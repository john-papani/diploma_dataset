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A8498" w14:textId="77777777" w:rsidR="0071584E" w:rsidRPr="0071584E" w:rsidRDefault="0071584E" w:rsidP="0071584E">
      <w:pPr>
        <w:spacing w:after="200" w:line="360" w:lineRule="auto"/>
        <w:rPr>
          <w:ins w:id="0" w:author="Φλούδα Χριστίνα" w:date="2019-01-29T10:55:00Z"/>
          <w:rFonts w:eastAsia="Times New Roman"/>
          <w:szCs w:val="24"/>
          <w:lang w:eastAsia="en-US"/>
        </w:rPr>
      </w:pPr>
      <w:bookmarkStart w:id="1" w:name="_GoBack"/>
      <w:bookmarkEnd w:id="1"/>
      <w:ins w:id="2" w:author="Φλούδα Χριστίνα" w:date="2019-01-29T10:55:00Z">
        <w:r w:rsidRPr="0071584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49D8BD8" w14:textId="77777777" w:rsidR="0071584E" w:rsidRPr="0071584E" w:rsidRDefault="0071584E" w:rsidP="0071584E">
      <w:pPr>
        <w:spacing w:after="200" w:line="360" w:lineRule="auto"/>
        <w:rPr>
          <w:ins w:id="3" w:author="Φλούδα Χριστίνα" w:date="2019-01-29T10:55:00Z"/>
          <w:rFonts w:eastAsia="Times New Roman"/>
          <w:szCs w:val="24"/>
          <w:lang w:eastAsia="en-US"/>
        </w:rPr>
      </w:pPr>
    </w:p>
    <w:p w14:paraId="2B0AA208" w14:textId="77777777" w:rsidR="0071584E" w:rsidRPr="0071584E" w:rsidRDefault="0071584E" w:rsidP="0071584E">
      <w:pPr>
        <w:spacing w:after="200" w:line="360" w:lineRule="auto"/>
        <w:rPr>
          <w:ins w:id="4" w:author="Φλούδα Χριστίνα" w:date="2019-01-29T10:55:00Z"/>
          <w:rFonts w:eastAsia="Times New Roman"/>
          <w:szCs w:val="24"/>
          <w:lang w:eastAsia="en-US"/>
        </w:rPr>
      </w:pPr>
      <w:ins w:id="5" w:author="Φλούδα Χριστίνα" w:date="2019-01-29T10:55:00Z">
        <w:r w:rsidRPr="0071584E">
          <w:rPr>
            <w:rFonts w:eastAsia="Times New Roman"/>
            <w:szCs w:val="24"/>
            <w:lang w:eastAsia="en-US"/>
          </w:rPr>
          <w:t>ΠΙΝΑΚΑΣ ΠΕΡΙΕΧΟΜΕΝΩΝ</w:t>
        </w:r>
      </w:ins>
    </w:p>
    <w:p w14:paraId="51F6C819" w14:textId="77777777" w:rsidR="0071584E" w:rsidRPr="0071584E" w:rsidRDefault="0071584E" w:rsidP="0071584E">
      <w:pPr>
        <w:spacing w:after="200" w:line="360" w:lineRule="auto"/>
        <w:rPr>
          <w:ins w:id="6" w:author="Φλούδα Χριστίνα" w:date="2019-01-29T10:55:00Z"/>
          <w:rFonts w:eastAsia="Times New Roman"/>
          <w:szCs w:val="24"/>
          <w:lang w:eastAsia="en-US"/>
        </w:rPr>
      </w:pPr>
      <w:ins w:id="7" w:author="Φλούδα Χριστίνα" w:date="2019-01-29T10:55:00Z">
        <w:r w:rsidRPr="0071584E">
          <w:rPr>
            <w:rFonts w:eastAsia="Times New Roman"/>
            <w:szCs w:val="24"/>
            <w:lang w:eastAsia="en-US"/>
          </w:rPr>
          <w:t xml:space="preserve">ΙΖ’ ΠΕΡΙΟΔΟΣ </w:t>
        </w:r>
      </w:ins>
    </w:p>
    <w:p w14:paraId="036753F5" w14:textId="77777777" w:rsidR="0071584E" w:rsidRPr="0071584E" w:rsidRDefault="0071584E" w:rsidP="0071584E">
      <w:pPr>
        <w:spacing w:after="200" w:line="360" w:lineRule="auto"/>
        <w:rPr>
          <w:ins w:id="8" w:author="Φλούδα Χριστίνα" w:date="2019-01-29T10:55:00Z"/>
          <w:rFonts w:eastAsia="Times New Roman"/>
          <w:szCs w:val="24"/>
          <w:lang w:eastAsia="en-US"/>
        </w:rPr>
      </w:pPr>
      <w:ins w:id="9" w:author="Φλούδα Χριστίνα" w:date="2019-01-29T10:55:00Z">
        <w:r w:rsidRPr="0071584E">
          <w:rPr>
            <w:rFonts w:eastAsia="Times New Roman"/>
            <w:szCs w:val="24"/>
            <w:lang w:eastAsia="en-US"/>
          </w:rPr>
          <w:t>ΠΡΟΕΔΡΕΥΟΜΕΝΗΣ ΚΟΙΝΟΒΟΥΛΕΥΤΙΚΗΣ ΔΗΜΟΚΡΑΤΙΑΣ</w:t>
        </w:r>
      </w:ins>
    </w:p>
    <w:p w14:paraId="2E0C8E8F" w14:textId="77777777" w:rsidR="0071584E" w:rsidRPr="0071584E" w:rsidRDefault="0071584E" w:rsidP="0071584E">
      <w:pPr>
        <w:spacing w:after="200" w:line="360" w:lineRule="auto"/>
        <w:rPr>
          <w:ins w:id="10" w:author="Φλούδα Χριστίνα" w:date="2019-01-29T10:55:00Z"/>
          <w:rFonts w:eastAsia="Times New Roman"/>
          <w:szCs w:val="24"/>
          <w:lang w:eastAsia="en-US"/>
        </w:rPr>
      </w:pPr>
      <w:ins w:id="11" w:author="Φλούδα Χριστίνα" w:date="2019-01-29T10:55:00Z">
        <w:r w:rsidRPr="0071584E">
          <w:rPr>
            <w:rFonts w:eastAsia="Times New Roman"/>
            <w:szCs w:val="24"/>
            <w:lang w:eastAsia="en-US"/>
          </w:rPr>
          <w:t>ΣΥΝΟΔΟΣ Δ΄</w:t>
        </w:r>
      </w:ins>
    </w:p>
    <w:p w14:paraId="32C5D266" w14:textId="77777777" w:rsidR="0071584E" w:rsidRPr="0071584E" w:rsidRDefault="0071584E" w:rsidP="0071584E">
      <w:pPr>
        <w:spacing w:after="200" w:line="360" w:lineRule="auto"/>
        <w:rPr>
          <w:ins w:id="12" w:author="Φλούδα Χριστίνα" w:date="2019-01-29T10:55:00Z"/>
          <w:rFonts w:eastAsia="Times New Roman"/>
          <w:szCs w:val="24"/>
          <w:lang w:eastAsia="en-US"/>
        </w:rPr>
      </w:pPr>
    </w:p>
    <w:p w14:paraId="6A2573B6" w14:textId="77777777" w:rsidR="0071584E" w:rsidRPr="0071584E" w:rsidRDefault="0071584E" w:rsidP="0071584E">
      <w:pPr>
        <w:spacing w:after="200" w:line="360" w:lineRule="auto"/>
        <w:rPr>
          <w:ins w:id="13" w:author="Φλούδα Χριστίνα" w:date="2019-01-29T10:55:00Z"/>
          <w:rFonts w:eastAsia="Times New Roman"/>
          <w:szCs w:val="24"/>
          <w:lang w:eastAsia="en-US"/>
        </w:rPr>
      </w:pPr>
      <w:ins w:id="14" w:author="Φλούδα Χριστίνα" w:date="2019-01-29T10:55:00Z">
        <w:r w:rsidRPr="0071584E">
          <w:rPr>
            <w:rFonts w:eastAsia="Times New Roman"/>
            <w:szCs w:val="24"/>
            <w:lang w:eastAsia="en-US"/>
          </w:rPr>
          <w:t>ΣΥΝΕΔΡΙΑΣΗ ΝΗ΄</w:t>
        </w:r>
      </w:ins>
    </w:p>
    <w:p w14:paraId="39D4F318" w14:textId="77777777" w:rsidR="0071584E" w:rsidRPr="0071584E" w:rsidRDefault="0071584E" w:rsidP="0071584E">
      <w:pPr>
        <w:spacing w:after="200" w:line="360" w:lineRule="auto"/>
        <w:rPr>
          <w:ins w:id="15" w:author="Φλούδα Χριστίνα" w:date="2019-01-29T10:55:00Z"/>
          <w:rFonts w:eastAsia="Times New Roman"/>
          <w:szCs w:val="24"/>
          <w:lang w:eastAsia="en-US"/>
        </w:rPr>
      </w:pPr>
      <w:ins w:id="16" w:author="Φλούδα Χριστίνα" w:date="2019-01-29T10:55:00Z">
        <w:r w:rsidRPr="0071584E">
          <w:rPr>
            <w:rFonts w:eastAsia="Times New Roman"/>
            <w:szCs w:val="24"/>
            <w:lang w:eastAsia="en-US"/>
          </w:rPr>
          <w:t>Παρασκευή  18 Ιανουαρίου 2019</w:t>
        </w:r>
      </w:ins>
    </w:p>
    <w:p w14:paraId="397EC1BA" w14:textId="77777777" w:rsidR="0071584E" w:rsidRPr="0071584E" w:rsidRDefault="0071584E" w:rsidP="0071584E">
      <w:pPr>
        <w:spacing w:after="200" w:line="360" w:lineRule="auto"/>
        <w:rPr>
          <w:ins w:id="17" w:author="Φλούδα Χριστίνα" w:date="2019-01-29T10:55:00Z"/>
          <w:rFonts w:eastAsia="Times New Roman"/>
          <w:szCs w:val="24"/>
          <w:lang w:eastAsia="en-US"/>
        </w:rPr>
      </w:pPr>
    </w:p>
    <w:p w14:paraId="4EDAC686" w14:textId="77777777" w:rsidR="0071584E" w:rsidRPr="0071584E" w:rsidRDefault="0071584E" w:rsidP="0071584E">
      <w:pPr>
        <w:spacing w:after="200" w:line="360" w:lineRule="auto"/>
        <w:rPr>
          <w:ins w:id="18" w:author="Φλούδα Χριστίνα" w:date="2019-01-29T10:55:00Z"/>
          <w:rFonts w:eastAsia="Times New Roman"/>
          <w:szCs w:val="24"/>
          <w:lang w:eastAsia="en-US"/>
        </w:rPr>
      </w:pPr>
      <w:ins w:id="19" w:author="Φλούδα Χριστίνα" w:date="2019-01-29T10:55:00Z">
        <w:r w:rsidRPr="0071584E">
          <w:rPr>
            <w:rFonts w:eastAsia="Times New Roman"/>
            <w:szCs w:val="24"/>
            <w:lang w:eastAsia="en-US"/>
          </w:rPr>
          <w:t>ΘΕΜΑΤΑ</w:t>
        </w:r>
      </w:ins>
    </w:p>
    <w:p w14:paraId="39FEE73C" w14:textId="77777777" w:rsidR="0071584E" w:rsidRPr="0071584E" w:rsidRDefault="0071584E" w:rsidP="0071584E">
      <w:pPr>
        <w:spacing w:after="200" w:line="360" w:lineRule="auto"/>
        <w:rPr>
          <w:ins w:id="20" w:author="Φλούδα Χριστίνα" w:date="2019-01-29T10:55:00Z"/>
          <w:rFonts w:eastAsia="Times New Roman"/>
          <w:szCs w:val="24"/>
          <w:lang w:eastAsia="en-US"/>
        </w:rPr>
      </w:pPr>
      <w:ins w:id="21" w:author="Φλούδα Χριστίνα" w:date="2019-01-29T10:55:00Z">
        <w:r w:rsidRPr="0071584E">
          <w:rPr>
            <w:rFonts w:eastAsia="Times New Roman"/>
            <w:szCs w:val="24"/>
            <w:lang w:eastAsia="en-US"/>
          </w:rPr>
          <w:t xml:space="preserve"> </w:t>
        </w:r>
        <w:r w:rsidRPr="0071584E">
          <w:rPr>
            <w:rFonts w:eastAsia="Times New Roman"/>
            <w:szCs w:val="24"/>
            <w:lang w:eastAsia="en-US"/>
          </w:rPr>
          <w:br/>
          <w:t xml:space="preserve">Α. ΕΙΔΙΚΑ ΘΕΜΑΤΑ </w:t>
        </w:r>
        <w:r w:rsidRPr="0071584E">
          <w:rPr>
            <w:rFonts w:eastAsia="Times New Roman"/>
            <w:szCs w:val="24"/>
            <w:lang w:eastAsia="en-US"/>
          </w:rPr>
          <w:br/>
          <w:t xml:space="preserve">1. Επικύρωση Πρακτικών, σελ. </w:t>
        </w:r>
        <w:r w:rsidRPr="0071584E">
          <w:rPr>
            <w:rFonts w:eastAsia="Times New Roman"/>
            <w:szCs w:val="24"/>
            <w:lang w:eastAsia="en-US"/>
          </w:rPr>
          <w:br/>
          <w:t xml:space="preserve">2. Επί διαδικαστικού θέματος, σελ. </w:t>
        </w:r>
        <w:r w:rsidRPr="0071584E">
          <w:rPr>
            <w:rFonts w:eastAsia="Times New Roman"/>
            <w:szCs w:val="24"/>
            <w:lang w:eastAsia="en-US"/>
          </w:rPr>
          <w:br/>
          <w:t xml:space="preserve"> </w:t>
        </w:r>
        <w:r w:rsidRPr="0071584E">
          <w:rPr>
            <w:rFonts w:eastAsia="Times New Roman"/>
            <w:szCs w:val="24"/>
            <w:lang w:eastAsia="en-US"/>
          </w:rPr>
          <w:br/>
          <w:t xml:space="preserve">Β. ΚΟΙΝΟΒΟΥΛΕΥΤΙΚΟΣ ΕΛΕΓΧΟΣ </w:t>
        </w:r>
        <w:r w:rsidRPr="0071584E">
          <w:rPr>
            <w:rFonts w:eastAsia="Times New Roman"/>
            <w:szCs w:val="24"/>
            <w:lang w:eastAsia="en-US"/>
          </w:rPr>
          <w:br/>
          <w:t xml:space="preserve">Ανακοίνωση του δελτίου επικαίρων ερωτήσεων της Δευτέρας 21 Ιανουαρίου 2019, σελ. </w:t>
        </w:r>
      </w:ins>
    </w:p>
    <w:p w14:paraId="02F9B980" w14:textId="77777777" w:rsidR="0071584E" w:rsidRPr="0071584E" w:rsidRDefault="0071584E" w:rsidP="0071584E">
      <w:pPr>
        <w:spacing w:after="200" w:line="360" w:lineRule="auto"/>
        <w:rPr>
          <w:ins w:id="22" w:author="Φλούδα Χριστίνα" w:date="2019-01-29T10:55:00Z"/>
          <w:rFonts w:eastAsia="Times New Roman"/>
          <w:szCs w:val="24"/>
          <w:lang w:eastAsia="en-US"/>
        </w:rPr>
      </w:pPr>
    </w:p>
    <w:p w14:paraId="414E08AA" w14:textId="77777777" w:rsidR="0071584E" w:rsidRPr="0071584E" w:rsidRDefault="0071584E" w:rsidP="0071584E">
      <w:pPr>
        <w:spacing w:after="200" w:line="360" w:lineRule="auto"/>
        <w:rPr>
          <w:ins w:id="23" w:author="Φλούδα Χριστίνα" w:date="2019-01-29T10:55:00Z"/>
          <w:rFonts w:eastAsia="Times New Roman"/>
          <w:szCs w:val="24"/>
          <w:lang w:eastAsia="en-US"/>
        </w:rPr>
      </w:pPr>
      <w:ins w:id="24" w:author="Φλούδα Χριστίνα" w:date="2019-01-29T10:55:00Z">
        <w:r w:rsidRPr="0071584E">
          <w:rPr>
            <w:rFonts w:eastAsia="Times New Roman"/>
            <w:szCs w:val="24"/>
            <w:lang w:eastAsia="en-US"/>
          </w:rPr>
          <w:t>ΠΡΟΕΔΡΕΥΩΝ</w:t>
        </w:r>
      </w:ins>
    </w:p>
    <w:p w14:paraId="69AF3F32" w14:textId="77777777" w:rsidR="0071584E" w:rsidRPr="0071584E" w:rsidRDefault="0071584E" w:rsidP="0071584E">
      <w:pPr>
        <w:spacing w:after="200" w:line="360" w:lineRule="auto"/>
        <w:rPr>
          <w:ins w:id="25" w:author="Φλούδα Χριστίνα" w:date="2019-01-29T10:55:00Z"/>
          <w:rFonts w:eastAsia="Times New Roman"/>
          <w:szCs w:val="24"/>
          <w:lang w:eastAsia="en-US"/>
        </w:rPr>
      </w:pPr>
      <w:ins w:id="26" w:author="Φλούδα Χριστίνα" w:date="2019-01-29T10:55:00Z">
        <w:r w:rsidRPr="0071584E">
          <w:rPr>
            <w:rFonts w:eastAsia="Times New Roman"/>
            <w:szCs w:val="24"/>
            <w:lang w:eastAsia="en-US"/>
          </w:rPr>
          <w:t>ΛΥΚΟΥΔΗΣ Σ., σελ.</w:t>
        </w:r>
        <w:r w:rsidRPr="0071584E">
          <w:rPr>
            <w:rFonts w:eastAsia="Times New Roman"/>
            <w:szCs w:val="24"/>
            <w:lang w:eastAsia="en-US"/>
          </w:rPr>
          <w:br/>
        </w:r>
      </w:ins>
    </w:p>
    <w:p w14:paraId="03183F0E" w14:textId="77777777" w:rsidR="0071584E" w:rsidRPr="0071584E" w:rsidRDefault="0071584E" w:rsidP="0071584E">
      <w:pPr>
        <w:spacing w:after="200" w:line="360" w:lineRule="auto"/>
        <w:rPr>
          <w:ins w:id="27" w:author="Φλούδα Χριστίνα" w:date="2019-01-29T10:55:00Z"/>
          <w:rFonts w:eastAsia="Times New Roman"/>
          <w:szCs w:val="24"/>
          <w:lang w:eastAsia="en-US"/>
        </w:rPr>
      </w:pPr>
      <w:ins w:id="28" w:author="Φλούδα Χριστίνα" w:date="2019-01-29T10:55:00Z">
        <w:r w:rsidRPr="0071584E">
          <w:rPr>
            <w:rFonts w:eastAsia="Times New Roman"/>
            <w:szCs w:val="24"/>
            <w:lang w:eastAsia="en-US"/>
          </w:rPr>
          <w:t>ΟΜΙΛΗΤΕΣ</w:t>
        </w:r>
      </w:ins>
    </w:p>
    <w:p w14:paraId="2CB6B76C" w14:textId="5437A00D" w:rsidR="0071584E" w:rsidRDefault="0071584E" w:rsidP="0071584E">
      <w:pPr>
        <w:spacing w:line="600" w:lineRule="auto"/>
        <w:ind w:firstLine="720"/>
        <w:jc w:val="center"/>
        <w:rPr>
          <w:ins w:id="29" w:author="Φλούδα Χριστίνα" w:date="2019-01-29T10:55:00Z"/>
          <w:rFonts w:eastAsia="Times New Roman"/>
          <w:szCs w:val="24"/>
        </w:rPr>
      </w:pPr>
      <w:ins w:id="30" w:author="Φλούδα Χριστίνα" w:date="2019-01-29T10:55:00Z">
        <w:r w:rsidRPr="0071584E">
          <w:rPr>
            <w:rFonts w:eastAsia="Times New Roman"/>
            <w:szCs w:val="24"/>
            <w:lang w:eastAsia="en-US"/>
          </w:rPr>
          <w:br/>
          <w:t>Επί διαδικαστικού θέματος:</w:t>
        </w:r>
        <w:r w:rsidRPr="0071584E">
          <w:rPr>
            <w:rFonts w:eastAsia="Times New Roman"/>
            <w:szCs w:val="24"/>
            <w:lang w:eastAsia="en-US"/>
          </w:rPr>
          <w:br/>
          <w:t>ΚΕΓΚΕΡΟΓΛΟΥ Β. , σελ.</w:t>
        </w:r>
        <w:r w:rsidRPr="0071584E">
          <w:rPr>
            <w:rFonts w:eastAsia="Times New Roman"/>
            <w:szCs w:val="24"/>
            <w:lang w:eastAsia="en-US"/>
          </w:rPr>
          <w:br/>
          <w:t>ΛΥΚΟΥΔΗΣ Σ. , σελ.</w:t>
        </w:r>
        <w:r w:rsidRPr="0071584E">
          <w:rPr>
            <w:rFonts w:eastAsia="Times New Roman"/>
            <w:szCs w:val="24"/>
            <w:lang w:eastAsia="en-US"/>
          </w:rPr>
          <w:br/>
        </w:r>
      </w:ins>
    </w:p>
    <w:p w14:paraId="71ED0C44" w14:textId="451E0BC7" w:rsidR="00FC49B9" w:rsidRDefault="0071584E">
      <w:pPr>
        <w:spacing w:line="600" w:lineRule="auto"/>
        <w:ind w:firstLine="720"/>
        <w:jc w:val="center"/>
        <w:rPr>
          <w:rFonts w:eastAsia="Times New Roman"/>
          <w:szCs w:val="24"/>
        </w:rPr>
      </w:pPr>
      <w:r w:rsidRPr="007B2075">
        <w:rPr>
          <w:rFonts w:eastAsia="Times New Roman"/>
          <w:szCs w:val="24"/>
        </w:rPr>
        <w:t>ΠΡΑΚΤΙΚΑ ΒΟΥΛΗΣ</w:t>
      </w:r>
    </w:p>
    <w:p w14:paraId="71ED0C45" w14:textId="77777777" w:rsidR="00FC49B9" w:rsidRDefault="0071584E">
      <w:pPr>
        <w:spacing w:line="600" w:lineRule="auto"/>
        <w:ind w:firstLine="720"/>
        <w:jc w:val="center"/>
        <w:rPr>
          <w:rFonts w:eastAsia="Times New Roman"/>
          <w:szCs w:val="24"/>
        </w:rPr>
      </w:pPr>
      <w:r w:rsidRPr="007B2075">
        <w:rPr>
          <w:rFonts w:eastAsia="Times New Roman"/>
          <w:szCs w:val="24"/>
        </w:rPr>
        <w:t>Ι</w:t>
      </w:r>
      <w:r w:rsidRPr="007B2075">
        <w:rPr>
          <w:rFonts w:eastAsia="Times New Roman"/>
          <w:szCs w:val="24"/>
        </w:rPr>
        <w:t>Ζ΄ ΠΕΡΙΟΔΟΣ</w:t>
      </w:r>
    </w:p>
    <w:p w14:paraId="71ED0C46" w14:textId="77777777" w:rsidR="00FC49B9" w:rsidRDefault="0071584E">
      <w:pPr>
        <w:spacing w:line="600" w:lineRule="auto"/>
        <w:ind w:firstLine="720"/>
        <w:jc w:val="center"/>
        <w:rPr>
          <w:rFonts w:eastAsia="Times New Roman"/>
          <w:szCs w:val="24"/>
        </w:rPr>
      </w:pPr>
      <w:r w:rsidRPr="007B2075">
        <w:rPr>
          <w:rFonts w:eastAsia="Times New Roman"/>
          <w:szCs w:val="24"/>
        </w:rPr>
        <w:t>ΠΡΟΕΔΡΕΥΟΜΕΝΗΣ ΚΟΙΝΟΒΟΥΛΕΥΤΙΚΗΣ ΔΗΜΟΚΡΑΤΙΑΣ</w:t>
      </w:r>
    </w:p>
    <w:p w14:paraId="71ED0C47" w14:textId="77777777" w:rsidR="00FC49B9" w:rsidRDefault="0071584E">
      <w:pPr>
        <w:spacing w:line="600" w:lineRule="auto"/>
        <w:ind w:firstLine="720"/>
        <w:jc w:val="center"/>
        <w:rPr>
          <w:rFonts w:eastAsia="Times New Roman"/>
          <w:szCs w:val="24"/>
        </w:rPr>
      </w:pPr>
      <w:r w:rsidRPr="007B2075">
        <w:rPr>
          <w:rFonts w:eastAsia="Times New Roman"/>
          <w:szCs w:val="24"/>
        </w:rPr>
        <w:t>ΣΥΝΟΔΟΣ Δ΄</w:t>
      </w:r>
    </w:p>
    <w:p w14:paraId="71ED0C48" w14:textId="77777777" w:rsidR="00FC49B9" w:rsidRDefault="0071584E">
      <w:pPr>
        <w:spacing w:line="600" w:lineRule="auto"/>
        <w:ind w:firstLine="720"/>
        <w:jc w:val="center"/>
        <w:rPr>
          <w:rFonts w:eastAsia="Times New Roman"/>
          <w:szCs w:val="24"/>
        </w:rPr>
      </w:pPr>
      <w:r w:rsidRPr="007B2075">
        <w:rPr>
          <w:rFonts w:eastAsia="Times New Roman"/>
          <w:szCs w:val="24"/>
        </w:rPr>
        <w:t>ΣΥΝΕΔΡΙΑΣΗ ΝΗ΄</w:t>
      </w:r>
    </w:p>
    <w:p w14:paraId="71ED0C49" w14:textId="77777777" w:rsidR="00FC49B9" w:rsidRDefault="0071584E">
      <w:pPr>
        <w:spacing w:line="600" w:lineRule="auto"/>
        <w:ind w:firstLine="720"/>
        <w:jc w:val="center"/>
        <w:rPr>
          <w:rFonts w:eastAsia="Times New Roman"/>
          <w:szCs w:val="24"/>
        </w:rPr>
      </w:pPr>
      <w:r w:rsidRPr="007B2075">
        <w:rPr>
          <w:rFonts w:eastAsia="Times New Roman"/>
          <w:szCs w:val="24"/>
        </w:rPr>
        <w:t>Παρασκευή 18 Ιανουαρίου 2019</w:t>
      </w:r>
    </w:p>
    <w:p w14:paraId="71ED0C4A" w14:textId="77777777" w:rsidR="00FC49B9" w:rsidRDefault="0071584E">
      <w:pPr>
        <w:spacing w:line="600" w:lineRule="auto"/>
        <w:ind w:firstLine="720"/>
        <w:jc w:val="both"/>
        <w:rPr>
          <w:rFonts w:eastAsia="Times New Roman"/>
          <w:szCs w:val="24"/>
        </w:rPr>
      </w:pPr>
      <w:r w:rsidRPr="007B2075">
        <w:rPr>
          <w:rFonts w:eastAsia="Times New Roman"/>
          <w:szCs w:val="24"/>
        </w:rPr>
        <w:t xml:space="preserve">Αθήνα, σήμερα στις 18 Ιανουαρίου 2019, ημέρα Παρασκευή και ώρα 10.00΄, συνήλθε στην Αίθουσα των συνεδριάσεων του Βουλευτηρίου η Βουλή σε ολομέλεια για να συνεδριάσει υπό την προεδρία του Ζ΄ Αντιπροέδρου αυτής κ. </w:t>
      </w:r>
      <w:r w:rsidRPr="00106DB7">
        <w:rPr>
          <w:rFonts w:eastAsia="Times New Roman"/>
          <w:b/>
          <w:szCs w:val="24"/>
        </w:rPr>
        <w:t>ΣΠΥΡΙΔΩΝ</w:t>
      </w:r>
      <w:r w:rsidRPr="00106DB7">
        <w:rPr>
          <w:rFonts w:eastAsia="Times New Roman"/>
          <w:b/>
          <w:szCs w:val="24"/>
        </w:rPr>
        <w:t>ΟΣ</w:t>
      </w:r>
      <w:r w:rsidRPr="00106DB7">
        <w:rPr>
          <w:rFonts w:eastAsia="Times New Roman"/>
          <w:b/>
          <w:szCs w:val="24"/>
        </w:rPr>
        <w:t xml:space="preserve"> ΛΥΚΟΥΔΗ</w:t>
      </w:r>
      <w:r w:rsidRPr="007B2075">
        <w:rPr>
          <w:rFonts w:eastAsia="Times New Roman"/>
          <w:szCs w:val="24"/>
        </w:rPr>
        <w:t>.</w:t>
      </w:r>
    </w:p>
    <w:p w14:paraId="71ED0C4B" w14:textId="77777777" w:rsidR="00FC49B9" w:rsidRDefault="0071584E">
      <w:pPr>
        <w:spacing w:line="600" w:lineRule="auto"/>
        <w:ind w:firstLine="720"/>
        <w:jc w:val="both"/>
        <w:rPr>
          <w:rFonts w:eastAsia="Times New Roman"/>
          <w:szCs w:val="24"/>
        </w:rPr>
      </w:pPr>
      <w:r w:rsidRPr="007B2075">
        <w:rPr>
          <w:rFonts w:eastAsia="Times New Roman"/>
          <w:b/>
          <w:szCs w:val="24"/>
        </w:rPr>
        <w:t>ΠΡΟΕΔΡΕΥΩΝ (Σπυρίδων Λυκ</w:t>
      </w:r>
      <w:r w:rsidRPr="007B2075">
        <w:rPr>
          <w:rFonts w:eastAsia="Times New Roman"/>
          <w:b/>
          <w:szCs w:val="24"/>
        </w:rPr>
        <w:t xml:space="preserve">ούδης): </w:t>
      </w:r>
      <w:r w:rsidRPr="007B2075">
        <w:rPr>
          <w:rFonts w:eastAsia="Times New Roman"/>
          <w:szCs w:val="24"/>
        </w:rPr>
        <w:t>Κυρίες και κύριοι συνάδελφοι, αρχίζει η συνεδρίαση.</w:t>
      </w:r>
    </w:p>
    <w:p w14:paraId="71ED0C4C" w14:textId="77777777" w:rsidR="00FC49B9" w:rsidRDefault="0071584E">
      <w:pPr>
        <w:spacing w:line="600" w:lineRule="auto"/>
        <w:ind w:firstLine="720"/>
        <w:jc w:val="both"/>
        <w:rPr>
          <w:rFonts w:eastAsia="Times New Roman"/>
          <w:szCs w:val="24"/>
        </w:rPr>
      </w:pPr>
      <w:r w:rsidRPr="007B2075">
        <w:rPr>
          <w:rFonts w:eastAsia="Times New Roman"/>
          <w:szCs w:val="24"/>
        </w:rPr>
        <w:t>(ΕΠΙΚΥΡΩΣΗ ΠΡΑΚΤΙΚΩΝ: Σύμφωνα με την από 18</w:t>
      </w:r>
      <w:r>
        <w:rPr>
          <w:rFonts w:eastAsia="Times New Roman"/>
          <w:szCs w:val="24"/>
        </w:rPr>
        <w:t>-</w:t>
      </w:r>
      <w:r w:rsidRPr="007B2075">
        <w:rPr>
          <w:rFonts w:eastAsia="Times New Roman"/>
          <w:szCs w:val="24"/>
        </w:rPr>
        <w:t>1</w:t>
      </w:r>
      <w:r>
        <w:rPr>
          <w:rFonts w:eastAsia="Times New Roman"/>
          <w:szCs w:val="24"/>
        </w:rPr>
        <w:t>-</w:t>
      </w:r>
      <w:r w:rsidRPr="007B2075">
        <w:rPr>
          <w:rFonts w:eastAsia="Times New Roman"/>
          <w:szCs w:val="24"/>
        </w:rPr>
        <w:t xml:space="preserve">2019 εξουσιοδότηση του Σώματος επικυρώθηκαν με ευθύνη του </w:t>
      </w:r>
      <w:r w:rsidRPr="007B2075">
        <w:rPr>
          <w:rFonts w:eastAsia="Times New Roman"/>
          <w:szCs w:val="24"/>
        </w:rPr>
        <w:lastRenderedPageBreak/>
        <w:t xml:space="preserve">Προεδρείου τα </w:t>
      </w:r>
      <w:r>
        <w:rPr>
          <w:rFonts w:eastAsia="Times New Roman"/>
          <w:szCs w:val="24"/>
        </w:rPr>
        <w:t>Π</w:t>
      </w:r>
      <w:r w:rsidRPr="007B2075">
        <w:rPr>
          <w:rFonts w:eastAsia="Times New Roman"/>
          <w:szCs w:val="24"/>
        </w:rPr>
        <w:t>ρακτικά της ΝΖ΄ συνεδριάσεώς του, της Πέμπτης 18 Ιανουαρίου 2019, σε ό,τι αφο</w:t>
      </w:r>
      <w:r w:rsidRPr="007B2075">
        <w:rPr>
          <w:rFonts w:eastAsia="Times New Roman"/>
          <w:szCs w:val="24"/>
        </w:rPr>
        <w:t>ρά την ψήφιση στο σύνολο του σχεδίου νόμου</w:t>
      </w:r>
      <w:r>
        <w:rPr>
          <w:rFonts w:eastAsia="Times New Roman"/>
          <w:szCs w:val="24"/>
        </w:rPr>
        <w:t>:</w:t>
      </w:r>
      <w:r w:rsidRPr="007B2075">
        <w:rPr>
          <w:rFonts w:eastAsia="Times New Roman"/>
          <w:szCs w:val="24"/>
        </w:rPr>
        <w:t xml:space="preserve"> «Συνέργειες Εθνικού και Καποδιστριακού Πανεπιστημίου Αθηνών, Γεωπονικού Πανεπιστημίου Αθηνών, Πανεπιστημίου Θεσσαλίας με τα ΤΕΙ Θεσσαλίας και Στερεάς Ελλάδας, </w:t>
      </w:r>
      <w:proofErr w:type="spellStart"/>
      <w:r w:rsidRPr="007B2075">
        <w:rPr>
          <w:rFonts w:eastAsia="Times New Roman"/>
          <w:szCs w:val="24"/>
        </w:rPr>
        <w:t>Παλλημνιακό</w:t>
      </w:r>
      <w:proofErr w:type="spellEnd"/>
      <w:r w:rsidRPr="007B2075">
        <w:rPr>
          <w:rFonts w:eastAsia="Times New Roman"/>
          <w:szCs w:val="24"/>
        </w:rPr>
        <w:t xml:space="preserve"> Ταμείο και άλλες διατάξεις».)</w:t>
      </w:r>
    </w:p>
    <w:p w14:paraId="71ED0C4D" w14:textId="77777777" w:rsidR="00FC49B9" w:rsidRDefault="0071584E">
      <w:pPr>
        <w:spacing w:line="600" w:lineRule="auto"/>
        <w:ind w:firstLine="720"/>
        <w:jc w:val="both"/>
        <w:rPr>
          <w:rFonts w:eastAsia="Times New Roman"/>
          <w:szCs w:val="24"/>
        </w:rPr>
      </w:pPr>
      <w:r w:rsidRPr="007B2075">
        <w:rPr>
          <w:rFonts w:eastAsia="Times New Roman"/>
          <w:szCs w:val="24"/>
        </w:rPr>
        <w:t>Έχω την τιμ</w:t>
      </w:r>
      <w:r w:rsidRPr="007B2075">
        <w:rPr>
          <w:rFonts w:eastAsia="Times New Roman"/>
          <w:szCs w:val="24"/>
        </w:rPr>
        <w:t>ή να ανακοινώσω στο Σώμα τ</w:t>
      </w:r>
      <w:r>
        <w:rPr>
          <w:rFonts w:eastAsia="Times New Roman"/>
          <w:szCs w:val="24"/>
        </w:rPr>
        <w:t>α</w:t>
      </w:r>
      <w:r w:rsidRPr="007B2075">
        <w:rPr>
          <w:rFonts w:eastAsia="Times New Roman"/>
          <w:szCs w:val="24"/>
        </w:rPr>
        <w:t xml:space="preserve"> </w:t>
      </w:r>
      <w:r>
        <w:rPr>
          <w:rFonts w:eastAsia="Times New Roman"/>
          <w:szCs w:val="24"/>
        </w:rPr>
        <w:t>δ</w:t>
      </w:r>
      <w:r w:rsidRPr="007B2075">
        <w:rPr>
          <w:rFonts w:eastAsia="Times New Roman"/>
          <w:szCs w:val="24"/>
        </w:rPr>
        <w:t>ελτί</w:t>
      </w:r>
      <w:r>
        <w:rPr>
          <w:rFonts w:eastAsia="Times New Roman"/>
          <w:szCs w:val="24"/>
        </w:rPr>
        <w:t>α</w:t>
      </w:r>
      <w:r w:rsidRPr="007B2075">
        <w:rPr>
          <w:rFonts w:eastAsia="Times New Roman"/>
          <w:szCs w:val="24"/>
        </w:rPr>
        <w:t xml:space="preserve"> </w:t>
      </w:r>
      <w:r>
        <w:rPr>
          <w:rFonts w:eastAsia="Times New Roman"/>
          <w:szCs w:val="24"/>
        </w:rPr>
        <w:t>ε</w:t>
      </w:r>
      <w:r w:rsidRPr="007B2075">
        <w:rPr>
          <w:rFonts w:eastAsia="Times New Roman"/>
          <w:szCs w:val="24"/>
        </w:rPr>
        <w:t xml:space="preserve">πικαίρων </w:t>
      </w:r>
      <w:r>
        <w:rPr>
          <w:rFonts w:eastAsia="Times New Roman"/>
          <w:szCs w:val="24"/>
        </w:rPr>
        <w:t>ε</w:t>
      </w:r>
      <w:r w:rsidRPr="007B2075">
        <w:rPr>
          <w:rFonts w:eastAsia="Times New Roman"/>
          <w:szCs w:val="24"/>
        </w:rPr>
        <w:t>ρωτήσεων της</w:t>
      </w:r>
      <w:r>
        <w:rPr>
          <w:rFonts w:eastAsia="Times New Roman"/>
          <w:szCs w:val="24"/>
        </w:rPr>
        <w:t xml:space="preserve"> Δευτέρας 21 Ιανουαρίου 2019</w:t>
      </w:r>
      <w:r>
        <w:rPr>
          <w:rFonts w:eastAsia="Times New Roman"/>
          <w:szCs w:val="24"/>
        </w:rPr>
        <w:t xml:space="preserve"> και της Δευτέρας 14 Ιανουαρίου 2019</w:t>
      </w:r>
      <w:r>
        <w:rPr>
          <w:rFonts w:eastAsia="Times New Roman"/>
          <w:szCs w:val="24"/>
        </w:rPr>
        <w:t xml:space="preserve">, </w:t>
      </w:r>
      <w:r>
        <w:rPr>
          <w:rFonts w:eastAsia="Times New Roman"/>
          <w:szCs w:val="24"/>
        </w:rPr>
        <w:t>τα οποία έχουν ως εξής:</w:t>
      </w:r>
    </w:p>
    <w:p w14:paraId="71ED0C4E" w14:textId="77777777" w:rsidR="00FC49B9" w:rsidRDefault="0071584E">
      <w:pPr>
        <w:spacing w:line="600" w:lineRule="auto"/>
        <w:ind w:firstLine="720"/>
        <w:jc w:val="center"/>
        <w:rPr>
          <w:rFonts w:eastAsia="Times New Roman"/>
          <w:szCs w:val="24"/>
        </w:rPr>
      </w:pPr>
      <w:r>
        <w:rPr>
          <w:rFonts w:eastAsia="Times New Roman"/>
          <w:szCs w:val="24"/>
        </w:rPr>
        <w:t>(Α΄)</w:t>
      </w:r>
    </w:p>
    <w:p w14:paraId="71ED0C4F" w14:textId="77777777" w:rsidR="00FC49B9" w:rsidRDefault="0071584E">
      <w:pPr>
        <w:spacing w:line="600" w:lineRule="auto"/>
        <w:ind w:firstLine="720"/>
        <w:jc w:val="both"/>
        <w:rPr>
          <w:rFonts w:eastAsia="Times New Roman"/>
          <w:szCs w:val="24"/>
        </w:rPr>
      </w:pPr>
      <w:r>
        <w:rPr>
          <w:rFonts w:eastAsia="Times New Roman"/>
          <w:bCs/>
          <w:szCs w:val="24"/>
        </w:rPr>
        <w:t xml:space="preserve">Α. </w:t>
      </w:r>
      <w:r>
        <w:rPr>
          <w:rFonts w:eastAsia="Times New Roman"/>
          <w:bCs/>
          <w:szCs w:val="24"/>
        </w:rPr>
        <w:t>ΕΠΙΚΑΙΡΕΣ ΕΡΩΤΗΣΕΙΣ</w:t>
      </w:r>
      <w:r w:rsidRPr="007B2075">
        <w:rPr>
          <w:rFonts w:eastAsia="Times New Roman"/>
          <w:bCs/>
          <w:szCs w:val="24"/>
        </w:rPr>
        <w:t xml:space="preserve"> </w:t>
      </w:r>
      <w:r>
        <w:rPr>
          <w:rFonts w:eastAsia="Times New Roman"/>
          <w:bCs/>
          <w:szCs w:val="24"/>
        </w:rPr>
        <w:t>Π</w:t>
      </w:r>
      <w:r w:rsidRPr="007B2075">
        <w:rPr>
          <w:rFonts w:eastAsia="Times New Roman"/>
          <w:bCs/>
          <w:szCs w:val="24"/>
        </w:rPr>
        <w:t xml:space="preserve">ρώτου </w:t>
      </w:r>
      <w:r>
        <w:rPr>
          <w:rFonts w:eastAsia="Times New Roman"/>
          <w:bCs/>
          <w:szCs w:val="24"/>
        </w:rPr>
        <w:t>Κ</w:t>
      </w:r>
      <w:r w:rsidRPr="007B2075">
        <w:rPr>
          <w:rFonts w:eastAsia="Times New Roman"/>
          <w:bCs/>
          <w:szCs w:val="24"/>
        </w:rPr>
        <w:t xml:space="preserve">ύκλου </w:t>
      </w:r>
      <w:r w:rsidRPr="007B2075">
        <w:rPr>
          <w:rFonts w:eastAsia="Times New Roman"/>
          <w:bCs/>
          <w:szCs w:val="24"/>
        </w:rPr>
        <w:t>(Άρθρο 130 παρ</w:t>
      </w:r>
      <w:r>
        <w:rPr>
          <w:rFonts w:eastAsia="Times New Roman"/>
          <w:bCs/>
          <w:szCs w:val="24"/>
        </w:rPr>
        <w:t>άγραφοι</w:t>
      </w:r>
      <w:r w:rsidRPr="007B2075">
        <w:rPr>
          <w:rFonts w:eastAsia="Times New Roman"/>
          <w:bCs/>
          <w:szCs w:val="24"/>
        </w:rPr>
        <w:t xml:space="preserve"> 2 και 3</w:t>
      </w:r>
      <w:r>
        <w:rPr>
          <w:rFonts w:eastAsia="Times New Roman"/>
          <w:bCs/>
          <w:szCs w:val="24"/>
        </w:rPr>
        <w:t xml:space="preserve"> του</w:t>
      </w:r>
      <w:r w:rsidRPr="007B2075">
        <w:rPr>
          <w:rFonts w:eastAsia="Times New Roman"/>
          <w:bCs/>
          <w:szCs w:val="24"/>
        </w:rPr>
        <w:t xml:space="preserve"> Καν</w:t>
      </w:r>
      <w:r>
        <w:rPr>
          <w:rFonts w:eastAsia="Times New Roman"/>
          <w:bCs/>
          <w:szCs w:val="24"/>
        </w:rPr>
        <w:t>ονισμού της</w:t>
      </w:r>
      <w:r w:rsidRPr="007B2075">
        <w:rPr>
          <w:rFonts w:eastAsia="Times New Roman"/>
          <w:bCs/>
          <w:szCs w:val="24"/>
        </w:rPr>
        <w:t xml:space="preserve"> Βουλής)</w:t>
      </w:r>
    </w:p>
    <w:p w14:paraId="71ED0C50" w14:textId="77777777" w:rsidR="00FC49B9" w:rsidRDefault="0071584E">
      <w:pPr>
        <w:spacing w:line="600" w:lineRule="auto"/>
        <w:ind w:firstLine="720"/>
        <w:jc w:val="both"/>
        <w:rPr>
          <w:rFonts w:eastAsia="Times New Roman"/>
          <w:szCs w:val="24"/>
        </w:rPr>
      </w:pPr>
      <w:r w:rsidRPr="007B2075">
        <w:rPr>
          <w:rFonts w:eastAsia="Times New Roman"/>
          <w:szCs w:val="24"/>
        </w:rPr>
        <w:t xml:space="preserve">1. Η με αριθμό 271/14-1-2019 </w:t>
      </w:r>
      <w:r>
        <w:rPr>
          <w:rFonts w:eastAsia="Times New Roman"/>
          <w:szCs w:val="24"/>
        </w:rPr>
        <w:t>ε</w:t>
      </w:r>
      <w:r w:rsidRPr="007B2075">
        <w:rPr>
          <w:rFonts w:eastAsia="Times New Roman"/>
          <w:szCs w:val="24"/>
        </w:rPr>
        <w:t xml:space="preserve">πίκαιρη </w:t>
      </w:r>
      <w:r>
        <w:rPr>
          <w:rFonts w:eastAsia="Times New Roman"/>
          <w:szCs w:val="24"/>
        </w:rPr>
        <w:t>ε</w:t>
      </w:r>
      <w:r w:rsidRPr="007B2075">
        <w:rPr>
          <w:rFonts w:eastAsia="Times New Roman"/>
          <w:szCs w:val="24"/>
        </w:rPr>
        <w:t xml:space="preserve">ρώτηση του Βουλευτή Β΄ Αθηνών της Νέας Δημοκρατίας κ. </w:t>
      </w:r>
      <w:r w:rsidRPr="007B2075">
        <w:rPr>
          <w:rFonts w:eastAsia="Times New Roman"/>
          <w:bCs/>
          <w:szCs w:val="24"/>
        </w:rPr>
        <w:t>Σπυρίδωνος</w:t>
      </w:r>
      <w:r>
        <w:rPr>
          <w:rFonts w:eastAsia="Times New Roman"/>
          <w:bCs/>
          <w:szCs w:val="24"/>
        </w:rPr>
        <w:t xml:space="preserve"> </w:t>
      </w:r>
      <w:r w:rsidRPr="007B2075">
        <w:rPr>
          <w:rFonts w:eastAsia="Times New Roman"/>
          <w:bCs/>
          <w:szCs w:val="24"/>
        </w:rPr>
        <w:t xml:space="preserve">- </w:t>
      </w:r>
      <w:proofErr w:type="spellStart"/>
      <w:r>
        <w:rPr>
          <w:rFonts w:eastAsia="Times New Roman"/>
          <w:bCs/>
          <w:szCs w:val="24"/>
        </w:rPr>
        <w:t>Α</w:t>
      </w:r>
      <w:r w:rsidRPr="007B2075">
        <w:rPr>
          <w:rFonts w:eastAsia="Times New Roman"/>
          <w:bCs/>
          <w:szCs w:val="24"/>
        </w:rPr>
        <w:t>δ</w:t>
      </w:r>
      <w:r>
        <w:rPr>
          <w:rFonts w:eastAsia="Times New Roman"/>
          <w:bCs/>
          <w:szCs w:val="24"/>
        </w:rPr>
        <w:t>ώ</w:t>
      </w:r>
      <w:r w:rsidRPr="007B2075">
        <w:rPr>
          <w:rFonts w:eastAsia="Times New Roman"/>
          <w:bCs/>
          <w:szCs w:val="24"/>
        </w:rPr>
        <w:t>νι</w:t>
      </w:r>
      <w:r>
        <w:rPr>
          <w:rFonts w:eastAsia="Times New Roman"/>
          <w:bCs/>
          <w:szCs w:val="24"/>
        </w:rPr>
        <w:t>δος</w:t>
      </w:r>
      <w:proofErr w:type="spellEnd"/>
      <w:r w:rsidRPr="007B2075">
        <w:rPr>
          <w:rFonts w:eastAsia="Times New Roman"/>
          <w:bCs/>
          <w:szCs w:val="24"/>
        </w:rPr>
        <w:t xml:space="preserve"> Γεωργιάδη</w:t>
      </w:r>
      <w:r w:rsidRPr="007B2075">
        <w:rPr>
          <w:rFonts w:eastAsia="Times New Roman"/>
          <w:b/>
          <w:bCs/>
          <w:szCs w:val="24"/>
        </w:rPr>
        <w:t xml:space="preserve"> </w:t>
      </w:r>
      <w:r w:rsidRPr="007B2075">
        <w:rPr>
          <w:rFonts w:eastAsia="Times New Roman"/>
          <w:szCs w:val="24"/>
        </w:rPr>
        <w:t xml:space="preserve">προς τον Υπουργό </w:t>
      </w:r>
      <w:r w:rsidRPr="007B2075">
        <w:rPr>
          <w:rFonts w:eastAsia="Times New Roman"/>
          <w:bCs/>
          <w:szCs w:val="24"/>
        </w:rPr>
        <w:t>Υγείας,</w:t>
      </w:r>
      <w:r w:rsidRPr="007B2075">
        <w:rPr>
          <w:rFonts w:eastAsia="Times New Roman"/>
          <w:b/>
          <w:bCs/>
          <w:szCs w:val="24"/>
        </w:rPr>
        <w:t xml:space="preserve"> </w:t>
      </w:r>
      <w:r w:rsidRPr="007B2075">
        <w:rPr>
          <w:rFonts w:eastAsia="Times New Roman"/>
          <w:szCs w:val="24"/>
        </w:rPr>
        <w:t xml:space="preserve">αναφορικά με το </w:t>
      </w:r>
      <w:proofErr w:type="spellStart"/>
      <w:r w:rsidRPr="007B2075">
        <w:rPr>
          <w:rFonts w:eastAsia="Times New Roman"/>
          <w:szCs w:val="24"/>
        </w:rPr>
        <w:t>ραδιοφάρμακο</w:t>
      </w:r>
      <w:proofErr w:type="spellEnd"/>
      <w:r w:rsidRPr="007B2075">
        <w:rPr>
          <w:rFonts w:eastAsia="Times New Roman"/>
          <w:szCs w:val="24"/>
        </w:rPr>
        <w:t>.</w:t>
      </w:r>
    </w:p>
    <w:p w14:paraId="71ED0C51" w14:textId="77777777" w:rsidR="00FC49B9" w:rsidRDefault="0071584E">
      <w:pPr>
        <w:spacing w:line="600" w:lineRule="auto"/>
        <w:ind w:firstLine="720"/>
        <w:jc w:val="both"/>
        <w:rPr>
          <w:rFonts w:eastAsia="Times New Roman"/>
          <w:szCs w:val="24"/>
        </w:rPr>
      </w:pPr>
      <w:r w:rsidRPr="007B2075">
        <w:rPr>
          <w:rFonts w:eastAsia="Times New Roman"/>
          <w:szCs w:val="24"/>
        </w:rPr>
        <w:lastRenderedPageBreak/>
        <w:t xml:space="preserve">2. Η με αριθμό 273/15-1-2019 </w:t>
      </w:r>
      <w:r>
        <w:rPr>
          <w:rFonts w:eastAsia="Times New Roman"/>
          <w:szCs w:val="24"/>
        </w:rPr>
        <w:t>ε</w:t>
      </w:r>
      <w:r w:rsidRPr="007B2075">
        <w:rPr>
          <w:rFonts w:eastAsia="Times New Roman"/>
          <w:szCs w:val="24"/>
        </w:rPr>
        <w:t xml:space="preserve">πίκαιρη </w:t>
      </w:r>
      <w:r>
        <w:rPr>
          <w:rFonts w:eastAsia="Times New Roman"/>
          <w:szCs w:val="24"/>
        </w:rPr>
        <w:t>ε</w:t>
      </w:r>
      <w:r w:rsidRPr="007B2075">
        <w:rPr>
          <w:rFonts w:eastAsia="Times New Roman"/>
          <w:szCs w:val="24"/>
        </w:rPr>
        <w:t>ρώτηση του Βουλευτή Λακωνίας της Δημο</w:t>
      </w:r>
      <w:r w:rsidRPr="007B2075">
        <w:rPr>
          <w:rFonts w:eastAsia="Times New Roman"/>
          <w:szCs w:val="24"/>
        </w:rPr>
        <w:t>κρατικής Συμπαράταξης ΠΑΣΟΚ</w:t>
      </w:r>
      <w:r>
        <w:rPr>
          <w:rFonts w:eastAsia="Times New Roman"/>
          <w:szCs w:val="24"/>
        </w:rPr>
        <w:t xml:space="preserve"> </w:t>
      </w:r>
      <w:r w:rsidRPr="007B2075">
        <w:rPr>
          <w:rFonts w:eastAsia="Times New Roman"/>
          <w:szCs w:val="24"/>
        </w:rPr>
        <w:t>-</w:t>
      </w:r>
      <w:r>
        <w:rPr>
          <w:rFonts w:eastAsia="Times New Roman"/>
          <w:szCs w:val="24"/>
        </w:rPr>
        <w:t xml:space="preserve"> </w:t>
      </w:r>
      <w:r w:rsidRPr="007B2075">
        <w:rPr>
          <w:rFonts w:eastAsia="Times New Roman"/>
          <w:szCs w:val="24"/>
        </w:rPr>
        <w:t xml:space="preserve">ΔΗΜΑΡ κ. </w:t>
      </w:r>
      <w:r w:rsidRPr="007B2075">
        <w:rPr>
          <w:rFonts w:eastAsia="Times New Roman"/>
          <w:bCs/>
          <w:szCs w:val="24"/>
        </w:rPr>
        <w:t>Λεωνίδα Γρηγοράκου</w:t>
      </w:r>
      <w:r w:rsidRPr="007B2075">
        <w:rPr>
          <w:rFonts w:eastAsia="Times New Roman"/>
          <w:szCs w:val="24"/>
        </w:rPr>
        <w:t xml:space="preserve"> προς τον Υπουργό </w:t>
      </w:r>
      <w:r w:rsidRPr="007B2075">
        <w:rPr>
          <w:rFonts w:eastAsia="Times New Roman"/>
          <w:bCs/>
          <w:szCs w:val="24"/>
        </w:rPr>
        <w:t>Υγείας,</w:t>
      </w:r>
      <w:r w:rsidRPr="007B2075">
        <w:rPr>
          <w:rFonts w:eastAsia="Times New Roman"/>
          <w:b/>
          <w:bCs/>
          <w:szCs w:val="24"/>
        </w:rPr>
        <w:t xml:space="preserve"> </w:t>
      </w:r>
      <w:r w:rsidRPr="007B2075">
        <w:rPr>
          <w:rFonts w:eastAsia="Times New Roman"/>
          <w:szCs w:val="24"/>
        </w:rPr>
        <w:t xml:space="preserve">με θέμα: «Καθυστερήσεις στη διακομιδή ασθενών από το ΕΚΑΒ σε </w:t>
      </w:r>
      <w:r>
        <w:rPr>
          <w:rFonts w:eastAsia="Times New Roman"/>
          <w:szCs w:val="24"/>
        </w:rPr>
        <w:t>μ</w:t>
      </w:r>
      <w:r w:rsidRPr="007B2075">
        <w:rPr>
          <w:rFonts w:eastAsia="Times New Roman"/>
          <w:szCs w:val="24"/>
        </w:rPr>
        <w:t xml:space="preserve">ονάδες </w:t>
      </w:r>
      <w:r>
        <w:rPr>
          <w:rFonts w:eastAsia="Times New Roman"/>
          <w:szCs w:val="24"/>
        </w:rPr>
        <w:t>ε</w:t>
      </w:r>
      <w:r w:rsidRPr="007B2075">
        <w:rPr>
          <w:rFonts w:eastAsia="Times New Roman"/>
          <w:szCs w:val="24"/>
        </w:rPr>
        <w:t xml:space="preserve">ντατικής </w:t>
      </w:r>
      <w:r>
        <w:rPr>
          <w:rFonts w:eastAsia="Times New Roman"/>
          <w:szCs w:val="24"/>
        </w:rPr>
        <w:t>θ</w:t>
      </w:r>
      <w:r w:rsidRPr="007B2075">
        <w:rPr>
          <w:rFonts w:eastAsia="Times New Roman"/>
          <w:szCs w:val="24"/>
        </w:rPr>
        <w:t>εραπείας λόγω έλλειψης ιατρικού προσωπικού» </w:t>
      </w:r>
    </w:p>
    <w:p w14:paraId="71ED0C52" w14:textId="77777777" w:rsidR="00FC49B9" w:rsidRDefault="0071584E">
      <w:pPr>
        <w:spacing w:line="600" w:lineRule="auto"/>
        <w:ind w:firstLine="720"/>
        <w:jc w:val="both"/>
        <w:rPr>
          <w:rFonts w:eastAsia="Times New Roman"/>
          <w:szCs w:val="24"/>
        </w:rPr>
      </w:pPr>
      <w:r w:rsidRPr="007B2075">
        <w:rPr>
          <w:rFonts w:eastAsia="Times New Roman"/>
          <w:szCs w:val="24"/>
        </w:rPr>
        <w:t xml:space="preserve">3. Η με αριθμό 276/15-1-2019 </w:t>
      </w:r>
      <w:r>
        <w:rPr>
          <w:rFonts w:eastAsia="Times New Roman"/>
          <w:szCs w:val="24"/>
        </w:rPr>
        <w:t>ε</w:t>
      </w:r>
      <w:r w:rsidRPr="007B2075">
        <w:rPr>
          <w:rFonts w:eastAsia="Times New Roman"/>
          <w:szCs w:val="24"/>
        </w:rPr>
        <w:t xml:space="preserve">πίκαιρη </w:t>
      </w:r>
      <w:r>
        <w:rPr>
          <w:rFonts w:eastAsia="Times New Roman"/>
          <w:szCs w:val="24"/>
        </w:rPr>
        <w:t>ε</w:t>
      </w:r>
      <w:r w:rsidRPr="007B2075">
        <w:rPr>
          <w:rFonts w:eastAsia="Times New Roman"/>
          <w:szCs w:val="24"/>
        </w:rPr>
        <w:t>ρώτηση το</w:t>
      </w:r>
      <w:r w:rsidRPr="007B2075">
        <w:rPr>
          <w:rFonts w:eastAsia="Times New Roman"/>
          <w:szCs w:val="24"/>
        </w:rPr>
        <w:t>υ Βουλευτή Λέσβου του Κομμουνιστικού Κόμματος Ελλάδ</w:t>
      </w:r>
      <w:r>
        <w:rPr>
          <w:rFonts w:eastAsia="Times New Roman"/>
          <w:szCs w:val="24"/>
        </w:rPr>
        <w:t>α</w:t>
      </w:r>
      <w:r w:rsidRPr="007B2075">
        <w:rPr>
          <w:rFonts w:eastAsia="Times New Roman"/>
          <w:szCs w:val="24"/>
        </w:rPr>
        <w:t xml:space="preserve">ς κ. </w:t>
      </w:r>
      <w:r w:rsidRPr="007B2075">
        <w:rPr>
          <w:rFonts w:eastAsia="Times New Roman"/>
          <w:bCs/>
          <w:szCs w:val="24"/>
        </w:rPr>
        <w:t>Σταύρου Τάσσου</w:t>
      </w:r>
      <w:r w:rsidRPr="007B2075">
        <w:rPr>
          <w:rFonts w:eastAsia="Times New Roman"/>
          <w:b/>
          <w:bCs/>
          <w:szCs w:val="24"/>
        </w:rPr>
        <w:t xml:space="preserve"> </w:t>
      </w:r>
      <w:r w:rsidRPr="007B2075">
        <w:rPr>
          <w:rFonts w:eastAsia="Times New Roman"/>
          <w:szCs w:val="24"/>
        </w:rPr>
        <w:t xml:space="preserve">προς τον Υπουργό </w:t>
      </w:r>
      <w:r w:rsidRPr="007B2075">
        <w:rPr>
          <w:rFonts w:eastAsia="Times New Roman"/>
          <w:bCs/>
          <w:szCs w:val="24"/>
        </w:rPr>
        <w:t>Υγείας,</w:t>
      </w:r>
      <w:r w:rsidRPr="007B2075">
        <w:rPr>
          <w:rFonts w:eastAsia="Times New Roman"/>
          <w:b/>
          <w:bCs/>
          <w:szCs w:val="24"/>
        </w:rPr>
        <w:t xml:space="preserve"> </w:t>
      </w:r>
      <w:r w:rsidRPr="007B2075">
        <w:rPr>
          <w:rFonts w:eastAsia="Times New Roman"/>
          <w:szCs w:val="24"/>
        </w:rPr>
        <w:t>με θέμα: «Πολύ σοβαρά προβλήματα στο Γενικό Νοσοκομείο Σάμου».</w:t>
      </w:r>
    </w:p>
    <w:p w14:paraId="71ED0C53" w14:textId="77777777" w:rsidR="00FC49B9" w:rsidRDefault="0071584E">
      <w:pPr>
        <w:spacing w:line="600" w:lineRule="auto"/>
        <w:ind w:firstLine="720"/>
        <w:jc w:val="both"/>
        <w:rPr>
          <w:rFonts w:eastAsia="Times New Roman"/>
          <w:szCs w:val="24"/>
        </w:rPr>
      </w:pPr>
      <w:r w:rsidRPr="007B2075">
        <w:rPr>
          <w:rFonts w:eastAsia="Times New Roman"/>
          <w:szCs w:val="24"/>
        </w:rPr>
        <w:t xml:space="preserve">4. Η με αριθμό 262/9-1-2019 </w:t>
      </w:r>
      <w:r>
        <w:rPr>
          <w:rFonts w:eastAsia="Times New Roman"/>
          <w:szCs w:val="24"/>
        </w:rPr>
        <w:t>ε</w:t>
      </w:r>
      <w:r w:rsidRPr="007B2075">
        <w:rPr>
          <w:rFonts w:eastAsia="Times New Roman"/>
          <w:szCs w:val="24"/>
        </w:rPr>
        <w:t xml:space="preserve">πίκαιρη </w:t>
      </w:r>
      <w:r>
        <w:rPr>
          <w:rFonts w:eastAsia="Times New Roman"/>
          <w:szCs w:val="24"/>
        </w:rPr>
        <w:t>ε</w:t>
      </w:r>
      <w:r w:rsidRPr="007B2075">
        <w:rPr>
          <w:rFonts w:eastAsia="Times New Roman"/>
          <w:szCs w:val="24"/>
        </w:rPr>
        <w:t>ρώτηση του Βουλευτή Επικρατείας του Λαϊκού Συνδέσμου</w:t>
      </w:r>
      <w:r>
        <w:rPr>
          <w:rFonts w:eastAsia="Times New Roman"/>
          <w:szCs w:val="24"/>
        </w:rPr>
        <w:t xml:space="preserve"> </w:t>
      </w:r>
      <w:r w:rsidRPr="007B2075">
        <w:rPr>
          <w:rFonts w:eastAsia="Times New Roman"/>
          <w:szCs w:val="24"/>
        </w:rPr>
        <w:t>-</w:t>
      </w:r>
      <w:r>
        <w:rPr>
          <w:rFonts w:eastAsia="Times New Roman"/>
          <w:szCs w:val="24"/>
        </w:rPr>
        <w:t xml:space="preserve"> </w:t>
      </w:r>
      <w:r w:rsidRPr="007B2075">
        <w:rPr>
          <w:rFonts w:eastAsia="Times New Roman"/>
          <w:szCs w:val="24"/>
        </w:rPr>
        <w:t xml:space="preserve">Χρυσή Αυγή κ. </w:t>
      </w:r>
      <w:r w:rsidRPr="007B2075">
        <w:rPr>
          <w:rFonts w:eastAsia="Times New Roman"/>
          <w:bCs/>
          <w:szCs w:val="24"/>
        </w:rPr>
        <w:t>Χρήστου Παππά</w:t>
      </w:r>
      <w:r w:rsidRPr="007B2075">
        <w:rPr>
          <w:rFonts w:eastAsia="Times New Roman"/>
          <w:szCs w:val="24"/>
        </w:rPr>
        <w:t xml:space="preserve"> προς τον Υπουργό </w:t>
      </w:r>
      <w:r w:rsidRPr="007B2075">
        <w:rPr>
          <w:rFonts w:eastAsia="Times New Roman"/>
          <w:bCs/>
          <w:szCs w:val="24"/>
        </w:rPr>
        <w:t>Εθνικής Άμυνας,</w:t>
      </w:r>
      <w:r w:rsidRPr="007B2075">
        <w:rPr>
          <w:rFonts w:eastAsia="Times New Roman"/>
          <w:szCs w:val="24"/>
        </w:rPr>
        <w:t xml:space="preserve"> με θέμα: «Επιτακτική ανάγκη αυξήσεως της στρατιωτικής θητείας».</w:t>
      </w:r>
    </w:p>
    <w:p w14:paraId="71ED0C54" w14:textId="77777777" w:rsidR="00FC49B9" w:rsidRDefault="0071584E">
      <w:pPr>
        <w:spacing w:line="600" w:lineRule="auto"/>
        <w:ind w:firstLine="720"/>
        <w:jc w:val="both"/>
        <w:rPr>
          <w:rFonts w:eastAsia="Times New Roman"/>
          <w:szCs w:val="24"/>
        </w:rPr>
      </w:pPr>
      <w:r w:rsidRPr="007B2075">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w:t>
      </w:r>
      <w:r>
        <w:rPr>
          <w:rFonts w:eastAsia="Times New Roman"/>
          <w:bCs/>
          <w:szCs w:val="24"/>
        </w:rPr>
        <w:t>Δ</w:t>
      </w:r>
      <w:r w:rsidRPr="007B2075">
        <w:rPr>
          <w:rFonts w:eastAsia="Times New Roman"/>
          <w:bCs/>
          <w:szCs w:val="24"/>
        </w:rPr>
        <w:t xml:space="preserve">εύτερου </w:t>
      </w:r>
      <w:r>
        <w:rPr>
          <w:rFonts w:eastAsia="Times New Roman"/>
          <w:bCs/>
          <w:szCs w:val="24"/>
        </w:rPr>
        <w:t>Κ</w:t>
      </w:r>
      <w:r w:rsidRPr="007B2075">
        <w:rPr>
          <w:rFonts w:eastAsia="Times New Roman"/>
          <w:bCs/>
          <w:szCs w:val="24"/>
        </w:rPr>
        <w:t xml:space="preserve">ύκλου </w:t>
      </w:r>
      <w:r w:rsidRPr="007B2075">
        <w:rPr>
          <w:rFonts w:eastAsia="Times New Roman"/>
          <w:bCs/>
          <w:szCs w:val="24"/>
        </w:rPr>
        <w:t>(Άρθρο 130 παρ</w:t>
      </w:r>
      <w:r>
        <w:rPr>
          <w:rFonts w:eastAsia="Times New Roman"/>
          <w:bCs/>
          <w:szCs w:val="24"/>
        </w:rPr>
        <w:t>άγραφοι</w:t>
      </w:r>
      <w:r w:rsidRPr="007B2075">
        <w:rPr>
          <w:rFonts w:eastAsia="Times New Roman"/>
          <w:bCs/>
          <w:szCs w:val="24"/>
        </w:rPr>
        <w:t xml:space="preserve"> 2 και 3</w:t>
      </w:r>
      <w:r>
        <w:rPr>
          <w:rFonts w:eastAsia="Times New Roman"/>
          <w:bCs/>
          <w:szCs w:val="24"/>
        </w:rPr>
        <w:t xml:space="preserve"> του</w:t>
      </w:r>
      <w:r w:rsidRPr="007B2075">
        <w:rPr>
          <w:rFonts w:eastAsia="Times New Roman"/>
          <w:bCs/>
          <w:szCs w:val="24"/>
        </w:rPr>
        <w:t xml:space="preserve"> Καν</w:t>
      </w:r>
      <w:r>
        <w:rPr>
          <w:rFonts w:eastAsia="Times New Roman"/>
          <w:bCs/>
          <w:szCs w:val="24"/>
        </w:rPr>
        <w:t>ονισμού της</w:t>
      </w:r>
      <w:r w:rsidRPr="007B2075">
        <w:rPr>
          <w:rFonts w:eastAsia="Times New Roman"/>
          <w:bCs/>
          <w:szCs w:val="24"/>
        </w:rPr>
        <w:t xml:space="preserve"> Βουλής)</w:t>
      </w:r>
    </w:p>
    <w:p w14:paraId="71ED0C55" w14:textId="77777777" w:rsidR="00FC49B9" w:rsidRDefault="0071584E">
      <w:pPr>
        <w:spacing w:line="600" w:lineRule="auto"/>
        <w:ind w:firstLine="720"/>
        <w:jc w:val="both"/>
        <w:rPr>
          <w:rFonts w:eastAsia="Times New Roman"/>
          <w:szCs w:val="24"/>
        </w:rPr>
      </w:pPr>
      <w:r w:rsidRPr="007B2075">
        <w:rPr>
          <w:rFonts w:eastAsia="Times New Roman"/>
          <w:szCs w:val="24"/>
        </w:rPr>
        <w:t xml:space="preserve">1. Η με αριθμό 272/14-1-2019 </w:t>
      </w:r>
      <w:r>
        <w:rPr>
          <w:rFonts w:eastAsia="Times New Roman"/>
          <w:szCs w:val="24"/>
        </w:rPr>
        <w:t>ε</w:t>
      </w:r>
      <w:r w:rsidRPr="007B2075">
        <w:rPr>
          <w:rFonts w:eastAsia="Times New Roman"/>
          <w:szCs w:val="24"/>
        </w:rPr>
        <w:t>πίκαι</w:t>
      </w:r>
      <w:r w:rsidRPr="007B2075">
        <w:rPr>
          <w:rFonts w:eastAsia="Times New Roman"/>
          <w:szCs w:val="24"/>
        </w:rPr>
        <w:t xml:space="preserve">ρη </w:t>
      </w:r>
      <w:r>
        <w:rPr>
          <w:rFonts w:eastAsia="Times New Roman"/>
          <w:szCs w:val="24"/>
        </w:rPr>
        <w:t>ε</w:t>
      </w:r>
      <w:r w:rsidRPr="007B2075">
        <w:rPr>
          <w:rFonts w:eastAsia="Times New Roman"/>
          <w:szCs w:val="24"/>
        </w:rPr>
        <w:t xml:space="preserve">ρώτηση του Βουλευτή </w:t>
      </w:r>
      <w:r>
        <w:rPr>
          <w:rFonts w:eastAsia="Times New Roman"/>
          <w:szCs w:val="24"/>
        </w:rPr>
        <w:t xml:space="preserve">Δράμας της Νέας Δημοκρατίας </w:t>
      </w:r>
      <w:r w:rsidRPr="007B2075">
        <w:rPr>
          <w:rFonts w:eastAsia="Times New Roman"/>
          <w:szCs w:val="24"/>
        </w:rPr>
        <w:t xml:space="preserve">κ. </w:t>
      </w:r>
      <w:r w:rsidRPr="007B2075">
        <w:rPr>
          <w:rFonts w:eastAsia="Times New Roman"/>
          <w:bCs/>
          <w:szCs w:val="24"/>
        </w:rPr>
        <w:t>Δημητρίου Κυριαζίδη</w:t>
      </w:r>
      <w:r w:rsidRPr="007B2075">
        <w:rPr>
          <w:rFonts w:eastAsia="Times New Roman"/>
          <w:b/>
          <w:bCs/>
          <w:szCs w:val="24"/>
        </w:rPr>
        <w:t xml:space="preserve"> </w:t>
      </w:r>
      <w:r w:rsidRPr="007B2075">
        <w:rPr>
          <w:rFonts w:eastAsia="Times New Roman"/>
          <w:szCs w:val="24"/>
        </w:rPr>
        <w:lastRenderedPageBreak/>
        <w:t xml:space="preserve">προς τον Υπουργό </w:t>
      </w:r>
      <w:r w:rsidRPr="007B2075">
        <w:rPr>
          <w:rFonts w:eastAsia="Times New Roman"/>
          <w:bCs/>
          <w:szCs w:val="24"/>
        </w:rPr>
        <w:t>Υγείας,</w:t>
      </w:r>
      <w:r w:rsidRPr="007B2075">
        <w:rPr>
          <w:rFonts w:eastAsia="Times New Roman"/>
          <w:b/>
          <w:bCs/>
          <w:szCs w:val="24"/>
        </w:rPr>
        <w:t xml:space="preserve"> </w:t>
      </w:r>
      <w:r w:rsidRPr="007B2075">
        <w:rPr>
          <w:rFonts w:eastAsia="Times New Roman"/>
          <w:szCs w:val="24"/>
        </w:rPr>
        <w:t>με θέμα: «Δημιουρ</w:t>
      </w:r>
      <w:r>
        <w:rPr>
          <w:rFonts w:eastAsia="Times New Roman"/>
          <w:szCs w:val="24"/>
        </w:rPr>
        <w:t>γία Τμήματος Βραχείας Νοσηλείας</w:t>
      </w:r>
      <w:r>
        <w:rPr>
          <w:rFonts w:eastAsia="Times New Roman"/>
          <w:szCs w:val="24"/>
        </w:rPr>
        <w:t xml:space="preserve"> </w:t>
      </w:r>
      <w:r>
        <w:rPr>
          <w:rFonts w:eastAsia="Times New Roman"/>
          <w:szCs w:val="24"/>
        </w:rPr>
        <w:t>-</w:t>
      </w:r>
      <w:r>
        <w:rPr>
          <w:rFonts w:eastAsia="Times New Roman"/>
          <w:szCs w:val="24"/>
        </w:rPr>
        <w:t xml:space="preserve"> </w:t>
      </w:r>
      <w:r w:rsidRPr="007B2075">
        <w:rPr>
          <w:rFonts w:eastAsia="Times New Roman"/>
          <w:szCs w:val="24"/>
        </w:rPr>
        <w:t>Ογκολογική</w:t>
      </w:r>
      <w:r>
        <w:rPr>
          <w:rFonts w:eastAsia="Times New Roman"/>
          <w:szCs w:val="24"/>
        </w:rPr>
        <w:t>ς Κλινικής στο Γ.Ν. Δράμας».</w:t>
      </w:r>
    </w:p>
    <w:p w14:paraId="71ED0C56" w14:textId="77777777" w:rsidR="00FC49B9" w:rsidRDefault="0071584E">
      <w:pPr>
        <w:spacing w:line="600" w:lineRule="auto"/>
        <w:ind w:firstLine="720"/>
        <w:jc w:val="both"/>
        <w:rPr>
          <w:rFonts w:eastAsia="Times New Roman"/>
          <w:szCs w:val="24"/>
        </w:rPr>
      </w:pPr>
      <w:r w:rsidRPr="007B2075">
        <w:rPr>
          <w:rFonts w:eastAsia="Times New Roman"/>
          <w:szCs w:val="24"/>
        </w:rPr>
        <w:t xml:space="preserve">2. Η με αριθμό 277/15-1-2019 </w:t>
      </w:r>
      <w:r>
        <w:rPr>
          <w:rFonts w:eastAsia="Times New Roman"/>
          <w:szCs w:val="24"/>
        </w:rPr>
        <w:t>ε</w:t>
      </w:r>
      <w:r w:rsidRPr="007B2075">
        <w:rPr>
          <w:rFonts w:eastAsia="Times New Roman"/>
          <w:szCs w:val="24"/>
        </w:rPr>
        <w:t xml:space="preserve">πίκαιρη </w:t>
      </w:r>
      <w:r>
        <w:rPr>
          <w:rFonts w:eastAsia="Times New Roman"/>
          <w:szCs w:val="24"/>
        </w:rPr>
        <w:t>ε</w:t>
      </w:r>
      <w:r w:rsidRPr="007B2075">
        <w:rPr>
          <w:rFonts w:eastAsia="Times New Roman"/>
          <w:szCs w:val="24"/>
        </w:rPr>
        <w:t>ρώτηση του Βουλευτή Αιτωλοα</w:t>
      </w:r>
      <w:r w:rsidRPr="007B2075">
        <w:rPr>
          <w:rFonts w:eastAsia="Times New Roman"/>
          <w:szCs w:val="24"/>
        </w:rPr>
        <w:t>καρνανίας του Κομμουνιστικού Κόμματος Ελλάδ</w:t>
      </w:r>
      <w:r>
        <w:rPr>
          <w:rFonts w:eastAsia="Times New Roman"/>
          <w:szCs w:val="24"/>
        </w:rPr>
        <w:t>α</w:t>
      </w:r>
      <w:r w:rsidRPr="007B2075">
        <w:rPr>
          <w:rFonts w:eastAsia="Times New Roman"/>
          <w:szCs w:val="24"/>
        </w:rPr>
        <w:t xml:space="preserve">ς κ. </w:t>
      </w:r>
      <w:r w:rsidRPr="007B2075">
        <w:rPr>
          <w:rFonts w:eastAsia="Times New Roman"/>
          <w:bCs/>
          <w:szCs w:val="24"/>
        </w:rPr>
        <w:t>Νικολάου Μωραΐτη</w:t>
      </w:r>
      <w:r w:rsidRPr="007B2075">
        <w:rPr>
          <w:rFonts w:eastAsia="Times New Roman"/>
          <w:b/>
          <w:bCs/>
          <w:szCs w:val="24"/>
        </w:rPr>
        <w:t xml:space="preserve"> </w:t>
      </w:r>
      <w:r w:rsidRPr="007B2075">
        <w:rPr>
          <w:rFonts w:eastAsia="Times New Roman"/>
          <w:szCs w:val="24"/>
        </w:rPr>
        <w:t xml:space="preserve">προς τον Υπουργό </w:t>
      </w:r>
      <w:r w:rsidRPr="007B2075">
        <w:rPr>
          <w:rFonts w:eastAsia="Times New Roman"/>
          <w:bCs/>
          <w:szCs w:val="24"/>
        </w:rPr>
        <w:t>Υγείας,</w:t>
      </w:r>
      <w:r w:rsidRPr="007B2075">
        <w:rPr>
          <w:rFonts w:eastAsia="Times New Roman"/>
          <w:b/>
          <w:bCs/>
          <w:szCs w:val="24"/>
        </w:rPr>
        <w:t xml:space="preserve"> </w:t>
      </w:r>
      <w:r w:rsidRPr="007B2075">
        <w:rPr>
          <w:rFonts w:eastAsia="Times New Roman"/>
          <w:szCs w:val="24"/>
        </w:rPr>
        <w:t>με θέμα: «Προβλήματα στη λειτουργία του κέντρου Φυσικής Ιατρικής και Απο</w:t>
      </w:r>
      <w:r>
        <w:rPr>
          <w:rFonts w:eastAsia="Times New Roman"/>
          <w:szCs w:val="24"/>
        </w:rPr>
        <w:t>κατάστασης (ΚΕΦΙΑΠ) Αμφιλοχίας».</w:t>
      </w:r>
    </w:p>
    <w:p w14:paraId="71ED0C57" w14:textId="77777777" w:rsidR="00FC49B9" w:rsidRDefault="0071584E">
      <w:pPr>
        <w:spacing w:line="600" w:lineRule="auto"/>
        <w:ind w:firstLine="720"/>
        <w:jc w:val="both"/>
        <w:rPr>
          <w:rFonts w:eastAsia="Times New Roman"/>
          <w:szCs w:val="24"/>
        </w:rPr>
      </w:pPr>
      <w:r w:rsidRPr="007B2075">
        <w:rPr>
          <w:rFonts w:eastAsia="Times New Roman"/>
          <w:szCs w:val="24"/>
        </w:rPr>
        <w:t xml:space="preserve">3. Η με αριθμό 264/10-1-2019 </w:t>
      </w:r>
      <w:r>
        <w:rPr>
          <w:rFonts w:eastAsia="Times New Roman"/>
          <w:szCs w:val="24"/>
        </w:rPr>
        <w:t>ε</w:t>
      </w:r>
      <w:r w:rsidRPr="007B2075">
        <w:rPr>
          <w:rFonts w:eastAsia="Times New Roman"/>
          <w:szCs w:val="24"/>
        </w:rPr>
        <w:t xml:space="preserve">πίκαιρη </w:t>
      </w:r>
      <w:r>
        <w:rPr>
          <w:rFonts w:eastAsia="Times New Roman"/>
          <w:szCs w:val="24"/>
        </w:rPr>
        <w:t>ε</w:t>
      </w:r>
      <w:r w:rsidRPr="007B2075">
        <w:rPr>
          <w:rFonts w:eastAsia="Times New Roman"/>
          <w:szCs w:val="24"/>
        </w:rPr>
        <w:t xml:space="preserve">ρώτηση του Ανεξάρτητου Βουλευτή Μεσσηνίας κ. </w:t>
      </w:r>
      <w:r w:rsidRPr="007B2075">
        <w:rPr>
          <w:rFonts w:eastAsia="Times New Roman"/>
          <w:bCs/>
          <w:szCs w:val="24"/>
        </w:rPr>
        <w:t xml:space="preserve">Δημητρίου </w:t>
      </w:r>
      <w:proofErr w:type="spellStart"/>
      <w:r w:rsidRPr="007B2075">
        <w:rPr>
          <w:rFonts w:eastAsia="Times New Roman"/>
          <w:bCs/>
          <w:szCs w:val="24"/>
        </w:rPr>
        <w:t>Κουκούτση</w:t>
      </w:r>
      <w:proofErr w:type="spellEnd"/>
      <w:r w:rsidRPr="007B2075">
        <w:rPr>
          <w:rFonts w:eastAsia="Times New Roman"/>
          <w:b/>
          <w:bCs/>
          <w:szCs w:val="24"/>
        </w:rPr>
        <w:t xml:space="preserve"> </w:t>
      </w:r>
      <w:r w:rsidRPr="007B2075">
        <w:rPr>
          <w:rFonts w:eastAsia="Times New Roman"/>
          <w:szCs w:val="24"/>
        </w:rPr>
        <w:t xml:space="preserve">προς τον Υπουργό </w:t>
      </w:r>
      <w:r w:rsidRPr="007B2075">
        <w:rPr>
          <w:rFonts w:eastAsia="Times New Roman"/>
          <w:bCs/>
          <w:szCs w:val="24"/>
        </w:rPr>
        <w:t>Οικονομικών,</w:t>
      </w:r>
      <w:r w:rsidRPr="007B2075">
        <w:rPr>
          <w:rFonts w:eastAsia="Times New Roman"/>
          <w:b/>
          <w:bCs/>
          <w:szCs w:val="24"/>
        </w:rPr>
        <w:t xml:space="preserve"> </w:t>
      </w:r>
      <w:r w:rsidRPr="007B2075">
        <w:rPr>
          <w:rFonts w:eastAsia="Times New Roman"/>
          <w:szCs w:val="24"/>
        </w:rPr>
        <w:t>με θέμα: «</w:t>
      </w:r>
      <w:proofErr w:type="spellStart"/>
      <w:r w:rsidRPr="007B2075">
        <w:rPr>
          <w:rFonts w:eastAsia="Times New Roman"/>
          <w:szCs w:val="24"/>
        </w:rPr>
        <w:t>Ανακεφαλαιοποίηση</w:t>
      </w:r>
      <w:proofErr w:type="spellEnd"/>
      <w:r w:rsidRPr="007B2075">
        <w:rPr>
          <w:rFonts w:eastAsia="Times New Roman"/>
          <w:szCs w:val="24"/>
        </w:rPr>
        <w:t xml:space="preserve"> και αναδιάταξη του ελληνικού τραπεζικού τομέα».</w:t>
      </w:r>
    </w:p>
    <w:p w14:paraId="71ED0C58" w14:textId="77777777" w:rsidR="00FC49B9" w:rsidRDefault="0071584E">
      <w:pPr>
        <w:spacing w:line="600" w:lineRule="auto"/>
        <w:ind w:firstLine="720"/>
        <w:jc w:val="center"/>
        <w:rPr>
          <w:rFonts w:eastAsia="Times New Roman"/>
          <w:szCs w:val="24"/>
        </w:rPr>
      </w:pPr>
      <w:r>
        <w:rPr>
          <w:rFonts w:eastAsia="Times New Roman"/>
          <w:szCs w:val="24"/>
        </w:rPr>
        <w:t>(Β΄)</w:t>
      </w:r>
    </w:p>
    <w:p w14:paraId="71ED0C59" w14:textId="77777777" w:rsidR="00FC49B9" w:rsidRDefault="0071584E">
      <w:pPr>
        <w:spacing w:line="600" w:lineRule="auto"/>
        <w:ind w:firstLine="720"/>
        <w:jc w:val="both"/>
      </w:pPr>
      <w:r>
        <w:rPr>
          <w:rFonts w:eastAsia="Times New Roman"/>
          <w:szCs w:val="24"/>
        </w:rPr>
        <w:t>Α. ΕΠΙΚΑΙΡΕΣ ΕΡΩΤΗΣΕΙΣ</w:t>
      </w:r>
      <w:r w:rsidRPr="00AE7801">
        <w:t xml:space="preserve"> Πρώτου Κύκλου (Άρθρο 130 παρ</w:t>
      </w:r>
      <w:r>
        <w:rPr>
          <w:rFonts w:eastAsia="Times New Roman"/>
          <w:szCs w:val="24"/>
        </w:rPr>
        <w:t>άγραφοι</w:t>
      </w:r>
      <w:r w:rsidRPr="00AE7801">
        <w:t xml:space="preserve"> 2 και 3</w:t>
      </w:r>
      <w:r>
        <w:rPr>
          <w:rFonts w:eastAsia="Times New Roman"/>
          <w:szCs w:val="24"/>
        </w:rPr>
        <w:t xml:space="preserve"> του Κανονισμο</w:t>
      </w:r>
      <w:r>
        <w:rPr>
          <w:rFonts w:eastAsia="Times New Roman"/>
          <w:szCs w:val="24"/>
        </w:rPr>
        <w:t>ύ</w:t>
      </w:r>
      <w:r w:rsidRPr="00AE7801">
        <w:t xml:space="preserve"> Βουλής)</w:t>
      </w:r>
    </w:p>
    <w:p w14:paraId="71ED0C5A" w14:textId="77777777" w:rsidR="00FC49B9" w:rsidRDefault="0071584E">
      <w:pPr>
        <w:spacing w:line="600" w:lineRule="auto"/>
        <w:ind w:firstLine="720"/>
        <w:jc w:val="both"/>
      </w:pPr>
      <w:r>
        <w:rPr>
          <w:rFonts w:eastAsia="Times New Roman"/>
          <w:szCs w:val="24"/>
        </w:rPr>
        <w:t>1. Η με αριθμό 253/7-1-2019 επίκαιρη ερώτηση του</w:t>
      </w:r>
      <w:r w:rsidRPr="00AE7801">
        <w:rPr>
          <w:rFonts w:eastAsia="Times New Roman"/>
          <w:szCs w:val="24"/>
        </w:rPr>
        <w:t xml:space="preserve"> Βουλευτή Αχαΐας της Νέας Δημοκρατίας κ. </w:t>
      </w:r>
      <w:proofErr w:type="spellStart"/>
      <w:r w:rsidRPr="00AE7801">
        <w:t>Ιάσoνα</w:t>
      </w:r>
      <w:proofErr w:type="spellEnd"/>
      <w:r w:rsidRPr="00AE7801">
        <w:t xml:space="preserve"> Φωτήλα </w:t>
      </w:r>
      <w:r w:rsidRPr="00AE7801">
        <w:rPr>
          <w:rFonts w:eastAsia="Times New Roman"/>
          <w:szCs w:val="24"/>
        </w:rPr>
        <w:t xml:space="preserve">προς τον Υπουργό </w:t>
      </w:r>
      <w:r w:rsidRPr="00AE7801">
        <w:t>Υγείας,</w:t>
      </w:r>
      <w:r w:rsidRPr="00AE7801">
        <w:rPr>
          <w:rFonts w:eastAsia="Times New Roman"/>
          <w:szCs w:val="24"/>
        </w:rPr>
        <w:t xml:space="preserve"> με θέμα: «Πρωτοφανής αύξηση των κρουσμάτων και θυμάτων από τον ιό του Δυτικού Νείλου».</w:t>
      </w:r>
    </w:p>
    <w:p w14:paraId="71ED0C5B" w14:textId="77777777" w:rsidR="00FC49B9" w:rsidRDefault="0071584E">
      <w:pPr>
        <w:spacing w:line="600" w:lineRule="auto"/>
        <w:ind w:firstLine="720"/>
        <w:jc w:val="both"/>
      </w:pPr>
      <w:r>
        <w:rPr>
          <w:rFonts w:eastAsia="Times New Roman"/>
          <w:szCs w:val="24"/>
        </w:rPr>
        <w:lastRenderedPageBreak/>
        <w:t>2. Η με αριθμό 244/4-1-2019 επί</w:t>
      </w:r>
      <w:r>
        <w:rPr>
          <w:rFonts w:eastAsia="Times New Roman"/>
          <w:szCs w:val="24"/>
        </w:rPr>
        <w:t>καιρη ε</w:t>
      </w:r>
      <w:r w:rsidRPr="00AE7801">
        <w:rPr>
          <w:rFonts w:eastAsia="Times New Roman"/>
          <w:szCs w:val="24"/>
        </w:rPr>
        <w:t>ρώτηση του Ε΄ Αντιπροέδρου της Βουλής και Βουλευτή Δωδεκανήσου τ</w:t>
      </w:r>
      <w:r>
        <w:rPr>
          <w:rFonts w:eastAsia="Times New Roman"/>
          <w:szCs w:val="24"/>
        </w:rPr>
        <w:t>ης Δημοκρατικής Συμπαράταξης ΠΑΣΟΚ</w:t>
      </w:r>
      <w:r>
        <w:rPr>
          <w:rFonts w:eastAsia="Times New Roman"/>
          <w:szCs w:val="24"/>
        </w:rPr>
        <w:t xml:space="preserve"> </w:t>
      </w:r>
      <w:r>
        <w:rPr>
          <w:rFonts w:eastAsia="Times New Roman"/>
          <w:szCs w:val="24"/>
        </w:rPr>
        <w:t>- ΔΗΜΑΡ</w:t>
      </w:r>
      <w:r w:rsidRPr="00AE7801">
        <w:rPr>
          <w:rFonts w:eastAsia="Times New Roman"/>
          <w:szCs w:val="24"/>
        </w:rPr>
        <w:t xml:space="preserve"> κ.</w:t>
      </w:r>
      <w:r w:rsidRPr="00AE7801">
        <w:t xml:space="preserve"> Δημητρίου </w:t>
      </w:r>
      <w:proofErr w:type="spellStart"/>
      <w:r w:rsidRPr="00AE7801">
        <w:t>Κρεμαστινού</w:t>
      </w:r>
      <w:proofErr w:type="spellEnd"/>
      <w:r w:rsidRPr="00AE7801">
        <w:rPr>
          <w:rFonts w:eastAsia="Times New Roman"/>
          <w:szCs w:val="24"/>
        </w:rPr>
        <w:t xml:space="preserve"> προς τον Υπουργό </w:t>
      </w:r>
      <w:r w:rsidRPr="00AE7801">
        <w:t>Οικονομικών,</w:t>
      </w:r>
      <w:r w:rsidRPr="00AE7801">
        <w:rPr>
          <w:rFonts w:eastAsia="Times New Roman"/>
          <w:szCs w:val="24"/>
        </w:rPr>
        <w:t xml:space="preserve"> με θέμα: «Ο αυξημένος Φ.Π.Α. και η τιμή του αεροπορικού εισιτηρίου».</w:t>
      </w:r>
    </w:p>
    <w:p w14:paraId="71ED0C5C" w14:textId="77777777" w:rsidR="00FC49B9" w:rsidRDefault="0071584E">
      <w:pPr>
        <w:spacing w:line="600" w:lineRule="auto"/>
        <w:ind w:firstLine="720"/>
        <w:jc w:val="both"/>
      </w:pPr>
      <w:r>
        <w:rPr>
          <w:rFonts w:eastAsia="Times New Roman"/>
          <w:szCs w:val="24"/>
        </w:rPr>
        <w:t>3. Η με αριθμό 257</w:t>
      </w:r>
      <w:r>
        <w:rPr>
          <w:rFonts w:eastAsia="Times New Roman"/>
          <w:szCs w:val="24"/>
        </w:rPr>
        <w:t>/8-1-2019 επίκαιρη ερώτηση του Βουλευτή Β΄</w:t>
      </w:r>
      <w:r w:rsidRPr="00AE7801">
        <w:rPr>
          <w:rFonts w:eastAsia="Times New Roman"/>
          <w:szCs w:val="24"/>
        </w:rPr>
        <w:t xml:space="preserve"> Αθηνών το</w:t>
      </w:r>
      <w:r>
        <w:rPr>
          <w:rFonts w:eastAsia="Times New Roman"/>
          <w:szCs w:val="24"/>
        </w:rPr>
        <w:t>υ Κομμουνιστικού Κόμματος Ελλάδα</w:t>
      </w:r>
      <w:r w:rsidRPr="00AE7801">
        <w:rPr>
          <w:rFonts w:eastAsia="Times New Roman"/>
          <w:szCs w:val="24"/>
        </w:rPr>
        <w:t xml:space="preserve">ς κ. </w:t>
      </w:r>
      <w:r>
        <w:rPr>
          <w:rFonts w:eastAsia="Times New Roman"/>
          <w:szCs w:val="24"/>
        </w:rPr>
        <w:t xml:space="preserve">Χρήστου </w:t>
      </w:r>
      <w:proofErr w:type="spellStart"/>
      <w:r>
        <w:rPr>
          <w:rFonts w:eastAsia="Times New Roman"/>
          <w:szCs w:val="24"/>
        </w:rPr>
        <w:t>Κατσώτη</w:t>
      </w:r>
      <w:proofErr w:type="spellEnd"/>
      <w:r>
        <w:rPr>
          <w:rFonts w:eastAsia="Times New Roman"/>
          <w:szCs w:val="24"/>
        </w:rPr>
        <w:t xml:space="preserve"> </w:t>
      </w:r>
      <w:r w:rsidRPr="00AE7801">
        <w:rPr>
          <w:rFonts w:eastAsia="Times New Roman"/>
          <w:szCs w:val="24"/>
        </w:rPr>
        <w:t xml:space="preserve">προς τον Υπουργό </w:t>
      </w:r>
      <w:r w:rsidRPr="00AE7801">
        <w:t>Οικονομικών,</w:t>
      </w:r>
      <w:r w:rsidRPr="00AE7801">
        <w:rPr>
          <w:rFonts w:eastAsia="Times New Roman"/>
          <w:szCs w:val="24"/>
        </w:rPr>
        <w:t xml:space="preserve"> σχετικά με την «εκχώρηση της ακίνητης δημόσιας περιουσίας σε Εταιρεία Ακινήτων του Δημοσίου (ΕΤΑΔ)</w:t>
      </w:r>
      <w:r>
        <w:rPr>
          <w:rFonts w:eastAsia="Times New Roman"/>
          <w:szCs w:val="24"/>
        </w:rPr>
        <w:t xml:space="preserve"> - Ταμείο Αξιοποίησης Ι</w:t>
      </w:r>
      <w:r>
        <w:rPr>
          <w:rFonts w:eastAsia="Times New Roman"/>
          <w:szCs w:val="24"/>
        </w:rPr>
        <w:t xml:space="preserve">διωτικής </w:t>
      </w:r>
      <w:r w:rsidRPr="00AE7801">
        <w:rPr>
          <w:rFonts w:eastAsia="Times New Roman"/>
          <w:szCs w:val="24"/>
        </w:rPr>
        <w:t>Περιουσίας του Δημοσίου (ΤΑΙΠΕΔ)».</w:t>
      </w:r>
    </w:p>
    <w:p w14:paraId="71ED0C5D" w14:textId="77777777" w:rsidR="00FC49B9" w:rsidRDefault="0071584E">
      <w:pPr>
        <w:spacing w:line="600" w:lineRule="auto"/>
        <w:ind w:firstLine="720"/>
        <w:jc w:val="both"/>
      </w:pPr>
      <w:r w:rsidRPr="00AE7801">
        <w:t>Β. ΕΠΙΚΑΙΡΕΣ ΕΡΩΤΗΣΕΙΣ</w:t>
      </w:r>
      <w:r>
        <w:rPr>
          <w:rFonts w:eastAsia="Times New Roman"/>
          <w:szCs w:val="24"/>
        </w:rPr>
        <w:t xml:space="preserve"> Δεύτερου Κύκλου (Άρθρο 130 παράγραφοι</w:t>
      </w:r>
      <w:r w:rsidRPr="00AE7801">
        <w:t xml:space="preserve"> 2 και 3</w:t>
      </w:r>
      <w:r>
        <w:rPr>
          <w:rFonts w:eastAsia="Times New Roman"/>
          <w:szCs w:val="24"/>
        </w:rPr>
        <w:t xml:space="preserve"> του Κανονισμού της</w:t>
      </w:r>
      <w:r w:rsidRPr="00AE7801">
        <w:t xml:space="preserve"> Βουλής)</w:t>
      </w:r>
    </w:p>
    <w:p w14:paraId="71ED0C5E" w14:textId="77777777" w:rsidR="00FC49B9" w:rsidRDefault="0071584E">
      <w:pPr>
        <w:spacing w:line="600" w:lineRule="auto"/>
        <w:ind w:firstLine="720"/>
        <w:jc w:val="both"/>
      </w:pPr>
      <w:r>
        <w:rPr>
          <w:rFonts w:eastAsia="Times New Roman"/>
          <w:szCs w:val="24"/>
        </w:rPr>
        <w:t>1. Η με αριθμό 254/7-1-2019 επίκαιρη ε</w:t>
      </w:r>
      <w:r w:rsidRPr="00AE7801">
        <w:rPr>
          <w:rFonts w:eastAsia="Times New Roman"/>
          <w:szCs w:val="24"/>
        </w:rPr>
        <w:t xml:space="preserve">ρώτηση του Βουλευτή Κιλκίς της Νέας Δημοκρατίας κ. </w:t>
      </w:r>
      <w:r w:rsidRPr="00AE7801">
        <w:t>Γεωργίου Γεωργαντά</w:t>
      </w:r>
      <w:r w:rsidRPr="00AE7801">
        <w:rPr>
          <w:rFonts w:eastAsia="Times New Roman"/>
          <w:szCs w:val="24"/>
        </w:rPr>
        <w:t xml:space="preserve"> προς τον Υπουργό </w:t>
      </w:r>
      <w:r w:rsidRPr="00AE7801">
        <w:t>Υγείας,</w:t>
      </w:r>
      <w:r w:rsidRPr="00AE7801">
        <w:rPr>
          <w:rFonts w:eastAsia="Times New Roman"/>
          <w:szCs w:val="24"/>
        </w:rPr>
        <w:t xml:space="preserve"> με θέμα: </w:t>
      </w:r>
      <w:r>
        <w:rPr>
          <w:rFonts w:eastAsia="Times New Roman"/>
          <w:szCs w:val="24"/>
        </w:rPr>
        <w:t>«Καταγγελία σε βάρος του δ</w:t>
      </w:r>
      <w:r w:rsidRPr="00AE7801">
        <w:rPr>
          <w:rFonts w:eastAsia="Times New Roman"/>
          <w:szCs w:val="24"/>
        </w:rPr>
        <w:t>ιοικητή του νοσοκομείου Κιλκίς για βιαιοπραγία σε εργαζόμενη».</w:t>
      </w:r>
    </w:p>
    <w:p w14:paraId="71ED0C5F" w14:textId="77777777" w:rsidR="00FC49B9" w:rsidRDefault="0071584E">
      <w:pPr>
        <w:spacing w:line="600" w:lineRule="auto"/>
        <w:ind w:firstLine="720"/>
        <w:jc w:val="both"/>
      </w:pPr>
      <w:r>
        <w:rPr>
          <w:rFonts w:eastAsia="Times New Roman"/>
          <w:szCs w:val="24"/>
        </w:rPr>
        <w:lastRenderedPageBreak/>
        <w:t>2. Η με αριθμό 243/4-1-2019 επίκαιρη ε</w:t>
      </w:r>
      <w:r w:rsidRPr="00AE7801">
        <w:rPr>
          <w:rFonts w:eastAsia="Times New Roman"/>
          <w:szCs w:val="24"/>
        </w:rPr>
        <w:t>ρώτηση του Βουλευτή Ηλείας της Δημοκ</w:t>
      </w:r>
      <w:r>
        <w:rPr>
          <w:rFonts w:eastAsia="Times New Roman"/>
          <w:szCs w:val="24"/>
        </w:rPr>
        <w:t xml:space="preserve">ρατικής Συμπαράταξης ΠΑΣΟΚ </w:t>
      </w:r>
      <w:r w:rsidRPr="00AE7801">
        <w:rPr>
          <w:rFonts w:eastAsia="Times New Roman"/>
          <w:szCs w:val="24"/>
        </w:rPr>
        <w:t>-</w:t>
      </w:r>
      <w:r>
        <w:rPr>
          <w:rFonts w:eastAsia="Times New Roman"/>
          <w:szCs w:val="24"/>
        </w:rPr>
        <w:t xml:space="preserve"> ΔΗΜΑΡ</w:t>
      </w:r>
      <w:r w:rsidRPr="00AE7801">
        <w:rPr>
          <w:rFonts w:eastAsia="Times New Roman"/>
          <w:szCs w:val="24"/>
        </w:rPr>
        <w:t xml:space="preserve"> κ. </w:t>
      </w:r>
      <w:r w:rsidRPr="00AE7801">
        <w:t>Ιωάννη Κουτσούκου</w:t>
      </w:r>
      <w:r w:rsidRPr="00AE7801">
        <w:rPr>
          <w:rFonts w:eastAsia="Times New Roman"/>
          <w:szCs w:val="24"/>
        </w:rPr>
        <w:t xml:space="preserve"> προς τον Υπουργό </w:t>
      </w:r>
      <w:r w:rsidRPr="00AE7801">
        <w:t>Οικονομικών,</w:t>
      </w:r>
      <w:r w:rsidRPr="00AE7801">
        <w:rPr>
          <w:rFonts w:eastAsia="Times New Roman"/>
          <w:szCs w:val="24"/>
        </w:rPr>
        <w:t xml:space="preserve"> με θέμα: «Η σκοπιμότητα και</w:t>
      </w:r>
      <w:r>
        <w:rPr>
          <w:rFonts w:eastAsia="Times New Roman"/>
          <w:szCs w:val="24"/>
        </w:rPr>
        <w:t xml:space="preserve"> η μεθόδευση της μεταφοράς στο </w:t>
      </w:r>
      <w:proofErr w:type="spellStart"/>
      <w:r>
        <w:rPr>
          <w:rFonts w:eastAsia="Times New Roman"/>
          <w:szCs w:val="24"/>
        </w:rPr>
        <w:t>υ</w:t>
      </w:r>
      <w:r w:rsidRPr="00AE7801">
        <w:rPr>
          <w:rFonts w:eastAsia="Times New Roman"/>
          <w:szCs w:val="24"/>
        </w:rPr>
        <w:t>περταμείο</w:t>
      </w:r>
      <w:proofErr w:type="spellEnd"/>
      <w:r w:rsidRPr="00AE7801">
        <w:rPr>
          <w:rFonts w:eastAsia="Times New Roman"/>
          <w:szCs w:val="24"/>
        </w:rPr>
        <w:t xml:space="preserve"> κατ' απαίτηση</w:t>
      </w:r>
      <w:r>
        <w:rPr>
          <w:rFonts w:eastAsia="Times New Roman"/>
          <w:szCs w:val="24"/>
        </w:rPr>
        <w:t xml:space="preserve"> των δανειστών πενήντα ένα ακινήτων του δ</w:t>
      </w:r>
      <w:r w:rsidRPr="00AE7801">
        <w:rPr>
          <w:rFonts w:eastAsia="Times New Roman"/>
          <w:szCs w:val="24"/>
        </w:rPr>
        <w:t>ημοσίου στον Δήμο Πύργου». </w:t>
      </w:r>
    </w:p>
    <w:p w14:paraId="71ED0C60" w14:textId="77777777" w:rsidR="00FC49B9" w:rsidRDefault="0071584E">
      <w:pPr>
        <w:spacing w:line="600" w:lineRule="auto"/>
        <w:ind w:firstLine="720"/>
        <w:jc w:val="both"/>
      </w:pPr>
      <w:r w:rsidRPr="00AE7801">
        <w:rPr>
          <w:rFonts w:eastAsia="Times New Roman"/>
          <w:szCs w:val="24"/>
        </w:rPr>
        <w:t>3. Η με αριθμό 256/8-1</w:t>
      </w:r>
      <w:r>
        <w:rPr>
          <w:rFonts w:eastAsia="Times New Roman"/>
          <w:szCs w:val="24"/>
        </w:rPr>
        <w:t>-2019 επίκαιρη ε</w:t>
      </w:r>
      <w:r w:rsidRPr="00AE7801">
        <w:rPr>
          <w:rFonts w:eastAsia="Times New Roman"/>
          <w:szCs w:val="24"/>
        </w:rPr>
        <w:t>ρώτηση του Βουλευτή Ηρακλείου το</w:t>
      </w:r>
      <w:r>
        <w:rPr>
          <w:rFonts w:eastAsia="Times New Roman"/>
          <w:szCs w:val="24"/>
        </w:rPr>
        <w:t>υ Κο</w:t>
      </w:r>
      <w:r>
        <w:rPr>
          <w:rFonts w:eastAsia="Times New Roman"/>
          <w:szCs w:val="24"/>
        </w:rPr>
        <w:t>μμουνιστικού Κόμματος Ελλάδα</w:t>
      </w:r>
      <w:r w:rsidRPr="00AE7801">
        <w:rPr>
          <w:rFonts w:eastAsia="Times New Roman"/>
          <w:szCs w:val="24"/>
        </w:rPr>
        <w:t xml:space="preserve">ς κ. </w:t>
      </w:r>
      <w:r w:rsidRPr="00AE7801">
        <w:t xml:space="preserve">Μανώλη Συντυχάκη </w:t>
      </w:r>
      <w:r w:rsidRPr="00AE7801">
        <w:rPr>
          <w:rFonts w:eastAsia="Times New Roman"/>
          <w:szCs w:val="24"/>
        </w:rPr>
        <w:t xml:space="preserve">προς τον Υπουργό </w:t>
      </w:r>
      <w:r w:rsidRPr="00AE7801">
        <w:t>Υγείας,</w:t>
      </w:r>
      <w:r w:rsidRPr="00AE7801">
        <w:rPr>
          <w:rFonts w:eastAsia="Times New Roman"/>
          <w:szCs w:val="24"/>
        </w:rPr>
        <w:t xml:space="preserve"> με θέμα: «Για τις επιπτώσεις στη λειτουργία των υπηρεσιών και των συνθηκών εργασίας σε υπηρεσίες του </w:t>
      </w:r>
      <w:proofErr w:type="spellStart"/>
      <w:r w:rsidRPr="00AE7801">
        <w:rPr>
          <w:rFonts w:eastAsia="Times New Roman"/>
          <w:szCs w:val="24"/>
        </w:rPr>
        <w:t>Βενιζέλειου</w:t>
      </w:r>
      <w:proofErr w:type="spellEnd"/>
      <w:r w:rsidRPr="00AE7801">
        <w:rPr>
          <w:rFonts w:eastAsia="Times New Roman"/>
          <w:szCs w:val="24"/>
        </w:rPr>
        <w:t xml:space="preserve"> νοσοκομείου από την πυρκαγιά που εκδηλώθηκε στα πρώην κτήρια του παν</w:t>
      </w:r>
      <w:r w:rsidRPr="00AE7801">
        <w:rPr>
          <w:rFonts w:eastAsia="Times New Roman"/>
          <w:szCs w:val="24"/>
        </w:rPr>
        <w:t>επιστημίου Κρήτης στις 23/9».</w:t>
      </w:r>
    </w:p>
    <w:p w14:paraId="71ED0C61" w14:textId="77777777" w:rsidR="00FC49B9" w:rsidRDefault="0071584E">
      <w:pPr>
        <w:spacing w:line="600" w:lineRule="auto"/>
        <w:ind w:firstLine="720"/>
        <w:jc w:val="both"/>
      </w:pPr>
      <w:r>
        <w:rPr>
          <w:rFonts w:eastAsia="Times New Roman"/>
          <w:szCs w:val="24"/>
        </w:rPr>
        <w:t>4. Η με αριθμό 259/8-1-2019 επίκαιρη ε</w:t>
      </w:r>
      <w:r w:rsidRPr="00AE7801">
        <w:rPr>
          <w:rFonts w:eastAsia="Times New Roman"/>
          <w:szCs w:val="24"/>
        </w:rPr>
        <w:t>ρώτηση του Βουλευτή Λάρισας τ</w:t>
      </w:r>
      <w:r>
        <w:rPr>
          <w:rFonts w:eastAsia="Times New Roman"/>
          <w:szCs w:val="24"/>
        </w:rPr>
        <w:t>ης Δημοκρατικής Συμπαράταξης ΠΑΣΟΚ – ΔΗΜΑΡ</w:t>
      </w:r>
      <w:r w:rsidRPr="00AE7801">
        <w:rPr>
          <w:rFonts w:eastAsia="Times New Roman"/>
          <w:szCs w:val="24"/>
        </w:rPr>
        <w:t xml:space="preserve"> κ. </w:t>
      </w:r>
      <w:r w:rsidRPr="00AE7801">
        <w:t xml:space="preserve">Κωνσταντίνου </w:t>
      </w:r>
      <w:proofErr w:type="spellStart"/>
      <w:r w:rsidRPr="00AE7801">
        <w:t>Μπαργιώτα</w:t>
      </w:r>
      <w:proofErr w:type="spellEnd"/>
      <w:r w:rsidRPr="00AE7801">
        <w:t xml:space="preserve"> </w:t>
      </w:r>
      <w:r w:rsidRPr="00AE7801">
        <w:rPr>
          <w:rFonts w:eastAsia="Times New Roman"/>
          <w:szCs w:val="24"/>
        </w:rPr>
        <w:t xml:space="preserve">προς τον Υπουργό </w:t>
      </w:r>
      <w:r w:rsidRPr="00AE7801">
        <w:t>Υγείας,</w:t>
      </w:r>
      <w:r w:rsidRPr="00AE7801">
        <w:rPr>
          <w:rFonts w:eastAsia="Times New Roman"/>
          <w:szCs w:val="24"/>
        </w:rPr>
        <w:t xml:space="preserve"> με θέμα: «Ερασιτεχνισμός και προχει</w:t>
      </w:r>
      <w:r>
        <w:rPr>
          <w:rFonts w:eastAsia="Times New Roman"/>
          <w:szCs w:val="24"/>
        </w:rPr>
        <w:t>ρότητα οδηγούν σε αποτυχία των</w:t>
      </w:r>
      <w:r>
        <w:rPr>
          <w:rFonts w:eastAsia="Times New Roman"/>
          <w:szCs w:val="24"/>
        </w:rPr>
        <w:t xml:space="preserve"> τοπικών μονάδων υ</w:t>
      </w:r>
      <w:r w:rsidRPr="00AE7801">
        <w:rPr>
          <w:rFonts w:eastAsia="Times New Roman"/>
          <w:szCs w:val="24"/>
        </w:rPr>
        <w:t>γείας (</w:t>
      </w:r>
      <w:proofErr w:type="spellStart"/>
      <w:r w:rsidRPr="00AE7801">
        <w:rPr>
          <w:rFonts w:eastAsia="Times New Roman"/>
          <w:szCs w:val="24"/>
        </w:rPr>
        <w:t>ToMY</w:t>
      </w:r>
      <w:proofErr w:type="spellEnd"/>
      <w:r w:rsidRPr="00AE7801">
        <w:rPr>
          <w:rFonts w:eastAsia="Times New Roman"/>
          <w:szCs w:val="24"/>
        </w:rPr>
        <w:t>)».</w:t>
      </w:r>
    </w:p>
    <w:p w14:paraId="71ED0C62" w14:textId="77777777" w:rsidR="00FC49B9" w:rsidRDefault="0071584E">
      <w:pPr>
        <w:spacing w:line="600" w:lineRule="auto"/>
        <w:ind w:firstLine="720"/>
        <w:jc w:val="both"/>
      </w:pPr>
      <w:r>
        <w:rPr>
          <w:rFonts w:eastAsia="Times New Roman"/>
          <w:szCs w:val="24"/>
        </w:rPr>
        <w:lastRenderedPageBreak/>
        <w:t>5. Η με αριθμό 258/8-1-2019 επίκαιρη ε</w:t>
      </w:r>
      <w:r w:rsidRPr="00AE7801">
        <w:rPr>
          <w:rFonts w:eastAsia="Times New Roman"/>
          <w:szCs w:val="24"/>
        </w:rPr>
        <w:t>ρώτηση του ΣΤ΄ Αντιπροέδρου της Βουλής και Βουλευτή Λάρισας το</w:t>
      </w:r>
      <w:r>
        <w:rPr>
          <w:rFonts w:eastAsia="Times New Roman"/>
          <w:szCs w:val="24"/>
        </w:rPr>
        <w:t>υ Κομμουνιστικού Κόμματος Ελλάδα</w:t>
      </w:r>
      <w:r w:rsidRPr="00AE7801">
        <w:rPr>
          <w:rFonts w:eastAsia="Times New Roman"/>
          <w:szCs w:val="24"/>
        </w:rPr>
        <w:t xml:space="preserve">ς κ. </w:t>
      </w:r>
      <w:r w:rsidRPr="00AE7801">
        <w:t xml:space="preserve">Γεωργίου </w:t>
      </w:r>
      <w:proofErr w:type="spellStart"/>
      <w:r w:rsidRPr="00AE7801">
        <w:t>Λαμπρούλη</w:t>
      </w:r>
      <w:proofErr w:type="spellEnd"/>
      <w:r w:rsidRPr="00AE7801">
        <w:t xml:space="preserve"> </w:t>
      </w:r>
      <w:r w:rsidRPr="00AE7801">
        <w:rPr>
          <w:rFonts w:eastAsia="Times New Roman"/>
          <w:szCs w:val="24"/>
        </w:rPr>
        <w:t xml:space="preserve">προς τον Υπουργό </w:t>
      </w:r>
      <w:r w:rsidRPr="00AE7801">
        <w:t>Οικονομικών,</w:t>
      </w:r>
      <w:r w:rsidRPr="00AE7801">
        <w:rPr>
          <w:rFonts w:eastAsia="Times New Roman"/>
          <w:szCs w:val="24"/>
        </w:rPr>
        <w:t xml:space="preserve"> σχετικά με τους «απολυμένους εργαζόμε</w:t>
      </w:r>
      <w:r w:rsidRPr="00AE7801">
        <w:rPr>
          <w:rFonts w:eastAsia="Times New Roman"/>
          <w:szCs w:val="24"/>
        </w:rPr>
        <w:t>νους των Ενώσεων Αγροτικών Συνεταιρισμών (ΕΑΣ) Λάρισας, Ελασσόνας, Φαρσάλων».</w:t>
      </w:r>
    </w:p>
    <w:p w14:paraId="71ED0C63" w14:textId="77777777" w:rsidR="00FC49B9" w:rsidRDefault="0071584E">
      <w:pPr>
        <w:spacing w:line="600" w:lineRule="auto"/>
        <w:ind w:firstLine="720"/>
        <w:jc w:val="both"/>
      </w:pPr>
      <w:r>
        <w:rPr>
          <w:rFonts w:eastAsia="Times New Roman"/>
          <w:szCs w:val="24"/>
        </w:rPr>
        <w:t>6. Η με αριθμό 240/3-1-2019 επίκαιρη ερώτηση της Βουλευτού</w:t>
      </w:r>
      <w:r w:rsidRPr="00AE7801">
        <w:rPr>
          <w:rFonts w:eastAsia="Times New Roman"/>
          <w:szCs w:val="24"/>
        </w:rPr>
        <w:t xml:space="preserve"> Α΄ Πειραιώς του Συνασπισμο</w:t>
      </w:r>
      <w:r>
        <w:rPr>
          <w:rFonts w:eastAsia="Times New Roman"/>
          <w:szCs w:val="24"/>
        </w:rPr>
        <w:t>ύ Ριζοσπαστικής Αριστεράς κ.</w:t>
      </w:r>
      <w:r w:rsidRPr="00AE7801">
        <w:rPr>
          <w:rFonts w:eastAsia="Times New Roman"/>
          <w:szCs w:val="24"/>
        </w:rPr>
        <w:t xml:space="preserve"> </w:t>
      </w:r>
      <w:r w:rsidRPr="00AE7801">
        <w:t xml:space="preserve">Ελένης Σταματάκη </w:t>
      </w:r>
      <w:r w:rsidRPr="00AE7801">
        <w:rPr>
          <w:rFonts w:eastAsia="Times New Roman"/>
          <w:szCs w:val="24"/>
        </w:rPr>
        <w:t xml:space="preserve">προς τον Υπουργό </w:t>
      </w:r>
      <w:r w:rsidRPr="00AE7801">
        <w:t>Δικαιοσύνης, Διαφάνειας και Αν</w:t>
      </w:r>
      <w:r w:rsidRPr="00AE7801">
        <w:t>θρωπίνων Δικαιωμάτων,</w:t>
      </w:r>
      <w:r w:rsidRPr="00AE7801">
        <w:rPr>
          <w:rFonts w:eastAsia="Times New Roman"/>
          <w:szCs w:val="24"/>
        </w:rPr>
        <w:t xml:space="preserve"> με θέμα: «Πρόβλημα στέγασης υπηρεσιών δικαστικού μεγάρου Πειραιά».</w:t>
      </w:r>
    </w:p>
    <w:p w14:paraId="71ED0C64" w14:textId="77777777" w:rsidR="00FC49B9" w:rsidRDefault="0071584E">
      <w:pPr>
        <w:spacing w:line="600" w:lineRule="auto"/>
        <w:ind w:firstLine="720"/>
        <w:jc w:val="both"/>
      </w:pPr>
      <w:r>
        <w:rPr>
          <w:rFonts w:eastAsia="Times New Roman"/>
          <w:szCs w:val="24"/>
        </w:rPr>
        <w:t xml:space="preserve">7. Η με αριθμό 238/3-1-2019 επίκαιρη ερώτηση της Βουλευτού </w:t>
      </w:r>
      <w:r w:rsidRPr="00AE7801">
        <w:rPr>
          <w:rFonts w:eastAsia="Times New Roman"/>
          <w:szCs w:val="24"/>
        </w:rPr>
        <w:t>Σερ</w:t>
      </w:r>
      <w:r>
        <w:rPr>
          <w:rFonts w:eastAsia="Times New Roman"/>
          <w:szCs w:val="24"/>
        </w:rPr>
        <w:t>ρών της Νέας Δημοκρατίας κ.</w:t>
      </w:r>
      <w:r w:rsidRPr="00AE7801">
        <w:rPr>
          <w:rFonts w:eastAsia="Times New Roman"/>
          <w:szCs w:val="24"/>
        </w:rPr>
        <w:t xml:space="preserve"> </w:t>
      </w:r>
      <w:r w:rsidRPr="00AE7801">
        <w:t xml:space="preserve">Φωτεινής Αραμπατζή </w:t>
      </w:r>
      <w:r w:rsidRPr="00AE7801">
        <w:rPr>
          <w:rFonts w:eastAsia="Times New Roman"/>
          <w:szCs w:val="24"/>
        </w:rPr>
        <w:t xml:space="preserve">προς τον Υπουργό </w:t>
      </w:r>
      <w:r w:rsidRPr="00AE7801">
        <w:t xml:space="preserve">Οικονομικών, </w:t>
      </w:r>
      <w:r w:rsidRPr="00AE7801">
        <w:rPr>
          <w:rFonts w:eastAsia="Times New Roman"/>
          <w:szCs w:val="24"/>
        </w:rPr>
        <w:t>με θέμα: «Άλαλο το Υπουργείο</w:t>
      </w:r>
      <w:r w:rsidRPr="00AE7801">
        <w:rPr>
          <w:rFonts w:eastAsia="Times New Roman"/>
          <w:szCs w:val="24"/>
        </w:rPr>
        <w:t xml:space="preserve"> Οικονομικών για τα μνημεία και τα ακίνητα μεγάλης ιστορικής και πολιτ</w:t>
      </w:r>
      <w:r>
        <w:rPr>
          <w:rFonts w:eastAsia="Times New Roman"/>
          <w:szCs w:val="24"/>
        </w:rPr>
        <w:t xml:space="preserve">ισμικής αξίας, που πέρασαν στο </w:t>
      </w:r>
      <w:proofErr w:type="spellStart"/>
      <w:r>
        <w:rPr>
          <w:rFonts w:eastAsia="Times New Roman"/>
          <w:szCs w:val="24"/>
        </w:rPr>
        <w:t>υ</w:t>
      </w:r>
      <w:r w:rsidRPr="00AE7801">
        <w:rPr>
          <w:rFonts w:eastAsia="Times New Roman"/>
          <w:szCs w:val="24"/>
        </w:rPr>
        <w:t>περταμείο</w:t>
      </w:r>
      <w:proofErr w:type="spellEnd"/>
      <w:r w:rsidRPr="00AE7801">
        <w:rPr>
          <w:rFonts w:eastAsia="Times New Roman"/>
          <w:szCs w:val="24"/>
        </w:rPr>
        <w:t>».</w:t>
      </w:r>
    </w:p>
    <w:p w14:paraId="71ED0C65" w14:textId="77777777" w:rsidR="00FC49B9" w:rsidRDefault="0071584E">
      <w:pPr>
        <w:spacing w:line="600" w:lineRule="auto"/>
        <w:ind w:firstLine="720"/>
        <w:jc w:val="both"/>
      </w:pPr>
      <w:r>
        <w:rPr>
          <w:rFonts w:eastAsia="Times New Roman"/>
          <w:szCs w:val="24"/>
        </w:rPr>
        <w:t>8.</w:t>
      </w:r>
      <w:r w:rsidRPr="00AE7801">
        <w:rPr>
          <w:rFonts w:eastAsia="Times New Roman"/>
          <w:szCs w:val="24"/>
        </w:rPr>
        <w:t xml:space="preserve"> Η με αριθμό 24</w:t>
      </w:r>
      <w:r>
        <w:rPr>
          <w:rFonts w:eastAsia="Times New Roman"/>
          <w:szCs w:val="24"/>
        </w:rPr>
        <w:t>1/3-1-2019 επίκαιρη ερώτηση του</w:t>
      </w:r>
      <w:r w:rsidRPr="00AE7801">
        <w:rPr>
          <w:rFonts w:eastAsia="Times New Roman"/>
          <w:szCs w:val="24"/>
        </w:rPr>
        <w:t xml:space="preserve"> Βουλευτή Β΄ Αθηνών τ</w:t>
      </w:r>
      <w:r>
        <w:rPr>
          <w:rFonts w:eastAsia="Times New Roman"/>
          <w:szCs w:val="24"/>
        </w:rPr>
        <w:t xml:space="preserve">ης Δημοκρατικής Συμπαράταξης ΠΑΣΟΚ - </w:t>
      </w:r>
      <w:r>
        <w:rPr>
          <w:rFonts w:eastAsia="Times New Roman"/>
          <w:szCs w:val="24"/>
        </w:rPr>
        <w:lastRenderedPageBreak/>
        <w:t>ΔΗΜΑΡ</w:t>
      </w:r>
      <w:r w:rsidRPr="00AE7801">
        <w:rPr>
          <w:rFonts w:eastAsia="Times New Roman"/>
          <w:szCs w:val="24"/>
        </w:rPr>
        <w:t xml:space="preserve"> κ. </w:t>
      </w:r>
      <w:r w:rsidRPr="00AE7801">
        <w:t>Γεωργίου</w:t>
      </w:r>
      <w:r>
        <w:rPr>
          <w:rFonts w:eastAsia="Times New Roman"/>
          <w:szCs w:val="24"/>
        </w:rPr>
        <w:t xml:space="preserve"> </w:t>
      </w:r>
      <w:r w:rsidRPr="00AE7801">
        <w:t>-</w:t>
      </w:r>
      <w:r>
        <w:rPr>
          <w:rFonts w:eastAsia="Times New Roman"/>
          <w:szCs w:val="24"/>
        </w:rPr>
        <w:t xml:space="preserve"> </w:t>
      </w:r>
      <w:r w:rsidRPr="00AE7801">
        <w:t>Δημητρίου Καρρά</w:t>
      </w:r>
      <w:r w:rsidRPr="00AE7801">
        <w:rPr>
          <w:rFonts w:eastAsia="Times New Roman"/>
          <w:szCs w:val="24"/>
        </w:rPr>
        <w:t xml:space="preserve"> </w:t>
      </w:r>
      <w:r w:rsidRPr="00AE7801">
        <w:rPr>
          <w:rFonts w:eastAsia="Times New Roman"/>
          <w:szCs w:val="24"/>
        </w:rPr>
        <w:t xml:space="preserve">προς τον Υπουργό </w:t>
      </w:r>
      <w:r w:rsidRPr="00AE7801">
        <w:t>Οικονομικών,</w:t>
      </w:r>
      <w:r w:rsidRPr="00AE7801">
        <w:rPr>
          <w:rFonts w:eastAsia="Times New Roman"/>
          <w:szCs w:val="24"/>
        </w:rPr>
        <w:t xml:space="preserve"> με θέμα: «Θα προστατεύσει τελικά το κράτος τους συμπολίτες μας ιδιοκτήτες κατοικιών, που ταλαιπωρούντ</w:t>
      </w:r>
      <w:r>
        <w:rPr>
          <w:rFonts w:eastAsia="Times New Roman"/>
          <w:szCs w:val="24"/>
        </w:rPr>
        <w:t>αι από άδικες διεκδικήσεις του δ</w:t>
      </w:r>
      <w:r w:rsidRPr="00AE7801">
        <w:rPr>
          <w:rFonts w:eastAsia="Times New Roman"/>
          <w:szCs w:val="24"/>
        </w:rPr>
        <w:t xml:space="preserve">ημοσίου, οι οποίες προβάλλονται μέσω της </w:t>
      </w:r>
      <w:proofErr w:type="spellStart"/>
      <w:r w:rsidRPr="00AE7801">
        <w:rPr>
          <w:rFonts w:eastAsia="Times New Roman"/>
          <w:szCs w:val="24"/>
        </w:rPr>
        <w:t>Κτηματογράφησης</w:t>
      </w:r>
      <w:proofErr w:type="spellEnd"/>
      <w:r w:rsidRPr="00AE7801">
        <w:rPr>
          <w:rFonts w:eastAsia="Times New Roman"/>
          <w:szCs w:val="24"/>
        </w:rPr>
        <w:t>;» </w:t>
      </w:r>
    </w:p>
    <w:p w14:paraId="71ED0C66" w14:textId="77777777" w:rsidR="00FC49B9" w:rsidRDefault="0071584E">
      <w:pPr>
        <w:spacing w:line="600" w:lineRule="auto"/>
        <w:ind w:firstLine="720"/>
        <w:jc w:val="both"/>
      </w:pPr>
      <w:r w:rsidRPr="00AE7801">
        <w:t>ΑΝ</w:t>
      </w:r>
      <w:r>
        <w:rPr>
          <w:rFonts w:eastAsia="Times New Roman"/>
          <w:szCs w:val="24"/>
        </w:rPr>
        <w:t>ΑΦΟΡΕΣ</w:t>
      </w:r>
      <w:r>
        <w:rPr>
          <w:rFonts w:eastAsia="Times New Roman"/>
          <w:szCs w:val="24"/>
        </w:rPr>
        <w:t xml:space="preserve"> - </w:t>
      </w:r>
      <w:r>
        <w:rPr>
          <w:rFonts w:eastAsia="Times New Roman"/>
          <w:szCs w:val="24"/>
        </w:rPr>
        <w:t xml:space="preserve">ΕΡΩΤΗΣΕΙΣ (Άρθρο 130 </w:t>
      </w:r>
      <w:r>
        <w:rPr>
          <w:rFonts w:eastAsia="Times New Roman"/>
          <w:szCs w:val="24"/>
        </w:rPr>
        <w:t>παράγραφος</w:t>
      </w:r>
      <w:r w:rsidRPr="00AE7801">
        <w:t xml:space="preserve"> 5</w:t>
      </w:r>
      <w:r>
        <w:rPr>
          <w:rFonts w:eastAsia="Times New Roman"/>
          <w:szCs w:val="24"/>
        </w:rPr>
        <w:t xml:space="preserve"> του Κανονισμού της</w:t>
      </w:r>
      <w:r w:rsidRPr="00AE7801">
        <w:t xml:space="preserve"> Βουλής)</w:t>
      </w:r>
    </w:p>
    <w:p w14:paraId="71ED0C67" w14:textId="77777777" w:rsidR="00FC49B9" w:rsidRDefault="0071584E">
      <w:pPr>
        <w:spacing w:line="600" w:lineRule="auto"/>
        <w:ind w:firstLine="720"/>
        <w:jc w:val="both"/>
      </w:pPr>
      <w:r w:rsidRPr="00BE6F7C">
        <w:rPr>
          <w:rFonts w:eastAsia="Times New Roman"/>
          <w:szCs w:val="24"/>
        </w:rPr>
        <w:t xml:space="preserve">1. </w:t>
      </w:r>
      <w:r w:rsidRPr="00BE6F7C">
        <w:rPr>
          <w:rFonts w:eastAsia="Times New Roman"/>
          <w:szCs w:val="24"/>
        </w:rPr>
        <w:t>Η με αριθμό 2932/31-10-20</w:t>
      </w:r>
      <w:r>
        <w:rPr>
          <w:rFonts w:eastAsia="Times New Roman"/>
          <w:szCs w:val="24"/>
        </w:rPr>
        <w:t>18 ε</w:t>
      </w:r>
      <w:r w:rsidRPr="00BE6F7C">
        <w:rPr>
          <w:rFonts w:eastAsia="Times New Roman"/>
          <w:szCs w:val="24"/>
        </w:rPr>
        <w:t>ρώτηση του Βουλευτή Β΄ Αθηνών τ</w:t>
      </w:r>
      <w:r>
        <w:rPr>
          <w:rFonts w:eastAsia="Times New Roman"/>
          <w:szCs w:val="24"/>
        </w:rPr>
        <w:t>ης Δημοκρατικής Συμπαράταξης ΠΑΣΟΚ - ΔΗΜΑΡ</w:t>
      </w:r>
      <w:r w:rsidRPr="00BE6F7C">
        <w:rPr>
          <w:rFonts w:eastAsia="Times New Roman"/>
          <w:szCs w:val="24"/>
        </w:rPr>
        <w:t xml:space="preserve"> κ. </w:t>
      </w:r>
      <w:r w:rsidRPr="00BE6F7C">
        <w:t>Γεωργίου</w:t>
      </w:r>
      <w:r>
        <w:rPr>
          <w:rFonts w:eastAsia="Times New Roman"/>
          <w:szCs w:val="24"/>
        </w:rPr>
        <w:t xml:space="preserve"> </w:t>
      </w:r>
      <w:r w:rsidRPr="00BE6F7C">
        <w:t>-</w:t>
      </w:r>
      <w:r>
        <w:rPr>
          <w:rFonts w:eastAsia="Times New Roman"/>
          <w:szCs w:val="24"/>
        </w:rPr>
        <w:t xml:space="preserve"> </w:t>
      </w:r>
      <w:r w:rsidRPr="00BE6F7C">
        <w:t>Δημητρίου Καρρά</w:t>
      </w:r>
      <w:r w:rsidRPr="00BE6F7C">
        <w:rPr>
          <w:rFonts w:eastAsia="Times New Roman"/>
          <w:szCs w:val="24"/>
        </w:rPr>
        <w:t xml:space="preserve"> προς τον Υπουργό </w:t>
      </w:r>
      <w:r w:rsidRPr="00BE6F7C">
        <w:t>Οικονομικών,</w:t>
      </w:r>
      <w:r w:rsidRPr="00BE6F7C">
        <w:rPr>
          <w:rFonts w:eastAsia="Times New Roman"/>
          <w:szCs w:val="24"/>
        </w:rPr>
        <w:t xml:space="preserve"> με θέμα: «Αποδέσμευση του Δημοτικού Κλειστού Γυμνα</w:t>
      </w:r>
      <w:r w:rsidRPr="00BE6F7C">
        <w:rPr>
          <w:rFonts w:eastAsia="Times New Roman"/>
          <w:szCs w:val="24"/>
        </w:rPr>
        <w:t xml:space="preserve">στηρίου “Νίκης 2ου </w:t>
      </w:r>
      <w:r>
        <w:rPr>
          <w:rFonts w:eastAsia="Times New Roman"/>
          <w:szCs w:val="24"/>
        </w:rPr>
        <w:t xml:space="preserve">Λυκείου” Αγίας Βαρβάρας από το </w:t>
      </w:r>
      <w:proofErr w:type="spellStart"/>
      <w:r>
        <w:rPr>
          <w:rFonts w:eastAsia="Times New Roman"/>
          <w:szCs w:val="24"/>
        </w:rPr>
        <w:t>υ</w:t>
      </w:r>
      <w:r w:rsidRPr="00BE6F7C">
        <w:rPr>
          <w:rFonts w:eastAsia="Times New Roman"/>
          <w:szCs w:val="24"/>
        </w:rPr>
        <w:t>περταμείο</w:t>
      </w:r>
      <w:proofErr w:type="spellEnd"/>
      <w:r w:rsidRPr="00BE6F7C">
        <w:rPr>
          <w:rFonts w:eastAsia="Times New Roman"/>
          <w:szCs w:val="24"/>
        </w:rPr>
        <w:t>». </w:t>
      </w:r>
    </w:p>
    <w:p w14:paraId="71ED0C68" w14:textId="77777777" w:rsidR="00FC49B9" w:rsidRDefault="0071584E">
      <w:pPr>
        <w:spacing w:line="600" w:lineRule="auto"/>
        <w:ind w:firstLine="720"/>
        <w:jc w:val="both"/>
        <w:rPr>
          <w:rFonts w:eastAsia="Times New Roman"/>
          <w:szCs w:val="24"/>
        </w:rPr>
      </w:pPr>
      <w:r w:rsidRPr="00AE7801">
        <w:rPr>
          <w:rFonts w:eastAsia="Times New Roman"/>
          <w:szCs w:val="24"/>
        </w:rPr>
        <w:t xml:space="preserve">2. </w:t>
      </w:r>
      <w:r>
        <w:rPr>
          <w:rFonts w:eastAsia="Times New Roman"/>
          <w:szCs w:val="24"/>
        </w:rPr>
        <w:t>Η με αριθμό 3143/281/7-11-2018 ε</w:t>
      </w:r>
      <w:r w:rsidRPr="00AE7801">
        <w:rPr>
          <w:rFonts w:eastAsia="Times New Roman"/>
          <w:szCs w:val="24"/>
        </w:rPr>
        <w:t>ρώτηση κα</w:t>
      </w:r>
      <w:r>
        <w:rPr>
          <w:rFonts w:eastAsia="Times New Roman"/>
          <w:szCs w:val="24"/>
        </w:rPr>
        <w:t>ι αίτηση κατάθεσης εγγράφων του Βουλευτή Δράμας</w:t>
      </w:r>
      <w:r w:rsidRPr="00AE7801">
        <w:rPr>
          <w:rFonts w:eastAsia="Times New Roman"/>
          <w:szCs w:val="24"/>
        </w:rPr>
        <w:t xml:space="preserve"> της Νέας Δημοκρατίας κ. Δημητρίου Κυριαζίδη προς τον Υπουργό</w:t>
      </w:r>
      <w:r>
        <w:rPr>
          <w:rFonts w:eastAsia="Times New Roman"/>
          <w:szCs w:val="24"/>
        </w:rPr>
        <w:t xml:space="preserve"> </w:t>
      </w:r>
      <w:r w:rsidRPr="00AE7801">
        <w:rPr>
          <w:rFonts w:eastAsia="Times New Roman"/>
          <w:szCs w:val="24"/>
        </w:rPr>
        <w:t>Υγείας, σχετικά «με τη λειτουργία της Ο</w:t>
      </w:r>
      <w:r w:rsidRPr="00AE7801">
        <w:rPr>
          <w:rFonts w:eastAsia="Times New Roman"/>
          <w:szCs w:val="24"/>
        </w:rPr>
        <w:t>φθαλμολογικής Κλινικής του Γενικού Νοσοκομείου Δράμας».</w:t>
      </w:r>
    </w:p>
    <w:p w14:paraId="71ED0C69"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Pr>
          <w:rFonts w:eastAsia="Times New Roman" w:cs="Times New Roman"/>
          <w:szCs w:val="24"/>
        </w:rPr>
        <w:t xml:space="preserve">στο προγραμματισμένο για σήμερα δελτίο επικαίρων ερωτήσεων υπήρξαν εννέα επίκαιρες ερωτήσεις προς συζήτηση, αλλά δεν θα συζητηθούν για τους εξής λόγους: </w:t>
      </w:r>
    </w:p>
    <w:p w14:paraId="71ED0C6A"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Συγκεκριμένα</w:t>
      </w:r>
      <w:r>
        <w:rPr>
          <w:rFonts w:eastAsia="Times New Roman" w:cs="Times New Roman"/>
          <w:szCs w:val="24"/>
        </w:rPr>
        <w:t xml:space="preserve"> πρώ</w:t>
      </w:r>
      <w:r>
        <w:rPr>
          <w:rFonts w:eastAsia="Times New Roman" w:cs="Times New Roman"/>
          <w:szCs w:val="24"/>
        </w:rPr>
        <w:t xml:space="preserve">τη με αριθμό 269/14-1-2019 επίκαιρη ερώτηση πρώτου κύκλου του Βουλευτή Α΄ Πειραιώς της Νέας Δημοκρατίας κ. </w:t>
      </w:r>
      <w:r w:rsidRPr="0023679D">
        <w:rPr>
          <w:rFonts w:eastAsia="Times New Roman" w:cs="Times New Roman"/>
          <w:szCs w:val="24"/>
        </w:rPr>
        <w:t xml:space="preserve">Κωνσταντίνου Κατσαφάδου </w:t>
      </w:r>
      <w:r>
        <w:rPr>
          <w:rFonts w:eastAsia="Times New Roman" w:cs="Times New Roman"/>
          <w:szCs w:val="24"/>
        </w:rPr>
        <w:t xml:space="preserve">προς τον Υπουργό </w:t>
      </w:r>
      <w:r w:rsidRPr="0023679D">
        <w:rPr>
          <w:rFonts w:eastAsia="Times New Roman" w:cs="Times New Roman"/>
          <w:szCs w:val="24"/>
        </w:rPr>
        <w:t xml:space="preserve">Εσωτερικών, </w:t>
      </w:r>
      <w:r>
        <w:rPr>
          <w:rFonts w:eastAsia="Times New Roman" w:cs="Times New Roman"/>
          <w:szCs w:val="24"/>
        </w:rPr>
        <w:t xml:space="preserve">με θέμα: «Η </w:t>
      </w:r>
      <w:r>
        <w:rPr>
          <w:rFonts w:eastAsia="Times New Roman" w:cs="Times New Roman"/>
          <w:szCs w:val="24"/>
        </w:rPr>
        <w:t>Κ</w:t>
      </w:r>
      <w:r>
        <w:rPr>
          <w:rFonts w:eastAsia="Times New Roman" w:cs="Times New Roman"/>
          <w:szCs w:val="24"/>
        </w:rPr>
        <w:t xml:space="preserve">υβέρνηση προαναγγέλλει επιλεκτική κατάτμηση δήμων με μικροκομματικά κριτήρια, λίγο </w:t>
      </w:r>
      <w:r>
        <w:rPr>
          <w:rFonts w:eastAsia="Times New Roman" w:cs="Times New Roman"/>
          <w:szCs w:val="24"/>
        </w:rPr>
        <w:t xml:space="preserve">πριν τις δημοτικές εκλογές, προκαλώντας σύγχυση και αναστάτωση», δεν θα συζητηθεί λόγω κωλύματος του Υπουργού Εσωτερικών κ. Αλέξανδρου </w:t>
      </w:r>
      <w:proofErr w:type="spellStart"/>
      <w:r>
        <w:rPr>
          <w:rFonts w:eastAsia="Times New Roman" w:cs="Times New Roman"/>
          <w:szCs w:val="24"/>
        </w:rPr>
        <w:t>Χαρίτση</w:t>
      </w:r>
      <w:proofErr w:type="spellEnd"/>
      <w:r>
        <w:rPr>
          <w:rFonts w:eastAsia="Times New Roman" w:cs="Times New Roman"/>
          <w:szCs w:val="24"/>
        </w:rPr>
        <w:t xml:space="preserve"> εξαιτίας φόρτου εργασίας.</w:t>
      </w:r>
    </w:p>
    <w:p w14:paraId="71ED0C6B"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265/11-1-2019 επίκαιρη ερώτηση πρώτου κύκλου του Βουλευτή Αρκαδίας </w:t>
      </w:r>
      <w:r>
        <w:rPr>
          <w:rFonts w:eastAsia="Times New Roman" w:cs="Times New Roman"/>
          <w:szCs w:val="24"/>
        </w:rPr>
        <w:t>της Δημοκρατικής Συμπαράταξης ΠΑΣΟΚ</w:t>
      </w:r>
      <w:r>
        <w:rPr>
          <w:rFonts w:eastAsia="Times New Roman" w:cs="Times New Roman"/>
          <w:szCs w:val="24"/>
        </w:rPr>
        <w:t xml:space="preserve"> </w:t>
      </w:r>
      <w:r>
        <w:rPr>
          <w:rFonts w:eastAsia="Times New Roman" w:cs="Times New Roman"/>
          <w:szCs w:val="24"/>
        </w:rPr>
        <w:t xml:space="preserve">- ΔΗΜΑΡ κ. </w:t>
      </w:r>
      <w:r w:rsidRPr="0023679D">
        <w:rPr>
          <w:rFonts w:eastAsia="Times New Roman" w:cs="Times New Roman"/>
          <w:szCs w:val="24"/>
        </w:rPr>
        <w:t xml:space="preserve">Οδυσσέα Κωνσταντινόπουλου </w:t>
      </w:r>
      <w:r>
        <w:rPr>
          <w:rFonts w:eastAsia="Times New Roman" w:cs="Times New Roman"/>
          <w:szCs w:val="24"/>
        </w:rPr>
        <w:t xml:space="preserve">προς τον Υπουργό </w:t>
      </w:r>
      <w:r w:rsidRPr="0023679D">
        <w:rPr>
          <w:rFonts w:eastAsia="Times New Roman" w:cs="Times New Roman"/>
          <w:szCs w:val="24"/>
        </w:rPr>
        <w:t xml:space="preserve">Εσωτερικών, </w:t>
      </w:r>
      <w:r>
        <w:rPr>
          <w:rFonts w:eastAsia="Times New Roman" w:cs="Times New Roman"/>
          <w:szCs w:val="24"/>
        </w:rPr>
        <w:t>με θέμα: «Σε ποιο στάδιο βρίσκεται η υλοποίηση του έργου προσέλκυσης επισκεπτών στη Λίμνη Λάδωνα, ύψους 1.289.618 ευρώ;»,</w:t>
      </w:r>
      <w:r>
        <w:rPr>
          <w:rFonts w:eastAsia="Times New Roman" w:cs="Times New Roman"/>
          <w:szCs w:val="24"/>
        </w:rPr>
        <w:t xml:space="preserve"> </w:t>
      </w:r>
      <w:r>
        <w:rPr>
          <w:rFonts w:eastAsia="Times New Roman" w:cs="Times New Roman"/>
          <w:szCs w:val="24"/>
        </w:rPr>
        <w:t xml:space="preserve">δεν θα συζητηθεί λόγω </w:t>
      </w:r>
      <w:r>
        <w:rPr>
          <w:rFonts w:eastAsia="Times New Roman" w:cs="Times New Roman"/>
          <w:szCs w:val="24"/>
        </w:rPr>
        <w:lastRenderedPageBreak/>
        <w:t xml:space="preserve">κωλύματος </w:t>
      </w:r>
      <w:r>
        <w:rPr>
          <w:rFonts w:eastAsia="Times New Roman" w:cs="Times New Roman"/>
          <w:szCs w:val="24"/>
        </w:rPr>
        <w:t xml:space="preserve">του Υπουργού Εσωτερικών κ. Αλέξανδρου </w:t>
      </w:r>
      <w:proofErr w:type="spellStart"/>
      <w:r>
        <w:rPr>
          <w:rFonts w:eastAsia="Times New Roman" w:cs="Times New Roman"/>
          <w:szCs w:val="24"/>
        </w:rPr>
        <w:t>Χαρίτση</w:t>
      </w:r>
      <w:proofErr w:type="spellEnd"/>
      <w:r>
        <w:rPr>
          <w:rFonts w:eastAsia="Times New Roman" w:cs="Times New Roman"/>
          <w:szCs w:val="24"/>
        </w:rPr>
        <w:t xml:space="preserve"> εξαιτίας φόρτου εργασίας.</w:t>
      </w:r>
    </w:p>
    <w:p w14:paraId="71ED0C6C"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Η πρώτη με αριθμό 270/14-1-2019 επίκαιρη ερώτηση δεύτερου κύκλου του Βουλευτή Λέσβου της Νέας Δημοκρατίας κ.</w:t>
      </w:r>
      <w:r w:rsidRPr="0023679D">
        <w:rPr>
          <w:rFonts w:eastAsia="Times New Roman" w:cs="Times New Roman"/>
          <w:b/>
          <w:bCs/>
          <w:szCs w:val="24"/>
        </w:rPr>
        <w:t xml:space="preserve"> </w:t>
      </w:r>
      <w:r w:rsidRPr="0023679D">
        <w:rPr>
          <w:rFonts w:eastAsia="Times New Roman" w:cs="Times New Roman"/>
          <w:szCs w:val="24"/>
        </w:rPr>
        <w:t xml:space="preserve">Χαράλαμπου Αθανασίου </w:t>
      </w:r>
      <w:r>
        <w:rPr>
          <w:rFonts w:eastAsia="Times New Roman" w:cs="Times New Roman"/>
          <w:szCs w:val="24"/>
        </w:rPr>
        <w:t xml:space="preserve">προς τον Υπουργό </w:t>
      </w:r>
      <w:r w:rsidRPr="0023679D">
        <w:rPr>
          <w:rFonts w:eastAsia="Times New Roman" w:cs="Times New Roman"/>
          <w:szCs w:val="24"/>
        </w:rPr>
        <w:t xml:space="preserve">Εσωτερικών, </w:t>
      </w:r>
      <w:r>
        <w:rPr>
          <w:rFonts w:eastAsia="Times New Roman" w:cs="Times New Roman"/>
          <w:szCs w:val="24"/>
        </w:rPr>
        <w:t>με θέμα: «Διάσπαση του Δή</w:t>
      </w:r>
      <w:r>
        <w:rPr>
          <w:rFonts w:eastAsia="Times New Roman" w:cs="Times New Roman"/>
          <w:szCs w:val="24"/>
        </w:rPr>
        <w:t xml:space="preserve">μου Λέσβου», δεν θα συζητηθεί λόγω κωλύματος του Υπουργού Εσωτερικών κ. Αλέξανδρου </w:t>
      </w:r>
      <w:proofErr w:type="spellStart"/>
      <w:r>
        <w:rPr>
          <w:rFonts w:eastAsia="Times New Roman" w:cs="Times New Roman"/>
          <w:szCs w:val="24"/>
        </w:rPr>
        <w:t>Χαρίτση</w:t>
      </w:r>
      <w:proofErr w:type="spellEnd"/>
      <w:r>
        <w:rPr>
          <w:rFonts w:eastAsia="Times New Roman" w:cs="Times New Roman"/>
          <w:szCs w:val="24"/>
        </w:rPr>
        <w:t xml:space="preserve"> εξαιτίας φόρτου εργασίας.</w:t>
      </w:r>
    </w:p>
    <w:p w14:paraId="71ED0C6D"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Η δεύτερη με αριθμό 279/15-1-2019 επίκαιρη ερώτηση δεύτερου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 xml:space="preserve">- ΔΗΜΑΡ κ. </w:t>
      </w:r>
      <w:r w:rsidRPr="0023679D">
        <w:rPr>
          <w:rFonts w:eastAsia="Times New Roman" w:cs="Times New Roman"/>
          <w:szCs w:val="24"/>
        </w:rPr>
        <w:t>Βα</w:t>
      </w:r>
      <w:r w:rsidRPr="0023679D">
        <w:rPr>
          <w:rFonts w:eastAsia="Times New Roman" w:cs="Times New Roman"/>
          <w:szCs w:val="24"/>
        </w:rPr>
        <w:t xml:space="preserve">σιλείου </w:t>
      </w:r>
      <w:proofErr w:type="spellStart"/>
      <w:r w:rsidRPr="0023679D">
        <w:rPr>
          <w:rFonts w:eastAsia="Times New Roman" w:cs="Times New Roman"/>
          <w:szCs w:val="24"/>
        </w:rPr>
        <w:t>Κεγκέρογλου</w:t>
      </w:r>
      <w:proofErr w:type="spellEnd"/>
      <w:r w:rsidRPr="0023679D">
        <w:rPr>
          <w:rFonts w:eastAsia="Times New Roman" w:cs="Times New Roman"/>
          <w:szCs w:val="24"/>
        </w:rPr>
        <w:t xml:space="preserve"> </w:t>
      </w:r>
      <w:r>
        <w:rPr>
          <w:rFonts w:eastAsia="Times New Roman" w:cs="Times New Roman"/>
          <w:szCs w:val="24"/>
        </w:rPr>
        <w:t xml:space="preserve">προς τον Υπουργό </w:t>
      </w:r>
      <w:r w:rsidRPr="0023679D">
        <w:rPr>
          <w:rFonts w:eastAsia="Times New Roman" w:cs="Times New Roman"/>
          <w:szCs w:val="24"/>
        </w:rPr>
        <w:t>Ναυτιλίας και Νησιωτικής Πολιτικής,</w:t>
      </w:r>
      <w:r>
        <w:rPr>
          <w:rFonts w:eastAsia="Times New Roman" w:cs="Times New Roman"/>
          <w:szCs w:val="24"/>
        </w:rPr>
        <w:t xml:space="preserve"> με θέμα: «Άμεσες ενέργειες για να ενταχθεί η Κρήτη στο Μεταφορικό Ισοδύναμο», δεν θα συζητηθεί λόγω κωλύματος του κυρίου Υπουργού</w:t>
      </w:r>
      <w:r w:rsidRPr="00F66880">
        <w:rPr>
          <w:rFonts w:eastAsia="Times New Roman" w:cs="Times New Roman"/>
          <w:szCs w:val="24"/>
        </w:rPr>
        <w:t xml:space="preserve"> </w:t>
      </w:r>
      <w:r w:rsidRPr="0023679D">
        <w:rPr>
          <w:rFonts w:eastAsia="Times New Roman" w:cs="Times New Roman"/>
          <w:szCs w:val="24"/>
        </w:rPr>
        <w:t>Ναυτιλίας και Νησιωτικής Πολιτικής</w:t>
      </w:r>
      <w:r>
        <w:rPr>
          <w:rFonts w:eastAsia="Times New Roman" w:cs="Times New Roman"/>
          <w:szCs w:val="24"/>
        </w:rPr>
        <w:t xml:space="preserve"> κ. Νεκτάριου Σαντο</w:t>
      </w:r>
      <w:r>
        <w:rPr>
          <w:rFonts w:eastAsia="Times New Roman" w:cs="Times New Roman"/>
          <w:szCs w:val="24"/>
        </w:rPr>
        <w:t>ρινιού, εξαιτίας του ότι έχει συζητηθεί ξανά ερώτηση του ίδιου περιεχομένου του ίδιου Βουλευτή.</w:t>
      </w:r>
    </w:p>
    <w:p w14:paraId="71ED0C6E"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278/15-1-2019 επίκαιρη ερώτηση δεύτερου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23679D">
        <w:rPr>
          <w:rFonts w:eastAsia="Times New Roman" w:cs="Times New Roman"/>
          <w:szCs w:val="24"/>
        </w:rPr>
        <w:t>Εμμανουήλ</w:t>
      </w:r>
      <w:r w:rsidRPr="0023679D">
        <w:rPr>
          <w:rFonts w:eastAsia="Times New Roman" w:cs="Times New Roman"/>
          <w:b/>
          <w:bCs/>
          <w:szCs w:val="24"/>
        </w:rPr>
        <w:t xml:space="preserve"> </w:t>
      </w:r>
      <w:r w:rsidRPr="0023679D">
        <w:rPr>
          <w:rFonts w:eastAsia="Times New Roman" w:cs="Times New Roman"/>
          <w:szCs w:val="24"/>
        </w:rPr>
        <w:t>Συντυχάκη</w:t>
      </w:r>
      <w:r w:rsidRPr="0023679D">
        <w:rPr>
          <w:rFonts w:eastAsia="Times New Roman" w:cs="Times New Roman"/>
          <w:b/>
          <w:bCs/>
          <w:szCs w:val="24"/>
        </w:rPr>
        <w:t xml:space="preserve"> </w:t>
      </w:r>
      <w:r>
        <w:rPr>
          <w:rFonts w:eastAsia="Times New Roman" w:cs="Times New Roman"/>
          <w:szCs w:val="24"/>
        </w:rPr>
        <w:t>προς τον Υπου</w:t>
      </w:r>
      <w:r>
        <w:rPr>
          <w:rFonts w:eastAsia="Times New Roman" w:cs="Times New Roman"/>
          <w:szCs w:val="24"/>
        </w:rPr>
        <w:t xml:space="preserve">ργό </w:t>
      </w:r>
      <w:r w:rsidRPr="0023679D">
        <w:rPr>
          <w:rFonts w:eastAsia="Times New Roman" w:cs="Times New Roman"/>
          <w:szCs w:val="24"/>
        </w:rPr>
        <w:t>Οικονομίας</w:t>
      </w:r>
      <w:r w:rsidRPr="0023679D">
        <w:rPr>
          <w:rFonts w:eastAsia="Times New Roman" w:cs="Times New Roman"/>
          <w:b/>
          <w:bCs/>
          <w:szCs w:val="24"/>
        </w:rPr>
        <w:t xml:space="preserve"> </w:t>
      </w:r>
      <w:r w:rsidRPr="007C2FC4">
        <w:rPr>
          <w:rFonts w:eastAsia="Times New Roman" w:cs="Times New Roman"/>
          <w:bCs/>
          <w:szCs w:val="24"/>
        </w:rPr>
        <w:t>κ</w:t>
      </w:r>
      <w:r w:rsidRPr="007C2FC4">
        <w:rPr>
          <w:rFonts w:eastAsia="Times New Roman" w:cs="Times New Roman"/>
          <w:szCs w:val="24"/>
        </w:rPr>
        <w:t>α</w:t>
      </w:r>
      <w:r w:rsidRPr="007C2FC4">
        <w:rPr>
          <w:rFonts w:eastAsia="Times New Roman" w:cs="Times New Roman"/>
          <w:bCs/>
          <w:szCs w:val="24"/>
        </w:rPr>
        <w:t>ι</w:t>
      </w:r>
      <w:r>
        <w:rPr>
          <w:rFonts w:eastAsia="Times New Roman" w:cs="Times New Roman"/>
          <w:szCs w:val="24"/>
        </w:rPr>
        <w:t xml:space="preserve"> </w:t>
      </w:r>
      <w:r w:rsidRPr="0023679D">
        <w:rPr>
          <w:rFonts w:eastAsia="Times New Roman" w:cs="Times New Roman"/>
          <w:szCs w:val="24"/>
        </w:rPr>
        <w:t>Ανάπτυξης</w:t>
      </w:r>
      <w:r w:rsidRPr="0023679D">
        <w:rPr>
          <w:rFonts w:eastAsia="Times New Roman" w:cs="Times New Roman"/>
          <w:b/>
          <w:bCs/>
          <w:szCs w:val="24"/>
        </w:rPr>
        <w:t>,</w:t>
      </w:r>
      <w:r>
        <w:rPr>
          <w:rFonts w:eastAsia="Times New Roman" w:cs="Times New Roman"/>
          <w:szCs w:val="24"/>
        </w:rPr>
        <w:t xml:space="preserve"> σχετικά με το «</w:t>
      </w:r>
      <w:proofErr w:type="spellStart"/>
      <w:r>
        <w:rPr>
          <w:rFonts w:eastAsia="Times New Roman" w:cs="Times New Roman"/>
          <w:szCs w:val="24"/>
        </w:rPr>
        <w:t>Καπετανάκειο</w:t>
      </w:r>
      <w:proofErr w:type="spellEnd"/>
      <w:r>
        <w:rPr>
          <w:rFonts w:eastAsia="Times New Roman" w:cs="Times New Roman"/>
          <w:szCs w:val="24"/>
        </w:rPr>
        <w:t xml:space="preserve">» κτήριο στο Ηράκλειο Κρήτης, δεν θα συζητηθεί λόγω κωλύματος του Υφυπουργού Οικονομίας και Ανάπτυξης κ. Στάθη </w:t>
      </w:r>
      <w:proofErr w:type="spellStart"/>
      <w:r>
        <w:rPr>
          <w:rFonts w:eastAsia="Times New Roman" w:cs="Times New Roman"/>
          <w:szCs w:val="24"/>
        </w:rPr>
        <w:t>Γιαννακίδη</w:t>
      </w:r>
      <w:proofErr w:type="spellEnd"/>
      <w:r>
        <w:rPr>
          <w:rFonts w:eastAsia="Times New Roman" w:cs="Times New Roman"/>
          <w:szCs w:val="24"/>
        </w:rPr>
        <w:t>, εξαιτίας κυβερνητικής αποστολής.</w:t>
      </w:r>
    </w:p>
    <w:p w14:paraId="71ED0C6F"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Η πρώτη με αριθμό 4253/12-12-2018 ερώτηση τ</w:t>
      </w:r>
      <w:r>
        <w:rPr>
          <w:rFonts w:eastAsia="Times New Roman" w:cs="Times New Roman"/>
          <w:szCs w:val="24"/>
        </w:rPr>
        <w:t>ου κύκλου αναφορών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ερωτήσεων του Βουλευτή Αργολίδας του Συνασπισμού Ριζοσπαστικής Αριστεράς κ.</w:t>
      </w:r>
      <w:r w:rsidRPr="0023679D">
        <w:rPr>
          <w:rFonts w:eastAsia="Times New Roman" w:cs="Times New Roman"/>
          <w:b/>
          <w:bCs/>
          <w:szCs w:val="24"/>
        </w:rPr>
        <w:t xml:space="preserve"> </w:t>
      </w:r>
      <w:r w:rsidRPr="00883EF4">
        <w:rPr>
          <w:rFonts w:eastAsia="Times New Roman" w:cs="Times New Roman"/>
          <w:bCs/>
          <w:szCs w:val="24"/>
        </w:rPr>
        <w:t xml:space="preserve">Ιωάννη </w:t>
      </w:r>
      <w:proofErr w:type="spellStart"/>
      <w:r w:rsidRPr="00883EF4">
        <w:rPr>
          <w:rFonts w:eastAsia="Times New Roman" w:cs="Times New Roman"/>
          <w:bCs/>
          <w:szCs w:val="24"/>
        </w:rPr>
        <w:t>Γκιόλα</w:t>
      </w:r>
      <w:proofErr w:type="spellEnd"/>
      <w:r w:rsidRPr="0023679D">
        <w:rPr>
          <w:rFonts w:eastAsia="Times New Roman" w:cs="Times New Roman"/>
          <w:b/>
          <w:bCs/>
          <w:szCs w:val="24"/>
        </w:rPr>
        <w:t xml:space="preserve"> </w:t>
      </w:r>
      <w:r>
        <w:rPr>
          <w:rFonts w:eastAsia="Times New Roman" w:cs="Times New Roman"/>
          <w:szCs w:val="24"/>
        </w:rPr>
        <w:t>προς τον Υπουργό</w:t>
      </w:r>
      <w:r w:rsidRPr="0023679D">
        <w:rPr>
          <w:rFonts w:eastAsia="Times New Roman" w:cs="Times New Roman"/>
          <w:b/>
          <w:bCs/>
          <w:szCs w:val="24"/>
        </w:rPr>
        <w:t xml:space="preserve"> </w:t>
      </w:r>
      <w:r w:rsidRPr="00883EF4">
        <w:rPr>
          <w:rFonts w:eastAsia="Times New Roman" w:cs="Times New Roman"/>
          <w:bCs/>
          <w:szCs w:val="24"/>
        </w:rPr>
        <w:t xml:space="preserve">Περιβάλλοντος και Ενέργειας, </w:t>
      </w:r>
      <w:r>
        <w:rPr>
          <w:rFonts w:eastAsia="Times New Roman" w:cs="Times New Roman"/>
          <w:szCs w:val="24"/>
        </w:rPr>
        <w:t xml:space="preserve">σχετικά με την ατμοσφαιρική ρύπανση στο Ναύπλιο από </w:t>
      </w:r>
      <w:proofErr w:type="spellStart"/>
      <w:r>
        <w:rPr>
          <w:rFonts w:eastAsia="Times New Roman" w:cs="Times New Roman"/>
          <w:szCs w:val="24"/>
        </w:rPr>
        <w:t>πυρηνελαιουργείο</w:t>
      </w:r>
      <w:proofErr w:type="spellEnd"/>
      <w:r>
        <w:rPr>
          <w:rFonts w:eastAsia="Times New Roman" w:cs="Times New Roman"/>
          <w:szCs w:val="24"/>
        </w:rPr>
        <w:t xml:space="preserve"> στην παραλιακή οδό Νέας </w:t>
      </w:r>
      <w:proofErr w:type="spellStart"/>
      <w:r>
        <w:rPr>
          <w:rFonts w:eastAsia="Times New Roman" w:cs="Times New Roman"/>
          <w:szCs w:val="24"/>
        </w:rPr>
        <w:t>Κίου</w:t>
      </w:r>
      <w:proofErr w:type="spellEnd"/>
      <w:r>
        <w:rPr>
          <w:rFonts w:eastAsia="Times New Roman" w:cs="Times New Roman"/>
          <w:szCs w:val="24"/>
        </w:rPr>
        <w:t xml:space="preserve"> στον μυχό του Αργολικού Κόλπου, δεν θα συζητηθεί λόγω κωλύματος του Αναπληρωτή Υπουργού Περιβάλλοντος και Ενέργειας κ. Σωκράτη </w:t>
      </w:r>
      <w:proofErr w:type="spellStart"/>
      <w:r>
        <w:rPr>
          <w:rFonts w:eastAsia="Times New Roman" w:cs="Times New Roman"/>
          <w:szCs w:val="24"/>
        </w:rPr>
        <w:t>Φάμελλου</w:t>
      </w:r>
      <w:proofErr w:type="spellEnd"/>
      <w:r>
        <w:rPr>
          <w:rFonts w:eastAsia="Times New Roman" w:cs="Times New Roman"/>
          <w:szCs w:val="24"/>
        </w:rPr>
        <w:t xml:space="preserve"> εξαιτίας φόρτου εργασίας.</w:t>
      </w:r>
    </w:p>
    <w:p w14:paraId="71ED0C70"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Η δεύτερη με αριθμό 2854/29-10-2018 ερώτηση του κύκλου αναφορών</w:t>
      </w:r>
      <w:r>
        <w:rPr>
          <w:rFonts w:eastAsia="Times New Roman" w:cs="Times New Roman"/>
          <w:szCs w:val="24"/>
        </w:rPr>
        <w:t xml:space="preserve"> </w:t>
      </w:r>
      <w:r>
        <w:rPr>
          <w:rFonts w:eastAsia="Times New Roman" w:cs="Times New Roman"/>
          <w:szCs w:val="24"/>
        </w:rPr>
        <w:t>και</w:t>
      </w:r>
      <w:r w:rsidRPr="003F17B1">
        <w:rPr>
          <w:rFonts w:eastAsia="Times New Roman" w:cs="Times New Roman"/>
          <w:szCs w:val="24"/>
        </w:rPr>
        <w:t xml:space="preserve"> </w:t>
      </w:r>
      <w:r>
        <w:rPr>
          <w:rFonts w:eastAsia="Times New Roman" w:cs="Times New Roman"/>
          <w:szCs w:val="24"/>
        </w:rPr>
        <w:t xml:space="preserve">ερωτήσεων του Βουλευτή Δράμας της Νέας </w:t>
      </w:r>
      <w:r>
        <w:rPr>
          <w:rFonts w:eastAsia="Times New Roman" w:cs="Times New Roman"/>
          <w:szCs w:val="24"/>
        </w:rPr>
        <w:lastRenderedPageBreak/>
        <w:t xml:space="preserve">Δημοκρατίας κ. </w:t>
      </w:r>
      <w:r w:rsidRPr="00883EF4">
        <w:rPr>
          <w:rFonts w:eastAsia="Times New Roman" w:cs="Times New Roman"/>
          <w:bCs/>
          <w:szCs w:val="24"/>
        </w:rPr>
        <w:t>Δημητρίου Κυριαζίδη</w:t>
      </w:r>
      <w:r w:rsidRPr="0023679D">
        <w:rPr>
          <w:rFonts w:eastAsia="Times New Roman" w:cs="Times New Roman"/>
          <w:b/>
          <w:bCs/>
          <w:szCs w:val="24"/>
        </w:rPr>
        <w:t xml:space="preserve"> </w:t>
      </w:r>
      <w:r>
        <w:rPr>
          <w:rFonts w:eastAsia="Times New Roman" w:cs="Times New Roman"/>
          <w:szCs w:val="24"/>
        </w:rPr>
        <w:t xml:space="preserve">προς τον Υπουργό </w:t>
      </w:r>
      <w:r w:rsidRPr="00883EF4">
        <w:rPr>
          <w:rFonts w:eastAsia="Times New Roman" w:cs="Times New Roman"/>
          <w:bCs/>
          <w:szCs w:val="24"/>
        </w:rPr>
        <w:t>Παιδείας, Έρευνας και Θρησκευμάτων,</w:t>
      </w:r>
      <w:r>
        <w:rPr>
          <w:rFonts w:eastAsia="Times New Roman" w:cs="Times New Roman"/>
          <w:szCs w:val="24"/>
        </w:rPr>
        <w:t xml:space="preserve"> σχετικά «με την μεταφορά μιας θέσης μέλους ΔΕΠ από την Ιατρική Σχολή του Δημοκριτείου Πανεπιστημίου Θράκης στο νεοσύστατο Πανεπισ</w:t>
      </w:r>
      <w:r>
        <w:rPr>
          <w:rFonts w:eastAsia="Times New Roman" w:cs="Times New Roman"/>
          <w:szCs w:val="24"/>
        </w:rPr>
        <w:t xml:space="preserve">τήμιο Δυτικής Αττικής», δεν θα συζητηθεί 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xml:space="preserve"> εξαιτίας φόρτου εργασίας.</w:t>
      </w:r>
    </w:p>
    <w:p w14:paraId="71ED0C71"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 xml:space="preserve">Η τρίτη με αριθμό 591/29-11-2018 αναφορά </w:t>
      </w:r>
      <w:r>
        <w:rPr>
          <w:rFonts w:eastAsia="Times New Roman" w:cs="Times New Roman"/>
          <w:szCs w:val="24"/>
        </w:rPr>
        <w:t xml:space="preserve">του κύκλου </w:t>
      </w:r>
      <w:r>
        <w:rPr>
          <w:rFonts w:eastAsia="Times New Roman" w:cs="Times New Roman"/>
          <w:szCs w:val="24"/>
        </w:rPr>
        <w:t>αναφορών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ερωτήσεων του Βουλευτή Ροδόπης της </w:t>
      </w:r>
      <w:r>
        <w:rPr>
          <w:rFonts w:eastAsia="Times New Roman" w:cs="Times New Roman"/>
          <w:szCs w:val="24"/>
        </w:rPr>
        <w:t>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proofErr w:type="spellStart"/>
      <w:r w:rsidRPr="00883EF4">
        <w:rPr>
          <w:rFonts w:eastAsia="Times New Roman" w:cs="Times New Roman"/>
          <w:bCs/>
          <w:szCs w:val="24"/>
        </w:rPr>
        <w:t>Ιλχάν</w:t>
      </w:r>
      <w:proofErr w:type="spellEnd"/>
      <w:r w:rsidRPr="00883EF4">
        <w:rPr>
          <w:rFonts w:eastAsia="Times New Roman" w:cs="Times New Roman"/>
          <w:bCs/>
          <w:szCs w:val="24"/>
        </w:rPr>
        <w:t xml:space="preserve"> Αχμέτ</w:t>
      </w:r>
      <w:r>
        <w:rPr>
          <w:rFonts w:eastAsia="Times New Roman" w:cs="Times New Roman"/>
          <w:szCs w:val="24"/>
        </w:rPr>
        <w:t xml:space="preserve"> προς τον Υπουργό</w:t>
      </w:r>
      <w:r w:rsidRPr="0023679D">
        <w:rPr>
          <w:rFonts w:eastAsia="Times New Roman" w:cs="Times New Roman"/>
          <w:b/>
          <w:bCs/>
          <w:szCs w:val="24"/>
        </w:rPr>
        <w:t xml:space="preserve"> </w:t>
      </w:r>
      <w:r w:rsidRPr="00883EF4">
        <w:rPr>
          <w:rFonts w:eastAsia="Times New Roman" w:cs="Times New Roman"/>
          <w:bCs/>
          <w:szCs w:val="24"/>
        </w:rPr>
        <w:t>Παιδείας, Έρευνας και Θρησκευμάτων,</w:t>
      </w:r>
      <w:r>
        <w:rPr>
          <w:rFonts w:eastAsia="Times New Roman" w:cs="Times New Roman"/>
          <w:szCs w:val="24"/>
        </w:rPr>
        <w:t xml:space="preserve"> με θέμα: «Ωρολόγιο πρόγραμμα των μουσουλμανικών ιεροσπουδαστηρίων Θράκης», δεν θα συζητηθεί λόγω κωλύματος του Υπουργού Παιδείας, Έρευνας και Θρησκε</w:t>
      </w:r>
      <w:r>
        <w:rPr>
          <w:rFonts w:eastAsia="Times New Roman" w:cs="Times New Roman"/>
          <w:szCs w:val="24"/>
        </w:rPr>
        <w:t xml:space="preserve">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xml:space="preserve"> εξαιτίας φόρτου εργασίας.</w:t>
      </w:r>
    </w:p>
    <w:p w14:paraId="71ED0C72"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Η τρίτη με αριθμό 275/15-1-2019 επίκαιρη ερώτηση πρώτου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23679D">
        <w:rPr>
          <w:rFonts w:eastAsia="Times New Roman" w:cs="Times New Roman"/>
          <w:szCs w:val="24"/>
        </w:rPr>
        <w:t xml:space="preserve">Γιάννη Δελή </w:t>
      </w:r>
      <w:r>
        <w:rPr>
          <w:rFonts w:eastAsia="Times New Roman" w:cs="Times New Roman"/>
          <w:szCs w:val="24"/>
        </w:rPr>
        <w:t xml:space="preserve">προς τον Υπουργό </w:t>
      </w:r>
      <w:r w:rsidRPr="0023679D">
        <w:rPr>
          <w:rFonts w:eastAsia="Times New Roman" w:cs="Times New Roman"/>
          <w:szCs w:val="24"/>
        </w:rPr>
        <w:t>Εσωτερι</w:t>
      </w:r>
      <w:r w:rsidRPr="0023679D">
        <w:rPr>
          <w:rFonts w:eastAsia="Times New Roman" w:cs="Times New Roman"/>
          <w:szCs w:val="24"/>
        </w:rPr>
        <w:lastRenderedPageBreak/>
        <w:t xml:space="preserve">κών, </w:t>
      </w:r>
      <w:r>
        <w:rPr>
          <w:rFonts w:eastAsia="Times New Roman" w:cs="Times New Roman"/>
          <w:szCs w:val="24"/>
        </w:rPr>
        <w:t>σχετικά με τη «μεταφορά μ</w:t>
      </w:r>
      <w:r>
        <w:rPr>
          <w:rFonts w:eastAsia="Times New Roman" w:cs="Times New Roman"/>
          <w:szCs w:val="24"/>
        </w:rPr>
        <w:t>αθητών των Μουσικών και Καλλιτεχνικών Σχολείων», δεν θα συζητηθεί λόγω αναρμοδιότητας. Αρμόδιο Υπουργείο είναι το Υπουργείο Παιδείας, Έρευνας και Θρησκευμάτων.</w:t>
      </w:r>
    </w:p>
    <w:p w14:paraId="71ED0C73" w14:textId="77777777" w:rsidR="00FC49B9" w:rsidRDefault="0071584E">
      <w:pPr>
        <w:spacing w:line="600" w:lineRule="auto"/>
        <w:ind w:firstLine="720"/>
        <w:jc w:val="both"/>
        <w:rPr>
          <w:rFonts w:eastAsia="Times New Roman" w:cs="Times New Roman"/>
          <w:szCs w:val="24"/>
        </w:rPr>
      </w:pPr>
      <w:r w:rsidRPr="0042365B">
        <w:rPr>
          <w:rFonts w:eastAsia="Times New Roman" w:cs="Times New Roman"/>
          <w:b/>
          <w:szCs w:val="24"/>
        </w:rPr>
        <w:t>ΒΑΣΙΛΕΙΟΣ ΚΕΓΚΕΡΟΓΛΟΥ:</w:t>
      </w:r>
      <w:r>
        <w:rPr>
          <w:rFonts w:eastAsia="Times New Roman" w:cs="Times New Roman"/>
          <w:szCs w:val="24"/>
        </w:rPr>
        <w:t xml:space="preserve"> Κύριε Πρόεδρε, μπορώ να έχω τον λόγο;</w:t>
      </w:r>
    </w:p>
    <w:p w14:paraId="71ED0C74" w14:textId="77777777" w:rsidR="00FC49B9" w:rsidRDefault="0071584E">
      <w:pPr>
        <w:spacing w:line="600" w:lineRule="auto"/>
        <w:ind w:firstLine="720"/>
        <w:jc w:val="both"/>
        <w:rPr>
          <w:rFonts w:eastAsia="Times New Roman" w:cs="Times New Roman"/>
          <w:szCs w:val="24"/>
        </w:rPr>
      </w:pPr>
      <w:r w:rsidRPr="0042365B">
        <w:rPr>
          <w:rFonts w:eastAsia="Times New Roman" w:cs="Times New Roman"/>
          <w:b/>
          <w:szCs w:val="24"/>
        </w:rPr>
        <w:t>ΠΡΟΕΔΡΕΥΩΝ (Σπυρίδων Λυκούδης):</w:t>
      </w:r>
      <w:r>
        <w:rPr>
          <w:rFonts w:eastAsia="Times New Roman" w:cs="Times New Roman"/>
          <w:szCs w:val="24"/>
        </w:rPr>
        <w:t xml:space="preserve"> Κύρ</w:t>
      </w:r>
      <w:r>
        <w:rPr>
          <w:rFonts w:eastAsia="Times New Roman" w:cs="Times New Roman"/>
          <w:szCs w:val="24"/>
        </w:rPr>
        <w:t xml:space="preserve">ιε </w:t>
      </w:r>
      <w:proofErr w:type="spellStart"/>
      <w:r>
        <w:rPr>
          <w:rFonts w:eastAsia="Times New Roman" w:cs="Times New Roman"/>
          <w:szCs w:val="24"/>
        </w:rPr>
        <w:t>Κεγκέρογλου</w:t>
      </w:r>
      <w:proofErr w:type="spellEnd"/>
      <w:r>
        <w:rPr>
          <w:rFonts w:eastAsia="Times New Roman" w:cs="Times New Roman"/>
          <w:szCs w:val="24"/>
        </w:rPr>
        <w:t>, φαντάζομαι ότι θέλετε να κάνετε κάποια παρατήρηση, παρέμβαση.</w:t>
      </w:r>
    </w:p>
    <w:p w14:paraId="71ED0C75"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71ED0C76" w14:textId="77777777" w:rsidR="00FC49B9" w:rsidRDefault="0071584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71ED0C77"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Θα ήταν, βέβαια, πιο σύντομο να λέγατε για άλλη μ</w:t>
      </w:r>
      <w:r>
        <w:rPr>
          <w:rFonts w:eastAsia="Times New Roman" w:cs="Times New Roman"/>
          <w:szCs w:val="24"/>
        </w:rPr>
        <w:t>ι</w:t>
      </w:r>
      <w:r>
        <w:rPr>
          <w:rFonts w:eastAsia="Times New Roman" w:cs="Times New Roman"/>
          <w:szCs w:val="24"/>
        </w:rPr>
        <w:t>α φορά: «Δεν συζητείται κα</w:t>
      </w:r>
      <w:r>
        <w:rPr>
          <w:rFonts w:eastAsia="Times New Roman" w:cs="Times New Roman"/>
          <w:szCs w:val="24"/>
        </w:rPr>
        <w:t>μ</w:t>
      </w:r>
      <w:r>
        <w:rPr>
          <w:rFonts w:eastAsia="Times New Roman" w:cs="Times New Roman"/>
          <w:szCs w:val="24"/>
        </w:rPr>
        <w:t>μία ερώτηση». Θέλω, όμως, να</w:t>
      </w:r>
      <w:r>
        <w:rPr>
          <w:rFonts w:eastAsia="Times New Roman" w:cs="Times New Roman"/>
          <w:szCs w:val="24"/>
        </w:rPr>
        <w:t xml:space="preserve"> πω ότι δυστυχώς -από την αρχή, βεβαίως, συνέβαινε αυτό- η Κυβέρνηση απαξίωσε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Με ελάχιστες εξαιρέσεις, τις οποίες πρέπει να τονίζουμε, όπως είναι ο Υφυ</w:t>
      </w:r>
      <w:r>
        <w:rPr>
          <w:rFonts w:eastAsia="Times New Roman" w:cs="Times New Roman"/>
          <w:szCs w:val="24"/>
        </w:rPr>
        <w:lastRenderedPageBreak/>
        <w:t>πουργός Εργασίας, όλοι οι άλλοι δεν προσέρχονται με δικαιολογίες και όχι λόγω</w:t>
      </w:r>
      <w:r>
        <w:rPr>
          <w:rFonts w:eastAsia="Times New Roman" w:cs="Times New Roman"/>
          <w:szCs w:val="24"/>
        </w:rPr>
        <w:t xml:space="preserve"> πραγματικού κωλύματος αποστολής ή οτιδήποτε άλλο. Παραβιάζουν, έτσι, και το Σύνταγμα και τον Κανονισμό της Βουλής.</w:t>
      </w:r>
    </w:p>
    <w:p w14:paraId="71ED0C78"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Επί της ουσίας, όμως, τα προβλήματα δεν έρχονται προς συζήτηση στη Βουλή. Και έτσι, ο ρόλος του Κοινοβουλίου δεν μπορεί να συμβάλει στην επί</w:t>
      </w:r>
      <w:r>
        <w:rPr>
          <w:rFonts w:eastAsia="Times New Roman" w:cs="Times New Roman"/>
          <w:szCs w:val="24"/>
        </w:rPr>
        <w:t>λυση των προβλημάτων. Η Κυβέρνηση, ιδιαίτερα τελευταία και μετά την ψήφο εμπιστοσύνης, θεωρεί ότι έχει λύσει όλα τα προβλήματα και δεν ασχολείται με την καθημερινότητα και τα προβλήματα που αντιμετωπίζει κάθε πολίτης. Εγώ έχω ένα θέμα. Όπως ακριβώς είπατε,</w:t>
      </w:r>
      <w:r>
        <w:rPr>
          <w:rFonts w:eastAsia="Times New Roman" w:cs="Times New Roman"/>
          <w:szCs w:val="24"/>
        </w:rPr>
        <w:t xml:space="preserve"> αυτό το θέμα έχει ξανασυζητηθεί και ο κύριος Υπουργός έδωσε έωλες απαντήσεις. Γι’ αυτό, λοιπόν, επανέρχομαι. Δεν υπάρχει κα</w:t>
      </w:r>
      <w:r>
        <w:rPr>
          <w:rFonts w:eastAsia="Times New Roman" w:cs="Times New Roman"/>
          <w:szCs w:val="24"/>
        </w:rPr>
        <w:t>μ</w:t>
      </w:r>
      <w:r>
        <w:rPr>
          <w:rFonts w:eastAsia="Times New Roman" w:cs="Times New Roman"/>
          <w:szCs w:val="24"/>
        </w:rPr>
        <w:t xml:space="preserve">μία πρόβλεψη στον Κανονισμό που να λέει ότι, επειδή έχει ξανασυζητηθεί, δεν συζητείται. Αυτό δεν υπάρχει ως δικαιολογία. </w:t>
      </w:r>
    </w:p>
    <w:p w14:paraId="71ED0C79"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Το μεταφο</w:t>
      </w:r>
      <w:r>
        <w:rPr>
          <w:rFonts w:eastAsia="Times New Roman" w:cs="Times New Roman"/>
          <w:szCs w:val="24"/>
        </w:rPr>
        <w:t xml:space="preserve">ρικό ισοδύναμο είναι ένα μέτρο που προβλέπεται για την ενίσχυση των νησιών και την αντιμετώπιση του μόνιμου μειονεκτήματος της θαλάσσιας απομόνωσης. Το άρθρο 101 του Συντάγματος προβλέπει ότι πρέπει να εφαρμοστεί σε όλα τα </w:t>
      </w:r>
      <w:r>
        <w:rPr>
          <w:rFonts w:eastAsia="Times New Roman" w:cs="Times New Roman"/>
          <w:szCs w:val="24"/>
        </w:rPr>
        <w:lastRenderedPageBreak/>
        <w:t>νησιά. Και αυτό ζητώ: Να μην εξαι</w:t>
      </w:r>
      <w:r>
        <w:rPr>
          <w:rFonts w:eastAsia="Times New Roman" w:cs="Times New Roman"/>
          <w:szCs w:val="24"/>
        </w:rPr>
        <w:t>ρεθεί η Κρήτη, η οποία ήδη έχει εξαιρεθεί. Και από την 1</w:t>
      </w:r>
      <w:r w:rsidRPr="004B09D0">
        <w:rPr>
          <w:rFonts w:eastAsia="Times New Roman" w:cs="Times New Roman"/>
          <w:szCs w:val="24"/>
          <w:vertAlign w:val="superscript"/>
        </w:rPr>
        <w:t>η</w:t>
      </w:r>
      <w:r>
        <w:rPr>
          <w:rFonts w:eastAsia="Times New Roman" w:cs="Times New Roman"/>
          <w:szCs w:val="24"/>
        </w:rPr>
        <w:t xml:space="preserve"> Ιανουαρίου, δυστυχώς, κάθε μήνα έχουμε απώλεια 10 με 15 εκατομμύρια για την οικονομία της Κρήτης και για τους Κρητικούς. Αυτό δεν μπορεί να απαντάται διά τηλεγραφήματος: «Έχει ξανασυζητηθεί το θέμα». Θα πρέπει το Υπουργείο Ναυτιλίας να σοβαρευτεί. Εξ</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υ, εγώ την ερώτηση την έκανα στον κ. Κουβέλη, στον Υπουργό, όπως προβλέπει ο Κανονισμός, και όχι στον Υφυπουργό. Έτσι προβλέπει ο Κανονισμός. Ο Υπουργός θα μας πει γιατί δεν έρχεται. Έπρεπε να μας πει ότι αρμόδιος είναι ο άλφα ή ο βήτα ή οτιδήποτε άλλο.</w:t>
      </w:r>
    </w:p>
    <w:p w14:paraId="71ED0C7A"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σας παρακαλούσα λοιπόν, κύριε Πρόεδρε, και ως μέλος της Διάσκεψης των Προέδρων, να μεταφέρετε στον Πρόεδρο της Βουλής ότι δεν μπορεί να συνεχιστεί η απαξίωση του Κοινοβουλίου από τα μέλη της Κυβέρνησης με ελάχιστες εξαιρέσεις που, όπως είπα, πρέπει να τις</w:t>
      </w:r>
      <w:r>
        <w:rPr>
          <w:rFonts w:eastAsia="Times New Roman" w:cs="Times New Roman"/>
          <w:szCs w:val="24"/>
        </w:rPr>
        <w:t xml:space="preserve"> τονίζουμε. Διότι αυτοί είναι που κάνουν το καθήκον τους και οι άλλοι αδιαφορούν και ασεβούν σε σχέση με τη Βουλή, σε σχέση με το Σύνταγμα, σε σχέση με την υποχρέωσή τους και την εντολή που έχουν λάβει να συζητούν </w:t>
      </w:r>
      <w:r>
        <w:rPr>
          <w:rFonts w:eastAsia="Times New Roman" w:cs="Times New Roman"/>
          <w:szCs w:val="24"/>
        </w:rPr>
        <w:lastRenderedPageBreak/>
        <w:t>και να δέχονται προτάσεις για την αντιμετώ</w:t>
      </w:r>
      <w:r>
        <w:rPr>
          <w:rFonts w:eastAsia="Times New Roman" w:cs="Times New Roman"/>
          <w:szCs w:val="24"/>
        </w:rPr>
        <w:t>πιση των προβλημάτων. Τι άλλο να πει κανείς με τέτοιες συμπεριφορές: «Έχει ξανασυζητηθεί το θέμα»;</w:t>
      </w:r>
    </w:p>
    <w:p w14:paraId="71ED0C7B"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71ED0C7C" w14:textId="77777777" w:rsidR="00FC49B9" w:rsidRDefault="0071584E">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71ED0C7D"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 xml:space="preserve">Κι εσείς παρακολουθείτε ανελλιπώς και με συνέπεια τη Διάσκεψη των Προέδρων </w:t>
      </w:r>
      <w:r>
        <w:rPr>
          <w:rFonts w:eastAsia="Times New Roman" w:cs="Times New Roman"/>
          <w:szCs w:val="24"/>
        </w:rPr>
        <w:t>και ξέρετε ότι έχει τεθεί το θέμα. Όμως, να συνεννοηθούμε ότι και εσείς και εγώ στην επόμενη Διάσκεψη των Προέδρων θα θέσουμε ξανά το ζήτημα της ανάγκης για παρουσία των ερωτώμενων Υπουργών και Υφυπουργών.</w:t>
      </w:r>
    </w:p>
    <w:p w14:paraId="71ED0C7E" w14:textId="77777777" w:rsidR="00FC49B9" w:rsidRDefault="0071584E">
      <w:pPr>
        <w:spacing w:line="600" w:lineRule="auto"/>
        <w:ind w:firstLine="720"/>
        <w:jc w:val="both"/>
        <w:rPr>
          <w:rFonts w:eastAsia="Times New Roman" w:cs="Times New Roman"/>
          <w:b/>
          <w:szCs w:val="24"/>
        </w:rPr>
      </w:pPr>
      <w:r>
        <w:rPr>
          <w:rFonts w:eastAsia="Times New Roman" w:cs="Times New Roman"/>
          <w:szCs w:val="24"/>
        </w:rPr>
        <w:t>Κυρίες και κύριοι συνάδελφοι, δέχεστε στο σημείο α</w:t>
      </w:r>
      <w:r>
        <w:rPr>
          <w:rFonts w:eastAsia="Times New Roman" w:cs="Times New Roman"/>
          <w:szCs w:val="24"/>
        </w:rPr>
        <w:t>υτό να λύσουμε τη συνεδρίαση;</w:t>
      </w:r>
    </w:p>
    <w:p w14:paraId="71ED0C7F" w14:textId="77777777" w:rsidR="00FC49B9" w:rsidRDefault="0071584E">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71ED0C80" w14:textId="77777777" w:rsidR="00FC49B9" w:rsidRDefault="0071584E">
      <w:pPr>
        <w:spacing w:line="600" w:lineRule="auto"/>
        <w:ind w:firstLine="720"/>
        <w:jc w:val="both"/>
        <w:rPr>
          <w:rFonts w:eastAsia="Times New Roman" w:cs="Times New Roman"/>
          <w:szCs w:val="24"/>
        </w:rPr>
      </w:pPr>
      <w:r>
        <w:rPr>
          <w:rFonts w:eastAsia="Times New Roman" w:cs="Times New Roman"/>
          <w:szCs w:val="24"/>
        </w:rPr>
        <w:t xml:space="preserve">Με τη συναίνεση του Σώματος και ώρα 10.08΄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21 Ιανουαρίου 2019 και ώρα 18.00΄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επίκαιρ</w:t>
      </w:r>
      <w:r>
        <w:rPr>
          <w:rFonts w:eastAsia="Times New Roman" w:cs="Times New Roman"/>
          <w:szCs w:val="24"/>
        </w:rPr>
        <w:t>ων ερωτήσεων.</w:t>
      </w:r>
    </w:p>
    <w:p w14:paraId="71ED0C81" w14:textId="77777777" w:rsidR="00FC49B9" w:rsidRDefault="0071584E">
      <w:pPr>
        <w:tabs>
          <w:tab w:val="left" w:pos="989"/>
        </w:tabs>
        <w:spacing w:line="600" w:lineRule="auto"/>
        <w:ind w:firstLine="987"/>
        <w:jc w:val="both"/>
        <w:rPr>
          <w:rFonts w:eastAsia="Times New Roman" w:cs="Times New Roman"/>
          <w:b/>
          <w:szCs w:val="24"/>
        </w:rPr>
      </w:pPr>
      <w:r w:rsidRPr="003B750B">
        <w:rPr>
          <w:rFonts w:eastAsia="Times New Roman" w:cs="Times New Roman"/>
          <w:szCs w:val="24"/>
        </w:rPr>
        <w:lastRenderedPageBreak/>
        <w:tab/>
      </w:r>
      <w:r>
        <w:rPr>
          <w:rFonts w:eastAsia="Times New Roman" w:cs="Times New Roman"/>
          <w:b/>
          <w:szCs w:val="24"/>
        </w:rPr>
        <w:t>Ο ΠΡΟΕΔΡΟΣ                                                 ΟΙ ΓΡΑΜΜΑΤΕΙΣ</w:t>
      </w:r>
    </w:p>
    <w:sectPr w:rsidR="00FC49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mn388gZ7DLbUsjRwhAybIhGlPDY=" w:salt="Iix2cXGXNPbxAcWk3uE1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9B9"/>
    <w:rsid w:val="00643960"/>
    <w:rsid w:val="0071584E"/>
    <w:rsid w:val="00FC49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0C44"/>
  <w15:docId w15:val="{79761C49-CDA2-42AE-B0C5-93327E64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06DB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06DB7"/>
    <w:rPr>
      <w:rFonts w:ascii="Segoe UI" w:hAnsi="Segoe UI" w:cs="Segoe UI"/>
      <w:sz w:val="18"/>
      <w:szCs w:val="18"/>
    </w:rPr>
  </w:style>
  <w:style w:type="paragraph" w:styleId="Web">
    <w:name w:val="Normal (Web)"/>
    <w:basedOn w:val="a"/>
    <w:uiPriority w:val="99"/>
    <w:semiHidden/>
    <w:unhideWhenUsed/>
    <w:rsid w:val="00AE7801"/>
    <w:pPr>
      <w:spacing w:before="100" w:beforeAutospacing="1" w:after="100" w:afterAutospacing="1" w:line="240" w:lineRule="auto"/>
    </w:pPr>
    <w:rPr>
      <w:rFonts w:ascii="Times New Roman" w:eastAsia="Times New Roman" w:hAnsi="Times New Roman" w:cs="Times New Roman"/>
      <w:szCs w:val="24"/>
    </w:rPr>
  </w:style>
  <w:style w:type="character" w:styleId="a4">
    <w:name w:val="Strong"/>
    <w:basedOn w:val="a0"/>
    <w:uiPriority w:val="22"/>
    <w:qFormat/>
    <w:rsid w:val="00AE7801"/>
    <w:rPr>
      <w:b/>
      <w:bCs/>
    </w:rPr>
  </w:style>
  <w:style w:type="paragraph" w:styleId="a5">
    <w:name w:val="List Paragraph"/>
    <w:basedOn w:val="a"/>
    <w:uiPriority w:val="34"/>
    <w:qFormat/>
    <w:rsid w:val="00BE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765</MetadataID>
    <Session xmlns="641f345b-441b-4b81-9152-adc2e73ba5e1">Δ´</Session>
    <Date xmlns="641f345b-441b-4b81-9152-adc2e73ba5e1">2019-01-17T22:00:00+00:00</Date>
    <Status xmlns="641f345b-441b-4b81-9152-adc2e73ba5e1">
      <Url>https://intra.parliament.gr/praktika/Lists/Incoming_Metadata/EditForm.aspx?ID=765&amp;Source=/praktika/Recordings_Library/Forms/AllItems.aspx</Url>
      <Description>Δημοσιεύτηκε</Description>
    </Status>
    <Meeting xmlns="641f345b-441b-4b81-9152-adc2e73ba5e1">ΝΗ´</Meeting>
  </documentManagement>
</p:properties>
</file>

<file path=customXml/itemProps1.xml><?xml version="1.0" encoding="utf-8"?>
<ds:datastoreItem xmlns:ds="http://schemas.openxmlformats.org/officeDocument/2006/customXml" ds:itemID="{2EDF5BF6-DD2C-41F6-9288-A7B4A4F93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D88540-FA3A-4AD6-AF6A-3F600D6048E2}">
  <ds:schemaRefs>
    <ds:schemaRef ds:uri="http://schemas.microsoft.com/sharepoint/v3/contenttype/forms"/>
  </ds:schemaRefs>
</ds:datastoreItem>
</file>

<file path=customXml/itemProps3.xml><?xml version="1.0" encoding="utf-8"?>
<ds:datastoreItem xmlns:ds="http://schemas.openxmlformats.org/officeDocument/2006/customXml" ds:itemID="{76BA2915-7F1A-4B9B-8D0D-1C0846C9435B}">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2323</Words>
  <Characters>12545</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2019-01-29T08:55:00Z</dcterms:created>
  <dcterms:modified xsi:type="dcterms:W3CDTF">2019-01-29T08:55:00Z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