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D7CFF0" w14:textId="77777777" w:rsidR="00AE0D0F" w:rsidRPr="00AE0D0F" w:rsidRDefault="00AE0D0F" w:rsidP="00AE0D0F">
      <w:pPr>
        <w:spacing w:after="0" w:line="360" w:lineRule="auto"/>
        <w:rPr>
          <w:ins w:id="0" w:author="Φλούδα Χριστίνα" w:date="2019-02-28T10:52:00Z"/>
          <w:rFonts w:eastAsia="Times New Roman"/>
          <w:szCs w:val="24"/>
          <w:lang w:eastAsia="en-US"/>
        </w:rPr>
      </w:pPr>
      <w:ins w:id="1" w:author="Φλούδα Χριστίνα" w:date="2019-02-28T10:52:00Z">
        <w:r w:rsidRPr="00AE0D0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250E4B4" w14:textId="77777777" w:rsidR="00AE0D0F" w:rsidRPr="00AE0D0F" w:rsidRDefault="00AE0D0F" w:rsidP="00AE0D0F">
      <w:pPr>
        <w:spacing w:after="0" w:line="360" w:lineRule="auto"/>
        <w:rPr>
          <w:ins w:id="2" w:author="Φλούδα Χριστίνα" w:date="2019-02-28T10:52:00Z"/>
          <w:rFonts w:eastAsia="Times New Roman"/>
          <w:szCs w:val="24"/>
          <w:lang w:eastAsia="en-US"/>
        </w:rPr>
      </w:pPr>
    </w:p>
    <w:p w14:paraId="2462C847" w14:textId="77777777" w:rsidR="00AE0D0F" w:rsidRPr="00AE0D0F" w:rsidRDefault="00AE0D0F" w:rsidP="00AE0D0F">
      <w:pPr>
        <w:spacing w:after="0" w:line="360" w:lineRule="auto"/>
        <w:rPr>
          <w:ins w:id="3" w:author="Φλούδα Χριστίνα" w:date="2019-02-28T10:52:00Z"/>
          <w:rFonts w:eastAsia="Times New Roman"/>
          <w:szCs w:val="24"/>
          <w:lang w:eastAsia="en-US"/>
        </w:rPr>
      </w:pPr>
      <w:ins w:id="4" w:author="Φλούδα Χριστίνα" w:date="2019-02-28T10:52:00Z">
        <w:r w:rsidRPr="00AE0D0F">
          <w:rPr>
            <w:rFonts w:eastAsia="Times New Roman"/>
            <w:szCs w:val="24"/>
            <w:lang w:eastAsia="en-US"/>
          </w:rPr>
          <w:t>ΠΙΝΑΚΑΣ ΠΕΡΙΕΧΟΜΕΝΩΝ</w:t>
        </w:r>
      </w:ins>
    </w:p>
    <w:p w14:paraId="7CAA069C" w14:textId="77777777" w:rsidR="00AE0D0F" w:rsidRPr="00AE0D0F" w:rsidRDefault="00AE0D0F" w:rsidP="00AE0D0F">
      <w:pPr>
        <w:spacing w:after="0" w:line="360" w:lineRule="auto"/>
        <w:rPr>
          <w:ins w:id="5" w:author="Φλούδα Χριστίνα" w:date="2019-02-28T10:52:00Z"/>
          <w:rFonts w:eastAsia="Times New Roman"/>
          <w:szCs w:val="24"/>
          <w:lang w:eastAsia="en-US"/>
        </w:rPr>
      </w:pPr>
      <w:ins w:id="6" w:author="Φλούδα Χριστίνα" w:date="2019-02-28T10:52:00Z">
        <w:r w:rsidRPr="00AE0D0F">
          <w:rPr>
            <w:rFonts w:eastAsia="Times New Roman"/>
            <w:szCs w:val="24"/>
            <w:lang w:eastAsia="en-US"/>
          </w:rPr>
          <w:t xml:space="preserve">ΙΖ΄ ΠΕΡΙΟΔΟΣ </w:t>
        </w:r>
      </w:ins>
    </w:p>
    <w:p w14:paraId="21CC7F11" w14:textId="77777777" w:rsidR="00AE0D0F" w:rsidRPr="00AE0D0F" w:rsidRDefault="00AE0D0F" w:rsidP="00AE0D0F">
      <w:pPr>
        <w:spacing w:after="0" w:line="360" w:lineRule="auto"/>
        <w:rPr>
          <w:ins w:id="7" w:author="Φλούδα Χριστίνα" w:date="2019-02-28T10:52:00Z"/>
          <w:rFonts w:eastAsia="Times New Roman"/>
          <w:szCs w:val="24"/>
          <w:lang w:eastAsia="en-US"/>
        </w:rPr>
      </w:pPr>
      <w:ins w:id="8" w:author="Φλούδα Χριστίνα" w:date="2019-02-28T10:52:00Z">
        <w:r w:rsidRPr="00AE0D0F">
          <w:rPr>
            <w:rFonts w:eastAsia="Times New Roman"/>
            <w:szCs w:val="24"/>
            <w:lang w:eastAsia="en-US"/>
          </w:rPr>
          <w:t>ΠΡΟΕΔΡΕΥΟΜΕΝΗΣ ΚΟΙΝΟΒΟΥΛΕΥΤΙΚΗΣ ΔΗΜΟΚΡΑΤΙΑΣ</w:t>
        </w:r>
      </w:ins>
    </w:p>
    <w:p w14:paraId="3D337456" w14:textId="77777777" w:rsidR="00AE0D0F" w:rsidRPr="00AE0D0F" w:rsidRDefault="00AE0D0F" w:rsidP="00AE0D0F">
      <w:pPr>
        <w:spacing w:after="0" w:line="360" w:lineRule="auto"/>
        <w:rPr>
          <w:ins w:id="9" w:author="Φλούδα Χριστίνα" w:date="2019-02-28T10:52:00Z"/>
          <w:rFonts w:eastAsia="Times New Roman"/>
          <w:szCs w:val="24"/>
          <w:lang w:eastAsia="en-US"/>
        </w:rPr>
      </w:pPr>
      <w:ins w:id="10" w:author="Φλούδα Χριστίνα" w:date="2019-02-28T10:52:00Z">
        <w:r w:rsidRPr="00AE0D0F">
          <w:rPr>
            <w:rFonts w:eastAsia="Times New Roman"/>
            <w:szCs w:val="24"/>
            <w:lang w:eastAsia="en-US"/>
          </w:rPr>
          <w:t>ΣΥΝΟΔΟΣ Δ΄</w:t>
        </w:r>
      </w:ins>
    </w:p>
    <w:p w14:paraId="7A02D3D1" w14:textId="77777777" w:rsidR="00AE0D0F" w:rsidRPr="00AE0D0F" w:rsidRDefault="00AE0D0F" w:rsidP="00AE0D0F">
      <w:pPr>
        <w:spacing w:after="0" w:line="360" w:lineRule="auto"/>
        <w:rPr>
          <w:ins w:id="11" w:author="Φλούδα Χριστίνα" w:date="2019-02-28T10:52:00Z"/>
          <w:rFonts w:eastAsia="Times New Roman"/>
          <w:szCs w:val="24"/>
          <w:lang w:eastAsia="en-US"/>
        </w:rPr>
      </w:pPr>
    </w:p>
    <w:p w14:paraId="5984EB31" w14:textId="77777777" w:rsidR="00AE0D0F" w:rsidRPr="00AE0D0F" w:rsidRDefault="00AE0D0F" w:rsidP="00AE0D0F">
      <w:pPr>
        <w:spacing w:after="0" w:line="360" w:lineRule="auto"/>
        <w:rPr>
          <w:ins w:id="12" w:author="Φλούδα Χριστίνα" w:date="2019-02-28T10:52:00Z"/>
          <w:rFonts w:eastAsia="Times New Roman"/>
          <w:szCs w:val="24"/>
          <w:lang w:eastAsia="en-US"/>
        </w:rPr>
      </w:pPr>
      <w:ins w:id="13" w:author="Φλούδα Χριστίνα" w:date="2019-02-28T10:52:00Z">
        <w:r w:rsidRPr="00AE0D0F">
          <w:rPr>
            <w:rFonts w:eastAsia="Times New Roman"/>
            <w:szCs w:val="24"/>
            <w:lang w:eastAsia="en-US"/>
          </w:rPr>
          <w:t>ΣΥΝΕΔΡΙΑΣΗ ΠΑ΄</w:t>
        </w:r>
      </w:ins>
    </w:p>
    <w:p w14:paraId="5B3F90CA" w14:textId="77777777" w:rsidR="00AE0D0F" w:rsidRPr="00AE0D0F" w:rsidRDefault="00AE0D0F" w:rsidP="00AE0D0F">
      <w:pPr>
        <w:spacing w:after="0" w:line="360" w:lineRule="auto"/>
        <w:rPr>
          <w:ins w:id="14" w:author="Φλούδα Χριστίνα" w:date="2019-02-28T10:52:00Z"/>
          <w:rFonts w:eastAsia="Times New Roman"/>
          <w:szCs w:val="24"/>
          <w:lang w:eastAsia="en-US"/>
        </w:rPr>
      </w:pPr>
      <w:ins w:id="15" w:author="Φλούδα Χριστίνα" w:date="2019-02-28T10:52:00Z">
        <w:r w:rsidRPr="00AE0D0F">
          <w:rPr>
            <w:rFonts w:eastAsia="Times New Roman"/>
            <w:szCs w:val="24"/>
            <w:lang w:eastAsia="en-US"/>
          </w:rPr>
          <w:t>Πέμπτη  21 Φεβρουαρίου 2019</w:t>
        </w:r>
      </w:ins>
    </w:p>
    <w:p w14:paraId="30A274FE" w14:textId="77777777" w:rsidR="00AE0D0F" w:rsidRPr="00AE0D0F" w:rsidRDefault="00AE0D0F" w:rsidP="00AE0D0F">
      <w:pPr>
        <w:spacing w:after="0" w:line="360" w:lineRule="auto"/>
        <w:rPr>
          <w:ins w:id="16" w:author="Φλούδα Χριστίνα" w:date="2019-02-28T10:52:00Z"/>
          <w:rFonts w:eastAsia="Times New Roman"/>
          <w:szCs w:val="24"/>
          <w:lang w:eastAsia="en-US"/>
        </w:rPr>
      </w:pPr>
    </w:p>
    <w:p w14:paraId="636F056B" w14:textId="77777777" w:rsidR="00AE0D0F" w:rsidRPr="00AE0D0F" w:rsidRDefault="00AE0D0F" w:rsidP="00AE0D0F">
      <w:pPr>
        <w:spacing w:after="0" w:line="360" w:lineRule="auto"/>
        <w:rPr>
          <w:ins w:id="17" w:author="Φλούδα Χριστίνα" w:date="2019-02-28T10:52:00Z"/>
          <w:rFonts w:eastAsia="Times New Roman"/>
          <w:szCs w:val="24"/>
          <w:lang w:eastAsia="en-US"/>
        </w:rPr>
      </w:pPr>
      <w:ins w:id="18" w:author="Φλούδα Χριστίνα" w:date="2019-02-28T10:52:00Z">
        <w:r w:rsidRPr="00AE0D0F">
          <w:rPr>
            <w:rFonts w:eastAsia="Times New Roman"/>
            <w:szCs w:val="24"/>
            <w:lang w:eastAsia="en-US"/>
          </w:rPr>
          <w:t>ΘΕΜΑΤΑ</w:t>
        </w:r>
      </w:ins>
    </w:p>
    <w:p w14:paraId="352FCF36" w14:textId="77777777" w:rsidR="00AE0D0F" w:rsidRPr="00AE0D0F" w:rsidRDefault="00AE0D0F" w:rsidP="00AE0D0F">
      <w:pPr>
        <w:spacing w:after="0" w:line="360" w:lineRule="auto"/>
        <w:rPr>
          <w:ins w:id="19" w:author="Φλούδα Χριστίνα" w:date="2019-02-28T10:52:00Z"/>
          <w:rFonts w:eastAsia="Times New Roman"/>
          <w:szCs w:val="24"/>
          <w:lang w:eastAsia="en-US"/>
        </w:rPr>
      </w:pPr>
      <w:ins w:id="20" w:author="Φλούδα Χριστίνα" w:date="2019-02-28T10:52:00Z">
        <w:r w:rsidRPr="00AE0D0F">
          <w:rPr>
            <w:rFonts w:eastAsia="Times New Roman"/>
            <w:szCs w:val="24"/>
            <w:lang w:eastAsia="en-US"/>
          </w:rPr>
          <w:t xml:space="preserve"> </w:t>
        </w:r>
        <w:r w:rsidRPr="00AE0D0F">
          <w:rPr>
            <w:rFonts w:eastAsia="Times New Roman"/>
            <w:szCs w:val="24"/>
            <w:lang w:eastAsia="en-US"/>
          </w:rPr>
          <w:br/>
          <w:t xml:space="preserve">Α. ΕΙΔΙΚΑ ΘΕΜΑΤΑ </w:t>
        </w:r>
        <w:r w:rsidRPr="00AE0D0F">
          <w:rPr>
            <w:rFonts w:eastAsia="Times New Roman"/>
            <w:szCs w:val="24"/>
            <w:lang w:eastAsia="en-US"/>
          </w:rPr>
          <w:br/>
          <w:t xml:space="preserve">1. Επικύρωση Πρακτικών, σελ. </w:t>
        </w:r>
        <w:r w:rsidRPr="00AE0D0F">
          <w:rPr>
            <w:rFonts w:eastAsia="Times New Roman"/>
            <w:szCs w:val="24"/>
            <w:lang w:eastAsia="en-US"/>
          </w:rPr>
          <w:br/>
          <w:t xml:space="preserve">2.  Άδεια απουσίας του Βουλευτή κ. Χ. Σταίκούρα, σελ. </w:t>
        </w:r>
        <w:r w:rsidRPr="00AE0D0F">
          <w:rPr>
            <w:rFonts w:eastAsia="Times New Roman"/>
            <w:szCs w:val="24"/>
            <w:lang w:eastAsia="en-US"/>
          </w:rPr>
          <w:br/>
          <w:t xml:space="preserve">3. Ανακοινώνεται ότι τη συνεδρίαση παρακολουθούν μαθητές από το Γενικό Λύκειο Ακρωτηρίου Χανίων, το 8ο Δημοτικό Σχολείο Αχαρνών, το Α' Δημοτικό Σχολείο Ψυχικού, το 2ο ΕΠΑΛ Χανίων, το Δημοτικό Σχολείο Χιλιομοδίου Κορινθίας, το Ιδιωτικό Σχολείο « Άγιος Ιωσήφ» Βόλου, τα Δημοτικά Σχολεία Γενναδίου και Μπατσίου Ρόδου, το Γυμνάσιο Μασάρων Ρόδου, το Γυμνάσιο Νέας Σελεύκειας Θεσπρωτίας, τα Δημοτικά Σχολεία Νεοχωρακίου, Σιταριάς και Βεύης Φλώρινας, το Γενικό Λύκειο Καναλακίου Πρέβεζας και το 6ο Δημοτικό Σχολείο Κέρκυρας, σελ. </w:t>
        </w:r>
        <w:r w:rsidRPr="00AE0D0F">
          <w:rPr>
            <w:rFonts w:eastAsia="Times New Roman"/>
            <w:szCs w:val="24"/>
            <w:lang w:eastAsia="en-US"/>
          </w:rPr>
          <w:br/>
          <w:t xml:space="preserve">4. Επί διαδικαστικού θέματος, σελ. </w:t>
        </w:r>
        <w:r w:rsidRPr="00AE0D0F">
          <w:rPr>
            <w:rFonts w:eastAsia="Times New Roman"/>
            <w:szCs w:val="24"/>
            <w:lang w:eastAsia="en-US"/>
          </w:rPr>
          <w:br/>
          <w:t xml:space="preserve">5. Επί προσωπικού θέματος, σελ. </w:t>
        </w:r>
        <w:r w:rsidRPr="00AE0D0F">
          <w:rPr>
            <w:rFonts w:eastAsia="Times New Roman"/>
            <w:szCs w:val="24"/>
            <w:lang w:eastAsia="en-US"/>
          </w:rPr>
          <w:br/>
          <w:t xml:space="preserve"> </w:t>
        </w:r>
        <w:r w:rsidRPr="00AE0D0F">
          <w:rPr>
            <w:rFonts w:eastAsia="Times New Roman"/>
            <w:szCs w:val="24"/>
            <w:lang w:eastAsia="en-US"/>
          </w:rPr>
          <w:br/>
          <w:t xml:space="preserve">Β. ΚΟΙΝΟΒΟΥΛΕΥΤΙΚΟΣ ΕΛΕΓΧΟΣ </w:t>
        </w:r>
        <w:r w:rsidRPr="00AE0D0F">
          <w:rPr>
            <w:rFonts w:eastAsia="Times New Roman"/>
            <w:szCs w:val="24"/>
            <w:lang w:eastAsia="en-US"/>
          </w:rPr>
          <w:br/>
          <w:t xml:space="preserve">1. Ανακοίνωση του δελτίου επικαίρων ερωτήσεων της Παρασκευής 22 Φεβρουαρίου 2019, σελ. </w:t>
        </w:r>
        <w:r w:rsidRPr="00AE0D0F">
          <w:rPr>
            <w:rFonts w:eastAsia="Times New Roman"/>
            <w:szCs w:val="24"/>
            <w:lang w:eastAsia="en-US"/>
          </w:rPr>
          <w:br/>
          <w:t>2. Συζήτηση επικαίρων ερωτήσεων:</w:t>
        </w:r>
        <w:r w:rsidRPr="00AE0D0F">
          <w:rPr>
            <w:rFonts w:eastAsia="Times New Roman"/>
            <w:szCs w:val="24"/>
            <w:lang w:eastAsia="en-US"/>
          </w:rPr>
          <w:br/>
          <w:t xml:space="preserve">    α) Προς την Υπουργό Εργασίας, Κοινωνικής Ασφάλισης και Κοινωνικής Αλληλεγγύης:</w:t>
        </w:r>
        <w:r w:rsidRPr="00AE0D0F">
          <w:rPr>
            <w:rFonts w:eastAsia="Times New Roman"/>
            <w:szCs w:val="24"/>
            <w:lang w:eastAsia="en-US"/>
          </w:rPr>
          <w:br/>
          <w:t xml:space="preserve">        i. με θέμα: «Με μηδενική επικουρική παροχή οι συνταξιούχοι της Εθνικής Τράπεζας από τον Νοέμβρη του 2017», σελ. </w:t>
        </w:r>
        <w:r w:rsidRPr="00AE0D0F">
          <w:rPr>
            <w:rFonts w:eastAsia="Times New Roman"/>
            <w:szCs w:val="24"/>
            <w:lang w:eastAsia="en-US"/>
          </w:rPr>
          <w:br/>
          <w:t xml:space="preserve">        ii. με θέμα: «Να τεθεί άμεσα σε εφαρμογή η δυνατότητα ρύθμισης οφειλών έως και 120 δόσεις για το δημόσιο και τα ασφαλιστικά ταμεία για όλους όσους επιθυμούν να ρυθμίσουν τις οφειλές τους», σελ. </w:t>
        </w:r>
        <w:r w:rsidRPr="00AE0D0F">
          <w:rPr>
            <w:rFonts w:eastAsia="Times New Roman"/>
            <w:szCs w:val="24"/>
            <w:lang w:eastAsia="en-US"/>
          </w:rPr>
          <w:br/>
          <w:t xml:space="preserve">        iii. με θέμα: «Προβλήματα εργαζομένων στις επιχειρήσεις συμφερόντων «ΖΟΥΡΑ»», σελ. </w:t>
        </w:r>
        <w:r w:rsidRPr="00AE0D0F">
          <w:rPr>
            <w:rFonts w:eastAsia="Times New Roman"/>
            <w:szCs w:val="24"/>
            <w:lang w:eastAsia="en-US"/>
          </w:rPr>
          <w:br/>
          <w:t xml:space="preserve">        iv. σχετικά με τις «συνθήκες διαβίωσης και εργασίας των μεταναστών στη Νέα Μανωλάδα μετά τη φωτιά», σελ. </w:t>
        </w:r>
        <w:r w:rsidRPr="00AE0D0F">
          <w:rPr>
            <w:rFonts w:eastAsia="Times New Roman"/>
            <w:szCs w:val="24"/>
            <w:lang w:eastAsia="en-US"/>
          </w:rPr>
          <w:br/>
          <w:t xml:space="preserve">    β) Προς τον Υπουργό Αγροτικής Ανάπτυξης και Τροφίμων:</w:t>
        </w:r>
        <w:r w:rsidRPr="00AE0D0F">
          <w:rPr>
            <w:rFonts w:eastAsia="Times New Roman"/>
            <w:szCs w:val="24"/>
            <w:lang w:eastAsia="en-US"/>
          </w:rPr>
          <w:br/>
          <w:t xml:space="preserve">        i. με θέμα: « Άμεση αντιμετώπιση των προβλημάτων των αγροτών», σελ. </w:t>
        </w:r>
        <w:r w:rsidRPr="00AE0D0F">
          <w:rPr>
            <w:rFonts w:eastAsia="Times New Roman"/>
            <w:szCs w:val="24"/>
            <w:lang w:eastAsia="en-US"/>
          </w:rPr>
          <w:br/>
          <w:t xml:space="preserve">        ii. με θέμα: «Επίλυση αιτημάτων δικαιούχων του μέτρου ενίσχυσης νέων αγροτών του 2009», σελ. </w:t>
        </w:r>
        <w:r w:rsidRPr="00AE0D0F">
          <w:rPr>
            <w:rFonts w:eastAsia="Times New Roman"/>
            <w:szCs w:val="24"/>
            <w:lang w:eastAsia="en-US"/>
          </w:rPr>
          <w:br/>
          <w:t xml:space="preserve">        iii. με θέμα: «Προβλήματα πληρωμής σχετικά με τη μη επιλεξιμότητα των αγροτεμαχίων», σελ. </w:t>
        </w:r>
        <w:r w:rsidRPr="00AE0D0F">
          <w:rPr>
            <w:rFonts w:eastAsia="Times New Roman"/>
            <w:szCs w:val="24"/>
            <w:lang w:eastAsia="en-US"/>
          </w:rPr>
          <w:br/>
          <w:t xml:space="preserve">        iv. με θέμα: «Μεγάλες και αδικαιολόγητες καθυστερήσεις στην πορεία υλοποίησης της επέκτασης του Αναβάλου προς το Κουτσοπόδι, Μυκήνες, Μοναστηράκι, Φίχτια και Ερμιονίδα», σελ. </w:t>
        </w:r>
        <w:r w:rsidRPr="00AE0D0F">
          <w:rPr>
            <w:rFonts w:eastAsia="Times New Roman"/>
            <w:szCs w:val="24"/>
            <w:lang w:eastAsia="en-US"/>
          </w:rPr>
          <w:br/>
          <w:t xml:space="preserve">        v. με θέμα: «Εικόνα κατάρρευσης του αρδευτικού δικτύου του Γενικού Οργανισμού Εγγείων Βελτιώσεων (ΓΟΕΒ) Πηνειού-Αλφειού», σελ. </w:t>
        </w:r>
        <w:r w:rsidRPr="00AE0D0F">
          <w:rPr>
            <w:rFonts w:eastAsia="Times New Roman"/>
            <w:szCs w:val="24"/>
            <w:lang w:eastAsia="en-US"/>
          </w:rPr>
          <w:br/>
          <w:t xml:space="preserve">        vi. με θέμα: «Ενιαίος Φορέας Ελέγχου Τροφίμων», σελ. </w:t>
        </w:r>
        <w:r w:rsidRPr="00AE0D0F">
          <w:rPr>
            <w:rFonts w:eastAsia="Times New Roman"/>
            <w:szCs w:val="24"/>
            <w:lang w:eastAsia="en-US"/>
          </w:rPr>
          <w:br/>
          <w:t xml:space="preserve">        vii. με θέμα: «Αποζημιώσεις πατατοκαλλιεργητών Λεκανοπεδίου Κάτω Νευροκοπίου Δράμας», σελ. </w:t>
        </w:r>
        <w:r w:rsidRPr="00AE0D0F">
          <w:rPr>
            <w:rFonts w:eastAsia="Times New Roman"/>
            <w:szCs w:val="24"/>
            <w:lang w:eastAsia="en-US"/>
          </w:rPr>
          <w:br/>
          <w:t xml:space="preserve">        viii. σχετικά με «την προσπάθεια παρεμπόδισης της συνδικαλιστικής δράσης και τις απολύσεις στην Τράπεζα Πειραιώς», σελ. </w:t>
        </w:r>
        <w:r w:rsidRPr="00AE0D0F">
          <w:rPr>
            <w:rFonts w:eastAsia="Times New Roman"/>
            <w:szCs w:val="24"/>
            <w:lang w:eastAsia="en-US"/>
          </w:rPr>
          <w:br/>
          <w:t xml:space="preserve"> </w:t>
        </w:r>
        <w:r w:rsidRPr="00AE0D0F">
          <w:rPr>
            <w:rFonts w:eastAsia="Times New Roman"/>
            <w:szCs w:val="24"/>
            <w:lang w:eastAsia="en-US"/>
          </w:rPr>
          <w:br/>
          <w:t xml:space="preserve">Γ. ΝΟΜΟΘΕΤΙΚΗ ΕΡΓΑΣΙΑ </w:t>
        </w:r>
        <w:r w:rsidRPr="00AE0D0F">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Ναυτιλίας και Νησιωτικής Πολιτικής: «Για την κύρωση των Συμβάσεων Παραχώρησης που έχουν συναφθεί μεταξύ του Ελληνικού Δημοσίου και των Οργανισμών Λιμένος Α.Ε. - Διατάξεις για τη λειτουργία του συστήματος λιμενικής διακυβέρνησης και άλλες διατάξεις», σελ. </w:t>
        </w:r>
        <w:r w:rsidRPr="00AE0D0F">
          <w:rPr>
            <w:rFonts w:eastAsia="Times New Roman"/>
            <w:szCs w:val="24"/>
            <w:lang w:eastAsia="en-US"/>
          </w:rPr>
          <w:br/>
          <w:t xml:space="preserve"> </w:t>
        </w:r>
        <w:r w:rsidRPr="00AE0D0F">
          <w:rPr>
            <w:rFonts w:eastAsia="Times New Roman"/>
            <w:szCs w:val="24"/>
            <w:lang w:eastAsia="en-US"/>
          </w:rPr>
          <w:br/>
        </w:r>
      </w:ins>
    </w:p>
    <w:p w14:paraId="062D0F55" w14:textId="77777777" w:rsidR="00AE0D0F" w:rsidRPr="00AE0D0F" w:rsidRDefault="00AE0D0F" w:rsidP="00AE0D0F">
      <w:pPr>
        <w:spacing w:after="0" w:line="360" w:lineRule="auto"/>
        <w:rPr>
          <w:ins w:id="21" w:author="Φλούδα Χριστίνα" w:date="2019-02-28T10:52:00Z"/>
          <w:rFonts w:eastAsia="Times New Roman"/>
          <w:szCs w:val="24"/>
          <w:lang w:eastAsia="en-US"/>
        </w:rPr>
      </w:pPr>
    </w:p>
    <w:p w14:paraId="09B1D2A6" w14:textId="77777777" w:rsidR="00AE0D0F" w:rsidRPr="00AE0D0F" w:rsidRDefault="00AE0D0F" w:rsidP="00AE0D0F">
      <w:pPr>
        <w:spacing w:after="0" w:line="360" w:lineRule="auto"/>
        <w:rPr>
          <w:ins w:id="22" w:author="Φλούδα Χριστίνα" w:date="2019-02-28T10:52:00Z"/>
          <w:rFonts w:eastAsia="Times New Roman"/>
          <w:szCs w:val="24"/>
          <w:lang w:eastAsia="en-US"/>
        </w:rPr>
      </w:pPr>
      <w:ins w:id="23" w:author="Φλούδα Χριστίνα" w:date="2019-02-28T10:52:00Z">
        <w:r w:rsidRPr="00AE0D0F">
          <w:rPr>
            <w:rFonts w:eastAsia="Times New Roman"/>
            <w:szCs w:val="24"/>
            <w:lang w:eastAsia="en-US"/>
          </w:rPr>
          <w:t>ΠΡΟΕΔΡΕΥΟΝΤΕΣ</w:t>
        </w:r>
      </w:ins>
    </w:p>
    <w:p w14:paraId="05EAE893" w14:textId="77777777" w:rsidR="00AE0D0F" w:rsidRPr="00AE0D0F" w:rsidRDefault="00AE0D0F" w:rsidP="00AE0D0F">
      <w:pPr>
        <w:spacing w:after="0" w:line="360" w:lineRule="auto"/>
        <w:rPr>
          <w:ins w:id="24" w:author="Φλούδα Χριστίνα" w:date="2019-02-28T10:52:00Z"/>
          <w:rFonts w:eastAsia="Times New Roman"/>
          <w:szCs w:val="24"/>
          <w:lang w:eastAsia="en-US"/>
        </w:rPr>
      </w:pPr>
      <w:ins w:id="25" w:author="Φλούδα Χριστίνα" w:date="2019-02-28T10:52:00Z">
        <w:r w:rsidRPr="00AE0D0F">
          <w:rPr>
            <w:rFonts w:eastAsia="Times New Roman"/>
            <w:szCs w:val="24"/>
            <w:lang w:eastAsia="en-US"/>
          </w:rPr>
          <w:t>ΓΕΩΡΓΙΑΔΗΣ Μ. , σελ.</w:t>
        </w:r>
        <w:r w:rsidRPr="00AE0D0F">
          <w:rPr>
            <w:rFonts w:eastAsia="Times New Roman"/>
            <w:szCs w:val="24"/>
            <w:lang w:eastAsia="en-US"/>
          </w:rPr>
          <w:br/>
          <w:t>ΚΡΕΜΑΣΤΙΝΟΣ Δ. , σελ.</w:t>
        </w:r>
        <w:r w:rsidRPr="00AE0D0F">
          <w:rPr>
            <w:rFonts w:eastAsia="Times New Roman"/>
            <w:szCs w:val="24"/>
            <w:lang w:eastAsia="en-US"/>
          </w:rPr>
          <w:br/>
          <w:t>ΛΑΜΠΡΟΥΛΗΣ Γ. , σελ.</w:t>
        </w:r>
        <w:r w:rsidRPr="00AE0D0F">
          <w:rPr>
            <w:rFonts w:eastAsia="Times New Roman"/>
            <w:szCs w:val="24"/>
            <w:lang w:eastAsia="en-US"/>
          </w:rPr>
          <w:br/>
          <w:t>ΧΡΙΣΤΟΔΟΥΛΟΠΟΥΛΟΥ Α. , σελ.</w:t>
        </w:r>
        <w:r w:rsidRPr="00AE0D0F">
          <w:rPr>
            <w:rFonts w:eastAsia="Times New Roman"/>
            <w:szCs w:val="24"/>
            <w:lang w:eastAsia="en-US"/>
          </w:rPr>
          <w:br/>
        </w:r>
      </w:ins>
    </w:p>
    <w:p w14:paraId="1FE900B5" w14:textId="77777777" w:rsidR="00AE0D0F" w:rsidRPr="00AE0D0F" w:rsidRDefault="00AE0D0F" w:rsidP="00AE0D0F">
      <w:pPr>
        <w:spacing w:after="0" w:line="360" w:lineRule="auto"/>
        <w:rPr>
          <w:ins w:id="26" w:author="Φλούδα Χριστίνα" w:date="2019-02-28T10:52:00Z"/>
          <w:rFonts w:eastAsia="Times New Roman"/>
          <w:szCs w:val="24"/>
          <w:lang w:eastAsia="en-US"/>
        </w:rPr>
      </w:pPr>
      <w:ins w:id="27" w:author="Φλούδα Χριστίνα" w:date="2019-02-28T10:52:00Z">
        <w:r w:rsidRPr="00AE0D0F">
          <w:rPr>
            <w:rFonts w:eastAsia="Times New Roman"/>
            <w:szCs w:val="24"/>
            <w:lang w:eastAsia="en-US"/>
          </w:rPr>
          <w:t xml:space="preserve"> </w:t>
        </w:r>
        <w:r w:rsidRPr="00AE0D0F">
          <w:rPr>
            <w:rFonts w:eastAsia="Times New Roman"/>
            <w:szCs w:val="24"/>
            <w:lang w:eastAsia="en-US"/>
          </w:rPr>
          <w:br/>
        </w:r>
      </w:ins>
    </w:p>
    <w:p w14:paraId="48CCE729" w14:textId="77777777" w:rsidR="00AE0D0F" w:rsidRPr="00AE0D0F" w:rsidRDefault="00AE0D0F" w:rsidP="00AE0D0F">
      <w:pPr>
        <w:spacing w:after="0" w:line="360" w:lineRule="auto"/>
        <w:rPr>
          <w:ins w:id="28" w:author="Φλούδα Χριστίνα" w:date="2019-02-28T10:52:00Z"/>
          <w:rFonts w:eastAsia="Times New Roman"/>
          <w:szCs w:val="24"/>
          <w:lang w:eastAsia="en-US"/>
        </w:rPr>
      </w:pPr>
      <w:ins w:id="29" w:author="Φλούδα Χριστίνα" w:date="2019-02-28T10:52:00Z">
        <w:r w:rsidRPr="00AE0D0F">
          <w:rPr>
            <w:rFonts w:eastAsia="Times New Roman"/>
            <w:szCs w:val="24"/>
            <w:lang w:eastAsia="en-US"/>
          </w:rPr>
          <w:t>ΟΜΙΛΗΤΕΣ</w:t>
        </w:r>
      </w:ins>
    </w:p>
    <w:p w14:paraId="77CCEDB4" w14:textId="77777777" w:rsidR="00AE0D0F" w:rsidRPr="00AE0D0F" w:rsidRDefault="00AE0D0F" w:rsidP="00AE0D0F">
      <w:pPr>
        <w:spacing w:after="0" w:line="360" w:lineRule="auto"/>
        <w:rPr>
          <w:ins w:id="30" w:author="Φλούδα Χριστίνα" w:date="2019-02-28T10:52:00Z"/>
          <w:rFonts w:eastAsia="Times New Roman"/>
          <w:szCs w:val="24"/>
          <w:lang w:eastAsia="en-US"/>
        </w:rPr>
      </w:pPr>
      <w:ins w:id="31" w:author="Φλούδα Χριστίνα" w:date="2019-02-28T10:52:00Z">
        <w:r w:rsidRPr="00AE0D0F">
          <w:rPr>
            <w:rFonts w:eastAsia="Times New Roman"/>
            <w:szCs w:val="24"/>
            <w:lang w:eastAsia="en-US"/>
          </w:rPr>
          <w:br/>
          <w:t>Α. Επί διαδικαστικού θέματος:</w:t>
        </w:r>
        <w:r w:rsidRPr="00AE0D0F">
          <w:rPr>
            <w:rFonts w:eastAsia="Times New Roman"/>
            <w:szCs w:val="24"/>
            <w:lang w:eastAsia="en-US"/>
          </w:rPr>
          <w:br/>
          <w:t>ΑΡΑΧΩΒΙΤΗΣ Σ. , σελ.</w:t>
        </w:r>
        <w:r w:rsidRPr="00AE0D0F">
          <w:rPr>
            <w:rFonts w:eastAsia="Times New Roman"/>
            <w:szCs w:val="24"/>
            <w:lang w:eastAsia="en-US"/>
          </w:rPr>
          <w:br/>
          <w:t>ΓΕΩΡΓΙΑΔΗΣ Μ. , σελ.</w:t>
        </w:r>
        <w:r w:rsidRPr="00AE0D0F">
          <w:rPr>
            <w:rFonts w:eastAsia="Times New Roman"/>
            <w:szCs w:val="24"/>
            <w:lang w:eastAsia="en-US"/>
          </w:rPr>
          <w:br/>
          <w:t>ΓΙΟΓΙΑΚΑΣ Β. , σελ.</w:t>
        </w:r>
        <w:r w:rsidRPr="00AE0D0F">
          <w:rPr>
            <w:rFonts w:eastAsia="Times New Roman"/>
            <w:szCs w:val="24"/>
            <w:lang w:eastAsia="en-US"/>
          </w:rPr>
          <w:br/>
          <w:t>ΔΡΙΤΣΑΣ Θ. , σελ.</w:t>
        </w:r>
        <w:r w:rsidRPr="00AE0D0F">
          <w:rPr>
            <w:rFonts w:eastAsia="Times New Roman"/>
            <w:szCs w:val="24"/>
            <w:lang w:eastAsia="en-US"/>
          </w:rPr>
          <w:br/>
          <w:t>ΚΑΜΑΤΕΡΟΣ Η. , σελ.</w:t>
        </w:r>
        <w:r w:rsidRPr="00AE0D0F">
          <w:rPr>
            <w:rFonts w:eastAsia="Times New Roman"/>
            <w:szCs w:val="24"/>
            <w:lang w:eastAsia="en-US"/>
          </w:rPr>
          <w:br/>
          <w:t>ΚΑΡΡΑΣ Γ. , σελ.</w:t>
        </w:r>
        <w:r w:rsidRPr="00AE0D0F">
          <w:rPr>
            <w:rFonts w:eastAsia="Times New Roman"/>
            <w:szCs w:val="24"/>
            <w:lang w:eastAsia="en-US"/>
          </w:rPr>
          <w:br/>
          <w:t>ΚΑΤΣΩΤΗΣ Χ. , σελ.</w:t>
        </w:r>
        <w:r w:rsidRPr="00AE0D0F">
          <w:rPr>
            <w:rFonts w:eastAsia="Times New Roman"/>
            <w:szCs w:val="24"/>
            <w:lang w:eastAsia="en-US"/>
          </w:rPr>
          <w:br/>
          <w:t>ΚΕΓΚΕΡΟΓΛΟΥ Β. , σελ.</w:t>
        </w:r>
        <w:r w:rsidRPr="00AE0D0F">
          <w:rPr>
            <w:rFonts w:eastAsia="Times New Roman"/>
            <w:szCs w:val="24"/>
            <w:lang w:eastAsia="en-US"/>
          </w:rPr>
          <w:br/>
          <w:t>ΚΡΕΜΑΣΤΙΝΟΣ Δ. , σελ.</w:t>
        </w:r>
        <w:r w:rsidRPr="00AE0D0F">
          <w:rPr>
            <w:rFonts w:eastAsia="Times New Roman"/>
            <w:szCs w:val="24"/>
            <w:lang w:eastAsia="en-US"/>
          </w:rPr>
          <w:br/>
          <w:t>ΛΑΜΠΡΟΥΛΗΣ Γ. , σελ.</w:t>
        </w:r>
        <w:r w:rsidRPr="00AE0D0F">
          <w:rPr>
            <w:rFonts w:eastAsia="Times New Roman"/>
            <w:szCs w:val="24"/>
            <w:lang w:eastAsia="en-US"/>
          </w:rPr>
          <w:br/>
          <w:t>ΛΟΒΕΡΔΟΣ Α. , σελ.</w:t>
        </w:r>
        <w:r w:rsidRPr="00AE0D0F">
          <w:rPr>
            <w:rFonts w:eastAsia="Times New Roman"/>
            <w:szCs w:val="24"/>
            <w:lang w:eastAsia="en-US"/>
          </w:rPr>
          <w:br/>
          <w:t>ΜΠΟΥΚΩΡΟΣ Χ. , σελ.</w:t>
        </w:r>
        <w:r w:rsidRPr="00AE0D0F">
          <w:rPr>
            <w:rFonts w:eastAsia="Times New Roman"/>
            <w:szCs w:val="24"/>
            <w:lang w:eastAsia="en-US"/>
          </w:rPr>
          <w:br/>
          <w:t>ΞΥΔΑΚΗΣ Ν. , σελ.</w:t>
        </w:r>
        <w:r w:rsidRPr="00AE0D0F">
          <w:rPr>
            <w:rFonts w:eastAsia="Times New Roman"/>
            <w:szCs w:val="24"/>
            <w:lang w:eastAsia="en-US"/>
          </w:rPr>
          <w:br/>
          <w:t>ΣΥΝΤΥΧΑΚΗΣ Ε. , σελ.</w:t>
        </w:r>
        <w:r w:rsidRPr="00AE0D0F">
          <w:rPr>
            <w:rFonts w:eastAsia="Times New Roman"/>
            <w:szCs w:val="24"/>
            <w:lang w:eastAsia="en-US"/>
          </w:rPr>
          <w:br/>
          <w:t>ΧΡΙΣΤΟΔΟΥΛΟΠΟΥΛΟΥ Α. , σελ.</w:t>
        </w:r>
        <w:r w:rsidRPr="00AE0D0F">
          <w:rPr>
            <w:rFonts w:eastAsia="Times New Roman"/>
            <w:szCs w:val="24"/>
            <w:lang w:eastAsia="en-US"/>
          </w:rPr>
          <w:br/>
        </w:r>
        <w:r w:rsidRPr="00AE0D0F">
          <w:rPr>
            <w:rFonts w:eastAsia="Times New Roman"/>
            <w:szCs w:val="24"/>
            <w:lang w:eastAsia="en-US"/>
          </w:rPr>
          <w:br/>
          <w:t>Β. Επί προσωπικού θέματος:</w:t>
        </w:r>
        <w:r w:rsidRPr="00AE0D0F">
          <w:rPr>
            <w:rFonts w:eastAsia="Times New Roman"/>
            <w:szCs w:val="24"/>
            <w:lang w:eastAsia="en-US"/>
          </w:rPr>
          <w:br/>
          <w:t>ΚΟΥΡΟΥΜΠΛΗΣ Π. , σελ.</w:t>
        </w:r>
        <w:r w:rsidRPr="00AE0D0F">
          <w:rPr>
            <w:rFonts w:eastAsia="Times New Roman"/>
            <w:szCs w:val="24"/>
            <w:lang w:eastAsia="en-US"/>
          </w:rPr>
          <w:br/>
          <w:t>ΜΠΟΥΚΩΡΟΣ Χ. , σελ.</w:t>
        </w:r>
        <w:r w:rsidRPr="00AE0D0F">
          <w:rPr>
            <w:rFonts w:eastAsia="Times New Roman"/>
            <w:szCs w:val="24"/>
            <w:lang w:eastAsia="en-US"/>
          </w:rPr>
          <w:br/>
        </w:r>
        <w:r w:rsidRPr="00AE0D0F">
          <w:rPr>
            <w:rFonts w:eastAsia="Times New Roman"/>
            <w:szCs w:val="24"/>
            <w:lang w:eastAsia="en-US"/>
          </w:rPr>
          <w:br/>
          <w:t>Γ. Συζήτηση επικαίρων ερωτήσεων:</w:t>
        </w:r>
        <w:r w:rsidRPr="00AE0D0F">
          <w:rPr>
            <w:rFonts w:eastAsia="Times New Roman"/>
            <w:szCs w:val="24"/>
            <w:lang w:eastAsia="en-US"/>
          </w:rPr>
          <w:br/>
          <w:t>ΑΝΔΡΙΑΝΟΣ Ι. , σελ.</w:t>
        </w:r>
        <w:r w:rsidRPr="00AE0D0F">
          <w:rPr>
            <w:rFonts w:eastAsia="Times New Roman"/>
            <w:szCs w:val="24"/>
            <w:lang w:eastAsia="en-US"/>
          </w:rPr>
          <w:br/>
          <w:t>ΑΡΑΧΩΒΙΤΗΣ Σ. , σελ.</w:t>
        </w:r>
        <w:r w:rsidRPr="00AE0D0F">
          <w:rPr>
            <w:rFonts w:eastAsia="Times New Roman"/>
            <w:szCs w:val="24"/>
            <w:lang w:eastAsia="en-US"/>
          </w:rPr>
          <w:br/>
          <w:t>ΑΧΤΣΙΟΓΛΟΥ Ε. , σελ.</w:t>
        </w:r>
        <w:r w:rsidRPr="00AE0D0F">
          <w:rPr>
            <w:rFonts w:eastAsia="Times New Roman"/>
            <w:szCs w:val="24"/>
            <w:lang w:eastAsia="en-US"/>
          </w:rPr>
          <w:br/>
          <w:t>ΒΕΤΤΑΣ Δ. , σελ.</w:t>
        </w:r>
        <w:r w:rsidRPr="00AE0D0F">
          <w:rPr>
            <w:rFonts w:eastAsia="Times New Roman"/>
            <w:szCs w:val="24"/>
            <w:lang w:eastAsia="en-US"/>
          </w:rPr>
          <w:br/>
          <w:t>ΓΙΟΓΙΑΚΑΣ Β. , σελ.</w:t>
        </w:r>
        <w:r w:rsidRPr="00AE0D0F">
          <w:rPr>
            <w:rFonts w:eastAsia="Times New Roman"/>
            <w:szCs w:val="24"/>
            <w:lang w:eastAsia="en-US"/>
          </w:rPr>
          <w:br/>
          <w:t>ΔΕΛΗΣ Ι. , σελ.</w:t>
        </w:r>
        <w:r w:rsidRPr="00AE0D0F">
          <w:rPr>
            <w:rFonts w:eastAsia="Times New Roman"/>
            <w:szCs w:val="24"/>
            <w:lang w:eastAsia="en-US"/>
          </w:rPr>
          <w:br/>
          <w:t>ΚΑΡΑΘΑΝΑΣΟΠΟΥΛΟΣ Ν. , σελ.</w:t>
        </w:r>
        <w:r w:rsidRPr="00AE0D0F">
          <w:rPr>
            <w:rFonts w:eastAsia="Times New Roman"/>
            <w:szCs w:val="24"/>
            <w:lang w:eastAsia="en-US"/>
          </w:rPr>
          <w:br/>
          <w:t>ΚΑΤΣΩΤΗΣ Χ. , σελ.</w:t>
        </w:r>
        <w:r w:rsidRPr="00AE0D0F">
          <w:rPr>
            <w:rFonts w:eastAsia="Times New Roman"/>
            <w:szCs w:val="24"/>
            <w:lang w:eastAsia="en-US"/>
          </w:rPr>
          <w:br/>
          <w:t>ΚΑΦΑΝΤΑΡΗ Χ. , σελ.</w:t>
        </w:r>
        <w:r w:rsidRPr="00AE0D0F">
          <w:rPr>
            <w:rFonts w:eastAsia="Times New Roman"/>
            <w:szCs w:val="24"/>
            <w:lang w:eastAsia="en-US"/>
          </w:rPr>
          <w:br/>
          <w:t>ΚΕΓΚΕΡΟΓΛΟΥ Β. , σελ.</w:t>
        </w:r>
        <w:r w:rsidRPr="00AE0D0F">
          <w:rPr>
            <w:rFonts w:eastAsia="Times New Roman"/>
            <w:szCs w:val="24"/>
            <w:lang w:eastAsia="en-US"/>
          </w:rPr>
          <w:br/>
          <w:t>ΚΥΡΙΑΖΙΔΗΣ Δ. , σελ.</w:t>
        </w:r>
        <w:r w:rsidRPr="00AE0D0F">
          <w:rPr>
            <w:rFonts w:eastAsia="Times New Roman"/>
            <w:szCs w:val="24"/>
            <w:lang w:eastAsia="en-US"/>
          </w:rPr>
          <w:br/>
          <w:t>ΛΥΚΟΥΔΗΣ Σ. , σελ.</w:t>
        </w:r>
        <w:r w:rsidRPr="00AE0D0F">
          <w:rPr>
            <w:rFonts w:eastAsia="Times New Roman"/>
            <w:szCs w:val="24"/>
            <w:lang w:eastAsia="en-US"/>
          </w:rPr>
          <w:br/>
          <w:t>ΠΕΤΡΟΠΟΥΛΟΣ Α. , σελ.</w:t>
        </w:r>
        <w:r w:rsidRPr="00AE0D0F">
          <w:rPr>
            <w:rFonts w:eastAsia="Times New Roman"/>
            <w:szCs w:val="24"/>
            <w:lang w:eastAsia="en-US"/>
          </w:rPr>
          <w:br/>
          <w:t>ΤΣΙΡΩΝΗΣ Ι. , σελ.</w:t>
        </w:r>
        <w:r w:rsidRPr="00AE0D0F">
          <w:rPr>
            <w:rFonts w:eastAsia="Times New Roman"/>
            <w:szCs w:val="24"/>
            <w:lang w:eastAsia="en-US"/>
          </w:rPr>
          <w:br/>
        </w:r>
        <w:r w:rsidRPr="00AE0D0F">
          <w:rPr>
            <w:rFonts w:eastAsia="Times New Roman"/>
            <w:szCs w:val="24"/>
            <w:lang w:eastAsia="en-US"/>
          </w:rPr>
          <w:br/>
          <w:t>Δ. Επί του σχεδίου νόμου του Υπουργείου Ναυτιλίας και Νησιωτικής Πολιτικής:</w:t>
        </w:r>
        <w:r w:rsidRPr="00AE0D0F">
          <w:rPr>
            <w:rFonts w:eastAsia="Times New Roman"/>
            <w:szCs w:val="24"/>
            <w:lang w:eastAsia="en-US"/>
          </w:rPr>
          <w:br/>
          <w:t>ΑΘΑΝΑΣΙΟΥ Χ. , σελ.</w:t>
        </w:r>
        <w:r w:rsidRPr="00AE0D0F">
          <w:rPr>
            <w:rFonts w:eastAsia="Times New Roman"/>
            <w:szCs w:val="24"/>
            <w:lang w:eastAsia="en-US"/>
          </w:rPr>
          <w:br/>
          <w:t>ΑΡΑΧΩΒΙΤΗΣ Σ. , σελ.</w:t>
        </w:r>
        <w:r w:rsidRPr="00AE0D0F">
          <w:rPr>
            <w:rFonts w:eastAsia="Times New Roman"/>
            <w:szCs w:val="24"/>
            <w:lang w:eastAsia="en-US"/>
          </w:rPr>
          <w:br/>
          <w:t>ΑΧΤΣΙΟΓΛΟΥ Ε. , σελ.</w:t>
        </w:r>
        <w:r w:rsidRPr="00AE0D0F">
          <w:rPr>
            <w:rFonts w:eastAsia="Times New Roman"/>
            <w:szCs w:val="24"/>
            <w:lang w:eastAsia="en-US"/>
          </w:rPr>
          <w:br/>
          <w:t>ΒΑΡΒΙΤΣΙΩΤΗΣ Μ. , σελ.</w:t>
        </w:r>
        <w:r w:rsidRPr="00AE0D0F">
          <w:rPr>
            <w:rFonts w:eastAsia="Times New Roman"/>
            <w:szCs w:val="24"/>
            <w:lang w:eastAsia="en-US"/>
          </w:rPr>
          <w:br/>
          <w:t>ΓΕΩΡΓΙΑΔΗΣ Μ. , σελ.</w:t>
        </w:r>
        <w:r w:rsidRPr="00AE0D0F">
          <w:rPr>
            <w:rFonts w:eastAsia="Times New Roman"/>
            <w:szCs w:val="24"/>
            <w:lang w:eastAsia="en-US"/>
          </w:rPr>
          <w:br/>
          <w:t>ΓΚΑΡΑ Α. , σελ.</w:t>
        </w:r>
        <w:r w:rsidRPr="00AE0D0F">
          <w:rPr>
            <w:rFonts w:eastAsia="Times New Roman"/>
            <w:szCs w:val="24"/>
            <w:lang w:eastAsia="en-US"/>
          </w:rPr>
          <w:br/>
          <w:t>ΔΑΒΑΚΗΣ Α. , σελ.</w:t>
        </w:r>
        <w:r w:rsidRPr="00AE0D0F">
          <w:rPr>
            <w:rFonts w:eastAsia="Times New Roman"/>
            <w:szCs w:val="24"/>
            <w:lang w:eastAsia="en-US"/>
          </w:rPr>
          <w:br/>
          <w:t>ΔΗΜΟΣΧΑΚΗΣ Α. , σελ.</w:t>
        </w:r>
        <w:r w:rsidRPr="00AE0D0F">
          <w:rPr>
            <w:rFonts w:eastAsia="Times New Roman"/>
            <w:szCs w:val="24"/>
            <w:lang w:eastAsia="en-US"/>
          </w:rPr>
          <w:br/>
          <w:t>ΔΡΙΤΣΑΣ Θ. , σελ.</w:t>
        </w:r>
        <w:r w:rsidRPr="00AE0D0F">
          <w:rPr>
            <w:rFonts w:eastAsia="Times New Roman"/>
            <w:szCs w:val="24"/>
            <w:lang w:eastAsia="en-US"/>
          </w:rPr>
          <w:br/>
          <w:t>ΚΑΒΒΑΔΑΣ Α. , σελ.</w:t>
        </w:r>
        <w:r w:rsidRPr="00AE0D0F">
          <w:rPr>
            <w:rFonts w:eastAsia="Times New Roman"/>
            <w:szCs w:val="24"/>
            <w:lang w:eastAsia="en-US"/>
          </w:rPr>
          <w:br/>
          <w:t>ΚΑΜΑΤΕΡΟΣ Η. , σελ.</w:t>
        </w:r>
        <w:r w:rsidRPr="00AE0D0F">
          <w:rPr>
            <w:rFonts w:eastAsia="Times New Roman"/>
            <w:szCs w:val="24"/>
            <w:lang w:eastAsia="en-US"/>
          </w:rPr>
          <w:br/>
          <w:t>ΚΑΡΡΑΣ Γ. , σελ.</w:t>
        </w:r>
        <w:r w:rsidRPr="00AE0D0F">
          <w:rPr>
            <w:rFonts w:eastAsia="Times New Roman"/>
            <w:szCs w:val="24"/>
            <w:lang w:eastAsia="en-US"/>
          </w:rPr>
          <w:br/>
          <w:t>ΚΑΤΣΑΝΙΩΤΗΣ Α. , σελ.</w:t>
        </w:r>
        <w:r w:rsidRPr="00AE0D0F">
          <w:rPr>
            <w:rFonts w:eastAsia="Times New Roman"/>
            <w:szCs w:val="24"/>
            <w:lang w:eastAsia="en-US"/>
          </w:rPr>
          <w:br/>
          <w:t>ΚΑΤΣΗΣ Μ. , σελ.</w:t>
        </w:r>
        <w:r w:rsidRPr="00AE0D0F">
          <w:rPr>
            <w:rFonts w:eastAsia="Times New Roman"/>
            <w:szCs w:val="24"/>
            <w:lang w:eastAsia="en-US"/>
          </w:rPr>
          <w:br/>
          <w:t>ΚΑΤΣΩΤΗΣ Χ. , σελ.</w:t>
        </w:r>
        <w:r w:rsidRPr="00AE0D0F">
          <w:rPr>
            <w:rFonts w:eastAsia="Times New Roman"/>
            <w:szCs w:val="24"/>
            <w:lang w:eastAsia="en-US"/>
          </w:rPr>
          <w:br/>
          <w:t>ΚΕΓΚΕΡΟΓΛΟΥ Β. , σελ.</w:t>
        </w:r>
        <w:r w:rsidRPr="00AE0D0F">
          <w:rPr>
            <w:rFonts w:eastAsia="Times New Roman"/>
            <w:szCs w:val="24"/>
            <w:lang w:eastAsia="en-US"/>
          </w:rPr>
          <w:br/>
          <w:t>ΚΕΦΑΛΟΓΙΑΝΝΗΣ Ι. , σελ.</w:t>
        </w:r>
        <w:r w:rsidRPr="00AE0D0F">
          <w:rPr>
            <w:rFonts w:eastAsia="Times New Roman"/>
            <w:szCs w:val="24"/>
            <w:lang w:eastAsia="en-US"/>
          </w:rPr>
          <w:br/>
          <w:t>ΚΟΥΒΕΛΗΣ Φ. , σελ.</w:t>
        </w:r>
        <w:r w:rsidRPr="00AE0D0F">
          <w:rPr>
            <w:rFonts w:eastAsia="Times New Roman"/>
            <w:szCs w:val="24"/>
            <w:lang w:eastAsia="en-US"/>
          </w:rPr>
          <w:br/>
          <w:t>ΚΟΥΖΗΛΟΣ Ν. , σελ.</w:t>
        </w:r>
        <w:r w:rsidRPr="00AE0D0F">
          <w:rPr>
            <w:rFonts w:eastAsia="Times New Roman"/>
            <w:szCs w:val="24"/>
            <w:lang w:eastAsia="en-US"/>
          </w:rPr>
          <w:br/>
          <w:t>ΚΟΥΡΟΥΜΠΛΗΣ Π. , σελ.</w:t>
        </w:r>
        <w:r w:rsidRPr="00AE0D0F">
          <w:rPr>
            <w:rFonts w:eastAsia="Times New Roman"/>
            <w:szCs w:val="24"/>
            <w:lang w:eastAsia="en-US"/>
          </w:rPr>
          <w:br/>
          <w:t>ΛΟΒΕΡΔΟΣ Α. , σελ.</w:t>
        </w:r>
        <w:r w:rsidRPr="00AE0D0F">
          <w:rPr>
            <w:rFonts w:eastAsia="Times New Roman"/>
            <w:szCs w:val="24"/>
            <w:lang w:eastAsia="en-US"/>
          </w:rPr>
          <w:br/>
          <w:t>ΜΑΝΩΛΑΚΟΥ Δ. , σελ.</w:t>
        </w:r>
        <w:r w:rsidRPr="00AE0D0F">
          <w:rPr>
            <w:rFonts w:eastAsia="Times New Roman"/>
            <w:szCs w:val="24"/>
            <w:lang w:eastAsia="en-US"/>
          </w:rPr>
          <w:br/>
          <w:t>ΜΟΡΦΙΔΗΣ Κ. , σελ.</w:t>
        </w:r>
        <w:r w:rsidRPr="00AE0D0F">
          <w:rPr>
            <w:rFonts w:eastAsia="Times New Roman"/>
            <w:szCs w:val="24"/>
            <w:lang w:eastAsia="en-US"/>
          </w:rPr>
          <w:br/>
          <w:t>ΜΠΟΥΚΩΡΟΣ Χ. , σελ.</w:t>
        </w:r>
        <w:r w:rsidRPr="00AE0D0F">
          <w:rPr>
            <w:rFonts w:eastAsia="Times New Roman"/>
            <w:szCs w:val="24"/>
            <w:lang w:eastAsia="en-US"/>
          </w:rPr>
          <w:br/>
          <w:t>ΞΥΔΑΚΗΣ Ν. , σελ.</w:t>
        </w:r>
        <w:r w:rsidRPr="00AE0D0F">
          <w:rPr>
            <w:rFonts w:eastAsia="Times New Roman"/>
            <w:szCs w:val="24"/>
            <w:lang w:eastAsia="en-US"/>
          </w:rPr>
          <w:br/>
          <w:t>ΠΑΠΑΝΑΤΣΙΟΥ Α. , σελ.</w:t>
        </w:r>
        <w:r w:rsidRPr="00AE0D0F">
          <w:rPr>
            <w:rFonts w:eastAsia="Times New Roman"/>
            <w:szCs w:val="24"/>
            <w:lang w:eastAsia="en-US"/>
          </w:rPr>
          <w:br/>
          <w:t>ΠΑΠΠΑΣ Ν. , σελ.</w:t>
        </w:r>
        <w:r w:rsidRPr="00AE0D0F">
          <w:rPr>
            <w:rFonts w:eastAsia="Times New Roman"/>
            <w:szCs w:val="24"/>
            <w:lang w:eastAsia="en-US"/>
          </w:rPr>
          <w:br/>
          <w:t>ΠΙΤΣΙΟΡΛΑΣ Α. , σελ.</w:t>
        </w:r>
        <w:r w:rsidRPr="00AE0D0F">
          <w:rPr>
            <w:rFonts w:eastAsia="Times New Roman"/>
            <w:szCs w:val="24"/>
            <w:lang w:eastAsia="en-US"/>
          </w:rPr>
          <w:br/>
          <w:t>ΠΛΑΚΙΩΤΑΚΗΣ Ι. , σελ.</w:t>
        </w:r>
        <w:r w:rsidRPr="00AE0D0F">
          <w:rPr>
            <w:rFonts w:eastAsia="Times New Roman"/>
            <w:szCs w:val="24"/>
            <w:lang w:eastAsia="en-US"/>
          </w:rPr>
          <w:br/>
          <w:t>ΣΑΝΤΟΡΙΝΙΟΣ Ν. , σελ.</w:t>
        </w:r>
        <w:r w:rsidRPr="00AE0D0F">
          <w:rPr>
            <w:rFonts w:eastAsia="Times New Roman"/>
            <w:szCs w:val="24"/>
            <w:lang w:eastAsia="en-US"/>
          </w:rPr>
          <w:br/>
          <w:t>ΣΥΝΤΥΧΑΚΗΣ Ε. , σελ.</w:t>
        </w:r>
        <w:r w:rsidRPr="00AE0D0F">
          <w:rPr>
            <w:rFonts w:eastAsia="Times New Roman"/>
            <w:szCs w:val="24"/>
            <w:lang w:eastAsia="en-US"/>
          </w:rPr>
          <w:br/>
          <w:t>ΣΥΡΜΑΛΕΝΙΟΣ Ν. , σελ.</w:t>
        </w:r>
        <w:r w:rsidRPr="00AE0D0F">
          <w:rPr>
            <w:rFonts w:eastAsia="Times New Roman"/>
            <w:szCs w:val="24"/>
            <w:lang w:eastAsia="en-US"/>
          </w:rPr>
          <w:br/>
          <w:t>ΧΑΡΙΤΣΗΣ Α. , σελ.</w:t>
        </w:r>
        <w:r w:rsidRPr="00AE0D0F">
          <w:rPr>
            <w:rFonts w:eastAsia="Times New Roman"/>
            <w:szCs w:val="24"/>
            <w:lang w:eastAsia="en-US"/>
          </w:rPr>
          <w:br/>
          <w:t>ΧΑΤΖΗΣΑΒΒΑΣ Χ. , σελ.</w:t>
        </w:r>
        <w:r w:rsidRPr="00AE0D0F">
          <w:rPr>
            <w:rFonts w:eastAsia="Times New Roman"/>
            <w:szCs w:val="24"/>
            <w:lang w:eastAsia="en-US"/>
          </w:rPr>
          <w:br/>
        </w:r>
      </w:ins>
    </w:p>
    <w:p w14:paraId="170A4A79" w14:textId="0BC7FC1E" w:rsidR="00AE0D0F" w:rsidRDefault="00AE0D0F" w:rsidP="00AE0D0F">
      <w:pPr>
        <w:spacing w:after="0" w:line="600" w:lineRule="auto"/>
        <w:ind w:firstLine="720"/>
        <w:jc w:val="center"/>
        <w:rPr>
          <w:ins w:id="32" w:author="Φλούδα Χριστίνα" w:date="2019-02-28T10:52:00Z"/>
          <w:rFonts w:eastAsia="Times New Roman"/>
          <w:szCs w:val="24"/>
        </w:rPr>
      </w:pPr>
      <w:ins w:id="33" w:author="Φλούδα Χριστίνα" w:date="2019-02-28T10:52:00Z">
        <w:r w:rsidRPr="00AE0D0F">
          <w:rPr>
            <w:rFonts w:eastAsia="Times New Roman"/>
            <w:szCs w:val="24"/>
            <w:lang w:eastAsia="en-US"/>
          </w:rPr>
          <w:t>ΠΑΡΕΜΒΑΣΕΙΣ:</w:t>
        </w:r>
        <w:r w:rsidRPr="00AE0D0F">
          <w:rPr>
            <w:rFonts w:eastAsia="Times New Roman"/>
            <w:szCs w:val="24"/>
            <w:lang w:eastAsia="en-US"/>
          </w:rPr>
          <w:br/>
          <w:t>ΓΙΟΓΙΑΚΑΣ Β. , σελ.</w:t>
        </w:r>
        <w:r w:rsidRPr="00AE0D0F">
          <w:rPr>
            <w:rFonts w:eastAsia="Times New Roman"/>
            <w:szCs w:val="24"/>
            <w:lang w:eastAsia="en-US"/>
          </w:rPr>
          <w:br/>
        </w:r>
        <w:bookmarkStart w:id="34" w:name="_GoBack"/>
        <w:bookmarkEnd w:id="34"/>
      </w:ins>
    </w:p>
    <w:p w14:paraId="2D05F20F" w14:textId="07B71E19" w:rsidR="00237587" w:rsidRDefault="00AE0D0F">
      <w:pPr>
        <w:spacing w:after="0" w:line="600" w:lineRule="auto"/>
        <w:ind w:firstLine="720"/>
        <w:jc w:val="center"/>
        <w:rPr>
          <w:rFonts w:eastAsia="Times New Roman"/>
          <w:szCs w:val="24"/>
        </w:rPr>
      </w:pPr>
      <w:r>
        <w:rPr>
          <w:rFonts w:eastAsia="Times New Roman"/>
          <w:szCs w:val="24"/>
        </w:rPr>
        <w:t>ΠΡΑΚΤΙΚΑ ΒΟΥΛΗΣ</w:t>
      </w:r>
    </w:p>
    <w:p w14:paraId="2D05F210" w14:textId="77777777" w:rsidR="00237587" w:rsidRDefault="00AE0D0F">
      <w:pPr>
        <w:spacing w:after="0"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2D05F211" w14:textId="77777777" w:rsidR="00237587" w:rsidRDefault="00AE0D0F">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D05F212" w14:textId="77777777" w:rsidR="00237587" w:rsidRDefault="00AE0D0F">
      <w:pPr>
        <w:spacing w:after="0" w:line="600" w:lineRule="auto"/>
        <w:ind w:firstLine="720"/>
        <w:jc w:val="center"/>
        <w:rPr>
          <w:rFonts w:eastAsia="Times New Roman"/>
          <w:szCs w:val="24"/>
        </w:rPr>
      </w:pPr>
      <w:r>
        <w:rPr>
          <w:rFonts w:eastAsia="Times New Roman"/>
          <w:szCs w:val="24"/>
        </w:rPr>
        <w:t>ΣΥΝΟΔΟΣ Δ΄</w:t>
      </w:r>
    </w:p>
    <w:p w14:paraId="2D05F213" w14:textId="77777777" w:rsidR="00237587" w:rsidRDefault="00AE0D0F">
      <w:pPr>
        <w:spacing w:after="0" w:line="600" w:lineRule="auto"/>
        <w:ind w:firstLine="720"/>
        <w:jc w:val="center"/>
        <w:rPr>
          <w:rFonts w:eastAsia="Times New Roman"/>
          <w:szCs w:val="24"/>
        </w:rPr>
      </w:pPr>
      <w:r>
        <w:rPr>
          <w:rFonts w:eastAsia="Times New Roman"/>
          <w:szCs w:val="24"/>
        </w:rPr>
        <w:t>ΣΥΝΕΔΡΙΑΣΗ ΠΑ΄</w:t>
      </w:r>
    </w:p>
    <w:p w14:paraId="2D05F214" w14:textId="77777777" w:rsidR="00237587" w:rsidRDefault="00AE0D0F">
      <w:pPr>
        <w:spacing w:after="0" w:line="600" w:lineRule="auto"/>
        <w:ind w:firstLine="720"/>
        <w:jc w:val="center"/>
        <w:rPr>
          <w:rFonts w:eastAsia="Times New Roman"/>
          <w:szCs w:val="24"/>
        </w:rPr>
      </w:pPr>
      <w:r>
        <w:rPr>
          <w:rFonts w:eastAsia="Times New Roman"/>
          <w:szCs w:val="24"/>
        </w:rPr>
        <w:t>Πέμπτη 21 Φεβρουαρίου 2019</w:t>
      </w:r>
    </w:p>
    <w:p w14:paraId="2D05F215" w14:textId="77777777" w:rsidR="00237587" w:rsidRDefault="00AE0D0F">
      <w:pPr>
        <w:spacing w:after="0" w:line="600" w:lineRule="auto"/>
        <w:ind w:firstLine="720"/>
        <w:jc w:val="both"/>
        <w:rPr>
          <w:rFonts w:eastAsia="Times New Roman"/>
          <w:szCs w:val="24"/>
        </w:rPr>
      </w:pPr>
      <w:r>
        <w:rPr>
          <w:rFonts w:eastAsia="Times New Roman"/>
          <w:szCs w:val="24"/>
        </w:rPr>
        <w:t xml:space="preserve">Αθήνα, σήμερα </w:t>
      </w:r>
      <w:r>
        <w:rPr>
          <w:rFonts w:eastAsia="Times New Roman"/>
          <w:szCs w:val="24"/>
        </w:rPr>
        <w:t xml:space="preserve">στις </w:t>
      </w:r>
      <w:r>
        <w:rPr>
          <w:rFonts w:eastAsia="Times New Roman"/>
          <w:szCs w:val="24"/>
        </w:rPr>
        <w:t xml:space="preserve">21 Φεβρουαρίου 2019, ημέρα Πέμπτη και ώρα 9.39΄, συνήλθε στην Αίθουσα των συνεδριάσεων του Βουλευτηρίου η Βουλή σε ολομέλεια για να συνεδριάσει υπό την προεδρία του Ε΄ Αντιπροέδρου αυτής κ. </w:t>
      </w:r>
      <w:r w:rsidRPr="00374C21">
        <w:rPr>
          <w:rFonts w:eastAsia="Times New Roman"/>
          <w:b/>
          <w:szCs w:val="24"/>
        </w:rPr>
        <w:t>ΔΗΜΗΤΡΙΟΥ ΚΡΕΜΑΣΤΙΝΟΥ</w:t>
      </w:r>
      <w:r>
        <w:rPr>
          <w:rFonts w:eastAsia="Times New Roman"/>
          <w:szCs w:val="24"/>
        </w:rPr>
        <w:t xml:space="preserve">. </w:t>
      </w:r>
    </w:p>
    <w:p w14:paraId="2D05F216" w14:textId="77777777" w:rsidR="00237587" w:rsidRDefault="00AE0D0F">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Κυρίες</w:t>
      </w:r>
      <w:r>
        <w:rPr>
          <w:rFonts w:eastAsia="Times New Roman"/>
          <w:szCs w:val="24"/>
        </w:rPr>
        <w:t xml:space="preserve"> και κύριοι συνάδελφοι, αρχίζει η συνεδρίαση.</w:t>
      </w:r>
    </w:p>
    <w:p w14:paraId="2D05F217" w14:textId="77777777" w:rsidR="00237587" w:rsidRDefault="00AE0D0F">
      <w:pPr>
        <w:spacing w:after="0" w:line="600" w:lineRule="auto"/>
        <w:ind w:firstLine="720"/>
        <w:jc w:val="both"/>
        <w:rPr>
          <w:rFonts w:eastAsia="Times New Roman"/>
          <w:color w:val="000000"/>
          <w:szCs w:val="24"/>
          <w:shd w:val="clear" w:color="auto" w:fill="FFFFFF"/>
        </w:rPr>
      </w:pPr>
      <w:r>
        <w:rPr>
          <w:rFonts w:eastAsia="Times New Roman"/>
          <w:szCs w:val="24"/>
        </w:rPr>
        <w:t>(ΕΠΙΚΥΡΩΣΗ ΠΡΑΚΤΙΚΩΝ: Σύμφωνα με την από 20</w:t>
      </w:r>
      <w:r>
        <w:rPr>
          <w:rFonts w:eastAsia="Times New Roman"/>
          <w:szCs w:val="24"/>
        </w:rPr>
        <w:t>-</w:t>
      </w:r>
      <w:r>
        <w:rPr>
          <w:rFonts w:eastAsia="Times New Roman"/>
          <w:szCs w:val="24"/>
        </w:rPr>
        <w:t>2</w:t>
      </w:r>
      <w:r>
        <w:rPr>
          <w:rFonts w:eastAsia="Times New Roman"/>
          <w:szCs w:val="24"/>
        </w:rPr>
        <w:t>-</w:t>
      </w:r>
      <w:r>
        <w:rPr>
          <w:rFonts w:eastAsia="Times New Roman"/>
          <w:szCs w:val="24"/>
        </w:rPr>
        <w:t>2019 εξουσιοδότηση του Σώματος επικυρώθηκαν με ευθύνη του Προεδρείου τα Πρακτικά της Π΄ συνεδριάσεώς του, της Τετάρτης 20 Φεβρουαρίου 2019, σε ό,τι αφορά την ψήφιση</w:t>
      </w:r>
      <w:r>
        <w:rPr>
          <w:rFonts w:eastAsia="Times New Roman"/>
          <w:szCs w:val="24"/>
        </w:rPr>
        <w:t xml:space="preserve"> στο σύνολο του σχεδίου νόμου</w:t>
      </w:r>
      <w:r>
        <w:rPr>
          <w:rFonts w:eastAsia="Times New Roman"/>
          <w:szCs w:val="24"/>
        </w:rPr>
        <w:t>:</w:t>
      </w:r>
      <w:r>
        <w:rPr>
          <w:rFonts w:eastAsia="Times New Roman"/>
          <w:szCs w:val="24"/>
        </w:rPr>
        <w:t xml:space="preserve"> </w:t>
      </w:r>
      <w:r w:rsidRPr="00F479A1">
        <w:rPr>
          <w:rFonts w:eastAsia="Times New Roman"/>
          <w:szCs w:val="24"/>
        </w:rPr>
        <w:t>«</w:t>
      </w:r>
      <w:r>
        <w:rPr>
          <w:rFonts w:eastAsia="Times New Roman"/>
          <w:szCs w:val="24"/>
        </w:rPr>
        <w:t xml:space="preserve">Δοκιμασία προσόντων και συμπεριφοράς </w:t>
      </w:r>
      <w:r>
        <w:rPr>
          <w:rFonts w:eastAsia="Times New Roman"/>
          <w:szCs w:val="24"/>
        </w:rPr>
        <w:lastRenderedPageBreak/>
        <w:t>υποψήφιων οδηγών και οδηγών για τη χορήγηση αδειών οδήγησης οχημάτων, άλλες διατάξεις για τις άδειες οδήγησης και λοιπές διατάξεις</w:t>
      </w:r>
      <w:r>
        <w:rPr>
          <w:rFonts w:eastAsia="Times New Roman" w:cs="Times New Roman"/>
          <w:szCs w:val="24"/>
        </w:rPr>
        <w:t>»</w:t>
      </w:r>
      <w:r>
        <w:rPr>
          <w:rFonts w:eastAsia="Times New Roman"/>
          <w:color w:val="000000"/>
          <w:szCs w:val="24"/>
          <w:shd w:val="clear" w:color="auto" w:fill="FFFFFF"/>
        </w:rPr>
        <w:t>)</w:t>
      </w:r>
    </w:p>
    <w:p w14:paraId="2D05F218" w14:textId="77777777" w:rsidR="00237587" w:rsidRDefault="00AE0D0F">
      <w:pPr>
        <w:spacing w:after="0" w:line="600" w:lineRule="auto"/>
        <w:ind w:firstLine="720"/>
        <w:jc w:val="both"/>
        <w:rPr>
          <w:rFonts w:eastAsia="Times New Roman"/>
          <w:bCs/>
          <w:szCs w:val="24"/>
        </w:rPr>
      </w:pPr>
      <w:r>
        <w:rPr>
          <w:rFonts w:eastAsia="Times New Roman" w:cs="Times New Roman"/>
          <w:szCs w:val="24"/>
        </w:rPr>
        <w:t>Πριν εισέλθουμε στη συζήτηση των προγραμματισμένων για</w:t>
      </w:r>
      <w:r>
        <w:rPr>
          <w:rFonts w:eastAsia="Times New Roman" w:cs="Times New Roman"/>
          <w:szCs w:val="24"/>
        </w:rPr>
        <w:t xml:space="preserve"> σήμερα επικαίρων ερωτήσεων</w:t>
      </w:r>
      <w:r>
        <w:rPr>
          <w:rFonts w:eastAsia="Times New Roman" w:cs="Times New Roman"/>
          <w:szCs w:val="24"/>
        </w:rPr>
        <w:t>,</w:t>
      </w:r>
      <w:r>
        <w:rPr>
          <w:rFonts w:eastAsia="Times New Roman" w:cs="Times New Roman"/>
          <w:szCs w:val="24"/>
        </w:rPr>
        <w:t xml:space="preserve"> έχω την τιμή να ανακοινώσω στο Σώμα το δελτίο επικαίρων ερωτήσεων της Παρασκευής 22 Φεβρουαρίου 2019.</w:t>
      </w:r>
    </w:p>
    <w:p w14:paraId="2D05F219" w14:textId="77777777" w:rsidR="00237587" w:rsidRDefault="00AE0D0F">
      <w:pPr>
        <w:spacing w:after="0" w:line="600" w:lineRule="auto"/>
        <w:ind w:firstLine="720"/>
        <w:jc w:val="both"/>
        <w:rPr>
          <w:rFonts w:eastAsia="Times New Roman"/>
          <w:szCs w:val="24"/>
        </w:rPr>
      </w:pPr>
      <w:r w:rsidRPr="00CC30E0">
        <w:rPr>
          <w:rFonts w:eastAsia="Times New Roman"/>
          <w:bCs/>
          <w:szCs w:val="24"/>
        </w:rPr>
        <w:t>Α. ΕΠΙΚΑΙΡΕΣ ΕΡΩΤΗΣΕΙ</w:t>
      </w:r>
      <w:r>
        <w:rPr>
          <w:rFonts w:eastAsia="Times New Roman"/>
          <w:bCs/>
          <w:szCs w:val="24"/>
        </w:rPr>
        <w:t>Σ Πρώτου Κύκλου (Άρθρο 130 παράγραφο</w:t>
      </w:r>
      <w:r>
        <w:rPr>
          <w:rFonts w:eastAsia="Times New Roman"/>
          <w:bCs/>
          <w:szCs w:val="24"/>
        </w:rPr>
        <w:t>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sidRPr="00CC30E0">
        <w:rPr>
          <w:rFonts w:eastAsia="Times New Roman"/>
          <w:bCs/>
          <w:szCs w:val="24"/>
        </w:rPr>
        <w:t xml:space="preserve"> Βουλής)</w:t>
      </w:r>
    </w:p>
    <w:p w14:paraId="2D05F21A" w14:textId="77777777" w:rsidR="00237587" w:rsidRDefault="00AE0D0F">
      <w:pPr>
        <w:spacing w:after="0" w:line="600" w:lineRule="auto"/>
        <w:ind w:firstLine="720"/>
        <w:jc w:val="both"/>
        <w:rPr>
          <w:rFonts w:eastAsia="Times New Roman"/>
          <w:szCs w:val="24"/>
        </w:rPr>
      </w:pPr>
      <w:r>
        <w:rPr>
          <w:rFonts w:eastAsia="Times New Roman"/>
          <w:szCs w:val="24"/>
        </w:rPr>
        <w:t xml:space="preserve">1. Η με αριθμό 363/18-2-2019 </w:t>
      </w:r>
      <w:r>
        <w:rPr>
          <w:rFonts w:eastAsia="Times New Roman"/>
          <w:szCs w:val="24"/>
        </w:rPr>
        <w:t>επίκαιρη ε</w:t>
      </w:r>
      <w:r w:rsidRPr="00CC30E0">
        <w:rPr>
          <w:rFonts w:eastAsia="Times New Roman"/>
          <w:szCs w:val="24"/>
        </w:rPr>
        <w:t>ρώτηση του Βουλευτή Καβάλας της Νέας Δημοκρατίας κ</w:t>
      </w:r>
      <w:r>
        <w:rPr>
          <w:rFonts w:eastAsia="Times New Roman"/>
          <w:szCs w:val="24"/>
        </w:rPr>
        <w:t>.</w:t>
      </w:r>
      <w:r w:rsidRPr="00CC30E0">
        <w:rPr>
          <w:rFonts w:eastAsia="Times New Roman"/>
          <w:b/>
          <w:szCs w:val="24"/>
        </w:rPr>
        <w:t xml:space="preserve"> </w:t>
      </w:r>
      <w:r w:rsidRPr="00CC30E0">
        <w:rPr>
          <w:rFonts w:eastAsia="Times New Roman"/>
          <w:bCs/>
          <w:szCs w:val="24"/>
        </w:rPr>
        <w:t>Νικολάου Παναγιωτόπουλου</w:t>
      </w:r>
      <w:r>
        <w:rPr>
          <w:rFonts w:eastAsia="Times New Roman"/>
          <w:bCs/>
          <w:szCs w:val="24"/>
        </w:rPr>
        <w:t xml:space="preserve"> </w:t>
      </w:r>
      <w:r w:rsidRPr="00CC30E0">
        <w:rPr>
          <w:rFonts w:eastAsia="Times New Roman"/>
          <w:szCs w:val="24"/>
        </w:rPr>
        <w:t xml:space="preserve">προς τον Υπουργό </w:t>
      </w:r>
      <w:r w:rsidRPr="00CC30E0">
        <w:rPr>
          <w:rFonts w:eastAsia="Times New Roman"/>
          <w:bCs/>
          <w:szCs w:val="24"/>
        </w:rPr>
        <w:t xml:space="preserve">Ναυτιλίας και Νησιωτικής Πολιτικής, </w:t>
      </w:r>
      <w:r>
        <w:rPr>
          <w:rFonts w:eastAsia="Times New Roman"/>
          <w:szCs w:val="24"/>
        </w:rPr>
        <w:t>με θέμα: «Παράταση μίσθωσης κτη</w:t>
      </w:r>
      <w:r w:rsidRPr="00CC30E0">
        <w:rPr>
          <w:rFonts w:eastAsia="Times New Roman"/>
          <w:szCs w:val="24"/>
        </w:rPr>
        <w:t>ριακών εγκαταστάσεων σε Ναυτικό Όμιλο Καβάλας (ΝΟΚ) και Όμιλο Θαλασσίων Αθλημάτων Καβ</w:t>
      </w:r>
      <w:r w:rsidRPr="00CC30E0">
        <w:rPr>
          <w:rFonts w:eastAsia="Times New Roman"/>
          <w:szCs w:val="24"/>
        </w:rPr>
        <w:t>άλας (ΟΘΑΚ)».</w:t>
      </w:r>
    </w:p>
    <w:p w14:paraId="2D05F21B" w14:textId="77777777" w:rsidR="00237587" w:rsidRDefault="00AE0D0F">
      <w:pPr>
        <w:spacing w:after="0" w:line="600" w:lineRule="auto"/>
        <w:ind w:firstLine="720"/>
        <w:jc w:val="both"/>
        <w:rPr>
          <w:rFonts w:eastAsia="Times New Roman"/>
          <w:szCs w:val="24"/>
        </w:rPr>
      </w:pPr>
      <w:r>
        <w:rPr>
          <w:rFonts w:eastAsia="Times New Roman"/>
          <w:szCs w:val="24"/>
        </w:rPr>
        <w:t>2. Η με αριθμό 358/15-2-2019 επίκαιρη ε</w:t>
      </w:r>
      <w:r w:rsidRPr="00CC30E0">
        <w:rPr>
          <w:rFonts w:eastAsia="Times New Roman"/>
          <w:szCs w:val="24"/>
        </w:rPr>
        <w:t xml:space="preserve">ρώτηση του Βουλευτή Αρκαδίας της Δημοκρατικής Συμπαράταξης κ. </w:t>
      </w:r>
      <w:r w:rsidRPr="00CC30E0">
        <w:rPr>
          <w:rFonts w:eastAsia="Times New Roman"/>
          <w:bCs/>
          <w:szCs w:val="24"/>
        </w:rPr>
        <w:t>Οδυσσέα Κωνσταντινόπουλου</w:t>
      </w:r>
      <w:r>
        <w:rPr>
          <w:rFonts w:eastAsia="Times New Roman"/>
          <w:bCs/>
          <w:szCs w:val="24"/>
        </w:rPr>
        <w:t xml:space="preserve"> </w:t>
      </w:r>
      <w:r w:rsidRPr="00CC30E0">
        <w:rPr>
          <w:rFonts w:eastAsia="Times New Roman"/>
          <w:szCs w:val="24"/>
        </w:rPr>
        <w:t xml:space="preserve">προς τον Υπουργό </w:t>
      </w:r>
      <w:r>
        <w:rPr>
          <w:rFonts w:eastAsia="Times New Roman"/>
          <w:bCs/>
          <w:szCs w:val="24"/>
        </w:rPr>
        <w:t xml:space="preserve">Εσωτερικών, </w:t>
      </w:r>
      <w:r w:rsidRPr="00CC30E0">
        <w:rPr>
          <w:rFonts w:eastAsia="Times New Roman"/>
          <w:szCs w:val="24"/>
        </w:rPr>
        <w:t xml:space="preserve">με θέμα: </w:t>
      </w:r>
      <w:r w:rsidRPr="00CC30E0">
        <w:rPr>
          <w:rFonts w:eastAsia="Times New Roman"/>
          <w:szCs w:val="24"/>
        </w:rPr>
        <w:lastRenderedPageBreak/>
        <w:t xml:space="preserve">«Σε ποιο στάδιο βρίσκεται η υλοποίηση του έργου προσέλκυσης επισκεπτών στη </w:t>
      </w:r>
      <w:r>
        <w:rPr>
          <w:rFonts w:eastAsia="Times New Roman"/>
          <w:szCs w:val="24"/>
        </w:rPr>
        <w:t>λ</w:t>
      </w:r>
      <w:r w:rsidRPr="00CC30E0">
        <w:rPr>
          <w:rFonts w:eastAsia="Times New Roman"/>
          <w:szCs w:val="24"/>
        </w:rPr>
        <w:t>ί</w:t>
      </w:r>
      <w:r w:rsidRPr="00CC30E0">
        <w:rPr>
          <w:rFonts w:eastAsia="Times New Roman"/>
          <w:szCs w:val="24"/>
        </w:rPr>
        <w:t>μνη Λάδωνα, ύψους 1.289.618 ευρώ;».</w:t>
      </w:r>
    </w:p>
    <w:p w14:paraId="2D05F21C" w14:textId="77777777" w:rsidR="00237587" w:rsidRDefault="00AE0D0F">
      <w:pPr>
        <w:spacing w:after="0" w:line="600" w:lineRule="auto"/>
        <w:ind w:firstLine="720"/>
        <w:jc w:val="both"/>
        <w:rPr>
          <w:rFonts w:eastAsia="Times New Roman"/>
          <w:szCs w:val="24"/>
        </w:rPr>
      </w:pPr>
      <w:r>
        <w:rPr>
          <w:rFonts w:eastAsia="Times New Roman"/>
          <w:szCs w:val="24"/>
        </w:rPr>
        <w:t xml:space="preserve">3. </w:t>
      </w:r>
      <w:r w:rsidRPr="00CC30E0">
        <w:rPr>
          <w:rFonts w:eastAsia="Times New Roman"/>
          <w:szCs w:val="24"/>
        </w:rPr>
        <w:t>Η με αριθμό 368/1</w:t>
      </w:r>
      <w:r>
        <w:rPr>
          <w:rFonts w:eastAsia="Times New Roman"/>
          <w:szCs w:val="24"/>
        </w:rPr>
        <w:t>8-2-2019 επίκαιρη ε</w:t>
      </w:r>
      <w:r w:rsidRPr="00CC30E0">
        <w:rPr>
          <w:rFonts w:eastAsia="Times New Roman"/>
          <w:szCs w:val="24"/>
        </w:rPr>
        <w:t>ρώτηση του Βουλευτή Α΄ Θεσσαλονίκης του Κομμουνιστικού Κόμματος Ελλάδ</w:t>
      </w:r>
      <w:r>
        <w:rPr>
          <w:rFonts w:eastAsia="Times New Roman"/>
          <w:szCs w:val="24"/>
        </w:rPr>
        <w:t>α</w:t>
      </w:r>
      <w:r w:rsidRPr="00CC30E0">
        <w:rPr>
          <w:rFonts w:eastAsia="Times New Roman"/>
          <w:szCs w:val="24"/>
        </w:rPr>
        <w:t xml:space="preserve">ς κ. </w:t>
      </w:r>
      <w:r>
        <w:rPr>
          <w:rFonts w:eastAsia="Times New Roman"/>
          <w:bCs/>
          <w:szCs w:val="24"/>
        </w:rPr>
        <w:t>Γιάννη</w:t>
      </w:r>
      <w:r w:rsidRPr="00CC30E0">
        <w:rPr>
          <w:rFonts w:eastAsia="Times New Roman"/>
          <w:bCs/>
          <w:szCs w:val="24"/>
        </w:rPr>
        <w:t xml:space="preserve"> Δελή</w:t>
      </w:r>
      <w:r>
        <w:rPr>
          <w:rFonts w:eastAsia="Times New Roman"/>
          <w:bCs/>
          <w:szCs w:val="24"/>
        </w:rPr>
        <w:t xml:space="preserve"> </w:t>
      </w:r>
      <w:r w:rsidRPr="00CC30E0">
        <w:rPr>
          <w:rFonts w:eastAsia="Times New Roman"/>
          <w:szCs w:val="24"/>
        </w:rPr>
        <w:t xml:space="preserve">προς τον Υπουργό </w:t>
      </w:r>
      <w:r w:rsidRPr="00CC30E0">
        <w:rPr>
          <w:rFonts w:eastAsia="Times New Roman"/>
          <w:bCs/>
          <w:szCs w:val="24"/>
        </w:rPr>
        <w:t>Παιδείας, Έρευνας και Θρησκευμάτων,</w:t>
      </w:r>
      <w:r>
        <w:rPr>
          <w:rFonts w:eastAsia="Times New Roman"/>
          <w:bCs/>
          <w:szCs w:val="24"/>
        </w:rPr>
        <w:t xml:space="preserve"> </w:t>
      </w:r>
      <w:r>
        <w:rPr>
          <w:rFonts w:eastAsia="Times New Roman"/>
          <w:szCs w:val="24"/>
        </w:rPr>
        <w:t>με θέμα: «Η</w:t>
      </w:r>
      <w:r w:rsidRPr="00CC30E0">
        <w:rPr>
          <w:rFonts w:eastAsia="Times New Roman"/>
          <w:szCs w:val="24"/>
        </w:rPr>
        <w:t xml:space="preserve"> κατάσταση στον τομέα της ειδι</w:t>
      </w:r>
      <w:r w:rsidRPr="00CC30E0">
        <w:rPr>
          <w:rFonts w:eastAsia="Times New Roman"/>
          <w:szCs w:val="24"/>
        </w:rPr>
        <w:t>κής αγωγής και εκπαίδευσης μετά την ψήφιση του νόμου 4547/2018 για τις Νέες Δομές».</w:t>
      </w:r>
    </w:p>
    <w:p w14:paraId="2D05F21D" w14:textId="77777777" w:rsidR="00237587" w:rsidRDefault="00AE0D0F">
      <w:pPr>
        <w:spacing w:after="0" w:line="600" w:lineRule="auto"/>
        <w:ind w:firstLine="720"/>
        <w:jc w:val="both"/>
        <w:rPr>
          <w:rFonts w:eastAsia="Times New Roman"/>
          <w:szCs w:val="24"/>
        </w:rPr>
      </w:pPr>
      <w:r>
        <w:rPr>
          <w:rFonts w:eastAsia="Times New Roman"/>
          <w:szCs w:val="24"/>
        </w:rPr>
        <w:t xml:space="preserve">4. Η με αριθμό 357/13-2-2019 επίκαιρη ερώτηση του Βουλευτή Α΄ Θεσσαλονίκης </w:t>
      </w:r>
      <w:r w:rsidRPr="00CC30E0">
        <w:rPr>
          <w:rFonts w:eastAsia="Times New Roman"/>
          <w:szCs w:val="24"/>
        </w:rPr>
        <w:t xml:space="preserve">της Ένωσης Κεντρώων κ. </w:t>
      </w:r>
      <w:r w:rsidRPr="00CC30E0">
        <w:rPr>
          <w:rFonts w:eastAsia="Times New Roman"/>
          <w:bCs/>
          <w:szCs w:val="24"/>
        </w:rPr>
        <w:t>Ιωάννη Σαρίδη</w:t>
      </w:r>
      <w:r>
        <w:rPr>
          <w:rFonts w:eastAsia="Times New Roman"/>
          <w:bCs/>
          <w:szCs w:val="24"/>
        </w:rPr>
        <w:t xml:space="preserve"> </w:t>
      </w:r>
      <w:r w:rsidRPr="00CC30E0">
        <w:rPr>
          <w:rFonts w:eastAsia="Times New Roman"/>
          <w:szCs w:val="24"/>
        </w:rPr>
        <w:t xml:space="preserve">προς τον Υπουργό </w:t>
      </w:r>
      <w:r w:rsidRPr="00CC30E0">
        <w:rPr>
          <w:rFonts w:eastAsia="Times New Roman"/>
          <w:bCs/>
          <w:szCs w:val="24"/>
        </w:rPr>
        <w:t>Περιβάλλοντος και Ενέργειας,</w:t>
      </w:r>
      <w:r w:rsidRPr="00CC30E0">
        <w:rPr>
          <w:rFonts w:eastAsia="Times New Roman"/>
          <w:szCs w:val="24"/>
        </w:rPr>
        <w:t xml:space="preserve"> με θέμα: «Καθυ</w:t>
      </w:r>
      <w:r w:rsidRPr="00CC30E0">
        <w:rPr>
          <w:rFonts w:eastAsia="Times New Roman"/>
          <w:szCs w:val="24"/>
        </w:rPr>
        <w:t>στέρηση αποκατάστασης ανισοτήτων σε επαγγελματίες</w:t>
      </w:r>
      <w:r>
        <w:rPr>
          <w:rFonts w:eastAsia="Times New Roman"/>
          <w:szCs w:val="24"/>
        </w:rPr>
        <w:t xml:space="preserve"> αγρότες</w:t>
      </w:r>
      <w:r>
        <w:rPr>
          <w:rFonts w:eastAsia="Times New Roman"/>
          <w:szCs w:val="24"/>
        </w:rPr>
        <w:t xml:space="preserve"> / </w:t>
      </w:r>
      <w:r w:rsidRPr="00CC30E0">
        <w:rPr>
          <w:rFonts w:eastAsia="Times New Roman"/>
          <w:szCs w:val="24"/>
        </w:rPr>
        <w:t>ιδι</w:t>
      </w:r>
      <w:r>
        <w:rPr>
          <w:rFonts w:eastAsia="Times New Roman"/>
          <w:szCs w:val="24"/>
        </w:rPr>
        <w:t>οκτήτες φωτοβολταϊκών σταθμών».</w:t>
      </w:r>
      <w:r w:rsidRPr="00CC30E0">
        <w:rPr>
          <w:rFonts w:eastAsia="Times New Roman"/>
          <w:szCs w:val="24"/>
        </w:rPr>
        <w:t> </w:t>
      </w:r>
    </w:p>
    <w:p w14:paraId="2D05F21E" w14:textId="77777777" w:rsidR="00237587" w:rsidRDefault="00AE0D0F">
      <w:pPr>
        <w:spacing w:after="0" w:line="600" w:lineRule="auto"/>
        <w:ind w:firstLine="720"/>
        <w:jc w:val="both"/>
        <w:rPr>
          <w:rFonts w:eastAsia="Times New Roman"/>
          <w:szCs w:val="24"/>
        </w:rPr>
      </w:pPr>
      <w:r w:rsidRPr="00CC30E0">
        <w:rPr>
          <w:rFonts w:eastAsia="Times New Roman"/>
          <w:bCs/>
          <w:szCs w:val="24"/>
        </w:rPr>
        <w:t xml:space="preserve">Β. ΕΠΙΚΑΙΡΕΣ ΕΡΩΤΗΣΕΙΣ </w:t>
      </w:r>
      <w:r>
        <w:rPr>
          <w:rFonts w:eastAsia="Times New Roman"/>
          <w:bCs/>
          <w:szCs w:val="24"/>
        </w:rPr>
        <w:t>Δεύτερου Κύκλου (Άρθρο 130 παράγραφο</w:t>
      </w:r>
      <w:r>
        <w:rPr>
          <w:rFonts w:eastAsia="Times New Roman"/>
          <w:bCs/>
          <w:szCs w:val="24"/>
        </w:rPr>
        <w:t>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sidRPr="00CC30E0">
        <w:rPr>
          <w:rFonts w:eastAsia="Times New Roman"/>
          <w:bCs/>
          <w:szCs w:val="24"/>
        </w:rPr>
        <w:t xml:space="preserve"> Βουλής)</w:t>
      </w:r>
    </w:p>
    <w:p w14:paraId="2D05F21F" w14:textId="77777777" w:rsidR="00237587" w:rsidRDefault="00AE0D0F">
      <w:pPr>
        <w:spacing w:after="0" w:line="600" w:lineRule="auto"/>
        <w:ind w:firstLine="720"/>
        <w:jc w:val="both"/>
        <w:rPr>
          <w:rFonts w:eastAsia="Times New Roman"/>
          <w:szCs w:val="24"/>
        </w:rPr>
      </w:pPr>
      <w:r>
        <w:rPr>
          <w:rFonts w:eastAsia="Times New Roman"/>
          <w:szCs w:val="24"/>
        </w:rPr>
        <w:t>1. Η με αριθμό 364/18-2-2019 επίκαιρη ε</w:t>
      </w:r>
      <w:r w:rsidRPr="00CC30E0">
        <w:rPr>
          <w:rFonts w:eastAsia="Times New Roman"/>
          <w:szCs w:val="24"/>
        </w:rPr>
        <w:t>ρώτηση του Βουλευτή Αχαΐα</w:t>
      </w:r>
      <w:r w:rsidRPr="00CC30E0">
        <w:rPr>
          <w:rFonts w:eastAsia="Times New Roman"/>
          <w:szCs w:val="24"/>
        </w:rPr>
        <w:t xml:space="preserve">ς της Νέας Δημοκρατίας κ. </w:t>
      </w:r>
      <w:r w:rsidRPr="00CC30E0">
        <w:rPr>
          <w:rFonts w:eastAsia="Times New Roman"/>
          <w:bCs/>
          <w:szCs w:val="24"/>
        </w:rPr>
        <w:t>Ανδρέα Κατσανιώτη</w:t>
      </w:r>
      <w:r w:rsidRPr="00CC30E0">
        <w:rPr>
          <w:rFonts w:eastAsia="Times New Roman"/>
          <w:szCs w:val="24"/>
        </w:rPr>
        <w:t xml:space="preserve"> προς τον Υπουργό </w:t>
      </w:r>
      <w:r w:rsidRPr="00CC30E0">
        <w:rPr>
          <w:rFonts w:eastAsia="Times New Roman"/>
          <w:bCs/>
          <w:szCs w:val="24"/>
        </w:rPr>
        <w:t>Παιδείας, Έρευνας και Θρησκευμάτων,</w:t>
      </w:r>
      <w:r>
        <w:rPr>
          <w:rFonts w:eastAsia="Times New Roman"/>
          <w:szCs w:val="24"/>
        </w:rPr>
        <w:t xml:space="preserve"> με </w:t>
      </w:r>
      <w:r>
        <w:rPr>
          <w:rFonts w:eastAsia="Times New Roman"/>
          <w:szCs w:val="24"/>
        </w:rPr>
        <w:lastRenderedPageBreak/>
        <w:t>θέμα: «</w:t>
      </w:r>
      <w:r>
        <w:rPr>
          <w:rFonts w:eastAsia="Times New Roman"/>
          <w:szCs w:val="24"/>
        </w:rPr>
        <w:t>"</w:t>
      </w:r>
      <w:r>
        <w:rPr>
          <w:rFonts w:eastAsia="Times New Roman"/>
          <w:szCs w:val="24"/>
        </w:rPr>
        <w:t>Κ</w:t>
      </w:r>
      <w:r w:rsidRPr="00CC30E0">
        <w:rPr>
          <w:rFonts w:eastAsia="Times New Roman"/>
          <w:szCs w:val="24"/>
        </w:rPr>
        <w:t>λειστές</w:t>
      </w:r>
      <w:r>
        <w:rPr>
          <w:rFonts w:eastAsia="Times New Roman"/>
          <w:szCs w:val="24"/>
        </w:rPr>
        <w:t>"</w:t>
      </w:r>
      <w:r w:rsidRPr="00CC30E0">
        <w:rPr>
          <w:rFonts w:eastAsia="Times New Roman"/>
          <w:szCs w:val="24"/>
        </w:rPr>
        <w:t xml:space="preserve"> και αδιαφανείς διεργασίες για το Ελληνικό Ανοι</w:t>
      </w:r>
      <w:r>
        <w:rPr>
          <w:rFonts w:eastAsia="Times New Roman"/>
          <w:szCs w:val="24"/>
        </w:rPr>
        <w:t>κ</w:t>
      </w:r>
      <w:r w:rsidRPr="00CC30E0">
        <w:rPr>
          <w:rFonts w:eastAsia="Times New Roman"/>
          <w:szCs w:val="24"/>
        </w:rPr>
        <w:t>τό Πανεπιστήμιο».</w:t>
      </w:r>
    </w:p>
    <w:p w14:paraId="2D05F220" w14:textId="77777777" w:rsidR="00237587" w:rsidRDefault="00AE0D0F">
      <w:pPr>
        <w:spacing w:after="0" w:line="600" w:lineRule="auto"/>
        <w:ind w:firstLine="720"/>
        <w:jc w:val="both"/>
        <w:rPr>
          <w:rFonts w:eastAsia="Times New Roman"/>
          <w:szCs w:val="24"/>
        </w:rPr>
      </w:pPr>
      <w:r>
        <w:rPr>
          <w:rFonts w:eastAsia="Times New Roman"/>
          <w:szCs w:val="24"/>
        </w:rPr>
        <w:t>2. Η με αριθμό 369/18-2-2019 επίκαιρη ε</w:t>
      </w:r>
      <w:r w:rsidRPr="00CC30E0">
        <w:rPr>
          <w:rFonts w:eastAsia="Times New Roman"/>
          <w:szCs w:val="24"/>
        </w:rPr>
        <w:t xml:space="preserve">ρώτηση του Βουλευτή Αχαΐας του </w:t>
      </w:r>
      <w:r w:rsidRPr="00CC30E0">
        <w:rPr>
          <w:rFonts w:eastAsia="Times New Roman"/>
          <w:szCs w:val="24"/>
        </w:rPr>
        <w:t>Κομμουνιστικού Κόμματος Ελλάδ</w:t>
      </w:r>
      <w:r>
        <w:rPr>
          <w:rFonts w:eastAsia="Times New Roman"/>
          <w:szCs w:val="24"/>
        </w:rPr>
        <w:t>α</w:t>
      </w:r>
      <w:r w:rsidRPr="00CC30E0">
        <w:rPr>
          <w:rFonts w:eastAsia="Times New Roman"/>
          <w:szCs w:val="24"/>
        </w:rPr>
        <w:t xml:space="preserve">ς κ. </w:t>
      </w:r>
      <w:r w:rsidRPr="00CC30E0">
        <w:rPr>
          <w:rFonts w:eastAsia="Times New Roman"/>
          <w:bCs/>
          <w:szCs w:val="24"/>
        </w:rPr>
        <w:t>Νικολάου Καραθανασόπουλου</w:t>
      </w:r>
      <w:r w:rsidRPr="00CC30E0">
        <w:rPr>
          <w:rFonts w:eastAsia="Times New Roman"/>
          <w:b/>
          <w:bCs/>
          <w:szCs w:val="24"/>
        </w:rPr>
        <w:t xml:space="preserve"> </w:t>
      </w:r>
      <w:r w:rsidRPr="00CC30E0">
        <w:rPr>
          <w:rFonts w:eastAsia="Times New Roman"/>
          <w:szCs w:val="24"/>
        </w:rPr>
        <w:t>προς τον Υπουργό</w:t>
      </w:r>
      <w:r>
        <w:rPr>
          <w:rFonts w:eastAsia="Times New Roman"/>
          <w:bCs/>
          <w:szCs w:val="24"/>
        </w:rPr>
        <w:t xml:space="preserve"> </w:t>
      </w:r>
      <w:r w:rsidRPr="00CC30E0">
        <w:rPr>
          <w:rFonts w:eastAsia="Times New Roman"/>
          <w:bCs/>
          <w:szCs w:val="24"/>
        </w:rPr>
        <w:t>Περιβάλλοντος και Ενέργειας,</w:t>
      </w:r>
      <w:r>
        <w:rPr>
          <w:rFonts w:eastAsia="Times New Roman"/>
          <w:szCs w:val="24"/>
        </w:rPr>
        <w:t xml:space="preserve"> </w:t>
      </w:r>
      <w:r w:rsidRPr="00CC30E0">
        <w:rPr>
          <w:rFonts w:eastAsia="Times New Roman"/>
          <w:szCs w:val="24"/>
        </w:rPr>
        <w:t xml:space="preserve">με θέμα: «Να μην εγκατασταθεί από τη ΔΕΗ </w:t>
      </w:r>
      <w:r w:rsidRPr="00CC30E0">
        <w:rPr>
          <w:rFonts w:eastAsia="Times New Roman"/>
          <w:szCs w:val="24"/>
        </w:rPr>
        <w:t>αιολικό πάρκο</w:t>
      </w:r>
      <w:r w:rsidRPr="00CC30E0">
        <w:rPr>
          <w:rFonts w:eastAsia="Times New Roman"/>
          <w:szCs w:val="24"/>
        </w:rPr>
        <w:t xml:space="preserve"> πάνω από το Μαρμάρι Εύβοιας».</w:t>
      </w:r>
    </w:p>
    <w:p w14:paraId="2D05F221" w14:textId="77777777" w:rsidR="00237587" w:rsidRDefault="00AE0D0F">
      <w:pPr>
        <w:spacing w:after="0" w:line="600" w:lineRule="auto"/>
        <w:ind w:firstLine="720"/>
        <w:jc w:val="both"/>
        <w:rPr>
          <w:rFonts w:eastAsia="Times New Roman"/>
          <w:szCs w:val="24"/>
        </w:rPr>
      </w:pPr>
      <w:r>
        <w:rPr>
          <w:rFonts w:eastAsia="Times New Roman"/>
          <w:szCs w:val="24"/>
        </w:rPr>
        <w:t>3. Η με αριθμό 372/18-2-2019 επίκαιρη ε</w:t>
      </w:r>
      <w:r w:rsidRPr="00CC30E0">
        <w:rPr>
          <w:rFonts w:eastAsia="Times New Roman"/>
          <w:szCs w:val="24"/>
        </w:rPr>
        <w:t>ρώτηση του Βουλευτή Ηρακλ</w:t>
      </w:r>
      <w:r w:rsidRPr="00CC30E0">
        <w:rPr>
          <w:rFonts w:eastAsia="Times New Roman"/>
          <w:szCs w:val="24"/>
        </w:rPr>
        <w:t>είου του Κομμουνιστικού Κόμματος Ελλάδ</w:t>
      </w:r>
      <w:r>
        <w:rPr>
          <w:rFonts w:eastAsia="Times New Roman"/>
          <w:szCs w:val="24"/>
        </w:rPr>
        <w:t>α</w:t>
      </w:r>
      <w:r w:rsidRPr="00CC30E0">
        <w:rPr>
          <w:rFonts w:eastAsia="Times New Roman"/>
          <w:szCs w:val="24"/>
        </w:rPr>
        <w:t xml:space="preserve">ς κ. </w:t>
      </w:r>
      <w:r>
        <w:rPr>
          <w:rFonts w:eastAsia="Times New Roman"/>
          <w:bCs/>
          <w:szCs w:val="24"/>
        </w:rPr>
        <w:t xml:space="preserve">Εμμανουήλ Συντυχάκη </w:t>
      </w:r>
      <w:r w:rsidRPr="00CC30E0">
        <w:rPr>
          <w:rFonts w:eastAsia="Times New Roman"/>
          <w:szCs w:val="24"/>
        </w:rPr>
        <w:t xml:space="preserve">προς τον Υπουργό </w:t>
      </w:r>
      <w:r w:rsidRPr="00CC30E0">
        <w:rPr>
          <w:rFonts w:eastAsia="Times New Roman"/>
          <w:bCs/>
          <w:szCs w:val="24"/>
        </w:rPr>
        <w:t>Εσωτερικών,</w:t>
      </w:r>
      <w:r w:rsidRPr="00CC30E0">
        <w:rPr>
          <w:rFonts w:eastAsia="Times New Roman"/>
          <w:szCs w:val="24"/>
        </w:rPr>
        <w:t xml:space="preserve"> με θέμα: «Άμεση αποκατάσταση των ζημιών που προκλήθηκαν από τις καταστροφικές πλημμύρες στον Νομό Χανίων, Ρεθύμνου και περιοχές του Νομού Ηρακλείου και στήριξη και</w:t>
      </w:r>
      <w:r w:rsidRPr="00CC30E0">
        <w:rPr>
          <w:rFonts w:eastAsia="Times New Roman"/>
          <w:szCs w:val="24"/>
        </w:rPr>
        <w:t xml:space="preserve"> αποζημίωση των πληγέντων».</w:t>
      </w:r>
    </w:p>
    <w:p w14:paraId="2D05F222" w14:textId="77777777" w:rsidR="00237587" w:rsidRDefault="00AE0D0F">
      <w:pPr>
        <w:spacing w:after="0" w:line="600" w:lineRule="auto"/>
        <w:ind w:firstLine="720"/>
        <w:jc w:val="both"/>
        <w:rPr>
          <w:rFonts w:eastAsia="Times New Roman"/>
          <w:szCs w:val="24"/>
        </w:rPr>
      </w:pPr>
      <w:r>
        <w:rPr>
          <w:rFonts w:eastAsia="Times New Roman"/>
          <w:szCs w:val="24"/>
        </w:rPr>
        <w:t>4. Η με αριθμό 279/15-1-2019 επίκαιρη ε</w:t>
      </w:r>
      <w:r w:rsidRPr="00CC30E0">
        <w:rPr>
          <w:rFonts w:eastAsia="Times New Roman"/>
          <w:szCs w:val="24"/>
        </w:rPr>
        <w:t xml:space="preserve">ρώτηση του Βουλευτή Ηρακλείου της Δημοκρατικής Συμπαράταξης κ. </w:t>
      </w:r>
      <w:r w:rsidRPr="00CC30E0">
        <w:rPr>
          <w:rFonts w:eastAsia="Times New Roman"/>
          <w:bCs/>
          <w:szCs w:val="24"/>
        </w:rPr>
        <w:t>Βασιλείου Κεγκέρογλου</w:t>
      </w:r>
      <w:r w:rsidRPr="00CC30E0">
        <w:rPr>
          <w:rFonts w:eastAsia="Times New Roman"/>
          <w:b/>
          <w:bCs/>
          <w:szCs w:val="24"/>
        </w:rPr>
        <w:t xml:space="preserve"> </w:t>
      </w:r>
      <w:r w:rsidRPr="00CC30E0">
        <w:rPr>
          <w:rFonts w:eastAsia="Times New Roman"/>
          <w:szCs w:val="24"/>
        </w:rPr>
        <w:t xml:space="preserve">προς τον Υπουργό </w:t>
      </w:r>
      <w:r w:rsidRPr="00CC30E0">
        <w:rPr>
          <w:rFonts w:eastAsia="Times New Roman"/>
          <w:bCs/>
          <w:szCs w:val="24"/>
        </w:rPr>
        <w:t>Ναυτιλίας και Νησιωτικής Πολιτικής,</w:t>
      </w:r>
      <w:r w:rsidRPr="00CC30E0">
        <w:rPr>
          <w:rFonts w:eastAsia="Times New Roman"/>
          <w:szCs w:val="24"/>
        </w:rPr>
        <w:t xml:space="preserve"> με θέμα: «Άμεσες ενέργειες για να ενταχθεί η Κρήτη </w:t>
      </w:r>
      <w:r w:rsidRPr="00CC30E0">
        <w:rPr>
          <w:rFonts w:eastAsia="Times New Roman"/>
          <w:szCs w:val="24"/>
        </w:rPr>
        <w:t>στο Μεταφορικό Ισοδύναμο».</w:t>
      </w:r>
    </w:p>
    <w:p w14:paraId="2D05F223" w14:textId="77777777" w:rsidR="00237587" w:rsidRDefault="00AE0D0F">
      <w:pPr>
        <w:spacing w:after="0" w:line="600" w:lineRule="auto"/>
        <w:ind w:firstLine="720"/>
        <w:jc w:val="both"/>
        <w:rPr>
          <w:rFonts w:eastAsia="Times New Roman"/>
          <w:szCs w:val="24"/>
        </w:rPr>
      </w:pPr>
      <w:r>
        <w:rPr>
          <w:rFonts w:eastAsia="Times New Roman"/>
          <w:szCs w:val="24"/>
        </w:rPr>
        <w:lastRenderedPageBreak/>
        <w:t>Κυρίες και κύριοι συνάδελφοι, ε</w:t>
      </w:r>
      <w:r>
        <w:rPr>
          <w:rFonts w:eastAsia="Times New Roman"/>
          <w:szCs w:val="24"/>
        </w:rPr>
        <w:t>ισερχόμ</w:t>
      </w:r>
      <w:r>
        <w:rPr>
          <w:rFonts w:eastAsia="Times New Roman"/>
          <w:szCs w:val="24"/>
        </w:rPr>
        <w:t>αστε</w:t>
      </w:r>
      <w:r>
        <w:rPr>
          <w:rFonts w:eastAsia="Times New Roman"/>
          <w:szCs w:val="24"/>
        </w:rPr>
        <w:t xml:space="preserve"> στη συζήτηση των </w:t>
      </w:r>
    </w:p>
    <w:p w14:paraId="2D05F224" w14:textId="77777777" w:rsidR="00237587" w:rsidRDefault="00AE0D0F">
      <w:pPr>
        <w:spacing w:after="0" w:line="600" w:lineRule="auto"/>
        <w:ind w:firstLine="720"/>
        <w:jc w:val="center"/>
        <w:rPr>
          <w:rFonts w:eastAsia="Times New Roman"/>
          <w:b/>
          <w:szCs w:val="24"/>
        </w:rPr>
      </w:pPr>
      <w:r>
        <w:rPr>
          <w:rFonts w:eastAsia="Times New Roman"/>
          <w:b/>
          <w:szCs w:val="24"/>
        </w:rPr>
        <w:t>ΕΠΙΚΑΙΡΩΝ ΕΡΩΤΗΣΕΩΝ</w:t>
      </w:r>
    </w:p>
    <w:p w14:paraId="2D05F225" w14:textId="77777777" w:rsidR="00237587" w:rsidRDefault="00AE0D0F">
      <w:pPr>
        <w:spacing w:after="0" w:line="600" w:lineRule="auto"/>
        <w:ind w:firstLine="720"/>
        <w:jc w:val="both"/>
        <w:rPr>
          <w:rFonts w:eastAsia="Times New Roman"/>
          <w:szCs w:val="24"/>
        </w:rPr>
      </w:pPr>
      <w:r>
        <w:rPr>
          <w:rFonts w:eastAsia="Times New Roman"/>
          <w:szCs w:val="24"/>
        </w:rPr>
        <w:t>Θ</w:t>
      </w:r>
      <w:r w:rsidRPr="002E59AA">
        <w:rPr>
          <w:rFonts w:eastAsia="Times New Roman"/>
          <w:szCs w:val="24"/>
        </w:rPr>
        <w:t xml:space="preserve">α </w:t>
      </w:r>
      <w:r>
        <w:rPr>
          <w:rFonts w:eastAsia="Times New Roman"/>
          <w:szCs w:val="24"/>
        </w:rPr>
        <w:t>ξεκινήσουμε με τ</w:t>
      </w:r>
      <w:r w:rsidRPr="002E59AA">
        <w:rPr>
          <w:rFonts w:eastAsia="Times New Roman"/>
          <w:szCs w:val="24"/>
        </w:rPr>
        <w:t>η</w:t>
      </w:r>
      <w:r>
        <w:rPr>
          <w:rFonts w:eastAsia="Times New Roman"/>
          <w:szCs w:val="24"/>
        </w:rPr>
        <w:t>ν</w:t>
      </w:r>
      <w:r w:rsidRPr="002E59AA">
        <w:rPr>
          <w:rFonts w:eastAsia="Times New Roman"/>
          <w:szCs w:val="24"/>
        </w:rPr>
        <w:t xml:space="preserve"> πρώτη </w:t>
      </w:r>
      <w:r>
        <w:rPr>
          <w:rFonts w:eastAsia="Times New Roman"/>
          <w:szCs w:val="24"/>
        </w:rPr>
        <w:t>με αριθμό 1996/28-9-2018 ε</w:t>
      </w:r>
      <w:r w:rsidRPr="002E59AA">
        <w:rPr>
          <w:rFonts w:eastAsia="Times New Roman"/>
          <w:szCs w:val="24"/>
        </w:rPr>
        <w:t xml:space="preserve">ρώτηση </w:t>
      </w:r>
      <w:r>
        <w:rPr>
          <w:rFonts w:eastAsia="Times New Roman"/>
          <w:szCs w:val="24"/>
        </w:rPr>
        <w:t>του κύκλου αναφορών</w:t>
      </w:r>
      <w:r>
        <w:rPr>
          <w:rFonts w:eastAsia="Times New Roman"/>
          <w:szCs w:val="24"/>
        </w:rPr>
        <w:t xml:space="preserve"> και </w:t>
      </w:r>
      <w:r>
        <w:rPr>
          <w:rFonts w:eastAsia="Times New Roman"/>
          <w:szCs w:val="24"/>
        </w:rPr>
        <w:t xml:space="preserve">ερωτήσεων </w:t>
      </w:r>
      <w:r w:rsidRPr="002E59AA">
        <w:rPr>
          <w:rFonts w:eastAsia="Times New Roman"/>
          <w:szCs w:val="24"/>
        </w:rPr>
        <w:t>της Βουλευτού Β΄ Αθηνών του Συνασπισμού Ριζοσπαστικής</w:t>
      </w:r>
      <w:r w:rsidRPr="002E59AA">
        <w:rPr>
          <w:rFonts w:eastAsia="Times New Roman"/>
          <w:szCs w:val="24"/>
        </w:rPr>
        <w:t xml:space="preserve"> Αριστεράς κ</w:t>
      </w:r>
      <w:r>
        <w:rPr>
          <w:rFonts w:eastAsia="Times New Roman"/>
          <w:szCs w:val="24"/>
        </w:rPr>
        <w:t>.</w:t>
      </w:r>
      <w:r w:rsidRPr="002E59AA">
        <w:rPr>
          <w:rFonts w:eastAsia="Times New Roman"/>
          <w:szCs w:val="24"/>
        </w:rPr>
        <w:t xml:space="preserve"> </w:t>
      </w:r>
      <w:r w:rsidRPr="002E59AA">
        <w:rPr>
          <w:rFonts w:eastAsia="Times New Roman"/>
          <w:bCs/>
          <w:szCs w:val="24"/>
        </w:rPr>
        <w:t>Χαρούλας (Χαράς) Καφαντάρη</w:t>
      </w:r>
      <w:r w:rsidRPr="002E59AA">
        <w:rPr>
          <w:rFonts w:eastAsia="Times New Roman"/>
          <w:szCs w:val="24"/>
        </w:rPr>
        <w:t xml:space="preserve"> προς την Υπουργό </w:t>
      </w:r>
      <w:r w:rsidRPr="002E59AA">
        <w:rPr>
          <w:rFonts w:eastAsia="Times New Roman"/>
          <w:bCs/>
          <w:szCs w:val="24"/>
        </w:rPr>
        <w:t>Εργασίας, Κοινωνικής Ασφάλισης και Κοινωνικής Αλληλεγγύης,</w:t>
      </w:r>
      <w:r w:rsidRPr="002E59AA">
        <w:rPr>
          <w:rFonts w:eastAsia="Times New Roman"/>
          <w:szCs w:val="24"/>
        </w:rPr>
        <w:t xml:space="preserve"> με θέμα: «Με μηδενική επικουρική παροχή οι συνταξιούχοι της Εθνικής Τράπεζας από τον Νοέμβρη του 2017».</w:t>
      </w:r>
    </w:p>
    <w:p w14:paraId="2D05F226" w14:textId="77777777" w:rsidR="00237587" w:rsidRDefault="00AE0D0F">
      <w:pPr>
        <w:spacing w:after="0" w:line="600" w:lineRule="auto"/>
        <w:ind w:firstLine="720"/>
        <w:jc w:val="both"/>
        <w:rPr>
          <w:rFonts w:eastAsia="Times New Roman"/>
          <w:szCs w:val="24"/>
        </w:rPr>
      </w:pPr>
      <w:r>
        <w:rPr>
          <w:rFonts w:eastAsia="Times New Roman"/>
          <w:szCs w:val="24"/>
        </w:rPr>
        <w:t xml:space="preserve">Στην ερώτηση θα απαντήσει ο Υφυπουργός Εργασίας, Κοινωνικής Ασφάλισης και Κοινωνικής Αλληλεγγύης κ. Πετρόπουλος. </w:t>
      </w:r>
    </w:p>
    <w:p w14:paraId="2D05F227" w14:textId="77777777" w:rsidR="00237587" w:rsidRDefault="00AE0D0F">
      <w:pPr>
        <w:spacing w:after="0" w:line="600" w:lineRule="auto"/>
        <w:ind w:firstLine="720"/>
        <w:jc w:val="both"/>
        <w:rPr>
          <w:rFonts w:eastAsia="Times New Roman"/>
          <w:szCs w:val="24"/>
        </w:rPr>
      </w:pPr>
      <w:r>
        <w:rPr>
          <w:rFonts w:eastAsia="Times New Roman"/>
          <w:szCs w:val="24"/>
        </w:rPr>
        <w:t xml:space="preserve">Ορίστε, κυρία Καφαντάρη, έχετε τον λόγο. </w:t>
      </w:r>
    </w:p>
    <w:p w14:paraId="2D05F228" w14:textId="77777777" w:rsidR="00237587" w:rsidRDefault="00AE0D0F">
      <w:pPr>
        <w:spacing w:after="0" w:line="600" w:lineRule="auto"/>
        <w:ind w:firstLine="720"/>
        <w:jc w:val="both"/>
        <w:rPr>
          <w:rFonts w:eastAsia="Times New Roman"/>
          <w:szCs w:val="24"/>
        </w:rPr>
      </w:pPr>
      <w:r>
        <w:rPr>
          <w:rFonts w:eastAsia="Times New Roman"/>
          <w:b/>
          <w:szCs w:val="24"/>
        </w:rPr>
        <w:t xml:space="preserve">ΧΑΡΟΥΛΑ (ΧΑΡΑ) ΚΑΦΑΝΤΑΡΗ: </w:t>
      </w:r>
      <w:r>
        <w:rPr>
          <w:rFonts w:eastAsia="Times New Roman"/>
          <w:szCs w:val="24"/>
        </w:rPr>
        <w:t xml:space="preserve">Κύριε Πρόεδρε, κύριοι Υπουργοί, καλημέρα σας. </w:t>
      </w:r>
    </w:p>
    <w:p w14:paraId="2D05F229" w14:textId="77777777" w:rsidR="00237587" w:rsidRDefault="00AE0D0F">
      <w:pPr>
        <w:spacing w:after="0" w:line="600" w:lineRule="auto"/>
        <w:ind w:firstLine="720"/>
        <w:jc w:val="both"/>
        <w:rPr>
          <w:rFonts w:eastAsia="Times New Roman"/>
          <w:szCs w:val="24"/>
        </w:rPr>
      </w:pPr>
      <w:r>
        <w:rPr>
          <w:rFonts w:eastAsia="Times New Roman"/>
          <w:szCs w:val="24"/>
        </w:rPr>
        <w:t>Απευθύνομαι στο Υπουργείο Εργασίας και στον παρόντα Υπουργό κ. Πετρόπουλο, για άλλη μια φορά, για ένα μεγάλο ζή</w:t>
      </w:r>
      <w:r>
        <w:rPr>
          <w:rFonts w:eastAsia="Times New Roman"/>
          <w:szCs w:val="24"/>
        </w:rPr>
        <w:lastRenderedPageBreak/>
        <w:t>τημα το οποίο έχει δημιουργηθεί με τους συνταξιούχους της Εθνικής Τράπεζας, σχετικά με τη μηδενική επικουρική παροχή από τον λεγόμενο ΛΕΠΕΤΕ, τον</w:t>
      </w:r>
      <w:r>
        <w:rPr>
          <w:rFonts w:eastAsia="Times New Roman"/>
          <w:szCs w:val="24"/>
        </w:rPr>
        <w:t xml:space="preserve"> λογαριασμό που αφορούσε την επικούρηση στους συνταξιούχους και εργαζόμενους στην Εθνική Τράπεζα. </w:t>
      </w:r>
    </w:p>
    <w:p w14:paraId="2D05F22A" w14:textId="77777777" w:rsidR="00237587" w:rsidRDefault="00AE0D0F">
      <w:pPr>
        <w:spacing w:after="0" w:line="600" w:lineRule="auto"/>
        <w:ind w:firstLine="720"/>
        <w:jc w:val="both"/>
        <w:rPr>
          <w:rFonts w:eastAsia="Times New Roman"/>
          <w:szCs w:val="24"/>
        </w:rPr>
      </w:pPr>
      <w:r>
        <w:rPr>
          <w:rFonts w:eastAsia="Times New Roman"/>
          <w:szCs w:val="24"/>
        </w:rPr>
        <w:t>Η επαναφορά του θέματος γίνεται με βάση την ερώτηση που καταθέσαμε σαράντα Βουλευτές του ΣΥΡΙΖΑ από το φθινόπωρο σχετικά με το εν λόγω θέμα. Το έχουμε ξανασυ</w:t>
      </w:r>
      <w:r>
        <w:rPr>
          <w:rFonts w:eastAsia="Times New Roman"/>
          <w:szCs w:val="24"/>
        </w:rPr>
        <w:t>ζητήσει το ζήτημα εδώ σε διαδικασία επίκαιρης ερώτησης.</w:t>
      </w:r>
    </w:p>
    <w:p w14:paraId="2D05F22B" w14:textId="77777777" w:rsidR="00237587" w:rsidRDefault="00AE0D0F">
      <w:pPr>
        <w:spacing w:after="0" w:line="600" w:lineRule="auto"/>
        <w:ind w:firstLine="720"/>
        <w:jc w:val="both"/>
        <w:rPr>
          <w:rFonts w:eastAsia="Times New Roman"/>
          <w:szCs w:val="24"/>
        </w:rPr>
      </w:pPr>
      <w:r>
        <w:rPr>
          <w:rFonts w:eastAsia="Times New Roman"/>
          <w:szCs w:val="24"/>
        </w:rPr>
        <w:t>Όμως, κύριε Υπουργέ, το πρόβλημα παραμένει. Οι συνταξιούχοι της Εθνικής Τράπεζας -γύρω στις δεκαεξίμισι χιλιάδες δικαιοπάροχοι- είναι με μηδενική επικουρική παροχή από τον Νοέμβρη του 2017 -τόσους μήν</w:t>
      </w:r>
      <w:r>
        <w:rPr>
          <w:rFonts w:eastAsia="Times New Roman"/>
          <w:szCs w:val="24"/>
        </w:rPr>
        <w:t xml:space="preserve">ες!- ενώ οι εργαζόμενοι που έχουν μείνει στον εν λόγω λογαριασμό -περίπου τέσσερις χιλιάδες- δεν ξέρουν πού πηγαίνουν οι εισφορές τους. </w:t>
      </w:r>
    </w:p>
    <w:p w14:paraId="2D05F22C" w14:textId="77777777" w:rsidR="00237587" w:rsidRDefault="00AE0D0F">
      <w:pPr>
        <w:spacing w:after="0" w:line="600" w:lineRule="auto"/>
        <w:ind w:firstLine="720"/>
        <w:jc w:val="both"/>
        <w:rPr>
          <w:rFonts w:eastAsia="Times New Roman"/>
          <w:szCs w:val="24"/>
        </w:rPr>
      </w:pPr>
      <w:r>
        <w:rPr>
          <w:rFonts w:eastAsia="Times New Roman"/>
          <w:szCs w:val="24"/>
        </w:rPr>
        <w:t xml:space="preserve">Βέβαια, όπως είχαμε συνομολογήσει, πρόκειται για μία διμερή σχέση εργαζόμενων-συνταξιούχων και </w:t>
      </w:r>
      <w:r>
        <w:rPr>
          <w:rFonts w:eastAsia="Times New Roman"/>
          <w:szCs w:val="24"/>
        </w:rPr>
        <w:t>δ</w:t>
      </w:r>
      <w:r>
        <w:rPr>
          <w:rFonts w:eastAsia="Times New Roman"/>
          <w:szCs w:val="24"/>
        </w:rPr>
        <w:t>ιοίκησης της Εθνικής Τρ</w:t>
      </w:r>
      <w:r>
        <w:rPr>
          <w:rFonts w:eastAsia="Times New Roman"/>
          <w:szCs w:val="24"/>
        </w:rPr>
        <w:t xml:space="preserve">άπεζας με βάση τη δημιουργία αυτού του αλληλόχρεου λογαριασμού από το 1949. </w:t>
      </w:r>
    </w:p>
    <w:p w14:paraId="2D05F22D" w14:textId="77777777" w:rsidR="00237587" w:rsidRDefault="00AE0D0F">
      <w:pPr>
        <w:spacing w:after="0" w:line="600" w:lineRule="auto"/>
        <w:ind w:firstLine="720"/>
        <w:jc w:val="both"/>
        <w:rPr>
          <w:rFonts w:eastAsia="Times New Roman"/>
          <w:szCs w:val="24"/>
        </w:rPr>
      </w:pPr>
      <w:r>
        <w:rPr>
          <w:rFonts w:eastAsia="Times New Roman"/>
          <w:szCs w:val="24"/>
        </w:rPr>
        <w:lastRenderedPageBreak/>
        <w:t>Όμως, επειδή το πρόβλημα είναι σοβαρό και γνωρίζω και την ευαισθησία του Υπουργείου -την έχει δείξει, άλλωστε, σε μια σειρά τομείς για τους εργαζόμενους, για τους συνταξιούχους κ.</w:t>
      </w:r>
      <w:r>
        <w:rPr>
          <w:rFonts w:eastAsia="Times New Roman"/>
          <w:szCs w:val="24"/>
        </w:rPr>
        <w:t xml:space="preserve">λπ.- πιστεύω ότι και η δική σας πρόθεση είναι να δοθεί κάποια λύση. </w:t>
      </w:r>
    </w:p>
    <w:p w14:paraId="2D05F22E" w14:textId="77777777" w:rsidR="00237587" w:rsidRDefault="00AE0D0F">
      <w:pPr>
        <w:spacing w:after="0" w:line="600" w:lineRule="auto"/>
        <w:ind w:firstLine="720"/>
        <w:jc w:val="both"/>
        <w:rPr>
          <w:rFonts w:eastAsia="Times New Roman"/>
          <w:szCs w:val="24"/>
        </w:rPr>
      </w:pPr>
      <w:r>
        <w:rPr>
          <w:rFonts w:eastAsia="Times New Roman"/>
          <w:szCs w:val="24"/>
        </w:rPr>
        <w:t>Βέβαια, δεν μπορώ να μην επαναλάβω, επειδή μας ακούει κόσμος -μπορεί οι συνταξιούχοι και οι εργαζόμενοι να το γνωρίζουν- ότι όσον αφορά τον εν λόγω λογαριασμό ΛΕΠΕΤΕ, με βάση τον ν.3371/2</w:t>
      </w:r>
      <w:r>
        <w:rPr>
          <w:rFonts w:eastAsia="Times New Roman"/>
          <w:szCs w:val="24"/>
        </w:rPr>
        <w:t xml:space="preserve">005 οι ασφαλισμένοι ασφαλίζονται απευθείας στο τότε ΙΚΑ-ΕΤΕΑΜ, οπότε αυτός ο λογαριασμός δεν έχει εισφορές, δεν έχει έσοδα και έχει φθάσει στο σημείο στο οποίο είναι σήμερα, να έχει μεταβληθεί σε ένα κλειστό σχήμα. </w:t>
      </w:r>
    </w:p>
    <w:p w14:paraId="2D05F22F" w14:textId="77777777" w:rsidR="00237587" w:rsidRDefault="00AE0D0F">
      <w:pPr>
        <w:spacing w:after="0" w:line="600" w:lineRule="auto"/>
        <w:ind w:firstLine="720"/>
        <w:jc w:val="both"/>
        <w:rPr>
          <w:rFonts w:eastAsia="Times New Roman"/>
          <w:szCs w:val="24"/>
        </w:rPr>
      </w:pPr>
      <w:r>
        <w:rPr>
          <w:rFonts w:eastAsia="Times New Roman"/>
          <w:szCs w:val="24"/>
        </w:rPr>
        <w:t xml:space="preserve">Γνωρίζω -το επαναλαμβάνω- το ενδιαφέρον </w:t>
      </w:r>
      <w:r>
        <w:rPr>
          <w:rFonts w:eastAsia="Times New Roman"/>
          <w:szCs w:val="24"/>
        </w:rPr>
        <w:t xml:space="preserve">και τις προσπάθειες που γίνονται. Γνωρίζω ότι γίνονται επαφές και με την πλευρά της </w:t>
      </w:r>
      <w:r>
        <w:rPr>
          <w:rFonts w:eastAsia="Times New Roman"/>
          <w:szCs w:val="24"/>
        </w:rPr>
        <w:t>δ</w:t>
      </w:r>
      <w:r>
        <w:rPr>
          <w:rFonts w:eastAsia="Times New Roman"/>
          <w:szCs w:val="24"/>
        </w:rPr>
        <w:t>ιοίκησης αλλά και με τους συνταξιούχους. Είναι γνωστό ότι είναι σε μεγάλη αναστάτωση οι συνταξιούχοι της Εθνικής Τράπεζας. Γνωρίζω ότι, δυστυχώς, κυκλοφορούν απόψεις, φήμε</w:t>
      </w:r>
      <w:r>
        <w:rPr>
          <w:rFonts w:eastAsia="Times New Roman"/>
          <w:szCs w:val="24"/>
        </w:rPr>
        <w:t xml:space="preserve">ς, υπάρχει παραπληροφόρηση. </w:t>
      </w:r>
    </w:p>
    <w:p w14:paraId="2D05F230" w14:textId="77777777" w:rsidR="00237587" w:rsidRDefault="00AE0D0F">
      <w:pPr>
        <w:spacing w:after="0" w:line="600" w:lineRule="auto"/>
        <w:ind w:firstLine="720"/>
        <w:jc w:val="both"/>
        <w:rPr>
          <w:rFonts w:eastAsia="Times New Roman"/>
          <w:szCs w:val="24"/>
        </w:rPr>
      </w:pPr>
      <w:r>
        <w:rPr>
          <w:rFonts w:eastAsia="Times New Roman"/>
          <w:szCs w:val="24"/>
        </w:rPr>
        <w:lastRenderedPageBreak/>
        <w:t xml:space="preserve">Συνεπώς σε όλα αυτά τα ζητήματα πρέπει να δοθούν κάποιες απαντήσεις. </w:t>
      </w:r>
    </w:p>
    <w:p w14:paraId="2D05F231" w14:textId="77777777" w:rsidR="00237587" w:rsidRDefault="00AE0D0F">
      <w:pPr>
        <w:spacing w:after="0" w:line="600" w:lineRule="auto"/>
        <w:ind w:firstLine="720"/>
        <w:jc w:val="both"/>
        <w:rPr>
          <w:rFonts w:eastAsia="Times New Roman"/>
          <w:szCs w:val="24"/>
        </w:rPr>
      </w:pPr>
      <w:r>
        <w:rPr>
          <w:rFonts w:eastAsia="Times New Roman"/>
          <w:szCs w:val="24"/>
        </w:rPr>
        <w:t xml:space="preserve">Θα ρωτούσα, λοιπόν, επειδή το κυρίαρχο και το σημαντικό είναι η </w:t>
      </w:r>
      <w:r>
        <w:rPr>
          <w:rFonts w:eastAsia="Times New Roman"/>
          <w:szCs w:val="24"/>
        </w:rPr>
        <w:t>τ</w:t>
      </w:r>
      <w:r>
        <w:rPr>
          <w:rFonts w:eastAsia="Times New Roman"/>
          <w:szCs w:val="24"/>
        </w:rPr>
        <w:t>ράπεζα να είναι εντάξει</w:t>
      </w:r>
      <w:r>
        <w:rPr>
          <w:rFonts w:eastAsia="Times New Roman"/>
          <w:szCs w:val="24"/>
        </w:rPr>
        <w:t>,</w:t>
      </w:r>
      <w:r>
        <w:rPr>
          <w:rFonts w:eastAsia="Times New Roman"/>
          <w:szCs w:val="24"/>
        </w:rPr>
        <w:t xml:space="preserve"> όσον αφορά τις υποχρεώσεις της απέναντι στον εν λόγω λογαριασμό και</w:t>
      </w:r>
      <w:r>
        <w:rPr>
          <w:rFonts w:eastAsia="Times New Roman"/>
          <w:szCs w:val="24"/>
        </w:rPr>
        <w:t xml:space="preserve"> στους εργαζόμενους και συνταξιούχους, τα εξής: Τι καινούργιο υπάρχει -αν θέλετε- σε σχέση με αυτό; Τι σκέφτεστε να κάνετε; Και τονίζω για άλλη μια φορά ότι είναι ένα ζήτημα διμερές μεταξύ της εργοδοσίας, της </w:t>
      </w:r>
      <w:r>
        <w:rPr>
          <w:rFonts w:eastAsia="Times New Roman"/>
          <w:szCs w:val="24"/>
        </w:rPr>
        <w:t>τ</w:t>
      </w:r>
      <w:r>
        <w:rPr>
          <w:rFonts w:eastAsia="Times New Roman"/>
          <w:szCs w:val="24"/>
        </w:rPr>
        <w:t>ράπεζας και των εργαζόμενων και συνταξιούχων α</w:t>
      </w:r>
      <w:r>
        <w:rPr>
          <w:rFonts w:eastAsia="Times New Roman"/>
          <w:szCs w:val="24"/>
        </w:rPr>
        <w:t xml:space="preserve">πό την άλλη μεριά, το οποίο αυτό το διάστημα δεν λύθηκε. </w:t>
      </w:r>
    </w:p>
    <w:p w14:paraId="2D05F232" w14:textId="77777777" w:rsidR="00237587" w:rsidRDefault="00AE0D0F">
      <w:pPr>
        <w:spacing w:after="0" w:line="600" w:lineRule="auto"/>
        <w:ind w:firstLine="720"/>
        <w:jc w:val="both"/>
        <w:rPr>
          <w:rFonts w:eastAsia="Times New Roman"/>
          <w:szCs w:val="24"/>
        </w:rPr>
      </w:pPr>
      <w:r>
        <w:rPr>
          <w:rFonts w:eastAsia="Times New Roman"/>
          <w:szCs w:val="24"/>
        </w:rPr>
        <w:t>Το πρόβλημα είναι σοβαρό και παραμένει. Υπάρχουν άνθρωποι οι οποίοι βρίσκονται σε τραγική οικονομική κατάσταση, γιατί -σημειώνω- αυτή η επικουρική παροχή μπορεί να ήταν και το 40% περίπου της συνολι</w:t>
      </w:r>
      <w:r>
        <w:rPr>
          <w:rFonts w:eastAsia="Times New Roman"/>
          <w:szCs w:val="24"/>
        </w:rPr>
        <w:t>κής συνταξιοδοτικής παροχής. Οπότε, καταλαβαίνετε ότι ήταν ένας προγραμματισμός ζωής, διότι υπάρχουν υποχρεώσεις, δάνεια, κάρτες, σπουδές παιδιών, στεγαστικά δάνεια και όλα αυτά. Βγαίνει, λοιπόν, ο οικογενειακός προϋπολογισμός έξω κατά πολύ, με δυσμενή συν</w:t>
      </w:r>
      <w:r>
        <w:rPr>
          <w:rFonts w:eastAsia="Times New Roman"/>
          <w:szCs w:val="24"/>
        </w:rPr>
        <w:t xml:space="preserve">έπεια για το οικογενειακό εισόδημα και γενικότερα. </w:t>
      </w:r>
    </w:p>
    <w:p w14:paraId="2D05F233" w14:textId="77777777" w:rsidR="00237587" w:rsidRDefault="00AE0D0F">
      <w:pPr>
        <w:spacing w:after="0" w:line="600" w:lineRule="auto"/>
        <w:ind w:firstLine="720"/>
        <w:jc w:val="both"/>
        <w:rPr>
          <w:rFonts w:eastAsia="Times New Roman"/>
          <w:szCs w:val="24"/>
        </w:rPr>
      </w:pPr>
      <w:r>
        <w:rPr>
          <w:rFonts w:eastAsia="Times New Roman"/>
          <w:szCs w:val="24"/>
        </w:rPr>
        <w:lastRenderedPageBreak/>
        <w:t xml:space="preserve">Τι σκέφτεστε, λοιπόν, να κάνετε και τι πρωτοβουλίες </w:t>
      </w:r>
      <w:r>
        <w:rPr>
          <w:rFonts w:eastAsia="Times New Roman"/>
          <w:szCs w:val="24"/>
        </w:rPr>
        <w:t>-</w:t>
      </w:r>
      <w:r>
        <w:rPr>
          <w:rFonts w:eastAsia="Times New Roman"/>
          <w:szCs w:val="24"/>
        </w:rPr>
        <w:t xml:space="preserve">πιθανόν- είστε διατεθειμένος να πάρετε, κύριε Υπουργέ; </w:t>
      </w:r>
    </w:p>
    <w:p w14:paraId="2D05F234" w14:textId="77777777" w:rsidR="00237587" w:rsidRDefault="00AE0D0F">
      <w:pPr>
        <w:shd w:val="clear" w:color="auto" w:fill="FFFFFF"/>
        <w:spacing w:after="0" w:line="600" w:lineRule="auto"/>
        <w:ind w:firstLine="720"/>
        <w:jc w:val="both"/>
        <w:rPr>
          <w:rFonts w:eastAsia="Times New Roman"/>
          <w:color w:val="212121"/>
          <w:szCs w:val="24"/>
        </w:rPr>
      </w:pPr>
      <w:r w:rsidRPr="003E516D">
        <w:rPr>
          <w:rFonts w:eastAsia="Times New Roman"/>
          <w:b/>
          <w:color w:val="212121"/>
          <w:szCs w:val="24"/>
        </w:rPr>
        <w:t>ΠΡΟΕΔΡΕΥΩΝ (Δημήτριος Κρεμαστινός):</w:t>
      </w:r>
      <w:r>
        <w:rPr>
          <w:rFonts w:eastAsia="Times New Roman"/>
          <w:color w:val="212121"/>
          <w:szCs w:val="24"/>
        </w:rPr>
        <w:t xml:space="preserve"> Τον λόγο έχει </w:t>
      </w:r>
      <w:r>
        <w:rPr>
          <w:rFonts w:eastAsia="Times New Roman"/>
          <w:color w:val="212121"/>
          <w:szCs w:val="24"/>
        </w:rPr>
        <w:t xml:space="preserve">ο </w:t>
      </w:r>
      <w:r>
        <w:rPr>
          <w:rFonts w:eastAsia="Times New Roman"/>
          <w:color w:val="212121"/>
          <w:szCs w:val="24"/>
        </w:rPr>
        <w:t>Υπουργός Εργασίας, Κοινωνικής Ασφάλισης και</w:t>
      </w:r>
      <w:r>
        <w:rPr>
          <w:rFonts w:eastAsia="Times New Roman"/>
          <w:color w:val="212121"/>
          <w:szCs w:val="24"/>
        </w:rPr>
        <w:t xml:space="preserve"> Κοινωνικής Αλληλεγγύης κ. Πετρόπουλος.</w:t>
      </w:r>
    </w:p>
    <w:p w14:paraId="2D05F235" w14:textId="77777777" w:rsidR="00237587" w:rsidRDefault="00AE0D0F">
      <w:pPr>
        <w:shd w:val="clear" w:color="auto" w:fill="FFFFFF"/>
        <w:spacing w:after="0" w:line="600" w:lineRule="auto"/>
        <w:ind w:firstLine="720"/>
        <w:jc w:val="both"/>
        <w:rPr>
          <w:rFonts w:eastAsia="Times New Roman"/>
          <w:color w:val="212121"/>
          <w:szCs w:val="24"/>
        </w:rPr>
      </w:pPr>
      <w:r w:rsidRPr="005F0484">
        <w:rPr>
          <w:rFonts w:eastAsia="Times New Roman"/>
          <w:b/>
          <w:color w:val="212121"/>
          <w:szCs w:val="24"/>
        </w:rPr>
        <w:t>ΑΝ</w:t>
      </w:r>
      <w:r>
        <w:rPr>
          <w:rFonts w:eastAsia="Times New Roman"/>
          <w:b/>
          <w:color w:val="212121"/>
          <w:szCs w:val="24"/>
        </w:rPr>
        <w:t>ΑΣΤΑΣΙΟΣ ΠΕΤΡΟ</w:t>
      </w:r>
      <w:r w:rsidRPr="003E516D">
        <w:rPr>
          <w:rFonts w:eastAsia="Times New Roman"/>
          <w:b/>
          <w:color w:val="212121"/>
          <w:szCs w:val="24"/>
        </w:rPr>
        <w:t xml:space="preserve">ΠΟΥΛΟΣ (Υφυπουργός Εργασίας, Κοινωνικής Ασφάλισης και Κοινωνικής Αλληλεγγύης): </w:t>
      </w:r>
      <w:r>
        <w:rPr>
          <w:rFonts w:eastAsia="Times New Roman"/>
          <w:color w:val="212121"/>
          <w:szCs w:val="24"/>
        </w:rPr>
        <w:t>Ευ</w:t>
      </w:r>
      <w:r w:rsidRPr="003E516D">
        <w:rPr>
          <w:rFonts w:eastAsia="Times New Roman"/>
          <w:color w:val="212121"/>
          <w:szCs w:val="24"/>
        </w:rPr>
        <w:t>χαριστώ</w:t>
      </w:r>
      <w:r>
        <w:rPr>
          <w:rFonts w:eastAsia="Times New Roman"/>
          <w:color w:val="212121"/>
          <w:szCs w:val="24"/>
        </w:rPr>
        <w:t>, κύριε Πρ</w:t>
      </w:r>
      <w:r w:rsidRPr="003E516D">
        <w:rPr>
          <w:rFonts w:eastAsia="Times New Roman"/>
          <w:color w:val="212121"/>
          <w:szCs w:val="24"/>
        </w:rPr>
        <w:t>όεδρε</w:t>
      </w:r>
      <w:r>
        <w:rPr>
          <w:rFonts w:eastAsia="Times New Roman"/>
          <w:color w:val="212121"/>
          <w:szCs w:val="24"/>
        </w:rPr>
        <w:t>.</w:t>
      </w:r>
    </w:p>
    <w:p w14:paraId="2D05F236"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Η σημερινή ερώτηση της κ</w:t>
      </w:r>
      <w:r>
        <w:rPr>
          <w:rFonts w:eastAsia="Times New Roman"/>
          <w:color w:val="212121"/>
          <w:szCs w:val="24"/>
        </w:rPr>
        <w:t>.</w:t>
      </w:r>
      <w:r>
        <w:rPr>
          <w:rFonts w:eastAsia="Times New Roman"/>
          <w:color w:val="212121"/>
          <w:szCs w:val="24"/>
        </w:rPr>
        <w:t xml:space="preserve"> Καφαντάρη είναι μάλλον η τέταρτη σχετική. Δ</w:t>
      </w:r>
      <w:r w:rsidRPr="003E516D">
        <w:rPr>
          <w:rFonts w:eastAsia="Times New Roman"/>
          <w:color w:val="212121"/>
          <w:szCs w:val="24"/>
        </w:rPr>
        <w:t xml:space="preserve">εν θα επανέλθω σε όσες </w:t>
      </w:r>
      <w:r>
        <w:rPr>
          <w:rFonts w:eastAsia="Times New Roman"/>
          <w:color w:val="212121"/>
          <w:szCs w:val="24"/>
        </w:rPr>
        <w:t>απαντήσεις</w:t>
      </w:r>
      <w:r w:rsidRPr="003E516D">
        <w:rPr>
          <w:rFonts w:eastAsia="Times New Roman"/>
          <w:color w:val="212121"/>
          <w:szCs w:val="24"/>
        </w:rPr>
        <w:t xml:space="preserve"> έχω </w:t>
      </w:r>
      <w:r>
        <w:rPr>
          <w:rFonts w:eastAsia="Times New Roman"/>
          <w:color w:val="212121"/>
          <w:szCs w:val="24"/>
        </w:rPr>
        <w:t>ήδη δώσει.</w:t>
      </w:r>
    </w:p>
    <w:p w14:paraId="2D05F237"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Όμως,</w:t>
      </w:r>
      <w:r w:rsidRPr="003E516D">
        <w:rPr>
          <w:rFonts w:eastAsia="Times New Roman"/>
          <w:color w:val="212121"/>
          <w:szCs w:val="24"/>
        </w:rPr>
        <w:t xml:space="preserve"> εκείνο που κυριαρχούσε </w:t>
      </w:r>
      <w:r>
        <w:rPr>
          <w:rFonts w:eastAsia="Times New Roman"/>
          <w:color w:val="212121"/>
          <w:szCs w:val="24"/>
        </w:rPr>
        <w:t>σε όλες μου τις τοποθετήσεις</w:t>
      </w:r>
      <w:r w:rsidRPr="003E516D">
        <w:rPr>
          <w:rFonts w:eastAsia="Times New Roman"/>
          <w:color w:val="212121"/>
          <w:szCs w:val="24"/>
        </w:rPr>
        <w:t xml:space="preserve"> είναι ο σεβασμός στη συλλογική αυτονομία και στο</w:t>
      </w:r>
      <w:r>
        <w:rPr>
          <w:rFonts w:eastAsia="Times New Roman"/>
          <w:color w:val="212121"/>
          <w:szCs w:val="24"/>
        </w:rPr>
        <w:t>ν</w:t>
      </w:r>
      <w:r w:rsidRPr="003E516D">
        <w:rPr>
          <w:rFonts w:eastAsia="Times New Roman"/>
          <w:color w:val="212121"/>
          <w:szCs w:val="24"/>
        </w:rPr>
        <w:t xml:space="preserve"> ρόλο που πρέπει να παίζουν οι </w:t>
      </w:r>
      <w:r>
        <w:rPr>
          <w:rFonts w:eastAsia="Times New Roman"/>
          <w:color w:val="212121"/>
          <w:szCs w:val="24"/>
        </w:rPr>
        <w:t xml:space="preserve">συνδικαλιστικές οργανώσεις, </w:t>
      </w:r>
      <w:r w:rsidRPr="003E516D">
        <w:rPr>
          <w:rFonts w:eastAsia="Times New Roman"/>
          <w:color w:val="212121"/>
          <w:szCs w:val="24"/>
        </w:rPr>
        <w:t>που πρέπει να διαφωτίζουν</w:t>
      </w:r>
      <w:r>
        <w:rPr>
          <w:rFonts w:eastAsia="Times New Roman"/>
          <w:color w:val="212121"/>
          <w:szCs w:val="24"/>
        </w:rPr>
        <w:t>,</w:t>
      </w:r>
      <w:r w:rsidRPr="003E516D">
        <w:rPr>
          <w:rFonts w:eastAsia="Times New Roman"/>
          <w:color w:val="212121"/>
          <w:szCs w:val="24"/>
        </w:rPr>
        <w:t xml:space="preserve"> να συνενώνουν </w:t>
      </w:r>
      <w:r>
        <w:rPr>
          <w:rFonts w:eastAsia="Times New Roman"/>
          <w:color w:val="212121"/>
          <w:szCs w:val="24"/>
        </w:rPr>
        <w:t>τους εργαζόμενους, να κ</w:t>
      </w:r>
      <w:r>
        <w:rPr>
          <w:rFonts w:eastAsia="Times New Roman"/>
          <w:color w:val="212121"/>
          <w:szCs w:val="24"/>
        </w:rPr>
        <w:t>ατευθύνουν προς το κοινό καλό τη</w:t>
      </w:r>
      <w:r w:rsidRPr="003E516D">
        <w:rPr>
          <w:rFonts w:eastAsia="Times New Roman"/>
          <w:color w:val="212121"/>
          <w:szCs w:val="24"/>
        </w:rPr>
        <w:t xml:space="preserve"> δυναμική που </w:t>
      </w:r>
      <w:r>
        <w:rPr>
          <w:rFonts w:eastAsia="Times New Roman"/>
          <w:color w:val="212121"/>
          <w:szCs w:val="24"/>
        </w:rPr>
        <w:t xml:space="preserve">μπορεί να εκφράσουν. Δεν το είδαμε αυτό.  </w:t>
      </w:r>
    </w:p>
    <w:p w14:paraId="2D05F238"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lastRenderedPageBreak/>
        <w:t>Έτσι, η Κ</w:t>
      </w:r>
      <w:r w:rsidRPr="003E516D">
        <w:rPr>
          <w:rFonts w:eastAsia="Times New Roman"/>
          <w:color w:val="212121"/>
          <w:szCs w:val="24"/>
        </w:rPr>
        <w:t>υβέρνηση</w:t>
      </w:r>
      <w:r>
        <w:rPr>
          <w:rFonts w:eastAsia="Times New Roman"/>
          <w:color w:val="212121"/>
          <w:szCs w:val="24"/>
        </w:rPr>
        <w:t>,</w:t>
      </w:r>
      <w:r w:rsidRPr="003E516D">
        <w:rPr>
          <w:rFonts w:eastAsia="Times New Roman"/>
          <w:color w:val="212121"/>
          <w:szCs w:val="24"/>
        </w:rPr>
        <w:t xml:space="preserve"> αφού πέρασε τόσος καιρός</w:t>
      </w:r>
      <w:r>
        <w:rPr>
          <w:rFonts w:eastAsia="Times New Roman"/>
          <w:color w:val="212121"/>
          <w:szCs w:val="24"/>
        </w:rPr>
        <w:t>,</w:t>
      </w:r>
      <w:r w:rsidRPr="003E516D">
        <w:rPr>
          <w:rFonts w:eastAsia="Times New Roman"/>
          <w:color w:val="212121"/>
          <w:szCs w:val="24"/>
        </w:rPr>
        <w:t xml:space="preserve"> </w:t>
      </w:r>
      <w:r>
        <w:rPr>
          <w:rFonts w:eastAsia="Times New Roman"/>
          <w:color w:val="212121"/>
          <w:szCs w:val="24"/>
        </w:rPr>
        <w:t>π</w:t>
      </w:r>
      <w:r w:rsidRPr="003E516D">
        <w:rPr>
          <w:rFonts w:eastAsia="Times New Roman"/>
          <w:color w:val="212121"/>
          <w:szCs w:val="24"/>
        </w:rPr>
        <w:t xml:space="preserve">ράγματι </w:t>
      </w:r>
      <w:r>
        <w:rPr>
          <w:rFonts w:eastAsia="Times New Roman"/>
          <w:color w:val="212121"/>
          <w:szCs w:val="24"/>
        </w:rPr>
        <w:t>βρίσκεται σ</w:t>
      </w:r>
      <w:r w:rsidRPr="003E516D">
        <w:rPr>
          <w:rFonts w:eastAsia="Times New Roman"/>
          <w:color w:val="212121"/>
          <w:szCs w:val="24"/>
        </w:rPr>
        <w:t xml:space="preserve">ε μία δυσμενή θέση ως προς το ότι δεν έχει εκείνη την υποστήριξη που θα ανέμενε κανείς λογικά να έχει </w:t>
      </w:r>
      <w:r w:rsidRPr="003E516D">
        <w:rPr>
          <w:rFonts w:eastAsia="Times New Roman"/>
          <w:color w:val="212121"/>
          <w:szCs w:val="24"/>
        </w:rPr>
        <w:t>μία κυβέρνηση που θέλει να δώσει λύση στο πρόβλημα</w:t>
      </w:r>
      <w:r>
        <w:rPr>
          <w:rFonts w:eastAsia="Times New Roman"/>
          <w:color w:val="212121"/>
          <w:szCs w:val="24"/>
        </w:rPr>
        <w:t>.</w:t>
      </w:r>
      <w:r w:rsidRPr="003E516D">
        <w:rPr>
          <w:rFonts w:eastAsia="Times New Roman"/>
          <w:color w:val="212121"/>
          <w:szCs w:val="24"/>
        </w:rPr>
        <w:t xml:space="preserve"> </w:t>
      </w:r>
      <w:r>
        <w:rPr>
          <w:rFonts w:eastAsia="Times New Roman"/>
          <w:color w:val="212121"/>
          <w:szCs w:val="24"/>
        </w:rPr>
        <w:t xml:space="preserve">Και επειδή </w:t>
      </w:r>
      <w:r w:rsidRPr="003E516D">
        <w:rPr>
          <w:rFonts w:eastAsia="Times New Roman"/>
          <w:color w:val="212121"/>
          <w:szCs w:val="24"/>
        </w:rPr>
        <w:t>προσφάτως έγ</w:t>
      </w:r>
      <w:r>
        <w:rPr>
          <w:rFonts w:eastAsia="Times New Roman"/>
          <w:color w:val="212121"/>
          <w:szCs w:val="24"/>
        </w:rPr>
        <w:t>ινε πολλή κουβέντα ότι καθιερώσαμε</w:t>
      </w:r>
      <w:r w:rsidRPr="003E516D">
        <w:rPr>
          <w:rFonts w:eastAsia="Times New Roman"/>
          <w:color w:val="212121"/>
          <w:szCs w:val="24"/>
        </w:rPr>
        <w:t xml:space="preserve"> τον κατώτατο μισθό ερήμην της </w:t>
      </w:r>
      <w:r>
        <w:rPr>
          <w:rFonts w:eastAsia="Times New Roman"/>
          <w:color w:val="212121"/>
          <w:szCs w:val="24"/>
        </w:rPr>
        <w:t xml:space="preserve">ΓΣΕΕ και των ισχυρών δυνάμεων του συνδικαλιστικού </w:t>
      </w:r>
      <w:r w:rsidRPr="003E516D">
        <w:rPr>
          <w:rFonts w:eastAsia="Times New Roman"/>
          <w:color w:val="212121"/>
          <w:szCs w:val="24"/>
        </w:rPr>
        <w:t>κινήματος</w:t>
      </w:r>
      <w:r>
        <w:rPr>
          <w:rFonts w:eastAsia="Times New Roman"/>
          <w:color w:val="212121"/>
          <w:szCs w:val="24"/>
        </w:rPr>
        <w:t>,</w:t>
      </w:r>
      <w:r w:rsidRPr="003E516D">
        <w:rPr>
          <w:rFonts w:eastAsia="Times New Roman"/>
          <w:color w:val="212121"/>
          <w:szCs w:val="24"/>
        </w:rPr>
        <w:t xml:space="preserve"> που τάχα θα </w:t>
      </w:r>
      <w:r w:rsidRPr="00B93A62">
        <w:rPr>
          <w:rFonts w:eastAsia="Times New Roman"/>
          <w:color w:val="212121"/>
          <w:szCs w:val="24"/>
        </w:rPr>
        <w:t>έκαναν</w:t>
      </w:r>
      <w:r>
        <w:rPr>
          <w:rFonts w:eastAsia="Times New Roman"/>
          <w:color w:val="212121"/>
          <w:szCs w:val="24"/>
        </w:rPr>
        <w:t xml:space="preserve"> </w:t>
      </w:r>
      <w:r w:rsidRPr="003E516D">
        <w:rPr>
          <w:rFonts w:eastAsia="Times New Roman"/>
          <w:color w:val="212121"/>
          <w:szCs w:val="24"/>
        </w:rPr>
        <w:t>κάτι δ</w:t>
      </w:r>
      <w:r>
        <w:rPr>
          <w:rFonts w:eastAsia="Times New Roman"/>
          <w:color w:val="212121"/>
          <w:szCs w:val="24"/>
        </w:rPr>
        <w:t xml:space="preserve">ιαφορετικό απ’ ό,τι κάνουμε </w:t>
      </w:r>
      <w:r w:rsidRPr="003E516D">
        <w:rPr>
          <w:rFonts w:eastAsia="Times New Roman"/>
          <w:color w:val="212121"/>
          <w:szCs w:val="24"/>
        </w:rPr>
        <w:t>εμ</w:t>
      </w:r>
      <w:r w:rsidRPr="003E516D">
        <w:rPr>
          <w:rFonts w:eastAsia="Times New Roman"/>
          <w:color w:val="212121"/>
          <w:szCs w:val="24"/>
        </w:rPr>
        <w:t xml:space="preserve">είς μόνοι </w:t>
      </w:r>
      <w:r>
        <w:rPr>
          <w:rFonts w:eastAsia="Times New Roman"/>
          <w:color w:val="212121"/>
          <w:szCs w:val="24"/>
        </w:rPr>
        <w:t>μας, ιδού μπροστά η</w:t>
      </w:r>
      <w:r w:rsidRPr="003E516D">
        <w:rPr>
          <w:rFonts w:eastAsia="Times New Roman"/>
          <w:color w:val="212121"/>
          <w:szCs w:val="24"/>
        </w:rPr>
        <w:t xml:space="preserve"> ευθύνη όλων να εκφράσουν</w:t>
      </w:r>
      <w:r>
        <w:rPr>
          <w:rFonts w:eastAsia="Times New Roman"/>
          <w:color w:val="212121"/>
          <w:szCs w:val="24"/>
        </w:rPr>
        <w:t>,</w:t>
      </w:r>
      <w:r w:rsidRPr="003E516D">
        <w:rPr>
          <w:rFonts w:eastAsia="Times New Roman"/>
          <w:color w:val="212121"/>
          <w:szCs w:val="24"/>
        </w:rPr>
        <w:t xml:space="preserve"> επιτέλους</w:t>
      </w:r>
      <w:r>
        <w:rPr>
          <w:rFonts w:eastAsia="Times New Roman"/>
          <w:color w:val="212121"/>
          <w:szCs w:val="24"/>
        </w:rPr>
        <w:t>,</w:t>
      </w:r>
      <w:r w:rsidRPr="003E516D">
        <w:rPr>
          <w:rFonts w:eastAsia="Times New Roman"/>
          <w:color w:val="212121"/>
          <w:szCs w:val="24"/>
        </w:rPr>
        <w:t xml:space="preserve"> άποψη και θέση για τη λύση του προβλήματος </w:t>
      </w:r>
      <w:r>
        <w:rPr>
          <w:rFonts w:eastAsia="Times New Roman"/>
          <w:color w:val="212121"/>
          <w:szCs w:val="24"/>
        </w:rPr>
        <w:t xml:space="preserve">στον ΛΕΠΕΤΕ. </w:t>
      </w:r>
    </w:p>
    <w:p w14:paraId="2D05F239"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Η Κυβέρνηση έχει διατυπώσει τη βούλησή της για τη λύση του προβλήματος. Δεν μένουμε πια στο να εκφράσουμε τη βούληση. Δώσαμε </w:t>
      </w:r>
      <w:r w:rsidRPr="003E516D">
        <w:rPr>
          <w:rFonts w:eastAsia="Times New Roman"/>
          <w:color w:val="212121"/>
          <w:szCs w:val="24"/>
        </w:rPr>
        <w:t xml:space="preserve">αρκετό </w:t>
      </w:r>
      <w:r w:rsidRPr="003E516D">
        <w:rPr>
          <w:rFonts w:eastAsia="Times New Roman"/>
          <w:color w:val="212121"/>
          <w:szCs w:val="24"/>
        </w:rPr>
        <w:t xml:space="preserve">χρόνο </w:t>
      </w:r>
      <w:r>
        <w:rPr>
          <w:rFonts w:eastAsia="Times New Roman"/>
          <w:color w:val="212121"/>
          <w:szCs w:val="24"/>
        </w:rPr>
        <w:t xml:space="preserve">στο να </w:t>
      </w:r>
      <w:r w:rsidRPr="003E516D">
        <w:rPr>
          <w:rFonts w:eastAsia="Times New Roman"/>
          <w:color w:val="212121"/>
          <w:szCs w:val="24"/>
        </w:rPr>
        <w:t>εκφραστούν α</w:t>
      </w:r>
      <w:r>
        <w:rPr>
          <w:rFonts w:eastAsia="Times New Roman"/>
          <w:color w:val="212121"/>
          <w:szCs w:val="24"/>
        </w:rPr>
        <w:t>υτές οι πρωτοβουλίες. Θε</w:t>
      </w:r>
      <w:r w:rsidRPr="003E516D">
        <w:rPr>
          <w:rFonts w:eastAsia="Times New Roman"/>
          <w:color w:val="212121"/>
          <w:szCs w:val="24"/>
        </w:rPr>
        <w:t>ωρώ ότι έχουν ωριμάσει αρκετά τα πράγματα</w:t>
      </w:r>
      <w:r>
        <w:rPr>
          <w:rFonts w:eastAsia="Times New Roman"/>
          <w:color w:val="212121"/>
          <w:szCs w:val="24"/>
        </w:rPr>
        <w:t>,</w:t>
      </w:r>
      <w:r w:rsidRPr="003E516D">
        <w:rPr>
          <w:rFonts w:eastAsia="Times New Roman"/>
          <w:color w:val="212121"/>
          <w:szCs w:val="24"/>
        </w:rPr>
        <w:t xml:space="preserve"> γιατί έχει φτάσει ο κόμπος στο χτένι και έχει σπάσει πια και το χτένι και ο </w:t>
      </w:r>
      <w:r>
        <w:rPr>
          <w:rFonts w:eastAsia="Times New Roman"/>
          <w:color w:val="212121"/>
          <w:szCs w:val="24"/>
        </w:rPr>
        <w:t>κόμπος</w:t>
      </w:r>
      <w:r w:rsidRPr="003E516D">
        <w:rPr>
          <w:rFonts w:eastAsia="Times New Roman"/>
          <w:color w:val="212121"/>
          <w:szCs w:val="24"/>
        </w:rPr>
        <w:t xml:space="preserve"> και πρέπει να παρθούν </w:t>
      </w:r>
      <w:r>
        <w:rPr>
          <w:rFonts w:eastAsia="Times New Roman"/>
          <w:color w:val="212121"/>
          <w:szCs w:val="24"/>
        </w:rPr>
        <w:t xml:space="preserve">οι πρωτοβουλίες που ήδη, </w:t>
      </w:r>
      <w:r w:rsidRPr="003E516D">
        <w:rPr>
          <w:rFonts w:eastAsia="Times New Roman"/>
          <w:color w:val="212121"/>
          <w:szCs w:val="24"/>
        </w:rPr>
        <w:t>κ</w:t>
      </w:r>
      <w:r>
        <w:rPr>
          <w:rFonts w:eastAsia="Times New Roman"/>
          <w:color w:val="212121"/>
          <w:szCs w:val="24"/>
        </w:rPr>
        <w:t>υρία</w:t>
      </w:r>
      <w:r w:rsidRPr="003E516D">
        <w:rPr>
          <w:rFonts w:eastAsia="Times New Roman"/>
          <w:color w:val="212121"/>
          <w:szCs w:val="24"/>
        </w:rPr>
        <w:t xml:space="preserve"> Καφαντάρη</w:t>
      </w:r>
      <w:r>
        <w:rPr>
          <w:rFonts w:eastAsia="Times New Roman"/>
          <w:color w:val="212121"/>
          <w:szCs w:val="24"/>
        </w:rPr>
        <w:t>,</w:t>
      </w:r>
      <w:r w:rsidRPr="003E516D">
        <w:rPr>
          <w:rFonts w:eastAsia="Times New Roman"/>
          <w:color w:val="212121"/>
          <w:szCs w:val="24"/>
        </w:rPr>
        <w:t xml:space="preserve"> με πολλούς τρόπου</w:t>
      </w:r>
      <w:r w:rsidRPr="003E516D">
        <w:rPr>
          <w:rFonts w:eastAsia="Times New Roman"/>
          <w:color w:val="212121"/>
          <w:szCs w:val="24"/>
        </w:rPr>
        <w:t>ς είχα προαναγγείλει</w:t>
      </w:r>
      <w:r>
        <w:rPr>
          <w:rFonts w:eastAsia="Times New Roman"/>
          <w:color w:val="212121"/>
          <w:szCs w:val="24"/>
        </w:rPr>
        <w:t>,</w:t>
      </w:r>
      <w:r w:rsidRPr="003E516D">
        <w:rPr>
          <w:rFonts w:eastAsia="Times New Roman"/>
          <w:color w:val="212121"/>
          <w:szCs w:val="24"/>
        </w:rPr>
        <w:t xml:space="preserve"> όμως δεν προχωρ</w:t>
      </w:r>
      <w:r>
        <w:rPr>
          <w:rFonts w:eastAsia="Times New Roman"/>
          <w:color w:val="212121"/>
          <w:szCs w:val="24"/>
        </w:rPr>
        <w:t>ούσα</w:t>
      </w:r>
      <w:r w:rsidRPr="003E516D">
        <w:rPr>
          <w:rFonts w:eastAsia="Times New Roman"/>
          <w:color w:val="212121"/>
          <w:szCs w:val="24"/>
        </w:rPr>
        <w:t xml:space="preserve"> αναμένο</w:t>
      </w:r>
      <w:r>
        <w:rPr>
          <w:rFonts w:eastAsia="Times New Roman"/>
          <w:color w:val="212121"/>
          <w:szCs w:val="24"/>
        </w:rPr>
        <w:t>ντας τη στήριξη των εργαζομένων.</w:t>
      </w:r>
    </w:p>
    <w:p w14:paraId="2D05F23A"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lastRenderedPageBreak/>
        <w:t xml:space="preserve">Πληροφορήθηκα </w:t>
      </w:r>
      <w:r w:rsidRPr="003E516D">
        <w:rPr>
          <w:rFonts w:eastAsia="Times New Roman"/>
          <w:color w:val="212121"/>
          <w:szCs w:val="24"/>
        </w:rPr>
        <w:t>ότι περίπου</w:t>
      </w:r>
      <w:r>
        <w:rPr>
          <w:rFonts w:eastAsia="Times New Roman"/>
          <w:color w:val="212121"/>
          <w:szCs w:val="24"/>
        </w:rPr>
        <w:t xml:space="preserve"> χίλια εκατό άτομα </w:t>
      </w:r>
      <w:r w:rsidRPr="003E516D">
        <w:rPr>
          <w:rFonts w:eastAsia="Times New Roman"/>
          <w:color w:val="212121"/>
          <w:szCs w:val="24"/>
        </w:rPr>
        <w:t xml:space="preserve">έχουν συγκεντρώσει υπογραφές κάτω από κείμενο </w:t>
      </w:r>
      <w:r>
        <w:rPr>
          <w:rFonts w:eastAsia="Times New Roman"/>
          <w:color w:val="212121"/>
          <w:szCs w:val="24"/>
        </w:rPr>
        <w:t xml:space="preserve">με </w:t>
      </w:r>
      <w:r w:rsidRPr="003E516D">
        <w:rPr>
          <w:rFonts w:eastAsia="Times New Roman"/>
          <w:color w:val="212121"/>
          <w:szCs w:val="24"/>
        </w:rPr>
        <w:t xml:space="preserve">την απαίτηση να μην παρέμβει ο </w:t>
      </w:r>
      <w:r>
        <w:rPr>
          <w:rFonts w:eastAsia="Times New Roman"/>
          <w:color w:val="212121"/>
          <w:szCs w:val="24"/>
        </w:rPr>
        <w:t xml:space="preserve">υποφαινόμενος </w:t>
      </w:r>
      <w:r w:rsidRPr="003E516D">
        <w:rPr>
          <w:rFonts w:eastAsia="Times New Roman"/>
          <w:color w:val="212121"/>
          <w:szCs w:val="24"/>
        </w:rPr>
        <w:t xml:space="preserve">και με προσωπικές </w:t>
      </w:r>
      <w:r>
        <w:rPr>
          <w:rFonts w:eastAsia="Times New Roman"/>
          <w:color w:val="212121"/>
          <w:szCs w:val="24"/>
        </w:rPr>
        <w:t xml:space="preserve">επιθέσεις </w:t>
      </w:r>
      <w:r w:rsidRPr="003E516D">
        <w:rPr>
          <w:rFonts w:eastAsia="Times New Roman"/>
          <w:color w:val="212121"/>
          <w:szCs w:val="24"/>
        </w:rPr>
        <w:t>εναντίο</w:t>
      </w:r>
      <w:r>
        <w:rPr>
          <w:rFonts w:eastAsia="Times New Roman"/>
          <w:color w:val="212121"/>
          <w:szCs w:val="24"/>
        </w:rPr>
        <w:t xml:space="preserve">ν μου </w:t>
      </w:r>
      <w:r>
        <w:rPr>
          <w:rFonts w:eastAsia="Times New Roman"/>
          <w:color w:val="212121"/>
          <w:szCs w:val="24"/>
        </w:rPr>
        <w:t>να μην τολμήσω</w:t>
      </w:r>
      <w:r w:rsidRPr="003E516D">
        <w:rPr>
          <w:rFonts w:eastAsia="Times New Roman"/>
          <w:color w:val="212121"/>
          <w:szCs w:val="24"/>
        </w:rPr>
        <w:t xml:space="preserve"> να ασχοληθώ με το</w:t>
      </w:r>
      <w:r>
        <w:rPr>
          <w:rFonts w:eastAsia="Times New Roman"/>
          <w:color w:val="212121"/>
          <w:szCs w:val="24"/>
        </w:rPr>
        <w:t>ν</w:t>
      </w:r>
      <w:r w:rsidRPr="003E516D">
        <w:rPr>
          <w:rFonts w:eastAsia="Times New Roman"/>
          <w:color w:val="212121"/>
          <w:szCs w:val="24"/>
        </w:rPr>
        <w:t xml:space="preserve"> </w:t>
      </w:r>
      <w:r>
        <w:rPr>
          <w:rFonts w:eastAsia="Times New Roman"/>
          <w:color w:val="212121"/>
          <w:szCs w:val="24"/>
        </w:rPr>
        <w:t>ΛΕΠΕΤΕ.</w:t>
      </w:r>
    </w:p>
    <w:p w14:paraId="2D05F23B"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Εί</w:t>
      </w:r>
      <w:r w:rsidRPr="003E516D">
        <w:rPr>
          <w:rFonts w:eastAsia="Times New Roman"/>
          <w:color w:val="212121"/>
          <w:szCs w:val="24"/>
        </w:rPr>
        <w:t xml:space="preserve">ναι </w:t>
      </w:r>
      <w:r>
        <w:rPr>
          <w:rFonts w:eastAsia="Times New Roman"/>
          <w:color w:val="212121"/>
          <w:szCs w:val="24"/>
        </w:rPr>
        <w:t xml:space="preserve">δεκαεξίμισι χιλιάδες οι </w:t>
      </w:r>
      <w:r w:rsidRPr="003E516D">
        <w:rPr>
          <w:rFonts w:eastAsia="Times New Roman"/>
          <w:color w:val="212121"/>
          <w:szCs w:val="24"/>
        </w:rPr>
        <w:t>συνταξιούχοι</w:t>
      </w:r>
      <w:r>
        <w:rPr>
          <w:rFonts w:eastAsia="Times New Roman"/>
          <w:color w:val="212121"/>
          <w:szCs w:val="24"/>
        </w:rPr>
        <w:t xml:space="preserve">. Περιμένω από τους υπόλοιπους δεκαπέντε χιλιάδες να εκφράσουν άποψη. Δεν </w:t>
      </w:r>
      <w:r w:rsidRPr="003E516D">
        <w:rPr>
          <w:rFonts w:eastAsia="Times New Roman"/>
          <w:color w:val="212121"/>
          <w:szCs w:val="24"/>
        </w:rPr>
        <w:t>γίνεται</w:t>
      </w:r>
      <w:r>
        <w:rPr>
          <w:rFonts w:eastAsia="Times New Roman"/>
          <w:color w:val="212121"/>
          <w:szCs w:val="24"/>
        </w:rPr>
        <w:t xml:space="preserve"> η Κυβέρνηση να θέλει</w:t>
      </w:r>
      <w:r w:rsidRPr="003E516D">
        <w:rPr>
          <w:rFonts w:eastAsia="Times New Roman"/>
          <w:color w:val="212121"/>
          <w:szCs w:val="24"/>
        </w:rPr>
        <w:t xml:space="preserve"> να προχωρήσει</w:t>
      </w:r>
      <w:r>
        <w:rPr>
          <w:rFonts w:eastAsia="Times New Roman"/>
          <w:color w:val="212121"/>
          <w:szCs w:val="24"/>
        </w:rPr>
        <w:t xml:space="preserve">, να δώσει λύση και </w:t>
      </w:r>
      <w:r w:rsidRPr="003E516D">
        <w:rPr>
          <w:rFonts w:eastAsia="Times New Roman"/>
          <w:color w:val="212121"/>
          <w:szCs w:val="24"/>
        </w:rPr>
        <w:t xml:space="preserve">στο τέλος να </w:t>
      </w:r>
      <w:r>
        <w:rPr>
          <w:rFonts w:eastAsia="Times New Roman"/>
          <w:color w:val="212121"/>
          <w:szCs w:val="24"/>
        </w:rPr>
        <w:t>μας μέμφονται για</w:t>
      </w:r>
      <w:r>
        <w:rPr>
          <w:rFonts w:eastAsia="Times New Roman"/>
          <w:color w:val="212121"/>
          <w:szCs w:val="24"/>
        </w:rPr>
        <w:t xml:space="preserve">τί πάμε να δώσουμε ή γιατί θα δώσουμε τη λύση </w:t>
      </w:r>
      <w:r w:rsidRPr="003E516D">
        <w:rPr>
          <w:rFonts w:eastAsia="Times New Roman"/>
          <w:color w:val="212121"/>
          <w:szCs w:val="24"/>
        </w:rPr>
        <w:t>αυτή</w:t>
      </w:r>
      <w:r>
        <w:rPr>
          <w:rFonts w:eastAsia="Times New Roman"/>
          <w:color w:val="212121"/>
          <w:szCs w:val="24"/>
        </w:rPr>
        <w:t xml:space="preserve">. </w:t>
      </w:r>
    </w:p>
    <w:p w14:paraId="2D05F23C"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Περιμένω</w:t>
      </w:r>
      <w:r w:rsidRPr="003E516D">
        <w:rPr>
          <w:rFonts w:eastAsia="Times New Roman"/>
          <w:color w:val="212121"/>
          <w:szCs w:val="24"/>
        </w:rPr>
        <w:t xml:space="preserve"> </w:t>
      </w:r>
      <w:r>
        <w:rPr>
          <w:rFonts w:eastAsia="Times New Roman"/>
          <w:color w:val="212121"/>
          <w:szCs w:val="24"/>
        </w:rPr>
        <w:t>-</w:t>
      </w:r>
      <w:r w:rsidRPr="003E516D">
        <w:rPr>
          <w:rFonts w:eastAsia="Times New Roman"/>
          <w:color w:val="212121"/>
          <w:szCs w:val="24"/>
        </w:rPr>
        <w:t xml:space="preserve">το </w:t>
      </w:r>
      <w:r>
        <w:rPr>
          <w:rFonts w:eastAsia="Times New Roman"/>
          <w:color w:val="212121"/>
          <w:szCs w:val="24"/>
        </w:rPr>
        <w:t>τονίζω επειδή είναι δημόσιο το Β</w:t>
      </w:r>
      <w:r w:rsidRPr="003E516D">
        <w:rPr>
          <w:rFonts w:eastAsia="Times New Roman"/>
          <w:color w:val="212121"/>
          <w:szCs w:val="24"/>
        </w:rPr>
        <w:t>ήμα και το πιο</w:t>
      </w:r>
      <w:r>
        <w:rPr>
          <w:rFonts w:eastAsia="Times New Roman"/>
          <w:color w:val="212121"/>
          <w:szCs w:val="24"/>
        </w:rPr>
        <w:t xml:space="preserve"> επίσημο για τη συζήτηση εξόχως σοβαρών θεμάτων</w:t>
      </w:r>
      <w:r w:rsidRPr="003E516D">
        <w:rPr>
          <w:rFonts w:eastAsia="Times New Roman"/>
          <w:color w:val="212121"/>
          <w:szCs w:val="24"/>
        </w:rPr>
        <w:t xml:space="preserve"> αυτό της Βουλής</w:t>
      </w:r>
      <w:r>
        <w:rPr>
          <w:rFonts w:eastAsia="Times New Roman"/>
          <w:color w:val="212121"/>
          <w:szCs w:val="24"/>
        </w:rPr>
        <w:t>-</w:t>
      </w:r>
      <w:r w:rsidRPr="003E516D">
        <w:rPr>
          <w:rFonts w:eastAsia="Times New Roman"/>
          <w:color w:val="212121"/>
          <w:szCs w:val="24"/>
        </w:rPr>
        <w:t xml:space="preserve"> από τους υπόλοιπους εργαζόμενους </w:t>
      </w:r>
      <w:r>
        <w:rPr>
          <w:rFonts w:eastAsia="Times New Roman"/>
          <w:color w:val="212121"/>
          <w:szCs w:val="24"/>
        </w:rPr>
        <w:t>να</w:t>
      </w:r>
      <w:r w:rsidRPr="003E516D">
        <w:rPr>
          <w:rFonts w:eastAsia="Times New Roman"/>
          <w:color w:val="212121"/>
          <w:szCs w:val="24"/>
        </w:rPr>
        <w:t xml:space="preserve"> </w:t>
      </w:r>
      <w:r w:rsidRPr="002257E4">
        <w:rPr>
          <w:rFonts w:eastAsia="Times New Roman"/>
          <w:color w:val="212121"/>
          <w:szCs w:val="24"/>
        </w:rPr>
        <w:t>νοιαστούν</w:t>
      </w:r>
      <w:r>
        <w:rPr>
          <w:rFonts w:eastAsia="Times New Roman"/>
          <w:b/>
          <w:color w:val="212121"/>
          <w:szCs w:val="24"/>
        </w:rPr>
        <w:t xml:space="preserve"> </w:t>
      </w:r>
      <w:r w:rsidRPr="003E516D">
        <w:rPr>
          <w:rFonts w:eastAsia="Times New Roman"/>
          <w:color w:val="212121"/>
          <w:szCs w:val="24"/>
        </w:rPr>
        <w:t xml:space="preserve">και να συγκεντρώσουν </w:t>
      </w:r>
      <w:r>
        <w:rPr>
          <w:rFonts w:eastAsia="Times New Roman"/>
          <w:color w:val="212121"/>
          <w:szCs w:val="24"/>
        </w:rPr>
        <w:t>σ</w:t>
      </w:r>
      <w:r w:rsidRPr="003E516D">
        <w:rPr>
          <w:rFonts w:eastAsia="Times New Roman"/>
          <w:color w:val="212121"/>
          <w:szCs w:val="24"/>
        </w:rPr>
        <w:t>ε ένα κείμε</w:t>
      </w:r>
      <w:r w:rsidRPr="003E516D">
        <w:rPr>
          <w:rFonts w:eastAsia="Times New Roman"/>
          <w:color w:val="212121"/>
          <w:szCs w:val="24"/>
        </w:rPr>
        <w:t xml:space="preserve">νο </w:t>
      </w:r>
      <w:r>
        <w:rPr>
          <w:rFonts w:eastAsia="Times New Roman"/>
          <w:color w:val="212121"/>
          <w:szCs w:val="24"/>
        </w:rPr>
        <w:t>υπογραφές, α</w:t>
      </w:r>
      <w:r w:rsidRPr="003E516D">
        <w:rPr>
          <w:rFonts w:eastAsia="Times New Roman"/>
          <w:color w:val="212121"/>
          <w:szCs w:val="24"/>
        </w:rPr>
        <w:t>ν πρα</w:t>
      </w:r>
      <w:r>
        <w:rPr>
          <w:rFonts w:eastAsia="Times New Roman"/>
          <w:color w:val="212121"/>
          <w:szCs w:val="24"/>
        </w:rPr>
        <w:t>γματικά θέλουν να προχωρήσει η Κ</w:t>
      </w:r>
      <w:r w:rsidRPr="003E516D">
        <w:rPr>
          <w:rFonts w:eastAsia="Times New Roman"/>
          <w:color w:val="212121"/>
          <w:szCs w:val="24"/>
        </w:rPr>
        <w:t>υβέρνηση στη</w:t>
      </w:r>
      <w:r>
        <w:rPr>
          <w:rFonts w:eastAsia="Times New Roman"/>
          <w:color w:val="212121"/>
          <w:szCs w:val="24"/>
        </w:rPr>
        <w:t xml:space="preserve"> μόνη λύση που εκείνη μπορεί να δώσει. Κα</w:t>
      </w:r>
      <w:r w:rsidRPr="003E516D">
        <w:rPr>
          <w:rFonts w:eastAsia="Times New Roman"/>
          <w:color w:val="212121"/>
          <w:szCs w:val="24"/>
        </w:rPr>
        <w:t xml:space="preserve">ι αυτή η λύση είναι να αναλάβει </w:t>
      </w:r>
      <w:r>
        <w:rPr>
          <w:rFonts w:eastAsia="Times New Roman"/>
          <w:color w:val="212121"/>
          <w:szCs w:val="24"/>
        </w:rPr>
        <w:t>το δημόσιο</w:t>
      </w:r>
      <w:r w:rsidRPr="003E516D">
        <w:rPr>
          <w:rFonts w:eastAsia="Times New Roman"/>
          <w:color w:val="212121"/>
          <w:szCs w:val="24"/>
        </w:rPr>
        <w:t xml:space="preserve"> σύστημα επικουρικής ασφάλισης να καταβάλει στους συνταξιοδοτούμενους από το</w:t>
      </w:r>
      <w:r>
        <w:rPr>
          <w:rFonts w:eastAsia="Times New Roman"/>
          <w:color w:val="212121"/>
          <w:szCs w:val="24"/>
        </w:rPr>
        <w:t>ν</w:t>
      </w:r>
      <w:r w:rsidRPr="003E516D">
        <w:rPr>
          <w:rFonts w:eastAsia="Times New Roman"/>
          <w:color w:val="212121"/>
          <w:szCs w:val="24"/>
        </w:rPr>
        <w:t xml:space="preserve"> ΛΕΠΕΤΕ </w:t>
      </w:r>
      <w:r>
        <w:rPr>
          <w:rFonts w:eastAsia="Times New Roman"/>
          <w:color w:val="212121"/>
          <w:szCs w:val="24"/>
        </w:rPr>
        <w:t>-</w:t>
      </w:r>
      <w:r w:rsidRPr="003E516D">
        <w:rPr>
          <w:rFonts w:eastAsia="Times New Roman"/>
          <w:color w:val="212121"/>
          <w:szCs w:val="24"/>
        </w:rPr>
        <w:t>δεν καταργούμε το</w:t>
      </w:r>
      <w:r>
        <w:rPr>
          <w:rFonts w:eastAsia="Times New Roman"/>
          <w:color w:val="212121"/>
          <w:szCs w:val="24"/>
        </w:rPr>
        <w:t>ν</w:t>
      </w:r>
      <w:r w:rsidRPr="003E516D">
        <w:rPr>
          <w:rFonts w:eastAsia="Times New Roman"/>
          <w:color w:val="212121"/>
          <w:szCs w:val="24"/>
        </w:rPr>
        <w:t xml:space="preserve"> </w:t>
      </w:r>
      <w:r w:rsidRPr="003E516D">
        <w:rPr>
          <w:rFonts w:eastAsia="Times New Roman"/>
          <w:color w:val="212121"/>
          <w:szCs w:val="24"/>
        </w:rPr>
        <w:lastRenderedPageBreak/>
        <w:t>ΛΕΠΕ</w:t>
      </w:r>
      <w:r w:rsidRPr="003E516D">
        <w:rPr>
          <w:rFonts w:eastAsia="Times New Roman"/>
          <w:color w:val="212121"/>
          <w:szCs w:val="24"/>
        </w:rPr>
        <w:t>ΤΕ</w:t>
      </w:r>
      <w:r>
        <w:rPr>
          <w:rFonts w:eastAsia="Times New Roman"/>
          <w:color w:val="212121"/>
          <w:szCs w:val="24"/>
        </w:rPr>
        <w:t>-</w:t>
      </w:r>
      <w:r w:rsidRPr="003E516D">
        <w:rPr>
          <w:rFonts w:eastAsia="Times New Roman"/>
          <w:color w:val="212121"/>
          <w:szCs w:val="24"/>
        </w:rPr>
        <w:t xml:space="preserve"> την παροχή που έχει υποχρέωση </w:t>
      </w:r>
      <w:r>
        <w:rPr>
          <w:rFonts w:eastAsia="Times New Roman"/>
          <w:color w:val="212121"/>
          <w:szCs w:val="24"/>
        </w:rPr>
        <w:t>η πολιτεία</w:t>
      </w:r>
      <w:r w:rsidRPr="003E516D">
        <w:rPr>
          <w:rFonts w:eastAsia="Times New Roman"/>
          <w:color w:val="212121"/>
          <w:szCs w:val="24"/>
        </w:rPr>
        <w:t xml:space="preserve"> να καταβάλει</w:t>
      </w:r>
      <w:r>
        <w:rPr>
          <w:rFonts w:eastAsia="Times New Roman"/>
          <w:color w:val="212121"/>
          <w:szCs w:val="24"/>
        </w:rPr>
        <w:t>. Κ</w:t>
      </w:r>
      <w:r w:rsidRPr="003E516D">
        <w:rPr>
          <w:rFonts w:eastAsia="Times New Roman"/>
          <w:color w:val="212121"/>
          <w:szCs w:val="24"/>
        </w:rPr>
        <w:t>αι αυτή είναι η επικουρική σύνταξη που χορηγείται σε κάθε πολίτη στο δημόσιο σύστημα κοινωνικής ασφάλισης</w:t>
      </w:r>
      <w:r>
        <w:rPr>
          <w:rFonts w:eastAsia="Times New Roman"/>
          <w:color w:val="212121"/>
          <w:szCs w:val="24"/>
        </w:rPr>
        <w:t xml:space="preserve">. </w:t>
      </w:r>
    </w:p>
    <w:p w14:paraId="2D05F23D"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Οι διαδικασίες</w:t>
      </w:r>
      <w:r w:rsidRPr="003E516D">
        <w:rPr>
          <w:rFonts w:eastAsia="Times New Roman"/>
          <w:color w:val="212121"/>
          <w:szCs w:val="24"/>
        </w:rPr>
        <w:t xml:space="preserve"> που υπάρχουν ενώπιον των </w:t>
      </w:r>
      <w:r>
        <w:rPr>
          <w:rFonts w:eastAsia="Times New Roman"/>
          <w:color w:val="212121"/>
          <w:szCs w:val="24"/>
        </w:rPr>
        <w:t xml:space="preserve">δικαστηρίων, δεν καταργούνται. Το τι θα πουν τα δικαστήρια είναι υπόθεση της </w:t>
      </w:r>
      <w:r>
        <w:rPr>
          <w:rFonts w:eastAsia="Times New Roman"/>
          <w:color w:val="212121"/>
          <w:szCs w:val="24"/>
        </w:rPr>
        <w:t>δ</w:t>
      </w:r>
      <w:r>
        <w:rPr>
          <w:rFonts w:eastAsia="Times New Roman"/>
          <w:color w:val="212121"/>
          <w:szCs w:val="24"/>
        </w:rPr>
        <w:t>ικαιοσύνης. Δ</w:t>
      </w:r>
      <w:r w:rsidRPr="003E516D">
        <w:rPr>
          <w:rFonts w:eastAsia="Times New Roman"/>
          <w:color w:val="212121"/>
          <w:szCs w:val="24"/>
        </w:rPr>
        <w:t>εν παρεμβαίνουμε σε αυτό</w:t>
      </w:r>
      <w:r>
        <w:rPr>
          <w:rFonts w:eastAsia="Times New Roman"/>
          <w:color w:val="212121"/>
          <w:szCs w:val="24"/>
        </w:rPr>
        <w:t>,</w:t>
      </w:r>
      <w:r w:rsidRPr="003E516D">
        <w:rPr>
          <w:rFonts w:eastAsia="Times New Roman"/>
          <w:color w:val="212121"/>
          <w:szCs w:val="24"/>
        </w:rPr>
        <w:t xml:space="preserve"> </w:t>
      </w:r>
      <w:r>
        <w:rPr>
          <w:rFonts w:eastAsia="Times New Roman"/>
          <w:color w:val="212121"/>
          <w:szCs w:val="24"/>
        </w:rPr>
        <w:t>παρά μόνο</w:t>
      </w:r>
      <w:r w:rsidRPr="003E516D">
        <w:rPr>
          <w:rFonts w:eastAsia="Times New Roman"/>
          <w:color w:val="212121"/>
          <w:szCs w:val="24"/>
        </w:rPr>
        <w:t xml:space="preserve"> </w:t>
      </w:r>
      <w:r>
        <w:rPr>
          <w:rFonts w:eastAsia="Times New Roman"/>
          <w:color w:val="212121"/>
          <w:szCs w:val="24"/>
        </w:rPr>
        <w:t>σ</w:t>
      </w:r>
      <w:r w:rsidRPr="003E516D">
        <w:rPr>
          <w:rFonts w:eastAsia="Times New Roman"/>
          <w:color w:val="212121"/>
          <w:szCs w:val="24"/>
        </w:rPr>
        <w:t>το μέρος πο</w:t>
      </w:r>
      <w:r>
        <w:rPr>
          <w:rFonts w:eastAsia="Times New Roman"/>
          <w:color w:val="212121"/>
          <w:szCs w:val="24"/>
        </w:rPr>
        <w:t>υ αφορά τη δυνατότητα παρέμβασής μας, π</w:t>
      </w:r>
      <w:r w:rsidRPr="003E516D">
        <w:rPr>
          <w:rFonts w:eastAsia="Times New Roman"/>
          <w:color w:val="212121"/>
          <w:szCs w:val="24"/>
        </w:rPr>
        <w:t>αρ</w:t>
      </w:r>
      <w:r>
        <w:rPr>
          <w:rFonts w:eastAsia="Times New Roman"/>
          <w:color w:val="212121"/>
          <w:szCs w:val="24"/>
        </w:rPr>
        <w:t xml:space="preserve">’ </w:t>
      </w:r>
      <w:r w:rsidRPr="003E516D">
        <w:rPr>
          <w:rFonts w:eastAsia="Times New Roman"/>
          <w:color w:val="212121"/>
          <w:szCs w:val="24"/>
        </w:rPr>
        <w:t>όλο που οι υπηρεσί</w:t>
      </w:r>
      <w:r>
        <w:rPr>
          <w:rFonts w:eastAsia="Times New Roman"/>
          <w:color w:val="212121"/>
          <w:szCs w:val="24"/>
        </w:rPr>
        <w:t xml:space="preserve">ες του Υπουργείου Εργασίας και Κοινωνικής Ασφάλισης </w:t>
      </w:r>
      <w:r w:rsidRPr="003E516D">
        <w:rPr>
          <w:rFonts w:eastAsia="Times New Roman"/>
          <w:color w:val="212121"/>
          <w:szCs w:val="24"/>
        </w:rPr>
        <w:t>διαχ</w:t>
      </w:r>
      <w:r w:rsidRPr="003E516D">
        <w:rPr>
          <w:rFonts w:eastAsia="Times New Roman"/>
          <w:color w:val="212121"/>
          <w:szCs w:val="24"/>
        </w:rPr>
        <w:t xml:space="preserve">ρονικά </w:t>
      </w:r>
      <w:r>
        <w:rPr>
          <w:rFonts w:eastAsia="Times New Roman"/>
          <w:color w:val="212121"/>
          <w:szCs w:val="24"/>
        </w:rPr>
        <w:t xml:space="preserve">εξέφραζαν την </w:t>
      </w:r>
      <w:r w:rsidRPr="003E516D">
        <w:rPr>
          <w:rFonts w:eastAsia="Times New Roman"/>
          <w:color w:val="212121"/>
          <w:szCs w:val="24"/>
        </w:rPr>
        <w:t>άποψη ότι δεν τους αφορά</w:t>
      </w:r>
      <w:r>
        <w:rPr>
          <w:rFonts w:eastAsia="Times New Roman"/>
          <w:color w:val="212121"/>
          <w:szCs w:val="24"/>
        </w:rPr>
        <w:t xml:space="preserve">. </w:t>
      </w:r>
    </w:p>
    <w:p w14:paraId="2D05F23E"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Όλες οι προηγούμενες </w:t>
      </w:r>
      <w:r w:rsidRPr="003E516D">
        <w:rPr>
          <w:rFonts w:eastAsia="Times New Roman"/>
          <w:color w:val="212121"/>
          <w:szCs w:val="24"/>
        </w:rPr>
        <w:t>κυβερνήσεις</w:t>
      </w:r>
      <w:r>
        <w:rPr>
          <w:rFonts w:eastAsia="Times New Roman"/>
          <w:color w:val="212121"/>
          <w:szCs w:val="24"/>
        </w:rPr>
        <w:t>,</w:t>
      </w:r>
      <w:r w:rsidRPr="003E516D">
        <w:rPr>
          <w:rFonts w:eastAsia="Times New Roman"/>
          <w:color w:val="212121"/>
          <w:szCs w:val="24"/>
        </w:rPr>
        <w:t xml:space="preserve"> κ</w:t>
      </w:r>
      <w:r>
        <w:rPr>
          <w:rFonts w:eastAsia="Times New Roman"/>
          <w:color w:val="212121"/>
          <w:szCs w:val="24"/>
        </w:rPr>
        <w:t>υρία</w:t>
      </w:r>
      <w:r w:rsidRPr="003E516D">
        <w:rPr>
          <w:rFonts w:eastAsia="Times New Roman"/>
          <w:color w:val="212121"/>
          <w:szCs w:val="24"/>
        </w:rPr>
        <w:t xml:space="preserve"> Καφαντάρη</w:t>
      </w:r>
      <w:r>
        <w:rPr>
          <w:rFonts w:eastAsia="Times New Roman"/>
          <w:color w:val="212121"/>
          <w:szCs w:val="24"/>
        </w:rPr>
        <w:t>,</w:t>
      </w:r>
      <w:r w:rsidRPr="003E516D">
        <w:rPr>
          <w:rFonts w:eastAsia="Times New Roman"/>
          <w:color w:val="212121"/>
          <w:szCs w:val="24"/>
        </w:rPr>
        <w:t xml:space="preserve"> </w:t>
      </w:r>
      <w:r>
        <w:rPr>
          <w:rFonts w:eastAsia="Times New Roman"/>
          <w:color w:val="212121"/>
          <w:szCs w:val="24"/>
        </w:rPr>
        <w:t>είχαν</w:t>
      </w:r>
      <w:r w:rsidRPr="003E516D">
        <w:rPr>
          <w:rFonts w:eastAsia="Times New Roman"/>
          <w:color w:val="212121"/>
          <w:szCs w:val="24"/>
        </w:rPr>
        <w:t xml:space="preserve"> μία επιστολή που </w:t>
      </w:r>
      <w:r>
        <w:rPr>
          <w:rFonts w:eastAsia="Times New Roman"/>
          <w:color w:val="212121"/>
          <w:szCs w:val="24"/>
        </w:rPr>
        <w:t xml:space="preserve">έστελναν </w:t>
      </w:r>
      <w:r w:rsidRPr="003E516D">
        <w:rPr>
          <w:rFonts w:eastAsia="Times New Roman"/>
          <w:color w:val="212121"/>
          <w:szCs w:val="24"/>
        </w:rPr>
        <w:t>μονότονα για το θέμα</w:t>
      </w:r>
      <w:r>
        <w:rPr>
          <w:rFonts w:eastAsia="Times New Roman"/>
          <w:color w:val="212121"/>
          <w:szCs w:val="24"/>
        </w:rPr>
        <w:t>: «Δεν είναι θέμα που αφορά την κ</w:t>
      </w:r>
      <w:r w:rsidRPr="003E516D">
        <w:rPr>
          <w:rFonts w:eastAsia="Times New Roman"/>
          <w:color w:val="212121"/>
          <w:szCs w:val="24"/>
        </w:rPr>
        <w:t xml:space="preserve">υβέρνησή </w:t>
      </w:r>
      <w:r>
        <w:rPr>
          <w:rFonts w:eastAsia="Times New Roman"/>
          <w:color w:val="212121"/>
          <w:szCs w:val="24"/>
        </w:rPr>
        <w:t xml:space="preserve">μας». Αυτό </w:t>
      </w:r>
      <w:r w:rsidRPr="003E516D">
        <w:rPr>
          <w:rFonts w:eastAsia="Times New Roman"/>
          <w:color w:val="212121"/>
          <w:szCs w:val="24"/>
        </w:rPr>
        <w:t>έλεγαν</w:t>
      </w:r>
      <w:r>
        <w:rPr>
          <w:rFonts w:eastAsia="Times New Roman"/>
          <w:color w:val="212121"/>
          <w:szCs w:val="24"/>
        </w:rPr>
        <w:t>. Και μιλώ για τις προηγούμενες κυβερνήσεις. «</w:t>
      </w:r>
      <w:r>
        <w:rPr>
          <w:rFonts w:eastAsia="Times New Roman"/>
          <w:color w:val="212121"/>
          <w:szCs w:val="24"/>
        </w:rPr>
        <w:t>Είναι θέμα το οποίο δεν εποπτεύεται</w:t>
      </w:r>
      <w:r w:rsidRPr="003E516D">
        <w:rPr>
          <w:rFonts w:eastAsia="Times New Roman"/>
          <w:color w:val="212121"/>
          <w:szCs w:val="24"/>
        </w:rPr>
        <w:t xml:space="preserve"> καν από το Υπουργείο Εργασίας</w:t>
      </w:r>
      <w:r>
        <w:rPr>
          <w:rFonts w:eastAsia="Times New Roman"/>
          <w:color w:val="212121"/>
          <w:szCs w:val="24"/>
        </w:rPr>
        <w:t>. Δεν εποπτεύει καν το</w:t>
      </w:r>
      <w:r w:rsidRPr="00997020">
        <w:rPr>
          <w:rFonts w:eastAsia="Times New Roman"/>
          <w:color w:val="212121"/>
          <w:szCs w:val="24"/>
        </w:rPr>
        <w:t xml:space="preserve"> </w:t>
      </w:r>
      <w:r w:rsidRPr="003E516D">
        <w:rPr>
          <w:rFonts w:eastAsia="Times New Roman"/>
          <w:color w:val="212121"/>
          <w:szCs w:val="24"/>
        </w:rPr>
        <w:t>ΛΕΠΕΤΕ</w:t>
      </w:r>
      <w:r>
        <w:rPr>
          <w:rFonts w:eastAsia="Times New Roman"/>
          <w:color w:val="212121"/>
          <w:szCs w:val="24"/>
        </w:rPr>
        <w:t>». Αυτή ήταν η θέση. Και ήταν</w:t>
      </w:r>
      <w:r w:rsidRPr="003E516D">
        <w:rPr>
          <w:rFonts w:eastAsia="Times New Roman"/>
          <w:color w:val="212121"/>
          <w:szCs w:val="24"/>
        </w:rPr>
        <w:t xml:space="preserve"> </w:t>
      </w:r>
      <w:r>
        <w:rPr>
          <w:rFonts w:eastAsia="Times New Roman"/>
          <w:color w:val="212121"/>
          <w:szCs w:val="24"/>
        </w:rPr>
        <w:t>οι</w:t>
      </w:r>
      <w:r w:rsidRPr="003E516D">
        <w:rPr>
          <w:rFonts w:eastAsia="Times New Roman"/>
          <w:color w:val="212121"/>
          <w:szCs w:val="24"/>
        </w:rPr>
        <w:t xml:space="preserve"> κυβ</w:t>
      </w:r>
      <w:r>
        <w:rPr>
          <w:rFonts w:eastAsia="Times New Roman"/>
          <w:color w:val="212121"/>
          <w:szCs w:val="24"/>
        </w:rPr>
        <w:t xml:space="preserve">ερνήσεις </w:t>
      </w:r>
      <w:r w:rsidRPr="003E516D">
        <w:rPr>
          <w:rFonts w:eastAsia="Times New Roman"/>
          <w:color w:val="212121"/>
          <w:szCs w:val="24"/>
        </w:rPr>
        <w:t>του ΠΑΣΟΚ</w:t>
      </w:r>
      <w:r>
        <w:rPr>
          <w:rFonts w:eastAsia="Times New Roman"/>
          <w:color w:val="212121"/>
          <w:szCs w:val="24"/>
        </w:rPr>
        <w:t xml:space="preserve"> και της </w:t>
      </w:r>
      <w:r w:rsidRPr="003E516D">
        <w:rPr>
          <w:rFonts w:eastAsia="Times New Roman"/>
          <w:color w:val="212121"/>
          <w:szCs w:val="24"/>
        </w:rPr>
        <w:t xml:space="preserve"> Νέας Δημοκρατίας που το έλεγαν αυτό</w:t>
      </w:r>
      <w:r>
        <w:rPr>
          <w:rFonts w:eastAsia="Times New Roman"/>
          <w:color w:val="212121"/>
          <w:szCs w:val="24"/>
        </w:rPr>
        <w:t xml:space="preserve">. </w:t>
      </w:r>
    </w:p>
    <w:p w14:paraId="2D05F23F"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Επομένως,</w:t>
      </w:r>
      <w:r w:rsidRPr="003E516D">
        <w:rPr>
          <w:rFonts w:eastAsia="Times New Roman"/>
          <w:color w:val="212121"/>
          <w:szCs w:val="24"/>
        </w:rPr>
        <w:t xml:space="preserve"> </w:t>
      </w:r>
      <w:r>
        <w:rPr>
          <w:rFonts w:eastAsia="Times New Roman"/>
          <w:color w:val="212121"/>
          <w:szCs w:val="24"/>
        </w:rPr>
        <w:t xml:space="preserve">επειδή ακούω και από την </w:t>
      </w:r>
      <w:r>
        <w:rPr>
          <w:rFonts w:eastAsia="Times New Roman"/>
          <w:color w:val="212121"/>
          <w:szCs w:val="24"/>
        </w:rPr>
        <w:t>Ε</w:t>
      </w:r>
      <w:r w:rsidRPr="003E516D">
        <w:rPr>
          <w:rFonts w:eastAsia="Times New Roman"/>
          <w:color w:val="212121"/>
          <w:szCs w:val="24"/>
        </w:rPr>
        <w:t xml:space="preserve">λάσσονα </w:t>
      </w:r>
      <w:r>
        <w:rPr>
          <w:rFonts w:eastAsia="Times New Roman"/>
          <w:color w:val="212121"/>
          <w:szCs w:val="24"/>
        </w:rPr>
        <w:t>Α</w:t>
      </w:r>
      <w:r w:rsidRPr="003E516D">
        <w:rPr>
          <w:rFonts w:eastAsia="Times New Roman"/>
          <w:color w:val="212121"/>
          <w:szCs w:val="24"/>
        </w:rPr>
        <w:t>ντιπολίτευση</w:t>
      </w:r>
      <w:r>
        <w:rPr>
          <w:rFonts w:eastAsia="Times New Roman"/>
          <w:color w:val="212121"/>
          <w:szCs w:val="24"/>
        </w:rPr>
        <w:t>, α</w:t>
      </w:r>
      <w:r>
        <w:rPr>
          <w:rFonts w:eastAsia="Times New Roman"/>
          <w:color w:val="212121"/>
          <w:szCs w:val="24"/>
        </w:rPr>
        <w:t xml:space="preserve">λλά και από τη Νέα Δημοκρατία, να μας μέμφονται </w:t>
      </w:r>
      <w:r w:rsidRPr="003E516D">
        <w:rPr>
          <w:rFonts w:eastAsia="Times New Roman"/>
          <w:color w:val="212121"/>
          <w:szCs w:val="24"/>
        </w:rPr>
        <w:t>γιατί δίνουμε τη λύση</w:t>
      </w:r>
      <w:r>
        <w:rPr>
          <w:rFonts w:eastAsia="Times New Roman"/>
          <w:color w:val="212121"/>
          <w:szCs w:val="24"/>
        </w:rPr>
        <w:t>,</w:t>
      </w:r>
      <w:r w:rsidRPr="003E516D">
        <w:rPr>
          <w:rFonts w:eastAsia="Times New Roman"/>
          <w:color w:val="212121"/>
          <w:szCs w:val="24"/>
        </w:rPr>
        <w:t xml:space="preserve"> αυτοί θεωρούσαν ότι ποτέ δεν είχαν την </w:t>
      </w:r>
      <w:r w:rsidRPr="003E516D">
        <w:rPr>
          <w:rFonts w:eastAsia="Times New Roman"/>
          <w:color w:val="212121"/>
          <w:szCs w:val="24"/>
        </w:rPr>
        <w:lastRenderedPageBreak/>
        <w:t>αρμοδιότητα να τ</w:t>
      </w:r>
      <w:r>
        <w:rPr>
          <w:rFonts w:eastAsia="Times New Roman"/>
          <w:color w:val="212121"/>
          <w:szCs w:val="24"/>
        </w:rPr>
        <w:t>ο κάνουν. Ε</w:t>
      </w:r>
      <w:r w:rsidRPr="003E516D">
        <w:rPr>
          <w:rFonts w:eastAsia="Times New Roman"/>
          <w:color w:val="212121"/>
          <w:szCs w:val="24"/>
        </w:rPr>
        <w:t>μείς βάζουμε τα χέρια μες στα κ</w:t>
      </w:r>
      <w:r>
        <w:rPr>
          <w:rFonts w:eastAsia="Times New Roman"/>
          <w:color w:val="212121"/>
          <w:szCs w:val="24"/>
        </w:rPr>
        <w:t xml:space="preserve">άρβουνα να βγάλουμε τα κάστανα. Θα το κάνουμε. Τις </w:t>
      </w:r>
      <w:r w:rsidRPr="003E516D">
        <w:rPr>
          <w:rFonts w:eastAsia="Times New Roman"/>
          <w:color w:val="212121"/>
          <w:szCs w:val="24"/>
        </w:rPr>
        <w:t xml:space="preserve">επόμενες μέρες θα γίνει συνάντηση με </w:t>
      </w:r>
      <w:r w:rsidRPr="003E516D">
        <w:rPr>
          <w:rFonts w:eastAsia="Times New Roman"/>
          <w:color w:val="212121"/>
          <w:szCs w:val="24"/>
        </w:rPr>
        <w:t>τους εμπλεκόμενους φορείς</w:t>
      </w:r>
      <w:r>
        <w:rPr>
          <w:rFonts w:eastAsia="Times New Roman"/>
          <w:color w:val="212121"/>
          <w:szCs w:val="24"/>
        </w:rPr>
        <w:t>.</w:t>
      </w:r>
      <w:r w:rsidRPr="003E516D">
        <w:rPr>
          <w:rFonts w:eastAsia="Times New Roman"/>
          <w:color w:val="212121"/>
          <w:szCs w:val="24"/>
        </w:rPr>
        <w:t xml:space="preserve"> Θα κληθούν να υ</w:t>
      </w:r>
      <w:r>
        <w:rPr>
          <w:rFonts w:eastAsia="Times New Roman"/>
          <w:color w:val="212121"/>
          <w:szCs w:val="24"/>
        </w:rPr>
        <w:t>ποστηρίξουν τη μόνη λύση που η Κ</w:t>
      </w:r>
      <w:r w:rsidRPr="003E516D">
        <w:rPr>
          <w:rFonts w:eastAsia="Times New Roman"/>
          <w:color w:val="212121"/>
          <w:szCs w:val="24"/>
        </w:rPr>
        <w:t>υβέρνηση μπορ</w:t>
      </w:r>
      <w:r>
        <w:rPr>
          <w:rFonts w:eastAsia="Times New Roman"/>
          <w:color w:val="212121"/>
          <w:szCs w:val="24"/>
        </w:rPr>
        <w:t>εί να δώσει θεσμικά και νομικά. Δεν παρεμβαίνουμε στον ΛΕΠΕΤΕ, δ</w:t>
      </w:r>
      <w:r w:rsidRPr="003E516D">
        <w:rPr>
          <w:rFonts w:eastAsia="Times New Roman"/>
          <w:color w:val="212121"/>
          <w:szCs w:val="24"/>
        </w:rPr>
        <w:t xml:space="preserve">εν καταργούμε τις </w:t>
      </w:r>
      <w:r>
        <w:rPr>
          <w:rFonts w:eastAsia="Times New Roman"/>
          <w:color w:val="212121"/>
          <w:szCs w:val="24"/>
        </w:rPr>
        <w:t>υπάρχουσες αντιδικίες, ό,τι</w:t>
      </w:r>
      <w:r w:rsidRPr="003E516D">
        <w:rPr>
          <w:rFonts w:eastAsia="Times New Roman"/>
          <w:color w:val="212121"/>
          <w:szCs w:val="24"/>
        </w:rPr>
        <w:t xml:space="preserve"> πουν τα δικαστήρια</w:t>
      </w:r>
      <w:r>
        <w:rPr>
          <w:rFonts w:eastAsia="Times New Roman"/>
          <w:color w:val="212121"/>
          <w:szCs w:val="24"/>
        </w:rPr>
        <w:t>.</w:t>
      </w:r>
      <w:r w:rsidRPr="003E516D">
        <w:rPr>
          <w:rFonts w:eastAsia="Times New Roman"/>
          <w:color w:val="212121"/>
          <w:szCs w:val="24"/>
        </w:rPr>
        <w:t xml:space="preserve"> Αυτή είναι η δική μας</w:t>
      </w:r>
      <w:r>
        <w:rPr>
          <w:rFonts w:eastAsia="Times New Roman"/>
          <w:color w:val="212121"/>
          <w:szCs w:val="24"/>
        </w:rPr>
        <w:t xml:space="preserve"> επιλογή και αυτό θα υποστηρίξουμε.</w:t>
      </w:r>
    </w:p>
    <w:p w14:paraId="2D05F240" w14:textId="77777777" w:rsidR="00237587" w:rsidRDefault="00AE0D0F">
      <w:pPr>
        <w:spacing w:after="0" w:line="600" w:lineRule="auto"/>
        <w:ind w:firstLine="720"/>
        <w:jc w:val="both"/>
        <w:rPr>
          <w:rFonts w:eastAsia="Times New Roman"/>
          <w:color w:val="212121"/>
          <w:szCs w:val="24"/>
        </w:rPr>
      </w:pPr>
      <w:r>
        <w:rPr>
          <w:rFonts w:eastAsia="Times New Roman"/>
          <w:b/>
          <w:color w:val="212121"/>
          <w:szCs w:val="24"/>
        </w:rPr>
        <w:t>ΠΡΟΕΔΡΕΥΩΝ (Δημήτριος Κρεμαστινός):</w:t>
      </w:r>
      <w:r>
        <w:rPr>
          <w:rFonts w:eastAsia="Times New Roman"/>
          <w:color w:val="212121"/>
          <w:szCs w:val="24"/>
        </w:rPr>
        <w:t xml:space="preserve"> Τον λόγο έχει και πάλι η κ</w:t>
      </w:r>
      <w:r>
        <w:rPr>
          <w:rFonts w:eastAsia="Times New Roman"/>
          <w:color w:val="212121"/>
          <w:szCs w:val="24"/>
        </w:rPr>
        <w:t>.</w:t>
      </w:r>
      <w:r>
        <w:rPr>
          <w:rFonts w:eastAsia="Times New Roman"/>
          <w:color w:val="212121"/>
          <w:szCs w:val="24"/>
        </w:rPr>
        <w:t xml:space="preserve"> Καφαντάρη.</w:t>
      </w:r>
    </w:p>
    <w:p w14:paraId="2D05F241" w14:textId="77777777" w:rsidR="00237587" w:rsidRDefault="00AE0D0F">
      <w:pPr>
        <w:spacing w:after="0" w:line="600" w:lineRule="auto"/>
        <w:ind w:firstLine="720"/>
        <w:jc w:val="both"/>
        <w:rPr>
          <w:rFonts w:eastAsia="Times New Roman"/>
          <w:color w:val="212121"/>
          <w:szCs w:val="24"/>
        </w:rPr>
      </w:pPr>
      <w:r>
        <w:rPr>
          <w:rFonts w:eastAsia="Times New Roman"/>
          <w:b/>
          <w:color w:val="212121"/>
          <w:szCs w:val="24"/>
        </w:rPr>
        <w:t>ΧΑΡΟΥΛΑ (ΧΑΡΑ) ΚΑΦΑΝΤΑΡΗ:</w:t>
      </w:r>
      <w:r>
        <w:rPr>
          <w:rFonts w:eastAsia="Times New Roman"/>
          <w:b/>
          <w:color w:val="000000"/>
          <w:szCs w:val="24"/>
          <w:shd w:val="clear" w:color="auto" w:fill="FFFFFF"/>
        </w:rPr>
        <w:t xml:space="preserve"> </w:t>
      </w:r>
      <w:r>
        <w:rPr>
          <w:rFonts w:eastAsia="Times New Roman"/>
          <w:color w:val="212121"/>
          <w:szCs w:val="24"/>
        </w:rPr>
        <w:t xml:space="preserve">Θα συμφωνήσω μαζί σας, κύριε Υπουργέ, ότι αυτή η Κυβέρνηση </w:t>
      </w:r>
      <w:r w:rsidRPr="00F877A4">
        <w:rPr>
          <w:rFonts w:eastAsia="Times New Roman"/>
          <w:color w:val="212121"/>
          <w:szCs w:val="24"/>
        </w:rPr>
        <w:t>αναλαμβάνει να δώσει λύση</w:t>
      </w:r>
      <w:r>
        <w:rPr>
          <w:rFonts w:eastAsia="Times New Roman"/>
          <w:color w:val="212121"/>
          <w:szCs w:val="24"/>
        </w:rPr>
        <w:t xml:space="preserve"> σε μία σειρά από ζητήματα σε διάφο</w:t>
      </w:r>
      <w:r>
        <w:rPr>
          <w:rFonts w:eastAsia="Times New Roman"/>
          <w:color w:val="212121"/>
          <w:szCs w:val="24"/>
        </w:rPr>
        <w:t xml:space="preserve">ρους τομείς, που άλλες κυβερνήσεις </w:t>
      </w:r>
      <w:r w:rsidRPr="003E516D">
        <w:rPr>
          <w:rFonts w:eastAsia="Times New Roman"/>
          <w:color w:val="212121"/>
          <w:szCs w:val="24"/>
        </w:rPr>
        <w:t>στο παρελθόν και σε διαφορετική οικονομική κατάσταση της χώρας δεν τόλμησαν να λύσουν</w:t>
      </w:r>
      <w:r>
        <w:rPr>
          <w:rFonts w:eastAsia="Times New Roman"/>
          <w:color w:val="212121"/>
          <w:szCs w:val="24"/>
        </w:rPr>
        <w:t xml:space="preserve">. Και το </w:t>
      </w:r>
      <w:r w:rsidRPr="003E516D">
        <w:rPr>
          <w:rFonts w:eastAsia="Times New Roman"/>
          <w:color w:val="212121"/>
          <w:szCs w:val="24"/>
        </w:rPr>
        <w:t>πρόβλημα το συγκεκριμένο</w:t>
      </w:r>
      <w:r>
        <w:rPr>
          <w:rFonts w:eastAsia="Times New Roman"/>
          <w:color w:val="212121"/>
          <w:szCs w:val="24"/>
        </w:rPr>
        <w:t>,</w:t>
      </w:r>
      <w:r w:rsidRPr="003E516D">
        <w:rPr>
          <w:rFonts w:eastAsia="Times New Roman"/>
          <w:color w:val="212121"/>
          <w:szCs w:val="24"/>
        </w:rPr>
        <w:t xml:space="preserve"> που συζητάμε σήμερα</w:t>
      </w:r>
      <w:r>
        <w:rPr>
          <w:rFonts w:eastAsia="Times New Roman"/>
          <w:color w:val="212121"/>
          <w:szCs w:val="24"/>
        </w:rPr>
        <w:t>,</w:t>
      </w:r>
      <w:r w:rsidRPr="003E516D">
        <w:rPr>
          <w:rFonts w:eastAsia="Times New Roman"/>
          <w:color w:val="212121"/>
          <w:szCs w:val="24"/>
        </w:rPr>
        <w:t xml:space="preserve"> </w:t>
      </w:r>
      <w:r>
        <w:rPr>
          <w:rFonts w:eastAsia="Times New Roman"/>
          <w:color w:val="212121"/>
          <w:szCs w:val="24"/>
        </w:rPr>
        <w:t xml:space="preserve">δηλαδή </w:t>
      </w:r>
      <w:r w:rsidRPr="003E516D">
        <w:rPr>
          <w:rFonts w:eastAsia="Times New Roman"/>
          <w:color w:val="212121"/>
          <w:szCs w:val="24"/>
        </w:rPr>
        <w:t>ο λογαριασμό</w:t>
      </w:r>
      <w:r>
        <w:rPr>
          <w:rFonts w:eastAsia="Times New Roman"/>
          <w:color w:val="212121"/>
          <w:szCs w:val="24"/>
        </w:rPr>
        <w:t>ς</w:t>
      </w:r>
      <w:r w:rsidRPr="003E516D">
        <w:rPr>
          <w:rFonts w:eastAsia="Times New Roman"/>
          <w:color w:val="212121"/>
          <w:szCs w:val="24"/>
        </w:rPr>
        <w:t xml:space="preserve"> επικούρησης</w:t>
      </w:r>
      <w:r>
        <w:rPr>
          <w:rFonts w:eastAsia="Times New Roman"/>
          <w:color w:val="212121"/>
          <w:szCs w:val="24"/>
        </w:rPr>
        <w:t xml:space="preserve">, </w:t>
      </w:r>
      <w:r w:rsidRPr="003E516D">
        <w:rPr>
          <w:rFonts w:eastAsia="Times New Roman"/>
          <w:color w:val="212121"/>
          <w:szCs w:val="24"/>
        </w:rPr>
        <w:t>ο ΛΕΠΕΤΕ</w:t>
      </w:r>
      <w:r>
        <w:rPr>
          <w:rFonts w:eastAsia="Times New Roman"/>
          <w:color w:val="212121"/>
          <w:szCs w:val="24"/>
        </w:rPr>
        <w:t>,</w:t>
      </w:r>
      <w:r w:rsidRPr="003E516D">
        <w:rPr>
          <w:rFonts w:eastAsia="Times New Roman"/>
          <w:color w:val="212121"/>
          <w:szCs w:val="24"/>
        </w:rPr>
        <w:t xml:space="preserve"> ήταν γνωστό ότι κάποια στιγμή θα κατ</w:t>
      </w:r>
      <w:r w:rsidRPr="003E516D">
        <w:rPr>
          <w:rFonts w:eastAsia="Times New Roman"/>
          <w:color w:val="212121"/>
          <w:szCs w:val="24"/>
        </w:rPr>
        <w:t>αλήξει εδώ που καταλήγει</w:t>
      </w:r>
      <w:r>
        <w:rPr>
          <w:rFonts w:eastAsia="Times New Roman"/>
          <w:color w:val="212121"/>
          <w:szCs w:val="24"/>
        </w:rPr>
        <w:t xml:space="preserve">. Θα συμφωνήσω, λοιπόν, </w:t>
      </w:r>
      <w:r w:rsidRPr="003E516D">
        <w:rPr>
          <w:rFonts w:eastAsia="Times New Roman"/>
          <w:color w:val="212121"/>
          <w:szCs w:val="24"/>
        </w:rPr>
        <w:t>σε αυτό</w:t>
      </w:r>
      <w:r>
        <w:rPr>
          <w:rFonts w:eastAsia="Times New Roman"/>
          <w:color w:val="212121"/>
          <w:szCs w:val="24"/>
        </w:rPr>
        <w:t>.</w:t>
      </w:r>
    </w:p>
    <w:p w14:paraId="2D05F242"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lastRenderedPageBreak/>
        <w:t>Ο</w:t>
      </w:r>
      <w:r w:rsidRPr="003E516D">
        <w:rPr>
          <w:rFonts w:eastAsia="Times New Roman"/>
          <w:color w:val="212121"/>
          <w:szCs w:val="24"/>
        </w:rPr>
        <w:t xml:space="preserve">φείλουμε </w:t>
      </w:r>
      <w:r>
        <w:rPr>
          <w:rFonts w:eastAsia="Times New Roman"/>
          <w:color w:val="212121"/>
          <w:szCs w:val="24"/>
        </w:rPr>
        <w:t>-</w:t>
      </w:r>
      <w:r w:rsidRPr="003E516D">
        <w:rPr>
          <w:rFonts w:eastAsia="Times New Roman"/>
          <w:color w:val="212121"/>
          <w:szCs w:val="24"/>
        </w:rPr>
        <w:t>επιτρέψτε μου</w:t>
      </w:r>
      <w:r>
        <w:rPr>
          <w:rFonts w:eastAsia="Times New Roman"/>
          <w:color w:val="212121"/>
          <w:szCs w:val="24"/>
        </w:rPr>
        <w:t>-</w:t>
      </w:r>
      <w:r w:rsidRPr="003E516D">
        <w:rPr>
          <w:rFonts w:eastAsia="Times New Roman"/>
          <w:color w:val="212121"/>
          <w:szCs w:val="24"/>
        </w:rPr>
        <w:t xml:space="preserve"> όντως να δώσουμε μία λύση</w:t>
      </w:r>
      <w:r>
        <w:rPr>
          <w:rFonts w:eastAsia="Times New Roman"/>
          <w:color w:val="212121"/>
          <w:szCs w:val="24"/>
        </w:rPr>
        <w:t>,</w:t>
      </w:r>
      <w:r w:rsidRPr="003E516D">
        <w:rPr>
          <w:rFonts w:eastAsia="Times New Roman"/>
          <w:color w:val="212121"/>
          <w:szCs w:val="24"/>
        </w:rPr>
        <w:t xml:space="preserve"> όπως δίνουμε λύσεις σε μία σειρά</w:t>
      </w:r>
      <w:r>
        <w:rPr>
          <w:rFonts w:eastAsia="Times New Roman"/>
          <w:color w:val="212121"/>
          <w:szCs w:val="24"/>
        </w:rPr>
        <w:t xml:space="preserve"> από ζητήματα χρονίζοντα. Υπήρχαν </w:t>
      </w:r>
      <w:r w:rsidRPr="003E516D">
        <w:rPr>
          <w:rFonts w:eastAsia="Times New Roman"/>
          <w:color w:val="212121"/>
          <w:szCs w:val="24"/>
        </w:rPr>
        <w:t xml:space="preserve">οι απόψεις όλο αυτό το χρονικό διάστημα </w:t>
      </w:r>
      <w:r>
        <w:rPr>
          <w:rFonts w:eastAsia="Times New Roman"/>
          <w:color w:val="212121"/>
          <w:szCs w:val="24"/>
        </w:rPr>
        <w:t>-</w:t>
      </w:r>
      <w:r w:rsidRPr="003E516D">
        <w:rPr>
          <w:rFonts w:eastAsia="Times New Roman"/>
          <w:color w:val="212121"/>
          <w:szCs w:val="24"/>
        </w:rPr>
        <w:t>και το</w:t>
      </w:r>
      <w:r>
        <w:rPr>
          <w:rFonts w:eastAsia="Times New Roman"/>
          <w:color w:val="212121"/>
          <w:szCs w:val="24"/>
        </w:rPr>
        <w:t xml:space="preserve"> λέω γιατί τυχαίνει να προέρχομ</w:t>
      </w:r>
      <w:r w:rsidRPr="003E516D">
        <w:rPr>
          <w:rFonts w:eastAsia="Times New Roman"/>
          <w:color w:val="212121"/>
          <w:szCs w:val="24"/>
        </w:rPr>
        <w:t xml:space="preserve">αι από τον </w:t>
      </w:r>
      <w:r>
        <w:rPr>
          <w:rFonts w:eastAsia="Times New Roman"/>
          <w:color w:val="212121"/>
          <w:szCs w:val="24"/>
        </w:rPr>
        <w:t xml:space="preserve">εν λόγω </w:t>
      </w:r>
      <w:r w:rsidRPr="003E516D">
        <w:rPr>
          <w:rFonts w:eastAsia="Times New Roman"/>
          <w:color w:val="212121"/>
          <w:szCs w:val="24"/>
        </w:rPr>
        <w:t>χώρο</w:t>
      </w:r>
      <w:r>
        <w:rPr>
          <w:rFonts w:eastAsia="Times New Roman"/>
          <w:color w:val="212121"/>
          <w:szCs w:val="24"/>
        </w:rPr>
        <w:t>,</w:t>
      </w:r>
      <w:r w:rsidRPr="003E516D">
        <w:rPr>
          <w:rFonts w:eastAsia="Times New Roman"/>
          <w:color w:val="212121"/>
          <w:szCs w:val="24"/>
        </w:rPr>
        <w:t xml:space="preserve"> </w:t>
      </w:r>
      <w:r>
        <w:rPr>
          <w:rFonts w:eastAsia="Times New Roman"/>
          <w:color w:val="212121"/>
          <w:szCs w:val="24"/>
        </w:rPr>
        <w:t>υπήρξα</w:t>
      </w:r>
      <w:r w:rsidRPr="003E516D">
        <w:rPr>
          <w:rFonts w:eastAsia="Times New Roman"/>
          <w:color w:val="212121"/>
          <w:szCs w:val="24"/>
        </w:rPr>
        <w:t xml:space="preserve"> τραπεζοϋπάλληλος επί πολλά χρόνια στην Εθνική συγκεκριμένα</w:t>
      </w:r>
      <w:r>
        <w:rPr>
          <w:rFonts w:eastAsia="Times New Roman"/>
          <w:color w:val="212121"/>
          <w:szCs w:val="24"/>
        </w:rPr>
        <w:t>-</w:t>
      </w:r>
      <w:r w:rsidRPr="003E516D">
        <w:rPr>
          <w:rFonts w:eastAsia="Times New Roman"/>
          <w:color w:val="212121"/>
          <w:szCs w:val="24"/>
        </w:rPr>
        <w:t xml:space="preserve"> </w:t>
      </w:r>
      <w:r>
        <w:rPr>
          <w:rFonts w:eastAsia="Times New Roman"/>
          <w:color w:val="212121"/>
          <w:szCs w:val="24"/>
        </w:rPr>
        <w:t>που έλεγαν</w:t>
      </w:r>
      <w:r w:rsidRPr="003E516D">
        <w:rPr>
          <w:rFonts w:eastAsia="Times New Roman"/>
          <w:color w:val="212121"/>
          <w:szCs w:val="24"/>
        </w:rPr>
        <w:t xml:space="preserve"> από την πρώ</w:t>
      </w:r>
      <w:r>
        <w:rPr>
          <w:rFonts w:eastAsia="Times New Roman"/>
          <w:color w:val="212121"/>
          <w:szCs w:val="24"/>
        </w:rPr>
        <w:t xml:space="preserve">τη στιγμή να παρέμβει η Κυβέρνηση για να λύσει το ζήτημα. Και όσον αφορά αυτό </w:t>
      </w:r>
      <w:r w:rsidRPr="003E516D">
        <w:rPr>
          <w:rFonts w:eastAsia="Times New Roman"/>
          <w:color w:val="212121"/>
          <w:szCs w:val="24"/>
        </w:rPr>
        <w:t xml:space="preserve">που είπατε </w:t>
      </w:r>
      <w:r>
        <w:rPr>
          <w:rFonts w:eastAsia="Times New Roman"/>
          <w:color w:val="212121"/>
          <w:szCs w:val="24"/>
        </w:rPr>
        <w:t>ότι, ενώ</w:t>
      </w:r>
      <w:r w:rsidRPr="003E516D">
        <w:rPr>
          <w:rFonts w:eastAsia="Times New Roman"/>
          <w:color w:val="212121"/>
          <w:szCs w:val="24"/>
        </w:rPr>
        <w:t xml:space="preserve"> υπάρχε</w:t>
      </w:r>
      <w:r>
        <w:rPr>
          <w:rFonts w:eastAsia="Times New Roman"/>
          <w:color w:val="212121"/>
          <w:szCs w:val="24"/>
        </w:rPr>
        <w:t>ι η βούληση από την πλευρά της Κ</w:t>
      </w:r>
      <w:r w:rsidRPr="003E516D">
        <w:rPr>
          <w:rFonts w:eastAsia="Times New Roman"/>
          <w:color w:val="212121"/>
          <w:szCs w:val="24"/>
        </w:rPr>
        <w:t>υβέρνη</w:t>
      </w:r>
      <w:r w:rsidRPr="003E516D">
        <w:rPr>
          <w:rFonts w:eastAsia="Times New Roman"/>
          <w:color w:val="212121"/>
          <w:szCs w:val="24"/>
        </w:rPr>
        <w:t>σης να παρέμβει</w:t>
      </w:r>
      <w:r>
        <w:rPr>
          <w:rFonts w:eastAsia="Times New Roman"/>
          <w:color w:val="212121"/>
          <w:szCs w:val="24"/>
        </w:rPr>
        <w:t>,</w:t>
      </w:r>
      <w:r w:rsidRPr="003E516D">
        <w:rPr>
          <w:rFonts w:eastAsia="Times New Roman"/>
          <w:color w:val="212121"/>
          <w:szCs w:val="24"/>
        </w:rPr>
        <w:t xml:space="preserve"> </w:t>
      </w:r>
      <w:r>
        <w:rPr>
          <w:rFonts w:eastAsia="Times New Roman"/>
          <w:color w:val="212121"/>
          <w:szCs w:val="24"/>
        </w:rPr>
        <w:t>υπάρχουν κάποιοι που λένε, «</w:t>
      </w:r>
      <w:r>
        <w:rPr>
          <w:rFonts w:eastAsia="Times New Roman"/>
          <w:color w:val="212121"/>
          <w:szCs w:val="24"/>
        </w:rPr>
        <w:t>ό</w:t>
      </w:r>
      <w:r>
        <w:rPr>
          <w:rFonts w:eastAsia="Times New Roman"/>
          <w:color w:val="212121"/>
          <w:szCs w:val="24"/>
        </w:rPr>
        <w:t xml:space="preserve">χι, να μην παρέμβει», αυτό </w:t>
      </w:r>
      <w:r w:rsidRPr="003E516D">
        <w:rPr>
          <w:rFonts w:eastAsia="Times New Roman"/>
          <w:color w:val="212121"/>
          <w:szCs w:val="24"/>
        </w:rPr>
        <w:t>είναι ένα γεγονός</w:t>
      </w:r>
      <w:r>
        <w:rPr>
          <w:rFonts w:eastAsia="Times New Roman"/>
          <w:color w:val="212121"/>
          <w:szCs w:val="24"/>
        </w:rPr>
        <w:t xml:space="preserve">. </w:t>
      </w:r>
    </w:p>
    <w:p w14:paraId="2D05F243"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 xml:space="preserve">Είναι, όμως, </w:t>
      </w:r>
      <w:r w:rsidRPr="003E516D">
        <w:rPr>
          <w:rFonts w:eastAsia="Times New Roman"/>
          <w:color w:val="212121"/>
          <w:szCs w:val="24"/>
        </w:rPr>
        <w:t>γεγονός και</w:t>
      </w:r>
      <w:r>
        <w:rPr>
          <w:rFonts w:eastAsia="Times New Roman"/>
          <w:color w:val="212121"/>
          <w:szCs w:val="24"/>
        </w:rPr>
        <w:t xml:space="preserve"> από</w:t>
      </w:r>
      <w:r w:rsidRPr="003E516D">
        <w:rPr>
          <w:rFonts w:eastAsia="Times New Roman"/>
          <w:color w:val="212121"/>
          <w:szCs w:val="24"/>
        </w:rPr>
        <w:t xml:space="preserve"> την άλλη μεριά ότι η οικονομική κατάσταση της πλειοψηφίας των συνταξιούχων είναι πάρα πολύ κακή </w:t>
      </w:r>
      <w:r>
        <w:rPr>
          <w:rFonts w:eastAsia="Times New Roman"/>
          <w:color w:val="212121"/>
          <w:szCs w:val="24"/>
        </w:rPr>
        <w:t xml:space="preserve">και οι δεκαέξι, δεκαεπτά </w:t>
      </w:r>
      <w:r w:rsidRPr="003E516D">
        <w:rPr>
          <w:rFonts w:eastAsia="Times New Roman"/>
          <w:color w:val="212121"/>
          <w:szCs w:val="24"/>
        </w:rPr>
        <w:t>μήνες</w:t>
      </w:r>
      <w:r>
        <w:rPr>
          <w:rFonts w:eastAsia="Times New Roman"/>
          <w:color w:val="212121"/>
          <w:szCs w:val="24"/>
        </w:rPr>
        <w:t xml:space="preserve"> -</w:t>
      </w:r>
      <w:r w:rsidRPr="003E516D">
        <w:rPr>
          <w:rFonts w:eastAsia="Times New Roman"/>
          <w:color w:val="212121"/>
          <w:szCs w:val="24"/>
        </w:rPr>
        <w:t>επιτρέψτε μου</w:t>
      </w:r>
      <w:r>
        <w:rPr>
          <w:rFonts w:eastAsia="Times New Roman"/>
          <w:color w:val="212121"/>
          <w:szCs w:val="24"/>
        </w:rPr>
        <w:t xml:space="preserve">- δεν είναι λίγοι. </w:t>
      </w:r>
      <w:r w:rsidRPr="003E516D">
        <w:rPr>
          <w:rFonts w:eastAsia="Times New Roman"/>
          <w:color w:val="212121"/>
          <w:szCs w:val="24"/>
        </w:rPr>
        <w:t>Πρέπει</w:t>
      </w:r>
      <w:r>
        <w:rPr>
          <w:rFonts w:eastAsia="Times New Roman"/>
          <w:color w:val="212121"/>
          <w:szCs w:val="24"/>
        </w:rPr>
        <w:t>,</w:t>
      </w:r>
      <w:r w:rsidRPr="003E516D">
        <w:rPr>
          <w:rFonts w:eastAsia="Times New Roman"/>
          <w:color w:val="212121"/>
          <w:szCs w:val="24"/>
        </w:rPr>
        <w:t xml:space="preserve"> πραγματικά</w:t>
      </w:r>
      <w:r>
        <w:rPr>
          <w:rFonts w:eastAsia="Times New Roman"/>
          <w:color w:val="212121"/>
          <w:szCs w:val="24"/>
        </w:rPr>
        <w:t>,</w:t>
      </w:r>
      <w:r w:rsidRPr="003E516D">
        <w:rPr>
          <w:rFonts w:eastAsia="Times New Roman"/>
          <w:color w:val="212121"/>
          <w:szCs w:val="24"/>
        </w:rPr>
        <w:t xml:space="preserve"> να δοθεί μία λύση</w:t>
      </w:r>
      <w:r>
        <w:rPr>
          <w:rFonts w:eastAsia="Times New Roman"/>
          <w:color w:val="212121"/>
          <w:szCs w:val="24"/>
        </w:rPr>
        <w:t>.</w:t>
      </w:r>
    </w:p>
    <w:p w14:paraId="2D05F244"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Έγιναν διάφορες</w:t>
      </w:r>
      <w:r w:rsidRPr="003E516D">
        <w:rPr>
          <w:rFonts w:eastAsia="Times New Roman"/>
          <w:color w:val="212121"/>
          <w:szCs w:val="24"/>
        </w:rPr>
        <w:t xml:space="preserve"> κινητοποιήσεις </w:t>
      </w:r>
      <w:r>
        <w:rPr>
          <w:rFonts w:eastAsia="Times New Roman"/>
          <w:color w:val="212121"/>
          <w:szCs w:val="24"/>
        </w:rPr>
        <w:t>όλο αυτό το χρονικό διάστημα. Υ</w:t>
      </w:r>
      <w:r w:rsidRPr="003E516D">
        <w:rPr>
          <w:rFonts w:eastAsia="Times New Roman"/>
          <w:color w:val="212121"/>
          <w:szCs w:val="24"/>
        </w:rPr>
        <w:t>πάρχουν</w:t>
      </w:r>
      <w:r>
        <w:rPr>
          <w:rFonts w:eastAsia="Times New Roman"/>
          <w:color w:val="212121"/>
          <w:szCs w:val="24"/>
        </w:rPr>
        <w:t xml:space="preserve"> κάποιοι που φωνάζουν. Υπάρχει, όμως, </w:t>
      </w:r>
      <w:r w:rsidRPr="003E516D">
        <w:rPr>
          <w:rFonts w:eastAsia="Times New Roman"/>
          <w:color w:val="212121"/>
          <w:szCs w:val="24"/>
        </w:rPr>
        <w:t>και η σιωπηλή π</w:t>
      </w:r>
      <w:r>
        <w:rPr>
          <w:rFonts w:eastAsia="Times New Roman"/>
          <w:color w:val="212121"/>
          <w:szCs w:val="24"/>
        </w:rPr>
        <w:t xml:space="preserve">λειοψηφία, κύριε Υπουργέ, </w:t>
      </w:r>
      <w:r w:rsidRPr="003E516D">
        <w:rPr>
          <w:rFonts w:eastAsia="Times New Roman"/>
          <w:color w:val="212121"/>
          <w:szCs w:val="24"/>
        </w:rPr>
        <w:t>των συνταξιούχων οι οποίοι θέλουν μία</w:t>
      </w:r>
      <w:r w:rsidRPr="003E516D">
        <w:rPr>
          <w:rFonts w:eastAsia="Times New Roman"/>
          <w:color w:val="212121"/>
          <w:szCs w:val="24"/>
        </w:rPr>
        <w:t xml:space="preserve"> λύση γιατί το πρόβλημα έχει φτάσει πραγματικά σε αδιέξοδο</w:t>
      </w:r>
      <w:r>
        <w:rPr>
          <w:rFonts w:eastAsia="Times New Roman"/>
          <w:color w:val="212121"/>
          <w:szCs w:val="24"/>
        </w:rPr>
        <w:t>,</w:t>
      </w:r>
      <w:r w:rsidRPr="003E516D">
        <w:rPr>
          <w:rFonts w:eastAsia="Times New Roman"/>
          <w:color w:val="212121"/>
          <w:szCs w:val="24"/>
        </w:rPr>
        <w:t xml:space="preserve"> θα </w:t>
      </w:r>
      <w:r>
        <w:rPr>
          <w:rFonts w:eastAsia="Times New Roman"/>
          <w:color w:val="212121"/>
          <w:szCs w:val="24"/>
        </w:rPr>
        <w:t>έ</w:t>
      </w:r>
      <w:r w:rsidRPr="003E516D">
        <w:rPr>
          <w:rFonts w:eastAsia="Times New Roman"/>
          <w:color w:val="212121"/>
          <w:szCs w:val="24"/>
        </w:rPr>
        <w:t>λεγα</w:t>
      </w:r>
      <w:r>
        <w:rPr>
          <w:rFonts w:eastAsia="Times New Roman"/>
          <w:color w:val="212121"/>
          <w:szCs w:val="24"/>
        </w:rPr>
        <w:t>,</w:t>
      </w:r>
      <w:r w:rsidRPr="003E516D">
        <w:rPr>
          <w:rFonts w:eastAsia="Times New Roman"/>
          <w:color w:val="212121"/>
          <w:szCs w:val="24"/>
        </w:rPr>
        <w:t xml:space="preserve"> για</w:t>
      </w:r>
      <w:r>
        <w:rPr>
          <w:rFonts w:eastAsia="Times New Roman"/>
          <w:color w:val="212121"/>
          <w:szCs w:val="24"/>
        </w:rPr>
        <w:t xml:space="preserve"> την οικονομική τους κατάσταση.</w:t>
      </w:r>
    </w:p>
    <w:p w14:paraId="2D05F245"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lastRenderedPageBreak/>
        <w:t>Χ</w:t>
      </w:r>
      <w:r w:rsidRPr="003E516D">
        <w:rPr>
          <w:rFonts w:eastAsia="Times New Roman"/>
          <w:color w:val="212121"/>
          <w:szCs w:val="24"/>
        </w:rPr>
        <w:t xml:space="preserve">αίρομαι που </w:t>
      </w:r>
      <w:r>
        <w:rPr>
          <w:rFonts w:eastAsia="Times New Roman"/>
          <w:color w:val="212121"/>
          <w:szCs w:val="24"/>
        </w:rPr>
        <w:t xml:space="preserve">ακούω </w:t>
      </w:r>
      <w:r w:rsidRPr="003E516D">
        <w:rPr>
          <w:rFonts w:eastAsia="Times New Roman"/>
          <w:color w:val="212121"/>
          <w:szCs w:val="24"/>
        </w:rPr>
        <w:t>ότι θα πάρετε αυτή την πρωτοβουλία</w:t>
      </w:r>
      <w:r>
        <w:rPr>
          <w:rFonts w:eastAsia="Times New Roman"/>
          <w:color w:val="212121"/>
          <w:szCs w:val="24"/>
        </w:rPr>
        <w:t xml:space="preserve"> -είναι </w:t>
      </w:r>
      <w:r w:rsidRPr="003E516D">
        <w:rPr>
          <w:rFonts w:eastAsia="Times New Roman"/>
          <w:color w:val="212121"/>
          <w:szCs w:val="24"/>
        </w:rPr>
        <w:t xml:space="preserve">κάτι </w:t>
      </w:r>
      <w:r>
        <w:rPr>
          <w:rFonts w:eastAsia="Times New Roman"/>
          <w:color w:val="212121"/>
          <w:szCs w:val="24"/>
        </w:rPr>
        <w:t xml:space="preserve">που λέγαμε από πάρα πολύ καιρό, τώρα </w:t>
      </w:r>
      <w:r w:rsidRPr="003E516D">
        <w:rPr>
          <w:rFonts w:eastAsia="Times New Roman"/>
          <w:color w:val="212121"/>
          <w:szCs w:val="24"/>
        </w:rPr>
        <w:t>φαίνεται έχει ωριμάσει πλέον</w:t>
      </w:r>
      <w:r>
        <w:rPr>
          <w:rFonts w:eastAsia="Times New Roman"/>
          <w:color w:val="212121"/>
          <w:szCs w:val="24"/>
        </w:rPr>
        <w:t>-</w:t>
      </w:r>
      <w:r w:rsidRPr="003E516D">
        <w:rPr>
          <w:rFonts w:eastAsia="Times New Roman"/>
          <w:color w:val="212121"/>
          <w:szCs w:val="24"/>
        </w:rPr>
        <w:t xml:space="preserve"> να </w:t>
      </w:r>
      <w:r>
        <w:rPr>
          <w:rFonts w:eastAsia="Times New Roman"/>
          <w:color w:val="212121"/>
          <w:szCs w:val="24"/>
        </w:rPr>
        <w:t xml:space="preserve">συναντηθούν τα </w:t>
      </w:r>
      <w:r>
        <w:rPr>
          <w:rFonts w:eastAsia="Times New Roman"/>
          <w:color w:val="212121"/>
          <w:szCs w:val="24"/>
        </w:rPr>
        <w:t>μέρη -να το πω έτσι- ούτως ώστε να βρεθεί μία λύση.</w:t>
      </w:r>
    </w:p>
    <w:p w14:paraId="2D05F246" w14:textId="77777777" w:rsidR="00237587" w:rsidRDefault="00AE0D0F">
      <w:pPr>
        <w:spacing w:after="0" w:line="600" w:lineRule="auto"/>
        <w:ind w:firstLine="720"/>
        <w:jc w:val="both"/>
        <w:rPr>
          <w:rFonts w:eastAsia="Times New Roman"/>
          <w:b/>
          <w:color w:val="000000"/>
          <w:szCs w:val="24"/>
          <w:shd w:val="clear" w:color="auto" w:fill="FFFFFF"/>
        </w:rPr>
      </w:pPr>
      <w:r>
        <w:rPr>
          <w:rFonts w:eastAsia="Times New Roman"/>
          <w:color w:val="212121"/>
          <w:szCs w:val="24"/>
        </w:rPr>
        <w:t>Α</w:t>
      </w:r>
      <w:r w:rsidRPr="003E516D">
        <w:rPr>
          <w:rFonts w:eastAsia="Times New Roman"/>
          <w:color w:val="212121"/>
          <w:szCs w:val="24"/>
        </w:rPr>
        <w:t>υτό</w:t>
      </w:r>
      <w:r>
        <w:rPr>
          <w:rFonts w:eastAsia="Times New Roman"/>
          <w:color w:val="212121"/>
          <w:szCs w:val="24"/>
        </w:rPr>
        <w:t>,</w:t>
      </w:r>
      <w:r w:rsidRPr="003E516D">
        <w:rPr>
          <w:rFonts w:eastAsia="Times New Roman"/>
          <w:color w:val="212121"/>
          <w:szCs w:val="24"/>
        </w:rPr>
        <w:t xml:space="preserve"> </w:t>
      </w:r>
      <w:r>
        <w:rPr>
          <w:rFonts w:eastAsia="Times New Roman"/>
          <w:color w:val="212121"/>
          <w:szCs w:val="24"/>
        </w:rPr>
        <w:t>όμως, το οποίο θέλω να πω, κ</w:t>
      </w:r>
      <w:r w:rsidRPr="003E516D">
        <w:rPr>
          <w:rFonts w:eastAsia="Times New Roman"/>
          <w:color w:val="212121"/>
          <w:szCs w:val="24"/>
        </w:rPr>
        <w:t>ύριε Υπουργέ</w:t>
      </w:r>
      <w:r>
        <w:rPr>
          <w:rFonts w:eastAsia="Times New Roman"/>
          <w:color w:val="212121"/>
          <w:szCs w:val="24"/>
        </w:rPr>
        <w:t>,</w:t>
      </w:r>
      <w:r w:rsidRPr="003E516D">
        <w:rPr>
          <w:rFonts w:eastAsia="Times New Roman"/>
          <w:color w:val="212121"/>
          <w:szCs w:val="24"/>
        </w:rPr>
        <w:t xml:space="preserve"> είναι ότι αυτό πρέπει να γίνει σύντομα</w:t>
      </w:r>
      <w:r>
        <w:rPr>
          <w:rFonts w:eastAsia="Times New Roman"/>
          <w:color w:val="212121"/>
          <w:szCs w:val="24"/>
        </w:rPr>
        <w:t>,</w:t>
      </w:r>
      <w:r w:rsidRPr="003E516D">
        <w:rPr>
          <w:rFonts w:eastAsia="Times New Roman"/>
          <w:color w:val="212121"/>
          <w:szCs w:val="24"/>
        </w:rPr>
        <w:t xml:space="preserve"> γιατί η σιωπηλή πλειοψηφία πραγματικά θέλει λύση</w:t>
      </w:r>
      <w:r>
        <w:rPr>
          <w:rFonts w:eastAsia="Times New Roman"/>
          <w:color w:val="212121"/>
          <w:szCs w:val="24"/>
        </w:rPr>
        <w:t>.</w:t>
      </w:r>
      <w:r w:rsidRPr="003E516D">
        <w:rPr>
          <w:rFonts w:eastAsia="Times New Roman"/>
          <w:color w:val="212121"/>
          <w:szCs w:val="24"/>
        </w:rPr>
        <w:t xml:space="preserve"> </w:t>
      </w:r>
      <w:r>
        <w:rPr>
          <w:rFonts w:eastAsia="Times New Roman"/>
          <w:color w:val="212121"/>
          <w:szCs w:val="24"/>
        </w:rPr>
        <w:t>Κ</w:t>
      </w:r>
      <w:r w:rsidRPr="003E516D">
        <w:rPr>
          <w:rFonts w:eastAsia="Times New Roman"/>
          <w:color w:val="212121"/>
          <w:szCs w:val="24"/>
        </w:rPr>
        <w:t xml:space="preserve">αι υπάρχει και </w:t>
      </w:r>
      <w:r>
        <w:rPr>
          <w:rFonts w:eastAsia="Times New Roman"/>
          <w:color w:val="212121"/>
          <w:szCs w:val="24"/>
        </w:rPr>
        <w:t xml:space="preserve">η </w:t>
      </w:r>
      <w:r w:rsidRPr="003E516D">
        <w:rPr>
          <w:rFonts w:eastAsia="Times New Roman"/>
          <w:color w:val="212121"/>
          <w:szCs w:val="24"/>
        </w:rPr>
        <w:t xml:space="preserve">διαδικασία που αυτή η σιωπηλή πλειοψηφία </w:t>
      </w:r>
      <w:r>
        <w:rPr>
          <w:rFonts w:eastAsia="Times New Roman"/>
          <w:color w:val="212121"/>
          <w:szCs w:val="24"/>
        </w:rPr>
        <w:t xml:space="preserve">-να το </w:t>
      </w:r>
      <w:r>
        <w:rPr>
          <w:rFonts w:eastAsia="Times New Roman"/>
          <w:color w:val="212121"/>
          <w:szCs w:val="24"/>
        </w:rPr>
        <w:t xml:space="preserve">πω έτσι- </w:t>
      </w:r>
      <w:r w:rsidRPr="003E516D">
        <w:rPr>
          <w:rFonts w:eastAsia="Times New Roman"/>
          <w:color w:val="212121"/>
          <w:szCs w:val="24"/>
        </w:rPr>
        <w:t>προσπαθεί να συντονιστεί και να απαιτήσει</w:t>
      </w:r>
      <w:r>
        <w:rPr>
          <w:rFonts w:eastAsia="Times New Roman"/>
          <w:color w:val="212121"/>
          <w:szCs w:val="24"/>
        </w:rPr>
        <w:t>,</w:t>
      </w:r>
      <w:r w:rsidRPr="003E516D">
        <w:rPr>
          <w:rFonts w:eastAsia="Times New Roman"/>
          <w:color w:val="212121"/>
          <w:szCs w:val="24"/>
        </w:rPr>
        <w:t xml:space="preserve"> να ζητήσει δημόσια από σας </w:t>
      </w:r>
      <w:r>
        <w:rPr>
          <w:rFonts w:eastAsia="Times New Roman"/>
          <w:color w:val="212121"/>
          <w:szCs w:val="24"/>
        </w:rPr>
        <w:t>-εννοώ από το Υ</w:t>
      </w:r>
      <w:r w:rsidRPr="003E516D">
        <w:rPr>
          <w:rFonts w:eastAsia="Times New Roman"/>
          <w:color w:val="212121"/>
          <w:szCs w:val="24"/>
        </w:rPr>
        <w:t>πουργείο</w:t>
      </w:r>
      <w:r>
        <w:rPr>
          <w:rFonts w:eastAsia="Times New Roman"/>
          <w:color w:val="212121"/>
          <w:szCs w:val="24"/>
        </w:rPr>
        <w:t>-</w:t>
      </w:r>
      <w:r w:rsidRPr="003E516D">
        <w:rPr>
          <w:rFonts w:eastAsia="Times New Roman"/>
          <w:color w:val="212121"/>
          <w:szCs w:val="24"/>
        </w:rPr>
        <w:t xml:space="preserve"> να δοθεί κάποια λύση</w:t>
      </w:r>
      <w:r>
        <w:rPr>
          <w:rFonts w:eastAsia="Times New Roman"/>
          <w:color w:val="212121"/>
          <w:szCs w:val="24"/>
        </w:rPr>
        <w:t>,</w:t>
      </w:r>
      <w:r w:rsidRPr="003E516D">
        <w:rPr>
          <w:rFonts w:eastAsia="Times New Roman"/>
          <w:color w:val="212121"/>
          <w:szCs w:val="24"/>
        </w:rPr>
        <w:t xml:space="preserve"> διασφαλίζοντας πρώτα από όλα </w:t>
      </w:r>
      <w:r>
        <w:rPr>
          <w:rFonts w:eastAsia="Times New Roman"/>
          <w:color w:val="212121"/>
          <w:szCs w:val="24"/>
        </w:rPr>
        <w:t>το κύριο, ότι η</w:t>
      </w:r>
      <w:r w:rsidRPr="003E516D">
        <w:rPr>
          <w:rFonts w:eastAsia="Times New Roman"/>
          <w:color w:val="212121"/>
          <w:szCs w:val="24"/>
        </w:rPr>
        <w:t xml:space="preserve"> τράπεζα οφείλει να πληρώσει</w:t>
      </w:r>
      <w:r>
        <w:rPr>
          <w:rFonts w:eastAsia="Times New Roman"/>
          <w:color w:val="212121"/>
          <w:szCs w:val="24"/>
        </w:rPr>
        <w:t xml:space="preserve">, </w:t>
      </w:r>
      <w:r w:rsidRPr="003E516D">
        <w:rPr>
          <w:rFonts w:eastAsia="Times New Roman"/>
          <w:color w:val="212121"/>
          <w:szCs w:val="24"/>
        </w:rPr>
        <w:t xml:space="preserve">διότι δεν μιλάμε </w:t>
      </w:r>
      <w:r>
        <w:rPr>
          <w:rFonts w:eastAsia="Times New Roman"/>
          <w:color w:val="212121"/>
          <w:szCs w:val="24"/>
        </w:rPr>
        <w:t xml:space="preserve">για </w:t>
      </w:r>
      <w:r w:rsidRPr="003E516D">
        <w:rPr>
          <w:rFonts w:eastAsia="Times New Roman"/>
          <w:color w:val="212121"/>
          <w:szCs w:val="24"/>
        </w:rPr>
        <w:t xml:space="preserve">επιβάρυνση συνολικά του δημόσιου ασφαλιστικού συστήματος με τους </w:t>
      </w:r>
      <w:r>
        <w:rPr>
          <w:rFonts w:eastAsia="Times New Roman"/>
          <w:color w:val="212121"/>
          <w:szCs w:val="24"/>
        </w:rPr>
        <w:t>δεκαεξίμισι</w:t>
      </w:r>
      <w:r w:rsidRPr="003E516D">
        <w:rPr>
          <w:rFonts w:eastAsia="Times New Roman"/>
          <w:color w:val="212121"/>
          <w:szCs w:val="24"/>
        </w:rPr>
        <w:t xml:space="preserve"> χιλιάδες δικαιοπάροχο</w:t>
      </w:r>
      <w:r>
        <w:rPr>
          <w:rFonts w:eastAsia="Times New Roman"/>
          <w:color w:val="212121"/>
          <w:szCs w:val="24"/>
        </w:rPr>
        <w:t>υ</w:t>
      </w:r>
      <w:r w:rsidRPr="003E516D">
        <w:rPr>
          <w:rFonts w:eastAsia="Times New Roman"/>
          <w:color w:val="212121"/>
          <w:szCs w:val="24"/>
        </w:rPr>
        <w:t>ς του ΛΕΠΕΤΕ</w:t>
      </w:r>
      <w:r>
        <w:rPr>
          <w:rFonts w:eastAsia="Times New Roman"/>
          <w:color w:val="212121"/>
          <w:szCs w:val="24"/>
        </w:rPr>
        <w:t>. Π</w:t>
      </w:r>
      <w:r w:rsidRPr="003E516D">
        <w:rPr>
          <w:rFonts w:eastAsia="Times New Roman"/>
          <w:color w:val="212121"/>
          <w:szCs w:val="24"/>
        </w:rPr>
        <w:t xml:space="preserve">ρέπει και ο εργοδότης </w:t>
      </w:r>
      <w:r>
        <w:rPr>
          <w:rFonts w:eastAsia="Times New Roman"/>
          <w:color w:val="212121"/>
          <w:szCs w:val="24"/>
        </w:rPr>
        <w:t>-</w:t>
      </w:r>
      <w:r w:rsidRPr="003E516D">
        <w:rPr>
          <w:rFonts w:eastAsia="Times New Roman"/>
          <w:color w:val="212121"/>
          <w:szCs w:val="24"/>
        </w:rPr>
        <w:t>η Εθνική Τράπεζα στην λόγω περίπτωση</w:t>
      </w:r>
      <w:r>
        <w:rPr>
          <w:rFonts w:eastAsia="Times New Roman"/>
          <w:color w:val="212121"/>
          <w:szCs w:val="24"/>
        </w:rPr>
        <w:t xml:space="preserve">- να καταβάλλει για ένα μεγάλο χρονικό διάστημα -να μην </w:t>
      </w:r>
      <w:r w:rsidRPr="003E516D">
        <w:rPr>
          <w:rFonts w:eastAsia="Times New Roman"/>
          <w:color w:val="212121"/>
          <w:szCs w:val="24"/>
        </w:rPr>
        <w:t>πω σε μόνιμη βάση</w:t>
      </w:r>
      <w:r>
        <w:rPr>
          <w:rFonts w:eastAsia="Times New Roman"/>
          <w:color w:val="212121"/>
          <w:szCs w:val="24"/>
        </w:rPr>
        <w:t>-</w:t>
      </w:r>
      <w:r w:rsidRPr="003E516D">
        <w:rPr>
          <w:rFonts w:eastAsia="Times New Roman"/>
          <w:color w:val="212121"/>
          <w:szCs w:val="24"/>
        </w:rPr>
        <w:t xml:space="preserve"> αυτά τα </w:t>
      </w:r>
      <w:r w:rsidRPr="003E516D">
        <w:rPr>
          <w:rFonts w:eastAsia="Times New Roman"/>
          <w:color w:val="212121"/>
          <w:szCs w:val="24"/>
        </w:rPr>
        <w:t>οποία οφείλει να καταβάλλει</w:t>
      </w:r>
      <w:r>
        <w:rPr>
          <w:rFonts w:eastAsia="Times New Roman"/>
          <w:color w:val="212121"/>
          <w:szCs w:val="24"/>
        </w:rPr>
        <w:t>.</w:t>
      </w:r>
    </w:p>
    <w:p w14:paraId="2D05F24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πιστεύω ότι, αν η πρωτοβουλία παρθεί γρήγορα, το αποτέλεσμα θα είναι θετικό, γιατί από το μηδέν που εισπράττουν οι συνταξιούχοι της Εθνικής εδώ και τόσους μήνες </w:t>
      </w:r>
      <w:r>
        <w:rPr>
          <w:rFonts w:eastAsia="Times New Roman" w:cs="Times New Roman"/>
          <w:szCs w:val="24"/>
        </w:rPr>
        <w:lastRenderedPageBreak/>
        <w:t>-δεκαεπτά μήνες- η λύση θα είναι μια ανακούφιση</w:t>
      </w:r>
      <w:r>
        <w:rPr>
          <w:rFonts w:eastAsia="Times New Roman" w:cs="Times New Roman"/>
          <w:szCs w:val="24"/>
        </w:rPr>
        <w:t>. Αυτό ήθελα να πω και επιμένω στο ότι ο εργοδότης οφείλει</w:t>
      </w:r>
      <w:r>
        <w:rPr>
          <w:rFonts w:eastAsia="Times New Roman" w:cs="Times New Roman"/>
          <w:szCs w:val="24"/>
        </w:rPr>
        <w:t>,</w:t>
      </w:r>
      <w:r>
        <w:rPr>
          <w:rFonts w:eastAsia="Times New Roman" w:cs="Times New Roman"/>
          <w:szCs w:val="24"/>
        </w:rPr>
        <w:t xml:space="preserve"> τέλος πάντων</w:t>
      </w:r>
      <w:r>
        <w:rPr>
          <w:rFonts w:eastAsia="Times New Roman" w:cs="Times New Roman"/>
          <w:szCs w:val="24"/>
        </w:rPr>
        <w:t>,</w:t>
      </w:r>
      <w:r>
        <w:rPr>
          <w:rFonts w:eastAsia="Times New Roman" w:cs="Times New Roman"/>
          <w:szCs w:val="24"/>
        </w:rPr>
        <w:t xml:space="preserve"> να καταβάλει αυτά τα οποία του αντιστοιχούν στην όποια λύση δοθεί.</w:t>
      </w:r>
    </w:p>
    <w:p w14:paraId="2D05F24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Ευχαριστώ.</w:t>
      </w:r>
    </w:p>
    <w:p w14:paraId="2D05F249" w14:textId="77777777" w:rsidR="00237587" w:rsidRDefault="00AE0D0F">
      <w:pPr>
        <w:spacing w:after="0" w:line="600" w:lineRule="auto"/>
        <w:ind w:firstLine="720"/>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Προτού σας δώσω τον λόγο, κύριε Υ</w:t>
      </w:r>
      <w:r>
        <w:rPr>
          <w:rFonts w:eastAsia="Times New Roman" w:cs="Times New Roman"/>
          <w:szCs w:val="24"/>
        </w:rPr>
        <w:t>φυ</w:t>
      </w:r>
      <w:r>
        <w:rPr>
          <w:rFonts w:eastAsia="Times New Roman" w:cs="Times New Roman"/>
          <w:szCs w:val="24"/>
        </w:rPr>
        <w:t>πουργέ, κ</w:t>
      </w:r>
      <w:r w:rsidRPr="004D1F57">
        <w:rPr>
          <w:rFonts w:eastAsia="Times New Roman" w:cs="Times New Roman"/>
          <w:szCs w:val="24"/>
        </w:rPr>
        <w:t>υρίες και κύριοι συνάδελ</w:t>
      </w:r>
      <w:r w:rsidRPr="004D1F57">
        <w:rPr>
          <w:rFonts w:eastAsia="Times New Roman" w:cs="Times New Roman"/>
          <w:szCs w:val="24"/>
        </w:rPr>
        <w:t>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w:t>
      </w:r>
      <w:r w:rsidRPr="004D1F57">
        <w:rPr>
          <w:rFonts w:eastAsia="Times New Roman" w:cs="Times New Roman"/>
          <w:szCs w:val="24"/>
        </w:rPr>
        <w:t xml:space="preserve">ειτουργίας της Βουλής, </w:t>
      </w:r>
      <w:r>
        <w:rPr>
          <w:rFonts w:eastAsia="Times New Roman" w:cs="Times New Roman"/>
          <w:szCs w:val="24"/>
        </w:rPr>
        <w:t>σαράντα έξι</w:t>
      </w:r>
      <w:r w:rsidRPr="004D1F57">
        <w:rPr>
          <w:rFonts w:eastAsia="Times New Roman" w:cs="Times New Roman"/>
          <w:szCs w:val="24"/>
        </w:rPr>
        <w:t xml:space="preserve"> μαθητές και μαθήτριες και τ</w:t>
      </w:r>
      <w:r>
        <w:rPr>
          <w:rFonts w:eastAsia="Times New Roman" w:cs="Times New Roman"/>
          <w:szCs w:val="24"/>
        </w:rPr>
        <w:t>ρεις</w:t>
      </w:r>
      <w:r w:rsidRPr="004D1F57">
        <w:rPr>
          <w:rFonts w:eastAsia="Times New Roman" w:cs="Times New Roman"/>
          <w:szCs w:val="24"/>
        </w:rPr>
        <w:t xml:space="preserve"> εκπαιδευτικοί συνοδοί τους από το </w:t>
      </w:r>
      <w:r>
        <w:rPr>
          <w:rFonts w:eastAsia="Times New Roman" w:cs="Times New Roman"/>
          <w:szCs w:val="24"/>
        </w:rPr>
        <w:t>Γενικό Λύκειο Ακρωτηρίου Χανίων</w:t>
      </w:r>
      <w:r w:rsidRPr="004D1F57">
        <w:rPr>
          <w:rFonts w:eastAsia="Times New Roman" w:cs="Times New Roman"/>
          <w:szCs w:val="24"/>
        </w:rPr>
        <w:t>.</w:t>
      </w:r>
    </w:p>
    <w:p w14:paraId="2D05F24A" w14:textId="77777777" w:rsidR="00237587" w:rsidRDefault="00AE0D0F">
      <w:pPr>
        <w:spacing w:after="0" w:line="600" w:lineRule="auto"/>
        <w:ind w:firstLine="720"/>
        <w:jc w:val="both"/>
        <w:rPr>
          <w:rFonts w:eastAsia="Times New Roman" w:cs="Times New Roman"/>
          <w:szCs w:val="24"/>
        </w:rPr>
      </w:pPr>
      <w:r w:rsidRPr="004D1F57">
        <w:rPr>
          <w:rFonts w:eastAsia="Times New Roman" w:cs="Times New Roman"/>
          <w:szCs w:val="24"/>
        </w:rPr>
        <w:t>Η Βουλή</w:t>
      </w:r>
      <w:r>
        <w:rPr>
          <w:rFonts w:eastAsia="Times New Roman" w:cs="Times New Roman"/>
          <w:szCs w:val="24"/>
        </w:rPr>
        <w:t xml:space="preserve"> σάς</w:t>
      </w:r>
      <w:r w:rsidRPr="004D1F57">
        <w:rPr>
          <w:rFonts w:eastAsia="Times New Roman" w:cs="Times New Roman"/>
          <w:szCs w:val="24"/>
        </w:rPr>
        <w:t xml:space="preserve"> καλωσορίζει.</w:t>
      </w:r>
    </w:p>
    <w:p w14:paraId="2D05F24B" w14:textId="77777777" w:rsidR="00237587" w:rsidRDefault="00AE0D0F">
      <w:pPr>
        <w:spacing w:after="0" w:line="600" w:lineRule="auto"/>
        <w:ind w:firstLine="709"/>
        <w:jc w:val="center"/>
        <w:rPr>
          <w:rFonts w:eastAsia="Times New Roman" w:cs="Times New Roman"/>
          <w:szCs w:val="24"/>
        </w:rPr>
      </w:pPr>
      <w:r w:rsidRPr="004D1F57">
        <w:rPr>
          <w:rFonts w:eastAsia="Times New Roman" w:cs="Times New Roman"/>
          <w:szCs w:val="24"/>
        </w:rPr>
        <w:t>(Χειροκροτήματα απ</w:t>
      </w:r>
      <w:r>
        <w:rPr>
          <w:rFonts w:eastAsia="Times New Roman" w:cs="Times New Roman"/>
          <w:szCs w:val="24"/>
        </w:rPr>
        <w:t>’</w:t>
      </w:r>
      <w:r w:rsidRPr="004D1F57">
        <w:rPr>
          <w:rFonts w:eastAsia="Times New Roman" w:cs="Times New Roman"/>
          <w:szCs w:val="24"/>
        </w:rPr>
        <w:t xml:space="preserve"> όλες τις πτέρυγες της Βουλής)</w:t>
      </w:r>
    </w:p>
    <w:p w14:paraId="2D05F24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Δεν βλέπετε πολλούς Βουλευτές, γιατί είναι η δι</w:t>
      </w:r>
      <w:r>
        <w:rPr>
          <w:rFonts w:eastAsia="Times New Roman" w:cs="Times New Roman"/>
          <w:szCs w:val="24"/>
        </w:rPr>
        <w:t xml:space="preserve">αδικασία του κοινοβουλευτικού ελέγχου, όπου οι Βουλευτές υποβάλλουν </w:t>
      </w:r>
      <w:r>
        <w:rPr>
          <w:rFonts w:eastAsia="Times New Roman" w:cs="Times New Roman"/>
          <w:szCs w:val="24"/>
        </w:rPr>
        <w:lastRenderedPageBreak/>
        <w:t>ερωτήσεις στους αρμόδιους Υπουργούς. Οι Υπουργοί έρχονται, είναι εδώ και απαντούν.</w:t>
      </w:r>
    </w:p>
    <w:p w14:paraId="2D05F24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Παρακαλώ, κύριε Υ</w:t>
      </w:r>
      <w:r>
        <w:rPr>
          <w:rFonts w:eastAsia="Times New Roman" w:cs="Times New Roman"/>
          <w:szCs w:val="24"/>
        </w:rPr>
        <w:t>φυ</w:t>
      </w:r>
      <w:r>
        <w:rPr>
          <w:rFonts w:eastAsia="Times New Roman" w:cs="Times New Roman"/>
          <w:szCs w:val="24"/>
        </w:rPr>
        <w:t>πουργέ, έχετε τον λόγο.</w:t>
      </w:r>
    </w:p>
    <w:p w14:paraId="2D05F24E" w14:textId="77777777" w:rsidR="00237587" w:rsidRDefault="00AE0D0F">
      <w:pPr>
        <w:spacing w:after="0" w:line="600" w:lineRule="auto"/>
        <w:ind w:firstLine="720"/>
        <w:jc w:val="both"/>
        <w:rPr>
          <w:rFonts w:eastAsia="Times New Roman" w:cs="Times New Roman"/>
          <w:szCs w:val="24"/>
        </w:rPr>
      </w:pPr>
      <w:r w:rsidRPr="00483435">
        <w:rPr>
          <w:rFonts w:eastAsia="Times New Roman" w:cs="Times New Roman"/>
          <w:b/>
          <w:szCs w:val="24"/>
        </w:rPr>
        <w:t>ΑΝΑΣΤΑΣΙΟΣ ΠΕΤΡΟΠΟΥΛΟΣ (Υφυπουργός Εργασίας, Κοινωνικής Ασφάλι</w:t>
      </w:r>
      <w:r w:rsidRPr="00483435">
        <w:rPr>
          <w:rFonts w:eastAsia="Times New Roman" w:cs="Times New Roman"/>
          <w:b/>
          <w:szCs w:val="24"/>
        </w:rPr>
        <w:t>σης και Κοινωνικής Αλληλεγγύης):</w:t>
      </w:r>
      <w:r w:rsidRPr="00483435">
        <w:rPr>
          <w:rFonts w:eastAsia="Times New Roman" w:cs="Times New Roman"/>
          <w:szCs w:val="24"/>
        </w:rPr>
        <w:t xml:space="preserve"> </w:t>
      </w:r>
      <w:r>
        <w:rPr>
          <w:rFonts w:eastAsia="Times New Roman" w:cs="Times New Roman"/>
          <w:szCs w:val="24"/>
        </w:rPr>
        <w:t>Ευχαριστώ και πάλι, κύριε Πρόεδρε.</w:t>
      </w:r>
    </w:p>
    <w:p w14:paraId="2D05F24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Κυρία Καφαντάρη, θέλω πάντα να είμαι σαφής, γιατί άκουσα να λέτε για το τι οφείλει να καταβάλει η Εθνική Τράπεζα.</w:t>
      </w:r>
    </w:p>
    <w:p w14:paraId="2D05F25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Η ρύθμιση που θα κάνουμε είναι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 xml:space="preserve">ο </w:t>
      </w:r>
      <w:r>
        <w:rPr>
          <w:rFonts w:eastAsia="Times New Roman" w:cs="Times New Roman"/>
          <w:szCs w:val="24"/>
        </w:rPr>
        <w:t xml:space="preserve">του δημόσιου συστήματος κοινωνικής ασφάλισης ως προς το επικουρικό. Αυτό δεν είναι όλα όσα η </w:t>
      </w:r>
      <w:r>
        <w:rPr>
          <w:rFonts w:eastAsia="Times New Roman" w:cs="Times New Roman"/>
          <w:szCs w:val="24"/>
        </w:rPr>
        <w:t>τ</w:t>
      </w:r>
      <w:r>
        <w:rPr>
          <w:rFonts w:eastAsia="Times New Roman" w:cs="Times New Roman"/>
          <w:szCs w:val="24"/>
        </w:rPr>
        <w:t>ράπεζα δεσμεύεται από τις δικές της συμφωνίες να καταβάλει και δεν είναι δυνατόν σε ιδιωτική σφαίρα συμφωνιών η Κυβέρνηση να παρέμβει νομοθετικά. Αυτή είναι μια ά</w:t>
      </w:r>
      <w:r>
        <w:rPr>
          <w:rFonts w:eastAsia="Times New Roman" w:cs="Times New Roman"/>
          <w:szCs w:val="24"/>
        </w:rPr>
        <w:t>λλη διαδικασία των συλλογικών διαπραγματεύσεων και δεν θα παρέμβουμε σε αυτό και</w:t>
      </w:r>
      <w:r>
        <w:rPr>
          <w:rFonts w:eastAsia="Times New Roman" w:cs="Times New Roman"/>
          <w:szCs w:val="24"/>
        </w:rPr>
        <w:t xml:space="preserve">, </w:t>
      </w:r>
      <w:r>
        <w:rPr>
          <w:rFonts w:eastAsia="Times New Roman" w:cs="Times New Roman"/>
          <w:szCs w:val="24"/>
        </w:rPr>
        <w:t>κυρίως, όταν ήδη έχει αχθεί στα δικαστήρια η σχετική διαφορά.</w:t>
      </w:r>
    </w:p>
    <w:p w14:paraId="2D05F25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Επειδή ακούμε ο καθένας να κάνει έναν λογαριασμό ανάλογα με τα μέτρα του -και δεν εννοώ εσάς, αλλά ακούω διάφορο</w:t>
      </w:r>
      <w:r>
        <w:rPr>
          <w:rFonts w:eastAsia="Times New Roman" w:cs="Times New Roman"/>
          <w:szCs w:val="24"/>
        </w:rPr>
        <w:t xml:space="preserve">υς να βγάζουν διάφορα ποσά- είναι σαφές αυτό που λέω, γιατί </w:t>
      </w:r>
      <w:r>
        <w:rPr>
          <w:rFonts w:eastAsia="Times New Roman" w:cs="Times New Roman"/>
          <w:szCs w:val="24"/>
        </w:rPr>
        <w:lastRenderedPageBreak/>
        <w:t>μετά, αφού θα έχει εξασφαλιστεί αυτή η παροχή, μπορεί πάλι να ακούω διαμαρτυρίες, γιατί είναι τόσα και δεν είναι άλλα.</w:t>
      </w:r>
    </w:p>
    <w:p w14:paraId="2D05F25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Δεν ξέρω τι έχει ο καθένας στο μυαλό του. Αυτό που θα υπάρξει είναι ό,τι λέει</w:t>
      </w:r>
      <w:r>
        <w:rPr>
          <w:rFonts w:eastAsia="Times New Roman" w:cs="Times New Roman"/>
          <w:szCs w:val="24"/>
        </w:rPr>
        <w:t xml:space="preserve"> ο νόμος για το ΕΤΕΑΕΠ με βάση την εισφορά που έχει καταβληθεί και το εισόδημα, τον μισθό που είχε κάθε εργαζόμενος στο παρελθόν. Αυτή είναι η διαδικασία. Αυτό είναι μια παροχή που δεν εκποιεί, δεν καταργεί το δικαίωμα για την παραπάνω παροχή που προκύπτει</w:t>
      </w:r>
      <w:r>
        <w:rPr>
          <w:rFonts w:eastAsia="Times New Roman" w:cs="Times New Roman"/>
          <w:szCs w:val="24"/>
        </w:rPr>
        <w:t xml:space="preserve"> από το ΕΤΕΑΕΠ, αν πραγματικά τα δικαστήρια αποφανθούν ότι υπάρχει μεγαλύτερη υποχρέωση σε τέτοια παροχή. Διότι τα θέματα κρίνονται κάτω από διαδικασίες που δεν θέλω λεπτομερώς να αναπτύξω, όταν υπάρχει σύγκρουση δικαιωμάτων και συμφερόντων με βάση τους κα</w:t>
      </w:r>
      <w:r>
        <w:rPr>
          <w:rFonts w:eastAsia="Times New Roman" w:cs="Times New Roman"/>
          <w:szCs w:val="24"/>
        </w:rPr>
        <w:t>νόνες που διέπουν τη διαχείριση αυτών των αντιθέτων συμφερόντων.</w:t>
      </w:r>
    </w:p>
    <w:p w14:paraId="2D05F25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Γι’ αυτόν τον λόγο, για όλο το προηγούμενο διάστημα απηύθυνα την έκκληση προς την </w:t>
      </w:r>
      <w:r>
        <w:rPr>
          <w:rFonts w:eastAsia="Times New Roman" w:cs="Times New Roman"/>
          <w:szCs w:val="24"/>
        </w:rPr>
        <w:t>τράπεζα</w:t>
      </w:r>
      <w:r>
        <w:rPr>
          <w:rFonts w:eastAsia="Times New Roman" w:cs="Times New Roman"/>
          <w:szCs w:val="24"/>
        </w:rPr>
        <w:t xml:space="preserve"> και το </w:t>
      </w:r>
      <w:r>
        <w:rPr>
          <w:rFonts w:eastAsia="Times New Roman" w:cs="Times New Roman"/>
          <w:szCs w:val="24"/>
        </w:rPr>
        <w:t>σωματείο</w:t>
      </w:r>
      <w:r>
        <w:rPr>
          <w:rFonts w:eastAsia="Times New Roman" w:cs="Times New Roman"/>
          <w:szCs w:val="24"/>
        </w:rPr>
        <w:t xml:space="preserve"> να καθίσουν να συζητήσουν και να βρουν τη λύση. Είχα πει να καθίσουν να ξενυχτίσουν, </w:t>
      </w:r>
      <w:r>
        <w:rPr>
          <w:rFonts w:eastAsia="Times New Roman" w:cs="Times New Roman"/>
          <w:szCs w:val="24"/>
        </w:rPr>
        <w:t>να μη πιο</w:t>
      </w:r>
      <w:r>
        <w:rPr>
          <w:rFonts w:eastAsia="Times New Roman" w:cs="Times New Roman"/>
          <w:szCs w:val="24"/>
        </w:rPr>
        <w:t>υ</w:t>
      </w:r>
      <w:r>
        <w:rPr>
          <w:rFonts w:eastAsia="Times New Roman" w:cs="Times New Roman"/>
          <w:szCs w:val="24"/>
        </w:rPr>
        <w:t>ν νερό, να μη φάνε ψωμί και να βρουν τη λύση.</w:t>
      </w:r>
    </w:p>
    <w:p w14:paraId="2D05F254"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lastRenderedPageBreak/>
        <w:t>ΧΑΡΟΥΛΑ (ΧΑΡΑ) ΚΑΦΑΝΤΑΡΗ:</w:t>
      </w:r>
      <w:r>
        <w:rPr>
          <w:rFonts w:eastAsia="Times New Roman" w:cs="Times New Roman"/>
          <w:szCs w:val="24"/>
        </w:rPr>
        <w:t xml:space="preserve"> Από την πρώτη τοποθέτησή σας το είχατε πει αυτό.</w:t>
      </w:r>
    </w:p>
    <w:p w14:paraId="2D05F255" w14:textId="77777777" w:rsidR="00237587" w:rsidRDefault="00AE0D0F">
      <w:pPr>
        <w:spacing w:after="0" w:line="600" w:lineRule="auto"/>
        <w:ind w:firstLine="720"/>
        <w:jc w:val="both"/>
        <w:rPr>
          <w:rFonts w:eastAsia="Times New Roman" w:cs="Times New Roman"/>
          <w:szCs w:val="24"/>
        </w:rPr>
      </w:pPr>
      <w:r w:rsidRPr="00483435">
        <w:rPr>
          <w:rFonts w:eastAsia="Times New Roman" w:cs="Times New Roman"/>
          <w:b/>
          <w:szCs w:val="24"/>
        </w:rPr>
        <w:t>ΑΝΑΣΤΑΣΙΟΣ ΠΕΤΡΟΠΟΥΛΟΣ (Υφυπουργός Εργασίας, Κοινωνικής Ασφάλισης και Κοινωνικής Αλληλεγγύης):</w:t>
      </w:r>
      <w:r w:rsidRPr="00483435">
        <w:rPr>
          <w:rFonts w:eastAsia="Times New Roman" w:cs="Times New Roman"/>
          <w:szCs w:val="24"/>
        </w:rPr>
        <w:t xml:space="preserve"> </w:t>
      </w:r>
      <w:r>
        <w:rPr>
          <w:rFonts w:eastAsia="Times New Roman" w:cs="Times New Roman"/>
          <w:szCs w:val="24"/>
        </w:rPr>
        <w:t>Από την πρώτη τοποθέτησή μου α</w:t>
      </w:r>
      <w:r>
        <w:rPr>
          <w:rFonts w:eastAsia="Times New Roman" w:cs="Times New Roman"/>
          <w:szCs w:val="24"/>
        </w:rPr>
        <w:t>υτό είχα πει. Αυτός είναι ο κανονικός χώρος επίλυσης συλλογικών διαφορών στον χώρο της εργασίας.</w:t>
      </w:r>
    </w:p>
    <w:p w14:paraId="2D05F25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Η δική μας Κυβέρνηση ποτέ δεν θα παρέμβαινε και δεν θα παρέμβει εκεί και δεν θα το κάνει ούτε τώρα. Δεν αποτελεί παρέμβαση η δική μας πρωτοβουλία στη σφαίρα αυ</w:t>
      </w:r>
      <w:r>
        <w:rPr>
          <w:rFonts w:eastAsia="Times New Roman" w:cs="Times New Roman"/>
          <w:szCs w:val="24"/>
        </w:rPr>
        <w:t>τής της συλλογικής αυτονομίας. Δεν καταργούμε ούτε το δικαίωμα ούτε τη διαφορά. Η διαφορά υπάρχει. Πώς θα επιλυθεί είναι άλλη ιστορία. Θα επιλυθεί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 xml:space="preserve">ο </w:t>
      </w:r>
      <w:r>
        <w:rPr>
          <w:rFonts w:eastAsia="Times New Roman" w:cs="Times New Roman"/>
          <w:szCs w:val="24"/>
        </w:rPr>
        <w:t>του συστήματος με το οποίο επιλύονται οι συλλογικές διαφορές εργασίας.</w:t>
      </w:r>
    </w:p>
    <w:p w14:paraId="2D05F25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Εμείς θα κάνουμε αυτό που </w:t>
      </w:r>
      <w:r>
        <w:rPr>
          <w:rFonts w:eastAsia="Times New Roman" w:cs="Times New Roman"/>
          <w:szCs w:val="24"/>
        </w:rPr>
        <w:t>ανήκει στη δική μας σφαίρα ευθύνης, να χορηγούμε την επικουρική σύνταξη, γιατί είναι υποχρεωτική και παραμένει -ευτυχώς- υποχρεωτική η επικουρική ασφάλιση ως δημόσιο σύστημα που παρέχεται σε όλους τους πολίτες και στο επίπεδο αυτό θα δώσουμε αυτή την παροχ</w:t>
      </w:r>
      <w:r>
        <w:rPr>
          <w:rFonts w:eastAsia="Times New Roman" w:cs="Times New Roman"/>
          <w:szCs w:val="24"/>
        </w:rPr>
        <w:t xml:space="preserve">ή, που </w:t>
      </w:r>
      <w:r>
        <w:rPr>
          <w:rFonts w:eastAsia="Times New Roman" w:cs="Times New Roman"/>
          <w:szCs w:val="24"/>
        </w:rPr>
        <w:lastRenderedPageBreak/>
        <w:t>δεν καταργεί το άλλο δικαίωμα, αν υπάρχει και στον βαθμό που θα κριθεί ότι υπάρχει. Βεβαίως, η ολοκλήρωση αυτής της διαφοράς θα επέλθει, όταν και τα δικαστήρια αποφανθούν, φαντάζομαι, περί της διαφοράς που έχει αχθεί.</w:t>
      </w:r>
    </w:p>
    <w:p w14:paraId="2D05F25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Εμείς παίρνουμε πρωτοβουλία και</w:t>
      </w:r>
      <w:r>
        <w:rPr>
          <w:rFonts w:eastAsia="Times New Roman" w:cs="Times New Roman"/>
          <w:szCs w:val="24"/>
        </w:rPr>
        <w:t xml:space="preserve"> τις προσεχείς μέρες -δεν το μεταθέτουμε στις ελληνικές καλένδες, ελπίζω και μέσα στην επόμενη εβδομάδα- θα συμβεί η συνάντηση αυτή, για να προχωρήσουμε στη συνέχεια σε νομοθέτηση της καταβολής συντάξεων σε αυτούς που συνταξιοδοτούνται από τον ΛΕΠΕΤΕ. Αυτά</w:t>
      </w:r>
      <w:r>
        <w:rPr>
          <w:rFonts w:eastAsia="Times New Roman" w:cs="Times New Roman"/>
          <w:szCs w:val="24"/>
        </w:rPr>
        <w:t xml:space="preserve"> που λέω είναι πολύ καλά διατυπωμένα και δείχνουν και τη διάσταση της ρύθμισης. Επαναλαμβάνω, από τους συνταξιοδοτούμενους από τον ΛΕΠΕΤΕ, που όμως δεν συνταξιοδοτούνται στην πράξη, αλλά έχουν να λαμβάνουν δικαίωμα από εκεί.</w:t>
      </w:r>
    </w:p>
    <w:p w14:paraId="2D05F25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λπίζω</w:t>
      </w:r>
      <w:r>
        <w:rPr>
          <w:rFonts w:eastAsia="Times New Roman" w:cs="Times New Roman"/>
          <w:szCs w:val="24"/>
        </w:rPr>
        <w:t>, λοιπόν,</w:t>
      </w:r>
      <w:r>
        <w:rPr>
          <w:rFonts w:eastAsia="Times New Roman" w:cs="Times New Roman"/>
          <w:szCs w:val="24"/>
        </w:rPr>
        <w:t xml:space="preserve"> και καλώ εκείνο</w:t>
      </w:r>
      <w:r>
        <w:rPr>
          <w:rFonts w:eastAsia="Times New Roman" w:cs="Times New Roman"/>
          <w:szCs w:val="24"/>
        </w:rPr>
        <w:t>υς που είναι σιωπηλή πλειοψηφία να γίνουν ηχηρή πλειοψηφία, γιατί εκείνος που μιλάει ακούγεται. Όσοι σιωπαίνουν δεν ακούγονται και αφού σιωπαίνουν, μπορεί να εκληφθεί και η σιωπή ως άρνηση λύσης.</w:t>
      </w:r>
    </w:p>
    <w:p w14:paraId="2D05F25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Να στηρίξουν, λοιπόν, τη λύση οι σιωπηλοί που έχουν πρόβλημα</w:t>
      </w:r>
      <w:r>
        <w:rPr>
          <w:rFonts w:eastAsia="Times New Roman" w:cs="Times New Roman"/>
          <w:szCs w:val="24"/>
        </w:rPr>
        <w:t xml:space="preserve"> και να πουν «έχουμε πρόβλημα, προχώρα στη λύση </w:t>
      </w:r>
      <w:r>
        <w:rPr>
          <w:rFonts w:eastAsia="Times New Roman" w:cs="Times New Roman"/>
          <w:szCs w:val="24"/>
        </w:rPr>
        <w:lastRenderedPageBreak/>
        <w:t>αυτή που μπορείς να δώσεις, Υπουργέ». Δεν το έχω ακούσει ακόμα. Έχω ακούσει χίλιους που περιφέρουν χίλιους εκατό, που δεν ξέρω πόσοι θα γίνουν, που λένε «κάτω τα χέρια από τον ΛΕΠΕΤΕ». Μόνο, όμως, με αυτόν το</w:t>
      </w:r>
      <w:r>
        <w:rPr>
          <w:rFonts w:eastAsia="Times New Roman" w:cs="Times New Roman"/>
          <w:szCs w:val="24"/>
        </w:rPr>
        <w:t>ν τρόπο μπορώ να το κάνω, βάζοντας τα χέρια πάνω στον ΛΕΠΕΤΕ. Δεν μπορώ και το ένα και το άλλο και στο τέλος όλοι μαζί να βρίζουν. Δεν γίνεται. Υπάρχει ένα σοβαρό θέμα, τους καίει. Πρέπει με υπευθυνότητα όλοι να σταθούν σε μια λύση που πραγματικά αρμόζει σ</w:t>
      </w:r>
      <w:r>
        <w:rPr>
          <w:rFonts w:eastAsia="Times New Roman" w:cs="Times New Roman"/>
          <w:szCs w:val="24"/>
        </w:rPr>
        <w:t>το θέμα.</w:t>
      </w:r>
    </w:p>
    <w:p w14:paraId="2D05F25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D05F25C" w14:textId="77777777" w:rsidR="00237587" w:rsidRDefault="00AE0D0F">
      <w:pPr>
        <w:spacing w:after="0" w:line="600" w:lineRule="auto"/>
        <w:ind w:firstLine="720"/>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Κι εγώ ευχαριστώ.</w:t>
      </w:r>
    </w:p>
    <w:p w14:paraId="2D05F25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Επειδή υπάρχει και νομοθετικό έργο και πολλές ερωτήσεις, θα παρακαλούσα να σεβαστούμε τον Κανονισμό και τους χρόνους.</w:t>
      </w:r>
    </w:p>
    <w:p w14:paraId="2D05F25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Προχωρούμε στη δεύτερη με αριθμό 2688/22-10</w:t>
      </w:r>
      <w:r w:rsidRPr="008E57DA">
        <w:rPr>
          <w:rFonts w:eastAsia="Times New Roman" w:cs="Times New Roman"/>
          <w:szCs w:val="24"/>
        </w:rPr>
        <w:t xml:space="preserve">-2018 ερώτηση </w:t>
      </w:r>
      <w:r>
        <w:rPr>
          <w:rFonts w:eastAsia="Times New Roman" w:cs="Times New Roman"/>
          <w:szCs w:val="24"/>
        </w:rPr>
        <w:t>του</w:t>
      </w:r>
      <w:r>
        <w:rPr>
          <w:rFonts w:eastAsia="Times New Roman" w:cs="Times New Roman"/>
          <w:szCs w:val="24"/>
        </w:rPr>
        <w:t xml:space="preserve"> κύκλου αναφορών</w:t>
      </w:r>
      <w:r>
        <w:rPr>
          <w:rFonts w:eastAsia="Times New Roman" w:cs="Times New Roman"/>
          <w:szCs w:val="24"/>
        </w:rPr>
        <w:t xml:space="preserve"> και </w:t>
      </w:r>
      <w:r>
        <w:rPr>
          <w:rFonts w:eastAsia="Times New Roman" w:cs="Times New Roman"/>
          <w:szCs w:val="24"/>
        </w:rPr>
        <w:t xml:space="preserve">ερωτήσεων </w:t>
      </w:r>
      <w:r w:rsidRPr="008E57DA">
        <w:rPr>
          <w:rFonts w:eastAsia="Times New Roman" w:cs="Times New Roman"/>
          <w:szCs w:val="24"/>
        </w:rPr>
        <w:t xml:space="preserve">του Βουλευτή Ηρακλείου της Δημοκρατικής Συμπαράταξης κ. </w:t>
      </w:r>
      <w:r w:rsidRPr="008E57DA">
        <w:rPr>
          <w:rFonts w:eastAsia="Times New Roman" w:cs="Times New Roman"/>
          <w:bCs/>
          <w:szCs w:val="24"/>
        </w:rPr>
        <w:t xml:space="preserve">Βασιλείου Κεγκέρογλου </w:t>
      </w:r>
      <w:r w:rsidRPr="008E57DA">
        <w:rPr>
          <w:rFonts w:eastAsia="Times New Roman" w:cs="Times New Roman"/>
          <w:szCs w:val="24"/>
        </w:rPr>
        <w:t xml:space="preserve">προς την Υπουργό </w:t>
      </w:r>
      <w:r w:rsidRPr="008E57DA">
        <w:rPr>
          <w:rFonts w:eastAsia="Times New Roman" w:cs="Times New Roman"/>
          <w:bCs/>
          <w:szCs w:val="24"/>
        </w:rPr>
        <w:t xml:space="preserve">Εργασίας, Κοινωνικής Ασφάλισης </w:t>
      </w:r>
      <w:r w:rsidRPr="008E57DA">
        <w:rPr>
          <w:rFonts w:eastAsia="Times New Roman" w:cs="Times New Roman"/>
          <w:bCs/>
          <w:szCs w:val="24"/>
        </w:rPr>
        <w:lastRenderedPageBreak/>
        <w:t>και Κοινωνικής Αλληλεγγύης,</w:t>
      </w:r>
      <w:r w:rsidRPr="008E57DA">
        <w:rPr>
          <w:rFonts w:eastAsia="Times New Roman" w:cs="Times New Roman"/>
          <w:szCs w:val="24"/>
        </w:rPr>
        <w:t xml:space="preserve"> με θέμα: «Να τεθεί άμεσα σε εφαρμογή η δυνατότητα</w:t>
      </w:r>
      <w:r>
        <w:rPr>
          <w:rFonts w:eastAsia="Times New Roman" w:cs="Times New Roman"/>
          <w:szCs w:val="24"/>
        </w:rPr>
        <w:t xml:space="preserve"> ρύθμισης οφειλών έως και </w:t>
      </w:r>
      <w:r>
        <w:rPr>
          <w:rFonts w:eastAsia="Times New Roman" w:cs="Times New Roman"/>
          <w:szCs w:val="24"/>
        </w:rPr>
        <w:t>εκατόν είκοσι</w:t>
      </w:r>
      <w:r>
        <w:rPr>
          <w:rFonts w:eastAsia="Times New Roman" w:cs="Times New Roman"/>
          <w:szCs w:val="24"/>
        </w:rPr>
        <w:t xml:space="preserve"> δόσεις για το δημόσιο και τα ασφαλιστικά ταμεία για όλους όσους επιθυμούν να ρυθμίσουν τις οφειλές τους».</w:t>
      </w:r>
    </w:p>
    <w:p w14:paraId="2D05F25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Στην ερώτηση του κ. Κεγκέρογλου θα απαντήσει ο Υφυπουργός κ. Πετρόπουλος.</w:t>
      </w:r>
    </w:p>
    <w:p w14:paraId="2D05F26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Παρακαλώ, κύριε Κεγκέρογλου, έχετε τ</w:t>
      </w:r>
      <w:r>
        <w:rPr>
          <w:rFonts w:eastAsia="Times New Roman" w:cs="Times New Roman"/>
          <w:szCs w:val="24"/>
        </w:rPr>
        <w:t>ον λόγο για δύο λεπτά.</w:t>
      </w:r>
    </w:p>
    <w:p w14:paraId="2D05F261"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2D05F26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Εκτός από τη γνωστή γενιά των οφειλετών που δημιουργήθηκε λόγω της κρίσης, έχουμε και νέα γενιά που δημιουργήθηκε λόγω της υψηλής φορολόγησης, των υψηλών ασφαλιστικών εισφορών και των </w:t>
      </w:r>
      <w:r>
        <w:rPr>
          <w:rFonts w:eastAsia="Times New Roman" w:cs="Times New Roman"/>
          <w:szCs w:val="24"/>
        </w:rPr>
        <w:t xml:space="preserve">προβλημάτων που αντιμετωπίζουν τα νοικοκυριά και οι επιχειρήσεις, προκειμένου να καταβάλουν τις υποχρεώσεις τους προς το </w:t>
      </w:r>
      <w:r>
        <w:rPr>
          <w:rFonts w:eastAsia="Times New Roman" w:cs="Times New Roman"/>
          <w:szCs w:val="24"/>
        </w:rPr>
        <w:t>δ</w:t>
      </w:r>
      <w:r>
        <w:rPr>
          <w:rFonts w:eastAsia="Times New Roman" w:cs="Times New Roman"/>
          <w:szCs w:val="24"/>
        </w:rPr>
        <w:t>ημόσιο και τα ασφαλιστικά ταμεία.</w:t>
      </w:r>
    </w:p>
    <w:p w14:paraId="2D05F26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Είναι, λοιπόν, επιτακτική η ανάγκη άμεσα να νομοθετηθεί και να ισχύσει μια ρύθμιση, βιώσιμη ρύθμιση,</w:t>
      </w:r>
      <w:r>
        <w:rPr>
          <w:rFonts w:eastAsia="Times New Roman" w:cs="Times New Roman"/>
          <w:szCs w:val="24"/>
        </w:rPr>
        <w:t xml:space="preserve"> η οποία θα δίνει λύση στο θέμα και</w:t>
      </w:r>
      <w:r>
        <w:rPr>
          <w:rFonts w:eastAsia="Times New Roman" w:cs="Times New Roman"/>
          <w:szCs w:val="24"/>
        </w:rPr>
        <w:t>,</w:t>
      </w:r>
      <w:r>
        <w:rPr>
          <w:rFonts w:eastAsia="Times New Roman" w:cs="Times New Roman"/>
          <w:szCs w:val="24"/>
        </w:rPr>
        <w:t xml:space="preserve"> βεβαίως, γι</w:t>
      </w:r>
      <w:r>
        <w:rPr>
          <w:rFonts w:eastAsia="Times New Roman" w:cs="Times New Roman"/>
          <w:szCs w:val="24"/>
        </w:rPr>
        <w:t>’</w:t>
      </w:r>
      <w:r>
        <w:rPr>
          <w:rFonts w:eastAsia="Times New Roman" w:cs="Times New Roman"/>
          <w:szCs w:val="24"/>
        </w:rPr>
        <w:t xml:space="preserve"> αυτούς που θέλουν και μπορούν </w:t>
      </w:r>
      <w:r>
        <w:rPr>
          <w:rFonts w:eastAsia="Times New Roman" w:cs="Times New Roman"/>
          <w:szCs w:val="24"/>
        </w:rPr>
        <w:lastRenderedPageBreak/>
        <w:t xml:space="preserve">να την αξιοποιήσουν, να έχουμε αυτή τη δυνατότητα, η οποία θα είναι ωφέλιμη και για τα ασφαλιστικά ταμεία και για το </w:t>
      </w:r>
      <w:r>
        <w:rPr>
          <w:rFonts w:eastAsia="Times New Roman" w:cs="Times New Roman"/>
          <w:szCs w:val="24"/>
        </w:rPr>
        <w:t>δ</w:t>
      </w:r>
      <w:r>
        <w:rPr>
          <w:rFonts w:eastAsia="Times New Roman" w:cs="Times New Roman"/>
          <w:szCs w:val="24"/>
        </w:rPr>
        <w:t>ημόσιο, βεβαίως, που θα έχει τη δυνατότητα να εισπράξει τα</w:t>
      </w:r>
      <w:r>
        <w:rPr>
          <w:rFonts w:eastAsia="Times New Roman" w:cs="Times New Roman"/>
          <w:szCs w:val="24"/>
        </w:rPr>
        <w:t xml:space="preserve"> χρήματα που του οφείλονται.</w:t>
      </w:r>
    </w:p>
    <w:p w14:paraId="2D05F26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Επανέρχομαι στην ερώτηση, γιατί πραγματικά εδώ και τρία χρόνια που καταθέτω αυτή την ερώτηση και στην τελευταία ο κύριος Υπουργός μάς είπε: «Μα, τώρα που θα έρθει η ρύθμιση, την καταθέσατε; Κάθε φορά που μυρίζεστε ότι θα έρθει </w:t>
      </w:r>
      <w:r>
        <w:rPr>
          <w:rFonts w:eastAsia="Times New Roman" w:cs="Times New Roman"/>
          <w:szCs w:val="24"/>
        </w:rPr>
        <w:t>η ρύθμιση, καταθέτετε την ερώτηση για να μας το υπενθυμίσετε».</w:t>
      </w:r>
    </w:p>
    <w:p w14:paraId="2D05F26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Ναι, από ό,τι αποδεικνύεται, χρειάζεται κάθε τόσο να υπενθυμίζουμε στην Κυβέρνηση ότι καθυστερεί, αδρανεί και</w:t>
      </w:r>
      <w:r>
        <w:rPr>
          <w:rFonts w:eastAsia="Times New Roman" w:cs="Times New Roman"/>
          <w:szCs w:val="24"/>
        </w:rPr>
        <w:t>,</w:t>
      </w:r>
      <w:r>
        <w:rPr>
          <w:rFonts w:eastAsia="Times New Roman" w:cs="Times New Roman"/>
          <w:szCs w:val="24"/>
        </w:rPr>
        <w:t xml:space="preserve"> μάλιστα, το μήνυμα είναι αρνητικό, με την έννοια ότι η επικείμενη ρύθμιση οδηγεί κ</w:t>
      </w:r>
      <w:r>
        <w:rPr>
          <w:rFonts w:eastAsia="Times New Roman" w:cs="Times New Roman"/>
          <w:szCs w:val="24"/>
        </w:rPr>
        <w:t>άποιους στη λανθασμένη σκέψη να μην τηρούν τις υποχρεώσεις τους, αν και θα μπορούσαν να τις τηρήσουν, έστω με δυσκολίες, προκειμένου να μπουν στη ρύθμιση.</w:t>
      </w:r>
    </w:p>
    <w:p w14:paraId="2D05F26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Άρα, λοιπόν, για πολλούς λόγους είναι αναγκαία η άμεση εφαρμογή της ρύθμισης. Και επειδή από 20 Αυγού</w:t>
      </w:r>
      <w:r>
        <w:rPr>
          <w:rFonts w:eastAsia="Times New Roman" w:cs="Times New Roman"/>
          <w:szCs w:val="24"/>
        </w:rPr>
        <w:t xml:space="preserve">στου και μετά δεν έχουμε ούτε τρόικα ούτε τετράδα ούτε θεσμούς, απορώ γιατί εδώ και έξι μήνες ο κύριος Υπουργός δεν φέρνει τη ρύθμιση, τι </w:t>
      </w:r>
      <w:r>
        <w:rPr>
          <w:rFonts w:eastAsia="Times New Roman" w:cs="Times New Roman"/>
          <w:szCs w:val="24"/>
        </w:rPr>
        <w:lastRenderedPageBreak/>
        <w:t>τον εμποδίζει και δεν τη φέρνει. Θα έχει τη δυνατότητα, βεβαίως, μέσα στη ρύθμιση να δώσει λύση και για τους ανθρώπους</w:t>
      </w:r>
      <w:r>
        <w:rPr>
          <w:rFonts w:eastAsia="Times New Roman" w:cs="Times New Roman"/>
          <w:szCs w:val="24"/>
        </w:rPr>
        <w:t xml:space="preserve"> που είναι υπό συνταξιοδότηση, ένα θέμα για το οποίο αρνείται εδώ και καιρό να δώσει οριστική λύση.</w:t>
      </w:r>
    </w:p>
    <w:p w14:paraId="2D05F26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Θα είναι, επομένως, κάτι πάρα πολύ θετικό, αν συμπεριληφθούν όλες αυτές οι περιπτώσεις, ούτως ώστε και το </w:t>
      </w:r>
      <w:r>
        <w:rPr>
          <w:rFonts w:eastAsia="Times New Roman" w:cs="Times New Roman"/>
          <w:szCs w:val="24"/>
        </w:rPr>
        <w:t>δ</w:t>
      </w:r>
      <w:r>
        <w:rPr>
          <w:rFonts w:eastAsia="Times New Roman" w:cs="Times New Roman"/>
          <w:szCs w:val="24"/>
        </w:rPr>
        <w:t>ημόσιο και τα ασφαλιστικά ταμεία να εισπράξουν κα</w:t>
      </w:r>
      <w:r>
        <w:rPr>
          <w:rFonts w:eastAsia="Times New Roman" w:cs="Times New Roman"/>
          <w:szCs w:val="24"/>
        </w:rPr>
        <w:t>ι οι ασφαλισμένοι να διευκολυνθούν, εφόσον βεβαίως το θελήσουν.</w:t>
      </w:r>
    </w:p>
    <w:p w14:paraId="2D05F26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D05F269"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w:t>
      </w:r>
    </w:p>
    <w:p w14:paraId="2D05F26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Παρακαλώ, κύριε Υ</w:t>
      </w:r>
      <w:r>
        <w:rPr>
          <w:rFonts w:eastAsia="Times New Roman" w:cs="Times New Roman"/>
          <w:szCs w:val="24"/>
        </w:rPr>
        <w:t>φυ</w:t>
      </w:r>
      <w:r>
        <w:rPr>
          <w:rFonts w:eastAsia="Times New Roman" w:cs="Times New Roman"/>
          <w:szCs w:val="24"/>
        </w:rPr>
        <w:t>πουργέ, έχετε τον λόγο.</w:t>
      </w:r>
    </w:p>
    <w:p w14:paraId="2D05F26B"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w:t>
      </w:r>
      <w:r>
        <w:rPr>
          <w:rFonts w:eastAsia="Times New Roman" w:cs="Times New Roman"/>
          <w:b/>
          <w:szCs w:val="24"/>
        </w:rPr>
        <w:t xml:space="preserve"> Κοινωνικής Αλληλεγγύης): </w:t>
      </w:r>
      <w:r>
        <w:rPr>
          <w:rFonts w:eastAsia="Times New Roman" w:cs="Times New Roman"/>
          <w:szCs w:val="24"/>
        </w:rPr>
        <w:t>Κύριε Κεγκέρογλου, σας είχα πει μέσα στις άλλες απαντήσεις που είχα δώσει στο παρελθόν ότι εσείς είχατε την αρμοδιότητα να δώσετε τη λύση για τους υπό συνταξιοδότηση αγρότες και δεν το κάνατε. Είχατε την αρμοδιότητα. Όμως, ο αγρότ</w:t>
      </w:r>
      <w:r>
        <w:rPr>
          <w:rFonts w:eastAsia="Times New Roman" w:cs="Times New Roman"/>
          <w:szCs w:val="24"/>
        </w:rPr>
        <w:t xml:space="preserve">ης για να πάρει σύνταξη με τις διατάξεις τις δικές σας, όχι τις δικές </w:t>
      </w:r>
      <w:r>
        <w:rPr>
          <w:rFonts w:eastAsia="Times New Roman" w:cs="Times New Roman"/>
          <w:szCs w:val="24"/>
        </w:rPr>
        <w:lastRenderedPageBreak/>
        <w:t>μας, θα έπρεπε πρώτα να εξοφλήσει την οφειλή στο σύνολό της</w:t>
      </w:r>
      <w:r w:rsidRPr="00445B4C">
        <w:rPr>
          <w:rFonts w:eastAsia="Times New Roman" w:cs="Times New Roman"/>
          <w:szCs w:val="24"/>
        </w:rPr>
        <w:t xml:space="preserve">. </w:t>
      </w:r>
      <w:r>
        <w:rPr>
          <w:rFonts w:eastAsia="Times New Roman" w:cs="Times New Roman"/>
          <w:szCs w:val="24"/>
        </w:rPr>
        <w:t>Το ποσό είναι αυτό των 4.000 ευρώ. Δεν είναι μεγάλο το ποσό, αλλά 4.000 ευρώ είναι οφειλές εισφορών για πέντε χρόνια. Για πέν</w:t>
      </w:r>
      <w:r>
        <w:rPr>
          <w:rFonts w:eastAsia="Times New Roman" w:cs="Times New Roman"/>
          <w:szCs w:val="24"/>
        </w:rPr>
        <w:t>τε χρόνια είναι και για το ΕΤΑΑ και πάει στις 15.000 ευρώ, για πέντε χρόνια ήταν και για τον ΟΑΕΕ και πάει στις 20.000 ευρώ. Η διαφοροποίηση οφείλεται στο διαφορετικό ύψος εισφορών που κάθε κατηγορία όφειλε να καταβάλει.</w:t>
      </w:r>
    </w:p>
    <w:p w14:paraId="2D05F26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Το μέτρο ήταν η πενταετία και η ρύθ</w:t>
      </w:r>
      <w:r>
        <w:rPr>
          <w:rFonts w:eastAsia="Times New Roman" w:cs="Times New Roman"/>
          <w:szCs w:val="24"/>
        </w:rPr>
        <w:t>μιση ήταν απ' τις δικές σας κυβερνήσεις. Ειδικά, όμως, για τους αγρότες δεν προβλέψατε να μπορεί να παίρνει σύνταξη ο καημένος ο αγρότης και να δίνει την οφειλή από το μέρος της σύνταξης που έχει ήδη αρχίσει να λαμβάνει. Δεν ελάμβανε ποτέ. Εκείνο που εμείς</w:t>
      </w:r>
      <w:r>
        <w:rPr>
          <w:rFonts w:eastAsia="Times New Roman" w:cs="Times New Roman"/>
          <w:szCs w:val="24"/>
        </w:rPr>
        <w:t xml:space="preserve"> κάνουμε είναι ένα μέτρο το οποίο πραγματικά δίνει λύσεις, με βάση τα δεδομένα που δημιουργήθηκαν στην προηγούμενη περίοδο. Έχω πει ότι το 97% των οφειλών που έχουν συγκεντρωθεί στο ΚΕΑΟ είναι οφειλές που δημιουργήθηκαν για την περίοδο προ του 2014. Πρέπει</w:t>
      </w:r>
      <w:r>
        <w:rPr>
          <w:rFonts w:eastAsia="Times New Roman" w:cs="Times New Roman"/>
          <w:szCs w:val="24"/>
        </w:rPr>
        <w:t xml:space="preserve"> να δούμε ότι μέχρι το 2014 το 15,6% των ελευθέρων επαγγελματιών διέκοψε τη δραστηριότητά του και το 65% από αυτούς δημιούργησε χρέη εκείνη την περίοδο. </w:t>
      </w:r>
    </w:p>
    <w:p w14:paraId="2D05F26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Συνεπώς έχει μεγάλη σημασία να αλλάξουν τα πράγματα στην οικονομία και να γυρίσει η κατάσταση σε θετικ</w:t>
      </w:r>
      <w:r>
        <w:rPr>
          <w:rFonts w:eastAsia="Times New Roman" w:cs="Times New Roman"/>
          <w:szCs w:val="24"/>
        </w:rPr>
        <w:t>ή κατεύθυνση. Έχει επιτευχθεί αυτό και τώρα μπορούμε να έχουμε κι αυτή την καλύτερη επιλογή, διευκολυντική για τους οφειλέτες. Γι’ αυτόν τον λόγο δεν θα μπορούσαμε ούτε να το κάνουμε.</w:t>
      </w:r>
    </w:p>
    <w:p w14:paraId="2D05F26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Αυτό που πρέπει να σας πω είναι ότι οι πενήντα εννέα χιλιάδες που έχουν </w:t>
      </w:r>
      <w:r>
        <w:rPr>
          <w:rFonts w:eastAsia="Times New Roman" w:cs="Times New Roman"/>
          <w:szCs w:val="24"/>
        </w:rPr>
        <w:t>ξεκινήσει τη διαδικασία ένταξης στον εξωδικαστικό συμβιβασμό, πραγματικά δεν είναι το πλήθος το μεγάλο. Είναι ένα θέμα. Από τις διαδικασίες αυτές θα περιμέναμε καλύτερη απόδοση. Εν τούτοις, από τους τέσσερις που έχουν υποβάλει αίτηση</w:t>
      </w:r>
      <w:r>
        <w:rPr>
          <w:rFonts w:eastAsia="Times New Roman" w:cs="Times New Roman"/>
          <w:szCs w:val="24"/>
        </w:rPr>
        <w:t>,</w:t>
      </w:r>
      <w:r>
        <w:rPr>
          <w:rFonts w:eastAsia="Times New Roman" w:cs="Times New Roman"/>
          <w:szCs w:val="24"/>
        </w:rPr>
        <w:t xml:space="preserve"> ο ένας έχει ολοκληρώσ</w:t>
      </w:r>
      <w:r>
        <w:rPr>
          <w:rFonts w:eastAsia="Times New Roman" w:cs="Times New Roman"/>
          <w:szCs w:val="24"/>
        </w:rPr>
        <w:t xml:space="preserve">ει ήδη τη διαδικασία στον εξωδικαστικό </w:t>
      </w:r>
      <w:r>
        <w:rPr>
          <w:rFonts w:eastAsia="Times New Roman" w:cs="Times New Roman"/>
          <w:szCs w:val="24"/>
        </w:rPr>
        <w:t>-</w:t>
      </w:r>
      <w:r>
        <w:rPr>
          <w:rFonts w:eastAsia="Times New Roman" w:cs="Times New Roman"/>
          <w:szCs w:val="24"/>
        </w:rPr>
        <w:t>επαναλαμβάνω- συμβιβασμό.</w:t>
      </w:r>
    </w:p>
    <w:p w14:paraId="2D05F26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Πρέπει, λοιπόν, να προχωρήσουμε αυτοτελώς για τις ασφαλιστικές εισφορές σε ρύθμιση. Αυτό αποτέλεσε προϊόν μιας ιδιαίτερης σκέψης και επεξεργασίας του συστήματος που ήδη εφαρμόζεται ως εξωδικ</w:t>
      </w:r>
      <w:r>
        <w:rPr>
          <w:rFonts w:eastAsia="Times New Roman" w:cs="Times New Roman"/>
          <w:szCs w:val="24"/>
        </w:rPr>
        <w:t xml:space="preserve">αστικός συμβιβασμός. Είδαμε τις επιδόσεις του και θεωρούμε ότι πράγματι πρέπει να προχωρήσουμε σε μια παράλληλη, που δεν αποκλείει την πρώτη, διαχείριση του </w:t>
      </w:r>
      <w:r>
        <w:rPr>
          <w:rFonts w:eastAsia="Times New Roman" w:cs="Times New Roman"/>
          <w:szCs w:val="24"/>
        </w:rPr>
        <w:lastRenderedPageBreak/>
        <w:t>θέματος των οφειλών, με το σύστημα το οποίο ήδη έχουμε επεξεργαστεί και θα θέσουμε σε εφαρμογή σύντ</w:t>
      </w:r>
      <w:r>
        <w:rPr>
          <w:rFonts w:eastAsia="Times New Roman" w:cs="Times New Roman"/>
          <w:szCs w:val="24"/>
        </w:rPr>
        <w:t>ομα. Αυτό θα σώσει τους οφειλέτες, θα ενισχύσει την οικονομία και θα δώσει σύνταξη σε εκείνους που δεν είχαν τη δυνατότητα συνταξιοδότησης.</w:t>
      </w:r>
    </w:p>
    <w:p w14:paraId="2D05F270"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Ορίστε, κύριε Κεγκέρογλου, έχετε τον λόγο και πάλι για τρία λεπτά.</w:t>
      </w:r>
    </w:p>
    <w:p w14:paraId="2D05F271"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ΒΑΣΙΛΕΙΟΣ ΚΕΓ</w:t>
      </w:r>
      <w:r>
        <w:rPr>
          <w:rFonts w:eastAsia="Times New Roman" w:cs="Times New Roman"/>
          <w:b/>
          <w:szCs w:val="24"/>
        </w:rPr>
        <w:t xml:space="preserve">ΚΕΡΟΓΛΟΥ: </w:t>
      </w:r>
      <w:r>
        <w:rPr>
          <w:rFonts w:eastAsia="Times New Roman" w:cs="Times New Roman"/>
          <w:szCs w:val="24"/>
        </w:rPr>
        <w:t>Ευχαριστώ, κύριε Πρόεδρε.</w:t>
      </w:r>
    </w:p>
    <w:p w14:paraId="2D05F27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Κύριε Υπουργέ, εάν δεν κάνετε σωστή διάγνωση, δεν μπορείτε να δώσετε και λύση.</w:t>
      </w:r>
    </w:p>
    <w:p w14:paraId="2D05F27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Ακούστε, λοιπόν, τα στοιχεία. Από τις τετρακόσιες δεκαεπτά χιλιάδες που εντάχθηκαν σε προηγούμενες ρυθμίσεις </w:t>
      </w:r>
      <w:r>
        <w:rPr>
          <w:rFonts w:eastAsia="Times New Roman" w:cs="Times New Roman"/>
          <w:szCs w:val="24"/>
        </w:rPr>
        <w:t>-</w:t>
      </w:r>
      <w:r>
        <w:rPr>
          <w:rFonts w:eastAsia="Times New Roman" w:cs="Times New Roman"/>
          <w:szCs w:val="24"/>
        </w:rPr>
        <w:t xml:space="preserve">αυτό που είπατε, του </w:t>
      </w:r>
      <w:r>
        <w:rPr>
          <w:rFonts w:eastAsia="Times New Roman" w:cs="Times New Roman"/>
          <w:szCs w:val="24"/>
        </w:rPr>
        <w:t>παρελθόντος- κατάφεραν να κρατήσουν τη ρύθμιση μέχρι σήμερα εκατόν είκοσι οκτώ χιλιάδες τριακόσιοι εβδομήντα. Αυτή είναι η τελευταία ανακοίνωση του ΚΕΑΟ. Αυτό σημαίνει ότι λόγω δυσκολιών, οι οποίες αυξήθηκαν και εντάθηκαν λόγω της υπερφορολόγησης και των ε</w:t>
      </w:r>
      <w:r>
        <w:rPr>
          <w:rFonts w:eastAsia="Times New Roman" w:cs="Times New Roman"/>
          <w:szCs w:val="24"/>
        </w:rPr>
        <w:t xml:space="preserve">πιβαρύνσεων που επιβάλατε με το τρίτο μνημόνιο, οι άνθρωποι δεν κατάφεραν να τηρήσουν τη ρύθμιση. Αυτά αφορούν τις παλαιές οφειλές. Επιπλέον, </w:t>
      </w:r>
      <w:r>
        <w:rPr>
          <w:rFonts w:eastAsia="Times New Roman" w:cs="Times New Roman"/>
          <w:szCs w:val="24"/>
        </w:rPr>
        <w:lastRenderedPageBreak/>
        <w:t>τα τέσσερα χρόνια έχει δημιουργηθεί νέα γενιά. Μόνο για το 2018 έχουμε δεκαπέντε χιλιάδες οκτακόσιους δεκαέξι καιν</w:t>
      </w:r>
      <w:r>
        <w:rPr>
          <w:rFonts w:eastAsia="Times New Roman" w:cs="Times New Roman"/>
          <w:szCs w:val="24"/>
        </w:rPr>
        <w:t>ούργιους οφειλέτες. Αυτά είναι στοιχεία του ΚΕΑΟ.</w:t>
      </w:r>
    </w:p>
    <w:p w14:paraId="2D05F27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Αναφερθήκατε στην αποτυχία του εξωδικαστικού. Πράγματι, μόνο τέσσερις χιλιάδες πεντακόσιοι κατάφεραν να ενταχθούν οριστικά. Άρα συμφωνούμε ότι έστω και τώρα θα πρέπει να έρθει μία ρύθμιση των εκατόν είκοσι </w:t>
      </w:r>
      <w:r>
        <w:rPr>
          <w:rFonts w:eastAsia="Times New Roman" w:cs="Times New Roman"/>
          <w:szCs w:val="24"/>
        </w:rPr>
        <w:t>δόσεων.</w:t>
      </w:r>
    </w:p>
    <w:p w14:paraId="2D05F27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Θέλω, λοιπόν, να δω </w:t>
      </w:r>
      <w:r>
        <w:rPr>
          <w:rFonts w:eastAsia="Times New Roman" w:cs="Times New Roman"/>
          <w:szCs w:val="24"/>
        </w:rPr>
        <w:t>-</w:t>
      </w:r>
      <w:r>
        <w:rPr>
          <w:rFonts w:eastAsia="Times New Roman" w:cs="Times New Roman"/>
          <w:szCs w:val="24"/>
        </w:rPr>
        <w:t>και να μας απαντήσετε για να ενημερωθεί ο ελληνικός λαός- τι θα περιλαμβάνει αυτή τη ρύθμιση σε σχέση με την αφαίρεση κάποιων προστίμων και κάποιων προσαυξήσεων, ανάλογα βεβαίως με την πορεία υλοποίησής της και τήρησής της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να δούμε πότε θα ξεκινήσει να εφαρμόζεται. </w:t>
      </w:r>
    </w:p>
    <w:p w14:paraId="2D05F27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Νομίζω ότι όλοι έχουμε τον ίδιο σκοπό, </w:t>
      </w:r>
      <w:r>
        <w:rPr>
          <w:rFonts w:eastAsia="Times New Roman" w:cs="Times New Roman"/>
          <w:szCs w:val="24"/>
        </w:rPr>
        <w:t>δηλαδή</w:t>
      </w:r>
      <w:r>
        <w:rPr>
          <w:rFonts w:eastAsia="Times New Roman" w:cs="Times New Roman"/>
          <w:szCs w:val="24"/>
        </w:rPr>
        <w:t xml:space="preserve"> να διευκολύνουμε τους ανθρώπους που για οποιονδήποτε λόγο βρέθηκαν σε δυσκολία. Μην παραγνωρίζετε το γεγονός ότι εντάθηκαν τα προβλήματα την πενταετία από τ</w:t>
      </w:r>
      <w:r>
        <w:rPr>
          <w:rFonts w:eastAsia="Times New Roman" w:cs="Times New Roman"/>
          <w:szCs w:val="24"/>
        </w:rPr>
        <w:t xml:space="preserve">ο 2014 που αναφερθήκατε. Είναι ένα γεγονός. Εντάθηκαν. Τι να κάνουμε; Ακόμα και να μην υπήρχαν άλλοι λόγοι, αυτό είναι ένα γεγονός που πρέπει να το </w:t>
      </w:r>
      <w:r>
        <w:rPr>
          <w:rFonts w:eastAsia="Times New Roman" w:cs="Times New Roman"/>
          <w:szCs w:val="24"/>
        </w:rPr>
        <w:lastRenderedPageBreak/>
        <w:t>αντιμετωπίσουμε. Πρέπει να δώσουμε τη δυνατότητα στους ανθρώπους να συνταξιοδοτηθούν. Τέσσερις χιλιάδες ήταν</w:t>
      </w:r>
      <w:r>
        <w:rPr>
          <w:rFonts w:eastAsia="Times New Roman" w:cs="Times New Roman"/>
          <w:szCs w:val="24"/>
        </w:rPr>
        <w:t xml:space="preserve"> τότε, γιατί ήταν συγκεκριμένες οι οφειλές. Γι’ αυτούς που αυξήθηκαν οι εισφορές έχουμε επιβάρυνση.</w:t>
      </w:r>
    </w:p>
    <w:p w14:paraId="2D05F27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Άρα, λοιπόν, χωρίς να λέτε «Μέχρι τότε χρωστούσες», «Είσαι πράσινος, κόκκινος ή μπλε», πρέπει να δίνουμε λύση για όλους. Η Κυβέρνηση και η Βουλή είναι για ό</w:t>
      </w:r>
      <w:r>
        <w:rPr>
          <w:rFonts w:eastAsia="Times New Roman" w:cs="Times New Roman"/>
          <w:szCs w:val="24"/>
        </w:rPr>
        <w:t xml:space="preserve">λο τον ελληνικό λαό. Άρα, λοιπόν, ενώ συμφωνούμε στην ανάγκη, βλέπω ότι καθυστερείτε και χρονοτριβείτε. Για ποιον λόγο; Φέρτε τη ρύθμιση. Πείτε μας πότε θα έρθει. Να είναι μια καλή είδηση μέσα στην καταχνιά και στα προβλήματα που έχει ο κόσμος. </w:t>
      </w:r>
    </w:p>
    <w:p w14:paraId="2D05F27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Πείτε την </w:t>
      </w:r>
      <w:r>
        <w:rPr>
          <w:rFonts w:eastAsia="Times New Roman" w:cs="Times New Roman"/>
          <w:szCs w:val="24"/>
        </w:rPr>
        <w:t>καλή είδηση, κύριε Υ</w:t>
      </w:r>
      <w:r>
        <w:rPr>
          <w:rFonts w:eastAsia="Times New Roman" w:cs="Times New Roman"/>
          <w:szCs w:val="24"/>
        </w:rPr>
        <w:t>φυ</w:t>
      </w:r>
      <w:r>
        <w:rPr>
          <w:rFonts w:eastAsia="Times New Roman" w:cs="Times New Roman"/>
          <w:szCs w:val="24"/>
        </w:rPr>
        <w:t>πουργέ.</w:t>
      </w:r>
    </w:p>
    <w:p w14:paraId="2D05F279"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Ορίστε, κύριε Υ</w:t>
      </w:r>
      <w:r>
        <w:rPr>
          <w:rFonts w:eastAsia="Times New Roman" w:cs="Times New Roman"/>
          <w:szCs w:val="24"/>
        </w:rPr>
        <w:t>φυ</w:t>
      </w:r>
      <w:r>
        <w:rPr>
          <w:rFonts w:eastAsia="Times New Roman" w:cs="Times New Roman"/>
          <w:szCs w:val="24"/>
        </w:rPr>
        <w:t>πουργέ, έχετε τον λόγο.</w:t>
      </w:r>
    </w:p>
    <w:p w14:paraId="2D05F27A"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κύριε Πρόεδρε.</w:t>
      </w:r>
    </w:p>
    <w:p w14:paraId="2D05F27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Προφανώς εκείνο που μας ενδι</w:t>
      </w:r>
      <w:r>
        <w:rPr>
          <w:rFonts w:eastAsia="Times New Roman" w:cs="Times New Roman"/>
          <w:szCs w:val="24"/>
        </w:rPr>
        <w:t>αφέρει, κύριε Κεγκέρογλου, δεν είναι πού φταίξατε εσείς. Αυτό το ξέρει πια και ο καθένας. Μας ενδιαφέρει πώς θα λύσουμε το πρόβλημα. Προφανώς τις αιτίες, αν δεν τις διαγνώσεις σωστά, δεν θα τις αντιληφθείς, για να δώσεις τη σωστή λύση.</w:t>
      </w:r>
    </w:p>
    <w:p w14:paraId="2D05F27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Πρέπει να σας πω ότι</w:t>
      </w:r>
      <w:r>
        <w:rPr>
          <w:rFonts w:eastAsia="Times New Roman" w:cs="Times New Roman"/>
          <w:szCs w:val="24"/>
        </w:rPr>
        <w:t xml:space="preserve"> κάνετε λάθος να λέτε ότι προέκυψαν νέοι οφειλέτες. Αυτοί οι οφειλέτες που λέει το ΚΕΑΟ είναι οι παλαιοί οφειλέτες που σβήστηκαν από το κόκκινο ταμπλό του χρέους και της οφειλής, επανήλθαν και έχασαν ξανά τις ρυθμίσεις. Λογικό είναι να υπάρχει όλο αυτό το </w:t>
      </w:r>
      <w:r>
        <w:rPr>
          <w:rFonts w:eastAsia="Times New Roman" w:cs="Times New Roman"/>
          <w:szCs w:val="24"/>
        </w:rPr>
        <w:t>βάρος που προέρχεται από τις παλιές επιβαρύνσεις. Σας είπα ότι το 65% όλων των οφειλετών δημιούργησε χρέη για την περίοδο μέχρι το 2014. Δεν σβήνει ξαφνικά όλο αυτό το βάρος, για να πεις «Ξεκινάω από καθαρό τοπίο», γιατί έχεις αυτό το βάρος που έρχεται από</w:t>
      </w:r>
      <w:r>
        <w:rPr>
          <w:rFonts w:eastAsia="Times New Roman" w:cs="Times New Roman"/>
          <w:szCs w:val="24"/>
        </w:rPr>
        <w:t xml:space="preserve"> παλιά. Το κουμαντάρεις, λίγο το εξυπηρετείς, σε πλακώνει ξανά, το παραμερίζεις, ξανάρχεται. Είναι τα απόνερα της κρίσης. Αυτά δεν φεύγουν μεμιάς. </w:t>
      </w:r>
    </w:p>
    <w:p w14:paraId="2D05F27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Αυτά τα απόνερα της κρίσης τα έχουμε και τώρα. Δεν έχουμε ένα λευκό, ένα καθαρό τοπίο, με μια ευημερούσα κοι</w:t>
      </w:r>
      <w:r>
        <w:rPr>
          <w:rFonts w:eastAsia="Times New Roman" w:cs="Times New Roman"/>
          <w:szCs w:val="24"/>
        </w:rPr>
        <w:t xml:space="preserve">νωνία </w:t>
      </w:r>
      <w:r>
        <w:rPr>
          <w:rFonts w:eastAsia="Times New Roman" w:cs="Times New Roman"/>
          <w:szCs w:val="24"/>
        </w:rPr>
        <w:lastRenderedPageBreak/>
        <w:t>και μια οικονομία καλπάζουσα. Δεν είπε κανείς τέτοιο πράγμα από τη δική μας πλευρά. Τα προβλήματα της κρίσης αντιμετωπίζουμε ακόμα και θα τα αντιμετωπίζουμε και για αρκετά χρόνια ακόμα. Γι’ αυτό πρέπει η δική μας Κυβέρνηση να συνεχίσει αυτή την πορεί</w:t>
      </w:r>
      <w:r>
        <w:rPr>
          <w:rFonts w:eastAsia="Times New Roman" w:cs="Times New Roman"/>
          <w:szCs w:val="24"/>
        </w:rPr>
        <w:t>α, για να μην έρθετε εσείς και τα κάνετε πάλι «μούτι», αλλά να μπορέσουμε να τα καταφέρουμε, να ολοκληρώσουμε αυτή την προσπάθεια.</w:t>
      </w:r>
    </w:p>
    <w:p w14:paraId="2D05F27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Όμως, θα έχετε την ευκαιρία να συμβάλετε κι εσείς στην επεξεργασία των σχετικών διατάξεων που θα εισ</w:t>
      </w:r>
      <w:r>
        <w:rPr>
          <w:rFonts w:eastAsia="Times New Roman" w:cs="Times New Roman"/>
          <w:szCs w:val="24"/>
        </w:rPr>
        <w:t>αγ</w:t>
      </w:r>
      <w:r>
        <w:rPr>
          <w:rFonts w:eastAsia="Times New Roman" w:cs="Times New Roman"/>
          <w:szCs w:val="24"/>
        </w:rPr>
        <w:t>άγουμε. Προφανώς θα γίν</w:t>
      </w:r>
      <w:r>
        <w:rPr>
          <w:rFonts w:eastAsia="Times New Roman" w:cs="Times New Roman"/>
          <w:szCs w:val="24"/>
        </w:rPr>
        <w:t xml:space="preserve">ει συζήτηση και στην αρμόδια </w:t>
      </w:r>
      <w:r>
        <w:rPr>
          <w:rFonts w:eastAsia="Times New Roman" w:cs="Times New Roman"/>
          <w:szCs w:val="24"/>
        </w:rPr>
        <w:t>ε</w:t>
      </w:r>
      <w:r>
        <w:rPr>
          <w:rFonts w:eastAsia="Times New Roman" w:cs="Times New Roman"/>
          <w:szCs w:val="24"/>
        </w:rPr>
        <w:t>πιτροπή και θα έρθουν και οι φορείς να μας πουν τι θέλουν ακριβώς να συμβεί, διότι πρέπει να ξέρετε ότι, αν μπορούμε να προχωρήσουμε σ’ αυτή τη ρύθμιση οφειλών μ</w:t>
      </w:r>
      <w:r>
        <w:rPr>
          <w:rFonts w:eastAsia="Times New Roman" w:cs="Times New Roman"/>
          <w:szCs w:val="24"/>
        </w:rPr>
        <w:t>ε</w:t>
      </w:r>
      <w:r>
        <w:rPr>
          <w:rFonts w:eastAsia="Times New Roman" w:cs="Times New Roman"/>
          <w:szCs w:val="24"/>
        </w:rPr>
        <w:t xml:space="preserve"> αυτόν τον τρόπο, που θα είναι πραγματικά για πρώτη φορά ριζικά </w:t>
      </w:r>
      <w:r>
        <w:rPr>
          <w:rFonts w:eastAsia="Times New Roman" w:cs="Times New Roman"/>
          <w:szCs w:val="24"/>
        </w:rPr>
        <w:t>καθαρή λύση και θα απαλλάξει αυτόν τον κόσμο από αυτόν τον βραχνά με τα μεγάλα ποσοστά οφειλών, θα γίνει</w:t>
      </w:r>
      <w:r w:rsidRPr="00111D5F">
        <w:rPr>
          <w:rFonts w:eastAsia="Times New Roman" w:cs="Times New Roman"/>
          <w:szCs w:val="24"/>
        </w:rPr>
        <w:t xml:space="preserve"> </w:t>
      </w:r>
      <w:r>
        <w:rPr>
          <w:rFonts w:eastAsia="Times New Roman" w:cs="Times New Roman"/>
          <w:szCs w:val="24"/>
        </w:rPr>
        <w:t>για πρώτη φορά.</w:t>
      </w:r>
    </w:p>
    <w:p w14:paraId="2D05F27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Αν δεν συμβεί αυτό από τη δική σας πλευρά να το στηρίξετε, πράγματι η κοινωνία θα μένει σε μια κατάσταση αμφιβολίας. Όμως, το ζήτημα εί</w:t>
      </w:r>
      <w:r>
        <w:rPr>
          <w:rFonts w:eastAsia="Times New Roman" w:cs="Times New Roman"/>
          <w:szCs w:val="24"/>
        </w:rPr>
        <w:t xml:space="preserve">ναι ότι πρέπει να αντιληφθούμε όλοι ότι, </w:t>
      </w:r>
      <w:r>
        <w:rPr>
          <w:rFonts w:eastAsia="Times New Roman" w:cs="Times New Roman"/>
          <w:szCs w:val="24"/>
        </w:rPr>
        <w:lastRenderedPageBreak/>
        <w:t>αν αυτό μπορεί να συμβαίνει, είναι γιατί υπάρχει ο ν.4387, υπάρχει ο ΕΦΚΑ. Χωρίς τον ΕΦΚΑ δεν μπορεί να συμβεί αυτό, διότι η ελάφρυνση των οφειλών θα επιτευχθεί λόγω της μείωσης των εισφορών που με τις παλιές διατάξ</w:t>
      </w:r>
      <w:r>
        <w:rPr>
          <w:rFonts w:eastAsia="Times New Roman" w:cs="Times New Roman"/>
          <w:szCs w:val="24"/>
        </w:rPr>
        <w:t>εις ήταν υπέρογκες και με τις νέες διατάξεις του ΕΦΚΑ είναι ελάχιστες. Ελαχιστοποιούνται. Το έχουμε πει ξανά και είναι αυτό που έχει σημασία, γιατί στο πρόβλημα της κρίσης εκείνος που επλήγη περισσότερο ήταν ο μικρός επιχειρηματίας, αυτός που δεν είχε μεγά</w:t>
      </w:r>
      <w:r>
        <w:rPr>
          <w:rFonts w:eastAsia="Times New Roman" w:cs="Times New Roman"/>
          <w:szCs w:val="24"/>
        </w:rPr>
        <w:t>λα εισοδήματα. Αυτός που είχε μεγάλα εισοδήματα δεν είχε το πρόβλημα του μικρού που έβαζε λουκέτο γιατί δεν μπορούσε να αντιμετωπίσει τα προβλήματα αυτά.</w:t>
      </w:r>
    </w:p>
    <w:p w14:paraId="2D05F28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Το τονίζω, λοιπόν: Τ</w:t>
      </w:r>
      <w:r w:rsidRPr="00C56026">
        <w:rPr>
          <w:rFonts w:eastAsia="Times New Roman" w:cs="Times New Roman"/>
          <w:szCs w:val="24"/>
        </w:rPr>
        <w:t xml:space="preserve">ο κρίσιμο θέμα στη συζήτησή μας στη Βουλή είναι η υποστήριξη του Ενιαίου </w:t>
      </w:r>
      <w:r>
        <w:rPr>
          <w:rFonts w:eastAsia="Times New Roman" w:cs="Times New Roman"/>
          <w:szCs w:val="24"/>
        </w:rPr>
        <w:t>Φ</w:t>
      </w:r>
      <w:r w:rsidRPr="00C56026">
        <w:rPr>
          <w:rFonts w:eastAsia="Times New Roman" w:cs="Times New Roman"/>
          <w:szCs w:val="24"/>
        </w:rPr>
        <w:t xml:space="preserve">ορέα </w:t>
      </w:r>
      <w:r>
        <w:rPr>
          <w:rFonts w:eastAsia="Times New Roman" w:cs="Times New Roman"/>
          <w:szCs w:val="24"/>
        </w:rPr>
        <w:t>Κ</w:t>
      </w:r>
      <w:r w:rsidRPr="00C56026">
        <w:rPr>
          <w:rFonts w:eastAsia="Times New Roman" w:cs="Times New Roman"/>
          <w:szCs w:val="24"/>
        </w:rPr>
        <w:t>οι</w:t>
      </w:r>
      <w:r w:rsidRPr="00C56026">
        <w:rPr>
          <w:rFonts w:eastAsia="Times New Roman" w:cs="Times New Roman"/>
          <w:szCs w:val="24"/>
        </w:rPr>
        <w:t xml:space="preserve">νωνικής </w:t>
      </w:r>
      <w:r>
        <w:rPr>
          <w:rFonts w:eastAsia="Times New Roman" w:cs="Times New Roman"/>
          <w:szCs w:val="24"/>
        </w:rPr>
        <w:t>Α</w:t>
      </w:r>
      <w:r w:rsidRPr="00C56026">
        <w:rPr>
          <w:rFonts w:eastAsia="Times New Roman" w:cs="Times New Roman"/>
          <w:szCs w:val="24"/>
        </w:rPr>
        <w:t>σφάλι</w:t>
      </w:r>
      <w:r>
        <w:rPr>
          <w:rFonts w:eastAsia="Times New Roman" w:cs="Times New Roman"/>
          <w:szCs w:val="24"/>
        </w:rPr>
        <w:t>σης που πρέπει να τη διατρανώσε</w:t>
      </w:r>
      <w:r w:rsidRPr="00C56026">
        <w:rPr>
          <w:rFonts w:eastAsia="Times New Roman" w:cs="Times New Roman"/>
          <w:szCs w:val="24"/>
        </w:rPr>
        <w:t>τε</w:t>
      </w:r>
      <w:r>
        <w:rPr>
          <w:rFonts w:eastAsia="Times New Roman" w:cs="Times New Roman"/>
          <w:szCs w:val="24"/>
        </w:rPr>
        <w:t>,</w:t>
      </w:r>
      <w:r w:rsidRPr="00C56026">
        <w:rPr>
          <w:rFonts w:eastAsia="Times New Roman" w:cs="Times New Roman"/>
          <w:szCs w:val="24"/>
        </w:rPr>
        <w:t xml:space="preserve"> διότι χωρίς τον </w:t>
      </w:r>
      <w:r>
        <w:rPr>
          <w:rFonts w:eastAsia="Times New Roman" w:cs="Times New Roman"/>
          <w:szCs w:val="24"/>
        </w:rPr>
        <w:t>ΕΦΚΑ</w:t>
      </w:r>
      <w:r w:rsidRPr="00C56026">
        <w:rPr>
          <w:rFonts w:eastAsia="Times New Roman" w:cs="Times New Roman"/>
          <w:szCs w:val="24"/>
        </w:rPr>
        <w:t xml:space="preserve"> και τους κανόνες υπολογισμού των εισφορών δεν μπορεί να εφαρμοστεί η απαλλαγή </w:t>
      </w:r>
      <w:r>
        <w:rPr>
          <w:rFonts w:eastAsia="Times New Roman" w:cs="Times New Roman"/>
          <w:szCs w:val="24"/>
        </w:rPr>
        <w:t xml:space="preserve">αυτών των μεγάλων </w:t>
      </w:r>
      <w:r w:rsidRPr="00C56026">
        <w:rPr>
          <w:rFonts w:eastAsia="Times New Roman" w:cs="Times New Roman"/>
          <w:szCs w:val="24"/>
        </w:rPr>
        <w:t>επιβαρύνσεων</w:t>
      </w:r>
      <w:r>
        <w:rPr>
          <w:rFonts w:eastAsia="Times New Roman" w:cs="Times New Roman"/>
          <w:szCs w:val="24"/>
        </w:rPr>
        <w:t>, η</w:t>
      </w:r>
      <w:r w:rsidRPr="00C56026">
        <w:rPr>
          <w:rFonts w:eastAsia="Times New Roman" w:cs="Times New Roman"/>
          <w:szCs w:val="24"/>
        </w:rPr>
        <w:t xml:space="preserve"> περικοπή των μεγάλων προσαυξήσεων και των υπέρογκων εισφορών που επιβάλλον</w:t>
      </w:r>
      <w:r w:rsidRPr="00C56026">
        <w:rPr>
          <w:rFonts w:eastAsia="Times New Roman" w:cs="Times New Roman"/>
          <w:szCs w:val="24"/>
        </w:rPr>
        <w:t xml:space="preserve">ταν από τον παλιό ΟΑΕΕ με τις κλίμακες </w:t>
      </w:r>
      <w:r>
        <w:rPr>
          <w:rFonts w:eastAsia="Times New Roman" w:cs="Times New Roman"/>
          <w:szCs w:val="24"/>
        </w:rPr>
        <w:lastRenderedPageBreak/>
        <w:t>τις ανελαστικές,</w:t>
      </w:r>
      <w:r w:rsidRPr="00C56026">
        <w:rPr>
          <w:rFonts w:eastAsia="Times New Roman" w:cs="Times New Roman"/>
          <w:szCs w:val="24"/>
        </w:rPr>
        <w:t xml:space="preserve"> από τα παλιά </w:t>
      </w:r>
      <w:r>
        <w:rPr>
          <w:rFonts w:eastAsia="Times New Roman" w:cs="Times New Roman"/>
          <w:szCs w:val="24"/>
        </w:rPr>
        <w:t>τ</w:t>
      </w:r>
      <w:r w:rsidRPr="00C56026">
        <w:rPr>
          <w:rFonts w:eastAsia="Times New Roman" w:cs="Times New Roman"/>
          <w:szCs w:val="24"/>
        </w:rPr>
        <w:t>αμεία</w:t>
      </w:r>
      <w:r>
        <w:rPr>
          <w:rFonts w:eastAsia="Times New Roman" w:cs="Times New Roman"/>
          <w:szCs w:val="24"/>
        </w:rPr>
        <w:t>,</w:t>
      </w:r>
      <w:r w:rsidRPr="00C56026">
        <w:rPr>
          <w:rFonts w:eastAsia="Times New Roman" w:cs="Times New Roman"/>
          <w:szCs w:val="24"/>
        </w:rPr>
        <w:t xml:space="preserve"> </w:t>
      </w:r>
      <w:r>
        <w:rPr>
          <w:rFonts w:eastAsia="Times New Roman" w:cs="Times New Roman"/>
          <w:szCs w:val="24"/>
        </w:rPr>
        <w:t>τ</w:t>
      </w:r>
      <w:r w:rsidRPr="00C56026">
        <w:rPr>
          <w:rFonts w:eastAsia="Times New Roman" w:cs="Times New Roman"/>
          <w:szCs w:val="24"/>
        </w:rPr>
        <w:t>α οποία</w:t>
      </w:r>
      <w:r>
        <w:rPr>
          <w:rFonts w:eastAsia="Times New Roman" w:cs="Times New Roman"/>
          <w:szCs w:val="24"/>
        </w:rPr>
        <w:t>,</w:t>
      </w:r>
      <w:r w:rsidRPr="00C56026">
        <w:rPr>
          <w:rFonts w:eastAsia="Times New Roman" w:cs="Times New Roman"/>
          <w:szCs w:val="24"/>
        </w:rPr>
        <w:t xml:space="preserve"> πραγματικά</w:t>
      </w:r>
      <w:r>
        <w:rPr>
          <w:rFonts w:eastAsia="Times New Roman" w:cs="Times New Roman"/>
          <w:szCs w:val="24"/>
        </w:rPr>
        <w:t>,</w:t>
      </w:r>
      <w:r w:rsidRPr="00C56026">
        <w:rPr>
          <w:rFonts w:eastAsia="Times New Roman" w:cs="Times New Roman"/>
          <w:szCs w:val="24"/>
        </w:rPr>
        <w:t xml:space="preserve"> είχαν δυσβάσταχτα </w:t>
      </w:r>
      <w:r>
        <w:rPr>
          <w:rFonts w:eastAsia="Times New Roman" w:cs="Times New Roman"/>
          <w:szCs w:val="24"/>
        </w:rPr>
        <w:t>β</w:t>
      </w:r>
      <w:r w:rsidRPr="00C56026">
        <w:rPr>
          <w:rFonts w:eastAsia="Times New Roman" w:cs="Times New Roman"/>
          <w:szCs w:val="24"/>
        </w:rPr>
        <w:t>άρη και οδηγούσα</w:t>
      </w:r>
      <w:r>
        <w:rPr>
          <w:rFonts w:eastAsia="Times New Roman" w:cs="Times New Roman"/>
          <w:szCs w:val="24"/>
        </w:rPr>
        <w:t>ν</w:t>
      </w:r>
      <w:r w:rsidRPr="00C56026">
        <w:rPr>
          <w:rFonts w:eastAsia="Times New Roman" w:cs="Times New Roman"/>
          <w:szCs w:val="24"/>
        </w:rPr>
        <w:t xml:space="preserve"> στα λουκέτα</w:t>
      </w:r>
      <w:r>
        <w:rPr>
          <w:rFonts w:eastAsia="Times New Roman" w:cs="Times New Roman"/>
          <w:szCs w:val="24"/>
        </w:rPr>
        <w:t>.</w:t>
      </w:r>
    </w:p>
    <w:p w14:paraId="2D05F28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Θα έρθει</w:t>
      </w:r>
      <w:r w:rsidRPr="00C56026">
        <w:rPr>
          <w:rFonts w:eastAsia="Times New Roman" w:cs="Times New Roman"/>
          <w:szCs w:val="24"/>
        </w:rPr>
        <w:t xml:space="preserve"> η στιγμή</w:t>
      </w:r>
      <w:r>
        <w:rPr>
          <w:rFonts w:eastAsia="Times New Roman" w:cs="Times New Roman"/>
          <w:szCs w:val="24"/>
        </w:rPr>
        <w:t>,</w:t>
      </w:r>
      <w:r w:rsidRPr="00C56026">
        <w:rPr>
          <w:rFonts w:eastAsia="Times New Roman" w:cs="Times New Roman"/>
          <w:szCs w:val="24"/>
        </w:rPr>
        <w:t xml:space="preserve"> αφού νοιάζεστε και εσείς και νοιάζεται </w:t>
      </w:r>
      <w:r>
        <w:rPr>
          <w:rFonts w:eastAsia="Times New Roman" w:cs="Times New Roman"/>
          <w:szCs w:val="24"/>
        </w:rPr>
        <w:t>-</w:t>
      </w:r>
      <w:r>
        <w:rPr>
          <w:rFonts w:eastAsia="Times New Roman" w:cs="Times New Roman"/>
          <w:szCs w:val="24"/>
        </w:rPr>
        <w:t xml:space="preserve">φαντάζομαι- </w:t>
      </w:r>
      <w:r w:rsidRPr="00C56026">
        <w:rPr>
          <w:rFonts w:eastAsia="Times New Roman" w:cs="Times New Roman"/>
          <w:szCs w:val="24"/>
        </w:rPr>
        <w:t xml:space="preserve">και </w:t>
      </w:r>
      <w:r>
        <w:rPr>
          <w:rFonts w:eastAsia="Times New Roman" w:cs="Times New Roman"/>
          <w:szCs w:val="24"/>
        </w:rPr>
        <w:t xml:space="preserve">η Νέα Δημοκρατία </w:t>
      </w:r>
      <w:r w:rsidRPr="00C56026">
        <w:rPr>
          <w:rFonts w:eastAsia="Times New Roman" w:cs="Times New Roman"/>
          <w:szCs w:val="24"/>
        </w:rPr>
        <w:t xml:space="preserve">να στηρίξει τη </w:t>
      </w:r>
      <w:r w:rsidRPr="00C56026">
        <w:rPr>
          <w:rFonts w:eastAsia="Times New Roman" w:cs="Times New Roman"/>
          <w:szCs w:val="24"/>
        </w:rPr>
        <w:t>ρύθμιση των οφειλών με αυτό</w:t>
      </w:r>
      <w:r>
        <w:rPr>
          <w:rFonts w:eastAsia="Times New Roman" w:cs="Times New Roman"/>
          <w:szCs w:val="24"/>
        </w:rPr>
        <w:t>ν</w:t>
      </w:r>
      <w:r w:rsidRPr="00C56026">
        <w:rPr>
          <w:rFonts w:eastAsia="Times New Roman" w:cs="Times New Roman"/>
          <w:szCs w:val="24"/>
        </w:rPr>
        <w:t xml:space="preserve"> το</w:t>
      </w:r>
      <w:r>
        <w:rPr>
          <w:rFonts w:eastAsia="Times New Roman" w:cs="Times New Roman"/>
          <w:szCs w:val="24"/>
        </w:rPr>
        <w:t>ν</w:t>
      </w:r>
      <w:r w:rsidRPr="00C56026">
        <w:rPr>
          <w:rFonts w:eastAsia="Times New Roman" w:cs="Times New Roman"/>
          <w:szCs w:val="24"/>
        </w:rPr>
        <w:t xml:space="preserve"> γενναίο τρόπο κουρέματος</w:t>
      </w:r>
      <w:r>
        <w:rPr>
          <w:rFonts w:eastAsia="Times New Roman" w:cs="Times New Roman"/>
          <w:szCs w:val="24"/>
        </w:rPr>
        <w:t>,</w:t>
      </w:r>
      <w:r w:rsidRPr="00C56026">
        <w:rPr>
          <w:rFonts w:eastAsia="Times New Roman" w:cs="Times New Roman"/>
          <w:szCs w:val="24"/>
        </w:rPr>
        <w:t xml:space="preserve"> να </w:t>
      </w:r>
      <w:r>
        <w:rPr>
          <w:rFonts w:eastAsia="Times New Roman" w:cs="Times New Roman"/>
          <w:szCs w:val="24"/>
        </w:rPr>
        <w:t>διατρανώσετε</w:t>
      </w:r>
      <w:r w:rsidRPr="00C56026">
        <w:rPr>
          <w:rFonts w:eastAsia="Times New Roman" w:cs="Times New Roman"/>
          <w:szCs w:val="24"/>
        </w:rPr>
        <w:t xml:space="preserve"> την υποστήριξή σας στον </w:t>
      </w:r>
      <w:r>
        <w:rPr>
          <w:rFonts w:eastAsia="Times New Roman" w:cs="Times New Roman"/>
          <w:szCs w:val="24"/>
        </w:rPr>
        <w:t>Ε</w:t>
      </w:r>
      <w:r w:rsidRPr="00C56026">
        <w:rPr>
          <w:rFonts w:eastAsia="Times New Roman" w:cs="Times New Roman"/>
          <w:szCs w:val="24"/>
        </w:rPr>
        <w:t xml:space="preserve">νιαίο </w:t>
      </w:r>
      <w:r>
        <w:rPr>
          <w:rFonts w:eastAsia="Times New Roman" w:cs="Times New Roman"/>
          <w:szCs w:val="24"/>
        </w:rPr>
        <w:t>Φ</w:t>
      </w:r>
      <w:r w:rsidRPr="00C56026">
        <w:rPr>
          <w:rFonts w:eastAsia="Times New Roman" w:cs="Times New Roman"/>
          <w:szCs w:val="24"/>
        </w:rPr>
        <w:t xml:space="preserve">ορέα </w:t>
      </w:r>
      <w:r>
        <w:rPr>
          <w:rFonts w:eastAsia="Times New Roman" w:cs="Times New Roman"/>
          <w:szCs w:val="24"/>
        </w:rPr>
        <w:t>Κ</w:t>
      </w:r>
      <w:r w:rsidRPr="00C56026">
        <w:rPr>
          <w:rFonts w:eastAsia="Times New Roman" w:cs="Times New Roman"/>
          <w:szCs w:val="24"/>
        </w:rPr>
        <w:t xml:space="preserve">οινωνικής </w:t>
      </w:r>
      <w:r>
        <w:rPr>
          <w:rFonts w:eastAsia="Times New Roman" w:cs="Times New Roman"/>
          <w:szCs w:val="24"/>
        </w:rPr>
        <w:t>Α</w:t>
      </w:r>
      <w:r w:rsidRPr="00C56026">
        <w:rPr>
          <w:rFonts w:eastAsia="Times New Roman" w:cs="Times New Roman"/>
          <w:szCs w:val="24"/>
        </w:rPr>
        <w:t>σφάλισης</w:t>
      </w:r>
      <w:r>
        <w:rPr>
          <w:rFonts w:eastAsia="Times New Roman" w:cs="Times New Roman"/>
          <w:szCs w:val="24"/>
        </w:rPr>
        <w:t>,</w:t>
      </w:r>
      <w:r w:rsidRPr="00C56026">
        <w:rPr>
          <w:rFonts w:eastAsia="Times New Roman" w:cs="Times New Roman"/>
          <w:szCs w:val="24"/>
        </w:rPr>
        <w:t xml:space="preserve"> </w:t>
      </w:r>
      <w:r>
        <w:rPr>
          <w:rFonts w:eastAsia="Times New Roman" w:cs="Times New Roman"/>
          <w:szCs w:val="24"/>
        </w:rPr>
        <w:t xml:space="preserve">αντί </w:t>
      </w:r>
      <w:r w:rsidRPr="00C56026">
        <w:rPr>
          <w:rFonts w:eastAsia="Times New Roman" w:cs="Times New Roman"/>
          <w:szCs w:val="24"/>
        </w:rPr>
        <w:t>να λέτε να καταργηθεί και να αποσχισ</w:t>
      </w:r>
      <w:r>
        <w:rPr>
          <w:rFonts w:eastAsia="Times New Roman" w:cs="Times New Roman"/>
          <w:szCs w:val="24"/>
        </w:rPr>
        <w:t>θ</w:t>
      </w:r>
      <w:r w:rsidRPr="00C56026">
        <w:rPr>
          <w:rFonts w:eastAsia="Times New Roman" w:cs="Times New Roman"/>
          <w:szCs w:val="24"/>
        </w:rPr>
        <w:t xml:space="preserve">εί το ΤΕΒΕ από τον </w:t>
      </w:r>
      <w:r>
        <w:rPr>
          <w:rFonts w:eastAsia="Times New Roman" w:cs="Times New Roman"/>
          <w:szCs w:val="24"/>
        </w:rPr>
        <w:t>ΕΦΚΑ,</w:t>
      </w:r>
      <w:r w:rsidRPr="00C56026">
        <w:rPr>
          <w:rFonts w:eastAsia="Times New Roman" w:cs="Times New Roman"/>
          <w:szCs w:val="24"/>
        </w:rPr>
        <w:t xml:space="preserve"> γιατί αλλιώς δεν μπορεί να γίνει</w:t>
      </w:r>
      <w:r>
        <w:rPr>
          <w:rFonts w:eastAsia="Times New Roman" w:cs="Times New Roman"/>
          <w:szCs w:val="24"/>
        </w:rPr>
        <w:t>.</w:t>
      </w:r>
      <w:r w:rsidRPr="00C56026">
        <w:rPr>
          <w:rFonts w:eastAsia="Times New Roman" w:cs="Times New Roman"/>
          <w:szCs w:val="24"/>
        </w:rPr>
        <w:t xml:space="preserve"> </w:t>
      </w:r>
    </w:p>
    <w:p w14:paraId="2D05F282" w14:textId="77777777" w:rsidR="00237587" w:rsidRDefault="00AE0D0F">
      <w:pPr>
        <w:spacing w:after="0" w:line="600" w:lineRule="auto"/>
        <w:ind w:firstLine="720"/>
        <w:jc w:val="both"/>
        <w:rPr>
          <w:rFonts w:eastAsia="Times New Roman" w:cs="Times New Roman"/>
          <w:szCs w:val="24"/>
        </w:rPr>
      </w:pPr>
      <w:r w:rsidRPr="00C56026">
        <w:rPr>
          <w:rFonts w:eastAsia="Times New Roman" w:cs="Times New Roman"/>
          <w:szCs w:val="24"/>
        </w:rPr>
        <w:t>Συνεπώς στη Βουλή πο</w:t>
      </w:r>
      <w:r w:rsidRPr="00C56026">
        <w:rPr>
          <w:rFonts w:eastAsia="Times New Roman" w:cs="Times New Roman"/>
          <w:szCs w:val="24"/>
        </w:rPr>
        <w:t>υ θα ψηφίσετε</w:t>
      </w:r>
      <w:r>
        <w:rPr>
          <w:rFonts w:eastAsia="Times New Roman" w:cs="Times New Roman"/>
          <w:szCs w:val="24"/>
        </w:rPr>
        <w:t>,</w:t>
      </w:r>
      <w:r w:rsidRPr="00C56026">
        <w:rPr>
          <w:rFonts w:eastAsia="Times New Roman" w:cs="Times New Roman"/>
          <w:szCs w:val="24"/>
        </w:rPr>
        <w:t xml:space="preserve"> </w:t>
      </w:r>
      <w:r>
        <w:rPr>
          <w:rFonts w:eastAsia="Times New Roman" w:cs="Times New Roman"/>
          <w:szCs w:val="24"/>
        </w:rPr>
        <w:t>ε</w:t>
      </w:r>
      <w:r w:rsidRPr="00C56026">
        <w:rPr>
          <w:rFonts w:eastAsia="Times New Roman" w:cs="Times New Roman"/>
          <w:szCs w:val="24"/>
        </w:rPr>
        <w:t xml:space="preserve">κτός αν </w:t>
      </w:r>
      <w:r>
        <w:rPr>
          <w:rFonts w:eastAsia="Times New Roman" w:cs="Times New Roman"/>
          <w:szCs w:val="24"/>
        </w:rPr>
        <w:t>αρνηθείτε</w:t>
      </w:r>
      <w:r w:rsidRPr="00C56026">
        <w:rPr>
          <w:rFonts w:eastAsia="Times New Roman" w:cs="Times New Roman"/>
          <w:szCs w:val="24"/>
        </w:rPr>
        <w:t xml:space="preserve"> να ψηφίσετε τη ρύθμιση των οφειλών και την απαλλαγή του κόσμου </w:t>
      </w:r>
      <w:r>
        <w:rPr>
          <w:rFonts w:eastAsia="Times New Roman" w:cs="Times New Roman"/>
          <w:szCs w:val="24"/>
        </w:rPr>
        <w:t xml:space="preserve">απ’ </w:t>
      </w:r>
      <w:r w:rsidRPr="00C56026">
        <w:rPr>
          <w:rFonts w:eastAsia="Times New Roman" w:cs="Times New Roman"/>
          <w:szCs w:val="24"/>
        </w:rPr>
        <w:t>αυτό</w:t>
      </w:r>
      <w:r>
        <w:rPr>
          <w:rFonts w:eastAsia="Times New Roman" w:cs="Times New Roman"/>
          <w:szCs w:val="24"/>
        </w:rPr>
        <w:t>ν</w:t>
      </w:r>
      <w:r w:rsidRPr="00C56026">
        <w:rPr>
          <w:rFonts w:eastAsia="Times New Roman" w:cs="Times New Roman"/>
          <w:szCs w:val="24"/>
        </w:rPr>
        <w:t xml:space="preserve"> το</w:t>
      </w:r>
      <w:r>
        <w:rPr>
          <w:rFonts w:eastAsia="Times New Roman" w:cs="Times New Roman"/>
          <w:szCs w:val="24"/>
        </w:rPr>
        <w:t>ν</w:t>
      </w:r>
      <w:r w:rsidRPr="00C56026">
        <w:rPr>
          <w:rFonts w:eastAsia="Times New Roman" w:cs="Times New Roman"/>
          <w:szCs w:val="24"/>
        </w:rPr>
        <w:t xml:space="preserve"> βραχνά</w:t>
      </w:r>
      <w:r>
        <w:rPr>
          <w:rFonts w:eastAsia="Times New Roman" w:cs="Times New Roman"/>
          <w:szCs w:val="24"/>
        </w:rPr>
        <w:t>, θα πρέπει να συνομολογήσετε</w:t>
      </w:r>
      <w:r w:rsidRPr="00C56026">
        <w:rPr>
          <w:rFonts w:eastAsia="Times New Roman" w:cs="Times New Roman"/>
          <w:szCs w:val="24"/>
        </w:rPr>
        <w:t xml:space="preserve"> στην ανάγκη υπολογισμού των εισφορών με τον τρόπο που υπολογίζονται στον </w:t>
      </w:r>
      <w:r>
        <w:rPr>
          <w:rFonts w:eastAsia="Times New Roman" w:cs="Times New Roman"/>
          <w:szCs w:val="24"/>
        </w:rPr>
        <w:t>ΕΦΚΑ,</w:t>
      </w:r>
      <w:r w:rsidRPr="00C56026">
        <w:rPr>
          <w:rFonts w:eastAsia="Times New Roman" w:cs="Times New Roman"/>
          <w:szCs w:val="24"/>
        </w:rPr>
        <w:t xml:space="preserve"> γιατί αλλιώς δεν μπορεί να γίν</w:t>
      </w:r>
      <w:r w:rsidRPr="00C56026">
        <w:rPr>
          <w:rFonts w:eastAsia="Times New Roman" w:cs="Times New Roman"/>
          <w:szCs w:val="24"/>
        </w:rPr>
        <w:t>ει μείωση</w:t>
      </w:r>
      <w:r>
        <w:rPr>
          <w:rFonts w:eastAsia="Times New Roman" w:cs="Times New Roman"/>
          <w:szCs w:val="24"/>
        </w:rPr>
        <w:t>.</w:t>
      </w:r>
      <w:r w:rsidRPr="00C56026">
        <w:rPr>
          <w:rFonts w:eastAsia="Times New Roman" w:cs="Times New Roman"/>
          <w:szCs w:val="24"/>
        </w:rPr>
        <w:t xml:space="preserve"> </w:t>
      </w:r>
    </w:p>
    <w:p w14:paraId="2D05F283" w14:textId="77777777" w:rsidR="00237587" w:rsidRDefault="00AE0D0F">
      <w:pPr>
        <w:spacing w:after="0" w:line="600" w:lineRule="auto"/>
        <w:ind w:firstLine="720"/>
        <w:jc w:val="both"/>
        <w:rPr>
          <w:rFonts w:eastAsia="Times New Roman" w:cs="Times New Roman"/>
          <w:szCs w:val="24"/>
        </w:rPr>
      </w:pPr>
      <w:r w:rsidRPr="00C56026">
        <w:rPr>
          <w:rFonts w:eastAsia="Times New Roman" w:cs="Times New Roman"/>
          <w:szCs w:val="24"/>
        </w:rPr>
        <w:t xml:space="preserve">Άρα εκ προοιμίου θεωρώ ότι θα υποστηρίξετε τουλάχιστον </w:t>
      </w:r>
      <w:r>
        <w:rPr>
          <w:rFonts w:eastAsia="Times New Roman" w:cs="Times New Roman"/>
          <w:szCs w:val="24"/>
        </w:rPr>
        <w:t xml:space="preserve">εσείς, κύριε Κεγκέρογλου, </w:t>
      </w:r>
      <w:r w:rsidRPr="00C56026">
        <w:rPr>
          <w:rFonts w:eastAsia="Times New Roman" w:cs="Times New Roman"/>
          <w:szCs w:val="24"/>
        </w:rPr>
        <w:t>που έχετε δείξει τόσο ενδιαφέρο</w:t>
      </w:r>
      <w:r>
        <w:rPr>
          <w:rFonts w:eastAsia="Times New Roman" w:cs="Times New Roman"/>
          <w:szCs w:val="24"/>
        </w:rPr>
        <w:t>ν με</w:t>
      </w:r>
      <w:r w:rsidRPr="00C56026">
        <w:rPr>
          <w:rFonts w:eastAsia="Times New Roman" w:cs="Times New Roman"/>
          <w:szCs w:val="24"/>
        </w:rPr>
        <w:t xml:space="preserve"> αλλεπάλληλες ερωτήσεις </w:t>
      </w:r>
      <w:r>
        <w:rPr>
          <w:rFonts w:eastAsia="Times New Roman" w:cs="Times New Roman"/>
          <w:szCs w:val="24"/>
        </w:rPr>
        <w:t>σ</w:t>
      </w:r>
      <w:r w:rsidRPr="00C56026">
        <w:rPr>
          <w:rFonts w:eastAsia="Times New Roman" w:cs="Times New Roman"/>
          <w:szCs w:val="24"/>
        </w:rPr>
        <w:t>το θέμα</w:t>
      </w:r>
      <w:r>
        <w:rPr>
          <w:rFonts w:eastAsia="Times New Roman" w:cs="Times New Roman"/>
          <w:szCs w:val="24"/>
        </w:rPr>
        <w:t>,</w:t>
      </w:r>
      <w:r w:rsidRPr="00C56026">
        <w:rPr>
          <w:rFonts w:eastAsia="Times New Roman" w:cs="Times New Roman"/>
          <w:szCs w:val="24"/>
        </w:rPr>
        <w:t xml:space="preserve"> τη λύση αυτή</w:t>
      </w:r>
      <w:r>
        <w:rPr>
          <w:rFonts w:eastAsia="Times New Roman" w:cs="Times New Roman"/>
          <w:szCs w:val="24"/>
        </w:rPr>
        <w:t>,</w:t>
      </w:r>
      <w:r w:rsidRPr="00C56026">
        <w:rPr>
          <w:rFonts w:eastAsia="Times New Roman" w:cs="Times New Roman"/>
          <w:szCs w:val="24"/>
        </w:rPr>
        <w:t xml:space="preserve"> στηρίζοντας τον </w:t>
      </w:r>
      <w:r>
        <w:rPr>
          <w:rFonts w:eastAsia="Times New Roman" w:cs="Times New Roman"/>
          <w:szCs w:val="24"/>
        </w:rPr>
        <w:t>ΕΦΚΑ</w:t>
      </w:r>
      <w:r w:rsidRPr="00C56026">
        <w:rPr>
          <w:rFonts w:eastAsia="Times New Roman" w:cs="Times New Roman"/>
          <w:szCs w:val="24"/>
        </w:rPr>
        <w:t xml:space="preserve"> και τη λειτουργία του</w:t>
      </w:r>
      <w:r>
        <w:rPr>
          <w:rFonts w:eastAsia="Times New Roman" w:cs="Times New Roman"/>
          <w:szCs w:val="24"/>
        </w:rPr>
        <w:t>,</w:t>
      </w:r>
      <w:r w:rsidRPr="00C56026">
        <w:rPr>
          <w:rFonts w:eastAsia="Times New Roman" w:cs="Times New Roman"/>
          <w:szCs w:val="24"/>
        </w:rPr>
        <w:t xml:space="preserve"> γιατί αλλιώς δεν γίνεται</w:t>
      </w:r>
      <w:r>
        <w:rPr>
          <w:rFonts w:eastAsia="Times New Roman" w:cs="Times New Roman"/>
          <w:szCs w:val="24"/>
        </w:rPr>
        <w:t xml:space="preserve">. </w:t>
      </w:r>
    </w:p>
    <w:p w14:paraId="2D05F28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Φ</w:t>
      </w:r>
      <w:r w:rsidRPr="00C56026">
        <w:rPr>
          <w:rFonts w:eastAsia="Times New Roman" w:cs="Times New Roman"/>
          <w:szCs w:val="24"/>
        </w:rPr>
        <w:t xml:space="preserve">αντάζομαι </w:t>
      </w:r>
      <w:r>
        <w:rPr>
          <w:rFonts w:eastAsia="Times New Roman" w:cs="Times New Roman"/>
          <w:szCs w:val="24"/>
        </w:rPr>
        <w:t xml:space="preserve">ότι </w:t>
      </w:r>
      <w:r w:rsidRPr="00C56026">
        <w:rPr>
          <w:rFonts w:eastAsia="Times New Roman" w:cs="Times New Roman"/>
          <w:szCs w:val="24"/>
        </w:rPr>
        <w:t>και</w:t>
      </w:r>
      <w:r>
        <w:rPr>
          <w:rFonts w:eastAsia="Times New Roman" w:cs="Times New Roman"/>
          <w:szCs w:val="24"/>
        </w:rPr>
        <w:t xml:space="preserve"> η</w:t>
      </w:r>
      <w:r w:rsidRPr="00C56026">
        <w:rPr>
          <w:rFonts w:eastAsia="Times New Roman" w:cs="Times New Roman"/>
          <w:szCs w:val="24"/>
        </w:rPr>
        <w:t xml:space="preserve"> Νέα Δημοκρατία θα εγκαταλείψει τις απόψεις για διακοπή του </w:t>
      </w:r>
      <w:r>
        <w:rPr>
          <w:rFonts w:eastAsia="Times New Roman" w:cs="Times New Roman"/>
          <w:szCs w:val="24"/>
        </w:rPr>
        <w:t>ΕΦΚΑ,</w:t>
      </w:r>
      <w:r w:rsidRPr="00C56026">
        <w:rPr>
          <w:rFonts w:eastAsia="Times New Roman" w:cs="Times New Roman"/>
          <w:szCs w:val="24"/>
        </w:rPr>
        <w:t xml:space="preserve"> για κατάργηση του </w:t>
      </w:r>
      <w:r>
        <w:rPr>
          <w:rFonts w:eastAsia="Times New Roman" w:cs="Times New Roman"/>
          <w:szCs w:val="24"/>
        </w:rPr>
        <w:t>ΕΦΚΑ,</w:t>
      </w:r>
      <w:r w:rsidRPr="00C56026">
        <w:rPr>
          <w:rFonts w:eastAsia="Times New Roman" w:cs="Times New Roman"/>
          <w:szCs w:val="24"/>
        </w:rPr>
        <w:t xml:space="preserve"> γιατί </w:t>
      </w:r>
      <w:r w:rsidRPr="00C56026">
        <w:rPr>
          <w:rFonts w:eastAsia="Times New Roman" w:cs="Times New Roman"/>
          <w:szCs w:val="24"/>
        </w:rPr>
        <w:lastRenderedPageBreak/>
        <w:t xml:space="preserve">αλλιώς </w:t>
      </w:r>
      <w:r>
        <w:rPr>
          <w:rFonts w:eastAsia="Times New Roman" w:cs="Times New Roman"/>
          <w:szCs w:val="24"/>
        </w:rPr>
        <w:t>ε</w:t>
      </w:r>
      <w:r w:rsidRPr="00C56026">
        <w:rPr>
          <w:rFonts w:eastAsia="Times New Roman" w:cs="Times New Roman"/>
          <w:szCs w:val="24"/>
        </w:rPr>
        <w:t>πίσης δεν μπορεί να γίνει ρύθμιση οφειλών με αυτό</w:t>
      </w:r>
      <w:r>
        <w:rPr>
          <w:rFonts w:eastAsia="Times New Roman" w:cs="Times New Roman"/>
          <w:szCs w:val="24"/>
        </w:rPr>
        <w:t>ν</w:t>
      </w:r>
      <w:r w:rsidRPr="00C56026">
        <w:rPr>
          <w:rFonts w:eastAsia="Times New Roman" w:cs="Times New Roman"/>
          <w:szCs w:val="24"/>
        </w:rPr>
        <w:t xml:space="preserve"> τον </w:t>
      </w:r>
      <w:r>
        <w:rPr>
          <w:rFonts w:eastAsia="Times New Roman" w:cs="Times New Roman"/>
          <w:szCs w:val="24"/>
        </w:rPr>
        <w:t xml:space="preserve">γενναίο </w:t>
      </w:r>
      <w:r w:rsidRPr="00C56026">
        <w:rPr>
          <w:rFonts w:eastAsia="Times New Roman" w:cs="Times New Roman"/>
          <w:szCs w:val="24"/>
        </w:rPr>
        <w:t xml:space="preserve">τρόπο που η </w:t>
      </w:r>
      <w:r>
        <w:rPr>
          <w:rFonts w:eastAsia="Times New Roman" w:cs="Times New Roman"/>
          <w:szCs w:val="24"/>
        </w:rPr>
        <w:t>Κ</w:t>
      </w:r>
      <w:r w:rsidRPr="00C56026">
        <w:rPr>
          <w:rFonts w:eastAsia="Times New Roman" w:cs="Times New Roman"/>
          <w:szCs w:val="24"/>
        </w:rPr>
        <w:t>υβέρνηση θα το κάνει</w:t>
      </w:r>
      <w:r>
        <w:rPr>
          <w:rFonts w:eastAsia="Times New Roman" w:cs="Times New Roman"/>
          <w:szCs w:val="24"/>
        </w:rPr>
        <w:t>. Κ</w:t>
      </w:r>
      <w:r w:rsidRPr="00C56026">
        <w:rPr>
          <w:rFonts w:eastAsia="Times New Roman" w:cs="Times New Roman"/>
          <w:szCs w:val="24"/>
        </w:rPr>
        <w:t>αι εκεί για πρώτη φορά θα επιτευχθ</w:t>
      </w:r>
      <w:r w:rsidRPr="00C56026">
        <w:rPr>
          <w:rFonts w:eastAsia="Times New Roman" w:cs="Times New Roman"/>
          <w:szCs w:val="24"/>
        </w:rPr>
        <w:t>εί σε τούτο το</w:t>
      </w:r>
      <w:r>
        <w:rPr>
          <w:rFonts w:eastAsia="Times New Roman" w:cs="Times New Roman"/>
          <w:szCs w:val="24"/>
        </w:rPr>
        <w:t>ν</w:t>
      </w:r>
      <w:r w:rsidRPr="00C56026">
        <w:rPr>
          <w:rFonts w:eastAsia="Times New Roman" w:cs="Times New Roman"/>
          <w:szCs w:val="24"/>
        </w:rPr>
        <w:t xml:space="preserve"> χώρο</w:t>
      </w:r>
      <w:r>
        <w:rPr>
          <w:rFonts w:eastAsia="Times New Roman" w:cs="Times New Roman"/>
          <w:szCs w:val="24"/>
        </w:rPr>
        <w:t>,</w:t>
      </w:r>
      <w:r w:rsidRPr="00C56026">
        <w:rPr>
          <w:rFonts w:eastAsia="Times New Roman" w:cs="Times New Roman"/>
          <w:szCs w:val="24"/>
        </w:rPr>
        <w:t xml:space="preserve"> στο </w:t>
      </w:r>
      <w:r>
        <w:rPr>
          <w:rFonts w:eastAsia="Times New Roman" w:cs="Times New Roman"/>
          <w:szCs w:val="24"/>
        </w:rPr>
        <w:t>Κ</w:t>
      </w:r>
      <w:r w:rsidRPr="00C56026">
        <w:rPr>
          <w:rFonts w:eastAsia="Times New Roman" w:cs="Times New Roman"/>
          <w:szCs w:val="24"/>
        </w:rPr>
        <w:t>οινοβούλιο</w:t>
      </w:r>
      <w:r>
        <w:rPr>
          <w:rFonts w:eastAsia="Times New Roman" w:cs="Times New Roman"/>
          <w:szCs w:val="24"/>
        </w:rPr>
        <w:t>,</w:t>
      </w:r>
      <w:r w:rsidRPr="00C56026">
        <w:rPr>
          <w:rFonts w:eastAsia="Times New Roman" w:cs="Times New Roman"/>
          <w:szCs w:val="24"/>
        </w:rPr>
        <w:t xml:space="preserve"> όλοι μαζί μον</w:t>
      </w:r>
      <w:r>
        <w:rPr>
          <w:rFonts w:eastAsia="Times New Roman" w:cs="Times New Roman"/>
          <w:szCs w:val="24"/>
        </w:rPr>
        <w:t>ο</w:t>
      </w:r>
      <w:r w:rsidRPr="00C56026">
        <w:rPr>
          <w:rFonts w:eastAsia="Times New Roman" w:cs="Times New Roman"/>
          <w:szCs w:val="24"/>
        </w:rPr>
        <w:t xml:space="preserve">ιασμένοι </w:t>
      </w:r>
      <w:r>
        <w:rPr>
          <w:rFonts w:eastAsia="Times New Roman" w:cs="Times New Roman"/>
          <w:szCs w:val="24"/>
        </w:rPr>
        <w:t>ν</w:t>
      </w:r>
      <w:r w:rsidRPr="00C56026">
        <w:rPr>
          <w:rFonts w:eastAsia="Times New Roman" w:cs="Times New Roman"/>
          <w:szCs w:val="24"/>
        </w:rPr>
        <w:t xml:space="preserve">α δείξουμε το ενδιαφέρον μας για τον κόσμο που </w:t>
      </w:r>
      <w:r>
        <w:rPr>
          <w:rFonts w:eastAsia="Times New Roman" w:cs="Times New Roman"/>
          <w:szCs w:val="24"/>
        </w:rPr>
        <w:t>στέναξε τα</w:t>
      </w:r>
      <w:r w:rsidRPr="00C56026">
        <w:rPr>
          <w:rFonts w:eastAsia="Times New Roman" w:cs="Times New Roman"/>
          <w:szCs w:val="24"/>
        </w:rPr>
        <w:t xml:space="preserve"> προηγούμενα χρόνια από τις πολιτικές που εγκαταλείφθηκαν</w:t>
      </w:r>
      <w:r>
        <w:rPr>
          <w:rFonts w:eastAsia="Times New Roman" w:cs="Times New Roman"/>
          <w:szCs w:val="24"/>
        </w:rPr>
        <w:t>.</w:t>
      </w:r>
    </w:p>
    <w:p w14:paraId="2D05F28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ά</w:t>
      </w:r>
      <w:r w:rsidRPr="00C56026">
        <w:rPr>
          <w:rFonts w:eastAsia="Times New Roman" w:cs="Times New Roman"/>
          <w:szCs w:val="24"/>
        </w:rPr>
        <w:t xml:space="preserve"> </w:t>
      </w:r>
      <w:r>
        <w:rPr>
          <w:rFonts w:eastAsia="Times New Roman" w:cs="Times New Roman"/>
          <w:szCs w:val="24"/>
        </w:rPr>
        <w:t>’</w:t>
      </w:r>
      <w:r w:rsidRPr="00C56026">
        <w:rPr>
          <w:rFonts w:eastAsia="Times New Roman" w:cs="Times New Roman"/>
          <w:szCs w:val="24"/>
        </w:rPr>
        <w:t>στε καλά</w:t>
      </w:r>
      <w:r>
        <w:rPr>
          <w:rFonts w:eastAsia="Times New Roman" w:cs="Times New Roman"/>
          <w:szCs w:val="24"/>
        </w:rPr>
        <w:t>.</w:t>
      </w:r>
    </w:p>
    <w:p w14:paraId="2D05F286"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2D05F287" w14:textId="77777777" w:rsidR="00237587" w:rsidRDefault="00AE0D0F">
      <w:pPr>
        <w:spacing w:after="0" w:line="600" w:lineRule="auto"/>
        <w:ind w:firstLine="720"/>
        <w:jc w:val="both"/>
        <w:rPr>
          <w:rFonts w:eastAsia="Times New Roman" w:cs="Times New Roman"/>
          <w:szCs w:val="24"/>
        </w:rPr>
      </w:pPr>
      <w:r w:rsidRPr="0062712B">
        <w:rPr>
          <w:rFonts w:eastAsia="Times New Roman" w:cs="Times New Roman"/>
          <w:szCs w:val="24"/>
        </w:rPr>
        <w:t xml:space="preserve">Η </w:t>
      </w:r>
      <w:r>
        <w:rPr>
          <w:rFonts w:eastAsia="Times New Roman" w:cs="Times New Roman"/>
          <w:szCs w:val="24"/>
        </w:rPr>
        <w:t>πρώτη</w:t>
      </w:r>
      <w:r w:rsidRPr="0062712B">
        <w:rPr>
          <w:rFonts w:eastAsia="Times New Roman" w:cs="Times New Roman"/>
          <w:szCs w:val="24"/>
        </w:rPr>
        <w:t xml:space="preserve"> με αριθμ</w:t>
      </w:r>
      <w:r w:rsidRPr="0062712B">
        <w:rPr>
          <w:rFonts w:eastAsia="Times New Roman" w:cs="Times New Roman"/>
          <w:szCs w:val="24"/>
        </w:rPr>
        <w:t xml:space="preserve">ό 362/18-2-2019 </w:t>
      </w:r>
      <w:r>
        <w:rPr>
          <w:rFonts w:eastAsia="Times New Roman" w:cs="Times New Roman"/>
          <w:szCs w:val="24"/>
        </w:rPr>
        <w:t>ε</w:t>
      </w:r>
      <w:r w:rsidRPr="0062712B">
        <w:rPr>
          <w:rFonts w:eastAsia="Times New Roman" w:cs="Times New Roman"/>
          <w:szCs w:val="24"/>
        </w:rPr>
        <w:t xml:space="preserve">πίκαιρη </w:t>
      </w:r>
      <w:r>
        <w:rPr>
          <w:rFonts w:eastAsia="Times New Roman" w:cs="Times New Roman"/>
          <w:szCs w:val="24"/>
        </w:rPr>
        <w:t>ε</w:t>
      </w:r>
      <w:r w:rsidRPr="0062712B">
        <w:rPr>
          <w:rFonts w:eastAsia="Times New Roman" w:cs="Times New Roman"/>
          <w:szCs w:val="24"/>
        </w:rPr>
        <w:t>ρώτηση</w:t>
      </w:r>
      <w:r>
        <w:rPr>
          <w:rFonts w:eastAsia="Times New Roman" w:cs="Times New Roman"/>
          <w:szCs w:val="24"/>
        </w:rPr>
        <w:t xml:space="preserve"> δεύτερου κύκλου </w:t>
      </w:r>
      <w:r w:rsidRPr="0062712B">
        <w:rPr>
          <w:rFonts w:eastAsia="Times New Roman" w:cs="Times New Roman"/>
          <w:szCs w:val="24"/>
        </w:rPr>
        <w:t>του Βουλευτή Μαγνησίας της Νέας Δημοκρατίας κ. Χρήσ</w:t>
      </w:r>
      <w:r>
        <w:rPr>
          <w:rFonts w:eastAsia="Times New Roman" w:cs="Times New Roman"/>
          <w:szCs w:val="24"/>
        </w:rPr>
        <w:t xml:space="preserve">του Μπουκώρου προς τον Υπουργό </w:t>
      </w:r>
      <w:r w:rsidRPr="0062712B">
        <w:rPr>
          <w:rFonts w:eastAsia="Times New Roman" w:cs="Times New Roman"/>
          <w:szCs w:val="24"/>
        </w:rPr>
        <w:t>Υποδομών και Μεταφορών, με θέμα: «Απαξίωση του εργοστασίου ΟΣΕ στον Βόλο»</w:t>
      </w:r>
      <w:r>
        <w:rPr>
          <w:rFonts w:eastAsia="Times New Roman" w:cs="Times New Roman"/>
          <w:szCs w:val="24"/>
        </w:rPr>
        <w:t>, δεν θα συζητηθεί λόγω αναρμοδιότητας</w:t>
      </w:r>
      <w:r w:rsidRPr="0062712B">
        <w:rPr>
          <w:rFonts w:eastAsia="Times New Roman" w:cs="Times New Roman"/>
          <w:szCs w:val="24"/>
        </w:rPr>
        <w:t>.</w:t>
      </w:r>
    </w:p>
    <w:p w14:paraId="2D05F28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Επίσης, η τρ</w:t>
      </w:r>
      <w:r>
        <w:rPr>
          <w:rFonts w:eastAsia="Times New Roman" w:cs="Times New Roman"/>
          <w:szCs w:val="24"/>
        </w:rPr>
        <w:t>ίτη</w:t>
      </w:r>
      <w:r w:rsidRPr="0062712B">
        <w:rPr>
          <w:rFonts w:eastAsia="Times New Roman" w:cs="Times New Roman"/>
          <w:szCs w:val="24"/>
        </w:rPr>
        <w:t xml:space="preserve"> με αριθμό 370/18-2-2019 </w:t>
      </w:r>
      <w:r>
        <w:rPr>
          <w:rFonts w:eastAsia="Times New Roman" w:cs="Times New Roman"/>
          <w:szCs w:val="24"/>
        </w:rPr>
        <w:t>ε</w:t>
      </w:r>
      <w:r w:rsidRPr="0062712B">
        <w:rPr>
          <w:rFonts w:eastAsia="Times New Roman" w:cs="Times New Roman"/>
          <w:szCs w:val="24"/>
        </w:rPr>
        <w:t xml:space="preserve">πίκαιρη </w:t>
      </w:r>
      <w:r>
        <w:rPr>
          <w:rFonts w:eastAsia="Times New Roman" w:cs="Times New Roman"/>
          <w:szCs w:val="24"/>
        </w:rPr>
        <w:t>ε</w:t>
      </w:r>
      <w:r w:rsidRPr="0062712B">
        <w:rPr>
          <w:rFonts w:eastAsia="Times New Roman" w:cs="Times New Roman"/>
          <w:szCs w:val="24"/>
        </w:rPr>
        <w:t>ρώτηση</w:t>
      </w:r>
      <w:r>
        <w:rPr>
          <w:rFonts w:eastAsia="Times New Roman" w:cs="Times New Roman"/>
          <w:szCs w:val="24"/>
        </w:rPr>
        <w:t xml:space="preserve"> πρώτου κύκλου</w:t>
      </w:r>
      <w:r w:rsidRPr="0062712B">
        <w:rPr>
          <w:rFonts w:eastAsia="Times New Roman" w:cs="Times New Roman"/>
          <w:szCs w:val="24"/>
        </w:rPr>
        <w:t xml:space="preserve"> του Βουλευτή Β΄ Αθηνών του Κομμουνιστικού Κόμμα</w:t>
      </w:r>
      <w:r>
        <w:rPr>
          <w:rFonts w:eastAsia="Times New Roman" w:cs="Times New Roman"/>
          <w:szCs w:val="24"/>
        </w:rPr>
        <w:t>τος Ελλάδ</w:t>
      </w:r>
      <w:r>
        <w:rPr>
          <w:rFonts w:eastAsia="Times New Roman" w:cs="Times New Roman"/>
          <w:szCs w:val="24"/>
        </w:rPr>
        <w:t>α</w:t>
      </w:r>
      <w:r>
        <w:rPr>
          <w:rFonts w:eastAsia="Times New Roman" w:cs="Times New Roman"/>
          <w:szCs w:val="24"/>
        </w:rPr>
        <w:t xml:space="preserve">ς κ. Χρήστου Κατσώτη </w:t>
      </w:r>
      <w:r w:rsidRPr="0062712B">
        <w:rPr>
          <w:rFonts w:eastAsia="Times New Roman" w:cs="Times New Roman"/>
          <w:szCs w:val="24"/>
        </w:rPr>
        <w:t>προς την Υπουργό Εργασίας, Κοινωνικής Ασφάλισης και Κοινωνικής Αλληλεγγύης, σχετικά με τη χορήγηση του επιδόματος ανθυγ</w:t>
      </w:r>
      <w:r w:rsidRPr="0062712B">
        <w:rPr>
          <w:rFonts w:eastAsia="Times New Roman" w:cs="Times New Roman"/>
          <w:szCs w:val="24"/>
        </w:rPr>
        <w:t xml:space="preserve">ιεινής εργασίας και την επέκταση του θεσμού και σε άλλες κατηγορίες </w:t>
      </w:r>
      <w:r w:rsidRPr="0062712B">
        <w:rPr>
          <w:rFonts w:eastAsia="Times New Roman" w:cs="Times New Roman"/>
          <w:szCs w:val="24"/>
        </w:rPr>
        <w:lastRenderedPageBreak/>
        <w:t>εργαζομένων</w:t>
      </w:r>
      <w:r>
        <w:rPr>
          <w:rFonts w:eastAsia="Times New Roman" w:cs="Times New Roman"/>
          <w:szCs w:val="24"/>
        </w:rPr>
        <w:t xml:space="preserve">, </w:t>
      </w:r>
      <w:r w:rsidRPr="0062712B">
        <w:rPr>
          <w:rFonts w:eastAsia="Times New Roman" w:cs="Times New Roman"/>
          <w:szCs w:val="24"/>
        </w:rPr>
        <w:t>δεν θα συζητηθεί λόγω αναρμοδιότητας.</w:t>
      </w:r>
      <w:r>
        <w:rPr>
          <w:rFonts w:eastAsia="Times New Roman" w:cs="Times New Roman"/>
          <w:szCs w:val="24"/>
        </w:rPr>
        <w:t xml:space="preserve"> Αρμόδιο Υπουργείο είναι το Υπουργείο Οικονομικών. </w:t>
      </w:r>
    </w:p>
    <w:p w14:paraId="2D05F289" w14:textId="77777777" w:rsidR="00237587" w:rsidRDefault="00AE0D0F">
      <w:pPr>
        <w:spacing w:after="0" w:line="600" w:lineRule="auto"/>
        <w:ind w:firstLine="720"/>
        <w:jc w:val="both"/>
        <w:rPr>
          <w:rFonts w:eastAsia="Times New Roman" w:cs="Times New Roman"/>
          <w:szCs w:val="24"/>
        </w:rPr>
      </w:pPr>
      <w:r w:rsidRPr="006774E9">
        <w:rPr>
          <w:rFonts w:eastAsia="Times New Roman" w:cs="Times New Roman"/>
          <w:szCs w:val="24"/>
        </w:rPr>
        <w:t xml:space="preserve">Η </w:t>
      </w:r>
      <w:r>
        <w:rPr>
          <w:rFonts w:eastAsia="Times New Roman" w:cs="Times New Roman"/>
          <w:szCs w:val="24"/>
        </w:rPr>
        <w:t xml:space="preserve">δεύτερη </w:t>
      </w:r>
      <w:r w:rsidRPr="006774E9">
        <w:rPr>
          <w:rFonts w:eastAsia="Times New Roman" w:cs="Times New Roman"/>
          <w:szCs w:val="24"/>
        </w:rPr>
        <w:t xml:space="preserve">με αριθμό 373/19-2-2019 </w:t>
      </w:r>
      <w:r>
        <w:rPr>
          <w:rFonts w:eastAsia="Times New Roman" w:cs="Times New Roman"/>
          <w:szCs w:val="24"/>
        </w:rPr>
        <w:t>ε</w:t>
      </w:r>
      <w:r w:rsidRPr="006774E9">
        <w:rPr>
          <w:rFonts w:eastAsia="Times New Roman" w:cs="Times New Roman"/>
          <w:szCs w:val="24"/>
        </w:rPr>
        <w:t xml:space="preserve">πίκαιρη </w:t>
      </w:r>
      <w:r>
        <w:rPr>
          <w:rFonts w:eastAsia="Times New Roman" w:cs="Times New Roman"/>
          <w:szCs w:val="24"/>
        </w:rPr>
        <w:t>ε</w:t>
      </w:r>
      <w:r w:rsidRPr="006774E9">
        <w:rPr>
          <w:rFonts w:eastAsia="Times New Roman" w:cs="Times New Roman"/>
          <w:szCs w:val="24"/>
        </w:rPr>
        <w:t>ρώτηση</w:t>
      </w:r>
      <w:r>
        <w:rPr>
          <w:rFonts w:eastAsia="Times New Roman" w:cs="Times New Roman"/>
          <w:szCs w:val="24"/>
        </w:rPr>
        <w:t xml:space="preserve"> πρώτου κύκλου</w:t>
      </w:r>
      <w:r w:rsidRPr="006774E9">
        <w:rPr>
          <w:rFonts w:eastAsia="Times New Roman" w:cs="Times New Roman"/>
          <w:szCs w:val="24"/>
        </w:rPr>
        <w:t xml:space="preserve"> του Βουλευτή Ηρακλείου της Δημοκρατικής Συμπαράταξης κ. Βασιλείου Κεγκέρογλου προς τον Υπουργό Υποδομών και Μεταφορών, με θέμα: «Επικίνδυνη </w:t>
      </w:r>
      <w:r>
        <w:rPr>
          <w:rFonts w:eastAsia="Times New Roman"/>
          <w:szCs w:val="24"/>
        </w:rPr>
        <w:t>"</w:t>
      </w:r>
      <w:r w:rsidRPr="006774E9">
        <w:rPr>
          <w:rFonts w:eastAsia="Times New Roman" w:cs="Times New Roman"/>
          <w:szCs w:val="24"/>
        </w:rPr>
        <w:t>στενωπός</w:t>
      </w:r>
      <w:r>
        <w:rPr>
          <w:rFonts w:eastAsia="Times New Roman"/>
          <w:szCs w:val="24"/>
        </w:rPr>
        <w:t>"</w:t>
      </w:r>
      <w:r w:rsidRPr="006774E9">
        <w:rPr>
          <w:rFonts w:eastAsia="Times New Roman" w:cs="Times New Roman"/>
          <w:szCs w:val="24"/>
        </w:rPr>
        <w:t xml:space="preserve"> στον Αποσελέμη, στο τμήμα Γούβες </w:t>
      </w:r>
      <w:r>
        <w:rPr>
          <w:rFonts w:eastAsia="Times New Roman" w:cs="Times New Roman"/>
          <w:szCs w:val="24"/>
        </w:rPr>
        <w:t>-</w:t>
      </w:r>
      <w:r w:rsidRPr="006774E9">
        <w:rPr>
          <w:rFonts w:eastAsia="Times New Roman" w:cs="Times New Roman"/>
          <w:szCs w:val="24"/>
        </w:rPr>
        <w:t xml:space="preserve"> Χερσόνησος»</w:t>
      </w:r>
      <w:r>
        <w:rPr>
          <w:rFonts w:eastAsia="Times New Roman" w:cs="Times New Roman"/>
          <w:szCs w:val="24"/>
        </w:rPr>
        <w:t xml:space="preserve">, δεν θα συζητηθεί λόγω </w:t>
      </w:r>
      <w:r w:rsidRPr="00C56026">
        <w:rPr>
          <w:rFonts w:eastAsia="Times New Roman" w:cs="Times New Roman"/>
          <w:szCs w:val="24"/>
        </w:rPr>
        <w:t xml:space="preserve">κωλύματος </w:t>
      </w:r>
      <w:r>
        <w:rPr>
          <w:rFonts w:eastAsia="Times New Roman" w:cs="Times New Roman"/>
          <w:szCs w:val="24"/>
        </w:rPr>
        <w:t>του</w:t>
      </w:r>
      <w:r w:rsidRPr="00C56026">
        <w:rPr>
          <w:rFonts w:eastAsia="Times New Roman" w:cs="Times New Roman"/>
          <w:szCs w:val="24"/>
        </w:rPr>
        <w:t xml:space="preserve"> </w:t>
      </w:r>
      <w:r>
        <w:rPr>
          <w:rFonts w:eastAsia="Times New Roman" w:cs="Times New Roman"/>
          <w:szCs w:val="24"/>
        </w:rPr>
        <w:t>Υ</w:t>
      </w:r>
      <w:r w:rsidRPr="00C56026">
        <w:rPr>
          <w:rFonts w:eastAsia="Times New Roman" w:cs="Times New Roman"/>
          <w:szCs w:val="24"/>
        </w:rPr>
        <w:t xml:space="preserve">πουργού </w:t>
      </w:r>
      <w:r>
        <w:rPr>
          <w:rFonts w:eastAsia="Times New Roman" w:cs="Times New Roman"/>
          <w:szCs w:val="24"/>
        </w:rPr>
        <w:t>Υποδομών κα</w:t>
      </w:r>
      <w:r>
        <w:rPr>
          <w:rFonts w:eastAsia="Times New Roman" w:cs="Times New Roman"/>
          <w:szCs w:val="24"/>
        </w:rPr>
        <w:t xml:space="preserve">ι Μεταφορών κ. Σπίρτζη. Αιτία: επίσημο ταξίδι </w:t>
      </w:r>
      <w:r w:rsidRPr="00C56026">
        <w:rPr>
          <w:rFonts w:eastAsia="Times New Roman" w:cs="Times New Roman"/>
          <w:szCs w:val="24"/>
        </w:rPr>
        <w:t xml:space="preserve">στο Ηράκλειο Κρήτης για την υπογραφή της </w:t>
      </w:r>
      <w:r>
        <w:rPr>
          <w:rFonts w:eastAsia="Times New Roman" w:cs="Times New Roman"/>
          <w:szCs w:val="24"/>
        </w:rPr>
        <w:t>σ</w:t>
      </w:r>
      <w:r w:rsidRPr="00C56026">
        <w:rPr>
          <w:rFonts w:eastAsia="Times New Roman" w:cs="Times New Roman"/>
          <w:szCs w:val="24"/>
        </w:rPr>
        <w:t xml:space="preserve">ύμβασης </w:t>
      </w:r>
      <w:r>
        <w:rPr>
          <w:rFonts w:eastAsia="Times New Roman" w:cs="Times New Roman"/>
          <w:szCs w:val="24"/>
        </w:rPr>
        <w:t>π</w:t>
      </w:r>
      <w:r w:rsidRPr="00C56026">
        <w:rPr>
          <w:rFonts w:eastAsia="Times New Roman" w:cs="Times New Roman"/>
          <w:szCs w:val="24"/>
        </w:rPr>
        <w:t>αραχώρησης</w:t>
      </w:r>
      <w:r w:rsidRPr="00C56026">
        <w:rPr>
          <w:rFonts w:eastAsia="Times New Roman" w:cs="Times New Roman"/>
          <w:szCs w:val="24"/>
        </w:rPr>
        <w:t xml:space="preserve"> για το έργο του νέου </w:t>
      </w:r>
      <w:r w:rsidRPr="00C56026">
        <w:rPr>
          <w:rFonts w:eastAsia="Times New Roman" w:cs="Times New Roman"/>
          <w:szCs w:val="24"/>
        </w:rPr>
        <w:t>διεθνούς αερολιμένα</w:t>
      </w:r>
      <w:r w:rsidRPr="00C56026">
        <w:rPr>
          <w:rFonts w:eastAsia="Times New Roman" w:cs="Times New Roman"/>
          <w:szCs w:val="24"/>
        </w:rPr>
        <w:t xml:space="preserve"> </w:t>
      </w:r>
      <w:r>
        <w:rPr>
          <w:rFonts w:eastAsia="Times New Roman" w:cs="Times New Roman"/>
          <w:szCs w:val="24"/>
        </w:rPr>
        <w:t>Η</w:t>
      </w:r>
      <w:r w:rsidRPr="00C56026">
        <w:rPr>
          <w:rFonts w:eastAsia="Times New Roman" w:cs="Times New Roman"/>
          <w:szCs w:val="24"/>
        </w:rPr>
        <w:t>ρακλείου</w:t>
      </w:r>
      <w:r>
        <w:rPr>
          <w:rFonts w:eastAsia="Times New Roman" w:cs="Times New Roman"/>
          <w:szCs w:val="24"/>
        </w:rPr>
        <w:t>.</w:t>
      </w:r>
    </w:p>
    <w:p w14:paraId="2D05F28A"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Και ο Μωραΐτης; Και αυτός έχει κώλυμα;</w:t>
      </w:r>
    </w:p>
    <w:p w14:paraId="2D05F28B" w14:textId="77777777" w:rsidR="00237587" w:rsidRDefault="00AE0D0F">
      <w:pPr>
        <w:spacing w:after="0" w:line="600" w:lineRule="auto"/>
        <w:ind w:firstLine="720"/>
        <w:jc w:val="both"/>
        <w:rPr>
          <w:rFonts w:eastAsia="Times New Roman" w:cs="Times New Roman"/>
          <w:szCs w:val="24"/>
        </w:rPr>
      </w:pPr>
      <w:r w:rsidRPr="00AE53B8">
        <w:rPr>
          <w:rFonts w:eastAsia="Times New Roman" w:cs="Times New Roman"/>
          <w:b/>
          <w:szCs w:val="24"/>
        </w:rPr>
        <w:t>ΠΡΟΕΔΡΕΥΩΝ (Δημήτριος Κρεμαστινός)</w:t>
      </w:r>
      <w:r w:rsidRPr="00AE53B8">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Δεν έχει ενημερωθεί ακόμη, κύριε Κεγκέρογλου. </w:t>
      </w:r>
    </w:p>
    <w:p w14:paraId="2D05F28C" w14:textId="77777777" w:rsidR="00237587" w:rsidRDefault="00AE0D0F">
      <w:pPr>
        <w:spacing w:after="0" w:line="600" w:lineRule="auto"/>
        <w:ind w:firstLine="720"/>
        <w:jc w:val="both"/>
        <w:rPr>
          <w:rFonts w:eastAsia="Times New Roman" w:cs="Times New Roman"/>
          <w:szCs w:val="24"/>
        </w:rPr>
      </w:pPr>
      <w:r w:rsidRPr="00AE53B8">
        <w:rPr>
          <w:rFonts w:eastAsia="Times New Roman" w:cs="Times New Roman"/>
          <w:szCs w:val="24"/>
        </w:rPr>
        <w:t>Η</w:t>
      </w:r>
      <w:r>
        <w:rPr>
          <w:rFonts w:eastAsia="Times New Roman" w:cs="Times New Roman"/>
          <w:szCs w:val="24"/>
        </w:rPr>
        <w:t xml:space="preserve"> δεύτερη</w:t>
      </w:r>
      <w:r w:rsidRPr="00AE53B8">
        <w:rPr>
          <w:rFonts w:eastAsia="Times New Roman" w:cs="Times New Roman"/>
          <w:szCs w:val="24"/>
        </w:rPr>
        <w:t xml:space="preserve"> με αριθμό 359/18-2-2019 </w:t>
      </w:r>
      <w:r>
        <w:rPr>
          <w:rFonts w:eastAsia="Times New Roman" w:cs="Times New Roman"/>
          <w:szCs w:val="24"/>
        </w:rPr>
        <w:t>ε</w:t>
      </w:r>
      <w:r w:rsidRPr="00AE53B8">
        <w:rPr>
          <w:rFonts w:eastAsia="Times New Roman" w:cs="Times New Roman"/>
          <w:szCs w:val="24"/>
        </w:rPr>
        <w:t xml:space="preserve">πίκαιρη </w:t>
      </w:r>
      <w:r>
        <w:rPr>
          <w:rFonts w:eastAsia="Times New Roman" w:cs="Times New Roman"/>
          <w:szCs w:val="24"/>
        </w:rPr>
        <w:t>ε</w:t>
      </w:r>
      <w:r w:rsidRPr="00AE53B8">
        <w:rPr>
          <w:rFonts w:eastAsia="Times New Roman" w:cs="Times New Roman"/>
          <w:szCs w:val="24"/>
        </w:rPr>
        <w:t>ρώτηση</w:t>
      </w:r>
      <w:r>
        <w:rPr>
          <w:rFonts w:eastAsia="Times New Roman" w:cs="Times New Roman"/>
          <w:szCs w:val="24"/>
        </w:rPr>
        <w:t xml:space="preserve"> δεύτερου κύκλου</w:t>
      </w:r>
      <w:r w:rsidRPr="00AE53B8">
        <w:rPr>
          <w:rFonts w:eastAsia="Times New Roman" w:cs="Times New Roman"/>
          <w:szCs w:val="24"/>
        </w:rPr>
        <w:t xml:space="preserve"> του Βουλευτή Σερρών της Δημοκρατικής Συμπαράταξης κ. Μιχαήλ Τζελέπη προς τον Υπουργό Αγροτικής </w:t>
      </w:r>
      <w:r w:rsidRPr="00AE53B8">
        <w:rPr>
          <w:rFonts w:eastAsia="Times New Roman" w:cs="Times New Roman"/>
          <w:szCs w:val="24"/>
        </w:rPr>
        <w:lastRenderedPageBreak/>
        <w:t xml:space="preserve">Ανάπτυξης και Τροφίμων, με θέμα: «Αβέβαιο το </w:t>
      </w:r>
      <w:r w:rsidRPr="00AE53B8">
        <w:rPr>
          <w:rFonts w:eastAsia="Times New Roman" w:cs="Times New Roman"/>
          <w:szCs w:val="24"/>
        </w:rPr>
        <w:t>μέλλον της τευτλοκαλλιέργειας»</w:t>
      </w:r>
      <w:r>
        <w:rPr>
          <w:rFonts w:eastAsia="Times New Roman" w:cs="Times New Roman"/>
          <w:szCs w:val="24"/>
        </w:rPr>
        <w:t xml:space="preserve">, δεν θα συζητηθεί λόγω </w:t>
      </w:r>
      <w:r w:rsidRPr="00C56026">
        <w:rPr>
          <w:rFonts w:eastAsia="Times New Roman" w:cs="Times New Roman"/>
          <w:szCs w:val="24"/>
        </w:rPr>
        <w:t xml:space="preserve">κωλύματος του </w:t>
      </w:r>
      <w:r>
        <w:rPr>
          <w:rFonts w:eastAsia="Times New Roman" w:cs="Times New Roman"/>
          <w:szCs w:val="24"/>
        </w:rPr>
        <w:t>Β</w:t>
      </w:r>
      <w:r w:rsidRPr="00C56026">
        <w:rPr>
          <w:rFonts w:eastAsia="Times New Roman" w:cs="Times New Roman"/>
          <w:szCs w:val="24"/>
        </w:rPr>
        <w:t>ουλευτή</w:t>
      </w:r>
      <w:r>
        <w:rPr>
          <w:rFonts w:eastAsia="Times New Roman" w:cs="Times New Roman"/>
          <w:szCs w:val="24"/>
        </w:rPr>
        <w:t>.</w:t>
      </w:r>
    </w:p>
    <w:p w14:paraId="2D05F28D" w14:textId="77777777" w:rsidR="00237587" w:rsidRDefault="00AE0D0F">
      <w:pPr>
        <w:spacing w:after="0" w:line="600" w:lineRule="auto"/>
        <w:ind w:firstLine="720"/>
        <w:jc w:val="both"/>
        <w:rPr>
          <w:rFonts w:eastAsia="Times New Roman" w:cs="Times New Roman"/>
          <w:szCs w:val="24"/>
        </w:rPr>
      </w:pPr>
      <w:r w:rsidRPr="00AE53B8">
        <w:rPr>
          <w:rFonts w:eastAsia="Times New Roman" w:cs="Times New Roman"/>
          <w:szCs w:val="24"/>
        </w:rPr>
        <w:t xml:space="preserve">Η </w:t>
      </w:r>
      <w:r>
        <w:rPr>
          <w:rFonts w:eastAsia="Times New Roman" w:cs="Times New Roman"/>
          <w:szCs w:val="24"/>
        </w:rPr>
        <w:t xml:space="preserve">ενδέκατη </w:t>
      </w:r>
      <w:r w:rsidRPr="00AE53B8">
        <w:rPr>
          <w:rFonts w:eastAsia="Times New Roman" w:cs="Times New Roman"/>
          <w:szCs w:val="24"/>
        </w:rPr>
        <w:t xml:space="preserve">με αριθμό 330/4-2-2019 </w:t>
      </w:r>
      <w:r>
        <w:rPr>
          <w:rFonts w:eastAsia="Times New Roman" w:cs="Times New Roman"/>
          <w:szCs w:val="24"/>
        </w:rPr>
        <w:t>ε</w:t>
      </w:r>
      <w:r w:rsidRPr="00AE53B8">
        <w:rPr>
          <w:rFonts w:eastAsia="Times New Roman" w:cs="Times New Roman"/>
          <w:szCs w:val="24"/>
        </w:rPr>
        <w:t xml:space="preserve">πίκαιρη </w:t>
      </w:r>
      <w:r>
        <w:rPr>
          <w:rFonts w:eastAsia="Times New Roman" w:cs="Times New Roman"/>
          <w:szCs w:val="24"/>
        </w:rPr>
        <w:t>ε</w:t>
      </w:r>
      <w:r w:rsidRPr="00AE53B8">
        <w:rPr>
          <w:rFonts w:eastAsia="Times New Roman" w:cs="Times New Roman"/>
          <w:szCs w:val="24"/>
        </w:rPr>
        <w:t>ρώτηση</w:t>
      </w:r>
      <w:r>
        <w:rPr>
          <w:rFonts w:eastAsia="Times New Roman" w:cs="Times New Roman"/>
          <w:szCs w:val="24"/>
        </w:rPr>
        <w:t xml:space="preserve"> δεύτερου κύκλου</w:t>
      </w:r>
      <w:r w:rsidRPr="00AE53B8">
        <w:rPr>
          <w:rFonts w:eastAsia="Times New Roman" w:cs="Times New Roman"/>
          <w:szCs w:val="24"/>
        </w:rPr>
        <w:t xml:space="preserve"> του Ανεξάρτητου Βουλευτή Ευβοίας κ. Νικολάου Μίχου προς τον Υπουργό Εξωτερικών, με θέμα: «Συνέχιση διωγμών των μελών της ελληνικής μειονότητας στην Αλβανία»</w:t>
      </w:r>
      <w:r>
        <w:rPr>
          <w:rFonts w:eastAsia="Times New Roman" w:cs="Times New Roman"/>
          <w:szCs w:val="24"/>
        </w:rPr>
        <w:t>,</w:t>
      </w:r>
      <w:r>
        <w:rPr>
          <w:rFonts w:eastAsia="Times New Roman" w:cs="Times New Roman"/>
          <w:szCs w:val="24"/>
        </w:rPr>
        <w:t xml:space="preserve"> δεν συζητείται</w:t>
      </w:r>
      <w:r w:rsidRPr="00AE53B8">
        <w:rPr>
          <w:rFonts w:eastAsia="Times New Roman" w:cs="Times New Roman"/>
          <w:szCs w:val="24"/>
        </w:rPr>
        <w:t>.</w:t>
      </w:r>
    </w:p>
    <w:p w14:paraId="2D05F28E" w14:textId="77777777" w:rsidR="00237587" w:rsidRDefault="00AE0D0F">
      <w:pPr>
        <w:spacing w:after="0" w:line="600" w:lineRule="auto"/>
        <w:ind w:firstLine="720"/>
        <w:jc w:val="both"/>
        <w:rPr>
          <w:rFonts w:eastAsia="Times New Roman" w:cs="Times New Roman"/>
          <w:szCs w:val="24"/>
        </w:rPr>
      </w:pPr>
      <w:r w:rsidRPr="00AE53B8">
        <w:rPr>
          <w:rFonts w:eastAsia="Times New Roman" w:cs="Times New Roman"/>
          <w:szCs w:val="24"/>
        </w:rPr>
        <w:t xml:space="preserve">Η </w:t>
      </w:r>
      <w:r>
        <w:rPr>
          <w:rFonts w:eastAsia="Times New Roman" w:cs="Times New Roman"/>
          <w:szCs w:val="24"/>
        </w:rPr>
        <w:t xml:space="preserve">δέκατη τρίτη </w:t>
      </w:r>
      <w:r w:rsidRPr="00AE53B8">
        <w:rPr>
          <w:rFonts w:eastAsia="Times New Roman" w:cs="Times New Roman"/>
          <w:szCs w:val="24"/>
        </w:rPr>
        <w:t xml:space="preserve">με αριθμό 284/21-1-2019 </w:t>
      </w:r>
      <w:r>
        <w:rPr>
          <w:rFonts w:eastAsia="Times New Roman" w:cs="Times New Roman"/>
          <w:szCs w:val="24"/>
        </w:rPr>
        <w:t>ε</w:t>
      </w:r>
      <w:r w:rsidRPr="00AE53B8">
        <w:rPr>
          <w:rFonts w:eastAsia="Times New Roman" w:cs="Times New Roman"/>
          <w:szCs w:val="24"/>
        </w:rPr>
        <w:t xml:space="preserve">πίκαιρη </w:t>
      </w:r>
      <w:r>
        <w:rPr>
          <w:rFonts w:eastAsia="Times New Roman" w:cs="Times New Roman"/>
          <w:szCs w:val="24"/>
        </w:rPr>
        <w:t>ε</w:t>
      </w:r>
      <w:r w:rsidRPr="00AE53B8">
        <w:rPr>
          <w:rFonts w:eastAsia="Times New Roman" w:cs="Times New Roman"/>
          <w:szCs w:val="24"/>
        </w:rPr>
        <w:t>ρώτηση</w:t>
      </w:r>
      <w:r>
        <w:rPr>
          <w:rFonts w:eastAsia="Times New Roman" w:cs="Times New Roman"/>
          <w:szCs w:val="24"/>
        </w:rPr>
        <w:t xml:space="preserve"> δεύτερου κύκλου</w:t>
      </w:r>
      <w:r w:rsidRPr="00AE53B8">
        <w:rPr>
          <w:rFonts w:eastAsia="Times New Roman" w:cs="Times New Roman"/>
          <w:szCs w:val="24"/>
        </w:rPr>
        <w:t xml:space="preserve"> του Βουλε</w:t>
      </w:r>
      <w:r w:rsidRPr="00AE53B8">
        <w:rPr>
          <w:rFonts w:eastAsia="Times New Roman" w:cs="Times New Roman"/>
          <w:szCs w:val="24"/>
        </w:rPr>
        <w:t>υτή Επικρατεί</w:t>
      </w:r>
      <w:r>
        <w:rPr>
          <w:rFonts w:eastAsia="Times New Roman" w:cs="Times New Roman"/>
          <w:szCs w:val="24"/>
        </w:rPr>
        <w:t>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r w:rsidRPr="00AE53B8">
        <w:rPr>
          <w:rFonts w:eastAsia="Times New Roman" w:cs="Times New Roman"/>
          <w:szCs w:val="24"/>
        </w:rPr>
        <w:t xml:space="preserve"> κ. Χρήστου Παππά προς τον Υπουργό Εξωτερικών, με θέμα: «Οι Αλβανοί δρομολογούν εξελίξεις </w:t>
      </w:r>
      <w:r>
        <w:rPr>
          <w:rFonts w:eastAsia="Times New Roman" w:cs="Times New Roman"/>
          <w:szCs w:val="24"/>
        </w:rPr>
        <w:t xml:space="preserve">δημιουργίας </w:t>
      </w:r>
      <w:r>
        <w:rPr>
          <w:rFonts w:eastAsia="Times New Roman"/>
          <w:szCs w:val="24"/>
        </w:rPr>
        <w:t>"</w:t>
      </w:r>
      <w:r>
        <w:rPr>
          <w:rFonts w:eastAsia="Times New Roman" w:cs="Times New Roman"/>
          <w:szCs w:val="24"/>
        </w:rPr>
        <w:t>Μεγάλης Αλβανίας</w:t>
      </w:r>
      <w:r>
        <w:rPr>
          <w:rFonts w:eastAsia="Times New Roman"/>
          <w:szCs w:val="24"/>
        </w:rPr>
        <w:t>"</w:t>
      </w:r>
      <w:r>
        <w:rPr>
          <w:rFonts w:eastAsia="Times New Roman" w:cs="Times New Roman"/>
          <w:szCs w:val="24"/>
        </w:rPr>
        <w:t xml:space="preserve">», δεν συζητείται. </w:t>
      </w:r>
    </w:p>
    <w:p w14:paraId="2D05F28F" w14:textId="77777777" w:rsidR="00237587" w:rsidRDefault="00AE0D0F">
      <w:pPr>
        <w:spacing w:after="0" w:line="600" w:lineRule="auto"/>
        <w:ind w:firstLine="720"/>
        <w:jc w:val="both"/>
        <w:rPr>
          <w:rFonts w:eastAsia="Times New Roman" w:cs="Times New Roman"/>
          <w:szCs w:val="24"/>
        </w:rPr>
      </w:pPr>
      <w:r w:rsidRPr="00AE53B8">
        <w:rPr>
          <w:rFonts w:eastAsia="Times New Roman" w:cs="Times New Roman"/>
          <w:szCs w:val="24"/>
        </w:rPr>
        <w:t xml:space="preserve">Η </w:t>
      </w:r>
      <w:r>
        <w:rPr>
          <w:rFonts w:eastAsia="Times New Roman" w:cs="Times New Roman"/>
          <w:szCs w:val="24"/>
        </w:rPr>
        <w:t xml:space="preserve">δέκατη τέταρτη </w:t>
      </w:r>
      <w:r w:rsidRPr="00AE53B8">
        <w:rPr>
          <w:rFonts w:eastAsia="Times New Roman" w:cs="Times New Roman"/>
          <w:szCs w:val="24"/>
        </w:rPr>
        <w:t xml:space="preserve">με αριθμό 280/17-1-2019 </w:t>
      </w:r>
      <w:r>
        <w:rPr>
          <w:rFonts w:eastAsia="Times New Roman" w:cs="Times New Roman"/>
          <w:szCs w:val="24"/>
        </w:rPr>
        <w:t>ε</w:t>
      </w:r>
      <w:r w:rsidRPr="00AE53B8">
        <w:rPr>
          <w:rFonts w:eastAsia="Times New Roman" w:cs="Times New Roman"/>
          <w:szCs w:val="24"/>
        </w:rPr>
        <w:t xml:space="preserve">πίκαιρη </w:t>
      </w:r>
      <w:r>
        <w:rPr>
          <w:rFonts w:eastAsia="Times New Roman" w:cs="Times New Roman"/>
          <w:szCs w:val="24"/>
        </w:rPr>
        <w:t>ε</w:t>
      </w:r>
      <w:r w:rsidRPr="00AE53B8">
        <w:rPr>
          <w:rFonts w:eastAsia="Times New Roman" w:cs="Times New Roman"/>
          <w:szCs w:val="24"/>
        </w:rPr>
        <w:t xml:space="preserve">ρώτηση </w:t>
      </w:r>
      <w:r w:rsidRPr="00581A02">
        <w:rPr>
          <w:rFonts w:eastAsia="Times New Roman" w:cs="Times New Roman"/>
          <w:szCs w:val="24"/>
        </w:rPr>
        <w:t xml:space="preserve">δεύτερου </w:t>
      </w:r>
      <w:r w:rsidRPr="00581A02">
        <w:rPr>
          <w:rFonts w:eastAsia="Times New Roman" w:cs="Times New Roman"/>
          <w:szCs w:val="24"/>
        </w:rPr>
        <w:t xml:space="preserve">κύκλου </w:t>
      </w:r>
      <w:r w:rsidRPr="00AE53B8">
        <w:rPr>
          <w:rFonts w:eastAsia="Times New Roman" w:cs="Times New Roman"/>
          <w:szCs w:val="24"/>
        </w:rPr>
        <w:t>του Βουλευτή Α΄ Πει</w:t>
      </w:r>
      <w:r>
        <w:rPr>
          <w:rFonts w:eastAsia="Times New Roman" w:cs="Times New Roman"/>
          <w:szCs w:val="24"/>
        </w:rPr>
        <w:t>ραι</w:t>
      </w:r>
      <w:r>
        <w:rPr>
          <w:rFonts w:eastAsia="Times New Roman" w:cs="Times New Roman"/>
          <w:szCs w:val="24"/>
        </w:rPr>
        <w:t>ώς</w:t>
      </w:r>
      <w:r>
        <w:rPr>
          <w:rFonts w:eastAsia="Times New Roman" w:cs="Times New Roman"/>
          <w:szCs w:val="24"/>
        </w:rPr>
        <w:t xml:space="preserve">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r w:rsidRPr="00AE53B8">
        <w:rPr>
          <w:rFonts w:eastAsia="Times New Roman" w:cs="Times New Roman"/>
          <w:szCs w:val="24"/>
        </w:rPr>
        <w:t xml:space="preserve"> κ. Νικολάου Κούζηλου προς τον Υπουργό Εξωτερικών, με θέμα: «Την συνδιαχείριση τ</w:t>
      </w:r>
      <w:r>
        <w:rPr>
          <w:rFonts w:eastAsia="Times New Roman" w:cs="Times New Roman"/>
          <w:szCs w:val="24"/>
        </w:rPr>
        <w:t xml:space="preserve">ου Αιγαίου προωθεί η κυβέρνηση», δεν συζητείται. </w:t>
      </w:r>
    </w:p>
    <w:p w14:paraId="2D05F290" w14:textId="77777777" w:rsidR="00237587" w:rsidRDefault="00AE0D0F">
      <w:pPr>
        <w:spacing w:after="0" w:line="600" w:lineRule="auto"/>
        <w:ind w:firstLine="720"/>
        <w:jc w:val="both"/>
        <w:rPr>
          <w:rFonts w:eastAsia="Times New Roman" w:cs="Times New Roman"/>
          <w:szCs w:val="24"/>
        </w:rPr>
      </w:pPr>
      <w:r w:rsidRPr="00A2037F">
        <w:rPr>
          <w:rFonts w:eastAsia="Times New Roman" w:cs="Times New Roman"/>
          <w:szCs w:val="24"/>
        </w:rPr>
        <w:lastRenderedPageBreak/>
        <w:t xml:space="preserve">Η </w:t>
      </w:r>
      <w:r>
        <w:rPr>
          <w:rFonts w:eastAsia="Times New Roman" w:cs="Times New Roman"/>
          <w:szCs w:val="24"/>
        </w:rPr>
        <w:t xml:space="preserve">δέκατη πέμπτη </w:t>
      </w:r>
      <w:r w:rsidRPr="00A2037F">
        <w:rPr>
          <w:rFonts w:eastAsia="Times New Roman" w:cs="Times New Roman"/>
          <w:szCs w:val="24"/>
        </w:rPr>
        <w:t xml:space="preserve">με αριθμό 260/9-1-2019 </w:t>
      </w:r>
      <w:r>
        <w:rPr>
          <w:rFonts w:eastAsia="Times New Roman" w:cs="Times New Roman"/>
          <w:szCs w:val="24"/>
        </w:rPr>
        <w:t>ε</w:t>
      </w:r>
      <w:r w:rsidRPr="00A2037F">
        <w:rPr>
          <w:rFonts w:eastAsia="Times New Roman" w:cs="Times New Roman"/>
          <w:szCs w:val="24"/>
        </w:rPr>
        <w:t xml:space="preserve">πίκαιρη </w:t>
      </w:r>
      <w:r>
        <w:rPr>
          <w:rFonts w:eastAsia="Times New Roman" w:cs="Times New Roman"/>
          <w:szCs w:val="24"/>
        </w:rPr>
        <w:t>ε</w:t>
      </w:r>
      <w:r w:rsidRPr="00A2037F">
        <w:rPr>
          <w:rFonts w:eastAsia="Times New Roman" w:cs="Times New Roman"/>
          <w:szCs w:val="24"/>
        </w:rPr>
        <w:t xml:space="preserve">ρώτηση </w:t>
      </w:r>
      <w:r w:rsidRPr="00581A02">
        <w:rPr>
          <w:rFonts w:eastAsia="Times New Roman" w:cs="Times New Roman"/>
          <w:szCs w:val="24"/>
        </w:rPr>
        <w:t>δεύτε</w:t>
      </w:r>
      <w:r w:rsidRPr="00581A02">
        <w:rPr>
          <w:rFonts w:eastAsia="Times New Roman" w:cs="Times New Roman"/>
          <w:szCs w:val="24"/>
        </w:rPr>
        <w:t xml:space="preserve">ρου κύκλου </w:t>
      </w:r>
      <w:r w:rsidRPr="00A2037F">
        <w:rPr>
          <w:rFonts w:eastAsia="Times New Roman" w:cs="Times New Roman"/>
          <w:szCs w:val="24"/>
        </w:rPr>
        <w:t>του Βουλευτή Α΄ Πειραι</w:t>
      </w:r>
      <w:r>
        <w:rPr>
          <w:rFonts w:eastAsia="Times New Roman" w:cs="Times New Roman"/>
          <w:szCs w:val="24"/>
        </w:rPr>
        <w:t xml:space="preserve">ώς του Λαϊκού Συνδέσμου </w:t>
      </w:r>
      <w:r>
        <w:rPr>
          <w:rFonts w:eastAsia="Times New Roman" w:cs="Times New Roman"/>
          <w:szCs w:val="24"/>
        </w:rPr>
        <w:t>-</w:t>
      </w:r>
      <w:r>
        <w:rPr>
          <w:rFonts w:eastAsia="Times New Roman" w:cs="Times New Roman"/>
          <w:szCs w:val="24"/>
        </w:rPr>
        <w:t xml:space="preserve"> Χρυσή Αυγή</w:t>
      </w:r>
      <w:r w:rsidRPr="00A2037F">
        <w:rPr>
          <w:rFonts w:eastAsia="Times New Roman" w:cs="Times New Roman"/>
          <w:szCs w:val="24"/>
        </w:rPr>
        <w:t xml:space="preserve"> κ. Νικολάου Κούζηλου προς την Υπουργό Εργασίας, Κοινωνικής Ασφάλισης και Κοινωνικής Αλληλεγγύης, με θέμα: «Προστασία πληρωμάτων από εγκατ</w:t>
      </w:r>
      <w:r>
        <w:rPr>
          <w:rFonts w:eastAsia="Times New Roman" w:cs="Times New Roman"/>
          <w:szCs w:val="24"/>
        </w:rPr>
        <w:t xml:space="preserve">άλειψη πλοίου εσωτερικών πλόων», δεν συζητείται. </w:t>
      </w:r>
    </w:p>
    <w:p w14:paraId="2D05F291" w14:textId="77777777" w:rsidR="00237587" w:rsidRDefault="00AE0D0F">
      <w:pPr>
        <w:spacing w:after="0" w:line="600" w:lineRule="auto"/>
        <w:ind w:firstLine="720"/>
        <w:jc w:val="both"/>
        <w:rPr>
          <w:rFonts w:eastAsia="Times New Roman" w:cs="Times New Roman"/>
          <w:szCs w:val="24"/>
        </w:rPr>
      </w:pPr>
      <w:r w:rsidRPr="00581A02">
        <w:rPr>
          <w:rFonts w:eastAsia="Times New Roman" w:cs="Times New Roman"/>
          <w:szCs w:val="24"/>
        </w:rPr>
        <w:t xml:space="preserve">Η </w:t>
      </w:r>
      <w:r>
        <w:rPr>
          <w:rFonts w:eastAsia="Times New Roman" w:cs="Times New Roman"/>
          <w:szCs w:val="24"/>
        </w:rPr>
        <w:t xml:space="preserve">δέκτη έκτη </w:t>
      </w:r>
      <w:r w:rsidRPr="00581A02">
        <w:rPr>
          <w:rFonts w:eastAsia="Times New Roman" w:cs="Times New Roman"/>
          <w:szCs w:val="24"/>
        </w:rPr>
        <w:t xml:space="preserve">με αριθμό 261/9-1-2019 </w:t>
      </w:r>
      <w:r>
        <w:rPr>
          <w:rFonts w:eastAsia="Times New Roman" w:cs="Times New Roman"/>
          <w:szCs w:val="24"/>
        </w:rPr>
        <w:t>ε</w:t>
      </w:r>
      <w:r w:rsidRPr="00581A02">
        <w:rPr>
          <w:rFonts w:eastAsia="Times New Roman" w:cs="Times New Roman"/>
          <w:szCs w:val="24"/>
        </w:rPr>
        <w:t xml:space="preserve">πίκαιρη </w:t>
      </w:r>
      <w:r>
        <w:rPr>
          <w:rFonts w:eastAsia="Times New Roman" w:cs="Times New Roman"/>
          <w:szCs w:val="24"/>
        </w:rPr>
        <w:t>ε</w:t>
      </w:r>
      <w:r w:rsidRPr="00581A02">
        <w:rPr>
          <w:rFonts w:eastAsia="Times New Roman" w:cs="Times New Roman"/>
          <w:szCs w:val="24"/>
        </w:rPr>
        <w:t>ρώτηση δεύτερου κύκλου του Βουλευτή Α΄ Θεσσαλονίκ</w:t>
      </w:r>
      <w:r>
        <w:rPr>
          <w:rFonts w:eastAsia="Times New Roman" w:cs="Times New Roman"/>
          <w:szCs w:val="24"/>
        </w:rPr>
        <w:t xml:space="preserve">ης του Λαϊκού Συνδέσμου </w:t>
      </w:r>
      <w:r>
        <w:rPr>
          <w:rFonts w:eastAsia="Times New Roman" w:cs="Times New Roman"/>
          <w:szCs w:val="24"/>
        </w:rPr>
        <w:t>-</w:t>
      </w:r>
      <w:r>
        <w:rPr>
          <w:rFonts w:eastAsia="Times New Roman" w:cs="Times New Roman"/>
          <w:szCs w:val="24"/>
        </w:rPr>
        <w:t xml:space="preserve"> Χρυσή Αυγή</w:t>
      </w:r>
      <w:r w:rsidRPr="00581A02">
        <w:rPr>
          <w:rFonts w:eastAsia="Times New Roman" w:cs="Times New Roman"/>
          <w:szCs w:val="24"/>
        </w:rPr>
        <w:t xml:space="preserve"> κ. Αντωνίου Γρέγου προς την Υπουργό Πολιτισμού και Αθλητισμού, με θέμα: «Περί του Μουσείου Μακεδονικού Αγώνα και λοιπών φορέων, συλλόγων και σωματείων της Μακεδονίας και του άρθρου 6 τ</w:t>
      </w:r>
      <w:r>
        <w:rPr>
          <w:rFonts w:eastAsia="Times New Roman" w:cs="Times New Roman"/>
          <w:szCs w:val="24"/>
        </w:rPr>
        <w:t xml:space="preserve">ης συμφωνίας Ελλάδας - Σκοπίων», δεν συζητείται. </w:t>
      </w:r>
    </w:p>
    <w:p w14:paraId="2D05F29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Η δέκατη έβδομη </w:t>
      </w:r>
      <w:r w:rsidRPr="00311D6F">
        <w:rPr>
          <w:rFonts w:eastAsia="Times New Roman" w:cs="Times New Roman"/>
          <w:szCs w:val="24"/>
        </w:rPr>
        <w:t>με αρ</w:t>
      </w:r>
      <w:r w:rsidRPr="00311D6F">
        <w:rPr>
          <w:rFonts w:eastAsia="Times New Roman" w:cs="Times New Roman"/>
          <w:szCs w:val="24"/>
        </w:rPr>
        <w:t xml:space="preserve">ιθμό 263/9-1-2019 </w:t>
      </w:r>
      <w:r>
        <w:rPr>
          <w:rFonts w:eastAsia="Times New Roman" w:cs="Times New Roman"/>
          <w:szCs w:val="24"/>
        </w:rPr>
        <w:t>ε</w:t>
      </w:r>
      <w:r w:rsidRPr="00311D6F">
        <w:rPr>
          <w:rFonts w:eastAsia="Times New Roman" w:cs="Times New Roman"/>
          <w:szCs w:val="24"/>
        </w:rPr>
        <w:t xml:space="preserve">πίκαιρη </w:t>
      </w:r>
      <w:r>
        <w:rPr>
          <w:rFonts w:eastAsia="Times New Roman" w:cs="Times New Roman"/>
          <w:szCs w:val="24"/>
        </w:rPr>
        <w:t>ε</w:t>
      </w:r>
      <w:r w:rsidRPr="00311D6F">
        <w:rPr>
          <w:rFonts w:eastAsia="Times New Roman" w:cs="Times New Roman"/>
          <w:szCs w:val="24"/>
        </w:rPr>
        <w:t>ρώτηση</w:t>
      </w:r>
      <w:r>
        <w:rPr>
          <w:rFonts w:eastAsia="Times New Roman" w:cs="Times New Roman"/>
          <w:szCs w:val="24"/>
        </w:rPr>
        <w:t xml:space="preserve"> δεύτερου κύκλου</w:t>
      </w:r>
      <w:r w:rsidRPr="00311D6F">
        <w:rPr>
          <w:rFonts w:eastAsia="Times New Roman" w:cs="Times New Roman"/>
          <w:szCs w:val="24"/>
        </w:rPr>
        <w:t xml:space="preserve"> του Βουλευτή Α΄ Πειρ</w:t>
      </w:r>
      <w:r>
        <w:rPr>
          <w:rFonts w:eastAsia="Times New Roman" w:cs="Times New Roman"/>
          <w:szCs w:val="24"/>
        </w:rPr>
        <w:t>αιώς του Λαϊκού Συνδέσμου</w:t>
      </w:r>
      <w:r>
        <w:rPr>
          <w:rFonts w:eastAsia="Times New Roman" w:cs="Times New Roman"/>
          <w:szCs w:val="24"/>
        </w:rPr>
        <w:t xml:space="preserve"> - </w:t>
      </w:r>
      <w:r>
        <w:rPr>
          <w:rFonts w:eastAsia="Times New Roman" w:cs="Times New Roman"/>
          <w:szCs w:val="24"/>
        </w:rPr>
        <w:t>Χρυσή Αυγή</w:t>
      </w:r>
      <w:r w:rsidRPr="00311D6F">
        <w:rPr>
          <w:rFonts w:eastAsia="Times New Roman" w:cs="Times New Roman"/>
          <w:szCs w:val="24"/>
        </w:rPr>
        <w:t xml:space="preserve"> κ. Νικολάου Κούζηλου προς τον Υπουργό Εξωτερικών, με θέμα: «Καζάνι έτοιμο να ε</w:t>
      </w:r>
      <w:r>
        <w:rPr>
          <w:rFonts w:eastAsia="Times New Roman" w:cs="Times New Roman"/>
          <w:szCs w:val="24"/>
        </w:rPr>
        <w:t xml:space="preserve">κραγεί το κρατίδιο των Σκοπίων», δεν συζητείται. </w:t>
      </w:r>
    </w:p>
    <w:p w14:paraId="2D05F29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Προχωρούμε στη συζ</w:t>
      </w:r>
      <w:r>
        <w:rPr>
          <w:rFonts w:eastAsia="Times New Roman" w:cs="Times New Roman"/>
          <w:szCs w:val="24"/>
        </w:rPr>
        <w:t xml:space="preserve">ήτηση </w:t>
      </w:r>
      <w:r>
        <w:rPr>
          <w:rFonts w:eastAsia="Times New Roman" w:cs="Times New Roman"/>
          <w:szCs w:val="24"/>
        </w:rPr>
        <w:t>τ</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πέμπτη</w:t>
      </w:r>
      <w:r>
        <w:rPr>
          <w:rFonts w:eastAsia="Times New Roman" w:cs="Times New Roman"/>
          <w:szCs w:val="24"/>
        </w:rPr>
        <w:t>ς</w:t>
      </w:r>
      <w:r>
        <w:rPr>
          <w:rFonts w:eastAsia="Times New Roman" w:cs="Times New Roman"/>
          <w:szCs w:val="24"/>
        </w:rPr>
        <w:t xml:space="preserve"> με αριθμό 352/12-2-2019 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δεύτερου κύκλου του Βουλευτή Ηρακλείου της Δημοκρατικής Συμπαράταξης κ. Βασιλείου Κεγκέρογλου προς τον Υπουργό Αγροτικής Ανάπτυξης και Τροφίμων, με θέμα: «Άμεση αντιμετώπιση των προβλημάτων των α</w:t>
      </w:r>
      <w:r>
        <w:rPr>
          <w:rFonts w:eastAsia="Times New Roman" w:cs="Times New Roman"/>
          <w:szCs w:val="24"/>
        </w:rPr>
        <w:t>γροτών».</w:t>
      </w:r>
    </w:p>
    <w:p w14:paraId="2D05F29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Υπουργός Αγροτικής Ανάπτυξης και Τροφίμων κ. Αραχωβίτης. </w:t>
      </w:r>
    </w:p>
    <w:p w14:paraId="2D05F29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Κεγκέρογλου, έχετε τον λόγο. </w:t>
      </w:r>
    </w:p>
    <w:p w14:paraId="2D05F296"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2D05F29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Θ</w:t>
      </w:r>
      <w:r w:rsidRPr="00C56026">
        <w:rPr>
          <w:rFonts w:eastAsia="Times New Roman" w:cs="Times New Roman"/>
          <w:szCs w:val="24"/>
        </w:rPr>
        <w:t xml:space="preserve">έλω να καταγραφεί στα </w:t>
      </w:r>
      <w:r>
        <w:rPr>
          <w:rFonts w:eastAsia="Times New Roman" w:cs="Times New Roman"/>
          <w:szCs w:val="24"/>
        </w:rPr>
        <w:t>Π</w:t>
      </w:r>
      <w:r w:rsidRPr="00C56026">
        <w:rPr>
          <w:rFonts w:eastAsia="Times New Roman" w:cs="Times New Roman"/>
          <w:szCs w:val="24"/>
        </w:rPr>
        <w:t>ρακτικά</w:t>
      </w:r>
      <w:r>
        <w:rPr>
          <w:rFonts w:eastAsia="Times New Roman" w:cs="Times New Roman"/>
          <w:szCs w:val="24"/>
        </w:rPr>
        <w:t>,</w:t>
      </w:r>
      <w:r w:rsidRPr="00C56026">
        <w:rPr>
          <w:rFonts w:eastAsia="Times New Roman" w:cs="Times New Roman"/>
          <w:szCs w:val="24"/>
        </w:rPr>
        <w:t xml:space="preserve"> </w:t>
      </w:r>
      <w:r>
        <w:rPr>
          <w:rFonts w:eastAsia="Times New Roman" w:cs="Times New Roman"/>
          <w:szCs w:val="24"/>
        </w:rPr>
        <w:t xml:space="preserve">εκτός αν </w:t>
      </w:r>
      <w:r w:rsidRPr="00C56026">
        <w:rPr>
          <w:rFonts w:eastAsia="Times New Roman" w:cs="Times New Roman"/>
          <w:szCs w:val="24"/>
        </w:rPr>
        <w:t xml:space="preserve">ακούστηκε και δεν το άκουσα εγώ </w:t>
      </w:r>
      <w:r w:rsidRPr="00C56026">
        <w:rPr>
          <w:rFonts w:eastAsia="Times New Roman" w:cs="Times New Roman"/>
          <w:szCs w:val="24"/>
        </w:rPr>
        <w:t>προσωπικά</w:t>
      </w:r>
      <w:r>
        <w:rPr>
          <w:rFonts w:eastAsia="Times New Roman" w:cs="Times New Roman"/>
          <w:szCs w:val="24"/>
        </w:rPr>
        <w:t>, πως ο</w:t>
      </w:r>
      <w:r w:rsidRPr="00C56026">
        <w:rPr>
          <w:rFonts w:eastAsia="Times New Roman" w:cs="Times New Roman"/>
          <w:szCs w:val="24"/>
        </w:rPr>
        <w:t xml:space="preserve"> κ</w:t>
      </w:r>
      <w:r>
        <w:rPr>
          <w:rFonts w:eastAsia="Times New Roman" w:cs="Times New Roman"/>
          <w:szCs w:val="24"/>
        </w:rPr>
        <w:t>.</w:t>
      </w:r>
      <w:r w:rsidRPr="00C56026">
        <w:rPr>
          <w:rFonts w:eastAsia="Times New Roman" w:cs="Times New Roman"/>
          <w:szCs w:val="24"/>
        </w:rPr>
        <w:t xml:space="preserve"> Πετρόπουλος στην ερώτηση προηγουμένως είπε πολλά πράγματα</w:t>
      </w:r>
      <w:r>
        <w:rPr>
          <w:rFonts w:eastAsia="Times New Roman" w:cs="Times New Roman"/>
          <w:szCs w:val="24"/>
        </w:rPr>
        <w:t>,</w:t>
      </w:r>
      <w:r w:rsidRPr="00C56026">
        <w:rPr>
          <w:rFonts w:eastAsia="Times New Roman" w:cs="Times New Roman"/>
          <w:szCs w:val="24"/>
        </w:rPr>
        <w:t xml:space="preserve"> αλλά δεν είπε </w:t>
      </w:r>
      <w:r>
        <w:rPr>
          <w:rFonts w:eastAsia="Times New Roman" w:cs="Times New Roman"/>
          <w:szCs w:val="24"/>
        </w:rPr>
        <w:t>πότε</w:t>
      </w:r>
      <w:r w:rsidRPr="00C56026">
        <w:rPr>
          <w:rFonts w:eastAsia="Times New Roman" w:cs="Times New Roman"/>
          <w:szCs w:val="24"/>
        </w:rPr>
        <w:t xml:space="preserve"> θα φέρει τη ρύθμιση και ποιος τον εμποδίζει και δεν τη φέρνει μέχρι τώρα</w:t>
      </w:r>
      <w:r>
        <w:rPr>
          <w:rFonts w:eastAsia="Times New Roman" w:cs="Times New Roman"/>
          <w:szCs w:val="24"/>
        </w:rPr>
        <w:t xml:space="preserve">. </w:t>
      </w:r>
    </w:p>
    <w:p w14:paraId="2D05F29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w:t>
      </w:r>
      <w:r w:rsidRPr="00C56026">
        <w:rPr>
          <w:rFonts w:eastAsia="Times New Roman" w:cs="Times New Roman"/>
          <w:szCs w:val="24"/>
        </w:rPr>
        <w:t>ρέπει</w:t>
      </w:r>
      <w:r>
        <w:rPr>
          <w:rFonts w:eastAsia="Times New Roman" w:cs="Times New Roman"/>
          <w:szCs w:val="24"/>
        </w:rPr>
        <w:t xml:space="preserve"> </w:t>
      </w:r>
      <w:r w:rsidRPr="00C56026">
        <w:rPr>
          <w:rFonts w:eastAsia="Times New Roman" w:cs="Times New Roman"/>
          <w:szCs w:val="24"/>
        </w:rPr>
        <w:t xml:space="preserve">να συνειδητοποιήσει και ο ίδιος και όλη η </w:t>
      </w:r>
      <w:r>
        <w:rPr>
          <w:rFonts w:eastAsia="Times New Roman" w:cs="Times New Roman"/>
          <w:szCs w:val="24"/>
        </w:rPr>
        <w:t>Κ</w:t>
      </w:r>
      <w:r w:rsidRPr="00C56026">
        <w:rPr>
          <w:rFonts w:eastAsia="Times New Roman" w:cs="Times New Roman"/>
          <w:szCs w:val="24"/>
        </w:rPr>
        <w:t>υβέρνηση ότι είναι πια παρελθόν</w:t>
      </w:r>
      <w:r>
        <w:rPr>
          <w:rFonts w:eastAsia="Times New Roman" w:cs="Times New Roman"/>
          <w:szCs w:val="24"/>
        </w:rPr>
        <w:t>,</w:t>
      </w:r>
      <w:r w:rsidRPr="00C56026">
        <w:rPr>
          <w:rFonts w:eastAsia="Times New Roman" w:cs="Times New Roman"/>
          <w:szCs w:val="24"/>
        </w:rPr>
        <w:t xml:space="preserve"> </w:t>
      </w:r>
      <w:r w:rsidRPr="00C56026">
        <w:rPr>
          <w:rFonts w:eastAsia="Times New Roman" w:cs="Times New Roman"/>
          <w:szCs w:val="24"/>
        </w:rPr>
        <w:t>είναι και παρελθόν</w:t>
      </w:r>
      <w:r>
        <w:rPr>
          <w:rFonts w:eastAsia="Times New Roman" w:cs="Times New Roman"/>
          <w:szCs w:val="24"/>
        </w:rPr>
        <w:t>. Α</w:t>
      </w:r>
      <w:r w:rsidRPr="00C56026">
        <w:rPr>
          <w:rFonts w:eastAsia="Times New Roman" w:cs="Times New Roman"/>
          <w:szCs w:val="24"/>
        </w:rPr>
        <w:t>πό το</w:t>
      </w:r>
      <w:r>
        <w:rPr>
          <w:rFonts w:eastAsia="Times New Roman" w:cs="Times New Roman"/>
          <w:szCs w:val="24"/>
        </w:rPr>
        <w:t>ν Γενάρη του</w:t>
      </w:r>
      <w:r w:rsidRPr="00C56026">
        <w:rPr>
          <w:rFonts w:eastAsia="Times New Roman" w:cs="Times New Roman"/>
          <w:szCs w:val="24"/>
        </w:rPr>
        <w:t xml:space="preserve"> 2015 έχουν την ευθύνη </w:t>
      </w:r>
      <w:r>
        <w:rPr>
          <w:rFonts w:eastAsia="Times New Roman" w:cs="Times New Roman"/>
          <w:szCs w:val="24"/>
        </w:rPr>
        <w:t xml:space="preserve">της </w:t>
      </w:r>
      <w:r w:rsidRPr="00C56026">
        <w:rPr>
          <w:rFonts w:eastAsia="Times New Roman" w:cs="Times New Roman"/>
          <w:szCs w:val="24"/>
        </w:rPr>
        <w:t>διακυβέρνησης της χώρας</w:t>
      </w:r>
      <w:r>
        <w:rPr>
          <w:rFonts w:eastAsia="Times New Roman" w:cs="Times New Roman"/>
          <w:szCs w:val="24"/>
        </w:rPr>
        <w:t>.</w:t>
      </w:r>
      <w:r w:rsidRPr="00C56026">
        <w:rPr>
          <w:rFonts w:eastAsia="Times New Roman" w:cs="Times New Roman"/>
          <w:szCs w:val="24"/>
        </w:rPr>
        <w:t xml:space="preserve"> </w:t>
      </w:r>
      <w:r>
        <w:rPr>
          <w:rFonts w:eastAsia="Times New Roman" w:cs="Times New Roman"/>
          <w:szCs w:val="24"/>
        </w:rPr>
        <w:t>Ό</w:t>
      </w:r>
      <w:r w:rsidRPr="00C56026">
        <w:rPr>
          <w:rFonts w:eastAsia="Times New Roman" w:cs="Times New Roman"/>
          <w:szCs w:val="24"/>
        </w:rPr>
        <w:t xml:space="preserve">ταν </w:t>
      </w:r>
      <w:r w:rsidRPr="00C56026">
        <w:rPr>
          <w:rFonts w:eastAsia="Times New Roman" w:cs="Times New Roman"/>
          <w:szCs w:val="24"/>
        </w:rPr>
        <w:lastRenderedPageBreak/>
        <w:t>αναφέρονται στο παρελθόν</w:t>
      </w:r>
      <w:r>
        <w:rPr>
          <w:rFonts w:eastAsia="Times New Roman" w:cs="Times New Roman"/>
          <w:szCs w:val="24"/>
        </w:rPr>
        <w:t>, αυτό το διάστημα</w:t>
      </w:r>
      <w:r w:rsidRPr="00C56026">
        <w:rPr>
          <w:rFonts w:eastAsia="Times New Roman" w:cs="Times New Roman"/>
          <w:szCs w:val="24"/>
        </w:rPr>
        <w:t xml:space="preserve"> δεν τους απαλλάσσει </w:t>
      </w:r>
      <w:r>
        <w:rPr>
          <w:rFonts w:eastAsia="Times New Roman" w:cs="Times New Roman"/>
          <w:szCs w:val="24"/>
        </w:rPr>
        <w:t>από</w:t>
      </w:r>
      <w:r w:rsidRPr="00C56026">
        <w:rPr>
          <w:rFonts w:eastAsia="Times New Roman" w:cs="Times New Roman"/>
          <w:szCs w:val="24"/>
        </w:rPr>
        <w:t xml:space="preserve"> τίποτα</w:t>
      </w:r>
      <w:r>
        <w:rPr>
          <w:rFonts w:eastAsia="Times New Roman" w:cs="Times New Roman"/>
          <w:szCs w:val="24"/>
        </w:rPr>
        <w:t>. Ε</w:t>
      </w:r>
      <w:r w:rsidRPr="00C56026">
        <w:rPr>
          <w:rFonts w:eastAsia="Times New Roman" w:cs="Times New Roman"/>
          <w:szCs w:val="24"/>
        </w:rPr>
        <w:t xml:space="preserve">ίναι υπεύθυνοι </w:t>
      </w:r>
      <w:r>
        <w:rPr>
          <w:rFonts w:eastAsia="Times New Roman" w:cs="Times New Roman"/>
          <w:szCs w:val="24"/>
        </w:rPr>
        <w:t>-</w:t>
      </w:r>
      <w:r w:rsidRPr="00C56026">
        <w:rPr>
          <w:rFonts w:eastAsia="Times New Roman" w:cs="Times New Roman"/>
          <w:szCs w:val="24"/>
        </w:rPr>
        <w:t>και ανεύθυνοι ταυτόχρονα</w:t>
      </w:r>
      <w:r>
        <w:rPr>
          <w:rFonts w:eastAsia="Times New Roman" w:cs="Times New Roman"/>
          <w:szCs w:val="24"/>
        </w:rPr>
        <w:t>-</w:t>
      </w:r>
      <w:r w:rsidRPr="00C56026">
        <w:rPr>
          <w:rFonts w:eastAsia="Times New Roman" w:cs="Times New Roman"/>
          <w:szCs w:val="24"/>
        </w:rPr>
        <w:t xml:space="preserve"> για πολλά πράγματα</w:t>
      </w:r>
      <w:r>
        <w:rPr>
          <w:rFonts w:eastAsia="Times New Roman" w:cs="Times New Roman"/>
          <w:szCs w:val="24"/>
        </w:rPr>
        <w:t xml:space="preserve"> με</w:t>
      </w:r>
      <w:r w:rsidRPr="00C56026">
        <w:rPr>
          <w:rFonts w:eastAsia="Times New Roman" w:cs="Times New Roman"/>
          <w:szCs w:val="24"/>
        </w:rPr>
        <w:t xml:space="preserve"> τα οποία δεν έχουν ασχοληθεί</w:t>
      </w:r>
      <w:r>
        <w:rPr>
          <w:rFonts w:eastAsia="Times New Roman" w:cs="Times New Roman"/>
          <w:szCs w:val="24"/>
        </w:rPr>
        <w:t>.</w:t>
      </w:r>
      <w:r w:rsidRPr="00C56026">
        <w:rPr>
          <w:rFonts w:eastAsia="Times New Roman" w:cs="Times New Roman"/>
          <w:szCs w:val="24"/>
        </w:rPr>
        <w:t xml:space="preserve"> </w:t>
      </w:r>
      <w:r>
        <w:rPr>
          <w:rFonts w:eastAsia="Times New Roman" w:cs="Times New Roman"/>
          <w:szCs w:val="24"/>
        </w:rPr>
        <w:t>Δ</w:t>
      </w:r>
      <w:r w:rsidRPr="00C56026">
        <w:rPr>
          <w:rFonts w:eastAsia="Times New Roman" w:cs="Times New Roman"/>
          <w:szCs w:val="24"/>
        </w:rPr>
        <w:t xml:space="preserve">εν είναι όλα τα </w:t>
      </w:r>
      <w:r>
        <w:rPr>
          <w:rFonts w:eastAsia="Times New Roman" w:cs="Times New Roman"/>
          <w:szCs w:val="24"/>
        </w:rPr>
        <w:t>Υ</w:t>
      </w:r>
      <w:r w:rsidRPr="00C56026">
        <w:rPr>
          <w:rFonts w:eastAsia="Times New Roman" w:cs="Times New Roman"/>
          <w:szCs w:val="24"/>
        </w:rPr>
        <w:t>πουργεία ίδια</w:t>
      </w:r>
      <w:r>
        <w:rPr>
          <w:rFonts w:eastAsia="Times New Roman" w:cs="Times New Roman"/>
          <w:szCs w:val="24"/>
        </w:rPr>
        <w:t>,</w:t>
      </w:r>
      <w:r w:rsidRPr="00C56026">
        <w:rPr>
          <w:rFonts w:eastAsia="Times New Roman" w:cs="Times New Roman"/>
          <w:szCs w:val="24"/>
        </w:rPr>
        <w:t xml:space="preserve"> δεν είναι όλα τα πρόσωπα ίδια</w:t>
      </w:r>
      <w:r>
        <w:rPr>
          <w:rFonts w:eastAsia="Times New Roman" w:cs="Times New Roman"/>
          <w:szCs w:val="24"/>
        </w:rPr>
        <w:t>,</w:t>
      </w:r>
      <w:r w:rsidRPr="00C56026">
        <w:rPr>
          <w:rFonts w:eastAsia="Times New Roman" w:cs="Times New Roman"/>
          <w:szCs w:val="24"/>
        </w:rPr>
        <w:t xml:space="preserve"> αλλά μιλώ για το</w:t>
      </w:r>
      <w:r>
        <w:rPr>
          <w:rFonts w:eastAsia="Times New Roman" w:cs="Times New Roman"/>
          <w:szCs w:val="24"/>
        </w:rPr>
        <w:t>ν</w:t>
      </w:r>
      <w:r w:rsidRPr="00C56026">
        <w:rPr>
          <w:rFonts w:eastAsia="Times New Roman" w:cs="Times New Roman"/>
          <w:szCs w:val="24"/>
        </w:rPr>
        <w:t xml:space="preserve"> γενικότερο κανόνα της Κυβέρνησης</w:t>
      </w:r>
      <w:r>
        <w:rPr>
          <w:rFonts w:eastAsia="Times New Roman" w:cs="Times New Roman"/>
          <w:szCs w:val="24"/>
        </w:rPr>
        <w:t xml:space="preserve"> που έχει μόνιμο</w:t>
      </w:r>
      <w:r w:rsidRPr="00C56026">
        <w:rPr>
          <w:rFonts w:eastAsia="Times New Roman" w:cs="Times New Roman"/>
          <w:szCs w:val="24"/>
        </w:rPr>
        <w:t xml:space="preserve"> μοτίβο στην προπαγάνδα </w:t>
      </w:r>
      <w:r>
        <w:rPr>
          <w:rFonts w:eastAsia="Times New Roman" w:cs="Times New Roman"/>
          <w:szCs w:val="24"/>
        </w:rPr>
        <w:t xml:space="preserve">ότι «αλλάζουμε το παλιό, </w:t>
      </w:r>
      <w:r w:rsidRPr="00C56026">
        <w:rPr>
          <w:rFonts w:eastAsia="Times New Roman" w:cs="Times New Roman"/>
          <w:szCs w:val="24"/>
        </w:rPr>
        <w:t>τελειώνουμε με το παλιό</w:t>
      </w:r>
      <w:r>
        <w:rPr>
          <w:rFonts w:eastAsia="Times New Roman" w:cs="Times New Roman"/>
          <w:szCs w:val="24"/>
        </w:rPr>
        <w:t>»</w:t>
      </w:r>
      <w:r w:rsidRPr="00C56026">
        <w:rPr>
          <w:rFonts w:eastAsia="Times New Roman" w:cs="Times New Roman"/>
          <w:szCs w:val="24"/>
        </w:rPr>
        <w:t xml:space="preserve"> και τελικά δεν κάνει </w:t>
      </w:r>
      <w:r w:rsidRPr="00C56026">
        <w:rPr>
          <w:rFonts w:eastAsia="Times New Roman" w:cs="Times New Roman"/>
          <w:szCs w:val="24"/>
        </w:rPr>
        <w:t>τίποτα άλλο παρά να αναπαλαιών</w:t>
      </w:r>
      <w:r>
        <w:rPr>
          <w:rFonts w:eastAsia="Times New Roman" w:cs="Times New Roman"/>
          <w:szCs w:val="24"/>
        </w:rPr>
        <w:t>ει,</w:t>
      </w:r>
      <w:r w:rsidRPr="00C56026">
        <w:rPr>
          <w:rFonts w:eastAsia="Times New Roman" w:cs="Times New Roman"/>
          <w:szCs w:val="24"/>
        </w:rPr>
        <w:t xml:space="preserve"> να αναπαράγει τα κακώς κείμενα και να μην αντιγρ</w:t>
      </w:r>
      <w:r>
        <w:rPr>
          <w:rFonts w:eastAsia="Times New Roman" w:cs="Times New Roman"/>
          <w:szCs w:val="24"/>
        </w:rPr>
        <w:t xml:space="preserve">άφει </w:t>
      </w:r>
      <w:r w:rsidRPr="00C56026">
        <w:rPr>
          <w:rFonts w:eastAsia="Times New Roman" w:cs="Times New Roman"/>
          <w:szCs w:val="24"/>
        </w:rPr>
        <w:t>τις καλές πρακτικές</w:t>
      </w:r>
      <w:r>
        <w:rPr>
          <w:rFonts w:eastAsia="Times New Roman" w:cs="Times New Roman"/>
          <w:szCs w:val="24"/>
        </w:rPr>
        <w:t>.</w:t>
      </w:r>
      <w:r w:rsidRPr="00C56026">
        <w:rPr>
          <w:rFonts w:eastAsia="Times New Roman" w:cs="Times New Roman"/>
          <w:szCs w:val="24"/>
        </w:rPr>
        <w:t xml:space="preserve"> Γιατί από τη </w:t>
      </w:r>
      <w:r>
        <w:rPr>
          <w:rFonts w:eastAsia="Times New Roman" w:cs="Times New Roman"/>
          <w:szCs w:val="24"/>
        </w:rPr>
        <w:t>Μ</w:t>
      </w:r>
      <w:r w:rsidRPr="00C56026">
        <w:rPr>
          <w:rFonts w:eastAsia="Times New Roman" w:cs="Times New Roman"/>
          <w:szCs w:val="24"/>
        </w:rPr>
        <w:t>εταπολίτευση υπήρξαν και καλές πρακτικές και κακές και δυστυχώς αντιγράφει τις κακές</w:t>
      </w:r>
      <w:r>
        <w:rPr>
          <w:rFonts w:eastAsia="Times New Roman" w:cs="Times New Roman"/>
          <w:szCs w:val="24"/>
        </w:rPr>
        <w:t>.</w:t>
      </w:r>
    </w:p>
    <w:p w14:paraId="2D05F29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Να πούμε, λοιπόν, για </w:t>
      </w:r>
      <w:r w:rsidRPr="00C56026">
        <w:rPr>
          <w:rFonts w:eastAsia="Times New Roman" w:cs="Times New Roman"/>
          <w:szCs w:val="24"/>
        </w:rPr>
        <w:t xml:space="preserve">την ερώτηση που αφορά τον </w:t>
      </w:r>
      <w:r w:rsidRPr="00C56026">
        <w:rPr>
          <w:rFonts w:eastAsia="Times New Roman" w:cs="Times New Roman"/>
          <w:szCs w:val="24"/>
        </w:rPr>
        <w:t>κ</w:t>
      </w:r>
      <w:r>
        <w:rPr>
          <w:rFonts w:eastAsia="Times New Roman" w:cs="Times New Roman"/>
          <w:szCs w:val="24"/>
        </w:rPr>
        <w:t>. Α</w:t>
      </w:r>
      <w:r w:rsidRPr="00C56026">
        <w:rPr>
          <w:rFonts w:eastAsia="Times New Roman" w:cs="Times New Roman"/>
          <w:szCs w:val="24"/>
        </w:rPr>
        <w:t>ραχωβίτη</w:t>
      </w:r>
      <w:r>
        <w:rPr>
          <w:rFonts w:eastAsia="Times New Roman" w:cs="Times New Roman"/>
          <w:szCs w:val="24"/>
        </w:rPr>
        <w:t xml:space="preserve"> ότι</w:t>
      </w:r>
      <w:r w:rsidRPr="00C56026">
        <w:rPr>
          <w:rFonts w:eastAsia="Times New Roman" w:cs="Times New Roman"/>
          <w:szCs w:val="24"/>
        </w:rPr>
        <w:t xml:space="preserve"> οι αγρότες βιώνουν δύσκολα</w:t>
      </w:r>
      <w:r>
        <w:rPr>
          <w:rFonts w:eastAsia="Times New Roman" w:cs="Times New Roman"/>
          <w:szCs w:val="24"/>
        </w:rPr>
        <w:t>,</w:t>
      </w:r>
      <w:r w:rsidRPr="00C56026">
        <w:rPr>
          <w:rFonts w:eastAsia="Times New Roman" w:cs="Times New Roman"/>
          <w:szCs w:val="24"/>
        </w:rPr>
        <w:t xml:space="preserve"> διότι από το </w:t>
      </w:r>
      <w:r>
        <w:rPr>
          <w:rFonts w:eastAsia="Times New Roman" w:cs="Times New Roman"/>
          <w:szCs w:val="24"/>
        </w:rPr>
        <w:t>2015 ξ</w:t>
      </w:r>
      <w:r w:rsidRPr="00C56026">
        <w:rPr>
          <w:rFonts w:eastAsia="Times New Roman" w:cs="Times New Roman"/>
          <w:szCs w:val="24"/>
        </w:rPr>
        <w:t>εκίνησε έ</w:t>
      </w:r>
      <w:r>
        <w:rPr>
          <w:rFonts w:eastAsia="Times New Roman" w:cs="Times New Roman"/>
          <w:szCs w:val="24"/>
        </w:rPr>
        <w:t>να άλλο σύστημα φορολόγησης και</w:t>
      </w:r>
      <w:r>
        <w:rPr>
          <w:rFonts w:eastAsia="Times New Roman" w:cs="Times New Roman"/>
          <w:szCs w:val="24"/>
        </w:rPr>
        <w:t>,</w:t>
      </w:r>
      <w:r>
        <w:rPr>
          <w:rFonts w:eastAsia="Times New Roman" w:cs="Times New Roman"/>
          <w:szCs w:val="24"/>
        </w:rPr>
        <w:t xml:space="preserve"> β</w:t>
      </w:r>
      <w:r w:rsidRPr="00C56026">
        <w:rPr>
          <w:rFonts w:eastAsia="Times New Roman" w:cs="Times New Roman"/>
          <w:szCs w:val="24"/>
        </w:rPr>
        <w:t>εβαίως</w:t>
      </w:r>
      <w:r>
        <w:rPr>
          <w:rFonts w:eastAsia="Times New Roman" w:cs="Times New Roman"/>
          <w:szCs w:val="24"/>
        </w:rPr>
        <w:t>,</w:t>
      </w:r>
      <w:r w:rsidRPr="00C56026">
        <w:rPr>
          <w:rFonts w:eastAsia="Times New Roman" w:cs="Times New Roman"/>
          <w:szCs w:val="24"/>
        </w:rPr>
        <w:t xml:space="preserve"> αυτό το σύστημα φορολόγησης με την κλίμακα την οποία επέλεξε η </w:t>
      </w:r>
      <w:r>
        <w:rPr>
          <w:rFonts w:eastAsia="Times New Roman" w:cs="Times New Roman"/>
          <w:szCs w:val="24"/>
        </w:rPr>
        <w:t>Κ</w:t>
      </w:r>
      <w:r w:rsidRPr="00C56026">
        <w:rPr>
          <w:rFonts w:eastAsia="Times New Roman" w:cs="Times New Roman"/>
          <w:szCs w:val="24"/>
        </w:rPr>
        <w:t>υβέρνηση έχει φέρει σε πάρα πολύ δύσκολη θέση όλο τον αγροτικό κόσμο</w:t>
      </w:r>
      <w:r>
        <w:rPr>
          <w:rFonts w:eastAsia="Times New Roman" w:cs="Times New Roman"/>
          <w:szCs w:val="24"/>
        </w:rPr>
        <w:t>. Τ</w:t>
      </w:r>
      <w:r w:rsidRPr="00C56026">
        <w:rPr>
          <w:rFonts w:eastAsia="Times New Roman" w:cs="Times New Roman"/>
          <w:szCs w:val="24"/>
        </w:rPr>
        <w:t>ο ίδιο</w:t>
      </w:r>
      <w:r w:rsidRPr="00C56026">
        <w:rPr>
          <w:rFonts w:eastAsia="Times New Roman" w:cs="Times New Roman"/>
          <w:szCs w:val="24"/>
        </w:rPr>
        <w:t xml:space="preserve"> και με τις ασφαλιστικές εισφορές</w:t>
      </w:r>
      <w:r>
        <w:rPr>
          <w:rFonts w:eastAsia="Times New Roman" w:cs="Times New Roman"/>
          <w:szCs w:val="24"/>
        </w:rPr>
        <w:t>.</w:t>
      </w:r>
      <w:r w:rsidRPr="00C56026">
        <w:rPr>
          <w:rFonts w:eastAsia="Times New Roman" w:cs="Times New Roman"/>
          <w:szCs w:val="24"/>
        </w:rPr>
        <w:t xml:space="preserve"> Εάν δεν παράγεις εισόδημα</w:t>
      </w:r>
      <w:r>
        <w:rPr>
          <w:rFonts w:eastAsia="Times New Roman" w:cs="Times New Roman"/>
          <w:szCs w:val="24"/>
        </w:rPr>
        <w:t>, τότε</w:t>
      </w:r>
      <w:r w:rsidRPr="00C56026">
        <w:rPr>
          <w:rFonts w:eastAsia="Times New Roman" w:cs="Times New Roman"/>
          <w:szCs w:val="24"/>
        </w:rPr>
        <w:t xml:space="preserve"> πραγματικά είναι χαμηλές </w:t>
      </w:r>
      <w:r>
        <w:rPr>
          <w:rFonts w:eastAsia="Times New Roman" w:cs="Times New Roman"/>
          <w:szCs w:val="24"/>
        </w:rPr>
        <w:t xml:space="preserve">οι </w:t>
      </w:r>
      <w:r w:rsidRPr="00C56026">
        <w:rPr>
          <w:rFonts w:eastAsia="Times New Roman" w:cs="Times New Roman"/>
          <w:szCs w:val="24"/>
        </w:rPr>
        <w:t>εισφορές</w:t>
      </w:r>
      <w:r>
        <w:rPr>
          <w:rFonts w:eastAsia="Times New Roman" w:cs="Times New Roman"/>
          <w:szCs w:val="24"/>
        </w:rPr>
        <w:t>. Αυτό εννοεί ο κ.</w:t>
      </w:r>
      <w:r w:rsidRPr="00C56026">
        <w:rPr>
          <w:rFonts w:eastAsia="Times New Roman" w:cs="Times New Roman"/>
          <w:szCs w:val="24"/>
        </w:rPr>
        <w:t xml:space="preserve"> Πετρόπουλος</w:t>
      </w:r>
      <w:r>
        <w:rPr>
          <w:rFonts w:eastAsia="Times New Roman" w:cs="Times New Roman"/>
          <w:szCs w:val="24"/>
        </w:rPr>
        <w:t>. Μ</w:t>
      </w:r>
      <w:r w:rsidRPr="00C56026">
        <w:rPr>
          <w:rFonts w:eastAsia="Times New Roman" w:cs="Times New Roman"/>
          <w:szCs w:val="24"/>
        </w:rPr>
        <w:t>ην παράγετ</w:t>
      </w:r>
      <w:r>
        <w:rPr>
          <w:rFonts w:eastAsia="Times New Roman" w:cs="Times New Roman"/>
          <w:szCs w:val="24"/>
        </w:rPr>
        <w:t>ε,</w:t>
      </w:r>
      <w:r w:rsidRPr="00C56026">
        <w:rPr>
          <w:rFonts w:eastAsia="Times New Roman" w:cs="Times New Roman"/>
          <w:szCs w:val="24"/>
        </w:rPr>
        <w:t xml:space="preserve"> λέει</w:t>
      </w:r>
      <w:r>
        <w:rPr>
          <w:rFonts w:eastAsia="Times New Roman" w:cs="Times New Roman"/>
          <w:szCs w:val="24"/>
        </w:rPr>
        <w:t>,</w:t>
      </w:r>
      <w:r w:rsidRPr="00C56026">
        <w:rPr>
          <w:rFonts w:eastAsia="Times New Roman" w:cs="Times New Roman"/>
          <w:szCs w:val="24"/>
        </w:rPr>
        <w:t xml:space="preserve"> γιατί άμα </w:t>
      </w:r>
      <w:r>
        <w:rPr>
          <w:rFonts w:eastAsia="Times New Roman" w:cs="Times New Roman"/>
          <w:szCs w:val="24"/>
        </w:rPr>
        <w:t>παράγετε, σας παίρνουν</w:t>
      </w:r>
      <w:r w:rsidRPr="00C56026">
        <w:rPr>
          <w:rFonts w:eastAsia="Times New Roman" w:cs="Times New Roman"/>
          <w:szCs w:val="24"/>
        </w:rPr>
        <w:t xml:space="preserve"> το κεφάλι</w:t>
      </w:r>
      <w:r>
        <w:rPr>
          <w:rFonts w:eastAsia="Times New Roman" w:cs="Times New Roman"/>
          <w:szCs w:val="24"/>
        </w:rPr>
        <w:t>.</w:t>
      </w:r>
    </w:p>
    <w:p w14:paraId="2D05F29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Εμείς,</w:t>
      </w:r>
      <w:r w:rsidRPr="00C56026">
        <w:rPr>
          <w:rFonts w:eastAsia="Times New Roman" w:cs="Times New Roman"/>
          <w:szCs w:val="24"/>
        </w:rPr>
        <w:t xml:space="preserve"> λοιπόν</w:t>
      </w:r>
      <w:r>
        <w:rPr>
          <w:rFonts w:eastAsia="Times New Roman" w:cs="Times New Roman"/>
          <w:szCs w:val="24"/>
        </w:rPr>
        <w:t>,</w:t>
      </w:r>
      <w:r w:rsidRPr="00C56026">
        <w:rPr>
          <w:rFonts w:eastAsia="Times New Roman" w:cs="Times New Roman"/>
          <w:szCs w:val="24"/>
        </w:rPr>
        <w:t xml:space="preserve"> έχουμε συγκεκριμένη πρόταση από 82 ευρώ </w:t>
      </w:r>
      <w:r>
        <w:rPr>
          <w:rFonts w:eastAsia="Times New Roman" w:cs="Times New Roman"/>
          <w:szCs w:val="24"/>
        </w:rPr>
        <w:t>έ</w:t>
      </w:r>
      <w:r w:rsidRPr="00C56026">
        <w:rPr>
          <w:rFonts w:eastAsia="Times New Roman" w:cs="Times New Roman"/>
          <w:szCs w:val="24"/>
        </w:rPr>
        <w:t>ω</w:t>
      </w:r>
      <w:r w:rsidRPr="00C56026">
        <w:rPr>
          <w:rFonts w:eastAsia="Times New Roman" w:cs="Times New Roman"/>
          <w:szCs w:val="24"/>
        </w:rPr>
        <w:t xml:space="preserve">ς 405 </w:t>
      </w:r>
      <w:r>
        <w:rPr>
          <w:rFonts w:eastAsia="Times New Roman" w:cs="Times New Roman"/>
          <w:szCs w:val="24"/>
        </w:rPr>
        <w:t>ό</w:t>
      </w:r>
      <w:r w:rsidRPr="00C56026">
        <w:rPr>
          <w:rFonts w:eastAsia="Times New Roman" w:cs="Times New Roman"/>
          <w:szCs w:val="24"/>
        </w:rPr>
        <w:t>λες οι κλίμακες</w:t>
      </w:r>
      <w:r>
        <w:rPr>
          <w:rFonts w:eastAsia="Times New Roman" w:cs="Times New Roman"/>
          <w:szCs w:val="24"/>
        </w:rPr>
        <w:t>. Ο</w:t>
      </w:r>
      <w:r w:rsidRPr="00C56026">
        <w:rPr>
          <w:rFonts w:eastAsia="Times New Roman" w:cs="Times New Roman"/>
          <w:szCs w:val="24"/>
        </w:rPr>
        <w:t xml:space="preserve">ύτε </w:t>
      </w:r>
      <w:r>
        <w:rPr>
          <w:rFonts w:eastAsia="Times New Roman" w:cs="Times New Roman"/>
          <w:szCs w:val="24"/>
        </w:rPr>
        <w:t>1</w:t>
      </w:r>
      <w:r w:rsidRPr="00C56026">
        <w:rPr>
          <w:rFonts w:eastAsia="Times New Roman" w:cs="Times New Roman"/>
          <w:szCs w:val="24"/>
        </w:rPr>
        <w:t xml:space="preserve"> ευρώ παραπάνω για τους αγρότες</w:t>
      </w:r>
      <w:r>
        <w:rPr>
          <w:rFonts w:eastAsia="Times New Roman" w:cs="Times New Roman"/>
          <w:szCs w:val="24"/>
        </w:rPr>
        <w:t>! Κ</w:t>
      </w:r>
      <w:r w:rsidRPr="00C56026">
        <w:rPr>
          <w:rFonts w:eastAsia="Times New Roman" w:cs="Times New Roman"/>
          <w:szCs w:val="24"/>
        </w:rPr>
        <w:t>αι από 167 μέχρι 600</w:t>
      </w:r>
      <w:r>
        <w:rPr>
          <w:rFonts w:eastAsia="Times New Roman" w:cs="Times New Roman"/>
          <w:szCs w:val="24"/>
        </w:rPr>
        <w:t xml:space="preserve"> για</w:t>
      </w:r>
      <w:r w:rsidRPr="00C56026">
        <w:rPr>
          <w:rFonts w:eastAsia="Times New Roman" w:cs="Times New Roman"/>
          <w:szCs w:val="24"/>
        </w:rPr>
        <w:t xml:space="preserve"> τους επαγγελματίες</w:t>
      </w:r>
      <w:r>
        <w:rPr>
          <w:rFonts w:eastAsia="Times New Roman" w:cs="Times New Roman"/>
          <w:szCs w:val="24"/>
        </w:rPr>
        <w:t>.</w:t>
      </w:r>
      <w:r w:rsidRPr="00C56026">
        <w:rPr>
          <w:rFonts w:eastAsia="Times New Roman" w:cs="Times New Roman"/>
          <w:szCs w:val="24"/>
        </w:rPr>
        <w:t xml:space="preserve"> Αυτή είναι η πρότασή μας για τις ασφαλιστικές κλίμακες και θέλουμε να δούμε αν η </w:t>
      </w:r>
      <w:r>
        <w:rPr>
          <w:rFonts w:eastAsia="Times New Roman" w:cs="Times New Roman"/>
          <w:szCs w:val="24"/>
        </w:rPr>
        <w:t>Κ</w:t>
      </w:r>
      <w:r w:rsidRPr="00C56026">
        <w:rPr>
          <w:rFonts w:eastAsia="Times New Roman" w:cs="Times New Roman"/>
          <w:szCs w:val="24"/>
        </w:rPr>
        <w:t xml:space="preserve">υβέρνηση προτίθεται να </w:t>
      </w:r>
      <w:r>
        <w:rPr>
          <w:rFonts w:eastAsia="Times New Roman" w:cs="Times New Roman"/>
          <w:szCs w:val="24"/>
        </w:rPr>
        <w:t xml:space="preserve">την </w:t>
      </w:r>
      <w:r w:rsidRPr="00C56026">
        <w:rPr>
          <w:rFonts w:eastAsia="Times New Roman" w:cs="Times New Roman"/>
          <w:szCs w:val="24"/>
        </w:rPr>
        <w:t>υιοθετήσει</w:t>
      </w:r>
      <w:r>
        <w:rPr>
          <w:rFonts w:eastAsia="Times New Roman" w:cs="Times New Roman"/>
          <w:szCs w:val="24"/>
        </w:rPr>
        <w:t>.</w:t>
      </w:r>
    </w:p>
    <w:p w14:paraId="2D05F29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Υ</w:t>
      </w:r>
      <w:r w:rsidRPr="00C56026">
        <w:rPr>
          <w:rFonts w:eastAsia="Times New Roman" w:cs="Times New Roman"/>
          <w:szCs w:val="24"/>
        </w:rPr>
        <w:t xml:space="preserve">πάρχουν ζητήματα που </w:t>
      </w:r>
      <w:r w:rsidRPr="00C56026">
        <w:rPr>
          <w:rFonts w:eastAsia="Times New Roman" w:cs="Times New Roman"/>
          <w:szCs w:val="24"/>
        </w:rPr>
        <w:t>έχουν να κάνουν με την αύξηση του κόστους παραγωγής</w:t>
      </w:r>
      <w:r>
        <w:rPr>
          <w:rFonts w:eastAsia="Times New Roman" w:cs="Times New Roman"/>
          <w:szCs w:val="24"/>
        </w:rPr>
        <w:t>. Τ</w:t>
      </w:r>
      <w:r w:rsidRPr="00C56026">
        <w:rPr>
          <w:rFonts w:eastAsia="Times New Roman" w:cs="Times New Roman"/>
          <w:szCs w:val="24"/>
        </w:rPr>
        <w:t xml:space="preserve">εράστια προβλήματα </w:t>
      </w:r>
      <w:r>
        <w:rPr>
          <w:rFonts w:eastAsia="Times New Roman" w:cs="Times New Roman"/>
          <w:szCs w:val="24"/>
        </w:rPr>
        <w:t xml:space="preserve">και </w:t>
      </w:r>
      <w:r w:rsidRPr="00C56026">
        <w:rPr>
          <w:rFonts w:eastAsia="Times New Roman" w:cs="Times New Roman"/>
          <w:szCs w:val="24"/>
        </w:rPr>
        <w:t>εμπόδια για την παραγωγή</w:t>
      </w:r>
      <w:r>
        <w:rPr>
          <w:rFonts w:eastAsia="Times New Roman" w:cs="Times New Roman"/>
          <w:szCs w:val="24"/>
        </w:rPr>
        <w:t xml:space="preserve"> και</w:t>
      </w:r>
      <w:r w:rsidRPr="00C56026">
        <w:rPr>
          <w:rFonts w:eastAsia="Times New Roman" w:cs="Times New Roman"/>
          <w:szCs w:val="24"/>
        </w:rPr>
        <w:t xml:space="preserve"> για την καλλιέργεια</w:t>
      </w:r>
      <w:r>
        <w:rPr>
          <w:rFonts w:eastAsia="Times New Roman" w:cs="Times New Roman"/>
          <w:szCs w:val="24"/>
        </w:rPr>
        <w:t>. Υ</w:t>
      </w:r>
      <w:r w:rsidRPr="00C56026">
        <w:rPr>
          <w:rFonts w:eastAsia="Times New Roman" w:cs="Times New Roman"/>
          <w:szCs w:val="24"/>
        </w:rPr>
        <w:t>πάρχει τεράστιο πρόβλημα με το θέμα που έχει να κάνει με τις ελλείψεις ελέγχων και τις ελληνοποιήσεις</w:t>
      </w:r>
      <w:r>
        <w:rPr>
          <w:rFonts w:eastAsia="Times New Roman" w:cs="Times New Roman"/>
          <w:szCs w:val="24"/>
        </w:rPr>
        <w:t xml:space="preserve">. </w:t>
      </w:r>
    </w:p>
    <w:p w14:paraId="2D05F29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Έ</w:t>
      </w:r>
      <w:r w:rsidRPr="00C56026">
        <w:rPr>
          <w:rFonts w:eastAsia="Times New Roman" w:cs="Times New Roman"/>
          <w:szCs w:val="24"/>
        </w:rPr>
        <w:t>χουμε εξευτελιστικές τι</w:t>
      </w:r>
      <w:r w:rsidRPr="00C56026">
        <w:rPr>
          <w:rFonts w:eastAsia="Times New Roman" w:cs="Times New Roman"/>
          <w:szCs w:val="24"/>
        </w:rPr>
        <w:t>μές ελαιόλαδου</w:t>
      </w:r>
      <w:r>
        <w:rPr>
          <w:rFonts w:eastAsia="Times New Roman" w:cs="Times New Roman"/>
          <w:szCs w:val="24"/>
        </w:rPr>
        <w:t>,</w:t>
      </w:r>
      <w:r w:rsidRPr="00C56026">
        <w:rPr>
          <w:rFonts w:eastAsia="Times New Roman" w:cs="Times New Roman"/>
          <w:szCs w:val="24"/>
        </w:rPr>
        <w:t xml:space="preserve"> εξευτελιστικές τιμές γάλακτος</w:t>
      </w:r>
      <w:r>
        <w:rPr>
          <w:rFonts w:eastAsia="Times New Roman" w:cs="Times New Roman"/>
          <w:szCs w:val="24"/>
        </w:rPr>
        <w:t xml:space="preserve">. Βεβαίως, </w:t>
      </w:r>
      <w:r w:rsidRPr="00C56026">
        <w:rPr>
          <w:rFonts w:eastAsia="Times New Roman" w:cs="Times New Roman"/>
          <w:szCs w:val="24"/>
        </w:rPr>
        <w:t xml:space="preserve">για το ελαιόλαδο συνέδραμε </w:t>
      </w:r>
      <w:r>
        <w:rPr>
          <w:rFonts w:eastAsia="Times New Roman" w:cs="Times New Roman"/>
          <w:szCs w:val="24"/>
        </w:rPr>
        <w:t>και η α</w:t>
      </w:r>
      <w:r w:rsidRPr="00C56026">
        <w:rPr>
          <w:rFonts w:eastAsia="Times New Roman" w:cs="Times New Roman"/>
          <w:szCs w:val="24"/>
        </w:rPr>
        <w:t>ποτυχία γενικότερα του συστήματος δακοκτονίας</w:t>
      </w:r>
      <w:r>
        <w:rPr>
          <w:rFonts w:eastAsia="Times New Roman" w:cs="Times New Roman"/>
          <w:szCs w:val="24"/>
        </w:rPr>
        <w:t>,</w:t>
      </w:r>
      <w:r w:rsidRPr="00C56026">
        <w:rPr>
          <w:rFonts w:eastAsia="Times New Roman" w:cs="Times New Roman"/>
          <w:szCs w:val="24"/>
        </w:rPr>
        <w:t xml:space="preserve"> το οποίο δεν είναι μόνο για φέτος</w:t>
      </w:r>
      <w:r>
        <w:rPr>
          <w:rFonts w:eastAsia="Times New Roman" w:cs="Times New Roman"/>
          <w:szCs w:val="24"/>
        </w:rPr>
        <w:t>. Είναι</w:t>
      </w:r>
      <w:r w:rsidRPr="00C56026">
        <w:rPr>
          <w:rFonts w:eastAsia="Times New Roman" w:cs="Times New Roman"/>
          <w:szCs w:val="24"/>
        </w:rPr>
        <w:t xml:space="preserve"> και </w:t>
      </w:r>
      <w:r>
        <w:rPr>
          <w:rFonts w:eastAsia="Times New Roman" w:cs="Times New Roman"/>
          <w:szCs w:val="24"/>
        </w:rPr>
        <w:t xml:space="preserve">τα </w:t>
      </w:r>
      <w:r w:rsidRPr="00C56026">
        <w:rPr>
          <w:rFonts w:eastAsia="Times New Roman" w:cs="Times New Roman"/>
          <w:szCs w:val="24"/>
        </w:rPr>
        <w:t>δύο</w:t>
      </w:r>
      <w:r>
        <w:rPr>
          <w:rFonts w:eastAsia="Times New Roman" w:cs="Times New Roman"/>
          <w:szCs w:val="24"/>
        </w:rPr>
        <w:t xml:space="preserve"> -</w:t>
      </w:r>
      <w:r w:rsidRPr="00C56026">
        <w:rPr>
          <w:rFonts w:eastAsia="Times New Roman" w:cs="Times New Roman"/>
          <w:szCs w:val="24"/>
        </w:rPr>
        <w:t xml:space="preserve"> τρία προηγούμενα χρόνια το ίδιο</w:t>
      </w:r>
      <w:r>
        <w:rPr>
          <w:rFonts w:eastAsia="Times New Roman" w:cs="Times New Roman"/>
          <w:szCs w:val="24"/>
        </w:rPr>
        <w:t>.</w:t>
      </w:r>
      <w:r w:rsidRPr="00C56026">
        <w:rPr>
          <w:rFonts w:eastAsia="Times New Roman" w:cs="Times New Roman"/>
          <w:szCs w:val="24"/>
        </w:rPr>
        <w:t xml:space="preserve"> </w:t>
      </w:r>
    </w:p>
    <w:p w14:paraId="2D05F29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Έχουμε το θέμα</w:t>
      </w:r>
      <w:r w:rsidRPr="00C56026">
        <w:rPr>
          <w:rFonts w:eastAsia="Times New Roman" w:cs="Times New Roman"/>
          <w:szCs w:val="24"/>
        </w:rPr>
        <w:t xml:space="preserve"> του στραγγαλισμο</w:t>
      </w:r>
      <w:r w:rsidRPr="00C56026">
        <w:rPr>
          <w:rFonts w:eastAsia="Times New Roman" w:cs="Times New Roman"/>
          <w:szCs w:val="24"/>
        </w:rPr>
        <w:t>ύ των αγροτών που έχουν κόκκινα δάνεια από την υπό εκκαθάριση Αγροτική Τρά</w:t>
      </w:r>
      <w:r w:rsidRPr="00C56026">
        <w:rPr>
          <w:rFonts w:eastAsia="Times New Roman" w:cs="Times New Roman"/>
          <w:szCs w:val="24"/>
        </w:rPr>
        <w:lastRenderedPageBreak/>
        <w:t>πεζα</w:t>
      </w:r>
      <w:r>
        <w:rPr>
          <w:rFonts w:eastAsia="Times New Roman" w:cs="Times New Roman"/>
          <w:szCs w:val="24"/>
        </w:rPr>
        <w:t>, που</w:t>
      </w:r>
      <w:r w:rsidRPr="00C56026">
        <w:rPr>
          <w:rFonts w:eastAsia="Times New Roman" w:cs="Times New Roman"/>
          <w:szCs w:val="24"/>
        </w:rPr>
        <w:t xml:space="preserve"> δεν τους δίνει τη δυνατότητα</w:t>
      </w:r>
      <w:r>
        <w:rPr>
          <w:rFonts w:eastAsia="Times New Roman" w:cs="Times New Roman"/>
          <w:szCs w:val="24"/>
        </w:rPr>
        <w:t xml:space="preserve"> και</w:t>
      </w:r>
      <w:r w:rsidRPr="00C56026">
        <w:rPr>
          <w:rFonts w:eastAsia="Times New Roman" w:cs="Times New Roman"/>
          <w:szCs w:val="24"/>
        </w:rPr>
        <w:t xml:space="preserve"> τους δυσκολεύει περισσότερο απ</w:t>
      </w:r>
      <w:r>
        <w:rPr>
          <w:rFonts w:eastAsia="Times New Roman" w:cs="Times New Roman"/>
          <w:szCs w:val="24"/>
        </w:rPr>
        <w:t xml:space="preserve">’ </w:t>
      </w:r>
      <w:r w:rsidRPr="00C56026">
        <w:rPr>
          <w:rFonts w:eastAsia="Times New Roman" w:cs="Times New Roman"/>
          <w:szCs w:val="24"/>
        </w:rPr>
        <w:t>ό</w:t>
      </w:r>
      <w:r>
        <w:rPr>
          <w:rFonts w:eastAsia="Times New Roman" w:cs="Times New Roman"/>
          <w:szCs w:val="24"/>
        </w:rPr>
        <w:t>,</w:t>
      </w:r>
      <w:r w:rsidRPr="00C56026">
        <w:rPr>
          <w:rFonts w:eastAsia="Times New Roman" w:cs="Times New Roman"/>
          <w:szCs w:val="24"/>
        </w:rPr>
        <w:t>τι δυσκολεύονται αυτοί που είναι σε ιδιωτικές τράπεζες</w:t>
      </w:r>
      <w:r>
        <w:rPr>
          <w:rFonts w:eastAsia="Times New Roman" w:cs="Times New Roman"/>
          <w:szCs w:val="24"/>
        </w:rPr>
        <w:t>,</w:t>
      </w:r>
      <w:r w:rsidRPr="00C56026">
        <w:rPr>
          <w:rFonts w:eastAsia="Times New Roman" w:cs="Times New Roman"/>
          <w:szCs w:val="24"/>
        </w:rPr>
        <w:t xml:space="preserve"> για να ρυθμίσουν και να αποπληρώσουν τα χρέη </w:t>
      </w:r>
      <w:r>
        <w:rPr>
          <w:rFonts w:eastAsia="Times New Roman" w:cs="Times New Roman"/>
          <w:szCs w:val="24"/>
        </w:rPr>
        <w:t>τους</w:t>
      </w:r>
      <w:r>
        <w:rPr>
          <w:rFonts w:eastAsia="Times New Roman" w:cs="Times New Roman"/>
          <w:szCs w:val="24"/>
        </w:rPr>
        <w:t>.</w:t>
      </w:r>
    </w:p>
    <w:p w14:paraId="2D05F29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Έ</w:t>
      </w:r>
      <w:r w:rsidRPr="00C56026">
        <w:rPr>
          <w:rFonts w:eastAsia="Times New Roman" w:cs="Times New Roman"/>
          <w:szCs w:val="24"/>
        </w:rPr>
        <w:t>χουμε προβλήματα</w:t>
      </w:r>
      <w:r>
        <w:rPr>
          <w:rFonts w:eastAsia="Times New Roman" w:cs="Times New Roman"/>
          <w:szCs w:val="24"/>
        </w:rPr>
        <w:t xml:space="preserve"> από</w:t>
      </w:r>
      <w:r w:rsidRPr="00C56026">
        <w:rPr>
          <w:rFonts w:eastAsia="Times New Roman" w:cs="Times New Roman"/>
          <w:szCs w:val="24"/>
        </w:rPr>
        <w:t xml:space="preserve"> τις καταστροφές</w:t>
      </w:r>
      <w:r>
        <w:rPr>
          <w:rFonts w:eastAsia="Times New Roman" w:cs="Times New Roman"/>
          <w:szCs w:val="24"/>
        </w:rPr>
        <w:t>,</w:t>
      </w:r>
      <w:r w:rsidRPr="00C56026">
        <w:rPr>
          <w:rFonts w:eastAsia="Times New Roman" w:cs="Times New Roman"/>
          <w:szCs w:val="24"/>
        </w:rPr>
        <w:t xml:space="preserve"> τις ζημιές</w:t>
      </w:r>
      <w:r>
        <w:rPr>
          <w:rFonts w:eastAsia="Times New Roman" w:cs="Times New Roman"/>
          <w:szCs w:val="24"/>
        </w:rPr>
        <w:t>,</w:t>
      </w:r>
      <w:r w:rsidRPr="00C56026">
        <w:rPr>
          <w:rFonts w:eastAsia="Times New Roman" w:cs="Times New Roman"/>
          <w:szCs w:val="24"/>
        </w:rPr>
        <w:t xml:space="preserve"> για τις οποίες γίνεται μία προσπάθεια από τον ΕΛΓΑ</w:t>
      </w:r>
      <w:r>
        <w:rPr>
          <w:rFonts w:eastAsia="Times New Roman" w:cs="Times New Roman"/>
          <w:szCs w:val="24"/>
        </w:rPr>
        <w:t xml:space="preserve">. Πρέπει </w:t>
      </w:r>
      <w:r w:rsidRPr="00C56026">
        <w:rPr>
          <w:rFonts w:eastAsia="Times New Roman" w:cs="Times New Roman"/>
          <w:szCs w:val="24"/>
        </w:rPr>
        <w:t xml:space="preserve">να στηριχθεί </w:t>
      </w:r>
      <w:r>
        <w:rPr>
          <w:rFonts w:eastAsia="Times New Roman" w:cs="Times New Roman"/>
          <w:szCs w:val="24"/>
        </w:rPr>
        <w:t xml:space="preserve">ο ΕΛΓΑ και να </w:t>
      </w:r>
      <w:r w:rsidRPr="00C56026">
        <w:rPr>
          <w:rFonts w:eastAsia="Times New Roman" w:cs="Times New Roman"/>
          <w:szCs w:val="24"/>
        </w:rPr>
        <w:t>κάνει γρηγορότερα τις καταγραφές</w:t>
      </w:r>
      <w:r>
        <w:rPr>
          <w:rFonts w:eastAsia="Times New Roman" w:cs="Times New Roman"/>
          <w:szCs w:val="24"/>
        </w:rPr>
        <w:t>, για να καταβληθούν</w:t>
      </w:r>
      <w:r w:rsidRPr="00C56026">
        <w:rPr>
          <w:rFonts w:eastAsia="Times New Roman" w:cs="Times New Roman"/>
          <w:szCs w:val="24"/>
        </w:rPr>
        <w:t xml:space="preserve"> πιο σύντομα οι αποζημιώσεις</w:t>
      </w:r>
      <w:r>
        <w:rPr>
          <w:rFonts w:eastAsia="Times New Roman" w:cs="Times New Roman"/>
          <w:szCs w:val="24"/>
        </w:rPr>
        <w:t>.</w:t>
      </w:r>
    </w:p>
    <w:p w14:paraId="2D05F29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w:t>
      </w:r>
      <w:r w:rsidRPr="00C56026">
        <w:rPr>
          <w:rFonts w:eastAsia="Times New Roman" w:cs="Times New Roman"/>
          <w:szCs w:val="24"/>
        </w:rPr>
        <w:t>ίναι ένα σωρό προβλήματα</w:t>
      </w:r>
      <w:r>
        <w:rPr>
          <w:rFonts w:eastAsia="Times New Roman" w:cs="Times New Roman"/>
          <w:szCs w:val="24"/>
        </w:rPr>
        <w:t>, λ</w:t>
      </w:r>
      <w:r w:rsidRPr="00C56026">
        <w:rPr>
          <w:rFonts w:eastAsia="Times New Roman" w:cs="Times New Roman"/>
          <w:szCs w:val="24"/>
        </w:rPr>
        <w:t>οιπόν</w:t>
      </w:r>
      <w:r>
        <w:rPr>
          <w:rFonts w:eastAsia="Times New Roman" w:cs="Times New Roman"/>
          <w:szCs w:val="24"/>
        </w:rPr>
        <w:t>,</w:t>
      </w:r>
      <w:r w:rsidRPr="00C56026">
        <w:rPr>
          <w:rFonts w:eastAsia="Times New Roman" w:cs="Times New Roman"/>
          <w:szCs w:val="24"/>
        </w:rPr>
        <w:t xml:space="preserve"> </w:t>
      </w:r>
      <w:r w:rsidRPr="00C56026">
        <w:rPr>
          <w:rFonts w:eastAsia="Times New Roman" w:cs="Times New Roman"/>
          <w:szCs w:val="24"/>
        </w:rPr>
        <w:t>που θέτουν οι αγρότες που ξεφεύγουν και από τα όρια</w:t>
      </w:r>
      <w:r>
        <w:rPr>
          <w:rFonts w:eastAsia="Times New Roman" w:cs="Times New Roman"/>
          <w:szCs w:val="24"/>
        </w:rPr>
        <w:t>,</w:t>
      </w:r>
      <w:r w:rsidRPr="00C56026">
        <w:rPr>
          <w:rFonts w:eastAsia="Times New Roman" w:cs="Times New Roman"/>
          <w:szCs w:val="24"/>
        </w:rPr>
        <w:t xml:space="preserve"> αν θέλετε</w:t>
      </w:r>
      <w:r>
        <w:rPr>
          <w:rFonts w:eastAsia="Times New Roman" w:cs="Times New Roman"/>
          <w:szCs w:val="24"/>
        </w:rPr>
        <w:t>,</w:t>
      </w:r>
      <w:r w:rsidRPr="00C56026">
        <w:rPr>
          <w:rFonts w:eastAsia="Times New Roman" w:cs="Times New Roman"/>
          <w:szCs w:val="24"/>
        </w:rPr>
        <w:t xml:space="preserve"> μιας απλής επίκαιρης ερώτησης</w:t>
      </w:r>
      <w:r>
        <w:rPr>
          <w:rFonts w:eastAsia="Times New Roman" w:cs="Times New Roman"/>
          <w:szCs w:val="24"/>
        </w:rPr>
        <w:t>,</w:t>
      </w:r>
      <w:r w:rsidRPr="00C56026">
        <w:rPr>
          <w:rFonts w:eastAsia="Times New Roman" w:cs="Times New Roman"/>
          <w:szCs w:val="24"/>
        </w:rPr>
        <w:t xml:space="preserve"> για τα οποία το Υπουργείο συζητά</w:t>
      </w:r>
      <w:r>
        <w:rPr>
          <w:rFonts w:eastAsia="Times New Roman" w:cs="Times New Roman"/>
          <w:szCs w:val="24"/>
        </w:rPr>
        <w:t>,</w:t>
      </w:r>
      <w:r w:rsidRPr="00C56026">
        <w:rPr>
          <w:rFonts w:eastAsia="Times New Roman" w:cs="Times New Roman"/>
          <w:szCs w:val="24"/>
        </w:rPr>
        <w:t xml:space="preserve"> ανακοινώνει</w:t>
      </w:r>
      <w:r>
        <w:rPr>
          <w:rFonts w:eastAsia="Times New Roman" w:cs="Times New Roman"/>
          <w:szCs w:val="24"/>
        </w:rPr>
        <w:t>,</w:t>
      </w:r>
      <w:r w:rsidRPr="00C56026">
        <w:rPr>
          <w:rFonts w:eastAsia="Times New Roman" w:cs="Times New Roman"/>
          <w:szCs w:val="24"/>
        </w:rPr>
        <w:t xml:space="preserve"> λέ</w:t>
      </w:r>
      <w:r>
        <w:rPr>
          <w:rFonts w:eastAsia="Times New Roman" w:cs="Times New Roman"/>
          <w:szCs w:val="24"/>
        </w:rPr>
        <w:t>ει κάποια πράγματα κ.λπ., α</w:t>
      </w:r>
      <w:r w:rsidRPr="00C56026">
        <w:rPr>
          <w:rFonts w:eastAsia="Times New Roman" w:cs="Times New Roman"/>
          <w:szCs w:val="24"/>
        </w:rPr>
        <w:t>λλά δεν βλέπ</w:t>
      </w:r>
      <w:r>
        <w:rPr>
          <w:rFonts w:eastAsia="Times New Roman" w:cs="Times New Roman"/>
          <w:szCs w:val="24"/>
        </w:rPr>
        <w:t>ουμε</w:t>
      </w:r>
      <w:r w:rsidRPr="00C56026">
        <w:rPr>
          <w:rFonts w:eastAsia="Times New Roman" w:cs="Times New Roman"/>
          <w:szCs w:val="24"/>
        </w:rPr>
        <w:t xml:space="preserve"> αποτέλεσμα</w:t>
      </w:r>
      <w:r>
        <w:rPr>
          <w:rFonts w:eastAsia="Times New Roman" w:cs="Times New Roman"/>
          <w:szCs w:val="24"/>
        </w:rPr>
        <w:t xml:space="preserve">, </w:t>
      </w:r>
      <w:r w:rsidRPr="00C56026">
        <w:rPr>
          <w:rFonts w:eastAsia="Times New Roman" w:cs="Times New Roman"/>
          <w:szCs w:val="24"/>
        </w:rPr>
        <w:t>δεν βλέπ</w:t>
      </w:r>
      <w:r>
        <w:rPr>
          <w:rFonts w:eastAsia="Times New Roman" w:cs="Times New Roman"/>
          <w:szCs w:val="24"/>
        </w:rPr>
        <w:t xml:space="preserve">ουμε </w:t>
      </w:r>
      <w:r w:rsidRPr="00C56026">
        <w:rPr>
          <w:rFonts w:eastAsia="Times New Roman" w:cs="Times New Roman"/>
          <w:szCs w:val="24"/>
        </w:rPr>
        <w:t xml:space="preserve">λύσεις και να μας πει </w:t>
      </w:r>
      <w:r>
        <w:rPr>
          <w:rFonts w:eastAsia="Times New Roman" w:cs="Times New Roman"/>
          <w:szCs w:val="24"/>
        </w:rPr>
        <w:t xml:space="preserve">από </w:t>
      </w:r>
      <w:r w:rsidRPr="00C56026">
        <w:rPr>
          <w:rFonts w:eastAsia="Times New Roman" w:cs="Times New Roman"/>
          <w:szCs w:val="24"/>
        </w:rPr>
        <w:t xml:space="preserve">πού εμποδίζεται </w:t>
      </w:r>
      <w:r w:rsidRPr="00C56026">
        <w:rPr>
          <w:rFonts w:eastAsia="Times New Roman" w:cs="Times New Roman"/>
          <w:szCs w:val="24"/>
        </w:rPr>
        <w:t>και δεν υπάρχουν λύσεις</w:t>
      </w:r>
      <w:r>
        <w:rPr>
          <w:rFonts w:eastAsia="Times New Roman" w:cs="Times New Roman"/>
          <w:szCs w:val="24"/>
        </w:rPr>
        <w:t>, για</w:t>
      </w:r>
      <w:r w:rsidRPr="00C56026">
        <w:rPr>
          <w:rFonts w:eastAsia="Times New Roman" w:cs="Times New Roman"/>
          <w:szCs w:val="24"/>
        </w:rPr>
        <w:t xml:space="preserve"> να βοηθήσουμε και εμείς</w:t>
      </w:r>
      <w:r>
        <w:rPr>
          <w:rFonts w:eastAsia="Times New Roman" w:cs="Times New Roman"/>
          <w:szCs w:val="24"/>
        </w:rPr>
        <w:t>.</w:t>
      </w:r>
      <w:r w:rsidRPr="00C56026">
        <w:rPr>
          <w:rFonts w:eastAsia="Times New Roman" w:cs="Times New Roman"/>
          <w:szCs w:val="24"/>
        </w:rPr>
        <w:t xml:space="preserve"> Γιατί δεν δίνει λύσεις</w:t>
      </w:r>
      <w:r>
        <w:rPr>
          <w:rFonts w:eastAsia="Times New Roman" w:cs="Times New Roman"/>
          <w:szCs w:val="24"/>
        </w:rPr>
        <w:t>;</w:t>
      </w:r>
      <w:r w:rsidRPr="00C56026">
        <w:rPr>
          <w:rFonts w:eastAsia="Times New Roman" w:cs="Times New Roman"/>
          <w:szCs w:val="24"/>
        </w:rPr>
        <w:t xml:space="preserve"> </w:t>
      </w:r>
    </w:p>
    <w:p w14:paraId="2D05F2A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Ζ</w:t>
      </w:r>
      <w:r w:rsidRPr="00C56026">
        <w:rPr>
          <w:rFonts w:eastAsia="Times New Roman" w:cs="Times New Roman"/>
          <w:szCs w:val="24"/>
        </w:rPr>
        <w:t xml:space="preserve">ητήματα οικονομικά </w:t>
      </w:r>
      <w:r>
        <w:rPr>
          <w:rFonts w:eastAsia="Times New Roman" w:cs="Times New Roman"/>
          <w:szCs w:val="24"/>
        </w:rPr>
        <w:t>δεν υπάρχουν. Και το Πρόγραμμα Α</w:t>
      </w:r>
      <w:r w:rsidRPr="00C56026">
        <w:rPr>
          <w:rFonts w:eastAsia="Times New Roman" w:cs="Times New Roman"/>
          <w:szCs w:val="24"/>
        </w:rPr>
        <w:t xml:space="preserve">γροτικής </w:t>
      </w:r>
      <w:r>
        <w:rPr>
          <w:rFonts w:eastAsia="Times New Roman" w:cs="Times New Roman"/>
          <w:szCs w:val="24"/>
        </w:rPr>
        <w:t>Α</w:t>
      </w:r>
      <w:r w:rsidRPr="00C56026">
        <w:rPr>
          <w:rFonts w:eastAsia="Times New Roman" w:cs="Times New Roman"/>
          <w:szCs w:val="24"/>
        </w:rPr>
        <w:t xml:space="preserve">νάπτυξης </w:t>
      </w:r>
      <w:r>
        <w:rPr>
          <w:rFonts w:eastAsia="Times New Roman" w:cs="Times New Roman"/>
          <w:szCs w:val="24"/>
        </w:rPr>
        <w:t>είναι αναπορρόφητο</w:t>
      </w:r>
      <w:r w:rsidRPr="00C56026">
        <w:rPr>
          <w:rFonts w:eastAsia="Times New Roman" w:cs="Times New Roman"/>
          <w:szCs w:val="24"/>
        </w:rPr>
        <w:t xml:space="preserve"> σε μεγάλο βαθμό</w:t>
      </w:r>
      <w:r>
        <w:rPr>
          <w:rFonts w:eastAsia="Times New Roman" w:cs="Times New Roman"/>
          <w:szCs w:val="24"/>
        </w:rPr>
        <w:t>- έ</w:t>
      </w:r>
      <w:r w:rsidRPr="00C56026">
        <w:rPr>
          <w:rFonts w:eastAsia="Times New Roman" w:cs="Times New Roman"/>
          <w:szCs w:val="24"/>
        </w:rPr>
        <w:t xml:space="preserve">χουμε αρκετούς ευρωπαϊκούς </w:t>
      </w:r>
      <w:r>
        <w:rPr>
          <w:rFonts w:eastAsia="Times New Roman" w:cs="Times New Roman"/>
          <w:szCs w:val="24"/>
        </w:rPr>
        <w:t>π</w:t>
      </w:r>
      <w:r w:rsidRPr="00C56026">
        <w:rPr>
          <w:rFonts w:eastAsia="Times New Roman" w:cs="Times New Roman"/>
          <w:szCs w:val="24"/>
        </w:rPr>
        <w:t>όρους που λιμνάζουν</w:t>
      </w:r>
      <w:r>
        <w:rPr>
          <w:rFonts w:eastAsia="Times New Roman" w:cs="Times New Roman"/>
          <w:szCs w:val="24"/>
        </w:rPr>
        <w:t>-</w:t>
      </w:r>
      <w:r w:rsidRPr="00C56026">
        <w:rPr>
          <w:rFonts w:eastAsia="Times New Roman" w:cs="Times New Roman"/>
          <w:szCs w:val="24"/>
        </w:rPr>
        <w:t xml:space="preserve"> και τα πλεονάσματα τ</w:t>
      </w:r>
      <w:r w:rsidRPr="00C56026">
        <w:rPr>
          <w:rFonts w:eastAsia="Times New Roman" w:cs="Times New Roman"/>
          <w:szCs w:val="24"/>
        </w:rPr>
        <w:t xml:space="preserve">ου </w:t>
      </w:r>
      <w:r>
        <w:rPr>
          <w:rFonts w:eastAsia="Times New Roman" w:cs="Times New Roman"/>
          <w:szCs w:val="24"/>
        </w:rPr>
        <w:t>π</w:t>
      </w:r>
      <w:r w:rsidRPr="00C56026">
        <w:rPr>
          <w:rFonts w:eastAsia="Times New Roman" w:cs="Times New Roman"/>
          <w:szCs w:val="24"/>
        </w:rPr>
        <w:t>ροϋπολογισμού από την υπερφορολόγηση επιτρέπουν τη διαχείριση μιας πολιτικής</w:t>
      </w:r>
      <w:r>
        <w:rPr>
          <w:rFonts w:eastAsia="Times New Roman" w:cs="Times New Roman"/>
          <w:szCs w:val="24"/>
        </w:rPr>
        <w:t>.</w:t>
      </w:r>
      <w:r w:rsidRPr="00C56026">
        <w:rPr>
          <w:rFonts w:eastAsia="Times New Roman" w:cs="Times New Roman"/>
          <w:szCs w:val="24"/>
        </w:rPr>
        <w:t xml:space="preserve"> Γιατί δεν εφαρμόζεται</w:t>
      </w:r>
      <w:r>
        <w:rPr>
          <w:rFonts w:eastAsia="Times New Roman" w:cs="Times New Roman"/>
          <w:szCs w:val="24"/>
        </w:rPr>
        <w:t>;</w:t>
      </w:r>
    </w:p>
    <w:p w14:paraId="2D05F2A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Τι έχετε προτείνει, κ</w:t>
      </w:r>
      <w:r w:rsidRPr="00C56026">
        <w:rPr>
          <w:rFonts w:eastAsia="Times New Roman" w:cs="Times New Roman"/>
          <w:szCs w:val="24"/>
        </w:rPr>
        <w:t>ύριε Υπουργέ</w:t>
      </w:r>
      <w:r>
        <w:rPr>
          <w:rFonts w:eastAsia="Times New Roman" w:cs="Times New Roman"/>
          <w:szCs w:val="24"/>
        </w:rPr>
        <w:t>, σ</w:t>
      </w:r>
      <w:r w:rsidRPr="00C56026">
        <w:rPr>
          <w:rFonts w:eastAsia="Times New Roman" w:cs="Times New Roman"/>
          <w:szCs w:val="24"/>
        </w:rPr>
        <w:t>το αρμόδιο Υπουργείο Οικονομικών για τη μείωση των συντελεστών φορολόγησης</w:t>
      </w:r>
      <w:r>
        <w:rPr>
          <w:rFonts w:eastAsia="Times New Roman" w:cs="Times New Roman"/>
          <w:szCs w:val="24"/>
        </w:rPr>
        <w:t>;</w:t>
      </w:r>
      <w:r w:rsidRPr="00C56026">
        <w:rPr>
          <w:rFonts w:eastAsia="Times New Roman" w:cs="Times New Roman"/>
          <w:szCs w:val="24"/>
        </w:rPr>
        <w:t xml:space="preserve"> </w:t>
      </w:r>
      <w:r>
        <w:rPr>
          <w:rFonts w:eastAsia="Times New Roman" w:cs="Times New Roman"/>
          <w:szCs w:val="24"/>
        </w:rPr>
        <w:t>Υ</w:t>
      </w:r>
      <w:r w:rsidRPr="00C56026">
        <w:rPr>
          <w:rFonts w:eastAsia="Times New Roman" w:cs="Times New Roman"/>
          <w:szCs w:val="24"/>
        </w:rPr>
        <w:t>ιοθετείτ</w:t>
      </w:r>
      <w:r>
        <w:rPr>
          <w:rFonts w:eastAsia="Times New Roman" w:cs="Times New Roman"/>
          <w:szCs w:val="24"/>
        </w:rPr>
        <w:t>ε</w:t>
      </w:r>
      <w:r w:rsidRPr="00C56026">
        <w:rPr>
          <w:rFonts w:eastAsia="Times New Roman" w:cs="Times New Roman"/>
          <w:szCs w:val="24"/>
        </w:rPr>
        <w:t xml:space="preserve"> το 13% που έχουμε προτείνει </w:t>
      </w:r>
      <w:r>
        <w:rPr>
          <w:rFonts w:eastAsia="Times New Roman" w:cs="Times New Roman"/>
          <w:szCs w:val="24"/>
        </w:rPr>
        <w:t>εμείς με</w:t>
      </w:r>
      <w:r w:rsidRPr="00C56026">
        <w:rPr>
          <w:rFonts w:eastAsia="Times New Roman" w:cs="Times New Roman"/>
          <w:szCs w:val="24"/>
        </w:rPr>
        <w:t xml:space="preserve"> αφορολόγητο</w:t>
      </w:r>
      <w:r>
        <w:rPr>
          <w:rFonts w:eastAsia="Times New Roman" w:cs="Times New Roman"/>
          <w:szCs w:val="24"/>
        </w:rPr>
        <w:t>;</w:t>
      </w:r>
      <w:r w:rsidRPr="00C56026">
        <w:rPr>
          <w:rFonts w:eastAsia="Times New Roman" w:cs="Times New Roman"/>
          <w:szCs w:val="24"/>
        </w:rPr>
        <w:t xml:space="preserve"> </w:t>
      </w:r>
      <w:r>
        <w:rPr>
          <w:rFonts w:eastAsia="Times New Roman" w:cs="Times New Roman"/>
          <w:szCs w:val="24"/>
        </w:rPr>
        <w:t>Υ</w:t>
      </w:r>
      <w:r w:rsidRPr="00C56026">
        <w:rPr>
          <w:rFonts w:eastAsia="Times New Roman" w:cs="Times New Roman"/>
          <w:szCs w:val="24"/>
        </w:rPr>
        <w:t>ιοθετείτ</w:t>
      </w:r>
      <w:r>
        <w:rPr>
          <w:rFonts w:eastAsia="Times New Roman" w:cs="Times New Roman"/>
          <w:szCs w:val="24"/>
        </w:rPr>
        <w:t>ε</w:t>
      </w:r>
      <w:r w:rsidRPr="00C56026">
        <w:rPr>
          <w:rFonts w:eastAsia="Times New Roman" w:cs="Times New Roman"/>
          <w:szCs w:val="24"/>
        </w:rPr>
        <w:t xml:space="preserve"> την κάρτα </w:t>
      </w:r>
      <w:r>
        <w:rPr>
          <w:rFonts w:eastAsia="Times New Roman" w:cs="Times New Roman"/>
          <w:szCs w:val="24"/>
        </w:rPr>
        <w:t>ενέργειας</w:t>
      </w:r>
      <w:r w:rsidRPr="00C56026">
        <w:rPr>
          <w:rFonts w:eastAsia="Times New Roman" w:cs="Times New Roman"/>
          <w:szCs w:val="24"/>
        </w:rPr>
        <w:t xml:space="preserve"> πετρελαίου και ηλεκτρικού για μείωση του κόστους παραγωγής</w:t>
      </w:r>
      <w:r>
        <w:rPr>
          <w:rFonts w:eastAsia="Times New Roman" w:cs="Times New Roman"/>
          <w:szCs w:val="24"/>
        </w:rPr>
        <w:t>;</w:t>
      </w:r>
    </w:p>
    <w:p w14:paraId="2D05F2A2" w14:textId="77777777" w:rsidR="00237587" w:rsidRDefault="00AE0D0F">
      <w:pPr>
        <w:spacing w:after="0" w:line="600" w:lineRule="auto"/>
        <w:ind w:firstLine="720"/>
        <w:jc w:val="both"/>
        <w:rPr>
          <w:rFonts w:eastAsia="Times New Roman" w:cs="Times New Roman"/>
          <w:szCs w:val="24"/>
        </w:rPr>
      </w:pPr>
      <w:r w:rsidRPr="00C56026">
        <w:rPr>
          <w:rFonts w:eastAsia="Times New Roman" w:cs="Times New Roman"/>
          <w:szCs w:val="24"/>
        </w:rPr>
        <w:t>Ευχαριστώ</w:t>
      </w:r>
      <w:r>
        <w:rPr>
          <w:rFonts w:eastAsia="Times New Roman" w:cs="Times New Roman"/>
          <w:szCs w:val="24"/>
        </w:rPr>
        <w:t>,</w:t>
      </w:r>
      <w:r w:rsidRPr="00C56026">
        <w:rPr>
          <w:rFonts w:eastAsia="Times New Roman" w:cs="Times New Roman"/>
          <w:szCs w:val="24"/>
        </w:rPr>
        <w:t xml:space="preserve"> κύριε </w:t>
      </w:r>
      <w:r>
        <w:rPr>
          <w:rFonts w:eastAsia="Times New Roman" w:cs="Times New Roman"/>
          <w:szCs w:val="24"/>
        </w:rPr>
        <w:t>Π</w:t>
      </w:r>
      <w:r w:rsidRPr="00C56026">
        <w:rPr>
          <w:rFonts w:eastAsia="Times New Roman" w:cs="Times New Roman"/>
          <w:szCs w:val="24"/>
        </w:rPr>
        <w:t>ρόεδρε</w:t>
      </w:r>
      <w:r>
        <w:rPr>
          <w:rFonts w:eastAsia="Times New Roman" w:cs="Times New Roman"/>
          <w:szCs w:val="24"/>
        </w:rPr>
        <w:t xml:space="preserve">. Θα μου αφαιρέστε χρόνο από τη δευτερολογία μου. </w:t>
      </w:r>
    </w:p>
    <w:p w14:paraId="2D05F2A3" w14:textId="77777777" w:rsidR="00237587" w:rsidRDefault="00AE0D0F">
      <w:pPr>
        <w:spacing w:after="0" w:line="600" w:lineRule="auto"/>
        <w:ind w:firstLine="720"/>
        <w:jc w:val="both"/>
        <w:rPr>
          <w:rFonts w:eastAsia="Times New Roman" w:cs="Times New Roman"/>
          <w:szCs w:val="24"/>
        </w:rPr>
      </w:pPr>
      <w:r w:rsidRPr="00C32660">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Ορίστε, κύριε Υπουργέ, έχετε τον</w:t>
      </w:r>
      <w:r>
        <w:rPr>
          <w:rFonts w:eastAsia="Times New Roman" w:cs="Times New Roman"/>
          <w:szCs w:val="24"/>
        </w:rPr>
        <w:t xml:space="preserve"> λόγο. </w:t>
      </w:r>
    </w:p>
    <w:p w14:paraId="2D05F2A4"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ΣΤΑΥΡΟΣ ΑΡΑΧΩΒΙΤΗΣ (Υπουργός Αγροτικής Ανάπτυξης και Τροφίμων): </w:t>
      </w:r>
      <w:r>
        <w:rPr>
          <w:rFonts w:eastAsia="Times New Roman" w:cs="Times New Roman"/>
          <w:szCs w:val="24"/>
        </w:rPr>
        <w:t>Ε</w:t>
      </w:r>
      <w:r w:rsidRPr="00C56026">
        <w:rPr>
          <w:rFonts w:eastAsia="Times New Roman" w:cs="Times New Roman"/>
          <w:szCs w:val="24"/>
        </w:rPr>
        <w:t>υχαριστώ</w:t>
      </w:r>
      <w:r>
        <w:rPr>
          <w:rFonts w:eastAsia="Times New Roman" w:cs="Times New Roman"/>
          <w:szCs w:val="24"/>
        </w:rPr>
        <w:t>,</w:t>
      </w:r>
      <w:r w:rsidRPr="00C56026">
        <w:rPr>
          <w:rFonts w:eastAsia="Times New Roman" w:cs="Times New Roman"/>
          <w:szCs w:val="24"/>
        </w:rPr>
        <w:t xml:space="preserve"> κύριε </w:t>
      </w:r>
      <w:r>
        <w:rPr>
          <w:rFonts w:eastAsia="Times New Roman" w:cs="Times New Roman"/>
          <w:szCs w:val="24"/>
        </w:rPr>
        <w:t>Π</w:t>
      </w:r>
      <w:r w:rsidRPr="00C56026">
        <w:rPr>
          <w:rFonts w:eastAsia="Times New Roman" w:cs="Times New Roman"/>
          <w:szCs w:val="24"/>
        </w:rPr>
        <w:t>ρόεδρε</w:t>
      </w:r>
      <w:r>
        <w:rPr>
          <w:rFonts w:eastAsia="Times New Roman" w:cs="Times New Roman"/>
          <w:szCs w:val="24"/>
        </w:rPr>
        <w:t>.</w:t>
      </w:r>
    </w:p>
    <w:p w14:paraId="2D05F2A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Κύριε Κεγκέρογλου, </w:t>
      </w:r>
      <w:r w:rsidRPr="00C56026">
        <w:rPr>
          <w:rFonts w:eastAsia="Times New Roman" w:cs="Times New Roman"/>
          <w:szCs w:val="24"/>
        </w:rPr>
        <w:t xml:space="preserve">πρόσφατα τα </w:t>
      </w:r>
      <w:r>
        <w:rPr>
          <w:rFonts w:eastAsia="Times New Roman" w:cs="Times New Roman"/>
          <w:szCs w:val="24"/>
        </w:rPr>
        <w:t>σ</w:t>
      </w:r>
      <w:r w:rsidRPr="00C56026">
        <w:rPr>
          <w:rFonts w:eastAsia="Times New Roman" w:cs="Times New Roman"/>
          <w:szCs w:val="24"/>
        </w:rPr>
        <w:t xml:space="preserve">υζητήσαμε </w:t>
      </w:r>
      <w:r>
        <w:rPr>
          <w:rFonts w:eastAsia="Times New Roman" w:cs="Times New Roman"/>
          <w:szCs w:val="24"/>
        </w:rPr>
        <w:t>-</w:t>
      </w:r>
      <w:r w:rsidRPr="00C56026">
        <w:rPr>
          <w:rFonts w:eastAsia="Times New Roman" w:cs="Times New Roman"/>
          <w:szCs w:val="24"/>
        </w:rPr>
        <w:t xml:space="preserve">δεν πάει </w:t>
      </w:r>
      <w:r>
        <w:rPr>
          <w:rFonts w:eastAsia="Times New Roman" w:cs="Times New Roman"/>
          <w:szCs w:val="24"/>
        </w:rPr>
        <w:t>ο</w:t>
      </w:r>
      <w:r w:rsidRPr="00C56026">
        <w:rPr>
          <w:rFonts w:eastAsia="Times New Roman" w:cs="Times New Roman"/>
          <w:szCs w:val="24"/>
        </w:rPr>
        <w:t xml:space="preserve">ύτε ένας μήνας που </w:t>
      </w:r>
      <w:r>
        <w:rPr>
          <w:rFonts w:eastAsia="Times New Roman" w:cs="Times New Roman"/>
          <w:szCs w:val="24"/>
        </w:rPr>
        <w:t>σ</w:t>
      </w:r>
      <w:r w:rsidRPr="00C56026">
        <w:rPr>
          <w:rFonts w:eastAsia="Times New Roman" w:cs="Times New Roman"/>
          <w:szCs w:val="24"/>
        </w:rPr>
        <w:t xml:space="preserve">υζητήσαμε την επίκαιρη επερώτηση του </w:t>
      </w:r>
      <w:r>
        <w:rPr>
          <w:rFonts w:eastAsia="Times New Roman" w:cs="Times New Roman"/>
          <w:szCs w:val="24"/>
        </w:rPr>
        <w:t>κ</w:t>
      </w:r>
      <w:r w:rsidRPr="00C56026">
        <w:rPr>
          <w:rFonts w:eastAsia="Times New Roman" w:cs="Times New Roman"/>
          <w:szCs w:val="24"/>
        </w:rPr>
        <w:t>όμματ</w:t>
      </w:r>
      <w:r>
        <w:rPr>
          <w:rFonts w:eastAsia="Times New Roman" w:cs="Times New Roman"/>
          <w:szCs w:val="24"/>
        </w:rPr>
        <w:t>ό</w:t>
      </w:r>
      <w:r w:rsidRPr="00C56026">
        <w:rPr>
          <w:rFonts w:eastAsia="Times New Roman" w:cs="Times New Roman"/>
          <w:szCs w:val="24"/>
        </w:rPr>
        <w:t xml:space="preserve">ς </w:t>
      </w:r>
      <w:r>
        <w:rPr>
          <w:rFonts w:eastAsia="Times New Roman" w:cs="Times New Roman"/>
          <w:szCs w:val="24"/>
        </w:rPr>
        <w:t>σας-</w:t>
      </w:r>
      <w:r w:rsidRPr="00C56026">
        <w:rPr>
          <w:rFonts w:eastAsia="Times New Roman" w:cs="Times New Roman"/>
          <w:szCs w:val="24"/>
        </w:rPr>
        <w:t xml:space="preserve"> και τα αναλύσαμε όλα τα προβλήματα διεξοδικά</w:t>
      </w:r>
      <w:r>
        <w:rPr>
          <w:rFonts w:eastAsia="Times New Roman" w:cs="Times New Roman"/>
          <w:szCs w:val="24"/>
        </w:rPr>
        <w:t>,</w:t>
      </w:r>
      <w:r w:rsidRPr="00C56026">
        <w:rPr>
          <w:rFonts w:eastAsia="Times New Roman" w:cs="Times New Roman"/>
          <w:szCs w:val="24"/>
        </w:rPr>
        <w:t xml:space="preserve"> όλα ένα προς ένα</w:t>
      </w:r>
      <w:r>
        <w:rPr>
          <w:rFonts w:eastAsia="Times New Roman" w:cs="Times New Roman"/>
          <w:szCs w:val="24"/>
        </w:rPr>
        <w:t>.</w:t>
      </w:r>
    </w:p>
    <w:p w14:paraId="2D05F2A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Προφανώς -το ξαναλέω- η προοπτική σας είναι να ξεχάσουμε ποια ήταν η κατάσταση στον αγροτικό τομέα μέχρι το 2014. Θέλετε να ξεχάσουμε ότι ο νόμος, τον οποίο αναφέρατε, ήταν ο 4172/2013, που ή</w:t>
      </w:r>
      <w:r>
        <w:rPr>
          <w:rFonts w:eastAsia="Times New Roman" w:cs="Times New Roman"/>
          <w:szCs w:val="24"/>
        </w:rPr>
        <w:t xml:space="preserve">ταν ο πρώτος νόμος που έκανε τους </w:t>
      </w:r>
      <w:r>
        <w:rPr>
          <w:rFonts w:eastAsia="Times New Roman" w:cs="Times New Roman"/>
          <w:szCs w:val="24"/>
        </w:rPr>
        <w:lastRenderedPageBreak/>
        <w:t>αγρότες επιτηδευματίες και φορολόγησε τις επιδοτήσεις από το πρώτο ευρώ μάλιστα. Δεν θα το ξεχάσουμε. Οι αγρότες δεν το ξεχνάνε. Θέλετε να ξεχάσουμε ότι τότε μόλις ο ένας στους δύο ασφαλισμένους στον ΟΓΑ πλήρωνε τις ασφαλι</w:t>
      </w:r>
      <w:r>
        <w:rPr>
          <w:rFonts w:eastAsia="Times New Roman" w:cs="Times New Roman"/>
          <w:szCs w:val="24"/>
        </w:rPr>
        <w:t xml:space="preserve">στικές του εισφορές. Και ταυτόχρονα είχαμε ωριμάνσεις ανά τριετία με τον νόμο Λοβέρδου-Κουτρουμάνη, που τον μετακυλούσε στην επόμενη, στη μεγαλύτερη ασφαλιστική κατηγορία. </w:t>
      </w:r>
    </w:p>
    <w:p w14:paraId="2D05F2A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Να ξεχάσουμε ότι στις συντάξεις η βασική παροχή έβαινε μειούμενη μέχρι το 2026, που</w:t>
      </w:r>
      <w:r>
        <w:rPr>
          <w:rFonts w:eastAsia="Times New Roman" w:cs="Times New Roman"/>
          <w:szCs w:val="24"/>
        </w:rPr>
        <w:t xml:space="preserve"> η βασική παροχή θα ήταν μηδέν. Μηδενιζόταν η βασική παροχή. Να ξεχάσουμε τα χρέη των ΓΟΕΒ και των ΤΟΕΒ; Την κατάσταση, στην οποία είχαν περιέλθει οι ΓΟΕΒ και οι ΤΟΕΒ, με τα τεράστια συσσωρευμένα χρέη, με την αύξηση της ΔΕΗ από το 2009 μέχρι το 2014, όπου </w:t>
      </w:r>
      <w:r>
        <w:rPr>
          <w:rFonts w:eastAsia="Times New Roman" w:cs="Times New Roman"/>
          <w:szCs w:val="24"/>
        </w:rPr>
        <w:t>είχαμε συνεχόμενη αύξηση του αγροτικού ρεύματος; Τι να ξεχάσουμε; Να ξεχάσουμε την ασυδοσία; Μιλήσατε για ελέγχους. Ασυδοσία, διάλυση, πολυδιάσπαση. Πουθενά, κανένας έλεγχος. Δεν υπήρχε έλεγχος πουθενά.</w:t>
      </w:r>
    </w:p>
    <w:p w14:paraId="2D05F2A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Να ξεχάσουμε ότι το πλαίσιο της δακοκτονίας είναι από</w:t>
      </w:r>
      <w:r>
        <w:rPr>
          <w:rFonts w:eastAsia="Times New Roman" w:cs="Times New Roman"/>
          <w:szCs w:val="24"/>
        </w:rPr>
        <w:t xml:space="preserve"> το 1953; Αυτό ήταν το πλαίσιο. Το θεσμικό πλαίσιο είναι του </w:t>
      </w:r>
      <w:r>
        <w:rPr>
          <w:rFonts w:eastAsia="Times New Roman" w:cs="Times New Roman"/>
          <w:szCs w:val="24"/>
        </w:rPr>
        <w:lastRenderedPageBreak/>
        <w:t xml:space="preserve">1953. Μπαλώματα. Τίποτα. Να ξεχάσουμε τι; Την έλλειψη ρευστότητας στην αγορά με το ξεπούλημα της Αγροτικής Τράπεζας; Το βασικότερο πρόβλημα της αγροτικής παραγωγής, που σε μεγάλο βαθμό οφείλεται </w:t>
      </w:r>
      <w:r>
        <w:rPr>
          <w:rFonts w:eastAsia="Times New Roman" w:cs="Times New Roman"/>
          <w:szCs w:val="24"/>
        </w:rPr>
        <w:t>και για την τιμή των προϊόντων, είναι ότι δεν υπάρχει ρευστότητα πια στην αγορά. Γιατί; Γιατί ο αγρότης και όλη η μεταποίηση, όλη η πρωτογενής παραγωγή, δεν έχει τη δυνατότητα πρόσβασης σε εξειδικευμένη χρηματοδότηση, όπως είχε με την Αγροτική Τράπεζα. Μετ</w:t>
      </w:r>
      <w:r>
        <w:rPr>
          <w:rFonts w:eastAsia="Times New Roman" w:cs="Times New Roman"/>
          <w:szCs w:val="24"/>
        </w:rPr>
        <w:t>ά το ξεπούλημα δημιουργήθηκε και ο εγκλωβισμός στην «κακή» Αγροτική Τράπεζα όλων των αγροτών, με όλες τις υποθήκες. Ένα πρόβλημα που προσπαθούμε να το λύσουμε τώρα. Και θα σας πω παρακάτω.</w:t>
      </w:r>
    </w:p>
    <w:p w14:paraId="2D05F2A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Να ξεχάσουμε τι; Να ξεχάσουμε ότι το πρόγραμμα αγροτικής ανάπτυξης </w:t>
      </w:r>
      <w:r>
        <w:rPr>
          <w:rFonts w:eastAsia="Times New Roman" w:cs="Times New Roman"/>
          <w:szCs w:val="24"/>
        </w:rPr>
        <w:t>επέστρεψε όλο πίσω με τετρακόσιες εξήντα παρατηρήσεις και χρειάστηκε να φτιαχτεί ξανά από την αρχή; Και μας μιλάτε για απορρόφηση, όταν σχεδόν το μεγαλύτερο μέρος, πάνω από το 80% των μέτρων, έχει προκηρυχθεί πλέον και τρέχει και είμαστε πιο μπροστά από το</w:t>
      </w:r>
      <w:r>
        <w:rPr>
          <w:rFonts w:eastAsia="Times New Roman" w:cs="Times New Roman"/>
          <w:szCs w:val="24"/>
        </w:rPr>
        <w:t xml:space="preserve">ν μέσο όρο της Ευρωπαϊκής Ένωσης; </w:t>
      </w:r>
    </w:p>
    <w:p w14:paraId="2D05F2A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ξεχάσουμε τι; Να ξεχάσουμε ότι ο ΕΛΓΑ λειτουργεί με ένα θεσμικό πλαίσιο του 1987, τριάντα χρόνια πίσω; Το θεσμικό πλαίσιο του ΕΛΓΑ είναι του 1987. Υπήρχε η δυνατότητα το 2010 να γίνει μια παρέμβαση, η οποία παρέμβαση, </w:t>
      </w:r>
      <w:r>
        <w:rPr>
          <w:rFonts w:eastAsia="Times New Roman" w:cs="Times New Roman"/>
          <w:szCs w:val="24"/>
        </w:rPr>
        <w:t>όμως, περιορίστηκε στο να γίνει μνημονιακός οργανισμός, Οργανισμός Κεντρικής Κυβέρνησης. Και τα χρέη θυμηθείτε πόσο ήταν</w:t>
      </w:r>
      <w:r w:rsidRPr="0014359C">
        <w:rPr>
          <w:rFonts w:eastAsia="Times New Roman" w:cs="Times New Roman"/>
          <w:szCs w:val="24"/>
        </w:rPr>
        <w:t>:</w:t>
      </w:r>
      <w:r>
        <w:rPr>
          <w:rFonts w:eastAsia="Times New Roman" w:cs="Times New Roman"/>
          <w:szCs w:val="24"/>
        </w:rPr>
        <w:t xml:space="preserve"> 4,5 δισεκατομμύρια πέρασαν στον κρατικό </w:t>
      </w:r>
      <w:r>
        <w:rPr>
          <w:rFonts w:eastAsia="Times New Roman" w:cs="Times New Roman"/>
          <w:szCs w:val="24"/>
        </w:rPr>
        <w:t>π</w:t>
      </w:r>
      <w:r>
        <w:rPr>
          <w:rFonts w:eastAsia="Times New Roman" w:cs="Times New Roman"/>
          <w:szCs w:val="24"/>
        </w:rPr>
        <w:t xml:space="preserve">ροϋπολογισμό. </w:t>
      </w:r>
    </w:p>
    <w:p w14:paraId="2D05F2A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Εμείς, όμως, από τότε τι κάναμε; Γιατί μιλάτε για αποτελεσματικότητα. Και ο κό</w:t>
      </w:r>
      <w:r>
        <w:rPr>
          <w:rFonts w:eastAsia="Times New Roman" w:cs="Times New Roman"/>
          <w:szCs w:val="24"/>
        </w:rPr>
        <w:t xml:space="preserve">σμος δεν τα ξεχνάει αυτά. Εμείς φέραμε τα τρία αφορολόγητα στον αγρότη. Φέραμε αφορολόγητες τις επιδοτήσεις του δεύτερου πυλώνα, φέραμε 12.000 αφορολόγητο στην «πράσινη» και στις συνδεδεμένες και το αφορολόγητο των μισθωτών και των συνταξιούχων μέχρι τότε </w:t>
      </w:r>
      <w:r>
        <w:rPr>
          <w:rFonts w:eastAsia="Times New Roman" w:cs="Times New Roman"/>
          <w:szCs w:val="24"/>
        </w:rPr>
        <w:t xml:space="preserve">και στους αγρότες. Οι έλεγχοι έχουν αναβαθμιστεί και ποιοτικά και ποσοτικά. </w:t>
      </w:r>
    </w:p>
    <w:p w14:paraId="2D05F2A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2D05F2A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Δώστε μου ένα λεπτό, κύριε Πρόεδρε.</w:t>
      </w:r>
    </w:p>
    <w:p w14:paraId="2D05F2AE" w14:textId="77777777" w:rsidR="00237587" w:rsidRDefault="00AE0D0F">
      <w:pPr>
        <w:spacing w:after="0" w:line="600" w:lineRule="auto"/>
        <w:ind w:firstLine="720"/>
        <w:jc w:val="both"/>
        <w:rPr>
          <w:rFonts w:eastAsia="Times New Roman" w:cs="Times New Roman"/>
          <w:szCs w:val="24"/>
        </w:rPr>
      </w:pPr>
      <w:r w:rsidRPr="00012439">
        <w:rPr>
          <w:rFonts w:eastAsia="Times New Roman" w:cs="Times New Roman"/>
          <w:b/>
          <w:szCs w:val="24"/>
        </w:rPr>
        <w:lastRenderedPageBreak/>
        <w:t>ΠΡΟΕΔΡΕΥΩΝ (Δημήτριος Κρεμαστινός)</w:t>
      </w:r>
      <w:r w:rsidRPr="00E00091">
        <w:rPr>
          <w:rFonts w:eastAsia="Times New Roman" w:cs="Times New Roman"/>
          <w:b/>
          <w:szCs w:val="24"/>
        </w:rPr>
        <w:t>:</w:t>
      </w:r>
      <w:r w:rsidRPr="00012439">
        <w:rPr>
          <w:rFonts w:eastAsia="Times New Roman" w:cs="Times New Roman"/>
          <w:szCs w:val="24"/>
        </w:rPr>
        <w:t xml:space="preserve"> </w:t>
      </w:r>
      <w:r>
        <w:rPr>
          <w:rFonts w:eastAsia="Times New Roman" w:cs="Times New Roman"/>
          <w:szCs w:val="24"/>
        </w:rPr>
        <w:t>Κύριε Υπουργέ, έχετε κα</w:t>
      </w:r>
      <w:r>
        <w:rPr>
          <w:rFonts w:eastAsia="Times New Roman" w:cs="Times New Roman"/>
          <w:szCs w:val="24"/>
        </w:rPr>
        <w:t>ι δευτερολογία. Μπορείτε να τα πείτε και στη δευτερολογία σας.</w:t>
      </w:r>
    </w:p>
    <w:p w14:paraId="2D05F2AF"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ΣΤΑΥΡΟΣ ΑΡΑΧΩΒΙΤΗΣ (Υπουργός Αγροτικής Ανάπτυξης και Τροφίμων)</w:t>
      </w:r>
      <w:r w:rsidRPr="00E00091">
        <w:rPr>
          <w:rFonts w:eastAsia="Times New Roman" w:cs="Times New Roman"/>
          <w:b/>
          <w:szCs w:val="24"/>
        </w:rPr>
        <w:t>:</w:t>
      </w:r>
      <w:r>
        <w:rPr>
          <w:rFonts w:eastAsia="Times New Roman" w:cs="Times New Roman"/>
          <w:szCs w:val="24"/>
        </w:rPr>
        <w:t xml:space="preserve"> Να κλείσω μόνο αυτό το κομμάτι για τους ελέγχους, κύριε Πρόεδρε, όπου και ποιοτικά και ποσοτικά έχουν αναβαθμιστεί, γιατί δημιουρ</w:t>
      </w:r>
      <w:r>
        <w:rPr>
          <w:rFonts w:eastAsia="Times New Roman" w:cs="Times New Roman"/>
          <w:szCs w:val="24"/>
        </w:rPr>
        <w:t>γήθηκε και το Συντονιστικό Κέντρο, το ΣΥKΕΑΑΠ</w:t>
      </w:r>
      <w:r w:rsidRPr="00E00091">
        <w:rPr>
          <w:rFonts w:eastAsia="Times New Roman" w:cs="Times New Roman"/>
          <w:szCs w:val="24"/>
        </w:rPr>
        <w:t xml:space="preserve">, </w:t>
      </w:r>
      <w:r>
        <w:rPr>
          <w:rFonts w:eastAsia="Times New Roman" w:cs="Times New Roman"/>
          <w:szCs w:val="24"/>
        </w:rPr>
        <w:t>όπου όλοι οι φορείς οι οποίοι ήταν πολυδιάσπαρτοι, κατακερματισμένοι και πολυδιασπασμένοι, ενοποιήθηκαν κάτω από μια ομπρέλα. Οπότε, όταν γίνεται ένας έλεγχος σε μια επιχείρηση, είναι ουσιαστικός έλεγχος. Ελέγ</w:t>
      </w:r>
      <w:r>
        <w:rPr>
          <w:rFonts w:eastAsia="Times New Roman" w:cs="Times New Roman"/>
          <w:szCs w:val="24"/>
        </w:rPr>
        <w:t xml:space="preserve">χονται τα πάντα. </w:t>
      </w:r>
    </w:p>
    <w:p w14:paraId="2D05F2B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Τα υπόλοιπα θα τα πούμε στη δευτερολογία. Σας ευχαριστώ.</w:t>
      </w:r>
    </w:p>
    <w:p w14:paraId="2D05F2B1"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Π</w:t>
      </w:r>
      <w:r w:rsidRPr="00012439">
        <w:rPr>
          <w:rFonts w:eastAsia="Times New Roman" w:cs="Times New Roman"/>
          <w:b/>
          <w:szCs w:val="24"/>
        </w:rPr>
        <w:t>ΡΟΕΔΡΕΥΩΝ (Δημήτριος Κρεμαστινός)</w:t>
      </w:r>
      <w:r w:rsidRPr="00E00091">
        <w:rPr>
          <w:rFonts w:eastAsia="Times New Roman" w:cs="Times New Roman"/>
          <w:b/>
          <w:szCs w:val="24"/>
        </w:rPr>
        <w:t>:</w:t>
      </w:r>
      <w:r w:rsidRPr="00012439">
        <w:rPr>
          <w:rFonts w:eastAsia="Times New Roman" w:cs="Times New Roman"/>
          <w:szCs w:val="24"/>
        </w:rPr>
        <w:t xml:space="preserve"> </w:t>
      </w:r>
      <w:r>
        <w:rPr>
          <w:rFonts w:eastAsia="Times New Roman" w:cs="Times New Roman"/>
          <w:szCs w:val="24"/>
        </w:rPr>
        <w:t xml:space="preserve">Παρακαλώ. </w:t>
      </w:r>
    </w:p>
    <w:p w14:paraId="2D05F2B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Κύριε Κεγκέρογλου, έχετε και πάλι τον λόγο.</w:t>
      </w:r>
    </w:p>
    <w:p w14:paraId="2D05F2B3"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sidRPr="00E00091">
        <w:rPr>
          <w:rFonts w:eastAsia="Times New Roman" w:cs="Times New Roman"/>
          <w:b/>
          <w:szCs w:val="24"/>
        </w:rPr>
        <w:t>:</w:t>
      </w:r>
      <w:r w:rsidRPr="00E00091">
        <w:rPr>
          <w:rFonts w:eastAsia="Times New Roman" w:cs="Times New Roman"/>
          <w:szCs w:val="24"/>
        </w:rPr>
        <w:t xml:space="preserve"> </w:t>
      </w:r>
      <w:r>
        <w:rPr>
          <w:rFonts w:eastAsia="Times New Roman" w:cs="Times New Roman"/>
          <w:szCs w:val="24"/>
        </w:rPr>
        <w:t>Ευχαριστώ, κύριε Πρόεδρε.</w:t>
      </w:r>
    </w:p>
    <w:p w14:paraId="2D05F2B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w:t>
      </w:r>
      <w:r>
        <w:rPr>
          <w:rFonts w:eastAsia="Times New Roman" w:cs="Times New Roman"/>
          <w:szCs w:val="24"/>
        </w:rPr>
        <w:t>,</w:t>
      </w:r>
      <w:r>
        <w:rPr>
          <w:rFonts w:eastAsia="Times New Roman" w:cs="Times New Roman"/>
          <w:szCs w:val="24"/>
        </w:rPr>
        <w:t xml:space="preserve"> ο ελληνικός λαός και ιδιαίτερα οι αγρότες δεν ξεχνούν ότι ήταν στο επίκεντρο της πολιτικής του ΠΑΣΟΚ. Και</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πράγματι, ο αγροτικός κόσμος βγήκε από το οικονομικό και κοινωνικό περιθώριο, απέκτησε υψηλό βιοτικό επίπεδο ζωής. Και όχι μόνο το θυμούνται, αλλά κ</w:t>
      </w:r>
      <w:r>
        <w:rPr>
          <w:rFonts w:eastAsia="Times New Roman" w:cs="Times New Roman"/>
          <w:szCs w:val="24"/>
        </w:rPr>
        <w:t xml:space="preserve">αι το αποζητούν. Το αποζητούν λόγω του ότι και η κρίση χτύπησε τα αγροτικά νοικοκυριά και την αγροτική παραγωγή, αλλά κυρίως γιατί εσείς εντάξατε μέσα στο τρίτο μνημόνιο τον αγροτικό τομέα. </w:t>
      </w:r>
    </w:p>
    <w:p w14:paraId="2D05F2B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Αφορολόγητο: Μέχρι το 2014 δεν είχε φορολογηθεί ούτε </w:t>
      </w:r>
      <w:r>
        <w:rPr>
          <w:rFonts w:eastAsia="Times New Roman" w:cs="Times New Roman"/>
          <w:szCs w:val="24"/>
        </w:rPr>
        <w:t>1</w:t>
      </w:r>
      <w:r>
        <w:rPr>
          <w:rFonts w:eastAsia="Times New Roman" w:cs="Times New Roman"/>
          <w:szCs w:val="24"/>
        </w:rPr>
        <w:t xml:space="preserve"> ευρώ από τ</w:t>
      </w:r>
      <w:r>
        <w:rPr>
          <w:rFonts w:eastAsia="Times New Roman" w:cs="Times New Roman"/>
          <w:szCs w:val="24"/>
        </w:rPr>
        <w:t xml:space="preserve">ις αγροτικές ενισχύσεις. Από εκεί και πέρα, φορολογείται. Όπως είπατε πάρα πολύ καλά, απαλλάσσεται μόνο η βασική ενίσχυση και η «πράσινη», νομίζω. </w:t>
      </w:r>
    </w:p>
    <w:p w14:paraId="2D05F2B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Δεύτερο θέμα, συντελεστής φορολόγησης: Εμείς συμφωνήσαμε έναν δίκαιο, κατά την άποψή μας, συντελεστή 13% με </w:t>
      </w:r>
      <w:r>
        <w:rPr>
          <w:rFonts w:eastAsia="Times New Roman" w:cs="Times New Roman"/>
          <w:szCs w:val="24"/>
        </w:rPr>
        <w:t>διατήρηση του αφορολόγητου -αυτό προτείνουμε για σήμερα- και εσείς το κάνατε κλίμακα 22%-45%, έτσι δεν είναι; Όταν φορολογείται με 45% ο αγρότης που παράγει, με συγχωρείτε πάρα πολύ, αυτό δεν λέγεται στήριξη αγροτικής παραγωγής. Πέντε χρόνια είστε Κυβέρνησ</w:t>
      </w:r>
      <w:r>
        <w:rPr>
          <w:rFonts w:eastAsia="Times New Roman" w:cs="Times New Roman"/>
          <w:szCs w:val="24"/>
        </w:rPr>
        <w:t xml:space="preserve">η. Πέμπτος χρόνος είναι τώρα. Δεν μπορείτε να ανατρέχετε στο παρελθόν. Γιατί αν ανατρέξουμε στο παρελθόν, θα πούμε όλα τα καλά που έκανε το ΠΑΣΟΚ. Να πούμε </w:t>
      </w:r>
      <w:r>
        <w:rPr>
          <w:rFonts w:eastAsia="Times New Roman" w:cs="Times New Roman"/>
          <w:szCs w:val="24"/>
        </w:rPr>
        <w:lastRenderedPageBreak/>
        <w:t xml:space="preserve">και τα λάθη και τις παραλείψεις, αλλά εδώ εσείς αντιγράφετε μόνο τα κακώς κείμενα. Αυτό λέω. Βάζετε </w:t>
      </w:r>
      <w:r>
        <w:rPr>
          <w:rFonts w:eastAsia="Times New Roman" w:cs="Times New Roman"/>
          <w:szCs w:val="24"/>
        </w:rPr>
        <w:t xml:space="preserve">φραγμούς στην ανάπτυξη. </w:t>
      </w:r>
    </w:p>
    <w:p w14:paraId="2D05F2B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Λέτε για ελέγχους. Λέτε για τις ελληνοποιήσεις ότι τις αντιμετωπίζετε. Μπορείτε να μου πείτε γιατί η τιμή του γάλακτος είναι 0,60 στον παραγωγό, ενώ η τιμή στον καταναλωτή είναι μάλλον αυξημένη; Αυτό είναι το αποτέλεσμα. Άρα ό,τι λ</w:t>
      </w:r>
      <w:r>
        <w:rPr>
          <w:rFonts w:eastAsia="Times New Roman" w:cs="Times New Roman"/>
          <w:szCs w:val="24"/>
        </w:rPr>
        <w:t>έτε</w:t>
      </w:r>
      <w:r>
        <w:rPr>
          <w:rFonts w:eastAsia="Times New Roman" w:cs="Times New Roman"/>
          <w:szCs w:val="24"/>
        </w:rPr>
        <w:t>, τ</w:t>
      </w:r>
      <w:r>
        <w:rPr>
          <w:rFonts w:eastAsia="Times New Roman" w:cs="Times New Roman"/>
          <w:szCs w:val="24"/>
        </w:rPr>
        <w:t>α υπόλοιπα τζάμπα τα λέτε. Το αποτέλεσμα μετράει. Το ελαιόλαδο είναι 2,60 με 2,70 φέτος, στην Κρήτη τουλάχιστον. Δεν ξέρω στις άλλες περιοχές. Μπορείτε να μου πείτε γιατί; Κάνετε πλάτες σε κάποιους κερδοσκόπους;</w:t>
      </w:r>
    </w:p>
    <w:p w14:paraId="2D05F2B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Η δακοκτονία ναι, έχει τα προβλήματά τ</w:t>
      </w:r>
      <w:r>
        <w:rPr>
          <w:rFonts w:eastAsia="Times New Roman" w:cs="Times New Roman"/>
          <w:szCs w:val="24"/>
        </w:rPr>
        <w:t>ης. Από το 2010 είναι το θεσμικό πλαίσιο. Δεν φταίει, όμως, το θεσμικό πλαίσιο. Είναι η μη λειτουργία. Αυτό που αναφέρετε εσείς είναι το επιστημονικό κομμάτι. Άρα, λοιπόν, εφόσον υπάρχουν ζητήματα με το επιστημονικό κομμάτι, θα πρέπει να δείτε νέες μεθόδου</w:t>
      </w:r>
      <w:r>
        <w:rPr>
          <w:rFonts w:eastAsia="Times New Roman" w:cs="Times New Roman"/>
          <w:szCs w:val="24"/>
        </w:rPr>
        <w:t>ς, επειδή με τα χρόνια είναι πιο ανθεκτικός στις παραδοσιακές μεθόδους ο δάκος. Να το δείτε.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να δούμε και πώς εφαρμό</w:t>
      </w:r>
      <w:r>
        <w:rPr>
          <w:rFonts w:eastAsia="Times New Roman" w:cs="Times New Roman"/>
          <w:szCs w:val="24"/>
        </w:rPr>
        <w:lastRenderedPageBreak/>
        <w:t xml:space="preserve">ζουμε τους νόμους στην ώρα τους. Όταν η μεταβίβαση των πόρων έγινε Απρίλη -και απορώ και φέτος τι κάνετε- φυσικό είναι να πάνε </w:t>
      </w:r>
      <w:r>
        <w:rPr>
          <w:rFonts w:eastAsia="Times New Roman" w:cs="Times New Roman"/>
          <w:szCs w:val="24"/>
        </w:rPr>
        <w:t>όλα πίσω. Το έχουμε ξανασυζητήσει.</w:t>
      </w:r>
    </w:p>
    <w:p w14:paraId="2D05F2B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Να πούμε, λοιπόν, ότι τα προβλήματα δεν λύνονται από την πλευρά του Υπουργείου με το να αναφέρετε τι υπήρχε στο παρελθόν. Αυτό νομίζω μόνο το κόμμα μπορεί να το κάνει, ο ΣΥΡΙΖΑ, οι Βουλευτές. Να κάνουν την πολιτική ενημέρ</w:t>
      </w:r>
      <w:r>
        <w:rPr>
          <w:rFonts w:eastAsia="Times New Roman" w:cs="Times New Roman"/>
          <w:szCs w:val="24"/>
        </w:rPr>
        <w:t>ωση και την προπαγάνδα, την ενημέρωση για το τι έγινε και τι προτείνεται. Όμως, για να δώσουν λύσεις, υπάρχουν συγκεκριμένοι άνθρωποι σε συγκεκριμένα πόστα. Και αυτοί δεν είναι άλλοι από τους Υπουργούς και τα Υπουργεία.</w:t>
      </w:r>
    </w:p>
    <w:p w14:paraId="2D05F2B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Δώστε, λύσεις, λοιπόν. Εισηγηθείτε σ</w:t>
      </w:r>
      <w:r>
        <w:rPr>
          <w:rFonts w:eastAsia="Times New Roman" w:cs="Times New Roman"/>
          <w:szCs w:val="24"/>
        </w:rPr>
        <w:t>το Υπουργείο Οικονομικών την αποκλιμάκωση της φορολογίας. Εισηγηθείτε τη μείωση του βάρους των ασφαλιστικών εισφορών με την υιοθέτηση της πρότασής μας από 82 ευρώ έως 405 ευρώ, οκτώ κλίμακες. Υιοθετήστε την πρότασή μας για την κάρτα ενέργειας πετρελαίου κα</w:t>
      </w:r>
      <w:r>
        <w:rPr>
          <w:rFonts w:eastAsia="Times New Roman" w:cs="Times New Roman"/>
          <w:szCs w:val="24"/>
        </w:rPr>
        <w:t xml:space="preserve">ι ηλεκτρικού ρεύματος. Το ηλεκτρικό ρεύμα το αγροτικό εσείς δεν το καταργήσατε; Εσείς δεν έχετε αυξήσει 30% φέτος το ρεύμα και το κόστος για τους ΤΟΕΒ; Είναι δυνατόν; Εσείς δεν </w:t>
      </w:r>
      <w:r>
        <w:rPr>
          <w:rFonts w:eastAsia="Times New Roman" w:cs="Times New Roman"/>
          <w:szCs w:val="24"/>
        </w:rPr>
        <w:lastRenderedPageBreak/>
        <w:t>τους βάλατε το μαχαίρι στον λαιμό για να έχει έσοδα η ΔΕΗ, η οποία κινδυνεύει α</w:t>
      </w:r>
      <w:r>
        <w:rPr>
          <w:rFonts w:eastAsia="Times New Roman" w:cs="Times New Roman"/>
          <w:szCs w:val="24"/>
        </w:rPr>
        <w:t xml:space="preserve">πό άλλες χαριστικές πράξεις που κάνει από αγορές στα Σκόπια, λανθασμένες αγορές, και από την κακή διαχείριση που κάνει η διοίκηση; </w:t>
      </w:r>
    </w:p>
    <w:p w14:paraId="2D05F2B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Ελάτε, λοιπόν, στα θέματα, στα προβλήματα. Ο ΕΛΓΑ εξυγιάνθηκε από το 2010 και μετά. Δεν προκαλεί χρέη. Χρειάζεται αναμόρφωση</w:t>
      </w:r>
      <w:r>
        <w:rPr>
          <w:rFonts w:eastAsia="Times New Roman" w:cs="Times New Roman"/>
          <w:szCs w:val="24"/>
        </w:rPr>
        <w:t>, συνεχή θα έλεγα, διαρκή ο κανονισμός λόγω των κλιματικών αλλαγών και των νέων προβλημάτων. Ίσως πρέπει να συζητήσουμε κάποια στιγμή και τους κινδύνους της αγοράς, αν μπορούν να ενταχθούν στον κανονισμό του ΕΛΓΑ. Είναι δουλειά που πρέπει να κάνετε. Αλλά δ</w:t>
      </w:r>
      <w:r>
        <w:rPr>
          <w:rFonts w:eastAsia="Times New Roman" w:cs="Times New Roman"/>
          <w:szCs w:val="24"/>
        </w:rPr>
        <w:t>εν μπορείτε να επικαλείστε συνεχώς τον χρόνο και να μην κάνετε τίποτα. Και τα προβλήματα να τρέχουν και ο αγρότης να χάνει εισόδημα και να υπάρχουν προβλήματα σε νέους ανθρώπους.</w:t>
      </w:r>
    </w:p>
    <w:p w14:paraId="2D05F2BC" w14:textId="77777777" w:rsidR="00237587" w:rsidRDefault="00AE0D0F">
      <w:pPr>
        <w:spacing w:after="0" w:line="600" w:lineRule="auto"/>
        <w:ind w:firstLine="720"/>
        <w:jc w:val="both"/>
        <w:rPr>
          <w:rFonts w:eastAsia="Times New Roman" w:cs="Times New Roman"/>
          <w:szCs w:val="24"/>
        </w:rPr>
      </w:pPr>
      <w:r w:rsidRPr="00012439">
        <w:rPr>
          <w:rFonts w:eastAsia="Times New Roman" w:cs="Times New Roman"/>
          <w:b/>
          <w:szCs w:val="24"/>
        </w:rPr>
        <w:t>ΠΡΟΕΔΡΕΥΩΝ (Δημήτριος Κρεμαστινός)</w:t>
      </w:r>
      <w:r w:rsidRPr="00E21A5D">
        <w:rPr>
          <w:rFonts w:eastAsia="Times New Roman" w:cs="Times New Roman"/>
          <w:b/>
          <w:szCs w:val="24"/>
        </w:rPr>
        <w:t>:</w:t>
      </w:r>
      <w:r w:rsidRPr="00012439">
        <w:rPr>
          <w:rFonts w:eastAsia="Times New Roman" w:cs="Times New Roman"/>
          <w:szCs w:val="24"/>
        </w:rPr>
        <w:t xml:space="preserve"> </w:t>
      </w:r>
      <w:r>
        <w:rPr>
          <w:rFonts w:eastAsia="Times New Roman" w:cs="Times New Roman"/>
          <w:szCs w:val="24"/>
        </w:rPr>
        <w:t>Παρακαλώ, ολοκληρώστε, κύριε Κεγκέρογλου.</w:t>
      </w:r>
    </w:p>
    <w:p w14:paraId="2D05F2BD"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sidRPr="00E21A5D">
        <w:rPr>
          <w:rFonts w:eastAsia="Times New Roman" w:cs="Times New Roman"/>
          <w:b/>
          <w:szCs w:val="24"/>
        </w:rPr>
        <w:t>:</w:t>
      </w:r>
      <w:r w:rsidRPr="00E21A5D">
        <w:rPr>
          <w:rFonts w:eastAsia="Times New Roman" w:cs="Times New Roman"/>
          <w:szCs w:val="24"/>
        </w:rPr>
        <w:t xml:space="preserve"> </w:t>
      </w:r>
      <w:r>
        <w:rPr>
          <w:rFonts w:eastAsia="Times New Roman" w:cs="Times New Roman"/>
          <w:szCs w:val="24"/>
        </w:rPr>
        <w:t xml:space="preserve">Από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Α</w:t>
      </w:r>
      <w:r>
        <w:rPr>
          <w:rFonts w:eastAsia="Times New Roman" w:cs="Times New Roman"/>
          <w:szCs w:val="24"/>
        </w:rPr>
        <w:t xml:space="preserve">νάπτυξης μόνο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Ν</w:t>
      </w:r>
      <w:r>
        <w:rPr>
          <w:rFonts w:eastAsia="Times New Roman" w:cs="Times New Roman"/>
          <w:szCs w:val="24"/>
        </w:rPr>
        <w:t xml:space="preserve">έων </w:t>
      </w:r>
      <w:r>
        <w:rPr>
          <w:rFonts w:eastAsia="Times New Roman" w:cs="Times New Roman"/>
          <w:szCs w:val="24"/>
        </w:rPr>
        <w:t>Α</w:t>
      </w:r>
      <w:r>
        <w:rPr>
          <w:rFonts w:eastAsia="Times New Roman" w:cs="Times New Roman"/>
          <w:szCs w:val="24"/>
        </w:rPr>
        <w:t xml:space="preserve">γροτών έχει προχωρήσει. Και λανθασμένα και αυτό. Και να σας πω και κάτι; </w:t>
      </w:r>
      <w:r>
        <w:rPr>
          <w:rFonts w:eastAsia="Times New Roman" w:cs="Times New Roman"/>
          <w:szCs w:val="24"/>
        </w:rPr>
        <w:lastRenderedPageBreak/>
        <w:t xml:space="preserve">Πρώτα τους δίνετε τα χρήματα και μετά από ενάμισι με δύο χρόνια τους καλείτε για εκπαίδευση. Τους </w:t>
      </w:r>
      <w:r>
        <w:rPr>
          <w:rFonts w:eastAsia="Times New Roman" w:cs="Times New Roman"/>
          <w:szCs w:val="24"/>
        </w:rPr>
        <w:t>λέτε, δηλαδή: «Εντάξει, πάρτε χαρτζιλίκι για δυόμισι χρόνια και ελάτε για εκπαίδευση μετά από δυόμισι χρόνια», το ξανατονίζω.</w:t>
      </w:r>
    </w:p>
    <w:p w14:paraId="2D05F2B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2D05F2BF" w14:textId="77777777" w:rsidR="00237587" w:rsidRDefault="00AE0D0F">
      <w:pPr>
        <w:spacing w:after="0" w:line="600" w:lineRule="auto"/>
        <w:ind w:firstLine="720"/>
        <w:jc w:val="both"/>
        <w:rPr>
          <w:rFonts w:eastAsia="Times New Roman" w:cs="Times New Roman"/>
          <w:szCs w:val="24"/>
        </w:rPr>
      </w:pPr>
      <w:r w:rsidRPr="00012439">
        <w:rPr>
          <w:rFonts w:eastAsia="Times New Roman" w:cs="Times New Roman"/>
          <w:b/>
          <w:szCs w:val="24"/>
        </w:rPr>
        <w:t>ΠΡΟΕΔΡΕΥΩΝ (Δημήτριος Κρεμαστινός)</w:t>
      </w:r>
      <w:r w:rsidRPr="00E21A5D">
        <w:rPr>
          <w:rFonts w:eastAsia="Times New Roman" w:cs="Times New Roman"/>
          <w:b/>
          <w:szCs w:val="24"/>
        </w:rPr>
        <w:t>:</w:t>
      </w:r>
      <w:r w:rsidRPr="00012439">
        <w:rPr>
          <w:rFonts w:eastAsia="Times New Roman" w:cs="Times New Roman"/>
          <w:szCs w:val="24"/>
        </w:rPr>
        <w:t xml:space="preserve"> </w:t>
      </w:r>
      <w:r>
        <w:rPr>
          <w:rFonts w:eastAsia="Times New Roman" w:cs="Times New Roman"/>
          <w:szCs w:val="24"/>
        </w:rPr>
        <w:t>Κι εγώ ευχαριστώ.</w:t>
      </w:r>
    </w:p>
    <w:p w14:paraId="2D05F2C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Κύριε Υπουργέ, έχετε και πάλι τον λόγο.</w:t>
      </w:r>
    </w:p>
    <w:p w14:paraId="2D05F2C1"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b/>
          <w:szCs w:val="24"/>
        </w:rPr>
        <w:t>ΣΤΑΥΡΟΣ Α</w:t>
      </w:r>
      <w:r>
        <w:rPr>
          <w:rFonts w:eastAsia="Times New Roman" w:cs="Times New Roman"/>
          <w:b/>
          <w:szCs w:val="24"/>
        </w:rPr>
        <w:t xml:space="preserve">ΡΑΧΩΒΙΤΗΣ (Υπουργός Αγροτικής Ανάπτυξης και Τροφίμων): </w:t>
      </w:r>
      <w:r>
        <w:rPr>
          <w:rFonts w:eastAsia="Times New Roman" w:cs="Times New Roman"/>
          <w:szCs w:val="24"/>
        </w:rPr>
        <w:t>Ευχαριστώ, κύριε Πρόεδρε.</w:t>
      </w:r>
    </w:p>
    <w:p w14:paraId="2D05F2C2"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Κύριε Κεγκέρογλου, το να μας κατηγορείτε πως δεν κάναμε στα τέσσερα χρόνια ό,τι δεν κάνατε εσείς σε σαράντα, νομίζω ότι ο ελληνικός λαός κάπως το αξιολογεί. Μας πιέζετε, γιατί</w:t>
      </w:r>
      <w:r>
        <w:rPr>
          <w:rFonts w:eastAsia="Times New Roman" w:cs="Times New Roman"/>
          <w:szCs w:val="24"/>
        </w:rPr>
        <w:t xml:space="preserve"> δεν κάναμε σε τέσσερα χρόνια αυτά που δεν είχαν γίνει σε σαράντα χρόνια</w:t>
      </w:r>
      <w:r w:rsidRPr="00F91724">
        <w:rPr>
          <w:rFonts w:eastAsia="Times New Roman" w:cs="Times New Roman"/>
          <w:szCs w:val="24"/>
        </w:rPr>
        <w:t xml:space="preserve"> </w:t>
      </w:r>
      <w:r>
        <w:rPr>
          <w:rFonts w:eastAsia="Times New Roman" w:cs="Times New Roman"/>
          <w:szCs w:val="24"/>
        </w:rPr>
        <w:t xml:space="preserve">σε όλον τον τόπο! </w:t>
      </w:r>
    </w:p>
    <w:p w14:paraId="2D05F2C3"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Για τα προβλήματα…</w:t>
      </w:r>
    </w:p>
    <w:p w14:paraId="2D05F2C4"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ΣΤΑΥΡΟΣ ΑΡΑΧΩΒΙΤΗΣ (Υπουργός Αγροτικής Ανάπτυξης και Τροφίμων): </w:t>
      </w:r>
      <w:r>
        <w:rPr>
          <w:rFonts w:eastAsia="Times New Roman" w:cs="Times New Roman"/>
          <w:szCs w:val="24"/>
        </w:rPr>
        <w:t>Από τα αποτελέσματα φαίνεται.</w:t>
      </w:r>
    </w:p>
    <w:p w14:paraId="2D05F2C5"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όσον αφορά το ενδιαφέρον</w:t>
      </w:r>
      <w:r>
        <w:rPr>
          <w:rFonts w:eastAsia="Times New Roman" w:cs="Times New Roman"/>
          <w:szCs w:val="24"/>
        </w:rPr>
        <w:t xml:space="preserve"> αυτής της Κυβέρνησης για τον αγροτικό τομέα, θα σας </w:t>
      </w:r>
      <w:r w:rsidRPr="003335AC">
        <w:rPr>
          <w:rFonts w:eastAsia="Times New Roman" w:cs="Times New Roman"/>
          <w:szCs w:val="24"/>
        </w:rPr>
        <w:t>πω μό</w:t>
      </w:r>
      <w:r>
        <w:rPr>
          <w:rFonts w:eastAsia="Times New Roman" w:cs="Times New Roman"/>
          <w:szCs w:val="24"/>
        </w:rPr>
        <w:t>νο ότι ο Π</w:t>
      </w:r>
      <w:r w:rsidRPr="003335AC">
        <w:rPr>
          <w:rFonts w:eastAsia="Times New Roman" w:cs="Times New Roman"/>
          <w:szCs w:val="24"/>
        </w:rPr>
        <w:t>ρωθυπουργός</w:t>
      </w:r>
      <w:r>
        <w:rPr>
          <w:rFonts w:eastAsia="Times New Roman" w:cs="Times New Roman"/>
          <w:szCs w:val="24"/>
        </w:rPr>
        <w:t xml:space="preserve"> ήταν ο μόνος Π</w:t>
      </w:r>
      <w:r w:rsidRPr="003335AC">
        <w:rPr>
          <w:rFonts w:eastAsia="Times New Roman" w:cs="Times New Roman"/>
          <w:szCs w:val="24"/>
        </w:rPr>
        <w:t>ρωθυπουργός που έβαλε το</w:t>
      </w:r>
      <w:r>
        <w:rPr>
          <w:rFonts w:eastAsia="Times New Roman" w:cs="Times New Roman"/>
          <w:szCs w:val="24"/>
        </w:rPr>
        <w:t xml:space="preserve"> θέμα της χρηματοδότησης της ΚΑΠ στο Συμβούλιο Αρχηγών και μάλιστα ό</w:t>
      </w:r>
      <w:r w:rsidRPr="003335AC">
        <w:rPr>
          <w:rFonts w:eastAsia="Times New Roman" w:cs="Times New Roman"/>
          <w:szCs w:val="24"/>
        </w:rPr>
        <w:t>χι το έθεσε</w:t>
      </w:r>
      <w:r>
        <w:rPr>
          <w:rFonts w:eastAsia="Times New Roman" w:cs="Times New Roman"/>
          <w:szCs w:val="24"/>
        </w:rPr>
        <w:t>, πρότεινε και</w:t>
      </w:r>
      <w:r w:rsidRPr="003335AC">
        <w:rPr>
          <w:rFonts w:eastAsia="Times New Roman" w:cs="Times New Roman"/>
          <w:szCs w:val="24"/>
        </w:rPr>
        <w:t xml:space="preserve"> λύσεις</w:t>
      </w:r>
      <w:r>
        <w:rPr>
          <w:rFonts w:eastAsia="Times New Roman" w:cs="Times New Roman"/>
          <w:szCs w:val="24"/>
        </w:rPr>
        <w:t>. Άρα γι</w:t>
      </w:r>
      <w:r>
        <w:rPr>
          <w:rFonts w:eastAsia="Times New Roman" w:cs="Times New Roman"/>
          <w:szCs w:val="24"/>
        </w:rPr>
        <w:t>’</w:t>
      </w:r>
      <w:r>
        <w:rPr>
          <w:rFonts w:eastAsia="Times New Roman" w:cs="Times New Roman"/>
          <w:szCs w:val="24"/>
        </w:rPr>
        <w:t xml:space="preserve"> αυτή την Κ</w:t>
      </w:r>
      <w:r w:rsidRPr="003335AC">
        <w:rPr>
          <w:rFonts w:eastAsia="Times New Roman" w:cs="Times New Roman"/>
          <w:szCs w:val="24"/>
        </w:rPr>
        <w:t xml:space="preserve">υβέρνηση ο πρώτος </w:t>
      </w:r>
      <w:r w:rsidRPr="003335AC">
        <w:rPr>
          <w:rFonts w:eastAsia="Times New Roman" w:cs="Times New Roman"/>
          <w:szCs w:val="24"/>
        </w:rPr>
        <w:t>τομέας</w:t>
      </w:r>
      <w:r>
        <w:rPr>
          <w:rFonts w:eastAsia="Times New Roman" w:cs="Times New Roman"/>
          <w:szCs w:val="24"/>
        </w:rPr>
        <w:t>,</w:t>
      </w:r>
      <w:r w:rsidRPr="003335AC">
        <w:rPr>
          <w:rFonts w:eastAsia="Times New Roman" w:cs="Times New Roman"/>
          <w:szCs w:val="24"/>
        </w:rPr>
        <w:t xml:space="preserve"> ο θεμέλιος λίθος</w:t>
      </w:r>
      <w:r>
        <w:rPr>
          <w:rFonts w:eastAsia="Times New Roman" w:cs="Times New Roman"/>
          <w:szCs w:val="24"/>
        </w:rPr>
        <w:t>, είναι η α</w:t>
      </w:r>
      <w:r w:rsidRPr="003335AC">
        <w:rPr>
          <w:rFonts w:eastAsia="Times New Roman" w:cs="Times New Roman"/>
          <w:szCs w:val="24"/>
        </w:rPr>
        <w:t>γροτική παραγωγή</w:t>
      </w:r>
      <w:r>
        <w:rPr>
          <w:rFonts w:eastAsia="Times New Roman" w:cs="Times New Roman"/>
          <w:szCs w:val="24"/>
        </w:rPr>
        <w:t>.</w:t>
      </w:r>
    </w:p>
    <w:p w14:paraId="2D05F2C6"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Α</w:t>
      </w:r>
      <w:r w:rsidRPr="003335AC">
        <w:rPr>
          <w:rFonts w:eastAsia="Times New Roman" w:cs="Times New Roman"/>
          <w:szCs w:val="24"/>
        </w:rPr>
        <w:t xml:space="preserve">λλά </w:t>
      </w:r>
      <w:r>
        <w:rPr>
          <w:rFonts w:eastAsia="Times New Roman" w:cs="Times New Roman"/>
          <w:szCs w:val="24"/>
        </w:rPr>
        <w:t>θα σας πω και για το φορολογικό, γ</w:t>
      </w:r>
      <w:r w:rsidRPr="003335AC">
        <w:rPr>
          <w:rFonts w:eastAsia="Times New Roman" w:cs="Times New Roman"/>
          <w:szCs w:val="24"/>
        </w:rPr>
        <w:t>ια</w:t>
      </w:r>
      <w:r>
        <w:rPr>
          <w:rFonts w:eastAsia="Times New Roman" w:cs="Times New Roman"/>
          <w:szCs w:val="24"/>
        </w:rPr>
        <w:t>τί είπα</w:t>
      </w:r>
      <w:r w:rsidRPr="003335AC">
        <w:rPr>
          <w:rFonts w:eastAsia="Times New Roman" w:cs="Times New Roman"/>
          <w:szCs w:val="24"/>
        </w:rPr>
        <w:t xml:space="preserve">με </w:t>
      </w:r>
      <w:r>
        <w:rPr>
          <w:rFonts w:eastAsia="Times New Roman" w:cs="Times New Roman"/>
          <w:szCs w:val="24"/>
        </w:rPr>
        <w:t>ότι ο ν.4172/</w:t>
      </w:r>
      <w:r w:rsidRPr="003335AC">
        <w:rPr>
          <w:rFonts w:eastAsia="Times New Roman" w:cs="Times New Roman"/>
          <w:szCs w:val="24"/>
        </w:rPr>
        <w:t xml:space="preserve"> 2013 ήταν αυτός που καθιέρωσε</w:t>
      </w:r>
      <w:r>
        <w:rPr>
          <w:rFonts w:eastAsia="Times New Roman" w:cs="Times New Roman"/>
          <w:szCs w:val="24"/>
        </w:rPr>
        <w:t>,</w:t>
      </w:r>
      <w:r w:rsidRPr="003335AC">
        <w:rPr>
          <w:rFonts w:eastAsia="Times New Roman" w:cs="Times New Roman"/>
          <w:szCs w:val="24"/>
        </w:rPr>
        <w:t xml:space="preserve"> που εισήγαγε πρώτη φορά τη φορολόγηση από το πρώτο ευρώ του συνόλου των εισοδημάτων</w:t>
      </w:r>
      <w:r>
        <w:rPr>
          <w:rFonts w:eastAsia="Times New Roman" w:cs="Times New Roman"/>
          <w:szCs w:val="24"/>
        </w:rPr>
        <w:t>,</w:t>
      </w:r>
      <w:r w:rsidRPr="003335AC">
        <w:rPr>
          <w:rFonts w:eastAsia="Times New Roman" w:cs="Times New Roman"/>
          <w:szCs w:val="24"/>
        </w:rPr>
        <w:t xml:space="preserve"> όλων των επιδοτήσεων</w:t>
      </w:r>
      <w:r>
        <w:rPr>
          <w:rFonts w:eastAsia="Times New Roman" w:cs="Times New Roman"/>
          <w:szCs w:val="24"/>
        </w:rPr>
        <w:t xml:space="preserve">. </w:t>
      </w:r>
      <w:r>
        <w:rPr>
          <w:rFonts w:eastAsia="Times New Roman" w:cs="Times New Roman"/>
          <w:szCs w:val="24"/>
        </w:rPr>
        <w:t>Όλων! Και από αυτή την Κ</w:t>
      </w:r>
      <w:r w:rsidRPr="003335AC">
        <w:rPr>
          <w:rFonts w:eastAsia="Times New Roman" w:cs="Times New Roman"/>
          <w:szCs w:val="24"/>
        </w:rPr>
        <w:t>υβέρνηση προστατεύονται</w:t>
      </w:r>
      <w:r>
        <w:rPr>
          <w:rFonts w:eastAsia="Times New Roman" w:cs="Times New Roman"/>
          <w:szCs w:val="24"/>
        </w:rPr>
        <w:t>. Η φορολογική πολιτική και η πολιτική</w:t>
      </w:r>
      <w:r w:rsidRPr="003335AC">
        <w:rPr>
          <w:rFonts w:eastAsia="Times New Roman" w:cs="Times New Roman"/>
          <w:szCs w:val="24"/>
        </w:rPr>
        <w:t xml:space="preserve"> στήριξης </w:t>
      </w:r>
      <w:r>
        <w:rPr>
          <w:rFonts w:eastAsia="Times New Roman" w:cs="Times New Roman"/>
          <w:szCs w:val="24"/>
        </w:rPr>
        <w:t xml:space="preserve">μας </w:t>
      </w:r>
      <w:r w:rsidRPr="003335AC">
        <w:rPr>
          <w:rFonts w:eastAsia="Times New Roman" w:cs="Times New Roman"/>
          <w:szCs w:val="24"/>
        </w:rPr>
        <w:t>έχει ξεκινήσει</w:t>
      </w:r>
      <w:r>
        <w:rPr>
          <w:rFonts w:eastAsia="Times New Roman" w:cs="Times New Roman"/>
          <w:szCs w:val="24"/>
        </w:rPr>
        <w:t>.</w:t>
      </w:r>
      <w:r w:rsidRPr="003335AC">
        <w:rPr>
          <w:rFonts w:eastAsia="Times New Roman" w:cs="Times New Roman"/>
          <w:szCs w:val="24"/>
        </w:rPr>
        <w:t xml:space="preserve"> </w:t>
      </w:r>
      <w:r>
        <w:rPr>
          <w:rFonts w:eastAsia="Times New Roman" w:cs="Times New Roman"/>
          <w:szCs w:val="24"/>
        </w:rPr>
        <w:t>Κ</w:t>
      </w:r>
      <w:r w:rsidRPr="003335AC">
        <w:rPr>
          <w:rFonts w:eastAsia="Times New Roman" w:cs="Times New Roman"/>
          <w:szCs w:val="24"/>
        </w:rPr>
        <w:t>αταργήθηκε το τέλος επιτηδεύματος</w:t>
      </w:r>
      <w:r>
        <w:rPr>
          <w:rFonts w:eastAsia="Times New Roman" w:cs="Times New Roman"/>
          <w:szCs w:val="24"/>
        </w:rPr>
        <w:t>,</w:t>
      </w:r>
      <w:r w:rsidRPr="003335AC">
        <w:rPr>
          <w:rFonts w:eastAsia="Times New Roman" w:cs="Times New Roman"/>
          <w:szCs w:val="24"/>
        </w:rPr>
        <w:t xml:space="preserve"> το οποίο είχε εισαχθεί το 2010</w:t>
      </w:r>
      <w:r>
        <w:rPr>
          <w:rFonts w:eastAsia="Times New Roman" w:cs="Times New Roman"/>
          <w:szCs w:val="24"/>
        </w:rPr>
        <w:t>. Για τους συνεταιρισμένους</w:t>
      </w:r>
      <w:r w:rsidRPr="003335AC">
        <w:rPr>
          <w:rFonts w:eastAsia="Times New Roman" w:cs="Times New Roman"/>
          <w:szCs w:val="24"/>
        </w:rPr>
        <w:t xml:space="preserve"> αγρότες</w:t>
      </w:r>
      <w:r>
        <w:rPr>
          <w:rFonts w:eastAsia="Times New Roman" w:cs="Times New Roman"/>
          <w:szCs w:val="24"/>
        </w:rPr>
        <w:t>, για τα μέλη των συνεταιρισμών</w:t>
      </w:r>
      <w:r w:rsidRPr="003335AC">
        <w:rPr>
          <w:rFonts w:eastAsia="Times New Roman" w:cs="Times New Roman"/>
          <w:szCs w:val="24"/>
        </w:rPr>
        <w:t xml:space="preserve"> καταργήθηκε τώρα</w:t>
      </w:r>
      <w:r>
        <w:rPr>
          <w:rFonts w:eastAsia="Times New Roman" w:cs="Times New Roman"/>
          <w:szCs w:val="24"/>
        </w:rPr>
        <w:t>,</w:t>
      </w:r>
      <w:r w:rsidRPr="003335AC">
        <w:rPr>
          <w:rFonts w:eastAsia="Times New Roman" w:cs="Times New Roman"/>
          <w:szCs w:val="24"/>
        </w:rPr>
        <w:t xml:space="preserve"> όπως τώρα έγινε και η προστασία των επιδοτήσεων μέχρι 7.500</w:t>
      </w:r>
      <w:r>
        <w:rPr>
          <w:rFonts w:eastAsia="Times New Roman" w:cs="Times New Roman"/>
          <w:szCs w:val="24"/>
        </w:rPr>
        <w:t xml:space="preserve"> ευρώ. Ξ</w:t>
      </w:r>
      <w:r w:rsidRPr="003335AC">
        <w:rPr>
          <w:rFonts w:eastAsia="Times New Roman" w:cs="Times New Roman"/>
          <w:szCs w:val="24"/>
        </w:rPr>
        <w:t xml:space="preserve">έρετε καλά </w:t>
      </w:r>
      <w:r>
        <w:rPr>
          <w:rFonts w:eastAsia="Times New Roman" w:cs="Times New Roman"/>
          <w:szCs w:val="24"/>
        </w:rPr>
        <w:t>ότι υπήρχε πρόταση-σύσταση του Συνηγόρου του Πολίτη. Και αυτή η Κ</w:t>
      </w:r>
      <w:r w:rsidRPr="003335AC">
        <w:rPr>
          <w:rFonts w:eastAsia="Times New Roman" w:cs="Times New Roman"/>
          <w:szCs w:val="24"/>
        </w:rPr>
        <w:t>υβέρνηση</w:t>
      </w:r>
      <w:r>
        <w:rPr>
          <w:rFonts w:eastAsia="Times New Roman" w:cs="Times New Roman"/>
          <w:szCs w:val="24"/>
        </w:rPr>
        <w:t xml:space="preserve"> ακούει</w:t>
      </w:r>
      <w:r w:rsidRPr="003335AC">
        <w:rPr>
          <w:rFonts w:eastAsia="Times New Roman" w:cs="Times New Roman"/>
          <w:szCs w:val="24"/>
        </w:rPr>
        <w:t xml:space="preserve"> και τους θεσμικούς παράγοντες στην Ελλάδα</w:t>
      </w:r>
      <w:r>
        <w:rPr>
          <w:rFonts w:eastAsia="Times New Roman" w:cs="Times New Roman"/>
          <w:szCs w:val="24"/>
        </w:rPr>
        <w:t>,</w:t>
      </w:r>
      <w:r w:rsidRPr="003335AC">
        <w:rPr>
          <w:rFonts w:eastAsia="Times New Roman" w:cs="Times New Roman"/>
          <w:szCs w:val="24"/>
        </w:rPr>
        <w:t xml:space="preserve"> αλ</w:t>
      </w:r>
      <w:r>
        <w:rPr>
          <w:rFonts w:eastAsia="Times New Roman" w:cs="Times New Roman"/>
          <w:szCs w:val="24"/>
        </w:rPr>
        <w:t>λά κάνει πράξεις και δουλεύει με</w:t>
      </w:r>
      <w:r w:rsidRPr="003335AC">
        <w:rPr>
          <w:rFonts w:eastAsia="Times New Roman" w:cs="Times New Roman"/>
          <w:szCs w:val="24"/>
        </w:rPr>
        <w:t xml:space="preserve"> </w:t>
      </w:r>
      <w:r w:rsidRPr="003335AC">
        <w:rPr>
          <w:rFonts w:eastAsia="Times New Roman" w:cs="Times New Roman"/>
          <w:szCs w:val="24"/>
        </w:rPr>
        <w:t>πράξεις</w:t>
      </w:r>
      <w:r>
        <w:rPr>
          <w:rFonts w:eastAsia="Times New Roman" w:cs="Times New Roman"/>
          <w:szCs w:val="24"/>
        </w:rPr>
        <w:t xml:space="preserve">. </w:t>
      </w:r>
    </w:p>
    <w:p w14:paraId="2D05F2C7"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Ν</w:t>
      </w:r>
      <w:r w:rsidRPr="003335AC">
        <w:rPr>
          <w:rFonts w:eastAsia="Times New Roman" w:cs="Times New Roman"/>
          <w:szCs w:val="24"/>
        </w:rPr>
        <w:t>α σας πω</w:t>
      </w:r>
      <w:r>
        <w:rPr>
          <w:rFonts w:eastAsia="Times New Roman" w:cs="Times New Roman"/>
          <w:szCs w:val="24"/>
        </w:rPr>
        <w:t>,</w:t>
      </w:r>
      <w:r w:rsidRPr="003335AC">
        <w:rPr>
          <w:rFonts w:eastAsia="Times New Roman" w:cs="Times New Roman"/>
          <w:szCs w:val="24"/>
        </w:rPr>
        <w:t xml:space="preserve"> </w:t>
      </w:r>
      <w:r>
        <w:rPr>
          <w:rFonts w:eastAsia="Times New Roman" w:cs="Times New Roman"/>
          <w:szCs w:val="24"/>
        </w:rPr>
        <w:t>όμως,</w:t>
      </w:r>
      <w:r w:rsidRPr="003335AC">
        <w:rPr>
          <w:rFonts w:eastAsia="Times New Roman" w:cs="Times New Roman"/>
          <w:szCs w:val="24"/>
        </w:rPr>
        <w:t xml:space="preserve"> τούτο</w:t>
      </w:r>
      <w:r>
        <w:rPr>
          <w:rFonts w:eastAsia="Times New Roman" w:cs="Times New Roman"/>
          <w:szCs w:val="24"/>
        </w:rPr>
        <w:t>. Εσείς π</w:t>
      </w:r>
      <w:r w:rsidRPr="003335AC">
        <w:rPr>
          <w:rFonts w:eastAsia="Times New Roman" w:cs="Times New Roman"/>
          <w:szCs w:val="24"/>
        </w:rPr>
        <w:t>ροφανώς</w:t>
      </w:r>
      <w:r>
        <w:rPr>
          <w:rFonts w:eastAsia="Times New Roman" w:cs="Times New Roman"/>
          <w:szCs w:val="24"/>
        </w:rPr>
        <w:t xml:space="preserve"> ε</w:t>
      </w:r>
      <w:r w:rsidRPr="003335AC">
        <w:rPr>
          <w:rFonts w:eastAsia="Times New Roman" w:cs="Times New Roman"/>
          <w:szCs w:val="24"/>
        </w:rPr>
        <w:t>νδιαφέρεστε για τα μεγάλα εισοδήματα και όχι για τη μικρομεσαία αγροτιά</w:t>
      </w:r>
      <w:r>
        <w:rPr>
          <w:rFonts w:eastAsia="Times New Roman" w:cs="Times New Roman"/>
          <w:szCs w:val="24"/>
        </w:rPr>
        <w:t>,</w:t>
      </w:r>
      <w:r w:rsidRPr="003335AC">
        <w:rPr>
          <w:rFonts w:eastAsia="Times New Roman" w:cs="Times New Roman"/>
          <w:szCs w:val="24"/>
        </w:rPr>
        <w:t xml:space="preserve"> γιατί το 87% των μικρομεσαίων αγροτών είναι </w:t>
      </w:r>
      <w:r>
        <w:rPr>
          <w:rFonts w:eastAsia="Times New Roman" w:cs="Times New Roman"/>
          <w:szCs w:val="24"/>
        </w:rPr>
        <w:t xml:space="preserve">μέσα στο </w:t>
      </w:r>
      <w:r w:rsidRPr="003335AC">
        <w:rPr>
          <w:rFonts w:eastAsia="Times New Roman" w:cs="Times New Roman"/>
          <w:szCs w:val="24"/>
        </w:rPr>
        <w:t xml:space="preserve">αφορολόγητο και είναι </w:t>
      </w:r>
      <w:r>
        <w:rPr>
          <w:rFonts w:eastAsia="Times New Roman" w:cs="Times New Roman"/>
          <w:szCs w:val="24"/>
        </w:rPr>
        <w:t>στην κατώτερη</w:t>
      </w:r>
      <w:r w:rsidRPr="003335AC">
        <w:rPr>
          <w:rFonts w:eastAsia="Times New Roman" w:cs="Times New Roman"/>
          <w:szCs w:val="24"/>
        </w:rPr>
        <w:t xml:space="preserve"> </w:t>
      </w:r>
      <w:r>
        <w:rPr>
          <w:rFonts w:eastAsia="Times New Roman" w:cs="Times New Roman"/>
          <w:szCs w:val="24"/>
        </w:rPr>
        <w:t>α</w:t>
      </w:r>
      <w:r w:rsidRPr="003335AC">
        <w:rPr>
          <w:rFonts w:eastAsia="Times New Roman" w:cs="Times New Roman"/>
          <w:szCs w:val="24"/>
        </w:rPr>
        <w:t>σφαλιστική εισφορά</w:t>
      </w:r>
      <w:r>
        <w:rPr>
          <w:rFonts w:eastAsia="Times New Roman" w:cs="Times New Roman"/>
          <w:szCs w:val="24"/>
        </w:rPr>
        <w:t xml:space="preserve">. Αυτοί </w:t>
      </w:r>
      <w:r w:rsidRPr="003335AC">
        <w:rPr>
          <w:rFonts w:eastAsia="Times New Roman" w:cs="Times New Roman"/>
          <w:szCs w:val="24"/>
        </w:rPr>
        <w:t xml:space="preserve">δεν έχουν ανάγκη </w:t>
      </w:r>
      <w:r w:rsidRPr="003335AC">
        <w:rPr>
          <w:rFonts w:eastAsia="Times New Roman" w:cs="Times New Roman"/>
          <w:szCs w:val="24"/>
        </w:rPr>
        <w:t xml:space="preserve">ή εσείς θεωρείτε ότι κάτι άλλο συμβαίνει με </w:t>
      </w:r>
      <w:r>
        <w:rPr>
          <w:rFonts w:eastAsia="Times New Roman" w:cs="Times New Roman"/>
          <w:szCs w:val="24"/>
        </w:rPr>
        <w:t>αυτούς; Γ</w:t>
      </w:r>
      <w:r w:rsidRPr="003335AC">
        <w:rPr>
          <w:rFonts w:eastAsia="Times New Roman" w:cs="Times New Roman"/>
          <w:szCs w:val="24"/>
        </w:rPr>
        <w:t xml:space="preserve">ιατί για </w:t>
      </w:r>
      <w:r>
        <w:rPr>
          <w:rFonts w:eastAsia="Times New Roman" w:cs="Times New Roman"/>
          <w:szCs w:val="24"/>
        </w:rPr>
        <w:t>μας οι μικρομεσαίοι αγρότες</w:t>
      </w:r>
      <w:r w:rsidRPr="003335AC">
        <w:rPr>
          <w:rFonts w:eastAsia="Times New Roman" w:cs="Times New Roman"/>
          <w:szCs w:val="24"/>
        </w:rPr>
        <w:t xml:space="preserve"> είναι προτεραιότητα</w:t>
      </w:r>
      <w:r>
        <w:rPr>
          <w:rFonts w:eastAsia="Times New Roman" w:cs="Times New Roman"/>
          <w:szCs w:val="24"/>
        </w:rPr>
        <w:t>.</w:t>
      </w:r>
      <w:r w:rsidRPr="003335AC">
        <w:rPr>
          <w:rFonts w:eastAsia="Times New Roman" w:cs="Times New Roman"/>
          <w:szCs w:val="24"/>
        </w:rPr>
        <w:t xml:space="preserve"> Και φυσικά τα μεγαλύτερα εισοδήματα</w:t>
      </w:r>
      <w:r>
        <w:rPr>
          <w:rFonts w:eastAsia="Times New Roman" w:cs="Times New Roman"/>
          <w:szCs w:val="24"/>
        </w:rPr>
        <w:t>,</w:t>
      </w:r>
      <w:r w:rsidRPr="003335AC">
        <w:rPr>
          <w:rFonts w:eastAsia="Times New Roman" w:cs="Times New Roman"/>
          <w:szCs w:val="24"/>
        </w:rPr>
        <w:t xml:space="preserve"> </w:t>
      </w:r>
      <w:r>
        <w:rPr>
          <w:rFonts w:eastAsia="Times New Roman" w:cs="Times New Roman"/>
          <w:szCs w:val="24"/>
        </w:rPr>
        <w:t>τα ελαφρύνουμε. Μ</w:t>
      </w:r>
      <w:r w:rsidRPr="003335AC">
        <w:rPr>
          <w:rFonts w:eastAsia="Times New Roman" w:cs="Times New Roman"/>
          <w:szCs w:val="24"/>
        </w:rPr>
        <w:t>ειώθηκε κατά 33% η εισφορά για τα μεσαία και μεγαλύτερα εισοδήματα των αγροτών</w:t>
      </w:r>
      <w:r>
        <w:rPr>
          <w:rFonts w:eastAsia="Times New Roman" w:cs="Times New Roman"/>
          <w:szCs w:val="24"/>
        </w:rPr>
        <w:t>.</w:t>
      </w:r>
      <w:r w:rsidRPr="003335AC">
        <w:rPr>
          <w:rFonts w:eastAsia="Times New Roman" w:cs="Times New Roman"/>
          <w:szCs w:val="24"/>
        </w:rPr>
        <w:t xml:space="preserve"> </w:t>
      </w:r>
      <w:r>
        <w:rPr>
          <w:rFonts w:eastAsia="Times New Roman" w:cs="Times New Roman"/>
          <w:szCs w:val="24"/>
        </w:rPr>
        <w:t>Προχωράμε</w:t>
      </w:r>
      <w:r w:rsidRPr="003335AC">
        <w:rPr>
          <w:rFonts w:eastAsia="Times New Roman" w:cs="Times New Roman"/>
          <w:szCs w:val="24"/>
        </w:rPr>
        <w:t xml:space="preserve"> σ</w:t>
      </w:r>
      <w:r w:rsidRPr="003335AC">
        <w:rPr>
          <w:rFonts w:eastAsia="Times New Roman" w:cs="Times New Roman"/>
          <w:szCs w:val="24"/>
        </w:rPr>
        <w:t>ε φορολογικές ελαφρύνσεις</w:t>
      </w:r>
      <w:r>
        <w:rPr>
          <w:rFonts w:eastAsia="Times New Roman" w:cs="Times New Roman"/>
          <w:szCs w:val="24"/>
        </w:rPr>
        <w:t>, αλλά στοχευμένες μέσω των σ</w:t>
      </w:r>
      <w:r w:rsidRPr="003335AC">
        <w:rPr>
          <w:rFonts w:eastAsia="Times New Roman" w:cs="Times New Roman"/>
          <w:szCs w:val="24"/>
        </w:rPr>
        <w:t>υνεταιρισμών</w:t>
      </w:r>
      <w:r>
        <w:rPr>
          <w:rFonts w:eastAsia="Times New Roman" w:cs="Times New Roman"/>
          <w:szCs w:val="24"/>
        </w:rPr>
        <w:t>. Ό</w:t>
      </w:r>
      <w:r w:rsidRPr="003335AC">
        <w:rPr>
          <w:rFonts w:eastAsia="Times New Roman" w:cs="Times New Roman"/>
          <w:szCs w:val="24"/>
        </w:rPr>
        <w:t>λα τ</w:t>
      </w:r>
      <w:r>
        <w:rPr>
          <w:rFonts w:eastAsia="Times New Roman" w:cs="Times New Roman"/>
          <w:szCs w:val="24"/>
        </w:rPr>
        <w:t>α κίνητρα θα δίνονται μέσω των σ</w:t>
      </w:r>
      <w:r w:rsidRPr="003335AC">
        <w:rPr>
          <w:rFonts w:eastAsia="Times New Roman" w:cs="Times New Roman"/>
          <w:szCs w:val="24"/>
        </w:rPr>
        <w:t>υνεταιρισμών</w:t>
      </w:r>
      <w:r>
        <w:rPr>
          <w:rFonts w:eastAsia="Times New Roman" w:cs="Times New Roman"/>
          <w:szCs w:val="24"/>
        </w:rPr>
        <w:t xml:space="preserve">. Γιατί; Διότι </w:t>
      </w:r>
      <w:r w:rsidRPr="003335AC">
        <w:rPr>
          <w:rFonts w:eastAsia="Times New Roman" w:cs="Times New Roman"/>
          <w:szCs w:val="24"/>
        </w:rPr>
        <w:t>ο συνεργατισμός είναι η μόνη διέξοδος για να αντιμετωπίσουμε τ</w:t>
      </w:r>
      <w:r>
        <w:rPr>
          <w:rFonts w:eastAsia="Times New Roman" w:cs="Times New Roman"/>
          <w:szCs w:val="24"/>
        </w:rPr>
        <w:t>α δομικά προβλήματα που έχει η α</w:t>
      </w:r>
      <w:r w:rsidRPr="003335AC">
        <w:rPr>
          <w:rFonts w:eastAsia="Times New Roman" w:cs="Times New Roman"/>
          <w:szCs w:val="24"/>
        </w:rPr>
        <w:t>γροτική παραγωγή</w:t>
      </w:r>
      <w:r>
        <w:rPr>
          <w:rFonts w:eastAsia="Times New Roman" w:cs="Times New Roman"/>
          <w:szCs w:val="24"/>
        </w:rPr>
        <w:t>.</w:t>
      </w:r>
      <w:r w:rsidRPr="003335AC">
        <w:rPr>
          <w:rFonts w:eastAsia="Times New Roman" w:cs="Times New Roman"/>
          <w:szCs w:val="24"/>
        </w:rPr>
        <w:t xml:space="preserve"> </w:t>
      </w:r>
    </w:p>
    <w:p w14:paraId="2D05F2C8" w14:textId="77777777" w:rsidR="00237587" w:rsidRDefault="00AE0D0F">
      <w:pPr>
        <w:spacing w:after="0" w:line="600" w:lineRule="auto"/>
        <w:ind w:firstLine="720"/>
        <w:contextualSpacing/>
        <w:jc w:val="both"/>
        <w:rPr>
          <w:rFonts w:eastAsia="Times New Roman" w:cs="Times New Roman"/>
          <w:szCs w:val="24"/>
        </w:rPr>
      </w:pPr>
      <w:r w:rsidRPr="003335AC">
        <w:rPr>
          <w:rFonts w:eastAsia="Times New Roman" w:cs="Times New Roman"/>
          <w:szCs w:val="24"/>
        </w:rPr>
        <w:t>Δηλαδή</w:t>
      </w:r>
      <w:r>
        <w:rPr>
          <w:rFonts w:eastAsia="Times New Roman" w:cs="Times New Roman"/>
          <w:szCs w:val="24"/>
        </w:rPr>
        <w:t xml:space="preserve">, με </w:t>
      </w:r>
      <w:r>
        <w:rPr>
          <w:rFonts w:eastAsia="Times New Roman" w:cs="Times New Roman"/>
          <w:szCs w:val="24"/>
        </w:rPr>
        <w:t>λίγα λόγια θέλω να πω ότι αυτή η Κ</w:t>
      </w:r>
      <w:r w:rsidRPr="003335AC">
        <w:rPr>
          <w:rFonts w:eastAsia="Times New Roman" w:cs="Times New Roman"/>
          <w:szCs w:val="24"/>
        </w:rPr>
        <w:t>υβέρνηση δεν αντιμετωπ</w:t>
      </w:r>
      <w:r>
        <w:rPr>
          <w:rFonts w:eastAsia="Times New Roman" w:cs="Times New Roman"/>
          <w:szCs w:val="24"/>
        </w:rPr>
        <w:t>ίζει τα πράγματα τσαλαβουτώντας</w:t>
      </w:r>
      <w:r w:rsidRPr="003335AC">
        <w:rPr>
          <w:rFonts w:eastAsia="Times New Roman" w:cs="Times New Roman"/>
          <w:szCs w:val="24"/>
        </w:rPr>
        <w:t xml:space="preserve"> ευκαιριακά </w:t>
      </w:r>
      <w:r>
        <w:rPr>
          <w:rFonts w:eastAsia="Times New Roman" w:cs="Times New Roman"/>
          <w:szCs w:val="24"/>
        </w:rPr>
        <w:t>και κάνοντας εύκολους</w:t>
      </w:r>
      <w:r w:rsidRPr="003335AC">
        <w:rPr>
          <w:rFonts w:eastAsia="Times New Roman" w:cs="Times New Roman"/>
          <w:szCs w:val="24"/>
        </w:rPr>
        <w:t xml:space="preserve"> λαϊκισμούς</w:t>
      </w:r>
      <w:r>
        <w:rPr>
          <w:rFonts w:eastAsia="Times New Roman" w:cs="Times New Roman"/>
          <w:szCs w:val="24"/>
        </w:rPr>
        <w:t>. Τα</w:t>
      </w:r>
      <w:r w:rsidRPr="003335AC">
        <w:rPr>
          <w:rFonts w:eastAsia="Times New Roman" w:cs="Times New Roman"/>
          <w:szCs w:val="24"/>
        </w:rPr>
        <w:t xml:space="preserve"> αντιμετωπίζει με σχέδιο</w:t>
      </w:r>
      <w:r>
        <w:rPr>
          <w:rFonts w:eastAsia="Times New Roman" w:cs="Times New Roman"/>
          <w:szCs w:val="24"/>
        </w:rPr>
        <w:t xml:space="preserve"> </w:t>
      </w:r>
      <w:r w:rsidRPr="003335AC">
        <w:rPr>
          <w:rFonts w:eastAsia="Times New Roman" w:cs="Times New Roman"/>
          <w:szCs w:val="24"/>
        </w:rPr>
        <w:t>και βήμα-βήμα</w:t>
      </w:r>
      <w:r>
        <w:rPr>
          <w:rFonts w:eastAsia="Times New Roman" w:cs="Times New Roman"/>
          <w:szCs w:val="24"/>
        </w:rPr>
        <w:t>: Κ</w:t>
      </w:r>
      <w:r w:rsidRPr="003335AC">
        <w:rPr>
          <w:rFonts w:eastAsia="Times New Roman" w:cs="Times New Roman"/>
          <w:szCs w:val="24"/>
        </w:rPr>
        <w:t>αι το κόστος παραγωγής</w:t>
      </w:r>
      <w:r>
        <w:rPr>
          <w:rFonts w:eastAsia="Times New Roman" w:cs="Times New Roman"/>
          <w:szCs w:val="24"/>
        </w:rPr>
        <w:t>,</w:t>
      </w:r>
      <w:r w:rsidRPr="003335AC">
        <w:rPr>
          <w:rFonts w:eastAsia="Times New Roman" w:cs="Times New Roman"/>
          <w:szCs w:val="24"/>
        </w:rPr>
        <w:t xml:space="preserve"> ξεκινώντας με το εργατικό κόστος και </w:t>
      </w:r>
      <w:r>
        <w:rPr>
          <w:rFonts w:eastAsia="Times New Roman" w:cs="Times New Roman"/>
          <w:szCs w:val="24"/>
        </w:rPr>
        <w:t>μια σειρά από άλλες</w:t>
      </w:r>
      <w:r>
        <w:rPr>
          <w:rFonts w:eastAsia="Times New Roman" w:cs="Times New Roman"/>
          <w:szCs w:val="24"/>
        </w:rPr>
        <w:t xml:space="preserve"> παρεμ</w:t>
      </w:r>
      <w:r w:rsidRPr="003335AC">
        <w:rPr>
          <w:rFonts w:eastAsia="Times New Roman" w:cs="Times New Roman"/>
          <w:szCs w:val="24"/>
        </w:rPr>
        <w:t xml:space="preserve">βάσεις που έχουν γίνει και τις ρυθμίσεις των αγροτικών χρεών και τις ρυθμίσεις για </w:t>
      </w:r>
      <w:r w:rsidRPr="003335AC">
        <w:rPr>
          <w:rFonts w:eastAsia="Times New Roman" w:cs="Times New Roman"/>
          <w:szCs w:val="24"/>
        </w:rPr>
        <w:lastRenderedPageBreak/>
        <w:t>τις παλιές εισφορές</w:t>
      </w:r>
      <w:r>
        <w:rPr>
          <w:rFonts w:eastAsia="Times New Roman" w:cs="Times New Roman"/>
          <w:szCs w:val="24"/>
        </w:rPr>
        <w:t>,</w:t>
      </w:r>
      <w:r w:rsidRPr="003335AC">
        <w:rPr>
          <w:rFonts w:eastAsia="Times New Roman" w:cs="Times New Roman"/>
          <w:szCs w:val="24"/>
        </w:rPr>
        <w:t xml:space="preserve"> </w:t>
      </w:r>
      <w:r>
        <w:rPr>
          <w:rFonts w:eastAsia="Times New Roman" w:cs="Times New Roman"/>
          <w:szCs w:val="24"/>
        </w:rPr>
        <w:t>ό</w:t>
      </w:r>
      <w:r w:rsidRPr="003335AC">
        <w:rPr>
          <w:rFonts w:eastAsia="Times New Roman" w:cs="Times New Roman"/>
          <w:szCs w:val="24"/>
        </w:rPr>
        <w:t>που σας είπα</w:t>
      </w:r>
      <w:r>
        <w:rPr>
          <w:rFonts w:eastAsia="Times New Roman" w:cs="Times New Roman"/>
          <w:szCs w:val="24"/>
        </w:rPr>
        <w:t xml:space="preserve"> ότι</w:t>
      </w:r>
      <w:r w:rsidRPr="003335AC">
        <w:rPr>
          <w:rFonts w:eastAsia="Times New Roman" w:cs="Times New Roman"/>
          <w:szCs w:val="24"/>
        </w:rPr>
        <w:t xml:space="preserve"> μέχρι το </w:t>
      </w:r>
      <w:r>
        <w:rPr>
          <w:rFonts w:eastAsia="Times New Roman" w:cs="Times New Roman"/>
          <w:szCs w:val="24"/>
        </w:rPr>
        <w:t>2014 μόνο ένας στους δύο πλήρωνε</w:t>
      </w:r>
      <w:r w:rsidRPr="003335AC">
        <w:rPr>
          <w:rFonts w:eastAsia="Times New Roman" w:cs="Times New Roman"/>
          <w:szCs w:val="24"/>
        </w:rPr>
        <w:t xml:space="preserve"> τον ΟΓΑ</w:t>
      </w:r>
      <w:r>
        <w:rPr>
          <w:rFonts w:eastAsia="Times New Roman" w:cs="Times New Roman"/>
          <w:szCs w:val="24"/>
        </w:rPr>
        <w:t>. Έ</w:t>
      </w:r>
      <w:r w:rsidRPr="003335AC">
        <w:rPr>
          <w:rFonts w:eastAsia="Times New Roman" w:cs="Times New Roman"/>
          <w:szCs w:val="24"/>
        </w:rPr>
        <w:t xml:space="preserve">χουν συσσωρευτεί εισφορές και δεν μπορούν </w:t>
      </w:r>
      <w:r>
        <w:rPr>
          <w:rFonts w:eastAsia="Times New Roman" w:cs="Times New Roman"/>
          <w:szCs w:val="24"/>
        </w:rPr>
        <w:t xml:space="preserve">να πάρουν οι άνθρωποι συντάξεις. </w:t>
      </w:r>
      <w:r>
        <w:rPr>
          <w:rFonts w:eastAsia="Times New Roman" w:cs="Times New Roman"/>
          <w:szCs w:val="24"/>
        </w:rPr>
        <w:t>Σας εξήγησε πριν από λίγο ο κ.</w:t>
      </w:r>
      <w:r w:rsidRPr="003335AC">
        <w:rPr>
          <w:rFonts w:eastAsia="Times New Roman" w:cs="Times New Roman"/>
          <w:szCs w:val="24"/>
        </w:rPr>
        <w:t xml:space="preserve"> Π</w:t>
      </w:r>
      <w:r>
        <w:rPr>
          <w:rFonts w:eastAsia="Times New Roman" w:cs="Times New Roman"/>
          <w:szCs w:val="24"/>
        </w:rPr>
        <w:t>ετρόπουλος πώς δουλεύει αυτή η Κ</w:t>
      </w:r>
      <w:r w:rsidRPr="003335AC">
        <w:rPr>
          <w:rFonts w:eastAsia="Times New Roman" w:cs="Times New Roman"/>
          <w:szCs w:val="24"/>
        </w:rPr>
        <w:t>υβέρνηση</w:t>
      </w:r>
      <w:r>
        <w:rPr>
          <w:rFonts w:eastAsia="Times New Roman" w:cs="Times New Roman"/>
          <w:szCs w:val="24"/>
        </w:rPr>
        <w:t>. Ο</w:t>
      </w:r>
      <w:r w:rsidRPr="003335AC">
        <w:rPr>
          <w:rFonts w:eastAsia="Times New Roman" w:cs="Times New Roman"/>
          <w:szCs w:val="24"/>
        </w:rPr>
        <w:t xml:space="preserve"> νέος νόμος για τη δακ</w:t>
      </w:r>
      <w:r>
        <w:rPr>
          <w:rFonts w:eastAsia="Times New Roman" w:cs="Times New Roman"/>
          <w:szCs w:val="24"/>
        </w:rPr>
        <w:t>οκτονία είναι έτοιμος και προ των πυλών</w:t>
      </w:r>
      <w:r w:rsidRPr="003335AC">
        <w:rPr>
          <w:rFonts w:eastAsia="Times New Roman" w:cs="Times New Roman"/>
          <w:szCs w:val="24"/>
        </w:rPr>
        <w:t xml:space="preserve"> να κατατεθεί και να συζητηθεί </w:t>
      </w:r>
      <w:r>
        <w:rPr>
          <w:rFonts w:eastAsia="Times New Roman" w:cs="Times New Roman"/>
          <w:szCs w:val="24"/>
        </w:rPr>
        <w:t>εδώ, στην Ολομέλεια της Β</w:t>
      </w:r>
      <w:r w:rsidRPr="003335AC">
        <w:rPr>
          <w:rFonts w:eastAsia="Times New Roman" w:cs="Times New Roman"/>
          <w:szCs w:val="24"/>
        </w:rPr>
        <w:t>ουλής</w:t>
      </w:r>
      <w:r>
        <w:rPr>
          <w:rFonts w:eastAsia="Times New Roman" w:cs="Times New Roman"/>
          <w:szCs w:val="24"/>
        </w:rPr>
        <w:t>.</w:t>
      </w:r>
      <w:r w:rsidRPr="003335AC">
        <w:rPr>
          <w:rFonts w:eastAsia="Times New Roman" w:cs="Times New Roman"/>
          <w:szCs w:val="24"/>
        </w:rPr>
        <w:t xml:space="preserve"> </w:t>
      </w:r>
      <w:r>
        <w:rPr>
          <w:rFonts w:eastAsia="Times New Roman" w:cs="Times New Roman"/>
          <w:szCs w:val="24"/>
        </w:rPr>
        <w:t>Οι παλιές</w:t>
      </w:r>
      <w:r w:rsidRPr="003335AC">
        <w:rPr>
          <w:rFonts w:eastAsia="Times New Roman" w:cs="Times New Roman"/>
          <w:szCs w:val="24"/>
        </w:rPr>
        <w:t xml:space="preserve"> στρεβλώσεις στο</w:t>
      </w:r>
      <w:r>
        <w:rPr>
          <w:rFonts w:eastAsia="Times New Roman" w:cs="Times New Roman"/>
          <w:szCs w:val="24"/>
        </w:rPr>
        <w:t>ν</w:t>
      </w:r>
      <w:r w:rsidRPr="003335AC">
        <w:rPr>
          <w:rFonts w:eastAsia="Times New Roman" w:cs="Times New Roman"/>
          <w:szCs w:val="24"/>
        </w:rPr>
        <w:t xml:space="preserve"> συνεταιρισμό</w:t>
      </w:r>
      <w:r>
        <w:rPr>
          <w:rFonts w:eastAsia="Times New Roman" w:cs="Times New Roman"/>
          <w:szCs w:val="24"/>
        </w:rPr>
        <w:t xml:space="preserve"> τριάντα</w:t>
      </w:r>
      <w:r w:rsidRPr="003335AC">
        <w:rPr>
          <w:rFonts w:eastAsia="Times New Roman" w:cs="Times New Roman"/>
          <w:szCs w:val="24"/>
        </w:rPr>
        <w:t xml:space="preserve"> χρόνια </w:t>
      </w:r>
      <w:r>
        <w:rPr>
          <w:rFonts w:eastAsia="Times New Roman" w:cs="Times New Roman"/>
          <w:szCs w:val="24"/>
        </w:rPr>
        <w:t>δι</w:t>
      </w:r>
      <w:r>
        <w:rPr>
          <w:rFonts w:eastAsia="Times New Roman" w:cs="Times New Roman"/>
          <w:szCs w:val="24"/>
        </w:rPr>
        <w:t xml:space="preserve">έλυσαν </w:t>
      </w:r>
      <w:r w:rsidRPr="003335AC">
        <w:rPr>
          <w:rFonts w:eastAsia="Times New Roman" w:cs="Times New Roman"/>
          <w:szCs w:val="24"/>
        </w:rPr>
        <w:t>το συνεταιριστικό κίνημα</w:t>
      </w:r>
      <w:r>
        <w:rPr>
          <w:rFonts w:eastAsia="Times New Roman" w:cs="Times New Roman"/>
          <w:szCs w:val="24"/>
        </w:rPr>
        <w:t>,</w:t>
      </w:r>
      <w:r w:rsidRPr="003335AC">
        <w:rPr>
          <w:rFonts w:eastAsia="Times New Roman" w:cs="Times New Roman"/>
          <w:szCs w:val="24"/>
        </w:rPr>
        <w:t xml:space="preserve"> άφησαν κουφάρια πίσω</w:t>
      </w:r>
      <w:r>
        <w:rPr>
          <w:rFonts w:eastAsia="Times New Roman" w:cs="Times New Roman"/>
          <w:szCs w:val="24"/>
        </w:rPr>
        <w:t>. Συνεταιρισμοί με βαθιά</w:t>
      </w:r>
      <w:r w:rsidRPr="003335AC">
        <w:rPr>
          <w:rFonts w:eastAsia="Times New Roman" w:cs="Times New Roman"/>
          <w:szCs w:val="24"/>
        </w:rPr>
        <w:t xml:space="preserve"> ιστορία έχουν μείνει κουφάρια και </w:t>
      </w:r>
      <w:r>
        <w:rPr>
          <w:rFonts w:eastAsia="Times New Roman" w:cs="Times New Roman"/>
          <w:szCs w:val="24"/>
        </w:rPr>
        <w:t>διοικήσεις εγκλωβισμένες. Α</w:t>
      </w:r>
      <w:r w:rsidRPr="003335AC">
        <w:rPr>
          <w:rFonts w:eastAsia="Times New Roman" w:cs="Times New Roman"/>
          <w:szCs w:val="24"/>
        </w:rPr>
        <w:t>υτά προσπαθούμε να λύσουμε και αυ</w:t>
      </w:r>
      <w:r>
        <w:rPr>
          <w:rFonts w:eastAsia="Times New Roman" w:cs="Times New Roman"/>
          <w:szCs w:val="24"/>
        </w:rPr>
        <w:t>τά λύνουμε καθημερινά μέσα σε τέσσερα, πέντε</w:t>
      </w:r>
      <w:r w:rsidRPr="003335AC">
        <w:rPr>
          <w:rFonts w:eastAsia="Times New Roman" w:cs="Times New Roman"/>
          <w:szCs w:val="24"/>
        </w:rPr>
        <w:t xml:space="preserve"> χρόνια</w:t>
      </w:r>
      <w:r>
        <w:rPr>
          <w:rFonts w:eastAsia="Times New Roman" w:cs="Times New Roman"/>
          <w:szCs w:val="24"/>
        </w:rPr>
        <w:t>. Α</w:t>
      </w:r>
      <w:r w:rsidRPr="003335AC">
        <w:rPr>
          <w:rFonts w:eastAsia="Times New Roman" w:cs="Times New Roman"/>
          <w:szCs w:val="24"/>
        </w:rPr>
        <w:t>υτά προσπαθούμε να λύσουμε</w:t>
      </w:r>
      <w:r>
        <w:rPr>
          <w:rFonts w:eastAsia="Times New Roman" w:cs="Times New Roman"/>
          <w:szCs w:val="24"/>
        </w:rPr>
        <w:t>,</w:t>
      </w:r>
      <w:r w:rsidRPr="003335AC">
        <w:rPr>
          <w:rFonts w:eastAsia="Times New Roman" w:cs="Times New Roman"/>
          <w:szCs w:val="24"/>
        </w:rPr>
        <w:t xml:space="preserve"> ό</w:t>
      </w:r>
      <w:r>
        <w:rPr>
          <w:rFonts w:eastAsia="Times New Roman" w:cs="Times New Roman"/>
          <w:szCs w:val="24"/>
        </w:rPr>
        <w:t>,</w:t>
      </w:r>
      <w:r w:rsidRPr="003335AC">
        <w:rPr>
          <w:rFonts w:eastAsia="Times New Roman" w:cs="Times New Roman"/>
          <w:szCs w:val="24"/>
        </w:rPr>
        <w:t xml:space="preserve">τι διαλυόταν </w:t>
      </w:r>
      <w:r>
        <w:rPr>
          <w:rFonts w:eastAsia="Times New Roman" w:cs="Times New Roman"/>
          <w:szCs w:val="24"/>
        </w:rPr>
        <w:t xml:space="preserve">επί </w:t>
      </w:r>
      <w:r w:rsidRPr="003335AC">
        <w:rPr>
          <w:rFonts w:eastAsia="Times New Roman" w:cs="Times New Roman"/>
          <w:szCs w:val="24"/>
        </w:rPr>
        <w:t>δεκαετίες</w:t>
      </w:r>
      <w:r>
        <w:rPr>
          <w:rFonts w:eastAsia="Times New Roman" w:cs="Times New Roman"/>
          <w:szCs w:val="24"/>
        </w:rPr>
        <w:t>. Το θεσμικό π</w:t>
      </w:r>
      <w:r w:rsidRPr="003335AC">
        <w:rPr>
          <w:rFonts w:eastAsia="Times New Roman" w:cs="Times New Roman"/>
          <w:szCs w:val="24"/>
        </w:rPr>
        <w:t>λαίσιο για την αλιεία</w:t>
      </w:r>
      <w:r>
        <w:rPr>
          <w:rFonts w:eastAsia="Times New Roman" w:cs="Times New Roman"/>
          <w:szCs w:val="24"/>
        </w:rPr>
        <w:t xml:space="preserve"> </w:t>
      </w:r>
      <w:r w:rsidRPr="003335AC">
        <w:rPr>
          <w:rFonts w:eastAsia="Times New Roman" w:cs="Times New Roman"/>
          <w:szCs w:val="24"/>
        </w:rPr>
        <w:t xml:space="preserve">είναι του 1966 και τώρα έρχεται </w:t>
      </w:r>
      <w:r>
        <w:rPr>
          <w:rFonts w:eastAsia="Times New Roman" w:cs="Times New Roman"/>
          <w:szCs w:val="24"/>
        </w:rPr>
        <w:t>νόμος ολοκληρωμένος για την αλιεία. Ά</w:t>
      </w:r>
      <w:r w:rsidRPr="003335AC">
        <w:rPr>
          <w:rFonts w:eastAsia="Times New Roman" w:cs="Times New Roman"/>
          <w:szCs w:val="24"/>
        </w:rPr>
        <w:t xml:space="preserve">ρα οι παρεμβάσεις μας </w:t>
      </w:r>
      <w:r>
        <w:rPr>
          <w:rFonts w:eastAsia="Times New Roman" w:cs="Times New Roman"/>
          <w:szCs w:val="24"/>
        </w:rPr>
        <w:t xml:space="preserve">γίνονται με ένα </w:t>
      </w:r>
      <w:r w:rsidRPr="003335AC">
        <w:rPr>
          <w:rFonts w:eastAsia="Times New Roman" w:cs="Times New Roman"/>
          <w:szCs w:val="24"/>
        </w:rPr>
        <w:t>σχέδιο και έχουν μία λογική κατεύθυνση</w:t>
      </w:r>
      <w:r>
        <w:rPr>
          <w:rFonts w:eastAsia="Times New Roman" w:cs="Times New Roman"/>
          <w:szCs w:val="24"/>
        </w:rPr>
        <w:t>, αυτό που δεν υπήρχε ποτέ στη χ</w:t>
      </w:r>
      <w:r w:rsidRPr="003335AC">
        <w:rPr>
          <w:rFonts w:eastAsia="Times New Roman" w:cs="Times New Roman"/>
          <w:szCs w:val="24"/>
        </w:rPr>
        <w:t>ώρα μέχρι τώρα</w:t>
      </w:r>
      <w:r>
        <w:rPr>
          <w:rFonts w:eastAsia="Times New Roman" w:cs="Times New Roman"/>
          <w:szCs w:val="24"/>
        </w:rPr>
        <w:t xml:space="preserve">. </w:t>
      </w:r>
    </w:p>
    <w:p w14:paraId="2D05F2C9"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Έχετε δίκιο ω</w:t>
      </w:r>
      <w:r w:rsidRPr="003335AC">
        <w:rPr>
          <w:rFonts w:eastAsia="Times New Roman" w:cs="Times New Roman"/>
          <w:szCs w:val="24"/>
        </w:rPr>
        <w:t>στόσο</w:t>
      </w:r>
      <w:r>
        <w:rPr>
          <w:rFonts w:eastAsia="Times New Roman" w:cs="Times New Roman"/>
          <w:szCs w:val="24"/>
        </w:rPr>
        <w:t>. Τ</w:t>
      </w:r>
      <w:r w:rsidRPr="003335AC">
        <w:rPr>
          <w:rFonts w:eastAsia="Times New Roman" w:cs="Times New Roman"/>
          <w:szCs w:val="24"/>
        </w:rPr>
        <w:t>α προβλή</w:t>
      </w:r>
      <w:r>
        <w:rPr>
          <w:rFonts w:eastAsia="Times New Roman" w:cs="Times New Roman"/>
          <w:szCs w:val="24"/>
        </w:rPr>
        <w:t>ματα των αγροτών και του αγροτόκο</w:t>
      </w:r>
      <w:r w:rsidRPr="003335AC">
        <w:rPr>
          <w:rFonts w:eastAsia="Times New Roman" w:cs="Times New Roman"/>
          <w:szCs w:val="24"/>
        </w:rPr>
        <w:t>σμου είναι πολλά</w:t>
      </w:r>
      <w:r>
        <w:rPr>
          <w:rFonts w:eastAsia="Times New Roman" w:cs="Times New Roman"/>
          <w:szCs w:val="24"/>
        </w:rPr>
        <w:t xml:space="preserve"> και ειδικά σε μια χρονιά δύσκολη, ό</w:t>
      </w:r>
      <w:r w:rsidRPr="003335AC">
        <w:rPr>
          <w:rFonts w:eastAsia="Times New Roman" w:cs="Times New Roman"/>
          <w:szCs w:val="24"/>
        </w:rPr>
        <w:t xml:space="preserve">πως ήταν το </w:t>
      </w:r>
      <w:r>
        <w:rPr>
          <w:rFonts w:eastAsia="Times New Roman" w:cs="Times New Roman"/>
          <w:szCs w:val="24"/>
        </w:rPr>
        <w:t>20</w:t>
      </w:r>
      <w:r w:rsidRPr="003335AC">
        <w:rPr>
          <w:rFonts w:eastAsia="Times New Roman" w:cs="Times New Roman"/>
          <w:szCs w:val="24"/>
        </w:rPr>
        <w:t>18</w:t>
      </w:r>
      <w:r>
        <w:rPr>
          <w:rFonts w:eastAsia="Times New Roman" w:cs="Times New Roman"/>
          <w:szCs w:val="24"/>
        </w:rPr>
        <w:t>, μία χρονιά δύσκολη α</w:t>
      </w:r>
      <w:r w:rsidRPr="003335AC">
        <w:rPr>
          <w:rFonts w:eastAsia="Times New Roman" w:cs="Times New Roman"/>
          <w:szCs w:val="24"/>
        </w:rPr>
        <w:t xml:space="preserve">πό πλευράς καιρικών </w:t>
      </w:r>
      <w:r w:rsidRPr="003335AC">
        <w:rPr>
          <w:rFonts w:eastAsia="Times New Roman" w:cs="Times New Roman"/>
          <w:szCs w:val="24"/>
        </w:rPr>
        <w:lastRenderedPageBreak/>
        <w:t>συνθηκών</w:t>
      </w:r>
      <w:r>
        <w:rPr>
          <w:rFonts w:eastAsia="Times New Roman" w:cs="Times New Roman"/>
          <w:szCs w:val="24"/>
        </w:rPr>
        <w:t>, μια χρονιά</w:t>
      </w:r>
      <w:r w:rsidRPr="003335AC">
        <w:rPr>
          <w:rFonts w:eastAsia="Times New Roman" w:cs="Times New Roman"/>
          <w:szCs w:val="24"/>
        </w:rPr>
        <w:t xml:space="preserve"> που μείωσε την παραγωγή</w:t>
      </w:r>
      <w:r>
        <w:rPr>
          <w:rFonts w:eastAsia="Times New Roman" w:cs="Times New Roman"/>
          <w:szCs w:val="24"/>
        </w:rPr>
        <w:t>,</w:t>
      </w:r>
      <w:r w:rsidRPr="003335AC">
        <w:rPr>
          <w:rFonts w:eastAsia="Times New Roman" w:cs="Times New Roman"/>
          <w:szCs w:val="24"/>
        </w:rPr>
        <w:t xml:space="preserve"> μείωσε και την ποιότητα και στο ελαιόλ</w:t>
      </w:r>
      <w:r w:rsidRPr="003335AC">
        <w:rPr>
          <w:rFonts w:eastAsia="Times New Roman" w:cs="Times New Roman"/>
          <w:szCs w:val="24"/>
        </w:rPr>
        <w:t>αδο</w:t>
      </w:r>
      <w:r>
        <w:rPr>
          <w:rFonts w:eastAsia="Times New Roman" w:cs="Times New Roman"/>
          <w:szCs w:val="24"/>
        </w:rPr>
        <w:t xml:space="preserve">, αύξησε </w:t>
      </w:r>
      <w:r w:rsidRPr="003335AC">
        <w:rPr>
          <w:rFonts w:eastAsia="Times New Roman" w:cs="Times New Roman"/>
          <w:szCs w:val="24"/>
        </w:rPr>
        <w:t>το κόστος</w:t>
      </w:r>
      <w:r>
        <w:rPr>
          <w:rFonts w:eastAsia="Times New Roman" w:cs="Times New Roman"/>
          <w:szCs w:val="24"/>
        </w:rPr>
        <w:t>,</w:t>
      </w:r>
      <w:r w:rsidRPr="003335AC">
        <w:rPr>
          <w:rFonts w:eastAsia="Times New Roman" w:cs="Times New Roman"/>
          <w:szCs w:val="24"/>
        </w:rPr>
        <w:t xml:space="preserve"> προσπαθο</w:t>
      </w:r>
      <w:r>
        <w:rPr>
          <w:rFonts w:eastAsia="Times New Roman" w:cs="Times New Roman"/>
          <w:szCs w:val="24"/>
        </w:rPr>
        <w:t>ύμε να τα αντιμετωπίσουμε μέσω εκτά</w:t>
      </w:r>
      <w:r w:rsidRPr="003335AC">
        <w:rPr>
          <w:rFonts w:eastAsia="Times New Roman" w:cs="Times New Roman"/>
          <w:szCs w:val="24"/>
        </w:rPr>
        <w:t>κτων προγραμμάτων στήριξης</w:t>
      </w:r>
      <w:r>
        <w:rPr>
          <w:rFonts w:eastAsia="Times New Roman" w:cs="Times New Roman"/>
          <w:szCs w:val="24"/>
        </w:rPr>
        <w:t>.</w:t>
      </w:r>
    </w:p>
    <w:p w14:paraId="2D05F2CA" w14:textId="77777777" w:rsidR="00237587" w:rsidRDefault="00AE0D0F">
      <w:pPr>
        <w:spacing w:after="0" w:line="600" w:lineRule="auto"/>
        <w:ind w:firstLine="720"/>
        <w:contextualSpacing/>
        <w:jc w:val="both"/>
        <w:rPr>
          <w:rFonts w:eastAsia="Times New Roman" w:cs="Times New Roman"/>
          <w:szCs w:val="24"/>
        </w:rPr>
      </w:pPr>
      <w:r w:rsidRPr="003335AC">
        <w:rPr>
          <w:rFonts w:eastAsia="Times New Roman" w:cs="Times New Roman"/>
          <w:szCs w:val="24"/>
        </w:rPr>
        <w:t>Σας ευχαριστώ πολύ</w:t>
      </w:r>
      <w:r>
        <w:rPr>
          <w:rFonts w:eastAsia="Times New Roman" w:cs="Times New Roman"/>
          <w:szCs w:val="24"/>
        </w:rPr>
        <w:t>.</w:t>
      </w:r>
      <w:r w:rsidRPr="003335AC">
        <w:rPr>
          <w:rFonts w:eastAsia="Times New Roman" w:cs="Times New Roman"/>
          <w:szCs w:val="24"/>
        </w:rPr>
        <w:t xml:space="preserve"> </w:t>
      </w:r>
    </w:p>
    <w:p w14:paraId="2D05F2CB" w14:textId="77777777" w:rsidR="00237587" w:rsidRDefault="00AE0D0F">
      <w:pPr>
        <w:spacing w:after="0" w:line="600" w:lineRule="auto"/>
        <w:ind w:firstLine="720"/>
        <w:jc w:val="both"/>
        <w:rPr>
          <w:rFonts w:eastAsia="Times New Roman" w:cs="Times New Roman"/>
          <w:szCs w:val="24"/>
        </w:rPr>
      </w:pPr>
      <w:r w:rsidRPr="001F0206">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Κι εγώ σας ευχαριστώ, κύριε Υπουργέ.</w:t>
      </w:r>
    </w:p>
    <w:p w14:paraId="2D05F2CC"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Προχωρούμε</w:t>
      </w:r>
      <w:r>
        <w:rPr>
          <w:rFonts w:eastAsia="Times New Roman" w:cs="Times New Roman"/>
          <w:b/>
          <w:szCs w:val="24"/>
        </w:rPr>
        <w:t xml:space="preserve"> </w:t>
      </w:r>
      <w:r w:rsidRPr="003335AC">
        <w:rPr>
          <w:rFonts w:eastAsia="Times New Roman" w:cs="Times New Roman"/>
          <w:szCs w:val="24"/>
        </w:rPr>
        <w:t>στην</w:t>
      </w:r>
      <w:r>
        <w:rPr>
          <w:rFonts w:eastAsia="Times New Roman" w:cs="Times New Roman"/>
          <w:szCs w:val="24"/>
        </w:rPr>
        <w:t xml:space="preserve"> </w:t>
      </w:r>
      <w:r w:rsidRPr="00854ABA">
        <w:rPr>
          <w:rFonts w:eastAsia="Times New Roman" w:cs="Times New Roman"/>
          <w:szCs w:val="24"/>
        </w:rPr>
        <w:t>πρώτη με αριθμό 361/18-2-2019 πρώτου κύκλου</w:t>
      </w:r>
      <w:r w:rsidRPr="00854ABA">
        <w:rPr>
          <w:rFonts w:eastAsia="Times New Roman" w:cs="Times New Roman"/>
          <w:szCs w:val="24"/>
        </w:rPr>
        <w:t xml:space="preserve"> του Βουλευτή Θεσπρωτίας της Νέας Δημοκρατίας κ. Βασιλείου Γιόγιακα προς τον Υπουργό Αγροτικής Ανάπτυξης και Τροφίμων, με θέμα: «Επίλυση αιτημάτων δικαιούχων του μέτρου ενίσχυσης νέων αγροτών του 2009».</w:t>
      </w:r>
    </w:p>
    <w:p w14:paraId="2D05F2CD"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Η</w:t>
      </w:r>
      <w:r w:rsidRPr="003335AC">
        <w:rPr>
          <w:rFonts w:eastAsia="Times New Roman" w:cs="Times New Roman"/>
          <w:szCs w:val="24"/>
        </w:rPr>
        <w:t xml:space="preserve"> παράκλησή μου είναι</w:t>
      </w:r>
      <w:r>
        <w:rPr>
          <w:rFonts w:eastAsia="Times New Roman" w:cs="Times New Roman"/>
          <w:szCs w:val="24"/>
        </w:rPr>
        <w:t>,</w:t>
      </w:r>
      <w:r w:rsidRPr="003335AC">
        <w:rPr>
          <w:rFonts w:eastAsia="Times New Roman" w:cs="Times New Roman"/>
          <w:szCs w:val="24"/>
        </w:rPr>
        <w:t xml:space="preserve"> ε</w:t>
      </w:r>
      <w:r>
        <w:rPr>
          <w:rFonts w:eastAsia="Times New Roman" w:cs="Times New Roman"/>
          <w:szCs w:val="24"/>
        </w:rPr>
        <w:t>πειδή υπάρχει νομοθετικό έργο</w:t>
      </w:r>
      <w:r>
        <w:rPr>
          <w:rFonts w:eastAsia="Times New Roman" w:cs="Times New Roman"/>
          <w:szCs w:val="24"/>
        </w:rPr>
        <w:t xml:space="preserve"> κ</w:t>
      </w:r>
      <w:r w:rsidRPr="003335AC">
        <w:rPr>
          <w:rFonts w:eastAsia="Times New Roman" w:cs="Times New Roman"/>
          <w:szCs w:val="24"/>
        </w:rPr>
        <w:t>ι επειδή έχουμε ήδη καθυστερήσει</w:t>
      </w:r>
      <w:r>
        <w:rPr>
          <w:rFonts w:eastAsia="Times New Roman" w:cs="Times New Roman"/>
          <w:szCs w:val="24"/>
        </w:rPr>
        <w:t>…</w:t>
      </w:r>
    </w:p>
    <w:p w14:paraId="2D05F2CE"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Η παράκληση είναι σεβαστή, κύριε Πρόεδρε,</w:t>
      </w:r>
      <w:r w:rsidRPr="003335AC">
        <w:rPr>
          <w:rFonts w:eastAsia="Times New Roman" w:cs="Times New Roman"/>
          <w:szCs w:val="24"/>
        </w:rPr>
        <w:t xml:space="preserve"> αλλά </w:t>
      </w:r>
      <w:r>
        <w:rPr>
          <w:rFonts w:eastAsia="Times New Roman" w:cs="Times New Roman"/>
          <w:szCs w:val="24"/>
        </w:rPr>
        <w:t>εσείς ελέγχετε τη συζήτηση και εσείς πρέπει να εφαρμόζετε τον Κανονισμό. Εδώ δεν έχουμε κανέναν λόγο, αλλά όταν μιλάνε δεκάλεπτα και εικοσάλεπτα…</w:t>
      </w:r>
    </w:p>
    <w:p w14:paraId="2D05F2CF" w14:textId="77777777" w:rsidR="00237587" w:rsidRDefault="00AE0D0F">
      <w:pPr>
        <w:spacing w:after="0" w:line="600" w:lineRule="auto"/>
        <w:ind w:firstLine="720"/>
        <w:jc w:val="both"/>
        <w:rPr>
          <w:rFonts w:eastAsia="Times New Roman" w:cs="Times New Roman"/>
          <w:szCs w:val="24"/>
        </w:rPr>
      </w:pPr>
      <w:r w:rsidRPr="001F0206">
        <w:rPr>
          <w:rFonts w:eastAsia="Times New Roman" w:cs="Times New Roman"/>
          <w:b/>
          <w:szCs w:val="24"/>
        </w:rPr>
        <w:lastRenderedPageBreak/>
        <w:t>ΠΡΟΕΔΡ</w:t>
      </w:r>
      <w:r w:rsidRPr="001F0206">
        <w:rPr>
          <w:rFonts w:eastAsia="Times New Roman" w:cs="Times New Roman"/>
          <w:b/>
          <w:szCs w:val="24"/>
        </w:rPr>
        <w:t>ΕΥΩΝ (Δημήτριος Κρεμαστινός):</w:t>
      </w:r>
      <w:r>
        <w:rPr>
          <w:rFonts w:eastAsia="Times New Roman" w:cs="Times New Roman"/>
          <w:b/>
          <w:szCs w:val="24"/>
        </w:rPr>
        <w:t xml:space="preserve"> </w:t>
      </w:r>
      <w:r>
        <w:rPr>
          <w:rFonts w:eastAsia="Times New Roman" w:cs="Times New Roman"/>
          <w:szCs w:val="24"/>
        </w:rPr>
        <w:t xml:space="preserve">Συμφωνώ. Λέω </w:t>
      </w:r>
      <w:r w:rsidRPr="003335AC">
        <w:rPr>
          <w:rFonts w:eastAsia="Times New Roman" w:cs="Times New Roman"/>
          <w:szCs w:val="24"/>
        </w:rPr>
        <w:t>παράκληση</w:t>
      </w:r>
      <w:r>
        <w:rPr>
          <w:rFonts w:eastAsia="Times New Roman" w:cs="Times New Roman"/>
          <w:szCs w:val="24"/>
        </w:rPr>
        <w:t>, δεν είναι διαταγή. Η λέξη</w:t>
      </w:r>
      <w:r w:rsidRPr="003335AC">
        <w:rPr>
          <w:rFonts w:eastAsia="Times New Roman" w:cs="Times New Roman"/>
          <w:szCs w:val="24"/>
        </w:rPr>
        <w:t xml:space="preserve"> παράκληση </w:t>
      </w:r>
      <w:r>
        <w:rPr>
          <w:rFonts w:eastAsia="Times New Roman" w:cs="Times New Roman"/>
          <w:szCs w:val="24"/>
        </w:rPr>
        <w:t xml:space="preserve">σε ένα </w:t>
      </w:r>
      <w:r w:rsidRPr="003335AC">
        <w:rPr>
          <w:rFonts w:eastAsia="Times New Roman" w:cs="Times New Roman"/>
          <w:szCs w:val="24"/>
        </w:rPr>
        <w:t>λεξικό</w:t>
      </w:r>
      <w:r>
        <w:rPr>
          <w:rFonts w:eastAsia="Times New Roman" w:cs="Times New Roman"/>
          <w:szCs w:val="24"/>
        </w:rPr>
        <w:t>,</w:t>
      </w:r>
      <w:r w:rsidRPr="003335AC">
        <w:rPr>
          <w:rFonts w:eastAsia="Times New Roman" w:cs="Times New Roman"/>
          <w:szCs w:val="24"/>
        </w:rPr>
        <w:t xml:space="preserve"> ξέρετε</w:t>
      </w:r>
      <w:r>
        <w:rPr>
          <w:rFonts w:eastAsia="Times New Roman" w:cs="Times New Roman"/>
          <w:szCs w:val="24"/>
        </w:rPr>
        <w:t>,</w:t>
      </w:r>
      <w:r w:rsidRPr="003335AC">
        <w:rPr>
          <w:rFonts w:eastAsia="Times New Roman" w:cs="Times New Roman"/>
          <w:szCs w:val="24"/>
        </w:rPr>
        <w:t xml:space="preserve"> είναι παράκληση</w:t>
      </w:r>
      <w:r>
        <w:rPr>
          <w:rFonts w:eastAsia="Times New Roman" w:cs="Times New Roman"/>
          <w:szCs w:val="24"/>
        </w:rPr>
        <w:t>. Μη μου κάνετε υποδείξεις</w:t>
      </w:r>
      <w:r>
        <w:rPr>
          <w:rFonts w:eastAsia="Times New Roman" w:cs="Times New Roman"/>
          <w:szCs w:val="24"/>
        </w:rPr>
        <w:t>!</w:t>
      </w:r>
    </w:p>
    <w:p w14:paraId="2D05F2D0"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Σεβαστό.</w:t>
      </w:r>
    </w:p>
    <w:p w14:paraId="2D05F2D1" w14:textId="77777777" w:rsidR="00237587" w:rsidRDefault="00AE0D0F">
      <w:pPr>
        <w:spacing w:after="0" w:line="600" w:lineRule="auto"/>
        <w:ind w:firstLine="720"/>
        <w:jc w:val="both"/>
        <w:rPr>
          <w:rFonts w:eastAsia="Times New Roman" w:cs="Times New Roman"/>
          <w:szCs w:val="24"/>
        </w:rPr>
      </w:pPr>
      <w:r w:rsidRPr="001F0206">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Π</w:t>
      </w:r>
      <w:r w:rsidRPr="003335AC">
        <w:rPr>
          <w:rFonts w:eastAsia="Times New Roman" w:cs="Times New Roman"/>
          <w:szCs w:val="24"/>
        </w:rPr>
        <w:t>αρακαλώ</w:t>
      </w:r>
      <w:r>
        <w:rPr>
          <w:rFonts w:eastAsia="Times New Roman" w:cs="Times New Roman"/>
          <w:szCs w:val="24"/>
        </w:rPr>
        <w:t>, κύριε Γιόγιακα, έχετε το</w:t>
      </w:r>
      <w:r>
        <w:rPr>
          <w:rFonts w:eastAsia="Times New Roman" w:cs="Times New Roman"/>
          <w:szCs w:val="24"/>
        </w:rPr>
        <w:t>ν λόγο.</w:t>
      </w:r>
    </w:p>
    <w:p w14:paraId="2D05F2D2"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Ευχαριστώ, κύριε Π</w:t>
      </w:r>
      <w:r w:rsidRPr="003335AC">
        <w:rPr>
          <w:rFonts w:eastAsia="Times New Roman" w:cs="Times New Roman"/>
          <w:szCs w:val="24"/>
        </w:rPr>
        <w:t>ρόεδρε</w:t>
      </w:r>
      <w:r>
        <w:rPr>
          <w:rFonts w:eastAsia="Times New Roman" w:cs="Times New Roman"/>
          <w:szCs w:val="24"/>
        </w:rPr>
        <w:t>.</w:t>
      </w:r>
      <w:r w:rsidRPr="003335AC">
        <w:rPr>
          <w:rFonts w:eastAsia="Times New Roman" w:cs="Times New Roman"/>
          <w:szCs w:val="24"/>
        </w:rPr>
        <w:t xml:space="preserve"> </w:t>
      </w:r>
    </w:p>
    <w:p w14:paraId="2D05F2D3" w14:textId="77777777" w:rsidR="00237587" w:rsidRDefault="00AE0D0F">
      <w:pPr>
        <w:spacing w:after="0" w:line="600" w:lineRule="auto"/>
        <w:ind w:firstLine="720"/>
        <w:jc w:val="both"/>
        <w:rPr>
          <w:rFonts w:eastAsia="Times New Roman" w:cs="Times New Roman"/>
          <w:szCs w:val="24"/>
        </w:rPr>
      </w:pPr>
      <w:r w:rsidRPr="003335AC">
        <w:rPr>
          <w:rFonts w:eastAsia="Times New Roman" w:cs="Times New Roman"/>
          <w:szCs w:val="24"/>
        </w:rPr>
        <w:t>Κύριε Υπουργέ</w:t>
      </w:r>
      <w:r>
        <w:rPr>
          <w:rFonts w:eastAsia="Times New Roman" w:cs="Times New Roman"/>
          <w:szCs w:val="24"/>
        </w:rPr>
        <w:t>,</w:t>
      </w:r>
      <w:r w:rsidRPr="003335AC">
        <w:rPr>
          <w:rFonts w:eastAsia="Times New Roman" w:cs="Times New Roman"/>
          <w:szCs w:val="24"/>
        </w:rPr>
        <w:t xml:space="preserve"> η ερώτηση αφορά τους αγρότες που κρίθηκαν δικαιού</w:t>
      </w:r>
      <w:r>
        <w:rPr>
          <w:rFonts w:eastAsia="Times New Roman" w:cs="Times New Roman"/>
          <w:szCs w:val="24"/>
        </w:rPr>
        <w:t>χοι του Προγράμματος Ε</w:t>
      </w:r>
      <w:r w:rsidRPr="003335AC">
        <w:rPr>
          <w:rFonts w:eastAsia="Times New Roman" w:cs="Times New Roman"/>
          <w:szCs w:val="24"/>
        </w:rPr>
        <w:t>νίσχυσης Νέων Αγροτών το 2009</w:t>
      </w:r>
      <w:r>
        <w:rPr>
          <w:rFonts w:eastAsia="Times New Roman" w:cs="Times New Roman"/>
          <w:szCs w:val="24"/>
        </w:rPr>
        <w:t xml:space="preserve">, πρόγραμμα που προκήρυξε η τότε </w:t>
      </w:r>
      <w:r>
        <w:rPr>
          <w:rFonts w:eastAsia="Times New Roman" w:cs="Times New Roman"/>
          <w:szCs w:val="24"/>
        </w:rPr>
        <w:t>κ</w:t>
      </w:r>
      <w:r w:rsidRPr="003335AC">
        <w:rPr>
          <w:rFonts w:eastAsia="Times New Roman" w:cs="Times New Roman"/>
          <w:szCs w:val="24"/>
        </w:rPr>
        <w:t>υβέρνηση της Νέας Δημοκρατίας</w:t>
      </w:r>
      <w:r>
        <w:rPr>
          <w:rFonts w:eastAsia="Times New Roman" w:cs="Times New Roman"/>
          <w:szCs w:val="24"/>
        </w:rPr>
        <w:t>. Σε αυτό προβλεπόταν</w:t>
      </w:r>
      <w:r w:rsidRPr="003335AC">
        <w:rPr>
          <w:rFonts w:eastAsia="Times New Roman" w:cs="Times New Roman"/>
          <w:szCs w:val="24"/>
        </w:rPr>
        <w:t xml:space="preserve"> </w:t>
      </w:r>
      <w:r w:rsidRPr="003335AC">
        <w:rPr>
          <w:rFonts w:eastAsia="Times New Roman" w:cs="Times New Roman"/>
          <w:szCs w:val="24"/>
        </w:rPr>
        <w:t>ένα πλαφόν αρχικής επιδότηση</w:t>
      </w:r>
      <w:r>
        <w:rPr>
          <w:rFonts w:eastAsia="Times New Roman" w:cs="Times New Roman"/>
          <w:szCs w:val="24"/>
        </w:rPr>
        <w:t>ς 40.000 ε</w:t>
      </w:r>
      <w:r w:rsidRPr="003335AC">
        <w:rPr>
          <w:rFonts w:eastAsia="Times New Roman" w:cs="Times New Roman"/>
          <w:szCs w:val="24"/>
        </w:rPr>
        <w:t>υρώ</w:t>
      </w:r>
      <w:r>
        <w:rPr>
          <w:rFonts w:eastAsia="Times New Roman" w:cs="Times New Roman"/>
          <w:szCs w:val="24"/>
        </w:rPr>
        <w:t>. Μ</w:t>
      </w:r>
      <w:r w:rsidRPr="003335AC">
        <w:rPr>
          <w:rFonts w:eastAsia="Times New Roman" w:cs="Times New Roman"/>
          <w:szCs w:val="24"/>
        </w:rPr>
        <w:t>ε αυτό το ποσό ως δεδομένο υπογ</w:t>
      </w:r>
      <w:r>
        <w:rPr>
          <w:rFonts w:eastAsia="Times New Roman" w:cs="Times New Roman"/>
          <w:szCs w:val="24"/>
        </w:rPr>
        <w:t>ράφηκαν συμβάσεις με διάρκεια δέκα</w:t>
      </w:r>
      <w:r w:rsidRPr="003335AC">
        <w:rPr>
          <w:rFonts w:eastAsia="Times New Roman" w:cs="Times New Roman"/>
          <w:szCs w:val="24"/>
        </w:rPr>
        <w:t xml:space="preserve"> χρόνων και συγκεκριμένες δεσμεύσεις</w:t>
      </w:r>
      <w:r>
        <w:rPr>
          <w:rFonts w:eastAsia="Times New Roman" w:cs="Times New Roman"/>
          <w:szCs w:val="24"/>
        </w:rPr>
        <w:t xml:space="preserve">. </w:t>
      </w:r>
    </w:p>
    <w:p w14:paraId="2D05F2D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Έρχεται στη συνέχεια η </w:t>
      </w:r>
      <w:r>
        <w:rPr>
          <w:rFonts w:eastAsia="Times New Roman" w:cs="Times New Roman"/>
          <w:szCs w:val="24"/>
        </w:rPr>
        <w:t>κ</w:t>
      </w:r>
      <w:r w:rsidRPr="003335AC">
        <w:rPr>
          <w:rFonts w:eastAsia="Times New Roman" w:cs="Times New Roman"/>
          <w:szCs w:val="24"/>
        </w:rPr>
        <w:t>υβέρνηση του ΠΑΣΟΚ και το πλαφόν του πριμ αρχικής εγκατάστασης μειώνεται στο μισό</w:t>
      </w:r>
      <w:r>
        <w:rPr>
          <w:rFonts w:eastAsia="Times New Roman" w:cs="Times New Roman"/>
          <w:szCs w:val="24"/>
        </w:rPr>
        <w:t>,</w:t>
      </w:r>
      <w:r w:rsidRPr="003335AC">
        <w:rPr>
          <w:rFonts w:eastAsia="Times New Roman" w:cs="Times New Roman"/>
          <w:szCs w:val="24"/>
        </w:rPr>
        <w:t xml:space="preserve"> στα 20.000 ευρώ</w:t>
      </w:r>
      <w:r>
        <w:rPr>
          <w:rFonts w:eastAsia="Times New Roman" w:cs="Times New Roman"/>
          <w:szCs w:val="24"/>
        </w:rPr>
        <w:t>. Υπογράφουν, λ</w:t>
      </w:r>
      <w:r w:rsidRPr="003335AC">
        <w:rPr>
          <w:rFonts w:eastAsia="Times New Roman" w:cs="Times New Roman"/>
          <w:szCs w:val="24"/>
        </w:rPr>
        <w:t>οιπόν</w:t>
      </w:r>
      <w:r>
        <w:rPr>
          <w:rFonts w:eastAsia="Times New Roman" w:cs="Times New Roman"/>
          <w:szCs w:val="24"/>
        </w:rPr>
        <w:t>, οι δικαιούχοι νέες δεκαετείς συμβάσεις με τα νέ</w:t>
      </w:r>
      <w:r w:rsidRPr="003335AC">
        <w:rPr>
          <w:rFonts w:eastAsia="Times New Roman" w:cs="Times New Roman"/>
          <w:szCs w:val="24"/>
        </w:rPr>
        <w:t>α πολύ μικρότερα ποσά</w:t>
      </w:r>
      <w:r>
        <w:rPr>
          <w:rFonts w:eastAsia="Times New Roman" w:cs="Times New Roman"/>
          <w:szCs w:val="24"/>
        </w:rPr>
        <w:t>, που -π</w:t>
      </w:r>
      <w:r w:rsidRPr="003335AC">
        <w:rPr>
          <w:rFonts w:eastAsia="Times New Roman" w:cs="Times New Roman"/>
          <w:szCs w:val="24"/>
        </w:rPr>
        <w:t>ροσέξτε</w:t>
      </w:r>
      <w:r>
        <w:rPr>
          <w:rFonts w:eastAsia="Times New Roman" w:cs="Times New Roman"/>
          <w:szCs w:val="24"/>
        </w:rPr>
        <w:t>-</w:t>
      </w:r>
      <w:r w:rsidRPr="003335AC">
        <w:rPr>
          <w:rFonts w:eastAsia="Times New Roman" w:cs="Times New Roman"/>
          <w:szCs w:val="24"/>
        </w:rPr>
        <w:t xml:space="preserve"> με τις ίδιες υποχρεώσεις και τους ίδιους στόχους που είχε η αρχική </w:t>
      </w:r>
      <w:r w:rsidRPr="003335AC">
        <w:rPr>
          <w:rFonts w:eastAsia="Times New Roman" w:cs="Times New Roman"/>
          <w:szCs w:val="24"/>
        </w:rPr>
        <w:lastRenderedPageBreak/>
        <w:t>σύμβαση</w:t>
      </w:r>
      <w:r>
        <w:rPr>
          <w:rFonts w:eastAsia="Times New Roman" w:cs="Times New Roman"/>
          <w:szCs w:val="24"/>
        </w:rPr>
        <w:t>. Υποστηρίζουν, μ</w:t>
      </w:r>
      <w:r w:rsidRPr="003335AC">
        <w:rPr>
          <w:rFonts w:eastAsia="Times New Roman" w:cs="Times New Roman"/>
          <w:szCs w:val="24"/>
        </w:rPr>
        <w:t>άλιστα</w:t>
      </w:r>
      <w:r>
        <w:rPr>
          <w:rFonts w:eastAsia="Times New Roman" w:cs="Times New Roman"/>
          <w:szCs w:val="24"/>
        </w:rPr>
        <w:t>,</w:t>
      </w:r>
      <w:r w:rsidRPr="003335AC">
        <w:rPr>
          <w:rFonts w:eastAsia="Times New Roman" w:cs="Times New Roman"/>
          <w:szCs w:val="24"/>
        </w:rPr>
        <w:t xml:space="preserve"> ότι τους είπαν πως αν δεν υπέγραφα</w:t>
      </w:r>
      <w:r>
        <w:rPr>
          <w:rFonts w:eastAsia="Times New Roman" w:cs="Times New Roman"/>
          <w:szCs w:val="24"/>
        </w:rPr>
        <w:t>ν,</w:t>
      </w:r>
      <w:r w:rsidRPr="003335AC">
        <w:rPr>
          <w:rFonts w:eastAsia="Times New Roman" w:cs="Times New Roman"/>
          <w:szCs w:val="24"/>
        </w:rPr>
        <w:t xml:space="preserve"> θα έβγαινα</w:t>
      </w:r>
      <w:r>
        <w:rPr>
          <w:rFonts w:eastAsia="Times New Roman" w:cs="Times New Roman"/>
          <w:szCs w:val="24"/>
        </w:rPr>
        <w:t>ν</w:t>
      </w:r>
      <w:r w:rsidRPr="003335AC">
        <w:rPr>
          <w:rFonts w:eastAsia="Times New Roman" w:cs="Times New Roman"/>
          <w:szCs w:val="24"/>
        </w:rPr>
        <w:t xml:space="preserve"> εκτός προγράμματος</w:t>
      </w:r>
      <w:r>
        <w:rPr>
          <w:rFonts w:eastAsia="Times New Roman" w:cs="Times New Roman"/>
          <w:szCs w:val="24"/>
        </w:rPr>
        <w:t>. Και ενώ είχαν ήδη αγοράσει ή εκμισθώσει εκτάσεις και εγκαταστάσει</w:t>
      </w:r>
      <w:r w:rsidRPr="003335AC">
        <w:rPr>
          <w:rFonts w:eastAsia="Times New Roman" w:cs="Times New Roman"/>
          <w:szCs w:val="24"/>
        </w:rPr>
        <w:t>ς υπολ</w:t>
      </w:r>
      <w:r>
        <w:rPr>
          <w:rFonts w:eastAsia="Times New Roman" w:cs="Times New Roman"/>
          <w:szCs w:val="24"/>
        </w:rPr>
        <w:t>ογίζοντας το πλαφόν των 40.000 ε</w:t>
      </w:r>
      <w:r w:rsidRPr="003335AC">
        <w:rPr>
          <w:rFonts w:eastAsia="Times New Roman" w:cs="Times New Roman"/>
          <w:szCs w:val="24"/>
        </w:rPr>
        <w:t>υρώ</w:t>
      </w:r>
      <w:r>
        <w:rPr>
          <w:rFonts w:eastAsia="Times New Roman" w:cs="Times New Roman"/>
          <w:szCs w:val="24"/>
        </w:rPr>
        <w:t>,</w:t>
      </w:r>
      <w:r w:rsidRPr="003335AC">
        <w:rPr>
          <w:rFonts w:eastAsia="Times New Roman" w:cs="Times New Roman"/>
          <w:szCs w:val="24"/>
        </w:rPr>
        <w:t xml:space="preserve"> ενώ είχαν κάνει ήδη επενδύσεις σε ζώα και φυτικό κεφάλαιο</w:t>
      </w:r>
      <w:r>
        <w:rPr>
          <w:rFonts w:eastAsia="Times New Roman" w:cs="Times New Roman"/>
          <w:szCs w:val="24"/>
        </w:rPr>
        <w:t>,</w:t>
      </w:r>
      <w:r w:rsidRPr="003335AC">
        <w:rPr>
          <w:rFonts w:eastAsia="Times New Roman" w:cs="Times New Roman"/>
          <w:szCs w:val="24"/>
        </w:rPr>
        <w:t xml:space="preserve"> είχαν αγορά</w:t>
      </w:r>
      <w:r>
        <w:rPr>
          <w:rFonts w:eastAsia="Times New Roman" w:cs="Times New Roman"/>
          <w:szCs w:val="24"/>
        </w:rPr>
        <w:t>σει ήδη μηχανήματα και εξοπλισμού</w:t>
      </w:r>
      <w:r w:rsidRPr="003335AC">
        <w:rPr>
          <w:rFonts w:eastAsia="Times New Roman" w:cs="Times New Roman"/>
          <w:szCs w:val="24"/>
        </w:rPr>
        <w:t>ς</w:t>
      </w:r>
      <w:r>
        <w:rPr>
          <w:rFonts w:eastAsia="Times New Roman" w:cs="Times New Roman"/>
          <w:szCs w:val="24"/>
        </w:rPr>
        <w:t>,</w:t>
      </w:r>
      <w:r w:rsidRPr="003335AC">
        <w:rPr>
          <w:rFonts w:eastAsia="Times New Roman" w:cs="Times New Roman"/>
          <w:szCs w:val="24"/>
        </w:rPr>
        <w:t xml:space="preserve"> που δεν</w:t>
      </w:r>
      <w:r w:rsidRPr="003335AC">
        <w:rPr>
          <w:rFonts w:eastAsia="Times New Roman" w:cs="Times New Roman"/>
          <w:szCs w:val="24"/>
        </w:rPr>
        <w:t xml:space="preserve"> μπορούσαν να εκποιήσουν στη συνέχεια</w:t>
      </w:r>
      <w:r>
        <w:rPr>
          <w:rFonts w:eastAsia="Times New Roman" w:cs="Times New Roman"/>
          <w:szCs w:val="24"/>
        </w:rPr>
        <w:t>,</w:t>
      </w:r>
      <w:r w:rsidRPr="003335AC">
        <w:rPr>
          <w:rFonts w:eastAsia="Times New Roman" w:cs="Times New Roman"/>
          <w:szCs w:val="24"/>
        </w:rPr>
        <w:t xml:space="preserve"> γ</w:t>
      </w:r>
      <w:r>
        <w:rPr>
          <w:rFonts w:eastAsia="Times New Roman" w:cs="Times New Roman"/>
          <w:szCs w:val="24"/>
        </w:rPr>
        <w:t>ιατί τους το απαγόρευε</w:t>
      </w:r>
      <w:r w:rsidRPr="003335AC">
        <w:rPr>
          <w:rFonts w:eastAsia="Times New Roman" w:cs="Times New Roman"/>
          <w:szCs w:val="24"/>
        </w:rPr>
        <w:t xml:space="preserve"> η σύμβαση που είχαν υπογράψει</w:t>
      </w:r>
      <w:r>
        <w:rPr>
          <w:rFonts w:eastAsia="Times New Roman" w:cs="Times New Roman"/>
          <w:szCs w:val="24"/>
        </w:rPr>
        <w:t xml:space="preserve">, </w:t>
      </w:r>
      <w:r w:rsidRPr="003335AC">
        <w:rPr>
          <w:rFonts w:eastAsia="Times New Roman" w:cs="Times New Roman"/>
          <w:szCs w:val="24"/>
        </w:rPr>
        <w:t>οι άνθρωποι αυτοί βρέθηκαν από την αρχή σε μειονεκτική θέση έχοντας ανοίγματα που ήταν από δύσκολο έως αδύνατο να καλυφθούν</w:t>
      </w:r>
      <w:r>
        <w:rPr>
          <w:rFonts w:eastAsia="Times New Roman" w:cs="Times New Roman"/>
          <w:szCs w:val="24"/>
        </w:rPr>
        <w:t xml:space="preserve">. </w:t>
      </w:r>
    </w:p>
    <w:p w14:paraId="2D05F2D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Γ</w:t>
      </w:r>
      <w:r w:rsidRPr="003335AC">
        <w:rPr>
          <w:rFonts w:eastAsia="Times New Roman" w:cs="Times New Roman"/>
          <w:szCs w:val="24"/>
        </w:rPr>
        <w:t xml:space="preserve">ια τους νέους αγρότες του 2009 η </w:t>
      </w:r>
      <w:r>
        <w:rPr>
          <w:rFonts w:eastAsia="Times New Roman" w:cs="Times New Roman"/>
          <w:szCs w:val="24"/>
        </w:rPr>
        <w:t>αδ</w:t>
      </w:r>
      <w:r>
        <w:rPr>
          <w:rFonts w:eastAsia="Times New Roman" w:cs="Times New Roman"/>
          <w:szCs w:val="24"/>
        </w:rPr>
        <w:t>ικία συνεχίστηκε και με την ΚΑΠ</w:t>
      </w:r>
      <w:r w:rsidRPr="003335AC">
        <w:rPr>
          <w:rFonts w:eastAsia="Times New Roman" w:cs="Times New Roman"/>
          <w:szCs w:val="24"/>
        </w:rPr>
        <w:t xml:space="preserve"> που άρχισε να τρέχει στη χώρα μας από το 2015</w:t>
      </w:r>
      <w:r>
        <w:rPr>
          <w:rFonts w:eastAsia="Times New Roman" w:cs="Times New Roman"/>
          <w:szCs w:val="24"/>
        </w:rPr>
        <w:t>, μ</w:t>
      </w:r>
      <w:r w:rsidRPr="003335AC">
        <w:rPr>
          <w:rFonts w:eastAsia="Times New Roman" w:cs="Times New Roman"/>
          <w:szCs w:val="24"/>
        </w:rPr>
        <w:t>ε αποτέλεσμα τα δικαιώματα ενιαίας ενίσχυσης</w:t>
      </w:r>
      <w:r>
        <w:rPr>
          <w:rFonts w:eastAsia="Times New Roman" w:cs="Times New Roman"/>
          <w:szCs w:val="24"/>
        </w:rPr>
        <w:t>,</w:t>
      </w:r>
      <w:r w:rsidRPr="003335AC">
        <w:rPr>
          <w:rFonts w:eastAsia="Times New Roman" w:cs="Times New Roman"/>
          <w:szCs w:val="24"/>
        </w:rPr>
        <w:t xml:space="preserve"> που συνέχισαν να παίρνουν στην εξαετία που τρέχει</w:t>
      </w:r>
      <w:r>
        <w:rPr>
          <w:rFonts w:eastAsia="Times New Roman" w:cs="Times New Roman"/>
          <w:szCs w:val="24"/>
        </w:rPr>
        <w:t>,</w:t>
      </w:r>
      <w:r w:rsidRPr="003335AC">
        <w:rPr>
          <w:rFonts w:eastAsia="Times New Roman" w:cs="Times New Roman"/>
          <w:szCs w:val="24"/>
        </w:rPr>
        <w:t xml:space="preserve"> να είναι πολύ χαμηλότερης αξίας</w:t>
      </w:r>
      <w:r>
        <w:rPr>
          <w:rFonts w:eastAsia="Times New Roman" w:cs="Times New Roman"/>
          <w:szCs w:val="24"/>
        </w:rPr>
        <w:t>,</w:t>
      </w:r>
      <w:r w:rsidRPr="003335AC">
        <w:rPr>
          <w:rFonts w:eastAsia="Times New Roman" w:cs="Times New Roman"/>
          <w:szCs w:val="24"/>
        </w:rPr>
        <w:t xml:space="preserve"> σε σχέση με τους νέους αγρότες επόμενων προγρα</w:t>
      </w:r>
      <w:r w:rsidRPr="003335AC">
        <w:rPr>
          <w:rFonts w:eastAsia="Times New Roman" w:cs="Times New Roman"/>
          <w:szCs w:val="24"/>
        </w:rPr>
        <w:t>μμάτων</w:t>
      </w:r>
      <w:r>
        <w:rPr>
          <w:rFonts w:eastAsia="Times New Roman" w:cs="Times New Roman"/>
          <w:szCs w:val="24"/>
        </w:rPr>
        <w:t>.</w:t>
      </w:r>
    </w:p>
    <w:p w14:paraId="2D05F2D6" w14:textId="77777777" w:rsidR="00237587" w:rsidRDefault="00AE0D0F">
      <w:pPr>
        <w:spacing w:after="0" w:line="600" w:lineRule="auto"/>
        <w:ind w:firstLine="720"/>
        <w:jc w:val="both"/>
        <w:rPr>
          <w:rFonts w:eastAsia="Times New Roman" w:cs="Times New Roman"/>
          <w:szCs w:val="24"/>
        </w:rPr>
      </w:pPr>
      <w:r w:rsidRPr="00472B20">
        <w:rPr>
          <w:rFonts w:eastAsia="Times New Roman" w:cs="Times New Roman"/>
          <w:szCs w:val="24"/>
        </w:rPr>
        <w:t>Θέλουμε, λοιπόν, κύριε Υπουργέ, να μας πείτε</w:t>
      </w:r>
      <w:r w:rsidRPr="00472B20">
        <w:rPr>
          <w:rFonts w:eastAsia="Times New Roman" w:cs="Times New Roman"/>
          <w:szCs w:val="24"/>
        </w:rPr>
        <w:t>,</w:t>
      </w:r>
      <w:r w:rsidRPr="00472B20">
        <w:rPr>
          <w:rFonts w:eastAsia="Times New Roman" w:cs="Times New Roman"/>
          <w:szCs w:val="24"/>
        </w:rPr>
        <w:t xml:space="preserve"> εάν και τι μπορεί να γίνει για τους ανθρώπους αυτούς, όπως για τους πε</w:t>
      </w:r>
      <w:r w:rsidRPr="00472B20">
        <w:rPr>
          <w:rFonts w:eastAsia="Times New Roman" w:cs="Times New Roman"/>
          <w:szCs w:val="24"/>
        </w:rPr>
        <w:lastRenderedPageBreak/>
        <w:t xml:space="preserve">ρίπου διακόσιους αγρότες στον Νομό Θεσπρωτίας που πρόσφατα αποφάσισαν να αναζητήσουν το δίκιο τους και στη </w:t>
      </w:r>
      <w:r w:rsidRPr="00472B20">
        <w:rPr>
          <w:rFonts w:eastAsia="Times New Roman" w:cs="Times New Roman"/>
          <w:szCs w:val="24"/>
        </w:rPr>
        <w:t>δ</w:t>
      </w:r>
      <w:r w:rsidRPr="00472B20">
        <w:rPr>
          <w:rFonts w:eastAsia="Times New Roman" w:cs="Times New Roman"/>
          <w:szCs w:val="24"/>
        </w:rPr>
        <w:t>ικαιοσύνη</w:t>
      </w:r>
      <w:r w:rsidRPr="00472B20">
        <w:rPr>
          <w:rFonts w:eastAsia="Times New Roman" w:cs="Times New Roman"/>
          <w:szCs w:val="24"/>
        </w:rPr>
        <w:t>,</w:t>
      </w:r>
      <w:r w:rsidRPr="00472B20">
        <w:rPr>
          <w:rFonts w:eastAsia="Times New Roman" w:cs="Times New Roman"/>
          <w:szCs w:val="24"/>
        </w:rPr>
        <w:t xml:space="preserve"> και κυρίως εά</w:t>
      </w:r>
      <w:r w:rsidRPr="00472B20">
        <w:rPr>
          <w:rFonts w:eastAsia="Times New Roman" w:cs="Times New Roman"/>
          <w:szCs w:val="24"/>
        </w:rPr>
        <w:t xml:space="preserve">ν υπάρχει η δυνατότητα να εξισορροπηθεί η </w:t>
      </w:r>
      <w:r w:rsidRPr="003335AC">
        <w:rPr>
          <w:rFonts w:eastAsia="Times New Roman" w:cs="Times New Roman"/>
          <w:szCs w:val="24"/>
        </w:rPr>
        <w:t xml:space="preserve">μειωμένη αξία </w:t>
      </w:r>
      <w:r>
        <w:rPr>
          <w:rFonts w:eastAsia="Times New Roman" w:cs="Times New Roman"/>
          <w:szCs w:val="24"/>
        </w:rPr>
        <w:t>των δικαιωμάτω</w:t>
      </w:r>
      <w:r>
        <w:rPr>
          <w:rFonts w:eastAsia="Times New Roman" w:cs="Times New Roman"/>
          <w:szCs w:val="24"/>
        </w:rPr>
        <w:t>ν,</w:t>
      </w:r>
      <w:r>
        <w:rPr>
          <w:rFonts w:eastAsia="Times New Roman" w:cs="Times New Roman"/>
          <w:szCs w:val="24"/>
        </w:rPr>
        <w:t xml:space="preserve"> </w:t>
      </w:r>
      <w:r w:rsidRPr="003335AC">
        <w:rPr>
          <w:rFonts w:eastAsia="Times New Roman" w:cs="Times New Roman"/>
          <w:szCs w:val="24"/>
        </w:rPr>
        <w:t>δίνοντάς τους δικαιώματα από το εθνικό απόθεμα</w:t>
      </w:r>
      <w:r>
        <w:rPr>
          <w:rFonts w:eastAsia="Times New Roman" w:cs="Times New Roman"/>
          <w:szCs w:val="24"/>
        </w:rPr>
        <w:t>.</w:t>
      </w:r>
    </w:p>
    <w:p w14:paraId="2D05F2D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w:t>
      </w:r>
      <w:r w:rsidRPr="003335AC">
        <w:rPr>
          <w:rFonts w:eastAsia="Times New Roman" w:cs="Times New Roman"/>
          <w:szCs w:val="24"/>
        </w:rPr>
        <w:t>υχαριστώ</w:t>
      </w:r>
      <w:r>
        <w:rPr>
          <w:rFonts w:eastAsia="Times New Roman" w:cs="Times New Roman"/>
          <w:szCs w:val="24"/>
        </w:rPr>
        <w:t>.</w:t>
      </w:r>
    </w:p>
    <w:p w14:paraId="2D05F2D8" w14:textId="77777777" w:rsidR="00237587" w:rsidRDefault="00AE0D0F">
      <w:pPr>
        <w:spacing w:after="0" w:line="600" w:lineRule="auto"/>
        <w:ind w:firstLine="720"/>
        <w:jc w:val="both"/>
        <w:rPr>
          <w:rFonts w:eastAsia="Times New Roman" w:cs="Times New Roman"/>
          <w:szCs w:val="24"/>
        </w:rPr>
      </w:pPr>
      <w:r w:rsidRPr="001F0206">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Κύριε Υπουργέ, έχετε τον λόγο.</w:t>
      </w:r>
    </w:p>
    <w:p w14:paraId="2D05F2D9"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ΣΤΑΥΡΟΣ ΑΡΑΧΩΒΙΤΗΣ (Υπουργός Αγροτικής Ανάπτυξης και </w:t>
      </w:r>
      <w:r>
        <w:rPr>
          <w:rFonts w:eastAsia="Times New Roman" w:cs="Times New Roman"/>
          <w:b/>
          <w:szCs w:val="24"/>
        </w:rPr>
        <w:t>Τροφίμων):</w:t>
      </w:r>
      <w:r>
        <w:rPr>
          <w:rFonts w:eastAsia="Times New Roman" w:cs="Times New Roman"/>
          <w:szCs w:val="24"/>
        </w:rPr>
        <w:t xml:space="preserve"> Ευχαριστώ πολύ, κύριε Πρόεδρε.</w:t>
      </w:r>
    </w:p>
    <w:p w14:paraId="2D05F2D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Να απολογηθώ και εγώ, κύριε</w:t>
      </w:r>
      <w:r w:rsidRPr="003335AC">
        <w:rPr>
          <w:rFonts w:eastAsia="Times New Roman" w:cs="Times New Roman"/>
          <w:szCs w:val="24"/>
        </w:rPr>
        <w:t xml:space="preserve"> συνάδελφε</w:t>
      </w:r>
      <w:r>
        <w:rPr>
          <w:rFonts w:eastAsia="Times New Roman" w:cs="Times New Roman"/>
          <w:szCs w:val="24"/>
        </w:rPr>
        <w:t>, γιατί η προηγούμενη ερώτηση ήταν εφ’ όλης της ύλης, ο</w:t>
      </w:r>
      <w:r w:rsidRPr="003335AC">
        <w:rPr>
          <w:rFonts w:eastAsia="Times New Roman" w:cs="Times New Roman"/>
          <w:szCs w:val="24"/>
        </w:rPr>
        <w:t xml:space="preserve">πότε </w:t>
      </w:r>
      <w:r>
        <w:rPr>
          <w:rFonts w:eastAsia="Times New Roman" w:cs="Times New Roman"/>
          <w:szCs w:val="24"/>
        </w:rPr>
        <w:t>ξε</w:t>
      </w:r>
      <w:r w:rsidRPr="003335AC">
        <w:rPr>
          <w:rFonts w:eastAsia="Times New Roman" w:cs="Times New Roman"/>
          <w:szCs w:val="24"/>
        </w:rPr>
        <w:t>φύγαμε</w:t>
      </w:r>
      <w:r>
        <w:rPr>
          <w:rFonts w:eastAsia="Times New Roman" w:cs="Times New Roman"/>
          <w:szCs w:val="24"/>
        </w:rPr>
        <w:t>,</w:t>
      </w:r>
      <w:r w:rsidRPr="003335AC">
        <w:rPr>
          <w:rFonts w:eastAsia="Times New Roman" w:cs="Times New Roman"/>
          <w:szCs w:val="24"/>
        </w:rPr>
        <w:t xml:space="preserve"> είναι γεγονός</w:t>
      </w:r>
      <w:r>
        <w:rPr>
          <w:rFonts w:eastAsia="Times New Roman" w:cs="Times New Roman"/>
          <w:szCs w:val="24"/>
        </w:rPr>
        <w:t>.</w:t>
      </w:r>
      <w:r w:rsidRPr="003335AC">
        <w:rPr>
          <w:rFonts w:eastAsia="Times New Roman" w:cs="Times New Roman"/>
          <w:szCs w:val="24"/>
        </w:rPr>
        <w:t xml:space="preserve"> </w:t>
      </w:r>
    </w:p>
    <w:p w14:paraId="2D05F2D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w:t>
      </w:r>
      <w:r w:rsidRPr="003335AC">
        <w:rPr>
          <w:rFonts w:eastAsia="Times New Roman" w:cs="Times New Roman"/>
          <w:szCs w:val="24"/>
        </w:rPr>
        <w:t xml:space="preserve">ώρα για το </w:t>
      </w:r>
      <w:r>
        <w:rPr>
          <w:rFonts w:eastAsia="Times New Roman" w:cs="Times New Roman"/>
          <w:szCs w:val="24"/>
        </w:rPr>
        <w:t>θέμα των νέων αγροτών του 2009 ό</w:t>
      </w:r>
      <w:r w:rsidRPr="003335AC">
        <w:rPr>
          <w:rFonts w:eastAsia="Times New Roman" w:cs="Times New Roman"/>
          <w:szCs w:val="24"/>
        </w:rPr>
        <w:t>ντως η πρόσκληση</w:t>
      </w:r>
      <w:r>
        <w:rPr>
          <w:rFonts w:eastAsia="Times New Roman" w:cs="Times New Roman"/>
          <w:szCs w:val="24"/>
        </w:rPr>
        <w:t>,</w:t>
      </w:r>
      <w:r w:rsidRPr="003335AC">
        <w:rPr>
          <w:rFonts w:eastAsia="Times New Roman" w:cs="Times New Roman"/>
          <w:szCs w:val="24"/>
        </w:rPr>
        <w:t xml:space="preserve"> αν θυμάστε</w:t>
      </w:r>
      <w:r>
        <w:rPr>
          <w:rFonts w:eastAsia="Times New Roman" w:cs="Times New Roman"/>
          <w:szCs w:val="24"/>
        </w:rPr>
        <w:t>,</w:t>
      </w:r>
      <w:r>
        <w:rPr>
          <w:rFonts w:eastAsia="Times New Roman" w:cs="Times New Roman"/>
          <w:szCs w:val="24"/>
        </w:rPr>
        <w:t xml:space="preserve"> β</w:t>
      </w:r>
      <w:r w:rsidRPr="003335AC">
        <w:rPr>
          <w:rFonts w:eastAsia="Times New Roman" w:cs="Times New Roman"/>
          <w:szCs w:val="24"/>
        </w:rPr>
        <w:t>γήκε με ύψος μέχ</w:t>
      </w:r>
      <w:r w:rsidRPr="003335AC">
        <w:rPr>
          <w:rFonts w:eastAsia="Times New Roman" w:cs="Times New Roman"/>
          <w:szCs w:val="24"/>
        </w:rPr>
        <w:t>ρι 40.000</w:t>
      </w:r>
      <w:r>
        <w:rPr>
          <w:rFonts w:eastAsia="Times New Roman" w:cs="Times New Roman"/>
          <w:szCs w:val="24"/>
        </w:rPr>
        <w:t>,</w:t>
      </w:r>
      <w:r w:rsidRPr="003335AC">
        <w:rPr>
          <w:rFonts w:eastAsia="Times New Roman" w:cs="Times New Roman"/>
          <w:szCs w:val="24"/>
        </w:rPr>
        <w:t xml:space="preserve"> με ύψος δημόσιας δαπάνης 100 εκατομμύρια</w:t>
      </w:r>
      <w:r>
        <w:rPr>
          <w:rFonts w:eastAsia="Times New Roman" w:cs="Times New Roman"/>
          <w:szCs w:val="24"/>
        </w:rPr>
        <w:t xml:space="preserve">. </w:t>
      </w:r>
    </w:p>
    <w:p w14:paraId="2D05F2DC"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 xml:space="preserve">Ήταν 300 εκατομμύρια. </w:t>
      </w:r>
    </w:p>
    <w:p w14:paraId="2D05F2DD"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ΣΤΑΥΡΟΣ ΑΡΑΧΩΒΙΤΗΣ (Υπουργός Αγροτικής Ανάπτυξης και Τροφίμων):</w:t>
      </w:r>
      <w:r w:rsidRPr="003335AC">
        <w:rPr>
          <w:rFonts w:eastAsia="Times New Roman" w:cs="Times New Roman"/>
          <w:szCs w:val="24"/>
        </w:rPr>
        <w:t xml:space="preserve"> </w:t>
      </w:r>
      <w:r>
        <w:rPr>
          <w:rFonts w:eastAsia="Times New Roman" w:cs="Times New Roman"/>
          <w:szCs w:val="24"/>
        </w:rPr>
        <w:t>Ε</w:t>
      </w:r>
      <w:r w:rsidRPr="003335AC">
        <w:rPr>
          <w:rFonts w:eastAsia="Times New Roman" w:cs="Times New Roman"/>
          <w:szCs w:val="24"/>
        </w:rPr>
        <w:t>κατό</w:t>
      </w:r>
      <w:r>
        <w:rPr>
          <w:rFonts w:eastAsia="Times New Roman" w:cs="Times New Roman"/>
          <w:szCs w:val="24"/>
        </w:rPr>
        <w:t xml:space="preserve">. </w:t>
      </w:r>
    </w:p>
    <w:p w14:paraId="2D05F2DE"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ΓΙΟΓΙΑΚΑΣ: </w:t>
      </w:r>
      <w:r>
        <w:rPr>
          <w:rFonts w:eastAsia="Times New Roman" w:cs="Times New Roman"/>
          <w:szCs w:val="24"/>
        </w:rPr>
        <w:t xml:space="preserve">Ήταν 300 εκατομμύρια και έγιναν 150 εκατομμύρια. </w:t>
      </w:r>
    </w:p>
    <w:p w14:paraId="2D05F2DF"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ΣΤΑΥΡΟΣ ΑΡΑΧΩΒΙ</w:t>
      </w:r>
      <w:r>
        <w:rPr>
          <w:rFonts w:eastAsia="Times New Roman" w:cs="Times New Roman"/>
          <w:b/>
          <w:szCs w:val="24"/>
        </w:rPr>
        <w:t>ΤΗΣ (Υπουργός Αγροτικής Ανάπτυξης και Τροφίμων):</w:t>
      </w:r>
      <w:r>
        <w:rPr>
          <w:rFonts w:eastAsia="Times New Roman" w:cs="Times New Roman"/>
          <w:szCs w:val="24"/>
        </w:rPr>
        <w:t xml:space="preserve"> Ε</w:t>
      </w:r>
      <w:r w:rsidRPr="003335AC">
        <w:rPr>
          <w:rFonts w:eastAsia="Times New Roman" w:cs="Times New Roman"/>
          <w:szCs w:val="24"/>
        </w:rPr>
        <w:t>κατό ήταν η δημόσια δα</w:t>
      </w:r>
      <w:r>
        <w:rPr>
          <w:rFonts w:eastAsia="Times New Roman" w:cs="Times New Roman"/>
          <w:szCs w:val="24"/>
        </w:rPr>
        <w:t>πάνη και είχε προθεσμία από 16</w:t>
      </w:r>
      <w:r>
        <w:rPr>
          <w:rFonts w:eastAsia="Times New Roman" w:cs="Times New Roman"/>
          <w:szCs w:val="24"/>
        </w:rPr>
        <w:t>-</w:t>
      </w:r>
      <w:r>
        <w:rPr>
          <w:rFonts w:eastAsia="Times New Roman" w:cs="Times New Roman"/>
          <w:szCs w:val="24"/>
        </w:rPr>
        <w:t>02</w:t>
      </w:r>
      <w:r>
        <w:rPr>
          <w:rFonts w:eastAsia="Times New Roman" w:cs="Times New Roman"/>
          <w:szCs w:val="24"/>
        </w:rPr>
        <w:t>-</w:t>
      </w:r>
      <w:r w:rsidRPr="003335AC">
        <w:rPr>
          <w:rFonts w:eastAsia="Times New Roman" w:cs="Times New Roman"/>
          <w:szCs w:val="24"/>
        </w:rPr>
        <w:t>2009 μέχρι 31</w:t>
      </w:r>
      <w:r>
        <w:rPr>
          <w:rFonts w:eastAsia="Times New Roman" w:cs="Times New Roman"/>
          <w:szCs w:val="24"/>
        </w:rPr>
        <w:t>-</w:t>
      </w:r>
      <w:r w:rsidRPr="003335AC">
        <w:rPr>
          <w:rFonts w:eastAsia="Times New Roman" w:cs="Times New Roman"/>
          <w:szCs w:val="24"/>
        </w:rPr>
        <w:t>12</w:t>
      </w:r>
      <w:r>
        <w:rPr>
          <w:rFonts w:eastAsia="Times New Roman" w:cs="Times New Roman"/>
          <w:szCs w:val="24"/>
        </w:rPr>
        <w:t>-</w:t>
      </w:r>
      <w:r w:rsidRPr="003335AC">
        <w:rPr>
          <w:rFonts w:eastAsia="Times New Roman" w:cs="Times New Roman"/>
          <w:szCs w:val="24"/>
        </w:rPr>
        <w:t>2009</w:t>
      </w:r>
      <w:r>
        <w:rPr>
          <w:rFonts w:eastAsia="Times New Roman" w:cs="Times New Roman"/>
          <w:szCs w:val="24"/>
        </w:rPr>
        <w:t>.</w:t>
      </w:r>
    </w:p>
    <w:p w14:paraId="2D05F2E0" w14:textId="77777777" w:rsidR="00237587" w:rsidRDefault="00AE0D0F">
      <w:pPr>
        <w:spacing w:after="0" w:line="600" w:lineRule="auto"/>
        <w:ind w:firstLine="720"/>
        <w:jc w:val="both"/>
        <w:rPr>
          <w:rFonts w:eastAsia="Times New Roman" w:cs="Times New Roman"/>
          <w:szCs w:val="24"/>
        </w:rPr>
      </w:pPr>
      <w:r w:rsidRPr="003335AC">
        <w:rPr>
          <w:rFonts w:eastAsia="Times New Roman" w:cs="Times New Roman"/>
          <w:szCs w:val="24"/>
        </w:rPr>
        <w:t>Ωστόσο παρατηρήθηκε πολύ μεγάλο ενδιαφέρον εκείνη την περίοδο</w:t>
      </w:r>
      <w:r>
        <w:rPr>
          <w:rFonts w:eastAsia="Times New Roman" w:cs="Times New Roman"/>
          <w:szCs w:val="24"/>
        </w:rPr>
        <w:t xml:space="preserve"> -ήδη μέχρι τον Ιούνιο είχε </w:t>
      </w:r>
      <w:r w:rsidRPr="003335AC">
        <w:rPr>
          <w:rFonts w:eastAsia="Times New Roman" w:cs="Times New Roman"/>
          <w:szCs w:val="24"/>
        </w:rPr>
        <w:t>υπερκαλυφθεί η προσφορά από τη ζήτηση</w:t>
      </w:r>
      <w:r>
        <w:rPr>
          <w:rFonts w:eastAsia="Times New Roman" w:cs="Times New Roman"/>
          <w:szCs w:val="24"/>
        </w:rPr>
        <w:t>-</w:t>
      </w:r>
      <w:r>
        <w:rPr>
          <w:rFonts w:eastAsia="Times New Roman" w:cs="Times New Roman"/>
          <w:szCs w:val="24"/>
        </w:rPr>
        <w:t xml:space="preserve"> και βγαίνει στις 25</w:t>
      </w:r>
      <w:r>
        <w:rPr>
          <w:rFonts w:eastAsia="Times New Roman" w:cs="Times New Roman"/>
          <w:szCs w:val="24"/>
        </w:rPr>
        <w:t>-</w:t>
      </w:r>
      <w:r>
        <w:rPr>
          <w:rFonts w:eastAsia="Times New Roman" w:cs="Times New Roman"/>
          <w:szCs w:val="24"/>
        </w:rPr>
        <w:t>06</w:t>
      </w:r>
      <w:r>
        <w:rPr>
          <w:rFonts w:eastAsia="Times New Roman" w:cs="Times New Roman"/>
          <w:szCs w:val="24"/>
        </w:rPr>
        <w:t>-</w:t>
      </w:r>
      <w:r w:rsidRPr="003335AC">
        <w:rPr>
          <w:rFonts w:eastAsia="Times New Roman" w:cs="Times New Roman"/>
          <w:szCs w:val="24"/>
        </w:rPr>
        <w:t xml:space="preserve">2009 υπουργική απόφαση για τη λήξη της περιόδου </w:t>
      </w:r>
      <w:r>
        <w:rPr>
          <w:rFonts w:eastAsia="Times New Roman" w:cs="Times New Roman"/>
          <w:szCs w:val="24"/>
        </w:rPr>
        <w:t>-</w:t>
      </w:r>
      <w:r w:rsidRPr="003335AC">
        <w:rPr>
          <w:rFonts w:eastAsia="Times New Roman" w:cs="Times New Roman"/>
          <w:szCs w:val="24"/>
        </w:rPr>
        <w:t>π</w:t>
      </w:r>
      <w:r>
        <w:rPr>
          <w:rFonts w:eastAsia="Times New Roman" w:cs="Times New Roman"/>
          <w:szCs w:val="24"/>
        </w:rPr>
        <w:t xml:space="preserve">ου σταματάει, </w:t>
      </w:r>
      <w:r w:rsidRPr="003335AC">
        <w:rPr>
          <w:rFonts w:eastAsia="Times New Roman" w:cs="Times New Roman"/>
          <w:szCs w:val="24"/>
        </w:rPr>
        <w:t>δηλαδή</w:t>
      </w:r>
      <w:r>
        <w:rPr>
          <w:rFonts w:eastAsia="Times New Roman" w:cs="Times New Roman"/>
          <w:szCs w:val="24"/>
        </w:rPr>
        <w:t>,</w:t>
      </w:r>
      <w:r w:rsidRPr="003335AC">
        <w:rPr>
          <w:rFonts w:eastAsia="Times New Roman" w:cs="Times New Roman"/>
          <w:szCs w:val="24"/>
        </w:rPr>
        <w:t xml:space="preserve"> την προκήρυξη</w:t>
      </w:r>
      <w:r>
        <w:rPr>
          <w:rFonts w:eastAsia="Times New Roman" w:cs="Times New Roman"/>
          <w:szCs w:val="24"/>
        </w:rPr>
        <w:t>-</w:t>
      </w:r>
      <w:r w:rsidRPr="003335AC">
        <w:rPr>
          <w:rFonts w:eastAsia="Times New Roman" w:cs="Times New Roman"/>
          <w:szCs w:val="24"/>
        </w:rPr>
        <w:t xml:space="preserve"> αντί </w:t>
      </w:r>
      <w:r>
        <w:rPr>
          <w:rFonts w:eastAsia="Times New Roman" w:cs="Times New Roman"/>
          <w:szCs w:val="24"/>
        </w:rPr>
        <w:t xml:space="preserve">για τις </w:t>
      </w:r>
      <w:r w:rsidRPr="003335AC">
        <w:rPr>
          <w:rFonts w:eastAsia="Times New Roman" w:cs="Times New Roman"/>
          <w:szCs w:val="24"/>
        </w:rPr>
        <w:t>31</w:t>
      </w:r>
      <w:r>
        <w:rPr>
          <w:rFonts w:eastAsia="Times New Roman" w:cs="Times New Roman"/>
          <w:szCs w:val="24"/>
        </w:rPr>
        <w:t>-</w:t>
      </w:r>
      <w:r w:rsidRPr="003335AC">
        <w:rPr>
          <w:rFonts w:eastAsia="Times New Roman" w:cs="Times New Roman"/>
          <w:szCs w:val="24"/>
        </w:rPr>
        <w:t>12</w:t>
      </w:r>
      <w:r>
        <w:rPr>
          <w:rFonts w:eastAsia="Times New Roman" w:cs="Times New Roman"/>
          <w:szCs w:val="24"/>
        </w:rPr>
        <w:t>-</w:t>
      </w:r>
      <w:r>
        <w:rPr>
          <w:rFonts w:eastAsia="Times New Roman" w:cs="Times New Roman"/>
          <w:szCs w:val="24"/>
        </w:rPr>
        <w:t>2009,</w:t>
      </w:r>
      <w:r w:rsidRPr="003335AC">
        <w:rPr>
          <w:rFonts w:eastAsia="Times New Roman" w:cs="Times New Roman"/>
          <w:szCs w:val="24"/>
        </w:rPr>
        <w:t xml:space="preserve"> στις 15</w:t>
      </w:r>
      <w:r>
        <w:rPr>
          <w:rFonts w:eastAsia="Times New Roman" w:cs="Times New Roman"/>
          <w:szCs w:val="24"/>
        </w:rPr>
        <w:t>-0</w:t>
      </w:r>
      <w:r w:rsidRPr="003335AC">
        <w:rPr>
          <w:rFonts w:eastAsia="Times New Roman" w:cs="Times New Roman"/>
          <w:szCs w:val="24"/>
        </w:rPr>
        <w:t>7</w:t>
      </w:r>
      <w:r>
        <w:rPr>
          <w:rFonts w:eastAsia="Times New Roman" w:cs="Times New Roman"/>
          <w:szCs w:val="24"/>
        </w:rPr>
        <w:t>-</w:t>
      </w:r>
      <w:r>
        <w:rPr>
          <w:rFonts w:eastAsia="Times New Roman" w:cs="Times New Roman"/>
          <w:szCs w:val="24"/>
        </w:rPr>
        <w:t>2009.</w:t>
      </w:r>
      <w:r w:rsidRPr="003335AC">
        <w:rPr>
          <w:rFonts w:eastAsia="Times New Roman" w:cs="Times New Roman"/>
          <w:szCs w:val="24"/>
        </w:rPr>
        <w:t xml:space="preserve"> </w:t>
      </w:r>
      <w:r>
        <w:rPr>
          <w:rFonts w:eastAsia="Times New Roman" w:cs="Times New Roman"/>
          <w:szCs w:val="24"/>
        </w:rPr>
        <w:t>Μ</w:t>
      </w:r>
      <w:r w:rsidRPr="003335AC">
        <w:rPr>
          <w:rFonts w:eastAsia="Times New Roman" w:cs="Times New Roman"/>
          <w:szCs w:val="24"/>
        </w:rPr>
        <w:t>έχ</w:t>
      </w:r>
      <w:r>
        <w:rPr>
          <w:rFonts w:eastAsia="Times New Roman" w:cs="Times New Roman"/>
          <w:szCs w:val="24"/>
        </w:rPr>
        <w:t xml:space="preserve">ρι τότε είχαν υποβάλει </w:t>
      </w:r>
      <w:r>
        <w:rPr>
          <w:rFonts w:eastAsia="Times New Roman" w:cs="Times New Roman"/>
          <w:szCs w:val="24"/>
        </w:rPr>
        <w:t xml:space="preserve">ήδη </w:t>
      </w:r>
      <w:r>
        <w:rPr>
          <w:rFonts w:eastAsia="Times New Roman" w:cs="Times New Roman"/>
          <w:szCs w:val="24"/>
        </w:rPr>
        <w:t>δύο χιλιάδες επτακόσιοι</w:t>
      </w:r>
      <w:r w:rsidRPr="003335AC">
        <w:rPr>
          <w:rFonts w:eastAsia="Times New Roman" w:cs="Times New Roman"/>
          <w:szCs w:val="24"/>
        </w:rPr>
        <w:t xml:space="preserve"> δικαιούχοι</w:t>
      </w:r>
      <w:r>
        <w:rPr>
          <w:rFonts w:eastAsia="Times New Roman" w:cs="Times New Roman"/>
          <w:szCs w:val="24"/>
        </w:rPr>
        <w:t>, που</w:t>
      </w:r>
      <w:r w:rsidRPr="003335AC">
        <w:rPr>
          <w:rFonts w:eastAsia="Times New Roman" w:cs="Times New Roman"/>
          <w:szCs w:val="24"/>
        </w:rPr>
        <w:t xml:space="preserve"> επαρκούσαν τα χρήματα </w:t>
      </w:r>
      <w:r>
        <w:rPr>
          <w:rFonts w:eastAsia="Times New Roman" w:cs="Times New Roman"/>
          <w:szCs w:val="24"/>
        </w:rPr>
        <w:t xml:space="preserve">των 100 </w:t>
      </w:r>
      <w:r>
        <w:rPr>
          <w:rFonts w:eastAsia="Times New Roman" w:cs="Times New Roman"/>
          <w:szCs w:val="24"/>
        </w:rPr>
        <w:t xml:space="preserve">000 </w:t>
      </w:r>
      <w:r>
        <w:rPr>
          <w:rFonts w:eastAsia="Times New Roman" w:cs="Times New Roman"/>
          <w:szCs w:val="24"/>
        </w:rPr>
        <w:t>και άλλοι πέντε χιλιάδες οχτακόσιοι που κατατάχθηκαν ως επιλαχόντες. Ακριβώς</w:t>
      </w:r>
      <w:r w:rsidRPr="003335AC">
        <w:rPr>
          <w:rFonts w:eastAsia="Times New Roman" w:cs="Times New Roman"/>
          <w:szCs w:val="24"/>
        </w:rPr>
        <w:t xml:space="preserve"> λόγω αυτής </w:t>
      </w:r>
      <w:r>
        <w:rPr>
          <w:rFonts w:eastAsia="Times New Roman" w:cs="Times New Roman"/>
          <w:szCs w:val="24"/>
        </w:rPr>
        <w:t>της της κατάστασης και δεδομένου</w:t>
      </w:r>
      <w:r w:rsidRPr="003335AC">
        <w:rPr>
          <w:rFonts w:eastAsia="Times New Roman" w:cs="Times New Roman"/>
          <w:szCs w:val="24"/>
        </w:rPr>
        <w:t xml:space="preserve"> ότι ήταν μία περίοδο</w:t>
      </w:r>
      <w:r>
        <w:rPr>
          <w:rFonts w:eastAsia="Times New Roman" w:cs="Times New Roman"/>
          <w:szCs w:val="24"/>
        </w:rPr>
        <w:t>ς</w:t>
      </w:r>
      <w:r w:rsidRPr="003335AC">
        <w:rPr>
          <w:rFonts w:eastAsia="Times New Roman" w:cs="Times New Roman"/>
          <w:szCs w:val="24"/>
        </w:rPr>
        <w:t xml:space="preserve"> εκλογική </w:t>
      </w:r>
      <w:r>
        <w:rPr>
          <w:rFonts w:eastAsia="Times New Roman" w:cs="Times New Roman"/>
          <w:szCs w:val="24"/>
        </w:rPr>
        <w:t>-</w:t>
      </w:r>
      <w:r w:rsidRPr="003335AC">
        <w:rPr>
          <w:rFonts w:eastAsia="Times New Roman" w:cs="Times New Roman"/>
          <w:szCs w:val="24"/>
        </w:rPr>
        <w:t>αν θυμάστε</w:t>
      </w:r>
      <w:r>
        <w:rPr>
          <w:rFonts w:eastAsia="Times New Roman" w:cs="Times New Roman"/>
          <w:szCs w:val="24"/>
        </w:rPr>
        <w:t>- εγκρίνεται στις 30</w:t>
      </w:r>
      <w:r>
        <w:rPr>
          <w:rFonts w:eastAsia="Times New Roman" w:cs="Times New Roman"/>
          <w:szCs w:val="24"/>
        </w:rPr>
        <w:t>-</w:t>
      </w:r>
      <w:r>
        <w:rPr>
          <w:rFonts w:eastAsia="Times New Roman" w:cs="Times New Roman"/>
          <w:szCs w:val="24"/>
        </w:rPr>
        <w:t>03</w:t>
      </w:r>
      <w:r>
        <w:rPr>
          <w:rFonts w:eastAsia="Times New Roman" w:cs="Times New Roman"/>
          <w:szCs w:val="24"/>
        </w:rPr>
        <w:t>-</w:t>
      </w:r>
      <w:r>
        <w:rPr>
          <w:rFonts w:eastAsia="Times New Roman" w:cs="Times New Roman"/>
          <w:szCs w:val="24"/>
        </w:rPr>
        <w:t>2010</w:t>
      </w:r>
      <w:r w:rsidRPr="003335AC">
        <w:rPr>
          <w:rFonts w:eastAsia="Times New Roman" w:cs="Times New Roman"/>
          <w:szCs w:val="24"/>
        </w:rPr>
        <w:t xml:space="preserve"> </w:t>
      </w:r>
      <w:r>
        <w:rPr>
          <w:rFonts w:eastAsia="Times New Roman" w:cs="Times New Roman"/>
          <w:szCs w:val="24"/>
        </w:rPr>
        <w:t>με την ΚΥΑ 2655/30</w:t>
      </w:r>
      <w:r>
        <w:rPr>
          <w:rFonts w:eastAsia="Times New Roman" w:cs="Times New Roman"/>
          <w:szCs w:val="24"/>
        </w:rPr>
        <w:t>-</w:t>
      </w:r>
      <w:r>
        <w:rPr>
          <w:rFonts w:eastAsia="Times New Roman" w:cs="Times New Roman"/>
          <w:szCs w:val="24"/>
        </w:rPr>
        <w:t>03</w:t>
      </w:r>
      <w:r>
        <w:rPr>
          <w:rFonts w:eastAsia="Times New Roman" w:cs="Times New Roman"/>
          <w:szCs w:val="24"/>
        </w:rPr>
        <w:t>-</w:t>
      </w:r>
      <w:r>
        <w:rPr>
          <w:rFonts w:eastAsia="Times New Roman" w:cs="Times New Roman"/>
          <w:szCs w:val="24"/>
        </w:rPr>
        <w:t xml:space="preserve">2010 </w:t>
      </w:r>
      <w:r w:rsidRPr="003335AC">
        <w:rPr>
          <w:rFonts w:eastAsia="Times New Roman" w:cs="Times New Roman"/>
          <w:szCs w:val="24"/>
        </w:rPr>
        <w:t>επιπλέον ποσό 55 εκατομμυρίων</w:t>
      </w:r>
      <w:r>
        <w:rPr>
          <w:rFonts w:eastAsia="Times New Roman" w:cs="Times New Roman"/>
          <w:szCs w:val="24"/>
        </w:rPr>
        <w:t xml:space="preserve">. </w:t>
      </w:r>
      <w:r w:rsidRPr="003335AC">
        <w:rPr>
          <w:rFonts w:eastAsia="Times New Roman" w:cs="Times New Roman"/>
          <w:szCs w:val="24"/>
        </w:rPr>
        <w:t xml:space="preserve"> </w:t>
      </w:r>
    </w:p>
    <w:p w14:paraId="2D05F2E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Επίσης μειώθηκε το ποσό από 20.000 ευρώ μέχρι 40.000 ευρώ και έγινε από 10.000 ευρώ μέχρι 20.000 ευρώ και ταυτόχρονα –και αυτό είναι το σημαντικό- ακυρώθηκαν μονομερώς οι </w:t>
      </w:r>
      <w:r>
        <w:rPr>
          <w:rFonts w:eastAsia="Times New Roman" w:cs="Times New Roman"/>
          <w:szCs w:val="24"/>
        </w:rPr>
        <w:lastRenderedPageBreak/>
        <w:t>αρχικές συμβάσεις των δύο χιλιάδων οκτακοσίων που είχαν ενταχθεί και τροποποιήθηκαν σ</w:t>
      </w:r>
      <w:r>
        <w:rPr>
          <w:rFonts w:eastAsia="Times New Roman" w:cs="Times New Roman"/>
          <w:szCs w:val="24"/>
        </w:rPr>
        <w:t>τα νέα ποσά, δηλαδή από 10.000 μέχρι 20.000 ευρώ.</w:t>
      </w:r>
    </w:p>
    <w:p w14:paraId="2D05F2E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Αυτό είναι το ένα κομμάτι αδικίας για τους ανθρώπους τότε. Δόθηκε μια προτεραιοποίηση σ’ αυτούς με ένα μεγαλύτερο ποσοστό συμμετοχής, με υψηλότερα ποσοστά στα σχέδια βελτίωσης τότε και σε κάποια άλλα προγρά</w:t>
      </w:r>
      <w:r>
        <w:rPr>
          <w:rFonts w:eastAsia="Times New Roman" w:cs="Times New Roman"/>
          <w:szCs w:val="24"/>
        </w:rPr>
        <w:t>μματα και σε κάποια πρόσθετα ωφελήματα.</w:t>
      </w:r>
    </w:p>
    <w:p w14:paraId="2D05F2E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Ωστόσο αυτοί οι άνθρωποι, οι δύο χιλιάδες οκτακόσιοι, στους οποίους τροποποιήθηκε η σύμβαση αλλά και οι υπόλοιποι που πήραν τα μειωμένα ποσά, θεωρητικά θα είχαν πρόσβαση στο εθνικό απόθεμα. Τι γίνεται όμως; Το 2009 δ</w:t>
      </w:r>
      <w:r>
        <w:rPr>
          <w:rFonts w:eastAsia="Times New Roman" w:cs="Times New Roman"/>
          <w:szCs w:val="24"/>
        </w:rPr>
        <w:t xml:space="preserve">εν πραγματοποιήθηκε κατανομή νέων δικαιωμάτων μέσω του προγράμματος του πρώτου πυλώνα αγροτικής ανάπτυξης. </w:t>
      </w:r>
    </w:p>
    <w:p w14:paraId="2D05F2E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Πάμε στο 2010. Το 2010 γίνεται μια κατανομή με κριτήρια διευρυμένα, που το ποσό του αποθέματος τότε μοιράζεται. Μικρό ποσό.</w:t>
      </w:r>
    </w:p>
    <w:p w14:paraId="2D05F2E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Πάμε στο 2011 και στο </w:t>
      </w:r>
      <w:r>
        <w:rPr>
          <w:rFonts w:eastAsia="Times New Roman" w:cs="Times New Roman"/>
          <w:szCs w:val="24"/>
        </w:rPr>
        <w:t xml:space="preserve">2012, όπου και εκεί δεν έχουμε κατανομή. Άρα δεν παίρνουν ούτε το 2011 ούτε το 2012 αυτοί οι </w:t>
      </w:r>
      <w:r>
        <w:rPr>
          <w:rFonts w:eastAsia="Times New Roman" w:cs="Times New Roman"/>
          <w:szCs w:val="24"/>
        </w:rPr>
        <w:lastRenderedPageBreak/>
        <w:t>άνθρωποι, για να αντισταθμίσουν λίγο αυτό που θα έπρεπε να είχαν πάρει από την αρχή.</w:t>
      </w:r>
    </w:p>
    <w:p w14:paraId="2D05F2E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Το 2013 πραγματοποιήθηκε μια χορήγηση δικαιωμάτων. Ωστόσο οι του 2009 δεν ήταν</w:t>
      </w:r>
      <w:r>
        <w:rPr>
          <w:rFonts w:eastAsia="Times New Roman" w:cs="Times New Roman"/>
          <w:szCs w:val="24"/>
        </w:rPr>
        <w:t xml:space="preserve"> επιλέξιμοι. Γιατί; Γιατί τότε θεωρήθηκε ότι επιλέξιμοι το 2013 θα είναι μόνο όσοι εντάχθηκαν μέχρι το 2011. Άρα, και τότε, όλα τα χρόνια μέχρι το 2015 οι νέοι αγρότες του 2009 πήραν μόνο για το 2010 και όλες τις άλλες χρονιές αποκλείστηκαν. </w:t>
      </w:r>
    </w:p>
    <w:p w14:paraId="2D05F2E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Από το 2015 κ</w:t>
      </w:r>
      <w:r>
        <w:rPr>
          <w:rFonts w:eastAsia="Times New Roman" w:cs="Times New Roman"/>
          <w:szCs w:val="24"/>
        </w:rPr>
        <w:t>αι μετά, βέβαια, περάσαμε στη νέα ΚΑΠ, όπου οι προϋποθέσεις και οι όροι χορήγησης βασικής ενίσχυσης άλλαξαν και από την ενιαία περάσαμε στη βασική, άλλαξε η προγραμματική περίοδος και εκεί δεν μπορούσαν να χορηγηθούν άλλο.</w:t>
      </w:r>
    </w:p>
    <w:p w14:paraId="2D05F2E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w:t>
      </w:r>
      <w:r>
        <w:rPr>
          <w:rFonts w:eastAsia="Times New Roman" w:cs="Times New Roman"/>
          <w:szCs w:val="24"/>
        </w:rPr>
        <w:t xml:space="preserve">ύνι λήξεως του χρόνου ομιλίας του κυρίου Υπουργού) </w:t>
      </w:r>
    </w:p>
    <w:p w14:paraId="2D05F2E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Το τι μπορούσε να γίνει θα το πούμε στη δευτερολογία.</w:t>
      </w:r>
    </w:p>
    <w:p w14:paraId="2D05F2EA" w14:textId="77777777" w:rsidR="00237587" w:rsidRDefault="00AE0D0F">
      <w:pPr>
        <w:spacing w:after="0" w:line="600" w:lineRule="auto"/>
        <w:ind w:firstLine="720"/>
        <w:jc w:val="both"/>
        <w:rPr>
          <w:rFonts w:eastAsia="Times New Roman" w:cs="Times New Roman"/>
          <w:szCs w:val="24"/>
        </w:rPr>
      </w:pPr>
      <w:r w:rsidRPr="005369FB">
        <w:rPr>
          <w:rFonts w:eastAsia="Times New Roman" w:cs="Times New Roman"/>
          <w:b/>
          <w:szCs w:val="24"/>
        </w:rPr>
        <w:t xml:space="preserve">ΠΡΟΕΔΡΕΥΩΝ (Δημήτριος Κρεμαστινός): </w:t>
      </w:r>
      <w:r>
        <w:rPr>
          <w:rFonts w:eastAsia="Times New Roman" w:cs="Times New Roman"/>
          <w:szCs w:val="24"/>
        </w:rPr>
        <w:t>Κύριε Γιόγιακα, έχετε τον λόγο για τρία λεπτά για τη δευτερολογία σας.</w:t>
      </w:r>
    </w:p>
    <w:p w14:paraId="2D05F2EB"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lastRenderedPageBreak/>
        <w:t>ΒΑΣΙΛΕΙΟΣ ΓΙΟΓΙΑΚΑΣ:</w:t>
      </w:r>
      <w:r>
        <w:rPr>
          <w:rFonts w:eastAsia="Times New Roman" w:cs="Times New Roman"/>
          <w:szCs w:val="24"/>
        </w:rPr>
        <w:t xml:space="preserve"> Κύριε Υπουργέ, χαίρομα</w:t>
      </w:r>
      <w:r>
        <w:rPr>
          <w:rFonts w:eastAsia="Times New Roman" w:cs="Times New Roman"/>
          <w:szCs w:val="24"/>
        </w:rPr>
        <w:t xml:space="preserve">ι, γιατί έχετε μια πλήρη εικόνα του θέματος. </w:t>
      </w:r>
    </w:p>
    <w:p w14:paraId="2D05F2E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Για τη μεταχείριση των νέων αγροτών το 2009 υπάρχουν, όντως, πολιτικές ευθύνες. Υπάρχουν για την </w:t>
      </w:r>
      <w:r>
        <w:rPr>
          <w:rFonts w:eastAsia="Times New Roman" w:cs="Times New Roman"/>
          <w:szCs w:val="24"/>
        </w:rPr>
        <w:t>κ</w:t>
      </w:r>
      <w:r>
        <w:rPr>
          <w:rFonts w:eastAsia="Times New Roman" w:cs="Times New Roman"/>
          <w:szCs w:val="24"/>
        </w:rPr>
        <w:t>υβέρνηση του ΠΑΣΟΚ το 2009, γιατί μείωσε το πλαφόν του πριμ αρχικής εγκατάστασης με την υπογραφή της αρχικής σύμ</w:t>
      </w:r>
      <w:r>
        <w:rPr>
          <w:rFonts w:eastAsia="Times New Roman" w:cs="Times New Roman"/>
          <w:szCs w:val="24"/>
        </w:rPr>
        <w:t>βασης. Υπάρχουν, όμως, και για τη νέα Κυβέρνηση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στις αρχές του 2015, όσον αφορά το ύψος των δικαιωμάτων που τελικά παίρνουν αυτοί οι αγρότες. </w:t>
      </w:r>
    </w:p>
    <w:p w14:paraId="2D05F2E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Με τον </w:t>
      </w:r>
      <w:r>
        <w:rPr>
          <w:rFonts w:eastAsia="Times New Roman" w:cs="Times New Roman"/>
          <w:szCs w:val="24"/>
        </w:rPr>
        <w:t>κ</w:t>
      </w:r>
      <w:r>
        <w:rPr>
          <w:rFonts w:eastAsia="Times New Roman" w:cs="Times New Roman"/>
          <w:szCs w:val="24"/>
        </w:rPr>
        <w:t>ανονισμό 1307/2013 για τους νέους γεωργούς του «Πυλώνα 1» ενισχύσεις μπορούσαν να πάρου</w:t>
      </w:r>
      <w:r>
        <w:rPr>
          <w:rFonts w:eastAsia="Times New Roman" w:cs="Times New Roman"/>
          <w:szCs w:val="24"/>
        </w:rPr>
        <w:t xml:space="preserve">ν όσοι ήταν για πρώτη φορά αρχηγοί της εκμετάλλευσης ή είχαν ήδη εγκατασταθεί την πενταετία πριν κάνουν αίτηση. Επειδή ο </w:t>
      </w:r>
      <w:r>
        <w:rPr>
          <w:rFonts w:eastAsia="Times New Roman" w:cs="Times New Roman"/>
          <w:szCs w:val="24"/>
        </w:rPr>
        <w:t>κ</w:t>
      </w:r>
      <w:r>
        <w:rPr>
          <w:rFonts w:eastAsia="Times New Roman" w:cs="Times New Roman"/>
          <w:szCs w:val="24"/>
        </w:rPr>
        <w:t xml:space="preserve">ανονισμός θα έμπαινε σε εφαρμογή από το 2015, με αυτή την πρόβλεψη αποκλείστηκαν οι νέοι αγρότες που είχαν κάνει αίτηση το </w:t>
      </w:r>
      <w:r w:rsidRPr="00ED3E03">
        <w:rPr>
          <w:rFonts w:eastAsia="Times New Roman" w:cs="Times New Roman"/>
          <w:b/>
          <w:szCs w:val="24"/>
        </w:rPr>
        <w:t>2009</w:t>
      </w:r>
      <w:r>
        <w:rPr>
          <w:rFonts w:eastAsia="Times New Roman" w:cs="Times New Roman"/>
          <w:szCs w:val="24"/>
        </w:rPr>
        <w:t xml:space="preserve">. Τι </w:t>
      </w:r>
      <w:r>
        <w:rPr>
          <w:rFonts w:eastAsia="Times New Roman" w:cs="Times New Roman"/>
          <w:szCs w:val="24"/>
        </w:rPr>
        <w:t xml:space="preserve">έχαναν, δηλαδή; Έχασαν τη δυνατότητα να πάρουν το ανώτατο ύψος του δικαιώματος για κάθε κατηγορία έκτασης από την πρώτη χρονιά της νέας ΚΑΠ, δηλαδή περίπου 43 ευρώ ανά </w:t>
      </w:r>
      <w:r>
        <w:rPr>
          <w:rFonts w:eastAsia="Times New Roman" w:cs="Times New Roman"/>
          <w:szCs w:val="24"/>
        </w:rPr>
        <w:lastRenderedPageBreak/>
        <w:t xml:space="preserve">στρέμμα εάν μιλάμε για τα καλλιεργήσιμα χωράφια, πλαφόν βέβαια το οποίο ακόμα δεν έχετε </w:t>
      </w:r>
      <w:r>
        <w:rPr>
          <w:rFonts w:eastAsia="Times New Roman" w:cs="Times New Roman"/>
          <w:szCs w:val="24"/>
        </w:rPr>
        <w:t>δώσει. Έχασαν και το έξτρα μπόνους</w:t>
      </w:r>
      <w:r>
        <w:rPr>
          <w:rFonts w:eastAsia="Times New Roman" w:cs="Times New Roman"/>
          <w:szCs w:val="24"/>
        </w:rPr>
        <w:t>,</w:t>
      </w:r>
      <w:r>
        <w:rPr>
          <w:rFonts w:eastAsia="Times New Roman" w:cs="Times New Roman"/>
          <w:szCs w:val="24"/>
        </w:rPr>
        <w:t xml:space="preserve"> για όσους είχαν ξεκινήσει τη δραστηριότητά τους τα προηγούμενα πέντε χρόνια, που ήταν ίσο με το 25% της αξίας των δικαιωμάτων τους.</w:t>
      </w:r>
    </w:p>
    <w:p w14:paraId="2D05F2E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Τι έκανε τότε η </w:t>
      </w:r>
      <w:r>
        <w:rPr>
          <w:rFonts w:eastAsia="Times New Roman" w:cs="Times New Roman"/>
          <w:szCs w:val="24"/>
        </w:rPr>
        <w:t>κ</w:t>
      </w:r>
      <w:r>
        <w:rPr>
          <w:rFonts w:eastAsia="Times New Roman" w:cs="Times New Roman"/>
          <w:szCs w:val="24"/>
        </w:rPr>
        <w:t xml:space="preserve">υβέρνηση Σαμαρά επί </w:t>
      </w:r>
      <w:r>
        <w:rPr>
          <w:rFonts w:eastAsia="Times New Roman" w:cs="Times New Roman"/>
          <w:szCs w:val="24"/>
        </w:rPr>
        <w:t>υ</w:t>
      </w:r>
      <w:r>
        <w:rPr>
          <w:rFonts w:eastAsia="Times New Roman" w:cs="Times New Roman"/>
          <w:szCs w:val="24"/>
        </w:rPr>
        <w:t>πουργίας του συναδέλφου Γιώργου Καρασμάνη; Είχε ετ</w:t>
      </w:r>
      <w:r>
        <w:rPr>
          <w:rFonts w:eastAsia="Times New Roman" w:cs="Times New Roman"/>
          <w:szCs w:val="24"/>
        </w:rPr>
        <w:t xml:space="preserve">οιμάσει κοινή υπουργική απόφαση, με την οποία έδινε προτεραιότητα στους νέους αγρότες του 2009 για την κατανομή δικαιωμάτων από το εθνικό απόθεμα, έτσι ώστε να αντισταθμίσουν τις απώλειες που θα είχαν λόγω των προβλέψεων του </w:t>
      </w:r>
      <w:r>
        <w:rPr>
          <w:rFonts w:eastAsia="Times New Roman" w:cs="Times New Roman"/>
          <w:szCs w:val="24"/>
        </w:rPr>
        <w:t>κ</w:t>
      </w:r>
      <w:r>
        <w:rPr>
          <w:rFonts w:eastAsia="Times New Roman" w:cs="Times New Roman"/>
          <w:szCs w:val="24"/>
        </w:rPr>
        <w:t>ανονισμού 1307/2013.</w:t>
      </w:r>
    </w:p>
    <w:p w14:paraId="2D05F2E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Αυτή την </w:t>
      </w:r>
      <w:r>
        <w:rPr>
          <w:rFonts w:eastAsia="Times New Roman" w:cs="Times New Roman"/>
          <w:szCs w:val="24"/>
        </w:rPr>
        <w:t>κοινή υπουργική απόφαση τη βρήκατε έτοιμη, κύριε Υπουργέ –όχι εσείς προσωπικά- αλλά δεν την προχωρήσατε. Δώσατε σε άλλες κατηγορίες προτεραιότητα και αφήσατε έξω από το εθνικό απόθεμα τους νέους αγρότες του 2009, αυτούς που –ξαναλέω- ήταν ήδη αδικημένοι απ</w:t>
      </w:r>
      <w:r>
        <w:rPr>
          <w:rFonts w:eastAsia="Times New Roman" w:cs="Times New Roman"/>
          <w:szCs w:val="24"/>
        </w:rPr>
        <w:t xml:space="preserve">ό το μισό πριμ αρχικής εγκατάστασης που πήραν το 2010. Έτσι, όλα αυτά τα χρόνια, τα δύσκολα χρόνια για την οικονομία μας αυτοί οι άνθρωποι </w:t>
      </w:r>
      <w:r>
        <w:rPr>
          <w:rFonts w:eastAsia="Times New Roman" w:cs="Times New Roman"/>
          <w:szCs w:val="24"/>
        </w:rPr>
        <w:lastRenderedPageBreak/>
        <w:t>δυσκολεύτηκαν να ανταποκριθούν στις υποχρεώσεις της δεκαετούς συμβάσεως που είχαν υπογράψει. Δανείστηκαν για να τα βγ</w:t>
      </w:r>
      <w:r>
        <w:rPr>
          <w:rFonts w:eastAsia="Times New Roman" w:cs="Times New Roman"/>
          <w:szCs w:val="24"/>
        </w:rPr>
        <w:t>άλουν πέρα και τελικά έγιναν φτωχότεροι απ’ ό,τι ήταν.</w:t>
      </w:r>
    </w:p>
    <w:p w14:paraId="2D05F2F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Αυτή είναι η πραγματικότητα, κύριε Υπουργέ, και παρά τις κατά καιρούς υποσχέσεις αυτοί οι αγρότες δεν είδαν κάποια ουσιαστική εξέλιξη. Εάν το 2014 μπορούσε να δοθεί πολιτική λύση στο θέμα των δικαιωμάτ</w:t>
      </w:r>
      <w:r>
        <w:rPr>
          <w:rFonts w:eastAsia="Times New Roman" w:cs="Times New Roman"/>
          <w:szCs w:val="24"/>
        </w:rPr>
        <w:t xml:space="preserve">ων μειωμένης αξίας, είναι βέβαιο ότι μπορείτε να δώσετε μια τέτοια λύση και τώρα </w:t>
      </w:r>
      <w:r>
        <w:rPr>
          <w:rFonts w:eastAsia="Times New Roman" w:cs="Times New Roman"/>
          <w:szCs w:val="24"/>
        </w:rPr>
        <w:t>εσείς,</w:t>
      </w:r>
      <w:r>
        <w:rPr>
          <w:rFonts w:eastAsia="Times New Roman" w:cs="Times New Roman"/>
          <w:szCs w:val="24"/>
        </w:rPr>
        <w:t xml:space="preserve"> αξιοποιώντας το εθνικό απόθεμα για ανθρώπους, που κατά κοινή ομολογία είναι αδικημένοι και υπάρχουν όντως πολιτικές ευθύνες. Θα ήθελα και την ευαισθησία σας και την καλ</w:t>
      </w:r>
      <w:r>
        <w:rPr>
          <w:rFonts w:eastAsia="Times New Roman" w:cs="Times New Roman"/>
          <w:szCs w:val="24"/>
        </w:rPr>
        <w:t>ή σας διάθεση πάνω σε αυτό το θέμα, για να μπορέσουμε να βρούμε μια γόνιμη και δημιουργική λύση γι’ αυτούς τους ανθρώπους.</w:t>
      </w:r>
    </w:p>
    <w:p w14:paraId="2D05F2F1" w14:textId="77777777" w:rsidR="00237587" w:rsidRDefault="00AE0D0F">
      <w:pPr>
        <w:spacing w:after="0" w:line="600" w:lineRule="auto"/>
        <w:ind w:firstLine="720"/>
        <w:jc w:val="both"/>
        <w:rPr>
          <w:rFonts w:eastAsia="Times New Roman" w:cs="Times New Roman"/>
          <w:szCs w:val="24"/>
        </w:rPr>
      </w:pPr>
      <w:r w:rsidRPr="00912571">
        <w:rPr>
          <w:rFonts w:eastAsia="Times New Roman" w:cs="Times New Roman"/>
          <w:b/>
          <w:szCs w:val="24"/>
        </w:rPr>
        <w:t xml:space="preserve">ΠΡΟΕΔΡΕΥΩΝ (Δημήτριος Κρεμαστινός): </w:t>
      </w:r>
      <w:r>
        <w:rPr>
          <w:rFonts w:eastAsia="Times New Roman" w:cs="Times New Roman"/>
          <w:szCs w:val="24"/>
        </w:rPr>
        <w:t>Κυρίες και κύριοι συνάδελφοι, έχω την τιμή να ανακοινώσω στο Σώμα ότι τη συνεδρίασή μας παρακολου</w:t>
      </w:r>
      <w:r>
        <w:rPr>
          <w:rFonts w:eastAsia="Times New Roman" w:cs="Times New Roman"/>
          <w:szCs w:val="24"/>
        </w:rPr>
        <w:t xml:space="preserve">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και ενημερώθηκαν για την ιστορία του κτηρίου και τον τρόπο οργάνωσης και λειτουργίας της </w:t>
      </w:r>
      <w:r>
        <w:rPr>
          <w:rFonts w:eastAsia="Times New Roman" w:cs="Times New Roman"/>
          <w:szCs w:val="24"/>
        </w:rPr>
        <w:lastRenderedPageBreak/>
        <w:t>Βουλής των Ελλήνων, τριάντα εννέα μαθητές και μαθήτριες κ</w:t>
      </w:r>
      <w:r>
        <w:rPr>
          <w:rFonts w:eastAsia="Times New Roman" w:cs="Times New Roman"/>
          <w:szCs w:val="24"/>
        </w:rPr>
        <w:t>αι δύο συνοδοί εκπαιδευτικοί, από το Γενικό Λύκειο Ακρωτηρίου Χανίων (</w:t>
      </w:r>
      <w:r>
        <w:rPr>
          <w:rFonts w:eastAsia="Times New Roman" w:cs="Times New Roman"/>
          <w:szCs w:val="24"/>
        </w:rPr>
        <w:t>δεύτερο τ</w:t>
      </w:r>
      <w:r>
        <w:rPr>
          <w:rFonts w:eastAsia="Times New Roman" w:cs="Times New Roman"/>
          <w:szCs w:val="24"/>
        </w:rPr>
        <w:t>μήμα</w:t>
      </w:r>
      <w:r>
        <w:rPr>
          <w:rFonts w:eastAsia="Times New Roman" w:cs="Times New Roman"/>
          <w:szCs w:val="24"/>
        </w:rPr>
        <w:t>)</w:t>
      </w:r>
      <w:r>
        <w:rPr>
          <w:rFonts w:eastAsia="Times New Roman" w:cs="Times New Roman"/>
          <w:szCs w:val="24"/>
        </w:rPr>
        <w:t xml:space="preserve">. </w:t>
      </w:r>
    </w:p>
    <w:p w14:paraId="2D05F2F2" w14:textId="77777777" w:rsidR="00237587" w:rsidRDefault="00AE0D0F">
      <w:pPr>
        <w:tabs>
          <w:tab w:val="left" w:pos="4290"/>
        </w:tabs>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2D05F2F3" w14:textId="77777777" w:rsidR="00237587" w:rsidRDefault="00AE0D0F">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D05F2F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D05F2F5"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ΣΤΑΥΡΟΣ ΑΡΑΧΩΒΙΤΗΣ </w:t>
      </w:r>
      <w:r w:rsidRPr="00F81054">
        <w:rPr>
          <w:rFonts w:eastAsia="Times New Roman" w:cs="Times New Roman"/>
          <w:b/>
          <w:szCs w:val="24"/>
        </w:rPr>
        <w:t>(Υπουργός Αγροτικής Ανάπτυξης και Τροφίμων)</w:t>
      </w:r>
      <w:r w:rsidRPr="00F81054">
        <w:rPr>
          <w:rFonts w:eastAsia="Times New Roman" w:cs="Times New Roman"/>
          <w:b/>
          <w:szCs w:val="24"/>
        </w:rPr>
        <w:t>:</w:t>
      </w:r>
      <w:r>
        <w:rPr>
          <w:rFonts w:eastAsia="Times New Roman" w:cs="Times New Roman"/>
          <w:szCs w:val="24"/>
        </w:rPr>
        <w:t xml:space="preserve"> Ευχαριστώ, κύριε Πρόεδρε.</w:t>
      </w:r>
    </w:p>
    <w:p w14:paraId="2D05F2F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οι πολιτικές ευθύνες είναι δεδομένες και το αναλύσαμε στην πορεία. Ωστόσο αναφερθήκατε και εσείς στον </w:t>
      </w:r>
      <w:r>
        <w:rPr>
          <w:rFonts w:eastAsia="Times New Roman" w:cs="Times New Roman"/>
          <w:szCs w:val="24"/>
        </w:rPr>
        <w:t>κ</w:t>
      </w:r>
      <w:r>
        <w:rPr>
          <w:rFonts w:eastAsia="Times New Roman" w:cs="Times New Roman"/>
          <w:szCs w:val="24"/>
        </w:rPr>
        <w:t xml:space="preserve">ανονισμό 1307, που είναι του 2013. </w:t>
      </w:r>
    </w:p>
    <w:p w14:paraId="2D05F2F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κ</w:t>
      </w:r>
      <w:r>
        <w:rPr>
          <w:rFonts w:eastAsia="Times New Roman" w:cs="Times New Roman"/>
          <w:szCs w:val="24"/>
        </w:rPr>
        <w:t xml:space="preserve">ανονισμός του 2013 που διαπραγματεύτηκαν οι τότε </w:t>
      </w:r>
      <w:r>
        <w:rPr>
          <w:rFonts w:eastAsia="Times New Roman" w:cs="Times New Roman"/>
          <w:szCs w:val="24"/>
        </w:rPr>
        <w:t>κ</w:t>
      </w:r>
      <w:r>
        <w:rPr>
          <w:rFonts w:eastAsia="Times New Roman" w:cs="Times New Roman"/>
          <w:szCs w:val="24"/>
        </w:rPr>
        <w:t>υβερνήσεις –μάλιστα</w:t>
      </w:r>
      <w:r>
        <w:rPr>
          <w:rFonts w:eastAsia="Times New Roman" w:cs="Times New Roman"/>
          <w:szCs w:val="24"/>
        </w:rPr>
        <w:t xml:space="preserve"> εξειδικεύτηκε μετά με την ΚΥΑ που λέτε, τη με αριθμό 1930/20-7-2015 αυτής της Κυβέρνησης- λέει ότι σύμφωνα με τον </w:t>
      </w:r>
      <w:r>
        <w:rPr>
          <w:rFonts w:eastAsia="Times New Roman" w:cs="Times New Roman"/>
          <w:szCs w:val="24"/>
        </w:rPr>
        <w:t>κ</w:t>
      </w:r>
      <w:r>
        <w:rPr>
          <w:rFonts w:eastAsia="Times New Roman" w:cs="Times New Roman"/>
          <w:szCs w:val="24"/>
        </w:rPr>
        <w:t xml:space="preserve">ανονισμό δικαιούχοι είναι νεαρής ηλικίας έως σαράντα ετών -έμπαινε το κριτήριο της ηλικίας δηλαδή- που δημιούργησαν για πρώτη φορά γεωργική </w:t>
      </w:r>
      <w:r>
        <w:rPr>
          <w:rFonts w:eastAsia="Times New Roman" w:cs="Times New Roman"/>
          <w:szCs w:val="24"/>
        </w:rPr>
        <w:t xml:space="preserve">εκμετάλλευση ως επικεφαλής αυτής το 2015 ή που είχαν εγκατασταθεί κατά τη διάρκεια των πέντε προηγούμενων χρόνων. </w:t>
      </w:r>
    </w:p>
    <w:p w14:paraId="2D05F2F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Άρα εκεί όσοι πληρούσαν αυτά τα κριτήρια εντάχθηκαν. Ωστόσο πολύς κόσμος, οι περισσότεροι μάλλον</w:t>
      </w:r>
      <w:r>
        <w:rPr>
          <w:rFonts w:eastAsia="Times New Roman" w:cs="Times New Roman"/>
          <w:szCs w:val="24"/>
        </w:rPr>
        <w:t>,</w:t>
      </w:r>
      <w:r>
        <w:rPr>
          <w:rFonts w:eastAsia="Times New Roman" w:cs="Times New Roman"/>
          <w:szCs w:val="24"/>
        </w:rPr>
        <w:t xml:space="preserve"> είχ</w:t>
      </w:r>
      <w:r>
        <w:rPr>
          <w:rFonts w:eastAsia="Times New Roman" w:cs="Times New Roman"/>
          <w:szCs w:val="24"/>
        </w:rPr>
        <w:t>ε</w:t>
      </w:r>
      <w:r>
        <w:rPr>
          <w:rFonts w:eastAsia="Times New Roman" w:cs="Times New Roman"/>
          <w:szCs w:val="24"/>
        </w:rPr>
        <w:t xml:space="preserve"> ήδη περάσει το πρώτο κατώφλι των σαράν</w:t>
      </w:r>
      <w:r>
        <w:rPr>
          <w:rFonts w:eastAsia="Times New Roman" w:cs="Times New Roman"/>
          <w:szCs w:val="24"/>
        </w:rPr>
        <w:t>τα χρόνων.</w:t>
      </w:r>
    </w:p>
    <w:p w14:paraId="2D05F2F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Επίσης θέλω να σας πω ότι το 2014</w:t>
      </w:r>
      <w:r>
        <w:rPr>
          <w:rFonts w:eastAsia="Times New Roman" w:cs="Times New Roman"/>
          <w:szCs w:val="24"/>
        </w:rPr>
        <w:t>,</w:t>
      </w:r>
      <w:r>
        <w:rPr>
          <w:rFonts w:eastAsia="Times New Roman" w:cs="Times New Roman"/>
          <w:szCs w:val="24"/>
        </w:rPr>
        <w:t xml:space="preserve"> δεν προβλέφθηκε κατά τη διαπραγμάτευση της τρέχουσας ΚΑΠ, της τρέχουσας περιόδου, να υπάρξει κάποια γέφυρα γι’ αυτούς τους ανθρώπους μέσω μέτρου του ΠΑΑ ή έστω με κάποιον τρόπο να υπάρξει πρόβλεψη-γέφυρα γι’ αυ</w:t>
      </w:r>
      <w:r>
        <w:rPr>
          <w:rFonts w:eastAsia="Times New Roman" w:cs="Times New Roman"/>
          <w:szCs w:val="24"/>
        </w:rPr>
        <w:t xml:space="preserve">τούς τους ανθρώπους. </w:t>
      </w:r>
    </w:p>
    <w:p w14:paraId="2D05F2F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Άρα μπαίνοντας στο 2015, διαπραγματευόμενοι το 2014 και έχοντας καταλήξει η καινούργια προγραμματική περίοδος, δεν υπήρχε πρόβλεψη γι’ αυτούς τους ανθρώπους. Μάλιστα</w:t>
      </w:r>
      <w:r>
        <w:rPr>
          <w:rFonts w:eastAsia="Times New Roman" w:cs="Times New Roman"/>
          <w:szCs w:val="24"/>
        </w:rPr>
        <w:t xml:space="preserve"> μέχρι τώρα θα σας πω τι έχει γίνει, προσπαθώντας να αναζητήσουμε λύσεις με εθνικούς πόρους, γιατί όπως καταλαβαίνετε, αφού έκλεισε το πρόγραμμα, δεν προβλέφθηκαν και δεν μπορούν να πάνε από ευρωπαϊκά κονδύλια. Μέχρι τώρα, λοιπόν, η απάντηση που έχουμε πάρ</w:t>
      </w:r>
      <w:r>
        <w:rPr>
          <w:rFonts w:eastAsia="Times New Roman" w:cs="Times New Roman"/>
          <w:szCs w:val="24"/>
        </w:rPr>
        <w:t xml:space="preserve">ει για την ένταξη αυτών των ανθρώπων -γιατί έχουν γίνει πραγματικά προσπάθειες και λόγω της φόρμας «6», που ήταν μια άλλη αστοχία, μια τεράστια αδικία που πάλι έπληξε τους νέους του 2009- από την Ευρωπαϊκή Επιτροπή δεν </w:t>
      </w:r>
      <w:r>
        <w:rPr>
          <w:rFonts w:eastAsia="Times New Roman" w:cs="Times New Roman"/>
          <w:szCs w:val="24"/>
        </w:rPr>
        <w:lastRenderedPageBreak/>
        <w:t xml:space="preserve">είναι θετικές. Ωστόσο προσπαθούμε να </w:t>
      </w:r>
      <w:r>
        <w:rPr>
          <w:rFonts w:eastAsia="Times New Roman" w:cs="Times New Roman"/>
          <w:szCs w:val="24"/>
        </w:rPr>
        <w:t>βρούμε γέφυρα μετά από δέκα χρόνια. Από το 2009 είμαστε τώρα στο 2019 και προσπαθούμε να βρούμε κάποιον τρόπο, έτσι ώστε να περιορίσουμε τις απώλειες αυτών των ανθρώπων, που με άλλα σχέδια  μπήκαν το 2009 και εγκλωβίστηκαν σε μια κατάσταση που τους έχει οδ</w:t>
      </w:r>
      <w:r>
        <w:rPr>
          <w:rFonts w:eastAsia="Times New Roman" w:cs="Times New Roman"/>
          <w:szCs w:val="24"/>
        </w:rPr>
        <w:t>ηγήσει στο να βρίσκονται σε πολύ δύσκολη θέση.</w:t>
      </w:r>
    </w:p>
    <w:p w14:paraId="2D05F2F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D05F2FC" w14:textId="77777777" w:rsidR="00237587" w:rsidRDefault="00AE0D0F">
      <w:pPr>
        <w:spacing w:after="0" w:line="600" w:lineRule="auto"/>
        <w:ind w:firstLine="720"/>
        <w:jc w:val="both"/>
        <w:rPr>
          <w:rFonts w:eastAsia="Times New Roman" w:cs="Times New Roman"/>
          <w:szCs w:val="24"/>
        </w:rPr>
      </w:pPr>
      <w:r w:rsidRPr="005369FB">
        <w:rPr>
          <w:rFonts w:eastAsia="Times New Roman" w:cs="Times New Roman"/>
          <w:b/>
          <w:szCs w:val="24"/>
        </w:rPr>
        <w:t xml:space="preserve">ΠΡΟΕΔΡΕΥΩΝ (Δημήτριος Κρεμαστινός): </w:t>
      </w:r>
      <w:r>
        <w:rPr>
          <w:rFonts w:eastAsia="Times New Roman" w:cs="Times New Roman"/>
          <w:szCs w:val="24"/>
        </w:rPr>
        <w:t xml:space="preserve">Θα συζητηθεί τώρα η τρίτη με αριθμό 342/11-2-2019 επίκαιρη ερώτηση δεύτερου κύκλου του Βουλευτή Φθιώτιδας του Συνασπισμού Ριζοσπαστικής Αριστεράς κ. </w:t>
      </w:r>
      <w:r w:rsidRPr="00A42682">
        <w:rPr>
          <w:rFonts w:eastAsia="Times New Roman" w:cs="Times New Roman"/>
          <w:bCs/>
          <w:szCs w:val="24"/>
        </w:rPr>
        <w:t>Δημητρίου</w:t>
      </w:r>
      <w:r w:rsidRPr="00A42682">
        <w:rPr>
          <w:rFonts w:eastAsia="Times New Roman" w:cs="Times New Roman"/>
          <w:bCs/>
          <w:szCs w:val="24"/>
        </w:rPr>
        <w:t xml:space="preserve"> Βέττα</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A42682">
        <w:rPr>
          <w:rFonts w:eastAsia="Times New Roman" w:cs="Times New Roman"/>
          <w:bCs/>
          <w:szCs w:val="24"/>
        </w:rPr>
        <w:t>Αγροτικής Ανάπτυξης και Τροφίμων,</w:t>
      </w:r>
      <w:r>
        <w:rPr>
          <w:rFonts w:eastAsia="Times New Roman" w:cs="Times New Roman"/>
          <w:szCs w:val="24"/>
        </w:rPr>
        <w:t xml:space="preserve"> με θέμα «Προβλήματα πληρωμής σχετικά με τη μη επιλεξιμότητα των αγροτεμαχίων».</w:t>
      </w:r>
    </w:p>
    <w:p w14:paraId="2D05F2F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Κύριε Βέττα, έχετε τον λόγο για δυο λεπτά.</w:t>
      </w:r>
    </w:p>
    <w:p w14:paraId="2D05F2FE"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ΒΕΤΤΑΣ: </w:t>
      </w:r>
      <w:r>
        <w:rPr>
          <w:rFonts w:eastAsia="Times New Roman" w:cs="Times New Roman"/>
          <w:szCs w:val="24"/>
        </w:rPr>
        <w:t xml:space="preserve">Ευχαριστώ, κύριε Πρόεδρε. </w:t>
      </w:r>
    </w:p>
    <w:p w14:paraId="2D05F2FF" w14:textId="77777777" w:rsidR="00237587" w:rsidRDefault="00AE0D0F">
      <w:pPr>
        <w:tabs>
          <w:tab w:val="left" w:pos="6168"/>
        </w:tabs>
        <w:spacing w:after="0" w:line="600" w:lineRule="auto"/>
        <w:ind w:firstLine="720"/>
        <w:jc w:val="both"/>
        <w:rPr>
          <w:rFonts w:eastAsia="Times New Roman" w:cs="Times New Roman"/>
          <w:szCs w:val="24"/>
        </w:rPr>
      </w:pPr>
      <w:r>
        <w:rPr>
          <w:rFonts w:eastAsia="Times New Roman" w:cs="Times New Roman"/>
          <w:szCs w:val="24"/>
        </w:rPr>
        <w:t>Ευχαριστώ κι εσάς, κύριε Υπουργ</w:t>
      </w:r>
      <w:r>
        <w:rPr>
          <w:rFonts w:eastAsia="Times New Roman" w:cs="Times New Roman"/>
          <w:szCs w:val="24"/>
        </w:rPr>
        <w:t>έ, που ανταποκριθήκατε</w:t>
      </w:r>
      <w:r>
        <w:rPr>
          <w:rFonts w:eastAsia="Times New Roman" w:cs="Times New Roman"/>
          <w:szCs w:val="24"/>
        </w:rPr>
        <w:t>,</w:t>
      </w:r>
      <w:r>
        <w:rPr>
          <w:rFonts w:eastAsia="Times New Roman" w:cs="Times New Roman"/>
          <w:szCs w:val="24"/>
        </w:rPr>
        <w:t xml:space="preserve"> στο να απαντήσετε σε ένα πολύ σοβαρό ερώτημα, κατά την προσωπική μου γνώμη, </w:t>
      </w:r>
      <w:r w:rsidRPr="00F409CA">
        <w:rPr>
          <w:rFonts w:eastAsia="Times New Roman" w:cs="Times New Roman"/>
          <w:szCs w:val="24"/>
        </w:rPr>
        <w:t>που αφορά τα προβλήματα πληρω</w:t>
      </w:r>
      <w:r w:rsidRPr="00F409CA">
        <w:rPr>
          <w:rFonts w:eastAsia="Times New Roman" w:cs="Times New Roman"/>
          <w:szCs w:val="24"/>
        </w:rPr>
        <w:lastRenderedPageBreak/>
        <w:t>μών</w:t>
      </w:r>
      <w:r>
        <w:rPr>
          <w:rFonts w:eastAsia="Times New Roman" w:cs="Times New Roman"/>
          <w:szCs w:val="24"/>
        </w:rPr>
        <w:t>, τα οποία σχετίζονται με τη</w:t>
      </w:r>
      <w:r w:rsidRPr="00F409CA">
        <w:rPr>
          <w:rFonts w:eastAsia="Times New Roman" w:cs="Times New Roman"/>
          <w:szCs w:val="24"/>
        </w:rPr>
        <w:t xml:space="preserve"> μη επιλεξιμότητα των αγροτεμαχίων</w:t>
      </w:r>
      <w:r>
        <w:rPr>
          <w:rFonts w:eastAsia="Times New Roman" w:cs="Times New Roman"/>
          <w:szCs w:val="24"/>
        </w:rPr>
        <w:t>. Είναι</w:t>
      </w:r>
      <w:r w:rsidRPr="00F409CA">
        <w:rPr>
          <w:rFonts w:eastAsia="Times New Roman" w:cs="Times New Roman"/>
          <w:szCs w:val="24"/>
        </w:rPr>
        <w:t xml:space="preserve"> ένα θέμα που αφορά όλη τη χώρα</w:t>
      </w:r>
      <w:r>
        <w:rPr>
          <w:rFonts w:eastAsia="Times New Roman" w:cs="Times New Roman"/>
          <w:szCs w:val="24"/>
        </w:rPr>
        <w:t>.</w:t>
      </w:r>
      <w:r w:rsidRPr="00F409CA">
        <w:rPr>
          <w:rFonts w:eastAsia="Times New Roman" w:cs="Times New Roman"/>
          <w:szCs w:val="24"/>
        </w:rPr>
        <w:t xml:space="preserve"> </w:t>
      </w:r>
      <w:r>
        <w:rPr>
          <w:rFonts w:eastAsia="Times New Roman" w:cs="Times New Roman"/>
          <w:szCs w:val="24"/>
        </w:rPr>
        <w:t>Ε</w:t>
      </w:r>
      <w:r w:rsidRPr="00F409CA">
        <w:rPr>
          <w:rFonts w:eastAsia="Times New Roman" w:cs="Times New Roman"/>
          <w:szCs w:val="24"/>
        </w:rPr>
        <w:t>γώ</w:t>
      </w:r>
      <w:r>
        <w:rPr>
          <w:rFonts w:eastAsia="Times New Roman" w:cs="Times New Roman"/>
          <w:szCs w:val="24"/>
        </w:rPr>
        <w:t>, όμως,</w:t>
      </w:r>
      <w:r w:rsidRPr="00F409CA">
        <w:rPr>
          <w:rFonts w:eastAsia="Times New Roman" w:cs="Times New Roman"/>
          <w:szCs w:val="24"/>
        </w:rPr>
        <w:t xml:space="preserve"> θα μιλήσω γ</w:t>
      </w:r>
      <w:r w:rsidRPr="00F409CA">
        <w:rPr>
          <w:rFonts w:eastAsia="Times New Roman" w:cs="Times New Roman"/>
          <w:szCs w:val="24"/>
        </w:rPr>
        <w:t>ια την πατρίδα μου</w:t>
      </w:r>
      <w:r>
        <w:rPr>
          <w:rFonts w:eastAsia="Times New Roman" w:cs="Times New Roman"/>
          <w:szCs w:val="24"/>
        </w:rPr>
        <w:t>, τη Φθιώτιδα.</w:t>
      </w:r>
    </w:p>
    <w:p w14:paraId="2D05F300" w14:textId="77777777" w:rsidR="00237587" w:rsidRDefault="00AE0D0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Ξέρετε </w:t>
      </w:r>
      <w:r w:rsidRPr="00F409CA">
        <w:rPr>
          <w:rFonts w:eastAsia="Times New Roman" w:cs="Times New Roman"/>
          <w:szCs w:val="24"/>
        </w:rPr>
        <w:t>πάρα πολύ καλά ότι την περίοδο υποβολής των δηλώσεων καλλιέργειας ΟΣΔΕ το 2018</w:t>
      </w:r>
      <w:r>
        <w:rPr>
          <w:rFonts w:eastAsia="Times New Roman" w:cs="Times New Roman"/>
          <w:szCs w:val="24"/>
        </w:rPr>
        <w:t>,</w:t>
      </w:r>
      <w:r w:rsidRPr="00F409CA">
        <w:rPr>
          <w:rFonts w:eastAsia="Times New Roman" w:cs="Times New Roman"/>
          <w:szCs w:val="24"/>
        </w:rPr>
        <w:t xml:space="preserve"> </w:t>
      </w:r>
      <w:r>
        <w:rPr>
          <w:rFonts w:eastAsia="Times New Roman" w:cs="Times New Roman"/>
          <w:szCs w:val="24"/>
        </w:rPr>
        <w:t xml:space="preserve">ο </w:t>
      </w:r>
      <w:r w:rsidRPr="00F409CA">
        <w:rPr>
          <w:rFonts w:eastAsia="Times New Roman" w:cs="Times New Roman"/>
          <w:szCs w:val="24"/>
        </w:rPr>
        <w:t xml:space="preserve">Οργανισμός ΟΠΕΚΕΠΕ προχώρησε σε </w:t>
      </w:r>
      <w:r>
        <w:rPr>
          <w:rFonts w:eastAsia="Times New Roman" w:cs="Times New Roman"/>
          <w:szCs w:val="24"/>
        </w:rPr>
        <w:t xml:space="preserve">μία –θα έλεγα- </w:t>
      </w:r>
      <w:r w:rsidRPr="00F409CA">
        <w:rPr>
          <w:rFonts w:eastAsia="Times New Roman" w:cs="Times New Roman"/>
          <w:szCs w:val="24"/>
        </w:rPr>
        <w:t>αναθεώρηση του χαρτογραφικού υποβάθρου</w:t>
      </w:r>
      <w:r>
        <w:rPr>
          <w:rFonts w:eastAsia="Times New Roman" w:cs="Times New Roman"/>
          <w:szCs w:val="24"/>
        </w:rPr>
        <w:t>.</w:t>
      </w:r>
      <w:r w:rsidRPr="00F409CA">
        <w:rPr>
          <w:rFonts w:eastAsia="Times New Roman" w:cs="Times New Roman"/>
          <w:szCs w:val="24"/>
        </w:rPr>
        <w:t xml:space="preserve"> Δεν θέλω να </w:t>
      </w:r>
      <w:r>
        <w:rPr>
          <w:rFonts w:eastAsia="Times New Roman" w:cs="Times New Roman"/>
          <w:szCs w:val="24"/>
        </w:rPr>
        <w:t xml:space="preserve">αδικήσω τον </w:t>
      </w:r>
      <w:r>
        <w:rPr>
          <w:rFonts w:eastAsia="Times New Roman" w:cs="Times New Roman"/>
          <w:szCs w:val="24"/>
        </w:rPr>
        <w:t>ο</w:t>
      </w:r>
      <w:r w:rsidRPr="00F409CA">
        <w:rPr>
          <w:rFonts w:eastAsia="Times New Roman" w:cs="Times New Roman"/>
          <w:szCs w:val="24"/>
        </w:rPr>
        <w:t>ργανισμό</w:t>
      </w:r>
      <w:r>
        <w:rPr>
          <w:rFonts w:eastAsia="Times New Roman" w:cs="Times New Roman"/>
          <w:szCs w:val="24"/>
        </w:rPr>
        <w:t>, όμως,</w:t>
      </w:r>
      <w:r w:rsidRPr="00F409CA">
        <w:rPr>
          <w:rFonts w:eastAsia="Times New Roman" w:cs="Times New Roman"/>
          <w:szCs w:val="24"/>
        </w:rPr>
        <w:t xml:space="preserve"> δεν υπ</w:t>
      </w:r>
      <w:r w:rsidRPr="00F409CA">
        <w:rPr>
          <w:rFonts w:eastAsia="Times New Roman" w:cs="Times New Roman"/>
          <w:szCs w:val="24"/>
        </w:rPr>
        <w:t>ήρξε κα</w:t>
      </w:r>
      <w:r>
        <w:rPr>
          <w:rFonts w:eastAsia="Times New Roman" w:cs="Times New Roman"/>
          <w:szCs w:val="24"/>
        </w:rPr>
        <w:t>μ</w:t>
      </w:r>
      <w:r w:rsidRPr="00F409CA">
        <w:rPr>
          <w:rFonts w:eastAsia="Times New Roman" w:cs="Times New Roman"/>
          <w:szCs w:val="24"/>
        </w:rPr>
        <w:t xml:space="preserve">μία </w:t>
      </w:r>
      <w:r>
        <w:rPr>
          <w:rFonts w:eastAsia="Times New Roman" w:cs="Times New Roman"/>
          <w:szCs w:val="24"/>
        </w:rPr>
        <w:t xml:space="preserve">γραπτή ή </w:t>
      </w:r>
      <w:r w:rsidRPr="00F409CA">
        <w:rPr>
          <w:rFonts w:eastAsia="Times New Roman" w:cs="Times New Roman"/>
          <w:szCs w:val="24"/>
        </w:rPr>
        <w:t>προφορική</w:t>
      </w:r>
      <w:r>
        <w:rPr>
          <w:rFonts w:eastAsia="Times New Roman" w:cs="Times New Roman"/>
          <w:szCs w:val="24"/>
        </w:rPr>
        <w:t>,</w:t>
      </w:r>
      <w:r w:rsidRPr="00F409CA">
        <w:rPr>
          <w:rFonts w:eastAsia="Times New Roman" w:cs="Times New Roman"/>
          <w:szCs w:val="24"/>
        </w:rPr>
        <w:t xml:space="preserve"> </w:t>
      </w:r>
      <w:r>
        <w:rPr>
          <w:rFonts w:eastAsia="Times New Roman" w:cs="Times New Roman"/>
          <w:szCs w:val="24"/>
        </w:rPr>
        <w:t>επίσημη ή έ</w:t>
      </w:r>
      <w:r w:rsidRPr="00F409CA">
        <w:rPr>
          <w:rFonts w:eastAsia="Times New Roman" w:cs="Times New Roman"/>
          <w:szCs w:val="24"/>
        </w:rPr>
        <w:t xml:space="preserve">στω και </w:t>
      </w:r>
      <w:r>
        <w:rPr>
          <w:rFonts w:eastAsia="Times New Roman" w:cs="Times New Roman"/>
          <w:szCs w:val="24"/>
        </w:rPr>
        <w:t xml:space="preserve">ανεπίσημη </w:t>
      </w:r>
      <w:r w:rsidRPr="00F409CA">
        <w:rPr>
          <w:rFonts w:eastAsia="Times New Roman" w:cs="Times New Roman"/>
          <w:szCs w:val="24"/>
        </w:rPr>
        <w:t>δήλωση για αυτό</w:t>
      </w:r>
      <w:r>
        <w:rPr>
          <w:rFonts w:eastAsia="Times New Roman" w:cs="Times New Roman"/>
          <w:szCs w:val="24"/>
        </w:rPr>
        <w:t>.</w:t>
      </w:r>
      <w:r w:rsidRPr="00F409CA">
        <w:rPr>
          <w:rFonts w:eastAsia="Times New Roman" w:cs="Times New Roman"/>
          <w:szCs w:val="24"/>
        </w:rPr>
        <w:t xml:space="preserve"> Προφανώς δημιουργήθηκαν κάποια προβλήματα</w:t>
      </w:r>
      <w:r>
        <w:rPr>
          <w:rFonts w:eastAsia="Times New Roman" w:cs="Times New Roman"/>
          <w:szCs w:val="24"/>
        </w:rPr>
        <w:t>.</w:t>
      </w:r>
      <w:r w:rsidRPr="00F409CA">
        <w:rPr>
          <w:rFonts w:eastAsia="Times New Roman" w:cs="Times New Roman"/>
          <w:szCs w:val="24"/>
        </w:rPr>
        <w:t xml:space="preserve"> Αγροκτήματα τα οποία </w:t>
      </w:r>
      <w:r>
        <w:rPr>
          <w:rFonts w:eastAsia="Times New Roman" w:cs="Times New Roman"/>
          <w:szCs w:val="24"/>
        </w:rPr>
        <w:t xml:space="preserve">το 2017 </w:t>
      </w:r>
      <w:r w:rsidRPr="00F409CA">
        <w:rPr>
          <w:rFonts w:eastAsia="Times New Roman" w:cs="Times New Roman"/>
          <w:szCs w:val="24"/>
        </w:rPr>
        <w:t xml:space="preserve">είχαν δηλωθεί ως επιλέξιμα </w:t>
      </w:r>
      <w:r>
        <w:rPr>
          <w:rFonts w:eastAsia="Times New Roman" w:cs="Times New Roman"/>
          <w:szCs w:val="24"/>
        </w:rPr>
        <w:t xml:space="preserve">και </w:t>
      </w:r>
      <w:r w:rsidRPr="00F409CA">
        <w:rPr>
          <w:rFonts w:eastAsia="Times New Roman" w:cs="Times New Roman"/>
          <w:szCs w:val="24"/>
        </w:rPr>
        <w:t>άρα είχαν πληρωθεί κατά τη διάρκεια της εξατομίκευσης της πληρωμής της προκ</w:t>
      </w:r>
      <w:r w:rsidRPr="00F409CA">
        <w:rPr>
          <w:rFonts w:eastAsia="Times New Roman" w:cs="Times New Roman"/>
          <w:szCs w:val="24"/>
        </w:rPr>
        <w:t>αταβολής των ειδοποιήσεων</w:t>
      </w:r>
      <w:r>
        <w:rPr>
          <w:rFonts w:eastAsia="Times New Roman" w:cs="Times New Roman"/>
          <w:szCs w:val="24"/>
        </w:rPr>
        <w:t>,</w:t>
      </w:r>
      <w:r w:rsidRPr="00F409CA">
        <w:rPr>
          <w:rFonts w:eastAsia="Times New Roman" w:cs="Times New Roman"/>
          <w:szCs w:val="24"/>
        </w:rPr>
        <w:t xml:space="preserve"> το </w:t>
      </w:r>
      <w:r>
        <w:rPr>
          <w:rFonts w:eastAsia="Times New Roman" w:cs="Times New Roman"/>
          <w:szCs w:val="24"/>
        </w:rPr>
        <w:t>2018</w:t>
      </w:r>
      <w:r w:rsidRPr="00F409CA">
        <w:rPr>
          <w:rFonts w:eastAsia="Times New Roman" w:cs="Times New Roman"/>
          <w:szCs w:val="24"/>
        </w:rPr>
        <w:t xml:space="preserve"> εμφανίστηκαν ως μη επι</w:t>
      </w:r>
      <w:r>
        <w:rPr>
          <w:rFonts w:eastAsia="Times New Roman" w:cs="Times New Roman"/>
          <w:szCs w:val="24"/>
        </w:rPr>
        <w:t xml:space="preserve">λέξιμα. Είχαν </w:t>
      </w:r>
      <w:r w:rsidRPr="00F409CA">
        <w:rPr>
          <w:rFonts w:eastAsia="Times New Roman" w:cs="Times New Roman"/>
          <w:szCs w:val="24"/>
        </w:rPr>
        <w:t xml:space="preserve">τον κωδικό λάθος </w:t>
      </w:r>
      <w:r>
        <w:rPr>
          <w:rFonts w:eastAsia="Times New Roman" w:cs="Times New Roman"/>
          <w:szCs w:val="24"/>
        </w:rPr>
        <w:t>«</w:t>
      </w:r>
      <w:r w:rsidRPr="00F409CA">
        <w:rPr>
          <w:rFonts w:eastAsia="Times New Roman" w:cs="Times New Roman"/>
          <w:szCs w:val="24"/>
        </w:rPr>
        <w:t>μη επιλέξιμα</w:t>
      </w:r>
      <w:r>
        <w:rPr>
          <w:rFonts w:eastAsia="Times New Roman" w:cs="Times New Roman"/>
          <w:szCs w:val="24"/>
        </w:rPr>
        <w:t>»,</w:t>
      </w:r>
      <w:r w:rsidRPr="00F409CA">
        <w:rPr>
          <w:rFonts w:eastAsia="Times New Roman" w:cs="Times New Roman"/>
          <w:szCs w:val="24"/>
        </w:rPr>
        <w:t xml:space="preserve"> οπότε και </w:t>
      </w:r>
      <w:r>
        <w:rPr>
          <w:rFonts w:eastAsia="Times New Roman" w:cs="Times New Roman"/>
          <w:szCs w:val="24"/>
        </w:rPr>
        <w:t xml:space="preserve">μη πληρωτέα. Απ’ ό,τι καταλαβαίνουμε </w:t>
      </w:r>
      <w:r w:rsidRPr="00F409CA">
        <w:rPr>
          <w:rFonts w:eastAsia="Times New Roman" w:cs="Times New Roman"/>
          <w:szCs w:val="24"/>
        </w:rPr>
        <w:t xml:space="preserve">όλοι </w:t>
      </w:r>
      <w:r>
        <w:rPr>
          <w:rFonts w:eastAsia="Times New Roman" w:cs="Times New Roman"/>
          <w:szCs w:val="24"/>
        </w:rPr>
        <w:t xml:space="preserve">μας, υπήρξαν </w:t>
      </w:r>
      <w:r w:rsidRPr="00F409CA">
        <w:rPr>
          <w:rFonts w:eastAsia="Times New Roman" w:cs="Times New Roman"/>
          <w:szCs w:val="24"/>
        </w:rPr>
        <w:t xml:space="preserve">προβλήματα στο </w:t>
      </w:r>
      <w:r>
        <w:rPr>
          <w:rFonts w:eastAsia="Times New Roman" w:cs="Times New Roman"/>
          <w:szCs w:val="24"/>
        </w:rPr>
        <w:t xml:space="preserve">ποσό, στο </w:t>
      </w:r>
      <w:r w:rsidRPr="00F409CA">
        <w:rPr>
          <w:rFonts w:eastAsia="Times New Roman" w:cs="Times New Roman"/>
          <w:szCs w:val="24"/>
        </w:rPr>
        <w:t>μέγεθος και στο εύρος των επιδοτήσεων</w:t>
      </w:r>
      <w:r>
        <w:rPr>
          <w:rFonts w:eastAsia="Times New Roman" w:cs="Times New Roman"/>
          <w:szCs w:val="24"/>
        </w:rPr>
        <w:t>.</w:t>
      </w:r>
      <w:r w:rsidRPr="00F409CA">
        <w:rPr>
          <w:rFonts w:eastAsia="Times New Roman" w:cs="Times New Roman"/>
          <w:szCs w:val="24"/>
        </w:rPr>
        <w:t xml:space="preserve"> </w:t>
      </w:r>
    </w:p>
    <w:p w14:paraId="2D05F301" w14:textId="77777777" w:rsidR="00237587" w:rsidRDefault="00AE0D0F">
      <w:pPr>
        <w:tabs>
          <w:tab w:val="left" w:pos="6168"/>
        </w:tabs>
        <w:spacing w:after="0" w:line="600" w:lineRule="auto"/>
        <w:ind w:firstLine="720"/>
        <w:jc w:val="both"/>
        <w:rPr>
          <w:rFonts w:eastAsia="Times New Roman" w:cs="Times New Roman"/>
          <w:szCs w:val="24"/>
        </w:rPr>
      </w:pPr>
      <w:r w:rsidRPr="00F409CA">
        <w:rPr>
          <w:rFonts w:eastAsia="Times New Roman" w:cs="Times New Roman"/>
          <w:szCs w:val="24"/>
        </w:rPr>
        <w:t xml:space="preserve">Η επιλεξιμότητα </w:t>
      </w:r>
      <w:r>
        <w:rPr>
          <w:rFonts w:eastAsia="Times New Roman" w:cs="Times New Roman"/>
          <w:szCs w:val="24"/>
        </w:rPr>
        <w:t xml:space="preserve">δεν </w:t>
      </w:r>
      <w:r>
        <w:rPr>
          <w:rFonts w:eastAsia="Times New Roman" w:cs="Times New Roman"/>
          <w:szCs w:val="24"/>
        </w:rPr>
        <w:t>σχετίζεται με την ανάρτηση π</w:t>
      </w:r>
      <w:r w:rsidRPr="00F409CA">
        <w:rPr>
          <w:rFonts w:eastAsia="Times New Roman" w:cs="Times New Roman"/>
          <w:szCs w:val="24"/>
        </w:rPr>
        <w:t>ροφανώς των δασικών χαρτών</w:t>
      </w:r>
      <w:r>
        <w:rPr>
          <w:rFonts w:eastAsia="Times New Roman" w:cs="Times New Roman"/>
          <w:szCs w:val="24"/>
        </w:rPr>
        <w:t>.</w:t>
      </w:r>
      <w:r w:rsidRPr="00F409CA">
        <w:rPr>
          <w:rFonts w:eastAsia="Times New Roman" w:cs="Times New Roman"/>
          <w:szCs w:val="24"/>
        </w:rPr>
        <w:t xml:space="preserve"> Θα έλεγα ότι δεν ακολουθεί και την πορεία </w:t>
      </w:r>
      <w:r>
        <w:rPr>
          <w:rFonts w:eastAsia="Times New Roman" w:cs="Times New Roman"/>
          <w:szCs w:val="24"/>
        </w:rPr>
        <w:t>-</w:t>
      </w:r>
      <w:r w:rsidRPr="00F409CA">
        <w:rPr>
          <w:rFonts w:eastAsia="Times New Roman" w:cs="Times New Roman"/>
          <w:szCs w:val="24"/>
        </w:rPr>
        <w:t>αν θέλετε</w:t>
      </w:r>
      <w:r>
        <w:rPr>
          <w:rFonts w:eastAsia="Times New Roman" w:cs="Times New Roman"/>
          <w:szCs w:val="24"/>
        </w:rPr>
        <w:t>-</w:t>
      </w:r>
      <w:r w:rsidRPr="00F409CA">
        <w:rPr>
          <w:rFonts w:eastAsia="Times New Roman" w:cs="Times New Roman"/>
          <w:szCs w:val="24"/>
        </w:rPr>
        <w:t xml:space="preserve"> των επιτόπιων ελέγχων</w:t>
      </w:r>
      <w:r>
        <w:rPr>
          <w:rFonts w:eastAsia="Times New Roman" w:cs="Times New Roman"/>
          <w:szCs w:val="24"/>
        </w:rPr>
        <w:t>.</w:t>
      </w:r>
      <w:r w:rsidRPr="00F409CA">
        <w:rPr>
          <w:rFonts w:eastAsia="Times New Roman" w:cs="Times New Roman"/>
          <w:szCs w:val="24"/>
        </w:rPr>
        <w:t xml:space="preserve"> Δεν </w:t>
      </w:r>
      <w:r>
        <w:rPr>
          <w:rFonts w:eastAsia="Times New Roman" w:cs="Times New Roman"/>
          <w:szCs w:val="24"/>
        </w:rPr>
        <w:t xml:space="preserve">προκύπτει </w:t>
      </w:r>
      <w:r w:rsidRPr="00F409CA">
        <w:rPr>
          <w:rFonts w:eastAsia="Times New Roman" w:cs="Times New Roman"/>
          <w:szCs w:val="24"/>
        </w:rPr>
        <w:t xml:space="preserve">από </w:t>
      </w:r>
      <w:r>
        <w:rPr>
          <w:rFonts w:eastAsia="Times New Roman" w:cs="Times New Roman"/>
          <w:szCs w:val="24"/>
        </w:rPr>
        <w:lastRenderedPageBreak/>
        <w:t>αυτούς.</w:t>
      </w:r>
      <w:r w:rsidRPr="00F409CA">
        <w:rPr>
          <w:rFonts w:eastAsia="Times New Roman" w:cs="Times New Roman"/>
          <w:szCs w:val="24"/>
        </w:rPr>
        <w:t xml:space="preserve"> </w:t>
      </w:r>
      <w:r>
        <w:rPr>
          <w:rFonts w:eastAsia="Times New Roman" w:cs="Times New Roman"/>
          <w:szCs w:val="24"/>
        </w:rPr>
        <w:t xml:space="preserve">Επίσης </w:t>
      </w:r>
      <w:r w:rsidRPr="00F409CA">
        <w:rPr>
          <w:rFonts w:eastAsia="Times New Roman" w:cs="Times New Roman"/>
          <w:szCs w:val="24"/>
        </w:rPr>
        <w:t xml:space="preserve">δεν ενσωματώνει και </w:t>
      </w:r>
      <w:r>
        <w:rPr>
          <w:rFonts w:eastAsia="Times New Roman" w:cs="Times New Roman"/>
          <w:szCs w:val="24"/>
        </w:rPr>
        <w:t xml:space="preserve">προηγούμενους </w:t>
      </w:r>
      <w:r w:rsidRPr="00F409CA">
        <w:rPr>
          <w:rFonts w:eastAsia="Times New Roman" w:cs="Times New Roman"/>
          <w:szCs w:val="24"/>
        </w:rPr>
        <w:t>επιτόπιους ελέγχους</w:t>
      </w:r>
      <w:r>
        <w:rPr>
          <w:rFonts w:eastAsia="Times New Roman" w:cs="Times New Roman"/>
          <w:szCs w:val="24"/>
        </w:rPr>
        <w:t>.</w:t>
      </w:r>
      <w:r w:rsidRPr="00F409CA">
        <w:rPr>
          <w:rFonts w:eastAsia="Times New Roman" w:cs="Times New Roman"/>
          <w:szCs w:val="24"/>
        </w:rPr>
        <w:t xml:space="preserve"> Η μέθοδος που ακολουθήθηκε από τον </w:t>
      </w:r>
      <w:r w:rsidRPr="00F409CA">
        <w:rPr>
          <w:rFonts w:eastAsia="Times New Roman" w:cs="Times New Roman"/>
          <w:szCs w:val="24"/>
        </w:rPr>
        <w:t>ΟΠΕΚΕΠΕ</w:t>
      </w:r>
      <w:r>
        <w:rPr>
          <w:rFonts w:eastAsia="Times New Roman" w:cs="Times New Roman"/>
          <w:szCs w:val="24"/>
        </w:rPr>
        <w:t>,</w:t>
      </w:r>
      <w:r w:rsidRPr="00F409CA">
        <w:rPr>
          <w:rFonts w:eastAsia="Times New Roman" w:cs="Times New Roman"/>
          <w:szCs w:val="24"/>
        </w:rPr>
        <w:t xml:space="preserve"> είναι η μέθοδος της </w:t>
      </w:r>
      <w:r>
        <w:rPr>
          <w:rFonts w:eastAsia="Times New Roman" w:cs="Times New Roman"/>
          <w:szCs w:val="24"/>
        </w:rPr>
        <w:t>φωτο</w:t>
      </w:r>
      <w:r w:rsidRPr="00F409CA">
        <w:rPr>
          <w:rFonts w:eastAsia="Times New Roman" w:cs="Times New Roman"/>
          <w:szCs w:val="24"/>
        </w:rPr>
        <w:t>ερμηνείας των αεροφωτογραφιών μέσω δορυφόρων</w:t>
      </w:r>
      <w:r>
        <w:rPr>
          <w:rFonts w:eastAsia="Times New Roman" w:cs="Times New Roman"/>
          <w:szCs w:val="24"/>
        </w:rPr>
        <w:t>.</w:t>
      </w:r>
      <w:r w:rsidRPr="00F409CA">
        <w:rPr>
          <w:rFonts w:eastAsia="Times New Roman" w:cs="Times New Roman"/>
          <w:szCs w:val="24"/>
        </w:rPr>
        <w:t xml:space="preserve"> </w:t>
      </w:r>
    </w:p>
    <w:p w14:paraId="2D05F302" w14:textId="77777777" w:rsidR="00237587" w:rsidRDefault="00AE0D0F">
      <w:pPr>
        <w:tabs>
          <w:tab w:val="left" w:pos="6168"/>
        </w:tabs>
        <w:spacing w:after="0" w:line="600" w:lineRule="auto"/>
        <w:ind w:firstLine="720"/>
        <w:jc w:val="both"/>
        <w:rPr>
          <w:rFonts w:eastAsia="Times New Roman" w:cs="Times New Roman"/>
          <w:szCs w:val="24"/>
        </w:rPr>
      </w:pPr>
      <w:r w:rsidRPr="00F409CA">
        <w:rPr>
          <w:rFonts w:eastAsia="Times New Roman" w:cs="Times New Roman"/>
          <w:szCs w:val="24"/>
        </w:rPr>
        <w:t>Στο</w:t>
      </w:r>
      <w:r>
        <w:rPr>
          <w:rFonts w:eastAsia="Times New Roman" w:cs="Times New Roman"/>
          <w:szCs w:val="24"/>
        </w:rPr>
        <w:t>ν</w:t>
      </w:r>
      <w:r w:rsidRPr="00F409CA">
        <w:rPr>
          <w:rFonts w:eastAsia="Times New Roman" w:cs="Times New Roman"/>
          <w:szCs w:val="24"/>
        </w:rPr>
        <w:t xml:space="preserve"> Νομό Φθιώτιδας</w:t>
      </w:r>
      <w:r>
        <w:rPr>
          <w:rFonts w:eastAsia="Times New Roman" w:cs="Times New Roman"/>
          <w:szCs w:val="24"/>
        </w:rPr>
        <w:t>, κύριε Υπουργέ,</w:t>
      </w:r>
      <w:r w:rsidRPr="00F409CA">
        <w:rPr>
          <w:rFonts w:eastAsia="Times New Roman" w:cs="Times New Roman"/>
          <w:szCs w:val="24"/>
        </w:rPr>
        <w:t xml:space="preserve"> </w:t>
      </w:r>
      <w:r>
        <w:rPr>
          <w:rFonts w:eastAsia="Times New Roman" w:cs="Times New Roman"/>
          <w:szCs w:val="24"/>
        </w:rPr>
        <w:t>-</w:t>
      </w:r>
      <w:r w:rsidRPr="00F409CA">
        <w:rPr>
          <w:rFonts w:eastAsia="Times New Roman" w:cs="Times New Roman"/>
          <w:szCs w:val="24"/>
        </w:rPr>
        <w:t>για να είμαι σύντομος</w:t>
      </w:r>
      <w:r>
        <w:rPr>
          <w:rFonts w:eastAsia="Times New Roman" w:cs="Times New Roman"/>
          <w:szCs w:val="24"/>
        </w:rPr>
        <w:t>-</w:t>
      </w:r>
      <w:r w:rsidRPr="00F409CA">
        <w:rPr>
          <w:rFonts w:eastAsia="Times New Roman" w:cs="Times New Roman"/>
          <w:szCs w:val="24"/>
        </w:rPr>
        <w:t xml:space="preserve"> και στη δική μου περιοχή</w:t>
      </w:r>
      <w:r>
        <w:rPr>
          <w:rFonts w:eastAsia="Times New Roman" w:cs="Times New Roman"/>
          <w:szCs w:val="24"/>
        </w:rPr>
        <w:t>,</w:t>
      </w:r>
      <w:r w:rsidRPr="00F409CA">
        <w:rPr>
          <w:rFonts w:eastAsia="Times New Roman" w:cs="Times New Roman"/>
          <w:szCs w:val="24"/>
        </w:rPr>
        <w:t xml:space="preserve"> στο</w:t>
      </w:r>
      <w:r>
        <w:rPr>
          <w:rFonts w:eastAsia="Times New Roman" w:cs="Times New Roman"/>
          <w:szCs w:val="24"/>
        </w:rPr>
        <w:t>ν</w:t>
      </w:r>
      <w:r w:rsidRPr="00F409CA">
        <w:rPr>
          <w:rFonts w:eastAsia="Times New Roman" w:cs="Times New Roman"/>
          <w:szCs w:val="24"/>
        </w:rPr>
        <w:t xml:space="preserve"> Δήμο Στυλίδας</w:t>
      </w:r>
      <w:r>
        <w:rPr>
          <w:rFonts w:eastAsia="Times New Roman" w:cs="Times New Roman"/>
          <w:szCs w:val="24"/>
        </w:rPr>
        <w:t>,</w:t>
      </w:r>
      <w:r>
        <w:rPr>
          <w:rFonts w:eastAsia="Times New Roman" w:cs="Times New Roman"/>
          <w:szCs w:val="24"/>
        </w:rPr>
        <w:t xml:space="preserve"> και στην ευρύτερη περιοχή της </w:t>
      </w:r>
      <w:r>
        <w:rPr>
          <w:rFonts w:eastAsia="Times New Roman" w:cs="Times New Roman"/>
          <w:szCs w:val="24"/>
        </w:rPr>
        <w:t>α</w:t>
      </w:r>
      <w:r w:rsidRPr="00F409CA">
        <w:rPr>
          <w:rFonts w:eastAsia="Times New Roman" w:cs="Times New Roman"/>
          <w:szCs w:val="24"/>
        </w:rPr>
        <w:t xml:space="preserve">νατολικής Φθιώτιδας υπάρχουν πάνω από </w:t>
      </w:r>
      <w:r>
        <w:rPr>
          <w:rFonts w:eastAsia="Times New Roman" w:cs="Times New Roman"/>
          <w:szCs w:val="24"/>
        </w:rPr>
        <w:t>τ</w:t>
      </w:r>
      <w:r>
        <w:rPr>
          <w:rFonts w:eastAsia="Times New Roman" w:cs="Times New Roman"/>
          <w:szCs w:val="24"/>
        </w:rPr>
        <w:t xml:space="preserve">ρεις χιλιάδες </w:t>
      </w:r>
      <w:r w:rsidRPr="00F409CA">
        <w:rPr>
          <w:rFonts w:eastAsia="Times New Roman" w:cs="Times New Roman"/>
          <w:szCs w:val="24"/>
        </w:rPr>
        <w:t>αγροτεμάχια</w:t>
      </w:r>
      <w:r>
        <w:rPr>
          <w:rFonts w:eastAsia="Times New Roman" w:cs="Times New Roman"/>
          <w:szCs w:val="24"/>
        </w:rPr>
        <w:t>.</w:t>
      </w:r>
      <w:r w:rsidRPr="00F409CA">
        <w:rPr>
          <w:rFonts w:eastAsia="Times New Roman" w:cs="Times New Roman"/>
          <w:szCs w:val="24"/>
        </w:rPr>
        <w:t xml:space="preserve"> Δεν ξέρω αν έχετε επικαιροποιημένα στοιχεία</w:t>
      </w:r>
      <w:r>
        <w:rPr>
          <w:rFonts w:eastAsia="Times New Roman" w:cs="Times New Roman"/>
          <w:szCs w:val="24"/>
        </w:rPr>
        <w:t>.</w:t>
      </w:r>
      <w:r w:rsidRPr="00F409CA">
        <w:rPr>
          <w:rFonts w:eastAsia="Times New Roman" w:cs="Times New Roman"/>
          <w:szCs w:val="24"/>
        </w:rPr>
        <w:t xml:space="preserve"> Πάνω</w:t>
      </w:r>
      <w:r>
        <w:rPr>
          <w:rFonts w:eastAsia="Times New Roman" w:cs="Times New Roman"/>
          <w:szCs w:val="24"/>
        </w:rPr>
        <w:t>,</w:t>
      </w:r>
      <w:r w:rsidRPr="00F409CA">
        <w:rPr>
          <w:rFonts w:eastAsia="Times New Roman" w:cs="Times New Roman"/>
          <w:szCs w:val="24"/>
        </w:rPr>
        <w:t xml:space="preserve"> </w:t>
      </w:r>
      <w:r>
        <w:rPr>
          <w:rFonts w:eastAsia="Times New Roman" w:cs="Times New Roman"/>
          <w:szCs w:val="24"/>
        </w:rPr>
        <w:t>λ</w:t>
      </w:r>
      <w:r w:rsidRPr="00F409CA">
        <w:rPr>
          <w:rFonts w:eastAsia="Times New Roman" w:cs="Times New Roman"/>
          <w:szCs w:val="24"/>
        </w:rPr>
        <w:t>οιπόν</w:t>
      </w:r>
      <w:r>
        <w:rPr>
          <w:rFonts w:eastAsia="Times New Roman" w:cs="Times New Roman"/>
          <w:szCs w:val="24"/>
        </w:rPr>
        <w:t>,</w:t>
      </w:r>
      <w:r w:rsidRPr="00F409CA">
        <w:rPr>
          <w:rFonts w:eastAsia="Times New Roman" w:cs="Times New Roman"/>
          <w:szCs w:val="24"/>
        </w:rPr>
        <w:t xml:space="preserve"> από </w:t>
      </w:r>
      <w:r>
        <w:rPr>
          <w:rFonts w:eastAsia="Times New Roman" w:cs="Times New Roman"/>
          <w:szCs w:val="24"/>
        </w:rPr>
        <w:t xml:space="preserve">επτακόσιοι, οκτακόσιοι </w:t>
      </w:r>
      <w:r w:rsidRPr="00F409CA">
        <w:rPr>
          <w:rFonts w:eastAsia="Times New Roman" w:cs="Times New Roman"/>
          <w:szCs w:val="24"/>
        </w:rPr>
        <w:t xml:space="preserve">αγρότες αντιμετωπίζουν αυτό </w:t>
      </w:r>
      <w:r>
        <w:rPr>
          <w:rFonts w:eastAsia="Times New Roman" w:cs="Times New Roman"/>
          <w:szCs w:val="24"/>
        </w:rPr>
        <w:t xml:space="preserve">το </w:t>
      </w:r>
      <w:r w:rsidRPr="00F409CA">
        <w:rPr>
          <w:rFonts w:eastAsia="Times New Roman" w:cs="Times New Roman"/>
          <w:szCs w:val="24"/>
        </w:rPr>
        <w:t xml:space="preserve">πρόβλημα σε ένα εύρος περίπου </w:t>
      </w:r>
      <w:r>
        <w:rPr>
          <w:rFonts w:eastAsia="Times New Roman" w:cs="Times New Roman"/>
          <w:szCs w:val="24"/>
        </w:rPr>
        <w:t xml:space="preserve">δέκα χιλιάδων </w:t>
      </w:r>
      <w:r w:rsidRPr="00F409CA">
        <w:rPr>
          <w:rFonts w:eastAsia="Times New Roman" w:cs="Times New Roman"/>
          <w:szCs w:val="24"/>
        </w:rPr>
        <w:t xml:space="preserve">αγροτών </w:t>
      </w:r>
      <w:r>
        <w:rPr>
          <w:rFonts w:eastAsia="Times New Roman" w:cs="Times New Roman"/>
          <w:szCs w:val="24"/>
        </w:rPr>
        <w:t xml:space="preserve">σε ολόκληρο τον Νομό </w:t>
      </w:r>
      <w:r w:rsidRPr="00F409CA">
        <w:rPr>
          <w:rFonts w:eastAsia="Times New Roman" w:cs="Times New Roman"/>
          <w:szCs w:val="24"/>
        </w:rPr>
        <w:t>Φθιώτιδας</w:t>
      </w:r>
      <w:r>
        <w:rPr>
          <w:rFonts w:eastAsia="Times New Roman" w:cs="Times New Roman"/>
          <w:szCs w:val="24"/>
        </w:rPr>
        <w:t>.</w:t>
      </w:r>
    </w:p>
    <w:p w14:paraId="2D05F303" w14:textId="77777777" w:rsidR="00237587" w:rsidRDefault="00AE0D0F">
      <w:pPr>
        <w:tabs>
          <w:tab w:val="left" w:pos="6168"/>
        </w:tabs>
        <w:spacing w:after="0" w:line="600" w:lineRule="auto"/>
        <w:ind w:firstLine="720"/>
        <w:jc w:val="both"/>
        <w:rPr>
          <w:rFonts w:eastAsia="Times New Roman" w:cs="Times New Roman"/>
          <w:szCs w:val="24"/>
        </w:rPr>
      </w:pPr>
      <w:r w:rsidRPr="00F409CA">
        <w:rPr>
          <w:rFonts w:eastAsia="Times New Roman" w:cs="Times New Roman"/>
          <w:szCs w:val="24"/>
        </w:rPr>
        <w:t>Το πρόβλημα προφανώς και δεν</w:t>
      </w:r>
      <w:r w:rsidRPr="00F409CA">
        <w:rPr>
          <w:rFonts w:eastAsia="Times New Roman" w:cs="Times New Roman"/>
          <w:szCs w:val="24"/>
        </w:rPr>
        <w:t xml:space="preserve"> είναι ενιαίο</w:t>
      </w:r>
      <w:r>
        <w:rPr>
          <w:rFonts w:eastAsia="Times New Roman" w:cs="Times New Roman"/>
          <w:szCs w:val="24"/>
        </w:rPr>
        <w:t>.</w:t>
      </w:r>
      <w:r w:rsidRPr="00F409CA">
        <w:rPr>
          <w:rFonts w:eastAsia="Times New Roman" w:cs="Times New Roman"/>
          <w:szCs w:val="24"/>
        </w:rPr>
        <w:t xml:space="preserve"> Αν θα μπορούσαμε να κατηγοριοποιήσουμε</w:t>
      </w:r>
      <w:r>
        <w:rPr>
          <w:rFonts w:eastAsia="Times New Roman" w:cs="Times New Roman"/>
          <w:szCs w:val="24"/>
        </w:rPr>
        <w:t>,</w:t>
      </w:r>
      <w:r w:rsidRPr="00F409CA">
        <w:rPr>
          <w:rFonts w:eastAsia="Times New Roman" w:cs="Times New Roman"/>
          <w:szCs w:val="24"/>
        </w:rPr>
        <w:t xml:space="preserve"> θα έλεγα πως υπάρχουν αγρότες</w:t>
      </w:r>
      <w:r>
        <w:rPr>
          <w:rFonts w:eastAsia="Times New Roman" w:cs="Times New Roman"/>
          <w:szCs w:val="24"/>
        </w:rPr>
        <w:t>,</w:t>
      </w:r>
      <w:r w:rsidRPr="00F409CA">
        <w:rPr>
          <w:rFonts w:eastAsia="Times New Roman" w:cs="Times New Roman"/>
          <w:szCs w:val="24"/>
        </w:rPr>
        <w:t xml:space="preserve"> </w:t>
      </w:r>
      <w:r>
        <w:rPr>
          <w:rFonts w:eastAsia="Times New Roman" w:cs="Times New Roman"/>
          <w:szCs w:val="24"/>
        </w:rPr>
        <w:t xml:space="preserve">οι οποίοι </w:t>
      </w:r>
      <w:r w:rsidRPr="00F409CA">
        <w:rPr>
          <w:rFonts w:eastAsia="Times New Roman" w:cs="Times New Roman"/>
          <w:szCs w:val="24"/>
        </w:rPr>
        <w:t xml:space="preserve">έχουν </w:t>
      </w:r>
      <w:r w:rsidRPr="00F166EF">
        <w:rPr>
          <w:rFonts w:eastAsia="Times New Roman" w:cs="Times New Roman"/>
          <w:szCs w:val="24"/>
        </w:rPr>
        <w:t>αρόσιμα</w:t>
      </w:r>
      <w:r w:rsidRPr="00A9798F">
        <w:rPr>
          <w:rFonts w:eastAsia="Times New Roman" w:cs="Times New Roman"/>
          <w:b/>
          <w:szCs w:val="24"/>
        </w:rPr>
        <w:t xml:space="preserve"> </w:t>
      </w:r>
      <w:r w:rsidRPr="00F409CA">
        <w:rPr>
          <w:rFonts w:eastAsia="Times New Roman" w:cs="Times New Roman"/>
          <w:szCs w:val="24"/>
        </w:rPr>
        <w:t>αγροκτήματα</w:t>
      </w:r>
      <w:r>
        <w:rPr>
          <w:rFonts w:eastAsia="Times New Roman" w:cs="Times New Roman"/>
          <w:szCs w:val="24"/>
        </w:rPr>
        <w:t>, αγροτεμάχια π</w:t>
      </w:r>
      <w:r w:rsidRPr="00F409CA">
        <w:rPr>
          <w:rFonts w:eastAsia="Times New Roman" w:cs="Times New Roman"/>
          <w:szCs w:val="24"/>
        </w:rPr>
        <w:t>ου κατά τη χρονική στιγμή λήψης των αεροφωτογραφιών δεν ήταν καλλιεργημένα</w:t>
      </w:r>
      <w:r>
        <w:rPr>
          <w:rFonts w:eastAsia="Times New Roman" w:cs="Times New Roman"/>
          <w:szCs w:val="24"/>
        </w:rPr>
        <w:t>.</w:t>
      </w:r>
      <w:r w:rsidRPr="00F409CA">
        <w:rPr>
          <w:rFonts w:eastAsia="Times New Roman" w:cs="Times New Roman"/>
          <w:szCs w:val="24"/>
        </w:rPr>
        <w:t xml:space="preserve"> Υπάρχουν αγρότες</w:t>
      </w:r>
      <w:r>
        <w:rPr>
          <w:rFonts w:eastAsia="Times New Roman" w:cs="Times New Roman"/>
          <w:szCs w:val="24"/>
        </w:rPr>
        <w:t>,</w:t>
      </w:r>
      <w:r w:rsidRPr="00F409CA">
        <w:rPr>
          <w:rFonts w:eastAsia="Times New Roman" w:cs="Times New Roman"/>
          <w:szCs w:val="24"/>
        </w:rPr>
        <w:t xml:space="preserve"> οι οποίοι έχουν αγροτεμάχια που δεν ήταν καλλιεργήσιμα κατά τη λήψη των αεροφωτογραφιών</w:t>
      </w:r>
      <w:r>
        <w:rPr>
          <w:rFonts w:eastAsia="Times New Roman" w:cs="Times New Roman"/>
          <w:szCs w:val="24"/>
        </w:rPr>
        <w:t>,</w:t>
      </w:r>
      <w:r w:rsidRPr="00F409CA">
        <w:rPr>
          <w:rFonts w:eastAsia="Times New Roman" w:cs="Times New Roman"/>
          <w:szCs w:val="24"/>
        </w:rPr>
        <w:t xml:space="preserve"> αλλά αργότερα είτε φυτεύτηκ</w:t>
      </w:r>
      <w:r>
        <w:rPr>
          <w:rFonts w:eastAsia="Times New Roman" w:cs="Times New Roman"/>
          <w:szCs w:val="24"/>
        </w:rPr>
        <w:t>ε</w:t>
      </w:r>
      <w:r w:rsidRPr="00F409CA">
        <w:rPr>
          <w:rFonts w:eastAsia="Times New Roman" w:cs="Times New Roman"/>
          <w:szCs w:val="24"/>
        </w:rPr>
        <w:t xml:space="preserve"> δενδρώδη καλλιέργεια ή αρόσιμη</w:t>
      </w:r>
      <w:r>
        <w:rPr>
          <w:rFonts w:eastAsia="Times New Roman" w:cs="Times New Roman"/>
          <w:szCs w:val="24"/>
        </w:rPr>
        <w:t>.</w:t>
      </w:r>
      <w:r w:rsidRPr="00F409CA">
        <w:rPr>
          <w:rFonts w:eastAsia="Times New Roman" w:cs="Times New Roman"/>
          <w:szCs w:val="24"/>
        </w:rPr>
        <w:t xml:space="preserve"> Υπάρχουν </w:t>
      </w:r>
      <w:r>
        <w:rPr>
          <w:rFonts w:eastAsia="Times New Roman" w:cs="Times New Roman"/>
          <w:szCs w:val="24"/>
        </w:rPr>
        <w:t xml:space="preserve">αγρότες, οι οποίοι </w:t>
      </w:r>
      <w:r w:rsidRPr="00F409CA">
        <w:rPr>
          <w:rFonts w:eastAsia="Times New Roman" w:cs="Times New Roman"/>
          <w:szCs w:val="24"/>
        </w:rPr>
        <w:t xml:space="preserve">έχουν αγροτεμάχια που </w:t>
      </w:r>
      <w:r w:rsidRPr="00F409CA">
        <w:rPr>
          <w:rFonts w:eastAsia="Times New Roman" w:cs="Times New Roman"/>
          <w:szCs w:val="24"/>
        </w:rPr>
        <w:lastRenderedPageBreak/>
        <w:t>λόγω κλίση</w:t>
      </w:r>
      <w:r>
        <w:rPr>
          <w:rFonts w:eastAsia="Times New Roman" w:cs="Times New Roman"/>
          <w:szCs w:val="24"/>
        </w:rPr>
        <w:t>ς</w:t>
      </w:r>
      <w:r w:rsidRPr="00F409CA">
        <w:rPr>
          <w:rFonts w:eastAsia="Times New Roman" w:cs="Times New Roman"/>
          <w:szCs w:val="24"/>
        </w:rPr>
        <w:t xml:space="preserve"> του εδάφους </w:t>
      </w:r>
      <w:r>
        <w:rPr>
          <w:rFonts w:eastAsia="Times New Roman" w:cs="Times New Roman"/>
          <w:szCs w:val="24"/>
        </w:rPr>
        <w:t xml:space="preserve">ή λόγω της </w:t>
      </w:r>
      <w:r w:rsidRPr="00F409CA">
        <w:rPr>
          <w:rFonts w:eastAsia="Times New Roman" w:cs="Times New Roman"/>
          <w:szCs w:val="24"/>
        </w:rPr>
        <w:t>γωνίας λήψης της αερ</w:t>
      </w:r>
      <w:r w:rsidRPr="00F409CA">
        <w:rPr>
          <w:rFonts w:eastAsia="Times New Roman" w:cs="Times New Roman"/>
          <w:szCs w:val="24"/>
        </w:rPr>
        <w:t>οφωτογραφίας δεν φαίνονται στην απεικόνιση ως ελαιόδενδρα</w:t>
      </w:r>
      <w:r>
        <w:rPr>
          <w:rFonts w:eastAsia="Times New Roman" w:cs="Times New Roman"/>
          <w:szCs w:val="24"/>
        </w:rPr>
        <w:t>,</w:t>
      </w:r>
      <w:r w:rsidRPr="00F409CA">
        <w:rPr>
          <w:rFonts w:eastAsia="Times New Roman" w:cs="Times New Roman"/>
          <w:szCs w:val="24"/>
        </w:rPr>
        <w:t xml:space="preserve"> </w:t>
      </w:r>
      <w:r>
        <w:rPr>
          <w:rFonts w:eastAsia="Times New Roman" w:cs="Times New Roman"/>
          <w:szCs w:val="24"/>
        </w:rPr>
        <w:t xml:space="preserve">ως δενδρώδη </w:t>
      </w:r>
      <w:r w:rsidRPr="00F409CA">
        <w:rPr>
          <w:rFonts w:eastAsia="Times New Roman" w:cs="Times New Roman"/>
          <w:szCs w:val="24"/>
        </w:rPr>
        <w:t>καλλιέργεια αλλά ως πυκνή βλάστηση</w:t>
      </w:r>
      <w:r>
        <w:rPr>
          <w:rFonts w:eastAsia="Times New Roman" w:cs="Times New Roman"/>
          <w:szCs w:val="24"/>
        </w:rPr>
        <w:t>.</w:t>
      </w:r>
      <w:r w:rsidRPr="00F409CA">
        <w:rPr>
          <w:rFonts w:eastAsia="Times New Roman" w:cs="Times New Roman"/>
          <w:szCs w:val="24"/>
        </w:rPr>
        <w:t xml:space="preserve"> Υπάρχουν αγροτεμάχια που ήταν στο όριο με δασικές εκτάσεις και επειδή η </w:t>
      </w:r>
      <w:r>
        <w:rPr>
          <w:rFonts w:eastAsia="Times New Roman" w:cs="Times New Roman"/>
          <w:szCs w:val="24"/>
        </w:rPr>
        <w:t xml:space="preserve">περιμετρική </w:t>
      </w:r>
      <w:r w:rsidRPr="00F409CA">
        <w:rPr>
          <w:rFonts w:eastAsia="Times New Roman" w:cs="Times New Roman"/>
          <w:szCs w:val="24"/>
        </w:rPr>
        <w:t xml:space="preserve">περιοχή </w:t>
      </w:r>
      <w:r>
        <w:rPr>
          <w:rFonts w:eastAsia="Times New Roman" w:cs="Times New Roman"/>
          <w:szCs w:val="24"/>
        </w:rPr>
        <w:t xml:space="preserve">κρίθηκε </w:t>
      </w:r>
      <w:r w:rsidRPr="00F409CA">
        <w:rPr>
          <w:rFonts w:eastAsia="Times New Roman" w:cs="Times New Roman"/>
          <w:szCs w:val="24"/>
        </w:rPr>
        <w:t>με δασικά δέντρα</w:t>
      </w:r>
      <w:r>
        <w:rPr>
          <w:rFonts w:eastAsia="Times New Roman" w:cs="Times New Roman"/>
          <w:szCs w:val="24"/>
        </w:rPr>
        <w:t>,</w:t>
      </w:r>
      <w:r w:rsidRPr="00F409CA">
        <w:rPr>
          <w:rFonts w:eastAsia="Times New Roman" w:cs="Times New Roman"/>
          <w:szCs w:val="24"/>
        </w:rPr>
        <w:t xml:space="preserve"> κρίθηκαν </w:t>
      </w:r>
      <w:r>
        <w:rPr>
          <w:rFonts w:eastAsia="Times New Roman" w:cs="Times New Roman"/>
          <w:szCs w:val="24"/>
        </w:rPr>
        <w:t>ε</w:t>
      </w:r>
      <w:r w:rsidRPr="00F409CA">
        <w:rPr>
          <w:rFonts w:eastAsia="Times New Roman" w:cs="Times New Roman"/>
          <w:szCs w:val="24"/>
        </w:rPr>
        <w:t>πομένως λόγω ενοτήτων</w:t>
      </w:r>
      <w:r w:rsidRPr="00F409CA">
        <w:rPr>
          <w:rFonts w:eastAsia="Times New Roman" w:cs="Times New Roman"/>
          <w:szCs w:val="24"/>
        </w:rPr>
        <w:t xml:space="preserve"> του χάρτη και αυτά μη καλλιεργήσιμα</w:t>
      </w:r>
      <w:r>
        <w:rPr>
          <w:rFonts w:eastAsia="Times New Roman" w:cs="Times New Roman"/>
          <w:szCs w:val="24"/>
        </w:rPr>
        <w:t>.</w:t>
      </w:r>
      <w:r w:rsidRPr="00F409CA">
        <w:rPr>
          <w:rFonts w:eastAsia="Times New Roman" w:cs="Times New Roman"/>
          <w:szCs w:val="24"/>
        </w:rPr>
        <w:t xml:space="preserve"> Υπάρχουν</w:t>
      </w:r>
      <w:r>
        <w:rPr>
          <w:rFonts w:eastAsia="Times New Roman" w:cs="Times New Roman"/>
          <w:szCs w:val="24"/>
        </w:rPr>
        <w:t>,</w:t>
      </w:r>
      <w:r w:rsidRPr="00F409CA">
        <w:rPr>
          <w:rFonts w:eastAsia="Times New Roman" w:cs="Times New Roman"/>
          <w:szCs w:val="24"/>
        </w:rPr>
        <w:t xml:space="preserve"> </w:t>
      </w:r>
      <w:r>
        <w:rPr>
          <w:rFonts w:eastAsia="Times New Roman" w:cs="Times New Roman"/>
          <w:szCs w:val="24"/>
        </w:rPr>
        <w:t>β</w:t>
      </w:r>
      <w:r w:rsidRPr="00F409CA">
        <w:rPr>
          <w:rFonts w:eastAsia="Times New Roman" w:cs="Times New Roman"/>
          <w:szCs w:val="24"/>
        </w:rPr>
        <w:t>εβαίως</w:t>
      </w:r>
      <w:r>
        <w:rPr>
          <w:rFonts w:eastAsia="Times New Roman" w:cs="Times New Roman"/>
          <w:szCs w:val="24"/>
        </w:rPr>
        <w:t>,</w:t>
      </w:r>
      <w:r w:rsidRPr="00F409CA">
        <w:rPr>
          <w:rFonts w:eastAsia="Times New Roman" w:cs="Times New Roman"/>
          <w:szCs w:val="24"/>
        </w:rPr>
        <w:t xml:space="preserve"> και αγροτεμάχια</w:t>
      </w:r>
      <w:r>
        <w:rPr>
          <w:rFonts w:eastAsia="Times New Roman" w:cs="Times New Roman"/>
          <w:szCs w:val="24"/>
        </w:rPr>
        <w:t>,</w:t>
      </w:r>
      <w:r w:rsidRPr="00F409CA">
        <w:rPr>
          <w:rFonts w:eastAsia="Times New Roman" w:cs="Times New Roman"/>
          <w:szCs w:val="24"/>
        </w:rPr>
        <w:t xml:space="preserve"> τα οποία κρίθηκαν από λάθος εκτίμηση του χειριστή της </w:t>
      </w:r>
      <w:r>
        <w:rPr>
          <w:rFonts w:eastAsia="Times New Roman" w:cs="Times New Roman"/>
          <w:szCs w:val="24"/>
        </w:rPr>
        <w:t xml:space="preserve">φωτοερμηνευτικής </w:t>
      </w:r>
      <w:r w:rsidRPr="00F409CA">
        <w:rPr>
          <w:rFonts w:eastAsia="Times New Roman" w:cs="Times New Roman"/>
          <w:szCs w:val="24"/>
        </w:rPr>
        <w:t>μεθόδου</w:t>
      </w:r>
      <w:r>
        <w:rPr>
          <w:rFonts w:eastAsia="Times New Roman" w:cs="Times New Roman"/>
          <w:szCs w:val="24"/>
        </w:rPr>
        <w:t>.</w:t>
      </w:r>
    </w:p>
    <w:p w14:paraId="2D05F304" w14:textId="77777777" w:rsidR="00237587" w:rsidRDefault="00AE0D0F">
      <w:pPr>
        <w:tabs>
          <w:tab w:val="left" w:pos="6168"/>
        </w:tabs>
        <w:spacing w:after="0" w:line="600" w:lineRule="auto"/>
        <w:ind w:firstLine="720"/>
        <w:jc w:val="both"/>
        <w:rPr>
          <w:rFonts w:eastAsia="Times New Roman" w:cs="Times New Roman"/>
          <w:szCs w:val="24"/>
        </w:rPr>
      </w:pPr>
      <w:r w:rsidRPr="00F409CA">
        <w:rPr>
          <w:rFonts w:eastAsia="Times New Roman" w:cs="Times New Roman"/>
          <w:szCs w:val="24"/>
        </w:rPr>
        <w:t xml:space="preserve">Δεν ξέρω την απάντηση </w:t>
      </w:r>
      <w:r>
        <w:rPr>
          <w:rFonts w:eastAsia="Times New Roman" w:cs="Times New Roman"/>
          <w:szCs w:val="24"/>
        </w:rPr>
        <w:t>σας.</w:t>
      </w:r>
      <w:r w:rsidRPr="00F409CA">
        <w:rPr>
          <w:rFonts w:eastAsia="Times New Roman" w:cs="Times New Roman"/>
          <w:szCs w:val="24"/>
        </w:rPr>
        <w:t xml:space="preserve"> Δεν ξέρω α</w:t>
      </w:r>
      <w:r>
        <w:rPr>
          <w:rFonts w:eastAsia="Times New Roman" w:cs="Times New Roman"/>
          <w:szCs w:val="24"/>
        </w:rPr>
        <w:t>ν θα προσπαθήσετε να τα εξετάσετε</w:t>
      </w:r>
      <w:r w:rsidRPr="00F409CA">
        <w:rPr>
          <w:rFonts w:eastAsia="Times New Roman" w:cs="Times New Roman"/>
          <w:szCs w:val="24"/>
        </w:rPr>
        <w:t xml:space="preserve"> ένα προ</w:t>
      </w:r>
      <w:r>
        <w:rPr>
          <w:rFonts w:eastAsia="Times New Roman" w:cs="Times New Roman"/>
          <w:szCs w:val="24"/>
        </w:rPr>
        <w:t>ς</w:t>
      </w:r>
      <w:r w:rsidRPr="00F409CA">
        <w:rPr>
          <w:rFonts w:eastAsia="Times New Roman" w:cs="Times New Roman"/>
          <w:szCs w:val="24"/>
        </w:rPr>
        <w:t xml:space="preserve"> </w:t>
      </w:r>
      <w:r>
        <w:rPr>
          <w:rFonts w:eastAsia="Times New Roman" w:cs="Times New Roman"/>
          <w:szCs w:val="24"/>
        </w:rPr>
        <w:t xml:space="preserve">ένα. </w:t>
      </w:r>
      <w:r w:rsidRPr="00F409CA">
        <w:rPr>
          <w:rFonts w:eastAsia="Times New Roman" w:cs="Times New Roman"/>
          <w:szCs w:val="24"/>
        </w:rPr>
        <w:t>Είναι μία χρονοβό</w:t>
      </w:r>
      <w:r w:rsidRPr="00F409CA">
        <w:rPr>
          <w:rFonts w:eastAsia="Times New Roman" w:cs="Times New Roman"/>
          <w:szCs w:val="24"/>
        </w:rPr>
        <w:t>ρα διαδικασία και δεν ξέρω αν έχουμε τον απαραίτητο χρόνο</w:t>
      </w:r>
      <w:r>
        <w:rPr>
          <w:rFonts w:eastAsia="Times New Roman" w:cs="Times New Roman"/>
          <w:szCs w:val="24"/>
        </w:rPr>
        <w:t>.</w:t>
      </w:r>
      <w:r w:rsidRPr="00F409CA">
        <w:rPr>
          <w:rFonts w:eastAsia="Times New Roman" w:cs="Times New Roman"/>
          <w:szCs w:val="24"/>
        </w:rPr>
        <w:t xml:space="preserve"> Δεν ξέρω</w:t>
      </w:r>
      <w:r>
        <w:rPr>
          <w:rFonts w:eastAsia="Times New Roman" w:cs="Times New Roman"/>
          <w:szCs w:val="24"/>
        </w:rPr>
        <w:t>,</w:t>
      </w:r>
      <w:r w:rsidRPr="00F409CA">
        <w:rPr>
          <w:rFonts w:eastAsia="Times New Roman" w:cs="Times New Roman"/>
          <w:szCs w:val="24"/>
        </w:rPr>
        <w:t xml:space="preserve"> </w:t>
      </w:r>
      <w:r>
        <w:rPr>
          <w:rFonts w:eastAsia="Times New Roman" w:cs="Times New Roman"/>
          <w:szCs w:val="24"/>
        </w:rPr>
        <w:t>επίσης, αν θα γίνει ά</w:t>
      </w:r>
      <w:r w:rsidRPr="00F409CA">
        <w:rPr>
          <w:rFonts w:eastAsia="Times New Roman" w:cs="Times New Roman"/>
          <w:szCs w:val="24"/>
        </w:rPr>
        <w:t>ρση του χαρτογραφικού υποβάθρου από τον ΟΠΕΚΕΠΕ</w:t>
      </w:r>
      <w:r>
        <w:rPr>
          <w:rFonts w:eastAsia="Times New Roman" w:cs="Times New Roman"/>
          <w:szCs w:val="24"/>
        </w:rPr>
        <w:t>.</w:t>
      </w:r>
      <w:r w:rsidRPr="00F409CA">
        <w:rPr>
          <w:rFonts w:eastAsia="Times New Roman" w:cs="Times New Roman"/>
          <w:szCs w:val="24"/>
        </w:rPr>
        <w:t xml:space="preserve"> Όπως δεν ξέρω</w:t>
      </w:r>
      <w:r>
        <w:rPr>
          <w:rFonts w:eastAsia="Times New Roman" w:cs="Times New Roman"/>
          <w:szCs w:val="24"/>
        </w:rPr>
        <w:t>,</w:t>
      </w:r>
      <w:r w:rsidRPr="00F409CA">
        <w:rPr>
          <w:rFonts w:eastAsia="Times New Roman" w:cs="Times New Roman"/>
          <w:szCs w:val="24"/>
        </w:rPr>
        <w:t xml:space="preserve"> αν θα γίνει η πίστωση το</w:t>
      </w:r>
      <w:r>
        <w:rPr>
          <w:rFonts w:eastAsia="Times New Roman" w:cs="Times New Roman"/>
          <w:szCs w:val="24"/>
        </w:rPr>
        <w:t>υ</w:t>
      </w:r>
      <w:r w:rsidRPr="00F409CA">
        <w:rPr>
          <w:rFonts w:eastAsia="Times New Roman" w:cs="Times New Roman"/>
          <w:szCs w:val="24"/>
        </w:rPr>
        <w:t xml:space="preserve"> υπόλοιπο</w:t>
      </w:r>
      <w:r>
        <w:rPr>
          <w:rFonts w:eastAsia="Times New Roman" w:cs="Times New Roman"/>
          <w:szCs w:val="24"/>
        </w:rPr>
        <w:t>υ</w:t>
      </w:r>
      <w:r w:rsidRPr="00F409CA">
        <w:rPr>
          <w:rFonts w:eastAsia="Times New Roman" w:cs="Times New Roman"/>
          <w:szCs w:val="24"/>
        </w:rPr>
        <w:t xml:space="preserve"> των επιδοτήσεων σε αυτούς </w:t>
      </w:r>
      <w:r>
        <w:rPr>
          <w:rFonts w:eastAsia="Times New Roman" w:cs="Times New Roman"/>
          <w:szCs w:val="24"/>
        </w:rPr>
        <w:t xml:space="preserve">τους αγρότες, οι οποίοι </w:t>
      </w:r>
      <w:r w:rsidRPr="00F409CA">
        <w:rPr>
          <w:rFonts w:eastAsia="Times New Roman" w:cs="Times New Roman"/>
          <w:szCs w:val="24"/>
        </w:rPr>
        <w:t xml:space="preserve">έχουν χάσει μέρος ή το όλον της επιδότησης </w:t>
      </w:r>
      <w:r>
        <w:rPr>
          <w:rFonts w:eastAsia="Times New Roman" w:cs="Times New Roman"/>
          <w:szCs w:val="24"/>
        </w:rPr>
        <w:t>τους.</w:t>
      </w:r>
      <w:r w:rsidRPr="00F409CA">
        <w:rPr>
          <w:rFonts w:eastAsia="Times New Roman" w:cs="Times New Roman"/>
          <w:szCs w:val="24"/>
        </w:rPr>
        <w:t xml:space="preserve"> </w:t>
      </w:r>
      <w:r>
        <w:rPr>
          <w:rFonts w:eastAsia="Times New Roman" w:cs="Times New Roman"/>
          <w:szCs w:val="24"/>
        </w:rPr>
        <w:t xml:space="preserve">Περιμένω με αγωνία, </w:t>
      </w:r>
      <w:r w:rsidRPr="00F409CA">
        <w:rPr>
          <w:rFonts w:eastAsia="Times New Roman" w:cs="Times New Roman"/>
          <w:szCs w:val="24"/>
        </w:rPr>
        <w:t>όπως πάρα πολύς κόσμος σε όλη τη χώρα</w:t>
      </w:r>
      <w:r>
        <w:rPr>
          <w:rFonts w:eastAsia="Times New Roman" w:cs="Times New Roman"/>
          <w:szCs w:val="24"/>
        </w:rPr>
        <w:t>,</w:t>
      </w:r>
      <w:r w:rsidRPr="00F409CA">
        <w:rPr>
          <w:rFonts w:eastAsia="Times New Roman" w:cs="Times New Roman"/>
          <w:szCs w:val="24"/>
        </w:rPr>
        <w:t xml:space="preserve"> την απάντησή </w:t>
      </w:r>
      <w:r>
        <w:rPr>
          <w:rFonts w:eastAsia="Times New Roman" w:cs="Times New Roman"/>
          <w:szCs w:val="24"/>
        </w:rPr>
        <w:t>σας.</w:t>
      </w:r>
    </w:p>
    <w:p w14:paraId="2D05F305" w14:textId="77777777" w:rsidR="00237587" w:rsidRDefault="00AE0D0F">
      <w:pPr>
        <w:tabs>
          <w:tab w:val="left" w:pos="6168"/>
        </w:tabs>
        <w:spacing w:after="0" w:line="600" w:lineRule="auto"/>
        <w:ind w:firstLine="720"/>
        <w:jc w:val="both"/>
        <w:rPr>
          <w:rFonts w:eastAsia="Times New Roman" w:cs="Times New Roman"/>
          <w:szCs w:val="24"/>
        </w:rPr>
      </w:pPr>
      <w:r w:rsidRPr="00F409CA">
        <w:rPr>
          <w:rFonts w:eastAsia="Times New Roman" w:cs="Times New Roman"/>
          <w:szCs w:val="24"/>
        </w:rPr>
        <w:t>Ευχαριστώ</w:t>
      </w:r>
      <w:r>
        <w:rPr>
          <w:rFonts w:eastAsia="Times New Roman" w:cs="Times New Roman"/>
          <w:szCs w:val="24"/>
        </w:rPr>
        <w:t>.</w:t>
      </w:r>
    </w:p>
    <w:p w14:paraId="2D05F306"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Κι εγώ σας ευχαριστώ. </w:t>
      </w:r>
    </w:p>
    <w:p w14:paraId="2D05F30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2D05F308"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ΣΤΑΥΡΟΣ ΑΡΑΧΩΒΙΤΗΣ (Υπουργός</w:t>
      </w:r>
      <w:r>
        <w:rPr>
          <w:rFonts w:eastAsia="Times New Roman" w:cs="Times New Roman"/>
          <w:b/>
          <w:szCs w:val="24"/>
        </w:rPr>
        <w:t xml:space="preserve"> Αγροτικής Ανάπτυξης και Τροφίμων):</w:t>
      </w:r>
      <w:r w:rsidRPr="00F409CA">
        <w:rPr>
          <w:rFonts w:eastAsia="Times New Roman" w:cs="Times New Roman"/>
          <w:szCs w:val="24"/>
        </w:rPr>
        <w:t xml:space="preserve"> Ευχαριστώ ξανά</w:t>
      </w:r>
      <w:r>
        <w:rPr>
          <w:rFonts w:eastAsia="Times New Roman" w:cs="Times New Roman"/>
          <w:szCs w:val="24"/>
        </w:rPr>
        <w:t>,</w:t>
      </w:r>
      <w:r w:rsidRPr="00F409CA">
        <w:rPr>
          <w:rFonts w:eastAsia="Times New Roman" w:cs="Times New Roman"/>
          <w:szCs w:val="24"/>
        </w:rPr>
        <w:t xml:space="preserve"> κύριε Πρόεδρε</w:t>
      </w:r>
      <w:r>
        <w:rPr>
          <w:rFonts w:eastAsia="Times New Roman" w:cs="Times New Roman"/>
          <w:szCs w:val="24"/>
        </w:rPr>
        <w:t>.</w:t>
      </w:r>
    </w:p>
    <w:p w14:paraId="2D05F30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Αγαπητέ κύριε συνάδελφε, </w:t>
      </w:r>
      <w:r w:rsidRPr="00F409CA">
        <w:rPr>
          <w:rFonts w:eastAsia="Times New Roman" w:cs="Times New Roman"/>
          <w:szCs w:val="24"/>
        </w:rPr>
        <w:t>είναι γεγονός ότι ο ΟΠΕΚΕΠΕ έχει υποχρέωση ανανέωσης του χαρτογραφικού του υποβάθρου</w:t>
      </w:r>
      <w:r>
        <w:rPr>
          <w:rFonts w:eastAsia="Times New Roman" w:cs="Times New Roman"/>
          <w:szCs w:val="24"/>
        </w:rPr>
        <w:t>.</w:t>
      </w:r>
      <w:r w:rsidRPr="00F409CA">
        <w:rPr>
          <w:rFonts w:eastAsia="Times New Roman" w:cs="Times New Roman"/>
          <w:szCs w:val="24"/>
        </w:rPr>
        <w:t xml:space="preserve"> Πάντα το χαρτογραφικό υπόβαθρο πρέπει να είναι επικαιροποιημένο</w:t>
      </w:r>
      <w:r>
        <w:rPr>
          <w:rFonts w:eastAsia="Times New Roman" w:cs="Times New Roman"/>
          <w:szCs w:val="24"/>
        </w:rPr>
        <w:t xml:space="preserve">, οπότε αυτή η </w:t>
      </w:r>
      <w:r>
        <w:rPr>
          <w:rFonts w:eastAsia="Times New Roman" w:cs="Times New Roman"/>
          <w:szCs w:val="24"/>
        </w:rPr>
        <w:t>διαδικασία είναι μ</w:t>
      </w:r>
      <w:r w:rsidRPr="00F409CA">
        <w:rPr>
          <w:rFonts w:eastAsia="Times New Roman" w:cs="Times New Roman"/>
          <w:szCs w:val="24"/>
        </w:rPr>
        <w:t>ία συνεχής διαδικασία</w:t>
      </w:r>
      <w:r>
        <w:rPr>
          <w:rFonts w:eastAsia="Times New Roman" w:cs="Times New Roman"/>
          <w:szCs w:val="24"/>
        </w:rPr>
        <w:t>.</w:t>
      </w:r>
      <w:r w:rsidRPr="00F409CA">
        <w:rPr>
          <w:rFonts w:eastAsia="Times New Roman" w:cs="Times New Roman"/>
          <w:szCs w:val="24"/>
        </w:rPr>
        <w:t xml:space="preserve"> </w:t>
      </w:r>
    </w:p>
    <w:p w14:paraId="2D05F30A" w14:textId="77777777" w:rsidR="00237587" w:rsidRDefault="00AE0D0F">
      <w:pPr>
        <w:spacing w:after="0" w:line="600" w:lineRule="auto"/>
        <w:ind w:firstLine="720"/>
        <w:jc w:val="both"/>
        <w:rPr>
          <w:rFonts w:eastAsia="Times New Roman" w:cs="Times New Roman"/>
          <w:szCs w:val="24"/>
        </w:rPr>
      </w:pPr>
      <w:r w:rsidRPr="00F409CA">
        <w:rPr>
          <w:rFonts w:eastAsia="Times New Roman" w:cs="Times New Roman"/>
          <w:szCs w:val="24"/>
        </w:rPr>
        <w:t>Όπως καταλαβαίνετε</w:t>
      </w:r>
      <w:r>
        <w:rPr>
          <w:rFonts w:eastAsia="Times New Roman" w:cs="Times New Roman"/>
          <w:szCs w:val="24"/>
        </w:rPr>
        <w:t>, κατά τη διαδικασία αυτή, ό</w:t>
      </w:r>
      <w:r w:rsidRPr="00F409CA">
        <w:rPr>
          <w:rFonts w:eastAsia="Times New Roman" w:cs="Times New Roman"/>
          <w:szCs w:val="24"/>
        </w:rPr>
        <w:t xml:space="preserve">ταν πέσει το καινούργιο χαρτογραφικό υπόβαθρο </w:t>
      </w:r>
      <w:r>
        <w:rPr>
          <w:rFonts w:eastAsia="Times New Roman" w:cs="Times New Roman"/>
          <w:szCs w:val="24"/>
        </w:rPr>
        <w:t>-</w:t>
      </w:r>
      <w:r w:rsidRPr="00F409CA">
        <w:rPr>
          <w:rFonts w:eastAsia="Times New Roman" w:cs="Times New Roman"/>
          <w:szCs w:val="24"/>
        </w:rPr>
        <w:t xml:space="preserve">που στη συγκεκριμένη περίπτωση που αναφέρεστε </w:t>
      </w:r>
      <w:r>
        <w:rPr>
          <w:rFonts w:eastAsia="Times New Roman" w:cs="Times New Roman"/>
          <w:szCs w:val="24"/>
        </w:rPr>
        <w:t xml:space="preserve">το υπόβαθρο, ο ορθοφωτοχάρτης </w:t>
      </w:r>
      <w:r w:rsidRPr="00F409CA">
        <w:rPr>
          <w:rFonts w:eastAsia="Times New Roman" w:cs="Times New Roman"/>
          <w:szCs w:val="24"/>
        </w:rPr>
        <w:t>ήταν του 2015</w:t>
      </w:r>
      <w:r>
        <w:rPr>
          <w:rFonts w:eastAsia="Times New Roman" w:cs="Times New Roman"/>
          <w:szCs w:val="24"/>
        </w:rPr>
        <w:t>-</w:t>
      </w:r>
      <w:r w:rsidRPr="00F409CA">
        <w:rPr>
          <w:rFonts w:eastAsia="Times New Roman" w:cs="Times New Roman"/>
          <w:szCs w:val="24"/>
        </w:rPr>
        <w:t xml:space="preserve"> από την </w:t>
      </w:r>
      <w:r>
        <w:rPr>
          <w:rFonts w:eastAsia="Times New Roman" w:cs="Times New Roman"/>
          <w:szCs w:val="24"/>
        </w:rPr>
        <w:t>«</w:t>
      </w:r>
      <w:r w:rsidRPr="00F409CA">
        <w:rPr>
          <w:rFonts w:eastAsia="Times New Roman" w:cs="Times New Roman"/>
          <w:szCs w:val="24"/>
        </w:rPr>
        <w:t>Κ</w:t>
      </w:r>
      <w:r w:rsidRPr="00F409CA">
        <w:rPr>
          <w:rFonts w:eastAsia="Times New Roman" w:cs="Times New Roman"/>
          <w:szCs w:val="24"/>
        </w:rPr>
        <w:t xml:space="preserve">ΤΗΜΑΤΟΛΟΓΙΟ </w:t>
      </w:r>
      <w:r w:rsidRPr="00F409CA">
        <w:rPr>
          <w:rFonts w:eastAsia="Times New Roman" w:cs="Times New Roman"/>
          <w:szCs w:val="24"/>
        </w:rPr>
        <w:t>Α</w:t>
      </w:r>
      <w:r>
        <w:rPr>
          <w:rFonts w:eastAsia="Times New Roman" w:cs="Times New Roman"/>
          <w:szCs w:val="24"/>
        </w:rPr>
        <w:t>.</w:t>
      </w:r>
      <w:r w:rsidRPr="00F409CA">
        <w:rPr>
          <w:rFonts w:eastAsia="Times New Roman" w:cs="Times New Roman"/>
          <w:szCs w:val="24"/>
        </w:rPr>
        <w:t>Ε</w:t>
      </w:r>
      <w:r>
        <w:rPr>
          <w:rFonts w:eastAsia="Times New Roman" w:cs="Times New Roman"/>
          <w:szCs w:val="24"/>
        </w:rPr>
        <w:t>.»</w:t>
      </w:r>
      <w:r>
        <w:rPr>
          <w:rFonts w:eastAsia="Times New Roman" w:cs="Times New Roman"/>
          <w:szCs w:val="24"/>
        </w:rPr>
        <w:t>, ε</w:t>
      </w:r>
      <w:r>
        <w:rPr>
          <w:rFonts w:eastAsia="Times New Roman" w:cs="Times New Roman"/>
          <w:szCs w:val="24"/>
        </w:rPr>
        <w:t xml:space="preserve">κεί </w:t>
      </w:r>
      <w:r w:rsidRPr="00F409CA">
        <w:rPr>
          <w:rFonts w:eastAsia="Times New Roman" w:cs="Times New Roman"/>
          <w:szCs w:val="24"/>
        </w:rPr>
        <w:t>είναι πολύ πιθανό να υπάρχουν αστοχίες ειδικά κατά την πρώτη χρονιά εφαρμογής</w:t>
      </w:r>
      <w:r>
        <w:rPr>
          <w:rFonts w:eastAsia="Times New Roman" w:cs="Times New Roman"/>
          <w:szCs w:val="24"/>
        </w:rPr>
        <w:t>.</w:t>
      </w:r>
    </w:p>
    <w:p w14:paraId="2D05F30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Pr="00F409CA">
        <w:rPr>
          <w:rFonts w:eastAsia="Times New Roman" w:cs="Times New Roman"/>
          <w:szCs w:val="24"/>
        </w:rPr>
        <w:t xml:space="preserve">την περιοχή </w:t>
      </w:r>
      <w:r>
        <w:rPr>
          <w:rFonts w:eastAsia="Times New Roman" w:cs="Times New Roman"/>
          <w:szCs w:val="24"/>
        </w:rPr>
        <w:t>σας,</w:t>
      </w:r>
      <w:r w:rsidRPr="00F409CA">
        <w:rPr>
          <w:rFonts w:eastAsia="Times New Roman" w:cs="Times New Roman"/>
          <w:szCs w:val="24"/>
        </w:rPr>
        <w:t xml:space="preserve"> τη Φθιώτιδα</w:t>
      </w:r>
      <w:r>
        <w:rPr>
          <w:rFonts w:eastAsia="Times New Roman" w:cs="Times New Roman"/>
          <w:szCs w:val="24"/>
        </w:rPr>
        <w:t>, οι πληρωμές μέχρι τώρα έχουν φτάσει στο 9</w:t>
      </w:r>
      <w:r w:rsidRPr="00F409CA">
        <w:rPr>
          <w:rFonts w:eastAsia="Times New Roman" w:cs="Times New Roman"/>
          <w:szCs w:val="24"/>
        </w:rPr>
        <w:t xml:space="preserve">4,4% της συνολικής αξίας των </w:t>
      </w:r>
      <w:r>
        <w:rPr>
          <w:rFonts w:eastAsia="Times New Roman" w:cs="Times New Roman"/>
          <w:szCs w:val="24"/>
        </w:rPr>
        <w:t xml:space="preserve">ενεργοποιηθέντων </w:t>
      </w:r>
      <w:r w:rsidRPr="00F409CA">
        <w:rPr>
          <w:rFonts w:eastAsia="Times New Roman" w:cs="Times New Roman"/>
          <w:szCs w:val="24"/>
        </w:rPr>
        <w:t xml:space="preserve">δικαιωμάτων </w:t>
      </w:r>
      <w:r>
        <w:rPr>
          <w:rFonts w:eastAsia="Times New Roman" w:cs="Times New Roman"/>
          <w:szCs w:val="24"/>
        </w:rPr>
        <w:t xml:space="preserve">βασικής </w:t>
      </w:r>
      <w:r w:rsidRPr="00F409CA">
        <w:rPr>
          <w:rFonts w:eastAsia="Times New Roman" w:cs="Times New Roman"/>
          <w:szCs w:val="24"/>
        </w:rPr>
        <w:t>ενίσχυσης</w:t>
      </w:r>
      <w:r>
        <w:rPr>
          <w:rFonts w:eastAsia="Times New Roman" w:cs="Times New Roman"/>
          <w:szCs w:val="24"/>
        </w:rPr>
        <w:t>.</w:t>
      </w:r>
      <w:r w:rsidRPr="00F409CA">
        <w:rPr>
          <w:rFonts w:eastAsia="Times New Roman" w:cs="Times New Roman"/>
          <w:szCs w:val="24"/>
        </w:rPr>
        <w:t xml:space="preserve"> </w:t>
      </w:r>
    </w:p>
    <w:p w14:paraId="2D05F30C" w14:textId="77777777" w:rsidR="00237587" w:rsidRDefault="00AE0D0F">
      <w:pPr>
        <w:spacing w:after="0" w:line="600" w:lineRule="auto"/>
        <w:ind w:firstLine="720"/>
        <w:jc w:val="both"/>
        <w:rPr>
          <w:rFonts w:eastAsia="Times New Roman" w:cs="Times New Roman"/>
          <w:szCs w:val="24"/>
        </w:rPr>
      </w:pPr>
      <w:r w:rsidRPr="00F409CA">
        <w:rPr>
          <w:rFonts w:eastAsia="Times New Roman" w:cs="Times New Roman"/>
          <w:szCs w:val="24"/>
        </w:rPr>
        <w:lastRenderedPageBreak/>
        <w:t xml:space="preserve">Το </w:t>
      </w:r>
      <w:r>
        <w:rPr>
          <w:rFonts w:eastAsia="Times New Roman" w:cs="Times New Roman"/>
          <w:szCs w:val="24"/>
        </w:rPr>
        <w:t xml:space="preserve">ιστορικό, </w:t>
      </w:r>
      <w:r>
        <w:rPr>
          <w:rFonts w:eastAsia="Times New Roman" w:cs="Times New Roman"/>
          <w:szCs w:val="24"/>
        </w:rPr>
        <w:t>όμως,</w:t>
      </w:r>
      <w:r w:rsidRPr="00F409CA">
        <w:rPr>
          <w:rFonts w:eastAsia="Times New Roman" w:cs="Times New Roman"/>
          <w:szCs w:val="24"/>
        </w:rPr>
        <w:t xml:space="preserve"> έτσι όπως το αναφέρατε</w:t>
      </w:r>
      <w:r>
        <w:rPr>
          <w:rFonts w:eastAsia="Times New Roman" w:cs="Times New Roman"/>
          <w:szCs w:val="24"/>
        </w:rPr>
        <w:t>,</w:t>
      </w:r>
      <w:r w:rsidRPr="00F409CA">
        <w:rPr>
          <w:rFonts w:eastAsia="Times New Roman" w:cs="Times New Roman"/>
          <w:szCs w:val="24"/>
        </w:rPr>
        <w:t xml:space="preserve"> είναι ότι </w:t>
      </w:r>
      <w:r>
        <w:rPr>
          <w:rFonts w:eastAsia="Times New Roman" w:cs="Times New Roman"/>
          <w:szCs w:val="24"/>
        </w:rPr>
        <w:t xml:space="preserve">οι παραγωγοί </w:t>
      </w:r>
      <w:r w:rsidRPr="00F409CA">
        <w:rPr>
          <w:rFonts w:eastAsia="Times New Roman" w:cs="Times New Roman"/>
          <w:szCs w:val="24"/>
        </w:rPr>
        <w:t>ενημερώθηκαν για τα πιθανά λάθη που υπήρχαν</w:t>
      </w:r>
      <w:r>
        <w:rPr>
          <w:rFonts w:eastAsia="Times New Roman" w:cs="Times New Roman"/>
          <w:szCs w:val="24"/>
        </w:rPr>
        <w:t>,</w:t>
      </w:r>
      <w:r w:rsidRPr="00F409CA">
        <w:rPr>
          <w:rFonts w:eastAsia="Times New Roman" w:cs="Times New Roman"/>
          <w:szCs w:val="24"/>
        </w:rPr>
        <w:t xml:space="preserve"> για τις αστοχίες</w:t>
      </w:r>
      <w:r>
        <w:rPr>
          <w:rFonts w:eastAsia="Times New Roman" w:cs="Times New Roman"/>
          <w:szCs w:val="24"/>
        </w:rPr>
        <w:t>,</w:t>
      </w:r>
      <w:r w:rsidRPr="00F409CA">
        <w:rPr>
          <w:rFonts w:eastAsia="Times New Roman" w:cs="Times New Roman"/>
          <w:szCs w:val="24"/>
        </w:rPr>
        <w:t xml:space="preserve"> για </w:t>
      </w:r>
      <w:r>
        <w:rPr>
          <w:rFonts w:eastAsia="Times New Roman" w:cs="Times New Roman"/>
          <w:szCs w:val="24"/>
        </w:rPr>
        <w:t>τις επιλεξιμότητε</w:t>
      </w:r>
      <w:r w:rsidRPr="00F409CA">
        <w:rPr>
          <w:rFonts w:eastAsia="Times New Roman" w:cs="Times New Roman"/>
          <w:szCs w:val="24"/>
        </w:rPr>
        <w:t>ς και είχαν τη δυνατότητα να υποβάλουν ενστάσεις</w:t>
      </w:r>
      <w:r>
        <w:rPr>
          <w:rFonts w:eastAsia="Times New Roman" w:cs="Times New Roman"/>
          <w:szCs w:val="24"/>
        </w:rPr>
        <w:t>.</w:t>
      </w:r>
      <w:r w:rsidRPr="00F409CA">
        <w:rPr>
          <w:rFonts w:eastAsia="Times New Roman" w:cs="Times New Roman"/>
          <w:szCs w:val="24"/>
        </w:rPr>
        <w:t xml:space="preserve"> Αυτό έγινε</w:t>
      </w:r>
      <w:r>
        <w:rPr>
          <w:rFonts w:eastAsia="Times New Roman" w:cs="Times New Roman"/>
          <w:szCs w:val="24"/>
        </w:rPr>
        <w:t xml:space="preserve"> π</w:t>
      </w:r>
      <w:r w:rsidRPr="00F409CA">
        <w:rPr>
          <w:rFonts w:eastAsia="Times New Roman" w:cs="Times New Roman"/>
          <w:szCs w:val="24"/>
        </w:rPr>
        <w:t xml:space="preserve">ρώτον με την εγκύκλιο </w:t>
      </w:r>
      <w:r>
        <w:rPr>
          <w:rFonts w:eastAsia="Times New Roman" w:cs="Times New Roman"/>
          <w:szCs w:val="24"/>
        </w:rPr>
        <w:t xml:space="preserve">7062/18-9-2018 </w:t>
      </w:r>
      <w:r w:rsidRPr="00F409CA">
        <w:rPr>
          <w:rFonts w:eastAsia="Times New Roman" w:cs="Times New Roman"/>
          <w:szCs w:val="24"/>
        </w:rPr>
        <w:t>του ΟΠΕΚΕΠΕ</w:t>
      </w:r>
      <w:r>
        <w:rPr>
          <w:rFonts w:eastAsia="Times New Roman" w:cs="Times New Roman"/>
          <w:szCs w:val="24"/>
        </w:rPr>
        <w:t>,</w:t>
      </w:r>
      <w:r w:rsidRPr="00F409CA">
        <w:rPr>
          <w:rFonts w:eastAsia="Times New Roman" w:cs="Times New Roman"/>
          <w:szCs w:val="24"/>
        </w:rPr>
        <w:t xml:space="preserve"> όπου </w:t>
      </w:r>
      <w:r>
        <w:rPr>
          <w:rFonts w:eastAsia="Times New Roman" w:cs="Times New Roman"/>
          <w:szCs w:val="24"/>
        </w:rPr>
        <w:t xml:space="preserve">δινόταν </w:t>
      </w:r>
      <w:r w:rsidRPr="00F409CA">
        <w:rPr>
          <w:rFonts w:eastAsia="Times New Roman" w:cs="Times New Roman"/>
          <w:szCs w:val="24"/>
        </w:rPr>
        <w:t>η δυνατότητα να μεταβληθούν ως προς την επικάλυψη</w:t>
      </w:r>
      <w:r>
        <w:rPr>
          <w:rFonts w:eastAsia="Times New Roman" w:cs="Times New Roman"/>
          <w:szCs w:val="24"/>
        </w:rPr>
        <w:t>, την</w:t>
      </w:r>
      <w:r w:rsidRPr="00F409CA">
        <w:rPr>
          <w:rFonts w:eastAsia="Times New Roman" w:cs="Times New Roman"/>
          <w:szCs w:val="24"/>
        </w:rPr>
        <w:t xml:space="preserve"> επιλεξιμότητα</w:t>
      </w:r>
      <w:r>
        <w:rPr>
          <w:rFonts w:eastAsia="Times New Roman" w:cs="Times New Roman"/>
          <w:szCs w:val="24"/>
        </w:rPr>
        <w:t>, την ένταξη σε περιφέρεια, την περιφερειοποίηση,</w:t>
      </w:r>
      <w:r w:rsidRPr="00F409CA">
        <w:rPr>
          <w:rFonts w:eastAsia="Times New Roman" w:cs="Times New Roman"/>
          <w:szCs w:val="24"/>
        </w:rPr>
        <w:t xml:space="preserve"> </w:t>
      </w:r>
      <w:r>
        <w:rPr>
          <w:rFonts w:eastAsia="Times New Roman" w:cs="Times New Roman"/>
          <w:szCs w:val="24"/>
        </w:rPr>
        <w:t xml:space="preserve">αλλά </w:t>
      </w:r>
      <w:r w:rsidRPr="00F409CA">
        <w:rPr>
          <w:rFonts w:eastAsia="Times New Roman" w:cs="Times New Roman"/>
          <w:szCs w:val="24"/>
        </w:rPr>
        <w:t>και στη συνέχεια να υποβάλουν αίτημα επανένταξη</w:t>
      </w:r>
      <w:r>
        <w:rPr>
          <w:rFonts w:eastAsia="Times New Roman" w:cs="Times New Roman"/>
          <w:szCs w:val="24"/>
        </w:rPr>
        <w:t>ς</w:t>
      </w:r>
      <w:r w:rsidRPr="00F409CA">
        <w:rPr>
          <w:rFonts w:eastAsia="Times New Roman" w:cs="Times New Roman"/>
          <w:szCs w:val="24"/>
        </w:rPr>
        <w:t xml:space="preserve"> μέχρι </w:t>
      </w:r>
      <w:r>
        <w:rPr>
          <w:rFonts w:eastAsia="Times New Roman" w:cs="Times New Roman"/>
          <w:szCs w:val="24"/>
        </w:rPr>
        <w:t xml:space="preserve">τις 31 Ιανουαρίου 2019. </w:t>
      </w:r>
    </w:p>
    <w:p w14:paraId="2D05F30D" w14:textId="77777777" w:rsidR="00237587" w:rsidRDefault="00AE0D0F">
      <w:pPr>
        <w:spacing w:after="0" w:line="600" w:lineRule="auto"/>
        <w:ind w:firstLine="720"/>
        <w:jc w:val="both"/>
        <w:rPr>
          <w:rFonts w:eastAsia="Times New Roman" w:cs="Times New Roman"/>
          <w:szCs w:val="24"/>
        </w:rPr>
      </w:pPr>
      <w:r w:rsidRPr="00F409CA">
        <w:rPr>
          <w:rFonts w:eastAsia="Times New Roman" w:cs="Times New Roman"/>
          <w:szCs w:val="24"/>
        </w:rPr>
        <w:t xml:space="preserve">Αποτέλεσμα </w:t>
      </w:r>
      <w:r>
        <w:rPr>
          <w:rFonts w:eastAsia="Times New Roman" w:cs="Times New Roman"/>
          <w:szCs w:val="24"/>
        </w:rPr>
        <w:t>α</w:t>
      </w:r>
      <w:r w:rsidRPr="00F409CA">
        <w:rPr>
          <w:rFonts w:eastAsia="Times New Roman" w:cs="Times New Roman"/>
          <w:szCs w:val="24"/>
        </w:rPr>
        <w:t xml:space="preserve">υτής </w:t>
      </w:r>
      <w:r>
        <w:rPr>
          <w:rFonts w:eastAsia="Times New Roman" w:cs="Times New Roman"/>
          <w:szCs w:val="24"/>
        </w:rPr>
        <w:t>της</w:t>
      </w:r>
      <w:r w:rsidRPr="00F409CA">
        <w:rPr>
          <w:rFonts w:eastAsia="Times New Roman" w:cs="Times New Roman"/>
          <w:szCs w:val="24"/>
        </w:rPr>
        <w:t xml:space="preserve"> διαδικασίας είναι ότι γι</w:t>
      </w:r>
      <w:r w:rsidRPr="00F409CA">
        <w:rPr>
          <w:rFonts w:eastAsia="Times New Roman" w:cs="Times New Roman"/>
          <w:szCs w:val="24"/>
        </w:rPr>
        <w:t xml:space="preserve">α το έτος 2018 στη Φθιώτιδα είχαμε </w:t>
      </w:r>
      <w:r>
        <w:rPr>
          <w:rFonts w:eastAsia="Times New Roman" w:cs="Times New Roman"/>
          <w:szCs w:val="24"/>
        </w:rPr>
        <w:t>εκατόν ενενήντα χιλιάδες εξακόσια ενενήντα ένα αγροτεμάχια</w:t>
      </w:r>
      <w:r w:rsidRPr="00F409CA">
        <w:rPr>
          <w:rFonts w:eastAsia="Times New Roman" w:cs="Times New Roman"/>
          <w:szCs w:val="24"/>
        </w:rPr>
        <w:t xml:space="preserve"> που δηλώθηκαν</w:t>
      </w:r>
      <w:r>
        <w:rPr>
          <w:rFonts w:eastAsia="Times New Roman" w:cs="Times New Roman"/>
          <w:szCs w:val="24"/>
        </w:rPr>
        <w:t>.</w:t>
      </w:r>
      <w:r w:rsidRPr="00F409CA">
        <w:rPr>
          <w:rFonts w:eastAsia="Times New Roman" w:cs="Times New Roman"/>
          <w:szCs w:val="24"/>
        </w:rPr>
        <w:t xml:space="preserve"> Από αυτά μέχρι και τις </w:t>
      </w:r>
      <w:r>
        <w:rPr>
          <w:rFonts w:eastAsia="Times New Roman" w:cs="Times New Roman"/>
          <w:szCs w:val="24"/>
        </w:rPr>
        <w:t xml:space="preserve">31 Ιανουαρίου 2019 </w:t>
      </w:r>
      <w:r w:rsidRPr="00F409CA">
        <w:rPr>
          <w:rFonts w:eastAsia="Times New Roman" w:cs="Times New Roman"/>
          <w:szCs w:val="24"/>
        </w:rPr>
        <w:t xml:space="preserve">οι ενστάσεις ήταν στα </w:t>
      </w:r>
      <w:r>
        <w:rPr>
          <w:rFonts w:eastAsia="Times New Roman" w:cs="Times New Roman"/>
          <w:szCs w:val="24"/>
        </w:rPr>
        <w:t xml:space="preserve">δεκαέξι χιλιάδες εξήντα οκτώ </w:t>
      </w:r>
      <w:r w:rsidRPr="00F409CA">
        <w:rPr>
          <w:rFonts w:eastAsia="Times New Roman" w:cs="Times New Roman"/>
          <w:szCs w:val="24"/>
        </w:rPr>
        <w:t>αγροτεμάχια</w:t>
      </w:r>
      <w:r>
        <w:rPr>
          <w:rFonts w:eastAsia="Times New Roman" w:cs="Times New Roman"/>
          <w:szCs w:val="24"/>
        </w:rPr>
        <w:t xml:space="preserve">. Οι ενστάσεις αυτές </w:t>
      </w:r>
      <w:r w:rsidRPr="00F409CA">
        <w:rPr>
          <w:rFonts w:eastAsia="Times New Roman" w:cs="Times New Roman"/>
          <w:szCs w:val="24"/>
        </w:rPr>
        <w:t>εξετάστηκαν μέσω του ο</w:t>
      </w:r>
      <w:r w:rsidRPr="00F409CA">
        <w:rPr>
          <w:rFonts w:eastAsia="Times New Roman" w:cs="Times New Roman"/>
          <w:szCs w:val="24"/>
        </w:rPr>
        <w:t xml:space="preserve">λοκληρωμένου πληροφοριακού συστήματος για το </w:t>
      </w:r>
      <w:r>
        <w:rPr>
          <w:rFonts w:eastAsia="Times New Roman" w:cs="Times New Roman"/>
          <w:szCs w:val="24"/>
        </w:rPr>
        <w:t>20</w:t>
      </w:r>
      <w:r w:rsidRPr="00F409CA">
        <w:rPr>
          <w:rFonts w:eastAsia="Times New Roman" w:cs="Times New Roman"/>
          <w:szCs w:val="24"/>
        </w:rPr>
        <w:t xml:space="preserve">18 και εγκρίθηκαν </w:t>
      </w:r>
      <w:r>
        <w:rPr>
          <w:rFonts w:eastAsia="Times New Roman" w:cs="Times New Roman"/>
          <w:szCs w:val="24"/>
        </w:rPr>
        <w:t xml:space="preserve">τα οκτώ χιλιάδες εννιακόσα τριάντα ένα </w:t>
      </w:r>
      <w:r w:rsidRPr="00F409CA">
        <w:rPr>
          <w:rFonts w:eastAsia="Times New Roman" w:cs="Times New Roman"/>
          <w:szCs w:val="24"/>
        </w:rPr>
        <w:t>αγροτεμάχια</w:t>
      </w:r>
      <w:r>
        <w:rPr>
          <w:rFonts w:eastAsia="Times New Roman" w:cs="Times New Roman"/>
          <w:szCs w:val="24"/>
        </w:rPr>
        <w:t>,</w:t>
      </w:r>
      <w:r w:rsidRPr="00F409CA">
        <w:rPr>
          <w:rFonts w:eastAsia="Times New Roman" w:cs="Times New Roman"/>
          <w:szCs w:val="24"/>
        </w:rPr>
        <w:t xml:space="preserve"> ολικώς ή μερικώς</w:t>
      </w:r>
      <w:r>
        <w:rPr>
          <w:rFonts w:eastAsia="Times New Roman" w:cs="Times New Roman"/>
          <w:szCs w:val="24"/>
        </w:rPr>
        <w:t>.</w:t>
      </w:r>
      <w:r w:rsidRPr="00F409CA">
        <w:rPr>
          <w:rFonts w:eastAsia="Times New Roman" w:cs="Times New Roman"/>
          <w:szCs w:val="24"/>
        </w:rPr>
        <w:t xml:space="preserve"> Για τα </w:t>
      </w:r>
      <w:r>
        <w:rPr>
          <w:rFonts w:eastAsia="Times New Roman" w:cs="Times New Roman"/>
          <w:szCs w:val="24"/>
        </w:rPr>
        <w:t>δύο χιλιάδες διακόσια δ</w:t>
      </w:r>
      <w:r>
        <w:rPr>
          <w:rFonts w:eastAsia="Times New Roman" w:cs="Times New Roman"/>
          <w:szCs w:val="24"/>
        </w:rPr>
        <w:t>ε</w:t>
      </w:r>
      <w:r>
        <w:rPr>
          <w:rFonts w:eastAsia="Times New Roman" w:cs="Times New Roman"/>
          <w:szCs w:val="24"/>
        </w:rPr>
        <w:t>καεπτά</w:t>
      </w:r>
      <w:r w:rsidRPr="00F409CA">
        <w:rPr>
          <w:rFonts w:eastAsia="Times New Roman" w:cs="Times New Roman"/>
          <w:szCs w:val="24"/>
        </w:rPr>
        <w:t xml:space="preserve"> έλαβαν απορριπτικό</w:t>
      </w:r>
      <w:r>
        <w:rPr>
          <w:rFonts w:eastAsia="Times New Roman" w:cs="Times New Roman"/>
          <w:szCs w:val="24"/>
        </w:rPr>
        <w:t>,</w:t>
      </w:r>
      <w:r w:rsidRPr="00F409CA">
        <w:rPr>
          <w:rFonts w:eastAsia="Times New Roman" w:cs="Times New Roman"/>
          <w:szCs w:val="24"/>
        </w:rPr>
        <w:t xml:space="preserve"> ενώ εκκρεμεί ακόμα </w:t>
      </w:r>
      <w:r>
        <w:rPr>
          <w:rFonts w:eastAsia="Times New Roman" w:cs="Times New Roman"/>
          <w:szCs w:val="24"/>
        </w:rPr>
        <w:t>η εξέταση ενστάσεων για τέσσερις χιλιάδες εν</w:t>
      </w:r>
      <w:r>
        <w:rPr>
          <w:rFonts w:eastAsia="Times New Roman" w:cs="Times New Roman"/>
          <w:szCs w:val="24"/>
        </w:rPr>
        <w:t xml:space="preserve">νιακόσια είκοσι </w:t>
      </w:r>
      <w:r w:rsidRPr="00F409CA">
        <w:rPr>
          <w:rFonts w:eastAsia="Times New Roman" w:cs="Times New Roman"/>
          <w:szCs w:val="24"/>
        </w:rPr>
        <w:t>αγροτεμάχια</w:t>
      </w:r>
      <w:r>
        <w:rPr>
          <w:rFonts w:eastAsia="Times New Roman" w:cs="Times New Roman"/>
          <w:szCs w:val="24"/>
        </w:rPr>
        <w:t>,</w:t>
      </w:r>
      <w:r w:rsidRPr="00F409CA">
        <w:rPr>
          <w:rFonts w:eastAsia="Times New Roman" w:cs="Times New Roman"/>
          <w:szCs w:val="24"/>
        </w:rPr>
        <w:t xml:space="preserve"> η οποία </w:t>
      </w:r>
      <w:r>
        <w:rPr>
          <w:rFonts w:eastAsia="Times New Roman" w:cs="Times New Roman"/>
          <w:szCs w:val="24"/>
        </w:rPr>
        <w:t xml:space="preserve">θα </w:t>
      </w:r>
      <w:r>
        <w:rPr>
          <w:rFonts w:eastAsia="Times New Roman" w:cs="Times New Roman"/>
          <w:szCs w:val="24"/>
        </w:rPr>
        <w:lastRenderedPageBreak/>
        <w:t>γίνει ά</w:t>
      </w:r>
      <w:r w:rsidRPr="00F409CA">
        <w:rPr>
          <w:rFonts w:eastAsia="Times New Roman" w:cs="Times New Roman"/>
          <w:szCs w:val="24"/>
        </w:rPr>
        <w:t>μεσα</w:t>
      </w:r>
      <w:r>
        <w:rPr>
          <w:rFonts w:eastAsia="Times New Roman" w:cs="Times New Roman"/>
          <w:szCs w:val="24"/>
        </w:rPr>
        <w:t>.</w:t>
      </w:r>
      <w:r w:rsidRPr="00F409CA">
        <w:rPr>
          <w:rFonts w:eastAsia="Times New Roman" w:cs="Times New Roman"/>
          <w:szCs w:val="24"/>
        </w:rPr>
        <w:t xml:space="preserve"> Γίνεται άμεσα η εξέταση των υπολειπόμενων εκκρεμών αγροτεμαχίων</w:t>
      </w:r>
      <w:r>
        <w:rPr>
          <w:rFonts w:eastAsia="Times New Roman" w:cs="Times New Roman"/>
          <w:szCs w:val="24"/>
        </w:rPr>
        <w:t>,</w:t>
      </w:r>
      <w:r w:rsidRPr="00F409CA">
        <w:rPr>
          <w:rFonts w:eastAsia="Times New Roman" w:cs="Times New Roman"/>
          <w:szCs w:val="24"/>
        </w:rPr>
        <w:t xml:space="preserve"> προκειμένου να έχουμε </w:t>
      </w:r>
      <w:r>
        <w:rPr>
          <w:rFonts w:eastAsia="Times New Roman" w:cs="Times New Roman"/>
          <w:szCs w:val="24"/>
        </w:rPr>
        <w:t xml:space="preserve">ένταξή </w:t>
      </w:r>
      <w:r w:rsidRPr="00F409CA">
        <w:rPr>
          <w:rFonts w:eastAsia="Times New Roman" w:cs="Times New Roman"/>
          <w:szCs w:val="24"/>
        </w:rPr>
        <w:t xml:space="preserve">τους </w:t>
      </w:r>
      <w:r>
        <w:rPr>
          <w:rFonts w:eastAsia="Times New Roman" w:cs="Times New Roman"/>
          <w:szCs w:val="24"/>
        </w:rPr>
        <w:t xml:space="preserve">ή απένταξή τους στον επόμενο διασταυρωτικό. </w:t>
      </w:r>
    </w:p>
    <w:p w14:paraId="2D05F30E" w14:textId="77777777" w:rsidR="00237587" w:rsidRDefault="00AE0D0F">
      <w:pPr>
        <w:spacing w:after="0" w:line="600" w:lineRule="auto"/>
        <w:ind w:firstLine="720"/>
        <w:jc w:val="both"/>
        <w:rPr>
          <w:rFonts w:eastAsia="Times New Roman" w:cs="Times New Roman"/>
          <w:szCs w:val="24"/>
        </w:rPr>
      </w:pPr>
      <w:r w:rsidRPr="00F409CA">
        <w:rPr>
          <w:rFonts w:eastAsia="Times New Roman" w:cs="Times New Roman"/>
          <w:szCs w:val="24"/>
        </w:rPr>
        <w:t>Σας ευχαριστώ</w:t>
      </w:r>
      <w:r>
        <w:rPr>
          <w:rFonts w:eastAsia="Times New Roman" w:cs="Times New Roman"/>
          <w:szCs w:val="24"/>
        </w:rPr>
        <w:t>.</w:t>
      </w:r>
    </w:p>
    <w:p w14:paraId="2D05F30F"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σ</w:t>
      </w:r>
      <w:r>
        <w:rPr>
          <w:rFonts w:eastAsia="Times New Roman" w:cs="Times New Roman"/>
          <w:szCs w:val="24"/>
        </w:rPr>
        <w:t xml:space="preserve">ας ευχαριστώ. </w:t>
      </w:r>
    </w:p>
    <w:p w14:paraId="2D05F31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Βέττας για τη δευτερολογία του. </w:t>
      </w:r>
    </w:p>
    <w:p w14:paraId="2D05F311"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ΒΕΤΤΑΣ: </w:t>
      </w:r>
      <w:r>
        <w:rPr>
          <w:rFonts w:eastAsia="Times New Roman" w:cs="Times New Roman"/>
          <w:szCs w:val="24"/>
        </w:rPr>
        <w:t xml:space="preserve">Ευχαριστώ, κύριε Πρόεδρε. </w:t>
      </w:r>
    </w:p>
    <w:p w14:paraId="2D05F31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w:t>
      </w:r>
      <w:r w:rsidRPr="00F409CA">
        <w:rPr>
          <w:rFonts w:eastAsia="Times New Roman" w:cs="Times New Roman"/>
          <w:szCs w:val="24"/>
        </w:rPr>
        <w:t xml:space="preserve">συγκρατώντας </w:t>
      </w:r>
      <w:r>
        <w:rPr>
          <w:rFonts w:eastAsia="Times New Roman" w:cs="Times New Roman"/>
          <w:szCs w:val="24"/>
        </w:rPr>
        <w:t xml:space="preserve">κάποια στοιχεία που μου δώσατε </w:t>
      </w:r>
      <w:r w:rsidRPr="00F409CA">
        <w:rPr>
          <w:rFonts w:eastAsia="Times New Roman" w:cs="Times New Roman"/>
          <w:szCs w:val="24"/>
        </w:rPr>
        <w:t>εξάγονται δύο ερωτήματα</w:t>
      </w:r>
      <w:r>
        <w:rPr>
          <w:rFonts w:eastAsia="Times New Roman" w:cs="Times New Roman"/>
          <w:szCs w:val="24"/>
        </w:rPr>
        <w:t>.</w:t>
      </w:r>
      <w:r w:rsidRPr="00F409CA">
        <w:rPr>
          <w:rFonts w:eastAsia="Times New Roman" w:cs="Times New Roman"/>
          <w:szCs w:val="24"/>
        </w:rPr>
        <w:t xml:space="preserve"> Το </w:t>
      </w:r>
      <w:r>
        <w:rPr>
          <w:rFonts w:eastAsia="Times New Roman" w:cs="Times New Roman"/>
          <w:szCs w:val="24"/>
        </w:rPr>
        <w:t xml:space="preserve">πρώτο είναι – και </w:t>
      </w:r>
      <w:r w:rsidRPr="00F409CA">
        <w:rPr>
          <w:rFonts w:eastAsia="Times New Roman" w:cs="Times New Roman"/>
          <w:szCs w:val="24"/>
        </w:rPr>
        <w:t xml:space="preserve">νομίζω </w:t>
      </w:r>
      <w:r>
        <w:rPr>
          <w:rFonts w:eastAsia="Times New Roman" w:cs="Times New Roman"/>
          <w:szCs w:val="24"/>
        </w:rPr>
        <w:t xml:space="preserve">αυτή είναι </w:t>
      </w:r>
      <w:r w:rsidRPr="00F409CA">
        <w:rPr>
          <w:rFonts w:eastAsia="Times New Roman" w:cs="Times New Roman"/>
          <w:szCs w:val="24"/>
        </w:rPr>
        <w:t xml:space="preserve">η αγωνία του κόσμου </w:t>
      </w:r>
      <w:r w:rsidRPr="00F409CA">
        <w:rPr>
          <w:rFonts w:eastAsia="Times New Roman" w:cs="Times New Roman"/>
          <w:szCs w:val="24"/>
        </w:rPr>
        <w:t>και αυτή πρέπει να απαντηθεί</w:t>
      </w:r>
      <w:r>
        <w:rPr>
          <w:rFonts w:eastAsia="Times New Roman" w:cs="Times New Roman"/>
          <w:szCs w:val="24"/>
        </w:rPr>
        <w:t>-</w:t>
      </w:r>
      <w:r w:rsidRPr="00F409CA">
        <w:rPr>
          <w:rFonts w:eastAsia="Times New Roman" w:cs="Times New Roman"/>
          <w:szCs w:val="24"/>
        </w:rPr>
        <w:t xml:space="preserve"> εάν έχουμε χρονικό περιθώριο μέσα στο οποίο θα πληρωθούν και θα αποπληρωθούν οι </w:t>
      </w:r>
      <w:r>
        <w:rPr>
          <w:rFonts w:eastAsia="Times New Roman" w:cs="Times New Roman"/>
          <w:szCs w:val="24"/>
        </w:rPr>
        <w:t>ενστάσεις, ο</w:t>
      </w:r>
      <w:r w:rsidRPr="00F409CA">
        <w:rPr>
          <w:rFonts w:eastAsia="Times New Roman" w:cs="Times New Roman"/>
          <w:szCs w:val="24"/>
        </w:rPr>
        <w:t>ι οποίες έχουν θετικό πρόσημο</w:t>
      </w:r>
      <w:r>
        <w:rPr>
          <w:rFonts w:eastAsia="Times New Roman" w:cs="Times New Roman"/>
          <w:szCs w:val="24"/>
        </w:rPr>
        <w:t>.</w:t>
      </w:r>
      <w:r w:rsidRPr="00F409CA">
        <w:rPr>
          <w:rFonts w:eastAsia="Times New Roman" w:cs="Times New Roman"/>
          <w:szCs w:val="24"/>
        </w:rPr>
        <w:t xml:space="preserve"> </w:t>
      </w:r>
      <w:r>
        <w:rPr>
          <w:rFonts w:eastAsia="Times New Roman" w:cs="Times New Roman"/>
          <w:szCs w:val="24"/>
        </w:rPr>
        <w:t xml:space="preserve">Αυτό </w:t>
      </w:r>
      <w:r w:rsidRPr="00F409CA">
        <w:rPr>
          <w:rFonts w:eastAsia="Times New Roman" w:cs="Times New Roman"/>
          <w:szCs w:val="24"/>
        </w:rPr>
        <w:t xml:space="preserve">θα είναι </w:t>
      </w:r>
      <w:r>
        <w:rPr>
          <w:rFonts w:eastAsia="Times New Roman" w:cs="Times New Roman"/>
          <w:szCs w:val="24"/>
        </w:rPr>
        <w:t xml:space="preserve">σε έναν, δύο, τρεις ή τέσσερις </w:t>
      </w:r>
      <w:r w:rsidRPr="00F409CA">
        <w:rPr>
          <w:rFonts w:eastAsia="Times New Roman" w:cs="Times New Roman"/>
          <w:szCs w:val="24"/>
        </w:rPr>
        <w:t>μήνες</w:t>
      </w:r>
      <w:r>
        <w:rPr>
          <w:rFonts w:eastAsia="Times New Roman" w:cs="Times New Roman"/>
          <w:szCs w:val="24"/>
        </w:rPr>
        <w:t>;</w:t>
      </w:r>
      <w:r w:rsidRPr="00F409CA">
        <w:rPr>
          <w:rFonts w:eastAsia="Times New Roman" w:cs="Times New Roman"/>
          <w:szCs w:val="24"/>
        </w:rPr>
        <w:t xml:space="preserve"> </w:t>
      </w:r>
      <w:r>
        <w:rPr>
          <w:rFonts w:eastAsia="Times New Roman" w:cs="Times New Roman"/>
          <w:szCs w:val="24"/>
        </w:rPr>
        <w:t>Πρέπει να ξέρει ο κόσμος π</w:t>
      </w:r>
      <w:r w:rsidRPr="00F409CA">
        <w:rPr>
          <w:rFonts w:eastAsia="Times New Roman" w:cs="Times New Roman"/>
          <w:szCs w:val="24"/>
        </w:rPr>
        <w:t>ότε περίπου θα πληρωθεί</w:t>
      </w:r>
      <w:r>
        <w:rPr>
          <w:rFonts w:eastAsia="Times New Roman" w:cs="Times New Roman"/>
          <w:szCs w:val="24"/>
        </w:rPr>
        <w:t>.</w:t>
      </w:r>
      <w:r w:rsidRPr="00F409CA">
        <w:rPr>
          <w:rFonts w:eastAsia="Times New Roman" w:cs="Times New Roman"/>
          <w:szCs w:val="24"/>
        </w:rPr>
        <w:t xml:space="preserve"> </w:t>
      </w:r>
    </w:p>
    <w:p w14:paraId="2D05F31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Συγκράτησα, βεβαίως, </w:t>
      </w:r>
      <w:r w:rsidRPr="00F409CA">
        <w:rPr>
          <w:rFonts w:eastAsia="Times New Roman" w:cs="Times New Roman"/>
          <w:szCs w:val="24"/>
        </w:rPr>
        <w:t>και τον αριθμό των ενστάσεων</w:t>
      </w:r>
      <w:r>
        <w:rPr>
          <w:rFonts w:eastAsia="Times New Roman" w:cs="Times New Roman"/>
          <w:szCs w:val="24"/>
        </w:rPr>
        <w:t>,</w:t>
      </w:r>
      <w:r w:rsidRPr="00F409CA">
        <w:rPr>
          <w:rFonts w:eastAsia="Times New Roman" w:cs="Times New Roman"/>
          <w:szCs w:val="24"/>
        </w:rPr>
        <w:t xml:space="preserve"> οι οποίες έχουν απορριφθεί</w:t>
      </w:r>
      <w:r>
        <w:rPr>
          <w:rFonts w:eastAsia="Times New Roman" w:cs="Times New Roman"/>
          <w:szCs w:val="24"/>
        </w:rPr>
        <w:t>.</w:t>
      </w:r>
      <w:r w:rsidRPr="00F409CA">
        <w:rPr>
          <w:rFonts w:eastAsia="Times New Roman" w:cs="Times New Roman"/>
          <w:szCs w:val="24"/>
        </w:rPr>
        <w:t xml:space="preserve"> Είναι </w:t>
      </w:r>
      <w:r>
        <w:rPr>
          <w:rFonts w:eastAsia="Times New Roman" w:cs="Times New Roman"/>
          <w:szCs w:val="24"/>
        </w:rPr>
        <w:t>δύο χιλιάδες διακόσες δ</w:t>
      </w:r>
      <w:r>
        <w:rPr>
          <w:rFonts w:eastAsia="Times New Roman" w:cs="Times New Roman"/>
          <w:szCs w:val="24"/>
        </w:rPr>
        <w:t>ε</w:t>
      </w:r>
      <w:r>
        <w:rPr>
          <w:rFonts w:eastAsia="Times New Roman" w:cs="Times New Roman"/>
          <w:szCs w:val="24"/>
        </w:rPr>
        <w:t>καεπτά,</w:t>
      </w:r>
      <w:r w:rsidRPr="00F409CA">
        <w:rPr>
          <w:rFonts w:eastAsia="Times New Roman" w:cs="Times New Roman"/>
          <w:szCs w:val="24"/>
        </w:rPr>
        <w:t xml:space="preserve"> όπως είπαμε</w:t>
      </w:r>
      <w:r>
        <w:rPr>
          <w:rFonts w:eastAsia="Times New Roman" w:cs="Times New Roman"/>
          <w:szCs w:val="24"/>
        </w:rPr>
        <w:t>.</w:t>
      </w:r>
      <w:r w:rsidRPr="00F409CA">
        <w:rPr>
          <w:rFonts w:eastAsia="Times New Roman" w:cs="Times New Roman"/>
          <w:szCs w:val="24"/>
        </w:rPr>
        <w:t xml:space="preserve"> Για </w:t>
      </w:r>
      <w:r>
        <w:rPr>
          <w:rFonts w:eastAsia="Times New Roman" w:cs="Times New Roman"/>
          <w:szCs w:val="24"/>
        </w:rPr>
        <w:t>αυτές τ</w:t>
      </w:r>
      <w:r w:rsidRPr="00F409CA">
        <w:rPr>
          <w:rFonts w:eastAsia="Times New Roman" w:cs="Times New Roman"/>
          <w:szCs w:val="24"/>
        </w:rPr>
        <w:t xml:space="preserve">ις </w:t>
      </w:r>
      <w:r>
        <w:rPr>
          <w:rFonts w:eastAsia="Times New Roman" w:cs="Times New Roman"/>
          <w:szCs w:val="24"/>
        </w:rPr>
        <w:t>δύο χιλιάδες διακόσες δ</w:t>
      </w:r>
      <w:r>
        <w:rPr>
          <w:rFonts w:eastAsia="Times New Roman" w:cs="Times New Roman"/>
          <w:szCs w:val="24"/>
        </w:rPr>
        <w:t>ε</w:t>
      </w:r>
      <w:r>
        <w:rPr>
          <w:rFonts w:eastAsia="Times New Roman" w:cs="Times New Roman"/>
          <w:szCs w:val="24"/>
        </w:rPr>
        <w:t xml:space="preserve">καεπτά ενστάσεις οι </w:t>
      </w:r>
      <w:r w:rsidRPr="00F409CA">
        <w:rPr>
          <w:rFonts w:eastAsia="Times New Roman" w:cs="Times New Roman"/>
          <w:szCs w:val="24"/>
        </w:rPr>
        <w:t>οποίες έχουν απορριφθεί</w:t>
      </w:r>
      <w:r>
        <w:rPr>
          <w:rFonts w:eastAsia="Times New Roman" w:cs="Times New Roman"/>
          <w:szCs w:val="24"/>
        </w:rPr>
        <w:t>,</w:t>
      </w:r>
      <w:r w:rsidRPr="00F409CA">
        <w:rPr>
          <w:rFonts w:eastAsia="Times New Roman" w:cs="Times New Roman"/>
          <w:szCs w:val="24"/>
        </w:rPr>
        <w:t xml:space="preserve"> θα ακολουθήσετε κάποια </w:t>
      </w:r>
      <w:r w:rsidRPr="00F409CA">
        <w:rPr>
          <w:rFonts w:eastAsia="Times New Roman" w:cs="Times New Roman"/>
          <w:szCs w:val="24"/>
        </w:rPr>
        <w:lastRenderedPageBreak/>
        <w:t>άλλη διαδικασία</w:t>
      </w:r>
      <w:r>
        <w:rPr>
          <w:rFonts w:eastAsia="Times New Roman" w:cs="Times New Roman"/>
          <w:szCs w:val="24"/>
        </w:rPr>
        <w:t>;</w:t>
      </w:r>
      <w:r w:rsidRPr="00F409CA">
        <w:rPr>
          <w:rFonts w:eastAsia="Times New Roman" w:cs="Times New Roman"/>
          <w:szCs w:val="24"/>
        </w:rPr>
        <w:t xml:space="preserve"> Ή </w:t>
      </w:r>
      <w:r w:rsidRPr="00F409CA">
        <w:rPr>
          <w:rFonts w:eastAsia="Times New Roman" w:cs="Times New Roman"/>
          <w:szCs w:val="24"/>
        </w:rPr>
        <w:t>αυτές οι ενστάσεις θα κριθούν οριστικά επιλέξιμες</w:t>
      </w:r>
      <w:r>
        <w:rPr>
          <w:rFonts w:eastAsia="Times New Roman" w:cs="Times New Roman"/>
          <w:szCs w:val="24"/>
        </w:rPr>
        <w:t>, θα απορριφθούν οριστικά δηλαδή;</w:t>
      </w:r>
    </w:p>
    <w:p w14:paraId="2D05F31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D05F315"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πάλι, κύριε Υπουργέ, έχετε τον λόγο. </w:t>
      </w:r>
    </w:p>
    <w:p w14:paraId="2D05F316"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ΣΤΑΥΡΟΣ ΑΡΑΧΩΒΙΤΗΣ (Υπουργός Αγροτικής Ανάπτυξης και Τροφίμων): </w:t>
      </w:r>
      <w:r>
        <w:rPr>
          <w:rFonts w:eastAsia="Times New Roman" w:cs="Times New Roman"/>
          <w:szCs w:val="24"/>
        </w:rPr>
        <w:t xml:space="preserve">Ευχαριστώ, ξανά, κύριε Πρόεδρε. </w:t>
      </w:r>
    </w:p>
    <w:p w14:paraId="2D05F317" w14:textId="77777777" w:rsidR="00237587" w:rsidRDefault="00AE0D0F">
      <w:pPr>
        <w:spacing w:after="0" w:line="600" w:lineRule="auto"/>
        <w:ind w:firstLine="720"/>
        <w:jc w:val="both"/>
        <w:rPr>
          <w:rFonts w:eastAsia="Times New Roman" w:cs="Times New Roman"/>
          <w:szCs w:val="24"/>
        </w:rPr>
      </w:pPr>
      <w:r w:rsidRPr="00F409CA">
        <w:rPr>
          <w:rFonts w:eastAsia="Times New Roman" w:cs="Times New Roman"/>
          <w:szCs w:val="24"/>
        </w:rPr>
        <w:t xml:space="preserve">Όσον αφορά το πρώτο ερώτημά </w:t>
      </w:r>
      <w:r>
        <w:rPr>
          <w:rFonts w:eastAsia="Times New Roman" w:cs="Times New Roman"/>
          <w:szCs w:val="24"/>
        </w:rPr>
        <w:t>σας,</w:t>
      </w:r>
      <w:r w:rsidRPr="00F409CA">
        <w:rPr>
          <w:rFonts w:eastAsia="Times New Roman" w:cs="Times New Roman"/>
          <w:szCs w:val="24"/>
        </w:rPr>
        <w:t xml:space="preserve"> για τις εκκρεμείς που σας είπα ότι εξετάζονται άμεσα</w:t>
      </w:r>
      <w:r>
        <w:rPr>
          <w:rFonts w:eastAsia="Times New Roman" w:cs="Times New Roman"/>
          <w:szCs w:val="24"/>
        </w:rPr>
        <w:t>,</w:t>
      </w:r>
      <w:r w:rsidRPr="00F409CA">
        <w:rPr>
          <w:rFonts w:eastAsia="Times New Roman" w:cs="Times New Roman"/>
          <w:szCs w:val="24"/>
        </w:rPr>
        <w:t xml:space="preserve"> προγραμματίζουμε </w:t>
      </w:r>
      <w:r>
        <w:rPr>
          <w:rFonts w:eastAsia="Times New Roman" w:cs="Times New Roman"/>
          <w:szCs w:val="24"/>
        </w:rPr>
        <w:t xml:space="preserve">ενδιάμεσες </w:t>
      </w:r>
      <w:r w:rsidRPr="00F409CA">
        <w:rPr>
          <w:rFonts w:eastAsia="Times New Roman" w:cs="Times New Roman"/>
          <w:szCs w:val="24"/>
        </w:rPr>
        <w:t>πληρωμές</w:t>
      </w:r>
      <w:r>
        <w:rPr>
          <w:rFonts w:eastAsia="Times New Roman" w:cs="Times New Roman"/>
          <w:szCs w:val="24"/>
        </w:rPr>
        <w:t>.</w:t>
      </w:r>
      <w:r w:rsidRPr="00F409CA">
        <w:rPr>
          <w:rFonts w:eastAsia="Times New Roman" w:cs="Times New Roman"/>
          <w:szCs w:val="24"/>
        </w:rPr>
        <w:t xml:space="preserve"> Το αργότερο της επόμενης ενδιάμεσης πληρωμής που ελπίζουμε ότι εκεί θα έχουμε ξεκαθαρίσει </w:t>
      </w:r>
      <w:r>
        <w:rPr>
          <w:rFonts w:eastAsia="Times New Roman" w:cs="Times New Roman"/>
          <w:szCs w:val="24"/>
        </w:rPr>
        <w:t xml:space="preserve">με όλες </w:t>
      </w:r>
      <w:r>
        <w:rPr>
          <w:rFonts w:eastAsia="Times New Roman" w:cs="Times New Roman"/>
          <w:szCs w:val="24"/>
        </w:rPr>
        <w:t xml:space="preserve">τις </w:t>
      </w:r>
      <w:r w:rsidRPr="00F409CA">
        <w:rPr>
          <w:rFonts w:eastAsia="Times New Roman" w:cs="Times New Roman"/>
          <w:szCs w:val="24"/>
        </w:rPr>
        <w:t>εκκρεμότητες</w:t>
      </w:r>
      <w:r>
        <w:rPr>
          <w:rFonts w:eastAsia="Times New Roman" w:cs="Times New Roman"/>
          <w:szCs w:val="24"/>
        </w:rPr>
        <w:t>,</w:t>
      </w:r>
      <w:r w:rsidRPr="00F409CA">
        <w:rPr>
          <w:rFonts w:eastAsia="Times New Roman" w:cs="Times New Roman"/>
          <w:szCs w:val="24"/>
        </w:rPr>
        <w:t xml:space="preserve"> είναι πριν από το Πάσχα</w:t>
      </w:r>
      <w:r>
        <w:rPr>
          <w:rFonts w:eastAsia="Times New Roman" w:cs="Times New Roman"/>
          <w:szCs w:val="24"/>
        </w:rPr>
        <w:t>.</w:t>
      </w:r>
      <w:r w:rsidRPr="00F409CA">
        <w:rPr>
          <w:rFonts w:eastAsia="Times New Roman" w:cs="Times New Roman"/>
          <w:szCs w:val="24"/>
        </w:rPr>
        <w:t xml:space="preserve"> Άρα είναι κοντά </w:t>
      </w:r>
      <w:r>
        <w:rPr>
          <w:rFonts w:eastAsia="Times New Roman" w:cs="Times New Roman"/>
          <w:szCs w:val="24"/>
        </w:rPr>
        <w:t xml:space="preserve">και </w:t>
      </w:r>
      <w:r w:rsidRPr="00F409CA">
        <w:rPr>
          <w:rFonts w:eastAsia="Times New Roman" w:cs="Times New Roman"/>
          <w:szCs w:val="24"/>
        </w:rPr>
        <w:t>η διαδικασία προχωράει</w:t>
      </w:r>
      <w:r>
        <w:rPr>
          <w:rFonts w:eastAsia="Times New Roman" w:cs="Times New Roman"/>
          <w:szCs w:val="24"/>
        </w:rPr>
        <w:t>.</w:t>
      </w:r>
      <w:r w:rsidRPr="00F409CA">
        <w:rPr>
          <w:rFonts w:eastAsia="Times New Roman" w:cs="Times New Roman"/>
          <w:szCs w:val="24"/>
        </w:rPr>
        <w:t xml:space="preserve"> Οπότε</w:t>
      </w:r>
      <w:r>
        <w:rPr>
          <w:rFonts w:eastAsia="Times New Roman" w:cs="Times New Roman"/>
          <w:szCs w:val="24"/>
        </w:rPr>
        <w:t>,</w:t>
      </w:r>
      <w:r w:rsidRPr="00F409CA">
        <w:rPr>
          <w:rFonts w:eastAsia="Times New Roman" w:cs="Times New Roman"/>
          <w:szCs w:val="24"/>
        </w:rPr>
        <w:t xml:space="preserve"> εκεί</w:t>
      </w:r>
      <w:r>
        <w:rPr>
          <w:rFonts w:eastAsia="Times New Roman" w:cs="Times New Roman"/>
          <w:szCs w:val="24"/>
        </w:rPr>
        <w:t>,</w:t>
      </w:r>
      <w:r w:rsidRPr="00F409CA">
        <w:rPr>
          <w:rFonts w:eastAsia="Times New Roman" w:cs="Times New Roman"/>
          <w:szCs w:val="24"/>
        </w:rPr>
        <w:t xml:space="preserve"> θα </w:t>
      </w:r>
      <w:r>
        <w:rPr>
          <w:rFonts w:eastAsia="Times New Roman" w:cs="Times New Roman"/>
          <w:szCs w:val="24"/>
        </w:rPr>
        <w:t>έχουμε το διασταυρωτικό</w:t>
      </w:r>
      <w:r w:rsidRPr="00F409CA">
        <w:rPr>
          <w:rFonts w:eastAsia="Times New Roman" w:cs="Times New Roman"/>
          <w:szCs w:val="24"/>
        </w:rPr>
        <w:t xml:space="preserve"> και την πληρωμή</w:t>
      </w:r>
      <w:r>
        <w:rPr>
          <w:rFonts w:eastAsia="Times New Roman" w:cs="Times New Roman"/>
          <w:szCs w:val="24"/>
        </w:rPr>
        <w:t>,</w:t>
      </w:r>
      <w:r w:rsidRPr="00F409CA">
        <w:rPr>
          <w:rFonts w:eastAsia="Times New Roman" w:cs="Times New Roman"/>
          <w:szCs w:val="24"/>
        </w:rPr>
        <w:t xml:space="preserve"> έτσι ώστε πριν το Πάσχα οι δικαιούχοι να έχουν πληρωθεί</w:t>
      </w:r>
      <w:r>
        <w:rPr>
          <w:rFonts w:eastAsia="Times New Roman" w:cs="Times New Roman"/>
          <w:szCs w:val="24"/>
        </w:rPr>
        <w:t>.</w:t>
      </w:r>
    </w:p>
    <w:p w14:paraId="2D05F318" w14:textId="77777777" w:rsidR="00237587" w:rsidRDefault="00AE0D0F">
      <w:pPr>
        <w:spacing w:after="0" w:line="600" w:lineRule="auto"/>
        <w:ind w:firstLine="720"/>
        <w:jc w:val="both"/>
        <w:rPr>
          <w:rFonts w:eastAsia="Times New Roman" w:cs="Times New Roman"/>
          <w:szCs w:val="24"/>
        </w:rPr>
      </w:pPr>
      <w:r w:rsidRPr="00F409CA">
        <w:rPr>
          <w:rFonts w:eastAsia="Times New Roman" w:cs="Times New Roman"/>
          <w:szCs w:val="24"/>
        </w:rPr>
        <w:t>Όσον αφορά το άλλο σας ερώτημα</w:t>
      </w:r>
      <w:r>
        <w:rPr>
          <w:rFonts w:eastAsia="Times New Roman" w:cs="Times New Roman"/>
          <w:szCs w:val="24"/>
        </w:rPr>
        <w:t xml:space="preserve"> για τα δύο χιλιάδες διακ</w:t>
      </w:r>
      <w:r>
        <w:rPr>
          <w:rFonts w:eastAsia="Times New Roman" w:cs="Times New Roman"/>
          <w:szCs w:val="24"/>
        </w:rPr>
        <w:t>όσια δ</w:t>
      </w:r>
      <w:r>
        <w:rPr>
          <w:rFonts w:eastAsia="Times New Roman" w:cs="Times New Roman"/>
          <w:szCs w:val="24"/>
        </w:rPr>
        <w:t>ε</w:t>
      </w:r>
      <w:r>
        <w:rPr>
          <w:rFonts w:eastAsia="Times New Roman" w:cs="Times New Roman"/>
          <w:szCs w:val="24"/>
        </w:rPr>
        <w:t>καεπτά</w:t>
      </w:r>
      <w:r w:rsidRPr="00F409CA">
        <w:rPr>
          <w:rFonts w:eastAsia="Times New Roman" w:cs="Times New Roman"/>
          <w:szCs w:val="24"/>
        </w:rPr>
        <w:t xml:space="preserve"> αγροτεμάχια και όσα πιθανά προκύψουν από τα </w:t>
      </w:r>
      <w:r>
        <w:rPr>
          <w:rFonts w:eastAsia="Times New Roman" w:cs="Times New Roman"/>
          <w:szCs w:val="24"/>
        </w:rPr>
        <w:t>τέσσερις χιλιάδες εννιακόσια είκοσι</w:t>
      </w:r>
      <w:r>
        <w:rPr>
          <w:rFonts w:eastAsia="Times New Roman" w:cs="Times New Roman"/>
          <w:szCs w:val="24"/>
        </w:rPr>
        <w:t>,</w:t>
      </w:r>
      <w:r>
        <w:rPr>
          <w:rFonts w:eastAsia="Times New Roman" w:cs="Times New Roman"/>
          <w:szCs w:val="24"/>
        </w:rPr>
        <w:t xml:space="preserve"> </w:t>
      </w:r>
      <w:r w:rsidRPr="00F409CA">
        <w:rPr>
          <w:rFonts w:eastAsia="Times New Roman" w:cs="Times New Roman"/>
          <w:szCs w:val="24"/>
        </w:rPr>
        <w:t xml:space="preserve">ακόμα δεν χάνεται </w:t>
      </w:r>
      <w:r w:rsidRPr="00F409CA">
        <w:rPr>
          <w:rFonts w:eastAsia="Times New Roman" w:cs="Times New Roman"/>
          <w:szCs w:val="24"/>
        </w:rPr>
        <w:lastRenderedPageBreak/>
        <w:t>το δικαίωμα να ζητήσουν επιτόπιο</w:t>
      </w:r>
      <w:r>
        <w:rPr>
          <w:rFonts w:eastAsia="Times New Roman" w:cs="Times New Roman"/>
          <w:szCs w:val="24"/>
        </w:rPr>
        <w:t>. Οι παραγωγοί, δηλαδή,</w:t>
      </w:r>
      <w:r w:rsidRPr="00F409CA">
        <w:rPr>
          <w:rFonts w:eastAsia="Times New Roman" w:cs="Times New Roman"/>
          <w:szCs w:val="24"/>
        </w:rPr>
        <w:t xml:space="preserve"> διατηρούν το στοιχείο ελέγχου</w:t>
      </w:r>
      <w:r>
        <w:rPr>
          <w:rFonts w:eastAsia="Times New Roman" w:cs="Times New Roman"/>
          <w:szCs w:val="24"/>
        </w:rPr>
        <w:t>.</w:t>
      </w:r>
      <w:r w:rsidRPr="00F409CA">
        <w:rPr>
          <w:rFonts w:eastAsia="Times New Roman" w:cs="Times New Roman"/>
          <w:szCs w:val="24"/>
        </w:rPr>
        <w:t xml:space="preserve"> Και είναι σωστό που το επισημαίνετε</w:t>
      </w:r>
      <w:r>
        <w:rPr>
          <w:rFonts w:eastAsia="Times New Roman" w:cs="Times New Roman"/>
          <w:szCs w:val="24"/>
        </w:rPr>
        <w:t>, ώστε</w:t>
      </w:r>
      <w:r w:rsidRPr="00F409CA">
        <w:rPr>
          <w:rFonts w:eastAsia="Times New Roman" w:cs="Times New Roman"/>
          <w:szCs w:val="24"/>
        </w:rPr>
        <w:t xml:space="preserve"> να ξέρουν ότι δεν χάθηκε τίποτα</w:t>
      </w:r>
      <w:r>
        <w:rPr>
          <w:rFonts w:eastAsia="Times New Roman" w:cs="Times New Roman"/>
          <w:szCs w:val="24"/>
        </w:rPr>
        <w:t>.</w:t>
      </w:r>
      <w:r w:rsidRPr="00F409CA">
        <w:rPr>
          <w:rFonts w:eastAsia="Times New Roman" w:cs="Times New Roman"/>
          <w:szCs w:val="24"/>
        </w:rPr>
        <w:t xml:space="preserve"> Αν πραγματικά τα αγροτεμάχια τους είναι επιλέξιμα </w:t>
      </w:r>
      <w:r>
        <w:rPr>
          <w:rFonts w:eastAsia="Times New Roman" w:cs="Times New Roman"/>
          <w:szCs w:val="24"/>
        </w:rPr>
        <w:t xml:space="preserve">και </w:t>
      </w:r>
      <w:r w:rsidRPr="00F409CA">
        <w:rPr>
          <w:rFonts w:eastAsia="Times New Roman" w:cs="Times New Roman"/>
          <w:szCs w:val="24"/>
        </w:rPr>
        <w:t>με το</w:t>
      </w:r>
      <w:r>
        <w:rPr>
          <w:rFonts w:eastAsia="Times New Roman" w:cs="Times New Roman"/>
          <w:szCs w:val="24"/>
        </w:rPr>
        <w:t>ν</w:t>
      </w:r>
      <w:r w:rsidRPr="00F409CA">
        <w:rPr>
          <w:rFonts w:eastAsia="Times New Roman" w:cs="Times New Roman"/>
          <w:szCs w:val="24"/>
        </w:rPr>
        <w:t xml:space="preserve"> διοικητικό τρόπο που έγινε </w:t>
      </w:r>
      <w:r>
        <w:rPr>
          <w:rFonts w:eastAsia="Times New Roman" w:cs="Times New Roman"/>
          <w:szCs w:val="24"/>
        </w:rPr>
        <w:t xml:space="preserve">η </w:t>
      </w:r>
      <w:r w:rsidRPr="00F409CA">
        <w:rPr>
          <w:rFonts w:eastAsia="Times New Roman" w:cs="Times New Roman"/>
          <w:szCs w:val="24"/>
        </w:rPr>
        <w:t>διασταύρωση τώρα δεν μπόρεσαν να λυθούν</w:t>
      </w:r>
      <w:r>
        <w:rPr>
          <w:rFonts w:eastAsia="Times New Roman" w:cs="Times New Roman"/>
          <w:szCs w:val="24"/>
        </w:rPr>
        <w:t>,</w:t>
      </w:r>
      <w:r w:rsidRPr="00F409CA">
        <w:rPr>
          <w:rFonts w:eastAsia="Times New Roman" w:cs="Times New Roman"/>
          <w:szCs w:val="24"/>
        </w:rPr>
        <w:t xml:space="preserve"> υπάρχει και ο επιτόπιος τρόπος</w:t>
      </w:r>
      <w:r>
        <w:rPr>
          <w:rFonts w:eastAsia="Times New Roman" w:cs="Times New Roman"/>
          <w:szCs w:val="24"/>
        </w:rPr>
        <w:t>.</w:t>
      </w:r>
      <w:r w:rsidRPr="00F409CA">
        <w:rPr>
          <w:rFonts w:eastAsia="Times New Roman" w:cs="Times New Roman"/>
          <w:szCs w:val="24"/>
        </w:rPr>
        <w:t xml:space="preserve"> Οπότε διατηρούν τα στοιχεία του ελέγχου</w:t>
      </w:r>
      <w:r>
        <w:rPr>
          <w:rFonts w:eastAsia="Times New Roman" w:cs="Times New Roman"/>
          <w:szCs w:val="24"/>
        </w:rPr>
        <w:t>.</w:t>
      </w:r>
    </w:p>
    <w:p w14:paraId="2D05F319" w14:textId="77777777" w:rsidR="00237587" w:rsidRDefault="00AE0D0F">
      <w:pPr>
        <w:spacing w:after="0" w:line="600" w:lineRule="auto"/>
        <w:ind w:firstLine="720"/>
        <w:jc w:val="both"/>
        <w:rPr>
          <w:rFonts w:eastAsia="Times New Roman" w:cs="Times New Roman"/>
          <w:szCs w:val="24"/>
        </w:rPr>
      </w:pPr>
      <w:r w:rsidRPr="00F409CA">
        <w:rPr>
          <w:rFonts w:eastAsia="Times New Roman" w:cs="Times New Roman"/>
          <w:szCs w:val="24"/>
        </w:rPr>
        <w:t xml:space="preserve"> Σας ευχαριστώ πολ</w:t>
      </w:r>
      <w:r w:rsidRPr="00F409CA">
        <w:rPr>
          <w:rFonts w:eastAsia="Times New Roman" w:cs="Times New Roman"/>
          <w:szCs w:val="24"/>
        </w:rPr>
        <w:t>ύ</w:t>
      </w:r>
      <w:r>
        <w:rPr>
          <w:rFonts w:eastAsia="Times New Roman" w:cs="Times New Roman"/>
          <w:szCs w:val="24"/>
        </w:rPr>
        <w:t>.</w:t>
      </w:r>
    </w:p>
    <w:p w14:paraId="2D05F31A"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σας ευχαριστώ. </w:t>
      </w:r>
    </w:p>
    <w:p w14:paraId="2D05F31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Στη συνέχεια θα συζητηθεί η τέταρτη </w:t>
      </w:r>
      <w:r>
        <w:rPr>
          <w:rFonts w:eastAsia="Times New Roman" w:cs="Times New Roman"/>
          <w:szCs w:val="24"/>
        </w:rPr>
        <w:t xml:space="preserve">με αριθμό 345/11-2-2019 </w:t>
      </w:r>
      <w:r>
        <w:rPr>
          <w:rFonts w:eastAsia="Times New Roman" w:cs="Times New Roman"/>
          <w:szCs w:val="24"/>
        </w:rPr>
        <w:t xml:space="preserve">επίκαιρη ερώτηση δεύτερου κύκλου του Βουλευτή Αργολίδος της Νέας Δημοκρατίας κ. Ιωάννη </w:t>
      </w:r>
      <w:r>
        <w:rPr>
          <w:rFonts w:eastAsia="Times New Roman" w:cs="Times New Roman"/>
          <w:szCs w:val="24"/>
        </w:rPr>
        <w:t xml:space="preserve">Ανδριανού </w:t>
      </w:r>
      <w:r>
        <w:rPr>
          <w:rFonts w:eastAsia="Times New Roman" w:cs="Times New Roman"/>
          <w:szCs w:val="24"/>
        </w:rPr>
        <w:t xml:space="preserve">προς τον Υπουργό Αγροτικής Ανάπτυξης </w:t>
      </w:r>
      <w:r>
        <w:rPr>
          <w:rFonts w:eastAsia="Times New Roman" w:cs="Times New Roman"/>
          <w:szCs w:val="24"/>
        </w:rPr>
        <w:t xml:space="preserve">και Τροφίμων, με θέμα: «Μεγάλες και αδικαιολόγητες καθυστερήσεις στην πορεία υλοποίησης της επέκτασης του Αναβάλου προς το Κουτσοπόδι, Μυκήνες, Μοναστηράκι, Φίχτια και Ερμιονίδα». </w:t>
      </w:r>
    </w:p>
    <w:p w14:paraId="2D05F31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Κύριε Ανδριανέ, έχετε τον λόγο. </w:t>
      </w:r>
    </w:p>
    <w:p w14:paraId="2D05F31D"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Ευχαριστώ, κύριε Πρόεδρ</w:t>
      </w:r>
      <w:r>
        <w:rPr>
          <w:rFonts w:eastAsia="Times New Roman" w:cs="Times New Roman"/>
          <w:szCs w:val="24"/>
        </w:rPr>
        <w:t xml:space="preserve">ε. </w:t>
      </w:r>
    </w:p>
    <w:p w14:paraId="2D05F31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πράγματι -το γνωρίζετε πολύ καλά- τα προβλήματα στον αγροτικό τομέα είναι πολύ μεγάλα και διαχρονικά, όπως είναι το </w:t>
      </w:r>
      <w:r w:rsidRPr="00F409CA">
        <w:rPr>
          <w:rFonts w:eastAsia="Times New Roman" w:cs="Times New Roman"/>
          <w:szCs w:val="24"/>
        </w:rPr>
        <w:t>κόστος παραγωγής</w:t>
      </w:r>
      <w:r>
        <w:rPr>
          <w:rFonts w:eastAsia="Times New Roman" w:cs="Times New Roman"/>
          <w:szCs w:val="24"/>
        </w:rPr>
        <w:t>.</w:t>
      </w:r>
    </w:p>
    <w:p w14:paraId="2D05F31F" w14:textId="77777777" w:rsidR="00237587" w:rsidRDefault="00AE0D0F">
      <w:pPr>
        <w:spacing w:after="0" w:line="600" w:lineRule="auto"/>
        <w:ind w:firstLine="720"/>
        <w:jc w:val="both"/>
        <w:rPr>
          <w:rFonts w:eastAsia="Times New Roman" w:cs="Times New Roman"/>
          <w:szCs w:val="24"/>
        </w:rPr>
      </w:pPr>
      <w:r w:rsidRPr="00F409CA">
        <w:rPr>
          <w:rFonts w:eastAsia="Times New Roman" w:cs="Times New Roman"/>
          <w:szCs w:val="24"/>
        </w:rPr>
        <w:t>Όπως πολύ καλά γνωρίζετε</w:t>
      </w:r>
      <w:r>
        <w:rPr>
          <w:rFonts w:eastAsia="Times New Roman" w:cs="Times New Roman"/>
          <w:szCs w:val="24"/>
        </w:rPr>
        <w:t>,</w:t>
      </w:r>
      <w:r w:rsidRPr="00F409CA">
        <w:rPr>
          <w:rFonts w:eastAsia="Times New Roman" w:cs="Times New Roman"/>
          <w:szCs w:val="24"/>
        </w:rPr>
        <w:t xml:space="preserve"> το 2018 ήταν μία πολύ κακή χρονιά και για τους ελαιοπαραγωγούς και για τους </w:t>
      </w:r>
      <w:r>
        <w:rPr>
          <w:rFonts w:eastAsia="Times New Roman" w:cs="Times New Roman"/>
          <w:szCs w:val="24"/>
        </w:rPr>
        <w:t>π</w:t>
      </w:r>
      <w:r>
        <w:rPr>
          <w:rFonts w:eastAsia="Times New Roman" w:cs="Times New Roman"/>
          <w:szCs w:val="24"/>
        </w:rPr>
        <w:t xml:space="preserve">αραγωγούς </w:t>
      </w:r>
      <w:r w:rsidRPr="00F409CA">
        <w:rPr>
          <w:rFonts w:eastAsia="Times New Roman" w:cs="Times New Roman"/>
          <w:szCs w:val="24"/>
        </w:rPr>
        <w:t xml:space="preserve">πορτοκαλιών και μανταρινιών λόγω </w:t>
      </w:r>
      <w:r>
        <w:rPr>
          <w:rFonts w:eastAsia="Times New Roman" w:cs="Times New Roman"/>
          <w:szCs w:val="24"/>
        </w:rPr>
        <w:t xml:space="preserve">των </w:t>
      </w:r>
      <w:r w:rsidRPr="00F409CA">
        <w:rPr>
          <w:rFonts w:eastAsia="Times New Roman" w:cs="Times New Roman"/>
          <w:szCs w:val="24"/>
        </w:rPr>
        <w:t>καιρικών συνθηκών</w:t>
      </w:r>
      <w:r>
        <w:rPr>
          <w:rFonts w:eastAsia="Times New Roman" w:cs="Times New Roman"/>
          <w:szCs w:val="24"/>
        </w:rPr>
        <w:t>.</w:t>
      </w:r>
      <w:r w:rsidRPr="00F409CA">
        <w:rPr>
          <w:rFonts w:eastAsia="Times New Roman" w:cs="Times New Roman"/>
          <w:szCs w:val="24"/>
        </w:rPr>
        <w:t xml:space="preserve"> Έχουν υποστεί τεράστιες ζημιές </w:t>
      </w:r>
      <w:r>
        <w:rPr>
          <w:rFonts w:eastAsia="Times New Roman" w:cs="Times New Roman"/>
          <w:szCs w:val="24"/>
        </w:rPr>
        <w:t>ό</w:t>
      </w:r>
      <w:r w:rsidRPr="00F409CA">
        <w:rPr>
          <w:rFonts w:eastAsia="Times New Roman" w:cs="Times New Roman"/>
          <w:szCs w:val="24"/>
        </w:rPr>
        <w:t xml:space="preserve">πως επίσης και </w:t>
      </w:r>
      <w:r>
        <w:rPr>
          <w:rFonts w:eastAsia="Times New Roman" w:cs="Times New Roman"/>
          <w:szCs w:val="24"/>
        </w:rPr>
        <w:t xml:space="preserve">οι </w:t>
      </w:r>
      <w:r w:rsidRPr="00F409CA">
        <w:rPr>
          <w:rFonts w:eastAsia="Times New Roman" w:cs="Times New Roman"/>
          <w:szCs w:val="24"/>
        </w:rPr>
        <w:t>κτηνοτρόφοι με την χαμηλή τιμή του γάλακτος</w:t>
      </w:r>
      <w:r>
        <w:rPr>
          <w:rFonts w:eastAsia="Times New Roman" w:cs="Times New Roman"/>
          <w:szCs w:val="24"/>
        </w:rPr>
        <w:t>.</w:t>
      </w:r>
      <w:r w:rsidRPr="00F409CA">
        <w:rPr>
          <w:rFonts w:eastAsia="Times New Roman" w:cs="Times New Roman"/>
          <w:szCs w:val="24"/>
        </w:rPr>
        <w:t xml:space="preserve"> Ενώ η φέτα έχει τεράστια ζήτηση και στο εξωτερικό</w:t>
      </w:r>
      <w:r>
        <w:rPr>
          <w:rFonts w:eastAsia="Times New Roman" w:cs="Times New Roman"/>
          <w:szCs w:val="24"/>
        </w:rPr>
        <w:t>, ε</w:t>
      </w:r>
      <w:r w:rsidRPr="00F409CA">
        <w:rPr>
          <w:rFonts w:eastAsia="Times New Roman" w:cs="Times New Roman"/>
          <w:szCs w:val="24"/>
        </w:rPr>
        <w:t>δώ βλέπουμε τις τιμές του γάλακτος να συμπι</w:t>
      </w:r>
      <w:r w:rsidRPr="00F409CA">
        <w:rPr>
          <w:rFonts w:eastAsia="Times New Roman" w:cs="Times New Roman"/>
          <w:szCs w:val="24"/>
        </w:rPr>
        <w:t>έζονται και να είναι πλέον ασύμφορες για τους κτηνοτρόφους</w:t>
      </w:r>
      <w:r>
        <w:rPr>
          <w:rFonts w:eastAsia="Times New Roman" w:cs="Times New Roman"/>
          <w:szCs w:val="24"/>
        </w:rPr>
        <w:t>.</w:t>
      </w:r>
      <w:r w:rsidRPr="00F409CA">
        <w:rPr>
          <w:rFonts w:eastAsia="Times New Roman" w:cs="Times New Roman"/>
          <w:szCs w:val="24"/>
        </w:rPr>
        <w:t xml:space="preserve"> </w:t>
      </w:r>
    </w:p>
    <w:p w14:paraId="2D05F320" w14:textId="77777777" w:rsidR="00237587" w:rsidRDefault="00AE0D0F">
      <w:pPr>
        <w:spacing w:after="0" w:line="600" w:lineRule="auto"/>
        <w:ind w:firstLine="720"/>
        <w:jc w:val="both"/>
        <w:rPr>
          <w:rFonts w:eastAsia="Times New Roman" w:cs="Times New Roman"/>
          <w:szCs w:val="24"/>
        </w:rPr>
      </w:pPr>
      <w:r w:rsidRPr="00F409CA">
        <w:rPr>
          <w:rFonts w:eastAsia="Times New Roman" w:cs="Times New Roman"/>
          <w:szCs w:val="24"/>
        </w:rPr>
        <w:t xml:space="preserve">Επομένως πρέπει </w:t>
      </w:r>
      <w:r>
        <w:rPr>
          <w:rFonts w:eastAsia="Times New Roman" w:cs="Times New Roman"/>
          <w:szCs w:val="24"/>
        </w:rPr>
        <w:t xml:space="preserve">η </w:t>
      </w:r>
      <w:r w:rsidRPr="00F409CA">
        <w:rPr>
          <w:rFonts w:eastAsia="Times New Roman" w:cs="Times New Roman"/>
          <w:szCs w:val="24"/>
        </w:rPr>
        <w:t xml:space="preserve">πολιτική </w:t>
      </w:r>
      <w:r>
        <w:rPr>
          <w:rFonts w:eastAsia="Times New Roman" w:cs="Times New Roman"/>
          <w:szCs w:val="24"/>
        </w:rPr>
        <w:t>η δική σας και η</w:t>
      </w:r>
      <w:r w:rsidRPr="00F409CA">
        <w:rPr>
          <w:rFonts w:eastAsia="Times New Roman" w:cs="Times New Roman"/>
          <w:szCs w:val="24"/>
        </w:rPr>
        <w:t xml:space="preserve"> αντιμετώπιση των προβλημάτων να κινηθεί σε δύο επίπεδα</w:t>
      </w:r>
      <w:r>
        <w:rPr>
          <w:rFonts w:eastAsia="Times New Roman" w:cs="Times New Roman"/>
          <w:szCs w:val="24"/>
        </w:rPr>
        <w:t>:</w:t>
      </w:r>
      <w:r w:rsidRPr="00F409CA">
        <w:rPr>
          <w:rFonts w:eastAsia="Times New Roman" w:cs="Times New Roman"/>
          <w:szCs w:val="24"/>
        </w:rPr>
        <w:t xml:space="preserve"> Το πρώτο επίπεδο </w:t>
      </w:r>
      <w:r>
        <w:rPr>
          <w:rFonts w:eastAsia="Times New Roman" w:cs="Times New Roman"/>
          <w:szCs w:val="24"/>
        </w:rPr>
        <w:t xml:space="preserve">είναι </w:t>
      </w:r>
      <w:r w:rsidRPr="00F409CA">
        <w:rPr>
          <w:rFonts w:eastAsia="Times New Roman" w:cs="Times New Roman"/>
          <w:szCs w:val="24"/>
        </w:rPr>
        <w:t>της άμεσ</w:t>
      </w:r>
      <w:r>
        <w:rPr>
          <w:rFonts w:eastAsia="Times New Roman" w:cs="Times New Roman"/>
          <w:szCs w:val="24"/>
        </w:rPr>
        <w:t>ης στήριξης αυτών των παραγωγών, όπως των ελαιοπαραγών</w:t>
      </w:r>
      <w:r w:rsidRPr="00F409CA">
        <w:rPr>
          <w:rFonts w:eastAsia="Times New Roman" w:cs="Times New Roman"/>
          <w:szCs w:val="24"/>
        </w:rPr>
        <w:t xml:space="preserve"> που είδαν φέτος την παραγωγή του λαδιού μειωμένη </w:t>
      </w:r>
      <w:r>
        <w:rPr>
          <w:rFonts w:eastAsia="Times New Roman" w:cs="Times New Roman"/>
          <w:szCs w:val="24"/>
        </w:rPr>
        <w:t>και λόγω του δ</w:t>
      </w:r>
      <w:r w:rsidRPr="00F409CA">
        <w:rPr>
          <w:rFonts w:eastAsia="Times New Roman" w:cs="Times New Roman"/>
          <w:szCs w:val="24"/>
        </w:rPr>
        <w:t xml:space="preserve">άκου όπως γνωρίζετε και από τις </w:t>
      </w:r>
      <w:r w:rsidRPr="00F409CA">
        <w:rPr>
          <w:rFonts w:eastAsia="Times New Roman" w:cs="Times New Roman"/>
          <w:szCs w:val="24"/>
        </w:rPr>
        <w:t xml:space="preserve">χαμηλές </w:t>
      </w:r>
      <w:r w:rsidRPr="00F409CA">
        <w:rPr>
          <w:rFonts w:eastAsia="Times New Roman" w:cs="Times New Roman"/>
          <w:szCs w:val="24"/>
        </w:rPr>
        <w:t>τιμές</w:t>
      </w:r>
      <w:r>
        <w:rPr>
          <w:rFonts w:eastAsia="Times New Roman" w:cs="Times New Roman"/>
          <w:szCs w:val="24"/>
        </w:rPr>
        <w:t>.</w:t>
      </w:r>
      <w:r w:rsidRPr="00F409CA">
        <w:rPr>
          <w:rFonts w:eastAsia="Times New Roman" w:cs="Times New Roman"/>
          <w:szCs w:val="24"/>
        </w:rPr>
        <w:t xml:space="preserve"> </w:t>
      </w:r>
      <w:r>
        <w:rPr>
          <w:rFonts w:eastAsia="Times New Roman" w:cs="Times New Roman"/>
          <w:szCs w:val="24"/>
        </w:rPr>
        <w:t xml:space="preserve">Αντίστοιχο πρόβλημα, όμως, υπάρχει και για τα </w:t>
      </w:r>
      <w:r w:rsidRPr="00F409CA">
        <w:rPr>
          <w:rFonts w:eastAsia="Times New Roman" w:cs="Times New Roman"/>
          <w:szCs w:val="24"/>
        </w:rPr>
        <w:t>πορτοκάλια</w:t>
      </w:r>
      <w:r>
        <w:rPr>
          <w:rFonts w:eastAsia="Times New Roman" w:cs="Times New Roman"/>
          <w:szCs w:val="24"/>
        </w:rPr>
        <w:t xml:space="preserve">, όπου ο </w:t>
      </w:r>
      <w:r w:rsidRPr="00F409CA">
        <w:rPr>
          <w:rFonts w:eastAsia="Times New Roman" w:cs="Times New Roman"/>
          <w:szCs w:val="24"/>
        </w:rPr>
        <w:t>ΕΛΓΑ δεν καλύπτει τις ζημιές</w:t>
      </w:r>
      <w:r>
        <w:rPr>
          <w:rFonts w:eastAsia="Times New Roman" w:cs="Times New Roman"/>
          <w:szCs w:val="24"/>
        </w:rPr>
        <w:t>.</w:t>
      </w:r>
    </w:p>
    <w:p w14:paraId="2D05F321" w14:textId="77777777" w:rsidR="00237587" w:rsidRDefault="00AE0D0F">
      <w:pPr>
        <w:spacing w:after="0" w:line="600" w:lineRule="auto"/>
        <w:ind w:firstLine="720"/>
        <w:jc w:val="both"/>
        <w:rPr>
          <w:rFonts w:eastAsia="Times New Roman" w:cs="Times New Roman"/>
          <w:szCs w:val="24"/>
        </w:rPr>
      </w:pPr>
      <w:r w:rsidRPr="00D25BFD">
        <w:rPr>
          <w:rFonts w:eastAsia="Times New Roman" w:cs="Times New Roman"/>
          <w:szCs w:val="24"/>
        </w:rPr>
        <w:lastRenderedPageBreak/>
        <w:t xml:space="preserve">Από </w:t>
      </w:r>
      <w:r>
        <w:rPr>
          <w:rFonts w:eastAsia="Times New Roman" w:cs="Times New Roman"/>
          <w:szCs w:val="24"/>
        </w:rPr>
        <w:t>ό,τι</w:t>
      </w:r>
      <w:r w:rsidRPr="00D25BFD">
        <w:rPr>
          <w:rFonts w:eastAsia="Times New Roman" w:cs="Times New Roman"/>
          <w:szCs w:val="24"/>
        </w:rPr>
        <w:t xml:space="preserve"> ενημερώθηκα</w:t>
      </w:r>
      <w:r>
        <w:rPr>
          <w:rFonts w:eastAsia="Times New Roman" w:cs="Times New Roman"/>
          <w:szCs w:val="24"/>
        </w:rPr>
        <w:t>, εβδομήντα με ογδόντα χιλιάδε</w:t>
      </w:r>
      <w:r>
        <w:rPr>
          <w:rFonts w:eastAsia="Times New Roman" w:cs="Times New Roman"/>
          <w:szCs w:val="24"/>
        </w:rPr>
        <w:t>ς</w:t>
      </w:r>
      <w:r w:rsidRPr="00D25BFD">
        <w:rPr>
          <w:rFonts w:eastAsia="Times New Roman" w:cs="Times New Roman"/>
          <w:szCs w:val="24"/>
        </w:rPr>
        <w:t xml:space="preserve"> τόνοι είναι στα δέντρα και δεν μπορούν να κοπούν</w:t>
      </w:r>
      <w:r>
        <w:rPr>
          <w:rFonts w:eastAsia="Times New Roman" w:cs="Times New Roman"/>
          <w:szCs w:val="24"/>
        </w:rPr>
        <w:t>, δ</w:t>
      </w:r>
      <w:r w:rsidRPr="00D25BFD">
        <w:rPr>
          <w:rFonts w:eastAsia="Times New Roman" w:cs="Times New Roman"/>
          <w:szCs w:val="24"/>
        </w:rPr>
        <w:t xml:space="preserve">ιότι έχουν αποκτήσει κηλίδες λόγω των συνεχών βροχοπτώσεων και </w:t>
      </w:r>
      <w:r>
        <w:rPr>
          <w:rFonts w:eastAsia="Times New Roman" w:cs="Times New Roman"/>
          <w:szCs w:val="24"/>
        </w:rPr>
        <w:t>ο ΕΛΓΑ</w:t>
      </w:r>
      <w:r w:rsidRPr="00D25BFD">
        <w:rPr>
          <w:rFonts w:eastAsia="Times New Roman" w:cs="Times New Roman"/>
          <w:szCs w:val="24"/>
        </w:rPr>
        <w:t xml:space="preserve"> δεν καλύπτει</w:t>
      </w:r>
      <w:r>
        <w:rPr>
          <w:rFonts w:eastAsia="Times New Roman" w:cs="Times New Roman"/>
          <w:szCs w:val="24"/>
        </w:rPr>
        <w:t>.</w:t>
      </w:r>
    </w:p>
    <w:p w14:paraId="2D05F32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Επίσης σε ό,τι αφορά σ</w:t>
      </w:r>
      <w:r w:rsidRPr="00D25BFD">
        <w:rPr>
          <w:rFonts w:eastAsia="Times New Roman" w:cs="Times New Roman"/>
          <w:szCs w:val="24"/>
        </w:rPr>
        <w:t>τα μανταρίνια</w:t>
      </w:r>
      <w:r>
        <w:rPr>
          <w:rFonts w:eastAsia="Times New Roman" w:cs="Times New Roman"/>
          <w:szCs w:val="24"/>
        </w:rPr>
        <w:t>, οι</w:t>
      </w:r>
      <w:r w:rsidRPr="00D25BFD">
        <w:rPr>
          <w:rFonts w:eastAsia="Times New Roman" w:cs="Times New Roman"/>
          <w:szCs w:val="24"/>
        </w:rPr>
        <w:t xml:space="preserve"> κλημεντίνες καταστράφηκαν και οι παραγωγοί δεν έχουν αποζημιωθεί</w:t>
      </w:r>
      <w:r>
        <w:rPr>
          <w:rFonts w:eastAsia="Times New Roman" w:cs="Times New Roman"/>
          <w:szCs w:val="24"/>
        </w:rPr>
        <w:t>,</w:t>
      </w:r>
      <w:r w:rsidRPr="00D25BFD">
        <w:rPr>
          <w:rFonts w:eastAsia="Times New Roman" w:cs="Times New Roman"/>
          <w:szCs w:val="24"/>
        </w:rPr>
        <w:t xml:space="preserve"> δεν έχουν στη</w:t>
      </w:r>
      <w:r w:rsidRPr="00D25BFD">
        <w:rPr>
          <w:rFonts w:eastAsia="Times New Roman" w:cs="Times New Roman"/>
          <w:szCs w:val="24"/>
        </w:rPr>
        <w:t>ριχθεί</w:t>
      </w:r>
      <w:r>
        <w:rPr>
          <w:rFonts w:eastAsia="Times New Roman" w:cs="Times New Roman"/>
          <w:szCs w:val="24"/>
        </w:rPr>
        <w:t>.</w:t>
      </w:r>
      <w:r w:rsidRPr="00D25BFD">
        <w:rPr>
          <w:rFonts w:eastAsia="Times New Roman" w:cs="Times New Roman"/>
          <w:szCs w:val="24"/>
        </w:rPr>
        <w:t xml:space="preserve"> Πιστεύω ότι κάτι θα έχετε να </w:t>
      </w:r>
      <w:r>
        <w:rPr>
          <w:rFonts w:eastAsia="Times New Roman" w:cs="Times New Roman"/>
          <w:szCs w:val="24"/>
        </w:rPr>
        <w:t>πείτε σε αυτούς τους παραγωγούς.</w:t>
      </w:r>
    </w:p>
    <w:p w14:paraId="2D05F323" w14:textId="77777777" w:rsidR="00237587" w:rsidRDefault="00AE0D0F">
      <w:pPr>
        <w:spacing w:after="0" w:line="600" w:lineRule="auto"/>
        <w:ind w:firstLine="720"/>
        <w:jc w:val="both"/>
        <w:rPr>
          <w:rFonts w:eastAsia="Times New Roman" w:cs="Times New Roman"/>
          <w:szCs w:val="24"/>
        </w:rPr>
      </w:pPr>
      <w:r w:rsidRPr="00D25BFD">
        <w:rPr>
          <w:rFonts w:eastAsia="Times New Roman" w:cs="Times New Roman"/>
          <w:szCs w:val="24"/>
        </w:rPr>
        <w:t>Βεβαίω</w:t>
      </w:r>
      <w:r>
        <w:rPr>
          <w:rFonts w:eastAsia="Times New Roman" w:cs="Times New Roman"/>
          <w:szCs w:val="24"/>
        </w:rPr>
        <w:t>ς σ</w:t>
      </w:r>
      <w:r w:rsidRPr="00D25BFD">
        <w:rPr>
          <w:rFonts w:eastAsia="Times New Roman" w:cs="Times New Roman"/>
          <w:szCs w:val="24"/>
        </w:rPr>
        <w:t>το επίπεδο της ανάπτυξής</w:t>
      </w:r>
      <w:r>
        <w:rPr>
          <w:rFonts w:eastAsia="Times New Roman" w:cs="Times New Roman"/>
          <w:szCs w:val="24"/>
        </w:rPr>
        <w:t xml:space="preserve"> που</w:t>
      </w:r>
      <w:r w:rsidRPr="00D25BFD">
        <w:rPr>
          <w:rFonts w:eastAsia="Times New Roman" w:cs="Times New Roman"/>
          <w:szCs w:val="24"/>
        </w:rPr>
        <w:t xml:space="preserve"> </w:t>
      </w:r>
      <w:r>
        <w:rPr>
          <w:rFonts w:eastAsia="Times New Roman" w:cs="Times New Roman"/>
          <w:szCs w:val="24"/>
        </w:rPr>
        <w:t>είναι</w:t>
      </w:r>
      <w:r w:rsidRPr="00D25BFD">
        <w:rPr>
          <w:rFonts w:eastAsia="Times New Roman" w:cs="Times New Roman"/>
          <w:szCs w:val="24"/>
        </w:rPr>
        <w:t xml:space="preserve"> το δεύτερο επίπεδο</w:t>
      </w:r>
      <w:r>
        <w:rPr>
          <w:rFonts w:eastAsia="Times New Roman" w:cs="Times New Roman"/>
          <w:szCs w:val="24"/>
        </w:rPr>
        <w:t>,</w:t>
      </w:r>
      <w:r w:rsidRPr="00D25BFD">
        <w:rPr>
          <w:rFonts w:eastAsia="Times New Roman" w:cs="Times New Roman"/>
          <w:szCs w:val="24"/>
        </w:rPr>
        <w:t xml:space="preserve"> ένα τεράστιο αναπτυξιακό έργο είναι ο Ανάβαλος</w:t>
      </w:r>
      <w:r>
        <w:rPr>
          <w:rFonts w:eastAsia="Times New Roman" w:cs="Times New Roman"/>
          <w:szCs w:val="24"/>
        </w:rPr>
        <w:t>,</w:t>
      </w:r>
      <w:r w:rsidRPr="00D25BFD">
        <w:rPr>
          <w:rFonts w:eastAsia="Times New Roman" w:cs="Times New Roman"/>
          <w:szCs w:val="24"/>
        </w:rPr>
        <w:t xml:space="preserve"> που είναι και το θέμα τη</w:t>
      </w:r>
      <w:r>
        <w:rPr>
          <w:rFonts w:eastAsia="Times New Roman" w:cs="Times New Roman"/>
          <w:szCs w:val="24"/>
        </w:rPr>
        <w:t>ς επίκαιρης ερώτησης. Πραγμα</w:t>
      </w:r>
      <w:r w:rsidRPr="00D25BFD">
        <w:rPr>
          <w:rFonts w:eastAsia="Times New Roman" w:cs="Times New Roman"/>
          <w:szCs w:val="24"/>
        </w:rPr>
        <w:t>τικά είναι ένα έργο πν</w:t>
      </w:r>
      <w:r w:rsidRPr="00D25BFD">
        <w:rPr>
          <w:rFonts w:eastAsia="Times New Roman" w:cs="Times New Roman"/>
          <w:szCs w:val="24"/>
        </w:rPr>
        <w:t>οής</w:t>
      </w:r>
      <w:r>
        <w:rPr>
          <w:rFonts w:eastAsia="Times New Roman" w:cs="Times New Roman"/>
          <w:szCs w:val="24"/>
        </w:rPr>
        <w:t>, ένα έργο</w:t>
      </w:r>
      <w:r w:rsidRPr="00D25BFD">
        <w:rPr>
          <w:rFonts w:eastAsia="Times New Roman" w:cs="Times New Roman"/>
          <w:szCs w:val="24"/>
        </w:rPr>
        <w:t xml:space="preserve"> ζωής</w:t>
      </w:r>
      <w:r>
        <w:rPr>
          <w:rFonts w:eastAsia="Times New Roman" w:cs="Times New Roman"/>
          <w:szCs w:val="24"/>
        </w:rPr>
        <w:t>.</w:t>
      </w:r>
      <w:r w:rsidRPr="00D25BFD">
        <w:rPr>
          <w:rFonts w:eastAsia="Times New Roman" w:cs="Times New Roman"/>
          <w:szCs w:val="24"/>
        </w:rPr>
        <w:t xml:space="preserve"> Το έχουμε συζητήσει</w:t>
      </w:r>
      <w:r>
        <w:rPr>
          <w:rFonts w:eastAsia="Times New Roman" w:cs="Times New Roman"/>
          <w:szCs w:val="24"/>
        </w:rPr>
        <w:t>.</w:t>
      </w:r>
      <w:r w:rsidRPr="00D25BFD">
        <w:rPr>
          <w:rFonts w:eastAsia="Times New Roman" w:cs="Times New Roman"/>
          <w:szCs w:val="24"/>
        </w:rPr>
        <w:t xml:space="preserve"> </w:t>
      </w:r>
      <w:r>
        <w:rPr>
          <w:rFonts w:eastAsia="Times New Roman" w:cs="Times New Roman"/>
          <w:szCs w:val="24"/>
        </w:rPr>
        <w:t>Τ</w:t>
      </w:r>
      <w:r w:rsidRPr="00D25BFD">
        <w:rPr>
          <w:rFonts w:eastAsia="Times New Roman" w:cs="Times New Roman"/>
          <w:szCs w:val="24"/>
        </w:rPr>
        <w:t>ο έχω</w:t>
      </w:r>
      <w:r>
        <w:rPr>
          <w:rFonts w:eastAsia="Times New Roman" w:cs="Times New Roman"/>
          <w:szCs w:val="24"/>
        </w:rPr>
        <w:t xml:space="preserve"> θέσει από το 2009 που εκλέγομαι</w:t>
      </w:r>
      <w:r w:rsidRPr="00D25BFD">
        <w:rPr>
          <w:rFonts w:eastAsia="Times New Roman" w:cs="Times New Roman"/>
          <w:szCs w:val="24"/>
        </w:rPr>
        <w:t xml:space="preserve"> Βουλευτής</w:t>
      </w:r>
      <w:r>
        <w:rPr>
          <w:rFonts w:eastAsia="Times New Roman" w:cs="Times New Roman"/>
          <w:szCs w:val="24"/>
        </w:rPr>
        <w:t>.</w:t>
      </w:r>
      <w:r w:rsidRPr="00D25BFD">
        <w:rPr>
          <w:rFonts w:eastAsia="Times New Roman" w:cs="Times New Roman"/>
          <w:szCs w:val="24"/>
        </w:rPr>
        <w:t xml:space="preserve"> </w:t>
      </w:r>
    </w:p>
    <w:p w14:paraId="2D05F32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Θ</w:t>
      </w:r>
      <w:r w:rsidRPr="00D25BFD">
        <w:rPr>
          <w:rFonts w:eastAsia="Times New Roman" w:cs="Times New Roman"/>
          <w:szCs w:val="24"/>
        </w:rPr>
        <w:t xml:space="preserve">α </w:t>
      </w:r>
      <w:r>
        <w:rPr>
          <w:rFonts w:eastAsia="Times New Roman" w:cs="Times New Roman"/>
          <w:szCs w:val="24"/>
        </w:rPr>
        <w:t>καταθέσω για τα Π</w:t>
      </w:r>
      <w:r w:rsidRPr="00D25BFD">
        <w:rPr>
          <w:rFonts w:eastAsia="Times New Roman" w:cs="Times New Roman"/>
          <w:szCs w:val="24"/>
        </w:rPr>
        <w:t xml:space="preserve">ρακτικά </w:t>
      </w:r>
      <w:r>
        <w:rPr>
          <w:rFonts w:eastAsia="Times New Roman" w:cs="Times New Roman"/>
          <w:szCs w:val="24"/>
        </w:rPr>
        <w:t xml:space="preserve">-για </w:t>
      </w:r>
      <w:r w:rsidRPr="00D25BFD">
        <w:rPr>
          <w:rFonts w:eastAsia="Times New Roman" w:cs="Times New Roman"/>
          <w:szCs w:val="24"/>
        </w:rPr>
        <w:t>να υ</w:t>
      </w:r>
      <w:r>
        <w:rPr>
          <w:rFonts w:eastAsia="Times New Roman" w:cs="Times New Roman"/>
          <w:szCs w:val="24"/>
        </w:rPr>
        <w:t>πάρχουν- όλες τις ερωτήσεις-</w:t>
      </w:r>
      <w:r w:rsidRPr="00D25BFD">
        <w:rPr>
          <w:rFonts w:eastAsia="Times New Roman" w:cs="Times New Roman"/>
          <w:szCs w:val="24"/>
        </w:rPr>
        <w:t xml:space="preserve">παρεμβάσεις μου και </w:t>
      </w:r>
      <w:r>
        <w:rPr>
          <w:rFonts w:eastAsia="Times New Roman" w:cs="Times New Roman"/>
          <w:szCs w:val="24"/>
        </w:rPr>
        <w:t xml:space="preserve">τις </w:t>
      </w:r>
      <w:r w:rsidRPr="00D25BFD">
        <w:rPr>
          <w:rFonts w:eastAsia="Times New Roman" w:cs="Times New Roman"/>
          <w:szCs w:val="24"/>
        </w:rPr>
        <w:t>απαντήσεις που έχω πάρει</w:t>
      </w:r>
      <w:r>
        <w:rPr>
          <w:rFonts w:eastAsia="Times New Roman" w:cs="Times New Roman"/>
          <w:szCs w:val="24"/>
        </w:rPr>
        <w:t>. Θ</w:t>
      </w:r>
      <w:r w:rsidRPr="00D25BFD">
        <w:rPr>
          <w:rFonts w:eastAsia="Times New Roman" w:cs="Times New Roman"/>
          <w:szCs w:val="24"/>
        </w:rPr>
        <w:t>εωρώ ότι πρέπει</w:t>
      </w:r>
      <w:r>
        <w:rPr>
          <w:rFonts w:eastAsia="Times New Roman" w:cs="Times New Roman"/>
          <w:szCs w:val="24"/>
        </w:rPr>
        <w:t>,</w:t>
      </w:r>
      <w:r w:rsidRPr="00D25BFD">
        <w:rPr>
          <w:rFonts w:eastAsia="Times New Roman" w:cs="Times New Roman"/>
          <w:szCs w:val="24"/>
        </w:rPr>
        <w:t xml:space="preserve"> επιτέλους</w:t>
      </w:r>
      <w:r>
        <w:rPr>
          <w:rFonts w:eastAsia="Times New Roman" w:cs="Times New Roman"/>
          <w:szCs w:val="24"/>
        </w:rPr>
        <w:t>,</w:t>
      </w:r>
      <w:r w:rsidRPr="00D25BFD">
        <w:rPr>
          <w:rFonts w:eastAsia="Times New Roman" w:cs="Times New Roman"/>
          <w:szCs w:val="24"/>
        </w:rPr>
        <w:t xml:space="preserve"> αυτό το έρ</w:t>
      </w:r>
      <w:r>
        <w:rPr>
          <w:rFonts w:eastAsia="Times New Roman" w:cs="Times New Roman"/>
          <w:szCs w:val="24"/>
        </w:rPr>
        <w:t xml:space="preserve">γο να </w:t>
      </w:r>
      <w:r>
        <w:rPr>
          <w:rFonts w:eastAsia="Times New Roman" w:cs="Times New Roman"/>
          <w:szCs w:val="24"/>
        </w:rPr>
        <w:t>ολοκληρωθεί.</w:t>
      </w:r>
      <w:r w:rsidRPr="00D25BFD">
        <w:rPr>
          <w:rFonts w:eastAsia="Times New Roman" w:cs="Times New Roman"/>
          <w:szCs w:val="24"/>
        </w:rPr>
        <w:t xml:space="preserve"> Ένα κομμάτι του έχει </w:t>
      </w:r>
      <w:r>
        <w:rPr>
          <w:rFonts w:eastAsia="Times New Roman" w:cs="Times New Roman"/>
          <w:szCs w:val="24"/>
        </w:rPr>
        <w:t xml:space="preserve">τελειώσει. </w:t>
      </w:r>
      <w:r w:rsidRPr="00D25BFD">
        <w:rPr>
          <w:rFonts w:eastAsia="Times New Roman" w:cs="Times New Roman"/>
          <w:szCs w:val="24"/>
        </w:rPr>
        <w:t>Ήταν ένα έργο το οποίο σχεδιάστηκε</w:t>
      </w:r>
      <w:r>
        <w:rPr>
          <w:rFonts w:eastAsia="Times New Roman" w:cs="Times New Roman"/>
          <w:szCs w:val="24"/>
        </w:rPr>
        <w:t xml:space="preserve">, </w:t>
      </w:r>
      <w:r w:rsidRPr="00D25BFD">
        <w:rPr>
          <w:rFonts w:eastAsia="Times New Roman" w:cs="Times New Roman"/>
          <w:szCs w:val="24"/>
        </w:rPr>
        <w:t xml:space="preserve">δρομολογήθηκε από τη Νέα Δημοκρατία και εντάχθηκε </w:t>
      </w:r>
      <w:r w:rsidRPr="00D25BFD">
        <w:rPr>
          <w:rFonts w:eastAsia="Times New Roman" w:cs="Times New Roman"/>
          <w:szCs w:val="24"/>
        </w:rPr>
        <w:lastRenderedPageBreak/>
        <w:t xml:space="preserve">στο </w:t>
      </w:r>
      <w:r>
        <w:rPr>
          <w:rFonts w:eastAsia="Times New Roman" w:cs="Times New Roman"/>
          <w:szCs w:val="24"/>
        </w:rPr>
        <w:t>«</w:t>
      </w:r>
      <w:r w:rsidRPr="00D25BFD">
        <w:rPr>
          <w:rFonts w:eastAsia="Times New Roman" w:cs="Times New Roman"/>
          <w:szCs w:val="24"/>
        </w:rPr>
        <w:t>Αλέξανδρος Μπαλτατζής</w:t>
      </w:r>
      <w:r>
        <w:rPr>
          <w:rFonts w:eastAsia="Times New Roman" w:cs="Times New Roman"/>
          <w:szCs w:val="24"/>
        </w:rPr>
        <w:t xml:space="preserve">» τότε. </w:t>
      </w:r>
      <w:r w:rsidRPr="00D25BFD">
        <w:rPr>
          <w:rFonts w:eastAsia="Times New Roman" w:cs="Times New Roman"/>
          <w:szCs w:val="24"/>
        </w:rPr>
        <w:t>Τελείωσαν τα έργα του κεντρικού αντλιοστασίου</w:t>
      </w:r>
      <w:r>
        <w:rPr>
          <w:rFonts w:eastAsia="Times New Roman" w:cs="Times New Roman"/>
          <w:szCs w:val="24"/>
        </w:rPr>
        <w:t>. Έγιναν</w:t>
      </w:r>
      <w:r w:rsidRPr="00D25BFD">
        <w:rPr>
          <w:rFonts w:eastAsia="Times New Roman" w:cs="Times New Roman"/>
          <w:szCs w:val="24"/>
        </w:rPr>
        <w:t xml:space="preserve"> κάποια τμήματα αγωγών</w:t>
      </w:r>
      <w:r>
        <w:rPr>
          <w:rFonts w:eastAsia="Times New Roman" w:cs="Times New Roman"/>
          <w:szCs w:val="24"/>
        </w:rPr>
        <w:t>.</w:t>
      </w:r>
      <w:r w:rsidRPr="00D25BFD">
        <w:rPr>
          <w:rFonts w:eastAsia="Times New Roman" w:cs="Times New Roman"/>
          <w:szCs w:val="24"/>
        </w:rPr>
        <w:t xml:space="preserve"> Προχωράει </w:t>
      </w:r>
      <w:r>
        <w:rPr>
          <w:rFonts w:eastAsia="Times New Roman" w:cs="Times New Roman"/>
          <w:szCs w:val="24"/>
        </w:rPr>
        <w:t>το έ</w:t>
      </w:r>
      <w:r>
        <w:rPr>
          <w:rFonts w:eastAsia="Times New Roman" w:cs="Times New Roman"/>
          <w:szCs w:val="24"/>
        </w:rPr>
        <w:t xml:space="preserve">ργο </w:t>
      </w:r>
      <w:r w:rsidRPr="00D25BFD">
        <w:rPr>
          <w:rFonts w:eastAsia="Times New Roman" w:cs="Times New Roman"/>
          <w:szCs w:val="24"/>
        </w:rPr>
        <w:t>της Επιδαύρου</w:t>
      </w:r>
      <w:r>
        <w:rPr>
          <w:rFonts w:eastAsia="Times New Roman" w:cs="Times New Roman"/>
          <w:szCs w:val="24"/>
        </w:rPr>
        <w:t>,</w:t>
      </w:r>
      <w:r w:rsidRPr="00D25BFD">
        <w:rPr>
          <w:rFonts w:eastAsia="Times New Roman" w:cs="Times New Roman"/>
          <w:szCs w:val="24"/>
        </w:rPr>
        <w:t xml:space="preserve"> όπως γνωρίζετε</w:t>
      </w:r>
      <w:r>
        <w:rPr>
          <w:rFonts w:eastAsia="Times New Roman" w:cs="Times New Roman"/>
          <w:szCs w:val="24"/>
        </w:rPr>
        <w:t>.</w:t>
      </w:r>
      <w:r w:rsidRPr="00D25BFD">
        <w:rPr>
          <w:rFonts w:eastAsia="Times New Roman" w:cs="Times New Roman"/>
          <w:szCs w:val="24"/>
        </w:rPr>
        <w:t xml:space="preserve"> Όμως τα </w:t>
      </w:r>
      <w:r>
        <w:rPr>
          <w:rFonts w:eastAsia="Times New Roman" w:cs="Times New Roman"/>
          <w:szCs w:val="24"/>
        </w:rPr>
        <w:t>έργα σε Φίχτια, Κουτσο</w:t>
      </w:r>
      <w:r w:rsidRPr="00D25BFD">
        <w:rPr>
          <w:rFonts w:eastAsia="Times New Roman" w:cs="Times New Roman"/>
          <w:szCs w:val="24"/>
        </w:rPr>
        <w:t>πόδι</w:t>
      </w:r>
      <w:r>
        <w:rPr>
          <w:rFonts w:eastAsia="Times New Roman" w:cs="Times New Roman"/>
          <w:szCs w:val="24"/>
        </w:rPr>
        <w:t>,</w:t>
      </w:r>
      <w:r w:rsidRPr="00D25BFD">
        <w:rPr>
          <w:rFonts w:eastAsia="Times New Roman" w:cs="Times New Roman"/>
          <w:szCs w:val="24"/>
        </w:rPr>
        <w:t xml:space="preserve"> Μυκήνες</w:t>
      </w:r>
      <w:r>
        <w:rPr>
          <w:rFonts w:eastAsia="Times New Roman" w:cs="Times New Roman"/>
          <w:szCs w:val="24"/>
        </w:rPr>
        <w:t>,</w:t>
      </w:r>
      <w:r w:rsidRPr="00D25BFD">
        <w:rPr>
          <w:rFonts w:eastAsia="Times New Roman" w:cs="Times New Roman"/>
          <w:szCs w:val="24"/>
        </w:rPr>
        <w:t xml:space="preserve"> Μοναστηράκι δεν έχουν δημοπρατηθεί ακόμα</w:t>
      </w:r>
      <w:r>
        <w:rPr>
          <w:rFonts w:eastAsia="Times New Roman" w:cs="Times New Roman"/>
          <w:szCs w:val="24"/>
        </w:rPr>
        <w:t xml:space="preserve"> -είναι</w:t>
      </w:r>
      <w:r w:rsidRPr="00D25BFD">
        <w:rPr>
          <w:rFonts w:eastAsia="Times New Roman" w:cs="Times New Roman"/>
          <w:szCs w:val="24"/>
        </w:rPr>
        <w:t xml:space="preserve"> ένα έργο </w:t>
      </w:r>
      <w:r>
        <w:rPr>
          <w:rFonts w:eastAsia="Times New Roman" w:cs="Times New Roman"/>
          <w:szCs w:val="24"/>
        </w:rPr>
        <w:t xml:space="preserve">ύψους </w:t>
      </w:r>
      <w:r w:rsidRPr="00D25BFD">
        <w:rPr>
          <w:rFonts w:eastAsia="Times New Roman" w:cs="Times New Roman"/>
          <w:szCs w:val="24"/>
        </w:rPr>
        <w:t xml:space="preserve">7,8 εκατομμυρίων </w:t>
      </w:r>
      <w:r>
        <w:rPr>
          <w:rFonts w:eastAsia="Times New Roman" w:cs="Times New Roman"/>
          <w:szCs w:val="24"/>
        </w:rPr>
        <w:t>ευρώ- ό</w:t>
      </w:r>
      <w:r w:rsidRPr="00D25BFD">
        <w:rPr>
          <w:rFonts w:eastAsia="Times New Roman" w:cs="Times New Roman"/>
          <w:szCs w:val="24"/>
        </w:rPr>
        <w:t>πως και η Ερμιονίδα που είναι ένα σημαντικό έργο</w:t>
      </w:r>
      <w:r>
        <w:rPr>
          <w:rFonts w:eastAsia="Times New Roman" w:cs="Times New Roman"/>
          <w:szCs w:val="24"/>
        </w:rPr>
        <w:t>. Το έχει αναγνωρίσει, ά</w:t>
      </w:r>
      <w:r w:rsidRPr="00D25BFD">
        <w:rPr>
          <w:rFonts w:eastAsia="Times New Roman" w:cs="Times New Roman"/>
          <w:szCs w:val="24"/>
        </w:rPr>
        <w:t>λλωστε</w:t>
      </w:r>
      <w:r>
        <w:rPr>
          <w:rFonts w:eastAsia="Times New Roman" w:cs="Times New Roman"/>
          <w:szCs w:val="24"/>
        </w:rPr>
        <w:t>,</w:t>
      </w:r>
      <w:r w:rsidRPr="00D25BFD">
        <w:rPr>
          <w:rFonts w:eastAsia="Times New Roman" w:cs="Times New Roman"/>
          <w:szCs w:val="24"/>
        </w:rPr>
        <w:t xml:space="preserve"> και ο νυν</w:t>
      </w:r>
      <w:r w:rsidRPr="00D25BFD">
        <w:rPr>
          <w:rFonts w:eastAsia="Times New Roman" w:cs="Times New Roman"/>
          <w:szCs w:val="24"/>
        </w:rPr>
        <w:t xml:space="preserve"> Πρωθυπουργός από την Τρίπολη στην ομιλία του στο </w:t>
      </w:r>
      <w:r>
        <w:rPr>
          <w:rFonts w:eastAsia="Times New Roman" w:cs="Times New Roman"/>
          <w:szCs w:val="24"/>
        </w:rPr>
        <w:t>π</w:t>
      </w:r>
      <w:r w:rsidRPr="00D25BFD">
        <w:rPr>
          <w:rFonts w:eastAsia="Times New Roman" w:cs="Times New Roman"/>
          <w:szCs w:val="24"/>
        </w:rPr>
        <w:t xml:space="preserve">εριφερειακό </w:t>
      </w:r>
      <w:r>
        <w:rPr>
          <w:rFonts w:eastAsia="Times New Roman" w:cs="Times New Roman"/>
          <w:szCs w:val="24"/>
        </w:rPr>
        <w:t>σ</w:t>
      </w:r>
      <w:r w:rsidRPr="00D25BFD">
        <w:rPr>
          <w:rFonts w:eastAsia="Times New Roman" w:cs="Times New Roman"/>
          <w:szCs w:val="24"/>
        </w:rPr>
        <w:t>υνέδριο που έγινε πριν λίγους μήνες</w:t>
      </w:r>
      <w:r>
        <w:rPr>
          <w:rFonts w:eastAsia="Times New Roman" w:cs="Times New Roman"/>
          <w:szCs w:val="24"/>
        </w:rPr>
        <w:t xml:space="preserve">. </w:t>
      </w:r>
    </w:p>
    <w:p w14:paraId="2D05F32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w:t>
      </w:r>
      <w:r w:rsidRPr="00D25BFD">
        <w:rPr>
          <w:rFonts w:eastAsia="Times New Roman" w:cs="Times New Roman"/>
          <w:szCs w:val="24"/>
        </w:rPr>
        <w:t>υτές οι καθυστερήσεις</w:t>
      </w:r>
      <w:r>
        <w:rPr>
          <w:rFonts w:eastAsia="Times New Roman" w:cs="Times New Roman"/>
          <w:szCs w:val="24"/>
        </w:rPr>
        <w:t>, λοιπόν,</w:t>
      </w:r>
      <w:r w:rsidRPr="00D25BFD">
        <w:rPr>
          <w:rFonts w:eastAsia="Times New Roman" w:cs="Times New Roman"/>
          <w:szCs w:val="24"/>
        </w:rPr>
        <w:t xml:space="preserve"> δεν μπορούν να συνεχιστούν άλλο</w:t>
      </w:r>
      <w:r>
        <w:rPr>
          <w:rFonts w:eastAsia="Times New Roman" w:cs="Times New Roman"/>
          <w:szCs w:val="24"/>
        </w:rPr>
        <w:t>.</w:t>
      </w:r>
      <w:r w:rsidRPr="00D25BFD">
        <w:rPr>
          <w:rFonts w:eastAsia="Times New Roman" w:cs="Times New Roman"/>
          <w:szCs w:val="24"/>
        </w:rPr>
        <w:t xml:space="preserve"> Άλλωστε μο</w:t>
      </w:r>
      <w:r>
        <w:rPr>
          <w:rFonts w:eastAsia="Times New Roman" w:cs="Times New Roman"/>
          <w:szCs w:val="24"/>
        </w:rPr>
        <w:t>υ είχατε απαντήσει ότι στις 30-11-</w:t>
      </w:r>
      <w:r w:rsidRPr="00D25BFD">
        <w:rPr>
          <w:rFonts w:eastAsia="Times New Roman" w:cs="Times New Roman"/>
          <w:szCs w:val="24"/>
        </w:rPr>
        <w:t xml:space="preserve">2018 </w:t>
      </w:r>
      <w:r>
        <w:rPr>
          <w:rFonts w:eastAsia="Times New Roman" w:cs="Times New Roman"/>
          <w:szCs w:val="24"/>
        </w:rPr>
        <w:t xml:space="preserve">έληγε η </w:t>
      </w:r>
      <w:r w:rsidRPr="00D25BFD">
        <w:rPr>
          <w:rFonts w:eastAsia="Times New Roman" w:cs="Times New Roman"/>
          <w:szCs w:val="24"/>
        </w:rPr>
        <w:t xml:space="preserve">προθεσμία υποβολής των σχετικών </w:t>
      </w:r>
      <w:r w:rsidRPr="00D25BFD">
        <w:rPr>
          <w:rFonts w:eastAsia="Times New Roman" w:cs="Times New Roman"/>
          <w:szCs w:val="24"/>
        </w:rPr>
        <w:t xml:space="preserve">προτάσεων </w:t>
      </w:r>
      <w:r>
        <w:rPr>
          <w:rFonts w:eastAsia="Times New Roman" w:cs="Times New Roman"/>
          <w:szCs w:val="24"/>
        </w:rPr>
        <w:t>στο μ</w:t>
      </w:r>
      <w:r>
        <w:rPr>
          <w:rFonts w:eastAsia="Times New Roman" w:cs="Times New Roman"/>
          <w:szCs w:val="24"/>
        </w:rPr>
        <w:t>έ</w:t>
      </w:r>
      <w:r>
        <w:rPr>
          <w:rFonts w:eastAsia="Times New Roman" w:cs="Times New Roman"/>
          <w:szCs w:val="24"/>
        </w:rPr>
        <w:t>τρ</w:t>
      </w:r>
      <w:r>
        <w:rPr>
          <w:rFonts w:eastAsia="Times New Roman" w:cs="Times New Roman"/>
          <w:szCs w:val="24"/>
        </w:rPr>
        <w:t>ο</w:t>
      </w:r>
      <w:r>
        <w:rPr>
          <w:rFonts w:eastAsia="Times New Roman" w:cs="Times New Roman"/>
          <w:szCs w:val="24"/>
        </w:rPr>
        <w:t xml:space="preserve"> 4</w:t>
      </w:r>
      <w:r>
        <w:rPr>
          <w:rFonts w:eastAsia="Times New Roman" w:cs="Times New Roman"/>
          <w:szCs w:val="24"/>
        </w:rPr>
        <w:t>.</w:t>
      </w:r>
      <w:r w:rsidRPr="00D25BFD">
        <w:rPr>
          <w:rFonts w:eastAsia="Times New Roman" w:cs="Times New Roman"/>
          <w:szCs w:val="24"/>
        </w:rPr>
        <w:t>3</w:t>
      </w:r>
      <w:r>
        <w:rPr>
          <w:rFonts w:eastAsia="Times New Roman" w:cs="Times New Roman"/>
          <w:szCs w:val="24"/>
        </w:rPr>
        <w:t>.</w:t>
      </w:r>
      <w:r w:rsidRPr="00D25BFD">
        <w:rPr>
          <w:rFonts w:eastAsia="Times New Roman" w:cs="Times New Roman"/>
          <w:szCs w:val="24"/>
        </w:rPr>
        <w:t>1 για το συγκεκριμένο έργο</w:t>
      </w:r>
      <w:r>
        <w:rPr>
          <w:rFonts w:eastAsia="Times New Roman" w:cs="Times New Roman"/>
          <w:szCs w:val="24"/>
        </w:rPr>
        <w:t>.</w:t>
      </w:r>
      <w:r w:rsidRPr="00D25BFD">
        <w:rPr>
          <w:rFonts w:eastAsia="Times New Roman" w:cs="Times New Roman"/>
          <w:szCs w:val="24"/>
        </w:rPr>
        <w:t xml:space="preserve"> </w:t>
      </w:r>
    </w:p>
    <w:p w14:paraId="2D05F326" w14:textId="77777777" w:rsidR="00237587" w:rsidRDefault="00AE0D0F">
      <w:pPr>
        <w:spacing w:after="0" w:line="600" w:lineRule="auto"/>
        <w:ind w:firstLine="720"/>
        <w:jc w:val="both"/>
        <w:rPr>
          <w:rFonts w:eastAsia="Times New Roman" w:cs="Times New Roman"/>
          <w:szCs w:val="24"/>
        </w:rPr>
      </w:pPr>
      <w:r w:rsidRPr="00D25BFD">
        <w:rPr>
          <w:rFonts w:eastAsia="Times New Roman" w:cs="Times New Roman"/>
          <w:szCs w:val="24"/>
        </w:rPr>
        <w:t>Περιμένω</w:t>
      </w:r>
      <w:r>
        <w:rPr>
          <w:rFonts w:eastAsia="Times New Roman" w:cs="Times New Roman"/>
          <w:szCs w:val="24"/>
        </w:rPr>
        <w:t xml:space="preserve"> </w:t>
      </w:r>
      <w:r w:rsidRPr="00D25BFD">
        <w:rPr>
          <w:rFonts w:eastAsia="Times New Roman" w:cs="Times New Roman"/>
          <w:szCs w:val="24"/>
        </w:rPr>
        <w:t>τις απαντήσεις σας για αυτά τα σημαντικά έργα</w:t>
      </w:r>
      <w:r>
        <w:rPr>
          <w:rFonts w:eastAsia="Times New Roman" w:cs="Times New Roman"/>
          <w:szCs w:val="24"/>
        </w:rPr>
        <w:t xml:space="preserve">. </w:t>
      </w:r>
      <w:r w:rsidRPr="00D25BFD">
        <w:rPr>
          <w:rFonts w:eastAsia="Times New Roman" w:cs="Times New Roman"/>
          <w:szCs w:val="24"/>
        </w:rPr>
        <w:t xml:space="preserve">Τα υπόλοιπα θα τα πούμε στη </w:t>
      </w:r>
      <w:r>
        <w:rPr>
          <w:rFonts w:eastAsia="Times New Roman" w:cs="Times New Roman"/>
          <w:szCs w:val="24"/>
        </w:rPr>
        <w:t>δευτερολογία μου.</w:t>
      </w:r>
    </w:p>
    <w:p w14:paraId="2D05F32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D05F328" w14:textId="77777777" w:rsidR="00237587" w:rsidRDefault="00AE0D0F">
      <w:pPr>
        <w:spacing w:after="0" w:line="600" w:lineRule="auto"/>
        <w:ind w:firstLine="720"/>
        <w:jc w:val="both"/>
        <w:rPr>
          <w:rFonts w:eastAsia="Times New Roman" w:cs="Times New Roman"/>
          <w:szCs w:val="24"/>
        </w:rPr>
      </w:pPr>
      <w:r w:rsidRPr="008132D0">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τον λόγο τρία λεπτά.</w:t>
      </w:r>
    </w:p>
    <w:p w14:paraId="2D05F329"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lastRenderedPageBreak/>
        <w:t>ΣΤΑΥΡΟΣ</w:t>
      </w:r>
      <w:r>
        <w:rPr>
          <w:rFonts w:eastAsia="Times New Roman" w:cs="Times New Roman"/>
          <w:b/>
          <w:szCs w:val="24"/>
        </w:rPr>
        <w:t xml:space="preserve"> ΑΡΑΧΩΒΙΤΗΣ (Υπουργός Αγροτικής Ανάπτυξης και Τροφίμων):</w:t>
      </w:r>
      <w:r w:rsidRPr="00D25BFD">
        <w:rPr>
          <w:rFonts w:eastAsia="Times New Roman" w:cs="Times New Roman"/>
          <w:szCs w:val="24"/>
        </w:rPr>
        <w:t xml:space="preserve"> </w:t>
      </w:r>
      <w:r>
        <w:rPr>
          <w:rFonts w:eastAsia="Times New Roman" w:cs="Times New Roman"/>
          <w:szCs w:val="24"/>
        </w:rPr>
        <w:t xml:space="preserve">Σας </w:t>
      </w:r>
      <w:r w:rsidRPr="00D25BFD">
        <w:rPr>
          <w:rFonts w:eastAsia="Times New Roman" w:cs="Times New Roman"/>
          <w:szCs w:val="24"/>
        </w:rPr>
        <w:t>ευχαριστώ</w:t>
      </w:r>
      <w:r>
        <w:rPr>
          <w:rFonts w:eastAsia="Times New Roman" w:cs="Times New Roman"/>
          <w:szCs w:val="24"/>
        </w:rPr>
        <w:t xml:space="preserve">, κύριε Πρόεδρε. </w:t>
      </w:r>
    </w:p>
    <w:p w14:paraId="2D05F32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Κύριε συνάδελφε, ό</w:t>
      </w:r>
      <w:r w:rsidRPr="00D25BFD">
        <w:rPr>
          <w:rFonts w:eastAsia="Times New Roman" w:cs="Times New Roman"/>
          <w:szCs w:val="24"/>
        </w:rPr>
        <w:t>ντως το 2018</w:t>
      </w:r>
      <w:r>
        <w:rPr>
          <w:rFonts w:eastAsia="Times New Roman" w:cs="Times New Roman"/>
          <w:szCs w:val="24"/>
        </w:rPr>
        <w:t>,</w:t>
      </w:r>
      <w:r w:rsidRPr="00D25BFD">
        <w:rPr>
          <w:rFonts w:eastAsia="Times New Roman" w:cs="Times New Roman"/>
          <w:szCs w:val="24"/>
        </w:rPr>
        <w:t xml:space="preserve"> όπως όλοι ξέρουμε</w:t>
      </w:r>
      <w:r>
        <w:rPr>
          <w:rFonts w:eastAsia="Times New Roman" w:cs="Times New Roman"/>
          <w:szCs w:val="24"/>
        </w:rPr>
        <w:t>,</w:t>
      </w:r>
      <w:r w:rsidRPr="00D25BFD">
        <w:rPr>
          <w:rFonts w:eastAsia="Times New Roman" w:cs="Times New Roman"/>
          <w:szCs w:val="24"/>
        </w:rPr>
        <w:t xml:space="preserve"> ήταν μία δύσκολη χρονιά για τον αγροτικό κόσμο</w:t>
      </w:r>
      <w:r>
        <w:rPr>
          <w:rFonts w:eastAsia="Times New Roman" w:cs="Times New Roman"/>
          <w:szCs w:val="24"/>
        </w:rPr>
        <w:t>.</w:t>
      </w:r>
      <w:r w:rsidRPr="00D25BFD">
        <w:rPr>
          <w:rFonts w:eastAsia="Times New Roman" w:cs="Times New Roman"/>
          <w:szCs w:val="24"/>
        </w:rPr>
        <w:t xml:space="preserve"> Όπου μπορεί αυτή η Κυβέρνηση με παρεμβάσεις</w:t>
      </w:r>
      <w:r>
        <w:rPr>
          <w:rFonts w:eastAsia="Times New Roman" w:cs="Times New Roman"/>
          <w:szCs w:val="24"/>
        </w:rPr>
        <w:t>,</w:t>
      </w:r>
      <w:r w:rsidRPr="00D25BFD">
        <w:rPr>
          <w:rFonts w:eastAsia="Times New Roman" w:cs="Times New Roman"/>
          <w:szCs w:val="24"/>
        </w:rPr>
        <w:t xml:space="preserve"> προσπαθεί να αναπληρώσει</w:t>
      </w:r>
      <w:r w:rsidRPr="00D25BFD">
        <w:rPr>
          <w:rFonts w:eastAsia="Times New Roman" w:cs="Times New Roman"/>
          <w:szCs w:val="24"/>
        </w:rPr>
        <w:t xml:space="preserve"> το χαμένο εισόδημα των αγροτών</w:t>
      </w:r>
      <w:r>
        <w:rPr>
          <w:rFonts w:eastAsia="Times New Roman" w:cs="Times New Roman"/>
          <w:szCs w:val="24"/>
        </w:rPr>
        <w:t>.</w:t>
      </w:r>
      <w:r w:rsidRPr="00D25BFD">
        <w:rPr>
          <w:rFonts w:eastAsia="Times New Roman" w:cs="Times New Roman"/>
          <w:szCs w:val="24"/>
        </w:rPr>
        <w:t xml:space="preserve"> Είναι γνωστό και στην περιοχή τη δική σας και σε άλλες περιοχές της Πελοποννήσου</w:t>
      </w:r>
      <w:r>
        <w:rPr>
          <w:rFonts w:eastAsia="Times New Roman" w:cs="Times New Roman"/>
          <w:szCs w:val="24"/>
        </w:rPr>
        <w:t xml:space="preserve"> ότι</w:t>
      </w:r>
      <w:r w:rsidRPr="00D25BFD">
        <w:rPr>
          <w:rFonts w:eastAsia="Times New Roman" w:cs="Times New Roman"/>
          <w:szCs w:val="24"/>
        </w:rPr>
        <w:t xml:space="preserve"> ειδικά με την ποικιλία </w:t>
      </w:r>
      <w:r>
        <w:rPr>
          <w:rFonts w:eastAsia="Times New Roman" w:cs="Times New Roman"/>
          <w:szCs w:val="24"/>
        </w:rPr>
        <w:t>«</w:t>
      </w:r>
      <w:r w:rsidRPr="00D25BFD">
        <w:rPr>
          <w:rFonts w:eastAsia="Times New Roman" w:cs="Times New Roman"/>
          <w:szCs w:val="24"/>
        </w:rPr>
        <w:t>κλημεντίν</w:t>
      </w:r>
      <w:r>
        <w:rPr>
          <w:rFonts w:eastAsia="Times New Roman" w:cs="Times New Roman"/>
          <w:szCs w:val="24"/>
        </w:rPr>
        <w:t>η»</w:t>
      </w:r>
      <w:r w:rsidRPr="00D25BFD">
        <w:rPr>
          <w:rFonts w:eastAsia="Times New Roman" w:cs="Times New Roman"/>
          <w:szCs w:val="24"/>
        </w:rPr>
        <w:t xml:space="preserve"> στα μανταρίνια</w:t>
      </w:r>
      <w:r>
        <w:rPr>
          <w:rFonts w:eastAsia="Times New Roman" w:cs="Times New Roman"/>
          <w:szCs w:val="24"/>
        </w:rPr>
        <w:t>,</w:t>
      </w:r>
      <w:r w:rsidRPr="00D25BFD">
        <w:rPr>
          <w:rFonts w:eastAsia="Times New Roman" w:cs="Times New Roman"/>
          <w:szCs w:val="24"/>
        </w:rPr>
        <w:t xml:space="preserve"> υπάρχει σοβαρό πρόβλημα </w:t>
      </w:r>
      <w:r>
        <w:rPr>
          <w:rFonts w:eastAsia="Times New Roman" w:cs="Times New Roman"/>
          <w:szCs w:val="24"/>
        </w:rPr>
        <w:t>ό</w:t>
      </w:r>
      <w:r w:rsidRPr="00D25BFD">
        <w:rPr>
          <w:rFonts w:eastAsia="Times New Roman" w:cs="Times New Roman"/>
          <w:szCs w:val="24"/>
        </w:rPr>
        <w:t xml:space="preserve">σον αφορά την ποιότητα </w:t>
      </w:r>
      <w:r>
        <w:rPr>
          <w:rFonts w:eastAsia="Times New Roman" w:cs="Times New Roman"/>
          <w:szCs w:val="24"/>
        </w:rPr>
        <w:t>της,</w:t>
      </w:r>
      <w:r w:rsidRPr="00D25BFD">
        <w:rPr>
          <w:rFonts w:eastAsia="Times New Roman" w:cs="Times New Roman"/>
          <w:szCs w:val="24"/>
        </w:rPr>
        <w:t xml:space="preserve"> </w:t>
      </w:r>
      <w:r>
        <w:rPr>
          <w:rFonts w:eastAsia="Times New Roman" w:cs="Times New Roman"/>
          <w:szCs w:val="24"/>
        </w:rPr>
        <w:t>κυρίως,</w:t>
      </w:r>
      <w:r w:rsidRPr="00D25BFD">
        <w:rPr>
          <w:rFonts w:eastAsia="Times New Roman" w:cs="Times New Roman"/>
          <w:szCs w:val="24"/>
        </w:rPr>
        <w:t xml:space="preserve"> άρα και την </w:t>
      </w:r>
      <w:r>
        <w:rPr>
          <w:rFonts w:eastAsia="Times New Roman" w:cs="Times New Roman"/>
          <w:szCs w:val="24"/>
        </w:rPr>
        <w:t>ε</w:t>
      </w:r>
      <w:r w:rsidRPr="00D25BFD">
        <w:rPr>
          <w:rFonts w:eastAsia="Times New Roman" w:cs="Times New Roman"/>
          <w:szCs w:val="24"/>
        </w:rPr>
        <w:t>μπορική τιμή</w:t>
      </w:r>
      <w:r>
        <w:rPr>
          <w:rFonts w:eastAsia="Times New Roman" w:cs="Times New Roman"/>
          <w:szCs w:val="24"/>
        </w:rPr>
        <w:t>,</w:t>
      </w:r>
      <w:r w:rsidRPr="00D25BFD">
        <w:rPr>
          <w:rFonts w:eastAsia="Times New Roman" w:cs="Times New Roman"/>
          <w:szCs w:val="24"/>
        </w:rPr>
        <w:t xml:space="preserve"> άρα και το εισόδημα του παραγωγού</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ι εκεί εξετάζουμε μία στήριξη. </w:t>
      </w:r>
    </w:p>
    <w:p w14:paraId="2D05F32B" w14:textId="77777777" w:rsidR="00237587" w:rsidRDefault="00AE0D0F">
      <w:pPr>
        <w:spacing w:after="0" w:line="600" w:lineRule="auto"/>
        <w:ind w:firstLine="720"/>
        <w:jc w:val="both"/>
        <w:rPr>
          <w:rFonts w:eastAsia="Times New Roman" w:cs="Times New Roman"/>
          <w:szCs w:val="24"/>
        </w:rPr>
      </w:pPr>
      <w:r w:rsidRPr="00D25BFD">
        <w:rPr>
          <w:rFonts w:eastAsia="Times New Roman" w:cs="Times New Roman"/>
          <w:szCs w:val="24"/>
        </w:rPr>
        <w:t>Οι προοπτικές όπως λέτε</w:t>
      </w:r>
      <w:r>
        <w:rPr>
          <w:rFonts w:eastAsia="Times New Roman" w:cs="Times New Roman"/>
          <w:szCs w:val="24"/>
        </w:rPr>
        <w:t xml:space="preserve"> -κι </w:t>
      </w:r>
      <w:r w:rsidRPr="00D25BFD">
        <w:rPr>
          <w:rFonts w:eastAsia="Times New Roman" w:cs="Times New Roman"/>
          <w:szCs w:val="24"/>
        </w:rPr>
        <w:t>αυτό είναι το ελπιδοφόρο</w:t>
      </w:r>
      <w:r>
        <w:rPr>
          <w:rFonts w:eastAsia="Times New Roman" w:cs="Times New Roman"/>
          <w:szCs w:val="24"/>
        </w:rPr>
        <w:t>-</w:t>
      </w:r>
      <w:r w:rsidRPr="00D25BFD">
        <w:rPr>
          <w:rFonts w:eastAsia="Times New Roman" w:cs="Times New Roman"/>
          <w:szCs w:val="24"/>
        </w:rPr>
        <w:t xml:space="preserve"> είναι πολύ θετικές</w:t>
      </w:r>
      <w:r>
        <w:rPr>
          <w:rFonts w:eastAsia="Times New Roman" w:cs="Times New Roman"/>
          <w:szCs w:val="24"/>
        </w:rPr>
        <w:t>.</w:t>
      </w:r>
      <w:r w:rsidRPr="00D25BFD">
        <w:rPr>
          <w:rFonts w:eastAsia="Times New Roman" w:cs="Times New Roman"/>
          <w:szCs w:val="24"/>
        </w:rPr>
        <w:t xml:space="preserve"> Τόσο </w:t>
      </w:r>
      <w:r>
        <w:rPr>
          <w:rFonts w:eastAsia="Times New Roman" w:cs="Times New Roman"/>
          <w:szCs w:val="24"/>
        </w:rPr>
        <w:t>η φήμη και η ζήτηση της ε</w:t>
      </w:r>
      <w:r w:rsidRPr="00D25BFD">
        <w:rPr>
          <w:rFonts w:eastAsia="Times New Roman" w:cs="Times New Roman"/>
          <w:szCs w:val="24"/>
        </w:rPr>
        <w:t xml:space="preserve">λληνικής </w:t>
      </w:r>
      <w:r>
        <w:rPr>
          <w:rFonts w:eastAsia="Times New Roman" w:cs="Times New Roman"/>
          <w:szCs w:val="24"/>
        </w:rPr>
        <w:t xml:space="preserve">ΠΟΠ </w:t>
      </w:r>
      <w:r w:rsidRPr="00D25BFD">
        <w:rPr>
          <w:rFonts w:eastAsia="Times New Roman" w:cs="Times New Roman"/>
          <w:szCs w:val="24"/>
        </w:rPr>
        <w:t>φέτας</w:t>
      </w:r>
      <w:r>
        <w:rPr>
          <w:rFonts w:eastAsia="Times New Roman" w:cs="Times New Roman"/>
          <w:szCs w:val="24"/>
        </w:rPr>
        <w:t>,</w:t>
      </w:r>
      <w:r w:rsidRPr="00D25BFD">
        <w:rPr>
          <w:rFonts w:eastAsia="Times New Roman" w:cs="Times New Roman"/>
          <w:szCs w:val="24"/>
        </w:rPr>
        <w:t xml:space="preserve"> όσο και του ελληνικού γιαουρτιού</w:t>
      </w:r>
      <w:r>
        <w:rPr>
          <w:rFonts w:eastAsia="Times New Roman" w:cs="Times New Roman"/>
          <w:szCs w:val="24"/>
        </w:rPr>
        <w:t>,</w:t>
      </w:r>
      <w:r w:rsidRPr="00D25BFD">
        <w:rPr>
          <w:rFonts w:eastAsia="Times New Roman" w:cs="Times New Roman"/>
          <w:szCs w:val="24"/>
        </w:rPr>
        <w:t xml:space="preserve"> αν αποτιμηθούν σε τζίρο</w:t>
      </w:r>
      <w:r>
        <w:rPr>
          <w:rFonts w:eastAsia="Times New Roman" w:cs="Times New Roman"/>
          <w:szCs w:val="24"/>
        </w:rPr>
        <w:t>,</w:t>
      </w:r>
      <w:r w:rsidRPr="00D25BFD">
        <w:rPr>
          <w:rFonts w:eastAsia="Times New Roman" w:cs="Times New Roman"/>
          <w:szCs w:val="24"/>
        </w:rPr>
        <w:t xml:space="preserve"> σε χ</w:t>
      </w:r>
      <w:r w:rsidRPr="00D25BFD">
        <w:rPr>
          <w:rFonts w:eastAsia="Times New Roman" w:cs="Times New Roman"/>
          <w:szCs w:val="24"/>
        </w:rPr>
        <w:t>ρήμα</w:t>
      </w:r>
      <w:r>
        <w:rPr>
          <w:rFonts w:eastAsia="Times New Roman" w:cs="Times New Roman"/>
          <w:szCs w:val="24"/>
        </w:rPr>
        <w:t xml:space="preserve">, είναι ένα τεράστιο νούμερο, </w:t>
      </w:r>
      <w:r w:rsidRPr="00D25BFD">
        <w:rPr>
          <w:rFonts w:eastAsia="Times New Roman" w:cs="Times New Roman"/>
          <w:szCs w:val="24"/>
        </w:rPr>
        <w:t xml:space="preserve">που δείχνει πόσο καλά είναι </w:t>
      </w:r>
      <w:r>
        <w:rPr>
          <w:rFonts w:eastAsia="Times New Roman" w:cs="Times New Roman"/>
          <w:szCs w:val="24"/>
        </w:rPr>
        <w:t>ε</w:t>
      </w:r>
      <w:r w:rsidRPr="00D25BFD">
        <w:rPr>
          <w:rFonts w:eastAsia="Times New Roman" w:cs="Times New Roman"/>
          <w:szCs w:val="24"/>
        </w:rPr>
        <w:t>δρ</w:t>
      </w:r>
      <w:r>
        <w:rPr>
          <w:rFonts w:eastAsia="Times New Roman" w:cs="Times New Roman"/>
          <w:szCs w:val="24"/>
        </w:rPr>
        <w:t xml:space="preserve">αιωμένα αυτά τα προϊόντα στη συνείδηση </w:t>
      </w:r>
      <w:r w:rsidRPr="00D25BFD">
        <w:rPr>
          <w:rFonts w:eastAsia="Times New Roman" w:cs="Times New Roman"/>
          <w:szCs w:val="24"/>
        </w:rPr>
        <w:t xml:space="preserve">των </w:t>
      </w:r>
      <w:r>
        <w:rPr>
          <w:rFonts w:eastAsia="Times New Roman" w:cs="Times New Roman"/>
          <w:szCs w:val="24"/>
        </w:rPr>
        <w:t>κ</w:t>
      </w:r>
      <w:r w:rsidRPr="00D25BFD">
        <w:rPr>
          <w:rFonts w:eastAsia="Times New Roman" w:cs="Times New Roman"/>
          <w:szCs w:val="24"/>
        </w:rPr>
        <w:t xml:space="preserve">αταναλωτών για την ποιότητά </w:t>
      </w:r>
      <w:r>
        <w:rPr>
          <w:rFonts w:eastAsia="Times New Roman" w:cs="Times New Roman"/>
          <w:szCs w:val="24"/>
        </w:rPr>
        <w:t>τους,</w:t>
      </w:r>
      <w:r w:rsidRPr="00D25BFD">
        <w:rPr>
          <w:rFonts w:eastAsia="Times New Roman" w:cs="Times New Roman"/>
          <w:szCs w:val="24"/>
        </w:rPr>
        <w:t xml:space="preserve"> για τη γεύση </w:t>
      </w:r>
      <w:r>
        <w:rPr>
          <w:rFonts w:eastAsia="Times New Roman" w:cs="Times New Roman"/>
          <w:szCs w:val="24"/>
        </w:rPr>
        <w:t>τους,</w:t>
      </w:r>
      <w:r w:rsidRPr="00D25BFD">
        <w:rPr>
          <w:rFonts w:eastAsia="Times New Roman" w:cs="Times New Roman"/>
          <w:szCs w:val="24"/>
        </w:rPr>
        <w:t xml:space="preserve"> για τη μοναδικότητά </w:t>
      </w:r>
      <w:r>
        <w:rPr>
          <w:rFonts w:eastAsia="Times New Roman" w:cs="Times New Roman"/>
          <w:szCs w:val="24"/>
        </w:rPr>
        <w:t>τους,</w:t>
      </w:r>
      <w:r w:rsidRPr="00D25BFD">
        <w:rPr>
          <w:rFonts w:eastAsia="Times New Roman" w:cs="Times New Roman"/>
          <w:szCs w:val="24"/>
        </w:rPr>
        <w:t xml:space="preserve"> που</w:t>
      </w:r>
      <w:r>
        <w:rPr>
          <w:rFonts w:eastAsia="Times New Roman" w:cs="Times New Roman"/>
          <w:szCs w:val="24"/>
        </w:rPr>
        <w:t>,</w:t>
      </w:r>
      <w:r w:rsidRPr="00D25BFD">
        <w:rPr>
          <w:rFonts w:eastAsia="Times New Roman" w:cs="Times New Roman"/>
          <w:szCs w:val="24"/>
        </w:rPr>
        <w:t xml:space="preserve"> δυστυχώς</w:t>
      </w:r>
      <w:r>
        <w:rPr>
          <w:rFonts w:eastAsia="Times New Roman" w:cs="Times New Roman"/>
          <w:szCs w:val="24"/>
        </w:rPr>
        <w:t>,</w:t>
      </w:r>
      <w:r w:rsidRPr="00D25BFD">
        <w:rPr>
          <w:rFonts w:eastAsia="Times New Roman" w:cs="Times New Roman"/>
          <w:szCs w:val="24"/>
        </w:rPr>
        <w:t xml:space="preserve"> δεν μπορούμε να τα εκμεταλλευτούμε</w:t>
      </w:r>
      <w:r>
        <w:rPr>
          <w:rFonts w:eastAsia="Times New Roman" w:cs="Times New Roman"/>
          <w:szCs w:val="24"/>
        </w:rPr>
        <w:t>. Έ</w:t>
      </w:r>
      <w:r w:rsidRPr="00D25BFD">
        <w:rPr>
          <w:rFonts w:eastAsia="Times New Roman" w:cs="Times New Roman"/>
          <w:szCs w:val="24"/>
        </w:rPr>
        <w:t>χουμε το</w:t>
      </w:r>
      <w:r>
        <w:rPr>
          <w:rFonts w:eastAsia="Times New Roman" w:cs="Times New Roman"/>
          <w:szCs w:val="24"/>
        </w:rPr>
        <w:t>ν</w:t>
      </w:r>
      <w:r w:rsidRPr="00D25BFD">
        <w:rPr>
          <w:rFonts w:eastAsia="Times New Roman" w:cs="Times New Roman"/>
          <w:szCs w:val="24"/>
        </w:rPr>
        <w:t xml:space="preserve"> χρυσό </w:t>
      </w:r>
      <w:r w:rsidRPr="00D25BFD">
        <w:rPr>
          <w:rFonts w:eastAsia="Times New Roman" w:cs="Times New Roman"/>
          <w:szCs w:val="24"/>
        </w:rPr>
        <w:t xml:space="preserve">στα χέρια μας </w:t>
      </w:r>
      <w:r>
        <w:rPr>
          <w:rFonts w:eastAsia="Times New Roman" w:cs="Times New Roman"/>
          <w:szCs w:val="24"/>
        </w:rPr>
        <w:t>-</w:t>
      </w:r>
      <w:r w:rsidRPr="00D25BFD">
        <w:rPr>
          <w:rFonts w:eastAsia="Times New Roman" w:cs="Times New Roman"/>
          <w:szCs w:val="24"/>
        </w:rPr>
        <w:t xml:space="preserve">και </w:t>
      </w:r>
      <w:r>
        <w:rPr>
          <w:rFonts w:eastAsia="Times New Roman" w:cs="Times New Roman"/>
          <w:szCs w:val="24"/>
        </w:rPr>
        <w:t xml:space="preserve">δεν είναι </w:t>
      </w:r>
      <w:r w:rsidRPr="00D25BFD">
        <w:rPr>
          <w:rFonts w:eastAsia="Times New Roman" w:cs="Times New Roman"/>
          <w:szCs w:val="24"/>
        </w:rPr>
        <w:t xml:space="preserve">μόνο </w:t>
      </w:r>
      <w:r w:rsidRPr="00D25BFD">
        <w:rPr>
          <w:rFonts w:eastAsia="Times New Roman" w:cs="Times New Roman"/>
          <w:szCs w:val="24"/>
        </w:rPr>
        <w:lastRenderedPageBreak/>
        <w:t>η φέτα</w:t>
      </w:r>
      <w:r>
        <w:rPr>
          <w:rFonts w:eastAsia="Times New Roman" w:cs="Times New Roman"/>
          <w:szCs w:val="24"/>
        </w:rPr>
        <w:t>, αλλά</w:t>
      </w:r>
      <w:r w:rsidRPr="00D25BFD">
        <w:rPr>
          <w:rFonts w:eastAsia="Times New Roman" w:cs="Times New Roman"/>
          <w:szCs w:val="24"/>
        </w:rPr>
        <w:t xml:space="preserve"> και το γιαούρτι</w:t>
      </w:r>
      <w:r>
        <w:rPr>
          <w:rFonts w:eastAsia="Times New Roman" w:cs="Times New Roman"/>
          <w:szCs w:val="24"/>
        </w:rPr>
        <w:t>,</w:t>
      </w:r>
      <w:r w:rsidRPr="00D25BFD">
        <w:rPr>
          <w:rFonts w:eastAsia="Times New Roman" w:cs="Times New Roman"/>
          <w:szCs w:val="24"/>
        </w:rPr>
        <w:t xml:space="preserve"> το ελαιόλαδο</w:t>
      </w:r>
      <w:r>
        <w:rPr>
          <w:rFonts w:eastAsia="Times New Roman" w:cs="Times New Roman"/>
          <w:szCs w:val="24"/>
        </w:rPr>
        <w:t>,</w:t>
      </w:r>
      <w:r w:rsidRPr="00D25BFD">
        <w:rPr>
          <w:rFonts w:eastAsia="Times New Roman" w:cs="Times New Roman"/>
          <w:szCs w:val="24"/>
        </w:rPr>
        <w:t xml:space="preserve"> τα αρωματικά </w:t>
      </w:r>
      <w:r>
        <w:rPr>
          <w:rFonts w:eastAsia="Times New Roman" w:cs="Times New Roman"/>
          <w:szCs w:val="24"/>
        </w:rPr>
        <w:t>μας-</w:t>
      </w:r>
      <w:r w:rsidRPr="00D25BFD">
        <w:rPr>
          <w:rFonts w:eastAsia="Times New Roman" w:cs="Times New Roman"/>
          <w:szCs w:val="24"/>
        </w:rPr>
        <w:t xml:space="preserve"> </w:t>
      </w:r>
      <w:r>
        <w:rPr>
          <w:rFonts w:eastAsia="Times New Roman" w:cs="Times New Roman"/>
          <w:szCs w:val="24"/>
        </w:rPr>
        <w:t xml:space="preserve">δηλαδή </w:t>
      </w:r>
      <w:r w:rsidRPr="00D25BFD">
        <w:rPr>
          <w:rFonts w:eastAsia="Times New Roman" w:cs="Times New Roman"/>
          <w:szCs w:val="24"/>
        </w:rPr>
        <w:t xml:space="preserve">μία σειρά </w:t>
      </w:r>
      <w:r>
        <w:rPr>
          <w:rFonts w:eastAsia="Times New Roman" w:cs="Times New Roman"/>
          <w:szCs w:val="24"/>
        </w:rPr>
        <w:t xml:space="preserve">από προϊόντα </w:t>
      </w:r>
      <w:r w:rsidRPr="00D25BFD">
        <w:rPr>
          <w:rFonts w:eastAsia="Times New Roman" w:cs="Times New Roman"/>
          <w:szCs w:val="24"/>
        </w:rPr>
        <w:t>που η φήμη τους τρέχει μπροστά</w:t>
      </w:r>
      <w:r>
        <w:rPr>
          <w:rFonts w:eastAsia="Times New Roman" w:cs="Times New Roman"/>
          <w:szCs w:val="24"/>
        </w:rPr>
        <w:t>, κ</w:t>
      </w:r>
      <w:r w:rsidRPr="00D25BFD">
        <w:rPr>
          <w:rFonts w:eastAsia="Times New Roman" w:cs="Times New Roman"/>
          <w:szCs w:val="24"/>
        </w:rPr>
        <w:t xml:space="preserve">ι εμείς δεν μπορούμε ακολουθήσουμε την πορεία </w:t>
      </w:r>
      <w:r>
        <w:rPr>
          <w:rFonts w:eastAsia="Times New Roman" w:cs="Times New Roman"/>
          <w:szCs w:val="24"/>
        </w:rPr>
        <w:t>τους.</w:t>
      </w:r>
      <w:r w:rsidRPr="00D25BFD">
        <w:rPr>
          <w:rFonts w:eastAsia="Times New Roman" w:cs="Times New Roman"/>
          <w:szCs w:val="24"/>
        </w:rPr>
        <w:t xml:space="preserve"> </w:t>
      </w:r>
    </w:p>
    <w:p w14:paraId="2D05F32C" w14:textId="77777777" w:rsidR="00237587" w:rsidRDefault="00AE0D0F">
      <w:pPr>
        <w:spacing w:after="0" w:line="600" w:lineRule="auto"/>
        <w:ind w:firstLine="720"/>
        <w:jc w:val="both"/>
        <w:rPr>
          <w:rFonts w:eastAsia="Times New Roman" w:cs="Times New Roman"/>
          <w:szCs w:val="24"/>
        </w:rPr>
      </w:pPr>
      <w:r w:rsidRPr="00D25BFD">
        <w:rPr>
          <w:rFonts w:eastAsia="Times New Roman" w:cs="Times New Roman"/>
          <w:szCs w:val="24"/>
        </w:rPr>
        <w:t xml:space="preserve">Αυτό είναι κάτι που πρέπει με συγκεκριμένα βήματα και όχι αντιμετωπίζοντας πυροσβεστικά τα προβλήματα του </w:t>
      </w:r>
      <w:r>
        <w:rPr>
          <w:rFonts w:eastAsia="Times New Roman" w:cs="Times New Roman"/>
          <w:szCs w:val="24"/>
        </w:rPr>
        <w:t>αγροτόκοσμου, να το</w:t>
      </w:r>
      <w:r w:rsidRPr="00D25BFD">
        <w:rPr>
          <w:rFonts w:eastAsia="Times New Roman" w:cs="Times New Roman"/>
          <w:szCs w:val="24"/>
        </w:rPr>
        <w:t xml:space="preserve"> λύσουμε</w:t>
      </w:r>
      <w:r>
        <w:rPr>
          <w:rFonts w:eastAsia="Times New Roman" w:cs="Times New Roman"/>
          <w:szCs w:val="24"/>
        </w:rPr>
        <w:t>,</w:t>
      </w:r>
      <w:r w:rsidRPr="00D25BFD">
        <w:rPr>
          <w:rFonts w:eastAsia="Times New Roman" w:cs="Times New Roman"/>
          <w:szCs w:val="24"/>
        </w:rPr>
        <w:t xml:space="preserve"> να τ</w:t>
      </w:r>
      <w:r>
        <w:rPr>
          <w:rFonts w:eastAsia="Times New Roman" w:cs="Times New Roman"/>
          <w:szCs w:val="24"/>
        </w:rPr>
        <w:t>ο</w:t>
      </w:r>
      <w:r w:rsidRPr="00D25BFD">
        <w:rPr>
          <w:rFonts w:eastAsia="Times New Roman" w:cs="Times New Roman"/>
          <w:szCs w:val="24"/>
        </w:rPr>
        <w:t xml:space="preserve"> εκμεταλλευτούμε</w:t>
      </w:r>
      <w:r>
        <w:rPr>
          <w:rFonts w:eastAsia="Times New Roman" w:cs="Times New Roman"/>
          <w:szCs w:val="24"/>
        </w:rPr>
        <w:t>.</w:t>
      </w:r>
      <w:r w:rsidRPr="00D25BFD">
        <w:rPr>
          <w:rFonts w:eastAsia="Times New Roman" w:cs="Times New Roman"/>
          <w:szCs w:val="24"/>
        </w:rPr>
        <w:t xml:space="preserve"> Δηλαδή πρέπει να παράξουμε πλούτο</w:t>
      </w:r>
      <w:r>
        <w:rPr>
          <w:rFonts w:eastAsia="Times New Roman" w:cs="Times New Roman"/>
          <w:szCs w:val="24"/>
        </w:rPr>
        <w:t>,</w:t>
      </w:r>
      <w:r w:rsidRPr="00D25BFD">
        <w:rPr>
          <w:rFonts w:eastAsia="Times New Roman" w:cs="Times New Roman"/>
          <w:szCs w:val="24"/>
        </w:rPr>
        <w:t xml:space="preserve"> να αυξήσουμε την πίτα</w:t>
      </w:r>
      <w:r>
        <w:rPr>
          <w:rFonts w:eastAsia="Times New Roman" w:cs="Times New Roman"/>
          <w:szCs w:val="24"/>
        </w:rPr>
        <w:t>.</w:t>
      </w:r>
      <w:r w:rsidRPr="00D25BFD">
        <w:rPr>
          <w:rFonts w:eastAsia="Times New Roman" w:cs="Times New Roman"/>
          <w:szCs w:val="24"/>
        </w:rPr>
        <w:t xml:space="preserve"> </w:t>
      </w:r>
    </w:p>
    <w:p w14:paraId="2D05F32D" w14:textId="77777777" w:rsidR="00237587" w:rsidRDefault="00AE0D0F">
      <w:pPr>
        <w:spacing w:after="0" w:line="600" w:lineRule="auto"/>
        <w:ind w:firstLine="720"/>
        <w:jc w:val="both"/>
        <w:rPr>
          <w:rFonts w:eastAsia="Times New Roman" w:cs="Times New Roman"/>
          <w:szCs w:val="24"/>
        </w:rPr>
      </w:pPr>
      <w:r w:rsidRPr="00D25BFD">
        <w:rPr>
          <w:rFonts w:eastAsia="Times New Roman" w:cs="Times New Roman"/>
          <w:szCs w:val="24"/>
        </w:rPr>
        <w:t>Τώρα όσον αφορά τη συγκεκριμένη ερώτηση</w:t>
      </w:r>
      <w:r w:rsidRPr="00D25BFD">
        <w:rPr>
          <w:rFonts w:eastAsia="Times New Roman" w:cs="Times New Roman"/>
          <w:szCs w:val="24"/>
        </w:rPr>
        <w:t xml:space="preserve"> σας σχετικά με το έργο της μεταφοράς του νερού του </w:t>
      </w:r>
      <w:r>
        <w:rPr>
          <w:rFonts w:eastAsia="Times New Roman" w:cs="Times New Roman"/>
          <w:szCs w:val="24"/>
        </w:rPr>
        <w:t>Ανάβα</w:t>
      </w:r>
      <w:r w:rsidRPr="00D25BFD">
        <w:rPr>
          <w:rFonts w:eastAsia="Times New Roman" w:cs="Times New Roman"/>
          <w:szCs w:val="24"/>
        </w:rPr>
        <w:t xml:space="preserve">λου </w:t>
      </w:r>
      <w:r>
        <w:rPr>
          <w:rFonts w:eastAsia="Times New Roman" w:cs="Times New Roman"/>
          <w:szCs w:val="24"/>
        </w:rPr>
        <w:t>προς</w:t>
      </w:r>
      <w:r w:rsidRPr="00D25BFD">
        <w:rPr>
          <w:rFonts w:eastAsia="Times New Roman" w:cs="Times New Roman"/>
          <w:szCs w:val="24"/>
        </w:rPr>
        <w:t xml:space="preserve"> Κουτσοπόδι</w:t>
      </w:r>
      <w:r>
        <w:rPr>
          <w:rFonts w:eastAsia="Times New Roman" w:cs="Times New Roman"/>
          <w:szCs w:val="24"/>
        </w:rPr>
        <w:t>,</w:t>
      </w:r>
      <w:r w:rsidRPr="00D25BFD">
        <w:rPr>
          <w:rFonts w:eastAsia="Times New Roman" w:cs="Times New Roman"/>
          <w:szCs w:val="24"/>
        </w:rPr>
        <w:t xml:space="preserve"> Μυκήνες</w:t>
      </w:r>
      <w:r>
        <w:rPr>
          <w:rFonts w:eastAsia="Times New Roman" w:cs="Times New Roman"/>
          <w:szCs w:val="24"/>
        </w:rPr>
        <w:t>,</w:t>
      </w:r>
      <w:r w:rsidRPr="00D25BFD">
        <w:rPr>
          <w:rFonts w:eastAsia="Times New Roman" w:cs="Times New Roman"/>
          <w:szCs w:val="24"/>
        </w:rPr>
        <w:t xml:space="preserve"> Μοναστηράκι Φίχτια και Ερμιονίδα</w:t>
      </w:r>
      <w:r>
        <w:rPr>
          <w:rFonts w:eastAsia="Times New Roman" w:cs="Times New Roman"/>
          <w:szCs w:val="24"/>
        </w:rPr>
        <w:t>,</w:t>
      </w:r>
      <w:r w:rsidRPr="00D25BFD">
        <w:rPr>
          <w:rFonts w:eastAsia="Times New Roman" w:cs="Times New Roman"/>
          <w:szCs w:val="24"/>
        </w:rPr>
        <w:t xml:space="preserve"> </w:t>
      </w:r>
      <w:r>
        <w:rPr>
          <w:rFonts w:eastAsia="Times New Roman" w:cs="Times New Roman"/>
          <w:szCs w:val="24"/>
        </w:rPr>
        <w:t xml:space="preserve">να σας θυμίσω -άλλωστε από εκεί είστε και το </w:t>
      </w:r>
      <w:r w:rsidRPr="00D25BFD">
        <w:rPr>
          <w:rFonts w:eastAsia="Times New Roman" w:cs="Times New Roman"/>
          <w:szCs w:val="24"/>
        </w:rPr>
        <w:t>ξέρετε καλά</w:t>
      </w:r>
      <w:r>
        <w:rPr>
          <w:rFonts w:eastAsia="Times New Roman" w:cs="Times New Roman"/>
          <w:szCs w:val="24"/>
        </w:rPr>
        <w:t>-</w:t>
      </w:r>
      <w:r w:rsidRPr="00D25BFD">
        <w:rPr>
          <w:rFonts w:eastAsia="Times New Roman" w:cs="Times New Roman"/>
          <w:szCs w:val="24"/>
        </w:rPr>
        <w:t xml:space="preserve"> ότι πρόκειται για ένα μεγαλόπνοο έργο που ξεκίνησε τη δεκαετία του </w:t>
      </w:r>
      <w:r>
        <w:rPr>
          <w:rFonts w:eastAsia="Times New Roman" w:cs="Times New Roman"/>
          <w:szCs w:val="24"/>
        </w:rPr>
        <w:t>19</w:t>
      </w:r>
      <w:r w:rsidRPr="00D25BFD">
        <w:rPr>
          <w:rFonts w:eastAsia="Times New Roman" w:cs="Times New Roman"/>
          <w:szCs w:val="24"/>
        </w:rPr>
        <w:t>80</w:t>
      </w:r>
      <w:r>
        <w:rPr>
          <w:rFonts w:eastAsia="Times New Roman" w:cs="Times New Roman"/>
          <w:szCs w:val="24"/>
        </w:rPr>
        <w:t>.</w:t>
      </w:r>
      <w:r w:rsidRPr="00D25BFD">
        <w:rPr>
          <w:rFonts w:eastAsia="Times New Roman" w:cs="Times New Roman"/>
          <w:szCs w:val="24"/>
        </w:rPr>
        <w:t xml:space="preserve"> </w:t>
      </w:r>
      <w:r>
        <w:rPr>
          <w:rFonts w:eastAsia="Times New Roman" w:cs="Times New Roman"/>
          <w:szCs w:val="24"/>
        </w:rPr>
        <w:t>Κ</w:t>
      </w:r>
      <w:r w:rsidRPr="00D25BFD">
        <w:rPr>
          <w:rFonts w:eastAsia="Times New Roman" w:cs="Times New Roman"/>
          <w:szCs w:val="24"/>
        </w:rPr>
        <w:t>ι ε</w:t>
      </w:r>
      <w:r w:rsidRPr="00D25BFD">
        <w:rPr>
          <w:rFonts w:eastAsia="Times New Roman" w:cs="Times New Roman"/>
          <w:szCs w:val="24"/>
        </w:rPr>
        <w:t xml:space="preserve">γώ ο </w:t>
      </w:r>
      <w:r>
        <w:rPr>
          <w:rFonts w:eastAsia="Times New Roman" w:cs="Times New Roman"/>
          <w:szCs w:val="24"/>
        </w:rPr>
        <w:t>ίδιος, ως φοιτητής, το 1993 επισκέφθηκα την περιοχή σ</w:t>
      </w:r>
      <w:r w:rsidRPr="00D25BFD">
        <w:rPr>
          <w:rFonts w:eastAsia="Times New Roman" w:cs="Times New Roman"/>
          <w:szCs w:val="24"/>
        </w:rPr>
        <w:t>τα πλαίσια φοιτητικής εκπαιδευτικής εκδρομής</w:t>
      </w:r>
      <w:r w:rsidRPr="00365E39">
        <w:rPr>
          <w:rFonts w:eastAsia="Times New Roman" w:cs="Times New Roman"/>
          <w:szCs w:val="24"/>
        </w:rPr>
        <w:t>,</w:t>
      </w:r>
      <w:r w:rsidRPr="00D25BFD">
        <w:rPr>
          <w:rFonts w:eastAsia="Times New Roman" w:cs="Times New Roman"/>
          <w:szCs w:val="24"/>
        </w:rPr>
        <w:t xml:space="preserve"> για να </w:t>
      </w:r>
      <w:r>
        <w:rPr>
          <w:rFonts w:eastAsia="Times New Roman" w:cs="Times New Roman"/>
          <w:szCs w:val="24"/>
        </w:rPr>
        <w:t xml:space="preserve">δούμε το τι ακριβώς γίνεται στον Ανάβαλο. </w:t>
      </w:r>
      <w:r w:rsidRPr="00D25BFD">
        <w:rPr>
          <w:rFonts w:eastAsia="Times New Roman" w:cs="Times New Roman"/>
          <w:szCs w:val="24"/>
        </w:rPr>
        <w:t>Από τότε έχ</w:t>
      </w:r>
      <w:r>
        <w:rPr>
          <w:rFonts w:eastAsia="Times New Roman" w:cs="Times New Roman"/>
          <w:szCs w:val="24"/>
        </w:rPr>
        <w:t>ουν γίνει μία σειρά από έργα-επεκτάσει</w:t>
      </w:r>
      <w:r w:rsidRPr="00D25BFD">
        <w:rPr>
          <w:rFonts w:eastAsia="Times New Roman" w:cs="Times New Roman"/>
          <w:szCs w:val="24"/>
        </w:rPr>
        <w:t>ς και συνεχώς λόγω της επάρκειας τ</w:t>
      </w:r>
      <w:r>
        <w:rPr>
          <w:rFonts w:eastAsia="Times New Roman" w:cs="Times New Roman"/>
          <w:szCs w:val="24"/>
        </w:rPr>
        <w:t>ου νερού που ε</w:t>
      </w:r>
      <w:r w:rsidRPr="00D25BFD">
        <w:rPr>
          <w:rFonts w:eastAsia="Times New Roman" w:cs="Times New Roman"/>
          <w:szCs w:val="24"/>
        </w:rPr>
        <w:t>υτυχώς</w:t>
      </w:r>
      <w:r w:rsidRPr="00D25BFD">
        <w:rPr>
          <w:rFonts w:eastAsia="Times New Roman" w:cs="Times New Roman"/>
          <w:szCs w:val="24"/>
        </w:rPr>
        <w:t xml:space="preserve"> υπάρχει στην περιοχή</w:t>
      </w:r>
      <w:r>
        <w:rPr>
          <w:rFonts w:eastAsia="Times New Roman" w:cs="Times New Roman"/>
          <w:szCs w:val="24"/>
        </w:rPr>
        <w:t>,</w:t>
      </w:r>
      <w:r w:rsidRPr="00D25BFD">
        <w:rPr>
          <w:rFonts w:eastAsia="Times New Roman" w:cs="Times New Roman"/>
          <w:szCs w:val="24"/>
        </w:rPr>
        <w:t xml:space="preserve"> το δίκτυο επεκτείνεται</w:t>
      </w:r>
      <w:r>
        <w:rPr>
          <w:rFonts w:eastAsia="Times New Roman" w:cs="Times New Roman"/>
          <w:szCs w:val="24"/>
        </w:rPr>
        <w:t>.</w:t>
      </w:r>
      <w:r w:rsidRPr="00D25BFD">
        <w:rPr>
          <w:rFonts w:eastAsia="Times New Roman" w:cs="Times New Roman"/>
          <w:szCs w:val="24"/>
        </w:rPr>
        <w:t xml:space="preserve"> </w:t>
      </w:r>
    </w:p>
    <w:p w14:paraId="2D05F32E" w14:textId="77777777" w:rsidR="00237587" w:rsidRDefault="00AE0D0F">
      <w:pPr>
        <w:spacing w:after="0" w:line="600" w:lineRule="auto"/>
        <w:ind w:firstLine="720"/>
        <w:jc w:val="both"/>
        <w:rPr>
          <w:rFonts w:eastAsia="Times New Roman" w:cs="Times New Roman"/>
          <w:szCs w:val="24"/>
        </w:rPr>
      </w:pPr>
      <w:r w:rsidRPr="00D25BFD">
        <w:rPr>
          <w:rFonts w:eastAsia="Times New Roman" w:cs="Times New Roman"/>
          <w:szCs w:val="24"/>
        </w:rPr>
        <w:lastRenderedPageBreak/>
        <w:t xml:space="preserve">Εδώ </w:t>
      </w:r>
      <w:r>
        <w:rPr>
          <w:rFonts w:eastAsia="Times New Roman" w:cs="Times New Roman"/>
          <w:szCs w:val="24"/>
        </w:rPr>
        <w:t xml:space="preserve">πρέπει </w:t>
      </w:r>
      <w:r w:rsidRPr="00D25BFD">
        <w:rPr>
          <w:rFonts w:eastAsia="Times New Roman" w:cs="Times New Roman"/>
          <w:szCs w:val="24"/>
        </w:rPr>
        <w:t xml:space="preserve">να δούμε ότι το προτεινόμενο έργο έχει φτάσει μαζί με τα υποέργα του τα </w:t>
      </w:r>
      <w:r>
        <w:rPr>
          <w:rFonts w:eastAsia="Times New Roman" w:cs="Times New Roman"/>
          <w:szCs w:val="24"/>
        </w:rPr>
        <w:t>7.896.000</w:t>
      </w:r>
      <w:r w:rsidRPr="00D25BFD">
        <w:rPr>
          <w:rFonts w:eastAsia="Times New Roman" w:cs="Times New Roman"/>
          <w:szCs w:val="24"/>
        </w:rPr>
        <w:t xml:space="preserve"> ευρώ</w:t>
      </w:r>
      <w:r>
        <w:rPr>
          <w:rFonts w:eastAsia="Times New Roman" w:cs="Times New Roman"/>
          <w:szCs w:val="24"/>
        </w:rPr>
        <w:t>.</w:t>
      </w:r>
      <w:r w:rsidRPr="00D25BFD">
        <w:rPr>
          <w:rFonts w:eastAsia="Times New Roman" w:cs="Times New Roman"/>
          <w:szCs w:val="24"/>
        </w:rPr>
        <w:t xml:space="preserve"> Αυτό περιλαμβάνει τα κάτωθι </w:t>
      </w:r>
      <w:r>
        <w:rPr>
          <w:rFonts w:eastAsia="Times New Roman" w:cs="Times New Roman"/>
          <w:szCs w:val="24"/>
        </w:rPr>
        <w:t>υπο</w:t>
      </w:r>
      <w:r w:rsidRPr="00D25BFD">
        <w:rPr>
          <w:rFonts w:eastAsia="Times New Roman" w:cs="Times New Roman"/>
          <w:szCs w:val="24"/>
        </w:rPr>
        <w:t>έργα</w:t>
      </w:r>
      <w:r>
        <w:rPr>
          <w:rFonts w:eastAsia="Times New Roman" w:cs="Times New Roman"/>
          <w:szCs w:val="24"/>
        </w:rPr>
        <w:t xml:space="preserve">: </w:t>
      </w:r>
      <w:r w:rsidRPr="00D25BFD">
        <w:rPr>
          <w:rFonts w:eastAsia="Times New Roman" w:cs="Times New Roman"/>
          <w:szCs w:val="24"/>
        </w:rPr>
        <w:t>Περιλαμβάνει τη μεταφορά και διανομή του δικτύου ύδρευσης σε Κουτσοπόδι</w:t>
      </w:r>
      <w:r>
        <w:rPr>
          <w:rFonts w:eastAsia="Times New Roman" w:cs="Times New Roman"/>
          <w:szCs w:val="24"/>
        </w:rPr>
        <w:t>,</w:t>
      </w:r>
      <w:r w:rsidRPr="00D25BFD">
        <w:rPr>
          <w:rFonts w:eastAsia="Times New Roman" w:cs="Times New Roman"/>
          <w:szCs w:val="24"/>
        </w:rPr>
        <w:t xml:space="preserve"> Μυκήνες</w:t>
      </w:r>
      <w:r>
        <w:rPr>
          <w:rFonts w:eastAsia="Times New Roman" w:cs="Times New Roman"/>
          <w:szCs w:val="24"/>
        </w:rPr>
        <w:t>,</w:t>
      </w:r>
      <w:r w:rsidRPr="00D25BFD">
        <w:rPr>
          <w:rFonts w:eastAsia="Times New Roman" w:cs="Times New Roman"/>
          <w:szCs w:val="24"/>
        </w:rPr>
        <w:t xml:space="preserve"> Μοναστηράκι</w:t>
      </w:r>
      <w:r>
        <w:rPr>
          <w:rFonts w:eastAsia="Times New Roman" w:cs="Times New Roman"/>
          <w:szCs w:val="24"/>
        </w:rPr>
        <w:t>,</w:t>
      </w:r>
      <w:r w:rsidRPr="00D25BFD">
        <w:rPr>
          <w:rFonts w:eastAsia="Times New Roman" w:cs="Times New Roman"/>
          <w:szCs w:val="24"/>
        </w:rPr>
        <w:t xml:space="preserve"> Φίχτια</w:t>
      </w:r>
      <w:r>
        <w:rPr>
          <w:rFonts w:eastAsia="Times New Roman" w:cs="Times New Roman"/>
          <w:szCs w:val="24"/>
        </w:rPr>
        <w:t>,</w:t>
      </w:r>
      <w:r w:rsidRPr="00D25BFD">
        <w:rPr>
          <w:rFonts w:eastAsia="Times New Roman" w:cs="Times New Roman"/>
          <w:szCs w:val="24"/>
        </w:rPr>
        <w:t xml:space="preserve"> Χώνικα</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εροδρόμιο, </w:t>
      </w:r>
      <w:r w:rsidRPr="00D25BFD">
        <w:rPr>
          <w:rFonts w:eastAsia="Times New Roman" w:cs="Times New Roman"/>
          <w:szCs w:val="24"/>
        </w:rPr>
        <w:t xml:space="preserve">Ελληνικό </w:t>
      </w:r>
      <w:r>
        <w:rPr>
          <w:rFonts w:eastAsia="Times New Roman" w:cs="Times New Roman"/>
          <w:szCs w:val="24"/>
        </w:rPr>
        <w:t>του Δ</w:t>
      </w:r>
      <w:r w:rsidRPr="00D25BFD">
        <w:rPr>
          <w:rFonts w:eastAsia="Times New Roman" w:cs="Times New Roman"/>
          <w:szCs w:val="24"/>
        </w:rPr>
        <w:t>ήμου Μιδέας της Αργολίδας</w:t>
      </w:r>
      <w:r>
        <w:rPr>
          <w:rFonts w:eastAsia="Times New Roman" w:cs="Times New Roman"/>
          <w:szCs w:val="24"/>
        </w:rPr>
        <w:t>,</w:t>
      </w:r>
      <w:r w:rsidRPr="00D25BFD">
        <w:rPr>
          <w:rFonts w:eastAsia="Times New Roman" w:cs="Times New Roman"/>
          <w:szCs w:val="24"/>
        </w:rPr>
        <w:t xml:space="preserve"> το οποίο </w:t>
      </w:r>
      <w:r>
        <w:rPr>
          <w:rFonts w:eastAsia="Times New Roman" w:cs="Times New Roman"/>
          <w:szCs w:val="24"/>
        </w:rPr>
        <w:t xml:space="preserve">έχει </w:t>
      </w:r>
      <w:r w:rsidRPr="00D25BFD">
        <w:rPr>
          <w:rFonts w:eastAsia="Times New Roman" w:cs="Times New Roman"/>
          <w:szCs w:val="24"/>
        </w:rPr>
        <w:t xml:space="preserve">κόστος </w:t>
      </w:r>
      <w:r>
        <w:rPr>
          <w:rFonts w:eastAsia="Times New Roman" w:cs="Times New Roman"/>
          <w:szCs w:val="24"/>
        </w:rPr>
        <w:t>4.0</w:t>
      </w:r>
      <w:r w:rsidRPr="00D25BFD">
        <w:rPr>
          <w:rFonts w:eastAsia="Times New Roman" w:cs="Times New Roman"/>
          <w:szCs w:val="24"/>
        </w:rPr>
        <w:t>73</w:t>
      </w:r>
      <w:r>
        <w:rPr>
          <w:rFonts w:eastAsia="Times New Roman" w:cs="Times New Roman"/>
          <w:szCs w:val="24"/>
        </w:rPr>
        <w:t>.</w:t>
      </w:r>
      <w:r w:rsidRPr="00D25BFD">
        <w:rPr>
          <w:rFonts w:eastAsia="Times New Roman" w:cs="Times New Roman"/>
          <w:szCs w:val="24"/>
        </w:rPr>
        <w:t>0</w:t>
      </w:r>
      <w:r>
        <w:rPr>
          <w:rFonts w:eastAsia="Times New Roman" w:cs="Times New Roman"/>
          <w:szCs w:val="24"/>
        </w:rPr>
        <w:t>0</w:t>
      </w:r>
      <w:r w:rsidRPr="00D25BFD">
        <w:rPr>
          <w:rFonts w:eastAsia="Times New Roman" w:cs="Times New Roman"/>
          <w:szCs w:val="24"/>
        </w:rPr>
        <w:t xml:space="preserve">0 </w:t>
      </w:r>
      <w:r>
        <w:rPr>
          <w:rFonts w:eastAsia="Times New Roman" w:cs="Times New Roman"/>
          <w:szCs w:val="24"/>
        </w:rPr>
        <w:t xml:space="preserve">ευρώ. </w:t>
      </w:r>
      <w:r w:rsidRPr="00D25BFD">
        <w:rPr>
          <w:rFonts w:eastAsia="Times New Roman" w:cs="Times New Roman"/>
          <w:szCs w:val="24"/>
        </w:rPr>
        <w:t xml:space="preserve">Περιλαμβάνει εργασίες προβλεπόμενες για </w:t>
      </w:r>
      <w:r>
        <w:rPr>
          <w:rFonts w:eastAsia="Times New Roman" w:cs="Times New Roman"/>
          <w:szCs w:val="24"/>
        </w:rPr>
        <w:t>α</w:t>
      </w:r>
      <w:r w:rsidRPr="00D25BFD">
        <w:rPr>
          <w:rFonts w:eastAsia="Times New Roman" w:cs="Times New Roman"/>
          <w:szCs w:val="24"/>
        </w:rPr>
        <w:t>ρχαιολογία</w:t>
      </w:r>
      <w:r>
        <w:rPr>
          <w:rFonts w:eastAsia="Times New Roman" w:cs="Times New Roman"/>
          <w:szCs w:val="24"/>
        </w:rPr>
        <w:t>,</w:t>
      </w:r>
      <w:r>
        <w:rPr>
          <w:rFonts w:eastAsia="Times New Roman" w:cs="Times New Roman"/>
          <w:szCs w:val="24"/>
        </w:rPr>
        <w:t xml:space="preserve"> -</w:t>
      </w:r>
      <w:r w:rsidRPr="00D25BFD">
        <w:rPr>
          <w:rFonts w:eastAsia="Times New Roman" w:cs="Times New Roman"/>
          <w:szCs w:val="24"/>
        </w:rPr>
        <w:t>προφανώ</w:t>
      </w:r>
      <w:r>
        <w:rPr>
          <w:rFonts w:eastAsia="Times New Roman" w:cs="Times New Roman"/>
          <w:szCs w:val="24"/>
        </w:rPr>
        <w:t>ς η περιοχή είναι πλούσια και</w:t>
      </w:r>
      <w:r w:rsidRPr="00D25BFD">
        <w:rPr>
          <w:rFonts w:eastAsia="Times New Roman" w:cs="Times New Roman"/>
          <w:szCs w:val="24"/>
        </w:rPr>
        <w:t xml:space="preserve"> θα υπάρχουν ευρήματα</w:t>
      </w:r>
      <w:r>
        <w:rPr>
          <w:rFonts w:eastAsia="Times New Roman" w:cs="Times New Roman"/>
          <w:szCs w:val="24"/>
        </w:rPr>
        <w:t>-</w:t>
      </w:r>
      <w:r w:rsidRPr="00D25BFD">
        <w:rPr>
          <w:rFonts w:eastAsia="Times New Roman" w:cs="Times New Roman"/>
          <w:szCs w:val="24"/>
        </w:rPr>
        <w:t xml:space="preserve"> </w:t>
      </w:r>
      <w:r>
        <w:rPr>
          <w:rFonts w:eastAsia="Times New Roman" w:cs="Times New Roman"/>
          <w:szCs w:val="24"/>
        </w:rPr>
        <w:t xml:space="preserve">ύψους </w:t>
      </w:r>
      <w:r w:rsidRPr="00D25BFD">
        <w:rPr>
          <w:rFonts w:eastAsia="Times New Roman" w:cs="Times New Roman"/>
          <w:szCs w:val="24"/>
        </w:rPr>
        <w:t>450.000</w:t>
      </w:r>
      <w:r>
        <w:rPr>
          <w:rFonts w:eastAsia="Times New Roman" w:cs="Times New Roman"/>
          <w:szCs w:val="24"/>
        </w:rPr>
        <w:t xml:space="preserve"> ευρώ,</w:t>
      </w:r>
      <w:r w:rsidRPr="00D25BFD">
        <w:rPr>
          <w:rFonts w:eastAsia="Times New Roman" w:cs="Times New Roman"/>
          <w:szCs w:val="24"/>
        </w:rPr>
        <w:t xml:space="preserve"> απαλλοτριώσεις </w:t>
      </w:r>
      <w:r>
        <w:rPr>
          <w:rFonts w:eastAsia="Times New Roman" w:cs="Times New Roman"/>
          <w:szCs w:val="24"/>
        </w:rPr>
        <w:t xml:space="preserve">ύψους </w:t>
      </w:r>
      <w:r w:rsidRPr="00D25BFD">
        <w:rPr>
          <w:rFonts w:eastAsia="Times New Roman" w:cs="Times New Roman"/>
          <w:szCs w:val="24"/>
        </w:rPr>
        <w:t xml:space="preserve">750.000 </w:t>
      </w:r>
      <w:r>
        <w:rPr>
          <w:rFonts w:eastAsia="Times New Roman" w:cs="Times New Roman"/>
          <w:szCs w:val="24"/>
        </w:rPr>
        <w:t xml:space="preserve">ευρώ, </w:t>
      </w:r>
      <w:r w:rsidRPr="00D25BFD">
        <w:rPr>
          <w:rFonts w:eastAsia="Times New Roman" w:cs="Times New Roman"/>
          <w:szCs w:val="24"/>
        </w:rPr>
        <w:t>για τη ΔΕΗ 500</w:t>
      </w:r>
      <w:r>
        <w:rPr>
          <w:rFonts w:eastAsia="Times New Roman" w:cs="Times New Roman"/>
          <w:szCs w:val="24"/>
        </w:rPr>
        <w:t>.000 ευρώ</w:t>
      </w:r>
      <w:r w:rsidRPr="00D25BFD">
        <w:rPr>
          <w:rFonts w:eastAsia="Times New Roman" w:cs="Times New Roman"/>
          <w:szCs w:val="24"/>
        </w:rPr>
        <w:t xml:space="preserve"> και διάφορα άλλα που ανεβάζουν το κόστος στα 7</w:t>
      </w:r>
      <w:r>
        <w:rPr>
          <w:rFonts w:eastAsia="Times New Roman" w:cs="Times New Roman"/>
          <w:szCs w:val="24"/>
        </w:rPr>
        <w:t>.</w:t>
      </w:r>
      <w:r w:rsidRPr="00D25BFD">
        <w:rPr>
          <w:rFonts w:eastAsia="Times New Roman" w:cs="Times New Roman"/>
          <w:szCs w:val="24"/>
        </w:rPr>
        <w:t>8</w:t>
      </w:r>
      <w:r>
        <w:rPr>
          <w:rFonts w:eastAsia="Times New Roman" w:cs="Times New Roman"/>
          <w:szCs w:val="24"/>
        </w:rPr>
        <w:t>96.00</w:t>
      </w:r>
      <w:r w:rsidRPr="00D25BFD">
        <w:rPr>
          <w:rFonts w:eastAsia="Times New Roman" w:cs="Times New Roman"/>
          <w:szCs w:val="24"/>
        </w:rPr>
        <w:t xml:space="preserve">0 </w:t>
      </w:r>
      <w:r>
        <w:rPr>
          <w:rFonts w:eastAsia="Times New Roman" w:cs="Times New Roman"/>
          <w:szCs w:val="24"/>
        </w:rPr>
        <w:t>ευρώ.</w:t>
      </w:r>
    </w:p>
    <w:p w14:paraId="2D05F32F" w14:textId="77777777" w:rsidR="00237587" w:rsidRDefault="00AE0D0F">
      <w:pPr>
        <w:spacing w:after="0" w:line="600" w:lineRule="auto"/>
        <w:ind w:firstLine="720"/>
        <w:jc w:val="both"/>
        <w:rPr>
          <w:rFonts w:eastAsia="Times New Roman" w:cs="Times New Roman"/>
          <w:szCs w:val="24"/>
        </w:rPr>
      </w:pPr>
      <w:r w:rsidRPr="00D25BFD">
        <w:rPr>
          <w:rFonts w:eastAsia="Times New Roman" w:cs="Times New Roman"/>
          <w:szCs w:val="24"/>
        </w:rPr>
        <w:t>Εδώ να πούμε</w:t>
      </w:r>
      <w:r>
        <w:rPr>
          <w:rFonts w:eastAsia="Times New Roman" w:cs="Times New Roman"/>
          <w:szCs w:val="24"/>
        </w:rPr>
        <w:t>,</w:t>
      </w:r>
      <w:r w:rsidRPr="00D25BFD">
        <w:rPr>
          <w:rFonts w:eastAsia="Times New Roman" w:cs="Times New Roman"/>
          <w:szCs w:val="24"/>
        </w:rPr>
        <w:t xml:space="preserve"> </w:t>
      </w:r>
      <w:r>
        <w:rPr>
          <w:rFonts w:eastAsia="Times New Roman" w:cs="Times New Roman"/>
          <w:szCs w:val="24"/>
        </w:rPr>
        <w:t xml:space="preserve">όμως, ότι η </w:t>
      </w:r>
      <w:r>
        <w:rPr>
          <w:rFonts w:eastAsia="Times New Roman" w:cs="Times New Roman"/>
          <w:szCs w:val="24"/>
        </w:rPr>
        <w:t>υ</w:t>
      </w:r>
      <w:r>
        <w:rPr>
          <w:rFonts w:eastAsia="Times New Roman" w:cs="Times New Roman"/>
          <w:szCs w:val="24"/>
        </w:rPr>
        <w:t>πηρεσία -</w:t>
      </w:r>
      <w:r w:rsidRPr="00D25BFD">
        <w:rPr>
          <w:rFonts w:eastAsia="Times New Roman" w:cs="Times New Roman"/>
          <w:szCs w:val="24"/>
        </w:rPr>
        <w:t>και είναι προς τιμήν της</w:t>
      </w:r>
      <w:r>
        <w:rPr>
          <w:rFonts w:eastAsia="Times New Roman" w:cs="Times New Roman"/>
          <w:szCs w:val="24"/>
        </w:rPr>
        <w:t>-</w:t>
      </w:r>
      <w:r w:rsidRPr="00D25BFD">
        <w:rPr>
          <w:rFonts w:eastAsia="Times New Roman" w:cs="Times New Roman"/>
          <w:szCs w:val="24"/>
        </w:rPr>
        <w:t xml:space="preserve"> έχει προβεί σε όλες τις απαραίτητες ενέργειες</w:t>
      </w:r>
      <w:r>
        <w:rPr>
          <w:rFonts w:eastAsia="Times New Roman" w:cs="Times New Roman"/>
          <w:szCs w:val="24"/>
        </w:rPr>
        <w:t>,</w:t>
      </w:r>
      <w:r w:rsidRPr="00D25BFD">
        <w:rPr>
          <w:rFonts w:eastAsia="Times New Roman" w:cs="Times New Roman"/>
          <w:szCs w:val="24"/>
        </w:rPr>
        <w:t xml:space="preserve"> που είναι χρονοβόρες</w:t>
      </w:r>
      <w:r>
        <w:rPr>
          <w:rFonts w:eastAsia="Times New Roman" w:cs="Times New Roman"/>
          <w:szCs w:val="24"/>
        </w:rPr>
        <w:t xml:space="preserve"> </w:t>
      </w:r>
      <w:r w:rsidRPr="00D25BFD">
        <w:rPr>
          <w:rFonts w:eastAsia="Times New Roman" w:cs="Times New Roman"/>
          <w:szCs w:val="24"/>
        </w:rPr>
        <w:t>γιατί εμπλέκονται πολλές υπηρεσίες</w:t>
      </w:r>
      <w:r>
        <w:rPr>
          <w:rFonts w:eastAsia="Times New Roman" w:cs="Times New Roman"/>
          <w:szCs w:val="24"/>
        </w:rPr>
        <w:t>,</w:t>
      </w:r>
      <w:r w:rsidRPr="00D25BFD">
        <w:rPr>
          <w:rFonts w:eastAsia="Times New Roman" w:cs="Times New Roman"/>
          <w:szCs w:val="24"/>
        </w:rPr>
        <w:t xml:space="preserve"> για να τρέξει τη διαδικασία των απαλλοτριώσεων πολύ νωρίτερα από το προβλεπόμενο</w:t>
      </w:r>
      <w:r>
        <w:rPr>
          <w:rFonts w:eastAsia="Times New Roman" w:cs="Times New Roman"/>
          <w:szCs w:val="24"/>
        </w:rPr>
        <w:t xml:space="preserve">. </w:t>
      </w:r>
      <w:r w:rsidRPr="00D25BFD">
        <w:rPr>
          <w:rFonts w:eastAsia="Times New Roman" w:cs="Times New Roman"/>
          <w:szCs w:val="24"/>
        </w:rPr>
        <w:t>Κ</w:t>
      </w:r>
      <w:r>
        <w:rPr>
          <w:rFonts w:eastAsia="Times New Roman" w:cs="Times New Roman"/>
          <w:szCs w:val="24"/>
        </w:rPr>
        <w:t>αι αυτό διότι κ</w:t>
      </w:r>
      <w:r w:rsidRPr="00D25BFD">
        <w:rPr>
          <w:rFonts w:eastAsia="Times New Roman" w:cs="Times New Roman"/>
          <w:szCs w:val="24"/>
        </w:rPr>
        <w:t>ατάφερε να κάνει δύο διαδικασίες παράλληλα και όχι διαδοχικά</w:t>
      </w:r>
      <w:r>
        <w:rPr>
          <w:rFonts w:eastAsia="Times New Roman" w:cs="Times New Roman"/>
          <w:szCs w:val="24"/>
        </w:rPr>
        <w:t>.</w:t>
      </w:r>
      <w:r w:rsidRPr="00D25BFD">
        <w:rPr>
          <w:rFonts w:eastAsia="Times New Roman" w:cs="Times New Roman"/>
          <w:szCs w:val="24"/>
        </w:rPr>
        <w:t xml:space="preserve"> Δεν άθροισε</w:t>
      </w:r>
      <w:r>
        <w:rPr>
          <w:rFonts w:eastAsia="Times New Roman" w:cs="Times New Roman"/>
          <w:szCs w:val="24"/>
        </w:rPr>
        <w:t>,</w:t>
      </w:r>
      <w:r w:rsidRPr="00D25BFD">
        <w:rPr>
          <w:rFonts w:eastAsia="Times New Roman" w:cs="Times New Roman"/>
          <w:szCs w:val="24"/>
        </w:rPr>
        <w:t xml:space="preserve"> δηλαδή</w:t>
      </w:r>
      <w:r>
        <w:rPr>
          <w:rFonts w:eastAsia="Times New Roman" w:cs="Times New Roman"/>
          <w:szCs w:val="24"/>
        </w:rPr>
        <w:t>,</w:t>
      </w:r>
      <w:r w:rsidRPr="00D25BFD">
        <w:rPr>
          <w:rFonts w:eastAsia="Times New Roman" w:cs="Times New Roman"/>
          <w:szCs w:val="24"/>
        </w:rPr>
        <w:t xml:space="preserve"> το</w:t>
      </w:r>
      <w:r>
        <w:rPr>
          <w:rFonts w:eastAsia="Times New Roman" w:cs="Times New Roman"/>
          <w:szCs w:val="24"/>
        </w:rPr>
        <w:t>ν χρόνο αλλά λ</w:t>
      </w:r>
      <w:r w:rsidRPr="00D25BFD">
        <w:rPr>
          <w:rFonts w:eastAsia="Times New Roman" w:cs="Times New Roman"/>
          <w:szCs w:val="24"/>
        </w:rPr>
        <w:t>ειτούργησε παράλληλα</w:t>
      </w:r>
      <w:r>
        <w:rPr>
          <w:rFonts w:eastAsia="Times New Roman" w:cs="Times New Roman"/>
          <w:szCs w:val="24"/>
        </w:rPr>
        <w:t>.</w:t>
      </w:r>
      <w:r w:rsidRPr="00D25BFD">
        <w:rPr>
          <w:rFonts w:eastAsia="Times New Roman" w:cs="Times New Roman"/>
          <w:szCs w:val="24"/>
        </w:rPr>
        <w:t xml:space="preserve"> </w:t>
      </w:r>
      <w:r w:rsidRPr="00D25BFD">
        <w:rPr>
          <w:rFonts w:eastAsia="Times New Roman" w:cs="Times New Roman"/>
          <w:szCs w:val="24"/>
        </w:rPr>
        <w:t>Αυτό</w:t>
      </w:r>
      <w:r>
        <w:rPr>
          <w:rFonts w:eastAsia="Times New Roman" w:cs="Times New Roman"/>
          <w:szCs w:val="24"/>
        </w:rPr>
        <w:t>,</w:t>
      </w:r>
      <w:r w:rsidRPr="00D25BFD">
        <w:rPr>
          <w:rFonts w:eastAsia="Times New Roman" w:cs="Times New Roman"/>
          <w:szCs w:val="24"/>
        </w:rPr>
        <w:t xml:space="preserve"> </w:t>
      </w:r>
      <w:r>
        <w:rPr>
          <w:rFonts w:eastAsia="Times New Roman" w:cs="Times New Roman"/>
          <w:szCs w:val="24"/>
        </w:rPr>
        <w:t>όμως, μα</w:t>
      </w:r>
      <w:r w:rsidRPr="00D25BFD">
        <w:rPr>
          <w:rFonts w:eastAsia="Times New Roman" w:cs="Times New Roman"/>
          <w:szCs w:val="24"/>
        </w:rPr>
        <w:t>ς έχει φτάσει σε μία φάση</w:t>
      </w:r>
      <w:r>
        <w:rPr>
          <w:rFonts w:eastAsia="Times New Roman" w:cs="Times New Roman"/>
          <w:szCs w:val="24"/>
        </w:rPr>
        <w:t>,</w:t>
      </w:r>
      <w:r w:rsidRPr="00D25BFD">
        <w:rPr>
          <w:rFonts w:eastAsia="Times New Roman" w:cs="Times New Roman"/>
          <w:szCs w:val="24"/>
        </w:rPr>
        <w:t xml:space="preserve"> που το έργο έχει ήδη </w:t>
      </w:r>
      <w:r>
        <w:rPr>
          <w:rFonts w:eastAsia="Times New Roman" w:cs="Times New Roman"/>
          <w:szCs w:val="24"/>
        </w:rPr>
        <w:t>επιταχυνθεί</w:t>
      </w:r>
      <w:r w:rsidRPr="00D25BFD">
        <w:rPr>
          <w:rFonts w:eastAsia="Times New Roman" w:cs="Times New Roman"/>
          <w:szCs w:val="24"/>
        </w:rPr>
        <w:t xml:space="preserve"> κατά πολύ</w:t>
      </w:r>
      <w:r>
        <w:rPr>
          <w:rFonts w:eastAsia="Times New Roman" w:cs="Times New Roman"/>
          <w:szCs w:val="24"/>
        </w:rPr>
        <w:t>.</w:t>
      </w:r>
      <w:r w:rsidRPr="00D25BFD">
        <w:rPr>
          <w:rFonts w:eastAsia="Times New Roman" w:cs="Times New Roman"/>
          <w:szCs w:val="24"/>
        </w:rPr>
        <w:t xml:space="preserve"> </w:t>
      </w:r>
    </w:p>
    <w:p w14:paraId="2D05F330" w14:textId="77777777" w:rsidR="00237587" w:rsidRDefault="00AE0D0F">
      <w:pPr>
        <w:spacing w:after="0" w:line="600" w:lineRule="auto"/>
        <w:ind w:firstLine="720"/>
        <w:jc w:val="both"/>
        <w:rPr>
          <w:rFonts w:eastAsia="Times New Roman" w:cs="Times New Roman"/>
          <w:szCs w:val="24"/>
        </w:rPr>
      </w:pPr>
      <w:r w:rsidRPr="00D25BFD">
        <w:rPr>
          <w:rFonts w:eastAsia="Times New Roman" w:cs="Times New Roman"/>
          <w:szCs w:val="24"/>
        </w:rPr>
        <w:lastRenderedPageBreak/>
        <w:t xml:space="preserve">Στη δευτερολογία θα σας πω </w:t>
      </w:r>
      <w:r>
        <w:rPr>
          <w:rFonts w:eastAsia="Times New Roman" w:cs="Times New Roman"/>
          <w:szCs w:val="24"/>
        </w:rPr>
        <w:t>και για</w:t>
      </w:r>
      <w:r w:rsidRPr="00D25BFD">
        <w:rPr>
          <w:rFonts w:eastAsia="Times New Roman" w:cs="Times New Roman"/>
          <w:szCs w:val="24"/>
        </w:rPr>
        <w:t xml:space="preserve"> τη χρηματοδότηση</w:t>
      </w:r>
      <w:r>
        <w:rPr>
          <w:rFonts w:eastAsia="Times New Roman" w:cs="Times New Roman"/>
          <w:szCs w:val="24"/>
        </w:rPr>
        <w:t>.</w:t>
      </w:r>
    </w:p>
    <w:p w14:paraId="2D05F331"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Για την Ερμιονίδα;</w:t>
      </w:r>
    </w:p>
    <w:p w14:paraId="2D05F332"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Ναι.</w:t>
      </w:r>
    </w:p>
    <w:p w14:paraId="2D05F333"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(Δημήτριος Κρεμαστινός):</w:t>
      </w:r>
      <w:r>
        <w:rPr>
          <w:rFonts w:eastAsia="Times New Roman" w:cs="Times New Roman"/>
          <w:szCs w:val="24"/>
        </w:rPr>
        <w:t xml:space="preserve"> Κύριε Ανδριανέ, έχετε τον λόγο για</w:t>
      </w:r>
      <w:r w:rsidRPr="00D25BFD">
        <w:rPr>
          <w:rFonts w:eastAsia="Times New Roman" w:cs="Times New Roman"/>
          <w:szCs w:val="24"/>
        </w:rPr>
        <w:t xml:space="preserve"> τρία λεπτά</w:t>
      </w:r>
      <w:r>
        <w:rPr>
          <w:rFonts w:eastAsia="Times New Roman" w:cs="Times New Roman"/>
          <w:szCs w:val="24"/>
        </w:rPr>
        <w:t>.</w:t>
      </w:r>
    </w:p>
    <w:p w14:paraId="2D05F334"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Ευχαριστώ, κύριε Πρόεδρε.</w:t>
      </w:r>
    </w:p>
    <w:p w14:paraId="2D05F33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Περιμένω, βεβαίως, και </w:t>
      </w:r>
      <w:r w:rsidRPr="00D25BFD">
        <w:rPr>
          <w:rFonts w:eastAsia="Times New Roman" w:cs="Times New Roman"/>
          <w:szCs w:val="24"/>
        </w:rPr>
        <w:t>τη δευτερολογία</w:t>
      </w:r>
      <w:r>
        <w:rPr>
          <w:rFonts w:eastAsia="Times New Roman" w:cs="Times New Roman"/>
          <w:szCs w:val="24"/>
        </w:rPr>
        <w:t xml:space="preserve"> του κυρίου Υπουργού,</w:t>
      </w:r>
      <w:r w:rsidRPr="00D25BFD">
        <w:rPr>
          <w:rFonts w:eastAsia="Times New Roman" w:cs="Times New Roman"/>
          <w:szCs w:val="24"/>
        </w:rPr>
        <w:t xml:space="preserve"> γιατί </w:t>
      </w:r>
      <w:r>
        <w:rPr>
          <w:rFonts w:eastAsia="Times New Roman" w:cs="Times New Roman"/>
          <w:szCs w:val="24"/>
        </w:rPr>
        <w:t xml:space="preserve">το τμήμα προς </w:t>
      </w:r>
      <w:r w:rsidRPr="00D25BFD">
        <w:rPr>
          <w:rFonts w:eastAsia="Times New Roman" w:cs="Times New Roman"/>
          <w:szCs w:val="24"/>
        </w:rPr>
        <w:t xml:space="preserve">την Ερμιονίδα </w:t>
      </w:r>
      <w:r>
        <w:rPr>
          <w:rFonts w:eastAsia="Times New Roman" w:cs="Times New Roman"/>
          <w:szCs w:val="24"/>
        </w:rPr>
        <w:t xml:space="preserve">είναι </w:t>
      </w:r>
      <w:r w:rsidRPr="00D25BFD">
        <w:rPr>
          <w:rFonts w:eastAsia="Times New Roman" w:cs="Times New Roman"/>
          <w:szCs w:val="24"/>
        </w:rPr>
        <w:t>ένα μεγάλο έργο και πολύ ουσιαστικό γι</w:t>
      </w:r>
      <w:r w:rsidRPr="00D25BFD">
        <w:rPr>
          <w:rFonts w:eastAsia="Times New Roman" w:cs="Times New Roman"/>
          <w:szCs w:val="24"/>
        </w:rPr>
        <w:t xml:space="preserve">α την επιβίωση του </w:t>
      </w:r>
      <w:r>
        <w:rPr>
          <w:rFonts w:eastAsia="Times New Roman" w:cs="Times New Roman"/>
          <w:szCs w:val="24"/>
        </w:rPr>
        <w:t>α</w:t>
      </w:r>
      <w:r w:rsidRPr="00D25BFD">
        <w:rPr>
          <w:rFonts w:eastAsia="Times New Roman" w:cs="Times New Roman"/>
          <w:szCs w:val="24"/>
        </w:rPr>
        <w:t>γροτικού κόσμου</w:t>
      </w:r>
      <w:r>
        <w:rPr>
          <w:rFonts w:eastAsia="Times New Roman" w:cs="Times New Roman"/>
          <w:szCs w:val="24"/>
        </w:rPr>
        <w:t xml:space="preserve">. Έχει, όμως, </w:t>
      </w:r>
      <w:r w:rsidRPr="00D25BFD">
        <w:rPr>
          <w:rFonts w:eastAsia="Times New Roman" w:cs="Times New Roman"/>
          <w:szCs w:val="24"/>
        </w:rPr>
        <w:t xml:space="preserve">και περιβαλλοντική διάσταση </w:t>
      </w:r>
      <w:r>
        <w:rPr>
          <w:rFonts w:eastAsia="Times New Roman" w:cs="Times New Roman"/>
          <w:szCs w:val="24"/>
        </w:rPr>
        <w:t xml:space="preserve">για </w:t>
      </w:r>
      <w:r w:rsidRPr="00D25BFD">
        <w:rPr>
          <w:rFonts w:eastAsia="Times New Roman" w:cs="Times New Roman"/>
          <w:szCs w:val="24"/>
        </w:rPr>
        <w:t>την περιοχή</w:t>
      </w:r>
      <w:r>
        <w:rPr>
          <w:rFonts w:eastAsia="Times New Roman" w:cs="Times New Roman"/>
          <w:szCs w:val="24"/>
        </w:rPr>
        <w:t>.</w:t>
      </w:r>
      <w:r w:rsidRPr="00D25BFD">
        <w:rPr>
          <w:rFonts w:eastAsia="Times New Roman" w:cs="Times New Roman"/>
          <w:szCs w:val="24"/>
        </w:rPr>
        <w:t xml:space="preserve"> Όπως ξέρετε</w:t>
      </w:r>
      <w:r>
        <w:rPr>
          <w:rFonts w:eastAsia="Times New Roman" w:cs="Times New Roman"/>
          <w:szCs w:val="24"/>
        </w:rPr>
        <w:t>,</w:t>
      </w:r>
      <w:r w:rsidRPr="00D25BFD">
        <w:rPr>
          <w:rFonts w:eastAsia="Times New Roman" w:cs="Times New Roman"/>
          <w:szCs w:val="24"/>
        </w:rPr>
        <w:t xml:space="preserve"> ο υδροφόρος ορίζοντας έχει πλέον τεράστια προβλήματα και η έλλειψη νερού όταν υπάρχουν περίοδοι </w:t>
      </w:r>
      <w:r>
        <w:rPr>
          <w:rFonts w:eastAsia="Times New Roman" w:cs="Times New Roman"/>
          <w:szCs w:val="24"/>
        </w:rPr>
        <w:t>λειψυδρίας,</w:t>
      </w:r>
      <w:r w:rsidRPr="00D25BFD">
        <w:rPr>
          <w:rFonts w:eastAsia="Times New Roman" w:cs="Times New Roman"/>
          <w:szCs w:val="24"/>
        </w:rPr>
        <w:t xml:space="preserve"> είναι τεράστια</w:t>
      </w:r>
      <w:r>
        <w:rPr>
          <w:rFonts w:eastAsia="Times New Roman" w:cs="Times New Roman"/>
          <w:szCs w:val="24"/>
        </w:rPr>
        <w:t>.</w:t>
      </w:r>
      <w:r w:rsidRPr="00D25BFD">
        <w:rPr>
          <w:rFonts w:eastAsia="Times New Roman" w:cs="Times New Roman"/>
          <w:szCs w:val="24"/>
        </w:rPr>
        <w:t xml:space="preserve"> </w:t>
      </w:r>
      <w:r>
        <w:rPr>
          <w:rFonts w:eastAsia="Times New Roman" w:cs="Times New Roman"/>
          <w:szCs w:val="24"/>
        </w:rPr>
        <w:t>Α</w:t>
      </w:r>
      <w:r w:rsidRPr="00D25BFD">
        <w:rPr>
          <w:rFonts w:eastAsia="Times New Roman" w:cs="Times New Roman"/>
          <w:szCs w:val="24"/>
        </w:rPr>
        <w:t>υτό επηρεάζει</w:t>
      </w:r>
      <w:r>
        <w:rPr>
          <w:rFonts w:eastAsia="Times New Roman" w:cs="Times New Roman"/>
          <w:szCs w:val="24"/>
        </w:rPr>
        <w:t>,</w:t>
      </w:r>
      <w:r w:rsidRPr="00D25BFD">
        <w:rPr>
          <w:rFonts w:eastAsia="Times New Roman" w:cs="Times New Roman"/>
          <w:szCs w:val="24"/>
        </w:rPr>
        <w:t xml:space="preserve"> </w:t>
      </w:r>
      <w:r>
        <w:rPr>
          <w:rFonts w:eastAsia="Times New Roman" w:cs="Times New Roman"/>
          <w:szCs w:val="24"/>
        </w:rPr>
        <w:t>β</w:t>
      </w:r>
      <w:r w:rsidRPr="00D25BFD">
        <w:rPr>
          <w:rFonts w:eastAsia="Times New Roman" w:cs="Times New Roman"/>
          <w:szCs w:val="24"/>
        </w:rPr>
        <w:t>εβαίως</w:t>
      </w:r>
      <w:r>
        <w:rPr>
          <w:rFonts w:eastAsia="Times New Roman" w:cs="Times New Roman"/>
          <w:szCs w:val="24"/>
        </w:rPr>
        <w:t>,</w:t>
      </w:r>
      <w:r w:rsidRPr="00D25BFD">
        <w:rPr>
          <w:rFonts w:eastAsia="Times New Roman" w:cs="Times New Roman"/>
          <w:szCs w:val="24"/>
        </w:rPr>
        <w:t xml:space="preserve"> </w:t>
      </w:r>
      <w:r w:rsidRPr="00D25BFD">
        <w:rPr>
          <w:rFonts w:eastAsia="Times New Roman" w:cs="Times New Roman"/>
          <w:szCs w:val="24"/>
        </w:rPr>
        <w:t>πάρα πολύ την παραγωγή</w:t>
      </w:r>
      <w:r>
        <w:rPr>
          <w:rFonts w:eastAsia="Times New Roman" w:cs="Times New Roman"/>
          <w:szCs w:val="24"/>
        </w:rPr>
        <w:t>,</w:t>
      </w:r>
      <w:r w:rsidRPr="00D25BFD">
        <w:rPr>
          <w:rFonts w:eastAsia="Times New Roman" w:cs="Times New Roman"/>
          <w:szCs w:val="24"/>
        </w:rPr>
        <w:t xml:space="preserve"> πράγμα </w:t>
      </w:r>
      <w:r>
        <w:rPr>
          <w:rFonts w:eastAsia="Times New Roman" w:cs="Times New Roman"/>
          <w:szCs w:val="24"/>
        </w:rPr>
        <w:t xml:space="preserve">που </w:t>
      </w:r>
      <w:r w:rsidRPr="00D25BFD">
        <w:rPr>
          <w:rFonts w:eastAsia="Times New Roman" w:cs="Times New Roman"/>
          <w:szCs w:val="24"/>
        </w:rPr>
        <w:t>το έχουμε δει τα προηγούμενα χρόνια</w:t>
      </w:r>
      <w:r>
        <w:rPr>
          <w:rFonts w:eastAsia="Times New Roman" w:cs="Times New Roman"/>
          <w:szCs w:val="24"/>
        </w:rPr>
        <w:t>.</w:t>
      </w:r>
      <w:r w:rsidRPr="00D25BFD">
        <w:rPr>
          <w:rFonts w:eastAsia="Times New Roman" w:cs="Times New Roman"/>
          <w:szCs w:val="24"/>
        </w:rPr>
        <w:t xml:space="preserve"> </w:t>
      </w:r>
    </w:p>
    <w:p w14:paraId="2D05F336" w14:textId="77777777" w:rsidR="00237587" w:rsidRDefault="00AE0D0F">
      <w:pPr>
        <w:spacing w:after="0" w:line="600" w:lineRule="auto"/>
        <w:ind w:firstLine="720"/>
        <w:jc w:val="both"/>
        <w:rPr>
          <w:rFonts w:eastAsia="Times New Roman" w:cs="Times New Roman"/>
          <w:szCs w:val="24"/>
        </w:rPr>
      </w:pPr>
      <w:r w:rsidRPr="00D25BFD">
        <w:rPr>
          <w:rFonts w:eastAsia="Times New Roman" w:cs="Times New Roman"/>
          <w:szCs w:val="24"/>
        </w:rPr>
        <w:t xml:space="preserve">Αυτό το έργο θα διευκολύνει και θα χρησιμοποιηθεί για την άρδευση </w:t>
      </w:r>
      <w:r>
        <w:rPr>
          <w:rFonts w:eastAsia="Times New Roman" w:cs="Times New Roman"/>
          <w:szCs w:val="24"/>
        </w:rPr>
        <w:t>είκοσι δύο</w:t>
      </w:r>
      <w:r w:rsidRPr="00D25BFD">
        <w:rPr>
          <w:rFonts w:eastAsia="Times New Roman" w:cs="Times New Roman"/>
          <w:szCs w:val="24"/>
        </w:rPr>
        <w:t xml:space="preserve"> χιλιάδων στρεμμάτων</w:t>
      </w:r>
      <w:r>
        <w:rPr>
          <w:rFonts w:eastAsia="Times New Roman" w:cs="Times New Roman"/>
          <w:szCs w:val="24"/>
        </w:rPr>
        <w:t>, κ</w:t>
      </w:r>
      <w:r w:rsidRPr="00D25BFD">
        <w:rPr>
          <w:rFonts w:eastAsia="Times New Roman" w:cs="Times New Roman"/>
          <w:szCs w:val="24"/>
        </w:rPr>
        <w:t>ύριε Υπουργέ</w:t>
      </w:r>
      <w:r>
        <w:rPr>
          <w:rFonts w:eastAsia="Times New Roman" w:cs="Times New Roman"/>
          <w:szCs w:val="24"/>
        </w:rPr>
        <w:t>. Είναι</w:t>
      </w:r>
      <w:r w:rsidRPr="00D25BFD">
        <w:rPr>
          <w:rFonts w:eastAsia="Times New Roman" w:cs="Times New Roman"/>
          <w:szCs w:val="24"/>
        </w:rPr>
        <w:t xml:space="preserve"> μία μεγάλη έκταση</w:t>
      </w:r>
      <w:r>
        <w:rPr>
          <w:rFonts w:eastAsia="Times New Roman" w:cs="Times New Roman"/>
          <w:szCs w:val="24"/>
        </w:rPr>
        <w:t>,</w:t>
      </w:r>
      <w:r w:rsidRPr="00D25BFD">
        <w:rPr>
          <w:rFonts w:eastAsia="Times New Roman" w:cs="Times New Roman"/>
          <w:szCs w:val="24"/>
        </w:rPr>
        <w:t xml:space="preserve"> η οποία</w:t>
      </w:r>
      <w:r>
        <w:rPr>
          <w:rFonts w:eastAsia="Times New Roman" w:cs="Times New Roman"/>
          <w:szCs w:val="24"/>
        </w:rPr>
        <w:t>,</w:t>
      </w:r>
      <w:r w:rsidRPr="00D25BFD">
        <w:rPr>
          <w:rFonts w:eastAsia="Times New Roman" w:cs="Times New Roman"/>
          <w:szCs w:val="24"/>
        </w:rPr>
        <w:t xml:space="preserve"> πραγματικά</w:t>
      </w:r>
      <w:r>
        <w:rPr>
          <w:rFonts w:eastAsia="Times New Roman" w:cs="Times New Roman"/>
          <w:szCs w:val="24"/>
        </w:rPr>
        <w:t>,</w:t>
      </w:r>
      <w:r w:rsidRPr="00D25BFD">
        <w:rPr>
          <w:rFonts w:eastAsia="Times New Roman" w:cs="Times New Roman"/>
          <w:szCs w:val="24"/>
        </w:rPr>
        <w:t xml:space="preserve"> θα δώσει άλλη </w:t>
      </w:r>
      <w:r w:rsidRPr="00D25BFD">
        <w:rPr>
          <w:rFonts w:eastAsia="Times New Roman" w:cs="Times New Roman"/>
          <w:szCs w:val="24"/>
        </w:rPr>
        <w:lastRenderedPageBreak/>
        <w:t>αναπτυξιακ</w:t>
      </w:r>
      <w:r w:rsidRPr="00D25BFD">
        <w:rPr>
          <w:rFonts w:eastAsia="Times New Roman" w:cs="Times New Roman"/>
          <w:szCs w:val="24"/>
        </w:rPr>
        <w:t>ή διάσταση στην περιοχή της Ερμιονίδας</w:t>
      </w:r>
      <w:r>
        <w:rPr>
          <w:rFonts w:eastAsia="Times New Roman" w:cs="Times New Roman"/>
          <w:szCs w:val="24"/>
        </w:rPr>
        <w:t xml:space="preserve">, όπου </w:t>
      </w:r>
      <w:r w:rsidRPr="00D25BFD">
        <w:rPr>
          <w:rFonts w:eastAsia="Times New Roman" w:cs="Times New Roman"/>
          <w:szCs w:val="24"/>
        </w:rPr>
        <w:t xml:space="preserve">και αυτή πλήττεται από την </w:t>
      </w:r>
      <w:r>
        <w:rPr>
          <w:rFonts w:eastAsia="Times New Roman" w:cs="Times New Roman"/>
          <w:szCs w:val="24"/>
        </w:rPr>
        <w:t xml:space="preserve">λειψυδρία. </w:t>
      </w:r>
    </w:p>
    <w:p w14:paraId="2D05F33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Επίσης π</w:t>
      </w:r>
      <w:r w:rsidRPr="00D25BFD">
        <w:rPr>
          <w:rFonts w:eastAsia="Times New Roman" w:cs="Times New Roman"/>
          <w:szCs w:val="24"/>
        </w:rPr>
        <w:t xml:space="preserve">εριμένω </w:t>
      </w:r>
      <w:r>
        <w:rPr>
          <w:rFonts w:eastAsia="Times New Roman" w:cs="Times New Roman"/>
          <w:szCs w:val="24"/>
        </w:rPr>
        <w:t>να μας πείτε</w:t>
      </w:r>
      <w:r>
        <w:rPr>
          <w:rFonts w:eastAsia="Times New Roman" w:cs="Times New Roman"/>
          <w:szCs w:val="24"/>
        </w:rPr>
        <w:t>,</w:t>
      </w:r>
      <w:r>
        <w:rPr>
          <w:rFonts w:eastAsia="Times New Roman" w:cs="Times New Roman"/>
          <w:szCs w:val="24"/>
        </w:rPr>
        <w:t xml:space="preserve"> </w:t>
      </w:r>
      <w:r w:rsidRPr="00D25BFD">
        <w:rPr>
          <w:rFonts w:eastAsia="Times New Roman" w:cs="Times New Roman"/>
          <w:szCs w:val="24"/>
        </w:rPr>
        <w:t>πότε θ</w:t>
      </w:r>
      <w:r>
        <w:rPr>
          <w:rFonts w:eastAsia="Times New Roman" w:cs="Times New Roman"/>
          <w:szCs w:val="24"/>
        </w:rPr>
        <w:t xml:space="preserve">α δημοπρατηθεί το τμήμα προς </w:t>
      </w:r>
      <w:r w:rsidRPr="00D25BFD">
        <w:rPr>
          <w:rFonts w:eastAsia="Times New Roman" w:cs="Times New Roman"/>
          <w:szCs w:val="24"/>
        </w:rPr>
        <w:t>Κουτσοπόδι</w:t>
      </w:r>
      <w:r>
        <w:rPr>
          <w:rFonts w:eastAsia="Times New Roman" w:cs="Times New Roman"/>
          <w:szCs w:val="24"/>
        </w:rPr>
        <w:t>,</w:t>
      </w:r>
      <w:r w:rsidRPr="00D25BFD">
        <w:rPr>
          <w:rFonts w:eastAsia="Times New Roman" w:cs="Times New Roman"/>
          <w:szCs w:val="24"/>
        </w:rPr>
        <w:t xml:space="preserve"> Φίχτια</w:t>
      </w:r>
      <w:r>
        <w:rPr>
          <w:rFonts w:eastAsia="Times New Roman" w:cs="Times New Roman"/>
          <w:szCs w:val="24"/>
        </w:rPr>
        <w:t>,</w:t>
      </w:r>
      <w:r w:rsidRPr="00D25BFD">
        <w:rPr>
          <w:rFonts w:eastAsia="Times New Roman" w:cs="Times New Roman"/>
          <w:szCs w:val="24"/>
        </w:rPr>
        <w:t xml:space="preserve"> Μυκήνες</w:t>
      </w:r>
      <w:r>
        <w:rPr>
          <w:rFonts w:eastAsia="Times New Roman" w:cs="Times New Roman"/>
          <w:szCs w:val="24"/>
        </w:rPr>
        <w:t>,</w:t>
      </w:r>
      <w:r w:rsidRPr="00D25BFD">
        <w:rPr>
          <w:rFonts w:eastAsia="Times New Roman" w:cs="Times New Roman"/>
          <w:szCs w:val="24"/>
        </w:rPr>
        <w:t xml:space="preserve"> Αεροδρόμιο</w:t>
      </w:r>
      <w:r>
        <w:rPr>
          <w:rFonts w:eastAsia="Times New Roman" w:cs="Times New Roman"/>
          <w:szCs w:val="24"/>
        </w:rPr>
        <w:t>,</w:t>
      </w:r>
      <w:r w:rsidRPr="00D25BFD">
        <w:rPr>
          <w:rFonts w:eastAsia="Times New Roman" w:cs="Times New Roman"/>
          <w:szCs w:val="24"/>
        </w:rPr>
        <w:t xml:space="preserve"> Μοναστηράκι</w:t>
      </w:r>
      <w:r>
        <w:rPr>
          <w:rFonts w:eastAsia="Times New Roman" w:cs="Times New Roman"/>
          <w:szCs w:val="24"/>
        </w:rPr>
        <w:t>.</w:t>
      </w:r>
      <w:r w:rsidRPr="00D25BFD">
        <w:rPr>
          <w:rFonts w:eastAsia="Times New Roman" w:cs="Times New Roman"/>
          <w:szCs w:val="24"/>
        </w:rPr>
        <w:t xml:space="preserve"> </w:t>
      </w:r>
    </w:p>
    <w:p w14:paraId="2D05F338" w14:textId="77777777" w:rsidR="00237587" w:rsidRDefault="00AE0D0F">
      <w:pPr>
        <w:spacing w:after="0" w:line="600" w:lineRule="auto"/>
        <w:ind w:firstLine="720"/>
        <w:jc w:val="both"/>
        <w:rPr>
          <w:rFonts w:eastAsia="Times New Roman" w:cs="Times New Roman"/>
          <w:szCs w:val="24"/>
        </w:rPr>
      </w:pPr>
      <w:r w:rsidRPr="00D25BFD">
        <w:rPr>
          <w:rFonts w:eastAsia="Times New Roman" w:cs="Times New Roman"/>
          <w:szCs w:val="24"/>
        </w:rPr>
        <w:t>Πράγματι</w:t>
      </w:r>
      <w:r>
        <w:rPr>
          <w:rFonts w:eastAsia="Times New Roman" w:cs="Times New Roman"/>
          <w:szCs w:val="24"/>
        </w:rPr>
        <w:t>, λ</w:t>
      </w:r>
      <w:r w:rsidRPr="00D25BFD">
        <w:rPr>
          <w:rFonts w:eastAsia="Times New Roman" w:cs="Times New Roman"/>
          <w:szCs w:val="24"/>
        </w:rPr>
        <w:t>οιπόν</w:t>
      </w:r>
      <w:r>
        <w:rPr>
          <w:rFonts w:eastAsia="Times New Roman" w:cs="Times New Roman"/>
          <w:szCs w:val="24"/>
        </w:rPr>
        <w:t xml:space="preserve">, είναι ένα έργο του οποίου, προφανώς, την αναγκαιότητα τη </w:t>
      </w:r>
      <w:r w:rsidRPr="00D25BFD">
        <w:rPr>
          <w:rFonts w:eastAsia="Times New Roman" w:cs="Times New Roman"/>
          <w:szCs w:val="24"/>
        </w:rPr>
        <w:t xml:space="preserve">γνωρίζετε και </w:t>
      </w:r>
      <w:r>
        <w:rPr>
          <w:rFonts w:eastAsia="Times New Roman" w:cs="Times New Roman"/>
          <w:szCs w:val="24"/>
        </w:rPr>
        <w:t>εσείς,</w:t>
      </w:r>
      <w:r w:rsidRPr="00D25BFD">
        <w:rPr>
          <w:rFonts w:eastAsia="Times New Roman" w:cs="Times New Roman"/>
          <w:szCs w:val="24"/>
        </w:rPr>
        <w:t xml:space="preserve"> αφού ως φοιτητής το έχετε επισκεφτεί</w:t>
      </w:r>
      <w:r>
        <w:rPr>
          <w:rFonts w:eastAsia="Times New Roman" w:cs="Times New Roman"/>
          <w:szCs w:val="24"/>
        </w:rPr>
        <w:t>. Ό</w:t>
      </w:r>
      <w:r w:rsidRPr="00D25BFD">
        <w:rPr>
          <w:rFonts w:eastAsia="Times New Roman" w:cs="Times New Roman"/>
          <w:szCs w:val="24"/>
        </w:rPr>
        <w:t>πως σας είπα και στην πρωτολογία μου</w:t>
      </w:r>
      <w:r>
        <w:rPr>
          <w:rFonts w:eastAsia="Times New Roman" w:cs="Times New Roman"/>
          <w:szCs w:val="24"/>
        </w:rPr>
        <w:t>, την έχει επισημά</w:t>
      </w:r>
      <w:r w:rsidRPr="00D25BFD">
        <w:rPr>
          <w:rFonts w:eastAsia="Times New Roman" w:cs="Times New Roman"/>
          <w:szCs w:val="24"/>
        </w:rPr>
        <w:t>νε</w:t>
      </w:r>
      <w:r>
        <w:rPr>
          <w:rFonts w:eastAsia="Times New Roman" w:cs="Times New Roman"/>
          <w:szCs w:val="24"/>
        </w:rPr>
        <w:t>ι</w:t>
      </w:r>
      <w:r w:rsidRPr="00D25BFD">
        <w:rPr>
          <w:rFonts w:eastAsia="Times New Roman" w:cs="Times New Roman"/>
          <w:szCs w:val="24"/>
        </w:rPr>
        <w:t xml:space="preserve"> και </w:t>
      </w:r>
      <w:r>
        <w:rPr>
          <w:rFonts w:eastAsia="Times New Roman" w:cs="Times New Roman"/>
          <w:szCs w:val="24"/>
        </w:rPr>
        <w:t xml:space="preserve">ο ίδιος ο </w:t>
      </w:r>
      <w:r w:rsidRPr="00D25BFD">
        <w:rPr>
          <w:rFonts w:eastAsia="Times New Roman" w:cs="Times New Roman"/>
          <w:szCs w:val="24"/>
        </w:rPr>
        <w:t>Πρωθυπουργός</w:t>
      </w:r>
      <w:r>
        <w:rPr>
          <w:rFonts w:eastAsia="Times New Roman" w:cs="Times New Roman"/>
          <w:szCs w:val="24"/>
        </w:rPr>
        <w:t>.</w:t>
      </w:r>
      <w:r w:rsidRPr="00D25BFD">
        <w:rPr>
          <w:rFonts w:eastAsia="Times New Roman" w:cs="Times New Roman"/>
          <w:szCs w:val="24"/>
        </w:rPr>
        <w:t xml:space="preserve"> Και όταν μιλάει ο Πρωθυπουργός μιας χώρας συγκεκριμ</w:t>
      </w:r>
      <w:r w:rsidRPr="00D25BFD">
        <w:rPr>
          <w:rFonts w:eastAsia="Times New Roman" w:cs="Times New Roman"/>
          <w:szCs w:val="24"/>
        </w:rPr>
        <w:t>ένα για ένα έργο</w:t>
      </w:r>
      <w:r>
        <w:rPr>
          <w:rFonts w:eastAsia="Times New Roman" w:cs="Times New Roman"/>
          <w:szCs w:val="24"/>
        </w:rPr>
        <w:t>, δ</w:t>
      </w:r>
      <w:r w:rsidRPr="00D25BFD">
        <w:rPr>
          <w:rFonts w:eastAsia="Times New Roman" w:cs="Times New Roman"/>
          <w:szCs w:val="24"/>
        </w:rPr>
        <w:t>εσμεύεται</w:t>
      </w:r>
      <w:r>
        <w:rPr>
          <w:rFonts w:eastAsia="Times New Roman" w:cs="Times New Roman"/>
          <w:szCs w:val="24"/>
        </w:rPr>
        <w:t>.</w:t>
      </w:r>
      <w:r w:rsidRPr="00D25BFD">
        <w:rPr>
          <w:rFonts w:eastAsia="Times New Roman" w:cs="Times New Roman"/>
          <w:szCs w:val="24"/>
        </w:rPr>
        <w:t xml:space="preserve"> </w:t>
      </w:r>
      <w:r>
        <w:rPr>
          <w:rFonts w:eastAsia="Times New Roman" w:cs="Times New Roman"/>
          <w:szCs w:val="24"/>
        </w:rPr>
        <w:t>Δ</w:t>
      </w:r>
      <w:r w:rsidRPr="00D25BFD">
        <w:rPr>
          <w:rFonts w:eastAsia="Times New Roman" w:cs="Times New Roman"/>
          <w:szCs w:val="24"/>
        </w:rPr>
        <w:t>εσμεύει την Κυβέρνηση</w:t>
      </w:r>
      <w:r>
        <w:rPr>
          <w:rFonts w:eastAsia="Times New Roman" w:cs="Times New Roman"/>
          <w:szCs w:val="24"/>
        </w:rPr>
        <w:t>,</w:t>
      </w:r>
      <w:r w:rsidRPr="00D25BFD">
        <w:rPr>
          <w:rFonts w:eastAsia="Times New Roman" w:cs="Times New Roman"/>
          <w:szCs w:val="24"/>
        </w:rPr>
        <w:t xml:space="preserve"> δεσμεύει τις υπηρεσίες</w:t>
      </w:r>
      <w:r>
        <w:rPr>
          <w:rFonts w:eastAsia="Times New Roman" w:cs="Times New Roman"/>
          <w:szCs w:val="24"/>
        </w:rPr>
        <w:t>,</w:t>
      </w:r>
      <w:r w:rsidRPr="00D25BFD">
        <w:rPr>
          <w:rFonts w:eastAsia="Times New Roman" w:cs="Times New Roman"/>
          <w:szCs w:val="24"/>
        </w:rPr>
        <w:t xml:space="preserve"> </w:t>
      </w:r>
      <w:r>
        <w:rPr>
          <w:rFonts w:eastAsia="Times New Roman" w:cs="Times New Roman"/>
          <w:szCs w:val="24"/>
        </w:rPr>
        <w:t xml:space="preserve">τους </w:t>
      </w:r>
      <w:r w:rsidRPr="00D25BFD">
        <w:rPr>
          <w:rFonts w:eastAsia="Times New Roman" w:cs="Times New Roman"/>
          <w:szCs w:val="24"/>
        </w:rPr>
        <w:t>δεσμεύει όλους</w:t>
      </w:r>
      <w:r>
        <w:rPr>
          <w:rFonts w:eastAsia="Times New Roman" w:cs="Times New Roman"/>
          <w:szCs w:val="24"/>
        </w:rPr>
        <w:t>.</w:t>
      </w:r>
    </w:p>
    <w:p w14:paraId="2D05F339" w14:textId="77777777" w:rsidR="00237587" w:rsidRDefault="00AE0D0F">
      <w:pPr>
        <w:spacing w:after="0" w:line="600" w:lineRule="auto"/>
        <w:ind w:firstLine="720"/>
        <w:jc w:val="both"/>
        <w:rPr>
          <w:rFonts w:eastAsia="Times New Roman" w:cs="Times New Roman"/>
          <w:szCs w:val="24"/>
        </w:rPr>
      </w:pPr>
      <w:r w:rsidRPr="00D25BFD">
        <w:rPr>
          <w:rFonts w:eastAsia="Times New Roman" w:cs="Times New Roman"/>
          <w:szCs w:val="24"/>
        </w:rPr>
        <w:t>Περιμένω αυτή την ημερομηνία δημοπράτησης</w:t>
      </w:r>
      <w:r>
        <w:rPr>
          <w:rFonts w:eastAsia="Times New Roman" w:cs="Times New Roman"/>
          <w:szCs w:val="24"/>
        </w:rPr>
        <w:t>,</w:t>
      </w:r>
      <w:r w:rsidRPr="00D25BFD">
        <w:rPr>
          <w:rFonts w:eastAsia="Times New Roman" w:cs="Times New Roman"/>
          <w:szCs w:val="24"/>
        </w:rPr>
        <w:t xml:space="preserve"> περιμένω</w:t>
      </w:r>
      <w:r>
        <w:rPr>
          <w:rFonts w:eastAsia="Times New Roman" w:cs="Times New Roman"/>
          <w:szCs w:val="24"/>
        </w:rPr>
        <w:t>,</w:t>
      </w:r>
      <w:r w:rsidRPr="00D25BFD">
        <w:rPr>
          <w:rFonts w:eastAsia="Times New Roman" w:cs="Times New Roman"/>
          <w:szCs w:val="24"/>
        </w:rPr>
        <w:t xml:space="preserve"> δηλαδή</w:t>
      </w:r>
      <w:r>
        <w:rPr>
          <w:rFonts w:eastAsia="Times New Roman" w:cs="Times New Roman"/>
          <w:szCs w:val="24"/>
        </w:rPr>
        <w:t>,</w:t>
      </w:r>
      <w:r w:rsidRPr="00D25BFD">
        <w:rPr>
          <w:rFonts w:eastAsia="Times New Roman" w:cs="Times New Roman"/>
          <w:szCs w:val="24"/>
        </w:rPr>
        <w:t xml:space="preserve"> να ακούσω από σας συγκεκριμένο χρονοδιάγραμμα</w:t>
      </w:r>
      <w:r>
        <w:rPr>
          <w:rFonts w:eastAsia="Times New Roman" w:cs="Times New Roman"/>
          <w:szCs w:val="24"/>
        </w:rPr>
        <w:t>,</w:t>
      </w:r>
      <w:r w:rsidRPr="00D25BFD">
        <w:rPr>
          <w:rFonts w:eastAsia="Times New Roman" w:cs="Times New Roman"/>
          <w:szCs w:val="24"/>
        </w:rPr>
        <w:t xml:space="preserve"> γι</w:t>
      </w:r>
      <w:r>
        <w:rPr>
          <w:rFonts w:eastAsia="Times New Roman" w:cs="Times New Roman"/>
          <w:szCs w:val="24"/>
        </w:rPr>
        <w:t>ατί πλέον έχουν</w:t>
      </w:r>
      <w:r w:rsidRPr="00D25BFD">
        <w:rPr>
          <w:rFonts w:eastAsia="Times New Roman" w:cs="Times New Roman"/>
          <w:szCs w:val="24"/>
        </w:rPr>
        <w:t xml:space="preserve"> πε</w:t>
      </w:r>
      <w:r>
        <w:rPr>
          <w:rFonts w:eastAsia="Times New Roman" w:cs="Times New Roman"/>
          <w:szCs w:val="24"/>
        </w:rPr>
        <w:t>ράσει αρκετά χρόνια. Γίνονται</w:t>
      </w:r>
      <w:r>
        <w:rPr>
          <w:rFonts w:eastAsia="Times New Roman" w:cs="Times New Roman"/>
          <w:szCs w:val="24"/>
        </w:rPr>
        <w:t xml:space="preserve"> έργα τμηματικά,</w:t>
      </w:r>
      <w:r w:rsidRPr="00D25BFD">
        <w:rPr>
          <w:rFonts w:eastAsia="Times New Roman" w:cs="Times New Roman"/>
          <w:szCs w:val="24"/>
        </w:rPr>
        <w:t xml:space="preserve"> όμως αυτό το έργο δεν</w:t>
      </w:r>
      <w:r>
        <w:rPr>
          <w:rFonts w:eastAsia="Times New Roman" w:cs="Times New Roman"/>
          <w:szCs w:val="24"/>
        </w:rPr>
        <w:t xml:space="preserve"> έχει ολοκληρωθεί για να δοθεί, όπ</w:t>
      </w:r>
      <w:r w:rsidRPr="00D25BFD">
        <w:rPr>
          <w:rFonts w:eastAsia="Times New Roman" w:cs="Times New Roman"/>
          <w:szCs w:val="24"/>
        </w:rPr>
        <w:t>ως πρέπει</w:t>
      </w:r>
      <w:r>
        <w:rPr>
          <w:rFonts w:eastAsia="Times New Roman" w:cs="Times New Roman"/>
          <w:szCs w:val="24"/>
        </w:rPr>
        <w:t>,</w:t>
      </w:r>
      <w:r w:rsidRPr="00D25BFD">
        <w:rPr>
          <w:rFonts w:eastAsia="Times New Roman" w:cs="Times New Roman"/>
          <w:szCs w:val="24"/>
        </w:rPr>
        <w:t xml:space="preserve"> στους αγρότες και στην ανάπτυξη της </w:t>
      </w:r>
      <w:r>
        <w:rPr>
          <w:rFonts w:eastAsia="Times New Roman" w:cs="Times New Roman"/>
          <w:szCs w:val="24"/>
        </w:rPr>
        <w:t>περιοχής.</w:t>
      </w:r>
    </w:p>
    <w:p w14:paraId="2D05F33A" w14:textId="77777777" w:rsidR="00237587" w:rsidRDefault="00AE0D0F">
      <w:pPr>
        <w:spacing w:after="0" w:line="600" w:lineRule="auto"/>
        <w:ind w:firstLine="720"/>
        <w:jc w:val="both"/>
        <w:rPr>
          <w:rFonts w:eastAsia="Times New Roman" w:cs="Times New Roman"/>
          <w:szCs w:val="24"/>
        </w:rPr>
      </w:pPr>
      <w:r w:rsidRPr="00D25BFD">
        <w:rPr>
          <w:rFonts w:eastAsia="Times New Roman" w:cs="Times New Roman"/>
          <w:szCs w:val="24"/>
        </w:rPr>
        <w:lastRenderedPageBreak/>
        <w:t xml:space="preserve">Βεβαίως </w:t>
      </w:r>
      <w:r>
        <w:rPr>
          <w:rFonts w:eastAsia="Times New Roman" w:cs="Times New Roman"/>
          <w:szCs w:val="24"/>
        </w:rPr>
        <w:t>π</w:t>
      </w:r>
      <w:r w:rsidRPr="00D25BFD">
        <w:rPr>
          <w:rFonts w:eastAsia="Times New Roman" w:cs="Times New Roman"/>
          <w:szCs w:val="24"/>
        </w:rPr>
        <w:t>ολύ σωστά είπατε για τις δυνατότητες που έχει το ελληνικό γάλα</w:t>
      </w:r>
      <w:r>
        <w:rPr>
          <w:rFonts w:eastAsia="Times New Roman" w:cs="Times New Roman"/>
          <w:szCs w:val="24"/>
        </w:rPr>
        <w:t>,</w:t>
      </w:r>
      <w:r w:rsidRPr="00D25BFD">
        <w:rPr>
          <w:rFonts w:eastAsia="Times New Roman" w:cs="Times New Roman"/>
          <w:szCs w:val="24"/>
        </w:rPr>
        <w:t xml:space="preserve"> </w:t>
      </w:r>
      <w:r>
        <w:rPr>
          <w:rFonts w:eastAsia="Times New Roman" w:cs="Times New Roman"/>
          <w:szCs w:val="24"/>
        </w:rPr>
        <w:t xml:space="preserve">όμως οι </w:t>
      </w:r>
      <w:r w:rsidRPr="00D25BFD">
        <w:rPr>
          <w:rFonts w:eastAsia="Times New Roman" w:cs="Times New Roman"/>
          <w:szCs w:val="24"/>
        </w:rPr>
        <w:t>κτηνοτρόφοι αντιμετωπίζουν τεράστια προβλήματα</w:t>
      </w:r>
      <w:r>
        <w:rPr>
          <w:rFonts w:eastAsia="Times New Roman" w:cs="Times New Roman"/>
          <w:szCs w:val="24"/>
        </w:rPr>
        <w:t>,</w:t>
      </w:r>
      <w:r w:rsidRPr="00D25BFD">
        <w:rPr>
          <w:rFonts w:eastAsia="Times New Roman" w:cs="Times New Roman"/>
          <w:szCs w:val="24"/>
        </w:rPr>
        <w:t xml:space="preserve"> όπως σας είπα</w:t>
      </w:r>
      <w:r>
        <w:rPr>
          <w:rFonts w:eastAsia="Times New Roman" w:cs="Times New Roman"/>
          <w:szCs w:val="24"/>
        </w:rPr>
        <w:t xml:space="preserve">, με το κόστος παραγωγής. </w:t>
      </w:r>
    </w:p>
    <w:p w14:paraId="2D05F33B" w14:textId="77777777" w:rsidR="00237587" w:rsidRDefault="00AE0D0F">
      <w:pPr>
        <w:spacing w:after="0" w:line="600" w:lineRule="auto"/>
        <w:ind w:firstLine="720"/>
        <w:jc w:val="both"/>
        <w:rPr>
          <w:rFonts w:eastAsia="Times New Roman" w:cs="Times New Roman"/>
          <w:szCs w:val="24"/>
        </w:rPr>
      </w:pPr>
      <w:r w:rsidRPr="00D25BFD">
        <w:rPr>
          <w:rFonts w:eastAsia="Times New Roman" w:cs="Times New Roman"/>
          <w:szCs w:val="24"/>
        </w:rPr>
        <w:t xml:space="preserve">Θέλω να σας επισημάνω </w:t>
      </w:r>
      <w:r>
        <w:rPr>
          <w:rFonts w:eastAsia="Times New Roman" w:cs="Times New Roman"/>
          <w:szCs w:val="24"/>
        </w:rPr>
        <w:t>κ</w:t>
      </w:r>
      <w:r w:rsidRPr="00D25BFD">
        <w:rPr>
          <w:rFonts w:eastAsia="Times New Roman" w:cs="Times New Roman"/>
          <w:szCs w:val="24"/>
        </w:rPr>
        <w:t>αι πάλι ένα πρόβλημα που έχει δημιουργηθεί στην Αργολίδα με την εξαίρεση από το</w:t>
      </w:r>
      <w:r>
        <w:rPr>
          <w:rFonts w:eastAsia="Times New Roman" w:cs="Times New Roman"/>
          <w:szCs w:val="24"/>
        </w:rPr>
        <w:t>ν</w:t>
      </w:r>
      <w:r w:rsidRPr="00D25BFD">
        <w:rPr>
          <w:rFonts w:eastAsia="Times New Roman" w:cs="Times New Roman"/>
          <w:szCs w:val="24"/>
        </w:rPr>
        <w:t xml:space="preserve"> νέο χάρτη μειονεκτικών περιοχών του Υπουργείου</w:t>
      </w:r>
      <w:r>
        <w:rPr>
          <w:rFonts w:eastAsia="Times New Roman" w:cs="Times New Roman"/>
          <w:szCs w:val="24"/>
        </w:rPr>
        <w:t xml:space="preserve"> -τ</w:t>
      </w:r>
      <w:r w:rsidRPr="00D25BFD">
        <w:rPr>
          <w:rFonts w:eastAsia="Times New Roman" w:cs="Times New Roman"/>
          <w:szCs w:val="24"/>
        </w:rPr>
        <w:t>ο συζητήσαμε</w:t>
      </w:r>
      <w:r>
        <w:rPr>
          <w:rFonts w:eastAsia="Times New Roman" w:cs="Times New Roman"/>
          <w:szCs w:val="24"/>
        </w:rPr>
        <w:t>-</w:t>
      </w:r>
      <w:r w:rsidRPr="00D25BFD">
        <w:rPr>
          <w:rFonts w:eastAsia="Times New Roman" w:cs="Times New Roman"/>
          <w:szCs w:val="24"/>
        </w:rPr>
        <w:t xml:space="preserve"> περιοχών που πρέπει να είναι </w:t>
      </w:r>
      <w:r>
        <w:rPr>
          <w:rFonts w:eastAsia="Times New Roman" w:cs="Times New Roman"/>
          <w:szCs w:val="24"/>
        </w:rPr>
        <w:t>στον χάρτη</w:t>
      </w:r>
      <w:r w:rsidRPr="00D25BFD">
        <w:rPr>
          <w:rFonts w:eastAsia="Times New Roman" w:cs="Times New Roman"/>
          <w:szCs w:val="24"/>
        </w:rPr>
        <w:t xml:space="preserve"> των </w:t>
      </w:r>
      <w:r>
        <w:rPr>
          <w:rFonts w:eastAsia="Times New Roman" w:cs="Times New Roman"/>
          <w:szCs w:val="24"/>
        </w:rPr>
        <w:t>μει</w:t>
      </w:r>
      <w:r>
        <w:rPr>
          <w:rFonts w:eastAsia="Times New Roman" w:cs="Times New Roman"/>
          <w:szCs w:val="24"/>
        </w:rPr>
        <w:t xml:space="preserve">ονεκτικών. </w:t>
      </w:r>
      <w:r w:rsidRPr="00D25BFD">
        <w:rPr>
          <w:rFonts w:eastAsia="Times New Roman" w:cs="Times New Roman"/>
          <w:szCs w:val="24"/>
        </w:rPr>
        <w:t xml:space="preserve">Είναι </w:t>
      </w:r>
      <w:r>
        <w:rPr>
          <w:rFonts w:eastAsia="Times New Roman" w:cs="Times New Roman"/>
          <w:szCs w:val="24"/>
        </w:rPr>
        <w:t>«ταφόπλακα» γι’</w:t>
      </w:r>
      <w:r w:rsidRPr="00D25BFD">
        <w:rPr>
          <w:rFonts w:eastAsia="Times New Roman" w:cs="Times New Roman"/>
          <w:szCs w:val="24"/>
        </w:rPr>
        <w:t xml:space="preserve"> αυτούς τους κτηνοτρόφους η εξαίρεση </w:t>
      </w:r>
      <w:r>
        <w:rPr>
          <w:rFonts w:eastAsia="Times New Roman" w:cs="Times New Roman"/>
          <w:szCs w:val="24"/>
        </w:rPr>
        <w:t>τους.</w:t>
      </w:r>
      <w:r w:rsidRPr="00D25BFD">
        <w:rPr>
          <w:rFonts w:eastAsia="Times New Roman" w:cs="Times New Roman"/>
          <w:szCs w:val="24"/>
        </w:rPr>
        <w:t xml:space="preserve"> </w:t>
      </w:r>
    </w:p>
    <w:p w14:paraId="2D05F33C" w14:textId="77777777" w:rsidR="00237587" w:rsidRDefault="00AE0D0F">
      <w:pPr>
        <w:spacing w:after="0" w:line="600" w:lineRule="auto"/>
        <w:ind w:firstLine="720"/>
        <w:jc w:val="both"/>
        <w:rPr>
          <w:rFonts w:eastAsia="Times New Roman" w:cs="Times New Roman"/>
          <w:szCs w:val="24"/>
        </w:rPr>
      </w:pPr>
      <w:r w:rsidRPr="00D25BFD">
        <w:rPr>
          <w:rFonts w:eastAsia="Times New Roman" w:cs="Times New Roman"/>
          <w:szCs w:val="24"/>
        </w:rPr>
        <w:t>Πρέπει να το δείτε</w:t>
      </w:r>
      <w:r>
        <w:rPr>
          <w:rFonts w:eastAsia="Times New Roman" w:cs="Times New Roman"/>
          <w:szCs w:val="24"/>
        </w:rPr>
        <w:t>, κύριε Υπουργέ.</w:t>
      </w:r>
      <w:r w:rsidRPr="00D25BFD">
        <w:rPr>
          <w:rFonts w:eastAsia="Times New Roman" w:cs="Times New Roman"/>
          <w:szCs w:val="24"/>
        </w:rPr>
        <w:t xml:space="preserve"> Είναι συγκεκριμένες κοινότητες</w:t>
      </w:r>
      <w:r>
        <w:rPr>
          <w:rFonts w:eastAsia="Times New Roman" w:cs="Times New Roman"/>
          <w:szCs w:val="24"/>
        </w:rPr>
        <w:t>,</w:t>
      </w:r>
      <w:r w:rsidRPr="00D25BFD">
        <w:rPr>
          <w:rFonts w:eastAsia="Times New Roman" w:cs="Times New Roman"/>
          <w:szCs w:val="24"/>
        </w:rPr>
        <w:t xml:space="preserve"> δημοτικά διαμερίσματα</w:t>
      </w:r>
      <w:r>
        <w:rPr>
          <w:rFonts w:eastAsia="Times New Roman" w:cs="Times New Roman"/>
          <w:szCs w:val="24"/>
        </w:rPr>
        <w:t>.</w:t>
      </w:r>
      <w:r w:rsidRPr="00D25BFD">
        <w:rPr>
          <w:rFonts w:eastAsia="Times New Roman" w:cs="Times New Roman"/>
          <w:szCs w:val="24"/>
        </w:rPr>
        <w:t xml:space="preserve"> </w:t>
      </w:r>
    </w:p>
    <w:p w14:paraId="2D05F33D" w14:textId="77777777" w:rsidR="00237587" w:rsidRDefault="00AE0D0F">
      <w:pPr>
        <w:spacing w:after="0" w:line="600" w:lineRule="auto"/>
        <w:ind w:firstLine="720"/>
        <w:jc w:val="both"/>
        <w:rPr>
          <w:rFonts w:eastAsia="Times New Roman"/>
          <w:color w:val="000000" w:themeColor="text1"/>
          <w:szCs w:val="24"/>
        </w:rPr>
      </w:pPr>
      <w:r>
        <w:rPr>
          <w:rFonts w:eastAsia="Times New Roman" w:cs="Times New Roman"/>
          <w:szCs w:val="24"/>
        </w:rPr>
        <w:t>Αν θέλετε, ε</w:t>
      </w:r>
      <w:r w:rsidRPr="00D25BFD">
        <w:rPr>
          <w:rFonts w:eastAsia="Times New Roman" w:cs="Times New Roman"/>
          <w:szCs w:val="24"/>
        </w:rPr>
        <w:t xml:space="preserve">γώ θα καταθέσω </w:t>
      </w:r>
      <w:r>
        <w:rPr>
          <w:rFonts w:eastAsia="Times New Roman" w:cs="Times New Roman"/>
          <w:szCs w:val="24"/>
        </w:rPr>
        <w:t xml:space="preserve">για τα Πρακτικά </w:t>
      </w:r>
      <w:r w:rsidRPr="00D25BFD">
        <w:rPr>
          <w:rFonts w:eastAsia="Times New Roman" w:cs="Times New Roman"/>
          <w:szCs w:val="24"/>
        </w:rPr>
        <w:t xml:space="preserve">τον πίνακα </w:t>
      </w:r>
      <w:r>
        <w:rPr>
          <w:rFonts w:eastAsia="Times New Roman" w:cs="Times New Roman"/>
          <w:szCs w:val="24"/>
        </w:rPr>
        <w:t xml:space="preserve">με το </w:t>
      </w:r>
      <w:r w:rsidRPr="00D25BFD">
        <w:rPr>
          <w:rFonts w:eastAsia="Times New Roman" w:cs="Times New Roman"/>
          <w:szCs w:val="24"/>
        </w:rPr>
        <w:t xml:space="preserve">ποιες </w:t>
      </w:r>
      <w:r>
        <w:rPr>
          <w:rFonts w:eastAsia="Times New Roman" w:cs="Times New Roman"/>
          <w:szCs w:val="24"/>
        </w:rPr>
        <w:t>περιοχές είναι ορεινές</w:t>
      </w:r>
      <w:r w:rsidRPr="00D25BFD">
        <w:rPr>
          <w:rFonts w:eastAsia="Times New Roman" w:cs="Times New Roman"/>
          <w:szCs w:val="24"/>
        </w:rPr>
        <w:t xml:space="preserve"> </w:t>
      </w:r>
      <w:r>
        <w:rPr>
          <w:rFonts w:eastAsia="Times New Roman" w:cs="Times New Roman"/>
          <w:szCs w:val="24"/>
        </w:rPr>
        <w:t xml:space="preserve">ή μη ορεινές, </w:t>
      </w:r>
      <w:r w:rsidRPr="00D25BFD">
        <w:rPr>
          <w:rFonts w:eastAsia="Times New Roman" w:cs="Times New Roman"/>
          <w:szCs w:val="24"/>
        </w:rPr>
        <w:t>ποιες δεν μπήκαν</w:t>
      </w:r>
      <w:r>
        <w:rPr>
          <w:rFonts w:eastAsia="Times New Roman" w:cs="Times New Roman"/>
          <w:szCs w:val="24"/>
        </w:rPr>
        <w:t xml:space="preserve">, κ.λπ., </w:t>
      </w:r>
      <w:r w:rsidRPr="00D25BFD">
        <w:rPr>
          <w:rFonts w:eastAsia="Times New Roman" w:cs="Times New Roman"/>
          <w:szCs w:val="24"/>
        </w:rPr>
        <w:t xml:space="preserve">ποιες </w:t>
      </w:r>
      <w:r>
        <w:rPr>
          <w:rFonts w:eastAsia="Times New Roman" w:cs="Times New Roman"/>
          <w:szCs w:val="24"/>
        </w:rPr>
        <w:t xml:space="preserve">περιοχές </w:t>
      </w:r>
      <w:r w:rsidRPr="00D25BFD">
        <w:rPr>
          <w:rFonts w:eastAsia="Times New Roman" w:cs="Times New Roman"/>
          <w:szCs w:val="24"/>
        </w:rPr>
        <w:t>δεν είναι μειονεκτικές</w:t>
      </w:r>
      <w:r>
        <w:rPr>
          <w:rFonts w:eastAsia="Times New Roman" w:cs="Times New Roman"/>
          <w:szCs w:val="24"/>
        </w:rPr>
        <w:t>.</w:t>
      </w:r>
      <w:r w:rsidRPr="00D25BFD">
        <w:rPr>
          <w:rFonts w:eastAsia="Times New Roman" w:cs="Times New Roman"/>
          <w:szCs w:val="24"/>
        </w:rPr>
        <w:t xml:space="preserve"> </w:t>
      </w:r>
      <w:r>
        <w:rPr>
          <w:rFonts w:eastAsia="Times New Roman" w:cs="Times New Roman"/>
          <w:szCs w:val="24"/>
        </w:rPr>
        <w:t>Κ</w:t>
      </w:r>
      <w:r w:rsidRPr="00D25BFD">
        <w:rPr>
          <w:rFonts w:eastAsia="Times New Roman" w:cs="Times New Roman"/>
          <w:szCs w:val="24"/>
        </w:rPr>
        <w:t xml:space="preserve">αι </w:t>
      </w:r>
      <w:r>
        <w:rPr>
          <w:rFonts w:eastAsia="Times New Roman" w:cs="Times New Roman"/>
          <w:szCs w:val="24"/>
        </w:rPr>
        <w:t>σε</w:t>
      </w:r>
      <w:r w:rsidRPr="00D25BFD">
        <w:rPr>
          <w:rFonts w:eastAsia="Times New Roman" w:cs="Times New Roman"/>
          <w:szCs w:val="24"/>
        </w:rPr>
        <w:t xml:space="preserve"> κάποια συζήτηση </w:t>
      </w:r>
      <w:r>
        <w:rPr>
          <w:rFonts w:eastAsia="Times New Roman" w:cs="Times New Roman"/>
          <w:szCs w:val="24"/>
        </w:rPr>
        <w:t xml:space="preserve">ή </w:t>
      </w:r>
      <w:r w:rsidRPr="00D25BFD">
        <w:rPr>
          <w:rFonts w:eastAsia="Times New Roman" w:cs="Times New Roman"/>
          <w:szCs w:val="24"/>
        </w:rPr>
        <w:t xml:space="preserve">στο Υπουργείο ή σε </w:t>
      </w:r>
      <w:r>
        <w:rPr>
          <w:rFonts w:eastAsia="Times New Roman" w:cs="Times New Roman"/>
          <w:szCs w:val="24"/>
        </w:rPr>
        <w:t>ερώτηση</w:t>
      </w:r>
      <w:r w:rsidRPr="00D25BFD">
        <w:rPr>
          <w:rFonts w:eastAsia="Times New Roman" w:cs="Times New Roman"/>
          <w:szCs w:val="24"/>
        </w:rPr>
        <w:t xml:space="preserve"> μέ</w:t>
      </w:r>
      <w:r>
        <w:rPr>
          <w:rFonts w:eastAsia="Times New Roman" w:cs="Times New Roman"/>
          <w:szCs w:val="24"/>
        </w:rPr>
        <w:t>σω του κοινοβουλευτικού ελέγχου -άλλωστε</w:t>
      </w:r>
      <w:r w:rsidRPr="00D25BFD">
        <w:rPr>
          <w:rFonts w:eastAsia="Times New Roman" w:cs="Times New Roman"/>
          <w:szCs w:val="24"/>
        </w:rPr>
        <w:t xml:space="preserve"> σας έχω κάνει </w:t>
      </w:r>
      <w:r>
        <w:rPr>
          <w:rFonts w:eastAsia="Times New Roman" w:cs="Times New Roman"/>
          <w:szCs w:val="24"/>
        </w:rPr>
        <w:t>και μια</w:t>
      </w:r>
      <w:r w:rsidRPr="00D25BFD">
        <w:rPr>
          <w:rFonts w:eastAsia="Times New Roman" w:cs="Times New Roman"/>
          <w:szCs w:val="24"/>
        </w:rPr>
        <w:t xml:space="preserve"> σχετική ερώτηση</w:t>
      </w:r>
      <w:r>
        <w:rPr>
          <w:rFonts w:eastAsia="Times New Roman" w:cs="Times New Roman"/>
          <w:szCs w:val="24"/>
        </w:rPr>
        <w:t>- πιστεύω ότι θα πάρουμε απαντήσεις και θ</w:t>
      </w:r>
      <w:r w:rsidRPr="00D25BFD">
        <w:rPr>
          <w:rFonts w:eastAsia="Times New Roman" w:cs="Times New Roman"/>
          <w:szCs w:val="24"/>
        </w:rPr>
        <w:t>α διο</w:t>
      </w:r>
      <w:r w:rsidRPr="00D25BFD">
        <w:rPr>
          <w:rFonts w:eastAsia="Times New Roman" w:cs="Times New Roman"/>
          <w:szCs w:val="24"/>
        </w:rPr>
        <w:t>ρθώσουμε καταστάσεις που πιστεύω ότι είναι λάθος αποφάσεις</w:t>
      </w:r>
      <w:r>
        <w:rPr>
          <w:rFonts w:eastAsia="Times New Roman" w:cs="Times New Roman"/>
          <w:szCs w:val="24"/>
        </w:rPr>
        <w:t>,</w:t>
      </w:r>
      <w:r w:rsidRPr="00D25BFD">
        <w:rPr>
          <w:rFonts w:eastAsia="Times New Roman" w:cs="Times New Roman"/>
          <w:szCs w:val="24"/>
        </w:rPr>
        <w:t xml:space="preserve"> γιατί εξαιρούν περιοχές </w:t>
      </w:r>
      <w:r>
        <w:rPr>
          <w:rFonts w:eastAsia="Times New Roman" w:cs="Times New Roman"/>
          <w:szCs w:val="24"/>
        </w:rPr>
        <w:t>-</w:t>
      </w:r>
      <w:r w:rsidRPr="00D25BFD">
        <w:rPr>
          <w:rFonts w:eastAsia="Times New Roman" w:cs="Times New Roman"/>
          <w:szCs w:val="24"/>
        </w:rPr>
        <w:t>όπως τα Δίδυμα στο Ηλιόκαστρο</w:t>
      </w:r>
      <w:r>
        <w:rPr>
          <w:rFonts w:eastAsia="Times New Roman" w:cs="Times New Roman"/>
          <w:szCs w:val="24"/>
        </w:rPr>
        <w:t>, την</w:t>
      </w:r>
      <w:r w:rsidRPr="00D25BFD">
        <w:rPr>
          <w:rFonts w:eastAsia="Times New Roman" w:cs="Times New Roman"/>
          <w:szCs w:val="24"/>
        </w:rPr>
        <w:t xml:space="preserve"> </w:t>
      </w:r>
      <w:r>
        <w:rPr>
          <w:rFonts w:eastAsia="Times New Roman" w:cs="Times New Roman"/>
          <w:szCs w:val="24"/>
        </w:rPr>
        <w:t xml:space="preserve">Ερμιονίδα, την Τραχειά- οι οποίες </w:t>
      </w:r>
      <w:r w:rsidRPr="00D25BFD">
        <w:rPr>
          <w:rFonts w:eastAsia="Times New Roman" w:cs="Times New Roman"/>
          <w:szCs w:val="24"/>
        </w:rPr>
        <w:t>είναι ορεινές</w:t>
      </w:r>
      <w:r>
        <w:rPr>
          <w:rFonts w:eastAsia="Times New Roman" w:cs="Times New Roman"/>
          <w:szCs w:val="24"/>
        </w:rPr>
        <w:t>.</w:t>
      </w:r>
      <w:r w:rsidRPr="00D25BFD">
        <w:rPr>
          <w:rFonts w:eastAsia="Times New Roman" w:cs="Times New Roman"/>
          <w:szCs w:val="24"/>
        </w:rPr>
        <w:t xml:space="preserve"> Δεν μπορώ να καταλάβω </w:t>
      </w:r>
      <w:r w:rsidRPr="00D25BFD">
        <w:rPr>
          <w:rFonts w:eastAsia="Times New Roman" w:cs="Times New Roman"/>
          <w:szCs w:val="24"/>
        </w:rPr>
        <w:lastRenderedPageBreak/>
        <w:t>το σκεπτικό αυτ</w:t>
      </w:r>
      <w:r>
        <w:rPr>
          <w:rFonts w:eastAsia="Times New Roman" w:cs="Times New Roman"/>
          <w:szCs w:val="24"/>
        </w:rPr>
        <w:t>ών των ανθρώπων</w:t>
      </w:r>
      <w:r>
        <w:rPr>
          <w:rFonts w:eastAsia="Times New Roman" w:cs="Times New Roman"/>
          <w:szCs w:val="24"/>
        </w:rPr>
        <w:t>,</w:t>
      </w:r>
      <w:r w:rsidRPr="00D25BFD">
        <w:rPr>
          <w:rFonts w:eastAsia="Times New Roman" w:cs="Times New Roman"/>
          <w:szCs w:val="24"/>
        </w:rPr>
        <w:t xml:space="preserve"> που αποφάσισαν να εξαιρέσουν από </w:t>
      </w:r>
      <w:r w:rsidRPr="00D25BFD">
        <w:rPr>
          <w:rFonts w:eastAsia="Times New Roman" w:cs="Times New Roman"/>
          <w:szCs w:val="24"/>
        </w:rPr>
        <w:t>τις μειονεκτικές περιοχές αυτές τις συγκεκριμένες περιοχές</w:t>
      </w:r>
      <w:r>
        <w:rPr>
          <w:rFonts w:eastAsia="Times New Roman" w:cs="Times New Roman"/>
          <w:szCs w:val="24"/>
        </w:rPr>
        <w:t xml:space="preserve">, όταν έχουν ανεπτυγμένη κτηνοτροφία και προϊόντα ΠΟΠ. </w:t>
      </w:r>
      <w:r>
        <w:rPr>
          <w:rFonts w:eastAsia="Times New Roman"/>
          <w:color w:val="000000" w:themeColor="text1"/>
          <w:szCs w:val="24"/>
        </w:rPr>
        <w:t>Κ</w:t>
      </w:r>
      <w:r w:rsidRPr="00F62D74">
        <w:rPr>
          <w:rFonts w:eastAsia="Times New Roman"/>
          <w:color w:val="000000" w:themeColor="text1"/>
          <w:szCs w:val="24"/>
        </w:rPr>
        <w:t>αι</w:t>
      </w:r>
      <w:r>
        <w:rPr>
          <w:rFonts w:eastAsia="Times New Roman"/>
          <w:color w:val="000000" w:themeColor="text1"/>
          <w:szCs w:val="24"/>
        </w:rPr>
        <w:t>,</w:t>
      </w:r>
      <w:r w:rsidRPr="00F62D74">
        <w:rPr>
          <w:rFonts w:eastAsia="Times New Roman"/>
          <w:color w:val="000000" w:themeColor="text1"/>
          <w:szCs w:val="24"/>
        </w:rPr>
        <w:t xml:space="preserve"> τελικά</w:t>
      </w:r>
      <w:r>
        <w:rPr>
          <w:rFonts w:eastAsia="Times New Roman"/>
          <w:color w:val="000000" w:themeColor="text1"/>
          <w:szCs w:val="24"/>
        </w:rPr>
        <w:t>,</w:t>
      </w:r>
      <w:r w:rsidRPr="00F62D74">
        <w:rPr>
          <w:rFonts w:eastAsia="Times New Roman"/>
          <w:color w:val="000000" w:themeColor="text1"/>
          <w:szCs w:val="24"/>
        </w:rPr>
        <w:t xml:space="preserve"> έχουμε αυτό το πρόβλημα της εξαίρεσης</w:t>
      </w:r>
      <w:r>
        <w:rPr>
          <w:rFonts w:eastAsia="Times New Roman"/>
          <w:color w:val="000000" w:themeColor="text1"/>
          <w:szCs w:val="24"/>
        </w:rPr>
        <w:t>,</w:t>
      </w:r>
      <w:r w:rsidRPr="00F62D74">
        <w:rPr>
          <w:rFonts w:eastAsia="Times New Roman"/>
          <w:color w:val="000000" w:themeColor="text1"/>
          <w:szCs w:val="24"/>
        </w:rPr>
        <w:t xml:space="preserve"> που αυτό θα πλήξει και τους κτηνοτρόφους και τους αγρότες της περιοχής</w:t>
      </w:r>
      <w:r>
        <w:rPr>
          <w:rFonts w:eastAsia="Times New Roman"/>
          <w:color w:val="000000" w:themeColor="text1"/>
          <w:szCs w:val="24"/>
        </w:rPr>
        <w:t>.</w:t>
      </w:r>
    </w:p>
    <w:p w14:paraId="2D05F33E"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Περιμένω, βε</w:t>
      </w:r>
      <w:r w:rsidRPr="00F62D74">
        <w:rPr>
          <w:rFonts w:eastAsia="Times New Roman"/>
          <w:color w:val="000000" w:themeColor="text1"/>
          <w:szCs w:val="24"/>
        </w:rPr>
        <w:t>βαίως</w:t>
      </w:r>
      <w:r>
        <w:rPr>
          <w:rFonts w:eastAsia="Times New Roman"/>
          <w:color w:val="000000" w:themeColor="text1"/>
          <w:szCs w:val="24"/>
        </w:rPr>
        <w:t xml:space="preserve">, </w:t>
      </w:r>
      <w:r>
        <w:rPr>
          <w:rFonts w:eastAsia="Times New Roman"/>
          <w:color w:val="000000" w:themeColor="text1"/>
          <w:szCs w:val="24"/>
        </w:rPr>
        <w:t>κ</w:t>
      </w:r>
      <w:r w:rsidRPr="00F62D74">
        <w:rPr>
          <w:rFonts w:eastAsia="Times New Roman"/>
          <w:color w:val="000000" w:themeColor="text1"/>
          <w:szCs w:val="24"/>
        </w:rPr>
        <w:t>ύριε Υπουργέ</w:t>
      </w:r>
      <w:r>
        <w:rPr>
          <w:rFonts w:eastAsia="Times New Roman"/>
          <w:color w:val="000000" w:themeColor="text1"/>
          <w:szCs w:val="24"/>
        </w:rPr>
        <w:t>, να δράσετε μέσω</w:t>
      </w:r>
      <w:r w:rsidRPr="00F62D74">
        <w:rPr>
          <w:rFonts w:eastAsia="Times New Roman"/>
          <w:color w:val="000000" w:themeColor="text1"/>
          <w:szCs w:val="24"/>
        </w:rPr>
        <w:t xml:space="preserve"> </w:t>
      </w:r>
      <w:r>
        <w:rPr>
          <w:rFonts w:eastAsia="Times New Roman"/>
          <w:color w:val="000000" w:themeColor="text1"/>
          <w:szCs w:val="24"/>
        </w:rPr>
        <w:t xml:space="preserve">των </w:t>
      </w:r>
      <w:r>
        <w:rPr>
          <w:rFonts w:eastAsia="Times New Roman"/>
          <w:color w:val="000000" w:themeColor="text1"/>
          <w:szCs w:val="24"/>
          <w:lang w:val="en-US"/>
        </w:rPr>
        <w:t>de</w:t>
      </w:r>
      <w:r w:rsidRPr="00DE306D">
        <w:rPr>
          <w:rFonts w:eastAsia="Times New Roman"/>
          <w:color w:val="000000" w:themeColor="text1"/>
          <w:szCs w:val="24"/>
        </w:rPr>
        <w:t xml:space="preserve"> </w:t>
      </w:r>
      <w:r>
        <w:rPr>
          <w:rFonts w:eastAsia="Times New Roman"/>
          <w:color w:val="000000" w:themeColor="text1"/>
          <w:szCs w:val="24"/>
          <w:lang w:val="en-US"/>
        </w:rPr>
        <w:t>minimis</w:t>
      </w:r>
      <w:r>
        <w:rPr>
          <w:rFonts w:eastAsia="Times New Roman"/>
          <w:color w:val="000000" w:themeColor="text1"/>
          <w:szCs w:val="24"/>
        </w:rPr>
        <w:t xml:space="preserve"> και</w:t>
      </w:r>
      <w:r w:rsidRPr="00DE306D">
        <w:rPr>
          <w:rFonts w:eastAsia="Times New Roman"/>
          <w:color w:val="000000" w:themeColor="text1"/>
          <w:szCs w:val="24"/>
        </w:rPr>
        <w:t xml:space="preserve"> </w:t>
      </w:r>
      <w:r>
        <w:rPr>
          <w:rFonts w:eastAsia="Times New Roman"/>
          <w:color w:val="000000" w:themeColor="text1"/>
          <w:szCs w:val="24"/>
        </w:rPr>
        <w:t xml:space="preserve">μέσω άλλων </w:t>
      </w:r>
      <w:r w:rsidRPr="00F62D74">
        <w:rPr>
          <w:rFonts w:eastAsia="Times New Roman"/>
          <w:color w:val="000000" w:themeColor="text1"/>
          <w:szCs w:val="24"/>
        </w:rPr>
        <w:t>πρ</w:t>
      </w:r>
      <w:r>
        <w:rPr>
          <w:rFonts w:eastAsia="Times New Roman"/>
          <w:color w:val="000000" w:themeColor="text1"/>
          <w:szCs w:val="24"/>
        </w:rPr>
        <w:t>ογραμμάτων στήριξης και για</w:t>
      </w:r>
      <w:r w:rsidRPr="00F62D74">
        <w:rPr>
          <w:rFonts w:eastAsia="Times New Roman"/>
          <w:color w:val="000000" w:themeColor="text1"/>
          <w:szCs w:val="24"/>
        </w:rPr>
        <w:t xml:space="preserve"> </w:t>
      </w:r>
      <w:r>
        <w:rPr>
          <w:rFonts w:eastAsia="Times New Roman"/>
          <w:color w:val="000000" w:themeColor="text1"/>
          <w:szCs w:val="24"/>
        </w:rPr>
        <w:t xml:space="preserve">τους </w:t>
      </w:r>
      <w:r w:rsidRPr="00F62D74">
        <w:rPr>
          <w:rFonts w:eastAsia="Times New Roman"/>
          <w:color w:val="000000" w:themeColor="text1"/>
          <w:szCs w:val="24"/>
        </w:rPr>
        <w:t xml:space="preserve">παραγωγούς των μανταρινιών </w:t>
      </w:r>
      <w:r>
        <w:rPr>
          <w:rFonts w:eastAsia="Times New Roman"/>
          <w:color w:val="000000" w:themeColor="text1"/>
          <w:szCs w:val="24"/>
        </w:rPr>
        <w:t xml:space="preserve">κλημεντίνης. </w:t>
      </w:r>
    </w:p>
    <w:p w14:paraId="2D05F33F"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Επίσης πρέπει να δείτε τ</w:t>
      </w:r>
      <w:r w:rsidRPr="00F62D74">
        <w:rPr>
          <w:rFonts w:eastAsia="Times New Roman"/>
          <w:color w:val="000000" w:themeColor="text1"/>
          <w:szCs w:val="24"/>
        </w:rPr>
        <w:t>α πορτοκάλια</w:t>
      </w:r>
      <w:r>
        <w:rPr>
          <w:rFonts w:eastAsia="Times New Roman"/>
          <w:color w:val="000000" w:themeColor="text1"/>
          <w:szCs w:val="24"/>
        </w:rPr>
        <w:t>. Ε</w:t>
      </w:r>
      <w:r w:rsidRPr="00F62D74">
        <w:rPr>
          <w:rFonts w:eastAsia="Times New Roman"/>
          <w:color w:val="000000" w:themeColor="text1"/>
          <w:szCs w:val="24"/>
        </w:rPr>
        <w:t xml:space="preserve">ίπατε ότι ο </w:t>
      </w:r>
      <w:r>
        <w:rPr>
          <w:rFonts w:eastAsia="Times New Roman"/>
          <w:color w:val="000000" w:themeColor="text1"/>
          <w:szCs w:val="24"/>
        </w:rPr>
        <w:t>κ</w:t>
      </w:r>
      <w:r>
        <w:rPr>
          <w:rFonts w:eastAsia="Times New Roman"/>
          <w:color w:val="000000" w:themeColor="text1"/>
          <w:szCs w:val="24"/>
        </w:rPr>
        <w:t xml:space="preserve">ανονισμός του ΕΛΓΑ είναι </w:t>
      </w:r>
      <w:r w:rsidRPr="00F62D74">
        <w:rPr>
          <w:rFonts w:eastAsia="Times New Roman"/>
          <w:color w:val="000000" w:themeColor="text1"/>
          <w:szCs w:val="24"/>
        </w:rPr>
        <w:t>του</w:t>
      </w:r>
      <w:r>
        <w:rPr>
          <w:rFonts w:eastAsia="Times New Roman"/>
          <w:color w:val="000000" w:themeColor="text1"/>
          <w:szCs w:val="24"/>
        </w:rPr>
        <w:t xml:space="preserve"> 19</w:t>
      </w:r>
      <w:r w:rsidRPr="00F62D74">
        <w:rPr>
          <w:rFonts w:eastAsia="Times New Roman"/>
          <w:color w:val="000000" w:themeColor="text1"/>
          <w:szCs w:val="24"/>
        </w:rPr>
        <w:t>87</w:t>
      </w:r>
      <w:r>
        <w:rPr>
          <w:rFonts w:eastAsia="Times New Roman"/>
          <w:color w:val="000000" w:themeColor="text1"/>
          <w:szCs w:val="24"/>
        </w:rPr>
        <w:t>. Όμως είστε ήδη πέντε χρόνια Κ</w:t>
      </w:r>
      <w:r w:rsidRPr="00F62D74">
        <w:rPr>
          <w:rFonts w:eastAsia="Times New Roman"/>
          <w:color w:val="000000" w:themeColor="text1"/>
          <w:szCs w:val="24"/>
        </w:rPr>
        <w:t>υβέρνησ</w:t>
      </w:r>
      <w:r>
        <w:rPr>
          <w:rFonts w:eastAsia="Times New Roman"/>
          <w:color w:val="000000" w:themeColor="text1"/>
          <w:szCs w:val="24"/>
        </w:rPr>
        <w:t xml:space="preserve">η. Το έχετε </w:t>
      </w:r>
      <w:r w:rsidRPr="00F62D74">
        <w:rPr>
          <w:rFonts w:eastAsia="Times New Roman"/>
          <w:color w:val="000000" w:themeColor="text1"/>
          <w:szCs w:val="24"/>
        </w:rPr>
        <w:t>παραδεχ</w:t>
      </w:r>
      <w:r>
        <w:rPr>
          <w:rFonts w:eastAsia="Times New Roman"/>
          <w:color w:val="000000" w:themeColor="text1"/>
          <w:szCs w:val="24"/>
        </w:rPr>
        <w:t>θ</w:t>
      </w:r>
      <w:r w:rsidRPr="00F62D74">
        <w:rPr>
          <w:rFonts w:eastAsia="Times New Roman"/>
          <w:color w:val="000000" w:themeColor="text1"/>
          <w:szCs w:val="24"/>
        </w:rPr>
        <w:t>εί και εσείς και οι προκάτοχοί σας ότι πρέπει να γίνει αναθεώρηση</w:t>
      </w:r>
      <w:r>
        <w:rPr>
          <w:rFonts w:eastAsia="Times New Roman"/>
          <w:color w:val="000000" w:themeColor="text1"/>
          <w:szCs w:val="24"/>
        </w:rPr>
        <w:t>. Π</w:t>
      </w:r>
      <w:r w:rsidRPr="00F62D74">
        <w:rPr>
          <w:rFonts w:eastAsia="Times New Roman"/>
          <w:color w:val="000000" w:themeColor="text1"/>
          <w:szCs w:val="24"/>
        </w:rPr>
        <w:t>ρέπει</w:t>
      </w:r>
      <w:r>
        <w:rPr>
          <w:rFonts w:eastAsia="Times New Roman"/>
          <w:color w:val="000000" w:themeColor="text1"/>
          <w:szCs w:val="24"/>
        </w:rPr>
        <w:t>, ε</w:t>
      </w:r>
      <w:r w:rsidRPr="00F62D74">
        <w:rPr>
          <w:rFonts w:eastAsia="Times New Roman"/>
          <w:color w:val="000000" w:themeColor="text1"/>
          <w:szCs w:val="24"/>
        </w:rPr>
        <w:t>πιτέλους</w:t>
      </w:r>
      <w:r>
        <w:rPr>
          <w:rFonts w:eastAsia="Times New Roman"/>
          <w:color w:val="000000" w:themeColor="text1"/>
          <w:szCs w:val="24"/>
        </w:rPr>
        <w:t>, α</w:t>
      </w:r>
      <w:r w:rsidRPr="00F62D74">
        <w:rPr>
          <w:rFonts w:eastAsia="Times New Roman"/>
          <w:color w:val="000000" w:themeColor="text1"/>
          <w:szCs w:val="24"/>
        </w:rPr>
        <w:t>φού η κλιματική αλλαγή έχει δημιουργήσει τεράστια προβλήματα και έχει αλλάξει τα δεδομένα</w:t>
      </w:r>
      <w:r>
        <w:rPr>
          <w:rFonts w:eastAsia="Times New Roman"/>
          <w:color w:val="000000" w:themeColor="text1"/>
          <w:szCs w:val="24"/>
        </w:rPr>
        <w:t xml:space="preserve">, να δούμε την αναθεώρηση του </w:t>
      </w:r>
      <w:r>
        <w:rPr>
          <w:rFonts w:eastAsia="Times New Roman"/>
          <w:color w:val="000000" w:themeColor="text1"/>
          <w:szCs w:val="24"/>
        </w:rPr>
        <w:t>κ</w:t>
      </w:r>
      <w:r w:rsidRPr="00F62D74">
        <w:rPr>
          <w:rFonts w:eastAsia="Times New Roman"/>
          <w:color w:val="000000" w:themeColor="text1"/>
          <w:szCs w:val="24"/>
        </w:rPr>
        <w:t>ανονισμού του ΕΛΓΑ</w:t>
      </w:r>
      <w:r>
        <w:rPr>
          <w:rFonts w:eastAsia="Times New Roman"/>
          <w:color w:val="000000" w:themeColor="text1"/>
          <w:szCs w:val="24"/>
        </w:rPr>
        <w:t>, γ</w:t>
      </w:r>
      <w:r w:rsidRPr="00F62D74">
        <w:rPr>
          <w:rFonts w:eastAsia="Times New Roman"/>
          <w:color w:val="000000" w:themeColor="text1"/>
          <w:szCs w:val="24"/>
        </w:rPr>
        <w:t>ι</w:t>
      </w:r>
      <w:r w:rsidRPr="00F62D74">
        <w:rPr>
          <w:rFonts w:eastAsia="Times New Roman"/>
          <w:color w:val="000000" w:themeColor="text1"/>
          <w:szCs w:val="24"/>
        </w:rPr>
        <w:t>ατί</w:t>
      </w:r>
      <w:r>
        <w:rPr>
          <w:rFonts w:eastAsia="Times New Roman"/>
          <w:color w:val="000000" w:themeColor="text1"/>
          <w:szCs w:val="24"/>
        </w:rPr>
        <w:t>,</w:t>
      </w:r>
      <w:r w:rsidRPr="00F62D74">
        <w:rPr>
          <w:rFonts w:eastAsia="Times New Roman"/>
          <w:color w:val="000000" w:themeColor="text1"/>
          <w:szCs w:val="24"/>
        </w:rPr>
        <w:t xml:space="preserve"> πραγματικά</w:t>
      </w:r>
      <w:r>
        <w:rPr>
          <w:rFonts w:eastAsia="Times New Roman"/>
          <w:color w:val="000000" w:themeColor="text1"/>
          <w:szCs w:val="24"/>
        </w:rPr>
        <w:t>,</w:t>
      </w:r>
      <w:r w:rsidRPr="00F62D74">
        <w:rPr>
          <w:rFonts w:eastAsia="Times New Roman"/>
          <w:color w:val="000000" w:themeColor="text1"/>
          <w:szCs w:val="24"/>
        </w:rPr>
        <w:t xml:space="preserve"> απαξιών</w:t>
      </w:r>
      <w:r>
        <w:rPr>
          <w:rFonts w:eastAsia="Times New Roman"/>
          <w:color w:val="000000" w:themeColor="text1"/>
          <w:szCs w:val="24"/>
        </w:rPr>
        <w:t xml:space="preserve">εται ο </w:t>
      </w:r>
      <w:r>
        <w:rPr>
          <w:rFonts w:eastAsia="Times New Roman"/>
          <w:color w:val="000000" w:themeColor="text1"/>
          <w:szCs w:val="24"/>
        </w:rPr>
        <w:t>ο</w:t>
      </w:r>
      <w:r w:rsidRPr="00F62D74">
        <w:rPr>
          <w:rFonts w:eastAsia="Times New Roman"/>
          <w:color w:val="000000" w:themeColor="text1"/>
          <w:szCs w:val="24"/>
        </w:rPr>
        <w:t>ργανισμός</w:t>
      </w:r>
      <w:r>
        <w:rPr>
          <w:rFonts w:eastAsia="Times New Roman"/>
          <w:color w:val="000000" w:themeColor="text1"/>
          <w:szCs w:val="24"/>
        </w:rPr>
        <w:t>. Α</w:t>
      </w:r>
      <w:r w:rsidRPr="00F62D74">
        <w:rPr>
          <w:rFonts w:eastAsia="Times New Roman"/>
          <w:color w:val="000000" w:themeColor="text1"/>
          <w:szCs w:val="24"/>
        </w:rPr>
        <w:t xml:space="preserve">πό τη στιγμή που </w:t>
      </w:r>
      <w:r>
        <w:rPr>
          <w:rFonts w:eastAsia="Times New Roman"/>
          <w:color w:val="000000" w:themeColor="text1"/>
          <w:szCs w:val="24"/>
        </w:rPr>
        <w:t>οι ίδιοι οι</w:t>
      </w:r>
      <w:r w:rsidRPr="00F62D74">
        <w:rPr>
          <w:rFonts w:eastAsia="Times New Roman"/>
          <w:color w:val="000000" w:themeColor="text1"/>
          <w:szCs w:val="24"/>
        </w:rPr>
        <w:t xml:space="preserve"> αγρότες πληρώνουν ασφάλιστρα πλέον</w:t>
      </w:r>
      <w:r>
        <w:rPr>
          <w:rFonts w:eastAsia="Times New Roman"/>
          <w:color w:val="000000" w:themeColor="text1"/>
          <w:szCs w:val="24"/>
        </w:rPr>
        <w:t>, πρέπει</w:t>
      </w:r>
      <w:r w:rsidRPr="00F62D74">
        <w:rPr>
          <w:rFonts w:eastAsia="Times New Roman"/>
          <w:color w:val="000000" w:themeColor="text1"/>
          <w:szCs w:val="24"/>
        </w:rPr>
        <w:t xml:space="preserve"> </w:t>
      </w:r>
      <w:r>
        <w:rPr>
          <w:rFonts w:eastAsia="Times New Roman"/>
          <w:color w:val="000000" w:themeColor="text1"/>
          <w:szCs w:val="24"/>
        </w:rPr>
        <w:t xml:space="preserve">να μη </w:t>
      </w:r>
      <w:r w:rsidRPr="00F62D74">
        <w:rPr>
          <w:rFonts w:eastAsia="Times New Roman"/>
          <w:color w:val="000000" w:themeColor="text1"/>
          <w:szCs w:val="24"/>
        </w:rPr>
        <w:t>νιώθουν αυτή</w:t>
      </w:r>
      <w:r>
        <w:rPr>
          <w:rFonts w:eastAsia="Times New Roman"/>
          <w:color w:val="000000" w:themeColor="text1"/>
          <w:szCs w:val="24"/>
        </w:rPr>
        <w:t xml:space="preserve"> την </w:t>
      </w:r>
      <w:r w:rsidRPr="00F62D74">
        <w:rPr>
          <w:rFonts w:eastAsia="Times New Roman"/>
          <w:color w:val="000000" w:themeColor="text1"/>
          <w:szCs w:val="24"/>
        </w:rPr>
        <w:t>απογοήτευση</w:t>
      </w:r>
      <w:r>
        <w:rPr>
          <w:rFonts w:eastAsia="Times New Roman"/>
          <w:color w:val="000000" w:themeColor="text1"/>
          <w:szCs w:val="24"/>
        </w:rPr>
        <w:t xml:space="preserve"> και</w:t>
      </w:r>
      <w:r w:rsidRPr="00F62D74">
        <w:rPr>
          <w:rFonts w:eastAsia="Times New Roman"/>
          <w:color w:val="000000" w:themeColor="text1"/>
          <w:szCs w:val="24"/>
        </w:rPr>
        <w:t xml:space="preserve"> όταν έχο</w:t>
      </w:r>
      <w:r>
        <w:rPr>
          <w:rFonts w:eastAsia="Times New Roman"/>
          <w:color w:val="000000" w:themeColor="text1"/>
          <w:szCs w:val="24"/>
        </w:rPr>
        <w:t>υν ανάγκη να αποζημιώνονται.</w:t>
      </w:r>
    </w:p>
    <w:p w14:paraId="2D05F340"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Β</w:t>
      </w:r>
      <w:r w:rsidRPr="00F62D74">
        <w:rPr>
          <w:rFonts w:eastAsia="Times New Roman"/>
          <w:color w:val="000000" w:themeColor="text1"/>
          <w:szCs w:val="24"/>
        </w:rPr>
        <w:t xml:space="preserve">εβαίως </w:t>
      </w:r>
      <w:r>
        <w:rPr>
          <w:rFonts w:eastAsia="Times New Roman"/>
          <w:color w:val="000000" w:themeColor="text1"/>
          <w:szCs w:val="24"/>
        </w:rPr>
        <w:t xml:space="preserve">όσον αφορά </w:t>
      </w:r>
      <w:r w:rsidRPr="00F62D74">
        <w:rPr>
          <w:rFonts w:eastAsia="Times New Roman"/>
          <w:color w:val="000000" w:themeColor="text1"/>
          <w:szCs w:val="24"/>
        </w:rPr>
        <w:t xml:space="preserve">τους </w:t>
      </w:r>
      <w:r>
        <w:rPr>
          <w:rFonts w:eastAsia="Times New Roman"/>
          <w:color w:val="000000" w:themeColor="text1"/>
          <w:szCs w:val="24"/>
        </w:rPr>
        <w:t>ελαιο</w:t>
      </w:r>
      <w:r w:rsidRPr="00F62D74">
        <w:rPr>
          <w:rFonts w:eastAsia="Times New Roman"/>
          <w:color w:val="000000" w:themeColor="text1"/>
          <w:szCs w:val="24"/>
        </w:rPr>
        <w:t xml:space="preserve">παραγωγούς </w:t>
      </w:r>
      <w:r>
        <w:rPr>
          <w:rFonts w:eastAsia="Times New Roman"/>
          <w:color w:val="000000" w:themeColor="text1"/>
          <w:szCs w:val="24"/>
        </w:rPr>
        <w:t>-είστε από τη Λακωνία κα</w:t>
      </w:r>
      <w:r>
        <w:rPr>
          <w:rFonts w:eastAsia="Times New Roman"/>
          <w:color w:val="000000" w:themeColor="text1"/>
          <w:szCs w:val="24"/>
        </w:rPr>
        <w:t xml:space="preserve">ι </w:t>
      </w:r>
      <w:r w:rsidRPr="00F62D74">
        <w:rPr>
          <w:rFonts w:eastAsia="Times New Roman"/>
          <w:color w:val="000000" w:themeColor="text1"/>
          <w:szCs w:val="24"/>
        </w:rPr>
        <w:t xml:space="preserve">πιστεύω </w:t>
      </w:r>
      <w:r>
        <w:rPr>
          <w:rFonts w:eastAsia="Times New Roman"/>
          <w:color w:val="000000" w:themeColor="text1"/>
          <w:szCs w:val="24"/>
        </w:rPr>
        <w:t xml:space="preserve">ότι </w:t>
      </w:r>
      <w:r w:rsidRPr="00F62D74">
        <w:rPr>
          <w:rFonts w:eastAsia="Times New Roman"/>
          <w:color w:val="000000" w:themeColor="text1"/>
          <w:szCs w:val="24"/>
        </w:rPr>
        <w:t>έχετε και ιδιαίτερο ενδιαφέρον</w:t>
      </w:r>
      <w:r>
        <w:rPr>
          <w:rFonts w:eastAsia="Times New Roman"/>
          <w:color w:val="000000" w:themeColor="text1"/>
          <w:szCs w:val="24"/>
        </w:rPr>
        <w:t>-</w:t>
      </w:r>
      <w:r w:rsidRPr="00F62D74">
        <w:rPr>
          <w:rFonts w:eastAsia="Times New Roman"/>
          <w:color w:val="000000" w:themeColor="text1"/>
          <w:szCs w:val="24"/>
        </w:rPr>
        <w:t xml:space="preserve"> και τη</w:t>
      </w:r>
      <w:r>
        <w:rPr>
          <w:rFonts w:eastAsia="Times New Roman"/>
          <w:color w:val="000000" w:themeColor="text1"/>
          <w:szCs w:val="24"/>
        </w:rPr>
        <w:t xml:space="preserve"> ζημιά που έπαθαν στο λάδι, πρέπει</w:t>
      </w:r>
      <w:r w:rsidRPr="00F62D74">
        <w:rPr>
          <w:rFonts w:eastAsia="Times New Roman"/>
          <w:color w:val="000000" w:themeColor="text1"/>
          <w:szCs w:val="24"/>
        </w:rPr>
        <w:t xml:space="preserve"> να στη</w:t>
      </w:r>
      <w:r>
        <w:rPr>
          <w:rFonts w:eastAsia="Times New Roman"/>
          <w:color w:val="000000" w:themeColor="text1"/>
          <w:szCs w:val="24"/>
        </w:rPr>
        <w:t>ριχ</w:t>
      </w:r>
      <w:r w:rsidRPr="00F62D74">
        <w:rPr>
          <w:rFonts w:eastAsia="Times New Roman"/>
          <w:color w:val="000000" w:themeColor="text1"/>
          <w:szCs w:val="24"/>
        </w:rPr>
        <w:t>θούν</w:t>
      </w:r>
      <w:r>
        <w:rPr>
          <w:rFonts w:eastAsia="Times New Roman"/>
          <w:color w:val="000000" w:themeColor="text1"/>
          <w:szCs w:val="24"/>
        </w:rPr>
        <w:t xml:space="preserve"> και αυτοί.</w:t>
      </w:r>
    </w:p>
    <w:p w14:paraId="2D05F341"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(Στο σημείο αυτό κτυπάει το κουδούνι λήξεως του χρόνου ομιλίας του κυρίου Βουλευτή)</w:t>
      </w:r>
    </w:p>
    <w:p w14:paraId="2D05F342"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Τ</w:t>
      </w:r>
      <w:r w:rsidRPr="00F62D74">
        <w:rPr>
          <w:rFonts w:eastAsia="Times New Roman"/>
          <w:color w:val="000000" w:themeColor="text1"/>
          <w:szCs w:val="24"/>
        </w:rPr>
        <w:t>ελειώνω</w:t>
      </w:r>
      <w:r>
        <w:rPr>
          <w:rFonts w:eastAsia="Times New Roman"/>
          <w:color w:val="000000" w:themeColor="text1"/>
          <w:szCs w:val="24"/>
        </w:rPr>
        <w:t>, κύριε Πρόεδρε. Θα ήθελα την ανοχή σας για</w:t>
      </w:r>
      <w:r w:rsidRPr="00F62D74">
        <w:rPr>
          <w:rFonts w:eastAsia="Times New Roman"/>
          <w:color w:val="000000" w:themeColor="text1"/>
          <w:szCs w:val="24"/>
        </w:rPr>
        <w:t xml:space="preserve"> μισό λεπτό</w:t>
      </w:r>
      <w:r>
        <w:rPr>
          <w:rFonts w:eastAsia="Times New Roman"/>
          <w:color w:val="000000" w:themeColor="text1"/>
          <w:szCs w:val="24"/>
        </w:rPr>
        <w:t xml:space="preserve">. </w:t>
      </w:r>
    </w:p>
    <w:p w14:paraId="2D05F343"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Επίσης </w:t>
      </w:r>
      <w:r w:rsidRPr="00F62D74">
        <w:rPr>
          <w:rFonts w:eastAsia="Times New Roman"/>
          <w:color w:val="000000" w:themeColor="text1"/>
          <w:szCs w:val="24"/>
        </w:rPr>
        <w:t xml:space="preserve">πρέπει να δείτε </w:t>
      </w:r>
      <w:r>
        <w:rPr>
          <w:rFonts w:eastAsia="Times New Roman"/>
          <w:color w:val="000000" w:themeColor="text1"/>
          <w:szCs w:val="24"/>
        </w:rPr>
        <w:t>-</w:t>
      </w:r>
      <w:r w:rsidRPr="00F62D74">
        <w:rPr>
          <w:rFonts w:eastAsia="Times New Roman"/>
          <w:color w:val="000000" w:themeColor="text1"/>
          <w:szCs w:val="24"/>
        </w:rPr>
        <w:t xml:space="preserve">και πρέπει να </w:t>
      </w:r>
      <w:r>
        <w:rPr>
          <w:rFonts w:eastAsia="Times New Roman"/>
          <w:color w:val="000000" w:themeColor="text1"/>
          <w:szCs w:val="24"/>
        </w:rPr>
        <w:t xml:space="preserve">το </w:t>
      </w:r>
      <w:r w:rsidRPr="00F62D74">
        <w:rPr>
          <w:rFonts w:eastAsia="Times New Roman"/>
          <w:color w:val="000000" w:themeColor="text1"/>
          <w:szCs w:val="24"/>
        </w:rPr>
        <w:t>δούμε όλοι</w:t>
      </w:r>
      <w:r>
        <w:rPr>
          <w:rFonts w:eastAsia="Times New Roman"/>
          <w:color w:val="000000" w:themeColor="text1"/>
          <w:szCs w:val="24"/>
        </w:rPr>
        <w:t>-</w:t>
      </w:r>
      <w:r w:rsidRPr="00F62D74">
        <w:rPr>
          <w:rFonts w:eastAsia="Times New Roman"/>
          <w:color w:val="000000" w:themeColor="text1"/>
          <w:szCs w:val="24"/>
        </w:rPr>
        <w:t xml:space="preserve"> το κόστος παράγωγης</w:t>
      </w:r>
      <w:r>
        <w:rPr>
          <w:rFonts w:eastAsia="Times New Roman"/>
          <w:color w:val="000000" w:themeColor="text1"/>
          <w:szCs w:val="24"/>
        </w:rPr>
        <w:t>. Και ε</w:t>
      </w:r>
      <w:r w:rsidRPr="00F62D74">
        <w:rPr>
          <w:rFonts w:eastAsia="Times New Roman"/>
          <w:color w:val="000000" w:themeColor="text1"/>
          <w:szCs w:val="24"/>
        </w:rPr>
        <w:t xml:space="preserve">πειδή μιλάμε για τον </w:t>
      </w:r>
      <w:r>
        <w:rPr>
          <w:rFonts w:eastAsia="Times New Roman"/>
          <w:color w:val="000000" w:themeColor="text1"/>
          <w:szCs w:val="24"/>
        </w:rPr>
        <w:t xml:space="preserve">Ανάβαλο, </w:t>
      </w:r>
      <w:r w:rsidRPr="00F62D74">
        <w:rPr>
          <w:rFonts w:eastAsia="Times New Roman"/>
          <w:color w:val="000000" w:themeColor="text1"/>
          <w:szCs w:val="24"/>
        </w:rPr>
        <w:t>παράλληλα θα μπορούσα</w:t>
      </w:r>
      <w:r>
        <w:rPr>
          <w:rFonts w:eastAsia="Times New Roman"/>
          <w:color w:val="000000" w:themeColor="text1"/>
          <w:szCs w:val="24"/>
        </w:rPr>
        <w:t>με</w:t>
      </w:r>
      <w:r w:rsidRPr="00F62D74">
        <w:rPr>
          <w:rFonts w:eastAsia="Times New Roman"/>
          <w:color w:val="000000" w:themeColor="text1"/>
          <w:szCs w:val="24"/>
        </w:rPr>
        <w:t xml:space="preserve"> κάλλιστα να προχωρήσουμε</w:t>
      </w:r>
      <w:r>
        <w:rPr>
          <w:rFonts w:eastAsia="Times New Roman"/>
          <w:color w:val="000000" w:themeColor="text1"/>
          <w:szCs w:val="24"/>
        </w:rPr>
        <w:t xml:space="preserve"> -</w:t>
      </w:r>
      <w:r w:rsidRPr="00F62D74">
        <w:rPr>
          <w:rFonts w:eastAsia="Times New Roman"/>
          <w:color w:val="000000" w:themeColor="text1"/>
          <w:szCs w:val="24"/>
        </w:rPr>
        <w:t>σε σ</w:t>
      </w:r>
      <w:r>
        <w:rPr>
          <w:rFonts w:eastAsia="Times New Roman"/>
          <w:color w:val="000000" w:themeColor="text1"/>
          <w:szCs w:val="24"/>
        </w:rPr>
        <w:t xml:space="preserve">υνεργασία με τους </w:t>
      </w:r>
      <w:r w:rsidRPr="00F62D74">
        <w:rPr>
          <w:rFonts w:eastAsia="Times New Roman"/>
          <w:color w:val="000000" w:themeColor="text1"/>
          <w:szCs w:val="24"/>
        </w:rPr>
        <w:t>συναρμόδιους</w:t>
      </w:r>
      <w:r>
        <w:rPr>
          <w:rFonts w:eastAsia="Times New Roman"/>
          <w:color w:val="000000" w:themeColor="text1"/>
          <w:szCs w:val="24"/>
        </w:rPr>
        <w:t xml:space="preserve"> Υ</w:t>
      </w:r>
      <w:r w:rsidRPr="00F62D74">
        <w:rPr>
          <w:rFonts w:eastAsia="Times New Roman"/>
          <w:color w:val="000000" w:themeColor="text1"/>
          <w:szCs w:val="24"/>
        </w:rPr>
        <w:t xml:space="preserve">πουργούς συναδέλφους </w:t>
      </w:r>
      <w:r>
        <w:rPr>
          <w:rFonts w:eastAsia="Times New Roman"/>
          <w:color w:val="000000" w:themeColor="text1"/>
          <w:szCs w:val="24"/>
        </w:rPr>
        <w:t>σας-</w:t>
      </w:r>
      <w:r w:rsidRPr="00F62D74">
        <w:rPr>
          <w:rFonts w:eastAsia="Times New Roman"/>
          <w:color w:val="000000" w:themeColor="text1"/>
          <w:szCs w:val="24"/>
        </w:rPr>
        <w:t xml:space="preserve"> θέματα όπως είναι η </w:t>
      </w:r>
      <w:r>
        <w:rPr>
          <w:rFonts w:eastAsia="Times New Roman"/>
          <w:color w:val="000000" w:themeColor="text1"/>
          <w:szCs w:val="24"/>
        </w:rPr>
        <w:t>α</w:t>
      </w:r>
      <w:r>
        <w:rPr>
          <w:rFonts w:eastAsia="Times New Roman"/>
          <w:color w:val="000000" w:themeColor="text1"/>
          <w:szCs w:val="24"/>
        </w:rPr>
        <w:t>ξιοποίησ</w:t>
      </w:r>
      <w:r w:rsidRPr="00F62D74">
        <w:rPr>
          <w:rFonts w:eastAsia="Times New Roman"/>
          <w:color w:val="000000" w:themeColor="text1"/>
          <w:szCs w:val="24"/>
        </w:rPr>
        <w:t xml:space="preserve">η των φωτοβολταϊκών στην ενεργοβόρα διαδικασία </w:t>
      </w:r>
      <w:r>
        <w:rPr>
          <w:rFonts w:eastAsia="Times New Roman"/>
          <w:color w:val="000000" w:themeColor="text1"/>
          <w:szCs w:val="24"/>
        </w:rPr>
        <w:t xml:space="preserve">άντλησης </w:t>
      </w:r>
      <w:r w:rsidRPr="00F62D74">
        <w:rPr>
          <w:rFonts w:eastAsia="Times New Roman"/>
          <w:color w:val="000000" w:themeColor="text1"/>
          <w:szCs w:val="24"/>
        </w:rPr>
        <w:t>τ</w:t>
      </w:r>
      <w:r>
        <w:rPr>
          <w:rFonts w:eastAsia="Times New Roman"/>
          <w:color w:val="000000" w:themeColor="text1"/>
          <w:szCs w:val="24"/>
        </w:rPr>
        <w:t>ου</w:t>
      </w:r>
      <w:r w:rsidRPr="00F62D74">
        <w:rPr>
          <w:rFonts w:eastAsia="Times New Roman"/>
          <w:color w:val="000000" w:themeColor="text1"/>
          <w:szCs w:val="24"/>
        </w:rPr>
        <w:t xml:space="preserve"> νερού</w:t>
      </w:r>
      <w:r>
        <w:rPr>
          <w:rFonts w:eastAsia="Times New Roman"/>
          <w:color w:val="000000" w:themeColor="text1"/>
          <w:szCs w:val="24"/>
        </w:rPr>
        <w:t xml:space="preserve">. </w:t>
      </w:r>
    </w:p>
    <w:p w14:paraId="2D05F344"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Υ</w:t>
      </w:r>
      <w:r w:rsidRPr="00F62D74">
        <w:rPr>
          <w:rFonts w:eastAsia="Times New Roman"/>
          <w:color w:val="000000" w:themeColor="text1"/>
          <w:szCs w:val="24"/>
        </w:rPr>
        <w:t>πάρχ</w:t>
      </w:r>
      <w:r>
        <w:rPr>
          <w:rFonts w:eastAsia="Times New Roman"/>
          <w:color w:val="000000" w:themeColor="text1"/>
          <w:szCs w:val="24"/>
        </w:rPr>
        <w:t>ουν</w:t>
      </w:r>
      <w:r w:rsidRPr="00F62D74">
        <w:rPr>
          <w:rFonts w:eastAsia="Times New Roman"/>
          <w:color w:val="000000" w:themeColor="text1"/>
          <w:szCs w:val="24"/>
        </w:rPr>
        <w:t xml:space="preserve"> στο κεντρικό αντλιοστάσιο </w:t>
      </w:r>
      <w:r>
        <w:rPr>
          <w:rFonts w:eastAsia="Times New Roman"/>
          <w:color w:val="000000" w:themeColor="text1"/>
          <w:szCs w:val="24"/>
        </w:rPr>
        <w:t>τ</w:t>
      </w:r>
      <w:r w:rsidRPr="00F62D74">
        <w:rPr>
          <w:rFonts w:eastAsia="Times New Roman"/>
          <w:color w:val="000000" w:themeColor="text1"/>
          <w:szCs w:val="24"/>
        </w:rPr>
        <w:t xml:space="preserve">ρεις </w:t>
      </w:r>
      <w:r>
        <w:rPr>
          <w:rFonts w:eastAsia="Times New Roman"/>
          <w:color w:val="000000" w:themeColor="text1"/>
          <w:szCs w:val="24"/>
        </w:rPr>
        <w:t xml:space="preserve">αντλίες </w:t>
      </w:r>
      <w:r w:rsidRPr="00F62D74">
        <w:rPr>
          <w:rFonts w:eastAsia="Times New Roman"/>
          <w:color w:val="000000" w:themeColor="text1"/>
          <w:szCs w:val="24"/>
        </w:rPr>
        <w:t xml:space="preserve">καινούργιες και δύο </w:t>
      </w:r>
      <w:r>
        <w:rPr>
          <w:rFonts w:eastAsia="Times New Roman"/>
          <w:color w:val="000000" w:themeColor="text1"/>
          <w:szCs w:val="24"/>
        </w:rPr>
        <w:t xml:space="preserve">εφεδρικές παλιές, </w:t>
      </w:r>
      <w:r w:rsidRPr="00F62D74">
        <w:rPr>
          <w:rFonts w:eastAsia="Times New Roman"/>
          <w:color w:val="000000" w:themeColor="text1"/>
          <w:szCs w:val="24"/>
        </w:rPr>
        <w:t xml:space="preserve">οι οποίες </w:t>
      </w:r>
      <w:r>
        <w:rPr>
          <w:rFonts w:eastAsia="Times New Roman"/>
          <w:color w:val="000000" w:themeColor="text1"/>
          <w:szCs w:val="24"/>
        </w:rPr>
        <w:t>π</w:t>
      </w:r>
      <w:r w:rsidRPr="00F62D74">
        <w:rPr>
          <w:rFonts w:eastAsia="Times New Roman"/>
          <w:color w:val="000000" w:themeColor="text1"/>
          <w:szCs w:val="24"/>
        </w:rPr>
        <w:t>ραγματικά είναι ενεργοβόρες</w:t>
      </w:r>
      <w:r>
        <w:rPr>
          <w:rFonts w:eastAsia="Times New Roman"/>
          <w:color w:val="000000" w:themeColor="text1"/>
          <w:szCs w:val="24"/>
        </w:rPr>
        <w:t>. Θ</w:t>
      </w:r>
      <w:r w:rsidRPr="00F62D74">
        <w:rPr>
          <w:rFonts w:eastAsia="Times New Roman"/>
          <w:color w:val="000000" w:themeColor="text1"/>
          <w:szCs w:val="24"/>
        </w:rPr>
        <w:t xml:space="preserve">α μπορούσε να γίνει </w:t>
      </w:r>
      <w:r>
        <w:rPr>
          <w:rFonts w:eastAsia="Times New Roman"/>
          <w:color w:val="000000" w:themeColor="text1"/>
          <w:szCs w:val="24"/>
        </w:rPr>
        <w:t xml:space="preserve">μια </w:t>
      </w:r>
      <w:r w:rsidRPr="00F62D74">
        <w:rPr>
          <w:rFonts w:eastAsia="Times New Roman"/>
          <w:color w:val="000000" w:themeColor="text1"/>
          <w:szCs w:val="24"/>
        </w:rPr>
        <w:t xml:space="preserve">εγκατάσταση φωτοβολταϊκών </w:t>
      </w:r>
      <w:r>
        <w:rPr>
          <w:rFonts w:eastAsia="Times New Roman"/>
          <w:color w:val="000000" w:themeColor="text1"/>
          <w:szCs w:val="24"/>
        </w:rPr>
        <w:t>στ</w:t>
      </w:r>
      <w:r>
        <w:rPr>
          <w:rFonts w:eastAsia="Times New Roman"/>
          <w:color w:val="000000" w:themeColor="text1"/>
          <w:szCs w:val="24"/>
        </w:rPr>
        <w:t xml:space="preserve">α αντλιοστάσια </w:t>
      </w:r>
      <w:r w:rsidRPr="00F62D74">
        <w:rPr>
          <w:rFonts w:eastAsia="Times New Roman"/>
          <w:color w:val="000000" w:themeColor="text1"/>
          <w:szCs w:val="24"/>
        </w:rPr>
        <w:t>με χρήματα από ευρωπαϊκά κονδύλια</w:t>
      </w:r>
      <w:r>
        <w:rPr>
          <w:rFonts w:eastAsia="Times New Roman"/>
          <w:color w:val="000000" w:themeColor="text1"/>
          <w:szCs w:val="24"/>
        </w:rPr>
        <w:t>,</w:t>
      </w:r>
      <w:r w:rsidRPr="00F62D74">
        <w:rPr>
          <w:rFonts w:eastAsia="Times New Roman"/>
          <w:color w:val="000000" w:themeColor="text1"/>
          <w:szCs w:val="24"/>
        </w:rPr>
        <w:t xml:space="preserve"> </w:t>
      </w:r>
      <w:r>
        <w:rPr>
          <w:rFonts w:eastAsia="Times New Roman"/>
          <w:color w:val="000000" w:themeColor="text1"/>
          <w:szCs w:val="24"/>
        </w:rPr>
        <w:t>όπου, πράγματι, το κόστος για τον παραγωγό που χρησιμοποιεί το νερό, θα μειωθεί αρκετά.</w:t>
      </w:r>
    </w:p>
    <w:p w14:paraId="2D05F345"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(Στο σημείο αυτό κτυπάει το κουδούνι λήξεως του χρόνου ομιλίας του κυρίου Βουλευτή)</w:t>
      </w:r>
    </w:p>
    <w:p w14:paraId="2D05F346" w14:textId="77777777" w:rsidR="00237587" w:rsidRDefault="00AE0D0F">
      <w:pPr>
        <w:spacing w:after="0" w:line="600" w:lineRule="auto"/>
        <w:ind w:firstLine="720"/>
        <w:jc w:val="both"/>
        <w:rPr>
          <w:rFonts w:eastAsia="Times New Roman"/>
          <w:color w:val="000000" w:themeColor="text1"/>
          <w:szCs w:val="24"/>
        </w:rPr>
      </w:pPr>
      <w:r w:rsidRPr="00DE306D">
        <w:rPr>
          <w:rFonts w:eastAsia="Times New Roman"/>
          <w:b/>
          <w:color w:val="000000" w:themeColor="text1"/>
          <w:szCs w:val="24"/>
        </w:rPr>
        <w:t>ΠΡΟΕΔΡΕΥΩΝ (Δημήτριος Κρεμαστινός)</w:t>
      </w:r>
      <w:r w:rsidRPr="00DE306D">
        <w:rPr>
          <w:rFonts w:eastAsia="Times New Roman"/>
          <w:b/>
          <w:color w:val="000000" w:themeColor="text1"/>
          <w:szCs w:val="24"/>
        </w:rPr>
        <w:t>:</w:t>
      </w:r>
      <w:r>
        <w:rPr>
          <w:rFonts w:eastAsia="Times New Roman"/>
          <w:color w:val="000000" w:themeColor="text1"/>
          <w:szCs w:val="24"/>
        </w:rPr>
        <w:t xml:space="preserve"> Σας παρακαλώ, κύριε Ανδριανέ, να ολοκληρώσετε.</w:t>
      </w:r>
    </w:p>
    <w:p w14:paraId="2D05F347" w14:textId="77777777" w:rsidR="00237587" w:rsidRDefault="00AE0D0F">
      <w:pPr>
        <w:spacing w:after="0" w:line="600" w:lineRule="auto"/>
        <w:ind w:firstLine="720"/>
        <w:jc w:val="both"/>
        <w:rPr>
          <w:rFonts w:eastAsia="Times New Roman"/>
          <w:color w:val="000000" w:themeColor="text1"/>
          <w:szCs w:val="24"/>
        </w:rPr>
      </w:pPr>
      <w:r w:rsidRPr="00176B48">
        <w:rPr>
          <w:rFonts w:eastAsia="Times New Roman"/>
          <w:b/>
          <w:color w:val="000000" w:themeColor="text1"/>
          <w:szCs w:val="24"/>
        </w:rPr>
        <w:t>ΙΩΑΝΝΗΣ ΑΝΔΡΙΑΝΟΣ:</w:t>
      </w:r>
      <w:r>
        <w:rPr>
          <w:rFonts w:eastAsia="Times New Roman"/>
          <w:color w:val="000000" w:themeColor="text1"/>
          <w:szCs w:val="24"/>
        </w:rPr>
        <w:t xml:space="preserve"> Τελειώνω, κύριε Πρόεδρε, αμέσως και ζητώ σ</w:t>
      </w:r>
      <w:r w:rsidRPr="00F62D74">
        <w:rPr>
          <w:rFonts w:eastAsia="Times New Roman"/>
          <w:color w:val="000000" w:themeColor="text1"/>
          <w:szCs w:val="24"/>
        </w:rPr>
        <w:t>υγγνώμη</w:t>
      </w:r>
      <w:r>
        <w:rPr>
          <w:rFonts w:eastAsia="Times New Roman"/>
          <w:color w:val="000000" w:themeColor="text1"/>
          <w:szCs w:val="24"/>
        </w:rPr>
        <w:t>.</w:t>
      </w:r>
    </w:p>
    <w:p w14:paraId="2D05F348"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Π</w:t>
      </w:r>
      <w:r w:rsidRPr="00F62D74">
        <w:rPr>
          <w:rFonts w:eastAsia="Times New Roman"/>
          <w:color w:val="000000" w:themeColor="text1"/>
          <w:szCs w:val="24"/>
        </w:rPr>
        <w:t>ρέπει</w:t>
      </w:r>
      <w:r>
        <w:rPr>
          <w:rFonts w:eastAsia="Times New Roman"/>
          <w:color w:val="000000" w:themeColor="text1"/>
          <w:szCs w:val="24"/>
        </w:rPr>
        <w:t>, όμως,</w:t>
      </w:r>
      <w:r w:rsidRPr="00F62D74">
        <w:rPr>
          <w:rFonts w:eastAsia="Times New Roman"/>
          <w:color w:val="000000" w:themeColor="text1"/>
          <w:szCs w:val="24"/>
        </w:rPr>
        <w:t xml:space="preserve"> να δείτε και ένα άλλο πρόβλημα</w:t>
      </w:r>
      <w:r>
        <w:rPr>
          <w:rFonts w:eastAsia="Times New Roman"/>
          <w:color w:val="000000" w:themeColor="text1"/>
          <w:szCs w:val="24"/>
        </w:rPr>
        <w:t xml:space="preserve">. Πρέπει σε σχέση με το Υπουργείο Οικονομικών </w:t>
      </w:r>
      <w:r w:rsidRPr="00F62D74">
        <w:rPr>
          <w:rFonts w:eastAsia="Times New Roman"/>
          <w:color w:val="000000" w:themeColor="text1"/>
          <w:szCs w:val="24"/>
        </w:rPr>
        <w:t xml:space="preserve">να δείτε το </w:t>
      </w:r>
      <w:r>
        <w:rPr>
          <w:rFonts w:eastAsia="Times New Roman"/>
          <w:color w:val="000000" w:themeColor="text1"/>
          <w:szCs w:val="24"/>
        </w:rPr>
        <w:t xml:space="preserve">εξής </w:t>
      </w:r>
      <w:r w:rsidRPr="00F62D74">
        <w:rPr>
          <w:rFonts w:eastAsia="Times New Roman"/>
          <w:color w:val="000000" w:themeColor="text1"/>
          <w:szCs w:val="24"/>
        </w:rPr>
        <w:t>παράλογο</w:t>
      </w:r>
      <w:r>
        <w:rPr>
          <w:rFonts w:eastAsia="Times New Roman"/>
          <w:color w:val="000000" w:themeColor="text1"/>
          <w:szCs w:val="24"/>
        </w:rPr>
        <w:t>:</w:t>
      </w:r>
    </w:p>
    <w:p w14:paraId="2D05F349" w14:textId="77777777" w:rsidR="00237587" w:rsidRDefault="00AE0D0F">
      <w:pPr>
        <w:spacing w:after="0" w:line="600" w:lineRule="auto"/>
        <w:ind w:firstLine="720"/>
        <w:jc w:val="both"/>
        <w:rPr>
          <w:rFonts w:eastAsia="Times New Roman"/>
          <w:color w:val="000000" w:themeColor="text1"/>
          <w:szCs w:val="24"/>
        </w:rPr>
      </w:pPr>
      <w:r w:rsidRPr="00F62D74">
        <w:rPr>
          <w:rFonts w:eastAsia="Times New Roman"/>
          <w:color w:val="000000" w:themeColor="text1"/>
          <w:szCs w:val="24"/>
        </w:rPr>
        <w:t xml:space="preserve"> </w:t>
      </w:r>
      <w:r>
        <w:rPr>
          <w:rFonts w:eastAsia="Times New Roman"/>
          <w:b/>
          <w:color w:val="000000" w:themeColor="text1"/>
          <w:szCs w:val="24"/>
        </w:rPr>
        <w:t xml:space="preserve">ΠΡΟΕΔΡΕΥΩΝ </w:t>
      </w:r>
      <w:r>
        <w:rPr>
          <w:rFonts w:eastAsia="Times New Roman"/>
          <w:b/>
          <w:color w:val="000000" w:themeColor="text1"/>
          <w:szCs w:val="24"/>
        </w:rPr>
        <w:t>(Δημήτριος Κρεμαστινός):</w:t>
      </w:r>
      <w:r>
        <w:rPr>
          <w:rFonts w:eastAsia="Times New Roman"/>
          <w:color w:val="000000" w:themeColor="text1"/>
          <w:szCs w:val="24"/>
        </w:rPr>
        <w:t xml:space="preserve"> Παρακαλώ, κύριε Ανδριανέ, ολοκληρώνετε.</w:t>
      </w:r>
    </w:p>
    <w:p w14:paraId="2D05F34A" w14:textId="77777777" w:rsidR="00237587" w:rsidRDefault="00AE0D0F">
      <w:pPr>
        <w:spacing w:after="0" w:line="600" w:lineRule="auto"/>
        <w:ind w:firstLine="720"/>
        <w:jc w:val="both"/>
        <w:rPr>
          <w:rFonts w:eastAsia="Times New Roman"/>
          <w:color w:val="000000" w:themeColor="text1"/>
          <w:szCs w:val="24"/>
        </w:rPr>
      </w:pPr>
      <w:r>
        <w:rPr>
          <w:rFonts w:eastAsia="Times New Roman"/>
          <w:b/>
          <w:color w:val="000000" w:themeColor="text1"/>
          <w:szCs w:val="24"/>
        </w:rPr>
        <w:t>ΙΩΑΝΝΗΣ ΑΝΔΡΙΑΝΟΣ:</w:t>
      </w:r>
      <w:r>
        <w:rPr>
          <w:rFonts w:eastAsia="Times New Roman"/>
          <w:color w:val="000000" w:themeColor="text1"/>
          <w:szCs w:val="24"/>
        </w:rPr>
        <w:t xml:space="preserve"> Έ</w:t>
      </w:r>
      <w:r w:rsidRPr="00F62D74">
        <w:rPr>
          <w:rFonts w:eastAsia="Times New Roman"/>
          <w:color w:val="000000" w:themeColor="text1"/>
          <w:szCs w:val="24"/>
        </w:rPr>
        <w:t>νας παραγωγό</w:t>
      </w:r>
      <w:r>
        <w:rPr>
          <w:rFonts w:eastAsia="Times New Roman"/>
          <w:color w:val="000000" w:themeColor="text1"/>
          <w:szCs w:val="24"/>
        </w:rPr>
        <w:t>ς που χρησιμοποιεί το νερό του Αναβάλου, αν μεσολαβούν από το κ</w:t>
      </w:r>
      <w:r w:rsidRPr="00F62D74">
        <w:rPr>
          <w:rFonts w:eastAsia="Times New Roman"/>
          <w:color w:val="000000" w:themeColor="text1"/>
          <w:szCs w:val="24"/>
        </w:rPr>
        <w:t xml:space="preserve">εντρικό αντλιοστάσιο δύο </w:t>
      </w:r>
      <w:r>
        <w:rPr>
          <w:rFonts w:eastAsia="Times New Roman"/>
          <w:color w:val="000000" w:themeColor="text1"/>
          <w:szCs w:val="24"/>
        </w:rPr>
        <w:t>και τρία</w:t>
      </w:r>
      <w:r w:rsidRPr="00F62D74">
        <w:rPr>
          <w:rFonts w:eastAsia="Times New Roman"/>
          <w:color w:val="000000" w:themeColor="text1"/>
          <w:szCs w:val="24"/>
        </w:rPr>
        <w:t xml:space="preserve"> μικρότερα αντλιοστάσια</w:t>
      </w:r>
      <w:r>
        <w:rPr>
          <w:rFonts w:eastAsia="Times New Roman"/>
          <w:color w:val="000000" w:themeColor="text1"/>
          <w:szCs w:val="24"/>
        </w:rPr>
        <w:t>,</w:t>
      </w:r>
      <w:r w:rsidRPr="00F62D74">
        <w:rPr>
          <w:rFonts w:eastAsia="Times New Roman"/>
          <w:color w:val="000000" w:themeColor="text1"/>
          <w:szCs w:val="24"/>
        </w:rPr>
        <w:t xml:space="preserve"> πληρώνει </w:t>
      </w:r>
      <w:r>
        <w:rPr>
          <w:rFonts w:eastAsia="Times New Roman"/>
          <w:color w:val="000000" w:themeColor="text1"/>
          <w:szCs w:val="24"/>
        </w:rPr>
        <w:t xml:space="preserve">ΦΠΑ </w:t>
      </w:r>
      <w:r w:rsidRPr="00F62D74">
        <w:rPr>
          <w:rFonts w:eastAsia="Times New Roman"/>
          <w:color w:val="000000" w:themeColor="text1"/>
          <w:szCs w:val="24"/>
        </w:rPr>
        <w:t>δύο και τρεις φορές για τ</w:t>
      </w:r>
      <w:r w:rsidRPr="00F62D74">
        <w:rPr>
          <w:rFonts w:eastAsia="Times New Roman"/>
          <w:color w:val="000000" w:themeColor="text1"/>
          <w:szCs w:val="24"/>
        </w:rPr>
        <w:t xml:space="preserve">ο ίδιο </w:t>
      </w:r>
      <w:r>
        <w:rPr>
          <w:rFonts w:eastAsia="Times New Roman"/>
          <w:color w:val="000000" w:themeColor="text1"/>
          <w:szCs w:val="24"/>
        </w:rPr>
        <w:t>αγαθό. Δ</w:t>
      </w:r>
      <w:r w:rsidRPr="00F62D74">
        <w:rPr>
          <w:rFonts w:eastAsia="Times New Roman"/>
          <w:color w:val="000000" w:themeColor="text1"/>
          <w:szCs w:val="24"/>
        </w:rPr>
        <w:t>ηλαδή</w:t>
      </w:r>
      <w:r>
        <w:rPr>
          <w:rFonts w:eastAsia="Times New Roman"/>
          <w:color w:val="000000" w:themeColor="text1"/>
          <w:szCs w:val="24"/>
        </w:rPr>
        <w:t xml:space="preserve"> για</w:t>
      </w:r>
      <w:r w:rsidRPr="00F62D74">
        <w:rPr>
          <w:rFonts w:eastAsia="Times New Roman"/>
          <w:color w:val="000000" w:themeColor="text1"/>
          <w:szCs w:val="24"/>
        </w:rPr>
        <w:t xml:space="preserve"> την ίδια ποσότητα </w:t>
      </w:r>
      <w:r>
        <w:rPr>
          <w:rFonts w:eastAsia="Times New Roman"/>
          <w:color w:val="000000" w:themeColor="text1"/>
          <w:szCs w:val="24"/>
        </w:rPr>
        <w:t xml:space="preserve">νερού </w:t>
      </w:r>
      <w:r w:rsidRPr="00F62D74">
        <w:rPr>
          <w:rFonts w:eastAsia="Times New Roman"/>
          <w:color w:val="000000" w:themeColor="text1"/>
          <w:szCs w:val="24"/>
        </w:rPr>
        <w:t xml:space="preserve">επειδή μεσολαβούν </w:t>
      </w:r>
      <w:r>
        <w:rPr>
          <w:rFonts w:eastAsia="Times New Roman"/>
          <w:color w:val="000000" w:themeColor="text1"/>
          <w:szCs w:val="24"/>
        </w:rPr>
        <w:t>τα ενδιάμεσα αντλιοστάσια,</w:t>
      </w:r>
      <w:r w:rsidRPr="00F62D74">
        <w:rPr>
          <w:rFonts w:eastAsia="Times New Roman"/>
          <w:color w:val="000000" w:themeColor="text1"/>
          <w:szCs w:val="24"/>
        </w:rPr>
        <w:t xml:space="preserve"> πληρώνουνε δύο και τρεις φορές </w:t>
      </w:r>
      <w:r>
        <w:rPr>
          <w:rFonts w:eastAsia="Times New Roman"/>
          <w:color w:val="000000" w:themeColor="text1"/>
          <w:szCs w:val="24"/>
        </w:rPr>
        <w:t>ΦΠΑ σ</w:t>
      </w:r>
      <w:r w:rsidRPr="00F62D74">
        <w:rPr>
          <w:rFonts w:eastAsia="Times New Roman"/>
          <w:color w:val="000000" w:themeColor="text1"/>
          <w:szCs w:val="24"/>
        </w:rPr>
        <w:t>το ηλεκτρικό ρεύμα</w:t>
      </w:r>
      <w:r>
        <w:rPr>
          <w:rFonts w:eastAsia="Times New Roman"/>
          <w:color w:val="000000" w:themeColor="text1"/>
          <w:szCs w:val="24"/>
        </w:rPr>
        <w:t>.</w:t>
      </w:r>
    </w:p>
    <w:p w14:paraId="2D05F34B" w14:textId="77777777" w:rsidR="00237587" w:rsidRDefault="00AE0D0F">
      <w:pPr>
        <w:spacing w:after="0" w:line="600" w:lineRule="auto"/>
        <w:ind w:firstLine="720"/>
        <w:jc w:val="both"/>
        <w:rPr>
          <w:rFonts w:eastAsia="Times New Roman"/>
          <w:color w:val="000000" w:themeColor="text1"/>
          <w:szCs w:val="24"/>
        </w:rPr>
      </w:pPr>
      <w:r w:rsidRPr="00F62D74">
        <w:rPr>
          <w:rFonts w:eastAsia="Times New Roman"/>
          <w:color w:val="000000" w:themeColor="text1"/>
          <w:szCs w:val="24"/>
        </w:rPr>
        <w:t>Πρέπει</w:t>
      </w:r>
      <w:r>
        <w:rPr>
          <w:rFonts w:eastAsia="Times New Roman"/>
          <w:color w:val="000000" w:themeColor="text1"/>
          <w:szCs w:val="24"/>
        </w:rPr>
        <w:t>, λοιπόν,</w:t>
      </w:r>
      <w:r w:rsidRPr="00F62D74">
        <w:rPr>
          <w:rFonts w:eastAsia="Times New Roman"/>
          <w:color w:val="000000" w:themeColor="text1"/>
          <w:szCs w:val="24"/>
        </w:rPr>
        <w:t xml:space="preserve"> να δείτε με το Υπουργείο Οικονομικών και αυτό </w:t>
      </w:r>
      <w:r>
        <w:rPr>
          <w:rFonts w:eastAsia="Times New Roman"/>
          <w:color w:val="000000" w:themeColor="text1"/>
          <w:szCs w:val="24"/>
        </w:rPr>
        <w:t>το θέμα.</w:t>
      </w:r>
    </w:p>
    <w:p w14:paraId="2D05F34C"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Ευχαριστώ πολύ, κύριε Πρόεδρε. </w:t>
      </w:r>
    </w:p>
    <w:p w14:paraId="2D05F34D"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(Στ</w:t>
      </w:r>
      <w:r>
        <w:rPr>
          <w:rFonts w:eastAsia="Times New Roman"/>
          <w:color w:val="000000" w:themeColor="text1"/>
          <w:szCs w:val="24"/>
        </w:rPr>
        <w:t xml:space="preserve">ο σημείο αυτό ο Βουλευτής κ. Ιωάννης Ανδριανός καταθέτει για τα Πρακτικά τα προαναφερθέντα έγγραφα, τα οποία βρίσκονται στο </w:t>
      </w:r>
      <w:r>
        <w:rPr>
          <w:rFonts w:eastAsia="Times New Roman"/>
          <w:color w:val="000000" w:themeColor="text1"/>
          <w:szCs w:val="24"/>
        </w:rPr>
        <w:t>α</w:t>
      </w:r>
      <w:r>
        <w:rPr>
          <w:rFonts w:eastAsia="Times New Roman"/>
          <w:color w:val="000000" w:themeColor="text1"/>
          <w:szCs w:val="24"/>
        </w:rPr>
        <w:t>ρχείο του Τμήματος Γραμματείας της Διεύθυνσης Στενογραφίας και Πρακτικών της Βουλής)</w:t>
      </w:r>
    </w:p>
    <w:p w14:paraId="2D05F34E" w14:textId="77777777" w:rsidR="00237587" w:rsidRDefault="00AE0D0F">
      <w:pPr>
        <w:spacing w:after="0" w:line="600" w:lineRule="auto"/>
        <w:ind w:firstLine="720"/>
        <w:jc w:val="both"/>
        <w:rPr>
          <w:rFonts w:ascii="Times New Roman" w:eastAsia="Times New Roman" w:hAnsi="Times New Roman" w:cs="Times New Roman"/>
          <w:szCs w:val="24"/>
        </w:rPr>
      </w:pPr>
      <w:r w:rsidRPr="00176B48">
        <w:rPr>
          <w:rFonts w:eastAsia="Times New Roman"/>
          <w:b/>
          <w:color w:val="000000" w:themeColor="text1"/>
          <w:szCs w:val="24"/>
        </w:rPr>
        <w:t>ΠΡΟΕΔΡΕΥΩΝ (Δημήτριος Κρεμαστινός):</w:t>
      </w:r>
      <w:r>
        <w:rPr>
          <w:rFonts w:eastAsia="Times New Roman"/>
          <w:color w:val="000000" w:themeColor="text1"/>
          <w:szCs w:val="24"/>
        </w:rPr>
        <w:t xml:space="preserve"> </w:t>
      </w:r>
      <w:r>
        <w:rPr>
          <w:rFonts w:eastAsia="Times New Roman" w:cs="Times New Roman"/>
          <w:szCs w:val="24"/>
        </w:rPr>
        <w:t>Κυρίες και</w:t>
      </w:r>
      <w:r>
        <w:rPr>
          <w:rFonts w:eastAsia="Times New Roman" w:cs="Times New Roman"/>
          <w:szCs w:val="24"/>
        </w:rPr>
        <w:t xml:space="preserve">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συμμετείχαν στο εκπαιδευτικό πρόγραμμα «Εργαστήρι Δημοκρατίας», που οργανώνει το Ίδρυμα της Βουλής, είκοσι ένας μαθητές</w:t>
      </w:r>
      <w:r>
        <w:rPr>
          <w:rFonts w:eastAsia="Times New Roman" w:cs="Times New Roman"/>
          <w:szCs w:val="24"/>
        </w:rPr>
        <w:t xml:space="preserve"> και μαθήτριες και δύο εκπαιδευτικοί συνοδοί τους από το 8</w:t>
      </w:r>
      <w:r w:rsidRPr="002B0E7B">
        <w:rPr>
          <w:rFonts w:eastAsia="Times New Roman" w:cs="Times New Roman"/>
          <w:szCs w:val="24"/>
          <w:vertAlign w:val="superscript"/>
        </w:rPr>
        <w:t>ο</w:t>
      </w:r>
      <w:r>
        <w:rPr>
          <w:rFonts w:eastAsia="Times New Roman" w:cs="Times New Roman"/>
          <w:szCs w:val="24"/>
        </w:rPr>
        <w:t xml:space="preserve"> Δημοτικό Σχολείο Αχαρνών. </w:t>
      </w:r>
    </w:p>
    <w:p w14:paraId="2D05F34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2D05F350" w14:textId="77777777" w:rsidR="00237587" w:rsidRDefault="00AE0D0F">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2D05F351"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Κύριε Υπουργέ, έχετε τον λόγο για τρία λεπτά.</w:t>
      </w:r>
    </w:p>
    <w:p w14:paraId="2D05F352" w14:textId="77777777" w:rsidR="00237587" w:rsidRDefault="00AE0D0F">
      <w:pPr>
        <w:spacing w:after="0" w:line="600" w:lineRule="auto"/>
        <w:ind w:firstLine="720"/>
        <w:jc w:val="both"/>
        <w:rPr>
          <w:rFonts w:eastAsia="Times New Roman"/>
          <w:color w:val="000000" w:themeColor="text1"/>
          <w:szCs w:val="24"/>
        </w:rPr>
      </w:pPr>
      <w:r w:rsidRPr="00176B48">
        <w:rPr>
          <w:rFonts w:eastAsia="Times New Roman"/>
          <w:b/>
          <w:color w:val="000000" w:themeColor="text1"/>
          <w:szCs w:val="24"/>
        </w:rPr>
        <w:t xml:space="preserve">ΣΤΑΥΡΟΣ ΑΡΑΧΩΒΙΤΗΣ (Υπουργός Αγροτικής </w:t>
      </w:r>
      <w:r w:rsidRPr="00176B48">
        <w:rPr>
          <w:rFonts w:eastAsia="Times New Roman"/>
          <w:b/>
          <w:color w:val="000000" w:themeColor="text1"/>
          <w:szCs w:val="24"/>
        </w:rPr>
        <w:t>Ανάπτυξης και Τροφίμων):</w:t>
      </w:r>
      <w:r>
        <w:rPr>
          <w:rFonts w:eastAsia="Times New Roman"/>
          <w:color w:val="000000" w:themeColor="text1"/>
          <w:szCs w:val="24"/>
        </w:rPr>
        <w:t xml:space="preserve"> Ευχαριστώ, κύριε Πρόεδρε.</w:t>
      </w:r>
    </w:p>
    <w:p w14:paraId="2D05F353"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Ν</w:t>
      </w:r>
      <w:r w:rsidRPr="00F62D74">
        <w:rPr>
          <w:rFonts w:eastAsia="Times New Roman"/>
          <w:color w:val="000000" w:themeColor="text1"/>
          <w:szCs w:val="24"/>
        </w:rPr>
        <w:t>α τελειώσουμε</w:t>
      </w:r>
      <w:r>
        <w:rPr>
          <w:rFonts w:eastAsia="Times New Roman"/>
          <w:color w:val="000000" w:themeColor="text1"/>
          <w:szCs w:val="24"/>
        </w:rPr>
        <w:t xml:space="preserve">, κύριε συνάδελφε, </w:t>
      </w:r>
      <w:r w:rsidRPr="00F62D74">
        <w:rPr>
          <w:rFonts w:eastAsia="Times New Roman"/>
          <w:color w:val="000000" w:themeColor="text1"/>
          <w:szCs w:val="24"/>
        </w:rPr>
        <w:t>την απάντηση στην ερώτησή σας σχετικά με το έργο</w:t>
      </w:r>
      <w:r>
        <w:rPr>
          <w:rFonts w:eastAsia="Times New Roman"/>
          <w:color w:val="000000" w:themeColor="text1"/>
          <w:szCs w:val="24"/>
        </w:rPr>
        <w:t>,</w:t>
      </w:r>
      <w:r w:rsidRPr="00F62D74">
        <w:rPr>
          <w:rFonts w:eastAsia="Times New Roman"/>
          <w:color w:val="000000" w:themeColor="text1"/>
          <w:szCs w:val="24"/>
        </w:rPr>
        <w:t xml:space="preserve"> γιατί βάλατε και πολλά ζητήματα</w:t>
      </w:r>
      <w:r>
        <w:rPr>
          <w:rFonts w:eastAsia="Times New Roman"/>
          <w:color w:val="000000" w:themeColor="text1"/>
          <w:szCs w:val="24"/>
        </w:rPr>
        <w:t>. Η α</w:t>
      </w:r>
      <w:r w:rsidRPr="00F62D74">
        <w:rPr>
          <w:rFonts w:eastAsia="Times New Roman"/>
          <w:color w:val="000000" w:themeColor="text1"/>
          <w:szCs w:val="24"/>
        </w:rPr>
        <w:t xml:space="preserve">γροτική παραγωγή έχει πλήθος </w:t>
      </w:r>
      <w:r>
        <w:rPr>
          <w:rFonts w:eastAsia="Times New Roman"/>
          <w:color w:val="000000" w:themeColor="text1"/>
          <w:szCs w:val="24"/>
        </w:rPr>
        <w:t>ζη</w:t>
      </w:r>
      <w:r w:rsidRPr="00F62D74">
        <w:rPr>
          <w:rFonts w:eastAsia="Times New Roman"/>
          <w:color w:val="000000" w:themeColor="text1"/>
          <w:szCs w:val="24"/>
        </w:rPr>
        <w:t>τημάτων</w:t>
      </w:r>
      <w:r>
        <w:rPr>
          <w:rFonts w:eastAsia="Times New Roman"/>
          <w:color w:val="000000" w:themeColor="text1"/>
          <w:szCs w:val="24"/>
        </w:rPr>
        <w:t>.</w:t>
      </w:r>
    </w:p>
    <w:p w14:paraId="2D05F354" w14:textId="77777777" w:rsidR="00237587" w:rsidRDefault="00AE0D0F">
      <w:pPr>
        <w:spacing w:after="0" w:line="600" w:lineRule="auto"/>
        <w:ind w:firstLine="720"/>
        <w:jc w:val="both"/>
        <w:rPr>
          <w:rFonts w:eastAsia="Times New Roman"/>
          <w:color w:val="000000" w:themeColor="text1"/>
          <w:szCs w:val="24"/>
        </w:rPr>
      </w:pPr>
      <w:r w:rsidRPr="00176B48">
        <w:rPr>
          <w:rFonts w:eastAsia="Times New Roman"/>
          <w:b/>
          <w:color w:val="000000" w:themeColor="text1"/>
          <w:szCs w:val="24"/>
        </w:rPr>
        <w:t>ΙΩΑΝΝΗΣ ΑΝΔΡΙΑΝΟΣ:</w:t>
      </w:r>
      <w:r>
        <w:rPr>
          <w:rFonts w:eastAsia="Times New Roman"/>
          <w:color w:val="000000" w:themeColor="text1"/>
          <w:szCs w:val="24"/>
        </w:rPr>
        <w:t xml:space="preserve"> Μεταφέρω την αγωνία.</w:t>
      </w:r>
    </w:p>
    <w:p w14:paraId="2D05F355" w14:textId="77777777" w:rsidR="00237587" w:rsidRDefault="00AE0D0F">
      <w:pPr>
        <w:spacing w:after="0" w:line="600" w:lineRule="auto"/>
        <w:ind w:firstLine="720"/>
        <w:jc w:val="both"/>
        <w:rPr>
          <w:rFonts w:eastAsia="Times New Roman"/>
          <w:color w:val="000000" w:themeColor="text1"/>
          <w:szCs w:val="24"/>
        </w:rPr>
      </w:pPr>
      <w:r w:rsidRPr="00176B48">
        <w:rPr>
          <w:rFonts w:eastAsia="Times New Roman"/>
          <w:b/>
          <w:color w:val="000000" w:themeColor="text1"/>
          <w:szCs w:val="24"/>
        </w:rPr>
        <w:t>ΣΤΑΥΡΟ</w:t>
      </w:r>
      <w:r w:rsidRPr="00176B48">
        <w:rPr>
          <w:rFonts w:eastAsia="Times New Roman"/>
          <w:b/>
          <w:color w:val="000000" w:themeColor="text1"/>
          <w:szCs w:val="24"/>
        </w:rPr>
        <w:t>Σ ΑΡΑΧΩΒΙΤΗΣ (Υπουργός Αγροτικής Ανάπτυξης και Τροφίμων):</w:t>
      </w:r>
      <w:r>
        <w:rPr>
          <w:rFonts w:eastAsia="Times New Roman"/>
          <w:color w:val="000000" w:themeColor="text1"/>
          <w:szCs w:val="24"/>
        </w:rPr>
        <w:t xml:space="preserve"> Είναι </w:t>
      </w:r>
      <w:r w:rsidRPr="00F62D74">
        <w:rPr>
          <w:rFonts w:eastAsia="Times New Roman"/>
          <w:color w:val="000000" w:themeColor="text1"/>
          <w:szCs w:val="24"/>
        </w:rPr>
        <w:t>κατανοητή</w:t>
      </w:r>
      <w:r>
        <w:rPr>
          <w:rFonts w:eastAsia="Times New Roman"/>
          <w:color w:val="000000" w:themeColor="text1"/>
          <w:szCs w:val="24"/>
        </w:rPr>
        <w:t>. Π</w:t>
      </w:r>
      <w:r w:rsidRPr="00F62D74">
        <w:rPr>
          <w:rFonts w:eastAsia="Times New Roman"/>
          <w:color w:val="000000" w:themeColor="text1"/>
          <w:szCs w:val="24"/>
        </w:rPr>
        <w:t xml:space="preserve">αντού υπάρχει </w:t>
      </w:r>
      <w:r>
        <w:rPr>
          <w:rFonts w:eastAsia="Times New Roman"/>
          <w:color w:val="000000" w:themeColor="text1"/>
          <w:szCs w:val="24"/>
        </w:rPr>
        <w:t xml:space="preserve">η </w:t>
      </w:r>
      <w:r w:rsidRPr="00F62D74">
        <w:rPr>
          <w:rFonts w:eastAsia="Times New Roman"/>
          <w:color w:val="000000" w:themeColor="text1"/>
          <w:szCs w:val="24"/>
        </w:rPr>
        <w:t>αγωνία των παραγωγών</w:t>
      </w:r>
      <w:r>
        <w:rPr>
          <w:rFonts w:eastAsia="Times New Roman"/>
          <w:color w:val="000000" w:themeColor="text1"/>
          <w:szCs w:val="24"/>
        </w:rPr>
        <w:t>.</w:t>
      </w:r>
    </w:p>
    <w:p w14:paraId="2D05F356"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Η</w:t>
      </w:r>
      <w:r w:rsidRPr="00F62D74">
        <w:rPr>
          <w:rFonts w:eastAsia="Times New Roman"/>
          <w:color w:val="000000" w:themeColor="text1"/>
          <w:szCs w:val="24"/>
        </w:rPr>
        <w:t xml:space="preserve"> υπηρεσία όντως για το συγκεκριμένο έργο λειτουργεί</w:t>
      </w:r>
      <w:r>
        <w:rPr>
          <w:rFonts w:eastAsia="Times New Roman"/>
          <w:color w:val="000000" w:themeColor="text1"/>
          <w:szCs w:val="24"/>
        </w:rPr>
        <w:t>. Ε</w:t>
      </w:r>
      <w:r w:rsidRPr="00F62D74">
        <w:rPr>
          <w:rFonts w:eastAsia="Times New Roman"/>
          <w:color w:val="000000" w:themeColor="text1"/>
          <w:szCs w:val="24"/>
        </w:rPr>
        <w:t>ίναι αυτό που σας είπα ότι έχει επιταχύνει τις διαδικασίες τόσο της κήρυξης απαλλοτρίωσ</w:t>
      </w:r>
      <w:r w:rsidRPr="00F62D74">
        <w:rPr>
          <w:rFonts w:eastAsia="Times New Roman"/>
          <w:color w:val="000000" w:themeColor="text1"/>
          <w:szCs w:val="24"/>
        </w:rPr>
        <w:t>ης όσο και τ</w:t>
      </w:r>
      <w:r>
        <w:rPr>
          <w:rFonts w:eastAsia="Times New Roman"/>
          <w:color w:val="000000" w:themeColor="text1"/>
          <w:szCs w:val="24"/>
        </w:rPr>
        <w:t>η</w:t>
      </w:r>
      <w:r w:rsidRPr="00F62D74">
        <w:rPr>
          <w:rFonts w:eastAsia="Times New Roman"/>
          <w:color w:val="000000" w:themeColor="text1"/>
          <w:szCs w:val="24"/>
        </w:rPr>
        <w:t>ς συν</w:t>
      </w:r>
      <w:r>
        <w:rPr>
          <w:rFonts w:eastAsia="Times New Roman"/>
          <w:color w:val="000000" w:themeColor="text1"/>
          <w:szCs w:val="24"/>
        </w:rPr>
        <w:t>έχισης της διαδικασίας τη</w:t>
      </w:r>
      <w:r w:rsidRPr="00F62D74">
        <w:rPr>
          <w:rFonts w:eastAsia="Times New Roman"/>
          <w:color w:val="000000" w:themeColor="text1"/>
          <w:szCs w:val="24"/>
        </w:rPr>
        <w:t>ς επ</w:t>
      </w:r>
      <w:r>
        <w:rPr>
          <w:rFonts w:eastAsia="Times New Roman"/>
          <w:color w:val="000000" w:themeColor="text1"/>
          <w:szCs w:val="24"/>
        </w:rPr>
        <w:t xml:space="preserve">ίταξης </w:t>
      </w:r>
      <w:r w:rsidRPr="00F62D74">
        <w:rPr>
          <w:rFonts w:eastAsia="Times New Roman"/>
          <w:color w:val="000000" w:themeColor="text1"/>
          <w:szCs w:val="24"/>
        </w:rPr>
        <w:t>των ακινήτων</w:t>
      </w:r>
      <w:r>
        <w:rPr>
          <w:rFonts w:eastAsia="Times New Roman"/>
          <w:color w:val="000000" w:themeColor="text1"/>
          <w:szCs w:val="24"/>
        </w:rPr>
        <w:t>. Α</w:t>
      </w:r>
      <w:r w:rsidRPr="00F62D74">
        <w:rPr>
          <w:rFonts w:eastAsia="Times New Roman"/>
          <w:color w:val="000000" w:themeColor="text1"/>
          <w:szCs w:val="24"/>
        </w:rPr>
        <w:t>υτή τη διαδικασία την τρέχει παράλληλα</w:t>
      </w:r>
      <w:r>
        <w:rPr>
          <w:rFonts w:eastAsia="Times New Roman"/>
          <w:color w:val="000000" w:themeColor="text1"/>
          <w:szCs w:val="24"/>
        </w:rPr>
        <w:t>, β</w:t>
      </w:r>
      <w:r w:rsidRPr="00F62D74">
        <w:rPr>
          <w:rFonts w:eastAsia="Times New Roman"/>
          <w:color w:val="000000" w:themeColor="text1"/>
          <w:szCs w:val="24"/>
        </w:rPr>
        <w:t>ασιζόμενη</w:t>
      </w:r>
      <w:r>
        <w:rPr>
          <w:rFonts w:eastAsia="Times New Roman"/>
          <w:color w:val="000000" w:themeColor="text1"/>
          <w:szCs w:val="24"/>
        </w:rPr>
        <w:t>, μ</w:t>
      </w:r>
      <w:r w:rsidRPr="00F62D74">
        <w:rPr>
          <w:rFonts w:eastAsia="Times New Roman"/>
          <w:color w:val="000000" w:themeColor="text1"/>
          <w:szCs w:val="24"/>
        </w:rPr>
        <w:t>άλιστα</w:t>
      </w:r>
      <w:r>
        <w:rPr>
          <w:rFonts w:eastAsia="Times New Roman"/>
          <w:color w:val="000000" w:themeColor="text1"/>
          <w:szCs w:val="24"/>
        </w:rPr>
        <w:t xml:space="preserve">, </w:t>
      </w:r>
      <w:r w:rsidRPr="00F62D74">
        <w:rPr>
          <w:rFonts w:eastAsia="Times New Roman"/>
          <w:color w:val="000000" w:themeColor="text1"/>
          <w:szCs w:val="24"/>
        </w:rPr>
        <w:t>σ</w:t>
      </w:r>
      <w:r>
        <w:rPr>
          <w:rFonts w:eastAsia="Times New Roman"/>
          <w:color w:val="000000" w:themeColor="text1"/>
          <w:szCs w:val="24"/>
        </w:rPr>
        <w:t xml:space="preserve">ε </w:t>
      </w:r>
      <w:r w:rsidRPr="00F62D74">
        <w:rPr>
          <w:rFonts w:eastAsia="Times New Roman"/>
          <w:color w:val="000000" w:themeColor="text1"/>
          <w:szCs w:val="24"/>
        </w:rPr>
        <w:t xml:space="preserve">έναν </w:t>
      </w:r>
      <w:r>
        <w:rPr>
          <w:rFonts w:eastAsia="Times New Roman"/>
          <w:color w:val="000000" w:themeColor="text1"/>
          <w:szCs w:val="24"/>
        </w:rPr>
        <w:t>νό</w:t>
      </w:r>
      <w:r w:rsidRPr="00F62D74">
        <w:rPr>
          <w:rFonts w:eastAsia="Times New Roman"/>
          <w:color w:val="000000" w:themeColor="text1"/>
          <w:szCs w:val="24"/>
        </w:rPr>
        <w:t xml:space="preserve">μο στο άρθρο 49 παράγραφος 2β του </w:t>
      </w:r>
      <w:r>
        <w:rPr>
          <w:rFonts w:eastAsia="Times New Roman"/>
          <w:color w:val="000000" w:themeColor="text1"/>
          <w:szCs w:val="24"/>
        </w:rPr>
        <w:t>ν.</w:t>
      </w:r>
      <w:r w:rsidRPr="00F62D74">
        <w:rPr>
          <w:rFonts w:eastAsia="Times New Roman"/>
          <w:color w:val="000000" w:themeColor="text1"/>
          <w:szCs w:val="24"/>
        </w:rPr>
        <w:t>4412</w:t>
      </w:r>
      <w:r>
        <w:rPr>
          <w:rFonts w:eastAsia="Times New Roman"/>
          <w:color w:val="000000" w:themeColor="text1"/>
          <w:szCs w:val="24"/>
        </w:rPr>
        <w:t>/</w:t>
      </w:r>
      <w:r w:rsidRPr="00F62D74">
        <w:rPr>
          <w:rFonts w:eastAsia="Times New Roman"/>
          <w:color w:val="000000" w:themeColor="text1"/>
          <w:szCs w:val="24"/>
        </w:rPr>
        <w:t>2016</w:t>
      </w:r>
      <w:r>
        <w:rPr>
          <w:rFonts w:eastAsia="Times New Roman"/>
          <w:color w:val="000000" w:themeColor="text1"/>
          <w:szCs w:val="24"/>
        </w:rPr>
        <w:t>. Ε</w:t>
      </w:r>
      <w:r w:rsidRPr="00F62D74">
        <w:rPr>
          <w:rFonts w:eastAsia="Times New Roman"/>
          <w:color w:val="000000" w:themeColor="text1"/>
          <w:szCs w:val="24"/>
        </w:rPr>
        <w:t>πιταχύνει</w:t>
      </w:r>
      <w:r>
        <w:rPr>
          <w:rFonts w:eastAsia="Times New Roman"/>
          <w:color w:val="000000" w:themeColor="text1"/>
          <w:szCs w:val="24"/>
        </w:rPr>
        <w:t xml:space="preserve">, λοιπόν, </w:t>
      </w:r>
      <w:r w:rsidRPr="00F62D74">
        <w:rPr>
          <w:rFonts w:eastAsia="Times New Roman"/>
          <w:color w:val="000000" w:themeColor="text1"/>
          <w:szCs w:val="24"/>
        </w:rPr>
        <w:t>τη διαδικασία</w:t>
      </w:r>
      <w:r>
        <w:rPr>
          <w:rFonts w:eastAsia="Times New Roman"/>
          <w:color w:val="000000" w:themeColor="text1"/>
          <w:szCs w:val="24"/>
        </w:rPr>
        <w:t>.</w:t>
      </w:r>
    </w:p>
    <w:p w14:paraId="2D05F357" w14:textId="77777777" w:rsidR="00237587" w:rsidRDefault="00AE0D0F">
      <w:pPr>
        <w:spacing w:after="0" w:line="600" w:lineRule="auto"/>
        <w:ind w:firstLine="720"/>
        <w:jc w:val="both"/>
        <w:rPr>
          <w:rFonts w:eastAsia="Times New Roman"/>
          <w:szCs w:val="24"/>
        </w:rPr>
      </w:pPr>
      <w:r>
        <w:rPr>
          <w:rFonts w:eastAsia="Times New Roman"/>
          <w:color w:val="000000" w:themeColor="text1"/>
          <w:szCs w:val="24"/>
        </w:rPr>
        <w:t>Α</w:t>
      </w:r>
      <w:r w:rsidRPr="00F62D74">
        <w:rPr>
          <w:rFonts w:eastAsia="Times New Roman"/>
          <w:color w:val="000000" w:themeColor="text1"/>
          <w:szCs w:val="24"/>
        </w:rPr>
        <w:t xml:space="preserve">πό </w:t>
      </w:r>
      <w:r>
        <w:rPr>
          <w:rFonts w:eastAsia="Times New Roman"/>
          <w:color w:val="000000" w:themeColor="text1"/>
          <w:szCs w:val="24"/>
        </w:rPr>
        <w:t>εκεί</w:t>
      </w:r>
      <w:r w:rsidRPr="00F62D74">
        <w:rPr>
          <w:rFonts w:eastAsia="Times New Roman"/>
          <w:color w:val="000000" w:themeColor="text1"/>
          <w:szCs w:val="24"/>
        </w:rPr>
        <w:t xml:space="preserve"> και πέρα</w:t>
      </w:r>
      <w:r w:rsidRPr="00F62D74">
        <w:rPr>
          <w:rFonts w:eastAsia="Times New Roman"/>
          <w:color w:val="000000" w:themeColor="text1"/>
          <w:szCs w:val="24"/>
        </w:rPr>
        <w:t xml:space="preserve"> με την πράξη 1654</w:t>
      </w:r>
      <w:r>
        <w:rPr>
          <w:rFonts w:eastAsia="Times New Roman"/>
          <w:color w:val="000000" w:themeColor="text1"/>
          <w:szCs w:val="24"/>
        </w:rPr>
        <w:t xml:space="preserve"> της </w:t>
      </w:r>
      <w:r w:rsidRPr="00F62D74">
        <w:rPr>
          <w:rFonts w:eastAsia="Times New Roman"/>
          <w:color w:val="000000" w:themeColor="text1"/>
          <w:szCs w:val="24"/>
        </w:rPr>
        <w:t>4</w:t>
      </w:r>
      <w:r>
        <w:rPr>
          <w:rFonts w:eastAsia="Times New Roman"/>
          <w:color w:val="000000" w:themeColor="text1"/>
          <w:szCs w:val="24"/>
        </w:rPr>
        <w:t>ης</w:t>
      </w:r>
      <w:r w:rsidRPr="00F62D74">
        <w:rPr>
          <w:rFonts w:eastAsia="Times New Roman"/>
          <w:color w:val="000000" w:themeColor="text1"/>
          <w:szCs w:val="24"/>
        </w:rPr>
        <w:t xml:space="preserve"> Δεκεμβρίου 2018</w:t>
      </w:r>
      <w:r>
        <w:rPr>
          <w:rFonts w:eastAsia="Times New Roman"/>
          <w:color w:val="000000" w:themeColor="text1"/>
          <w:szCs w:val="24"/>
        </w:rPr>
        <w:t xml:space="preserve">, της απόφασης της </w:t>
      </w:r>
      <w:r>
        <w:rPr>
          <w:rFonts w:eastAsia="Times New Roman"/>
          <w:color w:val="000000" w:themeColor="text1"/>
          <w:szCs w:val="24"/>
        </w:rPr>
        <w:t>υ</w:t>
      </w:r>
      <w:r w:rsidRPr="00F62D74">
        <w:rPr>
          <w:rFonts w:eastAsia="Times New Roman"/>
          <w:color w:val="000000" w:themeColor="text1"/>
          <w:szCs w:val="24"/>
        </w:rPr>
        <w:t>πηρεσίας</w:t>
      </w:r>
      <w:r>
        <w:rPr>
          <w:rFonts w:eastAsia="Times New Roman"/>
          <w:color w:val="000000" w:themeColor="text1"/>
          <w:szCs w:val="24"/>
        </w:rPr>
        <w:t>,</w:t>
      </w:r>
      <w:r w:rsidRPr="00F62D74">
        <w:rPr>
          <w:rFonts w:eastAsia="Times New Roman"/>
          <w:color w:val="000000" w:themeColor="text1"/>
          <w:szCs w:val="24"/>
        </w:rPr>
        <w:t xml:space="preserve"> έγινε τροποποίηση της</w:t>
      </w:r>
      <w:r>
        <w:rPr>
          <w:rFonts w:eastAsia="Times New Roman"/>
          <w:color w:val="000000" w:themeColor="text1"/>
          <w:szCs w:val="24"/>
        </w:rPr>
        <w:t xml:space="preserve"> απόφασης συνέχισης της πράξης και,</w:t>
      </w:r>
      <w:r w:rsidRPr="00F62D74">
        <w:rPr>
          <w:rFonts w:eastAsia="Times New Roman"/>
          <w:color w:val="000000" w:themeColor="text1"/>
          <w:szCs w:val="24"/>
        </w:rPr>
        <w:t xml:space="preserve"> συγκεκριμένα</w:t>
      </w:r>
      <w:r>
        <w:rPr>
          <w:rFonts w:eastAsia="Times New Roman"/>
          <w:color w:val="000000" w:themeColor="text1"/>
          <w:szCs w:val="24"/>
        </w:rPr>
        <w:t>,</w:t>
      </w:r>
      <w:r w:rsidRPr="00F62D74">
        <w:rPr>
          <w:rFonts w:eastAsia="Times New Roman"/>
          <w:color w:val="000000" w:themeColor="text1"/>
          <w:szCs w:val="24"/>
        </w:rPr>
        <w:t xml:space="preserve"> προχωρήσαμε σε αύξηση του προϋπολογισμού για το υπ</w:t>
      </w:r>
      <w:r>
        <w:rPr>
          <w:rFonts w:eastAsia="Times New Roman"/>
          <w:color w:val="000000" w:themeColor="text1"/>
          <w:szCs w:val="24"/>
        </w:rPr>
        <w:t>οέργο «Β</w:t>
      </w:r>
      <w:r w:rsidRPr="00F62D74">
        <w:rPr>
          <w:rFonts w:eastAsia="Times New Roman"/>
          <w:color w:val="000000" w:themeColor="text1"/>
          <w:szCs w:val="24"/>
        </w:rPr>
        <w:t>ελτιώσεις έργων μεταφοράς</w:t>
      </w:r>
      <w:r>
        <w:rPr>
          <w:rFonts w:eastAsia="Times New Roman"/>
          <w:color w:val="000000" w:themeColor="text1"/>
          <w:szCs w:val="24"/>
        </w:rPr>
        <w:t xml:space="preserve">…» κ.λπ. </w:t>
      </w:r>
      <w:r w:rsidRPr="00F62D74">
        <w:rPr>
          <w:rFonts w:eastAsia="Times New Roman"/>
          <w:color w:val="000000" w:themeColor="text1"/>
          <w:szCs w:val="24"/>
        </w:rPr>
        <w:t>και από 7</w:t>
      </w:r>
      <w:r>
        <w:rPr>
          <w:rFonts w:eastAsia="Times New Roman"/>
          <w:color w:val="000000" w:themeColor="text1"/>
          <w:szCs w:val="24"/>
        </w:rPr>
        <w:t xml:space="preserve">.896.000 </w:t>
      </w:r>
      <w:r w:rsidRPr="00F62D74">
        <w:rPr>
          <w:rFonts w:eastAsia="Times New Roman"/>
          <w:color w:val="000000" w:themeColor="text1"/>
          <w:szCs w:val="24"/>
        </w:rPr>
        <w:t>που</w:t>
      </w:r>
      <w:r w:rsidRPr="00F62D74">
        <w:rPr>
          <w:rFonts w:eastAsia="Times New Roman"/>
          <w:color w:val="000000" w:themeColor="text1"/>
          <w:szCs w:val="24"/>
        </w:rPr>
        <w:t xml:space="preserve"> όντως </w:t>
      </w:r>
      <w:r w:rsidRPr="00F62D74">
        <w:rPr>
          <w:rFonts w:eastAsia="Times New Roman"/>
          <w:color w:val="000000" w:themeColor="text1"/>
          <w:szCs w:val="24"/>
        </w:rPr>
        <w:lastRenderedPageBreak/>
        <w:t>όπως είπαμε</w:t>
      </w:r>
      <w:r>
        <w:rPr>
          <w:rFonts w:eastAsia="Times New Roman"/>
          <w:color w:val="000000" w:themeColor="text1"/>
          <w:szCs w:val="24"/>
        </w:rPr>
        <w:t>, ήταν τ</w:t>
      </w:r>
      <w:r w:rsidRPr="00F62D74">
        <w:rPr>
          <w:rFonts w:eastAsia="Times New Roman"/>
          <w:color w:val="000000" w:themeColor="text1"/>
          <w:szCs w:val="24"/>
        </w:rPr>
        <w:t xml:space="preserve">ο αρχικώς προϋπολογισμένο πόσο και </w:t>
      </w:r>
      <w:r>
        <w:rPr>
          <w:rFonts w:eastAsia="Times New Roman"/>
          <w:color w:val="000000" w:themeColor="text1"/>
          <w:szCs w:val="24"/>
        </w:rPr>
        <w:t>αιτο</w:t>
      </w:r>
      <w:r w:rsidRPr="00F62D74">
        <w:rPr>
          <w:rFonts w:eastAsia="Times New Roman"/>
          <w:color w:val="000000" w:themeColor="text1"/>
          <w:szCs w:val="24"/>
        </w:rPr>
        <w:t>ύ</w:t>
      </w:r>
      <w:r>
        <w:rPr>
          <w:rFonts w:eastAsia="Times New Roman"/>
          <w:color w:val="000000" w:themeColor="text1"/>
          <w:szCs w:val="24"/>
        </w:rPr>
        <w:t>με</w:t>
      </w:r>
      <w:r w:rsidRPr="00F62D74">
        <w:rPr>
          <w:rFonts w:eastAsia="Times New Roman"/>
          <w:color w:val="000000" w:themeColor="text1"/>
          <w:szCs w:val="24"/>
        </w:rPr>
        <w:t>ν</w:t>
      </w:r>
      <w:r>
        <w:rPr>
          <w:rFonts w:eastAsia="Times New Roman"/>
          <w:color w:val="000000" w:themeColor="text1"/>
          <w:szCs w:val="24"/>
        </w:rPr>
        <w:t xml:space="preserve">ο, </w:t>
      </w:r>
      <w:r w:rsidRPr="007D5A8F">
        <w:rPr>
          <w:rFonts w:eastAsia="Times New Roman"/>
          <w:szCs w:val="24"/>
        </w:rPr>
        <w:t>ανέβηκε στα 8.370.000. Έγινε επικαιροποίηση της μελέτης, λοιπόν, και είχαμε αύξηση του προϋπολογισμού σχεδόν κατά 500.000 ευρώ.</w:t>
      </w:r>
    </w:p>
    <w:p w14:paraId="2D05F358" w14:textId="77777777" w:rsidR="00237587" w:rsidRDefault="00AE0D0F">
      <w:pPr>
        <w:spacing w:after="0" w:line="600" w:lineRule="auto"/>
        <w:ind w:firstLine="720"/>
        <w:jc w:val="both"/>
        <w:rPr>
          <w:rFonts w:eastAsia="Times New Roman"/>
          <w:szCs w:val="24"/>
        </w:rPr>
      </w:pPr>
      <w:r w:rsidRPr="007D5A8F">
        <w:rPr>
          <w:rFonts w:eastAsia="Times New Roman"/>
          <w:szCs w:val="24"/>
        </w:rPr>
        <w:t>Όπως ξέρετε καλά, το μέτρο 4.3.1 έχει κλείσει στις 30</w:t>
      </w:r>
      <w:r w:rsidRPr="007D5A8F">
        <w:rPr>
          <w:rFonts w:eastAsia="Times New Roman"/>
          <w:szCs w:val="24"/>
        </w:rPr>
        <w:t>-</w:t>
      </w:r>
      <w:r w:rsidRPr="007D5A8F">
        <w:rPr>
          <w:rFonts w:eastAsia="Times New Roman"/>
          <w:szCs w:val="24"/>
        </w:rPr>
        <w:t>11</w:t>
      </w:r>
      <w:r w:rsidRPr="007D5A8F">
        <w:rPr>
          <w:rFonts w:eastAsia="Times New Roman"/>
          <w:szCs w:val="24"/>
        </w:rPr>
        <w:t>-</w:t>
      </w:r>
      <w:r w:rsidRPr="007D5A8F">
        <w:rPr>
          <w:rFonts w:eastAsia="Times New Roman"/>
          <w:szCs w:val="24"/>
        </w:rPr>
        <w:t>2018 και προχωράει η διαδικασία αξιολόγησης.</w:t>
      </w:r>
    </w:p>
    <w:p w14:paraId="2D05F359" w14:textId="77777777" w:rsidR="00237587" w:rsidRDefault="00AE0D0F">
      <w:pPr>
        <w:spacing w:after="0" w:line="600" w:lineRule="auto"/>
        <w:ind w:firstLine="720"/>
        <w:jc w:val="both"/>
        <w:rPr>
          <w:rFonts w:eastAsia="Times New Roman"/>
          <w:color w:val="000000" w:themeColor="text1"/>
          <w:szCs w:val="24"/>
        </w:rPr>
      </w:pPr>
      <w:r w:rsidRPr="007D5A8F">
        <w:rPr>
          <w:rFonts w:eastAsia="Times New Roman"/>
          <w:szCs w:val="24"/>
        </w:rPr>
        <w:t xml:space="preserve">Για τις μειονεκτικές περιοχές που είπατε στην περιοχή, τα κριτήρια διευρύνθηκαν. Είναι ο </w:t>
      </w:r>
      <w:r>
        <w:rPr>
          <w:rFonts w:eastAsia="Times New Roman"/>
          <w:szCs w:val="24"/>
        </w:rPr>
        <w:t>κ</w:t>
      </w:r>
      <w:r w:rsidRPr="007D5A8F">
        <w:rPr>
          <w:rFonts w:eastAsia="Times New Roman"/>
          <w:szCs w:val="24"/>
        </w:rPr>
        <w:t xml:space="preserve">ανονισμός 1307/2013. Ο </w:t>
      </w:r>
      <w:r>
        <w:rPr>
          <w:rFonts w:eastAsia="Times New Roman"/>
          <w:szCs w:val="24"/>
        </w:rPr>
        <w:t>κ</w:t>
      </w:r>
      <w:r w:rsidRPr="007D5A8F">
        <w:rPr>
          <w:rFonts w:eastAsia="Times New Roman"/>
          <w:szCs w:val="24"/>
        </w:rPr>
        <w:t>ανονισμός, λοιπόν, του 2013 προβλέπει διαφορετικά κριτήρια</w:t>
      </w:r>
      <w:r>
        <w:rPr>
          <w:rFonts w:eastAsia="Times New Roman"/>
          <w:szCs w:val="24"/>
        </w:rPr>
        <w:t>,</w:t>
      </w:r>
      <w:r w:rsidRPr="007D5A8F">
        <w:rPr>
          <w:rFonts w:eastAsia="Times New Roman"/>
          <w:szCs w:val="24"/>
        </w:rPr>
        <w:t xml:space="preserve"> από ό,τι προέβλεπε ο προηγούμενος κα</w:t>
      </w:r>
      <w:r w:rsidRPr="007D5A8F">
        <w:rPr>
          <w:rFonts w:eastAsia="Times New Roman"/>
          <w:szCs w:val="24"/>
        </w:rPr>
        <w:t xml:space="preserve">νονισμός με τις μέχρι πρότινος μειονεκτικές περιοχές, που ήταν της δεκαετίας </w:t>
      </w:r>
      <w:r w:rsidRPr="00F62D74">
        <w:rPr>
          <w:rFonts w:eastAsia="Times New Roman"/>
          <w:color w:val="000000" w:themeColor="text1"/>
          <w:szCs w:val="24"/>
        </w:rPr>
        <w:t xml:space="preserve">του </w:t>
      </w:r>
      <w:r>
        <w:rPr>
          <w:rFonts w:eastAsia="Times New Roman"/>
          <w:color w:val="000000" w:themeColor="text1"/>
          <w:szCs w:val="24"/>
        </w:rPr>
        <w:t>19</w:t>
      </w:r>
      <w:r w:rsidRPr="00F62D74">
        <w:rPr>
          <w:rFonts w:eastAsia="Times New Roman"/>
          <w:color w:val="000000" w:themeColor="text1"/>
          <w:szCs w:val="24"/>
        </w:rPr>
        <w:t>80</w:t>
      </w:r>
      <w:r>
        <w:rPr>
          <w:rFonts w:eastAsia="Times New Roman"/>
          <w:color w:val="000000" w:themeColor="text1"/>
          <w:szCs w:val="24"/>
        </w:rPr>
        <w:t xml:space="preserve"> και μάλιστα </w:t>
      </w:r>
      <w:r w:rsidRPr="00F62D74">
        <w:rPr>
          <w:rFonts w:eastAsia="Times New Roman"/>
          <w:color w:val="000000" w:themeColor="text1"/>
          <w:szCs w:val="24"/>
        </w:rPr>
        <w:t>του 1987</w:t>
      </w:r>
      <w:r>
        <w:rPr>
          <w:rFonts w:eastAsia="Times New Roman"/>
          <w:color w:val="000000" w:themeColor="text1"/>
          <w:szCs w:val="24"/>
        </w:rPr>
        <w:t>. Ο τότε κ</w:t>
      </w:r>
      <w:r w:rsidRPr="00F62D74">
        <w:rPr>
          <w:rFonts w:eastAsia="Times New Roman"/>
          <w:color w:val="000000" w:themeColor="text1"/>
          <w:szCs w:val="24"/>
        </w:rPr>
        <w:t>ανονισμός είχε άλλα κριτήρια από αυτά που μπήκα</w:t>
      </w:r>
      <w:r>
        <w:rPr>
          <w:rFonts w:eastAsia="Times New Roman"/>
          <w:color w:val="000000" w:themeColor="text1"/>
          <w:szCs w:val="24"/>
        </w:rPr>
        <w:t>ν</w:t>
      </w:r>
      <w:r w:rsidRPr="00F62D74">
        <w:rPr>
          <w:rFonts w:eastAsia="Times New Roman"/>
          <w:color w:val="000000" w:themeColor="text1"/>
          <w:szCs w:val="24"/>
        </w:rPr>
        <w:t xml:space="preserve"> το 2013</w:t>
      </w:r>
      <w:r>
        <w:rPr>
          <w:rFonts w:eastAsia="Times New Roman"/>
          <w:color w:val="000000" w:themeColor="text1"/>
          <w:szCs w:val="24"/>
        </w:rPr>
        <w:t>. Μ</w:t>
      </w:r>
      <w:r w:rsidRPr="00F62D74">
        <w:rPr>
          <w:rFonts w:eastAsia="Times New Roman"/>
          <w:color w:val="000000" w:themeColor="text1"/>
          <w:szCs w:val="24"/>
        </w:rPr>
        <w:t xml:space="preserve">ε τα νέα κριτήρια </w:t>
      </w:r>
      <w:r>
        <w:rPr>
          <w:rFonts w:eastAsia="Times New Roman"/>
          <w:color w:val="000000" w:themeColor="text1"/>
          <w:szCs w:val="24"/>
        </w:rPr>
        <w:t xml:space="preserve">του </w:t>
      </w:r>
      <w:r w:rsidRPr="00F62D74">
        <w:rPr>
          <w:rFonts w:eastAsia="Times New Roman"/>
          <w:color w:val="000000" w:themeColor="text1"/>
          <w:szCs w:val="24"/>
        </w:rPr>
        <w:t>2013 κάποιες περιοχές που χαρακτηρίζοντα</w:t>
      </w:r>
      <w:r>
        <w:rPr>
          <w:rFonts w:eastAsia="Times New Roman"/>
          <w:color w:val="000000" w:themeColor="text1"/>
          <w:szCs w:val="24"/>
        </w:rPr>
        <w:t>ν</w:t>
      </w:r>
      <w:r w:rsidRPr="00F62D74">
        <w:rPr>
          <w:rFonts w:eastAsia="Times New Roman"/>
          <w:color w:val="000000" w:themeColor="text1"/>
          <w:szCs w:val="24"/>
        </w:rPr>
        <w:t xml:space="preserve"> σαν μειονεκτικές</w:t>
      </w:r>
      <w:r>
        <w:rPr>
          <w:rFonts w:eastAsia="Times New Roman"/>
          <w:color w:val="000000" w:themeColor="text1"/>
          <w:szCs w:val="24"/>
        </w:rPr>
        <w:t>,</w:t>
      </w:r>
      <w:r w:rsidRPr="00F62D74">
        <w:rPr>
          <w:rFonts w:eastAsia="Times New Roman"/>
          <w:color w:val="000000" w:themeColor="text1"/>
          <w:szCs w:val="24"/>
        </w:rPr>
        <w:t xml:space="preserve"> δεν μπορούν να πάρουν το χαρακτηρισμό με</w:t>
      </w:r>
      <w:r>
        <w:rPr>
          <w:rFonts w:eastAsia="Times New Roman"/>
          <w:color w:val="000000" w:themeColor="text1"/>
          <w:szCs w:val="24"/>
        </w:rPr>
        <w:t xml:space="preserve">ιονεκτικές </w:t>
      </w:r>
      <w:r w:rsidRPr="00F62D74">
        <w:rPr>
          <w:rFonts w:eastAsia="Times New Roman"/>
          <w:color w:val="000000" w:themeColor="text1"/>
          <w:szCs w:val="24"/>
        </w:rPr>
        <w:t>σήμερα</w:t>
      </w:r>
      <w:r>
        <w:rPr>
          <w:rFonts w:eastAsia="Times New Roman"/>
          <w:color w:val="000000" w:themeColor="text1"/>
          <w:szCs w:val="24"/>
        </w:rPr>
        <w:t>. Α</w:t>
      </w:r>
      <w:r w:rsidRPr="00F62D74">
        <w:rPr>
          <w:rFonts w:eastAsia="Times New Roman"/>
          <w:color w:val="000000" w:themeColor="text1"/>
          <w:szCs w:val="24"/>
        </w:rPr>
        <w:t xml:space="preserve">ντίθετα κάποιες άλλες περιοχές που ενώ ήταν κανονικές </w:t>
      </w:r>
      <w:r>
        <w:rPr>
          <w:rFonts w:eastAsia="Times New Roman"/>
          <w:color w:val="000000" w:themeColor="text1"/>
          <w:szCs w:val="24"/>
        </w:rPr>
        <w:t>το 19</w:t>
      </w:r>
      <w:r w:rsidRPr="00F62D74">
        <w:rPr>
          <w:rFonts w:eastAsia="Times New Roman"/>
          <w:color w:val="000000" w:themeColor="text1"/>
          <w:szCs w:val="24"/>
        </w:rPr>
        <w:t>87</w:t>
      </w:r>
      <w:r>
        <w:rPr>
          <w:rFonts w:eastAsia="Times New Roman"/>
          <w:color w:val="000000" w:themeColor="text1"/>
          <w:szCs w:val="24"/>
        </w:rPr>
        <w:t>, με τον νέο κ</w:t>
      </w:r>
      <w:r w:rsidRPr="00F62D74">
        <w:rPr>
          <w:rFonts w:eastAsia="Times New Roman"/>
          <w:color w:val="000000" w:themeColor="text1"/>
          <w:szCs w:val="24"/>
        </w:rPr>
        <w:t>ανονισμό του 2013 εντάσσονται στις μειονεκτικές</w:t>
      </w:r>
      <w:r>
        <w:rPr>
          <w:rFonts w:eastAsia="Times New Roman"/>
          <w:color w:val="000000" w:themeColor="text1"/>
          <w:szCs w:val="24"/>
        </w:rPr>
        <w:t>. Έ</w:t>
      </w:r>
      <w:r w:rsidRPr="00F62D74">
        <w:rPr>
          <w:rFonts w:eastAsia="Times New Roman"/>
          <w:color w:val="000000" w:themeColor="text1"/>
          <w:szCs w:val="24"/>
        </w:rPr>
        <w:t>χουμε μ</w:t>
      </w:r>
      <w:r>
        <w:rPr>
          <w:rFonts w:eastAsia="Times New Roman"/>
          <w:color w:val="000000" w:themeColor="text1"/>
          <w:szCs w:val="24"/>
        </w:rPr>
        <w:t>ι</w:t>
      </w:r>
      <w:r w:rsidRPr="00F62D74">
        <w:rPr>
          <w:rFonts w:eastAsia="Times New Roman"/>
          <w:color w:val="000000" w:themeColor="text1"/>
          <w:szCs w:val="24"/>
        </w:rPr>
        <w:t>α αλλαγή τέτοια</w:t>
      </w:r>
      <w:r>
        <w:rPr>
          <w:rFonts w:eastAsia="Times New Roman"/>
          <w:color w:val="000000" w:themeColor="text1"/>
          <w:szCs w:val="24"/>
        </w:rPr>
        <w:t xml:space="preserve"> α</w:t>
      </w:r>
      <w:r w:rsidRPr="00F62D74">
        <w:rPr>
          <w:rFonts w:eastAsia="Times New Roman"/>
          <w:color w:val="000000" w:themeColor="text1"/>
          <w:szCs w:val="24"/>
        </w:rPr>
        <w:t xml:space="preserve">νάλογα </w:t>
      </w:r>
      <w:r>
        <w:rPr>
          <w:rFonts w:eastAsia="Times New Roman"/>
          <w:color w:val="000000" w:themeColor="text1"/>
          <w:szCs w:val="24"/>
        </w:rPr>
        <w:t xml:space="preserve">-λέω ξανά- με </w:t>
      </w:r>
      <w:r w:rsidRPr="00F62D74">
        <w:rPr>
          <w:rFonts w:eastAsia="Times New Roman"/>
          <w:color w:val="000000" w:themeColor="text1"/>
          <w:szCs w:val="24"/>
        </w:rPr>
        <w:t xml:space="preserve">τα κριτήρια </w:t>
      </w:r>
      <w:r>
        <w:rPr>
          <w:rFonts w:eastAsia="Times New Roman"/>
          <w:color w:val="000000" w:themeColor="text1"/>
          <w:szCs w:val="24"/>
        </w:rPr>
        <w:t>που μπ</w:t>
      </w:r>
      <w:r w:rsidRPr="00F62D74">
        <w:rPr>
          <w:rFonts w:eastAsia="Times New Roman"/>
          <w:color w:val="000000" w:themeColor="text1"/>
          <w:szCs w:val="24"/>
        </w:rPr>
        <w:t xml:space="preserve">ήκαν με τον </w:t>
      </w:r>
      <w:r>
        <w:rPr>
          <w:rFonts w:eastAsia="Times New Roman"/>
          <w:color w:val="000000" w:themeColor="text1"/>
          <w:szCs w:val="24"/>
        </w:rPr>
        <w:t>κ</w:t>
      </w:r>
      <w:r w:rsidRPr="00F62D74">
        <w:rPr>
          <w:rFonts w:eastAsia="Times New Roman"/>
          <w:color w:val="000000" w:themeColor="text1"/>
          <w:szCs w:val="24"/>
        </w:rPr>
        <w:t>ανονισμό</w:t>
      </w:r>
      <w:r>
        <w:rPr>
          <w:rFonts w:eastAsia="Times New Roman"/>
          <w:color w:val="000000" w:themeColor="text1"/>
          <w:szCs w:val="24"/>
        </w:rPr>
        <w:t>.</w:t>
      </w:r>
    </w:p>
    <w:p w14:paraId="2D05F35A"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Έ</w:t>
      </w:r>
      <w:r w:rsidRPr="00F62D74">
        <w:rPr>
          <w:rFonts w:eastAsia="Times New Roman"/>
          <w:color w:val="000000" w:themeColor="text1"/>
          <w:szCs w:val="24"/>
        </w:rPr>
        <w:t>να βασικό κριτήριο που εμείς διευρύναμε</w:t>
      </w:r>
      <w:r>
        <w:rPr>
          <w:rFonts w:eastAsia="Times New Roman"/>
          <w:color w:val="000000" w:themeColor="text1"/>
          <w:szCs w:val="24"/>
        </w:rPr>
        <w:t>,</w:t>
      </w:r>
      <w:r w:rsidRPr="00F62D74">
        <w:rPr>
          <w:rFonts w:eastAsia="Times New Roman"/>
          <w:color w:val="000000" w:themeColor="text1"/>
          <w:szCs w:val="24"/>
        </w:rPr>
        <w:t xml:space="preserve"> ήταν η συμμετοχή των βοσκοτόπων</w:t>
      </w:r>
      <w:r>
        <w:rPr>
          <w:rFonts w:eastAsia="Times New Roman"/>
          <w:color w:val="000000" w:themeColor="text1"/>
          <w:szCs w:val="24"/>
        </w:rPr>
        <w:t>.</w:t>
      </w:r>
      <w:r w:rsidRPr="00F62D74">
        <w:rPr>
          <w:rFonts w:eastAsia="Times New Roman"/>
          <w:color w:val="000000" w:themeColor="text1"/>
          <w:szCs w:val="24"/>
        </w:rPr>
        <w:t xml:space="preserve"> </w:t>
      </w:r>
      <w:r>
        <w:rPr>
          <w:rFonts w:eastAsia="Times New Roman"/>
          <w:color w:val="000000" w:themeColor="text1"/>
          <w:szCs w:val="24"/>
        </w:rPr>
        <w:t>Ε</w:t>
      </w:r>
      <w:r w:rsidRPr="00F62D74">
        <w:rPr>
          <w:rFonts w:eastAsia="Times New Roman"/>
          <w:color w:val="000000" w:themeColor="text1"/>
          <w:szCs w:val="24"/>
        </w:rPr>
        <w:t>ίπαμε</w:t>
      </w:r>
      <w:r>
        <w:rPr>
          <w:rFonts w:eastAsia="Times New Roman"/>
          <w:color w:val="000000" w:themeColor="text1"/>
          <w:szCs w:val="24"/>
        </w:rPr>
        <w:t>, λοιπόν,</w:t>
      </w:r>
      <w:r w:rsidRPr="00F62D74">
        <w:rPr>
          <w:rFonts w:eastAsia="Times New Roman"/>
          <w:color w:val="000000" w:themeColor="text1"/>
          <w:szCs w:val="24"/>
        </w:rPr>
        <w:t xml:space="preserve"> ότι αν οι βοσκότοποι </w:t>
      </w:r>
      <w:r>
        <w:rPr>
          <w:rFonts w:eastAsia="Times New Roman"/>
          <w:color w:val="000000" w:themeColor="text1"/>
          <w:szCs w:val="24"/>
        </w:rPr>
        <w:t>είναι έστω</w:t>
      </w:r>
      <w:r w:rsidRPr="00F62D74">
        <w:rPr>
          <w:rFonts w:eastAsia="Times New Roman"/>
          <w:color w:val="000000" w:themeColor="text1"/>
          <w:szCs w:val="24"/>
        </w:rPr>
        <w:t xml:space="preserve"> </w:t>
      </w:r>
      <w:r>
        <w:rPr>
          <w:rFonts w:eastAsia="Times New Roman"/>
          <w:color w:val="000000" w:themeColor="text1"/>
          <w:szCs w:val="24"/>
        </w:rPr>
        <w:t xml:space="preserve">και </w:t>
      </w:r>
      <w:r w:rsidRPr="00F62D74">
        <w:rPr>
          <w:rFonts w:eastAsia="Times New Roman"/>
          <w:color w:val="000000" w:themeColor="text1"/>
          <w:szCs w:val="24"/>
        </w:rPr>
        <w:t>25% στην κοινότητα</w:t>
      </w:r>
      <w:r>
        <w:rPr>
          <w:rFonts w:eastAsia="Times New Roman"/>
          <w:color w:val="000000" w:themeColor="text1"/>
          <w:szCs w:val="24"/>
        </w:rPr>
        <w:t>,</w:t>
      </w:r>
      <w:r w:rsidRPr="00F62D74">
        <w:rPr>
          <w:rFonts w:eastAsia="Times New Roman"/>
          <w:color w:val="000000" w:themeColor="text1"/>
          <w:szCs w:val="24"/>
        </w:rPr>
        <w:t xml:space="preserve"> εντάσσεται όλ</w:t>
      </w:r>
      <w:r>
        <w:rPr>
          <w:rFonts w:eastAsia="Times New Roman"/>
          <w:color w:val="000000" w:themeColor="text1"/>
          <w:szCs w:val="24"/>
        </w:rPr>
        <w:t>η η</w:t>
      </w:r>
      <w:r w:rsidRPr="00F62D74">
        <w:rPr>
          <w:rFonts w:eastAsia="Times New Roman"/>
          <w:color w:val="000000" w:themeColor="text1"/>
          <w:szCs w:val="24"/>
        </w:rPr>
        <w:t xml:space="preserve"> κοινότητα</w:t>
      </w:r>
      <w:r>
        <w:rPr>
          <w:rFonts w:eastAsia="Times New Roman"/>
          <w:color w:val="000000" w:themeColor="text1"/>
          <w:szCs w:val="24"/>
        </w:rPr>
        <w:t xml:space="preserve"> στι</w:t>
      </w:r>
      <w:r w:rsidRPr="00F62D74">
        <w:rPr>
          <w:rFonts w:eastAsia="Times New Roman"/>
          <w:color w:val="000000" w:themeColor="text1"/>
          <w:szCs w:val="24"/>
        </w:rPr>
        <w:t>ς μειονεκτικές</w:t>
      </w:r>
      <w:r>
        <w:rPr>
          <w:rFonts w:eastAsia="Times New Roman"/>
          <w:color w:val="000000" w:themeColor="text1"/>
          <w:szCs w:val="24"/>
        </w:rPr>
        <w:t>. Δ</w:t>
      </w:r>
      <w:r w:rsidRPr="00F62D74">
        <w:rPr>
          <w:rFonts w:eastAsia="Times New Roman"/>
          <w:color w:val="000000" w:themeColor="text1"/>
          <w:szCs w:val="24"/>
        </w:rPr>
        <w:t>ιευρύναμε τα κριτήρια ακριβώς για να βο</w:t>
      </w:r>
      <w:r w:rsidRPr="00F62D74">
        <w:rPr>
          <w:rFonts w:eastAsia="Times New Roman"/>
          <w:color w:val="000000" w:themeColor="text1"/>
          <w:szCs w:val="24"/>
        </w:rPr>
        <w:t>ηθήσουμε τους κτηνοτρόφους</w:t>
      </w:r>
      <w:r>
        <w:rPr>
          <w:rFonts w:eastAsia="Times New Roman"/>
          <w:color w:val="000000" w:themeColor="text1"/>
          <w:szCs w:val="24"/>
        </w:rPr>
        <w:t>.</w:t>
      </w:r>
    </w:p>
    <w:p w14:paraId="2D05F35B"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Μ</w:t>
      </w:r>
      <w:r w:rsidRPr="00F62D74">
        <w:rPr>
          <w:rFonts w:eastAsia="Times New Roman"/>
          <w:color w:val="000000" w:themeColor="text1"/>
          <w:szCs w:val="24"/>
        </w:rPr>
        <w:t>ιλώντας για τον ΕΛΓΑ</w:t>
      </w:r>
      <w:r>
        <w:rPr>
          <w:rFonts w:eastAsia="Times New Roman"/>
          <w:color w:val="000000" w:themeColor="text1"/>
          <w:szCs w:val="24"/>
        </w:rPr>
        <w:t>,</w:t>
      </w:r>
      <w:r w:rsidRPr="00F62D74">
        <w:rPr>
          <w:rFonts w:eastAsia="Times New Roman"/>
          <w:color w:val="000000" w:themeColor="text1"/>
          <w:szCs w:val="24"/>
        </w:rPr>
        <w:t xml:space="preserve"> που είπατε ακριβώς </w:t>
      </w:r>
      <w:r>
        <w:rPr>
          <w:rFonts w:eastAsia="Times New Roman"/>
          <w:color w:val="000000" w:themeColor="text1"/>
          <w:szCs w:val="24"/>
        </w:rPr>
        <w:t>σ</w:t>
      </w:r>
      <w:r w:rsidRPr="00F62D74">
        <w:rPr>
          <w:rFonts w:eastAsia="Times New Roman"/>
          <w:color w:val="000000" w:themeColor="text1"/>
          <w:szCs w:val="24"/>
        </w:rPr>
        <w:t xml:space="preserve">τη λογική </w:t>
      </w:r>
      <w:r>
        <w:rPr>
          <w:rFonts w:eastAsia="Times New Roman"/>
          <w:color w:val="000000" w:themeColor="text1"/>
          <w:szCs w:val="24"/>
        </w:rPr>
        <w:t xml:space="preserve">του </w:t>
      </w:r>
      <w:r w:rsidRPr="00F62D74">
        <w:rPr>
          <w:rFonts w:eastAsia="Times New Roman"/>
          <w:color w:val="000000" w:themeColor="text1"/>
          <w:szCs w:val="24"/>
        </w:rPr>
        <w:t xml:space="preserve">να υπάρχει </w:t>
      </w:r>
      <w:r>
        <w:rPr>
          <w:rFonts w:eastAsia="Times New Roman"/>
          <w:color w:val="000000" w:themeColor="text1"/>
          <w:szCs w:val="24"/>
        </w:rPr>
        <w:t xml:space="preserve">ένας εξορθολογισμός και μια κοινωνική δικαιοσύνη στο τι πληρώνει κάποιος στον </w:t>
      </w:r>
      <w:r>
        <w:rPr>
          <w:rFonts w:eastAsia="Times New Roman"/>
          <w:color w:val="000000" w:themeColor="text1"/>
          <w:szCs w:val="24"/>
        </w:rPr>
        <w:t>ο</w:t>
      </w:r>
      <w:r w:rsidRPr="00F62D74">
        <w:rPr>
          <w:rFonts w:eastAsia="Times New Roman"/>
          <w:color w:val="000000" w:themeColor="text1"/>
          <w:szCs w:val="24"/>
        </w:rPr>
        <w:t xml:space="preserve">ργανισμό και </w:t>
      </w:r>
      <w:r>
        <w:rPr>
          <w:rFonts w:eastAsia="Times New Roman"/>
          <w:color w:val="000000" w:themeColor="text1"/>
          <w:szCs w:val="24"/>
        </w:rPr>
        <w:t xml:space="preserve">με </w:t>
      </w:r>
      <w:r w:rsidRPr="00F62D74">
        <w:rPr>
          <w:rFonts w:eastAsia="Times New Roman"/>
          <w:color w:val="000000" w:themeColor="text1"/>
          <w:szCs w:val="24"/>
        </w:rPr>
        <w:t>τ</w:t>
      </w:r>
      <w:r>
        <w:rPr>
          <w:rFonts w:eastAsia="Times New Roman"/>
          <w:color w:val="000000" w:themeColor="text1"/>
          <w:szCs w:val="24"/>
        </w:rPr>
        <w:t>ι</w:t>
      </w:r>
      <w:r w:rsidRPr="00F62D74">
        <w:rPr>
          <w:rFonts w:eastAsia="Times New Roman"/>
          <w:color w:val="000000" w:themeColor="text1"/>
          <w:szCs w:val="24"/>
        </w:rPr>
        <w:t xml:space="preserve"> συχνότητα αποζημιώνεται</w:t>
      </w:r>
      <w:r>
        <w:rPr>
          <w:rFonts w:eastAsia="Times New Roman"/>
          <w:color w:val="000000" w:themeColor="text1"/>
          <w:szCs w:val="24"/>
        </w:rPr>
        <w:t>,</w:t>
      </w:r>
      <w:r w:rsidRPr="00F62D74">
        <w:rPr>
          <w:rFonts w:eastAsia="Times New Roman"/>
          <w:color w:val="000000" w:themeColor="text1"/>
          <w:szCs w:val="24"/>
        </w:rPr>
        <w:t xml:space="preserve"> προχωρήσαμε σε μείωση στην </w:t>
      </w:r>
      <w:r>
        <w:rPr>
          <w:rFonts w:eastAsia="Times New Roman"/>
          <w:color w:val="000000" w:themeColor="text1"/>
          <w:szCs w:val="24"/>
        </w:rPr>
        <w:t>εισφορά κά</w:t>
      </w:r>
      <w:r>
        <w:rPr>
          <w:rFonts w:eastAsia="Times New Roman"/>
          <w:color w:val="000000" w:themeColor="text1"/>
          <w:szCs w:val="24"/>
        </w:rPr>
        <w:t>ποιων</w:t>
      </w:r>
      <w:r w:rsidRPr="00F62D74">
        <w:rPr>
          <w:rFonts w:eastAsia="Times New Roman"/>
          <w:color w:val="000000" w:themeColor="text1"/>
          <w:szCs w:val="24"/>
        </w:rPr>
        <w:t xml:space="preserve"> καλλιεργειών</w:t>
      </w:r>
      <w:r>
        <w:rPr>
          <w:rFonts w:eastAsia="Times New Roman"/>
          <w:color w:val="000000" w:themeColor="text1"/>
          <w:szCs w:val="24"/>
        </w:rPr>
        <w:t>, ό</w:t>
      </w:r>
      <w:r w:rsidRPr="00F62D74">
        <w:rPr>
          <w:rFonts w:eastAsia="Times New Roman"/>
          <w:color w:val="000000" w:themeColor="text1"/>
          <w:szCs w:val="24"/>
        </w:rPr>
        <w:t>πως ήταν και η ελαιοκαλλιέργεια</w:t>
      </w:r>
      <w:r>
        <w:rPr>
          <w:rFonts w:eastAsia="Times New Roman"/>
          <w:color w:val="000000" w:themeColor="text1"/>
          <w:szCs w:val="24"/>
        </w:rPr>
        <w:t>. Π</w:t>
      </w:r>
      <w:r w:rsidRPr="00F62D74">
        <w:rPr>
          <w:rFonts w:eastAsia="Times New Roman"/>
          <w:color w:val="000000" w:themeColor="text1"/>
          <w:szCs w:val="24"/>
        </w:rPr>
        <w:t>ροχωρήσαμε σε μείωση</w:t>
      </w:r>
      <w:r>
        <w:rPr>
          <w:rFonts w:eastAsia="Times New Roman"/>
          <w:color w:val="000000" w:themeColor="text1"/>
          <w:szCs w:val="24"/>
        </w:rPr>
        <w:t>. Αυτή η Κ</w:t>
      </w:r>
      <w:r w:rsidRPr="00F62D74">
        <w:rPr>
          <w:rFonts w:eastAsia="Times New Roman"/>
          <w:color w:val="000000" w:themeColor="text1"/>
          <w:szCs w:val="24"/>
        </w:rPr>
        <w:t xml:space="preserve">υβέρνηση </w:t>
      </w:r>
      <w:r>
        <w:rPr>
          <w:rFonts w:eastAsia="Times New Roman"/>
          <w:color w:val="000000" w:themeColor="text1"/>
          <w:szCs w:val="24"/>
        </w:rPr>
        <w:t>το έκανε.</w:t>
      </w:r>
    </w:p>
    <w:p w14:paraId="2D05F35C"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Τ</w:t>
      </w:r>
      <w:r w:rsidRPr="00F62D74">
        <w:rPr>
          <w:rFonts w:eastAsia="Times New Roman"/>
          <w:color w:val="000000" w:themeColor="text1"/>
          <w:szCs w:val="24"/>
        </w:rPr>
        <w:t>έλος για τη χρηματοδότηση των φωτοβολταϊκών</w:t>
      </w:r>
      <w:r>
        <w:rPr>
          <w:rFonts w:eastAsia="Times New Roman"/>
          <w:color w:val="000000" w:themeColor="text1"/>
          <w:szCs w:val="24"/>
        </w:rPr>
        <w:t xml:space="preserve"> που</w:t>
      </w:r>
      <w:r w:rsidRPr="00F62D74">
        <w:rPr>
          <w:rFonts w:eastAsia="Times New Roman"/>
          <w:color w:val="000000" w:themeColor="text1"/>
          <w:szCs w:val="24"/>
        </w:rPr>
        <w:t xml:space="preserve"> </w:t>
      </w:r>
      <w:r>
        <w:rPr>
          <w:rFonts w:eastAsia="Times New Roman"/>
          <w:color w:val="000000" w:themeColor="text1"/>
          <w:szCs w:val="24"/>
        </w:rPr>
        <w:t xml:space="preserve">όπως </w:t>
      </w:r>
      <w:r w:rsidRPr="00F62D74">
        <w:rPr>
          <w:rFonts w:eastAsia="Times New Roman"/>
          <w:color w:val="000000" w:themeColor="text1"/>
          <w:szCs w:val="24"/>
        </w:rPr>
        <w:t>σωστά λέτε</w:t>
      </w:r>
      <w:r>
        <w:rPr>
          <w:rFonts w:eastAsia="Times New Roman"/>
          <w:color w:val="000000" w:themeColor="text1"/>
          <w:szCs w:val="24"/>
        </w:rPr>
        <w:t>,</w:t>
      </w:r>
      <w:r w:rsidRPr="00F62D74">
        <w:rPr>
          <w:rFonts w:eastAsia="Times New Roman"/>
          <w:color w:val="000000" w:themeColor="text1"/>
          <w:szCs w:val="24"/>
        </w:rPr>
        <w:t xml:space="preserve"> είναι ένα μεγάλο κόστος</w:t>
      </w:r>
      <w:r>
        <w:rPr>
          <w:rFonts w:eastAsia="Times New Roman"/>
          <w:color w:val="000000" w:themeColor="text1"/>
          <w:szCs w:val="24"/>
        </w:rPr>
        <w:t xml:space="preserve"> -μ</w:t>
      </w:r>
      <w:r w:rsidRPr="00F62D74">
        <w:rPr>
          <w:rFonts w:eastAsia="Times New Roman"/>
          <w:color w:val="000000" w:themeColor="text1"/>
          <w:szCs w:val="24"/>
        </w:rPr>
        <w:t>έσα στο κόστος παραγωγής η άρδευση είναι πολύ μεγάλο κόστος</w:t>
      </w:r>
      <w:r>
        <w:rPr>
          <w:rFonts w:eastAsia="Times New Roman"/>
          <w:color w:val="000000" w:themeColor="text1"/>
          <w:szCs w:val="24"/>
        </w:rPr>
        <w:t>-</w:t>
      </w:r>
      <w:r>
        <w:rPr>
          <w:rFonts w:eastAsia="Times New Roman"/>
          <w:color w:val="000000" w:themeColor="text1"/>
          <w:szCs w:val="24"/>
        </w:rPr>
        <w:t xml:space="preserve"> </w:t>
      </w:r>
      <w:r w:rsidRPr="00F62D74">
        <w:rPr>
          <w:rFonts w:eastAsia="Times New Roman"/>
          <w:color w:val="000000" w:themeColor="text1"/>
          <w:szCs w:val="24"/>
        </w:rPr>
        <w:t>δημιουργήσαμε τις ενεργειακές κοινότητες</w:t>
      </w:r>
      <w:r>
        <w:rPr>
          <w:rFonts w:eastAsia="Times New Roman"/>
          <w:color w:val="000000" w:themeColor="text1"/>
          <w:szCs w:val="24"/>
        </w:rPr>
        <w:t>.</w:t>
      </w:r>
      <w:r w:rsidRPr="00F62D74">
        <w:rPr>
          <w:rFonts w:eastAsia="Times New Roman"/>
          <w:color w:val="000000" w:themeColor="text1"/>
          <w:szCs w:val="24"/>
        </w:rPr>
        <w:t xml:space="preserve"> </w:t>
      </w:r>
      <w:r>
        <w:rPr>
          <w:rFonts w:eastAsia="Times New Roman"/>
          <w:color w:val="000000" w:themeColor="text1"/>
          <w:szCs w:val="24"/>
        </w:rPr>
        <w:t>Μ</w:t>
      </w:r>
      <w:r w:rsidRPr="00F62D74">
        <w:rPr>
          <w:rFonts w:eastAsia="Times New Roman"/>
          <w:color w:val="000000" w:themeColor="text1"/>
          <w:szCs w:val="24"/>
        </w:rPr>
        <w:t>άλιστα δημιουργήσαμε και χρηματοδοτικά εργαλεία για την ένταξη τη</w:t>
      </w:r>
      <w:r>
        <w:rPr>
          <w:rFonts w:eastAsia="Times New Roman"/>
          <w:color w:val="000000" w:themeColor="text1"/>
          <w:szCs w:val="24"/>
        </w:rPr>
        <w:t>ς</w:t>
      </w:r>
      <w:r w:rsidRPr="00F62D74">
        <w:rPr>
          <w:rFonts w:eastAsia="Times New Roman"/>
          <w:color w:val="000000" w:themeColor="text1"/>
          <w:szCs w:val="24"/>
        </w:rPr>
        <w:t xml:space="preserve"> χρηματοδότηση</w:t>
      </w:r>
      <w:r>
        <w:rPr>
          <w:rFonts w:eastAsia="Times New Roman"/>
          <w:color w:val="000000" w:themeColor="text1"/>
          <w:szCs w:val="24"/>
        </w:rPr>
        <w:t>ς</w:t>
      </w:r>
      <w:r w:rsidRPr="00F62D74">
        <w:rPr>
          <w:rFonts w:eastAsia="Times New Roman"/>
          <w:color w:val="000000" w:themeColor="text1"/>
          <w:szCs w:val="24"/>
        </w:rPr>
        <w:t xml:space="preserve"> εγκατάσταση</w:t>
      </w:r>
      <w:r>
        <w:rPr>
          <w:rFonts w:eastAsia="Times New Roman"/>
          <w:color w:val="000000" w:themeColor="text1"/>
          <w:szCs w:val="24"/>
        </w:rPr>
        <w:t>ς</w:t>
      </w:r>
      <w:r w:rsidRPr="00F62D74">
        <w:rPr>
          <w:rFonts w:eastAsia="Times New Roman"/>
          <w:color w:val="000000" w:themeColor="text1"/>
          <w:szCs w:val="24"/>
        </w:rPr>
        <w:t xml:space="preserve"> φωτοβολταϊκών μέσω ενεργειακών κοινοτήτων</w:t>
      </w:r>
      <w:r>
        <w:rPr>
          <w:rFonts w:eastAsia="Times New Roman"/>
          <w:color w:val="000000" w:themeColor="text1"/>
          <w:szCs w:val="24"/>
        </w:rPr>
        <w:t>. Α</w:t>
      </w:r>
      <w:r w:rsidRPr="00F62D74">
        <w:rPr>
          <w:rFonts w:eastAsia="Times New Roman"/>
          <w:color w:val="000000" w:themeColor="text1"/>
          <w:szCs w:val="24"/>
        </w:rPr>
        <w:t xml:space="preserve">υτό σε κάποιες περιοχές </w:t>
      </w:r>
      <w:r>
        <w:rPr>
          <w:rFonts w:eastAsia="Times New Roman"/>
          <w:color w:val="000000" w:themeColor="text1"/>
          <w:szCs w:val="24"/>
        </w:rPr>
        <w:t>της</w:t>
      </w:r>
      <w:r w:rsidRPr="00F62D74">
        <w:rPr>
          <w:rFonts w:eastAsia="Times New Roman"/>
          <w:color w:val="000000" w:themeColor="text1"/>
          <w:szCs w:val="24"/>
        </w:rPr>
        <w:t xml:space="preserve"> χώρας έχει ήδη ξεκινήσει</w:t>
      </w:r>
      <w:r>
        <w:rPr>
          <w:rFonts w:eastAsia="Times New Roman"/>
          <w:color w:val="000000" w:themeColor="text1"/>
          <w:szCs w:val="24"/>
        </w:rPr>
        <w:t xml:space="preserve">. </w:t>
      </w:r>
    </w:p>
    <w:p w14:paraId="2D05F35D"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Κ</w:t>
      </w:r>
      <w:r w:rsidRPr="00F62D74">
        <w:rPr>
          <w:rFonts w:eastAsia="Times New Roman"/>
          <w:color w:val="000000" w:themeColor="text1"/>
          <w:szCs w:val="24"/>
        </w:rPr>
        <w:t xml:space="preserve">αι αφού μου δίνεται η ευκαιρία </w:t>
      </w:r>
      <w:r>
        <w:rPr>
          <w:rFonts w:eastAsia="Times New Roman"/>
          <w:color w:val="000000" w:themeColor="text1"/>
          <w:szCs w:val="24"/>
        </w:rPr>
        <w:t>από</w:t>
      </w:r>
      <w:r w:rsidRPr="00F62D74">
        <w:rPr>
          <w:rFonts w:eastAsia="Times New Roman"/>
          <w:color w:val="000000" w:themeColor="text1"/>
          <w:szCs w:val="24"/>
        </w:rPr>
        <w:t xml:space="preserve"> αυτό το </w:t>
      </w:r>
      <w:r>
        <w:rPr>
          <w:rFonts w:eastAsia="Times New Roman"/>
          <w:color w:val="000000" w:themeColor="text1"/>
          <w:szCs w:val="24"/>
        </w:rPr>
        <w:t>Β</w:t>
      </w:r>
      <w:r w:rsidRPr="00F62D74">
        <w:rPr>
          <w:rFonts w:eastAsia="Times New Roman"/>
          <w:color w:val="000000" w:themeColor="text1"/>
          <w:szCs w:val="24"/>
        </w:rPr>
        <w:t>ήμα</w:t>
      </w:r>
      <w:r>
        <w:rPr>
          <w:rFonts w:eastAsia="Times New Roman"/>
          <w:color w:val="000000" w:themeColor="text1"/>
          <w:szCs w:val="24"/>
        </w:rPr>
        <w:t>, καλώ</w:t>
      </w:r>
      <w:r w:rsidRPr="00F62D74">
        <w:rPr>
          <w:rFonts w:eastAsia="Times New Roman"/>
          <w:color w:val="000000" w:themeColor="text1"/>
          <w:szCs w:val="24"/>
        </w:rPr>
        <w:t xml:space="preserve"> όλα τα </w:t>
      </w:r>
      <w:r>
        <w:rPr>
          <w:rFonts w:eastAsia="Times New Roman"/>
          <w:color w:val="000000" w:themeColor="text1"/>
          <w:szCs w:val="24"/>
        </w:rPr>
        <w:t>ΤΟΕΒ</w:t>
      </w:r>
      <w:r w:rsidRPr="00F62D74">
        <w:rPr>
          <w:rFonts w:eastAsia="Times New Roman"/>
          <w:color w:val="000000" w:themeColor="text1"/>
          <w:szCs w:val="24"/>
        </w:rPr>
        <w:t xml:space="preserve"> να προχωρήσουν στη δημιουργία</w:t>
      </w:r>
      <w:r>
        <w:rPr>
          <w:rFonts w:eastAsia="Times New Roman"/>
          <w:color w:val="000000" w:themeColor="text1"/>
          <w:szCs w:val="24"/>
        </w:rPr>
        <w:t>,</w:t>
      </w:r>
      <w:r w:rsidRPr="00F62D74">
        <w:rPr>
          <w:rFonts w:eastAsia="Times New Roman"/>
          <w:color w:val="000000" w:themeColor="text1"/>
          <w:szCs w:val="24"/>
        </w:rPr>
        <w:t xml:space="preserve"> στη</w:t>
      </w:r>
      <w:r>
        <w:rPr>
          <w:rFonts w:eastAsia="Times New Roman"/>
          <w:color w:val="000000" w:themeColor="text1"/>
          <w:szCs w:val="24"/>
        </w:rPr>
        <w:t>ν εκμετάλλευση</w:t>
      </w:r>
      <w:r w:rsidRPr="00F62D74">
        <w:rPr>
          <w:rFonts w:eastAsia="Times New Roman"/>
          <w:color w:val="000000" w:themeColor="text1"/>
          <w:szCs w:val="24"/>
        </w:rPr>
        <w:t xml:space="preserve"> του θεσμικού πλαισίου για τις ενεργειακές κοινότητες</w:t>
      </w:r>
      <w:r>
        <w:rPr>
          <w:rFonts w:eastAsia="Times New Roman"/>
          <w:color w:val="000000" w:themeColor="text1"/>
          <w:szCs w:val="24"/>
        </w:rPr>
        <w:t>,</w:t>
      </w:r>
      <w:r w:rsidRPr="00F62D74">
        <w:rPr>
          <w:rFonts w:eastAsia="Times New Roman"/>
          <w:color w:val="000000" w:themeColor="text1"/>
          <w:szCs w:val="24"/>
        </w:rPr>
        <w:t xml:space="preserve"> να συστήσουν ενεργειακές κοινότητες</w:t>
      </w:r>
      <w:r>
        <w:rPr>
          <w:rFonts w:eastAsia="Times New Roman"/>
          <w:color w:val="000000" w:themeColor="text1"/>
          <w:szCs w:val="24"/>
        </w:rPr>
        <w:t>,</w:t>
      </w:r>
      <w:r w:rsidRPr="00F62D74">
        <w:rPr>
          <w:rFonts w:eastAsia="Times New Roman"/>
          <w:color w:val="000000" w:themeColor="text1"/>
          <w:szCs w:val="24"/>
        </w:rPr>
        <w:t xml:space="preserve"> να κάνουν αιτήσ</w:t>
      </w:r>
      <w:r>
        <w:rPr>
          <w:rFonts w:eastAsia="Times New Roman"/>
          <w:color w:val="000000" w:themeColor="text1"/>
          <w:szCs w:val="24"/>
        </w:rPr>
        <w:t>εις για</w:t>
      </w:r>
      <w:r w:rsidRPr="00F62D74">
        <w:rPr>
          <w:rFonts w:eastAsia="Times New Roman"/>
          <w:color w:val="000000" w:themeColor="text1"/>
          <w:szCs w:val="24"/>
        </w:rPr>
        <w:t xml:space="preserve"> χρηματοδότηση</w:t>
      </w:r>
      <w:r>
        <w:rPr>
          <w:rFonts w:eastAsia="Times New Roman"/>
          <w:color w:val="000000" w:themeColor="text1"/>
          <w:szCs w:val="24"/>
        </w:rPr>
        <w:t xml:space="preserve">, </w:t>
      </w:r>
      <w:r w:rsidRPr="00F62D74">
        <w:rPr>
          <w:rFonts w:eastAsia="Times New Roman"/>
          <w:color w:val="000000" w:themeColor="text1"/>
          <w:szCs w:val="24"/>
        </w:rPr>
        <w:t>έτσι ώστε να</w:t>
      </w:r>
      <w:r w:rsidRPr="00F62D74">
        <w:rPr>
          <w:rFonts w:eastAsia="Times New Roman"/>
          <w:color w:val="000000" w:themeColor="text1"/>
          <w:szCs w:val="24"/>
        </w:rPr>
        <w:t xml:space="preserve"> μειωθεί το κόστος στον αγρότη</w:t>
      </w:r>
      <w:r>
        <w:rPr>
          <w:rFonts w:eastAsia="Times New Roman"/>
          <w:color w:val="000000" w:themeColor="text1"/>
          <w:szCs w:val="24"/>
        </w:rPr>
        <w:t>, γ</w:t>
      </w:r>
      <w:r w:rsidRPr="00F62D74">
        <w:rPr>
          <w:rFonts w:eastAsia="Times New Roman"/>
          <w:color w:val="000000" w:themeColor="text1"/>
          <w:szCs w:val="24"/>
        </w:rPr>
        <w:t>ιατί κάθε αδράνεια</w:t>
      </w:r>
      <w:r>
        <w:rPr>
          <w:rFonts w:eastAsia="Times New Roman"/>
          <w:color w:val="000000" w:themeColor="text1"/>
          <w:szCs w:val="24"/>
        </w:rPr>
        <w:t xml:space="preserve"> τώρα πλέον δεν δικαιολογείται.</w:t>
      </w:r>
    </w:p>
    <w:p w14:paraId="2D05F35E"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Σ</w:t>
      </w:r>
      <w:r w:rsidRPr="00F62D74">
        <w:rPr>
          <w:rFonts w:eastAsia="Times New Roman"/>
          <w:color w:val="000000" w:themeColor="text1"/>
          <w:szCs w:val="24"/>
        </w:rPr>
        <w:t>ας ευχαριστώ πολύ</w:t>
      </w:r>
      <w:r>
        <w:rPr>
          <w:rFonts w:eastAsia="Times New Roman"/>
          <w:color w:val="000000" w:themeColor="text1"/>
          <w:szCs w:val="24"/>
        </w:rPr>
        <w:t>.</w:t>
      </w:r>
    </w:p>
    <w:p w14:paraId="2D05F35F" w14:textId="77777777" w:rsidR="00237587" w:rsidRDefault="00AE0D0F">
      <w:pPr>
        <w:spacing w:after="0" w:line="600" w:lineRule="auto"/>
        <w:ind w:firstLine="720"/>
        <w:jc w:val="both"/>
        <w:rPr>
          <w:rFonts w:eastAsia="Times New Roman"/>
          <w:color w:val="000000" w:themeColor="text1"/>
          <w:szCs w:val="24"/>
        </w:rPr>
      </w:pPr>
      <w:r>
        <w:rPr>
          <w:rFonts w:eastAsia="Times New Roman"/>
          <w:b/>
          <w:color w:val="000000" w:themeColor="text1"/>
          <w:szCs w:val="24"/>
        </w:rPr>
        <w:t>ΙΩΑΝΝΗΣ ΑΝΔΡΙΑΝΟΣ:</w:t>
      </w:r>
      <w:r>
        <w:rPr>
          <w:rFonts w:eastAsia="Times New Roman"/>
          <w:color w:val="000000" w:themeColor="text1"/>
          <w:szCs w:val="24"/>
        </w:rPr>
        <w:t xml:space="preserve"> Η δημοπράτησης της Ερμιονίδας πότε θα γίνει;</w:t>
      </w:r>
    </w:p>
    <w:p w14:paraId="2D05F360" w14:textId="77777777" w:rsidR="00237587" w:rsidRDefault="00AE0D0F">
      <w:pPr>
        <w:spacing w:after="0" w:line="600" w:lineRule="auto"/>
        <w:ind w:firstLine="720"/>
        <w:jc w:val="both"/>
        <w:rPr>
          <w:rFonts w:eastAsia="Times New Roman"/>
          <w:color w:val="000000" w:themeColor="text1"/>
          <w:szCs w:val="24"/>
        </w:rPr>
      </w:pPr>
      <w:r w:rsidRPr="00101372">
        <w:rPr>
          <w:rFonts w:eastAsia="Times New Roman"/>
          <w:b/>
          <w:color w:val="000000" w:themeColor="text1"/>
          <w:szCs w:val="24"/>
        </w:rPr>
        <w:t>ΣΤΑΥΡΟΣ ΑΡΑΧΩΒΙΤΗΣ (Υπουργός Αγροτικής Ανάπτυξης και Τροφίμων):</w:t>
      </w:r>
      <w:r>
        <w:rPr>
          <w:rFonts w:eastAsia="Times New Roman"/>
          <w:color w:val="000000" w:themeColor="text1"/>
          <w:szCs w:val="24"/>
        </w:rPr>
        <w:t xml:space="preserve"> Μόλις γίνει η εξέταση… (</w:t>
      </w:r>
      <w:r>
        <w:rPr>
          <w:rFonts w:eastAsia="Times New Roman"/>
          <w:color w:val="000000" w:themeColor="text1"/>
          <w:szCs w:val="24"/>
        </w:rPr>
        <w:t>δ</w:t>
      </w:r>
      <w:r>
        <w:rPr>
          <w:rFonts w:eastAsia="Times New Roman"/>
          <w:color w:val="000000" w:themeColor="text1"/>
          <w:szCs w:val="24"/>
        </w:rPr>
        <w:t xml:space="preserve">εν </w:t>
      </w:r>
      <w:r>
        <w:rPr>
          <w:rFonts w:eastAsia="Times New Roman"/>
          <w:color w:val="000000" w:themeColor="text1"/>
          <w:szCs w:val="24"/>
        </w:rPr>
        <w:t>ακούστηκε)</w:t>
      </w:r>
    </w:p>
    <w:p w14:paraId="2D05F361" w14:textId="77777777" w:rsidR="00237587" w:rsidRDefault="00AE0D0F">
      <w:pPr>
        <w:spacing w:after="0" w:line="600" w:lineRule="auto"/>
        <w:ind w:firstLine="720"/>
        <w:jc w:val="both"/>
        <w:rPr>
          <w:rFonts w:eastAsia="Times New Roman" w:cs="Times New Roman"/>
          <w:szCs w:val="24"/>
        </w:rPr>
      </w:pPr>
      <w:r w:rsidRPr="00101372">
        <w:rPr>
          <w:rFonts w:eastAsia="Times New Roman"/>
          <w:b/>
          <w:color w:val="000000" w:themeColor="text1"/>
          <w:szCs w:val="24"/>
        </w:rPr>
        <w:t>ΠΡΟΕΔΡΕΥΩΝ (Δημήτριος Κρεμαστινός):</w:t>
      </w:r>
      <w:r>
        <w:rPr>
          <w:rFonts w:eastAsia="Times New Roman"/>
          <w:color w:val="000000" w:themeColor="text1"/>
          <w:szCs w:val="24"/>
        </w:rPr>
        <w:t xml:space="preserve"> </w:t>
      </w:r>
      <w:r>
        <w:rPr>
          <w:rFonts w:eastAsia="Times New Roman" w:cs="Times New Roman"/>
          <w:szCs w:val="24"/>
        </w:rPr>
        <w:t xml:space="preserve">Ακολουθεί η έκτη με αριθμό 354/12-2-2019 επίκαιρη ερώτηση </w:t>
      </w:r>
      <w:r>
        <w:rPr>
          <w:rFonts w:eastAsia="Times New Roman"/>
          <w:szCs w:val="24"/>
        </w:rPr>
        <w:t>δε</w:t>
      </w:r>
      <w:r>
        <w:rPr>
          <w:rFonts w:eastAsia="Times New Roman"/>
          <w:szCs w:val="24"/>
        </w:rPr>
        <w:t>ύ</w:t>
      </w:r>
      <w:r>
        <w:rPr>
          <w:rFonts w:eastAsia="Times New Roman"/>
          <w:szCs w:val="24"/>
        </w:rPr>
        <w:t>τ</w:t>
      </w:r>
      <w:r>
        <w:rPr>
          <w:rFonts w:eastAsia="Times New Roman"/>
          <w:szCs w:val="24"/>
        </w:rPr>
        <w:t>ε</w:t>
      </w:r>
      <w:r>
        <w:rPr>
          <w:rFonts w:eastAsia="Times New Roman"/>
          <w:szCs w:val="24"/>
        </w:rPr>
        <w:t xml:space="preserve">ρου κύκλου </w:t>
      </w:r>
      <w:r>
        <w:rPr>
          <w:rFonts w:eastAsia="Times New Roman" w:cs="Times New Roman"/>
          <w:szCs w:val="24"/>
        </w:rPr>
        <w:t xml:space="preserve">του Βουλευτή Αχαΐας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sidRPr="00101372">
        <w:rPr>
          <w:rFonts w:eastAsia="Times New Roman" w:cs="Times New Roman"/>
          <w:bCs/>
          <w:szCs w:val="24"/>
        </w:rPr>
        <w:t xml:space="preserve">Νικολάου Καραθανασόπουλου </w:t>
      </w:r>
      <w:r>
        <w:rPr>
          <w:rFonts w:eastAsia="Times New Roman" w:cs="Times New Roman"/>
          <w:szCs w:val="24"/>
        </w:rPr>
        <w:t>προς τον Υπουργό</w:t>
      </w:r>
      <w:r>
        <w:rPr>
          <w:rFonts w:eastAsia="Times New Roman" w:cs="Times New Roman"/>
          <w:b/>
          <w:bCs/>
          <w:szCs w:val="24"/>
        </w:rPr>
        <w:t xml:space="preserve"> </w:t>
      </w:r>
      <w:r w:rsidRPr="00101372">
        <w:rPr>
          <w:rFonts w:eastAsia="Times New Roman" w:cs="Times New Roman"/>
          <w:bCs/>
          <w:szCs w:val="24"/>
        </w:rPr>
        <w:t xml:space="preserve">Αγροτικής Ανάπτυξης και </w:t>
      </w:r>
      <w:r w:rsidRPr="00101372">
        <w:rPr>
          <w:rFonts w:eastAsia="Times New Roman" w:cs="Times New Roman"/>
          <w:bCs/>
          <w:szCs w:val="24"/>
        </w:rPr>
        <w:t>Τροφίμων</w:t>
      </w:r>
      <w:r>
        <w:rPr>
          <w:rFonts w:eastAsia="Times New Roman" w:cs="Times New Roman"/>
          <w:szCs w:val="24"/>
        </w:rPr>
        <w:t xml:space="preserve"> με θέμα: «Εικόνα κατάρρευσης του αρδευτικού δικτύου του Γενικού Οργανισμού Εγγείων Βελτιώσεων (ΓΟΕΒ) Πηνειού-Αλφειού».</w:t>
      </w:r>
    </w:p>
    <w:p w14:paraId="2D05F36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Παρακαλώ, κύριε Καραθανασόπουλε, έχετε τον λόγο.</w:t>
      </w:r>
    </w:p>
    <w:p w14:paraId="2D05F363" w14:textId="77777777" w:rsidR="00237587" w:rsidRDefault="00AE0D0F">
      <w:pPr>
        <w:spacing w:after="0" w:line="600" w:lineRule="auto"/>
        <w:ind w:firstLine="720"/>
        <w:jc w:val="both"/>
        <w:rPr>
          <w:rFonts w:eastAsia="Times New Roman" w:cs="Times New Roman"/>
          <w:szCs w:val="24"/>
        </w:rPr>
      </w:pPr>
      <w:r w:rsidRPr="00101372">
        <w:rPr>
          <w:rFonts w:eastAsia="Times New Roman" w:cs="Times New Roman"/>
          <w:b/>
          <w:szCs w:val="24"/>
        </w:rPr>
        <w:t>ΝΙΚΟΛΑΟΣ ΚΑΡΑΘΑΝΑΣΟΠΟΥΛΟΣ:</w:t>
      </w:r>
      <w:r>
        <w:rPr>
          <w:rFonts w:eastAsia="Times New Roman" w:cs="Times New Roman"/>
          <w:b/>
          <w:szCs w:val="24"/>
        </w:rPr>
        <w:t xml:space="preserve"> </w:t>
      </w:r>
      <w:r>
        <w:rPr>
          <w:rFonts w:eastAsia="Times New Roman" w:cs="Times New Roman"/>
          <w:szCs w:val="24"/>
        </w:rPr>
        <w:t xml:space="preserve">Ευχαριστώ, κύριε Πρόεδρε. </w:t>
      </w:r>
    </w:p>
    <w:p w14:paraId="2D05F364"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Η </w:t>
      </w:r>
      <w:r w:rsidRPr="00F62D74">
        <w:rPr>
          <w:rFonts w:eastAsia="Times New Roman"/>
          <w:color w:val="000000" w:themeColor="text1"/>
          <w:szCs w:val="24"/>
        </w:rPr>
        <w:t>εικόνα αυτή</w:t>
      </w:r>
      <w:r>
        <w:rPr>
          <w:rFonts w:eastAsia="Times New Roman"/>
          <w:color w:val="000000" w:themeColor="text1"/>
          <w:szCs w:val="24"/>
        </w:rPr>
        <w:t>, β</w:t>
      </w:r>
      <w:r w:rsidRPr="00F62D74">
        <w:rPr>
          <w:rFonts w:eastAsia="Times New Roman"/>
          <w:color w:val="000000" w:themeColor="text1"/>
          <w:szCs w:val="24"/>
        </w:rPr>
        <w:t>εβαίως</w:t>
      </w:r>
      <w:r>
        <w:rPr>
          <w:rFonts w:eastAsia="Times New Roman"/>
          <w:color w:val="000000" w:themeColor="text1"/>
          <w:szCs w:val="24"/>
        </w:rPr>
        <w:t>,</w:t>
      </w:r>
      <w:r w:rsidRPr="00F62D74">
        <w:rPr>
          <w:rFonts w:eastAsia="Times New Roman"/>
          <w:color w:val="000000" w:themeColor="text1"/>
          <w:szCs w:val="24"/>
        </w:rPr>
        <w:t xml:space="preserve"> δ</w:t>
      </w:r>
      <w:r w:rsidRPr="00F62D74">
        <w:rPr>
          <w:rFonts w:eastAsia="Times New Roman"/>
          <w:color w:val="000000" w:themeColor="text1"/>
          <w:szCs w:val="24"/>
        </w:rPr>
        <w:t>εν είναι μία φωτογραφία της στιγμής</w:t>
      </w:r>
      <w:r>
        <w:rPr>
          <w:rFonts w:eastAsia="Times New Roman"/>
          <w:color w:val="000000" w:themeColor="text1"/>
          <w:szCs w:val="24"/>
        </w:rPr>
        <w:t xml:space="preserve"> -ε</w:t>
      </w:r>
      <w:r w:rsidRPr="00F62D74">
        <w:rPr>
          <w:rFonts w:eastAsia="Times New Roman"/>
          <w:color w:val="000000" w:themeColor="text1"/>
          <w:szCs w:val="24"/>
        </w:rPr>
        <w:t>ίναι το διαχρονικό α</w:t>
      </w:r>
      <w:r>
        <w:rPr>
          <w:rFonts w:eastAsia="Times New Roman"/>
          <w:color w:val="000000" w:themeColor="text1"/>
          <w:szCs w:val="24"/>
        </w:rPr>
        <w:t>ίτημα των κυβερνήσεων απέναντι στη φτωχο</w:t>
      </w:r>
      <w:r w:rsidRPr="00F62D74">
        <w:rPr>
          <w:rFonts w:eastAsia="Times New Roman"/>
          <w:color w:val="000000" w:themeColor="text1"/>
          <w:szCs w:val="24"/>
        </w:rPr>
        <w:t>μεσαία αγροτιά</w:t>
      </w:r>
      <w:r>
        <w:rPr>
          <w:rFonts w:eastAsia="Times New Roman"/>
          <w:color w:val="000000" w:themeColor="text1"/>
          <w:szCs w:val="24"/>
        </w:rPr>
        <w:t>-</w:t>
      </w:r>
      <w:r w:rsidRPr="00F62D74">
        <w:rPr>
          <w:rFonts w:eastAsia="Times New Roman"/>
          <w:color w:val="000000" w:themeColor="text1"/>
          <w:szCs w:val="24"/>
        </w:rPr>
        <w:t xml:space="preserve"> ούτε</w:t>
      </w:r>
      <w:r>
        <w:rPr>
          <w:rFonts w:eastAsia="Times New Roman"/>
          <w:color w:val="000000" w:themeColor="text1"/>
          <w:szCs w:val="24"/>
        </w:rPr>
        <w:t>, β</w:t>
      </w:r>
      <w:r w:rsidRPr="00F62D74">
        <w:rPr>
          <w:rFonts w:eastAsia="Times New Roman"/>
          <w:color w:val="000000" w:themeColor="text1"/>
          <w:szCs w:val="24"/>
        </w:rPr>
        <w:t>εβαίως</w:t>
      </w:r>
      <w:r>
        <w:rPr>
          <w:rFonts w:eastAsia="Times New Roman"/>
          <w:color w:val="000000" w:themeColor="text1"/>
          <w:szCs w:val="24"/>
        </w:rPr>
        <w:t>,</w:t>
      </w:r>
      <w:r w:rsidRPr="00F62D74">
        <w:rPr>
          <w:rFonts w:eastAsia="Times New Roman"/>
          <w:color w:val="000000" w:themeColor="text1"/>
          <w:szCs w:val="24"/>
        </w:rPr>
        <w:t xml:space="preserve"> αφορά </w:t>
      </w:r>
      <w:r>
        <w:rPr>
          <w:rFonts w:eastAsia="Times New Roman"/>
          <w:color w:val="000000" w:themeColor="text1"/>
          <w:szCs w:val="24"/>
        </w:rPr>
        <w:t xml:space="preserve">απλά </w:t>
      </w:r>
      <w:r w:rsidRPr="00F62D74">
        <w:rPr>
          <w:rFonts w:eastAsia="Times New Roman"/>
          <w:color w:val="000000" w:themeColor="text1"/>
          <w:szCs w:val="24"/>
        </w:rPr>
        <w:t>και μόνο ένα</w:t>
      </w:r>
      <w:r>
        <w:rPr>
          <w:rFonts w:eastAsia="Times New Roman"/>
          <w:color w:val="000000" w:themeColor="text1"/>
          <w:szCs w:val="24"/>
        </w:rPr>
        <w:t>ν</w:t>
      </w:r>
      <w:r w:rsidRPr="00F62D74">
        <w:rPr>
          <w:rFonts w:eastAsia="Times New Roman"/>
          <w:color w:val="000000" w:themeColor="text1"/>
          <w:szCs w:val="24"/>
        </w:rPr>
        <w:t xml:space="preserve"> συγκεκριμένο ΓΟΕΒ</w:t>
      </w:r>
      <w:r>
        <w:rPr>
          <w:rFonts w:eastAsia="Times New Roman"/>
          <w:color w:val="000000" w:themeColor="text1"/>
          <w:szCs w:val="24"/>
        </w:rPr>
        <w:t>, τον ΓΟΕΒ Πηνειού-Α</w:t>
      </w:r>
      <w:r w:rsidRPr="00F62D74">
        <w:rPr>
          <w:rFonts w:eastAsia="Times New Roman"/>
          <w:color w:val="000000" w:themeColor="text1"/>
          <w:szCs w:val="24"/>
        </w:rPr>
        <w:t>λφειού</w:t>
      </w:r>
      <w:r>
        <w:rPr>
          <w:rFonts w:eastAsia="Times New Roman"/>
          <w:color w:val="000000" w:themeColor="text1"/>
          <w:szCs w:val="24"/>
        </w:rPr>
        <w:t>. Παρεμφερή προβλήματα συναντάμε σ</w:t>
      </w:r>
      <w:r w:rsidRPr="00F62D74">
        <w:rPr>
          <w:rFonts w:eastAsia="Times New Roman"/>
          <w:color w:val="000000" w:themeColor="text1"/>
          <w:szCs w:val="24"/>
        </w:rPr>
        <w:t xml:space="preserve">χεδόν στο σύνολο των </w:t>
      </w:r>
      <w:r>
        <w:rPr>
          <w:rFonts w:eastAsia="Times New Roman"/>
          <w:color w:val="000000" w:themeColor="text1"/>
          <w:szCs w:val="24"/>
        </w:rPr>
        <w:t>ΓΟΕΒ</w:t>
      </w:r>
      <w:r>
        <w:rPr>
          <w:rFonts w:eastAsia="Times New Roman"/>
          <w:color w:val="000000" w:themeColor="text1"/>
          <w:szCs w:val="24"/>
        </w:rPr>
        <w:t>.</w:t>
      </w:r>
    </w:p>
    <w:p w14:paraId="2D05F365"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Ποιο είναι, λ</w:t>
      </w:r>
      <w:r w:rsidRPr="00F62D74">
        <w:rPr>
          <w:rFonts w:eastAsia="Times New Roman"/>
          <w:color w:val="000000" w:themeColor="text1"/>
          <w:szCs w:val="24"/>
        </w:rPr>
        <w:t>οιπόν</w:t>
      </w:r>
      <w:r>
        <w:rPr>
          <w:rFonts w:eastAsia="Times New Roman"/>
          <w:color w:val="000000" w:themeColor="text1"/>
          <w:szCs w:val="24"/>
        </w:rPr>
        <w:t>,</w:t>
      </w:r>
      <w:r w:rsidRPr="00F62D74">
        <w:rPr>
          <w:rFonts w:eastAsia="Times New Roman"/>
          <w:color w:val="000000" w:themeColor="text1"/>
          <w:szCs w:val="24"/>
        </w:rPr>
        <w:t xml:space="preserve"> το πρόβλημα στο</w:t>
      </w:r>
      <w:r>
        <w:rPr>
          <w:rFonts w:eastAsia="Times New Roman"/>
          <w:color w:val="000000" w:themeColor="text1"/>
          <w:szCs w:val="24"/>
        </w:rPr>
        <w:t>ν</w:t>
      </w:r>
      <w:r w:rsidRPr="00F62D74">
        <w:rPr>
          <w:rFonts w:eastAsia="Times New Roman"/>
          <w:color w:val="000000" w:themeColor="text1"/>
          <w:szCs w:val="24"/>
        </w:rPr>
        <w:t xml:space="preserve"> </w:t>
      </w:r>
      <w:r>
        <w:rPr>
          <w:rFonts w:eastAsia="Times New Roman"/>
          <w:color w:val="000000" w:themeColor="text1"/>
          <w:szCs w:val="24"/>
        </w:rPr>
        <w:t xml:space="preserve">ΓΟΕΒ </w:t>
      </w:r>
      <w:r w:rsidRPr="00F62D74">
        <w:rPr>
          <w:rFonts w:eastAsia="Times New Roman"/>
          <w:color w:val="000000" w:themeColor="text1"/>
          <w:szCs w:val="24"/>
        </w:rPr>
        <w:t xml:space="preserve"> </w:t>
      </w:r>
      <w:r>
        <w:rPr>
          <w:rFonts w:eastAsia="Times New Roman"/>
          <w:color w:val="000000" w:themeColor="text1"/>
          <w:szCs w:val="24"/>
        </w:rPr>
        <w:t>Πηνειού-Αλφειού</w:t>
      </w:r>
      <w:r w:rsidRPr="00F62D74">
        <w:rPr>
          <w:rFonts w:eastAsia="Times New Roman"/>
          <w:color w:val="000000" w:themeColor="text1"/>
          <w:szCs w:val="24"/>
        </w:rPr>
        <w:t xml:space="preserve"> </w:t>
      </w:r>
      <w:r>
        <w:rPr>
          <w:rFonts w:eastAsia="Times New Roman"/>
          <w:color w:val="000000" w:themeColor="text1"/>
          <w:szCs w:val="24"/>
        </w:rPr>
        <w:t>στον Νομό Ηλείας; Το πρόβλημα ε</w:t>
      </w:r>
      <w:r w:rsidRPr="00F62D74">
        <w:rPr>
          <w:rFonts w:eastAsia="Times New Roman"/>
          <w:color w:val="000000" w:themeColor="text1"/>
          <w:szCs w:val="24"/>
        </w:rPr>
        <w:t>ί</w:t>
      </w:r>
      <w:r>
        <w:rPr>
          <w:rFonts w:eastAsia="Times New Roman"/>
          <w:color w:val="000000" w:themeColor="text1"/>
          <w:szCs w:val="24"/>
        </w:rPr>
        <w:t>ναι ότι στο αντλιοστάσιο του Επιτά</w:t>
      </w:r>
      <w:r w:rsidRPr="00F62D74">
        <w:rPr>
          <w:rFonts w:eastAsia="Times New Roman"/>
          <w:color w:val="000000" w:themeColor="text1"/>
          <w:szCs w:val="24"/>
        </w:rPr>
        <w:t>λ</w:t>
      </w:r>
      <w:r>
        <w:rPr>
          <w:rFonts w:eastAsia="Times New Roman"/>
          <w:color w:val="000000" w:themeColor="text1"/>
          <w:szCs w:val="24"/>
        </w:rPr>
        <w:t>ι</w:t>
      </w:r>
      <w:r w:rsidRPr="00F62D74">
        <w:rPr>
          <w:rFonts w:eastAsia="Times New Roman"/>
          <w:color w:val="000000" w:themeColor="text1"/>
          <w:szCs w:val="24"/>
        </w:rPr>
        <w:t xml:space="preserve">ου από </w:t>
      </w:r>
      <w:r>
        <w:rPr>
          <w:rFonts w:eastAsia="Times New Roman"/>
          <w:color w:val="000000" w:themeColor="text1"/>
          <w:szCs w:val="24"/>
        </w:rPr>
        <w:t xml:space="preserve">τις πέντε κεντρικές αντλίες λειτουργεί </w:t>
      </w:r>
      <w:r w:rsidRPr="00F62D74">
        <w:rPr>
          <w:rFonts w:eastAsia="Times New Roman"/>
          <w:color w:val="000000" w:themeColor="text1"/>
          <w:szCs w:val="24"/>
        </w:rPr>
        <w:t>μόνο η μ</w:t>
      </w:r>
      <w:r>
        <w:rPr>
          <w:rFonts w:eastAsia="Times New Roman"/>
          <w:color w:val="000000" w:themeColor="text1"/>
          <w:szCs w:val="24"/>
        </w:rPr>
        <w:t>ια, όπως και στο αντλιοστάσιο του Κ</w:t>
      </w:r>
      <w:r w:rsidRPr="00F62D74">
        <w:rPr>
          <w:rFonts w:eastAsia="Times New Roman"/>
          <w:color w:val="000000" w:themeColor="text1"/>
          <w:szCs w:val="24"/>
        </w:rPr>
        <w:t>αβουρίου</w:t>
      </w:r>
      <w:r>
        <w:rPr>
          <w:rFonts w:eastAsia="Times New Roman"/>
          <w:color w:val="000000" w:themeColor="text1"/>
          <w:szCs w:val="24"/>
        </w:rPr>
        <w:t xml:space="preserve"> όπου</w:t>
      </w:r>
      <w:r w:rsidRPr="00F62D74">
        <w:rPr>
          <w:rFonts w:eastAsia="Times New Roman"/>
          <w:color w:val="000000" w:themeColor="text1"/>
          <w:szCs w:val="24"/>
        </w:rPr>
        <w:t xml:space="preserve"> </w:t>
      </w:r>
      <w:r>
        <w:rPr>
          <w:rFonts w:eastAsia="Times New Roman"/>
          <w:color w:val="000000" w:themeColor="text1"/>
          <w:szCs w:val="24"/>
        </w:rPr>
        <w:t>πάλι</w:t>
      </w:r>
      <w:r w:rsidRPr="00F62D74">
        <w:rPr>
          <w:rFonts w:eastAsia="Times New Roman"/>
          <w:color w:val="000000" w:themeColor="text1"/>
          <w:szCs w:val="24"/>
        </w:rPr>
        <w:t xml:space="preserve"> </w:t>
      </w:r>
      <w:r>
        <w:rPr>
          <w:rFonts w:eastAsia="Times New Roman"/>
          <w:color w:val="000000" w:themeColor="text1"/>
          <w:szCs w:val="24"/>
        </w:rPr>
        <w:t xml:space="preserve">λειτουργεί μόνο η </w:t>
      </w:r>
      <w:r w:rsidRPr="00F62D74">
        <w:rPr>
          <w:rFonts w:eastAsia="Times New Roman"/>
          <w:color w:val="000000" w:themeColor="text1"/>
          <w:szCs w:val="24"/>
        </w:rPr>
        <w:t>μία αντλία</w:t>
      </w:r>
      <w:r>
        <w:rPr>
          <w:rFonts w:eastAsia="Times New Roman"/>
          <w:color w:val="000000" w:themeColor="text1"/>
          <w:szCs w:val="24"/>
        </w:rPr>
        <w:t>,</w:t>
      </w:r>
      <w:r w:rsidRPr="00F62D74">
        <w:rPr>
          <w:rFonts w:eastAsia="Times New Roman"/>
          <w:color w:val="000000" w:themeColor="text1"/>
          <w:szCs w:val="24"/>
        </w:rPr>
        <w:t xml:space="preserve"> με συνέπεια να υπάρχει ο κίνδυνος της κατάρρευσης λόγω της συνεχούς λειτουργίας τους και της </w:t>
      </w:r>
      <w:r>
        <w:rPr>
          <w:rFonts w:eastAsia="Times New Roman"/>
          <w:color w:val="000000" w:themeColor="text1"/>
          <w:szCs w:val="24"/>
        </w:rPr>
        <w:t>ελλιπούς</w:t>
      </w:r>
      <w:r w:rsidRPr="00F62D74">
        <w:rPr>
          <w:rFonts w:eastAsia="Times New Roman"/>
          <w:color w:val="000000" w:themeColor="text1"/>
          <w:szCs w:val="24"/>
        </w:rPr>
        <w:t xml:space="preserve"> συντήρησής </w:t>
      </w:r>
      <w:r>
        <w:rPr>
          <w:rFonts w:eastAsia="Times New Roman"/>
          <w:color w:val="000000" w:themeColor="text1"/>
          <w:szCs w:val="24"/>
        </w:rPr>
        <w:t>τους.</w:t>
      </w:r>
    </w:p>
    <w:p w14:paraId="2D05F366"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Ο</w:t>
      </w:r>
      <w:r w:rsidRPr="00F62D74">
        <w:rPr>
          <w:rFonts w:eastAsia="Times New Roman"/>
          <w:color w:val="000000" w:themeColor="text1"/>
          <w:szCs w:val="24"/>
        </w:rPr>
        <w:t>ι επιπτώσεις από μ</w:t>
      </w:r>
      <w:r>
        <w:rPr>
          <w:rFonts w:eastAsia="Times New Roman"/>
          <w:color w:val="000000" w:themeColor="text1"/>
          <w:szCs w:val="24"/>
        </w:rPr>
        <w:t>ι</w:t>
      </w:r>
      <w:r w:rsidRPr="00F62D74">
        <w:rPr>
          <w:rFonts w:eastAsia="Times New Roman"/>
          <w:color w:val="000000" w:themeColor="text1"/>
          <w:szCs w:val="24"/>
        </w:rPr>
        <w:t xml:space="preserve">α τέτοια </w:t>
      </w:r>
      <w:r>
        <w:rPr>
          <w:rFonts w:eastAsia="Times New Roman"/>
          <w:color w:val="000000" w:themeColor="text1"/>
          <w:szCs w:val="24"/>
        </w:rPr>
        <w:t>εξέλιξη, β</w:t>
      </w:r>
      <w:r w:rsidRPr="00F62D74">
        <w:rPr>
          <w:rFonts w:eastAsia="Times New Roman"/>
          <w:color w:val="000000" w:themeColor="text1"/>
          <w:szCs w:val="24"/>
        </w:rPr>
        <w:t>εβαίως</w:t>
      </w:r>
      <w:r>
        <w:rPr>
          <w:rFonts w:eastAsia="Times New Roman"/>
          <w:color w:val="000000" w:themeColor="text1"/>
          <w:szCs w:val="24"/>
        </w:rPr>
        <w:t>,</w:t>
      </w:r>
      <w:r w:rsidRPr="00F62D74">
        <w:rPr>
          <w:rFonts w:eastAsia="Times New Roman"/>
          <w:color w:val="000000" w:themeColor="text1"/>
          <w:szCs w:val="24"/>
        </w:rPr>
        <w:t xml:space="preserve"> είναι καταστροφικές</w:t>
      </w:r>
      <w:r>
        <w:rPr>
          <w:rFonts w:eastAsia="Times New Roman"/>
          <w:color w:val="000000" w:themeColor="text1"/>
          <w:szCs w:val="24"/>
        </w:rPr>
        <w:t xml:space="preserve"> -δηλαδή της κατάρρευσης του ΓΟΕΒ</w:t>
      </w:r>
      <w:r w:rsidRPr="00F62D74">
        <w:rPr>
          <w:rFonts w:eastAsia="Times New Roman"/>
          <w:color w:val="000000" w:themeColor="text1"/>
          <w:szCs w:val="24"/>
        </w:rPr>
        <w:t xml:space="preserve"> </w:t>
      </w:r>
      <w:r>
        <w:rPr>
          <w:rFonts w:eastAsia="Times New Roman" w:cs="Times New Roman"/>
          <w:szCs w:val="24"/>
        </w:rPr>
        <w:t>Πηνειού-Αλ</w:t>
      </w:r>
      <w:r>
        <w:rPr>
          <w:rFonts w:eastAsia="Times New Roman" w:cs="Times New Roman"/>
          <w:szCs w:val="24"/>
        </w:rPr>
        <w:lastRenderedPageBreak/>
        <w:t xml:space="preserve">φειού </w:t>
      </w:r>
      <w:r w:rsidRPr="00F62D74">
        <w:rPr>
          <w:rFonts w:eastAsia="Times New Roman"/>
          <w:color w:val="000000" w:themeColor="text1"/>
          <w:szCs w:val="24"/>
        </w:rPr>
        <w:t>και των α</w:t>
      </w:r>
      <w:r w:rsidRPr="00F62D74">
        <w:rPr>
          <w:rFonts w:eastAsia="Times New Roman"/>
          <w:color w:val="000000" w:themeColor="text1"/>
          <w:szCs w:val="24"/>
        </w:rPr>
        <w:t>ντλιοστασίων αυτών</w:t>
      </w:r>
      <w:r>
        <w:rPr>
          <w:rFonts w:eastAsia="Times New Roman"/>
          <w:color w:val="000000" w:themeColor="text1"/>
          <w:szCs w:val="24"/>
        </w:rPr>
        <w:t>-</w:t>
      </w:r>
      <w:r w:rsidRPr="00F62D74">
        <w:rPr>
          <w:rFonts w:eastAsia="Times New Roman"/>
          <w:color w:val="000000" w:themeColor="text1"/>
          <w:szCs w:val="24"/>
        </w:rPr>
        <w:t xml:space="preserve"> </w:t>
      </w:r>
      <w:r>
        <w:rPr>
          <w:rFonts w:eastAsia="Times New Roman"/>
          <w:color w:val="000000" w:themeColor="text1"/>
          <w:szCs w:val="24"/>
        </w:rPr>
        <w:t xml:space="preserve">τόσο για </w:t>
      </w:r>
      <w:r w:rsidRPr="00F62D74">
        <w:rPr>
          <w:rFonts w:eastAsia="Times New Roman"/>
          <w:color w:val="000000" w:themeColor="text1"/>
          <w:szCs w:val="24"/>
        </w:rPr>
        <w:t xml:space="preserve">τις καλλιεργούμενες εκτάσεις </w:t>
      </w:r>
      <w:r>
        <w:rPr>
          <w:rFonts w:eastAsia="Times New Roman"/>
          <w:color w:val="000000" w:themeColor="text1"/>
          <w:szCs w:val="24"/>
        </w:rPr>
        <w:t>όσο και για την πόλη του Π</w:t>
      </w:r>
      <w:r w:rsidRPr="00F62D74">
        <w:rPr>
          <w:rFonts w:eastAsia="Times New Roman"/>
          <w:color w:val="000000" w:themeColor="text1"/>
          <w:szCs w:val="24"/>
        </w:rPr>
        <w:t>ύργου και τον κίνδυνο πλημμύρας που μπορεί να εκδηλωθεί</w:t>
      </w:r>
      <w:r>
        <w:rPr>
          <w:rFonts w:eastAsia="Times New Roman"/>
          <w:color w:val="000000" w:themeColor="text1"/>
          <w:szCs w:val="24"/>
        </w:rPr>
        <w:t>.</w:t>
      </w:r>
    </w:p>
    <w:p w14:paraId="2D05F367"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Όμως </w:t>
      </w:r>
      <w:r w:rsidRPr="00F62D74">
        <w:rPr>
          <w:rFonts w:eastAsia="Times New Roman"/>
          <w:color w:val="000000" w:themeColor="text1"/>
          <w:szCs w:val="24"/>
        </w:rPr>
        <w:t xml:space="preserve">συνολικά και τα άλλα αρδευτικά </w:t>
      </w:r>
      <w:r>
        <w:rPr>
          <w:rFonts w:eastAsia="Times New Roman"/>
          <w:color w:val="000000" w:themeColor="text1"/>
          <w:szCs w:val="24"/>
        </w:rPr>
        <w:t>αντ</w:t>
      </w:r>
      <w:r w:rsidRPr="00F62D74">
        <w:rPr>
          <w:rFonts w:eastAsia="Times New Roman"/>
          <w:color w:val="000000" w:themeColor="text1"/>
          <w:szCs w:val="24"/>
        </w:rPr>
        <w:t xml:space="preserve">λιοστάσια είτε έχουν καμένους κινητήρες είτε έχουν διαλυμένες </w:t>
      </w:r>
      <w:r>
        <w:rPr>
          <w:rFonts w:eastAsia="Times New Roman"/>
          <w:color w:val="000000" w:themeColor="text1"/>
          <w:szCs w:val="24"/>
        </w:rPr>
        <w:t xml:space="preserve">αντλίες </w:t>
      </w:r>
      <w:r w:rsidRPr="00F62D74">
        <w:rPr>
          <w:rFonts w:eastAsia="Times New Roman"/>
          <w:color w:val="000000" w:themeColor="text1"/>
          <w:szCs w:val="24"/>
        </w:rPr>
        <w:t>που χρ</w:t>
      </w:r>
      <w:r w:rsidRPr="00F62D74">
        <w:rPr>
          <w:rFonts w:eastAsia="Times New Roman"/>
          <w:color w:val="000000" w:themeColor="text1"/>
          <w:szCs w:val="24"/>
        </w:rPr>
        <w:t>ειάζονται άμεση επισκευή</w:t>
      </w:r>
      <w:r>
        <w:rPr>
          <w:rFonts w:eastAsia="Times New Roman"/>
          <w:color w:val="000000" w:themeColor="text1"/>
          <w:szCs w:val="24"/>
        </w:rPr>
        <w:t>.</w:t>
      </w:r>
    </w:p>
    <w:p w14:paraId="2D05F368"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Ό</w:t>
      </w:r>
      <w:r w:rsidRPr="00F62D74">
        <w:rPr>
          <w:rFonts w:eastAsia="Times New Roman"/>
          <w:color w:val="000000" w:themeColor="text1"/>
          <w:szCs w:val="24"/>
        </w:rPr>
        <w:t>λο αυτό είναι</w:t>
      </w:r>
      <w:r>
        <w:rPr>
          <w:rFonts w:eastAsia="Times New Roman"/>
          <w:color w:val="000000" w:themeColor="text1"/>
          <w:szCs w:val="24"/>
        </w:rPr>
        <w:t>, β</w:t>
      </w:r>
      <w:r w:rsidRPr="00F62D74">
        <w:rPr>
          <w:rFonts w:eastAsia="Times New Roman"/>
          <w:color w:val="000000" w:themeColor="text1"/>
          <w:szCs w:val="24"/>
        </w:rPr>
        <w:t>εβαίως</w:t>
      </w:r>
      <w:r>
        <w:rPr>
          <w:rFonts w:eastAsia="Times New Roman"/>
          <w:color w:val="000000" w:themeColor="text1"/>
          <w:szCs w:val="24"/>
        </w:rPr>
        <w:t>,</w:t>
      </w:r>
      <w:r w:rsidRPr="00F62D74">
        <w:rPr>
          <w:rFonts w:eastAsia="Times New Roman"/>
          <w:color w:val="000000" w:themeColor="text1"/>
          <w:szCs w:val="24"/>
        </w:rPr>
        <w:t xml:space="preserve"> αποτέλεσμα μιας λογικής και </w:t>
      </w:r>
      <w:r>
        <w:rPr>
          <w:rFonts w:eastAsia="Times New Roman"/>
          <w:color w:val="000000" w:themeColor="text1"/>
          <w:szCs w:val="24"/>
        </w:rPr>
        <w:t xml:space="preserve">μιας </w:t>
      </w:r>
      <w:r w:rsidRPr="00F62D74">
        <w:rPr>
          <w:rFonts w:eastAsia="Times New Roman"/>
          <w:color w:val="000000" w:themeColor="text1"/>
          <w:szCs w:val="24"/>
        </w:rPr>
        <w:t>φιλοσοφίας ότι το νερό πρέπει να είναι ακριβό για τους αγρότες στο πλαίσιο της ανταποδοτικότητας</w:t>
      </w:r>
      <w:r>
        <w:rPr>
          <w:rFonts w:eastAsia="Times New Roman"/>
          <w:color w:val="000000" w:themeColor="text1"/>
          <w:szCs w:val="24"/>
        </w:rPr>
        <w:t>.</w:t>
      </w:r>
    </w:p>
    <w:p w14:paraId="2D05F369"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Τ</w:t>
      </w:r>
      <w:r w:rsidRPr="00F62D74">
        <w:rPr>
          <w:rFonts w:eastAsia="Times New Roman"/>
          <w:color w:val="000000" w:themeColor="text1"/>
          <w:szCs w:val="24"/>
        </w:rPr>
        <w:t>α δυσβάσταχτα τέλ</w:t>
      </w:r>
      <w:r>
        <w:rPr>
          <w:rFonts w:eastAsia="Times New Roman"/>
          <w:color w:val="000000" w:themeColor="text1"/>
          <w:szCs w:val="24"/>
        </w:rPr>
        <w:t xml:space="preserve">η για </w:t>
      </w:r>
      <w:r w:rsidRPr="00F62D74">
        <w:rPr>
          <w:rFonts w:eastAsia="Times New Roman"/>
          <w:color w:val="000000" w:themeColor="text1"/>
          <w:szCs w:val="24"/>
        </w:rPr>
        <w:t xml:space="preserve">τη χρήση του νερού </w:t>
      </w:r>
      <w:r>
        <w:rPr>
          <w:rFonts w:eastAsia="Times New Roman"/>
          <w:color w:val="000000" w:themeColor="text1"/>
          <w:szCs w:val="24"/>
        </w:rPr>
        <w:t xml:space="preserve">που </w:t>
      </w:r>
      <w:r w:rsidRPr="00F62D74">
        <w:rPr>
          <w:rFonts w:eastAsia="Times New Roman"/>
          <w:color w:val="000000" w:themeColor="text1"/>
          <w:szCs w:val="24"/>
        </w:rPr>
        <w:t>επιβάλλονται στους αγρότες</w:t>
      </w:r>
      <w:r>
        <w:rPr>
          <w:rFonts w:eastAsia="Times New Roman"/>
          <w:color w:val="000000" w:themeColor="text1"/>
          <w:szCs w:val="24"/>
        </w:rPr>
        <w:t>,</w:t>
      </w:r>
      <w:r w:rsidRPr="00F62D74">
        <w:rPr>
          <w:rFonts w:eastAsia="Times New Roman"/>
          <w:color w:val="000000" w:themeColor="text1"/>
          <w:szCs w:val="24"/>
        </w:rPr>
        <w:t xml:space="preserve"> έχουν ως αποτέλεσμα συνολικά </w:t>
      </w:r>
      <w:r>
        <w:rPr>
          <w:rFonts w:eastAsia="Times New Roman"/>
          <w:color w:val="000000" w:themeColor="text1"/>
          <w:szCs w:val="24"/>
        </w:rPr>
        <w:t>οι ΓΟΕΒ</w:t>
      </w:r>
      <w:r w:rsidRPr="00F62D74">
        <w:rPr>
          <w:rFonts w:eastAsia="Times New Roman"/>
          <w:color w:val="000000" w:themeColor="text1"/>
          <w:szCs w:val="24"/>
        </w:rPr>
        <w:t xml:space="preserve"> να παραμένουν χωρίς συντήρηση και να</w:t>
      </w:r>
      <w:r>
        <w:rPr>
          <w:rFonts w:eastAsia="Times New Roman"/>
          <w:color w:val="000000" w:themeColor="text1"/>
          <w:szCs w:val="24"/>
        </w:rPr>
        <w:t xml:space="preserve"> τίθεται συνολικά σε κίνδυνο η </w:t>
      </w:r>
      <w:r w:rsidRPr="00F62D74">
        <w:rPr>
          <w:rFonts w:eastAsia="Times New Roman"/>
          <w:color w:val="000000" w:themeColor="text1"/>
          <w:szCs w:val="24"/>
        </w:rPr>
        <w:t xml:space="preserve">λειτουργία </w:t>
      </w:r>
      <w:r>
        <w:rPr>
          <w:rFonts w:eastAsia="Times New Roman"/>
          <w:color w:val="000000" w:themeColor="text1"/>
          <w:szCs w:val="24"/>
        </w:rPr>
        <w:t>τους.</w:t>
      </w:r>
    </w:p>
    <w:p w14:paraId="2D05F36A"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Όμως π</w:t>
      </w:r>
      <w:r w:rsidRPr="00A256BE">
        <w:rPr>
          <w:rFonts w:eastAsia="Times New Roman"/>
          <w:color w:val="212121"/>
          <w:szCs w:val="24"/>
        </w:rPr>
        <w:t xml:space="preserve">έρα από αυτό </w:t>
      </w:r>
      <w:r>
        <w:rPr>
          <w:rFonts w:eastAsia="Times New Roman"/>
          <w:color w:val="212121"/>
          <w:szCs w:val="24"/>
        </w:rPr>
        <w:t>τ</w:t>
      </w:r>
      <w:r w:rsidRPr="00A256BE">
        <w:rPr>
          <w:rFonts w:eastAsia="Times New Roman"/>
          <w:color w:val="212121"/>
          <w:szCs w:val="24"/>
        </w:rPr>
        <w:t xml:space="preserve">η λειτουργία </w:t>
      </w:r>
      <w:r>
        <w:rPr>
          <w:rFonts w:eastAsia="Times New Roman"/>
          <w:color w:val="212121"/>
          <w:szCs w:val="24"/>
        </w:rPr>
        <w:t>των ΓΟΕΒ</w:t>
      </w:r>
      <w:r w:rsidRPr="00A256BE">
        <w:rPr>
          <w:rFonts w:eastAsia="Times New Roman"/>
          <w:color w:val="212121"/>
          <w:szCs w:val="24"/>
        </w:rPr>
        <w:t xml:space="preserve"> υπάρχουν και οι </w:t>
      </w:r>
      <w:r>
        <w:rPr>
          <w:rFonts w:eastAsia="Times New Roman"/>
          <w:color w:val="212121"/>
          <w:szCs w:val="24"/>
        </w:rPr>
        <w:t>σαράντα</w:t>
      </w:r>
      <w:r w:rsidRPr="00A256BE">
        <w:rPr>
          <w:rFonts w:eastAsia="Times New Roman"/>
          <w:color w:val="212121"/>
          <w:szCs w:val="24"/>
        </w:rPr>
        <w:t xml:space="preserve"> εργαζόμενοι</w:t>
      </w:r>
      <w:r>
        <w:rPr>
          <w:rFonts w:eastAsia="Times New Roman"/>
          <w:color w:val="212121"/>
          <w:szCs w:val="24"/>
        </w:rPr>
        <w:t>, οι οποίοι παραμένουν απλήρωτοι</w:t>
      </w:r>
      <w:r w:rsidRPr="00A256BE">
        <w:rPr>
          <w:rFonts w:eastAsia="Times New Roman"/>
          <w:color w:val="212121"/>
          <w:szCs w:val="24"/>
        </w:rPr>
        <w:t xml:space="preserve"> από το καλοκαίρι</w:t>
      </w:r>
      <w:r>
        <w:rPr>
          <w:rFonts w:eastAsia="Times New Roman"/>
          <w:color w:val="212121"/>
          <w:szCs w:val="24"/>
        </w:rPr>
        <w:t>, κ</w:t>
      </w:r>
      <w:r w:rsidRPr="00A256BE">
        <w:rPr>
          <w:rFonts w:eastAsia="Times New Roman"/>
          <w:color w:val="212121"/>
          <w:szCs w:val="24"/>
        </w:rPr>
        <w:t xml:space="preserve">ύριε </w:t>
      </w:r>
      <w:r w:rsidRPr="00A256BE">
        <w:rPr>
          <w:rFonts w:eastAsia="Times New Roman"/>
          <w:color w:val="212121"/>
          <w:szCs w:val="24"/>
        </w:rPr>
        <w:t>Υπουργέ</w:t>
      </w:r>
      <w:r>
        <w:rPr>
          <w:rFonts w:eastAsia="Times New Roman"/>
          <w:color w:val="212121"/>
          <w:szCs w:val="24"/>
        </w:rPr>
        <w:t>,</w:t>
      </w:r>
      <w:r w:rsidRPr="00A256BE">
        <w:rPr>
          <w:rFonts w:eastAsia="Times New Roman"/>
          <w:color w:val="212121"/>
          <w:szCs w:val="24"/>
        </w:rPr>
        <w:t xml:space="preserve"> χωρίς να μπορούν να α</w:t>
      </w:r>
      <w:r>
        <w:rPr>
          <w:rFonts w:eastAsia="Times New Roman"/>
          <w:color w:val="212121"/>
          <w:szCs w:val="24"/>
        </w:rPr>
        <w:t>ντιμετωπίσουν β</w:t>
      </w:r>
      <w:r w:rsidRPr="00A256BE">
        <w:rPr>
          <w:rFonts w:eastAsia="Times New Roman"/>
          <w:color w:val="212121"/>
          <w:szCs w:val="24"/>
        </w:rPr>
        <w:t>ασικά ζητήματα διαβίωσης</w:t>
      </w:r>
      <w:r>
        <w:rPr>
          <w:rFonts w:eastAsia="Times New Roman"/>
          <w:color w:val="212121"/>
          <w:szCs w:val="24"/>
        </w:rPr>
        <w:t>.</w:t>
      </w:r>
    </w:p>
    <w:p w14:paraId="2D05F36B"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sidRPr="00A256BE">
        <w:rPr>
          <w:rFonts w:eastAsia="Times New Roman"/>
          <w:color w:val="212121"/>
          <w:szCs w:val="24"/>
        </w:rPr>
        <w:lastRenderedPageBreak/>
        <w:t>Έτσι</w:t>
      </w:r>
      <w:r>
        <w:rPr>
          <w:rFonts w:eastAsia="Times New Roman"/>
          <w:color w:val="212121"/>
          <w:szCs w:val="24"/>
        </w:rPr>
        <w:t>,</w:t>
      </w:r>
      <w:r w:rsidRPr="00A256BE">
        <w:rPr>
          <w:rFonts w:eastAsia="Times New Roman"/>
          <w:color w:val="212121"/>
          <w:szCs w:val="24"/>
        </w:rPr>
        <w:t xml:space="preserve"> λοιπόν</w:t>
      </w:r>
      <w:r>
        <w:rPr>
          <w:rFonts w:eastAsia="Times New Roman"/>
          <w:color w:val="212121"/>
          <w:szCs w:val="24"/>
        </w:rPr>
        <w:t>,</w:t>
      </w:r>
      <w:r w:rsidRPr="00A256BE">
        <w:rPr>
          <w:rFonts w:eastAsia="Times New Roman"/>
          <w:color w:val="212121"/>
          <w:szCs w:val="24"/>
        </w:rPr>
        <w:t xml:space="preserve"> η ερώτηση αφορά τόσο</w:t>
      </w:r>
      <w:r>
        <w:rPr>
          <w:rFonts w:eastAsia="Times New Roman"/>
          <w:color w:val="212121"/>
          <w:szCs w:val="24"/>
        </w:rPr>
        <w:t xml:space="preserve"> το</w:t>
      </w:r>
      <w:r w:rsidRPr="00A256BE">
        <w:rPr>
          <w:rFonts w:eastAsia="Times New Roman"/>
          <w:color w:val="212121"/>
          <w:szCs w:val="24"/>
        </w:rPr>
        <w:t xml:space="preserve"> </w:t>
      </w:r>
      <w:r>
        <w:rPr>
          <w:rFonts w:eastAsia="Times New Roman"/>
          <w:color w:val="212121"/>
          <w:szCs w:val="24"/>
        </w:rPr>
        <w:t>τι θα κάνει η Κ</w:t>
      </w:r>
      <w:r w:rsidRPr="00A256BE">
        <w:rPr>
          <w:rFonts w:eastAsia="Times New Roman"/>
          <w:color w:val="212121"/>
          <w:szCs w:val="24"/>
        </w:rPr>
        <w:t>υβέρνηση για την άμεση καταβολή των δεδουλευμένων στους εργαζόμενους</w:t>
      </w:r>
      <w:r>
        <w:rPr>
          <w:rFonts w:eastAsia="Times New Roman"/>
          <w:color w:val="212121"/>
          <w:szCs w:val="24"/>
        </w:rPr>
        <w:t>,</w:t>
      </w:r>
      <w:r w:rsidRPr="00A256BE">
        <w:rPr>
          <w:rFonts w:eastAsia="Times New Roman"/>
          <w:color w:val="212121"/>
          <w:szCs w:val="24"/>
        </w:rPr>
        <w:t xml:space="preserve"> για τη</w:t>
      </w:r>
      <w:r>
        <w:rPr>
          <w:rFonts w:eastAsia="Times New Roman"/>
          <w:color w:val="212121"/>
          <w:szCs w:val="24"/>
        </w:rPr>
        <w:t>ν άμεση</w:t>
      </w:r>
      <w:r w:rsidRPr="00A256BE">
        <w:rPr>
          <w:rFonts w:eastAsia="Times New Roman"/>
          <w:color w:val="212121"/>
          <w:szCs w:val="24"/>
        </w:rPr>
        <w:t xml:space="preserve"> συντήρηση του αρδευτικού δικτύου</w:t>
      </w:r>
      <w:r>
        <w:rPr>
          <w:rFonts w:eastAsia="Times New Roman"/>
          <w:color w:val="212121"/>
          <w:szCs w:val="24"/>
        </w:rPr>
        <w:t>,</w:t>
      </w:r>
      <w:r w:rsidRPr="00A256BE">
        <w:rPr>
          <w:rFonts w:eastAsia="Times New Roman"/>
          <w:color w:val="212121"/>
          <w:szCs w:val="24"/>
        </w:rPr>
        <w:t xml:space="preserve"> αλλά και συνολ</w:t>
      </w:r>
      <w:r w:rsidRPr="00A256BE">
        <w:rPr>
          <w:rFonts w:eastAsia="Times New Roman"/>
          <w:color w:val="212121"/>
          <w:szCs w:val="24"/>
        </w:rPr>
        <w:t xml:space="preserve">ικότερα για την αντιμετώπιση των προβλημάτων που </w:t>
      </w:r>
      <w:r>
        <w:rPr>
          <w:rFonts w:eastAsia="Times New Roman"/>
          <w:color w:val="212121"/>
          <w:szCs w:val="24"/>
        </w:rPr>
        <w:t xml:space="preserve">έχουν </w:t>
      </w:r>
      <w:r w:rsidRPr="00A256BE">
        <w:rPr>
          <w:rFonts w:eastAsia="Times New Roman"/>
          <w:color w:val="212121"/>
          <w:szCs w:val="24"/>
        </w:rPr>
        <w:t>οι ΤΟΕΒ</w:t>
      </w:r>
      <w:r>
        <w:rPr>
          <w:rFonts w:eastAsia="Times New Roman"/>
          <w:color w:val="212121"/>
          <w:szCs w:val="24"/>
        </w:rPr>
        <w:t xml:space="preserve"> και οι </w:t>
      </w:r>
      <w:r w:rsidRPr="00A256BE">
        <w:rPr>
          <w:rFonts w:eastAsia="Times New Roman"/>
          <w:color w:val="212121"/>
          <w:szCs w:val="24"/>
        </w:rPr>
        <w:t xml:space="preserve"> </w:t>
      </w:r>
      <w:r>
        <w:rPr>
          <w:rFonts w:eastAsia="Times New Roman"/>
          <w:color w:val="212121"/>
          <w:szCs w:val="24"/>
        </w:rPr>
        <w:t>ΓΟΕΒ της χώρας με ευθύνη του κράτους, κεντρικά και ό</w:t>
      </w:r>
      <w:r w:rsidRPr="00A256BE">
        <w:rPr>
          <w:rFonts w:eastAsia="Times New Roman"/>
          <w:color w:val="212121"/>
          <w:szCs w:val="24"/>
        </w:rPr>
        <w:t>χι πετώντας το μπαλάκι στις περιφέρειες</w:t>
      </w:r>
      <w:r>
        <w:rPr>
          <w:rFonts w:eastAsia="Times New Roman"/>
          <w:color w:val="212121"/>
          <w:szCs w:val="24"/>
        </w:rPr>
        <w:t>.</w:t>
      </w:r>
    </w:p>
    <w:p w14:paraId="2D05F36C"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sidRPr="00A256BE">
        <w:rPr>
          <w:rFonts w:eastAsia="Times New Roman"/>
          <w:color w:val="212121"/>
          <w:szCs w:val="24"/>
        </w:rPr>
        <w:t>Ευχαριστώ</w:t>
      </w:r>
      <w:r>
        <w:rPr>
          <w:rFonts w:eastAsia="Times New Roman"/>
          <w:color w:val="212121"/>
          <w:szCs w:val="24"/>
        </w:rPr>
        <w:t>.</w:t>
      </w:r>
    </w:p>
    <w:p w14:paraId="2D05F36D" w14:textId="77777777" w:rsidR="00237587" w:rsidRDefault="00AE0D0F">
      <w:pPr>
        <w:tabs>
          <w:tab w:val="left" w:pos="2738"/>
          <w:tab w:val="center" w:pos="4753"/>
          <w:tab w:val="left" w:pos="5723"/>
        </w:tabs>
        <w:spacing w:after="0" w:line="600" w:lineRule="auto"/>
        <w:ind w:firstLine="720"/>
        <w:jc w:val="both"/>
        <w:rPr>
          <w:rFonts w:eastAsia="Times New Roman"/>
          <w:szCs w:val="24"/>
        </w:rPr>
      </w:pPr>
      <w:r w:rsidRPr="000E0C5C">
        <w:rPr>
          <w:rFonts w:eastAsia="Times New Roman"/>
          <w:b/>
          <w:szCs w:val="24"/>
        </w:rPr>
        <w:t>ΠΡΟΕΔΡΕΥΩΝ (Δημήτριος Κρεμαστινός):</w:t>
      </w:r>
      <w:r>
        <w:rPr>
          <w:rFonts w:eastAsia="Times New Roman"/>
          <w:b/>
          <w:szCs w:val="24"/>
        </w:rPr>
        <w:t xml:space="preserve"> </w:t>
      </w:r>
      <w:r>
        <w:rPr>
          <w:rFonts w:eastAsia="Times New Roman"/>
          <w:szCs w:val="24"/>
        </w:rPr>
        <w:t xml:space="preserve">Ορίστε, κύριε Υπουργέ, έχετε τον λόγο. </w:t>
      </w:r>
    </w:p>
    <w:p w14:paraId="2D05F36E"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ΣΤΑΥΡ</w:t>
      </w:r>
      <w:r>
        <w:rPr>
          <w:rFonts w:eastAsia="Times New Roman"/>
          <w:b/>
          <w:color w:val="212121"/>
          <w:szCs w:val="24"/>
        </w:rPr>
        <w:t xml:space="preserve">ΟΣ ΑΡΑΧΩΒΙΤΗΣ (Υπουργός Αγροτικής Ανάπτυξης και Τροφίμων): </w:t>
      </w:r>
      <w:r>
        <w:rPr>
          <w:rFonts w:eastAsia="Times New Roman"/>
          <w:color w:val="212121"/>
          <w:szCs w:val="24"/>
        </w:rPr>
        <w:t>Ευχαριστώ, κύριε Π</w:t>
      </w:r>
      <w:r w:rsidRPr="00A256BE">
        <w:rPr>
          <w:rFonts w:eastAsia="Times New Roman"/>
          <w:color w:val="212121"/>
          <w:szCs w:val="24"/>
        </w:rPr>
        <w:t>ρόεδρε</w:t>
      </w:r>
      <w:r>
        <w:rPr>
          <w:rFonts w:eastAsia="Times New Roman"/>
          <w:color w:val="212121"/>
          <w:szCs w:val="24"/>
        </w:rPr>
        <w:t>.</w:t>
      </w:r>
    </w:p>
    <w:p w14:paraId="2D05F36F"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A256BE">
        <w:rPr>
          <w:rFonts w:eastAsia="Times New Roman"/>
          <w:color w:val="212121"/>
          <w:szCs w:val="24"/>
        </w:rPr>
        <w:t>ύριε συνάδελφε</w:t>
      </w:r>
      <w:r>
        <w:rPr>
          <w:rFonts w:eastAsia="Times New Roman"/>
          <w:color w:val="212121"/>
          <w:szCs w:val="24"/>
        </w:rPr>
        <w:t>,</w:t>
      </w:r>
      <w:r w:rsidRPr="00A256BE">
        <w:rPr>
          <w:rFonts w:eastAsia="Times New Roman"/>
          <w:color w:val="212121"/>
          <w:szCs w:val="24"/>
        </w:rPr>
        <w:t xml:space="preserve"> ξέρετε καλά ότι από τη δεκαετία του </w:t>
      </w:r>
      <w:r>
        <w:rPr>
          <w:rFonts w:eastAsia="Times New Roman"/>
          <w:color w:val="212121"/>
          <w:szCs w:val="24"/>
        </w:rPr>
        <w:t>19</w:t>
      </w:r>
      <w:r w:rsidRPr="00A256BE">
        <w:rPr>
          <w:rFonts w:eastAsia="Times New Roman"/>
          <w:color w:val="212121"/>
          <w:szCs w:val="24"/>
        </w:rPr>
        <w:t>60</w:t>
      </w:r>
      <w:r>
        <w:rPr>
          <w:rFonts w:eastAsia="Times New Roman"/>
          <w:color w:val="212121"/>
          <w:szCs w:val="24"/>
        </w:rPr>
        <w:t>,</w:t>
      </w:r>
      <w:r w:rsidRPr="00A256BE">
        <w:rPr>
          <w:rFonts w:eastAsia="Times New Roman"/>
          <w:color w:val="212121"/>
          <w:szCs w:val="24"/>
        </w:rPr>
        <w:t xml:space="preserve"> το θεσμικό</w:t>
      </w:r>
      <w:r>
        <w:rPr>
          <w:rFonts w:eastAsia="Times New Roman"/>
          <w:color w:val="212121"/>
          <w:szCs w:val="24"/>
        </w:rPr>
        <w:t xml:space="preserve"> πλαίσιο των </w:t>
      </w:r>
      <w:r>
        <w:rPr>
          <w:rFonts w:eastAsia="Times New Roman"/>
          <w:color w:val="212121"/>
          <w:szCs w:val="24"/>
        </w:rPr>
        <w:t>ο</w:t>
      </w:r>
      <w:r>
        <w:rPr>
          <w:rFonts w:eastAsia="Times New Roman"/>
          <w:color w:val="212121"/>
          <w:szCs w:val="24"/>
        </w:rPr>
        <w:t xml:space="preserve">ργανισμών </w:t>
      </w:r>
      <w:r>
        <w:rPr>
          <w:rFonts w:eastAsia="Times New Roman"/>
          <w:color w:val="212121"/>
          <w:szCs w:val="24"/>
        </w:rPr>
        <w:t>ε</w:t>
      </w:r>
      <w:r>
        <w:rPr>
          <w:rFonts w:eastAsia="Times New Roman"/>
          <w:color w:val="212121"/>
          <w:szCs w:val="24"/>
        </w:rPr>
        <w:t xml:space="preserve">γγείων </w:t>
      </w:r>
      <w:r>
        <w:rPr>
          <w:rFonts w:eastAsia="Times New Roman"/>
          <w:color w:val="212121"/>
          <w:szCs w:val="24"/>
        </w:rPr>
        <w:t>β</w:t>
      </w:r>
      <w:r w:rsidRPr="00A256BE">
        <w:rPr>
          <w:rFonts w:eastAsia="Times New Roman"/>
          <w:color w:val="212121"/>
          <w:szCs w:val="24"/>
        </w:rPr>
        <w:t xml:space="preserve">ελτιώσεων έδινε δυνατότητα αυτοδιοίκησης και αυτοοργάνωσης </w:t>
      </w:r>
      <w:r>
        <w:rPr>
          <w:rFonts w:eastAsia="Times New Roman"/>
          <w:color w:val="212121"/>
          <w:szCs w:val="24"/>
        </w:rPr>
        <w:t>στο πλαίσι</w:t>
      </w:r>
      <w:r>
        <w:rPr>
          <w:rFonts w:eastAsia="Times New Roman"/>
          <w:color w:val="212121"/>
          <w:szCs w:val="24"/>
        </w:rPr>
        <w:t xml:space="preserve">ο των τοπικών κοινωνιών των </w:t>
      </w:r>
      <w:r>
        <w:rPr>
          <w:rFonts w:eastAsia="Times New Roman"/>
          <w:color w:val="212121"/>
          <w:szCs w:val="24"/>
        </w:rPr>
        <w:t>ο</w:t>
      </w:r>
      <w:r w:rsidRPr="00A256BE">
        <w:rPr>
          <w:rFonts w:eastAsia="Times New Roman"/>
          <w:color w:val="212121"/>
          <w:szCs w:val="24"/>
        </w:rPr>
        <w:t xml:space="preserve">ργανισμών που θα διαχειρίζονται τα νερά </w:t>
      </w:r>
      <w:r>
        <w:rPr>
          <w:rFonts w:eastAsia="Times New Roman"/>
          <w:color w:val="212121"/>
          <w:szCs w:val="24"/>
        </w:rPr>
        <w:t>τους. Αυτή η Κ</w:t>
      </w:r>
      <w:r w:rsidRPr="00A256BE">
        <w:rPr>
          <w:rFonts w:eastAsia="Times New Roman"/>
          <w:color w:val="212121"/>
          <w:szCs w:val="24"/>
        </w:rPr>
        <w:t>υβέρνηση σε καμ</w:t>
      </w:r>
      <w:r>
        <w:rPr>
          <w:rFonts w:eastAsia="Times New Roman"/>
          <w:color w:val="212121"/>
          <w:szCs w:val="24"/>
        </w:rPr>
        <w:t>μία περίπτωση δεν θα χειραγωγήσει</w:t>
      </w:r>
      <w:r w:rsidRPr="00A256BE">
        <w:rPr>
          <w:rFonts w:eastAsia="Times New Roman"/>
          <w:color w:val="212121"/>
          <w:szCs w:val="24"/>
        </w:rPr>
        <w:t xml:space="preserve"> </w:t>
      </w:r>
      <w:r>
        <w:rPr>
          <w:rFonts w:eastAsia="Times New Roman"/>
          <w:color w:val="212121"/>
          <w:szCs w:val="24"/>
        </w:rPr>
        <w:t>τις διοικήσεις.</w:t>
      </w:r>
    </w:p>
    <w:p w14:paraId="2D05F370"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sidRPr="00A256BE">
        <w:rPr>
          <w:rFonts w:eastAsia="Times New Roman"/>
          <w:color w:val="212121"/>
          <w:szCs w:val="24"/>
        </w:rPr>
        <w:lastRenderedPageBreak/>
        <w:t>Ωστόσο</w:t>
      </w:r>
      <w:r>
        <w:rPr>
          <w:rFonts w:eastAsia="Times New Roman"/>
          <w:color w:val="212121"/>
          <w:szCs w:val="24"/>
        </w:rPr>
        <w:t xml:space="preserve"> επίσης </w:t>
      </w:r>
      <w:r w:rsidRPr="00A256BE">
        <w:rPr>
          <w:rFonts w:eastAsia="Times New Roman"/>
          <w:color w:val="212121"/>
          <w:szCs w:val="24"/>
        </w:rPr>
        <w:t>ξέρετε καλά ότι η ασυδοσία που επικρατούσε τα προηγούμενα χρόνια</w:t>
      </w:r>
      <w:r>
        <w:rPr>
          <w:rFonts w:eastAsia="Times New Roman"/>
          <w:color w:val="212121"/>
          <w:szCs w:val="24"/>
        </w:rPr>
        <w:t>,</w:t>
      </w:r>
      <w:r w:rsidRPr="00A256BE">
        <w:rPr>
          <w:rFonts w:eastAsia="Times New Roman"/>
          <w:color w:val="212121"/>
          <w:szCs w:val="24"/>
        </w:rPr>
        <w:t xml:space="preserve"> </w:t>
      </w:r>
      <w:r>
        <w:rPr>
          <w:rFonts w:eastAsia="Times New Roman"/>
          <w:color w:val="212121"/>
          <w:szCs w:val="24"/>
        </w:rPr>
        <w:t xml:space="preserve">έφερε μια σειρά </w:t>
      </w:r>
      <w:r w:rsidRPr="00A256BE">
        <w:rPr>
          <w:rFonts w:eastAsia="Times New Roman"/>
          <w:color w:val="212121"/>
          <w:szCs w:val="24"/>
        </w:rPr>
        <w:t xml:space="preserve">από </w:t>
      </w:r>
      <w:r w:rsidRPr="00A256BE">
        <w:rPr>
          <w:rFonts w:eastAsia="Times New Roman"/>
          <w:color w:val="212121"/>
          <w:szCs w:val="24"/>
        </w:rPr>
        <w:t>προβλήματα</w:t>
      </w:r>
      <w:r>
        <w:rPr>
          <w:rFonts w:eastAsia="Times New Roman"/>
          <w:color w:val="212121"/>
          <w:szCs w:val="24"/>
        </w:rPr>
        <w:t>. Κ</w:t>
      </w:r>
      <w:r w:rsidRPr="00A256BE">
        <w:rPr>
          <w:rFonts w:eastAsia="Times New Roman"/>
          <w:color w:val="212121"/>
          <w:szCs w:val="24"/>
        </w:rPr>
        <w:t>αι ποια ήταν αυτά τα προβλήματα</w:t>
      </w:r>
      <w:r>
        <w:rPr>
          <w:rFonts w:eastAsia="Times New Roman"/>
          <w:color w:val="212121"/>
          <w:szCs w:val="24"/>
        </w:rPr>
        <w:t xml:space="preserve">; </w:t>
      </w:r>
    </w:p>
    <w:p w14:paraId="2D05F371"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Το πρώτο π</w:t>
      </w:r>
      <w:r w:rsidRPr="00A256BE">
        <w:rPr>
          <w:rFonts w:eastAsia="Times New Roman"/>
          <w:color w:val="212121"/>
          <w:szCs w:val="24"/>
        </w:rPr>
        <w:t xml:space="preserve">ρόβλημα ήταν </w:t>
      </w:r>
      <w:r>
        <w:rPr>
          <w:rFonts w:eastAsia="Times New Roman"/>
          <w:color w:val="212121"/>
          <w:szCs w:val="24"/>
        </w:rPr>
        <w:t>ότι πλήρωναν</w:t>
      </w:r>
      <w:r w:rsidRPr="00A256BE">
        <w:rPr>
          <w:rFonts w:eastAsia="Times New Roman"/>
          <w:color w:val="212121"/>
          <w:szCs w:val="24"/>
        </w:rPr>
        <w:t xml:space="preserve"> οι μισοί ή ένα μέρος των συνεπών αγροτών</w:t>
      </w:r>
      <w:r>
        <w:rPr>
          <w:rFonts w:eastAsia="Times New Roman"/>
          <w:color w:val="212121"/>
          <w:szCs w:val="24"/>
        </w:rPr>
        <w:t>,</w:t>
      </w:r>
      <w:r>
        <w:rPr>
          <w:rFonts w:eastAsia="Times New Roman"/>
          <w:color w:val="212121"/>
          <w:szCs w:val="24"/>
        </w:rPr>
        <w:t xml:space="preserve"> και ένα μεγάλο μέρος -χαϊδεύοντά</w:t>
      </w:r>
      <w:r w:rsidRPr="00A256BE">
        <w:rPr>
          <w:rFonts w:eastAsia="Times New Roman"/>
          <w:color w:val="212121"/>
          <w:szCs w:val="24"/>
        </w:rPr>
        <w:t>ς τους τις πλάτες</w:t>
      </w:r>
      <w:r>
        <w:rPr>
          <w:rFonts w:eastAsia="Times New Roman"/>
          <w:color w:val="212121"/>
          <w:szCs w:val="24"/>
        </w:rPr>
        <w:t>-</w:t>
      </w:r>
      <w:r w:rsidRPr="00A256BE">
        <w:rPr>
          <w:rFonts w:eastAsia="Times New Roman"/>
          <w:color w:val="212121"/>
          <w:szCs w:val="24"/>
        </w:rPr>
        <w:t xml:space="preserve"> </w:t>
      </w:r>
      <w:r>
        <w:rPr>
          <w:rFonts w:eastAsia="Times New Roman"/>
          <w:color w:val="212121"/>
          <w:szCs w:val="24"/>
        </w:rPr>
        <w:t xml:space="preserve">δεν πλήρωνε, με </w:t>
      </w:r>
      <w:r w:rsidRPr="00A256BE">
        <w:rPr>
          <w:rFonts w:eastAsia="Times New Roman"/>
          <w:color w:val="212121"/>
          <w:szCs w:val="24"/>
        </w:rPr>
        <w:t>αποτέλεσμα τα έσοδα να καταρρέουν</w:t>
      </w:r>
      <w:r>
        <w:rPr>
          <w:rFonts w:eastAsia="Times New Roman"/>
          <w:color w:val="212121"/>
          <w:szCs w:val="24"/>
        </w:rPr>
        <w:t>, τα δίκ</w:t>
      </w:r>
      <w:r w:rsidRPr="00A256BE">
        <w:rPr>
          <w:rFonts w:eastAsia="Times New Roman"/>
          <w:color w:val="212121"/>
          <w:szCs w:val="24"/>
        </w:rPr>
        <w:t>τυα να καταρρέουν</w:t>
      </w:r>
      <w:r>
        <w:rPr>
          <w:rFonts w:eastAsia="Times New Roman"/>
          <w:color w:val="212121"/>
          <w:szCs w:val="24"/>
        </w:rPr>
        <w:t>,</w:t>
      </w:r>
      <w:r w:rsidRPr="00A256BE">
        <w:rPr>
          <w:rFonts w:eastAsia="Times New Roman"/>
          <w:color w:val="212121"/>
          <w:szCs w:val="24"/>
        </w:rPr>
        <w:t xml:space="preserve"> οι ε</w:t>
      </w:r>
      <w:r w:rsidRPr="00A256BE">
        <w:rPr>
          <w:rFonts w:eastAsia="Times New Roman"/>
          <w:color w:val="212121"/>
          <w:szCs w:val="24"/>
        </w:rPr>
        <w:t xml:space="preserve">ργαζόμενοι να μένουν απλήρωτοι και να έχουμε </w:t>
      </w:r>
      <w:r>
        <w:rPr>
          <w:rFonts w:eastAsia="Times New Roman"/>
          <w:color w:val="212121"/>
          <w:szCs w:val="24"/>
        </w:rPr>
        <w:t xml:space="preserve">κρίση διοικήσεων. </w:t>
      </w:r>
      <w:r w:rsidRPr="00A256BE">
        <w:rPr>
          <w:rFonts w:eastAsia="Times New Roman"/>
          <w:color w:val="212121"/>
          <w:szCs w:val="24"/>
        </w:rPr>
        <w:t>Αυτή ήταν η εικόνα</w:t>
      </w:r>
      <w:r>
        <w:rPr>
          <w:rFonts w:eastAsia="Times New Roman"/>
          <w:color w:val="212121"/>
          <w:szCs w:val="24"/>
        </w:rPr>
        <w:t xml:space="preserve">. </w:t>
      </w:r>
    </w:p>
    <w:p w14:paraId="2D05F372"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A256BE">
        <w:rPr>
          <w:rFonts w:eastAsia="Times New Roman"/>
          <w:color w:val="212121"/>
          <w:szCs w:val="24"/>
        </w:rPr>
        <w:t>αι αυτό δεν στιγματίστηκε την ώρα που θα έπρεπε</w:t>
      </w:r>
      <w:r>
        <w:rPr>
          <w:rFonts w:eastAsia="Times New Roman"/>
          <w:color w:val="212121"/>
          <w:szCs w:val="24"/>
        </w:rPr>
        <w:t xml:space="preserve">. Οι μικροπολιτικές, </w:t>
      </w:r>
      <w:r w:rsidRPr="00A256BE">
        <w:rPr>
          <w:rFonts w:eastAsia="Times New Roman"/>
          <w:color w:val="212121"/>
          <w:szCs w:val="24"/>
        </w:rPr>
        <w:t>δηλαδή</w:t>
      </w:r>
      <w:r>
        <w:rPr>
          <w:rFonts w:eastAsia="Times New Roman"/>
          <w:color w:val="212121"/>
          <w:szCs w:val="24"/>
        </w:rPr>
        <w:t>,</w:t>
      </w:r>
      <w:r w:rsidRPr="00A256BE">
        <w:rPr>
          <w:rFonts w:eastAsia="Times New Roman"/>
          <w:color w:val="212121"/>
          <w:szCs w:val="24"/>
        </w:rPr>
        <w:t xml:space="preserve"> που ασκήθηκαν στην πλάτη των αγροτών από τις διοικήσεις </w:t>
      </w:r>
      <w:r>
        <w:rPr>
          <w:rFonts w:eastAsia="Times New Roman"/>
          <w:color w:val="212121"/>
          <w:szCs w:val="24"/>
        </w:rPr>
        <w:t xml:space="preserve">των </w:t>
      </w:r>
      <w:r>
        <w:rPr>
          <w:rFonts w:eastAsia="Times New Roman"/>
          <w:color w:val="212121"/>
          <w:szCs w:val="24"/>
        </w:rPr>
        <w:t>ο</w:t>
      </w:r>
      <w:r>
        <w:rPr>
          <w:rFonts w:eastAsia="Times New Roman"/>
          <w:color w:val="212121"/>
          <w:szCs w:val="24"/>
        </w:rPr>
        <w:t>ργανισμών, δεν στιγματίστηκαν</w:t>
      </w:r>
      <w:r w:rsidRPr="00A256BE">
        <w:rPr>
          <w:rFonts w:eastAsia="Times New Roman"/>
          <w:color w:val="212121"/>
          <w:szCs w:val="24"/>
        </w:rPr>
        <w:t xml:space="preserve"> από </w:t>
      </w:r>
      <w:r w:rsidRPr="00A256BE">
        <w:rPr>
          <w:rFonts w:eastAsia="Times New Roman"/>
          <w:color w:val="212121"/>
          <w:szCs w:val="24"/>
        </w:rPr>
        <w:t>όλο το πολιτικό σύστημα</w:t>
      </w:r>
      <w:r>
        <w:rPr>
          <w:rFonts w:eastAsia="Times New Roman"/>
          <w:color w:val="212121"/>
          <w:szCs w:val="24"/>
        </w:rPr>
        <w:t>. Α</w:t>
      </w:r>
      <w:r w:rsidRPr="00A256BE">
        <w:rPr>
          <w:rFonts w:eastAsia="Times New Roman"/>
          <w:color w:val="212121"/>
          <w:szCs w:val="24"/>
        </w:rPr>
        <w:t>ντίθετα ένα μεγάλο μέρος του το αγκάλιασε και το έ</w:t>
      </w:r>
      <w:r>
        <w:rPr>
          <w:rFonts w:eastAsia="Times New Roman"/>
          <w:color w:val="212121"/>
          <w:szCs w:val="24"/>
        </w:rPr>
        <w:t xml:space="preserve">βαλε κάτω από τις φτερούγες του. Και είδαμε στελέχη </w:t>
      </w:r>
      <w:r>
        <w:rPr>
          <w:rFonts w:eastAsia="Times New Roman"/>
          <w:color w:val="212121"/>
          <w:szCs w:val="24"/>
        </w:rPr>
        <w:t>ο</w:t>
      </w:r>
      <w:r w:rsidRPr="00A256BE">
        <w:rPr>
          <w:rFonts w:eastAsia="Times New Roman"/>
          <w:color w:val="212121"/>
          <w:szCs w:val="24"/>
        </w:rPr>
        <w:t>ργανισμών</w:t>
      </w:r>
      <w:r>
        <w:rPr>
          <w:rFonts w:eastAsia="Times New Roman"/>
          <w:color w:val="212121"/>
          <w:szCs w:val="24"/>
        </w:rPr>
        <w:t>,</w:t>
      </w:r>
      <w:r w:rsidRPr="00A256BE">
        <w:rPr>
          <w:rFonts w:eastAsia="Times New Roman"/>
          <w:color w:val="212121"/>
          <w:szCs w:val="24"/>
        </w:rPr>
        <w:t xml:space="preserve"> να αναδεικνύονται και να εξελίσσονται</w:t>
      </w:r>
      <w:r>
        <w:rPr>
          <w:rFonts w:eastAsia="Times New Roman"/>
          <w:color w:val="212121"/>
          <w:szCs w:val="24"/>
        </w:rPr>
        <w:t xml:space="preserve"> μ</w:t>
      </w:r>
      <w:r w:rsidRPr="00A256BE">
        <w:rPr>
          <w:rFonts w:eastAsia="Times New Roman"/>
          <w:color w:val="212121"/>
          <w:szCs w:val="24"/>
        </w:rPr>
        <w:t>ε αυτές τις πρακτικές</w:t>
      </w:r>
      <w:r>
        <w:rPr>
          <w:rFonts w:eastAsia="Times New Roman"/>
          <w:color w:val="212121"/>
          <w:szCs w:val="24"/>
        </w:rPr>
        <w:t>.</w:t>
      </w:r>
    </w:p>
    <w:p w14:paraId="2D05F373"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Α</w:t>
      </w:r>
      <w:r w:rsidRPr="00A256BE">
        <w:rPr>
          <w:rFonts w:eastAsia="Times New Roman"/>
          <w:color w:val="212121"/>
          <w:szCs w:val="24"/>
        </w:rPr>
        <w:t xml:space="preserve">πό </w:t>
      </w:r>
      <w:r>
        <w:rPr>
          <w:rFonts w:eastAsia="Times New Roman"/>
          <w:color w:val="212121"/>
          <w:szCs w:val="24"/>
        </w:rPr>
        <w:t>εκεί</w:t>
      </w:r>
      <w:r w:rsidRPr="00A256BE">
        <w:rPr>
          <w:rFonts w:eastAsia="Times New Roman"/>
          <w:color w:val="212121"/>
          <w:szCs w:val="24"/>
        </w:rPr>
        <w:t xml:space="preserve"> και πέρα λόγω της μη σωστής διαχείρισης</w:t>
      </w:r>
      <w:r>
        <w:rPr>
          <w:rFonts w:eastAsia="Times New Roman"/>
          <w:color w:val="212121"/>
          <w:szCs w:val="24"/>
        </w:rPr>
        <w:t xml:space="preserve"> και τ</w:t>
      </w:r>
      <w:r>
        <w:rPr>
          <w:rFonts w:eastAsia="Times New Roman"/>
          <w:color w:val="212121"/>
          <w:szCs w:val="24"/>
        </w:rPr>
        <w:t xml:space="preserve">ης μη </w:t>
      </w:r>
      <w:r w:rsidRPr="00A256BE">
        <w:rPr>
          <w:rFonts w:eastAsia="Times New Roman"/>
          <w:color w:val="212121"/>
          <w:szCs w:val="24"/>
        </w:rPr>
        <w:t>εποπτείας έχουμε φαινόμενα</w:t>
      </w:r>
      <w:r>
        <w:rPr>
          <w:rFonts w:eastAsia="Times New Roman"/>
          <w:color w:val="212121"/>
          <w:szCs w:val="24"/>
        </w:rPr>
        <w:t>,</w:t>
      </w:r>
      <w:r w:rsidRPr="00A256BE">
        <w:rPr>
          <w:rFonts w:eastAsia="Times New Roman"/>
          <w:color w:val="212121"/>
          <w:szCs w:val="24"/>
        </w:rPr>
        <w:t xml:space="preserve"> όπως αυτά που περιγράψατε ακριβώς</w:t>
      </w:r>
      <w:r>
        <w:rPr>
          <w:rFonts w:eastAsia="Times New Roman"/>
          <w:color w:val="212121"/>
          <w:szCs w:val="24"/>
        </w:rPr>
        <w:t xml:space="preserve">. </w:t>
      </w:r>
    </w:p>
    <w:p w14:paraId="2D05F374"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Τ</w:t>
      </w:r>
      <w:r w:rsidRPr="00A256BE">
        <w:rPr>
          <w:rFonts w:eastAsia="Times New Roman"/>
          <w:color w:val="212121"/>
          <w:szCs w:val="24"/>
        </w:rPr>
        <w:t>ι</w:t>
      </w:r>
      <w:r>
        <w:rPr>
          <w:rFonts w:eastAsia="Times New Roman"/>
          <w:color w:val="212121"/>
          <w:szCs w:val="24"/>
        </w:rPr>
        <w:t xml:space="preserve"> έκανε αυτή η Κ</w:t>
      </w:r>
      <w:r w:rsidRPr="00A256BE">
        <w:rPr>
          <w:rFonts w:eastAsia="Times New Roman"/>
          <w:color w:val="212121"/>
          <w:szCs w:val="24"/>
        </w:rPr>
        <w:t>υβέρνηση</w:t>
      </w:r>
      <w:r>
        <w:rPr>
          <w:rFonts w:eastAsia="Times New Roman"/>
          <w:color w:val="212121"/>
          <w:szCs w:val="24"/>
        </w:rPr>
        <w:t>; Ά</w:t>
      </w:r>
      <w:r w:rsidRPr="00A256BE">
        <w:rPr>
          <w:rFonts w:eastAsia="Times New Roman"/>
          <w:color w:val="212121"/>
          <w:szCs w:val="24"/>
        </w:rPr>
        <w:t>λλαξε το θεσμικό πλαίσιο</w:t>
      </w:r>
      <w:r>
        <w:rPr>
          <w:rFonts w:eastAsia="Times New Roman"/>
          <w:color w:val="212121"/>
          <w:szCs w:val="24"/>
        </w:rPr>
        <w:t>. Μ</w:t>
      </w:r>
      <w:r w:rsidRPr="00A256BE">
        <w:rPr>
          <w:rFonts w:eastAsia="Times New Roman"/>
          <w:color w:val="212121"/>
          <w:szCs w:val="24"/>
        </w:rPr>
        <w:t xml:space="preserve">εταβίβασε με τον </w:t>
      </w:r>
      <w:r>
        <w:rPr>
          <w:rFonts w:eastAsia="Times New Roman"/>
          <w:color w:val="212121"/>
          <w:szCs w:val="24"/>
        </w:rPr>
        <w:t>ν.44</w:t>
      </w:r>
      <w:r w:rsidRPr="00A256BE">
        <w:rPr>
          <w:rFonts w:eastAsia="Times New Roman"/>
          <w:color w:val="212121"/>
          <w:szCs w:val="24"/>
        </w:rPr>
        <w:t>56</w:t>
      </w:r>
      <w:r>
        <w:rPr>
          <w:rFonts w:eastAsia="Times New Roman"/>
          <w:color w:val="212121"/>
          <w:szCs w:val="24"/>
        </w:rPr>
        <w:t>/</w:t>
      </w:r>
      <w:r w:rsidRPr="00A256BE">
        <w:rPr>
          <w:rFonts w:eastAsia="Times New Roman"/>
          <w:color w:val="212121"/>
          <w:szCs w:val="24"/>
        </w:rPr>
        <w:t xml:space="preserve">2017 την αρμοδιότητα εποπτείας </w:t>
      </w:r>
      <w:r>
        <w:rPr>
          <w:rFonts w:eastAsia="Times New Roman"/>
          <w:color w:val="212121"/>
          <w:szCs w:val="24"/>
        </w:rPr>
        <w:t xml:space="preserve">από </w:t>
      </w:r>
      <w:r w:rsidRPr="00A256BE">
        <w:rPr>
          <w:rFonts w:eastAsia="Times New Roman"/>
          <w:color w:val="212121"/>
          <w:szCs w:val="24"/>
        </w:rPr>
        <w:t>τους δήμους</w:t>
      </w:r>
      <w:r>
        <w:rPr>
          <w:rFonts w:eastAsia="Times New Roman"/>
          <w:color w:val="212121"/>
          <w:szCs w:val="24"/>
        </w:rPr>
        <w:t xml:space="preserve"> -που ήταν εκτροφείο μ</w:t>
      </w:r>
      <w:r w:rsidRPr="00A256BE">
        <w:rPr>
          <w:rFonts w:eastAsia="Times New Roman"/>
          <w:color w:val="212121"/>
          <w:szCs w:val="24"/>
        </w:rPr>
        <w:t>έχρι τότε όλων αυτών των φαινομένων</w:t>
      </w:r>
      <w:r>
        <w:rPr>
          <w:rFonts w:eastAsia="Times New Roman"/>
          <w:color w:val="212121"/>
          <w:szCs w:val="24"/>
        </w:rPr>
        <w:t>-</w:t>
      </w:r>
      <w:r w:rsidRPr="00A256BE">
        <w:rPr>
          <w:rFonts w:eastAsia="Times New Roman"/>
          <w:color w:val="212121"/>
          <w:szCs w:val="24"/>
        </w:rPr>
        <w:t xml:space="preserve"> στις περιφέρειες</w:t>
      </w:r>
      <w:r>
        <w:rPr>
          <w:rFonts w:eastAsia="Times New Roman"/>
          <w:color w:val="212121"/>
          <w:szCs w:val="24"/>
        </w:rPr>
        <w:t>,</w:t>
      </w:r>
      <w:r w:rsidRPr="00A256BE">
        <w:rPr>
          <w:rFonts w:eastAsia="Times New Roman"/>
          <w:color w:val="212121"/>
          <w:szCs w:val="24"/>
        </w:rPr>
        <w:t xml:space="preserve"> με την προοπτική να δημιουργηθούν γραφεία </w:t>
      </w:r>
      <w:r>
        <w:rPr>
          <w:rFonts w:eastAsia="Times New Roman"/>
          <w:color w:val="212121"/>
          <w:szCs w:val="24"/>
        </w:rPr>
        <w:t xml:space="preserve">-έτσι </w:t>
      </w:r>
      <w:r w:rsidRPr="00A256BE">
        <w:rPr>
          <w:rFonts w:eastAsia="Times New Roman"/>
          <w:color w:val="212121"/>
          <w:szCs w:val="24"/>
        </w:rPr>
        <w:t>ονομάστηκαν τώρα</w:t>
      </w:r>
      <w:r>
        <w:rPr>
          <w:rFonts w:eastAsia="Times New Roman"/>
          <w:color w:val="212121"/>
          <w:szCs w:val="24"/>
        </w:rPr>
        <w:t xml:space="preserve"> οι παλιές υπηρεσίες </w:t>
      </w:r>
      <w:r>
        <w:rPr>
          <w:rFonts w:eastAsia="Times New Roman"/>
          <w:color w:val="212121"/>
          <w:szCs w:val="24"/>
        </w:rPr>
        <w:t>ε</w:t>
      </w:r>
      <w:r>
        <w:rPr>
          <w:rFonts w:eastAsia="Times New Roman"/>
          <w:color w:val="212121"/>
          <w:szCs w:val="24"/>
        </w:rPr>
        <w:t xml:space="preserve">γγείων </w:t>
      </w:r>
      <w:r>
        <w:rPr>
          <w:rFonts w:eastAsia="Times New Roman"/>
          <w:color w:val="212121"/>
          <w:szCs w:val="24"/>
        </w:rPr>
        <w:t>β</w:t>
      </w:r>
      <w:r w:rsidRPr="00A256BE">
        <w:rPr>
          <w:rFonts w:eastAsia="Times New Roman"/>
          <w:color w:val="212121"/>
          <w:szCs w:val="24"/>
        </w:rPr>
        <w:t>ελτιώσεων</w:t>
      </w:r>
      <w:r>
        <w:rPr>
          <w:rFonts w:eastAsia="Times New Roman"/>
          <w:color w:val="212121"/>
          <w:szCs w:val="24"/>
        </w:rPr>
        <w:t>-</w:t>
      </w:r>
      <w:r w:rsidRPr="00A256BE">
        <w:rPr>
          <w:rFonts w:eastAsia="Times New Roman"/>
          <w:color w:val="212121"/>
          <w:szCs w:val="24"/>
        </w:rPr>
        <w:t xml:space="preserve"> για να υπάρχει επιστημονική στήριξη όλων αυτών των μεγάλων έργων</w:t>
      </w:r>
      <w:r>
        <w:rPr>
          <w:rFonts w:eastAsia="Times New Roman"/>
          <w:color w:val="212121"/>
          <w:szCs w:val="24"/>
        </w:rPr>
        <w:t>. Αυτά ε</w:t>
      </w:r>
      <w:r w:rsidRPr="00A256BE">
        <w:rPr>
          <w:rFonts w:eastAsia="Times New Roman"/>
          <w:color w:val="212121"/>
          <w:szCs w:val="24"/>
        </w:rPr>
        <w:t>ίναι μεγάλα έργα</w:t>
      </w:r>
      <w:r>
        <w:rPr>
          <w:rFonts w:eastAsia="Times New Roman"/>
          <w:color w:val="212121"/>
          <w:szCs w:val="24"/>
        </w:rPr>
        <w:t>,</w:t>
      </w:r>
      <w:r w:rsidRPr="00A256BE">
        <w:rPr>
          <w:rFonts w:eastAsia="Times New Roman"/>
          <w:color w:val="212121"/>
          <w:szCs w:val="24"/>
        </w:rPr>
        <w:t xml:space="preserve"> </w:t>
      </w:r>
      <w:r>
        <w:rPr>
          <w:rFonts w:eastAsia="Times New Roman"/>
          <w:color w:val="212121"/>
          <w:szCs w:val="24"/>
        </w:rPr>
        <w:t>για να μπορεί να τα</w:t>
      </w:r>
      <w:r w:rsidRPr="00A256BE">
        <w:rPr>
          <w:rFonts w:eastAsia="Times New Roman"/>
          <w:color w:val="212121"/>
          <w:szCs w:val="24"/>
        </w:rPr>
        <w:t xml:space="preserve"> διαχειριστεί ένας μικρ</w:t>
      </w:r>
      <w:r w:rsidRPr="00A256BE">
        <w:rPr>
          <w:rFonts w:eastAsia="Times New Roman"/>
          <w:color w:val="212121"/>
          <w:szCs w:val="24"/>
        </w:rPr>
        <w:t>ός οργανισμός χωρίς επιστημονική στήριξη</w:t>
      </w:r>
      <w:r>
        <w:rPr>
          <w:rFonts w:eastAsia="Times New Roman"/>
          <w:color w:val="212121"/>
          <w:szCs w:val="24"/>
        </w:rPr>
        <w:t xml:space="preserve">. </w:t>
      </w:r>
    </w:p>
    <w:p w14:paraId="2D05F375"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w:t>
      </w:r>
      <w:r w:rsidRPr="00A256BE">
        <w:rPr>
          <w:rFonts w:eastAsia="Times New Roman"/>
          <w:color w:val="212121"/>
          <w:szCs w:val="24"/>
        </w:rPr>
        <w:t>ο 2018 με το</w:t>
      </w:r>
      <w:r>
        <w:rPr>
          <w:rFonts w:eastAsia="Times New Roman"/>
          <w:color w:val="212121"/>
          <w:szCs w:val="24"/>
        </w:rPr>
        <w:t>ν ν.45</w:t>
      </w:r>
      <w:r w:rsidRPr="00A256BE">
        <w:rPr>
          <w:rFonts w:eastAsia="Times New Roman"/>
          <w:color w:val="212121"/>
          <w:szCs w:val="24"/>
        </w:rPr>
        <w:t xml:space="preserve">46 ρυθμίστηκαν θέματα σχετικά με τη σύνθεση </w:t>
      </w:r>
      <w:r>
        <w:rPr>
          <w:rFonts w:eastAsia="Times New Roman"/>
          <w:color w:val="212121"/>
          <w:szCs w:val="24"/>
        </w:rPr>
        <w:t>των σ</w:t>
      </w:r>
      <w:r w:rsidRPr="00A256BE">
        <w:rPr>
          <w:rFonts w:eastAsia="Times New Roman"/>
          <w:color w:val="212121"/>
          <w:szCs w:val="24"/>
        </w:rPr>
        <w:t xml:space="preserve">υμβουλίων των </w:t>
      </w:r>
      <w:r>
        <w:rPr>
          <w:rFonts w:eastAsia="Times New Roman"/>
          <w:color w:val="212121"/>
          <w:szCs w:val="24"/>
        </w:rPr>
        <w:t>ο</w:t>
      </w:r>
      <w:r>
        <w:rPr>
          <w:rFonts w:eastAsia="Times New Roman"/>
          <w:color w:val="212121"/>
          <w:szCs w:val="24"/>
        </w:rPr>
        <w:t xml:space="preserve">ργανισμών </w:t>
      </w:r>
      <w:r w:rsidRPr="00A256BE">
        <w:rPr>
          <w:rFonts w:eastAsia="Times New Roman"/>
          <w:color w:val="212121"/>
          <w:szCs w:val="24"/>
        </w:rPr>
        <w:t>και για την αναπροσαρμογή του τρόπου είσπραξης των οφειλών</w:t>
      </w:r>
      <w:r>
        <w:rPr>
          <w:rFonts w:eastAsia="Times New Roman"/>
          <w:color w:val="212121"/>
          <w:szCs w:val="24"/>
        </w:rPr>
        <w:t xml:space="preserve">, έτσι ώστε να μπορέσουν οι </w:t>
      </w:r>
      <w:r>
        <w:rPr>
          <w:rFonts w:eastAsia="Times New Roman"/>
          <w:color w:val="212121"/>
          <w:szCs w:val="24"/>
        </w:rPr>
        <w:t>ο</w:t>
      </w:r>
      <w:r w:rsidRPr="00A256BE">
        <w:rPr>
          <w:rFonts w:eastAsia="Times New Roman"/>
          <w:color w:val="212121"/>
          <w:szCs w:val="24"/>
        </w:rPr>
        <w:t>ργανισμοί να έχουν ένα κομμάτι πό</w:t>
      </w:r>
      <w:r w:rsidRPr="00A256BE">
        <w:rPr>
          <w:rFonts w:eastAsia="Times New Roman"/>
          <w:color w:val="212121"/>
          <w:szCs w:val="24"/>
        </w:rPr>
        <w:t>ρων</w:t>
      </w:r>
      <w:r>
        <w:rPr>
          <w:rFonts w:eastAsia="Times New Roman"/>
          <w:color w:val="212121"/>
          <w:szCs w:val="24"/>
        </w:rPr>
        <w:t xml:space="preserve">, να μπορέσουν </w:t>
      </w:r>
      <w:r w:rsidRPr="00A256BE">
        <w:rPr>
          <w:rFonts w:eastAsia="Times New Roman"/>
          <w:color w:val="212121"/>
          <w:szCs w:val="24"/>
        </w:rPr>
        <w:t xml:space="preserve">να χρηματοδοτήσουν και να </w:t>
      </w:r>
      <w:r>
        <w:rPr>
          <w:rFonts w:eastAsia="Times New Roman"/>
          <w:color w:val="212121"/>
          <w:szCs w:val="24"/>
        </w:rPr>
        <w:t>συγ</w:t>
      </w:r>
      <w:r w:rsidRPr="00A256BE">
        <w:rPr>
          <w:rFonts w:eastAsia="Times New Roman"/>
          <w:color w:val="212121"/>
          <w:szCs w:val="24"/>
        </w:rPr>
        <w:t>χρηματοδοτήσουν απαραίτητα έργα</w:t>
      </w:r>
      <w:r>
        <w:rPr>
          <w:rFonts w:eastAsia="Times New Roman"/>
          <w:color w:val="212121"/>
          <w:szCs w:val="24"/>
        </w:rPr>
        <w:t>,</w:t>
      </w:r>
      <w:r w:rsidRPr="00A256BE">
        <w:rPr>
          <w:rFonts w:eastAsia="Times New Roman"/>
          <w:color w:val="212121"/>
          <w:szCs w:val="24"/>
        </w:rPr>
        <w:t xml:space="preserve"> γιατί τα δί</w:t>
      </w:r>
      <w:r>
        <w:rPr>
          <w:rFonts w:eastAsia="Times New Roman"/>
          <w:color w:val="212121"/>
          <w:szCs w:val="24"/>
        </w:rPr>
        <w:t>κ</w:t>
      </w:r>
      <w:r w:rsidRPr="00A256BE">
        <w:rPr>
          <w:rFonts w:eastAsia="Times New Roman"/>
          <w:color w:val="212121"/>
          <w:szCs w:val="24"/>
        </w:rPr>
        <w:t xml:space="preserve">τυα </w:t>
      </w:r>
      <w:r>
        <w:rPr>
          <w:rFonts w:eastAsia="Times New Roman"/>
          <w:color w:val="212121"/>
          <w:szCs w:val="24"/>
        </w:rPr>
        <w:t>είτε</w:t>
      </w:r>
      <w:r w:rsidRPr="00A256BE">
        <w:rPr>
          <w:rFonts w:eastAsia="Times New Roman"/>
          <w:color w:val="212121"/>
          <w:szCs w:val="24"/>
        </w:rPr>
        <w:t xml:space="preserve"> κατέρρεαν είτε ήταν απαρχαιωμένα είτε πλέον χρειάζονταν επέκταση</w:t>
      </w:r>
      <w:r>
        <w:rPr>
          <w:rFonts w:eastAsia="Times New Roman"/>
          <w:color w:val="212121"/>
          <w:szCs w:val="24"/>
        </w:rPr>
        <w:t>. Έ</w:t>
      </w:r>
      <w:r w:rsidRPr="00A256BE">
        <w:rPr>
          <w:rFonts w:eastAsia="Times New Roman"/>
          <w:color w:val="212121"/>
          <w:szCs w:val="24"/>
        </w:rPr>
        <w:t>χουν αλλάξει οι συνθήκες</w:t>
      </w:r>
      <w:r>
        <w:rPr>
          <w:rFonts w:eastAsia="Times New Roman"/>
          <w:color w:val="212121"/>
          <w:szCs w:val="24"/>
        </w:rPr>
        <w:t>,</w:t>
      </w:r>
      <w:r w:rsidRPr="00A256BE">
        <w:rPr>
          <w:rFonts w:eastAsia="Times New Roman"/>
          <w:color w:val="212121"/>
          <w:szCs w:val="24"/>
        </w:rPr>
        <w:t xml:space="preserve"> έχουν αλλάξει οι καλλιέργειες</w:t>
      </w:r>
      <w:r>
        <w:rPr>
          <w:rFonts w:eastAsia="Times New Roman"/>
          <w:color w:val="212121"/>
          <w:szCs w:val="24"/>
        </w:rPr>
        <w:t>,</w:t>
      </w:r>
      <w:r w:rsidRPr="00A256BE">
        <w:rPr>
          <w:rFonts w:eastAsia="Times New Roman"/>
          <w:color w:val="212121"/>
          <w:szCs w:val="24"/>
        </w:rPr>
        <w:t xml:space="preserve"> έχουν αλλάξει οι κλιματολογικές</w:t>
      </w:r>
      <w:r w:rsidRPr="00A256BE">
        <w:rPr>
          <w:rFonts w:eastAsia="Times New Roman"/>
          <w:color w:val="212121"/>
          <w:szCs w:val="24"/>
        </w:rPr>
        <w:t xml:space="preserve"> συνθήκες</w:t>
      </w:r>
      <w:r>
        <w:rPr>
          <w:rFonts w:eastAsia="Times New Roman"/>
          <w:color w:val="212121"/>
          <w:szCs w:val="24"/>
        </w:rPr>
        <w:t xml:space="preserve">. Δεν μπορούν να λειτουργούν οι </w:t>
      </w:r>
      <w:r>
        <w:rPr>
          <w:rFonts w:eastAsia="Times New Roman"/>
          <w:color w:val="212121"/>
          <w:szCs w:val="24"/>
        </w:rPr>
        <w:t>ο</w:t>
      </w:r>
      <w:r w:rsidRPr="00A256BE">
        <w:rPr>
          <w:rFonts w:eastAsia="Times New Roman"/>
          <w:color w:val="212121"/>
          <w:szCs w:val="24"/>
        </w:rPr>
        <w:t xml:space="preserve">ργανισμοί με μία λογική της δεκαετίας του </w:t>
      </w:r>
      <w:r>
        <w:rPr>
          <w:rFonts w:eastAsia="Times New Roman"/>
          <w:color w:val="212121"/>
          <w:szCs w:val="24"/>
        </w:rPr>
        <w:t xml:space="preserve">1960. </w:t>
      </w:r>
    </w:p>
    <w:p w14:paraId="2D05F376"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 xml:space="preserve">(Στο σημείο αυτό </w:t>
      </w:r>
      <w:r>
        <w:rPr>
          <w:rFonts w:eastAsia="Times New Roman"/>
          <w:color w:val="212121"/>
          <w:szCs w:val="24"/>
        </w:rPr>
        <w:t>κ</w:t>
      </w:r>
      <w:r>
        <w:rPr>
          <w:rFonts w:eastAsia="Times New Roman"/>
          <w:color w:val="212121"/>
          <w:szCs w:val="24"/>
        </w:rPr>
        <w:t>τυπάει το κουδούνι λήξ</w:t>
      </w:r>
      <w:r>
        <w:rPr>
          <w:rFonts w:eastAsia="Times New Roman"/>
          <w:color w:val="212121"/>
          <w:szCs w:val="24"/>
        </w:rPr>
        <w:t>εω</w:t>
      </w:r>
      <w:r>
        <w:rPr>
          <w:rFonts w:eastAsia="Times New Roman"/>
          <w:color w:val="212121"/>
          <w:szCs w:val="24"/>
        </w:rPr>
        <w:t>ς του χρόνου ομιλίας του κυρίου Υπουργού)</w:t>
      </w:r>
    </w:p>
    <w:p w14:paraId="2D05F377"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w:t>
      </w:r>
      <w:r w:rsidRPr="00A256BE">
        <w:rPr>
          <w:rFonts w:eastAsia="Times New Roman"/>
          <w:color w:val="212121"/>
          <w:szCs w:val="24"/>
        </w:rPr>
        <w:t xml:space="preserve">α υπόλοιπα θα τα </w:t>
      </w:r>
      <w:r>
        <w:rPr>
          <w:rFonts w:eastAsia="Times New Roman"/>
          <w:color w:val="212121"/>
          <w:szCs w:val="24"/>
        </w:rPr>
        <w:t>αναφέρω</w:t>
      </w:r>
      <w:r w:rsidRPr="00A256BE">
        <w:rPr>
          <w:rFonts w:eastAsia="Times New Roman"/>
          <w:color w:val="212121"/>
          <w:szCs w:val="24"/>
        </w:rPr>
        <w:t xml:space="preserve"> στη δευτερολογία </w:t>
      </w:r>
      <w:r>
        <w:rPr>
          <w:rFonts w:eastAsia="Times New Roman"/>
          <w:color w:val="212121"/>
          <w:szCs w:val="24"/>
        </w:rPr>
        <w:t xml:space="preserve">μου. </w:t>
      </w:r>
    </w:p>
    <w:p w14:paraId="2D05F378"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Ευχαριστώ, κ</w:t>
      </w:r>
      <w:r w:rsidRPr="00A256BE">
        <w:rPr>
          <w:rFonts w:eastAsia="Times New Roman"/>
          <w:color w:val="212121"/>
          <w:szCs w:val="24"/>
        </w:rPr>
        <w:t xml:space="preserve">ύριε </w:t>
      </w:r>
      <w:r>
        <w:rPr>
          <w:rFonts w:eastAsia="Times New Roman"/>
          <w:color w:val="212121"/>
          <w:szCs w:val="24"/>
        </w:rPr>
        <w:t xml:space="preserve">Πρόεδρε. </w:t>
      </w:r>
    </w:p>
    <w:p w14:paraId="2D05F379" w14:textId="77777777" w:rsidR="00237587" w:rsidRDefault="00AE0D0F">
      <w:pPr>
        <w:tabs>
          <w:tab w:val="left" w:pos="2738"/>
          <w:tab w:val="center" w:pos="4753"/>
          <w:tab w:val="left" w:pos="5723"/>
        </w:tabs>
        <w:spacing w:after="0" w:line="600" w:lineRule="auto"/>
        <w:ind w:firstLine="720"/>
        <w:jc w:val="both"/>
        <w:rPr>
          <w:rFonts w:eastAsia="Times New Roman"/>
          <w:szCs w:val="24"/>
        </w:rPr>
      </w:pPr>
      <w:r w:rsidRPr="000E0C5C">
        <w:rPr>
          <w:rFonts w:eastAsia="Times New Roman"/>
          <w:b/>
          <w:szCs w:val="24"/>
        </w:rPr>
        <w:t>ΠΡΟΕΔ</w:t>
      </w:r>
      <w:r w:rsidRPr="000E0C5C">
        <w:rPr>
          <w:rFonts w:eastAsia="Times New Roman"/>
          <w:b/>
          <w:szCs w:val="24"/>
        </w:rPr>
        <w:t>ΡΕΥΩΝ (Δημήτριος Κρεμαστινός):</w:t>
      </w:r>
      <w:r>
        <w:rPr>
          <w:rFonts w:eastAsia="Times New Roman"/>
          <w:b/>
          <w:szCs w:val="24"/>
        </w:rPr>
        <w:t xml:space="preserve"> </w:t>
      </w:r>
      <w:r>
        <w:rPr>
          <w:rFonts w:eastAsia="Times New Roman"/>
          <w:szCs w:val="24"/>
        </w:rPr>
        <w:t xml:space="preserve">Ορίστε, κύριε Καραθανασόπουλε, έχετε τον λόγο για τρία λεπτά για τη δευτερολογία σας. </w:t>
      </w:r>
    </w:p>
    <w:p w14:paraId="2D05F37A"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szCs w:val="24"/>
        </w:rPr>
        <w:t xml:space="preserve">ΝΙΚΟΛΑΟΣ ΚΑΡΑΘΑΝΑΣΟΠΟΥΛΟΣ: </w:t>
      </w:r>
      <w:r>
        <w:rPr>
          <w:rFonts w:eastAsia="Times New Roman"/>
          <w:szCs w:val="24"/>
        </w:rPr>
        <w:t>Κύριε Υπουργέ, είπατε π</w:t>
      </w:r>
      <w:r w:rsidRPr="00A256BE">
        <w:rPr>
          <w:rFonts w:eastAsia="Times New Roman"/>
          <w:color w:val="212121"/>
          <w:szCs w:val="24"/>
        </w:rPr>
        <w:t xml:space="preserve">ολύ σωστά </w:t>
      </w:r>
      <w:r>
        <w:rPr>
          <w:rFonts w:eastAsia="Times New Roman"/>
          <w:color w:val="212121"/>
          <w:szCs w:val="24"/>
        </w:rPr>
        <w:t xml:space="preserve">ότι πρόκειται για ένα πολύ μεγάλο ζήτημα, το οποίο δεν μπορεί να αντιμετωπιστεί σε επίπεδο </w:t>
      </w:r>
      <w:r w:rsidRPr="00A256BE">
        <w:rPr>
          <w:rFonts w:eastAsia="Times New Roman"/>
          <w:color w:val="212121"/>
          <w:szCs w:val="24"/>
        </w:rPr>
        <w:t>μιας τοπικής κοινωνίας</w:t>
      </w:r>
      <w:r>
        <w:rPr>
          <w:rFonts w:eastAsia="Times New Roman"/>
          <w:color w:val="212121"/>
          <w:szCs w:val="24"/>
        </w:rPr>
        <w:t xml:space="preserve"> </w:t>
      </w:r>
      <w:r w:rsidRPr="00A256BE">
        <w:rPr>
          <w:rFonts w:eastAsia="Times New Roman"/>
          <w:color w:val="212121"/>
          <w:szCs w:val="24"/>
        </w:rPr>
        <w:t>αλλά θέλει συνολικότερη αντιμετώπιση</w:t>
      </w:r>
      <w:r>
        <w:rPr>
          <w:rFonts w:eastAsia="Times New Roman"/>
          <w:color w:val="212121"/>
          <w:szCs w:val="24"/>
        </w:rPr>
        <w:t xml:space="preserve">. </w:t>
      </w:r>
    </w:p>
    <w:p w14:paraId="2D05F37B"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Από αυτή την άποψη, όμως, και εσείς ως Κυβέρνηση επιμένετε σε μια λογική</w:t>
      </w:r>
      <w:r>
        <w:rPr>
          <w:rFonts w:eastAsia="Times New Roman"/>
          <w:color w:val="212121"/>
          <w:szCs w:val="24"/>
        </w:rPr>
        <w:t>,</w:t>
      </w:r>
      <w:r>
        <w:rPr>
          <w:rFonts w:eastAsia="Times New Roman"/>
          <w:color w:val="212121"/>
          <w:szCs w:val="24"/>
        </w:rPr>
        <w:t xml:space="preserve"> η οποία έχει οδηγήσει στην κα</w:t>
      </w:r>
      <w:r>
        <w:rPr>
          <w:rFonts w:eastAsia="Times New Roman"/>
          <w:color w:val="212121"/>
          <w:szCs w:val="24"/>
        </w:rPr>
        <w:t>τάρρευση και στην αποτυχία. Ποια είναι αυτή η λογική; Είναι η λογική της αυτοδιοίκησης. Δεν είναι αυτοδιοίκησης. Είναι ανταποδοτικότητας.</w:t>
      </w:r>
      <w:r w:rsidRPr="00A256BE">
        <w:rPr>
          <w:rFonts w:eastAsia="Times New Roman"/>
          <w:color w:val="212121"/>
          <w:szCs w:val="24"/>
        </w:rPr>
        <w:t xml:space="preserve"> Αν θες νερό πρέπει να πληρώσεις</w:t>
      </w:r>
      <w:r>
        <w:rPr>
          <w:rFonts w:eastAsia="Times New Roman"/>
          <w:color w:val="212121"/>
          <w:szCs w:val="24"/>
        </w:rPr>
        <w:t>,</w:t>
      </w:r>
      <w:r w:rsidRPr="00A256BE">
        <w:rPr>
          <w:rFonts w:eastAsia="Times New Roman"/>
          <w:color w:val="212121"/>
          <w:szCs w:val="24"/>
        </w:rPr>
        <w:t xml:space="preserve"> για να μπορείς να καλύψεις</w:t>
      </w:r>
      <w:r>
        <w:rPr>
          <w:rFonts w:eastAsia="Times New Roman"/>
          <w:color w:val="212121"/>
          <w:szCs w:val="24"/>
        </w:rPr>
        <w:t xml:space="preserve"> τις ανάγκες. Άρα επί της ουσίας είναι η λογική της </w:t>
      </w:r>
      <w:r w:rsidRPr="00A256BE">
        <w:rPr>
          <w:rFonts w:eastAsia="Times New Roman"/>
          <w:color w:val="212121"/>
          <w:szCs w:val="24"/>
        </w:rPr>
        <w:t>εμπορευ</w:t>
      </w:r>
      <w:r w:rsidRPr="00A256BE">
        <w:rPr>
          <w:rFonts w:eastAsia="Times New Roman"/>
          <w:color w:val="212121"/>
          <w:szCs w:val="24"/>
        </w:rPr>
        <w:t>ματοποίησης του νερού</w:t>
      </w:r>
      <w:r>
        <w:rPr>
          <w:rFonts w:eastAsia="Times New Roman"/>
          <w:color w:val="212121"/>
          <w:szCs w:val="24"/>
        </w:rPr>
        <w:t xml:space="preserve">. </w:t>
      </w:r>
      <w:r w:rsidRPr="00A256BE">
        <w:rPr>
          <w:rFonts w:eastAsia="Times New Roman"/>
          <w:color w:val="212121"/>
          <w:szCs w:val="24"/>
        </w:rPr>
        <w:t xml:space="preserve">Αυτό είναι </w:t>
      </w:r>
      <w:r>
        <w:rPr>
          <w:rFonts w:eastAsia="Times New Roman"/>
          <w:color w:val="212121"/>
          <w:szCs w:val="24"/>
        </w:rPr>
        <w:t xml:space="preserve">εκείνο </w:t>
      </w:r>
      <w:r w:rsidRPr="00A256BE">
        <w:rPr>
          <w:rFonts w:eastAsia="Times New Roman"/>
          <w:color w:val="212121"/>
          <w:szCs w:val="24"/>
        </w:rPr>
        <w:t>το οποίο επιβά</w:t>
      </w:r>
      <w:r>
        <w:rPr>
          <w:rFonts w:eastAsia="Times New Roman"/>
          <w:color w:val="212121"/>
          <w:szCs w:val="24"/>
        </w:rPr>
        <w:t>λατε.</w:t>
      </w:r>
    </w:p>
    <w:p w14:paraId="2D05F37C"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sidRPr="003D7189">
        <w:rPr>
          <w:rFonts w:eastAsia="Times New Roman"/>
          <w:szCs w:val="24"/>
        </w:rPr>
        <w:lastRenderedPageBreak/>
        <w:t xml:space="preserve">Εμείς λέμε ότι αυτή η λογική της ανταποδοτικότητας, της εμπορευματοποίησης του νερού, είναι αυτή η οποία έχει οδηγήσει σε αυτή την εξέλιξη των πραγμάτων </w:t>
      </w:r>
      <w:r w:rsidRPr="003D7189">
        <w:rPr>
          <w:rFonts w:eastAsia="Times New Roman"/>
          <w:szCs w:val="24"/>
        </w:rPr>
        <w:t>κ</w:t>
      </w:r>
      <w:r w:rsidRPr="003D7189">
        <w:rPr>
          <w:rFonts w:eastAsia="Times New Roman"/>
          <w:szCs w:val="24"/>
        </w:rPr>
        <w:t xml:space="preserve">αι δεν θα υπάρξει αντίστροφη πορεία. Και </w:t>
      </w:r>
      <w:r w:rsidRPr="003D7189">
        <w:rPr>
          <w:rFonts w:eastAsia="Times New Roman"/>
          <w:szCs w:val="24"/>
        </w:rPr>
        <w:t>από αυτή την άποψη λέμε ότι είναι μια εχθρική πολιτική, γιατί ακριβώς δημιουργεί σοβαρά προβλήματα στους αγρότες και ιδιαίτερα στη φτωχομεσαία αγροτιά</w:t>
      </w:r>
      <w:r>
        <w:rPr>
          <w:rFonts w:eastAsia="Times New Roman"/>
          <w:szCs w:val="24"/>
        </w:rPr>
        <w:t>,</w:t>
      </w:r>
      <w:r w:rsidRPr="003D7189">
        <w:rPr>
          <w:rFonts w:eastAsia="Times New Roman"/>
          <w:szCs w:val="24"/>
        </w:rPr>
        <w:t xml:space="preserve"> για να </w:t>
      </w:r>
      <w:r w:rsidRPr="00A256BE">
        <w:rPr>
          <w:rFonts w:eastAsia="Times New Roman"/>
          <w:color w:val="212121"/>
          <w:szCs w:val="24"/>
        </w:rPr>
        <w:t xml:space="preserve">μπορέσει να </w:t>
      </w:r>
      <w:r>
        <w:rPr>
          <w:rFonts w:eastAsia="Times New Roman"/>
          <w:color w:val="212121"/>
          <w:szCs w:val="24"/>
        </w:rPr>
        <w:t>καλλιεργήσει τα</w:t>
      </w:r>
      <w:r w:rsidRPr="00A256BE">
        <w:rPr>
          <w:rFonts w:eastAsia="Times New Roman"/>
          <w:color w:val="212121"/>
          <w:szCs w:val="24"/>
        </w:rPr>
        <w:t xml:space="preserve"> χωράφια </w:t>
      </w:r>
      <w:r>
        <w:rPr>
          <w:rFonts w:eastAsia="Times New Roman"/>
          <w:color w:val="212121"/>
          <w:szCs w:val="24"/>
        </w:rPr>
        <w:t xml:space="preserve">της, πέρα από τη θηλιά που τους βάζει </w:t>
      </w:r>
      <w:r w:rsidRPr="00A256BE">
        <w:rPr>
          <w:rFonts w:eastAsia="Times New Roman"/>
          <w:color w:val="212121"/>
          <w:szCs w:val="24"/>
        </w:rPr>
        <w:t>να πληρώσουν για το νερ</w:t>
      </w:r>
      <w:r w:rsidRPr="00A256BE">
        <w:rPr>
          <w:rFonts w:eastAsia="Times New Roman"/>
          <w:color w:val="212121"/>
          <w:szCs w:val="24"/>
        </w:rPr>
        <w:t>ό</w:t>
      </w:r>
      <w:r>
        <w:rPr>
          <w:rFonts w:eastAsia="Times New Roman"/>
          <w:color w:val="212121"/>
          <w:szCs w:val="24"/>
        </w:rPr>
        <w:t>, τη στιγμή που έχουν</w:t>
      </w:r>
      <w:r w:rsidRPr="00A256BE">
        <w:rPr>
          <w:rFonts w:eastAsia="Times New Roman"/>
          <w:color w:val="212121"/>
          <w:szCs w:val="24"/>
        </w:rPr>
        <w:t xml:space="preserve"> </w:t>
      </w:r>
      <w:r>
        <w:rPr>
          <w:rFonts w:eastAsia="Times New Roman"/>
          <w:color w:val="212121"/>
          <w:szCs w:val="24"/>
        </w:rPr>
        <w:t>να πληρώσουν</w:t>
      </w:r>
      <w:r w:rsidRPr="00A256BE">
        <w:rPr>
          <w:rFonts w:eastAsia="Times New Roman"/>
          <w:color w:val="212121"/>
          <w:szCs w:val="24"/>
        </w:rPr>
        <w:t xml:space="preserve"> για τους φόρους</w:t>
      </w:r>
      <w:r>
        <w:rPr>
          <w:rFonts w:eastAsia="Times New Roman"/>
          <w:color w:val="212121"/>
          <w:szCs w:val="24"/>
        </w:rPr>
        <w:t>,</w:t>
      </w:r>
      <w:r w:rsidRPr="00A256BE">
        <w:rPr>
          <w:rFonts w:eastAsia="Times New Roman"/>
          <w:color w:val="212121"/>
          <w:szCs w:val="24"/>
        </w:rPr>
        <w:t xml:space="preserve"> για την ασφάλισή τους και τα συνολικότερ</w:t>
      </w:r>
      <w:r>
        <w:rPr>
          <w:rFonts w:eastAsia="Times New Roman"/>
          <w:color w:val="212121"/>
          <w:szCs w:val="24"/>
        </w:rPr>
        <w:t>α προβλήματα με την πώληση της α</w:t>
      </w:r>
      <w:r w:rsidRPr="00A256BE">
        <w:rPr>
          <w:rFonts w:eastAsia="Times New Roman"/>
          <w:color w:val="212121"/>
          <w:szCs w:val="24"/>
        </w:rPr>
        <w:t xml:space="preserve">γροτικής παραγωγής </w:t>
      </w:r>
      <w:r>
        <w:rPr>
          <w:rFonts w:eastAsia="Times New Roman"/>
          <w:color w:val="212121"/>
          <w:szCs w:val="24"/>
        </w:rPr>
        <w:t xml:space="preserve">την οποία έχουν. </w:t>
      </w:r>
    </w:p>
    <w:p w14:paraId="2D05F37D"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Ά</w:t>
      </w:r>
      <w:r w:rsidRPr="00A256BE">
        <w:rPr>
          <w:rFonts w:eastAsia="Times New Roman"/>
          <w:color w:val="212121"/>
          <w:szCs w:val="24"/>
        </w:rPr>
        <w:t>ρα έχουν συσσωρευτεί τεράστια χρέη στους αγρότες</w:t>
      </w:r>
      <w:r>
        <w:rPr>
          <w:rFonts w:eastAsia="Times New Roman"/>
          <w:color w:val="212121"/>
          <w:szCs w:val="24"/>
        </w:rPr>
        <w:t>,</w:t>
      </w:r>
      <w:r w:rsidRPr="00A256BE">
        <w:rPr>
          <w:rFonts w:eastAsia="Times New Roman"/>
          <w:color w:val="212121"/>
          <w:szCs w:val="24"/>
        </w:rPr>
        <w:t xml:space="preserve"> με αποτέλεσμα να </w:t>
      </w:r>
      <w:r>
        <w:rPr>
          <w:rFonts w:eastAsia="Times New Roman"/>
          <w:color w:val="212121"/>
          <w:szCs w:val="24"/>
        </w:rPr>
        <w:t xml:space="preserve">μην μπορούν να τα βγάλουν </w:t>
      </w:r>
      <w:r>
        <w:rPr>
          <w:rFonts w:eastAsia="Times New Roman"/>
          <w:color w:val="212121"/>
          <w:szCs w:val="24"/>
        </w:rPr>
        <w:t xml:space="preserve">πέρα. Και τώρα πετιέται το </w:t>
      </w:r>
      <w:r w:rsidRPr="00A256BE">
        <w:rPr>
          <w:rFonts w:eastAsia="Times New Roman"/>
          <w:color w:val="212121"/>
          <w:szCs w:val="24"/>
        </w:rPr>
        <w:t>μπαλάκι στις περιφέρειες</w:t>
      </w:r>
      <w:r>
        <w:rPr>
          <w:rFonts w:eastAsia="Times New Roman"/>
          <w:color w:val="212121"/>
          <w:szCs w:val="24"/>
        </w:rPr>
        <w:t>,</w:t>
      </w:r>
      <w:r w:rsidRPr="00A256BE">
        <w:rPr>
          <w:rFonts w:eastAsia="Times New Roman"/>
          <w:color w:val="212121"/>
          <w:szCs w:val="24"/>
        </w:rPr>
        <w:t xml:space="preserve"> </w:t>
      </w:r>
      <w:r>
        <w:rPr>
          <w:rFonts w:eastAsia="Times New Roman"/>
          <w:color w:val="212121"/>
          <w:szCs w:val="24"/>
        </w:rPr>
        <w:t xml:space="preserve">που και αυτές, βεβαίως, </w:t>
      </w:r>
      <w:r w:rsidRPr="00A256BE">
        <w:rPr>
          <w:rFonts w:eastAsia="Times New Roman"/>
          <w:color w:val="212121"/>
          <w:szCs w:val="24"/>
        </w:rPr>
        <w:t xml:space="preserve">έχουν ευθύνη για την </w:t>
      </w:r>
      <w:r>
        <w:rPr>
          <w:rFonts w:eastAsia="Times New Roman"/>
          <w:color w:val="212121"/>
          <w:szCs w:val="24"/>
        </w:rPr>
        <w:t>κατάσταση που υπάρχει. Δεν πρόκειται, όμως, να αντιμετωπιστεί τ</w:t>
      </w:r>
      <w:r w:rsidRPr="00A256BE">
        <w:rPr>
          <w:rFonts w:eastAsia="Times New Roman"/>
          <w:color w:val="212121"/>
          <w:szCs w:val="24"/>
        </w:rPr>
        <w:t>ο ζήτημα</w:t>
      </w:r>
      <w:r>
        <w:rPr>
          <w:rFonts w:eastAsia="Times New Roman"/>
          <w:color w:val="212121"/>
          <w:szCs w:val="24"/>
        </w:rPr>
        <w:t>,</w:t>
      </w:r>
      <w:r w:rsidRPr="00A256BE">
        <w:rPr>
          <w:rFonts w:eastAsia="Times New Roman"/>
          <w:color w:val="212121"/>
          <w:szCs w:val="24"/>
        </w:rPr>
        <w:t xml:space="preserve"> γιατί πάν</w:t>
      </w:r>
      <w:r>
        <w:rPr>
          <w:rFonts w:eastAsia="Times New Roman"/>
          <w:color w:val="212121"/>
          <w:szCs w:val="24"/>
        </w:rPr>
        <w:t>τοτε σε αυτή τη λογική θα πατούν: «Βρείτε</w:t>
      </w:r>
      <w:r w:rsidRPr="00A256BE">
        <w:rPr>
          <w:rFonts w:eastAsia="Times New Roman"/>
          <w:color w:val="212121"/>
          <w:szCs w:val="24"/>
        </w:rPr>
        <w:t xml:space="preserve"> έσοδα</w:t>
      </w:r>
      <w:r>
        <w:rPr>
          <w:rFonts w:eastAsia="Times New Roman"/>
          <w:color w:val="212121"/>
          <w:szCs w:val="24"/>
        </w:rPr>
        <w:t>, για να μπορέσετε να τα συντ</w:t>
      </w:r>
      <w:r>
        <w:rPr>
          <w:rFonts w:eastAsia="Times New Roman"/>
          <w:color w:val="212121"/>
          <w:szCs w:val="24"/>
        </w:rPr>
        <w:t xml:space="preserve">ηρήσετε». </w:t>
      </w:r>
    </w:p>
    <w:p w14:paraId="2D05F37E"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sidRPr="00A256BE">
        <w:rPr>
          <w:rFonts w:eastAsia="Times New Roman"/>
          <w:color w:val="212121"/>
          <w:szCs w:val="24"/>
        </w:rPr>
        <w:lastRenderedPageBreak/>
        <w:t>Δεν είναι</w:t>
      </w:r>
      <w:r>
        <w:rPr>
          <w:rFonts w:eastAsia="Times New Roman"/>
          <w:color w:val="212121"/>
          <w:szCs w:val="24"/>
        </w:rPr>
        <w:t>,</w:t>
      </w:r>
      <w:r w:rsidRPr="00A256BE">
        <w:rPr>
          <w:rFonts w:eastAsia="Times New Roman"/>
          <w:color w:val="212121"/>
          <w:szCs w:val="24"/>
        </w:rPr>
        <w:t xml:space="preserve"> </w:t>
      </w:r>
      <w:r>
        <w:rPr>
          <w:rFonts w:eastAsia="Times New Roman"/>
          <w:color w:val="212121"/>
          <w:szCs w:val="24"/>
        </w:rPr>
        <w:t>όμως,</w:t>
      </w:r>
      <w:r w:rsidRPr="00A256BE">
        <w:rPr>
          <w:rFonts w:eastAsia="Times New Roman"/>
          <w:color w:val="212121"/>
          <w:szCs w:val="24"/>
        </w:rPr>
        <w:t xml:space="preserve"> έτσι το ζήτημα</w:t>
      </w:r>
      <w:r>
        <w:rPr>
          <w:rFonts w:eastAsia="Times New Roman"/>
          <w:color w:val="212121"/>
          <w:szCs w:val="24"/>
        </w:rPr>
        <w:t>, κύριε Υπουργέ, από τη στιγμή που πρόκειται για ένα συνολικότερο ζήτημα</w:t>
      </w:r>
      <w:r>
        <w:rPr>
          <w:rFonts w:eastAsia="Times New Roman"/>
          <w:color w:val="212121"/>
          <w:szCs w:val="24"/>
        </w:rPr>
        <w:t>,</w:t>
      </w:r>
      <w:r w:rsidRPr="00A256BE">
        <w:rPr>
          <w:rFonts w:eastAsia="Times New Roman"/>
          <w:color w:val="212121"/>
          <w:szCs w:val="24"/>
        </w:rPr>
        <w:t xml:space="preserve"> που αφορά τη διαχείριση των υδάτινων πόρων στο </w:t>
      </w:r>
      <w:r>
        <w:rPr>
          <w:rFonts w:eastAsia="Times New Roman"/>
          <w:color w:val="212121"/>
          <w:szCs w:val="24"/>
        </w:rPr>
        <w:t>σύνολό</w:t>
      </w:r>
      <w:r w:rsidRPr="00A256BE">
        <w:rPr>
          <w:rFonts w:eastAsia="Times New Roman"/>
          <w:color w:val="212121"/>
          <w:szCs w:val="24"/>
        </w:rPr>
        <w:t xml:space="preserve"> του</w:t>
      </w:r>
      <w:r>
        <w:rPr>
          <w:rFonts w:eastAsia="Times New Roman"/>
          <w:color w:val="212121"/>
          <w:szCs w:val="24"/>
        </w:rPr>
        <w:t>,</w:t>
      </w:r>
      <w:r w:rsidRPr="00A256BE">
        <w:rPr>
          <w:rFonts w:eastAsia="Times New Roman"/>
          <w:color w:val="212121"/>
          <w:szCs w:val="24"/>
        </w:rPr>
        <w:t xml:space="preserve"> όταν σχεδόν το 80% των υδάτινων πόρων καταστρέφεται</w:t>
      </w:r>
      <w:r>
        <w:rPr>
          <w:rFonts w:eastAsia="Times New Roman"/>
          <w:color w:val="212121"/>
          <w:szCs w:val="24"/>
        </w:rPr>
        <w:t>,</w:t>
      </w:r>
      <w:r w:rsidRPr="00A256BE">
        <w:rPr>
          <w:rFonts w:eastAsia="Times New Roman"/>
          <w:color w:val="212121"/>
          <w:szCs w:val="24"/>
        </w:rPr>
        <w:t xml:space="preserve"> χάνεται και δεν αξιοποιείται στη χώρα </w:t>
      </w:r>
      <w:r>
        <w:rPr>
          <w:rFonts w:eastAsia="Times New Roman"/>
          <w:color w:val="212121"/>
          <w:szCs w:val="24"/>
        </w:rPr>
        <w:t>μας, με βάση μελέτη του ΤΕΕ.</w:t>
      </w:r>
    </w:p>
    <w:p w14:paraId="2D05F37F"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Άρα χρειάζεται </w:t>
      </w:r>
      <w:r w:rsidRPr="00A256BE">
        <w:rPr>
          <w:rFonts w:eastAsia="Times New Roman"/>
          <w:color w:val="212121"/>
          <w:szCs w:val="24"/>
        </w:rPr>
        <w:t>ένα</w:t>
      </w:r>
      <w:r>
        <w:rPr>
          <w:rFonts w:eastAsia="Times New Roman"/>
          <w:color w:val="212121"/>
          <w:szCs w:val="24"/>
        </w:rPr>
        <w:t>ς</w:t>
      </w:r>
      <w:r w:rsidRPr="00A256BE">
        <w:rPr>
          <w:rFonts w:eastAsia="Times New Roman"/>
          <w:color w:val="212121"/>
          <w:szCs w:val="24"/>
        </w:rPr>
        <w:t xml:space="preserve"> συνολικότερο</w:t>
      </w:r>
      <w:r>
        <w:rPr>
          <w:rFonts w:eastAsia="Times New Roman"/>
          <w:color w:val="212121"/>
          <w:szCs w:val="24"/>
        </w:rPr>
        <w:t>ς</w:t>
      </w:r>
      <w:r w:rsidRPr="00A256BE">
        <w:rPr>
          <w:rFonts w:eastAsia="Times New Roman"/>
          <w:color w:val="212121"/>
          <w:szCs w:val="24"/>
        </w:rPr>
        <w:t xml:space="preserve"> σχεδιασμό</w:t>
      </w:r>
      <w:r>
        <w:rPr>
          <w:rFonts w:eastAsia="Times New Roman"/>
          <w:color w:val="212121"/>
          <w:szCs w:val="24"/>
        </w:rPr>
        <w:t>ς</w:t>
      </w:r>
      <w:r w:rsidRPr="00A256BE">
        <w:rPr>
          <w:rFonts w:eastAsia="Times New Roman"/>
          <w:color w:val="212121"/>
          <w:szCs w:val="24"/>
        </w:rPr>
        <w:t xml:space="preserve"> και για τη διαχείριση των υδάτινων πόρων στη χώρα μας και </w:t>
      </w:r>
      <w:r>
        <w:rPr>
          <w:rFonts w:eastAsia="Times New Roman"/>
          <w:color w:val="212121"/>
          <w:szCs w:val="24"/>
        </w:rPr>
        <w:t xml:space="preserve">για </w:t>
      </w:r>
      <w:r w:rsidRPr="00A256BE">
        <w:rPr>
          <w:rFonts w:eastAsia="Times New Roman"/>
          <w:color w:val="212121"/>
          <w:szCs w:val="24"/>
        </w:rPr>
        <w:t xml:space="preserve">τους υδάτινους </w:t>
      </w:r>
      <w:r>
        <w:rPr>
          <w:rFonts w:eastAsia="Times New Roman"/>
          <w:color w:val="212121"/>
          <w:szCs w:val="24"/>
        </w:rPr>
        <w:t>πόρους που θα καταναλωθούν</w:t>
      </w:r>
      <w:r w:rsidRPr="00A256BE">
        <w:rPr>
          <w:rFonts w:eastAsia="Times New Roman"/>
          <w:color w:val="212121"/>
          <w:szCs w:val="24"/>
        </w:rPr>
        <w:t xml:space="preserve"> για την άρδευση και </w:t>
      </w:r>
      <w:r>
        <w:rPr>
          <w:rFonts w:eastAsia="Times New Roman"/>
          <w:color w:val="212121"/>
          <w:szCs w:val="24"/>
        </w:rPr>
        <w:t>την καλλιέργεια της</w:t>
      </w:r>
      <w:r>
        <w:rPr>
          <w:rFonts w:eastAsia="Times New Roman"/>
          <w:color w:val="212121"/>
          <w:szCs w:val="24"/>
        </w:rPr>
        <w:t xml:space="preserve"> α</w:t>
      </w:r>
      <w:r w:rsidRPr="00A256BE">
        <w:rPr>
          <w:rFonts w:eastAsia="Times New Roman"/>
          <w:color w:val="212121"/>
          <w:szCs w:val="24"/>
        </w:rPr>
        <w:t>γροτικής παραγωγής</w:t>
      </w:r>
      <w:r>
        <w:rPr>
          <w:rFonts w:eastAsia="Times New Roman"/>
          <w:color w:val="212121"/>
          <w:szCs w:val="24"/>
        </w:rPr>
        <w:t xml:space="preserve">, την ανάπτυξή της. </w:t>
      </w:r>
    </w:p>
    <w:p w14:paraId="2D05F380"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Τέτοιο, όμως, </w:t>
      </w:r>
      <w:r w:rsidRPr="00A256BE">
        <w:rPr>
          <w:rFonts w:eastAsia="Times New Roman"/>
          <w:color w:val="212121"/>
          <w:szCs w:val="24"/>
        </w:rPr>
        <w:t>πράγμα δεν γίνεται</w:t>
      </w:r>
      <w:r>
        <w:rPr>
          <w:rFonts w:eastAsia="Times New Roman"/>
          <w:color w:val="212121"/>
          <w:szCs w:val="24"/>
        </w:rPr>
        <w:t>,</w:t>
      </w:r>
      <w:r w:rsidRPr="00A256BE">
        <w:rPr>
          <w:rFonts w:eastAsia="Times New Roman"/>
          <w:color w:val="212121"/>
          <w:szCs w:val="24"/>
        </w:rPr>
        <w:t xml:space="preserve"> δεν μπορεί να το κάνει </w:t>
      </w:r>
      <w:r>
        <w:rPr>
          <w:rFonts w:eastAsia="Times New Roman"/>
          <w:color w:val="212121"/>
          <w:szCs w:val="24"/>
        </w:rPr>
        <w:t xml:space="preserve">η </w:t>
      </w:r>
      <w:r w:rsidRPr="00A256BE">
        <w:rPr>
          <w:rFonts w:eastAsia="Times New Roman"/>
          <w:color w:val="212121"/>
          <w:szCs w:val="24"/>
        </w:rPr>
        <w:t>περιφέρεια</w:t>
      </w:r>
      <w:r>
        <w:rPr>
          <w:rFonts w:eastAsia="Times New Roman"/>
          <w:color w:val="212121"/>
          <w:szCs w:val="24"/>
        </w:rPr>
        <w:t>, είναι ευθύνη της Κ</w:t>
      </w:r>
      <w:r w:rsidRPr="00A256BE">
        <w:rPr>
          <w:rFonts w:eastAsia="Times New Roman"/>
          <w:color w:val="212121"/>
          <w:szCs w:val="24"/>
        </w:rPr>
        <w:t>υβέρνησης</w:t>
      </w:r>
      <w:r>
        <w:rPr>
          <w:rFonts w:eastAsia="Times New Roman"/>
          <w:color w:val="212121"/>
          <w:szCs w:val="24"/>
        </w:rPr>
        <w:t xml:space="preserve">. Όμως η Κυβέρνηση </w:t>
      </w:r>
      <w:r w:rsidRPr="00A256BE">
        <w:rPr>
          <w:rFonts w:eastAsia="Times New Roman"/>
          <w:color w:val="212121"/>
          <w:szCs w:val="24"/>
        </w:rPr>
        <w:t xml:space="preserve">όχι μόνο </w:t>
      </w:r>
      <w:r>
        <w:rPr>
          <w:rFonts w:eastAsia="Times New Roman"/>
          <w:color w:val="212121"/>
          <w:szCs w:val="24"/>
        </w:rPr>
        <w:t>η σημερινή αλλά και οι</w:t>
      </w:r>
      <w:r w:rsidRPr="00A256BE">
        <w:rPr>
          <w:rFonts w:eastAsia="Times New Roman"/>
          <w:color w:val="212121"/>
          <w:szCs w:val="24"/>
        </w:rPr>
        <w:t xml:space="preserve"> προηγούμενες δεν αντιμετωπίζουν το συγκεκριμένο ζήτημα </w:t>
      </w:r>
      <w:r>
        <w:rPr>
          <w:rFonts w:eastAsia="Times New Roman"/>
          <w:color w:val="212121"/>
          <w:szCs w:val="24"/>
        </w:rPr>
        <w:t>με αυτόν το</w:t>
      </w:r>
      <w:r>
        <w:rPr>
          <w:rFonts w:eastAsia="Times New Roman"/>
          <w:color w:val="212121"/>
          <w:szCs w:val="24"/>
        </w:rPr>
        <w:t xml:space="preserve">ν τρόπο. </w:t>
      </w:r>
    </w:p>
    <w:p w14:paraId="2D05F381"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Εμείς, λ</w:t>
      </w:r>
      <w:r w:rsidRPr="00A256BE">
        <w:rPr>
          <w:rFonts w:eastAsia="Times New Roman"/>
          <w:color w:val="212121"/>
          <w:szCs w:val="24"/>
        </w:rPr>
        <w:t>οιπόν</w:t>
      </w:r>
      <w:r>
        <w:rPr>
          <w:rFonts w:eastAsia="Times New Roman"/>
          <w:color w:val="212121"/>
          <w:szCs w:val="24"/>
        </w:rPr>
        <w:t>,</w:t>
      </w:r>
      <w:r w:rsidRPr="00A256BE">
        <w:rPr>
          <w:rFonts w:eastAsia="Times New Roman"/>
          <w:color w:val="212121"/>
          <w:szCs w:val="24"/>
        </w:rPr>
        <w:t xml:space="preserve"> τι λέμε</w:t>
      </w:r>
      <w:r>
        <w:rPr>
          <w:rFonts w:eastAsia="Times New Roman"/>
          <w:color w:val="212121"/>
          <w:szCs w:val="24"/>
        </w:rPr>
        <w:t>; Λέμε ότι</w:t>
      </w:r>
      <w:r w:rsidRPr="000A580B">
        <w:rPr>
          <w:rFonts w:eastAsia="Times New Roman"/>
          <w:color w:val="212121"/>
          <w:szCs w:val="24"/>
        </w:rPr>
        <w:t>,</w:t>
      </w:r>
      <w:r>
        <w:rPr>
          <w:rFonts w:eastAsia="Times New Roman"/>
          <w:color w:val="212121"/>
          <w:szCs w:val="24"/>
        </w:rPr>
        <w:t xml:space="preserve"> β</w:t>
      </w:r>
      <w:r w:rsidRPr="00A256BE">
        <w:rPr>
          <w:rFonts w:eastAsia="Times New Roman"/>
          <w:color w:val="212121"/>
          <w:szCs w:val="24"/>
        </w:rPr>
        <w:t>εβαίως</w:t>
      </w:r>
      <w:r w:rsidRPr="000A580B">
        <w:rPr>
          <w:rFonts w:eastAsia="Times New Roman"/>
          <w:color w:val="212121"/>
          <w:szCs w:val="24"/>
        </w:rPr>
        <w:t>,</w:t>
      </w:r>
      <w:r w:rsidRPr="00A256BE">
        <w:rPr>
          <w:rFonts w:eastAsia="Times New Roman"/>
          <w:color w:val="212121"/>
          <w:szCs w:val="24"/>
        </w:rPr>
        <w:t xml:space="preserve"> πρέπει άμεσα </w:t>
      </w:r>
      <w:r>
        <w:rPr>
          <w:rFonts w:eastAsia="Times New Roman"/>
          <w:color w:val="212121"/>
          <w:szCs w:val="24"/>
        </w:rPr>
        <w:t xml:space="preserve">να αντιμετωπισθεί το πρόβλημα της </w:t>
      </w:r>
      <w:r w:rsidRPr="00A256BE">
        <w:rPr>
          <w:rFonts w:eastAsia="Times New Roman"/>
          <w:color w:val="212121"/>
          <w:szCs w:val="24"/>
        </w:rPr>
        <w:t>μισθοδοσίας</w:t>
      </w:r>
      <w:r>
        <w:rPr>
          <w:rFonts w:eastAsia="Times New Roman"/>
          <w:color w:val="212121"/>
          <w:szCs w:val="24"/>
        </w:rPr>
        <w:t xml:space="preserve"> των δεδουλευμένων τους. Δε</w:t>
      </w:r>
      <w:r w:rsidRPr="00A256BE">
        <w:rPr>
          <w:rFonts w:eastAsia="Times New Roman"/>
          <w:color w:val="212121"/>
          <w:szCs w:val="24"/>
        </w:rPr>
        <w:t>ν μπορούμε να σφυρίζουμε αδιάφορα</w:t>
      </w:r>
      <w:r>
        <w:rPr>
          <w:rFonts w:eastAsia="Times New Roman"/>
          <w:color w:val="212121"/>
          <w:szCs w:val="24"/>
        </w:rPr>
        <w:t>,</w:t>
      </w:r>
      <w:r w:rsidRPr="00A256BE">
        <w:rPr>
          <w:rFonts w:eastAsia="Times New Roman"/>
          <w:color w:val="212121"/>
          <w:szCs w:val="24"/>
        </w:rPr>
        <w:t xml:space="preserve"> και </w:t>
      </w:r>
      <w:r>
        <w:rPr>
          <w:rFonts w:eastAsia="Times New Roman"/>
          <w:color w:val="212121"/>
          <w:szCs w:val="24"/>
        </w:rPr>
        <w:t xml:space="preserve">η Κυβέρνηση </w:t>
      </w:r>
      <w:r w:rsidRPr="00A256BE">
        <w:rPr>
          <w:rFonts w:eastAsia="Times New Roman"/>
          <w:color w:val="212121"/>
          <w:szCs w:val="24"/>
        </w:rPr>
        <w:t xml:space="preserve">να πετάει το μπαλάκι στην περιφέρεια και </w:t>
      </w:r>
      <w:r>
        <w:rPr>
          <w:rFonts w:eastAsia="Times New Roman"/>
          <w:color w:val="212121"/>
          <w:szCs w:val="24"/>
        </w:rPr>
        <w:t>η περιφέρεια να λέει «</w:t>
      </w:r>
      <w:r w:rsidRPr="00A256BE">
        <w:rPr>
          <w:rFonts w:eastAsia="Times New Roman"/>
          <w:color w:val="212121"/>
          <w:szCs w:val="24"/>
        </w:rPr>
        <w:t xml:space="preserve">δεν </w:t>
      </w:r>
      <w:r w:rsidRPr="00A256BE">
        <w:rPr>
          <w:rFonts w:eastAsia="Times New Roman"/>
          <w:color w:val="212121"/>
          <w:szCs w:val="24"/>
        </w:rPr>
        <w:t>έχω τους αντίστοιχους πόρους</w:t>
      </w:r>
      <w:r>
        <w:rPr>
          <w:rFonts w:eastAsia="Times New Roman"/>
          <w:color w:val="212121"/>
          <w:szCs w:val="24"/>
        </w:rPr>
        <w:t>»</w:t>
      </w:r>
      <w:r w:rsidRPr="00A256BE">
        <w:rPr>
          <w:rFonts w:eastAsia="Times New Roman"/>
          <w:color w:val="212121"/>
          <w:szCs w:val="24"/>
        </w:rPr>
        <w:t xml:space="preserve"> για να πληρώσει τους εργαζόμενους</w:t>
      </w:r>
      <w:r>
        <w:rPr>
          <w:rFonts w:eastAsia="Times New Roman"/>
          <w:color w:val="212121"/>
          <w:szCs w:val="24"/>
        </w:rPr>
        <w:t>. Έ</w:t>
      </w:r>
      <w:r w:rsidRPr="00A256BE">
        <w:rPr>
          <w:rFonts w:eastAsia="Times New Roman"/>
          <w:color w:val="212121"/>
          <w:szCs w:val="24"/>
        </w:rPr>
        <w:t>να ζήτημα είναι αυτό</w:t>
      </w:r>
      <w:r>
        <w:rPr>
          <w:rFonts w:eastAsia="Times New Roman"/>
          <w:color w:val="212121"/>
          <w:szCs w:val="24"/>
        </w:rPr>
        <w:t>.</w:t>
      </w:r>
    </w:p>
    <w:p w14:paraId="2D05F382"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Δ</w:t>
      </w:r>
      <w:r w:rsidRPr="00A256BE">
        <w:rPr>
          <w:rFonts w:eastAsia="Times New Roman"/>
          <w:color w:val="212121"/>
          <w:szCs w:val="24"/>
        </w:rPr>
        <w:t xml:space="preserve">εύτερο ζήτημα </w:t>
      </w:r>
      <w:r>
        <w:rPr>
          <w:rFonts w:eastAsia="Times New Roman"/>
          <w:color w:val="212121"/>
          <w:szCs w:val="24"/>
        </w:rPr>
        <w:t xml:space="preserve">είναι </w:t>
      </w:r>
      <w:r w:rsidRPr="00A256BE">
        <w:rPr>
          <w:rFonts w:eastAsia="Times New Roman"/>
          <w:color w:val="212121"/>
          <w:szCs w:val="24"/>
        </w:rPr>
        <w:t xml:space="preserve">ότι </w:t>
      </w:r>
      <w:r>
        <w:rPr>
          <w:rFonts w:eastAsia="Times New Roman"/>
          <w:color w:val="212121"/>
          <w:szCs w:val="24"/>
        </w:rPr>
        <w:t>εδώ πέρα</w:t>
      </w:r>
      <w:r w:rsidRPr="00A256BE">
        <w:rPr>
          <w:rFonts w:eastAsia="Times New Roman"/>
          <w:color w:val="212121"/>
          <w:szCs w:val="24"/>
        </w:rPr>
        <w:t xml:space="preserve"> χρειάζεται άμεση παρέμβαση με ευθύνη του κράτους</w:t>
      </w:r>
      <w:r w:rsidRPr="000A580B">
        <w:rPr>
          <w:rFonts w:eastAsia="Times New Roman"/>
          <w:color w:val="212121"/>
          <w:szCs w:val="24"/>
        </w:rPr>
        <w:t>,</w:t>
      </w:r>
      <w:r w:rsidRPr="00A256BE">
        <w:rPr>
          <w:rFonts w:eastAsia="Times New Roman"/>
          <w:color w:val="212121"/>
          <w:szCs w:val="24"/>
        </w:rPr>
        <w:t xml:space="preserve"> για να συντηρηθούν </w:t>
      </w:r>
      <w:r>
        <w:rPr>
          <w:rFonts w:eastAsia="Times New Roman"/>
          <w:color w:val="212121"/>
          <w:szCs w:val="24"/>
        </w:rPr>
        <w:t xml:space="preserve">αυτά τα δίκτυα, </w:t>
      </w:r>
      <w:r w:rsidRPr="00A256BE">
        <w:rPr>
          <w:rFonts w:eastAsia="Times New Roman"/>
          <w:color w:val="212121"/>
          <w:szCs w:val="24"/>
        </w:rPr>
        <w:t xml:space="preserve">να αποκατασταθούν οι τεράστιες ζημιές </w:t>
      </w:r>
      <w:r>
        <w:rPr>
          <w:rFonts w:eastAsia="Times New Roman"/>
          <w:color w:val="212121"/>
          <w:szCs w:val="24"/>
        </w:rPr>
        <w:t>οι οποίες υ</w:t>
      </w:r>
      <w:r>
        <w:rPr>
          <w:rFonts w:eastAsia="Times New Roman"/>
          <w:color w:val="212121"/>
          <w:szCs w:val="24"/>
        </w:rPr>
        <w:t>πάρχουν. Δεν λέμε να επεκταθούν τα δίκ</w:t>
      </w:r>
      <w:r w:rsidRPr="00A256BE">
        <w:rPr>
          <w:rFonts w:eastAsia="Times New Roman"/>
          <w:color w:val="212121"/>
          <w:szCs w:val="24"/>
        </w:rPr>
        <w:t>τυα σε επόμενη φάση</w:t>
      </w:r>
      <w:r>
        <w:rPr>
          <w:rFonts w:eastAsia="Times New Roman"/>
          <w:color w:val="212121"/>
          <w:szCs w:val="24"/>
        </w:rPr>
        <w:t>, που πρέπει να γίνει η επέκταση σε επόμενη φάση. Κ</w:t>
      </w:r>
      <w:r w:rsidRPr="00A256BE">
        <w:rPr>
          <w:rFonts w:eastAsia="Times New Roman"/>
          <w:color w:val="212121"/>
          <w:szCs w:val="24"/>
        </w:rPr>
        <w:t xml:space="preserve">αι αυτό </w:t>
      </w:r>
      <w:r>
        <w:rPr>
          <w:rFonts w:eastAsia="Times New Roman"/>
          <w:color w:val="212121"/>
          <w:szCs w:val="24"/>
        </w:rPr>
        <w:t>πρέπει να γίνει με</w:t>
      </w:r>
      <w:r w:rsidRPr="00A256BE">
        <w:rPr>
          <w:rFonts w:eastAsia="Times New Roman"/>
          <w:color w:val="212121"/>
          <w:szCs w:val="24"/>
        </w:rPr>
        <w:t xml:space="preserve"> μία γενναία κρα</w:t>
      </w:r>
      <w:r>
        <w:rPr>
          <w:rFonts w:eastAsia="Times New Roman"/>
          <w:color w:val="212121"/>
          <w:szCs w:val="24"/>
        </w:rPr>
        <w:t>τική χρηματοδότηση μέσα από το Π</w:t>
      </w:r>
      <w:r w:rsidRPr="00A256BE">
        <w:rPr>
          <w:rFonts w:eastAsia="Times New Roman"/>
          <w:color w:val="212121"/>
          <w:szCs w:val="24"/>
        </w:rPr>
        <w:t>ρόγραμμα Δημοσίων Επενδύσεων</w:t>
      </w:r>
      <w:r>
        <w:rPr>
          <w:rFonts w:eastAsia="Times New Roman"/>
          <w:color w:val="212121"/>
          <w:szCs w:val="24"/>
        </w:rPr>
        <w:t xml:space="preserve">, </w:t>
      </w:r>
      <w:r w:rsidRPr="00A256BE">
        <w:rPr>
          <w:rFonts w:eastAsia="Times New Roman"/>
          <w:color w:val="212121"/>
          <w:szCs w:val="24"/>
        </w:rPr>
        <w:t xml:space="preserve">μέσα από την αξιοποίηση των ευρωπαϊκών </w:t>
      </w:r>
      <w:r w:rsidRPr="00A256BE">
        <w:rPr>
          <w:rFonts w:eastAsia="Times New Roman"/>
          <w:color w:val="212121"/>
          <w:szCs w:val="24"/>
        </w:rPr>
        <w:t>προγραμμάτων που δεν πάνε</w:t>
      </w:r>
      <w:r>
        <w:rPr>
          <w:rFonts w:eastAsia="Times New Roman"/>
          <w:color w:val="212121"/>
          <w:szCs w:val="24"/>
        </w:rPr>
        <w:t>,</w:t>
      </w:r>
      <w:r w:rsidRPr="00A256BE">
        <w:rPr>
          <w:rFonts w:eastAsia="Times New Roman"/>
          <w:color w:val="212121"/>
          <w:szCs w:val="24"/>
        </w:rPr>
        <w:t xml:space="preserve"> </w:t>
      </w:r>
      <w:r>
        <w:rPr>
          <w:rFonts w:eastAsia="Times New Roman"/>
          <w:color w:val="212121"/>
          <w:szCs w:val="24"/>
        </w:rPr>
        <w:t>όμως,</w:t>
      </w:r>
      <w:r w:rsidRPr="00A256BE">
        <w:rPr>
          <w:rFonts w:eastAsia="Times New Roman"/>
          <w:color w:val="212121"/>
          <w:szCs w:val="24"/>
        </w:rPr>
        <w:t xml:space="preserve"> προς </w:t>
      </w:r>
      <w:r>
        <w:rPr>
          <w:rFonts w:eastAsia="Times New Roman"/>
          <w:color w:val="212121"/>
          <w:szCs w:val="24"/>
        </w:rPr>
        <w:t>αυτή την κατεύθυνση, γ</w:t>
      </w:r>
      <w:r w:rsidRPr="00A256BE">
        <w:rPr>
          <w:rFonts w:eastAsia="Times New Roman"/>
          <w:color w:val="212121"/>
          <w:szCs w:val="24"/>
        </w:rPr>
        <w:t>ιατί δ</w:t>
      </w:r>
      <w:r>
        <w:rPr>
          <w:rFonts w:eastAsia="Times New Roman"/>
          <w:color w:val="212121"/>
          <w:szCs w:val="24"/>
        </w:rPr>
        <w:t xml:space="preserve">εν είναι επιλέξιμα. </w:t>
      </w:r>
    </w:p>
    <w:p w14:paraId="2D05F383"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Και, βεβαίως, τ</w:t>
      </w:r>
      <w:r w:rsidRPr="00A256BE">
        <w:rPr>
          <w:rFonts w:eastAsia="Times New Roman"/>
          <w:color w:val="212121"/>
          <w:szCs w:val="24"/>
        </w:rPr>
        <w:t xml:space="preserve">ο θέμα είναι να υπάρχει φθηνό νερό </w:t>
      </w:r>
      <w:r>
        <w:rPr>
          <w:rFonts w:eastAsia="Times New Roman"/>
          <w:color w:val="212121"/>
          <w:szCs w:val="24"/>
        </w:rPr>
        <w:t>κ</w:t>
      </w:r>
      <w:r w:rsidRPr="00A256BE">
        <w:rPr>
          <w:rFonts w:eastAsia="Times New Roman"/>
          <w:color w:val="212121"/>
          <w:szCs w:val="24"/>
        </w:rPr>
        <w:t>αι φθηνό νερό σημαίνει ότι πρ</w:t>
      </w:r>
      <w:r>
        <w:rPr>
          <w:rFonts w:eastAsia="Times New Roman"/>
          <w:color w:val="212121"/>
          <w:szCs w:val="24"/>
        </w:rPr>
        <w:t>έπει να «κουρευτούν»</w:t>
      </w:r>
      <w:r w:rsidRPr="00A256BE">
        <w:rPr>
          <w:rFonts w:eastAsia="Times New Roman"/>
          <w:color w:val="212121"/>
          <w:szCs w:val="24"/>
        </w:rPr>
        <w:t xml:space="preserve"> τα χρέη</w:t>
      </w:r>
      <w:r>
        <w:rPr>
          <w:rFonts w:eastAsia="Times New Roman"/>
          <w:color w:val="212121"/>
          <w:szCs w:val="24"/>
        </w:rPr>
        <w:t xml:space="preserve"> τα οποία έχουν οι </w:t>
      </w:r>
      <w:r w:rsidRPr="00A256BE">
        <w:rPr>
          <w:rFonts w:eastAsia="Times New Roman"/>
          <w:color w:val="212121"/>
          <w:szCs w:val="24"/>
        </w:rPr>
        <w:t xml:space="preserve">αγρότες στους </w:t>
      </w:r>
      <w:r>
        <w:rPr>
          <w:rFonts w:eastAsia="Times New Roman"/>
          <w:color w:val="212121"/>
          <w:szCs w:val="24"/>
        </w:rPr>
        <w:t xml:space="preserve">ΤΟΕΒ και στους ΓΟΕΒ. </w:t>
      </w:r>
    </w:p>
    <w:p w14:paraId="2D05F384"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sidRPr="00A256BE">
        <w:rPr>
          <w:rFonts w:eastAsia="Times New Roman"/>
          <w:color w:val="212121"/>
          <w:szCs w:val="24"/>
        </w:rPr>
        <w:t>Ευχαρι</w:t>
      </w:r>
      <w:r w:rsidRPr="00A256BE">
        <w:rPr>
          <w:rFonts w:eastAsia="Times New Roman"/>
          <w:color w:val="212121"/>
          <w:szCs w:val="24"/>
        </w:rPr>
        <w:t>στώ πολύ</w:t>
      </w:r>
      <w:r>
        <w:rPr>
          <w:rFonts w:eastAsia="Times New Roman"/>
          <w:color w:val="212121"/>
          <w:szCs w:val="24"/>
        </w:rPr>
        <w:t>.</w:t>
      </w:r>
    </w:p>
    <w:p w14:paraId="2D05F385"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sidRPr="000E0C5C">
        <w:rPr>
          <w:rFonts w:eastAsia="Times New Roman"/>
          <w:b/>
          <w:szCs w:val="24"/>
        </w:rPr>
        <w:t>ΠΡΟΕΔΡΕΥΩΝ (Δημήτριος Κρεμαστινός):</w:t>
      </w:r>
      <w:r>
        <w:rPr>
          <w:rFonts w:eastAsia="Times New Roman"/>
          <w:b/>
          <w:szCs w:val="24"/>
        </w:rPr>
        <w:t xml:space="preserve"> </w:t>
      </w:r>
      <w:r w:rsidRPr="00A256BE">
        <w:rPr>
          <w:rFonts w:eastAsia="Times New Roman"/>
          <w:color w:val="212121"/>
          <w:szCs w:val="24"/>
        </w:rPr>
        <w:t>Κύριε Υπουργέ</w:t>
      </w:r>
      <w:r>
        <w:rPr>
          <w:rFonts w:eastAsia="Times New Roman"/>
          <w:color w:val="212121"/>
          <w:szCs w:val="24"/>
        </w:rPr>
        <w:t>, έχετε</w:t>
      </w:r>
      <w:r w:rsidRPr="00A256BE">
        <w:rPr>
          <w:rFonts w:eastAsia="Times New Roman"/>
          <w:color w:val="212121"/>
          <w:szCs w:val="24"/>
        </w:rPr>
        <w:t xml:space="preserve"> και πάλι το</w:t>
      </w:r>
      <w:r>
        <w:rPr>
          <w:rFonts w:eastAsia="Times New Roman"/>
          <w:color w:val="212121"/>
          <w:szCs w:val="24"/>
        </w:rPr>
        <w:t>ν λόγο για τρία</w:t>
      </w:r>
      <w:r w:rsidRPr="00A256BE">
        <w:rPr>
          <w:rFonts w:eastAsia="Times New Roman"/>
          <w:color w:val="212121"/>
          <w:szCs w:val="24"/>
        </w:rPr>
        <w:t xml:space="preserve"> λεπτά</w:t>
      </w:r>
      <w:r>
        <w:rPr>
          <w:rFonts w:eastAsia="Times New Roman"/>
          <w:color w:val="212121"/>
          <w:szCs w:val="24"/>
        </w:rPr>
        <w:t>.</w:t>
      </w:r>
    </w:p>
    <w:p w14:paraId="2D05F386"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sidRPr="00A662F6">
        <w:rPr>
          <w:rFonts w:eastAsia="Times New Roman"/>
          <w:b/>
          <w:color w:val="212121"/>
          <w:szCs w:val="24"/>
        </w:rPr>
        <w:t xml:space="preserve">ΣΤΑΥΡΟΣ ΑΡΑΧΩΒΙΤΗΣ (Υπουργός Αγροτικής Ανάπτυξης και Τροφίμων): </w:t>
      </w:r>
      <w:r>
        <w:rPr>
          <w:rFonts w:eastAsia="Times New Roman"/>
          <w:color w:val="212121"/>
          <w:szCs w:val="24"/>
        </w:rPr>
        <w:t xml:space="preserve"> Ευχαριστώ και πάλι, κύριε Πρόεδρε. </w:t>
      </w:r>
    </w:p>
    <w:p w14:paraId="2D05F387"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Ν</w:t>
      </w:r>
      <w:r w:rsidRPr="00A256BE">
        <w:rPr>
          <w:rFonts w:eastAsia="Times New Roman"/>
          <w:color w:val="212121"/>
          <w:szCs w:val="24"/>
        </w:rPr>
        <w:t>α ξεκαθαρίσουμε</w:t>
      </w:r>
      <w:r>
        <w:rPr>
          <w:rFonts w:eastAsia="Times New Roman"/>
          <w:color w:val="212121"/>
          <w:szCs w:val="24"/>
        </w:rPr>
        <w:t xml:space="preserve">, κύριε συνάδελφε, ότι </w:t>
      </w:r>
      <w:r w:rsidRPr="00A256BE">
        <w:rPr>
          <w:rFonts w:eastAsia="Times New Roman"/>
          <w:color w:val="212121"/>
          <w:szCs w:val="24"/>
        </w:rPr>
        <w:t>το νερό αποτελε</w:t>
      </w:r>
      <w:r w:rsidRPr="00A256BE">
        <w:rPr>
          <w:rFonts w:eastAsia="Times New Roman"/>
          <w:color w:val="212121"/>
          <w:szCs w:val="24"/>
        </w:rPr>
        <w:t>ί ένα</w:t>
      </w:r>
      <w:r>
        <w:rPr>
          <w:rFonts w:eastAsia="Times New Roman"/>
          <w:color w:val="212121"/>
          <w:szCs w:val="24"/>
        </w:rPr>
        <w:t xml:space="preserve">ν πόρο ο οποίος είναι </w:t>
      </w:r>
      <w:r w:rsidRPr="00A256BE">
        <w:rPr>
          <w:rFonts w:eastAsia="Times New Roman"/>
          <w:color w:val="212121"/>
          <w:szCs w:val="24"/>
        </w:rPr>
        <w:t>δημόσιο αγαθό</w:t>
      </w:r>
      <w:r>
        <w:rPr>
          <w:rFonts w:eastAsia="Times New Roman"/>
          <w:color w:val="212121"/>
          <w:szCs w:val="24"/>
        </w:rPr>
        <w:t>.</w:t>
      </w:r>
      <w:r w:rsidRPr="00A256BE">
        <w:rPr>
          <w:rFonts w:eastAsia="Times New Roman"/>
          <w:color w:val="212121"/>
          <w:szCs w:val="24"/>
        </w:rPr>
        <w:t xml:space="preserve"> </w:t>
      </w:r>
      <w:r>
        <w:rPr>
          <w:rFonts w:eastAsia="Times New Roman"/>
          <w:color w:val="212121"/>
          <w:szCs w:val="24"/>
        </w:rPr>
        <w:t>Κ</w:t>
      </w:r>
      <w:r w:rsidRPr="00A256BE">
        <w:rPr>
          <w:rFonts w:eastAsia="Times New Roman"/>
          <w:color w:val="212121"/>
          <w:szCs w:val="24"/>
        </w:rPr>
        <w:t>αι αυτό είναι αδιαπραγμάτευτο</w:t>
      </w:r>
      <w:r>
        <w:rPr>
          <w:rFonts w:eastAsia="Times New Roman"/>
          <w:color w:val="212121"/>
          <w:szCs w:val="24"/>
        </w:rPr>
        <w:t>. Από αυτή την Κ</w:t>
      </w:r>
      <w:r w:rsidRPr="00A256BE">
        <w:rPr>
          <w:rFonts w:eastAsia="Times New Roman"/>
          <w:color w:val="212121"/>
          <w:szCs w:val="24"/>
        </w:rPr>
        <w:t>υβέρνηση είναι αδιαπραγμάτευτο</w:t>
      </w:r>
      <w:r>
        <w:rPr>
          <w:rFonts w:eastAsia="Times New Roman"/>
          <w:color w:val="212121"/>
          <w:szCs w:val="24"/>
        </w:rPr>
        <w:t>!</w:t>
      </w:r>
    </w:p>
    <w:p w14:paraId="2D05F388"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Επίσης</w:t>
      </w:r>
      <w:r w:rsidRPr="00A256BE">
        <w:rPr>
          <w:rFonts w:eastAsia="Times New Roman"/>
          <w:color w:val="212121"/>
          <w:szCs w:val="24"/>
        </w:rPr>
        <w:t xml:space="preserve"> το στοιχε</w:t>
      </w:r>
      <w:r>
        <w:rPr>
          <w:rFonts w:eastAsia="Times New Roman"/>
          <w:color w:val="212121"/>
          <w:szCs w:val="24"/>
        </w:rPr>
        <w:t xml:space="preserve">ίο που πρέπει να υπάρχει στους </w:t>
      </w:r>
      <w:r>
        <w:rPr>
          <w:rFonts w:eastAsia="Times New Roman"/>
          <w:color w:val="212121"/>
          <w:szCs w:val="24"/>
        </w:rPr>
        <w:t>ο</w:t>
      </w:r>
      <w:r>
        <w:rPr>
          <w:rFonts w:eastAsia="Times New Roman"/>
          <w:color w:val="212121"/>
          <w:szCs w:val="24"/>
        </w:rPr>
        <w:t xml:space="preserve">ργανισμούς </w:t>
      </w:r>
      <w:r>
        <w:rPr>
          <w:rFonts w:eastAsia="Times New Roman"/>
          <w:color w:val="212121"/>
          <w:szCs w:val="24"/>
        </w:rPr>
        <w:t>ε</w:t>
      </w:r>
      <w:r>
        <w:rPr>
          <w:rFonts w:eastAsia="Times New Roman"/>
          <w:color w:val="212121"/>
          <w:szCs w:val="24"/>
        </w:rPr>
        <w:t xml:space="preserve">γγείων </w:t>
      </w:r>
      <w:r>
        <w:rPr>
          <w:rFonts w:eastAsia="Times New Roman"/>
          <w:color w:val="212121"/>
          <w:szCs w:val="24"/>
        </w:rPr>
        <w:t>β</w:t>
      </w:r>
      <w:r w:rsidRPr="00A256BE">
        <w:rPr>
          <w:rFonts w:eastAsia="Times New Roman"/>
          <w:color w:val="212121"/>
          <w:szCs w:val="24"/>
        </w:rPr>
        <w:t>ελτιώσεων</w:t>
      </w:r>
      <w:r>
        <w:rPr>
          <w:rFonts w:eastAsia="Times New Roman"/>
          <w:color w:val="212121"/>
          <w:szCs w:val="24"/>
        </w:rPr>
        <w:t>,</w:t>
      </w:r>
      <w:r w:rsidRPr="00A256BE">
        <w:rPr>
          <w:rFonts w:eastAsia="Times New Roman"/>
          <w:color w:val="212121"/>
          <w:szCs w:val="24"/>
        </w:rPr>
        <w:t xml:space="preserve"> είναι το στοιχείο της κοινωνικής δικαιοσύνης από τη μία</w:t>
      </w:r>
      <w:r>
        <w:rPr>
          <w:rFonts w:eastAsia="Times New Roman"/>
          <w:color w:val="212121"/>
          <w:szCs w:val="24"/>
        </w:rPr>
        <w:t>,</w:t>
      </w:r>
      <w:r w:rsidRPr="00A256BE">
        <w:rPr>
          <w:rFonts w:eastAsia="Times New Roman"/>
          <w:color w:val="212121"/>
          <w:szCs w:val="24"/>
        </w:rPr>
        <w:t xml:space="preserve"> </w:t>
      </w:r>
      <w:r>
        <w:rPr>
          <w:rFonts w:eastAsia="Times New Roman"/>
          <w:color w:val="212121"/>
          <w:szCs w:val="24"/>
        </w:rPr>
        <w:t xml:space="preserve">όσον αφορά τους αγρότες δύο ή πολλών ταχυτήτων μέσα στον ίδιο </w:t>
      </w:r>
      <w:r>
        <w:rPr>
          <w:rFonts w:eastAsia="Times New Roman"/>
          <w:color w:val="212121"/>
          <w:szCs w:val="24"/>
        </w:rPr>
        <w:t>ο</w:t>
      </w:r>
      <w:r w:rsidRPr="00A256BE">
        <w:rPr>
          <w:rFonts w:eastAsia="Times New Roman"/>
          <w:color w:val="212121"/>
          <w:szCs w:val="24"/>
        </w:rPr>
        <w:t>ργανισμό αλλά και το στοιχείο της αυτοδιαχείρισης</w:t>
      </w:r>
      <w:r>
        <w:rPr>
          <w:rFonts w:eastAsia="Times New Roman"/>
          <w:color w:val="212121"/>
          <w:szCs w:val="24"/>
        </w:rPr>
        <w:t xml:space="preserve">. </w:t>
      </w:r>
    </w:p>
    <w:p w14:paraId="2D05F389"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Ο</w:t>
      </w:r>
      <w:r w:rsidRPr="00A256BE">
        <w:rPr>
          <w:rFonts w:eastAsia="Times New Roman"/>
          <w:color w:val="212121"/>
          <w:szCs w:val="24"/>
        </w:rPr>
        <w:t>ι αγρότες</w:t>
      </w:r>
      <w:r>
        <w:rPr>
          <w:rFonts w:eastAsia="Times New Roman"/>
          <w:color w:val="212121"/>
          <w:szCs w:val="24"/>
        </w:rPr>
        <w:t>, οι παραγωγοί, οι πραγματικοί παραγωγοί</w:t>
      </w:r>
      <w:r w:rsidRPr="00A256BE">
        <w:rPr>
          <w:rFonts w:eastAsia="Times New Roman"/>
          <w:color w:val="212121"/>
          <w:szCs w:val="24"/>
        </w:rPr>
        <w:t xml:space="preserve"> μαζί με τους επιστήμονες έχουν την ευθύνη </w:t>
      </w:r>
      <w:r>
        <w:rPr>
          <w:rFonts w:eastAsia="Times New Roman"/>
          <w:color w:val="212121"/>
          <w:szCs w:val="24"/>
        </w:rPr>
        <w:t>-</w:t>
      </w:r>
      <w:r w:rsidRPr="00A256BE">
        <w:rPr>
          <w:rFonts w:eastAsia="Times New Roman"/>
          <w:color w:val="212121"/>
          <w:szCs w:val="24"/>
        </w:rPr>
        <w:t>και πρέπει να έχουν την ευθύνη</w:t>
      </w:r>
      <w:r>
        <w:rPr>
          <w:rFonts w:eastAsia="Times New Roman"/>
          <w:color w:val="212121"/>
          <w:szCs w:val="24"/>
        </w:rPr>
        <w:t>-</w:t>
      </w:r>
      <w:r w:rsidRPr="00A256BE">
        <w:rPr>
          <w:rFonts w:eastAsia="Times New Roman"/>
          <w:color w:val="212121"/>
          <w:szCs w:val="24"/>
        </w:rPr>
        <w:t xml:space="preserve"> διαχείρισης όλο</w:t>
      </w:r>
      <w:r w:rsidRPr="00A256BE">
        <w:rPr>
          <w:rFonts w:eastAsia="Times New Roman"/>
          <w:color w:val="212121"/>
          <w:szCs w:val="24"/>
        </w:rPr>
        <w:t>υ αυτού του αγαθού</w:t>
      </w:r>
      <w:r>
        <w:rPr>
          <w:rFonts w:eastAsia="Times New Roman"/>
          <w:color w:val="212121"/>
          <w:szCs w:val="24"/>
        </w:rPr>
        <w:t xml:space="preserve"> -του π</w:t>
      </w:r>
      <w:r w:rsidRPr="00A256BE">
        <w:rPr>
          <w:rFonts w:eastAsia="Times New Roman"/>
          <w:color w:val="212121"/>
          <w:szCs w:val="24"/>
        </w:rPr>
        <w:t>όρου</w:t>
      </w:r>
      <w:r>
        <w:rPr>
          <w:rFonts w:eastAsia="Times New Roman"/>
          <w:color w:val="212121"/>
          <w:szCs w:val="24"/>
        </w:rPr>
        <w:t xml:space="preserve">- </w:t>
      </w:r>
      <w:r w:rsidRPr="00A256BE">
        <w:rPr>
          <w:rFonts w:eastAsia="Times New Roman"/>
          <w:color w:val="212121"/>
          <w:szCs w:val="24"/>
        </w:rPr>
        <w:t xml:space="preserve">το οποίο αφορά την περιοχή </w:t>
      </w:r>
      <w:r>
        <w:rPr>
          <w:rFonts w:eastAsia="Times New Roman"/>
          <w:color w:val="212121"/>
          <w:szCs w:val="24"/>
        </w:rPr>
        <w:t>τους,</w:t>
      </w:r>
      <w:r w:rsidRPr="00A256BE">
        <w:rPr>
          <w:rFonts w:eastAsia="Times New Roman"/>
          <w:color w:val="212121"/>
          <w:szCs w:val="24"/>
        </w:rPr>
        <w:t xml:space="preserve"> αφορά την παραγωγή </w:t>
      </w:r>
      <w:r>
        <w:rPr>
          <w:rFonts w:eastAsia="Times New Roman"/>
          <w:color w:val="212121"/>
          <w:szCs w:val="24"/>
        </w:rPr>
        <w:t>τους,</w:t>
      </w:r>
      <w:r w:rsidRPr="00A256BE">
        <w:rPr>
          <w:rFonts w:eastAsia="Times New Roman"/>
          <w:color w:val="212121"/>
          <w:szCs w:val="24"/>
        </w:rPr>
        <w:t xml:space="preserve"> αφορά το κόστος παραγωγή</w:t>
      </w:r>
      <w:r>
        <w:rPr>
          <w:rFonts w:eastAsia="Times New Roman"/>
          <w:color w:val="212121"/>
          <w:szCs w:val="24"/>
        </w:rPr>
        <w:t>ς</w:t>
      </w:r>
      <w:r w:rsidRPr="00A256BE">
        <w:rPr>
          <w:rFonts w:eastAsia="Times New Roman"/>
          <w:color w:val="212121"/>
          <w:szCs w:val="24"/>
        </w:rPr>
        <w:t xml:space="preserve"> </w:t>
      </w:r>
      <w:r>
        <w:rPr>
          <w:rFonts w:eastAsia="Times New Roman"/>
          <w:color w:val="212121"/>
          <w:szCs w:val="24"/>
        </w:rPr>
        <w:t>τους, αφορά την επιβίωσή</w:t>
      </w:r>
      <w:r w:rsidRPr="00A256BE">
        <w:rPr>
          <w:rFonts w:eastAsia="Times New Roman"/>
          <w:color w:val="212121"/>
          <w:szCs w:val="24"/>
        </w:rPr>
        <w:t xml:space="preserve"> του</w:t>
      </w:r>
      <w:r>
        <w:rPr>
          <w:rFonts w:eastAsia="Times New Roman"/>
          <w:color w:val="212121"/>
          <w:szCs w:val="24"/>
        </w:rPr>
        <w:t>ς</w:t>
      </w:r>
      <w:r w:rsidRPr="00A256BE">
        <w:rPr>
          <w:rFonts w:eastAsia="Times New Roman"/>
          <w:color w:val="212121"/>
          <w:szCs w:val="24"/>
        </w:rPr>
        <w:t xml:space="preserve"> στο</w:t>
      </w:r>
      <w:r>
        <w:rPr>
          <w:rFonts w:eastAsia="Times New Roman"/>
          <w:color w:val="212121"/>
          <w:szCs w:val="24"/>
        </w:rPr>
        <w:t xml:space="preserve"> τέλος-τέλος. </w:t>
      </w:r>
    </w:p>
    <w:p w14:paraId="2D05F38A"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Και είναι στενό</w:t>
      </w:r>
      <w:r w:rsidRPr="00A256BE">
        <w:rPr>
          <w:rFonts w:eastAsia="Times New Roman"/>
          <w:color w:val="212121"/>
          <w:szCs w:val="24"/>
        </w:rPr>
        <w:t>χωρο και αποδεικνύει το μέγεθος όλων αυτών που σας λέω</w:t>
      </w:r>
      <w:r>
        <w:rPr>
          <w:rFonts w:eastAsia="Times New Roman"/>
          <w:color w:val="212121"/>
          <w:szCs w:val="24"/>
        </w:rPr>
        <w:t>, το ότι έχουμε τέτοια π</w:t>
      </w:r>
      <w:r>
        <w:rPr>
          <w:rFonts w:eastAsia="Times New Roman"/>
          <w:color w:val="212121"/>
          <w:szCs w:val="24"/>
        </w:rPr>
        <w:t>ροβλήματα σε μία</w:t>
      </w:r>
      <w:r w:rsidRPr="00A256BE">
        <w:rPr>
          <w:rFonts w:eastAsia="Times New Roman"/>
          <w:color w:val="212121"/>
          <w:szCs w:val="24"/>
        </w:rPr>
        <w:t xml:space="preserve"> περιο</w:t>
      </w:r>
      <w:r>
        <w:rPr>
          <w:rFonts w:eastAsia="Times New Roman"/>
          <w:color w:val="212121"/>
          <w:szCs w:val="24"/>
        </w:rPr>
        <w:t xml:space="preserve">χή με τον Πηνειό και τον Αλφειό, όπου </w:t>
      </w:r>
      <w:r w:rsidRPr="00A256BE">
        <w:rPr>
          <w:rFonts w:eastAsia="Times New Roman"/>
          <w:color w:val="212121"/>
          <w:szCs w:val="24"/>
        </w:rPr>
        <w:t>το νερό είναι η πιο άφθονη πρώτη ύλη</w:t>
      </w:r>
      <w:r>
        <w:rPr>
          <w:rFonts w:eastAsia="Times New Roman"/>
          <w:color w:val="212121"/>
          <w:szCs w:val="24"/>
        </w:rPr>
        <w:t>,</w:t>
      </w:r>
      <w:r w:rsidRPr="00A256BE">
        <w:rPr>
          <w:rFonts w:eastAsia="Times New Roman"/>
          <w:color w:val="212121"/>
          <w:szCs w:val="24"/>
        </w:rPr>
        <w:t xml:space="preserve"> το πιο άφθονο αγαθό</w:t>
      </w:r>
      <w:r>
        <w:rPr>
          <w:rFonts w:eastAsia="Times New Roman"/>
          <w:color w:val="212121"/>
          <w:szCs w:val="24"/>
        </w:rPr>
        <w:t>. Δεν είναι σε μι</w:t>
      </w:r>
      <w:r w:rsidRPr="00A256BE">
        <w:rPr>
          <w:rFonts w:eastAsia="Times New Roman"/>
          <w:color w:val="212121"/>
          <w:szCs w:val="24"/>
        </w:rPr>
        <w:t>α πε</w:t>
      </w:r>
      <w:r w:rsidRPr="00A256BE">
        <w:rPr>
          <w:rFonts w:eastAsia="Times New Roman"/>
          <w:color w:val="212121"/>
          <w:szCs w:val="24"/>
        </w:rPr>
        <w:lastRenderedPageBreak/>
        <w:t xml:space="preserve">ριοχή </w:t>
      </w:r>
      <w:r>
        <w:rPr>
          <w:rFonts w:eastAsia="Times New Roman"/>
          <w:color w:val="212121"/>
          <w:szCs w:val="24"/>
        </w:rPr>
        <w:t>ξηρο</w:t>
      </w:r>
      <w:r w:rsidRPr="00A256BE">
        <w:rPr>
          <w:rFonts w:eastAsia="Times New Roman"/>
          <w:color w:val="212121"/>
          <w:szCs w:val="24"/>
        </w:rPr>
        <w:t>θερμική</w:t>
      </w:r>
      <w:r>
        <w:rPr>
          <w:rFonts w:eastAsia="Times New Roman"/>
          <w:color w:val="212121"/>
          <w:szCs w:val="24"/>
        </w:rPr>
        <w:t>, όπ</w:t>
      </w:r>
      <w:r w:rsidRPr="00A256BE">
        <w:rPr>
          <w:rFonts w:eastAsia="Times New Roman"/>
          <w:color w:val="212121"/>
          <w:szCs w:val="24"/>
        </w:rPr>
        <w:t>ου δεν υπάρχει νερό</w:t>
      </w:r>
      <w:r>
        <w:rPr>
          <w:rFonts w:eastAsia="Times New Roman"/>
          <w:color w:val="212121"/>
          <w:szCs w:val="24"/>
        </w:rPr>
        <w:t>, όπ</w:t>
      </w:r>
      <w:r w:rsidRPr="00A256BE">
        <w:rPr>
          <w:rFonts w:eastAsia="Times New Roman"/>
          <w:color w:val="212121"/>
          <w:szCs w:val="24"/>
        </w:rPr>
        <w:t>ου αντιμετωπίζουν άλλα προβλήματα</w:t>
      </w:r>
      <w:r>
        <w:rPr>
          <w:rFonts w:eastAsia="Times New Roman"/>
          <w:color w:val="212121"/>
          <w:szCs w:val="24"/>
        </w:rPr>
        <w:t>. Σε μι</w:t>
      </w:r>
      <w:r w:rsidRPr="00A256BE">
        <w:rPr>
          <w:rFonts w:eastAsia="Times New Roman"/>
          <w:color w:val="212121"/>
          <w:szCs w:val="24"/>
        </w:rPr>
        <w:t>α περιοχή με επάρκεια</w:t>
      </w:r>
      <w:r>
        <w:rPr>
          <w:rFonts w:eastAsia="Times New Roman"/>
          <w:color w:val="212121"/>
          <w:szCs w:val="24"/>
        </w:rPr>
        <w:t>,</w:t>
      </w:r>
      <w:r w:rsidRPr="00A256BE">
        <w:rPr>
          <w:rFonts w:eastAsia="Times New Roman"/>
          <w:color w:val="212121"/>
          <w:szCs w:val="24"/>
        </w:rPr>
        <w:t xml:space="preserve"> με τόσο μεγ</w:t>
      </w:r>
      <w:r w:rsidRPr="00A256BE">
        <w:rPr>
          <w:rFonts w:eastAsia="Times New Roman"/>
          <w:color w:val="212121"/>
          <w:szCs w:val="24"/>
        </w:rPr>
        <w:t>άλη επάρκεια παρουσιάζονται όλες οι παθογένειες</w:t>
      </w:r>
      <w:r>
        <w:rPr>
          <w:rFonts w:eastAsia="Times New Roman"/>
          <w:color w:val="212121"/>
          <w:szCs w:val="24"/>
        </w:rPr>
        <w:t xml:space="preserve">. </w:t>
      </w:r>
    </w:p>
    <w:p w14:paraId="2D05F38B"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A256BE">
        <w:rPr>
          <w:rFonts w:eastAsia="Times New Roman"/>
          <w:color w:val="212121"/>
          <w:szCs w:val="24"/>
        </w:rPr>
        <w:t>αι ξέρετε καλά ότι στο</w:t>
      </w:r>
      <w:r>
        <w:rPr>
          <w:rFonts w:eastAsia="Times New Roman"/>
          <w:color w:val="212121"/>
          <w:szCs w:val="24"/>
        </w:rPr>
        <w:t>ν</w:t>
      </w:r>
      <w:r w:rsidRPr="00A256BE">
        <w:rPr>
          <w:rFonts w:eastAsia="Times New Roman"/>
          <w:color w:val="212121"/>
          <w:szCs w:val="24"/>
        </w:rPr>
        <w:t xml:space="preserve"> συγκεκριμένο </w:t>
      </w:r>
      <w:r>
        <w:rPr>
          <w:rFonts w:eastAsia="Times New Roman"/>
          <w:color w:val="212121"/>
          <w:szCs w:val="24"/>
        </w:rPr>
        <w:t>ΓΟΕΒ υπήρχε κρίση διοίκησης -γ</w:t>
      </w:r>
      <w:r w:rsidRPr="00A256BE">
        <w:rPr>
          <w:rFonts w:eastAsia="Times New Roman"/>
          <w:color w:val="212121"/>
          <w:szCs w:val="24"/>
        </w:rPr>
        <w:t>ιατί</w:t>
      </w:r>
      <w:r>
        <w:rPr>
          <w:rFonts w:eastAsia="Times New Roman"/>
          <w:color w:val="212121"/>
          <w:szCs w:val="24"/>
        </w:rPr>
        <w:t xml:space="preserve">;- γιατί </w:t>
      </w:r>
      <w:r w:rsidRPr="00A256BE">
        <w:rPr>
          <w:rFonts w:eastAsia="Times New Roman"/>
          <w:color w:val="212121"/>
          <w:szCs w:val="24"/>
        </w:rPr>
        <w:t>όταν ανέλαβε η καινούργια διοίκηση</w:t>
      </w:r>
      <w:r>
        <w:rPr>
          <w:rFonts w:eastAsia="Times New Roman"/>
          <w:color w:val="212121"/>
          <w:szCs w:val="24"/>
        </w:rPr>
        <w:t>,</w:t>
      </w:r>
      <w:r w:rsidRPr="00A256BE">
        <w:rPr>
          <w:rFonts w:eastAsia="Times New Roman"/>
          <w:color w:val="212121"/>
          <w:szCs w:val="24"/>
        </w:rPr>
        <w:t xml:space="preserve"> βρήκε όλες τις παθογένειες συσσωρευμένες</w:t>
      </w:r>
      <w:r>
        <w:rPr>
          <w:rFonts w:eastAsia="Times New Roman"/>
          <w:color w:val="212121"/>
          <w:szCs w:val="24"/>
        </w:rPr>
        <w:t>,</w:t>
      </w:r>
      <w:r w:rsidRPr="00A256BE">
        <w:rPr>
          <w:rFonts w:eastAsia="Times New Roman"/>
          <w:color w:val="212121"/>
          <w:szCs w:val="24"/>
        </w:rPr>
        <w:t xml:space="preserve"> βρήκε τεράστιες οφειλές</w:t>
      </w:r>
      <w:r>
        <w:rPr>
          <w:rFonts w:eastAsia="Times New Roman"/>
          <w:color w:val="212121"/>
          <w:szCs w:val="24"/>
        </w:rPr>
        <w:t>, βρήκε κατεστραμμένα δί</w:t>
      </w:r>
      <w:r>
        <w:rPr>
          <w:rFonts w:eastAsia="Times New Roman"/>
          <w:color w:val="212121"/>
          <w:szCs w:val="24"/>
        </w:rPr>
        <w:t>κ</w:t>
      </w:r>
      <w:r w:rsidRPr="00A256BE">
        <w:rPr>
          <w:rFonts w:eastAsia="Times New Roman"/>
          <w:color w:val="212121"/>
          <w:szCs w:val="24"/>
        </w:rPr>
        <w:t xml:space="preserve">τυα </w:t>
      </w:r>
      <w:r>
        <w:rPr>
          <w:rFonts w:eastAsia="Times New Roman"/>
          <w:color w:val="212121"/>
          <w:szCs w:val="24"/>
        </w:rPr>
        <w:t>-</w:t>
      </w:r>
      <w:r w:rsidRPr="00A256BE">
        <w:rPr>
          <w:rFonts w:eastAsia="Times New Roman"/>
          <w:color w:val="212121"/>
          <w:szCs w:val="24"/>
        </w:rPr>
        <w:t xml:space="preserve">αυτά που περιγράψατε στην αρχή της ερώτησής </w:t>
      </w:r>
      <w:r>
        <w:rPr>
          <w:rFonts w:eastAsia="Times New Roman"/>
          <w:color w:val="212121"/>
          <w:szCs w:val="24"/>
        </w:rPr>
        <w:t>σας-</w:t>
      </w:r>
      <w:r w:rsidRPr="00A256BE">
        <w:rPr>
          <w:rFonts w:eastAsia="Times New Roman"/>
          <w:color w:val="212121"/>
          <w:szCs w:val="24"/>
        </w:rPr>
        <w:t xml:space="preserve"> βρήκε οφειλές </w:t>
      </w:r>
      <w:r>
        <w:rPr>
          <w:rFonts w:eastAsia="Times New Roman"/>
          <w:color w:val="212121"/>
          <w:szCs w:val="24"/>
        </w:rPr>
        <w:t xml:space="preserve">σε </w:t>
      </w:r>
      <w:r w:rsidRPr="00A256BE">
        <w:rPr>
          <w:rFonts w:eastAsia="Times New Roman"/>
          <w:color w:val="212121"/>
          <w:szCs w:val="24"/>
        </w:rPr>
        <w:t>εργαζόμενους</w:t>
      </w:r>
      <w:r>
        <w:rPr>
          <w:rFonts w:eastAsia="Times New Roman"/>
          <w:color w:val="212121"/>
          <w:szCs w:val="24"/>
        </w:rPr>
        <w:t xml:space="preserve"> και οδηγήθηκε σε παραίτηση. </w:t>
      </w:r>
    </w:p>
    <w:p w14:paraId="2D05F38C"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Α</w:t>
      </w:r>
      <w:r w:rsidRPr="00A256BE">
        <w:rPr>
          <w:rFonts w:eastAsia="Times New Roman"/>
          <w:color w:val="212121"/>
          <w:szCs w:val="24"/>
        </w:rPr>
        <w:t>ναφορικά με την αναγκαιότητα</w:t>
      </w:r>
      <w:r>
        <w:rPr>
          <w:rFonts w:eastAsia="Times New Roman"/>
          <w:color w:val="212121"/>
          <w:szCs w:val="24"/>
        </w:rPr>
        <w:t>,</w:t>
      </w:r>
      <w:r w:rsidRPr="00A256BE">
        <w:rPr>
          <w:rFonts w:eastAsia="Times New Roman"/>
          <w:color w:val="212121"/>
          <w:szCs w:val="24"/>
        </w:rPr>
        <w:t xml:space="preserve"> </w:t>
      </w:r>
      <w:r>
        <w:rPr>
          <w:rFonts w:eastAsia="Times New Roman"/>
          <w:color w:val="212121"/>
          <w:szCs w:val="24"/>
        </w:rPr>
        <w:t xml:space="preserve">όμως, </w:t>
      </w:r>
      <w:r w:rsidRPr="00A256BE">
        <w:rPr>
          <w:rFonts w:eastAsia="Times New Roman"/>
          <w:color w:val="212121"/>
          <w:szCs w:val="24"/>
        </w:rPr>
        <w:t xml:space="preserve">άμεσης αποκατάστασης </w:t>
      </w:r>
      <w:r>
        <w:rPr>
          <w:rFonts w:eastAsia="Times New Roman"/>
          <w:color w:val="212121"/>
          <w:szCs w:val="24"/>
        </w:rPr>
        <w:t>και των βλαβών -</w:t>
      </w:r>
      <w:r w:rsidRPr="00A256BE">
        <w:rPr>
          <w:rFonts w:eastAsia="Times New Roman"/>
          <w:color w:val="212121"/>
          <w:szCs w:val="24"/>
        </w:rPr>
        <w:t>γιατί είναι και το στραγγιστικό που είναι μεγάλο πρόβλημα στο</w:t>
      </w:r>
      <w:r>
        <w:rPr>
          <w:rFonts w:eastAsia="Times New Roman"/>
          <w:color w:val="212121"/>
          <w:szCs w:val="24"/>
        </w:rPr>
        <w:t xml:space="preserve">ν </w:t>
      </w:r>
      <w:r>
        <w:rPr>
          <w:rFonts w:eastAsia="Times New Roman"/>
          <w:color w:val="212121"/>
          <w:szCs w:val="24"/>
        </w:rPr>
        <w:t>συγκεκριμένο ΓΟΕΒ- έ</w:t>
      </w:r>
      <w:r w:rsidRPr="00A256BE">
        <w:rPr>
          <w:rFonts w:eastAsia="Times New Roman"/>
          <w:color w:val="212121"/>
          <w:szCs w:val="24"/>
        </w:rPr>
        <w:t xml:space="preserve">χει ζητηθεί να υποβληθεί </w:t>
      </w:r>
      <w:r>
        <w:rPr>
          <w:rFonts w:eastAsia="Times New Roman"/>
          <w:color w:val="212121"/>
          <w:szCs w:val="24"/>
        </w:rPr>
        <w:t>συγκεκριμένη,</w:t>
      </w:r>
      <w:r w:rsidRPr="00A256BE">
        <w:rPr>
          <w:rFonts w:eastAsia="Times New Roman"/>
          <w:color w:val="212121"/>
          <w:szCs w:val="24"/>
        </w:rPr>
        <w:t xml:space="preserve"> πλήρη</w:t>
      </w:r>
      <w:r>
        <w:rPr>
          <w:rFonts w:eastAsia="Times New Roman"/>
          <w:color w:val="212121"/>
          <w:szCs w:val="24"/>
        </w:rPr>
        <w:t>ς</w:t>
      </w:r>
      <w:r w:rsidRPr="00A256BE">
        <w:rPr>
          <w:rFonts w:eastAsia="Times New Roman"/>
          <w:color w:val="212121"/>
          <w:szCs w:val="24"/>
        </w:rPr>
        <w:t xml:space="preserve"> και επαρκώς τεκμηριωμένη μελέτη και στοιχεία για τις απαιτούμενες εργασίες και το κόστος αυτών</w:t>
      </w:r>
      <w:r>
        <w:rPr>
          <w:rFonts w:eastAsia="Times New Roman"/>
          <w:color w:val="212121"/>
          <w:szCs w:val="24"/>
        </w:rPr>
        <w:t>,</w:t>
      </w:r>
      <w:r w:rsidRPr="00A256BE">
        <w:rPr>
          <w:rFonts w:eastAsia="Times New Roman"/>
          <w:color w:val="212121"/>
          <w:szCs w:val="24"/>
        </w:rPr>
        <w:t xml:space="preserve"> έτσι ώστε να βρεθεί ο τρόπος να χρηματοδοτηθεί</w:t>
      </w:r>
      <w:r>
        <w:rPr>
          <w:rFonts w:eastAsia="Times New Roman"/>
          <w:color w:val="212121"/>
          <w:szCs w:val="24"/>
        </w:rPr>
        <w:t xml:space="preserve">. Αυτό </w:t>
      </w:r>
      <w:r w:rsidRPr="00A256BE">
        <w:rPr>
          <w:rFonts w:eastAsia="Times New Roman"/>
          <w:color w:val="212121"/>
          <w:szCs w:val="24"/>
        </w:rPr>
        <w:t>λόγω όλων των παθογενειών που περιγράψατε</w:t>
      </w:r>
      <w:r>
        <w:rPr>
          <w:rFonts w:eastAsia="Times New Roman"/>
          <w:color w:val="212121"/>
          <w:szCs w:val="24"/>
        </w:rPr>
        <w:t>,</w:t>
      </w:r>
      <w:r w:rsidRPr="00A256BE">
        <w:rPr>
          <w:rFonts w:eastAsia="Times New Roman"/>
          <w:color w:val="212121"/>
          <w:szCs w:val="24"/>
        </w:rPr>
        <w:t xml:space="preserve"> δεν έχει καταστεί ακόμα εφικτό</w:t>
      </w:r>
      <w:r>
        <w:rPr>
          <w:rFonts w:eastAsia="Times New Roman"/>
          <w:color w:val="212121"/>
          <w:szCs w:val="24"/>
        </w:rPr>
        <w:t>.</w:t>
      </w:r>
      <w:r w:rsidRPr="00A256BE">
        <w:rPr>
          <w:rFonts w:eastAsia="Times New Roman"/>
          <w:color w:val="212121"/>
          <w:szCs w:val="24"/>
        </w:rPr>
        <w:t xml:space="preserve"> Δεν έχουμε </w:t>
      </w:r>
      <w:r>
        <w:rPr>
          <w:rFonts w:eastAsia="Times New Roman"/>
          <w:color w:val="212121"/>
          <w:szCs w:val="24"/>
        </w:rPr>
        <w:t xml:space="preserve">μια </w:t>
      </w:r>
      <w:r w:rsidRPr="00A256BE">
        <w:rPr>
          <w:rFonts w:eastAsia="Times New Roman"/>
          <w:color w:val="212121"/>
          <w:szCs w:val="24"/>
        </w:rPr>
        <w:t xml:space="preserve">επίσημη καταγραφή από </w:t>
      </w:r>
      <w:r>
        <w:rPr>
          <w:rFonts w:eastAsia="Times New Roman"/>
          <w:color w:val="212121"/>
          <w:szCs w:val="24"/>
        </w:rPr>
        <w:t>τον ΓΟΕΒ, για</w:t>
      </w:r>
      <w:r w:rsidRPr="00A256BE">
        <w:rPr>
          <w:rFonts w:eastAsia="Times New Roman"/>
          <w:color w:val="212121"/>
          <w:szCs w:val="24"/>
        </w:rPr>
        <w:t xml:space="preserve"> να ξέρουμε τι χρειάζεται</w:t>
      </w:r>
      <w:r>
        <w:rPr>
          <w:rFonts w:eastAsia="Times New Roman"/>
          <w:color w:val="212121"/>
          <w:szCs w:val="24"/>
        </w:rPr>
        <w:t>,</w:t>
      </w:r>
      <w:r w:rsidRPr="00A256BE">
        <w:rPr>
          <w:rFonts w:eastAsia="Times New Roman"/>
          <w:color w:val="212121"/>
          <w:szCs w:val="24"/>
        </w:rPr>
        <w:t xml:space="preserve"> πόσο στοιχίζει αυτό</w:t>
      </w:r>
      <w:r>
        <w:rPr>
          <w:rFonts w:eastAsia="Times New Roman"/>
          <w:color w:val="212121"/>
          <w:szCs w:val="24"/>
        </w:rPr>
        <w:t>,</w:t>
      </w:r>
      <w:r w:rsidRPr="00A256BE">
        <w:rPr>
          <w:rFonts w:eastAsia="Times New Roman"/>
          <w:color w:val="212121"/>
          <w:szCs w:val="24"/>
        </w:rPr>
        <w:t xml:space="preserve"> για να </w:t>
      </w:r>
      <w:r w:rsidRPr="00A256BE">
        <w:rPr>
          <w:rFonts w:eastAsia="Times New Roman"/>
          <w:color w:val="212121"/>
          <w:szCs w:val="24"/>
        </w:rPr>
        <w:lastRenderedPageBreak/>
        <w:t xml:space="preserve">μπορέσουμε να </w:t>
      </w:r>
      <w:r>
        <w:rPr>
          <w:rFonts w:eastAsia="Times New Roman"/>
          <w:color w:val="212121"/>
          <w:szCs w:val="24"/>
        </w:rPr>
        <w:t>βρούμε τρόπο να το εντάξουμε σε</w:t>
      </w:r>
      <w:r w:rsidRPr="00A256BE">
        <w:rPr>
          <w:rFonts w:eastAsia="Times New Roman"/>
          <w:color w:val="212121"/>
          <w:szCs w:val="24"/>
        </w:rPr>
        <w:t xml:space="preserve"> χρηματοδότηση</w:t>
      </w:r>
      <w:r>
        <w:rPr>
          <w:rFonts w:eastAsia="Times New Roman"/>
          <w:color w:val="212121"/>
          <w:szCs w:val="24"/>
        </w:rPr>
        <w:t>.</w:t>
      </w:r>
    </w:p>
    <w:p w14:paraId="2D05F38D"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Άρα </w:t>
      </w:r>
      <w:r w:rsidRPr="00A256BE">
        <w:rPr>
          <w:rFonts w:eastAsia="Times New Roman"/>
          <w:color w:val="212121"/>
          <w:szCs w:val="24"/>
        </w:rPr>
        <w:t>δεν είναι το πρόβλημα των χρημάτων στην προκειμένη π</w:t>
      </w:r>
      <w:r w:rsidRPr="00A256BE">
        <w:rPr>
          <w:rFonts w:eastAsia="Times New Roman"/>
          <w:color w:val="212121"/>
          <w:szCs w:val="24"/>
        </w:rPr>
        <w:t>ερίπτωση και ποιος θα το χρηματοδοτήσει</w:t>
      </w:r>
      <w:r>
        <w:rPr>
          <w:rFonts w:eastAsia="Times New Roman"/>
          <w:color w:val="212121"/>
          <w:szCs w:val="24"/>
        </w:rPr>
        <w:t xml:space="preserve">, αλλά </w:t>
      </w:r>
      <w:r w:rsidRPr="00A256BE">
        <w:rPr>
          <w:rFonts w:eastAsia="Times New Roman"/>
          <w:color w:val="212121"/>
          <w:szCs w:val="24"/>
        </w:rPr>
        <w:t>η λειτουργία αυτή καθαυτή</w:t>
      </w:r>
      <w:r>
        <w:rPr>
          <w:rFonts w:eastAsia="Times New Roman"/>
          <w:color w:val="212121"/>
          <w:szCs w:val="24"/>
        </w:rPr>
        <w:t>. Και</w:t>
      </w:r>
      <w:r w:rsidRPr="00A256BE">
        <w:rPr>
          <w:rFonts w:eastAsia="Times New Roman"/>
          <w:color w:val="212121"/>
          <w:szCs w:val="24"/>
        </w:rPr>
        <w:t xml:space="preserve"> αν δεν το λύσουμε αυτό το ζήτημα</w:t>
      </w:r>
      <w:r>
        <w:rPr>
          <w:rFonts w:eastAsia="Times New Roman"/>
          <w:color w:val="212121"/>
          <w:szCs w:val="24"/>
        </w:rPr>
        <w:t xml:space="preserve">, δεν έχει νόημα να συζητάμε για </w:t>
      </w:r>
      <w:r w:rsidRPr="00A256BE">
        <w:rPr>
          <w:rFonts w:eastAsia="Times New Roman"/>
          <w:color w:val="212121"/>
          <w:szCs w:val="24"/>
        </w:rPr>
        <w:t>οτιδήποτε άλλο</w:t>
      </w:r>
      <w:r>
        <w:rPr>
          <w:rFonts w:eastAsia="Times New Roman"/>
          <w:color w:val="212121"/>
          <w:szCs w:val="24"/>
        </w:rPr>
        <w:t xml:space="preserve">. </w:t>
      </w:r>
    </w:p>
    <w:p w14:paraId="2D05F38E"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Σας ε</w:t>
      </w:r>
      <w:r w:rsidRPr="00A256BE">
        <w:rPr>
          <w:rFonts w:eastAsia="Times New Roman"/>
          <w:color w:val="212121"/>
          <w:szCs w:val="24"/>
        </w:rPr>
        <w:t>υχαριστώ πολύ</w:t>
      </w:r>
      <w:r>
        <w:rPr>
          <w:rFonts w:eastAsia="Times New Roman"/>
          <w:color w:val="212121"/>
          <w:szCs w:val="24"/>
        </w:rPr>
        <w:t>.</w:t>
      </w:r>
    </w:p>
    <w:p w14:paraId="2D05F38F" w14:textId="77777777" w:rsidR="00237587" w:rsidRDefault="00AE0D0F">
      <w:pPr>
        <w:shd w:val="clear" w:color="auto" w:fill="FFFFFF"/>
        <w:spacing w:after="0" w:line="600" w:lineRule="auto"/>
        <w:ind w:firstLine="720"/>
        <w:jc w:val="both"/>
        <w:rPr>
          <w:rFonts w:eastAsia="Times New Roman"/>
          <w:color w:val="212121"/>
          <w:szCs w:val="24"/>
        </w:rPr>
      </w:pPr>
      <w:r w:rsidRPr="00090174">
        <w:rPr>
          <w:rFonts w:eastAsia="Times New Roman"/>
          <w:b/>
          <w:color w:val="212121"/>
          <w:szCs w:val="24"/>
        </w:rPr>
        <w:t xml:space="preserve">ΝΙΚΟΛΑΟΣ ΚΑΡΑΘΑΝΑΣΟΠΟΥΛΟΣ: </w:t>
      </w:r>
      <w:r>
        <w:rPr>
          <w:rFonts w:eastAsia="Times New Roman"/>
          <w:color w:val="212121"/>
          <w:szCs w:val="24"/>
        </w:rPr>
        <w:t>Τα δεδουλευμένα, κύριε Υπουργέ;</w:t>
      </w:r>
    </w:p>
    <w:p w14:paraId="2D05F390" w14:textId="77777777" w:rsidR="00237587" w:rsidRDefault="00AE0D0F">
      <w:pPr>
        <w:shd w:val="clear" w:color="auto" w:fill="FFFFFF"/>
        <w:spacing w:after="0" w:line="600" w:lineRule="auto"/>
        <w:ind w:firstLine="720"/>
        <w:jc w:val="both"/>
        <w:rPr>
          <w:rFonts w:eastAsia="Times New Roman"/>
          <w:color w:val="212121"/>
          <w:szCs w:val="24"/>
        </w:rPr>
      </w:pPr>
      <w:r w:rsidRPr="00090174">
        <w:rPr>
          <w:rFonts w:eastAsia="Times New Roman"/>
          <w:b/>
          <w:color w:val="212121"/>
          <w:szCs w:val="24"/>
        </w:rPr>
        <w:t>ΣΤΑΥΡΟΣ ΑΡΑΧΩΒΙΤΗΣ</w:t>
      </w:r>
      <w:r w:rsidRPr="00090174">
        <w:rPr>
          <w:rFonts w:eastAsia="Times New Roman"/>
          <w:b/>
          <w:color w:val="212121"/>
          <w:szCs w:val="24"/>
        </w:rPr>
        <w:t xml:space="preserve"> (Υπουργός Αγροτικής Ανάπτυξης και Τροφίμων):</w:t>
      </w:r>
      <w:r>
        <w:rPr>
          <w:rFonts w:eastAsia="Times New Roman"/>
          <w:color w:val="212121"/>
          <w:szCs w:val="24"/>
        </w:rPr>
        <w:t xml:space="preserve"> Είναι μέσα στις οφειλές προφανώς.</w:t>
      </w:r>
    </w:p>
    <w:p w14:paraId="2D05F391" w14:textId="77777777" w:rsidR="00237587" w:rsidRDefault="00AE0D0F">
      <w:pPr>
        <w:shd w:val="clear" w:color="auto" w:fill="FFFFFF"/>
        <w:spacing w:after="0" w:line="600" w:lineRule="auto"/>
        <w:ind w:firstLine="720"/>
        <w:jc w:val="both"/>
        <w:rPr>
          <w:rFonts w:eastAsia="Times New Roman"/>
          <w:color w:val="212121"/>
          <w:szCs w:val="24"/>
        </w:rPr>
      </w:pPr>
      <w:r w:rsidRPr="00090174">
        <w:rPr>
          <w:rFonts w:eastAsia="Times New Roman"/>
          <w:b/>
          <w:color w:val="212121"/>
          <w:szCs w:val="24"/>
        </w:rPr>
        <w:t xml:space="preserve">ΠΡΟΕΔΡΕΥΩΝ (Δημήτριος Κρεμαστινός): </w:t>
      </w:r>
      <w:r>
        <w:rPr>
          <w:rFonts w:eastAsia="Times New Roman"/>
          <w:color w:val="212121"/>
          <w:szCs w:val="24"/>
        </w:rPr>
        <w:t>Ευχαριστώ πολύ.</w:t>
      </w:r>
    </w:p>
    <w:p w14:paraId="2D05F392" w14:textId="77777777" w:rsidR="00237587" w:rsidRDefault="00AE0D0F">
      <w:pPr>
        <w:shd w:val="clear" w:color="auto" w:fill="FFFFFF"/>
        <w:spacing w:after="0" w:line="600" w:lineRule="auto"/>
        <w:ind w:firstLine="720"/>
        <w:jc w:val="both"/>
        <w:rPr>
          <w:rFonts w:eastAsia="Times New Roman"/>
          <w:color w:val="212121"/>
          <w:szCs w:val="24"/>
        </w:rPr>
      </w:pPr>
      <w:r w:rsidRPr="00090174">
        <w:rPr>
          <w:rFonts w:eastAsia="Times New Roman"/>
          <w:color w:val="212121"/>
          <w:szCs w:val="24"/>
        </w:rPr>
        <w:t xml:space="preserve">Προχωρούμε </w:t>
      </w:r>
      <w:r>
        <w:rPr>
          <w:rFonts w:eastAsia="Times New Roman"/>
          <w:color w:val="212121"/>
          <w:szCs w:val="24"/>
        </w:rPr>
        <w:t>σ</w:t>
      </w:r>
      <w:r w:rsidRPr="00090174">
        <w:rPr>
          <w:rFonts w:eastAsia="Times New Roman"/>
          <w:color w:val="212121"/>
          <w:szCs w:val="24"/>
        </w:rPr>
        <w:t xml:space="preserve">την έβδομη </w:t>
      </w:r>
      <w:r w:rsidRPr="00090174">
        <w:rPr>
          <w:rFonts w:eastAsia="Times New Roman"/>
          <w:color w:val="000000"/>
          <w:szCs w:val="24"/>
          <w:shd w:val="clear" w:color="auto" w:fill="FFFFFF"/>
        </w:rPr>
        <w:t xml:space="preserve">με αριθμό 343/11-2-2019 </w:t>
      </w:r>
      <w:r>
        <w:rPr>
          <w:rFonts w:eastAsia="Times New Roman"/>
          <w:color w:val="000000"/>
          <w:szCs w:val="24"/>
          <w:shd w:val="clear" w:color="auto" w:fill="FFFFFF"/>
        </w:rPr>
        <w:t>ε</w:t>
      </w:r>
      <w:r w:rsidRPr="00090174">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090174">
        <w:rPr>
          <w:rFonts w:eastAsia="Times New Roman"/>
          <w:color w:val="000000"/>
          <w:szCs w:val="24"/>
          <w:shd w:val="clear" w:color="auto" w:fill="FFFFFF"/>
        </w:rPr>
        <w:t>ρώτηση δεύτερου κ</w:t>
      </w:r>
      <w:r>
        <w:rPr>
          <w:rFonts w:eastAsia="Times New Roman"/>
          <w:color w:val="000000"/>
          <w:szCs w:val="24"/>
          <w:shd w:val="clear" w:color="auto" w:fill="FFFFFF"/>
        </w:rPr>
        <w:t xml:space="preserve">ύκλου του Βουλευτή Β΄ Αθηνών </w:t>
      </w:r>
      <w:r w:rsidRPr="00090174">
        <w:rPr>
          <w:rFonts w:eastAsia="Times New Roman"/>
          <w:color w:val="000000"/>
          <w:szCs w:val="24"/>
          <w:shd w:val="clear" w:color="auto" w:fill="FFFFFF"/>
        </w:rPr>
        <w:t xml:space="preserve">του Συνασπισμού </w:t>
      </w:r>
      <w:r w:rsidRPr="00090174">
        <w:rPr>
          <w:rFonts w:eastAsia="Times New Roman"/>
          <w:color w:val="000000"/>
          <w:szCs w:val="24"/>
          <w:shd w:val="clear" w:color="auto" w:fill="FFFFFF"/>
        </w:rPr>
        <w:t>Ριζοσπαστικής Αριστεράς κ.</w:t>
      </w:r>
      <w:r>
        <w:rPr>
          <w:rFonts w:eastAsia="Times New Roman"/>
          <w:color w:val="000000"/>
          <w:szCs w:val="24"/>
          <w:shd w:val="clear" w:color="auto" w:fill="FFFFFF"/>
        </w:rPr>
        <w:t xml:space="preserve"> </w:t>
      </w:r>
      <w:r w:rsidRPr="00090174">
        <w:rPr>
          <w:rFonts w:eastAsia="Times New Roman"/>
          <w:bCs/>
          <w:color w:val="000000"/>
          <w:szCs w:val="24"/>
          <w:shd w:val="clear" w:color="auto" w:fill="FFFFFF"/>
        </w:rPr>
        <w:t>Ιωάννη Τσιρώνη</w:t>
      </w:r>
      <w:r>
        <w:rPr>
          <w:rFonts w:eastAsia="Times New Roman"/>
          <w:b/>
          <w:bCs/>
          <w:color w:val="000000"/>
          <w:szCs w:val="24"/>
          <w:shd w:val="clear" w:color="auto" w:fill="FFFFFF"/>
        </w:rPr>
        <w:t xml:space="preserve"> </w:t>
      </w:r>
      <w:r w:rsidRPr="00090174">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090174">
        <w:rPr>
          <w:rFonts w:eastAsia="Times New Roman"/>
          <w:bCs/>
          <w:color w:val="000000"/>
          <w:szCs w:val="24"/>
          <w:shd w:val="clear" w:color="auto" w:fill="FFFFFF"/>
        </w:rPr>
        <w:t>Αγροτικής Ανάπτυξης και Τροφίμων,</w:t>
      </w:r>
      <w:r>
        <w:rPr>
          <w:rFonts w:eastAsia="Times New Roman"/>
          <w:bCs/>
          <w:color w:val="000000"/>
          <w:szCs w:val="24"/>
          <w:shd w:val="clear" w:color="auto" w:fill="FFFFFF"/>
        </w:rPr>
        <w:t xml:space="preserve"> </w:t>
      </w:r>
      <w:r w:rsidRPr="00090174">
        <w:rPr>
          <w:rFonts w:eastAsia="Times New Roman"/>
          <w:color w:val="000000"/>
          <w:szCs w:val="24"/>
          <w:shd w:val="clear" w:color="auto" w:fill="FFFFFF"/>
        </w:rPr>
        <w:t>με θέμα: «Ενιαίος Φορέας Ελέγχου Τροφίμων».</w:t>
      </w:r>
    </w:p>
    <w:p w14:paraId="2D05F393"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Κύριε Τσιρώνη, έχετε τον λόγο.</w:t>
      </w:r>
    </w:p>
    <w:p w14:paraId="2D05F394" w14:textId="77777777" w:rsidR="00237587" w:rsidRDefault="00AE0D0F">
      <w:pPr>
        <w:shd w:val="clear" w:color="auto" w:fill="FFFFFF"/>
        <w:spacing w:after="0" w:line="600" w:lineRule="auto"/>
        <w:ind w:firstLine="720"/>
        <w:jc w:val="both"/>
        <w:rPr>
          <w:rFonts w:eastAsia="Times New Roman"/>
          <w:color w:val="212121"/>
          <w:szCs w:val="24"/>
        </w:rPr>
      </w:pPr>
      <w:r w:rsidRPr="00090174">
        <w:rPr>
          <w:rFonts w:eastAsia="Times New Roman"/>
          <w:b/>
          <w:color w:val="212121"/>
          <w:szCs w:val="24"/>
        </w:rPr>
        <w:lastRenderedPageBreak/>
        <w:t>ΙΩΑΝΝΗΣ ΤΣΙΡΩΝΗΣ:</w:t>
      </w:r>
      <w:r>
        <w:rPr>
          <w:rFonts w:eastAsia="Times New Roman"/>
          <w:color w:val="212121"/>
          <w:szCs w:val="24"/>
        </w:rPr>
        <w:t xml:space="preserve"> Ευχαριστώ, κύριε Πρόεδρε.</w:t>
      </w:r>
    </w:p>
    <w:p w14:paraId="2D05F395" w14:textId="77777777" w:rsidR="00237587" w:rsidRDefault="00AE0D0F">
      <w:pPr>
        <w:shd w:val="clear" w:color="auto" w:fill="FFFFFF"/>
        <w:spacing w:after="0" w:line="600" w:lineRule="auto"/>
        <w:ind w:firstLine="720"/>
        <w:jc w:val="both"/>
        <w:rPr>
          <w:rFonts w:eastAsia="Times New Roman"/>
          <w:color w:val="212121"/>
          <w:szCs w:val="24"/>
        </w:rPr>
      </w:pPr>
      <w:r w:rsidRPr="00090174">
        <w:rPr>
          <w:rFonts w:eastAsia="Times New Roman"/>
          <w:color w:val="212121"/>
          <w:szCs w:val="24"/>
        </w:rPr>
        <w:t>Κύριε Υπουργέ</w:t>
      </w:r>
      <w:r>
        <w:rPr>
          <w:rFonts w:eastAsia="Times New Roman"/>
          <w:color w:val="212121"/>
          <w:szCs w:val="24"/>
        </w:rPr>
        <w:t>,</w:t>
      </w:r>
      <w:r w:rsidRPr="00090174">
        <w:rPr>
          <w:rFonts w:eastAsia="Times New Roman"/>
          <w:color w:val="212121"/>
          <w:szCs w:val="24"/>
        </w:rPr>
        <w:t xml:space="preserve"> το θέμα του ΕΦΕΤ</w:t>
      </w:r>
      <w:r>
        <w:rPr>
          <w:rFonts w:eastAsia="Times New Roman"/>
          <w:color w:val="212121"/>
          <w:szCs w:val="24"/>
        </w:rPr>
        <w:t xml:space="preserve"> δυστυχώς</w:t>
      </w:r>
      <w:r w:rsidRPr="00090174">
        <w:rPr>
          <w:rFonts w:eastAsia="Times New Roman"/>
          <w:color w:val="212121"/>
          <w:szCs w:val="24"/>
        </w:rPr>
        <w:t xml:space="preserve"> δεν</w:t>
      </w:r>
      <w:r w:rsidRPr="00090174">
        <w:rPr>
          <w:rFonts w:eastAsia="Times New Roman"/>
          <w:color w:val="212121"/>
          <w:szCs w:val="24"/>
        </w:rPr>
        <w:t xml:space="preserve"> είναι καινούργιο</w:t>
      </w:r>
      <w:r>
        <w:rPr>
          <w:rFonts w:eastAsia="Times New Roman"/>
          <w:color w:val="212121"/>
          <w:szCs w:val="24"/>
        </w:rPr>
        <w:t>.</w:t>
      </w:r>
      <w:r w:rsidRPr="00090174">
        <w:rPr>
          <w:rFonts w:eastAsia="Times New Roman"/>
          <w:color w:val="212121"/>
          <w:szCs w:val="24"/>
        </w:rPr>
        <w:t xml:space="preserve"> </w:t>
      </w:r>
      <w:r>
        <w:rPr>
          <w:rFonts w:eastAsia="Times New Roman"/>
          <w:color w:val="212121"/>
          <w:szCs w:val="24"/>
        </w:rPr>
        <w:t xml:space="preserve">Οι </w:t>
      </w:r>
      <w:r w:rsidRPr="00090174">
        <w:rPr>
          <w:rFonts w:eastAsia="Times New Roman"/>
          <w:color w:val="212121"/>
          <w:szCs w:val="24"/>
        </w:rPr>
        <w:t>επικαλύψεις με άλλους οργανισμούς που απειλούν τη λειτουργία του και την αξιοπιστία του</w:t>
      </w:r>
      <w:r>
        <w:rPr>
          <w:rFonts w:eastAsia="Times New Roman"/>
          <w:color w:val="212121"/>
          <w:szCs w:val="24"/>
        </w:rPr>
        <w:t>, όπως με τον οργανισμό του Υπουργείου Υ</w:t>
      </w:r>
      <w:r w:rsidRPr="00090174">
        <w:rPr>
          <w:rFonts w:eastAsia="Times New Roman"/>
          <w:color w:val="212121"/>
          <w:szCs w:val="24"/>
        </w:rPr>
        <w:t>γ</w:t>
      </w:r>
      <w:r>
        <w:rPr>
          <w:rFonts w:eastAsia="Times New Roman"/>
          <w:color w:val="212121"/>
          <w:szCs w:val="24"/>
        </w:rPr>
        <w:t>είας που εκδίδει υγειονομικούς ό</w:t>
      </w:r>
      <w:r w:rsidRPr="00090174">
        <w:rPr>
          <w:rFonts w:eastAsia="Times New Roman"/>
          <w:color w:val="212121"/>
          <w:szCs w:val="24"/>
        </w:rPr>
        <w:t>ρους και προϋποθέσεις λειτουργίας επιχειρήσεων τροφίμων και ποτών πολλέ</w:t>
      </w:r>
      <w:r>
        <w:rPr>
          <w:rFonts w:eastAsia="Times New Roman"/>
          <w:color w:val="212121"/>
          <w:szCs w:val="24"/>
        </w:rPr>
        <w:t>ς φ</w:t>
      </w:r>
      <w:r>
        <w:rPr>
          <w:rFonts w:eastAsia="Times New Roman"/>
          <w:color w:val="212121"/>
          <w:szCs w:val="24"/>
        </w:rPr>
        <w:t xml:space="preserve">ορές σε αντίθεση με τον ΕΦΕΤ, όπως το Υπουργείο Οικονομίας και Ανάπτυξης με τη </w:t>
      </w:r>
      <w:r w:rsidRPr="00090174">
        <w:rPr>
          <w:rFonts w:eastAsia="Times New Roman"/>
          <w:color w:val="212121"/>
          <w:szCs w:val="24"/>
        </w:rPr>
        <w:t xml:space="preserve">Γενική Γραμματεία Εμπορίου και Προστασίας Καταναλωτή το οποίο εκδίδει προϋποθέσεις </w:t>
      </w:r>
      <w:r>
        <w:rPr>
          <w:rFonts w:eastAsia="Times New Roman"/>
          <w:color w:val="212121"/>
          <w:szCs w:val="24"/>
        </w:rPr>
        <w:t xml:space="preserve">της ΔΙΕΠΠΥ για τον έλεγχο, την εποπτεία </w:t>
      </w:r>
      <w:r w:rsidRPr="00090174">
        <w:rPr>
          <w:rFonts w:eastAsia="Times New Roman"/>
          <w:color w:val="212121"/>
          <w:szCs w:val="24"/>
        </w:rPr>
        <w:t xml:space="preserve">και </w:t>
      </w:r>
      <w:r>
        <w:rPr>
          <w:rFonts w:eastAsia="Times New Roman"/>
          <w:color w:val="212121"/>
          <w:szCs w:val="24"/>
        </w:rPr>
        <w:t xml:space="preserve">την </w:t>
      </w:r>
      <w:r w:rsidRPr="00090174">
        <w:rPr>
          <w:rFonts w:eastAsia="Times New Roman"/>
          <w:color w:val="212121"/>
          <w:szCs w:val="24"/>
        </w:rPr>
        <w:t xml:space="preserve">τήρηση </w:t>
      </w:r>
      <w:r>
        <w:rPr>
          <w:rFonts w:eastAsia="Times New Roman"/>
          <w:color w:val="212121"/>
          <w:szCs w:val="24"/>
        </w:rPr>
        <w:t>νέων κανόνων για τη διακίνηση και εμπορ</w:t>
      </w:r>
      <w:r>
        <w:rPr>
          <w:rFonts w:eastAsia="Times New Roman"/>
          <w:color w:val="212121"/>
          <w:szCs w:val="24"/>
        </w:rPr>
        <w:t>ία τροφίμων, όπως είναι το Χ</w:t>
      </w:r>
      <w:r w:rsidRPr="00090174">
        <w:rPr>
          <w:rFonts w:eastAsia="Times New Roman"/>
          <w:color w:val="212121"/>
          <w:szCs w:val="24"/>
        </w:rPr>
        <w:t>ημείο του Κράτους</w:t>
      </w:r>
      <w:r>
        <w:rPr>
          <w:rFonts w:eastAsia="Times New Roman"/>
          <w:color w:val="212121"/>
          <w:szCs w:val="24"/>
        </w:rPr>
        <w:t xml:space="preserve"> το οποίο</w:t>
      </w:r>
      <w:r w:rsidRPr="00090174">
        <w:rPr>
          <w:rFonts w:eastAsia="Times New Roman"/>
          <w:color w:val="212121"/>
          <w:szCs w:val="24"/>
        </w:rPr>
        <w:t xml:space="preserve"> εξακολουθεί να παράγει πολιτική</w:t>
      </w:r>
      <w:r>
        <w:rPr>
          <w:rFonts w:eastAsia="Times New Roman"/>
          <w:color w:val="212121"/>
          <w:szCs w:val="24"/>
        </w:rPr>
        <w:t>,</w:t>
      </w:r>
      <w:r w:rsidRPr="00090174">
        <w:rPr>
          <w:rFonts w:eastAsia="Times New Roman"/>
          <w:color w:val="212121"/>
          <w:szCs w:val="24"/>
        </w:rPr>
        <w:t xml:space="preserve"> ενώ είναι χημείο</w:t>
      </w:r>
      <w:r>
        <w:rPr>
          <w:rFonts w:eastAsia="Times New Roman"/>
          <w:color w:val="212121"/>
          <w:szCs w:val="24"/>
        </w:rPr>
        <w:t>.</w:t>
      </w:r>
    </w:p>
    <w:p w14:paraId="2D05F396"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Έχουμε, λοιπόν,</w:t>
      </w:r>
      <w:r w:rsidRPr="00090174">
        <w:rPr>
          <w:rFonts w:eastAsia="Times New Roman"/>
          <w:color w:val="212121"/>
          <w:szCs w:val="24"/>
        </w:rPr>
        <w:t xml:space="preserve"> </w:t>
      </w:r>
      <w:r>
        <w:rPr>
          <w:rFonts w:eastAsia="Times New Roman"/>
          <w:color w:val="212121"/>
          <w:szCs w:val="24"/>
        </w:rPr>
        <w:t>διάφορες συντεχνιακές κοιτίδες μέσα στο σύστημα. Ε</w:t>
      </w:r>
      <w:r w:rsidRPr="00090174">
        <w:rPr>
          <w:rFonts w:eastAsia="Times New Roman"/>
          <w:color w:val="212121"/>
          <w:szCs w:val="24"/>
        </w:rPr>
        <w:t>υτυχώ</w:t>
      </w:r>
      <w:r>
        <w:rPr>
          <w:rFonts w:eastAsia="Times New Roman"/>
          <w:color w:val="212121"/>
          <w:szCs w:val="24"/>
        </w:rPr>
        <w:t>ς οι αγρότες μας και οι αγρότισσες</w:t>
      </w:r>
      <w:r w:rsidRPr="00090174">
        <w:rPr>
          <w:rFonts w:eastAsia="Times New Roman"/>
          <w:color w:val="212121"/>
          <w:szCs w:val="24"/>
        </w:rPr>
        <w:t xml:space="preserve"> παράγουν προϊόντα πολύ υψηλής ποιότητας και στ</w:t>
      </w:r>
      <w:r>
        <w:rPr>
          <w:rFonts w:eastAsia="Times New Roman"/>
          <w:color w:val="212121"/>
          <w:szCs w:val="24"/>
        </w:rPr>
        <w:t>ην Ελλάδα</w:t>
      </w:r>
      <w:r>
        <w:rPr>
          <w:rFonts w:eastAsia="Times New Roman"/>
          <w:color w:val="212121"/>
          <w:szCs w:val="24"/>
        </w:rPr>
        <w:t>,</w:t>
      </w:r>
      <w:r>
        <w:rPr>
          <w:rFonts w:eastAsia="Times New Roman"/>
          <w:color w:val="212121"/>
          <w:szCs w:val="24"/>
        </w:rPr>
        <w:t xml:space="preserve"> κυριολεκτικά</w:t>
      </w:r>
      <w:r>
        <w:rPr>
          <w:rFonts w:eastAsia="Times New Roman"/>
          <w:color w:val="212121"/>
          <w:szCs w:val="24"/>
        </w:rPr>
        <w:t>,</w:t>
      </w:r>
      <w:r>
        <w:rPr>
          <w:rFonts w:eastAsia="Times New Roman"/>
          <w:color w:val="212121"/>
          <w:szCs w:val="24"/>
        </w:rPr>
        <w:t xml:space="preserve"> δεν έχουμε διατροφικά σκάνδαλα. Είμαστε ίσως η μοναδική χώρα στην Ευρώπη ή από τις</w:t>
      </w:r>
      <w:r w:rsidRPr="00090174">
        <w:rPr>
          <w:rFonts w:eastAsia="Times New Roman"/>
          <w:color w:val="212121"/>
          <w:szCs w:val="24"/>
        </w:rPr>
        <w:t xml:space="preserve"> μοναδικές που δεν είχαν ποτέ διατροφικό σκάνδαλο</w:t>
      </w:r>
      <w:r>
        <w:rPr>
          <w:rFonts w:eastAsia="Times New Roman"/>
          <w:color w:val="212121"/>
          <w:szCs w:val="24"/>
        </w:rPr>
        <w:t>.</w:t>
      </w:r>
    </w:p>
    <w:p w14:paraId="2D05F397"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lastRenderedPageBreak/>
        <w:t>Δυστυχώς αυτά εντάθηκαν με τον ν.4512/2018. Ότα</w:t>
      </w:r>
      <w:r w:rsidRPr="00090174">
        <w:rPr>
          <w:rFonts w:eastAsia="Times New Roman"/>
          <w:color w:val="212121"/>
          <w:szCs w:val="24"/>
        </w:rPr>
        <w:t xml:space="preserve">ν </w:t>
      </w:r>
      <w:r>
        <w:rPr>
          <w:rFonts w:eastAsia="Times New Roman"/>
          <w:color w:val="212121"/>
          <w:szCs w:val="24"/>
        </w:rPr>
        <w:t>ψη</w:t>
      </w:r>
      <w:r>
        <w:rPr>
          <w:rFonts w:eastAsia="Times New Roman"/>
          <w:color w:val="212121"/>
          <w:szCs w:val="24"/>
        </w:rPr>
        <w:t>φίζαμε</w:t>
      </w:r>
      <w:r w:rsidRPr="00090174">
        <w:rPr>
          <w:rFonts w:eastAsia="Times New Roman"/>
          <w:color w:val="212121"/>
          <w:szCs w:val="24"/>
        </w:rPr>
        <w:t xml:space="preserve"> αυτό</w:t>
      </w:r>
      <w:r>
        <w:rPr>
          <w:rFonts w:eastAsia="Times New Roman"/>
          <w:color w:val="212121"/>
          <w:szCs w:val="24"/>
        </w:rPr>
        <w:t>ν</w:t>
      </w:r>
      <w:r w:rsidRPr="00090174">
        <w:rPr>
          <w:rFonts w:eastAsia="Times New Roman"/>
          <w:color w:val="212121"/>
          <w:szCs w:val="24"/>
        </w:rPr>
        <w:t xml:space="preserve"> τον </w:t>
      </w:r>
      <w:r>
        <w:rPr>
          <w:rFonts w:eastAsia="Times New Roman"/>
          <w:color w:val="212121"/>
          <w:szCs w:val="24"/>
        </w:rPr>
        <w:t>νόμο, υπήρχε δέσμευση από τα άλλα Υ</w:t>
      </w:r>
      <w:r w:rsidRPr="00090174">
        <w:rPr>
          <w:rFonts w:eastAsia="Times New Roman"/>
          <w:color w:val="212121"/>
          <w:szCs w:val="24"/>
        </w:rPr>
        <w:t>πουργεία να στ</w:t>
      </w:r>
      <w:r>
        <w:rPr>
          <w:rFonts w:eastAsia="Times New Roman"/>
          <w:color w:val="212121"/>
          <w:szCs w:val="24"/>
        </w:rPr>
        <w:t>αματήσουν αυτές οι επικαλύψεις. Θ</w:t>
      </w:r>
      <w:r w:rsidRPr="00090174">
        <w:rPr>
          <w:rFonts w:eastAsia="Times New Roman"/>
          <w:color w:val="212121"/>
          <w:szCs w:val="24"/>
        </w:rPr>
        <w:t>έλω να συμπληρώσω ότι η υποστελέχωση του ΕΦΕΤ</w:t>
      </w:r>
      <w:r>
        <w:rPr>
          <w:rFonts w:eastAsia="Times New Roman"/>
          <w:color w:val="212121"/>
          <w:szCs w:val="24"/>
        </w:rPr>
        <w:t>,</w:t>
      </w:r>
      <w:r w:rsidRPr="00090174">
        <w:rPr>
          <w:rFonts w:eastAsia="Times New Roman"/>
          <w:color w:val="212121"/>
          <w:szCs w:val="24"/>
        </w:rPr>
        <w:t xml:space="preserve"> </w:t>
      </w:r>
      <w:r>
        <w:rPr>
          <w:rFonts w:eastAsia="Times New Roman"/>
          <w:color w:val="212121"/>
          <w:szCs w:val="24"/>
        </w:rPr>
        <w:t>πλήττει</w:t>
      </w:r>
      <w:r w:rsidRPr="00090174">
        <w:rPr>
          <w:rFonts w:eastAsia="Times New Roman"/>
          <w:color w:val="212121"/>
          <w:szCs w:val="24"/>
        </w:rPr>
        <w:t xml:space="preserve"> τ</w:t>
      </w:r>
      <w:r>
        <w:rPr>
          <w:rFonts w:eastAsia="Times New Roman"/>
          <w:color w:val="212121"/>
          <w:szCs w:val="24"/>
        </w:rPr>
        <w:t>η δυνατότητά του να κάνει ελέγχους. Όταν αυτή τη στιγμή η επιδότησή</w:t>
      </w:r>
      <w:r w:rsidRPr="00090174">
        <w:rPr>
          <w:rFonts w:eastAsia="Times New Roman"/>
          <w:color w:val="212121"/>
          <w:szCs w:val="24"/>
        </w:rPr>
        <w:t xml:space="preserve"> του φτάνει μόνο και μόνο για τους</w:t>
      </w:r>
      <w:r w:rsidRPr="00090174">
        <w:rPr>
          <w:rFonts w:eastAsia="Times New Roman"/>
          <w:color w:val="212121"/>
          <w:szCs w:val="24"/>
        </w:rPr>
        <w:t xml:space="preserve"> </w:t>
      </w:r>
      <w:r>
        <w:rPr>
          <w:rFonts w:eastAsia="Times New Roman"/>
          <w:color w:val="212121"/>
          <w:szCs w:val="24"/>
        </w:rPr>
        <w:t xml:space="preserve">διακόσιους σαράντα επτά </w:t>
      </w:r>
      <w:r w:rsidRPr="00090174">
        <w:rPr>
          <w:rFonts w:eastAsia="Times New Roman"/>
          <w:color w:val="212121"/>
          <w:szCs w:val="24"/>
        </w:rPr>
        <w:t xml:space="preserve">υπαλλήλους αντί για τους </w:t>
      </w:r>
      <w:r>
        <w:rPr>
          <w:rFonts w:eastAsia="Times New Roman"/>
          <w:color w:val="212121"/>
          <w:szCs w:val="24"/>
        </w:rPr>
        <w:t>τετρακόσιους ογδόντα οκτώ που λέει το οργανόγραμμά του, π</w:t>
      </w:r>
      <w:r w:rsidRPr="00090174">
        <w:rPr>
          <w:rFonts w:eastAsia="Times New Roman"/>
          <w:color w:val="212121"/>
          <w:szCs w:val="24"/>
        </w:rPr>
        <w:t xml:space="preserve">ροφανώς </w:t>
      </w:r>
      <w:r>
        <w:rPr>
          <w:rFonts w:eastAsia="Times New Roman"/>
          <w:color w:val="212121"/>
          <w:szCs w:val="24"/>
        </w:rPr>
        <w:t xml:space="preserve">οι έλεγχοι </w:t>
      </w:r>
      <w:r w:rsidRPr="00090174">
        <w:rPr>
          <w:rFonts w:eastAsia="Times New Roman"/>
          <w:color w:val="212121"/>
          <w:szCs w:val="24"/>
        </w:rPr>
        <w:t>μηδενίζονται</w:t>
      </w:r>
      <w:r>
        <w:rPr>
          <w:rFonts w:eastAsia="Times New Roman"/>
          <w:color w:val="212121"/>
          <w:szCs w:val="24"/>
        </w:rPr>
        <w:t>. Αυτό δεν προκαλεί μόνο ζημία</w:t>
      </w:r>
      <w:r w:rsidRPr="00090174">
        <w:rPr>
          <w:rFonts w:eastAsia="Times New Roman"/>
          <w:color w:val="212121"/>
          <w:szCs w:val="24"/>
        </w:rPr>
        <w:t xml:space="preserve"> στους επαγγελματίες</w:t>
      </w:r>
      <w:r>
        <w:rPr>
          <w:rFonts w:eastAsia="Times New Roman"/>
          <w:color w:val="212121"/>
          <w:szCs w:val="24"/>
        </w:rPr>
        <w:t>,</w:t>
      </w:r>
      <w:r w:rsidRPr="00090174">
        <w:rPr>
          <w:rFonts w:eastAsia="Times New Roman"/>
          <w:color w:val="212121"/>
          <w:szCs w:val="24"/>
        </w:rPr>
        <w:t xml:space="preserve"> οι οποίοι έχουν αντικρουόμενες εντολές από διάφορες υπηρεσίες ελέγ</w:t>
      </w:r>
      <w:r w:rsidRPr="00090174">
        <w:rPr>
          <w:rFonts w:eastAsia="Times New Roman"/>
          <w:color w:val="212121"/>
          <w:szCs w:val="24"/>
        </w:rPr>
        <w:t>χου</w:t>
      </w:r>
      <w:r>
        <w:rPr>
          <w:rFonts w:eastAsia="Times New Roman"/>
          <w:color w:val="212121"/>
          <w:szCs w:val="24"/>
        </w:rPr>
        <w:t>, αλλά δημιουργεί</w:t>
      </w:r>
      <w:r w:rsidRPr="00090174">
        <w:rPr>
          <w:rFonts w:eastAsia="Times New Roman"/>
          <w:color w:val="212121"/>
          <w:szCs w:val="24"/>
        </w:rPr>
        <w:t xml:space="preserve"> πρόβλημα </w:t>
      </w:r>
      <w:r>
        <w:rPr>
          <w:rFonts w:eastAsia="Times New Roman"/>
          <w:color w:val="212121"/>
          <w:szCs w:val="24"/>
        </w:rPr>
        <w:t>και στους παραγωγούς</w:t>
      </w:r>
      <w:r w:rsidRPr="00090174">
        <w:rPr>
          <w:rFonts w:eastAsia="Times New Roman"/>
          <w:color w:val="212121"/>
          <w:szCs w:val="24"/>
        </w:rPr>
        <w:t xml:space="preserve"> </w:t>
      </w:r>
      <w:r>
        <w:rPr>
          <w:rFonts w:eastAsia="Times New Roman"/>
          <w:color w:val="212121"/>
          <w:szCs w:val="24"/>
        </w:rPr>
        <w:t>μας.</w:t>
      </w:r>
      <w:r w:rsidRPr="00090174">
        <w:rPr>
          <w:rFonts w:eastAsia="Times New Roman"/>
          <w:color w:val="212121"/>
          <w:szCs w:val="24"/>
        </w:rPr>
        <w:t xml:space="preserve"> </w:t>
      </w:r>
      <w:r>
        <w:rPr>
          <w:rFonts w:eastAsia="Times New Roman"/>
          <w:color w:val="212121"/>
          <w:szCs w:val="24"/>
        </w:rPr>
        <w:t>Το γνωρίζετε το πρόβλημα τ</w:t>
      </w:r>
      <w:r w:rsidRPr="00090174">
        <w:rPr>
          <w:rFonts w:eastAsia="Times New Roman"/>
          <w:color w:val="212121"/>
          <w:szCs w:val="24"/>
        </w:rPr>
        <w:t>ης φέτας</w:t>
      </w:r>
      <w:r>
        <w:rPr>
          <w:rFonts w:eastAsia="Times New Roman"/>
          <w:color w:val="212121"/>
          <w:szCs w:val="24"/>
        </w:rPr>
        <w:t xml:space="preserve">. </w:t>
      </w:r>
      <w:r w:rsidRPr="00090174">
        <w:rPr>
          <w:rFonts w:eastAsia="Times New Roman"/>
          <w:color w:val="212121"/>
          <w:szCs w:val="24"/>
        </w:rPr>
        <w:t xml:space="preserve">Υπάρχουν καταγγελίες </w:t>
      </w:r>
      <w:r>
        <w:rPr>
          <w:rFonts w:eastAsia="Times New Roman"/>
          <w:color w:val="212121"/>
          <w:szCs w:val="24"/>
        </w:rPr>
        <w:t xml:space="preserve">ότι σε </w:t>
      </w:r>
      <w:r w:rsidRPr="00090174">
        <w:rPr>
          <w:rFonts w:eastAsia="Times New Roman"/>
          <w:color w:val="212121"/>
          <w:szCs w:val="24"/>
        </w:rPr>
        <w:t>πάρα πολλά μαγαζιά υγειονομικού ενδιαφέροντος πουλάνε λευκό τυρί για φέτα και δεν</w:t>
      </w:r>
      <w:r>
        <w:rPr>
          <w:rFonts w:eastAsia="Times New Roman"/>
          <w:color w:val="212121"/>
          <w:szCs w:val="24"/>
        </w:rPr>
        <w:t xml:space="preserve"> υπάρχει αυτή τη στιγμή στελεχι</w:t>
      </w:r>
      <w:r w:rsidRPr="00090174">
        <w:rPr>
          <w:rFonts w:eastAsia="Times New Roman"/>
          <w:color w:val="212121"/>
          <w:szCs w:val="24"/>
        </w:rPr>
        <w:t xml:space="preserve">κό δυναμικό και υποδομή </w:t>
      </w:r>
      <w:r w:rsidRPr="00090174">
        <w:rPr>
          <w:rFonts w:eastAsia="Times New Roman"/>
          <w:color w:val="212121"/>
          <w:szCs w:val="24"/>
        </w:rPr>
        <w:t>για να ελεγχθεί αυτό το φαινόμενο παρά μονάχα τιμολο</w:t>
      </w:r>
      <w:r>
        <w:rPr>
          <w:rFonts w:eastAsia="Times New Roman"/>
          <w:color w:val="212121"/>
          <w:szCs w:val="24"/>
        </w:rPr>
        <w:t>γιακά και όχι με χημική ανάλυση.</w:t>
      </w:r>
    </w:p>
    <w:p w14:paraId="2D05F398"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Ερωτώ, </w:t>
      </w:r>
      <w:r w:rsidRPr="00090174">
        <w:rPr>
          <w:rFonts w:eastAsia="Times New Roman"/>
          <w:color w:val="212121"/>
          <w:szCs w:val="24"/>
        </w:rPr>
        <w:t>λοιπόν</w:t>
      </w:r>
      <w:r>
        <w:rPr>
          <w:rFonts w:eastAsia="Times New Roman"/>
          <w:color w:val="212121"/>
          <w:szCs w:val="24"/>
        </w:rPr>
        <w:t>,</w:t>
      </w:r>
      <w:r w:rsidRPr="00090174">
        <w:rPr>
          <w:rFonts w:eastAsia="Times New Roman"/>
          <w:color w:val="212121"/>
          <w:szCs w:val="24"/>
        </w:rPr>
        <w:t xml:space="preserve"> με την καινούργια διοίκηση του ΕΦΕΤ τι θα κάνει </w:t>
      </w:r>
      <w:r>
        <w:rPr>
          <w:rFonts w:eastAsia="Times New Roman"/>
          <w:color w:val="212121"/>
          <w:szCs w:val="24"/>
        </w:rPr>
        <w:t>-</w:t>
      </w:r>
      <w:r w:rsidRPr="00090174">
        <w:rPr>
          <w:rFonts w:eastAsia="Times New Roman"/>
          <w:color w:val="212121"/>
          <w:szCs w:val="24"/>
        </w:rPr>
        <w:t>και είναι σημαντικό αυτό</w:t>
      </w:r>
      <w:r>
        <w:rPr>
          <w:rFonts w:eastAsia="Times New Roman"/>
          <w:color w:val="212121"/>
          <w:szCs w:val="24"/>
        </w:rPr>
        <w:t>-</w:t>
      </w:r>
      <w:r w:rsidRPr="00090174">
        <w:rPr>
          <w:rFonts w:eastAsia="Times New Roman"/>
          <w:color w:val="212121"/>
          <w:szCs w:val="24"/>
        </w:rPr>
        <w:t xml:space="preserve"> </w:t>
      </w:r>
      <w:r>
        <w:rPr>
          <w:rFonts w:eastAsia="Times New Roman"/>
          <w:color w:val="212121"/>
          <w:szCs w:val="24"/>
        </w:rPr>
        <w:t>το Υ</w:t>
      </w:r>
      <w:r w:rsidRPr="00090174">
        <w:rPr>
          <w:rFonts w:eastAsia="Times New Roman"/>
          <w:color w:val="212121"/>
          <w:szCs w:val="24"/>
        </w:rPr>
        <w:t xml:space="preserve">πουργείο για να </w:t>
      </w:r>
      <w:r>
        <w:rPr>
          <w:rFonts w:eastAsia="Times New Roman"/>
          <w:color w:val="212121"/>
          <w:szCs w:val="24"/>
        </w:rPr>
        <w:t>σταματήσουν ε</w:t>
      </w:r>
      <w:r w:rsidRPr="00090174">
        <w:rPr>
          <w:rFonts w:eastAsia="Times New Roman"/>
          <w:color w:val="212121"/>
          <w:szCs w:val="24"/>
        </w:rPr>
        <w:t>πιτέλους όλες αυτές οι επικαλύψεις</w:t>
      </w:r>
      <w:r>
        <w:rPr>
          <w:rFonts w:eastAsia="Times New Roman"/>
          <w:color w:val="212121"/>
          <w:szCs w:val="24"/>
        </w:rPr>
        <w:t>,</w:t>
      </w:r>
      <w:r w:rsidRPr="00090174">
        <w:rPr>
          <w:rFonts w:eastAsia="Times New Roman"/>
          <w:color w:val="212121"/>
          <w:szCs w:val="24"/>
        </w:rPr>
        <w:t xml:space="preserve"> που κάνουν κ</w:t>
      </w:r>
      <w:r w:rsidRPr="00090174">
        <w:rPr>
          <w:rFonts w:eastAsia="Times New Roman"/>
          <w:color w:val="212121"/>
          <w:szCs w:val="24"/>
        </w:rPr>
        <w:t xml:space="preserve">ακό </w:t>
      </w:r>
      <w:r w:rsidRPr="00090174">
        <w:rPr>
          <w:rFonts w:eastAsia="Times New Roman"/>
          <w:color w:val="212121"/>
          <w:szCs w:val="24"/>
        </w:rPr>
        <w:lastRenderedPageBreak/>
        <w:t xml:space="preserve">στην αγορά και </w:t>
      </w:r>
      <w:r>
        <w:rPr>
          <w:rFonts w:eastAsia="Times New Roman"/>
          <w:color w:val="212121"/>
          <w:szCs w:val="24"/>
        </w:rPr>
        <w:t>θέτουν σε κίνδυνο και την υγεία των κ</w:t>
      </w:r>
      <w:r w:rsidRPr="00090174">
        <w:rPr>
          <w:rFonts w:eastAsia="Times New Roman"/>
          <w:color w:val="212121"/>
          <w:szCs w:val="24"/>
        </w:rPr>
        <w:t>αταναλωτών</w:t>
      </w:r>
      <w:r>
        <w:rPr>
          <w:rFonts w:eastAsia="Times New Roman"/>
          <w:color w:val="212121"/>
          <w:szCs w:val="24"/>
        </w:rPr>
        <w:t>.</w:t>
      </w:r>
    </w:p>
    <w:p w14:paraId="2D05F399"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Ευχαριστώ.</w:t>
      </w:r>
    </w:p>
    <w:p w14:paraId="2D05F39A"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b/>
          <w:color w:val="212121"/>
          <w:szCs w:val="24"/>
        </w:rPr>
        <w:t xml:space="preserve">ΠΡΟΕΔΡΕΥΩΝ (Δημήτριος Κρεμαστινός): </w:t>
      </w:r>
      <w:r>
        <w:rPr>
          <w:rFonts w:eastAsia="Times New Roman"/>
          <w:color w:val="212121"/>
          <w:szCs w:val="24"/>
        </w:rPr>
        <w:t xml:space="preserve">Κύριε Υπουργέ, έχετε τον λόγο. </w:t>
      </w:r>
      <w:r w:rsidRPr="00090174">
        <w:rPr>
          <w:rFonts w:eastAsia="Times New Roman"/>
          <w:color w:val="212121"/>
          <w:szCs w:val="24"/>
        </w:rPr>
        <w:t xml:space="preserve">Σήμερα </w:t>
      </w:r>
      <w:r>
        <w:rPr>
          <w:rFonts w:eastAsia="Times New Roman"/>
          <w:color w:val="212121"/>
          <w:szCs w:val="24"/>
        </w:rPr>
        <w:t>έχετε την τιμητική σας απ’ ό,τι βλέπω!</w:t>
      </w:r>
    </w:p>
    <w:p w14:paraId="2D05F39B"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b/>
          <w:color w:val="212121"/>
          <w:szCs w:val="24"/>
        </w:rPr>
        <w:t>ΣΤΑΥΡΟΣ ΑΡΑΧΩΒΙΤΗΣ (Υπουργός Αγροτικής Ανάπτυξης και Τροφίμων):</w:t>
      </w:r>
      <w:r>
        <w:rPr>
          <w:rFonts w:eastAsia="Times New Roman"/>
          <w:color w:val="212121"/>
          <w:szCs w:val="24"/>
        </w:rPr>
        <w:t xml:space="preserve"> Είναι η μέρα μου.</w:t>
      </w:r>
    </w:p>
    <w:p w14:paraId="2D05F39C"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Κύριε Τσιρώνη, </w:t>
      </w:r>
      <w:r w:rsidRPr="00090174">
        <w:rPr>
          <w:rFonts w:eastAsia="Times New Roman"/>
          <w:color w:val="212121"/>
          <w:szCs w:val="24"/>
        </w:rPr>
        <w:t>γν</w:t>
      </w:r>
      <w:r>
        <w:rPr>
          <w:rFonts w:eastAsia="Times New Roman"/>
          <w:color w:val="212121"/>
          <w:szCs w:val="24"/>
        </w:rPr>
        <w:t>ωρίζετε τα προβλήματα του ΕΦΕΤ, γιατί μέχρι πρότινος ήσασταν Αναπληρωτής Υπουργός Αγροτικής Ανάπτυξης, οπότε τ</w:t>
      </w:r>
      <w:r w:rsidRPr="00090174">
        <w:rPr>
          <w:rFonts w:eastAsia="Times New Roman"/>
          <w:color w:val="212121"/>
          <w:szCs w:val="24"/>
        </w:rPr>
        <w:t>α προβλήματα τα γνωρίζετε πολύ καλά και ξέρετε τις πρωτ</w:t>
      </w:r>
      <w:r>
        <w:rPr>
          <w:rFonts w:eastAsia="Times New Roman"/>
          <w:color w:val="212121"/>
          <w:szCs w:val="24"/>
        </w:rPr>
        <w:t>οβουλίες που έχει λάβει αυτή η Κ</w:t>
      </w:r>
      <w:r w:rsidRPr="00090174">
        <w:rPr>
          <w:rFonts w:eastAsia="Times New Roman"/>
          <w:color w:val="212121"/>
          <w:szCs w:val="24"/>
        </w:rPr>
        <w:t>υβέρνηση</w:t>
      </w:r>
      <w:r>
        <w:rPr>
          <w:rFonts w:eastAsia="Times New Roman"/>
          <w:color w:val="212121"/>
          <w:szCs w:val="24"/>
        </w:rPr>
        <w:t>,</w:t>
      </w:r>
      <w:r w:rsidRPr="00090174">
        <w:rPr>
          <w:rFonts w:eastAsia="Times New Roman"/>
          <w:color w:val="212121"/>
          <w:szCs w:val="24"/>
        </w:rPr>
        <w:t xml:space="preserve"> προκειμ</w:t>
      </w:r>
      <w:r>
        <w:rPr>
          <w:rFonts w:eastAsia="Times New Roman"/>
          <w:color w:val="212121"/>
          <w:szCs w:val="24"/>
        </w:rPr>
        <w:t>ένου ν</w:t>
      </w:r>
      <w:r>
        <w:rPr>
          <w:rFonts w:eastAsia="Times New Roman"/>
          <w:color w:val="212121"/>
          <w:szCs w:val="24"/>
        </w:rPr>
        <w:t xml:space="preserve">α στηθεί και να σταθεί ο </w:t>
      </w:r>
      <w:r>
        <w:rPr>
          <w:rFonts w:eastAsia="Times New Roman"/>
          <w:color w:val="212121"/>
          <w:szCs w:val="24"/>
        </w:rPr>
        <w:t>ο</w:t>
      </w:r>
      <w:r w:rsidRPr="00090174">
        <w:rPr>
          <w:rFonts w:eastAsia="Times New Roman"/>
          <w:color w:val="212121"/>
          <w:szCs w:val="24"/>
        </w:rPr>
        <w:t>ργανισμός στα πόδια του</w:t>
      </w:r>
      <w:r>
        <w:rPr>
          <w:rFonts w:eastAsia="Times New Roman"/>
          <w:color w:val="212121"/>
          <w:szCs w:val="24"/>
        </w:rPr>
        <w:t>,</w:t>
      </w:r>
      <w:r w:rsidRPr="00090174">
        <w:rPr>
          <w:rFonts w:eastAsia="Times New Roman"/>
          <w:color w:val="212121"/>
          <w:szCs w:val="24"/>
        </w:rPr>
        <w:t xml:space="preserve"> γιατί ο ρόλος του είναι κρίσιμος</w:t>
      </w:r>
      <w:r>
        <w:rPr>
          <w:rFonts w:eastAsia="Times New Roman"/>
          <w:color w:val="212121"/>
          <w:szCs w:val="24"/>
        </w:rPr>
        <w:t>. Από τη</w:t>
      </w:r>
      <w:r w:rsidRPr="00090174">
        <w:rPr>
          <w:rFonts w:eastAsia="Times New Roman"/>
          <w:color w:val="212121"/>
          <w:szCs w:val="24"/>
        </w:rPr>
        <w:t xml:space="preserve"> μία έχει να διαφυλάξει</w:t>
      </w:r>
      <w:r>
        <w:rPr>
          <w:rFonts w:eastAsia="Times New Roman"/>
          <w:color w:val="212121"/>
          <w:szCs w:val="24"/>
        </w:rPr>
        <w:t>, να προασπίσει την υγεία των καταναλωτών και τη</w:t>
      </w:r>
      <w:r w:rsidRPr="00090174">
        <w:rPr>
          <w:rFonts w:eastAsia="Times New Roman"/>
          <w:color w:val="212121"/>
          <w:szCs w:val="24"/>
        </w:rPr>
        <w:t xml:space="preserve"> διατροφική τους ασφάλεια </w:t>
      </w:r>
      <w:r>
        <w:rPr>
          <w:rFonts w:eastAsia="Times New Roman"/>
          <w:color w:val="212121"/>
          <w:szCs w:val="24"/>
        </w:rPr>
        <w:t xml:space="preserve">και </w:t>
      </w:r>
      <w:r w:rsidRPr="00090174">
        <w:rPr>
          <w:rFonts w:eastAsia="Times New Roman"/>
          <w:color w:val="212121"/>
          <w:szCs w:val="24"/>
        </w:rPr>
        <w:t>από την άλλη έχει να διασφαλίσει το εισόδημα διά της φήμης των π</w:t>
      </w:r>
      <w:r w:rsidRPr="00090174">
        <w:rPr>
          <w:rFonts w:eastAsia="Times New Roman"/>
          <w:color w:val="212121"/>
          <w:szCs w:val="24"/>
        </w:rPr>
        <w:t>ροϊόντων του παραγωγού</w:t>
      </w:r>
      <w:r>
        <w:rPr>
          <w:rFonts w:eastAsia="Times New Roman"/>
          <w:color w:val="212121"/>
          <w:szCs w:val="24"/>
        </w:rPr>
        <w:t>, του α</w:t>
      </w:r>
      <w:r>
        <w:rPr>
          <w:rFonts w:eastAsia="Times New Roman"/>
          <w:color w:val="212121"/>
          <w:szCs w:val="24"/>
        </w:rPr>
        <w:lastRenderedPageBreak/>
        <w:t xml:space="preserve">γρότη </w:t>
      </w:r>
      <w:r w:rsidRPr="00090174">
        <w:rPr>
          <w:rFonts w:eastAsia="Times New Roman"/>
          <w:color w:val="212121"/>
          <w:szCs w:val="24"/>
        </w:rPr>
        <w:t>στο χωράφι</w:t>
      </w:r>
      <w:r>
        <w:rPr>
          <w:rFonts w:eastAsia="Times New Roman"/>
          <w:color w:val="212121"/>
          <w:szCs w:val="24"/>
        </w:rPr>
        <w:t>,</w:t>
      </w:r>
      <w:r w:rsidRPr="00090174">
        <w:rPr>
          <w:rFonts w:eastAsia="Times New Roman"/>
          <w:color w:val="212121"/>
          <w:szCs w:val="24"/>
        </w:rPr>
        <w:t xml:space="preserve"> στο</w:t>
      </w:r>
      <w:r>
        <w:rPr>
          <w:rFonts w:eastAsia="Times New Roman"/>
          <w:color w:val="212121"/>
          <w:szCs w:val="24"/>
        </w:rPr>
        <w:t>ν</w:t>
      </w:r>
      <w:r w:rsidRPr="00090174">
        <w:rPr>
          <w:rFonts w:eastAsia="Times New Roman"/>
          <w:color w:val="212121"/>
          <w:szCs w:val="24"/>
        </w:rPr>
        <w:t xml:space="preserve"> </w:t>
      </w:r>
      <w:r>
        <w:rPr>
          <w:rFonts w:eastAsia="Times New Roman"/>
          <w:color w:val="212121"/>
          <w:szCs w:val="24"/>
        </w:rPr>
        <w:t xml:space="preserve">στάβλο, </w:t>
      </w:r>
      <w:r w:rsidRPr="00090174">
        <w:rPr>
          <w:rFonts w:eastAsia="Times New Roman"/>
          <w:color w:val="212121"/>
          <w:szCs w:val="24"/>
        </w:rPr>
        <w:t>στη θάλασσα</w:t>
      </w:r>
      <w:r>
        <w:rPr>
          <w:rFonts w:eastAsia="Times New Roman"/>
          <w:color w:val="212121"/>
          <w:szCs w:val="24"/>
        </w:rPr>
        <w:t xml:space="preserve">. </w:t>
      </w:r>
      <w:r w:rsidRPr="006245DC">
        <w:rPr>
          <w:rFonts w:eastAsia="Times New Roman"/>
          <w:color w:val="212121"/>
          <w:szCs w:val="24"/>
        </w:rPr>
        <w:t>Άρα αυτός ο ρόλος του ΕΦΕΤ ως μοναδικού Ενιαίου Φορέα Ελέγχου Τροφίμων είναι πολύ κρίσιμος.</w:t>
      </w:r>
    </w:p>
    <w:p w14:paraId="2D05F39D"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Γ</w:t>
      </w:r>
      <w:r w:rsidRPr="00090174">
        <w:rPr>
          <w:rFonts w:eastAsia="Times New Roman"/>
          <w:color w:val="212121"/>
          <w:szCs w:val="24"/>
        </w:rPr>
        <w:t>νωρίζετε ότι ένα από τα βασικότερα ζητήματα που είχε ο ΕΦΕΤ</w:t>
      </w:r>
      <w:r>
        <w:rPr>
          <w:rFonts w:eastAsia="Times New Roman"/>
          <w:color w:val="212121"/>
          <w:szCs w:val="24"/>
        </w:rPr>
        <w:t>,</w:t>
      </w:r>
      <w:r w:rsidRPr="00090174">
        <w:rPr>
          <w:rFonts w:eastAsia="Times New Roman"/>
          <w:color w:val="212121"/>
          <w:szCs w:val="24"/>
        </w:rPr>
        <w:t xml:space="preserve"> ήταν το ζήτημα του γενικού δι</w:t>
      </w:r>
      <w:r w:rsidRPr="00090174">
        <w:rPr>
          <w:rFonts w:eastAsia="Times New Roman"/>
          <w:color w:val="212121"/>
          <w:szCs w:val="24"/>
        </w:rPr>
        <w:t>ευθυντή</w:t>
      </w:r>
      <w:r>
        <w:rPr>
          <w:rFonts w:eastAsia="Times New Roman"/>
          <w:color w:val="212121"/>
          <w:szCs w:val="24"/>
        </w:rPr>
        <w:t xml:space="preserve">. Ο </w:t>
      </w:r>
      <w:r>
        <w:rPr>
          <w:rFonts w:eastAsia="Times New Roman"/>
          <w:color w:val="212121"/>
          <w:szCs w:val="24"/>
        </w:rPr>
        <w:t>ο</w:t>
      </w:r>
      <w:r w:rsidRPr="00090174">
        <w:rPr>
          <w:rFonts w:eastAsia="Times New Roman"/>
          <w:color w:val="212121"/>
          <w:szCs w:val="24"/>
        </w:rPr>
        <w:t>ργανισμός λειτουργούσε χωρίς</w:t>
      </w:r>
      <w:r>
        <w:rPr>
          <w:rFonts w:eastAsia="Times New Roman"/>
          <w:color w:val="212121"/>
          <w:szCs w:val="24"/>
        </w:rPr>
        <w:t xml:space="preserve"> γενικό διευθυντή. Τέ</w:t>
      </w:r>
      <w:r w:rsidRPr="00090174">
        <w:rPr>
          <w:rFonts w:eastAsia="Times New Roman"/>
          <w:color w:val="212121"/>
          <w:szCs w:val="24"/>
        </w:rPr>
        <w:t xml:space="preserve">λος του χρόνου </w:t>
      </w:r>
      <w:r>
        <w:rPr>
          <w:rFonts w:eastAsia="Times New Roman"/>
          <w:color w:val="212121"/>
          <w:szCs w:val="24"/>
        </w:rPr>
        <w:t xml:space="preserve">έγινε </w:t>
      </w:r>
      <w:r w:rsidRPr="00090174">
        <w:rPr>
          <w:rFonts w:eastAsia="Times New Roman"/>
          <w:color w:val="212121"/>
          <w:szCs w:val="24"/>
        </w:rPr>
        <w:t xml:space="preserve">η πρόσκληση και τώρα προχωράει η διαδικασία κατάθεσης αιτήσεων αξιολόγησης </w:t>
      </w:r>
      <w:r>
        <w:rPr>
          <w:rFonts w:eastAsia="Times New Roman"/>
          <w:color w:val="212121"/>
          <w:szCs w:val="24"/>
        </w:rPr>
        <w:t xml:space="preserve">κ.λπ. </w:t>
      </w:r>
      <w:r w:rsidRPr="00090174">
        <w:rPr>
          <w:rFonts w:eastAsia="Times New Roman"/>
          <w:color w:val="212121"/>
          <w:szCs w:val="24"/>
        </w:rPr>
        <w:t>για τη</w:t>
      </w:r>
      <w:r>
        <w:rPr>
          <w:rFonts w:eastAsia="Times New Roman"/>
          <w:color w:val="212121"/>
          <w:szCs w:val="24"/>
        </w:rPr>
        <w:t>ν τοποθέτηση γενικού διευθυντή. Ή</w:t>
      </w:r>
      <w:r w:rsidRPr="00090174">
        <w:rPr>
          <w:rFonts w:eastAsia="Times New Roman"/>
          <w:color w:val="212121"/>
          <w:szCs w:val="24"/>
        </w:rPr>
        <w:t>ταν ένα από τα κρισιμότερα ζητήματα που έθετε και η πρ</w:t>
      </w:r>
      <w:r w:rsidRPr="00090174">
        <w:rPr>
          <w:rFonts w:eastAsia="Times New Roman"/>
          <w:color w:val="212121"/>
          <w:szCs w:val="24"/>
        </w:rPr>
        <w:t xml:space="preserve">οηγούμενη διοίκηση και η παρούσα και οι εργαζόμενοι </w:t>
      </w:r>
      <w:r>
        <w:rPr>
          <w:rFonts w:eastAsia="Times New Roman"/>
          <w:color w:val="212121"/>
          <w:szCs w:val="24"/>
        </w:rPr>
        <w:t>και από όλες τις πλευρές, γιατί έ</w:t>
      </w:r>
      <w:r w:rsidRPr="00090174">
        <w:rPr>
          <w:rFonts w:eastAsia="Times New Roman"/>
          <w:color w:val="212121"/>
          <w:szCs w:val="24"/>
        </w:rPr>
        <w:t>νας οργανισμός ο οποίος ασκεί ελεγκτικό έργο</w:t>
      </w:r>
      <w:r>
        <w:rPr>
          <w:rFonts w:eastAsia="Times New Roman"/>
          <w:color w:val="212121"/>
          <w:szCs w:val="24"/>
        </w:rPr>
        <w:t>, διαχειρίζεται μι</w:t>
      </w:r>
      <w:r w:rsidRPr="00090174">
        <w:rPr>
          <w:rFonts w:eastAsia="Times New Roman"/>
          <w:color w:val="212121"/>
          <w:szCs w:val="24"/>
        </w:rPr>
        <w:t>α σειρά από εργαστήρια εξωτερικά</w:t>
      </w:r>
      <w:r>
        <w:rPr>
          <w:rFonts w:eastAsia="Times New Roman"/>
          <w:color w:val="212121"/>
          <w:szCs w:val="24"/>
        </w:rPr>
        <w:t>,</w:t>
      </w:r>
      <w:r w:rsidRPr="00090174">
        <w:rPr>
          <w:rFonts w:eastAsia="Times New Roman"/>
          <w:color w:val="212121"/>
          <w:szCs w:val="24"/>
        </w:rPr>
        <w:t xml:space="preserve"> απομακρυσμένους </w:t>
      </w:r>
      <w:r>
        <w:rPr>
          <w:rFonts w:eastAsia="Times New Roman"/>
          <w:color w:val="212121"/>
          <w:szCs w:val="24"/>
        </w:rPr>
        <w:t>φορείς, κάνει</w:t>
      </w:r>
      <w:r w:rsidRPr="00090174">
        <w:rPr>
          <w:rFonts w:eastAsia="Times New Roman"/>
          <w:color w:val="212121"/>
          <w:szCs w:val="24"/>
        </w:rPr>
        <w:t xml:space="preserve"> συνεργασίες και ταυτόχρο</w:t>
      </w:r>
      <w:r>
        <w:rPr>
          <w:rFonts w:eastAsia="Times New Roman"/>
          <w:color w:val="212121"/>
          <w:szCs w:val="24"/>
        </w:rPr>
        <w:t>να έχει και τα λειτου</w:t>
      </w:r>
      <w:r>
        <w:rPr>
          <w:rFonts w:eastAsia="Times New Roman"/>
          <w:color w:val="212121"/>
          <w:szCs w:val="24"/>
        </w:rPr>
        <w:t xml:space="preserve">ργικά του, </w:t>
      </w:r>
      <w:r w:rsidRPr="00090174">
        <w:rPr>
          <w:rFonts w:eastAsia="Times New Roman"/>
          <w:color w:val="212121"/>
          <w:szCs w:val="24"/>
        </w:rPr>
        <w:t>δεν μπορεί να λειτο</w:t>
      </w:r>
      <w:r>
        <w:rPr>
          <w:rFonts w:eastAsia="Times New Roman"/>
          <w:color w:val="212121"/>
          <w:szCs w:val="24"/>
        </w:rPr>
        <w:t>υργήσει μόνο με τον αντιπρόεδρο, ο οποίος εκτελεί ατύπως χρέη γενικού διευθυντή. Α</w:t>
      </w:r>
      <w:r w:rsidRPr="00090174">
        <w:rPr>
          <w:rFonts w:eastAsia="Times New Roman"/>
          <w:color w:val="212121"/>
          <w:szCs w:val="24"/>
        </w:rPr>
        <w:t>υτό</w:t>
      </w:r>
      <w:r>
        <w:rPr>
          <w:rFonts w:eastAsia="Times New Roman"/>
          <w:color w:val="212121"/>
          <w:szCs w:val="24"/>
        </w:rPr>
        <w:t>,</w:t>
      </w:r>
      <w:r w:rsidRPr="00090174">
        <w:rPr>
          <w:rFonts w:eastAsia="Times New Roman"/>
          <w:color w:val="212121"/>
          <w:szCs w:val="24"/>
        </w:rPr>
        <w:t xml:space="preserve"> λοιπόν</w:t>
      </w:r>
      <w:r>
        <w:rPr>
          <w:rFonts w:eastAsia="Times New Roman"/>
          <w:color w:val="212121"/>
          <w:szCs w:val="24"/>
        </w:rPr>
        <w:t>,</w:t>
      </w:r>
      <w:r w:rsidRPr="00090174">
        <w:rPr>
          <w:rFonts w:eastAsia="Times New Roman"/>
          <w:color w:val="212121"/>
          <w:szCs w:val="24"/>
        </w:rPr>
        <w:t xml:space="preserve"> το πρόβλημα επιλύθηκε</w:t>
      </w:r>
      <w:r>
        <w:rPr>
          <w:rFonts w:eastAsia="Times New Roman"/>
          <w:color w:val="212121"/>
          <w:szCs w:val="24"/>
        </w:rPr>
        <w:t xml:space="preserve">. Επίσης </w:t>
      </w:r>
      <w:r w:rsidRPr="00090174">
        <w:rPr>
          <w:rFonts w:eastAsia="Times New Roman"/>
          <w:color w:val="212121"/>
          <w:szCs w:val="24"/>
        </w:rPr>
        <w:t>επιλύεται και το ζήτημα του προσωπικού</w:t>
      </w:r>
      <w:r>
        <w:rPr>
          <w:rFonts w:eastAsia="Times New Roman"/>
          <w:color w:val="212121"/>
          <w:szCs w:val="24"/>
        </w:rPr>
        <w:t>,</w:t>
      </w:r>
      <w:r w:rsidRPr="00090174">
        <w:rPr>
          <w:rFonts w:eastAsia="Times New Roman"/>
          <w:color w:val="212121"/>
          <w:szCs w:val="24"/>
        </w:rPr>
        <w:t xml:space="preserve"> στο</w:t>
      </w:r>
      <w:r>
        <w:rPr>
          <w:rFonts w:eastAsia="Times New Roman"/>
          <w:color w:val="212121"/>
          <w:szCs w:val="24"/>
        </w:rPr>
        <w:t>ν</w:t>
      </w:r>
      <w:r w:rsidRPr="00090174">
        <w:rPr>
          <w:rFonts w:eastAsia="Times New Roman"/>
          <w:color w:val="212121"/>
          <w:szCs w:val="24"/>
        </w:rPr>
        <w:t xml:space="preserve"> βαθμό π</w:t>
      </w:r>
      <w:r>
        <w:rPr>
          <w:rFonts w:eastAsia="Times New Roman"/>
          <w:color w:val="212121"/>
          <w:szCs w:val="24"/>
        </w:rPr>
        <w:t>ου μπορούμε πλέον να προχωράμε σ</w:t>
      </w:r>
      <w:r w:rsidRPr="00090174">
        <w:rPr>
          <w:rFonts w:eastAsia="Times New Roman"/>
          <w:color w:val="212121"/>
          <w:szCs w:val="24"/>
        </w:rPr>
        <w:t>ε τέτοι</w:t>
      </w:r>
      <w:r>
        <w:rPr>
          <w:rFonts w:eastAsia="Times New Roman"/>
          <w:color w:val="212121"/>
          <w:szCs w:val="24"/>
        </w:rPr>
        <w:t xml:space="preserve">ου είδους </w:t>
      </w:r>
      <w:r>
        <w:rPr>
          <w:rFonts w:eastAsia="Times New Roman"/>
          <w:color w:val="212121"/>
          <w:szCs w:val="24"/>
        </w:rPr>
        <w:t>βελτιώσεις.</w:t>
      </w:r>
    </w:p>
    <w:p w14:paraId="2D05F39E"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lastRenderedPageBreak/>
        <w:t>Ε</w:t>
      </w:r>
      <w:r w:rsidRPr="00090174">
        <w:rPr>
          <w:rFonts w:eastAsia="Times New Roman"/>
          <w:color w:val="212121"/>
          <w:szCs w:val="24"/>
        </w:rPr>
        <w:t xml:space="preserve">ίναι γεγονός ότι όλα τα μνημονιακά χρόνια ο </w:t>
      </w:r>
      <w:r>
        <w:rPr>
          <w:rFonts w:eastAsia="Times New Roman"/>
          <w:color w:val="212121"/>
          <w:szCs w:val="24"/>
        </w:rPr>
        <w:t xml:space="preserve">ΕΦΕΤ, ως οργανισμός εποπτευόμενος από τη </w:t>
      </w:r>
      <w:r>
        <w:rPr>
          <w:rFonts w:eastAsia="Times New Roman"/>
          <w:color w:val="212121"/>
          <w:szCs w:val="24"/>
        </w:rPr>
        <w:t>γ</w:t>
      </w:r>
      <w:r>
        <w:rPr>
          <w:rFonts w:eastAsia="Times New Roman"/>
          <w:color w:val="212121"/>
          <w:szCs w:val="24"/>
        </w:rPr>
        <w:t xml:space="preserve">ενική </w:t>
      </w:r>
      <w:r>
        <w:rPr>
          <w:rFonts w:eastAsia="Times New Roman"/>
          <w:color w:val="212121"/>
          <w:szCs w:val="24"/>
        </w:rPr>
        <w:t>κ</w:t>
      </w:r>
      <w:r w:rsidRPr="00090174">
        <w:rPr>
          <w:rFonts w:eastAsia="Times New Roman"/>
          <w:color w:val="212121"/>
          <w:szCs w:val="24"/>
        </w:rPr>
        <w:t>υβέρνηση</w:t>
      </w:r>
      <w:r>
        <w:rPr>
          <w:rFonts w:eastAsia="Times New Roman"/>
          <w:color w:val="212121"/>
          <w:szCs w:val="24"/>
        </w:rPr>
        <w:t>,</w:t>
      </w:r>
      <w:r w:rsidRPr="00090174">
        <w:rPr>
          <w:rFonts w:eastAsia="Times New Roman"/>
          <w:color w:val="212121"/>
          <w:szCs w:val="24"/>
        </w:rPr>
        <w:t xml:space="preserve"> είχε αποχωρήσεις χωρίς να έχει προσλήψεις</w:t>
      </w:r>
      <w:r>
        <w:rPr>
          <w:rFonts w:eastAsia="Times New Roman"/>
          <w:color w:val="212121"/>
          <w:szCs w:val="24"/>
        </w:rPr>
        <w:t xml:space="preserve">. Αυτό τον οδήγησε σε ένα κρίσιμο σημείο. Αυτή η Κυβέρνηση, λοιπόν, με όλα τα εργαλεία </w:t>
      </w:r>
      <w:r w:rsidRPr="00090174">
        <w:rPr>
          <w:rFonts w:eastAsia="Times New Roman"/>
          <w:color w:val="212121"/>
          <w:szCs w:val="24"/>
        </w:rPr>
        <w:t xml:space="preserve">που έχει στα χέρια </w:t>
      </w:r>
      <w:r>
        <w:rPr>
          <w:rFonts w:eastAsia="Times New Roman"/>
          <w:color w:val="212121"/>
          <w:szCs w:val="24"/>
        </w:rPr>
        <w:t>της,</w:t>
      </w:r>
      <w:r w:rsidRPr="00090174">
        <w:rPr>
          <w:rFonts w:eastAsia="Times New Roman"/>
          <w:color w:val="212121"/>
          <w:szCs w:val="24"/>
        </w:rPr>
        <w:t xml:space="preserve"> ενισχύει το προσωπικό του ΕΦΕ</w:t>
      </w:r>
      <w:r>
        <w:rPr>
          <w:rFonts w:eastAsia="Times New Roman"/>
          <w:color w:val="212121"/>
          <w:szCs w:val="24"/>
        </w:rPr>
        <w:t>Τ είτε διά</w:t>
      </w:r>
      <w:r w:rsidRPr="00090174">
        <w:rPr>
          <w:rFonts w:eastAsia="Times New Roman"/>
          <w:color w:val="212121"/>
          <w:szCs w:val="24"/>
        </w:rPr>
        <w:t xml:space="preserve"> της διαδικασίας των μετατάξεων είτε με την πρόσληψη των ανέργων επαγγελμα</w:t>
      </w:r>
      <w:r>
        <w:rPr>
          <w:rFonts w:eastAsia="Times New Roman"/>
          <w:color w:val="212121"/>
          <w:szCs w:val="24"/>
        </w:rPr>
        <w:t>τιών επιστημόνων με το πρόγραμμά</w:t>
      </w:r>
      <w:r w:rsidRPr="00090174">
        <w:rPr>
          <w:rFonts w:eastAsia="Times New Roman"/>
          <w:color w:val="212121"/>
          <w:szCs w:val="24"/>
        </w:rPr>
        <w:t xml:space="preserve"> του από το Υπουργείο Εργασίας είτε με την πρόσκληση για τη</w:t>
      </w:r>
      <w:r>
        <w:rPr>
          <w:rFonts w:eastAsia="Times New Roman"/>
          <w:color w:val="212121"/>
          <w:szCs w:val="24"/>
        </w:rPr>
        <w:t>ν προκήρυξη θέσεων στην πορε</w:t>
      </w:r>
      <w:r>
        <w:rPr>
          <w:rFonts w:eastAsia="Times New Roman"/>
          <w:color w:val="212121"/>
          <w:szCs w:val="24"/>
        </w:rPr>
        <w:t>ία. Ά</w:t>
      </w:r>
      <w:r w:rsidRPr="00090174">
        <w:rPr>
          <w:rFonts w:eastAsia="Times New Roman"/>
          <w:color w:val="212121"/>
          <w:szCs w:val="24"/>
        </w:rPr>
        <w:t xml:space="preserve">ρα και </w:t>
      </w:r>
      <w:r>
        <w:rPr>
          <w:rFonts w:eastAsia="Times New Roman"/>
          <w:color w:val="212121"/>
          <w:szCs w:val="24"/>
        </w:rPr>
        <w:t xml:space="preserve">όσον αφορά τη </w:t>
      </w:r>
      <w:r w:rsidRPr="00090174">
        <w:rPr>
          <w:rFonts w:eastAsia="Times New Roman"/>
          <w:color w:val="212121"/>
          <w:szCs w:val="24"/>
        </w:rPr>
        <w:t xml:space="preserve">στελέχωση του </w:t>
      </w:r>
      <w:r>
        <w:rPr>
          <w:rFonts w:eastAsia="Times New Roman"/>
          <w:color w:val="212121"/>
          <w:szCs w:val="24"/>
        </w:rPr>
        <w:t>ο</w:t>
      </w:r>
      <w:r w:rsidRPr="00090174">
        <w:rPr>
          <w:rFonts w:eastAsia="Times New Roman"/>
          <w:color w:val="212121"/>
          <w:szCs w:val="24"/>
        </w:rPr>
        <w:t>ργανισμού</w:t>
      </w:r>
      <w:r>
        <w:rPr>
          <w:rFonts w:eastAsia="Times New Roman"/>
          <w:color w:val="212121"/>
          <w:szCs w:val="24"/>
        </w:rPr>
        <w:t>,</w:t>
      </w:r>
      <w:r w:rsidRPr="00090174">
        <w:rPr>
          <w:rFonts w:eastAsia="Times New Roman"/>
          <w:color w:val="212121"/>
          <w:szCs w:val="24"/>
        </w:rPr>
        <w:t xml:space="preserve"> που είναι το κρίσιμο</w:t>
      </w:r>
      <w:r>
        <w:rPr>
          <w:rFonts w:eastAsia="Times New Roman"/>
          <w:color w:val="212121"/>
          <w:szCs w:val="24"/>
        </w:rPr>
        <w:t>,</w:t>
      </w:r>
      <w:r w:rsidRPr="00090174">
        <w:rPr>
          <w:rFonts w:eastAsia="Times New Roman"/>
          <w:color w:val="212121"/>
          <w:szCs w:val="24"/>
        </w:rPr>
        <w:t xml:space="preserve"> προχωράμε να αποκαταστήσουμε και εκεί τη </w:t>
      </w:r>
      <w:r>
        <w:rPr>
          <w:rFonts w:eastAsia="Times New Roman"/>
          <w:color w:val="212121"/>
          <w:szCs w:val="24"/>
        </w:rPr>
        <w:t xml:space="preserve">σωστή και ομαλή λειτουργία του </w:t>
      </w:r>
      <w:r>
        <w:rPr>
          <w:rFonts w:eastAsia="Times New Roman"/>
          <w:color w:val="212121"/>
          <w:szCs w:val="24"/>
        </w:rPr>
        <w:t>ο</w:t>
      </w:r>
      <w:r w:rsidRPr="00090174">
        <w:rPr>
          <w:rFonts w:eastAsia="Times New Roman"/>
          <w:color w:val="212121"/>
          <w:szCs w:val="24"/>
        </w:rPr>
        <w:t>ργανισμού</w:t>
      </w:r>
      <w:r>
        <w:rPr>
          <w:rFonts w:eastAsia="Times New Roman"/>
          <w:color w:val="212121"/>
          <w:szCs w:val="24"/>
        </w:rPr>
        <w:t>,</w:t>
      </w:r>
      <w:r w:rsidRPr="00090174">
        <w:rPr>
          <w:rFonts w:eastAsia="Times New Roman"/>
          <w:color w:val="212121"/>
          <w:szCs w:val="24"/>
        </w:rPr>
        <w:t xml:space="preserve"> έτσι ώστε </w:t>
      </w:r>
      <w:r>
        <w:rPr>
          <w:rFonts w:eastAsia="Times New Roman"/>
          <w:color w:val="212121"/>
          <w:szCs w:val="24"/>
        </w:rPr>
        <w:t>να είναι αξιόπιστος στον κ</w:t>
      </w:r>
      <w:r w:rsidRPr="00090174">
        <w:rPr>
          <w:rFonts w:eastAsia="Times New Roman"/>
          <w:color w:val="212121"/>
          <w:szCs w:val="24"/>
        </w:rPr>
        <w:t>αταναλωτή</w:t>
      </w:r>
      <w:r>
        <w:rPr>
          <w:rFonts w:eastAsia="Times New Roman"/>
          <w:color w:val="212121"/>
          <w:szCs w:val="24"/>
        </w:rPr>
        <w:t>,</w:t>
      </w:r>
      <w:r w:rsidRPr="00090174">
        <w:rPr>
          <w:rFonts w:eastAsia="Times New Roman"/>
          <w:color w:val="212121"/>
          <w:szCs w:val="24"/>
        </w:rPr>
        <w:t xml:space="preserve"> να ξέρει </w:t>
      </w:r>
      <w:r>
        <w:rPr>
          <w:rFonts w:eastAsia="Times New Roman"/>
          <w:color w:val="212121"/>
          <w:szCs w:val="24"/>
        </w:rPr>
        <w:t xml:space="preserve">ο καταναλωτής </w:t>
      </w:r>
      <w:r w:rsidRPr="00090174">
        <w:rPr>
          <w:rFonts w:eastAsia="Times New Roman"/>
          <w:color w:val="212121"/>
          <w:szCs w:val="24"/>
        </w:rPr>
        <w:t>ότι υπάρχει κάπο</w:t>
      </w:r>
      <w:r>
        <w:rPr>
          <w:rFonts w:eastAsia="Times New Roman"/>
          <w:color w:val="212121"/>
          <w:szCs w:val="24"/>
        </w:rPr>
        <w:t>ιος ο οποίος</w:t>
      </w:r>
      <w:r>
        <w:rPr>
          <w:rFonts w:eastAsia="Times New Roman"/>
          <w:color w:val="212121"/>
          <w:szCs w:val="24"/>
        </w:rPr>
        <w:t xml:space="preserve"> ελέγχει τα τρόφιμα </w:t>
      </w:r>
      <w:r w:rsidRPr="00090174">
        <w:rPr>
          <w:rFonts w:eastAsia="Times New Roman"/>
          <w:color w:val="212121"/>
          <w:szCs w:val="24"/>
        </w:rPr>
        <w:t>που ταΐζει την οικογένειά του</w:t>
      </w:r>
      <w:r>
        <w:rPr>
          <w:rFonts w:eastAsia="Times New Roman"/>
          <w:color w:val="212121"/>
          <w:szCs w:val="24"/>
        </w:rPr>
        <w:t>,</w:t>
      </w:r>
      <w:r w:rsidRPr="00090174">
        <w:rPr>
          <w:rFonts w:eastAsia="Times New Roman"/>
          <w:color w:val="212121"/>
          <w:szCs w:val="24"/>
        </w:rPr>
        <w:t xml:space="preserve"> που ταΐζει τα παιδιά του</w:t>
      </w:r>
      <w:r>
        <w:rPr>
          <w:rFonts w:eastAsia="Times New Roman"/>
          <w:color w:val="212121"/>
          <w:szCs w:val="24"/>
        </w:rPr>
        <w:t>,</w:t>
      </w:r>
      <w:r w:rsidRPr="00090174">
        <w:rPr>
          <w:rFonts w:eastAsia="Times New Roman"/>
          <w:color w:val="212121"/>
          <w:szCs w:val="24"/>
        </w:rPr>
        <w:t xml:space="preserve"> και αυτός </w:t>
      </w:r>
      <w:r>
        <w:rPr>
          <w:rFonts w:eastAsia="Times New Roman"/>
          <w:color w:val="212121"/>
          <w:szCs w:val="24"/>
        </w:rPr>
        <w:t xml:space="preserve">ο </w:t>
      </w:r>
      <w:r>
        <w:rPr>
          <w:rFonts w:eastAsia="Times New Roman"/>
          <w:color w:val="212121"/>
          <w:szCs w:val="24"/>
        </w:rPr>
        <w:t>ο</w:t>
      </w:r>
      <w:r w:rsidRPr="00090174">
        <w:rPr>
          <w:rFonts w:eastAsia="Times New Roman"/>
          <w:color w:val="212121"/>
          <w:szCs w:val="24"/>
        </w:rPr>
        <w:t>ργανισμός είναι αξιόπιστος και το τρόφιμο είναι ασφαλές</w:t>
      </w:r>
      <w:r>
        <w:rPr>
          <w:rFonts w:eastAsia="Times New Roman"/>
          <w:color w:val="212121"/>
          <w:szCs w:val="24"/>
        </w:rPr>
        <w:t>.</w:t>
      </w:r>
    </w:p>
    <w:p w14:paraId="2D05F39F"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Σας ευχαριστώ πολύ.</w:t>
      </w:r>
    </w:p>
    <w:p w14:paraId="2D05F3A0" w14:textId="77777777" w:rsidR="00237587" w:rsidRDefault="00AE0D0F">
      <w:pPr>
        <w:spacing w:after="0" w:line="600" w:lineRule="auto"/>
        <w:ind w:firstLine="720"/>
        <w:jc w:val="both"/>
        <w:rPr>
          <w:rFonts w:eastAsia="Times New Roman" w:cs="Times New Roman"/>
        </w:rPr>
      </w:pPr>
      <w:r>
        <w:rPr>
          <w:rFonts w:eastAsia="Times New Roman"/>
          <w:b/>
          <w:color w:val="212121"/>
          <w:szCs w:val="24"/>
        </w:rPr>
        <w:t xml:space="preserve">ΠΡΟΕΔΡΕΥΩΝ (Δημήτριος Κρεμαστινός): </w:t>
      </w:r>
      <w:r>
        <w:rPr>
          <w:rFonts w:eastAsia="Times New Roman" w:cs="Times New Roman"/>
        </w:rPr>
        <w:t>Κυρίες και κύριοι συνάδελφοι, έχω την τιμή να ανακοιν</w:t>
      </w:r>
      <w:r>
        <w:rPr>
          <w:rFonts w:eastAsia="Times New Roman" w:cs="Times New Roman"/>
        </w:rPr>
        <w:t xml:space="preserve">ώσω στο Σώμα ότι τη συνεδρίασή μας παρακολουθούν από τα άνω δυτικά θεωρεία, </w:t>
      </w:r>
      <w:r>
        <w:rPr>
          <w:rFonts w:eastAsia="Times New Roman" w:cs="Times New Roman"/>
        </w:rPr>
        <w:lastRenderedPageBreak/>
        <w:t>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w:t>
      </w:r>
      <w:r>
        <w:rPr>
          <w:rFonts w:eastAsia="Times New Roman" w:cs="Times New Roman"/>
        </w:rPr>
        <w:t xml:space="preserve">τα επτά μαθητές και μαθήτριες και τρεις εκπαιδευτικοί συνοδοί τους από το Α΄ Δημοτικό Σχολείο Ψυχικού. </w:t>
      </w:r>
    </w:p>
    <w:p w14:paraId="2D05F3A1" w14:textId="77777777" w:rsidR="00237587" w:rsidRDefault="00AE0D0F">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2D05F3A2" w14:textId="77777777" w:rsidR="00237587" w:rsidRDefault="00AE0D0F">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2D05F3A3"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Κύριε Τσιρώνη, έχετε τον λόγο.</w:t>
      </w:r>
    </w:p>
    <w:p w14:paraId="2D05F3A4" w14:textId="77777777" w:rsidR="00237587" w:rsidRDefault="00AE0D0F">
      <w:pPr>
        <w:shd w:val="clear" w:color="auto" w:fill="FFFFFF"/>
        <w:spacing w:after="0" w:line="600" w:lineRule="auto"/>
        <w:ind w:firstLine="720"/>
        <w:jc w:val="both"/>
        <w:rPr>
          <w:rFonts w:eastAsia="Times New Roman"/>
          <w:color w:val="212121"/>
          <w:szCs w:val="24"/>
        </w:rPr>
      </w:pPr>
      <w:r w:rsidRPr="00B07F0A">
        <w:rPr>
          <w:rFonts w:eastAsia="Times New Roman"/>
          <w:b/>
          <w:color w:val="212121"/>
          <w:szCs w:val="24"/>
        </w:rPr>
        <w:t>ΙΩΑΝΝΗΣ ΤΣΙΡΩΝΗΣ:</w:t>
      </w:r>
      <w:r>
        <w:rPr>
          <w:rFonts w:eastAsia="Times New Roman"/>
          <w:color w:val="212121"/>
          <w:szCs w:val="24"/>
        </w:rPr>
        <w:t xml:space="preserve"> Ευχαριστώ, κύριε Πρόεδρε.</w:t>
      </w:r>
    </w:p>
    <w:p w14:paraId="2D05F3A5"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Κύριε Υπουργέ, χαίρομαι </w:t>
      </w:r>
      <w:r w:rsidRPr="00090174">
        <w:rPr>
          <w:rFonts w:eastAsia="Times New Roman"/>
          <w:color w:val="212121"/>
          <w:szCs w:val="24"/>
        </w:rPr>
        <w:t xml:space="preserve">για τις εξελίξεις και στο θέμα του διευθυντή και </w:t>
      </w:r>
      <w:r>
        <w:rPr>
          <w:rFonts w:eastAsia="Times New Roman"/>
          <w:color w:val="212121"/>
          <w:szCs w:val="24"/>
        </w:rPr>
        <w:t>στο</w:t>
      </w:r>
      <w:r w:rsidRPr="00090174">
        <w:rPr>
          <w:rFonts w:eastAsia="Times New Roman"/>
          <w:color w:val="212121"/>
          <w:szCs w:val="24"/>
        </w:rPr>
        <w:t xml:space="preserve"> θέμα του προσωπικού</w:t>
      </w:r>
      <w:r>
        <w:rPr>
          <w:rFonts w:eastAsia="Times New Roman"/>
          <w:color w:val="212121"/>
          <w:szCs w:val="24"/>
        </w:rPr>
        <w:t xml:space="preserve"> που ήταν</w:t>
      </w:r>
      <w:r w:rsidRPr="00090174">
        <w:rPr>
          <w:rFonts w:eastAsia="Times New Roman"/>
          <w:color w:val="212121"/>
          <w:szCs w:val="24"/>
        </w:rPr>
        <w:t xml:space="preserve"> ζωτικό για τον ΕΦΕΤ</w:t>
      </w:r>
      <w:r>
        <w:rPr>
          <w:rFonts w:eastAsia="Times New Roman"/>
          <w:color w:val="212121"/>
          <w:szCs w:val="24"/>
        </w:rPr>
        <w:t>,</w:t>
      </w:r>
      <w:r w:rsidRPr="00090174">
        <w:rPr>
          <w:rFonts w:eastAsia="Times New Roman"/>
          <w:color w:val="212121"/>
          <w:szCs w:val="24"/>
        </w:rPr>
        <w:t xml:space="preserve"> </w:t>
      </w:r>
      <w:r>
        <w:rPr>
          <w:rFonts w:eastAsia="Times New Roman"/>
          <w:color w:val="212121"/>
          <w:szCs w:val="24"/>
        </w:rPr>
        <w:t>και θα επισημάνω ξανά ότι παρά τη</w:t>
      </w:r>
      <w:r w:rsidRPr="00090174">
        <w:rPr>
          <w:rFonts w:eastAsia="Times New Roman"/>
          <w:color w:val="212121"/>
          <w:szCs w:val="24"/>
        </w:rPr>
        <w:t xml:space="preserve"> δραματική υποστελέχωση</w:t>
      </w:r>
      <w:r>
        <w:rPr>
          <w:rFonts w:eastAsia="Times New Roman"/>
          <w:color w:val="212121"/>
          <w:szCs w:val="24"/>
        </w:rPr>
        <w:t>,</w:t>
      </w:r>
      <w:r w:rsidRPr="00090174">
        <w:rPr>
          <w:rFonts w:eastAsia="Times New Roman"/>
          <w:color w:val="212121"/>
          <w:szCs w:val="24"/>
        </w:rPr>
        <w:t xml:space="preserve"> </w:t>
      </w:r>
      <w:r>
        <w:rPr>
          <w:rFonts w:eastAsia="Times New Roman"/>
          <w:color w:val="212121"/>
          <w:szCs w:val="24"/>
        </w:rPr>
        <w:t xml:space="preserve">ο ΕΦΕΤ </w:t>
      </w:r>
      <w:r w:rsidRPr="00090174">
        <w:rPr>
          <w:rFonts w:eastAsia="Times New Roman"/>
          <w:color w:val="212121"/>
          <w:szCs w:val="24"/>
        </w:rPr>
        <w:t>ήταν εξαιρετικά αξιόπιστος και</w:t>
      </w:r>
      <w:r>
        <w:rPr>
          <w:rFonts w:eastAsia="Times New Roman"/>
          <w:color w:val="212121"/>
          <w:szCs w:val="24"/>
        </w:rPr>
        <w:t>,</w:t>
      </w:r>
      <w:r w:rsidRPr="00090174">
        <w:rPr>
          <w:rFonts w:eastAsia="Times New Roman"/>
          <w:color w:val="212121"/>
          <w:szCs w:val="24"/>
        </w:rPr>
        <w:t xml:space="preserve"> πραγματικά</w:t>
      </w:r>
      <w:r>
        <w:rPr>
          <w:rFonts w:eastAsia="Times New Roman"/>
          <w:color w:val="212121"/>
          <w:szCs w:val="24"/>
        </w:rPr>
        <w:t>,</w:t>
      </w:r>
      <w:r w:rsidRPr="00090174">
        <w:rPr>
          <w:rFonts w:eastAsia="Times New Roman"/>
          <w:color w:val="212121"/>
          <w:szCs w:val="24"/>
        </w:rPr>
        <w:t xml:space="preserve"> είναι</w:t>
      </w:r>
      <w:r>
        <w:rPr>
          <w:rFonts w:eastAsia="Times New Roman"/>
          <w:color w:val="212121"/>
          <w:szCs w:val="24"/>
        </w:rPr>
        <w:t xml:space="preserve"> διαμάντι</w:t>
      </w:r>
      <w:r w:rsidRPr="00090174">
        <w:rPr>
          <w:rFonts w:eastAsia="Times New Roman"/>
          <w:color w:val="212121"/>
          <w:szCs w:val="24"/>
        </w:rPr>
        <w:t xml:space="preserve"> στη δημόσια διοίκηση</w:t>
      </w:r>
      <w:r>
        <w:rPr>
          <w:rFonts w:eastAsia="Times New Roman"/>
          <w:color w:val="212121"/>
          <w:szCs w:val="24"/>
        </w:rPr>
        <w:t>,</w:t>
      </w:r>
      <w:r w:rsidRPr="00090174">
        <w:rPr>
          <w:rFonts w:eastAsia="Times New Roman"/>
          <w:color w:val="212121"/>
          <w:szCs w:val="24"/>
        </w:rPr>
        <w:t xml:space="preserve"> αναγνωρισμένος από όλους τους διεθνείς οργανισμούς</w:t>
      </w:r>
      <w:r>
        <w:rPr>
          <w:rFonts w:eastAsia="Times New Roman"/>
          <w:color w:val="212121"/>
          <w:szCs w:val="24"/>
        </w:rPr>
        <w:t>. Ξ</w:t>
      </w:r>
      <w:r w:rsidRPr="00090174">
        <w:rPr>
          <w:rFonts w:eastAsia="Times New Roman"/>
          <w:color w:val="212121"/>
          <w:szCs w:val="24"/>
        </w:rPr>
        <w:t>αναλέω</w:t>
      </w:r>
      <w:r>
        <w:rPr>
          <w:rFonts w:eastAsia="Times New Roman"/>
          <w:color w:val="212121"/>
          <w:szCs w:val="24"/>
        </w:rPr>
        <w:t xml:space="preserve"> ότι</w:t>
      </w:r>
      <w:r w:rsidRPr="00090174">
        <w:rPr>
          <w:rFonts w:eastAsia="Times New Roman"/>
          <w:color w:val="212121"/>
          <w:szCs w:val="24"/>
        </w:rPr>
        <w:t xml:space="preserve"> δεν είναι τυχαίο ότι στην Ελλάδα δεν έχουμε διατροφικά </w:t>
      </w:r>
      <w:r>
        <w:rPr>
          <w:rFonts w:eastAsia="Times New Roman"/>
          <w:color w:val="212121"/>
          <w:szCs w:val="24"/>
        </w:rPr>
        <w:t>σκάνδαλα.</w:t>
      </w:r>
      <w:r w:rsidRPr="00090174">
        <w:rPr>
          <w:rFonts w:eastAsia="Times New Roman"/>
          <w:color w:val="212121"/>
          <w:szCs w:val="24"/>
        </w:rPr>
        <w:t xml:space="preserve"> </w:t>
      </w:r>
      <w:r>
        <w:rPr>
          <w:rFonts w:eastAsia="Times New Roman"/>
          <w:color w:val="212121"/>
          <w:szCs w:val="24"/>
        </w:rPr>
        <w:t>Π</w:t>
      </w:r>
      <w:r w:rsidRPr="00090174">
        <w:rPr>
          <w:rFonts w:eastAsia="Times New Roman"/>
          <w:color w:val="212121"/>
          <w:szCs w:val="24"/>
        </w:rPr>
        <w:t xml:space="preserve">αρά το γεγονός ότι η πολιτεία δεν έχει την οικονομική δυνατότητα </w:t>
      </w:r>
      <w:r>
        <w:rPr>
          <w:rFonts w:eastAsia="Times New Roman"/>
          <w:color w:val="212121"/>
          <w:szCs w:val="24"/>
        </w:rPr>
        <w:t xml:space="preserve">να </w:t>
      </w:r>
      <w:r w:rsidRPr="00090174">
        <w:rPr>
          <w:rFonts w:eastAsia="Times New Roman"/>
          <w:color w:val="212121"/>
          <w:szCs w:val="24"/>
        </w:rPr>
        <w:t>κάνει τους ελέγχους που κάνει το γε</w:t>
      </w:r>
      <w:r w:rsidRPr="00090174">
        <w:rPr>
          <w:rFonts w:eastAsia="Times New Roman"/>
          <w:color w:val="212121"/>
          <w:szCs w:val="24"/>
        </w:rPr>
        <w:t>ρμανικό κράτος</w:t>
      </w:r>
      <w:r>
        <w:rPr>
          <w:rFonts w:eastAsia="Times New Roman"/>
          <w:color w:val="212121"/>
          <w:szCs w:val="24"/>
        </w:rPr>
        <w:t xml:space="preserve"> ή το δαν</w:t>
      </w:r>
      <w:r w:rsidRPr="00090174">
        <w:rPr>
          <w:rFonts w:eastAsia="Times New Roman"/>
          <w:color w:val="212121"/>
          <w:szCs w:val="24"/>
        </w:rPr>
        <w:t xml:space="preserve">ικό </w:t>
      </w:r>
      <w:r>
        <w:rPr>
          <w:rFonts w:eastAsia="Times New Roman"/>
          <w:color w:val="212121"/>
          <w:szCs w:val="24"/>
        </w:rPr>
        <w:t xml:space="preserve">ή το </w:t>
      </w:r>
      <w:r>
        <w:rPr>
          <w:rFonts w:eastAsia="Times New Roman"/>
          <w:color w:val="212121"/>
          <w:szCs w:val="24"/>
        </w:rPr>
        <w:lastRenderedPageBreak/>
        <w:t xml:space="preserve">βελγικό, είμαστε από </w:t>
      </w:r>
      <w:r w:rsidRPr="00090174">
        <w:rPr>
          <w:rFonts w:eastAsia="Times New Roman"/>
          <w:color w:val="212121"/>
          <w:szCs w:val="24"/>
        </w:rPr>
        <w:t>τις μοναδ</w:t>
      </w:r>
      <w:r>
        <w:rPr>
          <w:rFonts w:eastAsia="Times New Roman"/>
          <w:color w:val="212121"/>
          <w:szCs w:val="24"/>
        </w:rPr>
        <w:t>ικές χώρες που</w:t>
      </w:r>
      <w:r w:rsidRPr="00090174">
        <w:rPr>
          <w:rFonts w:eastAsia="Times New Roman"/>
          <w:color w:val="212121"/>
          <w:szCs w:val="24"/>
        </w:rPr>
        <w:t xml:space="preserve"> δεν έχουμε αυτό το δραματικό φαινόμενο των διεθνών διατροφικών σκανδάλων</w:t>
      </w:r>
      <w:r>
        <w:rPr>
          <w:rFonts w:eastAsia="Times New Roman"/>
          <w:color w:val="212121"/>
          <w:szCs w:val="24"/>
        </w:rPr>
        <w:t xml:space="preserve">. </w:t>
      </w:r>
    </w:p>
    <w:p w14:paraId="2D05F3A6" w14:textId="77777777" w:rsidR="00237587" w:rsidRDefault="00AE0D0F">
      <w:pPr>
        <w:shd w:val="clear" w:color="auto" w:fill="FFFFFF"/>
        <w:spacing w:after="0" w:line="600" w:lineRule="auto"/>
        <w:ind w:firstLine="720"/>
        <w:jc w:val="both"/>
        <w:rPr>
          <w:rFonts w:eastAsia="Times New Roman"/>
          <w:b/>
          <w:color w:val="212121"/>
          <w:szCs w:val="24"/>
        </w:rPr>
      </w:pPr>
      <w:r>
        <w:rPr>
          <w:rFonts w:eastAsia="Times New Roman"/>
          <w:color w:val="212121"/>
          <w:szCs w:val="24"/>
        </w:rPr>
        <w:t>Ο ΕΦΕΤ, όμως, ελέγχει και εισαγόμενα τρόφιμα.</w:t>
      </w:r>
      <w:r w:rsidRPr="00090174">
        <w:rPr>
          <w:rFonts w:eastAsia="Times New Roman"/>
          <w:color w:val="212121"/>
          <w:szCs w:val="24"/>
        </w:rPr>
        <w:t xml:space="preserve"> </w:t>
      </w:r>
      <w:r>
        <w:rPr>
          <w:rFonts w:eastAsia="Times New Roman"/>
          <w:color w:val="212121"/>
          <w:szCs w:val="24"/>
        </w:rPr>
        <w:t>Επιπλέον ξαναλέω ότι όταν ψηφίσαμε τον ν.4512/2018 και επε</w:t>
      </w:r>
      <w:r>
        <w:rPr>
          <w:rFonts w:eastAsia="Times New Roman"/>
          <w:color w:val="212121"/>
          <w:szCs w:val="24"/>
        </w:rPr>
        <w:t>ιδή</w:t>
      </w:r>
      <w:r>
        <w:rPr>
          <w:rFonts w:eastAsia="Times New Roman"/>
          <w:color w:val="212121"/>
          <w:szCs w:val="24"/>
        </w:rPr>
        <w:t>,</w:t>
      </w:r>
      <w:r>
        <w:rPr>
          <w:rFonts w:eastAsia="Times New Roman"/>
          <w:color w:val="212121"/>
          <w:szCs w:val="24"/>
        </w:rPr>
        <w:t xml:space="preserve"> πραγματικά</w:t>
      </w:r>
      <w:r>
        <w:rPr>
          <w:rFonts w:eastAsia="Times New Roman"/>
          <w:color w:val="212121"/>
          <w:szCs w:val="24"/>
        </w:rPr>
        <w:t>,</w:t>
      </w:r>
      <w:r>
        <w:rPr>
          <w:rFonts w:eastAsia="Times New Roman"/>
          <w:color w:val="212121"/>
          <w:szCs w:val="24"/>
        </w:rPr>
        <w:t xml:space="preserve"> τότε ήμουν</w:t>
      </w:r>
      <w:r w:rsidRPr="00090174">
        <w:rPr>
          <w:rFonts w:eastAsia="Times New Roman"/>
          <w:color w:val="212121"/>
          <w:szCs w:val="24"/>
        </w:rPr>
        <w:t xml:space="preserve"> προϊσ</w:t>
      </w:r>
      <w:r>
        <w:rPr>
          <w:rFonts w:eastAsia="Times New Roman"/>
          <w:color w:val="212121"/>
          <w:szCs w:val="24"/>
        </w:rPr>
        <w:t>τάμενος του ΕΦΕΤ ως Αναπληρωτής Υ</w:t>
      </w:r>
      <w:r w:rsidRPr="00090174">
        <w:rPr>
          <w:rFonts w:eastAsia="Times New Roman"/>
          <w:color w:val="212121"/>
          <w:szCs w:val="24"/>
        </w:rPr>
        <w:t>πουργός και είχα την ευθύνη του</w:t>
      </w:r>
      <w:r>
        <w:rPr>
          <w:rFonts w:eastAsia="Times New Roman"/>
          <w:color w:val="212121"/>
          <w:szCs w:val="24"/>
        </w:rPr>
        <w:t>,</w:t>
      </w:r>
      <w:r w:rsidRPr="00090174">
        <w:rPr>
          <w:rFonts w:eastAsia="Times New Roman"/>
          <w:color w:val="212121"/>
          <w:szCs w:val="24"/>
        </w:rPr>
        <w:t xml:space="preserve"> υπήρξε δέσμευση από </w:t>
      </w:r>
      <w:r>
        <w:rPr>
          <w:rFonts w:eastAsia="Times New Roman"/>
          <w:color w:val="212121"/>
          <w:szCs w:val="24"/>
        </w:rPr>
        <w:t>όλα τα συναρμόδια υπουργεία ότι</w:t>
      </w:r>
      <w:r w:rsidRPr="00090174">
        <w:rPr>
          <w:rFonts w:eastAsia="Times New Roman"/>
          <w:color w:val="212121"/>
          <w:szCs w:val="24"/>
        </w:rPr>
        <w:t xml:space="preserve"> θα γίν</w:t>
      </w:r>
      <w:r>
        <w:rPr>
          <w:rFonts w:eastAsia="Times New Roman"/>
          <w:color w:val="212121"/>
          <w:szCs w:val="24"/>
        </w:rPr>
        <w:t xml:space="preserve">ουν επιτροπές και θα σταματήσουν οι επικαλύψεις. Στο προεδρικό διάταγμα ίδρυσης του ΕΦΕΤ οριζόταν </w:t>
      </w:r>
      <w:r w:rsidRPr="00090174">
        <w:rPr>
          <w:rFonts w:eastAsia="Times New Roman"/>
          <w:color w:val="212121"/>
          <w:szCs w:val="24"/>
        </w:rPr>
        <w:t>ό</w:t>
      </w:r>
      <w:r w:rsidRPr="00090174">
        <w:rPr>
          <w:rFonts w:eastAsia="Times New Roman"/>
          <w:color w:val="212121"/>
          <w:szCs w:val="24"/>
        </w:rPr>
        <w:t>τι αίρ</w:t>
      </w:r>
      <w:r>
        <w:rPr>
          <w:rFonts w:eastAsia="Times New Roman"/>
          <w:color w:val="212121"/>
          <w:szCs w:val="24"/>
        </w:rPr>
        <w:t>ονται όλες οι συναρμοδιότητες. Παρ’ όλα αυτά τα άλλα Υπουργεία για συντεχνιακούς -τον λέω ανοιχτά τον λόγο στη Βουλή- λόγους</w:t>
      </w:r>
      <w:r w:rsidRPr="00090174">
        <w:rPr>
          <w:rFonts w:eastAsia="Times New Roman"/>
          <w:color w:val="212121"/>
          <w:szCs w:val="24"/>
        </w:rPr>
        <w:t xml:space="preserve"> </w:t>
      </w:r>
      <w:r>
        <w:rPr>
          <w:rFonts w:eastAsia="Times New Roman"/>
          <w:color w:val="212121"/>
          <w:szCs w:val="24"/>
        </w:rPr>
        <w:t xml:space="preserve">συνέχισαν να έχουν </w:t>
      </w:r>
      <w:r w:rsidRPr="00090174">
        <w:rPr>
          <w:rFonts w:eastAsia="Times New Roman"/>
          <w:color w:val="212121"/>
          <w:szCs w:val="24"/>
        </w:rPr>
        <w:t>τους γιατρούς</w:t>
      </w:r>
      <w:r>
        <w:rPr>
          <w:rFonts w:eastAsia="Times New Roman"/>
          <w:color w:val="212121"/>
          <w:szCs w:val="24"/>
        </w:rPr>
        <w:t>,</w:t>
      </w:r>
      <w:r w:rsidRPr="00090174">
        <w:rPr>
          <w:rFonts w:eastAsia="Times New Roman"/>
          <w:color w:val="212121"/>
          <w:szCs w:val="24"/>
        </w:rPr>
        <w:t xml:space="preserve"> τους χημικούς και διάφορες άλλες κοινωνικές ομάδες</w:t>
      </w:r>
      <w:r>
        <w:rPr>
          <w:rFonts w:eastAsia="Times New Roman"/>
          <w:color w:val="212121"/>
          <w:szCs w:val="24"/>
        </w:rPr>
        <w:t>,</w:t>
      </w:r>
      <w:r w:rsidRPr="00090174">
        <w:rPr>
          <w:rFonts w:eastAsia="Times New Roman"/>
          <w:color w:val="212121"/>
          <w:szCs w:val="24"/>
        </w:rPr>
        <w:t xml:space="preserve"> που είναι έτσι κι αλλιώς </w:t>
      </w:r>
      <w:r>
        <w:rPr>
          <w:rFonts w:eastAsia="Times New Roman"/>
          <w:color w:val="212121"/>
          <w:szCs w:val="24"/>
        </w:rPr>
        <w:t xml:space="preserve">ανήκουν </w:t>
      </w:r>
      <w:r w:rsidRPr="00090174">
        <w:rPr>
          <w:rFonts w:eastAsia="Times New Roman"/>
          <w:color w:val="212121"/>
          <w:szCs w:val="24"/>
        </w:rPr>
        <w:t>στον Ε</w:t>
      </w:r>
      <w:r w:rsidRPr="00090174">
        <w:rPr>
          <w:rFonts w:eastAsia="Times New Roman"/>
          <w:color w:val="212121"/>
          <w:szCs w:val="24"/>
        </w:rPr>
        <w:t>ΦΕΤ που είναι διεπιστημονικός οργανισμός</w:t>
      </w:r>
      <w:r>
        <w:rPr>
          <w:rFonts w:eastAsia="Times New Roman"/>
          <w:color w:val="212121"/>
          <w:szCs w:val="24"/>
        </w:rPr>
        <w:t>,</w:t>
      </w:r>
      <w:r w:rsidRPr="00090174">
        <w:rPr>
          <w:rFonts w:eastAsia="Times New Roman"/>
          <w:color w:val="212121"/>
          <w:szCs w:val="24"/>
        </w:rPr>
        <w:t xml:space="preserve"> </w:t>
      </w:r>
      <w:r w:rsidRPr="006245DC">
        <w:rPr>
          <w:rFonts w:eastAsia="Times New Roman"/>
          <w:color w:val="212121"/>
          <w:szCs w:val="24"/>
        </w:rPr>
        <w:t>και να αντλούν αντιφατικό έργο</w:t>
      </w:r>
      <w:r>
        <w:rPr>
          <w:rFonts w:eastAsia="Times New Roman"/>
          <w:color w:val="212121"/>
          <w:szCs w:val="24"/>
        </w:rPr>
        <w:t>.</w:t>
      </w:r>
    </w:p>
    <w:p w14:paraId="2D05F3A7"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Ξαναρωτάω, λοιπόν: Τότε υπήρξε η </w:t>
      </w:r>
      <w:r w:rsidRPr="00090174">
        <w:rPr>
          <w:rFonts w:eastAsia="Times New Roman"/>
          <w:color w:val="212121"/>
          <w:szCs w:val="24"/>
        </w:rPr>
        <w:t xml:space="preserve">δέσμευση από τους </w:t>
      </w:r>
      <w:r>
        <w:rPr>
          <w:rFonts w:eastAsia="Times New Roman"/>
          <w:color w:val="212121"/>
          <w:szCs w:val="24"/>
        </w:rPr>
        <w:t>επισπεύδοντες Υ</w:t>
      </w:r>
      <w:r w:rsidRPr="00090174">
        <w:rPr>
          <w:rFonts w:eastAsia="Times New Roman"/>
          <w:color w:val="212121"/>
          <w:szCs w:val="24"/>
        </w:rPr>
        <w:t xml:space="preserve">πουργούς </w:t>
      </w:r>
      <w:r>
        <w:rPr>
          <w:rFonts w:eastAsia="Times New Roman"/>
          <w:color w:val="212121"/>
          <w:szCs w:val="24"/>
        </w:rPr>
        <w:t xml:space="preserve">ότι θα </w:t>
      </w:r>
      <w:r w:rsidRPr="00090174">
        <w:rPr>
          <w:rFonts w:eastAsia="Times New Roman"/>
          <w:color w:val="212121"/>
          <w:szCs w:val="24"/>
        </w:rPr>
        <w:t xml:space="preserve"> σταματήσουν αυτά</w:t>
      </w:r>
      <w:r>
        <w:rPr>
          <w:rFonts w:eastAsia="Times New Roman"/>
          <w:color w:val="212121"/>
          <w:szCs w:val="24"/>
        </w:rPr>
        <w:t>.</w:t>
      </w:r>
      <w:r w:rsidRPr="00090174">
        <w:rPr>
          <w:rFonts w:eastAsia="Times New Roman"/>
          <w:color w:val="212121"/>
          <w:szCs w:val="24"/>
        </w:rPr>
        <w:t xml:space="preserve"> </w:t>
      </w:r>
      <w:r>
        <w:rPr>
          <w:rFonts w:eastAsia="Times New Roman"/>
          <w:color w:val="212121"/>
          <w:szCs w:val="24"/>
        </w:rPr>
        <w:t xml:space="preserve">Παρ’ όλα αυτά τουλάχιστον </w:t>
      </w:r>
      <w:r w:rsidRPr="00090174">
        <w:rPr>
          <w:rFonts w:eastAsia="Times New Roman"/>
          <w:color w:val="212121"/>
          <w:szCs w:val="24"/>
        </w:rPr>
        <w:t xml:space="preserve">μέχρι πρόσφατα που μπήκε νέα </w:t>
      </w:r>
      <w:r>
        <w:rPr>
          <w:rFonts w:eastAsia="Times New Roman"/>
          <w:color w:val="212121"/>
          <w:szCs w:val="24"/>
        </w:rPr>
        <w:t>διοίκηση</w:t>
      </w:r>
      <w:r w:rsidRPr="00090174">
        <w:rPr>
          <w:rFonts w:eastAsia="Times New Roman"/>
          <w:color w:val="212121"/>
          <w:szCs w:val="24"/>
        </w:rPr>
        <w:t xml:space="preserve"> στον ΕΦΕΤ</w:t>
      </w:r>
      <w:r>
        <w:rPr>
          <w:rFonts w:eastAsia="Times New Roman"/>
          <w:color w:val="212121"/>
          <w:szCs w:val="24"/>
        </w:rPr>
        <w:t xml:space="preserve">, </w:t>
      </w:r>
      <w:r>
        <w:rPr>
          <w:rFonts w:eastAsia="Times New Roman"/>
          <w:color w:val="212121"/>
          <w:szCs w:val="24"/>
        </w:rPr>
        <w:t>σύμφωνα</w:t>
      </w:r>
      <w:r w:rsidRPr="00090174">
        <w:rPr>
          <w:rFonts w:eastAsia="Times New Roman"/>
          <w:color w:val="212121"/>
          <w:szCs w:val="24"/>
        </w:rPr>
        <w:t xml:space="preserve"> </w:t>
      </w:r>
      <w:r>
        <w:rPr>
          <w:rFonts w:eastAsia="Times New Roman"/>
          <w:color w:val="212121"/>
          <w:szCs w:val="24"/>
        </w:rPr>
        <w:t>με</w:t>
      </w:r>
      <w:r w:rsidRPr="00090174">
        <w:rPr>
          <w:rFonts w:eastAsia="Times New Roman"/>
          <w:color w:val="212121"/>
          <w:szCs w:val="24"/>
        </w:rPr>
        <w:t xml:space="preserve"> πληροφορίες μου σε αυτό το ζήτημα των </w:t>
      </w:r>
      <w:r w:rsidRPr="00090174">
        <w:rPr>
          <w:rFonts w:eastAsia="Times New Roman"/>
          <w:color w:val="212121"/>
          <w:szCs w:val="24"/>
        </w:rPr>
        <w:lastRenderedPageBreak/>
        <w:t>επικαλύψεων δεν έχει γίνει απολύτως τίποτα</w:t>
      </w:r>
      <w:r>
        <w:rPr>
          <w:rFonts w:eastAsia="Times New Roman"/>
          <w:color w:val="212121"/>
          <w:szCs w:val="24"/>
        </w:rPr>
        <w:t>.</w:t>
      </w:r>
      <w:r w:rsidRPr="00090174">
        <w:rPr>
          <w:rFonts w:eastAsia="Times New Roman"/>
          <w:color w:val="212121"/>
          <w:szCs w:val="24"/>
        </w:rPr>
        <w:t xml:space="preserve"> </w:t>
      </w:r>
      <w:r>
        <w:rPr>
          <w:rFonts w:eastAsia="Times New Roman"/>
          <w:color w:val="212121"/>
          <w:szCs w:val="24"/>
        </w:rPr>
        <w:t xml:space="preserve">Υπάρχουν </w:t>
      </w:r>
      <w:r w:rsidRPr="00090174">
        <w:rPr>
          <w:rFonts w:eastAsia="Times New Roman"/>
          <w:color w:val="212121"/>
          <w:szCs w:val="24"/>
        </w:rPr>
        <w:t>σθεναρές αντιστάσεις από τα συναρμόδια υπουργεία</w:t>
      </w:r>
      <w:r>
        <w:rPr>
          <w:rFonts w:eastAsia="Times New Roman"/>
          <w:color w:val="212121"/>
          <w:szCs w:val="24"/>
        </w:rPr>
        <w:t>,</w:t>
      </w:r>
      <w:r w:rsidRPr="00090174">
        <w:rPr>
          <w:rFonts w:eastAsia="Times New Roman"/>
          <w:color w:val="212121"/>
          <w:szCs w:val="24"/>
        </w:rPr>
        <w:t xml:space="preserve"> που δεν ε</w:t>
      </w:r>
      <w:r>
        <w:rPr>
          <w:rFonts w:eastAsia="Times New Roman"/>
          <w:color w:val="212121"/>
          <w:szCs w:val="24"/>
        </w:rPr>
        <w:t>πιθυμούν να χάσουν ελέγχους, που ο</w:t>
      </w:r>
      <w:r w:rsidRPr="00090174">
        <w:rPr>
          <w:rFonts w:eastAsia="Times New Roman"/>
          <w:color w:val="212121"/>
          <w:szCs w:val="24"/>
        </w:rPr>
        <w:t xml:space="preserve">ύτως ή άλλως </w:t>
      </w:r>
      <w:r>
        <w:rPr>
          <w:rFonts w:eastAsia="Times New Roman"/>
          <w:color w:val="212121"/>
          <w:szCs w:val="24"/>
        </w:rPr>
        <w:t xml:space="preserve">είναι κατασπατάληση πόρων. </w:t>
      </w:r>
    </w:p>
    <w:p w14:paraId="2D05F3A8"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Ε</w:t>
      </w:r>
      <w:r w:rsidRPr="00090174">
        <w:rPr>
          <w:rFonts w:eastAsia="Times New Roman"/>
          <w:color w:val="212121"/>
          <w:szCs w:val="24"/>
        </w:rPr>
        <w:t>ίναι παραλογισμός</w:t>
      </w:r>
      <w:r>
        <w:rPr>
          <w:rFonts w:eastAsia="Times New Roman"/>
          <w:color w:val="212121"/>
          <w:szCs w:val="24"/>
        </w:rPr>
        <w:t>,</w:t>
      </w:r>
      <w:r w:rsidRPr="00090174">
        <w:rPr>
          <w:rFonts w:eastAsia="Times New Roman"/>
          <w:color w:val="212121"/>
          <w:szCs w:val="24"/>
        </w:rPr>
        <w:t xml:space="preserve"> </w:t>
      </w:r>
      <w:r w:rsidRPr="00090174">
        <w:rPr>
          <w:rFonts w:eastAsia="Times New Roman"/>
          <w:color w:val="212121"/>
          <w:szCs w:val="24"/>
        </w:rPr>
        <w:t>για παράδειγμα</w:t>
      </w:r>
      <w:r>
        <w:rPr>
          <w:rFonts w:eastAsia="Times New Roman"/>
          <w:color w:val="212121"/>
          <w:szCs w:val="24"/>
        </w:rPr>
        <w:t>, το Υπουργείο Ο</w:t>
      </w:r>
      <w:r w:rsidRPr="00090174">
        <w:rPr>
          <w:rFonts w:eastAsia="Times New Roman"/>
          <w:color w:val="212121"/>
          <w:szCs w:val="24"/>
        </w:rPr>
        <w:t xml:space="preserve">ικονομίας και </w:t>
      </w:r>
      <w:r>
        <w:rPr>
          <w:rFonts w:eastAsia="Times New Roman"/>
          <w:color w:val="212121"/>
          <w:szCs w:val="24"/>
        </w:rPr>
        <w:t>Α</w:t>
      </w:r>
      <w:r w:rsidRPr="00090174">
        <w:rPr>
          <w:rFonts w:eastAsia="Times New Roman"/>
          <w:color w:val="212121"/>
          <w:szCs w:val="24"/>
        </w:rPr>
        <w:t>νάπτυξης να εκδίδει για το συμπυκνωμένο γάλα ε</w:t>
      </w:r>
      <w:r>
        <w:rPr>
          <w:rFonts w:eastAsia="Times New Roman"/>
          <w:color w:val="212121"/>
          <w:szCs w:val="24"/>
        </w:rPr>
        <w:t>γκύκλιο,</w:t>
      </w:r>
      <w:r w:rsidRPr="00090174">
        <w:rPr>
          <w:rFonts w:eastAsia="Times New Roman"/>
          <w:color w:val="212121"/>
          <w:szCs w:val="24"/>
        </w:rPr>
        <w:t xml:space="preserve"> η οποία </w:t>
      </w:r>
      <w:r>
        <w:rPr>
          <w:rFonts w:eastAsia="Times New Roman"/>
          <w:color w:val="212121"/>
          <w:szCs w:val="24"/>
        </w:rPr>
        <w:t xml:space="preserve">ήταν </w:t>
      </w:r>
      <w:r w:rsidRPr="00090174">
        <w:rPr>
          <w:rFonts w:eastAsia="Times New Roman"/>
          <w:color w:val="212121"/>
          <w:szCs w:val="24"/>
        </w:rPr>
        <w:t xml:space="preserve">τελείως αντιφατική και αντίθετη στην </w:t>
      </w:r>
      <w:r>
        <w:rPr>
          <w:rFonts w:eastAsia="Times New Roman"/>
          <w:color w:val="212121"/>
          <w:szCs w:val="24"/>
        </w:rPr>
        <w:t xml:space="preserve">εγκύκλιο που είχε εκδώσει ο ΕΦΕΤ. Συνεχίζουν, </w:t>
      </w:r>
      <w:r w:rsidRPr="00090174">
        <w:rPr>
          <w:rFonts w:eastAsia="Times New Roman"/>
          <w:color w:val="212121"/>
          <w:szCs w:val="24"/>
        </w:rPr>
        <w:t>λοιπόν</w:t>
      </w:r>
      <w:r>
        <w:rPr>
          <w:rFonts w:eastAsia="Times New Roman"/>
          <w:color w:val="212121"/>
          <w:szCs w:val="24"/>
        </w:rPr>
        <w:t>,</w:t>
      </w:r>
      <w:r w:rsidRPr="00090174">
        <w:rPr>
          <w:rFonts w:eastAsia="Times New Roman"/>
          <w:color w:val="212121"/>
          <w:szCs w:val="24"/>
        </w:rPr>
        <w:t xml:space="preserve"> αυτά τα φαινόμενα</w:t>
      </w:r>
      <w:r>
        <w:rPr>
          <w:rFonts w:eastAsia="Times New Roman"/>
          <w:color w:val="212121"/>
          <w:szCs w:val="24"/>
        </w:rPr>
        <w:t>,</w:t>
      </w:r>
      <w:r w:rsidRPr="00090174">
        <w:rPr>
          <w:rFonts w:eastAsia="Times New Roman"/>
          <w:color w:val="212121"/>
          <w:szCs w:val="24"/>
        </w:rPr>
        <w:t xml:space="preserve"> τα οποία κάνουν πάρα πολύ κακό στ</w:t>
      </w:r>
      <w:r w:rsidRPr="00090174">
        <w:rPr>
          <w:rFonts w:eastAsia="Times New Roman"/>
          <w:color w:val="212121"/>
          <w:szCs w:val="24"/>
        </w:rPr>
        <w:t xml:space="preserve">ον </w:t>
      </w:r>
      <w:r>
        <w:rPr>
          <w:rFonts w:eastAsia="Times New Roman"/>
          <w:color w:val="212121"/>
          <w:szCs w:val="24"/>
        </w:rPr>
        <w:t>ο</w:t>
      </w:r>
      <w:r w:rsidRPr="00090174">
        <w:rPr>
          <w:rFonts w:eastAsia="Times New Roman"/>
          <w:color w:val="212121"/>
          <w:szCs w:val="24"/>
        </w:rPr>
        <w:t>ργανισμό</w:t>
      </w:r>
      <w:r>
        <w:rPr>
          <w:rFonts w:eastAsia="Times New Roman"/>
          <w:color w:val="212121"/>
          <w:szCs w:val="24"/>
        </w:rPr>
        <w:t>,</w:t>
      </w:r>
      <w:r w:rsidRPr="00090174">
        <w:rPr>
          <w:rFonts w:eastAsia="Times New Roman"/>
          <w:color w:val="212121"/>
          <w:szCs w:val="24"/>
        </w:rPr>
        <w:t xml:space="preserve"> κατασπαταλού</w:t>
      </w:r>
      <w:r>
        <w:rPr>
          <w:rFonts w:eastAsia="Times New Roman"/>
          <w:color w:val="212121"/>
          <w:szCs w:val="24"/>
        </w:rPr>
        <w:t>ν ανθρώπινους και οικονομικούς π</w:t>
      </w:r>
      <w:r w:rsidRPr="00090174">
        <w:rPr>
          <w:rFonts w:eastAsia="Times New Roman"/>
          <w:color w:val="212121"/>
          <w:szCs w:val="24"/>
        </w:rPr>
        <w:t xml:space="preserve">όρους για αντιφατικούς ελέγχους </w:t>
      </w:r>
      <w:r w:rsidRPr="006245DC">
        <w:rPr>
          <w:rFonts w:eastAsia="Times New Roman"/>
          <w:color w:val="212121"/>
          <w:szCs w:val="24"/>
        </w:rPr>
        <w:t>από πλειάδα</w:t>
      </w:r>
      <w:r>
        <w:rPr>
          <w:rFonts w:eastAsia="Times New Roman"/>
          <w:color w:val="212121"/>
          <w:szCs w:val="24"/>
        </w:rPr>
        <w:t xml:space="preserve"> οργανισμών και </w:t>
      </w:r>
      <w:r w:rsidRPr="00090174">
        <w:rPr>
          <w:rFonts w:eastAsia="Times New Roman"/>
          <w:color w:val="212121"/>
          <w:szCs w:val="24"/>
        </w:rPr>
        <w:t>δημιουργούν υποχρέωση του επαγγελματία</w:t>
      </w:r>
      <w:r>
        <w:rPr>
          <w:rFonts w:eastAsia="Times New Roman"/>
          <w:color w:val="212121"/>
          <w:szCs w:val="24"/>
        </w:rPr>
        <w:t>,</w:t>
      </w:r>
      <w:r w:rsidRPr="00090174">
        <w:rPr>
          <w:rFonts w:eastAsia="Times New Roman"/>
          <w:color w:val="212121"/>
          <w:szCs w:val="24"/>
        </w:rPr>
        <w:t xml:space="preserve"> που τη μία μπαίνει</w:t>
      </w:r>
      <w:r>
        <w:rPr>
          <w:rFonts w:eastAsia="Times New Roman"/>
          <w:color w:val="212121"/>
          <w:szCs w:val="24"/>
        </w:rPr>
        <w:t xml:space="preserve"> η</w:t>
      </w:r>
      <w:r w:rsidRPr="00090174">
        <w:rPr>
          <w:rFonts w:eastAsia="Times New Roman"/>
          <w:color w:val="212121"/>
          <w:szCs w:val="24"/>
        </w:rPr>
        <w:t xml:space="preserve"> μία επιτροπή και</w:t>
      </w:r>
      <w:r>
        <w:rPr>
          <w:rFonts w:eastAsia="Times New Roman"/>
          <w:color w:val="212121"/>
          <w:szCs w:val="24"/>
        </w:rPr>
        <w:t xml:space="preserve"> από</w:t>
      </w:r>
      <w:r w:rsidRPr="00090174">
        <w:rPr>
          <w:rFonts w:eastAsia="Times New Roman"/>
          <w:color w:val="212121"/>
          <w:szCs w:val="24"/>
        </w:rPr>
        <w:t xml:space="preserve"> την άλλη μπαίνει </w:t>
      </w:r>
      <w:r>
        <w:rPr>
          <w:rFonts w:eastAsia="Times New Roman"/>
          <w:color w:val="212121"/>
          <w:szCs w:val="24"/>
        </w:rPr>
        <w:t xml:space="preserve">η </w:t>
      </w:r>
      <w:r w:rsidRPr="00090174">
        <w:rPr>
          <w:rFonts w:eastAsia="Times New Roman"/>
          <w:color w:val="212121"/>
          <w:szCs w:val="24"/>
        </w:rPr>
        <w:t>άλλη επιτροπή</w:t>
      </w:r>
      <w:r>
        <w:rPr>
          <w:rFonts w:eastAsia="Times New Roman"/>
          <w:color w:val="212121"/>
          <w:szCs w:val="24"/>
        </w:rPr>
        <w:t>,</w:t>
      </w:r>
      <w:r w:rsidRPr="00090174">
        <w:rPr>
          <w:rFonts w:eastAsia="Times New Roman"/>
          <w:color w:val="212121"/>
          <w:szCs w:val="24"/>
        </w:rPr>
        <w:t xml:space="preserve"> κάνουν τεράστια ζημ</w:t>
      </w:r>
      <w:r>
        <w:rPr>
          <w:rFonts w:eastAsia="Times New Roman"/>
          <w:color w:val="212121"/>
          <w:szCs w:val="24"/>
        </w:rPr>
        <w:t>ία κ</w:t>
      </w:r>
      <w:r>
        <w:rPr>
          <w:rFonts w:eastAsia="Times New Roman"/>
          <w:color w:val="212121"/>
          <w:szCs w:val="24"/>
        </w:rPr>
        <w:t xml:space="preserve">αι ουσιαστικά δεν έχουμε και το αποτέλεσμα που επιθυμούμε. </w:t>
      </w:r>
    </w:p>
    <w:p w14:paraId="2D05F3A9"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Στο θέμα, λοιπόν,</w:t>
      </w:r>
      <w:r w:rsidRPr="00090174">
        <w:rPr>
          <w:rFonts w:eastAsia="Times New Roman"/>
          <w:color w:val="212121"/>
          <w:szCs w:val="24"/>
        </w:rPr>
        <w:t xml:space="preserve"> των επικαλύψεων τι έχει γίνει αυτό το διάστημα και τι </w:t>
      </w:r>
      <w:r>
        <w:rPr>
          <w:rFonts w:eastAsia="Times New Roman"/>
          <w:color w:val="212121"/>
          <w:szCs w:val="24"/>
        </w:rPr>
        <w:t xml:space="preserve">πρόκειται να γίνει </w:t>
      </w:r>
      <w:r w:rsidRPr="00090174">
        <w:rPr>
          <w:rFonts w:eastAsia="Times New Roman"/>
          <w:color w:val="212121"/>
          <w:szCs w:val="24"/>
        </w:rPr>
        <w:t>στο μέλλον</w:t>
      </w:r>
      <w:r>
        <w:rPr>
          <w:rFonts w:eastAsia="Times New Roman"/>
          <w:color w:val="212121"/>
          <w:szCs w:val="24"/>
        </w:rPr>
        <w:t>;</w:t>
      </w:r>
    </w:p>
    <w:p w14:paraId="2D05F3AA"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Ευ</w:t>
      </w:r>
      <w:r w:rsidRPr="00090174">
        <w:rPr>
          <w:rFonts w:eastAsia="Times New Roman"/>
          <w:color w:val="212121"/>
          <w:szCs w:val="24"/>
        </w:rPr>
        <w:t>χαριστώ</w:t>
      </w:r>
      <w:r>
        <w:rPr>
          <w:rFonts w:eastAsia="Times New Roman"/>
          <w:color w:val="212121"/>
          <w:szCs w:val="24"/>
        </w:rPr>
        <w:t>.</w:t>
      </w:r>
    </w:p>
    <w:p w14:paraId="2D05F3AB"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b/>
          <w:color w:val="212121"/>
          <w:szCs w:val="24"/>
        </w:rPr>
        <w:lastRenderedPageBreak/>
        <w:t xml:space="preserve">ΠΡΟΕΔΡΕΥΩΝ (Δημήτριος Κρεμαστινός): </w:t>
      </w:r>
      <w:r>
        <w:rPr>
          <w:rFonts w:eastAsia="Times New Roman"/>
          <w:color w:val="212121"/>
          <w:szCs w:val="24"/>
        </w:rPr>
        <w:t>Κύριε Υπουργέ, έχετε τον λόγο για τη δευτερολο</w:t>
      </w:r>
      <w:r>
        <w:rPr>
          <w:rFonts w:eastAsia="Times New Roman"/>
          <w:color w:val="212121"/>
          <w:szCs w:val="24"/>
        </w:rPr>
        <w:t xml:space="preserve">γία σας. </w:t>
      </w:r>
    </w:p>
    <w:p w14:paraId="2D05F3AC" w14:textId="77777777" w:rsidR="00237587" w:rsidRDefault="00AE0D0F">
      <w:pPr>
        <w:spacing w:after="0" w:line="600" w:lineRule="auto"/>
        <w:ind w:firstLine="720"/>
        <w:jc w:val="both"/>
        <w:rPr>
          <w:rFonts w:eastAsia="Times New Roman" w:cs="Times New Roman"/>
          <w:szCs w:val="24"/>
        </w:rPr>
      </w:pPr>
      <w:r w:rsidRPr="00076E84">
        <w:rPr>
          <w:rFonts w:eastAsia="Times New Roman" w:cs="Times New Roman"/>
          <w:b/>
          <w:szCs w:val="24"/>
        </w:rPr>
        <w:t>ΣΤΑΥΡΟΣ ΑΡΑΧΩΒΙΤΗΣ (Υπουργός Αγροτικής Ανάπτυξης και Τροφίμων):</w:t>
      </w:r>
      <w:r w:rsidRPr="00076E84">
        <w:rPr>
          <w:rFonts w:eastAsia="Times New Roman" w:cs="Times New Roman"/>
          <w:szCs w:val="24"/>
        </w:rPr>
        <w:t xml:space="preserve"> </w:t>
      </w:r>
      <w:r>
        <w:rPr>
          <w:rFonts w:eastAsia="Times New Roman" w:cs="Times New Roman"/>
          <w:szCs w:val="24"/>
        </w:rPr>
        <w:t>Ευχαριστώ, κύριε Πρόεδρε.</w:t>
      </w:r>
    </w:p>
    <w:p w14:paraId="2D05F3A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Κύριε Τσιρώνη, κύριε συνάδελφε, ξέρετε ότι το θέμα των επικαλύψεων και των σχέσεων με τα άλλα Υπουργεία έχει μια ιστορία. Αυτή η ιστορία, λοιπόν, με λάθος </w:t>
      </w:r>
      <w:r>
        <w:rPr>
          <w:rFonts w:eastAsia="Times New Roman" w:cs="Times New Roman"/>
          <w:szCs w:val="24"/>
        </w:rPr>
        <w:t>χειρισμούς που ακολουθήθηκαν και από τη διοίκηση του ΕΦΕΤ και από την πολιτική ηγεσία οδήγησαν σε μια επικάλυψη αρμοδιοτήτων.</w:t>
      </w:r>
    </w:p>
    <w:p w14:paraId="2D05F3A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Νομίζω ότι δεν είναι σκόπιμο να συζητήσουμε το παρελθόν. Είχα πρόσφατα μια συνάντηση με τον συνάδελφό μου, τον Υπουργό Υγείας</w:t>
      </w:r>
      <w:r>
        <w:rPr>
          <w:rFonts w:eastAsia="Times New Roman" w:cs="Times New Roman"/>
          <w:szCs w:val="24"/>
        </w:rPr>
        <w:t xml:space="preserve"> τον κ. Ξανθό, και τον </w:t>
      </w:r>
      <w:r>
        <w:rPr>
          <w:rFonts w:eastAsia="Times New Roman" w:cs="Times New Roman"/>
          <w:szCs w:val="24"/>
        </w:rPr>
        <w:t>Γενικό Γ</w:t>
      </w:r>
      <w:r>
        <w:rPr>
          <w:rFonts w:eastAsia="Times New Roman" w:cs="Times New Roman"/>
          <w:szCs w:val="24"/>
        </w:rPr>
        <w:t>ραμματέα τον κ. Μπασκόζο. Στο Υπουργείο Αγροτικής Ανάπτυξης έγινε η συνάντηση. Συζητήσαμε τα σημεία όπου είχαν δημιουργηθεί οι παρερμηνείες. Αποφασίσαμε τη δημιουργία μιας επιτροπής. Συστήθηκε και προχωράει η επιτροπή, έτσι ώ</w:t>
      </w:r>
      <w:r>
        <w:rPr>
          <w:rFonts w:eastAsia="Times New Roman" w:cs="Times New Roman"/>
          <w:szCs w:val="24"/>
        </w:rPr>
        <w:t xml:space="preserve">στε να καθίσουμε όλοι μαζί, όπως είναι το λογικό, να δούμε πού υπάρχει η συναρμοδιότητα, πού υπάρχει πρωτοβουλία του ενός, πού φτάνουν τα όριά του, πού ξεκινούν τα όρια του άλλου. Διότι, όπως ξέρετε, οι </w:t>
      </w:r>
      <w:r>
        <w:rPr>
          <w:rFonts w:eastAsia="Times New Roman" w:cs="Times New Roman"/>
          <w:szCs w:val="24"/>
        </w:rPr>
        <w:lastRenderedPageBreak/>
        <w:t>υγειονομικές διατάξεις, προφανώς, είναι του Υπουργείο</w:t>
      </w:r>
      <w:r>
        <w:rPr>
          <w:rFonts w:eastAsia="Times New Roman" w:cs="Times New Roman"/>
          <w:szCs w:val="24"/>
        </w:rPr>
        <w:t>υ Υγείας. Κάπου σταματάει το τρόφιμο και αρχίζουν οι λοιπές υγειονομικές διατάξεις. Αυτά τα όρια πρέπει να τα βρούμε. Αυτά βρίσκονται μόνο με έναν τρόπο, όταν καθίσει κάποιος σε ένα τραπέζι με καλή διάθεση, βάλει και τη νομοθεσία και την τεχνογνωσία που έχ</w:t>
      </w:r>
      <w:r>
        <w:rPr>
          <w:rFonts w:eastAsia="Times New Roman" w:cs="Times New Roman"/>
          <w:szCs w:val="24"/>
        </w:rPr>
        <w:t>ει ο καθένας, βάλει και τις δυνατότητες του καθενός, τα εργαστήρια που διαθέτει και την πρακτική που ξέρει, που έχει αναπτύξει -και η εμπειρία είναι ένα εργαλείο- τα συζητήσει όλα αυτά και βάλει τα όριά του.</w:t>
      </w:r>
    </w:p>
    <w:p w14:paraId="2D05F3A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Αυτό, λοιπόν, κάνουμε τώρα. Υπάρχει μια πολύ καλ</w:t>
      </w:r>
      <w:r>
        <w:rPr>
          <w:rFonts w:eastAsia="Times New Roman" w:cs="Times New Roman"/>
          <w:szCs w:val="24"/>
        </w:rPr>
        <w:t>ή σχέση- μια άριστη σχέση, θα έλεγα- που ελπίζω ότι πολύ σύντομα θα φτάσουμε οι παρεξηγήσεις του παρελθόντος να λυθούν και όλα να λειτουργούν κανονικά.</w:t>
      </w:r>
    </w:p>
    <w:p w14:paraId="2D05F3B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D05F3B1" w14:textId="77777777" w:rsidR="00237587" w:rsidRDefault="00AE0D0F">
      <w:pPr>
        <w:spacing w:after="0" w:line="600" w:lineRule="auto"/>
        <w:ind w:firstLine="720"/>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Και εγώ ευχαριστώ.</w:t>
      </w:r>
    </w:p>
    <w:p w14:paraId="2D05F3B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Προχωρούμε στην όγδοη με αριθμό 34</w:t>
      </w:r>
      <w:r>
        <w:rPr>
          <w:rFonts w:eastAsia="Times New Roman" w:cs="Times New Roman"/>
          <w:szCs w:val="24"/>
        </w:rPr>
        <w:t xml:space="preserve">6/11-2-2019 επίκαιρη ερώτηση δεύτερου κύκλου του Βουλευτή </w:t>
      </w:r>
      <w:r w:rsidRPr="0092195A">
        <w:rPr>
          <w:rFonts w:eastAsia="Times New Roman" w:cs="Times New Roman"/>
          <w:szCs w:val="24"/>
        </w:rPr>
        <w:t xml:space="preserve">Δράμας της Νέας </w:t>
      </w:r>
      <w:r w:rsidRPr="0092195A">
        <w:rPr>
          <w:rFonts w:eastAsia="Times New Roman" w:cs="Times New Roman"/>
          <w:szCs w:val="24"/>
        </w:rPr>
        <w:lastRenderedPageBreak/>
        <w:t xml:space="preserve">Δημοκρατίας κ. </w:t>
      </w:r>
      <w:r w:rsidRPr="0092195A">
        <w:rPr>
          <w:rFonts w:eastAsia="Times New Roman" w:cs="Times New Roman"/>
          <w:bCs/>
          <w:szCs w:val="24"/>
        </w:rPr>
        <w:t xml:space="preserve">Δημητρίου Κυριαζίδη </w:t>
      </w:r>
      <w:r w:rsidRPr="0092195A">
        <w:rPr>
          <w:rFonts w:eastAsia="Times New Roman" w:cs="Times New Roman"/>
          <w:szCs w:val="24"/>
        </w:rPr>
        <w:t xml:space="preserve">προς τον Υπουργό </w:t>
      </w:r>
      <w:r w:rsidRPr="0092195A">
        <w:rPr>
          <w:rFonts w:eastAsia="Times New Roman" w:cs="Times New Roman"/>
          <w:bCs/>
          <w:szCs w:val="24"/>
        </w:rPr>
        <w:t xml:space="preserve">Αγροτικής Ανάπτυξης και Τροφίμων, </w:t>
      </w:r>
      <w:r w:rsidRPr="0092195A">
        <w:rPr>
          <w:rFonts w:eastAsia="Times New Roman" w:cs="Times New Roman"/>
          <w:szCs w:val="24"/>
        </w:rPr>
        <w:t>με θέμα: «Αποζημιώσεις πατατοκαλλιεργητών Λεκανοπεδίου Κάτω Νευροκοπίου</w:t>
      </w:r>
      <w:r>
        <w:rPr>
          <w:rFonts w:eastAsia="Times New Roman" w:cs="Times New Roman"/>
          <w:szCs w:val="24"/>
        </w:rPr>
        <w:t xml:space="preserve"> Δράμας».</w:t>
      </w:r>
    </w:p>
    <w:p w14:paraId="2D05F3B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Παρακαλώ, έχετε</w:t>
      </w:r>
      <w:r>
        <w:rPr>
          <w:rFonts w:eastAsia="Times New Roman" w:cs="Times New Roman"/>
          <w:szCs w:val="24"/>
        </w:rPr>
        <w:t xml:space="preserve"> τον λόγο, κύριε Κυριαζίδη</w:t>
      </w:r>
      <w:r>
        <w:rPr>
          <w:rFonts w:eastAsia="Times New Roman" w:cs="Times New Roman"/>
          <w:szCs w:val="24"/>
        </w:rPr>
        <w:t>, για να αναπτύξετε την επίκαιρη ερώτηση.</w:t>
      </w:r>
    </w:p>
    <w:p w14:paraId="2D05F3B4"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Καλημέρα, κύριε Πρόεδρε.</w:t>
      </w:r>
    </w:p>
    <w:p w14:paraId="2D05F3B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Καλώς ήρθατε, κύριε Υπουργέ. Κάνουμε την πρώτη δημόσια συζήτηση μαζί και είναι, θα έλεγα, ευχάριστο και πιστεύω να είναι και αποτελεσματικό.</w:t>
      </w:r>
    </w:p>
    <w:p w14:paraId="2D05F3B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Κύριε Υπουργέ, συμπληρώσατε φέτος τέσσερα χρόνια διακυβέρνησης της χώρας. Μπήκαμε στον πέμπτο χρόνο αναφορικά με τη χρονική περίοδο -εννοώ για τις καλλιεργητικές περιόδους στην περιοχή του Λεκανοπεδίου- όπου οι πατατοκαλλιεργητές στην περιοχή αυτή έχουν ξε</w:t>
      </w:r>
      <w:r>
        <w:rPr>
          <w:rFonts w:eastAsia="Times New Roman" w:cs="Times New Roman"/>
          <w:szCs w:val="24"/>
        </w:rPr>
        <w:t>χαστεί. Θα έλεγα το προϊόν αυτό, η καλλιέργεια χαρακτηρίζεται ως μονοκαλλιέργεια. Είναι ένα ζήτημα. Εμφανίστηκε ένας επιβλαβής μύκητας. Προσπάθησα εδώ και τέσσερα χρόνια. Σας έχω στείλει τις ερωτήσεις-απαντήσεις σας, μήπως και το Υπουργείο σας αναλάβει μια</w:t>
      </w:r>
      <w:r>
        <w:rPr>
          <w:rFonts w:eastAsia="Times New Roman" w:cs="Times New Roman"/>
          <w:szCs w:val="24"/>
        </w:rPr>
        <w:t xml:space="preserve"> ευ</w:t>
      </w:r>
      <w:r>
        <w:rPr>
          <w:rFonts w:eastAsia="Times New Roman" w:cs="Times New Roman"/>
          <w:szCs w:val="24"/>
        </w:rPr>
        <w:lastRenderedPageBreak/>
        <w:t xml:space="preserve">θύνη, μολονότι αρχικά είχε δεσμευθεί για την ένταξη σε πρόγραμμα </w:t>
      </w:r>
      <w:r>
        <w:rPr>
          <w:rFonts w:eastAsia="Times New Roman" w:cs="Times New Roman"/>
          <w:szCs w:val="24"/>
          <w:lang w:val="en-US"/>
        </w:rPr>
        <w:t>de</w:t>
      </w:r>
      <w:r w:rsidRPr="00A63E3F">
        <w:rPr>
          <w:rFonts w:eastAsia="Times New Roman" w:cs="Times New Roman"/>
          <w:szCs w:val="24"/>
        </w:rPr>
        <w:t xml:space="preserve"> </w:t>
      </w:r>
      <w:r>
        <w:rPr>
          <w:rFonts w:eastAsia="Times New Roman" w:cs="Times New Roman"/>
          <w:szCs w:val="24"/>
          <w:lang w:val="en-US"/>
        </w:rPr>
        <w:t>minimis</w:t>
      </w:r>
      <w:r w:rsidRPr="00A63E3F">
        <w:rPr>
          <w:rFonts w:eastAsia="Times New Roman" w:cs="Times New Roman"/>
          <w:szCs w:val="24"/>
        </w:rPr>
        <w:t xml:space="preserve"> </w:t>
      </w:r>
      <w:r>
        <w:rPr>
          <w:rFonts w:eastAsia="Times New Roman" w:cs="Times New Roman"/>
          <w:szCs w:val="24"/>
        </w:rPr>
        <w:t xml:space="preserve">ή τροποποίηση του </w:t>
      </w:r>
      <w:r w:rsidRPr="00A63E3F">
        <w:rPr>
          <w:rFonts w:eastAsia="Times New Roman" w:cs="Times New Roman"/>
          <w:szCs w:val="24"/>
        </w:rPr>
        <w:t>κανο</w:t>
      </w:r>
      <w:r>
        <w:rPr>
          <w:rFonts w:eastAsia="Times New Roman" w:cs="Times New Roman"/>
          <w:szCs w:val="24"/>
        </w:rPr>
        <w:t>νισμού του ΕΛΓΑ, προκειμένου να αναζητηθούν λύσεις για μια, αν θέλετε, αποζημίωση εκεί των παραγωγών πατάτας.</w:t>
      </w:r>
    </w:p>
    <w:p w14:paraId="2D05F3B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Αναρωτιέμαι, πράγματι, για ποιον λόγο το Υπου</w:t>
      </w:r>
      <w:r>
        <w:rPr>
          <w:rFonts w:eastAsia="Times New Roman" w:cs="Times New Roman"/>
          <w:szCs w:val="24"/>
        </w:rPr>
        <w:t>ργείο σας δεν αναζήτησε λύση εδώ και τόσον χρόνο. Νομίζω ότι είναι εφικτό αυτό. Οι χειμαζόμενοι συμπολίτες μου προσπαθούν με έναν άλλο τρόπο να ανακτήσουν ένα εισόδημα και η πολιτεία μέσω της «επίταξης» τους το στερεί.</w:t>
      </w:r>
    </w:p>
    <w:p w14:paraId="2D05F3B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Είναι πραγματικά άδικο, κύριε Υπουργέ</w:t>
      </w:r>
      <w:r>
        <w:rPr>
          <w:rFonts w:eastAsia="Times New Roman" w:cs="Times New Roman"/>
          <w:szCs w:val="24"/>
        </w:rPr>
        <w:t xml:space="preserve">, να στερούνται πρακτικά και ουσιαστικά την ιδιοκτησία τους οι αγρότες, των οποίων οι αγροί υπέστησαν μια φυτογενή βλάβη και προχωρήσατε σε μια «επίταξη» αν θέλετε, των χιλιάδων στρεμμάτων. Ταυτοχρόνως, όμως, υπάρχει μια απώλεια εισοδήματος λόγω αδυναμίας </w:t>
      </w:r>
      <w:r>
        <w:rPr>
          <w:rFonts w:eastAsia="Times New Roman" w:cs="Times New Roman"/>
          <w:szCs w:val="24"/>
        </w:rPr>
        <w:t>της καλλιέργειας.</w:t>
      </w:r>
    </w:p>
    <w:p w14:paraId="2D05F3B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Πραγματικά, λυπούμαι που χρειάζεται να επανέλθω. Πρώτη φορά κάνω την κουβέντα. Το είπα αρχικά. Πιστεύω να </w:t>
      </w:r>
      <w:r>
        <w:rPr>
          <w:rFonts w:eastAsia="Times New Roman" w:cs="Times New Roman"/>
          <w:szCs w:val="24"/>
        </w:rPr>
        <w:lastRenderedPageBreak/>
        <w:t>έχετε μια απάντηση, μια δυνατότητα ενίσχυσης των συγκεκριμένων καλλιεργητών, αλλά και των οικογενειών τους, που πράγματι βιώνουν μον</w:t>
      </w:r>
      <w:r>
        <w:rPr>
          <w:rFonts w:eastAsia="Times New Roman" w:cs="Times New Roman"/>
          <w:szCs w:val="24"/>
        </w:rPr>
        <w:t>αδικές στιγμές.</w:t>
      </w:r>
    </w:p>
    <w:p w14:paraId="2D05F3B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Σας έχω κάνει πρόσφατα και μια αναφορά για τις πλημμύρες στο Λεκανοπέδιο. Τον Ιούνιο θα υπάρξει, αν θέλετε, μια απόσυρση των υδάτων και δυνατότητα καλλιέργειας. Οι υφιστάμενες καλλιέργειες σιτηρών και τριφυλλιών έχουν χαθεί.</w:t>
      </w:r>
    </w:p>
    <w:p w14:paraId="2D05F3B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Περιμένω και στ</w:t>
      </w:r>
      <w:r>
        <w:rPr>
          <w:rFonts w:eastAsia="Times New Roman" w:cs="Times New Roman"/>
          <w:szCs w:val="24"/>
        </w:rPr>
        <w:t xml:space="preserve">ο ζήτημα αυτό μια απάντησή σας, αν έχετε, αλλά επιμένω στο θέμα της ανθρώπινης αντιμετώπισης και αποζημίωσης των συγκεκριμένων πατατοκαλλιεργητών που έχουν στερηθεί τους αγρούς τους. Πιστεύω ότι η πολιτεία επιτέλους θα πρέπει να επιδείξει ένα ευήκοον ους, </w:t>
      </w:r>
      <w:r>
        <w:rPr>
          <w:rFonts w:eastAsia="Times New Roman" w:cs="Times New Roman"/>
          <w:szCs w:val="24"/>
        </w:rPr>
        <w:t xml:space="preserve">προκειμένου να μπορέσουν σε αυτή την ακριτική περιοχή να </w:t>
      </w:r>
      <w:r>
        <w:rPr>
          <w:rFonts w:eastAsia="Times New Roman" w:cs="Times New Roman"/>
          <w:szCs w:val="24"/>
        </w:rPr>
        <w:t>αντεπεξέλθουν</w:t>
      </w:r>
      <w:r>
        <w:rPr>
          <w:rFonts w:eastAsia="Times New Roman" w:cs="Times New Roman"/>
          <w:szCs w:val="24"/>
        </w:rPr>
        <w:t>. Θα έπρεπε μόνο και μόνο επειδή βρίσκονται εκεί να τους «αμείβουμε» με διαφόρους τρόπους. Δυστυχώς, δεν γίνεται από πλευράς του Υπουργείου, της Κυβέρνησής σας.</w:t>
      </w:r>
    </w:p>
    <w:p w14:paraId="2D05F3B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D05F3BD" w14:textId="77777777" w:rsidR="00237587" w:rsidRDefault="00AE0D0F">
      <w:pPr>
        <w:spacing w:after="0" w:line="600" w:lineRule="auto"/>
        <w:ind w:firstLine="720"/>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Παρακαλώ.</w:t>
      </w:r>
    </w:p>
    <w:p w14:paraId="2D05F3B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και πάλι.</w:t>
      </w:r>
    </w:p>
    <w:p w14:paraId="2D05F3BF"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lastRenderedPageBreak/>
        <w:t>ΣΤΑΥΡΟΣ ΑΡΑΧΩΒΙΤΗΣ (Υπουργός Αγροτικής Ανάπτυξης και Τροφίμων):</w:t>
      </w:r>
      <w:r>
        <w:rPr>
          <w:rFonts w:eastAsia="Times New Roman" w:cs="Times New Roman"/>
          <w:szCs w:val="24"/>
        </w:rPr>
        <w:t xml:space="preserve"> Ευχαριστώ, κύριε Πρόεδρε.</w:t>
      </w:r>
    </w:p>
    <w:p w14:paraId="2D05F3C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Κύριε συνάδελφε, μιλάμε για το χυτρίδιο του σαρκώδους στην πατάτα ή την καρκίνω</w:t>
      </w:r>
      <w:r>
        <w:rPr>
          <w:rFonts w:eastAsia="Times New Roman" w:cs="Times New Roman"/>
          <w:szCs w:val="24"/>
        </w:rPr>
        <w:t>ση της πατάτας. Είναι ένας μύκητας ο οποίος εμφανίστηκε στο Δημοτικό Διαμέρισμα Περιθωρίου του Δήμου του Κάτω Νευροκοπίου ήδη από το 2011. Είναι ένας οργανισμός, ένας μύκητας καραντίνας. Από το 2011, λοιπόν -τονίζω ξανά τη χρονολογία, το 2011- όταν εντοπίσ</w:t>
      </w:r>
      <w:r>
        <w:rPr>
          <w:rFonts w:eastAsia="Times New Roman" w:cs="Times New Roman"/>
          <w:szCs w:val="24"/>
        </w:rPr>
        <w:t>τηκε ένας μύκητας παθογόνος, ένας οργανισμός καραντίνας, αμέσως ελήφθησαν από τις υπηρεσίες τα απαραίτητα μέτρα, ώστε να τεθεί η περιοχή σε καραντίνα.</w:t>
      </w:r>
    </w:p>
    <w:p w14:paraId="2D05F3C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Μάλιστα, το 2013 εγκρίθηκε ένα πρόγραμμα για τον καθορισμό ποικιλιών πατάτας που είναι ανθεκτικές σε αυτό</w:t>
      </w:r>
      <w:r>
        <w:rPr>
          <w:rFonts w:eastAsia="Times New Roman" w:cs="Times New Roman"/>
          <w:szCs w:val="24"/>
        </w:rPr>
        <w:t xml:space="preserve">ν τον παθογόνο οργανισμό. Το πρόγραμμα αυτό στοίχισε 215.700 ευρώ -δαπάνη του ελληνικού </w:t>
      </w:r>
      <w:r>
        <w:rPr>
          <w:rFonts w:eastAsia="Times New Roman" w:cs="Times New Roman"/>
          <w:szCs w:val="24"/>
        </w:rPr>
        <w:t>δημοσίου</w:t>
      </w:r>
      <w:r>
        <w:rPr>
          <w:rFonts w:eastAsia="Times New Roman" w:cs="Times New Roman"/>
          <w:szCs w:val="24"/>
        </w:rPr>
        <w:t>- και κατέληξε ότι υπάρχουν ένας-δύο τύποι που είναι πιο ανθεκτικές στον συγκεκριμένο παθογόνο μύκητα. Άρα, λοιπόν, η ιστορία είναι αυτή.</w:t>
      </w:r>
    </w:p>
    <w:p w14:paraId="2D05F3C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οι </w:t>
      </w:r>
      <w:r>
        <w:rPr>
          <w:rFonts w:eastAsia="Times New Roman" w:cs="Times New Roman"/>
          <w:szCs w:val="24"/>
        </w:rPr>
        <w:t>γαίες, τα χωράφια μπορούν να καλλιεργηθούν, αλλά όχι με σολανώδη που αναπαράγουν τον οργανισμό. Πέραν του ότι δεν θα υπάρχει παραγωγή, αναπαράγουν τον οργανισμό. Αυτό σημαίνει ότι τίθεται σε καραντίνα μια περιοχή. Άλλες καλλιέργειες μπορούν να καλλιεργηθού</w:t>
      </w:r>
      <w:r>
        <w:rPr>
          <w:rFonts w:eastAsia="Times New Roman" w:cs="Times New Roman"/>
          <w:szCs w:val="24"/>
        </w:rPr>
        <w:t>ν.</w:t>
      </w:r>
    </w:p>
    <w:p w14:paraId="2D05F3C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Ως προς το θέμα της αποζημίωσης που λέτε, όσον αφορά στον ΕΛΓΑ, γνωρίζετε πολύ καλά ότι ο Οργανισμός δεν έχει μέσα στον κανονισμό ασφάλισης, δεν προβλέπει -αυτό λέμε σήμερα- από το 1987 που είναι ο κανονισμός ασφάλισης, την αποζημίωση για παθογόνους οργ</w:t>
      </w:r>
      <w:r>
        <w:rPr>
          <w:rFonts w:eastAsia="Times New Roman" w:cs="Times New Roman"/>
          <w:szCs w:val="24"/>
        </w:rPr>
        <w:t>ανισμούς καραντίνας, έστω και αν αυτοί είναι καραντίνας. Δεν προβλέπεται στον κανονισμό του.</w:t>
      </w:r>
    </w:p>
    <w:p w14:paraId="2D05F3C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Ο κανονισμός τροποποιείται τώρα. Με απόφαση του Διοικητικού Συμβουλίου του ΕΛΓΑ τώρα έχει μπει σε διαδικασία τροποποίησης. Με αυτήν την Κυβέρνηση έχει μπει σε διαδ</w:t>
      </w:r>
      <w:r>
        <w:rPr>
          <w:rFonts w:eastAsia="Times New Roman" w:cs="Times New Roman"/>
          <w:szCs w:val="24"/>
        </w:rPr>
        <w:t>ικασία τροποποίησης και όλα αυτά είναι μια πολύ καλή πρόταση, η καραντίνα να αποζημιώνεται. Να το δούμε και να το βάλουμε προς συζήτηση τώρα και να φτιάξουμε έναν κανονισμό ο οποίος θα λειτουργήσει για τα επόμενα τριάντα χρόνια.</w:t>
      </w:r>
    </w:p>
    <w:p w14:paraId="2D05F3C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Ωστόσο, αυτές οι ζημιές πάλ</w:t>
      </w:r>
      <w:r>
        <w:rPr>
          <w:rFonts w:eastAsia="Times New Roman" w:cs="Times New Roman"/>
          <w:szCs w:val="24"/>
        </w:rPr>
        <w:t xml:space="preserve">ι δεν μπορούν να ενταχθούν σε πρόγραμμα κρατικών ενισχύσεων, γιατί; Διότι ακριβώς οι ζημιές δεν είναι ούτε από θεομηνίες ούτε από δυσμενείς συνθήκες. Όπως ξέρετε και τα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έχουν μια συγκεκριμένη αιτιολογική βάση. Δεν μπορούν να χορηγηθούν κατά βούλ</w:t>
      </w:r>
      <w:r>
        <w:rPr>
          <w:rFonts w:eastAsia="Times New Roman" w:cs="Times New Roman"/>
          <w:szCs w:val="24"/>
        </w:rPr>
        <w:t>ηση Υπουργού ή οτιδήποτε. Αν δεν έχουν μια συγκεκριμένη αιτιολόγηση, που πρέπει να έχουν, θα θεωρηθούν παράνομες αγροτικές ενισχύσεις και απλώς θα μας τις ζητήσουν πίσω σε λίγα χρόνια.</w:t>
      </w:r>
    </w:p>
    <w:p w14:paraId="2D05F3C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Θα σας πω στη δευτερολογία μου, για να μην τρώμε τον χρόνο, και στη συν</w:t>
      </w:r>
      <w:r>
        <w:rPr>
          <w:rFonts w:eastAsia="Times New Roman" w:cs="Times New Roman"/>
          <w:szCs w:val="24"/>
        </w:rPr>
        <w:t>έχεια για τα συγκεκριμένα αγροτεμάχια.</w:t>
      </w:r>
    </w:p>
    <w:p w14:paraId="2D05F3C7" w14:textId="77777777" w:rsidR="00237587" w:rsidRDefault="00AE0D0F">
      <w:pPr>
        <w:spacing w:after="0" w:line="600" w:lineRule="auto"/>
        <w:ind w:firstLine="720"/>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Και πάλι, κύριε Κυριαζίδη, έχετε τον λόγο.</w:t>
      </w:r>
    </w:p>
    <w:p w14:paraId="2D05F3C8"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Κύριε Υπουργέ, στις 17 Φεβρουαρίου του 2017, πριν δύο χρόνια, η απάντηση του προκατόχου σας ήταν η εξής: «Πώς μπορεί</w:t>
      </w:r>
      <w:r>
        <w:rPr>
          <w:rFonts w:eastAsia="Times New Roman" w:cs="Times New Roman"/>
          <w:szCs w:val="24"/>
        </w:rPr>
        <w:t xml:space="preserve"> να υπάρξει ασφαλιστική κάλυψη; Αν κάνουμε αναλογιστικές μελέτες, γιατί έχουμε μπει σε αυτή τη διαδικασία πλέον, για πολλούς κινδύνους που δεν έχουν προβλεφθεί μέχρι σήμερα, για να δούμε πώς μέσα από αυτή</w:t>
      </w:r>
      <w:r>
        <w:rPr>
          <w:rFonts w:eastAsia="Times New Roman" w:cs="Times New Roman"/>
          <w:szCs w:val="24"/>
        </w:rPr>
        <w:t>ν</w:t>
      </w:r>
      <w:r>
        <w:rPr>
          <w:rFonts w:eastAsia="Times New Roman" w:cs="Times New Roman"/>
          <w:szCs w:val="24"/>
        </w:rPr>
        <w:t xml:space="preserve"> τη </w:t>
      </w:r>
      <w:r>
        <w:rPr>
          <w:rFonts w:eastAsia="Times New Roman" w:cs="Times New Roman"/>
          <w:szCs w:val="24"/>
        </w:rPr>
        <w:lastRenderedPageBreak/>
        <w:t>διαδικασία -στην επόμενη φάση, θα έλεγα- μπορεί</w:t>
      </w:r>
      <w:r>
        <w:rPr>
          <w:rFonts w:eastAsia="Times New Roman" w:cs="Times New Roman"/>
          <w:szCs w:val="24"/>
        </w:rPr>
        <w:t xml:space="preserve"> να στοιχειοθετηθεί η δυνατότητα στους ασφαλιστικούς ενήμερους αγρότες να παίρνουν αντίστοιχες αποζημιώσεις».</w:t>
      </w:r>
    </w:p>
    <w:p w14:paraId="2D05F3C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Συνεχίζει λέγοντας</w:t>
      </w:r>
      <w:r>
        <w:rPr>
          <w:rFonts w:eastAsia="Times New Roman" w:cs="Times New Roman"/>
          <w:szCs w:val="24"/>
        </w:rPr>
        <w:t>:</w:t>
      </w:r>
      <w:r>
        <w:rPr>
          <w:rFonts w:eastAsia="Times New Roman" w:cs="Times New Roman"/>
          <w:szCs w:val="24"/>
        </w:rPr>
        <w:t xml:space="preserve"> «Όμως εδώ έχουμε ένα πρόβλημα. Και το πρόβλημα αυτό, κύριε συνάδελφε, όπως αντιλαμβάνεστε, μπορεί να αντιμετωπιστεί μόνο με μί</w:t>
      </w:r>
      <w:r>
        <w:rPr>
          <w:rFonts w:eastAsia="Times New Roman" w:cs="Times New Roman"/>
          <w:szCs w:val="24"/>
        </w:rPr>
        <w:t xml:space="preserve">α διαδικασία. Το λέτε εσείς. Η διαδικασία αυτή είναι αυτή που ξέρουν στον αγροτικό χώρο. Είναι η διαδικασία του </w:t>
      </w:r>
      <w:r>
        <w:rPr>
          <w:rFonts w:eastAsia="Times New Roman" w:cs="Times New Roman"/>
          <w:szCs w:val="24"/>
          <w:lang w:val="en-US"/>
        </w:rPr>
        <w:t>de</w:t>
      </w:r>
      <w:r w:rsidRPr="0051111D">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μιας ενίσχυσης η οποία προϋποθέτει δύο πράγματα. Πρώτον, να στοιχειοθετήσουμε έναν φάκελο τι πραγματικά συμβαίνει με τη ζημία και το</w:t>
      </w:r>
      <w:r>
        <w:rPr>
          <w:rFonts w:eastAsia="Times New Roman" w:cs="Times New Roman"/>
          <w:szCs w:val="24"/>
        </w:rPr>
        <w:t xml:space="preserve"> δεύτερον –και το ουσιαστικότερον- να υπάρχουν οι δημοσιονομικές συνθήκες της χώρας για τη χορήγηση τέτοιων ενισχύσεων».</w:t>
      </w:r>
    </w:p>
    <w:p w14:paraId="2D05F3C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Λέτε ότι υπάρχει πλέον ο δημοσιονομικός χώρος. Βλέπω, άλλωστε, ότι το πρόγραμμα </w:t>
      </w:r>
      <w:r>
        <w:rPr>
          <w:rFonts w:eastAsia="Times New Roman" w:cs="Times New Roman"/>
          <w:szCs w:val="24"/>
          <w:lang w:val="en-US"/>
        </w:rPr>
        <w:t>de</w:t>
      </w:r>
      <w:r w:rsidRPr="0051111D">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των 109 εκατομμυρίων ευρώ που έχει δοθεί στην Κυβέρνηση εξαντλείται αλλού, όχι σε εξωγενείς παράγοντες που προβλέπει το πρόγραμμα. Έχετε δώσει ενισχύσεις και σε άλλες κατευθύνσεις. Δεν θέλω να πω, γιατί πράγματι θα βρεθείτε έκθετοι και ως Κυβέρνηση, αλλά </w:t>
      </w:r>
      <w:r>
        <w:rPr>
          <w:rFonts w:eastAsia="Times New Roman" w:cs="Times New Roman"/>
          <w:szCs w:val="24"/>
        </w:rPr>
        <w:t xml:space="preserve">και ως χώρα. </w:t>
      </w:r>
    </w:p>
    <w:p w14:paraId="2D05F3C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Όμως, κύριε Υπουργέ, θα υποχρεωθώ να το κάνω προς τον Ευρωπαίο Επίτροπο. Δεν γίνεται αλλιώς –το λέω καθαρά και ξάστερα- διότι θα έπρεπε εδώ και δύο χρόνια να έχει γίνει κάτι. Η Κυβέρνησή μου το έκανε και το 2012 και το 2013 και το 2014 με την</w:t>
      </w:r>
      <w:r>
        <w:rPr>
          <w:rFonts w:eastAsia="Times New Roman" w:cs="Times New Roman"/>
          <w:szCs w:val="24"/>
        </w:rPr>
        <w:t xml:space="preserve"> έννοια των αποζημιώσεων αυτών των επιταγμένων, αν θέλετε, αγροτικών εκτάσεων. Στερούνται οι κάτοικοι του Λεκανοπεδίου της όποιας αποζημίωσης.</w:t>
      </w:r>
    </w:p>
    <w:p w14:paraId="2D05F3C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Υπάρχει η δυνατότητα, κύριε Υπουργέ. Είδαμε τι συμβαίνει σε άλλα μέρη. Είδαμε πώς δίνονται οι αποζημιώσεις. Και κ</w:t>
      </w:r>
      <w:r>
        <w:rPr>
          <w:rFonts w:eastAsia="Times New Roman" w:cs="Times New Roman"/>
          <w:szCs w:val="24"/>
        </w:rPr>
        <w:t xml:space="preserve">αλά κάνετε. Ειλικρινά το λέω. Όμως από την άλλη πλευρά υπάρχουν αγρότες που όλη η περιουσία τους, η αγροτική τους έκταση, βρίσκεται σ' αυτήν την περιοχή. Μου λέτε τώρα ότι το Μπενάκειο έκανε το πρόγραμμά του –εγκαταλείφθηκε στη συνέχεια και δεν ασχολείται </w:t>
      </w:r>
      <w:r>
        <w:rPr>
          <w:rFonts w:eastAsia="Times New Roman" w:cs="Times New Roman"/>
          <w:szCs w:val="24"/>
        </w:rPr>
        <w:t xml:space="preserve">κανείς- και πρότεινε δύο ποικιλίες, των οποίων η προμήθεια δεν μπορεί να επιτευχθεί λόγω του μεγάλου κόστους. Πρέπει να το καταλάβετε. Αν κάνετε την ανάλυση, θα το δείτε. Δεν συμφέρει. </w:t>
      </w:r>
    </w:p>
    <w:p w14:paraId="2D05F3C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Όμως, έρχεται το κράτος, εσείς δηλαδή, η πολιτεία, η Κυβέρνηση και προ</w:t>
      </w:r>
      <w:r>
        <w:rPr>
          <w:rFonts w:eastAsia="Times New Roman" w:cs="Times New Roman"/>
          <w:szCs w:val="24"/>
        </w:rPr>
        <w:t xml:space="preserve">χωρεί σε μια επίταξη –αυτό είναι στην ουσία- </w:t>
      </w:r>
      <w:r>
        <w:rPr>
          <w:rFonts w:eastAsia="Times New Roman" w:cs="Times New Roman"/>
          <w:szCs w:val="24"/>
        </w:rPr>
        <w:lastRenderedPageBreak/>
        <w:t>χωρίς τη θέληση των αγροτών. Πρέπει να προβεί σε μια αποζημίωση. Πρέπει να το κάνετε, όπως συμβαίνει με αρχαιολογικούς χώρους κ</w:t>
      </w:r>
      <w:r>
        <w:rPr>
          <w:rFonts w:eastAsia="Times New Roman" w:cs="Times New Roman"/>
          <w:szCs w:val="24"/>
        </w:rPr>
        <w:t>.</w:t>
      </w:r>
      <w:r>
        <w:rPr>
          <w:rFonts w:eastAsia="Times New Roman" w:cs="Times New Roman"/>
          <w:szCs w:val="24"/>
        </w:rPr>
        <w:t>λπ. που έρχεται η πολιτεία για λόγους δημοσίου συμφέροντος να επιτάξει οτιδήποτε έχ</w:t>
      </w:r>
      <w:r>
        <w:rPr>
          <w:rFonts w:eastAsia="Times New Roman" w:cs="Times New Roman"/>
          <w:szCs w:val="24"/>
        </w:rPr>
        <w:t>ει να κάνει με τους συμπολίτες μας, αλλά δίδεται και μια διέξοδος.</w:t>
      </w:r>
    </w:p>
    <w:p w14:paraId="2D05F3C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Περιμένω ειλικρινά, αλλά είμαι υποχρεωμένος στη συνέχεια να καταφύγω αλλού, κύριε Υπουργέ. Βεβαίως, ξέρω ότι θα βρεθούμε και ως χώρα και ως Κυβέρνηση εκτεθειμένοι, αλλά δεν μπορεί να πάει ά</w:t>
      </w:r>
      <w:r>
        <w:rPr>
          <w:rFonts w:eastAsia="Times New Roman" w:cs="Times New Roman"/>
          <w:szCs w:val="24"/>
        </w:rPr>
        <w:t>λλο, γιατί σας λέω ότι οι συνθήκες επάνω στο Λεκανοπέδιο είναι μοναδικές. Ο χειμώνας ξεκινά τον Σεπτέμβριο και τελειώνει τον Μάιο. Σας είπα και προηγουμένως ότι αν έσπαγε το φράγμα που υπάρχει πάνω στο Λεκανοπέδιο –επιζητείται και ένα δεύτερο φράγμα στην π</w:t>
      </w:r>
      <w:r>
        <w:rPr>
          <w:rFonts w:eastAsia="Times New Roman" w:cs="Times New Roman"/>
          <w:szCs w:val="24"/>
        </w:rPr>
        <w:t>εριοχή του Λεκανοπεδίου- ένα χωριό-οχυρό που βρίσκεται στο κέντρο του Λεκανοπεδίου θα χανόταν. Είναι πλημμυρισμένο. Σας έχουν ενημερώσει. Σας έχω κάνει αναφορά. Ο αγροτικός σύλλογος εκεί πάνω είχε απευθυνθεί προς εσάς.</w:t>
      </w:r>
    </w:p>
    <w:p w14:paraId="2D05F3C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Σας λέω, λοιπόν, ότι θα πρέπει, κύριε</w:t>
      </w:r>
      <w:r>
        <w:rPr>
          <w:rFonts w:eastAsia="Times New Roman" w:cs="Times New Roman"/>
          <w:szCs w:val="24"/>
        </w:rPr>
        <w:t xml:space="preserve"> Υπουργέ, να δείξετε μια ευαισθησία. Δεν είναι δυνατόν από πλευράς Κυβέρνησης να </w:t>
      </w:r>
      <w:r>
        <w:rPr>
          <w:rFonts w:eastAsia="Times New Roman" w:cs="Times New Roman"/>
          <w:szCs w:val="24"/>
        </w:rPr>
        <w:lastRenderedPageBreak/>
        <w:t>αγνοείτε ή να κάνετε πως δεν γνωρίζετε το όλο πρόβλημα. Νομίζω ότι θα πρέπει να έχουμε μια θετική απάντησή σας, για να τους δώσουμε μια ανάσα. Θα έλεγα ότι είναι θέμα πνοής.</w:t>
      </w:r>
    </w:p>
    <w:p w14:paraId="2D05F3D0"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(Δημήτριος Κρεμαστινός): </w:t>
      </w:r>
      <w:r>
        <w:rPr>
          <w:rFonts w:eastAsia="Times New Roman" w:cs="Times New Roman"/>
          <w:szCs w:val="24"/>
        </w:rPr>
        <w:t>Ορίστε, κύριε Υπουργέ, έχετε τον λόγο για τρία λεπτά.</w:t>
      </w:r>
    </w:p>
    <w:p w14:paraId="2D05F3D1"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ΣΤΑΥΡΟΣ ΑΡΑΧΩΒΙΤΗΣ (Υπουργός Αγροτικής Ανάπτυξης και Τροφίμων): </w:t>
      </w:r>
      <w:r>
        <w:rPr>
          <w:rFonts w:eastAsia="Times New Roman" w:cs="Times New Roman"/>
          <w:szCs w:val="24"/>
        </w:rPr>
        <w:t>Ευχαριστώ, κύριε Πρόεδρε.</w:t>
      </w:r>
    </w:p>
    <w:p w14:paraId="2D05F3D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όλες οι ενισχύσεις αναπλήρωσης του εισοδήματος των Ελλήνων παραγωγών που δόθηκαν μέχρι τώρα είναι απόλυτα σύννομες. Το τονίζω. Είναι μέσα </w:t>
      </w:r>
      <w:r>
        <w:rPr>
          <w:rFonts w:eastAsia="Times New Roman" w:cs="Times New Roman"/>
          <w:szCs w:val="24"/>
        </w:rPr>
        <w:t xml:space="preserve">στο πλαίσιο </w:t>
      </w:r>
      <w:r>
        <w:rPr>
          <w:rFonts w:eastAsia="Times New Roman" w:cs="Times New Roman"/>
          <w:szCs w:val="24"/>
        </w:rPr>
        <w:t xml:space="preserve">του </w:t>
      </w:r>
      <w:r>
        <w:rPr>
          <w:rFonts w:eastAsia="Times New Roman" w:cs="Times New Roman"/>
          <w:szCs w:val="24"/>
        </w:rPr>
        <w:t xml:space="preserve">Ευρωπαϊκού Κανονισμού </w:t>
      </w:r>
      <w:r>
        <w:rPr>
          <w:rFonts w:eastAsia="Times New Roman" w:cs="Times New Roman"/>
          <w:szCs w:val="24"/>
        </w:rPr>
        <w:t>μέχρι την τελευταία λέξη.</w:t>
      </w:r>
    </w:p>
    <w:p w14:paraId="2D05F3D3"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Το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έ</w:t>
      </w:r>
      <w:r>
        <w:rPr>
          <w:rFonts w:eastAsia="Times New Roman" w:cs="Times New Roman"/>
          <w:szCs w:val="24"/>
        </w:rPr>
        <w:t>χει άλλο χαρακτήρα. Θέλετε να σας φέρω παραδείγματα; Θα τα εκθέσουμε.</w:t>
      </w:r>
    </w:p>
    <w:p w14:paraId="2D05F3D4"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Εδώ, στη συγκεκριμένη περίπτωση στην οποία αναφερόμαστε –είναι η συνέχεια της σημερινής συζήτησης- το πρόβλημα έχει ξεκινή</w:t>
      </w:r>
      <w:r>
        <w:rPr>
          <w:rFonts w:eastAsia="Times New Roman" w:cs="Times New Roman"/>
          <w:szCs w:val="24"/>
        </w:rPr>
        <w:t xml:space="preserve">σει από το 2011. Επιλέχθηκε να γίνει μια σπατάλη δυνάμεων, αν θέλετε, κατά τη γνώμη μου, το 2013 με 215.000 ευρώ που θα μπορούσαν να έχουν γίνει </w:t>
      </w:r>
      <w:r>
        <w:rPr>
          <w:rFonts w:eastAsia="Times New Roman" w:cs="Times New Roman"/>
          <w:szCs w:val="24"/>
        </w:rPr>
        <w:lastRenderedPageBreak/>
        <w:t>πράγματα για τους κατοίκους της περιοχής πολύ πιο αποτελεσματικά. Φθάνουμε στο σήμερα που η περιοχή παραμένει σ</w:t>
      </w:r>
      <w:r>
        <w:rPr>
          <w:rFonts w:eastAsia="Times New Roman" w:cs="Times New Roman"/>
          <w:szCs w:val="24"/>
        </w:rPr>
        <w:t>ε καραντίνα, αλλά καλλιεργούνται άλλες ποικιλίες. Όμως, θα μπορούσε η επιλογή τότε να είναι σε άλλη κατεύθυνση. Το λέω για να μην τα ξεχνάμε αυτά. Δεν φταίει για τα πάντα η σημερινή Κυβέρνηση. Αυτό προσπαθώ να πω.</w:t>
      </w:r>
    </w:p>
    <w:p w14:paraId="2D05F3D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Από εκεί και πέρα, μετά από τόσα χρόνια, α</w:t>
      </w:r>
      <w:r>
        <w:rPr>
          <w:rFonts w:eastAsia="Times New Roman" w:cs="Times New Roman"/>
          <w:szCs w:val="24"/>
        </w:rPr>
        <w:t>πό τη στιγμή που δεν στοιχειοθετείται με άλλο τρόπο, σύννομο τρόπο, η ενίσχυση, πρέπει να σκεφτούμε πιο προωθημένα και να δούμε με ποιον άλλο τρόπο μπορούμε να βοηθήσουμε τους κατοίκους της περιοχής να διαφοροποιήσουν την καλλιέργειά τους, να ξεπεράσουμε τ</w:t>
      </w:r>
      <w:r>
        <w:rPr>
          <w:rFonts w:eastAsia="Times New Roman" w:cs="Times New Roman"/>
          <w:szCs w:val="24"/>
        </w:rPr>
        <w:t>ο συγκεκριμένο πρόγραμμα –επιστημονικά υπάρχουν τρόποι, οικονομικά μπορούμε να βρούμε τους τρόπους- και να επαναφέρουμε την πατάτα του Νευροκοπίου στη θέση και στη φήμη την οποία είχε στην ελληνική αγορά.</w:t>
      </w:r>
    </w:p>
    <w:p w14:paraId="2D05F3D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Είναι άδικο για τους κατοίκους </w:t>
      </w:r>
      <w:r>
        <w:rPr>
          <w:rFonts w:eastAsia="Times New Roman" w:cs="Times New Roman"/>
          <w:szCs w:val="24"/>
        </w:rPr>
        <w:t xml:space="preserve">της </w:t>
      </w:r>
      <w:r>
        <w:rPr>
          <w:rFonts w:eastAsia="Times New Roman" w:cs="Times New Roman"/>
          <w:szCs w:val="24"/>
        </w:rPr>
        <w:t>περιοχής να συζη</w:t>
      </w:r>
      <w:r>
        <w:rPr>
          <w:rFonts w:eastAsia="Times New Roman" w:cs="Times New Roman"/>
          <w:szCs w:val="24"/>
        </w:rPr>
        <w:t xml:space="preserve">τάμε αν θα πάρουν μια δεκάρα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ή δεν θα πάρουν …</w:t>
      </w:r>
    </w:p>
    <w:p w14:paraId="2D05F3D7"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Δεν πρέπει να έχουν αυτήν τη δυνατότητα;</w:t>
      </w:r>
    </w:p>
    <w:p w14:paraId="2D05F3D8"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ΣΤΑΥΡΟΣ ΑΡΑΧΩΒΙΤΗΣ (Υπουργός Αγροτικής Ανάπτυξης και Τροφίμων): </w:t>
      </w:r>
      <w:r>
        <w:rPr>
          <w:rFonts w:eastAsia="Times New Roman" w:cs="Times New Roman"/>
          <w:szCs w:val="24"/>
        </w:rPr>
        <w:t>...και να αφήνουμε να διαιωνίζεται μια κατάσταση.</w:t>
      </w:r>
    </w:p>
    <w:p w14:paraId="2D05F3D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Εμένα, πρώτα </w:t>
      </w:r>
      <w:r>
        <w:rPr>
          <w:rFonts w:eastAsia="Times New Roman" w:cs="Times New Roman"/>
          <w:szCs w:val="24"/>
        </w:rPr>
        <w:t xml:space="preserve">ως </w:t>
      </w:r>
      <w:r>
        <w:rPr>
          <w:rFonts w:eastAsia="Times New Roman" w:cs="Times New Roman"/>
          <w:szCs w:val="24"/>
        </w:rPr>
        <w:t>επιστ</w:t>
      </w:r>
      <w:r>
        <w:rPr>
          <w:rFonts w:eastAsia="Times New Roman" w:cs="Times New Roman"/>
          <w:szCs w:val="24"/>
        </w:rPr>
        <w:t xml:space="preserve">ήμονα και μετά </w:t>
      </w:r>
      <w:r>
        <w:rPr>
          <w:rFonts w:eastAsia="Times New Roman" w:cs="Times New Roman"/>
          <w:szCs w:val="24"/>
        </w:rPr>
        <w:t>ως</w:t>
      </w:r>
      <w:r>
        <w:rPr>
          <w:rFonts w:eastAsia="Times New Roman" w:cs="Times New Roman"/>
          <w:szCs w:val="24"/>
        </w:rPr>
        <w:t xml:space="preserve"> Υπουργό, αυτή η συζήτηση μου φαίνεται αδιέξοδη. Αυτό που πρέπει να κάνουμε για την περιοχή είναι να ξαναφέρουμε τη φήμη της πατάτας του Νευροκοπίου εκεί που της αξίζει. Γι’ αυτό υπάρχουν και πόροι και επιστημονικοί τρόποι. Το ότι χάσαμε σ</w:t>
      </w:r>
      <w:r>
        <w:rPr>
          <w:rFonts w:eastAsia="Times New Roman" w:cs="Times New Roman"/>
          <w:szCs w:val="24"/>
        </w:rPr>
        <w:t xml:space="preserve">χεδόν δέκα χρόνια από το 2011 είναι μιας άλλης τάξης συζήτηση. Από το 2011 είναι ένας </w:t>
      </w:r>
      <w:r>
        <w:rPr>
          <w:rFonts w:eastAsia="Times New Roman" w:cs="Times New Roman"/>
          <w:szCs w:val="24"/>
        </w:rPr>
        <w:t xml:space="preserve">οργανισμός </w:t>
      </w:r>
      <w:r>
        <w:rPr>
          <w:rFonts w:eastAsia="Times New Roman" w:cs="Times New Roman"/>
          <w:szCs w:val="24"/>
        </w:rPr>
        <w:t xml:space="preserve">ο οποίος είναι </w:t>
      </w:r>
      <w:r>
        <w:rPr>
          <w:rFonts w:eastAsia="Times New Roman" w:cs="Times New Roman"/>
          <w:szCs w:val="24"/>
        </w:rPr>
        <w:t xml:space="preserve">οργανισμός </w:t>
      </w:r>
      <w:r>
        <w:rPr>
          <w:rFonts w:eastAsia="Times New Roman" w:cs="Times New Roman"/>
          <w:szCs w:val="24"/>
        </w:rPr>
        <w:t>καραντίνας. Αν συνεχιζόταν η πατατοκαλλιέργεια –το ξέρετε καλύτερα εσείς και πολύ καλύτερα οι παραγωγοί που μας ακούν- θα καταστρεφότ</w:t>
      </w:r>
      <w:r>
        <w:rPr>
          <w:rFonts w:eastAsia="Times New Roman" w:cs="Times New Roman"/>
          <w:szCs w:val="24"/>
        </w:rPr>
        <w:t>αν για πάντα η περιοχή με την εξάπλωση του παθογόνου. Από την αρχή που η περιοχή τέθηκε σε καραντίνα, προβλέπονταν συγκεκριμένα μέτρα.</w:t>
      </w:r>
      <w:r w:rsidRPr="00A96E23">
        <w:rPr>
          <w:rFonts w:eastAsia="Times New Roman" w:cs="Times New Roman"/>
          <w:szCs w:val="24"/>
        </w:rPr>
        <w:t xml:space="preserve"> </w:t>
      </w:r>
      <w:r>
        <w:rPr>
          <w:rFonts w:eastAsia="Times New Roman" w:cs="Times New Roman"/>
          <w:szCs w:val="24"/>
        </w:rPr>
        <w:t>Το 2010 και το 2011, όπως σωστά λέτε, δεν πάρθηκαν αυτά τα μέτρα. Μπορούμε να το κάνουμε τώρα.</w:t>
      </w:r>
      <w:r w:rsidRPr="00967CC7">
        <w:rPr>
          <w:rFonts w:eastAsia="Times New Roman" w:cs="Times New Roman"/>
          <w:szCs w:val="24"/>
        </w:rPr>
        <w:t xml:space="preserve"> </w:t>
      </w:r>
    </w:p>
    <w:p w14:paraId="2D05F3D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D05F3DB"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ΔΗΜΗΤΡΙΟΣ</w:t>
      </w:r>
      <w:r>
        <w:rPr>
          <w:rFonts w:eastAsia="Times New Roman" w:cs="Times New Roman"/>
          <w:b/>
          <w:szCs w:val="24"/>
        </w:rPr>
        <w:t xml:space="preserve"> ΚΥΡΙΑΖΙΔΗΣ: </w:t>
      </w:r>
      <w:r>
        <w:rPr>
          <w:rFonts w:eastAsia="Times New Roman" w:cs="Times New Roman"/>
          <w:szCs w:val="24"/>
        </w:rPr>
        <w:t>Μα, κύριε Υπουργέ…</w:t>
      </w:r>
    </w:p>
    <w:p w14:paraId="2D05F3DC"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Κύριε Κυριαζίδη, σας παρακαλώ. Δεν είναι τηλεοπτικός διάλογος η Βουλή. Ο Κανονισμός δεν επιτρέπει να κάνουμε τηλεοπτική συζήτηση.</w:t>
      </w:r>
      <w:r w:rsidRPr="00967CC7">
        <w:rPr>
          <w:rFonts w:eastAsia="Times New Roman" w:cs="Times New Roman"/>
          <w:szCs w:val="24"/>
        </w:rPr>
        <w:t xml:space="preserve"> </w:t>
      </w:r>
    </w:p>
    <w:p w14:paraId="2D05F3DD"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Κύριε Πρόεδρε, μιλάμε για μια περιο</w:t>
      </w:r>
      <w:r>
        <w:rPr>
          <w:rFonts w:eastAsia="Times New Roman" w:cs="Times New Roman"/>
          <w:szCs w:val="24"/>
        </w:rPr>
        <w:t>χή η οποία είναι ευαίσθητη…</w:t>
      </w:r>
    </w:p>
    <w:p w14:paraId="2D05F3DE"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Ωραία. Είναι οι απόψεις του Υπουργού. Τι να κάνουμε; Σας παρακαλώ.</w:t>
      </w:r>
    </w:p>
    <w:p w14:paraId="2D05F3DF"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ΣΤΑΥΡΟΣ ΑΡΑΧΩΒΙΤΗΣ (Υπουργός Αγροτικής Ανάπτυξης και Τροφίμων): </w:t>
      </w:r>
      <w:r>
        <w:rPr>
          <w:rFonts w:eastAsia="Times New Roman" w:cs="Times New Roman"/>
          <w:szCs w:val="24"/>
        </w:rPr>
        <w:t>Μπορούμε να κάνουμε διάλογο…</w:t>
      </w:r>
    </w:p>
    <w:p w14:paraId="2D05F3E0"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w:t>
      </w:r>
      <w:r>
        <w:rPr>
          <w:rFonts w:eastAsia="Times New Roman" w:cs="Times New Roman"/>
          <w:b/>
          <w:szCs w:val="24"/>
        </w:rPr>
        <w:t xml:space="preserve">ς): </w:t>
      </w:r>
      <w:r>
        <w:rPr>
          <w:rFonts w:eastAsia="Times New Roman" w:cs="Times New Roman"/>
          <w:szCs w:val="24"/>
        </w:rPr>
        <w:t>Κύριε Υπουργέ, έχετε να πείτε κάτι άλλο;</w:t>
      </w:r>
    </w:p>
    <w:p w14:paraId="2D05F3E1"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ΣΤΑΥΡΟΣ ΑΡΑΧΩΒΙΤΗΣ (Υπουργός Αγροτικής Ανάπτυξης και Τροφίμων): </w:t>
      </w:r>
      <w:r>
        <w:rPr>
          <w:rFonts w:eastAsia="Times New Roman" w:cs="Times New Roman"/>
          <w:szCs w:val="24"/>
        </w:rPr>
        <w:t>Για να κλείσουμε το θέμα, κύριε συνάδελφε, η περιοχή έχει πάθει και άλλου τύπου ζημιές τη φετινή χρονιά. Θα μπορούσαμε να δούμε μια σύννομη ενίσχυσ</w:t>
      </w:r>
      <w:r>
        <w:rPr>
          <w:rFonts w:eastAsia="Times New Roman" w:cs="Times New Roman"/>
          <w:szCs w:val="24"/>
        </w:rPr>
        <w:t>η για καλλιέργειες οι οποίες επλήγησαν στην περιοχή με άλλους τρόπους, όχι για το συγκεκριμένο.</w:t>
      </w:r>
    </w:p>
    <w:p w14:paraId="2D05F3E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D05F3E3"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Κι εγώ ευχαριστώ.</w:t>
      </w:r>
    </w:p>
    <w:p w14:paraId="2D05F3E4" w14:textId="77777777" w:rsidR="00237587" w:rsidRDefault="00AE0D0F">
      <w:pPr>
        <w:spacing w:after="0" w:line="600" w:lineRule="auto"/>
        <w:ind w:firstLine="720"/>
        <w:jc w:val="both"/>
        <w:rPr>
          <w:rFonts w:eastAsia="Times New Roman"/>
          <w:color w:val="000000"/>
          <w:szCs w:val="24"/>
          <w:shd w:val="clear" w:color="auto" w:fill="FFFFFF"/>
        </w:rPr>
      </w:pPr>
      <w:r>
        <w:rPr>
          <w:rFonts w:eastAsia="Times New Roman" w:cs="Times New Roman"/>
          <w:szCs w:val="24"/>
        </w:rPr>
        <w:t xml:space="preserve">Προχωρούμε με τη συζήτηση της ένατης με αριθμό </w:t>
      </w:r>
      <w:r>
        <w:rPr>
          <w:rFonts w:ascii="Verdana" w:eastAsia="Times New Roman" w:hAnsi="Verdana" w:cs="Times New Roman"/>
          <w:color w:val="000000"/>
          <w:sz w:val="17"/>
          <w:szCs w:val="17"/>
          <w:shd w:val="clear" w:color="auto" w:fill="FFFFFF"/>
        </w:rPr>
        <w:t xml:space="preserve"> </w:t>
      </w:r>
      <w:r w:rsidRPr="00535B8E">
        <w:rPr>
          <w:rFonts w:eastAsia="Times New Roman"/>
          <w:color w:val="000000"/>
          <w:szCs w:val="24"/>
          <w:shd w:val="clear" w:color="auto" w:fill="FFFFFF"/>
        </w:rPr>
        <w:t xml:space="preserve">356/12-2-2019 επίκαιρης ερώτησης </w:t>
      </w:r>
      <w:r w:rsidRPr="00535B8E">
        <w:rPr>
          <w:rFonts w:eastAsia="Times New Roman"/>
          <w:color w:val="000000"/>
          <w:szCs w:val="24"/>
          <w:shd w:val="clear" w:color="auto" w:fill="FFFFFF"/>
        </w:rPr>
        <w:t xml:space="preserve">δεύτερου κύκλου του Βουλευτή Α΄ Θεσσαλονίκης του Κομμουνιστικού Κόμματος </w:t>
      </w:r>
      <w:r w:rsidRPr="00535B8E">
        <w:rPr>
          <w:rFonts w:eastAsia="Times New Roman"/>
          <w:color w:val="000000"/>
          <w:szCs w:val="24"/>
          <w:shd w:val="clear" w:color="auto" w:fill="FFFFFF"/>
        </w:rPr>
        <w:t>Ελλάδ</w:t>
      </w:r>
      <w:r>
        <w:rPr>
          <w:rFonts w:eastAsia="Times New Roman"/>
          <w:color w:val="000000"/>
          <w:szCs w:val="24"/>
          <w:shd w:val="clear" w:color="auto" w:fill="FFFFFF"/>
        </w:rPr>
        <w:t>α</w:t>
      </w:r>
      <w:r w:rsidRPr="00535B8E">
        <w:rPr>
          <w:rFonts w:eastAsia="Times New Roman"/>
          <w:color w:val="000000"/>
          <w:szCs w:val="24"/>
          <w:shd w:val="clear" w:color="auto" w:fill="FFFFFF"/>
        </w:rPr>
        <w:t xml:space="preserve">ς </w:t>
      </w:r>
      <w:r w:rsidRPr="00535B8E">
        <w:rPr>
          <w:rFonts w:eastAsia="Times New Roman"/>
          <w:color w:val="000000"/>
          <w:szCs w:val="24"/>
          <w:shd w:val="clear" w:color="auto" w:fill="FFFFFF"/>
        </w:rPr>
        <w:t>κ.</w:t>
      </w:r>
      <w:r>
        <w:rPr>
          <w:rFonts w:eastAsia="Times New Roman"/>
          <w:color w:val="000000"/>
          <w:szCs w:val="24"/>
          <w:shd w:val="clear" w:color="auto" w:fill="FFFFFF"/>
        </w:rPr>
        <w:t xml:space="preserve"> Ιωά</w:t>
      </w:r>
      <w:r w:rsidRPr="00535B8E">
        <w:rPr>
          <w:rFonts w:eastAsia="Times New Roman"/>
          <w:bCs/>
          <w:color w:val="000000"/>
          <w:szCs w:val="24"/>
          <w:shd w:val="clear" w:color="auto" w:fill="FFFFFF"/>
        </w:rPr>
        <w:t>ννη Δελή</w:t>
      </w:r>
      <w:r>
        <w:rPr>
          <w:rFonts w:eastAsia="Times New Roman"/>
          <w:b/>
          <w:bCs/>
          <w:color w:val="000000"/>
          <w:szCs w:val="24"/>
          <w:shd w:val="clear" w:color="auto" w:fill="FFFFFF"/>
        </w:rPr>
        <w:t xml:space="preserve"> </w:t>
      </w:r>
      <w:r w:rsidRPr="00535B8E">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535B8E">
        <w:rPr>
          <w:rFonts w:eastAsia="Times New Roman"/>
          <w:bCs/>
          <w:color w:val="000000"/>
          <w:szCs w:val="24"/>
          <w:shd w:val="clear" w:color="auto" w:fill="FFFFFF"/>
        </w:rPr>
        <w:t>Εργασίας, Κοινωνικής Ασφάλισης και Κοινωνικής Αλληλεγγύης,</w:t>
      </w:r>
      <w:r>
        <w:rPr>
          <w:rFonts w:eastAsia="Times New Roman"/>
          <w:bCs/>
          <w:color w:val="000000"/>
          <w:szCs w:val="24"/>
          <w:shd w:val="clear" w:color="auto" w:fill="FFFFFF"/>
        </w:rPr>
        <w:t xml:space="preserve"> </w:t>
      </w:r>
      <w:r w:rsidRPr="00535B8E">
        <w:rPr>
          <w:rFonts w:eastAsia="Times New Roman"/>
          <w:color w:val="000000"/>
          <w:szCs w:val="24"/>
          <w:shd w:val="clear" w:color="auto" w:fill="FFFFFF"/>
        </w:rPr>
        <w:t>σχετικά με «την προσπάθεια παρεμπόδισης της συνδικαλιστικής</w:t>
      </w:r>
      <w:r>
        <w:rPr>
          <w:rFonts w:eastAsia="Times New Roman"/>
          <w:color w:val="000000"/>
          <w:szCs w:val="24"/>
          <w:shd w:val="clear" w:color="auto" w:fill="FFFFFF"/>
        </w:rPr>
        <w:t xml:space="preserve"> δράσης και τις απολύσεις στην Τ</w:t>
      </w:r>
      <w:r w:rsidRPr="00535B8E">
        <w:rPr>
          <w:rFonts w:eastAsia="Times New Roman"/>
          <w:color w:val="000000"/>
          <w:szCs w:val="24"/>
          <w:shd w:val="clear" w:color="auto" w:fill="FFFFFF"/>
        </w:rPr>
        <w:t>ράπεζα Πειραιώς».</w:t>
      </w:r>
    </w:p>
    <w:p w14:paraId="2D05F3E5" w14:textId="77777777" w:rsidR="00237587" w:rsidRDefault="00AE0D0F">
      <w:pPr>
        <w:spacing w:after="0" w:line="600" w:lineRule="auto"/>
        <w:ind w:firstLine="720"/>
        <w:jc w:val="both"/>
        <w:rPr>
          <w:rFonts w:eastAsia="Times New Roman" w:cs="Times New Roman"/>
          <w:szCs w:val="24"/>
        </w:rPr>
      </w:pPr>
      <w:r>
        <w:rPr>
          <w:rFonts w:eastAsia="Times New Roman"/>
          <w:color w:val="000000"/>
          <w:szCs w:val="24"/>
          <w:shd w:val="clear" w:color="auto" w:fill="FFFFFF"/>
        </w:rPr>
        <w:t xml:space="preserve">Στην </w:t>
      </w:r>
      <w:r>
        <w:rPr>
          <w:rFonts w:eastAsia="Times New Roman"/>
          <w:color w:val="000000"/>
          <w:szCs w:val="24"/>
          <w:shd w:val="clear" w:color="auto" w:fill="FFFFFF"/>
        </w:rPr>
        <w:t>επίκαιρη</w:t>
      </w:r>
      <w:r>
        <w:rPr>
          <w:rFonts w:eastAsia="Times New Roman"/>
          <w:color w:val="000000"/>
          <w:szCs w:val="24"/>
          <w:shd w:val="clear" w:color="auto" w:fill="FFFFFF"/>
        </w:rPr>
        <w:t xml:space="preserve"> ερώτηση θα απαντήσει η Υπουργός Εργασίας, Κοινωνικής Ασφάλισης και Κοινωνικής Αλληλεγγύης </w:t>
      </w:r>
      <w:r>
        <w:rPr>
          <w:rFonts w:eastAsia="Times New Roman"/>
          <w:color w:val="000000"/>
          <w:szCs w:val="24"/>
          <w:shd w:val="clear" w:color="auto" w:fill="FFFFFF"/>
        </w:rPr>
        <w:t>κ.</w:t>
      </w:r>
      <w:r>
        <w:rPr>
          <w:rFonts w:eastAsia="Times New Roman" w:cs="Times New Roman"/>
          <w:szCs w:val="24"/>
        </w:rPr>
        <w:t xml:space="preserve"> </w:t>
      </w:r>
      <w:r>
        <w:rPr>
          <w:rFonts w:eastAsia="Times New Roman" w:cs="Times New Roman"/>
          <w:szCs w:val="24"/>
        </w:rPr>
        <w:t>Αχτσιόγλου.</w:t>
      </w:r>
    </w:p>
    <w:p w14:paraId="2D05F3E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Παρακαλώ, κύριε Δελή, έχετε τον λόγο</w:t>
      </w:r>
      <w:r>
        <w:rPr>
          <w:rFonts w:eastAsia="Times New Roman" w:cs="Times New Roman"/>
          <w:szCs w:val="24"/>
        </w:rPr>
        <w:t>, για να αναπτύξετε την επίκαιρη ερώτηση.</w:t>
      </w:r>
    </w:p>
    <w:p w14:paraId="2D05F3E7" w14:textId="77777777" w:rsidR="00237587" w:rsidRDefault="00AE0D0F">
      <w:pPr>
        <w:spacing w:after="0" w:line="600" w:lineRule="auto"/>
        <w:ind w:firstLine="720"/>
        <w:jc w:val="both"/>
        <w:rPr>
          <w:rFonts w:eastAsia="Times New Roman" w:cs="Times New Roman"/>
          <w:szCs w:val="24"/>
        </w:rPr>
      </w:pPr>
      <w:r w:rsidRPr="002C2A5A">
        <w:rPr>
          <w:rFonts w:eastAsia="Times New Roman" w:cs="Times New Roman"/>
          <w:b/>
          <w:szCs w:val="24"/>
        </w:rPr>
        <w:t xml:space="preserve">ΙΩΑΝΝΗΣ </w:t>
      </w:r>
      <w:r w:rsidRPr="002C2A5A">
        <w:rPr>
          <w:rFonts w:eastAsia="Times New Roman" w:cs="Times New Roman"/>
          <w:b/>
          <w:szCs w:val="24"/>
        </w:rPr>
        <w:t>ΔΕΛΗΣ:</w:t>
      </w:r>
      <w:r>
        <w:rPr>
          <w:rFonts w:eastAsia="Times New Roman" w:cs="Times New Roman"/>
          <w:szCs w:val="24"/>
        </w:rPr>
        <w:t xml:space="preserve"> Ευχαριστώ πολύ, κύριε Πρόεδρε.</w:t>
      </w:r>
    </w:p>
    <w:p w14:paraId="2D05F3E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Κυρία Υπουργέ, όπως είναι γνωστό, το τελευταίο διάστημα εκδηλώνονται μαζικές και πολύμορφες αγωνιστικές κινητοποιήσεις των εργαζομένων στην Τράπεζα Πειραιώς. Αιτία αυ</w:t>
      </w:r>
      <w:r>
        <w:rPr>
          <w:rFonts w:eastAsia="Times New Roman" w:cs="Times New Roman"/>
          <w:szCs w:val="24"/>
        </w:rPr>
        <w:lastRenderedPageBreak/>
        <w:t>τών των κινητοποιήσεων είναι το σχέδιο της Διοίκησης</w:t>
      </w:r>
      <w:r>
        <w:rPr>
          <w:rFonts w:eastAsia="Times New Roman" w:cs="Times New Roman"/>
          <w:szCs w:val="24"/>
        </w:rPr>
        <w:t xml:space="preserve"> της Τράπεζας Πειραιώς να προχωρήσει στην απόσχιση του τμήματός της των κόκκινων</w:t>
      </w:r>
      <w:r>
        <w:rPr>
          <w:rFonts w:eastAsia="Times New Roman" w:cs="Times New Roman"/>
          <w:szCs w:val="24"/>
        </w:rPr>
        <w:t xml:space="preserve"> </w:t>
      </w:r>
      <w:r>
        <w:rPr>
          <w:rFonts w:eastAsia="Times New Roman" w:cs="Times New Roman"/>
          <w:szCs w:val="24"/>
        </w:rPr>
        <w:t>δανείων, δηλαδή να προχωρήσει σε μαζικές απολύσεις εργαζομένων που απασχολούνται σε αυτά τα τμήματα πανελλαδικά στα καταστήματά της, αλλά και στις θυγατρικές της. Τα ίδια πριν</w:t>
      </w:r>
      <w:r>
        <w:rPr>
          <w:rFonts w:eastAsia="Times New Roman" w:cs="Times New Roman"/>
          <w:szCs w:val="24"/>
        </w:rPr>
        <w:t xml:space="preserve"> λίγο καιρό πήγε να κάνει η ίδια Τράπεζα και με τους φύλακες και τις καθαρίστριές της. </w:t>
      </w:r>
    </w:p>
    <w:p w14:paraId="2D05F3E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Όλο το τελευταίο διάστημα, λοιπόν, οι εργαζόμενοι στα τμήματα των κόκκινων</w:t>
      </w:r>
      <w:r>
        <w:rPr>
          <w:rFonts w:eastAsia="Times New Roman" w:cs="Times New Roman"/>
          <w:szCs w:val="24"/>
        </w:rPr>
        <w:t xml:space="preserve"> </w:t>
      </w:r>
      <w:r>
        <w:rPr>
          <w:rFonts w:eastAsia="Times New Roman" w:cs="Times New Roman"/>
          <w:szCs w:val="24"/>
        </w:rPr>
        <w:t>δανείων –χίλιοι διακόσιοι είναι περίπου πανελλαδικά όλοι αυτοί- ακούνε τα διευθυντικά στελέχη</w:t>
      </w:r>
      <w:r>
        <w:rPr>
          <w:rFonts w:eastAsia="Times New Roman" w:cs="Times New Roman"/>
          <w:szCs w:val="24"/>
        </w:rPr>
        <w:t xml:space="preserve"> της Τράπεζας Πειραιώς να διαδίδουν έντεχνα ότι είτε θα απολυθούν απευθείας είτε θα μεταφερθούν σε ιδιωτικές εταιρείες, τα γνωστά</w:t>
      </w:r>
      <w:r w:rsidRPr="005662A6">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fund</w:t>
      </w:r>
      <w:r>
        <w:rPr>
          <w:rFonts w:eastAsia="Times New Roman" w:cs="Times New Roman"/>
          <w:szCs w:val="24"/>
        </w:rPr>
        <w:t>» -«κοράκια» τα έλεγε παλαιότερα ο ΣΥΡΙΖΑ όλα αυτά- τα οποία θα αναλάβουν να διαχειριστούν τα πακέτα των κόκκινων</w:t>
      </w:r>
      <w:r>
        <w:rPr>
          <w:rFonts w:eastAsia="Times New Roman" w:cs="Times New Roman"/>
          <w:szCs w:val="24"/>
        </w:rPr>
        <w:t xml:space="preserve"> </w:t>
      </w:r>
      <w:r>
        <w:rPr>
          <w:rFonts w:eastAsia="Times New Roman" w:cs="Times New Roman"/>
          <w:szCs w:val="24"/>
        </w:rPr>
        <w:t>δανείων</w:t>
      </w:r>
      <w:r>
        <w:rPr>
          <w:rFonts w:eastAsia="Times New Roman" w:cs="Times New Roman"/>
          <w:szCs w:val="24"/>
        </w:rPr>
        <w:t xml:space="preserve">, δηλαδή να εκβιάζουν και να βάζουν το μαχαίρι των πλειστηριασμών στα λαϊκά σπίτια. </w:t>
      </w:r>
    </w:p>
    <w:p w14:paraId="2D05F3E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Ξ</w:t>
      </w:r>
      <w:r w:rsidRPr="0047367A">
        <w:rPr>
          <w:rFonts w:eastAsia="Times New Roman" w:cs="Times New Roman"/>
          <w:szCs w:val="24"/>
        </w:rPr>
        <w:t>έρετε</w:t>
      </w:r>
      <w:r>
        <w:rPr>
          <w:rFonts w:eastAsia="Times New Roman" w:cs="Times New Roman"/>
          <w:szCs w:val="24"/>
        </w:rPr>
        <w:t>,</w:t>
      </w:r>
      <w:r w:rsidRPr="0047367A">
        <w:rPr>
          <w:rFonts w:eastAsia="Times New Roman" w:cs="Times New Roman"/>
          <w:szCs w:val="24"/>
        </w:rPr>
        <w:t xml:space="preserve"> η καμπάνα δεν </w:t>
      </w:r>
      <w:r>
        <w:rPr>
          <w:rFonts w:eastAsia="Times New Roman" w:cs="Times New Roman"/>
          <w:szCs w:val="24"/>
        </w:rPr>
        <w:t>κ</w:t>
      </w:r>
      <w:r w:rsidRPr="0047367A">
        <w:rPr>
          <w:rFonts w:eastAsia="Times New Roman" w:cs="Times New Roman"/>
          <w:szCs w:val="24"/>
        </w:rPr>
        <w:t xml:space="preserve">τυπά </w:t>
      </w:r>
      <w:r w:rsidRPr="0047367A">
        <w:rPr>
          <w:rFonts w:eastAsia="Times New Roman" w:cs="Times New Roman"/>
          <w:szCs w:val="24"/>
        </w:rPr>
        <w:t xml:space="preserve">μονάχα για τους εργαζόμενους στην </w:t>
      </w:r>
      <w:r>
        <w:rPr>
          <w:rFonts w:eastAsia="Times New Roman" w:cs="Times New Roman"/>
          <w:szCs w:val="24"/>
        </w:rPr>
        <w:t>Τ</w:t>
      </w:r>
      <w:r w:rsidRPr="0047367A">
        <w:rPr>
          <w:rFonts w:eastAsia="Times New Roman" w:cs="Times New Roman"/>
          <w:szCs w:val="24"/>
        </w:rPr>
        <w:t>ράπεζα Πειραιώς και καλό είναι να την ακούσου</w:t>
      </w:r>
      <w:r>
        <w:rPr>
          <w:rFonts w:eastAsia="Times New Roman" w:cs="Times New Roman"/>
          <w:szCs w:val="24"/>
        </w:rPr>
        <w:t>ν</w:t>
      </w:r>
      <w:r w:rsidRPr="0047367A">
        <w:rPr>
          <w:rFonts w:eastAsia="Times New Roman" w:cs="Times New Roman"/>
          <w:szCs w:val="24"/>
        </w:rPr>
        <w:t xml:space="preserve"> και οι εργαζόμενοι των άλλων </w:t>
      </w:r>
      <w:r>
        <w:rPr>
          <w:rFonts w:eastAsia="Times New Roman" w:cs="Times New Roman"/>
          <w:szCs w:val="24"/>
        </w:rPr>
        <w:t>τ</w:t>
      </w:r>
      <w:r w:rsidRPr="0047367A">
        <w:rPr>
          <w:rFonts w:eastAsia="Times New Roman" w:cs="Times New Roman"/>
          <w:szCs w:val="24"/>
        </w:rPr>
        <w:t xml:space="preserve">ραπεζών </w:t>
      </w:r>
      <w:r w:rsidRPr="0047367A">
        <w:rPr>
          <w:rFonts w:eastAsia="Times New Roman" w:cs="Times New Roman"/>
          <w:szCs w:val="24"/>
        </w:rPr>
        <w:t>και να μην εφησυχάζουν</w:t>
      </w:r>
      <w:r>
        <w:rPr>
          <w:rFonts w:eastAsia="Times New Roman" w:cs="Times New Roman"/>
          <w:szCs w:val="24"/>
        </w:rPr>
        <w:t>.</w:t>
      </w:r>
    </w:p>
    <w:p w14:paraId="2D05F3E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η Γ΄ Αντιπρόεδρος της Βουλής κ. </w:t>
      </w:r>
      <w:r w:rsidRPr="00650EF0">
        <w:rPr>
          <w:rFonts w:eastAsia="Times New Roman" w:cs="Times New Roman"/>
          <w:b/>
          <w:szCs w:val="24"/>
        </w:rPr>
        <w:t>ΑΝΑΣΤΑΣΙΑ ΧΡΙΣΤΟΔΟΥΛΟΠΟΥΛΟΥ</w:t>
      </w:r>
      <w:r>
        <w:rPr>
          <w:rFonts w:eastAsia="Times New Roman" w:cs="Times New Roman"/>
          <w:szCs w:val="24"/>
        </w:rPr>
        <w:t>)</w:t>
      </w:r>
    </w:p>
    <w:p w14:paraId="2D05F3E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Είναι φανερό, λ</w:t>
      </w:r>
      <w:r w:rsidRPr="0047367A">
        <w:rPr>
          <w:rFonts w:eastAsia="Times New Roman" w:cs="Times New Roman"/>
          <w:szCs w:val="24"/>
        </w:rPr>
        <w:t>οιπόν</w:t>
      </w:r>
      <w:r>
        <w:rPr>
          <w:rFonts w:eastAsia="Times New Roman" w:cs="Times New Roman"/>
          <w:szCs w:val="24"/>
        </w:rPr>
        <w:t>,</w:t>
      </w:r>
      <w:r w:rsidRPr="0047367A">
        <w:rPr>
          <w:rFonts w:eastAsia="Times New Roman" w:cs="Times New Roman"/>
          <w:szCs w:val="24"/>
        </w:rPr>
        <w:t xml:space="preserve"> κυρία Υπουργέ</w:t>
      </w:r>
      <w:r>
        <w:rPr>
          <w:rFonts w:eastAsia="Times New Roman" w:cs="Times New Roman"/>
          <w:szCs w:val="24"/>
        </w:rPr>
        <w:t>,</w:t>
      </w:r>
      <w:r w:rsidRPr="0047367A">
        <w:rPr>
          <w:rFonts w:eastAsia="Times New Roman" w:cs="Times New Roman"/>
          <w:szCs w:val="24"/>
        </w:rPr>
        <w:t xml:space="preserve"> ότι έχει ξεκινήσει από την</w:t>
      </w:r>
      <w:r>
        <w:rPr>
          <w:rFonts w:eastAsia="Times New Roman" w:cs="Times New Roman"/>
          <w:szCs w:val="24"/>
        </w:rPr>
        <w:t xml:space="preserve"> Τράπεζα</w:t>
      </w:r>
      <w:r w:rsidRPr="0047367A">
        <w:rPr>
          <w:rFonts w:eastAsia="Times New Roman" w:cs="Times New Roman"/>
          <w:szCs w:val="24"/>
        </w:rPr>
        <w:t xml:space="preserve"> Πειραιώς ο νέος γύρος υλοποίησης των πλάνων αναδιάρθρωσης των </w:t>
      </w:r>
      <w:r>
        <w:rPr>
          <w:rFonts w:eastAsia="Times New Roman" w:cs="Times New Roman"/>
          <w:szCs w:val="24"/>
        </w:rPr>
        <w:t>Τ</w:t>
      </w:r>
      <w:r w:rsidRPr="0047367A">
        <w:rPr>
          <w:rFonts w:eastAsia="Times New Roman" w:cs="Times New Roman"/>
          <w:szCs w:val="24"/>
        </w:rPr>
        <w:t>ραπεζών</w:t>
      </w:r>
      <w:r>
        <w:rPr>
          <w:rFonts w:eastAsia="Times New Roman" w:cs="Times New Roman"/>
          <w:szCs w:val="24"/>
        </w:rPr>
        <w:t>,</w:t>
      </w:r>
      <w:r w:rsidRPr="0047367A">
        <w:rPr>
          <w:rFonts w:eastAsia="Times New Roman" w:cs="Times New Roman"/>
          <w:szCs w:val="24"/>
        </w:rPr>
        <w:t xml:space="preserve"> που </w:t>
      </w:r>
      <w:r>
        <w:rPr>
          <w:rFonts w:eastAsia="Times New Roman" w:cs="Times New Roman"/>
          <w:szCs w:val="24"/>
        </w:rPr>
        <w:t>β</w:t>
      </w:r>
      <w:r w:rsidRPr="0047367A">
        <w:rPr>
          <w:rFonts w:eastAsia="Times New Roman" w:cs="Times New Roman"/>
          <w:szCs w:val="24"/>
        </w:rPr>
        <w:t>εβαίως σημαίνει νέες απολύσεις εργαζομένων</w:t>
      </w:r>
      <w:r>
        <w:rPr>
          <w:rFonts w:eastAsia="Times New Roman" w:cs="Times New Roman"/>
          <w:szCs w:val="24"/>
        </w:rPr>
        <w:t>,</w:t>
      </w:r>
      <w:r w:rsidRPr="0047367A">
        <w:rPr>
          <w:rFonts w:eastAsia="Times New Roman" w:cs="Times New Roman"/>
          <w:szCs w:val="24"/>
        </w:rPr>
        <w:t xml:space="preserve"> τους οποίους θέλουν να ξεφορτωθούν μαζί με τα κόκκινα δάνεια</w:t>
      </w:r>
      <w:r>
        <w:rPr>
          <w:rFonts w:eastAsia="Times New Roman" w:cs="Times New Roman"/>
          <w:szCs w:val="24"/>
        </w:rPr>
        <w:t>.</w:t>
      </w:r>
    </w:p>
    <w:p w14:paraId="2D05F3E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Για να περάσει δε ό</w:t>
      </w:r>
      <w:r w:rsidRPr="0047367A">
        <w:rPr>
          <w:rFonts w:eastAsia="Times New Roman" w:cs="Times New Roman"/>
          <w:szCs w:val="24"/>
        </w:rPr>
        <w:t>λο αυτό</w:t>
      </w:r>
      <w:r>
        <w:rPr>
          <w:rFonts w:eastAsia="Times New Roman" w:cs="Times New Roman"/>
          <w:szCs w:val="24"/>
        </w:rPr>
        <w:t>,</w:t>
      </w:r>
      <w:r w:rsidRPr="0047367A">
        <w:rPr>
          <w:rFonts w:eastAsia="Times New Roman" w:cs="Times New Roman"/>
          <w:szCs w:val="24"/>
        </w:rPr>
        <w:t xml:space="preserve"> </w:t>
      </w:r>
      <w:r>
        <w:rPr>
          <w:rFonts w:eastAsia="Times New Roman" w:cs="Times New Roman"/>
          <w:szCs w:val="24"/>
        </w:rPr>
        <w:t>ό</w:t>
      </w:r>
      <w:r w:rsidRPr="0047367A">
        <w:rPr>
          <w:rFonts w:eastAsia="Times New Roman" w:cs="Times New Roman"/>
          <w:szCs w:val="24"/>
        </w:rPr>
        <w:t>πως είναι γνωστό</w:t>
      </w:r>
      <w:r>
        <w:rPr>
          <w:rFonts w:eastAsia="Times New Roman" w:cs="Times New Roman"/>
          <w:szCs w:val="24"/>
        </w:rPr>
        <w:t>,</w:t>
      </w:r>
      <w:r w:rsidRPr="0047367A">
        <w:rPr>
          <w:rFonts w:eastAsia="Times New Roman" w:cs="Times New Roman"/>
          <w:szCs w:val="24"/>
        </w:rPr>
        <w:t xml:space="preserve"> απαιτείται και σιγή νεκροταφείου στους χώρους δουλειάς και γι</w:t>
      </w:r>
      <w:r>
        <w:rPr>
          <w:rFonts w:eastAsia="Times New Roman" w:cs="Times New Roman"/>
          <w:szCs w:val="24"/>
        </w:rPr>
        <w:t>’</w:t>
      </w:r>
      <w:r w:rsidRPr="0047367A">
        <w:rPr>
          <w:rFonts w:eastAsia="Times New Roman" w:cs="Times New Roman"/>
          <w:szCs w:val="24"/>
        </w:rPr>
        <w:t xml:space="preserve"> αυτό η </w:t>
      </w:r>
      <w:r>
        <w:rPr>
          <w:rFonts w:eastAsia="Times New Roman" w:cs="Times New Roman"/>
          <w:szCs w:val="24"/>
        </w:rPr>
        <w:t>Δ</w:t>
      </w:r>
      <w:r w:rsidRPr="0047367A">
        <w:rPr>
          <w:rFonts w:eastAsia="Times New Roman" w:cs="Times New Roman"/>
          <w:szCs w:val="24"/>
        </w:rPr>
        <w:t>ιοίκηση της Τράπεζας Πειρα</w:t>
      </w:r>
      <w:r w:rsidRPr="0047367A">
        <w:rPr>
          <w:rFonts w:eastAsia="Times New Roman" w:cs="Times New Roman"/>
          <w:szCs w:val="24"/>
        </w:rPr>
        <w:t>ιώς</w:t>
      </w:r>
      <w:r>
        <w:rPr>
          <w:rFonts w:eastAsia="Times New Roman" w:cs="Times New Roman"/>
          <w:szCs w:val="24"/>
        </w:rPr>
        <w:t>,</w:t>
      </w:r>
      <w:r w:rsidRPr="0047367A">
        <w:rPr>
          <w:rFonts w:eastAsia="Times New Roman" w:cs="Times New Roman"/>
          <w:szCs w:val="24"/>
        </w:rPr>
        <w:t xml:space="preserve"> μαζί με το κλίμα τρομοκρατίας και ανασφάλειας που συντηρεί μέσα στους χώρους εργασίας</w:t>
      </w:r>
      <w:r>
        <w:rPr>
          <w:rFonts w:eastAsia="Times New Roman" w:cs="Times New Roman"/>
          <w:szCs w:val="24"/>
        </w:rPr>
        <w:t>,</w:t>
      </w:r>
      <w:r w:rsidRPr="0047367A">
        <w:rPr>
          <w:rFonts w:eastAsia="Times New Roman" w:cs="Times New Roman"/>
          <w:szCs w:val="24"/>
        </w:rPr>
        <w:t xml:space="preserve"> ενημέρωσε πρόσφατα τα σωματεία των εργαζομένων που δραστηριοποιούνται στην </w:t>
      </w:r>
      <w:r>
        <w:rPr>
          <w:rFonts w:eastAsia="Times New Roman" w:cs="Times New Roman"/>
          <w:szCs w:val="24"/>
        </w:rPr>
        <w:t>Τ</w:t>
      </w:r>
      <w:r w:rsidRPr="0047367A">
        <w:rPr>
          <w:rFonts w:eastAsia="Times New Roman" w:cs="Times New Roman"/>
          <w:szCs w:val="24"/>
        </w:rPr>
        <w:t>ράπεζα Πειραιώς ότι εφεξής δεν θα επιτρέπεται</w:t>
      </w:r>
      <w:r>
        <w:rPr>
          <w:rFonts w:eastAsia="Times New Roman" w:cs="Times New Roman"/>
          <w:szCs w:val="24"/>
        </w:rPr>
        <w:t>,</w:t>
      </w:r>
      <w:r w:rsidRPr="0047367A">
        <w:rPr>
          <w:rFonts w:eastAsia="Times New Roman" w:cs="Times New Roman"/>
          <w:szCs w:val="24"/>
        </w:rPr>
        <w:t xml:space="preserve"> λέει</w:t>
      </w:r>
      <w:r>
        <w:rPr>
          <w:rFonts w:eastAsia="Times New Roman" w:cs="Times New Roman"/>
          <w:szCs w:val="24"/>
        </w:rPr>
        <w:t>, η</w:t>
      </w:r>
      <w:r w:rsidRPr="0047367A">
        <w:rPr>
          <w:rFonts w:eastAsia="Times New Roman" w:cs="Times New Roman"/>
          <w:szCs w:val="24"/>
        </w:rPr>
        <w:t xml:space="preserve"> συνδικαλιστική δράση για την ενημ</w:t>
      </w:r>
      <w:r w:rsidRPr="0047367A">
        <w:rPr>
          <w:rFonts w:eastAsia="Times New Roman" w:cs="Times New Roman"/>
          <w:szCs w:val="24"/>
        </w:rPr>
        <w:t>έρωση των εργαζομένων σε ώρα εργασίας</w:t>
      </w:r>
      <w:r>
        <w:rPr>
          <w:rFonts w:eastAsia="Times New Roman" w:cs="Times New Roman"/>
          <w:szCs w:val="24"/>
        </w:rPr>
        <w:t>,</w:t>
      </w:r>
      <w:r w:rsidRPr="0047367A">
        <w:rPr>
          <w:rFonts w:eastAsia="Times New Roman" w:cs="Times New Roman"/>
          <w:szCs w:val="24"/>
        </w:rPr>
        <w:t xml:space="preserve"> επικαλούμενη </w:t>
      </w:r>
      <w:r>
        <w:rPr>
          <w:rFonts w:eastAsia="Times New Roman" w:cs="Times New Roman"/>
          <w:szCs w:val="24"/>
        </w:rPr>
        <w:t>μ</w:t>
      </w:r>
      <w:r w:rsidRPr="0047367A">
        <w:rPr>
          <w:rFonts w:eastAsia="Times New Roman" w:cs="Times New Roman"/>
          <w:szCs w:val="24"/>
        </w:rPr>
        <w:t xml:space="preserve">άλιστα η </w:t>
      </w:r>
      <w:r>
        <w:rPr>
          <w:rFonts w:eastAsia="Times New Roman" w:cs="Times New Roman"/>
          <w:szCs w:val="24"/>
        </w:rPr>
        <w:t>δ</w:t>
      </w:r>
      <w:r w:rsidRPr="0047367A">
        <w:rPr>
          <w:rFonts w:eastAsia="Times New Roman" w:cs="Times New Roman"/>
          <w:szCs w:val="24"/>
        </w:rPr>
        <w:t xml:space="preserve">ιοίκηση </w:t>
      </w:r>
      <w:r w:rsidRPr="0047367A">
        <w:rPr>
          <w:rFonts w:eastAsia="Times New Roman" w:cs="Times New Roman"/>
          <w:szCs w:val="24"/>
        </w:rPr>
        <w:t>και τη σχετική νομοθεσία</w:t>
      </w:r>
      <w:r>
        <w:rPr>
          <w:rFonts w:eastAsia="Times New Roman" w:cs="Times New Roman"/>
          <w:szCs w:val="24"/>
        </w:rPr>
        <w:t>,</w:t>
      </w:r>
      <w:r w:rsidRPr="0047367A">
        <w:rPr>
          <w:rFonts w:eastAsia="Times New Roman" w:cs="Times New Roman"/>
          <w:szCs w:val="24"/>
        </w:rPr>
        <w:t xml:space="preserve"> δηλαδή το</w:t>
      </w:r>
      <w:r>
        <w:rPr>
          <w:rFonts w:eastAsia="Times New Roman" w:cs="Times New Roman"/>
          <w:szCs w:val="24"/>
        </w:rPr>
        <w:t>ν</w:t>
      </w:r>
      <w:r w:rsidRPr="0047367A">
        <w:rPr>
          <w:rFonts w:eastAsia="Times New Roman" w:cs="Times New Roman"/>
          <w:szCs w:val="24"/>
        </w:rPr>
        <w:t xml:space="preserve"> ν</w:t>
      </w:r>
      <w:r>
        <w:rPr>
          <w:rFonts w:eastAsia="Times New Roman" w:cs="Times New Roman"/>
          <w:szCs w:val="24"/>
        </w:rPr>
        <w:t>.</w:t>
      </w:r>
      <w:r w:rsidRPr="0047367A">
        <w:rPr>
          <w:rFonts w:eastAsia="Times New Roman" w:cs="Times New Roman"/>
          <w:szCs w:val="24"/>
        </w:rPr>
        <w:t>1264</w:t>
      </w:r>
      <w:r>
        <w:rPr>
          <w:rFonts w:eastAsia="Times New Roman" w:cs="Times New Roman"/>
          <w:szCs w:val="24"/>
        </w:rPr>
        <w:t>/1982. Τέτοια</w:t>
      </w:r>
      <w:r w:rsidRPr="0047367A">
        <w:rPr>
          <w:rFonts w:eastAsia="Times New Roman" w:cs="Times New Roman"/>
          <w:szCs w:val="24"/>
        </w:rPr>
        <w:t xml:space="preserve"> δημοκρατία στους χώρους δουλειάς</w:t>
      </w:r>
      <w:r>
        <w:rPr>
          <w:rFonts w:eastAsia="Times New Roman" w:cs="Times New Roman"/>
          <w:szCs w:val="24"/>
        </w:rPr>
        <w:t>!</w:t>
      </w:r>
    </w:p>
    <w:p w14:paraId="2D05F3E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Έ</w:t>
      </w:r>
      <w:r w:rsidRPr="0047367A">
        <w:rPr>
          <w:rFonts w:eastAsia="Times New Roman" w:cs="Times New Roman"/>
          <w:szCs w:val="24"/>
        </w:rPr>
        <w:t xml:space="preserve">χουμε δύο ερωτήματα για </w:t>
      </w:r>
      <w:r>
        <w:rPr>
          <w:rFonts w:eastAsia="Times New Roman" w:cs="Times New Roman"/>
          <w:szCs w:val="24"/>
        </w:rPr>
        <w:t>σας,</w:t>
      </w:r>
      <w:r w:rsidRPr="0047367A">
        <w:rPr>
          <w:rFonts w:eastAsia="Times New Roman" w:cs="Times New Roman"/>
          <w:szCs w:val="24"/>
        </w:rPr>
        <w:t xml:space="preserve"> κυρία Υπουργέ</w:t>
      </w:r>
      <w:r>
        <w:rPr>
          <w:rFonts w:eastAsia="Times New Roman" w:cs="Times New Roman"/>
          <w:szCs w:val="24"/>
        </w:rPr>
        <w:t>: Τ</w:t>
      </w:r>
      <w:r w:rsidRPr="0047367A">
        <w:rPr>
          <w:rFonts w:eastAsia="Times New Roman" w:cs="Times New Roman"/>
          <w:szCs w:val="24"/>
        </w:rPr>
        <w:t xml:space="preserve">ι σκοπεύετε να κάνετε ως </w:t>
      </w:r>
      <w:r>
        <w:rPr>
          <w:rFonts w:eastAsia="Times New Roman" w:cs="Times New Roman"/>
          <w:szCs w:val="24"/>
        </w:rPr>
        <w:t>Κ</w:t>
      </w:r>
      <w:r w:rsidRPr="0047367A">
        <w:rPr>
          <w:rFonts w:eastAsia="Times New Roman" w:cs="Times New Roman"/>
          <w:szCs w:val="24"/>
        </w:rPr>
        <w:t>υβέρνηση για να προστα</w:t>
      </w:r>
      <w:r w:rsidRPr="0047367A">
        <w:rPr>
          <w:rFonts w:eastAsia="Times New Roman" w:cs="Times New Roman"/>
          <w:szCs w:val="24"/>
        </w:rPr>
        <w:t xml:space="preserve">τέψετε τη συνδικαλιστική δράση στην </w:t>
      </w:r>
      <w:r>
        <w:rPr>
          <w:rFonts w:eastAsia="Times New Roman" w:cs="Times New Roman"/>
          <w:szCs w:val="24"/>
        </w:rPr>
        <w:t>Τ</w:t>
      </w:r>
      <w:r w:rsidRPr="0047367A">
        <w:rPr>
          <w:rFonts w:eastAsia="Times New Roman" w:cs="Times New Roman"/>
          <w:szCs w:val="24"/>
        </w:rPr>
        <w:t xml:space="preserve">ράπεζα Πειραιώς </w:t>
      </w:r>
      <w:r>
        <w:rPr>
          <w:rFonts w:eastAsia="Times New Roman" w:cs="Times New Roman"/>
          <w:szCs w:val="24"/>
        </w:rPr>
        <w:t>και όχι μόνο, β</w:t>
      </w:r>
      <w:r w:rsidRPr="0047367A">
        <w:rPr>
          <w:rFonts w:eastAsia="Times New Roman" w:cs="Times New Roman"/>
          <w:szCs w:val="24"/>
        </w:rPr>
        <w:t>εβαίως</w:t>
      </w:r>
      <w:r>
        <w:rPr>
          <w:rFonts w:eastAsia="Times New Roman" w:cs="Times New Roman"/>
          <w:szCs w:val="24"/>
        </w:rPr>
        <w:t>;</w:t>
      </w:r>
      <w:r w:rsidRPr="0047367A">
        <w:rPr>
          <w:rFonts w:eastAsia="Times New Roman" w:cs="Times New Roman"/>
          <w:szCs w:val="24"/>
        </w:rPr>
        <w:t xml:space="preserve"> </w:t>
      </w:r>
      <w:r>
        <w:rPr>
          <w:rFonts w:eastAsia="Times New Roman" w:cs="Times New Roman"/>
          <w:szCs w:val="24"/>
        </w:rPr>
        <w:t>Κ</w:t>
      </w:r>
      <w:r w:rsidRPr="0047367A">
        <w:rPr>
          <w:rFonts w:eastAsia="Times New Roman" w:cs="Times New Roman"/>
          <w:szCs w:val="24"/>
        </w:rPr>
        <w:t xml:space="preserve">αι </w:t>
      </w:r>
      <w:r>
        <w:rPr>
          <w:rFonts w:eastAsia="Times New Roman" w:cs="Times New Roman"/>
          <w:szCs w:val="24"/>
        </w:rPr>
        <w:t xml:space="preserve">τέλος, </w:t>
      </w:r>
      <w:r w:rsidRPr="0047367A">
        <w:rPr>
          <w:rFonts w:eastAsia="Times New Roman" w:cs="Times New Roman"/>
          <w:szCs w:val="24"/>
        </w:rPr>
        <w:t xml:space="preserve">τι θα κάνει το Υπουργείο σας </w:t>
      </w:r>
      <w:r>
        <w:rPr>
          <w:rFonts w:eastAsia="Times New Roman" w:cs="Times New Roman"/>
          <w:szCs w:val="24"/>
        </w:rPr>
        <w:t>σ</w:t>
      </w:r>
      <w:r w:rsidRPr="0047367A">
        <w:rPr>
          <w:rFonts w:eastAsia="Times New Roman" w:cs="Times New Roman"/>
          <w:szCs w:val="24"/>
        </w:rPr>
        <w:t xml:space="preserve">την ενδεχόμενη </w:t>
      </w:r>
      <w:r>
        <w:rPr>
          <w:rFonts w:eastAsia="Times New Roman" w:cs="Times New Roman"/>
          <w:szCs w:val="24"/>
        </w:rPr>
        <w:t xml:space="preserve">ή μάλλον </w:t>
      </w:r>
      <w:r w:rsidRPr="0047367A">
        <w:rPr>
          <w:rFonts w:eastAsia="Times New Roman" w:cs="Times New Roman"/>
          <w:szCs w:val="24"/>
        </w:rPr>
        <w:t xml:space="preserve">στην αναμενόμενη </w:t>
      </w:r>
      <w:r>
        <w:rPr>
          <w:rFonts w:eastAsia="Times New Roman" w:cs="Times New Roman"/>
          <w:szCs w:val="24"/>
        </w:rPr>
        <w:t>προσπάθεια</w:t>
      </w:r>
      <w:r w:rsidRPr="0047367A">
        <w:rPr>
          <w:rFonts w:eastAsia="Times New Roman" w:cs="Times New Roman"/>
          <w:szCs w:val="24"/>
        </w:rPr>
        <w:t xml:space="preserve"> της </w:t>
      </w:r>
      <w:r>
        <w:rPr>
          <w:rFonts w:eastAsia="Times New Roman" w:cs="Times New Roman"/>
          <w:szCs w:val="24"/>
        </w:rPr>
        <w:t>τ</w:t>
      </w:r>
      <w:r w:rsidRPr="0047367A">
        <w:rPr>
          <w:rFonts w:eastAsia="Times New Roman" w:cs="Times New Roman"/>
          <w:szCs w:val="24"/>
        </w:rPr>
        <w:t xml:space="preserve">ράπεζας </w:t>
      </w:r>
      <w:r w:rsidRPr="0047367A">
        <w:rPr>
          <w:rFonts w:eastAsia="Times New Roman" w:cs="Times New Roman"/>
          <w:szCs w:val="24"/>
        </w:rPr>
        <w:t xml:space="preserve">για απόσχιση του </w:t>
      </w:r>
      <w:r>
        <w:rPr>
          <w:rFonts w:eastAsia="Times New Roman" w:cs="Times New Roman"/>
          <w:szCs w:val="24"/>
        </w:rPr>
        <w:t>τ</w:t>
      </w:r>
      <w:r w:rsidRPr="0047367A">
        <w:rPr>
          <w:rFonts w:eastAsia="Times New Roman" w:cs="Times New Roman"/>
          <w:szCs w:val="24"/>
        </w:rPr>
        <w:t>μή</w:t>
      </w:r>
      <w:r>
        <w:rPr>
          <w:rFonts w:eastAsia="Times New Roman" w:cs="Times New Roman"/>
          <w:szCs w:val="24"/>
        </w:rPr>
        <w:t>ματος των κόκκινων δανείων μαζί, β</w:t>
      </w:r>
      <w:r w:rsidRPr="0047367A">
        <w:rPr>
          <w:rFonts w:eastAsia="Times New Roman" w:cs="Times New Roman"/>
          <w:szCs w:val="24"/>
        </w:rPr>
        <w:t>εβαίως</w:t>
      </w:r>
      <w:r>
        <w:rPr>
          <w:rFonts w:eastAsia="Times New Roman" w:cs="Times New Roman"/>
          <w:szCs w:val="24"/>
        </w:rPr>
        <w:t>,</w:t>
      </w:r>
      <w:r w:rsidRPr="0047367A">
        <w:rPr>
          <w:rFonts w:eastAsia="Times New Roman" w:cs="Times New Roman"/>
          <w:szCs w:val="24"/>
        </w:rPr>
        <w:t xml:space="preserve"> με το προσωπικό που απασχολείται εκεί</w:t>
      </w:r>
      <w:r>
        <w:rPr>
          <w:rFonts w:eastAsia="Times New Roman" w:cs="Times New Roman"/>
          <w:szCs w:val="24"/>
        </w:rPr>
        <w:t>;</w:t>
      </w:r>
    </w:p>
    <w:p w14:paraId="2D05F3E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w:t>
      </w:r>
      <w:r w:rsidRPr="0047367A">
        <w:rPr>
          <w:rFonts w:eastAsia="Times New Roman" w:cs="Times New Roman"/>
          <w:szCs w:val="24"/>
        </w:rPr>
        <w:t>υχαριστώ</w:t>
      </w:r>
      <w:r>
        <w:rPr>
          <w:rFonts w:eastAsia="Times New Roman" w:cs="Times New Roman"/>
          <w:szCs w:val="24"/>
        </w:rPr>
        <w:t>.</w:t>
      </w:r>
    </w:p>
    <w:p w14:paraId="2D05F3F0"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Κυρία Υπουργέ, έχετε τον λόγο. </w:t>
      </w:r>
    </w:p>
    <w:p w14:paraId="2D05F3F1"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 xml:space="preserve">Κύριε Δελή, </w:t>
      </w:r>
      <w:r w:rsidRPr="0047367A">
        <w:rPr>
          <w:rFonts w:eastAsia="Times New Roman" w:cs="Times New Roman"/>
          <w:szCs w:val="24"/>
        </w:rPr>
        <w:t xml:space="preserve">με την ερώτησή σας </w:t>
      </w:r>
      <w:r>
        <w:rPr>
          <w:rFonts w:eastAsia="Times New Roman" w:cs="Times New Roman"/>
          <w:szCs w:val="24"/>
        </w:rPr>
        <w:t>μ</w:t>
      </w:r>
      <w:r w:rsidRPr="0047367A">
        <w:rPr>
          <w:rFonts w:eastAsia="Times New Roman" w:cs="Times New Roman"/>
          <w:szCs w:val="24"/>
        </w:rPr>
        <w:t>ου δίνετε τη</w:t>
      </w:r>
      <w:r w:rsidRPr="0047367A">
        <w:rPr>
          <w:rFonts w:eastAsia="Times New Roman" w:cs="Times New Roman"/>
          <w:szCs w:val="24"/>
        </w:rPr>
        <w:t xml:space="preserve"> δυνατότητα να τοποθετηθώ για ένα πολύ σοβαρό ζήτημα που αφορά την παραβατικότητα </w:t>
      </w:r>
      <w:r>
        <w:rPr>
          <w:rFonts w:eastAsia="Times New Roman" w:cs="Times New Roman"/>
          <w:szCs w:val="24"/>
        </w:rPr>
        <w:t xml:space="preserve">των </w:t>
      </w:r>
      <w:r w:rsidRPr="0047367A">
        <w:rPr>
          <w:rFonts w:eastAsia="Times New Roman" w:cs="Times New Roman"/>
          <w:szCs w:val="24"/>
        </w:rPr>
        <w:t>εργασιακών δικαιωμάτων συνολικά στο</w:t>
      </w:r>
      <w:r>
        <w:rPr>
          <w:rFonts w:eastAsia="Times New Roman" w:cs="Times New Roman"/>
          <w:szCs w:val="24"/>
        </w:rPr>
        <w:t>ν</w:t>
      </w:r>
      <w:r w:rsidRPr="0047367A">
        <w:rPr>
          <w:rFonts w:eastAsia="Times New Roman" w:cs="Times New Roman"/>
          <w:szCs w:val="24"/>
        </w:rPr>
        <w:t xml:space="preserve"> τραπεζικό κλάδο</w:t>
      </w:r>
      <w:r>
        <w:rPr>
          <w:rFonts w:eastAsia="Times New Roman" w:cs="Times New Roman"/>
          <w:szCs w:val="24"/>
        </w:rPr>
        <w:t>,</w:t>
      </w:r>
      <w:r w:rsidRPr="0047367A">
        <w:rPr>
          <w:rFonts w:eastAsia="Times New Roman" w:cs="Times New Roman"/>
          <w:szCs w:val="24"/>
        </w:rPr>
        <w:t xml:space="preserve"> αλλά και την προσπάθεια που κάνουμε με το Υπουργείο Εργασίας και το </w:t>
      </w:r>
      <w:r>
        <w:rPr>
          <w:rFonts w:eastAsia="Times New Roman" w:cs="Times New Roman"/>
          <w:szCs w:val="24"/>
        </w:rPr>
        <w:t>Σ</w:t>
      </w:r>
      <w:r w:rsidRPr="0047367A">
        <w:rPr>
          <w:rFonts w:eastAsia="Times New Roman" w:cs="Times New Roman"/>
          <w:szCs w:val="24"/>
        </w:rPr>
        <w:t xml:space="preserve">ώμα </w:t>
      </w:r>
      <w:r>
        <w:rPr>
          <w:rFonts w:eastAsia="Times New Roman" w:cs="Times New Roman"/>
          <w:szCs w:val="24"/>
        </w:rPr>
        <w:t>Ε</w:t>
      </w:r>
      <w:r w:rsidRPr="0047367A">
        <w:rPr>
          <w:rFonts w:eastAsia="Times New Roman" w:cs="Times New Roman"/>
          <w:szCs w:val="24"/>
        </w:rPr>
        <w:t xml:space="preserve">πιθεώρησης </w:t>
      </w:r>
      <w:r>
        <w:rPr>
          <w:rFonts w:eastAsia="Times New Roman" w:cs="Times New Roman"/>
          <w:szCs w:val="24"/>
        </w:rPr>
        <w:t>Ε</w:t>
      </w:r>
      <w:r w:rsidRPr="0047367A">
        <w:rPr>
          <w:rFonts w:eastAsia="Times New Roman" w:cs="Times New Roman"/>
          <w:szCs w:val="24"/>
        </w:rPr>
        <w:t>ργασίας για την καταπολέμησ</w:t>
      </w:r>
      <w:r>
        <w:rPr>
          <w:rFonts w:eastAsia="Times New Roman" w:cs="Times New Roman"/>
          <w:szCs w:val="24"/>
        </w:rPr>
        <w:t>ή</w:t>
      </w:r>
      <w:r w:rsidRPr="0047367A">
        <w:rPr>
          <w:rFonts w:eastAsia="Times New Roman" w:cs="Times New Roman"/>
          <w:szCs w:val="24"/>
        </w:rPr>
        <w:t xml:space="preserve"> </w:t>
      </w:r>
      <w:r>
        <w:rPr>
          <w:rFonts w:eastAsia="Times New Roman" w:cs="Times New Roman"/>
          <w:szCs w:val="24"/>
        </w:rPr>
        <w:t>τ</w:t>
      </w:r>
      <w:r>
        <w:rPr>
          <w:rFonts w:eastAsia="Times New Roman" w:cs="Times New Roman"/>
          <w:szCs w:val="24"/>
        </w:rPr>
        <w:t>ης.</w:t>
      </w:r>
    </w:p>
    <w:p w14:paraId="2D05F3F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w:t>
      </w:r>
      <w:r w:rsidRPr="0047367A">
        <w:rPr>
          <w:rFonts w:eastAsia="Times New Roman" w:cs="Times New Roman"/>
          <w:szCs w:val="24"/>
        </w:rPr>
        <w:t>πό την πρώτη στιγμή είπαμε ότι για μας δεν υπάρχουν άβατα και περιοχές εργοδοτικής ασυδοσίας</w:t>
      </w:r>
      <w:r>
        <w:rPr>
          <w:rFonts w:eastAsia="Times New Roman" w:cs="Times New Roman"/>
          <w:szCs w:val="24"/>
        </w:rPr>
        <w:t>,</w:t>
      </w:r>
      <w:r w:rsidRPr="0047367A">
        <w:rPr>
          <w:rFonts w:eastAsia="Times New Roman" w:cs="Times New Roman"/>
          <w:szCs w:val="24"/>
        </w:rPr>
        <w:t xml:space="preserve"> όπως υπήρχαν για </w:t>
      </w:r>
      <w:r w:rsidRPr="0047367A">
        <w:rPr>
          <w:rFonts w:eastAsia="Times New Roman" w:cs="Times New Roman"/>
          <w:szCs w:val="24"/>
        </w:rPr>
        <w:lastRenderedPageBreak/>
        <w:t xml:space="preserve">την προηγούμενη </w:t>
      </w:r>
      <w:r>
        <w:rPr>
          <w:rFonts w:eastAsia="Times New Roman" w:cs="Times New Roman"/>
          <w:szCs w:val="24"/>
        </w:rPr>
        <w:t>κ</w:t>
      </w:r>
      <w:r w:rsidRPr="0047367A">
        <w:rPr>
          <w:rFonts w:eastAsia="Times New Roman" w:cs="Times New Roman"/>
          <w:szCs w:val="24"/>
        </w:rPr>
        <w:t>υβέρνηση</w:t>
      </w:r>
      <w:r>
        <w:rPr>
          <w:rFonts w:eastAsia="Times New Roman" w:cs="Times New Roman"/>
          <w:szCs w:val="24"/>
        </w:rPr>
        <w:t>,</w:t>
      </w:r>
      <w:r w:rsidRPr="0047367A">
        <w:rPr>
          <w:rFonts w:eastAsia="Times New Roman" w:cs="Times New Roman"/>
          <w:szCs w:val="24"/>
        </w:rPr>
        <w:t xml:space="preserve"> και από την πρώτη στιγμή είπαμε ότι η παραβατικότητα στην αγορά εργασίας δεν αφορά</w:t>
      </w:r>
      <w:r>
        <w:rPr>
          <w:rFonts w:eastAsia="Times New Roman" w:cs="Times New Roman"/>
          <w:szCs w:val="24"/>
        </w:rPr>
        <w:t>,</w:t>
      </w:r>
      <w:r w:rsidRPr="0047367A">
        <w:rPr>
          <w:rFonts w:eastAsia="Times New Roman" w:cs="Times New Roman"/>
          <w:szCs w:val="24"/>
        </w:rPr>
        <w:t xml:space="preserve"> όπως η κυρίαρχη αφήγηση θέλει</w:t>
      </w:r>
      <w:r w:rsidRPr="0047367A">
        <w:rPr>
          <w:rFonts w:eastAsia="Times New Roman" w:cs="Times New Roman"/>
          <w:szCs w:val="24"/>
        </w:rPr>
        <w:t xml:space="preserve"> να το παρουσιάζει</w:t>
      </w:r>
      <w:r>
        <w:rPr>
          <w:rFonts w:eastAsia="Times New Roman" w:cs="Times New Roman"/>
          <w:szCs w:val="24"/>
        </w:rPr>
        <w:t>,</w:t>
      </w:r>
      <w:r w:rsidRPr="0047367A">
        <w:rPr>
          <w:rFonts w:eastAsia="Times New Roman" w:cs="Times New Roman"/>
          <w:szCs w:val="24"/>
        </w:rPr>
        <w:t xml:space="preserve"> τις πολύ μικρές και μικρές επιχειρήσεις</w:t>
      </w:r>
      <w:r>
        <w:rPr>
          <w:rFonts w:eastAsia="Times New Roman" w:cs="Times New Roman"/>
          <w:szCs w:val="24"/>
        </w:rPr>
        <w:t>,</w:t>
      </w:r>
      <w:r w:rsidRPr="0047367A">
        <w:rPr>
          <w:rFonts w:eastAsia="Times New Roman" w:cs="Times New Roman"/>
          <w:szCs w:val="24"/>
        </w:rPr>
        <w:t xml:space="preserve"> αλλά αφορά κατά κύριο λόγο τις μεγάλες επιχειρήσεις </w:t>
      </w:r>
      <w:r>
        <w:rPr>
          <w:rFonts w:eastAsia="Times New Roman" w:cs="Times New Roman"/>
          <w:szCs w:val="24"/>
        </w:rPr>
        <w:t>κ</w:t>
      </w:r>
      <w:r w:rsidRPr="0047367A">
        <w:rPr>
          <w:rFonts w:eastAsia="Times New Roman" w:cs="Times New Roman"/>
          <w:szCs w:val="24"/>
        </w:rPr>
        <w:t xml:space="preserve">αι δη τις </w:t>
      </w:r>
      <w:r>
        <w:rPr>
          <w:rFonts w:eastAsia="Times New Roman" w:cs="Times New Roman"/>
          <w:szCs w:val="24"/>
        </w:rPr>
        <w:t>Τ</w:t>
      </w:r>
      <w:r w:rsidRPr="0047367A">
        <w:rPr>
          <w:rFonts w:eastAsia="Times New Roman" w:cs="Times New Roman"/>
          <w:szCs w:val="24"/>
        </w:rPr>
        <w:t>ράπεζες</w:t>
      </w:r>
      <w:r>
        <w:rPr>
          <w:rFonts w:eastAsia="Times New Roman" w:cs="Times New Roman"/>
          <w:szCs w:val="24"/>
        </w:rPr>
        <w:t>.</w:t>
      </w:r>
    </w:p>
    <w:p w14:paraId="2D05F3F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Πώς προσπαθούμε εμείς να αντιμετωπίσουμε σ</w:t>
      </w:r>
      <w:r w:rsidRPr="0047367A">
        <w:rPr>
          <w:rFonts w:eastAsia="Times New Roman" w:cs="Times New Roman"/>
          <w:szCs w:val="24"/>
        </w:rPr>
        <w:t xml:space="preserve">υνολικά το πρόβλημα της παραβατικότητας </w:t>
      </w:r>
      <w:r>
        <w:rPr>
          <w:rFonts w:eastAsia="Times New Roman" w:cs="Times New Roman"/>
          <w:szCs w:val="24"/>
        </w:rPr>
        <w:t>σ</w:t>
      </w:r>
      <w:r w:rsidRPr="0047367A">
        <w:rPr>
          <w:rFonts w:eastAsia="Times New Roman" w:cs="Times New Roman"/>
          <w:szCs w:val="24"/>
        </w:rPr>
        <w:t xml:space="preserve">τις </w:t>
      </w:r>
      <w:r>
        <w:rPr>
          <w:rFonts w:eastAsia="Times New Roman" w:cs="Times New Roman"/>
          <w:szCs w:val="24"/>
        </w:rPr>
        <w:t>τ</w:t>
      </w:r>
      <w:r w:rsidRPr="0047367A">
        <w:rPr>
          <w:rFonts w:eastAsia="Times New Roman" w:cs="Times New Roman"/>
          <w:szCs w:val="24"/>
        </w:rPr>
        <w:t>ράπεζες</w:t>
      </w:r>
      <w:r>
        <w:rPr>
          <w:rFonts w:eastAsia="Times New Roman" w:cs="Times New Roman"/>
          <w:szCs w:val="24"/>
        </w:rPr>
        <w:t>;</w:t>
      </w:r>
      <w:r w:rsidRPr="0047367A">
        <w:rPr>
          <w:rFonts w:eastAsia="Times New Roman" w:cs="Times New Roman"/>
          <w:szCs w:val="24"/>
        </w:rPr>
        <w:t xml:space="preserve"> </w:t>
      </w:r>
      <w:r>
        <w:rPr>
          <w:rFonts w:eastAsia="Times New Roman" w:cs="Times New Roman"/>
          <w:szCs w:val="24"/>
        </w:rPr>
        <w:t>Μ</w:t>
      </w:r>
      <w:r w:rsidRPr="0047367A">
        <w:rPr>
          <w:rFonts w:eastAsia="Times New Roman" w:cs="Times New Roman"/>
          <w:szCs w:val="24"/>
        </w:rPr>
        <w:t>ε δύο τρόπους</w:t>
      </w:r>
      <w:r>
        <w:rPr>
          <w:rFonts w:eastAsia="Times New Roman" w:cs="Times New Roman"/>
          <w:szCs w:val="24"/>
        </w:rPr>
        <w:t xml:space="preserve"> -θ</w:t>
      </w:r>
      <w:r w:rsidRPr="0047367A">
        <w:rPr>
          <w:rFonts w:eastAsia="Times New Roman" w:cs="Times New Roman"/>
          <w:szCs w:val="24"/>
        </w:rPr>
        <w:t>α καταλά</w:t>
      </w:r>
      <w:r w:rsidRPr="0047367A">
        <w:rPr>
          <w:rFonts w:eastAsia="Times New Roman" w:cs="Times New Roman"/>
          <w:szCs w:val="24"/>
        </w:rPr>
        <w:t xml:space="preserve">βετε γιατί είναι ειδικά για τις </w:t>
      </w:r>
      <w:r>
        <w:rPr>
          <w:rFonts w:eastAsia="Times New Roman" w:cs="Times New Roman"/>
          <w:szCs w:val="24"/>
        </w:rPr>
        <w:t>τ</w:t>
      </w:r>
      <w:r w:rsidRPr="0047367A">
        <w:rPr>
          <w:rFonts w:eastAsia="Times New Roman" w:cs="Times New Roman"/>
          <w:szCs w:val="24"/>
        </w:rPr>
        <w:t>ράπεζες</w:t>
      </w:r>
      <w:r>
        <w:rPr>
          <w:rFonts w:eastAsia="Times New Roman" w:cs="Times New Roman"/>
          <w:szCs w:val="24"/>
        </w:rPr>
        <w:t>-, μ</w:t>
      </w:r>
      <w:r w:rsidRPr="0047367A">
        <w:rPr>
          <w:rFonts w:eastAsia="Times New Roman" w:cs="Times New Roman"/>
          <w:szCs w:val="24"/>
        </w:rPr>
        <w:t>ε δύο μοχλούς</w:t>
      </w:r>
      <w:r>
        <w:rPr>
          <w:rFonts w:eastAsia="Times New Roman" w:cs="Times New Roman"/>
          <w:szCs w:val="24"/>
        </w:rPr>
        <w:t>. Ο</w:t>
      </w:r>
      <w:r w:rsidRPr="0047367A">
        <w:rPr>
          <w:rFonts w:eastAsia="Times New Roman" w:cs="Times New Roman"/>
          <w:szCs w:val="24"/>
        </w:rPr>
        <w:t xml:space="preserve"> ένας μοχλός είναι η νομοθεσία</w:t>
      </w:r>
      <w:r>
        <w:rPr>
          <w:rFonts w:eastAsia="Times New Roman" w:cs="Times New Roman"/>
          <w:szCs w:val="24"/>
        </w:rPr>
        <w:t>,</w:t>
      </w:r>
      <w:r w:rsidRPr="0047367A">
        <w:rPr>
          <w:rFonts w:eastAsia="Times New Roman" w:cs="Times New Roman"/>
          <w:szCs w:val="24"/>
        </w:rPr>
        <w:t xml:space="preserve"> να φέρου</w:t>
      </w:r>
      <w:r>
        <w:rPr>
          <w:rFonts w:eastAsia="Times New Roman" w:cs="Times New Roman"/>
          <w:szCs w:val="24"/>
        </w:rPr>
        <w:t>μ</w:t>
      </w:r>
      <w:r w:rsidRPr="0047367A">
        <w:rPr>
          <w:rFonts w:eastAsia="Times New Roman" w:cs="Times New Roman"/>
          <w:szCs w:val="24"/>
        </w:rPr>
        <w:t xml:space="preserve">ε δηλαδή νομοθετικές ρυθμίσεις που καλύπτουν κενά του </w:t>
      </w:r>
      <w:r>
        <w:rPr>
          <w:rFonts w:eastAsia="Times New Roman" w:cs="Times New Roman"/>
          <w:szCs w:val="24"/>
        </w:rPr>
        <w:t>π</w:t>
      </w:r>
      <w:r w:rsidRPr="0047367A">
        <w:rPr>
          <w:rFonts w:eastAsia="Times New Roman" w:cs="Times New Roman"/>
          <w:szCs w:val="24"/>
        </w:rPr>
        <w:t xml:space="preserve">λαισίου προστασίας των </w:t>
      </w:r>
      <w:r w:rsidRPr="0047367A">
        <w:rPr>
          <w:rFonts w:eastAsia="Times New Roman" w:cs="Times New Roman"/>
          <w:szCs w:val="24"/>
        </w:rPr>
        <w:t>εργα</w:t>
      </w:r>
      <w:r>
        <w:rPr>
          <w:rFonts w:eastAsia="Times New Roman" w:cs="Times New Roman"/>
          <w:szCs w:val="24"/>
        </w:rPr>
        <w:t>σια</w:t>
      </w:r>
      <w:r w:rsidRPr="0047367A">
        <w:rPr>
          <w:rFonts w:eastAsia="Times New Roman" w:cs="Times New Roman"/>
          <w:szCs w:val="24"/>
        </w:rPr>
        <w:t xml:space="preserve">κών </w:t>
      </w:r>
      <w:r w:rsidRPr="0047367A">
        <w:rPr>
          <w:rFonts w:eastAsia="Times New Roman" w:cs="Times New Roman"/>
          <w:szCs w:val="24"/>
        </w:rPr>
        <w:t>δικαιωμάτων</w:t>
      </w:r>
      <w:r>
        <w:rPr>
          <w:rFonts w:eastAsia="Times New Roman" w:cs="Times New Roman"/>
          <w:szCs w:val="24"/>
        </w:rPr>
        <w:t>,</w:t>
      </w:r>
      <w:r w:rsidRPr="0047367A">
        <w:rPr>
          <w:rFonts w:eastAsia="Times New Roman" w:cs="Times New Roman"/>
          <w:szCs w:val="24"/>
        </w:rPr>
        <w:t xml:space="preserve"> για να το θωρακίσο</w:t>
      </w:r>
      <w:r>
        <w:rPr>
          <w:rFonts w:eastAsia="Times New Roman" w:cs="Times New Roman"/>
          <w:szCs w:val="24"/>
        </w:rPr>
        <w:t>υμε. Π</w:t>
      </w:r>
      <w:r w:rsidRPr="0047367A">
        <w:rPr>
          <w:rFonts w:eastAsia="Times New Roman" w:cs="Times New Roman"/>
          <w:szCs w:val="24"/>
        </w:rPr>
        <w:t>λέον χαρακτηριστικ</w:t>
      </w:r>
      <w:r>
        <w:rPr>
          <w:rFonts w:eastAsia="Times New Roman" w:cs="Times New Roman"/>
          <w:szCs w:val="24"/>
        </w:rPr>
        <w:t>οί</w:t>
      </w:r>
      <w:r w:rsidRPr="0047367A">
        <w:rPr>
          <w:rFonts w:eastAsia="Times New Roman" w:cs="Times New Roman"/>
          <w:szCs w:val="24"/>
        </w:rPr>
        <w:t xml:space="preserve"> είναι οι</w:t>
      </w:r>
      <w:r w:rsidRPr="0047367A">
        <w:rPr>
          <w:rFonts w:eastAsia="Times New Roman" w:cs="Times New Roman"/>
          <w:szCs w:val="24"/>
        </w:rPr>
        <w:t xml:space="preserve"> κανόνες που βάλαμε για τις υπερωρίες</w:t>
      </w:r>
      <w:r>
        <w:rPr>
          <w:rFonts w:eastAsia="Times New Roman" w:cs="Times New Roman"/>
          <w:szCs w:val="24"/>
        </w:rPr>
        <w:t>,</w:t>
      </w:r>
      <w:r w:rsidRPr="0047367A">
        <w:rPr>
          <w:rFonts w:eastAsia="Times New Roman" w:cs="Times New Roman"/>
          <w:szCs w:val="24"/>
        </w:rPr>
        <w:t xml:space="preserve"> για την ηλεκτρονική </w:t>
      </w:r>
      <w:r>
        <w:rPr>
          <w:rFonts w:eastAsia="Times New Roman" w:cs="Times New Roman"/>
          <w:szCs w:val="24"/>
        </w:rPr>
        <w:t>προ</w:t>
      </w:r>
      <w:r w:rsidRPr="0047367A">
        <w:rPr>
          <w:rFonts w:eastAsia="Times New Roman" w:cs="Times New Roman"/>
          <w:szCs w:val="24"/>
        </w:rPr>
        <w:t>δήλωση των υπερωριών και την τήρηση των ωραρίων</w:t>
      </w:r>
      <w:r>
        <w:rPr>
          <w:rFonts w:eastAsia="Times New Roman" w:cs="Times New Roman"/>
          <w:szCs w:val="24"/>
        </w:rPr>
        <w:t>.</w:t>
      </w:r>
      <w:r w:rsidRPr="0047367A">
        <w:rPr>
          <w:rFonts w:eastAsia="Times New Roman" w:cs="Times New Roman"/>
          <w:szCs w:val="24"/>
        </w:rPr>
        <w:t xml:space="preserve"> </w:t>
      </w:r>
      <w:r>
        <w:rPr>
          <w:rFonts w:eastAsia="Times New Roman" w:cs="Times New Roman"/>
          <w:szCs w:val="24"/>
        </w:rPr>
        <w:t>Π</w:t>
      </w:r>
      <w:r w:rsidRPr="0047367A">
        <w:rPr>
          <w:rFonts w:eastAsia="Times New Roman" w:cs="Times New Roman"/>
          <w:szCs w:val="24"/>
        </w:rPr>
        <w:t xml:space="preserve">ρωτίστως τις </w:t>
      </w:r>
      <w:r>
        <w:rPr>
          <w:rFonts w:eastAsia="Times New Roman" w:cs="Times New Roman"/>
          <w:szCs w:val="24"/>
        </w:rPr>
        <w:t>τ</w:t>
      </w:r>
      <w:r w:rsidRPr="0047367A">
        <w:rPr>
          <w:rFonts w:eastAsia="Times New Roman" w:cs="Times New Roman"/>
          <w:szCs w:val="24"/>
        </w:rPr>
        <w:t xml:space="preserve">ράπεζες </w:t>
      </w:r>
      <w:r w:rsidRPr="0047367A">
        <w:rPr>
          <w:rFonts w:eastAsia="Times New Roman" w:cs="Times New Roman"/>
          <w:szCs w:val="24"/>
        </w:rPr>
        <w:t xml:space="preserve">φωτογραφίζουν αυτές οι ρυθμίσεις και πρωτίστως </w:t>
      </w:r>
      <w:r>
        <w:rPr>
          <w:rFonts w:eastAsia="Times New Roman" w:cs="Times New Roman"/>
          <w:szCs w:val="24"/>
        </w:rPr>
        <w:t>ε</w:t>
      </w:r>
      <w:r w:rsidRPr="0047367A">
        <w:rPr>
          <w:rFonts w:eastAsia="Times New Roman" w:cs="Times New Roman"/>
          <w:szCs w:val="24"/>
        </w:rPr>
        <w:t>κεί είναι που αρχίζουν και συμμορφώνονται</w:t>
      </w:r>
      <w:r>
        <w:rPr>
          <w:rFonts w:eastAsia="Times New Roman" w:cs="Times New Roman"/>
          <w:szCs w:val="24"/>
        </w:rPr>
        <w:t>.</w:t>
      </w:r>
      <w:r w:rsidRPr="0047367A">
        <w:rPr>
          <w:rFonts w:eastAsia="Times New Roman" w:cs="Times New Roman"/>
          <w:szCs w:val="24"/>
        </w:rPr>
        <w:t xml:space="preserve"> </w:t>
      </w:r>
      <w:r>
        <w:rPr>
          <w:rFonts w:eastAsia="Times New Roman" w:cs="Times New Roman"/>
          <w:szCs w:val="24"/>
        </w:rPr>
        <w:t>Υ</w:t>
      </w:r>
      <w:r w:rsidRPr="0047367A">
        <w:rPr>
          <w:rFonts w:eastAsia="Times New Roman" w:cs="Times New Roman"/>
          <w:szCs w:val="24"/>
        </w:rPr>
        <w:t>πάρχουν</w:t>
      </w:r>
      <w:r>
        <w:rPr>
          <w:rFonts w:eastAsia="Times New Roman" w:cs="Times New Roman"/>
          <w:szCs w:val="24"/>
        </w:rPr>
        <w:t>,</w:t>
      </w:r>
      <w:r w:rsidRPr="0047367A">
        <w:rPr>
          <w:rFonts w:eastAsia="Times New Roman" w:cs="Times New Roman"/>
          <w:szCs w:val="24"/>
        </w:rPr>
        <w:t xml:space="preserve"> </w:t>
      </w:r>
      <w:r>
        <w:rPr>
          <w:rFonts w:eastAsia="Times New Roman" w:cs="Times New Roman"/>
          <w:szCs w:val="24"/>
        </w:rPr>
        <w:t>β</w:t>
      </w:r>
      <w:r w:rsidRPr="0047367A">
        <w:rPr>
          <w:rFonts w:eastAsia="Times New Roman" w:cs="Times New Roman"/>
          <w:szCs w:val="24"/>
        </w:rPr>
        <w:t>έβαια</w:t>
      </w:r>
      <w:r>
        <w:rPr>
          <w:rFonts w:eastAsia="Times New Roman" w:cs="Times New Roman"/>
          <w:szCs w:val="24"/>
        </w:rPr>
        <w:t>,</w:t>
      </w:r>
      <w:r w:rsidRPr="0047367A">
        <w:rPr>
          <w:rFonts w:eastAsia="Times New Roman" w:cs="Times New Roman"/>
          <w:szCs w:val="24"/>
        </w:rPr>
        <w:t xml:space="preserve"> και οι αντιδρ</w:t>
      </w:r>
      <w:r w:rsidRPr="0047367A">
        <w:rPr>
          <w:rFonts w:eastAsia="Times New Roman" w:cs="Times New Roman"/>
          <w:szCs w:val="24"/>
        </w:rPr>
        <w:t>άσεις από την εργοδοτική πλευρά</w:t>
      </w:r>
      <w:r>
        <w:rPr>
          <w:rFonts w:eastAsia="Times New Roman" w:cs="Times New Roman"/>
          <w:szCs w:val="24"/>
        </w:rPr>
        <w:t xml:space="preserve">. </w:t>
      </w:r>
    </w:p>
    <w:p w14:paraId="2D05F3F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Δ</w:t>
      </w:r>
      <w:r w:rsidRPr="0047367A">
        <w:rPr>
          <w:rFonts w:eastAsia="Times New Roman" w:cs="Times New Roman"/>
          <w:szCs w:val="24"/>
        </w:rPr>
        <w:t xml:space="preserve">είτε και το άλλο νομοθετικό </w:t>
      </w:r>
      <w:r>
        <w:rPr>
          <w:rFonts w:eastAsia="Times New Roman" w:cs="Times New Roman"/>
          <w:szCs w:val="24"/>
        </w:rPr>
        <w:t xml:space="preserve">ζήτημα </w:t>
      </w:r>
      <w:r w:rsidRPr="0047367A">
        <w:rPr>
          <w:rFonts w:eastAsia="Times New Roman" w:cs="Times New Roman"/>
          <w:szCs w:val="24"/>
        </w:rPr>
        <w:t>που φέραμε αναφορικά με τις εργολαβίες</w:t>
      </w:r>
      <w:r>
        <w:rPr>
          <w:rFonts w:eastAsia="Times New Roman" w:cs="Times New Roman"/>
          <w:szCs w:val="24"/>
        </w:rPr>
        <w:t>.</w:t>
      </w:r>
      <w:r w:rsidRPr="0047367A">
        <w:rPr>
          <w:rFonts w:eastAsia="Times New Roman" w:cs="Times New Roman"/>
          <w:szCs w:val="24"/>
        </w:rPr>
        <w:t xml:space="preserve"> </w:t>
      </w:r>
      <w:r>
        <w:rPr>
          <w:rFonts w:eastAsia="Times New Roman" w:cs="Times New Roman"/>
          <w:szCs w:val="24"/>
        </w:rPr>
        <w:t>Κ</w:t>
      </w:r>
      <w:r w:rsidRPr="0047367A">
        <w:rPr>
          <w:rFonts w:eastAsia="Times New Roman" w:cs="Times New Roman"/>
          <w:szCs w:val="24"/>
        </w:rPr>
        <w:t xml:space="preserve">αι πάλι νομίζω ότι πρωτίστως κάποιος </w:t>
      </w:r>
      <w:r w:rsidRPr="0047367A">
        <w:rPr>
          <w:rFonts w:eastAsia="Times New Roman" w:cs="Times New Roman"/>
          <w:szCs w:val="24"/>
        </w:rPr>
        <w:lastRenderedPageBreak/>
        <w:t>που ξέρει λίγο το</w:t>
      </w:r>
      <w:r>
        <w:rPr>
          <w:rFonts w:eastAsia="Times New Roman" w:cs="Times New Roman"/>
          <w:szCs w:val="24"/>
        </w:rPr>
        <w:t>ν</w:t>
      </w:r>
      <w:r w:rsidRPr="0047367A">
        <w:rPr>
          <w:rFonts w:eastAsia="Times New Roman" w:cs="Times New Roman"/>
          <w:szCs w:val="24"/>
        </w:rPr>
        <w:t xml:space="preserve"> χώρο της εργασίας καταλαβαίνει ότι αυτό αφορά κυρίως </w:t>
      </w:r>
      <w:r>
        <w:rPr>
          <w:rFonts w:eastAsia="Times New Roman" w:cs="Times New Roman"/>
          <w:szCs w:val="24"/>
        </w:rPr>
        <w:t>τ</w:t>
      </w:r>
      <w:r w:rsidRPr="0047367A">
        <w:rPr>
          <w:rFonts w:eastAsia="Times New Roman" w:cs="Times New Roman"/>
          <w:szCs w:val="24"/>
        </w:rPr>
        <w:t xml:space="preserve">ο ζήτημα των </w:t>
      </w:r>
      <w:r>
        <w:rPr>
          <w:rFonts w:eastAsia="Times New Roman" w:cs="Times New Roman"/>
          <w:szCs w:val="24"/>
        </w:rPr>
        <w:t>τ</w:t>
      </w:r>
      <w:r w:rsidRPr="0047367A">
        <w:rPr>
          <w:rFonts w:eastAsia="Times New Roman" w:cs="Times New Roman"/>
          <w:szCs w:val="24"/>
        </w:rPr>
        <w:t>ραπεζών</w:t>
      </w:r>
      <w:r>
        <w:rPr>
          <w:rFonts w:eastAsia="Times New Roman" w:cs="Times New Roman"/>
          <w:szCs w:val="24"/>
        </w:rPr>
        <w:t>.</w:t>
      </w:r>
    </w:p>
    <w:p w14:paraId="2D05F3F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Όμως, </w:t>
      </w:r>
      <w:r w:rsidRPr="0047367A">
        <w:rPr>
          <w:rFonts w:eastAsia="Times New Roman" w:cs="Times New Roman"/>
          <w:szCs w:val="24"/>
        </w:rPr>
        <w:t>και με</w:t>
      </w:r>
      <w:r w:rsidRPr="0047367A">
        <w:rPr>
          <w:rFonts w:eastAsia="Times New Roman" w:cs="Times New Roman"/>
          <w:szCs w:val="24"/>
        </w:rPr>
        <w:t xml:space="preserve"> το δεύτερο σκέλος</w:t>
      </w:r>
      <w:r>
        <w:rPr>
          <w:rFonts w:eastAsia="Times New Roman" w:cs="Times New Roman"/>
          <w:szCs w:val="24"/>
        </w:rPr>
        <w:t>,</w:t>
      </w:r>
      <w:r w:rsidRPr="0047367A">
        <w:rPr>
          <w:rFonts w:eastAsia="Times New Roman" w:cs="Times New Roman"/>
          <w:szCs w:val="24"/>
        </w:rPr>
        <w:t xml:space="preserve"> το ελεγκτικό</w:t>
      </w:r>
      <w:r>
        <w:rPr>
          <w:rFonts w:eastAsia="Times New Roman" w:cs="Times New Roman"/>
          <w:szCs w:val="24"/>
        </w:rPr>
        <w:t>,</w:t>
      </w:r>
      <w:r w:rsidRPr="0047367A">
        <w:rPr>
          <w:rFonts w:eastAsia="Times New Roman" w:cs="Times New Roman"/>
          <w:szCs w:val="24"/>
        </w:rPr>
        <w:t xml:space="preserve"> στοχεύσαμε </w:t>
      </w:r>
      <w:r>
        <w:rPr>
          <w:rFonts w:eastAsia="Times New Roman" w:cs="Times New Roman"/>
          <w:szCs w:val="24"/>
        </w:rPr>
        <w:t>ιδίως</w:t>
      </w:r>
      <w:r w:rsidRPr="0047367A">
        <w:rPr>
          <w:rFonts w:eastAsia="Times New Roman" w:cs="Times New Roman"/>
          <w:szCs w:val="24"/>
        </w:rPr>
        <w:t xml:space="preserve"> τις μεγάλες επιχειρήσεις και </w:t>
      </w:r>
      <w:r>
        <w:rPr>
          <w:rFonts w:eastAsia="Times New Roman" w:cs="Times New Roman"/>
          <w:szCs w:val="24"/>
        </w:rPr>
        <w:t>δη τις</w:t>
      </w:r>
      <w:r w:rsidRPr="0047367A">
        <w:rPr>
          <w:rFonts w:eastAsia="Times New Roman" w:cs="Times New Roman"/>
          <w:szCs w:val="24"/>
        </w:rPr>
        <w:t xml:space="preserve"> </w:t>
      </w:r>
      <w:r>
        <w:rPr>
          <w:rFonts w:eastAsia="Times New Roman" w:cs="Times New Roman"/>
          <w:szCs w:val="24"/>
        </w:rPr>
        <w:t>τ</w:t>
      </w:r>
      <w:r w:rsidRPr="0047367A">
        <w:rPr>
          <w:rFonts w:eastAsia="Times New Roman" w:cs="Times New Roman"/>
          <w:szCs w:val="24"/>
        </w:rPr>
        <w:t>ράπεζες</w:t>
      </w:r>
      <w:r>
        <w:rPr>
          <w:rFonts w:eastAsia="Times New Roman" w:cs="Times New Roman"/>
          <w:szCs w:val="24"/>
        </w:rPr>
        <w:t>. Ν</w:t>
      </w:r>
      <w:r w:rsidRPr="0047367A">
        <w:rPr>
          <w:rFonts w:eastAsia="Times New Roman" w:cs="Times New Roman"/>
          <w:szCs w:val="24"/>
        </w:rPr>
        <w:t xml:space="preserve">ομίζω ότι το πλέον χαρακτηριστικό παράδειγμα είναι ότι το </w:t>
      </w:r>
      <w:r>
        <w:rPr>
          <w:rFonts w:eastAsia="Times New Roman" w:cs="Times New Roman"/>
          <w:szCs w:val="24"/>
        </w:rPr>
        <w:t>μεγαλύτερο</w:t>
      </w:r>
      <w:r w:rsidRPr="0047367A">
        <w:rPr>
          <w:rFonts w:eastAsia="Times New Roman" w:cs="Times New Roman"/>
          <w:szCs w:val="24"/>
        </w:rPr>
        <w:t xml:space="preserve"> πρόστιμο που επιβλήθηκε ποτέ από την ύπαρξη</w:t>
      </w:r>
      <w:r>
        <w:rPr>
          <w:rFonts w:eastAsia="Times New Roman" w:cs="Times New Roman"/>
          <w:szCs w:val="24"/>
        </w:rPr>
        <w:t>, από τη</w:t>
      </w:r>
      <w:r w:rsidRPr="0047367A">
        <w:rPr>
          <w:rFonts w:eastAsia="Times New Roman" w:cs="Times New Roman"/>
          <w:szCs w:val="24"/>
        </w:rPr>
        <w:t xml:space="preserve"> γέννηση του </w:t>
      </w:r>
      <w:r>
        <w:rPr>
          <w:rFonts w:eastAsia="Times New Roman" w:cs="Times New Roman"/>
          <w:szCs w:val="24"/>
        </w:rPr>
        <w:t>Σ</w:t>
      </w:r>
      <w:r w:rsidRPr="0047367A">
        <w:rPr>
          <w:rFonts w:eastAsia="Times New Roman" w:cs="Times New Roman"/>
          <w:szCs w:val="24"/>
        </w:rPr>
        <w:t xml:space="preserve">ώματος </w:t>
      </w:r>
      <w:r>
        <w:rPr>
          <w:rFonts w:eastAsia="Times New Roman" w:cs="Times New Roman"/>
          <w:szCs w:val="24"/>
        </w:rPr>
        <w:t>Ε</w:t>
      </w:r>
      <w:r w:rsidRPr="0047367A">
        <w:rPr>
          <w:rFonts w:eastAsia="Times New Roman" w:cs="Times New Roman"/>
          <w:szCs w:val="24"/>
        </w:rPr>
        <w:t xml:space="preserve">πιθεώρησης </w:t>
      </w:r>
      <w:r>
        <w:rPr>
          <w:rFonts w:eastAsia="Times New Roman" w:cs="Times New Roman"/>
          <w:szCs w:val="24"/>
        </w:rPr>
        <w:t>Ε</w:t>
      </w:r>
      <w:r w:rsidRPr="0047367A">
        <w:rPr>
          <w:rFonts w:eastAsia="Times New Roman" w:cs="Times New Roman"/>
          <w:szCs w:val="24"/>
        </w:rPr>
        <w:t xml:space="preserve">ργασίας ήταν </w:t>
      </w:r>
      <w:r>
        <w:rPr>
          <w:rFonts w:eastAsia="Times New Roman" w:cs="Times New Roman"/>
          <w:szCs w:val="24"/>
        </w:rPr>
        <w:t xml:space="preserve">κατά τη </w:t>
      </w:r>
      <w:r w:rsidRPr="0047367A">
        <w:rPr>
          <w:rFonts w:eastAsia="Times New Roman" w:cs="Times New Roman"/>
          <w:szCs w:val="24"/>
        </w:rPr>
        <w:t xml:space="preserve">διάρκεια της δικής μας θητείας στην </w:t>
      </w:r>
      <w:r>
        <w:rPr>
          <w:rFonts w:eastAsia="Times New Roman" w:cs="Times New Roman"/>
          <w:szCs w:val="24"/>
        </w:rPr>
        <w:t>Τ</w:t>
      </w:r>
      <w:r w:rsidRPr="0047367A">
        <w:rPr>
          <w:rFonts w:eastAsia="Times New Roman" w:cs="Times New Roman"/>
          <w:szCs w:val="24"/>
        </w:rPr>
        <w:t>ράπεζα Πειραιώς</w:t>
      </w:r>
      <w:r>
        <w:rPr>
          <w:rFonts w:eastAsia="Times New Roman" w:cs="Times New Roman"/>
          <w:szCs w:val="24"/>
        </w:rPr>
        <w:t>,</w:t>
      </w:r>
      <w:r w:rsidRPr="0047367A">
        <w:rPr>
          <w:rFonts w:eastAsia="Times New Roman" w:cs="Times New Roman"/>
          <w:szCs w:val="24"/>
        </w:rPr>
        <w:t xml:space="preserve"> πρόστιμ</w:t>
      </w:r>
      <w:r>
        <w:rPr>
          <w:rFonts w:eastAsia="Times New Roman" w:cs="Times New Roman"/>
          <w:szCs w:val="24"/>
        </w:rPr>
        <w:t>ο</w:t>
      </w:r>
      <w:r w:rsidRPr="0047367A">
        <w:rPr>
          <w:rFonts w:eastAsia="Times New Roman" w:cs="Times New Roman"/>
          <w:szCs w:val="24"/>
        </w:rPr>
        <w:t xml:space="preserve"> συνολικού ύψους </w:t>
      </w:r>
      <w:r>
        <w:rPr>
          <w:rFonts w:eastAsia="Times New Roman" w:cs="Times New Roman"/>
          <w:szCs w:val="24"/>
        </w:rPr>
        <w:t xml:space="preserve">1.630.000 ευρώ </w:t>
      </w:r>
      <w:r w:rsidRPr="0047367A">
        <w:rPr>
          <w:rFonts w:eastAsia="Times New Roman" w:cs="Times New Roman"/>
          <w:szCs w:val="24"/>
        </w:rPr>
        <w:t xml:space="preserve">για </w:t>
      </w:r>
      <w:r>
        <w:rPr>
          <w:rFonts w:eastAsia="Times New Roman" w:cs="Times New Roman"/>
          <w:szCs w:val="24"/>
        </w:rPr>
        <w:t>εκατό</w:t>
      </w:r>
      <w:r w:rsidRPr="0047367A">
        <w:rPr>
          <w:rFonts w:eastAsia="Times New Roman" w:cs="Times New Roman"/>
          <w:szCs w:val="24"/>
        </w:rPr>
        <w:t xml:space="preserve"> περίπου εργαζόμενους που είχαν βρεθεί σε αδήλωτη υπερωριακή απασχόληση</w:t>
      </w:r>
      <w:r>
        <w:rPr>
          <w:rFonts w:eastAsia="Times New Roman" w:cs="Times New Roman"/>
          <w:szCs w:val="24"/>
        </w:rPr>
        <w:t>.</w:t>
      </w:r>
    </w:p>
    <w:p w14:paraId="2D05F3F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w:t>
      </w:r>
      <w:r w:rsidRPr="0047367A">
        <w:rPr>
          <w:rFonts w:eastAsia="Times New Roman" w:cs="Times New Roman"/>
          <w:szCs w:val="24"/>
        </w:rPr>
        <w:t xml:space="preserve">ώρα για τα συγκεκριμένα που με </w:t>
      </w:r>
      <w:r>
        <w:rPr>
          <w:rFonts w:eastAsia="Times New Roman" w:cs="Times New Roman"/>
          <w:szCs w:val="24"/>
        </w:rPr>
        <w:t>ρωτάτε, π</w:t>
      </w:r>
      <w:r w:rsidRPr="0047367A">
        <w:rPr>
          <w:rFonts w:eastAsia="Times New Roman" w:cs="Times New Roman"/>
          <w:szCs w:val="24"/>
        </w:rPr>
        <w:t>ρώτον</w:t>
      </w:r>
      <w:r>
        <w:rPr>
          <w:rFonts w:eastAsia="Times New Roman" w:cs="Times New Roman"/>
          <w:szCs w:val="24"/>
        </w:rPr>
        <w:t>,</w:t>
      </w:r>
      <w:r w:rsidRPr="0047367A">
        <w:rPr>
          <w:rFonts w:eastAsia="Times New Roman" w:cs="Times New Roman"/>
          <w:szCs w:val="24"/>
        </w:rPr>
        <w:t xml:space="preserve"> σε ό</w:t>
      </w:r>
      <w:r>
        <w:rPr>
          <w:rFonts w:eastAsia="Times New Roman" w:cs="Times New Roman"/>
          <w:szCs w:val="24"/>
        </w:rPr>
        <w:t>,</w:t>
      </w:r>
      <w:r w:rsidRPr="0047367A">
        <w:rPr>
          <w:rFonts w:eastAsia="Times New Roman" w:cs="Times New Roman"/>
          <w:szCs w:val="24"/>
        </w:rPr>
        <w:t>τι αφο</w:t>
      </w:r>
      <w:r w:rsidRPr="0047367A">
        <w:rPr>
          <w:rFonts w:eastAsia="Times New Roman" w:cs="Times New Roman"/>
          <w:szCs w:val="24"/>
        </w:rPr>
        <w:t>ρά την παρεμπό</w:t>
      </w:r>
      <w:r>
        <w:rPr>
          <w:rFonts w:eastAsia="Times New Roman" w:cs="Times New Roman"/>
          <w:szCs w:val="24"/>
        </w:rPr>
        <w:t>διση της συνδικαλιστικής δράσης, π</w:t>
      </w:r>
      <w:r w:rsidRPr="0047367A">
        <w:rPr>
          <w:rFonts w:eastAsia="Times New Roman" w:cs="Times New Roman"/>
          <w:szCs w:val="24"/>
        </w:rPr>
        <w:t xml:space="preserve">ράγματι από την πλευρά </w:t>
      </w:r>
      <w:r>
        <w:rPr>
          <w:rFonts w:eastAsia="Times New Roman" w:cs="Times New Roman"/>
          <w:szCs w:val="24"/>
        </w:rPr>
        <w:t>μας,</w:t>
      </w:r>
      <w:r w:rsidRPr="0047367A">
        <w:rPr>
          <w:rFonts w:eastAsia="Times New Roman" w:cs="Times New Roman"/>
          <w:szCs w:val="24"/>
        </w:rPr>
        <w:t xml:space="preserve"> από το </w:t>
      </w:r>
      <w:r>
        <w:rPr>
          <w:rFonts w:eastAsia="Times New Roman" w:cs="Times New Roman"/>
          <w:szCs w:val="24"/>
        </w:rPr>
        <w:t>Σ</w:t>
      </w:r>
      <w:r w:rsidRPr="0047367A">
        <w:rPr>
          <w:rFonts w:eastAsia="Times New Roman" w:cs="Times New Roman"/>
          <w:szCs w:val="24"/>
        </w:rPr>
        <w:t xml:space="preserve">ώμα </w:t>
      </w:r>
      <w:r>
        <w:rPr>
          <w:rFonts w:eastAsia="Times New Roman" w:cs="Times New Roman"/>
          <w:szCs w:val="24"/>
        </w:rPr>
        <w:t>Ε</w:t>
      </w:r>
      <w:r w:rsidRPr="0047367A">
        <w:rPr>
          <w:rFonts w:eastAsia="Times New Roman" w:cs="Times New Roman"/>
          <w:szCs w:val="24"/>
        </w:rPr>
        <w:t xml:space="preserve">πιθεώρησης </w:t>
      </w:r>
      <w:r>
        <w:rPr>
          <w:rFonts w:eastAsia="Times New Roman" w:cs="Times New Roman"/>
          <w:szCs w:val="24"/>
        </w:rPr>
        <w:t>Ε</w:t>
      </w:r>
      <w:r w:rsidRPr="0047367A">
        <w:rPr>
          <w:rFonts w:eastAsia="Times New Roman" w:cs="Times New Roman"/>
          <w:szCs w:val="24"/>
        </w:rPr>
        <w:t xml:space="preserve">ργασίας </w:t>
      </w:r>
      <w:r>
        <w:rPr>
          <w:rFonts w:eastAsia="Times New Roman" w:cs="Times New Roman"/>
          <w:szCs w:val="24"/>
        </w:rPr>
        <w:t>-</w:t>
      </w:r>
      <w:r w:rsidRPr="0047367A">
        <w:rPr>
          <w:rFonts w:eastAsia="Times New Roman" w:cs="Times New Roman"/>
          <w:szCs w:val="24"/>
        </w:rPr>
        <w:t>δείχνω πίσω μου</w:t>
      </w:r>
      <w:r>
        <w:rPr>
          <w:rFonts w:eastAsia="Times New Roman" w:cs="Times New Roman"/>
          <w:szCs w:val="24"/>
        </w:rPr>
        <w:t>,</w:t>
      </w:r>
      <w:r w:rsidRPr="0047367A">
        <w:rPr>
          <w:rFonts w:eastAsia="Times New Roman" w:cs="Times New Roman"/>
          <w:szCs w:val="24"/>
        </w:rPr>
        <w:t xml:space="preserve"> γιατί είναι και ο </w:t>
      </w:r>
      <w:r>
        <w:rPr>
          <w:rFonts w:eastAsia="Times New Roman" w:cs="Times New Roman"/>
          <w:szCs w:val="24"/>
        </w:rPr>
        <w:t>Ε</w:t>
      </w:r>
      <w:r w:rsidRPr="0047367A">
        <w:rPr>
          <w:rFonts w:eastAsia="Times New Roman" w:cs="Times New Roman"/>
          <w:szCs w:val="24"/>
        </w:rPr>
        <w:t xml:space="preserve">ιδικός </w:t>
      </w:r>
      <w:r>
        <w:rPr>
          <w:rFonts w:eastAsia="Times New Roman" w:cs="Times New Roman"/>
          <w:szCs w:val="24"/>
        </w:rPr>
        <w:t>Γ</w:t>
      </w:r>
      <w:r w:rsidRPr="0047367A">
        <w:rPr>
          <w:rFonts w:eastAsia="Times New Roman" w:cs="Times New Roman"/>
          <w:szCs w:val="24"/>
        </w:rPr>
        <w:t xml:space="preserve">ραμματέας του </w:t>
      </w:r>
      <w:r>
        <w:rPr>
          <w:rFonts w:eastAsia="Times New Roman" w:cs="Times New Roman"/>
          <w:szCs w:val="24"/>
        </w:rPr>
        <w:t xml:space="preserve">ΣΕΠΕ </w:t>
      </w:r>
      <w:r w:rsidRPr="0047367A">
        <w:rPr>
          <w:rFonts w:eastAsia="Times New Roman" w:cs="Times New Roman"/>
          <w:szCs w:val="24"/>
        </w:rPr>
        <w:t xml:space="preserve">μαζί </w:t>
      </w:r>
      <w:r>
        <w:rPr>
          <w:rFonts w:eastAsia="Times New Roman" w:cs="Times New Roman"/>
          <w:szCs w:val="24"/>
        </w:rPr>
        <w:t xml:space="preserve">μου- </w:t>
      </w:r>
      <w:r w:rsidRPr="0047367A">
        <w:rPr>
          <w:rFonts w:eastAsia="Times New Roman" w:cs="Times New Roman"/>
          <w:szCs w:val="24"/>
        </w:rPr>
        <w:t>λάβαμε γνώση αυτού του περιστατικού την 25η Ιανουαρίου</w:t>
      </w:r>
      <w:r>
        <w:rPr>
          <w:rFonts w:eastAsia="Times New Roman" w:cs="Times New Roman"/>
          <w:szCs w:val="24"/>
        </w:rPr>
        <w:t>. Τ</w:t>
      </w:r>
      <w:r w:rsidRPr="0047367A">
        <w:rPr>
          <w:rFonts w:eastAsia="Times New Roman" w:cs="Times New Roman"/>
          <w:szCs w:val="24"/>
        </w:rPr>
        <w:t>ο σωματείο δηλαδ</w:t>
      </w:r>
      <w:r w:rsidRPr="0047367A">
        <w:rPr>
          <w:rFonts w:eastAsia="Times New Roman" w:cs="Times New Roman"/>
          <w:szCs w:val="24"/>
        </w:rPr>
        <w:t xml:space="preserve">ή ειδοποίησε το </w:t>
      </w:r>
      <w:r>
        <w:rPr>
          <w:rFonts w:eastAsia="Times New Roman" w:cs="Times New Roman"/>
          <w:szCs w:val="24"/>
        </w:rPr>
        <w:t>ΣΕΠΕ</w:t>
      </w:r>
      <w:r w:rsidRPr="0047367A">
        <w:rPr>
          <w:rFonts w:eastAsia="Times New Roman" w:cs="Times New Roman"/>
          <w:szCs w:val="24"/>
        </w:rPr>
        <w:t xml:space="preserve"> ότι πάει να κάνει παρέμβαση συνδικαλιστική στην </w:t>
      </w:r>
      <w:r>
        <w:rPr>
          <w:rFonts w:eastAsia="Times New Roman" w:cs="Times New Roman"/>
          <w:szCs w:val="24"/>
        </w:rPr>
        <w:t>τ</w:t>
      </w:r>
      <w:r w:rsidRPr="0047367A">
        <w:rPr>
          <w:rFonts w:eastAsia="Times New Roman" w:cs="Times New Roman"/>
          <w:szCs w:val="24"/>
        </w:rPr>
        <w:t xml:space="preserve">ράπεζα </w:t>
      </w:r>
      <w:r w:rsidRPr="0047367A">
        <w:rPr>
          <w:rFonts w:eastAsia="Times New Roman" w:cs="Times New Roman"/>
          <w:szCs w:val="24"/>
        </w:rPr>
        <w:t>και παρεμποδίζεται</w:t>
      </w:r>
      <w:r>
        <w:rPr>
          <w:rFonts w:eastAsia="Times New Roman" w:cs="Times New Roman"/>
          <w:szCs w:val="24"/>
        </w:rPr>
        <w:t>. Τ</w:t>
      </w:r>
      <w:r w:rsidRPr="0047367A">
        <w:rPr>
          <w:rFonts w:eastAsia="Times New Roman" w:cs="Times New Roman"/>
          <w:szCs w:val="24"/>
        </w:rPr>
        <w:t xml:space="preserve">ο </w:t>
      </w:r>
      <w:r>
        <w:rPr>
          <w:rFonts w:eastAsia="Times New Roman" w:cs="Times New Roman"/>
          <w:szCs w:val="24"/>
        </w:rPr>
        <w:t xml:space="preserve">ΣΕΠΕ </w:t>
      </w:r>
      <w:r w:rsidRPr="0047367A">
        <w:rPr>
          <w:rFonts w:eastAsia="Times New Roman" w:cs="Times New Roman"/>
          <w:szCs w:val="24"/>
        </w:rPr>
        <w:t>κινητοποιήθηκε αμέσως να πάει στο</w:t>
      </w:r>
      <w:r>
        <w:rPr>
          <w:rFonts w:eastAsia="Times New Roman" w:cs="Times New Roman"/>
          <w:szCs w:val="24"/>
        </w:rPr>
        <w:t>ν</w:t>
      </w:r>
      <w:r w:rsidRPr="0047367A">
        <w:rPr>
          <w:rFonts w:eastAsia="Times New Roman" w:cs="Times New Roman"/>
          <w:szCs w:val="24"/>
        </w:rPr>
        <w:t xml:space="preserve"> χώρο</w:t>
      </w:r>
      <w:r>
        <w:rPr>
          <w:rFonts w:eastAsia="Times New Roman" w:cs="Times New Roman"/>
          <w:szCs w:val="24"/>
        </w:rPr>
        <w:t>. Π</w:t>
      </w:r>
      <w:r w:rsidRPr="0047367A">
        <w:rPr>
          <w:rFonts w:eastAsia="Times New Roman" w:cs="Times New Roman"/>
          <w:szCs w:val="24"/>
        </w:rPr>
        <w:t>ριν προλάβ</w:t>
      </w:r>
      <w:r>
        <w:rPr>
          <w:rFonts w:eastAsia="Times New Roman" w:cs="Times New Roman"/>
          <w:szCs w:val="24"/>
        </w:rPr>
        <w:t xml:space="preserve">ει </w:t>
      </w:r>
      <w:r w:rsidRPr="0047367A">
        <w:rPr>
          <w:rFonts w:eastAsia="Times New Roman" w:cs="Times New Roman"/>
          <w:szCs w:val="24"/>
        </w:rPr>
        <w:t>να φ</w:t>
      </w:r>
      <w:r>
        <w:rPr>
          <w:rFonts w:eastAsia="Times New Roman" w:cs="Times New Roman"/>
          <w:szCs w:val="24"/>
        </w:rPr>
        <w:t>θ</w:t>
      </w:r>
      <w:r w:rsidRPr="0047367A">
        <w:rPr>
          <w:rFonts w:eastAsia="Times New Roman" w:cs="Times New Roman"/>
          <w:szCs w:val="24"/>
        </w:rPr>
        <w:t xml:space="preserve">άσει το </w:t>
      </w:r>
      <w:r>
        <w:rPr>
          <w:rFonts w:eastAsia="Times New Roman" w:cs="Times New Roman"/>
          <w:szCs w:val="24"/>
        </w:rPr>
        <w:t>ΣΕΠΕ, ο</w:t>
      </w:r>
      <w:r w:rsidRPr="0047367A">
        <w:rPr>
          <w:rFonts w:eastAsia="Times New Roman" w:cs="Times New Roman"/>
          <w:szCs w:val="24"/>
        </w:rPr>
        <w:t xml:space="preserve">ι συνδικαλιστές </w:t>
      </w:r>
      <w:r>
        <w:rPr>
          <w:rFonts w:eastAsia="Times New Roman" w:cs="Times New Roman"/>
          <w:szCs w:val="24"/>
        </w:rPr>
        <w:t xml:space="preserve">είχαν μπει ήδη </w:t>
      </w:r>
      <w:r w:rsidRPr="0047367A">
        <w:rPr>
          <w:rFonts w:eastAsia="Times New Roman" w:cs="Times New Roman"/>
          <w:szCs w:val="24"/>
        </w:rPr>
        <w:lastRenderedPageBreak/>
        <w:t>στο</w:t>
      </w:r>
      <w:r>
        <w:rPr>
          <w:rFonts w:eastAsia="Times New Roman" w:cs="Times New Roman"/>
          <w:szCs w:val="24"/>
        </w:rPr>
        <w:t>ν</w:t>
      </w:r>
      <w:r w:rsidRPr="0047367A">
        <w:rPr>
          <w:rFonts w:eastAsia="Times New Roman" w:cs="Times New Roman"/>
          <w:szCs w:val="24"/>
        </w:rPr>
        <w:t xml:space="preserve"> χώρο εργασίας και</w:t>
      </w:r>
      <w:r>
        <w:rPr>
          <w:rFonts w:eastAsia="Times New Roman" w:cs="Times New Roman"/>
          <w:szCs w:val="24"/>
        </w:rPr>
        <w:t>,</w:t>
      </w:r>
      <w:r w:rsidRPr="0047367A">
        <w:rPr>
          <w:rFonts w:eastAsia="Times New Roman" w:cs="Times New Roman"/>
          <w:szCs w:val="24"/>
        </w:rPr>
        <w:t xml:space="preserve"> απ</w:t>
      </w:r>
      <w:r>
        <w:rPr>
          <w:rFonts w:eastAsia="Times New Roman" w:cs="Times New Roman"/>
          <w:szCs w:val="24"/>
        </w:rPr>
        <w:t>’</w:t>
      </w:r>
      <w:r w:rsidRPr="0047367A">
        <w:rPr>
          <w:rFonts w:eastAsia="Times New Roman" w:cs="Times New Roman"/>
          <w:szCs w:val="24"/>
        </w:rPr>
        <w:t xml:space="preserve"> όσο γνωρίζω</w:t>
      </w:r>
      <w:r>
        <w:rPr>
          <w:rFonts w:eastAsia="Times New Roman" w:cs="Times New Roman"/>
          <w:szCs w:val="24"/>
        </w:rPr>
        <w:t>,</w:t>
      </w:r>
      <w:r w:rsidRPr="0047367A">
        <w:rPr>
          <w:rFonts w:eastAsia="Times New Roman" w:cs="Times New Roman"/>
          <w:szCs w:val="24"/>
        </w:rPr>
        <w:t xml:space="preserve"> προχ</w:t>
      </w:r>
      <w:r w:rsidRPr="0047367A">
        <w:rPr>
          <w:rFonts w:eastAsia="Times New Roman" w:cs="Times New Roman"/>
          <w:szCs w:val="24"/>
        </w:rPr>
        <w:t>ώρησαν κανονικά στη συνδικαλιστική του</w:t>
      </w:r>
      <w:r>
        <w:rPr>
          <w:rFonts w:eastAsia="Times New Roman" w:cs="Times New Roman"/>
          <w:szCs w:val="24"/>
        </w:rPr>
        <w:t>ς</w:t>
      </w:r>
      <w:r w:rsidRPr="0047367A">
        <w:rPr>
          <w:rFonts w:eastAsia="Times New Roman" w:cs="Times New Roman"/>
          <w:szCs w:val="24"/>
        </w:rPr>
        <w:t xml:space="preserve"> δράση</w:t>
      </w:r>
      <w:r>
        <w:rPr>
          <w:rFonts w:eastAsia="Times New Roman" w:cs="Times New Roman"/>
          <w:szCs w:val="24"/>
        </w:rPr>
        <w:t>.</w:t>
      </w:r>
      <w:r w:rsidRPr="0047367A">
        <w:rPr>
          <w:rFonts w:eastAsia="Times New Roman" w:cs="Times New Roman"/>
          <w:szCs w:val="24"/>
        </w:rPr>
        <w:t xml:space="preserve"> Άρα</w:t>
      </w:r>
      <w:r>
        <w:rPr>
          <w:rFonts w:eastAsia="Times New Roman" w:cs="Times New Roman"/>
          <w:szCs w:val="24"/>
        </w:rPr>
        <w:t>,</w:t>
      </w:r>
      <w:r w:rsidRPr="0047367A">
        <w:rPr>
          <w:rFonts w:eastAsia="Times New Roman" w:cs="Times New Roman"/>
          <w:szCs w:val="24"/>
        </w:rPr>
        <w:t xml:space="preserve"> το περιστατικό έληξε</w:t>
      </w:r>
      <w:r>
        <w:rPr>
          <w:rFonts w:eastAsia="Times New Roman" w:cs="Times New Roman"/>
          <w:szCs w:val="24"/>
        </w:rPr>
        <w:t>.</w:t>
      </w:r>
    </w:p>
    <w:p w14:paraId="2D05F3F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w:t>
      </w:r>
      <w:r w:rsidRPr="0047367A">
        <w:rPr>
          <w:rFonts w:eastAsia="Times New Roman" w:cs="Times New Roman"/>
          <w:szCs w:val="24"/>
        </w:rPr>
        <w:t xml:space="preserve">υτό νομίζω ότι είναι ένα καλό δείγμα συνεργασίας του σωματείου με το </w:t>
      </w:r>
      <w:r>
        <w:rPr>
          <w:rFonts w:eastAsia="Times New Roman" w:cs="Times New Roman"/>
          <w:szCs w:val="24"/>
        </w:rPr>
        <w:t>Σ</w:t>
      </w:r>
      <w:r w:rsidRPr="0047367A">
        <w:rPr>
          <w:rFonts w:eastAsia="Times New Roman" w:cs="Times New Roman"/>
          <w:szCs w:val="24"/>
        </w:rPr>
        <w:t xml:space="preserve">ώμα </w:t>
      </w:r>
      <w:r>
        <w:rPr>
          <w:rFonts w:eastAsia="Times New Roman" w:cs="Times New Roman"/>
          <w:szCs w:val="24"/>
        </w:rPr>
        <w:t>Ε</w:t>
      </w:r>
      <w:r w:rsidRPr="0047367A">
        <w:rPr>
          <w:rFonts w:eastAsia="Times New Roman" w:cs="Times New Roman"/>
          <w:szCs w:val="24"/>
        </w:rPr>
        <w:t xml:space="preserve">πιθεώρησης </w:t>
      </w:r>
      <w:r>
        <w:rPr>
          <w:rFonts w:eastAsia="Times New Roman" w:cs="Times New Roman"/>
          <w:szCs w:val="24"/>
        </w:rPr>
        <w:t>Ε</w:t>
      </w:r>
      <w:r w:rsidRPr="0047367A">
        <w:rPr>
          <w:rFonts w:eastAsia="Times New Roman" w:cs="Times New Roman"/>
          <w:szCs w:val="24"/>
        </w:rPr>
        <w:t>ργασίας</w:t>
      </w:r>
      <w:r>
        <w:rPr>
          <w:rFonts w:eastAsia="Times New Roman" w:cs="Times New Roman"/>
          <w:szCs w:val="24"/>
        </w:rPr>
        <w:t>. Έ</w:t>
      </w:r>
      <w:r w:rsidRPr="0047367A">
        <w:rPr>
          <w:rFonts w:eastAsia="Times New Roman" w:cs="Times New Roman"/>
          <w:szCs w:val="24"/>
        </w:rPr>
        <w:t xml:space="preserve">χουμε πει πολλές φορές ότι το </w:t>
      </w:r>
      <w:r>
        <w:rPr>
          <w:rFonts w:eastAsia="Times New Roman" w:cs="Times New Roman"/>
          <w:szCs w:val="24"/>
        </w:rPr>
        <w:t>ΣΕΠΕ</w:t>
      </w:r>
      <w:r w:rsidRPr="0047367A">
        <w:rPr>
          <w:rFonts w:eastAsia="Times New Roman" w:cs="Times New Roman"/>
          <w:szCs w:val="24"/>
        </w:rPr>
        <w:t xml:space="preserve"> από μόνο του</w:t>
      </w:r>
      <w:r>
        <w:rPr>
          <w:rFonts w:eastAsia="Times New Roman" w:cs="Times New Roman"/>
          <w:szCs w:val="24"/>
        </w:rPr>
        <w:t>,</w:t>
      </w:r>
      <w:r w:rsidRPr="0047367A">
        <w:rPr>
          <w:rFonts w:eastAsia="Times New Roman" w:cs="Times New Roman"/>
          <w:szCs w:val="24"/>
        </w:rPr>
        <w:t xml:space="preserve"> αν δεν έχει απευθείας ενημέρωση από τα συνδικάτα και απευθείας επικοινωνία με τα σωματεία</w:t>
      </w:r>
      <w:r>
        <w:rPr>
          <w:rFonts w:eastAsia="Times New Roman" w:cs="Times New Roman"/>
          <w:szCs w:val="24"/>
        </w:rPr>
        <w:t>,</w:t>
      </w:r>
      <w:r w:rsidRPr="0047367A">
        <w:rPr>
          <w:rFonts w:eastAsia="Times New Roman" w:cs="Times New Roman"/>
          <w:szCs w:val="24"/>
        </w:rPr>
        <w:t xml:space="preserve"> δεν μπορεί να έχει αποτέλεσμα</w:t>
      </w:r>
      <w:r>
        <w:rPr>
          <w:rFonts w:eastAsia="Times New Roman" w:cs="Times New Roman"/>
          <w:szCs w:val="24"/>
        </w:rPr>
        <w:t>. Ν</w:t>
      </w:r>
      <w:r w:rsidRPr="0047367A">
        <w:rPr>
          <w:rFonts w:eastAsia="Times New Roman" w:cs="Times New Roman"/>
          <w:szCs w:val="24"/>
        </w:rPr>
        <w:t>ομίζω ότι αυτό δείχνει τα καλά αποτελέσματα που μπορεί να έχει</w:t>
      </w:r>
      <w:r>
        <w:rPr>
          <w:rFonts w:eastAsia="Times New Roman" w:cs="Times New Roman"/>
          <w:szCs w:val="24"/>
        </w:rPr>
        <w:t>. Τ</w:t>
      </w:r>
      <w:r w:rsidRPr="0047367A">
        <w:rPr>
          <w:rFonts w:eastAsia="Times New Roman" w:cs="Times New Roman"/>
          <w:szCs w:val="24"/>
        </w:rPr>
        <w:t>ο γεγονός ότι έληξε το πρόβλημα πριν δράσ</w:t>
      </w:r>
      <w:r>
        <w:rPr>
          <w:rFonts w:eastAsia="Times New Roman" w:cs="Times New Roman"/>
          <w:szCs w:val="24"/>
        </w:rPr>
        <w:t>ει το ΣΕΠΕ</w:t>
      </w:r>
      <w:r w:rsidRPr="0047367A">
        <w:rPr>
          <w:rFonts w:eastAsia="Times New Roman" w:cs="Times New Roman"/>
          <w:szCs w:val="24"/>
        </w:rPr>
        <w:t xml:space="preserve"> </w:t>
      </w:r>
      <w:r>
        <w:rPr>
          <w:rFonts w:eastAsia="Times New Roman" w:cs="Times New Roman"/>
          <w:szCs w:val="24"/>
        </w:rPr>
        <w:t>δ</w:t>
      </w:r>
      <w:r w:rsidRPr="0047367A">
        <w:rPr>
          <w:rFonts w:eastAsia="Times New Roman" w:cs="Times New Roman"/>
          <w:szCs w:val="24"/>
        </w:rPr>
        <w:t>εν σημαίνει κά</w:t>
      </w:r>
      <w:r w:rsidRPr="0047367A">
        <w:rPr>
          <w:rFonts w:eastAsia="Times New Roman" w:cs="Times New Roman"/>
          <w:szCs w:val="24"/>
        </w:rPr>
        <w:t>τι</w:t>
      </w:r>
      <w:r>
        <w:rPr>
          <w:rFonts w:eastAsia="Times New Roman" w:cs="Times New Roman"/>
          <w:szCs w:val="24"/>
        </w:rPr>
        <w:t>. Δ</w:t>
      </w:r>
      <w:r w:rsidRPr="0047367A">
        <w:rPr>
          <w:rFonts w:eastAsia="Times New Roman" w:cs="Times New Roman"/>
          <w:szCs w:val="24"/>
        </w:rPr>
        <w:t>είχνει ότι έχει σημασία να μπορ</w:t>
      </w:r>
      <w:r>
        <w:rPr>
          <w:rFonts w:eastAsia="Times New Roman" w:cs="Times New Roman"/>
          <w:szCs w:val="24"/>
        </w:rPr>
        <w:t xml:space="preserve">εί </w:t>
      </w:r>
      <w:r w:rsidRPr="0047367A">
        <w:rPr>
          <w:rFonts w:eastAsia="Times New Roman" w:cs="Times New Roman"/>
          <w:szCs w:val="24"/>
        </w:rPr>
        <w:t xml:space="preserve">να επικοινωνεί το </w:t>
      </w:r>
      <w:r>
        <w:rPr>
          <w:rFonts w:eastAsia="Times New Roman" w:cs="Times New Roman"/>
          <w:szCs w:val="24"/>
        </w:rPr>
        <w:t>Σ</w:t>
      </w:r>
      <w:r w:rsidRPr="0047367A">
        <w:rPr>
          <w:rFonts w:eastAsia="Times New Roman" w:cs="Times New Roman"/>
          <w:szCs w:val="24"/>
        </w:rPr>
        <w:t xml:space="preserve">ώμα </w:t>
      </w:r>
      <w:r>
        <w:rPr>
          <w:rFonts w:eastAsia="Times New Roman" w:cs="Times New Roman"/>
          <w:szCs w:val="24"/>
        </w:rPr>
        <w:t>Ε</w:t>
      </w:r>
      <w:r w:rsidRPr="0047367A">
        <w:rPr>
          <w:rFonts w:eastAsia="Times New Roman" w:cs="Times New Roman"/>
          <w:szCs w:val="24"/>
        </w:rPr>
        <w:t xml:space="preserve">πιθεώρησης </w:t>
      </w:r>
      <w:r>
        <w:rPr>
          <w:rFonts w:eastAsia="Times New Roman" w:cs="Times New Roman"/>
          <w:szCs w:val="24"/>
        </w:rPr>
        <w:t>Ε</w:t>
      </w:r>
      <w:r w:rsidRPr="0047367A">
        <w:rPr>
          <w:rFonts w:eastAsia="Times New Roman" w:cs="Times New Roman"/>
          <w:szCs w:val="24"/>
        </w:rPr>
        <w:t>ργασίας με το σωματείο</w:t>
      </w:r>
      <w:r>
        <w:rPr>
          <w:rFonts w:eastAsia="Times New Roman" w:cs="Times New Roman"/>
          <w:szCs w:val="24"/>
        </w:rPr>
        <w:t>.</w:t>
      </w:r>
    </w:p>
    <w:p w14:paraId="2D05F3F8" w14:textId="77777777" w:rsidR="00237587" w:rsidRDefault="00AE0D0F">
      <w:pPr>
        <w:spacing w:after="0" w:line="600" w:lineRule="auto"/>
        <w:ind w:firstLine="720"/>
        <w:jc w:val="both"/>
        <w:rPr>
          <w:rFonts w:eastAsia="Times New Roman" w:cs="Times New Roman"/>
          <w:szCs w:val="24"/>
        </w:rPr>
      </w:pPr>
      <w:r w:rsidRPr="0047367A">
        <w:rPr>
          <w:rFonts w:eastAsia="Times New Roman" w:cs="Times New Roman"/>
          <w:szCs w:val="24"/>
        </w:rPr>
        <w:t xml:space="preserve">Κλείνω και στη δευτερολογία μου </w:t>
      </w:r>
      <w:r>
        <w:rPr>
          <w:rFonts w:eastAsia="Times New Roman" w:cs="Times New Roman"/>
          <w:szCs w:val="24"/>
        </w:rPr>
        <w:t>θ</w:t>
      </w:r>
      <w:r w:rsidRPr="0047367A">
        <w:rPr>
          <w:rFonts w:eastAsia="Times New Roman" w:cs="Times New Roman"/>
          <w:szCs w:val="24"/>
        </w:rPr>
        <w:t>α πω δύο πράγματα ακόμη αναφορικά με το ζήτημα της φημολογούμενης απόσχισης του κλάδου των κόκκινων δανείων</w:t>
      </w:r>
      <w:r>
        <w:rPr>
          <w:rFonts w:eastAsia="Times New Roman" w:cs="Times New Roman"/>
          <w:szCs w:val="24"/>
        </w:rPr>
        <w:t>.</w:t>
      </w:r>
    </w:p>
    <w:p w14:paraId="2D05F3F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Πράγματι, </w:t>
      </w:r>
      <w:r w:rsidRPr="0047367A">
        <w:rPr>
          <w:rFonts w:eastAsia="Times New Roman" w:cs="Times New Roman"/>
          <w:szCs w:val="24"/>
        </w:rPr>
        <w:t>το σω</w:t>
      </w:r>
      <w:r w:rsidRPr="0047367A">
        <w:rPr>
          <w:rFonts w:eastAsia="Times New Roman" w:cs="Times New Roman"/>
          <w:szCs w:val="24"/>
        </w:rPr>
        <w:t>ματείο μ</w:t>
      </w:r>
      <w:r>
        <w:rPr>
          <w:rFonts w:eastAsia="Times New Roman" w:cs="Times New Roman"/>
          <w:szCs w:val="24"/>
        </w:rPr>
        <w:t>ά</w:t>
      </w:r>
      <w:r w:rsidRPr="0047367A">
        <w:rPr>
          <w:rFonts w:eastAsia="Times New Roman" w:cs="Times New Roman"/>
          <w:szCs w:val="24"/>
        </w:rPr>
        <w:t>ς είπε ότι υπάρχει η διασπορά αυτής της πληροφορίας</w:t>
      </w:r>
      <w:r>
        <w:rPr>
          <w:rFonts w:eastAsia="Times New Roman" w:cs="Times New Roman"/>
          <w:szCs w:val="24"/>
        </w:rPr>
        <w:t>. Μ</w:t>
      </w:r>
      <w:r w:rsidRPr="0047367A">
        <w:rPr>
          <w:rFonts w:eastAsia="Times New Roman" w:cs="Times New Roman"/>
          <w:szCs w:val="24"/>
        </w:rPr>
        <w:t xml:space="preserve">ε την παρέμβαση του </w:t>
      </w:r>
      <w:r>
        <w:rPr>
          <w:rFonts w:eastAsia="Times New Roman" w:cs="Times New Roman"/>
          <w:szCs w:val="24"/>
        </w:rPr>
        <w:t>Γ</w:t>
      </w:r>
      <w:r w:rsidRPr="0047367A">
        <w:rPr>
          <w:rFonts w:eastAsia="Times New Roman" w:cs="Times New Roman"/>
          <w:szCs w:val="24"/>
        </w:rPr>
        <w:t xml:space="preserve">ενικού </w:t>
      </w:r>
      <w:r>
        <w:rPr>
          <w:rFonts w:eastAsia="Times New Roman" w:cs="Times New Roman"/>
          <w:szCs w:val="24"/>
        </w:rPr>
        <w:t>Γ</w:t>
      </w:r>
      <w:r w:rsidRPr="0047367A">
        <w:rPr>
          <w:rFonts w:eastAsia="Times New Roman" w:cs="Times New Roman"/>
          <w:szCs w:val="24"/>
        </w:rPr>
        <w:t xml:space="preserve">ραμματέα του </w:t>
      </w:r>
      <w:r>
        <w:rPr>
          <w:rFonts w:eastAsia="Times New Roman" w:cs="Times New Roman"/>
          <w:szCs w:val="24"/>
        </w:rPr>
        <w:t>Υ</w:t>
      </w:r>
      <w:r w:rsidRPr="0047367A">
        <w:rPr>
          <w:rFonts w:eastAsia="Times New Roman" w:cs="Times New Roman"/>
          <w:szCs w:val="24"/>
        </w:rPr>
        <w:t>πουργείου ζητήσαμε τριμερή συνάντηση</w:t>
      </w:r>
      <w:r>
        <w:rPr>
          <w:rFonts w:eastAsia="Times New Roman" w:cs="Times New Roman"/>
          <w:szCs w:val="24"/>
        </w:rPr>
        <w:t>,</w:t>
      </w:r>
      <w:r w:rsidRPr="0047367A">
        <w:rPr>
          <w:rFonts w:eastAsia="Times New Roman" w:cs="Times New Roman"/>
          <w:szCs w:val="24"/>
        </w:rPr>
        <w:t xml:space="preserve"> γιατί απ</w:t>
      </w:r>
      <w:r>
        <w:rPr>
          <w:rFonts w:eastAsia="Times New Roman" w:cs="Times New Roman"/>
          <w:szCs w:val="24"/>
        </w:rPr>
        <w:t>’</w:t>
      </w:r>
      <w:r w:rsidRPr="0047367A">
        <w:rPr>
          <w:rFonts w:eastAsia="Times New Roman" w:cs="Times New Roman"/>
          <w:szCs w:val="24"/>
        </w:rPr>
        <w:t xml:space="preserve"> ό</w:t>
      </w:r>
      <w:r>
        <w:rPr>
          <w:rFonts w:eastAsia="Times New Roman" w:cs="Times New Roman"/>
          <w:szCs w:val="24"/>
        </w:rPr>
        <w:t>,</w:t>
      </w:r>
      <w:r w:rsidRPr="0047367A">
        <w:rPr>
          <w:rFonts w:eastAsia="Times New Roman" w:cs="Times New Roman"/>
          <w:szCs w:val="24"/>
        </w:rPr>
        <w:t>τι μας είπαν οι εργαζόμενοι</w:t>
      </w:r>
      <w:r>
        <w:rPr>
          <w:rFonts w:eastAsia="Times New Roman" w:cs="Times New Roman"/>
          <w:szCs w:val="24"/>
        </w:rPr>
        <w:t>, η</w:t>
      </w:r>
      <w:r w:rsidRPr="0047367A">
        <w:rPr>
          <w:rFonts w:eastAsia="Times New Roman" w:cs="Times New Roman"/>
          <w:szCs w:val="24"/>
        </w:rPr>
        <w:t xml:space="preserve"> εργοδότρια εταιρεία δεν συναντούσε τους εργαζόμενους για να τους ενημ</w:t>
      </w:r>
      <w:r w:rsidRPr="0047367A">
        <w:rPr>
          <w:rFonts w:eastAsia="Times New Roman" w:cs="Times New Roman"/>
          <w:szCs w:val="24"/>
        </w:rPr>
        <w:t>ερώσει</w:t>
      </w:r>
      <w:r>
        <w:rPr>
          <w:rFonts w:eastAsia="Times New Roman" w:cs="Times New Roman"/>
          <w:szCs w:val="24"/>
        </w:rPr>
        <w:t>. Σ</w:t>
      </w:r>
      <w:r w:rsidRPr="0047367A">
        <w:rPr>
          <w:rFonts w:eastAsia="Times New Roman" w:cs="Times New Roman"/>
          <w:szCs w:val="24"/>
        </w:rPr>
        <w:t xml:space="preserve">την τριμερή </w:t>
      </w:r>
      <w:r w:rsidRPr="0047367A">
        <w:rPr>
          <w:rFonts w:eastAsia="Times New Roman" w:cs="Times New Roman"/>
          <w:szCs w:val="24"/>
        </w:rPr>
        <w:lastRenderedPageBreak/>
        <w:t xml:space="preserve">που έγινε με την πρωτοβουλία του </w:t>
      </w:r>
      <w:r>
        <w:rPr>
          <w:rFonts w:eastAsia="Times New Roman" w:cs="Times New Roman"/>
          <w:szCs w:val="24"/>
        </w:rPr>
        <w:t>Γ</w:t>
      </w:r>
      <w:r w:rsidRPr="0047367A">
        <w:rPr>
          <w:rFonts w:eastAsia="Times New Roman" w:cs="Times New Roman"/>
          <w:szCs w:val="24"/>
        </w:rPr>
        <w:t xml:space="preserve">ενικού </w:t>
      </w:r>
      <w:r>
        <w:rPr>
          <w:rFonts w:eastAsia="Times New Roman" w:cs="Times New Roman"/>
          <w:szCs w:val="24"/>
        </w:rPr>
        <w:t>Γ</w:t>
      </w:r>
      <w:r w:rsidRPr="0047367A">
        <w:rPr>
          <w:rFonts w:eastAsia="Times New Roman" w:cs="Times New Roman"/>
          <w:szCs w:val="24"/>
        </w:rPr>
        <w:t xml:space="preserve">ραμματέα του </w:t>
      </w:r>
      <w:r>
        <w:rPr>
          <w:rFonts w:eastAsia="Times New Roman" w:cs="Times New Roman"/>
          <w:szCs w:val="24"/>
        </w:rPr>
        <w:t>Υ</w:t>
      </w:r>
      <w:r w:rsidRPr="0047367A">
        <w:rPr>
          <w:rFonts w:eastAsia="Times New Roman" w:cs="Times New Roman"/>
          <w:szCs w:val="24"/>
        </w:rPr>
        <w:t>πουργείου η εταιρεία δήλωσε ότι δεν έχει τέτοιο πλάνο</w:t>
      </w:r>
      <w:r>
        <w:rPr>
          <w:rFonts w:eastAsia="Times New Roman" w:cs="Times New Roman"/>
          <w:szCs w:val="24"/>
        </w:rPr>
        <w:t>. Εκεί</w:t>
      </w:r>
      <w:r w:rsidRPr="0047367A">
        <w:rPr>
          <w:rFonts w:eastAsia="Times New Roman" w:cs="Times New Roman"/>
          <w:szCs w:val="24"/>
        </w:rPr>
        <w:t xml:space="preserve"> έχει τοποθετηθεί μέχρι στιγμής</w:t>
      </w:r>
      <w:r>
        <w:rPr>
          <w:rFonts w:eastAsia="Times New Roman" w:cs="Times New Roman"/>
          <w:szCs w:val="24"/>
        </w:rPr>
        <w:t>,</w:t>
      </w:r>
      <w:r w:rsidRPr="0047367A">
        <w:rPr>
          <w:rFonts w:eastAsia="Times New Roman" w:cs="Times New Roman"/>
          <w:szCs w:val="24"/>
        </w:rPr>
        <w:t xml:space="preserve"> ότι δεν έχει τέτοιο </w:t>
      </w:r>
      <w:r>
        <w:rPr>
          <w:rFonts w:eastAsia="Times New Roman" w:cs="Times New Roman"/>
          <w:szCs w:val="24"/>
        </w:rPr>
        <w:t xml:space="preserve">πλάνο </w:t>
      </w:r>
      <w:r w:rsidRPr="0047367A">
        <w:rPr>
          <w:rFonts w:eastAsia="Times New Roman" w:cs="Times New Roman"/>
          <w:szCs w:val="24"/>
        </w:rPr>
        <w:t>να προχωρήσει σε απόσχιση του κλάδου</w:t>
      </w:r>
      <w:r>
        <w:rPr>
          <w:rFonts w:eastAsia="Times New Roman" w:cs="Times New Roman"/>
          <w:szCs w:val="24"/>
        </w:rPr>
        <w:t>.</w:t>
      </w:r>
      <w:r w:rsidRPr="0047367A">
        <w:rPr>
          <w:rFonts w:eastAsia="Times New Roman" w:cs="Times New Roman"/>
          <w:szCs w:val="24"/>
        </w:rPr>
        <w:t xml:space="preserve"> </w:t>
      </w:r>
      <w:r>
        <w:rPr>
          <w:rFonts w:eastAsia="Times New Roman" w:cs="Times New Roman"/>
          <w:szCs w:val="24"/>
        </w:rPr>
        <w:t xml:space="preserve">Προφανώς, </w:t>
      </w:r>
      <w:r w:rsidRPr="0047367A">
        <w:rPr>
          <w:rFonts w:eastAsia="Times New Roman" w:cs="Times New Roman"/>
          <w:szCs w:val="24"/>
        </w:rPr>
        <w:t>εγώ δεν μπορώ</w:t>
      </w:r>
      <w:r w:rsidRPr="0047367A">
        <w:rPr>
          <w:rFonts w:eastAsia="Times New Roman" w:cs="Times New Roman"/>
          <w:szCs w:val="24"/>
        </w:rPr>
        <w:t xml:space="preserve"> να εγγυηθώ περί αυτού</w:t>
      </w:r>
      <w:r>
        <w:rPr>
          <w:rFonts w:eastAsia="Times New Roman" w:cs="Times New Roman"/>
          <w:szCs w:val="24"/>
        </w:rPr>
        <w:t>. Απλώς</w:t>
      </w:r>
      <w:r w:rsidRPr="0047367A">
        <w:rPr>
          <w:rFonts w:eastAsia="Times New Roman" w:cs="Times New Roman"/>
          <w:szCs w:val="24"/>
        </w:rPr>
        <w:t xml:space="preserve"> λέω </w:t>
      </w:r>
      <w:r>
        <w:rPr>
          <w:rFonts w:eastAsia="Times New Roman" w:cs="Times New Roman"/>
          <w:szCs w:val="24"/>
        </w:rPr>
        <w:t>τι</w:t>
      </w:r>
      <w:r w:rsidRPr="0047367A">
        <w:rPr>
          <w:rFonts w:eastAsia="Times New Roman" w:cs="Times New Roman"/>
          <w:szCs w:val="24"/>
        </w:rPr>
        <w:t xml:space="preserve"> δήλωσε </w:t>
      </w:r>
      <w:r>
        <w:rPr>
          <w:rFonts w:eastAsia="Times New Roman" w:cs="Times New Roman"/>
          <w:szCs w:val="24"/>
        </w:rPr>
        <w:t>π</w:t>
      </w:r>
      <w:r w:rsidRPr="0047367A">
        <w:rPr>
          <w:rFonts w:eastAsia="Times New Roman" w:cs="Times New Roman"/>
          <w:szCs w:val="24"/>
        </w:rPr>
        <w:t>ρος το παρόν</w:t>
      </w:r>
      <w:r>
        <w:rPr>
          <w:rFonts w:eastAsia="Times New Roman" w:cs="Times New Roman"/>
          <w:szCs w:val="24"/>
        </w:rPr>
        <w:t>.</w:t>
      </w:r>
    </w:p>
    <w:p w14:paraId="2D05F3F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w:t>
      </w:r>
      <w:r w:rsidRPr="0047367A">
        <w:rPr>
          <w:rFonts w:eastAsia="Times New Roman" w:cs="Times New Roman"/>
          <w:szCs w:val="24"/>
        </w:rPr>
        <w:t>αι εμείς και οι ελεγκτικοί μας μηχανισμοί είμαστε σε ενεργοποίηση για να εφαρμόσουμε τα κατά το</w:t>
      </w:r>
      <w:r>
        <w:rPr>
          <w:rFonts w:eastAsia="Times New Roman" w:cs="Times New Roman"/>
          <w:szCs w:val="24"/>
        </w:rPr>
        <w:t>ν</w:t>
      </w:r>
      <w:r w:rsidRPr="0047367A">
        <w:rPr>
          <w:rFonts w:eastAsia="Times New Roman" w:cs="Times New Roman"/>
          <w:szCs w:val="24"/>
        </w:rPr>
        <w:t xml:space="preserve"> νόμο προβλεπόμενα </w:t>
      </w:r>
      <w:r>
        <w:rPr>
          <w:rFonts w:eastAsia="Times New Roman" w:cs="Times New Roman"/>
          <w:szCs w:val="24"/>
        </w:rPr>
        <w:t>σ</w:t>
      </w:r>
      <w:r w:rsidRPr="0047367A">
        <w:rPr>
          <w:rFonts w:eastAsia="Times New Roman" w:cs="Times New Roman"/>
          <w:szCs w:val="24"/>
        </w:rPr>
        <w:t>ε κάθε περίπτωση και να προστατευτούν οι θέσεις εργασίας</w:t>
      </w:r>
      <w:r>
        <w:rPr>
          <w:rFonts w:eastAsia="Times New Roman" w:cs="Times New Roman"/>
          <w:szCs w:val="24"/>
        </w:rPr>
        <w:t>.</w:t>
      </w:r>
    </w:p>
    <w:p w14:paraId="2D05F3F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w:t>
      </w:r>
      <w:r w:rsidRPr="0047367A">
        <w:rPr>
          <w:rFonts w:eastAsia="Times New Roman" w:cs="Times New Roman"/>
          <w:szCs w:val="24"/>
        </w:rPr>
        <w:t>υχαριστώ</w:t>
      </w:r>
      <w:r>
        <w:rPr>
          <w:rFonts w:eastAsia="Times New Roman" w:cs="Times New Roman"/>
          <w:szCs w:val="24"/>
        </w:rPr>
        <w:t>.</w:t>
      </w:r>
    </w:p>
    <w:p w14:paraId="2D05F3FC"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Δελή, έχετε τον λόγο για τρία λεπτά. </w:t>
      </w:r>
    </w:p>
    <w:p w14:paraId="2D05F3FD"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Ευχαριστώ.</w:t>
      </w:r>
    </w:p>
    <w:p w14:paraId="2D05F3F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Σας άκουσα με προσοχή, κυρία </w:t>
      </w:r>
      <w:r w:rsidRPr="0047367A">
        <w:rPr>
          <w:rFonts w:eastAsia="Times New Roman" w:cs="Times New Roman"/>
          <w:szCs w:val="24"/>
        </w:rPr>
        <w:t>Υπουργέ</w:t>
      </w:r>
      <w:r>
        <w:rPr>
          <w:rFonts w:eastAsia="Times New Roman" w:cs="Times New Roman"/>
          <w:szCs w:val="24"/>
        </w:rPr>
        <w:t>.</w:t>
      </w:r>
      <w:r w:rsidRPr="0047367A">
        <w:rPr>
          <w:rFonts w:eastAsia="Times New Roman" w:cs="Times New Roman"/>
          <w:szCs w:val="24"/>
        </w:rPr>
        <w:t xml:space="preserve"> </w:t>
      </w:r>
      <w:r>
        <w:rPr>
          <w:rFonts w:eastAsia="Times New Roman" w:cs="Times New Roman"/>
          <w:szCs w:val="24"/>
        </w:rPr>
        <w:t>Πράγματι, α</w:t>
      </w:r>
      <w:r w:rsidRPr="0047367A">
        <w:rPr>
          <w:rFonts w:eastAsia="Times New Roman" w:cs="Times New Roman"/>
          <w:szCs w:val="24"/>
        </w:rPr>
        <w:t xml:space="preserve">ναγνωρίσατε </w:t>
      </w:r>
      <w:r>
        <w:rPr>
          <w:rFonts w:eastAsia="Times New Roman" w:cs="Times New Roman"/>
          <w:szCs w:val="24"/>
        </w:rPr>
        <w:t>τη</w:t>
      </w:r>
      <w:r w:rsidRPr="0047367A">
        <w:rPr>
          <w:rFonts w:eastAsia="Times New Roman" w:cs="Times New Roman"/>
          <w:szCs w:val="24"/>
        </w:rPr>
        <w:t xml:space="preserve"> μεγάλη παραβατικότητα που υπάρχει στο</w:t>
      </w:r>
      <w:r>
        <w:rPr>
          <w:rFonts w:eastAsia="Times New Roman" w:cs="Times New Roman"/>
          <w:szCs w:val="24"/>
        </w:rPr>
        <w:t>ν</w:t>
      </w:r>
      <w:r w:rsidRPr="0047367A">
        <w:rPr>
          <w:rFonts w:eastAsia="Times New Roman" w:cs="Times New Roman"/>
          <w:szCs w:val="24"/>
        </w:rPr>
        <w:t xml:space="preserve"> χώρο των μεγάλων επιχειρήσεων</w:t>
      </w:r>
      <w:r>
        <w:rPr>
          <w:rFonts w:eastAsia="Times New Roman" w:cs="Times New Roman"/>
          <w:szCs w:val="24"/>
        </w:rPr>
        <w:t>, όπου</w:t>
      </w:r>
      <w:r w:rsidRPr="0047367A">
        <w:rPr>
          <w:rFonts w:eastAsia="Times New Roman" w:cs="Times New Roman"/>
          <w:szCs w:val="24"/>
        </w:rPr>
        <w:t xml:space="preserve"> η ε</w:t>
      </w:r>
      <w:r w:rsidRPr="0047367A">
        <w:rPr>
          <w:rFonts w:eastAsia="Times New Roman" w:cs="Times New Roman"/>
          <w:szCs w:val="24"/>
        </w:rPr>
        <w:t>ργοδοτική τρομοκρατία χτυπάει κόκκινο πολλές φορές</w:t>
      </w:r>
      <w:r>
        <w:rPr>
          <w:rFonts w:eastAsia="Times New Roman" w:cs="Times New Roman"/>
          <w:szCs w:val="24"/>
        </w:rPr>
        <w:t>. Μ</w:t>
      </w:r>
      <w:r w:rsidRPr="0047367A">
        <w:rPr>
          <w:rFonts w:eastAsia="Times New Roman" w:cs="Times New Roman"/>
          <w:szCs w:val="24"/>
        </w:rPr>
        <w:t>ιλήσατε για τα μέτρα προστασίας που πρόκειται να</w:t>
      </w:r>
      <w:r>
        <w:rPr>
          <w:rFonts w:eastAsia="Times New Roman" w:cs="Times New Roman"/>
          <w:szCs w:val="24"/>
        </w:rPr>
        <w:t xml:space="preserve"> </w:t>
      </w:r>
      <w:r w:rsidRPr="0047367A">
        <w:rPr>
          <w:rFonts w:eastAsia="Times New Roman" w:cs="Times New Roman"/>
          <w:szCs w:val="24"/>
        </w:rPr>
        <w:t xml:space="preserve">λάβει η </w:t>
      </w:r>
      <w:r>
        <w:rPr>
          <w:rFonts w:eastAsia="Times New Roman" w:cs="Times New Roman"/>
          <w:szCs w:val="24"/>
        </w:rPr>
        <w:t>Κ</w:t>
      </w:r>
      <w:r w:rsidRPr="0047367A">
        <w:rPr>
          <w:rFonts w:eastAsia="Times New Roman" w:cs="Times New Roman"/>
          <w:szCs w:val="24"/>
        </w:rPr>
        <w:t xml:space="preserve">υβέρνησή </w:t>
      </w:r>
      <w:r>
        <w:rPr>
          <w:rFonts w:eastAsia="Times New Roman" w:cs="Times New Roman"/>
          <w:szCs w:val="24"/>
        </w:rPr>
        <w:t>σας,</w:t>
      </w:r>
      <w:r w:rsidRPr="0047367A">
        <w:rPr>
          <w:rFonts w:eastAsia="Times New Roman" w:cs="Times New Roman"/>
          <w:szCs w:val="24"/>
        </w:rPr>
        <w:t xml:space="preserve"> μιλήσατε για τη σχετική νομοθεσία που θα φέρετε </w:t>
      </w:r>
      <w:r>
        <w:rPr>
          <w:rFonts w:eastAsia="Times New Roman" w:cs="Times New Roman"/>
          <w:szCs w:val="24"/>
        </w:rPr>
        <w:t>-</w:t>
      </w:r>
      <w:r w:rsidRPr="0047367A">
        <w:rPr>
          <w:rFonts w:eastAsia="Times New Roman" w:cs="Times New Roman"/>
          <w:szCs w:val="24"/>
        </w:rPr>
        <w:t xml:space="preserve">θα δούμε πότε </w:t>
      </w:r>
      <w:r>
        <w:rPr>
          <w:rFonts w:eastAsia="Times New Roman" w:cs="Times New Roman"/>
          <w:szCs w:val="24"/>
        </w:rPr>
        <w:t xml:space="preserve">και πώς </w:t>
      </w:r>
      <w:r w:rsidRPr="0047367A">
        <w:rPr>
          <w:rFonts w:eastAsia="Times New Roman" w:cs="Times New Roman"/>
          <w:szCs w:val="24"/>
        </w:rPr>
        <w:t xml:space="preserve">θα τη </w:t>
      </w:r>
      <w:r w:rsidRPr="0047367A">
        <w:rPr>
          <w:rFonts w:eastAsia="Times New Roman" w:cs="Times New Roman"/>
          <w:szCs w:val="24"/>
        </w:rPr>
        <w:lastRenderedPageBreak/>
        <w:t>φέρετε</w:t>
      </w:r>
      <w:r>
        <w:rPr>
          <w:rFonts w:eastAsia="Times New Roman" w:cs="Times New Roman"/>
          <w:szCs w:val="24"/>
        </w:rPr>
        <w:t>-,</w:t>
      </w:r>
      <w:r w:rsidRPr="0047367A">
        <w:rPr>
          <w:rFonts w:eastAsia="Times New Roman" w:cs="Times New Roman"/>
          <w:szCs w:val="24"/>
        </w:rPr>
        <w:t xml:space="preserve"> μιλήσα</w:t>
      </w:r>
      <w:r>
        <w:rPr>
          <w:rFonts w:eastAsia="Times New Roman" w:cs="Times New Roman"/>
          <w:szCs w:val="24"/>
        </w:rPr>
        <w:t>τε για τις εργολαβίες οι οποίες, β</w:t>
      </w:r>
      <w:r w:rsidRPr="0047367A">
        <w:rPr>
          <w:rFonts w:eastAsia="Times New Roman" w:cs="Times New Roman"/>
          <w:szCs w:val="24"/>
        </w:rPr>
        <w:t>εβαίω</w:t>
      </w:r>
      <w:r w:rsidRPr="0047367A">
        <w:rPr>
          <w:rFonts w:eastAsia="Times New Roman" w:cs="Times New Roman"/>
          <w:szCs w:val="24"/>
        </w:rPr>
        <w:t>ς</w:t>
      </w:r>
      <w:r>
        <w:rPr>
          <w:rFonts w:eastAsia="Times New Roman" w:cs="Times New Roman"/>
          <w:szCs w:val="24"/>
        </w:rPr>
        <w:t xml:space="preserve">, </w:t>
      </w:r>
      <w:r w:rsidRPr="0047367A">
        <w:rPr>
          <w:rFonts w:eastAsia="Times New Roman" w:cs="Times New Roman"/>
          <w:szCs w:val="24"/>
        </w:rPr>
        <w:t>ζουν και βασιλεύουν και επεκτείνονται μάλιστα</w:t>
      </w:r>
      <w:r>
        <w:rPr>
          <w:rFonts w:eastAsia="Times New Roman" w:cs="Times New Roman"/>
          <w:szCs w:val="24"/>
        </w:rPr>
        <w:t>, κυρία</w:t>
      </w:r>
      <w:r w:rsidRPr="0047367A">
        <w:rPr>
          <w:rFonts w:eastAsia="Times New Roman" w:cs="Times New Roman"/>
          <w:szCs w:val="24"/>
        </w:rPr>
        <w:t xml:space="preserve"> Υπουργέ</w:t>
      </w:r>
      <w:r>
        <w:rPr>
          <w:rFonts w:eastAsia="Times New Roman" w:cs="Times New Roman"/>
          <w:szCs w:val="24"/>
        </w:rPr>
        <w:t>,</w:t>
      </w:r>
      <w:r w:rsidRPr="0047367A">
        <w:rPr>
          <w:rFonts w:eastAsia="Times New Roman" w:cs="Times New Roman"/>
          <w:szCs w:val="24"/>
        </w:rPr>
        <w:t xml:space="preserve"> αξιοποιώντας το νομοθετικό πλαίσιο που εσείς συντηρείτε και </w:t>
      </w:r>
      <w:r>
        <w:rPr>
          <w:rFonts w:eastAsia="Times New Roman" w:cs="Times New Roman"/>
          <w:szCs w:val="24"/>
        </w:rPr>
        <w:t>ε</w:t>
      </w:r>
      <w:r w:rsidRPr="0047367A">
        <w:rPr>
          <w:rFonts w:eastAsia="Times New Roman" w:cs="Times New Roman"/>
          <w:szCs w:val="24"/>
        </w:rPr>
        <w:t>σείς εμπλουτίζετ</w:t>
      </w:r>
      <w:r>
        <w:rPr>
          <w:rFonts w:eastAsia="Times New Roman" w:cs="Times New Roman"/>
          <w:szCs w:val="24"/>
        </w:rPr>
        <w:t>ε. Μ</w:t>
      </w:r>
      <w:r w:rsidRPr="0047367A">
        <w:rPr>
          <w:rFonts w:eastAsia="Times New Roman" w:cs="Times New Roman"/>
          <w:szCs w:val="24"/>
        </w:rPr>
        <w:t xml:space="preserve">ιλήσατε και για ένα πρόστιμο στην </w:t>
      </w:r>
      <w:r>
        <w:rPr>
          <w:rFonts w:eastAsia="Times New Roman" w:cs="Times New Roman"/>
          <w:szCs w:val="24"/>
        </w:rPr>
        <w:t>Τ</w:t>
      </w:r>
      <w:r w:rsidRPr="0047367A">
        <w:rPr>
          <w:rFonts w:eastAsia="Times New Roman" w:cs="Times New Roman"/>
          <w:szCs w:val="24"/>
        </w:rPr>
        <w:t>ράπεζα Πειραιώς</w:t>
      </w:r>
      <w:r>
        <w:rPr>
          <w:rFonts w:eastAsia="Times New Roman" w:cs="Times New Roman"/>
          <w:szCs w:val="24"/>
        </w:rPr>
        <w:t>. Θ</w:t>
      </w:r>
      <w:r w:rsidRPr="0047367A">
        <w:rPr>
          <w:rFonts w:eastAsia="Times New Roman" w:cs="Times New Roman"/>
          <w:szCs w:val="24"/>
        </w:rPr>
        <w:t>α έλεγα ότι τέτοιου είδους πρόστιμα μάλλον χάδια είναι γι</w:t>
      </w:r>
      <w:r w:rsidRPr="0047367A">
        <w:rPr>
          <w:rFonts w:eastAsia="Times New Roman" w:cs="Times New Roman"/>
          <w:szCs w:val="24"/>
        </w:rPr>
        <w:t>α τέτοιους μεγάλους τραπεζικούς οργανισμούς</w:t>
      </w:r>
      <w:r>
        <w:rPr>
          <w:rFonts w:eastAsia="Times New Roman" w:cs="Times New Roman"/>
          <w:szCs w:val="24"/>
        </w:rPr>
        <w:t xml:space="preserve">. </w:t>
      </w:r>
    </w:p>
    <w:p w14:paraId="2D05F3F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w:t>
      </w:r>
      <w:r w:rsidRPr="0047367A">
        <w:rPr>
          <w:rFonts w:eastAsia="Times New Roman" w:cs="Times New Roman"/>
          <w:szCs w:val="24"/>
        </w:rPr>
        <w:t>αι έρχομαι τώρα στο κύριο ζήτημα της ερώτησης</w:t>
      </w:r>
      <w:r>
        <w:rPr>
          <w:rFonts w:eastAsia="Times New Roman" w:cs="Times New Roman"/>
          <w:szCs w:val="24"/>
        </w:rPr>
        <w:t>,</w:t>
      </w:r>
      <w:r w:rsidRPr="0047367A">
        <w:rPr>
          <w:rFonts w:eastAsia="Times New Roman" w:cs="Times New Roman"/>
          <w:szCs w:val="24"/>
        </w:rPr>
        <w:t xml:space="preserve"> στο ζήτημα της συνδικαλιστικής δράσης</w:t>
      </w:r>
      <w:r>
        <w:rPr>
          <w:rFonts w:eastAsia="Times New Roman" w:cs="Times New Roman"/>
          <w:szCs w:val="24"/>
        </w:rPr>
        <w:t>. Εντάξει την</w:t>
      </w:r>
      <w:r w:rsidRPr="0047367A">
        <w:rPr>
          <w:rFonts w:eastAsia="Times New Roman" w:cs="Times New Roman"/>
          <w:szCs w:val="24"/>
        </w:rPr>
        <w:t xml:space="preserve"> ημέρα εκείνη μπορεί να </w:t>
      </w:r>
      <w:r>
        <w:rPr>
          <w:rFonts w:eastAsia="Times New Roman" w:cs="Times New Roman"/>
          <w:szCs w:val="24"/>
        </w:rPr>
        <w:t>επιλύθηκε</w:t>
      </w:r>
      <w:r w:rsidRPr="0047367A">
        <w:rPr>
          <w:rFonts w:eastAsia="Times New Roman" w:cs="Times New Roman"/>
          <w:szCs w:val="24"/>
        </w:rPr>
        <w:t xml:space="preserve"> το ζήτημα</w:t>
      </w:r>
      <w:r>
        <w:rPr>
          <w:rFonts w:eastAsia="Times New Roman" w:cs="Times New Roman"/>
          <w:szCs w:val="24"/>
        </w:rPr>
        <w:t>,</w:t>
      </w:r>
      <w:r w:rsidRPr="0047367A">
        <w:rPr>
          <w:rFonts w:eastAsia="Times New Roman" w:cs="Times New Roman"/>
          <w:szCs w:val="24"/>
        </w:rPr>
        <w:t xml:space="preserve"> ωστόσο αυτή η ανακοίνωση</w:t>
      </w:r>
      <w:r>
        <w:rPr>
          <w:rFonts w:eastAsia="Times New Roman" w:cs="Times New Roman"/>
          <w:szCs w:val="24"/>
        </w:rPr>
        <w:t>,</w:t>
      </w:r>
      <w:r w:rsidRPr="0047367A">
        <w:rPr>
          <w:rFonts w:eastAsia="Times New Roman" w:cs="Times New Roman"/>
          <w:szCs w:val="24"/>
        </w:rPr>
        <w:t xml:space="preserve"> η προφορική ενημέρωσ</w:t>
      </w:r>
      <w:r>
        <w:rPr>
          <w:rFonts w:eastAsia="Times New Roman" w:cs="Times New Roman"/>
          <w:szCs w:val="24"/>
        </w:rPr>
        <w:t>η, τ</w:t>
      </w:r>
      <w:r w:rsidRPr="0047367A">
        <w:rPr>
          <w:rFonts w:eastAsia="Times New Roman" w:cs="Times New Roman"/>
          <w:szCs w:val="24"/>
        </w:rPr>
        <w:t>έλος πάντων</w:t>
      </w:r>
      <w:r>
        <w:rPr>
          <w:rFonts w:eastAsia="Times New Roman" w:cs="Times New Roman"/>
          <w:szCs w:val="24"/>
        </w:rPr>
        <w:t>,</w:t>
      </w:r>
      <w:r w:rsidRPr="0047367A">
        <w:rPr>
          <w:rFonts w:eastAsia="Times New Roman" w:cs="Times New Roman"/>
          <w:szCs w:val="24"/>
        </w:rPr>
        <w:t xml:space="preserve"> της </w:t>
      </w:r>
      <w:r>
        <w:rPr>
          <w:rFonts w:eastAsia="Times New Roman" w:cs="Times New Roman"/>
          <w:szCs w:val="24"/>
        </w:rPr>
        <w:t>Δ</w:t>
      </w:r>
      <w:r w:rsidRPr="0047367A">
        <w:rPr>
          <w:rFonts w:eastAsia="Times New Roman" w:cs="Times New Roman"/>
          <w:szCs w:val="24"/>
        </w:rPr>
        <w:t xml:space="preserve">ιοίκησης της </w:t>
      </w:r>
      <w:r>
        <w:rPr>
          <w:rFonts w:eastAsia="Times New Roman" w:cs="Times New Roman"/>
          <w:szCs w:val="24"/>
        </w:rPr>
        <w:t>Τ</w:t>
      </w:r>
      <w:r w:rsidRPr="0047367A">
        <w:rPr>
          <w:rFonts w:eastAsia="Times New Roman" w:cs="Times New Roman"/>
          <w:szCs w:val="24"/>
        </w:rPr>
        <w:t>ράπεζας στους συνδικαλιστές δεν έχει αρθεί</w:t>
      </w:r>
      <w:r>
        <w:rPr>
          <w:rFonts w:eastAsia="Times New Roman" w:cs="Times New Roman"/>
          <w:szCs w:val="24"/>
        </w:rPr>
        <w:t>. Ε</w:t>
      </w:r>
      <w:r w:rsidRPr="0047367A">
        <w:rPr>
          <w:rFonts w:eastAsia="Times New Roman" w:cs="Times New Roman"/>
          <w:szCs w:val="24"/>
        </w:rPr>
        <w:t>ξακολουθεί να ισχύει</w:t>
      </w:r>
      <w:r>
        <w:rPr>
          <w:rFonts w:eastAsia="Times New Roman" w:cs="Times New Roman"/>
          <w:szCs w:val="24"/>
        </w:rPr>
        <w:t>.</w:t>
      </w:r>
      <w:r w:rsidRPr="0047367A">
        <w:rPr>
          <w:rFonts w:eastAsia="Times New Roman" w:cs="Times New Roman"/>
          <w:szCs w:val="24"/>
        </w:rPr>
        <w:t xml:space="preserve"> </w:t>
      </w:r>
    </w:p>
    <w:p w14:paraId="2D05F400" w14:textId="77777777" w:rsidR="00237587" w:rsidRDefault="00AE0D0F">
      <w:pPr>
        <w:spacing w:after="0" w:line="600" w:lineRule="auto"/>
        <w:ind w:firstLine="720"/>
        <w:jc w:val="both"/>
        <w:rPr>
          <w:rFonts w:eastAsia="Times New Roman" w:cs="Times New Roman"/>
          <w:szCs w:val="24"/>
        </w:rPr>
      </w:pPr>
      <w:r w:rsidRPr="0047367A">
        <w:rPr>
          <w:rFonts w:eastAsia="Times New Roman" w:cs="Times New Roman"/>
          <w:szCs w:val="24"/>
        </w:rPr>
        <w:t>Βεβαίως</w:t>
      </w:r>
      <w:r>
        <w:rPr>
          <w:rFonts w:eastAsia="Times New Roman" w:cs="Times New Roman"/>
          <w:szCs w:val="24"/>
        </w:rPr>
        <w:t>, το</w:t>
      </w:r>
      <w:r w:rsidRPr="0047367A">
        <w:rPr>
          <w:rFonts w:eastAsia="Times New Roman" w:cs="Times New Roman"/>
          <w:szCs w:val="24"/>
        </w:rPr>
        <w:t xml:space="preserve"> ζήτημα της συνδικαλιστικής δράσης </w:t>
      </w:r>
      <w:r>
        <w:rPr>
          <w:rFonts w:eastAsia="Times New Roman" w:cs="Times New Roman"/>
          <w:szCs w:val="24"/>
        </w:rPr>
        <w:t>θα το προασπιστούν,</w:t>
      </w:r>
      <w:r w:rsidRPr="0047367A">
        <w:rPr>
          <w:rFonts w:eastAsia="Times New Roman" w:cs="Times New Roman"/>
          <w:szCs w:val="24"/>
        </w:rPr>
        <w:t xml:space="preserve"> πρώτα και κύρια</w:t>
      </w:r>
      <w:r>
        <w:rPr>
          <w:rFonts w:eastAsia="Times New Roman" w:cs="Times New Roman"/>
          <w:szCs w:val="24"/>
        </w:rPr>
        <w:t xml:space="preserve">, οι ίδιοι οι </w:t>
      </w:r>
      <w:r w:rsidRPr="0047367A">
        <w:rPr>
          <w:rFonts w:eastAsia="Times New Roman" w:cs="Times New Roman"/>
          <w:szCs w:val="24"/>
        </w:rPr>
        <w:t>εργαζόμενοι</w:t>
      </w:r>
      <w:r>
        <w:rPr>
          <w:rFonts w:eastAsia="Times New Roman" w:cs="Times New Roman"/>
          <w:szCs w:val="24"/>
        </w:rPr>
        <w:t>. Και εδώ χρειάζονται, β</w:t>
      </w:r>
      <w:r w:rsidRPr="0047367A">
        <w:rPr>
          <w:rFonts w:eastAsia="Times New Roman" w:cs="Times New Roman"/>
          <w:szCs w:val="24"/>
        </w:rPr>
        <w:t>εβαίως</w:t>
      </w:r>
      <w:r>
        <w:rPr>
          <w:rFonts w:eastAsia="Times New Roman" w:cs="Times New Roman"/>
          <w:szCs w:val="24"/>
        </w:rPr>
        <w:t>, και τη</w:t>
      </w:r>
      <w:r w:rsidRPr="0047367A">
        <w:rPr>
          <w:rFonts w:eastAsia="Times New Roman" w:cs="Times New Roman"/>
          <w:szCs w:val="24"/>
        </w:rPr>
        <w:t xml:space="preserve"> δική σας στήριξη</w:t>
      </w:r>
      <w:r>
        <w:rPr>
          <w:rFonts w:eastAsia="Times New Roman" w:cs="Times New Roman"/>
          <w:szCs w:val="24"/>
        </w:rPr>
        <w:t>, α</w:t>
      </w:r>
      <w:r w:rsidRPr="0047367A">
        <w:rPr>
          <w:rFonts w:eastAsia="Times New Roman" w:cs="Times New Roman"/>
          <w:szCs w:val="24"/>
        </w:rPr>
        <w:t xml:space="preserve">λλά φοβάμαι ότι δεν θα </w:t>
      </w:r>
      <w:r>
        <w:rPr>
          <w:rFonts w:eastAsia="Times New Roman" w:cs="Times New Roman"/>
          <w:szCs w:val="24"/>
        </w:rPr>
        <w:t>τ</w:t>
      </w:r>
      <w:r w:rsidRPr="0047367A">
        <w:rPr>
          <w:rFonts w:eastAsia="Times New Roman" w:cs="Times New Roman"/>
          <w:szCs w:val="24"/>
        </w:rPr>
        <w:t>η βρίσκουν και τόσο πολύ</w:t>
      </w:r>
      <w:r>
        <w:rPr>
          <w:rFonts w:eastAsia="Times New Roman" w:cs="Times New Roman"/>
          <w:szCs w:val="24"/>
        </w:rPr>
        <w:t>,</w:t>
      </w:r>
      <w:r w:rsidRPr="0047367A">
        <w:rPr>
          <w:rFonts w:eastAsia="Times New Roman" w:cs="Times New Roman"/>
          <w:szCs w:val="24"/>
        </w:rPr>
        <w:t xml:space="preserve"> γιατί έχει αποδείξει και η δική </w:t>
      </w:r>
      <w:r>
        <w:rPr>
          <w:rFonts w:eastAsia="Times New Roman" w:cs="Times New Roman"/>
          <w:szCs w:val="24"/>
        </w:rPr>
        <w:t>σ</w:t>
      </w:r>
      <w:r w:rsidRPr="0047367A">
        <w:rPr>
          <w:rFonts w:eastAsia="Times New Roman" w:cs="Times New Roman"/>
          <w:szCs w:val="24"/>
        </w:rPr>
        <w:t xml:space="preserve">ας </w:t>
      </w:r>
      <w:r>
        <w:rPr>
          <w:rFonts w:eastAsia="Times New Roman" w:cs="Times New Roman"/>
          <w:szCs w:val="24"/>
        </w:rPr>
        <w:t>Κ</w:t>
      </w:r>
      <w:r w:rsidRPr="0047367A">
        <w:rPr>
          <w:rFonts w:eastAsia="Times New Roman" w:cs="Times New Roman"/>
          <w:szCs w:val="24"/>
        </w:rPr>
        <w:t>υβέρνηση ότι μπορεί μία χαρά να κλείνει τα μάτια</w:t>
      </w:r>
      <w:r>
        <w:rPr>
          <w:rFonts w:eastAsia="Times New Roman" w:cs="Times New Roman"/>
          <w:szCs w:val="24"/>
        </w:rPr>
        <w:t>,</w:t>
      </w:r>
      <w:r w:rsidRPr="0047367A">
        <w:rPr>
          <w:rFonts w:eastAsia="Times New Roman" w:cs="Times New Roman"/>
          <w:szCs w:val="24"/>
        </w:rPr>
        <w:t xml:space="preserve"> όταν χιλιάδες </w:t>
      </w:r>
      <w:r>
        <w:rPr>
          <w:rFonts w:eastAsia="Times New Roman" w:cs="Times New Roman"/>
          <w:szCs w:val="24"/>
        </w:rPr>
        <w:t xml:space="preserve">ή μάλλον </w:t>
      </w:r>
      <w:r w:rsidRPr="0047367A">
        <w:rPr>
          <w:rFonts w:eastAsia="Times New Roman" w:cs="Times New Roman"/>
          <w:szCs w:val="24"/>
        </w:rPr>
        <w:t>εκατοντάδες</w:t>
      </w:r>
      <w:r>
        <w:rPr>
          <w:rFonts w:eastAsia="Times New Roman" w:cs="Times New Roman"/>
          <w:szCs w:val="24"/>
        </w:rPr>
        <w:t xml:space="preserve">, αλλά και </w:t>
      </w:r>
      <w:r w:rsidRPr="0047367A">
        <w:rPr>
          <w:rFonts w:eastAsia="Times New Roman" w:cs="Times New Roman"/>
          <w:szCs w:val="24"/>
        </w:rPr>
        <w:t xml:space="preserve">χιλιάδες μερικές φορές </w:t>
      </w:r>
      <w:r w:rsidRPr="0047367A">
        <w:rPr>
          <w:rFonts w:eastAsia="Times New Roman" w:cs="Times New Roman"/>
          <w:szCs w:val="24"/>
        </w:rPr>
        <w:lastRenderedPageBreak/>
        <w:t>απολύσεις συμβαίνουν κυριολεκτικά κάτω από τα μάτια</w:t>
      </w:r>
      <w:r w:rsidRPr="0047367A">
        <w:rPr>
          <w:rFonts w:eastAsia="Times New Roman" w:cs="Times New Roman"/>
          <w:szCs w:val="24"/>
        </w:rPr>
        <w:t xml:space="preserve"> </w:t>
      </w:r>
      <w:r>
        <w:rPr>
          <w:rFonts w:eastAsia="Times New Roman" w:cs="Times New Roman"/>
          <w:szCs w:val="24"/>
        </w:rPr>
        <w:t>σας,</w:t>
      </w:r>
      <w:r w:rsidRPr="0047367A">
        <w:rPr>
          <w:rFonts w:eastAsia="Times New Roman" w:cs="Times New Roman"/>
          <w:szCs w:val="24"/>
        </w:rPr>
        <w:t xml:space="preserve"> όταν κάποιοι εργαζόμενοι προσπαθούν να απεργήσουν</w:t>
      </w:r>
      <w:r>
        <w:rPr>
          <w:rFonts w:eastAsia="Times New Roman" w:cs="Times New Roman"/>
          <w:szCs w:val="24"/>
        </w:rPr>
        <w:t>,</w:t>
      </w:r>
      <w:r w:rsidRPr="0047367A">
        <w:rPr>
          <w:rFonts w:eastAsia="Times New Roman" w:cs="Times New Roman"/>
          <w:szCs w:val="24"/>
        </w:rPr>
        <w:t xml:space="preserve"> αξιοποιώντας</w:t>
      </w:r>
      <w:r>
        <w:rPr>
          <w:rFonts w:eastAsia="Times New Roman" w:cs="Times New Roman"/>
          <w:szCs w:val="24"/>
        </w:rPr>
        <w:t>,</w:t>
      </w:r>
      <w:r w:rsidRPr="0047367A">
        <w:rPr>
          <w:rFonts w:eastAsia="Times New Roman" w:cs="Times New Roman"/>
          <w:szCs w:val="24"/>
        </w:rPr>
        <w:t xml:space="preserve"> παραδείγματος </w:t>
      </w:r>
      <w:r w:rsidRPr="0047367A">
        <w:rPr>
          <w:rFonts w:eastAsia="Times New Roman" w:cs="Times New Roman"/>
          <w:szCs w:val="24"/>
        </w:rPr>
        <w:t>χάρ</w:t>
      </w:r>
      <w:r>
        <w:rPr>
          <w:rFonts w:eastAsia="Times New Roman" w:cs="Times New Roman"/>
          <w:szCs w:val="24"/>
        </w:rPr>
        <w:t>ιν</w:t>
      </w:r>
      <w:r>
        <w:rPr>
          <w:rFonts w:eastAsia="Times New Roman" w:cs="Times New Roman"/>
          <w:szCs w:val="24"/>
        </w:rPr>
        <w:t>,</w:t>
      </w:r>
      <w:r w:rsidRPr="0047367A">
        <w:rPr>
          <w:rFonts w:eastAsia="Times New Roman" w:cs="Times New Roman"/>
          <w:szCs w:val="24"/>
        </w:rPr>
        <w:t xml:space="preserve"> το νομοθετικό σας </w:t>
      </w:r>
      <w:r>
        <w:rPr>
          <w:rFonts w:eastAsia="Times New Roman" w:cs="Times New Roman"/>
          <w:szCs w:val="24"/>
        </w:rPr>
        <w:t>π</w:t>
      </w:r>
      <w:r w:rsidRPr="0047367A">
        <w:rPr>
          <w:rFonts w:eastAsia="Times New Roman" w:cs="Times New Roman"/>
          <w:szCs w:val="24"/>
        </w:rPr>
        <w:t>λαίσιο</w:t>
      </w:r>
      <w:r>
        <w:rPr>
          <w:rFonts w:eastAsia="Times New Roman" w:cs="Times New Roman"/>
          <w:szCs w:val="24"/>
        </w:rPr>
        <w:t>.</w:t>
      </w:r>
    </w:p>
    <w:p w14:paraId="2D05F40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Έρχομαι </w:t>
      </w:r>
      <w:r w:rsidRPr="0047367A">
        <w:rPr>
          <w:rFonts w:eastAsia="Times New Roman" w:cs="Times New Roman"/>
          <w:szCs w:val="24"/>
        </w:rPr>
        <w:t xml:space="preserve">στο κυρίως ζήτημα που </w:t>
      </w:r>
      <w:r>
        <w:rPr>
          <w:rFonts w:eastAsia="Times New Roman" w:cs="Times New Roman"/>
          <w:szCs w:val="24"/>
        </w:rPr>
        <w:t>βάλαμε</w:t>
      </w:r>
      <w:r w:rsidRPr="0047367A">
        <w:rPr>
          <w:rFonts w:eastAsia="Times New Roman" w:cs="Times New Roman"/>
          <w:szCs w:val="24"/>
        </w:rPr>
        <w:t xml:space="preserve"> με την ερώτησή μας σχετικά με την </w:t>
      </w:r>
      <w:r>
        <w:rPr>
          <w:rFonts w:eastAsia="Times New Roman" w:cs="Times New Roman"/>
          <w:szCs w:val="24"/>
        </w:rPr>
        <w:t>ό</w:t>
      </w:r>
      <w:r w:rsidRPr="0047367A">
        <w:rPr>
          <w:rFonts w:eastAsia="Times New Roman" w:cs="Times New Roman"/>
          <w:szCs w:val="24"/>
        </w:rPr>
        <w:t>χι φημολογούμενη</w:t>
      </w:r>
      <w:r>
        <w:rPr>
          <w:rFonts w:eastAsia="Times New Roman" w:cs="Times New Roman"/>
          <w:szCs w:val="24"/>
        </w:rPr>
        <w:t xml:space="preserve"> -γιατί</w:t>
      </w:r>
      <w:r w:rsidRPr="0047367A">
        <w:rPr>
          <w:rFonts w:eastAsia="Times New Roman" w:cs="Times New Roman"/>
          <w:szCs w:val="24"/>
        </w:rPr>
        <w:t xml:space="preserve"> είναι σχεδόν βέβαιο</w:t>
      </w:r>
      <w:r>
        <w:rPr>
          <w:rFonts w:eastAsia="Times New Roman" w:cs="Times New Roman"/>
          <w:szCs w:val="24"/>
        </w:rPr>
        <w:t>,</w:t>
      </w:r>
      <w:r w:rsidRPr="0047367A">
        <w:rPr>
          <w:rFonts w:eastAsia="Times New Roman" w:cs="Times New Roman"/>
          <w:szCs w:val="24"/>
        </w:rPr>
        <w:t xml:space="preserve"> κυρία Υπουργέ</w:t>
      </w:r>
      <w:r>
        <w:rPr>
          <w:rFonts w:eastAsia="Times New Roman" w:cs="Times New Roman"/>
          <w:szCs w:val="24"/>
        </w:rPr>
        <w:t>,</w:t>
      </w:r>
      <w:r w:rsidRPr="0047367A">
        <w:rPr>
          <w:rFonts w:eastAsia="Times New Roman" w:cs="Times New Roman"/>
          <w:szCs w:val="24"/>
        </w:rPr>
        <w:t xml:space="preserve"> ότι θ</w:t>
      </w:r>
      <w:r w:rsidRPr="0047367A">
        <w:rPr>
          <w:rFonts w:eastAsia="Times New Roman" w:cs="Times New Roman"/>
          <w:szCs w:val="24"/>
        </w:rPr>
        <w:t>α προχωρήσει</w:t>
      </w:r>
      <w:r>
        <w:rPr>
          <w:rFonts w:eastAsia="Times New Roman" w:cs="Times New Roman"/>
          <w:szCs w:val="24"/>
        </w:rPr>
        <w:t>-</w:t>
      </w:r>
      <w:r w:rsidRPr="0047367A">
        <w:rPr>
          <w:rFonts w:eastAsia="Times New Roman" w:cs="Times New Roman"/>
          <w:szCs w:val="24"/>
        </w:rPr>
        <w:t xml:space="preserve"> αναδιάρθρωση του τραπεζικού συστήματος και απορούμε πώς </w:t>
      </w:r>
      <w:r>
        <w:rPr>
          <w:rFonts w:eastAsia="Times New Roman" w:cs="Times New Roman"/>
          <w:szCs w:val="24"/>
        </w:rPr>
        <w:t xml:space="preserve">δεν </w:t>
      </w:r>
      <w:r w:rsidRPr="0047367A">
        <w:rPr>
          <w:rFonts w:eastAsia="Times New Roman" w:cs="Times New Roman"/>
          <w:szCs w:val="24"/>
        </w:rPr>
        <w:t>το γνωρίζετε</w:t>
      </w:r>
      <w:r>
        <w:rPr>
          <w:rFonts w:eastAsia="Times New Roman" w:cs="Times New Roman"/>
          <w:szCs w:val="24"/>
        </w:rPr>
        <w:t>, γιατί και η δική σας</w:t>
      </w:r>
      <w:r w:rsidRPr="0047367A">
        <w:rPr>
          <w:rFonts w:eastAsia="Times New Roman" w:cs="Times New Roman"/>
          <w:szCs w:val="24"/>
        </w:rPr>
        <w:t xml:space="preserve"> </w:t>
      </w:r>
      <w:r>
        <w:rPr>
          <w:rFonts w:eastAsia="Times New Roman" w:cs="Times New Roman"/>
          <w:szCs w:val="24"/>
        </w:rPr>
        <w:t>Κ</w:t>
      </w:r>
      <w:r w:rsidRPr="0047367A">
        <w:rPr>
          <w:rFonts w:eastAsia="Times New Roman" w:cs="Times New Roman"/>
          <w:szCs w:val="24"/>
        </w:rPr>
        <w:t xml:space="preserve">υβέρνηση </w:t>
      </w:r>
      <w:r w:rsidRPr="0047367A">
        <w:rPr>
          <w:rFonts w:eastAsia="Times New Roman" w:cs="Times New Roman"/>
          <w:szCs w:val="24"/>
        </w:rPr>
        <w:t>το έχει συμφωνήσει στο τρίτο μνημόνιο</w:t>
      </w:r>
      <w:r>
        <w:rPr>
          <w:rFonts w:eastAsia="Times New Roman" w:cs="Times New Roman"/>
          <w:szCs w:val="24"/>
        </w:rPr>
        <w:t>,</w:t>
      </w:r>
      <w:r w:rsidRPr="0047367A">
        <w:rPr>
          <w:rFonts w:eastAsia="Times New Roman" w:cs="Times New Roman"/>
          <w:szCs w:val="24"/>
        </w:rPr>
        <w:t xml:space="preserve"> όπως </w:t>
      </w:r>
      <w:r>
        <w:rPr>
          <w:rFonts w:eastAsia="Times New Roman" w:cs="Times New Roman"/>
          <w:szCs w:val="24"/>
        </w:rPr>
        <w:t>το είχαν συμφωνήσει</w:t>
      </w:r>
      <w:r w:rsidRPr="0047367A">
        <w:rPr>
          <w:rFonts w:eastAsia="Times New Roman" w:cs="Times New Roman"/>
          <w:szCs w:val="24"/>
        </w:rPr>
        <w:t xml:space="preserve"> και οι προηγούμενες στα προηγούμενα δύο</w:t>
      </w:r>
      <w:r>
        <w:rPr>
          <w:rFonts w:eastAsia="Times New Roman" w:cs="Times New Roman"/>
          <w:szCs w:val="24"/>
        </w:rPr>
        <w:t>,</w:t>
      </w:r>
      <w:r w:rsidRPr="0047367A">
        <w:rPr>
          <w:rFonts w:eastAsia="Times New Roman" w:cs="Times New Roman"/>
          <w:szCs w:val="24"/>
        </w:rPr>
        <w:t xml:space="preserve"> για </w:t>
      </w:r>
      <w:r>
        <w:rPr>
          <w:rFonts w:eastAsia="Times New Roman" w:cs="Times New Roman"/>
          <w:szCs w:val="24"/>
        </w:rPr>
        <w:t>ν</w:t>
      </w:r>
      <w:r w:rsidRPr="0047367A">
        <w:rPr>
          <w:rFonts w:eastAsia="Times New Roman" w:cs="Times New Roman"/>
          <w:szCs w:val="24"/>
        </w:rPr>
        <w:t>α μεταφερθούν δηλαδή τα κόκ</w:t>
      </w:r>
      <w:r w:rsidRPr="0047367A">
        <w:rPr>
          <w:rFonts w:eastAsia="Times New Roman" w:cs="Times New Roman"/>
          <w:szCs w:val="24"/>
        </w:rPr>
        <w:t xml:space="preserve">κινα δάνεια στα </w:t>
      </w:r>
      <w:r w:rsidRPr="0047367A">
        <w:rPr>
          <w:rFonts w:eastAsia="Times New Roman" w:cs="Times New Roman"/>
          <w:szCs w:val="24"/>
          <w:lang w:val="en-US"/>
        </w:rPr>
        <w:t>funds</w:t>
      </w:r>
      <w:r>
        <w:rPr>
          <w:rFonts w:eastAsia="Times New Roman" w:cs="Times New Roman"/>
          <w:szCs w:val="24"/>
        </w:rPr>
        <w:t>,</w:t>
      </w:r>
      <w:r w:rsidRPr="0047367A">
        <w:rPr>
          <w:rFonts w:eastAsia="Times New Roman" w:cs="Times New Roman"/>
          <w:szCs w:val="24"/>
        </w:rPr>
        <w:t xml:space="preserve"> στα </w:t>
      </w:r>
      <w:r>
        <w:rPr>
          <w:rFonts w:eastAsia="Times New Roman" w:cs="Times New Roman"/>
          <w:szCs w:val="24"/>
        </w:rPr>
        <w:t>«</w:t>
      </w:r>
      <w:r w:rsidRPr="0047367A">
        <w:rPr>
          <w:rFonts w:eastAsia="Times New Roman" w:cs="Times New Roman"/>
          <w:szCs w:val="24"/>
        </w:rPr>
        <w:t>κοράκια</w:t>
      </w:r>
      <w:r>
        <w:rPr>
          <w:rFonts w:eastAsia="Times New Roman" w:cs="Times New Roman"/>
          <w:szCs w:val="24"/>
        </w:rPr>
        <w:t>». Ε</w:t>
      </w:r>
      <w:r w:rsidRPr="0047367A">
        <w:rPr>
          <w:rFonts w:eastAsia="Times New Roman" w:cs="Times New Roman"/>
          <w:szCs w:val="24"/>
        </w:rPr>
        <w:t xml:space="preserve">ίναι γραπτή δέσμευση της </w:t>
      </w:r>
      <w:r>
        <w:rPr>
          <w:rFonts w:eastAsia="Times New Roman" w:cs="Times New Roman"/>
          <w:szCs w:val="24"/>
        </w:rPr>
        <w:t>Κ</w:t>
      </w:r>
      <w:r w:rsidRPr="0047367A">
        <w:rPr>
          <w:rFonts w:eastAsia="Times New Roman" w:cs="Times New Roman"/>
          <w:szCs w:val="24"/>
        </w:rPr>
        <w:t xml:space="preserve">υβέρνησης </w:t>
      </w:r>
      <w:r>
        <w:rPr>
          <w:rFonts w:eastAsia="Times New Roman" w:cs="Times New Roman"/>
          <w:szCs w:val="24"/>
        </w:rPr>
        <w:t>σ</w:t>
      </w:r>
      <w:r w:rsidRPr="0047367A">
        <w:rPr>
          <w:rFonts w:eastAsia="Times New Roman" w:cs="Times New Roman"/>
          <w:szCs w:val="24"/>
        </w:rPr>
        <w:t xml:space="preserve">τους </w:t>
      </w:r>
      <w:r>
        <w:rPr>
          <w:rFonts w:eastAsia="Times New Roman" w:cs="Times New Roman"/>
          <w:szCs w:val="24"/>
        </w:rPr>
        <w:t>θ</w:t>
      </w:r>
      <w:r w:rsidRPr="0047367A">
        <w:rPr>
          <w:rFonts w:eastAsia="Times New Roman" w:cs="Times New Roman"/>
          <w:szCs w:val="24"/>
        </w:rPr>
        <w:t>εσμούς</w:t>
      </w:r>
      <w:r>
        <w:rPr>
          <w:rFonts w:eastAsia="Times New Roman" w:cs="Times New Roman"/>
          <w:szCs w:val="24"/>
        </w:rPr>
        <w:t>. Κ</w:t>
      </w:r>
      <w:r w:rsidRPr="0047367A">
        <w:rPr>
          <w:rFonts w:eastAsia="Times New Roman" w:cs="Times New Roman"/>
          <w:szCs w:val="24"/>
        </w:rPr>
        <w:t>αι όχι μόνο αυτό</w:t>
      </w:r>
      <w:r>
        <w:rPr>
          <w:rFonts w:eastAsia="Times New Roman" w:cs="Times New Roman"/>
          <w:szCs w:val="24"/>
        </w:rPr>
        <w:t>, είναι και απαίτηση, β</w:t>
      </w:r>
      <w:r w:rsidRPr="0047367A">
        <w:rPr>
          <w:rFonts w:eastAsia="Times New Roman" w:cs="Times New Roman"/>
          <w:szCs w:val="24"/>
        </w:rPr>
        <w:t>εβαίως</w:t>
      </w:r>
      <w:r>
        <w:rPr>
          <w:rFonts w:eastAsia="Times New Roman" w:cs="Times New Roman"/>
          <w:szCs w:val="24"/>
        </w:rPr>
        <w:t>,</w:t>
      </w:r>
      <w:r w:rsidRPr="0047367A">
        <w:rPr>
          <w:rFonts w:eastAsia="Times New Roman" w:cs="Times New Roman"/>
          <w:szCs w:val="24"/>
        </w:rPr>
        <w:t xml:space="preserve"> του </w:t>
      </w:r>
      <w:r>
        <w:rPr>
          <w:rFonts w:eastAsia="Times New Roman" w:cs="Times New Roman"/>
          <w:szCs w:val="24"/>
        </w:rPr>
        <w:t>Σ</w:t>
      </w:r>
      <w:r w:rsidRPr="0047367A">
        <w:rPr>
          <w:rFonts w:eastAsia="Times New Roman" w:cs="Times New Roman"/>
          <w:szCs w:val="24"/>
        </w:rPr>
        <w:t xml:space="preserve">υνδέσμου των </w:t>
      </w:r>
      <w:r>
        <w:rPr>
          <w:rFonts w:eastAsia="Times New Roman" w:cs="Times New Roman"/>
          <w:szCs w:val="24"/>
        </w:rPr>
        <w:t>Ελλήνων Β</w:t>
      </w:r>
      <w:r w:rsidRPr="0047367A">
        <w:rPr>
          <w:rFonts w:eastAsia="Times New Roman" w:cs="Times New Roman"/>
          <w:szCs w:val="24"/>
        </w:rPr>
        <w:t>ιομηχάνων</w:t>
      </w:r>
      <w:r>
        <w:rPr>
          <w:rFonts w:eastAsia="Times New Roman" w:cs="Times New Roman"/>
          <w:szCs w:val="24"/>
        </w:rPr>
        <w:t>,</w:t>
      </w:r>
      <w:r w:rsidRPr="0047367A">
        <w:rPr>
          <w:rFonts w:eastAsia="Times New Roman" w:cs="Times New Roman"/>
          <w:szCs w:val="24"/>
        </w:rPr>
        <w:t xml:space="preserve"> έτσι ώστε να φύγουν αυτά τα </w:t>
      </w:r>
      <w:r>
        <w:rPr>
          <w:rFonts w:eastAsia="Times New Roman" w:cs="Times New Roman"/>
          <w:szCs w:val="24"/>
        </w:rPr>
        <w:t>«</w:t>
      </w:r>
      <w:r w:rsidRPr="0047367A">
        <w:rPr>
          <w:rFonts w:eastAsia="Times New Roman" w:cs="Times New Roman"/>
          <w:szCs w:val="24"/>
        </w:rPr>
        <w:t>βαρίδια</w:t>
      </w:r>
      <w:r>
        <w:rPr>
          <w:rFonts w:eastAsia="Times New Roman" w:cs="Times New Roman"/>
          <w:szCs w:val="24"/>
        </w:rPr>
        <w:t>», ό</w:t>
      </w:r>
      <w:r w:rsidRPr="0047367A">
        <w:rPr>
          <w:rFonts w:eastAsia="Times New Roman" w:cs="Times New Roman"/>
          <w:szCs w:val="24"/>
        </w:rPr>
        <w:t>πως λένε</w:t>
      </w:r>
      <w:r>
        <w:rPr>
          <w:rFonts w:eastAsia="Times New Roman" w:cs="Times New Roman"/>
          <w:szCs w:val="24"/>
        </w:rPr>
        <w:t>,</w:t>
      </w:r>
      <w:r w:rsidRPr="0047367A">
        <w:rPr>
          <w:rFonts w:eastAsia="Times New Roman" w:cs="Times New Roman"/>
          <w:szCs w:val="24"/>
        </w:rPr>
        <w:t xml:space="preserve"> από τις </w:t>
      </w:r>
      <w:r>
        <w:rPr>
          <w:rFonts w:eastAsia="Times New Roman" w:cs="Times New Roman"/>
          <w:szCs w:val="24"/>
        </w:rPr>
        <w:t>Τ</w:t>
      </w:r>
      <w:r w:rsidRPr="0047367A">
        <w:rPr>
          <w:rFonts w:eastAsia="Times New Roman" w:cs="Times New Roman"/>
          <w:szCs w:val="24"/>
        </w:rPr>
        <w:t>ράπεζες</w:t>
      </w:r>
      <w:r>
        <w:rPr>
          <w:rFonts w:eastAsia="Times New Roman" w:cs="Times New Roman"/>
          <w:szCs w:val="24"/>
        </w:rPr>
        <w:t>,</w:t>
      </w:r>
      <w:r w:rsidRPr="0047367A">
        <w:rPr>
          <w:rFonts w:eastAsia="Times New Roman" w:cs="Times New Roman"/>
          <w:szCs w:val="24"/>
        </w:rPr>
        <w:t xml:space="preserve"> προκειμένου να μπορούν αυτές να δανειοδοτούν τους βιομήχανους και τους μεγαλεμπόρους</w:t>
      </w:r>
      <w:r>
        <w:rPr>
          <w:rFonts w:eastAsia="Times New Roman" w:cs="Times New Roman"/>
          <w:szCs w:val="24"/>
        </w:rPr>
        <w:t>,  ό</w:t>
      </w:r>
      <w:r w:rsidRPr="0047367A">
        <w:rPr>
          <w:rFonts w:eastAsia="Times New Roman" w:cs="Times New Roman"/>
          <w:szCs w:val="24"/>
        </w:rPr>
        <w:t xml:space="preserve">χι τους μικρούς οι οποίοι </w:t>
      </w:r>
      <w:r>
        <w:rPr>
          <w:rFonts w:eastAsia="Times New Roman" w:cs="Times New Roman"/>
          <w:szCs w:val="24"/>
        </w:rPr>
        <w:t>γονατίζουν από τη</w:t>
      </w:r>
      <w:r w:rsidRPr="0047367A">
        <w:rPr>
          <w:rFonts w:eastAsia="Times New Roman" w:cs="Times New Roman"/>
          <w:szCs w:val="24"/>
        </w:rPr>
        <w:t xml:space="preserve"> φοροεπιδρομή και τον ανταγωνισμό τους με τους μεγάλους</w:t>
      </w:r>
      <w:r>
        <w:rPr>
          <w:rFonts w:eastAsia="Times New Roman" w:cs="Times New Roman"/>
          <w:szCs w:val="24"/>
        </w:rPr>
        <w:t>. Και μαζί, β</w:t>
      </w:r>
      <w:r w:rsidRPr="0047367A">
        <w:rPr>
          <w:rFonts w:eastAsia="Times New Roman" w:cs="Times New Roman"/>
          <w:szCs w:val="24"/>
        </w:rPr>
        <w:t>εβαίως</w:t>
      </w:r>
      <w:r>
        <w:rPr>
          <w:rFonts w:eastAsia="Times New Roman" w:cs="Times New Roman"/>
          <w:szCs w:val="24"/>
        </w:rPr>
        <w:t>,</w:t>
      </w:r>
      <w:r w:rsidRPr="0047367A">
        <w:rPr>
          <w:rFonts w:eastAsia="Times New Roman" w:cs="Times New Roman"/>
          <w:szCs w:val="24"/>
        </w:rPr>
        <w:t xml:space="preserve"> με αυτά τα βαρίδια των κόκκινων δανείων που θέλο</w:t>
      </w:r>
      <w:r w:rsidRPr="0047367A">
        <w:rPr>
          <w:rFonts w:eastAsia="Times New Roman" w:cs="Times New Roman"/>
          <w:szCs w:val="24"/>
        </w:rPr>
        <w:t xml:space="preserve">υν να διώξουν οι </w:t>
      </w:r>
      <w:r>
        <w:rPr>
          <w:rFonts w:eastAsia="Times New Roman" w:cs="Times New Roman"/>
          <w:szCs w:val="24"/>
        </w:rPr>
        <w:t>Τ</w:t>
      </w:r>
      <w:r w:rsidRPr="0047367A">
        <w:rPr>
          <w:rFonts w:eastAsia="Times New Roman" w:cs="Times New Roman"/>
          <w:szCs w:val="24"/>
        </w:rPr>
        <w:t>ράπεζες</w:t>
      </w:r>
      <w:r>
        <w:rPr>
          <w:rFonts w:eastAsia="Times New Roman" w:cs="Times New Roman"/>
          <w:szCs w:val="24"/>
        </w:rPr>
        <w:t>,</w:t>
      </w:r>
      <w:r w:rsidRPr="0047367A">
        <w:rPr>
          <w:rFonts w:eastAsia="Times New Roman" w:cs="Times New Roman"/>
          <w:szCs w:val="24"/>
        </w:rPr>
        <w:t xml:space="preserve"> βρίσκουν ευκαιρία </w:t>
      </w:r>
      <w:r w:rsidRPr="0047367A">
        <w:rPr>
          <w:rFonts w:eastAsia="Times New Roman" w:cs="Times New Roman"/>
          <w:szCs w:val="24"/>
        </w:rPr>
        <w:lastRenderedPageBreak/>
        <w:t>να απολύσουν</w:t>
      </w:r>
      <w:r>
        <w:rPr>
          <w:rFonts w:eastAsia="Times New Roman" w:cs="Times New Roman"/>
          <w:szCs w:val="24"/>
        </w:rPr>
        <w:t>,</w:t>
      </w:r>
      <w:r w:rsidRPr="0047367A">
        <w:rPr>
          <w:rFonts w:eastAsia="Times New Roman" w:cs="Times New Roman"/>
          <w:szCs w:val="24"/>
        </w:rPr>
        <w:t xml:space="preserve"> να απαλλαγούν</w:t>
      </w:r>
      <w:r>
        <w:rPr>
          <w:rFonts w:eastAsia="Times New Roman" w:cs="Times New Roman"/>
          <w:szCs w:val="24"/>
        </w:rPr>
        <w:t>,</w:t>
      </w:r>
      <w:r w:rsidRPr="0047367A">
        <w:rPr>
          <w:rFonts w:eastAsia="Times New Roman" w:cs="Times New Roman"/>
          <w:szCs w:val="24"/>
        </w:rPr>
        <w:t xml:space="preserve"> να πετάξουν από τη δουλειά χιλιάδες τραπεζοϋπ</w:t>
      </w:r>
      <w:r>
        <w:rPr>
          <w:rFonts w:eastAsia="Times New Roman" w:cs="Times New Roman"/>
          <w:szCs w:val="24"/>
        </w:rPr>
        <w:t>αλλήλου</w:t>
      </w:r>
      <w:r w:rsidRPr="0047367A">
        <w:rPr>
          <w:rFonts w:eastAsia="Times New Roman" w:cs="Times New Roman"/>
          <w:szCs w:val="24"/>
        </w:rPr>
        <w:t>ς</w:t>
      </w:r>
      <w:r>
        <w:rPr>
          <w:rFonts w:eastAsia="Times New Roman" w:cs="Times New Roman"/>
          <w:szCs w:val="24"/>
        </w:rPr>
        <w:t>,</w:t>
      </w:r>
      <w:r w:rsidRPr="0047367A">
        <w:rPr>
          <w:rFonts w:eastAsia="Times New Roman" w:cs="Times New Roman"/>
          <w:szCs w:val="24"/>
        </w:rPr>
        <w:t xml:space="preserve"> για να μειώσουν τα κόστη </w:t>
      </w:r>
      <w:r>
        <w:rPr>
          <w:rFonts w:eastAsia="Times New Roman" w:cs="Times New Roman"/>
          <w:szCs w:val="24"/>
        </w:rPr>
        <w:t>τους,</w:t>
      </w:r>
      <w:r w:rsidRPr="0047367A">
        <w:rPr>
          <w:rFonts w:eastAsia="Times New Roman" w:cs="Times New Roman"/>
          <w:szCs w:val="24"/>
        </w:rPr>
        <w:t xml:space="preserve"> είτε με την πρόσκαιρη μεταφορά των τραπεζοϋπαλλήλων σε </w:t>
      </w:r>
      <w:r>
        <w:rPr>
          <w:rFonts w:eastAsia="Times New Roman" w:cs="Times New Roman"/>
          <w:szCs w:val="24"/>
          <w:lang w:val="en-US"/>
        </w:rPr>
        <w:t>funds</w:t>
      </w:r>
      <w:r w:rsidRPr="00E90D8B">
        <w:rPr>
          <w:rFonts w:eastAsia="Times New Roman" w:cs="Times New Roman"/>
          <w:szCs w:val="24"/>
        </w:rPr>
        <w:t xml:space="preserve"> </w:t>
      </w:r>
      <w:r>
        <w:rPr>
          <w:rFonts w:eastAsia="Times New Roman" w:cs="Times New Roman"/>
          <w:szCs w:val="24"/>
        </w:rPr>
        <w:t>ή σε διάφορες</w:t>
      </w:r>
      <w:r w:rsidRPr="0047367A">
        <w:rPr>
          <w:rFonts w:eastAsia="Times New Roman" w:cs="Times New Roman"/>
          <w:szCs w:val="24"/>
        </w:rPr>
        <w:t xml:space="preserve"> εργολαβικές εταιρείες</w:t>
      </w:r>
      <w:r w:rsidRPr="0047367A">
        <w:rPr>
          <w:rFonts w:eastAsia="Times New Roman" w:cs="Times New Roman"/>
          <w:szCs w:val="24"/>
        </w:rPr>
        <w:t xml:space="preserve"> που</w:t>
      </w:r>
      <w:r>
        <w:rPr>
          <w:rFonts w:eastAsia="Times New Roman" w:cs="Times New Roman"/>
          <w:szCs w:val="24"/>
        </w:rPr>
        <w:t>,</w:t>
      </w:r>
      <w:r w:rsidRPr="0047367A">
        <w:rPr>
          <w:rFonts w:eastAsia="Times New Roman" w:cs="Times New Roman"/>
          <w:szCs w:val="24"/>
        </w:rPr>
        <w:t xml:space="preserve"> όπως είπαμε</w:t>
      </w:r>
      <w:r>
        <w:rPr>
          <w:rFonts w:eastAsia="Times New Roman" w:cs="Times New Roman"/>
          <w:szCs w:val="24"/>
        </w:rPr>
        <w:t>,</w:t>
      </w:r>
      <w:r w:rsidRPr="0047367A">
        <w:rPr>
          <w:rFonts w:eastAsia="Times New Roman" w:cs="Times New Roman"/>
          <w:szCs w:val="24"/>
        </w:rPr>
        <w:t xml:space="preserve"> διατηρούνται και με την </w:t>
      </w:r>
      <w:r>
        <w:rPr>
          <w:rFonts w:eastAsia="Times New Roman" w:cs="Times New Roman"/>
          <w:szCs w:val="24"/>
        </w:rPr>
        <w:t>Κ</w:t>
      </w:r>
      <w:r w:rsidRPr="0047367A">
        <w:rPr>
          <w:rFonts w:eastAsia="Times New Roman" w:cs="Times New Roman"/>
          <w:szCs w:val="24"/>
        </w:rPr>
        <w:t xml:space="preserve">υβέρνησή </w:t>
      </w:r>
      <w:r>
        <w:rPr>
          <w:rFonts w:eastAsia="Times New Roman" w:cs="Times New Roman"/>
          <w:szCs w:val="24"/>
        </w:rPr>
        <w:t>σας,</w:t>
      </w:r>
      <w:r w:rsidRPr="0047367A">
        <w:rPr>
          <w:rFonts w:eastAsia="Times New Roman" w:cs="Times New Roman"/>
          <w:szCs w:val="24"/>
        </w:rPr>
        <w:t xml:space="preserve"> χωρίς εργασιακά δικαιώματα και με άμεση</w:t>
      </w:r>
      <w:r>
        <w:rPr>
          <w:rFonts w:eastAsia="Times New Roman" w:cs="Times New Roman"/>
          <w:szCs w:val="24"/>
        </w:rPr>
        <w:t>,</w:t>
      </w:r>
      <w:r w:rsidRPr="0047367A">
        <w:rPr>
          <w:rFonts w:eastAsia="Times New Roman" w:cs="Times New Roman"/>
          <w:szCs w:val="24"/>
        </w:rPr>
        <w:t xml:space="preserve"> πολύ άμεση προοπτική για τους περισσότερους</w:t>
      </w:r>
      <w:r>
        <w:rPr>
          <w:rFonts w:eastAsia="Times New Roman" w:cs="Times New Roman"/>
          <w:szCs w:val="24"/>
        </w:rPr>
        <w:t>,</w:t>
      </w:r>
      <w:r w:rsidRPr="0047367A">
        <w:rPr>
          <w:rFonts w:eastAsia="Times New Roman" w:cs="Times New Roman"/>
          <w:szCs w:val="24"/>
        </w:rPr>
        <w:t xml:space="preserve"> την απόλυσή </w:t>
      </w:r>
      <w:r>
        <w:rPr>
          <w:rFonts w:eastAsia="Times New Roman" w:cs="Times New Roman"/>
          <w:szCs w:val="24"/>
        </w:rPr>
        <w:t>τους. Α</w:t>
      </w:r>
      <w:r w:rsidRPr="0047367A">
        <w:rPr>
          <w:rFonts w:eastAsia="Times New Roman" w:cs="Times New Roman"/>
          <w:szCs w:val="24"/>
        </w:rPr>
        <w:t xml:space="preserve">πλώς </w:t>
      </w:r>
      <w:r>
        <w:rPr>
          <w:rFonts w:eastAsia="Times New Roman" w:cs="Times New Roman"/>
          <w:szCs w:val="24"/>
        </w:rPr>
        <w:t>η</w:t>
      </w:r>
      <w:r w:rsidRPr="0047367A">
        <w:rPr>
          <w:rFonts w:eastAsia="Times New Roman" w:cs="Times New Roman"/>
          <w:szCs w:val="24"/>
        </w:rPr>
        <w:t xml:space="preserve"> Τράπεζα Πειραιώς το ξεκινά πρώτη</w:t>
      </w:r>
      <w:r>
        <w:rPr>
          <w:rFonts w:eastAsia="Times New Roman" w:cs="Times New Roman"/>
          <w:szCs w:val="24"/>
        </w:rPr>
        <w:t>,</w:t>
      </w:r>
      <w:r w:rsidRPr="0047367A">
        <w:rPr>
          <w:rFonts w:eastAsia="Times New Roman" w:cs="Times New Roman"/>
          <w:szCs w:val="24"/>
        </w:rPr>
        <w:t xml:space="preserve"> το διαλαλεί πρώτη</w:t>
      </w:r>
      <w:r>
        <w:rPr>
          <w:rFonts w:eastAsia="Times New Roman" w:cs="Times New Roman"/>
          <w:szCs w:val="24"/>
        </w:rPr>
        <w:t>, το διαφημίζει</w:t>
      </w:r>
      <w:r w:rsidRPr="0047367A">
        <w:rPr>
          <w:rFonts w:eastAsia="Times New Roman" w:cs="Times New Roman"/>
          <w:szCs w:val="24"/>
        </w:rPr>
        <w:t xml:space="preserve"> και το </w:t>
      </w:r>
      <w:r>
        <w:rPr>
          <w:rFonts w:eastAsia="Times New Roman" w:cs="Times New Roman"/>
          <w:szCs w:val="24"/>
        </w:rPr>
        <w:t xml:space="preserve">καλλιεργεί στους χώρους δουλειάς. </w:t>
      </w:r>
    </w:p>
    <w:p w14:paraId="2D05F40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Συνολικά το θέμα αυτό είναι σοβαρό, γιατί, σύμφωνα τέλος πάντων και με τα δημοσιεύματα γύρω από τη λεγόμενη «αναδιάρθρωση του τραπεζικού συστήματος», </w:t>
      </w:r>
      <w:r w:rsidRPr="0047367A">
        <w:rPr>
          <w:rFonts w:eastAsia="Times New Roman" w:cs="Times New Roman"/>
          <w:szCs w:val="24"/>
        </w:rPr>
        <w:t xml:space="preserve">αφορά </w:t>
      </w:r>
      <w:r>
        <w:rPr>
          <w:rFonts w:eastAsia="Times New Roman" w:cs="Times New Roman"/>
          <w:szCs w:val="24"/>
        </w:rPr>
        <w:t>περί τους δέκα χιλιάδες</w:t>
      </w:r>
      <w:r w:rsidRPr="0047367A">
        <w:rPr>
          <w:rFonts w:eastAsia="Times New Roman" w:cs="Times New Roman"/>
          <w:szCs w:val="24"/>
        </w:rPr>
        <w:t xml:space="preserve"> τραπεζοϋπαλλήλους</w:t>
      </w:r>
      <w:r>
        <w:rPr>
          <w:rFonts w:eastAsia="Times New Roman" w:cs="Times New Roman"/>
          <w:szCs w:val="24"/>
        </w:rPr>
        <w:t xml:space="preserve">. Απόδειξη, </w:t>
      </w:r>
      <w:r w:rsidRPr="0047367A">
        <w:rPr>
          <w:rFonts w:eastAsia="Times New Roman" w:cs="Times New Roman"/>
          <w:szCs w:val="24"/>
        </w:rPr>
        <w:t>λοιπόν</w:t>
      </w:r>
      <w:r>
        <w:rPr>
          <w:rFonts w:eastAsia="Times New Roman" w:cs="Times New Roman"/>
          <w:szCs w:val="24"/>
        </w:rPr>
        <w:t>,</w:t>
      </w:r>
      <w:r w:rsidRPr="0047367A">
        <w:rPr>
          <w:rFonts w:eastAsia="Times New Roman" w:cs="Times New Roman"/>
          <w:szCs w:val="24"/>
        </w:rPr>
        <w:t xml:space="preserve"> ότι κανένα μνημόνιο δεν </w:t>
      </w:r>
      <w:r>
        <w:rPr>
          <w:rFonts w:eastAsia="Times New Roman" w:cs="Times New Roman"/>
          <w:szCs w:val="24"/>
        </w:rPr>
        <w:t>τ</w:t>
      </w:r>
      <w:r w:rsidRPr="0047367A">
        <w:rPr>
          <w:rFonts w:eastAsia="Times New Roman" w:cs="Times New Roman"/>
          <w:szCs w:val="24"/>
        </w:rPr>
        <w:t>ελείωσε</w:t>
      </w:r>
      <w:r>
        <w:rPr>
          <w:rFonts w:eastAsia="Times New Roman" w:cs="Times New Roman"/>
          <w:szCs w:val="24"/>
        </w:rPr>
        <w:t>.</w:t>
      </w:r>
      <w:r w:rsidRPr="0047367A">
        <w:rPr>
          <w:rFonts w:eastAsia="Times New Roman" w:cs="Times New Roman"/>
          <w:szCs w:val="24"/>
        </w:rPr>
        <w:t xml:space="preserve"> Μία χαρά συνεχίζονται όλα</w:t>
      </w:r>
      <w:r>
        <w:rPr>
          <w:rFonts w:eastAsia="Times New Roman" w:cs="Times New Roman"/>
          <w:szCs w:val="24"/>
        </w:rPr>
        <w:t>,</w:t>
      </w:r>
      <w:r w:rsidRPr="0047367A">
        <w:rPr>
          <w:rFonts w:eastAsia="Times New Roman" w:cs="Times New Roman"/>
          <w:szCs w:val="24"/>
        </w:rPr>
        <w:t xml:space="preserve"> κανονικά και μάλιστα για μερικούς από τους εργαζόμενους</w:t>
      </w:r>
      <w:r>
        <w:rPr>
          <w:rFonts w:eastAsia="Times New Roman" w:cs="Times New Roman"/>
          <w:szCs w:val="24"/>
        </w:rPr>
        <w:t>,</w:t>
      </w:r>
      <w:r w:rsidRPr="0047367A">
        <w:rPr>
          <w:rFonts w:eastAsia="Times New Roman" w:cs="Times New Roman"/>
          <w:szCs w:val="24"/>
        </w:rPr>
        <w:t xml:space="preserve"> για τους περισσότερους</w:t>
      </w:r>
      <w:r>
        <w:rPr>
          <w:rFonts w:eastAsia="Times New Roman" w:cs="Times New Roman"/>
          <w:szCs w:val="24"/>
        </w:rPr>
        <w:t>,</w:t>
      </w:r>
      <w:r w:rsidRPr="0047367A">
        <w:rPr>
          <w:rFonts w:eastAsia="Times New Roman" w:cs="Times New Roman"/>
          <w:szCs w:val="24"/>
        </w:rPr>
        <w:t xml:space="preserve"> γίνονται ακόμα πιο βάρβαρα</w:t>
      </w:r>
      <w:r>
        <w:rPr>
          <w:rFonts w:eastAsia="Times New Roman" w:cs="Times New Roman"/>
          <w:szCs w:val="24"/>
        </w:rPr>
        <w:t>,</w:t>
      </w:r>
      <w:r w:rsidRPr="0047367A">
        <w:rPr>
          <w:rFonts w:eastAsia="Times New Roman" w:cs="Times New Roman"/>
          <w:szCs w:val="24"/>
        </w:rPr>
        <w:t xml:space="preserve"> γίνονται διαρκείας</w:t>
      </w:r>
      <w:r>
        <w:rPr>
          <w:rFonts w:eastAsia="Times New Roman" w:cs="Times New Roman"/>
          <w:szCs w:val="24"/>
        </w:rPr>
        <w:t>.</w:t>
      </w:r>
    </w:p>
    <w:p w14:paraId="2D05F40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w:t>
      </w:r>
      <w:r w:rsidRPr="0047367A">
        <w:rPr>
          <w:rFonts w:eastAsia="Times New Roman" w:cs="Times New Roman"/>
          <w:szCs w:val="24"/>
        </w:rPr>
        <w:t>έλος</w:t>
      </w:r>
      <w:r>
        <w:rPr>
          <w:rFonts w:eastAsia="Times New Roman" w:cs="Times New Roman"/>
          <w:szCs w:val="24"/>
        </w:rPr>
        <w:t>,</w:t>
      </w:r>
      <w:r w:rsidRPr="0047367A">
        <w:rPr>
          <w:rFonts w:eastAsia="Times New Roman" w:cs="Times New Roman"/>
          <w:szCs w:val="24"/>
        </w:rPr>
        <w:t xml:space="preserve"> το θέμα </w:t>
      </w:r>
      <w:r>
        <w:rPr>
          <w:rFonts w:eastAsia="Times New Roman" w:cs="Times New Roman"/>
          <w:szCs w:val="24"/>
        </w:rPr>
        <w:t>δ</w:t>
      </w:r>
      <w:r w:rsidRPr="0047367A">
        <w:rPr>
          <w:rFonts w:eastAsia="Times New Roman" w:cs="Times New Roman"/>
          <w:szCs w:val="24"/>
        </w:rPr>
        <w:t>εν είναι άσχετο και με τους πλειστηριασμούς που ε</w:t>
      </w:r>
      <w:r w:rsidRPr="0047367A">
        <w:rPr>
          <w:rFonts w:eastAsia="Times New Roman" w:cs="Times New Roman"/>
          <w:szCs w:val="24"/>
        </w:rPr>
        <w:t xml:space="preserve">πίκεινται </w:t>
      </w:r>
      <w:r>
        <w:rPr>
          <w:rFonts w:eastAsia="Times New Roman" w:cs="Times New Roman"/>
          <w:szCs w:val="24"/>
        </w:rPr>
        <w:t xml:space="preserve">και με το ότι θα γενικευτούν </w:t>
      </w:r>
      <w:r w:rsidRPr="0047367A">
        <w:rPr>
          <w:rFonts w:eastAsia="Times New Roman" w:cs="Times New Roman"/>
          <w:szCs w:val="24"/>
        </w:rPr>
        <w:t xml:space="preserve">οι εκβιασμοί </w:t>
      </w:r>
      <w:r w:rsidRPr="0047367A">
        <w:rPr>
          <w:rFonts w:eastAsia="Times New Roman" w:cs="Times New Roman"/>
          <w:szCs w:val="24"/>
        </w:rPr>
        <w:lastRenderedPageBreak/>
        <w:t xml:space="preserve">και θα σφίξει έτσι κι αλλιώς ακόμα περισσότερο </w:t>
      </w:r>
      <w:r>
        <w:rPr>
          <w:rFonts w:eastAsia="Times New Roman" w:cs="Times New Roman"/>
          <w:szCs w:val="24"/>
        </w:rPr>
        <w:t>η θηλειά</w:t>
      </w:r>
      <w:r w:rsidRPr="0047367A">
        <w:rPr>
          <w:rFonts w:eastAsia="Times New Roman" w:cs="Times New Roman"/>
          <w:szCs w:val="24"/>
        </w:rPr>
        <w:t xml:space="preserve"> γύρω από τα λαϊκά σπίτια</w:t>
      </w:r>
      <w:r>
        <w:rPr>
          <w:rFonts w:eastAsia="Times New Roman" w:cs="Times New Roman"/>
          <w:szCs w:val="24"/>
        </w:rPr>
        <w:t>.</w:t>
      </w:r>
    </w:p>
    <w:p w14:paraId="2D05F40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Στο ζήτημα, λοιπόν, αυτό –και κλείνω, κυρία Πρόεδρε- στο ζήτημα των επικείμενων απολύσεων χιλιάδων τραπεζοϋπαλλήλων, οι τρ</w:t>
      </w:r>
      <w:r>
        <w:rPr>
          <w:rFonts w:eastAsia="Times New Roman" w:cs="Times New Roman"/>
          <w:szCs w:val="24"/>
        </w:rPr>
        <w:t>άπεζες απλώς θα αξιοποιήσουν το δικό σας νομοθετικό πλαίσιο για να προχωρήσουν σε αυτές τις απολύσεις. Κι έχετε πολύ μεγάλη πολιτική ευθύνη.</w:t>
      </w:r>
    </w:p>
    <w:p w14:paraId="2D05F40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D05F406"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Κυρία Υπουργέ, έχετε τον λόγο. </w:t>
      </w:r>
    </w:p>
    <w:p w14:paraId="2D05F407"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ΕΦΗ ΑΧΤΣΙΟΓΛΟΥ (Υπουργός Ερ</w:t>
      </w:r>
      <w:r>
        <w:rPr>
          <w:rFonts w:eastAsia="Times New Roman" w:cs="Times New Roman"/>
          <w:b/>
          <w:szCs w:val="24"/>
        </w:rPr>
        <w:t xml:space="preserve">γασίας, Κοινωνικής Ασφάλισης και Κοινωνικής Αλληλεγγύης): </w:t>
      </w:r>
      <w:r>
        <w:rPr>
          <w:rFonts w:eastAsia="Times New Roman" w:cs="Times New Roman"/>
          <w:szCs w:val="24"/>
        </w:rPr>
        <w:t xml:space="preserve">Ευχαριστώ, κυρία Πρόεδρε. </w:t>
      </w:r>
    </w:p>
    <w:p w14:paraId="2D05F40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Κύριε Δελή, θα πρέπει να ξεκαθαρίσω κάποια πράγματα ίσως, γιατί δεν είναι γνωστά. Εγώ δεν μίλησα για νομοθεσία που θα φέρουμε. Εγώ μίλησα για νομοθεσία που έχουμε ήδη φέρε</w:t>
      </w:r>
      <w:r>
        <w:rPr>
          <w:rFonts w:eastAsia="Times New Roman" w:cs="Times New Roman"/>
          <w:szCs w:val="24"/>
        </w:rPr>
        <w:t xml:space="preserve">ι. Την έχει ψηφίσει το ΚΚΕ. Αυτές τις διατάξεις, στις οποίες αναφέρθηκα, νομίζω ότι το ΚΚΕ τις έχει ψηφίσει. Αναφέρθηκα συγκεκριμένα στη νομοθεσία που αφορά την τήρηση των ωραρίων, </w:t>
      </w:r>
      <w:r>
        <w:rPr>
          <w:rFonts w:eastAsia="Times New Roman" w:cs="Times New Roman"/>
          <w:szCs w:val="24"/>
        </w:rPr>
        <w:lastRenderedPageBreak/>
        <w:t>την οποία έχουμε εισηγηθεί από το καλοκαίρι του 2017, την έχει ψηφίσει η ελ</w:t>
      </w:r>
      <w:r>
        <w:rPr>
          <w:rFonts w:eastAsia="Times New Roman" w:cs="Times New Roman"/>
          <w:szCs w:val="24"/>
        </w:rPr>
        <w:t>ληνική Βουλή με αρκετά μεγάλη συναίνεση αρκετών κομμάτων, που τι έθεσε; Την ηλεκτρονική προδήλωση των υπερωριών, πράγμα το οποίο έχει οδηγήσει μέσα σε μία χρονιά να υπερδιπλασιαστούν οι υπερωρίες που δηλώνονταν στο σύστημα. Άρα, να πληρωθούν αυτές οι υπερω</w:t>
      </w:r>
      <w:r>
        <w:rPr>
          <w:rFonts w:eastAsia="Times New Roman" w:cs="Times New Roman"/>
          <w:szCs w:val="24"/>
        </w:rPr>
        <w:t>ρίες. Τα μηνύματα που μας έρχονται από τους εργαζόμενους στις τράπεζες είναι ότι πλέον το ωράριο στις 17.</w:t>
      </w:r>
      <w:r>
        <w:rPr>
          <w:rFonts w:eastAsia="Times New Roman" w:cs="Times New Roman"/>
          <w:szCs w:val="24"/>
        </w:rPr>
        <w:t>00΄</w:t>
      </w:r>
      <w:r>
        <w:rPr>
          <w:rFonts w:eastAsia="Times New Roman" w:cs="Times New Roman"/>
          <w:szCs w:val="24"/>
        </w:rPr>
        <w:t>τηρείται. Δηλαδή, οι εργαζόμενοι φεύγουν με απόλυτη αυστηρότητα, λόγω ακριβώς του νέου θεσμικού πλαισίου, αλλά και της ελεγκτικής δράσης του Σώματος</w:t>
      </w:r>
      <w:r>
        <w:rPr>
          <w:rFonts w:eastAsia="Times New Roman" w:cs="Times New Roman"/>
          <w:szCs w:val="24"/>
        </w:rPr>
        <w:t xml:space="preserve"> Επιθεώρησης Εργασίας και των προστίμων που βάζει αυτό. </w:t>
      </w:r>
    </w:p>
    <w:p w14:paraId="2D05F40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Το δεύτερο ζήτημα που αφορά τις εργολαβίες, επίσης είναι κάτι που το έχουμε ήδη νομοθετήσει. Νομοθετήσαμε, δηλαδή, ότι ο αναθέτων το έργο –στην περίπτωσή μας η τράπεζα- έχει απόλυτη ευθύνη απέναντι σ</w:t>
      </w:r>
      <w:r>
        <w:rPr>
          <w:rFonts w:eastAsia="Times New Roman" w:cs="Times New Roman"/>
          <w:szCs w:val="24"/>
        </w:rPr>
        <w:t>τους εργαζόμενους του εργολάβου για τους μισθούς, για την αποζημίωση απόλυσης. Όλη την ευθύνη, δηλαδή, για την τήρηση της εργατικής νομοθεσίας την έχει και ο αναθέτων το έργο, προκειμένου να μην μπορεί να ξεφύγει μέσα από τις εργολαβίες, από τις υποχρεώσει</w:t>
      </w:r>
      <w:r>
        <w:rPr>
          <w:rFonts w:eastAsia="Times New Roman" w:cs="Times New Roman"/>
          <w:szCs w:val="24"/>
        </w:rPr>
        <w:t xml:space="preserve">ς που έχει </w:t>
      </w:r>
      <w:r>
        <w:rPr>
          <w:rFonts w:eastAsia="Times New Roman" w:cs="Times New Roman"/>
          <w:szCs w:val="24"/>
        </w:rPr>
        <w:lastRenderedPageBreak/>
        <w:t xml:space="preserve">ως πραγματικού εργοδότη. Δεν είμαι βέβαιη αν το ΚΚΕ ψήφισε το ζήτημα των εργολαβιών. Κρατάω επιφύλαξη γι’ αυτό. </w:t>
      </w:r>
    </w:p>
    <w:p w14:paraId="2D05F40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Άρα, μιλάω για νομοθεσία, την οποία έχουμε ήδη φέρει. Έχει ήδη ψηφιστεί από τη Βουλή και αρχίζει και λειτουργεί. Δεν λέω ότι έχουν σ</w:t>
      </w:r>
      <w:r>
        <w:rPr>
          <w:rFonts w:eastAsia="Times New Roman" w:cs="Times New Roman"/>
          <w:szCs w:val="24"/>
        </w:rPr>
        <w:t>υμμορφωθεί, προς Θεού! Αν έλεγα κάτι τέτοιο, θα ήμουν από αλλού. Αλλά βλέπουμε τάσεις συμμόρφωσης σιγά-σιγά. Αρχίζουν να συμμορφώνονται.</w:t>
      </w:r>
    </w:p>
    <w:p w14:paraId="2D05F40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Τώρα, για το αν είναι χάδια ή δεν είναι χάδια τα του ελεγκτικού σκέλους. Το Σώμα Επιθεώρησης Εργασίας έχει πραγματοποιή</w:t>
      </w:r>
      <w:r>
        <w:rPr>
          <w:rFonts w:eastAsia="Times New Roman" w:cs="Times New Roman"/>
          <w:szCs w:val="24"/>
        </w:rPr>
        <w:t xml:space="preserve">σει από το 2015 μέχρι σήμερα </w:t>
      </w:r>
      <w:r>
        <w:rPr>
          <w:rFonts w:eastAsia="Times New Roman" w:cs="Times New Roman"/>
          <w:szCs w:val="24"/>
        </w:rPr>
        <w:t xml:space="preserve">χίλιους εξακόσιους ογδόντα </w:t>
      </w:r>
      <w:r>
        <w:rPr>
          <w:rFonts w:eastAsia="Times New Roman" w:cs="Times New Roman"/>
          <w:szCs w:val="24"/>
        </w:rPr>
        <w:t xml:space="preserve">ελέγχους σε τραπεζικά καταστήματα σε όλη τη χώρα. Έχει επιβάλει πρόστιμα που ξεπερνούν τα 4 εκατομμύρια ευρώ. Μόνο το 2018 έχουμε κάνει διακόσιους τριάντα ελέγχους κι έχουμε επιβάλει πρόστιμα 700.000 </w:t>
      </w:r>
      <w:r>
        <w:rPr>
          <w:rFonts w:eastAsia="Times New Roman" w:cs="Times New Roman"/>
          <w:szCs w:val="24"/>
        </w:rPr>
        <w:t xml:space="preserve">ευρώ σε τράπεζες σε όλη τη χώρα. Επίσης, φέραμε μέτρο για διακοπή λειτουργίας επιχείρησης όταν προβαίνει σε κάποιες, δύο διαδοχικές παραβάσεις της εργατικής νομοθεσίας. Και χάρη σ’ αυτό το μέτρο, επιβάλλαμε κλείσιμο καταστήματος τράπεζας για τρεις ημέρες. </w:t>
      </w:r>
      <w:r>
        <w:rPr>
          <w:rFonts w:eastAsia="Times New Roman" w:cs="Times New Roman"/>
          <w:szCs w:val="24"/>
        </w:rPr>
        <w:t xml:space="preserve">Η Τράπεζα </w:t>
      </w:r>
      <w:r>
        <w:rPr>
          <w:rFonts w:eastAsia="Times New Roman" w:cs="Times New Roman"/>
          <w:szCs w:val="24"/>
        </w:rPr>
        <w:lastRenderedPageBreak/>
        <w:t>Πειραιώς ήταν πάλι. Αυτές τις μέρες το Σώμα Επιθεώρησης Εργασίας κέρδισε δικαστική διαμάχη, όπου τράπεζα είχε προσβάλει άλλη τράπεζα, το κλείσιμο καταστήματός της και πάλι λόγω παραβίασης της εργατικής νομοθεσίας. Και το Σώμα Επιθεώρησης Εργασίας</w:t>
      </w:r>
      <w:r>
        <w:rPr>
          <w:rFonts w:eastAsia="Times New Roman" w:cs="Times New Roman"/>
          <w:szCs w:val="24"/>
        </w:rPr>
        <w:t xml:space="preserve"> κέρδισε τη δικαστική διαμάχη και η τράπεζα θα κλείσει το κατάστημά της και θα πληρώσει το πρόστιμο των 200.000 ευρώ περίπου που επιβάλαμε. </w:t>
      </w:r>
    </w:p>
    <w:p w14:paraId="2D05F40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Θέλω να πω ότι από όλα αυτά τα στοιχεία που καταθέτω νομίζω ότι προκύπτει ότι για εμάς ο τομέας των τραπεζών δεν απ</w:t>
      </w:r>
      <w:r>
        <w:rPr>
          <w:rFonts w:eastAsia="Times New Roman" w:cs="Times New Roman"/>
          <w:szCs w:val="24"/>
        </w:rPr>
        <w:t xml:space="preserve">οτελεί κλάδο, περιοχή ασυδοσίας, περιοχή εξαιρέσεων από την τήρηση της εργατικής νομοθεσίας και το αποδεικνύουμε στην πράξη. Όλα αυτά που λέω δεν υπήρχαν από το 2015 και πριν. Νομίζω, δηλαδή, ότι αυτά τα γεγονότα μιλάνε από μόνα τους. </w:t>
      </w:r>
    </w:p>
    <w:p w14:paraId="2D05F40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για το </w:t>
      </w:r>
      <w:r>
        <w:rPr>
          <w:rFonts w:eastAsia="Times New Roman" w:cs="Times New Roman"/>
          <w:szCs w:val="24"/>
        </w:rPr>
        <w:t xml:space="preserve">ζήτημα της απόσχισης ότι η πληροφορία που έχουμε μέχρι στιγμής είναι ότι δεν έχουν τέτοιο πλάνο. Θα το παρακολουθήσουμε και θα τηρήσουμε τον νόμο, εγγυώμενοι με βάση τον νόμο της θέσης εργασίας. </w:t>
      </w:r>
    </w:p>
    <w:p w14:paraId="2D05F40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Όσο για το ζήτημα των πλειστηριασμών, αυτό το οποίο εισηγείτ</w:t>
      </w:r>
      <w:r>
        <w:rPr>
          <w:rFonts w:eastAsia="Times New Roman" w:cs="Times New Roman"/>
          <w:szCs w:val="24"/>
        </w:rPr>
        <w:t xml:space="preserve">αι η Κυβέρνηση μέσα στο επόμενο χρονικό διάστημα είναι ένα συνολικό πλαίσιο αντικατάστασης της προστασίας της πρώτης κατοικίας με ακριβώς το ίδιο επίπεδο προστασίας που ίσχυε και πριν. Επιπλέον, σε αυτό προστίθεται η επιδότηση στεγαστικού δανείου. Δηλαδή, </w:t>
      </w:r>
      <w:r>
        <w:rPr>
          <w:rFonts w:eastAsia="Times New Roman" w:cs="Times New Roman"/>
          <w:szCs w:val="24"/>
        </w:rPr>
        <w:t>πλέον δεν θα μπαίνει πια μόνο η ρύθμιση του δανείου, όπως τη γνωρίζαμε, μέσα από «κούρεμα», παράταση αποπληρωμής δόσης,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αλλά το κράτος θα επιδοτεί με ειδικό προϋπολογισμό που έχουμε ύψους 200 εκατομμυρίων τη δόση του στεγαστικού δανείου για τα λαϊκά</w:t>
      </w:r>
      <w:r>
        <w:rPr>
          <w:rFonts w:eastAsia="Times New Roman" w:cs="Times New Roman"/>
          <w:szCs w:val="24"/>
        </w:rPr>
        <w:t xml:space="preserve"> νοικοκυριά. </w:t>
      </w:r>
    </w:p>
    <w:p w14:paraId="2D05F40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Άρα, νομίζω ότι έχουμε ένα πλαίσιο προστασίας -θα το παρουσιάσουμε οι αρμόδιοι Υπουργοί- το οποίο εξασφαλίζει απολύτως την προστασία της πρώτης κατοικίας. </w:t>
      </w:r>
    </w:p>
    <w:p w14:paraId="2D05F41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D05F411"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w:t>
      </w:r>
    </w:p>
    <w:p w14:paraId="2D05F41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στη </w:t>
      </w:r>
      <w:r>
        <w:rPr>
          <w:rFonts w:eastAsia="Times New Roman" w:cs="Times New Roman"/>
          <w:szCs w:val="24"/>
        </w:rPr>
        <w:t xml:space="preserve">δέκατη </w:t>
      </w:r>
      <w:r w:rsidRPr="00E36E25">
        <w:rPr>
          <w:rFonts w:eastAsia="Times New Roman" w:cs="Times New Roman"/>
          <w:szCs w:val="24"/>
        </w:rPr>
        <w:t xml:space="preserve">με αριθμό 337/5-2-2019 </w:t>
      </w:r>
      <w:r>
        <w:rPr>
          <w:rFonts w:eastAsia="Times New Roman" w:cs="Times New Roman"/>
          <w:szCs w:val="24"/>
        </w:rPr>
        <w:t xml:space="preserve">επίκαιρη ερώτηση </w:t>
      </w:r>
      <w:r w:rsidRPr="00E36E25">
        <w:rPr>
          <w:rFonts w:eastAsia="Times New Roman" w:cs="Times New Roman"/>
          <w:szCs w:val="24"/>
        </w:rPr>
        <w:t xml:space="preserve">του Βουλευτή Β΄ Αθηνών του Κομμουνιστικού </w:t>
      </w:r>
      <w:r w:rsidRPr="00E36E25">
        <w:rPr>
          <w:rFonts w:eastAsia="Times New Roman" w:cs="Times New Roman"/>
          <w:szCs w:val="24"/>
        </w:rPr>
        <w:lastRenderedPageBreak/>
        <w:t xml:space="preserve">Κόμματος </w:t>
      </w:r>
      <w:r w:rsidRPr="00E36E25">
        <w:rPr>
          <w:rFonts w:eastAsia="Times New Roman" w:cs="Times New Roman"/>
          <w:szCs w:val="24"/>
        </w:rPr>
        <w:t>Ελλάδ</w:t>
      </w:r>
      <w:r>
        <w:rPr>
          <w:rFonts w:eastAsia="Times New Roman" w:cs="Times New Roman"/>
          <w:szCs w:val="24"/>
        </w:rPr>
        <w:t>α</w:t>
      </w:r>
      <w:r w:rsidRPr="00E36E25">
        <w:rPr>
          <w:rFonts w:eastAsia="Times New Roman" w:cs="Times New Roman"/>
          <w:szCs w:val="24"/>
        </w:rPr>
        <w:t>ς</w:t>
      </w:r>
      <w:r w:rsidRPr="00E36E25">
        <w:rPr>
          <w:rFonts w:eastAsia="Times New Roman" w:cs="Times New Roman"/>
          <w:szCs w:val="24"/>
        </w:rPr>
        <w:t xml:space="preserve"> κ. </w:t>
      </w:r>
      <w:r w:rsidRPr="00E36E25">
        <w:rPr>
          <w:rFonts w:eastAsia="Times New Roman" w:cs="Times New Roman"/>
          <w:bCs/>
          <w:szCs w:val="24"/>
        </w:rPr>
        <w:t>Χρήστου Κατσώτη</w:t>
      </w:r>
      <w:r w:rsidRPr="00E36E25">
        <w:rPr>
          <w:rFonts w:eastAsia="Times New Roman" w:cs="Times New Roman"/>
          <w:b/>
          <w:bCs/>
          <w:szCs w:val="24"/>
        </w:rPr>
        <w:t xml:space="preserve"> </w:t>
      </w:r>
      <w:r w:rsidRPr="00E36E25">
        <w:rPr>
          <w:rFonts w:eastAsia="Times New Roman" w:cs="Times New Roman"/>
          <w:szCs w:val="24"/>
        </w:rPr>
        <w:t>προς την Υπουργό</w:t>
      </w:r>
      <w:r w:rsidRPr="00E36E25">
        <w:rPr>
          <w:rFonts w:eastAsia="Times New Roman" w:cs="Times New Roman"/>
          <w:b/>
          <w:bCs/>
          <w:szCs w:val="24"/>
        </w:rPr>
        <w:t xml:space="preserve"> </w:t>
      </w:r>
      <w:r w:rsidRPr="00E36E25">
        <w:rPr>
          <w:rFonts w:eastAsia="Times New Roman" w:cs="Times New Roman"/>
          <w:bCs/>
          <w:szCs w:val="24"/>
        </w:rPr>
        <w:t>Εργασίας, Κοινωνικής</w:t>
      </w:r>
      <w:r w:rsidRPr="00E36E25">
        <w:rPr>
          <w:rFonts w:eastAsia="Times New Roman" w:cs="Times New Roman"/>
          <w:b/>
          <w:bCs/>
          <w:szCs w:val="24"/>
        </w:rPr>
        <w:t xml:space="preserve"> </w:t>
      </w:r>
      <w:r w:rsidRPr="00E36E25">
        <w:rPr>
          <w:rFonts w:eastAsia="Times New Roman" w:cs="Times New Roman"/>
          <w:bCs/>
          <w:szCs w:val="24"/>
        </w:rPr>
        <w:t>Ασφάλισης και Κοινωνικής Αλληλεγγύης,</w:t>
      </w:r>
      <w:r w:rsidRPr="00E36E25">
        <w:rPr>
          <w:rFonts w:eastAsia="Times New Roman" w:cs="Times New Roman"/>
          <w:b/>
          <w:bCs/>
          <w:szCs w:val="24"/>
        </w:rPr>
        <w:t xml:space="preserve"> </w:t>
      </w:r>
      <w:r w:rsidRPr="00E36E25">
        <w:rPr>
          <w:rFonts w:eastAsia="Times New Roman" w:cs="Times New Roman"/>
          <w:szCs w:val="24"/>
        </w:rPr>
        <w:t>με θέμα: «Προβλήματα εργαζομένων στις επιχειρήσεις συμφ</w:t>
      </w:r>
      <w:r w:rsidRPr="00E36E25">
        <w:rPr>
          <w:rFonts w:eastAsia="Times New Roman" w:cs="Times New Roman"/>
          <w:szCs w:val="24"/>
        </w:rPr>
        <w:t>ερόντων “ΖΟΥΡΑ”».</w:t>
      </w:r>
    </w:p>
    <w:p w14:paraId="2D05F41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Κύριε Κατσώτη, έχετε τον λόγο για δύο λεπτά</w:t>
      </w:r>
      <w:r>
        <w:rPr>
          <w:rFonts w:eastAsia="Times New Roman" w:cs="Times New Roman"/>
          <w:szCs w:val="24"/>
        </w:rPr>
        <w:t xml:space="preserve"> για να αναπτύξετε την επίκαιρη ερώτηση. </w:t>
      </w:r>
    </w:p>
    <w:p w14:paraId="2D05F414"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κυρία Πρόεδρε.</w:t>
      </w:r>
    </w:p>
    <w:p w14:paraId="2D05F41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Κυρία Υπουργέ, το ότι έρχονται εδώ διαρκώς ερωτήσεις με σοβαρά προβλήματα που αντιμετωπίζουν οι εργαζόμενοι σ</w:t>
      </w:r>
      <w:r>
        <w:rPr>
          <w:rFonts w:eastAsia="Times New Roman" w:cs="Times New Roman"/>
          <w:szCs w:val="24"/>
        </w:rPr>
        <w:t>τους χώρους δουλειάς και ότι εσείς επαναλαμβάνετε το ίδιο πράγμα, ότι «έχουμε κάνει ρυθμίσεις», αυτό αποκαλύπτει ότι αυτές οι ρυθμίσεις δεν είναι αυτές που πρέπει, για να μπορούν πράγματι να ικανοποιηθούν αιτήματα, προβλήματα ή να μην δημιουργούνται, να μη</w:t>
      </w:r>
      <w:r>
        <w:rPr>
          <w:rFonts w:eastAsia="Times New Roman" w:cs="Times New Roman"/>
          <w:szCs w:val="24"/>
        </w:rPr>
        <w:t>ν υπάρχει αυτή η ασυδοσία και αυτή η εργασιακή ζούγκλα στους χώρους δουλειάς. Και το λέμε αυτό γιατί έχετε απορρίψει πολλές προτάσεις νόμου του ΚΚΕ, πολλές τροπολογίες, που ακριβώς έρχονται να αντιμετωπίσουν τέτοια ζητήματα. Όμως δεν αντιμετωπίζονται με τη</w:t>
      </w:r>
      <w:r>
        <w:rPr>
          <w:rFonts w:eastAsia="Times New Roman" w:cs="Times New Roman"/>
          <w:szCs w:val="24"/>
        </w:rPr>
        <w:t>ν πολιτική τη δική σας, την οποία ασκείτε.</w:t>
      </w:r>
    </w:p>
    <w:p w14:paraId="2D05F41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είχαμε καταθέσει και μια άλλη ερώτηση –μου επιτρέπετε, κυρία Πρόεδρε- για τα βαρέα και ανθυγιεινά των δημοσίων υπαλλήλων. Μόλις τώρα με ενημέρωσαν ότι έχουν κατάληψη στο Υπουργείο Οικονομικών στην </w:t>
      </w:r>
      <w:r>
        <w:rPr>
          <w:rFonts w:eastAsia="Times New Roman" w:cs="Times New Roman"/>
          <w:szCs w:val="24"/>
        </w:rPr>
        <w:t>Καραγιώργ</w:t>
      </w:r>
      <w:r>
        <w:rPr>
          <w:rFonts w:eastAsia="Times New Roman" w:cs="Times New Roman"/>
          <w:szCs w:val="24"/>
        </w:rPr>
        <w:t xml:space="preserve">η </w:t>
      </w:r>
      <w:r>
        <w:rPr>
          <w:rFonts w:eastAsia="Times New Roman" w:cs="Times New Roman"/>
          <w:szCs w:val="24"/>
        </w:rPr>
        <w:t>Σερβίας. Εσείς δηλώσατε αναρμοδιότητα για αυτή</w:t>
      </w:r>
      <w:r>
        <w:rPr>
          <w:rFonts w:eastAsia="Times New Roman" w:cs="Times New Roman"/>
          <w:szCs w:val="24"/>
        </w:rPr>
        <w:t>ν</w:t>
      </w:r>
      <w:r>
        <w:rPr>
          <w:rFonts w:eastAsia="Times New Roman" w:cs="Times New Roman"/>
          <w:szCs w:val="24"/>
        </w:rPr>
        <w:t xml:space="preserve"> την ερώτηση. Ωστόσο, όμως, η Κυβέρνηση είναι ενιαία και οφείλει, απέναντι σ’ αυτό</w:t>
      </w:r>
      <w:r>
        <w:rPr>
          <w:rFonts w:eastAsia="Times New Roman" w:cs="Times New Roman"/>
          <w:szCs w:val="24"/>
        </w:rPr>
        <w:t>ν</w:t>
      </w:r>
      <w:r>
        <w:rPr>
          <w:rFonts w:eastAsia="Times New Roman" w:cs="Times New Roman"/>
          <w:szCs w:val="24"/>
        </w:rPr>
        <w:t xml:space="preserve"> τον κόσμο που μέχρι τώρα έπαιρνε το επίδομα ανθυγιεινής εργασίας, να πείτε τι θα κάνετε γιατί από την 1</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2019 καταργείται.</w:t>
      </w:r>
      <w:r>
        <w:rPr>
          <w:rFonts w:eastAsia="Times New Roman" w:cs="Times New Roman"/>
          <w:szCs w:val="24"/>
        </w:rPr>
        <w:t xml:space="preserve"> Οφείλει, λοιπόν, ο κ. Τσακαλώτος –να επικοινωνήσετε μαζί του- να πάει τώρα εκεί, να πει στους εργαζόμενους τι θα κάνουν. </w:t>
      </w:r>
    </w:p>
    <w:p w14:paraId="2D05F41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Σήμερα, κυρία Υπουργέ, παρακολουθούν εδώ από το επιχειρησιακό σωματείο «ΖΟΥΡΑ» μέλη της διοίκησης. Και θέλουν να ακούσουν τις απαντήσ</w:t>
      </w:r>
      <w:r>
        <w:rPr>
          <w:rFonts w:eastAsia="Times New Roman" w:cs="Times New Roman"/>
          <w:szCs w:val="24"/>
        </w:rPr>
        <w:t>εις στα ερωτήματα που έχουμε καταθέσει: Τι μέτρα θα πάρετε για να κατοχυρωθούν άμεσα τα ένσημα των εργαζομένων και να διασφαλιστούν τα δικαιώματά τους που συνδέονται με αυτά, όπως η πρόσβαση στις υπηρεσίες υγείας, η χορήγηση του επιδόματος από τον ΟΑΕΔ, αν</w:t>
      </w:r>
      <w:r>
        <w:rPr>
          <w:rFonts w:eastAsia="Times New Roman" w:cs="Times New Roman"/>
          <w:szCs w:val="24"/>
        </w:rPr>
        <w:t xml:space="preserve"> προτίθεστε να διασφαλίσετε τη χορήγηση έκτακτου επιδόματος από τον </w:t>
      </w:r>
      <w:r>
        <w:rPr>
          <w:rFonts w:eastAsia="Times New Roman" w:cs="Times New Roman"/>
          <w:szCs w:val="24"/>
        </w:rPr>
        <w:lastRenderedPageBreak/>
        <w:t>ΟΑΕΔ, τι μέτρα θα πάρετε ώστε να διασφαλιστούν τα εργασιακά δικαιώματα, να καταβληθούν οι δεδουλευμένες αποδοχές σε όλους τους εργαζόμενους, οι όροι υγιεινής και ασφάλειας στην εργασία, να</w:t>
      </w:r>
      <w:r>
        <w:rPr>
          <w:rFonts w:eastAsia="Times New Roman" w:cs="Times New Roman"/>
          <w:szCs w:val="24"/>
        </w:rPr>
        <w:t xml:space="preserve"> σταματήσει η εκδικητική, δυσμενής, καταχρηστική και παράνομη αντιμετώπιση των μελών του διοικητικού συμβουλίου του σωματείου, που όπως γνωρίζετε έχουν να πληρωθούν πάνω από εννέα μήνες. Η τελευταία πληρωμή τους έγινε πριν εκατό ημέρες και αφορούσε τον Μάι</w:t>
      </w:r>
      <w:r>
        <w:rPr>
          <w:rFonts w:eastAsia="Times New Roman" w:cs="Times New Roman"/>
          <w:szCs w:val="24"/>
        </w:rPr>
        <w:t>ο του 2018.</w:t>
      </w:r>
    </w:p>
    <w:p w14:paraId="2D05F41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Αυτή, λοιπόν, η στάση της εργοδοσίας απέναντι στους συνδικαλιστές δείχνει ότι υπάρχει μια κόλαση στους χώρους δουλειάς, ότι εσείς με την ανοχή σας, με τη στήριξή σας, δυστυχώς βάζετε πλάτη να καταργηθούν δικαιώματα, συνδικαλιστικές ελευθερίες, </w:t>
      </w:r>
      <w:r>
        <w:rPr>
          <w:rFonts w:eastAsia="Times New Roman" w:cs="Times New Roman"/>
          <w:szCs w:val="24"/>
        </w:rPr>
        <w:t xml:space="preserve">δημοκρατικά δικαιώματα, τα οποία έχουν κατακτηθεί με σκληρούς αγώνες. </w:t>
      </w:r>
    </w:p>
    <w:p w14:paraId="2D05F41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Περιμένουμε τις απαντήσεις σας. Είναι και οι εργαζόμενοι εδώ. Περιμένουν για να πάνε στον χώρο δουλειάς τους και να πούνε ποια είναι η θέση της Κυβέρνησης για όλα αυτά.</w:t>
      </w:r>
    </w:p>
    <w:p w14:paraId="2D05F41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D05F41B"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lastRenderedPageBreak/>
        <w:t>ΠΡΟΕ</w:t>
      </w:r>
      <w:r>
        <w:rPr>
          <w:rFonts w:eastAsia="Times New Roman" w:cs="Times New Roman"/>
          <w:b/>
          <w:szCs w:val="24"/>
        </w:rPr>
        <w:t xml:space="preserve">ΔΡΕΥΟΥΣΑ (Αναστασία Χριστοδουλοπούλου): </w:t>
      </w:r>
      <w:r>
        <w:rPr>
          <w:rFonts w:eastAsia="Times New Roman" w:cs="Times New Roman"/>
          <w:szCs w:val="24"/>
        </w:rPr>
        <w:t>Ευχαριστούμε.</w:t>
      </w:r>
    </w:p>
    <w:p w14:paraId="2D05F41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Κυρία Αχτσιόγλου, έχετε τον λόγο.</w:t>
      </w:r>
    </w:p>
    <w:p w14:paraId="2D05F41D"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 xml:space="preserve">Ευχαριστώ, κυρία Πρόεδρε. </w:t>
      </w:r>
    </w:p>
    <w:p w14:paraId="2D05F41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Κύριε Κατσώτη, κανείς δεν είπε ότι η αγορά εργασίας στην Ελλάδα έχει ρυθμιστεί. Κανείς δεν είπε αυτό το πράγμα, ή ότι επικρατεί κανονικότητα στην αγορά εργασίας, ότι δεν υπάρχει παραβατικότητα ή ότι όλα τα εργατικά δικαιώματα γίνονται σεβαστά. Κανείς δεν ε</w:t>
      </w:r>
      <w:r>
        <w:rPr>
          <w:rFonts w:eastAsia="Times New Roman" w:cs="Times New Roman"/>
          <w:szCs w:val="24"/>
        </w:rPr>
        <w:t>ίπε αυτό. Και οι ερωτήσεις που φέρνετε αποδεικνύουν ότι εξακολουθούν να υπάρχουν πολλά προβλήματα σε πάρα πολλές επιχειρήσεις.</w:t>
      </w:r>
    </w:p>
    <w:p w14:paraId="2D05F41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Αυτό, όμως, καθόλου δεν σημαίνει ότι οι ρυθμίσεις που φέρνουμε ή η δουλειά που κάνουμε με το Σώμα Επιθεώρησης Εργασίας δεν έχει α</w:t>
      </w:r>
      <w:r>
        <w:rPr>
          <w:rFonts w:eastAsia="Times New Roman" w:cs="Times New Roman"/>
          <w:szCs w:val="24"/>
        </w:rPr>
        <w:t>ποτελέσματα. Εγώ δεν συμφωνώ καθόλου με αυτή την προσέγγιση που έχετε –το έχουμε συζητήσει και άλλη φορά- που μηδενίζετε την αποτελεσματικότητα της προ</w:t>
      </w:r>
      <w:r>
        <w:rPr>
          <w:rFonts w:eastAsia="Times New Roman" w:cs="Times New Roman"/>
          <w:szCs w:val="24"/>
        </w:rPr>
        <w:lastRenderedPageBreak/>
        <w:t>σπάθειας, η οποία αποτελεσματικότητα είναι απτή και τη μηδενίζετε. Και κατά τη γνώμη μου, αυτό σπέρνει κα</w:t>
      </w:r>
      <w:r>
        <w:rPr>
          <w:rFonts w:eastAsia="Times New Roman" w:cs="Times New Roman"/>
          <w:szCs w:val="24"/>
        </w:rPr>
        <w:t xml:space="preserve">ι μια μοιρολατρία στους εργαζόμενους, μια εντύπωση στους εργαζόμενους ότι τίποτα δεν μπορεί να κερδηθεί. </w:t>
      </w:r>
    </w:p>
    <w:p w14:paraId="2D05F42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Το ότι μέσα σε μια χρονιά υπερδιπλασιάστηκαν οι υπερωρίες που δηλώνονται, σημαίνει ότι άνθρωποι που δούλευαν μέχρι πριν «μαύρα», υπερωριακά και δεν τη</w:t>
      </w:r>
      <w:r>
        <w:rPr>
          <w:rFonts w:eastAsia="Times New Roman" w:cs="Times New Roman"/>
          <w:szCs w:val="24"/>
        </w:rPr>
        <w:t>ρούνταν τα ωράριά τους, πλέον πληρώθηκαν την υπερωριακή εργασία, δηλαδή διπλάσιο, 50% προσαύξηση από τον μισθό τους ή ότι επέστρεψαν στο σπίτι τους νωρίτερα. Αυτό δεν μπορεί να πει κανείς ότι δεν έχει σημασία. Το γεγονός ότι η αδήλωτη εργασία μέσα στα τέσσ</w:t>
      </w:r>
      <w:r>
        <w:rPr>
          <w:rFonts w:eastAsia="Times New Roman" w:cs="Times New Roman"/>
          <w:szCs w:val="24"/>
        </w:rPr>
        <w:t>ερα χρόνια που είμαστε Κυβέρνηση έπεσε κατά δέκα μονάδες στους κλάδους υψηλής παραβατικότητας, δεν μπορεί κανείς να πει ότι είναι άνευ σημασίας και άνευ νοήματος. Είναι εργαζόμενοι, οι οποίοι δεν δηλώνονταν, δεν ασφαλίζονταν και πλέον δηλώνονται και ασφαλί</w:t>
      </w:r>
      <w:r>
        <w:rPr>
          <w:rFonts w:eastAsia="Times New Roman" w:cs="Times New Roman"/>
          <w:szCs w:val="24"/>
        </w:rPr>
        <w:t xml:space="preserve">ζονται. Το γεγονός ότι έχουν δημιουργηθεί </w:t>
      </w:r>
      <w:r>
        <w:rPr>
          <w:rFonts w:eastAsia="Times New Roman" w:cs="Times New Roman"/>
          <w:szCs w:val="24"/>
        </w:rPr>
        <w:t>τριακόσιες εβδομήντα χιλιάδες</w:t>
      </w:r>
      <w:r>
        <w:rPr>
          <w:rFonts w:eastAsia="Times New Roman" w:cs="Times New Roman"/>
          <w:szCs w:val="24"/>
        </w:rPr>
        <w:t xml:space="preserve"> νέες θέσεις εργασίας είναι άνθρωποι που βρήκαν δουλειά. Δεν μπορεί κανείς αυτά τα αποτελέσματα να τα μηδενίζει. Και θα μπορούσα να συνεχίσω. </w:t>
      </w:r>
    </w:p>
    <w:p w14:paraId="2D05F421"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Όσες φορές εγώ </w:t>
      </w:r>
      <w:r w:rsidRPr="005D3B76">
        <w:rPr>
          <w:rFonts w:eastAsia="Times New Roman" w:cs="Times New Roman"/>
          <w:szCs w:val="24"/>
        </w:rPr>
        <w:t>συναντά</w:t>
      </w:r>
      <w:r>
        <w:rPr>
          <w:rFonts w:eastAsia="Times New Roman" w:cs="Times New Roman"/>
          <w:szCs w:val="24"/>
        </w:rPr>
        <w:t>ω</w:t>
      </w:r>
      <w:r w:rsidRPr="005D3B76">
        <w:rPr>
          <w:rFonts w:eastAsia="Times New Roman" w:cs="Times New Roman"/>
          <w:szCs w:val="24"/>
        </w:rPr>
        <w:t xml:space="preserve"> εργοδότ</w:t>
      </w:r>
      <w:r>
        <w:rPr>
          <w:rFonts w:eastAsia="Times New Roman" w:cs="Times New Roman"/>
          <w:szCs w:val="24"/>
        </w:rPr>
        <w:t>ε</w:t>
      </w:r>
      <w:r w:rsidRPr="005D3B76">
        <w:rPr>
          <w:rFonts w:eastAsia="Times New Roman" w:cs="Times New Roman"/>
          <w:szCs w:val="24"/>
        </w:rPr>
        <w:t>ς</w:t>
      </w:r>
      <w:r>
        <w:rPr>
          <w:rFonts w:eastAsia="Times New Roman" w:cs="Times New Roman"/>
          <w:szCs w:val="24"/>
        </w:rPr>
        <w:t>,</w:t>
      </w:r>
      <w:r w:rsidRPr="005D3B76">
        <w:rPr>
          <w:rFonts w:eastAsia="Times New Roman" w:cs="Times New Roman"/>
          <w:szCs w:val="24"/>
        </w:rPr>
        <w:t xml:space="preserve"> οι μεγαλύτερ</w:t>
      </w:r>
      <w:r>
        <w:rPr>
          <w:rFonts w:eastAsia="Times New Roman" w:cs="Times New Roman"/>
          <w:szCs w:val="24"/>
        </w:rPr>
        <w:t>έ</w:t>
      </w:r>
      <w:r w:rsidRPr="005D3B76">
        <w:rPr>
          <w:rFonts w:eastAsia="Times New Roman" w:cs="Times New Roman"/>
          <w:szCs w:val="24"/>
        </w:rPr>
        <w:t>ς τους αντιδράσεις</w:t>
      </w:r>
      <w:r>
        <w:rPr>
          <w:rFonts w:eastAsia="Times New Roman" w:cs="Times New Roman"/>
          <w:szCs w:val="24"/>
        </w:rPr>
        <w:t xml:space="preserve"> </w:t>
      </w:r>
      <w:r w:rsidRPr="005D3B76">
        <w:rPr>
          <w:rFonts w:eastAsia="Times New Roman" w:cs="Times New Roman"/>
          <w:szCs w:val="24"/>
        </w:rPr>
        <w:t>αφορούν</w:t>
      </w:r>
      <w:r>
        <w:rPr>
          <w:rFonts w:eastAsia="Times New Roman" w:cs="Times New Roman"/>
          <w:szCs w:val="24"/>
        </w:rPr>
        <w:t xml:space="preserve"> τ</w:t>
      </w:r>
      <w:r w:rsidRPr="005D3B76">
        <w:rPr>
          <w:rFonts w:eastAsia="Times New Roman" w:cs="Times New Roman"/>
          <w:szCs w:val="24"/>
        </w:rPr>
        <w:t>ο ζήτημα των ωραρίων</w:t>
      </w:r>
      <w:r>
        <w:rPr>
          <w:rFonts w:eastAsia="Times New Roman" w:cs="Times New Roman"/>
          <w:szCs w:val="24"/>
        </w:rPr>
        <w:t>,</w:t>
      </w:r>
      <w:r w:rsidRPr="005D3B76">
        <w:rPr>
          <w:rFonts w:eastAsia="Times New Roman" w:cs="Times New Roman"/>
          <w:szCs w:val="24"/>
        </w:rPr>
        <w:t xml:space="preserve"> τ</w:t>
      </w:r>
      <w:r>
        <w:rPr>
          <w:rFonts w:eastAsia="Times New Roman" w:cs="Times New Roman"/>
          <w:szCs w:val="24"/>
        </w:rPr>
        <w:t>η</w:t>
      </w:r>
      <w:r w:rsidRPr="005D3B76">
        <w:rPr>
          <w:rFonts w:eastAsia="Times New Roman" w:cs="Times New Roman"/>
          <w:szCs w:val="24"/>
        </w:rPr>
        <w:t>ς δ</w:t>
      </w:r>
      <w:r>
        <w:rPr>
          <w:rFonts w:eastAsia="Times New Roman" w:cs="Times New Roman"/>
          <w:szCs w:val="24"/>
        </w:rPr>
        <w:t>ή</w:t>
      </w:r>
      <w:r w:rsidRPr="005D3B76">
        <w:rPr>
          <w:rFonts w:eastAsia="Times New Roman" w:cs="Times New Roman"/>
          <w:szCs w:val="24"/>
        </w:rPr>
        <w:t>λ</w:t>
      </w:r>
      <w:r>
        <w:rPr>
          <w:rFonts w:eastAsia="Times New Roman" w:cs="Times New Roman"/>
          <w:szCs w:val="24"/>
        </w:rPr>
        <w:t>ω</w:t>
      </w:r>
      <w:r w:rsidRPr="005D3B76">
        <w:rPr>
          <w:rFonts w:eastAsia="Times New Roman" w:cs="Times New Roman"/>
          <w:szCs w:val="24"/>
        </w:rPr>
        <w:t>σ</w:t>
      </w:r>
      <w:r>
        <w:rPr>
          <w:rFonts w:eastAsia="Times New Roman" w:cs="Times New Roman"/>
          <w:szCs w:val="24"/>
        </w:rPr>
        <w:t>η</w:t>
      </w:r>
      <w:r w:rsidRPr="005D3B76">
        <w:rPr>
          <w:rFonts w:eastAsia="Times New Roman" w:cs="Times New Roman"/>
          <w:szCs w:val="24"/>
        </w:rPr>
        <w:t>ς των υπερωριώ</w:t>
      </w:r>
      <w:r>
        <w:rPr>
          <w:rFonts w:eastAsia="Times New Roman" w:cs="Times New Roman"/>
          <w:szCs w:val="24"/>
        </w:rPr>
        <w:t>ν και το ζήτημα των εργολαβιών. Ε</w:t>
      </w:r>
      <w:r w:rsidRPr="005D3B76">
        <w:rPr>
          <w:rFonts w:eastAsia="Times New Roman" w:cs="Times New Roman"/>
          <w:szCs w:val="24"/>
        </w:rPr>
        <w:t>κεί</w:t>
      </w:r>
      <w:r>
        <w:rPr>
          <w:rFonts w:eastAsia="Times New Roman" w:cs="Times New Roman"/>
          <w:szCs w:val="24"/>
        </w:rPr>
        <w:t xml:space="preserve"> </w:t>
      </w:r>
      <w:r w:rsidRPr="005D3B76">
        <w:rPr>
          <w:rFonts w:eastAsia="Times New Roman" w:cs="Times New Roman"/>
          <w:szCs w:val="24"/>
        </w:rPr>
        <w:t>είναι που με πιέζουν πάρα πολύ</w:t>
      </w:r>
      <w:r>
        <w:rPr>
          <w:rFonts w:eastAsia="Times New Roman" w:cs="Times New Roman"/>
          <w:szCs w:val="24"/>
        </w:rPr>
        <w:t>.</w:t>
      </w:r>
      <w:r w:rsidRPr="005D3B76">
        <w:rPr>
          <w:rFonts w:eastAsia="Times New Roman" w:cs="Times New Roman"/>
          <w:szCs w:val="24"/>
        </w:rPr>
        <w:t xml:space="preserve"> Αυτά</w:t>
      </w:r>
      <w:r>
        <w:rPr>
          <w:rFonts w:eastAsia="Times New Roman" w:cs="Times New Roman"/>
          <w:szCs w:val="24"/>
        </w:rPr>
        <w:t xml:space="preserve"> </w:t>
      </w:r>
      <w:r w:rsidRPr="005D3B76">
        <w:rPr>
          <w:rFonts w:eastAsia="Times New Roman" w:cs="Times New Roman"/>
          <w:szCs w:val="24"/>
        </w:rPr>
        <w:t>σ</w:t>
      </w:r>
      <w:r>
        <w:rPr>
          <w:rFonts w:eastAsia="Times New Roman" w:cs="Times New Roman"/>
          <w:szCs w:val="24"/>
        </w:rPr>
        <w:t>ε δύο</w:t>
      </w:r>
      <w:r w:rsidRPr="005D3B76">
        <w:rPr>
          <w:rFonts w:eastAsia="Times New Roman" w:cs="Times New Roman"/>
          <w:szCs w:val="24"/>
        </w:rPr>
        <w:t xml:space="preserve"> ρ</w:t>
      </w:r>
      <w:r>
        <w:rPr>
          <w:rFonts w:eastAsia="Times New Roman" w:cs="Times New Roman"/>
          <w:szCs w:val="24"/>
        </w:rPr>
        <w:t>υ</w:t>
      </w:r>
      <w:r w:rsidRPr="005D3B76">
        <w:rPr>
          <w:rFonts w:eastAsia="Times New Roman" w:cs="Times New Roman"/>
          <w:szCs w:val="24"/>
        </w:rPr>
        <w:t>θμ</w:t>
      </w:r>
      <w:r>
        <w:rPr>
          <w:rFonts w:eastAsia="Times New Roman" w:cs="Times New Roman"/>
          <w:szCs w:val="24"/>
        </w:rPr>
        <w:t>ίσει</w:t>
      </w:r>
      <w:r w:rsidRPr="005D3B76">
        <w:rPr>
          <w:rFonts w:eastAsia="Times New Roman" w:cs="Times New Roman"/>
          <w:szCs w:val="24"/>
        </w:rPr>
        <w:t>ς τους ενοχλούν πιο πολύ από όλα</w:t>
      </w:r>
      <w:r>
        <w:rPr>
          <w:rFonts w:eastAsia="Times New Roman" w:cs="Times New Roman"/>
          <w:szCs w:val="24"/>
        </w:rPr>
        <w:t>,</w:t>
      </w:r>
      <w:r w:rsidRPr="005D3B76">
        <w:rPr>
          <w:rFonts w:eastAsia="Times New Roman" w:cs="Times New Roman"/>
          <w:szCs w:val="24"/>
        </w:rPr>
        <w:t xml:space="preserve"> από οτιδήποτε άλλο υπάρχει στο νομοθετικό πλα</w:t>
      </w:r>
      <w:r w:rsidRPr="005D3B76">
        <w:rPr>
          <w:rFonts w:eastAsia="Times New Roman" w:cs="Times New Roman"/>
          <w:szCs w:val="24"/>
        </w:rPr>
        <w:t>ίσιο</w:t>
      </w:r>
      <w:r>
        <w:rPr>
          <w:rFonts w:eastAsia="Times New Roman" w:cs="Times New Roman"/>
          <w:szCs w:val="24"/>
        </w:rPr>
        <w:t>.</w:t>
      </w:r>
      <w:r w:rsidRPr="005D3B76">
        <w:rPr>
          <w:rFonts w:eastAsia="Times New Roman" w:cs="Times New Roman"/>
          <w:szCs w:val="24"/>
        </w:rPr>
        <w:t xml:space="preserve"> Και</w:t>
      </w:r>
      <w:r>
        <w:rPr>
          <w:rFonts w:eastAsia="Times New Roman" w:cs="Times New Roman"/>
          <w:szCs w:val="24"/>
        </w:rPr>
        <w:t xml:space="preserve"> </w:t>
      </w:r>
      <w:r w:rsidRPr="005D3B76">
        <w:rPr>
          <w:rFonts w:eastAsia="Times New Roman" w:cs="Times New Roman"/>
          <w:szCs w:val="24"/>
        </w:rPr>
        <w:t>αυτό νομίζω κάτι δείχνει</w:t>
      </w:r>
      <w:r>
        <w:rPr>
          <w:rFonts w:eastAsia="Times New Roman" w:cs="Times New Roman"/>
          <w:szCs w:val="24"/>
        </w:rPr>
        <w:t>, ιδίως στο ΣΕΠΕ.</w:t>
      </w:r>
    </w:p>
    <w:p w14:paraId="2D05F422" w14:textId="77777777" w:rsidR="00237587" w:rsidRDefault="00AE0D0F">
      <w:pPr>
        <w:spacing w:after="0" w:line="600" w:lineRule="auto"/>
        <w:ind w:firstLine="720"/>
        <w:contextualSpacing/>
        <w:jc w:val="both"/>
        <w:rPr>
          <w:rFonts w:eastAsia="Times New Roman" w:cs="Times New Roman"/>
          <w:szCs w:val="24"/>
        </w:rPr>
      </w:pPr>
      <w:r w:rsidRPr="005D3B76">
        <w:rPr>
          <w:rFonts w:eastAsia="Times New Roman" w:cs="Times New Roman"/>
          <w:szCs w:val="24"/>
        </w:rPr>
        <w:t>Να</w:t>
      </w:r>
      <w:r>
        <w:rPr>
          <w:rFonts w:eastAsia="Times New Roman" w:cs="Times New Roman"/>
          <w:szCs w:val="24"/>
        </w:rPr>
        <w:t xml:space="preserve"> </w:t>
      </w:r>
      <w:r w:rsidRPr="005D3B76">
        <w:rPr>
          <w:rFonts w:eastAsia="Times New Roman" w:cs="Times New Roman"/>
          <w:szCs w:val="24"/>
        </w:rPr>
        <w:t xml:space="preserve">πω τώρα για τις επιχειρήσεις συμφερόντων </w:t>
      </w:r>
      <w:r>
        <w:rPr>
          <w:rFonts w:eastAsia="Times New Roman" w:cs="Times New Roman"/>
          <w:szCs w:val="24"/>
        </w:rPr>
        <w:t xml:space="preserve">«ΖΟΥΡΑ», </w:t>
      </w:r>
      <w:r w:rsidRPr="005D3B76">
        <w:rPr>
          <w:rFonts w:eastAsia="Times New Roman" w:cs="Times New Roman"/>
          <w:szCs w:val="24"/>
        </w:rPr>
        <w:t xml:space="preserve">που είναι μία </w:t>
      </w:r>
      <w:r>
        <w:rPr>
          <w:rFonts w:eastAsia="Times New Roman" w:cs="Times New Roman"/>
          <w:szCs w:val="24"/>
        </w:rPr>
        <w:t>π</w:t>
      </w:r>
      <w:r w:rsidRPr="005D3B76">
        <w:rPr>
          <w:rFonts w:eastAsia="Times New Roman" w:cs="Times New Roman"/>
          <w:szCs w:val="24"/>
        </w:rPr>
        <w:t>ράγματι</w:t>
      </w:r>
      <w:r>
        <w:rPr>
          <w:rFonts w:eastAsia="Times New Roman" w:cs="Times New Roman"/>
          <w:szCs w:val="24"/>
        </w:rPr>
        <w:t>,</w:t>
      </w:r>
      <w:r w:rsidRPr="005D3B76">
        <w:rPr>
          <w:rFonts w:eastAsia="Times New Roman" w:cs="Times New Roman"/>
          <w:szCs w:val="24"/>
        </w:rPr>
        <w:t xml:space="preserve"> πολλαπλώς παραβατική επιχείρηση και μας έχει απασχολήσει πάρα πολλές φορές</w:t>
      </w:r>
      <w:r>
        <w:rPr>
          <w:rFonts w:eastAsia="Times New Roman" w:cs="Times New Roman"/>
          <w:szCs w:val="24"/>
        </w:rPr>
        <w:t>.</w:t>
      </w:r>
      <w:r w:rsidRPr="005D3B76">
        <w:rPr>
          <w:rFonts w:eastAsia="Times New Roman" w:cs="Times New Roman"/>
          <w:szCs w:val="24"/>
        </w:rPr>
        <w:t xml:space="preserve"> Στη</w:t>
      </w:r>
      <w:r>
        <w:rPr>
          <w:rFonts w:eastAsia="Times New Roman" w:cs="Times New Roman"/>
          <w:szCs w:val="24"/>
        </w:rPr>
        <w:t xml:space="preserve"> </w:t>
      </w:r>
      <w:r w:rsidRPr="005D3B76">
        <w:rPr>
          <w:rFonts w:eastAsia="Times New Roman" w:cs="Times New Roman"/>
          <w:szCs w:val="24"/>
        </w:rPr>
        <w:t xml:space="preserve">διάρκεια του 2018 το </w:t>
      </w:r>
      <w:r>
        <w:rPr>
          <w:rFonts w:eastAsia="Times New Roman" w:cs="Times New Roman"/>
          <w:szCs w:val="24"/>
        </w:rPr>
        <w:t>Σ</w:t>
      </w:r>
      <w:r w:rsidRPr="005D3B76">
        <w:rPr>
          <w:rFonts w:eastAsia="Times New Roman" w:cs="Times New Roman"/>
          <w:szCs w:val="24"/>
        </w:rPr>
        <w:t xml:space="preserve">ώμα </w:t>
      </w:r>
      <w:r>
        <w:rPr>
          <w:rFonts w:eastAsia="Times New Roman" w:cs="Times New Roman"/>
          <w:szCs w:val="24"/>
        </w:rPr>
        <w:t>Ε</w:t>
      </w:r>
      <w:r w:rsidRPr="005D3B76">
        <w:rPr>
          <w:rFonts w:eastAsia="Times New Roman" w:cs="Times New Roman"/>
          <w:szCs w:val="24"/>
        </w:rPr>
        <w:t xml:space="preserve">πιθεώρησης </w:t>
      </w:r>
      <w:r>
        <w:rPr>
          <w:rFonts w:eastAsia="Times New Roman" w:cs="Times New Roman"/>
          <w:szCs w:val="24"/>
        </w:rPr>
        <w:t xml:space="preserve">Εργασίας </w:t>
      </w:r>
      <w:r>
        <w:rPr>
          <w:rFonts w:eastAsia="Times New Roman" w:cs="Times New Roman"/>
          <w:szCs w:val="24"/>
        </w:rPr>
        <w:t xml:space="preserve">έχει κάνει είκοσι οκτώ </w:t>
      </w:r>
      <w:r w:rsidRPr="005D3B76">
        <w:rPr>
          <w:rFonts w:eastAsia="Times New Roman" w:cs="Times New Roman"/>
          <w:szCs w:val="24"/>
        </w:rPr>
        <w:t xml:space="preserve">ελέγχους στις επιχειρήσεις συμφερόντων </w:t>
      </w:r>
      <w:r>
        <w:rPr>
          <w:rFonts w:eastAsia="Times New Roman" w:cs="Times New Roman"/>
          <w:szCs w:val="24"/>
        </w:rPr>
        <w:t xml:space="preserve">«ΖΟΥΡΑ» και έχει υποβάλει είκοσι ένα </w:t>
      </w:r>
      <w:r w:rsidRPr="005D3B76">
        <w:rPr>
          <w:rFonts w:eastAsia="Times New Roman" w:cs="Times New Roman"/>
          <w:szCs w:val="24"/>
        </w:rPr>
        <w:t>πρόστιμα για παραβάσεις που διαπιστώθηκαν ύψο</w:t>
      </w:r>
      <w:r>
        <w:rPr>
          <w:rFonts w:eastAsia="Times New Roman" w:cs="Times New Roman"/>
          <w:szCs w:val="24"/>
        </w:rPr>
        <w:t xml:space="preserve">υς 71.000 </w:t>
      </w:r>
      <w:r w:rsidRPr="005D3B76">
        <w:rPr>
          <w:rFonts w:eastAsia="Times New Roman" w:cs="Times New Roman"/>
          <w:szCs w:val="24"/>
        </w:rPr>
        <w:t>ευρώ</w:t>
      </w:r>
      <w:r>
        <w:rPr>
          <w:rFonts w:eastAsia="Times New Roman" w:cs="Times New Roman"/>
          <w:szCs w:val="24"/>
        </w:rPr>
        <w:t>.</w:t>
      </w:r>
      <w:r w:rsidRPr="005D3B76">
        <w:rPr>
          <w:rFonts w:eastAsia="Times New Roman" w:cs="Times New Roman"/>
          <w:szCs w:val="24"/>
        </w:rPr>
        <w:t xml:space="preserve"> </w:t>
      </w:r>
      <w:r>
        <w:rPr>
          <w:rFonts w:eastAsia="Times New Roman" w:cs="Times New Roman"/>
          <w:szCs w:val="24"/>
        </w:rPr>
        <w:t>Έ</w:t>
      </w:r>
      <w:r w:rsidRPr="005D3B76">
        <w:rPr>
          <w:rFonts w:eastAsia="Times New Roman" w:cs="Times New Roman"/>
          <w:szCs w:val="24"/>
        </w:rPr>
        <w:t xml:space="preserve">χουν γίνει </w:t>
      </w:r>
      <w:r>
        <w:rPr>
          <w:rFonts w:eastAsia="Times New Roman" w:cs="Times New Roman"/>
          <w:szCs w:val="24"/>
        </w:rPr>
        <w:t xml:space="preserve">οκτώ τριμερείς τα τελευταία χρόνια, ειδικά με τις επιχειρήσεις αυτές, </w:t>
      </w:r>
      <w:r w:rsidRPr="005D3B76">
        <w:rPr>
          <w:rFonts w:eastAsia="Times New Roman" w:cs="Times New Roman"/>
          <w:szCs w:val="24"/>
        </w:rPr>
        <w:t xml:space="preserve">δηλαδή </w:t>
      </w:r>
      <w:r>
        <w:rPr>
          <w:rFonts w:eastAsia="Times New Roman" w:cs="Times New Roman"/>
          <w:szCs w:val="24"/>
        </w:rPr>
        <w:t xml:space="preserve">η </w:t>
      </w:r>
      <w:r w:rsidRPr="005D3B76">
        <w:rPr>
          <w:rFonts w:eastAsia="Times New Roman" w:cs="Times New Roman"/>
          <w:szCs w:val="24"/>
        </w:rPr>
        <w:t>εργοδ</w:t>
      </w:r>
      <w:r w:rsidRPr="005D3B76">
        <w:rPr>
          <w:rFonts w:eastAsia="Times New Roman" w:cs="Times New Roman"/>
          <w:szCs w:val="24"/>
        </w:rPr>
        <w:t>ότρια εταιρεία</w:t>
      </w:r>
      <w:r>
        <w:rPr>
          <w:rFonts w:eastAsia="Times New Roman" w:cs="Times New Roman"/>
          <w:szCs w:val="24"/>
        </w:rPr>
        <w:t>, οι εργαζόμενοι</w:t>
      </w:r>
      <w:r w:rsidRPr="005D3B76">
        <w:rPr>
          <w:rFonts w:eastAsia="Times New Roman" w:cs="Times New Roman"/>
          <w:szCs w:val="24"/>
        </w:rPr>
        <w:t xml:space="preserve"> </w:t>
      </w:r>
      <w:r>
        <w:rPr>
          <w:rFonts w:eastAsia="Times New Roman" w:cs="Times New Roman"/>
          <w:szCs w:val="24"/>
        </w:rPr>
        <w:t>κ</w:t>
      </w:r>
      <w:r w:rsidRPr="005D3B76">
        <w:rPr>
          <w:rFonts w:eastAsia="Times New Roman" w:cs="Times New Roman"/>
          <w:szCs w:val="24"/>
        </w:rPr>
        <w:t xml:space="preserve">αι το Υπουργείο Εργασίας με τον </w:t>
      </w:r>
      <w:r>
        <w:rPr>
          <w:rFonts w:eastAsia="Times New Roman" w:cs="Times New Roman"/>
          <w:szCs w:val="24"/>
        </w:rPr>
        <w:t>Γ</w:t>
      </w:r>
      <w:r w:rsidRPr="005D3B76">
        <w:rPr>
          <w:rFonts w:eastAsia="Times New Roman" w:cs="Times New Roman"/>
          <w:szCs w:val="24"/>
        </w:rPr>
        <w:t xml:space="preserve">ενικό του </w:t>
      </w:r>
      <w:r>
        <w:rPr>
          <w:rFonts w:eastAsia="Times New Roman" w:cs="Times New Roman"/>
          <w:szCs w:val="24"/>
        </w:rPr>
        <w:t>Γ</w:t>
      </w:r>
      <w:r w:rsidRPr="005D3B76">
        <w:rPr>
          <w:rFonts w:eastAsia="Times New Roman" w:cs="Times New Roman"/>
          <w:szCs w:val="24"/>
        </w:rPr>
        <w:t>ραμματέα και έχουμε τα εξής τώρα ζητήματα</w:t>
      </w:r>
      <w:r>
        <w:rPr>
          <w:rFonts w:eastAsia="Times New Roman" w:cs="Times New Roman"/>
          <w:szCs w:val="24"/>
        </w:rPr>
        <w:t>: Σ</w:t>
      </w:r>
      <w:r w:rsidRPr="005D3B76">
        <w:rPr>
          <w:rFonts w:eastAsia="Times New Roman" w:cs="Times New Roman"/>
          <w:szCs w:val="24"/>
        </w:rPr>
        <w:t>ε ότι αφορά το ζήτημα των δεδουλευμένων</w:t>
      </w:r>
      <w:r>
        <w:rPr>
          <w:rFonts w:eastAsia="Times New Roman" w:cs="Times New Roman"/>
          <w:szCs w:val="24"/>
        </w:rPr>
        <w:t>.</w:t>
      </w:r>
      <w:r w:rsidRPr="005D3B76">
        <w:rPr>
          <w:rFonts w:eastAsia="Times New Roman" w:cs="Times New Roman"/>
          <w:szCs w:val="24"/>
        </w:rPr>
        <w:t xml:space="preserve"> Στην</w:t>
      </w:r>
      <w:r>
        <w:rPr>
          <w:rFonts w:eastAsia="Times New Roman" w:cs="Times New Roman"/>
          <w:szCs w:val="24"/>
        </w:rPr>
        <w:t xml:space="preserve"> </w:t>
      </w:r>
      <w:r w:rsidRPr="005D3B76">
        <w:rPr>
          <w:rFonts w:eastAsia="Times New Roman" w:cs="Times New Roman"/>
          <w:szCs w:val="24"/>
        </w:rPr>
        <w:t>τελευταία τριμερή</w:t>
      </w:r>
      <w:r>
        <w:rPr>
          <w:rFonts w:eastAsia="Times New Roman" w:cs="Times New Roman"/>
          <w:szCs w:val="24"/>
        </w:rPr>
        <w:t>,</w:t>
      </w:r>
      <w:r w:rsidRPr="005D3B76">
        <w:rPr>
          <w:rFonts w:eastAsia="Times New Roman" w:cs="Times New Roman"/>
          <w:szCs w:val="24"/>
        </w:rPr>
        <w:t xml:space="preserve"> που έγινε το</w:t>
      </w:r>
      <w:r>
        <w:rPr>
          <w:rFonts w:eastAsia="Times New Roman" w:cs="Times New Roman"/>
          <w:szCs w:val="24"/>
        </w:rPr>
        <w:t>ν</w:t>
      </w:r>
      <w:r w:rsidRPr="005D3B76">
        <w:rPr>
          <w:rFonts w:eastAsia="Times New Roman" w:cs="Times New Roman"/>
          <w:szCs w:val="24"/>
        </w:rPr>
        <w:t xml:space="preserve"> Δεκέμβριο του </w:t>
      </w:r>
      <w:r>
        <w:rPr>
          <w:rFonts w:eastAsia="Times New Roman" w:cs="Times New Roman"/>
          <w:szCs w:val="24"/>
        </w:rPr>
        <w:t>20</w:t>
      </w:r>
      <w:r w:rsidRPr="005D3B76">
        <w:rPr>
          <w:rFonts w:eastAsia="Times New Roman" w:cs="Times New Roman"/>
          <w:szCs w:val="24"/>
        </w:rPr>
        <w:t>18</w:t>
      </w:r>
      <w:r>
        <w:rPr>
          <w:rFonts w:eastAsia="Times New Roman" w:cs="Times New Roman"/>
          <w:szCs w:val="24"/>
        </w:rPr>
        <w:t>,</w:t>
      </w:r>
      <w:r w:rsidRPr="005D3B76">
        <w:rPr>
          <w:rFonts w:eastAsia="Times New Roman" w:cs="Times New Roman"/>
          <w:szCs w:val="24"/>
        </w:rPr>
        <w:t xml:space="preserve"> ζητήθηκε από την εταιρεία να καταθέσει πλάνο αποπληρωμής των οφειλών</w:t>
      </w:r>
      <w:r>
        <w:rPr>
          <w:rFonts w:eastAsia="Times New Roman" w:cs="Times New Roman"/>
          <w:szCs w:val="24"/>
        </w:rPr>
        <w:t>,</w:t>
      </w:r>
      <w:r w:rsidRPr="005D3B76">
        <w:rPr>
          <w:rFonts w:eastAsia="Times New Roman" w:cs="Times New Roman"/>
          <w:szCs w:val="24"/>
        </w:rPr>
        <w:t xml:space="preserve"> το οποίο </w:t>
      </w:r>
      <w:r w:rsidRPr="005D3B76">
        <w:rPr>
          <w:rFonts w:eastAsia="Times New Roman" w:cs="Times New Roman"/>
          <w:szCs w:val="24"/>
        </w:rPr>
        <w:lastRenderedPageBreak/>
        <w:t>και κατέθεσε και το οπ</w:t>
      </w:r>
      <w:r>
        <w:rPr>
          <w:rFonts w:eastAsia="Times New Roman" w:cs="Times New Roman"/>
          <w:szCs w:val="24"/>
        </w:rPr>
        <w:t>οίο ελέγχεται ως προς την τήρησή</w:t>
      </w:r>
      <w:r w:rsidRPr="005D3B76">
        <w:rPr>
          <w:rFonts w:eastAsia="Times New Roman" w:cs="Times New Roman"/>
          <w:szCs w:val="24"/>
        </w:rPr>
        <w:t xml:space="preserve"> του</w:t>
      </w:r>
      <w:r>
        <w:rPr>
          <w:rFonts w:eastAsia="Times New Roman" w:cs="Times New Roman"/>
          <w:szCs w:val="24"/>
        </w:rPr>
        <w:t>.</w:t>
      </w:r>
      <w:r w:rsidRPr="005D3B76">
        <w:rPr>
          <w:rFonts w:eastAsia="Times New Roman" w:cs="Times New Roman"/>
          <w:szCs w:val="24"/>
        </w:rPr>
        <w:t xml:space="preserve"> </w:t>
      </w:r>
      <w:r>
        <w:rPr>
          <w:rFonts w:eastAsia="Times New Roman" w:cs="Times New Roman"/>
          <w:szCs w:val="24"/>
        </w:rPr>
        <w:t>Δ</w:t>
      </w:r>
      <w:r w:rsidRPr="005D3B76">
        <w:rPr>
          <w:rFonts w:eastAsia="Times New Roman" w:cs="Times New Roman"/>
          <w:szCs w:val="24"/>
        </w:rPr>
        <w:t>ηλαδή</w:t>
      </w:r>
      <w:r>
        <w:rPr>
          <w:rFonts w:eastAsia="Times New Roman" w:cs="Times New Roman"/>
          <w:szCs w:val="24"/>
        </w:rPr>
        <w:t xml:space="preserve">, </w:t>
      </w:r>
      <w:r w:rsidRPr="005D3B76">
        <w:rPr>
          <w:rFonts w:eastAsia="Times New Roman" w:cs="Times New Roman"/>
          <w:szCs w:val="24"/>
        </w:rPr>
        <w:t xml:space="preserve"> το </w:t>
      </w:r>
      <w:r>
        <w:rPr>
          <w:rFonts w:eastAsia="Times New Roman" w:cs="Times New Roman"/>
          <w:szCs w:val="24"/>
        </w:rPr>
        <w:t>Σ</w:t>
      </w:r>
      <w:r w:rsidRPr="005D3B76">
        <w:rPr>
          <w:rFonts w:eastAsia="Times New Roman" w:cs="Times New Roman"/>
          <w:szCs w:val="24"/>
        </w:rPr>
        <w:t xml:space="preserve">ώμα </w:t>
      </w:r>
      <w:r>
        <w:rPr>
          <w:rFonts w:eastAsia="Times New Roman" w:cs="Times New Roman"/>
          <w:szCs w:val="24"/>
        </w:rPr>
        <w:t>Ε</w:t>
      </w:r>
      <w:r w:rsidRPr="005D3B76">
        <w:rPr>
          <w:rFonts w:eastAsia="Times New Roman" w:cs="Times New Roman"/>
          <w:szCs w:val="24"/>
        </w:rPr>
        <w:t xml:space="preserve">πιθεώρησης </w:t>
      </w:r>
      <w:r>
        <w:rPr>
          <w:rFonts w:eastAsia="Times New Roman" w:cs="Times New Roman"/>
          <w:szCs w:val="24"/>
        </w:rPr>
        <w:t>Ε</w:t>
      </w:r>
      <w:r w:rsidRPr="005D3B76">
        <w:rPr>
          <w:rFonts w:eastAsia="Times New Roman" w:cs="Times New Roman"/>
          <w:szCs w:val="24"/>
        </w:rPr>
        <w:t>ργασίας ελέγχει διαρκώς τη συμμόρφωση της εταιρείας προς το πλάνο αυτό</w:t>
      </w:r>
      <w:r>
        <w:rPr>
          <w:rFonts w:eastAsia="Times New Roman" w:cs="Times New Roman"/>
          <w:szCs w:val="24"/>
        </w:rPr>
        <w:t>.</w:t>
      </w:r>
      <w:r w:rsidRPr="005D3B76">
        <w:rPr>
          <w:rFonts w:eastAsia="Times New Roman" w:cs="Times New Roman"/>
          <w:szCs w:val="24"/>
        </w:rPr>
        <w:t xml:space="preserve"> </w:t>
      </w:r>
      <w:r>
        <w:rPr>
          <w:rFonts w:eastAsia="Times New Roman" w:cs="Times New Roman"/>
          <w:szCs w:val="24"/>
        </w:rPr>
        <w:t>Ό</w:t>
      </w:r>
      <w:r w:rsidRPr="005D3B76">
        <w:rPr>
          <w:rFonts w:eastAsia="Times New Roman" w:cs="Times New Roman"/>
          <w:szCs w:val="24"/>
        </w:rPr>
        <w:t>που</w:t>
      </w:r>
      <w:r>
        <w:rPr>
          <w:rFonts w:eastAsia="Times New Roman" w:cs="Times New Roman"/>
          <w:szCs w:val="24"/>
        </w:rPr>
        <w:t xml:space="preserve"> </w:t>
      </w:r>
      <w:r w:rsidRPr="005D3B76">
        <w:rPr>
          <w:rFonts w:eastAsia="Times New Roman" w:cs="Times New Roman"/>
          <w:szCs w:val="24"/>
        </w:rPr>
        <w:t>διαπιστών</w:t>
      </w:r>
      <w:r w:rsidRPr="005D3B76">
        <w:rPr>
          <w:rFonts w:eastAsia="Times New Roman" w:cs="Times New Roman"/>
          <w:szCs w:val="24"/>
        </w:rPr>
        <w:t>εται μη συμμόρφωση</w:t>
      </w:r>
      <w:r>
        <w:rPr>
          <w:rFonts w:eastAsia="Times New Roman" w:cs="Times New Roman"/>
          <w:szCs w:val="24"/>
        </w:rPr>
        <w:t>,</w:t>
      </w:r>
      <w:r w:rsidRPr="005D3B76">
        <w:rPr>
          <w:rFonts w:eastAsia="Times New Roman" w:cs="Times New Roman"/>
          <w:szCs w:val="24"/>
        </w:rPr>
        <w:t xml:space="preserve"> θα επιβάλει πρόστιμα</w:t>
      </w:r>
      <w:r>
        <w:rPr>
          <w:rFonts w:eastAsia="Times New Roman" w:cs="Times New Roman"/>
          <w:szCs w:val="24"/>
        </w:rPr>
        <w:t>.</w:t>
      </w:r>
      <w:r w:rsidRPr="005D3B76">
        <w:rPr>
          <w:rFonts w:eastAsia="Times New Roman" w:cs="Times New Roman"/>
          <w:szCs w:val="24"/>
        </w:rPr>
        <w:t xml:space="preserve"> Είναι</w:t>
      </w:r>
      <w:r>
        <w:rPr>
          <w:rFonts w:eastAsia="Times New Roman" w:cs="Times New Roman"/>
          <w:szCs w:val="24"/>
        </w:rPr>
        <w:t xml:space="preserve"> </w:t>
      </w:r>
      <w:r w:rsidRPr="005D3B76">
        <w:rPr>
          <w:rFonts w:eastAsia="Times New Roman" w:cs="Times New Roman"/>
          <w:szCs w:val="24"/>
        </w:rPr>
        <w:t xml:space="preserve">πολύ πρόσφατο το πλάνο </w:t>
      </w:r>
      <w:r>
        <w:rPr>
          <w:rFonts w:eastAsia="Times New Roman" w:cs="Times New Roman"/>
          <w:szCs w:val="24"/>
        </w:rPr>
        <w:t>και παρακολουθούμε τη συμμόρφωσή</w:t>
      </w:r>
      <w:r w:rsidRPr="005D3B76">
        <w:rPr>
          <w:rFonts w:eastAsia="Times New Roman" w:cs="Times New Roman"/>
          <w:szCs w:val="24"/>
        </w:rPr>
        <w:t xml:space="preserve"> του</w:t>
      </w:r>
      <w:r>
        <w:rPr>
          <w:rFonts w:eastAsia="Times New Roman" w:cs="Times New Roman"/>
          <w:szCs w:val="24"/>
        </w:rPr>
        <w:t>.</w:t>
      </w:r>
      <w:r w:rsidRPr="005D3B76">
        <w:rPr>
          <w:rFonts w:eastAsia="Times New Roman" w:cs="Times New Roman"/>
          <w:szCs w:val="24"/>
        </w:rPr>
        <w:t xml:space="preserve"> </w:t>
      </w:r>
    </w:p>
    <w:p w14:paraId="2D05F423" w14:textId="77777777" w:rsidR="00237587" w:rsidRDefault="00AE0D0F">
      <w:pPr>
        <w:spacing w:after="0" w:line="600" w:lineRule="auto"/>
        <w:ind w:firstLine="720"/>
        <w:contextualSpacing/>
        <w:jc w:val="both"/>
        <w:rPr>
          <w:rFonts w:eastAsia="Times New Roman" w:cs="Times New Roman"/>
          <w:szCs w:val="24"/>
        </w:rPr>
      </w:pPr>
      <w:r w:rsidRPr="005D3B76">
        <w:rPr>
          <w:rFonts w:eastAsia="Times New Roman" w:cs="Times New Roman"/>
          <w:szCs w:val="24"/>
        </w:rPr>
        <w:t>Θέλω</w:t>
      </w:r>
      <w:r>
        <w:rPr>
          <w:rFonts w:eastAsia="Times New Roman" w:cs="Times New Roman"/>
          <w:szCs w:val="24"/>
        </w:rPr>
        <w:t>, όμως,</w:t>
      </w:r>
      <w:r w:rsidRPr="005D3B76">
        <w:rPr>
          <w:rFonts w:eastAsia="Times New Roman" w:cs="Times New Roman"/>
          <w:szCs w:val="24"/>
        </w:rPr>
        <w:t xml:space="preserve"> να αναφερθώ ειδικά στο ζήτημα των ενσήμων</w:t>
      </w:r>
      <w:r>
        <w:rPr>
          <w:rFonts w:eastAsia="Times New Roman" w:cs="Times New Roman"/>
          <w:szCs w:val="24"/>
        </w:rPr>
        <w:t>,</w:t>
      </w:r>
      <w:r w:rsidRPr="005D3B76">
        <w:rPr>
          <w:rFonts w:eastAsia="Times New Roman" w:cs="Times New Roman"/>
          <w:szCs w:val="24"/>
        </w:rPr>
        <w:t xml:space="preserve"> το οποίο είναι και το πιο σημαντικό</w:t>
      </w:r>
      <w:r>
        <w:rPr>
          <w:rFonts w:eastAsia="Times New Roman" w:cs="Times New Roman"/>
          <w:szCs w:val="24"/>
        </w:rPr>
        <w:t>,</w:t>
      </w:r>
      <w:r w:rsidRPr="005D3B76">
        <w:rPr>
          <w:rFonts w:eastAsia="Times New Roman" w:cs="Times New Roman"/>
          <w:szCs w:val="24"/>
        </w:rPr>
        <w:t xml:space="preserve"> νομίζω</w:t>
      </w:r>
      <w:r>
        <w:rPr>
          <w:rFonts w:eastAsia="Times New Roman" w:cs="Times New Roman"/>
          <w:szCs w:val="24"/>
        </w:rPr>
        <w:t>.</w:t>
      </w:r>
      <w:r w:rsidRPr="005D3B76">
        <w:rPr>
          <w:rFonts w:eastAsia="Times New Roman" w:cs="Times New Roman"/>
          <w:szCs w:val="24"/>
        </w:rPr>
        <w:t xml:space="preserve"> Η</w:t>
      </w:r>
      <w:r>
        <w:rPr>
          <w:rFonts w:eastAsia="Times New Roman" w:cs="Times New Roman"/>
          <w:szCs w:val="24"/>
        </w:rPr>
        <w:t xml:space="preserve"> </w:t>
      </w:r>
      <w:r w:rsidRPr="005D3B76">
        <w:rPr>
          <w:rFonts w:eastAsia="Times New Roman" w:cs="Times New Roman"/>
          <w:szCs w:val="24"/>
        </w:rPr>
        <w:t>εταιρεία χρωστάει πάρα πολλά στα ασφαλιστικά</w:t>
      </w:r>
      <w:r w:rsidRPr="005D3B76">
        <w:rPr>
          <w:rFonts w:eastAsia="Times New Roman" w:cs="Times New Roman"/>
          <w:szCs w:val="24"/>
        </w:rPr>
        <w:t xml:space="preserve"> ταμεία</w:t>
      </w:r>
      <w:r>
        <w:rPr>
          <w:rFonts w:eastAsia="Times New Roman" w:cs="Times New Roman"/>
          <w:szCs w:val="24"/>
        </w:rPr>
        <w:t>.</w:t>
      </w:r>
      <w:r w:rsidRPr="005D3B76">
        <w:rPr>
          <w:rFonts w:eastAsia="Times New Roman" w:cs="Times New Roman"/>
          <w:szCs w:val="24"/>
        </w:rPr>
        <w:t xml:space="preserve"> Χρωστάει</w:t>
      </w:r>
      <w:r>
        <w:rPr>
          <w:rFonts w:eastAsia="Times New Roman" w:cs="Times New Roman"/>
          <w:szCs w:val="24"/>
        </w:rPr>
        <w:t xml:space="preserve"> </w:t>
      </w:r>
      <w:r w:rsidRPr="005D3B76">
        <w:rPr>
          <w:rFonts w:eastAsia="Times New Roman" w:cs="Times New Roman"/>
          <w:szCs w:val="24"/>
        </w:rPr>
        <w:t>πολλές εισφορές στα ασφαλιστικά ταμεία</w:t>
      </w:r>
      <w:r>
        <w:rPr>
          <w:rFonts w:eastAsia="Times New Roman" w:cs="Times New Roman"/>
          <w:szCs w:val="24"/>
        </w:rPr>
        <w:t>.</w:t>
      </w:r>
      <w:r w:rsidRPr="005D3B76">
        <w:rPr>
          <w:rFonts w:eastAsia="Times New Roman" w:cs="Times New Roman"/>
          <w:szCs w:val="24"/>
        </w:rPr>
        <w:t xml:space="preserve"> </w:t>
      </w:r>
      <w:r>
        <w:rPr>
          <w:rFonts w:eastAsia="Times New Roman" w:cs="Times New Roman"/>
          <w:szCs w:val="24"/>
        </w:rPr>
        <w:t xml:space="preserve">Το </w:t>
      </w:r>
      <w:r w:rsidRPr="005D3B76">
        <w:rPr>
          <w:rFonts w:eastAsia="Times New Roman" w:cs="Times New Roman"/>
          <w:szCs w:val="24"/>
        </w:rPr>
        <w:t>Υπουργείο μέσω του ΚΕΑΟ</w:t>
      </w:r>
      <w:r>
        <w:rPr>
          <w:rFonts w:eastAsia="Times New Roman" w:cs="Times New Roman"/>
          <w:szCs w:val="24"/>
        </w:rPr>
        <w:t>,</w:t>
      </w:r>
      <w:r w:rsidRPr="005D3B76">
        <w:rPr>
          <w:rFonts w:eastAsia="Times New Roman" w:cs="Times New Roman"/>
          <w:szCs w:val="24"/>
        </w:rPr>
        <w:t xml:space="preserve"> το</w:t>
      </w:r>
      <w:r>
        <w:rPr>
          <w:rFonts w:eastAsia="Times New Roman" w:cs="Times New Roman"/>
          <w:szCs w:val="24"/>
        </w:rPr>
        <w:t>υ</w:t>
      </w:r>
      <w:r w:rsidRPr="005D3B76">
        <w:rPr>
          <w:rFonts w:eastAsia="Times New Roman" w:cs="Times New Roman"/>
          <w:szCs w:val="24"/>
        </w:rPr>
        <w:t xml:space="preserve"> </w:t>
      </w:r>
      <w:r>
        <w:rPr>
          <w:rFonts w:eastAsia="Times New Roman" w:cs="Times New Roman"/>
          <w:szCs w:val="24"/>
        </w:rPr>
        <w:t>Κ</w:t>
      </w:r>
      <w:r w:rsidRPr="005D3B76">
        <w:rPr>
          <w:rFonts w:eastAsia="Times New Roman" w:cs="Times New Roman"/>
          <w:szCs w:val="24"/>
        </w:rPr>
        <w:t>έντρο</w:t>
      </w:r>
      <w:r>
        <w:rPr>
          <w:rFonts w:eastAsia="Times New Roman" w:cs="Times New Roman"/>
          <w:szCs w:val="24"/>
        </w:rPr>
        <w:t>υ</w:t>
      </w:r>
      <w:r w:rsidRPr="005D3B76">
        <w:rPr>
          <w:rFonts w:eastAsia="Times New Roman" w:cs="Times New Roman"/>
          <w:szCs w:val="24"/>
        </w:rPr>
        <w:t xml:space="preserve"> </w:t>
      </w:r>
      <w:r>
        <w:rPr>
          <w:rFonts w:eastAsia="Times New Roman" w:cs="Times New Roman"/>
          <w:szCs w:val="24"/>
        </w:rPr>
        <w:t>Ε</w:t>
      </w:r>
      <w:r w:rsidRPr="005D3B76">
        <w:rPr>
          <w:rFonts w:eastAsia="Times New Roman" w:cs="Times New Roman"/>
          <w:szCs w:val="24"/>
        </w:rPr>
        <w:t xml:space="preserve">ίσπραξης </w:t>
      </w:r>
      <w:r>
        <w:rPr>
          <w:rFonts w:eastAsia="Times New Roman" w:cs="Times New Roman"/>
          <w:szCs w:val="24"/>
        </w:rPr>
        <w:t>Α</w:t>
      </w:r>
      <w:r w:rsidRPr="005D3B76">
        <w:rPr>
          <w:rFonts w:eastAsia="Times New Roman" w:cs="Times New Roman"/>
          <w:szCs w:val="24"/>
        </w:rPr>
        <w:t xml:space="preserve">σφαλιστικών </w:t>
      </w:r>
      <w:r>
        <w:rPr>
          <w:rFonts w:eastAsia="Times New Roman" w:cs="Times New Roman"/>
          <w:szCs w:val="24"/>
        </w:rPr>
        <w:t>Ο</w:t>
      </w:r>
      <w:r w:rsidRPr="005D3B76">
        <w:rPr>
          <w:rFonts w:eastAsia="Times New Roman" w:cs="Times New Roman"/>
          <w:szCs w:val="24"/>
        </w:rPr>
        <w:t>φειλών</w:t>
      </w:r>
      <w:r>
        <w:rPr>
          <w:rFonts w:eastAsia="Times New Roman" w:cs="Times New Roman"/>
          <w:szCs w:val="24"/>
        </w:rPr>
        <w:t>, επέβαλε</w:t>
      </w:r>
      <w:r w:rsidRPr="005D3B76">
        <w:rPr>
          <w:rFonts w:eastAsia="Times New Roman" w:cs="Times New Roman"/>
          <w:szCs w:val="24"/>
        </w:rPr>
        <w:t xml:space="preserve"> δέ</w:t>
      </w:r>
      <w:r>
        <w:rPr>
          <w:rFonts w:eastAsia="Times New Roman" w:cs="Times New Roman"/>
          <w:szCs w:val="24"/>
        </w:rPr>
        <w:t xml:space="preserve">σμευση των τραπεζικών λογαριασμών της επιχείρησης, </w:t>
      </w:r>
      <w:r w:rsidRPr="005D3B76">
        <w:rPr>
          <w:rFonts w:eastAsia="Times New Roman" w:cs="Times New Roman"/>
          <w:szCs w:val="24"/>
        </w:rPr>
        <w:t xml:space="preserve">μηνύσεις κατά των υπευθύνων της </w:t>
      </w:r>
      <w:r>
        <w:rPr>
          <w:rFonts w:eastAsia="Times New Roman" w:cs="Times New Roman"/>
          <w:szCs w:val="24"/>
        </w:rPr>
        <w:t xml:space="preserve">επιχείρησης </w:t>
      </w:r>
      <w:r w:rsidRPr="005D3B76">
        <w:rPr>
          <w:rFonts w:eastAsia="Times New Roman" w:cs="Times New Roman"/>
          <w:szCs w:val="24"/>
        </w:rPr>
        <w:t>και κατάσχεση ακινήτο</w:t>
      </w:r>
      <w:r w:rsidRPr="005D3B76">
        <w:rPr>
          <w:rFonts w:eastAsia="Times New Roman" w:cs="Times New Roman"/>
          <w:szCs w:val="24"/>
        </w:rPr>
        <w:t>υ</w:t>
      </w:r>
      <w:r>
        <w:rPr>
          <w:rFonts w:eastAsia="Times New Roman" w:cs="Times New Roman"/>
          <w:szCs w:val="24"/>
        </w:rPr>
        <w:t>.</w:t>
      </w:r>
      <w:r w:rsidRPr="005D3B76">
        <w:rPr>
          <w:rFonts w:eastAsia="Times New Roman" w:cs="Times New Roman"/>
          <w:szCs w:val="24"/>
        </w:rPr>
        <w:t xml:space="preserve"> Ακριβώς επειδή έγινε η δέσμευση των τραπε</w:t>
      </w:r>
      <w:r>
        <w:rPr>
          <w:rFonts w:eastAsia="Times New Roman" w:cs="Times New Roman"/>
          <w:szCs w:val="24"/>
        </w:rPr>
        <w:t>ζικών λογαριασμών, η επιχείρηση δ</w:t>
      </w:r>
      <w:r w:rsidRPr="005D3B76">
        <w:rPr>
          <w:rFonts w:eastAsia="Times New Roman" w:cs="Times New Roman"/>
          <w:szCs w:val="24"/>
        </w:rPr>
        <w:t xml:space="preserve">εν έχει πια τη δυνατότητα να </w:t>
      </w:r>
      <w:r>
        <w:rPr>
          <w:rFonts w:eastAsia="Times New Roman" w:cs="Times New Roman"/>
          <w:szCs w:val="24"/>
        </w:rPr>
        <w:t>υ</w:t>
      </w:r>
      <w:r w:rsidRPr="005D3B76">
        <w:rPr>
          <w:rFonts w:eastAsia="Times New Roman" w:cs="Times New Roman"/>
          <w:szCs w:val="24"/>
        </w:rPr>
        <w:t xml:space="preserve">ποβάλει την </w:t>
      </w:r>
      <w:r>
        <w:rPr>
          <w:rFonts w:eastAsia="Times New Roman" w:cs="Times New Roman"/>
          <w:szCs w:val="24"/>
        </w:rPr>
        <w:t>ΑΠΔ,</w:t>
      </w:r>
      <w:r w:rsidRPr="005D3B76">
        <w:rPr>
          <w:rFonts w:eastAsia="Times New Roman" w:cs="Times New Roman"/>
          <w:szCs w:val="24"/>
        </w:rPr>
        <w:t xml:space="preserve"> την </w:t>
      </w:r>
      <w:r>
        <w:rPr>
          <w:rFonts w:eastAsia="Times New Roman" w:cs="Times New Roman"/>
          <w:szCs w:val="24"/>
        </w:rPr>
        <w:t>Α</w:t>
      </w:r>
      <w:r w:rsidRPr="005D3B76">
        <w:rPr>
          <w:rFonts w:eastAsia="Times New Roman" w:cs="Times New Roman"/>
          <w:szCs w:val="24"/>
        </w:rPr>
        <w:t xml:space="preserve">ναλυτική </w:t>
      </w:r>
      <w:r>
        <w:rPr>
          <w:rFonts w:eastAsia="Times New Roman" w:cs="Times New Roman"/>
          <w:szCs w:val="24"/>
        </w:rPr>
        <w:t>Π</w:t>
      </w:r>
      <w:r w:rsidRPr="005D3B76">
        <w:rPr>
          <w:rFonts w:eastAsia="Times New Roman" w:cs="Times New Roman"/>
          <w:szCs w:val="24"/>
        </w:rPr>
        <w:t xml:space="preserve">εριοδική </w:t>
      </w:r>
      <w:r>
        <w:rPr>
          <w:rFonts w:eastAsia="Times New Roman" w:cs="Times New Roman"/>
          <w:szCs w:val="24"/>
        </w:rPr>
        <w:t>Δ</w:t>
      </w:r>
      <w:r w:rsidRPr="005D3B76">
        <w:rPr>
          <w:rFonts w:eastAsia="Times New Roman" w:cs="Times New Roman"/>
          <w:szCs w:val="24"/>
        </w:rPr>
        <w:t>ήλωση</w:t>
      </w:r>
      <w:r>
        <w:rPr>
          <w:rFonts w:eastAsia="Times New Roman" w:cs="Times New Roman"/>
          <w:szCs w:val="24"/>
        </w:rPr>
        <w:t>,</w:t>
      </w:r>
      <w:r w:rsidRPr="005D3B76">
        <w:rPr>
          <w:rFonts w:eastAsia="Times New Roman" w:cs="Times New Roman"/>
          <w:szCs w:val="24"/>
        </w:rPr>
        <w:t xml:space="preserve"> αυτή</w:t>
      </w:r>
      <w:r>
        <w:rPr>
          <w:rFonts w:eastAsia="Times New Roman" w:cs="Times New Roman"/>
          <w:szCs w:val="24"/>
        </w:rPr>
        <w:t>ν</w:t>
      </w:r>
      <w:r w:rsidRPr="005D3B76">
        <w:rPr>
          <w:rFonts w:eastAsia="Times New Roman" w:cs="Times New Roman"/>
          <w:szCs w:val="24"/>
        </w:rPr>
        <w:t xml:space="preserve"> την οποία όλες οι επιχειρήσεις υποχρεούνται να υποβάλλουν</w:t>
      </w:r>
      <w:r>
        <w:rPr>
          <w:rFonts w:eastAsia="Times New Roman" w:cs="Times New Roman"/>
          <w:szCs w:val="24"/>
        </w:rPr>
        <w:t>,</w:t>
      </w:r>
      <w:r w:rsidRPr="005D3B76">
        <w:rPr>
          <w:rFonts w:eastAsia="Times New Roman" w:cs="Times New Roman"/>
          <w:szCs w:val="24"/>
        </w:rPr>
        <w:t xml:space="preserve"> με αποτέλεσμα αυτή</w:t>
      </w:r>
      <w:r>
        <w:rPr>
          <w:rFonts w:eastAsia="Times New Roman" w:cs="Times New Roman"/>
          <w:szCs w:val="24"/>
        </w:rPr>
        <w:t>ν</w:t>
      </w:r>
      <w:r w:rsidRPr="005D3B76">
        <w:rPr>
          <w:rFonts w:eastAsia="Times New Roman" w:cs="Times New Roman"/>
          <w:szCs w:val="24"/>
        </w:rPr>
        <w:t xml:space="preserve"> τη στιγμή οι εργαζόμενοι </w:t>
      </w:r>
      <w:r>
        <w:rPr>
          <w:rFonts w:eastAsia="Times New Roman" w:cs="Times New Roman"/>
          <w:szCs w:val="24"/>
        </w:rPr>
        <w:t>ν</w:t>
      </w:r>
      <w:r w:rsidRPr="005D3B76">
        <w:rPr>
          <w:rFonts w:eastAsia="Times New Roman" w:cs="Times New Roman"/>
          <w:szCs w:val="24"/>
        </w:rPr>
        <w:t>α δουλεύουν εκεί</w:t>
      </w:r>
      <w:r>
        <w:rPr>
          <w:rFonts w:eastAsia="Times New Roman" w:cs="Times New Roman"/>
          <w:szCs w:val="24"/>
        </w:rPr>
        <w:t>,</w:t>
      </w:r>
      <w:r w:rsidRPr="005D3B76">
        <w:rPr>
          <w:rFonts w:eastAsia="Times New Roman" w:cs="Times New Roman"/>
          <w:szCs w:val="24"/>
        </w:rPr>
        <w:t xml:space="preserve"> αλλά να μην ασφαλίζονται</w:t>
      </w:r>
      <w:r>
        <w:rPr>
          <w:rFonts w:eastAsia="Times New Roman" w:cs="Times New Roman"/>
          <w:szCs w:val="24"/>
        </w:rPr>
        <w:t>,</w:t>
      </w:r>
      <w:r w:rsidRPr="005D3B76">
        <w:rPr>
          <w:rFonts w:eastAsia="Times New Roman" w:cs="Times New Roman"/>
          <w:szCs w:val="24"/>
        </w:rPr>
        <w:t xml:space="preserve"> να μην πληρώνονται τα ένσημά </w:t>
      </w:r>
      <w:r>
        <w:rPr>
          <w:rFonts w:eastAsia="Times New Roman" w:cs="Times New Roman"/>
          <w:szCs w:val="24"/>
        </w:rPr>
        <w:t>τους.</w:t>
      </w:r>
      <w:r w:rsidRPr="005D3B76">
        <w:rPr>
          <w:rFonts w:eastAsia="Times New Roman" w:cs="Times New Roman"/>
          <w:szCs w:val="24"/>
        </w:rPr>
        <w:t xml:space="preserve"> </w:t>
      </w:r>
    </w:p>
    <w:p w14:paraId="2D05F424" w14:textId="77777777" w:rsidR="00237587" w:rsidRDefault="00AE0D0F">
      <w:pPr>
        <w:spacing w:after="0" w:line="600" w:lineRule="auto"/>
        <w:ind w:firstLine="720"/>
        <w:contextualSpacing/>
        <w:jc w:val="both"/>
        <w:rPr>
          <w:rFonts w:eastAsia="Times New Roman" w:cs="Times New Roman"/>
          <w:szCs w:val="24"/>
        </w:rPr>
      </w:pPr>
      <w:r w:rsidRPr="005D3B76">
        <w:rPr>
          <w:rFonts w:eastAsia="Times New Roman" w:cs="Times New Roman"/>
          <w:szCs w:val="24"/>
        </w:rPr>
        <w:lastRenderedPageBreak/>
        <w:t>Κανονικά η διαδικασία προβλέπει ότι θα έπρεπε οι εργαζόμενοι να κάνουν ατομικές δηλώσεις στο ΚΕΑΟ</w:t>
      </w:r>
      <w:r>
        <w:rPr>
          <w:rFonts w:eastAsia="Times New Roman" w:cs="Times New Roman"/>
          <w:szCs w:val="24"/>
        </w:rPr>
        <w:t>,</w:t>
      </w:r>
      <w:r w:rsidRPr="005D3B76">
        <w:rPr>
          <w:rFonts w:eastAsia="Times New Roman" w:cs="Times New Roman"/>
          <w:szCs w:val="24"/>
        </w:rPr>
        <w:t xml:space="preserve"> προκειμένου</w:t>
      </w:r>
      <w:r>
        <w:rPr>
          <w:rFonts w:eastAsia="Times New Roman" w:cs="Times New Roman"/>
          <w:szCs w:val="24"/>
        </w:rPr>
        <w:t xml:space="preserve"> να τους αναγνωρι</w:t>
      </w:r>
      <w:r w:rsidRPr="005D3B76">
        <w:rPr>
          <w:rFonts w:eastAsia="Times New Roman" w:cs="Times New Roman"/>
          <w:szCs w:val="24"/>
        </w:rPr>
        <w:t>σ</w:t>
      </w:r>
      <w:r>
        <w:rPr>
          <w:rFonts w:eastAsia="Times New Roman" w:cs="Times New Roman"/>
          <w:szCs w:val="24"/>
        </w:rPr>
        <w:t>τ</w:t>
      </w:r>
      <w:r w:rsidRPr="005D3B76">
        <w:rPr>
          <w:rFonts w:eastAsia="Times New Roman" w:cs="Times New Roman"/>
          <w:szCs w:val="24"/>
        </w:rPr>
        <w:t>ο</w:t>
      </w:r>
      <w:r>
        <w:rPr>
          <w:rFonts w:eastAsia="Times New Roman" w:cs="Times New Roman"/>
          <w:szCs w:val="24"/>
        </w:rPr>
        <w:t>ύ</w:t>
      </w:r>
      <w:r w:rsidRPr="005D3B76">
        <w:rPr>
          <w:rFonts w:eastAsia="Times New Roman" w:cs="Times New Roman"/>
          <w:szCs w:val="24"/>
        </w:rPr>
        <w:t>ν τα ένσημα</w:t>
      </w:r>
      <w:r>
        <w:rPr>
          <w:rFonts w:eastAsia="Times New Roman" w:cs="Times New Roman"/>
          <w:szCs w:val="24"/>
        </w:rPr>
        <w:t>.</w:t>
      </w:r>
      <w:r w:rsidRPr="005D3B76">
        <w:rPr>
          <w:rFonts w:eastAsia="Times New Roman" w:cs="Times New Roman"/>
          <w:szCs w:val="24"/>
        </w:rPr>
        <w:t xml:space="preserve"> Επειδ</w:t>
      </w:r>
      <w:r w:rsidRPr="005D3B76">
        <w:rPr>
          <w:rFonts w:eastAsia="Times New Roman" w:cs="Times New Roman"/>
          <w:szCs w:val="24"/>
        </w:rPr>
        <w:t>ή όλη αυτή η διαδικασία είναι εντελώς άδικη για τους εργαζόμενους</w:t>
      </w:r>
      <w:r>
        <w:rPr>
          <w:rFonts w:eastAsia="Times New Roman" w:cs="Times New Roman"/>
          <w:szCs w:val="24"/>
        </w:rPr>
        <w:t>,</w:t>
      </w:r>
      <w:r w:rsidRPr="005D3B76">
        <w:rPr>
          <w:rFonts w:eastAsia="Times New Roman" w:cs="Times New Roman"/>
          <w:szCs w:val="24"/>
        </w:rPr>
        <w:t xml:space="preserve"> οι οποίοι δεν φταίνε </w:t>
      </w:r>
      <w:r>
        <w:rPr>
          <w:rFonts w:eastAsia="Times New Roman" w:cs="Times New Roman"/>
          <w:szCs w:val="24"/>
        </w:rPr>
        <w:t xml:space="preserve">σε </w:t>
      </w:r>
      <w:r w:rsidRPr="005D3B76">
        <w:rPr>
          <w:rFonts w:eastAsia="Times New Roman" w:cs="Times New Roman"/>
          <w:szCs w:val="24"/>
        </w:rPr>
        <w:t xml:space="preserve">τίποτα </w:t>
      </w:r>
      <w:r>
        <w:rPr>
          <w:rFonts w:eastAsia="Times New Roman" w:cs="Times New Roman"/>
          <w:szCs w:val="24"/>
        </w:rPr>
        <w:t>σ</w:t>
      </w:r>
      <w:r w:rsidRPr="005D3B76">
        <w:rPr>
          <w:rFonts w:eastAsia="Times New Roman" w:cs="Times New Roman"/>
          <w:szCs w:val="24"/>
        </w:rPr>
        <w:t>ε όλο αυτό που συμβαίνει</w:t>
      </w:r>
      <w:r>
        <w:rPr>
          <w:rFonts w:eastAsia="Times New Roman" w:cs="Times New Roman"/>
          <w:szCs w:val="24"/>
        </w:rPr>
        <w:t xml:space="preserve">, πήραμε εμείς την πρωτοβουλία, </w:t>
      </w:r>
      <w:r w:rsidRPr="005D3B76">
        <w:rPr>
          <w:rFonts w:eastAsia="Times New Roman" w:cs="Times New Roman"/>
          <w:szCs w:val="24"/>
        </w:rPr>
        <w:t>διασταυρώσ</w:t>
      </w:r>
      <w:r>
        <w:rPr>
          <w:rFonts w:eastAsia="Times New Roman" w:cs="Times New Roman"/>
          <w:szCs w:val="24"/>
        </w:rPr>
        <w:t>α</w:t>
      </w:r>
      <w:r w:rsidRPr="005D3B76">
        <w:rPr>
          <w:rFonts w:eastAsia="Times New Roman" w:cs="Times New Roman"/>
          <w:szCs w:val="24"/>
        </w:rPr>
        <w:t xml:space="preserve">με τα στοιχεία τους εμείς μέσα από το </w:t>
      </w:r>
      <w:r>
        <w:rPr>
          <w:rFonts w:eastAsia="Times New Roman" w:cs="Times New Roman"/>
          <w:szCs w:val="24"/>
        </w:rPr>
        <w:t xml:space="preserve">«ΕΡΓΑΝΗ» </w:t>
      </w:r>
      <w:r w:rsidRPr="005D3B76">
        <w:rPr>
          <w:rFonts w:eastAsia="Times New Roman" w:cs="Times New Roman"/>
          <w:szCs w:val="24"/>
        </w:rPr>
        <w:t>και σήμερα</w:t>
      </w:r>
      <w:r>
        <w:rPr>
          <w:rFonts w:eastAsia="Times New Roman" w:cs="Times New Roman"/>
          <w:szCs w:val="24"/>
        </w:rPr>
        <w:t xml:space="preserve"> θα αποσταλούν στους εργοδότες Π</w:t>
      </w:r>
      <w:r w:rsidRPr="005D3B76">
        <w:rPr>
          <w:rFonts w:eastAsia="Times New Roman" w:cs="Times New Roman"/>
          <w:szCs w:val="24"/>
        </w:rPr>
        <w:t>ρ</w:t>
      </w:r>
      <w:r w:rsidRPr="005D3B76">
        <w:rPr>
          <w:rFonts w:eastAsia="Times New Roman" w:cs="Times New Roman"/>
          <w:szCs w:val="24"/>
        </w:rPr>
        <w:t>άξ</w:t>
      </w:r>
      <w:r>
        <w:rPr>
          <w:rFonts w:eastAsia="Times New Roman" w:cs="Times New Roman"/>
          <w:szCs w:val="24"/>
        </w:rPr>
        <w:t>ει</w:t>
      </w:r>
      <w:r w:rsidRPr="005D3B76">
        <w:rPr>
          <w:rFonts w:eastAsia="Times New Roman" w:cs="Times New Roman"/>
          <w:szCs w:val="24"/>
        </w:rPr>
        <w:t xml:space="preserve">ς </w:t>
      </w:r>
      <w:r>
        <w:rPr>
          <w:rFonts w:eastAsia="Times New Roman" w:cs="Times New Roman"/>
          <w:szCs w:val="24"/>
        </w:rPr>
        <w:t>Ε</w:t>
      </w:r>
      <w:r w:rsidRPr="005D3B76">
        <w:rPr>
          <w:rFonts w:eastAsia="Times New Roman" w:cs="Times New Roman"/>
          <w:szCs w:val="24"/>
        </w:rPr>
        <w:t xml:space="preserve">πιβολής </w:t>
      </w:r>
      <w:r>
        <w:rPr>
          <w:rFonts w:eastAsia="Times New Roman" w:cs="Times New Roman"/>
          <w:szCs w:val="24"/>
        </w:rPr>
        <w:t>Ε</w:t>
      </w:r>
      <w:r w:rsidRPr="005D3B76">
        <w:rPr>
          <w:rFonts w:eastAsia="Times New Roman" w:cs="Times New Roman"/>
          <w:szCs w:val="24"/>
        </w:rPr>
        <w:t>ισφορών</w:t>
      </w:r>
      <w:r>
        <w:rPr>
          <w:rFonts w:eastAsia="Times New Roman" w:cs="Times New Roman"/>
          <w:szCs w:val="24"/>
        </w:rPr>
        <w:t xml:space="preserve">. </w:t>
      </w:r>
      <w:r w:rsidRPr="005D3B76">
        <w:rPr>
          <w:rFonts w:eastAsia="Times New Roman" w:cs="Times New Roman"/>
          <w:szCs w:val="24"/>
        </w:rPr>
        <w:t xml:space="preserve">Αυτό σημαίνει </w:t>
      </w:r>
      <w:r>
        <w:rPr>
          <w:rFonts w:eastAsia="Times New Roman" w:cs="Times New Roman"/>
          <w:szCs w:val="24"/>
        </w:rPr>
        <w:t xml:space="preserve">ότι </w:t>
      </w:r>
      <w:r w:rsidRPr="005D3B76">
        <w:rPr>
          <w:rFonts w:eastAsia="Times New Roman" w:cs="Times New Roman"/>
          <w:szCs w:val="24"/>
        </w:rPr>
        <w:t>κατά το</w:t>
      </w:r>
      <w:r>
        <w:rPr>
          <w:rFonts w:eastAsia="Times New Roman" w:cs="Times New Roman"/>
          <w:szCs w:val="24"/>
        </w:rPr>
        <w:t>ν</w:t>
      </w:r>
      <w:r w:rsidRPr="005D3B76">
        <w:rPr>
          <w:rFonts w:eastAsia="Times New Roman" w:cs="Times New Roman"/>
          <w:szCs w:val="24"/>
        </w:rPr>
        <w:t xml:space="preserve"> </w:t>
      </w:r>
      <w:r>
        <w:rPr>
          <w:rFonts w:eastAsia="Times New Roman" w:cs="Times New Roman"/>
          <w:szCs w:val="24"/>
        </w:rPr>
        <w:t>νόμο</w:t>
      </w:r>
      <w:r w:rsidRPr="005D3B76">
        <w:rPr>
          <w:rFonts w:eastAsia="Times New Roman" w:cs="Times New Roman"/>
          <w:szCs w:val="24"/>
        </w:rPr>
        <w:t xml:space="preserve"> έχει τη δυνατότητα εργοδότης μέσα σε </w:t>
      </w:r>
      <w:r>
        <w:rPr>
          <w:rFonts w:eastAsia="Times New Roman" w:cs="Times New Roman"/>
          <w:szCs w:val="24"/>
        </w:rPr>
        <w:t>τριάντα</w:t>
      </w:r>
      <w:r w:rsidRPr="005D3B76">
        <w:rPr>
          <w:rFonts w:eastAsia="Times New Roman" w:cs="Times New Roman"/>
          <w:szCs w:val="24"/>
        </w:rPr>
        <w:t xml:space="preserve"> μέρες </w:t>
      </w:r>
      <w:r>
        <w:rPr>
          <w:rFonts w:eastAsia="Times New Roman" w:cs="Times New Roman"/>
          <w:szCs w:val="24"/>
        </w:rPr>
        <w:t>να κάνει ένσταση ότι μετά από τριάντα η</w:t>
      </w:r>
      <w:r w:rsidRPr="005D3B76">
        <w:rPr>
          <w:rFonts w:eastAsia="Times New Roman" w:cs="Times New Roman"/>
          <w:szCs w:val="24"/>
        </w:rPr>
        <w:t>μέρες οι εργαζόμενοι θα δουν την ασφαλιστική τους κάλυψη να αποκαθίσταται απολύτως και αναδρομικά</w:t>
      </w:r>
      <w:r>
        <w:rPr>
          <w:rFonts w:eastAsia="Times New Roman" w:cs="Times New Roman"/>
          <w:szCs w:val="24"/>
        </w:rPr>
        <w:t>. Γι</w:t>
      </w:r>
      <w:r w:rsidRPr="005D3B76">
        <w:rPr>
          <w:rFonts w:eastAsia="Times New Roman" w:cs="Times New Roman"/>
          <w:szCs w:val="24"/>
        </w:rPr>
        <w:t>α όλο το</w:t>
      </w:r>
      <w:r w:rsidRPr="005D3B76">
        <w:rPr>
          <w:rFonts w:eastAsia="Times New Roman" w:cs="Times New Roman"/>
          <w:szCs w:val="24"/>
        </w:rPr>
        <w:t xml:space="preserve"> χρονικό διάστημα που δουλεύουν θα καλυφθούν αναδρομικά ασφαλιστικά για την υγεία </w:t>
      </w:r>
      <w:r>
        <w:rPr>
          <w:rFonts w:eastAsia="Times New Roman" w:cs="Times New Roman"/>
          <w:szCs w:val="24"/>
        </w:rPr>
        <w:t>τους,</w:t>
      </w:r>
      <w:r w:rsidRPr="005D3B76">
        <w:rPr>
          <w:rFonts w:eastAsia="Times New Roman" w:cs="Times New Roman"/>
          <w:szCs w:val="24"/>
        </w:rPr>
        <w:t xml:space="preserve"> για τη συνταξιοδοτική τους κάλυψη</w:t>
      </w:r>
      <w:r>
        <w:rPr>
          <w:rFonts w:eastAsia="Times New Roman" w:cs="Times New Roman"/>
          <w:szCs w:val="24"/>
        </w:rPr>
        <w:t>,</w:t>
      </w:r>
      <w:r w:rsidRPr="005D3B76">
        <w:rPr>
          <w:rFonts w:eastAsia="Times New Roman" w:cs="Times New Roman"/>
          <w:szCs w:val="24"/>
        </w:rPr>
        <w:t xml:space="preserve"> θα μετρήσουν</w:t>
      </w:r>
      <w:r>
        <w:rPr>
          <w:rFonts w:eastAsia="Times New Roman" w:cs="Times New Roman"/>
          <w:szCs w:val="24"/>
        </w:rPr>
        <w:t xml:space="preserve"> δηλαδή κανονικά τα ένσημά τους. </w:t>
      </w:r>
      <w:r w:rsidRPr="005D3B76">
        <w:rPr>
          <w:rFonts w:eastAsia="Times New Roman" w:cs="Times New Roman"/>
          <w:szCs w:val="24"/>
        </w:rPr>
        <w:t>Και</w:t>
      </w:r>
      <w:r>
        <w:rPr>
          <w:rFonts w:eastAsia="Times New Roman" w:cs="Times New Roman"/>
          <w:szCs w:val="24"/>
        </w:rPr>
        <w:t xml:space="preserve"> </w:t>
      </w:r>
      <w:r w:rsidRPr="005D3B76">
        <w:rPr>
          <w:rFonts w:eastAsia="Times New Roman" w:cs="Times New Roman"/>
          <w:szCs w:val="24"/>
        </w:rPr>
        <w:t>ακριβώς</w:t>
      </w:r>
      <w:r>
        <w:rPr>
          <w:rFonts w:eastAsia="Times New Roman" w:cs="Times New Roman"/>
          <w:szCs w:val="24"/>
        </w:rPr>
        <w:t xml:space="preserve">, </w:t>
      </w:r>
      <w:r w:rsidRPr="005D3B76">
        <w:rPr>
          <w:rFonts w:eastAsia="Times New Roman" w:cs="Times New Roman"/>
          <w:szCs w:val="24"/>
        </w:rPr>
        <w:t>όπως ξέρετε</w:t>
      </w:r>
      <w:r>
        <w:rPr>
          <w:rFonts w:eastAsia="Times New Roman" w:cs="Times New Roman"/>
          <w:szCs w:val="24"/>
        </w:rPr>
        <w:t>, χάρη σε αυτή</w:t>
      </w:r>
      <w:r>
        <w:rPr>
          <w:rFonts w:eastAsia="Times New Roman" w:cs="Times New Roman"/>
          <w:szCs w:val="24"/>
        </w:rPr>
        <w:t>ν</w:t>
      </w:r>
      <w:r>
        <w:rPr>
          <w:rFonts w:eastAsia="Times New Roman" w:cs="Times New Roman"/>
          <w:szCs w:val="24"/>
        </w:rPr>
        <w:t xml:space="preserve"> την κάλυψη, </w:t>
      </w:r>
      <w:r w:rsidRPr="005D3B76">
        <w:rPr>
          <w:rFonts w:eastAsia="Times New Roman" w:cs="Times New Roman"/>
          <w:szCs w:val="24"/>
        </w:rPr>
        <w:t xml:space="preserve">θα μπορούν να λάβουν και επίδομα </w:t>
      </w:r>
      <w:r w:rsidRPr="005D3B76">
        <w:rPr>
          <w:rFonts w:eastAsia="Times New Roman" w:cs="Times New Roman"/>
          <w:szCs w:val="24"/>
        </w:rPr>
        <w:t>επίσχεσης</w:t>
      </w:r>
      <w:r>
        <w:rPr>
          <w:rFonts w:eastAsia="Times New Roman" w:cs="Times New Roman"/>
          <w:szCs w:val="24"/>
        </w:rPr>
        <w:t>,</w:t>
      </w:r>
      <w:r w:rsidRPr="005D3B76">
        <w:rPr>
          <w:rFonts w:eastAsia="Times New Roman" w:cs="Times New Roman"/>
          <w:szCs w:val="24"/>
        </w:rPr>
        <w:t xml:space="preserve"> αν τυχόν προβούν σε</w:t>
      </w:r>
      <w:r>
        <w:rPr>
          <w:rFonts w:eastAsia="Times New Roman" w:cs="Times New Roman"/>
          <w:szCs w:val="24"/>
        </w:rPr>
        <w:t xml:space="preserve"> επίσχεση εργασίας και τα λοιπά. Ά</w:t>
      </w:r>
      <w:r w:rsidRPr="005D3B76">
        <w:rPr>
          <w:rFonts w:eastAsia="Times New Roman" w:cs="Times New Roman"/>
          <w:szCs w:val="24"/>
        </w:rPr>
        <w:t>ρα</w:t>
      </w:r>
      <w:r>
        <w:rPr>
          <w:rFonts w:eastAsia="Times New Roman" w:cs="Times New Roman"/>
          <w:szCs w:val="24"/>
        </w:rPr>
        <w:t>,</w:t>
      </w:r>
      <w:r w:rsidRPr="005D3B76">
        <w:rPr>
          <w:rFonts w:eastAsia="Times New Roman" w:cs="Times New Roman"/>
          <w:szCs w:val="24"/>
        </w:rPr>
        <w:t xml:space="preserve"> αυτό τ</w:t>
      </w:r>
      <w:r>
        <w:rPr>
          <w:rFonts w:eastAsia="Times New Roman" w:cs="Times New Roman"/>
          <w:szCs w:val="24"/>
        </w:rPr>
        <w:t xml:space="preserve">ο ζήτημα αποκαθίσταται απολύτως, με </w:t>
      </w:r>
      <w:r w:rsidRPr="005D3B76">
        <w:rPr>
          <w:rFonts w:eastAsia="Times New Roman" w:cs="Times New Roman"/>
          <w:szCs w:val="24"/>
        </w:rPr>
        <w:t>πα</w:t>
      </w:r>
      <w:r>
        <w:rPr>
          <w:rFonts w:eastAsia="Times New Roman" w:cs="Times New Roman"/>
          <w:szCs w:val="24"/>
        </w:rPr>
        <w:t xml:space="preserve">ρέμβαση του Υπουργείου </w:t>
      </w:r>
      <w:r>
        <w:rPr>
          <w:rFonts w:eastAsia="Times New Roman" w:cs="Times New Roman"/>
          <w:szCs w:val="24"/>
        </w:rPr>
        <w:lastRenderedPageBreak/>
        <w:t xml:space="preserve">Εργασίας, </w:t>
      </w:r>
      <w:r w:rsidRPr="005D3B76">
        <w:rPr>
          <w:rFonts w:eastAsia="Times New Roman" w:cs="Times New Roman"/>
          <w:szCs w:val="24"/>
        </w:rPr>
        <w:t xml:space="preserve">χωρίς να χρειάζεται να κάνουν οι εργαζόμενοι </w:t>
      </w:r>
      <w:r>
        <w:rPr>
          <w:rFonts w:eastAsia="Times New Roman" w:cs="Times New Roman"/>
          <w:szCs w:val="24"/>
        </w:rPr>
        <w:t xml:space="preserve">κάτι γι’ </w:t>
      </w:r>
      <w:r w:rsidRPr="005D3B76">
        <w:rPr>
          <w:rFonts w:eastAsia="Times New Roman" w:cs="Times New Roman"/>
          <w:szCs w:val="24"/>
        </w:rPr>
        <w:t>αυτό</w:t>
      </w:r>
      <w:r>
        <w:rPr>
          <w:rFonts w:eastAsia="Times New Roman" w:cs="Times New Roman"/>
          <w:szCs w:val="24"/>
        </w:rPr>
        <w:t>.</w:t>
      </w:r>
      <w:r w:rsidRPr="005D3B76">
        <w:rPr>
          <w:rFonts w:eastAsia="Times New Roman" w:cs="Times New Roman"/>
          <w:szCs w:val="24"/>
        </w:rPr>
        <w:t xml:space="preserve"> </w:t>
      </w:r>
    </w:p>
    <w:p w14:paraId="2D05F425" w14:textId="77777777" w:rsidR="00237587" w:rsidRDefault="00AE0D0F">
      <w:pPr>
        <w:spacing w:after="0" w:line="600" w:lineRule="auto"/>
        <w:ind w:firstLine="720"/>
        <w:contextualSpacing/>
        <w:jc w:val="both"/>
        <w:rPr>
          <w:rFonts w:eastAsia="Times New Roman" w:cs="Times New Roman"/>
          <w:szCs w:val="24"/>
        </w:rPr>
      </w:pPr>
      <w:r w:rsidRPr="009309C2">
        <w:rPr>
          <w:rFonts w:eastAsia="Times New Roman" w:cs="Times New Roman"/>
          <w:b/>
          <w:szCs w:val="24"/>
        </w:rPr>
        <w:t>ΠΡΟΕΔΡΕΥΟΥΣΑ (Αναστασία Χριστοδουλοπούλου):</w:t>
      </w:r>
      <w:r>
        <w:rPr>
          <w:rFonts w:eastAsia="Times New Roman" w:cs="Times New Roman"/>
          <w:szCs w:val="24"/>
        </w:rPr>
        <w:t xml:space="preserve"> Ορίστε</w:t>
      </w:r>
      <w:r>
        <w:rPr>
          <w:rFonts w:eastAsia="Times New Roman" w:cs="Times New Roman"/>
          <w:szCs w:val="24"/>
        </w:rPr>
        <w:t>, κύριε Κατσώτη, έχετε τον λόγο για τρία</w:t>
      </w:r>
      <w:r w:rsidRPr="005D3B76">
        <w:rPr>
          <w:rFonts w:eastAsia="Times New Roman" w:cs="Times New Roman"/>
          <w:szCs w:val="24"/>
        </w:rPr>
        <w:t xml:space="preserve"> λεπτά</w:t>
      </w:r>
      <w:r>
        <w:rPr>
          <w:rFonts w:eastAsia="Times New Roman" w:cs="Times New Roman"/>
          <w:szCs w:val="24"/>
        </w:rPr>
        <w:t>.</w:t>
      </w:r>
    </w:p>
    <w:p w14:paraId="2D05F426"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Κυρία Υπουργέ, εμείς δεν μηδενίζουμε </w:t>
      </w:r>
      <w:r w:rsidRPr="005D3B76">
        <w:rPr>
          <w:rFonts w:eastAsia="Times New Roman" w:cs="Times New Roman"/>
          <w:szCs w:val="24"/>
        </w:rPr>
        <w:t>τίποτα</w:t>
      </w:r>
      <w:r>
        <w:rPr>
          <w:rFonts w:eastAsia="Times New Roman" w:cs="Times New Roman"/>
          <w:szCs w:val="24"/>
        </w:rPr>
        <w:t>.</w:t>
      </w:r>
      <w:r w:rsidRPr="005D3B76">
        <w:rPr>
          <w:rFonts w:eastAsia="Times New Roman" w:cs="Times New Roman"/>
          <w:szCs w:val="24"/>
        </w:rPr>
        <w:t xml:space="preserve"> Εσείς διατηρείτε όλα τα μνημονιακά μέτρα </w:t>
      </w:r>
      <w:r>
        <w:rPr>
          <w:rFonts w:eastAsia="Times New Roman" w:cs="Times New Roman"/>
          <w:szCs w:val="24"/>
        </w:rPr>
        <w:t xml:space="preserve">και των προηγούμενων κυβερνήσεων και τώρα, </w:t>
      </w:r>
      <w:r w:rsidRPr="005D3B76">
        <w:rPr>
          <w:rFonts w:eastAsia="Times New Roman" w:cs="Times New Roman"/>
          <w:szCs w:val="24"/>
        </w:rPr>
        <w:t>με αποτέλεσμα πραγματικά οι εργαζόμενοι να ζουν την εργασιακή</w:t>
      </w:r>
      <w:r w:rsidRPr="005D3B76">
        <w:rPr>
          <w:rFonts w:eastAsia="Times New Roman" w:cs="Times New Roman"/>
          <w:szCs w:val="24"/>
        </w:rPr>
        <w:t xml:space="preserve"> ζούγκλα σήμερα</w:t>
      </w:r>
      <w:r>
        <w:rPr>
          <w:rFonts w:eastAsia="Times New Roman" w:cs="Times New Roman"/>
          <w:szCs w:val="24"/>
        </w:rPr>
        <w:t xml:space="preserve">, </w:t>
      </w:r>
      <w:r w:rsidRPr="005D3B76">
        <w:rPr>
          <w:rFonts w:eastAsia="Times New Roman" w:cs="Times New Roman"/>
          <w:szCs w:val="24"/>
        </w:rPr>
        <w:t>το 2019</w:t>
      </w:r>
      <w:r>
        <w:rPr>
          <w:rFonts w:eastAsia="Times New Roman" w:cs="Times New Roman"/>
          <w:szCs w:val="24"/>
        </w:rPr>
        <w:t>.</w:t>
      </w:r>
    </w:p>
    <w:p w14:paraId="2D05F427"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Εί</w:t>
      </w:r>
      <w:r w:rsidRPr="005D3B76">
        <w:rPr>
          <w:rFonts w:eastAsia="Times New Roman" w:cs="Times New Roman"/>
          <w:szCs w:val="24"/>
        </w:rPr>
        <w:t>πατε για τις υπερωρίες</w:t>
      </w:r>
      <w:r>
        <w:rPr>
          <w:rFonts w:eastAsia="Times New Roman" w:cs="Times New Roman"/>
          <w:szCs w:val="24"/>
        </w:rPr>
        <w:t>.</w:t>
      </w:r>
      <w:r w:rsidRPr="005D3B76">
        <w:rPr>
          <w:rFonts w:eastAsia="Times New Roman" w:cs="Times New Roman"/>
          <w:szCs w:val="24"/>
        </w:rPr>
        <w:t xml:space="preserve"> Π</w:t>
      </w:r>
      <w:r>
        <w:rPr>
          <w:rFonts w:eastAsia="Times New Roman" w:cs="Times New Roman"/>
          <w:szCs w:val="24"/>
        </w:rPr>
        <w:t xml:space="preserve">είτε μου, </w:t>
      </w:r>
      <w:r w:rsidRPr="005D3B76">
        <w:rPr>
          <w:rFonts w:eastAsia="Times New Roman" w:cs="Times New Roman"/>
          <w:szCs w:val="24"/>
        </w:rPr>
        <w:t>αλλάξ</w:t>
      </w:r>
      <w:r>
        <w:rPr>
          <w:rFonts w:eastAsia="Times New Roman" w:cs="Times New Roman"/>
          <w:szCs w:val="24"/>
        </w:rPr>
        <w:t>α</w:t>
      </w:r>
      <w:r w:rsidRPr="005D3B76">
        <w:rPr>
          <w:rFonts w:eastAsia="Times New Roman" w:cs="Times New Roman"/>
          <w:szCs w:val="24"/>
        </w:rPr>
        <w:t>τε</w:t>
      </w:r>
      <w:r w:rsidRPr="005D3B76">
        <w:rPr>
          <w:rFonts w:eastAsia="Times New Roman" w:cs="Times New Roman"/>
          <w:szCs w:val="24"/>
        </w:rPr>
        <w:t xml:space="preserve"> τίποτα από αυτή</w:t>
      </w:r>
      <w:r>
        <w:rPr>
          <w:rFonts w:eastAsia="Times New Roman" w:cs="Times New Roman"/>
          <w:szCs w:val="24"/>
        </w:rPr>
        <w:t>ν</w:t>
      </w:r>
      <w:r w:rsidRPr="005D3B76">
        <w:rPr>
          <w:rFonts w:eastAsia="Times New Roman" w:cs="Times New Roman"/>
          <w:szCs w:val="24"/>
        </w:rPr>
        <w:t xml:space="preserve"> την ανατροπή που έγινε για το θέμα των υπερωριών </w:t>
      </w:r>
      <w:r>
        <w:rPr>
          <w:rFonts w:eastAsia="Times New Roman" w:cs="Times New Roman"/>
          <w:szCs w:val="24"/>
        </w:rPr>
        <w:t xml:space="preserve">όπου μειώθηκε η αποζημίωση κατακόρυφα; </w:t>
      </w:r>
      <w:r w:rsidRPr="005D3B76">
        <w:rPr>
          <w:rFonts w:eastAsia="Times New Roman" w:cs="Times New Roman"/>
          <w:szCs w:val="24"/>
        </w:rPr>
        <w:t>Δεν</w:t>
      </w:r>
      <w:r>
        <w:rPr>
          <w:rFonts w:eastAsia="Times New Roman" w:cs="Times New Roman"/>
          <w:szCs w:val="24"/>
        </w:rPr>
        <w:t xml:space="preserve"> τ</w:t>
      </w:r>
      <w:r w:rsidRPr="005D3B76">
        <w:rPr>
          <w:rFonts w:eastAsia="Times New Roman" w:cs="Times New Roman"/>
          <w:szCs w:val="24"/>
        </w:rPr>
        <w:t>ο αλλάξατε</w:t>
      </w:r>
      <w:r>
        <w:rPr>
          <w:rFonts w:eastAsia="Times New Roman" w:cs="Times New Roman"/>
          <w:szCs w:val="24"/>
        </w:rPr>
        <w:t xml:space="preserve">, το διατηρείτε όπως είναι, </w:t>
      </w:r>
      <w:r w:rsidRPr="005D3B76">
        <w:rPr>
          <w:rFonts w:eastAsia="Times New Roman" w:cs="Times New Roman"/>
          <w:szCs w:val="24"/>
        </w:rPr>
        <w:t>με αποτέλεσμα να ωφελείται ο εργοδότ</w:t>
      </w:r>
      <w:r w:rsidRPr="005D3B76">
        <w:rPr>
          <w:rFonts w:eastAsia="Times New Roman" w:cs="Times New Roman"/>
          <w:szCs w:val="24"/>
        </w:rPr>
        <w:t>ης από τη μειωμένη αποζημίωση που καταβάλλει στον εργαζόμενο</w:t>
      </w:r>
      <w:r>
        <w:rPr>
          <w:rFonts w:eastAsia="Times New Roman" w:cs="Times New Roman"/>
          <w:szCs w:val="24"/>
        </w:rPr>
        <w:t>. Ένα θέμα είναι αυτό.</w:t>
      </w:r>
    </w:p>
    <w:p w14:paraId="2D05F428" w14:textId="77777777" w:rsidR="00237587" w:rsidRDefault="00AE0D0F">
      <w:pPr>
        <w:spacing w:after="0" w:line="600" w:lineRule="auto"/>
        <w:ind w:firstLine="720"/>
        <w:contextualSpacing/>
        <w:jc w:val="both"/>
        <w:rPr>
          <w:rFonts w:eastAsia="Times New Roman" w:cs="Times New Roman"/>
          <w:szCs w:val="24"/>
        </w:rPr>
      </w:pPr>
      <w:r w:rsidRPr="005D3B76">
        <w:rPr>
          <w:rFonts w:eastAsia="Times New Roman" w:cs="Times New Roman"/>
          <w:szCs w:val="24"/>
        </w:rPr>
        <w:t>Το</w:t>
      </w:r>
      <w:r>
        <w:rPr>
          <w:rFonts w:eastAsia="Times New Roman" w:cs="Times New Roman"/>
          <w:szCs w:val="24"/>
        </w:rPr>
        <w:t xml:space="preserve"> δεύτερο είναι το </w:t>
      </w:r>
      <w:r w:rsidRPr="005D3B76">
        <w:rPr>
          <w:rFonts w:eastAsia="Times New Roman" w:cs="Times New Roman"/>
          <w:szCs w:val="24"/>
        </w:rPr>
        <w:t xml:space="preserve">θέμα της </w:t>
      </w:r>
      <w:r>
        <w:rPr>
          <w:rFonts w:eastAsia="Times New Roman" w:cs="Times New Roman"/>
          <w:szCs w:val="24"/>
        </w:rPr>
        <w:t>ΑΠΔ. Εσείς ήλθ</w:t>
      </w:r>
      <w:r w:rsidRPr="005D3B76">
        <w:rPr>
          <w:rFonts w:eastAsia="Times New Roman" w:cs="Times New Roman"/>
          <w:szCs w:val="24"/>
        </w:rPr>
        <w:t xml:space="preserve">ατε </w:t>
      </w:r>
      <w:r>
        <w:rPr>
          <w:rFonts w:eastAsia="Times New Roman" w:cs="Times New Roman"/>
          <w:szCs w:val="24"/>
        </w:rPr>
        <w:t>κ</w:t>
      </w:r>
      <w:r w:rsidRPr="005D3B76">
        <w:rPr>
          <w:rFonts w:eastAsia="Times New Roman" w:cs="Times New Roman"/>
          <w:szCs w:val="24"/>
        </w:rPr>
        <w:t>αι</w:t>
      </w:r>
      <w:r>
        <w:rPr>
          <w:rFonts w:eastAsia="Times New Roman" w:cs="Times New Roman"/>
          <w:szCs w:val="24"/>
        </w:rPr>
        <w:t xml:space="preserve"> νομοθετήσατε </w:t>
      </w:r>
      <w:r w:rsidRPr="005D3B76">
        <w:rPr>
          <w:rFonts w:eastAsia="Times New Roman" w:cs="Times New Roman"/>
          <w:szCs w:val="24"/>
        </w:rPr>
        <w:t xml:space="preserve">τις </w:t>
      </w:r>
      <w:r>
        <w:rPr>
          <w:rFonts w:eastAsia="Times New Roman" w:cs="Times New Roman"/>
          <w:szCs w:val="24"/>
        </w:rPr>
        <w:t xml:space="preserve">ΑΠΔ, λέγοντας ότι εάν δεν καταθέσει ΑΠΔ ο </w:t>
      </w:r>
      <w:r w:rsidRPr="005D3B76">
        <w:rPr>
          <w:rFonts w:eastAsia="Times New Roman" w:cs="Times New Roman"/>
          <w:szCs w:val="24"/>
        </w:rPr>
        <w:t>εργοδότης</w:t>
      </w:r>
      <w:r>
        <w:rPr>
          <w:rFonts w:eastAsia="Times New Roman" w:cs="Times New Roman"/>
          <w:szCs w:val="24"/>
        </w:rPr>
        <w:t>, δεν παίρνει</w:t>
      </w:r>
      <w:r w:rsidRPr="005D3B76">
        <w:rPr>
          <w:rFonts w:eastAsia="Times New Roman" w:cs="Times New Roman"/>
          <w:szCs w:val="24"/>
        </w:rPr>
        <w:t xml:space="preserve"> τα ένσημα</w:t>
      </w:r>
      <w:r>
        <w:rPr>
          <w:rFonts w:eastAsia="Times New Roman" w:cs="Times New Roman"/>
          <w:szCs w:val="24"/>
        </w:rPr>
        <w:t>,</w:t>
      </w:r>
      <w:r w:rsidRPr="005D3B76">
        <w:rPr>
          <w:rFonts w:eastAsia="Times New Roman" w:cs="Times New Roman"/>
          <w:szCs w:val="24"/>
        </w:rPr>
        <w:t xml:space="preserve"> δεν ασφαλίζονται </w:t>
      </w:r>
      <w:r>
        <w:rPr>
          <w:rFonts w:eastAsia="Times New Roman" w:cs="Times New Roman"/>
          <w:szCs w:val="24"/>
        </w:rPr>
        <w:t>οι εργαζόμε</w:t>
      </w:r>
      <w:r>
        <w:rPr>
          <w:rFonts w:eastAsia="Times New Roman" w:cs="Times New Roman"/>
          <w:szCs w:val="24"/>
        </w:rPr>
        <w:lastRenderedPageBreak/>
        <w:t>ν</w:t>
      </w:r>
      <w:r>
        <w:rPr>
          <w:rFonts w:eastAsia="Times New Roman" w:cs="Times New Roman"/>
          <w:szCs w:val="24"/>
        </w:rPr>
        <w:t xml:space="preserve">οι. </w:t>
      </w:r>
      <w:r w:rsidRPr="005D3B76">
        <w:rPr>
          <w:rFonts w:eastAsia="Times New Roman" w:cs="Times New Roman"/>
          <w:szCs w:val="24"/>
        </w:rPr>
        <w:t>Μέχρι</w:t>
      </w:r>
      <w:r>
        <w:rPr>
          <w:rFonts w:eastAsia="Times New Roman" w:cs="Times New Roman"/>
          <w:szCs w:val="24"/>
        </w:rPr>
        <w:t xml:space="preserve"> τώρα δεν υπήρχε</w:t>
      </w:r>
      <w:r w:rsidRPr="005D3B76">
        <w:rPr>
          <w:rFonts w:eastAsia="Times New Roman" w:cs="Times New Roman"/>
          <w:szCs w:val="24"/>
        </w:rPr>
        <w:t xml:space="preserve"> κάτι τέτοιο</w:t>
      </w:r>
      <w:r>
        <w:rPr>
          <w:rFonts w:eastAsia="Times New Roman" w:cs="Times New Roman"/>
          <w:szCs w:val="24"/>
        </w:rPr>
        <w:t>.</w:t>
      </w:r>
      <w:r w:rsidRPr="005D3B76">
        <w:rPr>
          <w:rFonts w:eastAsia="Times New Roman" w:cs="Times New Roman"/>
          <w:szCs w:val="24"/>
        </w:rPr>
        <w:t xml:space="preserve"> Μέχρι</w:t>
      </w:r>
      <w:r>
        <w:rPr>
          <w:rFonts w:eastAsia="Times New Roman" w:cs="Times New Roman"/>
          <w:szCs w:val="24"/>
        </w:rPr>
        <w:t xml:space="preserve"> </w:t>
      </w:r>
      <w:r w:rsidRPr="005D3B76">
        <w:rPr>
          <w:rFonts w:eastAsia="Times New Roman" w:cs="Times New Roman"/>
          <w:szCs w:val="24"/>
        </w:rPr>
        <w:t xml:space="preserve">τώρα </w:t>
      </w:r>
      <w:r>
        <w:rPr>
          <w:rFonts w:eastAsia="Times New Roman" w:cs="Times New Roman"/>
          <w:szCs w:val="24"/>
        </w:rPr>
        <w:t xml:space="preserve">το ΙΚΑ </w:t>
      </w:r>
      <w:r w:rsidRPr="005D3B76">
        <w:rPr>
          <w:rFonts w:eastAsia="Times New Roman" w:cs="Times New Roman"/>
          <w:szCs w:val="24"/>
        </w:rPr>
        <w:t>βεβαί</w:t>
      </w:r>
      <w:r>
        <w:rPr>
          <w:rFonts w:eastAsia="Times New Roman" w:cs="Times New Roman"/>
          <w:szCs w:val="24"/>
        </w:rPr>
        <w:t xml:space="preserve">ωνε την εργασία των εργαζομένων, </w:t>
      </w:r>
      <w:r w:rsidRPr="005D3B76">
        <w:rPr>
          <w:rFonts w:eastAsia="Times New Roman" w:cs="Times New Roman"/>
          <w:szCs w:val="24"/>
        </w:rPr>
        <w:t>έκανε πράξη επιβολής στον εργοδό</w:t>
      </w:r>
      <w:r>
        <w:rPr>
          <w:rFonts w:eastAsia="Times New Roman" w:cs="Times New Roman"/>
          <w:szCs w:val="24"/>
        </w:rPr>
        <w:t>τη, ο εργαζόμενος</w:t>
      </w:r>
      <w:r w:rsidRPr="005D3B76">
        <w:rPr>
          <w:rFonts w:eastAsia="Times New Roman" w:cs="Times New Roman"/>
          <w:szCs w:val="24"/>
        </w:rPr>
        <w:t xml:space="preserve"> ήταν ασφαλισμένος</w:t>
      </w:r>
      <w:r>
        <w:rPr>
          <w:rFonts w:eastAsia="Times New Roman" w:cs="Times New Roman"/>
          <w:szCs w:val="24"/>
        </w:rPr>
        <w:t xml:space="preserve"> κ</w:t>
      </w:r>
      <w:r w:rsidRPr="005D3B76">
        <w:rPr>
          <w:rFonts w:eastAsia="Times New Roman" w:cs="Times New Roman"/>
          <w:szCs w:val="24"/>
        </w:rPr>
        <w:t>αι</w:t>
      </w:r>
      <w:r>
        <w:rPr>
          <w:rFonts w:eastAsia="Times New Roman" w:cs="Times New Roman"/>
          <w:szCs w:val="24"/>
        </w:rPr>
        <w:t xml:space="preserve"> </w:t>
      </w:r>
      <w:r w:rsidRPr="005D3B76">
        <w:rPr>
          <w:rFonts w:eastAsia="Times New Roman" w:cs="Times New Roman"/>
          <w:szCs w:val="24"/>
        </w:rPr>
        <w:t>υπήρχε η περίοδος όπου μπορούσε να κάνει ένσταση ο εργοδότης</w:t>
      </w:r>
      <w:r>
        <w:rPr>
          <w:rFonts w:eastAsia="Times New Roman" w:cs="Times New Roman"/>
          <w:szCs w:val="24"/>
        </w:rPr>
        <w:t>.</w:t>
      </w:r>
      <w:r w:rsidRPr="005D3B76">
        <w:rPr>
          <w:rFonts w:eastAsia="Times New Roman" w:cs="Times New Roman"/>
          <w:szCs w:val="24"/>
        </w:rPr>
        <w:t xml:space="preserve"> </w:t>
      </w:r>
    </w:p>
    <w:p w14:paraId="2D05F429"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 xml:space="preserve">Ωστόσο, κυρία Υπουργέ, </w:t>
      </w:r>
      <w:r w:rsidRPr="005D3B76">
        <w:rPr>
          <w:rFonts w:eastAsia="Times New Roman" w:cs="Times New Roman"/>
          <w:szCs w:val="24"/>
        </w:rPr>
        <w:t xml:space="preserve">αυτό το θέμα με τον </w:t>
      </w:r>
      <w:r>
        <w:rPr>
          <w:rFonts w:eastAsia="Times New Roman" w:cs="Times New Roman"/>
          <w:szCs w:val="24"/>
        </w:rPr>
        <w:t>«ΖΟΥΡΑ»,</w:t>
      </w:r>
      <w:r w:rsidRPr="005D3B76">
        <w:rPr>
          <w:rFonts w:eastAsia="Times New Roman" w:cs="Times New Roman"/>
          <w:szCs w:val="24"/>
        </w:rPr>
        <w:t xml:space="preserve"> δεν είναι τωρινό</w:t>
      </w:r>
      <w:r>
        <w:rPr>
          <w:rFonts w:eastAsia="Times New Roman" w:cs="Times New Roman"/>
          <w:szCs w:val="24"/>
        </w:rPr>
        <w:t>.</w:t>
      </w:r>
      <w:r w:rsidRPr="005D3B76">
        <w:rPr>
          <w:rFonts w:eastAsia="Times New Roman" w:cs="Times New Roman"/>
          <w:szCs w:val="24"/>
        </w:rPr>
        <w:t xml:space="preserve"> </w:t>
      </w:r>
      <w:r>
        <w:rPr>
          <w:rFonts w:eastAsia="Times New Roman" w:cs="Times New Roman"/>
          <w:szCs w:val="24"/>
        </w:rPr>
        <w:t>Ε</w:t>
      </w:r>
      <w:r w:rsidRPr="005D3B76">
        <w:rPr>
          <w:rFonts w:eastAsia="Times New Roman" w:cs="Times New Roman"/>
          <w:szCs w:val="24"/>
        </w:rPr>
        <w:t>δώ και δύο χρόνια οι εργαζόμενοι παλεύουν κάτω από πολύ δύσκολες συνθήκες</w:t>
      </w:r>
      <w:r>
        <w:rPr>
          <w:rFonts w:eastAsia="Times New Roman" w:cs="Times New Roman"/>
          <w:szCs w:val="24"/>
        </w:rPr>
        <w:t>,</w:t>
      </w:r>
      <w:r w:rsidRPr="005D3B76">
        <w:rPr>
          <w:rFonts w:eastAsia="Times New Roman" w:cs="Times New Roman"/>
          <w:szCs w:val="24"/>
        </w:rPr>
        <w:t xml:space="preserve"> με τραμπούκους</w:t>
      </w:r>
      <w:r>
        <w:rPr>
          <w:rFonts w:eastAsia="Times New Roman" w:cs="Times New Roman"/>
          <w:szCs w:val="24"/>
        </w:rPr>
        <w:t>,</w:t>
      </w:r>
      <w:r w:rsidRPr="005D3B76">
        <w:rPr>
          <w:rFonts w:eastAsia="Times New Roman" w:cs="Times New Roman"/>
          <w:szCs w:val="24"/>
        </w:rPr>
        <w:t xml:space="preserve"> με ανθρώπους </w:t>
      </w:r>
      <w:r>
        <w:rPr>
          <w:rFonts w:eastAsia="Times New Roman" w:cs="Times New Roman"/>
          <w:szCs w:val="24"/>
        </w:rPr>
        <w:t xml:space="preserve">της </w:t>
      </w:r>
      <w:r w:rsidRPr="005D3B76">
        <w:rPr>
          <w:rFonts w:eastAsia="Times New Roman" w:cs="Times New Roman"/>
          <w:szCs w:val="24"/>
        </w:rPr>
        <w:t>εργοδοσίας που πάνε με τα όπλα και τους εκβιάζουν</w:t>
      </w:r>
      <w:r>
        <w:rPr>
          <w:rFonts w:eastAsia="Times New Roman" w:cs="Times New Roman"/>
          <w:szCs w:val="24"/>
        </w:rPr>
        <w:t>, με κατάσταση δηλαδή ζ</w:t>
      </w:r>
      <w:r w:rsidRPr="005D3B76">
        <w:rPr>
          <w:rFonts w:eastAsia="Times New Roman" w:cs="Times New Roman"/>
          <w:szCs w:val="24"/>
        </w:rPr>
        <w:t>ούγκλας μέσα στους χώρους δο</w:t>
      </w:r>
      <w:r w:rsidRPr="005D3B76">
        <w:rPr>
          <w:rFonts w:eastAsia="Times New Roman" w:cs="Times New Roman"/>
          <w:szCs w:val="24"/>
        </w:rPr>
        <w:t>υλειάς</w:t>
      </w:r>
      <w:r>
        <w:rPr>
          <w:rFonts w:eastAsia="Times New Roman" w:cs="Times New Roman"/>
          <w:szCs w:val="24"/>
        </w:rPr>
        <w:t>.</w:t>
      </w:r>
      <w:r w:rsidRPr="005D3B76">
        <w:rPr>
          <w:rFonts w:eastAsia="Times New Roman" w:cs="Times New Roman"/>
          <w:szCs w:val="24"/>
        </w:rPr>
        <w:t xml:space="preserve"> Σας έχουν καταγγείλει</w:t>
      </w:r>
      <w:r>
        <w:rPr>
          <w:rFonts w:eastAsia="Times New Roman" w:cs="Times New Roman"/>
          <w:szCs w:val="24"/>
        </w:rPr>
        <w:t>,</w:t>
      </w:r>
      <w:r w:rsidRPr="005D3B76">
        <w:rPr>
          <w:rFonts w:eastAsia="Times New Roman" w:cs="Times New Roman"/>
          <w:szCs w:val="24"/>
        </w:rPr>
        <w:t xml:space="preserve"> κυρία Υπουργέ</w:t>
      </w:r>
      <w:r>
        <w:rPr>
          <w:rFonts w:eastAsia="Times New Roman" w:cs="Times New Roman"/>
          <w:szCs w:val="24"/>
        </w:rPr>
        <w:t>,</w:t>
      </w:r>
      <w:r w:rsidRPr="005D3B76">
        <w:rPr>
          <w:rFonts w:eastAsia="Times New Roman" w:cs="Times New Roman"/>
          <w:szCs w:val="24"/>
        </w:rPr>
        <w:t xml:space="preserve"> ότι δεν τηρούνται οι όροι υγιεινής και </w:t>
      </w:r>
      <w:r>
        <w:rPr>
          <w:rFonts w:eastAsia="Times New Roman" w:cs="Times New Roman"/>
          <w:szCs w:val="24"/>
        </w:rPr>
        <w:t>α</w:t>
      </w:r>
      <w:r w:rsidRPr="005D3B76">
        <w:rPr>
          <w:rFonts w:eastAsia="Times New Roman" w:cs="Times New Roman"/>
          <w:szCs w:val="24"/>
        </w:rPr>
        <w:t>σφάλειας στην εργασία</w:t>
      </w:r>
      <w:r>
        <w:rPr>
          <w:rFonts w:eastAsia="Times New Roman" w:cs="Times New Roman"/>
          <w:szCs w:val="24"/>
        </w:rPr>
        <w:t xml:space="preserve">. Οι </w:t>
      </w:r>
      <w:r w:rsidRPr="005D3B76">
        <w:rPr>
          <w:rFonts w:eastAsia="Times New Roman" w:cs="Times New Roman"/>
          <w:szCs w:val="24"/>
        </w:rPr>
        <w:t>ελάχιστοι όροι δεν τηρούνται</w:t>
      </w:r>
      <w:r>
        <w:rPr>
          <w:rFonts w:eastAsia="Times New Roman" w:cs="Times New Roman"/>
          <w:szCs w:val="24"/>
        </w:rPr>
        <w:t>.</w:t>
      </w:r>
      <w:r w:rsidRPr="005D3B76">
        <w:rPr>
          <w:rFonts w:eastAsia="Times New Roman" w:cs="Times New Roman"/>
          <w:szCs w:val="24"/>
        </w:rPr>
        <w:t xml:space="preserve"> Έχουν</w:t>
      </w:r>
      <w:r>
        <w:rPr>
          <w:rFonts w:eastAsia="Times New Roman" w:cs="Times New Roman"/>
          <w:szCs w:val="24"/>
        </w:rPr>
        <w:t xml:space="preserve"> </w:t>
      </w:r>
      <w:r w:rsidRPr="005D3B76">
        <w:rPr>
          <w:rFonts w:eastAsia="Times New Roman" w:cs="Times New Roman"/>
          <w:szCs w:val="24"/>
        </w:rPr>
        <w:t>πάει στα νοσοκομεία εργαζόμενοι</w:t>
      </w:r>
      <w:r>
        <w:rPr>
          <w:rFonts w:eastAsia="Times New Roman" w:cs="Times New Roman"/>
          <w:szCs w:val="24"/>
        </w:rPr>
        <w:t>,</w:t>
      </w:r>
      <w:r w:rsidRPr="005D3B76">
        <w:rPr>
          <w:rFonts w:eastAsia="Times New Roman" w:cs="Times New Roman"/>
          <w:szCs w:val="24"/>
        </w:rPr>
        <w:t xml:space="preserve"> έχουν μείνει ανάπηρ</w:t>
      </w:r>
      <w:r>
        <w:rPr>
          <w:rFonts w:eastAsia="Times New Roman" w:cs="Times New Roman"/>
          <w:szCs w:val="24"/>
        </w:rPr>
        <w:t>οι.</w:t>
      </w:r>
      <w:r w:rsidRPr="005D3B76">
        <w:rPr>
          <w:rFonts w:eastAsia="Times New Roman" w:cs="Times New Roman"/>
          <w:szCs w:val="24"/>
        </w:rPr>
        <w:t xml:space="preserve"> Και </w:t>
      </w:r>
      <w:r>
        <w:rPr>
          <w:rFonts w:eastAsia="Times New Roman" w:cs="Times New Roman"/>
          <w:szCs w:val="24"/>
        </w:rPr>
        <w:t>όμως,</w:t>
      </w:r>
      <w:r w:rsidRPr="005D3B76">
        <w:rPr>
          <w:rFonts w:eastAsia="Times New Roman" w:cs="Times New Roman"/>
          <w:szCs w:val="24"/>
        </w:rPr>
        <w:t xml:space="preserve"> εδώ</w:t>
      </w:r>
      <w:r>
        <w:rPr>
          <w:rFonts w:eastAsia="Times New Roman" w:cs="Times New Roman"/>
          <w:szCs w:val="24"/>
        </w:rPr>
        <w:t>,</w:t>
      </w:r>
      <w:r w:rsidRPr="005D3B76">
        <w:rPr>
          <w:rFonts w:eastAsia="Times New Roman" w:cs="Times New Roman"/>
          <w:szCs w:val="24"/>
        </w:rPr>
        <w:t xml:space="preserve"> συνεχίζεται αυτή η κόλαση</w:t>
      </w:r>
      <w:r>
        <w:rPr>
          <w:rFonts w:eastAsia="Times New Roman" w:cs="Times New Roman"/>
          <w:szCs w:val="24"/>
        </w:rPr>
        <w:t>.</w:t>
      </w:r>
      <w:r w:rsidRPr="005D3B76">
        <w:rPr>
          <w:rFonts w:eastAsia="Times New Roman" w:cs="Times New Roman"/>
          <w:szCs w:val="24"/>
        </w:rPr>
        <w:t xml:space="preserve"> Είναι</w:t>
      </w:r>
      <w:r>
        <w:rPr>
          <w:rFonts w:eastAsia="Times New Roman" w:cs="Times New Roman"/>
          <w:szCs w:val="24"/>
        </w:rPr>
        <w:t xml:space="preserve"> </w:t>
      </w:r>
      <w:r w:rsidRPr="005D3B76">
        <w:rPr>
          <w:rFonts w:eastAsia="Times New Roman" w:cs="Times New Roman"/>
          <w:szCs w:val="24"/>
        </w:rPr>
        <w:t>απλή</w:t>
      </w:r>
      <w:r w:rsidRPr="005D3B76">
        <w:rPr>
          <w:rFonts w:eastAsia="Times New Roman" w:cs="Times New Roman"/>
          <w:szCs w:val="24"/>
        </w:rPr>
        <w:t>ρωτοι τόσα χρόνια</w:t>
      </w:r>
      <w:r>
        <w:rPr>
          <w:rFonts w:eastAsia="Times New Roman" w:cs="Times New Roman"/>
          <w:szCs w:val="24"/>
        </w:rPr>
        <w:t>,</w:t>
      </w:r>
      <w:r w:rsidRPr="005D3B76">
        <w:rPr>
          <w:rFonts w:eastAsia="Times New Roman" w:cs="Times New Roman"/>
          <w:szCs w:val="24"/>
        </w:rPr>
        <w:t xml:space="preserve"> τόσους μήνες</w:t>
      </w:r>
      <w:r>
        <w:rPr>
          <w:rFonts w:eastAsia="Times New Roman" w:cs="Times New Roman"/>
          <w:szCs w:val="24"/>
        </w:rPr>
        <w:t>. Εννέα μ</w:t>
      </w:r>
      <w:r w:rsidRPr="005D3B76">
        <w:rPr>
          <w:rFonts w:eastAsia="Times New Roman" w:cs="Times New Roman"/>
          <w:szCs w:val="24"/>
        </w:rPr>
        <w:t xml:space="preserve">ήνες πώς μπορεί αυτοί οι άνθρωποι να καλύψουν τις ανάγκες των οικογενειών </w:t>
      </w:r>
      <w:r>
        <w:rPr>
          <w:rFonts w:eastAsia="Times New Roman" w:cs="Times New Roman"/>
          <w:szCs w:val="24"/>
        </w:rPr>
        <w:t>τους;</w:t>
      </w:r>
      <w:r w:rsidRPr="005D3B76">
        <w:rPr>
          <w:rFonts w:eastAsia="Times New Roman" w:cs="Times New Roman"/>
          <w:szCs w:val="24"/>
        </w:rPr>
        <w:t xml:space="preserve"> </w:t>
      </w:r>
    </w:p>
    <w:p w14:paraId="2D05F42A"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 xml:space="preserve">Βεβαίως οι συναντήσεις ήταν </w:t>
      </w:r>
      <w:r w:rsidRPr="005D3B76">
        <w:rPr>
          <w:rFonts w:eastAsia="Times New Roman" w:cs="Times New Roman"/>
          <w:szCs w:val="24"/>
        </w:rPr>
        <w:t>πολλές και με το</w:t>
      </w:r>
      <w:r>
        <w:rPr>
          <w:rFonts w:eastAsia="Times New Roman" w:cs="Times New Roman"/>
          <w:szCs w:val="24"/>
        </w:rPr>
        <w:t>ν</w:t>
      </w:r>
      <w:r w:rsidRPr="005D3B76">
        <w:rPr>
          <w:rFonts w:eastAsia="Times New Roman" w:cs="Times New Roman"/>
          <w:szCs w:val="24"/>
        </w:rPr>
        <w:t xml:space="preserve"> </w:t>
      </w:r>
      <w:r>
        <w:rPr>
          <w:rFonts w:eastAsia="Times New Roman" w:cs="Times New Roman"/>
          <w:szCs w:val="24"/>
        </w:rPr>
        <w:t>Γ</w:t>
      </w:r>
      <w:r w:rsidRPr="005D3B76">
        <w:rPr>
          <w:rFonts w:eastAsia="Times New Roman" w:cs="Times New Roman"/>
          <w:szCs w:val="24"/>
        </w:rPr>
        <w:t xml:space="preserve">ενικό </w:t>
      </w:r>
      <w:r>
        <w:rPr>
          <w:rFonts w:eastAsia="Times New Roman" w:cs="Times New Roman"/>
          <w:szCs w:val="24"/>
        </w:rPr>
        <w:t>Γ</w:t>
      </w:r>
      <w:r w:rsidRPr="005D3B76">
        <w:rPr>
          <w:rFonts w:eastAsia="Times New Roman" w:cs="Times New Roman"/>
          <w:szCs w:val="24"/>
        </w:rPr>
        <w:t xml:space="preserve">ραμματέα του Υπουργείου Εργασίας και με το </w:t>
      </w:r>
      <w:r>
        <w:rPr>
          <w:rFonts w:eastAsia="Times New Roman" w:cs="Times New Roman"/>
          <w:szCs w:val="24"/>
        </w:rPr>
        <w:t>ΣΕΠΕ</w:t>
      </w:r>
      <w:r w:rsidRPr="005D3B76">
        <w:rPr>
          <w:rFonts w:eastAsia="Times New Roman" w:cs="Times New Roman"/>
          <w:szCs w:val="24"/>
        </w:rPr>
        <w:t xml:space="preserve"> και με τον </w:t>
      </w:r>
      <w:r>
        <w:rPr>
          <w:rFonts w:eastAsia="Times New Roman" w:cs="Times New Roman"/>
          <w:szCs w:val="24"/>
        </w:rPr>
        <w:t>Γ</w:t>
      </w:r>
      <w:r w:rsidRPr="005D3B76">
        <w:rPr>
          <w:rFonts w:eastAsia="Times New Roman" w:cs="Times New Roman"/>
          <w:szCs w:val="24"/>
        </w:rPr>
        <w:t xml:space="preserve">ενικό </w:t>
      </w:r>
      <w:r>
        <w:rPr>
          <w:rFonts w:eastAsia="Times New Roman" w:cs="Times New Roman"/>
          <w:szCs w:val="24"/>
        </w:rPr>
        <w:t>Γ</w:t>
      </w:r>
      <w:r w:rsidRPr="005D3B76">
        <w:rPr>
          <w:rFonts w:eastAsia="Times New Roman" w:cs="Times New Roman"/>
          <w:szCs w:val="24"/>
        </w:rPr>
        <w:t>ραμματέα της Π</w:t>
      </w:r>
      <w:r w:rsidRPr="005D3B76">
        <w:rPr>
          <w:rFonts w:eastAsia="Times New Roman" w:cs="Times New Roman"/>
          <w:szCs w:val="24"/>
        </w:rPr>
        <w:t>ροστασίας του Πολίτη</w:t>
      </w:r>
      <w:r>
        <w:rPr>
          <w:rFonts w:eastAsia="Times New Roman" w:cs="Times New Roman"/>
          <w:szCs w:val="24"/>
        </w:rPr>
        <w:t>,</w:t>
      </w:r>
      <w:r w:rsidRPr="005D3B76">
        <w:rPr>
          <w:rFonts w:eastAsia="Times New Roman" w:cs="Times New Roman"/>
          <w:szCs w:val="24"/>
        </w:rPr>
        <w:t xml:space="preserve"> για να μπορεί </w:t>
      </w:r>
      <w:r w:rsidRPr="005D3B76">
        <w:rPr>
          <w:rFonts w:eastAsia="Times New Roman" w:cs="Times New Roman"/>
          <w:szCs w:val="24"/>
        </w:rPr>
        <w:lastRenderedPageBreak/>
        <w:t>πράγματι</w:t>
      </w:r>
      <w:r>
        <w:rPr>
          <w:rFonts w:eastAsia="Times New Roman" w:cs="Times New Roman"/>
          <w:szCs w:val="24"/>
        </w:rPr>
        <w:t xml:space="preserve"> να παρέμ</w:t>
      </w:r>
      <w:r w:rsidRPr="005D3B76">
        <w:rPr>
          <w:rFonts w:eastAsia="Times New Roman" w:cs="Times New Roman"/>
          <w:szCs w:val="24"/>
        </w:rPr>
        <w:t>βει σε αυτή</w:t>
      </w:r>
      <w:r>
        <w:rPr>
          <w:rFonts w:eastAsia="Times New Roman" w:cs="Times New Roman"/>
          <w:szCs w:val="24"/>
        </w:rPr>
        <w:t>ν</w:t>
      </w:r>
      <w:r w:rsidRPr="005D3B76">
        <w:rPr>
          <w:rFonts w:eastAsia="Times New Roman" w:cs="Times New Roman"/>
          <w:szCs w:val="24"/>
        </w:rPr>
        <w:t xml:space="preserve"> την </w:t>
      </w:r>
      <w:r>
        <w:rPr>
          <w:rFonts w:eastAsia="Times New Roman" w:cs="Times New Roman"/>
          <w:szCs w:val="24"/>
        </w:rPr>
        <w:t xml:space="preserve">«τραμπούκικη», τη μαφιόζικη </w:t>
      </w:r>
      <w:r w:rsidRPr="005D3B76">
        <w:rPr>
          <w:rFonts w:eastAsia="Times New Roman" w:cs="Times New Roman"/>
          <w:szCs w:val="24"/>
        </w:rPr>
        <w:t>τακτική του εργοδότη απέναντι στους εργαζόμενους</w:t>
      </w:r>
      <w:r>
        <w:rPr>
          <w:rFonts w:eastAsia="Times New Roman" w:cs="Times New Roman"/>
          <w:szCs w:val="24"/>
        </w:rPr>
        <w:t>.</w:t>
      </w:r>
      <w:r w:rsidRPr="005D3B76">
        <w:rPr>
          <w:rFonts w:eastAsia="Times New Roman" w:cs="Times New Roman"/>
          <w:szCs w:val="24"/>
        </w:rPr>
        <w:t xml:space="preserve"> Και</w:t>
      </w:r>
      <w:r>
        <w:rPr>
          <w:rFonts w:eastAsia="Times New Roman" w:cs="Times New Roman"/>
          <w:szCs w:val="24"/>
        </w:rPr>
        <w:t xml:space="preserve"> β</w:t>
      </w:r>
      <w:r w:rsidRPr="005D3B76">
        <w:rPr>
          <w:rFonts w:eastAsia="Times New Roman" w:cs="Times New Roman"/>
          <w:szCs w:val="24"/>
        </w:rPr>
        <w:t>εβαίως</w:t>
      </w:r>
      <w:r>
        <w:rPr>
          <w:rFonts w:eastAsia="Times New Roman" w:cs="Times New Roman"/>
          <w:szCs w:val="24"/>
        </w:rPr>
        <w:t>, πάνω από όλα εσείς</w:t>
      </w:r>
      <w:r w:rsidRPr="005D3B76">
        <w:rPr>
          <w:rFonts w:eastAsia="Times New Roman" w:cs="Times New Roman"/>
          <w:szCs w:val="24"/>
        </w:rPr>
        <w:t xml:space="preserve"> δεν έχετε κάνει κα</w:t>
      </w:r>
      <w:r>
        <w:rPr>
          <w:rFonts w:eastAsia="Times New Roman" w:cs="Times New Roman"/>
          <w:szCs w:val="24"/>
        </w:rPr>
        <w:t>μ</w:t>
      </w:r>
      <w:r w:rsidRPr="005D3B76">
        <w:rPr>
          <w:rFonts w:eastAsia="Times New Roman" w:cs="Times New Roman"/>
          <w:szCs w:val="24"/>
        </w:rPr>
        <w:t>μία παρέμβαση</w:t>
      </w:r>
      <w:r>
        <w:rPr>
          <w:rFonts w:eastAsia="Times New Roman" w:cs="Times New Roman"/>
          <w:szCs w:val="24"/>
        </w:rPr>
        <w:t>,</w:t>
      </w:r>
      <w:r w:rsidRPr="005D3B76">
        <w:rPr>
          <w:rFonts w:eastAsia="Times New Roman" w:cs="Times New Roman"/>
          <w:szCs w:val="24"/>
        </w:rPr>
        <w:t xml:space="preserve"> </w:t>
      </w:r>
      <w:r>
        <w:rPr>
          <w:rFonts w:eastAsia="Times New Roman" w:cs="Times New Roman"/>
          <w:szCs w:val="24"/>
        </w:rPr>
        <w:t>ό</w:t>
      </w:r>
      <w:r w:rsidRPr="005D3B76">
        <w:rPr>
          <w:rFonts w:eastAsia="Times New Roman" w:cs="Times New Roman"/>
          <w:szCs w:val="24"/>
        </w:rPr>
        <w:t xml:space="preserve">σον αφορά τη στάση του απέναντι στη διοίκηση του </w:t>
      </w:r>
      <w:r>
        <w:rPr>
          <w:rFonts w:eastAsia="Times New Roman" w:cs="Times New Roman"/>
          <w:szCs w:val="24"/>
        </w:rPr>
        <w:t>Σ</w:t>
      </w:r>
      <w:r w:rsidRPr="005D3B76">
        <w:rPr>
          <w:rFonts w:eastAsia="Times New Roman" w:cs="Times New Roman"/>
          <w:szCs w:val="24"/>
        </w:rPr>
        <w:t>ωματείου</w:t>
      </w:r>
      <w:r>
        <w:rPr>
          <w:rFonts w:eastAsia="Times New Roman" w:cs="Times New Roman"/>
          <w:szCs w:val="24"/>
        </w:rPr>
        <w:t>, όταν</w:t>
      </w:r>
      <w:r w:rsidRPr="005D3B76">
        <w:rPr>
          <w:rFonts w:eastAsia="Times New Roman" w:cs="Times New Roman"/>
          <w:szCs w:val="24"/>
        </w:rPr>
        <w:t xml:space="preserve"> λέτε ότι εσείς προστατεύετε τ</w:t>
      </w:r>
      <w:r>
        <w:rPr>
          <w:rFonts w:eastAsia="Times New Roman" w:cs="Times New Roman"/>
          <w:szCs w:val="24"/>
        </w:rPr>
        <w:t>ι</w:t>
      </w:r>
      <w:r w:rsidRPr="005D3B76">
        <w:rPr>
          <w:rFonts w:eastAsia="Times New Roman" w:cs="Times New Roman"/>
          <w:szCs w:val="24"/>
        </w:rPr>
        <w:t>ς συν</w:t>
      </w:r>
      <w:r>
        <w:rPr>
          <w:rFonts w:eastAsia="Times New Roman" w:cs="Times New Roman"/>
          <w:szCs w:val="24"/>
        </w:rPr>
        <w:t>δικαλιστικές</w:t>
      </w:r>
      <w:r w:rsidRPr="005D3B76">
        <w:rPr>
          <w:rFonts w:eastAsia="Times New Roman" w:cs="Times New Roman"/>
          <w:szCs w:val="24"/>
        </w:rPr>
        <w:t xml:space="preserve"> ελευθερί</w:t>
      </w:r>
      <w:r>
        <w:rPr>
          <w:rFonts w:eastAsia="Times New Roman" w:cs="Times New Roman"/>
          <w:szCs w:val="24"/>
        </w:rPr>
        <w:t>ε</w:t>
      </w:r>
      <w:r w:rsidRPr="005D3B76">
        <w:rPr>
          <w:rFonts w:eastAsia="Times New Roman" w:cs="Times New Roman"/>
          <w:szCs w:val="24"/>
        </w:rPr>
        <w:t>ς</w:t>
      </w:r>
      <w:r>
        <w:rPr>
          <w:rFonts w:eastAsia="Times New Roman" w:cs="Times New Roman"/>
          <w:szCs w:val="24"/>
        </w:rPr>
        <w:t>.</w:t>
      </w:r>
      <w:r w:rsidRPr="005D3B76">
        <w:rPr>
          <w:rFonts w:eastAsia="Times New Roman" w:cs="Times New Roman"/>
          <w:szCs w:val="24"/>
        </w:rPr>
        <w:t xml:space="preserve"> Τι έχετε να πείτε για αυτό</w:t>
      </w:r>
      <w:r>
        <w:rPr>
          <w:rFonts w:eastAsia="Times New Roman" w:cs="Times New Roman"/>
          <w:szCs w:val="24"/>
        </w:rPr>
        <w:t>, δηλαδή;</w:t>
      </w:r>
      <w:r w:rsidRPr="005D3B76">
        <w:rPr>
          <w:rFonts w:eastAsia="Times New Roman" w:cs="Times New Roman"/>
          <w:szCs w:val="24"/>
        </w:rPr>
        <w:t xml:space="preserve"> </w:t>
      </w:r>
      <w:r>
        <w:rPr>
          <w:rFonts w:eastAsia="Times New Roman" w:cs="Times New Roman"/>
          <w:szCs w:val="24"/>
        </w:rPr>
        <w:t>Πώς προστατεύ</w:t>
      </w:r>
      <w:r w:rsidRPr="005D3B76">
        <w:rPr>
          <w:rFonts w:eastAsia="Times New Roman" w:cs="Times New Roman"/>
          <w:szCs w:val="24"/>
        </w:rPr>
        <w:t>ονται αυτά τα μέλη της διοίκησης</w:t>
      </w:r>
      <w:r>
        <w:rPr>
          <w:rFonts w:eastAsia="Times New Roman" w:cs="Times New Roman"/>
          <w:szCs w:val="24"/>
        </w:rPr>
        <w:t>,</w:t>
      </w:r>
      <w:r w:rsidRPr="005D3B76">
        <w:rPr>
          <w:rFonts w:eastAsia="Times New Roman" w:cs="Times New Roman"/>
          <w:szCs w:val="24"/>
        </w:rPr>
        <w:t xml:space="preserve"> που γνωρίζετε πολύ καλά ότι είναι εκλεγμένοι και</w:t>
      </w:r>
      <w:r w:rsidRPr="005D3B76">
        <w:rPr>
          <w:rFonts w:eastAsia="Times New Roman" w:cs="Times New Roman"/>
          <w:szCs w:val="24"/>
        </w:rPr>
        <w:t xml:space="preserve"> μετανάστες εργαζόμενοι</w:t>
      </w:r>
      <w:r>
        <w:rPr>
          <w:rFonts w:eastAsia="Times New Roman" w:cs="Times New Roman"/>
          <w:szCs w:val="24"/>
        </w:rPr>
        <w:t>;</w:t>
      </w:r>
      <w:r w:rsidRPr="005D3B76">
        <w:rPr>
          <w:rFonts w:eastAsia="Times New Roman" w:cs="Times New Roman"/>
          <w:szCs w:val="24"/>
        </w:rPr>
        <w:t xml:space="preserve"> Και </w:t>
      </w:r>
      <w:r>
        <w:rPr>
          <w:rFonts w:eastAsia="Times New Roman" w:cs="Times New Roman"/>
          <w:szCs w:val="24"/>
        </w:rPr>
        <w:t>όμως,</w:t>
      </w:r>
      <w:r w:rsidRPr="005D3B76">
        <w:rPr>
          <w:rFonts w:eastAsia="Times New Roman" w:cs="Times New Roman"/>
          <w:szCs w:val="24"/>
        </w:rPr>
        <w:t xml:space="preserve"> αυτό αξιοποιεί </w:t>
      </w:r>
      <w:r>
        <w:rPr>
          <w:rFonts w:eastAsia="Times New Roman" w:cs="Times New Roman"/>
          <w:szCs w:val="24"/>
        </w:rPr>
        <w:t>ο εργοδότης και τους κάνει</w:t>
      </w:r>
      <w:r w:rsidRPr="005D3B76">
        <w:rPr>
          <w:rFonts w:eastAsia="Times New Roman" w:cs="Times New Roman"/>
          <w:szCs w:val="24"/>
        </w:rPr>
        <w:t xml:space="preserve"> μεγαλύτερη διάκριση</w:t>
      </w:r>
      <w:r>
        <w:rPr>
          <w:rFonts w:eastAsia="Times New Roman" w:cs="Times New Roman"/>
          <w:szCs w:val="24"/>
        </w:rPr>
        <w:t xml:space="preserve"> και </w:t>
      </w:r>
      <w:r w:rsidRPr="005D3B76">
        <w:rPr>
          <w:rFonts w:eastAsia="Times New Roman" w:cs="Times New Roman"/>
          <w:szCs w:val="24"/>
        </w:rPr>
        <w:t>εν</w:t>
      </w:r>
      <w:r>
        <w:rPr>
          <w:rFonts w:eastAsia="Times New Roman" w:cs="Times New Roman"/>
          <w:szCs w:val="24"/>
        </w:rPr>
        <w:t>ώ πληρώνει</w:t>
      </w:r>
      <w:r w:rsidRPr="005D3B76">
        <w:rPr>
          <w:rFonts w:eastAsia="Times New Roman" w:cs="Times New Roman"/>
          <w:szCs w:val="24"/>
        </w:rPr>
        <w:t xml:space="preserve"> τους </w:t>
      </w:r>
      <w:r>
        <w:rPr>
          <w:rFonts w:eastAsia="Times New Roman" w:cs="Times New Roman"/>
          <w:szCs w:val="24"/>
        </w:rPr>
        <w:t xml:space="preserve">υπόλοιπους </w:t>
      </w:r>
      <w:r w:rsidRPr="005D3B76">
        <w:rPr>
          <w:rFonts w:eastAsia="Times New Roman" w:cs="Times New Roman"/>
          <w:szCs w:val="24"/>
        </w:rPr>
        <w:t>εργαζόμενους</w:t>
      </w:r>
      <w:r>
        <w:rPr>
          <w:rFonts w:eastAsia="Times New Roman" w:cs="Times New Roman"/>
          <w:szCs w:val="24"/>
        </w:rPr>
        <w:t>,</w:t>
      </w:r>
      <w:r w:rsidRPr="005D3B76">
        <w:rPr>
          <w:rFonts w:eastAsia="Times New Roman" w:cs="Times New Roman"/>
          <w:szCs w:val="24"/>
        </w:rPr>
        <w:t xml:space="preserve"> αυτούς δε</w:t>
      </w:r>
      <w:r>
        <w:rPr>
          <w:rFonts w:eastAsia="Times New Roman" w:cs="Times New Roman"/>
          <w:szCs w:val="24"/>
        </w:rPr>
        <w:t>ν τους πληρώνει.</w:t>
      </w:r>
      <w:r w:rsidRPr="005D3B76">
        <w:rPr>
          <w:rFonts w:eastAsia="Times New Roman" w:cs="Times New Roman"/>
          <w:szCs w:val="24"/>
        </w:rPr>
        <w:t xml:space="preserve"> </w:t>
      </w:r>
    </w:p>
    <w:p w14:paraId="2D05F42B" w14:textId="77777777" w:rsidR="00237587" w:rsidRDefault="00AE0D0F">
      <w:pPr>
        <w:spacing w:after="0" w:line="600" w:lineRule="auto"/>
        <w:ind w:firstLine="720"/>
        <w:contextualSpacing/>
        <w:jc w:val="both"/>
        <w:rPr>
          <w:rFonts w:eastAsia="Times New Roman" w:cs="Times New Roman"/>
          <w:szCs w:val="24"/>
        </w:rPr>
      </w:pPr>
      <w:r w:rsidRPr="005D3B76">
        <w:rPr>
          <w:rFonts w:eastAsia="Times New Roman" w:cs="Times New Roman"/>
          <w:szCs w:val="24"/>
        </w:rPr>
        <w:t>Πώς</w:t>
      </w:r>
      <w:r>
        <w:rPr>
          <w:rFonts w:eastAsia="Times New Roman" w:cs="Times New Roman"/>
          <w:szCs w:val="24"/>
        </w:rPr>
        <w:t>,</w:t>
      </w:r>
      <w:r w:rsidRPr="005D3B76">
        <w:rPr>
          <w:rFonts w:eastAsia="Times New Roman" w:cs="Times New Roman"/>
          <w:szCs w:val="24"/>
        </w:rPr>
        <w:t xml:space="preserve"> </w:t>
      </w:r>
      <w:r>
        <w:rPr>
          <w:rFonts w:eastAsia="Times New Roman" w:cs="Times New Roman"/>
          <w:szCs w:val="24"/>
        </w:rPr>
        <w:t>λ</w:t>
      </w:r>
      <w:r w:rsidRPr="005D3B76">
        <w:rPr>
          <w:rFonts w:eastAsia="Times New Roman" w:cs="Times New Roman"/>
          <w:szCs w:val="24"/>
        </w:rPr>
        <w:t>οιπόν</w:t>
      </w:r>
      <w:r>
        <w:rPr>
          <w:rFonts w:eastAsia="Times New Roman" w:cs="Times New Roman"/>
          <w:szCs w:val="24"/>
        </w:rPr>
        <w:t>,</w:t>
      </w:r>
      <w:r w:rsidRPr="005D3B76">
        <w:rPr>
          <w:rFonts w:eastAsia="Times New Roman" w:cs="Times New Roman"/>
          <w:szCs w:val="24"/>
        </w:rPr>
        <w:t xml:space="preserve"> </w:t>
      </w:r>
      <w:r>
        <w:rPr>
          <w:rFonts w:eastAsia="Times New Roman" w:cs="Times New Roman"/>
          <w:szCs w:val="24"/>
        </w:rPr>
        <w:t>εσείς αξιοποιείτε</w:t>
      </w:r>
      <w:r w:rsidRPr="005D3B76">
        <w:rPr>
          <w:rFonts w:eastAsia="Times New Roman" w:cs="Times New Roman"/>
          <w:szCs w:val="24"/>
        </w:rPr>
        <w:t xml:space="preserve"> όλα τα εργαλεία που έχετε στα χέρια </w:t>
      </w:r>
      <w:r>
        <w:rPr>
          <w:rFonts w:eastAsia="Times New Roman" w:cs="Times New Roman"/>
          <w:szCs w:val="24"/>
        </w:rPr>
        <w:t>σας,</w:t>
      </w:r>
      <w:r w:rsidRPr="005D3B76">
        <w:rPr>
          <w:rFonts w:eastAsia="Times New Roman" w:cs="Times New Roman"/>
          <w:szCs w:val="24"/>
        </w:rPr>
        <w:t xml:space="preserve"> για να μπορέσ</w:t>
      </w:r>
      <w:r w:rsidRPr="005D3B76">
        <w:rPr>
          <w:rFonts w:eastAsia="Times New Roman" w:cs="Times New Roman"/>
          <w:szCs w:val="24"/>
        </w:rPr>
        <w:t xml:space="preserve">ετε </w:t>
      </w:r>
      <w:r>
        <w:rPr>
          <w:rFonts w:eastAsia="Times New Roman" w:cs="Times New Roman"/>
          <w:szCs w:val="24"/>
        </w:rPr>
        <w:t>π</w:t>
      </w:r>
      <w:r w:rsidRPr="005D3B76">
        <w:rPr>
          <w:rFonts w:eastAsia="Times New Roman" w:cs="Times New Roman"/>
          <w:szCs w:val="24"/>
        </w:rPr>
        <w:t xml:space="preserve">ράγματι εδώ </w:t>
      </w:r>
      <w:r>
        <w:rPr>
          <w:rFonts w:eastAsia="Times New Roman" w:cs="Times New Roman"/>
          <w:szCs w:val="24"/>
        </w:rPr>
        <w:t>-</w:t>
      </w:r>
      <w:r w:rsidRPr="005D3B76">
        <w:rPr>
          <w:rFonts w:eastAsia="Times New Roman" w:cs="Times New Roman"/>
          <w:szCs w:val="24"/>
        </w:rPr>
        <w:t xml:space="preserve">με βάση </w:t>
      </w:r>
      <w:r>
        <w:rPr>
          <w:rFonts w:eastAsia="Times New Roman" w:cs="Times New Roman"/>
          <w:szCs w:val="24"/>
        </w:rPr>
        <w:t>και αυτόν τον νόμο που έχει ακόμα απομε</w:t>
      </w:r>
      <w:r w:rsidRPr="005D3B76">
        <w:rPr>
          <w:rFonts w:eastAsia="Times New Roman" w:cs="Times New Roman"/>
          <w:szCs w:val="24"/>
        </w:rPr>
        <w:t>ί</w:t>
      </w:r>
      <w:r>
        <w:rPr>
          <w:rFonts w:eastAsia="Times New Roman" w:cs="Times New Roman"/>
          <w:szCs w:val="24"/>
        </w:rPr>
        <w:t>ν</w:t>
      </w:r>
      <w:r w:rsidRPr="005D3B76">
        <w:rPr>
          <w:rFonts w:eastAsia="Times New Roman" w:cs="Times New Roman"/>
          <w:szCs w:val="24"/>
        </w:rPr>
        <w:t>ει το</w:t>
      </w:r>
      <w:r>
        <w:rPr>
          <w:rFonts w:eastAsia="Times New Roman" w:cs="Times New Roman"/>
          <w:szCs w:val="24"/>
        </w:rPr>
        <w:t>ν</w:t>
      </w:r>
      <w:r w:rsidRPr="005D3B76">
        <w:rPr>
          <w:rFonts w:eastAsia="Times New Roman" w:cs="Times New Roman"/>
          <w:szCs w:val="24"/>
        </w:rPr>
        <w:t xml:space="preserve"> </w:t>
      </w:r>
      <w:r>
        <w:rPr>
          <w:rFonts w:eastAsia="Times New Roman" w:cs="Times New Roman"/>
          <w:szCs w:val="24"/>
        </w:rPr>
        <w:t>ν.</w:t>
      </w:r>
      <w:r w:rsidRPr="005D3B76">
        <w:rPr>
          <w:rFonts w:eastAsia="Times New Roman" w:cs="Times New Roman"/>
          <w:szCs w:val="24"/>
        </w:rPr>
        <w:t>1264</w:t>
      </w:r>
      <w:r>
        <w:rPr>
          <w:rFonts w:eastAsia="Times New Roman" w:cs="Times New Roman"/>
          <w:szCs w:val="24"/>
        </w:rPr>
        <w:t>-</w:t>
      </w:r>
      <w:r w:rsidRPr="005D3B76">
        <w:rPr>
          <w:rFonts w:eastAsia="Times New Roman" w:cs="Times New Roman"/>
          <w:szCs w:val="24"/>
        </w:rPr>
        <w:t xml:space="preserve"> να </w:t>
      </w:r>
      <w:r>
        <w:rPr>
          <w:rFonts w:eastAsia="Times New Roman" w:cs="Times New Roman"/>
          <w:szCs w:val="24"/>
        </w:rPr>
        <w:t>π</w:t>
      </w:r>
      <w:r w:rsidRPr="005D3B76">
        <w:rPr>
          <w:rFonts w:eastAsia="Times New Roman" w:cs="Times New Roman"/>
          <w:szCs w:val="24"/>
        </w:rPr>
        <w:t xml:space="preserve">είτε στον κύριο αυτόν </w:t>
      </w:r>
      <w:r>
        <w:rPr>
          <w:rFonts w:eastAsia="Times New Roman" w:cs="Times New Roman"/>
          <w:szCs w:val="24"/>
        </w:rPr>
        <w:t xml:space="preserve">ή </w:t>
      </w:r>
      <w:r w:rsidRPr="005D3B76">
        <w:rPr>
          <w:rFonts w:eastAsia="Times New Roman" w:cs="Times New Roman"/>
          <w:szCs w:val="24"/>
        </w:rPr>
        <w:t>στον οπο</w:t>
      </w:r>
      <w:r>
        <w:rPr>
          <w:rFonts w:eastAsia="Times New Roman" w:cs="Times New Roman"/>
          <w:szCs w:val="24"/>
        </w:rPr>
        <w:t>ι</w:t>
      </w:r>
      <w:r w:rsidRPr="005D3B76">
        <w:rPr>
          <w:rFonts w:eastAsia="Times New Roman" w:cs="Times New Roman"/>
          <w:szCs w:val="24"/>
        </w:rPr>
        <w:t>ο</w:t>
      </w:r>
      <w:r>
        <w:rPr>
          <w:rFonts w:eastAsia="Times New Roman" w:cs="Times New Roman"/>
          <w:szCs w:val="24"/>
        </w:rPr>
        <w:t xml:space="preserve">νδήποτε άλλον </w:t>
      </w:r>
      <w:r w:rsidRPr="005D3B76">
        <w:rPr>
          <w:rFonts w:eastAsia="Times New Roman" w:cs="Times New Roman"/>
          <w:szCs w:val="24"/>
        </w:rPr>
        <w:t>παραβιάζει αυτές τις ελάχιστες</w:t>
      </w:r>
      <w:r>
        <w:rPr>
          <w:rFonts w:eastAsia="Times New Roman" w:cs="Times New Roman"/>
          <w:szCs w:val="24"/>
        </w:rPr>
        <w:t xml:space="preserve"> συνδικαλιστικές </w:t>
      </w:r>
      <w:r w:rsidRPr="005D3B76">
        <w:rPr>
          <w:rFonts w:eastAsia="Times New Roman" w:cs="Times New Roman"/>
          <w:szCs w:val="24"/>
        </w:rPr>
        <w:t>ελευθερίες</w:t>
      </w:r>
      <w:r>
        <w:rPr>
          <w:rFonts w:eastAsia="Times New Roman" w:cs="Times New Roman"/>
          <w:szCs w:val="24"/>
        </w:rPr>
        <w:t xml:space="preserve">, να </w:t>
      </w:r>
      <w:r w:rsidRPr="005D3B76">
        <w:rPr>
          <w:rFonts w:eastAsia="Times New Roman" w:cs="Times New Roman"/>
          <w:szCs w:val="24"/>
        </w:rPr>
        <w:t>συμμορφωθεί τουλάχιστον με αυτά που έχουν απομείνει ακόμη</w:t>
      </w:r>
      <w:r>
        <w:rPr>
          <w:rFonts w:eastAsia="Times New Roman" w:cs="Times New Roman"/>
          <w:szCs w:val="24"/>
        </w:rPr>
        <w:t>;</w:t>
      </w:r>
    </w:p>
    <w:p w14:paraId="2D05F42C" w14:textId="77777777" w:rsidR="00237587" w:rsidRDefault="00AE0D0F">
      <w:pPr>
        <w:spacing w:after="0" w:line="600" w:lineRule="auto"/>
        <w:ind w:firstLine="720"/>
        <w:contextualSpacing/>
        <w:jc w:val="both"/>
        <w:rPr>
          <w:rFonts w:eastAsia="Times New Roman" w:cs="Times New Roman"/>
          <w:szCs w:val="24"/>
        </w:rPr>
      </w:pPr>
      <w:r w:rsidRPr="005D3B76">
        <w:rPr>
          <w:rFonts w:eastAsia="Times New Roman" w:cs="Times New Roman"/>
          <w:szCs w:val="24"/>
        </w:rPr>
        <w:t>Κ</w:t>
      </w:r>
      <w:r w:rsidRPr="005D3B76">
        <w:rPr>
          <w:rFonts w:eastAsia="Times New Roman" w:cs="Times New Roman"/>
          <w:szCs w:val="24"/>
        </w:rPr>
        <w:t>υρία</w:t>
      </w:r>
      <w:r>
        <w:rPr>
          <w:rFonts w:eastAsia="Times New Roman" w:cs="Times New Roman"/>
          <w:szCs w:val="24"/>
        </w:rPr>
        <w:t xml:space="preserve"> </w:t>
      </w:r>
      <w:r w:rsidRPr="005D3B76">
        <w:rPr>
          <w:rFonts w:eastAsia="Times New Roman" w:cs="Times New Roman"/>
          <w:szCs w:val="24"/>
        </w:rPr>
        <w:t>Υπουργέ</w:t>
      </w:r>
      <w:r>
        <w:rPr>
          <w:rFonts w:eastAsia="Times New Roman" w:cs="Times New Roman"/>
          <w:szCs w:val="24"/>
        </w:rPr>
        <w:t>,</w:t>
      </w:r>
      <w:r w:rsidRPr="005D3B76">
        <w:rPr>
          <w:rFonts w:eastAsia="Times New Roman" w:cs="Times New Roman"/>
          <w:szCs w:val="24"/>
        </w:rPr>
        <w:t xml:space="preserve"> επειδή είπαμε ότι εδώ είναι οι εργαζόμενοι και ακ</w:t>
      </w:r>
      <w:r>
        <w:rPr>
          <w:rFonts w:eastAsia="Times New Roman" w:cs="Times New Roman"/>
          <w:szCs w:val="24"/>
        </w:rPr>
        <w:t xml:space="preserve">ούν, </w:t>
      </w:r>
      <w:r w:rsidRPr="005D3B76">
        <w:rPr>
          <w:rFonts w:eastAsia="Times New Roman" w:cs="Times New Roman"/>
          <w:szCs w:val="24"/>
        </w:rPr>
        <w:t>εσείς οι ίδιοι</w:t>
      </w:r>
      <w:r>
        <w:rPr>
          <w:rFonts w:eastAsia="Times New Roman" w:cs="Times New Roman"/>
          <w:szCs w:val="24"/>
        </w:rPr>
        <w:t xml:space="preserve"> αναγνωρίζετε </w:t>
      </w:r>
      <w:r w:rsidRPr="005D3B76">
        <w:rPr>
          <w:rFonts w:eastAsia="Times New Roman" w:cs="Times New Roman"/>
          <w:szCs w:val="24"/>
        </w:rPr>
        <w:t xml:space="preserve">μόνο πέντε </w:t>
      </w:r>
      <w:r>
        <w:rPr>
          <w:rFonts w:eastAsia="Times New Roman" w:cs="Times New Roman"/>
          <w:szCs w:val="24"/>
        </w:rPr>
        <w:t xml:space="preserve">μήνες </w:t>
      </w:r>
      <w:r w:rsidRPr="005D3B76">
        <w:rPr>
          <w:rFonts w:eastAsia="Times New Roman" w:cs="Times New Roman"/>
          <w:szCs w:val="24"/>
        </w:rPr>
        <w:t>α</w:t>
      </w:r>
      <w:r w:rsidRPr="005D3B76">
        <w:rPr>
          <w:rFonts w:eastAsia="Times New Roman" w:cs="Times New Roman"/>
          <w:szCs w:val="24"/>
        </w:rPr>
        <w:lastRenderedPageBreak/>
        <w:t>σφαλιστικ</w:t>
      </w:r>
      <w:r>
        <w:rPr>
          <w:rFonts w:eastAsia="Times New Roman" w:cs="Times New Roman"/>
          <w:szCs w:val="24"/>
        </w:rPr>
        <w:t>ή κάλυψη για</w:t>
      </w:r>
      <w:r w:rsidRPr="005D3B76">
        <w:rPr>
          <w:rFonts w:eastAsia="Times New Roman" w:cs="Times New Roman"/>
          <w:szCs w:val="24"/>
        </w:rPr>
        <w:t xml:space="preserve"> την επίσχεση</w:t>
      </w:r>
      <w:r>
        <w:rPr>
          <w:rFonts w:eastAsia="Times New Roman" w:cs="Times New Roman"/>
          <w:szCs w:val="24"/>
        </w:rPr>
        <w:t>,</w:t>
      </w:r>
      <w:r w:rsidRPr="005D3B76">
        <w:rPr>
          <w:rFonts w:eastAsia="Times New Roman" w:cs="Times New Roman"/>
          <w:szCs w:val="24"/>
        </w:rPr>
        <w:t xml:space="preserve"> παρ</w:t>
      </w:r>
      <w:r>
        <w:rPr>
          <w:rFonts w:eastAsia="Times New Roman" w:cs="Times New Roman"/>
          <w:szCs w:val="24"/>
        </w:rPr>
        <w:t xml:space="preserve">’ </w:t>
      </w:r>
      <w:r>
        <w:rPr>
          <w:rFonts w:eastAsia="Times New Roman" w:cs="Times New Roman"/>
          <w:szCs w:val="24"/>
        </w:rPr>
        <w:t xml:space="preserve">όλο </w:t>
      </w:r>
      <w:r w:rsidRPr="005D3B76">
        <w:rPr>
          <w:rFonts w:eastAsia="Times New Roman" w:cs="Times New Roman"/>
          <w:szCs w:val="24"/>
        </w:rPr>
        <w:t xml:space="preserve">που ο Συνήγορος του Πολίτη με μία ολόκληρη </w:t>
      </w:r>
      <w:r>
        <w:rPr>
          <w:rFonts w:eastAsia="Times New Roman" w:cs="Times New Roman"/>
          <w:szCs w:val="24"/>
        </w:rPr>
        <w:t>μελέ</w:t>
      </w:r>
      <w:r w:rsidRPr="005D3B76">
        <w:rPr>
          <w:rFonts w:eastAsia="Times New Roman" w:cs="Times New Roman"/>
          <w:szCs w:val="24"/>
        </w:rPr>
        <w:t>τη</w:t>
      </w:r>
      <w:r>
        <w:rPr>
          <w:rFonts w:eastAsia="Times New Roman" w:cs="Times New Roman"/>
          <w:szCs w:val="24"/>
        </w:rPr>
        <w:t xml:space="preserve"> </w:t>
      </w:r>
      <w:r w:rsidRPr="005D3B76">
        <w:rPr>
          <w:rFonts w:eastAsia="Times New Roman" w:cs="Times New Roman"/>
          <w:szCs w:val="24"/>
        </w:rPr>
        <w:t>σ</w:t>
      </w:r>
      <w:r>
        <w:rPr>
          <w:rFonts w:eastAsia="Times New Roman" w:cs="Times New Roman"/>
          <w:szCs w:val="24"/>
        </w:rPr>
        <w:t>ας εγκαλεί ότι αυτό που κάνετε ε</w:t>
      </w:r>
      <w:r w:rsidRPr="005D3B76">
        <w:rPr>
          <w:rFonts w:eastAsia="Times New Roman" w:cs="Times New Roman"/>
          <w:szCs w:val="24"/>
        </w:rPr>
        <w:t>ίναι πέρα και έξω από όλο το νομοθετικό πλαίσιο που υπάρχει μέχρι σήμερα και ότι θα πρέπει να καλύψετε όλη την ασφαλιστική</w:t>
      </w:r>
      <w:r>
        <w:rPr>
          <w:rFonts w:eastAsia="Times New Roman" w:cs="Times New Roman"/>
          <w:szCs w:val="24"/>
        </w:rPr>
        <w:t>,</w:t>
      </w:r>
      <w:r w:rsidRPr="005D3B76">
        <w:rPr>
          <w:rFonts w:eastAsia="Times New Roman" w:cs="Times New Roman"/>
          <w:szCs w:val="24"/>
        </w:rPr>
        <w:t xml:space="preserve"> όλη την περίοδο τη</w:t>
      </w:r>
      <w:r>
        <w:rPr>
          <w:rFonts w:eastAsia="Times New Roman" w:cs="Times New Roman"/>
          <w:szCs w:val="24"/>
        </w:rPr>
        <w:t>ς ε</w:t>
      </w:r>
      <w:r w:rsidRPr="005D3B76">
        <w:rPr>
          <w:rFonts w:eastAsia="Times New Roman" w:cs="Times New Roman"/>
          <w:szCs w:val="24"/>
        </w:rPr>
        <w:t>πίσ</w:t>
      </w:r>
      <w:r>
        <w:rPr>
          <w:rFonts w:eastAsia="Times New Roman" w:cs="Times New Roman"/>
          <w:szCs w:val="24"/>
        </w:rPr>
        <w:t>χεσ</w:t>
      </w:r>
      <w:r w:rsidRPr="005D3B76">
        <w:rPr>
          <w:rFonts w:eastAsia="Times New Roman" w:cs="Times New Roman"/>
          <w:szCs w:val="24"/>
        </w:rPr>
        <w:t>ης ασφαλιστικά</w:t>
      </w:r>
      <w:r>
        <w:rPr>
          <w:rFonts w:eastAsia="Times New Roman" w:cs="Times New Roman"/>
          <w:szCs w:val="24"/>
        </w:rPr>
        <w:t>.</w:t>
      </w:r>
      <w:r w:rsidRPr="005D3B76">
        <w:rPr>
          <w:rFonts w:eastAsia="Times New Roman" w:cs="Times New Roman"/>
          <w:szCs w:val="24"/>
        </w:rPr>
        <w:t xml:space="preserve"> </w:t>
      </w:r>
      <w:r>
        <w:rPr>
          <w:rFonts w:eastAsia="Times New Roman" w:cs="Times New Roman"/>
          <w:szCs w:val="24"/>
        </w:rPr>
        <w:t>Εσείς, όμως,</w:t>
      </w:r>
      <w:r w:rsidRPr="005D3B76">
        <w:rPr>
          <w:rFonts w:eastAsia="Times New Roman" w:cs="Times New Roman"/>
          <w:szCs w:val="24"/>
        </w:rPr>
        <w:t xml:space="preserve"> αυτό πάλι δεν το </w:t>
      </w:r>
      <w:r>
        <w:rPr>
          <w:rFonts w:eastAsia="Times New Roman" w:cs="Times New Roman"/>
          <w:szCs w:val="24"/>
        </w:rPr>
        <w:t>αποδ</w:t>
      </w:r>
      <w:r w:rsidRPr="005D3B76">
        <w:rPr>
          <w:rFonts w:eastAsia="Times New Roman" w:cs="Times New Roman"/>
          <w:szCs w:val="24"/>
        </w:rPr>
        <w:t>έχε</w:t>
      </w:r>
      <w:r>
        <w:rPr>
          <w:rFonts w:eastAsia="Times New Roman" w:cs="Times New Roman"/>
          <w:szCs w:val="24"/>
        </w:rPr>
        <w:t>σθ</w:t>
      </w:r>
      <w:r w:rsidRPr="005D3B76">
        <w:rPr>
          <w:rFonts w:eastAsia="Times New Roman" w:cs="Times New Roman"/>
          <w:szCs w:val="24"/>
        </w:rPr>
        <w:t>ε</w:t>
      </w:r>
      <w:r>
        <w:rPr>
          <w:rFonts w:eastAsia="Times New Roman" w:cs="Times New Roman"/>
          <w:szCs w:val="24"/>
        </w:rPr>
        <w:t>,</w:t>
      </w:r>
      <w:r w:rsidRPr="005D3B76">
        <w:rPr>
          <w:rFonts w:eastAsia="Times New Roman" w:cs="Times New Roman"/>
          <w:szCs w:val="24"/>
        </w:rPr>
        <w:t xml:space="preserve"> πά</w:t>
      </w:r>
      <w:r>
        <w:rPr>
          <w:rFonts w:eastAsia="Times New Roman" w:cs="Times New Roman"/>
          <w:szCs w:val="24"/>
        </w:rPr>
        <w:t>λι</w:t>
      </w:r>
      <w:r w:rsidRPr="005D3B76">
        <w:rPr>
          <w:rFonts w:eastAsia="Times New Roman" w:cs="Times New Roman"/>
          <w:szCs w:val="24"/>
        </w:rPr>
        <w:t xml:space="preserve"> το έχετε απ</w:t>
      </w:r>
      <w:r>
        <w:rPr>
          <w:rFonts w:eastAsia="Times New Roman" w:cs="Times New Roman"/>
          <w:szCs w:val="24"/>
        </w:rPr>
        <w:t>ο</w:t>
      </w:r>
      <w:r w:rsidRPr="005D3B76">
        <w:rPr>
          <w:rFonts w:eastAsia="Times New Roman" w:cs="Times New Roman"/>
          <w:szCs w:val="24"/>
        </w:rPr>
        <w:t>ρρ</w:t>
      </w:r>
      <w:r>
        <w:rPr>
          <w:rFonts w:eastAsia="Times New Roman" w:cs="Times New Roman"/>
          <w:szCs w:val="24"/>
        </w:rPr>
        <w:t>ί</w:t>
      </w:r>
      <w:r w:rsidRPr="005D3B76">
        <w:rPr>
          <w:rFonts w:eastAsia="Times New Roman" w:cs="Times New Roman"/>
          <w:szCs w:val="24"/>
        </w:rPr>
        <w:t>ψ</w:t>
      </w:r>
      <w:r>
        <w:rPr>
          <w:rFonts w:eastAsia="Times New Roman" w:cs="Times New Roman"/>
          <w:szCs w:val="24"/>
        </w:rPr>
        <w:t>ει.</w:t>
      </w:r>
      <w:r w:rsidRPr="005D3B76">
        <w:rPr>
          <w:rFonts w:eastAsia="Times New Roman" w:cs="Times New Roman"/>
          <w:szCs w:val="24"/>
        </w:rPr>
        <w:t xml:space="preserve"> Απορρίψ</w:t>
      </w:r>
      <w:r>
        <w:rPr>
          <w:rFonts w:eastAsia="Times New Roman" w:cs="Times New Roman"/>
          <w:szCs w:val="24"/>
        </w:rPr>
        <w:t>α</w:t>
      </w:r>
      <w:r w:rsidRPr="005D3B76">
        <w:rPr>
          <w:rFonts w:eastAsia="Times New Roman" w:cs="Times New Roman"/>
          <w:szCs w:val="24"/>
        </w:rPr>
        <w:t>τε</w:t>
      </w:r>
      <w:r>
        <w:rPr>
          <w:rFonts w:eastAsia="Times New Roman" w:cs="Times New Roman"/>
          <w:szCs w:val="24"/>
        </w:rPr>
        <w:t xml:space="preserve"> </w:t>
      </w:r>
      <w:r w:rsidRPr="005D3B76">
        <w:rPr>
          <w:rFonts w:eastAsia="Times New Roman" w:cs="Times New Roman"/>
          <w:szCs w:val="24"/>
        </w:rPr>
        <w:t>έναν θεσμό</w:t>
      </w:r>
      <w:r>
        <w:rPr>
          <w:rFonts w:eastAsia="Times New Roman" w:cs="Times New Roman"/>
          <w:szCs w:val="24"/>
        </w:rPr>
        <w:t>,</w:t>
      </w:r>
      <w:r w:rsidRPr="005D3B76">
        <w:rPr>
          <w:rFonts w:eastAsia="Times New Roman" w:cs="Times New Roman"/>
          <w:szCs w:val="24"/>
        </w:rPr>
        <w:t xml:space="preserve"> τ</w:t>
      </w:r>
      <w:r>
        <w:rPr>
          <w:rFonts w:eastAsia="Times New Roman" w:cs="Times New Roman"/>
          <w:szCs w:val="24"/>
        </w:rPr>
        <w:t>ο</w:t>
      </w:r>
      <w:r w:rsidRPr="005D3B76">
        <w:rPr>
          <w:rFonts w:eastAsia="Times New Roman" w:cs="Times New Roman"/>
          <w:szCs w:val="24"/>
        </w:rPr>
        <w:t>ν οποί</w:t>
      </w:r>
      <w:r>
        <w:rPr>
          <w:rFonts w:eastAsia="Times New Roman" w:cs="Times New Roman"/>
          <w:szCs w:val="24"/>
        </w:rPr>
        <w:t>ο</w:t>
      </w:r>
      <w:r w:rsidRPr="005D3B76">
        <w:rPr>
          <w:rFonts w:eastAsia="Times New Roman" w:cs="Times New Roman"/>
          <w:szCs w:val="24"/>
        </w:rPr>
        <w:t xml:space="preserve"> υπερασπίζεστε</w:t>
      </w:r>
      <w:r>
        <w:rPr>
          <w:rFonts w:eastAsia="Times New Roman" w:cs="Times New Roman"/>
          <w:szCs w:val="24"/>
        </w:rPr>
        <w:t>,</w:t>
      </w:r>
      <w:r w:rsidRPr="005D3B76">
        <w:rPr>
          <w:rFonts w:eastAsia="Times New Roman" w:cs="Times New Roman"/>
          <w:szCs w:val="24"/>
        </w:rPr>
        <w:t xml:space="preserve"> </w:t>
      </w:r>
      <w:r>
        <w:rPr>
          <w:rFonts w:eastAsia="Times New Roman" w:cs="Times New Roman"/>
          <w:szCs w:val="24"/>
        </w:rPr>
        <w:t xml:space="preserve">για </w:t>
      </w:r>
      <w:r w:rsidRPr="005D3B76">
        <w:rPr>
          <w:rFonts w:eastAsia="Times New Roman" w:cs="Times New Roman"/>
          <w:szCs w:val="24"/>
        </w:rPr>
        <w:t>τον οποίο λέτε ότι είναι πολύ καλός</w:t>
      </w:r>
      <w:r>
        <w:rPr>
          <w:rFonts w:eastAsia="Times New Roman" w:cs="Times New Roman"/>
          <w:szCs w:val="24"/>
        </w:rPr>
        <w:t>,</w:t>
      </w:r>
      <w:r w:rsidRPr="005D3B76">
        <w:rPr>
          <w:rFonts w:eastAsia="Times New Roman" w:cs="Times New Roman"/>
          <w:szCs w:val="24"/>
        </w:rPr>
        <w:t xml:space="preserve"> σας υποδεικνύει κάτι και </w:t>
      </w:r>
      <w:r>
        <w:rPr>
          <w:rFonts w:eastAsia="Times New Roman" w:cs="Times New Roman"/>
          <w:szCs w:val="24"/>
        </w:rPr>
        <w:t>εσείς,</w:t>
      </w:r>
      <w:r w:rsidRPr="005D3B76">
        <w:rPr>
          <w:rFonts w:eastAsia="Times New Roman" w:cs="Times New Roman"/>
          <w:szCs w:val="24"/>
        </w:rPr>
        <w:t xml:space="preserve"> </w:t>
      </w:r>
      <w:r>
        <w:rPr>
          <w:rFonts w:eastAsia="Times New Roman" w:cs="Times New Roman"/>
          <w:szCs w:val="24"/>
        </w:rPr>
        <w:t>λ</w:t>
      </w:r>
      <w:r w:rsidRPr="005D3B76">
        <w:rPr>
          <w:rFonts w:eastAsia="Times New Roman" w:cs="Times New Roman"/>
          <w:szCs w:val="24"/>
        </w:rPr>
        <w:t>οιπόν</w:t>
      </w:r>
      <w:r>
        <w:rPr>
          <w:rFonts w:eastAsia="Times New Roman" w:cs="Times New Roman"/>
          <w:szCs w:val="24"/>
        </w:rPr>
        <w:t>,</w:t>
      </w:r>
      <w:r w:rsidRPr="005D3B76">
        <w:rPr>
          <w:rFonts w:eastAsia="Times New Roman" w:cs="Times New Roman"/>
          <w:szCs w:val="24"/>
        </w:rPr>
        <w:t xml:space="preserve"> για να μπορεί να διασφαλίσετε δικαιώματα των εργοδοτών</w:t>
      </w:r>
      <w:r>
        <w:rPr>
          <w:rFonts w:eastAsia="Times New Roman" w:cs="Times New Roman"/>
          <w:szCs w:val="24"/>
        </w:rPr>
        <w:t>, δεν κάνετε αποδεκτό αυτό το πόρισμα του Συνηγόρου του Π</w:t>
      </w:r>
      <w:r w:rsidRPr="005D3B76">
        <w:rPr>
          <w:rFonts w:eastAsia="Times New Roman" w:cs="Times New Roman"/>
          <w:szCs w:val="24"/>
        </w:rPr>
        <w:t>ολίτη</w:t>
      </w:r>
      <w:r>
        <w:rPr>
          <w:rFonts w:eastAsia="Times New Roman" w:cs="Times New Roman"/>
          <w:szCs w:val="24"/>
        </w:rPr>
        <w:t>.</w:t>
      </w:r>
    </w:p>
    <w:p w14:paraId="2D05F42D"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 xml:space="preserve">Με βάση αυτά εμείς </w:t>
      </w:r>
      <w:r w:rsidRPr="005D3B76">
        <w:rPr>
          <w:rFonts w:eastAsia="Times New Roman" w:cs="Times New Roman"/>
          <w:szCs w:val="24"/>
        </w:rPr>
        <w:t>δεν μηδενίζο</w:t>
      </w:r>
      <w:r w:rsidRPr="005D3B76">
        <w:rPr>
          <w:rFonts w:eastAsia="Times New Roman" w:cs="Times New Roman"/>
          <w:szCs w:val="24"/>
        </w:rPr>
        <w:t>υμε</w:t>
      </w:r>
      <w:r>
        <w:rPr>
          <w:rFonts w:eastAsia="Times New Roman" w:cs="Times New Roman"/>
          <w:szCs w:val="24"/>
        </w:rPr>
        <w:t>, εμείς θέλουμε να λυθούν τα προβλήματα των εργαζομένων. Και αυτό κάνουμε εδώ. Αυτό σας καλούμε να κάνετε, να λύσετε τα προβλήματα, μπορείτε; Και δεν μπορείτε και δεν θέλετε. Αυτή είναι η άποψή μας. Και αυτό το λέμε να το ακούσουν και οι εργαζόμενοι.</w:t>
      </w:r>
    </w:p>
    <w:p w14:paraId="2D05F42E" w14:textId="77777777" w:rsidR="00237587" w:rsidRDefault="00AE0D0F">
      <w:pPr>
        <w:spacing w:after="0" w:line="600" w:lineRule="auto"/>
        <w:ind w:firstLine="720"/>
        <w:contextualSpacing/>
        <w:jc w:val="both"/>
        <w:rPr>
          <w:rFonts w:eastAsia="Times New Roman" w:cs="Times New Roman"/>
          <w:szCs w:val="24"/>
        </w:rPr>
      </w:pPr>
      <w:r w:rsidRPr="0010621F">
        <w:rPr>
          <w:rFonts w:eastAsia="Times New Roman" w:cs="Times New Roman"/>
          <w:b/>
          <w:szCs w:val="24"/>
        </w:rPr>
        <w:t>ΠΡ</w:t>
      </w:r>
      <w:r w:rsidRPr="0010621F">
        <w:rPr>
          <w:rFonts w:eastAsia="Times New Roman" w:cs="Times New Roman"/>
          <w:b/>
          <w:szCs w:val="24"/>
        </w:rPr>
        <w:t>ΟΕΔΡΕΥΟΥΣΑ (Αναστασία Χριστοδουλοπούλου):</w:t>
      </w:r>
      <w:r>
        <w:rPr>
          <w:rFonts w:eastAsia="Times New Roman" w:cs="Times New Roman"/>
          <w:szCs w:val="24"/>
        </w:rPr>
        <w:t xml:space="preserve"> Σας ευχαριστούμε. </w:t>
      </w:r>
    </w:p>
    <w:p w14:paraId="2D05F42F"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Ελάτε, κυρία Υπουργέ, έχετε τον λόγο.</w:t>
      </w:r>
    </w:p>
    <w:p w14:paraId="2D05F430"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ΕΦΗ ΑΧΤΣΙΟΓΛΟΥ </w:t>
      </w:r>
      <w:r w:rsidRPr="000B27ED">
        <w:rPr>
          <w:rFonts w:eastAsia="Times New Roman" w:cs="Times New Roman"/>
          <w:b/>
          <w:szCs w:val="24"/>
        </w:rPr>
        <w:t>(Υπουργός Εργασίας, Κοινωνικής Ασφάλισης και Κοινωνικής</w:t>
      </w:r>
      <w:r>
        <w:rPr>
          <w:rFonts w:eastAsia="Times New Roman" w:cs="Times New Roman"/>
          <w:b/>
          <w:szCs w:val="24"/>
        </w:rPr>
        <w:t xml:space="preserve"> Αλληλεγγύης</w:t>
      </w:r>
      <w:r w:rsidRPr="000B27ED">
        <w:rPr>
          <w:rFonts w:eastAsia="Times New Roman" w:cs="Times New Roman"/>
          <w:b/>
          <w:szCs w:val="24"/>
        </w:rPr>
        <w:t>):</w:t>
      </w:r>
      <w:r w:rsidRPr="00961ED4">
        <w:rPr>
          <w:rFonts w:eastAsia="Times New Roman" w:cs="Times New Roman"/>
          <w:szCs w:val="24"/>
        </w:rPr>
        <w:t xml:space="preserve"> </w:t>
      </w:r>
      <w:r>
        <w:rPr>
          <w:rFonts w:eastAsia="Times New Roman" w:cs="Times New Roman"/>
          <w:szCs w:val="24"/>
        </w:rPr>
        <w:t xml:space="preserve">Κύριε Κατσώτη, το τελευταίο πράγμα που έχουμε είναι η πολιτική βούληση να εξυπηρετήσουμε τους εργοδότες. Και εάν κανείς ήταν έστω και σε μία από τις καθημερινές συναντήσεις </w:t>
      </w:r>
      <w:r w:rsidRPr="005D3B76">
        <w:rPr>
          <w:rFonts w:eastAsia="Times New Roman" w:cs="Times New Roman"/>
          <w:szCs w:val="24"/>
        </w:rPr>
        <w:t>που μου ζητούν</w:t>
      </w:r>
      <w:r>
        <w:rPr>
          <w:rFonts w:eastAsia="Times New Roman" w:cs="Times New Roman"/>
          <w:szCs w:val="24"/>
        </w:rPr>
        <w:t>,</w:t>
      </w:r>
      <w:r w:rsidRPr="005D3B76">
        <w:rPr>
          <w:rFonts w:eastAsia="Times New Roman" w:cs="Times New Roman"/>
          <w:szCs w:val="24"/>
        </w:rPr>
        <w:t xml:space="preserve"> αυτ</w:t>
      </w:r>
      <w:r>
        <w:rPr>
          <w:rFonts w:eastAsia="Times New Roman" w:cs="Times New Roman"/>
          <w:szCs w:val="24"/>
        </w:rPr>
        <w:t>ό</w:t>
      </w:r>
      <w:r w:rsidRPr="005D3B76">
        <w:rPr>
          <w:rFonts w:eastAsia="Times New Roman" w:cs="Times New Roman"/>
          <w:szCs w:val="24"/>
        </w:rPr>
        <w:t xml:space="preserve"> θα μπορούσ</w:t>
      </w:r>
      <w:r>
        <w:rPr>
          <w:rFonts w:eastAsia="Times New Roman" w:cs="Times New Roman"/>
          <w:szCs w:val="24"/>
        </w:rPr>
        <w:t>ε</w:t>
      </w:r>
      <w:r w:rsidRPr="005D3B76">
        <w:rPr>
          <w:rFonts w:eastAsia="Times New Roman" w:cs="Times New Roman"/>
          <w:szCs w:val="24"/>
        </w:rPr>
        <w:t xml:space="preserve"> να το διαπιστώσει ότι κυρίως</w:t>
      </w:r>
      <w:r>
        <w:rPr>
          <w:rFonts w:eastAsia="Times New Roman" w:cs="Times New Roman"/>
          <w:szCs w:val="24"/>
        </w:rPr>
        <w:t>,</w:t>
      </w:r>
      <w:r w:rsidRPr="005D3B76">
        <w:rPr>
          <w:rFonts w:eastAsia="Times New Roman" w:cs="Times New Roman"/>
          <w:szCs w:val="24"/>
        </w:rPr>
        <w:t xml:space="preserve"> επειδή ξέρετε ότι απ</w:t>
      </w:r>
      <w:r w:rsidRPr="005D3B76">
        <w:rPr>
          <w:rFonts w:eastAsia="Times New Roman" w:cs="Times New Roman"/>
          <w:szCs w:val="24"/>
        </w:rPr>
        <w:t>ουσιάζει μία σοβαρή εκπροσώπηση από την τριτοβάθμια συνδικαλιστική οργάνωση τη χώρα</w:t>
      </w:r>
      <w:r>
        <w:rPr>
          <w:rFonts w:eastAsia="Times New Roman" w:cs="Times New Roman"/>
          <w:szCs w:val="24"/>
        </w:rPr>
        <w:t>,</w:t>
      </w:r>
      <w:r w:rsidRPr="005D3B76">
        <w:rPr>
          <w:rFonts w:eastAsia="Times New Roman" w:cs="Times New Roman"/>
          <w:szCs w:val="24"/>
        </w:rPr>
        <w:t xml:space="preserve"> στ</w:t>
      </w:r>
      <w:r>
        <w:rPr>
          <w:rFonts w:eastAsia="Times New Roman" w:cs="Times New Roman"/>
          <w:szCs w:val="24"/>
        </w:rPr>
        <w:t>ην πραγματικότητα το Υπουργείο έ</w:t>
      </w:r>
      <w:r w:rsidRPr="005D3B76">
        <w:rPr>
          <w:rFonts w:eastAsia="Times New Roman" w:cs="Times New Roman"/>
          <w:szCs w:val="24"/>
        </w:rPr>
        <w:t>χει αναλάβει ένα ρόλο</w:t>
      </w:r>
      <w:r>
        <w:rPr>
          <w:rFonts w:eastAsia="Times New Roman" w:cs="Times New Roman"/>
          <w:szCs w:val="24"/>
        </w:rPr>
        <w:t xml:space="preserve">, </w:t>
      </w:r>
      <w:r w:rsidRPr="005D3B76">
        <w:rPr>
          <w:rFonts w:eastAsia="Times New Roman" w:cs="Times New Roman"/>
          <w:szCs w:val="24"/>
        </w:rPr>
        <w:t xml:space="preserve">να υποστηρίζει τα δικαιώματα των εργαζομένων απέναντι </w:t>
      </w:r>
      <w:r>
        <w:rPr>
          <w:rFonts w:eastAsia="Times New Roman" w:cs="Times New Roman"/>
          <w:szCs w:val="24"/>
        </w:rPr>
        <w:t xml:space="preserve">στο ΣΕΠΕ </w:t>
      </w:r>
      <w:r w:rsidRPr="005D3B76">
        <w:rPr>
          <w:rFonts w:eastAsia="Times New Roman" w:cs="Times New Roman"/>
          <w:szCs w:val="24"/>
        </w:rPr>
        <w:t>σε κάθε συνάντηση</w:t>
      </w:r>
      <w:r>
        <w:rPr>
          <w:rFonts w:eastAsia="Times New Roman" w:cs="Times New Roman"/>
          <w:szCs w:val="24"/>
        </w:rPr>
        <w:t>.</w:t>
      </w:r>
      <w:r w:rsidRPr="005D3B76">
        <w:rPr>
          <w:rFonts w:eastAsia="Times New Roman" w:cs="Times New Roman"/>
          <w:szCs w:val="24"/>
        </w:rPr>
        <w:t xml:space="preserve"> Τέλος πάντων</w:t>
      </w:r>
      <w:r>
        <w:rPr>
          <w:rFonts w:eastAsia="Times New Roman" w:cs="Times New Roman"/>
          <w:szCs w:val="24"/>
        </w:rPr>
        <w:t>,</w:t>
      </w:r>
      <w:r w:rsidRPr="005D3B76">
        <w:rPr>
          <w:rFonts w:eastAsia="Times New Roman" w:cs="Times New Roman"/>
          <w:szCs w:val="24"/>
        </w:rPr>
        <w:t xml:space="preserve"> το προσπερνάμε αυτ</w:t>
      </w:r>
      <w:r w:rsidRPr="005D3B76">
        <w:rPr>
          <w:rFonts w:eastAsia="Times New Roman" w:cs="Times New Roman"/>
          <w:szCs w:val="24"/>
        </w:rPr>
        <w:t>ό</w:t>
      </w:r>
      <w:r>
        <w:rPr>
          <w:rFonts w:eastAsia="Times New Roman" w:cs="Times New Roman"/>
          <w:szCs w:val="24"/>
        </w:rPr>
        <w:t>.</w:t>
      </w:r>
      <w:r w:rsidRPr="005D3B76">
        <w:rPr>
          <w:rFonts w:eastAsia="Times New Roman" w:cs="Times New Roman"/>
          <w:szCs w:val="24"/>
        </w:rPr>
        <w:t xml:space="preserve"> </w:t>
      </w:r>
    </w:p>
    <w:p w14:paraId="2D05F431" w14:textId="77777777" w:rsidR="00237587" w:rsidRDefault="00AE0D0F">
      <w:pPr>
        <w:spacing w:after="0" w:line="600" w:lineRule="auto"/>
        <w:ind w:firstLine="720"/>
        <w:contextualSpacing/>
        <w:jc w:val="both"/>
        <w:rPr>
          <w:rFonts w:eastAsia="Times New Roman" w:cs="Times New Roman"/>
          <w:szCs w:val="24"/>
        </w:rPr>
      </w:pPr>
      <w:r w:rsidRPr="005D3B76">
        <w:rPr>
          <w:rFonts w:eastAsia="Times New Roman" w:cs="Times New Roman"/>
          <w:szCs w:val="24"/>
        </w:rPr>
        <w:t>Είπατε</w:t>
      </w:r>
      <w:r>
        <w:rPr>
          <w:rFonts w:eastAsia="Times New Roman" w:cs="Times New Roman"/>
          <w:szCs w:val="24"/>
        </w:rPr>
        <w:t xml:space="preserve"> </w:t>
      </w:r>
      <w:r w:rsidRPr="005D3B76">
        <w:rPr>
          <w:rFonts w:eastAsia="Times New Roman" w:cs="Times New Roman"/>
          <w:szCs w:val="24"/>
        </w:rPr>
        <w:t>ότι δεν έχουμε αλ</w:t>
      </w:r>
      <w:r>
        <w:rPr>
          <w:rFonts w:eastAsia="Times New Roman" w:cs="Times New Roman"/>
          <w:szCs w:val="24"/>
        </w:rPr>
        <w:t>λάξει τίποτα από το μνημονιακό π</w:t>
      </w:r>
      <w:r w:rsidRPr="005D3B76">
        <w:rPr>
          <w:rFonts w:eastAsia="Times New Roman" w:cs="Times New Roman"/>
          <w:szCs w:val="24"/>
        </w:rPr>
        <w:t>λαίσιο κατάργησης εργατικών δικαιωμάτων</w:t>
      </w:r>
      <w:r>
        <w:rPr>
          <w:rFonts w:eastAsia="Times New Roman" w:cs="Times New Roman"/>
          <w:szCs w:val="24"/>
        </w:rPr>
        <w:t>.</w:t>
      </w:r>
      <w:r w:rsidRPr="005D3B76">
        <w:rPr>
          <w:rFonts w:eastAsia="Times New Roman" w:cs="Times New Roman"/>
          <w:szCs w:val="24"/>
        </w:rPr>
        <w:t xml:space="preserve"> Δεν</w:t>
      </w:r>
      <w:r>
        <w:rPr>
          <w:rFonts w:eastAsia="Times New Roman" w:cs="Times New Roman"/>
          <w:szCs w:val="24"/>
        </w:rPr>
        <w:t xml:space="preserve"> </w:t>
      </w:r>
      <w:r w:rsidRPr="005D3B76">
        <w:rPr>
          <w:rFonts w:eastAsia="Times New Roman" w:cs="Times New Roman"/>
          <w:szCs w:val="24"/>
        </w:rPr>
        <w:t>είναι έτσι</w:t>
      </w:r>
      <w:r>
        <w:rPr>
          <w:rFonts w:eastAsia="Times New Roman" w:cs="Times New Roman"/>
          <w:szCs w:val="24"/>
        </w:rPr>
        <w:t>. Έ</w:t>
      </w:r>
      <w:r w:rsidRPr="005D3B76">
        <w:rPr>
          <w:rFonts w:eastAsia="Times New Roman" w:cs="Times New Roman"/>
          <w:szCs w:val="24"/>
        </w:rPr>
        <w:t xml:space="preserve">χουμε </w:t>
      </w:r>
      <w:r w:rsidRPr="005D3B76">
        <w:rPr>
          <w:rFonts w:eastAsia="Times New Roman" w:cs="Times New Roman"/>
          <w:szCs w:val="24"/>
        </w:rPr>
        <w:t>επαναφέρε</w:t>
      </w:r>
      <w:r>
        <w:rPr>
          <w:rFonts w:eastAsia="Times New Roman" w:cs="Times New Roman"/>
          <w:szCs w:val="24"/>
        </w:rPr>
        <w:t>ι</w:t>
      </w:r>
      <w:r w:rsidRPr="005D3B76">
        <w:rPr>
          <w:rFonts w:eastAsia="Times New Roman" w:cs="Times New Roman"/>
          <w:szCs w:val="24"/>
        </w:rPr>
        <w:t xml:space="preserve"> </w:t>
      </w:r>
      <w:r>
        <w:rPr>
          <w:rFonts w:eastAsia="Times New Roman" w:cs="Times New Roman"/>
          <w:szCs w:val="24"/>
        </w:rPr>
        <w:t>τις Συ</w:t>
      </w:r>
      <w:r w:rsidRPr="005D3B76">
        <w:rPr>
          <w:rFonts w:eastAsia="Times New Roman" w:cs="Times New Roman"/>
          <w:szCs w:val="24"/>
        </w:rPr>
        <w:t xml:space="preserve">λλογικές </w:t>
      </w:r>
      <w:r>
        <w:rPr>
          <w:rFonts w:eastAsia="Times New Roman" w:cs="Times New Roman"/>
          <w:szCs w:val="24"/>
        </w:rPr>
        <w:t>Σ</w:t>
      </w:r>
      <w:r w:rsidRPr="005D3B76">
        <w:rPr>
          <w:rFonts w:eastAsia="Times New Roman" w:cs="Times New Roman"/>
          <w:szCs w:val="24"/>
        </w:rPr>
        <w:t xml:space="preserve">υμβάσεις εργασίας στη </w:t>
      </w:r>
      <w:r>
        <w:rPr>
          <w:rFonts w:eastAsia="Times New Roman" w:cs="Times New Roman"/>
          <w:szCs w:val="24"/>
        </w:rPr>
        <w:t>χ</w:t>
      </w:r>
      <w:r w:rsidRPr="005D3B76">
        <w:rPr>
          <w:rFonts w:eastAsia="Times New Roman" w:cs="Times New Roman"/>
          <w:szCs w:val="24"/>
        </w:rPr>
        <w:t>ώρα</w:t>
      </w:r>
      <w:r>
        <w:rPr>
          <w:rFonts w:eastAsia="Times New Roman" w:cs="Times New Roman"/>
          <w:szCs w:val="24"/>
        </w:rPr>
        <w:t>, τ</w:t>
      </w:r>
      <w:r w:rsidRPr="005D3B76">
        <w:rPr>
          <w:rFonts w:eastAsia="Times New Roman" w:cs="Times New Roman"/>
          <w:szCs w:val="24"/>
        </w:rPr>
        <w:t>ο γνωρίζετε</w:t>
      </w:r>
      <w:r>
        <w:rPr>
          <w:rFonts w:eastAsia="Times New Roman" w:cs="Times New Roman"/>
          <w:szCs w:val="24"/>
        </w:rPr>
        <w:t>. Οι Σ</w:t>
      </w:r>
      <w:r w:rsidRPr="005D3B76">
        <w:rPr>
          <w:rFonts w:eastAsia="Times New Roman" w:cs="Times New Roman"/>
          <w:szCs w:val="24"/>
        </w:rPr>
        <w:t xml:space="preserve">υλλογικές </w:t>
      </w:r>
      <w:r>
        <w:rPr>
          <w:rFonts w:eastAsia="Times New Roman" w:cs="Times New Roman"/>
          <w:szCs w:val="24"/>
        </w:rPr>
        <w:t>Σ</w:t>
      </w:r>
      <w:r w:rsidRPr="005D3B76">
        <w:rPr>
          <w:rFonts w:eastAsia="Times New Roman" w:cs="Times New Roman"/>
          <w:szCs w:val="24"/>
        </w:rPr>
        <w:t>υμβάσεις είχαν ανασταλεί την περίοδο των μνημονί</w:t>
      </w:r>
      <w:r w:rsidRPr="005D3B76">
        <w:rPr>
          <w:rFonts w:eastAsia="Times New Roman" w:cs="Times New Roman"/>
          <w:szCs w:val="24"/>
        </w:rPr>
        <w:t>ων</w:t>
      </w:r>
      <w:r>
        <w:rPr>
          <w:rFonts w:eastAsia="Times New Roman" w:cs="Times New Roman"/>
          <w:szCs w:val="24"/>
        </w:rPr>
        <w:t>. Και αυτή η Κ</w:t>
      </w:r>
      <w:r w:rsidRPr="005D3B76">
        <w:rPr>
          <w:rFonts w:eastAsia="Times New Roman" w:cs="Times New Roman"/>
          <w:szCs w:val="24"/>
        </w:rPr>
        <w:t>υβέρνηση τ</w:t>
      </w:r>
      <w:r>
        <w:rPr>
          <w:rFonts w:eastAsia="Times New Roman" w:cs="Times New Roman"/>
          <w:szCs w:val="24"/>
        </w:rPr>
        <w:t>ι</w:t>
      </w:r>
      <w:r w:rsidRPr="005D3B76">
        <w:rPr>
          <w:rFonts w:eastAsia="Times New Roman" w:cs="Times New Roman"/>
          <w:szCs w:val="24"/>
        </w:rPr>
        <w:t xml:space="preserve">ς επανέφερε το καλοκαίρι του </w:t>
      </w:r>
      <w:r>
        <w:rPr>
          <w:rFonts w:eastAsia="Times New Roman" w:cs="Times New Roman"/>
          <w:szCs w:val="24"/>
        </w:rPr>
        <w:t>20</w:t>
      </w:r>
      <w:r w:rsidRPr="005D3B76">
        <w:rPr>
          <w:rFonts w:eastAsia="Times New Roman" w:cs="Times New Roman"/>
          <w:szCs w:val="24"/>
        </w:rPr>
        <w:t>18 και έχουν αρχίσει να λειτουργ</w:t>
      </w:r>
      <w:r>
        <w:rPr>
          <w:rFonts w:eastAsia="Times New Roman" w:cs="Times New Roman"/>
          <w:szCs w:val="24"/>
        </w:rPr>
        <w:t>ούν κα</w:t>
      </w:r>
      <w:r w:rsidRPr="005D3B76">
        <w:rPr>
          <w:rFonts w:eastAsia="Times New Roman" w:cs="Times New Roman"/>
          <w:szCs w:val="24"/>
        </w:rPr>
        <w:t>ι πάλι στ</w:t>
      </w:r>
      <w:r>
        <w:rPr>
          <w:rFonts w:eastAsia="Times New Roman" w:cs="Times New Roman"/>
          <w:szCs w:val="24"/>
        </w:rPr>
        <w:t>η χώρα. Έ</w:t>
      </w:r>
      <w:r w:rsidRPr="005D3B76">
        <w:rPr>
          <w:rFonts w:eastAsia="Times New Roman" w:cs="Times New Roman"/>
          <w:szCs w:val="24"/>
        </w:rPr>
        <w:t>χουμε καταργήσει τον ντροπιαστικό</w:t>
      </w:r>
      <w:r>
        <w:rPr>
          <w:rFonts w:eastAsia="Times New Roman" w:cs="Times New Roman"/>
          <w:szCs w:val="24"/>
        </w:rPr>
        <w:t>,</w:t>
      </w:r>
      <w:r w:rsidRPr="005D3B76">
        <w:rPr>
          <w:rFonts w:eastAsia="Times New Roman" w:cs="Times New Roman"/>
          <w:szCs w:val="24"/>
        </w:rPr>
        <w:t xml:space="preserve"> υπ</w:t>
      </w:r>
      <w:r>
        <w:rPr>
          <w:rFonts w:eastAsia="Times New Roman" w:cs="Times New Roman"/>
          <w:szCs w:val="24"/>
        </w:rPr>
        <w:t>ο</w:t>
      </w:r>
      <w:r w:rsidRPr="005D3B76">
        <w:rPr>
          <w:rFonts w:eastAsia="Times New Roman" w:cs="Times New Roman"/>
          <w:szCs w:val="24"/>
        </w:rPr>
        <w:t>κατώτατο μισθό για τους νέους</w:t>
      </w:r>
      <w:r>
        <w:rPr>
          <w:rFonts w:eastAsia="Times New Roman" w:cs="Times New Roman"/>
          <w:szCs w:val="24"/>
        </w:rPr>
        <w:t>. Έ</w:t>
      </w:r>
      <w:r w:rsidRPr="005D3B76">
        <w:rPr>
          <w:rFonts w:eastAsia="Times New Roman" w:cs="Times New Roman"/>
          <w:szCs w:val="24"/>
        </w:rPr>
        <w:t>χουμε αυξήσει τον κατώτατο μισθό</w:t>
      </w:r>
      <w:r>
        <w:rPr>
          <w:rFonts w:eastAsia="Times New Roman" w:cs="Times New Roman"/>
          <w:szCs w:val="24"/>
        </w:rPr>
        <w:t>. Κ</w:t>
      </w:r>
      <w:r w:rsidRPr="005D3B76">
        <w:rPr>
          <w:rFonts w:eastAsia="Times New Roman" w:cs="Times New Roman"/>
          <w:szCs w:val="24"/>
        </w:rPr>
        <w:t xml:space="preserve">αι </w:t>
      </w:r>
      <w:r w:rsidRPr="005D3B76">
        <w:rPr>
          <w:rFonts w:eastAsia="Times New Roman" w:cs="Times New Roman"/>
          <w:szCs w:val="24"/>
        </w:rPr>
        <w:lastRenderedPageBreak/>
        <w:t xml:space="preserve">να μην είστε καθόλου βέβαιος ότι </w:t>
      </w:r>
      <w:r w:rsidRPr="005D3B76">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w:t>
      </w:r>
      <w:r w:rsidRPr="005D3B76">
        <w:rPr>
          <w:rFonts w:eastAsia="Times New Roman" w:cs="Times New Roman"/>
          <w:szCs w:val="24"/>
        </w:rPr>
        <w:t>στιγμή</w:t>
      </w:r>
      <w:r>
        <w:rPr>
          <w:rFonts w:eastAsia="Times New Roman" w:cs="Times New Roman"/>
          <w:szCs w:val="24"/>
        </w:rPr>
        <w:t>, συνέβαινε με Εθνική Γενική Συλλογική Σ</w:t>
      </w:r>
      <w:r w:rsidRPr="005D3B76">
        <w:rPr>
          <w:rFonts w:eastAsia="Times New Roman" w:cs="Times New Roman"/>
          <w:szCs w:val="24"/>
        </w:rPr>
        <w:t>ύμβαση</w:t>
      </w:r>
      <w:r>
        <w:rPr>
          <w:rFonts w:eastAsia="Times New Roman" w:cs="Times New Roman"/>
          <w:szCs w:val="24"/>
        </w:rPr>
        <w:t>, θ</w:t>
      </w:r>
      <w:r w:rsidRPr="005D3B76">
        <w:rPr>
          <w:rFonts w:eastAsia="Times New Roman" w:cs="Times New Roman"/>
          <w:szCs w:val="24"/>
        </w:rPr>
        <w:t>α έφτανε στα επίπεδα των 650 ευρώ</w:t>
      </w:r>
      <w:r>
        <w:rPr>
          <w:rFonts w:eastAsia="Times New Roman" w:cs="Times New Roman"/>
          <w:szCs w:val="24"/>
        </w:rPr>
        <w:t>. Ε</w:t>
      </w:r>
      <w:r w:rsidRPr="005D3B76">
        <w:rPr>
          <w:rFonts w:eastAsia="Times New Roman" w:cs="Times New Roman"/>
          <w:szCs w:val="24"/>
        </w:rPr>
        <w:t>γώ δεν γνωρίζω</w:t>
      </w:r>
      <w:r>
        <w:rPr>
          <w:rFonts w:eastAsia="Times New Roman" w:cs="Times New Roman"/>
          <w:szCs w:val="24"/>
        </w:rPr>
        <w:t>, η</w:t>
      </w:r>
      <w:r w:rsidRPr="005D3B76">
        <w:rPr>
          <w:rFonts w:eastAsia="Times New Roman" w:cs="Times New Roman"/>
          <w:szCs w:val="24"/>
        </w:rPr>
        <w:t xml:space="preserve"> αμοιβή για την υπερωριακή εργασία</w:t>
      </w:r>
      <w:r>
        <w:rPr>
          <w:rFonts w:eastAsia="Times New Roman" w:cs="Times New Roman"/>
          <w:szCs w:val="24"/>
        </w:rPr>
        <w:t>,</w:t>
      </w:r>
      <w:r w:rsidRPr="005D3B76">
        <w:rPr>
          <w:rFonts w:eastAsia="Times New Roman" w:cs="Times New Roman"/>
          <w:szCs w:val="24"/>
        </w:rPr>
        <w:t xml:space="preserve"> να έχει αλλάξει την περίοδο των μνημονίων</w:t>
      </w:r>
      <w:r>
        <w:rPr>
          <w:rFonts w:eastAsia="Times New Roman" w:cs="Times New Roman"/>
          <w:szCs w:val="24"/>
        </w:rPr>
        <w:t>, όχι για την αποζημίωση απόλυσης, αλλά η αμοιβή για την υπερω</w:t>
      </w:r>
      <w:r>
        <w:rPr>
          <w:rFonts w:eastAsia="Times New Roman" w:cs="Times New Roman"/>
          <w:szCs w:val="24"/>
        </w:rPr>
        <w:t xml:space="preserve">ριακή εργασία. </w:t>
      </w:r>
    </w:p>
    <w:p w14:paraId="2D05F432"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Έχει πέσει.</w:t>
      </w:r>
    </w:p>
    <w:p w14:paraId="2D05F433"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ΕΦΗ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Η αμοιβή για την υπερωριακή εργασία, είπα.</w:t>
      </w:r>
      <w:r w:rsidRPr="004351FC">
        <w:rPr>
          <w:rFonts w:eastAsia="Times New Roman" w:cs="Times New Roman"/>
          <w:szCs w:val="24"/>
        </w:rPr>
        <w:t xml:space="preserve"> </w:t>
      </w:r>
      <w:r>
        <w:rPr>
          <w:rFonts w:eastAsia="Times New Roman" w:cs="Times New Roman"/>
          <w:szCs w:val="24"/>
        </w:rPr>
        <w:t>Όχι η αποζημίωση απόλυσης, αλλά η αμοιβή για την υπερωριακή εργασία.</w:t>
      </w:r>
    </w:p>
    <w:p w14:paraId="2D05F43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Θέλω να πω κάτι </w:t>
      </w:r>
      <w:r>
        <w:rPr>
          <w:rFonts w:eastAsia="Times New Roman" w:cs="Times New Roman"/>
          <w:szCs w:val="24"/>
        </w:rPr>
        <w:t>άλλο τώρα. Η μη κατάθεση ΑΠΔ είναι τιμωρητικό μέσο για την επιχείρηση, γιατί της στερεί την ασφαλιστική της ενημερότητα.</w:t>
      </w:r>
    </w:p>
    <w:p w14:paraId="2D05F435"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Και την πληρώνει</w:t>
      </w:r>
      <w:r>
        <w:rPr>
          <w:rFonts w:eastAsia="Times New Roman" w:cs="Times New Roman"/>
          <w:szCs w:val="24"/>
        </w:rPr>
        <w:t xml:space="preserve"> </w:t>
      </w:r>
      <w:r>
        <w:rPr>
          <w:rFonts w:eastAsia="Times New Roman" w:cs="Times New Roman"/>
          <w:szCs w:val="24"/>
        </w:rPr>
        <w:t>ο εργαζόμενος!</w:t>
      </w:r>
    </w:p>
    <w:p w14:paraId="2D05F436"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ΕΦΗ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 xml:space="preserve">Να συνεχίσω. Της στερεί την ασφαλιστική ενημερότητα. Έχετε δίκιο, όμως, ως </w:t>
      </w:r>
      <w:r>
        <w:rPr>
          <w:rFonts w:eastAsia="Times New Roman" w:cs="Times New Roman"/>
          <w:szCs w:val="24"/>
        </w:rPr>
        <w:lastRenderedPageBreak/>
        <w:t xml:space="preserve">προς το γεγονός -και το είπαμε σε σχέση </w:t>
      </w:r>
      <w:r>
        <w:rPr>
          <w:rFonts w:eastAsia="Times New Roman" w:cs="Times New Roman"/>
          <w:szCs w:val="24"/>
        </w:rPr>
        <w:t xml:space="preserve">με </w:t>
      </w:r>
      <w:r>
        <w:rPr>
          <w:rFonts w:eastAsia="Times New Roman" w:cs="Times New Roman"/>
          <w:szCs w:val="24"/>
        </w:rPr>
        <w:t>αυτούς τους εργαζόμενους- ότι κατ’ αποτέλεσμα, πέρα από τα προβλήματα που μπορεί να δημιουργούνται στην επιχείρηση, που γίνεται η δέσμευση</w:t>
      </w:r>
      <w:r>
        <w:rPr>
          <w:rFonts w:eastAsia="Times New Roman" w:cs="Times New Roman"/>
          <w:szCs w:val="24"/>
        </w:rPr>
        <w:t xml:space="preserve"> των λογαριασμών τους, όπως σας είπα, η κατάσχεση του ακινήτου κ</w:t>
      </w:r>
      <w:r>
        <w:rPr>
          <w:rFonts w:eastAsia="Times New Roman" w:cs="Times New Roman"/>
          <w:szCs w:val="24"/>
        </w:rPr>
        <w:t>.</w:t>
      </w:r>
      <w:r>
        <w:rPr>
          <w:rFonts w:eastAsia="Times New Roman" w:cs="Times New Roman"/>
          <w:szCs w:val="24"/>
        </w:rPr>
        <w:t>λπ., εν προκειμένω οι εργαζόμενοι βρίσκονται να δουλεύουν και να μην ασφαλίζονται. Γι’ αυτόν ακριβώς τον λόγο αναλάβαμε την πρωτοβουλία, όπως σας είπα, διασταυρώσαμε εμείς τα στοιχεία και αυτ</w:t>
      </w:r>
      <w:r>
        <w:rPr>
          <w:rFonts w:eastAsia="Times New Roman" w:cs="Times New Roman"/>
          <w:szCs w:val="24"/>
        </w:rPr>
        <w:t>οί οι άνθρωποι, επαναλαμβάνω, θα καλυφθούν ασφαλιστικά απολύτως για όλο τον χρόνο, για τον οποίο έχουν εργαστεί. Υγεία, συνταξιοδοτικό χρόνο, θα μπορούν να λάβουν επιδόματα του ΟΑΕΔ και θα μπορούν να λάβουν και επίδομα επίσχεσης εργασίας, εφόσον προβούν σε</w:t>
      </w:r>
      <w:r>
        <w:rPr>
          <w:rFonts w:eastAsia="Times New Roman" w:cs="Times New Roman"/>
          <w:szCs w:val="24"/>
        </w:rPr>
        <w:t xml:space="preserve"> επίσχεση. Άρα, σ’ αυτό το ζήτημα να μην υπάρχει κα</w:t>
      </w:r>
      <w:r>
        <w:rPr>
          <w:rFonts w:eastAsia="Times New Roman" w:cs="Times New Roman"/>
          <w:szCs w:val="24"/>
        </w:rPr>
        <w:t>μ</w:t>
      </w:r>
      <w:r>
        <w:rPr>
          <w:rFonts w:eastAsia="Times New Roman" w:cs="Times New Roman"/>
          <w:szCs w:val="24"/>
        </w:rPr>
        <w:t>μία αμφιβολία.</w:t>
      </w:r>
    </w:p>
    <w:p w14:paraId="2D05F43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Θα κοιτάξω δε και τη δυνατότητα να προβώ σε μια οριζόντια ρύθμιση γι’ αυτό το θέμα, για να μην προκύψει εκ νέου για άλλους εργαζόμενους, σε κάποια άλλη επιχείρηση, να υπάρχει δηλαδή, λόγω α</w:t>
      </w:r>
      <w:r>
        <w:rPr>
          <w:rFonts w:eastAsia="Times New Roman" w:cs="Times New Roman"/>
          <w:szCs w:val="24"/>
        </w:rPr>
        <w:t>υτής της εμπλοκής, η μη ασφάλιση των εργαζομένων.</w:t>
      </w:r>
    </w:p>
    <w:p w14:paraId="2D05F43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τα ζητήματα υγείας και ασφάλισης, θέλω να πω ότι το ΣΕΠΕ έχει επιβάλει, μετά από ελέγχους που έκανε ιδίως για την υγεία και την ασφάλεια, είκοσι πρόστιμα 33.100 ευρώ και εννοώ μόνο για τις επιχειρήσεις «ΖΟΥΡΑ», όπως και μηνυτήριες αναφορές γι</w:t>
      </w:r>
      <w:r>
        <w:rPr>
          <w:rFonts w:eastAsia="Times New Roman" w:cs="Times New Roman"/>
          <w:szCs w:val="24"/>
        </w:rPr>
        <w:t xml:space="preserve">α ατύχημα στην επιχείρηση. Επομένως, νομίζω ότι εμπράκτως αποδεικνύουμε και με το ΣΕΠΕ, αλλά κυρίως με την πρωτοβουλία που αναλαμβάνουμε για την ασφάλιση ότι </w:t>
      </w:r>
      <w:r>
        <w:rPr>
          <w:rFonts w:eastAsia="Times New Roman" w:cs="Times New Roman"/>
          <w:szCs w:val="24"/>
        </w:rPr>
        <w:t xml:space="preserve">εγκύπτουμε </w:t>
      </w:r>
      <w:r>
        <w:rPr>
          <w:rFonts w:eastAsia="Times New Roman" w:cs="Times New Roman"/>
          <w:szCs w:val="24"/>
        </w:rPr>
        <w:t xml:space="preserve">πάνω από τα προβλήματα και παίρνουμε συγκεκριμένες λύσεις, ακόμη και βήμα-βήμα, για να </w:t>
      </w:r>
      <w:r>
        <w:rPr>
          <w:rFonts w:eastAsia="Times New Roman" w:cs="Times New Roman"/>
          <w:szCs w:val="24"/>
        </w:rPr>
        <w:t>μπορέσουμε να θωρακίσουμε τα εργατικά δικαιώματα.</w:t>
      </w:r>
    </w:p>
    <w:p w14:paraId="2D05F43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Έχετε δίκιο στο εξής. Μου έχετε επισημάνει και άλλη φορά το ζήτημα του ορίου των πέντε μηνών στην επίσχεση εργασίας. Είναι ένα ζήτημα, το οποίο μπορούμε τώρα πια να το εξετάσουμε και να φέρουμε μια πιο σοβα</w:t>
      </w:r>
      <w:r>
        <w:rPr>
          <w:rFonts w:eastAsia="Times New Roman" w:cs="Times New Roman"/>
          <w:szCs w:val="24"/>
        </w:rPr>
        <w:t xml:space="preserve">ρή λύση τώρα που έχουμε απαλλαγεί από τη διαρκή, στενή μνημονιακή εποπτεία. Επομένως, κρατώ αυτό το σημείο και θα επανέλθω σύντομα σε σχέση με αυτό το ζήτημα του ορίου των πέντε μηνών στην επίσχεση εργασίας. </w:t>
      </w:r>
    </w:p>
    <w:p w14:paraId="2D05F43A" w14:textId="77777777" w:rsidR="00237587" w:rsidRDefault="00AE0D0F">
      <w:pPr>
        <w:spacing w:after="0" w:line="600" w:lineRule="auto"/>
        <w:ind w:firstLine="720"/>
        <w:jc w:val="both"/>
        <w:rPr>
          <w:rFonts w:eastAsia="Times New Roman" w:cs="Times New Roman"/>
          <w:szCs w:val="24"/>
        </w:rPr>
      </w:pPr>
      <w:r w:rsidRPr="00755A51">
        <w:rPr>
          <w:rFonts w:eastAsia="Times New Roman" w:cs="Times New Roman"/>
          <w:b/>
          <w:szCs w:val="24"/>
        </w:rPr>
        <w:lastRenderedPageBreak/>
        <w:t>ΠΡΟΕΔΡΕΥΟΥΣΑ (Αναστασία Χριστοδουλοπούλου):</w:t>
      </w:r>
      <w:r>
        <w:rPr>
          <w:rFonts w:eastAsia="Times New Roman" w:cs="Times New Roman"/>
          <w:b/>
          <w:szCs w:val="24"/>
        </w:rPr>
        <w:t xml:space="preserve"> </w:t>
      </w:r>
      <w:r>
        <w:rPr>
          <w:rFonts w:eastAsia="Times New Roman" w:cs="Times New Roman"/>
          <w:szCs w:val="24"/>
        </w:rPr>
        <w:t>Προ</w:t>
      </w:r>
      <w:r>
        <w:rPr>
          <w:rFonts w:eastAsia="Times New Roman" w:cs="Times New Roman"/>
          <w:szCs w:val="24"/>
        </w:rPr>
        <w:t xml:space="preserve">χωρούμε στην τελευταία για σήμερα, τη </w:t>
      </w:r>
      <w:r>
        <w:rPr>
          <w:rFonts w:eastAsia="Times New Roman" w:cs="Times New Roman"/>
          <w:szCs w:val="24"/>
        </w:rPr>
        <w:t>δωδέκατη με αριθμό 315/29</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2019 επίκαιρη ερώτηση </w:t>
      </w:r>
      <w:r>
        <w:rPr>
          <w:rFonts w:eastAsia="Times New Roman" w:cs="Times New Roman"/>
          <w:szCs w:val="24"/>
        </w:rPr>
        <w:t xml:space="preserve">δεύτερου κύκλου </w:t>
      </w:r>
      <w:r>
        <w:rPr>
          <w:rFonts w:eastAsia="Times New Roman" w:cs="Times New Roman"/>
          <w:szCs w:val="24"/>
        </w:rPr>
        <w:t xml:space="preserve">του Ανεξάρτητου Βουλευτή Α΄ Αθηνών κ. Σπυρίδωνος Λυκούδη προς την Υπουργό Εργασίας, Κοινωνικής Ασφάλισης και Κοινωνικής Αλληλεγγύης, σχετικά με «τις </w:t>
      </w:r>
      <w:r>
        <w:rPr>
          <w:rFonts w:eastAsia="Times New Roman" w:cs="Times New Roman"/>
          <w:szCs w:val="24"/>
        </w:rPr>
        <w:t>συνθήκες διαβίωσης και εργασίας των μεταναστών στη Νέα Μανωλάδα μετά τη φωτιά».</w:t>
      </w:r>
    </w:p>
    <w:p w14:paraId="2D05F43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Κύριε Λυκούδη, έχετε τον λόγο για δυο λεπτά</w:t>
      </w:r>
      <w:r>
        <w:rPr>
          <w:rFonts w:eastAsia="Times New Roman" w:cs="Times New Roman"/>
          <w:szCs w:val="24"/>
        </w:rPr>
        <w:t xml:space="preserve"> για να αναπτύξετε την επίκαιρη ερώτηση.</w:t>
      </w:r>
    </w:p>
    <w:p w14:paraId="2D05F43C"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ΣΠΥΡΙΔΩΝ ΛΥΚΟΥΔΗΣ: </w:t>
      </w:r>
      <w:r>
        <w:rPr>
          <w:rFonts w:eastAsia="Times New Roman" w:cs="Times New Roman"/>
          <w:szCs w:val="24"/>
        </w:rPr>
        <w:t>Ευχαριστώ, κυρία Πρόεδρε.</w:t>
      </w:r>
    </w:p>
    <w:p w14:paraId="2D05F43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έχω καταθέσει αυτήν την ερώτηση </w:t>
      </w:r>
      <w:r>
        <w:rPr>
          <w:rFonts w:eastAsia="Times New Roman" w:cs="Times New Roman"/>
          <w:szCs w:val="24"/>
        </w:rPr>
        <w:t xml:space="preserve">πριν από έναν μήνα περίπου και μετά από τρεις αναβολές τη συζητάμε σήμερα. Δεν το λέω αυτό ως μια αρνητική παρατήρηση. Αντιθέτως, εγώ κατανοώ την πίεση του χρόνου που έχετε, αλλά το λέω, γιατί ίσως μέσα σ’ αυτόν τον μήνα μπορεί ή να έχουν λυθεί ζητήματα ή </w:t>
      </w:r>
      <w:r>
        <w:rPr>
          <w:rFonts w:eastAsia="Times New Roman" w:cs="Times New Roman"/>
          <w:szCs w:val="24"/>
        </w:rPr>
        <w:t xml:space="preserve">να έχει δρομολογηθεί η επίλυση κάποιων ζητημάτων και έτσι να μην είναι στη βάση τους επίκαιρα αυτά που σας ρωτώ ή και αυτά που θα σας πω. Όμως, αυτό θα κριθεί από την απάντησή σας. </w:t>
      </w:r>
    </w:p>
    <w:p w14:paraId="2D05F43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Ξέρετε καλά ότι τον Ιούνιο του 2018 μια μεγάλη φωτιά, που ξέσπασε στην περ</w:t>
      </w:r>
      <w:r>
        <w:rPr>
          <w:rFonts w:eastAsia="Times New Roman" w:cs="Times New Roman"/>
          <w:szCs w:val="24"/>
        </w:rPr>
        <w:t xml:space="preserve">ιοχή της Νέας Μανωλάδας, έκαψε όλο τον καταυλισμό των μεταναστών που διέμεναν εκεί και δημιούργησε ένα πολύ μεγάλο πρόβλημα σε σχέση με τη δική τους εργασιακή παρουσία. </w:t>
      </w:r>
    </w:p>
    <w:p w14:paraId="2D05F43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Πληροφορήθηκα και ψάχνοντας το είδα ότι αμέσως μετά, πολύ γρήγορα δηλαδή -και αυτό είν</w:t>
      </w:r>
      <w:r>
        <w:rPr>
          <w:rFonts w:eastAsia="Times New Roman" w:cs="Times New Roman"/>
          <w:szCs w:val="24"/>
        </w:rPr>
        <w:t>αι θετικό- εσείς βρεθήκατε στην περιοχή, δείξατε ιδιαιτέρως, πάλι με βάση την έρευνα που έκανα, καλή διάθεση, για να λύσετε προβλήματα και αναφερθήκατε στην ανάγκη οικονομικής ενίσχυσης των μεταναστών, προσπάθειας για να βρεθούν καταλύματα για να διαμείνου</w:t>
      </w:r>
      <w:r>
        <w:rPr>
          <w:rFonts w:eastAsia="Times New Roman" w:cs="Times New Roman"/>
          <w:szCs w:val="24"/>
        </w:rPr>
        <w:t xml:space="preserve">ν και επίσης, για να βρεθεί ένας τρόπος να ξαναφτιάξουν τα χαρτιά τους που κατακάηκαν στην πυρκαγιά. </w:t>
      </w:r>
    </w:p>
    <w:p w14:paraId="2D05F44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Παρ’ όλα αυτά, αρκετούς μήνες μετά, αυτά τα ζητήματα δεν έχουν επιλυθεί. Αντίθετα, με βάση τα όσα γνωρίζω εγώ μέχρι τώρα, βρίσκονται σε μια καθυστέρηση όλ</w:t>
      </w:r>
      <w:r>
        <w:rPr>
          <w:rFonts w:eastAsia="Times New Roman" w:cs="Times New Roman"/>
          <w:szCs w:val="24"/>
        </w:rPr>
        <w:t xml:space="preserve">ες οι πιθανότητες και οι προοπτικές, για να επιλυθούν όλα τα θέματα. </w:t>
      </w:r>
    </w:p>
    <w:p w14:paraId="2D05F44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βάση όλα αυτά, σας ρωτώ: Πρώτον, υπάρχει κάποιο χρονοδιάγραμμα ολοκλήρωσης των εργασιών, για να προχωρήσει και να χορηγηθεί αυτή η βοήθεια προς τους πληγέντες; </w:t>
      </w:r>
    </w:p>
    <w:p w14:paraId="2D05F44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Δεύτερον, ποιος είναι </w:t>
      </w:r>
      <w:r>
        <w:rPr>
          <w:rFonts w:eastAsia="Times New Roman" w:cs="Times New Roman"/>
          <w:szCs w:val="24"/>
        </w:rPr>
        <w:t xml:space="preserve">αυτός ο διεθνής οργανισμός, ο οποίος κατά δήλωση του νομικού σας γραφείου υπάρχει, για να βοηθήσει προς την επίλυση αυτής της κατεύθυνσης; </w:t>
      </w:r>
    </w:p>
    <w:p w14:paraId="2D05F44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Τρίτον, ποια είναι η μέριμνα του Υπουργείου για τις συνθήκες διαβίωσης των εργατών εκεί, των μεταναστών που επλήγησα</w:t>
      </w:r>
      <w:r>
        <w:rPr>
          <w:rFonts w:eastAsia="Times New Roman" w:cs="Times New Roman"/>
          <w:szCs w:val="24"/>
        </w:rPr>
        <w:t xml:space="preserve">ν; Υπάρχει τρόπος να διαμείνουν σε πρόχειρα καταλύματα; Έχουν βρεθεί αυτά ή πρόκειται να βρεθούν; </w:t>
      </w:r>
    </w:p>
    <w:p w14:paraId="2D05F44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Τέταρτον, υπάρχει </w:t>
      </w:r>
      <w:r>
        <w:rPr>
          <w:rFonts w:eastAsia="Times New Roman" w:cs="Times New Roman"/>
          <w:szCs w:val="24"/>
        </w:rPr>
        <w:t xml:space="preserve">κάποια </w:t>
      </w:r>
      <w:r>
        <w:rPr>
          <w:rFonts w:eastAsia="Times New Roman" w:cs="Times New Roman"/>
          <w:szCs w:val="24"/>
        </w:rPr>
        <w:t>νομοθεσία για την ασφάλιση αυτών των εργαζομένων, οι οποίοι αυτήν τη στιγμή είναι χωρίς κα</w:t>
      </w:r>
      <w:r>
        <w:rPr>
          <w:rFonts w:eastAsia="Times New Roman" w:cs="Times New Roman"/>
          <w:szCs w:val="24"/>
        </w:rPr>
        <w:t>μ</w:t>
      </w:r>
      <w:r>
        <w:rPr>
          <w:rFonts w:eastAsia="Times New Roman" w:cs="Times New Roman"/>
          <w:szCs w:val="24"/>
        </w:rPr>
        <w:t xml:space="preserve">μία στήριξη από την ώρα που δεν έχουν τα </w:t>
      </w:r>
      <w:r>
        <w:rPr>
          <w:rFonts w:eastAsia="Times New Roman" w:cs="Times New Roman"/>
          <w:szCs w:val="24"/>
        </w:rPr>
        <w:t xml:space="preserve">χαρτιά τους, με τα οποία ήταν νομίμως εργαζόμενοι και τα οποία κάηκαν από τη φωτιά; </w:t>
      </w:r>
    </w:p>
    <w:p w14:paraId="2D05F445" w14:textId="77777777" w:rsidR="00237587" w:rsidRDefault="00AE0D0F">
      <w:pPr>
        <w:spacing w:after="0" w:line="600" w:lineRule="auto"/>
        <w:ind w:firstLine="720"/>
        <w:jc w:val="both"/>
        <w:rPr>
          <w:rFonts w:eastAsia="Times New Roman" w:cs="Times New Roman"/>
          <w:szCs w:val="24"/>
        </w:rPr>
      </w:pPr>
      <w:r w:rsidRPr="00755A51">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Κυρία Υπουργέ, έχετε τον λόγο για τρία λεπτά, για να πρωτολογήσετε.</w:t>
      </w:r>
    </w:p>
    <w:p w14:paraId="2D05F446"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lastRenderedPageBreak/>
        <w:t>ΕΦΗ</w:t>
      </w:r>
      <w:r>
        <w:rPr>
          <w:rFonts w:eastAsia="Times New Roman" w:cs="Times New Roman"/>
          <w:b/>
          <w:szCs w:val="24"/>
        </w:rPr>
        <w:t xml:space="preserve"> ΑΧΤΣΙΟΓΛΟΥ (Υπουργός Εργασίας, Κοινωνικής Ασφάλισης και</w:t>
      </w:r>
      <w:r>
        <w:rPr>
          <w:rFonts w:eastAsia="Times New Roman" w:cs="Times New Roman"/>
          <w:b/>
          <w:szCs w:val="24"/>
        </w:rPr>
        <w:t xml:space="preserve"> Κοινωνικής Αλληλεγγύης): </w:t>
      </w:r>
      <w:r>
        <w:rPr>
          <w:rFonts w:eastAsia="Times New Roman" w:cs="Times New Roman"/>
          <w:szCs w:val="24"/>
        </w:rPr>
        <w:t>Ευχαριστώ, κυρία Πρόεδρε.</w:t>
      </w:r>
    </w:p>
    <w:p w14:paraId="2D05F44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Κύριε Λυκούδη, με την ερώτησή σας αναδεικνύετε το φαινόμενο της Μανωλάδας. Νομίζω ότι αυτό το φαινόμενο πρέπει να το προσεγγίσουμε από δυο πλευρές. Η μια πλευρά είναι το τι κάνει το Υπουργείο Εργασίας, τι</w:t>
      </w:r>
      <w:r>
        <w:rPr>
          <w:rFonts w:eastAsia="Times New Roman" w:cs="Times New Roman"/>
          <w:szCs w:val="24"/>
        </w:rPr>
        <w:t xml:space="preserve"> έχει κάνει, τι κάνει και τι θα πρέπει να κάνει</w:t>
      </w:r>
      <w:r w:rsidRPr="00E07C3F">
        <w:rPr>
          <w:rFonts w:eastAsia="Times New Roman" w:cs="Times New Roman"/>
          <w:szCs w:val="24"/>
        </w:rPr>
        <w:t xml:space="preserve"> </w:t>
      </w:r>
      <w:r>
        <w:rPr>
          <w:rFonts w:eastAsia="Times New Roman" w:cs="Times New Roman"/>
          <w:szCs w:val="24"/>
        </w:rPr>
        <w:t>το Σώμα Επιθεώρησης Εργασίας, για να επιλύσει συγκεκριμένα προβλήματα.</w:t>
      </w:r>
    </w:p>
    <w:p w14:paraId="2D05F44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Η άλλη όψη του προβλήματος είναι, νομίζω, η πολιτική τοποθέτηση στο φαινόμενο της Μανωλάδας, διότι θυμάστε ότι πριν από πολλά χρόνια, ότα</w:t>
      </w:r>
      <w:r>
        <w:rPr>
          <w:rFonts w:eastAsia="Times New Roman" w:cs="Times New Roman"/>
          <w:szCs w:val="24"/>
        </w:rPr>
        <w:t>ν είχε γίνει το περιστατικό με τον πυροβολισμό των μεταναστών εργατών γης από εργοδότη, επειδή είχαν τολμήσει να ζητήσουν τα δεδουλευμένα τους τότε οι μετανάστες εργάτες γης, είχε βγει ο σημερινός Αντιπρόεδρος της Νέας Δημοκρατίας, ο κ. Γεωργιάδης, και είχ</w:t>
      </w:r>
      <w:r>
        <w:rPr>
          <w:rFonts w:eastAsia="Times New Roman" w:cs="Times New Roman"/>
          <w:szCs w:val="24"/>
        </w:rPr>
        <w:t xml:space="preserve">ε πει: «Εντάξει, ήταν δυο πυροβολισμοί στον αέρα που βρήκαν τυχαία τους εργάτες». Εν συνεχεία, επίσης, να θυμίσω ότι η χώρα μας καταδικάστηκε από το Ευρωπαϊκό Δικαστήριο Δικαιωμάτων του Ανθρώπου, </w:t>
      </w:r>
      <w:r>
        <w:rPr>
          <w:rFonts w:eastAsia="Times New Roman" w:cs="Times New Roman"/>
          <w:szCs w:val="24"/>
        </w:rPr>
        <w:lastRenderedPageBreak/>
        <w:t xml:space="preserve">γιατί η απόφαση που είχε βγει από το </w:t>
      </w:r>
      <w:r>
        <w:rPr>
          <w:rFonts w:eastAsia="Times New Roman" w:cs="Times New Roman"/>
          <w:szCs w:val="24"/>
        </w:rPr>
        <w:t xml:space="preserve">Εθνικό </w:t>
      </w:r>
      <w:r>
        <w:rPr>
          <w:rFonts w:eastAsia="Times New Roman" w:cs="Times New Roman"/>
          <w:szCs w:val="24"/>
        </w:rPr>
        <w:t>Δικαστήριο δεν δ</w:t>
      </w:r>
      <w:r>
        <w:rPr>
          <w:rFonts w:eastAsia="Times New Roman" w:cs="Times New Roman"/>
          <w:szCs w:val="24"/>
        </w:rPr>
        <w:t>ικαίωνε τους μετανάστες εργάτες γης και καταδικάστηκε η χώρα μας για προσβολή στοιχειωδών δικαιωμάτων και ανθρωπίνων δικαιωμάτων.</w:t>
      </w:r>
    </w:p>
    <w:p w14:paraId="2D05F44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Θέλω να πω ότι στην πολιτική οπτική του προβλήματος αναδεικνύονται και δυο σαφείς διαχωριστικές γραμμές. Είναι η νεοφιλελεύθερ</w:t>
      </w:r>
      <w:r>
        <w:rPr>
          <w:rFonts w:eastAsia="Times New Roman" w:cs="Times New Roman"/>
          <w:szCs w:val="24"/>
        </w:rPr>
        <w:t>η προσέγγιση της εργασίας, που δεν βλέπει εργαζόμενους και θεωρεί τμήματα εργαζομένων απολύτως αόρατα, όπως είναι οι μετανάστες, όπως είναι οι εργαζόμενοι στην καθαριότητα -το φαινόμενο της Κούνεβα ήταν, επίσης, ένα απ’ αυτά- όπως είναι οι εργαζόμενοι στις</w:t>
      </w:r>
      <w:r>
        <w:rPr>
          <w:rFonts w:eastAsia="Times New Roman" w:cs="Times New Roman"/>
          <w:szCs w:val="24"/>
        </w:rPr>
        <w:t xml:space="preserve"> εργολαβίες. Και είναι και η δική μας προσέγγιση, η οποία λέει ότι η δουλειά μας δεν είναι μόνο να προσπαθήσουμε να αποκαταστήσουμε το πλαίσιο προστασίας της εργασίας που «ξηλώθηκε» την περίοδο των μνημονίων, αλλά να δούμε και πώς θα καλύψουμε και κενά του</w:t>
      </w:r>
      <w:r>
        <w:rPr>
          <w:rFonts w:eastAsia="Times New Roman" w:cs="Times New Roman"/>
          <w:szCs w:val="24"/>
        </w:rPr>
        <w:t xml:space="preserve"> συστήματος, τυφλά σημεία που υπήρχαν πριν, διότι τα φαινόμενα της Μανωλάδας και της Κούνεβα ήταν πολύ πριν τον ερχομό των μνημονίων στη χώρα.</w:t>
      </w:r>
    </w:p>
    <w:p w14:paraId="2D05F44A"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ΔΑΒΑΚΗΣ: </w:t>
      </w:r>
      <w:r>
        <w:rPr>
          <w:rFonts w:eastAsia="Times New Roman" w:cs="Times New Roman"/>
          <w:szCs w:val="24"/>
        </w:rPr>
        <w:t>Τι έχετε κάνει γι’ αυτά, κυρία Υπουργέ;</w:t>
      </w:r>
    </w:p>
    <w:p w14:paraId="2D05F44B"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Δαβά</w:t>
      </w:r>
      <w:r>
        <w:rPr>
          <w:rFonts w:eastAsia="Times New Roman" w:cs="Times New Roman"/>
          <w:szCs w:val="24"/>
        </w:rPr>
        <w:t>κη, σας παρακαλώ! Παρεμβαίνετε σε μια συζήτηση που δεν συμμετέχετε.</w:t>
      </w:r>
    </w:p>
    <w:p w14:paraId="2D05F44C"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ΕΦΗ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Καθημερινά απαντώ με πάρα πολύ συγκεκριμένα πράγματα και ευχαρίστως να σας πω τι έχουμε κάνει. Δυο νόμο</w:t>
      </w:r>
      <w:r>
        <w:rPr>
          <w:rFonts w:eastAsia="Times New Roman" w:cs="Times New Roman"/>
          <w:szCs w:val="24"/>
        </w:rPr>
        <w:t>υς με τουλάχιστον τριάντα άρθρα ο καθένας, που βάζουν κανόνες για την τήρηση των ωραρίων, για τη δήλωση των υπερωριών, για την πληρωμή των μισθών μέσω τράπεζας, για τη μονομερή βλαπτική μεταβολή των όρων εργασίας σε περίπτωση μη πληρωμής των εργαζομένων, ε</w:t>
      </w:r>
      <w:r>
        <w:rPr>
          <w:rFonts w:eastAsia="Times New Roman" w:cs="Times New Roman"/>
          <w:szCs w:val="24"/>
        </w:rPr>
        <w:t>παναφορά συλλογικών διαπραγματεύσεων στη χώρα, αύξηση του κατώτατου μισθού στα 650 ευρώ και κατάργηση του υποκατώτατου μισθού, κανόνες στην τήρηση των εργολαβιών, Σώμα Επιθεώρησης Εργασίας με αυξημένο ανθρώπινο δυναμικό</w:t>
      </w:r>
      <w:r w:rsidRPr="0038425C">
        <w:rPr>
          <w:rFonts w:eastAsia="Times New Roman" w:cs="Times New Roman"/>
          <w:szCs w:val="24"/>
        </w:rPr>
        <w:t xml:space="preserve"> </w:t>
      </w:r>
      <w:r>
        <w:rPr>
          <w:rFonts w:eastAsia="Times New Roman" w:cs="Times New Roman"/>
          <w:szCs w:val="24"/>
        </w:rPr>
        <w:t>κατά 20%, όταν ο κ. Βρούτσης είχε κα</w:t>
      </w:r>
      <w:r>
        <w:rPr>
          <w:rFonts w:eastAsia="Times New Roman" w:cs="Times New Roman"/>
          <w:szCs w:val="24"/>
        </w:rPr>
        <w:t>ταργήσει διακόσια άτομα…</w:t>
      </w:r>
    </w:p>
    <w:p w14:paraId="2D05F44D"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ΣΠΥΡΙΔΩΝ ΛΥΚΟΥΔΗΣ: </w:t>
      </w:r>
      <w:r>
        <w:rPr>
          <w:rFonts w:eastAsia="Times New Roman" w:cs="Times New Roman"/>
          <w:szCs w:val="24"/>
        </w:rPr>
        <w:t>Κυρία Υπουργέ, σε δική μου ερώτηση απαντάτε.</w:t>
      </w:r>
    </w:p>
    <w:p w14:paraId="2D05F44E"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ΕΦΗ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Ευχαρίστως, αλλά με προκάλεσε.</w:t>
      </w:r>
    </w:p>
    <w:p w14:paraId="2D05F44F"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ΣΠΥΡΙΔΩΝ ΛΥΚΟΥΔΗΣ: </w:t>
      </w:r>
      <w:r>
        <w:rPr>
          <w:rFonts w:eastAsia="Times New Roman" w:cs="Times New Roman"/>
          <w:szCs w:val="24"/>
        </w:rPr>
        <w:t xml:space="preserve">Στη δική μου, όμως, ερώτηση </w:t>
      </w:r>
      <w:r>
        <w:rPr>
          <w:rFonts w:eastAsia="Times New Roman" w:cs="Times New Roman"/>
          <w:szCs w:val="24"/>
        </w:rPr>
        <w:t>απαντάτε.</w:t>
      </w:r>
    </w:p>
    <w:p w14:paraId="2D05F450"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Γίνεται έλεγχος για το πώς εφαρμόζονται αυτά; Αυτό είναι το θέμα. </w:t>
      </w:r>
    </w:p>
    <w:p w14:paraId="2D05F451" w14:textId="77777777" w:rsidR="00237587" w:rsidRDefault="00AE0D0F">
      <w:pPr>
        <w:spacing w:after="0" w:line="600" w:lineRule="auto"/>
        <w:ind w:firstLine="720"/>
        <w:jc w:val="both"/>
        <w:rPr>
          <w:rFonts w:eastAsia="Times New Roman" w:cs="Times New Roman"/>
          <w:szCs w:val="24"/>
        </w:rPr>
      </w:pPr>
      <w:r w:rsidRPr="00755A51">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Κύριε Δαβάκη, σας παρακαλώ! Δεν νομίζω ότι είστε πρωτάρης και δεν ξέρετε τη διαδικασία. Τι είναι αυτά τώρα; Κάνετε ε</w:t>
      </w:r>
      <w:r>
        <w:rPr>
          <w:rFonts w:eastAsia="Times New Roman" w:cs="Times New Roman"/>
          <w:szCs w:val="24"/>
        </w:rPr>
        <w:t xml:space="preserve">ρωτήσεις στην Υπουργό, ενώ απαντά σε άλλον συνάδελφό σας; Τι είναι αυτό; </w:t>
      </w:r>
    </w:p>
    <w:p w14:paraId="2D05F45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Κυρία Υπουργέ, συνεχίστε.</w:t>
      </w:r>
    </w:p>
    <w:p w14:paraId="2D05F453"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ΕΦΗ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Να έρθω στο συγκεκριμένο θέμα τώρα, τι ακριβώς έχουμε κάνει με τη Μανωλ</w:t>
      </w:r>
      <w:r>
        <w:rPr>
          <w:rFonts w:eastAsia="Times New Roman" w:cs="Times New Roman"/>
          <w:szCs w:val="24"/>
        </w:rPr>
        <w:t xml:space="preserve">άδα μέχρι στιγμής και σε τι είμαστε μπροστά στο να κάνουμε. </w:t>
      </w:r>
    </w:p>
    <w:p w14:paraId="2D05F45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όλη τη διάρκεια του 2018 πραγματοποιήσαμε τριάντα πέντε ελέγχους στην περιοχή του Νομού Ηλείας και στα συσκευαστήρια και σε επιχειρήσεις στη Μανωλάδα και επιβάλαμε πρόστιμα 42.200 ευρώ. </w:t>
      </w:r>
    </w:p>
    <w:p w14:paraId="2D05F45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Από </w:t>
      </w:r>
      <w:r>
        <w:rPr>
          <w:rFonts w:eastAsia="Times New Roman" w:cs="Times New Roman"/>
          <w:szCs w:val="24"/>
        </w:rPr>
        <w:t>την πρώτη στιγμή του περιστατικού της πυρκαγιάς πήγαμε στο πλευρό των εργαζομένων, ακριβώς για να αποτυπώσουμε την κατάσταση. Το μεγάλο πρόβλημα με όλη την υπόθεση εκεί είναι ότι στη συντριπτική τους πλειονότητα αυτοί οι εργαζόμενοι είναι παράτυπα διαμένον</w:t>
      </w:r>
      <w:r>
        <w:rPr>
          <w:rFonts w:eastAsia="Times New Roman" w:cs="Times New Roman"/>
          <w:szCs w:val="24"/>
        </w:rPr>
        <w:t>τες. Επομένως, αυτό δημιουργούσε μια διαρκή εμπλοκή σε κάθε προσπάθεια που κάναμε είτε να δώσουμε κάποια οικονομική ενίσχυση είτε να βρούμε κάποιο άλλο επίδομα που θα μπορούσε να τους χορηγηθεί, για να επιλύσουν τις πρώτες βιοτικές τους ανάγκες. Διότι, όπω</w:t>
      </w:r>
      <w:r>
        <w:rPr>
          <w:rFonts w:eastAsia="Times New Roman" w:cs="Times New Roman"/>
          <w:szCs w:val="24"/>
        </w:rPr>
        <w:t>ς γνωρίζετε, είναι αδύνατο δημόσια υπηρεσία να εγκρίνει χορήγηση, παραχώρηση, εκχώρηση κρατικού χρήματος σε παράτυπα διαμένοντες, σε ανθρώπους δηλαδή οι οποίοι δεν έχουν βασικά στοιχεία, ΑΜΚΑ και άλλα στοιχεία, στο ελληνικό δημόσιο.</w:t>
      </w:r>
    </w:p>
    <w:p w14:paraId="2D05F45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Επομένως, αυτήν τη στιγ</w:t>
      </w:r>
      <w:r>
        <w:rPr>
          <w:rFonts w:eastAsia="Times New Roman" w:cs="Times New Roman"/>
          <w:szCs w:val="24"/>
        </w:rPr>
        <w:t xml:space="preserve">μή η πιο πρόσφορη μέθοδος, την οποία έχουμε βρει, είναι η εξής: Έχει καταθέσει ο Ειδικός </w:t>
      </w:r>
      <w:r>
        <w:rPr>
          <w:rFonts w:eastAsia="Times New Roman" w:cs="Times New Roman"/>
          <w:szCs w:val="24"/>
        </w:rPr>
        <w:lastRenderedPageBreak/>
        <w:t>Γραμματέας του Σώματος Επιθεώρησης Εργασίας μηνυτήρια αναφορά στην Εισαγγελία του Αρείου Πάγου, ζητώντας να διερευνηθεί από τις εισαγγελικές αρχές η παράνομη και με ιδ</w:t>
      </w:r>
      <w:r>
        <w:rPr>
          <w:rFonts w:eastAsia="Times New Roman" w:cs="Times New Roman"/>
          <w:szCs w:val="24"/>
        </w:rPr>
        <w:t>ιαίτερα επαχθείς όρους απασχόληση των τριακοσίων πενήντα πέντε εργατών, η οποία θα επισύρει και ποινικές κυρώσεις.</w:t>
      </w:r>
    </w:p>
    <w:p w14:paraId="2D05F457" w14:textId="77777777" w:rsidR="00237587" w:rsidRDefault="00AE0D0F">
      <w:pPr>
        <w:tabs>
          <w:tab w:val="left" w:pos="6168"/>
        </w:tabs>
        <w:spacing w:after="0" w:line="600" w:lineRule="auto"/>
        <w:ind w:firstLine="720"/>
        <w:jc w:val="both"/>
        <w:rPr>
          <w:rFonts w:eastAsia="Times New Roman" w:cs="Times New Roman"/>
          <w:szCs w:val="24"/>
        </w:rPr>
      </w:pPr>
      <w:r w:rsidRPr="0097357F">
        <w:rPr>
          <w:rFonts w:eastAsia="Times New Roman" w:cs="Times New Roman"/>
          <w:szCs w:val="24"/>
        </w:rPr>
        <w:t>Αυτή η μηνυτήρια αναφορά δίνει τη δυνατότητα στην Εισαγγελία του Αρείου Πάγου να προχωρήσει σε χορήγηση άδειας διαμονής για ανθρωπιστικούς λό</w:t>
      </w:r>
      <w:r w:rsidRPr="0097357F">
        <w:rPr>
          <w:rFonts w:eastAsia="Times New Roman" w:cs="Times New Roman"/>
          <w:szCs w:val="24"/>
        </w:rPr>
        <w:t>γους στους μετανάστες εργάτες γης</w:t>
      </w:r>
      <w:r>
        <w:rPr>
          <w:rFonts w:eastAsia="Times New Roman" w:cs="Times New Roman"/>
          <w:szCs w:val="24"/>
        </w:rPr>
        <w:t>,</w:t>
      </w:r>
      <w:r w:rsidRPr="0097357F">
        <w:rPr>
          <w:rFonts w:eastAsia="Times New Roman" w:cs="Times New Roman"/>
          <w:szCs w:val="24"/>
        </w:rPr>
        <w:t xml:space="preserve"> οι οποίοι απασχολήθηκαν με αυτούς τους ιδιαίτερα καταχρηστικούς όρους εργασίας</w:t>
      </w:r>
      <w:r>
        <w:rPr>
          <w:rFonts w:eastAsia="Times New Roman" w:cs="Times New Roman"/>
          <w:szCs w:val="24"/>
        </w:rPr>
        <w:t>.</w:t>
      </w:r>
      <w:r w:rsidRPr="0097357F">
        <w:rPr>
          <w:rFonts w:eastAsia="Times New Roman" w:cs="Times New Roman"/>
          <w:szCs w:val="24"/>
        </w:rPr>
        <w:t xml:space="preserve"> </w:t>
      </w:r>
    </w:p>
    <w:p w14:paraId="2D05F458" w14:textId="77777777" w:rsidR="00237587" w:rsidRDefault="00AE0D0F">
      <w:pPr>
        <w:tabs>
          <w:tab w:val="left" w:pos="6168"/>
        </w:tabs>
        <w:spacing w:after="0" w:line="600" w:lineRule="auto"/>
        <w:ind w:firstLine="720"/>
        <w:jc w:val="both"/>
        <w:rPr>
          <w:rFonts w:eastAsia="Times New Roman" w:cs="Times New Roman"/>
          <w:szCs w:val="24"/>
        </w:rPr>
      </w:pPr>
      <w:r w:rsidRPr="0097357F">
        <w:rPr>
          <w:rFonts w:eastAsia="Times New Roman" w:cs="Times New Roman"/>
          <w:szCs w:val="24"/>
        </w:rPr>
        <w:t>Επομένως</w:t>
      </w:r>
      <w:r>
        <w:rPr>
          <w:rFonts w:eastAsia="Times New Roman" w:cs="Times New Roman"/>
          <w:szCs w:val="24"/>
        </w:rPr>
        <w:t>,</w:t>
      </w:r>
      <w:r w:rsidRPr="0097357F">
        <w:rPr>
          <w:rFonts w:eastAsia="Times New Roman" w:cs="Times New Roman"/>
          <w:szCs w:val="24"/>
        </w:rPr>
        <w:t xml:space="preserve"> με αυτόν τον τρόπο</w:t>
      </w:r>
      <w:r>
        <w:rPr>
          <w:rFonts w:eastAsia="Times New Roman" w:cs="Times New Roman"/>
          <w:szCs w:val="24"/>
        </w:rPr>
        <w:t>,</w:t>
      </w:r>
      <w:r w:rsidRPr="0097357F">
        <w:rPr>
          <w:rFonts w:eastAsia="Times New Roman" w:cs="Times New Roman"/>
          <w:szCs w:val="24"/>
        </w:rPr>
        <w:t xml:space="preserve"> εκτιμώ ότι γρήγορα θα χορηγηθεί η άδεια διαμονής </w:t>
      </w:r>
      <w:r>
        <w:rPr>
          <w:rFonts w:eastAsia="Times New Roman" w:cs="Times New Roman"/>
          <w:szCs w:val="24"/>
        </w:rPr>
        <w:t>σ</w:t>
      </w:r>
      <w:r w:rsidRPr="0097357F">
        <w:rPr>
          <w:rFonts w:eastAsia="Times New Roman" w:cs="Times New Roman"/>
          <w:szCs w:val="24"/>
        </w:rPr>
        <w:t>τους παράτυπα διαμένοντες και έτσι</w:t>
      </w:r>
      <w:r>
        <w:rPr>
          <w:rFonts w:eastAsia="Times New Roman" w:cs="Times New Roman"/>
          <w:szCs w:val="24"/>
        </w:rPr>
        <w:t>,</w:t>
      </w:r>
      <w:r w:rsidRPr="0097357F">
        <w:rPr>
          <w:rFonts w:eastAsia="Times New Roman" w:cs="Times New Roman"/>
          <w:szCs w:val="24"/>
        </w:rPr>
        <w:t xml:space="preserve"> θα μπορέσουμε να ξεκλειδ</w:t>
      </w:r>
      <w:r w:rsidRPr="0097357F">
        <w:rPr>
          <w:rFonts w:eastAsia="Times New Roman" w:cs="Times New Roman"/>
          <w:szCs w:val="24"/>
        </w:rPr>
        <w:t>ώσουμε και όλες τις υπόλοιπες διευκολύνσεις που μπορούμε να τους παρέχουμε</w:t>
      </w:r>
      <w:r>
        <w:rPr>
          <w:rFonts w:eastAsia="Times New Roman" w:cs="Times New Roman"/>
          <w:szCs w:val="24"/>
        </w:rPr>
        <w:t>.</w:t>
      </w:r>
      <w:r w:rsidRPr="0097357F">
        <w:rPr>
          <w:rFonts w:eastAsia="Times New Roman" w:cs="Times New Roman"/>
          <w:szCs w:val="24"/>
        </w:rPr>
        <w:t xml:space="preserve"> Εφόσον</w:t>
      </w:r>
      <w:r>
        <w:rPr>
          <w:rFonts w:eastAsia="Times New Roman" w:cs="Times New Roman"/>
          <w:szCs w:val="24"/>
        </w:rPr>
        <w:t>,</w:t>
      </w:r>
      <w:r w:rsidRPr="0097357F">
        <w:rPr>
          <w:rFonts w:eastAsia="Times New Roman" w:cs="Times New Roman"/>
          <w:szCs w:val="24"/>
        </w:rPr>
        <w:t xml:space="preserve"> δηλαδή</w:t>
      </w:r>
      <w:r>
        <w:rPr>
          <w:rFonts w:eastAsia="Times New Roman" w:cs="Times New Roman"/>
          <w:szCs w:val="24"/>
        </w:rPr>
        <w:t>,</w:t>
      </w:r>
      <w:r w:rsidRPr="0097357F">
        <w:rPr>
          <w:rFonts w:eastAsia="Times New Roman" w:cs="Times New Roman"/>
          <w:szCs w:val="24"/>
        </w:rPr>
        <w:t xml:space="preserve"> αυτό το ζήτημα </w:t>
      </w:r>
      <w:r>
        <w:rPr>
          <w:rFonts w:eastAsia="Times New Roman" w:cs="Times New Roman"/>
          <w:szCs w:val="24"/>
        </w:rPr>
        <w:t>λυθεί -</w:t>
      </w:r>
      <w:r w:rsidRPr="0097357F">
        <w:rPr>
          <w:rFonts w:eastAsia="Times New Roman" w:cs="Times New Roman"/>
          <w:szCs w:val="24"/>
        </w:rPr>
        <w:t>νομίζω ότι με αυτήν την πρωτοβουλία που αναλάβαμε</w:t>
      </w:r>
      <w:r>
        <w:rPr>
          <w:rFonts w:eastAsia="Times New Roman" w:cs="Times New Roman"/>
          <w:szCs w:val="24"/>
        </w:rPr>
        <w:t>,</w:t>
      </w:r>
      <w:r w:rsidRPr="0097357F">
        <w:rPr>
          <w:rFonts w:eastAsia="Times New Roman" w:cs="Times New Roman"/>
          <w:szCs w:val="24"/>
        </w:rPr>
        <w:t xml:space="preserve"> θα λυθεί</w:t>
      </w:r>
      <w:r>
        <w:rPr>
          <w:rFonts w:eastAsia="Times New Roman" w:cs="Times New Roman"/>
          <w:szCs w:val="24"/>
        </w:rPr>
        <w:t>-</w:t>
      </w:r>
      <w:r w:rsidRPr="0097357F">
        <w:rPr>
          <w:rFonts w:eastAsia="Times New Roman" w:cs="Times New Roman"/>
          <w:szCs w:val="24"/>
        </w:rPr>
        <w:t xml:space="preserve"> θα μπορέσουμε </w:t>
      </w:r>
      <w:r>
        <w:rPr>
          <w:rFonts w:eastAsia="Times New Roman" w:cs="Times New Roman"/>
          <w:szCs w:val="24"/>
        </w:rPr>
        <w:t xml:space="preserve">εν </w:t>
      </w:r>
      <w:r w:rsidRPr="0097357F">
        <w:rPr>
          <w:rFonts w:eastAsia="Times New Roman" w:cs="Times New Roman"/>
          <w:szCs w:val="24"/>
        </w:rPr>
        <w:t>συνέχεια να προχωρήσουμε και στις οικον</w:t>
      </w:r>
      <w:r>
        <w:rPr>
          <w:rFonts w:eastAsia="Times New Roman" w:cs="Times New Roman"/>
          <w:szCs w:val="24"/>
        </w:rPr>
        <w:t>ομικές ενισχύσεις μέσω το</w:t>
      </w:r>
      <w:r>
        <w:rPr>
          <w:rFonts w:eastAsia="Times New Roman" w:cs="Times New Roman"/>
          <w:szCs w:val="24"/>
        </w:rPr>
        <w:t xml:space="preserve">υ ΟΑΕΔ. </w:t>
      </w:r>
    </w:p>
    <w:p w14:paraId="2D05F459" w14:textId="77777777" w:rsidR="00237587" w:rsidRDefault="00AE0D0F">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Συνεπώς,</w:t>
      </w:r>
      <w:r w:rsidRPr="0097357F">
        <w:rPr>
          <w:rFonts w:eastAsia="Times New Roman" w:cs="Times New Roman"/>
          <w:szCs w:val="24"/>
        </w:rPr>
        <w:t xml:space="preserve"> μέσα</w:t>
      </w:r>
      <w:r>
        <w:rPr>
          <w:rFonts w:eastAsia="Times New Roman" w:cs="Times New Roman"/>
          <w:szCs w:val="24"/>
        </w:rPr>
        <w:t xml:space="preserve"> από τη διαδικασία που ξεκινήσα</w:t>
      </w:r>
      <w:r w:rsidRPr="0097357F">
        <w:rPr>
          <w:rFonts w:eastAsia="Times New Roman" w:cs="Times New Roman"/>
          <w:szCs w:val="24"/>
        </w:rPr>
        <w:t xml:space="preserve">με και τη συνδρομή των </w:t>
      </w:r>
      <w:r>
        <w:rPr>
          <w:rFonts w:eastAsia="Times New Roman" w:cs="Times New Roman"/>
          <w:szCs w:val="24"/>
        </w:rPr>
        <w:t>ε</w:t>
      </w:r>
      <w:r w:rsidRPr="0097357F">
        <w:rPr>
          <w:rFonts w:eastAsia="Times New Roman" w:cs="Times New Roman"/>
          <w:szCs w:val="24"/>
        </w:rPr>
        <w:t xml:space="preserve">ισαγγελικών </w:t>
      </w:r>
      <w:r>
        <w:rPr>
          <w:rFonts w:eastAsia="Times New Roman" w:cs="Times New Roman"/>
          <w:szCs w:val="24"/>
        </w:rPr>
        <w:t>α</w:t>
      </w:r>
      <w:r w:rsidRPr="0097357F">
        <w:rPr>
          <w:rFonts w:eastAsia="Times New Roman" w:cs="Times New Roman"/>
          <w:szCs w:val="24"/>
        </w:rPr>
        <w:t>ρχών</w:t>
      </w:r>
      <w:r>
        <w:rPr>
          <w:rFonts w:eastAsia="Times New Roman" w:cs="Times New Roman"/>
          <w:szCs w:val="24"/>
        </w:rPr>
        <w:t>,</w:t>
      </w:r>
      <w:r w:rsidRPr="0097357F">
        <w:rPr>
          <w:rFonts w:eastAsia="Times New Roman" w:cs="Times New Roman"/>
          <w:szCs w:val="24"/>
        </w:rPr>
        <w:t xml:space="preserve"> θα μπορέσουμε να προχωρήσουμε στην ενίσχυση των πληγέντων</w:t>
      </w:r>
      <w:r>
        <w:rPr>
          <w:rFonts w:eastAsia="Times New Roman" w:cs="Times New Roman"/>
          <w:szCs w:val="24"/>
        </w:rPr>
        <w:t>.</w:t>
      </w:r>
      <w:r w:rsidRPr="0097357F">
        <w:rPr>
          <w:rFonts w:eastAsia="Times New Roman" w:cs="Times New Roman"/>
          <w:szCs w:val="24"/>
        </w:rPr>
        <w:t xml:space="preserve"> Δεν μπορούμε να μείνουμε μόνο σε αυτό</w:t>
      </w:r>
      <w:r>
        <w:rPr>
          <w:rFonts w:eastAsia="Times New Roman" w:cs="Times New Roman"/>
          <w:szCs w:val="24"/>
        </w:rPr>
        <w:t>, διότι ξεκινάει π</w:t>
      </w:r>
      <w:r w:rsidRPr="0097357F">
        <w:rPr>
          <w:rFonts w:eastAsia="Times New Roman" w:cs="Times New Roman"/>
          <w:szCs w:val="24"/>
        </w:rPr>
        <w:t>ολύ σύντομα η νέα περίοδος</w:t>
      </w:r>
      <w:r>
        <w:rPr>
          <w:rFonts w:eastAsia="Times New Roman" w:cs="Times New Roman"/>
          <w:szCs w:val="24"/>
        </w:rPr>
        <w:t xml:space="preserve"> της αγροτικής δραστ</w:t>
      </w:r>
      <w:r>
        <w:rPr>
          <w:rFonts w:eastAsia="Times New Roman" w:cs="Times New Roman"/>
          <w:szCs w:val="24"/>
        </w:rPr>
        <w:t xml:space="preserve">ηριότητας </w:t>
      </w:r>
      <w:r w:rsidRPr="0097357F">
        <w:rPr>
          <w:rFonts w:eastAsia="Times New Roman" w:cs="Times New Roman"/>
          <w:szCs w:val="24"/>
        </w:rPr>
        <w:t>που κορυφώνεται στην περιοχή της Μανωλάδας</w:t>
      </w:r>
      <w:r>
        <w:rPr>
          <w:rFonts w:eastAsia="Times New Roman" w:cs="Times New Roman"/>
          <w:szCs w:val="24"/>
        </w:rPr>
        <w:t xml:space="preserve">. </w:t>
      </w:r>
      <w:r w:rsidRPr="0097357F">
        <w:rPr>
          <w:rFonts w:eastAsia="Times New Roman" w:cs="Times New Roman"/>
          <w:szCs w:val="24"/>
        </w:rPr>
        <w:t>Έχουμε σχεδιάσει μεθοδικά την παρέμβαση του Σώματος Επιθεώρησης στην περιοχή</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t xml:space="preserve">Ήδη το ΣΕΠΕ </w:t>
      </w:r>
      <w:r w:rsidRPr="0097357F">
        <w:rPr>
          <w:rFonts w:eastAsia="Times New Roman" w:cs="Times New Roman"/>
          <w:szCs w:val="24"/>
        </w:rPr>
        <w:t>βρίσκεται σε επικοινωνία με το Εργατικό Κέντρο Αμαλιάδας</w:t>
      </w:r>
      <w:r>
        <w:rPr>
          <w:rFonts w:eastAsia="Times New Roman" w:cs="Times New Roman"/>
          <w:szCs w:val="24"/>
        </w:rPr>
        <w:t>,</w:t>
      </w:r>
      <w:r w:rsidRPr="0097357F">
        <w:rPr>
          <w:rFonts w:eastAsia="Times New Roman" w:cs="Times New Roman"/>
          <w:szCs w:val="24"/>
        </w:rPr>
        <w:t xml:space="preserve"> ώστε η δράση μας να αναπτυχθεί σε συνεργασία με τις οργανώσεις των εργαζομένων και των μεταναστών</w:t>
      </w:r>
      <w:r>
        <w:rPr>
          <w:rFonts w:eastAsia="Times New Roman" w:cs="Times New Roman"/>
          <w:szCs w:val="24"/>
        </w:rPr>
        <w:t>,</w:t>
      </w:r>
      <w:r w:rsidRPr="0097357F">
        <w:rPr>
          <w:rFonts w:eastAsia="Times New Roman" w:cs="Times New Roman"/>
          <w:szCs w:val="24"/>
        </w:rPr>
        <w:t xml:space="preserve"> για να πραγματοποιήσουμε στοχευμένους ελέγχους στην περίοδο </w:t>
      </w:r>
      <w:r>
        <w:rPr>
          <w:rFonts w:eastAsia="Times New Roman" w:cs="Times New Roman"/>
          <w:szCs w:val="24"/>
        </w:rPr>
        <w:t>αυτή που έχουμε την άνθιση της α</w:t>
      </w:r>
      <w:r w:rsidRPr="0097357F">
        <w:rPr>
          <w:rFonts w:eastAsia="Times New Roman" w:cs="Times New Roman"/>
          <w:szCs w:val="24"/>
        </w:rPr>
        <w:t>γροτικής δραστηριότητας στην περιοχή</w:t>
      </w:r>
      <w:r>
        <w:rPr>
          <w:rFonts w:eastAsia="Times New Roman" w:cs="Times New Roman"/>
          <w:szCs w:val="24"/>
        </w:rPr>
        <w:t>.</w:t>
      </w:r>
    </w:p>
    <w:p w14:paraId="2D05F45A" w14:textId="77777777" w:rsidR="00237587" w:rsidRDefault="00AE0D0F">
      <w:pPr>
        <w:spacing w:after="0"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w:t>
      </w:r>
      <w:r>
        <w:rPr>
          <w:rFonts w:eastAsia="Times New Roman" w:cs="Times New Roman"/>
          <w:b/>
          <w:szCs w:val="24"/>
        </w:rPr>
        <w:t>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Κύριε Λυκούδη, έχετε τον λόγο</w:t>
      </w:r>
      <w:r>
        <w:rPr>
          <w:rFonts w:eastAsia="Times New Roman" w:cs="Times New Roman"/>
          <w:szCs w:val="24"/>
        </w:rPr>
        <w:t>,</w:t>
      </w:r>
      <w:r>
        <w:rPr>
          <w:rFonts w:eastAsia="Times New Roman" w:cs="Times New Roman"/>
          <w:szCs w:val="24"/>
        </w:rPr>
        <w:t xml:space="preserve"> για τη δευτερολογία σας. </w:t>
      </w:r>
    </w:p>
    <w:p w14:paraId="2D05F45B"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ΣΠΥΡΙΔΩΝ ΛΥΚΟΥΔΗΣ: </w:t>
      </w:r>
      <w:r>
        <w:rPr>
          <w:rFonts w:eastAsia="Times New Roman" w:cs="Times New Roman"/>
          <w:szCs w:val="24"/>
        </w:rPr>
        <w:t xml:space="preserve">Ευχαριστώ, κυρία Πρόεδρε. </w:t>
      </w:r>
    </w:p>
    <w:p w14:paraId="2D05F45C" w14:textId="77777777" w:rsidR="00237587" w:rsidRDefault="00AE0D0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Κυρία Υπουργέ, </w:t>
      </w:r>
      <w:r w:rsidRPr="0097357F">
        <w:rPr>
          <w:rFonts w:eastAsia="Times New Roman" w:cs="Times New Roman"/>
          <w:szCs w:val="24"/>
        </w:rPr>
        <w:t xml:space="preserve">η απάντησή σας έχει σχέση με το τι τώρα μπορείτε να κάνετε </w:t>
      </w:r>
      <w:r>
        <w:rPr>
          <w:rFonts w:eastAsia="Times New Roman" w:cs="Times New Roman"/>
          <w:szCs w:val="24"/>
        </w:rPr>
        <w:t xml:space="preserve">ή </w:t>
      </w:r>
      <w:r w:rsidRPr="0097357F">
        <w:rPr>
          <w:rFonts w:eastAsia="Times New Roman" w:cs="Times New Roman"/>
          <w:szCs w:val="24"/>
        </w:rPr>
        <w:t xml:space="preserve">τώρα </w:t>
      </w:r>
      <w:r>
        <w:rPr>
          <w:rFonts w:eastAsia="Times New Roman" w:cs="Times New Roman"/>
          <w:szCs w:val="24"/>
        </w:rPr>
        <w:t xml:space="preserve">επιδιώκετε </w:t>
      </w:r>
      <w:r w:rsidRPr="0097357F">
        <w:rPr>
          <w:rFonts w:eastAsia="Times New Roman" w:cs="Times New Roman"/>
          <w:szCs w:val="24"/>
        </w:rPr>
        <w:t>να κάνετε</w:t>
      </w:r>
      <w:r>
        <w:rPr>
          <w:rFonts w:eastAsia="Times New Roman" w:cs="Times New Roman"/>
          <w:szCs w:val="24"/>
        </w:rPr>
        <w:t xml:space="preserve"> για </w:t>
      </w:r>
      <w:r w:rsidRPr="0097357F">
        <w:rPr>
          <w:rFonts w:eastAsia="Times New Roman" w:cs="Times New Roman"/>
          <w:szCs w:val="24"/>
        </w:rPr>
        <w:t>το συγκεκριμένο ζήτημα</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t xml:space="preserve">Εδώ, </w:t>
      </w:r>
      <w:r w:rsidRPr="0097357F">
        <w:rPr>
          <w:rFonts w:eastAsia="Times New Roman" w:cs="Times New Roman"/>
          <w:szCs w:val="24"/>
        </w:rPr>
        <w:t>προκύπτει ένα ζήτημα</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t xml:space="preserve">Από τον Ιούνιο </w:t>
      </w:r>
      <w:r w:rsidRPr="0097357F">
        <w:rPr>
          <w:rFonts w:eastAsia="Times New Roman" w:cs="Times New Roman"/>
          <w:szCs w:val="24"/>
        </w:rPr>
        <w:t xml:space="preserve">έχει περάσει </w:t>
      </w:r>
      <w:r>
        <w:rPr>
          <w:rFonts w:eastAsia="Times New Roman" w:cs="Times New Roman"/>
          <w:szCs w:val="24"/>
        </w:rPr>
        <w:t xml:space="preserve">ένα εξάμηνο. </w:t>
      </w:r>
      <w:r w:rsidRPr="0097357F">
        <w:rPr>
          <w:rFonts w:eastAsia="Times New Roman" w:cs="Times New Roman"/>
          <w:szCs w:val="24"/>
        </w:rPr>
        <w:t>Τι ακριβώς έγινε όλο αυτό το διάστημα</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lastRenderedPageBreak/>
        <w:t xml:space="preserve">Σας λέω ότι </w:t>
      </w:r>
      <w:r w:rsidRPr="0097357F">
        <w:rPr>
          <w:rFonts w:eastAsia="Times New Roman" w:cs="Times New Roman"/>
          <w:szCs w:val="24"/>
        </w:rPr>
        <w:t>αυτή η ερώτησ</w:t>
      </w:r>
      <w:r>
        <w:rPr>
          <w:rFonts w:eastAsia="Times New Roman" w:cs="Times New Roman"/>
          <w:szCs w:val="24"/>
        </w:rPr>
        <w:t>ή</w:t>
      </w:r>
      <w:r w:rsidRPr="0097357F">
        <w:rPr>
          <w:rFonts w:eastAsia="Times New Roman" w:cs="Times New Roman"/>
          <w:szCs w:val="24"/>
        </w:rPr>
        <w:t xml:space="preserve"> μου δεν έχει κατατεθεί</w:t>
      </w:r>
      <w:r>
        <w:rPr>
          <w:rFonts w:eastAsia="Times New Roman" w:cs="Times New Roman"/>
          <w:szCs w:val="24"/>
        </w:rPr>
        <w:t>,</w:t>
      </w:r>
      <w:r w:rsidRPr="0097357F">
        <w:rPr>
          <w:rFonts w:eastAsia="Times New Roman" w:cs="Times New Roman"/>
          <w:szCs w:val="24"/>
        </w:rPr>
        <w:t xml:space="preserve"> για να ανιχνευθούν ευθύνες</w:t>
      </w:r>
      <w:r>
        <w:rPr>
          <w:rFonts w:eastAsia="Times New Roman" w:cs="Times New Roman"/>
          <w:szCs w:val="24"/>
        </w:rPr>
        <w:t>, αλλά για να δούμε εάν</w:t>
      </w:r>
      <w:r w:rsidRPr="0097357F">
        <w:rPr>
          <w:rFonts w:eastAsia="Times New Roman" w:cs="Times New Roman"/>
          <w:szCs w:val="24"/>
        </w:rPr>
        <w:t xml:space="preserve"> μπορούμε να λύσουμε ζητήματα</w:t>
      </w:r>
      <w:r>
        <w:rPr>
          <w:rFonts w:eastAsia="Times New Roman" w:cs="Times New Roman"/>
          <w:szCs w:val="24"/>
        </w:rPr>
        <w:t>,</w:t>
      </w:r>
      <w:r w:rsidRPr="0097357F">
        <w:rPr>
          <w:rFonts w:eastAsia="Times New Roman" w:cs="Times New Roman"/>
          <w:szCs w:val="24"/>
        </w:rPr>
        <w:t xml:space="preserve"> που για την ώρα είναι ά</w:t>
      </w:r>
      <w:r w:rsidRPr="0097357F">
        <w:rPr>
          <w:rFonts w:eastAsia="Times New Roman" w:cs="Times New Roman"/>
          <w:szCs w:val="24"/>
        </w:rPr>
        <w:t>λυτα</w:t>
      </w:r>
      <w:r>
        <w:rPr>
          <w:rFonts w:eastAsia="Times New Roman" w:cs="Times New Roman"/>
          <w:szCs w:val="24"/>
        </w:rPr>
        <w:t>.</w:t>
      </w:r>
      <w:r w:rsidRPr="0097357F">
        <w:rPr>
          <w:rFonts w:eastAsia="Times New Roman" w:cs="Times New Roman"/>
          <w:szCs w:val="24"/>
        </w:rPr>
        <w:t xml:space="preserve"> </w:t>
      </w:r>
    </w:p>
    <w:p w14:paraId="2D05F45D" w14:textId="77777777" w:rsidR="00237587" w:rsidRDefault="00AE0D0F">
      <w:pPr>
        <w:tabs>
          <w:tab w:val="left" w:pos="6168"/>
        </w:tabs>
        <w:spacing w:after="0" w:line="600" w:lineRule="auto"/>
        <w:ind w:firstLine="720"/>
        <w:jc w:val="both"/>
        <w:rPr>
          <w:rFonts w:eastAsia="Times New Roman" w:cs="Times New Roman"/>
          <w:szCs w:val="24"/>
        </w:rPr>
      </w:pPr>
      <w:r w:rsidRPr="0097357F">
        <w:rPr>
          <w:rFonts w:eastAsia="Times New Roman" w:cs="Times New Roman"/>
          <w:szCs w:val="24"/>
        </w:rPr>
        <w:t>Βεβαίως</w:t>
      </w:r>
      <w:r>
        <w:rPr>
          <w:rFonts w:eastAsia="Times New Roman" w:cs="Times New Roman"/>
          <w:szCs w:val="24"/>
        </w:rPr>
        <w:t xml:space="preserve">, καλό </w:t>
      </w:r>
      <w:r w:rsidRPr="0097357F">
        <w:rPr>
          <w:rFonts w:eastAsia="Times New Roman" w:cs="Times New Roman"/>
          <w:szCs w:val="24"/>
        </w:rPr>
        <w:t xml:space="preserve">είναι να παρέμβουν </w:t>
      </w:r>
      <w:r>
        <w:rPr>
          <w:rFonts w:eastAsia="Times New Roman" w:cs="Times New Roman"/>
          <w:szCs w:val="24"/>
        </w:rPr>
        <w:t xml:space="preserve">οι </w:t>
      </w:r>
      <w:r w:rsidRPr="0097357F">
        <w:rPr>
          <w:rFonts w:eastAsia="Times New Roman" w:cs="Times New Roman"/>
          <w:szCs w:val="24"/>
        </w:rPr>
        <w:t>εισαγγελείς και να μας δώσουν τη δυνατότητα</w:t>
      </w:r>
      <w:r>
        <w:rPr>
          <w:rFonts w:eastAsia="Times New Roman" w:cs="Times New Roman"/>
          <w:szCs w:val="24"/>
        </w:rPr>
        <w:t>,</w:t>
      </w:r>
      <w:r w:rsidRPr="0097357F">
        <w:rPr>
          <w:rFonts w:eastAsia="Times New Roman" w:cs="Times New Roman"/>
          <w:szCs w:val="24"/>
        </w:rPr>
        <w:t xml:space="preserve"> μέσω της παρέμβασής </w:t>
      </w:r>
      <w:r>
        <w:rPr>
          <w:rFonts w:eastAsia="Times New Roman" w:cs="Times New Roman"/>
          <w:szCs w:val="24"/>
        </w:rPr>
        <w:t>τους,</w:t>
      </w:r>
      <w:r w:rsidRPr="0097357F">
        <w:rPr>
          <w:rFonts w:eastAsia="Times New Roman" w:cs="Times New Roman"/>
          <w:szCs w:val="24"/>
        </w:rPr>
        <w:t xml:space="preserve"> να βρούμε τρόπο να λυθεί το θέμα των παράτυπων μεταναστών</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t>Όμως,</w:t>
      </w:r>
      <w:r w:rsidRPr="0097357F">
        <w:rPr>
          <w:rFonts w:eastAsia="Times New Roman" w:cs="Times New Roman"/>
          <w:szCs w:val="24"/>
        </w:rPr>
        <w:t xml:space="preserve"> υπάρχει ένα ζήτημα</w:t>
      </w:r>
      <w:r>
        <w:rPr>
          <w:rFonts w:eastAsia="Times New Roman" w:cs="Times New Roman"/>
          <w:szCs w:val="24"/>
        </w:rPr>
        <w:t>.</w:t>
      </w:r>
      <w:r w:rsidRPr="0097357F">
        <w:rPr>
          <w:rFonts w:eastAsia="Times New Roman" w:cs="Times New Roman"/>
          <w:szCs w:val="24"/>
        </w:rPr>
        <w:t xml:space="preserve"> Όταν εσείς </w:t>
      </w:r>
      <w:r>
        <w:rPr>
          <w:rFonts w:eastAsia="Times New Roman" w:cs="Times New Roman"/>
          <w:szCs w:val="24"/>
        </w:rPr>
        <w:t>-που το αναγνώρισα-</w:t>
      </w:r>
      <w:r w:rsidRPr="0097357F">
        <w:rPr>
          <w:rFonts w:eastAsia="Times New Roman" w:cs="Times New Roman"/>
          <w:szCs w:val="24"/>
        </w:rPr>
        <w:t xml:space="preserve"> από την πρώτη στιγμή πήγατε εκεί και δηλώσατε ότι </w:t>
      </w:r>
      <w:r>
        <w:rPr>
          <w:rFonts w:eastAsia="Times New Roman" w:cs="Times New Roman"/>
          <w:szCs w:val="24"/>
        </w:rPr>
        <w:t>είσαστε</w:t>
      </w:r>
      <w:r w:rsidRPr="0097357F">
        <w:rPr>
          <w:rFonts w:eastAsia="Times New Roman" w:cs="Times New Roman"/>
          <w:szCs w:val="24"/>
        </w:rPr>
        <w:t xml:space="preserve"> στο πλευρό αυτών των ανθρώπων για να βοηθηθεί άμεσα ο τρόπος διαβίωσής τους και έχε</w:t>
      </w:r>
      <w:r>
        <w:rPr>
          <w:rFonts w:eastAsia="Times New Roman" w:cs="Times New Roman"/>
          <w:szCs w:val="24"/>
        </w:rPr>
        <w:t>ι περάσει ένα εξάμηνο και τώρα αναμένουμε, μ</w:t>
      </w:r>
      <w:r w:rsidRPr="0097357F">
        <w:rPr>
          <w:rFonts w:eastAsia="Times New Roman" w:cs="Times New Roman"/>
          <w:szCs w:val="24"/>
        </w:rPr>
        <w:t xml:space="preserve">ε τη βοήθεια των </w:t>
      </w:r>
      <w:r>
        <w:rPr>
          <w:rFonts w:eastAsia="Times New Roman" w:cs="Times New Roman"/>
          <w:szCs w:val="24"/>
        </w:rPr>
        <w:t>ε</w:t>
      </w:r>
      <w:r w:rsidRPr="0097357F">
        <w:rPr>
          <w:rFonts w:eastAsia="Times New Roman" w:cs="Times New Roman"/>
          <w:szCs w:val="24"/>
        </w:rPr>
        <w:t xml:space="preserve">ισαγγελικών </w:t>
      </w:r>
      <w:r>
        <w:rPr>
          <w:rFonts w:eastAsia="Times New Roman" w:cs="Times New Roman"/>
          <w:szCs w:val="24"/>
        </w:rPr>
        <w:t>α</w:t>
      </w:r>
      <w:r w:rsidRPr="0097357F">
        <w:rPr>
          <w:rFonts w:eastAsia="Times New Roman" w:cs="Times New Roman"/>
          <w:szCs w:val="24"/>
        </w:rPr>
        <w:t>ρχών</w:t>
      </w:r>
      <w:r>
        <w:rPr>
          <w:rFonts w:eastAsia="Times New Roman" w:cs="Times New Roman"/>
          <w:szCs w:val="24"/>
        </w:rPr>
        <w:t>,</w:t>
      </w:r>
      <w:r w:rsidRPr="0097357F">
        <w:rPr>
          <w:rFonts w:eastAsia="Times New Roman" w:cs="Times New Roman"/>
          <w:szCs w:val="24"/>
        </w:rPr>
        <w:t xml:space="preserve"> να δούμε τι θα κάνουμε</w:t>
      </w:r>
      <w:r>
        <w:rPr>
          <w:rFonts w:eastAsia="Times New Roman" w:cs="Times New Roman"/>
          <w:szCs w:val="24"/>
        </w:rPr>
        <w:t>,</w:t>
      </w:r>
      <w:r w:rsidRPr="0097357F">
        <w:rPr>
          <w:rFonts w:eastAsia="Times New Roman" w:cs="Times New Roman"/>
          <w:szCs w:val="24"/>
        </w:rPr>
        <w:t xml:space="preserve"> υπάρχει έ</w:t>
      </w:r>
      <w:r w:rsidRPr="0097357F">
        <w:rPr>
          <w:rFonts w:eastAsia="Times New Roman" w:cs="Times New Roman"/>
          <w:szCs w:val="24"/>
        </w:rPr>
        <w:t>να ζήτημα</w:t>
      </w:r>
      <w:r>
        <w:rPr>
          <w:rFonts w:eastAsia="Times New Roman" w:cs="Times New Roman"/>
          <w:szCs w:val="24"/>
        </w:rPr>
        <w:t>,</w:t>
      </w:r>
      <w:r w:rsidRPr="0097357F">
        <w:rPr>
          <w:rFonts w:eastAsia="Times New Roman" w:cs="Times New Roman"/>
          <w:szCs w:val="24"/>
        </w:rPr>
        <w:t xml:space="preserve"> το οποίο χρειάζεται μία απάντηση</w:t>
      </w:r>
      <w:r>
        <w:rPr>
          <w:rFonts w:eastAsia="Times New Roman" w:cs="Times New Roman"/>
          <w:szCs w:val="24"/>
        </w:rPr>
        <w:t>.</w:t>
      </w:r>
    </w:p>
    <w:p w14:paraId="2D05F45E" w14:textId="77777777" w:rsidR="00237587" w:rsidRDefault="00AE0D0F">
      <w:pPr>
        <w:tabs>
          <w:tab w:val="left" w:pos="6168"/>
        </w:tabs>
        <w:spacing w:after="0" w:line="600" w:lineRule="auto"/>
        <w:ind w:firstLine="720"/>
        <w:jc w:val="both"/>
        <w:rPr>
          <w:rFonts w:eastAsia="Times New Roman" w:cs="Times New Roman"/>
          <w:szCs w:val="24"/>
        </w:rPr>
      </w:pPr>
      <w:r>
        <w:rPr>
          <w:rFonts w:eastAsia="Times New Roman" w:cs="Times New Roman"/>
          <w:szCs w:val="24"/>
        </w:rPr>
        <w:t>Δεύτερον,</w:t>
      </w:r>
      <w:r w:rsidRPr="0097357F">
        <w:rPr>
          <w:rFonts w:eastAsia="Times New Roman" w:cs="Times New Roman"/>
          <w:szCs w:val="24"/>
        </w:rPr>
        <w:t xml:space="preserve"> σας ρώτησα πριν</w:t>
      </w:r>
      <w:r>
        <w:rPr>
          <w:rFonts w:eastAsia="Times New Roman" w:cs="Times New Roman"/>
          <w:szCs w:val="24"/>
        </w:rPr>
        <w:t>,</w:t>
      </w:r>
      <w:r w:rsidRPr="0097357F">
        <w:rPr>
          <w:rFonts w:eastAsia="Times New Roman" w:cs="Times New Roman"/>
          <w:szCs w:val="24"/>
        </w:rPr>
        <w:t xml:space="preserve"> εάν έχει απευθυνθεί το Υπουργείο σε κάποιο</w:t>
      </w:r>
      <w:r>
        <w:rPr>
          <w:rFonts w:eastAsia="Times New Roman" w:cs="Times New Roman"/>
          <w:szCs w:val="24"/>
        </w:rPr>
        <w:t>ν</w:t>
      </w:r>
      <w:r w:rsidRPr="0097357F">
        <w:rPr>
          <w:rFonts w:eastAsia="Times New Roman" w:cs="Times New Roman"/>
          <w:szCs w:val="24"/>
        </w:rPr>
        <w:t xml:space="preserve"> διεθνή </w:t>
      </w:r>
      <w:r>
        <w:rPr>
          <w:rFonts w:eastAsia="Times New Roman" w:cs="Times New Roman"/>
          <w:szCs w:val="24"/>
        </w:rPr>
        <w:t>ο</w:t>
      </w:r>
      <w:r w:rsidRPr="0097357F">
        <w:rPr>
          <w:rFonts w:eastAsia="Times New Roman" w:cs="Times New Roman"/>
          <w:szCs w:val="24"/>
        </w:rPr>
        <w:t>ργανισμό</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t xml:space="preserve">ώστε να </w:t>
      </w:r>
      <w:r w:rsidRPr="0097357F">
        <w:rPr>
          <w:rFonts w:eastAsia="Times New Roman" w:cs="Times New Roman"/>
          <w:szCs w:val="24"/>
        </w:rPr>
        <w:t xml:space="preserve">υποβοηθήσει </w:t>
      </w:r>
      <w:r>
        <w:rPr>
          <w:rFonts w:eastAsia="Times New Roman" w:cs="Times New Roman"/>
          <w:szCs w:val="24"/>
        </w:rPr>
        <w:t>-</w:t>
      </w:r>
      <w:r w:rsidRPr="0097357F">
        <w:rPr>
          <w:rFonts w:eastAsia="Times New Roman" w:cs="Times New Roman"/>
          <w:szCs w:val="24"/>
        </w:rPr>
        <w:t>αν όχι να βοηθήσει άμεσα</w:t>
      </w:r>
      <w:r>
        <w:rPr>
          <w:rFonts w:eastAsia="Times New Roman" w:cs="Times New Roman"/>
          <w:szCs w:val="24"/>
        </w:rPr>
        <w:t>-</w:t>
      </w:r>
      <w:r w:rsidRPr="0097357F">
        <w:rPr>
          <w:rFonts w:eastAsia="Times New Roman" w:cs="Times New Roman"/>
          <w:szCs w:val="24"/>
        </w:rPr>
        <w:t xml:space="preserve"> στον τρόπο με τον οποίο θα λυθεί το πρόβλημα των </w:t>
      </w:r>
      <w:r>
        <w:rPr>
          <w:rFonts w:eastAsia="Times New Roman" w:cs="Times New Roman"/>
          <w:szCs w:val="24"/>
        </w:rPr>
        <w:t xml:space="preserve">κατεστραμμένων </w:t>
      </w:r>
      <w:r w:rsidRPr="0097357F">
        <w:rPr>
          <w:rFonts w:eastAsia="Times New Roman" w:cs="Times New Roman"/>
          <w:szCs w:val="24"/>
        </w:rPr>
        <w:t xml:space="preserve">εγγράφων </w:t>
      </w:r>
      <w:r>
        <w:rPr>
          <w:rFonts w:eastAsia="Times New Roman" w:cs="Times New Roman"/>
          <w:szCs w:val="24"/>
        </w:rPr>
        <w:t>το</w:t>
      </w:r>
      <w:r>
        <w:rPr>
          <w:rFonts w:eastAsia="Times New Roman" w:cs="Times New Roman"/>
          <w:szCs w:val="24"/>
        </w:rPr>
        <w:t>υς.</w:t>
      </w:r>
      <w:r w:rsidRPr="0097357F">
        <w:rPr>
          <w:rFonts w:eastAsia="Times New Roman" w:cs="Times New Roman"/>
          <w:szCs w:val="24"/>
        </w:rPr>
        <w:t xml:space="preserve"> </w:t>
      </w:r>
      <w:r>
        <w:rPr>
          <w:rFonts w:eastAsia="Times New Roman" w:cs="Times New Roman"/>
          <w:szCs w:val="24"/>
        </w:rPr>
        <w:t xml:space="preserve">Ενδεχομένως, αυτό </w:t>
      </w:r>
      <w:r w:rsidRPr="0097357F">
        <w:rPr>
          <w:rFonts w:eastAsia="Times New Roman" w:cs="Times New Roman"/>
          <w:szCs w:val="24"/>
        </w:rPr>
        <w:t>δεν είναι τόσο εύκολο για το Υπουργείο να γίνει</w:t>
      </w:r>
      <w:r>
        <w:rPr>
          <w:rFonts w:eastAsia="Times New Roman" w:cs="Times New Roman"/>
          <w:szCs w:val="24"/>
        </w:rPr>
        <w:t>,</w:t>
      </w:r>
      <w:r w:rsidRPr="0097357F">
        <w:rPr>
          <w:rFonts w:eastAsia="Times New Roman" w:cs="Times New Roman"/>
          <w:szCs w:val="24"/>
        </w:rPr>
        <w:t xml:space="preserve"> αν γίνει</w:t>
      </w:r>
      <w:r>
        <w:rPr>
          <w:rFonts w:eastAsia="Times New Roman" w:cs="Times New Roman"/>
          <w:szCs w:val="24"/>
        </w:rPr>
        <w:t xml:space="preserve">. </w:t>
      </w:r>
      <w:r>
        <w:rPr>
          <w:rFonts w:eastAsia="Times New Roman" w:cs="Times New Roman"/>
          <w:szCs w:val="24"/>
        </w:rPr>
        <w:lastRenderedPageBreak/>
        <w:t>Θα</w:t>
      </w:r>
      <w:r w:rsidRPr="0097357F">
        <w:rPr>
          <w:rFonts w:eastAsia="Times New Roman" w:cs="Times New Roman"/>
          <w:szCs w:val="24"/>
        </w:rPr>
        <w:t xml:space="preserve"> ήθελα</w:t>
      </w:r>
      <w:r>
        <w:rPr>
          <w:rFonts w:eastAsia="Times New Roman" w:cs="Times New Roman"/>
          <w:szCs w:val="24"/>
        </w:rPr>
        <w:t>, λοιπόν,</w:t>
      </w:r>
      <w:r w:rsidRPr="0097357F">
        <w:rPr>
          <w:rFonts w:eastAsia="Times New Roman" w:cs="Times New Roman"/>
          <w:szCs w:val="24"/>
        </w:rPr>
        <w:t xml:space="preserve"> να ρωτή</w:t>
      </w:r>
      <w:r>
        <w:rPr>
          <w:rFonts w:eastAsia="Times New Roman" w:cs="Times New Roman"/>
          <w:szCs w:val="24"/>
        </w:rPr>
        <w:t xml:space="preserve">σω ποιος είναι αυτός ο διεθνής </w:t>
      </w:r>
      <w:r>
        <w:rPr>
          <w:rFonts w:eastAsia="Times New Roman" w:cs="Times New Roman"/>
          <w:szCs w:val="24"/>
        </w:rPr>
        <w:t>ο</w:t>
      </w:r>
      <w:r w:rsidRPr="0097357F">
        <w:rPr>
          <w:rFonts w:eastAsia="Times New Roman" w:cs="Times New Roman"/>
          <w:szCs w:val="24"/>
        </w:rPr>
        <w:t>ργανισμός</w:t>
      </w:r>
      <w:r>
        <w:rPr>
          <w:rFonts w:eastAsia="Times New Roman" w:cs="Times New Roman"/>
          <w:szCs w:val="24"/>
        </w:rPr>
        <w:t>.</w:t>
      </w:r>
      <w:r w:rsidRPr="0097357F">
        <w:rPr>
          <w:rFonts w:eastAsia="Times New Roman" w:cs="Times New Roman"/>
          <w:szCs w:val="24"/>
        </w:rPr>
        <w:t xml:space="preserve"> </w:t>
      </w:r>
    </w:p>
    <w:p w14:paraId="2D05F45F" w14:textId="77777777" w:rsidR="00237587" w:rsidRDefault="00AE0D0F">
      <w:pPr>
        <w:tabs>
          <w:tab w:val="left" w:pos="6168"/>
        </w:tabs>
        <w:spacing w:after="0" w:line="600" w:lineRule="auto"/>
        <w:ind w:firstLine="720"/>
        <w:jc w:val="both"/>
        <w:rPr>
          <w:rFonts w:eastAsia="Times New Roman" w:cs="Times New Roman"/>
          <w:szCs w:val="24"/>
        </w:rPr>
      </w:pPr>
      <w:r w:rsidRPr="0097357F">
        <w:rPr>
          <w:rFonts w:eastAsia="Times New Roman" w:cs="Times New Roman"/>
          <w:szCs w:val="24"/>
        </w:rPr>
        <w:t>Τρίτον</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t xml:space="preserve">θα </w:t>
      </w:r>
      <w:r w:rsidRPr="0097357F">
        <w:rPr>
          <w:rFonts w:eastAsia="Times New Roman" w:cs="Times New Roman"/>
          <w:szCs w:val="24"/>
        </w:rPr>
        <w:t xml:space="preserve">ήθελα να ρωτήσω </w:t>
      </w:r>
      <w:r>
        <w:rPr>
          <w:rFonts w:eastAsia="Times New Roman" w:cs="Times New Roman"/>
          <w:szCs w:val="24"/>
        </w:rPr>
        <w:t>αν α</w:t>
      </w:r>
      <w:r w:rsidRPr="0097357F">
        <w:rPr>
          <w:rFonts w:eastAsia="Times New Roman" w:cs="Times New Roman"/>
          <w:szCs w:val="24"/>
        </w:rPr>
        <w:t xml:space="preserve">ληθεύει η πληροφορία ότι οι </w:t>
      </w:r>
      <w:r>
        <w:rPr>
          <w:rFonts w:eastAsia="Times New Roman" w:cs="Times New Roman"/>
          <w:szCs w:val="24"/>
        </w:rPr>
        <w:t>τριάντα πέντε</w:t>
      </w:r>
      <w:r w:rsidRPr="0097357F">
        <w:rPr>
          <w:rFonts w:eastAsia="Times New Roman" w:cs="Times New Roman"/>
          <w:szCs w:val="24"/>
        </w:rPr>
        <w:t xml:space="preserve"> μετανάστες</w:t>
      </w:r>
      <w:r>
        <w:rPr>
          <w:rFonts w:eastAsia="Times New Roman" w:cs="Times New Roman"/>
          <w:szCs w:val="24"/>
        </w:rPr>
        <w:t>,</w:t>
      </w:r>
      <w:r w:rsidRPr="0097357F">
        <w:rPr>
          <w:rFonts w:eastAsia="Times New Roman" w:cs="Times New Roman"/>
          <w:szCs w:val="24"/>
        </w:rPr>
        <w:t xml:space="preserve"> που κλήθηκαν για να κ</w:t>
      </w:r>
      <w:r w:rsidRPr="0097357F">
        <w:rPr>
          <w:rFonts w:eastAsia="Times New Roman" w:cs="Times New Roman"/>
          <w:szCs w:val="24"/>
        </w:rPr>
        <w:t xml:space="preserve">αταθέσουν τη μαρτυρία </w:t>
      </w:r>
      <w:r>
        <w:rPr>
          <w:rFonts w:eastAsia="Times New Roman" w:cs="Times New Roman"/>
          <w:szCs w:val="24"/>
        </w:rPr>
        <w:t>τους,</w:t>
      </w:r>
      <w:r>
        <w:rPr>
          <w:rFonts w:eastAsia="Times New Roman" w:cs="Times New Roman"/>
          <w:szCs w:val="24"/>
        </w:rPr>
        <w:t xml:space="preserve"> </w:t>
      </w:r>
      <w:r w:rsidRPr="0097357F">
        <w:rPr>
          <w:rFonts w:eastAsia="Times New Roman" w:cs="Times New Roman"/>
          <w:szCs w:val="24"/>
        </w:rPr>
        <w:t>σε σχέση με το πώς έγινε αυτή η πυρκαγιά</w:t>
      </w:r>
      <w:r>
        <w:rPr>
          <w:rFonts w:eastAsia="Times New Roman" w:cs="Times New Roman"/>
          <w:szCs w:val="24"/>
        </w:rPr>
        <w:t xml:space="preserve"> -</w:t>
      </w:r>
      <w:r w:rsidRPr="0097357F">
        <w:rPr>
          <w:rFonts w:eastAsia="Times New Roman" w:cs="Times New Roman"/>
          <w:szCs w:val="24"/>
        </w:rPr>
        <w:t>πώς άναψε αυτή η φωτιά</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t>είναι οι πρώτοι</w:t>
      </w:r>
      <w:r>
        <w:rPr>
          <w:rFonts w:eastAsia="Times New Roman" w:cs="Times New Roman"/>
          <w:szCs w:val="24"/>
        </w:rPr>
        <w:t>,</w:t>
      </w:r>
      <w:r>
        <w:rPr>
          <w:rFonts w:eastAsia="Times New Roman" w:cs="Times New Roman"/>
          <w:szCs w:val="24"/>
        </w:rPr>
        <w:t xml:space="preserve"> </w:t>
      </w:r>
      <w:r w:rsidRPr="0097357F">
        <w:rPr>
          <w:rFonts w:eastAsia="Times New Roman" w:cs="Times New Roman"/>
          <w:szCs w:val="24"/>
        </w:rPr>
        <w:t xml:space="preserve">που πήραν έγγραφα για απέλαση </w:t>
      </w:r>
      <w:r>
        <w:rPr>
          <w:rFonts w:eastAsia="Times New Roman" w:cs="Times New Roman"/>
          <w:szCs w:val="24"/>
        </w:rPr>
        <w:t>τους.</w:t>
      </w:r>
      <w:r w:rsidRPr="0097357F">
        <w:rPr>
          <w:rFonts w:eastAsia="Times New Roman" w:cs="Times New Roman"/>
          <w:szCs w:val="24"/>
        </w:rPr>
        <w:t xml:space="preserve"> Δεν ξέρω καθόλου κατά πόσο βασίζεται σε συγκεκριμένα στοιχεία αυτό</w:t>
      </w:r>
      <w:r>
        <w:rPr>
          <w:rFonts w:eastAsia="Times New Roman" w:cs="Times New Roman"/>
          <w:szCs w:val="24"/>
        </w:rPr>
        <w:t>.</w:t>
      </w:r>
      <w:r w:rsidRPr="0097357F">
        <w:rPr>
          <w:rFonts w:eastAsia="Times New Roman" w:cs="Times New Roman"/>
          <w:szCs w:val="24"/>
        </w:rPr>
        <w:t xml:space="preserve"> Επειδή</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t>όμως,</w:t>
      </w:r>
      <w:r w:rsidRPr="0097357F">
        <w:rPr>
          <w:rFonts w:eastAsia="Times New Roman" w:cs="Times New Roman"/>
          <w:szCs w:val="24"/>
        </w:rPr>
        <w:t xml:space="preserve"> υπάρχει</w:t>
      </w:r>
      <w:r>
        <w:rPr>
          <w:rFonts w:eastAsia="Times New Roman" w:cs="Times New Roman"/>
          <w:szCs w:val="24"/>
        </w:rPr>
        <w:t>,</w:t>
      </w:r>
      <w:r w:rsidRPr="0097357F">
        <w:rPr>
          <w:rFonts w:eastAsia="Times New Roman" w:cs="Times New Roman"/>
          <w:szCs w:val="24"/>
        </w:rPr>
        <w:t xml:space="preserve"> θέλω να μου δώσετε μία υπεύθυνη απάντηση</w:t>
      </w:r>
      <w:r>
        <w:rPr>
          <w:rFonts w:eastAsia="Times New Roman" w:cs="Times New Roman"/>
          <w:szCs w:val="24"/>
        </w:rPr>
        <w:t>.</w:t>
      </w:r>
    </w:p>
    <w:p w14:paraId="2D05F460" w14:textId="77777777" w:rsidR="00237587" w:rsidRDefault="00AE0D0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Θα </w:t>
      </w:r>
      <w:r w:rsidRPr="0097357F">
        <w:rPr>
          <w:rFonts w:eastAsia="Times New Roman" w:cs="Times New Roman"/>
          <w:szCs w:val="24"/>
        </w:rPr>
        <w:t>ήθελα</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t>επίσης,</w:t>
      </w:r>
      <w:r w:rsidRPr="0097357F">
        <w:rPr>
          <w:rFonts w:eastAsia="Times New Roman" w:cs="Times New Roman"/>
          <w:szCs w:val="24"/>
        </w:rPr>
        <w:t xml:space="preserve"> να σας ρωτήσω</w:t>
      </w:r>
      <w:r>
        <w:rPr>
          <w:rFonts w:eastAsia="Times New Roman" w:cs="Times New Roman"/>
          <w:szCs w:val="24"/>
        </w:rPr>
        <w:t xml:space="preserve"> το εξής: Πώς μπορεί να βοηθήσει</w:t>
      </w:r>
      <w:r w:rsidRPr="0097357F">
        <w:rPr>
          <w:rFonts w:eastAsia="Times New Roman" w:cs="Times New Roman"/>
          <w:szCs w:val="24"/>
        </w:rPr>
        <w:t xml:space="preserve"> άμεσα η </w:t>
      </w:r>
      <w:r>
        <w:rPr>
          <w:rFonts w:eastAsia="Times New Roman" w:cs="Times New Roman"/>
          <w:szCs w:val="24"/>
        </w:rPr>
        <w:t>π</w:t>
      </w:r>
      <w:r w:rsidRPr="0097357F">
        <w:rPr>
          <w:rFonts w:eastAsia="Times New Roman" w:cs="Times New Roman"/>
          <w:szCs w:val="24"/>
        </w:rPr>
        <w:t>ολιτεία</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t>ώστε</w:t>
      </w:r>
      <w:r w:rsidRPr="0097357F">
        <w:rPr>
          <w:rFonts w:eastAsia="Times New Roman" w:cs="Times New Roman"/>
          <w:szCs w:val="24"/>
        </w:rPr>
        <w:t xml:space="preserve"> να υπάρξει μία λύση στην καθημερινή τους διαβίωση</w:t>
      </w:r>
      <w:r>
        <w:rPr>
          <w:rFonts w:eastAsia="Times New Roman" w:cs="Times New Roman"/>
          <w:szCs w:val="24"/>
        </w:rPr>
        <w:t>;</w:t>
      </w:r>
      <w:r w:rsidRPr="0097357F">
        <w:rPr>
          <w:rFonts w:eastAsia="Times New Roman" w:cs="Times New Roman"/>
          <w:szCs w:val="24"/>
        </w:rPr>
        <w:t xml:space="preserve"> Υπάρχει περίπτωση να </w:t>
      </w:r>
      <w:r>
        <w:rPr>
          <w:rFonts w:eastAsia="Times New Roman" w:cs="Times New Roman"/>
          <w:szCs w:val="24"/>
        </w:rPr>
        <w:t xml:space="preserve">πάνε στην </w:t>
      </w:r>
      <w:r w:rsidRPr="0097357F">
        <w:rPr>
          <w:rFonts w:eastAsia="Times New Roman" w:cs="Times New Roman"/>
          <w:szCs w:val="24"/>
        </w:rPr>
        <w:t xml:space="preserve">αντίστοιχη περιοχή κάποια </w:t>
      </w:r>
      <w:r>
        <w:rPr>
          <w:rFonts w:eastAsia="Times New Roman" w:cs="Times New Roman"/>
          <w:szCs w:val="24"/>
        </w:rPr>
        <w:t xml:space="preserve">κοντέινερ </w:t>
      </w:r>
      <w:r w:rsidRPr="0097357F">
        <w:rPr>
          <w:rFonts w:eastAsia="Times New Roman" w:cs="Times New Roman"/>
          <w:szCs w:val="24"/>
        </w:rPr>
        <w:t>για να μ</w:t>
      </w:r>
      <w:r w:rsidRPr="0097357F">
        <w:rPr>
          <w:rFonts w:eastAsia="Times New Roman" w:cs="Times New Roman"/>
          <w:szCs w:val="24"/>
        </w:rPr>
        <w:t>είνουν</w:t>
      </w:r>
      <w:r>
        <w:rPr>
          <w:rFonts w:eastAsia="Times New Roman" w:cs="Times New Roman"/>
          <w:szCs w:val="24"/>
        </w:rPr>
        <w:t>;</w:t>
      </w:r>
      <w:r w:rsidRPr="0097357F">
        <w:rPr>
          <w:rFonts w:eastAsia="Times New Roman" w:cs="Times New Roman"/>
          <w:szCs w:val="24"/>
        </w:rPr>
        <w:t xml:space="preserve"> Εάν δεν επιτρέπει ο ιδιοκτήτης να υπάρχουν κοντέινερ εκεί</w:t>
      </w:r>
      <w:r>
        <w:rPr>
          <w:rFonts w:eastAsia="Times New Roman" w:cs="Times New Roman"/>
          <w:szCs w:val="24"/>
        </w:rPr>
        <w:t>,</w:t>
      </w:r>
      <w:r w:rsidRPr="0097357F">
        <w:rPr>
          <w:rFonts w:eastAsia="Times New Roman" w:cs="Times New Roman"/>
          <w:szCs w:val="24"/>
        </w:rPr>
        <w:t xml:space="preserve"> τι μπορεί να κάνει η </w:t>
      </w:r>
      <w:r>
        <w:rPr>
          <w:rFonts w:eastAsia="Times New Roman" w:cs="Times New Roman"/>
          <w:szCs w:val="24"/>
        </w:rPr>
        <w:t>π</w:t>
      </w:r>
      <w:r w:rsidRPr="0097357F">
        <w:rPr>
          <w:rFonts w:eastAsia="Times New Roman" w:cs="Times New Roman"/>
          <w:szCs w:val="24"/>
        </w:rPr>
        <w:t>ολιτεία</w:t>
      </w:r>
      <w:r>
        <w:rPr>
          <w:rFonts w:eastAsia="Times New Roman" w:cs="Times New Roman"/>
          <w:szCs w:val="24"/>
        </w:rPr>
        <w:t>,</w:t>
      </w:r>
      <w:r w:rsidRPr="0097357F">
        <w:rPr>
          <w:rFonts w:eastAsia="Times New Roman" w:cs="Times New Roman"/>
          <w:szCs w:val="24"/>
        </w:rPr>
        <w:t xml:space="preserve"> για να λύσει αυτό το ζήτημα</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t xml:space="preserve">Διότι </w:t>
      </w:r>
      <w:r w:rsidRPr="0097357F">
        <w:rPr>
          <w:rFonts w:eastAsia="Times New Roman" w:cs="Times New Roman"/>
          <w:szCs w:val="24"/>
        </w:rPr>
        <w:t>μπορεί και αυτό να υπάρχει</w:t>
      </w:r>
      <w:r>
        <w:rPr>
          <w:rFonts w:eastAsia="Times New Roman" w:cs="Times New Roman"/>
          <w:szCs w:val="24"/>
        </w:rPr>
        <w:t>.</w:t>
      </w:r>
      <w:r w:rsidRPr="0097357F">
        <w:rPr>
          <w:rFonts w:eastAsia="Times New Roman" w:cs="Times New Roman"/>
          <w:szCs w:val="24"/>
        </w:rPr>
        <w:t xml:space="preserve"> Μην ξεχνάτε ότι οι ιδιοκτήτες αυτών των </w:t>
      </w:r>
      <w:r>
        <w:rPr>
          <w:rFonts w:eastAsia="Times New Roman" w:cs="Times New Roman"/>
          <w:szCs w:val="24"/>
        </w:rPr>
        <w:t xml:space="preserve">χώρων </w:t>
      </w:r>
      <w:r w:rsidRPr="0097357F">
        <w:rPr>
          <w:rFonts w:eastAsia="Times New Roman" w:cs="Times New Roman"/>
          <w:szCs w:val="24"/>
        </w:rPr>
        <w:t xml:space="preserve">ήταν αυτοί που πυροβόλησαν το </w:t>
      </w:r>
      <w:r>
        <w:rPr>
          <w:rFonts w:eastAsia="Times New Roman" w:cs="Times New Roman"/>
          <w:szCs w:val="24"/>
        </w:rPr>
        <w:t>20</w:t>
      </w:r>
      <w:r w:rsidRPr="0097357F">
        <w:rPr>
          <w:rFonts w:eastAsia="Times New Roman" w:cs="Times New Roman"/>
          <w:szCs w:val="24"/>
        </w:rPr>
        <w:t>13 και υπήρξε όλη</w:t>
      </w:r>
      <w:r w:rsidRPr="0097357F">
        <w:rPr>
          <w:rFonts w:eastAsia="Times New Roman" w:cs="Times New Roman"/>
          <w:szCs w:val="24"/>
        </w:rPr>
        <w:t xml:space="preserve"> αυτή η ιστορία</w:t>
      </w:r>
      <w:r>
        <w:rPr>
          <w:rFonts w:eastAsia="Times New Roman" w:cs="Times New Roman"/>
          <w:szCs w:val="24"/>
        </w:rPr>
        <w:t>,</w:t>
      </w:r>
      <w:r w:rsidRPr="0097357F">
        <w:rPr>
          <w:rFonts w:eastAsia="Times New Roman" w:cs="Times New Roman"/>
          <w:szCs w:val="24"/>
        </w:rPr>
        <w:t xml:space="preserve"> που οδήγησε στα Διεθνή Δικαστήρια τη χώρα και στην καταδίκη </w:t>
      </w:r>
      <w:r>
        <w:rPr>
          <w:rFonts w:eastAsia="Times New Roman" w:cs="Times New Roman"/>
          <w:szCs w:val="24"/>
        </w:rPr>
        <w:t>της.</w:t>
      </w:r>
    </w:p>
    <w:p w14:paraId="2D05F461" w14:textId="77777777" w:rsidR="00237587" w:rsidRDefault="00AE0D0F">
      <w:pPr>
        <w:tabs>
          <w:tab w:val="left" w:pos="6168"/>
        </w:tabs>
        <w:spacing w:after="0" w:line="600" w:lineRule="auto"/>
        <w:ind w:firstLine="720"/>
        <w:jc w:val="both"/>
        <w:rPr>
          <w:rFonts w:eastAsia="Times New Roman" w:cs="Times New Roman"/>
          <w:szCs w:val="24"/>
        </w:rPr>
      </w:pPr>
      <w:r w:rsidRPr="0097357F">
        <w:rPr>
          <w:rFonts w:eastAsia="Times New Roman" w:cs="Times New Roman"/>
          <w:szCs w:val="24"/>
        </w:rPr>
        <w:lastRenderedPageBreak/>
        <w:t>Θέλω να πω</w:t>
      </w:r>
      <w:r>
        <w:rPr>
          <w:rFonts w:eastAsia="Times New Roman" w:cs="Times New Roman"/>
          <w:szCs w:val="24"/>
        </w:rPr>
        <w:t>,</w:t>
      </w:r>
      <w:r w:rsidRPr="0097357F">
        <w:rPr>
          <w:rFonts w:eastAsia="Times New Roman" w:cs="Times New Roman"/>
          <w:szCs w:val="24"/>
        </w:rPr>
        <w:t xml:space="preserve"> λοιπόν</w:t>
      </w:r>
      <w:r>
        <w:rPr>
          <w:rFonts w:eastAsia="Times New Roman" w:cs="Times New Roman"/>
          <w:szCs w:val="24"/>
        </w:rPr>
        <w:t>,</w:t>
      </w:r>
      <w:r w:rsidRPr="0097357F">
        <w:rPr>
          <w:rFonts w:eastAsia="Times New Roman" w:cs="Times New Roman"/>
          <w:szCs w:val="24"/>
        </w:rPr>
        <w:t xml:space="preserve"> ότι πέρα από όλα τα άλλα</w:t>
      </w:r>
      <w:r>
        <w:rPr>
          <w:rFonts w:eastAsia="Times New Roman" w:cs="Times New Roman"/>
          <w:szCs w:val="24"/>
        </w:rPr>
        <w:t>,</w:t>
      </w:r>
      <w:r w:rsidRPr="0097357F">
        <w:rPr>
          <w:rFonts w:eastAsia="Times New Roman" w:cs="Times New Roman"/>
          <w:szCs w:val="24"/>
        </w:rPr>
        <w:t xml:space="preserve"> υπάρχει ένα ζήτημα αντικειμενικό και </w:t>
      </w:r>
      <w:r>
        <w:rPr>
          <w:rFonts w:eastAsia="Times New Roman" w:cs="Times New Roman"/>
          <w:szCs w:val="24"/>
        </w:rPr>
        <w:t xml:space="preserve">άμεσο. </w:t>
      </w:r>
      <w:r w:rsidRPr="0097357F">
        <w:rPr>
          <w:rFonts w:eastAsia="Times New Roman" w:cs="Times New Roman"/>
          <w:szCs w:val="24"/>
        </w:rPr>
        <w:t>Τι γίνεται με τους μετανάστες</w:t>
      </w:r>
      <w:r>
        <w:rPr>
          <w:rFonts w:eastAsia="Times New Roman" w:cs="Times New Roman"/>
          <w:szCs w:val="24"/>
        </w:rPr>
        <w:t xml:space="preserve"> από το Μπαγκλαντές</w:t>
      </w:r>
      <w:r>
        <w:rPr>
          <w:rFonts w:eastAsia="Times New Roman" w:cs="Times New Roman"/>
          <w:szCs w:val="24"/>
        </w:rPr>
        <w:t>,</w:t>
      </w:r>
      <w:r>
        <w:rPr>
          <w:rFonts w:eastAsia="Times New Roman" w:cs="Times New Roman"/>
          <w:szCs w:val="24"/>
        </w:rPr>
        <w:t xml:space="preserve"> που δουλεύουν</w:t>
      </w:r>
      <w:r w:rsidRPr="0097357F">
        <w:rPr>
          <w:rFonts w:eastAsia="Times New Roman" w:cs="Times New Roman"/>
          <w:szCs w:val="24"/>
        </w:rPr>
        <w:t xml:space="preserve"> στην περιοχή</w:t>
      </w:r>
      <w:r>
        <w:rPr>
          <w:rFonts w:eastAsia="Times New Roman" w:cs="Times New Roman"/>
          <w:szCs w:val="24"/>
        </w:rPr>
        <w:t>,</w:t>
      </w:r>
      <w:r w:rsidRPr="0097357F">
        <w:rPr>
          <w:rFonts w:eastAsia="Times New Roman" w:cs="Times New Roman"/>
          <w:szCs w:val="24"/>
        </w:rPr>
        <w:t xml:space="preserve"> που </w:t>
      </w:r>
      <w:r>
        <w:rPr>
          <w:rFonts w:eastAsia="Times New Roman" w:cs="Times New Roman"/>
          <w:szCs w:val="24"/>
        </w:rPr>
        <w:t>βρ</w:t>
      </w:r>
      <w:r>
        <w:rPr>
          <w:rFonts w:eastAsia="Times New Roman" w:cs="Times New Roman"/>
          <w:szCs w:val="24"/>
        </w:rPr>
        <w:t>ίσκονται</w:t>
      </w:r>
      <w:r w:rsidRPr="0097357F">
        <w:rPr>
          <w:rFonts w:eastAsia="Times New Roman" w:cs="Times New Roman"/>
          <w:szCs w:val="24"/>
        </w:rPr>
        <w:t xml:space="preserve"> στο</w:t>
      </w:r>
      <w:r>
        <w:rPr>
          <w:rFonts w:eastAsia="Times New Roman" w:cs="Times New Roman"/>
          <w:szCs w:val="24"/>
        </w:rPr>
        <w:t>ν</w:t>
      </w:r>
      <w:r w:rsidRPr="0097357F">
        <w:rPr>
          <w:rFonts w:eastAsia="Times New Roman" w:cs="Times New Roman"/>
          <w:szCs w:val="24"/>
        </w:rPr>
        <w:t xml:space="preserve"> δρόμο</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t>που δεν έχουν π</w:t>
      </w:r>
      <w:r w:rsidRPr="0097357F">
        <w:rPr>
          <w:rFonts w:eastAsia="Times New Roman" w:cs="Times New Roman"/>
          <w:szCs w:val="24"/>
        </w:rPr>
        <w:t>ού να μείνουν</w:t>
      </w:r>
      <w:r>
        <w:rPr>
          <w:rFonts w:eastAsia="Times New Roman" w:cs="Times New Roman"/>
          <w:szCs w:val="24"/>
        </w:rPr>
        <w:t xml:space="preserve"> και που</w:t>
      </w:r>
      <w:r>
        <w:rPr>
          <w:rFonts w:eastAsia="Times New Roman" w:cs="Times New Roman"/>
          <w:szCs w:val="24"/>
        </w:rPr>
        <w:t>,</w:t>
      </w:r>
      <w:r>
        <w:rPr>
          <w:rFonts w:eastAsia="Times New Roman" w:cs="Times New Roman"/>
          <w:szCs w:val="24"/>
        </w:rPr>
        <w:t xml:space="preserve"> </w:t>
      </w:r>
      <w:r w:rsidRPr="0097357F">
        <w:rPr>
          <w:rFonts w:eastAsia="Times New Roman" w:cs="Times New Roman"/>
          <w:szCs w:val="24"/>
        </w:rPr>
        <w:t xml:space="preserve">με αυτές τις </w:t>
      </w:r>
      <w:r>
        <w:rPr>
          <w:rFonts w:eastAsia="Times New Roman" w:cs="Times New Roman"/>
          <w:szCs w:val="24"/>
        </w:rPr>
        <w:t xml:space="preserve">καιρικές </w:t>
      </w:r>
      <w:r>
        <w:rPr>
          <w:rFonts w:eastAsia="Times New Roman" w:cs="Times New Roman"/>
          <w:szCs w:val="24"/>
        </w:rPr>
        <w:t>συνθήκες</w:t>
      </w:r>
      <w:r>
        <w:rPr>
          <w:rFonts w:eastAsia="Times New Roman" w:cs="Times New Roman"/>
          <w:szCs w:val="24"/>
        </w:rPr>
        <w:t>,</w:t>
      </w:r>
      <w:r>
        <w:rPr>
          <w:rFonts w:eastAsia="Times New Roman" w:cs="Times New Roman"/>
          <w:szCs w:val="24"/>
        </w:rPr>
        <w:t xml:space="preserve"> υποφέρουν; </w:t>
      </w:r>
      <w:r w:rsidRPr="0097357F">
        <w:rPr>
          <w:rFonts w:eastAsia="Times New Roman" w:cs="Times New Roman"/>
          <w:szCs w:val="24"/>
        </w:rPr>
        <w:t>Προφανώς</w:t>
      </w:r>
      <w:r>
        <w:rPr>
          <w:rFonts w:eastAsia="Times New Roman" w:cs="Times New Roman"/>
          <w:szCs w:val="24"/>
        </w:rPr>
        <w:t>, αυτό</w:t>
      </w:r>
      <w:r w:rsidRPr="0097357F">
        <w:rPr>
          <w:rFonts w:eastAsia="Times New Roman" w:cs="Times New Roman"/>
          <w:szCs w:val="24"/>
        </w:rPr>
        <w:t xml:space="preserve"> το ξέρετε</w:t>
      </w:r>
      <w:r>
        <w:rPr>
          <w:rFonts w:eastAsia="Times New Roman" w:cs="Times New Roman"/>
          <w:szCs w:val="24"/>
        </w:rPr>
        <w:t>.</w:t>
      </w:r>
      <w:r w:rsidRPr="0097357F">
        <w:rPr>
          <w:rFonts w:eastAsia="Times New Roman" w:cs="Times New Roman"/>
          <w:szCs w:val="24"/>
        </w:rPr>
        <w:t xml:space="preserve"> Πώς θα γίνει να ξαναβρούν τον τρόπο με τον οποίο θα λειτουργήσουν μονιμότερα και </w:t>
      </w:r>
      <w:r>
        <w:rPr>
          <w:rFonts w:eastAsia="Times New Roman" w:cs="Times New Roman"/>
          <w:szCs w:val="24"/>
        </w:rPr>
        <w:t xml:space="preserve">νομιμότερα </w:t>
      </w:r>
      <w:r w:rsidRPr="0097357F">
        <w:rPr>
          <w:rFonts w:eastAsia="Times New Roman" w:cs="Times New Roman"/>
          <w:szCs w:val="24"/>
        </w:rPr>
        <w:t xml:space="preserve">με βάση και την έκδοση των εγγράφων </w:t>
      </w:r>
      <w:r>
        <w:rPr>
          <w:rFonts w:eastAsia="Times New Roman" w:cs="Times New Roman"/>
          <w:szCs w:val="24"/>
        </w:rPr>
        <w:t>τους;</w:t>
      </w:r>
    </w:p>
    <w:p w14:paraId="2D05F462" w14:textId="77777777" w:rsidR="00237587" w:rsidRDefault="00AE0D0F">
      <w:pPr>
        <w:spacing w:after="0"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Κυρία Υπουργέ, έχετε τον λόγο. </w:t>
      </w:r>
    </w:p>
    <w:p w14:paraId="2D05F463"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ΕΦΗ </w:t>
      </w:r>
      <w:r>
        <w:rPr>
          <w:rFonts w:eastAsia="Times New Roman" w:cs="Times New Roman"/>
          <w:b/>
          <w:szCs w:val="24"/>
        </w:rPr>
        <w:t xml:space="preserve">ΑΧΤΣΙΟΓΛΟΥ (Υπουργός Εργασίας, Κοινωνικής Ασφάλισης και Κοινωνικής Αλληλεγγύης): </w:t>
      </w:r>
      <w:r>
        <w:rPr>
          <w:rFonts w:eastAsia="Times New Roman" w:cs="Times New Roman"/>
          <w:szCs w:val="24"/>
        </w:rPr>
        <w:t xml:space="preserve">Ευχαριστώ, κυρία Πρόεδρε. </w:t>
      </w:r>
    </w:p>
    <w:p w14:paraId="2D05F46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Κύριε Λυκούδη,</w:t>
      </w:r>
      <w:r w:rsidRPr="0097357F">
        <w:rPr>
          <w:rFonts w:eastAsia="Times New Roman" w:cs="Times New Roman"/>
          <w:szCs w:val="24"/>
        </w:rPr>
        <w:t xml:space="preserve"> </w:t>
      </w:r>
      <w:r>
        <w:rPr>
          <w:rFonts w:eastAsia="Times New Roman" w:cs="Times New Roman"/>
          <w:szCs w:val="24"/>
        </w:rPr>
        <w:t>τι κάναμε από την στιγμή</w:t>
      </w:r>
      <w:r>
        <w:rPr>
          <w:rFonts w:eastAsia="Times New Roman" w:cs="Times New Roman"/>
          <w:szCs w:val="24"/>
        </w:rPr>
        <w:t>,</w:t>
      </w:r>
      <w:r>
        <w:rPr>
          <w:rFonts w:eastAsia="Times New Roman" w:cs="Times New Roman"/>
          <w:szCs w:val="24"/>
        </w:rPr>
        <w:t xml:space="preserve"> που πήγαμε μ</w:t>
      </w:r>
      <w:r w:rsidRPr="0097357F">
        <w:rPr>
          <w:rFonts w:eastAsia="Times New Roman" w:cs="Times New Roman"/>
          <w:szCs w:val="24"/>
        </w:rPr>
        <w:t>έχρι πριν</w:t>
      </w:r>
      <w:r w:rsidRPr="0097357F">
        <w:rPr>
          <w:rFonts w:eastAsia="Times New Roman" w:cs="Times New Roman"/>
          <w:szCs w:val="24"/>
        </w:rPr>
        <w:t xml:space="preserve"> από λίγο καιρό</w:t>
      </w:r>
      <w:r>
        <w:rPr>
          <w:rFonts w:eastAsia="Times New Roman" w:cs="Times New Roman"/>
          <w:szCs w:val="24"/>
        </w:rPr>
        <w:t>:</w:t>
      </w:r>
      <w:r w:rsidRPr="0097357F">
        <w:rPr>
          <w:rFonts w:eastAsia="Times New Roman" w:cs="Times New Roman"/>
          <w:szCs w:val="24"/>
        </w:rPr>
        <w:t xml:space="preserve"> Από την πρώτη στιγμή που πήγαμε</w:t>
      </w:r>
      <w:r>
        <w:rPr>
          <w:rFonts w:eastAsia="Times New Roman" w:cs="Times New Roman"/>
          <w:szCs w:val="24"/>
        </w:rPr>
        <w:t>,</w:t>
      </w:r>
      <w:r w:rsidRPr="0097357F">
        <w:rPr>
          <w:rFonts w:eastAsia="Times New Roman" w:cs="Times New Roman"/>
          <w:szCs w:val="24"/>
        </w:rPr>
        <w:t xml:space="preserve"> φροντίσαμε ώστε την επόμενη μέρα </w:t>
      </w:r>
      <w:r>
        <w:rPr>
          <w:rFonts w:eastAsia="Times New Roman" w:cs="Times New Roman"/>
          <w:szCs w:val="24"/>
        </w:rPr>
        <w:t>-</w:t>
      </w:r>
      <w:r w:rsidRPr="0097357F">
        <w:rPr>
          <w:rFonts w:eastAsia="Times New Roman" w:cs="Times New Roman"/>
          <w:szCs w:val="24"/>
        </w:rPr>
        <w:t>αν όχι το ίδιο βράδυ</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t>να φτάσουν</w:t>
      </w:r>
      <w:r w:rsidRPr="0097357F">
        <w:rPr>
          <w:rFonts w:eastAsia="Times New Roman" w:cs="Times New Roman"/>
          <w:szCs w:val="24"/>
        </w:rPr>
        <w:t xml:space="preserve"> είδη πρώτης ανάγκης </w:t>
      </w:r>
      <w:r>
        <w:rPr>
          <w:rFonts w:eastAsia="Times New Roman" w:cs="Times New Roman"/>
          <w:szCs w:val="24"/>
        </w:rPr>
        <w:t xml:space="preserve">στους </w:t>
      </w:r>
      <w:r w:rsidRPr="0097357F">
        <w:rPr>
          <w:rFonts w:eastAsia="Times New Roman" w:cs="Times New Roman"/>
          <w:szCs w:val="24"/>
        </w:rPr>
        <w:t>ανθρώπους</w:t>
      </w:r>
      <w:r>
        <w:rPr>
          <w:rFonts w:eastAsia="Times New Roman" w:cs="Times New Roman"/>
          <w:szCs w:val="24"/>
        </w:rPr>
        <w:t>:</w:t>
      </w:r>
      <w:r w:rsidRPr="0097357F">
        <w:rPr>
          <w:rFonts w:eastAsia="Times New Roman" w:cs="Times New Roman"/>
          <w:szCs w:val="24"/>
        </w:rPr>
        <w:t xml:space="preserve"> ρουχισμός</w:t>
      </w:r>
      <w:r>
        <w:rPr>
          <w:rFonts w:eastAsia="Times New Roman" w:cs="Times New Roman"/>
          <w:szCs w:val="24"/>
        </w:rPr>
        <w:t>,</w:t>
      </w:r>
      <w:r w:rsidRPr="0097357F">
        <w:rPr>
          <w:rFonts w:eastAsia="Times New Roman" w:cs="Times New Roman"/>
          <w:szCs w:val="24"/>
        </w:rPr>
        <w:t xml:space="preserve"> κουβέρτες</w:t>
      </w:r>
      <w:r>
        <w:rPr>
          <w:rFonts w:eastAsia="Times New Roman" w:cs="Times New Roman"/>
          <w:szCs w:val="24"/>
        </w:rPr>
        <w:t>,</w:t>
      </w:r>
      <w:r w:rsidRPr="0097357F">
        <w:rPr>
          <w:rFonts w:eastAsia="Times New Roman" w:cs="Times New Roman"/>
          <w:szCs w:val="24"/>
        </w:rPr>
        <w:t xml:space="preserve"> σκηνές για να μείνουν</w:t>
      </w:r>
      <w:r>
        <w:rPr>
          <w:rFonts w:eastAsia="Times New Roman" w:cs="Times New Roman"/>
          <w:szCs w:val="24"/>
        </w:rPr>
        <w:t>,</w:t>
      </w:r>
      <w:r w:rsidRPr="00A53212">
        <w:rPr>
          <w:rFonts w:eastAsia="Times New Roman" w:cs="Times New Roman"/>
          <w:szCs w:val="24"/>
        </w:rPr>
        <w:t xml:space="preserve"> </w:t>
      </w:r>
      <w:r w:rsidRPr="0097357F">
        <w:rPr>
          <w:rFonts w:eastAsia="Times New Roman" w:cs="Times New Roman"/>
          <w:szCs w:val="24"/>
        </w:rPr>
        <w:t xml:space="preserve">χημικές τουαλέτες για το </w:t>
      </w:r>
      <w:r w:rsidRPr="0097357F">
        <w:rPr>
          <w:rFonts w:eastAsia="Times New Roman" w:cs="Times New Roman"/>
          <w:szCs w:val="24"/>
        </w:rPr>
        <w:lastRenderedPageBreak/>
        <w:t>πρώτο διάστημα</w:t>
      </w:r>
      <w:r>
        <w:rPr>
          <w:rFonts w:eastAsia="Times New Roman" w:cs="Times New Roman"/>
          <w:szCs w:val="24"/>
        </w:rPr>
        <w:t xml:space="preserve"> κ.λπ..</w:t>
      </w:r>
      <w:r w:rsidRPr="0097357F">
        <w:rPr>
          <w:rFonts w:eastAsia="Times New Roman" w:cs="Times New Roman"/>
          <w:szCs w:val="24"/>
        </w:rPr>
        <w:t xml:space="preserve"> Καλύψαμε</w:t>
      </w:r>
      <w:r>
        <w:rPr>
          <w:rFonts w:eastAsia="Times New Roman" w:cs="Times New Roman"/>
          <w:szCs w:val="24"/>
        </w:rPr>
        <w:t>,</w:t>
      </w:r>
      <w:r w:rsidRPr="0097357F">
        <w:rPr>
          <w:rFonts w:eastAsia="Times New Roman" w:cs="Times New Roman"/>
          <w:szCs w:val="24"/>
        </w:rPr>
        <w:t xml:space="preserve"> </w:t>
      </w:r>
      <w:r w:rsidRPr="0097357F">
        <w:rPr>
          <w:rFonts w:eastAsia="Times New Roman" w:cs="Times New Roman"/>
          <w:szCs w:val="24"/>
        </w:rPr>
        <w:t>δηλαδή</w:t>
      </w:r>
      <w:r>
        <w:rPr>
          <w:rFonts w:eastAsia="Times New Roman" w:cs="Times New Roman"/>
          <w:szCs w:val="24"/>
        </w:rPr>
        <w:t>,</w:t>
      </w:r>
      <w:r w:rsidRPr="0097357F">
        <w:rPr>
          <w:rFonts w:eastAsia="Times New Roman" w:cs="Times New Roman"/>
          <w:szCs w:val="24"/>
        </w:rPr>
        <w:t xml:space="preserve"> αυτό το σκέλος άμεσα</w:t>
      </w:r>
      <w:r>
        <w:rPr>
          <w:rFonts w:eastAsia="Times New Roman" w:cs="Times New Roman"/>
          <w:szCs w:val="24"/>
        </w:rPr>
        <w:t>.</w:t>
      </w:r>
      <w:r w:rsidRPr="0097357F">
        <w:rPr>
          <w:rFonts w:eastAsia="Times New Roman" w:cs="Times New Roman"/>
          <w:szCs w:val="24"/>
        </w:rPr>
        <w:t xml:space="preserve"> </w:t>
      </w:r>
    </w:p>
    <w:p w14:paraId="2D05F465" w14:textId="77777777" w:rsidR="00237587" w:rsidRDefault="00AE0D0F">
      <w:pPr>
        <w:spacing w:after="0" w:line="600" w:lineRule="auto"/>
        <w:ind w:firstLine="720"/>
        <w:jc w:val="both"/>
        <w:rPr>
          <w:rFonts w:eastAsia="Times New Roman" w:cs="Times New Roman"/>
          <w:szCs w:val="24"/>
        </w:rPr>
      </w:pPr>
      <w:r w:rsidRPr="0097357F">
        <w:rPr>
          <w:rFonts w:eastAsia="Times New Roman" w:cs="Times New Roman"/>
          <w:szCs w:val="24"/>
        </w:rPr>
        <w:t xml:space="preserve">Δεν θα σας κρύψω ότι από </w:t>
      </w:r>
      <w:r>
        <w:rPr>
          <w:rFonts w:eastAsia="Times New Roman" w:cs="Times New Roman"/>
          <w:szCs w:val="24"/>
        </w:rPr>
        <w:t>ε</w:t>
      </w:r>
      <w:r w:rsidRPr="0097357F">
        <w:rPr>
          <w:rFonts w:eastAsia="Times New Roman" w:cs="Times New Roman"/>
          <w:szCs w:val="24"/>
        </w:rPr>
        <w:t>κεί και πέρα</w:t>
      </w:r>
      <w:r>
        <w:rPr>
          <w:rFonts w:eastAsia="Times New Roman" w:cs="Times New Roman"/>
          <w:szCs w:val="24"/>
        </w:rPr>
        <w:t>,</w:t>
      </w:r>
      <w:r w:rsidRPr="0097357F">
        <w:rPr>
          <w:rFonts w:eastAsia="Times New Roman" w:cs="Times New Roman"/>
          <w:szCs w:val="24"/>
        </w:rPr>
        <w:t xml:space="preserve"> αντιμετωπίσαμε πάρα πολλά προβλήματα</w:t>
      </w:r>
      <w:r>
        <w:rPr>
          <w:rFonts w:eastAsia="Times New Roman" w:cs="Times New Roman"/>
          <w:szCs w:val="24"/>
        </w:rPr>
        <w:t>,</w:t>
      </w:r>
      <w:r w:rsidRPr="0097357F">
        <w:rPr>
          <w:rFonts w:eastAsia="Times New Roman" w:cs="Times New Roman"/>
          <w:szCs w:val="24"/>
        </w:rPr>
        <w:t xml:space="preserve"> δυσκολίες στην υλοποίηση άλλων μέτρων</w:t>
      </w:r>
      <w:r>
        <w:rPr>
          <w:rFonts w:eastAsia="Times New Roman" w:cs="Times New Roman"/>
          <w:szCs w:val="24"/>
        </w:rPr>
        <w:t>,</w:t>
      </w:r>
      <w:r w:rsidRPr="0097357F">
        <w:rPr>
          <w:rFonts w:eastAsia="Times New Roman" w:cs="Times New Roman"/>
          <w:szCs w:val="24"/>
        </w:rPr>
        <w:t xml:space="preserve"> που θα θέλαμε να λάβουμε</w:t>
      </w:r>
      <w:r>
        <w:rPr>
          <w:rFonts w:eastAsia="Times New Roman" w:cs="Times New Roman"/>
          <w:szCs w:val="24"/>
        </w:rPr>
        <w:t>,</w:t>
      </w:r>
      <w:r w:rsidRPr="0097357F">
        <w:rPr>
          <w:rFonts w:eastAsia="Times New Roman" w:cs="Times New Roman"/>
          <w:szCs w:val="24"/>
        </w:rPr>
        <w:t xml:space="preserve"> για να τους υποστηρίξουμε</w:t>
      </w:r>
      <w:r>
        <w:rPr>
          <w:rFonts w:eastAsia="Times New Roman" w:cs="Times New Roman"/>
          <w:szCs w:val="24"/>
        </w:rPr>
        <w:t>.</w:t>
      </w:r>
      <w:r w:rsidRPr="0097357F">
        <w:rPr>
          <w:rFonts w:eastAsia="Times New Roman" w:cs="Times New Roman"/>
          <w:szCs w:val="24"/>
        </w:rPr>
        <w:t xml:space="preserve"> Να πω</w:t>
      </w:r>
      <w:r>
        <w:rPr>
          <w:rFonts w:eastAsia="Times New Roman" w:cs="Times New Roman"/>
          <w:szCs w:val="24"/>
        </w:rPr>
        <w:t>,</w:t>
      </w:r>
      <w:r w:rsidRPr="0097357F">
        <w:rPr>
          <w:rFonts w:eastAsia="Times New Roman" w:cs="Times New Roman"/>
          <w:szCs w:val="24"/>
        </w:rPr>
        <w:t xml:space="preserve"> βέβαια</w:t>
      </w:r>
      <w:r>
        <w:rPr>
          <w:rFonts w:eastAsia="Times New Roman" w:cs="Times New Roman"/>
          <w:szCs w:val="24"/>
        </w:rPr>
        <w:t>,</w:t>
      </w:r>
      <w:r w:rsidRPr="0097357F">
        <w:rPr>
          <w:rFonts w:eastAsia="Times New Roman" w:cs="Times New Roman"/>
          <w:szCs w:val="24"/>
        </w:rPr>
        <w:t xml:space="preserve"> ότι ο νόμος προβλέπει </w:t>
      </w:r>
      <w:r>
        <w:rPr>
          <w:rFonts w:eastAsia="Times New Roman" w:cs="Times New Roman"/>
          <w:szCs w:val="24"/>
        </w:rPr>
        <w:t>πως</w:t>
      </w:r>
      <w:r>
        <w:rPr>
          <w:rFonts w:eastAsia="Times New Roman" w:cs="Times New Roman"/>
          <w:szCs w:val="24"/>
        </w:rPr>
        <w:t>,</w:t>
      </w:r>
      <w:r>
        <w:rPr>
          <w:rFonts w:eastAsia="Times New Roman" w:cs="Times New Roman"/>
          <w:szCs w:val="24"/>
        </w:rPr>
        <w:t xml:space="preserve"> </w:t>
      </w:r>
      <w:r w:rsidRPr="0097357F">
        <w:rPr>
          <w:rFonts w:eastAsia="Times New Roman" w:cs="Times New Roman"/>
          <w:szCs w:val="24"/>
        </w:rPr>
        <w:t>κανονικά</w:t>
      </w:r>
      <w:r>
        <w:rPr>
          <w:rFonts w:eastAsia="Times New Roman" w:cs="Times New Roman"/>
          <w:szCs w:val="24"/>
        </w:rPr>
        <w:t>,</w:t>
      </w:r>
      <w:r w:rsidRPr="0097357F">
        <w:rPr>
          <w:rFonts w:eastAsia="Times New Roman" w:cs="Times New Roman"/>
          <w:szCs w:val="24"/>
        </w:rPr>
        <w:t xml:space="preserve"> ο εργοδότης οφείλει να διασφαλίσει σε αυτές τις περιπτώσεις διαμονή στους εργαζόμενους του</w:t>
      </w:r>
      <w:r>
        <w:rPr>
          <w:rFonts w:eastAsia="Times New Roman" w:cs="Times New Roman"/>
          <w:szCs w:val="24"/>
        </w:rPr>
        <w:t>,</w:t>
      </w:r>
      <w:r w:rsidRPr="0097357F">
        <w:rPr>
          <w:rFonts w:eastAsia="Times New Roman" w:cs="Times New Roman"/>
          <w:szCs w:val="24"/>
        </w:rPr>
        <w:t xml:space="preserve"> οφείλει να διασφαλίσει</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t xml:space="preserve">δηλαδή, τόπο όπου αυτοί θα κοιμούνται το βράδυ υπό ανθρώπινες συνθήκες. </w:t>
      </w:r>
    </w:p>
    <w:p w14:paraId="2D05F466" w14:textId="77777777" w:rsidR="00237587" w:rsidRDefault="00AE0D0F">
      <w:pPr>
        <w:spacing w:after="0" w:line="600" w:lineRule="auto"/>
        <w:ind w:firstLine="720"/>
        <w:jc w:val="both"/>
        <w:rPr>
          <w:rFonts w:eastAsia="Times New Roman" w:cs="Times New Roman"/>
          <w:szCs w:val="24"/>
        </w:rPr>
      </w:pPr>
      <w:r w:rsidRPr="0097357F">
        <w:rPr>
          <w:rFonts w:eastAsia="Times New Roman" w:cs="Times New Roman"/>
          <w:szCs w:val="24"/>
        </w:rPr>
        <w:t>Δεν σας κρύβω ότι υπήρχε μία πολύ μεγάλη δυσκολία να συνεργαστούμε</w:t>
      </w:r>
      <w:r w:rsidRPr="0097357F">
        <w:rPr>
          <w:rFonts w:eastAsia="Times New Roman" w:cs="Times New Roman"/>
          <w:szCs w:val="24"/>
        </w:rPr>
        <w:t xml:space="preserve"> με το</w:t>
      </w:r>
      <w:r>
        <w:rPr>
          <w:rFonts w:eastAsia="Times New Roman" w:cs="Times New Roman"/>
          <w:szCs w:val="24"/>
        </w:rPr>
        <w:t>ν</w:t>
      </w:r>
      <w:r w:rsidRPr="0097357F">
        <w:rPr>
          <w:rFonts w:eastAsia="Times New Roman" w:cs="Times New Roman"/>
          <w:szCs w:val="24"/>
        </w:rPr>
        <w:t xml:space="preserve"> </w:t>
      </w:r>
      <w:r>
        <w:rPr>
          <w:rFonts w:eastAsia="Times New Roman" w:cs="Times New Roman"/>
          <w:szCs w:val="24"/>
        </w:rPr>
        <w:t>δ</w:t>
      </w:r>
      <w:r w:rsidRPr="0097357F">
        <w:rPr>
          <w:rFonts w:eastAsia="Times New Roman" w:cs="Times New Roman"/>
          <w:szCs w:val="24"/>
        </w:rPr>
        <w:t>ήμο γι</w:t>
      </w:r>
      <w:r>
        <w:rPr>
          <w:rFonts w:eastAsia="Times New Roman" w:cs="Times New Roman"/>
          <w:szCs w:val="24"/>
        </w:rPr>
        <w:t>’</w:t>
      </w:r>
      <w:r w:rsidRPr="0097357F">
        <w:rPr>
          <w:rFonts w:eastAsia="Times New Roman" w:cs="Times New Roman"/>
          <w:szCs w:val="24"/>
        </w:rPr>
        <w:t xml:space="preserve"> αυτά τα ζητήματα</w:t>
      </w:r>
      <w:r>
        <w:rPr>
          <w:rFonts w:eastAsia="Times New Roman" w:cs="Times New Roman"/>
          <w:szCs w:val="24"/>
        </w:rPr>
        <w:t>.</w:t>
      </w:r>
      <w:r w:rsidRPr="0097357F">
        <w:rPr>
          <w:rFonts w:eastAsia="Times New Roman" w:cs="Times New Roman"/>
          <w:szCs w:val="24"/>
        </w:rPr>
        <w:t xml:space="preserve"> Δηλαδή</w:t>
      </w:r>
      <w:r>
        <w:rPr>
          <w:rFonts w:eastAsia="Times New Roman" w:cs="Times New Roman"/>
          <w:szCs w:val="24"/>
        </w:rPr>
        <w:t>,</w:t>
      </w:r>
      <w:r w:rsidRPr="0097357F">
        <w:rPr>
          <w:rFonts w:eastAsia="Times New Roman" w:cs="Times New Roman"/>
          <w:szCs w:val="24"/>
        </w:rPr>
        <w:t xml:space="preserve"> από την πλευρά </w:t>
      </w:r>
      <w:r>
        <w:rPr>
          <w:rFonts w:eastAsia="Times New Roman" w:cs="Times New Roman"/>
          <w:szCs w:val="24"/>
        </w:rPr>
        <w:t>μας,</w:t>
      </w:r>
      <w:r w:rsidRPr="0097357F">
        <w:rPr>
          <w:rFonts w:eastAsia="Times New Roman" w:cs="Times New Roman"/>
          <w:szCs w:val="24"/>
        </w:rPr>
        <w:t xml:space="preserve"> </w:t>
      </w:r>
      <w:r>
        <w:rPr>
          <w:rFonts w:eastAsia="Times New Roman" w:cs="Times New Roman"/>
          <w:szCs w:val="24"/>
        </w:rPr>
        <w:t xml:space="preserve">αποστέλλαμε </w:t>
      </w:r>
      <w:r w:rsidRPr="0097357F">
        <w:rPr>
          <w:rFonts w:eastAsia="Times New Roman" w:cs="Times New Roman"/>
          <w:szCs w:val="24"/>
        </w:rPr>
        <w:t xml:space="preserve">τη βοήθεια και δεν μας παραχώρησε ο </w:t>
      </w:r>
      <w:r>
        <w:rPr>
          <w:rFonts w:eastAsia="Times New Roman" w:cs="Times New Roman"/>
          <w:szCs w:val="24"/>
        </w:rPr>
        <w:t>δ</w:t>
      </w:r>
      <w:r w:rsidRPr="0097357F">
        <w:rPr>
          <w:rFonts w:eastAsia="Times New Roman" w:cs="Times New Roman"/>
          <w:szCs w:val="24"/>
        </w:rPr>
        <w:t>ήμος έναν στοιχειώδη χώρο</w:t>
      </w:r>
      <w:r>
        <w:rPr>
          <w:rFonts w:eastAsia="Times New Roman" w:cs="Times New Roman"/>
          <w:szCs w:val="24"/>
        </w:rPr>
        <w:t>,</w:t>
      </w:r>
      <w:r w:rsidRPr="0097357F">
        <w:rPr>
          <w:rFonts w:eastAsia="Times New Roman" w:cs="Times New Roman"/>
          <w:szCs w:val="24"/>
        </w:rPr>
        <w:t xml:space="preserve"> προκειμένου να μ</w:t>
      </w:r>
      <w:r>
        <w:rPr>
          <w:rFonts w:eastAsia="Times New Roman" w:cs="Times New Roman"/>
          <w:szCs w:val="24"/>
        </w:rPr>
        <w:t xml:space="preserve">πορέσουν </w:t>
      </w:r>
      <w:r w:rsidRPr="0097357F">
        <w:rPr>
          <w:rFonts w:eastAsia="Times New Roman" w:cs="Times New Roman"/>
          <w:szCs w:val="24"/>
        </w:rPr>
        <w:t>αυτά τα κοντέινερ να εγκατασταθούν</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t xml:space="preserve">Διότι το </w:t>
      </w:r>
      <w:r w:rsidRPr="0097357F">
        <w:rPr>
          <w:rFonts w:eastAsia="Times New Roman" w:cs="Times New Roman"/>
          <w:szCs w:val="24"/>
        </w:rPr>
        <w:t>ψάξαμε αυτ</w:t>
      </w:r>
      <w:r>
        <w:rPr>
          <w:rFonts w:eastAsia="Times New Roman" w:cs="Times New Roman"/>
          <w:szCs w:val="24"/>
        </w:rPr>
        <w:t>ό, για να μπορέσουμε να λύσουμε, τ</w:t>
      </w:r>
      <w:r w:rsidRPr="0097357F">
        <w:rPr>
          <w:rFonts w:eastAsia="Times New Roman" w:cs="Times New Roman"/>
          <w:szCs w:val="24"/>
        </w:rPr>
        <w:t>ουλ</w:t>
      </w:r>
      <w:r w:rsidRPr="0097357F">
        <w:rPr>
          <w:rFonts w:eastAsia="Times New Roman" w:cs="Times New Roman"/>
          <w:szCs w:val="24"/>
        </w:rPr>
        <w:t>άχιστον σε πρώτη φάση</w:t>
      </w:r>
      <w:r>
        <w:rPr>
          <w:rFonts w:eastAsia="Times New Roman" w:cs="Times New Roman"/>
          <w:szCs w:val="24"/>
        </w:rPr>
        <w:t>,</w:t>
      </w:r>
      <w:r w:rsidRPr="0097357F">
        <w:rPr>
          <w:rFonts w:eastAsia="Times New Roman" w:cs="Times New Roman"/>
          <w:szCs w:val="24"/>
        </w:rPr>
        <w:t xml:space="preserve"> το στεγαστικό</w:t>
      </w:r>
      <w:r>
        <w:rPr>
          <w:rFonts w:eastAsia="Times New Roman" w:cs="Times New Roman"/>
          <w:szCs w:val="24"/>
        </w:rPr>
        <w:t>.</w:t>
      </w:r>
    </w:p>
    <w:p w14:paraId="2D05F467" w14:textId="77777777" w:rsidR="00237587" w:rsidRDefault="00AE0D0F">
      <w:pPr>
        <w:spacing w:after="0" w:line="600" w:lineRule="auto"/>
        <w:ind w:firstLine="720"/>
        <w:jc w:val="both"/>
        <w:rPr>
          <w:rFonts w:eastAsia="Times New Roman" w:cs="Times New Roman"/>
          <w:szCs w:val="24"/>
        </w:rPr>
      </w:pPr>
      <w:r w:rsidRPr="0097357F">
        <w:rPr>
          <w:rFonts w:eastAsia="Times New Roman" w:cs="Times New Roman"/>
          <w:szCs w:val="24"/>
        </w:rPr>
        <w:t>Μπορώ να σας πω</w:t>
      </w:r>
      <w:r>
        <w:rPr>
          <w:rFonts w:eastAsia="Times New Roman" w:cs="Times New Roman"/>
          <w:szCs w:val="24"/>
        </w:rPr>
        <w:t xml:space="preserve"> τι έκανα </w:t>
      </w:r>
      <w:r w:rsidRPr="0097357F">
        <w:rPr>
          <w:rFonts w:eastAsia="Times New Roman" w:cs="Times New Roman"/>
          <w:szCs w:val="24"/>
        </w:rPr>
        <w:t>βήμα-βήμα</w:t>
      </w:r>
      <w:r>
        <w:rPr>
          <w:rFonts w:eastAsia="Times New Roman" w:cs="Times New Roman"/>
          <w:szCs w:val="24"/>
        </w:rPr>
        <w:t>:</w:t>
      </w:r>
      <w:r w:rsidRPr="0097357F">
        <w:rPr>
          <w:rFonts w:eastAsia="Times New Roman" w:cs="Times New Roman"/>
          <w:szCs w:val="24"/>
        </w:rPr>
        <w:t xml:space="preserve"> Είχα εντοπίσει γήπεδο στην περιοχή</w:t>
      </w:r>
      <w:r>
        <w:rPr>
          <w:rFonts w:eastAsia="Times New Roman" w:cs="Times New Roman"/>
          <w:szCs w:val="24"/>
        </w:rPr>
        <w:t>, όπου ζ</w:t>
      </w:r>
      <w:r w:rsidRPr="0097357F">
        <w:rPr>
          <w:rFonts w:eastAsia="Times New Roman" w:cs="Times New Roman"/>
          <w:szCs w:val="24"/>
        </w:rPr>
        <w:t xml:space="preserve">ήτησα </w:t>
      </w:r>
      <w:r>
        <w:rPr>
          <w:rFonts w:eastAsia="Times New Roman" w:cs="Times New Roman"/>
          <w:szCs w:val="24"/>
        </w:rPr>
        <w:t xml:space="preserve">από </w:t>
      </w:r>
      <w:r w:rsidRPr="0097357F">
        <w:rPr>
          <w:rFonts w:eastAsia="Times New Roman" w:cs="Times New Roman"/>
          <w:szCs w:val="24"/>
        </w:rPr>
        <w:t xml:space="preserve">το </w:t>
      </w:r>
      <w:r>
        <w:rPr>
          <w:rFonts w:eastAsia="Times New Roman" w:cs="Times New Roman"/>
          <w:szCs w:val="24"/>
        </w:rPr>
        <w:t>δ</w:t>
      </w:r>
      <w:r w:rsidRPr="0097357F">
        <w:rPr>
          <w:rFonts w:eastAsia="Times New Roman" w:cs="Times New Roman"/>
          <w:szCs w:val="24"/>
        </w:rPr>
        <w:t xml:space="preserve">ήμαρχο </w:t>
      </w:r>
      <w:r>
        <w:rPr>
          <w:rFonts w:eastAsia="Times New Roman" w:cs="Times New Roman"/>
          <w:szCs w:val="24"/>
        </w:rPr>
        <w:t>να μας το παραχωρήσει</w:t>
      </w:r>
      <w:r w:rsidRPr="0097357F">
        <w:rPr>
          <w:rFonts w:eastAsia="Times New Roman" w:cs="Times New Roman"/>
          <w:szCs w:val="24"/>
        </w:rPr>
        <w:t xml:space="preserve"> και δεν μας το παραχώρησε</w:t>
      </w:r>
      <w:r>
        <w:rPr>
          <w:rFonts w:eastAsia="Times New Roman" w:cs="Times New Roman"/>
          <w:szCs w:val="24"/>
        </w:rPr>
        <w:t xml:space="preserve">. </w:t>
      </w:r>
      <w:r w:rsidRPr="0097357F">
        <w:rPr>
          <w:rFonts w:eastAsia="Times New Roman" w:cs="Times New Roman"/>
          <w:szCs w:val="24"/>
        </w:rPr>
        <w:t xml:space="preserve">Είχαμε εντοπίσει ένα </w:t>
      </w:r>
      <w:r w:rsidRPr="0097357F">
        <w:rPr>
          <w:rFonts w:eastAsia="Times New Roman" w:cs="Times New Roman"/>
          <w:szCs w:val="24"/>
        </w:rPr>
        <w:lastRenderedPageBreak/>
        <w:t>άλλο χωράφι</w:t>
      </w:r>
      <w:r>
        <w:rPr>
          <w:rFonts w:eastAsia="Times New Roman" w:cs="Times New Roman"/>
          <w:szCs w:val="24"/>
        </w:rPr>
        <w:t>,</w:t>
      </w:r>
      <w:r w:rsidRPr="0097357F">
        <w:rPr>
          <w:rFonts w:eastAsia="Times New Roman" w:cs="Times New Roman"/>
          <w:szCs w:val="24"/>
        </w:rPr>
        <w:t xml:space="preserve"> στο οποίο </w:t>
      </w:r>
      <w:r>
        <w:rPr>
          <w:rFonts w:eastAsia="Times New Roman" w:cs="Times New Roman"/>
          <w:szCs w:val="24"/>
        </w:rPr>
        <w:t xml:space="preserve">τα είχαμε </w:t>
      </w:r>
      <w:r w:rsidRPr="0097357F">
        <w:rPr>
          <w:rFonts w:eastAsia="Times New Roman" w:cs="Times New Roman"/>
          <w:szCs w:val="24"/>
        </w:rPr>
        <w:t>εγκαταστήσει για</w:t>
      </w:r>
      <w:r w:rsidRPr="0097357F">
        <w:rPr>
          <w:rFonts w:eastAsia="Times New Roman" w:cs="Times New Roman"/>
          <w:szCs w:val="24"/>
        </w:rPr>
        <w:t xml:space="preserve"> ένα διάστημα και μετά πήγε ο εργοδότης και τα έβγαλε από </w:t>
      </w:r>
      <w:r>
        <w:rPr>
          <w:rFonts w:eastAsia="Times New Roman" w:cs="Times New Roman"/>
          <w:szCs w:val="24"/>
        </w:rPr>
        <w:t>ε</w:t>
      </w:r>
      <w:r w:rsidRPr="0097357F">
        <w:rPr>
          <w:rFonts w:eastAsia="Times New Roman" w:cs="Times New Roman"/>
          <w:szCs w:val="24"/>
        </w:rPr>
        <w:t>κεί</w:t>
      </w:r>
      <w:r>
        <w:rPr>
          <w:rFonts w:eastAsia="Times New Roman" w:cs="Times New Roman"/>
          <w:szCs w:val="24"/>
        </w:rPr>
        <w:t>.</w:t>
      </w:r>
      <w:r w:rsidRPr="0097357F">
        <w:rPr>
          <w:rFonts w:eastAsia="Times New Roman" w:cs="Times New Roman"/>
          <w:szCs w:val="24"/>
        </w:rPr>
        <w:t xml:space="preserve"> Υπήρχε</w:t>
      </w:r>
      <w:r>
        <w:rPr>
          <w:rFonts w:eastAsia="Times New Roman" w:cs="Times New Roman"/>
          <w:szCs w:val="24"/>
        </w:rPr>
        <w:t>,</w:t>
      </w:r>
      <w:r w:rsidRPr="0097357F">
        <w:rPr>
          <w:rFonts w:eastAsia="Times New Roman" w:cs="Times New Roman"/>
          <w:szCs w:val="24"/>
        </w:rPr>
        <w:t xml:space="preserve"> δηλαδή</w:t>
      </w:r>
      <w:r>
        <w:rPr>
          <w:rFonts w:eastAsia="Times New Roman" w:cs="Times New Roman"/>
          <w:szCs w:val="24"/>
        </w:rPr>
        <w:t>,</w:t>
      </w:r>
      <w:r w:rsidRPr="0097357F">
        <w:rPr>
          <w:rFonts w:eastAsia="Times New Roman" w:cs="Times New Roman"/>
          <w:szCs w:val="24"/>
        </w:rPr>
        <w:t xml:space="preserve"> ένα διαρκές μπρος-πίσω</w:t>
      </w:r>
      <w:r>
        <w:rPr>
          <w:rFonts w:eastAsia="Times New Roman" w:cs="Times New Roman"/>
          <w:szCs w:val="24"/>
        </w:rPr>
        <w:t>,</w:t>
      </w:r>
      <w:r w:rsidRPr="0097357F">
        <w:rPr>
          <w:rFonts w:eastAsia="Times New Roman" w:cs="Times New Roman"/>
          <w:szCs w:val="24"/>
        </w:rPr>
        <w:t xml:space="preserve"> στο οποίο</w:t>
      </w:r>
      <w:r>
        <w:rPr>
          <w:rFonts w:eastAsia="Times New Roman" w:cs="Times New Roman"/>
          <w:szCs w:val="24"/>
        </w:rPr>
        <w:t>, δ</w:t>
      </w:r>
      <w:r w:rsidRPr="0097357F">
        <w:rPr>
          <w:rFonts w:eastAsia="Times New Roman" w:cs="Times New Roman"/>
          <w:szCs w:val="24"/>
        </w:rPr>
        <w:t>υστυχώς</w:t>
      </w:r>
      <w:r>
        <w:rPr>
          <w:rFonts w:eastAsia="Times New Roman" w:cs="Times New Roman"/>
          <w:szCs w:val="24"/>
        </w:rPr>
        <w:t xml:space="preserve">, η </w:t>
      </w:r>
      <w:r>
        <w:rPr>
          <w:rFonts w:eastAsia="Times New Roman" w:cs="Times New Roman"/>
          <w:szCs w:val="24"/>
        </w:rPr>
        <w:t>τ</w:t>
      </w:r>
      <w:r w:rsidRPr="0097357F">
        <w:rPr>
          <w:rFonts w:eastAsia="Times New Roman" w:cs="Times New Roman"/>
          <w:szCs w:val="24"/>
        </w:rPr>
        <w:t xml:space="preserve">οπική </w:t>
      </w:r>
      <w:r>
        <w:rPr>
          <w:rFonts w:eastAsia="Times New Roman" w:cs="Times New Roman"/>
          <w:szCs w:val="24"/>
        </w:rPr>
        <w:t>α</w:t>
      </w:r>
      <w:r w:rsidRPr="0097357F">
        <w:rPr>
          <w:rFonts w:eastAsia="Times New Roman" w:cs="Times New Roman"/>
          <w:szCs w:val="24"/>
        </w:rPr>
        <w:t xml:space="preserve">υτοδιοίκηση δεν συνέδραμε την προσπάθειά </w:t>
      </w:r>
      <w:r>
        <w:rPr>
          <w:rFonts w:eastAsia="Times New Roman" w:cs="Times New Roman"/>
          <w:szCs w:val="24"/>
        </w:rPr>
        <w:t>μας,</w:t>
      </w:r>
      <w:r w:rsidRPr="0097357F">
        <w:rPr>
          <w:rFonts w:eastAsia="Times New Roman" w:cs="Times New Roman"/>
          <w:szCs w:val="24"/>
        </w:rPr>
        <w:t xml:space="preserve"> για να επιλύσουμε σε πρώτη φάση αυτά τα ζητήματα</w:t>
      </w:r>
      <w:r>
        <w:rPr>
          <w:rFonts w:eastAsia="Times New Roman" w:cs="Times New Roman"/>
          <w:szCs w:val="24"/>
        </w:rPr>
        <w:t>.</w:t>
      </w:r>
    </w:p>
    <w:p w14:paraId="2D05F468" w14:textId="77777777" w:rsidR="00237587" w:rsidRDefault="00AE0D0F">
      <w:pPr>
        <w:spacing w:after="0" w:line="600" w:lineRule="auto"/>
        <w:ind w:firstLine="720"/>
        <w:jc w:val="both"/>
        <w:rPr>
          <w:rFonts w:eastAsia="Times New Roman" w:cs="Times New Roman"/>
          <w:szCs w:val="24"/>
        </w:rPr>
      </w:pPr>
      <w:r w:rsidRPr="0097357F">
        <w:rPr>
          <w:rFonts w:eastAsia="Times New Roman" w:cs="Times New Roman"/>
          <w:szCs w:val="24"/>
        </w:rPr>
        <w:t>Σε ό</w:t>
      </w:r>
      <w:r>
        <w:rPr>
          <w:rFonts w:eastAsia="Times New Roman" w:cs="Times New Roman"/>
          <w:szCs w:val="24"/>
        </w:rPr>
        <w:t>,</w:t>
      </w:r>
      <w:r w:rsidRPr="0097357F">
        <w:rPr>
          <w:rFonts w:eastAsia="Times New Roman" w:cs="Times New Roman"/>
          <w:szCs w:val="24"/>
        </w:rPr>
        <w:t xml:space="preserve">τι αφορά το ζήτημα </w:t>
      </w:r>
      <w:r w:rsidRPr="0097357F">
        <w:rPr>
          <w:rFonts w:eastAsia="Times New Roman" w:cs="Times New Roman"/>
          <w:szCs w:val="24"/>
        </w:rPr>
        <w:t>της οικονομικής ενίσχυσης</w:t>
      </w:r>
      <w:r>
        <w:rPr>
          <w:rFonts w:eastAsia="Times New Roman" w:cs="Times New Roman"/>
          <w:szCs w:val="24"/>
        </w:rPr>
        <w:t>, το οποίο ε</w:t>
      </w:r>
      <w:r w:rsidRPr="0097357F">
        <w:rPr>
          <w:rFonts w:eastAsia="Times New Roman" w:cs="Times New Roman"/>
          <w:szCs w:val="24"/>
        </w:rPr>
        <w:t>πίσης προσπαθήσαμε να δούμε πως θα γίνει από την αρχή</w:t>
      </w:r>
      <w:r>
        <w:rPr>
          <w:rFonts w:eastAsia="Times New Roman" w:cs="Times New Roman"/>
          <w:szCs w:val="24"/>
        </w:rPr>
        <w:t>, διαρκώς διακοπτόταν, παρακωλυόταν</w:t>
      </w:r>
      <w:r>
        <w:rPr>
          <w:rFonts w:eastAsia="Times New Roman" w:cs="Times New Roman"/>
          <w:szCs w:val="24"/>
        </w:rPr>
        <w:t>,</w:t>
      </w:r>
      <w:r>
        <w:rPr>
          <w:rFonts w:eastAsia="Times New Roman" w:cs="Times New Roman"/>
          <w:szCs w:val="24"/>
        </w:rPr>
        <w:t xml:space="preserve"> </w:t>
      </w:r>
      <w:r w:rsidRPr="0097357F">
        <w:rPr>
          <w:rFonts w:eastAsia="Times New Roman" w:cs="Times New Roman"/>
          <w:szCs w:val="24"/>
        </w:rPr>
        <w:t xml:space="preserve">από το γεγονός ότι αυτοί </w:t>
      </w:r>
      <w:r>
        <w:rPr>
          <w:rFonts w:eastAsia="Times New Roman" w:cs="Times New Roman"/>
          <w:szCs w:val="24"/>
        </w:rPr>
        <w:t>οι τριακόσιοι πενήντα</w:t>
      </w:r>
      <w:r w:rsidRPr="0097357F">
        <w:rPr>
          <w:rFonts w:eastAsia="Times New Roman" w:cs="Times New Roman"/>
          <w:szCs w:val="24"/>
        </w:rPr>
        <w:t xml:space="preserve"> άνθρωποι είναι </w:t>
      </w:r>
      <w:r>
        <w:rPr>
          <w:rFonts w:eastAsia="Times New Roman" w:cs="Times New Roman"/>
          <w:szCs w:val="24"/>
        </w:rPr>
        <w:t xml:space="preserve">παράτυπα διαμένοντες στη χώρα. </w:t>
      </w:r>
      <w:r w:rsidRPr="0097357F">
        <w:rPr>
          <w:rFonts w:eastAsia="Times New Roman" w:cs="Times New Roman"/>
          <w:szCs w:val="24"/>
        </w:rPr>
        <w:t>Άρα</w:t>
      </w:r>
      <w:r>
        <w:rPr>
          <w:rFonts w:eastAsia="Times New Roman" w:cs="Times New Roman"/>
          <w:szCs w:val="24"/>
        </w:rPr>
        <w:t>,</w:t>
      </w:r>
      <w:r w:rsidRPr="0097357F">
        <w:rPr>
          <w:rFonts w:eastAsia="Times New Roman" w:cs="Times New Roman"/>
          <w:szCs w:val="24"/>
        </w:rPr>
        <w:t xml:space="preserve"> δεν μπορούσε κανένας δημόσιος ο</w:t>
      </w:r>
      <w:r w:rsidRPr="0097357F">
        <w:rPr>
          <w:rFonts w:eastAsia="Times New Roman" w:cs="Times New Roman"/>
          <w:szCs w:val="24"/>
        </w:rPr>
        <w:t xml:space="preserve">ργανισμός </w:t>
      </w:r>
      <w:r>
        <w:rPr>
          <w:rFonts w:eastAsia="Times New Roman" w:cs="Times New Roman"/>
          <w:szCs w:val="24"/>
        </w:rPr>
        <w:t xml:space="preserve">να προχωρήσει σε </w:t>
      </w:r>
      <w:r w:rsidRPr="0097357F">
        <w:rPr>
          <w:rFonts w:eastAsia="Times New Roman" w:cs="Times New Roman"/>
          <w:szCs w:val="24"/>
        </w:rPr>
        <w:t xml:space="preserve">οικονομική τους </w:t>
      </w:r>
      <w:r>
        <w:rPr>
          <w:rFonts w:eastAsia="Times New Roman" w:cs="Times New Roman"/>
          <w:szCs w:val="24"/>
        </w:rPr>
        <w:t>ενίσχυση</w:t>
      </w:r>
      <w:r>
        <w:rPr>
          <w:rFonts w:eastAsia="Times New Roman" w:cs="Times New Roman"/>
          <w:szCs w:val="24"/>
        </w:rPr>
        <w:t>,</w:t>
      </w:r>
      <w:r>
        <w:rPr>
          <w:rFonts w:eastAsia="Times New Roman" w:cs="Times New Roman"/>
          <w:szCs w:val="24"/>
        </w:rPr>
        <w:t xml:space="preserve"> </w:t>
      </w:r>
      <w:r w:rsidRPr="0097357F">
        <w:rPr>
          <w:rFonts w:eastAsia="Times New Roman" w:cs="Times New Roman"/>
          <w:szCs w:val="24"/>
        </w:rPr>
        <w:t>με κανέναν τρόπο</w:t>
      </w:r>
      <w:r>
        <w:rPr>
          <w:rFonts w:eastAsia="Times New Roman" w:cs="Times New Roman"/>
          <w:szCs w:val="24"/>
        </w:rPr>
        <w:t>.</w:t>
      </w:r>
      <w:r w:rsidRPr="0097357F">
        <w:rPr>
          <w:rFonts w:eastAsia="Times New Roman" w:cs="Times New Roman"/>
          <w:szCs w:val="24"/>
        </w:rPr>
        <w:t xml:space="preserve"> </w:t>
      </w:r>
    </w:p>
    <w:p w14:paraId="2D05F469" w14:textId="77777777" w:rsidR="00237587" w:rsidRDefault="00AE0D0F">
      <w:pPr>
        <w:spacing w:after="0" w:line="600" w:lineRule="auto"/>
        <w:ind w:firstLine="720"/>
        <w:jc w:val="both"/>
        <w:rPr>
          <w:rFonts w:eastAsia="Times New Roman" w:cs="Times New Roman"/>
          <w:szCs w:val="24"/>
        </w:rPr>
      </w:pPr>
      <w:r w:rsidRPr="0097357F">
        <w:rPr>
          <w:rFonts w:eastAsia="Times New Roman" w:cs="Times New Roman"/>
          <w:szCs w:val="24"/>
        </w:rPr>
        <w:t xml:space="preserve">Προσπαθήσαμε </w:t>
      </w:r>
      <w:r>
        <w:rPr>
          <w:rFonts w:eastAsia="Times New Roman" w:cs="Times New Roman"/>
          <w:szCs w:val="24"/>
        </w:rPr>
        <w:t>να δούμε αυτήν τη</w:t>
      </w:r>
      <w:r w:rsidRPr="0097357F">
        <w:rPr>
          <w:rFonts w:eastAsia="Times New Roman" w:cs="Times New Roman"/>
          <w:szCs w:val="24"/>
        </w:rPr>
        <w:t xml:space="preserve"> δυνατότητα</w:t>
      </w:r>
      <w:r>
        <w:rPr>
          <w:rFonts w:eastAsia="Times New Roman" w:cs="Times New Roman"/>
          <w:szCs w:val="24"/>
        </w:rPr>
        <w:t>,</w:t>
      </w:r>
      <w:r w:rsidRPr="0097357F">
        <w:rPr>
          <w:rFonts w:eastAsia="Times New Roman" w:cs="Times New Roman"/>
          <w:szCs w:val="24"/>
        </w:rPr>
        <w:t xml:space="preserve"> μέσω </w:t>
      </w:r>
      <w:r>
        <w:rPr>
          <w:rFonts w:eastAsia="Times New Roman" w:cs="Times New Roman"/>
          <w:szCs w:val="24"/>
        </w:rPr>
        <w:t xml:space="preserve">του Διεθνούς Οργανισμού Μετανάστευσης, ΔΟΜ. </w:t>
      </w:r>
      <w:r w:rsidRPr="0097357F">
        <w:rPr>
          <w:rFonts w:eastAsia="Times New Roman" w:cs="Times New Roman"/>
          <w:szCs w:val="24"/>
        </w:rPr>
        <w:t>Αυτή</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t>όμως,</w:t>
      </w:r>
      <w:r w:rsidRPr="0097357F">
        <w:rPr>
          <w:rFonts w:eastAsia="Times New Roman" w:cs="Times New Roman"/>
          <w:szCs w:val="24"/>
        </w:rPr>
        <w:t xml:space="preserve"> η διαδικασία θα καθυστερήσει αρκετά περισσότερο τελικά</w:t>
      </w:r>
      <w:r>
        <w:rPr>
          <w:rFonts w:eastAsia="Times New Roman" w:cs="Times New Roman"/>
          <w:szCs w:val="24"/>
        </w:rPr>
        <w:t>,</w:t>
      </w:r>
      <w:r w:rsidRPr="0097357F">
        <w:rPr>
          <w:rFonts w:eastAsia="Times New Roman" w:cs="Times New Roman"/>
          <w:szCs w:val="24"/>
        </w:rPr>
        <w:t xml:space="preserve"> από αυτήν την οποία επιλ</w:t>
      </w:r>
      <w:r w:rsidRPr="0097357F">
        <w:rPr>
          <w:rFonts w:eastAsia="Times New Roman" w:cs="Times New Roman"/>
          <w:szCs w:val="24"/>
        </w:rPr>
        <w:t>έξαμε</w:t>
      </w:r>
      <w:r>
        <w:rPr>
          <w:rFonts w:eastAsia="Times New Roman" w:cs="Times New Roman"/>
          <w:szCs w:val="24"/>
        </w:rPr>
        <w:t>,</w:t>
      </w:r>
      <w:r w:rsidRPr="0097357F">
        <w:rPr>
          <w:rFonts w:eastAsia="Times New Roman" w:cs="Times New Roman"/>
          <w:szCs w:val="24"/>
        </w:rPr>
        <w:t xml:space="preserve"> η οποία θα είναι πολύ πιο γρήγορη</w:t>
      </w:r>
      <w:r>
        <w:rPr>
          <w:rFonts w:eastAsia="Times New Roman" w:cs="Times New Roman"/>
          <w:szCs w:val="24"/>
        </w:rPr>
        <w:t>,</w:t>
      </w:r>
      <w:r w:rsidRPr="0097357F">
        <w:rPr>
          <w:rFonts w:eastAsia="Times New Roman" w:cs="Times New Roman"/>
          <w:szCs w:val="24"/>
        </w:rPr>
        <w:t xml:space="preserve"> δηλαδή μέσω της μηνυτήριας αναφοράς στην </w:t>
      </w:r>
      <w:r>
        <w:rPr>
          <w:rFonts w:eastAsia="Times New Roman" w:cs="Times New Roman"/>
          <w:szCs w:val="24"/>
        </w:rPr>
        <w:t>ε</w:t>
      </w:r>
      <w:r w:rsidRPr="0097357F">
        <w:rPr>
          <w:rFonts w:eastAsia="Times New Roman" w:cs="Times New Roman"/>
          <w:szCs w:val="24"/>
        </w:rPr>
        <w:t>ισαγγελία να τους χορηγηθεί η άδεια διαμονής για ανθρωπιστικούς λόγους</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t xml:space="preserve">Νομίζω </w:t>
      </w:r>
      <w:r w:rsidRPr="0097357F">
        <w:rPr>
          <w:rFonts w:eastAsia="Times New Roman" w:cs="Times New Roman"/>
          <w:szCs w:val="24"/>
        </w:rPr>
        <w:t>ότι θα γίνει αυτό</w:t>
      </w:r>
      <w:r>
        <w:rPr>
          <w:rFonts w:eastAsia="Times New Roman" w:cs="Times New Roman"/>
          <w:szCs w:val="24"/>
        </w:rPr>
        <w:t>. Κ</w:t>
      </w:r>
      <w:r w:rsidRPr="0097357F">
        <w:rPr>
          <w:rFonts w:eastAsia="Times New Roman" w:cs="Times New Roman"/>
          <w:szCs w:val="24"/>
        </w:rPr>
        <w:t xml:space="preserve">αι </w:t>
      </w:r>
      <w:r>
        <w:rPr>
          <w:rFonts w:eastAsia="Times New Roman" w:cs="Times New Roman"/>
          <w:szCs w:val="24"/>
        </w:rPr>
        <w:t xml:space="preserve">αυτό </w:t>
      </w:r>
      <w:r w:rsidRPr="0097357F">
        <w:rPr>
          <w:rFonts w:eastAsia="Times New Roman" w:cs="Times New Roman"/>
          <w:szCs w:val="24"/>
        </w:rPr>
        <w:t xml:space="preserve">θα ξεκλειδώσει πια για </w:t>
      </w:r>
      <w:r>
        <w:rPr>
          <w:rFonts w:eastAsia="Times New Roman" w:cs="Times New Roman"/>
          <w:szCs w:val="24"/>
        </w:rPr>
        <w:t>ε</w:t>
      </w:r>
      <w:r w:rsidRPr="0097357F">
        <w:rPr>
          <w:rFonts w:eastAsia="Times New Roman" w:cs="Times New Roman"/>
          <w:szCs w:val="24"/>
        </w:rPr>
        <w:t>μάς</w:t>
      </w:r>
      <w:r>
        <w:rPr>
          <w:rFonts w:eastAsia="Times New Roman" w:cs="Times New Roman"/>
          <w:szCs w:val="24"/>
        </w:rPr>
        <w:t>,</w:t>
      </w:r>
      <w:r w:rsidRPr="0097357F">
        <w:rPr>
          <w:rFonts w:eastAsia="Times New Roman" w:cs="Times New Roman"/>
          <w:szCs w:val="24"/>
        </w:rPr>
        <w:t xml:space="preserve"> από την </w:t>
      </w:r>
      <w:r w:rsidRPr="0097357F">
        <w:rPr>
          <w:rFonts w:eastAsia="Times New Roman" w:cs="Times New Roman"/>
          <w:szCs w:val="24"/>
        </w:rPr>
        <w:lastRenderedPageBreak/>
        <w:t>αμέσως επόμενη μέρα</w:t>
      </w:r>
      <w:r>
        <w:rPr>
          <w:rFonts w:eastAsia="Times New Roman" w:cs="Times New Roman"/>
          <w:szCs w:val="24"/>
        </w:rPr>
        <w:t>,</w:t>
      </w:r>
      <w:r w:rsidRPr="0097357F">
        <w:rPr>
          <w:rFonts w:eastAsia="Times New Roman" w:cs="Times New Roman"/>
          <w:szCs w:val="24"/>
        </w:rPr>
        <w:t xml:space="preserve"> τη χορή</w:t>
      </w:r>
      <w:r w:rsidRPr="0097357F">
        <w:rPr>
          <w:rFonts w:eastAsia="Times New Roman" w:cs="Times New Roman"/>
          <w:szCs w:val="24"/>
        </w:rPr>
        <w:t>γηση από τον ΟΑΕΔ των οικονομικών και λοιπών κοινωνικών ενισχύσεων</w:t>
      </w:r>
      <w:r>
        <w:rPr>
          <w:rFonts w:eastAsia="Times New Roman" w:cs="Times New Roman"/>
          <w:szCs w:val="24"/>
        </w:rPr>
        <w:t>.</w:t>
      </w:r>
      <w:r w:rsidRPr="0097357F">
        <w:rPr>
          <w:rFonts w:eastAsia="Times New Roman" w:cs="Times New Roman"/>
          <w:szCs w:val="24"/>
        </w:rPr>
        <w:t xml:space="preserve"> </w:t>
      </w:r>
    </w:p>
    <w:p w14:paraId="2D05F46A" w14:textId="77777777" w:rsidR="00237587" w:rsidRDefault="00AE0D0F">
      <w:pPr>
        <w:spacing w:after="0" w:line="600" w:lineRule="auto"/>
        <w:ind w:firstLine="720"/>
        <w:jc w:val="both"/>
        <w:rPr>
          <w:rFonts w:eastAsia="Times New Roman" w:cs="Times New Roman"/>
          <w:szCs w:val="24"/>
        </w:rPr>
      </w:pPr>
      <w:r w:rsidRPr="0097357F">
        <w:rPr>
          <w:rFonts w:eastAsia="Times New Roman" w:cs="Times New Roman"/>
          <w:szCs w:val="24"/>
        </w:rPr>
        <w:t xml:space="preserve">Δεν είναι μόνο </w:t>
      </w:r>
      <w:r>
        <w:rPr>
          <w:rFonts w:eastAsia="Times New Roman" w:cs="Times New Roman"/>
          <w:szCs w:val="24"/>
        </w:rPr>
        <w:t xml:space="preserve">η ενίσχυση </w:t>
      </w:r>
      <w:r w:rsidRPr="0097357F">
        <w:rPr>
          <w:rFonts w:eastAsia="Times New Roman" w:cs="Times New Roman"/>
          <w:szCs w:val="24"/>
        </w:rPr>
        <w:t>από τον ΟΑΕΔ</w:t>
      </w:r>
      <w:r>
        <w:rPr>
          <w:rFonts w:eastAsia="Times New Roman" w:cs="Times New Roman"/>
          <w:szCs w:val="24"/>
        </w:rPr>
        <w:t>.</w:t>
      </w:r>
      <w:r w:rsidRPr="0097357F">
        <w:rPr>
          <w:rFonts w:eastAsia="Times New Roman" w:cs="Times New Roman"/>
          <w:szCs w:val="24"/>
        </w:rPr>
        <w:t xml:space="preserve"> Αν επιλύσουμε αυτό</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t xml:space="preserve">αν </w:t>
      </w:r>
      <w:r w:rsidRPr="0097357F">
        <w:rPr>
          <w:rFonts w:eastAsia="Times New Roman" w:cs="Times New Roman"/>
          <w:szCs w:val="24"/>
        </w:rPr>
        <w:t>ξεκλειδώσουμε αυτό</w:t>
      </w:r>
      <w:r>
        <w:rPr>
          <w:rFonts w:eastAsia="Times New Roman" w:cs="Times New Roman"/>
          <w:szCs w:val="24"/>
        </w:rPr>
        <w:t>,</w:t>
      </w:r>
      <w:r w:rsidRPr="0097357F">
        <w:rPr>
          <w:rFonts w:eastAsia="Times New Roman" w:cs="Times New Roman"/>
          <w:szCs w:val="24"/>
        </w:rPr>
        <w:t xml:space="preserve"> οι άνθρωποι θα μπορούν να πάρουν</w:t>
      </w:r>
      <w:r>
        <w:rPr>
          <w:rFonts w:eastAsia="Times New Roman" w:cs="Times New Roman"/>
          <w:szCs w:val="24"/>
        </w:rPr>
        <w:t>,</w:t>
      </w:r>
      <w:r w:rsidRPr="0097357F">
        <w:rPr>
          <w:rFonts w:eastAsia="Times New Roman" w:cs="Times New Roman"/>
          <w:szCs w:val="24"/>
        </w:rPr>
        <w:t xml:space="preserve"> για παράδειγμα</w:t>
      </w:r>
      <w:r>
        <w:rPr>
          <w:rFonts w:eastAsia="Times New Roman" w:cs="Times New Roman"/>
          <w:szCs w:val="24"/>
        </w:rPr>
        <w:t>, το Κ</w:t>
      </w:r>
      <w:r w:rsidRPr="0097357F">
        <w:rPr>
          <w:rFonts w:eastAsia="Times New Roman" w:cs="Times New Roman"/>
          <w:szCs w:val="24"/>
        </w:rPr>
        <w:t xml:space="preserve">οινωνικό </w:t>
      </w:r>
      <w:r>
        <w:rPr>
          <w:rFonts w:eastAsia="Times New Roman" w:cs="Times New Roman"/>
          <w:szCs w:val="24"/>
        </w:rPr>
        <w:t>Ε</w:t>
      </w:r>
      <w:r w:rsidRPr="0097357F">
        <w:rPr>
          <w:rFonts w:eastAsia="Times New Roman" w:cs="Times New Roman"/>
          <w:szCs w:val="24"/>
        </w:rPr>
        <w:t xml:space="preserve">ισόδημα </w:t>
      </w:r>
      <w:r>
        <w:rPr>
          <w:rFonts w:eastAsia="Times New Roman" w:cs="Times New Roman"/>
          <w:szCs w:val="24"/>
        </w:rPr>
        <w:t>Α</w:t>
      </w:r>
      <w:r w:rsidRPr="0097357F">
        <w:rPr>
          <w:rFonts w:eastAsia="Times New Roman" w:cs="Times New Roman"/>
          <w:szCs w:val="24"/>
        </w:rPr>
        <w:t>λληλεγγύης</w:t>
      </w:r>
      <w:r>
        <w:rPr>
          <w:rFonts w:eastAsia="Times New Roman" w:cs="Times New Roman"/>
          <w:szCs w:val="24"/>
        </w:rPr>
        <w:t>,</w:t>
      </w:r>
      <w:r w:rsidRPr="0097357F">
        <w:rPr>
          <w:rFonts w:eastAsia="Times New Roman" w:cs="Times New Roman"/>
          <w:szCs w:val="24"/>
        </w:rPr>
        <w:t xml:space="preserve"> θα μπορούν</w:t>
      </w:r>
      <w:r>
        <w:rPr>
          <w:rFonts w:eastAsia="Times New Roman" w:cs="Times New Roman"/>
          <w:szCs w:val="24"/>
        </w:rPr>
        <w:t>,</w:t>
      </w:r>
      <w:r w:rsidRPr="0097357F">
        <w:rPr>
          <w:rFonts w:eastAsia="Times New Roman" w:cs="Times New Roman"/>
          <w:szCs w:val="24"/>
        </w:rPr>
        <w:t xml:space="preserve"> δηλαδή</w:t>
      </w:r>
      <w:r>
        <w:rPr>
          <w:rFonts w:eastAsia="Times New Roman" w:cs="Times New Roman"/>
          <w:szCs w:val="24"/>
        </w:rPr>
        <w:t>,</w:t>
      </w:r>
      <w:r w:rsidRPr="0097357F">
        <w:rPr>
          <w:rFonts w:eastAsia="Times New Roman" w:cs="Times New Roman"/>
          <w:szCs w:val="24"/>
        </w:rPr>
        <w:t xml:space="preserve"> να ενταχθούν σε μία σειρά μέτρων κοινωνικής προστασίας</w:t>
      </w:r>
      <w:r>
        <w:rPr>
          <w:rFonts w:eastAsia="Times New Roman" w:cs="Times New Roman"/>
          <w:szCs w:val="24"/>
        </w:rPr>
        <w:t>,</w:t>
      </w:r>
      <w:r w:rsidRPr="0097357F">
        <w:rPr>
          <w:rFonts w:eastAsia="Times New Roman" w:cs="Times New Roman"/>
          <w:szCs w:val="24"/>
        </w:rPr>
        <w:t xml:space="preserve"> που αυτή τη στιγμή δεν μπορούν να λάβουν</w:t>
      </w:r>
      <w:r>
        <w:rPr>
          <w:rFonts w:eastAsia="Times New Roman" w:cs="Times New Roman"/>
          <w:szCs w:val="24"/>
        </w:rPr>
        <w:t>,</w:t>
      </w:r>
      <w:r w:rsidRPr="0097357F">
        <w:rPr>
          <w:rFonts w:eastAsia="Times New Roman" w:cs="Times New Roman"/>
          <w:szCs w:val="24"/>
        </w:rPr>
        <w:t xml:space="preserve"> λόγω του ότι είναι </w:t>
      </w:r>
      <w:r>
        <w:rPr>
          <w:rFonts w:eastAsia="Times New Roman" w:cs="Times New Roman"/>
          <w:szCs w:val="24"/>
        </w:rPr>
        <w:t xml:space="preserve">παράτυπα διαμένοντες. </w:t>
      </w:r>
    </w:p>
    <w:p w14:paraId="2D05F46B" w14:textId="77777777" w:rsidR="00237587" w:rsidRDefault="00AE0D0F">
      <w:pPr>
        <w:spacing w:after="0" w:line="600" w:lineRule="auto"/>
        <w:ind w:firstLine="720"/>
        <w:jc w:val="both"/>
        <w:rPr>
          <w:rFonts w:eastAsia="Times New Roman" w:cs="Times New Roman"/>
          <w:szCs w:val="24"/>
        </w:rPr>
      </w:pPr>
      <w:r w:rsidRPr="0097357F">
        <w:rPr>
          <w:rFonts w:eastAsia="Times New Roman" w:cs="Times New Roman"/>
          <w:szCs w:val="24"/>
        </w:rPr>
        <w:t>Συνολικά</w:t>
      </w:r>
      <w:r>
        <w:rPr>
          <w:rFonts w:eastAsia="Times New Roman" w:cs="Times New Roman"/>
          <w:szCs w:val="24"/>
        </w:rPr>
        <w:t>,</w:t>
      </w:r>
      <w:r w:rsidRPr="0097357F">
        <w:rPr>
          <w:rFonts w:eastAsia="Times New Roman" w:cs="Times New Roman"/>
          <w:szCs w:val="24"/>
        </w:rPr>
        <w:t xml:space="preserve"> το εργασιακό ζήτημα</w:t>
      </w:r>
      <w:r>
        <w:rPr>
          <w:rFonts w:eastAsia="Times New Roman" w:cs="Times New Roman"/>
          <w:szCs w:val="24"/>
        </w:rPr>
        <w:t>,</w:t>
      </w:r>
      <w:r w:rsidRPr="0097357F">
        <w:rPr>
          <w:rFonts w:eastAsia="Times New Roman" w:cs="Times New Roman"/>
          <w:szCs w:val="24"/>
        </w:rPr>
        <w:t xml:space="preserve"> πάντως</w:t>
      </w:r>
      <w:r>
        <w:rPr>
          <w:rFonts w:eastAsia="Times New Roman" w:cs="Times New Roman"/>
          <w:szCs w:val="24"/>
        </w:rPr>
        <w:t>, στους αγροτικούς χώρους, κ</w:t>
      </w:r>
      <w:r w:rsidRPr="0097357F">
        <w:rPr>
          <w:rFonts w:eastAsia="Times New Roman" w:cs="Times New Roman"/>
          <w:szCs w:val="24"/>
        </w:rPr>
        <w:t>αι δη στη Μανωλάδα</w:t>
      </w:r>
      <w:r>
        <w:rPr>
          <w:rFonts w:eastAsia="Times New Roman" w:cs="Times New Roman"/>
          <w:szCs w:val="24"/>
        </w:rPr>
        <w:t>,</w:t>
      </w:r>
      <w:r w:rsidRPr="0097357F">
        <w:rPr>
          <w:rFonts w:eastAsia="Times New Roman" w:cs="Times New Roman"/>
          <w:szCs w:val="24"/>
        </w:rPr>
        <w:t xml:space="preserve"> θα επιλυθεί με την κύρωση της </w:t>
      </w:r>
      <w:r w:rsidRPr="0097357F">
        <w:rPr>
          <w:rFonts w:eastAsia="Times New Roman" w:cs="Times New Roman"/>
          <w:szCs w:val="24"/>
        </w:rPr>
        <w:t>Διεθνούς Σύμβασης Εργασίας</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t xml:space="preserve">την οποία ελπίζω ότι θα είμαστε έτοιμοι να </w:t>
      </w:r>
      <w:r w:rsidRPr="0097357F">
        <w:rPr>
          <w:rFonts w:eastAsia="Times New Roman" w:cs="Times New Roman"/>
          <w:szCs w:val="24"/>
        </w:rPr>
        <w:t>κυρώσουμε μέσα στο επόμενο μήνα</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t>Αντικείμενο αυτής της Διεθνούς</w:t>
      </w:r>
      <w:r w:rsidRPr="0097357F">
        <w:rPr>
          <w:rFonts w:eastAsia="Times New Roman" w:cs="Times New Roman"/>
          <w:szCs w:val="24"/>
        </w:rPr>
        <w:t xml:space="preserve"> Σύμβαση</w:t>
      </w:r>
      <w:r>
        <w:rPr>
          <w:rFonts w:eastAsia="Times New Roman" w:cs="Times New Roman"/>
          <w:szCs w:val="24"/>
        </w:rPr>
        <w:t>ς</w:t>
      </w:r>
      <w:r w:rsidRPr="0097357F">
        <w:rPr>
          <w:rFonts w:eastAsia="Times New Roman" w:cs="Times New Roman"/>
          <w:szCs w:val="24"/>
        </w:rPr>
        <w:t xml:space="preserve"> είναι α</w:t>
      </w:r>
      <w:r>
        <w:rPr>
          <w:rFonts w:eastAsia="Times New Roman" w:cs="Times New Roman"/>
          <w:szCs w:val="24"/>
        </w:rPr>
        <w:t>κριβώς να εξισωθούν οι αγροτικοί χώροι</w:t>
      </w:r>
      <w:r>
        <w:rPr>
          <w:rFonts w:eastAsia="Times New Roman" w:cs="Times New Roman"/>
          <w:szCs w:val="24"/>
        </w:rPr>
        <w:t>,</w:t>
      </w:r>
      <w:r>
        <w:rPr>
          <w:rFonts w:eastAsia="Times New Roman" w:cs="Times New Roman"/>
          <w:szCs w:val="24"/>
        </w:rPr>
        <w:t xml:space="preserve"> με οποιον</w:t>
      </w:r>
      <w:r w:rsidRPr="0097357F">
        <w:rPr>
          <w:rFonts w:eastAsia="Times New Roman" w:cs="Times New Roman"/>
          <w:szCs w:val="24"/>
        </w:rPr>
        <w:t>δήποτε άλλο χώρο εργασίας</w:t>
      </w:r>
      <w:r>
        <w:rPr>
          <w:rFonts w:eastAsia="Times New Roman" w:cs="Times New Roman"/>
          <w:szCs w:val="24"/>
        </w:rPr>
        <w:t>, αναφορικά με τη</w:t>
      </w:r>
      <w:r w:rsidRPr="0097357F">
        <w:rPr>
          <w:rFonts w:eastAsia="Times New Roman" w:cs="Times New Roman"/>
          <w:szCs w:val="24"/>
        </w:rPr>
        <w:t xml:space="preserve"> δήλωση της μι</w:t>
      </w:r>
      <w:r w:rsidRPr="0097357F">
        <w:rPr>
          <w:rFonts w:eastAsia="Times New Roman" w:cs="Times New Roman"/>
          <w:szCs w:val="24"/>
        </w:rPr>
        <w:t>σθωτής εργασίας κάθε μορφής</w:t>
      </w:r>
      <w:r>
        <w:rPr>
          <w:rFonts w:eastAsia="Times New Roman" w:cs="Times New Roman"/>
          <w:szCs w:val="24"/>
        </w:rPr>
        <w:t>,</w:t>
      </w:r>
      <w:r w:rsidRPr="0097357F">
        <w:rPr>
          <w:rFonts w:eastAsia="Times New Roman" w:cs="Times New Roman"/>
          <w:szCs w:val="24"/>
        </w:rPr>
        <w:t xml:space="preserve"> των ωραρίων</w:t>
      </w:r>
      <w:r>
        <w:rPr>
          <w:rFonts w:eastAsia="Times New Roman" w:cs="Times New Roman"/>
          <w:szCs w:val="24"/>
        </w:rPr>
        <w:t>,</w:t>
      </w:r>
      <w:r w:rsidRPr="0097357F">
        <w:rPr>
          <w:rFonts w:eastAsia="Times New Roman" w:cs="Times New Roman"/>
          <w:szCs w:val="24"/>
        </w:rPr>
        <w:t xml:space="preserve"> των εργαζομένων </w:t>
      </w:r>
      <w:r>
        <w:rPr>
          <w:rFonts w:eastAsia="Times New Roman" w:cs="Times New Roman"/>
          <w:szCs w:val="24"/>
        </w:rPr>
        <w:t xml:space="preserve">κ.λπ.. Έτσι, θα </w:t>
      </w:r>
      <w:r w:rsidRPr="0097357F">
        <w:rPr>
          <w:rFonts w:eastAsia="Times New Roman" w:cs="Times New Roman"/>
          <w:szCs w:val="24"/>
        </w:rPr>
        <w:t>μπορεί και το Σώμα Επιθεώρησης Εργασίας πια</w:t>
      </w:r>
      <w:r>
        <w:rPr>
          <w:rFonts w:eastAsia="Times New Roman" w:cs="Times New Roman"/>
          <w:szCs w:val="24"/>
        </w:rPr>
        <w:t>,</w:t>
      </w:r>
      <w:r w:rsidRPr="0097357F">
        <w:rPr>
          <w:rFonts w:eastAsia="Times New Roman" w:cs="Times New Roman"/>
          <w:szCs w:val="24"/>
        </w:rPr>
        <w:t xml:space="preserve"> να κάνει τη δουλειά του εκεί</w:t>
      </w:r>
      <w:r>
        <w:rPr>
          <w:rFonts w:eastAsia="Times New Roman" w:cs="Times New Roman"/>
          <w:szCs w:val="24"/>
        </w:rPr>
        <w:t>, όπως θα την έκανε</w:t>
      </w:r>
      <w:r w:rsidRPr="0097357F">
        <w:rPr>
          <w:rFonts w:eastAsia="Times New Roman" w:cs="Times New Roman"/>
          <w:szCs w:val="24"/>
        </w:rPr>
        <w:t xml:space="preserve"> σε κάθε άλλο εργασιακό χώρο</w:t>
      </w:r>
      <w:r>
        <w:rPr>
          <w:rFonts w:eastAsia="Times New Roman" w:cs="Times New Roman"/>
          <w:szCs w:val="24"/>
        </w:rPr>
        <w:t>.</w:t>
      </w:r>
      <w:r w:rsidRPr="0097357F">
        <w:rPr>
          <w:rFonts w:eastAsia="Times New Roman" w:cs="Times New Roman"/>
          <w:szCs w:val="24"/>
        </w:rPr>
        <w:t xml:space="preserve"> </w:t>
      </w:r>
    </w:p>
    <w:p w14:paraId="2D05F46C" w14:textId="77777777" w:rsidR="00237587" w:rsidRDefault="00AE0D0F">
      <w:pPr>
        <w:spacing w:after="0" w:line="600" w:lineRule="auto"/>
        <w:ind w:firstLine="720"/>
        <w:jc w:val="both"/>
        <w:rPr>
          <w:rFonts w:eastAsia="Times New Roman" w:cs="Times New Roman"/>
          <w:szCs w:val="24"/>
        </w:rPr>
      </w:pPr>
      <w:r w:rsidRPr="0097357F">
        <w:rPr>
          <w:rFonts w:eastAsia="Times New Roman" w:cs="Times New Roman"/>
          <w:szCs w:val="24"/>
        </w:rPr>
        <w:lastRenderedPageBreak/>
        <w:t>Αυτό είναι το θεσμικό πλαίσιο</w:t>
      </w:r>
      <w:r>
        <w:rPr>
          <w:rFonts w:eastAsia="Times New Roman" w:cs="Times New Roman"/>
          <w:szCs w:val="24"/>
        </w:rPr>
        <w:t>,</w:t>
      </w:r>
      <w:r w:rsidRPr="0097357F">
        <w:rPr>
          <w:rFonts w:eastAsia="Times New Roman" w:cs="Times New Roman"/>
          <w:szCs w:val="24"/>
        </w:rPr>
        <w:t xml:space="preserve"> το οποίο θα μας επιτρέψει </w:t>
      </w:r>
      <w:r>
        <w:rPr>
          <w:rFonts w:eastAsia="Times New Roman" w:cs="Times New Roman"/>
          <w:szCs w:val="24"/>
        </w:rPr>
        <w:t>τη</w:t>
      </w:r>
      <w:r>
        <w:rPr>
          <w:rFonts w:eastAsia="Times New Roman" w:cs="Times New Roman"/>
          <w:szCs w:val="24"/>
        </w:rPr>
        <w:t xml:space="preserve"> </w:t>
      </w:r>
      <w:r w:rsidRPr="0097357F">
        <w:rPr>
          <w:rFonts w:eastAsia="Times New Roman" w:cs="Times New Roman"/>
          <w:szCs w:val="24"/>
        </w:rPr>
        <w:t>μετάβαση</w:t>
      </w:r>
      <w:r>
        <w:rPr>
          <w:rFonts w:eastAsia="Times New Roman" w:cs="Times New Roman"/>
          <w:szCs w:val="24"/>
        </w:rPr>
        <w:t>,</w:t>
      </w:r>
      <w:r w:rsidRPr="0097357F">
        <w:rPr>
          <w:rFonts w:eastAsia="Times New Roman" w:cs="Times New Roman"/>
          <w:szCs w:val="24"/>
        </w:rPr>
        <w:t xml:space="preserve"> πραγματικά</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t>σε μια</w:t>
      </w:r>
      <w:r w:rsidRPr="0097357F">
        <w:rPr>
          <w:rFonts w:eastAsia="Times New Roman" w:cs="Times New Roman"/>
          <w:szCs w:val="24"/>
        </w:rPr>
        <w:t xml:space="preserve"> νέα φάση τήρησης εργατικών δικαιωμάτων στους αγροτικούς χώρους</w:t>
      </w:r>
      <w:r>
        <w:rPr>
          <w:rFonts w:eastAsia="Times New Roman" w:cs="Times New Roman"/>
          <w:szCs w:val="24"/>
        </w:rPr>
        <w:t>.</w:t>
      </w:r>
    </w:p>
    <w:p w14:paraId="2D05F46D" w14:textId="77777777" w:rsidR="00237587" w:rsidRDefault="00AE0D0F">
      <w:pPr>
        <w:spacing w:after="0"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sidRPr="0097357F">
        <w:rPr>
          <w:rFonts w:eastAsia="Times New Roman" w:cs="Times New Roman"/>
          <w:szCs w:val="24"/>
        </w:rPr>
        <w:t>Κυρίες και κύριοι συνάδελφοι</w:t>
      </w:r>
      <w:r>
        <w:rPr>
          <w:rFonts w:eastAsia="Times New Roman" w:cs="Times New Roman"/>
          <w:szCs w:val="24"/>
        </w:rPr>
        <w:t>,</w:t>
      </w:r>
      <w:r w:rsidRPr="0097357F">
        <w:rPr>
          <w:rFonts w:eastAsia="Times New Roman" w:cs="Times New Roman"/>
          <w:szCs w:val="24"/>
        </w:rPr>
        <w:t xml:space="preserve"> ολοκληρώθηκε η συζήτηση των επίκαιρων ερωτήσεων</w:t>
      </w:r>
      <w:r>
        <w:rPr>
          <w:rFonts w:eastAsia="Times New Roman" w:cs="Times New Roman"/>
          <w:szCs w:val="24"/>
        </w:rPr>
        <w:t>.</w:t>
      </w:r>
    </w:p>
    <w:p w14:paraId="2D05F46E" w14:textId="77777777" w:rsidR="00237587" w:rsidRDefault="00AE0D0F">
      <w:pPr>
        <w:spacing w:after="0" w:line="600" w:lineRule="auto"/>
        <w:ind w:firstLine="720"/>
        <w:jc w:val="center"/>
        <w:rPr>
          <w:rFonts w:eastAsia="Times New Roman" w:cs="Times New Roman"/>
          <w:color w:val="FF0000"/>
          <w:szCs w:val="24"/>
        </w:rPr>
      </w:pPr>
      <w:r w:rsidRPr="008F6E96">
        <w:rPr>
          <w:rFonts w:eastAsia="Times New Roman" w:cs="Times New Roman"/>
          <w:color w:val="FF0000"/>
          <w:szCs w:val="24"/>
        </w:rPr>
        <w:t>(ΑΛΛΑΓΗ ΣΕΛΙΔΑΣ ΛΟΓΩ ΑΛΛΑΓΗΣ ΘΕΜΑΤΟΣ)</w:t>
      </w:r>
    </w:p>
    <w:p w14:paraId="2D05F46F" w14:textId="77777777" w:rsidR="00237587" w:rsidRDefault="00AE0D0F">
      <w:pPr>
        <w:spacing w:after="0"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 Κυρίες και κύριοι συνάδελφοι, εισερχόμαστε στη συμπληρωματική ημερήσια διάταξης της </w:t>
      </w:r>
    </w:p>
    <w:p w14:paraId="2D05F470" w14:textId="77777777" w:rsidR="00237587" w:rsidRDefault="00AE0D0F">
      <w:pPr>
        <w:spacing w:after="0"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2D05F471" w14:textId="77777777" w:rsidR="00237587" w:rsidRDefault="00AE0D0F">
      <w:pPr>
        <w:spacing w:after="0" w:line="600" w:lineRule="auto"/>
        <w:ind w:firstLine="720"/>
        <w:jc w:val="both"/>
        <w:rPr>
          <w:rFonts w:eastAsia="Times New Roman" w:cs="Times New Roman"/>
          <w:szCs w:val="24"/>
        </w:rPr>
      </w:pPr>
      <w:r w:rsidRPr="006D73CF">
        <w:rPr>
          <w:rFonts w:eastAsia="Times New Roman" w:cs="Times New Roman"/>
          <w:szCs w:val="24"/>
        </w:rPr>
        <w:t>Μόνη συζήτηση και ψήφιση επί της αρχής, των άρθρων και του συνόλου του σχεδίου νόμου</w:t>
      </w:r>
      <w:r>
        <w:rPr>
          <w:rFonts w:eastAsia="Times New Roman" w:cs="Times New Roman"/>
          <w:szCs w:val="24"/>
        </w:rPr>
        <w:t xml:space="preserve"> του Υπουργείου Ναυτι</w:t>
      </w:r>
      <w:r>
        <w:rPr>
          <w:rFonts w:eastAsia="Times New Roman" w:cs="Times New Roman"/>
          <w:szCs w:val="24"/>
        </w:rPr>
        <w:t>λίας και Νησιωτικής Πολιτικής</w:t>
      </w:r>
      <w:r w:rsidRPr="006D73CF">
        <w:rPr>
          <w:rFonts w:eastAsia="Times New Roman" w:cs="Times New Roman"/>
          <w:szCs w:val="24"/>
        </w:rPr>
        <w:t>: «Για την κύρωση των Συμβάσεων Παραχώρησης που έχουν συναφθεί μεταξύ του Ελληνικού Δημοσίου και των Οργανισμών Λιμένος Α.Ε. - Διατάξεις για τη λειτουργία του συστήματος λιμενικής διακυβέρνησης και άλλες διατάξεις».</w:t>
      </w:r>
    </w:p>
    <w:p w14:paraId="2D05F472" w14:textId="77777777" w:rsidR="00237587" w:rsidRDefault="00AE0D0F">
      <w:pPr>
        <w:spacing w:after="0" w:line="600" w:lineRule="auto"/>
        <w:ind w:firstLine="720"/>
        <w:jc w:val="both"/>
        <w:rPr>
          <w:rFonts w:eastAsia="Times New Roman" w:cs="Times New Roman"/>
          <w:szCs w:val="24"/>
        </w:rPr>
      </w:pPr>
      <w:r w:rsidRPr="0097357F">
        <w:rPr>
          <w:rFonts w:eastAsia="Times New Roman" w:cs="Times New Roman"/>
          <w:szCs w:val="24"/>
        </w:rPr>
        <w:lastRenderedPageBreak/>
        <w:t xml:space="preserve">Η </w:t>
      </w:r>
      <w:r>
        <w:rPr>
          <w:rFonts w:eastAsia="Times New Roman" w:cs="Times New Roman"/>
          <w:szCs w:val="24"/>
        </w:rPr>
        <w:t xml:space="preserve">Διάσκεψη </w:t>
      </w:r>
      <w:r>
        <w:rPr>
          <w:rFonts w:eastAsia="Times New Roman" w:cs="Times New Roman"/>
          <w:szCs w:val="24"/>
        </w:rPr>
        <w:t>τ</w:t>
      </w:r>
      <w:r w:rsidRPr="0097357F">
        <w:rPr>
          <w:rFonts w:eastAsia="Times New Roman" w:cs="Times New Roman"/>
          <w:szCs w:val="24"/>
        </w:rPr>
        <w:t>ων Προέδρων αποφάσισε στη συνεδρίασ</w:t>
      </w:r>
      <w:r>
        <w:rPr>
          <w:rFonts w:eastAsia="Times New Roman" w:cs="Times New Roman"/>
          <w:szCs w:val="24"/>
        </w:rPr>
        <w:t>ή της στις</w:t>
      </w:r>
      <w:r w:rsidRPr="0097357F">
        <w:rPr>
          <w:rFonts w:eastAsia="Times New Roman" w:cs="Times New Roman"/>
          <w:szCs w:val="24"/>
        </w:rPr>
        <w:t xml:space="preserve"> 18 Φεβρουαρίου 2019 τη συζήτηση του νομοσχεδίου σε μία συνεδρίαση</w:t>
      </w:r>
      <w:r>
        <w:rPr>
          <w:rFonts w:eastAsia="Times New Roman" w:cs="Times New Roman"/>
          <w:szCs w:val="24"/>
        </w:rPr>
        <w:t>,</w:t>
      </w:r>
      <w:r w:rsidRPr="0097357F">
        <w:rPr>
          <w:rFonts w:eastAsia="Times New Roman" w:cs="Times New Roman"/>
          <w:szCs w:val="24"/>
        </w:rPr>
        <w:t xml:space="preserve"> ενιαία επί της αρχής</w:t>
      </w:r>
      <w:r>
        <w:rPr>
          <w:rFonts w:eastAsia="Times New Roman" w:cs="Times New Roman"/>
          <w:szCs w:val="24"/>
        </w:rPr>
        <w:t>,</w:t>
      </w:r>
      <w:r w:rsidRPr="0097357F">
        <w:rPr>
          <w:rFonts w:eastAsia="Times New Roman" w:cs="Times New Roman"/>
          <w:szCs w:val="24"/>
        </w:rPr>
        <w:t xml:space="preserve"> των άρθρων και των τροπολογιών</w:t>
      </w:r>
      <w:r>
        <w:rPr>
          <w:rFonts w:eastAsia="Times New Roman" w:cs="Times New Roman"/>
          <w:szCs w:val="24"/>
        </w:rPr>
        <w:t>.</w:t>
      </w:r>
      <w:r>
        <w:rPr>
          <w:rFonts w:eastAsia="Times New Roman" w:cs="Times New Roman"/>
          <w:szCs w:val="24"/>
        </w:rPr>
        <w:t xml:space="preserve"> Το Σώμα συμφωνεί;</w:t>
      </w:r>
    </w:p>
    <w:p w14:paraId="2D05F473"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ΠΟΛΛΟΙ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2D05F474"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Κατά πλειοψηφία</w:t>
      </w:r>
      <w:r>
        <w:rPr>
          <w:rFonts w:eastAsia="Times New Roman" w:cs="Times New Roman"/>
          <w:szCs w:val="24"/>
        </w:rPr>
        <w:t xml:space="preserve">. </w:t>
      </w:r>
    </w:p>
    <w:p w14:paraId="2D05F475"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2D05F476" w14:textId="77777777" w:rsidR="00237587" w:rsidRDefault="00AE0D0F">
      <w:pPr>
        <w:spacing w:after="0"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Το Σώμα συμφώνησε κατά πλειοψηφία. </w:t>
      </w:r>
    </w:p>
    <w:p w14:paraId="2D05F47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Τον λόγο έχει η</w:t>
      </w:r>
      <w:r>
        <w:rPr>
          <w:rFonts w:eastAsia="Times New Roman" w:cs="Times New Roman"/>
          <w:szCs w:val="24"/>
        </w:rPr>
        <w:t xml:space="preserve"> </w:t>
      </w:r>
      <w:r>
        <w:rPr>
          <w:rFonts w:eastAsia="Times New Roman" w:cs="Times New Roman"/>
          <w:szCs w:val="24"/>
        </w:rPr>
        <w:t>ε</w:t>
      </w:r>
      <w:r>
        <w:rPr>
          <w:rFonts w:eastAsia="Times New Roman" w:cs="Times New Roman"/>
          <w:szCs w:val="24"/>
        </w:rPr>
        <w:t>ισηγήτρια του ΣΥΡΙΖΑ κ</w:t>
      </w:r>
      <w:r>
        <w:rPr>
          <w:rFonts w:eastAsia="Times New Roman" w:cs="Times New Roman"/>
          <w:szCs w:val="24"/>
        </w:rPr>
        <w:t>.</w:t>
      </w:r>
      <w:r>
        <w:rPr>
          <w:rFonts w:eastAsia="Times New Roman" w:cs="Times New Roman"/>
          <w:szCs w:val="24"/>
        </w:rPr>
        <w:t xml:space="preserve"> Αναστασία Γκαρά για δεκαπέντε λεπτά. </w:t>
      </w:r>
    </w:p>
    <w:p w14:paraId="2D05F478"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 xml:space="preserve">Ευχαριστώ, κυρία Πρόεδρε. </w:t>
      </w:r>
    </w:p>
    <w:p w14:paraId="2D05F47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κ</w:t>
      </w:r>
      <w:r w:rsidRPr="0097357F">
        <w:rPr>
          <w:rFonts w:eastAsia="Times New Roman" w:cs="Times New Roman"/>
          <w:szCs w:val="24"/>
        </w:rPr>
        <w:t>υρίες και κύριοι συνάδελφοι</w:t>
      </w:r>
      <w:r>
        <w:rPr>
          <w:rFonts w:eastAsia="Times New Roman" w:cs="Times New Roman"/>
          <w:szCs w:val="24"/>
        </w:rPr>
        <w:t>,</w:t>
      </w:r>
      <w:r w:rsidRPr="0097357F">
        <w:rPr>
          <w:rFonts w:eastAsia="Times New Roman" w:cs="Times New Roman"/>
          <w:szCs w:val="24"/>
        </w:rPr>
        <w:t xml:space="preserve"> εισάγεται σήμερα προς συζήτηση ένα ιδιαίτερα σημαντικό νομοσχέδιο με τίτλο</w:t>
      </w:r>
      <w:r>
        <w:rPr>
          <w:rFonts w:eastAsia="Times New Roman" w:cs="Times New Roman"/>
          <w:szCs w:val="24"/>
        </w:rPr>
        <w:t>:</w:t>
      </w:r>
      <w:r w:rsidRPr="0097357F">
        <w:rPr>
          <w:rFonts w:eastAsia="Times New Roman" w:cs="Times New Roman"/>
          <w:szCs w:val="24"/>
        </w:rPr>
        <w:t xml:space="preserve"> </w:t>
      </w:r>
      <w:r>
        <w:rPr>
          <w:rFonts w:eastAsia="Times New Roman" w:cs="Times New Roman"/>
          <w:szCs w:val="24"/>
        </w:rPr>
        <w:t>«Για την κ</w:t>
      </w:r>
      <w:r w:rsidRPr="0097357F">
        <w:rPr>
          <w:rFonts w:eastAsia="Times New Roman" w:cs="Times New Roman"/>
          <w:szCs w:val="24"/>
        </w:rPr>
        <w:t xml:space="preserve">ύρωση των Συμβάσεων Παραχώρησης </w:t>
      </w:r>
      <w:r>
        <w:rPr>
          <w:rFonts w:eastAsia="Times New Roman" w:cs="Times New Roman"/>
          <w:szCs w:val="24"/>
        </w:rPr>
        <w:t>που έχουν συναφθεί μεταξύ του Ε</w:t>
      </w:r>
      <w:r w:rsidRPr="0097357F">
        <w:rPr>
          <w:rFonts w:eastAsia="Times New Roman" w:cs="Times New Roman"/>
          <w:szCs w:val="24"/>
        </w:rPr>
        <w:t xml:space="preserve">λληνικού </w:t>
      </w:r>
      <w:r>
        <w:rPr>
          <w:rFonts w:eastAsia="Times New Roman" w:cs="Times New Roman"/>
          <w:szCs w:val="24"/>
        </w:rPr>
        <w:t>Δ</w:t>
      </w:r>
      <w:r w:rsidRPr="0097357F">
        <w:rPr>
          <w:rFonts w:eastAsia="Times New Roman" w:cs="Times New Roman"/>
          <w:szCs w:val="24"/>
        </w:rPr>
        <w:t xml:space="preserve">ημοσίου και των Οργανισμών Λιμένος Α.Ε. </w:t>
      </w:r>
      <w:r>
        <w:rPr>
          <w:rFonts w:eastAsia="Times New Roman" w:cs="Times New Roman"/>
          <w:szCs w:val="24"/>
        </w:rPr>
        <w:t>- Δ</w:t>
      </w:r>
      <w:r w:rsidRPr="0097357F">
        <w:rPr>
          <w:rFonts w:eastAsia="Times New Roman" w:cs="Times New Roman"/>
          <w:szCs w:val="24"/>
        </w:rPr>
        <w:t>ιατάξεις για τη λειτουργ</w:t>
      </w:r>
      <w:r w:rsidRPr="0097357F">
        <w:rPr>
          <w:rFonts w:eastAsia="Times New Roman" w:cs="Times New Roman"/>
          <w:szCs w:val="24"/>
        </w:rPr>
        <w:t>ία του συστήματος λιμενικής διακυβέρνησης και άλλες διατάξεις</w:t>
      </w:r>
      <w:r>
        <w:rPr>
          <w:rFonts w:eastAsia="Times New Roman" w:cs="Times New Roman"/>
          <w:szCs w:val="24"/>
        </w:rPr>
        <w:t xml:space="preserve">». Πρόκειται για </w:t>
      </w:r>
      <w:r w:rsidRPr="0097357F">
        <w:rPr>
          <w:rFonts w:eastAsia="Times New Roman" w:cs="Times New Roman"/>
          <w:szCs w:val="24"/>
        </w:rPr>
        <w:t xml:space="preserve">ένα σχέδιο νόμου </w:t>
      </w:r>
      <w:r>
        <w:rPr>
          <w:rFonts w:eastAsia="Times New Roman" w:cs="Times New Roman"/>
          <w:szCs w:val="24"/>
        </w:rPr>
        <w:t>-</w:t>
      </w:r>
      <w:r w:rsidRPr="0097357F">
        <w:rPr>
          <w:rFonts w:eastAsia="Times New Roman" w:cs="Times New Roman"/>
          <w:szCs w:val="24"/>
        </w:rPr>
        <w:t xml:space="preserve">προϊόν </w:t>
      </w:r>
      <w:r>
        <w:rPr>
          <w:rFonts w:eastAsia="Times New Roman" w:cs="Times New Roman"/>
          <w:szCs w:val="24"/>
        </w:rPr>
        <w:t xml:space="preserve">μακρόχρονης διαπραγμάτευσης </w:t>
      </w:r>
      <w:r w:rsidRPr="0097357F">
        <w:rPr>
          <w:rFonts w:eastAsia="Times New Roman" w:cs="Times New Roman"/>
          <w:szCs w:val="24"/>
        </w:rPr>
        <w:t xml:space="preserve">με τους </w:t>
      </w:r>
      <w:r w:rsidRPr="0097357F">
        <w:rPr>
          <w:rFonts w:eastAsia="Times New Roman" w:cs="Times New Roman"/>
          <w:szCs w:val="24"/>
        </w:rPr>
        <w:lastRenderedPageBreak/>
        <w:t>θεσμούς</w:t>
      </w:r>
      <w:r>
        <w:rPr>
          <w:rFonts w:eastAsia="Times New Roman" w:cs="Times New Roman"/>
          <w:szCs w:val="24"/>
        </w:rPr>
        <w:t xml:space="preserve">, </w:t>
      </w:r>
      <w:r w:rsidRPr="0097357F">
        <w:rPr>
          <w:rFonts w:eastAsia="Times New Roman" w:cs="Times New Roman"/>
          <w:szCs w:val="24"/>
        </w:rPr>
        <w:t xml:space="preserve">το </w:t>
      </w:r>
      <w:r>
        <w:rPr>
          <w:rFonts w:eastAsia="Times New Roman" w:cs="Times New Roman"/>
          <w:szCs w:val="24"/>
        </w:rPr>
        <w:t xml:space="preserve">ΤΑΙΠΕΔ </w:t>
      </w:r>
      <w:r w:rsidRPr="0097357F">
        <w:rPr>
          <w:rFonts w:eastAsia="Times New Roman" w:cs="Times New Roman"/>
          <w:szCs w:val="24"/>
        </w:rPr>
        <w:t xml:space="preserve">και τους </w:t>
      </w:r>
      <w:r>
        <w:rPr>
          <w:rFonts w:eastAsia="Times New Roman" w:cs="Times New Roman"/>
          <w:szCs w:val="24"/>
        </w:rPr>
        <w:t>ο</w:t>
      </w:r>
      <w:r w:rsidRPr="0097357F">
        <w:rPr>
          <w:rFonts w:eastAsia="Times New Roman" w:cs="Times New Roman"/>
          <w:szCs w:val="24"/>
        </w:rPr>
        <w:t xml:space="preserve">ργανισμούς </w:t>
      </w:r>
      <w:r>
        <w:rPr>
          <w:rFonts w:eastAsia="Times New Roman" w:cs="Times New Roman"/>
          <w:szCs w:val="24"/>
        </w:rPr>
        <w:t>λ</w:t>
      </w:r>
      <w:r w:rsidRPr="0097357F">
        <w:rPr>
          <w:rFonts w:eastAsia="Times New Roman" w:cs="Times New Roman"/>
          <w:szCs w:val="24"/>
        </w:rPr>
        <w:t>ιμένων</w:t>
      </w:r>
      <w:r>
        <w:rPr>
          <w:rFonts w:eastAsia="Times New Roman" w:cs="Times New Roman"/>
          <w:szCs w:val="24"/>
        </w:rPr>
        <w:t>,</w:t>
      </w:r>
      <w:r w:rsidRPr="0097357F">
        <w:rPr>
          <w:rFonts w:eastAsia="Times New Roman" w:cs="Times New Roman"/>
          <w:szCs w:val="24"/>
        </w:rPr>
        <w:t xml:space="preserve"> προκειμένου</w:t>
      </w:r>
      <w:r>
        <w:rPr>
          <w:rFonts w:eastAsia="Times New Roman" w:cs="Times New Roman"/>
          <w:szCs w:val="24"/>
        </w:rPr>
        <w:t xml:space="preserve"> να προαχθεί το μοντέλο των υπο</w:t>
      </w:r>
      <w:r w:rsidRPr="0097357F">
        <w:rPr>
          <w:rFonts w:eastAsia="Times New Roman" w:cs="Times New Roman"/>
          <w:szCs w:val="24"/>
        </w:rPr>
        <w:t>παραχωρήσεων για την αξιοπ</w:t>
      </w:r>
      <w:r w:rsidRPr="0097357F">
        <w:rPr>
          <w:rFonts w:eastAsia="Times New Roman" w:cs="Times New Roman"/>
          <w:szCs w:val="24"/>
        </w:rPr>
        <w:t>οίηση των περιφερειακών λιμένων</w:t>
      </w:r>
      <w:r>
        <w:rPr>
          <w:rFonts w:eastAsia="Times New Roman" w:cs="Times New Roman"/>
          <w:szCs w:val="24"/>
        </w:rPr>
        <w:t>,</w:t>
      </w:r>
      <w:r w:rsidRPr="0097357F">
        <w:rPr>
          <w:rFonts w:eastAsia="Times New Roman" w:cs="Times New Roman"/>
          <w:szCs w:val="24"/>
        </w:rPr>
        <w:t xml:space="preserve"> σε αντίθεση με αυτό της ιδιωτικοποίησης</w:t>
      </w:r>
      <w:r>
        <w:rPr>
          <w:rFonts w:eastAsia="Times New Roman" w:cs="Times New Roman"/>
          <w:szCs w:val="24"/>
        </w:rPr>
        <w:t>,</w:t>
      </w:r>
      <w:r w:rsidRPr="0097357F">
        <w:rPr>
          <w:rFonts w:eastAsia="Times New Roman" w:cs="Times New Roman"/>
          <w:szCs w:val="24"/>
        </w:rPr>
        <w:t xml:space="preserve"> που προωθούσε η προηγούμενη </w:t>
      </w:r>
      <w:r>
        <w:rPr>
          <w:rFonts w:eastAsia="Times New Roman" w:cs="Times New Roman"/>
          <w:szCs w:val="24"/>
        </w:rPr>
        <w:t>κ</w:t>
      </w:r>
      <w:r w:rsidRPr="0097357F">
        <w:rPr>
          <w:rFonts w:eastAsia="Times New Roman" w:cs="Times New Roman"/>
          <w:szCs w:val="24"/>
        </w:rPr>
        <w:t>υβέρνηση</w:t>
      </w:r>
      <w:r>
        <w:rPr>
          <w:rFonts w:eastAsia="Times New Roman" w:cs="Times New Roman"/>
          <w:szCs w:val="24"/>
        </w:rPr>
        <w:t>.</w:t>
      </w:r>
      <w:r w:rsidRPr="0097357F">
        <w:rPr>
          <w:rFonts w:eastAsia="Times New Roman" w:cs="Times New Roman"/>
          <w:szCs w:val="24"/>
        </w:rPr>
        <w:t xml:space="preserve"> </w:t>
      </w:r>
    </w:p>
    <w:p w14:paraId="2D05F47A" w14:textId="77777777" w:rsidR="00237587" w:rsidRDefault="00AE0D0F">
      <w:pPr>
        <w:spacing w:after="0" w:line="600" w:lineRule="auto"/>
        <w:ind w:firstLine="720"/>
        <w:jc w:val="both"/>
        <w:rPr>
          <w:rFonts w:eastAsia="Times New Roman" w:cs="Times New Roman"/>
          <w:szCs w:val="24"/>
        </w:rPr>
      </w:pPr>
      <w:r w:rsidRPr="00C57686">
        <w:rPr>
          <w:rFonts w:eastAsia="Times New Roman" w:cs="Times New Roman"/>
          <w:szCs w:val="24"/>
        </w:rPr>
        <w:t xml:space="preserve">Από την πλευρά </w:t>
      </w:r>
      <w:r>
        <w:rPr>
          <w:rFonts w:eastAsia="Times New Roman" w:cs="Times New Roman"/>
          <w:szCs w:val="24"/>
        </w:rPr>
        <w:t>μας,</w:t>
      </w:r>
      <w:r w:rsidRPr="00C57686">
        <w:rPr>
          <w:rFonts w:eastAsia="Times New Roman" w:cs="Times New Roman"/>
          <w:szCs w:val="24"/>
        </w:rPr>
        <w:t xml:space="preserve"> θεωρούμε πως</w:t>
      </w:r>
      <w:r>
        <w:rPr>
          <w:rFonts w:eastAsia="Times New Roman" w:cs="Times New Roman"/>
          <w:szCs w:val="24"/>
        </w:rPr>
        <w:t>,</w:t>
      </w:r>
      <w:r w:rsidRPr="00C57686">
        <w:rPr>
          <w:rFonts w:eastAsia="Times New Roman" w:cs="Times New Roman"/>
          <w:szCs w:val="24"/>
        </w:rPr>
        <w:t xml:space="preserve"> το εν λόγω </w:t>
      </w:r>
      <w:r>
        <w:rPr>
          <w:rFonts w:eastAsia="Times New Roman" w:cs="Times New Roman"/>
          <w:szCs w:val="24"/>
        </w:rPr>
        <w:t>π</w:t>
      </w:r>
      <w:r w:rsidRPr="00C57686">
        <w:rPr>
          <w:rFonts w:eastAsia="Times New Roman" w:cs="Times New Roman"/>
          <w:szCs w:val="24"/>
        </w:rPr>
        <w:t>λαίσιο νόμου είναι αναγκαίο για τη λειτουργία και αξιοποίηση των λιμανιών</w:t>
      </w:r>
      <w:r w:rsidRPr="00F752AD">
        <w:rPr>
          <w:rFonts w:eastAsia="Times New Roman" w:cs="Times New Roman"/>
          <w:szCs w:val="24"/>
        </w:rPr>
        <w:t>,</w:t>
      </w:r>
      <w:r w:rsidRPr="00C57686">
        <w:rPr>
          <w:rFonts w:eastAsia="Times New Roman" w:cs="Times New Roman"/>
          <w:szCs w:val="24"/>
        </w:rPr>
        <w:t xml:space="preserve"> την τοπική και οικονο</w:t>
      </w:r>
      <w:r w:rsidRPr="00C57686">
        <w:rPr>
          <w:rFonts w:eastAsia="Times New Roman" w:cs="Times New Roman"/>
          <w:szCs w:val="24"/>
        </w:rPr>
        <w:t>μική ανάπτυξη</w:t>
      </w:r>
      <w:r>
        <w:rPr>
          <w:rFonts w:eastAsia="Times New Roman" w:cs="Times New Roman"/>
          <w:szCs w:val="24"/>
        </w:rPr>
        <w:t>,</w:t>
      </w:r>
      <w:r w:rsidRPr="00C57686">
        <w:rPr>
          <w:rFonts w:eastAsia="Times New Roman" w:cs="Times New Roman"/>
          <w:szCs w:val="24"/>
        </w:rPr>
        <w:t xml:space="preserve"> κυρίως των περιοχών</w:t>
      </w:r>
      <w:r>
        <w:rPr>
          <w:rFonts w:eastAsia="Times New Roman" w:cs="Times New Roman"/>
          <w:szCs w:val="24"/>
        </w:rPr>
        <w:t>,</w:t>
      </w:r>
      <w:r w:rsidRPr="00C57686">
        <w:rPr>
          <w:rFonts w:eastAsia="Times New Roman" w:cs="Times New Roman"/>
          <w:szCs w:val="24"/>
        </w:rPr>
        <w:t xml:space="preserve"> που εδράζουν τα </w:t>
      </w:r>
      <w:r>
        <w:rPr>
          <w:rFonts w:eastAsia="Times New Roman" w:cs="Times New Roman"/>
          <w:szCs w:val="24"/>
        </w:rPr>
        <w:t>δέκα</w:t>
      </w:r>
      <w:r w:rsidRPr="00C57686">
        <w:rPr>
          <w:rFonts w:eastAsia="Times New Roman" w:cs="Times New Roman"/>
          <w:szCs w:val="24"/>
        </w:rPr>
        <w:t xml:space="preserve"> περιφερειακά λιμάνια</w:t>
      </w:r>
      <w:r>
        <w:rPr>
          <w:rFonts w:eastAsia="Times New Roman" w:cs="Times New Roman"/>
          <w:szCs w:val="24"/>
        </w:rPr>
        <w:t>,</w:t>
      </w:r>
      <w:r w:rsidRPr="00C57686">
        <w:rPr>
          <w:rFonts w:eastAsia="Times New Roman" w:cs="Times New Roman"/>
          <w:szCs w:val="24"/>
        </w:rPr>
        <w:t xml:space="preserve"> στα οποία αφορούν οι διατάξεις και οι φορείς διαχείρισης</w:t>
      </w:r>
      <w:r>
        <w:rPr>
          <w:rFonts w:eastAsia="Times New Roman" w:cs="Times New Roman"/>
          <w:szCs w:val="24"/>
        </w:rPr>
        <w:t>,</w:t>
      </w:r>
      <w:r w:rsidRPr="00C57686">
        <w:rPr>
          <w:rFonts w:eastAsia="Times New Roman" w:cs="Times New Roman"/>
          <w:szCs w:val="24"/>
        </w:rPr>
        <w:t xml:space="preserve"> των οποίων παραμένουν υπό δημόσιο έλεγχο</w:t>
      </w:r>
      <w:r>
        <w:rPr>
          <w:rFonts w:eastAsia="Times New Roman" w:cs="Times New Roman"/>
          <w:szCs w:val="24"/>
        </w:rPr>
        <w:t>.</w:t>
      </w:r>
      <w:r w:rsidRPr="00C57686">
        <w:rPr>
          <w:rFonts w:eastAsia="Times New Roman" w:cs="Times New Roman"/>
          <w:szCs w:val="24"/>
        </w:rPr>
        <w:t xml:space="preserve"> </w:t>
      </w:r>
    </w:p>
    <w:p w14:paraId="2D05F47B" w14:textId="77777777" w:rsidR="00237587" w:rsidRDefault="00AE0D0F">
      <w:pPr>
        <w:spacing w:after="0" w:line="600" w:lineRule="auto"/>
        <w:ind w:firstLine="720"/>
        <w:jc w:val="both"/>
        <w:rPr>
          <w:rFonts w:eastAsia="Times New Roman" w:cs="Times New Roman"/>
          <w:szCs w:val="24"/>
        </w:rPr>
      </w:pPr>
      <w:r w:rsidRPr="00C57686">
        <w:rPr>
          <w:rFonts w:eastAsia="Times New Roman" w:cs="Times New Roman"/>
          <w:szCs w:val="24"/>
        </w:rPr>
        <w:t>Πιο συγκεκριμένα</w:t>
      </w:r>
      <w:r>
        <w:rPr>
          <w:rFonts w:eastAsia="Times New Roman" w:cs="Times New Roman"/>
          <w:szCs w:val="24"/>
        </w:rPr>
        <w:t>,</w:t>
      </w:r>
      <w:r w:rsidRPr="00C57686">
        <w:rPr>
          <w:rFonts w:eastAsia="Times New Roman" w:cs="Times New Roman"/>
          <w:szCs w:val="24"/>
        </w:rPr>
        <w:t xml:space="preserve"> στο παρόν σχέδιο νόμου περιγράφεται με λεπτομέρεια το μοντέλο αξιοποίησης των δραστηριοτήτων και </w:t>
      </w:r>
      <w:r>
        <w:rPr>
          <w:rFonts w:eastAsia="Times New Roman" w:cs="Times New Roman"/>
          <w:szCs w:val="24"/>
        </w:rPr>
        <w:t>υ</w:t>
      </w:r>
      <w:r w:rsidRPr="00C57686">
        <w:rPr>
          <w:rFonts w:eastAsia="Times New Roman" w:cs="Times New Roman"/>
          <w:szCs w:val="24"/>
        </w:rPr>
        <w:t>ποδομών</w:t>
      </w:r>
      <w:r>
        <w:rPr>
          <w:rFonts w:eastAsia="Times New Roman" w:cs="Times New Roman"/>
          <w:szCs w:val="24"/>
        </w:rPr>
        <w:t>,</w:t>
      </w:r>
      <w:r w:rsidRPr="00C57686">
        <w:rPr>
          <w:rFonts w:eastAsia="Times New Roman" w:cs="Times New Roman"/>
          <w:szCs w:val="24"/>
        </w:rPr>
        <w:t xml:space="preserve"> με συνέργειες δημόσιου και ιδιωτικού τομέα</w:t>
      </w:r>
      <w:r>
        <w:rPr>
          <w:rFonts w:eastAsia="Times New Roman" w:cs="Times New Roman"/>
          <w:szCs w:val="24"/>
        </w:rPr>
        <w:t>,</w:t>
      </w:r>
      <w:r w:rsidRPr="00C57686">
        <w:rPr>
          <w:rFonts w:eastAsia="Times New Roman" w:cs="Times New Roman"/>
          <w:szCs w:val="24"/>
        </w:rPr>
        <w:t xml:space="preserve"> μέσω των </w:t>
      </w:r>
      <w:r>
        <w:rPr>
          <w:rFonts w:eastAsia="Times New Roman" w:cs="Times New Roman"/>
          <w:szCs w:val="24"/>
        </w:rPr>
        <w:t xml:space="preserve">υποπαραχωρήσεων </w:t>
      </w:r>
      <w:r w:rsidRPr="00C57686">
        <w:rPr>
          <w:rFonts w:eastAsia="Times New Roman" w:cs="Times New Roman"/>
          <w:szCs w:val="24"/>
        </w:rPr>
        <w:t xml:space="preserve">δραστηριοτήτων σε </w:t>
      </w:r>
      <w:r>
        <w:rPr>
          <w:rFonts w:eastAsia="Times New Roman" w:cs="Times New Roman"/>
          <w:szCs w:val="24"/>
        </w:rPr>
        <w:t>δέκα</w:t>
      </w:r>
      <w:r w:rsidRPr="00C57686">
        <w:rPr>
          <w:rFonts w:eastAsia="Times New Roman" w:cs="Times New Roman"/>
          <w:szCs w:val="24"/>
        </w:rPr>
        <w:t xml:space="preserve"> περιφερειακά λιμάνι</w:t>
      </w:r>
      <w:r>
        <w:rPr>
          <w:rFonts w:eastAsia="Times New Roman" w:cs="Times New Roman"/>
          <w:szCs w:val="24"/>
        </w:rPr>
        <w:t>α της χώρας και συγκεκριμένα στα λιμά</w:t>
      </w:r>
      <w:r>
        <w:rPr>
          <w:rFonts w:eastAsia="Times New Roman" w:cs="Times New Roman"/>
          <w:szCs w:val="24"/>
        </w:rPr>
        <w:t xml:space="preserve">νια </w:t>
      </w:r>
      <w:r w:rsidRPr="00C57686">
        <w:rPr>
          <w:rFonts w:eastAsia="Times New Roman" w:cs="Times New Roman"/>
          <w:szCs w:val="24"/>
        </w:rPr>
        <w:t>της Αλεξανδρούπολης</w:t>
      </w:r>
      <w:r>
        <w:rPr>
          <w:rFonts w:eastAsia="Times New Roman" w:cs="Times New Roman"/>
          <w:szCs w:val="24"/>
        </w:rPr>
        <w:t>,</w:t>
      </w:r>
      <w:r w:rsidRPr="00C57686">
        <w:rPr>
          <w:rFonts w:eastAsia="Times New Roman" w:cs="Times New Roman"/>
          <w:szCs w:val="24"/>
        </w:rPr>
        <w:t xml:space="preserve"> του Βόλου</w:t>
      </w:r>
      <w:r>
        <w:rPr>
          <w:rFonts w:eastAsia="Times New Roman" w:cs="Times New Roman"/>
          <w:szCs w:val="24"/>
        </w:rPr>
        <w:t>,</w:t>
      </w:r>
      <w:r w:rsidRPr="00C57686">
        <w:rPr>
          <w:rFonts w:eastAsia="Times New Roman" w:cs="Times New Roman"/>
          <w:szCs w:val="24"/>
        </w:rPr>
        <w:t xml:space="preserve"> της Ραφήνας</w:t>
      </w:r>
      <w:r>
        <w:rPr>
          <w:rFonts w:eastAsia="Times New Roman" w:cs="Times New Roman"/>
          <w:szCs w:val="24"/>
        </w:rPr>
        <w:t>, της</w:t>
      </w:r>
      <w:r w:rsidRPr="00C57686">
        <w:rPr>
          <w:rFonts w:eastAsia="Times New Roman" w:cs="Times New Roman"/>
          <w:szCs w:val="24"/>
        </w:rPr>
        <w:t xml:space="preserve"> Ηγουμενίτσας</w:t>
      </w:r>
      <w:r>
        <w:rPr>
          <w:rFonts w:eastAsia="Times New Roman" w:cs="Times New Roman"/>
          <w:szCs w:val="24"/>
        </w:rPr>
        <w:t>,</w:t>
      </w:r>
      <w:r w:rsidRPr="00C57686">
        <w:rPr>
          <w:rFonts w:eastAsia="Times New Roman" w:cs="Times New Roman"/>
          <w:szCs w:val="24"/>
        </w:rPr>
        <w:t xml:space="preserve"> της Πάτρας</w:t>
      </w:r>
      <w:r>
        <w:rPr>
          <w:rFonts w:eastAsia="Times New Roman" w:cs="Times New Roman"/>
          <w:szCs w:val="24"/>
        </w:rPr>
        <w:t>,</w:t>
      </w:r>
      <w:r w:rsidRPr="00C57686">
        <w:rPr>
          <w:rFonts w:eastAsia="Times New Roman" w:cs="Times New Roman"/>
          <w:szCs w:val="24"/>
        </w:rPr>
        <w:t xml:space="preserve"> του Ηρακλείου</w:t>
      </w:r>
      <w:r>
        <w:rPr>
          <w:rFonts w:eastAsia="Times New Roman" w:cs="Times New Roman"/>
          <w:szCs w:val="24"/>
        </w:rPr>
        <w:t>,</w:t>
      </w:r>
      <w:r w:rsidRPr="00C57686">
        <w:rPr>
          <w:rFonts w:eastAsia="Times New Roman" w:cs="Times New Roman"/>
          <w:szCs w:val="24"/>
        </w:rPr>
        <w:t xml:space="preserve"> της Ελευσίνας</w:t>
      </w:r>
      <w:r>
        <w:rPr>
          <w:rFonts w:eastAsia="Times New Roman" w:cs="Times New Roman"/>
          <w:szCs w:val="24"/>
        </w:rPr>
        <w:t>,</w:t>
      </w:r>
      <w:r w:rsidRPr="00C57686">
        <w:rPr>
          <w:rFonts w:eastAsia="Times New Roman" w:cs="Times New Roman"/>
          <w:szCs w:val="24"/>
        </w:rPr>
        <w:t xml:space="preserve"> του Λαυρίου</w:t>
      </w:r>
      <w:r>
        <w:rPr>
          <w:rFonts w:eastAsia="Times New Roman" w:cs="Times New Roman"/>
          <w:szCs w:val="24"/>
        </w:rPr>
        <w:t>,</w:t>
      </w:r>
      <w:r w:rsidRPr="00C57686">
        <w:rPr>
          <w:rFonts w:eastAsia="Times New Roman" w:cs="Times New Roman"/>
          <w:szCs w:val="24"/>
        </w:rPr>
        <w:t xml:space="preserve"> της Κέρκυρας και της Καβάλας</w:t>
      </w:r>
      <w:r>
        <w:rPr>
          <w:rFonts w:eastAsia="Times New Roman" w:cs="Times New Roman"/>
          <w:szCs w:val="24"/>
        </w:rPr>
        <w:t>.</w:t>
      </w:r>
      <w:r w:rsidRPr="00C57686">
        <w:rPr>
          <w:rFonts w:eastAsia="Times New Roman" w:cs="Times New Roman"/>
          <w:szCs w:val="24"/>
        </w:rPr>
        <w:t xml:space="preserve"> </w:t>
      </w:r>
    </w:p>
    <w:p w14:paraId="2D05F47C" w14:textId="77777777" w:rsidR="00237587" w:rsidRDefault="00AE0D0F">
      <w:pPr>
        <w:spacing w:after="0" w:line="600" w:lineRule="auto"/>
        <w:ind w:firstLine="720"/>
        <w:jc w:val="both"/>
        <w:rPr>
          <w:rFonts w:eastAsia="Times New Roman" w:cs="Times New Roman"/>
          <w:szCs w:val="24"/>
        </w:rPr>
      </w:pPr>
      <w:r w:rsidRPr="00C57686">
        <w:rPr>
          <w:rFonts w:eastAsia="Times New Roman" w:cs="Times New Roman"/>
          <w:szCs w:val="24"/>
        </w:rPr>
        <w:lastRenderedPageBreak/>
        <w:t>Θα ήθελα να υπογραμμίσω για άλλη μία φορά</w:t>
      </w:r>
      <w:r>
        <w:rPr>
          <w:rFonts w:eastAsia="Times New Roman" w:cs="Times New Roman"/>
          <w:szCs w:val="24"/>
        </w:rPr>
        <w:t>,</w:t>
      </w:r>
      <w:r w:rsidRPr="00C57686">
        <w:rPr>
          <w:rFonts w:eastAsia="Times New Roman" w:cs="Times New Roman"/>
          <w:szCs w:val="24"/>
        </w:rPr>
        <w:t xml:space="preserve"> πως αποτελεί πολιτική απόφαση της Κυβέρνησης του ΣΥΡΙΖΑ να α</w:t>
      </w:r>
      <w:r w:rsidRPr="00C57686">
        <w:rPr>
          <w:rFonts w:eastAsia="Times New Roman" w:cs="Times New Roman"/>
          <w:szCs w:val="24"/>
        </w:rPr>
        <w:t xml:space="preserve">ξιοποιηθούν τα </w:t>
      </w:r>
      <w:r>
        <w:rPr>
          <w:rFonts w:eastAsia="Times New Roman" w:cs="Times New Roman"/>
          <w:szCs w:val="24"/>
        </w:rPr>
        <w:t>δέκα</w:t>
      </w:r>
      <w:r w:rsidRPr="00C57686">
        <w:rPr>
          <w:rFonts w:eastAsia="Times New Roman" w:cs="Times New Roman"/>
          <w:szCs w:val="24"/>
        </w:rPr>
        <w:t xml:space="preserve"> αυτά λιμάνια</w:t>
      </w:r>
      <w:r>
        <w:rPr>
          <w:rFonts w:eastAsia="Times New Roman" w:cs="Times New Roman"/>
          <w:szCs w:val="24"/>
        </w:rPr>
        <w:t>,</w:t>
      </w:r>
      <w:r w:rsidRPr="00C57686">
        <w:rPr>
          <w:rFonts w:eastAsia="Times New Roman" w:cs="Times New Roman"/>
          <w:szCs w:val="24"/>
        </w:rPr>
        <w:t xml:space="preserve"> χωρίς να ιδιωτικοποιηθούν</w:t>
      </w:r>
      <w:r>
        <w:rPr>
          <w:rFonts w:eastAsia="Times New Roman" w:cs="Times New Roman"/>
          <w:szCs w:val="24"/>
        </w:rPr>
        <w:t xml:space="preserve"> ή</w:t>
      </w:r>
      <w:r w:rsidRPr="00C57686">
        <w:rPr>
          <w:rFonts w:eastAsia="Times New Roman" w:cs="Times New Roman"/>
          <w:szCs w:val="24"/>
        </w:rPr>
        <w:t xml:space="preserve"> να απολυθούν</w:t>
      </w:r>
      <w:r>
        <w:rPr>
          <w:rFonts w:eastAsia="Times New Roman" w:cs="Times New Roman"/>
          <w:szCs w:val="24"/>
        </w:rPr>
        <w:t xml:space="preserve"> άτομα</w:t>
      </w:r>
      <w:r>
        <w:rPr>
          <w:rFonts w:eastAsia="Times New Roman" w:cs="Times New Roman"/>
          <w:szCs w:val="24"/>
        </w:rPr>
        <w:t>,</w:t>
      </w:r>
      <w:r w:rsidRPr="00C57686">
        <w:rPr>
          <w:rFonts w:eastAsia="Times New Roman" w:cs="Times New Roman"/>
          <w:szCs w:val="24"/>
        </w:rPr>
        <w:t xml:space="preserve"> αλλά παραμένοντας υπό δημόσιο έλεγχο</w:t>
      </w:r>
      <w:r>
        <w:rPr>
          <w:rFonts w:eastAsia="Times New Roman" w:cs="Times New Roman"/>
          <w:szCs w:val="24"/>
        </w:rPr>
        <w:t>.</w:t>
      </w:r>
      <w:r w:rsidRPr="00C57686">
        <w:rPr>
          <w:rFonts w:eastAsia="Times New Roman" w:cs="Times New Roman"/>
          <w:szCs w:val="24"/>
        </w:rPr>
        <w:t xml:space="preserve"> Γι</w:t>
      </w:r>
      <w:r>
        <w:rPr>
          <w:rFonts w:eastAsia="Times New Roman" w:cs="Times New Roman"/>
          <w:szCs w:val="24"/>
        </w:rPr>
        <w:t>’</w:t>
      </w:r>
      <w:r w:rsidRPr="00C57686">
        <w:rPr>
          <w:rFonts w:eastAsia="Times New Roman" w:cs="Times New Roman"/>
          <w:szCs w:val="24"/>
        </w:rPr>
        <w:t xml:space="preserve"> αυτό</w:t>
      </w:r>
      <w:r>
        <w:rPr>
          <w:rFonts w:eastAsia="Times New Roman" w:cs="Times New Roman"/>
          <w:szCs w:val="24"/>
        </w:rPr>
        <w:t xml:space="preserve">, </w:t>
      </w:r>
      <w:r w:rsidRPr="00C57686">
        <w:rPr>
          <w:rFonts w:eastAsia="Times New Roman" w:cs="Times New Roman"/>
          <w:szCs w:val="24"/>
        </w:rPr>
        <w:t>παλέψαμε σκληρά</w:t>
      </w:r>
      <w:r>
        <w:rPr>
          <w:rFonts w:eastAsia="Times New Roman" w:cs="Times New Roman"/>
          <w:szCs w:val="24"/>
        </w:rPr>
        <w:t>,</w:t>
      </w:r>
      <w:r w:rsidRPr="00C57686">
        <w:rPr>
          <w:rFonts w:eastAsia="Times New Roman" w:cs="Times New Roman"/>
          <w:szCs w:val="24"/>
        </w:rPr>
        <w:t xml:space="preserve"> προκειμένου να ανατρέψουμε το προωθούμενο μοντέλο πώλησ</w:t>
      </w:r>
      <w:r>
        <w:rPr>
          <w:rFonts w:eastAsia="Times New Roman" w:cs="Times New Roman"/>
          <w:szCs w:val="24"/>
        </w:rPr>
        <w:t>η</w:t>
      </w:r>
      <w:r w:rsidRPr="00C57686">
        <w:rPr>
          <w:rFonts w:eastAsia="Times New Roman" w:cs="Times New Roman"/>
          <w:szCs w:val="24"/>
        </w:rPr>
        <w:t>ς</w:t>
      </w:r>
      <w:r>
        <w:rPr>
          <w:rFonts w:eastAsia="Times New Roman" w:cs="Times New Roman"/>
          <w:szCs w:val="24"/>
        </w:rPr>
        <w:t>,</w:t>
      </w:r>
      <w:r w:rsidRPr="00C57686">
        <w:rPr>
          <w:rFonts w:eastAsia="Times New Roman" w:cs="Times New Roman"/>
          <w:szCs w:val="24"/>
        </w:rPr>
        <w:t xml:space="preserve"> μέσω μεταβίβασης μετοχών</w:t>
      </w:r>
      <w:r>
        <w:rPr>
          <w:rFonts w:eastAsia="Times New Roman" w:cs="Times New Roman"/>
          <w:szCs w:val="24"/>
        </w:rPr>
        <w:t>, νομοθετώντας τη δυνατότη</w:t>
      </w:r>
      <w:r>
        <w:rPr>
          <w:rFonts w:eastAsia="Times New Roman" w:cs="Times New Roman"/>
          <w:szCs w:val="24"/>
        </w:rPr>
        <w:t>τα των υπο</w:t>
      </w:r>
      <w:r w:rsidRPr="00C57686">
        <w:rPr>
          <w:rFonts w:eastAsia="Times New Roman" w:cs="Times New Roman"/>
          <w:szCs w:val="24"/>
        </w:rPr>
        <w:t xml:space="preserve">παραχωρήσεων δραστηριοτήτων και </w:t>
      </w:r>
      <w:r>
        <w:rPr>
          <w:rFonts w:eastAsia="Times New Roman" w:cs="Times New Roman"/>
          <w:szCs w:val="24"/>
        </w:rPr>
        <w:t>υ</w:t>
      </w:r>
      <w:r w:rsidRPr="00C57686">
        <w:rPr>
          <w:rFonts w:eastAsia="Times New Roman" w:cs="Times New Roman"/>
          <w:szCs w:val="24"/>
        </w:rPr>
        <w:t>ποδομών</w:t>
      </w:r>
      <w:r>
        <w:rPr>
          <w:rFonts w:eastAsia="Times New Roman" w:cs="Times New Roman"/>
          <w:szCs w:val="24"/>
        </w:rPr>
        <w:t>, μοντέλο</w:t>
      </w:r>
      <w:r>
        <w:rPr>
          <w:rFonts w:eastAsia="Times New Roman" w:cs="Times New Roman"/>
          <w:szCs w:val="24"/>
        </w:rPr>
        <w:t>,</w:t>
      </w:r>
      <w:r>
        <w:rPr>
          <w:rFonts w:eastAsia="Times New Roman" w:cs="Times New Roman"/>
          <w:szCs w:val="24"/>
        </w:rPr>
        <w:t xml:space="preserve"> που</w:t>
      </w:r>
      <w:r w:rsidRPr="00C57686">
        <w:rPr>
          <w:rFonts w:eastAsia="Times New Roman" w:cs="Times New Roman"/>
          <w:szCs w:val="24"/>
        </w:rPr>
        <w:t xml:space="preserve"> εφαρμόζεται στο 80% των λιμένων παγκοσμίως</w:t>
      </w:r>
      <w:r>
        <w:rPr>
          <w:rFonts w:eastAsia="Times New Roman" w:cs="Times New Roman"/>
          <w:szCs w:val="24"/>
        </w:rPr>
        <w:t>.</w:t>
      </w:r>
      <w:r w:rsidRPr="00C57686">
        <w:rPr>
          <w:rFonts w:eastAsia="Times New Roman" w:cs="Times New Roman"/>
          <w:szCs w:val="24"/>
        </w:rPr>
        <w:t xml:space="preserve"> </w:t>
      </w:r>
    </w:p>
    <w:p w14:paraId="2D05F47D" w14:textId="77777777" w:rsidR="00237587" w:rsidRDefault="00AE0D0F">
      <w:pPr>
        <w:spacing w:after="0" w:line="600" w:lineRule="auto"/>
        <w:ind w:firstLine="720"/>
        <w:jc w:val="both"/>
        <w:rPr>
          <w:rFonts w:eastAsia="Times New Roman" w:cs="Times New Roman"/>
          <w:szCs w:val="24"/>
        </w:rPr>
      </w:pPr>
      <w:r w:rsidRPr="00C57686">
        <w:rPr>
          <w:rFonts w:eastAsia="Times New Roman" w:cs="Times New Roman"/>
          <w:szCs w:val="24"/>
        </w:rPr>
        <w:t xml:space="preserve">Από τα σημαντικότερα σημεία του νομοσχεδίου και του </w:t>
      </w:r>
      <w:r>
        <w:rPr>
          <w:rFonts w:eastAsia="Times New Roman" w:cs="Times New Roman"/>
          <w:szCs w:val="24"/>
        </w:rPr>
        <w:t>πλαισίου που εισάγεται</w:t>
      </w:r>
      <w:r w:rsidRPr="00C57686">
        <w:rPr>
          <w:rFonts w:eastAsia="Times New Roman" w:cs="Times New Roman"/>
          <w:szCs w:val="24"/>
        </w:rPr>
        <w:t xml:space="preserve"> σήμερα</w:t>
      </w:r>
      <w:r>
        <w:rPr>
          <w:rFonts w:eastAsia="Times New Roman" w:cs="Times New Roman"/>
          <w:szCs w:val="24"/>
        </w:rPr>
        <w:t>,</w:t>
      </w:r>
      <w:r w:rsidRPr="00C57686">
        <w:rPr>
          <w:rFonts w:eastAsia="Times New Roman" w:cs="Times New Roman"/>
          <w:szCs w:val="24"/>
        </w:rPr>
        <w:t xml:space="preserve"> είναι η ενίσχυση του ρόλου των </w:t>
      </w:r>
      <w:r>
        <w:rPr>
          <w:rFonts w:eastAsia="Times New Roman" w:cs="Times New Roman"/>
          <w:szCs w:val="24"/>
        </w:rPr>
        <w:t>ο</w:t>
      </w:r>
      <w:r w:rsidRPr="00C57686">
        <w:rPr>
          <w:rFonts w:eastAsia="Times New Roman" w:cs="Times New Roman"/>
          <w:szCs w:val="24"/>
        </w:rPr>
        <w:t xml:space="preserve">ργανισμών </w:t>
      </w:r>
      <w:r>
        <w:rPr>
          <w:rFonts w:eastAsia="Times New Roman" w:cs="Times New Roman"/>
          <w:szCs w:val="24"/>
        </w:rPr>
        <w:t>λ</w:t>
      </w:r>
      <w:r w:rsidRPr="00C57686">
        <w:rPr>
          <w:rFonts w:eastAsia="Times New Roman" w:cs="Times New Roman"/>
          <w:szCs w:val="24"/>
        </w:rPr>
        <w:t>ιμένων και η διασφάλ</w:t>
      </w:r>
      <w:r w:rsidRPr="00C57686">
        <w:rPr>
          <w:rFonts w:eastAsia="Times New Roman" w:cs="Times New Roman"/>
          <w:szCs w:val="24"/>
        </w:rPr>
        <w:t xml:space="preserve">ιση της βιωσιμότητας </w:t>
      </w:r>
      <w:r>
        <w:rPr>
          <w:rFonts w:eastAsia="Times New Roman" w:cs="Times New Roman"/>
          <w:szCs w:val="24"/>
        </w:rPr>
        <w:t>τους,</w:t>
      </w:r>
      <w:r w:rsidRPr="00C57686">
        <w:rPr>
          <w:rFonts w:eastAsia="Times New Roman" w:cs="Times New Roman"/>
          <w:szCs w:val="24"/>
        </w:rPr>
        <w:t xml:space="preserve"> καθώς και </w:t>
      </w:r>
      <w:r>
        <w:rPr>
          <w:rFonts w:eastAsia="Times New Roman" w:cs="Times New Roman"/>
          <w:szCs w:val="24"/>
        </w:rPr>
        <w:t xml:space="preserve">η </w:t>
      </w:r>
      <w:r w:rsidRPr="00C57686">
        <w:rPr>
          <w:rFonts w:eastAsia="Times New Roman" w:cs="Times New Roman"/>
          <w:szCs w:val="24"/>
        </w:rPr>
        <w:t>ισχυροποίηση της σχέσης των περιφερειακών λιμένων με τις πόλεις και με τις τοπικές κοινωνίες</w:t>
      </w:r>
      <w:r>
        <w:rPr>
          <w:rFonts w:eastAsia="Times New Roman" w:cs="Times New Roman"/>
          <w:szCs w:val="24"/>
        </w:rPr>
        <w:t>.</w:t>
      </w:r>
      <w:r w:rsidRPr="00C57686">
        <w:rPr>
          <w:rFonts w:eastAsia="Times New Roman" w:cs="Times New Roman"/>
          <w:szCs w:val="24"/>
        </w:rPr>
        <w:t xml:space="preserve"> </w:t>
      </w:r>
    </w:p>
    <w:p w14:paraId="2D05F47E" w14:textId="77777777" w:rsidR="00237587" w:rsidRDefault="00AE0D0F">
      <w:pPr>
        <w:spacing w:after="0" w:line="600" w:lineRule="auto"/>
        <w:ind w:firstLine="720"/>
        <w:jc w:val="both"/>
        <w:rPr>
          <w:rFonts w:eastAsia="Times New Roman" w:cs="Times New Roman"/>
          <w:szCs w:val="24"/>
        </w:rPr>
      </w:pPr>
      <w:r w:rsidRPr="00C57686">
        <w:rPr>
          <w:rFonts w:eastAsia="Times New Roman" w:cs="Times New Roman"/>
          <w:szCs w:val="24"/>
        </w:rPr>
        <w:t xml:space="preserve">Κυρίες και κύριοι </w:t>
      </w:r>
      <w:r>
        <w:rPr>
          <w:rFonts w:eastAsia="Times New Roman" w:cs="Times New Roman"/>
          <w:szCs w:val="24"/>
        </w:rPr>
        <w:t xml:space="preserve">Βουλευτές, </w:t>
      </w:r>
      <w:r w:rsidRPr="00C57686">
        <w:rPr>
          <w:rFonts w:eastAsia="Times New Roman" w:cs="Times New Roman"/>
          <w:szCs w:val="24"/>
        </w:rPr>
        <w:t>η εξέλιξη της λιμενικής βιομηχανίας και η αναβάθμιση του ρόλου των λιμένων</w:t>
      </w:r>
      <w:r>
        <w:rPr>
          <w:rFonts w:eastAsia="Times New Roman" w:cs="Times New Roman"/>
          <w:szCs w:val="24"/>
        </w:rPr>
        <w:t>,</w:t>
      </w:r>
      <w:r w:rsidRPr="00C57686">
        <w:rPr>
          <w:rFonts w:eastAsia="Times New Roman" w:cs="Times New Roman"/>
          <w:szCs w:val="24"/>
        </w:rPr>
        <w:t xml:space="preserve"> και ιδιαίτερα των χερσαίων ζωνών </w:t>
      </w:r>
      <w:r>
        <w:rPr>
          <w:rFonts w:eastAsia="Times New Roman" w:cs="Times New Roman"/>
          <w:szCs w:val="24"/>
        </w:rPr>
        <w:t>τους,</w:t>
      </w:r>
      <w:r w:rsidRPr="00C57686">
        <w:rPr>
          <w:rFonts w:eastAsia="Times New Roman" w:cs="Times New Roman"/>
          <w:szCs w:val="24"/>
        </w:rPr>
        <w:t xml:space="preserve"> από χώρο </w:t>
      </w:r>
      <w:r>
        <w:rPr>
          <w:rFonts w:eastAsia="Times New Roman" w:cs="Times New Roman"/>
          <w:szCs w:val="24"/>
        </w:rPr>
        <w:t xml:space="preserve">απλής </w:t>
      </w:r>
      <w:r w:rsidRPr="00C57686">
        <w:rPr>
          <w:rFonts w:eastAsia="Times New Roman" w:cs="Times New Roman"/>
          <w:szCs w:val="24"/>
        </w:rPr>
        <w:t xml:space="preserve">υποδοχής και φορτοεκφόρτωσης φορτηγών πλοίων σε κέντρα </w:t>
      </w:r>
      <w:r>
        <w:rPr>
          <w:rFonts w:eastAsia="Times New Roman" w:cs="Times New Roman"/>
          <w:szCs w:val="24"/>
          <w:lang w:val="en"/>
        </w:rPr>
        <w:t>logistics</w:t>
      </w:r>
      <w:r>
        <w:rPr>
          <w:rFonts w:eastAsia="Times New Roman" w:cs="Times New Roman"/>
          <w:szCs w:val="24"/>
        </w:rPr>
        <w:t>,</w:t>
      </w:r>
      <w:r w:rsidRPr="00C57686">
        <w:rPr>
          <w:rFonts w:eastAsia="Times New Roman" w:cs="Times New Roman"/>
          <w:szCs w:val="24"/>
        </w:rPr>
        <w:t xml:space="preserve"> έχει υπο</w:t>
      </w:r>
      <w:r w:rsidRPr="00C57686">
        <w:rPr>
          <w:rFonts w:eastAsia="Times New Roman" w:cs="Times New Roman"/>
          <w:szCs w:val="24"/>
        </w:rPr>
        <w:lastRenderedPageBreak/>
        <w:t xml:space="preserve">χρεώσει τους φορείς διαχείρισης λιμένων σε </w:t>
      </w:r>
      <w:r>
        <w:rPr>
          <w:rFonts w:eastAsia="Times New Roman" w:cs="Times New Roman"/>
          <w:szCs w:val="24"/>
        </w:rPr>
        <w:t>ανα</w:t>
      </w:r>
      <w:r w:rsidRPr="00C57686">
        <w:rPr>
          <w:rFonts w:eastAsia="Times New Roman" w:cs="Times New Roman"/>
          <w:szCs w:val="24"/>
        </w:rPr>
        <w:t>ζήτηση συνεργασιών</w:t>
      </w:r>
      <w:r>
        <w:rPr>
          <w:rFonts w:eastAsia="Times New Roman" w:cs="Times New Roman"/>
          <w:szCs w:val="24"/>
        </w:rPr>
        <w:t>,</w:t>
      </w:r>
      <w:r w:rsidRPr="00C57686">
        <w:rPr>
          <w:rFonts w:eastAsia="Times New Roman" w:cs="Times New Roman"/>
          <w:szCs w:val="24"/>
        </w:rPr>
        <w:t xml:space="preserve"> κοινοπραξιών</w:t>
      </w:r>
      <w:r>
        <w:rPr>
          <w:rFonts w:eastAsia="Times New Roman" w:cs="Times New Roman"/>
          <w:szCs w:val="24"/>
        </w:rPr>
        <w:t>, μ</w:t>
      </w:r>
      <w:r w:rsidRPr="00C57686">
        <w:rPr>
          <w:rFonts w:eastAsia="Times New Roman" w:cs="Times New Roman"/>
          <w:szCs w:val="24"/>
        </w:rPr>
        <w:t>εταβιβάσεων</w:t>
      </w:r>
      <w:r>
        <w:rPr>
          <w:rFonts w:eastAsia="Times New Roman" w:cs="Times New Roman"/>
          <w:szCs w:val="24"/>
        </w:rPr>
        <w:t>,</w:t>
      </w:r>
      <w:r w:rsidRPr="00C57686">
        <w:rPr>
          <w:rFonts w:eastAsia="Times New Roman" w:cs="Times New Roman"/>
          <w:szCs w:val="24"/>
        </w:rPr>
        <w:t xml:space="preserve"> προκειμένου να εξασφαλίσουν </w:t>
      </w:r>
      <w:r>
        <w:rPr>
          <w:rFonts w:eastAsia="Times New Roman" w:cs="Times New Roman"/>
          <w:szCs w:val="24"/>
        </w:rPr>
        <w:t>μη</w:t>
      </w:r>
      <w:r w:rsidRPr="00C57686">
        <w:rPr>
          <w:rFonts w:eastAsia="Times New Roman" w:cs="Times New Roman"/>
          <w:szCs w:val="24"/>
        </w:rPr>
        <w:t xml:space="preserve"> κρ</w:t>
      </w:r>
      <w:r w:rsidRPr="00C57686">
        <w:rPr>
          <w:rFonts w:eastAsia="Times New Roman" w:cs="Times New Roman"/>
          <w:szCs w:val="24"/>
        </w:rPr>
        <w:t>ατικές πηγές χρηματοδότησης</w:t>
      </w:r>
      <w:r>
        <w:rPr>
          <w:rFonts w:eastAsia="Times New Roman" w:cs="Times New Roman"/>
          <w:szCs w:val="24"/>
        </w:rPr>
        <w:t>,</w:t>
      </w:r>
      <w:r w:rsidRPr="00C57686">
        <w:rPr>
          <w:rFonts w:eastAsia="Times New Roman" w:cs="Times New Roman"/>
          <w:szCs w:val="24"/>
        </w:rPr>
        <w:t xml:space="preserve"> καθώς οι ανάγκες ήταν πολύ μεγάλες για την υλοποίηση των απαραίτητων αναπτυξιακών έργων είτε σε υποδομές και αν</w:t>
      </w:r>
      <w:r>
        <w:rPr>
          <w:rFonts w:eastAsia="Times New Roman" w:cs="Times New Roman"/>
          <w:szCs w:val="24"/>
        </w:rPr>
        <w:t>ω</w:t>
      </w:r>
      <w:r w:rsidRPr="00C57686">
        <w:rPr>
          <w:rFonts w:eastAsia="Times New Roman" w:cs="Times New Roman"/>
          <w:szCs w:val="24"/>
        </w:rPr>
        <w:t>δομές είτε και σε δραστηριότητες</w:t>
      </w:r>
      <w:r>
        <w:rPr>
          <w:rFonts w:eastAsia="Times New Roman" w:cs="Times New Roman"/>
          <w:szCs w:val="24"/>
        </w:rPr>
        <w:t>.</w:t>
      </w:r>
      <w:r w:rsidRPr="00C57686">
        <w:rPr>
          <w:rFonts w:eastAsia="Times New Roman" w:cs="Times New Roman"/>
          <w:szCs w:val="24"/>
        </w:rPr>
        <w:t xml:space="preserve"> </w:t>
      </w:r>
    </w:p>
    <w:p w14:paraId="2D05F47F" w14:textId="77777777" w:rsidR="00237587" w:rsidRDefault="00AE0D0F">
      <w:pPr>
        <w:spacing w:after="0" w:line="600" w:lineRule="auto"/>
        <w:ind w:firstLine="720"/>
        <w:jc w:val="both"/>
        <w:rPr>
          <w:rFonts w:eastAsia="Times New Roman" w:cs="Times New Roman"/>
          <w:szCs w:val="24"/>
        </w:rPr>
      </w:pPr>
      <w:r w:rsidRPr="00C57686">
        <w:rPr>
          <w:rFonts w:eastAsia="Times New Roman" w:cs="Times New Roman"/>
          <w:szCs w:val="24"/>
        </w:rPr>
        <w:t>Η αναγκαιότητα αυτή οδήγησε στην εφαρμογή πολλαπλών μοντέλων παραχωρήσεων</w:t>
      </w:r>
      <w:r>
        <w:rPr>
          <w:rFonts w:eastAsia="Times New Roman" w:cs="Times New Roman"/>
          <w:szCs w:val="24"/>
        </w:rPr>
        <w:t>.</w:t>
      </w:r>
      <w:r w:rsidRPr="00C57686">
        <w:rPr>
          <w:rFonts w:eastAsia="Times New Roman" w:cs="Times New Roman"/>
          <w:szCs w:val="24"/>
        </w:rPr>
        <w:t xml:space="preserve"> Ένα ε</w:t>
      </w:r>
      <w:r w:rsidRPr="00C57686">
        <w:rPr>
          <w:rFonts w:eastAsia="Times New Roman" w:cs="Times New Roman"/>
          <w:szCs w:val="24"/>
        </w:rPr>
        <w:t>ξ αυτών ήταν το μοντέλο ιδιωτικοποίησης</w:t>
      </w:r>
      <w:r>
        <w:rPr>
          <w:rFonts w:eastAsia="Times New Roman" w:cs="Times New Roman"/>
          <w:szCs w:val="24"/>
        </w:rPr>
        <w:t>,</w:t>
      </w:r>
      <w:r w:rsidRPr="00C57686">
        <w:rPr>
          <w:rFonts w:eastAsia="Times New Roman" w:cs="Times New Roman"/>
          <w:szCs w:val="24"/>
        </w:rPr>
        <w:t xml:space="preserve"> μέσω της πώλησης του πλειοψηφικού πακέτου μετοχών και τη σύναψη σύμβασης με ανάδοχο ιδιώτη</w:t>
      </w:r>
      <w:r>
        <w:rPr>
          <w:rFonts w:eastAsia="Times New Roman" w:cs="Times New Roman"/>
          <w:szCs w:val="24"/>
        </w:rPr>
        <w:t>,</w:t>
      </w:r>
      <w:r w:rsidRPr="00C57686">
        <w:rPr>
          <w:rFonts w:eastAsia="Times New Roman" w:cs="Times New Roman"/>
          <w:szCs w:val="24"/>
        </w:rPr>
        <w:t xml:space="preserve"> ο οποίος αναλαμβάνει τη συνολική διοίκηση του </w:t>
      </w:r>
      <w:r>
        <w:rPr>
          <w:rFonts w:eastAsia="Times New Roman" w:cs="Times New Roman"/>
          <w:szCs w:val="24"/>
        </w:rPr>
        <w:t>λ</w:t>
      </w:r>
      <w:r w:rsidRPr="00C57686">
        <w:rPr>
          <w:rFonts w:eastAsia="Times New Roman" w:cs="Times New Roman"/>
          <w:szCs w:val="24"/>
        </w:rPr>
        <w:t>ιμένα</w:t>
      </w:r>
      <w:r>
        <w:rPr>
          <w:rFonts w:eastAsia="Times New Roman" w:cs="Times New Roman"/>
          <w:szCs w:val="24"/>
        </w:rPr>
        <w:t>.</w:t>
      </w:r>
      <w:r w:rsidRPr="00C57686">
        <w:rPr>
          <w:rFonts w:eastAsia="Times New Roman" w:cs="Times New Roman"/>
          <w:szCs w:val="24"/>
        </w:rPr>
        <w:t xml:space="preserve"> Το μοντέλο αυτό προκρίθηκε για τους </w:t>
      </w:r>
      <w:r>
        <w:rPr>
          <w:rFonts w:eastAsia="Times New Roman" w:cs="Times New Roman"/>
          <w:szCs w:val="24"/>
        </w:rPr>
        <w:t>λ</w:t>
      </w:r>
      <w:r w:rsidRPr="00C57686">
        <w:rPr>
          <w:rFonts w:eastAsia="Times New Roman" w:cs="Times New Roman"/>
          <w:szCs w:val="24"/>
        </w:rPr>
        <w:t xml:space="preserve">ιμένες Πειραιά και Θεσσαλονίκης </w:t>
      </w:r>
      <w:r w:rsidRPr="00C57686">
        <w:rPr>
          <w:rFonts w:eastAsia="Times New Roman" w:cs="Times New Roman"/>
          <w:szCs w:val="24"/>
        </w:rPr>
        <w:t>τα προηγούμενα χρόνια</w:t>
      </w:r>
      <w:r>
        <w:rPr>
          <w:rFonts w:eastAsia="Times New Roman" w:cs="Times New Roman"/>
          <w:szCs w:val="24"/>
        </w:rPr>
        <w:t>.</w:t>
      </w:r>
      <w:r w:rsidRPr="00C57686">
        <w:rPr>
          <w:rFonts w:eastAsia="Times New Roman" w:cs="Times New Roman"/>
          <w:szCs w:val="24"/>
        </w:rPr>
        <w:t xml:space="preserve"> </w:t>
      </w:r>
    </w:p>
    <w:p w14:paraId="2D05F480" w14:textId="77777777" w:rsidR="00237587" w:rsidRDefault="00AE0D0F">
      <w:pPr>
        <w:spacing w:after="0" w:line="600" w:lineRule="auto"/>
        <w:ind w:firstLine="720"/>
        <w:jc w:val="both"/>
        <w:rPr>
          <w:rFonts w:eastAsia="Times New Roman" w:cs="Times New Roman"/>
          <w:szCs w:val="24"/>
        </w:rPr>
      </w:pPr>
      <w:r w:rsidRPr="00C57686">
        <w:rPr>
          <w:rFonts w:eastAsia="Times New Roman" w:cs="Times New Roman"/>
          <w:szCs w:val="24"/>
        </w:rPr>
        <w:t>Ωστόσο</w:t>
      </w:r>
      <w:r>
        <w:rPr>
          <w:rFonts w:eastAsia="Times New Roman" w:cs="Times New Roman"/>
          <w:szCs w:val="24"/>
        </w:rPr>
        <w:t>,</w:t>
      </w:r>
      <w:r w:rsidRPr="00C57686">
        <w:rPr>
          <w:rFonts w:eastAsia="Times New Roman" w:cs="Times New Roman"/>
          <w:szCs w:val="24"/>
        </w:rPr>
        <w:t xml:space="preserve"> σε κα</w:t>
      </w:r>
      <w:r>
        <w:rPr>
          <w:rFonts w:eastAsia="Times New Roman" w:cs="Times New Roman"/>
          <w:szCs w:val="24"/>
        </w:rPr>
        <w:t>μ</w:t>
      </w:r>
      <w:r w:rsidRPr="00C57686">
        <w:rPr>
          <w:rFonts w:eastAsia="Times New Roman" w:cs="Times New Roman"/>
          <w:szCs w:val="24"/>
        </w:rPr>
        <w:t>μία περίπτωση δεν θα μπορούσαμε από την πλευρά μας να προκρίνουμε μία τέτοια μέθοδο στην ανάπτυξη των περιφερειακών λιμανιών της χώρας</w:t>
      </w:r>
      <w:r>
        <w:rPr>
          <w:rFonts w:eastAsia="Times New Roman" w:cs="Times New Roman"/>
          <w:szCs w:val="24"/>
        </w:rPr>
        <w:t>,</w:t>
      </w:r>
      <w:r w:rsidRPr="00C57686">
        <w:rPr>
          <w:rFonts w:eastAsia="Times New Roman" w:cs="Times New Roman"/>
          <w:szCs w:val="24"/>
        </w:rPr>
        <w:t xml:space="preserve"> όχι μόνο για εθνικούς</w:t>
      </w:r>
      <w:r>
        <w:rPr>
          <w:rFonts w:eastAsia="Times New Roman" w:cs="Times New Roman"/>
          <w:szCs w:val="24"/>
        </w:rPr>
        <w:t>,</w:t>
      </w:r>
      <w:r w:rsidRPr="00C57686">
        <w:rPr>
          <w:rFonts w:eastAsia="Times New Roman" w:cs="Times New Roman"/>
          <w:szCs w:val="24"/>
        </w:rPr>
        <w:t xml:space="preserve"> πολιτικούς και ιδεολογικούς λόγους</w:t>
      </w:r>
      <w:r>
        <w:rPr>
          <w:rFonts w:eastAsia="Times New Roman" w:cs="Times New Roman"/>
          <w:szCs w:val="24"/>
        </w:rPr>
        <w:t>,</w:t>
      </w:r>
      <w:r w:rsidRPr="00C57686">
        <w:rPr>
          <w:rFonts w:eastAsia="Times New Roman" w:cs="Times New Roman"/>
          <w:szCs w:val="24"/>
        </w:rPr>
        <w:t xml:space="preserve"> καθώς για μας βρίσκεται</w:t>
      </w:r>
      <w:r w:rsidRPr="00C57686">
        <w:rPr>
          <w:rFonts w:eastAsia="Times New Roman" w:cs="Times New Roman"/>
          <w:szCs w:val="24"/>
        </w:rPr>
        <w:t xml:space="preserve"> σε προτεραιότητα </w:t>
      </w:r>
      <w:r>
        <w:rPr>
          <w:rFonts w:eastAsia="Times New Roman" w:cs="Times New Roman"/>
          <w:szCs w:val="24"/>
        </w:rPr>
        <w:t xml:space="preserve">ο </w:t>
      </w:r>
      <w:r w:rsidRPr="00C57686">
        <w:rPr>
          <w:rFonts w:eastAsia="Times New Roman" w:cs="Times New Roman"/>
          <w:szCs w:val="24"/>
        </w:rPr>
        <w:t xml:space="preserve">δημόσιος και κοινωνικός χαρακτήρας </w:t>
      </w:r>
      <w:r w:rsidRPr="00C57686">
        <w:rPr>
          <w:rFonts w:eastAsia="Times New Roman" w:cs="Times New Roman"/>
          <w:szCs w:val="24"/>
        </w:rPr>
        <w:lastRenderedPageBreak/>
        <w:t>των μεγάλων υποδομών της χώρας</w:t>
      </w:r>
      <w:r>
        <w:rPr>
          <w:rFonts w:eastAsia="Times New Roman" w:cs="Times New Roman"/>
          <w:szCs w:val="24"/>
        </w:rPr>
        <w:t>,</w:t>
      </w:r>
      <w:r w:rsidRPr="00C57686">
        <w:rPr>
          <w:rFonts w:eastAsia="Times New Roman" w:cs="Times New Roman"/>
          <w:szCs w:val="24"/>
        </w:rPr>
        <w:t xml:space="preserve"> αλλά και για τους εξής οικονομικούς κυρίως λόγους</w:t>
      </w:r>
      <w:r>
        <w:rPr>
          <w:rFonts w:eastAsia="Times New Roman" w:cs="Times New Roman"/>
          <w:szCs w:val="24"/>
        </w:rPr>
        <w:t>,</w:t>
      </w:r>
      <w:r w:rsidRPr="00C57686">
        <w:rPr>
          <w:rFonts w:eastAsia="Times New Roman" w:cs="Times New Roman"/>
          <w:szCs w:val="24"/>
        </w:rPr>
        <w:t xml:space="preserve"> που μπορώ να πάρω θέσω συνοπτικά</w:t>
      </w:r>
      <w:r>
        <w:rPr>
          <w:rFonts w:eastAsia="Times New Roman" w:cs="Times New Roman"/>
          <w:szCs w:val="24"/>
        </w:rPr>
        <w:t>.</w:t>
      </w:r>
      <w:r w:rsidRPr="00C57686">
        <w:rPr>
          <w:rFonts w:eastAsia="Times New Roman" w:cs="Times New Roman"/>
          <w:szCs w:val="24"/>
        </w:rPr>
        <w:t xml:space="preserve"> </w:t>
      </w:r>
    </w:p>
    <w:p w14:paraId="2D05F481" w14:textId="77777777" w:rsidR="00237587" w:rsidRDefault="00AE0D0F">
      <w:pPr>
        <w:spacing w:after="0" w:line="600" w:lineRule="auto"/>
        <w:ind w:firstLine="720"/>
        <w:jc w:val="both"/>
        <w:rPr>
          <w:rFonts w:eastAsia="Times New Roman" w:cs="Times New Roman"/>
          <w:szCs w:val="24"/>
        </w:rPr>
      </w:pPr>
      <w:r w:rsidRPr="00C57686">
        <w:rPr>
          <w:rFonts w:eastAsia="Times New Roman" w:cs="Times New Roman"/>
          <w:szCs w:val="24"/>
        </w:rPr>
        <w:t xml:space="preserve">Το οικονομικό μέγεθος των </w:t>
      </w:r>
      <w:r>
        <w:rPr>
          <w:rFonts w:eastAsia="Times New Roman" w:cs="Times New Roman"/>
          <w:szCs w:val="24"/>
        </w:rPr>
        <w:t>ο</w:t>
      </w:r>
      <w:r w:rsidRPr="00C57686">
        <w:rPr>
          <w:rFonts w:eastAsia="Times New Roman" w:cs="Times New Roman"/>
          <w:szCs w:val="24"/>
        </w:rPr>
        <w:t>ργανισμών θα ήταν αποτρεπτικό για την προσέλκυση σοβαρών</w:t>
      </w:r>
      <w:r w:rsidRPr="00C57686">
        <w:rPr>
          <w:rFonts w:eastAsia="Times New Roman" w:cs="Times New Roman"/>
          <w:szCs w:val="24"/>
        </w:rPr>
        <w:t xml:space="preserve"> επενδυτών</w:t>
      </w:r>
      <w:r>
        <w:rPr>
          <w:rFonts w:eastAsia="Times New Roman" w:cs="Times New Roman"/>
          <w:szCs w:val="24"/>
        </w:rPr>
        <w:t>.</w:t>
      </w:r>
      <w:r w:rsidRPr="00C57686">
        <w:rPr>
          <w:rFonts w:eastAsia="Times New Roman" w:cs="Times New Roman"/>
          <w:szCs w:val="24"/>
        </w:rPr>
        <w:t xml:space="preserve"> Η ποικιλία των λιμενικών δραστηριοτήτων και υπηρεσιών</w:t>
      </w:r>
      <w:r>
        <w:rPr>
          <w:rFonts w:eastAsia="Times New Roman" w:cs="Times New Roman"/>
          <w:szCs w:val="24"/>
        </w:rPr>
        <w:t>,</w:t>
      </w:r>
      <w:r w:rsidRPr="00C57686">
        <w:rPr>
          <w:rFonts w:eastAsia="Times New Roman" w:cs="Times New Roman"/>
          <w:szCs w:val="24"/>
        </w:rPr>
        <w:t xml:space="preserve"> αλλά κα</w:t>
      </w:r>
      <w:r>
        <w:rPr>
          <w:rFonts w:eastAsia="Times New Roman" w:cs="Times New Roman"/>
          <w:szCs w:val="24"/>
        </w:rPr>
        <w:t>ι τα χαμηλά επίπεδα διακίνησης, επίσης δεν θα ήταν ελκυστικά</w:t>
      </w:r>
      <w:r w:rsidRPr="00C57686">
        <w:rPr>
          <w:rFonts w:eastAsia="Times New Roman" w:cs="Times New Roman"/>
          <w:szCs w:val="24"/>
        </w:rPr>
        <w:t xml:space="preserve"> επενδυτικά</w:t>
      </w:r>
      <w:r>
        <w:rPr>
          <w:rFonts w:eastAsia="Times New Roman" w:cs="Times New Roman"/>
          <w:szCs w:val="24"/>
        </w:rPr>
        <w:t>. Επίσης, η μεγάλη συνάφεια και η άμεση</w:t>
      </w:r>
      <w:r w:rsidRPr="00C57686">
        <w:rPr>
          <w:rFonts w:eastAsia="Times New Roman" w:cs="Times New Roman"/>
          <w:szCs w:val="24"/>
        </w:rPr>
        <w:t xml:space="preserve"> γε</w:t>
      </w:r>
      <w:r>
        <w:rPr>
          <w:rFonts w:eastAsia="Times New Roman" w:cs="Times New Roman"/>
          <w:szCs w:val="24"/>
        </w:rPr>
        <w:t>ιτνίαση των δραστηριοτήτων του λ</w:t>
      </w:r>
      <w:r w:rsidRPr="00C57686">
        <w:rPr>
          <w:rFonts w:eastAsia="Times New Roman" w:cs="Times New Roman"/>
          <w:szCs w:val="24"/>
        </w:rPr>
        <w:t>ιμένα με τις δραστηριότητες του όμορο</w:t>
      </w:r>
      <w:r w:rsidRPr="00C57686">
        <w:rPr>
          <w:rFonts w:eastAsia="Times New Roman" w:cs="Times New Roman"/>
          <w:szCs w:val="24"/>
        </w:rPr>
        <w:t>υ αστικού περιβάλλοντος θα υποχρέωνε τους αναδόχους να ασχολούνται με δραστηριότητες</w:t>
      </w:r>
      <w:r>
        <w:rPr>
          <w:rFonts w:eastAsia="Times New Roman" w:cs="Times New Roman"/>
          <w:szCs w:val="24"/>
        </w:rPr>
        <w:t>,</w:t>
      </w:r>
      <w:r w:rsidRPr="00C57686">
        <w:rPr>
          <w:rFonts w:eastAsia="Times New Roman" w:cs="Times New Roman"/>
          <w:szCs w:val="24"/>
        </w:rPr>
        <w:t xml:space="preserve"> που δεν θα είχαν σχέση με επιχειρηματική δραστηριότητα</w:t>
      </w:r>
      <w:r>
        <w:rPr>
          <w:rFonts w:eastAsia="Times New Roman" w:cs="Times New Roman"/>
          <w:szCs w:val="24"/>
        </w:rPr>
        <w:t>,</w:t>
      </w:r>
      <w:r w:rsidRPr="00C57686">
        <w:rPr>
          <w:rFonts w:eastAsia="Times New Roman" w:cs="Times New Roman"/>
          <w:szCs w:val="24"/>
        </w:rPr>
        <w:t xml:space="preserve"> με αποτέλεσμα να υποβαθμίζονται </w:t>
      </w:r>
      <w:r>
        <w:rPr>
          <w:rFonts w:eastAsia="Times New Roman" w:cs="Times New Roman"/>
          <w:szCs w:val="24"/>
        </w:rPr>
        <w:t>ή</w:t>
      </w:r>
      <w:r w:rsidRPr="00C57686">
        <w:rPr>
          <w:rFonts w:eastAsia="Times New Roman" w:cs="Times New Roman"/>
          <w:szCs w:val="24"/>
        </w:rPr>
        <w:t xml:space="preserve"> και να αποκλείονται τέτοιες παράλληλες δράσεις κοινωνικού χαρακτήρα</w:t>
      </w:r>
      <w:r>
        <w:rPr>
          <w:rFonts w:eastAsia="Times New Roman" w:cs="Times New Roman"/>
          <w:szCs w:val="24"/>
        </w:rPr>
        <w:t>.</w:t>
      </w:r>
      <w:r w:rsidRPr="00C57686">
        <w:rPr>
          <w:rFonts w:eastAsia="Times New Roman" w:cs="Times New Roman"/>
          <w:szCs w:val="24"/>
        </w:rPr>
        <w:t xml:space="preserve"> </w:t>
      </w:r>
    </w:p>
    <w:p w14:paraId="2D05F48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Γι’</w:t>
      </w:r>
      <w:r w:rsidRPr="00C57686">
        <w:rPr>
          <w:rFonts w:eastAsia="Times New Roman" w:cs="Times New Roman"/>
          <w:szCs w:val="24"/>
        </w:rPr>
        <w:t xml:space="preserve"> αυτούς και πολλούς άλλους λόγους</w:t>
      </w:r>
      <w:r>
        <w:rPr>
          <w:rFonts w:eastAsia="Times New Roman" w:cs="Times New Roman"/>
          <w:szCs w:val="24"/>
        </w:rPr>
        <w:t>,</w:t>
      </w:r>
      <w:r w:rsidRPr="00C57686">
        <w:rPr>
          <w:rFonts w:eastAsia="Times New Roman" w:cs="Times New Roman"/>
          <w:szCs w:val="24"/>
        </w:rPr>
        <w:t xml:space="preserve"> επιλέξαμε να αξιοποιήσουμε τους λιμένες</w:t>
      </w:r>
      <w:r>
        <w:rPr>
          <w:rFonts w:eastAsia="Times New Roman" w:cs="Times New Roman"/>
          <w:szCs w:val="24"/>
        </w:rPr>
        <w:t>,</w:t>
      </w:r>
      <w:r w:rsidRPr="00C57686">
        <w:rPr>
          <w:rFonts w:eastAsia="Times New Roman" w:cs="Times New Roman"/>
          <w:szCs w:val="24"/>
        </w:rPr>
        <w:t xml:space="preserve"> όχι με τη μέθοδο της πώλησης των μετοχών </w:t>
      </w:r>
      <w:r>
        <w:rPr>
          <w:rFonts w:eastAsia="Times New Roman" w:cs="Times New Roman"/>
          <w:szCs w:val="24"/>
        </w:rPr>
        <w:t>τους,</w:t>
      </w:r>
      <w:r w:rsidRPr="00C57686">
        <w:rPr>
          <w:rFonts w:eastAsia="Times New Roman" w:cs="Times New Roman"/>
          <w:szCs w:val="24"/>
        </w:rPr>
        <w:t xml:space="preserve"> αλλά με τη μέθοδο της προώθησης μέσω διεθνών διαγωνισμών </w:t>
      </w:r>
      <w:r>
        <w:rPr>
          <w:rFonts w:eastAsia="Times New Roman" w:cs="Times New Roman"/>
          <w:szCs w:val="24"/>
        </w:rPr>
        <w:t>υποπαραχωρήσεων λιμενικών χώρω</w:t>
      </w:r>
      <w:r w:rsidRPr="00C57686">
        <w:rPr>
          <w:rFonts w:eastAsia="Times New Roman" w:cs="Times New Roman"/>
          <w:szCs w:val="24"/>
        </w:rPr>
        <w:t>ν και δραστηριοτήτων</w:t>
      </w:r>
      <w:r>
        <w:rPr>
          <w:rFonts w:eastAsia="Times New Roman" w:cs="Times New Roman"/>
          <w:szCs w:val="24"/>
        </w:rPr>
        <w:t>,</w:t>
      </w:r>
      <w:r w:rsidRPr="00C57686">
        <w:rPr>
          <w:rFonts w:eastAsia="Times New Roman" w:cs="Times New Roman"/>
          <w:szCs w:val="24"/>
        </w:rPr>
        <w:t xml:space="preserve"> με σκοπό την προσέλκυση </w:t>
      </w:r>
      <w:r w:rsidRPr="00C57686">
        <w:rPr>
          <w:rFonts w:eastAsia="Times New Roman" w:cs="Times New Roman"/>
          <w:szCs w:val="24"/>
        </w:rPr>
        <w:t xml:space="preserve">ιδιωτικών κεφαλαίων στη </w:t>
      </w:r>
      <w:r w:rsidRPr="00C57686">
        <w:rPr>
          <w:rFonts w:eastAsia="Times New Roman" w:cs="Times New Roman"/>
          <w:szCs w:val="24"/>
        </w:rPr>
        <w:lastRenderedPageBreak/>
        <w:t>λιμενική βιομηχανία</w:t>
      </w:r>
      <w:r>
        <w:rPr>
          <w:rFonts w:eastAsia="Times New Roman" w:cs="Times New Roman"/>
          <w:szCs w:val="24"/>
        </w:rPr>
        <w:t>,</w:t>
      </w:r>
      <w:r w:rsidRPr="00C57686">
        <w:rPr>
          <w:rFonts w:eastAsia="Times New Roman" w:cs="Times New Roman"/>
          <w:szCs w:val="24"/>
        </w:rPr>
        <w:t xml:space="preserve"> με βάση συγκεκριμένα και αυστηρά κριτήρια και όρους ικανούς να διασφαλίσουν την καλή λειτουργία</w:t>
      </w:r>
      <w:r>
        <w:rPr>
          <w:rFonts w:eastAsia="Times New Roman" w:cs="Times New Roman"/>
          <w:szCs w:val="24"/>
        </w:rPr>
        <w:t>,</w:t>
      </w:r>
      <w:r w:rsidRPr="00C57686">
        <w:rPr>
          <w:rFonts w:eastAsia="Times New Roman" w:cs="Times New Roman"/>
          <w:szCs w:val="24"/>
        </w:rPr>
        <w:t xml:space="preserve"> ανάπτυξη και βιωσιμότητα των </w:t>
      </w:r>
      <w:r>
        <w:rPr>
          <w:rFonts w:eastAsia="Times New Roman" w:cs="Times New Roman"/>
          <w:szCs w:val="24"/>
        </w:rPr>
        <w:t>ο</w:t>
      </w:r>
      <w:r w:rsidRPr="00C57686">
        <w:rPr>
          <w:rFonts w:eastAsia="Times New Roman" w:cs="Times New Roman"/>
          <w:szCs w:val="24"/>
        </w:rPr>
        <w:t>ργανισμών</w:t>
      </w:r>
      <w:r>
        <w:rPr>
          <w:rFonts w:eastAsia="Times New Roman" w:cs="Times New Roman"/>
          <w:szCs w:val="24"/>
        </w:rPr>
        <w:t>.</w:t>
      </w:r>
      <w:r w:rsidRPr="00C57686">
        <w:rPr>
          <w:rFonts w:eastAsia="Times New Roman" w:cs="Times New Roman"/>
          <w:szCs w:val="24"/>
        </w:rPr>
        <w:t xml:space="preserve"> </w:t>
      </w:r>
    </w:p>
    <w:p w14:paraId="2D05F483" w14:textId="77777777" w:rsidR="00237587" w:rsidRDefault="00AE0D0F">
      <w:pPr>
        <w:spacing w:after="0" w:line="600" w:lineRule="auto"/>
        <w:ind w:firstLine="720"/>
        <w:jc w:val="both"/>
        <w:rPr>
          <w:rFonts w:eastAsia="Times New Roman" w:cs="Times New Roman"/>
          <w:szCs w:val="24"/>
        </w:rPr>
      </w:pPr>
      <w:r w:rsidRPr="00C57686">
        <w:rPr>
          <w:rFonts w:eastAsia="Times New Roman" w:cs="Times New Roman"/>
          <w:szCs w:val="24"/>
        </w:rPr>
        <w:t>Εκτός αυτού</w:t>
      </w:r>
      <w:r>
        <w:rPr>
          <w:rFonts w:eastAsia="Times New Roman" w:cs="Times New Roman"/>
          <w:szCs w:val="24"/>
        </w:rPr>
        <w:t>,</w:t>
      </w:r>
      <w:r w:rsidRPr="00C57686">
        <w:rPr>
          <w:rFonts w:eastAsia="Times New Roman" w:cs="Times New Roman"/>
          <w:szCs w:val="24"/>
        </w:rPr>
        <w:t xml:space="preserve"> η επιλογή αυτής της μεθόδου συνειδητά εναρμονίζεται με τη μ</w:t>
      </w:r>
      <w:r w:rsidRPr="00C57686">
        <w:rPr>
          <w:rFonts w:eastAsia="Times New Roman" w:cs="Times New Roman"/>
          <w:szCs w:val="24"/>
        </w:rPr>
        <w:t>ακροχρόνια διεθνή και ενωσιακή πρακτική και εμπειρία στη λιμενική βιομηχανία</w:t>
      </w:r>
      <w:r>
        <w:rPr>
          <w:rFonts w:eastAsia="Times New Roman" w:cs="Times New Roman"/>
          <w:szCs w:val="24"/>
        </w:rPr>
        <w:t>,</w:t>
      </w:r>
      <w:r w:rsidRPr="00C57686">
        <w:rPr>
          <w:rFonts w:eastAsia="Times New Roman" w:cs="Times New Roman"/>
          <w:szCs w:val="24"/>
        </w:rPr>
        <w:t xml:space="preserve"> η </w:t>
      </w:r>
      <w:r>
        <w:rPr>
          <w:rFonts w:eastAsia="Times New Roman" w:cs="Times New Roman"/>
          <w:szCs w:val="24"/>
        </w:rPr>
        <w:t>οποία δίνει τη</w:t>
      </w:r>
      <w:r w:rsidRPr="00C57686">
        <w:rPr>
          <w:rFonts w:eastAsia="Times New Roman" w:cs="Times New Roman"/>
          <w:szCs w:val="24"/>
        </w:rPr>
        <w:t xml:space="preserve"> δυν</w:t>
      </w:r>
      <w:r>
        <w:rPr>
          <w:rFonts w:eastAsia="Times New Roman" w:cs="Times New Roman"/>
          <w:szCs w:val="24"/>
        </w:rPr>
        <w:t>ατότητα επιλογής εξειδικευμένων επενδυτών π</w:t>
      </w:r>
      <w:r w:rsidRPr="00C57686">
        <w:rPr>
          <w:rFonts w:eastAsia="Times New Roman" w:cs="Times New Roman"/>
          <w:szCs w:val="24"/>
        </w:rPr>
        <w:t xml:space="preserve">ρος όφελος της </w:t>
      </w:r>
      <w:r>
        <w:rPr>
          <w:rFonts w:eastAsia="Times New Roman" w:cs="Times New Roman"/>
          <w:szCs w:val="24"/>
        </w:rPr>
        <w:t xml:space="preserve">ελληνικής οικονομίας. </w:t>
      </w:r>
    </w:p>
    <w:p w14:paraId="2D05F484" w14:textId="77777777" w:rsidR="00237587" w:rsidRDefault="00AE0D0F">
      <w:pPr>
        <w:spacing w:after="0" w:line="600" w:lineRule="auto"/>
        <w:ind w:firstLine="720"/>
        <w:jc w:val="both"/>
        <w:rPr>
          <w:rFonts w:eastAsia="Times New Roman" w:cs="Times New Roman"/>
          <w:szCs w:val="24"/>
        </w:rPr>
      </w:pPr>
      <w:r w:rsidRPr="00C57686">
        <w:rPr>
          <w:rFonts w:eastAsia="Times New Roman" w:cs="Times New Roman"/>
          <w:szCs w:val="24"/>
        </w:rPr>
        <w:t xml:space="preserve">Εκτός </w:t>
      </w:r>
      <w:r>
        <w:rPr>
          <w:rFonts w:eastAsia="Times New Roman" w:cs="Times New Roman"/>
          <w:szCs w:val="24"/>
        </w:rPr>
        <w:t>από τον κύριο άξονα των υποπαραχωρήσεων, όμως,</w:t>
      </w:r>
      <w:r w:rsidRPr="00C57686">
        <w:rPr>
          <w:rFonts w:eastAsia="Times New Roman" w:cs="Times New Roman"/>
          <w:szCs w:val="24"/>
        </w:rPr>
        <w:t xml:space="preserve"> </w:t>
      </w:r>
      <w:r>
        <w:rPr>
          <w:rFonts w:eastAsia="Times New Roman" w:cs="Times New Roman"/>
          <w:szCs w:val="24"/>
        </w:rPr>
        <w:t>σ</w:t>
      </w:r>
      <w:r w:rsidRPr="00C57686">
        <w:rPr>
          <w:rFonts w:eastAsia="Times New Roman" w:cs="Times New Roman"/>
          <w:szCs w:val="24"/>
        </w:rPr>
        <w:t>το δεύτερο μέρος του νο</w:t>
      </w:r>
      <w:r w:rsidRPr="00C57686">
        <w:rPr>
          <w:rFonts w:eastAsia="Times New Roman" w:cs="Times New Roman"/>
          <w:szCs w:val="24"/>
        </w:rPr>
        <w:t>μοσχεδίου προβλέπεται και μία σειρά σημαντικών διατάξεων</w:t>
      </w:r>
      <w:r>
        <w:rPr>
          <w:rFonts w:eastAsia="Times New Roman" w:cs="Times New Roman"/>
          <w:szCs w:val="24"/>
        </w:rPr>
        <w:t>,</w:t>
      </w:r>
      <w:r w:rsidRPr="00C57686">
        <w:rPr>
          <w:rFonts w:eastAsia="Times New Roman" w:cs="Times New Roman"/>
          <w:szCs w:val="24"/>
        </w:rPr>
        <w:t xml:space="preserve"> που αφορούν στη ναυτική εκπαίδευση</w:t>
      </w:r>
      <w:r>
        <w:rPr>
          <w:rFonts w:eastAsia="Times New Roman" w:cs="Times New Roman"/>
          <w:szCs w:val="24"/>
        </w:rPr>
        <w:t>,</w:t>
      </w:r>
      <w:r w:rsidRPr="00C57686">
        <w:rPr>
          <w:rFonts w:eastAsia="Times New Roman" w:cs="Times New Roman"/>
          <w:szCs w:val="24"/>
        </w:rPr>
        <w:t xml:space="preserve"> στην πρόσληψη </w:t>
      </w:r>
      <w:r>
        <w:rPr>
          <w:rFonts w:eastAsia="Times New Roman" w:cs="Times New Roman"/>
          <w:szCs w:val="24"/>
        </w:rPr>
        <w:t>πλοηγών,</w:t>
      </w:r>
      <w:r w:rsidRPr="00C57686">
        <w:rPr>
          <w:rFonts w:eastAsia="Times New Roman" w:cs="Times New Roman"/>
          <w:szCs w:val="24"/>
        </w:rPr>
        <w:t xml:space="preserve"> σε εκσυγχρονισμό του </w:t>
      </w:r>
      <w:r>
        <w:rPr>
          <w:rFonts w:eastAsia="Times New Roman" w:cs="Times New Roman"/>
          <w:szCs w:val="24"/>
        </w:rPr>
        <w:t>π</w:t>
      </w:r>
      <w:r w:rsidRPr="00C57686">
        <w:rPr>
          <w:rFonts w:eastAsia="Times New Roman" w:cs="Times New Roman"/>
          <w:szCs w:val="24"/>
        </w:rPr>
        <w:t>λαισίου λειτουργίας των μικρών σκαφών</w:t>
      </w:r>
      <w:r>
        <w:rPr>
          <w:rFonts w:eastAsia="Times New Roman" w:cs="Times New Roman"/>
          <w:szCs w:val="24"/>
        </w:rPr>
        <w:t>,</w:t>
      </w:r>
      <w:r w:rsidRPr="00C57686">
        <w:rPr>
          <w:rFonts w:eastAsia="Times New Roman" w:cs="Times New Roman"/>
          <w:szCs w:val="24"/>
        </w:rPr>
        <w:t xml:space="preserve"> στην ενίσχυση της ναυτεργατική</w:t>
      </w:r>
      <w:r>
        <w:rPr>
          <w:rFonts w:eastAsia="Times New Roman" w:cs="Times New Roman"/>
          <w:szCs w:val="24"/>
        </w:rPr>
        <w:t>ς</w:t>
      </w:r>
      <w:r w:rsidRPr="00C57686">
        <w:rPr>
          <w:rFonts w:eastAsia="Times New Roman" w:cs="Times New Roman"/>
          <w:szCs w:val="24"/>
        </w:rPr>
        <w:t xml:space="preserve"> νομοθεσίας</w:t>
      </w:r>
      <w:r>
        <w:rPr>
          <w:rFonts w:eastAsia="Times New Roman" w:cs="Times New Roman"/>
          <w:szCs w:val="24"/>
        </w:rPr>
        <w:t>,</w:t>
      </w:r>
      <w:r w:rsidRPr="00C57686">
        <w:rPr>
          <w:rFonts w:eastAsia="Times New Roman" w:cs="Times New Roman"/>
          <w:szCs w:val="24"/>
        </w:rPr>
        <w:t xml:space="preserve"> αλλά και στη διεύρυνση των αρμοδιο</w:t>
      </w:r>
      <w:r w:rsidRPr="00C57686">
        <w:rPr>
          <w:rFonts w:eastAsia="Times New Roman" w:cs="Times New Roman"/>
          <w:szCs w:val="24"/>
        </w:rPr>
        <w:t>τήτων του Λιμενικού Σώματος και άλλα</w:t>
      </w:r>
      <w:r>
        <w:rPr>
          <w:rFonts w:eastAsia="Times New Roman" w:cs="Times New Roman"/>
          <w:szCs w:val="24"/>
        </w:rPr>
        <w:t>.</w:t>
      </w:r>
      <w:r w:rsidRPr="00C57686">
        <w:rPr>
          <w:rFonts w:eastAsia="Times New Roman" w:cs="Times New Roman"/>
          <w:szCs w:val="24"/>
        </w:rPr>
        <w:t xml:space="preserve"> </w:t>
      </w:r>
    </w:p>
    <w:p w14:paraId="2D05F48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Ας </w:t>
      </w:r>
      <w:r w:rsidRPr="00C57686">
        <w:rPr>
          <w:rFonts w:eastAsia="Times New Roman" w:cs="Times New Roman"/>
          <w:szCs w:val="24"/>
        </w:rPr>
        <w:t>εξετάσουμε</w:t>
      </w:r>
      <w:r>
        <w:rPr>
          <w:rFonts w:eastAsia="Times New Roman" w:cs="Times New Roman"/>
          <w:szCs w:val="24"/>
        </w:rPr>
        <w:t>,</w:t>
      </w:r>
      <w:r w:rsidRPr="00C57686">
        <w:rPr>
          <w:rFonts w:eastAsia="Times New Roman" w:cs="Times New Roman"/>
          <w:szCs w:val="24"/>
        </w:rPr>
        <w:t xml:space="preserve"> κυρίες και κύριοι συνάδελφοι</w:t>
      </w:r>
      <w:r>
        <w:rPr>
          <w:rFonts w:eastAsia="Times New Roman" w:cs="Times New Roman"/>
          <w:szCs w:val="24"/>
        </w:rPr>
        <w:t>,</w:t>
      </w:r>
      <w:r w:rsidRPr="00C57686">
        <w:rPr>
          <w:rFonts w:eastAsia="Times New Roman" w:cs="Times New Roman"/>
          <w:szCs w:val="24"/>
        </w:rPr>
        <w:t xml:space="preserve"> </w:t>
      </w:r>
      <w:r>
        <w:rPr>
          <w:rFonts w:eastAsia="Times New Roman" w:cs="Times New Roman"/>
          <w:szCs w:val="24"/>
        </w:rPr>
        <w:t>όμως,</w:t>
      </w:r>
      <w:r w:rsidRPr="00C57686">
        <w:rPr>
          <w:rFonts w:eastAsia="Times New Roman" w:cs="Times New Roman"/>
          <w:szCs w:val="24"/>
        </w:rPr>
        <w:t xml:space="preserve"> αναλυτικότερα τα δύο αυτά μέρη του σχεδίου νόμου</w:t>
      </w:r>
      <w:r>
        <w:rPr>
          <w:rFonts w:eastAsia="Times New Roman" w:cs="Times New Roman"/>
          <w:szCs w:val="24"/>
        </w:rPr>
        <w:t>.</w:t>
      </w:r>
      <w:r w:rsidRPr="00C57686">
        <w:rPr>
          <w:rFonts w:eastAsia="Times New Roman" w:cs="Times New Roman"/>
          <w:szCs w:val="24"/>
        </w:rPr>
        <w:t xml:space="preserve"> </w:t>
      </w:r>
    </w:p>
    <w:p w14:paraId="2D05F486" w14:textId="77777777" w:rsidR="00237587" w:rsidRDefault="00AE0D0F">
      <w:pPr>
        <w:spacing w:after="0" w:line="600" w:lineRule="auto"/>
        <w:ind w:firstLine="720"/>
        <w:jc w:val="both"/>
        <w:rPr>
          <w:rFonts w:eastAsia="Times New Roman" w:cs="Times New Roman"/>
          <w:szCs w:val="24"/>
        </w:rPr>
      </w:pPr>
      <w:r w:rsidRPr="00C57686">
        <w:rPr>
          <w:rFonts w:eastAsia="Times New Roman" w:cs="Times New Roman"/>
          <w:szCs w:val="24"/>
        </w:rPr>
        <w:lastRenderedPageBreak/>
        <w:t xml:space="preserve">Με τη μέθοδο των </w:t>
      </w:r>
      <w:r>
        <w:rPr>
          <w:rFonts w:eastAsia="Times New Roman" w:cs="Times New Roman"/>
          <w:szCs w:val="24"/>
        </w:rPr>
        <w:t>υποπαραχωρήσεων</w:t>
      </w:r>
      <w:r w:rsidRPr="00C57686">
        <w:rPr>
          <w:rFonts w:eastAsia="Times New Roman" w:cs="Times New Roman"/>
          <w:szCs w:val="24"/>
        </w:rPr>
        <w:t xml:space="preserve"> δραστηριοτήτων</w:t>
      </w:r>
      <w:r>
        <w:rPr>
          <w:rFonts w:eastAsia="Times New Roman" w:cs="Times New Roman"/>
          <w:szCs w:val="24"/>
        </w:rPr>
        <w:t>,</w:t>
      </w:r>
      <w:r w:rsidRPr="00C57686">
        <w:rPr>
          <w:rFonts w:eastAsia="Times New Roman" w:cs="Times New Roman"/>
          <w:szCs w:val="24"/>
        </w:rPr>
        <w:t xml:space="preserve"> τα περιφερειακά λιμάνια παραμένουν υπό δημόσιο έλεγχο</w:t>
      </w:r>
      <w:r>
        <w:rPr>
          <w:rFonts w:eastAsia="Times New Roman" w:cs="Times New Roman"/>
          <w:szCs w:val="24"/>
        </w:rPr>
        <w:t>,</w:t>
      </w:r>
      <w:r w:rsidRPr="00C57686">
        <w:rPr>
          <w:rFonts w:eastAsia="Times New Roman" w:cs="Times New Roman"/>
          <w:szCs w:val="24"/>
        </w:rPr>
        <w:t xml:space="preserve"> καθώς το πλ</w:t>
      </w:r>
      <w:r w:rsidRPr="00C57686">
        <w:rPr>
          <w:rFonts w:eastAsia="Times New Roman" w:cs="Times New Roman"/>
          <w:szCs w:val="24"/>
        </w:rPr>
        <w:t xml:space="preserve">ειοψηφικό πακέτο των μετοχών των </w:t>
      </w:r>
      <w:r>
        <w:rPr>
          <w:rFonts w:eastAsia="Times New Roman" w:cs="Times New Roman"/>
          <w:szCs w:val="24"/>
        </w:rPr>
        <w:t>ο</w:t>
      </w:r>
      <w:r w:rsidRPr="00C57686">
        <w:rPr>
          <w:rFonts w:eastAsia="Times New Roman" w:cs="Times New Roman"/>
          <w:szCs w:val="24"/>
        </w:rPr>
        <w:t xml:space="preserve">ργανισμών </w:t>
      </w:r>
      <w:r>
        <w:rPr>
          <w:rFonts w:eastAsia="Times New Roman" w:cs="Times New Roman"/>
          <w:szCs w:val="24"/>
        </w:rPr>
        <w:t>λ</w:t>
      </w:r>
      <w:r w:rsidRPr="00C57686">
        <w:rPr>
          <w:rFonts w:eastAsia="Times New Roman" w:cs="Times New Roman"/>
          <w:szCs w:val="24"/>
        </w:rPr>
        <w:t>ιμένων δεν μεταβιβάζεται στο</w:t>
      </w:r>
      <w:r>
        <w:rPr>
          <w:rFonts w:eastAsia="Times New Roman" w:cs="Times New Roman"/>
          <w:szCs w:val="24"/>
        </w:rPr>
        <w:t>ν</w:t>
      </w:r>
      <w:r w:rsidRPr="00C57686">
        <w:rPr>
          <w:rFonts w:eastAsia="Times New Roman" w:cs="Times New Roman"/>
          <w:szCs w:val="24"/>
        </w:rPr>
        <w:t xml:space="preserve"> μετοχικό έλεγχο ιδιώτη επενδυτή και οι </w:t>
      </w:r>
      <w:r>
        <w:rPr>
          <w:rFonts w:eastAsia="Times New Roman" w:cs="Times New Roman"/>
          <w:szCs w:val="24"/>
        </w:rPr>
        <w:t>ο</w:t>
      </w:r>
      <w:r w:rsidRPr="00C57686">
        <w:rPr>
          <w:rFonts w:eastAsia="Times New Roman" w:cs="Times New Roman"/>
          <w:szCs w:val="24"/>
        </w:rPr>
        <w:t xml:space="preserve">ργανισμοί </w:t>
      </w:r>
      <w:r>
        <w:rPr>
          <w:rFonts w:eastAsia="Times New Roman" w:cs="Times New Roman"/>
          <w:szCs w:val="24"/>
        </w:rPr>
        <w:t>λ</w:t>
      </w:r>
      <w:r w:rsidRPr="00C57686">
        <w:rPr>
          <w:rFonts w:eastAsia="Times New Roman" w:cs="Times New Roman"/>
          <w:szCs w:val="24"/>
        </w:rPr>
        <w:t xml:space="preserve">ιμένων διατηρούν το χαρακτήρα </w:t>
      </w:r>
      <w:r>
        <w:rPr>
          <w:rFonts w:eastAsia="Times New Roman" w:cs="Times New Roman"/>
          <w:szCs w:val="24"/>
        </w:rPr>
        <w:t xml:space="preserve">τους ως </w:t>
      </w:r>
      <w:r>
        <w:rPr>
          <w:rFonts w:eastAsia="Times New Roman" w:cs="Times New Roman"/>
          <w:szCs w:val="24"/>
        </w:rPr>
        <w:t>ν</w:t>
      </w:r>
      <w:r w:rsidRPr="00C57686">
        <w:rPr>
          <w:rFonts w:eastAsia="Times New Roman" w:cs="Times New Roman"/>
          <w:szCs w:val="24"/>
        </w:rPr>
        <w:t xml:space="preserve">ομικά </w:t>
      </w:r>
      <w:r>
        <w:rPr>
          <w:rFonts w:eastAsia="Times New Roman" w:cs="Times New Roman"/>
          <w:szCs w:val="24"/>
        </w:rPr>
        <w:t>π</w:t>
      </w:r>
      <w:r w:rsidRPr="00C57686">
        <w:rPr>
          <w:rFonts w:eastAsia="Times New Roman" w:cs="Times New Roman"/>
          <w:szCs w:val="24"/>
        </w:rPr>
        <w:t xml:space="preserve">ρόσωπα </w:t>
      </w:r>
      <w:r>
        <w:rPr>
          <w:rFonts w:eastAsia="Times New Roman" w:cs="Times New Roman"/>
          <w:szCs w:val="24"/>
        </w:rPr>
        <w:t>ι</w:t>
      </w:r>
      <w:r w:rsidRPr="00C57686">
        <w:rPr>
          <w:rFonts w:eastAsia="Times New Roman" w:cs="Times New Roman"/>
          <w:szCs w:val="24"/>
        </w:rPr>
        <w:t xml:space="preserve">διωτικού </w:t>
      </w:r>
      <w:r>
        <w:rPr>
          <w:rFonts w:eastAsia="Times New Roman" w:cs="Times New Roman"/>
          <w:szCs w:val="24"/>
        </w:rPr>
        <w:t>δ</w:t>
      </w:r>
      <w:r w:rsidRPr="00C57686">
        <w:rPr>
          <w:rFonts w:eastAsia="Times New Roman" w:cs="Times New Roman"/>
          <w:szCs w:val="24"/>
        </w:rPr>
        <w:t xml:space="preserve">ικαίου </w:t>
      </w:r>
      <w:r>
        <w:rPr>
          <w:rFonts w:eastAsia="Times New Roman" w:cs="Times New Roman"/>
          <w:szCs w:val="24"/>
        </w:rPr>
        <w:t>διφυούς</w:t>
      </w:r>
      <w:r w:rsidRPr="00C57686">
        <w:rPr>
          <w:rFonts w:eastAsia="Times New Roman" w:cs="Times New Roman"/>
          <w:szCs w:val="24"/>
        </w:rPr>
        <w:t xml:space="preserve"> χαρακτήρα</w:t>
      </w:r>
      <w:r>
        <w:rPr>
          <w:rFonts w:eastAsia="Times New Roman" w:cs="Times New Roman"/>
          <w:szCs w:val="24"/>
        </w:rPr>
        <w:t>,</w:t>
      </w:r>
      <w:r w:rsidRPr="00C57686">
        <w:rPr>
          <w:rFonts w:eastAsia="Times New Roman" w:cs="Times New Roman"/>
          <w:szCs w:val="24"/>
        </w:rPr>
        <w:t xml:space="preserve"> που ασκούν επιχειρηματική εκμετάλλευση</w:t>
      </w:r>
      <w:r>
        <w:rPr>
          <w:rFonts w:eastAsia="Times New Roman" w:cs="Times New Roman"/>
          <w:szCs w:val="24"/>
        </w:rPr>
        <w:t>,</w:t>
      </w:r>
      <w:r w:rsidRPr="00C57686">
        <w:rPr>
          <w:rFonts w:eastAsia="Times New Roman" w:cs="Times New Roman"/>
          <w:szCs w:val="24"/>
        </w:rPr>
        <w:t xml:space="preserve"> αλλά διατηρούν όλες τις αρμοδιότητες και εξουσίες </w:t>
      </w:r>
      <w:r>
        <w:rPr>
          <w:rFonts w:eastAsia="Times New Roman" w:cs="Times New Roman"/>
          <w:szCs w:val="24"/>
        </w:rPr>
        <w:t>τους,</w:t>
      </w:r>
      <w:r w:rsidRPr="00C57686">
        <w:rPr>
          <w:rFonts w:eastAsia="Times New Roman" w:cs="Times New Roman"/>
          <w:szCs w:val="24"/>
        </w:rPr>
        <w:t xml:space="preserve"> που εμπεριέχουν άσκηση </w:t>
      </w:r>
      <w:r>
        <w:rPr>
          <w:rFonts w:eastAsia="Times New Roman" w:cs="Times New Roman"/>
          <w:szCs w:val="24"/>
        </w:rPr>
        <w:t>δημόσιας</w:t>
      </w:r>
      <w:r w:rsidRPr="00C57686">
        <w:rPr>
          <w:rFonts w:eastAsia="Times New Roman" w:cs="Times New Roman"/>
          <w:szCs w:val="24"/>
        </w:rPr>
        <w:t xml:space="preserve"> εξουσίας</w:t>
      </w:r>
      <w:r>
        <w:rPr>
          <w:rFonts w:eastAsia="Times New Roman" w:cs="Times New Roman"/>
          <w:szCs w:val="24"/>
        </w:rPr>
        <w:t>.</w:t>
      </w:r>
      <w:r w:rsidRPr="00C57686">
        <w:rPr>
          <w:rFonts w:eastAsia="Times New Roman" w:cs="Times New Roman"/>
          <w:szCs w:val="24"/>
        </w:rPr>
        <w:t xml:space="preserve"> </w:t>
      </w:r>
    </w:p>
    <w:p w14:paraId="2D05F487" w14:textId="77777777" w:rsidR="00237587" w:rsidRDefault="00AE0D0F">
      <w:pPr>
        <w:spacing w:after="0" w:line="600" w:lineRule="auto"/>
        <w:ind w:firstLine="720"/>
        <w:jc w:val="both"/>
        <w:rPr>
          <w:rFonts w:eastAsia="Times New Roman" w:cs="Times New Roman"/>
          <w:szCs w:val="24"/>
        </w:rPr>
      </w:pPr>
      <w:r w:rsidRPr="00C57686">
        <w:rPr>
          <w:rFonts w:eastAsia="Times New Roman" w:cs="Times New Roman"/>
          <w:szCs w:val="24"/>
        </w:rPr>
        <w:t>Συγκεκριμένα</w:t>
      </w:r>
      <w:r>
        <w:rPr>
          <w:rFonts w:eastAsia="Times New Roman" w:cs="Times New Roman"/>
          <w:szCs w:val="24"/>
        </w:rPr>
        <w:t>,</w:t>
      </w:r>
      <w:r w:rsidRPr="00C57686">
        <w:rPr>
          <w:rFonts w:eastAsia="Times New Roman" w:cs="Times New Roman"/>
          <w:szCs w:val="24"/>
        </w:rPr>
        <w:t xml:space="preserve"> με το </w:t>
      </w:r>
      <w:r>
        <w:rPr>
          <w:rFonts w:eastAsia="Times New Roman" w:cs="Times New Roman"/>
          <w:szCs w:val="24"/>
        </w:rPr>
        <w:t>παρόν σχέδιο</w:t>
      </w:r>
      <w:r w:rsidRPr="00C57686">
        <w:rPr>
          <w:rFonts w:eastAsia="Times New Roman" w:cs="Times New Roman"/>
          <w:szCs w:val="24"/>
        </w:rPr>
        <w:t xml:space="preserve"> νόμου </w:t>
      </w:r>
      <w:r>
        <w:rPr>
          <w:rFonts w:eastAsia="Times New Roman" w:cs="Times New Roman"/>
          <w:szCs w:val="24"/>
        </w:rPr>
        <w:t>κυρώνονται όλες</w:t>
      </w:r>
      <w:r w:rsidRPr="00C57686">
        <w:rPr>
          <w:rFonts w:eastAsia="Times New Roman" w:cs="Times New Roman"/>
          <w:szCs w:val="24"/>
        </w:rPr>
        <w:t xml:space="preserve"> υφιστάμενες συμβάσεις</w:t>
      </w:r>
      <w:r>
        <w:rPr>
          <w:rFonts w:eastAsia="Times New Roman" w:cs="Times New Roman"/>
          <w:szCs w:val="24"/>
        </w:rPr>
        <w:t xml:space="preserve"> κυρίας παραχώρησης μεταξύ του </w:t>
      </w:r>
      <w:r>
        <w:rPr>
          <w:rFonts w:eastAsia="Times New Roman" w:cs="Times New Roman"/>
          <w:szCs w:val="24"/>
        </w:rPr>
        <w:t>ε</w:t>
      </w:r>
      <w:r w:rsidRPr="00C57686">
        <w:rPr>
          <w:rFonts w:eastAsia="Times New Roman" w:cs="Times New Roman"/>
          <w:szCs w:val="24"/>
        </w:rPr>
        <w:t xml:space="preserve">λληνικού </w:t>
      </w:r>
      <w:r>
        <w:rPr>
          <w:rFonts w:eastAsia="Times New Roman" w:cs="Times New Roman"/>
          <w:szCs w:val="24"/>
        </w:rPr>
        <w:t>δ</w:t>
      </w:r>
      <w:r w:rsidRPr="00C57686">
        <w:rPr>
          <w:rFonts w:eastAsia="Times New Roman" w:cs="Times New Roman"/>
          <w:szCs w:val="24"/>
        </w:rPr>
        <w:t xml:space="preserve">ημοσίου και του αντίστοιχου </w:t>
      </w:r>
      <w:r>
        <w:rPr>
          <w:rFonts w:eastAsia="Times New Roman" w:cs="Times New Roman"/>
          <w:szCs w:val="24"/>
        </w:rPr>
        <w:t>ο</w:t>
      </w:r>
      <w:r w:rsidRPr="00C57686">
        <w:rPr>
          <w:rFonts w:eastAsia="Times New Roman" w:cs="Times New Roman"/>
          <w:szCs w:val="24"/>
        </w:rPr>
        <w:t>ργανισμού</w:t>
      </w:r>
      <w:r w:rsidRPr="00C57686">
        <w:rPr>
          <w:rFonts w:eastAsia="Times New Roman" w:cs="Times New Roman"/>
          <w:szCs w:val="24"/>
        </w:rPr>
        <w:t xml:space="preserve"> </w:t>
      </w:r>
      <w:r>
        <w:rPr>
          <w:rFonts w:eastAsia="Times New Roman" w:cs="Times New Roman"/>
          <w:szCs w:val="24"/>
        </w:rPr>
        <w:t>λ</w:t>
      </w:r>
      <w:r w:rsidRPr="00C57686">
        <w:rPr>
          <w:rFonts w:eastAsia="Times New Roman" w:cs="Times New Roman"/>
          <w:szCs w:val="24"/>
        </w:rPr>
        <w:t>ιμένος</w:t>
      </w:r>
      <w:r>
        <w:rPr>
          <w:rFonts w:eastAsia="Times New Roman" w:cs="Times New Roman"/>
          <w:szCs w:val="24"/>
        </w:rPr>
        <w:t xml:space="preserve">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sidRPr="00C57686">
        <w:rPr>
          <w:rFonts w:eastAsia="Times New Roman" w:cs="Times New Roman"/>
          <w:szCs w:val="24"/>
        </w:rPr>
        <w:t xml:space="preserve"> οι οποίες δεν είχαν </w:t>
      </w:r>
      <w:r>
        <w:rPr>
          <w:rFonts w:eastAsia="Times New Roman" w:cs="Times New Roman"/>
          <w:szCs w:val="24"/>
        </w:rPr>
        <w:t>κυρωθεί</w:t>
      </w:r>
      <w:r w:rsidRPr="00C57686">
        <w:rPr>
          <w:rFonts w:eastAsia="Times New Roman" w:cs="Times New Roman"/>
          <w:szCs w:val="24"/>
        </w:rPr>
        <w:t xml:space="preserve"> εδώ και πολλά χρόνια</w:t>
      </w:r>
      <w:r>
        <w:rPr>
          <w:rFonts w:eastAsia="Times New Roman" w:cs="Times New Roman"/>
          <w:szCs w:val="24"/>
        </w:rPr>
        <w:t>,</w:t>
      </w:r>
      <w:r w:rsidRPr="00C57686">
        <w:rPr>
          <w:rFonts w:eastAsia="Times New Roman" w:cs="Times New Roman"/>
          <w:szCs w:val="24"/>
        </w:rPr>
        <w:t xml:space="preserve"> ενώ ρητά προβλέπεται η δυνατότητα σύναψης συμβάσεων </w:t>
      </w:r>
      <w:r>
        <w:rPr>
          <w:rFonts w:eastAsia="Times New Roman" w:cs="Times New Roman"/>
          <w:szCs w:val="24"/>
        </w:rPr>
        <w:t>υπο</w:t>
      </w:r>
      <w:r w:rsidRPr="00C57686">
        <w:rPr>
          <w:rFonts w:eastAsia="Times New Roman" w:cs="Times New Roman"/>
          <w:szCs w:val="24"/>
        </w:rPr>
        <w:t>παραχώρηση</w:t>
      </w:r>
      <w:r>
        <w:rPr>
          <w:rFonts w:eastAsia="Times New Roman" w:cs="Times New Roman"/>
          <w:szCs w:val="24"/>
        </w:rPr>
        <w:t xml:space="preserve">ς, </w:t>
      </w:r>
      <w:r w:rsidRPr="00C57686">
        <w:rPr>
          <w:rFonts w:eastAsia="Times New Roman" w:cs="Times New Roman"/>
          <w:szCs w:val="24"/>
        </w:rPr>
        <w:t>την οποία δεν προβλέπουν οι συμβάσεις κ</w:t>
      </w:r>
      <w:r>
        <w:rPr>
          <w:rFonts w:eastAsia="Times New Roman" w:cs="Times New Roman"/>
          <w:szCs w:val="24"/>
        </w:rPr>
        <w:t>ύριας</w:t>
      </w:r>
      <w:r w:rsidRPr="00C57686">
        <w:rPr>
          <w:rFonts w:eastAsia="Times New Roman" w:cs="Times New Roman"/>
          <w:szCs w:val="24"/>
        </w:rPr>
        <w:t xml:space="preserve"> παραχώρησης</w:t>
      </w:r>
      <w:r>
        <w:rPr>
          <w:rFonts w:eastAsia="Times New Roman" w:cs="Times New Roman"/>
          <w:szCs w:val="24"/>
        </w:rPr>
        <w:t>.</w:t>
      </w:r>
      <w:r w:rsidRPr="00C57686">
        <w:rPr>
          <w:rFonts w:eastAsia="Times New Roman" w:cs="Times New Roman"/>
          <w:szCs w:val="24"/>
        </w:rPr>
        <w:t xml:space="preserve"> </w:t>
      </w:r>
    </w:p>
    <w:p w14:paraId="2D05F48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Δίνεται, επίσης, </w:t>
      </w:r>
      <w:r w:rsidRPr="00C57686">
        <w:rPr>
          <w:rFonts w:eastAsia="Times New Roman" w:cs="Times New Roman"/>
          <w:szCs w:val="24"/>
        </w:rPr>
        <w:t xml:space="preserve">η δυνατότητα στο </w:t>
      </w:r>
      <w:r>
        <w:rPr>
          <w:rFonts w:eastAsia="Times New Roman" w:cs="Times New Roman"/>
          <w:szCs w:val="24"/>
        </w:rPr>
        <w:t>ΤΑΙΠΕΔ</w:t>
      </w:r>
      <w:r w:rsidRPr="00C57686">
        <w:rPr>
          <w:rFonts w:eastAsia="Times New Roman" w:cs="Times New Roman"/>
          <w:szCs w:val="24"/>
        </w:rPr>
        <w:t xml:space="preserve"> να προχωρήσει στην προκήρυξη των σχετικών διαγωνισμών</w:t>
      </w:r>
      <w:r>
        <w:rPr>
          <w:rFonts w:eastAsia="Times New Roman" w:cs="Times New Roman"/>
          <w:szCs w:val="24"/>
        </w:rPr>
        <w:t>,</w:t>
      </w:r>
      <w:r w:rsidRPr="00C57686">
        <w:rPr>
          <w:rFonts w:eastAsia="Times New Roman" w:cs="Times New Roman"/>
          <w:szCs w:val="24"/>
        </w:rPr>
        <w:t xml:space="preserve"> οι οποίοι αφορούν στην παραχώρηση συγκεκριμένου </w:t>
      </w:r>
      <w:r>
        <w:rPr>
          <w:rFonts w:eastAsia="Times New Roman" w:cs="Times New Roman"/>
          <w:szCs w:val="24"/>
        </w:rPr>
        <w:t>ή και</w:t>
      </w:r>
      <w:r w:rsidRPr="00C57686">
        <w:rPr>
          <w:rFonts w:eastAsia="Times New Roman" w:cs="Times New Roman"/>
          <w:szCs w:val="24"/>
        </w:rPr>
        <w:t xml:space="preserve"> συνδυασμένων </w:t>
      </w:r>
      <w:r w:rsidRPr="00C57686">
        <w:rPr>
          <w:rFonts w:eastAsia="Times New Roman" w:cs="Times New Roman"/>
          <w:szCs w:val="24"/>
        </w:rPr>
        <w:lastRenderedPageBreak/>
        <w:t>δραστηριοτήτων επιχειρησιακών μονάδων ή λιμενικών λειτουργιών και υπηρεσιών των εγκαταστάσεων των περιφερειακών λιμανιών</w:t>
      </w:r>
      <w:r>
        <w:rPr>
          <w:rFonts w:eastAsia="Times New Roman" w:cs="Times New Roman"/>
          <w:szCs w:val="24"/>
        </w:rPr>
        <w:t>,</w:t>
      </w:r>
      <w:r w:rsidRPr="00C57686">
        <w:rPr>
          <w:rFonts w:eastAsia="Times New Roman" w:cs="Times New Roman"/>
          <w:szCs w:val="24"/>
        </w:rPr>
        <w:t xml:space="preserve"> παραδείγματ</w:t>
      </w:r>
      <w:r w:rsidRPr="00C57686">
        <w:rPr>
          <w:rFonts w:eastAsia="Times New Roman" w:cs="Times New Roman"/>
          <w:szCs w:val="24"/>
        </w:rPr>
        <w:t>ος χάρη</w:t>
      </w:r>
      <w:r>
        <w:rPr>
          <w:rFonts w:eastAsia="Times New Roman" w:cs="Times New Roman"/>
          <w:szCs w:val="24"/>
        </w:rPr>
        <w:t>: εμπορευματοκιβώτια,</w:t>
      </w:r>
      <w:r w:rsidRPr="00C57686">
        <w:rPr>
          <w:rFonts w:eastAsia="Times New Roman" w:cs="Times New Roman"/>
          <w:szCs w:val="24"/>
        </w:rPr>
        <w:t xml:space="preserve"> κρουαζιέρα</w:t>
      </w:r>
      <w:r>
        <w:rPr>
          <w:rFonts w:eastAsia="Times New Roman" w:cs="Times New Roman"/>
          <w:szCs w:val="24"/>
        </w:rPr>
        <w:t>,</w:t>
      </w:r>
      <w:r w:rsidRPr="00C57686">
        <w:rPr>
          <w:rFonts w:eastAsia="Times New Roman" w:cs="Times New Roman"/>
          <w:szCs w:val="24"/>
        </w:rPr>
        <w:t xml:space="preserve"> αποθήκες </w:t>
      </w:r>
      <w:r>
        <w:rPr>
          <w:rFonts w:eastAsia="Times New Roman" w:cs="Times New Roman"/>
          <w:szCs w:val="24"/>
        </w:rPr>
        <w:t>κ.λπ..</w:t>
      </w:r>
      <w:r w:rsidRPr="00C57686">
        <w:rPr>
          <w:rFonts w:eastAsia="Times New Roman" w:cs="Times New Roman"/>
          <w:szCs w:val="24"/>
        </w:rPr>
        <w:t xml:space="preserve"> Ορίζεται η διαγωνιστική διαδικασία για την ανάδειξη του προτεινόμενου επενδυτή</w:t>
      </w:r>
      <w:r>
        <w:rPr>
          <w:rFonts w:eastAsia="Times New Roman" w:cs="Times New Roman"/>
          <w:szCs w:val="24"/>
        </w:rPr>
        <w:t>,</w:t>
      </w:r>
      <w:r w:rsidRPr="00C57686">
        <w:rPr>
          <w:rFonts w:eastAsia="Times New Roman" w:cs="Times New Roman"/>
          <w:szCs w:val="24"/>
        </w:rPr>
        <w:t xml:space="preserve"> μέσω </w:t>
      </w:r>
      <w:r>
        <w:rPr>
          <w:rFonts w:eastAsia="Times New Roman" w:cs="Times New Roman"/>
          <w:szCs w:val="24"/>
        </w:rPr>
        <w:t>δ</w:t>
      </w:r>
      <w:r w:rsidRPr="00C57686">
        <w:rPr>
          <w:rFonts w:eastAsia="Times New Roman" w:cs="Times New Roman"/>
          <w:szCs w:val="24"/>
        </w:rPr>
        <w:t>ιεθνούς διαγωνισμού</w:t>
      </w:r>
      <w:r>
        <w:rPr>
          <w:rFonts w:eastAsia="Times New Roman" w:cs="Times New Roman"/>
          <w:szCs w:val="24"/>
        </w:rPr>
        <w:t>,</w:t>
      </w:r>
      <w:r w:rsidRPr="00C57686">
        <w:rPr>
          <w:rFonts w:eastAsia="Times New Roman" w:cs="Times New Roman"/>
          <w:szCs w:val="24"/>
        </w:rPr>
        <w:t xml:space="preserve"> διαδικασία</w:t>
      </w:r>
      <w:r>
        <w:rPr>
          <w:rFonts w:eastAsia="Times New Roman" w:cs="Times New Roman"/>
          <w:szCs w:val="24"/>
        </w:rPr>
        <w:t>,</w:t>
      </w:r>
      <w:r w:rsidRPr="00C57686">
        <w:rPr>
          <w:rFonts w:eastAsia="Times New Roman" w:cs="Times New Roman"/>
          <w:szCs w:val="24"/>
        </w:rPr>
        <w:t xml:space="preserve"> την οποία διεξάγει </w:t>
      </w:r>
      <w:r>
        <w:rPr>
          <w:rFonts w:eastAsia="Times New Roman" w:cs="Times New Roman"/>
          <w:szCs w:val="24"/>
        </w:rPr>
        <w:t>το ΤΑΙΠΕΔ,</w:t>
      </w:r>
      <w:r w:rsidRPr="00C57686">
        <w:rPr>
          <w:rFonts w:eastAsia="Times New Roman" w:cs="Times New Roman"/>
          <w:szCs w:val="24"/>
        </w:rPr>
        <w:t xml:space="preserve"> καθώς το δικαίωμα και η εξ</w:t>
      </w:r>
      <w:r>
        <w:rPr>
          <w:rFonts w:eastAsia="Times New Roman" w:cs="Times New Roman"/>
          <w:szCs w:val="24"/>
        </w:rPr>
        <w:t>ουσία διάθεσης δικαιώματ</w:t>
      </w:r>
      <w:r>
        <w:rPr>
          <w:rFonts w:eastAsia="Times New Roman" w:cs="Times New Roman"/>
          <w:szCs w:val="24"/>
        </w:rPr>
        <w:t>ος υπο</w:t>
      </w:r>
      <w:r w:rsidRPr="00C57686">
        <w:rPr>
          <w:rFonts w:eastAsia="Times New Roman" w:cs="Times New Roman"/>
          <w:szCs w:val="24"/>
        </w:rPr>
        <w:t>παραχωρήσεων περιέρχεται και ασκείται αποκλειστικά από αυτό</w:t>
      </w:r>
      <w:r>
        <w:rPr>
          <w:rFonts w:eastAsia="Times New Roman" w:cs="Times New Roman"/>
          <w:szCs w:val="24"/>
        </w:rPr>
        <w:t>.</w:t>
      </w:r>
      <w:r w:rsidRPr="00C57686">
        <w:rPr>
          <w:rFonts w:eastAsia="Times New Roman" w:cs="Times New Roman"/>
          <w:szCs w:val="24"/>
        </w:rPr>
        <w:t xml:space="preserve"> </w:t>
      </w:r>
    </w:p>
    <w:p w14:paraId="2D05F489" w14:textId="77777777" w:rsidR="00237587" w:rsidRDefault="00AE0D0F">
      <w:pPr>
        <w:spacing w:after="0" w:line="600" w:lineRule="auto"/>
        <w:ind w:firstLine="720"/>
        <w:jc w:val="both"/>
        <w:rPr>
          <w:rFonts w:eastAsia="Times New Roman" w:cs="Times New Roman"/>
          <w:szCs w:val="24"/>
        </w:rPr>
      </w:pPr>
      <w:r w:rsidRPr="00C57686">
        <w:rPr>
          <w:rFonts w:eastAsia="Times New Roman" w:cs="Times New Roman"/>
          <w:szCs w:val="24"/>
        </w:rPr>
        <w:t>Ιδιαίτερα σημαντικό σημείο είναι ότι η επιλ</w:t>
      </w:r>
      <w:r>
        <w:rPr>
          <w:rFonts w:eastAsia="Times New Roman" w:cs="Times New Roman"/>
          <w:szCs w:val="24"/>
        </w:rPr>
        <w:t>ογή των δραστηριοτήτων προς υπο</w:t>
      </w:r>
      <w:r w:rsidRPr="00C57686">
        <w:rPr>
          <w:rFonts w:eastAsia="Times New Roman" w:cs="Times New Roman"/>
          <w:szCs w:val="24"/>
        </w:rPr>
        <w:t>παραχώρηση</w:t>
      </w:r>
      <w:r>
        <w:rPr>
          <w:rFonts w:eastAsia="Times New Roman" w:cs="Times New Roman"/>
          <w:szCs w:val="24"/>
        </w:rPr>
        <w:t>,</w:t>
      </w:r>
      <w:r w:rsidRPr="00C57686">
        <w:rPr>
          <w:rFonts w:eastAsia="Times New Roman" w:cs="Times New Roman"/>
          <w:szCs w:val="24"/>
        </w:rPr>
        <w:t xml:space="preserve"> προκύπτει μετά από διαβούλευση και συμφωνία του </w:t>
      </w:r>
      <w:r>
        <w:rPr>
          <w:rFonts w:eastAsia="Times New Roman" w:cs="Times New Roman"/>
          <w:szCs w:val="24"/>
        </w:rPr>
        <w:t>ο</w:t>
      </w:r>
      <w:r w:rsidRPr="00C57686">
        <w:rPr>
          <w:rFonts w:eastAsia="Times New Roman" w:cs="Times New Roman"/>
          <w:szCs w:val="24"/>
        </w:rPr>
        <w:t xml:space="preserve">ργανισμού </w:t>
      </w:r>
      <w:r>
        <w:rPr>
          <w:rFonts w:eastAsia="Times New Roman" w:cs="Times New Roman"/>
          <w:szCs w:val="24"/>
        </w:rPr>
        <w:t>λ</w:t>
      </w:r>
      <w:r w:rsidRPr="00C57686">
        <w:rPr>
          <w:rFonts w:eastAsia="Times New Roman" w:cs="Times New Roman"/>
          <w:szCs w:val="24"/>
        </w:rPr>
        <w:t>ιμένα</w:t>
      </w:r>
      <w:r>
        <w:rPr>
          <w:rFonts w:eastAsia="Times New Roman" w:cs="Times New Roman"/>
          <w:szCs w:val="24"/>
        </w:rPr>
        <w:t>,</w:t>
      </w:r>
      <w:r w:rsidRPr="00C57686">
        <w:rPr>
          <w:rFonts w:eastAsia="Times New Roman" w:cs="Times New Roman"/>
          <w:szCs w:val="24"/>
        </w:rPr>
        <w:t xml:space="preserve"> του Υπουργείου Ναυτιλίας και του </w:t>
      </w:r>
      <w:r>
        <w:rPr>
          <w:rFonts w:eastAsia="Times New Roman" w:cs="Times New Roman"/>
          <w:szCs w:val="24"/>
        </w:rPr>
        <w:t>ΤΑΙΠΕΔ.</w:t>
      </w:r>
      <w:r w:rsidRPr="00C57686">
        <w:rPr>
          <w:rFonts w:eastAsia="Times New Roman" w:cs="Times New Roman"/>
          <w:szCs w:val="24"/>
        </w:rPr>
        <w:t xml:space="preserve"> </w:t>
      </w:r>
    </w:p>
    <w:p w14:paraId="2D05F48A" w14:textId="77777777" w:rsidR="00237587" w:rsidRDefault="00AE0D0F">
      <w:pPr>
        <w:spacing w:after="0" w:line="600" w:lineRule="auto"/>
        <w:ind w:firstLine="720"/>
        <w:jc w:val="both"/>
        <w:rPr>
          <w:rFonts w:eastAsia="Times New Roman" w:cs="Times New Roman"/>
          <w:szCs w:val="24"/>
        </w:rPr>
      </w:pPr>
      <w:r w:rsidRPr="00C57686">
        <w:rPr>
          <w:rFonts w:eastAsia="Times New Roman" w:cs="Times New Roman"/>
          <w:szCs w:val="24"/>
        </w:rPr>
        <w:t>Παράλληλα</w:t>
      </w:r>
      <w:r>
        <w:rPr>
          <w:rFonts w:eastAsia="Times New Roman" w:cs="Times New Roman"/>
          <w:szCs w:val="24"/>
        </w:rPr>
        <w:t>,</w:t>
      </w:r>
      <w:r w:rsidRPr="00C57686">
        <w:rPr>
          <w:rFonts w:eastAsia="Times New Roman" w:cs="Times New Roman"/>
          <w:szCs w:val="24"/>
        </w:rPr>
        <w:t xml:space="preserve"> </w:t>
      </w:r>
      <w:r>
        <w:rPr>
          <w:rFonts w:eastAsia="Times New Roman" w:cs="Times New Roman"/>
          <w:szCs w:val="24"/>
        </w:rPr>
        <w:t>προβλέπεται η επιβολή στον υπο</w:t>
      </w:r>
      <w:r w:rsidRPr="00C57686">
        <w:rPr>
          <w:rFonts w:eastAsia="Times New Roman" w:cs="Times New Roman"/>
          <w:szCs w:val="24"/>
        </w:rPr>
        <w:t xml:space="preserve">παραχωρησιούχο του αντισταθμιστικού ανταποδοτικού τέλους υπέρ του οικείου </w:t>
      </w:r>
      <w:r>
        <w:rPr>
          <w:rFonts w:eastAsia="Times New Roman" w:cs="Times New Roman"/>
          <w:szCs w:val="24"/>
        </w:rPr>
        <w:t>ο</w:t>
      </w:r>
      <w:r w:rsidRPr="00C57686">
        <w:rPr>
          <w:rFonts w:eastAsia="Times New Roman" w:cs="Times New Roman"/>
          <w:szCs w:val="24"/>
        </w:rPr>
        <w:t xml:space="preserve">ργανισμού </w:t>
      </w:r>
      <w:r>
        <w:rPr>
          <w:rFonts w:eastAsia="Times New Roman" w:cs="Times New Roman"/>
          <w:szCs w:val="24"/>
        </w:rPr>
        <w:t>λ</w:t>
      </w:r>
      <w:r w:rsidRPr="00C57686">
        <w:rPr>
          <w:rFonts w:eastAsia="Times New Roman" w:cs="Times New Roman"/>
          <w:szCs w:val="24"/>
        </w:rPr>
        <w:t>ιμένος</w:t>
      </w:r>
      <w:r>
        <w:rPr>
          <w:rFonts w:eastAsia="Times New Roman" w:cs="Times New Roman"/>
          <w:szCs w:val="24"/>
        </w:rPr>
        <w:t>,</w:t>
      </w:r>
      <w:r w:rsidRPr="00C57686">
        <w:rPr>
          <w:rFonts w:eastAsia="Times New Roman" w:cs="Times New Roman"/>
          <w:szCs w:val="24"/>
        </w:rPr>
        <w:t xml:space="preserve"> το οποίο δεν μπορεί να υπερβαίνει το 5% των ετήσ</w:t>
      </w:r>
      <w:r>
        <w:rPr>
          <w:rFonts w:eastAsia="Times New Roman" w:cs="Times New Roman"/>
          <w:szCs w:val="24"/>
        </w:rPr>
        <w:t>ιων ακαθάριστων εσόδων του υπο</w:t>
      </w:r>
      <w:r w:rsidRPr="00C57686">
        <w:rPr>
          <w:rFonts w:eastAsia="Times New Roman" w:cs="Times New Roman"/>
          <w:szCs w:val="24"/>
        </w:rPr>
        <w:t>παραχωρησιούχου</w:t>
      </w:r>
      <w:r>
        <w:rPr>
          <w:rFonts w:eastAsia="Times New Roman" w:cs="Times New Roman"/>
          <w:szCs w:val="24"/>
        </w:rPr>
        <w:t>, μ</w:t>
      </w:r>
      <w:r w:rsidRPr="00C57686">
        <w:rPr>
          <w:rFonts w:eastAsia="Times New Roman" w:cs="Times New Roman"/>
          <w:szCs w:val="24"/>
        </w:rPr>
        <w:t>ε δυνατότητα</w:t>
      </w:r>
      <w:r>
        <w:rPr>
          <w:rFonts w:eastAsia="Times New Roman" w:cs="Times New Roman"/>
          <w:szCs w:val="24"/>
        </w:rPr>
        <w:t>,</w:t>
      </w:r>
      <w:r w:rsidRPr="00C57686">
        <w:rPr>
          <w:rFonts w:eastAsia="Times New Roman" w:cs="Times New Roman"/>
          <w:szCs w:val="24"/>
        </w:rPr>
        <w:t xml:space="preserve"> βέ</w:t>
      </w:r>
      <w:r w:rsidRPr="00C57686">
        <w:rPr>
          <w:rFonts w:eastAsia="Times New Roman" w:cs="Times New Roman"/>
          <w:szCs w:val="24"/>
        </w:rPr>
        <w:t>βαια</w:t>
      </w:r>
      <w:r>
        <w:rPr>
          <w:rFonts w:eastAsia="Times New Roman" w:cs="Times New Roman"/>
          <w:szCs w:val="24"/>
        </w:rPr>
        <w:t>,</w:t>
      </w:r>
      <w:r w:rsidRPr="00C57686">
        <w:rPr>
          <w:rFonts w:eastAsia="Times New Roman" w:cs="Times New Roman"/>
          <w:szCs w:val="24"/>
        </w:rPr>
        <w:t xml:space="preserve"> υπέρβασης του ποσοστού α</w:t>
      </w:r>
      <w:r>
        <w:rPr>
          <w:rFonts w:eastAsia="Times New Roman" w:cs="Times New Roman"/>
          <w:szCs w:val="24"/>
        </w:rPr>
        <w:t xml:space="preserve">ν </w:t>
      </w:r>
      <w:r w:rsidRPr="00C57686">
        <w:rPr>
          <w:rFonts w:eastAsia="Times New Roman" w:cs="Times New Roman"/>
          <w:szCs w:val="24"/>
        </w:rPr>
        <w:t xml:space="preserve">αποδεικνύεται ότι απειλείται η βιωσιμότητα του φορέα διαχείρισης του </w:t>
      </w:r>
      <w:r>
        <w:rPr>
          <w:rFonts w:eastAsia="Times New Roman" w:cs="Times New Roman"/>
          <w:szCs w:val="24"/>
        </w:rPr>
        <w:t>λ</w:t>
      </w:r>
      <w:r w:rsidRPr="00C57686">
        <w:rPr>
          <w:rFonts w:eastAsia="Times New Roman" w:cs="Times New Roman"/>
          <w:szCs w:val="24"/>
        </w:rPr>
        <w:t>ιμένα</w:t>
      </w:r>
      <w:r>
        <w:rPr>
          <w:rFonts w:eastAsia="Times New Roman" w:cs="Times New Roman"/>
          <w:szCs w:val="24"/>
        </w:rPr>
        <w:t>.</w:t>
      </w:r>
      <w:r w:rsidRPr="00C57686">
        <w:rPr>
          <w:rFonts w:eastAsia="Times New Roman" w:cs="Times New Roman"/>
          <w:szCs w:val="24"/>
        </w:rPr>
        <w:t xml:space="preserve"> </w:t>
      </w:r>
    </w:p>
    <w:p w14:paraId="2D05F48B" w14:textId="77777777" w:rsidR="00237587" w:rsidRDefault="00AE0D0F">
      <w:pPr>
        <w:spacing w:after="0" w:line="600" w:lineRule="auto"/>
        <w:ind w:firstLine="720"/>
        <w:jc w:val="both"/>
        <w:rPr>
          <w:rFonts w:eastAsia="Times New Roman" w:cs="Times New Roman"/>
          <w:szCs w:val="24"/>
        </w:rPr>
      </w:pPr>
      <w:r w:rsidRPr="00C57686">
        <w:rPr>
          <w:rFonts w:eastAsia="Times New Roman" w:cs="Times New Roman"/>
          <w:szCs w:val="24"/>
        </w:rPr>
        <w:lastRenderedPageBreak/>
        <w:t xml:space="preserve">Το προαναφερθέν τέλος επιβάλλεται </w:t>
      </w:r>
      <w:r>
        <w:rPr>
          <w:rFonts w:eastAsia="Times New Roman" w:cs="Times New Roman"/>
          <w:szCs w:val="24"/>
        </w:rPr>
        <w:t>ε</w:t>
      </w:r>
      <w:r w:rsidRPr="00C57686">
        <w:rPr>
          <w:rFonts w:eastAsia="Times New Roman" w:cs="Times New Roman"/>
          <w:szCs w:val="24"/>
        </w:rPr>
        <w:t>πιπλέον και ανεξάρτητα από το συνολικό οικονομικό αντάλλαγμα τη</w:t>
      </w:r>
      <w:r>
        <w:rPr>
          <w:rFonts w:eastAsia="Times New Roman" w:cs="Times New Roman"/>
          <w:szCs w:val="24"/>
        </w:rPr>
        <w:t>ς παραχώρησης</w:t>
      </w:r>
      <w:r>
        <w:rPr>
          <w:rFonts w:eastAsia="Times New Roman" w:cs="Times New Roman"/>
          <w:szCs w:val="24"/>
        </w:rPr>
        <w:t>,</w:t>
      </w:r>
      <w:r>
        <w:rPr>
          <w:rFonts w:eastAsia="Times New Roman" w:cs="Times New Roman"/>
          <w:szCs w:val="24"/>
        </w:rPr>
        <w:t xml:space="preserve"> που καταβάλλει ο υποπαραχωρησιούχ</w:t>
      </w:r>
      <w:r>
        <w:rPr>
          <w:rFonts w:eastAsia="Times New Roman" w:cs="Times New Roman"/>
          <w:szCs w:val="24"/>
        </w:rPr>
        <w:t>ο</w:t>
      </w:r>
      <w:r w:rsidRPr="00C57686">
        <w:rPr>
          <w:rFonts w:eastAsia="Times New Roman" w:cs="Times New Roman"/>
          <w:szCs w:val="24"/>
        </w:rPr>
        <w:t>ς</w:t>
      </w:r>
      <w:r>
        <w:rPr>
          <w:rFonts w:eastAsia="Times New Roman" w:cs="Times New Roman"/>
          <w:szCs w:val="24"/>
        </w:rPr>
        <w:t>.</w:t>
      </w:r>
      <w:r w:rsidRPr="00C57686">
        <w:rPr>
          <w:rFonts w:eastAsia="Times New Roman" w:cs="Times New Roman"/>
          <w:szCs w:val="24"/>
        </w:rPr>
        <w:t xml:space="preserve"> Το ακριβές ύψος του τέλους αυτού προσδιορίζεται</w:t>
      </w:r>
      <w:r>
        <w:rPr>
          <w:rFonts w:eastAsia="Times New Roman" w:cs="Times New Roman"/>
          <w:szCs w:val="24"/>
        </w:rPr>
        <w:t>,</w:t>
      </w:r>
      <w:r w:rsidRPr="00C57686">
        <w:rPr>
          <w:rFonts w:eastAsia="Times New Roman" w:cs="Times New Roman"/>
          <w:szCs w:val="24"/>
        </w:rPr>
        <w:t xml:space="preserve"> με κοινή υπουργική απόφαση</w:t>
      </w:r>
      <w:r>
        <w:rPr>
          <w:rFonts w:eastAsia="Times New Roman" w:cs="Times New Roman"/>
          <w:szCs w:val="24"/>
        </w:rPr>
        <w:t>,</w:t>
      </w:r>
      <w:r w:rsidRPr="00C57686">
        <w:rPr>
          <w:rFonts w:eastAsia="Times New Roman" w:cs="Times New Roman"/>
          <w:szCs w:val="24"/>
        </w:rPr>
        <w:t xml:space="preserve"> πριν την έναρξη του διαγωνισμού</w:t>
      </w:r>
      <w:r>
        <w:rPr>
          <w:rFonts w:eastAsia="Times New Roman" w:cs="Times New Roman"/>
          <w:szCs w:val="24"/>
        </w:rPr>
        <w:t>,</w:t>
      </w:r>
      <w:r w:rsidRPr="00C57686">
        <w:rPr>
          <w:rFonts w:eastAsia="Times New Roman" w:cs="Times New Roman"/>
          <w:szCs w:val="24"/>
        </w:rPr>
        <w:t xml:space="preserve"> βάσει </w:t>
      </w:r>
      <w:r>
        <w:rPr>
          <w:rFonts w:eastAsia="Times New Roman" w:cs="Times New Roman"/>
          <w:szCs w:val="24"/>
        </w:rPr>
        <w:t>μ</w:t>
      </w:r>
      <w:r w:rsidRPr="00C57686">
        <w:rPr>
          <w:rFonts w:eastAsia="Times New Roman" w:cs="Times New Roman"/>
          <w:szCs w:val="24"/>
        </w:rPr>
        <w:t>ελέτης βιωσιμότητας χρηματοοικονομικού συμβούλου</w:t>
      </w:r>
      <w:r>
        <w:rPr>
          <w:rFonts w:eastAsia="Times New Roman" w:cs="Times New Roman"/>
          <w:szCs w:val="24"/>
        </w:rPr>
        <w:t>,</w:t>
      </w:r>
      <w:r w:rsidRPr="00C57686">
        <w:rPr>
          <w:rFonts w:eastAsia="Times New Roman" w:cs="Times New Roman"/>
          <w:szCs w:val="24"/>
        </w:rPr>
        <w:t xml:space="preserve"> ο οποίος </w:t>
      </w:r>
      <w:r>
        <w:rPr>
          <w:rFonts w:eastAsia="Times New Roman" w:cs="Times New Roman"/>
          <w:szCs w:val="24"/>
        </w:rPr>
        <w:t>προσλαμβάνεται</w:t>
      </w:r>
      <w:r w:rsidRPr="00C57686">
        <w:rPr>
          <w:rFonts w:eastAsia="Times New Roman" w:cs="Times New Roman"/>
          <w:szCs w:val="24"/>
        </w:rPr>
        <w:t xml:space="preserve"> από τη διοίκηση του </w:t>
      </w:r>
      <w:r>
        <w:rPr>
          <w:rFonts w:eastAsia="Times New Roman" w:cs="Times New Roman"/>
          <w:szCs w:val="24"/>
        </w:rPr>
        <w:t>ο</w:t>
      </w:r>
      <w:r>
        <w:rPr>
          <w:rFonts w:eastAsia="Times New Roman" w:cs="Times New Roman"/>
          <w:szCs w:val="24"/>
        </w:rPr>
        <w:t xml:space="preserve">ργανισμού </w:t>
      </w:r>
      <w:r>
        <w:rPr>
          <w:rFonts w:eastAsia="Times New Roman" w:cs="Times New Roman"/>
          <w:szCs w:val="24"/>
        </w:rPr>
        <w:t>λ</w:t>
      </w:r>
      <w:r>
        <w:rPr>
          <w:rFonts w:eastAsia="Times New Roman" w:cs="Times New Roman"/>
          <w:szCs w:val="24"/>
        </w:rPr>
        <w:t xml:space="preserve">ιμένος. </w:t>
      </w:r>
    </w:p>
    <w:p w14:paraId="2D05F48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Επίσης,</w:t>
      </w:r>
      <w:r w:rsidRPr="00C57686">
        <w:rPr>
          <w:rFonts w:eastAsia="Times New Roman" w:cs="Times New Roman"/>
          <w:szCs w:val="24"/>
        </w:rPr>
        <w:t xml:space="preserve"> αυξάνεται κα</w:t>
      </w:r>
      <w:r w:rsidRPr="00C57686">
        <w:rPr>
          <w:rFonts w:eastAsia="Times New Roman" w:cs="Times New Roman"/>
          <w:szCs w:val="24"/>
        </w:rPr>
        <w:t xml:space="preserve">τά 1,5% και διαμορφώνεται από το 2% σε </w:t>
      </w:r>
      <w:r>
        <w:rPr>
          <w:rFonts w:eastAsia="Times New Roman" w:cs="Times New Roman"/>
          <w:szCs w:val="24"/>
        </w:rPr>
        <w:t xml:space="preserve">3,5% </w:t>
      </w:r>
      <w:r w:rsidRPr="00C57686">
        <w:rPr>
          <w:rFonts w:eastAsia="Times New Roman" w:cs="Times New Roman"/>
          <w:szCs w:val="24"/>
        </w:rPr>
        <w:t>το ποσο</w:t>
      </w:r>
      <w:r>
        <w:rPr>
          <w:rFonts w:eastAsia="Times New Roman" w:cs="Times New Roman"/>
          <w:szCs w:val="24"/>
        </w:rPr>
        <w:t xml:space="preserve">στό του ανταλλάγματος υπέρ του </w:t>
      </w:r>
      <w:r>
        <w:rPr>
          <w:rFonts w:eastAsia="Times New Roman" w:cs="Times New Roman"/>
          <w:szCs w:val="24"/>
        </w:rPr>
        <w:t>δ</w:t>
      </w:r>
      <w:r w:rsidRPr="00C57686">
        <w:rPr>
          <w:rFonts w:eastAsia="Times New Roman" w:cs="Times New Roman"/>
          <w:szCs w:val="24"/>
        </w:rPr>
        <w:t xml:space="preserve">ημοσίου επί του συνόλου των ενοποιημένων ετήσιων εσόδων των </w:t>
      </w:r>
      <w:r>
        <w:rPr>
          <w:rFonts w:eastAsia="Times New Roman" w:cs="Times New Roman"/>
          <w:szCs w:val="24"/>
        </w:rPr>
        <w:t>ο</w:t>
      </w:r>
      <w:r w:rsidRPr="00C57686">
        <w:rPr>
          <w:rFonts w:eastAsia="Times New Roman" w:cs="Times New Roman"/>
          <w:szCs w:val="24"/>
        </w:rPr>
        <w:t xml:space="preserve">ργανισμών </w:t>
      </w:r>
      <w:r>
        <w:rPr>
          <w:rFonts w:eastAsia="Times New Roman" w:cs="Times New Roman"/>
          <w:szCs w:val="24"/>
        </w:rPr>
        <w:t>λ</w:t>
      </w:r>
      <w:r w:rsidRPr="00C57686">
        <w:rPr>
          <w:rFonts w:eastAsia="Times New Roman" w:cs="Times New Roman"/>
          <w:szCs w:val="24"/>
        </w:rPr>
        <w:t>ιμένος</w:t>
      </w:r>
      <w:r>
        <w:rPr>
          <w:rFonts w:eastAsia="Times New Roman" w:cs="Times New Roman"/>
          <w:szCs w:val="24"/>
        </w:rPr>
        <w:t>,</w:t>
      </w:r>
      <w:r w:rsidRPr="00C57686">
        <w:rPr>
          <w:rFonts w:eastAsia="Times New Roman" w:cs="Times New Roman"/>
          <w:szCs w:val="24"/>
        </w:rPr>
        <w:t xml:space="preserve"> τέλος το οποίο θα καταβάλλεται πλέον στον οικείο δήμο</w:t>
      </w:r>
      <w:r>
        <w:rPr>
          <w:rFonts w:eastAsia="Times New Roman" w:cs="Times New Roman"/>
          <w:szCs w:val="24"/>
        </w:rPr>
        <w:t>,</w:t>
      </w:r>
      <w:r w:rsidRPr="00C57686">
        <w:rPr>
          <w:rFonts w:eastAsia="Times New Roman" w:cs="Times New Roman"/>
          <w:szCs w:val="24"/>
        </w:rPr>
        <w:t xml:space="preserve"> ενδυναμώνοντας τη σχέση πόλ</w:t>
      </w:r>
      <w:r>
        <w:rPr>
          <w:rFonts w:eastAsia="Times New Roman" w:cs="Times New Roman"/>
          <w:szCs w:val="24"/>
        </w:rPr>
        <w:t>ης και λιμα</w:t>
      </w:r>
      <w:r>
        <w:rPr>
          <w:rFonts w:eastAsia="Times New Roman" w:cs="Times New Roman"/>
          <w:szCs w:val="24"/>
        </w:rPr>
        <w:t>νιού.</w:t>
      </w:r>
      <w:r w:rsidRPr="00C57686">
        <w:rPr>
          <w:rFonts w:eastAsia="Times New Roman" w:cs="Times New Roman"/>
          <w:szCs w:val="24"/>
        </w:rPr>
        <w:t xml:space="preserve"> </w:t>
      </w:r>
    </w:p>
    <w:p w14:paraId="2D05F48D" w14:textId="77777777" w:rsidR="00237587" w:rsidRDefault="00AE0D0F">
      <w:pPr>
        <w:spacing w:after="0" w:line="600" w:lineRule="auto"/>
        <w:ind w:firstLine="720"/>
        <w:jc w:val="both"/>
        <w:rPr>
          <w:rFonts w:eastAsia="Times New Roman" w:cs="Times New Roman"/>
          <w:szCs w:val="24"/>
        </w:rPr>
      </w:pPr>
      <w:r w:rsidRPr="00C57686">
        <w:rPr>
          <w:rFonts w:eastAsia="Times New Roman" w:cs="Times New Roman"/>
          <w:szCs w:val="24"/>
        </w:rPr>
        <w:t xml:space="preserve">Σε γενικό </w:t>
      </w:r>
      <w:r>
        <w:rPr>
          <w:rFonts w:eastAsia="Times New Roman" w:cs="Times New Roman"/>
          <w:szCs w:val="24"/>
        </w:rPr>
        <w:t>π</w:t>
      </w:r>
      <w:r w:rsidRPr="00C57686">
        <w:rPr>
          <w:rFonts w:eastAsia="Times New Roman" w:cs="Times New Roman"/>
          <w:szCs w:val="24"/>
        </w:rPr>
        <w:t>λαίσιο</w:t>
      </w:r>
      <w:r>
        <w:rPr>
          <w:rFonts w:eastAsia="Times New Roman" w:cs="Times New Roman"/>
          <w:szCs w:val="24"/>
        </w:rPr>
        <w:t>,</w:t>
      </w:r>
      <w:r w:rsidRPr="00C57686">
        <w:rPr>
          <w:rFonts w:eastAsia="Times New Roman" w:cs="Times New Roman"/>
          <w:szCs w:val="24"/>
        </w:rPr>
        <w:t xml:space="preserve"> όπως προανέφερα</w:t>
      </w:r>
      <w:r>
        <w:rPr>
          <w:rFonts w:eastAsia="Times New Roman" w:cs="Times New Roman"/>
          <w:szCs w:val="24"/>
        </w:rPr>
        <w:t>,</w:t>
      </w:r>
      <w:r w:rsidRPr="00C57686">
        <w:rPr>
          <w:rFonts w:eastAsia="Times New Roman" w:cs="Times New Roman"/>
          <w:szCs w:val="24"/>
        </w:rPr>
        <w:t xml:space="preserve"> το πα</w:t>
      </w:r>
      <w:r>
        <w:rPr>
          <w:rFonts w:eastAsia="Times New Roman" w:cs="Times New Roman"/>
          <w:szCs w:val="24"/>
        </w:rPr>
        <w:t>ρόν</w:t>
      </w:r>
      <w:r w:rsidRPr="00C57686">
        <w:rPr>
          <w:rFonts w:eastAsia="Times New Roman" w:cs="Times New Roman"/>
          <w:szCs w:val="24"/>
        </w:rPr>
        <w:t xml:space="preserve"> </w:t>
      </w:r>
      <w:r>
        <w:rPr>
          <w:rFonts w:eastAsia="Times New Roman" w:cs="Times New Roman"/>
          <w:szCs w:val="24"/>
        </w:rPr>
        <w:t>νομο</w:t>
      </w:r>
      <w:r w:rsidRPr="00C57686">
        <w:rPr>
          <w:rFonts w:eastAsia="Times New Roman" w:cs="Times New Roman"/>
          <w:szCs w:val="24"/>
        </w:rPr>
        <w:t xml:space="preserve">σχέδιο στοχεύει στη βέλτιστη και στην πλέον </w:t>
      </w:r>
      <w:r>
        <w:rPr>
          <w:rFonts w:eastAsia="Times New Roman" w:cs="Times New Roman"/>
          <w:szCs w:val="24"/>
        </w:rPr>
        <w:t>επωφελή</w:t>
      </w:r>
      <w:r w:rsidRPr="00C57686">
        <w:rPr>
          <w:rFonts w:eastAsia="Times New Roman" w:cs="Times New Roman"/>
          <w:szCs w:val="24"/>
        </w:rPr>
        <w:t xml:space="preserve"> για το </w:t>
      </w:r>
      <w:r>
        <w:rPr>
          <w:rFonts w:eastAsia="Times New Roman" w:cs="Times New Roman"/>
          <w:szCs w:val="24"/>
        </w:rPr>
        <w:t>δ</w:t>
      </w:r>
      <w:r w:rsidRPr="00C57686">
        <w:rPr>
          <w:rFonts w:eastAsia="Times New Roman" w:cs="Times New Roman"/>
          <w:szCs w:val="24"/>
        </w:rPr>
        <w:t xml:space="preserve">ημόσιο συμφέρον και την </w:t>
      </w:r>
      <w:r>
        <w:rPr>
          <w:rFonts w:eastAsia="Times New Roman" w:cs="Times New Roman"/>
          <w:szCs w:val="24"/>
        </w:rPr>
        <w:t>π</w:t>
      </w:r>
      <w:r w:rsidRPr="00C57686">
        <w:rPr>
          <w:rFonts w:eastAsia="Times New Roman" w:cs="Times New Roman"/>
          <w:szCs w:val="24"/>
        </w:rPr>
        <w:t>ερ</w:t>
      </w:r>
      <w:r>
        <w:rPr>
          <w:rFonts w:eastAsia="Times New Roman" w:cs="Times New Roman"/>
          <w:szCs w:val="24"/>
        </w:rPr>
        <w:t>ιφερειακή ανάπτυξη μέθοδο</w:t>
      </w:r>
      <w:r w:rsidRPr="00C57686">
        <w:rPr>
          <w:rFonts w:eastAsia="Times New Roman" w:cs="Times New Roman"/>
          <w:szCs w:val="24"/>
        </w:rPr>
        <w:t xml:space="preserve"> αξιοποίησης των περιφερειακών λιμένων</w:t>
      </w:r>
      <w:r>
        <w:rPr>
          <w:rFonts w:eastAsia="Times New Roman" w:cs="Times New Roman"/>
          <w:szCs w:val="24"/>
        </w:rPr>
        <w:t>.</w:t>
      </w:r>
      <w:r w:rsidRPr="00C57686">
        <w:rPr>
          <w:rFonts w:eastAsia="Times New Roman" w:cs="Times New Roman"/>
          <w:szCs w:val="24"/>
        </w:rPr>
        <w:t xml:space="preserve"> </w:t>
      </w:r>
      <w:r>
        <w:rPr>
          <w:rFonts w:eastAsia="Times New Roman" w:cs="Times New Roman"/>
          <w:szCs w:val="24"/>
        </w:rPr>
        <w:t>Μέσω</w:t>
      </w:r>
      <w:r w:rsidRPr="00C57686">
        <w:rPr>
          <w:rFonts w:eastAsia="Times New Roman" w:cs="Times New Roman"/>
          <w:szCs w:val="24"/>
        </w:rPr>
        <w:t xml:space="preserve"> τη</w:t>
      </w:r>
      <w:r>
        <w:rPr>
          <w:rFonts w:eastAsia="Times New Roman" w:cs="Times New Roman"/>
          <w:szCs w:val="24"/>
        </w:rPr>
        <w:t>ς</w:t>
      </w:r>
      <w:r w:rsidRPr="00C57686">
        <w:rPr>
          <w:rFonts w:eastAsia="Times New Roman" w:cs="Times New Roman"/>
          <w:szCs w:val="24"/>
        </w:rPr>
        <w:t xml:space="preserve"> σύναψη</w:t>
      </w:r>
      <w:r>
        <w:rPr>
          <w:rFonts w:eastAsia="Times New Roman" w:cs="Times New Roman"/>
          <w:szCs w:val="24"/>
        </w:rPr>
        <w:t>ς</w:t>
      </w:r>
      <w:r w:rsidRPr="00C57686">
        <w:rPr>
          <w:rFonts w:eastAsia="Times New Roman" w:cs="Times New Roman"/>
          <w:szCs w:val="24"/>
        </w:rPr>
        <w:t xml:space="preserve"> συμβάσεων </w:t>
      </w:r>
      <w:r>
        <w:rPr>
          <w:rFonts w:eastAsia="Times New Roman" w:cs="Times New Roman"/>
          <w:szCs w:val="24"/>
        </w:rPr>
        <w:t>υπο</w:t>
      </w:r>
      <w:r w:rsidRPr="00C57686">
        <w:rPr>
          <w:rFonts w:eastAsia="Times New Roman" w:cs="Times New Roman"/>
          <w:szCs w:val="24"/>
        </w:rPr>
        <w:t xml:space="preserve">παραχώρησης του </w:t>
      </w:r>
      <w:r w:rsidRPr="00C57686">
        <w:rPr>
          <w:rFonts w:eastAsia="Times New Roman" w:cs="Times New Roman"/>
          <w:szCs w:val="24"/>
        </w:rPr>
        <w:t>δικαιώματος εκμετάλλευσης συγκεκριμένων και συνδυασμένων επιχειρησιακών μονάδων ή λι</w:t>
      </w:r>
      <w:r w:rsidRPr="00C57686">
        <w:rPr>
          <w:rFonts w:eastAsia="Times New Roman" w:cs="Times New Roman"/>
          <w:szCs w:val="24"/>
        </w:rPr>
        <w:lastRenderedPageBreak/>
        <w:t>μενικών λειτουργιών και υπηρεσιών των λιμενικών εγκαταστάσεων</w:t>
      </w:r>
      <w:r>
        <w:rPr>
          <w:rFonts w:eastAsia="Times New Roman" w:cs="Times New Roman"/>
          <w:szCs w:val="24"/>
        </w:rPr>
        <w:t>,</w:t>
      </w:r>
      <w:r w:rsidRPr="00C57686">
        <w:rPr>
          <w:rFonts w:eastAsia="Times New Roman" w:cs="Times New Roman"/>
          <w:szCs w:val="24"/>
        </w:rPr>
        <w:t xml:space="preserve"> δίνεται η δυνατότητα στα λιμάνια αυτά να αξιοποιήσουν στο έπακρο τις συνδυασμένες δραστηριότητες</w:t>
      </w:r>
      <w:r>
        <w:rPr>
          <w:rFonts w:eastAsia="Times New Roman" w:cs="Times New Roman"/>
          <w:szCs w:val="24"/>
        </w:rPr>
        <w:t>,</w:t>
      </w:r>
      <w:r w:rsidRPr="00C57686">
        <w:rPr>
          <w:rFonts w:eastAsia="Times New Roman" w:cs="Times New Roman"/>
          <w:szCs w:val="24"/>
        </w:rPr>
        <w:t xml:space="preserve"> προς όφελος</w:t>
      </w:r>
      <w:r w:rsidRPr="00C57686">
        <w:rPr>
          <w:rFonts w:eastAsia="Times New Roman" w:cs="Times New Roman"/>
          <w:szCs w:val="24"/>
        </w:rPr>
        <w:t xml:space="preserve"> του οργανισμού και των τοπικών κοινωνιών</w:t>
      </w:r>
      <w:r>
        <w:rPr>
          <w:rFonts w:eastAsia="Times New Roman" w:cs="Times New Roman"/>
          <w:szCs w:val="24"/>
        </w:rPr>
        <w:t>.</w:t>
      </w:r>
      <w:r w:rsidRPr="00C57686">
        <w:rPr>
          <w:rFonts w:eastAsia="Times New Roman" w:cs="Times New Roman"/>
          <w:szCs w:val="24"/>
        </w:rPr>
        <w:t xml:space="preserve"> </w:t>
      </w:r>
    </w:p>
    <w:p w14:paraId="2D05F48E" w14:textId="77777777" w:rsidR="00237587" w:rsidRDefault="00AE0D0F">
      <w:pPr>
        <w:spacing w:after="0" w:line="600" w:lineRule="auto"/>
        <w:ind w:firstLine="720"/>
        <w:jc w:val="both"/>
        <w:rPr>
          <w:rFonts w:eastAsia="Times New Roman" w:cs="Times New Roman"/>
          <w:szCs w:val="24"/>
        </w:rPr>
      </w:pPr>
      <w:r w:rsidRPr="00C57686">
        <w:rPr>
          <w:rFonts w:eastAsia="Times New Roman" w:cs="Times New Roman"/>
          <w:szCs w:val="24"/>
        </w:rPr>
        <w:t>Εκτός αυτού</w:t>
      </w:r>
      <w:r>
        <w:rPr>
          <w:rFonts w:eastAsia="Times New Roman" w:cs="Times New Roman"/>
          <w:szCs w:val="24"/>
        </w:rPr>
        <w:t>,</w:t>
      </w:r>
      <w:r w:rsidRPr="00C57686">
        <w:rPr>
          <w:rFonts w:eastAsia="Times New Roman" w:cs="Times New Roman"/>
          <w:szCs w:val="24"/>
        </w:rPr>
        <w:t xml:space="preserve"> </w:t>
      </w:r>
      <w:r>
        <w:rPr>
          <w:rFonts w:eastAsia="Times New Roman" w:cs="Times New Roman"/>
          <w:szCs w:val="24"/>
        </w:rPr>
        <w:t xml:space="preserve">με το παρόν σχέδιο νόμου στοχεύουμε </w:t>
      </w:r>
      <w:r w:rsidRPr="00C57686">
        <w:rPr>
          <w:rFonts w:eastAsia="Times New Roman" w:cs="Times New Roman"/>
          <w:szCs w:val="24"/>
        </w:rPr>
        <w:t>στην προσέλκυση επενδυτών με εξειδικευμένη εμπειρία</w:t>
      </w:r>
      <w:r>
        <w:rPr>
          <w:rFonts w:eastAsia="Times New Roman" w:cs="Times New Roman"/>
          <w:szCs w:val="24"/>
        </w:rPr>
        <w:t>,</w:t>
      </w:r>
      <w:r w:rsidRPr="00C57686">
        <w:rPr>
          <w:rFonts w:eastAsia="Times New Roman" w:cs="Times New Roman"/>
          <w:szCs w:val="24"/>
        </w:rPr>
        <w:t xml:space="preserve"> που θα επιτρέψει τη δημιουργία νέων θέσεων εργασίας</w:t>
      </w:r>
      <w:r>
        <w:rPr>
          <w:rFonts w:eastAsia="Times New Roman" w:cs="Times New Roman"/>
          <w:szCs w:val="24"/>
        </w:rPr>
        <w:t>,</w:t>
      </w:r>
      <w:r w:rsidRPr="00C57686">
        <w:rPr>
          <w:rFonts w:eastAsia="Times New Roman" w:cs="Times New Roman"/>
          <w:szCs w:val="24"/>
        </w:rPr>
        <w:t xml:space="preserve"> καθώς και</w:t>
      </w:r>
      <w:r>
        <w:rPr>
          <w:rFonts w:eastAsia="Times New Roman" w:cs="Times New Roman"/>
          <w:szCs w:val="24"/>
        </w:rPr>
        <w:t xml:space="preserve"> τη στοχευμένη ανάπτυξη των υπο</w:t>
      </w:r>
      <w:r w:rsidRPr="00C57686">
        <w:rPr>
          <w:rFonts w:eastAsia="Times New Roman" w:cs="Times New Roman"/>
          <w:szCs w:val="24"/>
        </w:rPr>
        <w:t>παραχωρούμενων λι</w:t>
      </w:r>
      <w:r w:rsidRPr="00C57686">
        <w:rPr>
          <w:rFonts w:eastAsia="Times New Roman" w:cs="Times New Roman"/>
          <w:szCs w:val="24"/>
        </w:rPr>
        <w:t>μενικών δραστηριοτήτων και των επιχειρησιακών μονάδων των περιφερειακών λιμένων στο άμεσο μέλλον</w:t>
      </w:r>
      <w:r>
        <w:rPr>
          <w:rFonts w:eastAsia="Times New Roman" w:cs="Times New Roman"/>
          <w:szCs w:val="24"/>
        </w:rPr>
        <w:t>, που</w:t>
      </w:r>
      <w:r w:rsidRPr="00C57686">
        <w:rPr>
          <w:rFonts w:eastAsia="Times New Roman" w:cs="Times New Roman"/>
          <w:szCs w:val="24"/>
        </w:rPr>
        <w:t xml:space="preserve"> έχουν </w:t>
      </w:r>
      <w:r>
        <w:rPr>
          <w:rFonts w:eastAsia="Times New Roman" w:cs="Times New Roman"/>
          <w:szCs w:val="24"/>
        </w:rPr>
        <w:t>δυ</w:t>
      </w:r>
      <w:r w:rsidRPr="00C57686">
        <w:rPr>
          <w:rFonts w:eastAsia="Times New Roman" w:cs="Times New Roman"/>
          <w:szCs w:val="24"/>
        </w:rPr>
        <w:t>ναμική και προοπτική περαιτέρω ανάπτυξης</w:t>
      </w:r>
      <w:r>
        <w:rPr>
          <w:rFonts w:eastAsia="Times New Roman" w:cs="Times New Roman"/>
          <w:szCs w:val="24"/>
        </w:rPr>
        <w:t>.</w:t>
      </w:r>
      <w:r w:rsidRPr="00C57686">
        <w:rPr>
          <w:rFonts w:eastAsia="Times New Roman" w:cs="Times New Roman"/>
          <w:szCs w:val="24"/>
        </w:rPr>
        <w:t xml:space="preserve"> </w:t>
      </w:r>
    </w:p>
    <w:p w14:paraId="2D05F48F" w14:textId="77777777" w:rsidR="00237587" w:rsidRDefault="00AE0D0F">
      <w:pPr>
        <w:spacing w:after="0" w:line="600" w:lineRule="auto"/>
        <w:ind w:firstLine="720"/>
        <w:jc w:val="both"/>
        <w:rPr>
          <w:rFonts w:eastAsia="Times New Roman" w:cs="Times New Roman"/>
          <w:szCs w:val="24"/>
        </w:rPr>
      </w:pPr>
      <w:r w:rsidRPr="00C57686">
        <w:rPr>
          <w:rFonts w:eastAsia="Times New Roman" w:cs="Times New Roman"/>
          <w:szCs w:val="24"/>
        </w:rPr>
        <w:t>Στο δεύτερο μέρος του νομοσχεδίου πρ</w:t>
      </w:r>
      <w:r>
        <w:rPr>
          <w:rFonts w:eastAsia="Times New Roman" w:cs="Times New Roman"/>
          <w:szCs w:val="24"/>
        </w:rPr>
        <w:t>οβλέπονται διατάξεις με λοιπές</w:t>
      </w:r>
      <w:r w:rsidRPr="00C57686">
        <w:rPr>
          <w:rFonts w:eastAsia="Times New Roman" w:cs="Times New Roman"/>
          <w:szCs w:val="24"/>
        </w:rPr>
        <w:t xml:space="preserve"> ρυθμίσεις αρμοδιότητας του Υπουργείο</w:t>
      </w:r>
      <w:r w:rsidRPr="00C57686">
        <w:rPr>
          <w:rFonts w:eastAsia="Times New Roman" w:cs="Times New Roman"/>
          <w:szCs w:val="24"/>
        </w:rPr>
        <w:t xml:space="preserve">υ Ναυτιλίας και </w:t>
      </w:r>
      <w:r>
        <w:rPr>
          <w:rFonts w:eastAsia="Times New Roman" w:cs="Times New Roman"/>
          <w:szCs w:val="24"/>
        </w:rPr>
        <w:t xml:space="preserve">Νησιωτικής Πολιτικής, </w:t>
      </w:r>
      <w:r w:rsidRPr="00C57686">
        <w:rPr>
          <w:rFonts w:eastAsia="Times New Roman" w:cs="Times New Roman"/>
          <w:szCs w:val="24"/>
        </w:rPr>
        <w:t>που συνοπτικά αφορούν στον εκσυγχρονισμό της διαδικασίας πρόσληψης πλοηγών</w:t>
      </w:r>
      <w:r>
        <w:rPr>
          <w:rFonts w:eastAsia="Times New Roman" w:cs="Times New Roman"/>
          <w:szCs w:val="24"/>
        </w:rPr>
        <w:t xml:space="preserve">, διατάξεις που αφορούν </w:t>
      </w:r>
      <w:r w:rsidRPr="00C57686">
        <w:rPr>
          <w:rFonts w:eastAsia="Times New Roman" w:cs="Times New Roman"/>
          <w:szCs w:val="24"/>
        </w:rPr>
        <w:t>την αδιάβλητη διαγωνιστική διαδικασία</w:t>
      </w:r>
      <w:r>
        <w:rPr>
          <w:rFonts w:eastAsia="Times New Roman" w:cs="Times New Roman"/>
          <w:szCs w:val="24"/>
        </w:rPr>
        <w:t>,</w:t>
      </w:r>
      <w:r w:rsidRPr="00C57686">
        <w:rPr>
          <w:rFonts w:eastAsia="Times New Roman" w:cs="Times New Roman"/>
          <w:szCs w:val="24"/>
        </w:rPr>
        <w:t xml:space="preserve"> την απλοποίηση των δικαιολογητικών</w:t>
      </w:r>
      <w:r>
        <w:rPr>
          <w:rFonts w:eastAsia="Times New Roman" w:cs="Times New Roman"/>
          <w:szCs w:val="24"/>
        </w:rPr>
        <w:t>,</w:t>
      </w:r>
      <w:r w:rsidRPr="00C57686">
        <w:rPr>
          <w:rFonts w:eastAsia="Times New Roman" w:cs="Times New Roman"/>
          <w:szCs w:val="24"/>
        </w:rPr>
        <w:t xml:space="preserve"> την ενίσχυση της διαφάνειας και της αμεροληψί</w:t>
      </w:r>
      <w:r w:rsidRPr="00C57686">
        <w:rPr>
          <w:rFonts w:eastAsia="Times New Roman" w:cs="Times New Roman"/>
          <w:szCs w:val="24"/>
        </w:rPr>
        <w:t>ας</w:t>
      </w:r>
      <w:r>
        <w:rPr>
          <w:rFonts w:eastAsia="Times New Roman" w:cs="Times New Roman"/>
          <w:szCs w:val="24"/>
        </w:rPr>
        <w:t>,</w:t>
      </w:r>
      <w:r w:rsidRPr="00C57686">
        <w:rPr>
          <w:rFonts w:eastAsia="Times New Roman" w:cs="Times New Roman"/>
          <w:szCs w:val="24"/>
        </w:rPr>
        <w:t xml:space="preserve"> τον εκσυγχρονισμό των εξεταζόμενων μαθημάτων</w:t>
      </w:r>
      <w:r>
        <w:rPr>
          <w:rFonts w:eastAsia="Times New Roman" w:cs="Times New Roman"/>
          <w:szCs w:val="24"/>
        </w:rPr>
        <w:t>.</w:t>
      </w:r>
    </w:p>
    <w:p w14:paraId="2D05F49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w:t>
      </w:r>
      <w:r w:rsidRPr="00C57686">
        <w:rPr>
          <w:rFonts w:eastAsia="Times New Roman" w:cs="Times New Roman"/>
          <w:szCs w:val="24"/>
        </w:rPr>
        <w:t>προβλέπονται επ</w:t>
      </w:r>
      <w:r>
        <w:rPr>
          <w:rFonts w:eastAsia="Times New Roman" w:cs="Times New Roman"/>
          <w:szCs w:val="24"/>
        </w:rPr>
        <w:t>είγουσες τροποποιήσεις του ν.4256/</w:t>
      </w:r>
      <w:r w:rsidRPr="00C57686">
        <w:rPr>
          <w:rFonts w:eastAsia="Times New Roman" w:cs="Times New Roman"/>
          <w:szCs w:val="24"/>
        </w:rPr>
        <w:t>2014</w:t>
      </w:r>
      <w:r>
        <w:rPr>
          <w:rFonts w:eastAsia="Times New Roman" w:cs="Times New Roman"/>
          <w:szCs w:val="24"/>
        </w:rPr>
        <w:t>,</w:t>
      </w:r>
      <w:r w:rsidRPr="00C57686">
        <w:rPr>
          <w:rFonts w:eastAsia="Times New Roman" w:cs="Times New Roman"/>
          <w:szCs w:val="24"/>
        </w:rPr>
        <w:t xml:space="preserve"> σε συνάρτηση με την επικείμενη εφαρμογή του </w:t>
      </w:r>
      <w:r>
        <w:rPr>
          <w:rFonts w:eastAsia="Times New Roman" w:cs="Times New Roman"/>
          <w:szCs w:val="24"/>
        </w:rPr>
        <w:t>Μ</w:t>
      </w:r>
      <w:r w:rsidRPr="00C57686">
        <w:rPr>
          <w:rFonts w:eastAsia="Times New Roman" w:cs="Times New Roman"/>
          <w:szCs w:val="24"/>
        </w:rPr>
        <w:t xml:space="preserve">ητρώου </w:t>
      </w:r>
      <w:r>
        <w:rPr>
          <w:rFonts w:eastAsia="Times New Roman" w:cs="Times New Roman"/>
          <w:szCs w:val="24"/>
        </w:rPr>
        <w:t>Τ</w:t>
      </w:r>
      <w:r w:rsidRPr="00C57686">
        <w:rPr>
          <w:rFonts w:eastAsia="Times New Roman" w:cs="Times New Roman"/>
          <w:szCs w:val="24"/>
        </w:rPr>
        <w:t xml:space="preserve">ουριστικών </w:t>
      </w:r>
      <w:r>
        <w:rPr>
          <w:rFonts w:eastAsia="Times New Roman" w:cs="Times New Roman"/>
          <w:szCs w:val="24"/>
        </w:rPr>
        <w:t>Π</w:t>
      </w:r>
      <w:r w:rsidRPr="00C57686">
        <w:rPr>
          <w:rFonts w:eastAsia="Times New Roman" w:cs="Times New Roman"/>
          <w:szCs w:val="24"/>
        </w:rPr>
        <w:t>λοίων και μικρών σκαφών</w:t>
      </w:r>
      <w:r>
        <w:rPr>
          <w:rFonts w:eastAsia="Times New Roman" w:cs="Times New Roman"/>
          <w:szCs w:val="24"/>
        </w:rPr>
        <w:t>,</w:t>
      </w:r>
      <w:r w:rsidRPr="00C57686">
        <w:rPr>
          <w:rFonts w:eastAsia="Times New Roman" w:cs="Times New Roman"/>
          <w:szCs w:val="24"/>
        </w:rPr>
        <w:t xml:space="preserve"> αλλά και με την απρόσκοπτη λειτουργία της αγοράς επαγ</w:t>
      </w:r>
      <w:r w:rsidRPr="00C57686">
        <w:rPr>
          <w:rFonts w:eastAsia="Times New Roman" w:cs="Times New Roman"/>
          <w:szCs w:val="24"/>
        </w:rPr>
        <w:t xml:space="preserve">γελματικών </w:t>
      </w:r>
      <w:r>
        <w:rPr>
          <w:rFonts w:eastAsia="Times New Roman" w:cs="Times New Roman"/>
          <w:szCs w:val="24"/>
        </w:rPr>
        <w:t>σκ</w:t>
      </w:r>
      <w:r w:rsidRPr="00C57686">
        <w:rPr>
          <w:rFonts w:eastAsia="Times New Roman" w:cs="Times New Roman"/>
          <w:szCs w:val="24"/>
        </w:rPr>
        <w:t>αφών αναψυχής</w:t>
      </w:r>
      <w:r>
        <w:rPr>
          <w:rFonts w:eastAsia="Times New Roman" w:cs="Times New Roman"/>
          <w:szCs w:val="24"/>
        </w:rPr>
        <w:t>, σ</w:t>
      </w:r>
      <w:r w:rsidRPr="00C57686">
        <w:rPr>
          <w:rFonts w:eastAsia="Times New Roman" w:cs="Times New Roman"/>
          <w:szCs w:val="24"/>
        </w:rPr>
        <w:t>υγκεκριμέν</w:t>
      </w:r>
      <w:r>
        <w:rPr>
          <w:rFonts w:eastAsia="Times New Roman" w:cs="Times New Roman"/>
          <w:szCs w:val="24"/>
        </w:rPr>
        <w:t>α,</w:t>
      </w:r>
      <w:r w:rsidRPr="00C57686">
        <w:rPr>
          <w:rFonts w:eastAsia="Times New Roman" w:cs="Times New Roman"/>
          <w:szCs w:val="24"/>
        </w:rPr>
        <w:t xml:space="preserve"> για τα </w:t>
      </w:r>
      <w:r>
        <w:rPr>
          <w:rFonts w:eastAsia="Times New Roman" w:cs="Times New Roman"/>
          <w:szCs w:val="24"/>
        </w:rPr>
        <w:t>πλοία</w:t>
      </w:r>
      <w:r w:rsidRPr="00C57686">
        <w:rPr>
          <w:rFonts w:eastAsia="Times New Roman" w:cs="Times New Roman"/>
          <w:szCs w:val="24"/>
        </w:rPr>
        <w:t xml:space="preserve"> </w:t>
      </w:r>
      <w:r>
        <w:rPr>
          <w:rFonts w:eastAsia="Times New Roman" w:cs="Times New Roman"/>
          <w:szCs w:val="24"/>
        </w:rPr>
        <w:t>ανα</w:t>
      </w:r>
      <w:r w:rsidRPr="00C57686">
        <w:rPr>
          <w:rFonts w:eastAsia="Times New Roman" w:cs="Times New Roman"/>
          <w:szCs w:val="24"/>
        </w:rPr>
        <w:t xml:space="preserve">ψυχής μέχρι και </w:t>
      </w:r>
      <w:r>
        <w:rPr>
          <w:rFonts w:eastAsia="Times New Roman" w:cs="Times New Roman"/>
          <w:szCs w:val="24"/>
        </w:rPr>
        <w:t>είκοσι τέσσερα μέτρα</w:t>
      </w:r>
      <w:r>
        <w:rPr>
          <w:rFonts w:eastAsia="Times New Roman" w:cs="Times New Roman"/>
          <w:szCs w:val="24"/>
        </w:rPr>
        <w:t>,</w:t>
      </w:r>
      <w:r>
        <w:rPr>
          <w:rFonts w:eastAsia="Times New Roman" w:cs="Times New Roman"/>
          <w:szCs w:val="24"/>
        </w:rPr>
        <w:t xml:space="preserve"> που επιτρέπεται να εκναυ</w:t>
      </w:r>
      <w:r w:rsidRPr="00C57686">
        <w:rPr>
          <w:rFonts w:eastAsia="Times New Roman" w:cs="Times New Roman"/>
          <w:szCs w:val="24"/>
        </w:rPr>
        <w:t>λώνονται</w:t>
      </w:r>
      <w:r>
        <w:rPr>
          <w:rFonts w:eastAsia="Times New Roman" w:cs="Times New Roman"/>
          <w:szCs w:val="24"/>
        </w:rPr>
        <w:t>,</w:t>
      </w:r>
      <w:r w:rsidRPr="00C57686">
        <w:rPr>
          <w:rFonts w:eastAsia="Times New Roman" w:cs="Times New Roman"/>
          <w:szCs w:val="24"/>
        </w:rPr>
        <w:t xml:space="preserve"> χωρίς να υπηρετεί σε αυτά </w:t>
      </w:r>
      <w:r>
        <w:rPr>
          <w:rFonts w:eastAsia="Times New Roman" w:cs="Times New Roman"/>
          <w:szCs w:val="24"/>
        </w:rPr>
        <w:t>π</w:t>
      </w:r>
      <w:r w:rsidRPr="00C57686">
        <w:rPr>
          <w:rFonts w:eastAsia="Times New Roman" w:cs="Times New Roman"/>
          <w:szCs w:val="24"/>
        </w:rPr>
        <w:t>λοίαρχος και πλήρωμα</w:t>
      </w:r>
      <w:r>
        <w:rPr>
          <w:rFonts w:eastAsia="Times New Roman" w:cs="Times New Roman"/>
          <w:szCs w:val="24"/>
        </w:rPr>
        <w:t>,</w:t>
      </w:r>
      <w:r w:rsidRPr="00C57686">
        <w:rPr>
          <w:rFonts w:eastAsia="Times New Roman" w:cs="Times New Roman"/>
          <w:szCs w:val="24"/>
        </w:rPr>
        <w:t xml:space="preserve"> τη διακυβέρνηση των οποίων αναλαμβάνει κυβερνήτης</w:t>
      </w:r>
      <w:r>
        <w:rPr>
          <w:rFonts w:eastAsia="Times New Roman" w:cs="Times New Roman"/>
          <w:szCs w:val="24"/>
        </w:rPr>
        <w:t>,</w:t>
      </w:r>
      <w:r w:rsidRPr="00C57686">
        <w:rPr>
          <w:rFonts w:eastAsia="Times New Roman" w:cs="Times New Roman"/>
          <w:szCs w:val="24"/>
        </w:rPr>
        <w:t xml:space="preserve"> που διαθέτει τα κατά νόμο απαιτούμενα προσόντα</w:t>
      </w:r>
      <w:r>
        <w:rPr>
          <w:rFonts w:eastAsia="Times New Roman" w:cs="Times New Roman"/>
          <w:szCs w:val="24"/>
        </w:rPr>
        <w:t>.</w:t>
      </w:r>
      <w:r w:rsidRPr="00C57686">
        <w:rPr>
          <w:rFonts w:eastAsia="Times New Roman" w:cs="Times New Roman"/>
          <w:szCs w:val="24"/>
        </w:rPr>
        <w:t xml:space="preserve"> </w:t>
      </w:r>
    </w:p>
    <w:p w14:paraId="2D05F49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Επίσης,</w:t>
      </w:r>
      <w:r w:rsidRPr="00C57686">
        <w:rPr>
          <w:rFonts w:eastAsia="Times New Roman" w:cs="Times New Roman"/>
          <w:szCs w:val="24"/>
        </w:rPr>
        <w:t xml:space="preserve"> προβλέπονται διατάξεις</w:t>
      </w:r>
      <w:r>
        <w:rPr>
          <w:rFonts w:eastAsia="Times New Roman" w:cs="Times New Roman"/>
          <w:szCs w:val="24"/>
        </w:rPr>
        <w:t>,</w:t>
      </w:r>
      <w:r w:rsidRPr="00C57686">
        <w:rPr>
          <w:rFonts w:eastAsia="Times New Roman" w:cs="Times New Roman"/>
          <w:szCs w:val="24"/>
        </w:rPr>
        <w:t xml:space="preserve"> που αφορούν στη συνέχιση της λειτουργίας του Ο</w:t>
      </w:r>
      <w:r>
        <w:rPr>
          <w:rFonts w:eastAsia="Times New Roman" w:cs="Times New Roman"/>
          <w:szCs w:val="24"/>
        </w:rPr>
        <w:t>ίκου Ναύτου</w:t>
      </w:r>
      <w:r>
        <w:rPr>
          <w:rFonts w:eastAsia="Times New Roman" w:cs="Times New Roman"/>
          <w:szCs w:val="24"/>
        </w:rPr>
        <w:t xml:space="preserve"> και του γ</w:t>
      </w:r>
      <w:r w:rsidRPr="00C57686">
        <w:rPr>
          <w:rFonts w:eastAsia="Times New Roman" w:cs="Times New Roman"/>
          <w:szCs w:val="24"/>
        </w:rPr>
        <w:t>ραφείο</w:t>
      </w:r>
      <w:r>
        <w:rPr>
          <w:rFonts w:eastAsia="Times New Roman" w:cs="Times New Roman"/>
          <w:szCs w:val="24"/>
        </w:rPr>
        <w:t>υ</w:t>
      </w:r>
      <w:r w:rsidRPr="00C57686">
        <w:rPr>
          <w:rFonts w:eastAsia="Times New Roman" w:cs="Times New Roman"/>
          <w:szCs w:val="24"/>
        </w:rPr>
        <w:t xml:space="preserve"> ευρέσεως ναυτικής εργασίας για την προαγωγή της απασχόλησης και την ενίσχυση της προστασίας των δικ</w:t>
      </w:r>
      <w:r w:rsidRPr="00C57686">
        <w:rPr>
          <w:rFonts w:eastAsia="Times New Roman" w:cs="Times New Roman"/>
          <w:szCs w:val="24"/>
        </w:rPr>
        <w:t>αιωμάτων των ναυτικών</w:t>
      </w:r>
      <w:r>
        <w:rPr>
          <w:rFonts w:eastAsia="Times New Roman" w:cs="Times New Roman"/>
          <w:szCs w:val="24"/>
        </w:rPr>
        <w:t>,</w:t>
      </w:r>
      <w:r w:rsidRPr="00C57686">
        <w:rPr>
          <w:rFonts w:eastAsia="Times New Roman" w:cs="Times New Roman"/>
          <w:szCs w:val="24"/>
        </w:rPr>
        <w:t xml:space="preserve"> αλλά και για την καλύτερη διοικητική οργάνωση των υπηρεσιών αυτών</w:t>
      </w:r>
      <w:r>
        <w:rPr>
          <w:rFonts w:eastAsia="Times New Roman" w:cs="Times New Roman"/>
          <w:szCs w:val="24"/>
        </w:rPr>
        <w:t xml:space="preserve"> και</w:t>
      </w:r>
      <w:r w:rsidRPr="00C57686">
        <w:rPr>
          <w:rFonts w:eastAsia="Times New Roman" w:cs="Times New Roman"/>
          <w:szCs w:val="24"/>
        </w:rPr>
        <w:t xml:space="preserve"> στην τροποποίηση για την άμεση παροχή δυνατότητας κατασκευής </w:t>
      </w:r>
      <w:r>
        <w:rPr>
          <w:rFonts w:eastAsia="Times New Roman" w:cs="Times New Roman"/>
          <w:szCs w:val="24"/>
        </w:rPr>
        <w:t>ραμπών πρόσβασης μικρών σκαφών</w:t>
      </w:r>
      <w:r w:rsidRPr="00C57686">
        <w:rPr>
          <w:rFonts w:eastAsia="Times New Roman" w:cs="Times New Roman"/>
          <w:szCs w:val="24"/>
        </w:rPr>
        <w:t xml:space="preserve"> στη θάλασσα</w:t>
      </w:r>
      <w:r>
        <w:rPr>
          <w:rFonts w:eastAsia="Times New Roman" w:cs="Times New Roman"/>
          <w:szCs w:val="24"/>
        </w:rPr>
        <w:t>,</w:t>
      </w:r>
      <w:r w:rsidRPr="00C57686">
        <w:rPr>
          <w:rFonts w:eastAsia="Times New Roman" w:cs="Times New Roman"/>
          <w:szCs w:val="24"/>
        </w:rPr>
        <w:t xml:space="preserve"> για να καλύπτονται οι ανάγκες τουριστικής ανάπτυξης και τω</w:t>
      </w:r>
      <w:r w:rsidRPr="00C57686">
        <w:rPr>
          <w:rFonts w:eastAsia="Times New Roman" w:cs="Times New Roman"/>
          <w:szCs w:val="24"/>
        </w:rPr>
        <w:t>ν παραμεθόριων περιοχών</w:t>
      </w:r>
      <w:r>
        <w:rPr>
          <w:rFonts w:eastAsia="Times New Roman" w:cs="Times New Roman"/>
          <w:szCs w:val="24"/>
        </w:rPr>
        <w:t>,</w:t>
      </w:r>
      <w:r w:rsidRPr="00C57686">
        <w:rPr>
          <w:rFonts w:eastAsia="Times New Roman" w:cs="Times New Roman"/>
          <w:szCs w:val="24"/>
        </w:rPr>
        <w:t xml:space="preserve"> δυνατότητα η οποία </w:t>
      </w:r>
      <w:r>
        <w:rPr>
          <w:rFonts w:eastAsia="Times New Roman" w:cs="Times New Roman"/>
          <w:szCs w:val="24"/>
        </w:rPr>
        <w:t>δ</w:t>
      </w:r>
      <w:r w:rsidRPr="00C57686">
        <w:rPr>
          <w:rFonts w:eastAsia="Times New Roman" w:cs="Times New Roman"/>
          <w:szCs w:val="24"/>
        </w:rPr>
        <w:t>εν δινόταν μέχρι σήμερα</w:t>
      </w:r>
      <w:r>
        <w:rPr>
          <w:rFonts w:eastAsia="Times New Roman" w:cs="Times New Roman"/>
          <w:szCs w:val="24"/>
        </w:rPr>
        <w:t>.</w:t>
      </w:r>
    </w:p>
    <w:p w14:paraId="2D05F492"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Επίσης, προβλέπονται διατάξεις</w:t>
      </w:r>
      <w:r>
        <w:rPr>
          <w:rFonts w:eastAsia="Times New Roman"/>
          <w:color w:val="000000" w:themeColor="text1"/>
          <w:szCs w:val="24"/>
        </w:rPr>
        <w:t>,</w:t>
      </w:r>
      <w:r>
        <w:rPr>
          <w:rFonts w:eastAsia="Times New Roman"/>
          <w:color w:val="000000" w:themeColor="text1"/>
          <w:szCs w:val="24"/>
        </w:rPr>
        <w:t xml:space="preserve"> που αφορούν σ</w:t>
      </w:r>
      <w:r w:rsidRPr="00B10682">
        <w:rPr>
          <w:rFonts w:eastAsia="Times New Roman"/>
          <w:color w:val="000000" w:themeColor="text1"/>
          <w:szCs w:val="24"/>
        </w:rPr>
        <w:t xml:space="preserve">την επέκταση των αρμοδιοτήτων της Γενικής Γραμματείας Αιγαίου και Νησιωτικής Πολιτικής </w:t>
      </w:r>
      <w:r>
        <w:rPr>
          <w:rFonts w:eastAsia="Times New Roman"/>
          <w:color w:val="000000" w:themeColor="text1"/>
          <w:szCs w:val="24"/>
        </w:rPr>
        <w:t>σε όλα τα νησιά της ε</w:t>
      </w:r>
      <w:r w:rsidRPr="00B10682">
        <w:rPr>
          <w:rFonts w:eastAsia="Times New Roman"/>
          <w:color w:val="000000" w:themeColor="text1"/>
          <w:szCs w:val="24"/>
        </w:rPr>
        <w:t>λληνικής επικράτειας εκτός της Κρ</w:t>
      </w:r>
      <w:r w:rsidRPr="00B10682">
        <w:rPr>
          <w:rFonts w:eastAsia="Times New Roman"/>
          <w:color w:val="000000" w:themeColor="text1"/>
          <w:szCs w:val="24"/>
        </w:rPr>
        <w:t>ήτης</w:t>
      </w:r>
      <w:r>
        <w:rPr>
          <w:rFonts w:eastAsia="Times New Roman"/>
          <w:color w:val="000000" w:themeColor="text1"/>
          <w:szCs w:val="24"/>
        </w:rPr>
        <w:t>,</w:t>
      </w:r>
      <w:r w:rsidRPr="00B10682">
        <w:rPr>
          <w:rFonts w:eastAsia="Times New Roman"/>
          <w:color w:val="000000" w:themeColor="text1"/>
          <w:szCs w:val="24"/>
        </w:rPr>
        <w:t xml:space="preserve"> της Εύβοιας και της Λευκάδας</w:t>
      </w:r>
      <w:r>
        <w:rPr>
          <w:rFonts w:eastAsia="Times New Roman"/>
          <w:color w:val="000000" w:themeColor="text1"/>
          <w:szCs w:val="24"/>
        </w:rPr>
        <w:t>,</w:t>
      </w:r>
      <w:r w:rsidRPr="00B10682">
        <w:rPr>
          <w:rFonts w:eastAsia="Times New Roman"/>
          <w:color w:val="000000" w:themeColor="text1"/>
          <w:szCs w:val="24"/>
        </w:rPr>
        <w:t xml:space="preserve"> με σκοπό την αποτελεσματικότερη επίλυση διαφόρων προβλημάτων</w:t>
      </w:r>
      <w:r>
        <w:rPr>
          <w:rFonts w:eastAsia="Times New Roman"/>
          <w:color w:val="000000" w:themeColor="text1"/>
          <w:szCs w:val="24"/>
        </w:rPr>
        <w:t>,</w:t>
      </w:r>
      <w:r w:rsidRPr="00B10682">
        <w:rPr>
          <w:rFonts w:eastAsia="Times New Roman"/>
          <w:color w:val="000000" w:themeColor="text1"/>
          <w:szCs w:val="24"/>
        </w:rPr>
        <w:t xml:space="preserve"> που αντιμετωπίζουν τα ελληνικά νησιά</w:t>
      </w:r>
      <w:r>
        <w:rPr>
          <w:rFonts w:eastAsia="Times New Roman"/>
          <w:color w:val="000000" w:themeColor="text1"/>
          <w:szCs w:val="24"/>
        </w:rPr>
        <w:t>, σε αναμόρφωση του ισχύοντος θεσμικού π</w:t>
      </w:r>
      <w:r w:rsidRPr="00B10682">
        <w:rPr>
          <w:rFonts w:eastAsia="Times New Roman"/>
          <w:color w:val="000000" w:themeColor="text1"/>
          <w:szCs w:val="24"/>
        </w:rPr>
        <w:t>λαισίου</w:t>
      </w:r>
      <w:r>
        <w:rPr>
          <w:rFonts w:eastAsia="Times New Roman"/>
          <w:color w:val="000000" w:themeColor="text1"/>
          <w:szCs w:val="24"/>
        </w:rPr>
        <w:t>,</w:t>
      </w:r>
      <w:r w:rsidRPr="00B10682">
        <w:rPr>
          <w:rFonts w:eastAsia="Times New Roman"/>
          <w:color w:val="000000" w:themeColor="text1"/>
          <w:szCs w:val="24"/>
        </w:rPr>
        <w:t xml:space="preserve"> που </w:t>
      </w:r>
      <w:r>
        <w:rPr>
          <w:rFonts w:eastAsia="Times New Roman"/>
          <w:color w:val="000000" w:themeColor="text1"/>
          <w:szCs w:val="24"/>
        </w:rPr>
        <w:t>διέπει το εκπαιδευτικό προσωπικό των Α</w:t>
      </w:r>
      <w:r w:rsidRPr="00B10682">
        <w:rPr>
          <w:rFonts w:eastAsia="Times New Roman"/>
          <w:color w:val="000000" w:themeColor="text1"/>
          <w:szCs w:val="24"/>
        </w:rPr>
        <w:t>καδημιών Εμπορικού Ναυτικού της</w:t>
      </w:r>
      <w:r w:rsidRPr="00B10682">
        <w:rPr>
          <w:rFonts w:eastAsia="Times New Roman"/>
          <w:color w:val="000000" w:themeColor="text1"/>
          <w:szCs w:val="24"/>
        </w:rPr>
        <w:t xml:space="preserve"> επικρατείας</w:t>
      </w:r>
      <w:r>
        <w:rPr>
          <w:rFonts w:eastAsia="Times New Roman"/>
          <w:color w:val="000000" w:themeColor="text1"/>
          <w:szCs w:val="24"/>
        </w:rPr>
        <w:t>,</w:t>
      </w:r>
      <w:r w:rsidRPr="00B10682">
        <w:rPr>
          <w:rFonts w:eastAsia="Times New Roman"/>
          <w:color w:val="000000" w:themeColor="text1"/>
          <w:szCs w:val="24"/>
        </w:rPr>
        <w:t xml:space="preserve"> αλλά και στον εκσυγχρονισμό της λειτουργίας του Κέντρου Επιμόρφωσης Στελεχών </w:t>
      </w:r>
      <w:r>
        <w:rPr>
          <w:rFonts w:eastAsia="Times New Roman"/>
          <w:color w:val="000000" w:themeColor="text1"/>
          <w:szCs w:val="24"/>
        </w:rPr>
        <w:t>Εμπορικού Ναυτικού Πλοιάρχων Μ</w:t>
      </w:r>
      <w:r w:rsidRPr="00B10682">
        <w:rPr>
          <w:rFonts w:eastAsia="Times New Roman"/>
          <w:color w:val="000000" w:themeColor="text1"/>
          <w:szCs w:val="24"/>
        </w:rPr>
        <w:t>ηχανικών στη Μακεδονία</w:t>
      </w:r>
      <w:r>
        <w:rPr>
          <w:rFonts w:eastAsia="Times New Roman"/>
          <w:color w:val="000000" w:themeColor="text1"/>
          <w:szCs w:val="24"/>
        </w:rPr>
        <w:t>,</w:t>
      </w:r>
      <w:r w:rsidRPr="00B10682">
        <w:rPr>
          <w:rFonts w:eastAsia="Times New Roman"/>
          <w:color w:val="000000" w:themeColor="text1"/>
          <w:szCs w:val="24"/>
        </w:rPr>
        <w:t xml:space="preserve"> ώστε να αποσυμφορηθεί η πολύμηνη αναμονή στο κέντρο του Ρέντη</w:t>
      </w:r>
      <w:r>
        <w:rPr>
          <w:rFonts w:eastAsia="Times New Roman"/>
          <w:color w:val="000000" w:themeColor="text1"/>
          <w:szCs w:val="24"/>
        </w:rPr>
        <w:t>,</w:t>
      </w:r>
      <w:r w:rsidRPr="00B10682">
        <w:rPr>
          <w:rFonts w:eastAsia="Times New Roman"/>
          <w:color w:val="000000" w:themeColor="text1"/>
          <w:szCs w:val="24"/>
        </w:rPr>
        <w:t xml:space="preserve"> σε βελτίωση του π</w:t>
      </w:r>
      <w:r>
        <w:rPr>
          <w:rFonts w:eastAsia="Times New Roman"/>
          <w:color w:val="000000" w:themeColor="text1"/>
          <w:szCs w:val="24"/>
        </w:rPr>
        <w:t>.δ.</w:t>
      </w:r>
      <w:r w:rsidRPr="00B10682">
        <w:rPr>
          <w:rFonts w:eastAsia="Times New Roman"/>
          <w:color w:val="000000" w:themeColor="text1"/>
          <w:szCs w:val="24"/>
        </w:rPr>
        <w:t>31/2018</w:t>
      </w:r>
      <w:r>
        <w:rPr>
          <w:rFonts w:eastAsia="Times New Roman"/>
          <w:color w:val="000000" w:themeColor="text1"/>
          <w:szCs w:val="24"/>
        </w:rPr>
        <w:t>,</w:t>
      </w:r>
      <w:r w:rsidRPr="00B10682">
        <w:rPr>
          <w:rFonts w:eastAsia="Times New Roman"/>
          <w:color w:val="000000" w:themeColor="text1"/>
          <w:szCs w:val="24"/>
        </w:rPr>
        <w:t xml:space="preserve"> αναφορικά με τ</w:t>
      </w:r>
      <w:r>
        <w:rPr>
          <w:rFonts w:eastAsia="Times New Roman"/>
          <w:color w:val="000000" w:themeColor="text1"/>
          <w:szCs w:val="24"/>
        </w:rPr>
        <w:t>ις</w:t>
      </w:r>
      <w:r w:rsidRPr="00B10682">
        <w:rPr>
          <w:rFonts w:eastAsia="Times New Roman"/>
          <w:color w:val="000000" w:themeColor="text1"/>
          <w:szCs w:val="24"/>
        </w:rPr>
        <w:t xml:space="preserve"> Σχολ</w:t>
      </w:r>
      <w:r>
        <w:rPr>
          <w:rFonts w:eastAsia="Times New Roman"/>
          <w:color w:val="000000" w:themeColor="text1"/>
          <w:szCs w:val="24"/>
        </w:rPr>
        <w:t>έ</w:t>
      </w:r>
      <w:r w:rsidRPr="00B10682">
        <w:rPr>
          <w:rFonts w:eastAsia="Times New Roman"/>
          <w:color w:val="000000" w:themeColor="text1"/>
          <w:szCs w:val="24"/>
        </w:rPr>
        <w:t>ς Ναυαγοσωστικής Εκπαίδευσης του Γενικού Κανονισμού Λιμένος</w:t>
      </w:r>
      <w:r>
        <w:rPr>
          <w:rFonts w:eastAsia="Times New Roman"/>
          <w:color w:val="000000" w:themeColor="text1"/>
          <w:szCs w:val="24"/>
        </w:rPr>
        <w:t>,</w:t>
      </w:r>
      <w:r w:rsidRPr="00B10682">
        <w:rPr>
          <w:rFonts w:eastAsia="Times New Roman"/>
          <w:color w:val="000000" w:themeColor="text1"/>
          <w:szCs w:val="24"/>
        </w:rPr>
        <w:t xml:space="preserve"> όπως </w:t>
      </w:r>
      <w:r>
        <w:rPr>
          <w:rFonts w:eastAsia="Times New Roman"/>
          <w:color w:val="000000" w:themeColor="text1"/>
          <w:szCs w:val="24"/>
        </w:rPr>
        <w:t>ι</w:t>
      </w:r>
      <w:r w:rsidRPr="00B10682">
        <w:rPr>
          <w:rFonts w:eastAsia="Times New Roman"/>
          <w:color w:val="000000" w:themeColor="text1"/>
          <w:szCs w:val="24"/>
        </w:rPr>
        <w:t>σχύει</w:t>
      </w:r>
      <w:r>
        <w:rPr>
          <w:rFonts w:eastAsia="Times New Roman"/>
          <w:color w:val="000000" w:themeColor="text1"/>
          <w:szCs w:val="24"/>
        </w:rPr>
        <w:t>,</w:t>
      </w:r>
      <w:r w:rsidRPr="00B10682">
        <w:rPr>
          <w:rFonts w:eastAsia="Times New Roman"/>
          <w:color w:val="000000" w:themeColor="text1"/>
          <w:szCs w:val="24"/>
        </w:rPr>
        <w:t xml:space="preserve"> αλλά και σ</w:t>
      </w:r>
      <w:r>
        <w:rPr>
          <w:rFonts w:eastAsia="Times New Roman"/>
          <w:color w:val="000000" w:themeColor="text1"/>
          <w:szCs w:val="24"/>
        </w:rPr>
        <w:t>ε</w:t>
      </w:r>
      <w:r w:rsidRPr="00B10682">
        <w:rPr>
          <w:rFonts w:eastAsia="Times New Roman"/>
          <w:color w:val="000000" w:themeColor="text1"/>
          <w:szCs w:val="24"/>
        </w:rPr>
        <w:t xml:space="preserve"> καθιέρωση ημέρας πρόληψης</w:t>
      </w:r>
      <w:r>
        <w:rPr>
          <w:rFonts w:eastAsia="Times New Roman"/>
          <w:color w:val="000000" w:themeColor="text1"/>
          <w:szCs w:val="24"/>
        </w:rPr>
        <w:t xml:space="preserve"> θαλάσσιων ατυχημάτων και πνιγμών, </w:t>
      </w:r>
      <w:r w:rsidRPr="00B10682">
        <w:rPr>
          <w:rFonts w:eastAsia="Times New Roman"/>
          <w:color w:val="000000" w:themeColor="text1"/>
          <w:szCs w:val="24"/>
        </w:rPr>
        <w:t>στην ενίσχυση της ναυτεργατική</w:t>
      </w:r>
      <w:r>
        <w:rPr>
          <w:rFonts w:eastAsia="Times New Roman"/>
          <w:color w:val="000000" w:themeColor="text1"/>
          <w:szCs w:val="24"/>
        </w:rPr>
        <w:t>ς</w:t>
      </w:r>
      <w:r w:rsidRPr="00B10682">
        <w:rPr>
          <w:rFonts w:eastAsia="Times New Roman"/>
          <w:color w:val="000000" w:themeColor="text1"/>
          <w:szCs w:val="24"/>
        </w:rPr>
        <w:t xml:space="preserve"> νομοθεσίας με πρόβλεψη υποχρεωτικής ανασύστασης ναυτολογίου των πλοίων κ</w:t>
      </w:r>
      <w:r w:rsidRPr="00B10682">
        <w:rPr>
          <w:rFonts w:eastAsia="Times New Roman"/>
          <w:color w:val="000000" w:themeColor="text1"/>
          <w:szCs w:val="24"/>
        </w:rPr>
        <w:t>αι ηλεκτρονικής πληρωμής ναυτικών</w:t>
      </w:r>
      <w:r>
        <w:rPr>
          <w:rFonts w:eastAsia="Times New Roman"/>
          <w:color w:val="000000" w:themeColor="text1"/>
          <w:szCs w:val="24"/>
        </w:rPr>
        <w:t xml:space="preserve"> διά τραπέζη</w:t>
      </w:r>
      <w:r w:rsidRPr="00B10682">
        <w:rPr>
          <w:rFonts w:eastAsia="Times New Roman"/>
          <w:color w:val="000000" w:themeColor="text1"/>
          <w:szCs w:val="24"/>
        </w:rPr>
        <w:t xml:space="preserve">ς για την περαιτέρω ενίσχυση των δικαιωμάτων των </w:t>
      </w:r>
      <w:r w:rsidRPr="00B10682">
        <w:rPr>
          <w:rFonts w:eastAsia="Times New Roman"/>
          <w:color w:val="000000" w:themeColor="text1"/>
          <w:szCs w:val="24"/>
        </w:rPr>
        <w:lastRenderedPageBreak/>
        <w:t>εργαζομένων</w:t>
      </w:r>
      <w:r>
        <w:rPr>
          <w:rFonts w:eastAsia="Times New Roman"/>
          <w:color w:val="000000" w:themeColor="text1"/>
          <w:szCs w:val="24"/>
        </w:rPr>
        <w:t>,</w:t>
      </w:r>
      <w:r w:rsidRPr="00B10682">
        <w:rPr>
          <w:rFonts w:eastAsia="Times New Roman"/>
          <w:color w:val="000000" w:themeColor="text1"/>
          <w:szCs w:val="24"/>
        </w:rPr>
        <w:t xml:space="preserve"> σε </w:t>
      </w:r>
      <w:r>
        <w:rPr>
          <w:rFonts w:eastAsia="Times New Roman"/>
          <w:color w:val="000000" w:themeColor="text1"/>
          <w:szCs w:val="24"/>
        </w:rPr>
        <w:t>επέκταση</w:t>
      </w:r>
      <w:r w:rsidRPr="00B10682">
        <w:rPr>
          <w:rFonts w:eastAsia="Times New Roman"/>
          <w:color w:val="000000" w:themeColor="text1"/>
          <w:szCs w:val="24"/>
        </w:rPr>
        <w:t xml:space="preserve"> άσκησης αρμοδιοτήτων του Λιμενικού Σώματος στον αιγιαλό και στην παραλία</w:t>
      </w:r>
      <w:r>
        <w:rPr>
          <w:rFonts w:eastAsia="Times New Roman"/>
          <w:color w:val="000000" w:themeColor="text1"/>
          <w:szCs w:val="24"/>
        </w:rPr>
        <w:t>,</w:t>
      </w:r>
      <w:r w:rsidRPr="00B10682">
        <w:rPr>
          <w:rFonts w:eastAsia="Times New Roman"/>
          <w:color w:val="000000" w:themeColor="text1"/>
          <w:szCs w:val="24"/>
        </w:rPr>
        <w:t xml:space="preserve"> ώστε να μη συγχέοντα</w:t>
      </w:r>
      <w:r>
        <w:rPr>
          <w:rFonts w:eastAsia="Times New Roman"/>
          <w:color w:val="000000" w:themeColor="text1"/>
          <w:szCs w:val="24"/>
        </w:rPr>
        <w:t>ι πλέον οι αρμοδιότητες με την Α</w:t>
      </w:r>
      <w:r w:rsidRPr="00B10682">
        <w:rPr>
          <w:rFonts w:eastAsia="Times New Roman"/>
          <w:color w:val="000000" w:themeColor="text1"/>
          <w:szCs w:val="24"/>
        </w:rPr>
        <w:t>στυνομία κα</w:t>
      </w:r>
      <w:r w:rsidRPr="00B10682">
        <w:rPr>
          <w:rFonts w:eastAsia="Times New Roman"/>
          <w:color w:val="000000" w:themeColor="text1"/>
          <w:szCs w:val="24"/>
        </w:rPr>
        <w:t xml:space="preserve">ι </w:t>
      </w:r>
      <w:r>
        <w:rPr>
          <w:rFonts w:eastAsia="Times New Roman"/>
          <w:color w:val="000000" w:themeColor="text1"/>
          <w:szCs w:val="24"/>
        </w:rPr>
        <w:t>να πραγματοποιείται</w:t>
      </w:r>
      <w:r w:rsidRPr="00B10682">
        <w:rPr>
          <w:rFonts w:eastAsia="Times New Roman"/>
          <w:color w:val="000000" w:themeColor="text1"/>
          <w:szCs w:val="24"/>
        </w:rPr>
        <w:t xml:space="preserve"> αποτελεσματικότερα ο έλεγχος και η φύλαξη</w:t>
      </w:r>
      <w:r>
        <w:rPr>
          <w:rFonts w:eastAsia="Times New Roman"/>
          <w:color w:val="000000" w:themeColor="text1"/>
          <w:szCs w:val="24"/>
        </w:rPr>
        <w:t>.</w:t>
      </w:r>
    </w:p>
    <w:p w14:paraId="2D05F493"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Αυτές </w:t>
      </w:r>
      <w:r w:rsidRPr="00B10682">
        <w:rPr>
          <w:rFonts w:eastAsia="Times New Roman"/>
          <w:color w:val="000000" w:themeColor="text1"/>
          <w:szCs w:val="24"/>
        </w:rPr>
        <w:t>και πολλές ά</w:t>
      </w:r>
      <w:r>
        <w:rPr>
          <w:rFonts w:eastAsia="Times New Roman"/>
          <w:color w:val="000000" w:themeColor="text1"/>
          <w:szCs w:val="24"/>
        </w:rPr>
        <w:t>λλες διατάξεις περιλαμβάνονται σ</w:t>
      </w:r>
      <w:r w:rsidRPr="00B10682">
        <w:rPr>
          <w:rFonts w:eastAsia="Times New Roman"/>
          <w:color w:val="000000" w:themeColor="text1"/>
          <w:szCs w:val="24"/>
        </w:rPr>
        <w:t>το παρόν σχέδιο νόμου</w:t>
      </w:r>
      <w:r>
        <w:rPr>
          <w:rFonts w:eastAsia="Times New Roman"/>
          <w:color w:val="000000" w:themeColor="text1"/>
          <w:szCs w:val="24"/>
        </w:rPr>
        <w:t>,</w:t>
      </w:r>
      <w:r w:rsidRPr="00B10682">
        <w:rPr>
          <w:rFonts w:eastAsia="Times New Roman"/>
          <w:color w:val="000000" w:themeColor="text1"/>
          <w:szCs w:val="24"/>
        </w:rPr>
        <w:t xml:space="preserve"> με τις οποίες καλούμαστε να απαντήσουμε στ</w:t>
      </w:r>
      <w:r>
        <w:rPr>
          <w:rFonts w:eastAsia="Times New Roman"/>
          <w:color w:val="000000" w:themeColor="text1"/>
          <w:szCs w:val="24"/>
        </w:rPr>
        <w:t>η λύση</w:t>
      </w:r>
      <w:r w:rsidRPr="00B10682">
        <w:rPr>
          <w:rFonts w:eastAsia="Times New Roman"/>
          <w:color w:val="000000" w:themeColor="text1"/>
          <w:szCs w:val="24"/>
        </w:rPr>
        <w:t xml:space="preserve"> πραγματικών και μακροχρόνιων προβλημάτων που έχουν εντοπιστεί</w:t>
      </w:r>
      <w:r>
        <w:rPr>
          <w:rFonts w:eastAsia="Times New Roman"/>
          <w:color w:val="000000" w:themeColor="text1"/>
          <w:szCs w:val="24"/>
        </w:rPr>
        <w:t>.</w:t>
      </w:r>
    </w:p>
    <w:p w14:paraId="2D05F494"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Κυρίες</w:t>
      </w:r>
      <w:r>
        <w:rPr>
          <w:rFonts w:eastAsia="Times New Roman"/>
          <w:color w:val="000000" w:themeColor="text1"/>
          <w:szCs w:val="24"/>
        </w:rPr>
        <w:t xml:space="preserve"> και κύριοι συνάδελφοι, </w:t>
      </w:r>
      <w:r w:rsidRPr="00B10682">
        <w:rPr>
          <w:rFonts w:eastAsia="Times New Roman"/>
          <w:color w:val="000000" w:themeColor="text1"/>
          <w:szCs w:val="24"/>
        </w:rPr>
        <w:t>η μέχρι τώρα εμπειρία μας από τις συζητήσεις με επενδυτές και επιστήμονες για τα περιφερειακά λιμάνια έχει δείξει τις μεγάλες δυνατότητες</w:t>
      </w:r>
      <w:r>
        <w:rPr>
          <w:rFonts w:eastAsia="Times New Roman"/>
          <w:color w:val="000000" w:themeColor="text1"/>
          <w:szCs w:val="24"/>
        </w:rPr>
        <w:t>,</w:t>
      </w:r>
      <w:r w:rsidRPr="00B10682">
        <w:rPr>
          <w:rFonts w:eastAsia="Times New Roman"/>
          <w:color w:val="000000" w:themeColor="text1"/>
          <w:szCs w:val="24"/>
        </w:rPr>
        <w:t xml:space="preserve"> που έχει η χώρα </w:t>
      </w:r>
      <w:r>
        <w:rPr>
          <w:rFonts w:eastAsia="Times New Roman"/>
          <w:color w:val="000000" w:themeColor="text1"/>
          <w:szCs w:val="24"/>
        </w:rPr>
        <w:t>μας,</w:t>
      </w:r>
      <w:r w:rsidRPr="00B10682">
        <w:rPr>
          <w:rFonts w:eastAsia="Times New Roman"/>
          <w:color w:val="000000" w:themeColor="text1"/>
          <w:szCs w:val="24"/>
        </w:rPr>
        <w:t xml:space="preserve"> </w:t>
      </w:r>
      <w:r>
        <w:rPr>
          <w:rFonts w:eastAsia="Times New Roman"/>
          <w:color w:val="000000" w:themeColor="text1"/>
          <w:szCs w:val="24"/>
        </w:rPr>
        <w:t>σ</w:t>
      </w:r>
      <w:r w:rsidRPr="00B10682">
        <w:rPr>
          <w:rFonts w:eastAsia="Times New Roman"/>
          <w:color w:val="000000" w:themeColor="text1"/>
          <w:szCs w:val="24"/>
        </w:rPr>
        <w:t>τη λιμενική βιομηχανία</w:t>
      </w:r>
      <w:r>
        <w:rPr>
          <w:rFonts w:eastAsia="Times New Roman"/>
          <w:color w:val="000000" w:themeColor="text1"/>
          <w:szCs w:val="24"/>
        </w:rPr>
        <w:t>,</w:t>
      </w:r>
      <w:r w:rsidRPr="00B10682">
        <w:rPr>
          <w:rFonts w:eastAsia="Times New Roman"/>
          <w:color w:val="000000" w:themeColor="text1"/>
          <w:szCs w:val="24"/>
        </w:rPr>
        <w:t xml:space="preserve"> αλλά </w:t>
      </w:r>
      <w:r>
        <w:rPr>
          <w:rFonts w:eastAsia="Times New Roman"/>
          <w:color w:val="000000" w:themeColor="text1"/>
          <w:szCs w:val="24"/>
        </w:rPr>
        <w:t>αν</w:t>
      </w:r>
      <w:r w:rsidRPr="00B10682">
        <w:rPr>
          <w:rFonts w:eastAsia="Times New Roman"/>
          <w:color w:val="000000" w:themeColor="text1"/>
          <w:szCs w:val="24"/>
        </w:rPr>
        <w:t xml:space="preserve">έδειξε </w:t>
      </w:r>
      <w:r>
        <w:rPr>
          <w:rFonts w:eastAsia="Times New Roman"/>
          <w:color w:val="000000" w:themeColor="text1"/>
          <w:szCs w:val="24"/>
        </w:rPr>
        <w:t>και την έλλειψη του κατάλληλου ν</w:t>
      </w:r>
      <w:r w:rsidRPr="00B10682">
        <w:rPr>
          <w:rFonts w:eastAsia="Times New Roman"/>
          <w:color w:val="000000" w:themeColor="text1"/>
          <w:szCs w:val="24"/>
        </w:rPr>
        <w:t>ο</w:t>
      </w:r>
      <w:r w:rsidRPr="00B10682">
        <w:rPr>
          <w:rFonts w:eastAsia="Times New Roman"/>
          <w:color w:val="000000" w:themeColor="text1"/>
          <w:szCs w:val="24"/>
        </w:rPr>
        <w:t>μικού πλαισίου</w:t>
      </w:r>
      <w:r>
        <w:rPr>
          <w:rFonts w:eastAsia="Times New Roman"/>
          <w:color w:val="000000" w:themeColor="text1"/>
          <w:szCs w:val="24"/>
        </w:rPr>
        <w:t>,</w:t>
      </w:r>
      <w:r w:rsidRPr="00B10682">
        <w:rPr>
          <w:rFonts w:eastAsia="Times New Roman"/>
          <w:color w:val="000000" w:themeColor="text1"/>
          <w:szCs w:val="24"/>
        </w:rPr>
        <w:t xml:space="preserve"> ώστε το επενδυτικό ενδιαφέρον </w:t>
      </w:r>
      <w:r>
        <w:rPr>
          <w:rFonts w:eastAsia="Times New Roman"/>
          <w:color w:val="000000" w:themeColor="text1"/>
          <w:szCs w:val="24"/>
        </w:rPr>
        <w:t xml:space="preserve">να </w:t>
      </w:r>
      <w:r w:rsidRPr="00B10682">
        <w:rPr>
          <w:rFonts w:eastAsia="Times New Roman"/>
          <w:color w:val="000000" w:themeColor="text1"/>
          <w:szCs w:val="24"/>
        </w:rPr>
        <w:t>αποδώσει τα μέγιστα στην αξιοποίηση και ανάπτυξη των λιμανιών</w:t>
      </w:r>
      <w:r>
        <w:rPr>
          <w:rFonts w:eastAsia="Times New Roman"/>
          <w:color w:val="000000" w:themeColor="text1"/>
          <w:szCs w:val="24"/>
        </w:rPr>
        <w:t>,</w:t>
      </w:r>
      <w:r w:rsidRPr="00B10682">
        <w:rPr>
          <w:rFonts w:eastAsia="Times New Roman"/>
          <w:color w:val="000000" w:themeColor="text1"/>
          <w:szCs w:val="24"/>
        </w:rPr>
        <w:t xml:space="preserve"> διασφαλίζοντας και το δημόσιο συμφέρον</w:t>
      </w:r>
      <w:r>
        <w:rPr>
          <w:rFonts w:eastAsia="Times New Roman"/>
          <w:color w:val="000000" w:themeColor="text1"/>
          <w:szCs w:val="24"/>
        </w:rPr>
        <w:t>.</w:t>
      </w:r>
    </w:p>
    <w:p w14:paraId="2D05F495"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Θ</w:t>
      </w:r>
      <w:r w:rsidRPr="00B10682">
        <w:rPr>
          <w:rFonts w:eastAsia="Times New Roman"/>
          <w:color w:val="000000" w:themeColor="text1"/>
          <w:szCs w:val="24"/>
        </w:rPr>
        <w:t>α αναφέρω ως παράδειγμα το λιμάνι της Αλεξανδρούπολης</w:t>
      </w:r>
      <w:r>
        <w:rPr>
          <w:rFonts w:eastAsia="Times New Roman"/>
          <w:color w:val="000000" w:themeColor="text1"/>
          <w:szCs w:val="24"/>
        </w:rPr>
        <w:t>,</w:t>
      </w:r>
      <w:r w:rsidRPr="00B10682">
        <w:rPr>
          <w:rFonts w:eastAsia="Times New Roman"/>
          <w:color w:val="000000" w:themeColor="text1"/>
          <w:szCs w:val="24"/>
        </w:rPr>
        <w:t xml:space="preserve"> ένα λιμάνι από τα μεγαλύτερα σε έκταση στην Ελλά</w:t>
      </w:r>
      <w:r w:rsidRPr="00B10682">
        <w:rPr>
          <w:rFonts w:eastAsia="Times New Roman"/>
          <w:color w:val="000000" w:themeColor="text1"/>
          <w:szCs w:val="24"/>
        </w:rPr>
        <w:t>δα και σε κομβική γεωστρατηγική θέση</w:t>
      </w:r>
      <w:r>
        <w:rPr>
          <w:rFonts w:eastAsia="Times New Roman"/>
          <w:color w:val="000000" w:themeColor="text1"/>
          <w:szCs w:val="24"/>
        </w:rPr>
        <w:t>. Πρόκειται για μι</w:t>
      </w:r>
      <w:r w:rsidRPr="00B10682">
        <w:rPr>
          <w:rFonts w:eastAsia="Times New Roman"/>
          <w:color w:val="000000" w:themeColor="text1"/>
          <w:szCs w:val="24"/>
        </w:rPr>
        <w:t xml:space="preserve">α συνοριακή </w:t>
      </w:r>
      <w:r w:rsidRPr="00B10682">
        <w:rPr>
          <w:rFonts w:eastAsia="Times New Roman"/>
          <w:color w:val="000000" w:themeColor="text1"/>
          <w:szCs w:val="24"/>
        </w:rPr>
        <w:lastRenderedPageBreak/>
        <w:t>θέση στην είσοδο του ευρωπαϊκού χώρου</w:t>
      </w:r>
      <w:r>
        <w:rPr>
          <w:rFonts w:eastAsia="Times New Roman"/>
          <w:color w:val="000000" w:themeColor="text1"/>
          <w:szCs w:val="24"/>
        </w:rPr>
        <w:t>,</w:t>
      </w:r>
      <w:r w:rsidRPr="00B10682">
        <w:rPr>
          <w:rFonts w:eastAsia="Times New Roman"/>
          <w:color w:val="000000" w:themeColor="text1"/>
          <w:szCs w:val="24"/>
        </w:rPr>
        <w:t xml:space="preserve"> η οποία θα καθιστούσε επισφαλή </w:t>
      </w:r>
      <w:r>
        <w:rPr>
          <w:rFonts w:eastAsia="Times New Roman"/>
          <w:color w:val="000000" w:themeColor="text1"/>
          <w:szCs w:val="24"/>
        </w:rPr>
        <w:t xml:space="preserve">–θα έλεγα- </w:t>
      </w:r>
      <w:r w:rsidRPr="00B10682">
        <w:rPr>
          <w:rFonts w:eastAsia="Times New Roman"/>
          <w:color w:val="000000" w:themeColor="text1"/>
          <w:szCs w:val="24"/>
        </w:rPr>
        <w:t>τη μεταβίβαση και διαχείριση του λιμανιού από ένα</w:t>
      </w:r>
      <w:r>
        <w:rPr>
          <w:rFonts w:eastAsia="Times New Roman"/>
          <w:color w:val="000000" w:themeColor="text1"/>
          <w:szCs w:val="24"/>
        </w:rPr>
        <w:t>ν</w:t>
      </w:r>
      <w:r w:rsidRPr="00B10682">
        <w:rPr>
          <w:rFonts w:eastAsia="Times New Roman"/>
          <w:color w:val="000000" w:themeColor="text1"/>
          <w:szCs w:val="24"/>
        </w:rPr>
        <w:t xml:space="preserve"> και μόνο ιδιώτ</w:t>
      </w:r>
      <w:r>
        <w:rPr>
          <w:rFonts w:eastAsia="Times New Roman"/>
          <w:color w:val="000000" w:themeColor="text1"/>
          <w:szCs w:val="24"/>
        </w:rPr>
        <w:t xml:space="preserve">η. Είναι </w:t>
      </w:r>
      <w:r w:rsidRPr="00B10682">
        <w:rPr>
          <w:rFonts w:eastAsia="Times New Roman"/>
          <w:color w:val="000000" w:themeColor="text1"/>
          <w:szCs w:val="24"/>
        </w:rPr>
        <w:t>ένα λιμάνι με</w:t>
      </w:r>
      <w:r>
        <w:rPr>
          <w:rFonts w:eastAsia="Times New Roman"/>
          <w:color w:val="000000" w:themeColor="text1"/>
          <w:szCs w:val="24"/>
        </w:rPr>
        <w:t xml:space="preserve"> </w:t>
      </w:r>
      <w:r w:rsidRPr="00B10682">
        <w:rPr>
          <w:rFonts w:eastAsia="Times New Roman"/>
          <w:color w:val="000000" w:themeColor="text1"/>
          <w:szCs w:val="24"/>
        </w:rPr>
        <w:t>τ</w:t>
      </w:r>
      <w:r>
        <w:rPr>
          <w:rFonts w:eastAsia="Times New Roman"/>
          <w:color w:val="000000" w:themeColor="text1"/>
          <w:szCs w:val="24"/>
        </w:rPr>
        <w:t>ερ</w:t>
      </w:r>
      <w:r w:rsidRPr="00B10682">
        <w:rPr>
          <w:rFonts w:eastAsia="Times New Roman"/>
          <w:color w:val="000000" w:themeColor="text1"/>
          <w:szCs w:val="24"/>
        </w:rPr>
        <w:t>άστ</w:t>
      </w:r>
      <w:r>
        <w:rPr>
          <w:rFonts w:eastAsia="Times New Roman"/>
          <w:color w:val="000000" w:themeColor="text1"/>
          <w:szCs w:val="24"/>
        </w:rPr>
        <w:t>ι</w:t>
      </w:r>
      <w:r w:rsidRPr="00B10682">
        <w:rPr>
          <w:rFonts w:eastAsia="Times New Roman"/>
          <w:color w:val="000000" w:themeColor="text1"/>
          <w:szCs w:val="24"/>
        </w:rPr>
        <w:t>ες δυνατότητες</w:t>
      </w:r>
      <w:r w:rsidRPr="00B10682">
        <w:rPr>
          <w:rFonts w:eastAsia="Times New Roman"/>
          <w:color w:val="000000" w:themeColor="text1"/>
          <w:szCs w:val="24"/>
        </w:rPr>
        <w:t xml:space="preserve"> και προοπτικές</w:t>
      </w:r>
      <w:r>
        <w:rPr>
          <w:rFonts w:eastAsia="Times New Roman"/>
          <w:color w:val="000000" w:themeColor="text1"/>
          <w:szCs w:val="24"/>
        </w:rPr>
        <w:t>,</w:t>
      </w:r>
      <w:r w:rsidRPr="00B10682">
        <w:rPr>
          <w:rFonts w:eastAsia="Times New Roman"/>
          <w:color w:val="000000" w:themeColor="text1"/>
          <w:szCs w:val="24"/>
        </w:rPr>
        <w:t xml:space="preserve"> το οποίο</w:t>
      </w:r>
      <w:r>
        <w:rPr>
          <w:rFonts w:eastAsia="Times New Roman"/>
          <w:color w:val="000000" w:themeColor="text1"/>
          <w:szCs w:val="24"/>
        </w:rPr>
        <w:t>, ω</w:t>
      </w:r>
      <w:r w:rsidRPr="00B10682">
        <w:rPr>
          <w:rFonts w:eastAsia="Times New Roman"/>
          <w:color w:val="000000" w:themeColor="text1"/>
          <w:szCs w:val="24"/>
        </w:rPr>
        <w:t>στόσο</w:t>
      </w:r>
      <w:r>
        <w:rPr>
          <w:rFonts w:eastAsia="Times New Roman"/>
          <w:color w:val="000000" w:themeColor="text1"/>
          <w:szCs w:val="24"/>
        </w:rPr>
        <w:t>,</w:t>
      </w:r>
      <w:r w:rsidRPr="00B10682">
        <w:rPr>
          <w:rFonts w:eastAsia="Times New Roman"/>
          <w:color w:val="000000" w:themeColor="text1"/>
          <w:szCs w:val="24"/>
        </w:rPr>
        <w:t xml:space="preserve"> για δεκαετίες έμενε αναξιοποίητο και υποβαθμισμένο</w:t>
      </w:r>
      <w:r>
        <w:rPr>
          <w:rFonts w:eastAsia="Times New Roman"/>
          <w:color w:val="000000" w:themeColor="text1"/>
          <w:szCs w:val="24"/>
        </w:rPr>
        <w:t>, ενώ ήδη έχει δρομολογηθ</w:t>
      </w:r>
      <w:r w:rsidRPr="00B10682">
        <w:rPr>
          <w:rFonts w:eastAsia="Times New Roman"/>
          <w:color w:val="000000" w:themeColor="text1"/>
          <w:szCs w:val="24"/>
        </w:rPr>
        <w:t>εί και η ιδιωτικοπ</w:t>
      </w:r>
      <w:r>
        <w:rPr>
          <w:rFonts w:eastAsia="Times New Roman"/>
          <w:color w:val="000000" w:themeColor="text1"/>
          <w:szCs w:val="24"/>
        </w:rPr>
        <w:t>οίηση του από τη Νέα Δημοκρατία.</w:t>
      </w:r>
    </w:p>
    <w:p w14:paraId="2D05F496"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Ω</w:t>
      </w:r>
      <w:r w:rsidRPr="00B10682">
        <w:rPr>
          <w:rFonts w:eastAsia="Times New Roman"/>
          <w:color w:val="000000" w:themeColor="text1"/>
          <w:szCs w:val="24"/>
        </w:rPr>
        <w:t>στόσο</w:t>
      </w:r>
      <w:r>
        <w:rPr>
          <w:rFonts w:eastAsia="Times New Roman"/>
          <w:color w:val="000000" w:themeColor="text1"/>
          <w:szCs w:val="24"/>
        </w:rPr>
        <w:t>,</w:t>
      </w:r>
      <w:r w:rsidRPr="00B10682">
        <w:rPr>
          <w:rFonts w:eastAsia="Times New Roman"/>
          <w:color w:val="000000" w:themeColor="text1"/>
          <w:szCs w:val="24"/>
        </w:rPr>
        <w:t xml:space="preserve"> η συζήτηση και μόνο της μεθόδου των συνεργε</w:t>
      </w:r>
      <w:r>
        <w:rPr>
          <w:rFonts w:eastAsia="Times New Roman"/>
          <w:color w:val="000000" w:themeColor="text1"/>
          <w:szCs w:val="24"/>
        </w:rPr>
        <w:t>ιώ</w:t>
      </w:r>
      <w:r w:rsidRPr="00B10682">
        <w:rPr>
          <w:rFonts w:eastAsia="Times New Roman"/>
          <w:color w:val="000000" w:themeColor="text1"/>
          <w:szCs w:val="24"/>
        </w:rPr>
        <w:t>ν και υπ</w:t>
      </w:r>
      <w:r>
        <w:rPr>
          <w:rFonts w:eastAsia="Times New Roman"/>
          <w:color w:val="000000" w:themeColor="text1"/>
          <w:szCs w:val="24"/>
        </w:rPr>
        <w:t>ο</w:t>
      </w:r>
      <w:r w:rsidRPr="00B10682">
        <w:rPr>
          <w:rFonts w:eastAsia="Times New Roman"/>
          <w:color w:val="000000" w:themeColor="text1"/>
          <w:szCs w:val="24"/>
        </w:rPr>
        <w:t xml:space="preserve">παραχωρήσεων έφερε </w:t>
      </w:r>
      <w:r>
        <w:rPr>
          <w:rFonts w:eastAsia="Times New Roman"/>
          <w:color w:val="000000" w:themeColor="text1"/>
          <w:szCs w:val="24"/>
        </w:rPr>
        <w:t>στο λιμάνι της</w:t>
      </w:r>
      <w:r>
        <w:rPr>
          <w:rFonts w:eastAsia="Times New Roman"/>
          <w:color w:val="000000" w:themeColor="text1"/>
          <w:szCs w:val="24"/>
        </w:rPr>
        <w:t xml:space="preserve"> Αλεξανδρούπολης πλ</w:t>
      </w:r>
      <w:r w:rsidRPr="00B10682">
        <w:rPr>
          <w:rFonts w:eastAsia="Times New Roman"/>
          <w:color w:val="000000" w:themeColor="text1"/>
          <w:szCs w:val="24"/>
        </w:rPr>
        <w:t xml:space="preserve">ήθος αξιόπιστων επενδυτών και αναπτυξιακών προτάσεων για πολλές δραστηριότητες από ενεργειακά </w:t>
      </w:r>
      <w:r>
        <w:rPr>
          <w:rFonts w:eastAsia="Times New Roman"/>
          <w:color w:val="000000" w:themeColor="text1"/>
          <w:szCs w:val="24"/>
          <w:lang w:val="en-US"/>
        </w:rPr>
        <w:t>projects</w:t>
      </w:r>
      <w:r>
        <w:rPr>
          <w:rFonts w:eastAsia="Times New Roman"/>
          <w:color w:val="000000" w:themeColor="text1"/>
          <w:szCs w:val="24"/>
        </w:rPr>
        <w:t xml:space="preserve">, </w:t>
      </w:r>
      <w:r w:rsidRPr="00B10682">
        <w:rPr>
          <w:rFonts w:eastAsia="Times New Roman"/>
          <w:color w:val="000000" w:themeColor="text1"/>
          <w:szCs w:val="24"/>
        </w:rPr>
        <w:t xml:space="preserve">τη δημιουργία κέντρων </w:t>
      </w:r>
      <w:r>
        <w:rPr>
          <w:rFonts w:eastAsia="Times New Roman"/>
          <w:color w:val="000000" w:themeColor="text1"/>
          <w:szCs w:val="24"/>
          <w:lang w:val="en-US"/>
        </w:rPr>
        <w:t>l</w:t>
      </w:r>
      <w:r w:rsidRPr="00B10682">
        <w:rPr>
          <w:rFonts w:eastAsia="Times New Roman"/>
          <w:color w:val="000000" w:themeColor="text1"/>
          <w:szCs w:val="24"/>
        </w:rPr>
        <w:t>ogistics</w:t>
      </w:r>
      <w:r>
        <w:rPr>
          <w:rFonts w:eastAsia="Times New Roman"/>
          <w:color w:val="000000" w:themeColor="text1"/>
          <w:szCs w:val="24"/>
        </w:rPr>
        <w:t>,</w:t>
      </w:r>
      <w:r w:rsidRPr="00B10682">
        <w:rPr>
          <w:rFonts w:eastAsia="Times New Roman"/>
          <w:color w:val="000000" w:themeColor="text1"/>
          <w:szCs w:val="24"/>
        </w:rPr>
        <w:t xml:space="preserve"> τη δημιουργία εμπορικού και διαμετακομιστικού κέντρου</w:t>
      </w:r>
      <w:r>
        <w:rPr>
          <w:rFonts w:eastAsia="Times New Roman"/>
          <w:color w:val="000000" w:themeColor="text1"/>
          <w:szCs w:val="24"/>
        </w:rPr>
        <w:t>,</w:t>
      </w:r>
      <w:r w:rsidRPr="00B10682">
        <w:rPr>
          <w:rFonts w:eastAsia="Times New Roman"/>
          <w:color w:val="000000" w:themeColor="text1"/>
          <w:szCs w:val="24"/>
        </w:rPr>
        <w:t xml:space="preserve"> την ενίσχυση θαλάσσιου τουρισμού έως και τις </w:t>
      </w:r>
      <w:r w:rsidRPr="00B10682">
        <w:rPr>
          <w:rFonts w:eastAsia="Times New Roman"/>
          <w:color w:val="000000" w:themeColor="text1"/>
          <w:szCs w:val="24"/>
        </w:rPr>
        <w:t>συνδυασμένες μεταφορές</w:t>
      </w:r>
      <w:r>
        <w:rPr>
          <w:rFonts w:eastAsia="Times New Roman"/>
          <w:color w:val="000000" w:themeColor="text1"/>
          <w:szCs w:val="24"/>
        </w:rPr>
        <w:t>.</w:t>
      </w:r>
    </w:p>
    <w:p w14:paraId="2D05F497"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Ό</w:t>
      </w:r>
      <w:r w:rsidRPr="00B10682">
        <w:rPr>
          <w:rFonts w:eastAsia="Times New Roman"/>
          <w:color w:val="000000" w:themeColor="text1"/>
          <w:szCs w:val="24"/>
        </w:rPr>
        <w:t>πως αντιλαμβάνεστε</w:t>
      </w:r>
      <w:r>
        <w:rPr>
          <w:rFonts w:eastAsia="Times New Roman"/>
          <w:color w:val="000000" w:themeColor="text1"/>
          <w:szCs w:val="24"/>
        </w:rPr>
        <w:t>,</w:t>
      </w:r>
      <w:r w:rsidRPr="00B10682">
        <w:rPr>
          <w:rFonts w:eastAsia="Times New Roman"/>
          <w:color w:val="000000" w:themeColor="text1"/>
          <w:szCs w:val="24"/>
        </w:rPr>
        <w:t xml:space="preserve"> η ψήφιση του εν λόγω νομοσχεδίου ανοίγει για την περιοχή της Θράκης</w:t>
      </w:r>
      <w:r>
        <w:rPr>
          <w:rFonts w:eastAsia="Times New Roman"/>
          <w:color w:val="000000" w:themeColor="text1"/>
          <w:szCs w:val="24"/>
        </w:rPr>
        <w:t>, α</w:t>
      </w:r>
      <w:r w:rsidRPr="00B10682">
        <w:rPr>
          <w:rFonts w:eastAsia="Times New Roman"/>
          <w:color w:val="000000" w:themeColor="text1"/>
          <w:szCs w:val="24"/>
        </w:rPr>
        <w:t>λλά και της χώρας μας συνολικά</w:t>
      </w:r>
      <w:r>
        <w:rPr>
          <w:rFonts w:eastAsia="Times New Roman"/>
          <w:color w:val="000000" w:themeColor="text1"/>
          <w:szCs w:val="24"/>
        </w:rPr>
        <w:t>,</w:t>
      </w:r>
      <w:r w:rsidRPr="00B10682">
        <w:rPr>
          <w:rFonts w:eastAsia="Times New Roman"/>
          <w:color w:val="000000" w:themeColor="text1"/>
          <w:szCs w:val="24"/>
        </w:rPr>
        <w:t xml:space="preserve"> τεράστιες δυνατότητες ανάπτυξης με υψηλό </w:t>
      </w:r>
      <w:r>
        <w:rPr>
          <w:rFonts w:eastAsia="Times New Roman"/>
          <w:color w:val="000000" w:themeColor="text1"/>
          <w:szCs w:val="24"/>
        </w:rPr>
        <w:t>αρι</w:t>
      </w:r>
      <w:r w:rsidRPr="00B10682">
        <w:rPr>
          <w:rFonts w:eastAsia="Times New Roman"/>
          <w:color w:val="000000" w:themeColor="text1"/>
          <w:szCs w:val="24"/>
        </w:rPr>
        <w:t>θμό δημιουργίας νέων θέσεων εργασίας</w:t>
      </w:r>
      <w:r>
        <w:rPr>
          <w:rFonts w:eastAsia="Times New Roman"/>
          <w:color w:val="000000" w:themeColor="text1"/>
          <w:szCs w:val="24"/>
        </w:rPr>
        <w:t>,</w:t>
      </w:r>
      <w:r w:rsidRPr="00B10682">
        <w:rPr>
          <w:rFonts w:eastAsia="Times New Roman"/>
          <w:color w:val="000000" w:themeColor="text1"/>
          <w:szCs w:val="24"/>
        </w:rPr>
        <w:t xml:space="preserve"> που για </w:t>
      </w:r>
      <w:r>
        <w:rPr>
          <w:rFonts w:eastAsia="Times New Roman"/>
          <w:color w:val="000000" w:themeColor="text1"/>
          <w:szCs w:val="24"/>
        </w:rPr>
        <w:t>ε</w:t>
      </w:r>
      <w:r w:rsidRPr="00B10682">
        <w:rPr>
          <w:rFonts w:eastAsia="Times New Roman"/>
          <w:color w:val="000000" w:themeColor="text1"/>
          <w:szCs w:val="24"/>
        </w:rPr>
        <w:t>μάς είναι και ένας</w:t>
      </w:r>
      <w:r w:rsidRPr="00B10682">
        <w:rPr>
          <w:rFonts w:eastAsia="Times New Roman"/>
          <w:color w:val="000000" w:themeColor="text1"/>
          <w:szCs w:val="24"/>
        </w:rPr>
        <w:t xml:space="preserve"> από τους βασικότερους στόχους</w:t>
      </w:r>
      <w:r>
        <w:rPr>
          <w:rFonts w:eastAsia="Times New Roman"/>
          <w:color w:val="000000" w:themeColor="text1"/>
          <w:szCs w:val="24"/>
        </w:rPr>
        <w:t>.</w:t>
      </w:r>
    </w:p>
    <w:p w14:paraId="2D05F498"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Γι’ αυτούς τους λόγους, λ</w:t>
      </w:r>
      <w:r w:rsidRPr="00B10682">
        <w:rPr>
          <w:rFonts w:eastAsia="Times New Roman"/>
          <w:color w:val="000000" w:themeColor="text1"/>
          <w:szCs w:val="24"/>
        </w:rPr>
        <w:t>οιπόν</w:t>
      </w:r>
      <w:r>
        <w:rPr>
          <w:rFonts w:eastAsia="Times New Roman"/>
          <w:color w:val="000000" w:themeColor="text1"/>
          <w:szCs w:val="24"/>
        </w:rPr>
        <w:t>, σας καλώ να υπερψηφίσουμε</w:t>
      </w:r>
      <w:r w:rsidRPr="00B10682">
        <w:rPr>
          <w:rFonts w:eastAsia="Times New Roman"/>
          <w:color w:val="000000" w:themeColor="text1"/>
          <w:szCs w:val="24"/>
        </w:rPr>
        <w:t xml:space="preserve"> το παρόν σχέδιο νόμου</w:t>
      </w:r>
      <w:r>
        <w:rPr>
          <w:rFonts w:eastAsia="Times New Roman"/>
          <w:color w:val="000000" w:themeColor="text1"/>
          <w:szCs w:val="24"/>
        </w:rPr>
        <w:t>,</w:t>
      </w:r>
      <w:r w:rsidRPr="00B10682">
        <w:rPr>
          <w:rFonts w:eastAsia="Times New Roman"/>
          <w:color w:val="000000" w:themeColor="text1"/>
          <w:szCs w:val="24"/>
        </w:rPr>
        <w:t xml:space="preserve"> προκειμένου να διασφαλίσουμε το</w:t>
      </w:r>
      <w:r>
        <w:rPr>
          <w:rFonts w:eastAsia="Times New Roman"/>
          <w:color w:val="000000" w:themeColor="text1"/>
          <w:szCs w:val="24"/>
        </w:rPr>
        <w:t>ν</w:t>
      </w:r>
      <w:r w:rsidRPr="00B10682">
        <w:rPr>
          <w:rFonts w:eastAsia="Times New Roman"/>
          <w:color w:val="000000" w:themeColor="text1"/>
          <w:szCs w:val="24"/>
        </w:rPr>
        <w:t xml:space="preserve"> δημόσιο </w:t>
      </w:r>
      <w:r>
        <w:rPr>
          <w:rFonts w:eastAsia="Times New Roman"/>
          <w:color w:val="000000" w:themeColor="text1"/>
          <w:szCs w:val="24"/>
        </w:rPr>
        <w:t>χαρακτήρα των λιμανιών από τη μι</w:t>
      </w:r>
      <w:r w:rsidRPr="00B10682">
        <w:rPr>
          <w:rFonts w:eastAsia="Times New Roman"/>
          <w:color w:val="000000" w:themeColor="text1"/>
          <w:szCs w:val="24"/>
        </w:rPr>
        <w:t>α</w:t>
      </w:r>
      <w:r>
        <w:rPr>
          <w:rFonts w:eastAsia="Times New Roman"/>
          <w:color w:val="000000" w:themeColor="text1"/>
          <w:szCs w:val="24"/>
        </w:rPr>
        <w:t>,</w:t>
      </w:r>
      <w:r w:rsidRPr="00B10682">
        <w:rPr>
          <w:rFonts w:eastAsia="Times New Roman"/>
          <w:color w:val="000000" w:themeColor="text1"/>
          <w:szCs w:val="24"/>
        </w:rPr>
        <w:t xml:space="preserve"> αλλά και να δώσουμε ώθ</w:t>
      </w:r>
      <w:r>
        <w:rPr>
          <w:rFonts w:eastAsia="Times New Roman"/>
          <w:color w:val="000000" w:themeColor="text1"/>
          <w:szCs w:val="24"/>
        </w:rPr>
        <w:t>ηση στην ανάπτυξη</w:t>
      </w:r>
      <w:r>
        <w:rPr>
          <w:rFonts w:eastAsia="Times New Roman"/>
          <w:color w:val="000000" w:themeColor="text1"/>
          <w:szCs w:val="24"/>
        </w:rPr>
        <w:t>,</w:t>
      </w:r>
      <w:r>
        <w:rPr>
          <w:rFonts w:eastAsia="Times New Roman"/>
          <w:color w:val="000000" w:themeColor="text1"/>
          <w:szCs w:val="24"/>
        </w:rPr>
        <w:t xml:space="preserve"> μέσω μεγάλων ε</w:t>
      </w:r>
      <w:r w:rsidRPr="00B10682">
        <w:rPr>
          <w:rFonts w:eastAsia="Times New Roman"/>
          <w:color w:val="000000" w:themeColor="text1"/>
          <w:szCs w:val="24"/>
        </w:rPr>
        <w:t>πενδύσεων στ</w:t>
      </w:r>
      <w:r w:rsidRPr="00B10682">
        <w:rPr>
          <w:rFonts w:eastAsia="Times New Roman"/>
          <w:color w:val="000000" w:themeColor="text1"/>
          <w:szCs w:val="24"/>
        </w:rPr>
        <w:t>α περιφερειακά λιμάνια της χώρας</w:t>
      </w:r>
      <w:r>
        <w:rPr>
          <w:rFonts w:eastAsia="Times New Roman"/>
          <w:color w:val="000000" w:themeColor="text1"/>
          <w:szCs w:val="24"/>
        </w:rPr>
        <w:t>.</w:t>
      </w:r>
    </w:p>
    <w:p w14:paraId="2D05F499"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Σας ε</w:t>
      </w:r>
      <w:r w:rsidRPr="00B10682">
        <w:rPr>
          <w:rFonts w:eastAsia="Times New Roman"/>
          <w:color w:val="000000" w:themeColor="text1"/>
          <w:szCs w:val="24"/>
        </w:rPr>
        <w:t>υχαριστώ</w:t>
      </w:r>
      <w:r>
        <w:rPr>
          <w:rFonts w:eastAsia="Times New Roman"/>
          <w:color w:val="000000" w:themeColor="text1"/>
          <w:szCs w:val="24"/>
        </w:rPr>
        <w:t>.</w:t>
      </w:r>
    </w:p>
    <w:p w14:paraId="2D05F49A" w14:textId="77777777" w:rsidR="00237587" w:rsidRDefault="00AE0D0F">
      <w:pPr>
        <w:spacing w:after="0"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του ΣΥΡΙΖΑ)</w:t>
      </w:r>
    </w:p>
    <w:p w14:paraId="2D05F49B" w14:textId="77777777" w:rsidR="00237587" w:rsidRDefault="00AE0D0F">
      <w:pPr>
        <w:spacing w:after="0" w:line="600" w:lineRule="auto"/>
        <w:ind w:firstLine="720"/>
        <w:jc w:val="both"/>
        <w:rPr>
          <w:rFonts w:eastAsia="Times New Roman"/>
          <w:color w:val="000000" w:themeColor="text1"/>
          <w:szCs w:val="24"/>
        </w:rPr>
      </w:pPr>
      <w:r w:rsidRPr="000B4F16">
        <w:rPr>
          <w:rFonts w:eastAsia="Times New Roman"/>
          <w:b/>
          <w:color w:val="000000" w:themeColor="text1"/>
          <w:szCs w:val="24"/>
        </w:rPr>
        <w:t>ΠΡΟΕΔΡΕΥΟΥΣΑ</w:t>
      </w:r>
      <w:r>
        <w:rPr>
          <w:rFonts w:eastAsia="Times New Roman"/>
          <w:b/>
          <w:color w:val="000000" w:themeColor="text1"/>
          <w:szCs w:val="24"/>
        </w:rPr>
        <w:t xml:space="preserve"> </w:t>
      </w:r>
      <w:r w:rsidRPr="000B4F16">
        <w:rPr>
          <w:rFonts w:eastAsia="Times New Roman"/>
          <w:b/>
          <w:color w:val="000000" w:themeColor="text1"/>
          <w:szCs w:val="24"/>
        </w:rPr>
        <w:t>(Αναστασία Χριστοδουλοπούλου):</w:t>
      </w:r>
      <w:r>
        <w:rPr>
          <w:rFonts w:eastAsia="Times New Roman"/>
          <w:color w:val="000000" w:themeColor="text1"/>
          <w:szCs w:val="24"/>
        </w:rPr>
        <w:t xml:space="preserve"> </w:t>
      </w:r>
      <w:r>
        <w:rPr>
          <w:rFonts w:eastAsia="Times New Roman"/>
          <w:color w:val="000000" w:themeColor="text1"/>
          <w:szCs w:val="24"/>
        </w:rPr>
        <w:t>Ευχαριστούμε.</w:t>
      </w:r>
    </w:p>
    <w:p w14:paraId="2D05F49C"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Θ</w:t>
      </w:r>
      <w:r w:rsidRPr="00B10682">
        <w:rPr>
          <w:rFonts w:eastAsia="Times New Roman"/>
          <w:color w:val="000000" w:themeColor="text1"/>
          <w:szCs w:val="24"/>
        </w:rPr>
        <w:t>α δώσω το</w:t>
      </w:r>
      <w:r>
        <w:rPr>
          <w:rFonts w:eastAsia="Times New Roman"/>
          <w:color w:val="000000" w:themeColor="text1"/>
          <w:szCs w:val="24"/>
        </w:rPr>
        <w:t>ν λόγο για λίγο στον κ</w:t>
      </w:r>
      <w:r>
        <w:rPr>
          <w:rFonts w:eastAsia="Times New Roman"/>
          <w:color w:val="000000" w:themeColor="text1"/>
          <w:szCs w:val="24"/>
        </w:rPr>
        <w:t>.</w:t>
      </w:r>
      <w:r>
        <w:rPr>
          <w:rFonts w:eastAsia="Times New Roman"/>
          <w:color w:val="000000" w:themeColor="text1"/>
          <w:szCs w:val="24"/>
        </w:rPr>
        <w:t xml:space="preserve"> Α</w:t>
      </w:r>
      <w:r w:rsidRPr="00B10682">
        <w:rPr>
          <w:rFonts w:eastAsia="Times New Roman"/>
          <w:color w:val="000000" w:themeColor="text1"/>
          <w:szCs w:val="24"/>
        </w:rPr>
        <w:t>ραχωβίτη</w:t>
      </w:r>
      <w:r>
        <w:rPr>
          <w:rFonts w:eastAsia="Times New Roman"/>
          <w:color w:val="000000" w:themeColor="text1"/>
          <w:szCs w:val="24"/>
        </w:rPr>
        <w:t>,</w:t>
      </w:r>
      <w:r w:rsidRPr="00B10682">
        <w:rPr>
          <w:rFonts w:eastAsia="Times New Roman"/>
          <w:color w:val="000000" w:themeColor="text1"/>
          <w:szCs w:val="24"/>
        </w:rPr>
        <w:t xml:space="preserve"> Υ</w:t>
      </w:r>
      <w:r>
        <w:rPr>
          <w:rFonts w:eastAsia="Times New Roman"/>
          <w:color w:val="000000" w:themeColor="text1"/>
          <w:szCs w:val="24"/>
        </w:rPr>
        <w:t>πουργό Α</w:t>
      </w:r>
      <w:r w:rsidRPr="00B10682">
        <w:rPr>
          <w:rFonts w:eastAsia="Times New Roman"/>
          <w:color w:val="000000" w:themeColor="text1"/>
          <w:szCs w:val="24"/>
        </w:rPr>
        <w:t>γροτικής</w:t>
      </w:r>
      <w:r>
        <w:rPr>
          <w:rFonts w:eastAsia="Times New Roman"/>
          <w:color w:val="000000" w:themeColor="text1"/>
          <w:szCs w:val="24"/>
        </w:rPr>
        <w:t xml:space="preserve"> και Τροφίμων, </w:t>
      </w:r>
      <w:r w:rsidRPr="00B10682">
        <w:rPr>
          <w:rFonts w:eastAsia="Times New Roman"/>
          <w:color w:val="000000" w:themeColor="text1"/>
          <w:szCs w:val="24"/>
        </w:rPr>
        <w:t>για μία τροπολογία</w:t>
      </w:r>
      <w:r>
        <w:rPr>
          <w:rFonts w:eastAsia="Times New Roman"/>
          <w:color w:val="000000" w:themeColor="text1"/>
          <w:szCs w:val="24"/>
        </w:rPr>
        <w:t>.</w:t>
      </w:r>
    </w:p>
    <w:p w14:paraId="2D05F49D" w14:textId="77777777" w:rsidR="00237587" w:rsidRDefault="00AE0D0F">
      <w:pPr>
        <w:spacing w:after="0" w:line="600" w:lineRule="auto"/>
        <w:ind w:firstLine="720"/>
        <w:jc w:val="both"/>
        <w:rPr>
          <w:rFonts w:eastAsia="Times New Roman"/>
          <w:color w:val="000000" w:themeColor="text1"/>
          <w:szCs w:val="24"/>
        </w:rPr>
      </w:pPr>
      <w:r w:rsidRPr="000B4F16">
        <w:rPr>
          <w:rFonts w:eastAsia="Times New Roman"/>
          <w:b/>
          <w:color w:val="000000" w:themeColor="text1"/>
          <w:szCs w:val="24"/>
        </w:rPr>
        <w:t xml:space="preserve">ΣΤΑΥΡΟΣ </w:t>
      </w:r>
      <w:r w:rsidRPr="000B4F16">
        <w:rPr>
          <w:rFonts w:eastAsia="Times New Roman"/>
          <w:b/>
          <w:color w:val="000000" w:themeColor="text1"/>
          <w:szCs w:val="24"/>
        </w:rPr>
        <w:t>ΑΡΑΧΩΒΙΤΗΣ (Υπουργός Αγροτικής Ανάπτυξης και Τροφίμων):</w:t>
      </w:r>
      <w:r>
        <w:rPr>
          <w:rFonts w:eastAsia="Times New Roman"/>
          <w:color w:val="000000" w:themeColor="text1"/>
          <w:szCs w:val="24"/>
        </w:rPr>
        <w:t xml:space="preserve"> Ευχαριστώ, κυρία Πρόεδρε.</w:t>
      </w:r>
    </w:p>
    <w:p w14:paraId="2D05F49E"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Π</w:t>
      </w:r>
      <w:r w:rsidRPr="00B10682">
        <w:rPr>
          <w:rFonts w:eastAsia="Times New Roman"/>
          <w:color w:val="000000" w:themeColor="text1"/>
          <w:szCs w:val="24"/>
        </w:rPr>
        <w:t>ρόκειται για την τροπολογία με γενικό αριθμό 1972 και ειδικό 52</w:t>
      </w:r>
      <w:r>
        <w:rPr>
          <w:rFonts w:eastAsia="Times New Roman"/>
          <w:color w:val="000000" w:themeColor="text1"/>
          <w:szCs w:val="24"/>
        </w:rPr>
        <w:t>, ό</w:t>
      </w:r>
      <w:r w:rsidRPr="00B10682">
        <w:rPr>
          <w:rFonts w:eastAsia="Times New Roman"/>
          <w:color w:val="000000" w:themeColor="text1"/>
          <w:szCs w:val="24"/>
        </w:rPr>
        <w:t xml:space="preserve">που με τη συγκεκριμένη τροπολογία τροποποιούμε </w:t>
      </w:r>
      <w:r>
        <w:rPr>
          <w:rFonts w:eastAsia="Times New Roman"/>
          <w:color w:val="000000" w:themeColor="text1"/>
          <w:szCs w:val="24"/>
        </w:rPr>
        <w:t>το</w:t>
      </w:r>
      <w:r w:rsidRPr="00B10682">
        <w:rPr>
          <w:rFonts w:eastAsia="Times New Roman"/>
          <w:color w:val="000000" w:themeColor="text1"/>
          <w:szCs w:val="24"/>
        </w:rPr>
        <w:t xml:space="preserve"> </w:t>
      </w:r>
      <w:r>
        <w:rPr>
          <w:rFonts w:eastAsia="Times New Roman"/>
          <w:color w:val="000000" w:themeColor="text1"/>
          <w:szCs w:val="24"/>
        </w:rPr>
        <w:t>β</w:t>
      </w:r>
      <w:r>
        <w:rPr>
          <w:rFonts w:eastAsia="Times New Roman"/>
          <w:color w:val="000000" w:themeColor="text1"/>
          <w:szCs w:val="24"/>
        </w:rPr>
        <w:t>.</w:t>
      </w:r>
      <w:r w:rsidRPr="00B10682">
        <w:rPr>
          <w:rFonts w:eastAsia="Times New Roman"/>
          <w:color w:val="000000" w:themeColor="text1"/>
          <w:szCs w:val="24"/>
        </w:rPr>
        <w:t>δ</w:t>
      </w:r>
      <w:r>
        <w:rPr>
          <w:rFonts w:eastAsia="Times New Roman"/>
          <w:color w:val="000000" w:themeColor="text1"/>
          <w:szCs w:val="24"/>
        </w:rPr>
        <w:t>.</w:t>
      </w:r>
      <w:r w:rsidRPr="00B10682">
        <w:rPr>
          <w:rFonts w:eastAsia="Times New Roman"/>
          <w:color w:val="000000" w:themeColor="text1"/>
          <w:szCs w:val="24"/>
        </w:rPr>
        <w:t>666</w:t>
      </w:r>
      <w:r>
        <w:rPr>
          <w:rFonts w:eastAsia="Times New Roman"/>
          <w:color w:val="000000" w:themeColor="text1"/>
          <w:szCs w:val="24"/>
        </w:rPr>
        <w:t>/</w:t>
      </w:r>
      <w:r w:rsidRPr="00B10682">
        <w:rPr>
          <w:rFonts w:eastAsia="Times New Roman"/>
          <w:color w:val="000000" w:themeColor="text1"/>
          <w:szCs w:val="24"/>
        </w:rPr>
        <w:t xml:space="preserve">1996 για την αλιεία και </w:t>
      </w:r>
      <w:r>
        <w:rPr>
          <w:rFonts w:eastAsia="Times New Roman"/>
          <w:color w:val="000000" w:themeColor="text1"/>
          <w:szCs w:val="24"/>
        </w:rPr>
        <w:t>επίσης,</w:t>
      </w:r>
      <w:r>
        <w:rPr>
          <w:rFonts w:eastAsia="Times New Roman"/>
          <w:color w:val="000000" w:themeColor="text1"/>
          <w:szCs w:val="24"/>
        </w:rPr>
        <w:t xml:space="preserve"> κάνουμε μι</w:t>
      </w:r>
      <w:r w:rsidRPr="00B10682">
        <w:rPr>
          <w:rFonts w:eastAsia="Times New Roman"/>
          <w:color w:val="000000" w:themeColor="text1"/>
          <w:szCs w:val="24"/>
        </w:rPr>
        <w:t>α παρέμ</w:t>
      </w:r>
      <w:r w:rsidRPr="00B10682">
        <w:rPr>
          <w:rFonts w:eastAsia="Times New Roman"/>
          <w:color w:val="000000" w:themeColor="text1"/>
          <w:szCs w:val="24"/>
        </w:rPr>
        <w:t xml:space="preserve">βαση </w:t>
      </w:r>
      <w:r>
        <w:rPr>
          <w:rFonts w:eastAsia="Times New Roman"/>
          <w:color w:val="000000" w:themeColor="text1"/>
          <w:szCs w:val="24"/>
        </w:rPr>
        <w:t xml:space="preserve">σ’ </w:t>
      </w:r>
      <w:r w:rsidRPr="00B10682">
        <w:rPr>
          <w:rFonts w:eastAsia="Times New Roman"/>
          <w:color w:val="000000" w:themeColor="text1"/>
          <w:szCs w:val="24"/>
        </w:rPr>
        <w:t>έναν</w:t>
      </w:r>
      <w:r>
        <w:rPr>
          <w:rFonts w:eastAsia="Times New Roman"/>
          <w:color w:val="000000" w:themeColor="text1"/>
          <w:szCs w:val="24"/>
        </w:rPr>
        <w:t xml:space="preserve"> επίσης</w:t>
      </w:r>
      <w:r w:rsidRPr="00B10682">
        <w:rPr>
          <w:rFonts w:eastAsia="Times New Roman"/>
          <w:color w:val="000000" w:themeColor="text1"/>
          <w:szCs w:val="24"/>
        </w:rPr>
        <w:t xml:space="preserve"> αρχαίο νόμο για τη δακοκτονία</w:t>
      </w:r>
      <w:r>
        <w:rPr>
          <w:rFonts w:eastAsia="Times New Roman"/>
          <w:color w:val="000000" w:themeColor="text1"/>
          <w:szCs w:val="24"/>
        </w:rPr>
        <w:t>.</w:t>
      </w:r>
    </w:p>
    <w:p w14:paraId="2D05F49F"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Μ</w:t>
      </w:r>
      <w:r w:rsidRPr="00B10682">
        <w:rPr>
          <w:rFonts w:eastAsia="Times New Roman"/>
          <w:color w:val="000000" w:themeColor="text1"/>
          <w:szCs w:val="24"/>
        </w:rPr>
        <w:t>ε την πρώτη περίπτωση</w:t>
      </w:r>
      <w:r>
        <w:rPr>
          <w:rFonts w:eastAsia="Times New Roman"/>
          <w:color w:val="000000" w:themeColor="text1"/>
          <w:szCs w:val="24"/>
        </w:rPr>
        <w:t>,</w:t>
      </w:r>
      <w:r w:rsidRPr="00B10682">
        <w:rPr>
          <w:rFonts w:eastAsia="Times New Roman"/>
          <w:color w:val="000000" w:themeColor="text1"/>
          <w:szCs w:val="24"/>
        </w:rPr>
        <w:t xml:space="preserve"> </w:t>
      </w:r>
      <w:r>
        <w:rPr>
          <w:rFonts w:eastAsia="Times New Roman"/>
          <w:color w:val="000000" w:themeColor="text1"/>
          <w:szCs w:val="24"/>
        </w:rPr>
        <w:t>την περίπτωση α΄</w:t>
      </w:r>
      <w:r w:rsidRPr="00B10682">
        <w:rPr>
          <w:rFonts w:eastAsia="Times New Roman"/>
          <w:color w:val="000000" w:themeColor="text1"/>
          <w:szCs w:val="24"/>
        </w:rPr>
        <w:t xml:space="preserve"> της παραγράφου 1</w:t>
      </w:r>
      <w:r>
        <w:rPr>
          <w:rFonts w:eastAsia="Times New Roman"/>
          <w:color w:val="000000" w:themeColor="text1"/>
          <w:szCs w:val="24"/>
        </w:rPr>
        <w:t>,</w:t>
      </w:r>
      <w:r w:rsidRPr="00B10682">
        <w:rPr>
          <w:rFonts w:eastAsia="Times New Roman"/>
          <w:color w:val="000000" w:themeColor="text1"/>
          <w:szCs w:val="24"/>
        </w:rPr>
        <w:t xml:space="preserve"> προστίθεται μία παράγραφος στο άρθρο 2 του </w:t>
      </w:r>
      <w:r w:rsidRPr="00B10682">
        <w:rPr>
          <w:rFonts w:eastAsia="Times New Roman"/>
          <w:color w:val="000000" w:themeColor="text1"/>
          <w:szCs w:val="24"/>
        </w:rPr>
        <w:lastRenderedPageBreak/>
        <w:t>666</w:t>
      </w:r>
      <w:r>
        <w:rPr>
          <w:rFonts w:eastAsia="Times New Roman"/>
          <w:color w:val="000000" w:themeColor="text1"/>
          <w:szCs w:val="24"/>
        </w:rPr>
        <w:t>/</w:t>
      </w:r>
      <w:r w:rsidRPr="00B10682">
        <w:rPr>
          <w:rFonts w:eastAsia="Times New Roman"/>
          <w:color w:val="000000" w:themeColor="text1"/>
          <w:szCs w:val="24"/>
        </w:rPr>
        <w:t>1966</w:t>
      </w:r>
      <w:r>
        <w:rPr>
          <w:rFonts w:eastAsia="Times New Roman"/>
          <w:color w:val="000000" w:themeColor="text1"/>
          <w:szCs w:val="24"/>
        </w:rPr>
        <w:t>,</w:t>
      </w:r>
      <w:r w:rsidRPr="00B10682">
        <w:rPr>
          <w:rFonts w:eastAsia="Times New Roman"/>
          <w:color w:val="000000" w:themeColor="text1"/>
          <w:szCs w:val="24"/>
        </w:rPr>
        <w:t xml:space="preserve"> προκειμένου να μην είναι δυνατή η χορήγηση και </w:t>
      </w:r>
      <w:r>
        <w:rPr>
          <w:rFonts w:eastAsia="Times New Roman"/>
          <w:color w:val="000000" w:themeColor="text1"/>
          <w:szCs w:val="24"/>
        </w:rPr>
        <w:t xml:space="preserve">η </w:t>
      </w:r>
      <w:r w:rsidRPr="00B10682">
        <w:rPr>
          <w:rFonts w:eastAsia="Times New Roman"/>
          <w:color w:val="000000" w:themeColor="text1"/>
          <w:szCs w:val="24"/>
        </w:rPr>
        <w:t xml:space="preserve">ανανέωση άδειας αλιείας </w:t>
      </w:r>
      <w:r>
        <w:rPr>
          <w:rFonts w:eastAsia="Times New Roman"/>
          <w:color w:val="000000" w:themeColor="text1"/>
          <w:szCs w:val="24"/>
        </w:rPr>
        <w:t xml:space="preserve">σε </w:t>
      </w:r>
      <w:r w:rsidRPr="00B10682">
        <w:rPr>
          <w:rFonts w:eastAsia="Times New Roman"/>
          <w:color w:val="000000" w:themeColor="text1"/>
          <w:szCs w:val="24"/>
        </w:rPr>
        <w:t>επαγγελματικά σκά</w:t>
      </w:r>
      <w:r w:rsidRPr="00B10682">
        <w:rPr>
          <w:rFonts w:eastAsia="Times New Roman"/>
          <w:color w:val="000000" w:themeColor="text1"/>
          <w:szCs w:val="24"/>
        </w:rPr>
        <w:t>φη στην περίπτωση που αυτά έχουν διπλή σημαία</w:t>
      </w:r>
      <w:r>
        <w:rPr>
          <w:rFonts w:eastAsia="Times New Roman"/>
          <w:color w:val="000000" w:themeColor="text1"/>
          <w:szCs w:val="24"/>
        </w:rPr>
        <w:t xml:space="preserve">, </w:t>
      </w:r>
      <w:r w:rsidRPr="00B10682">
        <w:rPr>
          <w:rFonts w:eastAsia="Times New Roman"/>
          <w:color w:val="000000" w:themeColor="text1"/>
          <w:szCs w:val="24"/>
        </w:rPr>
        <w:t xml:space="preserve">καθώς αυτό αντίκειται στο άρθρο 92 της σύμβασης για το </w:t>
      </w:r>
      <w:r>
        <w:rPr>
          <w:rFonts w:eastAsia="Times New Roman"/>
          <w:color w:val="000000" w:themeColor="text1"/>
          <w:szCs w:val="24"/>
        </w:rPr>
        <w:t>Δίκαιο της Θ</w:t>
      </w:r>
      <w:r w:rsidRPr="00B10682">
        <w:rPr>
          <w:rFonts w:eastAsia="Times New Roman"/>
          <w:color w:val="000000" w:themeColor="text1"/>
          <w:szCs w:val="24"/>
        </w:rPr>
        <w:t>άλασσας</w:t>
      </w:r>
      <w:r>
        <w:rPr>
          <w:rFonts w:eastAsia="Times New Roman"/>
          <w:color w:val="000000" w:themeColor="text1"/>
          <w:szCs w:val="24"/>
        </w:rPr>
        <w:t>,</w:t>
      </w:r>
      <w:r w:rsidRPr="00B10682">
        <w:rPr>
          <w:rFonts w:eastAsia="Times New Roman"/>
          <w:color w:val="000000" w:themeColor="text1"/>
          <w:szCs w:val="24"/>
        </w:rPr>
        <w:t xml:space="preserve"> όπως κ</w:t>
      </w:r>
      <w:r>
        <w:rPr>
          <w:rFonts w:eastAsia="Times New Roman"/>
          <w:color w:val="000000" w:themeColor="text1"/>
          <w:szCs w:val="24"/>
        </w:rPr>
        <w:t xml:space="preserve">υρώθηκε με </w:t>
      </w:r>
      <w:r w:rsidRPr="00B10682">
        <w:rPr>
          <w:rFonts w:eastAsia="Times New Roman"/>
          <w:color w:val="000000" w:themeColor="text1"/>
          <w:szCs w:val="24"/>
        </w:rPr>
        <w:t xml:space="preserve">τον </w:t>
      </w:r>
      <w:r>
        <w:rPr>
          <w:rFonts w:eastAsia="Times New Roman"/>
          <w:color w:val="000000" w:themeColor="text1"/>
          <w:szCs w:val="24"/>
        </w:rPr>
        <w:t>ν.</w:t>
      </w:r>
      <w:r w:rsidRPr="00B10682">
        <w:rPr>
          <w:rFonts w:eastAsia="Times New Roman"/>
          <w:color w:val="000000" w:themeColor="text1"/>
          <w:szCs w:val="24"/>
        </w:rPr>
        <w:t>2321</w:t>
      </w:r>
      <w:r>
        <w:rPr>
          <w:rFonts w:eastAsia="Times New Roman"/>
          <w:color w:val="000000" w:themeColor="text1"/>
          <w:szCs w:val="24"/>
        </w:rPr>
        <w:t>/</w:t>
      </w:r>
      <w:r w:rsidRPr="00B10682">
        <w:rPr>
          <w:rFonts w:eastAsia="Times New Roman"/>
          <w:color w:val="000000" w:themeColor="text1"/>
          <w:szCs w:val="24"/>
        </w:rPr>
        <w:t>1995</w:t>
      </w:r>
      <w:r>
        <w:rPr>
          <w:rFonts w:eastAsia="Times New Roman"/>
          <w:color w:val="000000" w:themeColor="text1"/>
          <w:szCs w:val="24"/>
        </w:rPr>
        <w:t xml:space="preserve"> και αποτελεί σ</w:t>
      </w:r>
      <w:r w:rsidRPr="00B10682">
        <w:rPr>
          <w:rFonts w:eastAsia="Times New Roman"/>
          <w:color w:val="000000" w:themeColor="text1"/>
          <w:szCs w:val="24"/>
        </w:rPr>
        <w:t xml:space="preserve">αφώς κοινοτική υποχρέωση της χώρας </w:t>
      </w:r>
      <w:r>
        <w:rPr>
          <w:rFonts w:eastAsia="Times New Roman"/>
          <w:color w:val="000000" w:themeColor="text1"/>
          <w:szCs w:val="24"/>
        </w:rPr>
        <w:t>μας.</w:t>
      </w:r>
    </w:p>
    <w:p w14:paraId="2D05F4A0"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Προστίθεται, επίσης, </w:t>
      </w:r>
      <w:r w:rsidRPr="00B10682">
        <w:rPr>
          <w:rFonts w:eastAsia="Times New Roman"/>
          <w:color w:val="000000" w:themeColor="text1"/>
          <w:szCs w:val="24"/>
        </w:rPr>
        <w:t xml:space="preserve">παράγραφος 3 </w:t>
      </w:r>
      <w:r>
        <w:rPr>
          <w:rFonts w:eastAsia="Times New Roman"/>
          <w:color w:val="000000" w:themeColor="text1"/>
          <w:szCs w:val="24"/>
        </w:rPr>
        <w:t>σ</w:t>
      </w:r>
      <w:r w:rsidRPr="00B10682">
        <w:rPr>
          <w:rFonts w:eastAsia="Times New Roman"/>
          <w:color w:val="000000" w:themeColor="text1"/>
          <w:szCs w:val="24"/>
        </w:rPr>
        <w:t xml:space="preserve">το άρθρο 2 </w:t>
      </w:r>
      <w:r w:rsidRPr="00B10682">
        <w:rPr>
          <w:rFonts w:eastAsia="Times New Roman"/>
          <w:color w:val="000000" w:themeColor="text1"/>
          <w:szCs w:val="24"/>
        </w:rPr>
        <w:t>του 666</w:t>
      </w:r>
      <w:r>
        <w:rPr>
          <w:rFonts w:eastAsia="Times New Roman"/>
          <w:color w:val="000000" w:themeColor="text1"/>
          <w:szCs w:val="24"/>
        </w:rPr>
        <w:t>/19</w:t>
      </w:r>
      <w:r w:rsidRPr="00B10682">
        <w:rPr>
          <w:rFonts w:eastAsia="Times New Roman"/>
          <w:color w:val="000000" w:themeColor="text1"/>
          <w:szCs w:val="24"/>
        </w:rPr>
        <w:t>66</w:t>
      </w:r>
      <w:r>
        <w:rPr>
          <w:rFonts w:eastAsia="Times New Roman"/>
          <w:color w:val="000000" w:themeColor="text1"/>
          <w:szCs w:val="24"/>
        </w:rPr>
        <w:t>,</w:t>
      </w:r>
      <w:r w:rsidRPr="00B10682">
        <w:rPr>
          <w:rFonts w:eastAsia="Times New Roman"/>
          <w:color w:val="000000" w:themeColor="text1"/>
          <w:szCs w:val="24"/>
        </w:rPr>
        <w:t xml:space="preserve"> με την οποία θεσμοθετείται η δυνατότητα ανάκλησης άδειας αλιείας</w:t>
      </w:r>
      <w:r>
        <w:rPr>
          <w:rFonts w:eastAsia="Times New Roman"/>
          <w:color w:val="000000" w:themeColor="text1"/>
          <w:szCs w:val="24"/>
        </w:rPr>
        <w:t xml:space="preserve"> -</w:t>
      </w:r>
      <w:r w:rsidRPr="00B10682">
        <w:rPr>
          <w:rFonts w:eastAsia="Times New Roman"/>
          <w:color w:val="000000" w:themeColor="text1"/>
          <w:szCs w:val="24"/>
        </w:rPr>
        <w:t>είναι σε συνέχεια</w:t>
      </w:r>
      <w:r>
        <w:rPr>
          <w:rFonts w:eastAsia="Times New Roman"/>
          <w:color w:val="000000" w:themeColor="text1"/>
          <w:szCs w:val="24"/>
        </w:rPr>
        <w:t>, δηλαδή,</w:t>
      </w:r>
      <w:r w:rsidRPr="00B10682">
        <w:rPr>
          <w:rFonts w:eastAsia="Times New Roman"/>
          <w:color w:val="000000" w:themeColor="text1"/>
          <w:szCs w:val="24"/>
        </w:rPr>
        <w:t xml:space="preserve"> του προηγούμενου</w:t>
      </w:r>
      <w:r>
        <w:rPr>
          <w:rFonts w:eastAsia="Times New Roman"/>
          <w:color w:val="000000" w:themeColor="text1"/>
          <w:szCs w:val="24"/>
        </w:rPr>
        <w:t>-</w:t>
      </w:r>
      <w:r w:rsidRPr="00B10682">
        <w:rPr>
          <w:rFonts w:eastAsia="Times New Roman"/>
          <w:color w:val="000000" w:themeColor="text1"/>
          <w:szCs w:val="24"/>
        </w:rPr>
        <w:t xml:space="preserve"> όταν τα σκάφη αυτά διατηρούν σημαία </w:t>
      </w:r>
      <w:r>
        <w:rPr>
          <w:rFonts w:eastAsia="Times New Roman"/>
          <w:color w:val="000000" w:themeColor="text1"/>
          <w:szCs w:val="24"/>
        </w:rPr>
        <w:t>έτερου κράτους πλην της ε</w:t>
      </w:r>
      <w:r w:rsidRPr="00B10682">
        <w:rPr>
          <w:rFonts w:eastAsia="Times New Roman"/>
          <w:color w:val="000000" w:themeColor="text1"/>
          <w:szCs w:val="24"/>
        </w:rPr>
        <w:t>λληνικής</w:t>
      </w:r>
      <w:r>
        <w:rPr>
          <w:rFonts w:eastAsia="Times New Roman"/>
          <w:color w:val="000000" w:themeColor="text1"/>
          <w:szCs w:val="24"/>
        </w:rPr>
        <w:t>.</w:t>
      </w:r>
    </w:p>
    <w:p w14:paraId="2D05F4A1"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Μ</w:t>
      </w:r>
      <w:r w:rsidRPr="00B10682">
        <w:rPr>
          <w:rFonts w:eastAsia="Times New Roman"/>
          <w:color w:val="000000" w:themeColor="text1"/>
          <w:szCs w:val="24"/>
        </w:rPr>
        <w:t>ε την περίπτ</w:t>
      </w:r>
      <w:r>
        <w:rPr>
          <w:rFonts w:eastAsia="Times New Roman"/>
          <w:color w:val="000000" w:themeColor="text1"/>
          <w:szCs w:val="24"/>
        </w:rPr>
        <w:t>ωση β΄</w:t>
      </w:r>
      <w:r w:rsidRPr="00B10682">
        <w:rPr>
          <w:rFonts w:eastAsia="Times New Roman"/>
          <w:color w:val="000000" w:themeColor="text1"/>
          <w:szCs w:val="24"/>
        </w:rPr>
        <w:t xml:space="preserve"> της παραγράφου 1 αντικαθίσταται η παράγρ</w:t>
      </w:r>
      <w:r w:rsidRPr="00B10682">
        <w:rPr>
          <w:rFonts w:eastAsia="Times New Roman"/>
          <w:color w:val="000000" w:themeColor="text1"/>
          <w:szCs w:val="24"/>
        </w:rPr>
        <w:t xml:space="preserve">αφος 1 του άρθρου 5 </w:t>
      </w:r>
      <w:r>
        <w:rPr>
          <w:rFonts w:eastAsia="Times New Roman"/>
          <w:color w:val="000000" w:themeColor="text1"/>
          <w:szCs w:val="24"/>
        </w:rPr>
        <w:t>του β</w:t>
      </w:r>
      <w:r>
        <w:rPr>
          <w:rFonts w:eastAsia="Times New Roman"/>
          <w:color w:val="000000" w:themeColor="text1"/>
          <w:szCs w:val="24"/>
        </w:rPr>
        <w:t>.</w:t>
      </w:r>
      <w:r>
        <w:rPr>
          <w:rFonts w:eastAsia="Times New Roman"/>
          <w:color w:val="000000" w:themeColor="text1"/>
          <w:szCs w:val="24"/>
        </w:rPr>
        <w:t>δ</w:t>
      </w:r>
      <w:r>
        <w:rPr>
          <w:rFonts w:eastAsia="Times New Roman"/>
          <w:color w:val="000000" w:themeColor="text1"/>
          <w:szCs w:val="24"/>
        </w:rPr>
        <w:t>.</w:t>
      </w:r>
      <w:r>
        <w:rPr>
          <w:rFonts w:eastAsia="Times New Roman"/>
          <w:color w:val="000000" w:themeColor="text1"/>
          <w:szCs w:val="24"/>
        </w:rPr>
        <w:t>666/1</w:t>
      </w:r>
      <w:r w:rsidRPr="00B10682">
        <w:rPr>
          <w:rFonts w:eastAsia="Times New Roman"/>
          <w:color w:val="000000" w:themeColor="text1"/>
          <w:szCs w:val="24"/>
        </w:rPr>
        <w:t>966 πάλι</w:t>
      </w:r>
      <w:r>
        <w:rPr>
          <w:rFonts w:eastAsia="Times New Roman"/>
          <w:color w:val="000000" w:themeColor="text1"/>
          <w:szCs w:val="24"/>
        </w:rPr>
        <w:t>,</w:t>
      </w:r>
      <w:r w:rsidRPr="00B10682">
        <w:rPr>
          <w:rFonts w:eastAsia="Times New Roman"/>
          <w:color w:val="000000" w:themeColor="text1"/>
          <w:szCs w:val="24"/>
        </w:rPr>
        <w:t xml:space="preserve"> προκειμένου να συνδεθεί η δυνατότητα ανανέωσης της άδειας επαγγελματικής αλιείας με την υποχρέωση υποβολής στοιχείων αλιευτικής δραστηριότητας</w:t>
      </w:r>
      <w:r>
        <w:rPr>
          <w:rFonts w:eastAsia="Times New Roman"/>
          <w:color w:val="000000" w:themeColor="text1"/>
          <w:szCs w:val="24"/>
        </w:rPr>
        <w:t>. Η</w:t>
      </w:r>
      <w:r w:rsidRPr="00B10682">
        <w:rPr>
          <w:rFonts w:eastAsia="Times New Roman"/>
          <w:color w:val="000000" w:themeColor="text1"/>
          <w:szCs w:val="24"/>
        </w:rPr>
        <w:t xml:space="preserve"> συλλογή αλιευτικών δεδομένων είναι και το μεγάλο πρόβλημα της χώρας</w:t>
      </w:r>
      <w:r w:rsidRPr="00B10682">
        <w:rPr>
          <w:rFonts w:eastAsia="Times New Roman"/>
          <w:color w:val="000000" w:themeColor="text1"/>
          <w:szCs w:val="24"/>
        </w:rPr>
        <w:t xml:space="preserve"> </w:t>
      </w:r>
      <w:r>
        <w:rPr>
          <w:rFonts w:eastAsia="Times New Roman"/>
          <w:color w:val="000000" w:themeColor="text1"/>
          <w:szCs w:val="24"/>
        </w:rPr>
        <w:t>μας,</w:t>
      </w:r>
      <w:r w:rsidRPr="00B10682">
        <w:rPr>
          <w:rFonts w:eastAsia="Times New Roman"/>
          <w:color w:val="000000" w:themeColor="text1"/>
          <w:szCs w:val="24"/>
        </w:rPr>
        <w:t xml:space="preserve"> για το οποίο εγκαλείται συνεχώς</w:t>
      </w:r>
      <w:r>
        <w:rPr>
          <w:rFonts w:eastAsia="Times New Roman"/>
          <w:color w:val="000000" w:themeColor="text1"/>
          <w:szCs w:val="24"/>
        </w:rPr>
        <w:t>,</w:t>
      </w:r>
      <w:r w:rsidRPr="00B10682">
        <w:rPr>
          <w:rFonts w:eastAsia="Times New Roman"/>
          <w:color w:val="000000" w:themeColor="text1"/>
          <w:szCs w:val="24"/>
        </w:rPr>
        <w:t xml:space="preserve"> αφενός</w:t>
      </w:r>
      <w:r>
        <w:rPr>
          <w:rFonts w:eastAsia="Times New Roman"/>
          <w:color w:val="000000" w:themeColor="text1"/>
          <w:szCs w:val="24"/>
        </w:rPr>
        <w:t>. Κ</w:t>
      </w:r>
      <w:r>
        <w:rPr>
          <w:rFonts w:eastAsia="Times New Roman"/>
          <w:color w:val="000000" w:themeColor="text1"/>
          <w:szCs w:val="24"/>
        </w:rPr>
        <w:t>αι</w:t>
      </w:r>
      <w:r w:rsidRPr="00B10682">
        <w:rPr>
          <w:rFonts w:eastAsia="Times New Roman"/>
          <w:color w:val="000000" w:themeColor="text1"/>
          <w:szCs w:val="24"/>
        </w:rPr>
        <w:t xml:space="preserve"> αφετέρου στις διανομές</w:t>
      </w:r>
      <w:r>
        <w:rPr>
          <w:rFonts w:eastAsia="Times New Roman"/>
          <w:color w:val="000000" w:themeColor="text1"/>
          <w:szCs w:val="24"/>
        </w:rPr>
        <w:t>,</w:t>
      </w:r>
      <w:r w:rsidRPr="00B10682">
        <w:rPr>
          <w:rFonts w:eastAsia="Times New Roman"/>
          <w:color w:val="000000" w:themeColor="text1"/>
          <w:szCs w:val="24"/>
        </w:rPr>
        <w:t xml:space="preserve"> </w:t>
      </w:r>
      <w:r>
        <w:rPr>
          <w:rFonts w:eastAsia="Times New Roman"/>
          <w:color w:val="000000" w:themeColor="text1"/>
          <w:szCs w:val="24"/>
        </w:rPr>
        <w:t>στις</w:t>
      </w:r>
      <w:r w:rsidRPr="00B10682">
        <w:rPr>
          <w:rFonts w:eastAsia="Times New Roman"/>
          <w:color w:val="000000" w:themeColor="text1"/>
          <w:szCs w:val="24"/>
        </w:rPr>
        <w:t xml:space="preserve"> ποσο</w:t>
      </w:r>
      <w:r w:rsidRPr="00B10682">
        <w:rPr>
          <w:rFonts w:eastAsia="Times New Roman"/>
          <w:color w:val="000000" w:themeColor="text1"/>
          <w:szCs w:val="24"/>
        </w:rPr>
        <w:lastRenderedPageBreak/>
        <w:t>στώσ</w:t>
      </w:r>
      <w:r>
        <w:rPr>
          <w:rFonts w:eastAsia="Times New Roman"/>
          <w:color w:val="000000" w:themeColor="text1"/>
          <w:szCs w:val="24"/>
        </w:rPr>
        <w:t>ει</w:t>
      </w:r>
      <w:r w:rsidRPr="00B10682">
        <w:rPr>
          <w:rFonts w:eastAsia="Times New Roman"/>
          <w:color w:val="000000" w:themeColor="text1"/>
          <w:szCs w:val="24"/>
        </w:rPr>
        <w:t>ς</w:t>
      </w:r>
      <w:r>
        <w:rPr>
          <w:rFonts w:eastAsia="Times New Roman"/>
          <w:color w:val="000000" w:themeColor="text1"/>
          <w:szCs w:val="24"/>
        </w:rPr>
        <w:t>,</w:t>
      </w:r>
      <w:r>
        <w:rPr>
          <w:rFonts w:eastAsia="Times New Roman"/>
          <w:color w:val="000000" w:themeColor="text1"/>
          <w:szCs w:val="24"/>
        </w:rPr>
        <w:t xml:space="preserve"> λόγω</w:t>
      </w:r>
      <w:r w:rsidRPr="00B10682">
        <w:rPr>
          <w:rFonts w:eastAsia="Times New Roman"/>
          <w:color w:val="000000" w:themeColor="text1"/>
          <w:szCs w:val="24"/>
        </w:rPr>
        <w:t xml:space="preserve"> ακριβώς έλλειψη</w:t>
      </w:r>
      <w:r>
        <w:rPr>
          <w:rFonts w:eastAsia="Times New Roman"/>
          <w:color w:val="000000" w:themeColor="text1"/>
          <w:szCs w:val="24"/>
        </w:rPr>
        <w:t>ς</w:t>
      </w:r>
      <w:r w:rsidRPr="00B10682">
        <w:rPr>
          <w:rFonts w:eastAsia="Times New Roman"/>
          <w:color w:val="000000" w:themeColor="text1"/>
          <w:szCs w:val="24"/>
        </w:rPr>
        <w:t xml:space="preserve"> δεδομένων η χώρα μας βρίσκεται να αδικείται έναντι άλλων χωρών που έχουν δεδομένα οργανωμένα</w:t>
      </w:r>
      <w:r>
        <w:rPr>
          <w:rFonts w:eastAsia="Times New Roman"/>
          <w:color w:val="000000" w:themeColor="text1"/>
          <w:szCs w:val="24"/>
        </w:rPr>
        <w:t>.</w:t>
      </w:r>
    </w:p>
    <w:p w14:paraId="2D05F4A2"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Μ</w:t>
      </w:r>
      <w:r w:rsidRPr="00B10682">
        <w:rPr>
          <w:rFonts w:eastAsia="Times New Roman"/>
          <w:color w:val="000000" w:themeColor="text1"/>
          <w:szCs w:val="24"/>
        </w:rPr>
        <w:t xml:space="preserve">ε την παράγραφο 2 τώρα αντικαθίσταται η παράγραφος 5 του άρθρου 14 του </w:t>
      </w:r>
      <w:r>
        <w:rPr>
          <w:rFonts w:eastAsia="Times New Roman"/>
          <w:color w:val="000000" w:themeColor="text1"/>
          <w:szCs w:val="24"/>
        </w:rPr>
        <w:t>ν.</w:t>
      </w:r>
      <w:r w:rsidRPr="00B10682">
        <w:rPr>
          <w:rFonts w:eastAsia="Times New Roman"/>
          <w:color w:val="000000" w:themeColor="text1"/>
          <w:szCs w:val="24"/>
        </w:rPr>
        <w:t>420</w:t>
      </w:r>
      <w:r>
        <w:rPr>
          <w:rFonts w:eastAsia="Times New Roman"/>
          <w:color w:val="000000" w:themeColor="text1"/>
          <w:szCs w:val="24"/>
        </w:rPr>
        <w:t>/</w:t>
      </w:r>
      <w:r w:rsidRPr="00B10682">
        <w:rPr>
          <w:rFonts w:eastAsia="Times New Roman"/>
          <w:color w:val="000000" w:themeColor="text1"/>
          <w:szCs w:val="24"/>
        </w:rPr>
        <w:t>1970</w:t>
      </w:r>
      <w:r>
        <w:rPr>
          <w:rFonts w:eastAsia="Times New Roman"/>
          <w:color w:val="000000" w:themeColor="text1"/>
          <w:szCs w:val="24"/>
        </w:rPr>
        <w:t xml:space="preserve">, </w:t>
      </w:r>
      <w:r w:rsidRPr="00B10682">
        <w:rPr>
          <w:rFonts w:eastAsia="Times New Roman"/>
          <w:color w:val="000000" w:themeColor="text1"/>
          <w:szCs w:val="24"/>
        </w:rPr>
        <w:t xml:space="preserve">όπου εκεί </w:t>
      </w:r>
      <w:r>
        <w:rPr>
          <w:rFonts w:eastAsia="Times New Roman"/>
          <w:color w:val="000000" w:themeColor="text1"/>
          <w:szCs w:val="24"/>
        </w:rPr>
        <w:t>δίνεται η δυνατότητα διαγραφής ή</w:t>
      </w:r>
      <w:r w:rsidRPr="00B10682">
        <w:rPr>
          <w:rFonts w:eastAsia="Times New Roman"/>
          <w:color w:val="000000" w:themeColor="text1"/>
          <w:szCs w:val="24"/>
        </w:rPr>
        <w:t xml:space="preserve"> μετατροπή</w:t>
      </w:r>
      <w:r>
        <w:rPr>
          <w:rFonts w:eastAsia="Times New Roman"/>
          <w:color w:val="000000" w:themeColor="text1"/>
          <w:szCs w:val="24"/>
        </w:rPr>
        <w:t>ς</w:t>
      </w:r>
      <w:r w:rsidRPr="00B10682">
        <w:rPr>
          <w:rFonts w:eastAsia="Times New Roman"/>
          <w:color w:val="000000" w:themeColor="text1"/>
          <w:szCs w:val="24"/>
        </w:rPr>
        <w:t xml:space="preserve"> </w:t>
      </w:r>
      <w:r>
        <w:rPr>
          <w:rFonts w:eastAsia="Times New Roman"/>
          <w:color w:val="000000" w:themeColor="text1"/>
          <w:szCs w:val="24"/>
        </w:rPr>
        <w:t>κυρώσεων</w:t>
      </w:r>
      <w:r>
        <w:rPr>
          <w:rFonts w:eastAsia="Times New Roman"/>
          <w:color w:val="000000" w:themeColor="text1"/>
          <w:szCs w:val="24"/>
        </w:rPr>
        <w:t>,</w:t>
      </w:r>
      <w:r w:rsidRPr="00B10682">
        <w:rPr>
          <w:rFonts w:eastAsia="Times New Roman"/>
          <w:color w:val="000000" w:themeColor="text1"/>
          <w:szCs w:val="24"/>
        </w:rPr>
        <w:t xml:space="preserve"> </w:t>
      </w:r>
      <w:r>
        <w:rPr>
          <w:rFonts w:eastAsia="Times New Roman"/>
          <w:color w:val="000000" w:themeColor="text1"/>
          <w:szCs w:val="24"/>
        </w:rPr>
        <w:t>ό</w:t>
      </w:r>
      <w:r w:rsidRPr="00B10682">
        <w:rPr>
          <w:rFonts w:eastAsia="Times New Roman"/>
          <w:color w:val="000000" w:themeColor="text1"/>
          <w:szCs w:val="24"/>
        </w:rPr>
        <w:t>που έχουν επέλθει μη χρηματικές κυρώσεις</w:t>
      </w:r>
      <w:r>
        <w:rPr>
          <w:rFonts w:eastAsia="Times New Roman"/>
          <w:color w:val="000000" w:themeColor="text1"/>
          <w:szCs w:val="24"/>
        </w:rPr>
        <w:t xml:space="preserve"> για</w:t>
      </w:r>
      <w:r w:rsidRPr="00B10682">
        <w:rPr>
          <w:rFonts w:eastAsia="Times New Roman"/>
          <w:color w:val="000000" w:themeColor="text1"/>
          <w:szCs w:val="24"/>
        </w:rPr>
        <w:t xml:space="preserve"> παραβάσεις αλιευτικής νομοθεσίας</w:t>
      </w:r>
      <w:r>
        <w:rPr>
          <w:rFonts w:eastAsia="Times New Roman"/>
          <w:color w:val="000000" w:themeColor="text1"/>
          <w:szCs w:val="24"/>
        </w:rPr>
        <w:t xml:space="preserve">, </w:t>
      </w:r>
      <w:r w:rsidRPr="00B10682">
        <w:rPr>
          <w:rFonts w:eastAsia="Times New Roman"/>
          <w:color w:val="000000" w:themeColor="text1"/>
          <w:szCs w:val="24"/>
        </w:rPr>
        <w:t>των οποίων εκκρεμεί η εξέτασ</w:t>
      </w:r>
      <w:r>
        <w:rPr>
          <w:rFonts w:eastAsia="Times New Roman"/>
          <w:color w:val="000000" w:themeColor="text1"/>
          <w:szCs w:val="24"/>
        </w:rPr>
        <w:t>ή</w:t>
      </w:r>
      <w:r w:rsidRPr="00B10682">
        <w:rPr>
          <w:rFonts w:eastAsia="Times New Roman"/>
          <w:color w:val="000000" w:themeColor="text1"/>
          <w:szCs w:val="24"/>
        </w:rPr>
        <w:t xml:space="preserve"> </w:t>
      </w:r>
      <w:r>
        <w:rPr>
          <w:rFonts w:eastAsia="Times New Roman"/>
          <w:color w:val="000000" w:themeColor="text1"/>
          <w:szCs w:val="24"/>
        </w:rPr>
        <w:t>τους. Α</w:t>
      </w:r>
      <w:r w:rsidRPr="00B10682">
        <w:rPr>
          <w:rFonts w:eastAsia="Times New Roman"/>
          <w:color w:val="000000" w:themeColor="text1"/>
          <w:szCs w:val="24"/>
        </w:rPr>
        <w:t>υτή</w:t>
      </w:r>
      <w:r>
        <w:rPr>
          <w:rFonts w:eastAsia="Times New Roman"/>
          <w:color w:val="000000" w:themeColor="text1"/>
          <w:szCs w:val="24"/>
        </w:rPr>
        <w:t>ν</w:t>
      </w:r>
      <w:r w:rsidRPr="00B10682">
        <w:rPr>
          <w:rFonts w:eastAsia="Times New Roman"/>
          <w:color w:val="000000" w:themeColor="text1"/>
          <w:szCs w:val="24"/>
        </w:rPr>
        <w:t xml:space="preserve"> τη στιγμή οι παραβάσεις</w:t>
      </w:r>
      <w:r>
        <w:rPr>
          <w:rFonts w:eastAsia="Times New Roman"/>
          <w:color w:val="000000" w:themeColor="text1"/>
          <w:szCs w:val="24"/>
        </w:rPr>
        <w:t xml:space="preserve"> και οι</w:t>
      </w:r>
      <w:r w:rsidRPr="00B10682">
        <w:rPr>
          <w:rFonts w:eastAsia="Times New Roman"/>
          <w:color w:val="000000" w:themeColor="text1"/>
          <w:szCs w:val="24"/>
        </w:rPr>
        <w:t xml:space="preserve"> πρ</w:t>
      </w:r>
      <w:r>
        <w:rPr>
          <w:rFonts w:eastAsia="Times New Roman"/>
          <w:color w:val="000000" w:themeColor="text1"/>
          <w:szCs w:val="24"/>
        </w:rPr>
        <w:t>ο</w:t>
      </w:r>
      <w:r w:rsidRPr="00B10682">
        <w:rPr>
          <w:rFonts w:eastAsia="Times New Roman"/>
          <w:color w:val="000000" w:themeColor="text1"/>
          <w:szCs w:val="24"/>
        </w:rPr>
        <w:t>σφυγ</w:t>
      </w:r>
      <w:r>
        <w:rPr>
          <w:rFonts w:eastAsia="Times New Roman"/>
          <w:color w:val="000000" w:themeColor="text1"/>
          <w:szCs w:val="24"/>
        </w:rPr>
        <w:t>έ</w:t>
      </w:r>
      <w:r w:rsidRPr="00B10682">
        <w:rPr>
          <w:rFonts w:eastAsia="Times New Roman"/>
          <w:color w:val="000000" w:themeColor="text1"/>
          <w:szCs w:val="24"/>
        </w:rPr>
        <w:t>ς που εκκρεμούν</w:t>
      </w:r>
      <w:r>
        <w:rPr>
          <w:rFonts w:eastAsia="Times New Roman"/>
          <w:color w:val="000000" w:themeColor="text1"/>
          <w:szCs w:val="24"/>
        </w:rPr>
        <w:t>,</w:t>
      </w:r>
      <w:r w:rsidRPr="00B10682">
        <w:rPr>
          <w:rFonts w:eastAsia="Times New Roman"/>
          <w:color w:val="000000" w:themeColor="text1"/>
          <w:szCs w:val="24"/>
        </w:rPr>
        <w:t xml:space="preserve"> είναι </w:t>
      </w:r>
      <w:r>
        <w:rPr>
          <w:rFonts w:eastAsia="Times New Roman"/>
          <w:color w:val="000000" w:themeColor="text1"/>
          <w:szCs w:val="24"/>
        </w:rPr>
        <w:t xml:space="preserve">εννέα χιλιάδες </w:t>
      </w:r>
      <w:r w:rsidRPr="00B10682">
        <w:rPr>
          <w:rFonts w:eastAsia="Times New Roman"/>
          <w:color w:val="000000" w:themeColor="text1"/>
          <w:szCs w:val="24"/>
        </w:rPr>
        <w:t xml:space="preserve">τα τελευταία </w:t>
      </w:r>
      <w:r>
        <w:rPr>
          <w:rFonts w:eastAsia="Times New Roman"/>
          <w:color w:val="000000" w:themeColor="text1"/>
          <w:szCs w:val="24"/>
        </w:rPr>
        <w:t>τριάντα</w:t>
      </w:r>
      <w:r w:rsidRPr="00B10682">
        <w:rPr>
          <w:rFonts w:eastAsia="Times New Roman"/>
          <w:color w:val="000000" w:themeColor="text1"/>
          <w:szCs w:val="24"/>
        </w:rPr>
        <w:t xml:space="preserve"> χρόνια</w:t>
      </w:r>
      <w:r>
        <w:rPr>
          <w:rFonts w:eastAsia="Times New Roman"/>
          <w:color w:val="000000" w:themeColor="text1"/>
          <w:szCs w:val="24"/>
        </w:rPr>
        <w:t>. Ό</w:t>
      </w:r>
      <w:r w:rsidRPr="00B10682">
        <w:rPr>
          <w:rFonts w:eastAsia="Times New Roman"/>
          <w:color w:val="000000" w:themeColor="text1"/>
          <w:szCs w:val="24"/>
        </w:rPr>
        <w:t>πως καταλαβαίνετε</w:t>
      </w:r>
      <w:r>
        <w:rPr>
          <w:rFonts w:eastAsia="Times New Roman"/>
          <w:color w:val="000000" w:themeColor="text1"/>
          <w:szCs w:val="24"/>
        </w:rPr>
        <w:t>, ε</w:t>
      </w:r>
      <w:r w:rsidRPr="00B10682">
        <w:rPr>
          <w:rFonts w:eastAsia="Times New Roman"/>
          <w:color w:val="000000" w:themeColor="text1"/>
          <w:szCs w:val="24"/>
        </w:rPr>
        <w:t>δώ το σύστημα έχει μπλοκάρει και με αυτή</w:t>
      </w:r>
      <w:r>
        <w:rPr>
          <w:rFonts w:eastAsia="Times New Roman"/>
          <w:color w:val="000000" w:themeColor="text1"/>
          <w:szCs w:val="24"/>
        </w:rPr>
        <w:t>ν</w:t>
      </w:r>
      <w:r w:rsidRPr="00B10682">
        <w:rPr>
          <w:rFonts w:eastAsia="Times New Roman"/>
          <w:color w:val="000000" w:themeColor="text1"/>
          <w:szCs w:val="24"/>
        </w:rPr>
        <w:t xml:space="preserve"> τη </w:t>
      </w:r>
      <w:r>
        <w:rPr>
          <w:rFonts w:eastAsia="Times New Roman"/>
          <w:color w:val="000000" w:themeColor="text1"/>
          <w:szCs w:val="24"/>
        </w:rPr>
        <w:t>τροπολογία</w:t>
      </w:r>
      <w:r w:rsidRPr="00B10682">
        <w:rPr>
          <w:rFonts w:eastAsia="Times New Roman"/>
          <w:color w:val="000000" w:themeColor="text1"/>
          <w:szCs w:val="24"/>
        </w:rPr>
        <w:t xml:space="preserve"> δίνεται για τις μη χρηματικές διοικητικές παραβάσεις</w:t>
      </w:r>
      <w:r>
        <w:rPr>
          <w:rFonts w:eastAsia="Times New Roman"/>
          <w:color w:val="000000" w:themeColor="text1"/>
          <w:szCs w:val="24"/>
        </w:rPr>
        <w:t>,</w:t>
      </w:r>
      <w:r w:rsidRPr="00B10682">
        <w:rPr>
          <w:rFonts w:eastAsia="Times New Roman"/>
          <w:color w:val="000000" w:themeColor="text1"/>
          <w:szCs w:val="24"/>
        </w:rPr>
        <w:t xml:space="preserve"> εφόσον εξοφληθούν οι χρηματικές</w:t>
      </w:r>
      <w:r>
        <w:rPr>
          <w:rFonts w:eastAsia="Times New Roman"/>
          <w:color w:val="000000" w:themeColor="text1"/>
          <w:szCs w:val="24"/>
        </w:rPr>
        <w:t xml:space="preserve">, μια δυνατότητα </w:t>
      </w:r>
      <w:r w:rsidRPr="00B10682">
        <w:rPr>
          <w:rFonts w:eastAsia="Times New Roman"/>
          <w:color w:val="000000" w:themeColor="text1"/>
          <w:szCs w:val="24"/>
        </w:rPr>
        <w:t>να αποσβεστούν</w:t>
      </w:r>
      <w:r>
        <w:rPr>
          <w:rFonts w:eastAsia="Times New Roman"/>
          <w:color w:val="000000" w:themeColor="text1"/>
          <w:szCs w:val="24"/>
        </w:rPr>
        <w:t>, γ</w:t>
      </w:r>
      <w:r w:rsidRPr="00B10682">
        <w:rPr>
          <w:rFonts w:eastAsia="Times New Roman"/>
          <w:color w:val="000000" w:themeColor="text1"/>
          <w:szCs w:val="24"/>
        </w:rPr>
        <w:t>ιατί αν αυτές εφαρμοστούν</w:t>
      </w:r>
      <w:r>
        <w:rPr>
          <w:rFonts w:eastAsia="Times New Roman"/>
          <w:color w:val="000000" w:themeColor="text1"/>
          <w:szCs w:val="24"/>
        </w:rPr>
        <w:t>,</w:t>
      </w:r>
      <w:r w:rsidRPr="00B10682">
        <w:rPr>
          <w:rFonts w:eastAsia="Times New Roman"/>
          <w:color w:val="000000" w:themeColor="text1"/>
          <w:szCs w:val="24"/>
        </w:rPr>
        <w:t xml:space="preserve"> καταλαβαίν</w:t>
      </w:r>
      <w:r>
        <w:rPr>
          <w:rFonts w:eastAsia="Times New Roman"/>
          <w:color w:val="000000" w:themeColor="text1"/>
          <w:szCs w:val="24"/>
        </w:rPr>
        <w:t>ετε ό</w:t>
      </w:r>
      <w:r w:rsidRPr="00B10682">
        <w:rPr>
          <w:rFonts w:eastAsia="Times New Roman"/>
          <w:color w:val="000000" w:themeColor="text1"/>
          <w:szCs w:val="24"/>
        </w:rPr>
        <w:t xml:space="preserve">τι θα σταματήσει για αρκετό καιρό η αλιεία στη χώρα </w:t>
      </w:r>
      <w:r>
        <w:rPr>
          <w:rFonts w:eastAsia="Times New Roman"/>
          <w:color w:val="000000" w:themeColor="text1"/>
          <w:szCs w:val="24"/>
        </w:rPr>
        <w:t>μας. Α</w:t>
      </w:r>
      <w:r w:rsidRPr="00B10682">
        <w:rPr>
          <w:rFonts w:eastAsia="Times New Roman"/>
          <w:color w:val="000000" w:themeColor="text1"/>
          <w:szCs w:val="24"/>
        </w:rPr>
        <w:t>υτό είναι μέρος των υποχρεώσεων της χώρας μας ένα</w:t>
      </w:r>
      <w:r>
        <w:rPr>
          <w:rFonts w:eastAsia="Times New Roman"/>
          <w:color w:val="000000" w:themeColor="text1"/>
          <w:szCs w:val="24"/>
        </w:rPr>
        <w:t>ντι</w:t>
      </w:r>
      <w:r w:rsidRPr="00B10682">
        <w:rPr>
          <w:rFonts w:eastAsia="Times New Roman"/>
          <w:color w:val="000000" w:themeColor="text1"/>
          <w:szCs w:val="24"/>
        </w:rPr>
        <w:t xml:space="preserve"> της Ευρωπαϊκής Επιτροπής</w:t>
      </w:r>
      <w:r>
        <w:rPr>
          <w:rFonts w:eastAsia="Times New Roman"/>
          <w:color w:val="000000" w:themeColor="text1"/>
          <w:szCs w:val="24"/>
        </w:rPr>
        <w:t>,</w:t>
      </w:r>
      <w:r w:rsidRPr="00B10682">
        <w:rPr>
          <w:rFonts w:eastAsia="Times New Roman"/>
          <w:color w:val="000000" w:themeColor="text1"/>
          <w:szCs w:val="24"/>
        </w:rPr>
        <w:t xml:space="preserve"> που έχει κρ</w:t>
      </w:r>
      <w:r w:rsidRPr="00B10682">
        <w:rPr>
          <w:rFonts w:eastAsia="Times New Roman"/>
          <w:color w:val="000000" w:themeColor="text1"/>
          <w:szCs w:val="24"/>
        </w:rPr>
        <w:t>ούσει τον κώδωνα του κινδύνου και μας έχει επισημάνει ότι πρέπει να τελειώσουμε με τις παραβάσεις</w:t>
      </w:r>
      <w:r>
        <w:rPr>
          <w:rFonts w:eastAsia="Times New Roman"/>
          <w:color w:val="000000" w:themeColor="text1"/>
          <w:szCs w:val="24"/>
        </w:rPr>
        <w:t>.</w:t>
      </w:r>
    </w:p>
    <w:p w14:paraId="2D05F4A3"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Η</w:t>
      </w:r>
      <w:r w:rsidRPr="00B10682">
        <w:rPr>
          <w:rFonts w:eastAsia="Times New Roman"/>
          <w:color w:val="000000" w:themeColor="text1"/>
          <w:szCs w:val="24"/>
        </w:rPr>
        <w:t xml:space="preserve"> δεύτερη διάταξη αφορά το καθεστώς της δακοκτονίας</w:t>
      </w:r>
      <w:r>
        <w:rPr>
          <w:rFonts w:eastAsia="Times New Roman"/>
          <w:color w:val="000000" w:themeColor="text1"/>
          <w:szCs w:val="24"/>
        </w:rPr>
        <w:t>,</w:t>
      </w:r>
      <w:r w:rsidRPr="00B10682">
        <w:rPr>
          <w:rFonts w:eastAsia="Times New Roman"/>
          <w:color w:val="000000" w:themeColor="text1"/>
          <w:szCs w:val="24"/>
        </w:rPr>
        <w:t xml:space="preserve"> όπου εδώ τροποποιείται η παράγραφος 1 του άρθρου 44 του </w:t>
      </w:r>
      <w:r>
        <w:rPr>
          <w:rFonts w:eastAsia="Times New Roman"/>
          <w:color w:val="000000" w:themeColor="text1"/>
          <w:szCs w:val="24"/>
        </w:rPr>
        <w:t>ν.</w:t>
      </w:r>
      <w:r w:rsidRPr="00B10682">
        <w:rPr>
          <w:rFonts w:eastAsia="Times New Roman"/>
          <w:color w:val="000000" w:themeColor="text1"/>
          <w:szCs w:val="24"/>
        </w:rPr>
        <w:t>4325</w:t>
      </w:r>
      <w:r>
        <w:rPr>
          <w:rFonts w:eastAsia="Times New Roman"/>
          <w:color w:val="000000" w:themeColor="text1"/>
          <w:szCs w:val="24"/>
        </w:rPr>
        <w:t>/</w:t>
      </w:r>
      <w:r w:rsidRPr="00B10682">
        <w:rPr>
          <w:rFonts w:eastAsia="Times New Roman"/>
          <w:color w:val="000000" w:themeColor="text1"/>
          <w:szCs w:val="24"/>
        </w:rPr>
        <w:t>2015</w:t>
      </w:r>
      <w:r>
        <w:rPr>
          <w:rFonts w:eastAsia="Times New Roman"/>
          <w:color w:val="000000" w:themeColor="text1"/>
          <w:szCs w:val="24"/>
        </w:rPr>
        <w:t>,</w:t>
      </w:r>
      <w:r w:rsidRPr="00B10682">
        <w:rPr>
          <w:rFonts w:eastAsia="Times New Roman"/>
          <w:color w:val="000000" w:themeColor="text1"/>
          <w:szCs w:val="24"/>
        </w:rPr>
        <w:t xml:space="preserve"> ό</w:t>
      </w:r>
      <w:r>
        <w:rPr>
          <w:rFonts w:eastAsia="Times New Roman"/>
          <w:color w:val="000000" w:themeColor="text1"/>
          <w:szCs w:val="24"/>
        </w:rPr>
        <w:t>που</w:t>
      </w:r>
      <w:r w:rsidRPr="00B10682">
        <w:rPr>
          <w:rFonts w:eastAsia="Times New Roman"/>
          <w:color w:val="000000" w:themeColor="text1"/>
          <w:szCs w:val="24"/>
        </w:rPr>
        <w:t xml:space="preserve"> βασίζεται πάλι στον </w:t>
      </w:r>
      <w:r>
        <w:rPr>
          <w:rFonts w:eastAsia="Times New Roman"/>
          <w:color w:val="000000" w:themeColor="text1"/>
          <w:szCs w:val="24"/>
        </w:rPr>
        <w:t xml:space="preserve">νόμο </w:t>
      </w:r>
      <w:r w:rsidRPr="00B10682">
        <w:rPr>
          <w:rFonts w:eastAsia="Times New Roman"/>
          <w:color w:val="000000" w:themeColor="text1"/>
          <w:szCs w:val="24"/>
        </w:rPr>
        <w:t>του</w:t>
      </w:r>
      <w:r>
        <w:rPr>
          <w:rFonts w:eastAsia="Times New Roman"/>
          <w:color w:val="000000" w:themeColor="text1"/>
          <w:szCs w:val="24"/>
        </w:rPr>
        <w:t xml:space="preserve"> 1</w:t>
      </w:r>
      <w:r>
        <w:rPr>
          <w:rFonts w:eastAsia="Times New Roman"/>
          <w:color w:val="000000" w:themeColor="text1"/>
          <w:szCs w:val="24"/>
        </w:rPr>
        <w:t>9</w:t>
      </w:r>
      <w:r w:rsidRPr="00B10682">
        <w:rPr>
          <w:rFonts w:eastAsia="Times New Roman"/>
          <w:color w:val="000000" w:themeColor="text1"/>
          <w:szCs w:val="24"/>
        </w:rPr>
        <w:t>57 και έχει να κάνει με το</w:t>
      </w:r>
      <w:r>
        <w:rPr>
          <w:rFonts w:eastAsia="Times New Roman"/>
          <w:color w:val="000000" w:themeColor="text1"/>
          <w:szCs w:val="24"/>
        </w:rPr>
        <w:t>ν</w:t>
      </w:r>
      <w:r w:rsidRPr="00B10682">
        <w:rPr>
          <w:rFonts w:eastAsia="Times New Roman"/>
          <w:color w:val="000000" w:themeColor="text1"/>
          <w:szCs w:val="24"/>
        </w:rPr>
        <w:t xml:space="preserve"> χρόνο της έγκαιρης πρ</w:t>
      </w:r>
      <w:r>
        <w:rPr>
          <w:rFonts w:eastAsia="Times New Roman"/>
          <w:color w:val="000000" w:themeColor="text1"/>
          <w:szCs w:val="24"/>
        </w:rPr>
        <w:t xml:space="preserve">ώτης </w:t>
      </w:r>
      <w:r w:rsidRPr="00B10682">
        <w:rPr>
          <w:rFonts w:eastAsia="Times New Roman"/>
          <w:color w:val="000000" w:themeColor="text1"/>
          <w:szCs w:val="24"/>
        </w:rPr>
        <w:t>έναρξης δακοκτονίας</w:t>
      </w:r>
      <w:r>
        <w:rPr>
          <w:rFonts w:eastAsia="Times New Roman"/>
          <w:color w:val="000000" w:themeColor="text1"/>
          <w:szCs w:val="24"/>
        </w:rPr>
        <w:t>.</w:t>
      </w:r>
      <w:r w:rsidRPr="00B10682">
        <w:rPr>
          <w:rFonts w:eastAsia="Times New Roman"/>
          <w:color w:val="000000" w:themeColor="text1"/>
          <w:szCs w:val="24"/>
        </w:rPr>
        <w:t xml:space="preserve"> Δηλαδή</w:t>
      </w:r>
      <w:r>
        <w:rPr>
          <w:rFonts w:eastAsia="Times New Roman"/>
          <w:color w:val="000000" w:themeColor="text1"/>
          <w:szCs w:val="24"/>
        </w:rPr>
        <w:t>,</w:t>
      </w:r>
      <w:r w:rsidRPr="00B10682">
        <w:rPr>
          <w:rFonts w:eastAsia="Times New Roman"/>
          <w:color w:val="000000" w:themeColor="text1"/>
          <w:szCs w:val="24"/>
        </w:rPr>
        <w:t xml:space="preserve"> </w:t>
      </w:r>
      <w:r>
        <w:rPr>
          <w:rFonts w:eastAsia="Times New Roman"/>
          <w:color w:val="000000" w:themeColor="text1"/>
          <w:szCs w:val="24"/>
        </w:rPr>
        <w:t>θεμελιώνεται</w:t>
      </w:r>
      <w:r w:rsidRPr="00B10682">
        <w:rPr>
          <w:rFonts w:eastAsia="Times New Roman"/>
          <w:color w:val="000000" w:themeColor="text1"/>
          <w:szCs w:val="24"/>
        </w:rPr>
        <w:t xml:space="preserve"> η πρώτη γενιά δακοκτονίας</w:t>
      </w:r>
      <w:r>
        <w:rPr>
          <w:rFonts w:eastAsia="Times New Roman"/>
          <w:color w:val="000000" w:themeColor="text1"/>
          <w:szCs w:val="24"/>
        </w:rPr>
        <w:t>,</w:t>
      </w:r>
      <w:r w:rsidRPr="00B10682">
        <w:rPr>
          <w:rFonts w:eastAsia="Times New Roman"/>
          <w:color w:val="000000" w:themeColor="text1"/>
          <w:szCs w:val="24"/>
        </w:rPr>
        <w:t xml:space="preserve"> που με τις κλιματολογικές συνθήκες που έχουν αλλάξει τα τελευταία χρόνια</w:t>
      </w:r>
      <w:r>
        <w:rPr>
          <w:rFonts w:eastAsia="Times New Roman"/>
          <w:color w:val="000000" w:themeColor="text1"/>
          <w:szCs w:val="24"/>
        </w:rPr>
        <w:t>,</w:t>
      </w:r>
      <w:r w:rsidRPr="00B10682">
        <w:rPr>
          <w:rFonts w:eastAsia="Times New Roman"/>
          <w:color w:val="000000" w:themeColor="text1"/>
          <w:szCs w:val="24"/>
        </w:rPr>
        <w:t xml:space="preserve"> ήδη από το</w:t>
      </w:r>
      <w:r>
        <w:rPr>
          <w:rFonts w:eastAsia="Times New Roman"/>
          <w:color w:val="000000" w:themeColor="text1"/>
          <w:szCs w:val="24"/>
        </w:rPr>
        <w:t>ν</w:t>
      </w:r>
      <w:r w:rsidRPr="00B10682">
        <w:rPr>
          <w:rFonts w:eastAsia="Times New Roman"/>
          <w:color w:val="000000" w:themeColor="text1"/>
          <w:szCs w:val="24"/>
        </w:rPr>
        <w:t xml:space="preserve"> Μάιο μπορεί να έχουμε </w:t>
      </w:r>
      <w:r>
        <w:rPr>
          <w:rFonts w:eastAsia="Times New Roman"/>
          <w:color w:val="000000" w:themeColor="text1"/>
          <w:szCs w:val="24"/>
        </w:rPr>
        <w:t>πρώτη γενιά δάκου. Ο</w:t>
      </w:r>
      <w:r w:rsidRPr="00B10682">
        <w:rPr>
          <w:rFonts w:eastAsia="Times New Roman"/>
          <w:color w:val="000000" w:themeColor="text1"/>
          <w:szCs w:val="24"/>
        </w:rPr>
        <w:t>πότε</w:t>
      </w:r>
      <w:r w:rsidRPr="00B10682">
        <w:rPr>
          <w:rFonts w:eastAsia="Times New Roman"/>
          <w:color w:val="000000" w:themeColor="text1"/>
          <w:szCs w:val="24"/>
        </w:rPr>
        <w:t xml:space="preserve"> πρέπει όλα να είναι έτοιμα το</w:t>
      </w:r>
      <w:r>
        <w:rPr>
          <w:rFonts w:eastAsia="Times New Roman"/>
          <w:color w:val="000000" w:themeColor="text1"/>
          <w:szCs w:val="24"/>
        </w:rPr>
        <w:t>ν</w:t>
      </w:r>
      <w:r w:rsidRPr="00B10682">
        <w:rPr>
          <w:rFonts w:eastAsia="Times New Roman"/>
          <w:color w:val="000000" w:themeColor="text1"/>
          <w:szCs w:val="24"/>
        </w:rPr>
        <w:t xml:space="preserve"> Μάιο</w:t>
      </w:r>
      <w:r>
        <w:rPr>
          <w:rFonts w:eastAsia="Times New Roman"/>
          <w:color w:val="000000" w:themeColor="text1"/>
          <w:szCs w:val="24"/>
        </w:rPr>
        <w:t xml:space="preserve">. </w:t>
      </w:r>
    </w:p>
    <w:p w14:paraId="2D05F4A4"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Μ</w:t>
      </w:r>
      <w:r w:rsidRPr="00B10682">
        <w:rPr>
          <w:rFonts w:eastAsia="Times New Roman"/>
          <w:color w:val="000000" w:themeColor="text1"/>
          <w:szCs w:val="24"/>
        </w:rPr>
        <w:t>ε την τροπολογία αυτ</w:t>
      </w:r>
      <w:r>
        <w:rPr>
          <w:rFonts w:eastAsia="Times New Roman"/>
          <w:color w:val="000000" w:themeColor="text1"/>
          <w:szCs w:val="24"/>
        </w:rPr>
        <w:t xml:space="preserve">ήν </w:t>
      </w:r>
      <w:r w:rsidRPr="00B10682">
        <w:rPr>
          <w:rFonts w:eastAsia="Times New Roman"/>
          <w:color w:val="000000" w:themeColor="text1"/>
          <w:szCs w:val="24"/>
        </w:rPr>
        <w:t>ακριβώς δίνεται η δυνατότητα εκτέλεσης προσυμβατικού έργου της δακοκτονίας για το 2019</w:t>
      </w:r>
      <w:r>
        <w:rPr>
          <w:rFonts w:eastAsia="Times New Roman"/>
          <w:color w:val="000000" w:themeColor="text1"/>
          <w:szCs w:val="24"/>
        </w:rPr>
        <w:t>,</w:t>
      </w:r>
      <w:r w:rsidRPr="00B10682">
        <w:rPr>
          <w:rFonts w:eastAsia="Times New Roman"/>
          <w:color w:val="000000" w:themeColor="text1"/>
          <w:szCs w:val="24"/>
        </w:rPr>
        <w:t xml:space="preserve"> για την τρέχουσα περίοδο</w:t>
      </w:r>
      <w:r>
        <w:rPr>
          <w:rFonts w:eastAsia="Times New Roman"/>
          <w:color w:val="000000" w:themeColor="text1"/>
          <w:szCs w:val="24"/>
        </w:rPr>
        <w:t>,</w:t>
      </w:r>
      <w:r w:rsidRPr="00B10682">
        <w:rPr>
          <w:rFonts w:eastAsia="Times New Roman"/>
          <w:color w:val="000000" w:themeColor="text1"/>
          <w:szCs w:val="24"/>
        </w:rPr>
        <w:t xml:space="preserve"> έτσι ώστε να είναι όλα έτοιμα το</w:t>
      </w:r>
      <w:r>
        <w:rPr>
          <w:rFonts w:eastAsia="Times New Roman"/>
          <w:color w:val="000000" w:themeColor="text1"/>
          <w:szCs w:val="24"/>
        </w:rPr>
        <w:t>ν</w:t>
      </w:r>
      <w:r w:rsidRPr="00B10682">
        <w:rPr>
          <w:rFonts w:eastAsia="Times New Roman"/>
          <w:color w:val="000000" w:themeColor="text1"/>
          <w:szCs w:val="24"/>
        </w:rPr>
        <w:t xml:space="preserve"> Μάιο να ξεκινήσει το έργο της δακοκτονίας</w:t>
      </w:r>
      <w:r>
        <w:rPr>
          <w:rFonts w:eastAsia="Times New Roman"/>
          <w:color w:val="000000" w:themeColor="text1"/>
          <w:szCs w:val="24"/>
        </w:rPr>
        <w:t>. Ή</w:t>
      </w:r>
      <w:r w:rsidRPr="00B10682">
        <w:rPr>
          <w:rFonts w:eastAsia="Times New Roman"/>
          <w:color w:val="000000" w:themeColor="text1"/>
          <w:szCs w:val="24"/>
        </w:rPr>
        <w:t>δη</w:t>
      </w:r>
      <w:r>
        <w:rPr>
          <w:rFonts w:eastAsia="Times New Roman"/>
          <w:color w:val="000000" w:themeColor="text1"/>
          <w:szCs w:val="24"/>
        </w:rPr>
        <w:t>,</w:t>
      </w:r>
      <w:r w:rsidRPr="00B10682">
        <w:rPr>
          <w:rFonts w:eastAsia="Times New Roman"/>
          <w:color w:val="000000" w:themeColor="text1"/>
          <w:szCs w:val="24"/>
        </w:rPr>
        <w:t xml:space="preserve"> τέσσερις μήνες νωρίτερα</w:t>
      </w:r>
      <w:r>
        <w:rPr>
          <w:rFonts w:eastAsia="Times New Roman"/>
          <w:color w:val="000000" w:themeColor="text1"/>
          <w:szCs w:val="24"/>
        </w:rPr>
        <w:t>,</w:t>
      </w:r>
      <w:r w:rsidRPr="00B10682">
        <w:rPr>
          <w:rFonts w:eastAsia="Times New Roman"/>
          <w:color w:val="000000" w:themeColor="text1"/>
          <w:szCs w:val="24"/>
        </w:rPr>
        <w:t xml:space="preserve"> έχ</w:t>
      </w:r>
      <w:r>
        <w:rPr>
          <w:rFonts w:eastAsia="Times New Roman"/>
          <w:color w:val="000000" w:themeColor="text1"/>
          <w:szCs w:val="24"/>
        </w:rPr>
        <w:t>ει</w:t>
      </w:r>
      <w:r w:rsidRPr="00B10682">
        <w:rPr>
          <w:rFonts w:eastAsia="Times New Roman"/>
          <w:color w:val="000000" w:themeColor="text1"/>
          <w:szCs w:val="24"/>
        </w:rPr>
        <w:t xml:space="preserve"> γίνει </w:t>
      </w:r>
      <w:r>
        <w:rPr>
          <w:rFonts w:eastAsia="Times New Roman"/>
          <w:color w:val="000000" w:themeColor="text1"/>
          <w:szCs w:val="24"/>
        </w:rPr>
        <w:t xml:space="preserve">η </w:t>
      </w:r>
      <w:r w:rsidRPr="00B10682">
        <w:rPr>
          <w:rFonts w:eastAsia="Times New Roman"/>
          <w:color w:val="000000" w:themeColor="text1"/>
          <w:szCs w:val="24"/>
        </w:rPr>
        <w:t>προκήρυξη</w:t>
      </w:r>
      <w:r>
        <w:rPr>
          <w:rFonts w:eastAsia="Times New Roman"/>
          <w:color w:val="000000" w:themeColor="text1"/>
          <w:szCs w:val="24"/>
        </w:rPr>
        <w:t>, η</w:t>
      </w:r>
      <w:r w:rsidRPr="00B10682">
        <w:rPr>
          <w:rFonts w:eastAsia="Times New Roman"/>
          <w:color w:val="000000" w:themeColor="text1"/>
          <w:szCs w:val="24"/>
        </w:rPr>
        <w:t xml:space="preserve"> κατανομή των πιστώσεων</w:t>
      </w:r>
      <w:r>
        <w:rPr>
          <w:rFonts w:eastAsia="Times New Roman"/>
          <w:color w:val="000000" w:themeColor="text1"/>
          <w:szCs w:val="24"/>
        </w:rPr>
        <w:t xml:space="preserve">, </w:t>
      </w:r>
      <w:r w:rsidRPr="00B10682">
        <w:rPr>
          <w:rFonts w:eastAsia="Times New Roman"/>
          <w:color w:val="000000" w:themeColor="text1"/>
          <w:szCs w:val="24"/>
        </w:rPr>
        <w:t>οι θέσεις</w:t>
      </w:r>
      <w:r>
        <w:rPr>
          <w:rFonts w:eastAsia="Times New Roman"/>
          <w:color w:val="000000" w:themeColor="text1"/>
          <w:szCs w:val="24"/>
        </w:rPr>
        <w:t>, τ</w:t>
      </w:r>
      <w:r w:rsidRPr="00B10682">
        <w:rPr>
          <w:rFonts w:eastAsia="Times New Roman"/>
          <w:color w:val="000000" w:themeColor="text1"/>
          <w:szCs w:val="24"/>
        </w:rPr>
        <w:t>α αποθέματα φαρμάκων</w:t>
      </w:r>
      <w:r>
        <w:rPr>
          <w:rFonts w:eastAsia="Times New Roman"/>
          <w:color w:val="000000" w:themeColor="text1"/>
          <w:szCs w:val="24"/>
        </w:rPr>
        <w:t>. Μ</w:t>
      </w:r>
      <w:r w:rsidRPr="00B10682">
        <w:rPr>
          <w:rFonts w:eastAsia="Times New Roman"/>
          <w:color w:val="000000" w:themeColor="text1"/>
          <w:szCs w:val="24"/>
        </w:rPr>
        <w:t>ένει</w:t>
      </w:r>
      <w:r>
        <w:rPr>
          <w:rFonts w:eastAsia="Times New Roman"/>
          <w:color w:val="000000" w:themeColor="text1"/>
          <w:szCs w:val="24"/>
        </w:rPr>
        <w:t xml:space="preserve"> στις περιφέρειε</w:t>
      </w:r>
      <w:r w:rsidRPr="00B10682">
        <w:rPr>
          <w:rFonts w:eastAsia="Times New Roman"/>
          <w:color w:val="000000" w:themeColor="text1"/>
          <w:szCs w:val="24"/>
        </w:rPr>
        <w:t>ς να κάνουν το</w:t>
      </w:r>
      <w:r>
        <w:rPr>
          <w:rFonts w:eastAsia="Times New Roman"/>
          <w:color w:val="000000" w:themeColor="text1"/>
          <w:szCs w:val="24"/>
        </w:rPr>
        <w:t>ν</w:t>
      </w:r>
      <w:r w:rsidRPr="00B10682">
        <w:rPr>
          <w:rFonts w:eastAsia="Times New Roman"/>
          <w:color w:val="000000" w:themeColor="text1"/>
          <w:szCs w:val="24"/>
        </w:rPr>
        <w:t xml:space="preserve"> διαγωνισμ</w:t>
      </w:r>
      <w:r>
        <w:rPr>
          <w:rFonts w:eastAsia="Times New Roman"/>
          <w:color w:val="000000" w:themeColor="text1"/>
          <w:szCs w:val="24"/>
        </w:rPr>
        <w:t>ό. Με την τροπολογία τού</w:t>
      </w:r>
      <w:r w:rsidRPr="00B10682">
        <w:rPr>
          <w:rFonts w:eastAsia="Times New Roman"/>
          <w:color w:val="000000" w:themeColor="text1"/>
          <w:szCs w:val="24"/>
        </w:rPr>
        <w:t xml:space="preserve">ς δίνεται η δυνατότητα εκτέλεσης του </w:t>
      </w:r>
      <w:r>
        <w:rPr>
          <w:rFonts w:eastAsia="Times New Roman"/>
          <w:color w:val="000000" w:themeColor="text1"/>
          <w:szCs w:val="24"/>
        </w:rPr>
        <w:t>προσυμβα</w:t>
      </w:r>
      <w:r w:rsidRPr="00B10682">
        <w:rPr>
          <w:rFonts w:eastAsia="Times New Roman"/>
          <w:color w:val="000000" w:themeColor="text1"/>
          <w:szCs w:val="24"/>
        </w:rPr>
        <w:t>τικού έργου για το 2019</w:t>
      </w:r>
      <w:r>
        <w:rPr>
          <w:rFonts w:eastAsia="Times New Roman"/>
          <w:color w:val="000000" w:themeColor="text1"/>
          <w:szCs w:val="24"/>
        </w:rPr>
        <w:t>.</w:t>
      </w:r>
    </w:p>
    <w:p w14:paraId="2D05F4A5" w14:textId="77777777" w:rsidR="00237587" w:rsidRDefault="00AE0D0F">
      <w:pPr>
        <w:spacing w:after="0" w:line="600" w:lineRule="auto"/>
        <w:ind w:firstLine="720"/>
        <w:jc w:val="both"/>
        <w:rPr>
          <w:rFonts w:eastAsia="Times New Roman"/>
          <w:color w:val="000000" w:themeColor="text1"/>
          <w:szCs w:val="24"/>
        </w:rPr>
      </w:pPr>
      <w:r w:rsidRPr="00B10682">
        <w:rPr>
          <w:rFonts w:eastAsia="Times New Roman"/>
          <w:color w:val="000000" w:themeColor="text1"/>
          <w:szCs w:val="24"/>
        </w:rPr>
        <w:t xml:space="preserve">Με </w:t>
      </w:r>
      <w:r w:rsidRPr="00B10682">
        <w:rPr>
          <w:rFonts w:eastAsia="Times New Roman"/>
          <w:color w:val="000000" w:themeColor="text1"/>
          <w:szCs w:val="24"/>
        </w:rPr>
        <w:t>την επομένη διάταξη καθορίζεται και η διαδικασία</w:t>
      </w:r>
      <w:r>
        <w:rPr>
          <w:rFonts w:eastAsia="Times New Roman"/>
          <w:color w:val="000000" w:themeColor="text1"/>
          <w:szCs w:val="24"/>
        </w:rPr>
        <w:t>. Η</w:t>
      </w:r>
      <w:r w:rsidRPr="00B10682">
        <w:rPr>
          <w:rFonts w:eastAsia="Times New Roman"/>
          <w:color w:val="000000" w:themeColor="text1"/>
          <w:szCs w:val="24"/>
        </w:rPr>
        <w:t xml:space="preserve"> αρμοδιότητα της προμήθειας των υλικών δακοκτο</w:t>
      </w:r>
      <w:r>
        <w:rPr>
          <w:rFonts w:eastAsia="Times New Roman"/>
          <w:color w:val="000000" w:themeColor="text1"/>
          <w:szCs w:val="24"/>
        </w:rPr>
        <w:t>νίας περιέρχε</w:t>
      </w:r>
      <w:r>
        <w:rPr>
          <w:rFonts w:eastAsia="Times New Roman"/>
          <w:color w:val="000000" w:themeColor="text1"/>
          <w:szCs w:val="24"/>
        </w:rPr>
        <w:lastRenderedPageBreak/>
        <w:t>ται στο Υπουργείο Αγροτικής Α</w:t>
      </w:r>
      <w:r w:rsidRPr="00B10682">
        <w:rPr>
          <w:rFonts w:eastAsia="Times New Roman"/>
          <w:color w:val="000000" w:themeColor="text1"/>
          <w:szCs w:val="24"/>
        </w:rPr>
        <w:t>νάπτυξης</w:t>
      </w:r>
      <w:r>
        <w:rPr>
          <w:rFonts w:eastAsia="Times New Roman"/>
          <w:color w:val="000000" w:themeColor="text1"/>
          <w:szCs w:val="24"/>
        </w:rPr>
        <w:t xml:space="preserve"> -είναι ένα πάγιο ζή</w:t>
      </w:r>
      <w:r w:rsidRPr="00B10682">
        <w:rPr>
          <w:rFonts w:eastAsia="Times New Roman"/>
          <w:color w:val="000000" w:themeColor="text1"/>
          <w:szCs w:val="24"/>
        </w:rPr>
        <w:t>τημα</w:t>
      </w:r>
      <w:r>
        <w:rPr>
          <w:rFonts w:eastAsia="Times New Roman"/>
          <w:color w:val="000000" w:themeColor="text1"/>
          <w:szCs w:val="24"/>
        </w:rPr>
        <w:t>-</w:t>
      </w:r>
      <w:r w:rsidRPr="00B10682">
        <w:rPr>
          <w:rFonts w:eastAsia="Times New Roman"/>
          <w:color w:val="000000" w:themeColor="text1"/>
          <w:szCs w:val="24"/>
        </w:rPr>
        <w:t xml:space="preserve"> ακριβώς για να υπάρχει </w:t>
      </w:r>
      <w:r>
        <w:rPr>
          <w:rFonts w:eastAsia="Times New Roman"/>
          <w:color w:val="000000" w:themeColor="text1"/>
          <w:szCs w:val="24"/>
        </w:rPr>
        <w:t xml:space="preserve">ταχύτητα </w:t>
      </w:r>
      <w:r w:rsidRPr="00B10682">
        <w:rPr>
          <w:rFonts w:eastAsia="Times New Roman"/>
          <w:color w:val="000000" w:themeColor="text1"/>
          <w:szCs w:val="24"/>
        </w:rPr>
        <w:t xml:space="preserve">στην προμήθεια των φαρμάκων και στην </w:t>
      </w:r>
      <w:r>
        <w:rPr>
          <w:rFonts w:eastAsia="Times New Roman"/>
          <w:color w:val="000000" w:themeColor="text1"/>
          <w:szCs w:val="24"/>
        </w:rPr>
        <w:t xml:space="preserve">απρόσκοπτη </w:t>
      </w:r>
      <w:r w:rsidRPr="00B10682">
        <w:rPr>
          <w:rFonts w:eastAsia="Times New Roman"/>
          <w:color w:val="000000" w:themeColor="text1"/>
          <w:szCs w:val="24"/>
        </w:rPr>
        <w:t>εκτ</w:t>
      </w:r>
      <w:r w:rsidRPr="00B10682">
        <w:rPr>
          <w:rFonts w:eastAsia="Times New Roman"/>
          <w:color w:val="000000" w:themeColor="text1"/>
          <w:szCs w:val="24"/>
        </w:rPr>
        <w:t>έλεση του έργου</w:t>
      </w:r>
      <w:r>
        <w:rPr>
          <w:rFonts w:eastAsia="Times New Roman"/>
          <w:color w:val="000000" w:themeColor="text1"/>
          <w:szCs w:val="24"/>
        </w:rPr>
        <w:t>.</w:t>
      </w:r>
    </w:p>
    <w:p w14:paraId="2D05F4A6"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Τ</w:t>
      </w:r>
      <w:r w:rsidRPr="00B10682">
        <w:rPr>
          <w:rFonts w:eastAsia="Times New Roman"/>
          <w:color w:val="000000" w:themeColor="text1"/>
          <w:szCs w:val="24"/>
        </w:rPr>
        <w:t>έλος</w:t>
      </w:r>
      <w:r>
        <w:rPr>
          <w:rFonts w:eastAsia="Times New Roman"/>
          <w:color w:val="000000" w:themeColor="text1"/>
          <w:szCs w:val="24"/>
        </w:rPr>
        <w:t>,</w:t>
      </w:r>
      <w:r w:rsidRPr="00B10682">
        <w:rPr>
          <w:rFonts w:eastAsia="Times New Roman"/>
          <w:color w:val="000000" w:themeColor="text1"/>
          <w:szCs w:val="24"/>
        </w:rPr>
        <w:t xml:space="preserve"> </w:t>
      </w:r>
      <w:r>
        <w:rPr>
          <w:rFonts w:eastAsia="Times New Roman"/>
          <w:color w:val="000000" w:themeColor="text1"/>
          <w:szCs w:val="24"/>
        </w:rPr>
        <w:t>η</w:t>
      </w:r>
      <w:r w:rsidRPr="00B10682">
        <w:rPr>
          <w:rFonts w:eastAsia="Times New Roman"/>
          <w:color w:val="000000" w:themeColor="text1"/>
          <w:szCs w:val="24"/>
        </w:rPr>
        <w:t xml:space="preserve"> παράγραφος 3 αφορά τη Μικτή Επιτροπή </w:t>
      </w:r>
      <w:r>
        <w:rPr>
          <w:rFonts w:eastAsia="Times New Roman"/>
          <w:color w:val="000000" w:themeColor="text1"/>
          <w:szCs w:val="24"/>
        </w:rPr>
        <w:t>Ν</w:t>
      </w:r>
      <w:r w:rsidRPr="00B10682">
        <w:rPr>
          <w:rFonts w:eastAsia="Times New Roman"/>
          <w:color w:val="000000" w:themeColor="text1"/>
          <w:szCs w:val="24"/>
        </w:rPr>
        <w:t>ομικής και Νομοτεχνικής Υποστήριξης του ΟΠΕΚΕΠΕ</w:t>
      </w:r>
      <w:r>
        <w:rPr>
          <w:rFonts w:eastAsia="Times New Roman"/>
          <w:color w:val="000000" w:themeColor="text1"/>
          <w:szCs w:val="24"/>
        </w:rPr>
        <w:t xml:space="preserve">. Το </w:t>
      </w:r>
      <w:r w:rsidRPr="00B10682">
        <w:rPr>
          <w:rFonts w:eastAsia="Times New Roman"/>
          <w:color w:val="000000" w:themeColor="text1"/>
          <w:szCs w:val="24"/>
        </w:rPr>
        <w:t xml:space="preserve">έργο της </w:t>
      </w:r>
      <w:r>
        <w:rPr>
          <w:rFonts w:eastAsia="Times New Roman"/>
          <w:color w:val="000000" w:themeColor="text1"/>
          <w:szCs w:val="24"/>
        </w:rPr>
        <w:t>-</w:t>
      </w:r>
      <w:r>
        <w:rPr>
          <w:rFonts w:eastAsia="Times New Roman"/>
          <w:color w:val="000000" w:themeColor="text1"/>
          <w:szCs w:val="24"/>
        </w:rPr>
        <w:t>το γνωμοδοτικό</w:t>
      </w:r>
      <w:r>
        <w:rPr>
          <w:rFonts w:eastAsia="Times New Roman"/>
          <w:color w:val="000000" w:themeColor="text1"/>
          <w:szCs w:val="24"/>
        </w:rPr>
        <w:t xml:space="preserve">- </w:t>
      </w:r>
      <w:r>
        <w:rPr>
          <w:rFonts w:eastAsia="Times New Roman"/>
          <w:color w:val="000000" w:themeColor="text1"/>
          <w:szCs w:val="24"/>
        </w:rPr>
        <w:t xml:space="preserve">είναι να </w:t>
      </w:r>
      <w:r w:rsidRPr="00B10682">
        <w:rPr>
          <w:rFonts w:eastAsia="Times New Roman"/>
          <w:color w:val="000000" w:themeColor="text1"/>
          <w:szCs w:val="24"/>
        </w:rPr>
        <w:t xml:space="preserve">γνωμοδοτεί προς τον ΟΠΕΚΕΠΕ για την </w:t>
      </w:r>
      <w:r>
        <w:rPr>
          <w:rFonts w:eastAsia="Times New Roman"/>
          <w:color w:val="000000" w:themeColor="text1"/>
          <w:szCs w:val="24"/>
        </w:rPr>
        <w:t>α</w:t>
      </w:r>
      <w:r w:rsidRPr="00B10682">
        <w:rPr>
          <w:rFonts w:eastAsia="Times New Roman"/>
          <w:color w:val="000000" w:themeColor="text1"/>
          <w:szCs w:val="24"/>
        </w:rPr>
        <w:t>ποφυγή δημοσιονομικών διορθώσεων σ</w:t>
      </w:r>
      <w:r>
        <w:rPr>
          <w:rFonts w:eastAsia="Times New Roman"/>
          <w:color w:val="000000" w:themeColor="text1"/>
          <w:szCs w:val="24"/>
        </w:rPr>
        <w:t>ε βάρος</w:t>
      </w:r>
      <w:r w:rsidRPr="00B10682">
        <w:rPr>
          <w:rFonts w:eastAsia="Times New Roman"/>
          <w:color w:val="000000" w:themeColor="text1"/>
          <w:szCs w:val="24"/>
        </w:rPr>
        <w:t xml:space="preserve"> της χώρας μας και τη νομικ</w:t>
      </w:r>
      <w:r w:rsidRPr="00B10682">
        <w:rPr>
          <w:rFonts w:eastAsia="Times New Roman"/>
          <w:color w:val="000000" w:themeColor="text1"/>
          <w:szCs w:val="24"/>
        </w:rPr>
        <w:t>ή επεξεργασία των κανονισ</w:t>
      </w:r>
      <w:r>
        <w:rPr>
          <w:rFonts w:eastAsia="Times New Roman"/>
          <w:color w:val="000000" w:themeColor="text1"/>
          <w:szCs w:val="24"/>
        </w:rPr>
        <w:t>τικών πράξεων και των συμβάσεων. Α</w:t>
      </w:r>
      <w:r w:rsidRPr="00B10682">
        <w:rPr>
          <w:rFonts w:eastAsia="Times New Roman"/>
          <w:color w:val="000000" w:themeColor="text1"/>
          <w:szCs w:val="24"/>
        </w:rPr>
        <w:t>υτή η επιτροπή υπάρχει</w:t>
      </w:r>
      <w:r>
        <w:rPr>
          <w:rFonts w:eastAsia="Times New Roman"/>
          <w:color w:val="000000" w:themeColor="text1"/>
          <w:szCs w:val="24"/>
        </w:rPr>
        <w:t>,</w:t>
      </w:r>
      <w:r w:rsidRPr="00B10682">
        <w:rPr>
          <w:rFonts w:eastAsia="Times New Roman"/>
          <w:color w:val="000000" w:themeColor="text1"/>
          <w:szCs w:val="24"/>
        </w:rPr>
        <w:t xml:space="preserve"> γνωμοδοτεί και πληρώνεται μέσω της τεχνικής βοήθειας ή του ΟΠΕΚΕΠΕ για το </w:t>
      </w:r>
      <w:r>
        <w:rPr>
          <w:rFonts w:eastAsia="Times New Roman"/>
          <w:color w:val="000000" w:themeColor="text1"/>
          <w:szCs w:val="24"/>
        </w:rPr>
        <w:t xml:space="preserve">ΠΑΑ. </w:t>
      </w:r>
      <w:r w:rsidRPr="00B10682">
        <w:rPr>
          <w:rFonts w:eastAsia="Times New Roman"/>
          <w:color w:val="000000" w:themeColor="text1"/>
          <w:szCs w:val="24"/>
        </w:rPr>
        <w:t>Ωστόσο</w:t>
      </w:r>
      <w:r>
        <w:rPr>
          <w:rFonts w:eastAsia="Times New Roman"/>
          <w:color w:val="000000" w:themeColor="text1"/>
          <w:szCs w:val="24"/>
        </w:rPr>
        <w:t>,</w:t>
      </w:r>
      <w:r w:rsidRPr="00B10682">
        <w:rPr>
          <w:rFonts w:eastAsia="Times New Roman"/>
          <w:color w:val="000000" w:themeColor="text1"/>
          <w:szCs w:val="24"/>
        </w:rPr>
        <w:t xml:space="preserve"> το έργο της επεκτείνεται και πέρα</w:t>
      </w:r>
      <w:r>
        <w:rPr>
          <w:rFonts w:eastAsia="Times New Roman"/>
          <w:color w:val="000000" w:themeColor="text1"/>
          <w:szCs w:val="24"/>
        </w:rPr>
        <w:t>ν</w:t>
      </w:r>
      <w:r w:rsidRPr="00B10682">
        <w:rPr>
          <w:rFonts w:eastAsia="Times New Roman"/>
          <w:color w:val="000000" w:themeColor="text1"/>
          <w:szCs w:val="24"/>
        </w:rPr>
        <w:t xml:space="preserve"> τ</w:t>
      </w:r>
      <w:r>
        <w:rPr>
          <w:rFonts w:eastAsia="Times New Roman"/>
          <w:color w:val="000000" w:themeColor="text1"/>
          <w:szCs w:val="24"/>
        </w:rPr>
        <w:t>ων</w:t>
      </w:r>
      <w:r w:rsidRPr="00B10682">
        <w:rPr>
          <w:rFonts w:eastAsia="Times New Roman"/>
          <w:color w:val="000000" w:themeColor="text1"/>
          <w:szCs w:val="24"/>
        </w:rPr>
        <w:t xml:space="preserve"> μέτρ</w:t>
      </w:r>
      <w:r>
        <w:rPr>
          <w:rFonts w:eastAsia="Times New Roman"/>
          <w:color w:val="000000" w:themeColor="text1"/>
          <w:szCs w:val="24"/>
        </w:rPr>
        <w:t>ων του ΠΑΑ</w:t>
      </w:r>
      <w:r>
        <w:rPr>
          <w:rFonts w:eastAsia="Times New Roman"/>
          <w:color w:val="000000" w:themeColor="text1"/>
          <w:szCs w:val="24"/>
        </w:rPr>
        <w:t>, σε</w:t>
      </w:r>
      <w:r w:rsidRPr="00B10682">
        <w:rPr>
          <w:rFonts w:eastAsia="Times New Roman"/>
          <w:color w:val="000000" w:themeColor="text1"/>
          <w:szCs w:val="24"/>
        </w:rPr>
        <w:t xml:space="preserve"> άλλα ζητήματα του ΟΠΕΚΕΠΕ</w:t>
      </w:r>
      <w:r>
        <w:rPr>
          <w:rFonts w:eastAsia="Times New Roman"/>
          <w:color w:val="000000" w:themeColor="text1"/>
          <w:szCs w:val="24"/>
        </w:rPr>
        <w:t>, ό</w:t>
      </w:r>
      <w:r>
        <w:rPr>
          <w:rFonts w:eastAsia="Times New Roman"/>
          <w:color w:val="000000" w:themeColor="text1"/>
          <w:szCs w:val="24"/>
        </w:rPr>
        <w:t>που η</w:t>
      </w:r>
      <w:r w:rsidRPr="00B10682">
        <w:rPr>
          <w:rFonts w:eastAsia="Times New Roman"/>
          <w:color w:val="000000" w:themeColor="text1"/>
          <w:szCs w:val="24"/>
        </w:rPr>
        <w:t xml:space="preserve"> αμοιβή των μελών </w:t>
      </w:r>
      <w:r>
        <w:rPr>
          <w:rFonts w:eastAsia="Times New Roman"/>
          <w:color w:val="000000" w:themeColor="text1"/>
          <w:szCs w:val="24"/>
        </w:rPr>
        <w:t>του Νομικού Σ</w:t>
      </w:r>
      <w:r w:rsidRPr="00B10682">
        <w:rPr>
          <w:rFonts w:eastAsia="Times New Roman"/>
          <w:color w:val="000000" w:themeColor="text1"/>
          <w:szCs w:val="24"/>
        </w:rPr>
        <w:t xml:space="preserve">υμβουλίου του Κράτους δεν είχε </w:t>
      </w:r>
      <w:r>
        <w:rPr>
          <w:rFonts w:eastAsia="Times New Roman"/>
          <w:color w:val="000000" w:themeColor="text1"/>
          <w:szCs w:val="24"/>
        </w:rPr>
        <w:t xml:space="preserve">επαρκώς </w:t>
      </w:r>
      <w:r w:rsidRPr="00B10682">
        <w:rPr>
          <w:rFonts w:eastAsia="Times New Roman"/>
          <w:color w:val="000000" w:themeColor="text1"/>
          <w:szCs w:val="24"/>
        </w:rPr>
        <w:t>νομοθετηθεί</w:t>
      </w:r>
      <w:r>
        <w:rPr>
          <w:rFonts w:eastAsia="Times New Roman"/>
          <w:color w:val="000000" w:themeColor="text1"/>
          <w:szCs w:val="24"/>
        </w:rPr>
        <w:t>. Υ</w:t>
      </w:r>
      <w:r w:rsidRPr="00B10682">
        <w:rPr>
          <w:rFonts w:eastAsia="Times New Roman"/>
          <w:color w:val="000000" w:themeColor="text1"/>
          <w:szCs w:val="24"/>
        </w:rPr>
        <w:t xml:space="preserve">πήρχε ένα </w:t>
      </w:r>
      <w:r>
        <w:rPr>
          <w:rFonts w:eastAsia="Times New Roman"/>
          <w:color w:val="000000" w:themeColor="text1"/>
          <w:szCs w:val="24"/>
        </w:rPr>
        <w:t>κενό</w:t>
      </w:r>
      <w:r w:rsidRPr="00B10682">
        <w:rPr>
          <w:rFonts w:eastAsia="Times New Roman"/>
          <w:color w:val="000000" w:themeColor="text1"/>
          <w:szCs w:val="24"/>
        </w:rPr>
        <w:t xml:space="preserve"> </w:t>
      </w:r>
      <w:r>
        <w:rPr>
          <w:rFonts w:eastAsia="Times New Roman"/>
          <w:color w:val="000000" w:themeColor="text1"/>
          <w:szCs w:val="24"/>
        </w:rPr>
        <w:t xml:space="preserve">νομοθέτησης, </w:t>
      </w:r>
      <w:r w:rsidRPr="00B10682">
        <w:rPr>
          <w:rFonts w:eastAsia="Times New Roman"/>
          <w:color w:val="000000" w:themeColor="text1"/>
          <w:szCs w:val="24"/>
        </w:rPr>
        <w:t xml:space="preserve">κατά το </w:t>
      </w:r>
      <w:r>
        <w:rPr>
          <w:rFonts w:eastAsia="Times New Roman"/>
          <w:color w:val="000000" w:themeColor="text1"/>
          <w:szCs w:val="24"/>
        </w:rPr>
        <w:t>Γενικό Λογιστήριο τ</w:t>
      </w:r>
      <w:r w:rsidRPr="00B10682">
        <w:rPr>
          <w:rFonts w:eastAsia="Times New Roman"/>
          <w:color w:val="000000" w:themeColor="text1"/>
          <w:szCs w:val="24"/>
        </w:rPr>
        <w:t>ου Κράτους</w:t>
      </w:r>
      <w:r>
        <w:rPr>
          <w:rFonts w:eastAsia="Times New Roman"/>
          <w:color w:val="000000" w:themeColor="text1"/>
          <w:szCs w:val="24"/>
        </w:rPr>
        <w:t>. Π</w:t>
      </w:r>
      <w:r w:rsidRPr="00B10682">
        <w:rPr>
          <w:rFonts w:eastAsia="Times New Roman"/>
          <w:color w:val="000000" w:themeColor="text1"/>
          <w:szCs w:val="24"/>
        </w:rPr>
        <w:t xml:space="preserve">ροχωράμε σε αυτό </w:t>
      </w:r>
      <w:r>
        <w:rPr>
          <w:rFonts w:eastAsia="Times New Roman"/>
          <w:color w:val="000000" w:themeColor="text1"/>
          <w:szCs w:val="24"/>
        </w:rPr>
        <w:t>κατά</w:t>
      </w:r>
      <w:r w:rsidRPr="00B10682">
        <w:rPr>
          <w:rFonts w:eastAsia="Times New Roman"/>
          <w:color w:val="000000" w:themeColor="text1"/>
          <w:szCs w:val="24"/>
        </w:rPr>
        <w:t xml:space="preserve"> σύσταση του Γενικού Λογιστηρίου του Κράτους</w:t>
      </w:r>
      <w:r>
        <w:rPr>
          <w:rFonts w:eastAsia="Times New Roman"/>
          <w:color w:val="000000" w:themeColor="text1"/>
          <w:szCs w:val="24"/>
        </w:rPr>
        <w:t>. Α</w:t>
      </w:r>
      <w:r w:rsidRPr="00B10682">
        <w:rPr>
          <w:rFonts w:eastAsia="Times New Roman"/>
          <w:color w:val="000000" w:themeColor="text1"/>
          <w:szCs w:val="24"/>
        </w:rPr>
        <w:t>ν θέλετε</w:t>
      </w:r>
      <w:r>
        <w:rPr>
          <w:rFonts w:eastAsia="Times New Roman"/>
          <w:color w:val="000000" w:themeColor="text1"/>
          <w:szCs w:val="24"/>
        </w:rPr>
        <w:t>, μπορώ να καταθέσω στα</w:t>
      </w:r>
      <w:r>
        <w:rPr>
          <w:rFonts w:eastAsia="Times New Roman"/>
          <w:color w:val="000000" w:themeColor="text1"/>
          <w:szCs w:val="24"/>
        </w:rPr>
        <w:t xml:space="preserve"> Π</w:t>
      </w:r>
      <w:r w:rsidRPr="00B10682">
        <w:rPr>
          <w:rFonts w:eastAsia="Times New Roman"/>
          <w:color w:val="000000" w:themeColor="text1"/>
          <w:szCs w:val="24"/>
        </w:rPr>
        <w:t>ρακτικά τη</w:t>
      </w:r>
      <w:r>
        <w:rPr>
          <w:rFonts w:eastAsia="Times New Roman"/>
          <w:color w:val="000000" w:themeColor="text1"/>
          <w:szCs w:val="24"/>
        </w:rPr>
        <w:t xml:space="preserve"> γνωμοδότηση του Γενικού</w:t>
      </w:r>
      <w:r w:rsidRPr="00B10682">
        <w:rPr>
          <w:rFonts w:eastAsia="Times New Roman"/>
          <w:color w:val="000000" w:themeColor="text1"/>
          <w:szCs w:val="24"/>
        </w:rPr>
        <w:t xml:space="preserve"> Λογιστ</w:t>
      </w:r>
      <w:r>
        <w:rPr>
          <w:rFonts w:eastAsia="Times New Roman"/>
          <w:color w:val="000000" w:themeColor="text1"/>
          <w:szCs w:val="24"/>
        </w:rPr>
        <w:t>ηρίου</w:t>
      </w:r>
      <w:r w:rsidRPr="00B10682">
        <w:rPr>
          <w:rFonts w:eastAsia="Times New Roman"/>
          <w:color w:val="000000" w:themeColor="text1"/>
          <w:szCs w:val="24"/>
        </w:rPr>
        <w:t xml:space="preserve"> του Κράτους</w:t>
      </w:r>
      <w:r>
        <w:rPr>
          <w:rFonts w:eastAsia="Times New Roman"/>
          <w:color w:val="000000" w:themeColor="text1"/>
          <w:szCs w:val="24"/>
        </w:rPr>
        <w:t>.</w:t>
      </w:r>
    </w:p>
    <w:p w14:paraId="2D05F4A7"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Ευχαριστώ πολύ.</w:t>
      </w:r>
    </w:p>
    <w:p w14:paraId="2D05F4A8" w14:textId="77777777" w:rsidR="00237587" w:rsidRDefault="00AE0D0F">
      <w:pPr>
        <w:spacing w:after="0" w:line="600" w:lineRule="auto"/>
        <w:ind w:firstLine="720"/>
        <w:jc w:val="both"/>
        <w:rPr>
          <w:rFonts w:eastAsia="Times New Roman" w:cs="Times New Roman"/>
          <w:color w:val="000000" w:themeColor="text1"/>
          <w:szCs w:val="24"/>
        </w:rPr>
      </w:pPr>
      <w:r>
        <w:rPr>
          <w:rFonts w:eastAsia="Times New Roman" w:cs="Times New Roman"/>
          <w:szCs w:val="24"/>
        </w:rPr>
        <w:lastRenderedPageBreak/>
        <w:t>(Στο σημείο αυτό ο Υπουργός κ. Σταύρος Αραχωβίτης καταθέτει το προαναφερθέν έγγραφο, το οποίο βρίσκεται στο αρχείο του Τμήματος Γραμματείας της Διεύθυνσης Στενογραφίας και Πρακτι</w:t>
      </w:r>
      <w:r>
        <w:rPr>
          <w:rFonts w:eastAsia="Times New Roman" w:cs="Times New Roman"/>
          <w:szCs w:val="24"/>
        </w:rPr>
        <w:t xml:space="preserve">κών της Βουλής) </w:t>
      </w:r>
    </w:p>
    <w:p w14:paraId="2D05F4A9" w14:textId="77777777" w:rsidR="00237587" w:rsidRDefault="00AE0D0F">
      <w:pPr>
        <w:tabs>
          <w:tab w:val="left" w:pos="2738"/>
          <w:tab w:val="center" w:pos="4753"/>
          <w:tab w:val="left" w:pos="5723"/>
        </w:tabs>
        <w:spacing w:after="0" w:line="600" w:lineRule="auto"/>
        <w:ind w:firstLine="720"/>
        <w:jc w:val="both"/>
        <w:rPr>
          <w:rFonts w:eastAsia="Times New Roman"/>
          <w:szCs w:val="24"/>
        </w:rPr>
      </w:pPr>
      <w:r w:rsidRPr="005E7E74">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 xml:space="preserve">Και εμείς ευχαριστούμε, κύριε Υπουργέ. </w:t>
      </w:r>
    </w:p>
    <w:p w14:paraId="2D05F4AA" w14:textId="77777777" w:rsidR="00237587" w:rsidRDefault="00AE0D0F">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Σας κάνω γνωστό ότι είναι ανοιχτό το σύστημα, για να μη μπερδευτούμε μετά. </w:t>
      </w:r>
    </w:p>
    <w:p w14:paraId="2D05F4AB"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Ο κ. Π</w:t>
      </w:r>
      <w:r w:rsidRPr="00452383">
        <w:rPr>
          <w:rFonts w:eastAsia="Times New Roman"/>
          <w:color w:val="212121"/>
          <w:szCs w:val="24"/>
        </w:rPr>
        <w:t>λακιωτάκης</w:t>
      </w:r>
      <w:r>
        <w:rPr>
          <w:rFonts w:eastAsia="Times New Roman"/>
          <w:color w:val="212121"/>
          <w:szCs w:val="24"/>
        </w:rPr>
        <w:t>,</w:t>
      </w:r>
      <w:r w:rsidRPr="00452383">
        <w:rPr>
          <w:rFonts w:eastAsia="Times New Roman"/>
          <w:color w:val="212121"/>
          <w:szCs w:val="24"/>
        </w:rPr>
        <w:t xml:space="preserve"> εισηγητής της Νέας Δημοκρατίας</w:t>
      </w:r>
      <w:r>
        <w:rPr>
          <w:rFonts w:eastAsia="Times New Roman"/>
          <w:color w:val="212121"/>
          <w:szCs w:val="24"/>
        </w:rPr>
        <w:t xml:space="preserve">, έχει τον λόγο για δεκαπέντε </w:t>
      </w:r>
      <w:r w:rsidRPr="00452383">
        <w:rPr>
          <w:rFonts w:eastAsia="Times New Roman"/>
          <w:color w:val="212121"/>
          <w:szCs w:val="24"/>
        </w:rPr>
        <w:t>λ</w:t>
      </w:r>
      <w:r w:rsidRPr="00452383">
        <w:rPr>
          <w:rFonts w:eastAsia="Times New Roman"/>
          <w:color w:val="212121"/>
          <w:szCs w:val="24"/>
        </w:rPr>
        <w:t>επτά</w:t>
      </w:r>
      <w:r>
        <w:rPr>
          <w:rFonts w:eastAsia="Times New Roman"/>
          <w:color w:val="212121"/>
          <w:szCs w:val="24"/>
        </w:rPr>
        <w:t>.</w:t>
      </w:r>
    </w:p>
    <w:p w14:paraId="2D05F4AC" w14:textId="77777777" w:rsidR="00237587" w:rsidRDefault="00AE0D0F">
      <w:pPr>
        <w:spacing w:after="0" w:line="600" w:lineRule="auto"/>
        <w:ind w:firstLine="720"/>
        <w:jc w:val="both"/>
        <w:rPr>
          <w:rFonts w:eastAsia="Times New Roman"/>
          <w:color w:val="212121"/>
          <w:szCs w:val="24"/>
        </w:rPr>
      </w:pPr>
      <w:r>
        <w:rPr>
          <w:rFonts w:eastAsia="Times New Roman"/>
          <w:b/>
          <w:color w:val="212121"/>
          <w:szCs w:val="24"/>
        </w:rPr>
        <w:t xml:space="preserve">ΙΩΑΝΝΗΣ ΠΛΑΚΙΩΤΑΚΗΣ: </w:t>
      </w:r>
      <w:r>
        <w:rPr>
          <w:rFonts w:eastAsia="Times New Roman"/>
          <w:color w:val="212121"/>
          <w:szCs w:val="24"/>
        </w:rPr>
        <w:t xml:space="preserve">Ευχαριστώ πολύ, κυρία Πρόεδρε. </w:t>
      </w:r>
    </w:p>
    <w:p w14:paraId="2D05F4AD"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Κυρίες και κύριοι συνάδελφοι, ε</w:t>
      </w:r>
      <w:r w:rsidRPr="00452383">
        <w:rPr>
          <w:rFonts w:eastAsia="Times New Roman"/>
          <w:color w:val="212121"/>
          <w:szCs w:val="24"/>
        </w:rPr>
        <w:t xml:space="preserve">δώ και μία εβδομάδα συζητάμε το νομοσχέδιο για το νέο μοντέλο αξιοποίησης των </w:t>
      </w:r>
      <w:r>
        <w:rPr>
          <w:rFonts w:eastAsia="Times New Roman"/>
          <w:color w:val="212121"/>
          <w:szCs w:val="24"/>
        </w:rPr>
        <w:t>δέκα</w:t>
      </w:r>
      <w:r w:rsidRPr="00452383">
        <w:rPr>
          <w:rFonts w:eastAsia="Times New Roman"/>
          <w:color w:val="212121"/>
          <w:szCs w:val="24"/>
        </w:rPr>
        <w:t xml:space="preserve"> περιφερειακών λιμένων της χώρας και με λύπη μου διαπιστώνω το χάος</w:t>
      </w:r>
      <w:r>
        <w:rPr>
          <w:rFonts w:eastAsia="Times New Roman"/>
          <w:color w:val="212121"/>
          <w:szCs w:val="24"/>
        </w:rPr>
        <w:t>,</w:t>
      </w:r>
      <w:r w:rsidRPr="00452383">
        <w:rPr>
          <w:rFonts w:eastAsia="Times New Roman"/>
          <w:color w:val="212121"/>
          <w:szCs w:val="24"/>
        </w:rPr>
        <w:t xml:space="preserve"> αλλά και τον πανικό που επικρατεί</w:t>
      </w:r>
      <w:r>
        <w:rPr>
          <w:rFonts w:eastAsia="Times New Roman"/>
          <w:color w:val="212121"/>
          <w:szCs w:val="24"/>
        </w:rPr>
        <w:t xml:space="preserve"> στο στρατόπεδο της Κ</w:t>
      </w:r>
      <w:r w:rsidRPr="00452383">
        <w:rPr>
          <w:rFonts w:eastAsia="Times New Roman"/>
          <w:color w:val="212121"/>
          <w:szCs w:val="24"/>
        </w:rPr>
        <w:t>υβέρνησης</w:t>
      </w:r>
      <w:r>
        <w:rPr>
          <w:rFonts w:eastAsia="Times New Roman"/>
          <w:color w:val="212121"/>
          <w:szCs w:val="24"/>
        </w:rPr>
        <w:t xml:space="preserve">. </w:t>
      </w:r>
    </w:p>
    <w:p w14:paraId="2D05F4AE"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Μ</w:t>
      </w:r>
      <w:r w:rsidRPr="00452383">
        <w:rPr>
          <w:rFonts w:eastAsia="Times New Roman"/>
          <w:color w:val="212121"/>
          <w:szCs w:val="24"/>
        </w:rPr>
        <w:t>ιλάμε για ένα νομοσχ</w:t>
      </w:r>
      <w:r>
        <w:rPr>
          <w:rFonts w:eastAsia="Times New Roman"/>
          <w:color w:val="212121"/>
          <w:szCs w:val="24"/>
        </w:rPr>
        <w:t>έδιο</w:t>
      </w:r>
      <w:r>
        <w:rPr>
          <w:rFonts w:eastAsia="Times New Roman"/>
          <w:color w:val="212121"/>
          <w:szCs w:val="24"/>
        </w:rPr>
        <w:t>,</w:t>
      </w:r>
      <w:r>
        <w:rPr>
          <w:rFonts w:eastAsia="Times New Roman"/>
          <w:color w:val="212121"/>
          <w:szCs w:val="24"/>
        </w:rPr>
        <w:t xml:space="preserve"> το οποίο έχει περάσει από σαράντα κ</w:t>
      </w:r>
      <w:r w:rsidRPr="00452383">
        <w:rPr>
          <w:rFonts w:eastAsia="Times New Roman"/>
          <w:color w:val="212121"/>
          <w:szCs w:val="24"/>
        </w:rPr>
        <w:t>ύματα</w:t>
      </w:r>
      <w:r>
        <w:rPr>
          <w:rFonts w:eastAsia="Times New Roman"/>
          <w:color w:val="212121"/>
          <w:szCs w:val="24"/>
        </w:rPr>
        <w:t>. Θ</w:t>
      </w:r>
      <w:r w:rsidRPr="00452383">
        <w:rPr>
          <w:rFonts w:eastAsia="Times New Roman"/>
          <w:color w:val="212121"/>
          <w:szCs w:val="24"/>
        </w:rPr>
        <w:t>υμάμαι τον προηγούμενο Υπουργό</w:t>
      </w:r>
      <w:r>
        <w:rPr>
          <w:rFonts w:eastAsia="Times New Roman"/>
          <w:color w:val="212121"/>
          <w:szCs w:val="24"/>
        </w:rPr>
        <w:t xml:space="preserve">, τον κ. </w:t>
      </w:r>
      <w:r>
        <w:rPr>
          <w:rFonts w:eastAsia="Times New Roman"/>
          <w:color w:val="212121"/>
          <w:szCs w:val="24"/>
        </w:rPr>
        <w:lastRenderedPageBreak/>
        <w:t>Κ</w:t>
      </w:r>
      <w:r w:rsidRPr="00452383">
        <w:rPr>
          <w:rFonts w:eastAsia="Times New Roman"/>
          <w:color w:val="212121"/>
          <w:szCs w:val="24"/>
        </w:rPr>
        <w:t>ουρουμπλή</w:t>
      </w:r>
      <w:r>
        <w:rPr>
          <w:rFonts w:eastAsia="Times New Roman"/>
          <w:color w:val="212121"/>
          <w:szCs w:val="24"/>
        </w:rPr>
        <w:t>, εδώ και τρία χρόνια να μιλάει</w:t>
      </w:r>
      <w:r w:rsidRPr="00452383">
        <w:rPr>
          <w:rFonts w:eastAsia="Times New Roman"/>
          <w:color w:val="212121"/>
          <w:szCs w:val="24"/>
        </w:rPr>
        <w:t xml:space="preserve"> για ένα νομοσχέδιο</w:t>
      </w:r>
      <w:r>
        <w:rPr>
          <w:rFonts w:eastAsia="Times New Roman"/>
          <w:color w:val="212121"/>
          <w:szCs w:val="24"/>
        </w:rPr>
        <w:t>,</w:t>
      </w:r>
      <w:r w:rsidRPr="00452383">
        <w:rPr>
          <w:rFonts w:eastAsia="Times New Roman"/>
          <w:color w:val="212121"/>
          <w:szCs w:val="24"/>
        </w:rPr>
        <w:t xml:space="preserve"> </w:t>
      </w:r>
      <w:r>
        <w:rPr>
          <w:rFonts w:eastAsia="Times New Roman"/>
          <w:color w:val="212121"/>
          <w:szCs w:val="24"/>
        </w:rPr>
        <w:t>το οποίο</w:t>
      </w:r>
      <w:r>
        <w:rPr>
          <w:rFonts w:eastAsia="Times New Roman"/>
          <w:color w:val="212121"/>
          <w:szCs w:val="24"/>
        </w:rPr>
        <w:t>,</w:t>
      </w:r>
      <w:r>
        <w:rPr>
          <w:rFonts w:eastAsia="Times New Roman"/>
          <w:color w:val="212121"/>
          <w:szCs w:val="24"/>
        </w:rPr>
        <w:t xml:space="preserve"> ουσιαστι</w:t>
      </w:r>
      <w:r>
        <w:rPr>
          <w:rFonts w:eastAsia="Times New Roman"/>
          <w:color w:val="212121"/>
          <w:szCs w:val="24"/>
        </w:rPr>
        <w:t>κά</w:t>
      </w:r>
      <w:r>
        <w:rPr>
          <w:rFonts w:eastAsia="Times New Roman"/>
          <w:color w:val="212121"/>
          <w:szCs w:val="24"/>
        </w:rPr>
        <w:t>,</w:t>
      </w:r>
      <w:r>
        <w:rPr>
          <w:rFonts w:eastAsia="Times New Roman"/>
          <w:color w:val="212121"/>
          <w:szCs w:val="24"/>
        </w:rPr>
        <w:t xml:space="preserve"> θα</w:t>
      </w:r>
      <w:r w:rsidRPr="00452383">
        <w:rPr>
          <w:rFonts w:eastAsia="Times New Roman"/>
          <w:color w:val="212121"/>
          <w:szCs w:val="24"/>
        </w:rPr>
        <w:t xml:space="preserve"> άλλαζε την εικόνα των λιμανιών</w:t>
      </w:r>
      <w:r>
        <w:rPr>
          <w:rFonts w:eastAsia="Times New Roman"/>
          <w:color w:val="212121"/>
          <w:szCs w:val="24"/>
        </w:rPr>
        <w:t xml:space="preserve">. Έλεγε </w:t>
      </w:r>
      <w:r w:rsidRPr="00452383">
        <w:rPr>
          <w:rFonts w:eastAsia="Times New Roman"/>
          <w:color w:val="212121"/>
          <w:szCs w:val="24"/>
        </w:rPr>
        <w:t>ότι θ</w:t>
      </w:r>
      <w:r>
        <w:rPr>
          <w:rFonts w:eastAsia="Times New Roman"/>
          <w:color w:val="212121"/>
          <w:szCs w:val="24"/>
        </w:rPr>
        <w:t>α αναθεωρούσε τη</w:t>
      </w:r>
      <w:r w:rsidRPr="00452383">
        <w:rPr>
          <w:rFonts w:eastAsia="Times New Roman"/>
          <w:color w:val="212121"/>
          <w:szCs w:val="24"/>
        </w:rPr>
        <w:t xml:space="preserve"> λιμενική πολιτική</w:t>
      </w:r>
      <w:r>
        <w:rPr>
          <w:rFonts w:eastAsia="Times New Roman"/>
          <w:color w:val="212121"/>
          <w:szCs w:val="24"/>
        </w:rPr>
        <w:t>. Α</w:t>
      </w:r>
      <w:r w:rsidRPr="00452383">
        <w:rPr>
          <w:rFonts w:eastAsia="Times New Roman"/>
          <w:color w:val="212121"/>
          <w:szCs w:val="24"/>
        </w:rPr>
        <w:t xml:space="preserve">κούγαμε </w:t>
      </w:r>
      <w:r>
        <w:rPr>
          <w:rFonts w:eastAsia="Times New Roman"/>
          <w:color w:val="212121"/>
          <w:szCs w:val="24"/>
        </w:rPr>
        <w:t xml:space="preserve">για </w:t>
      </w:r>
      <w:r w:rsidRPr="00452383">
        <w:rPr>
          <w:rFonts w:eastAsia="Times New Roman"/>
          <w:color w:val="212121"/>
          <w:szCs w:val="24"/>
        </w:rPr>
        <w:t>νομοσχέδιο</w:t>
      </w:r>
      <w:r>
        <w:rPr>
          <w:rFonts w:eastAsia="Times New Roman"/>
          <w:color w:val="212121"/>
          <w:szCs w:val="24"/>
        </w:rPr>
        <w:t>,</w:t>
      </w:r>
      <w:r w:rsidRPr="00452383">
        <w:rPr>
          <w:rFonts w:eastAsia="Times New Roman"/>
          <w:color w:val="212121"/>
          <w:szCs w:val="24"/>
        </w:rPr>
        <w:t xml:space="preserve"> αλλά νομοσχέδιο δεν βλέπαμε</w:t>
      </w:r>
      <w:r>
        <w:rPr>
          <w:rFonts w:eastAsia="Times New Roman"/>
          <w:color w:val="212121"/>
          <w:szCs w:val="24"/>
        </w:rPr>
        <w:t>. Π</w:t>
      </w:r>
      <w:r w:rsidRPr="00452383">
        <w:rPr>
          <w:rFonts w:eastAsia="Times New Roman"/>
          <w:color w:val="212121"/>
          <w:szCs w:val="24"/>
        </w:rPr>
        <w:t>έρασε πολύ</w:t>
      </w:r>
      <w:r>
        <w:rPr>
          <w:rFonts w:eastAsia="Times New Roman"/>
          <w:color w:val="212121"/>
          <w:szCs w:val="24"/>
        </w:rPr>
        <w:t>ς</w:t>
      </w:r>
      <w:r w:rsidRPr="00452383">
        <w:rPr>
          <w:rFonts w:eastAsia="Times New Roman"/>
          <w:color w:val="212121"/>
          <w:szCs w:val="24"/>
        </w:rPr>
        <w:t xml:space="preserve"> καιρός</w:t>
      </w:r>
      <w:r>
        <w:rPr>
          <w:rFonts w:eastAsia="Times New Roman"/>
          <w:color w:val="212121"/>
          <w:szCs w:val="24"/>
        </w:rPr>
        <w:t>.</w:t>
      </w:r>
    </w:p>
    <w:p w14:paraId="2D05F4AF"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Κ</w:t>
      </w:r>
      <w:r w:rsidRPr="00452383">
        <w:rPr>
          <w:rFonts w:eastAsia="Times New Roman"/>
          <w:color w:val="212121"/>
          <w:szCs w:val="24"/>
        </w:rPr>
        <w:t xml:space="preserve">αι εγώ οφείλω να ομολογήσω ότι παρακολουθώ εδώ </w:t>
      </w:r>
      <w:r>
        <w:rPr>
          <w:rFonts w:eastAsia="Times New Roman"/>
          <w:color w:val="212121"/>
          <w:szCs w:val="24"/>
        </w:rPr>
        <w:t>και πολλά χρόνια τα θέματα της ν</w:t>
      </w:r>
      <w:r w:rsidRPr="00452383">
        <w:rPr>
          <w:rFonts w:eastAsia="Times New Roman"/>
          <w:color w:val="212121"/>
          <w:szCs w:val="24"/>
        </w:rPr>
        <w:t>αυτιλίας και ευ</w:t>
      </w:r>
      <w:r w:rsidRPr="00452383">
        <w:rPr>
          <w:rFonts w:eastAsia="Times New Roman"/>
          <w:color w:val="212121"/>
          <w:szCs w:val="24"/>
        </w:rPr>
        <w:t xml:space="preserve">ρύτερα τα θέματα αξιοποίησης των λιμένων και είχα μεγάλη </w:t>
      </w:r>
      <w:r>
        <w:rPr>
          <w:rFonts w:eastAsia="Times New Roman"/>
          <w:color w:val="212121"/>
          <w:szCs w:val="24"/>
        </w:rPr>
        <w:t xml:space="preserve">περιέργεια </w:t>
      </w:r>
      <w:r w:rsidRPr="00452383">
        <w:rPr>
          <w:rFonts w:eastAsia="Times New Roman"/>
          <w:color w:val="212121"/>
          <w:szCs w:val="24"/>
        </w:rPr>
        <w:t>να δω τελικά ποια θα είναι αυτή η μεγάλη μεταρρύθμιση στα θέματα λιμενικής πολι</w:t>
      </w:r>
      <w:r>
        <w:rPr>
          <w:rFonts w:eastAsia="Times New Roman"/>
          <w:color w:val="212121"/>
          <w:szCs w:val="24"/>
        </w:rPr>
        <w:t>τικής</w:t>
      </w:r>
      <w:r>
        <w:rPr>
          <w:rFonts w:eastAsia="Times New Roman"/>
          <w:color w:val="212121"/>
          <w:szCs w:val="24"/>
        </w:rPr>
        <w:t>,</w:t>
      </w:r>
      <w:r>
        <w:rPr>
          <w:rFonts w:eastAsia="Times New Roman"/>
          <w:color w:val="212121"/>
          <w:szCs w:val="24"/>
        </w:rPr>
        <w:t xml:space="preserve"> που διαφήμιζε επιμελώς η Κ</w:t>
      </w:r>
      <w:r w:rsidRPr="00452383">
        <w:rPr>
          <w:rFonts w:eastAsia="Times New Roman"/>
          <w:color w:val="212121"/>
          <w:szCs w:val="24"/>
        </w:rPr>
        <w:t>υβέρνηση</w:t>
      </w:r>
      <w:r>
        <w:rPr>
          <w:rFonts w:eastAsia="Times New Roman"/>
          <w:color w:val="212121"/>
          <w:szCs w:val="24"/>
        </w:rPr>
        <w:t xml:space="preserve"> εδώ και χρόνια</w:t>
      </w:r>
      <w:r>
        <w:rPr>
          <w:rFonts w:eastAsia="Times New Roman"/>
          <w:color w:val="212121"/>
          <w:szCs w:val="24"/>
        </w:rPr>
        <w:t>,</w:t>
      </w:r>
      <w:r>
        <w:rPr>
          <w:rFonts w:eastAsia="Times New Roman"/>
          <w:color w:val="212121"/>
          <w:szCs w:val="24"/>
        </w:rPr>
        <w:t xml:space="preserve"> β</w:t>
      </w:r>
      <w:r w:rsidRPr="00452383">
        <w:rPr>
          <w:rFonts w:eastAsia="Times New Roman"/>
          <w:color w:val="212121"/>
          <w:szCs w:val="24"/>
        </w:rPr>
        <w:t>έβαια και τα οποία</w:t>
      </w:r>
      <w:r>
        <w:rPr>
          <w:rFonts w:eastAsia="Times New Roman"/>
          <w:color w:val="212121"/>
          <w:szCs w:val="24"/>
        </w:rPr>
        <w:t xml:space="preserve"> ευαγγελίζεται και ο σημερινός Υ</w:t>
      </w:r>
      <w:r w:rsidRPr="00452383">
        <w:rPr>
          <w:rFonts w:eastAsia="Times New Roman"/>
          <w:color w:val="212121"/>
          <w:szCs w:val="24"/>
        </w:rPr>
        <w:t>πουργός</w:t>
      </w:r>
      <w:r>
        <w:rPr>
          <w:rFonts w:eastAsia="Times New Roman"/>
          <w:color w:val="212121"/>
          <w:szCs w:val="24"/>
        </w:rPr>
        <w:t>.</w:t>
      </w:r>
    </w:p>
    <w:p w14:paraId="2D05F4B0" w14:textId="77777777" w:rsidR="00237587" w:rsidRDefault="00AE0D0F">
      <w:pPr>
        <w:spacing w:after="0" w:line="600" w:lineRule="auto"/>
        <w:ind w:firstLine="720"/>
        <w:jc w:val="both"/>
        <w:rPr>
          <w:rFonts w:eastAsia="Times New Roman"/>
          <w:color w:val="212121"/>
          <w:szCs w:val="24"/>
        </w:rPr>
      </w:pPr>
      <w:r w:rsidRPr="00452383">
        <w:rPr>
          <w:rFonts w:eastAsia="Times New Roman"/>
          <w:color w:val="212121"/>
          <w:szCs w:val="24"/>
        </w:rPr>
        <w:t>Πράγματι</w:t>
      </w:r>
      <w:r>
        <w:rPr>
          <w:rFonts w:eastAsia="Times New Roman"/>
          <w:color w:val="212121"/>
          <w:szCs w:val="24"/>
        </w:rPr>
        <w:t>, ενώ διάβασα</w:t>
      </w:r>
      <w:r w:rsidRPr="00452383">
        <w:rPr>
          <w:rFonts w:eastAsia="Times New Roman"/>
          <w:color w:val="212121"/>
          <w:szCs w:val="24"/>
        </w:rPr>
        <w:t xml:space="preserve"> με επιμέλεια </w:t>
      </w:r>
      <w:r>
        <w:rPr>
          <w:rFonts w:eastAsia="Times New Roman"/>
          <w:color w:val="212121"/>
          <w:szCs w:val="24"/>
        </w:rPr>
        <w:t>-</w:t>
      </w:r>
      <w:r w:rsidRPr="00452383">
        <w:rPr>
          <w:rFonts w:eastAsia="Times New Roman"/>
          <w:color w:val="212121"/>
          <w:szCs w:val="24"/>
        </w:rPr>
        <w:t>μπορώ να πω</w:t>
      </w:r>
      <w:r>
        <w:rPr>
          <w:rFonts w:eastAsia="Times New Roman"/>
          <w:color w:val="212121"/>
          <w:szCs w:val="24"/>
        </w:rPr>
        <w:t>-</w:t>
      </w:r>
      <w:r w:rsidRPr="00452383">
        <w:rPr>
          <w:rFonts w:eastAsia="Times New Roman"/>
          <w:color w:val="212121"/>
          <w:szCs w:val="24"/>
        </w:rPr>
        <w:t xml:space="preserve"> το σημερινό νομοσχέδιο</w:t>
      </w:r>
      <w:r>
        <w:rPr>
          <w:rFonts w:eastAsia="Times New Roman"/>
          <w:color w:val="212121"/>
          <w:szCs w:val="24"/>
        </w:rPr>
        <w:t xml:space="preserve"> και άκουσα και τους αρμόδιους Υ</w:t>
      </w:r>
      <w:r w:rsidRPr="00452383">
        <w:rPr>
          <w:rFonts w:eastAsia="Times New Roman"/>
          <w:color w:val="212121"/>
          <w:szCs w:val="24"/>
        </w:rPr>
        <w:t>πουργούς</w:t>
      </w:r>
      <w:r>
        <w:rPr>
          <w:rFonts w:eastAsia="Times New Roman"/>
          <w:color w:val="212121"/>
          <w:szCs w:val="24"/>
        </w:rPr>
        <w:t>, τ</w:t>
      </w:r>
      <w:r w:rsidRPr="00452383">
        <w:rPr>
          <w:rFonts w:eastAsia="Times New Roman"/>
          <w:color w:val="212121"/>
          <w:szCs w:val="24"/>
        </w:rPr>
        <w:t>ελικά</w:t>
      </w:r>
      <w:r>
        <w:rPr>
          <w:rFonts w:eastAsia="Times New Roman"/>
          <w:color w:val="212121"/>
          <w:szCs w:val="24"/>
        </w:rPr>
        <w:t>,</w:t>
      </w:r>
      <w:r w:rsidRPr="00452383">
        <w:rPr>
          <w:rFonts w:eastAsia="Times New Roman"/>
          <w:color w:val="212121"/>
          <w:szCs w:val="24"/>
        </w:rPr>
        <w:t xml:space="preserve"> από ότι φαίνεται</w:t>
      </w:r>
      <w:r>
        <w:rPr>
          <w:rFonts w:eastAsia="Times New Roman"/>
          <w:color w:val="212121"/>
          <w:szCs w:val="24"/>
        </w:rPr>
        <w:t>,</w:t>
      </w:r>
      <w:r w:rsidRPr="00452383">
        <w:rPr>
          <w:rFonts w:eastAsia="Times New Roman"/>
          <w:color w:val="212121"/>
          <w:szCs w:val="24"/>
        </w:rPr>
        <w:t xml:space="preserve"> αντί να βοηθάει στην ανάπτυξη των λιμένων</w:t>
      </w:r>
      <w:r>
        <w:rPr>
          <w:rFonts w:eastAsia="Times New Roman"/>
          <w:color w:val="212121"/>
          <w:szCs w:val="24"/>
        </w:rPr>
        <w:t>, χειροτερεύει την ήδη επιδεινωμένη</w:t>
      </w:r>
      <w:r w:rsidRPr="00452383">
        <w:rPr>
          <w:rFonts w:eastAsia="Times New Roman"/>
          <w:color w:val="212121"/>
          <w:szCs w:val="24"/>
        </w:rPr>
        <w:t xml:space="preserve"> κατάσταση στα ήδη υπάρχοντα προ</w:t>
      </w:r>
      <w:r w:rsidRPr="00452383">
        <w:rPr>
          <w:rFonts w:eastAsia="Times New Roman"/>
          <w:color w:val="212121"/>
          <w:szCs w:val="24"/>
        </w:rPr>
        <w:t>βλήματα των λιμανιών</w:t>
      </w:r>
      <w:r>
        <w:rPr>
          <w:rFonts w:eastAsia="Times New Roman"/>
          <w:color w:val="212121"/>
          <w:szCs w:val="24"/>
        </w:rPr>
        <w:t xml:space="preserve">. </w:t>
      </w:r>
    </w:p>
    <w:p w14:paraId="2D05F4B1"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Και πραγματικά</w:t>
      </w:r>
      <w:r>
        <w:rPr>
          <w:rFonts w:eastAsia="Times New Roman"/>
          <w:color w:val="212121"/>
          <w:szCs w:val="24"/>
        </w:rPr>
        <w:t>,</w:t>
      </w:r>
      <w:r>
        <w:rPr>
          <w:rFonts w:eastAsia="Times New Roman"/>
          <w:color w:val="212121"/>
          <w:szCs w:val="24"/>
        </w:rPr>
        <w:t xml:space="preserve"> αναρωτιέμαι γιατί η Κ</w:t>
      </w:r>
      <w:r w:rsidRPr="00452383">
        <w:rPr>
          <w:rFonts w:eastAsia="Times New Roman"/>
          <w:color w:val="212121"/>
          <w:szCs w:val="24"/>
        </w:rPr>
        <w:t>υβέρνηση προχώρησε στο συγκεκριμένο μοντέλο παραχωρήσεων</w:t>
      </w:r>
      <w:r>
        <w:rPr>
          <w:rFonts w:eastAsia="Times New Roman"/>
          <w:color w:val="212121"/>
          <w:szCs w:val="24"/>
        </w:rPr>
        <w:t>,</w:t>
      </w:r>
      <w:r w:rsidRPr="00452383">
        <w:rPr>
          <w:rFonts w:eastAsia="Times New Roman"/>
          <w:color w:val="212121"/>
          <w:szCs w:val="24"/>
        </w:rPr>
        <w:t xml:space="preserve"> χωρίς ουσιαστικά καμ</w:t>
      </w:r>
      <w:r>
        <w:rPr>
          <w:rFonts w:eastAsia="Times New Roman"/>
          <w:color w:val="212121"/>
          <w:szCs w:val="24"/>
        </w:rPr>
        <w:t>μία μ</w:t>
      </w:r>
      <w:r w:rsidRPr="00452383">
        <w:rPr>
          <w:rFonts w:eastAsia="Times New Roman"/>
          <w:color w:val="212121"/>
          <w:szCs w:val="24"/>
        </w:rPr>
        <w:t>ελέτη αξιοποίησης</w:t>
      </w:r>
      <w:r>
        <w:rPr>
          <w:rFonts w:eastAsia="Times New Roman"/>
          <w:color w:val="212121"/>
          <w:szCs w:val="24"/>
        </w:rPr>
        <w:t xml:space="preserve">, </w:t>
      </w:r>
      <w:r w:rsidRPr="00452383">
        <w:rPr>
          <w:rFonts w:eastAsia="Times New Roman"/>
          <w:color w:val="212121"/>
          <w:szCs w:val="24"/>
        </w:rPr>
        <w:t>καμ</w:t>
      </w:r>
      <w:r>
        <w:rPr>
          <w:rFonts w:eastAsia="Times New Roman"/>
          <w:color w:val="212121"/>
          <w:szCs w:val="24"/>
        </w:rPr>
        <w:t>μία μ</w:t>
      </w:r>
      <w:r w:rsidRPr="00452383">
        <w:rPr>
          <w:rFonts w:eastAsia="Times New Roman"/>
          <w:color w:val="212121"/>
          <w:szCs w:val="24"/>
        </w:rPr>
        <w:t>ελέτη βιωσιμότητας</w:t>
      </w:r>
      <w:r>
        <w:rPr>
          <w:rFonts w:eastAsia="Times New Roman"/>
          <w:color w:val="212121"/>
          <w:szCs w:val="24"/>
        </w:rPr>
        <w:t xml:space="preserve">. </w:t>
      </w:r>
      <w:r>
        <w:rPr>
          <w:rFonts w:eastAsia="Times New Roman"/>
          <w:color w:val="212121"/>
          <w:szCs w:val="24"/>
        </w:rPr>
        <w:lastRenderedPageBreak/>
        <w:t>Κ</w:t>
      </w:r>
      <w:r w:rsidRPr="00452383">
        <w:rPr>
          <w:rFonts w:eastAsia="Times New Roman"/>
          <w:color w:val="212121"/>
          <w:szCs w:val="24"/>
        </w:rPr>
        <w:t xml:space="preserve">ανένας όρος του ελεύθερου και θεμιτού ανταγωνισμού δεν </w:t>
      </w:r>
      <w:r w:rsidRPr="00452383">
        <w:rPr>
          <w:rFonts w:eastAsia="Times New Roman"/>
          <w:color w:val="212121"/>
          <w:szCs w:val="24"/>
        </w:rPr>
        <w:t>εκπληρώνεται</w:t>
      </w:r>
      <w:r>
        <w:rPr>
          <w:rFonts w:eastAsia="Times New Roman"/>
          <w:color w:val="212121"/>
          <w:szCs w:val="24"/>
        </w:rPr>
        <w:t xml:space="preserve">. Μας μίλησαν </w:t>
      </w:r>
      <w:r w:rsidRPr="00452383">
        <w:rPr>
          <w:rFonts w:eastAsia="Times New Roman"/>
          <w:color w:val="212121"/>
          <w:szCs w:val="24"/>
        </w:rPr>
        <w:t>για πολιτική επιλογή</w:t>
      </w:r>
      <w:r>
        <w:rPr>
          <w:rFonts w:eastAsia="Times New Roman"/>
          <w:color w:val="212121"/>
          <w:szCs w:val="24"/>
        </w:rPr>
        <w:t xml:space="preserve">. </w:t>
      </w:r>
    </w:p>
    <w:p w14:paraId="2D05F4B2"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Η</w:t>
      </w:r>
      <w:r w:rsidRPr="00452383">
        <w:rPr>
          <w:rFonts w:eastAsia="Times New Roman"/>
          <w:color w:val="212121"/>
          <w:szCs w:val="24"/>
        </w:rPr>
        <w:t xml:space="preserve"> Νέα Δημοκρατία προχώρησε</w:t>
      </w:r>
      <w:r>
        <w:rPr>
          <w:rFonts w:eastAsia="Times New Roman"/>
          <w:color w:val="212121"/>
          <w:szCs w:val="24"/>
        </w:rPr>
        <w:t>,</w:t>
      </w:r>
      <w:r w:rsidRPr="00452383">
        <w:rPr>
          <w:rFonts w:eastAsia="Times New Roman"/>
          <w:color w:val="212121"/>
          <w:szCs w:val="24"/>
        </w:rPr>
        <w:t xml:space="preserve"> το προηγούμενο χρονικό διάστημα</w:t>
      </w:r>
      <w:r>
        <w:rPr>
          <w:rFonts w:eastAsia="Times New Roman"/>
          <w:color w:val="212121"/>
          <w:szCs w:val="24"/>
        </w:rPr>
        <w:t>,</w:t>
      </w:r>
      <w:r w:rsidRPr="00452383">
        <w:rPr>
          <w:rFonts w:eastAsia="Times New Roman"/>
          <w:color w:val="212121"/>
          <w:szCs w:val="24"/>
        </w:rPr>
        <w:t xml:space="preserve"> σε παραχωρήσεις λιμένων</w:t>
      </w:r>
      <w:r>
        <w:rPr>
          <w:rFonts w:eastAsia="Times New Roman"/>
          <w:color w:val="212121"/>
          <w:szCs w:val="24"/>
        </w:rPr>
        <w:t>,</w:t>
      </w:r>
      <w:r w:rsidRPr="00452383">
        <w:rPr>
          <w:rFonts w:eastAsia="Times New Roman"/>
          <w:color w:val="212121"/>
          <w:szCs w:val="24"/>
        </w:rPr>
        <w:t xml:space="preserve"> μετά από αξιολόγηση και από </w:t>
      </w:r>
      <w:r>
        <w:rPr>
          <w:rFonts w:eastAsia="Times New Roman"/>
          <w:color w:val="212121"/>
          <w:szCs w:val="24"/>
        </w:rPr>
        <w:t>το ΤΑΙΠΕΔ</w:t>
      </w:r>
      <w:r w:rsidRPr="00452383">
        <w:rPr>
          <w:rFonts w:eastAsia="Times New Roman"/>
          <w:color w:val="212121"/>
          <w:szCs w:val="24"/>
        </w:rPr>
        <w:t xml:space="preserve"> και από το Υπουργείο Οικονομικών για την πώληση των μετοχών</w:t>
      </w:r>
      <w:r>
        <w:rPr>
          <w:rFonts w:eastAsia="Times New Roman"/>
          <w:color w:val="212121"/>
          <w:szCs w:val="24"/>
        </w:rPr>
        <w:t xml:space="preserve">. </w:t>
      </w:r>
    </w:p>
    <w:p w14:paraId="2D05F4B3"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Ε</w:t>
      </w:r>
      <w:r w:rsidRPr="00452383">
        <w:rPr>
          <w:rFonts w:eastAsia="Times New Roman"/>
          <w:color w:val="212121"/>
          <w:szCs w:val="24"/>
        </w:rPr>
        <w:t>σείς προχωράτε στο σ</w:t>
      </w:r>
      <w:r w:rsidRPr="00452383">
        <w:rPr>
          <w:rFonts w:eastAsia="Times New Roman"/>
          <w:color w:val="212121"/>
          <w:szCs w:val="24"/>
        </w:rPr>
        <w:t>υγκεκριμένο μοντέλο</w:t>
      </w:r>
      <w:r>
        <w:rPr>
          <w:rFonts w:eastAsia="Times New Roman"/>
          <w:color w:val="212121"/>
          <w:szCs w:val="24"/>
        </w:rPr>
        <w:t>,</w:t>
      </w:r>
      <w:r w:rsidRPr="00452383">
        <w:rPr>
          <w:rFonts w:eastAsia="Times New Roman"/>
          <w:color w:val="212121"/>
          <w:szCs w:val="24"/>
        </w:rPr>
        <w:t xml:space="preserve"> χωρίς να έχετε λάβει υπ</w:t>
      </w:r>
      <w:r>
        <w:rPr>
          <w:rFonts w:eastAsia="Times New Roman"/>
          <w:color w:val="212121"/>
          <w:szCs w:val="24"/>
        </w:rPr>
        <w:t>’ όψιν σας κανέναν δείκτη. Και επειδή ο κ.</w:t>
      </w:r>
      <w:r w:rsidRPr="00452383">
        <w:rPr>
          <w:rFonts w:eastAsia="Times New Roman"/>
          <w:color w:val="212121"/>
          <w:szCs w:val="24"/>
        </w:rPr>
        <w:t xml:space="preserve"> Κουβέλης μας είπε </w:t>
      </w:r>
      <w:r>
        <w:rPr>
          <w:rFonts w:eastAsia="Times New Roman"/>
          <w:color w:val="212121"/>
          <w:szCs w:val="24"/>
        </w:rPr>
        <w:t>«</w:t>
      </w:r>
      <w:r w:rsidRPr="00452383">
        <w:rPr>
          <w:rFonts w:eastAsia="Times New Roman"/>
          <w:color w:val="212121"/>
          <w:szCs w:val="24"/>
        </w:rPr>
        <w:t>ξέρετε</w:t>
      </w:r>
      <w:r>
        <w:rPr>
          <w:rFonts w:eastAsia="Times New Roman"/>
          <w:color w:val="212121"/>
          <w:szCs w:val="24"/>
        </w:rPr>
        <w:t>,</w:t>
      </w:r>
      <w:r w:rsidRPr="00452383">
        <w:rPr>
          <w:rFonts w:eastAsia="Times New Roman"/>
          <w:color w:val="212121"/>
          <w:szCs w:val="24"/>
        </w:rPr>
        <w:t xml:space="preserve"> η εθνική στρατηγική λιμένων </w:t>
      </w:r>
      <w:r>
        <w:rPr>
          <w:rFonts w:eastAsia="Times New Roman"/>
          <w:color w:val="212121"/>
          <w:szCs w:val="24"/>
        </w:rPr>
        <w:t xml:space="preserve">που έγινε επί Νέας Δημοκρατίας </w:t>
      </w:r>
      <w:r w:rsidRPr="00452383">
        <w:rPr>
          <w:rFonts w:eastAsia="Times New Roman"/>
          <w:color w:val="212121"/>
          <w:szCs w:val="24"/>
        </w:rPr>
        <w:t>το 2013</w:t>
      </w:r>
      <w:r>
        <w:rPr>
          <w:rFonts w:eastAsia="Times New Roman"/>
          <w:color w:val="212121"/>
          <w:szCs w:val="24"/>
        </w:rPr>
        <w:t>…». Α</w:t>
      </w:r>
      <w:r w:rsidRPr="00452383">
        <w:rPr>
          <w:rFonts w:eastAsia="Times New Roman"/>
          <w:color w:val="212121"/>
          <w:szCs w:val="24"/>
        </w:rPr>
        <w:t>λήθεια</w:t>
      </w:r>
      <w:r>
        <w:rPr>
          <w:rFonts w:eastAsia="Times New Roman"/>
          <w:color w:val="212121"/>
          <w:szCs w:val="24"/>
        </w:rPr>
        <w:t xml:space="preserve">, κύριε Κουβέλη, η δική σας πού είναι; Επειδή μας είπατε ότι την </w:t>
      </w:r>
      <w:r>
        <w:rPr>
          <w:rFonts w:eastAsia="Times New Roman"/>
          <w:color w:val="212121"/>
          <w:szCs w:val="24"/>
        </w:rPr>
        <w:t xml:space="preserve">εκπονείτε, πού είναι η δική σας εθνική στρατηγική λιμένων; </w:t>
      </w:r>
    </w:p>
    <w:p w14:paraId="2D05F4B4"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Η εθνική στρατηγική λιμένων επί Νέας Δημοκρατίας προέβλεπε στον ν.4150/2013 ότι</w:t>
      </w:r>
      <w:r>
        <w:rPr>
          <w:rFonts w:eastAsia="Times New Roman"/>
          <w:color w:val="212121"/>
          <w:szCs w:val="24"/>
        </w:rPr>
        <w:t>,</w:t>
      </w:r>
      <w:r>
        <w:rPr>
          <w:rFonts w:eastAsia="Times New Roman"/>
          <w:color w:val="212121"/>
          <w:szCs w:val="24"/>
        </w:rPr>
        <w:t xml:space="preserve"> για οποιαδήποτε μεταβολή </w:t>
      </w:r>
      <w:r w:rsidRPr="00452383">
        <w:rPr>
          <w:rFonts w:eastAsia="Times New Roman"/>
          <w:color w:val="212121"/>
          <w:szCs w:val="24"/>
        </w:rPr>
        <w:t>στην περιουσιακή κατάσταση των λιμένων</w:t>
      </w:r>
      <w:r>
        <w:rPr>
          <w:rFonts w:eastAsia="Times New Roman"/>
          <w:color w:val="212121"/>
          <w:szCs w:val="24"/>
        </w:rPr>
        <w:t>,</w:t>
      </w:r>
      <w:r w:rsidRPr="00452383">
        <w:rPr>
          <w:rFonts w:eastAsia="Times New Roman"/>
          <w:color w:val="212121"/>
          <w:szCs w:val="24"/>
        </w:rPr>
        <w:t xml:space="preserve"> </w:t>
      </w:r>
      <w:r>
        <w:rPr>
          <w:rFonts w:eastAsia="Times New Roman"/>
          <w:color w:val="212121"/>
          <w:szCs w:val="24"/>
        </w:rPr>
        <w:t>έπρεπε να υπάρχει μ</w:t>
      </w:r>
      <w:r w:rsidRPr="00452383">
        <w:rPr>
          <w:rFonts w:eastAsia="Times New Roman"/>
          <w:color w:val="212121"/>
          <w:szCs w:val="24"/>
        </w:rPr>
        <w:t>ελέτη οικονομικής βιωσιμότητας</w:t>
      </w:r>
      <w:r>
        <w:rPr>
          <w:rFonts w:eastAsia="Times New Roman"/>
          <w:color w:val="212121"/>
          <w:szCs w:val="24"/>
        </w:rPr>
        <w:t>,</w:t>
      </w:r>
      <w:r w:rsidRPr="00452383">
        <w:rPr>
          <w:rFonts w:eastAsia="Times New Roman"/>
          <w:color w:val="212121"/>
          <w:szCs w:val="24"/>
        </w:rPr>
        <w:t xml:space="preserve"> για να μπορέσουμε να προχωρήσουμε στο επόμενο βήμα</w:t>
      </w:r>
      <w:r>
        <w:rPr>
          <w:rFonts w:eastAsia="Times New Roman"/>
          <w:color w:val="212121"/>
          <w:szCs w:val="24"/>
        </w:rPr>
        <w:t xml:space="preserve">. </w:t>
      </w:r>
    </w:p>
    <w:p w14:paraId="2D05F4B5"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Ο κύριος Υπουργός τι εξήγηση μα</w:t>
      </w:r>
      <w:r w:rsidRPr="00452383">
        <w:rPr>
          <w:rFonts w:eastAsia="Times New Roman"/>
          <w:color w:val="212121"/>
          <w:szCs w:val="24"/>
        </w:rPr>
        <w:t>ς έδωσε</w:t>
      </w:r>
      <w:r>
        <w:rPr>
          <w:rFonts w:eastAsia="Times New Roman"/>
          <w:color w:val="212121"/>
          <w:szCs w:val="24"/>
        </w:rPr>
        <w:t xml:space="preserve"> -ανάμεσα στους όρους- για τον λόγο που</w:t>
      </w:r>
      <w:r w:rsidRPr="00452383">
        <w:rPr>
          <w:rFonts w:eastAsia="Times New Roman"/>
          <w:color w:val="212121"/>
          <w:szCs w:val="24"/>
        </w:rPr>
        <w:t xml:space="preserve"> προχωράει στο συγκεκριμένο </w:t>
      </w:r>
      <w:r w:rsidRPr="00452383">
        <w:rPr>
          <w:rFonts w:eastAsia="Times New Roman"/>
          <w:color w:val="212121"/>
          <w:szCs w:val="24"/>
        </w:rPr>
        <w:lastRenderedPageBreak/>
        <w:t>μοντέλο</w:t>
      </w:r>
      <w:r>
        <w:rPr>
          <w:rFonts w:eastAsia="Times New Roman"/>
          <w:color w:val="212121"/>
          <w:szCs w:val="24"/>
        </w:rPr>
        <w:t xml:space="preserve">; Προχωράει γιατί το αξίωσαν οι </w:t>
      </w:r>
      <w:r>
        <w:rPr>
          <w:rFonts w:eastAsia="Times New Roman"/>
          <w:color w:val="212121"/>
          <w:szCs w:val="24"/>
        </w:rPr>
        <w:t>θ</w:t>
      </w:r>
      <w:r w:rsidRPr="00452383">
        <w:rPr>
          <w:rFonts w:eastAsia="Times New Roman"/>
          <w:color w:val="212121"/>
          <w:szCs w:val="24"/>
        </w:rPr>
        <w:t>εσμοί για την επιβολή του αντισταθμιστικού</w:t>
      </w:r>
      <w:r>
        <w:rPr>
          <w:rFonts w:eastAsia="Times New Roman"/>
          <w:color w:val="212121"/>
          <w:szCs w:val="24"/>
        </w:rPr>
        <w:t>,</w:t>
      </w:r>
      <w:r w:rsidRPr="00452383">
        <w:rPr>
          <w:rFonts w:eastAsia="Times New Roman"/>
          <w:color w:val="212121"/>
          <w:szCs w:val="24"/>
        </w:rPr>
        <w:t xml:space="preserve"> ανταποδοτικού</w:t>
      </w:r>
      <w:r w:rsidRPr="00452383">
        <w:rPr>
          <w:rFonts w:eastAsia="Times New Roman"/>
          <w:color w:val="212121"/>
          <w:szCs w:val="24"/>
        </w:rPr>
        <w:t xml:space="preserve"> τέλους του 5%</w:t>
      </w:r>
      <w:r>
        <w:rPr>
          <w:rFonts w:eastAsia="Times New Roman"/>
          <w:color w:val="212121"/>
          <w:szCs w:val="24"/>
        </w:rPr>
        <w:t xml:space="preserve">. </w:t>
      </w:r>
      <w:r w:rsidRPr="00452383">
        <w:rPr>
          <w:rFonts w:eastAsia="Times New Roman"/>
          <w:color w:val="212121"/>
          <w:szCs w:val="24"/>
        </w:rPr>
        <w:t>Προσέξτε</w:t>
      </w:r>
      <w:r>
        <w:rPr>
          <w:rFonts w:eastAsia="Times New Roman"/>
          <w:color w:val="212121"/>
          <w:szCs w:val="24"/>
        </w:rPr>
        <w:t xml:space="preserve">: Το αξίωσαν οι </w:t>
      </w:r>
      <w:r>
        <w:rPr>
          <w:rFonts w:eastAsia="Times New Roman"/>
          <w:color w:val="212121"/>
          <w:szCs w:val="24"/>
        </w:rPr>
        <w:t>θ</w:t>
      </w:r>
      <w:r w:rsidRPr="00452383">
        <w:rPr>
          <w:rFonts w:eastAsia="Times New Roman"/>
          <w:color w:val="212121"/>
          <w:szCs w:val="24"/>
        </w:rPr>
        <w:t>εσμοί</w:t>
      </w:r>
      <w:r>
        <w:rPr>
          <w:rFonts w:eastAsia="Times New Roman"/>
          <w:color w:val="212121"/>
          <w:szCs w:val="24"/>
        </w:rPr>
        <w:t>. Αυτή ήταν η απάντηση του κυρίου Υ</w:t>
      </w:r>
      <w:r w:rsidRPr="00452383">
        <w:rPr>
          <w:rFonts w:eastAsia="Times New Roman"/>
          <w:color w:val="212121"/>
          <w:szCs w:val="24"/>
        </w:rPr>
        <w:t>πουργού</w:t>
      </w:r>
      <w:r>
        <w:rPr>
          <w:rFonts w:eastAsia="Times New Roman"/>
          <w:color w:val="212121"/>
          <w:szCs w:val="24"/>
        </w:rPr>
        <w:t xml:space="preserve">. </w:t>
      </w:r>
    </w:p>
    <w:p w14:paraId="2D05F4B6"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Μα, καλά, κυρίες και</w:t>
      </w:r>
      <w:r w:rsidRPr="00452383">
        <w:rPr>
          <w:rFonts w:eastAsia="Times New Roman"/>
          <w:color w:val="212121"/>
          <w:szCs w:val="24"/>
        </w:rPr>
        <w:t xml:space="preserve"> κύριοι συνάδελφοι του ΣΥΡΙΖΑ</w:t>
      </w:r>
      <w:r>
        <w:rPr>
          <w:rFonts w:eastAsia="Times New Roman"/>
          <w:color w:val="212121"/>
          <w:szCs w:val="24"/>
        </w:rPr>
        <w:t>,</w:t>
      </w:r>
      <w:r w:rsidRPr="00452383">
        <w:rPr>
          <w:rFonts w:eastAsia="Times New Roman"/>
          <w:color w:val="212121"/>
          <w:szCs w:val="24"/>
        </w:rPr>
        <w:t xml:space="preserve"> δεν έχουμε βγει εκτός μνημονίων</w:t>
      </w:r>
      <w:r>
        <w:rPr>
          <w:rFonts w:eastAsia="Times New Roman"/>
          <w:color w:val="212121"/>
          <w:szCs w:val="24"/>
        </w:rPr>
        <w:t>;</w:t>
      </w:r>
      <w:r w:rsidRPr="00452383">
        <w:rPr>
          <w:rFonts w:eastAsia="Times New Roman"/>
          <w:color w:val="212121"/>
          <w:szCs w:val="24"/>
        </w:rPr>
        <w:t xml:space="preserve"> </w:t>
      </w:r>
      <w:r>
        <w:rPr>
          <w:rFonts w:eastAsia="Times New Roman"/>
          <w:color w:val="212121"/>
          <w:szCs w:val="24"/>
        </w:rPr>
        <w:t>Εν πάση περιπτώσει. Και π</w:t>
      </w:r>
      <w:r w:rsidRPr="00452383">
        <w:rPr>
          <w:rFonts w:eastAsia="Times New Roman"/>
          <w:color w:val="212121"/>
          <w:szCs w:val="24"/>
        </w:rPr>
        <w:t>ροσέξτε</w:t>
      </w:r>
      <w:r>
        <w:rPr>
          <w:rFonts w:eastAsia="Times New Roman"/>
          <w:color w:val="212121"/>
          <w:szCs w:val="24"/>
        </w:rPr>
        <w:t xml:space="preserve">: </w:t>
      </w:r>
      <w:r w:rsidRPr="00452383">
        <w:rPr>
          <w:rFonts w:eastAsia="Times New Roman"/>
          <w:color w:val="212121"/>
          <w:szCs w:val="24"/>
        </w:rPr>
        <w:t>Τελικά</w:t>
      </w:r>
      <w:r>
        <w:rPr>
          <w:rFonts w:eastAsia="Times New Roman"/>
          <w:color w:val="212121"/>
          <w:szCs w:val="24"/>
        </w:rPr>
        <w:t>,</w:t>
      </w:r>
      <w:r w:rsidRPr="00452383">
        <w:rPr>
          <w:rFonts w:eastAsia="Times New Roman"/>
          <w:color w:val="212121"/>
          <w:szCs w:val="24"/>
        </w:rPr>
        <w:t xml:space="preserve"> μπορεί να μην είναι 5%</w:t>
      </w:r>
      <w:r>
        <w:rPr>
          <w:rFonts w:eastAsia="Times New Roman"/>
          <w:color w:val="212121"/>
          <w:szCs w:val="24"/>
        </w:rPr>
        <w:t xml:space="preserve">, διότι σύμφωνα </w:t>
      </w:r>
      <w:r>
        <w:rPr>
          <w:rFonts w:eastAsia="Times New Roman"/>
          <w:color w:val="212121"/>
          <w:szCs w:val="24"/>
        </w:rPr>
        <w:t>με μ</w:t>
      </w:r>
      <w:r w:rsidRPr="00452383">
        <w:rPr>
          <w:rFonts w:eastAsia="Times New Roman"/>
          <w:color w:val="212121"/>
          <w:szCs w:val="24"/>
        </w:rPr>
        <w:t>ελέτη αντικειμενικής οικονομικής βιωσιμότητας</w:t>
      </w:r>
      <w:r>
        <w:rPr>
          <w:rFonts w:eastAsia="Times New Roman"/>
          <w:color w:val="212121"/>
          <w:szCs w:val="24"/>
        </w:rPr>
        <w:t>,</w:t>
      </w:r>
      <w:r w:rsidRPr="00452383">
        <w:rPr>
          <w:rFonts w:eastAsia="Times New Roman"/>
          <w:color w:val="212121"/>
          <w:szCs w:val="24"/>
        </w:rPr>
        <w:t xml:space="preserve"> μπορεί να πάει </w:t>
      </w:r>
      <w:r>
        <w:rPr>
          <w:rFonts w:eastAsia="Times New Roman"/>
          <w:color w:val="212121"/>
          <w:szCs w:val="24"/>
        </w:rPr>
        <w:t xml:space="preserve">και στο 10% και στο 15%. Το 5% το αξιώνουν οι </w:t>
      </w:r>
      <w:r>
        <w:rPr>
          <w:rFonts w:eastAsia="Times New Roman"/>
          <w:color w:val="212121"/>
          <w:szCs w:val="24"/>
        </w:rPr>
        <w:t>θ</w:t>
      </w:r>
      <w:r>
        <w:rPr>
          <w:rFonts w:eastAsia="Times New Roman"/>
          <w:color w:val="212121"/>
          <w:szCs w:val="24"/>
        </w:rPr>
        <w:t xml:space="preserve">εσμοί, άρα το δεχόμαστε, </w:t>
      </w:r>
      <w:r w:rsidRPr="00452383">
        <w:rPr>
          <w:rFonts w:eastAsia="Times New Roman"/>
          <w:color w:val="212121"/>
          <w:szCs w:val="24"/>
        </w:rPr>
        <w:t xml:space="preserve">αλλά μπορεί να μην είναι </w:t>
      </w:r>
      <w:r>
        <w:rPr>
          <w:rFonts w:eastAsia="Times New Roman"/>
          <w:color w:val="212121"/>
          <w:szCs w:val="24"/>
        </w:rPr>
        <w:t>5%</w:t>
      </w:r>
      <w:r>
        <w:rPr>
          <w:rFonts w:eastAsia="Times New Roman"/>
          <w:color w:val="212121"/>
          <w:szCs w:val="24"/>
        </w:rPr>
        <w:t>. Μ</w:t>
      </w:r>
      <w:r>
        <w:rPr>
          <w:rFonts w:eastAsia="Times New Roman"/>
          <w:color w:val="212121"/>
          <w:szCs w:val="24"/>
        </w:rPr>
        <w:t xml:space="preserve">πορεί να είναι 10% και 15%, </w:t>
      </w:r>
      <w:r w:rsidRPr="00452383">
        <w:rPr>
          <w:rFonts w:eastAsia="Times New Roman"/>
          <w:color w:val="212121"/>
          <w:szCs w:val="24"/>
        </w:rPr>
        <w:t>επειδή ακριβώς μπορεί να προκύψε</w:t>
      </w:r>
      <w:r>
        <w:rPr>
          <w:rFonts w:eastAsia="Times New Roman"/>
          <w:color w:val="212121"/>
          <w:szCs w:val="24"/>
        </w:rPr>
        <w:t>ι πρόβλημα στη βιωσιμότητα τ</w:t>
      </w:r>
      <w:r>
        <w:rPr>
          <w:rFonts w:eastAsia="Times New Roman"/>
          <w:color w:val="212121"/>
          <w:szCs w:val="24"/>
        </w:rPr>
        <w:t xml:space="preserve">ου οικείου </w:t>
      </w:r>
      <w:r>
        <w:rPr>
          <w:rFonts w:eastAsia="Times New Roman"/>
          <w:color w:val="212121"/>
          <w:szCs w:val="24"/>
        </w:rPr>
        <w:t>ο</w:t>
      </w:r>
      <w:r w:rsidRPr="00452383">
        <w:rPr>
          <w:rFonts w:eastAsia="Times New Roman"/>
          <w:color w:val="212121"/>
          <w:szCs w:val="24"/>
        </w:rPr>
        <w:t>ργανισμού</w:t>
      </w:r>
      <w:r>
        <w:rPr>
          <w:rFonts w:eastAsia="Times New Roman"/>
          <w:color w:val="212121"/>
          <w:szCs w:val="24"/>
        </w:rPr>
        <w:t>.</w:t>
      </w:r>
    </w:p>
    <w:p w14:paraId="2D05F4B7"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Είναι αυτά</w:t>
      </w:r>
      <w:r w:rsidRPr="00452383">
        <w:rPr>
          <w:rFonts w:eastAsia="Times New Roman"/>
          <w:color w:val="212121"/>
          <w:szCs w:val="24"/>
        </w:rPr>
        <w:t xml:space="preserve"> σοβαρά πράγματα</w:t>
      </w:r>
      <w:r>
        <w:rPr>
          <w:rFonts w:eastAsia="Times New Roman"/>
          <w:color w:val="212121"/>
          <w:szCs w:val="24"/>
        </w:rPr>
        <w:t>, κ</w:t>
      </w:r>
      <w:r w:rsidRPr="00452383">
        <w:rPr>
          <w:rFonts w:eastAsia="Times New Roman"/>
          <w:color w:val="212121"/>
          <w:szCs w:val="24"/>
        </w:rPr>
        <w:t>ύριε Υπουργέ</w:t>
      </w:r>
      <w:r>
        <w:rPr>
          <w:rFonts w:eastAsia="Times New Roman"/>
          <w:color w:val="212121"/>
          <w:szCs w:val="24"/>
        </w:rPr>
        <w:t>; Ε</w:t>
      </w:r>
      <w:r w:rsidRPr="00452383">
        <w:rPr>
          <w:rFonts w:eastAsia="Times New Roman"/>
          <w:color w:val="212121"/>
          <w:szCs w:val="24"/>
        </w:rPr>
        <w:t>ίναι σοβαρά πράγματα για ένα</w:t>
      </w:r>
      <w:r>
        <w:rPr>
          <w:rFonts w:eastAsia="Times New Roman"/>
          <w:color w:val="212121"/>
          <w:szCs w:val="24"/>
        </w:rPr>
        <w:t>ν</w:t>
      </w:r>
      <w:r w:rsidRPr="00452383">
        <w:rPr>
          <w:rFonts w:eastAsia="Times New Roman"/>
          <w:color w:val="212121"/>
          <w:szCs w:val="24"/>
        </w:rPr>
        <w:t xml:space="preserve"> διεθνή επενδυτή</w:t>
      </w:r>
      <w:r>
        <w:rPr>
          <w:rFonts w:eastAsia="Times New Roman"/>
          <w:color w:val="212121"/>
          <w:szCs w:val="24"/>
        </w:rPr>
        <w:t>,</w:t>
      </w:r>
      <w:r w:rsidRPr="00452383">
        <w:rPr>
          <w:rFonts w:eastAsia="Times New Roman"/>
          <w:color w:val="212121"/>
          <w:szCs w:val="24"/>
        </w:rPr>
        <w:t xml:space="preserve"> ο οποίος επιθυμεί να έρθει και να επενδύσει στη χώρα </w:t>
      </w:r>
      <w:r>
        <w:rPr>
          <w:rFonts w:eastAsia="Times New Roman"/>
          <w:color w:val="212121"/>
          <w:szCs w:val="24"/>
        </w:rPr>
        <w:t>μας,</w:t>
      </w:r>
      <w:r w:rsidRPr="00452383">
        <w:rPr>
          <w:rFonts w:eastAsia="Times New Roman"/>
          <w:color w:val="212121"/>
          <w:szCs w:val="24"/>
        </w:rPr>
        <w:t xml:space="preserve"> </w:t>
      </w:r>
      <w:r>
        <w:rPr>
          <w:rFonts w:eastAsia="Times New Roman"/>
          <w:color w:val="212121"/>
          <w:szCs w:val="24"/>
        </w:rPr>
        <w:t>να μην</w:t>
      </w:r>
      <w:r w:rsidRPr="00452383">
        <w:rPr>
          <w:rFonts w:eastAsia="Times New Roman"/>
          <w:color w:val="212121"/>
          <w:szCs w:val="24"/>
        </w:rPr>
        <w:t xml:space="preserve"> γνωρίζει το ακριβές ποσοστό</w:t>
      </w:r>
      <w:r>
        <w:rPr>
          <w:rFonts w:eastAsia="Times New Roman"/>
          <w:color w:val="212121"/>
          <w:szCs w:val="24"/>
        </w:rPr>
        <w:t xml:space="preserve">; </w:t>
      </w:r>
    </w:p>
    <w:p w14:paraId="2D05F4B8"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Ά</w:t>
      </w:r>
      <w:r w:rsidRPr="00452383">
        <w:rPr>
          <w:rFonts w:eastAsia="Times New Roman"/>
          <w:color w:val="212121"/>
          <w:szCs w:val="24"/>
        </w:rPr>
        <w:t>ρα</w:t>
      </w:r>
      <w:r>
        <w:rPr>
          <w:rFonts w:eastAsia="Times New Roman"/>
          <w:color w:val="212121"/>
          <w:szCs w:val="24"/>
        </w:rPr>
        <w:t>, έχουμε μια Κ</w:t>
      </w:r>
      <w:r w:rsidRPr="00452383">
        <w:rPr>
          <w:rFonts w:eastAsia="Times New Roman"/>
          <w:color w:val="212121"/>
          <w:szCs w:val="24"/>
        </w:rPr>
        <w:t>υβέρνηση</w:t>
      </w:r>
      <w:r>
        <w:rPr>
          <w:rFonts w:eastAsia="Times New Roman"/>
          <w:color w:val="212121"/>
          <w:szCs w:val="24"/>
        </w:rPr>
        <w:t xml:space="preserve">, αγαπητοί κύριοι </w:t>
      </w:r>
      <w:r w:rsidRPr="00452383">
        <w:rPr>
          <w:rFonts w:eastAsia="Times New Roman"/>
          <w:color w:val="212121"/>
          <w:szCs w:val="24"/>
        </w:rPr>
        <w:t>συνά</w:t>
      </w:r>
      <w:r w:rsidRPr="00452383">
        <w:rPr>
          <w:rFonts w:eastAsia="Times New Roman"/>
          <w:color w:val="212121"/>
          <w:szCs w:val="24"/>
        </w:rPr>
        <w:t>δελφοι</w:t>
      </w:r>
      <w:r>
        <w:rPr>
          <w:rFonts w:eastAsia="Times New Roman"/>
          <w:color w:val="212121"/>
          <w:szCs w:val="24"/>
        </w:rPr>
        <w:t>,</w:t>
      </w:r>
      <w:r w:rsidRPr="00452383">
        <w:rPr>
          <w:rFonts w:eastAsia="Times New Roman"/>
          <w:color w:val="212121"/>
          <w:szCs w:val="24"/>
        </w:rPr>
        <w:t xml:space="preserve"> που εκτελεί εντολές</w:t>
      </w:r>
      <w:r>
        <w:rPr>
          <w:rFonts w:eastAsia="Times New Roman"/>
          <w:color w:val="212121"/>
          <w:szCs w:val="24"/>
        </w:rPr>
        <w:t>, μια Κυβέρνηση-</w:t>
      </w:r>
      <w:r w:rsidRPr="00452383">
        <w:rPr>
          <w:rFonts w:eastAsia="Times New Roman"/>
          <w:color w:val="212121"/>
          <w:szCs w:val="24"/>
        </w:rPr>
        <w:t>μαριονέτα</w:t>
      </w:r>
      <w:r>
        <w:rPr>
          <w:rFonts w:eastAsia="Times New Roman"/>
          <w:color w:val="212121"/>
          <w:szCs w:val="24"/>
        </w:rPr>
        <w:t>,</w:t>
      </w:r>
      <w:r w:rsidRPr="00452383">
        <w:rPr>
          <w:rFonts w:eastAsia="Times New Roman"/>
          <w:color w:val="212121"/>
          <w:szCs w:val="24"/>
        </w:rPr>
        <w:t xml:space="preserve"> </w:t>
      </w:r>
      <w:r>
        <w:rPr>
          <w:rFonts w:eastAsia="Times New Roman"/>
          <w:color w:val="212121"/>
          <w:szCs w:val="24"/>
        </w:rPr>
        <w:t>η οποία προσπαθεί να ναρκοθετήσει τον</w:t>
      </w:r>
      <w:r w:rsidRPr="00452383">
        <w:rPr>
          <w:rFonts w:eastAsia="Times New Roman"/>
          <w:color w:val="212121"/>
          <w:szCs w:val="24"/>
        </w:rPr>
        <w:t xml:space="preserve"> βίο της επόμενης κυβέρνησης</w:t>
      </w:r>
      <w:r>
        <w:rPr>
          <w:rFonts w:eastAsia="Times New Roman"/>
          <w:color w:val="212121"/>
          <w:szCs w:val="24"/>
        </w:rPr>
        <w:t xml:space="preserve">. </w:t>
      </w:r>
    </w:p>
    <w:p w14:paraId="2D05F4B9"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lastRenderedPageBreak/>
        <w:t xml:space="preserve">Όμως, κύριε Υπουργέ, δεν θα </w:t>
      </w:r>
      <w:r w:rsidRPr="00452383">
        <w:rPr>
          <w:rFonts w:eastAsia="Times New Roman"/>
          <w:color w:val="212121"/>
          <w:szCs w:val="24"/>
        </w:rPr>
        <w:t>σας κάνουμε τη χάρη</w:t>
      </w:r>
      <w:r>
        <w:rPr>
          <w:rFonts w:eastAsia="Times New Roman"/>
          <w:color w:val="212121"/>
          <w:szCs w:val="24"/>
        </w:rPr>
        <w:t>. Η</w:t>
      </w:r>
      <w:r w:rsidRPr="00452383">
        <w:rPr>
          <w:rFonts w:eastAsia="Times New Roman"/>
          <w:color w:val="212121"/>
          <w:szCs w:val="24"/>
        </w:rPr>
        <w:t xml:space="preserve"> Νέα Δημοκρατία έχει </w:t>
      </w:r>
      <w:r>
        <w:rPr>
          <w:rFonts w:eastAsia="Times New Roman"/>
          <w:color w:val="212121"/>
          <w:szCs w:val="24"/>
        </w:rPr>
        <w:t>ολοκληρωμένο</w:t>
      </w:r>
      <w:r w:rsidRPr="00452383">
        <w:rPr>
          <w:rFonts w:eastAsia="Times New Roman"/>
          <w:color w:val="212121"/>
          <w:szCs w:val="24"/>
        </w:rPr>
        <w:t xml:space="preserve"> σχέδιο για την ανάπτυξη των λιμένων</w:t>
      </w:r>
      <w:r>
        <w:rPr>
          <w:rFonts w:eastAsia="Times New Roman"/>
          <w:color w:val="212121"/>
          <w:szCs w:val="24"/>
        </w:rPr>
        <w:t>,</w:t>
      </w:r>
      <w:r w:rsidRPr="00452383">
        <w:rPr>
          <w:rFonts w:eastAsia="Times New Roman"/>
          <w:color w:val="212121"/>
          <w:szCs w:val="24"/>
        </w:rPr>
        <w:t xml:space="preserve"> με βάση τους </w:t>
      </w:r>
      <w:r w:rsidRPr="00452383">
        <w:rPr>
          <w:rFonts w:eastAsia="Times New Roman"/>
          <w:color w:val="212121"/>
          <w:szCs w:val="24"/>
        </w:rPr>
        <w:t xml:space="preserve">όρους του </w:t>
      </w:r>
      <w:r>
        <w:rPr>
          <w:rFonts w:eastAsia="Times New Roman"/>
          <w:color w:val="212121"/>
          <w:szCs w:val="24"/>
        </w:rPr>
        <w:t>δ</w:t>
      </w:r>
      <w:r w:rsidRPr="00452383">
        <w:rPr>
          <w:rFonts w:eastAsia="Times New Roman"/>
          <w:color w:val="212121"/>
          <w:szCs w:val="24"/>
        </w:rPr>
        <w:t>ιεθνούς ανταγωνισμού</w:t>
      </w:r>
      <w:r>
        <w:rPr>
          <w:rFonts w:eastAsia="Times New Roman"/>
          <w:color w:val="212121"/>
          <w:szCs w:val="24"/>
        </w:rPr>
        <w:t>, με βάση τους όρους του διεθνούς ε</w:t>
      </w:r>
      <w:r w:rsidRPr="00452383">
        <w:rPr>
          <w:rFonts w:eastAsia="Times New Roman"/>
          <w:color w:val="212121"/>
          <w:szCs w:val="24"/>
        </w:rPr>
        <w:t xml:space="preserve">μπορίου και </w:t>
      </w:r>
      <w:r>
        <w:rPr>
          <w:rFonts w:eastAsia="Times New Roman"/>
          <w:color w:val="212121"/>
          <w:szCs w:val="24"/>
        </w:rPr>
        <w:t>της ανταγωνιστικότητας και β</w:t>
      </w:r>
      <w:r w:rsidRPr="00452383">
        <w:rPr>
          <w:rFonts w:eastAsia="Times New Roman"/>
          <w:color w:val="212121"/>
          <w:szCs w:val="24"/>
        </w:rPr>
        <w:t>εβαίω</w:t>
      </w:r>
      <w:r>
        <w:rPr>
          <w:rFonts w:eastAsia="Times New Roman"/>
          <w:color w:val="212121"/>
          <w:szCs w:val="24"/>
        </w:rPr>
        <w:t>,</w:t>
      </w:r>
      <w:r w:rsidRPr="00452383">
        <w:rPr>
          <w:rFonts w:eastAsia="Times New Roman"/>
          <w:color w:val="212121"/>
          <w:szCs w:val="24"/>
        </w:rPr>
        <w:t xml:space="preserve">ς με τη διασφάλιση των θέσεων εργασίας </w:t>
      </w:r>
      <w:r>
        <w:rPr>
          <w:rFonts w:eastAsia="Times New Roman"/>
          <w:color w:val="212121"/>
          <w:szCs w:val="24"/>
        </w:rPr>
        <w:t>απασχόλησης, επενδύσεων και προς όφελος της ε</w:t>
      </w:r>
      <w:r w:rsidRPr="00452383">
        <w:rPr>
          <w:rFonts w:eastAsia="Times New Roman"/>
          <w:color w:val="212121"/>
          <w:szCs w:val="24"/>
        </w:rPr>
        <w:t>λληνικής οικονομίας</w:t>
      </w:r>
      <w:r>
        <w:rPr>
          <w:rFonts w:eastAsia="Times New Roman"/>
          <w:color w:val="212121"/>
          <w:szCs w:val="24"/>
        </w:rPr>
        <w:t>.</w:t>
      </w:r>
    </w:p>
    <w:p w14:paraId="2D05F4BA"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 xml:space="preserve">Για </w:t>
      </w:r>
      <w:r w:rsidRPr="00452383">
        <w:rPr>
          <w:rFonts w:eastAsia="Times New Roman"/>
          <w:color w:val="212121"/>
          <w:szCs w:val="24"/>
        </w:rPr>
        <w:t>πάμε να δούμε</w:t>
      </w:r>
      <w:r>
        <w:rPr>
          <w:rFonts w:eastAsia="Times New Roman"/>
          <w:color w:val="212121"/>
          <w:szCs w:val="24"/>
        </w:rPr>
        <w:t>,</w:t>
      </w:r>
      <w:r w:rsidRPr="00452383">
        <w:rPr>
          <w:rFonts w:eastAsia="Times New Roman"/>
          <w:color w:val="212121"/>
          <w:szCs w:val="24"/>
        </w:rPr>
        <w:t xml:space="preserve"> </w:t>
      </w:r>
      <w:r>
        <w:rPr>
          <w:rFonts w:eastAsia="Times New Roman"/>
          <w:color w:val="212121"/>
          <w:szCs w:val="24"/>
        </w:rPr>
        <w:t xml:space="preserve">όμως, τι έγινε χθες και στο </w:t>
      </w:r>
      <w:r>
        <w:rPr>
          <w:rFonts w:eastAsia="Times New Roman"/>
          <w:color w:val="212121"/>
          <w:szCs w:val="24"/>
        </w:rPr>
        <w:t>σ</w:t>
      </w:r>
      <w:r w:rsidRPr="00452383">
        <w:rPr>
          <w:rFonts w:eastAsia="Times New Roman"/>
          <w:color w:val="212121"/>
          <w:szCs w:val="24"/>
        </w:rPr>
        <w:t xml:space="preserve">υμβούλιο της </w:t>
      </w:r>
      <w:r>
        <w:rPr>
          <w:rFonts w:eastAsia="Times New Roman"/>
          <w:color w:val="212121"/>
          <w:szCs w:val="24"/>
        </w:rPr>
        <w:t xml:space="preserve">ΕΣΑΛ, όσον αφορά το </w:t>
      </w:r>
      <w:r>
        <w:rPr>
          <w:rFonts w:eastAsia="Times New Roman"/>
          <w:color w:val="212121"/>
          <w:szCs w:val="24"/>
          <w:lang w:val="en-US"/>
        </w:rPr>
        <w:t>master</w:t>
      </w:r>
      <w:r w:rsidRPr="000371FF">
        <w:rPr>
          <w:rFonts w:eastAsia="Times New Roman"/>
          <w:color w:val="212121"/>
          <w:szCs w:val="24"/>
        </w:rPr>
        <w:t xml:space="preserve"> </w:t>
      </w:r>
      <w:r>
        <w:rPr>
          <w:rFonts w:eastAsia="Times New Roman"/>
          <w:color w:val="212121"/>
          <w:szCs w:val="24"/>
          <w:lang w:val="en-US"/>
        </w:rPr>
        <w:t>plan</w:t>
      </w:r>
      <w:r w:rsidRPr="000371FF">
        <w:rPr>
          <w:rFonts w:eastAsia="Times New Roman"/>
          <w:color w:val="212121"/>
          <w:szCs w:val="24"/>
        </w:rPr>
        <w:t xml:space="preserve"> </w:t>
      </w:r>
      <w:r w:rsidRPr="00452383">
        <w:rPr>
          <w:rFonts w:eastAsia="Times New Roman"/>
          <w:color w:val="212121"/>
          <w:szCs w:val="24"/>
        </w:rPr>
        <w:t xml:space="preserve">του </w:t>
      </w:r>
      <w:r>
        <w:rPr>
          <w:rFonts w:eastAsia="Times New Roman"/>
          <w:color w:val="212121"/>
          <w:szCs w:val="24"/>
        </w:rPr>
        <w:t xml:space="preserve">Οργανισμού </w:t>
      </w:r>
      <w:r w:rsidRPr="00452383">
        <w:rPr>
          <w:rFonts w:eastAsia="Times New Roman"/>
          <w:color w:val="212121"/>
          <w:szCs w:val="24"/>
        </w:rPr>
        <w:t>Λιμένος Πειραιώς</w:t>
      </w:r>
      <w:r w:rsidRPr="000371FF">
        <w:rPr>
          <w:rFonts w:eastAsia="Times New Roman"/>
          <w:color w:val="212121"/>
          <w:szCs w:val="24"/>
        </w:rPr>
        <w:t xml:space="preserve">. </w:t>
      </w:r>
      <w:r>
        <w:rPr>
          <w:rFonts w:eastAsia="Times New Roman"/>
          <w:color w:val="212121"/>
          <w:szCs w:val="24"/>
        </w:rPr>
        <w:t>Η απόφαση της ΕΣΑΛ είναι η εξής: «Εγκρίνουμε τις υποχ</w:t>
      </w:r>
      <w:r w:rsidRPr="00452383">
        <w:rPr>
          <w:rFonts w:eastAsia="Times New Roman"/>
          <w:color w:val="212121"/>
          <w:szCs w:val="24"/>
        </w:rPr>
        <w:t>ρεωτικές επενδύσεις</w:t>
      </w:r>
      <w:r>
        <w:rPr>
          <w:rFonts w:eastAsia="Times New Roman"/>
          <w:color w:val="212121"/>
          <w:szCs w:val="24"/>
        </w:rPr>
        <w:t xml:space="preserve">» -άλλωστε, δεν μπορούσαν να κάνουν </w:t>
      </w:r>
      <w:r w:rsidRPr="00452383">
        <w:rPr>
          <w:rFonts w:eastAsia="Times New Roman"/>
          <w:color w:val="212121"/>
          <w:szCs w:val="24"/>
        </w:rPr>
        <w:t>διαφορετικά</w:t>
      </w:r>
      <w:r>
        <w:rPr>
          <w:rFonts w:eastAsia="Times New Roman"/>
          <w:color w:val="212121"/>
          <w:szCs w:val="24"/>
        </w:rPr>
        <w:t>-</w:t>
      </w:r>
      <w:r w:rsidRPr="00452383">
        <w:rPr>
          <w:rFonts w:eastAsia="Times New Roman"/>
          <w:color w:val="212121"/>
          <w:szCs w:val="24"/>
        </w:rPr>
        <w:t xml:space="preserve"> </w:t>
      </w:r>
      <w:r>
        <w:rPr>
          <w:rFonts w:eastAsia="Times New Roman"/>
          <w:color w:val="212121"/>
          <w:szCs w:val="24"/>
        </w:rPr>
        <w:t>«</w:t>
      </w:r>
      <w:r w:rsidRPr="00452383">
        <w:rPr>
          <w:rFonts w:eastAsia="Times New Roman"/>
          <w:color w:val="212121"/>
          <w:szCs w:val="24"/>
        </w:rPr>
        <w:t>και εγκρίνουμε και μέρος</w:t>
      </w:r>
      <w:r>
        <w:rPr>
          <w:rFonts w:eastAsia="Times New Roman"/>
          <w:color w:val="212121"/>
          <w:szCs w:val="24"/>
        </w:rPr>
        <w:t xml:space="preserve"> τω</w:t>
      </w:r>
      <w:r>
        <w:rPr>
          <w:rFonts w:eastAsia="Times New Roman"/>
          <w:color w:val="212121"/>
          <w:szCs w:val="24"/>
        </w:rPr>
        <w:t>ν προαιρετικών ε</w:t>
      </w:r>
      <w:r w:rsidRPr="00452383">
        <w:rPr>
          <w:rFonts w:eastAsia="Times New Roman"/>
          <w:color w:val="212121"/>
          <w:szCs w:val="24"/>
        </w:rPr>
        <w:t>πενδύσεων</w:t>
      </w:r>
      <w:r>
        <w:rPr>
          <w:rFonts w:eastAsia="Times New Roman"/>
          <w:color w:val="212121"/>
          <w:szCs w:val="24"/>
        </w:rPr>
        <w:t xml:space="preserve">». </w:t>
      </w:r>
      <w:r>
        <w:rPr>
          <w:rFonts w:eastAsia="Times New Roman"/>
          <w:color w:val="212121"/>
          <w:szCs w:val="24"/>
        </w:rPr>
        <w:t>Μ</w:t>
      </w:r>
      <w:r w:rsidRPr="00452383">
        <w:rPr>
          <w:rFonts w:eastAsia="Times New Roman"/>
          <w:color w:val="212121"/>
          <w:szCs w:val="24"/>
        </w:rPr>
        <w:t>ιλάμε για επενδύσεις 580 εκατομμυρίων ευρώ</w:t>
      </w:r>
      <w:r>
        <w:rPr>
          <w:rFonts w:eastAsia="Times New Roman"/>
          <w:color w:val="212121"/>
          <w:szCs w:val="24"/>
        </w:rPr>
        <w:t>, για να ξέρουμε και για τι</w:t>
      </w:r>
      <w:r w:rsidRPr="00452383">
        <w:rPr>
          <w:rFonts w:eastAsia="Times New Roman"/>
          <w:color w:val="212121"/>
          <w:szCs w:val="24"/>
        </w:rPr>
        <w:t xml:space="preserve"> μιλάμε</w:t>
      </w:r>
      <w:r>
        <w:rPr>
          <w:rFonts w:eastAsia="Times New Roman"/>
          <w:color w:val="212121"/>
          <w:szCs w:val="24"/>
        </w:rPr>
        <w:t>.</w:t>
      </w:r>
    </w:p>
    <w:p w14:paraId="2D05F4BB"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Και οι</w:t>
      </w:r>
      <w:r w:rsidRPr="00452383">
        <w:rPr>
          <w:rFonts w:eastAsia="Times New Roman"/>
          <w:color w:val="212121"/>
          <w:szCs w:val="24"/>
        </w:rPr>
        <w:t xml:space="preserve"> δύο</w:t>
      </w:r>
      <w:r>
        <w:rPr>
          <w:rFonts w:eastAsia="Times New Roman"/>
          <w:color w:val="212121"/>
          <w:szCs w:val="24"/>
        </w:rPr>
        <w:t>,</w:t>
      </w:r>
      <w:r w:rsidRPr="00452383">
        <w:rPr>
          <w:rFonts w:eastAsia="Times New Roman"/>
          <w:color w:val="212121"/>
          <w:szCs w:val="24"/>
        </w:rPr>
        <w:t xml:space="preserve"> </w:t>
      </w:r>
      <w:r>
        <w:rPr>
          <w:rFonts w:eastAsia="Times New Roman"/>
          <w:color w:val="212121"/>
          <w:szCs w:val="24"/>
        </w:rPr>
        <w:t>όμως,</w:t>
      </w:r>
      <w:r w:rsidRPr="00452383">
        <w:rPr>
          <w:rFonts w:eastAsia="Times New Roman"/>
          <w:color w:val="212121"/>
          <w:szCs w:val="24"/>
        </w:rPr>
        <w:t xml:space="preserve"> αυτές επενδύσεις </w:t>
      </w:r>
      <w:r>
        <w:rPr>
          <w:rFonts w:eastAsia="Times New Roman"/>
          <w:color w:val="212121"/>
          <w:szCs w:val="24"/>
        </w:rPr>
        <w:t>-</w:t>
      </w:r>
      <w:r>
        <w:rPr>
          <w:rFonts w:eastAsia="Times New Roman"/>
          <w:color w:val="212121"/>
          <w:szCs w:val="24"/>
        </w:rPr>
        <w:t xml:space="preserve">και οι υποχρεωτικές και οι προαιρετικές- είναι από την έγκριση του Υπουργείου Πολιτισμού, </w:t>
      </w:r>
      <w:r w:rsidRPr="00452383">
        <w:rPr>
          <w:rFonts w:eastAsia="Times New Roman"/>
          <w:color w:val="212121"/>
          <w:szCs w:val="24"/>
        </w:rPr>
        <w:t xml:space="preserve">μετά βέβαια από </w:t>
      </w:r>
      <w:r>
        <w:rPr>
          <w:rFonts w:eastAsia="Times New Roman"/>
          <w:color w:val="212121"/>
          <w:szCs w:val="24"/>
        </w:rPr>
        <w:t>γνωμοδότηση των κεντρικών συμβουλίων και μετά βέβαια</w:t>
      </w:r>
      <w:r>
        <w:rPr>
          <w:rFonts w:eastAsia="Times New Roman"/>
          <w:color w:val="212121"/>
          <w:szCs w:val="24"/>
        </w:rPr>
        <w:t>,</w:t>
      </w:r>
      <w:r>
        <w:rPr>
          <w:rFonts w:eastAsia="Times New Roman"/>
          <w:color w:val="212121"/>
          <w:szCs w:val="24"/>
        </w:rPr>
        <w:t xml:space="preserve"> από </w:t>
      </w:r>
      <w:r w:rsidRPr="00452383">
        <w:rPr>
          <w:rFonts w:eastAsia="Times New Roman"/>
          <w:color w:val="212121"/>
          <w:szCs w:val="24"/>
        </w:rPr>
        <w:t xml:space="preserve">έγκριση της </w:t>
      </w:r>
      <w:r>
        <w:rPr>
          <w:rFonts w:eastAsia="Times New Roman"/>
          <w:color w:val="212121"/>
          <w:szCs w:val="24"/>
        </w:rPr>
        <w:t xml:space="preserve">στρατηγικής μελέτης </w:t>
      </w:r>
      <w:r w:rsidRPr="00452383">
        <w:rPr>
          <w:rFonts w:eastAsia="Times New Roman"/>
          <w:color w:val="212121"/>
          <w:szCs w:val="24"/>
        </w:rPr>
        <w:t>περιβαλλοντικών επιπτώσεων</w:t>
      </w:r>
      <w:r>
        <w:rPr>
          <w:rFonts w:eastAsia="Times New Roman"/>
          <w:color w:val="212121"/>
          <w:szCs w:val="24"/>
        </w:rPr>
        <w:t>.</w:t>
      </w:r>
    </w:p>
    <w:p w14:paraId="2D05F4BC" w14:textId="77777777" w:rsidR="00237587" w:rsidRDefault="00AE0D0F">
      <w:pPr>
        <w:spacing w:after="0" w:line="600" w:lineRule="auto"/>
        <w:ind w:firstLine="720"/>
        <w:jc w:val="both"/>
        <w:rPr>
          <w:rFonts w:eastAsia="Times New Roman"/>
          <w:color w:val="212121"/>
          <w:szCs w:val="24"/>
        </w:rPr>
      </w:pPr>
      <w:r w:rsidRPr="00452383">
        <w:rPr>
          <w:rFonts w:eastAsia="Times New Roman"/>
          <w:color w:val="212121"/>
          <w:szCs w:val="24"/>
        </w:rPr>
        <w:lastRenderedPageBreak/>
        <w:t xml:space="preserve">Και εγώ </w:t>
      </w:r>
      <w:r>
        <w:rPr>
          <w:rFonts w:eastAsia="Times New Roman"/>
          <w:color w:val="212121"/>
          <w:szCs w:val="24"/>
        </w:rPr>
        <w:t>ερωτώ. Ας δεχθούμε ότι ισχύουν και τα δύο. Κύριε Υπουργέ, αρχή σχεδιασμού υπάρχει; Διότι η μελέτη στρατηγικών περιβαλλοντικών επιπ</w:t>
      </w:r>
      <w:r>
        <w:rPr>
          <w:rFonts w:eastAsia="Times New Roman"/>
          <w:color w:val="212121"/>
          <w:szCs w:val="24"/>
        </w:rPr>
        <w:t>τώσεων υπάρχει. Άρα, ποιος θα την εξετάσει; Έχει κατατεθεί στο Υπουργείο Ναυτιλίας. Θα την εξετάσει το Υπουργείο Ναυτιλίας; Θα την εξετάσει το Υπουργείο Περιβάλλοντος; Και μιλάμε για επενδυτές</w:t>
      </w:r>
      <w:r>
        <w:rPr>
          <w:rFonts w:eastAsia="Times New Roman"/>
          <w:color w:val="212121"/>
          <w:szCs w:val="24"/>
        </w:rPr>
        <w:t>,</w:t>
      </w:r>
      <w:r>
        <w:rPr>
          <w:rFonts w:eastAsia="Times New Roman"/>
          <w:color w:val="212121"/>
          <w:szCs w:val="24"/>
        </w:rPr>
        <w:t xml:space="preserve"> που θέλουν </w:t>
      </w:r>
      <w:r w:rsidRPr="00452383">
        <w:rPr>
          <w:rFonts w:eastAsia="Times New Roman"/>
          <w:color w:val="212121"/>
          <w:szCs w:val="24"/>
        </w:rPr>
        <w:t>να προχωρήσουν σε συγκεκριμένες επενδύσεις</w:t>
      </w:r>
      <w:r>
        <w:rPr>
          <w:rFonts w:eastAsia="Times New Roman"/>
          <w:color w:val="212121"/>
          <w:szCs w:val="24"/>
        </w:rPr>
        <w:t xml:space="preserve">. </w:t>
      </w:r>
    </w:p>
    <w:p w14:paraId="2D05F4BD"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Επίσης</w:t>
      </w:r>
      <w:r>
        <w:rPr>
          <w:rFonts w:eastAsia="Times New Roman"/>
          <w:color w:val="212121"/>
          <w:szCs w:val="24"/>
        </w:rPr>
        <w:t>, το Υπουργείο Ο</w:t>
      </w:r>
      <w:r w:rsidRPr="00452383">
        <w:rPr>
          <w:rFonts w:eastAsia="Times New Roman"/>
          <w:color w:val="212121"/>
          <w:szCs w:val="24"/>
        </w:rPr>
        <w:t>ικονομικών δεν παρέστη στη συγκεκριμένη συνεδρίαση</w:t>
      </w:r>
      <w:r>
        <w:rPr>
          <w:rFonts w:eastAsia="Times New Roman"/>
          <w:color w:val="212121"/>
          <w:szCs w:val="24"/>
        </w:rPr>
        <w:t>. Κ</w:t>
      </w:r>
      <w:r w:rsidRPr="00452383">
        <w:rPr>
          <w:rFonts w:eastAsia="Times New Roman"/>
          <w:color w:val="212121"/>
          <w:szCs w:val="24"/>
        </w:rPr>
        <w:t xml:space="preserve">αι δεν </w:t>
      </w:r>
      <w:r>
        <w:rPr>
          <w:rFonts w:eastAsia="Times New Roman"/>
          <w:color w:val="212121"/>
          <w:szCs w:val="24"/>
        </w:rPr>
        <w:t xml:space="preserve">είναι μόνο ότι δεν </w:t>
      </w:r>
      <w:r w:rsidRPr="00452383">
        <w:rPr>
          <w:rFonts w:eastAsia="Times New Roman"/>
          <w:color w:val="212121"/>
          <w:szCs w:val="24"/>
        </w:rPr>
        <w:t>παρέστη το Υπουργείο Οικονομικών στη συγκεκριμένη συνεδρίαση</w:t>
      </w:r>
      <w:r>
        <w:rPr>
          <w:rFonts w:eastAsia="Times New Roman"/>
          <w:color w:val="212121"/>
          <w:szCs w:val="24"/>
        </w:rPr>
        <w:t xml:space="preserve">, το ΤΑΙΠΕΔ απείχε από τη συνεδρίαση της </w:t>
      </w:r>
      <w:r>
        <w:rPr>
          <w:rFonts w:eastAsia="Times New Roman"/>
          <w:color w:val="212121"/>
          <w:szCs w:val="24"/>
        </w:rPr>
        <w:t>ε</w:t>
      </w:r>
      <w:r w:rsidRPr="00452383">
        <w:rPr>
          <w:rFonts w:eastAsia="Times New Roman"/>
          <w:color w:val="212121"/>
          <w:szCs w:val="24"/>
        </w:rPr>
        <w:t>πιτροπής</w:t>
      </w:r>
      <w:r>
        <w:rPr>
          <w:rFonts w:eastAsia="Times New Roman"/>
          <w:color w:val="212121"/>
          <w:szCs w:val="24"/>
        </w:rPr>
        <w:t>. Κ</w:t>
      </w:r>
      <w:r w:rsidRPr="00452383">
        <w:rPr>
          <w:rFonts w:eastAsia="Times New Roman"/>
          <w:color w:val="212121"/>
          <w:szCs w:val="24"/>
        </w:rPr>
        <w:t>αι εμένα τουλάχιστον αυτό το γεγονός με κάνει να</w:t>
      </w:r>
      <w:r w:rsidRPr="00452383">
        <w:rPr>
          <w:rFonts w:eastAsia="Times New Roman"/>
          <w:color w:val="212121"/>
          <w:szCs w:val="24"/>
        </w:rPr>
        <w:t xml:space="preserve"> ανησυχώ</w:t>
      </w:r>
      <w:r>
        <w:rPr>
          <w:rFonts w:eastAsia="Times New Roman"/>
          <w:color w:val="212121"/>
          <w:szCs w:val="24"/>
        </w:rPr>
        <w:t>.</w:t>
      </w:r>
    </w:p>
    <w:p w14:paraId="2D05F4BE"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 xml:space="preserve">Επίσης, </w:t>
      </w:r>
      <w:r w:rsidRPr="00452383">
        <w:rPr>
          <w:rFonts w:eastAsia="Times New Roman"/>
          <w:color w:val="212121"/>
          <w:szCs w:val="24"/>
        </w:rPr>
        <w:t>οι υποχρεωτικές επενδύσεις πρέπει να ολοκληρωθούν μέχρι το 2021</w:t>
      </w:r>
      <w:r>
        <w:rPr>
          <w:rFonts w:eastAsia="Times New Roman"/>
          <w:color w:val="212121"/>
          <w:szCs w:val="24"/>
        </w:rPr>
        <w:t>. Κ</w:t>
      </w:r>
      <w:r w:rsidRPr="00452383">
        <w:rPr>
          <w:rFonts w:eastAsia="Times New Roman"/>
          <w:color w:val="212121"/>
          <w:szCs w:val="24"/>
        </w:rPr>
        <w:t xml:space="preserve">αι </w:t>
      </w:r>
      <w:r>
        <w:rPr>
          <w:rFonts w:eastAsia="Times New Roman"/>
          <w:color w:val="212121"/>
          <w:szCs w:val="24"/>
        </w:rPr>
        <w:t>εσεί</w:t>
      </w:r>
      <w:r w:rsidRPr="00452383">
        <w:rPr>
          <w:rFonts w:eastAsia="Times New Roman"/>
          <w:color w:val="212121"/>
          <w:szCs w:val="24"/>
        </w:rPr>
        <w:t>ς ακόμα δεν τις έχετε εγκρίνει</w:t>
      </w:r>
      <w:r>
        <w:rPr>
          <w:rFonts w:eastAsia="Times New Roman"/>
          <w:color w:val="212121"/>
          <w:szCs w:val="24"/>
        </w:rPr>
        <w:t>. Θ</w:t>
      </w:r>
      <w:r w:rsidRPr="00452383">
        <w:rPr>
          <w:rFonts w:eastAsia="Times New Roman"/>
          <w:color w:val="212121"/>
          <w:szCs w:val="24"/>
        </w:rPr>
        <w:t>α περιμένουμε</w:t>
      </w:r>
      <w:r>
        <w:rPr>
          <w:rFonts w:eastAsia="Times New Roman"/>
          <w:color w:val="212121"/>
          <w:szCs w:val="24"/>
        </w:rPr>
        <w:t>,</w:t>
      </w:r>
      <w:r w:rsidRPr="00452383">
        <w:rPr>
          <w:rFonts w:eastAsia="Times New Roman"/>
          <w:color w:val="212121"/>
          <w:szCs w:val="24"/>
        </w:rPr>
        <w:t xml:space="preserve"> δηλαδή</w:t>
      </w:r>
      <w:r>
        <w:rPr>
          <w:rFonts w:eastAsia="Times New Roman"/>
          <w:color w:val="212121"/>
          <w:szCs w:val="24"/>
        </w:rPr>
        <w:t>, την Α</w:t>
      </w:r>
      <w:r w:rsidRPr="00452383">
        <w:rPr>
          <w:rFonts w:eastAsia="Times New Roman"/>
          <w:color w:val="212121"/>
          <w:szCs w:val="24"/>
        </w:rPr>
        <w:t>ρχαιολογία</w:t>
      </w:r>
      <w:r>
        <w:rPr>
          <w:rFonts w:eastAsia="Times New Roman"/>
          <w:color w:val="212121"/>
          <w:szCs w:val="24"/>
        </w:rPr>
        <w:t>, όπως έκανε στο Ελληνικό τρία</w:t>
      </w:r>
      <w:r w:rsidRPr="00452383">
        <w:rPr>
          <w:rFonts w:eastAsia="Times New Roman"/>
          <w:color w:val="212121"/>
          <w:szCs w:val="24"/>
        </w:rPr>
        <w:t xml:space="preserve"> χρόνια</w:t>
      </w:r>
      <w:r>
        <w:rPr>
          <w:rFonts w:eastAsia="Times New Roman"/>
          <w:color w:val="212121"/>
          <w:szCs w:val="24"/>
        </w:rPr>
        <w:t>,</w:t>
      </w:r>
      <w:r w:rsidRPr="00452383">
        <w:rPr>
          <w:rFonts w:eastAsia="Times New Roman"/>
          <w:color w:val="212121"/>
          <w:szCs w:val="24"/>
        </w:rPr>
        <w:t xml:space="preserve"> προκειμένου να εγκρίνει τις συγκεκριμένες επενδύσεις</w:t>
      </w:r>
      <w:r>
        <w:rPr>
          <w:rFonts w:eastAsia="Times New Roman"/>
          <w:color w:val="212121"/>
          <w:szCs w:val="24"/>
        </w:rPr>
        <w:t xml:space="preserve">; </w:t>
      </w:r>
      <w:r w:rsidRPr="00452383">
        <w:rPr>
          <w:rFonts w:eastAsia="Times New Roman"/>
          <w:color w:val="212121"/>
          <w:szCs w:val="24"/>
        </w:rPr>
        <w:t>Αυτό είναι το μήνυμα που στέλνετε σε δυνητικά υποψήφιους ξένους επενδυτές</w:t>
      </w:r>
      <w:r>
        <w:rPr>
          <w:rFonts w:eastAsia="Times New Roman"/>
          <w:color w:val="212121"/>
          <w:szCs w:val="24"/>
        </w:rPr>
        <w:t xml:space="preserve">; </w:t>
      </w:r>
    </w:p>
    <w:p w14:paraId="2D05F4BF"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lastRenderedPageBreak/>
        <w:t xml:space="preserve">Μπορεί εσάς να μην </w:t>
      </w:r>
      <w:r w:rsidRPr="00452383">
        <w:rPr>
          <w:rFonts w:eastAsia="Times New Roman"/>
          <w:color w:val="212121"/>
          <w:szCs w:val="24"/>
        </w:rPr>
        <w:t>σας ενδιαφέρει η αξιοπιστία της χώρας</w:t>
      </w:r>
      <w:r>
        <w:rPr>
          <w:rFonts w:eastAsia="Times New Roman"/>
          <w:color w:val="212121"/>
          <w:szCs w:val="24"/>
        </w:rPr>
        <w:t xml:space="preserve">, αλλά εμάς, αγαπητές κυρίες και </w:t>
      </w:r>
      <w:r w:rsidRPr="00452383">
        <w:rPr>
          <w:rFonts w:eastAsia="Times New Roman"/>
          <w:color w:val="212121"/>
          <w:szCs w:val="24"/>
        </w:rPr>
        <w:t xml:space="preserve">κύριοι συνάδελφοι </w:t>
      </w:r>
      <w:r>
        <w:rPr>
          <w:rFonts w:eastAsia="Times New Roman"/>
          <w:color w:val="212121"/>
          <w:szCs w:val="24"/>
        </w:rPr>
        <w:t>του ΣΥΡΙΖΑ,</w:t>
      </w:r>
      <w:r w:rsidRPr="00452383">
        <w:rPr>
          <w:rFonts w:eastAsia="Times New Roman"/>
          <w:color w:val="212121"/>
          <w:szCs w:val="24"/>
        </w:rPr>
        <w:t xml:space="preserve"> μας ενδιαφέρει</w:t>
      </w:r>
      <w:r>
        <w:rPr>
          <w:rFonts w:eastAsia="Times New Roman"/>
          <w:color w:val="212121"/>
          <w:szCs w:val="24"/>
        </w:rPr>
        <w:t>, δ</w:t>
      </w:r>
      <w:r w:rsidRPr="00452383">
        <w:rPr>
          <w:rFonts w:eastAsia="Times New Roman"/>
          <w:color w:val="212121"/>
          <w:szCs w:val="24"/>
        </w:rPr>
        <w:t>ιότι σε</w:t>
      </w:r>
      <w:r>
        <w:rPr>
          <w:rFonts w:eastAsia="Times New Roman"/>
          <w:color w:val="212121"/>
          <w:szCs w:val="24"/>
        </w:rPr>
        <w:t xml:space="preserve"> μι</w:t>
      </w:r>
      <w:r w:rsidRPr="00452383">
        <w:rPr>
          <w:rFonts w:eastAsia="Times New Roman"/>
          <w:color w:val="212121"/>
          <w:szCs w:val="24"/>
        </w:rPr>
        <w:t xml:space="preserve">α δύσκολη </w:t>
      </w:r>
      <w:r>
        <w:rPr>
          <w:rFonts w:eastAsia="Times New Roman"/>
          <w:color w:val="212121"/>
          <w:szCs w:val="24"/>
        </w:rPr>
        <w:t xml:space="preserve">δημοσιονομικά </w:t>
      </w:r>
      <w:r w:rsidRPr="00452383">
        <w:rPr>
          <w:rFonts w:eastAsia="Times New Roman"/>
          <w:color w:val="212121"/>
          <w:szCs w:val="24"/>
        </w:rPr>
        <w:t>περίοδο</w:t>
      </w:r>
      <w:r>
        <w:rPr>
          <w:rFonts w:eastAsia="Times New Roman"/>
          <w:color w:val="212121"/>
          <w:szCs w:val="24"/>
        </w:rPr>
        <w:t>,</w:t>
      </w:r>
      <w:r w:rsidRPr="00452383">
        <w:rPr>
          <w:rFonts w:eastAsia="Times New Roman"/>
          <w:color w:val="212121"/>
          <w:szCs w:val="24"/>
        </w:rPr>
        <w:t xml:space="preserve"> η</w:t>
      </w:r>
      <w:r w:rsidRPr="00452383">
        <w:rPr>
          <w:rFonts w:eastAsia="Times New Roman"/>
          <w:color w:val="212121"/>
          <w:szCs w:val="24"/>
        </w:rPr>
        <w:t xml:space="preserve"> Ελλάδα οφείλει και πρέπει να δημιουργήσει φιλικό και ελκυστικό περιβάλλον για τις επενδύσεις</w:t>
      </w:r>
      <w:r>
        <w:rPr>
          <w:rFonts w:eastAsia="Times New Roman"/>
          <w:color w:val="212121"/>
          <w:szCs w:val="24"/>
        </w:rPr>
        <w:t>. Ε</w:t>
      </w:r>
      <w:r>
        <w:rPr>
          <w:rFonts w:eastAsia="Times New Roman"/>
          <w:color w:val="212121"/>
          <w:szCs w:val="24"/>
        </w:rPr>
        <w:t>κτός βέ</w:t>
      </w:r>
      <w:r w:rsidRPr="00452383">
        <w:rPr>
          <w:rFonts w:eastAsia="Times New Roman"/>
          <w:color w:val="212121"/>
          <w:szCs w:val="24"/>
        </w:rPr>
        <w:t>βαια</w:t>
      </w:r>
      <w:r>
        <w:rPr>
          <w:rFonts w:eastAsia="Times New Roman"/>
          <w:color w:val="212121"/>
          <w:szCs w:val="24"/>
        </w:rPr>
        <w:t xml:space="preserve">, </w:t>
      </w:r>
      <w:r w:rsidRPr="00452383">
        <w:rPr>
          <w:rFonts w:eastAsia="Times New Roman"/>
          <w:color w:val="212121"/>
          <w:szCs w:val="24"/>
        </w:rPr>
        <w:t>εάν δεν σας ενδιαφέρει</w:t>
      </w:r>
      <w:r>
        <w:rPr>
          <w:rFonts w:eastAsia="Times New Roman"/>
          <w:color w:val="212121"/>
          <w:szCs w:val="24"/>
        </w:rPr>
        <w:t xml:space="preserve"> και</w:t>
      </w:r>
      <w:r w:rsidRPr="00452383">
        <w:rPr>
          <w:rFonts w:eastAsia="Times New Roman"/>
          <w:color w:val="212121"/>
          <w:szCs w:val="24"/>
        </w:rPr>
        <w:t xml:space="preserve"> έχετε βολευτεί με την επιβολή φόρων</w:t>
      </w:r>
      <w:r>
        <w:rPr>
          <w:rFonts w:eastAsia="Times New Roman"/>
          <w:color w:val="212121"/>
          <w:szCs w:val="24"/>
        </w:rPr>
        <w:t>. Δίνετε και τα επιδόματά</w:t>
      </w:r>
      <w:r w:rsidRPr="00452383">
        <w:rPr>
          <w:rFonts w:eastAsia="Times New Roman"/>
          <w:color w:val="212121"/>
          <w:szCs w:val="24"/>
        </w:rPr>
        <w:t xml:space="preserve"> </w:t>
      </w:r>
      <w:r>
        <w:rPr>
          <w:rFonts w:eastAsia="Times New Roman"/>
          <w:color w:val="212121"/>
          <w:szCs w:val="24"/>
        </w:rPr>
        <w:t>σας, παρατείνετε και τη θητεία σας, αλλ</w:t>
      </w:r>
      <w:r w:rsidRPr="00452383">
        <w:rPr>
          <w:rFonts w:eastAsia="Times New Roman"/>
          <w:color w:val="212121"/>
          <w:szCs w:val="24"/>
        </w:rPr>
        <w:t xml:space="preserve">ά </w:t>
      </w:r>
      <w:r>
        <w:rPr>
          <w:rFonts w:eastAsia="Times New Roman"/>
          <w:color w:val="212121"/>
          <w:szCs w:val="24"/>
        </w:rPr>
        <w:t xml:space="preserve">να ξέρετε ότι όλα </w:t>
      </w:r>
      <w:r>
        <w:rPr>
          <w:rFonts w:eastAsia="Times New Roman"/>
          <w:color w:val="212121"/>
          <w:szCs w:val="24"/>
        </w:rPr>
        <w:t>αυτά τ</w:t>
      </w:r>
      <w:r w:rsidRPr="00452383">
        <w:rPr>
          <w:rFonts w:eastAsia="Times New Roman"/>
          <w:color w:val="212121"/>
          <w:szCs w:val="24"/>
        </w:rPr>
        <w:t>ελειώνουν</w:t>
      </w:r>
      <w:r>
        <w:rPr>
          <w:rFonts w:eastAsia="Times New Roman"/>
          <w:color w:val="212121"/>
          <w:szCs w:val="24"/>
        </w:rPr>
        <w:t>.</w:t>
      </w:r>
    </w:p>
    <w:p w14:paraId="2D05F4C0"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Ε</w:t>
      </w:r>
      <w:r>
        <w:rPr>
          <w:rFonts w:eastAsia="Times New Roman"/>
          <w:color w:val="212121"/>
          <w:szCs w:val="24"/>
        </w:rPr>
        <w:t xml:space="preserve">πειδή, κύριε </w:t>
      </w:r>
      <w:r w:rsidRPr="00452383">
        <w:rPr>
          <w:rFonts w:eastAsia="Times New Roman"/>
          <w:color w:val="212121"/>
          <w:szCs w:val="24"/>
        </w:rPr>
        <w:t>Υπουργέ</w:t>
      </w:r>
      <w:r>
        <w:rPr>
          <w:rFonts w:eastAsia="Times New Roman"/>
          <w:color w:val="212121"/>
          <w:szCs w:val="24"/>
        </w:rPr>
        <w:t xml:space="preserve">, σας αρέσει και η διαφάνεια, εγώ σας ερωτώ και ψάξτε </w:t>
      </w:r>
      <w:r w:rsidRPr="00452383">
        <w:rPr>
          <w:rFonts w:eastAsia="Times New Roman"/>
          <w:color w:val="212121"/>
          <w:szCs w:val="24"/>
        </w:rPr>
        <w:t>το</w:t>
      </w:r>
      <w:r>
        <w:rPr>
          <w:rFonts w:eastAsia="Times New Roman"/>
          <w:color w:val="212121"/>
          <w:szCs w:val="24"/>
        </w:rPr>
        <w:t>: Υπάρχει Διευθύνων Σ</w:t>
      </w:r>
      <w:r w:rsidRPr="00452383">
        <w:rPr>
          <w:rFonts w:eastAsia="Times New Roman"/>
          <w:color w:val="212121"/>
          <w:szCs w:val="24"/>
        </w:rPr>
        <w:t>ύμ</w:t>
      </w:r>
      <w:r>
        <w:rPr>
          <w:rFonts w:eastAsia="Times New Roman"/>
          <w:color w:val="212121"/>
          <w:szCs w:val="24"/>
        </w:rPr>
        <w:t>βουλος Ο</w:t>
      </w:r>
      <w:r w:rsidRPr="00452383">
        <w:rPr>
          <w:rFonts w:eastAsia="Times New Roman"/>
          <w:color w:val="212121"/>
          <w:szCs w:val="24"/>
        </w:rPr>
        <w:t xml:space="preserve">ργανισμού </w:t>
      </w:r>
      <w:r>
        <w:rPr>
          <w:rFonts w:eastAsia="Times New Roman"/>
          <w:color w:val="212121"/>
          <w:szCs w:val="24"/>
        </w:rPr>
        <w:t>Λ</w:t>
      </w:r>
      <w:r w:rsidRPr="00452383">
        <w:rPr>
          <w:rFonts w:eastAsia="Times New Roman"/>
          <w:color w:val="212121"/>
          <w:szCs w:val="24"/>
        </w:rPr>
        <w:t>ιμένων</w:t>
      </w:r>
      <w:r>
        <w:rPr>
          <w:rFonts w:eastAsia="Times New Roman"/>
          <w:color w:val="212121"/>
          <w:szCs w:val="24"/>
        </w:rPr>
        <w:t xml:space="preserve">, </w:t>
      </w:r>
      <w:r w:rsidRPr="00452383">
        <w:rPr>
          <w:rFonts w:eastAsia="Times New Roman"/>
          <w:color w:val="212121"/>
          <w:szCs w:val="24"/>
        </w:rPr>
        <w:t xml:space="preserve">ο οποίος έχει συγγενική σχέση με μέλος </w:t>
      </w:r>
      <w:r>
        <w:rPr>
          <w:rFonts w:eastAsia="Times New Roman"/>
          <w:color w:val="212121"/>
          <w:szCs w:val="24"/>
        </w:rPr>
        <w:t>του Ε</w:t>
      </w:r>
      <w:r w:rsidRPr="00452383">
        <w:rPr>
          <w:rFonts w:eastAsia="Times New Roman"/>
          <w:color w:val="212121"/>
          <w:szCs w:val="24"/>
        </w:rPr>
        <w:t>ποπτικού Συμβουλίου</w:t>
      </w:r>
      <w:r>
        <w:rPr>
          <w:rFonts w:eastAsia="Times New Roman"/>
          <w:color w:val="212121"/>
          <w:szCs w:val="24"/>
        </w:rPr>
        <w:t xml:space="preserve">, </w:t>
      </w:r>
      <w:r w:rsidRPr="00452383">
        <w:rPr>
          <w:rFonts w:eastAsia="Times New Roman"/>
          <w:color w:val="212121"/>
          <w:szCs w:val="24"/>
        </w:rPr>
        <w:t xml:space="preserve">το οποίο εποπτεύει και το </w:t>
      </w:r>
      <w:r>
        <w:rPr>
          <w:rFonts w:eastAsia="Times New Roman"/>
          <w:color w:val="212121"/>
          <w:szCs w:val="24"/>
        </w:rPr>
        <w:t xml:space="preserve">ΤΑΙΠΕΔ και το </w:t>
      </w:r>
      <w:r>
        <w:rPr>
          <w:rFonts w:eastAsia="Times New Roman"/>
          <w:color w:val="212121"/>
          <w:szCs w:val="24"/>
        </w:rPr>
        <w:t>υπ</w:t>
      </w:r>
      <w:r w:rsidRPr="00452383">
        <w:rPr>
          <w:rFonts w:eastAsia="Times New Roman"/>
          <w:color w:val="212121"/>
          <w:szCs w:val="24"/>
        </w:rPr>
        <w:t>ερταμ</w:t>
      </w:r>
      <w:r w:rsidRPr="00452383">
        <w:rPr>
          <w:rFonts w:eastAsia="Times New Roman"/>
          <w:color w:val="212121"/>
          <w:szCs w:val="24"/>
        </w:rPr>
        <w:t>είο</w:t>
      </w:r>
      <w:r>
        <w:rPr>
          <w:rFonts w:eastAsia="Times New Roman"/>
          <w:color w:val="212121"/>
          <w:szCs w:val="24"/>
        </w:rPr>
        <w:t xml:space="preserve">, άρα ελέγχει και τους </w:t>
      </w:r>
      <w:r>
        <w:rPr>
          <w:rFonts w:eastAsia="Times New Roman"/>
          <w:color w:val="212121"/>
          <w:szCs w:val="24"/>
        </w:rPr>
        <w:t>ο</w:t>
      </w:r>
      <w:r>
        <w:rPr>
          <w:rFonts w:eastAsia="Times New Roman"/>
          <w:color w:val="212121"/>
          <w:szCs w:val="24"/>
        </w:rPr>
        <w:t xml:space="preserve">ργανισμούς </w:t>
      </w:r>
      <w:r>
        <w:rPr>
          <w:rFonts w:eastAsia="Times New Roman"/>
          <w:color w:val="212121"/>
          <w:szCs w:val="24"/>
        </w:rPr>
        <w:t>λ</w:t>
      </w:r>
      <w:r w:rsidRPr="00452383">
        <w:rPr>
          <w:rFonts w:eastAsia="Times New Roman"/>
          <w:color w:val="212121"/>
          <w:szCs w:val="24"/>
        </w:rPr>
        <w:t>ιμένων</w:t>
      </w:r>
      <w:r>
        <w:rPr>
          <w:rFonts w:eastAsia="Times New Roman"/>
          <w:color w:val="212121"/>
          <w:szCs w:val="24"/>
        </w:rPr>
        <w:t>,</w:t>
      </w:r>
      <w:r w:rsidRPr="00452383">
        <w:rPr>
          <w:rFonts w:eastAsia="Times New Roman"/>
          <w:color w:val="212121"/>
          <w:szCs w:val="24"/>
        </w:rPr>
        <w:t xml:space="preserve"> και νομίζω </w:t>
      </w:r>
      <w:r>
        <w:rPr>
          <w:rFonts w:eastAsia="Times New Roman"/>
          <w:color w:val="212121"/>
          <w:szCs w:val="24"/>
        </w:rPr>
        <w:t xml:space="preserve">ότι αυτό είναι </w:t>
      </w:r>
      <w:r w:rsidRPr="00452383">
        <w:rPr>
          <w:rFonts w:eastAsia="Times New Roman"/>
          <w:color w:val="212121"/>
          <w:szCs w:val="24"/>
        </w:rPr>
        <w:t>ένα πολύ σοβαρό ζήτημα</w:t>
      </w:r>
      <w:r>
        <w:rPr>
          <w:rFonts w:eastAsia="Times New Roman"/>
          <w:color w:val="212121"/>
          <w:szCs w:val="24"/>
        </w:rPr>
        <w:t>, που</w:t>
      </w:r>
      <w:r w:rsidRPr="00452383">
        <w:rPr>
          <w:rFonts w:eastAsia="Times New Roman"/>
          <w:color w:val="212121"/>
          <w:szCs w:val="24"/>
        </w:rPr>
        <w:t xml:space="preserve"> θα πρέπει να εξετάσετε</w:t>
      </w:r>
      <w:r>
        <w:rPr>
          <w:rFonts w:eastAsia="Times New Roman"/>
          <w:color w:val="212121"/>
          <w:szCs w:val="24"/>
        </w:rPr>
        <w:t>.</w:t>
      </w:r>
    </w:p>
    <w:p w14:paraId="2D05F4C1"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Τ</w:t>
      </w:r>
      <w:r w:rsidRPr="00452383">
        <w:rPr>
          <w:rFonts w:eastAsia="Times New Roman"/>
          <w:color w:val="212121"/>
          <w:szCs w:val="24"/>
        </w:rPr>
        <w:t>ώρα</w:t>
      </w:r>
      <w:r>
        <w:rPr>
          <w:rFonts w:eastAsia="Times New Roman"/>
          <w:color w:val="212121"/>
          <w:szCs w:val="24"/>
        </w:rPr>
        <w:t xml:space="preserve">, </w:t>
      </w:r>
      <w:r w:rsidRPr="00452383">
        <w:rPr>
          <w:rFonts w:eastAsia="Times New Roman"/>
          <w:color w:val="212121"/>
          <w:szCs w:val="24"/>
        </w:rPr>
        <w:t>ως προς τις υπόλοιπες διατάξεις του νομοσχεδίου</w:t>
      </w:r>
      <w:r>
        <w:rPr>
          <w:rFonts w:eastAsia="Times New Roman"/>
          <w:color w:val="212121"/>
          <w:szCs w:val="24"/>
        </w:rPr>
        <w:t xml:space="preserve">, κατ’ αρχήν, </w:t>
      </w:r>
      <w:r w:rsidRPr="00452383">
        <w:rPr>
          <w:rFonts w:eastAsia="Times New Roman"/>
          <w:color w:val="212121"/>
          <w:szCs w:val="24"/>
        </w:rPr>
        <w:t xml:space="preserve">τροποποιεί </w:t>
      </w:r>
      <w:r>
        <w:rPr>
          <w:rFonts w:eastAsia="Times New Roman"/>
          <w:color w:val="212121"/>
          <w:szCs w:val="24"/>
        </w:rPr>
        <w:t xml:space="preserve">η Κυβέρνηση για πέμπτη φορά </w:t>
      </w:r>
      <w:r>
        <w:rPr>
          <w:rFonts w:eastAsia="Times New Roman"/>
          <w:color w:val="212121"/>
          <w:szCs w:val="24"/>
        </w:rPr>
        <w:t>-</w:t>
      </w:r>
      <w:r>
        <w:rPr>
          <w:rFonts w:eastAsia="Times New Roman"/>
          <w:color w:val="212121"/>
          <w:szCs w:val="24"/>
        </w:rPr>
        <w:t>π</w:t>
      </w:r>
      <w:r w:rsidRPr="00452383">
        <w:rPr>
          <w:rFonts w:eastAsia="Times New Roman"/>
          <w:color w:val="212121"/>
          <w:szCs w:val="24"/>
        </w:rPr>
        <w:t>ροσέξτε</w:t>
      </w:r>
      <w:r>
        <w:rPr>
          <w:rFonts w:eastAsia="Times New Roman"/>
          <w:color w:val="212121"/>
          <w:szCs w:val="24"/>
        </w:rPr>
        <w:t>,</w:t>
      </w:r>
      <w:r w:rsidRPr="00452383">
        <w:rPr>
          <w:rFonts w:eastAsia="Times New Roman"/>
          <w:color w:val="212121"/>
          <w:szCs w:val="24"/>
        </w:rPr>
        <w:t xml:space="preserve"> αγαπητοί συνάδελφοι</w:t>
      </w:r>
      <w:r>
        <w:rPr>
          <w:rFonts w:eastAsia="Times New Roman"/>
          <w:color w:val="212121"/>
          <w:szCs w:val="24"/>
        </w:rPr>
        <w:t>, σοβαρότητα Κ</w:t>
      </w:r>
      <w:r w:rsidRPr="00452383">
        <w:rPr>
          <w:rFonts w:eastAsia="Times New Roman"/>
          <w:color w:val="212121"/>
          <w:szCs w:val="24"/>
        </w:rPr>
        <w:t>υβέρνησης</w:t>
      </w:r>
      <w:r>
        <w:rPr>
          <w:rFonts w:eastAsia="Times New Roman"/>
          <w:color w:val="212121"/>
          <w:szCs w:val="24"/>
        </w:rPr>
        <w:t xml:space="preserve">- </w:t>
      </w:r>
      <w:r w:rsidRPr="00452383">
        <w:rPr>
          <w:rFonts w:eastAsia="Times New Roman"/>
          <w:color w:val="212121"/>
          <w:szCs w:val="24"/>
        </w:rPr>
        <w:t>το</w:t>
      </w:r>
      <w:r>
        <w:rPr>
          <w:rFonts w:eastAsia="Times New Roman"/>
          <w:color w:val="212121"/>
          <w:szCs w:val="24"/>
        </w:rPr>
        <w:t>ν</w:t>
      </w:r>
      <w:r w:rsidRPr="00452383">
        <w:rPr>
          <w:rFonts w:eastAsia="Times New Roman"/>
          <w:color w:val="212121"/>
          <w:szCs w:val="24"/>
        </w:rPr>
        <w:t xml:space="preserve"> </w:t>
      </w:r>
      <w:r w:rsidRPr="00452383">
        <w:rPr>
          <w:rFonts w:eastAsia="Times New Roman"/>
          <w:color w:val="212121"/>
          <w:szCs w:val="24"/>
        </w:rPr>
        <w:lastRenderedPageBreak/>
        <w:t>ν</w:t>
      </w:r>
      <w:r>
        <w:rPr>
          <w:rFonts w:eastAsia="Times New Roman"/>
          <w:color w:val="212121"/>
          <w:szCs w:val="24"/>
        </w:rPr>
        <w:t>.42</w:t>
      </w:r>
      <w:r w:rsidRPr="00452383">
        <w:rPr>
          <w:rFonts w:eastAsia="Times New Roman"/>
          <w:color w:val="212121"/>
          <w:szCs w:val="24"/>
        </w:rPr>
        <w:t xml:space="preserve">56 </w:t>
      </w:r>
      <w:r>
        <w:rPr>
          <w:rFonts w:eastAsia="Times New Roman"/>
          <w:color w:val="212121"/>
          <w:szCs w:val="24"/>
        </w:rPr>
        <w:t>-</w:t>
      </w:r>
      <w:r w:rsidRPr="00452383">
        <w:rPr>
          <w:rFonts w:eastAsia="Times New Roman"/>
          <w:color w:val="212121"/>
          <w:szCs w:val="24"/>
        </w:rPr>
        <w:t>νόμος Βαρβιτσιώτη για τον θαλάσσιο τουρισμό</w:t>
      </w:r>
      <w:r>
        <w:rPr>
          <w:rFonts w:eastAsia="Times New Roman"/>
          <w:color w:val="212121"/>
          <w:szCs w:val="24"/>
        </w:rPr>
        <w:t>-</w:t>
      </w:r>
      <w:r w:rsidRPr="00452383">
        <w:rPr>
          <w:rFonts w:eastAsia="Times New Roman"/>
          <w:color w:val="212121"/>
          <w:szCs w:val="24"/>
        </w:rPr>
        <w:t xml:space="preserve"> στην ουσία καταργεί την έννοια του </w:t>
      </w:r>
      <w:r w:rsidRPr="00452383">
        <w:rPr>
          <w:rFonts w:eastAsia="Times New Roman"/>
          <w:color w:val="212121"/>
          <w:szCs w:val="24"/>
          <w:lang w:val="en"/>
        </w:rPr>
        <w:t>bareboat</w:t>
      </w:r>
      <w:r w:rsidRPr="00452383">
        <w:rPr>
          <w:rFonts w:eastAsia="Times New Roman"/>
          <w:color w:val="212121"/>
          <w:szCs w:val="24"/>
        </w:rPr>
        <w:t xml:space="preserve"> </w:t>
      </w:r>
      <w:r w:rsidRPr="00452383">
        <w:rPr>
          <w:rFonts w:eastAsia="Times New Roman"/>
          <w:color w:val="212121"/>
          <w:szCs w:val="24"/>
          <w:lang w:val="en"/>
        </w:rPr>
        <w:t>charter</w:t>
      </w:r>
      <w:r>
        <w:rPr>
          <w:rFonts w:eastAsia="Times New Roman"/>
          <w:color w:val="212121"/>
          <w:szCs w:val="24"/>
          <w:lang w:val="en-US"/>
        </w:rPr>
        <w:t>ing</w:t>
      </w:r>
      <w:r>
        <w:rPr>
          <w:rFonts w:eastAsia="Times New Roman"/>
          <w:color w:val="212121"/>
          <w:szCs w:val="24"/>
        </w:rPr>
        <w:t xml:space="preserve"> </w:t>
      </w:r>
      <w:r w:rsidRPr="00452383">
        <w:rPr>
          <w:rFonts w:eastAsia="Times New Roman"/>
          <w:color w:val="212121"/>
          <w:szCs w:val="24"/>
        </w:rPr>
        <w:t xml:space="preserve">για σκάφη </w:t>
      </w:r>
      <w:r>
        <w:rPr>
          <w:rFonts w:eastAsia="Times New Roman"/>
          <w:color w:val="212121"/>
          <w:szCs w:val="24"/>
        </w:rPr>
        <w:t>είκοσι τεσσάρων μέτρων. Δηλαδή, μέχρι τώρα</w:t>
      </w:r>
      <w:r>
        <w:rPr>
          <w:rFonts w:eastAsia="Times New Roman"/>
          <w:color w:val="212121"/>
          <w:szCs w:val="24"/>
        </w:rPr>
        <w:t>,</w:t>
      </w:r>
      <w:r>
        <w:rPr>
          <w:rFonts w:eastAsia="Times New Roman"/>
          <w:color w:val="212121"/>
          <w:szCs w:val="24"/>
        </w:rPr>
        <w:t xml:space="preserve"> ο κυβερνήτης μπορούσε να οδηγήσει το σκάφος, </w:t>
      </w:r>
      <w:r>
        <w:rPr>
          <w:rFonts w:eastAsia="Times New Roman"/>
          <w:color w:val="212121"/>
          <w:szCs w:val="24"/>
        </w:rPr>
        <w:t xml:space="preserve">εάν </w:t>
      </w:r>
      <w:r w:rsidRPr="00452383">
        <w:rPr>
          <w:rFonts w:eastAsia="Times New Roman"/>
          <w:color w:val="212121"/>
          <w:szCs w:val="24"/>
        </w:rPr>
        <w:t xml:space="preserve">ήταν </w:t>
      </w:r>
      <w:r>
        <w:rPr>
          <w:rFonts w:eastAsia="Times New Roman"/>
          <w:color w:val="212121"/>
          <w:szCs w:val="24"/>
        </w:rPr>
        <w:t>ο ναυλωτής ή</w:t>
      </w:r>
      <w:r w:rsidRPr="00452383">
        <w:rPr>
          <w:rFonts w:eastAsia="Times New Roman"/>
          <w:color w:val="212121"/>
          <w:szCs w:val="24"/>
        </w:rPr>
        <w:t xml:space="preserve"> κάποιος εκ των επιβαινόντων</w:t>
      </w:r>
      <w:r>
        <w:rPr>
          <w:rFonts w:eastAsia="Times New Roman"/>
          <w:color w:val="212121"/>
          <w:szCs w:val="24"/>
        </w:rPr>
        <w:t xml:space="preserve">, χωρίς να υπάρχει, βέβαια, καπετάνιος </w:t>
      </w:r>
      <w:r w:rsidRPr="00452383">
        <w:rPr>
          <w:rFonts w:eastAsia="Times New Roman"/>
          <w:color w:val="212121"/>
          <w:szCs w:val="24"/>
        </w:rPr>
        <w:t>του ιδιοκτήτη</w:t>
      </w:r>
      <w:r>
        <w:rPr>
          <w:rFonts w:eastAsia="Times New Roman"/>
          <w:color w:val="212121"/>
          <w:szCs w:val="24"/>
        </w:rPr>
        <w:t xml:space="preserve">, </w:t>
      </w:r>
      <w:r w:rsidRPr="00452383">
        <w:rPr>
          <w:rFonts w:eastAsia="Times New Roman"/>
          <w:color w:val="212121"/>
          <w:szCs w:val="24"/>
        </w:rPr>
        <w:t>αρκεί ο ασκών τα</w:t>
      </w:r>
      <w:r>
        <w:rPr>
          <w:rFonts w:eastAsia="Times New Roman"/>
          <w:color w:val="212121"/>
          <w:szCs w:val="24"/>
        </w:rPr>
        <w:t xml:space="preserve"> χρέη του κυβερνήτη να είχε το </w:t>
      </w:r>
      <w:r w:rsidRPr="00452383">
        <w:rPr>
          <w:rFonts w:eastAsia="Times New Roman"/>
          <w:color w:val="212121"/>
          <w:szCs w:val="24"/>
        </w:rPr>
        <w:t>κατάλληλο δίπλωμα</w:t>
      </w:r>
      <w:r>
        <w:rPr>
          <w:rFonts w:eastAsia="Times New Roman"/>
          <w:color w:val="212121"/>
          <w:szCs w:val="24"/>
        </w:rPr>
        <w:t>. Πλέον</w:t>
      </w:r>
      <w:r>
        <w:rPr>
          <w:rFonts w:eastAsia="Times New Roman"/>
          <w:color w:val="212121"/>
          <w:szCs w:val="24"/>
        </w:rPr>
        <w:t>,</w:t>
      </w:r>
      <w:r>
        <w:rPr>
          <w:rFonts w:eastAsia="Times New Roman"/>
          <w:color w:val="212121"/>
          <w:szCs w:val="24"/>
        </w:rPr>
        <w:t xml:space="preserve"> ο κυβερνήτης </w:t>
      </w:r>
      <w:r w:rsidRPr="00452383">
        <w:rPr>
          <w:rFonts w:eastAsia="Times New Roman"/>
          <w:color w:val="212121"/>
          <w:szCs w:val="24"/>
        </w:rPr>
        <w:t>πρέπει να προσλαμβάνεται από τον ιδιοκτήτη</w:t>
      </w:r>
      <w:r>
        <w:rPr>
          <w:rFonts w:eastAsia="Times New Roman"/>
          <w:color w:val="212121"/>
          <w:szCs w:val="24"/>
        </w:rPr>
        <w:t xml:space="preserve">, πρέπει </w:t>
      </w:r>
      <w:r w:rsidRPr="00452383">
        <w:rPr>
          <w:rFonts w:eastAsia="Times New Roman"/>
          <w:color w:val="212121"/>
          <w:szCs w:val="24"/>
        </w:rPr>
        <w:t>δηλαδή να δηλώνε</w:t>
      </w:r>
      <w:r w:rsidRPr="00452383">
        <w:rPr>
          <w:rFonts w:eastAsia="Times New Roman"/>
          <w:color w:val="212121"/>
          <w:szCs w:val="24"/>
        </w:rPr>
        <w:t>ι ότι είναι υπάλληλος του ιδιοκτήτη</w:t>
      </w:r>
      <w:r>
        <w:rPr>
          <w:rFonts w:eastAsia="Times New Roman"/>
          <w:color w:val="212121"/>
          <w:szCs w:val="24"/>
        </w:rPr>
        <w:t xml:space="preserve">. </w:t>
      </w:r>
      <w:r w:rsidRPr="00452383">
        <w:rPr>
          <w:rFonts w:eastAsia="Times New Roman"/>
          <w:color w:val="212121"/>
          <w:szCs w:val="24"/>
        </w:rPr>
        <w:t xml:space="preserve">Δηλαδή ένας ξένος που έρχεται να ναυλώσει ένα σκάφος </w:t>
      </w:r>
      <w:r>
        <w:rPr>
          <w:rFonts w:eastAsia="Times New Roman"/>
          <w:color w:val="212121"/>
          <w:szCs w:val="24"/>
        </w:rPr>
        <w:t xml:space="preserve">δεκατεσσάρων </w:t>
      </w:r>
      <w:r w:rsidRPr="00452383">
        <w:rPr>
          <w:rFonts w:eastAsia="Times New Roman"/>
          <w:color w:val="212121"/>
          <w:szCs w:val="24"/>
        </w:rPr>
        <w:t>μέτρων</w:t>
      </w:r>
      <w:r>
        <w:rPr>
          <w:rFonts w:eastAsia="Times New Roman"/>
          <w:color w:val="212121"/>
          <w:szCs w:val="24"/>
        </w:rPr>
        <w:t>,</w:t>
      </w:r>
      <w:r w:rsidRPr="00452383">
        <w:rPr>
          <w:rFonts w:eastAsia="Times New Roman"/>
          <w:color w:val="212121"/>
          <w:szCs w:val="24"/>
        </w:rPr>
        <w:t xml:space="preserve"> που δεν θέλει κυβερνήτη</w:t>
      </w:r>
      <w:r>
        <w:rPr>
          <w:rFonts w:eastAsia="Times New Roman"/>
          <w:color w:val="212121"/>
          <w:szCs w:val="24"/>
        </w:rPr>
        <w:t>,</w:t>
      </w:r>
      <w:r w:rsidRPr="00452383">
        <w:rPr>
          <w:rFonts w:eastAsia="Times New Roman"/>
          <w:color w:val="212121"/>
          <w:szCs w:val="24"/>
        </w:rPr>
        <w:t xml:space="preserve"> καθώς έχει ο ίδιος δίπλωμα</w:t>
      </w:r>
      <w:r>
        <w:rPr>
          <w:rFonts w:eastAsia="Times New Roman"/>
          <w:color w:val="212121"/>
          <w:szCs w:val="24"/>
        </w:rPr>
        <w:t>,</w:t>
      </w:r>
      <w:r w:rsidRPr="00452383">
        <w:rPr>
          <w:rFonts w:eastAsia="Times New Roman"/>
          <w:color w:val="212121"/>
          <w:szCs w:val="24"/>
        </w:rPr>
        <w:t xml:space="preserve"> θα πρέπει να προσληφθεί από τον ιδιοκτήτη</w:t>
      </w:r>
      <w:r>
        <w:rPr>
          <w:rFonts w:eastAsia="Times New Roman"/>
          <w:color w:val="212121"/>
          <w:szCs w:val="24"/>
        </w:rPr>
        <w:t>. Α</w:t>
      </w:r>
      <w:r w:rsidRPr="00452383">
        <w:rPr>
          <w:rFonts w:eastAsia="Times New Roman"/>
          <w:color w:val="212121"/>
          <w:szCs w:val="24"/>
        </w:rPr>
        <w:t>πίθανα πράγματα</w:t>
      </w:r>
      <w:r>
        <w:rPr>
          <w:rFonts w:eastAsia="Times New Roman"/>
          <w:color w:val="212121"/>
          <w:szCs w:val="24"/>
        </w:rPr>
        <w:t xml:space="preserve">! </w:t>
      </w:r>
      <w:r w:rsidRPr="00452383">
        <w:rPr>
          <w:rFonts w:eastAsia="Times New Roman"/>
          <w:color w:val="212121"/>
          <w:szCs w:val="24"/>
        </w:rPr>
        <w:t xml:space="preserve">Μόνο </w:t>
      </w:r>
      <w:r>
        <w:rPr>
          <w:rFonts w:eastAsia="Times New Roman"/>
          <w:color w:val="212121"/>
          <w:szCs w:val="24"/>
        </w:rPr>
        <w:t>εσείς μπορείτε</w:t>
      </w:r>
      <w:r w:rsidRPr="00452383">
        <w:rPr>
          <w:rFonts w:eastAsia="Times New Roman"/>
          <w:color w:val="212121"/>
          <w:szCs w:val="24"/>
        </w:rPr>
        <w:t xml:space="preserve"> να τα κάνετε </w:t>
      </w:r>
      <w:r>
        <w:rPr>
          <w:rFonts w:eastAsia="Times New Roman"/>
          <w:color w:val="212121"/>
          <w:szCs w:val="24"/>
        </w:rPr>
        <w:t xml:space="preserve">αυτά </w:t>
      </w:r>
      <w:r w:rsidRPr="00452383">
        <w:rPr>
          <w:rFonts w:eastAsia="Times New Roman"/>
          <w:color w:val="212121"/>
          <w:szCs w:val="24"/>
        </w:rPr>
        <w:t>τα πράγματα</w:t>
      </w:r>
      <w:r>
        <w:rPr>
          <w:rFonts w:eastAsia="Times New Roman"/>
          <w:color w:val="212121"/>
          <w:szCs w:val="24"/>
        </w:rPr>
        <w:t>!</w:t>
      </w:r>
    </w:p>
    <w:p w14:paraId="2D05F4C2"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 xml:space="preserve">Όσον αφορά το Μητρώο Τουριστικών Σκαφών και αυτό είχε </w:t>
      </w:r>
      <w:r w:rsidRPr="00452383">
        <w:rPr>
          <w:rFonts w:eastAsia="Times New Roman"/>
          <w:color w:val="212121"/>
          <w:szCs w:val="24"/>
        </w:rPr>
        <w:t>θεσμοθετηθεί το 2014</w:t>
      </w:r>
      <w:r>
        <w:rPr>
          <w:rFonts w:eastAsia="Times New Roman"/>
          <w:color w:val="212121"/>
          <w:szCs w:val="24"/>
        </w:rPr>
        <w:t>. Ά</w:t>
      </w:r>
      <w:r w:rsidRPr="00452383">
        <w:rPr>
          <w:rFonts w:eastAsia="Times New Roman"/>
          <w:color w:val="212121"/>
          <w:szCs w:val="24"/>
        </w:rPr>
        <w:t xml:space="preserve">ρχισε </w:t>
      </w:r>
      <w:r>
        <w:rPr>
          <w:rFonts w:eastAsia="Times New Roman"/>
          <w:color w:val="212121"/>
          <w:szCs w:val="24"/>
        </w:rPr>
        <w:t>να κουτσο</w:t>
      </w:r>
      <w:r w:rsidRPr="00452383">
        <w:rPr>
          <w:rFonts w:eastAsia="Times New Roman"/>
          <w:color w:val="212121"/>
          <w:szCs w:val="24"/>
        </w:rPr>
        <w:t xml:space="preserve">λειτουργεί το 2019 </w:t>
      </w:r>
      <w:r>
        <w:rPr>
          <w:rFonts w:eastAsia="Times New Roman"/>
          <w:color w:val="212121"/>
          <w:szCs w:val="24"/>
        </w:rPr>
        <w:t>-</w:t>
      </w:r>
      <w:r w:rsidRPr="00452383">
        <w:rPr>
          <w:rFonts w:eastAsia="Times New Roman"/>
          <w:color w:val="212121"/>
          <w:szCs w:val="24"/>
        </w:rPr>
        <w:t>τέλη του 2018</w:t>
      </w:r>
      <w:r>
        <w:rPr>
          <w:rFonts w:eastAsia="Times New Roman"/>
          <w:color w:val="212121"/>
          <w:szCs w:val="24"/>
        </w:rPr>
        <w:t>-</w:t>
      </w:r>
      <w:r w:rsidRPr="00452383">
        <w:rPr>
          <w:rFonts w:eastAsia="Times New Roman"/>
          <w:color w:val="212121"/>
          <w:szCs w:val="24"/>
        </w:rPr>
        <w:t xml:space="preserve"> ακόμα βέβαια</w:t>
      </w:r>
      <w:r>
        <w:rPr>
          <w:rFonts w:eastAsia="Times New Roman"/>
          <w:color w:val="212121"/>
          <w:szCs w:val="24"/>
        </w:rPr>
        <w:t>,</w:t>
      </w:r>
      <w:r w:rsidRPr="00452383">
        <w:rPr>
          <w:rFonts w:eastAsia="Times New Roman"/>
          <w:color w:val="212121"/>
          <w:szCs w:val="24"/>
        </w:rPr>
        <w:t xml:space="preserve"> δεν λειτουργεί</w:t>
      </w:r>
      <w:r>
        <w:rPr>
          <w:rFonts w:eastAsia="Times New Roman"/>
          <w:color w:val="212121"/>
          <w:szCs w:val="24"/>
        </w:rPr>
        <w:t>. Σ</w:t>
      </w:r>
      <w:r>
        <w:rPr>
          <w:rFonts w:eastAsia="Times New Roman"/>
          <w:color w:val="212121"/>
          <w:szCs w:val="24"/>
        </w:rPr>
        <w:t>κεφτείτε</w:t>
      </w:r>
      <w:r w:rsidRPr="00452383">
        <w:rPr>
          <w:rFonts w:eastAsia="Times New Roman"/>
          <w:color w:val="212121"/>
          <w:szCs w:val="24"/>
        </w:rPr>
        <w:t xml:space="preserve"> να μπούμε και στη θερινή περίοδο</w:t>
      </w:r>
      <w:r>
        <w:rPr>
          <w:rFonts w:eastAsia="Times New Roman"/>
          <w:color w:val="212121"/>
          <w:szCs w:val="24"/>
        </w:rPr>
        <w:t xml:space="preserve">. </w:t>
      </w:r>
    </w:p>
    <w:p w14:paraId="2D05F4C3"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Σ</w:t>
      </w:r>
      <w:r w:rsidRPr="00452383">
        <w:rPr>
          <w:rFonts w:eastAsia="Times New Roman"/>
          <w:color w:val="212121"/>
          <w:szCs w:val="24"/>
        </w:rPr>
        <w:t>τα θέματα της δημόσια</w:t>
      </w:r>
      <w:r w:rsidRPr="00452383">
        <w:rPr>
          <w:rFonts w:eastAsia="Times New Roman"/>
          <w:color w:val="212121"/>
          <w:szCs w:val="24"/>
        </w:rPr>
        <w:t>ς ναυτικής εκπαίδευσης</w:t>
      </w:r>
      <w:r>
        <w:rPr>
          <w:rFonts w:eastAsia="Times New Roman"/>
          <w:color w:val="212121"/>
          <w:szCs w:val="24"/>
        </w:rPr>
        <w:t>,</w:t>
      </w:r>
      <w:r w:rsidRPr="00452383">
        <w:rPr>
          <w:rFonts w:eastAsia="Times New Roman"/>
          <w:color w:val="212121"/>
          <w:szCs w:val="24"/>
        </w:rPr>
        <w:t xml:space="preserve"> νομίζω ότι θα πρέπει να συμφωνήσουμε</w:t>
      </w:r>
      <w:r>
        <w:rPr>
          <w:rFonts w:eastAsia="Times New Roman"/>
          <w:color w:val="212121"/>
          <w:szCs w:val="24"/>
        </w:rPr>
        <w:t xml:space="preserve">. Η </w:t>
      </w:r>
      <w:r w:rsidRPr="00452383">
        <w:rPr>
          <w:rFonts w:eastAsia="Times New Roman"/>
          <w:color w:val="212121"/>
          <w:szCs w:val="24"/>
        </w:rPr>
        <w:t>εκπαίδευση είναι κάτι</w:t>
      </w:r>
      <w:r>
        <w:rPr>
          <w:rFonts w:eastAsia="Times New Roman"/>
          <w:color w:val="212121"/>
          <w:szCs w:val="24"/>
        </w:rPr>
        <w:t xml:space="preserve"> που </w:t>
      </w:r>
      <w:r>
        <w:rPr>
          <w:rFonts w:eastAsia="Times New Roman"/>
          <w:color w:val="212121"/>
          <w:szCs w:val="24"/>
        </w:rPr>
        <w:lastRenderedPageBreak/>
        <w:t xml:space="preserve">αφορά τις επόμενες γενιές, </w:t>
      </w:r>
      <w:r w:rsidRPr="00452383">
        <w:rPr>
          <w:rFonts w:eastAsia="Times New Roman"/>
          <w:color w:val="212121"/>
          <w:szCs w:val="24"/>
        </w:rPr>
        <w:t>τα επόμενα στελέχη της ναυτιλιακής κοινότητας</w:t>
      </w:r>
      <w:r>
        <w:rPr>
          <w:rFonts w:eastAsia="Times New Roman"/>
          <w:color w:val="212121"/>
          <w:szCs w:val="24"/>
        </w:rPr>
        <w:t>. Επομένως, κ</w:t>
      </w:r>
      <w:r w:rsidRPr="00452383">
        <w:rPr>
          <w:rFonts w:eastAsia="Times New Roman"/>
          <w:color w:val="212121"/>
          <w:szCs w:val="24"/>
        </w:rPr>
        <w:t>ατ</w:t>
      </w:r>
      <w:r>
        <w:rPr>
          <w:rFonts w:eastAsia="Times New Roman"/>
          <w:color w:val="212121"/>
          <w:szCs w:val="24"/>
        </w:rPr>
        <w:t>’ αρχάς</w:t>
      </w:r>
      <w:r w:rsidRPr="00452383">
        <w:rPr>
          <w:rFonts w:eastAsia="Times New Roman"/>
          <w:color w:val="212121"/>
          <w:szCs w:val="24"/>
        </w:rPr>
        <w:t xml:space="preserve"> χρειάζεται συνεννόηση</w:t>
      </w:r>
      <w:r>
        <w:rPr>
          <w:rFonts w:eastAsia="Times New Roman"/>
          <w:color w:val="212121"/>
          <w:szCs w:val="24"/>
        </w:rPr>
        <w:t>,</w:t>
      </w:r>
      <w:r w:rsidRPr="00452383">
        <w:rPr>
          <w:rFonts w:eastAsia="Times New Roman"/>
          <w:color w:val="212121"/>
          <w:szCs w:val="24"/>
        </w:rPr>
        <w:t xml:space="preserve"> χρειάζεται εκσυγχρονισμός</w:t>
      </w:r>
      <w:r>
        <w:rPr>
          <w:rFonts w:eastAsia="Times New Roman"/>
          <w:color w:val="212121"/>
          <w:szCs w:val="24"/>
        </w:rPr>
        <w:t>,</w:t>
      </w:r>
      <w:r w:rsidRPr="00452383">
        <w:rPr>
          <w:rFonts w:eastAsia="Times New Roman"/>
          <w:color w:val="212121"/>
          <w:szCs w:val="24"/>
        </w:rPr>
        <w:t xml:space="preserve"> χρειάζεται κωδικοποίη</w:t>
      </w:r>
      <w:r w:rsidRPr="00452383">
        <w:rPr>
          <w:rFonts w:eastAsia="Times New Roman"/>
          <w:color w:val="212121"/>
          <w:szCs w:val="24"/>
        </w:rPr>
        <w:t xml:space="preserve">ση στο </w:t>
      </w:r>
      <w:r>
        <w:rPr>
          <w:rFonts w:eastAsia="Times New Roman"/>
          <w:color w:val="212121"/>
          <w:szCs w:val="24"/>
        </w:rPr>
        <w:t>υφι</w:t>
      </w:r>
      <w:r w:rsidRPr="00452383">
        <w:rPr>
          <w:rFonts w:eastAsia="Times New Roman"/>
          <w:color w:val="212121"/>
          <w:szCs w:val="24"/>
        </w:rPr>
        <w:t xml:space="preserve">στάμενο </w:t>
      </w:r>
      <w:r>
        <w:rPr>
          <w:rFonts w:eastAsia="Times New Roman"/>
          <w:color w:val="212121"/>
          <w:szCs w:val="24"/>
        </w:rPr>
        <w:t>κανονιστικό και νομοθετικό π</w:t>
      </w:r>
      <w:r w:rsidRPr="00452383">
        <w:rPr>
          <w:rFonts w:eastAsia="Times New Roman"/>
          <w:color w:val="212121"/>
          <w:szCs w:val="24"/>
        </w:rPr>
        <w:t xml:space="preserve">λαίσιο και </w:t>
      </w:r>
      <w:r>
        <w:rPr>
          <w:rFonts w:eastAsia="Times New Roman"/>
          <w:color w:val="212121"/>
          <w:szCs w:val="24"/>
        </w:rPr>
        <w:t>βέβαια</w:t>
      </w:r>
      <w:r>
        <w:rPr>
          <w:rFonts w:eastAsia="Times New Roman"/>
          <w:color w:val="212121"/>
          <w:szCs w:val="24"/>
        </w:rPr>
        <w:t>,</w:t>
      </w:r>
      <w:r>
        <w:rPr>
          <w:rFonts w:eastAsia="Times New Roman"/>
          <w:color w:val="212121"/>
          <w:szCs w:val="24"/>
        </w:rPr>
        <w:t xml:space="preserve"> </w:t>
      </w:r>
      <w:r w:rsidRPr="00452383">
        <w:rPr>
          <w:rFonts w:eastAsia="Times New Roman"/>
          <w:color w:val="212121"/>
          <w:szCs w:val="24"/>
        </w:rPr>
        <w:t xml:space="preserve">χρειάζεται ολοκληρωμένο </w:t>
      </w:r>
      <w:r>
        <w:rPr>
          <w:rFonts w:eastAsia="Times New Roman"/>
          <w:color w:val="212121"/>
          <w:szCs w:val="24"/>
        </w:rPr>
        <w:t>ορθολογικό ρεαλιστικό σχέδιο</w:t>
      </w:r>
      <w:r>
        <w:rPr>
          <w:rFonts w:eastAsia="Times New Roman"/>
          <w:color w:val="212121"/>
          <w:szCs w:val="24"/>
        </w:rPr>
        <w:t>,</w:t>
      </w:r>
      <w:r>
        <w:rPr>
          <w:rFonts w:eastAsia="Times New Roman"/>
          <w:color w:val="212121"/>
          <w:szCs w:val="24"/>
        </w:rPr>
        <w:t xml:space="preserve"> σχετικά με τις προδιαγραφές, τη </w:t>
      </w:r>
      <w:r w:rsidRPr="00452383">
        <w:rPr>
          <w:rFonts w:eastAsia="Times New Roman"/>
          <w:color w:val="212121"/>
          <w:szCs w:val="24"/>
        </w:rPr>
        <w:t>δομή</w:t>
      </w:r>
      <w:r>
        <w:rPr>
          <w:rFonts w:eastAsia="Times New Roman"/>
          <w:color w:val="212121"/>
          <w:szCs w:val="24"/>
        </w:rPr>
        <w:t>,</w:t>
      </w:r>
      <w:r w:rsidRPr="00452383">
        <w:rPr>
          <w:rFonts w:eastAsia="Times New Roman"/>
          <w:color w:val="212121"/>
          <w:szCs w:val="24"/>
        </w:rPr>
        <w:t xml:space="preserve"> τα οικονομικά</w:t>
      </w:r>
      <w:r>
        <w:rPr>
          <w:rFonts w:eastAsia="Times New Roman"/>
          <w:color w:val="212121"/>
          <w:szCs w:val="24"/>
        </w:rPr>
        <w:t>,</w:t>
      </w:r>
      <w:r w:rsidRPr="00452383">
        <w:rPr>
          <w:rFonts w:eastAsia="Times New Roman"/>
          <w:color w:val="212121"/>
          <w:szCs w:val="24"/>
        </w:rPr>
        <w:t xml:space="preserve"> </w:t>
      </w:r>
      <w:r>
        <w:rPr>
          <w:rFonts w:eastAsia="Times New Roman"/>
          <w:color w:val="212121"/>
          <w:szCs w:val="24"/>
        </w:rPr>
        <w:t xml:space="preserve">τις εκπαιδευτικές λειτουργίες. </w:t>
      </w:r>
    </w:p>
    <w:p w14:paraId="2D05F4C4"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Α</w:t>
      </w:r>
      <w:r w:rsidRPr="00452383">
        <w:rPr>
          <w:rFonts w:eastAsia="Times New Roman"/>
          <w:color w:val="212121"/>
          <w:szCs w:val="24"/>
        </w:rPr>
        <w:t xml:space="preserve">υτό που </w:t>
      </w:r>
      <w:r>
        <w:rPr>
          <w:rFonts w:eastAsia="Times New Roman"/>
          <w:color w:val="212121"/>
          <w:szCs w:val="24"/>
        </w:rPr>
        <w:t>θα πρέπει</w:t>
      </w:r>
      <w:r w:rsidRPr="00452383">
        <w:rPr>
          <w:rFonts w:eastAsia="Times New Roman"/>
          <w:color w:val="212121"/>
          <w:szCs w:val="24"/>
        </w:rPr>
        <w:t xml:space="preserve"> να δούμε </w:t>
      </w:r>
      <w:r>
        <w:rPr>
          <w:rFonts w:eastAsia="Times New Roman"/>
          <w:color w:val="212121"/>
          <w:szCs w:val="24"/>
        </w:rPr>
        <w:t xml:space="preserve">βεβαίως, </w:t>
      </w:r>
      <w:r w:rsidRPr="00452383">
        <w:rPr>
          <w:rFonts w:eastAsia="Times New Roman"/>
          <w:color w:val="212121"/>
          <w:szCs w:val="24"/>
        </w:rPr>
        <w:t>είναι η βιωσιμό</w:t>
      </w:r>
      <w:r w:rsidRPr="00452383">
        <w:rPr>
          <w:rFonts w:eastAsia="Times New Roman"/>
          <w:color w:val="212121"/>
          <w:szCs w:val="24"/>
        </w:rPr>
        <w:t>τητα του κεφαλαίου ναυτικής εκπαίδευσης</w:t>
      </w:r>
      <w:r>
        <w:rPr>
          <w:rFonts w:eastAsia="Times New Roman"/>
          <w:color w:val="212121"/>
          <w:szCs w:val="24"/>
        </w:rPr>
        <w:t xml:space="preserve">, </w:t>
      </w:r>
      <w:r w:rsidRPr="00452383">
        <w:rPr>
          <w:rFonts w:eastAsia="Times New Roman"/>
          <w:color w:val="212121"/>
          <w:szCs w:val="24"/>
        </w:rPr>
        <w:t xml:space="preserve">που είναι και ο βασικός </w:t>
      </w:r>
      <w:r>
        <w:rPr>
          <w:rFonts w:eastAsia="Times New Roman"/>
          <w:color w:val="212121"/>
          <w:szCs w:val="24"/>
        </w:rPr>
        <w:t>χρηματοδότης της ναυτικής εκπαίδευσης. Τώρα</w:t>
      </w:r>
      <w:r>
        <w:rPr>
          <w:rFonts w:eastAsia="Times New Roman"/>
          <w:color w:val="212121"/>
          <w:szCs w:val="24"/>
        </w:rPr>
        <w:t>,</w:t>
      </w:r>
      <w:r>
        <w:rPr>
          <w:rFonts w:eastAsia="Times New Roman"/>
          <w:color w:val="212121"/>
          <w:szCs w:val="24"/>
        </w:rPr>
        <w:t xml:space="preserve"> το να </w:t>
      </w:r>
      <w:r w:rsidRPr="00452383">
        <w:rPr>
          <w:rFonts w:eastAsia="Times New Roman"/>
          <w:color w:val="212121"/>
          <w:szCs w:val="24"/>
        </w:rPr>
        <w:t>ασχοληθώ με τεχνικά ζητήματα του εκπαιδευτικού προσωπικού απασχόλησης και όλα αυτά</w:t>
      </w:r>
      <w:r>
        <w:rPr>
          <w:rFonts w:eastAsia="Times New Roman"/>
          <w:color w:val="212121"/>
          <w:szCs w:val="24"/>
        </w:rPr>
        <w:t>,</w:t>
      </w:r>
      <w:r w:rsidRPr="00452383">
        <w:rPr>
          <w:rFonts w:eastAsia="Times New Roman"/>
          <w:color w:val="212121"/>
          <w:szCs w:val="24"/>
        </w:rPr>
        <w:t xml:space="preserve"> νομίζω </w:t>
      </w:r>
      <w:r>
        <w:rPr>
          <w:rFonts w:eastAsia="Times New Roman"/>
          <w:color w:val="212121"/>
          <w:szCs w:val="24"/>
        </w:rPr>
        <w:t xml:space="preserve">ότι </w:t>
      </w:r>
      <w:r w:rsidRPr="00452383">
        <w:rPr>
          <w:rFonts w:eastAsia="Times New Roman"/>
          <w:color w:val="212121"/>
          <w:szCs w:val="24"/>
        </w:rPr>
        <w:t>είναι ήσσονος σημασίας</w:t>
      </w:r>
      <w:r>
        <w:rPr>
          <w:rFonts w:eastAsia="Times New Roman"/>
          <w:color w:val="212121"/>
          <w:szCs w:val="24"/>
        </w:rPr>
        <w:t>.</w:t>
      </w:r>
    </w:p>
    <w:p w14:paraId="2D05F4C5" w14:textId="77777777" w:rsidR="00237587" w:rsidRDefault="00AE0D0F">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Ας πάμε τώρα στο </w:t>
      </w:r>
      <w:r>
        <w:rPr>
          <w:rFonts w:eastAsia="Times New Roman"/>
          <w:color w:val="212121"/>
          <w:szCs w:val="24"/>
          <w:shd w:val="clear" w:color="auto" w:fill="FFFFFF"/>
        </w:rPr>
        <w:t>Λιμενικό Σ</w:t>
      </w:r>
      <w:r w:rsidRPr="000410A3">
        <w:rPr>
          <w:rFonts w:eastAsia="Times New Roman"/>
          <w:color w:val="212121"/>
          <w:szCs w:val="24"/>
          <w:shd w:val="clear" w:color="auto" w:fill="FFFFFF"/>
        </w:rPr>
        <w:t>ώμα</w:t>
      </w:r>
      <w:r>
        <w:rPr>
          <w:rFonts w:eastAsia="Times New Roman"/>
          <w:color w:val="212121"/>
          <w:szCs w:val="24"/>
          <w:shd w:val="clear" w:color="auto" w:fill="FFFFFF"/>
        </w:rPr>
        <w:t>.</w:t>
      </w:r>
    </w:p>
    <w:p w14:paraId="2D05F4C6" w14:textId="77777777" w:rsidR="00237587" w:rsidRDefault="00AE0D0F">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Υπουργέ, μας είπατε στην </w:t>
      </w:r>
      <w:r>
        <w:rPr>
          <w:rFonts w:eastAsia="Times New Roman"/>
          <w:color w:val="212121"/>
          <w:szCs w:val="24"/>
          <w:shd w:val="clear" w:color="auto" w:fill="FFFFFF"/>
        </w:rPr>
        <w:t>ε</w:t>
      </w:r>
      <w:r>
        <w:rPr>
          <w:rFonts w:eastAsia="Times New Roman"/>
          <w:color w:val="212121"/>
          <w:szCs w:val="24"/>
          <w:shd w:val="clear" w:color="auto" w:fill="FFFFFF"/>
        </w:rPr>
        <w:t>πιτροπή ότι εμείς ω</w:t>
      </w:r>
      <w:r w:rsidRPr="000410A3">
        <w:rPr>
          <w:rFonts w:eastAsia="Times New Roman"/>
          <w:color w:val="212121"/>
          <w:szCs w:val="24"/>
          <w:shd w:val="clear" w:color="auto" w:fill="FFFFFF"/>
        </w:rPr>
        <w:t>ς Νέα Δημοκρατία καταργήσαμε οργανικέ</w:t>
      </w:r>
      <w:r>
        <w:rPr>
          <w:rFonts w:eastAsia="Times New Roman"/>
          <w:color w:val="212121"/>
          <w:szCs w:val="24"/>
          <w:shd w:val="clear" w:color="auto" w:fill="FFFFFF"/>
        </w:rPr>
        <w:t>ς θέσεις στο Λιμενικό Σώμα. Θ</w:t>
      </w:r>
      <w:r w:rsidRPr="000410A3">
        <w:rPr>
          <w:rFonts w:eastAsia="Times New Roman"/>
          <w:color w:val="212121"/>
          <w:szCs w:val="24"/>
          <w:shd w:val="clear" w:color="auto" w:fill="FFFFFF"/>
        </w:rPr>
        <w:t xml:space="preserve">έλω να δηλώσω </w:t>
      </w:r>
      <w:r>
        <w:rPr>
          <w:rFonts w:eastAsia="Times New Roman"/>
          <w:color w:val="212121"/>
          <w:szCs w:val="24"/>
          <w:shd w:val="clear" w:color="auto" w:fill="FFFFFF"/>
        </w:rPr>
        <w:t>και ενώπιον της Ο</w:t>
      </w:r>
      <w:r w:rsidRPr="000410A3">
        <w:rPr>
          <w:rFonts w:eastAsia="Times New Roman"/>
          <w:color w:val="212121"/>
          <w:szCs w:val="24"/>
          <w:shd w:val="clear" w:color="auto" w:fill="FFFFFF"/>
        </w:rPr>
        <w:t xml:space="preserve">λομέλειας </w:t>
      </w:r>
      <w:r>
        <w:rPr>
          <w:rFonts w:eastAsia="Times New Roman"/>
          <w:color w:val="212121"/>
          <w:szCs w:val="24"/>
          <w:shd w:val="clear" w:color="auto" w:fill="FFFFFF"/>
        </w:rPr>
        <w:t xml:space="preserve">-το δήλωσα και στην </w:t>
      </w:r>
      <w:r>
        <w:rPr>
          <w:rFonts w:eastAsia="Times New Roman"/>
          <w:color w:val="212121"/>
          <w:szCs w:val="24"/>
          <w:shd w:val="clear" w:color="auto" w:fill="FFFFFF"/>
        </w:rPr>
        <w:t>ε</w:t>
      </w:r>
      <w:r w:rsidRPr="000410A3">
        <w:rPr>
          <w:rFonts w:eastAsia="Times New Roman"/>
          <w:color w:val="212121"/>
          <w:szCs w:val="24"/>
          <w:shd w:val="clear" w:color="auto" w:fill="FFFFFF"/>
        </w:rPr>
        <w:t>πιτροπή</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ότι η Νέα Δημοκρατία δεν κατάργησε κα</w:t>
      </w:r>
      <w:r>
        <w:rPr>
          <w:rFonts w:eastAsia="Times New Roman"/>
          <w:color w:val="212121"/>
          <w:szCs w:val="24"/>
          <w:shd w:val="clear" w:color="auto" w:fill="FFFFFF"/>
        </w:rPr>
        <w:t>μ</w:t>
      </w:r>
      <w:r w:rsidRPr="000410A3">
        <w:rPr>
          <w:rFonts w:eastAsia="Times New Roman"/>
          <w:color w:val="212121"/>
          <w:szCs w:val="24"/>
          <w:shd w:val="clear" w:color="auto" w:fill="FFFFFF"/>
        </w:rPr>
        <w:t>μία εν</w:t>
      </w:r>
      <w:r>
        <w:rPr>
          <w:rFonts w:eastAsia="Times New Roman"/>
          <w:color w:val="212121"/>
          <w:szCs w:val="24"/>
          <w:shd w:val="clear" w:color="auto" w:fill="FFFFFF"/>
        </w:rPr>
        <w:t>εργό</w:t>
      </w:r>
      <w:r w:rsidRPr="000410A3">
        <w:rPr>
          <w:rFonts w:eastAsia="Times New Roman"/>
          <w:color w:val="212121"/>
          <w:szCs w:val="24"/>
          <w:shd w:val="clear" w:color="auto" w:fill="FFFFFF"/>
        </w:rPr>
        <w:t xml:space="preserve"> </w:t>
      </w:r>
      <w:r>
        <w:rPr>
          <w:rFonts w:eastAsia="Times New Roman"/>
          <w:color w:val="212121"/>
          <w:szCs w:val="24"/>
          <w:shd w:val="clear" w:color="auto" w:fill="FFFFFF"/>
        </w:rPr>
        <w:t>οργα</w:t>
      </w:r>
      <w:r>
        <w:rPr>
          <w:rFonts w:eastAsia="Times New Roman"/>
          <w:color w:val="212121"/>
          <w:szCs w:val="24"/>
          <w:shd w:val="clear" w:color="auto" w:fill="FFFFFF"/>
        </w:rPr>
        <w:t xml:space="preserve">νική θέση στο Λιμενικό Σώμα. Αυτό </w:t>
      </w:r>
      <w:r w:rsidRPr="000410A3">
        <w:rPr>
          <w:rFonts w:eastAsia="Times New Roman"/>
          <w:color w:val="212121"/>
          <w:szCs w:val="24"/>
          <w:shd w:val="clear" w:color="auto" w:fill="FFFFFF"/>
        </w:rPr>
        <w:t>που καταργήθηκε είναι μέρος των κενών οργανικών θέσεων</w:t>
      </w:r>
      <w:r>
        <w:rPr>
          <w:rFonts w:eastAsia="Times New Roman"/>
          <w:color w:val="212121"/>
          <w:szCs w:val="24"/>
          <w:shd w:val="clear" w:color="auto" w:fill="FFFFFF"/>
        </w:rPr>
        <w:t>.</w:t>
      </w:r>
    </w:p>
    <w:p w14:paraId="2D05F4C7" w14:textId="77777777" w:rsidR="00237587" w:rsidRDefault="00AE0D0F">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Β</w:t>
      </w:r>
      <w:r w:rsidRPr="000410A3">
        <w:rPr>
          <w:rFonts w:eastAsia="Times New Roman"/>
          <w:color w:val="212121"/>
          <w:szCs w:val="24"/>
          <w:shd w:val="clear" w:color="auto" w:fill="FFFFFF"/>
        </w:rPr>
        <w:t>έβαια</w:t>
      </w:r>
      <w:r w:rsidRPr="00231C6D">
        <w:rPr>
          <w:rFonts w:eastAsia="Times New Roman"/>
          <w:color w:val="212121"/>
          <w:szCs w:val="24"/>
          <w:shd w:val="clear" w:color="auto" w:fill="FFFFFF"/>
        </w:rPr>
        <w:t>,</w:t>
      </w:r>
      <w:r w:rsidRPr="000410A3">
        <w:rPr>
          <w:rFonts w:eastAsia="Times New Roman"/>
          <w:color w:val="212121"/>
          <w:szCs w:val="24"/>
          <w:shd w:val="clear" w:color="auto" w:fill="FFFFFF"/>
        </w:rPr>
        <w:t xml:space="preserve"> μας είπατε</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w:t>
      </w:r>
      <w:r>
        <w:rPr>
          <w:rFonts w:eastAsia="Times New Roman"/>
          <w:color w:val="212121"/>
          <w:szCs w:val="24"/>
          <w:shd w:val="clear" w:color="auto" w:fill="FFFFFF"/>
        </w:rPr>
        <w:t>κ</w:t>
      </w:r>
      <w:r w:rsidRPr="000410A3">
        <w:rPr>
          <w:rFonts w:eastAsia="Times New Roman"/>
          <w:color w:val="212121"/>
          <w:szCs w:val="24"/>
          <w:shd w:val="clear" w:color="auto" w:fill="FFFFFF"/>
        </w:rPr>
        <w:t>ύριε Υπουργέ</w:t>
      </w:r>
      <w:r>
        <w:rPr>
          <w:rFonts w:eastAsia="Times New Roman"/>
          <w:color w:val="212121"/>
          <w:szCs w:val="24"/>
          <w:shd w:val="clear" w:color="auto" w:fill="FFFFFF"/>
        </w:rPr>
        <w:t>:</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εγώ με κάθε μέσο και τρόπο θα προσπαθήσω να διασφαλίσω </w:t>
      </w:r>
      <w:r>
        <w:rPr>
          <w:rFonts w:eastAsia="Times New Roman"/>
          <w:color w:val="212121"/>
          <w:szCs w:val="24"/>
          <w:shd w:val="clear" w:color="auto" w:fill="FFFFFF"/>
        </w:rPr>
        <w:t xml:space="preserve">την αναλογία εκάστου αποχωρήσαντα με </w:t>
      </w:r>
      <w:r w:rsidRPr="000410A3">
        <w:rPr>
          <w:rFonts w:eastAsia="Times New Roman"/>
          <w:color w:val="212121"/>
          <w:szCs w:val="24"/>
          <w:shd w:val="clear" w:color="auto" w:fill="FFFFFF"/>
        </w:rPr>
        <w:t xml:space="preserve">μία πρόσληψη και δεν μπορώ να ικανοποιήσω την πρόσληψη από την οροφή των οκτώ χιλιάδων </w:t>
      </w:r>
      <w:r>
        <w:rPr>
          <w:rFonts w:eastAsia="Times New Roman"/>
          <w:color w:val="212121"/>
          <w:szCs w:val="24"/>
          <w:shd w:val="clear" w:color="auto" w:fill="FFFFFF"/>
        </w:rPr>
        <w:t xml:space="preserve">στους τετρακόσιους ενενήντα </w:t>
      </w:r>
      <w:r w:rsidRPr="000410A3">
        <w:rPr>
          <w:rFonts w:eastAsia="Times New Roman"/>
          <w:color w:val="212121"/>
          <w:szCs w:val="24"/>
          <w:shd w:val="clear" w:color="auto" w:fill="FFFFFF"/>
        </w:rPr>
        <w:t>εναπομείναντες</w:t>
      </w:r>
      <w:r>
        <w:rPr>
          <w:rFonts w:eastAsia="Times New Roman"/>
          <w:color w:val="212121"/>
          <w:szCs w:val="24"/>
          <w:shd w:val="clear" w:color="auto" w:fill="FFFFFF"/>
        </w:rPr>
        <w:t>, διότι ισχύει η προϋπόθεση ένα προς ένα».</w:t>
      </w:r>
    </w:p>
    <w:p w14:paraId="2D05F4C8" w14:textId="77777777" w:rsidR="00237587" w:rsidRDefault="00AE0D0F">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Εγώ σας ερωτώ: Είχαμε τη</w:t>
      </w:r>
      <w:r w:rsidRPr="000410A3">
        <w:rPr>
          <w:rFonts w:eastAsia="Times New Roman"/>
          <w:color w:val="212121"/>
          <w:szCs w:val="24"/>
          <w:shd w:val="clear" w:color="auto" w:fill="FFFFFF"/>
        </w:rPr>
        <w:t>ν έξαρση της μεταναστευ</w:t>
      </w:r>
      <w:r>
        <w:rPr>
          <w:rFonts w:eastAsia="Times New Roman"/>
          <w:color w:val="212121"/>
          <w:szCs w:val="24"/>
          <w:shd w:val="clear" w:color="auto" w:fill="FFFFFF"/>
        </w:rPr>
        <w:t>τικής κρίσης το 2015 και το 2016. Είχ</w:t>
      </w:r>
      <w:r>
        <w:rPr>
          <w:rFonts w:eastAsia="Times New Roman"/>
          <w:color w:val="212121"/>
          <w:szCs w:val="24"/>
          <w:shd w:val="clear" w:color="auto" w:fill="FFFFFF"/>
        </w:rPr>
        <w:t>αμε επί</w:t>
      </w:r>
      <w:r w:rsidRPr="000410A3">
        <w:rPr>
          <w:rFonts w:eastAsia="Times New Roman"/>
          <w:color w:val="212121"/>
          <w:szCs w:val="24"/>
          <w:shd w:val="clear" w:color="auto" w:fill="FFFFFF"/>
        </w:rPr>
        <w:t>σης την τροποπ</w:t>
      </w:r>
      <w:r>
        <w:rPr>
          <w:rFonts w:eastAsia="Times New Roman"/>
          <w:color w:val="212121"/>
          <w:szCs w:val="24"/>
          <w:shd w:val="clear" w:color="auto" w:fill="FFFFFF"/>
        </w:rPr>
        <w:t>οίηση του οργανογράμματος του Υπουργείου το 2018. Δε</w:t>
      </w:r>
      <w:r w:rsidRPr="000410A3">
        <w:rPr>
          <w:rFonts w:eastAsia="Times New Roman"/>
          <w:color w:val="212121"/>
          <w:szCs w:val="24"/>
          <w:shd w:val="clear" w:color="auto" w:fill="FFFFFF"/>
        </w:rPr>
        <w:t xml:space="preserve">ν είχαμε κανένα απολύτως αίτημα ούτε από την πολιτική ούτε </w:t>
      </w:r>
      <w:r>
        <w:rPr>
          <w:rFonts w:eastAsia="Times New Roman"/>
          <w:color w:val="212121"/>
          <w:szCs w:val="24"/>
          <w:shd w:val="clear" w:color="auto" w:fill="FFFFFF"/>
        </w:rPr>
        <w:t>από τη στρατιωτική ηγεσία του Υ</w:t>
      </w:r>
      <w:r w:rsidRPr="000410A3">
        <w:rPr>
          <w:rFonts w:eastAsia="Times New Roman"/>
          <w:color w:val="212121"/>
          <w:szCs w:val="24"/>
          <w:shd w:val="clear" w:color="auto" w:fill="FFFFFF"/>
        </w:rPr>
        <w:t xml:space="preserve">πουργείου </w:t>
      </w:r>
      <w:r>
        <w:rPr>
          <w:rFonts w:eastAsia="Times New Roman"/>
          <w:color w:val="212121"/>
          <w:szCs w:val="24"/>
          <w:shd w:val="clear" w:color="auto" w:fill="FFFFFF"/>
        </w:rPr>
        <w:t xml:space="preserve">για </w:t>
      </w:r>
      <w:r w:rsidRPr="000410A3">
        <w:rPr>
          <w:rFonts w:eastAsia="Times New Roman"/>
          <w:color w:val="212121"/>
          <w:szCs w:val="24"/>
          <w:shd w:val="clear" w:color="auto" w:fill="FFFFFF"/>
        </w:rPr>
        <w:t>την αύξηση των οργανικών θέσεων</w:t>
      </w:r>
      <w:r>
        <w:rPr>
          <w:rFonts w:eastAsia="Times New Roman"/>
          <w:color w:val="212121"/>
          <w:szCs w:val="24"/>
          <w:shd w:val="clear" w:color="auto" w:fill="FFFFFF"/>
        </w:rPr>
        <w:t>.</w:t>
      </w:r>
    </w:p>
    <w:p w14:paraId="2D05F4C9" w14:textId="77777777" w:rsidR="00237587" w:rsidRDefault="00AE0D0F">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Ν</w:t>
      </w:r>
      <w:r w:rsidRPr="000410A3">
        <w:rPr>
          <w:rFonts w:eastAsia="Times New Roman"/>
          <w:color w:val="212121"/>
          <w:szCs w:val="24"/>
          <w:shd w:val="clear" w:color="auto" w:fill="FFFFFF"/>
        </w:rPr>
        <w:t>α δούμε όμως τι έγινε και</w:t>
      </w:r>
      <w:r>
        <w:rPr>
          <w:rFonts w:eastAsia="Times New Roman"/>
          <w:color w:val="212121"/>
          <w:szCs w:val="24"/>
          <w:shd w:val="clear" w:color="auto" w:fill="FFFFFF"/>
        </w:rPr>
        <w:t xml:space="preserve"> με τους πολιτικούς </w:t>
      </w:r>
      <w:r>
        <w:rPr>
          <w:rFonts w:eastAsia="Times New Roman"/>
          <w:color w:val="212121"/>
          <w:szCs w:val="24"/>
          <w:shd w:val="clear" w:color="auto" w:fill="FFFFFF"/>
        </w:rPr>
        <w:t xml:space="preserve">υπαλλήλους. Εκεί </w:t>
      </w:r>
      <w:r w:rsidRPr="00FA74E6">
        <w:rPr>
          <w:rFonts w:eastAsia="Times New Roman"/>
          <w:color w:val="212121"/>
          <w:szCs w:val="24"/>
          <w:shd w:val="clear" w:color="auto" w:fill="FFFFFF"/>
        </w:rPr>
        <w:t xml:space="preserve">αυξήσατε </w:t>
      </w:r>
      <w:r w:rsidRPr="000410A3">
        <w:rPr>
          <w:rFonts w:eastAsia="Times New Roman"/>
          <w:color w:val="212121"/>
          <w:szCs w:val="24"/>
          <w:shd w:val="clear" w:color="auto" w:fill="FFFFFF"/>
        </w:rPr>
        <w:t xml:space="preserve">τις </w:t>
      </w:r>
      <w:r>
        <w:rPr>
          <w:rFonts w:eastAsia="Times New Roman"/>
          <w:color w:val="212121"/>
          <w:szCs w:val="24"/>
          <w:shd w:val="clear" w:color="auto" w:fill="FFFFFF"/>
        </w:rPr>
        <w:t>οργανικές θέσεις -και καλά κάνατε-, δημιουργή</w:t>
      </w:r>
      <w:r w:rsidRPr="00FA74E6">
        <w:rPr>
          <w:rFonts w:eastAsia="Times New Roman"/>
          <w:color w:val="212121"/>
          <w:szCs w:val="24"/>
          <w:shd w:val="clear" w:color="auto" w:fill="FFFFFF"/>
        </w:rPr>
        <w:t>σατε</w:t>
      </w:r>
      <w:r>
        <w:rPr>
          <w:rFonts w:eastAsia="Times New Roman"/>
          <w:color w:val="212121"/>
          <w:szCs w:val="24"/>
          <w:shd w:val="clear" w:color="auto" w:fill="FFFFFF"/>
        </w:rPr>
        <w:t xml:space="preserve"> και νέες υπηρεσίες</w:t>
      </w:r>
      <w:r w:rsidRPr="000410A3">
        <w:rPr>
          <w:rFonts w:eastAsia="Times New Roman"/>
          <w:color w:val="212121"/>
          <w:szCs w:val="24"/>
          <w:shd w:val="clear" w:color="auto" w:fill="FFFFFF"/>
        </w:rPr>
        <w:t xml:space="preserve"> </w:t>
      </w:r>
      <w:r>
        <w:rPr>
          <w:rFonts w:eastAsia="Times New Roman"/>
          <w:color w:val="212121"/>
          <w:szCs w:val="24"/>
          <w:shd w:val="clear" w:color="auto" w:fill="FFFFFF"/>
        </w:rPr>
        <w:t>-βλέπε ΔΑΛ-, λες και η Γενική Γραμματεία Λι</w:t>
      </w:r>
      <w:r w:rsidRPr="000410A3">
        <w:rPr>
          <w:rFonts w:eastAsia="Times New Roman"/>
          <w:color w:val="212121"/>
          <w:szCs w:val="24"/>
          <w:shd w:val="clear" w:color="auto" w:fill="FFFFFF"/>
        </w:rPr>
        <w:t xml:space="preserve">μένων δεν μπορούσε να αναλάβει </w:t>
      </w:r>
      <w:r>
        <w:rPr>
          <w:rFonts w:eastAsia="Times New Roman"/>
          <w:color w:val="212121"/>
          <w:szCs w:val="24"/>
          <w:shd w:val="clear" w:color="auto" w:fill="FFFFFF"/>
        </w:rPr>
        <w:t>τις συγκεκριμένες αρμοδιότητες. Κ</w:t>
      </w:r>
      <w:r w:rsidRPr="000410A3">
        <w:rPr>
          <w:rFonts w:eastAsia="Times New Roman"/>
          <w:color w:val="212121"/>
          <w:szCs w:val="24"/>
          <w:shd w:val="clear" w:color="auto" w:fill="FFFFFF"/>
        </w:rPr>
        <w:t>αταλα</w:t>
      </w:r>
      <w:r>
        <w:rPr>
          <w:rFonts w:eastAsia="Times New Roman"/>
          <w:color w:val="212121"/>
          <w:szCs w:val="24"/>
          <w:shd w:val="clear" w:color="auto" w:fill="FFFFFF"/>
        </w:rPr>
        <w:t xml:space="preserve">βαίνω </w:t>
      </w:r>
      <w:r>
        <w:rPr>
          <w:rFonts w:eastAsia="Times New Roman"/>
          <w:color w:val="212121"/>
          <w:szCs w:val="24"/>
          <w:shd w:val="clear" w:color="auto" w:fill="FFFFFF"/>
        </w:rPr>
        <w:t>όμως,</w:t>
      </w:r>
      <w:r>
        <w:rPr>
          <w:rFonts w:eastAsia="Times New Roman"/>
          <w:color w:val="212121"/>
          <w:szCs w:val="24"/>
          <w:shd w:val="clear" w:color="auto" w:fill="FFFFFF"/>
        </w:rPr>
        <w:t xml:space="preserve"> γιατί το κάνατε αυτό, καθώς ο</w:t>
      </w:r>
      <w:r w:rsidRPr="000410A3">
        <w:rPr>
          <w:rFonts w:eastAsia="Times New Roman"/>
          <w:color w:val="212121"/>
          <w:szCs w:val="24"/>
          <w:shd w:val="clear" w:color="auto" w:fill="FFFFFF"/>
        </w:rPr>
        <w:t xml:space="preserve"> χαρ</w:t>
      </w:r>
      <w:r w:rsidRPr="000410A3">
        <w:rPr>
          <w:rFonts w:eastAsia="Times New Roman"/>
          <w:color w:val="212121"/>
          <w:szCs w:val="24"/>
          <w:shd w:val="clear" w:color="auto" w:fill="FFFFFF"/>
        </w:rPr>
        <w:t>ακτηρισμός των πλοίων</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που δ</w:t>
      </w:r>
      <w:r>
        <w:rPr>
          <w:rFonts w:eastAsia="Times New Roman"/>
          <w:color w:val="212121"/>
          <w:szCs w:val="24"/>
          <w:shd w:val="clear" w:color="auto" w:fill="FFFFFF"/>
        </w:rPr>
        <w:t>εν έχουν βυθιστεί ως επικινδύνων</w:t>
      </w:r>
      <w:r w:rsidRPr="000410A3">
        <w:rPr>
          <w:rFonts w:eastAsia="Times New Roman"/>
          <w:color w:val="212121"/>
          <w:szCs w:val="24"/>
          <w:shd w:val="clear" w:color="auto" w:fill="FFFFFF"/>
        </w:rPr>
        <w:t xml:space="preserve"> και </w:t>
      </w:r>
      <w:r>
        <w:rPr>
          <w:rFonts w:eastAsia="Times New Roman"/>
          <w:color w:val="212121"/>
          <w:szCs w:val="24"/>
          <w:shd w:val="clear" w:color="auto" w:fill="FFFFFF"/>
        </w:rPr>
        <w:t xml:space="preserve">επιβλαβών, </w:t>
      </w:r>
      <w:r w:rsidRPr="000410A3">
        <w:rPr>
          <w:rFonts w:eastAsia="Times New Roman"/>
          <w:color w:val="212121"/>
          <w:szCs w:val="24"/>
          <w:shd w:val="clear" w:color="auto" w:fill="FFFFFF"/>
        </w:rPr>
        <w:t>προκειμένου</w:t>
      </w:r>
      <w:r>
        <w:rPr>
          <w:rFonts w:eastAsia="Times New Roman"/>
          <w:color w:val="212121"/>
          <w:szCs w:val="24"/>
          <w:shd w:val="clear" w:color="auto" w:fill="FFFFFF"/>
        </w:rPr>
        <w:t xml:space="preserve"> να απομακρύνονται</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w:t>
      </w:r>
      <w:r w:rsidRPr="000410A3">
        <w:rPr>
          <w:rFonts w:eastAsia="Times New Roman"/>
          <w:color w:val="212121"/>
          <w:szCs w:val="24"/>
          <w:shd w:val="clear" w:color="auto" w:fill="FFFFFF"/>
        </w:rPr>
        <w:lastRenderedPageBreak/>
        <w:t xml:space="preserve">χωρίς να έχουν εκπληρώσει τις υποχρεώσεις τους </w:t>
      </w:r>
      <w:r>
        <w:rPr>
          <w:rFonts w:eastAsia="Times New Roman"/>
          <w:color w:val="212121"/>
          <w:szCs w:val="24"/>
          <w:shd w:val="clear" w:color="auto" w:fill="FFFFFF"/>
        </w:rPr>
        <w:t xml:space="preserve">στους οικείους οργανισμούς, κύριε Υπουργέ, </w:t>
      </w:r>
      <w:r w:rsidRPr="000410A3">
        <w:rPr>
          <w:rFonts w:eastAsia="Times New Roman"/>
          <w:color w:val="212121"/>
          <w:szCs w:val="24"/>
          <w:shd w:val="clear" w:color="auto" w:fill="FFFFFF"/>
        </w:rPr>
        <w:t>έχει τη σημασία του στα ζητήματα διαφάνειας</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w:t>
      </w:r>
    </w:p>
    <w:p w14:paraId="2D05F4CA" w14:textId="77777777" w:rsidR="00237587" w:rsidRDefault="00AE0D0F">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w:t>
      </w:r>
      <w:r w:rsidRPr="000410A3">
        <w:rPr>
          <w:rFonts w:eastAsia="Times New Roman"/>
          <w:color w:val="212121"/>
          <w:szCs w:val="24"/>
          <w:shd w:val="clear" w:color="auto" w:fill="FFFFFF"/>
        </w:rPr>
        <w:t xml:space="preserve"> θέμα</w:t>
      </w:r>
      <w:r>
        <w:rPr>
          <w:rFonts w:eastAsia="Times New Roman"/>
          <w:color w:val="212121"/>
          <w:szCs w:val="24"/>
          <w:shd w:val="clear" w:color="auto" w:fill="FFFFFF"/>
        </w:rPr>
        <w:t>, όμως</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της διαφορετικής προσέγγισης μεταξύ ένστολων και πολιτικού προσωπικού δείχνει και την ιδεοληψία </w:t>
      </w:r>
      <w:r>
        <w:rPr>
          <w:rFonts w:eastAsia="Times New Roman"/>
          <w:color w:val="212121"/>
          <w:szCs w:val="24"/>
          <w:shd w:val="clear" w:color="auto" w:fill="FFFFFF"/>
        </w:rPr>
        <w:t>σας,</w:t>
      </w:r>
      <w:r w:rsidRPr="000410A3">
        <w:rPr>
          <w:rFonts w:eastAsia="Times New Roman"/>
          <w:color w:val="212121"/>
          <w:szCs w:val="24"/>
          <w:shd w:val="clear" w:color="auto" w:fill="FFFFFF"/>
        </w:rPr>
        <w:t xml:space="preserve"> αλλά και το πώς αντιμετωπίζετε τους </w:t>
      </w:r>
      <w:r>
        <w:rPr>
          <w:rFonts w:eastAsia="Times New Roman"/>
          <w:color w:val="212121"/>
          <w:szCs w:val="24"/>
          <w:shd w:val="clear" w:color="auto" w:fill="FFFFFF"/>
        </w:rPr>
        <w:t>ένστολους.</w:t>
      </w:r>
    </w:p>
    <w:p w14:paraId="2D05F4CB" w14:textId="77777777" w:rsidR="00237587" w:rsidRDefault="00AE0D0F">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w:t>
      </w:r>
      <w:r w:rsidRPr="000410A3">
        <w:rPr>
          <w:rFonts w:eastAsia="Times New Roman"/>
          <w:color w:val="212121"/>
          <w:szCs w:val="24"/>
          <w:shd w:val="clear" w:color="auto" w:fill="FFFFFF"/>
        </w:rPr>
        <w:t>ναφορικά με τις προσλήψεις τώρα στους ένστολους</w:t>
      </w:r>
      <w:r>
        <w:rPr>
          <w:rFonts w:eastAsia="Times New Roman"/>
          <w:color w:val="212121"/>
          <w:szCs w:val="24"/>
          <w:shd w:val="clear" w:color="auto" w:fill="FFFFFF"/>
        </w:rPr>
        <w:t>.</w:t>
      </w:r>
    </w:p>
    <w:p w14:paraId="2D05F4CC" w14:textId="77777777" w:rsidR="00237587" w:rsidRDefault="00AE0D0F">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Κατ’ αρχάς</w:t>
      </w:r>
      <w:r w:rsidRPr="000410A3">
        <w:rPr>
          <w:rFonts w:eastAsia="Times New Roman"/>
          <w:color w:val="212121"/>
          <w:szCs w:val="24"/>
          <w:shd w:val="clear" w:color="auto" w:fill="FFFFFF"/>
        </w:rPr>
        <w:t xml:space="preserve"> ο </w:t>
      </w:r>
      <w:r>
        <w:rPr>
          <w:rFonts w:eastAsia="Times New Roman"/>
          <w:color w:val="212121"/>
          <w:szCs w:val="24"/>
          <w:shd w:val="clear" w:color="auto" w:fill="FFFFFF"/>
        </w:rPr>
        <w:t xml:space="preserve">κ. Δρίτσας, ο </w:t>
      </w:r>
      <w:r w:rsidRPr="000410A3">
        <w:rPr>
          <w:rFonts w:eastAsia="Times New Roman"/>
          <w:color w:val="212121"/>
          <w:szCs w:val="24"/>
          <w:shd w:val="clear" w:color="auto" w:fill="FFFFFF"/>
        </w:rPr>
        <w:t xml:space="preserve">προηγούμενος </w:t>
      </w:r>
      <w:r>
        <w:rPr>
          <w:rFonts w:eastAsia="Times New Roman"/>
          <w:color w:val="212121"/>
          <w:szCs w:val="24"/>
          <w:shd w:val="clear" w:color="auto" w:fill="FFFFFF"/>
        </w:rPr>
        <w:t>Υ</w:t>
      </w:r>
      <w:r w:rsidRPr="000410A3">
        <w:rPr>
          <w:rFonts w:eastAsia="Times New Roman"/>
          <w:color w:val="212121"/>
          <w:szCs w:val="24"/>
          <w:shd w:val="clear" w:color="auto" w:fill="FFFFFF"/>
        </w:rPr>
        <w:t>πουργός</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προχώρησε στην πρόσληψη λι</w:t>
      </w:r>
      <w:r>
        <w:rPr>
          <w:rFonts w:eastAsia="Times New Roman"/>
          <w:color w:val="212121"/>
          <w:szCs w:val="24"/>
          <w:shd w:val="clear" w:color="auto" w:fill="FFFFFF"/>
        </w:rPr>
        <w:t>μενοφυλάκων με διαδικασίες ΑΣΕΠ. Π</w:t>
      </w:r>
      <w:r w:rsidRPr="000410A3">
        <w:rPr>
          <w:rFonts w:eastAsia="Times New Roman"/>
          <w:color w:val="212121"/>
          <w:szCs w:val="24"/>
          <w:shd w:val="clear" w:color="auto" w:fill="FFFFFF"/>
        </w:rPr>
        <w:t xml:space="preserve">ρότασή </w:t>
      </w:r>
      <w:r>
        <w:rPr>
          <w:rFonts w:eastAsia="Times New Roman"/>
          <w:color w:val="212121"/>
          <w:szCs w:val="24"/>
          <w:shd w:val="clear" w:color="auto" w:fill="FFFFFF"/>
        </w:rPr>
        <w:t>μας: Ακολουθήστ</w:t>
      </w:r>
      <w:r w:rsidRPr="000410A3">
        <w:rPr>
          <w:rFonts w:eastAsia="Times New Roman"/>
          <w:color w:val="212121"/>
          <w:szCs w:val="24"/>
          <w:shd w:val="clear" w:color="auto" w:fill="FFFFFF"/>
        </w:rPr>
        <w:t xml:space="preserve">ε την </w:t>
      </w:r>
      <w:r>
        <w:rPr>
          <w:rFonts w:eastAsia="Times New Roman"/>
          <w:color w:val="212121"/>
          <w:szCs w:val="24"/>
          <w:shd w:val="clear" w:color="auto" w:fill="FFFFFF"/>
        </w:rPr>
        <w:t>πεπατημένη. Τώρα μας λέτε</w:t>
      </w:r>
      <w:r w:rsidRPr="000410A3">
        <w:rPr>
          <w:rFonts w:eastAsia="Times New Roman"/>
          <w:color w:val="212121"/>
          <w:szCs w:val="24"/>
          <w:shd w:val="clear" w:color="auto" w:fill="FFFFFF"/>
        </w:rPr>
        <w:t xml:space="preserve"> ότι στην επιτροπή διενέργειας του δια</w:t>
      </w:r>
      <w:r>
        <w:rPr>
          <w:rFonts w:eastAsia="Times New Roman"/>
          <w:color w:val="212121"/>
          <w:szCs w:val="24"/>
          <w:shd w:val="clear" w:color="auto" w:fill="FFFFFF"/>
        </w:rPr>
        <w:t xml:space="preserve">γωνισμού υπάρχει μέλος του ΑΣΕΠ, </w:t>
      </w:r>
      <w:r w:rsidRPr="000410A3">
        <w:rPr>
          <w:rFonts w:eastAsia="Times New Roman"/>
          <w:color w:val="212121"/>
          <w:szCs w:val="24"/>
          <w:shd w:val="clear" w:color="auto" w:fill="FFFFFF"/>
        </w:rPr>
        <w:t>αλλά το σύνολ</w:t>
      </w:r>
      <w:r>
        <w:rPr>
          <w:rFonts w:eastAsia="Times New Roman"/>
          <w:color w:val="212121"/>
          <w:szCs w:val="24"/>
          <w:shd w:val="clear" w:color="auto" w:fill="FFFFFF"/>
        </w:rPr>
        <w:t>ο της επιτροπής είναι μέλη του Υ</w:t>
      </w:r>
      <w:r w:rsidRPr="000410A3">
        <w:rPr>
          <w:rFonts w:eastAsia="Times New Roman"/>
          <w:color w:val="212121"/>
          <w:szCs w:val="24"/>
          <w:shd w:val="clear" w:color="auto" w:fill="FFFFFF"/>
        </w:rPr>
        <w:t>πουργείου</w:t>
      </w:r>
      <w:r>
        <w:rPr>
          <w:rFonts w:eastAsia="Times New Roman"/>
          <w:color w:val="212121"/>
          <w:szCs w:val="24"/>
          <w:shd w:val="clear" w:color="auto" w:fill="FFFFFF"/>
        </w:rPr>
        <w:t>. Δεν μας πείθετε</w:t>
      </w:r>
      <w:r>
        <w:rPr>
          <w:rFonts w:eastAsia="Times New Roman"/>
          <w:color w:val="212121"/>
          <w:szCs w:val="24"/>
          <w:shd w:val="clear" w:color="auto" w:fill="FFFFFF"/>
        </w:rPr>
        <w:t>. Κ</w:t>
      </w:r>
      <w:r w:rsidRPr="000410A3">
        <w:rPr>
          <w:rFonts w:eastAsia="Times New Roman"/>
          <w:color w:val="212121"/>
          <w:szCs w:val="24"/>
          <w:shd w:val="clear" w:color="auto" w:fill="FFFFFF"/>
        </w:rPr>
        <w:t xml:space="preserve">αι ξέρετε </w:t>
      </w:r>
      <w:r>
        <w:rPr>
          <w:rFonts w:eastAsia="Times New Roman"/>
          <w:color w:val="212121"/>
          <w:szCs w:val="24"/>
          <w:shd w:val="clear" w:color="auto" w:fill="FFFFFF"/>
        </w:rPr>
        <w:t>γιατί</w:t>
      </w:r>
      <w:r w:rsidRPr="000410A3">
        <w:rPr>
          <w:rFonts w:eastAsia="Times New Roman"/>
          <w:color w:val="212121"/>
          <w:szCs w:val="24"/>
          <w:shd w:val="clear" w:color="auto" w:fill="FFFFFF"/>
        </w:rPr>
        <w:t xml:space="preserve"> δεν μας πείθετε</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w:t>
      </w:r>
      <w:r>
        <w:rPr>
          <w:rFonts w:eastAsia="Times New Roman"/>
          <w:color w:val="212121"/>
          <w:szCs w:val="24"/>
          <w:shd w:val="clear" w:color="auto" w:fill="FFFFFF"/>
        </w:rPr>
        <w:t>Διότι</w:t>
      </w:r>
      <w:r w:rsidRPr="000410A3">
        <w:rPr>
          <w:rFonts w:eastAsia="Times New Roman"/>
          <w:color w:val="212121"/>
          <w:szCs w:val="24"/>
          <w:shd w:val="clear" w:color="auto" w:fill="FFFFFF"/>
        </w:rPr>
        <w:t xml:space="preserve"> ήδη ατύπως έχουμε </w:t>
      </w:r>
      <w:r>
        <w:rPr>
          <w:rFonts w:eastAsia="Times New Roman"/>
          <w:color w:val="212121"/>
          <w:szCs w:val="24"/>
          <w:shd w:val="clear" w:color="auto" w:fill="FFFFFF"/>
        </w:rPr>
        <w:t>μπει σε μια</w:t>
      </w:r>
      <w:r w:rsidRPr="000410A3">
        <w:rPr>
          <w:rFonts w:eastAsia="Times New Roman"/>
          <w:color w:val="212121"/>
          <w:szCs w:val="24"/>
          <w:shd w:val="clear" w:color="auto" w:fill="FFFFFF"/>
        </w:rPr>
        <w:t xml:space="preserve"> παρατεταμένη προεκλογική περίοδο</w:t>
      </w:r>
      <w:r>
        <w:rPr>
          <w:rFonts w:eastAsia="Times New Roman"/>
          <w:color w:val="212121"/>
          <w:szCs w:val="24"/>
          <w:shd w:val="clear" w:color="auto" w:fill="FFFFFF"/>
        </w:rPr>
        <w:t>.</w:t>
      </w:r>
    </w:p>
    <w:p w14:paraId="2D05F4CD" w14:textId="77777777" w:rsidR="00237587" w:rsidRDefault="00AE0D0F">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Μας</w:t>
      </w:r>
      <w:r w:rsidRPr="000410A3">
        <w:rPr>
          <w:rFonts w:eastAsia="Times New Roman"/>
          <w:color w:val="212121"/>
          <w:szCs w:val="24"/>
          <w:shd w:val="clear" w:color="auto" w:fill="FFFFFF"/>
        </w:rPr>
        <w:t xml:space="preserve"> είπατε για τις προσλήψεις των πλοηγών και</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όταν σας </w:t>
      </w:r>
      <w:r>
        <w:rPr>
          <w:rFonts w:eastAsia="Times New Roman"/>
          <w:color w:val="212121"/>
          <w:szCs w:val="24"/>
          <w:shd w:val="clear" w:color="auto" w:fill="FFFFFF"/>
        </w:rPr>
        <w:t>έθεσα το ζήτημα</w:t>
      </w:r>
      <w:r>
        <w:rPr>
          <w:rFonts w:eastAsia="Times New Roman"/>
          <w:color w:val="212121"/>
          <w:szCs w:val="24"/>
          <w:shd w:val="clear" w:color="auto" w:fill="FFFFFF"/>
        </w:rPr>
        <w:t>:</w:t>
      </w:r>
      <w:r>
        <w:rPr>
          <w:rFonts w:eastAsia="Times New Roman"/>
          <w:color w:val="212121"/>
          <w:szCs w:val="24"/>
          <w:shd w:val="clear" w:color="auto" w:fill="FFFFFF"/>
        </w:rPr>
        <w:t xml:space="preserve"> γιατί τροποποιείτε </w:t>
      </w:r>
      <w:r w:rsidRPr="000410A3">
        <w:rPr>
          <w:rFonts w:eastAsia="Times New Roman"/>
          <w:color w:val="212121"/>
          <w:szCs w:val="24"/>
          <w:shd w:val="clear" w:color="auto" w:fill="FFFFFF"/>
        </w:rPr>
        <w:t>προεδρικό διάταγμα με νόμο</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μου είπατε ότι πρέπει να περιλ</w:t>
      </w:r>
      <w:r w:rsidRPr="000410A3">
        <w:rPr>
          <w:rFonts w:eastAsia="Times New Roman"/>
          <w:color w:val="212121"/>
          <w:szCs w:val="24"/>
          <w:shd w:val="clear" w:color="auto" w:fill="FFFFFF"/>
        </w:rPr>
        <w:t>αμβάνεται στο συγκεκριμένο νομοσχέδιο λεπτομερώς η ύλη των μαθημάτων</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w:t>
      </w:r>
      <w:r>
        <w:rPr>
          <w:rFonts w:eastAsia="Times New Roman"/>
          <w:color w:val="212121"/>
          <w:szCs w:val="24"/>
          <w:shd w:val="clear" w:color="auto" w:fill="FFFFFF"/>
        </w:rPr>
        <w:t xml:space="preserve">Εγώ σας </w:t>
      </w:r>
      <w:r>
        <w:rPr>
          <w:rFonts w:eastAsia="Times New Roman"/>
          <w:color w:val="212121"/>
          <w:szCs w:val="24"/>
          <w:shd w:val="clear" w:color="auto" w:fill="FFFFFF"/>
        </w:rPr>
        <w:lastRenderedPageBreak/>
        <w:t>ερωτώ: Εάν αλλάξει η</w:t>
      </w:r>
      <w:r w:rsidRPr="000410A3">
        <w:rPr>
          <w:rFonts w:eastAsia="Times New Roman"/>
          <w:color w:val="212121"/>
          <w:szCs w:val="24"/>
          <w:shd w:val="clear" w:color="auto" w:fill="FFFFFF"/>
        </w:rPr>
        <w:t xml:space="preserve"> ύλη των μαθημάτων</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επειδή ακριβώς αλλάζει ένας </w:t>
      </w:r>
      <w:r>
        <w:rPr>
          <w:rFonts w:eastAsia="Times New Roman"/>
          <w:color w:val="212121"/>
          <w:szCs w:val="24"/>
          <w:shd w:val="clear" w:color="auto" w:fill="FFFFFF"/>
        </w:rPr>
        <w:t>δ</w:t>
      </w:r>
      <w:r w:rsidRPr="000410A3">
        <w:rPr>
          <w:rFonts w:eastAsia="Times New Roman"/>
          <w:color w:val="212121"/>
          <w:szCs w:val="24"/>
          <w:shd w:val="clear" w:color="auto" w:fill="FFFFFF"/>
        </w:rPr>
        <w:t xml:space="preserve">ιεθνής </w:t>
      </w:r>
      <w:r>
        <w:rPr>
          <w:rFonts w:eastAsia="Times New Roman"/>
          <w:color w:val="212121"/>
          <w:szCs w:val="24"/>
          <w:shd w:val="clear" w:color="auto" w:fill="FFFFFF"/>
        </w:rPr>
        <w:t>κ</w:t>
      </w:r>
      <w:r w:rsidRPr="000410A3">
        <w:rPr>
          <w:rFonts w:eastAsia="Times New Roman"/>
          <w:color w:val="212121"/>
          <w:szCs w:val="24"/>
          <w:shd w:val="clear" w:color="auto" w:fill="FFFFFF"/>
        </w:rPr>
        <w:t>ανονισμός</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w:t>
      </w:r>
      <w:r>
        <w:rPr>
          <w:rFonts w:eastAsia="Times New Roman"/>
          <w:color w:val="212121"/>
          <w:szCs w:val="24"/>
          <w:shd w:val="clear" w:color="auto" w:fill="FFFFFF"/>
        </w:rPr>
        <w:t>εσείς</w:t>
      </w:r>
      <w:r w:rsidRPr="000410A3">
        <w:rPr>
          <w:rFonts w:eastAsia="Times New Roman"/>
          <w:color w:val="212121"/>
          <w:szCs w:val="24"/>
          <w:shd w:val="clear" w:color="auto" w:fill="FFFFFF"/>
        </w:rPr>
        <w:t xml:space="preserve"> τι πρέπει να κάνετε</w:t>
      </w:r>
      <w:r>
        <w:rPr>
          <w:rFonts w:eastAsia="Times New Roman"/>
          <w:color w:val="212121"/>
          <w:szCs w:val="24"/>
          <w:shd w:val="clear" w:color="auto" w:fill="FFFFFF"/>
        </w:rPr>
        <w:t xml:space="preserve">; Να τροποποιήσετε τον νόμο </w:t>
      </w:r>
      <w:r w:rsidRPr="000410A3">
        <w:rPr>
          <w:rFonts w:eastAsia="Times New Roman"/>
          <w:color w:val="212121"/>
          <w:szCs w:val="24"/>
          <w:shd w:val="clear" w:color="auto" w:fill="FFFFFF"/>
        </w:rPr>
        <w:t xml:space="preserve">με άλλο </w:t>
      </w:r>
      <w:r>
        <w:rPr>
          <w:rFonts w:eastAsia="Times New Roman"/>
          <w:color w:val="212121"/>
          <w:szCs w:val="24"/>
          <w:shd w:val="clear" w:color="auto" w:fill="FFFFFF"/>
        </w:rPr>
        <w:t>νόμο; Αυτή είναι η γραφειοκρα</w:t>
      </w:r>
      <w:r>
        <w:rPr>
          <w:rFonts w:eastAsia="Times New Roman"/>
          <w:color w:val="212121"/>
          <w:szCs w:val="24"/>
          <w:shd w:val="clear" w:color="auto" w:fill="FFFFFF"/>
        </w:rPr>
        <w:t>τία σας, κύριε Κ</w:t>
      </w:r>
      <w:r w:rsidRPr="000410A3">
        <w:rPr>
          <w:rFonts w:eastAsia="Times New Roman"/>
          <w:color w:val="212121"/>
          <w:szCs w:val="24"/>
          <w:shd w:val="clear" w:color="auto" w:fill="FFFFFF"/>
        </w:rPr>
        <w:t>ουβέλη</w:t>
      </w:r>
      <w:r>
        <w:rPr>
          <w:rFonts w:eastAsia="Times New Roman"/>
          <w:color w:val="212121"/>
          <w:szCs w:val="24"/>
          <w:shd w:val="clear" w:color="auto" w:fill="FFFFFF"/>
        </w:rPr>
        <w:t>;</w:t>
      </w:r>
    </w:p>
    <w:p w14:paraId="2D05F4CE" w14:textId="77777777" w:rsidR="00237587" w:rsidRDefault="00AE0D0F">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Πάμε, </w:t>
      </w:r>
      <w:r w:rsidRPr="000410A3">
        <w:rPr>
          <w:rFonts w:eastAsia="Times New Roman"/>
          <w:color w:val="212121"/>
          <w:szCs w:val="24"/>
          <w:shd w:val="clear" w:color="auto" w:fill="FFFFFF"/>
        </w:rPr>
        <w:t>τέλος</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στις επεκτάσεις των </w:t>
      </w:r>
      <w:r>
        <w:rPr>
          <w:rFonts w:eastAsia="Times New Roman"/>
          <w:color w:val="212121"/>
          <w:szCs w:val="24"/>
          <w:shd w:val="clear" w:color="auto" w:fill="FFFFFF"/>
        </w:rPr>
        <w:t xml:space="preserve">αρμοδιοτήτων </w:t>
      </w:r>
      <w:r w:rsidRPr="000410A3">
        <w:rPr>
          <w:rFonts w:eastAsia="Times New Roman"/>
          <w:color w:val="212121"/>
          <w:szCs w:val="24"/>
          <w:shd w:val="clear" w:color="auto" w:fill="FFFFFF"/>
        </w:rPr>
        <w:t>του Λιμενικού Σώματος</w:t>
      </w:r>
      <w:r>
        <w:rPr>
          <w:rFonts w:eastAsia="Times New Roman"/>
          <w:color w:val="212121"/>
          <w:szCs w:val="24"/>
          <w:shd w:val="clear" w:color="auto" w:fill="FFFFFF"/>
        </w:rPr>
        <w:t>.</w:t>
      </w:r>
    </w:p>
    <w:p w14:paraId="2D05F4CF" w14:textId="77777777" w:rsidR="00237587" w:rsidRDefault="00AE0D0F">
      <w:pPr>
        <w:spacing w:after="0" w:line="600" w:lineRule="auto"/>
        <w:ind w:firstLine="720"/>
        <w:jc w:val="both"/>
        <w:rPr>
          <w:rFonts w:eastAsia="Times New Roman"/>
          <w:color w:val="212121"/>
          <w:szCs w:val="24"/>
          <w:shd w:val="clear" w:color="auto" w:fill="FFFFFF"/>
        </w:rPr>
      </w:pPr>
      <w:r w:rsidRPr="000410A3">
        <w:rPr>
          <w:rFonts w:eastAsia="Times New Roman"/>
          <w:color w:val="212121"/>
          <w:szCs w:val="24"/>
          <w:shd w:val="clear" w:color="auto" w:fill="FFFFFF"/>
        </w:rPr>
        <w:t>Τι κάνετε</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w:t>
      </w:r>
      <w:r>
        <w:rPr>
          <w:rFonts w:eastAsia="Times New Roman"/>
          <w:color w:val="212121"/>
          <w:szCs w:val="24"/>
          <w:shd w:val="clear" w:color="auto" w:fill="FFFFFF"/>
        </w:rPr>
        <w:t>Επεκτείνετε</w:t>
      </w:r>
      <w:r w:rsidRPr="000410A3">
        <w:rPr>
          <w:rFonts w:eastAsia="Times New Roman"/>
          <w:color w:val="212121"/>
          <w:szCs w:val="24"/>
          <w:shd w:val="clear" w:color="auto" w:fill="FFFFFF"/>
        </w:rPr>
        <w:t xml:space="preserve"> τις αρμοδιότητες του Λιμενικού Σώματος και</w:t>
      </w:r>
      <w:r>
        <w:rPr>
          <w:rFonts w:eastAsia="Times New Roman"/>
          <w:color w:val="212121"/>
          <w:szCs w:val="24"/>
          <w:shd w:val="clear" w:color="auto" w:fill="FFFFFF"/>
        </w:rPr>
        <w:t xml:space="preserve"> στον αιγιαλό και στην παραλία, χωρίς βέβαια να προσδιορίζετε π</w:t>
      </w:r>
      <w:r w:rsidRPr="000410A3">
        <w:rPr>
          <w:rFonts w:eastAsia="Times New Roman"/>
          <w:color w:val="212121"/>
          <w:szCs w:val="24"/>
          <w:shd w:val="clear" w:color="auto" w:fill="FFFFFF"/>
        </w:rPr>
        <w:t xml:space="preserve">ώς προέκυψε η συγκεκριμένη </w:t>
      </w:r>
      <w:r w:rsidRPr="000410A3">
        <w:rPr>
          <w:rFonts w:eastAsia="Times New Roman"/>
          <w:color w:val="212121"/>
          <w:szCs w:val="24"/>
          <w:shd w:val="clear" w:color="auto" w:fill="FFFFFF"/>
        </w:rPr>
        <w:t>αναγκαιότητα</w:t>
      </w:r>
      <w:r>
        <w:rPr>
          <w:rFonts w:eastAsia="Times New Roman"/>
          <w:color w:val="212121"/>
          <w:szCs w:val="24"/>
          <w:shd w:val="clear" w:color="auto" w:fill="FFFFFF"/>
        </w:rPr>
        <w:t>. Δεν υπάρχει καμ</w:t>
      </w:r>
      <w:r>
        <w:rPr>
          <w:rFonts w:eastAsia="Times New Roman"/>
          <w:color w:val="212121"/>
          <w:szCs w:val="24"/>
          <w:shd w:val="clear" w:color="auto" w:fill="FFFFFF"/>
        </w:rPr>
        <w:t>μ</w:t>
      </w:r>
      <w:r>
        <w:rPr>
          <w:rFonts w:eastAsia="Times New Roman"/>
          <w:color w:val="212121"/>
          <w:szCs w:val="24"/>
          <w:shd w:val="clear" w:color="auto" w:fill="FFFFFF"/>
        </w:rPr>
        <w:t>ία συγκεκριμένη</w:t>
      </w:r>
      <w:r w:rsidRPr="000410A3">
        <w:rPr>
          <w:rFonts w:eastAsia="Times New Roman"/>
          <w:color w:val="212121"/>
          <w:szCs w:val="24"/>
          <w:shd w:val="clear" w:color="auto" w:fill="FFFFFF"/>
        </w:rPr>
        <w:t xml:space="preserve"> </w:t>
      </w:r>
      <w:r>
        <w:rPr>
          <w:rFonts w:eastAsia="Times New Roman"/>
          <w:color w:val="212121"/>
          <w:szCs w:val="24"/>
          <w:shd w:val="clear" w:color="auto" w:fill="FFFFFF"/>
        </w:rPr>
        <w:t xml:space="preserve">μελέτη. Σας </w:t>
      </w:r>
      <w:r w:rsidRPr="000410A3">
        <w:rPr>
          <w:rFonts w:eastAsia="Times New Roman"/>
          <w:color w:val="212121"/>
          <w:szCs w:val="24"/>
          <w:shd w:val="clear" w:color="auto" w:fill="FFFFFF"/>
        </w:rPr>
        <w:t>έφ</w:t>
      </w:r>
      <w:r>
        <w:rPr>
          <w:rFonts w:eastAsia="Times New Roman"/>
          <w:color w:val="212121"/>
          <w:szCs w:val="24"/>
          <w:shd w:val="clear" w:color="auto" w:fill="FFFFFF"/>
        </w:rPr>
        <w:t>ερα ένα συγκεκριμένο παράδειγμα: Π</w:t>
      </w:r>
      <w:r w:rsidRPr="000410A3">
        <w:rPr>
          <w:rFonts w:eastAsia="Times New Roman"/>
          <w:color w:val="212121"/>
          <w:szCs w:val="24"/>
          <w:shd w:val="clear" w:color="auto" w:fill="FFFFFF"/>
        </w:rPr>
        <w:t>αραλιακό κέντρο</w:t>
      </w:r>
      <w:r>
        <w:rPr>
          <w:rFonts w:eastAsia="Times New Roman"/>
          <w:color w:val="212121"/>
          <w:szCs w:val="24"/>
          <w:shd w:val="clear" w:color="auto" w:fill="FFFFFF"/>
        </w:rPr>
        <w:t>. Προκύπτει πρόβλημα ηχορύπανσης. Ά</w:t>
      </w:r>
      <w:r w:rsidRPr="000410A3">
        <w:rPr>
          <w:rFonts w:eastAsia="Times New Roman"/>
          <w:color w:val="212121"/>
          <w:szCs w:val="24"/>
          <w:shd w:val="clear" w:color="auto" w:fill="FFFFFF"/>
        </w:rPr>
        <w:t>ρα πρέπει να πάει αστυνομικός</w:t>
      </w:r>
      <w:r>
        <w:rPr>
          <w:rFonts w:eastAsia="Times New Roman"/>
          <w:color w:val="212121"/>
          <w:szCs w:val="24"/>
          <w:shd w:val="clear" w:color="auto" w:fill="FFFFFF"/>
        </w:rPr>
        <w:t>. Σ</w:t>
      </w:r>
      <w:r w:rsidRPr="000410A3">
        <w:rPr>
          <w:rFonts w:eastAsia="Times New Roman"/>
          <w:color w:val="212121"/>
          <w:szCs w:val="24"/>
          <w:shd w:val="clear" w:color="auto" w:fill="FFFFFF"/>
        </w:rPr>
        <w:t>το ίδιο κέντρο προκύπτουν συμπλοκές</w:t>
      </w:r>
      <w:r>
        <w:rPr>
          <w:rFonts w:eastAsia="Times New Roman"/>
          <w:color w:val="212121"/>
          <w:szCs w:val="24"/>
          <w:shd w:val="clear" w:color="auto" w:fill="FFFFFF"/>
        </w:rPr>
        <w:t xml:space="preserve"> και</w:t>
      </w:r>
      <w:r w:rsidRPr="000410A3">
        <w:rPr>
          <w:rFonts w:eastAsia="Times New Roman"/>
          <w:color w:val="212121"/>
          <w:szCs w:val="24"/>
          <w:shd w:val="clear" w:color="auto" w:fill="FFFFFF"/>
        </w:rPr>
        <w:t xml:space="preserve"> ο πολίτης δεν γνωρίζει αν το κέντρο είνα</w:t>
      </w:r>
      <w:r w:rsidRPr="000410A3">
        <w:rPr>
          <w:rFonts w:eastAsia="Times New Roman"/>
          <w:color w:val="212121"/>
          <w:szCs w:val="24"/>
          <w:shd w:val="clear" w:color="auto" w:fill="FFFFFF"/>
        </w:rPr>
        <w:t>ι στον αιγιαλό</w:t>
      </w:r>
      <w:r>
        <w:rPr>
          <w:rFonts w:eastAsia="Times New Roman"/>
          <w:color w:val="212121"/>
          <w:szCs w:val="24"/>
          <w:shd w:val="clear" w:color="auto" w:fill="FFFFFF"/>
        </w:rPr>
        <w:t xml:space="preserve"> ή στην παραλία. Άρα έρχεται και ο λιμενικός. Έχουμε, δηλαδή, την ταυτόχρονη </w:t>
      </w:r>
      <w:r w:rsidRPr="000410A3">
        <w:rPr>
          <w:rFonts w:eastAsia="Times New Roman"/>
          <w:color w:val="212121"/>
          <w:szCs w:val="24"/>
          <w:shd w:val="clear" w:color="auto" w:fill="FFFFFF"/>
        </w:rPr>
        <w:t>έλευσ</w:t>
      </w:r>
      <w:r>
        <w:rPr>
          <w:rFonts w:eastAsia="Times New Roman"/>
          <w:color w:val="212121"/>
          <w:szCs w:val="24"/>
          <w:shd w:val="clear" w:color="auto" w:fill="FFFFFF"/>
        </w:rPr>
        <w:t>η και αστυνομικού και λιμενικού. Δε</w:t>
      </w:r>
      <w:r w:rsidRPr="000410A3">
        <w:rPr>
          <w:rFonts w:eastAsia="Times New Roman"/>
          <w:color w:val="212121"/>
          <w:szCs w:val="24"/>
          <w:shd w:val="clear" w:color="auto" w:fill="FFFFFF"/>
        </w:rPr>
        <w:t>ν θα υπάρχει σύγχυση αρμοδιοτήτων</w:t>
      </w:r>
      <w:r>
        <w:rPr>
          <w:rFonts w:eastAsia="Times New Roman"/>
          <w:color w:val="212121"/>
          <w:szCs w:val="24"/>
          <w:shd w:val="clear" w:color="auto" w:fill="FFFFFF"/>
        </w:rPr>
        <w:t xml:space="preserve">; </w:t>
      </w:r>
    </w:p>
    <w:p w14:paraId="2D05F4D0" w14:textId="77777777" w:rsidR="00237587" w:rsidRDefault="00AE0D0F">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Μέχρι πρότινος -π</w:t>
      </w:r>
      <w:r w:rsidRPr="000410A3">
        <w:rPr>
          <w:rFonts w:eastAsia="Times New Roman"/>
          <w:color w:val="212121"/>
          <w:szCs w:val="24"/>
          <w:shd w:val="clear" w:color="auto" w:fill="FFFFFF"/>
        </w:rPr>
        <w:t>ροσέξτε</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εκεί που τελείωνε το θαλάσσιο κύμα επενέβαι</w:t>
      </w:r>
      <w:r>
        <w:rPr>
          <w:rFonts w:eastAsia="Times New Roman"/>
          <w:color w:val="212121"/>
          <w:szCs w:val="24"/>
          <w:shd w:val="clear" w:color="auto" w:fill="FFFFFF"/>
        </w:rPr>
        <w:t>νε το Λ</w:t>
      </w:r>
      <w:r w:rsidRPr="000410A3">
        <w:rPr>
          <w:rFonts w:eastAsia="Times New Roman"/>
          <w:color w:val="212121"/>
          <w:szCs w:val="24"/>
          <w:shd w:val="clear" w:color="auto" w:fill="FFFFFF"/>
        </w:rPr>
        <w:t>ιμενικό και ο</w:t>
      </w:r>
      <w:r w:rsidRPr="000410A3">
        <w:rPr>
          <w:rFonts w:eastAsia="Times New Roman"/>
          <w:color w:val="212121"/>
          <w:szCs w:val="24"/>
          <w:shd w:val="clear" w:color="auto" w:fill="FFFFFF"/>
        </w:rPr>
        <w:t>ι υπό</w:t>
      </w:r>
      <w:r>
        <w:rPr>
          <w:rFonts w:eastAsia="Times New Roman"/>
          <w:color w:val="212121"/>
          <w:szCs w:val="24"/>
          <w:shd w:val="clear" w:color="auto" w:fill="FFFFFF"/>
        </w:rPr>
        <w:t xml:space="preserve">λοιπες αρμοδιότητες </w:t>
      </w:r>
      <w:r>
        <w:rPr>
          <w:rFonts w:eastAsia="Times New Roman"/>
          <w:color w:val="212121"/>
          <w:szCs w:val="24"/>
          <w:shd w:val="clear" w:color="auto" w:fill="FFFFFF"/>
        </w:rPr>
        <w:lastRenderedPageBreak/>
        <w:t>ήταν στην Ασ</w:t>
      </w:r>
      <w:r w:rsidRPr="000410A3">
        <w:rPr>
          <w:rFonts w:eastAsia="Times New Roman"/>
          <w:color w:val="212121"/>
          <w:szCs w:val="24"/>
          <w:shd w:val="clear" w:color="auto" w:fill="FFFFFF"/>
        </w:rPr>
        <w:t>τυνομία</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Τώρα</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0410A3">
        <w:rPr>
          <w:rFonts w:eastAsia="Times New Roman"/>
          <w:color w:val="212121"/>
          <w:szCs w:val="24"/>
          <w:shd w:val="clear" w:color="auto" w:fill="FFFFFF"/>
        </w:rPr>
        <w:t xml:space="preserve"> θα χρειαστούν και επιχειρησια</w:t>
      </w:r>
      <w:r>
        <w:rPr>
          <w:rFonts w:eastAsia="Times New Roman"/>
          <w:color w:val="212121"/>
          <w:szCs w:val="24"/>
          <w:shd w:val="clear" w:color="auto" w:fill="FFFFFF"/>
        </w:rPr>
        <w:t>κά μέσα και επιπλέον προσωπικό, α</w:t>
      </w:r>
      <w:r w:rsidRPr="000410A3">
        <w:rPr>
          <w:rFonts w:eastAsia="Times New Roman"/>
          <w:color w:val="212121"/>
          <w:szCs w:val="24"/>
          <w:shd w:val="clear" w:color="auto" w:fill="FFFFFF"/>
        </w:rPr>
        <w:t>λλά κυρίως θα δημιουργηθεί τεράστια σύγχυση</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αλλά και </w:t>
      </w:r>
      <w:r>
        <w:rPr>
          <w:rFonts w:eastAsia="Times New Roman"/>
          <w:color w:val="212121"/>
          <w:szCs w:val="24"/>
          <w:shd w:val="clear" w:color="auto" w:fill="FFFFFF"/>
        </w:rPr>
        <w:t>ασάφεια</w:t>
      </w:r>
      <w:r w:rsidRPr="000410A3">
        <w:rPr>
          <w:rFonts w:eastAsia="Times New Roman"/>
          <w:color w:val="212121"/>
          <w:szCs w:val="24"/>
          <w:shd w:val="clear" w:color="auto" w:fill="FFFFFF"/>
        </w:rPr>
        <w:t xml:space="preserve"> αρμοδιοτήτων</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Κατά συνέπεια</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η έλλειψη ασφάλειας δικαίου θα αποβεί και σε </w:t>
      </w:r>
      <w:r w:rsidRPr="000410A3">
        <w:rPr>
          <w:rFonts w:eastAsia="Times New Roman"/>
          <w:color w:val="212121"/>
          <w:szCs w:val="24"/>
          <w:shd w:val="clear" w:color="auto" w:fill="FFFFFF"/>
        </w:rPr>
        <w:t xml:space="preserve">βάρος των πολιτών και </w:t>
      </w:r>
      <w:r>
        <w:rPr>
          <w:rFonts w:eastAsia="Times New Roman"/>
          <w:color w:val="212121"/>
          <w:szCs w:val="24"/>
          <w:shd w:val="clear" w:color="auto" w:fill="FFFFFF"/>
        </w:rPr>
        <w:t xml:space="preserve">σε βάρος </w:t>
      </w:r>
      <w:r w:rsidRPr="000410A3">
        <w:rPr>
          <w:rFonts w:eastAsia="Times New Roman"/>
          <w:color w:val="212121"/>
          <w:szCs w:val="24"/>
          <w:shd w:val="clear" w:color="auto" w:fill="FFFFFF"/>
        </w:rPr>
        <w:t xml:space="preserve">της ευνομίας του </w:t>
      </w:r>
      <w:r>
        <w:rPr>
          <w:rFonts w:eastAsia="Times New Roman"/>
          <w:color w:val="212121"/>
          <w:szCs w:val="24"/>
          <w:shd w:val="clear" w:color="auto" w:fill="FFFFFF"/>
        </w:rPr>
        <w:t>τόπου.</w:t>
      </w:r>
    </w:p>
    <w:p w14:paraId="2D05F4D1" w14:textId="77777777" w:rsidR="00237587" w:rsidRDefault="00AE0D0F">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Ολοκληρώνοντας, κυρίες και κύριοι </w:t>
      </w:r>
      <w:r w:rsidRPr="000410A3">
        <w:rPr>
          <w:rFonts w:eastAsia="Times New Roman"/>
          <w:color w:val="212121"/>
          <w:szCs w:val="24"/>
          <w:shd w:val="clear" w:color="auto" w:fill="FFFFFF"/>
        </w:rPr>
        <w:t>συνάδελφοι</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w:t>
      </w:r>
      <w:r>
        <w:rPr>
          <w:rFonts w:eastAsia="Times New Roman"/>
          <w:color w:val="212121"/>
          <w:szCs w:val="24"/>
          <w:shd w:val="clear" w:color="auto" w:fill="FFFFFF"/>
        </w:rPr>
        <w:t xml:space="preserve">σας λέω </w:t>
      </w:r>
      <w:r>
        <w:rPr>
          <w:rFonts w:eastAsia="Times New Roman"/>
          <w:color w:val="212121"/>
          <w:szCs w:val="24"/>
          <w:shd w:val="clear" w:color="auto" w:fill="FFFFFF"/>
        </w:rPr>
        <w:t>πως,</w:t>
      </w:r>
      <w:r>
        <w:rPr>
          <w:rFonts w:eastAsia="Times New Roman"/>
          <w:color w:val="212121"/>
          <w:szCs w:val="24"/>
          <w:shd w:val="clear" w:color="auto" w:fill="FFFFFF"/>
        </w:rPr>
        <w:t xml:space="preserve"> </w:t>
      </w:r>
      <w:r w:rsidRPr="000410A3">
        <w:rPr>
          <w:rFonts w:eastAsia="Times New Roman"/>
          <w:color w:val="212121"/>
          <w:szCs w:val="24"/>
          <w:shd w:val="clear" w:color="auto" w:fill="FFFFFF"/>
        </w:rPr>
        <w:t>ό</w:t>
      </w:r>
      <w:r>
        <w:rPr>
          <w:rFonts w:eastAsia="Times New Roman"/>
          <w:color w:val="212121"/>
          <w:szCs w:val="24"/>
          <w:shd w:val="clear" w:color="auto" w:fill="FFFFFF"/>
        </w:rPr>
        <w:t>,</w:t>
      </w:r>
      <w:r w:rsidRPr="000410A3">
        <w:rPr>
          <w:rFonts w:eastAsia="Times New Roman"/>
          <w:color w:val="212121"/>
          <w:szCs w:val="24"/>
          <w:shd w:val="clear" w:color="auto" w:fill="FFFFFF"/>
        </w:rPr>
        <w:t>τι και να κάνετε</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w:t>
      </w:r>
      <w:r>
        <w:rPr>
          <w:rFonts w:eastAsia="Times New Roman"/>
          <w:color w:val="212121"/>
          <w:szCs w:val="24"/>
          <w:shd w:val="clear" w:color="auto" w:fill="FFFFFF"/>
        </w:rPr>
        <w:t>τα έργα και οι ημέρες σας φτάνουν στο τέλος τους. Η κλεψύδρα της Κ</w:t>
      </w:r>
      <w:r w:rsidRPr="000410A3">
        <w:rPr>
          <w:rFonts w:eastAsia="Times New Roman"/>
          <w:color w:val="212121"/>
          <w:szCs w:val="24"/>
          <w:shd w:val="clear" w:color="auto" w:fill="FFFFFF"/>
        </w:rPr>
        <w:t>υβέρνησης φτάνει στο τέλος της και όσους γυρολό</w:t>
      </w:r>
      <w:r>
        <w:rPr>
          <w:rFonts w:eastAsia="Times New Roman"/>
          <w:color w:val="212121"/>
          <w:szCs w:val="24"/>
          <w:shd w:val="clear" w:color="auto" w:fill="FFFFFF"/>
        </w:rPr>
        <w:t>γους Βουλ</w:t>
      </w:r>
      <w:r>
        <w:rPr>
          <w:rFonts w:eastAsia="Times New Roman"/>
          <w:color w:val="212121"/>
          <w:szCs w:val="24"/>
          <w:shd w:val="clear" w:color="auto" w:fill="FFFFFF"/>
        </w:rPr>
        <w:t xml:space="preserve">ευτές και αν μαζέψετε, πολύ σύντομα θα τεθείτε </w:t>
      </w:r>
      <w:r w:rsidRPr="000410A3">
        <w:rPr>
          <w:rFonts w:eastAsia="Times New Roman"/>
          <w:color w:val="212121"/>
          <w:szCs w:val="24"/>
          <w:shd w:val="clear" w:color="auto" w:fill="FFFFFF"/>
        </w:rPr>
        <w:t>στο χρονοντούλαπ</w:t>
      </w:r>
      <w:r>
        <w:rPr>
          <w:rFonts w:eastAsia="Times New Roman"/>
          <w:color w:val="212121"/>
          <w:szCs w:val="24"/>
          <w:shd w:val="clear" w:color="auto" w:fill="FFFFFF"/>
        </w:rPr>
        <w:t>ο της Ι</w:t>
      </w:r>
      <w:r w:rsidRPr="000410A3">
        <w:rPr>
          <w:rFonts w:eastAsia="Times New Roman"/>
          <w:color w:val="212121"/>
          <w:szCs w:val="24"/>
          <w:shd w:val="clear" w:color="auto" w:fill="FFFFFF"/>
        </w:rPr>
        <w:t>στορίας και πολύ σύντομα τα τερατουργήματα σας θα καταργ</w:t>
      </w:r>
      <w:r>
        <w:rPr>
          <w:rFonts w:eastAsia="Times New Roman"/>
          <w:color w:val="212121"/>
          <w:szCs w:val="24"/>
          <w:shd w:val="clear" w:color="auto" w:fill="FFFFFF"/>
        </w:rPr>
        <w:t>ηθούν από τη Νέα Δημοκρατία</w:t>
      </w:r>
      <w:r>
        <w:rPr>
          <w:rFonts w:eastAsia="Times New Roman"/>
          <w:color w:val="212121"/>
          <w:szCs w:val="24"/>
          <w:shd w:val="clear" w:color="auto" w:fill="FFFFFF"/>
        </w:rPr>
        <w:t>,</w:t>
      </w:r>
      <w:r>
        <w:rPr>
          <w:rFonts w:eastAsia="Times New Roman"/>
          <w:color w:val="212121"/>
          <w:szCs w:val="24"/>
          <w:shd w:val="clear" w:color="auto" w:fill="FFFFFF"/>
        </w:rPr>
        <w:t xml:space="preserve"> με ένα σύγχρονο θεσμικό π</w:t>
      </w:r>
      <w:r w:rsidRPr="000410A3">
        <w:rPr>
          <w:rFonts w:eastAsia="Times New Roman"/>
          <w:color w:val="212121"/>
          <w:szCs w:val="24"/>
          <w:shd w:val="clear" w:color="auto" w:fill="FFFFFF"/>
        </w:rPr>
        <w:t>λαίσιο για όλα τα ζητήματα</w:t>
      </w:r>
      <w:r>
        <w:rPr>
          <w:rFonts w:eastAsia="Times New Roman"/>
          <w:color w:val="212121"/>
          <w:szCs w:val="24"/>
          <w:shd w:val="clear" w:color="auto" w:fill="FFFFFF"/>
        </w:rPr>
        <w:t xml:space="preserve"> της ναυτιλίας,</w:t>
      </w:r>
      <w:r w:rsidRPr="000410A3">
        <w:rPr>
          <w:rFonts w:eastAsia="Times New Roman"/>
          <w:color w:val="212121"/>
          <w:szCs w:val="24"/>
          <w:shd w:val="clear" w:color="auto" w:fill="FFFFFF"/>
        </w:rPr>
        <w:t xml:space="preserve"> για την αξιοποίηση των λιμένων</w:t>
      </w:r>
      <w:r>
        <w:rPr>
          <w:rFonts w:eastAsia="Times New Roman"/>
          <w:color w:val="212121"/>
          <w:szCs w:val="24"/>
          <w:shd w:val="clear" w:color="auto" w:fill="FFFFFF"/>
        </w:rPr>
        <w:t>.</w:t>
      </w:r>
    </w:p>
    <w:p w14:paraId="2D05F4D2" w14:textId="77777777" w:rsidR="00237587" w:rsidRDefault="00AE0D0F">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Εμ</w:t>
      </w:r>
      <w:r w:rsidRPr="000410A3">
        <w:rPr>
          <w:rFonts w:eastAsia="Times New Roman"/>
          <w:color w:val="212121"/>
          <w:szCs w:val="24"/>
          <w:shd w:val="clear" w:color="auto" w:fill="FFFFFF"/>
        </w:rPr>
        <w:t xml:space="preserve">είς έχουμε αποδείξει στο παρελθόν ότι με συγκεκριμένο σχέδιο αξιοποιήσαμε τα λιμάνια της χώρας </w:t>
      </w:r>
      <w:r>
        <w:rPr>
          <w:rFonts w:eastAsia="Times New Roman"/>
          <w:color w:val="212121"/>
          <w:szCs w:val="24"/>
          <w:shd w:val="clear" w:color="auto" w:fill="FFFFFF"/>
        </w:rPr>
        <w:t xml:space="preserve">μας. </w:t>
      </w:r>
      <w:r>
        <w:rPr>
          <w:rFonts w:eastAsia="Times New Roman"/>
          <w:color w:val="212121"/>
          <w:szCs w:val="24"/>
          <w:shd w:val="clear" w:color="auto" w:fill="FFFFFF"/>
        </w:rPr>
        <w:t>Β</w:t>
      </w:r>
      <w:r w:rsidRPr="000410A3">
        <w:rPr>
          <w:rFonts w:eastAsia="Times New Roman"/>
          <w:color w:val="212121"/>
          <w:szCs w:val="24"/>
          <w:shd w:val="clear" w:color="auto" w:fill="FFFFFF"/>
        </w:rPr>
        <w:t>εβαίως</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αυτό που μας ενδιαφέρει</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αγαπητές και αγαπητοί κύριοι συνάδελφοι</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είναι η διατήρηση των θέσεων εργασίας</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ο εκσυγχρονισμός των λιμένων </w:t>
      </w:r>
      <w:r>
        <w:rPr>
          <w:rFonts w:eastAsia="Times New Roman"/>
          <w:color w:val="212121"/>
          <w:szCs w:val="24"/>
          <w:shd w:val="clear" w:color="auto" w:fill="FFFFFF"/>
        </w:rPr>
        <w:t>και η κατάκτη</w:t>
      </w:r>
      <w:r>
        <w:rPr>
          <w:rFonts w:eastAsia="Times New Roman"/>
          <w:color w:val="212121"/>
          <w:szCs w:val="24"/>
          <w:shd w:val="clear" w:color="auto" w:fill="FFFFFF"/>
        </w:rPr>
        <w:t xml:space="preserve">ση </w:t>
      </w:r>
      <w:r w:rsidRPr="000410A3">
        <w:rPr>
          <w:rFonts w:eastAsia="Times New Roman"/>
          <w:color w:val="212121"/>
          <w:szCs w:val="24"/>
          <w:shd w:val="clear" w:color="auto" w:fill="FFFFFF"/>
        </w:rPr>
        <w:t>επενδύσεων</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διότι δεν προσ</w:t>
      </w:r>
      <w:r w:rsidRPr="000410A3">
        <w:rPr>
          <w:rFonts w:eastAsia="Times New Roman"/>
          <w:color w:val="212121"/>
          <w:szCs w:val="24"/>
          <w:shd w:val="clear" w:color="auto" w:fill="FFFFFF"/>
        </w:rPr>
        <w:lastRenderedPageBreak/>
        <w:t>διορίζονται από το συγκεκριμένο νομοσχέδιο</w:t>
      </w:r>
      <w:r>
        <w:rPr>
          <w:rFonts w:eastAsia="Times New Roman"/>
          <w:color w:val="212121"/>
          <w:szCs w:val="24"/>
          <w:shd w:val="clear" w:color="auto" w:fill="FFFFFF"/>
        </w:rPr>
        <w:t>, και β</w:t>
      </w:r>
      <w:r w:rsidRPr="000410A3">
        <w:rPr>
          <w:rFonts w:eastAsia="Times New Roman"/>
          <w:color w:val="212121"/>
          <w:szCs w:val="24"/>
          <w:shd w:val="clear" w:color="auto" w:fill="FFFFFF"/>
        </w:rPr>
        <w:t>εβαίως η ανταγωνιστ</w:t>
      </w:r>
      <w:r>
        <w:rPr>
          <w:rFonts w:eastAsia="Times New Roman"/>
          <w:color w:val="212121"/>
          <w:szCs w:val="24"/>
          <w:shd w:val="clear" w:color="auto" w:fill="FFFFFF"/>
        </w:rPr>
        <w:t>ικότητα της εθνικής οικονομίας κ</w:t>
      </w:r>
      <w:r w:rsidRPr="000410A3">
        <w:rPr>
          <w:rFonts w:eastAsia="Times New Roman"/>
          <w:color w:val="212121"/>
          <w:szCs w:val="24"/>
          <w:shd w:val="clear" w:color="auto" w:fill="FFFFFF"/>
        </w:rPr>
        <w:t>αι επιτέλους</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να δημιουργήσουμε ένα φιλικό </w:t>
      </w:r>
      <w:r>
        <w:rPr>
          <w:rFonts w:eastAsia="Times New Roman"/>
          <w:color w:val="212121"/>
          <w:szCs w:val="24"/>
          <w:shd w:val="clear" w:color="auto" w:fill="FFFFFF"/>
        </w:rPr>
        <w:t xml:space="preserve">κλίμα για τους </w:t>
      </w:r>
      <w:r w:rsidRPr="000410A3">
        <w:rPr>
          <w:rFonts w:eastAsia="Times New Roman"/>
          <w:color w:val="212121"/>
          <w:szCs w:val="24"/>
          <w:shd w:val="clear" w:color="auto" w:fill="FFFFFF"/>
        </w:rPr>
        <w:t xml:space="preserve">υποψήφιους επενδυτές που θέλουν να έρθουν </w:t>
      </w:r>
      <w:r>
        <w:rPr>
          <w:rFonts w:eastAsia="Times New Roman"/>
          <w:color w:val="212121"/>
          <w:szCs w:val="24"/>
          <w:shd w:val="clear" w:color="auto" w:fill="FFFFFF"/>
        </w:rPr>
        <w:t>στη χώρα μας.</w:t>
      </w:r>
    </w:p>
    <w:p w14:paraId="2D05F4D3" w14:textId="77777777" w:rsidR="00237587" w:rsidRDefault="00AE0D0F">
      <w:pPr>
        <w:spacing w:after="0" w:line="600" w:lineRule="auto"/>
        <w:ind w:firstLine="720"/>
        <w:jc w:val="both"/>
        <w:rPr>
          <w:rFonts w:eastAsia="Times New Roman"/>
          <w:color w:val="212121"/>
          <w:szCs w:val="24"/>
          <w:shd w:val="clear" w:color="auto" w:fill="FFFFFF"/>
        </w:rPr>
      </w:pPr>
      <w:r w:rsidRPr="000410A3">
        <w:rPr>
          <w:rFonts w:eastAsia="Times New Roman"/>
          <w:color w:val="212121"/>
          <w:szCs w:val="24"/>
          <w:shd w:val="clear" w:color="auto" w:fill="FFFFFF"/>
        </w:rPr>
        <w:t>Κατά συνέπεια</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καταψηφίζουμε βέβαια</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το εν λόγω νομοσχέδιο</w:t>
      </w:r>
      <w:r>
        <w:rPr>
          <w:rFonts w:eastAsia="Times New Roman"/>
          <w:color w:val="212121"/>
          <w:szCs w:val="24"/>
          <w:shd w:val="clear" w:color="auto" w:fill="FFFFFF"/>
        </w:rPr>
        <w:t>.</w:t>
      </w:r>
    </w:p>
    <w:p w14:paraId="2D05F4D4" w14:textId="77777777" w:rsidR="00237587" w:rsidRDefault="00AE0D0F">
      <w:pPr>
        <w:spacing w:after="0"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της Νέας Δημοκρατίας)</w:t>
      </w:r>
    </w:p>
    <w:p w14:paraId="2D05F4D5" w14:textId="77777777" w:rsidR="00237587" w:rsidRDefault="00AE0D0F">
      <w:pPr>
        <w:widowControl w:val="0"/>
        <w:autoSpaceDE w:val="0"/>
        <w:autoSpaceDN w:val="0"/>
        <w:adjustRightInd w:val="0"/>
        <w:spacing w:after="0" w:line="600" w:lineRule="auto"/>
        <w:ind w:firstLine="720"/>
        <w:jc w:val="both"/>
        <w:rPr>
          <w:rFonts w:eastAsia="Times New Roman"/>
          <w:bCs/>
          <w:szCs w:val="24"/>
        </w:rPr>
      </w:pPr>
      <w:r w:rsidRPr="00D05800">
        <w:rPr>
          <w:rFonts w:eastAsia="Times New Roman"/>
          <w:b/>
          <w:color w:val="212121"/>
          <w:szCs w:val="24"/>
          <w:shd w:val="clear" w:color="auto" w:fill="FFFFFF"/>
        </w:rPr>
        <w:t>ΠΡΟΕΔΡΕΥΟΥΣΑ (Αναστασία Χριστοδουλοπούλου):</w:t>
      </w:r>
      <w:r w:rsidRPr="00D05800">
        <w:rPr>
          <w:rFonts w:eastAsia="Times New Roman"/>
          <w:bCs/>
          <w:szCs w:val="24"/>
        </w:rPr>
        <w:t xml:space="preserve"> </w:t>
      </w:r>
      <w:r>
        <w:rPr>
          <w:rFonts w:eastAsia="Times New Roman"/>
          <w:bCs/>
          <w:szCs w:val="24"/>
        </w:rPr>
        <w:t xml:space="preserve">Κυρίες και κύριοι συνάδελφοι, ο Βουλευτής κ. Χρήστος Σταϊκούρας ζητεί άδεια ολιγοήμερης απουσίας στο εξωτερικό από 25 Φεβρουαρίου </w:t>
      </w:r>
      <w:r>
        <w:rPr>
          <w:rFonts w:eastAsia="Times New Roman"/>
          <w:bCs/>
          <w:szCs w:val="24"/>
        </w:rPr>
        <w:t xml:space="preserve">2019 </w:t>
      </w:r>
      <w:r>
        <w:rPr>
          <w:rFonts w:eastAsia="Times New Roman"/>
          <w:bCs/>
          <w:szCs w:val="24"/>
        </w:rPr>
        <w:t xml:space="preserve">έως </w:t>
      </w:r>
      <w:r>
        <w:rPr>
          <w:rFonts w:eastAsia="Times New Roman"/>
          <w:bCs/>
          <w:szCs w:val="24"/>
        </w:rPr>
        <w:t>1</w:t>
      </w:r>
      <w:r w:rsidRPr="00FE2D1B">
        <w:rPr>
          <w:rFonts w:eastAsia="Times New Roman"/>
          <w:bCs/>
          <w:szCs w:val="24"/>
          <w:vertAlign w:val="superscript"/>
        </w:rPr>
        <w:t>η</w:t>
      </w:r>
      <w:r>
        <w:rPr>
          <w:rFonts w:eastAsia="Times New Roman"/>
          <w:bCs/>
          <w:szCs w:val="24"/>
        </w:rPr>
        <w:t xml:space="preserve"> Μαρτίου 2019. Η Βουλή εγκρίνει;</w:t>
      </w:r>
    </w:p>
    <w:p w14:paraId="2D05F4D6" w14:textId="77777777" w:rsidR="00237587" w:rsidRDefault="00AE0D0F">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ΟΛ</w:t>
      </w:r>
      <w:r>
        <w:rPr>
          <w:rFonts w:eastAsia="Times New Roman"/>
          <w:b/>
          <w:bCs/>
          <w:szCs w:val="24"/>
        </w:rPr>
        <w:t xml:space="preserve">ΟΙ </w:t>
      </w:r>
      <w:r>
        <w:rPr>
          <w:rFonts w:eastAsia="Times New Roman"/>
          <w:b/>
          <w:bCs/>
          <w:szCs w:val="24"/>
        </w:rPr>
        <w:t xml:space="preserve">ΟΙ ΒΟΥΛΕΥΤΕΣ: </w:t>
      </w:r>
      <w:r>
        <w:rPr>
          <w:rFonts w:eastAsia="Times New Roman"/>
          <w:bCs/>
          <w:szCs w:val="24"/>
        </w:rPr>
        <w:t xml:space="preserve"> </w:t>
      </w:r>
      <w:r w:rsidRPr="00D05800">
        <w:rPr>
          <w:rFonts w:eastAsia="Times New Roman"/>
          <w:bCs/>
          <w:szCs w:val="24"/>
        </w:rPr>
        <w:t>Μάλιστα, μάλιστα.</w:t>
      </w:r>
    </w:p>
    <w:p w14:paraId="2D05F4D7" w14:textId="77777777" w:rsidR="00237587" w:rsidRDefault="00AE0D0F">
      <w:pPr>
        <w:widowControl w:val="0"/>
        <w:autoSpaceDE w:val="0"/>
        <w:autoSpaceDN w:val="0"/>
        <w:adjustRightInd w:val="0"/>
        <w:spacing w:after="0" w:line="600" w:lineRule="auto"/>
        <w:ind w:firstLine="720"/>
        <w:jc w:val="both"/>
        <w:rPr>
          <w:rFonts w:eastAsia="Times New Roman"/>
          <w:bCs/>
          <w:szCs w:val="24"/>
        </w:rPr>
      </w:pPr>
      <w:r>
        <w:rPr>
          <w:rFonts w:eastAsia="Times New Roman"/>
          <w:b/>
          <w:color w:val="212121"/>
          <w:szCs w:val="24"/>
          <w:shd w:val="clear" w:color="auto" w:fill="FFFFFF"/>
        </w:rPr>
        <w:t>ΠΡΟΕΔΡΕΥΟΥΣΑ (Αναστασία Χριστοδουλοπούλου)</w:t>
      </w:r>
      <w:r>
        <w:rPr>
          <w:rFonts w:eastAsia="Times New Roman"/>
          <w:b/>
          <w:bCs/>
          <w:szCs w:val="24"/>
        </w:rPr>
        <w:t>:</w:t>
      </w:r>
      <w:r>
        <w:rPr>
          <w:rFonts w:eastAsia="Times New Roman"/>
          <w:bCs/>
          <w:szCs w:val="24"/>
        </w:rPr>
        <w:t xml:space="preserve"> </w:t>
      </w:r>
      <w:r>
        <w:rPr>
          <w:rFonts w:eastAsia="Times New Roman"/>
          <w:bCs/>
          <w:szCs w:val="24"/>
        </w:rPr>
        <w:t xml:space="preserve">Συνεπώς η </w:t>
      </w:r>
      <w:r>
        <w:rPr>
          <w:rFonts w:eastAsia="Times New Roman"/>
          <w:bCs/>
          <w:szCs w:val="24"/>
        </w:rPr>
        <w:t>Βουλή ενέκρινε τη ζητηθείσα άδεια.</w:t>
      </w:r>
    </w:p>
    <w:p w14:paraId="2D05F4D8" w14:textId="77777777" w:rsidR="00237587" w:rsidRDefault="00AE0D0F">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Τον λόγο έχει ο κ. Καρράς, ειδικός αγορητής της Δημοκρατικής Συμπαράταξης</w:t>
      </w:r>
      <w:r>
        <w:rPr>
          <w:rFonts w:eastAsia="Times New Roman"/>
          <w:bCs/>
          <w:szCs w:val="24"/>
        </w:rPr>
        <w:t>,</w:t>
      </w:r>
      <w:r>
        <w:rPr>
          <w:rFonts w:eastAsia="Times New Roman"/>
          <w:bCs/>
          <w:szCs w:val="24"/>
        </w:rPr>
        <w:t xml:space="preserve"> για δεκαπέντε λεπτά.</w:t>
      </w:r>
    </w:p>
    <w:p w14:paraId="2D05F4D9" w14:textId="77777777" w:rsidR="00237587" w:rsidRDefault="00AE0D0F">
      <w:pPr>
        <w:widowControl w:val="0"/>
        <w:autoSpaceDE w:val="0"/>
        <w:autoSpaceDN w:val="0"/>
        <w:adjustRightInd w:val="0"/>
        <w:spacing w:after="0" w:line="600" w:lineRule="auto"/>
        <w:ind w:firstLine="720"/>
        <w:jc w:val="both"/>
        <w:rPr>
          <w:rFonts w:eastAsia="Times New Roman"/>
          <w:color w:val="212121"/>
          <w:szCs w:val="24"/>
          <w:shd w:val="clear" w:color="auto" w:fill="FFFFFF"/>
        </w:rPr>
      </w:pPr>
      <w:r w:rsidRPr="00331776">
        <w:rPr>
          <w:rFonts w:eastAsia="Times New Roman"/>
          <w:b/>
          <w:bCs/>
          <w:szCs w:val="24"/>
        </w:rPr>
        <w:t xml:space="preserve">ΓΕΩΡΓΙΟΣ </w:t>
      </w:r>
      <w:r>
        <w:rPr>
          <w:rFonts w:eastAsia="Times New Roman"/>
          <w:b/>
          <w:bCs/>
          <w:szCs w:val="24"/>
        </w:rPr>
        <w:t>-</w:t>
      </w:r>
      <w:r w:rsidRPr="00331776">
        <w:rPr>
          <w:rFonts w:eastAsia="Times New Roman"/>
          <w:b/>
          <w:bCs/>
          <w:szCs w:val="24"/>
        </w:rPr>
        <w:t xml:space="preserve"> ΔΗΜΗΤΡΙΟΣ ΚΑΡΡΑΣ:</w:t>
      </w:r>
      <w:r>
        <w:rPr>
          <w:rFonts w:eastAsia="Times New Roman"/>
          <w:b/>
          <w:bCs/>
          <w:szCs w:val="24"/>
        </w:rPr>
        <w:t xml:space="preserve"> </w:t>
      </w:r>
      <w:r>
        <w:rPr>
          <w:rFonts w:eastAsia="Times New Roman"/>
          <w:color w:val="212121"/>
          <w:szCs w:val="24"/>
          <w:shd w:val="clear" w:color="auto" w:fill="FFFFFF"/>
        </w:rPr>
        <w:t>Ευχαριστώ κυρία Π</w:t>
      </w:r>
      <w:r w:rsidRPr="000410A3">
        <w:rPr>
          <w:rFonts w:eastAsia="Times New Roman"/>
          <w:color w:val="212121"/>
          <w:szCs w:val="24"/>
          <w:shd w:val="clear" w:color="auto" w:fill="FFFFFF"/>
        </w:rPr>
        <w:t>ρόεδρε</w:t>
      </w:r>
      <w:r>
        <w:rPr>
          <w:rFonts w:eastAsia="Times New Roman"/>
          <w:color w:val="212121"/>
          <w:szCs w:val="24"/>
          <w:shd w:val="clear" w:color="auto" w:fill="FFFFFF"/>
        </w:rPr>
        <w:t>.</w:t>
      </w:r>
    </w:p>
    <w:p w14:paraId="2D05F4DA" w14:textId="77777777" w:rsidR="00237587" w:rsidRDefault="00AE0D0F">
      <w:pPr>
        <w:widowControl w:val="0"/>
        <w:autoSpaceDE w:val="0"/>
        <w:autoSpaceDN w:val="0"/>
        <w:adjustRightInd w:val="0"/>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Τ</w:t>
      </w:r>
      <w:r w:rsidRPr="000410A3">
        <w:rPr>
          <w:rFonts w:eastAsia="Times New Roman"/>
          <w:color w:val="212121"/>
          <w:szCs w:val="24"/>
          <w:shd w:val="clear" w:color="auto" w:fill="FFFFFF"/>
        </w:rPr>
        <w:t>ο μείζον ζήτημα</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που τίθεται πάντοτε</w:t>
      </w:r>
      <w:r>
        <w:rPr>
          <w:rFonts w:eastAsia="Times New Roman"/>
          <w:color w:val="212121"/>
          <w:szCs w:val="24"/>
          <w:shd w:val="clear" w:color="auto" w:fill="FFFFFF"/>
        </w:rPr>
        <w:t xml:space="preserve">: Συνολική παραχώρηση ή </w:t>
      </w:r>
      <w:r>
        <w:rPr>
          <w:rFonts w:eastAsia="Times New Roman"/>
          <w:color w:val="212121"/>
          <w:szCs w:val="24"/>
          <w:shd w:val="clear" w:color="auto" w:fill="FFFFFF"/>
        </w:rPr>
        <w:t>υπο</w:t>
      </w:r>
      <w:r w:rsidRPr="000410A3">
        <w:rPr>
          <w:rFonts w:eastAsia="Times New Roman"/>
          <w:color w:val="212121"/>
          <w:szCs w:val="24"/>
          <w:shd w:val="clear" w:color="auto" w:fill="FFFFFF"/>
        </w:rPr>
        <w:t>παραχώρηση για ζητήματα λειτουργίας και εκμετάλλευση</w:t>
      </w:r>
      <w:r>
        <w:rPr>
          <w:rFonts w:eastAsia="Times New Roman"/>
          <w:color w:val="212121"/>
          <w:szCs w:val="24"/>
          <w:shd w:val="clear" w:color="auto" w:fill="FFFFFF"/>
        </w:rPr>
        <w:t>ς</w:t>
      </w:r>
      <w:r w:rsidRPr="000410A3">
        <w:rPr>
          <w:rFonts w:eastAsia="Times New Roman"/>
          <w:color w:val="212121"/>
          <w:szCs w:val="24"/>
          <w:shd w:val="clear" w:color="auto" w:fill="FFFFFF"/>
        </w:rPr>
        <w:t xml:space="preserve"> λιμανιών</w:t>
      </w:r>
      <w:r>
        <w:rPr>
          <w:rFonts w:eastAsia="Times New Roman"/>
          <w:color w:val="212121"/>
          <w:szCs w:val="24"/>
          <w:shd w:val="clear" w:color="auto" w:fill="FFFFFF"/>
        </w:rPr>
        <w:t>; Μ</w:t>
      </w:r>
      <w:r w:rsidRPr="000410A3">
        <w:rPr>
          <w:rFonts w:eastAsia="Times New Roman"/>
          <w:color w:val="212121"/>
          <w:szCs w:val="24"/>
          <w:shd w:val="clear" w:color="auto" w:fill="FFFFFF"/>
        </w:rPr>
        <w:t>έχρι στιγμής</w:t>
      </w:r>
      <w:r>
        <w:rPr>
          <w:rFonts w:eastAsia="Times New Roman"/>
          <w:color w:val="212121"/>
          <w:szCs w:val="24"/>
          <w:shd w:val="clear" w:color="auto" w:fill="FFFFFF"/>
        </w:rPr>
        <w:t>,</w:t>
      </w:r>
      <w:r>
        <w:rPr>
          <w:rFonts w:eastAsia="Times New Roman"/>
          <w:color w:val="212121"/>
          <w:szCs w:val="24"/>
          <w:shd w:val="clear" w:color="auto" w:fill="FFFFFF"/>
        </w:rPr>
        <w:t xml:space="preserve"> στον ΟΛΠ έχει ακολουθηθεί</w:t>
      </w:r>
      <w:r w:rsidRPr="000410A3">
        <w:rPr>
          <w:rFonts w:eastAsia="Times New Roman"/>
          <w:color w:val="212121"/>
          <w:szCs w:val="24"/>
          <w:shd w:val="clear" w:color="auto" w:fill="FFFFFF"/>
        </w:rPr>
        <w:t xml:space="preserve"> το μοντέλο της συνολικής </w:t>
      </w:r>
      <w:r>
        <w:rPr>
          <w:rFonts w:eastAsia="Times New Roman"/>
          <w:color w:val="212121"/>
          <w:szCs w:val="24"/>
          <w:shd w:val="clear" w:color="auto" w:fill="FFFFFF"/>
        </w:rPr>
        <w:t xml:space="preserve">παραχώρησης </w:t>
      </w:r>
      <w:r w:rsidRPr="000410A3">
        <w:rPr>
          <w:rFonts w:eastAsia="Times New Roman"/>
          <w:color w:val="212121"/>
          <w:szCs w:val="24"/>
          <w:shd w:val="clear" w:color="auto" w:fill="FFFFFF"/>
        </w:rPr>
        <w:t>και το μοντέλο της συνολικής παραχώρησης στον Οργανισμό Λιμένος Θεσσαλονίκης</w:t>
      </w:r>
      <w:r>
        <w:rPr>
          <w:rFonts w:eastAsia="Times New Roman"/>
          <w:color w:val="212121"/>
          <w:szCs w:val="24"/>
          <w:shd w:val="clear" w:color="auto" w:fill="FFFFFF"/>
        </w:rPr>
        <w:t>. Δ</w:t>
      </w:r>
      <w:r w:rsidRPr="000410A3">
        <w:rPr>
          <w:rFonts w:eastAsia="Times New Roman"/>
          <w:color w:val="212121"/>
          <w:szCs w:val="24"/>
          <w:shd w:val="clear" w:color="auto" w:fill="FFFFFF"/>
        </w:rPr>
        <w:t xml:space="preserve">εν θα εκφράσω την άποψή μου </w:t>
      </w:r>
      <w:r>
        <w:rPr>
          <w:rFonts w:eastAsia="Times New Roman"/>
          <w:color w:val="212121"/>
          <w:szCs w:val="24"/>
          <w:shd w:val="clear" w:color="auto" w:fill="FFFFFF"/>
        </w:rPr>
        <w:t>ή τη</w:t>
      </w:r>
      <w:r>
        <w:rPr>
          <w:rFonts w:eastAsia="Times New Roman"/>
          <w:color w:val="212121"/>
          <w:szCs w:val="24"/>
          <w:shd w:val="clear" w:color="auto" w:fill="FFFFFF"/>
        </w:rPr>
        <w:t>ς Δημοκρατικής Σ</w:t>
      </w:r>
      <w:r w:rsidRPr="000410A3">
        <w:rPr>
          <w:rFonts w:eastAsia="Times New Roman"/>
          <w:color w:val="212121"/>
          <w:szCs w:val="24"/>
          <w:shd w:val="clear" w:color="auto" w:fill="FFFFFF"/>
        </w:rPr>
        <w:t xml:space="preserve">υμπαράταξης </w:t>
      </w:r>
      <w:r>
        <w:rPr>
          <w:rFonts w:eastAsia="Times New Roman"/>
          <w:color w:val="212121"/>
          <w:szCs w:val="24"/>
          <w:shd w:val="clear" w:color="auto" w:fill="FFFFFF"/>
        </w:rPr>
        <w:t xml:space="preserve">στο </w:t>
      </w:r>
      <w:r w:rsidRPr="000410A3">
        <w:rPr>
          <w:rFonts w:eastAsia="Times New Roman"/>
          <w:color w:val="212121"/>
          <w:szCs w:val="24"/>
          <w:shd w:val="clear" w:color="auto" w:fill="FFFFFF"/>
        </w:rPr>
        <w:t>σημ</w:t>
      </w:r>
      <w:r>
        <w:rPr>
          <w:rFonts w:eastAsia="Times New Roman"/>
          <w:color w:val="212121"/>
          <w:szCs w:val="24"/>
          <w:shd w:val="clear" w:color="auto" w:fill="FFFFFF"/>
        </w:rPr>
        <w:t>είο αυτό για τα δύο νομοσχέδια. Θ</w:t>
      </w:r>
      <w:r w:rsidRPr="000410A3">
        <w:rPr>
          <w:rFonts w:eastAsia="Times New Roman"/>
          <w:color w:val="212121"/>
          <w:szCs w:val="24"/>
          <w:shd w:val="clear" w:color="auto" w:fill="FFFFFF"/>
        </w:rPr>
        <w:t>α πω</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0410A3">
        <w:rPr>
          <w:rFonts w:eastAsia="Times New Roman"/>
          <w:color w:val="212121"/>
          <w:szCs w:val="24"/>
          <w:shd w:val="clear" w:color="auto" w:fill="FFFFFF"/>
        </w:rPr>
        <w:t xml:space="preserve"> την άποψή μας για </w:t>
      </w:r>
      <w:r>
        <w:rPr>
          <w:rFonts w:eastAsia="Times New Roman"/>
          <w:color w:val="212121"/>
          <w:szCs w:val="24"/>
          <w:shd w:val="clear" w:color="auto" w:fill="FFFFFF"/>
        </w:rPr>
        <w:t>το μοντέλο</w:t>
      </w:r>
      <w:r>
        <w:rPr>
          <w:rFonts w:eastAsia="Times New Roman"/>
          <w:color w:val="212121"/>
          <w:szCs w:val="24"/>
          <w:shd w:val="clear" w:color="auto" w:fill="FFFFFF"/>
        </w:rPr>
        <w:t>,</w:t>
      </w:r>
      <w:r>
        <w:rPr>
          <w:rFonts w:eastAsia="Times New Roman"/>
          <w:color w:val="212121"/>
          <w:szCs w:val="24"/>
          <w:shd w:val="clear" w:color="auto" w:fill="FFFFFF"/>
        </w:rPr>
        <w:t xml:space="preserve"> που επιλέγετε σήμερα, το μοντέλο των</w:t>
      </w:r>
      <w:r w:rsidRPr="000410A3">
        <w:rPr>
          <w:rFonts w:eastAsia="Times New Roman"/>
          <w:color w:val="212121"/>
          <w:szCs w:val="24"/>
          <w:shd w:val="clear" w:color="auto" w:fill="FFFFFF"/>
        </w:rPr>
        <w:t xml:space="preserve"> </w:t>
      </w:r>
      <w:r>
        <w:rPr>
          <w:rFonts w:eastAsia="Times New Roman"/>
          <w:color w:val="212121"/>
          <w:szCs w:val="24"/>
          <w:shd w:val="clear" w:color="auto" w:fill="FFFFFF"/>
        </w:rPr>
        <w:t>υποπαραχωρήσεων.</w:t>
      </w:r>
    </w:p>
    <w:p w14:paraId="2D05F4DB" w14:textId="77777777" w:rsidR="00237587" w:rsidRDefault="00AE0D0F">
      <w:pPr>
        <w:widowControl w:val="0"/>
        <w:autoSpaceDE w:val="0"/>
        <w:autoSpaceDN w:val="0"/>
        <w:adjustRightInd w:val="0"/>
        <w:spacing w:after="0" w:line="600" w:lineRule="auto"/>
        <w:ind w:firstLine="720"/>
        <w:jc w:val="both"/>
        <w:rPr>
          <w:rFonts w:eastAsia="Times New Roman"/>
          <w:color w:val="212121"/>
          <w:szCs w:val="24"/>
          <w:shd w:val="clear" w:color="auto" w:fill="FFFFFF"/>
        </w:rPr>
      </w:pPr>
      <w:r w:rsidRPr="000410A3">
        <w:rPr>
          <w:rFonts w:eastAsia="Times New Roman"/>
          <w:color w:val="212121"/>
          <w:szCs w:val="24"/>
          <w:shd w:val="clear" w:color="auto" w:fill="FFFFFF"/>
        </w:rPr>
        <w:t>Κατ</w:t>
      </w:r>
      <w:r>
        <w:rPr>
          <w:rFonts w:eastAsia="Times New Roman"/>
          <w:color w:val="212121"/>
          <w:szCs w:val="24"/>
          <w:shd w:val="clear" w:color="auto" w:fill="FFFFFF"/>
        </w:rPr>
        <w:t xml:space="preserve">’ </w:t>
      </w:r>
      <w:r w:rsidRPr="000410A3">
        <w:rPr>
          <w:rFonts w:eastAsia="Times New Roman"/>
          <w:color w:val="212121"/>
          <w:szCs w:val="24"/>
          <w:shd w:val="clear" w:color="auto" w:fill="FFFFFF"/>
        </w:rPr>
        <w:t>αρχ</w:t>
      </w:r>
      <w:r>
        <w:rPr>
          <w:rFonts w:eastAsia="Times New Roman"/>
          <w:color w:val="212121"/>
          <w:szCs w:val="24"/>
          <w:shd w:val="clear" w:color="auto" w:fill="FFFFFF"/>
        </w:rPr>
        <w:t xml:space="preserve">άς, </w:t>
      </w:r>
      <w:r w:rsidRPr="000410A3">
        <w:rPr>
          <w:rFonts w:eastAsia="Times New Roman"/>
          <w:color w:val="212121"/>
          <w:szCs w:val="24"/>
          <w:shd w:val="clear" w:color="auto" w:fill="FFFFFF"/>
        </w:rPr>
        <w:t xml:space="preserve"> </w:t>
      </w:r>
      <w:r>
        <w:rPr>
          <w:rFonts w:eastAsia="Times New Roman"/>
          <w:color w:val="212121"/>
          <w:szCs w:val="24"/>
          <w:shd w:val="clear" w:color="auto" w:fill="FFFFFF"/>
        </w:rPr>
        <w:t xml:space="preserve">είναι </w:t>
      </w:r>
      <w:r w:rsidRPr="000410A3">
        <w:rPr>
          <w:rFonts w:eastAsia="Times New Roman"/>
          <w:color w:val="212121"/>
          <w:szCs w:val="24"/>
          <w:shd w:val="clear" w:color="auto" w:fill="FFFFFF"/>
        </w:rPr>
        <w:t>ένα σωστό μοντέλο</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όταν ένα λιμάνι </w:t>
      </w:r>
      <w:r>
        <w:rPr>
          <w:rFonts w:eastAsia="Times New Roman"/>
          <w:color w:val="212121"/>
          <w:szCs w:val="24"/>
          <w:shd w:val="clear" w:color="auto" w:fill="FFFFFF"/>
        </w:rPr>
        <w:t>μένει υπό κ</w:t>
      </w:r>
      <w:r w:rsidRPr="000410A3">
        <w:rPr>
          <w:rFonts w:eastAsia="Times New Roman"/>
          <w:color w:val="212121"/>
          <w:szCs w:val="24"/>
          <w:shd w:val="clear" w:color="auto" w:fill="FFFFFF"/>
        </w:rPr>
        <w:t>ρατικό έλεγχο</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υπό κρατική </w:t>
      </w:r>
      <w:r w:rsidRPr="000410A3">
        <w:rPr>
          <w:rFonts w:eastAsia="Times New Roman"/>
          <w:color w:val="212121"/>
          <w:szCs w:val="24"/>
          <w:shd w:val="clear" w:color="auto" w:fill="FFFFFF"/>
        </w:rPr>
        <w:t>εποπτεία και οι επιμέρους δραστηριότητες παραχωρούνται για ανάπτυξη και του λιμανιού και της οικονομίας και για την αύξηση των θέσεων εργασίας</w:t>
      </w:r>
      <w:r>
        <w:rPr>
          <w:rFonts w:eastAsia="Times New Roman"/>
          <w:color w:val="212121"/>
          <w:szCs w:val="24"/>
          <w:shd w:val="clear" w:color="auto" w:fill="FFFFFF"/>
        </w:rPr>
        <w:t>. Τίθεται, όμως, ένα ερώτημα στα ζητήματα αυτά. Δ</w:t>
      </w:r>
      <w:r w:rsidRPr="000410A3">
        <w:rPr>
          <w:rFonts w:eastAsia="Times New Roman"/>
          <w:color w:val="212121"/>
          <w:szCs w:val="24"/>
          <w:shd w:val="clear" w:color="auto" w:fill="FFFFFF"/>
        </w:rPr>
        <w:t>εν αρκεί μόνο η κρατική εποπτεία</w:t>
      </w:r>
      <w:r>
        <w:rPr>
          <w:rFonts w:eastAsia="Times New Roman"/>
          <w:color w:val="212121"/>
          <w:szCs w:val="24"/>
          <w:shd w:val="clear" w:color="auto" w:fill="FFFFFF"/>
        </w:rPr>
        <w:t xml:space="preserve">. Το θέμα είναι το μοντέλο όπως </w:t>
      </w:r>
      <w:r w:rsidRPr="000410A3">
        <w:rPr>
          <w:rFonts w:eastAsia="Times New Roman"/>
          <w:color w:val="212121"/>
          <w:szCs w:val="24"/>
          <w:shd w:val="clear" w:color="auto" w:fill="FFFFFF"/>
        </w:rPr>
        <w:t>σ</w:t>
      </w:r>
      <w:r w:rsidRPr="000410A3">
        <w:rPr>
          <w:rFonts w:eastAsia="Times New Roman"/>
          <w:color w:val="212121"/>
          <w:szCs w:val="24"/>
          <w:shd w:val="clear" w:color="auto" w:fill="FFFFFF"/>
        </w:rPr>
        <w:t xml:space="preserve">χεδιάζεται </w:t>
      </w:r>
      <w:r>
        <w:rPr>
          <w:rFonts w:eastAsia="Times New Roman"/>
          <w:color w:val="212121"/>
          <w:szCs w:val="24"/>
          <w:shd w:val="clear" w:color="auto" w:fill="FFFFFF"/>
        </w:rPr>
        <w:t>να αποδώσει.</w:t>
      </w:r>
    </w:p>
    <w:p w14:paraId="2D05F4DC" w14:textId="77777777" w:rsidR="00237587" w:rsidRDefault="00AE0D0F">
      <w:pPr>
        <w:widowControl w:val="0"/>
        <w:autoSpaceDE w:val="0"/>
        <w:autoSpaceDN w:val="0"/>
        <w:adjustRightInd w:val="0"/>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w:t>
      </w:r>
      <w:r w:rsidRPr="000410A3">
        <w:rPr>
          <w:rFonts w:eastAsia="Times New Roman"/>
          <w:color w:val="212121"/>
          <w:szCs w:val="24"/>
          <w:shd w:val="clear" w:color="auto" w:fill="FFFFFF"/>
        </w:rPr>
        <w:t>συγκεκριμένο</w:t>
      </w:r>
      <w:r>
        <w:rPr>
          <w:rFonts w:eastAsia="Times New Roman"/>
          <w:color w:val="212121"/>
          <w:szCs w:val="24"/>
          <w:shd w:val="clear" w:color="auto" w:fill="FFFFFF"/>
        </w:rPr>
        <w:t xml:space="preserve"> νομοσχέδιο, </w:t>
      </w:r>
      <w:r w:rsidRPr="000410A3">
        <w:rPr>
          <w:rFonts w:eastAsia="Times New Roman"/>
          <w:color w:val="212121"/>
          <w:szCs w:val="24"/>
          <w:shd w:val="clear" w:color="auto" w:fill="FFFFFF"/>
        </w:rPr>
        <w:t>όπως σχεδιάστηκε</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είναι πρωθύστερο</w:t>
      </w:r>
      <w:r>
        <w:rPr>
          <w:rFonts w:eastAsia="Times New Roman"/>
          <w:color w:val="212121"/>
          <w:szCs w:val="24"/>
          <w:shd w:val="clear" w:color="auto" w:fill="FFFFFF"/>
        </w:rPr>
        <w:t>. Γ</w:t>
      </w:r>
      <w:r w:rsidRPr="000410A3">
        <w:rPr>
          <w:rFonts w:eastAsia="Times New Roman"/>
          <w:color w:val="212121"/>
          <w:szCs w:val="24"/>
          <w:shd w:val="clear" w:color="auto" w:fill="FFFFFF"/>
        </w:rPr>
        <w:t>ιατί το λέμε αυτό</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w:t>
      </w:r>
      <w:r>
        <w:rPr>
          <w:rFonts w:eastAsia="Times New Roman"/>
          <w:color w:val="212121"/>
          <w:szCs w:val="24"/>
          <w:shd w:val="clear" w:color="auto" w:fill="FFFFFF"/>
        </w:rPr>
        <w:t>Το</w:t>
      </w:r>
      <w:r w:rsidRPr="000410A3">
        <w:rPr>
          <w:rFonts w:eastAsia="Times New Roman"/>
          <w:color w:val="212121"/>
          <w:szCs w:val="24"/>
          <w:shd w:val="clear" w:color="auto" w:fill="FFFFFF"/>
        </w:rPr>
        <w:t xml:space="preserve"> 2002</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2003 </w:t>
      </w:r>
      <w:r>
        <w:rPr>
          <w:rFonts w:eastAsia="Times New Roman"/>
          <w:color w:val="212121"/>
          <w:szCs w:val="24"/>
          <w:shd w:val="clear" w:color="auto" w:fill="FFFFFF"/>
        </w:rPr>
        <w:t>έγιν</w:t>
      </w:r>
      <w:r w:rsidRPr="000410A3">
        <w:rPr>
          <w:rFonts w:eastAsia="Times New Roman"/>
          <w:color w:val="212121"/>
          <w:szCs w:val="24"/>
          <w:shd w:val="clear" w:color="auto" w:fill="FFFFFF"/>
        </w:rPr>
        <w:t xml:space="preserve">ε η </w:t>
      </w:r>
      <w:r>
        <w:rPr>
          <w:rFonts w:eastAsia="Times New Roman"/>
          <w:color w:val="212121"/>
          <w:szCs w:val="24"/>
          <w:shd w:val="clear" w:color="auto" w:fill="FFFFFF"/>
        </w:rPr>
        <w:t xml:space="preserve">έγινε </w:t>
      </w:r>
      <w:r w:rsidRPr="000410A3">
        <w:rPr>
          <w:rFonts w:eastAsia="Times New Roman"/>
          <w:color w:val="212121"/>
          <w:szCs w:val="24"/>
          <w:shd w:val="clear" w:color="auto" w:fill="FFFFFF"/>
        </w:rPr>
        <w:t xml:space="preserve">των </w:t>
      </w:r>
      <w:r>
        <w:rPr>
          <w:rFonts w:eastAsia="Times New Roman"/>
          <w:color w:val="212121"/>
          <w:szCs w:val="24"/>
          <w:shd w:val="clear" w:color="auto" w:fill="FFFFFF"/>
        </w:rPr>
        <w:t>ο</w:t>
      </w:r>
      <w:r w:rsidRPr="000410A3">
        <w:rPr>
          <w:rFonts w:eastAsia="Times New Roman"/>
          <w:color w:val="212121"/>
          <w:szCs w:val="24"/>
          <w:shd w:val="clear" w:color="auto" w:fill="FFFFFF"/>
        </w:rPr>
        <w:t xml:space="preserve">ργανισμών </w:t>
      </w:r>
      <w:r>
        <w:rPr>
          <w:rFonts w:eastAsia="Times New Roman"/>
          <w:color w:val="212121"/>
          <w:szCs w:val="24"/>
          <w:shd w:val="clear" w:color="auto" w:fill="FFFFFF"/>
        </w:rPr>
        <w:t>λ</w:t>
      </w:r>
      <w:r w:rsidRPr="000410A3">
        <w:rPr>
          <w:rFonts w:eastAsia="Times New Roman"/>
          <w:color w:val="212121"/>
          <w:szCs w:val="24"/>
          <w:shd w:val="clear" w:color="auto" w:fill="FFFFFF"/>
        </w:rPr>
        <w:t xml:space="preserve">ιμένων των </w:t>
      </w:r>
      <w:r>
        <w:rPr>
          <w:rFonts w:eastAsia="Times New Roman"/>
          <w:color w:val="212121"/>
          <w:szCs w:val="24"/>
          <w:shd w:val="clear" w:color="auto" w:fill="FFFFFF"/>
        </w:rPr>
        <w:t xml:space="preserve">δέκα </w:t>
      </w:r>
      <w:r w:rsidRPr="000410A3">
        <w:rPr>
          <w:rFonts w:eastAsia="Times New Roman"/>
          <w:color w:val="212121"/>
          <w:szCs w:val="24"/>
          <w:shd w:val="clear" w:color="auto" w:fill="FFFFFF"/>
        </w:rPr>
        <w:t xml:space="preserve">περιφερειακών λιμανιών και </w:t>
      </w:r>
      <w:r>
        <w:rPr>
          <w:rFonts w:eastAsia="Times New Roman"/>
          <w:color w:val="212121"/>
          <w:szCs w:val="24"/>
          <w:shd w:val="clear" w:color="auto" w:fill="FFFFFF"/>
        </w:rPr>
        <w:t xml:space="preserve">εκεί </w:t>
      </w:r>
      <w:r w:rsidRPr="000410A3">
        <w:rPr>
          <w:rFonts w:eastAsia="Times New Roman"/>
          <w:color w:val="212121"/>
          <w:szCs w:val="24"/>
          <w:shd w:val="clear" w:color="auto" w:fill="FFFFFF"/>
        </w:rPr>
        <w:lastRenderedPageBreak/>
        <w:t>έκτοτε λειτουργούν υπό τη μορφή ανωνύμων εταιρειών</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λειτουργούν για την εξυπη</w:t>
      </w:r>
      <w:r>
        <w:rPr>
          <w:rFonts w:eastAsia="Times New Roman"/>
          <w:color w:val="212121"/>
          <w:szCs w:val="24"/>
          <w:shd w:val="clear" w:color="auto" w:fill="FFFFFF"/>
        </w:rPr>
        <w:t>ρέτηση του δημοσίου συμφέροντος.</w:t>
      </w:r>
    </w:p>
    <w:p w14:paraId="2D05F4DD" w14:textId="77777777" w:rsidR="00237587" w:rsidRDefault="00AE0D0F">
      <w:pPr>
        <w:widowControl w:val="0"/>
        <w:autoSpaceDE w:val="0"/>
        <w:autoSpaceDN w:val="0"/>
        <w:adjustRightInd w:val="0"/>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w:t>
      </w:r>
      <w:r w:rsidRPr="000410A3">
        <w:rPr>
          <w:rFonts w:eastAsia="Times New Roman"/>
          <w:color w:val="212121"/>
          <w:szCs w:val="24"/>
          <w:shd w:val="clear" w:color="auto" w:fill="FFFFFF"/>
        </w:rPr>
        <w:t>ήμερα</w:t>
      </w:r>
      <w:r>
        <w:rPr>
          <w:rFonts w:eastAsia="Times New Roman"/>
          <w:color w:val="212121"/>
          <w:szCs w:val="24"/>
          <w:shd w:val="clear" w:color="auto" w:fill="FFFFFF"/>
        </w:rPr>
        <w:t xml:space="preserve"> μας λέει η Κ</w:t>
      </w:r>
      <w:r w:rsidRPr="000410A3">
        <w:rPr>
          <w:rFonts w:eastAsia="Times New Roman"/>
          <w:color w:val="212121"/>
          <w:szCs w:val="24"/>
          <w:shd w:val="clear" w:color="auto" w:fill="FFFFFF"/>
        </w:rPr>
        <w:t>υβ</w:t>
      </w:r>
      <w:r>
        <w:rPr>
          <w:rFonts w:eastAsia="Times New Roman"/>
          <w:color w:val="212121"/>
          <w:szCs w:val="24"/>
          <w:shd w:val="clear" w:color="auto" w:fill="FFFFFF"/>
        </w:rPr>
        <w:t xml:space="preserve">έρνηση ότι χρειάζεται ο νόμος </w:t>
      </w:r>
      <w:r>
        <w:rPr>
          <w:rFonts w:eastAsia="Times New Roman"/>
          <w:color w:val="212121"/>
          <w:szCs w:val="24"/>
          <w:shd w:val="clear" w:color="auto" w:fill="FFFFFF"/>
        </w:rPr>
        <w:t>αυτός,</w:t>
      </w:r>
      <w:r w:rsidRPr="000410A3">
        <w:rPr>
          <w:rFonts w:eastAsia="Times New Roman"/>
          <w:color w:val="212121"/>
          <w:szCs w:val="24"/>
          <w:shd w:val="clear" w:color="auto" w:fill="FFFFFF"/>
        </w:rPr>
        <w:t xml:space="preserve"> γιατί δεν προβλέπονται </w:t>
      </w:r>
      <w:r>
        <w:rPr>
          <w:rFonts w:eastAsia="Times New Roman"/>
          <w:color w:val="212121"/>
          <w:szCs w:val="24"/>
          <w:shd w:val="clear" w:color="auto" w:fill="FFFFFF"/>
        </w:rPr>
        <w:t>υποπαραχωρήσεις</w:t>
      </w:r>
      <w:r>
        <w:rPr>
          <w:rFonts w:eastAsia="Times New Roman"/>
          <w:color w:val="212121"/>
          <w:szCs w:val="24"/>
          <w:shd w:val="clear" w:color="auto" w:fill="FFFFFF"/>
        </w:rPr>
        <w:t>,</w:t>
      </w:r>
      <w:r>
        <w:rPr>
          <w:rFonts w:eastAsia="Times New Roman"/>
          <w:color w:val="212121"/>
          <w:szCs w:val="24"/>
          <w:shd w:val="clear" w:color="auto" w:fill="FFFFFF"/>
        </w:rPr>
        <w:t xml:space="preserve"> </w:t>
      </w:r>
      <w:r w:rsidRPr="000410A3">
        <w:rPr>
          <w:rFonts w:eastAsia="Times New Roman"/>
          <w:color w:val="212121"/>
          <w:szCs w:val="24"/>
          <w:shd w:val="clear" w:color="auto" w:fill="FFFFFF"/>
        </w:rPr>
        <w:t>σύμφωνα μ</w:t>
      </w:r>
      <w:r>
        <w:rPr>
          <w:rFonts w:eastAsia="Times New Roman"/>
          <w:color w:val="212121"/>
          <w:szCs w:val="24"/>
          <w:shd w:val="clear" w:color="auto" w:fill="FFFFFF"/>
        </w:rPr>
        <w:t>ε εκείνο</w:t>
      </w:r>
      <w:r>
        <w:rPr>
          <w:rFonts w:eastAsia="Times New Roman"/>
          <w:color w:val="212121"/>
          <w:szCs w:val="24"/>
          <w:shd w:val="clear" w:color="auto" w:fill="FFFFFF"/>
        </w:rPr>
        <w:t>,</w:t>
      </w:r>
      <w:r>
        <w:rPr>
          <w:rFonts w:eastAsia="Times New Roman"/>
          <w:color w:val="212121"/>
          <w:szCs w:val="24"/>
          <w:shd w:val="clear" w:color="auto" w:fill="FFFFFF"/>
        </w:rPr>
        <w:t xml:space="preserve"> το μοντέλο,</w:t>
      </w:r>
      <w:r>
        <w:rPr>
          <w:rFonts w:eastAsia="Times New Roman"/>
          <w:color w:val="212121"/>
          <w:szCs w:val="24"/>
          <w:shd w:val="clear" w:color="auto" w:fill="FFFFFF"/>
        </w:rPr>
        <w:t xml:space="preserve"> το οποίο έχει επιλέξει. </w:t>
      </w:r>
      <w:r w:rsidRPr="000410A3">
        <w:rPr>
          <w:rFonts w:eastAsia="Times New Roman"/>
          <w:color w:val="212121"/>
          <w:szCs w:val="24"/>
          <w:shd w:val="clear" w:color="auto" w:fill="FFFFFF"/>
        </w:rPr>
        <w:t>Βεβαίως</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εμείς λέμε ότι και από την π</w:t>
      </w:r>
      <w:r>
        <w:rPr>
          <w:rFonts w:eastAsia="Times New Roman"/>
          <w:color w:val="212121"/>
          <w:szCs w:val="24"/>
          <w:shd w:val="clear" w:color="auto" w:fill="FFFFFF"/>
        </w:rPr>
        <w:t>λευρά τ</w:t>
      </w:r>
      <w:r>
        <w:rPr>
          <w:rFonts w:eastAsia="Times New Roman"/>
          <w:color w:val="212121"/>
          <w:szCs w:val="24"/>
          <w:shd w:val="clear" w:color="auto" w:fill="FFFFFF"/>
        </w:rPr>
        <w:t>ης Δημοκρατικής Σ</w:t>
      </w:r>
      <w:r w:rsidRPr="000410A3">
        <w:rPr>
          <w:rFonts w:eastAsia="Times New Roman"/>
          <w:color w:val="212121"/>
          <w:szCs w:val="24"/>
          <w:shd w:val="clear" w:color="auto" w:fill="FFFFFF"/>
        </w:rPr>
        <w:t>υμπαράταξη</w:t>
      </w:r>
      <w:r>
        <w:rPr>
          <w:rFonts w:eastAsia="Times New Roman"/>
          <w:color w:val="212121"/>
          <w:szCs w:val="24"/>
          <w:shd w:val="clear" w:color="auto" w:fill="FFFFFF"/>
        </w:rPr>
        <w:t>ς η</w:t>
      </w:r>
      <w:r w:rsidRPr="000410A3">
        <w:rPr>
          <w:rFonts w:eastAsia="Times New Roman"/>
          <w:color w:val="212121"/>
          <w:szCs w:val="24"/>
          <w:shd w:val="clear" w:color="auto" w:fill="FFFFFF"/>
        </w:rPr>
        <w:t xml:space="preserve"> πολιτική μας είναι </w:t>
      </w:r>
      <w:r>
        <w:rPr>
          <w:rFonts w:eastAsia="Times New Roman"/>
          <w:color w:val="212121"/>
          <w:szCs w:val="24"/>
          <w:shd w:val="clear" w:color="auto" w:fill="FFFFFF"/>
        </w:rPr>
        <w:t xml:space="preserve">οι υποπαραχωρήσεις, </w:t>
      </w:r>
      <w:r w:rsidRPr="000410A3">
        <w:rPr>
          <w:rFonts w:eastAsia="Times New Roman"/>
          <w:color w:val="212121"/>
          <w:szCs w:val="24"/>
          <w:shd w:val="clear" w:color="auto" w:fill="FFFFFF"/>
        </w:rPr>
        <w:t>αλλά δεν είναι καλά σχεδιασμένες</w:t>
      </w:r>
      <w:r>
        <w:rPr>
          <w:rFonts w:eastAsia="Times New Roman"/>
          <w:color w:val="212121"/>
          <w:szCs w:val="24"/>
          <w:shd w:val="clear" w:color="auto" w:fill="FFFFFF"/>
        </w:rPr>
        <w:t xml:space="preserve"> οι παρούσες</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w:t>
      </w:r>
    </w:p>
    <w:p w14:paraId="2D05F4DE" w14:textId="77777777" w:rsidR="00237587" w:rsidRDefault="00AE0D0F">
      <w:pPr>
        <w:widowControl w:val="0"/>
        <w:autoSpaceDE w:val="0"/>
        <w:autoSpaceDN w:val="0"/>
        <w:adjustRightInd w:val="0"/>
        <w:spacing w:after="0" w:line="600" w:lineRule="auto"/>
        <w:ind w:firstLine="720"/>
        <w:jc w:val="both"/>
        <w:rPr>
          <w:rFonts w:eastAsia="Times New Roman"/>
          <w:color w:val="212121"/>
          <w:szCs w:val="24"/>
          <w:shd w:val="clear" w:color="auto" w:fill="FFFFFF"/>
        </w:rPr>
      </w:pPr>
      <w:r w:rsidRPr="000410A3">
        <w:rPr>
          <w:rFonts w:eastAsia="Times New Roman"/>
          <w:color w:val="212121"/>
          <w:szCs w:val="24"/>
          <w:shd w:val="clear" w:color="auto" w:fill="FFFFFF"/>
        </w:rPr>
        <w:t>Θέλω</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λοιπόν</w:t>
      </w:r>
      <w:r>
        <w:rPr>
          <w:rFonts w:eastAsia="Times New Roman"/>
          <w:color w:val="212121"/>
          <w:szCs w:val="24"/>
          <w:shd w:val="clear" w:color="auto" w:fill="FFFFFF"/>
        </w:rPr>
        <w:t>, να θυμίσω τούτο: Έ</w:t>
      </w:r>
      <w:r w:rsidRPr="000410A3">
        <w:rPr>
          <w:rFonts w:eastAsia="Times New Roman"/>
          <w:color w:val="212121"/>
          <w:szCs w:val="24"/>
          <w:shd w:val="clear" w:color="auto" w:fill="FFFFFF"/>
        </w:rPr>
        <w:t xml:space="preserve">χω μπροστά μου </w:t>
      </w:r>
      <w:r>
        <w:rPr>
          <w:rFonts w:eastAsia="Times New Roman"/>
          <w:color w:val="212121"/>
          <w:szCs w:val="24"/>
          <w:shd w:val="clear" w:color="auto" w:fill="FFFFFF"/>
        </w:rPr>
        <w:t>τη σύμβαση του Οργανισμού Λιμένος Αλεξανδρούπολης</w:t>
      </w:r>
      <w:r>
        <w:rPr>
          <w:rFonts w:eastAsia="Times New Roman"/>
          <w:color w:val="212121"/>
          <w:szCs w:val="24"/>
          <w:shd w:val="clear" w:color="auto" w:fill="FFFFFF"/>
        </w:rPr>
        <w:t xml:space="preserve"> του 2003</w:t>
      </w:r>
      <w:r>
        <w:rPr>
          <w:rFonts w:eastAsia="Times New Roman"/>
          <w:color w:val="212121"/>
          <w:szCs w:val="24"/>
          <w:shd w:val="clear" w:color="auto" w:fill="FFFFFF"/>
        </w:rPr>
        <w:t>. Τι μας λέει; Μ</w:t>
      </w:r>
      <w:r w:rsidRPr="000410A3">
        <w:rPr>
          <w:rFonts w:eastAsia="Times New Roman"/>
          <w:color w:val="212121"/>
          <w:szCs w:val="24"/>
          <w:shd w:val="clear" w:color="auto" w:fill="FFFFFF"/>
        </w:rPr>
        <w:t xml:space="preserve">ας λέει ότι </w:t>
      </w:r>
      <w:r>
        <w:rPr>
          <w:rFonts w:eastAsia="Times New Roman"/>
          <w:color w:val="212121"/>
          <w:szCs w:val="24"/>
          <w:shd w:val="clear" w:color="auto" w:fill="FFFFFF"/>
        </w:rPr>
        <w:t xml:space="preserve">οι υποπαραχωρήσεις </w:t>
      </w:r>
      <w:r w:rsidRPr="000410A3">
        <w:rPr>
          <w:rFonts w:eastAsia="Times New Roman"/>
          <w:color w:val="212121"/>
          <w:szCs w:val="24"/>
          <w:shd w:val="clear" w:color="auto" w:fill="FFFFFF"/>
        </w:rPr>
        <w:t>επιτρέπονται</w:t>
      </w:r>
      <w:r>
        <w:rPr>
          <w:rFonts w:eastAsia="Times New Roman"/>
          <w:color w:val="212121"/>
          <w:szCs w:val="24"/>
          <w:shd w:val="clear" w:color="auto" w:fill="FFFFFF"/>
        </w:rPr>
        <w:t>. Κ</w:t>
      </w:r>
      <w:r w:rsidRPr="000410A3">
        <w:rPr>
          <w:rFonts w:eastAsia="Times New Roman"/>
          <w:color w:val="212121"/>
          <w:szCs w:val="24"/>
          <w:shd w:val="clear" w:color="auto" w:fill="FFFFFF"/>
        </w:rPr>
        <w:t xml:space="preserve">αι </w:t>
      </w:r>
      <w:r>
        <w:rPr>
          <w:rFonts w:eastAsia="Times New Roman"/>
          <w:color w:val="212121"/>
          <w:szCs w:val="24"/>
          <w:shd w:val="clear" w:color="auto" w:fill="FFFFFF"/>
        </w:rPr>
        <w:t>πού</w:t>
      </w:r>
      <w:r w:rsidRPr="000410A3">
        <w:rPr>
          <w:rFonts w:eastAsia="Times New Roman"/>
          <w:color w:val="212121"/>
          <w:szCs w:val="24"/>
          <w:shd w:val="clear" w:color="auto" w:fill="FFFFFF"/>
        </w:rPr>
        <w:t xml:space="preserve"> το λέει αυτό</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w:t>
      </w:r>
      <w:r>
        <w:rPr>
          <w:rFonts w:eastAsia="Times New Roman"/>
          <w:color w:val="212121"/>
          <w:szCs w:val="24"/>
          <w:shd w:val="clear" w:color="auto" w:fill="FFFFFF"/>
        </w:rPr>
        <w:t xml:space="preserve">Στο </w:t>
      </w:r>
      <w:r w:rsidRPr="000410A3">
        <w:rPr>
          <w:rFonts w:eastAsia="Times New Roman"/>
          <w:color w:val="212121"/>
          <w:szCs w:val="24"/>
          <w:shd w:val="clear" w:color="auto" w:fill="FFFFFF"/>
        </w:rPr>
        <w:t>άρθρο 14</w:t>
      </w:r>
      <w:r>
        <w:rPr>
          <w:rFonts w:eastAsia="Times New Roman"/>
          <w:color w:val="212121"/>
          <w:szCs w:val="24"/>
          <w:shd w:val="clear" w:color="auto" w:fill="FFFFFF"/>
        </w:rPr>
        <w:t>, όπου</w:t>
      </w:r>
      <w:r w:rsidRPr="000410A3">
        <w:rPr>
          <w:rFonts w:eastAsia="Times New Roman"/>
          <w:color w:val="212121"/>
          <w:szCs w:val="24"/>
          <w:shd w:val="clear" w:color="auto" w:fill="FFFFFF"/>
        </w:rPr>
        <w:t xml:space="preserve"> μιλάει </w:t>
      </w:r>
      <w:r>
        <w:rPr>
          <w:rFonts w:eastAsia="Times New Roman"/>
          <w:color w:val="212121"/>
          <w:szCs w:val="24"/>
          <w:shd w:val="clear" w:color="auto" w:fill="FFFFFF"/>
        </w:rPr>
        <w:t xml:space="preserve">για ανεκχώρητο, </w:t>
      </w:r>
      <w:r w:rsidRPr="000410A3">
        <w:rPr>
          <w:rFonts w:eastAsia="Times New Roman"/>
          <w:color w:val="212121"/>
          <w:szCs w:val="24"/>
          <w:shd w:val="clear" w:color="auto" w:fill="FFFFFF"/>
        </w:rPr>
        <w:t xml:space="preserve">αλλά </w:t>
      </w:r>
      <w:r>
        <w:rPr>
          <w:rFonts w:eastAsia="Times New Roman"/>
          <w:color w:val="212121"/>
          <w:szCs w:val="24"/>
          <w:shd w:val="clear" w:color="auto" w:fill="FFFFFF"/>
        </w:rPr>
        <w:t>κρατά</w:t>
      </w:r>
      <w:r>
        <w:rPr>
          <w:rFonts w:eastAsia="Times New Roman"/>
          <w:color w:val="212121"/>
          <w:szCs w:val="24"/>
          <w:shd w:val="clear" w:color="auto" w:fill="FFFFFF"/>
        </w:rPr>
        <w:t>ει</w:t>
      </w:r>
      <w:r w:rsidRPr="000410A3">
        <w:rPr>
          <w:rFonts w:eastAsia="Times New Roman"/>
          <w:color w:val="212121"/>
          <w:szCs w:val="24"/>
          <w:shd w:val="clear" w:color="auto" w:fill="FFFFFF"/>
        </w:rPr>
        <w:t xml:space="preserve"> μία επιφύλαξη</w:t>
      </w:r>
      <w:r>
        <w:rPr>
          <w:rFonts w:eastAsia="Times New Roman"/>
          <w:color w:val="212121"/>
          <w:szCs w:val="24"/>
          <w:shd w:val="clear" w:color="auto" w:fill="FFFFFF"/>
        </w:rPr>
        <w:t>. Οι συμβάσεις του 2002-2003 είναι πανομοιότυπες και οι δέκα. Δ</w:t>
      </w:r>
      <w:r w:rsidRPr="000410A3">
        <w:rPr>
          <w:rFonts w:eastAsia="Times New Roman"/>
          <w:color w:val="212121"/>
          <w:szCs w:val="24"/>
          <w:shd w:val="clear" w:color="auto" w:fill="FFFFFF"/>
        </w:rPr>
        <w:t xml:space="preserve">εν </w:t>
      </w:r>
      <w:r>
        <w:rPr>
          <w:rFonts w:eastAsia="Times New Roman"/>
          <w:color w:val="212121"/>
          <w:szCs w:val="24"/>
          <w:shd w:val="clear" w:color="auto" w:fill="FFFFFF"/>
        </w:rPr>
        <w:t xml:space="preserve">παραλλάσσουν </w:t>
      </w:r>
      <w:r w:rsidRPr="000410A3">
        <w:rPr>
          <w:rFonts w:eastAsia="Times New Roman"/>
          <w:color w:val="212121"/>
          <w:szCs w:val="24"/>
          <w:shd w:val="clear" w:color="auto" w:fill="FFFFFF"/>
        </w:rPr>
        <w:t>ο</w:t>
      </w:r>
      <w:r>
        <w:rPr>
          <w:rFonts w:eastAsia="Times New Roman"/>
          <w:color w:val="212121"/>
          <w:szCs w:val="24"/>
          <w:shd w:val="clear" w:color="auto" w:fill="FFFFFF"/>
        </w:rPr>
        <w:t xml:space="preserve">ύτε κατά κόμμα ούτε κατά τελεία. Μας </w:t>
      </w:r>
      <w:r w:rsidRPr="000410A3">
        <w:rPr>
          <w:rFonts w:eastAsia="Times New Roman"/>
          <w:color w:val="212121"/>
          <w:szCs w:val="24"/>
          <w:shd w:val="clear" w:color="auto" w:fill="FFFFFF"/>
        </w:rPr>
        <w:t>λέει</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ότ</w:t>
      </w:r>
      <w:r w:rsidRPr="000410A3">
        <w:rPr>
          <w:rFonts w:eastAsia="Times New Roman"/>
          <w:color w:val="212121"/>
          <w:szCs w:val="24"/>
          <w:shd w:val="clear" w:color="auto" w:fill="FFFFFF"/>
        </w:rPr>
        <w:t>ι το δικαίωμα και κάθε δικαίωμα</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που παραχωρείτ</w:t>
      </w:r>
      <w:r>
        <w:rPr>
          <w:rFonts w:eastAsia="Times New Roman"/>
          <w:color w:val="212121"/>
          <w:szCs w:val="24"/>
          <w:shd w:val="clear" w:color="auto" w:fill="FFFFFF"/>
        </w:rPr>
        <w:t xml:space="preserve">ο </w:t>
      </w:r>
      <w:r w:rsidRPr="000410A3">
        <w:rPr>
          <w:rFonts w:eastAsia="Times New Roman"/>
          <w:color w:val="212121"/>
          <w:szCs w:val="24"/>
          <w:shd w:val="clear" w:color="auto" w:fill="FFFFFF"/>
        </w:rPr>
        <w:t xml:space="preserve"> </w:t>
      </w:r>
      <w:r>
        <w:rPr>
          <w:rFonts w:eastAsia="Times New Roman"/>
          <w:color w:val="212121"/>
          <w:szCs w:val="24"/>
          <w:shd w:val="clear" w:color="auto" w:fill="FFFFFF"/>
        </w:rPr>
        <w:t xml:space="preserve">τότε </w:t>
      </w:r>
      <w:r>
        <w:rPr>
          <w:rFonts w:eastAsia="Times New Roman"/>
          <w:color w:val="212121"/>
          <w:szCs w:val="24"/>
          <w:shd w:val="clear" w:color="auto" w:fill="FFFFFF"/>
        </w:rPr>
        <w:t xml:space="preserve">προς τον ΟΛΑ, </w:t>
      </w:r>
      <w:r w:rsidRPr="000410A3">
        <w:rPr>
          <w:rFonts w:eastAsia="Times New Roman"/>
          <w:color w:val="212121"/>
          <w:szCs w:val="24"/>
          <w:shd w:val="clear" w:color="auto" w:fill="FFFFFF"/>
        </w:rPr>
        <w:t>τον Οργανισμό Λιμένος Αλεξανδρούπολης</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συμφων</w:t>
      </w:r>
      <w:r>
        <w:rPr>
          <w:rFonts w:eastAsia="Times New Roman"/>
          <w:color w:val="212121"/>
          <w:szCs w:val="24"/>
          <w:shd w:val="clear" w:color="auto" w:fill="FFFFFF"/>
        </w:rPr>
        <w:t>είτο</w:t>
      </w:r>
      <w:r w:rsidRPr="000410A3">
        <w:rPr>
          <w:rFonts w:eastAsia="Times New Roman"/>
          <w:color w:val="212121"/>
          <w:szCs w:val="24"/>
          <w:shd w:val="clear" w:color="auto" w:fill="FFFFFF"/>
        </w:rPr>
        <w:t xml:space="preserve"> </w:t>
      </w:r>
      <w:r>
        <w:rPr>
          <w:rFonts w:eastAsia="Times New Roman"/>
          <w:color w:val="212121"/>
          <w:szCs w:val="24"/>
          <w:shd w:val="clear" w:color="auto" w:fill="FFFFFF"/>
        </w:rPr>
        <w:t>αμεταβίβαστ</w:t>
      </w:r>
      <w:r>
        <w:rPr>
          <w:rFonts w:eastAsia="Times New Roman"/>
          <w:color w:val="212121"/>
          <w:szCs w:val="24"/>
          <w:shd w:val="clear" w:color="auto" w:fill="FFFFFF"/>
        </w:rPr>
        <w:t>ο, υπό επιφυλάξεις</w:t>
      </w:r>
      <w:r>
        <w:rPr>
          <w:rFonts w:eastAsia="Times New Roman"/>
          <w:color w:val="212121"/>
          <w:szCs w:val="24"/>
          <w:shd w:val="clear" w:color="auto" w:fill="FFFFFF"/>
        </w:rPr>
        <w:t>, όμως</w:t>
      </w:r>
      <w:r>
        <w:rPr>
          <w:rFonts w:eastAsia="Times New Roman"/>
          <w:color w:val="212121"/>
          <w:szCs w:val="24"/>
          <w:shd w:val="clear" w:color="auto" w:fill="FFFFFF"/>
        </w:rPr>
        <w:t>. Το</w:t>
      </w:r>
      <w:r w:rsidRPr="000410A3">
        <w:rPr>
          <w:rFonts w:eastAsia="Times New Roman"/>
          <w:color w:val="212121"/>
          <w:szCs w:val="24"/>
          <w:shd w:val="clear" w:color="auto" w:fill="FFFFFF"/>
        </w:rPr>
        <w:t xml:space="preserve"> γεγονός ότι το δικαίωμα </w:t>
      </w:r>
      <w:r>
        <w:rPr>
          <w:rFonts w:eastAsia="Times New Roman"/>
          <w:color w:val="212121"/>
          <w:szCs w:val="24"/>
          <w:shd w:val="clear" w:color="auto" w:fill="FFFFFF"/>
        </w:rPr>
        <w:t>ορίζετ</w:t>
      </w:r>
      <w:r>
        <w:rPr>
          <w:rFonts w:eastAsia="Times New Roman"/>
          <w:color w:val="212121"/>
          <w:szCs w:val="24"/>
          <w:shd w:val="clear" w:color="auto" w:fill="FFFFFF"/>
        </w:rPr>
        <w:t>ο</w:t>
      </w:r>
      <w:r>
        <w:rPr>
          <w:rFonts w:eastAsia="Times New Roman"/>
          <w:color w:val="212121"/>
          <w:szCs w:val="24"/>
          <w:shd w:val="clear" w:color="auto" w:fill="FFFFFF"/>
        </w:rPr>
        <w:t xml:space="preserve"> ως</w:t>
      </w:r>
      <w:r w:rsidRPr="000410A3">
        <w:rPr>
          <w:rFonts w:eastAsia="Times New Roman"/>
          <w:color w:val="212121"/>
          <w:szCs w:val="24"/>
          <w:shd w:val="clear" w:color="auto" w:fill="FFFFFF"/>
        </w:rPr>
        <w:t xml:space="preserve"> αμεταβίβαστο</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δεν περι</w:t>
      </w:r>
      <w:r>
        <w:rPr>
          <w:rFonts w:eastAsia="Times New Roman"/>
          <w:color w:val="212121"/>
          <w:szCs w:val="24"/>
          <w:shd w:val="clear" w:color="auto" w:fill="FFFFFF"/>
        </w:rPr>
        <w:t>ό</w:t>
      </w:r>
      <w:r w:rsidRPr="000410A3">
        <w:rPr>
          <w:rFonts w:eastAsia="Times New Roman"/>
          <w:color w:val="212121"/>
          <w:szCs w:val="24"/>
          <w:shd w:val="clear" w:color="auto" w:fill="FFFFFF"/>
        </w:rPr>
        <w:t>ρ</w:t>
      </w:r>
      <w:r>
        <w:rPr>
          <w:rFonts w:eastAsia="Times New Roman"/>
          <w:color w:val="212121"/>
          <w:szCs w:val="24"/>
          <w:shd w:val="clear" w:color="auto" w:fill="FFFFFF"/>
        </w:rPr>
        <w:t>ι</w:t>
      </w:r>
      <w:r w:rsidRPr="000410A3">
        <w:rPr>
          <w:rFonts w:eastAsia="Times New Roman"/>
          <w:color w:val="212121"/>
          <w:szCs w:val="24"/>
          <w:shd w:val="clear" w:color="auto" w:fill="FFFFFF"/>
        </w:rPr>
        <w:t>ζε τη δυνατότητα περαιτέρω παρα</w:t>
      </w:r>
      <w:r>
        <w:rPr>
          <w:rFonts w:eastAsia="Times New Roman"/>
          <w:color w:val="212121"/>
          <w:szCs w:val="24"/>
          <w:shd w:val="clear" w:color="auto" w:fill="FFFFFF"/>
        </w:rPr>
        <w:t>χώρηση</w:t>
      </w:r>
      <w:r>
        <w:rPr>
          <w:rFonts w:eastAsia="Times New Roman"/>
          <w:color w:val="212121"/>
          <w:szCs w:val="24"/>
          <w:shd w:val="clear" w:color="auto" w:fill="FFFFFF"/>
        </w:rPr>
        <w:t xml:space="preserve">ς </w:t>
      </w:r>
      <w:r>
        <w:rPr>
          <w:rFonts w:eastAsia="Times New Roman"/>
          <w:color w:val="212121"/>
          <w:szCs w:val="24"/>
          <w:shd w:val="clear" w:color="auto" w:fill="FFFFFF"/>
        </w:rPr>
        <w:lastRenderedPageBreak/>
        <w:t>της χρήσης των παραχωρουμέν</w:t>
      </w:r>
      <w:r w:rsidRPr="000410A3">
        <w:rPr>
          <w:rFonts w:eastAsia="Times New Roman"/>
          <w:color w:val="212121"/>
          <w:szCs w:val="24"/>
          <w:shd w:val="clear" w:color="auto" w:fill="FFFFFF"/>
        </w:rPr>
        <w:t>ων κατ</w:t>
      </w:r>
      <w:r>
        <w:rPr>
          <w:rFonts w:eastAsia="Times New Roman"/>
          <w:color w:val="212121"/>
          <w:szCs w:val="24"/>
          <w:shd w:val="clear" w:color="auto" w:fill="FFFFFF"/>
        </w:rPr>
        <w:t>’</w:t>
      </w:r>
      <w:r w:rsidRPr="000410A3">
        <w:rPr>
          <w:rFonts w:eastAsia="Times New Roman"/>
          <w:color w:val="212121"/>
          <w:szCs w:val="24"/>
          <w:shd w:val="clear" w:color="auto" w:fill="FFFFFF"/>
        </w:rPr>
        <w:t xml:space="preserve"> εφαρμογή</w:t>
      </w:r>
      <w:r>
        <w:rPr>
          <w:rFonts w:eastAsia="Times New Roman"/>
          <w:color w:val="212121"/>
          <w:szCs w:val="24"/>
          <w:shd w:val="clear" w:color="auto" w:fill="FFFFFF"/>
        </w:rPr>
        <w:t>ν</w:t>
      </w:r>
      <w:r w:rsidRPr="000410A3">
        <w:rPr>
          <w:rFonts w:eastAsia="Times New Roman"/>
          <w:color w:val="212121"/>
          <w:szCs w:val="24"/>
          <w:shd w:val="clear" w:color="auto" w:fill="FFFFFF"/>
        </w:rPr>
        <w:t xml:space="preserve"> του άρθρου 3 π</w:t>
      </w:r>
      <w:r>
        <w:rPr>
          <w:rFonts w:eastAsia="Times New Roman"/>
          <w:color w:val="212121"/>
          <w:szCs w:val="24"/>
          <w:shd w:val="clear" w:color="auto" w:fill="FFFFFF"/>
        </w:rPr>
        <w:t xml:space="preserve">αράγραφος 1 και 7 </w:t>
      </w:r>
      <w:r>
        <w:rPr>
          <w:rFonts w:eastAsia="Times New Roman"/>
          <w:color w:val="212121"/>
          <w:szCs w:val="24"/>
          <w:shd w:val="clear" w:color="auto" w:fill="FFFFFF"/>
        </w:rPr>
        <w:t>της ίδιας</w:t>
      </w:r>
      <w:r>
        <w:rPr>
          <w:rFonts w:eastAsia="Times New Roman"/>
          <w:color w:val="212121"/>
          <w:szCs w:val="24"/>
          <w:shd w:val="clear" w:color="auto" w:fill="FFFFFF"/>
        </w:rPr>
        <w:t xml:space="preserve"> σύμβασης</w:t>
      </w:r>
      <w:r>
        <w:rPr>
          <w:rFonts w:eastAsia="Times New Roman"/>
          <w:color w:val="212121"/>
          <w:szCs w:val="24"/>
          <w:shd w:val="clear" w:color="auto" w:fill="FFFFFF"/>
        </w:rPr>
        <w:t xml:space="preserve"> του 2003. </w:t>
      </w:r>
      <w:r>
        <w:rPr>
          <w:rFonts w:eastAsia="Times New Roman"/>
          <w:color w:val="212121"/>
          <w:szCs w:val="24"/>
          <w:shd w:val="clear" w:color="auto" w:fill="FFFFFF"/>
        </w:rPr>
        <w:t>Ε</w:t>
      </w:r>
      <w:r w:rsidRPr="000410A3">
        <w:rPr>
          <w:rFonts w:eastAsia="Times New Roman"/>
          <w:color w:val="212121"/>
          <w:szCs w:val="24"/>
          <w:shd w:val="clear" w:color="auto" w:fill="FFFFFF"/>
        </w:rPr>
        <w:t xml:space="preserve">δώ μας λέει </w:t>
      </w:r>
      <w:r>
        <w:rPr>
          <w:rFonts w:eastAsia="Times New Roman"/>
          <w:color w:val="212121"/>
          <w:szCs w:val="24"/>
          <w:shd w:val="clear" w:color="auto" w:fill="FFFFFF"/>
        </w:rPr>
        <w:t xml:space="preserve">και πάλι </w:t>
      </w:r>
      <w:r w:rsidRPr="000410A3">
        <w:rPr>
          <w:rFonts w:eastAsia="Times New Roman"/>
          <w:color w:val="212121"/>
          <w:szCs w:val="24"/>
          <w:shd w:val="clear" w:color="auto" w:fill="FFFFFF"/>
        </w:rPr>
        <w:t xml:space="preserve">ότι μπορεί να </w:t>
      </w:r>
      <w:r>
        <w:rPr>
          <w:rFonts w:eastAsia="Times New Roman"/>
          <w:color w:val="212121"/>
          <w:szCs w:val="24"/>
          <w:shd w:val="clear" w:color="auto" w:fill="FFFFFF"/>
        </w:rPr>
        <w:t>υπο</w:t>
      </w:r>
      <w:r w:rsidRPr="000410A3">
        <w:rPr>
          <w:rFonts w:eastAsia="Times New Roman"/>
          <w:color w:val="212121"/>
          <w:szCs w:val="24"/>
          <w:shd w:val="clear" w:color="auto" w:fill="FFFFFF"/>
        </w:rPr>
        <w:t>παραχωρούνται δραστηριότητες των λιμανιών</w:t>
      </w:r>
      <w:r>
        <w:rPr>
          <w:rFonts w:eastAsia="Times New Roman"/>
          <w:color w:val="212121"/>
          <w:szCs w:val="24"/>
          <w:shd w:val="clear" w:color="auto" w:fill="FFFFFF"/>
        </w:rPr>
        <w:t>.</w:t>
      </w:r>
    </w:p>
    <w:p w14:paraId="2D05F4D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μας ξενίζει το γεγονός γιατί έρχονται να κυρωθούν </w:t>
      </w:r>
      <w:r>
        <w:rPr>
          <w:rFonts w:eastAsia="Times New Roman" w:cs="Times New Roman"/>
          <w:szCs w:val="24"/>
        </w:rPr>
        <w:t>οι συμβάσεις αυτές με νόμο, οι παρωχημένες, που ήδη έχουν λειτουργήσει επί δεκαπενταετία και γιατί σχεδιάζεται η μορφή αυτή.</w:t>
      </w:r>
    </w:p>
    <w:p w14:paraId="2D05F4E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Πρέπει να πούμε ότι δεν είναι </w:t>
      </w:r>
      <w:r>
        <w:rPr>
          <w:rFonts w:eastAsia="Times New Roman" w:cs="Times New Roman"/>
          <w:szCs w:val="24"/>
        </w:rPr>
        <w:t xml:space="preserve">μόνο </w:t>
      </w:r>
      <w:r>
        <w:rPr>
          <w:rFonts w:eastAsia="Times New Roman" w:cs="Times New Roman"/>
          <w:szCs w:val="24"/>
        </w:rPr>
        <w:t>παρέμβαση του ΤΑΙΠΕΔ. Είναι σίγουρο. Φαίνεται ότι έχει ξεφύγει πια από την Ελλάδα το ζήτημα αυτό</w:t>
      </w:r>
      <w:r>
        <w:rPr>
          <w:rFonts w:eastAsia="Times New Roman" w:cs="Times New Roman"/>
          <w:szCs w:val="24"/>
        </w:rPr>
        <w:t>,</w:t>
      </w:r>
      <w:r>
        <w:rPr>
          <w:rFonts w:eastAsia="Times New Roman" w:cs="Times New Roman"/>
          <w:szCs w:val="24"/>
        </w:rPr>
        <w:t xml:space="preserve"> με παραχωρήσεις ή με υποπαραχωρήσεις ή υποχωρήσεις, αν θέλετε.</w:t>
      </w:r>
    </w:p>
    <w:p w14:paraId="2D05F4E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Γιατί το λέω αυτό; Διαβάζουμε, λοιπόν, τις επόμενες διατάξεις</w:t>
      </w:r>
      <w:r>
        <w:rPr>
          <w:rFonts w:eastAsia="Times New Roman" w:cs="Times New Roman"/>
          <w:szCs w:val="24"/>
        </w:rPr>
        <w:t>,</w:t>
      </w:r>
      <w:r>
        <w:rPr>
          <w:rFonts w:eastAsia="Times New Roman" w:cs="Times New Roman"/>
          <w:szCs w:val="24"/>
        </w:rPr>
        <w:t xml:space="preserve"> οι οποίες θα ρυθμίσουν το μοντέλο των υποπαραχωρήσεων. Τι μας λένε; Οι υποπαραχωρήσεις θα κυρωθούν με νόμο. Θα δεσμευθεί άλλη μι</w:t>
      </w:r>
      <w:r>
        <w:rPr>
          <w:rFonts w:eastAsia="Times New Roman" w:cs="Times New Roman"/>
          <w:szCs w:val="24"/>
        </w:rPr>
        <w:t xml:space="preserve">α φορά ακόμα το </w:t>
      </w:r>
      <w:r>
        <w:rPr>
          <w:rFonts w:eastAsia="Times New Roman" w:cs="Times New Roman"/>
          <w:szCs w:val="24"/>
        </w:rPr>
        <w:t>δ</w:t>
      </w:r>
      <w:r>
        <w:rPr>
          <w:rFonts w:eastAsia="Times New Roman" w:cs="Times New Roman"/>
          <w:szCs w:val="24"/>
        </w:rPr>
        <w:t>ημόσιο, οι συμβάσεις που θα υπάρξουν, με νόμο να μη μπορεί να αμφισβητηθεί το κύρος τους, έστω και αν έχουν ελαττώματα είτε νομικά είτε πραγματικά.</w:t>
      </w:r>
    </w:p>
    <w:p w14:paraId="2D05F4E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Αρκεί, όμως, αυτό; Όχι, για τον λόγο ότι το μοντέλο, όπως σχεδιάζεται, είναι ανελαστικό, αν</w:t>
      </w:r>
      <w:r>
        <w:rPr>
          <w:rFonts w:eastAsia="Times New Roman" w:cs="Times New Roman"/>
          <w:szCs w:val="24"/>
        </w:rPr>
        <w:t xml:space="preserve">εδαφικό, γιατί έρχεται </w:t>
      </w:r>
      <w:r>
        <w:rPr>
          <w:rFonts w:eastAsia="Times New Roman" w:cs="Times New Roman"/>
          <w:szCs w:val="24"/>
        </w:rPr>
        <w:t xml:space="preserve">σε </w:t>
      </w:r>
      <w:r>
        <w:rPr>
          <w:rFonts w:eastAsia="Times New Roman" w:cs="Times New Roman"/>
          <w:szCs w:val="24"/>
        </w:rPr>
        <w:t xml:space="preserve">ένα πακέτο δέκα λιμανιών. Μπορώ να πω ότι είναι τα δέκα ίσως πιο κρίσιμα λιμάνια της χώρας, μετά τον Πειραιά και τη Θεσσαλονίκη σήμερα. Μας λέτε ότι θα έρθει το ΤΑΙΠΕΔ, ο ανεξάρτητος σύμβουλος του ΤΑΙΠΕΔ -το είπα και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μια διεθνής ελε</w:t>
      </w:r>
      <w:r>
        <w:rPr>
          <w:rFonts w:eastAsia="Times New Roman" w:cs="Times New Roman"/>
          <w:szCs w:val="24"/>
        </w:rPr>
        <w:t>γ</w:t>
      </w:r>
      <w:r>
        <w:rPr>
          <w:rFonts w:eastAsia="Times New Roman" w:cs="Times New Roman"/>
          <w:szCs w:val="24"/>
        </w:rPr>
        <w:t>κτική λογιστική εταιρεία, η οποία προφανώς</w:t>
      </w:r>
      <w:r>
        <w:rPr>
          <w:rFonts w:eastAsia="Times New Roman" w:cs="Times New Roman"/>
          <w:szCs w:val="24"/>
        </w:rPr>
        <w:t>,</w:t>
      </w:r>
      <w:r>
        <w:rPr>
          <w:rFonts w:eastAsia="Times New Roman" w:cs="Times New Roman"/>
          <w:szCs w:val="24"/>
        </w:rPr>
        <w:t xml:space="preserve"> εξυπηρετεί και συμφέροντα επενδυτών. Δεν θα είναι μονοπώλιο του ελληνικού κράτους. Οι εταιρείες αυτές κινούνται παράλληλα, οριζόντια και κάθετα προς όλες τις κατευθύνσεις.</w:t>
      </w:r>
    </w:p>
    <w:p w14:paraId="2D05F4E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Θα καθορίσει, λοιπόν, </w:t>
      </w:r>
      <w:r>
        <w:rPr>
          <w:rFonts w:eastAsia="Times New Roman" w:cs="Times New Roman"/>
          <w:szCs w:val="24"/>
        </w:rPr>
        <w:t>στο λιμάνι της Αλεξανδρούπολης -μας είπε ο Υπουργός ότι αυτό σκέφτονται να το προωθήσουν πρώτο- τις δραστηριότητες που θα υποπαραχωρηθούν. Καλά θα το κάνει; Ας πούμε ότι καλά θα το κάνει. Το επόμενο, όμως: Πώς σχεδιάζεται η συλλειτουργία, η ανταγωνιστική λ</w:t>
      </w:r>
      <w:r>
        <w:rPr>
          <w:rFonts w:eastAsia="Times New Roman" w:cs="Times New Roman"/>
          <w:szCs w:val="24"/>
        </w:rPr>
        <w:t>ειτουργία του λιμανιού της Καβάλας, του Βόλου; Στον ίδιο θαλάσσιο χώρο ανήκουν αυτά, όπως στον ίδιο θαλάσσιο χώρο ανήκει η Πάτρα, ανήκει η Κέρκυρα, ανήκει ακόμα το Ηράκλειο της Κρήτης…</w:t>
      </w:r>
    </w:p>
    <w:p w14:paraId="2D05F4E4"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Η Ηγουμενίτσα.</w:t>
      </w:r>
    </w:p>
    <w:p w14:paraId="2D05F4E5"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Η Ηγου</w:t>
      </w:r>
      <w:r>
        <w:rPr>
          <w:rFonts w:eastAsia="Times New Roman" w:cs="Times New Roman"/>
          <w:szCs w:val="24"/>
        </w:rPr>
        <w:t>μενίτσα.</w:t>
      </w:r>
    </w:p>
    <w:p w14:paraId="2D05F4E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Ευχαριστώ, κύριε συνάδελφε, για την υπενθύμιση.</w:t>
      </w:r>
    </w:p>
    <w:p w14:paraId="2D05F4E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Πώς θα σχεδιαστούν; Θα σχεδιαστούν συμπληρωματικά, ανταγωνιστικά. Γι’ αυτό, λοιπόν, επιμείναμε απαρχής και επιμένουμε ότι χρειάζεται ένα πλήρες σχέδιο εθνικής λιμενικής στρατηγικής. Αυτό το σχέδιο δε</w:t>
      </w:r>
      <w:r>
        <w:rPr>
          <w:rFonts w:eastAsia="Times New Roman" w:cs="Times New Roman"/>
          <w:szCs w:val="24"/>
        </w:rPr>
        <w:t>ν υπάρχει και αν υπάρχει κάποιο, είναι παρωχημένο. Ενόψει της απόφασης να προχωρήσουμε σε ιδιωτικοποιήσεις υποπαραχωρήσεων, θα έπρεπε να υπάρχει.</w:t>
      </w:r>
    </w:p>
    <w:p w14:paraId="2D05F4E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 θα πω λίγο σύντομα και για ζητήματα</w:t>
      </w:r>
      <w:r>
        <w:rPr>
          <w:rFonts w:eastAsia="Times New Roman" w:cs="Times New Roman"/>
          <w:szCs w:val="24"/>
        </w:rPr>
        <w:t>,</w:t>
      </w:r>
      <w:r>
        <w:rPr>
          <w:rFonts w:eastAsia="Times New Roman" w:cs="Times New Roman"/>
          <w:szCs w:val="24"/>
        </w:rPr>
        <w:t xml:space="preserve"> που τίθενται</w:t>
      </w:r>
      <w:r>
        <w:rPr>
          <w:rFonts w:eastAsia="Times New Roman" w:cs="Times New Roman"/>
          <w:szCs w:val="24"/>
        </w:rPr>
        <w:t>,</w:t>
      </w:r>
      <w:r>
        <w:rPr>
          <w:rFonts w:eastAsia="Times New Roman" w:cs="Times New Roman"/>
          <w:szCs w:val="24"/>
        </w:rPr>
        <w:t xml:space="preserve"> σε σχέση με τους όρους των συμβάσεων. Οι συμβάσεις λένε: Θα δοθεί αντάλλαγμα παραχώρησης στο ΤΑΙΠΕΔ για την εξυπηρέτηση του χρέους και μετά θα έχουμε αντισταθμιστικά τέλη, αντισταθμιστικά οφέλη από τον υποπαραχωρησιούχο προς τον </w:t>
      </w:r>
      <w:r>
        <w:rPr>
          <w:rFonts w:eastAsia="Times New Roman" w:cs="Times New Roman"/>
          <w:szCs w:val="24"/>
        </w:rPr>
        <w:t>ο</w:t>
      </w:r>
      <w:r>
        <w:rPr>
          <w:rFonts w:eastAsia="Times New Roman" w:cs="Times New Roman"/>
          <w:szCs w:val="24"/>
        </w:rPr>
        <w:t xml:space="preserve">ργανισμό </w:t>
      </w:r>
      <w:r>
        <w:rPr>
          <w:rFonts w:eastAsia="Times New Roman" w:cs="Times New Roman"/>
          <w:szCs w:val="24"/>
        </w:rPr>
        <w:t>λ</w:t>
      </w:r>
      <w:r>
        <w:rPr>
          <w:rFonts w:eastAsia="Times New Roman" w:cs="Times New Roman"/>
          <w:szCs w:val="24"/>
        </w:rPr>
        <w:t xml:space="preserve">ιμένος. Πώς θα </w:t>
      </w:r>
      <w:r>
        <w:rPr>
          <w:rFonts w:eastAsia="Times New Roman" w:cs="Times New Roman"/>
          <w:szCs w:val="24"/>
        </w:rPr>
        <w:t>καθορισθεί το αντάλλαγμα παραχώρησης; Δεν το ακούσαμε αυτό, πώς θα καθορισθεί, ενώ έπρεπε, για να μιλάμε για διατάξεις</w:t>
      </w:r>
      <w:r>
        <w:rPr>
          <w:rFonts w:eastAsia="Times New Roman" w:cs="Times New Roman"/>
          <w:szCs w:val="24"/>
        </w:rPr>
        <w:t>,</w:t>
      </w:r>
      <w:r>
        <w:rPr>
          <w:rFonts w:eastAsia="Times New Roman" w:cs="Times New Roman"/>
          <w:szCs w:val="24"/>
        </w:rPr>
        <w:t xml:space="preserve"> οι οποίες έχουν μια σοβαρότητα, μια βαρύτητα, να έχουμε εικόνα</w:t>
      </w:r>
      <w:r>
        <w:rPr>
          <w:rFonts w:eastAsia="Times New Roman" w:cs="Times New Roman"/>
          <w:szCs w:val="24"/>
        </w:rPr>
        <w:t>,</w:t>
      </w:r>
      <w:r>
        <w:rPr>
          <w:rFonts w:eastAsia="Times New Roman" w:cs="Times New Roman"/>
          <w:szCs w:val="24"/>
        </w:rPr>
        <w:t xml:space="preserve"> όχι μόνο της διαδικα</w:t>
      </w:r>
      <w:r>
        <w:rPr>
          <w:rFonts w:eastAsia="Times New Roman" w:cs="Times New Roman"/>
          <w:szCs w:val="24"/>
        </w:rPr>
        <w:lastRenderedPageBreak/>
        <w:t>σίας, αλλά η Βουλή τουλάχιστον</w:t>
      </w:r>
      <w:r>
        <w:rPr>
          <w:rFonts w:eastAsia="Times New Roman" w:cs="Times New Roman"/>
          <w:szCs w:val="24"/>
        </w:rPr>
        <w:t>,</w:t>
      </w:r>
      <w:r>
        <w:rPr>
          <w:rFonts w:eastAsia="Times New Roman" w:cs="Times New Roman"/>
          <w:szCs w:val="24"/>
        </w:rPr>
        <w:t xml:space="preserve"> για να μπορεί να ψηφ</w:t>
      </w:r>
      <w:r>
        <w:rPr>
          <w:rFonts w:eastAsia="Times New Roman" w:cs="Times New Roman"/>
          <w:szCs w:val="24"/>
        </w:rPr>
        <w:t>ίζει ανάλογους νόμους, να έχει και εικόνα οικονομικών παραμέτρων, που δεν έχει.</w:t>
      </w:r>
    </w:p>
    <w:p w14:paraId="2D05F4E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Επομένως, «Γιάννης κερνάει και Γιάννης πίνει». Το ΤΑΙΠΕΔ, το οποίο βεβαίως, όπως έχω πει και στην </w:t>
      </w:r>
      <w:r>
        <w:rPr>
          <w:rFonts w:eastAsia="Times New Roman" w:cs="Times New Roman"/>
          <w:szCs w:val="24"/>
        </w:rPr>
        <w:t>ε</w:t>
      </w:r>
      <w:r>
        <w:rPr>
          <w:rFonts w:eastAsia="Times New Roman" w:cs="Times New Roman"/>
          <w:szCs w:val="24"/>
        </w:rPr>
        <w:t xml:space="preserve">πιτροπή, θα είναι ο παντοκράτωρ, ο μονοκράτωρ της διαδικασίας, </w:t>
      </w:r>
      <w:r>
        <w:rPr>
          <w:rFonts w:eastAsia="Times New Roman" w:cs="Times New Roman"/>
          <w:szCs w:val="24"/>
        </w:rPr>
        <w:t>συνιστά</w:t>
      </w:r>
      <w:r>
        <w:rPr>
          <w:rFonts w:eastAsia="Times New Roman" w:cs="Times New Roman"/>
          <w:szCs w:val="24"/>
        </w:rPr>
        <w:t xml:space="preserve"> τη Γεν</w:t>
      </w:r>
      <w:r>
        <w:rPr>
          <w:rFonts w:eastAsia="Times New Roman" w:cs="Times New Roman"/>
          <w:szCs w:val="24"/>
        </w:rPr>
        <w:t xml:space="preserve">ική Συνέλευση των Οργανισμών Λιμένων και ετέθη το ερώτημα και δεν πήρα απάντηση: Αν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w:t>
      </w:r>
      <w:r>
        <w:rPr>
          <w:rFonts w:eastAsia="Times New Roman" w:cs="Times New Roman"/>
          <w:szCs w:val="24"/>
        </w:rPr>
        <w:t>της χ</w:t>
      </w:r>
      <w:r>
        <w:rPr>
          <w:rFonts w:eastAsia="Times New Roman" w:cs="Times New Roman"/>
          <w:szCs w:val="24"/>
        </w:rPr>
        <w:t xml:space="preserve"> ανώνυμης εταιρείας λιμένος κρίνει ότι είναι ασύμφορη η πρόταση που φέρνει ο ανεξάρτητος σύμβουλος και την απορρίψει</w:t>
      </w:r>
      <w:r>
        <w:rPr>
          <w:rFonts w:eastAsia="Times New Roman" w:cs="Times New Roman"/>
          <w:szCs w:val="24"/>
        </w:rPr>
        <w:t xml:space="preserve">, </w:t>
      </w:r>
      <w:r>
        <w:rPr>
          <w:rFonts w:eastAsia="Times New Roman" w:cs="Times New Roman"/>
          <w:szCs w:val="24"/>
        </w:rPr>
        <w:t xml:space="preserve">τι γίνεται; Λέει ο νόμος </w:t>
      </w:r>
      <w:r>
        <w:rPr>
          <w:rFonts w:eastAsia="Times New Roman" w:cs="Times New Roman"/>
          <w:szCs w:val="24"/>
        </w:rPr>
        <w:t>-</w:t>
      </w:r>
      <w:r>
        <w:rPr>
          <w:rFonts w:eastAsia="Times New Roman" w:cs="Times New Roman"/>
          <w:szCs w:val="24"/>
        </w:rPr>
        <w:t>και το βάζει έντεχνα</w:t>
      </w:r>
      <w:r>
        <w:rPr>
          <w:rFonts w:eastAsia="Times New Roman" w:cs="Times New Roman"/>
          <w:szCs w:val="24"/>
        </w:rPr>
        <w:t>-</w:t>
      </w:r>
      <w:r>
        <w:rPr>
          <w:rFonts w:eastAsia="Times New Roman" w:cs="Times New Roman"/>
          <w:szCs w:val="24"/>
        </w:rPr>
        <w:t xml:space="preserve"> ότι αν περάσουν τριάντα μέρες, σε αυτή την περίπτωση θα αποφασίζει 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υνέλευση του μετόχου. Ποι</w:t>
      </w:r>
      <w:r>
        <w:rPr>
          <w:rFonts w:eastAsia="Times New Roman" w:cs="Times New Roman"/>
          <w:szCs w:val="24"/>
        </w:rPr>
        <w:t>ου</w:t>
      </w:r>
      <w:r>
        <w:rPr>
          <w:rFonts w:eastAsia="Times New Roman" w:cs="Times New Roman"/>
          <w:szCs w:val="24"/>
        </w:rPr>
        <w:t xml:space="preserve"> μετόχου; Το ΤΑΙΠΕΔ είναι ο μέτοχος αυτή τη στιγμή, διότι εκεί έχουν μεταβιβαστεί οι μετοχές. Θα υποκαθιστά, δηλαδή, την άρνηση τ</w:t>
      </w:r>
      <w:r>
        <w:rPr>
          <w:rFonts w:eastAsia="Times New Roman" w:cs="Times New Roman"/>
          <w:szCs w:val="24"/>
        </w:rPr>
        <w:t xml:space="preserve">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το ΤΑΙΠΕΔ. Σύγκρουση συμφερόντων είτε έχει γίνει με νόμο είτε δεν έχει γίνει.</w:t>
      </w:r>
    </w:p>
    <w:p w14:paraId="2D05F4E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Δείτε, αν θέλετε και την έκθεση της Επιστημονικής Υπηρεσίας της Βουλής. Τι λέει; Οι κυρώσεις </w:t>
      </w:r>
      <w:r>
        <w:rPr>
          <w:rFonts w:eastAsia="Times New Roman" w:cs="Times New Roman"/>
          <w:szCs w:val="24"/>
        </w:rPr>
        <w:t xml:space="preserve">συμβάσεων </w:t>
      </w:r>
      <w:r>
        <w:rPr>
          <w:rFonts w:eastAsia="Times New Roman" w:cs="Times New Roman"/>
          <w:szCs w:val="24"/>
        </w:rPr>
        <w:t>με νόμο δεσμεύουν τους τρίτους. Για τους συμβατικ</w:t>
      </w:r>
      <w:r>
        <w:rPr>
          <w:rFonts w:eastAsia="Times New Roman" w:cs="Times New Roman"/>
          <w:szCs w:val="24"/>
        </w:rPr>
        <w:t xml:space="preserve">ούς όρους </w:t>
      </w:r>
      <w:r>
        <w:rPr>
          <w:rFonts w:eastAsia="Times New Roman" w:cs="Times New Roman"/>
          <w:szCs w:val="24"/>
        </w:rPr>
        <w:t xml:space="preserve">μεταξύ των συμβαλλομένων </w:t>
      </w:r>
      <w:r>
        <w:rPr>
          <w:rFonts w:eastAsia="Times New Roman" w:cs="Times New Roman"/>
          <w:szCs w:val="24"/>
        </w:rPr>
        <w:t>δεν εμποδίζουν ούτε τις δικαστικές προσφυγές ούτε τις αμφισβητήσεις ούτε αφαιρούν από τα δικαστήρια την επίλυση των διαφορών αυτών.</w:t>
      </w:r>
    </w:p>
    <w:p w14:paraId="2D05F4E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Ξεκινάει, λοιπόν, </w:t>
      </w:r>
      <w:r>
        <w:rPr>
          <w:rFonts w:eastAsia="Times New Roman" w:cs="Times New Roman"/>
          <w:szCs w:val="24"/>
        </w:rPr>
        <w:t xml:space="preserve">η </w:t>
      </w:r>
      <w:r>
        <w:rPr>
          <w:rFonts w:eastAsia="Times New Roman" w:cs="Times New Roman"/>
          <w:szCs w:val="24"/>
        </w:rPr>
        <w:t xml:space="preserve">παθολογία των συμβάσεων, όπως θα γίνει. Εγώ δεν περιμένω να υπάρξει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w:t>
      </w:r>
      <w:r>
        <w:rPr>
          <w:rFonts w:eastAsia="Times New Roman" w:cs="Times New Roman"/>
          <w:szCs w:val="24"/>
        </w:rPr>
        <w:t>ο</w:t>
      </w:r>
      <w:r>
        <w:rPr>
          <w:rFonts w:eastAsia="Times New Roman" w:cs="Times New Roman"/>
          <w:szCs w:val="24"/>
        </w:rPr>
        <w:t xml:space="preserve">ργανισμού </w:t>
      </w:r>
      <w:r>
        <w:rPr>
          <w:rFonts w:eastAsia="Times New Roman" w:cs="Times New Roman"/>
          <w:szCs w:val="24"/>
        </w:rPr>
        <w:t>λ</w:t>
      </w:r>
      <w:r>
        <w:rPr>
          <w:rFonts w:eastAsia="Times New Roman" w:cs="Times New Roman"/>
          <w:szCs w:val="24"/>
        </w:rPr>
        <w:t>ιμένος</w:t>
      </w:r>
      <w:r>
        <w:rPr>
          <w:rFonts w:eastAsia="Times New Roman" w:cs="Times New Roman"/>
          <w:szCs w:val="24"/>
        </w:rPr>
        <w:t>, που</w:t>
      </w:r>
      <w:r>
        <w:rPr>
          <w:rFonts w:eastAsia="Times New Roman" w:cs="Times New Roman"/>
          <w:szCs w:val="24"/>
        </w:rPr>
        <w:t>να υπογράψει</w:t>
      </w:r>
      <w:r>
        <w:rPr>
          <w:rFonts w:eastAsia="Times New Roman" w:cs="Times New Roman"/>
          <w:szCs w:val="24"/>
        </w:rPr>
        <w:t>,</w:t>
      </w:r>
      <w:r>
        <w:rPr>
          <w:rFonts w:eastAsia="Times New Roman" w:cs="Times New Roman"/>
          <w:szCs w:val="24"/>
        </w:rPr>
        <w:t xml:space="preserve"> χωρίς εγγυήσεις</w:t>
      </w:r>
      <w:r>
        <w:rPr>
          <w:rFonts w:eastAsia="Times New Roman" w:cs="Times New Roman"/>
          <w:szCs w:val="24"/>
        </w:rPr>
        <w:t>,</w:t>
      </w:r>
      <w:r>
        <w:rPr>
          <w:rFonts w:eastAsia="Times New Roman" w:cs="Times New Roman"/>
          <w:szCs w:val="24"/>
        </w:rPr>
        <w:t xml:space="preserve"> υποπαραχωρήσεις.</w:t>
      </w:r>
    </w:p>
    <w:p w14:paraId="2D05F4E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Πάμε και στο επόμενο</w:t>
      </w:r>
      <w:r>
        <w:rPr>
          <w:rFonts w:eastAsia="Times New Roman" w:cs="Times New Roman"/>
          <w:szCs w:val="24"/>
        </w:rPr>
        <w:t>,</w:t>
      </w:r>
      <w:r>
        <w:rPr>
          <w:rFonts w:eastAsia="Times New Roman" w:cs="Times New Roman"/>
          <w:szCs w:val="24"/>
        </w:rPr>
        <w:t xml:space="preserve"> που είχα σχολιάσει και στην </w:t>
      </w:r>
      <w:r>
        <w:rPr>
          <w:rFonts w:eastAsia="Times New Roman" w:cs="Times New Roman"/>
          <w:szCs w:val="24"/>
        </w:rPr>
        <w:t>ε</w:t>
      </w:r>
      <w:r>
        <w:rPr>
          <w:rFonts w:eastAsia="Times New Roman" w:cs="Times New Roman"/>
          <w:szCs w:val="24"/>
        </w:rPr>
        <w:t xml:space="preserve">πιτροπή. Το θυμίζω και στον κ. Κουβέλη αυτό. Περιλάμβανε η διάταξη ότι το </w:t>
      </w:r>
      <w:r>
        <w:rPr>
          <w:rFonts w:eastAsia="Times New Roman" w:cs="Times New Roman"/>
          <w:szCs w:val="24"/>
        </w:rPr>
        <w:t>δ</w:t>
      </w:r>
      <w:r>
        <w:rPr>
          <w:rFonts w:eastAsia="Times New Roman" w:cs="Times New Roman"/>
          <w:szCs w:val="24"/>
        </w:rPr>
        <w:t xml:space="preserve">ημόσιο θα παράσχει την εγγύησή του για </w:t>
      </w:r>
      <w:r>
        <w:rPr>
          <w:rFonts w:eastAsia="Times New Roman" w:cs="Times New Roman"/>
          <w:szCs w:val="24"/>
        </w:rPr>
        <w:t>την καλή εκτέλεση των όρων των συμβάσεων. Ρώτησα, λοιπόν, το εξής: Πού θα παράσχει; Προς αμφότερες τις πλευρές; Και προς τον ιδιώτη; Διότι</w:t>
      </w:r>
      <w:r>
        <w:rPr>
          <w:rFonts w:eastAsia="Times New Roman" w:cs="Times New Roman"/>
          <w:szCs w:val="24"/>
        </w:rPr>
        <w:t>,</w:t>
      </w:r>
      <w:r>
        <w:rPr>
          <w:rFonts w:eastAsia="Times New Roman" w:cs="Times New Roman"/>
          <w:szCs w:val="24"/>
        </w:rPr>
        <w:t xml:space="preserve"> όπως ήταν διατυπωμένο</w:t>
      </w:r>
      <w:r>
        <w:rPr>
          <w:rFonts w:eastAsia="Times New Roman" w:cs="Times New Roman"/>
          <w:szCs w:val="24"/>
        </w:rPr>
        <w:t>,</w:t>
      </w:r>
      <w:r>
        <w:rPr>
          <w:rFonts w:eastAsia="Times New Roman" w:cs="Times New Roman"/>
          <w:szCs w:val="24"/>
        </w:rPr>
        <w:t xml:space="preserve"> και ο ιδιώτης θα μπορούσε να διεκδικήσει την εγγύηση του δημοσίου, να πληρώσει το </w:t>
      </w:r>
      <w:r>
        <w:rPr>
          <w:rFonts w:eastAsia="Times New Roman" w:cs="Times New Roman"/>
          <w:szCs w:val="24"/>
        </w:rPr>
        <w:t>δ</w:t>
      </w:r>
      <w:r>
        <w:rPr>
          <w:rFonts w:eastAsia="Times New Roman" w:cs="Times New Roman"/>
          <w:szCs w:val="24"/>
        </w:rPr>
        <w:t>ημόσιο, αν</w:t>
      </w:r>
      <w:r>
        <w:rPr>
          <w:rFonts w:eastAsia="Times New Roman" w:cs="Times New Roman"/>
          <w:szCs w:val="24"/>
        </w:rPr>
        <w:t xml:space="preserve"> δεν πλήρωνε αυτός και ο ιδιώτης να καρπούται </w:t>
      </w:r>
      <w:r>
        <w:rPr>
          <w:rFonts w:eastAsia="Times New Roman" w:cs="Times New Roman"/>
          <w:szCs w:val="24"/>
        </w:rPr>
        <w:lastRenderedPageBreak/>
        <w:t>τα οφέλη της χρήσης και εκμετάλλευσης των λιμενικών δραστηριοτήτων. Ήταν σοβαρά πράγματα αυτά;</w:t>
      </w:r>
    </w:p>
    <w:p w14:paraId="2D05F4E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Ευτυχώς</w:t>
      </w:r>
      <w:r>
        <w:rPr>
          <w:rFonts w:eastAsia="Times New Roman" w:cs="Times New Roman"/>
          <w:szCs w:val="24"/>
        </w:rPr>
        <w:t>,</w:t>
      </w:r>
      <w:r>
        <w:rPr>
          <w:rFonts w:eastAsia="Times New Roman" w:cs="Times New Roman"/>
          <w:szCs w:val="24"/>
        </w:rPr>
        <w:t xml:space="preserve"> ο Υπουργός λέει «όχι, θα παράσχω μόνο την εγγύηση υπέρ του ελληνικού </w:t>
      </w:r>
      <w:r>
        <w:rPr>
          <w:rFonts w:eastAsia="Times New Roman" w:cs="Times New Roman"/>
          <w:szCs w:val="24"/>
        </w:rPr>
        <w:t>δ</w:t>
      </w:r>
      <w:r>
        <w:rPr>
          <w:rFonts w:eastAsia="Times New Roman" w:cs="Times New Roman"/>
          <w:szCs w:val="24"/>
        </w:rPr>
        <w:t>ημοσίου». Χρειάζεται αυτή η εγγύηση;</w:t>
      </w:r>
      <w:r>
        <w:rPr>
          <w:rFonts w:eastAsia="Times New Roman" w:cs="Times New Roman"/>
          <w:szCs w:val="24"/>
        </w:rPr>
        <w:t xml:space="preserve"> Μα, όταν το ίδιο το λιμάνι, η ίδια η εταιρεία του λιμανιού</w:t>
      </w:r>
      <w:r>
        <w:rPr>
          <w:rFonts w:eastAsia="Times New Roman" w:cs="Times New Roman"/>
          <w:szCs w:val="24"/>
        </w:rPr>
        <w:t>,</w:t>
      </w:r>
      <w:r>
        <w:rPr>
          <w:rFonts w:eastAsia="Times New Roman" w:cs="Times New Roman"/>
          <w:szCs w:val="24"/>
        </w:rPr>
        <w:t xml:space="preserve"> θα παρέχει τις δραστηριότητες, θα τις έχει υπογράψει, θα έρθουμε, λοιπόν, από την πίσω πόρτα να καταστήσουμε υπέγγυο το δημόσιο</w:t>
      </w:r>
      <w:r>
        <w:rPr>
          <w:rFonts w:eastAsia="Times New Roman" w:cs="Times New Roman"/>
          <w:szCs w:val="24"/>
        </w:rPr>
        <w:t>,</w:t>
      </w:r>
      <w:r>
        <w:rPr>
          <w:rFonts w:eastAsia="Times New Roman" w:cs="Times New Roman"/>
          <w:szCs w:val="24"/>
        </w:rPr>
        <w:t xml:space="preserve"> για να ωφελείται ο ιδιώτης υποπαραχωρησιούχος, αν υπάρχει διαφορά;</w:t>
      </w:r>
    </w:p>
    <w:p w14:paraId="2D05F4E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Θα πρέπει, κύριε Υπουργέ, να διαγράψετε συνολικά τη διάταξη περί εγγυήσεως</w:t>
      </w:r>
      <w:r>
        <w:rPr>
          <w:rFonts w:eastAsia="Times New Roman" w:cs="Times New Roman"/>
          <w:szCs w:val="24"/>
        </w:rPr>
        <w:t>,</w:t>
      </w:r>
      <w:r>
        <w:rPr>
          <w:rFonts w:eastAsia="Times New Roman" w:cs="Times New Roman"/>
          <w:szCs w:val="24"/>
        </w:rPr>
        <w:t xml:space="preserve"> να μην περιλαμβάνει και την ευθύνη του ελληνικού </w:t>
      </w:r>
      <w:r>
        <w:rPr>
          <w:rFonts w:eastAsia="Times New Roman" w:cs="Times New Roman"/>
          <w:szCs w:val="24"/>
        </w:rPr>
        <w:t>δ</w:t>
      </w:r>
      <w:r>
        <w:rPr>
          <w:rFonts w:eastAsia="Times New Roman" w:cs="Times New Roman"/>
          <w:szCs w:val="24"/>
        </w:rPr>
        <w:t>ημοσίου, διότι είχα χαρακτηρίσει μια ανάλογη σύμβαση</w:t>
      </w:r>
      <w:r>
        <w:rPr>
          <w:rFonts w:eastAsia="Times New Roman" w:cs="Times New Roman"/>
          <w:szCs w:val="24"/>
        </w:rPr>
        <w:t>,</w:t>
      </w:r>
      <w:r>
        <w:rPr>
          <w:rFonts w:eastAsia="Times New Roman" w:cs="Times New Roman"/>
          <w:szCs w:val="24"/>
        </w:rPr>
        <w:t xml:space="preserve"> την οποία είχα </w:t>
      </w:r>
      <w:r>
        <w:rPr>
          <w:rFonts w:eastAsia="Times New Roman" w:cs="Times New Roman"/>
          <w:szCs w:val="24"/>
        </w:rPr>
        <w:t>σχολιά</w:t>
      </w:r>
      <w:r>
        <w:rPr>
          <w:rFonts w:eastAsia="Times New Roman" w:cs="Times New Roman"/>
          <w:szCs w:val="24"/>
        </w:rPr>
        <w:t>σε</w:t>
      </w:r>
      <w:r>
        <w:rPr>
          <w:rFonts w:eastAsia="Times New Roman" w:cs="Times New Roman"/>
          <w:szCs w:val="24"/>
        </w:rPr>
        <w:t>ι</w:t>
      </w:r>
      <w:r>
        <w:rPr>
          <w:rFonts w:eastAsia="Times New Roman" w:cs="Times New Roman"/>
          <w:szCs w:val="24"/>
        </w:rPr>
        <w:t xml:space="preserve">, ότι ενδεχόμενα μπορεί να οδηγήσει σε αποικιακού τύπου απαιτήσεις από τους φερόμενους λεγόμενους επενδυτές. Θα έχει πάντοτε το </w:t>
      </w:r>
      <w:r>
        <w:rPr>
          <w:rFonts w:eastAsia="Times New Roman" w:cs="Times New Roman"/>
          <w:szCs w:val="24"/>
        </w:rPr>
        <w:t>δ</w:t>
      </w:r>
      <w:r>
        <w:rPr>
          <w:rFonts w:eastAsia="Times New Roman" w:cs="Times New Roman"/>
          <w:szCs w:val="24"/>
        </w:rPr>
        <w:t xml:space="preserve">ημόσιο τη δαμόκλειο σπάθη στο κεφάλι του επενδυτή, </w:t>
      </w:r>
      <w:r>
        <w:rPr>
          <w:rFonts w:eastAsia="Times New Roman" w:cs="Times New Roman"/>
          <w:szCs w:val="24"/>
        </w:rPr>
        <w:t xml:space="preserve">διότι </w:t>
      </w:r>
      <w:r>
        <w:rPr>
          <w:rFonts w:eastAsia="Times New Roman" w:cs="Times New Roman"/>
          <w:szCs w:val="24"/>
        </w:rPr>
        <w:t>θα λέει</w:t>
      </w:r>
      <w:r>
        <w:rPr>
          <w:rFonts w:eastAsia="Times New Roman" w:cs="Times New Roman"/>
          <w:szCs w:val="24"/>
        </w:rPr>
        <w:t xml:space="preserve">: </w:t>
      </w:r>
      <w:r>
        <w:rPr>
          <w:rFonts w:eastAsia="Times New Roman" w:cs="Times New Roman"/>
          <w:szCs w:val="24"/>
        </w:rPr>
        <w:t>ξέρεις, εγώ θα κάνω χρήση του δικαιώματος εγγύησης</w:t>
      </w:r>
      <w:r>
        <w:rPr>
          <w:rFonts w:eastAsia="Times New Roman" w:cs="Times New Roman"/>
          <w:szCs w:val="24"/>
        </w:rPr>
        <w:t>,</w:t>
      </w:r>
      <w:r>
        <w:rPr>
          <w:rFonts w:eastAsia="Times New Roman" w:cs="Times New Roman"/>
          <w:szCs w:val="24"/>
        </w:rPr>
        <w:t xml:space="preserve"> που έχω ε</w:t>
      </w:r>
      <w:r>
        <w:rPr>
          <w:rFonts w:eastAsia="Times New Roman" w:cs="Times New Roman"/>
          <w:szCs w:val="24"/>
        </w:rPr>
        <w:t>ις βάρος σου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θα τρέχει ο εκάστοτε Υπουργός και δεν ξέρω πού θα φτάσει.</w:t>
      </w:r>
    </w:p>
    <w:p w14:paraId="2D05F4E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Νομίζω ότι πρέπει να κλείσω στο σημείο αυτό τις παρατηρήσεις μου, διότι είναι προφανές ότι εμείς δεν μπορούμε να ψηφίσουμε. Αντίθετα, καταψηφίζουμε τον τρόπο</w:t>
      </w:r>
      <w:r>
        <w:rPr>
          <w:rFonts w:eastAsia="Times New Roman" w:cs="Times New Roman"/>
          <w:szCs w:val="24"/>
        </w:rPr>
        <w:t>,</w:t>
      </w:r>
      <w:r>
        <w:rPr>
          <w:rFonts w:eastAsia="Times New Roman" w:cs="Times New Roman"/>
          <w:szCs w:val="24"/>
        </w:rPr>
        <w:t xml:space="preserve"> με τον οποίο εισάγετα</w:t>
      </w:r>
      <w:r>
        <w:rPr>
          <w:rFonts w:eastAsia="Times New Roman" w:cs="Times New Roman"/>
          <w:szCs w:val="24"/>
        </w:rPr>
        <w:t>ι το νομοσχέδιο για το ζήτημα της παραχώρησης δραστηριοτήτων στα λιμάνια.</w:t>
      </w:r>
    </w:p>
    <w:p w14:paraId="2D05F4F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Ένα μόνο τελευταίο παράδειγμα. Στην Αλεξανδρούπολη ξέρουμε όλοι ότι γίνεται μια μικρή διακίνηση εμπορευματοκιβωτίων. Γίνεται το ίδιο στην Καβάλα; Θα πάει ένας παραχωρησιούχος να ζητή</w:t>
      </w:r>
      <w:r>
        <w:rPr>
          <w:rFonts w:eastAsia="Times New Roman" w:cs="Times New Roman"/>
          <w:szCs w:val="24"/>
        </w:rPr>
        <w:t xml:space="preserve">σει και την Αλεξανδρούπολη, θα πάει ο άλλος και στην Καβάλα, θα πάει ο τρίτος και στον Βόλο; </w:t>
      </w:r>
      <w:r>
        <w:rPr>
          <w:rFonts w:eastAsia="Times New Roman" w:cs="Times New Roman"/>
          <w:szCs w:val="24"/>
        </w:rPr>
        <w:t xml:space="preserve">Μοιραία, </w:t>
      </w:r>
      <w:r>
        <w:rPr>
          <w:rFonts w:eastAsia="Times New Roman" w:cs="Times New Roman"/>
          <w:szCs w:val="24"/>
        </w:rPr>
        <w:t xml:space="preserve">αν ανταγωνίζονται μεταξύ τους σε τέτοιες κοντινές αποστάσεις, </w:t>
      </w:r>
      <w:r>
        <w:rPr>
          <w:rFonts w:eastAsia="Times New Roman" w:cs="Times New Roman"/>
          <w:szCs w:val="24"/>
        </w:rPr>
        <w:t xml:space="preserve">οδηγούνται </w:t>
      </w:r>
      <w:r>
        <w:rPr>
          <w:rFonts w:eastAsia="Times New Roman" w:cs="Times New Roman"/>
          <w:szCs w:val="24"/>
        </w:rPr>
        <w:t>σε οικονομική δυσπραγία ή έλλειψη ενδιαφέροντος επένδυσης. Βεβαίως, κάποια αύξηση</w:t>
      </w:r>
      <w:r>
        <w:rPr>
          <w:rFonts w:eastAsia="Times New Roman" w:cs="Times New Roman"/>
          <w:szCs w:val="24"/>
        </w:rPr>
        <w:t xml:space="preserve"> του αντισταθμιστικού τέλους από 2% σε 3,5%</w:t>
      </w:r>
      <w:r>
        <w:rPr>
          <w:rFonts w:eastAsia="Times New Roman" w:cs="Times New Roman"/>
          <w:szCs w:val="24"/>
        </w:rPr>
        <w:t>,</w:t>
      </w:r>
      <w:r>
        <w:rPr>
          <w:rFonts w:eastAsia="Times New Roman" w:cs="Times New Roman"/>
          <w:szCs w:val="24"/>
        </w:rPr>
        <w:t xml:space="preserve"> που θα δίνεται στους δήμους</w:t>
      </w:r>
      <w:r>
        <w:rPr>
          <w:rFonts w:eastAsia="Times New Roman" w:cs="Times New Roman"/>
          <w:szCs w:val="24"/>
        </w:rPr>
        <w:t>,</w:t>
      </w:r>
      <w:r>
        <w:rPr>
          <w:rFonts w:eastAsia="Times New Roman" w:cs="Times New Roman"/>
          <w:szCs w:val="24"/>
        </w:rPr>
        <w:t xml:space="preserve"> δημιουργεί την εικόνα ότι δίνει μια μικρή αποζημίωση.</w:t>
      </w:r>
    </w:p>
    <w:p w14:paraId="2D05F4F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Θέλω, όμως, να θυμίσω κάτι άλλο. Έχουμε μεγάλη προϊστορία με τα δημοτικά τέλη ηλεκτροφωτισμού και καθαριότητος. Στο αεροδρόμιο π</w:t>
      </w:r>
      <w:r>
        <w:rPr>
          <w:rFonts w:eastAsia="Times New Roman" w:cs="Times New Roman"/>
          <w:szCs w:val="24"/>
        </w:rPr>
        <w:t>ροχθές</w:t>
      </w:r>
      <w:r>
        <w:rPr>
          <w:rFonts w:eastAsia="Times New Roman" w:cs="Times New Roman"/>
          <w:szCs w:val="24"/>
        </w:rPr>
        <w:t>,</w:t>
      </w:r>
      <w:r>
        <w:rPr>
          <w:rFonts w:eastAsia="Times New Roman" w:cs="Times New Roman"/>
          <w:szCs w:val="24"/>
        </w:rPr>
        <w:t xml:space="preserve"> στις συμβάσεις παραχώρησης, ο κ. </w:t>
      </w:r>
      <w:r>
        <w:rPr>
          <w:rFonts w:eastAsia="Times New Roman" w:cs="Times New Roman"/>
          <w:szCs w:val="24"/>
        </w:rPr>
        <w:lastRenderedPageBreak/>
        <w:t xml:space="preserve">Κουρουμπλής, βεβαίως στη γενναιότητά του, έφερε ως Υπουργός Εσωτερικών μια διάταξη, την οποία </w:t>
      </w:r>
      <w:r>
        <w:rPr>
          <w:rFonts w:eastAsia="Times New Roman" w:cs="Times New Roman"/>
          <w:szCs w:val="24"/>
        </w:rPr>
        <w:t xml:space="preserve">ψήφισε </w:t>
      </w:r>
      <w:r>
        <w:rPr>
          <w:rFonts w:eastAsia="Times New Roman" w:cs="Times New Roman"/>
          <w:szCs w:val="24"/>
        </w:rPr>
        <w:t>τότε η Βουλή</w:t>
      </w:r>
      <w:r>
        <w:rPr>
          <w:rFonts w:eastAsia="Times New Roman" w:cs="Times New Roman"/>
          <w:szCs w:val="24"/>
        </w:rPr>
        <w:t xml:space="preserve"> μόνο</w:t>
      </w:r>
      <w:r>
        <w:rPr>
          <w:rFonts w:eastAsia="Times New Roman" w:cs="Times New Roman"/>
          <w:szCs w:val="24"/>
        </w:rPr>
        <w:t>από την πλειοψηφία. Τι είπε; Όπου υπάρχει σύμβαση παραχώρησης και δεν υπάρχει παροχή υπηρεσιών κα</w:t>
      </w:r>
      <w:r>
        <w:rPr>
          <w:rFonts w:eastAsia="Times New Roman" w:cs="Times New Roman"/>
          <w:szCs w:val="24"/>
        </w:rPr>
        <w:t>θαριότητος, ηλεκτροφωτισμού, γιατί έχει οργανωμένη υπηρεσία η εταιρεία</w:t>
      </w:r>
      <w:r>
        <w:rPr>
          <w:rFonts w:eastAsia="Times New Roman" w:cs="Times New Roman"/>
          <w:szCs w:val="24"/>
        </w:rPr>
        <w:t>,</w:t>
      </w:r>
      <w:r>
        <w:rPr>
          <w:rFonts w:eastAsia="Times New Roman" w:cs="Times New Roman"/>
          <w:szCs w:val="24"/>
        </w:rPr>
        <w:t xml:space="preserve"> που έχει την παραχώρηση, δεν οφείλονται δημοτικά τέλη. Έτσι νομίζω ότι διαγράψαμε και τα τέλη ακίνητης περιουσίας</w:t>
      </w:r>
      <w:r>
        <w:rPr>
          <w:rFonts w:eastAsia="Times New Roman" w:cs="Times New Roman"/>
          <w:szCs w:val="24"/>
        </w:rPr>
        <w:t>,</w:t>
      </w:r>
      <w:r>
        <w:rPr>
          <w:rFonts w:eastAsia="Times New Roman" w:cs="Times New Roman"/>
          <w:szCs w:val="24"/>
        </w:rPr>
        <w:t xml:space="preserve"> ακόμη κατ’ αυτόν τον τρόπο υπέρ των επενδυτών.</w:t>
      </w:r>
    </w:p>
    <w:p w14:paraId="2D05F4F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Εδώ πρέπει να διευκριν</w:t>
      </w:r>
      <w:r>
        <w:rPr>
          <w:rFonts w:eastAsia="Times New Roman" w:cs="Times New Roman"/>
          <w:szCs w:val="24"/>
        </w:rPr>
        <w:t xml:space="preserve">ιστεί ότι, όταν λέμε ότι δεν πληρώνει στους δήμους δημοτικά τέλη, εννοούμε ότι τους δημοτικούς φόρους οι υποπαραχωρησιούχοι πρέπει να τους πληρώνουν. Δεν μπορούμε να τα διαγράφουμε όλα, διότι στο κάτω-κάτω δημιουργούμε ανισότητα και δημιουργούμε </w:t>
      </w:r>
      <w:r>
        <w:rPr>
          <w:rFonts w:eastAsia="Times New Roman" w:cs="Times New Roman"/>
          <w:szCs w:val="24"/>
        </w:rPr>
        <w:t xml:space="preserve">ερωτήματα </w:t>
      </w:r>
      <w:r>
        <w:rPr>
          <w:rFonts w:eastAsia="Times New Roman" w:cs="Times New Roman"/>
          <w:szCs w:val="24"/>
        </w:rPr>
        <w:t>διαφάνειας.</w:t>
      </w:r>
    </w:p>
    <w:p w14:paraId="2D05F4F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Με τις σκέψεις αυτές, λοιπόν, σας επαναλαμβάνω ότι έχει ενδιαφέρον ο σχολιασμός και βεβαίως, πρέπει να σταθώ στο άρθρο 7, το οποίο είναι και αυτό</w:t>
      </w:r>
      <w:r>
        <w:rPr>
          <w:rFonts w:eastAsia="Times New Roman" w:cs="Times New Roman"/>
          <w:szCs w:val="24"/>
        </w:rPr>
        <w:t xml:space="preserve"> -</w:t>
      </w:r>
      <w:r>
        <w:rPr>
          <w:rFonts w:eastAsia="Times New Roman" w:cs="Times New Roman"/>
          <w:szCs w:val="24"/>
        </w:rPr>
        <w:t>αν θέλετε</w:t>
      </w:r>
      <w:r>
        <w:rPr>
          <w:rFonts w:eastAsia="Times New Roman" w:cs="Times New Roman"/>
          <w:szCs w:val="24"/>
        </w:rPr>
        <w:t>-</w:t>
      </w:r>
      <w:r>
        <w:rPr>
          <w:rFonts w:eastAsia="Times New Roman" w:cs="Times New Roman"/>
          <w:szCs w:val="24"/>
        </w:rPr>
        <w:t xml:space="preserve"> ψευδεπίγραφο: Σύναψη συμβάσεων έργου μεταξύ </w:t>
      </w:r>
      <w:r>
        <w:rPr>
          <w:rFonts w:eastAsia="Times New Roman" w:cs="Times New Roman"/>
          <w:szCs w:val="24"/>
        </w:rPr>
        <w:t>ο</w:t>
      </w:r>
      <w:r>
        <w:rPr>
          <w:rFonts w:eastAsia="Times New Roman" w:cs="Times New Roman"/>
          <w:szCs w:val="24"/>
        </w:rPr>
        <w:t xml:space="preserve">ργανισμού </w:t>
      </w:r>
      <w:r>
        <w:rPr>
          <w:rFonts w:eastAsia="Times New Roman" w:cs="Times New Roman"/>
          <w:szCs w:val="24"/>
        </w:rPr>
        <w:t>λ</w:t>
      </w:r>
      <w:r>
        <w:rPr>
          <w:rFonts w:eastAsia="Times New Roman" w:cs="Times New Roman"/>
          <w:szCs w:val="24"/>
        </w:rPr>
        <w:t>ιμένος και υποπαραχωρησιούχων.</w:t>
      </w:r>
    </w:p>
    <w:p w14:paraId="2D05F4F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Μας λέει, λοιπόν, το νομοσχέδιο ότι θα έρχεται ο επενδυτής-υποπαραχωρησιούχος και θα μπορεί να συνάπτει σύμβαση με τον </w:t>
      </w:r>
      <w:r>
        <w:rPr>
          <w:rFonts w:eastAsia="Times New Roman" w:cs="Times New Roman"/>
          <w:szCs w:val="24"/>
        </w:rPr>
        <w:t>ο</w:t>
      </w:r>
      <w:r>
        <w:rPr>
          <w:rFonts w:eastAsia="Times New Roman" w:cs="Times New Roman"/>
          <w:szCs w:val="24"/>
        </w:rPr>
        <w:t xml:space="preserve">ργανισμό </w:t>
      </w:r>
      <w:r>
        <w:rPr>
          <w:rFonts w:eastAsia="Times New Roman" w:cs="Times New Roman"/>
          <w:szCs w:val="24"/>
        </w:rPr>
        <w:t>λ</w:t>
      </w:r>
      <w:r>
        <w:rPr>
          <w:rFonts w:eastAsia="Times New Roman" w:cs="Times New Roman"/>
          <w:szCs w:val="24"/>
        </w:rPr>
        <w:t>ιμένος</w:t>
      </w:r>
      <w:r>
        <w:rPr>
          <w:rFonts w:eastAsia="Times New Roman" w:cs="Times New Roman"/>
          <w:szCs w:val="24"/>
        </w:rPr>
        <w:t>,</w:t>
      </w:r>
      <w:r>
        <w:rPr>
          <w:rFonts w:eastAsia="Times New Roman" w:cs="Times New Roman"/>
          <w:szCs w:val="24"/>
        </w:rPr>
        <w:t xml:space="preserve"> για να του διαθέτει το προσωπικό </w:t>
      </w:r>
      <w:r>
        <w:rPr>
          <w:rFonts w:eastAsia="Times New Roman" w:cs="Times New Roman"/>
          <w:szCs w:val="24"/>
        </w:rPr>
        <w:t xml:space="preserve">του </w:t>
      </w:r>
      <w:r>
        <w:rPr>
          <w:rFonts w:eastAsia="Times New Roman" w:cs="Times New Roman"/>
          <w:szCs w:val="24"/>
        </w:rPr>
        <w:t>και υπηρεσίες</w:t>
      </w:r>
      <w:r>
        <w:rPr>
          <w:rFonts w:eastAsia="Times New Roman" w:cs="Times New Roman"/>
          <w:szCs w:val="24"/>
        </w:rPr>
        <w:t>,</w:t>
      </w:r>
      <w:r>
        <w:rPr>
          <w:rFonts w:eastAsia="Times New Roman" w:cs="Times New Roman"/>
          <w:szCs w:val="24"/>
        </w:rPr>
        <w:t xml:space="preserve"> για να είναι βιώσιμος ο </w:t>
      </w:r>
      <w:r>
        <w:rPr>
          <w:rFonts w:eastAsia="Times New Roman" w:cs="Times New Roman"/>
          <w:szCs w:val="24"/>
        </w:rPr>
        <w:t>ο</w:t>
      </w:r>
      <w:r>
        <w:rPr>
          <w:rFonts w:eastAsia="Times New Roman" w:cs="Times New Roman"/>
          <w:szCs w:val="24"/>
        </w:rPr>
        <w:t xml:space="preserve">ργανισμός </w:t>
      </w:r>
      <w:r>
        <w:rPr>
          <w:rFonts w:eastAsia="Times New Roman" w:cs="Times New Roman"/>
          <w:szCs w:val="24"/>
        </w:rPr>
        <w:t>λ</w:t>
      </w:r>
      <w:r>
        <w:rPr>
          <w:rFonts w:eastAsia="Times New Roman" w:cs="Times New Roman"/>
          <w:szCs w:val="24"/>
        </w:rPr>
        <w:t xml:space="preserve">ιμένος. Ψευδεπίγραφη η </w:t>
      </w:r>
      <w:r>
        <w:rPr>
          <w:rFonts w:eastAsia="Times New Roman" w:cs="Times New Roman"/>
          <w:szCs w:val="24"/>
        </w:rPr>
        <w:t>διάταξη</w:t>
      </w:r>
      <w:r>
        <w:rPr>
          <w:rFonts w:eastAsia="Times New Roman" w:cs="Times New Roman"/>
          <w:szCs w:val="24"/>
        </w:rPr>
        <w:t>. Γ</w:t>
      </w:r>
      <w:r>
        <w:rPr>
          <w:rFonts w:eastAsia="Times New Roman" w:cs="Times New Roman"/>
          <w:szCs w:val="24"/>
        </w:rPr>
        <w:t xml:space="preserve">ιατί; Θα σας το πω αμέσως. Θα κάνει έναν πρόχειρο διαγωνισμό, θα δέχεται προσφορές ο υποπαραχωρησιούχος, αφού δεν έχουμε εδώ προϋποθέσεις από τη </w:t>
      </w:r>
      <w:r>
        <w:rPr>
          <w:rFonts w:eastAsia="Times New Roman" w:cs="Times New Roman"/>
          <w:szCs w:val="24"/>
        </w:rPr>
        <w:t>χ</w:t>
      </w:r>
      <w:r>
        <w:rPr>
          <w:rFonts w:eastAsia="Times New Roman" w:cs="Times New Roman"/>
          <w:szCs w:val="24"/>
        </w:rPr>
        <w:t xml:space="preserve"> θυγατρική του, από την </w:t>
      </w:r>
      <w:r>
        <w:rPr>
          <w:rFonts w:eastAsia="Times New Roman" w:cs="Times New Roman"/>
          <w:szCs w:val="24"/>
        </w:rPr>
        <w:t xml:space="preserve">ψ </w:t>
      </w:r>
      <w:r>
        <w:rPr>
          <w:rFonts w:eastAsia="Times New Roman" w:cs="Times New Roman"/>
          <w:szCs w:val="24"/>
        </w:rPr>
        <w:t>φιλική του εταιρεία. Θα αναγκάζει, λοιπόν, την εταιρεία του λιμανιού</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t>να μπορεί να επιβιώσει στοιχειωδώς, να κατεβάζει το τιμολόγιο.</w:t>
      </w:r>
    </w:p>
    <w:p w14:paraId="2D05F4F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Και εδώ είναι ένα άλλο θέμα, να κατεβάσει το τιμολόγιο</w:t>
      </w:r>
      <w:r>
        <w:rPr>
          <w:rFonts w:eastAsia="Times New Roman" w:cs="Times New Roman"/>
          <w:szCs w:val="24"/>
        </w:rPr>
        <w:t>,</w:t>
      </w:r>
      <w:r>
        <w:rPr>
          <w:rFonts w:eastAsia="Times New Roman" w:cs="Times New Roman"/>
          <w:szCs w:val="24"/>
        </w:rPr>
        <w:t xml:space="preserve"> το οποίο θα προσφέρει και να ωφελείται ο υποπαραχωρησιούχος </w:t>
      </w:r>
      <w:r>
        <w:rPr>
          <w:rFonts w:eastAsia="Times New Roman" w:cs="Times New Roman"/>
          <w:szCs w:val="24"/>
        </w:rPr>
        <w:t>σε</w:t>
      </w:r>
      <w:r>
        <w:rPr>
          <w:rFonts w:eastAsia="Times New Roman" w:cs="Times New Roman"/>
          <w:szCs w:val="24"/>
        </w:rPr>
        <w:t xml:space="preserve"> βλάβη του δημοσίου συμφέροντος. Δεν είναι απαντήσεις αυτές. Πρέπει να δοθο</w:t>
      </w:r>
      <w:r>
        <w:rPr>
          <w:rFonts w:eastAsia="Times New Roman" w:cs="Times New Roman"/>
          <w:szCs w:val="24"/>
        </w:rPr>
        <w:t>ύν οι απαντήσεις. Δεν έχουμε απαντήσεις.</w:t>
      </w:r>
    </w:p>
    <w:p w14:paraId="2D05F4F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Επιπλέον, στο σημείο αυτό</w:t>
      </w:r>
      <w:r>
        <w:rPr>
          <w:rFonts w:eastAsia="Times New Roman" w:cs="Times New Roman"/>
          <w:szCs w:val="24"/>
        </w:rPr>
        <w:t>,</w:t>
      </w:r>
      <w:r>
        <w:rPr>
          <w:rFonts w:eastAsia="Times New Roman" w:cs="Times New Roman"/>
          <w:szCs w:val="24"/>
        </w:rPr>
        <w:t xml:space="preserve"> θέλω να σχολιάσω τις λοιπές διατάξεις του νομοσχεδίου, για να μη μένουν αναπάντητες και από την πλευρά μας.</w:t>
      </w:r>
    </w:p>
    <w:p w14:paraId="2D05F4F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Έχω πει για τους πλοηγούς</w:t>
      </w:r>
      <w:r>
        <w:rPr>
          <w:rFonts w:eastAsia="Times New Roman" w:cs="Times New Roman"/>
          <w:szCs w:val="24"/>
        </w:rPr>
        <w:t>,</w:t>
      </w:r>
      <w:r>
        <w:rPr>
          <w:rFonts w:eastAsia="Times New Roman" w:cs="Times New Roman"/>
          <w:szCs w:val="24"/>
        </w:rPr>
        <w:t xml:space="preserve"> ότι θα ψηφίσουμε</w:t>
      </w:r>
      <w:r>
        <w:rPr>
          <w:rFonts w:eastAsia="Times New Roman" w:cs="Times New Roman"/>
          <w:szCs w:val="24"/>
        </w:rPr>
        <w:t xml:space="preserve"> την διάταξη</w:t>
      </w:r>
      <w:r>
        <w:rPr>
          <w:rFonts w:eastAsia="Times New Roman" w:cs="Times New Roman"/>
          <w:szCs w:val="24"/>
        </w:rPr>
        <w:t>. Θεωρώ ότι ιστορικά</w:t>
      </w:r>
      <w:r>
        <w:rPr>
          <w:rFonts w:eastAsia="Times New Roman" w:cs="Times New Roman"/>
          <w:szCs w:val="24"/>
        </w:rPr>
        <w:t>,</w:t>
      </w:r>
      <w:r>
        <w:rPr>
          <w:rFonts w:eastAsia="Times New Roman" w:cs="Times New Roman"/>
          <w:szCs w:val="24"/>
        </w:rPr>
        <w:t xml:space="preserve"> πρέ</w:t>
      </w:r>
      <w:r>
        <w:rPr>
          <w:rFonts w:eastAsia="Times New Roman" w:cs="Times New Roman"/>
          <w:szCs w:val="24"/>
        </w:rPr>
        <w:t xml:space="preserve">πει στην Ελλάδα να υπάρχουν </w:t>
      </w:r>
      <w:r>
        <w:rPr>
          <w:rFonts w:eastAsia="Times New Roman" w:cs="Times New Roman"/>
          <w:szCs w:val="24"/>
        </w:rPr>
        <w:lastRenderedPageBreak/>
        <w:t>πλοηγοί. Είναι χρήσιμοι. Έχω πει, όμως και κάτι άλλο, για την περίφημη νησιωτικότητα.</w:t>
      </w:r>
    </w:p>
    <w:p w14:paraId="2D05F4F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Πώς υποστηρίζεται από το Υπουργείο Ναυτιλίας και Νησιωτικής Πολιτικής, όταν στο άρθρο 12 λέει</w:t>
      </w:r>
      <w:r>
        <w:rPr>
          <w:rFonts w:eastAsia="Times New Roman" w:cs="Times New Roman"/>
          <w:szCs w:val="24"/>
        </w:rPr>
        <w:t>:</w:t>
      </w:r>
      <w:r>
        <w:rPr>
          <w:rFonts w:eastAsia="Times New Roman" w:cs="Times New Roman"/>
          <w:szCs w:val="24"/>
        </w:rPr>
        <w:t xml:space="preserve"> «Επεκτείνεται σε όλη την Ελλάδα η αρμοδιότητα τ</w:t>
      </w:r>
      <w:r>
        <w:rPr>
          <w:rFonts w:eastAsia="Times New Roman" w:cs="Times New Roman"/>
          <w:szCs w:val="24"/>
        </w:rPr>
        <w:t>ης Γενικής Γραμματείας Αιγαίου και Νησιωτικής Πολιτικής»;</w:t>
      </w:r>
    </w:p>
    <w:p w14:paraId="2D05F4F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Ας διαγράψουμε </w:t>
      </w:r>
      <w:r>
        <w:rPr>
          <w:rFonts w:eastAsia="Times New Roman" w:cs="Times New Roman"/>
          <w:szCs w:val="24"/>
        </w:rPr>
        <w:t>-</w:t>
      </w:r>
      <w:r>
        <w:rPr>
          <w:rFonts w:eastAsia="Times New Roman" w:cs="Times New Roman"/>
          <w:szCs w:val="24"/>
        </w:rPr>
        <w:t xml:space="preserve">το έχω πει και στην </w:t>
      </w:r>
      <w:r>
        <w:rPr>
          <w:rFonts w:eastAsia="Times New Roman" w:cs="Times New Roman"/>
          <w:szCs w:val="24"/>
        </w:rPr>
        <w:t>ε</w:t>
      </w:r>
      <w:r>
        <w:rPr>
          <w:rFonts w:eastAsia="Times New Roman" w:cs="Times New Roman"/>
          <w:szCs w:val="24"/>
        </w:rPr>
        <w:t>πιτροπή- τ</w:t>
      </w:r>
      <w:r>
        <w:rPr>
          <w:rFonts w:eastAsia="Times New Roman" w:cs="Times New Roman"/>
          <w:szCs w:val="24"/>
        </w:rPr>
        <w:t xml:space="preserve">ην λέξη </w:t>
      </w:r>
      <w:r>
        <w:rPr>
          <w:rFonts w:eastAsia="Times New Roman" w:cs="Times New Roman"/>
          <w:szCs w:val="24"/>
        </w:rPr>
        <w:t xml:space="preserve"> «Αιγαίου». Δεν είναι πλέον του Αιγαίου, είναι της Ελλάδος.</w:t>
      </w:r>
    </w:p>
    <w:p w14:paraId="2D05F4F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Επιπλέον</w:t>
      </w:r>
      <w:r>
        <w:rPr>
          <w:rFonts w:eastAsia="Times New Roman" w:cs="Times New Roman"/>
          <w:szCs w:val="24"/>
        </w:rPr>
        <w:t>,</w:t>
      </w:r>
      <w:r>
        <w:rPr>
          <w:rFonts w:eastAsia="Times New Roman" w:cs="Times New Roman"/>
          <w:szCs w:val="24"/>
        </w:rPr>
        <w:t xml:space="preserve"> λέει ότι περιλαμβάνονται όλα τα νησιά και εξαιρείται η Κρήτη. Δηλαδή, η Κ</w:t>
      </w:r>
      <w:r>
        <w:rPr>
          <w:rFonts w:eastAsia="Times New Roman" w:cs="Times New Roman"/>
          <w:szCs w:val="24"/>
        </w:rPr>
        <w:t>ρήτη δεν έχει περιοχές</w:t>
      </w:r>
      <w:r>
        <w:rPr>
          <w:rFonts w:eastAsia="Times New Roman" w:cs="Times New Roman"/>
          <w:szCs w:val="24"/>
        </w:rPr>
        <w:t>,</w:t>
      </w:r>
      <w:r>
        <w:rPr>
          <w:rFonts w:eastAsia="Times New Roman" w:cs="Times New Roman"/>
          <w:szCs w:val="24"/>
        </w:rPr>
        <w:t xml:space="preserve"> που να έχουν ανάγκη της στοργής και των προνομίων της νησιωτικότητας; Είναι περιβρεχόμενη από θάλασσα. Δεν είναι κάπου όπου μπορεί να γίνει οδική σύνδεση ή χερσαία μεταφορά. Την εξαίρεσαν από το μεταφορικό ισοδύναμο</w:t>
      </w:r>
      <w:r>
        <w:rPr>
          <w:rFonts w:eastAsia="Times New Roman" w:cs="Times New Roman"/>
          <w:szCs w:val="24"/>
        </w:rPr>
        <w:t>. Τ</w:t>
      </w:r>
      <w:r>
        <w:rPr>
          <w:rFonts w:eastAsia="Times New Roman" w:cs="Times New Roman"/>
          <w:szCs w:val="24"/>
        </w:rPr>
        <w:t xml:space="preserve">ώρα θέλετε να </w:t>
      </w:r>
      <w:r>
        <w:rPr>
          <w:rFonts w:eastAsia="Times New Roman" w:cs="Times New Roman"/>
          <w:szCs w:val="24"/>
        </w:rPr>
        <w:t>την εξαιρέσετε και από τη νησιωτικότητα. Θα δούμε πού θα πάει αυτή η ιστορία.</w:t>
      </w:r>
    </w:p>
    <w:p w14:paraId="2D05F4F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Εκείνο</w:t>
      </w:r>
      <w:r>
        <w:rPr>
          <w:rFonts w:eastAsia="Times New Roman" w:cs="Times New Roman"/>
          <w:szCs w:val="24"/>
        </w:rPr>
        <w:t>,</w:t>
      </w:r>
      <w:r>
        <w:rPr>
          <w:rFonts w:eastAsia="Times New Roman" w:cs="Times New Roman"/>
          <w:szCs w:val="24"/>
        </w:rPr>
        <w:t xml:space="preserve"> το οποίο πρέπει να με απασχολήσει </w:t>
      </w:r>
      <w:r>
        <w:rPr>
          <w:rFonts w:eastAsia="Times New Roman" w:cs="Times New Roman"/>
          <w:szCs w:val="24"/>
        </w:rPr>
        <w:t>-</w:t>
      </w:r>
      <w:r>
        <w:rPr>
          <w:rFonts w:eastAsia="Times New Roman" w:cs="Times New Roman"/>
          <w:szCs w:val="24"/>
        </w:rPr>
        <w:t xml:space="preserve">διότι ο χρόνος πλησιάζει- είναι η επέκταση των αρμοδιοτήτων του Λιμενικού Σώματος και της Ελληνικής Ακτοφυλακής στον αιγιαλό </w:t>
      </w:r>
      <w:r>
        <w:rPr>
          <w:rFonts w:eastAsia="Times New Roman" w:cs="Times New Roman"/>
          <w:szCs w:val="24"/>
        </w:rPr>
        <w:t>-</w:t>
      </w:r>
      <w:r>
        <w:rPr>
          <w:rFonts w:eastAsia="Times New Roman" w:cs="Times New Roman"/>
          <w:szCs w:val="24"/>
        </w:rPr>
        <w:t xml:space="preserve">ας </w:t>
      </w:r>
      <w:r>
        <w:rPr>
          <w:rFonts w:eastAsia="Times New Roman" w:cs="Times New Roman"/>
          <w:szCs w:val="24"/>
        </w:rPr>
        <w:lastRenderedPageBreak/>
        <w:t xml:space="preserve">δεχθώ </w:t>
      </w:r>
      <w:r>
        <w:rPr>
          <w:rFonts w:eastAsia="Times New Roman" w:cs="Times New Roman"/>
          <w:szCs w:val="24"/>
        </w:rPr>
        <w:t xml:space="preserve">την έννοια του αιγιαλού </w:t>
      </w:r>
      <w:r>
        <w:rPr>
          <w:rFonts w:eastAsia="Times New Roman" w:cs="Times New Roman"/>
          <w:szCs w:val="24"/>
        </w:rPr>
        <w:t xml:space="preserve">ως </w:t>
      </w:r>
      <w:r>
        <w:rPr>
          <w:rFonts w:eastAsia="Times New Roman" w:cs="Times New Roman"/>
          <w:szCs w:val="24"/>
        </w:rPr>
        <w:t>πραγματικ</w:t>
      </w:r>
      <w:r>
        <w:rPr>
          <w:rFonts w:eastAsia="Times New Roman" w:cs="Times New Roman"/>
          <w:szCs w:val="24"/>
        </w:rPr>
        <w:t>ό γεγονός</w:t>
      </w:r>
      <w:r>
        <w:rPr>
          <w:rFonts w:eastAsia="Times New Roman" w:cs="Times New Roman"/>
          <w:szCs w:val="24"/>
        </w:rPr>
        <w:t xml:space="preserve">- στην ανώτατη πρόσβαση της θάλασσας στην ξηρά. Δηλαδή, θα πρέπει να ξεκινάει ο λιμενικός, να παίρνει τη μεζούρα του </w:t>
      </w:r>
      <w:r>
        <w:rPr>
          <w:rFonts w:eastAsia="Times New Roman" w:cs="Times New Roman"/>
          <w:szCs w:val="24"/>
        </w:rPr>
        <w:t>-</w:t>
      </w:r>
      <w:r>
        <w:rPr>
          <w:rFonts w:eastAsia="Times New Roman" w:cs="Times New Roman"/>
          <w:szCs w:val="24"/>
        </w:rPr>
        <w:t>αφού δεν έχουμε οριοθετημένους αιγιαλούς στην πλειοψηφία των δεκαπέντε χιλιάδων χιλιομέτρων τ</w:t>
      </w:r>
      <w:r>
        <w:rPr>
          <w:rFonts w:eastAsia="Times New Roman" w:cs="Times New Roman"/>
          <w:szCs w:val="24"/>
        </w:rPr>
        <w:t xml:space="preserve">ης ελληνικής ακτογραμμής- </w:t>
      </w:r>
      <w:r>
        <w:rPr>
          <w:rFonts w:eastAsia="Times New Roman" w:cs="Times New Roman"/>
          <w:szCs w:val="24"/>
        </w:rPr>
        <w:t xml:space="preserve">για </w:t>
      </w:r>
      <w:r>
        <w:rPr>
          <w:rFonts w:eastAsia="Times New Roman" w:cs="Times New Roman"/>
          <w:szCs w:val="24"/>
        </w:rPr>
        <w:t xml:space="preserve">να δει μέχρι πού έχει φτάσει το κύμα της θάλασσας και </w:t>
      </w:r>
      <w:r>
        <w:rPr>
          <w:rFonts w:eastAsia="Times New Roman" w:cs="Times New Roman"/>
          <w:szCs w:val="24"/>
        </w:rPr>
        <w:t xml:space="preserve">τότε μόνο </w:t>
      </w:r>
      <w:r>
        <w:rPr>
          <w:rFonts w:eastAsia="Times New Roman" w:cs="Times New Roman"/>
          <w:szCs w:val="24"/>
        </w:rPr>
        <w:t xml:space="preserve">θα ασκεί </w:t>
      </w:r>
      <w:r>
        <w:rPr>
          <w:rFonts w:eastAsia="Times New Roman" w:cs="Times New Roman"/>
          <w:szCs w:val="24"/>
        </w:rPr>
        <w:t xml:space="preserve">την </w:t>
      </w:r>
      <w:r>
        <w:rPr>
          <w:rFonts w:eastAsia="Times New Roman" w:cs="Times New Roman"/>
          <w:szCs w:val="24"/>
        </w:rPr>
        <w:t xml:space="preserve">αρμοδιότητα. </w:t>
      </w:r>
    </w:p>
    <w:p w14:paraId="2D05F4F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Όμως, λέει και κάτι άλλο. Θα ασκεί αρμοδιότητα και επί της παραλίας. Η παραλία είναι ιδιωτικός χώρος κατά 90% στην Ελλάδα, διότι δεν έχ</w:t>
      </w:r>
      <w:r>
        <w:rPr>
          <w:rFonts w:eastAsia="Times New Roman" w:cs="Times New Roman"/>
          <w:szCs w:val="24"/>
        </w:rPr>
        <w:t>ει απαλλοτριωθεί, δεν έχουν γίνει διανοίξεις, δεν έχει γίνει μεταφορά για να αποκτήσει κοινόχρηστο χαρακτήρα. Το είπε και ο Αξιωματικός του Λιμενικού. Είπε</w:t>
      </w:r>
      <w:r>
        <w:rPr>
          <w:rFonts w:eastAsia="Times New Roman" w:cs="Times New Roman"/>
          <w:szCs w:val="24"/>
        </w:rPr>
        <w:t>:</w:t>
      </w:r>
      <w:r>
        <w:rPr>
          <w:rFonts w:eastAsia="Times New Roman" w:cs="Times New Roman"/>
          <w:szCs w:val="24"/>
        </w:rPr>
        <w:t xml:space="preserve"> «Ξέρετε, εμείς απευθυνόμεθα στον εισαγγελέα και μας δίνει οδηγίες κάθε φορά ποιος θα επιληφθεί». Θα</w:t>
      </w:r>
      <w:r>
        <w:rPr>
          <w:rFonts w:eastAsia="Times New Roman" w:cs="Times New Roman"/>
          <w:szCs w:val="24"/>
        </w:rPr>
        <w:t xml:space="preserve"> ψάχνουμε, λοιπόν, τον εισαγγελέα, αν θα έχουμε εισαγγελέα υπηρεσίας, αν είναι νύχτα και ο άνθρωπος κοιμάται για να ξεκουραστεί μετά τον κάματο της ημέρας, να μας πει αν θα συλλάβουμε ή δεν θα συλλάβουμε τον παραβάτη ή να μας πει τι θα κάνουμε.</w:t>
      </w:r>
    </w:p>
    <w:p w14:paraId="2D05F4F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Είπα κάτι κ</w:t>
      </w:r>
      <w:r>
        <w:rPr>
          <w:rFonts w:eastAsia="Times New Roman" w:cs="Times New Roman"/>
          <w:szCs w:val="24"/>
        </w:rPr>
        <w:t>αι το επαναλαμβάνω. Δεν πρέπει να μετατρέψουμε τους λιμενικούς σε χωροφύλακες να ψάχνουν τις αρμοδιότητές τους. Είναι απόλυτα αναγκαίοι για τη θάλασσα, για την ασφάλεια της ναυσιπλοΐας, για τον έλεγχο της μετανάστευσης, για την αλιεία.</w:t>
      </w:r>
    </w:p>
    <w:p w14:paraId="2D05F4F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Σήμερα, μάλιστα, </w:t>
      </w:r>
      <w:r>
        <w:rPr>
          <w:rFonts w:eastAsia="Times New Roman" w:cs="Times New Roman"/>
          <w:szCs w:val="24"/>
        </w:rPr>
        <w:t>φέρνουν π</w:t>
      </w:r>
      <w:r>
        <w:rPr>
          <w:rFonts w:eastAsia="Times New Roman" w:cs="Times New Roman"/>
          <w:szCs w:val="24"/>
        </w:rPr>
        <w:t>ολλαπλές</w:t>
      </w:r>
      <w:r>
        <w:rPr>
          <w:rFonts w:eastAsia="Times New Roman" w:cs="Times New Roman"/>
          <w:szCs w:val="24"/>
        </w:rPr>
        <w:t xml:space="preserve"> τροπολογίες για την αλιεία. Δεν έχω κατανοήσει ακόμα το εύρος</w:t>
      </w:r>
      <w:r>
        <w:rPr>
          <w:rFonts w:eastAsia="Times New Roman" w:cs="Times New Roman"/>
          <w:szCs w:val="24"/>
        </w:rPr>
        <w:t>,</w:t>
      </w:r>
      <w:r>
        <w:rPr>
          <w:rFonts w:eastAsia="Times New Roman" w:cs="Times New Roman"/>
          <w:szCs w:val="24"/>
        </w:rPr>
        <w:t xml:space="preserve"> στο οποίο φθάνουν. Θα τις δούμε και θα τις σχολιάσουμε μετά και θα αποφασίσουμε.</w:t>
      </w:r>
    </w:p>
    <w:p w14:paraId="2D05F4F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Όλα αυτά και δεδομένου ότι αυτή τη στιγμή δεν υπάρχει η στελέχωση των Σωμάτων Ασφαλείας στον ε</w:t>
      </w:r>
      <w:r>
        <w:rPr>
          <w:rFonts w:eastAsia="Times New Roman" w:cs="Times New Roman"/>
          <w:szCs w:val="24"/>
        </w:rPr>
        <w:t xml:space="preserve">πιθυμητό βαθμό, οδηγούν, αν θέλετε </w:t>
      </w:r>
      <w:r>
        <w:rPr>
          <w:rFonts w:eastAsia="Times New Roman" w:cs="Times New Roman"/>
          <w:szCs w:val="24"/>
        </w:rPr>
        <w:t>-</w:t>
      </w:r>
      <w:r>
        <w:rPr>
          <w:rFonts w:eastAsia="Times New Roman" w:cs="Times New Roman"/>
          <w:szCs w:val="24"/>
        </w:rPr>
        <w:t xml:space="preserve">ίσως δεν πρέπει να το πω- και σε ασυλία της μικρής εγκληματικότητας. Δεν μιλώ για τη μεγάλη εγκληματικότητα. </w:t>
      </w:r>
      <w:r>
        <w:rPr>
          <w:rFonts w:eastAsia="Times New Roman" w:cs="Times New Roman"/>
          <w:szCs w:val="24"/>
        </w:rPr>
        <w:t>Τ</w:t>
      </w:r>
      <w:r>
        <w:rPr>
          <w:rFonts w:eastAsia="Times New Roman" w:cs="Times New Roman"/>
          <w:szCs w:val="24"/>
        </w:rPr>
        <w:t>η μεγάλη εγκληματικότητα την αντιμετωπίζουν</w:t>
      </w:r>
      <w:r>
        <w:rPr>
          <w:rFonts w:eastAsia="Times New Roman" w:cs="Times New Roman"/>
          <w:szCs w:val="24"/>
        </w:rPr>
        <w:t>,</w:t>
      </w:r>
      <w:r>
        <w:rPr>
          <w:rFonts w:eastAsia="Times New Roman" w:cs="Times New Roman"/>
          <w:szCs w:val="24"/>
        </w:rPr>
        <w:t xml:space="preserve"> έστω και αναρμοδίως, όταν υπάρχει. Μιλώ για τη μικρή εγκληματικότ</w:t>
      </w:r>
      <w:r>
        <w:rPr>
          <w:rFonts w:eastAsia="Times New Roman" w:cs="Times New Roman"/>
          <w:szCs w:val="24"/>
        </w:rPr>
        <w:t>ητα</w:t>
      </w:r>
      <w:r>
        <w:rPr>
          <w:rFonts w:eastAsia="Times New Roman" w:cs="Times New Roman"/>
          <w:szCs w:val="24"/>
        </w:rPr>
        <w:t>,</w:t>
      </w:r>
      <w:r>
        <w:rPr>
          <w:rFonts w:eastAsia="Times New Roman" w:cs="Times New Roman"/>
          <w:szCs w:val="24"/>
        </w:rPr>
        <w:t xml:space="preserve"> που είναι εκείνη</w:t>
      </w:r>
      <w:r>
        <w:rPr>
          <w:rFonts w:eastAsia="Times New Roman" w:cs="Times New Roman"/>
          <w:szCs w:val="24"/>
        </w:rPr>
        <w:t>,</w:t>
      </w:r>
      <w:r>
        <w:rPr>
          <w:rFonts w:eastAsia="Times New Roman" w:cs="Times New Roman"/>
          <w:szCs w:val="24"/>
        </w:rPr>
        <w:t xml:space="preserve"> που τελείται στις καρέκλες στην παραλία ή </w:t>
      </w:r>
      <w:r>
        <w:rPr>
          <w:rFonts w:eastAsia="Times New Roman" w:cs="Times New Roman"/>
          <w:szCs w:val="24"/>
        </w:rPr>
        <w:t>σε ό,</w:t>
      </w:r>
      <w:r>
        <w:rPr>
          <w:rFonts w:eastAsia="Times New Roman" w:cs="Times New Roman"/>
          <w:szCs w:val="24"/>
        </w:rPr>
        <w:t>τι άλλο. Αυτή πλέον θάλπεται. Δίνουμε μία ασυλία.</w:t>
      </w:r>
    </w:p>
    <w:p w14:paraId="2D05F50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Για να τελειώσω, επειδή δεν πρέπει να πω περισσότερα </w:t>
      </w:r>
      <w:r>
        <w:rPr>
          <w:rFonts w:eastAsia="Times New Roman" w:cs="Times New Roman"/>
          <w:szCs w:val="24"/>
        </w:rPr>
        <w:t>-</w:t>
      </w:r>
      <w:r>
        <w:rPr>
          <w:rFonts w:eastAsia="Times New Roman" w:cs="Times New Roman"/>
          <w:szCs w:val="24"/>
        </w:rPr>
        <w:t xml:space="preserve">πιστεύω ότι θα έχω </w:t>
      </w:r>
      <w:r>
        <w:rPr>
          <w:rFonts w:eastAsia="Times New Roman" w:cs="Times New Roman"/>
          <w:szCs w:val="24"/>
        </w:rPr>
        <w:t xml:space="preserve">για </w:t>
      </w:r>
      <w:r>
        <w:rPr>
          <w:rFonts w:eastAsia="Times New Roman" w:cs="Times New Roman"/>
          <w:szCs w:val="24"/>
        </w:rPr>
        <w:t xml:space="preserve">λίγο την ανοχή σας, κυρία Πρόεδρε- </w:t>
      </w:r>
      <w:r>
        <w:rPr>
          <w:rFonts w:eastAsia="Times New Roman" w:cs="Times New Roman"/>
          <w:szCs w:val="24"/>
        </w:rPr>
        <w:lastRenderedPageBreak/>
        <w:t>θέλω να κάνω κι έναν σχο</w:t>
      </w:r>
      <w:r>
        <w:rPr>
          <w:rFonts w:eastAsia="Times New Roman" w:cs="Times New Roman"/>
          <w:szCs w:val="24"/>
        </w:rPr>
        <w:t>λιασμό</w:t>
      </w:r>
      <w:r>
        <w:rPr>
          <w:rFonts w:eastAsia="Times New Roman" w:cs="Times New Roman"/>
          <w:szCs w:val="24"/>
        </w:rPr>
        <w:t>,</w:t>
      </w:r>
      <w:r>
        <w:rPr>
          <w:rFonts w:eastAsia="Times New Roman" w:cs="Times New Roman"/>
          <w:szCs w:val="24"/>
        </w:rPr>
        <w:t xml:space="preserve"> ο οποίος θα τεθεί εδώ και στην εφαρμογή του νόμου</w:t>
      </w:r>
      <w:r>
        <w:rPr>
          <w:rFonts w:eastAsia="Times New Roman" w:cs="Times New Roman"/>
          <w:szCs w:val="24"/>
        </w:rPr>
        <w:t>,</w:t>
      </w:r>
      <w:r>
        <w:rPr>
          <w:rFonts w:eastAsia="Times New Roman" w:cs="Times New Roman"/>
          <w:szCs w:val="24"/>
        </w:rPr>
        <w:t xml:space="preserve"> όπως θα τον ψηφίσει η Πλειοψηφία. Έχω σχολιάσει, έχω στηλιτεύσει αν θέλετε, έχω πει κάτι. Ακούω για τη ΡΑΛ, δηλαδή για τη Ρυθμιστική Αρχή Λιμένων. Βλέπω ότι η ΡΑΛ έχει έναν ρόλο. Ακούω, όμως και </w:t>
      </w:r>
      <w:r>
        <w:rPr>
          <w:rFonts w:eastAsia="Times New Roman" w:cs="Times New Roman"/>
          <w:szCs w:val="24"/>
        </w:rPr>
        <w:t>γι</w:t>
      </w:r>
      <w:r>
        <w:rPr>
          <w:rFonts w:eastAsia="Times New Roman" w:cs="Times New Roman"/>
          <w:szCs w:val="24"/>
        </w:rPr>
        <w:t xml:space="preserve">α </w:t>
      </w:r>
      <w:r>
        <w:rPr>
          <w:rFonts w:eastAsia="Times New Roman" w:cs="Times New Roman"/>
          <w:szCs w:val="24"/>
        </w:rPr>
        <w:t>ΔΑΛ, δηλαδή τη Δημόσια Αρχή Λιμένων. Παράλληλα, όμως, διαβάζω και τον Οργανισμό του Υπουργείου Ναυτιλίας και Νησιωτικής Πολιτικής και βλέπω ότι έχει αρμοδιότητα η ΔΑΛ, η οποία όπως μας είπε ο κύριος Υπουργός</w:t>
      </w:r>
      <w:r>
        <w:rPr>
          <w:rFonts w:eastAsia="Times New Roman" w:cs="Times New Roman"/>
          <w:szCs w:val="24"/>
        </w:rPr>
        <w:t>,</w:t>
      </w:r>
      <w:r>
        <w:rPr>
          <w:rFonts w:eastAsia="Times New Roman" w:cs="Times New Roman"/>
          <w:szCs w:val="24"/>
        </w:rPr>
        <w:t xml:space="preserve"> επεκτείνεται πλέον σε ολόκληρη την Ελλάδα. Εγ</w:t>
      </w:r>
      <w:r>
        <w:rPr>
          <w:rFonts w:eastAsia="Times New Roman" w:cs="Times New Roman"/>
          <w:szCs w:val="24"/>
        </w:rPr>
        <w:t>ώ είχα μείνει με την εντύπωση ότι ίσχυε μόνο…</w:t>
      </w:r>
    </w:p>
    <w:p w14:paraId="2D05F501"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ΦΩΤΗΣ ΚΟΥΒΕΛΗΣ (Υπουργός Ναυτιλίας και Νησιωτικής Πολιτικής): </w:t>
      </w:r>
      <w:r>
        <w:rPr>
          <w:rFonts w:eastAsia="Times New Roman" w:cs="Times New Roman"/>
          <w:szCs w:val="24"/>
        </w:rPr>
        <w:t xml:space="preserve">Το αντίθετο σας είπα. </w:t>
      </w:r>
    </w:p>
    <w:p w14:paraId="2D05F502"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Ότι περιορίζεται;</w:t>
      </w:r>
    </w:p>
    <w:p w14:paraId="2D05F503"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ΦΩΤΗΣ ΚΟΥΒΕΛΗΣ (Υπουργός Ναυτιλίας και Νησιωτικής Πολιτικής): </w:t>
      </w:r>
      <w:r>
        <w:rPr>
          <w:rFonts w:eastAsia="Times New Roman" w:cs="Times New Roman"/>
          <w:szCs w:val="24"/>
        </w:rPr>
        <w:t>Στον ΟΛΠ και στο</w:t>
      </w:r>
      <w:r>
        <w:rPr>
          <w:rFonts w:eastAsia="Times New Roman" w:cs="Times New Roman"/>
          <w:szCs w:val="24"/>
        </w:rPr>
        <w:t xml:space="preserve">ν ΟΛΘ. </w:t>
      </w:r>
    </w:p>
    <w:p w14:paraId="2D05F504"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Δεν έχει περιφερειακές; Νομίζω ότι…</w:t>
      </w:r>
    </w:p>
    <w:p w14:paraId="2D05F505"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ΦΩΤΗΣ ΚΟΥΒΕΛΗΣ (Υπουργός Ναυτιλίας και Νησιωτικής Πολιτικής): </w:t>
      </w:r>
      <w:r>
        <w:rPr>
          <w:rFonts w:eastAsia="Times New Roman" w:cs="Times New Roman"/>
          <w:szCs w:val="24"/>
        </w:rPr>
        <w:t>Μα, σας το είπα!</w:t>
      </w:r>
    </w:p>
    <w:p w14:paraId="2D05F506"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Εντάξει. Αφού το είπατε, θα πω και κάτι άλλο.</w:t>
      </w:r>
    </w:p>
    <w:p w14:paraId="2D05F507"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w:t>
      </w:r>
      <w:r>
        <w:rPr>
          <w:rFonts w:eastAsia="Times New Roman" w:cs="Times New Roman"/>
          <w:b/>
          <w:szCs w:val="24"/>
        </w:rPr>
        <w:t xml:space="preserve">οδουλοπούλου): </w:t>
      </w:r>
      <w:r>
        <w:rPr>
          <w:rFonts w:eastAsia="Times New Roman" w:cs="Times New Roman"/>
          <w:szCs w:val="24"/>
        </w:rPr>
        <w:t>Δεν χρειάζεται, γιατί ολοκληρώθηκε ο χρόνος σας.</w:t>
      </w:r>
    </w:p>
    <w:p w14:paraId="2D05F508"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Εν πάση περιπτώσει, αφού χρειάζεται μόνο γι’ αυτούς, να το ξεκαθαρίσουμε στον νόμο, γιατί εγώ έμεινα με εσφαλμένη –ενδεχόμενα- εντύπωση λόγω περιφερειακών υπηρεσιών.</w:t>
      </w:r>
    </w:p>
    <w:p w14:paraId="2D05F50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Εν πάση περ</w:t>
      </w:r>
      <w:r>
        <w:rPr>
          <w:rFonts w:eastAsia="Times New Roman" w:cs="Times New Roman"/>
          <w:szCs w:val="24"/>
        </w:rPr>
        <w:t>ιπτώσει</w:t>
      </w:r>
      <w:r>
        <w:rPr>
          <w:rFonts w:eastAsia="Times New Roman" w:cs="Times New Roman"/>
          <w:szCs w:val="24"/>
        </w:rPr>
        <w:t xml:space="preserve">, να μην επικαλύπτονται οι αρμοδιότητες των πολλών Γενικών Γραμματειών </w:t>
      </w:r>
      <w:r>
        <w:rPr>
          <w:rFonts w:eastAsia="Times New Roman" w:cs="Times New Roman"/>
          <w:szCs w:val="24"/>
        </w:rPr>
        <w:t xml:space="preserve">του Υπουργείου Εμπορικής Ναυτιλίας και ιδίως αυτές της Λιμενικής Πολιτικής με τις αρμοδιότητες της ΔΑΛ. </w:t>
      </w:r>
    </w:p>
    <w:p w14:paraId="2D05F50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w:t>
      </w:r>
      <w:r>
        <w:rPr>
          <w:rFonts w:eastAsia="Times New Roman" w:cs="Times New Roman"/>
          <w:szCs w:val="24"/>
        </w:rPr>
        <w:t xml:space="preserve">ΑΛ περί ανταγωνισμού μας λέει διάφορα πράγματα. Το τελευταίο είναι το εξής: Το ερώτημα που έθεσα και στην </w:t>
      </w:r>
      <w:r>
        <w:rPr>
          <w:rFonts w:eastAsia="Times New Roman" w:cs="Times New Roman"/>
          <w:szCs w:val="24"/>
        </w:rPr>
        <w:t>ε</w:t>
      </w:r>
      <w:r>
        <w:rPr>
          <w:rFonts w:eastAsia="Times New Roman" w:cs="Times New Roman"/>
          <w:szCs w:val="24"/>
        </w:rPr>
        <w:t xml:space="preserve">πιτροπή παραμένει. Ποιος θα καθορίζει την τιμολογιακή πολιτική του υποπαραχωρησιούχου, ούτως ώστε να ξέρουμε τι θα </w:t>
      </w:r>
      <w:r>
        <w:rPr>
          <w:rFonts w:eastAsia="Times New Roman" w:cs="Times New Roman"/>
          <w:szCs w:val="24"/>
        </w:rPr>
        <w:t>ανταποκρίνεται</w:t>
      </w:r>
      <w:r>
        <w:rPr>
          <w:rFonts w:eastAsia="Times New Roman" w:cs="Times New Roman"/>
          <w:szCs w:val="24"/>
        </w:rPr>
        <w:t xml:space="preserve"> στα έσοδα του Οργανισμού Λιμένος; Είναι ένα κενό του νόμου. Δεν μας είπατε τίποτα. Αν το αφήσουμε στις αρχές της οικονομίας, κ</w:t>
      </w:r>
      <w:r>
        <w:rPr>
          <w:rFonts w:eastAsia="Times New Roman" w:cs="Times New Roman"/>
          <w:szCs w:val="24"/>
        </w:rPr>
        <w:t xml:space="preserve">αταλαβαίνετε ότι δεν εξυπηρετούμε το δημόσιο </w:t>
      </w:r>
      <w:r>
        <w:rPr>
          <w:rFonts w:eastAsia="Times New Roman" w:cs="Times New Roman"/>
          <w:szCs w:val="24"/>
        </w:rPr>
        <w:lastRenderedPageBreak/>
        <w:t>συμφέρον, όταν από την πλευρά της βιωσιμότητας στον Οργανισμό Λιμένος επιβάλουμε ένα τέλος κ</w:t>
      </w:r>
      <w:r>
        <w:rPr>
          <w:rFonts w:eastAsia="Times New Roman" w:cs="Times New Roman"/>
          <w:szCs w:val="24"/>
        </w:rPr>
        <w:t>α</w:t>
      </w:r>
      <w:r>
        <w:rPr>
          <w:rFonts w:eastAsia="Times New Roman" w:cs="Times New Roman"/>
          <w:szCs w:val="24"/>
        </w:rPr>
        <w:t>τ’ ελάχιστον 5%. Ποιος θα ασκεί τιμολογιακή πολιτική, για να είναι εκ των προτέρων γνωστή και να μπορεί να υπάρχει και</w:t>
      </w:r>
      <w:r>
        <w:rPr>
          <w:rFonts w:eastAsia="Times New Roman" w:cs="Times New Roman"/>
          <w:szCs w:val="24"/>
        </w:rPr>
        <w:t xml:space="preserve"> αντάλλαγμα παραχώρησης, ούτως ώστε να πούμε ότι πάει στο καλό, θα πάει και κάτι στο δημόσιο χρέος, μήπως ανακουφιστεί ο Έλληνας;</w:t>
      </w:r>
    </w:p>
    <w:p w14:paraId="2D05F50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2D05F50C" w14:textId="77777777" w:rsidR="00237587" w:rsidRDefault="00AE0D0F">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2D05F50D" w14:textId="77777777" w:rsidR="00237587" w:rsidRDefault="00AE0D0F">
      <w:pPr>
        <w:spacing w:after="0" w:line="600" w:lineRule="auto"/>
        <w:ind w:firstLine="720"/>
        <w:jc w:val="both"/>
        <w:rPr>
          <w:rFonts w:eastAsia="Times New Roman" w:cs="Times New Roman"/>
        </w:rPr>
      </w:pPr>
      <w:r>
        <w:rPr>
          <w:rFonts w:eastAsia="Times New Roman" w:cs="Times New Roman"/>
          <w:b/>
          <w:szCs w:val="24"/>
        </w:rPr>
        <w:t xml:space="preserve">ΠΡΟΕΔΡΕΥΟΥΣΑ (Αναστασία Χριστοδουλοπούλου): </w:t>
      </w:r>
      <w:r w:rsidRPr="00636294">
        <w:rPr>
          <w:rFonts w:eastAsia="Times New Roman" w:cs="Times New Roman"/>
        </w:rPr>
        <w:t>Κυρίες και κ</w:t>
      </w:r>
      <w:r w:rsidRPr="00636294">
        <w:rPr>
          <w:rFonts w:eastAsia="Times New Roman" w:cs="Times New Roman"/>
        </w:rPr>
        <w:t>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w:t>
      </w:r>
      <w:r w:rsidRPr="00636294">
        <w:rPr>
          <w:rFonts w:eastAsia="Times New Roman" w:cs="Times New Roman"/>
        </w:rPr>
        <w:t xml:space="preserve">γάνωσης και λειτουργίας της Βουλής, </w:t>
      </w:r>
      <w:r>
        <w:rPr>
          <w:rFonts w:eastAsia="Times New Roman" w:cs="Times New Roman"/>
        </w:rPr>
        <w:t xml:space="preserve">σαράντα δύο </w:t>
      </w:r>
      <w:r w:rsidRPr="00636294">
        <w:rPr>
          <w:rFonts w:eastAsia="Times New Roman" w:cs="Times New Roman"/>
        </w:rPr>
        <w:t xml:space="preserve">μαθήτριες και μαθητές και </w:t>
      </w:r>
      <w:r>
        <w:rPr>
          <w:rFonts w:eastAsia="Times New Roman" w:cs="Times New Roman"/>
        </w:rPr>
        <w:t xml:space="preserve">τέσσερις </w:t>
      </w:r>
      <w:r w:rsidRPr="00636294">
        <w:rPr>
          <w:rFonts w:eastAsia="Times New Roman" w:cs="Times New Roman"/>
        </w:rPr>
        <w:t xml:space="preserve">εκπαιδευτικοί συνοδοί τους από το </w:t>
      </w:r>
      <w:r>
        <w:rPr>
          <w:rFonts w:eastAsia="Times New Roman" w:cs="Times New Roman"/>
        </w:rPr>
        <w:t>2</w:t>
      </w:r>
      <w:r w:rsidRPr="00187F85">
        <w:rPr>
          <w:rFonts w:eastAsia="Times New Roman" w:cs="Times New Roman"/>
          <w:vertAlign w:val="superscript"/>
        </w:rPr>
        <w:t>ο</w:t>
      </w:r>
      <w:r>
        <w:rPr>
          <w:rFonts w:eastAsia="Times New Roman" w:cs="Times New Roman"/>
        </w:rPr>
        <w:t xml:space="preserve"> ΕΠΑΛ Χανίων</w:t>
      </w:r>
      <w:r w:rsidRPr="00636294">
        <w:rPr>
          <w:rFonts w:eastAsia="Times New Roman" w:cs="Times New Roman"/>
        </w:rPr>
        <w:t xml:space="preserve">. </w:t>
      </w:r>
    </w:p>
    <w:p w14:paraId="2D05F50E" w14:textId="77777777" w:rsidR="00237587" w:rsidRDefault="00AE0D0F">
      <w:pPr>
        <w:spacing w:after="0" w:line="600" w:lineRule="auto"/>
        <w:ind w:left="357" w:firstLine="720"/>
        <w:jc w:val="both"/>
        <w:rPr>
          <w:rFonts w:eastAsia="Times New Roman" w:cs="Times New Roman"/>
        </w:rPr>
      </w:pPr>
      <w:r w:rsidRPr="00636294">
        <w:rPr>
          <w:rFonts w:eastAsia="Times New Roman" w:cs="Times New Roman"/>
        </w:rPr>
        <w:t xml:space="preserve">Η Βουλή τούς καλωσορίζει. </w:t>
      </w:r>
    </w:p>
    <w:p w14:paraId="2D05F50F" w14:textId="77777777" w:rsidR="00237587" w:rsidRDefault="00AE0D0F">
      <w:pPr>
        <w:spacing w:after="0" w:line="600" w:lineRule="auto"/>
        <w:ind w:firstLine="709"/>
        <w:jc w:val="center"/>
        <w:rPr>
          <w:rFonts w:eastAsia="Times New Roman" w:cs="Times New Roman"/>
        </w:rPr>
      </w:pPr>
      <w:r w:rsidRPr="00636294">
        <w:rPr>
          <w:rFonts w:eastAsia="Times New Roman" w:cs="Times New Roman"/>
        </w:rPr>
        <w:t>(Χειροκροτήματα απ</w:t>
      </w:r>
      <w:r>
        <w:rPr>
          <w:rFonts w:eastAsia="Times New Roman" w:cs="Times New Roman"/>
        </w:rPr>
        <w:t>’</w:t>
      </w:r>
      <w:r w:rsidRPr="00636294">
        <w:rPr>
          <w:rFonts w:eastAsia="Times New Roman" w:cs="Times New Roman"/>
        </w:rPr>
        <w:t xml:space="preserve"> όλες τις πτέρυγες της Βουλής)</w:t>
      </w:r>
    </w:p>
    <w:p w14:paraId="2D05F51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Τώρα θα δώσω τον λόγο στον Υπουργό Εσωτερικών</w:t>
      </w:r>
      <w:r>
        <w:rPr>
          <w:rFonts w:eastAsia="Times New Roman" w:cs="Times New Roman"/>
          <w:szCs w:val="24"/>
        </w:rPr>
        <w:t xml:space="preserve"> κ. Χαρίτση, για να αναπτύξει μια τροπολογία σε ένα λεπτό.</w:t>
      </w:r>
    </w:p>
    <w:p w14:paraId="2D05F511"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ΧΑΡΙΤΣΗΣ (Υπουργός Εσωτερικών): </w:t>
      </w:r>
      <w:r>
        <w:rPr>
          <w:rFonts w:eastAsia="Times New Roman" w:cs="Times New Roman"/>
          <w:szCs w:val="24"/>
        </w:rPr>
        <w:t>Ευχαριστώ, κυρία Πρόεδρε.</w:t>
      </w:r>
    </w:p>
    <w:p w14:paraId="2D05F51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Υπενθυμίζω ότι με τον ν.4555/2018 για τον </w:t>
      </w:r>
      <w:r>
        <w:rPr>
          <w:rFonts w:eastAsia="Times New Roman" w:cs="Times New Roman"/>
          <w:szCs w:val="24"/>
        </w:rPr>
        <w:t>«</w:t>
      </w:r>
      <w:r>
        <w:rPr>
          <w:rFonts w:eastAsia="Times New Roman" w:cs="Times New Roman"/>
          <w:szCs w:val="24"/>
        </w:rPr>
        <w:t>ΚΛΕΙΣΘΕΝΗ</w:t>
      </w:r>
      <w:r>
        <w:rPr>
          <w:rFonts w:eastAsia="Times New Roman" w:cs="Times New Roman"/>
          <w:szCs w:val="24"/>
        </w:rPr>
        <w:t>»</w:t>
      </w:r>
      <w:r>
        <w:rPr>
          <w:rFonts w:eastAsia="Times New Roman" w:cs="Times New Roman"/>
          <w:szCs w:val="24"/>
        </w:rPr>
        <w:t xml:space="preserve"> μεταφέρθηκαν οι </w:t>
      </w:r>
      <w:r>
        <w:rPr>
          <w:rFonts w:eastAsia="Times New Roman" w:cs="Times New Roman"/>
          <w:szCs w:val="24"/>
        </w:rPr>
        <w:t>υ</w:t>
      </w:r>
      <w:r>
        <w:rPr>
          <w:rFonts w:eastAsia="Times New Roman" w:cs="Times New Roman"/>
          <w:szCs w:val="24"/>
        </w:rPr>
        <w:t xml:space="preserve">πηρεσίες της ιθαγένειας από την </w:t>
      </w:r>
      <w:r>
        <w:rPr>
          <w:rFonts w:eastAsia="Times New Roman" w:cs="Times New Roman"/>
          <w:szCs w:val="24"/>
        </w:rPr>
        <w:t>α</w:t>
      </w:r>
      <w:r>
        <w:rPr>
          <w:rFonts w:eastAsia="Times New Roman" w:cs="Times New Roman"/>
          <w:szCs w:val="24"/>
        </w:rPr>
        <w:t xml:space="preserve">ποκεντρωμένη </w:t>
      </w:r>
      <w:r>
        <w:rPr>
          <w:rFonts w:eastAsia="Times New Roman" w:cs="Times New Roman"/>
          <w:szCs w:val="24"/>
        </w:rPr>
        <w:t>δ</w:t>
      </w:r>
      <w:r>
        <w:rPr>
          <w:rFonts w:eastAsia="Times New Roman" w:cs="Times New Roman"/>
          <w:szCs w:val="24"/>
        </w:rPr>
        <w:t>ιοίκηση στ</w:t>
      </w:r>
      <w:r>
        <w:rPr>
          <w:rFonts w:eastAsia="Times New Roman" w:cs="Times New Roman"/>
          <w:szCs w:val="24"/>
        </w:rPr>
        <w:t xml:space="preserve">ις Περιφερειακές Διευθύνσεις του Υπουργείου Εσωτερικών. Όμως, όπως πολλές φορές συμβαίνει στην ελληνική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η διοικητική μεταβολή συνεπάγεται μια σειρά ζητημάτων τα οποία δεν επιλύονται πάντα αυτομάτως και, άρα, με τη συγκεκριμένη ρύθμιση σήμερα ερχόμαστε να ρυθμίσουμε ζητήματα που έχουν να κάνουν με την κάλυψη παγίων και λειτουργικών δαπανών των συγκεκ</w:t>
      </w:r>
      <w:r>
        <w:rPr>
          <w:rFonts w:eastAsia="Times New Roman" w:cs="Times New Roman"/>
          <w:szCs w:val="24"/>
        </w:rPr>
        <w:t xml:space="preserve">ριμένων Περιφερειακών Διευθύνσεων Ιθαγένειας, οι οποίες συστεγάζονται με τις </w:t>
      </w:r>
      <w:r>
        <w:rPr>
          <w:rFonts w:eastAsia="Times New Roman" w:cs="Times New Roman"/>
          <w:szCs w:val="24"/>
        </w:rPr>
        <w:t>υ</w:t>
      </w:r>
      <w:r>
        <w:rPr>
          <w:rFonts w:eastAsia="Times New Roman" w:cs="Times New Roman"/>
          <w:szCs w:val="24"/>
        </w:rPr>
        <w:t xml:space="preserve">πηρεσίες της </w:t>
      </w:r>
      <w:r>
        <w:rPr>
          <w:rFonts w:eastAsia="Times New Roman" w:cs="Times New Roman"/>
          <w:szCs w:val="24"/>
        </w:rPr>
        <w:t>α</w:t>
      </w:r>
      <w:r>
        <w:rPr>
          <w:rFonts w:eastAsia="Times New Roman" w:cs="Times New Roman"/>
          <w:szCs w:val="24"/>
        </w:rPr>
        <w:t xml:space="preserve">ποκεντρωμένης </w:t>
      </w:r>
      <w:r>
        <w:rPr>
          <w:rFonts w:eastAsia="Times New Roman" w:cs="Times New Roman"/>
          <w:szCs w:val="24"/>
        </w:rPr>
        <w:t>δ</w:t>
      </w:r>
      <w:r>
        <w:rPr>
          <w:rFonts w:eastAsia="Times New Roman" w:cs="Times New Roman"/>
          <w:szCs w:val="24"/>
        </w:rPr>
        <w:t>ιοίκησης.</w:t>
      </w:r>
    </w:p>
    <w:p w14:paraId="2D05F51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Υπενθυμίζω, επίσης, την αντίστοιχη ρύθμιση που είχαμε ψηφίσει και το 2017 με τον ν.4483/2017, άρθρο 129, για τη ρύθμιση τέτοιων δαπανών σε </w:t>
      </w:r>
      <w:r>
        <w:rPr>
          <w:rFonts w:eastAsia="Times New Roman" w:cs="Times New Roman"/>
          <w:szCs w:val="24"/>
        </w:rPr>
        <w:t xml:space="preserve">σχέση με τη συστέγαση Υπηρεσιών του Υπουργείου Εσωτερικών με το Υπουργείο Μεταναστευτικής </w:t>
      </w:r>
      <w:r>
        <w:rPr>
          <w:rFonts w:eastAsia="Times New Roman" w:cs="Times New Roman"/>
          <w:szCs w:val="24"/>
        </w:rPr>
        <w:lastRenderedPageBreak/>
        <w:t xml:space="preserve">Πολιτικής. Νομίζω ότι είναι θετικό το γεγονός ότι μπαίνουμε σε μία λογική κάλυψης από κοινού δαπανών διαφορετικών </w:t>
      </w:r>
      <w:r>
        <w:rPr>
          <w:rFonts w:eastAsia="Times New Roman" w:cs="Times New Roman"/>
          <w:szCs w:val="24"/>
        </w:rPr>
        <w:t>υ</w:t>
      </w:r>
      <w:r>
        <w:rPr>
          <w:rFonts w:eastAsia="Times New Roman" w:cs="Times New Roman"/>
          <w:szCs w:val="24"/>
        </w:rPr>
        <w:t>πηρεσιών. Η δημιουργία οικονομίας κλίμακας συνολικά</w:t>
      </w:r>
      <w:r>
        <w:rPr>
          <w:rFonts w:eastAsia="Times New Roman" w:cs="Times New Roman"/>
          <w:szCs w:val="24"/>
        </w:rPr>
        <w:t xml:space="preserve"> για το </w:t>
      </w:r>
      <w:r>
        <w:rPr>
          <w:rFonts w:eastAsia="Times New Roman" w:cs="Times New Roman"/>
          <w:szCs w:val="24"/>
        </w:rPr>
        <w:t>δ</w:t>
      </w:r>
      <w:r>
        <w:rPr>
          <w:rFonts w:eastAsia="Times New Roman" w:cs="Times New Roman"/>
          <w:szCs w:val="24"/>
        </w:rPr>
        <w:t>ημόσιο είναι επωφελής μιας και μειώνεται το συνολικό κόστος και γι' αυτό σας καλώ να στηρίξετε τη συγκεκριμένη τροπολογία.</w:t>
      </w:r>
    </w:p>
    <w:p w14:paraId="2D05F51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Ευχαριστώ.</w:t>
      </w:r>
    </w:p>
    <w:p w14:paraId="2D05F515"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τώρα ο κ. Κούζηλος.</w:t>
      </w:r>
    </w:p>
    <w:p w14:paraId="2D05F516"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Ευχαριστώ πολύ, </w:t>
      </w:r>
      <w:r>
        <w:rPr>
          <w:rFonts w:eastAsia="Times New Roman" w:cs="Times New Roman"/>
          <w:szCs w:val="24"/>
        </w:rPr>
        <w:t>κυρία Πρόεδρε.</w:t>
      </w:r>
    </w:p>
    <w:p w14:paraId="2D05F51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Θα ξεκινήσω λέγοντας ότι πολιτευτήκατε και βγήκατε κυβέρνηση ενάντια στις παραχωρήσεις και στις πωλήσεις των λιμανιών. Κατηγορούσατε τότε για θατσερική πολιτική τη Νέα Δημοκρατία, την Κυβέρνηση τότε, αλλά στην ουσία εφαρμόζετε ακριβώς τα ίδι</w:t>
      </w:r>
      <w:r>
        <w:rPr>
          <w:rFonts w:eastAsia="Times New Roman" w:cs="Times New Roman"/>
          <w:szCs w:val="24"/>
        </w:rPr>
        <w:t>α. Άρα κ</w:t>
      </w:r>
      <w:r>
        <w:rPr>
          <w:rFonts w:eastAsia="Times New Roman" w:cs="Times New Roman"/>
          <w:szCs w:val="24"/>
        </w:rPr>
        <w:t>α</w:t>
      </w:r>
      <w:r>
        <w:rPr>
          <w:rFonts w:eastAsia="Times New Roman" w:cs="Times New Roman"/>
          <w:szCs w:val="24"/>
        </w:rPr>
        <w:t>ι εσείς είστε αυτοί που εφαρμόζετε τα μνημόνια και είστε αυτοί πάρα πολύ απλά που ασκείτε φιλελεύθερη πολιτική. Οπότε, το ίδιο είστε στην ουσία, το ίδιο υποστηρίζετε, τα ίδια κάνετε. Έχετε ακριβώς την ίδια πολιτική.</w:t>
      </w:r>
    </w:p>
    <w:p w14:paraId="2D05F51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Ο ΣΥΡΙΖΑ το 2016 δήλωνε</w:t>
      </w:r>
      <w:r>
        <w:rPr>
          <w:rFonts w:eastAsia="Times New Roman" w:cs="Times New Roman"/>
          <w:szCs w:val="24"/>
        </w:rPr>
        <w:t>:</w:t>
      </w:r>
      <w:r>
        <w:rPr>
          <w:rFonts w:eastAsia="Times New Roman" w:cs="Times New Roman"/>
          <w:szCs w:val="24"/>
        </w:rPr>
        <w:t xml:space="preserve"> «Επιδι</w:t>
      </w:r>
      <w:r>
        <w:rPr>
          <w:rFonts w:eastAsia="Times New Roman" w:cs="Times New Roman"/>
          <w:szCs w:val="24"/>
        </w:rPr>
        <w:t>ώκουμε σταθερότητα και ασφάλεια στις εργασιακές σχέσεις» και είδαμε απεργίες για τον ΟΛΠ, για τον ΟΛΘ και απεργίες σε όλα τα περιφερειακά λιμάνια. Αυτές είναι οι εργασιακές σχέσεις που λέγατε και επιδιώκατε για σταθερότητα και ασφάλεια.</w:t>
      </w:r>
    </w:p>
    <w:p w14:paraId="2D05F51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Με ανακοίνωσή της η</w:t>
      </w:r>
      <w:r>
        <w:rPr>
          <w:rFonts w:eastAsia="Times New Roman" w:cs="Times New Roman"/>
          <w:szCs w:val="24"/>
        </w:rPr>
        <w:t xml:space="preserve"> ΟΜΥΛΕ καταγγέλλει την αδιαφορία του τότε Αναπληρωτή Υπουργού Οικονομικών κ. Χουλιαράκη, σχετικά με την υπογραφή συλλογικής σύμβασης. Και πάλι τίποτα. Δεν μιλάτε ούτε γι' αυτό. </w:t>
      </w:r>
    </w:p>
    <w:p w14:paraId="2D05F51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Β</w:t>
      </w:r>
      <w:r w:rsidRPr="00CC7BF9">
        <w:rPr>
          <w:rFonts w:eastAsia="Times New Roman" w:cs="Times New Roman"/>
          <w:szCs w:val="24"/>
        </w:rPr>
        <w:t xml:space="preserve">λέπουμε </w:t>
      </w:r>
      <w:r>
        <w:rPr>
          <w:rFonts w:eastAsia="Times New Roman" w:cs="Times New Roman"/>
          <w:szCs w:val="24"/>
        </w:rPr>
        <w:t>α</w:t>
      </w:r>
      <w:r w:rsidRPr="00CC7BF9">
        <w:rPr>
          <w:rFonts w:eastAsia="Times New Roman" w:cs="Times New Roman"/>
          <w:szCs w:val="24"/>
        </w:rPr>
        <w:t xml:space="preserve">κριβώς αυτό που λέγαμε εμείς εδώ και </w:t>
      </w:r>
      <w:r>
        <w:rPr>
          <w:rFonts w:eastAsia="Times New Roman" w:cs="Times New Roman"/>
          <w:szCs w:val="24"/>
        </w:rPr>
        <w:t xml:space="preserve">δυο </w:t>
      </w:r>
      <w:r w:rsidRPr="00CC7BF9">
        <w:rPr>
          <w:rFonts w:eastAsia="Times New Roman" w:cs="Times New Roman"/>
          <w:szCs w:val="24"/>
        </w:rPr>
        <w:t>χρόνια</w:t>
      </w:r>
      <w:r>
        <w:rPr>
          <w:rFonts w:eastAsia="Times New Roman" w:cs="Times New Roman"/>
          <w:szCs w:val="24"/>
        </w:rPr>
        <w:t>,</w:t>
      </w:r>
      <w:r w:rsidRPr="00CC7BF9">
        <w:rPr>
          <w:rFonts w:eastAsia="Times New Roman" w:cs="Times New Roman"/>
          <w:szCs w:val="24"/>
        </w:rPr>
        <w:t xml:space="preserve"> το κοινωνικό πρόσωπ</w:t>
      </w:r>
      <w:r w:rsidRPr="00CC7BF9">
        <w:rPr>
          <w:rFonts w:eastAsia="Times New Roman" w:cs="Times New Roman"/>
          <w:szCs w:val="24"/>
        </w:rPr>
        <w:t>ο του ΣΥΡΙΖΑ</w:t>
      </w:r>
      <w:r>
        <w:rPr>
          <w:rFonts w:eastAsia="Times New Roman" w:cs="Times New Roman"/>
          <w:szCs w:val="24"/>
        </w:rPr>
        <w:t>:</w:t>
      </w:r>
      <w:r w:rsidRPr="00CC7BF9">
        <w:rPr>
          <w:rFonts w:eastAsia="Times New Roman" w:cs="Times New Roman"/>
          <w:szCs w:val="24"/>
        </w:rPr>
        <w:t xml:space="preserve"> απεργίες</w:t>
      </w:r>
      <w:r>
        <w:rPr>
          <w:rFonts w:eastAsia="Times New Roman" w:cs="Times New Roman"/>
          <w:szCs w:val="24"/>
        </w:rPr>
        <w:t>,</w:t>
      </w:r>
      <w:r w:rsidRPr="00CC7BF9">
        <w:rPr>
          <w:rFonts w:eastAsia="Times New Roman" w:cs="Times New Roman"/>
          <w:szCs w:val="24"/>
        </w:rPr>
        <w:t xml:space="preserve"> απεργίες</w:t>
      </w:r>
      <w:r>
        <w:rPr>
          <w:rFonts w:eastAsia="Times New Roman" w:cs="Times New Roman"/>
          <w:szCs w:val="24"/>
        </w:rPr>
        <w:t>,</w:t>
      </w:r>
      <w:r w:rsidRPr="00CC7BF9">
        <w:rPr>
          <w:rFonts w:eastAsia="Times New Roman" w:cs="Times New Roman"/>
          <w:szCs w:val="24"/>
        </w:rPr>
        <w:t xml:space="preserve"> απεργίες</w:t>
      </w:r>
      <w:r>
        <w:rPr>
          <w:rFonts w:eastAsia="Times New Roman" w:cs="Times New Roman"/>
          <w:szCs w:val="24"/>
        </w:rPr>
        <w:t>. Κ</w:t>
      </w:r>
      <w:r w:rsidRPr="00CC7BF9">
        <w:rPr>
          <w:rFonts w:eastAsia="Times New Roman" w:cs="Times New Roman"/>
          <w:szCs w:val="24"/>
        </w:rPr>
        <w:t>αι όλο αυτό γιατί</w:t>
      </w:r>
      <w:r>
        <w:rPr>
          <w:rFonts w:eastAsia="Times New Roman" w:cs="Times New Roman"/>
          <w:szCs w:val="24"/>
        </w:rPr>
        <w:t>;</w:t>
      </w:r>
      <w:r w:rsidRPr="00CC7BF9">
        <w:rPr>
          <w:rFonts w:eastAsia="Times New Roman" w:cs="Times New Roman"/>
          <w:szCs w:val="24"/>
        </w:rPr>
        <w:t xml:space="preserve"> </w:t>
      </w:r>
      <w:r>
        <w:rPr>
          <w:rFonts w:eastAsia="Times New Roman" w:cs="Times New Roman"/>
          <w:szCs w:val="24"/>
        </w:rPr>
        <w:t>Γ</w:t>
      </w:r>
      <w:r w:rsidRPr="00CC7BF9">
        <w:rPr>
          <w:rFonts w:eastAsia="Times New Roman" w:cs="Times New Roman"/>
          <w:szCs w:val="24"/>
        </w:rPr>
        <w:t>ιατί ασκείται μνημονιακή πολιτική</w:t>
      </w:r>
      <w:r>
        <w:rPr>
          <w:rFonts w:eastAsia="Times New Roman" w:cs="Times New Roman"/>
          <w:szCs w:val="24"/>
        </w:rPr>
        <w:t>.</w:t>
      </w:r>
    </w:p>
    <w:p w14:paraId="2D05F51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Πηγαίνω στο Μέρος Α΄ του νομοσχεδίου</w:t>
      </w:r>
      <w:r w:rsidRPr="00CC7BF9">
        <w:rPr>
          <w:rFonts w:eastAsia="Times New Roman" w:cs="Times New Roman"/>
          <w:szCs w:val="24"/>
        </w:rPr>
        <w:t xml:space="preserve"> </w:t>
      </w:r>
      <w:r>
        <w:rPr>
          <w:rFonts w:eastAsia="Times New Roman" w:cs="Times New Roman"/>
          <w:szCs w:val="24"/>
        </w:rPr>
        <w:t>«Κ</w:t>
      </w:r>
      <w:r w:rsidRPr="00CC7BF9">
        <w:rPr>
          <w:rFonts w:eastAsia="Times New Roman" w:cs="Times New Roman"/>
          <w:szCs w:val="24"/>
        </w:rPr>
        <w:t xml:space="preserve">ύρωση </w:t>
      </w:r>
      <w:r>
        <w:rPr>
          <w:rFonts w:eastAsia="Times New Roman" w:cs="Times New Roman"/>
          <w:szCs w:val="24"/>
        </w:rPr>
        <w:t>Σ</w:t>
      </w:r>
      <w:r w:rsidRPr="00CC7BF9">
        <w:rPr>
          <w:rFonts w:eastAsia="Times New Roman" w:cs="Times New Roman"/>
          <w:szCs w:val="24"/>
        </w:rPr>
        <w:t xml:space="preserve">υμβάσεων </w:t>
      </w:r>
      <w:r>
        <w:rPr>
          <w:rFonts w:eastAsia="Times New Roman" w:cs="Times New Roman"/>
          <w:szCs w:val="24"/>
        </w:rPr>
        <w:t>Π</w:t>
      </w:r>
      <w:r w:rsidRPr="00CC7BF9">
        <w:rPr>
          <w:rFonts w:eastAsia="Times New Roman" w:cs="Times New Roman"/>
          <w:szCs w:val="24"/>
        </w:rPr>
        <w:t>αραχώρησης</w:t>
      </w:r>
      <w:r>
        <w:rPr>
          <w:rFonts w:eastAsia="Times New Roman" w:cs="Times New Roman"/>
          <w:szCs w:val="24"/>
        </w:rPr>
        <w:t>». Τ</w:t>
      </w:r>
      <w:r w:rsidRPr="00CC7BF9">
        <w:rPr>
          <w:rFonts w:eastAsia="Times New Roman" w:cs="Times New Roman"/>
          <w:szCs w:val="24"/>
        </w:rPr>
        <w:t>ι κάνετε</w:t>
      </w:r>
      <w:r>
        <w:rPr>
          <w:rFonts w:eastAsia="Times New Roman" w:cs="Times New Roman"/>
          <w:szCs w:val="24"/>
        </w:rPr>
        <w:t>; Παραχωρείτε</w:t>
      </w:r>
      <w:r w:rsidRPr="00CC7BF9">
        <w:rPr>
          <w:rFonts w:eastAsia="Times New Roman" w:cs="Times New Roman"/>
          <w:szCs w:val="24"/>
        </w:rPr>
        <w:t xml:space="preserve"> δραστηριότητες </w:t>
      </w:r>
      <w:r>
        <w:rPr>
          <w:rFonts w:eastAsia="Times New Roman" w:cs="Times New Roman"/>
          <w:szCs w:val="24"/>
        </w:rPr>
        <w:t xml:space="preserve">δέκα </w:t>
      </w:r>
      <w:r w:rsidRPr="00CC7BF9">
        <w:rPr>
          <w:rFonts w:eastAsia="Times New Roman" w:cs="Times New Roman"/>
          <w:szCs w:val="24"/>
        </w:rPr>
        <w:t>περιφερειακών λιμανιών</w:t>
      </w:r>
      <w:r>
        <w:rPr>
          <w:rFonts w:eastAsia="Times New Roman" w:cs="Times New Roman"/>
          <w:szCs w:val="24"/>
        </w:rPr>
        <w:t>, που,</w:t>
      </w:r>
      <w:r w:rsidRPr="00CC7BF9">
        <w:rPr>
          <w:rFonts w:eastAsia="Times New Roman" w:cs="Times New Roman"/>
          <w:szCs w:val="24"/>
        </w:rPr>
        <w:t xml:space="preserve"> αν ήσασταν </w:t>
      </w:r>
      <w:r>
        <w:rPr>
          <w:rFonts w:eastAsia="Times New Roman" w:cs="Times New Roman"/>
          <w:szCs w:val="24"/>
        </w:rPr>
        <w:t>Α</w:t>
      </w:r>
      <w:r w:rsidRPr="00CC7BF9">
        <w:rPr>
          <w:rFonts w:eastAsia="Times New Roman" w:cs="Times New Roman"/>
          <w:szCs w:val="24"/>
        </w:rPr>
        <w:t>ντι</w:t>
      </w:r>
      <w:r w:rsidRPr="00CC7BF9">
        <w:rPr>
          <w:rFonts w:eastAsia="Times New Roman" w:cs="Times New Roman"/>
          <w:szCs w:val="24"/>
        </w:rPr>
        <w:t>πολίτευση</w:t>
      </w:r>
      <w:r>
        <w:rPr>
          <w:rFonts w:eastAsia="Times New Roman" w:cs="Times New Roman"/>
          <w:szCs w:val="24"/>
        </w:rPr>
        <w:t>,</w:t>
      </w:r>
      <w:r w:rsidRPr="00CC7BF9">
        <w:rPr>
          <w:rFonts w:eastAsia="Times New Roman" w:cs="Times New Roman"/>
          <w:szCs w:val="24"/>
        </w:rPr>
        <w:t xml:space="preserve"> θα </w:t>
      </w:r>
      <w:r>
        <w:rPr>
          <w:rFonts w:eastAsia="Times New Roman" w:cs="Times New Roman"/>
          <w:szCs w:val="24"/>
        </w:rPr>
        <w:t>βγαίνατε στα κάγκελα.</w:t>
      </w:r>
    </w:p>
    <w:p w14:paraId="2D05F51C" w14:textId="77777777" w:rsidR="00237587" w:rsidRDefault="00AE0D0F">
      <w:pPr>
        <w:spacing w:after="0" w:line="600" w:lineRule="auto"/>
        <w:ind w:firstLine="720"/>
        <w:jc w:val="both"/>
        <w:rPr>
          <w:rFonts w:eastAsia="Times New Roman" w:cs="Times New Roman"/>
          <w:szCs w:val="24"/>
        </w:rPr>
      </w:pPr>
      <w:r w:rsidRPr="00CC7BF9">
        <w:rPr>
          <w:rFonts w:eastAsia="Times New Roman" w:cs="Times New Roman"/>
          <w:szCs w:val="24"/>
        </w:rPr>
        <w:t xml:space="preserve"> </w:t>
      </w:r>
      <w:r>
        <w:rPr>
          <w:rFonts w:eastAsia="Times New Roman" w:cs="Times New Roman"/>
          <w:szCs w:val="24"/>
        </w:rPr>
        <w:t xml:space="preserve">Σας είπαμε ότι υπήρχαν και άλλοι τρόποι, αλλά το Υπουργείο Ναυτιλίας </w:t>
      </w:r>
      <w:r w:rsidRPr="00CC7BF9">
        <w:rPr>
          <w:rFonts w:eastAsia="Times New Roman" w:cs="Times New Roman"/>
          <w:szCs w:val="24"/>
        </w:rPr>
        <w:t xml:space="preserve"> δεν έχει λόγο</w:t>
      </w:r>
      <w:r>
        <w:rPr>
          <w:rFonts w:eastAsia="Times New Roman" w:cs="Times New Roman"/>
          <w:szCs w:val="24"/>
        </w:rPr>
        <w:t>. Το είπαμε και</w:t>
      </w:r>
      <w:r w:rsidRPr="00CC7BF9">
        <w:rPr>
          <w:rFonts w:eastAsia="Times New Roman" w:cs="Times New Roman"/>
          <w:szCs w:val="24"/>
        </w:rPr>
        <w:t xml:space="preserve"> στην </w:t>
      </w:r>
      <w:r>
        <w:rPr>
          <w:rFonts w:eastAsia="Times New Roman" w:cs="Times New Roman"/>
          <w:szCs w:val="24"/>
        </w:rPr>
        <w:t>ε</w:t>
      </w:r>
      <w:r w:rsidRPr="00CC7BF9">
        <w:rPr>
          <w:rFonts w:eastAsia="Times New Roman" w:cs="Times New Roman"/>
          <w:szCs w:val="24"/>
        </w:rPr>
        <w:t xml:space="preserve">πιτροπή </w:t>
      </w:r>
      <w:r w:rsidRPr="00CC7BF9">
        <w:rPr>
          <w:rFonts w:eastAsia="Times New Roman" w:cs="Times New Roman"/>
          <w:szCs w:val="24"/>
        </w:rPr>
        <w:lastRenderedPageBreak/>
        <w:t>αυτό</w:t>
      </w:r>
      <w:r>
        <w:rPr>
          <w:rFonts w:eastAsia="Times New Roman" w:cs="Times New Roman"/>
          <w:szCs w:val="24"/>
        </w:rPr>
        <w:t>. Δ</w:t>
      </w:r>
      <w:r w:rsidRPr="00CC7BF9">
        <w:rPr>
          <w:rFonts w:eastAsia="Times New Roman" w:cs="Times New Roman"/>
          <w:szCs w:val="24"/>
        </w:rPr>
        <w:t xml:space="preserve">εν έπρεπε </w:t>
      </w:r>
      <w:r>
        <w:rPr>
          <w:rFonts w:eastAsia="Times New Roman" w:cs="Times New Roman"/>
          <w:szCs w:val="24"/>
        </w:rPr>
        <w:t xml:space="preserve">το Υπουργείο Ναυτιλίας </w:t>
      </w:r>
      <w:r w:rsidRPr="00CC7BF9">
        <w:rPr>
          <w:rFonts w:eastAsia="Times New Roman" w:cs="Times New Roman"/>
          <w:szCs w:val="24"/>
        </w:rPr>
        <w:t>να φέρει αυτό</w:t>
      </w:r>
      <w:r>
        <w:rPr>
          <w:rFonts w:eastAsia="Times New Roman" w:cs="Times New Roman"/>
          <w:szCs w:val="24"/>
        </w:rPr>
        <w:t xml:space="preserve"> το νομοσχέδιο</w:t>
      </w:r>
      <w:r w:rsidRPr="00CC7BF9">
        <w:rPr>
          <w:rFonts w:eastAsia="Times New Roman" w:cs="Times New Roman"/>
          <w:szCs w:val="24"/>
        </w:rPr>
        <w:t xml:space="preserve"> </w:t>
      </w:r>
      <w:r>
        <w:rPr>
          <w:rFonts w:eastAsia="Times New Roman" w:cs="Times New Roman"/>
          <w:szCs w:val="24"/>
        </w:rPr>
        <w:t xml:space="preserve">για </w:t>
      </w:r>
      <w:r w:rsidRPr="00CC7BF9">
        <w:rPr>
          <w:rFonts w:eastAsia="Times New Roman" w:cs="Times New Roman"/>
          <w:szCs w:val="24"/>
        </w:rPr>
        <w:t xml:space="preserve">τα </w:t>
      </w:r>
      <w:r>
        <w:rPr>
          <w:rFonts w:eastAsia="Times New Roman" w:cs="Times New Roman"/>
          <w:szCs w:val="24"/>
        </w:rPr>
        <w:t xml:space="preserve">δέκα περιφερειακά λιμάνια. </w:t>
      </w:r>
      <w:r>
        <w:rPr>
          <w:rFonts w:eastAsia="Times New Roman" w:cs="Times New Roman"/>
          <w:szCs w:val="24"/>
        </w:rPr>
        <w:t>Είναι το ΤΑΙΠΕΔ,</w:t>
      </w:r>
      <w:r w:rsidRPr="00CC7BF9">
        <w:rPr>
          <w:rFonts w:eastAsia="Times New Roman" w:cs="Times New Roman"/>
          <w:szCs w:val="24"/>
        </w:rPr>
        <w:t xml:space="preserve"> που </w:t>
      </w:r>
      <w:r>
        <w:rPr>
          <w:rFonts w:eastAsia="Times New Roman" w:cs="Times New Roman"/>
          <w:szCs w:val="24"/>
        </w:rPr>
        <w:t>κατά την</w:t>
      </w:r>
      <w:r w:rsidRPr="00CC7BF9">
        <w:rPr>
          <w:rFonts w:eastAsia="Times New Roman" w:cs="Times New Roman"/>
          <w:szCs w:val="24"/>
        </w:rPr>
        <w:t xml:space="preserve"> ακρόαση φορέων δεν ήρθε να μας πει την άποψή του</w:t>
      </w:r>
      <w:r>
        <w:rPr>
          <w:rFonts w:eastAsia="Times New Roman" w:cs="Times New Roman"/>
          <w:szCs w:val="24"/>
        </w:rPr>
        <w:t>. Τ</w:t>
      </w:r>
      <w:r w:rsidRPr="00CC7BF9">
        <w:rPr>
          <w:rFonts w:eastAsia="Times New Roman" w:cs="Times New Roman"/>
          <w:szCs w:val="24"/>
        </w:rPr>
        <w:t xml:space="preserve">α </w:t>
      </w:r>
      <w:r>
        <w:rPr>
          <w:rFonts w:eastAsia="Times New Roman" w:cs="Times New Roman"/>
          <w:szCs w:val="24"/>
        </w:rPr>
        <w:t xml:space="preserve">δέκα </w:t>
      </w:r>
      <w:r w:rsidRPr="00CC7BF9">
        <w:rPr>
          <w:rFonts w:eastAsia="Times New Roman" w:cs="Times New Roman"/>
          <w:szCs w:val="24"/>
        </w:rPr>
        <w:t xml:space="preserve">περιφερειακά λιμάνια ανήκουν στο </w:t>
      </w:r>
      <w:r>
        <w:rPr>
          <w:rFonts w:eastAsia="Times New Roman" w:cs="Times New Roman"/>
          <w:szCs w:val="24"/>
        </w:rPr>
        <w:t xml:space="preserve">ΤΑΙΠΕΔ </w:t>
      </w:r>
      <w:r w:rsidRPr="00CC7BF9">
        <w:rPr>
          <w:rFonts w:eastAsia="Times New Roman" w:cs="Times New Roman"/>
          <w:szCs w:val="24"/>
        </w:rPr>
        <w:t xml:space="preserve">και εμείς έχουμε πάρα πολλές </w:t>
      </w:r>
      <w:r>
        <w:rPr>
          <w:rFonts w:eastAsia="Times New Roman" w:cs="Times New Roman"/>
          <w:szCs w:val="24"/>
        </w:rPr>
        <w:t xml:space="preserve">απλές </w:t>
      </w:r>
      <w:r w:rsidRPr="00CC7BF9">
        <w:rPr>
          <w:rFonts w:eastAsia="Times New Roman" w:cs="Times New Roman"/>
          <w:szCs w:val="24"/>
        </w:rPr>
        <w:t xml:space="preserve">ερωτήσεις </w:t>
      </w:r>
      <w:r>
        <w:rPr>
          <w:rFonts w:eastAsia="Times New Roman" w:cs="Times New Roman"/>
          <w:szCs w:val="24"/>
        </w:rPr>
        <w:t>που</w:t>
      </w:r>
      <w:r w:rsidRPr="00CC7BF9">
        <w:rPr>
          <w:rFonts w:eastAsia="Times New Roman" w:cs="Times New Roman"/>
          <w:szCs w:val="24"/>
        </w:rPr>
        <w:t xml:space="preserve"> δεν τις έχει απαντήσει κανείς</w:t>
      </w:r>
      <w:r>
        <w:rPr>
          <w:rFonts w:eastAsia="Times New Roman" w:cs="Times New Roman"/>
          <w:szCs w:val="24"/>
        </w:rPr>
        <w:t>: Σύμφωνα με ποια μελέτη</w:t>
      </w:r>
      <w:r w:rsidRPr="00CC7BF9">
        <w:rPr>
          <w:rFonts w:eastAsia="Times New Roman" w:cs="Times New Roman"/>
          <w:szCs w:val="24"/>
        </w:rPr>
        <w:t xml:space="preserve"> και ποια έσοδα</w:t>
      </w:r>
      <w:r>
        <w:rPr>
          <w:rFonts w:eastAsia="Times New Roman" w:cs="Times New Roman"/>
          <w:szCs w:val="24"/>
        </w:rPr>
        <w:t>;</w:t>
      </w:r>
      <w:r w:rsidRPr="00CC7BF9">
        <w:rPr>
          <w:rFonts w:eastAsia="Times New Roman" w:cs="Times New Roman"/>
          <w:szCs w:val="24"/>
        </w:rPr>
        <w:t xml:space="preserve"> </w:t>
      </w:r>
      <w:r>
        <w:rPr>
          <w:rFonts w:eastAsia="Times New Roman" w:cs="Times New Roman"/>
          <w:szCs w:val="24"/>
        </w:rPr>
        <w:t>Τι</w:t>
      </w:r>
      <w:r w:rsidRPr="00CC7BF9">
        <w:rPr>
          <w:rFonts w:eastAsia="Times New Roman" w:cs="Times New Roman"/>
          <w:szCs w:val="24"/>
        </w:rPr>
        <w:t xml:space="preserve"> έχετε </w:t>
      </w:r>
      <w:r w:rsidRPr="00CC7BF9">
        <w:rPr>
          <w:rFonts w:eastAsia="Times New Roman" w:cs="Times New Roman"/>
          <w:szCs w:val="24"/>
        </w:rPr>
        <w:t>υπολογί</w:t>
      </w:r>
      <w:r>
        <w:rPr>
          <w:rFonts w:eastAsia="Times New Roman" w:cs="Times New Roman"/>
          <w:szCs w:val="24"/>
        </w:rPr>
        <w:t>σ</w:t>
      </w:r>
      <w:r w:rsidRPr="00CC7BF9">
        <w:rPr>
          <w:rFonts w:eastAsia="Times New Roman" w:cs="Times New Roman"/>
          <w:szCs w:val="24"/>
        </w:rPr>
        <w:t xml:space="preserve">ει </w:t>
      </w:r>
      <w:r>
        <w:rPr>
          <w:rFonts w:eastAsia="Times New Roman" w:cs="Times New Roman"/>
          <w:szCs w:val="24"/>
        </w:rPr>
        <w:t>για</w:t>
      </w:r>
      <w:r w:rsidRPr="00CC7BF9">
        <w:rPr>
          <w:rFonts w:eastAsia="Times New Roman" w:cs="Times New Roman"/>
          <w:szCs w:val="24"/>
        </w:rPr>
        <w:t xml:space="preserve"> κάθε λιμάνι</w:t>
      </w:r>
      <w:r>
        <w:rPr>
          <w:rFonts w:eastAsia="Times New Roman" w:cs="Times New Roman"/>
          <w:szCs w:val="24"/>
        </w:rPr>
        <w:t>,</w:t>
      </w:r>
      <w:r w:rsidRPr="00CC7BF9">
        <w:rPr>
          <w:rFonts w:eastAsia="Times New Roman" w:cs="Times New Roman"/>
          <w:szCs w:val="24"/>
        </w:rPr>
        <w:t xml:space="preserve"> για την κάθε δραστηριότητα</w:t>
      </w:r>
      <w:r>
        <w:rPr>
          <w:rFonts w:eastAsia="Times New Roman" w:cs="Times New Roman"/>
          <w:szCs w:val="24"/>
        </w:rPr>
        <w:t>;</w:t>
      </w:r>
      <w:r w:rsidRPr="00CC7BF9">
        <w:rPr>
          <w:rFonts w:eastAsia="Times New Roman" w:cs="Times New Roman"/>
          <w:szCs w:val="24"/>
        </w:rPr>
        <w:t xml:space="preserve"> </w:t>
      </w:r>
      <w:r>
        <w:rPr>
          <w:rFonts w:eastAsia="Times New Roman" w:cs="Times New Roman"/>
          <w:szCs w:val="24"/>
        </w:rPr>
        <w:t>Μια και είμαστε στην</w:t>
      </w:r>
      <w:r w:rsidRPr="00CC7BF9">
        <w:rPr>
          <w:rFonts w:eastAsia="Times New Roman" w:cs="Times New Roman"/>
          <w:szCs w:val="24"/>
        </w:rPr>
        <w:t xml:space="preserve"> Ολομέλεια</w:t>
      </w:r>
      <w:r>
        <w:rPr>
          <w:rFonts w:eastAsia="Times New Roman" w:cs="Times New Roman"/>
          <w:szCs w:val="24"/>
        </w:rPr>
        <w:t>,</w:t>
      </w:r>
      <w:r w:rsidRPr="00CC7BF9">
        <w:rPr>
          <w:rFonts w:eastAsia="Times New Roman" w:cs="Times New Roman"/>
          <w:szCs w:val="24"/>
        </w:rPr>
        <w:t xml:space="preserve"> δεν έχει απαντήσει ποτέ </w:t>
      </w:r>
      <w:r>
        <w:rPr>
          <w:rFonts w:eastAsia="Times New Roman" w:cs="Times New Roman"/>
          <w:szCs w:val="24"/>
        </w:rPr>
        <w:t>το ΤΑΙΠΕΔ</w:t>
      </w:r>
      <w:r w:rsidRPr="00CC7BF9">
        <w:rPr>
          <w:rFonts w:eastAsia="Times New Roman" w:cs="Times New Roman"/>
          <w:szCs w:val="24"/>
        </w:rPr>
        <w:t xml:space="preserve"> τι έχει εισπράξει μέχρι τώρα από τις πωλήσεις του ΟΛΠ και του ΟΛΘ</w:t>
      </w:r>
      <w:r>
        <w:rPr>
          <w:rFonts w:eastAsia="Times New Roman" w:cs="Times New Roman"/>
          <w:szCs w:val="24"/>
        </w:rPr>
        <w:t xml:space="preserve">. </w:t>
      </w:r>
    </w:p>
    <w:p w14:paraId="2D05F51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Και</w:t>
      </w:r>
      <w:r w:rsidRPr="00CC7BF9">
        <w:rPr>
          <w:rFonts w:eastAsia="Times New Roman" w:cs="Times New Roman"/>
          <w:szCs w:val="24"/>
        </w:rPr>
        <w:t xml:space="preserve"> για να δούμε τι είχε γίνει τότε</w:t>
      </w:r>
      <w:r>
        <w:rPr>
          <w:rFonts w:eastAsia="Times New Roman" w:cs="Times New Roman"/>
          <w:szCs w:val="24"/>
        </w:rPr>
        <w:t>, τον Μάρτιο του 20</w:t>
      </w:r>
      <w:r w:rsidRPr="00CC7BF9">
        <w:rPr>
          <w:rFonts w:eastAsia="Times New Roman" w:cs="Times New Roman"/>
          <w:szCs w:val="24"/>
        </w:rPr>
        <w:t>18</w:t>
      </w:r>
      <w:r>
        <w:rPr>
          <w:rFonts w:eastAsia="Times New Roman" w:cs="Times New Roman"/>
          <w:szCs w:val="24"/>
        </w:rPr>
        <w:t>, θα σας π</w:t>
      </w:r>
      <w:r>
        <w:rPr>
          <w:rFonts w:eastAsia="Times New Roman" w:cs="Times New Roman"/>
          <w:szCs w:val="24"/>
        </w:rPr>
        <w:t>ω ότι το ΤΑΙΠΕΔ</w:t>
      </w:r>
      <w:r w:rsidRPr="00CC7BF9">
        <w:rPr>
          <w:rFonts w:eastAsia="Times New Roman" w:cs="Times New Roman"/>
          <w:szCs w:val="24"/>
        </w:rPr>
        <w:t xml:space="preserve"> ξεκίνησε να προκηρύ</w:t>
      </w:r>
      <w:r>
        <w:rPr>
          <w:rFonts w:eastAsia="Times New Roman" w:cs="Times New Roman"/>
          <w:szCs w:val="24"/>
        </w:rPr>
        <w:t>σσ</w:t>
      </w:r>
      <w:r w:rsidRPr="00CC7BF9">
        <w:rPr>
          <w:rFonts w:eastAsia="Times New Roman" w:cs="Times New Roman"/>
          <w:szCs w:val="24"/>
        </w:rPr>
        <w:t xml:space="preserve">ει διαγωνισμούς για να προσλάβει νομικούς </w:t>
      </w:r>
      <w:r>
        <w:rPr>
          <w:rFonts w:eastAsia="Times New Roman" w:cs="Times New Roman"/>
          <w:szCs w:val="24"/>
        </w:rPr>
        <w:t>συμβούλους για την πώληση δώδεκα</w:t>
      </w:r>
      <w:r w:rsidRPr="00CC7BF9">
        <w:rPr>
          <w:rFonts w:eastAsia="Times New Roman" w:cs="Times New Roman"/>
          <w:szCs w:val="24"/>
        </w:rPr>
        <w:t xml:space="preserve"> περιφερειακών λιμανιών</w:t>
      </w:r>
      <w:r>
        <w:rPr>
          <w:rFonts w:eastAsia="Times New Roman" w:cs="Times New Roman"/>
          <w:szCs w:val="24"/>
        </w:rPr>
        <w:t>. Ό</w:t>
      </w:r>
      <w:r w:rsidRPr="00CC7BF9">
        <w:rPr>
          <w:rFonts w:eastAsia="Times New Roman" w:cs="Times New Roman"/>
          <w:szCs w:val="24"/>
        </w:rPr>
        <w:t xml:space="preserve">ταν εκείνη τη μέρα το παρουσίασε </w:t>
      </w:r>
      <w:r>
        <w:rPr>
          <w:rFonts w:eastAsia="Times New Roman" w:cs="Times New Roman"/>
          <w:szCs w:val="24"/>
        </w:rPr>
        <w:t xml:space="preserve">αυτό, είπατε δηλαδή </w:t>
      </w:r>
      <w:r w:rsidRPr="00CC7BF9">
        <w:rPr>
          <w:rFonts w:eastAsia="Times New Roman" w:cs="Times New Roman"/>
          <w:szCs w:val="24"/>
        </w:rPr>
        <w:t>ότι ξεκινάτε να παραχωρείτ</w:t>
      </w:r>
      <w:r>
        <w:rPr>
          <w:rFonts w:eastAsia="Times New Roman" w:cs="Times New Roman"/>
          <w:szCs w:val="24"/>
        </w:rPr>
        <w:t xml:space="preserve">ε </w:t>
      </w:r>
      <w:r w:rsidRPr="00CC7BF9">
        <w:rPr>
          <w:rFonts w:eastAsia="Times New Roman" w:cs="Times New Roman"/>
          <w:szCs w:val="24"/>
        </w:rPr>
        <w:t xml:space="preserve">τα </w:t>
      </w:r>
      <w:r>
        <w:rPr>
          <w:rFonts w:eastAsia="Times New Roman" w:cs="Times New Roman"/>
          <w:szCs w:val="24"/>
        </w:rPr>
        <w:t>δώδεκα</w:t>
      </w:r>
      <w:r w:rsidRPr="00CC7BF9">
        <w:rPr>
          <w:rFonts w:eastAsia="Times New Roman" w:cs="Times New Roman"/>
          <w:szCs w:val="24"/>
        </w:rPr>
        <w:t xml:space="preserve"> περιφερειακά λιμάνια</w:t>
      </w:r>
      <w:r>
        <w:rPr>
          <w:rFonts w:eastAsia="Times New Roman" w:cs="Times New Roman"/>
          <w:szCs w:val="24"/>
        </w:rPr>
        <w:t>, λέγατε</w:t>
      </w:r>
      <w:r>
        <w:rPr>
          <w:rFonts w:eastAsia="Times New Roman" w:cs="Times New Roman"/>
          <w:szCs w:val="24"/>
        </w:rPr>
        <w:t xml:space="preserve"> ότι δεν γίνεται, δ</w:t>
      </w:r>
      <w:r w:rsidRPr="00CC7BF9">
        <w:rPr>
          <w:rFonts w:eastAsia="Times New Roman" w:cs="Times New Roman"/>
          <w:szCs w:val="24"/>
        </w:rPr>
        <w:t>εν υπάρχει τέτοια περίπτωση</w:t>
      </w:r>
      <w:r>
        <w:rPr>
          <w:rFonts w:eastAsia="Times New Roman" w:cs="Times New Roman"/>
          <w:szCs w:val="24"/>
        </w:rPr>
        <w:t>.</w:t>
      </w:r>
      <w:r w:rsidRPr="00CC7BF9">
        <w:rPr>
          <w:rFonts w:eastAsia="Times New Roman" w:cs="Times New Roman"/>
          <w:szCs w:val="24"/>
        </w:rPr>
        <w:t xml:space="preserve"> </w:t>
      </w:r>
      <w:r>
        <w:rPr>
          <w:rFonts w:eastAsia="Times New Roman" w:cs="Times New Roman"/>
          <w:szCs w:val="24"/>
        </w:rPr>
        <w:t>Γι</w:t>
      </w:r>
      <w:r w:rsidRPr="00CC7BF9">
        <w:rPr>
          <w:rFonts w:eastAsia="Times New Roman" w:cs="Times New Roman"/>
          <w:szCs w:val="24"/>
        </w:rPr>
        <w:t xml:space="preserve">α να καταλάβουμε </w:t>
      </w:r>
      <w:r>
        <w:rPr>
          <w:rFonts w:eastAsia="Times New Roman" w:cs="Times New Roman"/>
          <w:szCs w:val="24"/>
        </w:rPr>
        <w:t xml:space="preserve">τι λέμε, </w:t>
      </w:r>
      <w:r w:rsidRPr="00CC7BF9">
        <w:rPr>
          <w:rFonts w:eastAsia="Times New Roman" w:cs="Times New Roman"/>
          <w:szCs w:val="24"/>
        </w:rPr>
        <w:t xml:space="preserve"> </w:t>
      </w:r>
      <w:r>
        <w:rPr>
          <w:rFonts w:eastAsia="Times New Roman" w:cs="Times New Roman"/>
          <w:szCs w:val="24"/>
        </w:rPr>
        <w:t>το ΤΑΙΠΕΔ</w:t>
      </w:r>
      <w:r w:rsidRPr="00CC7BF9">
        <w:rPr>
          <w:rFonts w:eastAsia="Times New Roman" w:cs="Times New Roman"/>
          <w:szCs w:val="24"/>
        </w:rPr>
        <w:t xml:space="preserve"> δεν είχε ενημερώσει ούτε τη Γενική Γραμματεία </w:t>
      </w:r>
      <w:r>
        <w:rPr>
          <w:rFonts w:eastAsia="Times New Roman" w:cs="Times New Roman"/>
          <w:szCs w:val="24"/>
        </w:rPr>
        <w:t>Λ</w:t>
      </w:r>
      <w:r w:rsidRPr="00CC7BF9">
        <w:rPr>
          <w:rFonts w:eastAsia="Times New Roman" w:cs="Times New Roman"/>
          <w:szCs w:val="24"/>
        </w:rPr>
        <w:t xml:space="preserve">ιμενικής Πολιτικής </w:t>
      </w:r>
      <w:r w:rsidRPr="00CC7BF9">
        <w:rPr>
          <w:rFonts w:eastAsia="Times New Roman" w:cs="Times New Roman"/>
          <w:szCs w:val="24"/>
        </w:rPr>
        <w:lastRenderedPageBreak/>
        <w:t>ούτε το Υπουργείο Ναυτιλίας ότι ξεκινάει αυτή</w:t>
      </w:r>
      <w:r>
        <w:rPr>
          <w:rFonts w:eastAsia="Times New Roman" w:cs="Times New Roman"/>
          <w:szCs w:val="24"/>
        </w:rPr>
        <w:t xml:space="preserve"> η</w:t>
      </w:r>
      <w:r w:rsidRPr="00CC7BF9">
        <w:rPr>
          <w:rFonts w:eastAsia="Times New Roman" w:cs="Times New Roman"/>
          <w:szCs w:val="24"/>
        </w:rPr>
        <w:t xml:space="preserve"> διαδικασία</w:t>
      </w:r>
      <w:r>
        <w:rPr>
          <w:rFonts w:eastAsia="Times New Roman" w:cs="Times New Roman"/>
          <w:szCs w:val="24"/>
        </w:rPr>
        <w:t>. Άρα από εκεί πέρα γιατί</w:t>
      </w:r>
      <w:r w:rsidRPr="00CC7BF9">
        <w:rPr>
          <w:rFonts w:eastAsia="Times New Roman" w:cs="Times New Roman"/>
          <w:szCs w:val="24"/>
        </w:rPr>
        <w:t xml:space="preserve"> να μιλάμε </w:t>
      </w:r>
      <w:r>
        <w:rPr>
          <w:rFonts w:eastAsia="Times New Roman" w:cs="Times New Roman"/>
          <w:szCs w:val="24"/>
        </w:rPr>
        <w:t>και τι να</w:t>
      </w:r>
      <w:r>
        <w:rPr>
          <w:rFonts w:eastAsia="Times New Roman" w:cs="Times New Roman"/>
          <w:szCs w:val="24"/>
        </w:rPr>
        <w:t xml:space="preserve"> λέμε;</w:t>
      </w:r>
      <w:r w:rsidRPr="00CC7BF9">
        <w:rPr>
          <w:rFonts w:eastAsia="Times New Roman" w:cs="Times New Roman"/>
          <w:szCs w:val="24"/>
        </w:rPr>
        <w:t xml:space="preserve"> </w:t>
      </w:r>
    </w:p>
    <w:p w14:paraId="2D05F51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Τι δίνετε; Α</w:t>
      </w:r>
      <w:r w:rsidRPr="00CC7BF9">
        <w:rPr>
          <w:rFonts w:eastAsia="Times New Roman" w:cs="Times New Roman"/>
          <w:szCs w:val="24"/>
        </w:rPr>
        <w:t xml:space="preserve">υτή τη στιγμή </w:t>
      </w:r>
      <w:r>
        <w:rPr>
          <w:rFonts w:eastAsia="Times New Roman" w:cs="Times New Roman"/>
          <w:szCs w:val="24"/>
        </w:rPr>
        <w:t>δέκα</w:t>
      </w:r>
      <w:r w:rsidRPr="00CC7BF9">
        <w:rPr>
          <w:rFonts w:eastAsia="Times New Roman" w:cs="Times New Roman"/>
          <w:szCs w:val="24"/>
        </w:rPr>
        <w:t xml:space="preserve"> περιφερειακά λιμάνια </w:t>
      </w:r>
      <w:r>
        <w:rPr>
          <w:rFonts w:eastAsia="Times New Roman" w:cs="Times New Roman"/>
          <w:szCs w:val="24"/>
        </w:rPr>
        <w:t xml:space="preserve">και μάλιστα δέκα </w:t>
      </w:r>
      <w:r w:rsidRPr="00CC7BF9">
        <w:rPr>
          <w:rFonts w:eastAsia="Times New Roman" w:cs="Times New Roman"/>
          <w:szCs w:val="24"/>
        </w:rPr>
        <w:t>περιφερειακά λιμάνια που παρουσιάζουν κερδοφορία</w:t>
      </w:r>
      <w:r>
        <w:rPr>
          <w:rFonts w:eastAsia="Times New Roman" w:cs="Times New Roman"/>
          <w:szCs w:val="24"/>
        </w:rPr>
        <w:t>,</w:t>
      </w:r>
      <w:r w:rsidRPr="00CC7BF9">
        <w:rPr>
          <w:rFonts w:eastAsia="Times New Roman" w:cs="Times New Roman"/>
          <w:szCs w:val="24"/>
        </w:rPr>
        <w:t xml:space="preserve"> μηδενική επιχορήγηση από </w:t>
      </w:r>
      <w:r>
        <w:rPr>
          <w:rFonts w:eastAsia="Times New Roman" w:cs="Times New Roman"/>
          <w:szCs w:val="24"/>
        </w:rPr>
        <w:t>τον κ</w:t>
      </w:r>
      <w:r w:rsidRPr="00CC7BF9">
        <w:rPr>
          <w:rFonts w:eastAsia="Times New Roman" w:cs="Times New Roman"/>
          <w:szCs w:val="24"/>
        </w:rPr>
        <w:t>ρατικό προϋπολογισμό</w:t>
      </w:r>
      <w:r>
        <w:rPr>
          <w:rFonts w:eastAsia="Times New Roman" w:cs="Times New Roman"/>
          <w:szCs w:val="24"/>
        </w:rPr>
        <w:t>,</w:t>
      </w:r>
      <w:r w:rsidRPr="00CC7BF9">
        <w:rPr>
          <w:rFonts w:eastAsia="Times New Roman" w:cs="Times New Roman"/>
          <w:szCs w:val="24"/>
        </w:rPr>
        <w:t xml:space="preserve"> διαθέτουν επιχειρησιακό σχέδιο</w:t>
      </w:r>
      <w:r>
        <w:rPr>
          <w:rFonts w:eastAsia="Times New Roman" w:cs="Times New Roman"/>
          <w:szCs w:val="24"/>
        </w:rPr>
        <w:t>, μηδενικό τραπεζικό λογαριασμό και δανεισμό,</w:t>
      </w:r>
      <w:r w:rsidRPr="00CC7BF9">
        <w:rPr>
          <w:rFonts w:eastAsia="Times New Roman" w:cs="Times New Roman"/>
          <w:szCs w:val="24"/>
        </w:rPr>
        <w:t xml:space="preserve"> α</w:t>
      </w:r>
      <w:r w:rsidRPr="00CC7BF9">
        <w:rPr>
          <w:rFonts w:eastAsia="Times New Roman" w:cs="Times New Roman"/>
          <w:szCs w:val="24"/>
        </w:rPr>
        <w:t xml:space="preserve">ύξηση </w:t>
      </w:r>
      <w:r>
        <w:rPr>
          <w:rFonts w:eastAsia="Times New Roman" w:cs="Times New Roman"/>
          <w:szCs w:val="24"/>
        </w:rPr>
        <w:t xml:space="preserve">τζίρου και </w:t>
      </w:r>
      <w:r w:rsidRPr="00CC7BF9">
        <w:rPr>
          <w:rFonts w:eastAsia="Times New Roman" w:cs="Times New Roman"/>
          <w:szCs w:val="24"/>
        </w:rPr>
        <w:t xml:space="preserve">κερδών και προϋποθέσεις λιμενικού </w:t>
      </w:r>
      <w:r>
        <w:rPr>
          <w:rFonts w:eastAsia="Times New Roman" w:cs="Times New Roman"/>
          <w:szCs w:val="24"/>
          <w:lang w:val="en-US"/>
        </w:rPr>
        <w:t>cluster</w:t>
      </w:r>
      <w:r>
        <w:rPr>
          <w:rFonts w:eastAsia="Times New Roman" w:cs="Times New Roman"/>
          <w:szCs w:val="24"/>
        </w:rPr>
        <w:t>.</w:t>
      </w:r>
      <w:r w:rsidRPr="007375CF">
        <w:rPr>
          <w:rFonts w:eastAsia="Times New Roman" w:cs="Times New Roman"/>
          <w:szCs w:val="24"/>
        </w:rPr>
        <w:t xml:space="preserve"> </w:t>
      </w:r>
      <w:r>
        <w:rPr>
          <w:rFonts w:eastAsia="Times New Roman" w:cs="Times New Roman"/>
          <w:szCs w:val="24"/>
        </w:rPr>
        <w:t>Είναι όλα αυτά που λέγατε και καταδικάζατε, όταν ήσασταν Α</w:t>
      </w:r>
      <w:r w:rsidRPr="00CC7BF9">
        <w:rPr>
          <w:rFonts w:eastAsia="Times New Roman" w:cs="Times New Roman"/>
          <w:szCs w:val="24"/>
        </w:rPr>
        <w:t>ντιπολίτευση</w:t>
      </w:r>
      <w:r>
        <w:rPr>
          <w:rFonts w:eastAsia="Times New Roman" w:cs="Times New Roman"/>
          <w:szCs w:val="24"/>
        </w:rPr>
        <w:t>, κύριοι.</w:t>
      </w:r>
    </w:p>
    <w:p w14:paraId="2D05F51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Τι ακούμε όλα αυτά τα χρόνια γι’ αυτά που είπαμε τώρα;</w:t>
      </w:r>
      <w:r w:rsidRPr="00CC7BF9">
        <w:rPr>
          <w:rFonts w:eastAsia="Times New Roman" w:cs="Times New Roman"/>
          <w:szCs w:val="24"/>
        </w:rPr>
        <w:t xml:space="preserve"> </w:t>
      </w:r>
      <w:r>
        <w:rPr>
          <w:rFonts w:eastAsia="Times New Roman" w:cs="Times New Roman"/>
          <w:szCs w:val="24"/>
        </w:rPr>
        <w:t>Ακούμε εδώ και</w:t>
      </w:r>
      <w:r w:rsidRPr="00CC7BF9">
        <w:rPr>
          <w:rFonts w:eastAsia="Times New Roman" w:cs="Times New Roman"/>
          <w:szCs w:val="24"/>
        </w:rPr>
        <w:t xml:space="preserve"> χρόνια ότι επικαιροποιείται </w:t>
      </w:r>
      <w:r>
        <w:rPr>
          <w:rFonts w:eastAsia="Times New Roman" w:cs="Times New Roman"/>
          <w:szCs w:val="24"/>
        </w:rPr>
        <w:t>η Ε</w:t>
      </w:r>
      <w:r w:rsidRPr="00CC7BF9">
        <w:rPr>
          <w:rFonts w:eastAsia="Times New Roman" w:cs="Times New Roman"/>
          <w:szCs w:val="24"/>
        </w:rPr>
        <w:t xml:space="preserve">θνική </w:t>
      </w:r>
      <w:r>
        <w:rPr>
          <w:rFonts w:eastAsia="Times New Roman" w:cs="Times New Roman"/>
          <w:szCs w:val="24"/>
        </w:rPr>
        <w:t>Σ</w:t>
      </w:r>
      <w:r w:rsidRPr="00CC7BF9">
        <w:rPr>
          <w:rFonts w:eastAsia="Times New Roman" w:cs="Times New Roman"/>
          <w:szCs w:val="24"/>
        </w:rPr>
        <w:t>τρατηγικ</w:t>
      </w:r>
      <w:r w:rsidRPr="00CC7BF9">
        <w:rPr>
          <w:rFonts w:eastAsia="Times New Roman" w:cs="Times New Roman"/>
          <w:szCs w:val="24"/>
        </w:rPr>
        <w:t xml:space="preserve">ή </w:t>
      </w:r>
      <w:r>
        <w:rPr>
          <w:rFonts w:eastAsia="Times New Roman" w:cs="Times New Roman"/>
          <w:szCs w:val="24"/>
        </w:rPr>
        <w:t>Λ</w:t>
      </w:r>
      <w:r w:rsidRPr="00CC7BF9">
        <w:rPr>
          <w:rFonts w:eastAsia="Times New Roman" w:cs="Times New Roman"/>
          <w:szCs w:val="24"/>
        </w:rPr>
        <w:t>ιμένων</w:t>
      </w:r>
      <w:r>
        <w:rPr>
          <w:rFonts w:eastAsia="Times New Roman" w:cs="Times New Roman"/>
          <w:szCs w:val="24"/>
        </w:rPr>
        <w:t>. Τίποτα μέχρι στιγμής</w:t>
      </w:r>
      <w:r w:rsidRPr="00CC7BF9">
        <w:rPr>
          <w:rFonts w:eastAsia="Times New Roman" w:cs="Times New Roman"/>
          <w:szCs w:val="24"/>
        </w:rPr>
        <w:t xml:space="preserve"> δεν υπάρχει</w:t>
      </w:r>
      <w:r>
        <w:rPr>
          <w:rFonts w:eastAsia="Times New Roman" w:cs="Times New Roman"/>
          <w:szCs w:val="24"/>
        </w:rPr>
        <w:t xml:space="preserve">. Είδαμε </w:t>
      </w:r>
      <w:r w:rsidRPr="00CC7BF9">
        <w:rPr>
          <w:rFonts w:eastAsia="Times New Roman" w:cs="Times New Roman"/>
          <w:szCs w:val="24"/>
        </w:rPr>
        <w:t>το</w:t>
      </w:r>
      <w:r>
        <w:rPr>
          <w:rFonts w:eastAsia="Times New Roman" w:cs="Times New Roman"/>
          <w:szCs w:val="24"/>
        </w:rPr>
        <w:t>ν</w:t>
      </w:r>
      <w:r w:rsidRPr="00CC7BF9">
        <w:rPr>
          <w:rFonts w:eastAsia="Times New Roman" w:cs="Times New Roman"/>
          <w:szCs w:val="24"/>
        </w:rPr>
        <w:t xml:space="preserve"> </w:t>
      </w:r>
      <w:r>
        <w:rPr>
          <w:rFonts w:eastAsia="Times New Roman" w:cs="Times New Roman"/>
          <w:szCs w:val="24"/>
        </w:rPr>
        <w:t>Γ</w:t>
      </w:r>
      <w:r w:rsidRPr="00CC7BF9">
        <w:rPr>
          <w:rFonts w:eastAsia="Times New Roman" w:cs="Times New Roman"/>
          <w:szCs w:val="24"/>
        </w:rPr>
        <w:t xml:space="preserve">ενικό </w:t>
      </w:r>
      <w:r>
        <w:rPr>
          <w:rFonts w:eastAsia="Times New Roman" w:cs="Times New Roman"/>
          <w:szCs w:val="24"/>
        </w:rPr>
        <w:t>Γ</w:t>
      </w:r>
      <w:r w:rsidRPr="00CC7BF9">
        <w:rPr>
          <w:rFonts w:eastAsia="Times New Roman" w:cs="Times New Roman"/>
          <w:szCs w:val="24"/>
        </w:rPr>
        <w:t xml:space="preserve">ραμματέα να </w:t>
      </w:r>
      <w:r>
        <w:rPr>
          <w:rFonts w:eastAsia="Times New Roman" w:cs="Times New Roman"/>
          <w:szCs w:val="24"/>
        </w:rPr>
        <w:t xml:space="preserve">δηλώνει ότι θα </w:t>
      </w:r>
      <w:r w:rsidRPr="00CC7BF9">
        <w:rPr>
          <w:rFonts w:eastAsia="Times New Roman" w:cs="Times New Roman"/>
          <w:szCs w:val="24"/>
        </w:rPr>
        <w:t>αλλά</w:t>
      </w:r>
      <w:r>
        <w:rPr>
          <w:rFonts w:eastAsia="Times New Roman" w:cs="Times New Roman"/>
          <w:szCs w:val="24"/>
        </w:rPr>
        <w:t>ξ</w:t>
      </w:r>
      <w:r w:rsidRPr="00CC7BF9">
        <w:rPr>
          <w:rFonts w:eastAsia="Times New Roman" w:cs="Times New Roman"/>
          <w:szCs w:val="24"/>
        </w:rPr>
        <w:t xml:space="preserve">ει το </w:t>
      </w:r>
      <w:r>
        <w:rPr>
          <w:rFonts w:eastAsia="Times New Roman" w:cs="Times New Roman"/>
          <w:szCs w:val="24"/>
        </w:rPr>
        <w:t>Λι</w:t>
      </w:r>
      <w:r w:rsidRPr="00CC7BF9">
        <w:rPr>
          <w:rFonts w:eastAsia="Times New Roman" w:cs="Times New Roman"/>
          <w:szCs w:val="24"/>
        </w:rPr>
        <w:t>μενικό</w:t>
      </w:r>
      <w:r>
        <w:rPr>
          <w:rFonts w:eastAsia="Times New Roman" w:cs="Times New Roman"/>
          <w:szCs w:val="24"/>
        </w:rPr>
        <w:t xml:space="preserve"> Σύστημα της Ελλάδος. </w:t>
      </w:r>
      <w:r w:rsidRPr="00CC7BF9">
        <w:rPr>
          <w:rFonts w:eastAsia="Times New Roman" w:cs="Times New Roman"/>
          <w:szCs w:val="24"/>
        </w:rPr>
        <w:t xml:space="preserve"> </w:t>
      </w:r>
      <w:r>
        <w:rPr>
          <w:rFonts w:eastAsia="Times New Roman" w:cs="Times New Roman"/>
          <w:szCs w:val="24"/>
        </w:rPr>
        <w:t>Μα, αφού δεν υπάρχει Ε</w:t>
      </w:r>
      <w:r w:rsidRPr="00CC7BF9">
        <w:rPr>
          <w:rFonts w:eastAsia="Times New Roman" w:cs="Times New Roman"/>
          <w:szCs w:val="24"/>
        </w:rPr>
        <w:t xml:space="preserve">θνική </w:t>
      </w:r>
      <w:r>
        <w:rPr>
          <w:rFonts w:eastAsia="Times New Roman" w:cs="Times New Roman"/>
          <w:szCs w:val="24"/>
        </w:rPr>
        <w:t>Στρατηγική Λ</w:t>
      </w:r>
      <w:r w:rsidRPr="00CC7BF9">
        <w:rPr>
          <w:rFonts w:eastAsia="Times New Roman" w:cs="Times New Roman"/>
          <w:szCs w:val="24"/>
        </w:rPr>
        <w:t>ιμέν</w:t>
      </w:r>
      <w:r>
        <w:rPr>
          <w:rFonts w:eastAsia="Times New Roman" w:cs="Times New Roman"/>
          <w:szCs w:val="24"/>
        </w:rPr>
        <w:t xml:space="preserve">ων. </w:t>
      </w:r>
    </w:p>
    <w:p w14:paraId="2D05F52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Εργαλείο ανάπτυξης </w:t>
      </w:r>
      <w:r>
        <w:rPr>
          <w:rFonts w:eastAsia="Times New Roman" w:cs="Times New Roman"/>
          <w:szCs w:val="24"/>
        </w:rPr>
        <w:t xml:space="preserve">είναι </w:t>
      </w:r>
      <w:r w:rsidRPr="00CC7BF9">
        <w:rPr>
          <w:rFonts w:eastAsia="Times New Roman" w:cs="Times New Roman"/>
          <w:szCs w:val="24"/>
        </w:rPr>
        <w:t xml:space="preserve">τα λιμάνια </w:t>
      </w:r>
      <w:r>
        <w:rPr>
          <w:rFonts w:eastAsia="Times New Roman" w:cs="Times New Roman"/>
          <w:szCs w:val="24"/>
        </w:rPr>
        <w:t>μας. Ναι,</w:t>
      </w:r>
      <w:r w:rsidRPr="00CC7BF9">
        <w:rPr>
          <w:rFonts w:eastAsia="Times New Roman" w:cs="Times New Roman"/>
          <w:szCs w:val="24"/>
        </w:rPr>
        <w:t xml:space="preserve"> είναι εργαλείο ανάπτυξης</w:t>
      </w:r>
      <w:r>
        <w:rPr>
          <w:rFonts w:eastAsia="Times New Roman" w:cs="Times New Roman"/>
          <w:szCs w:val="24"/>
        </w:rPr>
        <w:t>,</w:t>
      </w:r>
      <w:r w:rsidRPr="00CC7BF9">
        <w:rPr>
          <w:rFonts w:eastAsia="Times New Roman" w:cs="Times New Roman"/>
          <w:szCs w:val="24"/>
        </w:rPr>
        <w:t xml:space="preserve"> αλλά για ποιον</w:t>
      </w:r>
      <w:r>
        <w:rPr>
          <w:rFonts w:eastAsia="Times New Roman" w:cs="Times New Roman"/>
          <w:szCs w:val="24"/>
        </w:rPr>
        <w:t>;</w:t>
      </w:r>
      <w:r w:rsidRPr="00CC7BF9">
        <w:rPr>
          <w:rFonts w:eastAsia="Times New Roman" w:cs="Times New Roman"/>
          <w:szCs w:val="24"/>
        </w:rPr>
        <w:t xml:space="preserve"> </w:t>
      </w:r>
      <w:r>
        <w:rPr>
          <w:rFonts w:eastAsia="Times New Roman" w:cs="Times New Roman"/>
          <w:szCs w:val="24"/>
        </w:rPr>
        <w:t>Ο ΟΛΠ και ο ΟΛΘ δεν υπάρχουν και τα δέκα</w:t>
      </w:r>
      <w:r w:rsidRPr="00CC7BF9">
        <w:rPr>
          <w:rFonts w:eastAsia="Times New Roman" w:cs="Times New Roman"/>
          <w:szCs w:val="24"/>
        </w:rPr>
        <w:t xml:space="preserve"> περιφερειακά λιμάνια που δίνου</w:t>
      </w:r>
      <w:r>
        <w:rPr>
          <w:rFonts w:eastAsia="Times New Roman" w:cs="Times New Roman"/>
          <w:szCs w:val="24"/>
        </w:rPr>
        <w:t>ν</w:t>
      </w:r>
      <w:r w:rsidRPr="00CC7BF9">
        <w:rPr>
          <w:rFonts w:eastAsia="Times New Roman" w:cs="Times New Roman"/>
          <w:szCs w:val="24"/>
        </w:rPr>
        <w:t xml:space="preserve"> κερδοφορία στη λιμενική πολιτική παραχωρούνται από τις συγκεκριμένες δραστηριότητες</w:t>
      </w:r>
      <w:r>
        <w:rPr>
          <w:rFonts w:eastAsia="Times New Roman" w:cs="Times New Roman"/>
          <w:szCs w:val="24"/>
        </w:rPr>
        <w:t>.</w:t>
      </w:r>
    </w:p>
    <w:p w14:paraId="2D05F52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Εδώ, όμως, έχουμε και κάτι άλλο</w:t>
      </w:r>
      <w:r w:rsidRPr="00CC7BF9">
        <w:rPr>
          <w:rFonts w:eastAsia="Times New Roman" w:cs="Times New Roman"/>
          <w:szCs w:val="24"/>
        </w:rPr>
        <w:t xml:space="preserve"> οξύμωρο</w:t>
      </w:r>
      <w:r>
        <w:rPr>
          <w:rFonts w:eastAsia="Times New Roman" w:cs="Times New Roman"/>
          <w:szCs w:val="24"/>
        </w:rPr>
        <w:t>: Τ</w:t>
      </w:r>
      <w:r w:rsidRPr="00CC7BF9">
        <w:rPr>
          <w:rFonts w:eastAsia="Times New Roman" w:cs="Times New Roman"/>
          <w:szCs w:val="24"/>
        </w:rPr>
        <w:t xml:space="preserve">ον Αύγουστο η </w:t>
      </w:r>
      <w:r>
        <w:rPr>
          <w:rFonts w:eastAsia="Times New Roman" w:cs="Times New Roman"/>
          <w:szCs w:val="24"/>
        </w:rPr>
        <w:t>Κ</w:t>
      </w:r>
      <w:r w:rsidRPr="00CC7BF9">
        <w:rPr>
          <w:rFonts w:eastAsia="Times New Roman" w:cs="Times New Roman"/>
          <w:szCs w:val="24"/>
        </w:rPr>
        <w:t>υβέρνηση ανακοίνωσε έργα</w:t>
      </w:r>
      <w:r w:rsidRPr="00CC7BF9">
        <w:rPr>
          <w:rFonts w:eastAsia="Times New Roman" w:cs="Times New Roman"/>
          <w:szCs w:val="24"/>
        </w:rPr>
        <w:t xml:space="preserve"> αξίας 32,6 εκατομμυρίων</w:t>
      </w:r>
      <w:r>
        <w:rPr>
          <w:rFonts w:eastAsia="Times New Roman" w:cs="Times New Roman"/>
          <w:szCs w:val="24"/>
        </w:rPr>
        <w:t xml:space="preserve"> για τα συγκεκριμένα λιμάνια. Θ</w:t>
      </w:r>
      <w:r w:rsidRPr="00CC7BF9">
        <w:rPr>
          <w:rFonts w:eastAsia="Times New Roman" w:cs="Times New Roman"/>
          <w:szCs w:val="24"/>
        </w:rPr>
        <w:t>α ήθελα τώρα να δούμε μία δήλωση του κ</w:t>
      </w:r>
      <w:r>
        <w:rPr>
          <w:rFonts w:eastAsia="Times New Roman" w:cs="Times New Roman"/>
          <w:szCs w:val="24"/>
        </w:rPr>
        <w:t>.</w:t>
      </w:r>
      <w:r w:rsidRPr="00CC7BF9">
        <w:rPr>
          <w:rFonts w:eastAsia="Times New Roman" w:cs="Times New Roman"/>
          <w:szCs w:val="24"/>
        </w:rPr>
        <w:t xml:space="preserve"> </w:t>
      </w:r>
      <w:r>
        <w:rPr>
          <w:rFonts w:eastAsia="Times New Roman" w:cs="Times New Roman"/>
          <w:szCs w:val="24"/>
        </w:rPr>
        <w:t>Λαμπρίδη, αλλά επειδή ο κύριο</w:t>
      </w:r>
      <w:r w:rsidRPr="00CC7BF9">
        <w:rPr>
          <w:rFonts w:eastAsia="Times New Roman" w:cs="Times New Roman"/>
          <w:szCs w:val="24"/>
        </w:rPr>
        <w:t xml:space="preserve">ς </w:t>
      </w:r>
      <w:r>
        <w:rPr>
          <w:rFonts w:eastAsia="Times New Roman" w:cs="Times New Roman"/>
          <w:szCs w:val="24"/>
        </w:rPr>
        <w:t>γ</w:t>
      </w:r>
      <w:r w:rsidRPr="00CC7BF9">
        <w:rPr>
          <w:rFonts w:eastAsia="Times New Roman" w:cs="Times New Roman"/>
          <w:szCs w:val="24"/>
        </w:rPr>
        <w:t xml:space="preserve">ενικός </w:t>
      </w:r>
      <w:r>
        <w:rPr>
          <w:rFonts w:eastAsia="Times New Roman" w:cs="Times New Roman"/>
          <w:szCs w:val="24"/>
        </w:rPr>
        <w:t>γ</w:t>
      </w:r>
      <w:r w:rsidRPr="00CC7BF9">
        <w:rPr>
          <w:rFonts w:eastAsia="Times New Roman" w:cs="Times New Roman"/>
          <w:szCs w:val="24"/>
        </w:rPr>
        <w:t xml:space="preserve">ραμματέας δεν μπορεί να </w:t>
      </w:r>
      <w:r>
        <w:rPr>
          <w:rFonts w:eastAsia="Times New Roman" w:cs="Times New Roman"/>
          <w:szCs w:val="24"/>
        </w:rPr>
        <w:t>απαντήσει, θα απαντήσει</w:t>
      </w:r>
      <w:r w:rsidRPr="00CC7BF9">
        <w:rPr>
          <w:rFonts w:eastAsia="Times New Roman" w:cs="Times New Roman"/>
          <w:szCs w:val="24"/>
        </w:rPr>
        <w:t xml:space="preserve"> ο κύριος </w:t>
      </w:r>
      <w:r>
        <w:rPr>
          <w:rFonts w:eastAsia="Times New Roman" w:cs="Times New Roman"/>
          <w:szCs w:val="24"/>
        </w:rPr>
        <w:t>Υ</w:t>
      </w:r>
      <w:r w:rsidRPr="00CC7BF9">
        <w:rPr>
          <w:rFonts w:eastAsia="Times New Roman" w:cs="Times New Roman"/>
          <w:szCs w:val="24"/>
        </w:rPr>
        <w:t>πουργός</w:t>
      </w:r>
      <w:r>
        <w:rPr>
          <w:rFonts w:eastAsia="Times New Roman" w:cs="Times New Roman"/>
          <w:szCs w:val="24"/>
        </w:rPr>
        <w:t xml:space="preserve">. Έχει γράψει </w:t>
      </w:r>
      <w:r w:rsidRPr="00CC7BF9">
        <w:rPr>
          <w:rFonts w:eastAsia="Times New Roman" w:cs="Times New Roman"/>
          <w:szCs w:val="24"/>
        </w:rPr>
        <w:t xml:space="preserve">ένα πολύ ωραίο κείμενο τον Αύγουστο του </w:t>
      </w:r>
      <w:r>
        <w:rPr>
          <w:rFonts w:eastAsia="Times New Roman" w:cs="Times New Roman"/>
          <w:szCs w:val="24"/>
        </w:rPr>
        <w:t>΄</w:t>
      </w:r>
      <w:r w:rsidRPr="00CC7BF9">
        <w:rPr>
          <w:rFonts w:eastAsia="Times New Roman" w:cs="Times New Roman"/>
          <w:szCs w:val="24"/>
        </w:rPr>
        <w:t>1</w:t>
      </w:r>
      <w:r w:rsidRPr="00CC7BF9">
        <w:rPr>
          <w:rFonts w:eastAsia="Times New Roman" w:cs="Times New Roman"/>
          <w:szCs w:val="24"/>
        </w:rPr>
        <w:t>8 και λέει</w:t>
      </w:r>
      <w:r>
        <w:rPr>
          <w:rFonts w:eastAsia="Times New Roman" w:cs="Times New Roman"/>
          <w:szCs w:val="24"/>
        </w:rPr>
        <w:t>: «Η</w:t>
      </w:r>
      <w:r w:rsidRPr="00CC7BF9">
        <w:rPr>
          <w:rFonts w:eastAsia="Times New Roman" w:cs="Times New Roman"/>
          <w:szCs w:val="24"/>
        </w:rPr>
        <w:t xml:space="preserve"> έξοδος από τα μνημόνια αποτελεί ημερομηνία</w:t>
      </w:r>
      <w:r>
        <w:rPr>
          <w:rFonts w:eastAsia="Times New Roman" w:cs="Times New Roman"/>
          <w:szCs w:val="24"/>
        </w:rPr>
        <w:t xml:space="preserve"> </w:t>
      </w:r>
      <w:r w:rsidRPr="00CC7BF9">
        <w:rPr>
          <w:rFonts w:eastAsia="Times New Roman" w:cs="Times New Roman"/>
          <w:szCs w:val="24"/>
        </w:rPr>
        <w:t>ορόσημο</w:t>
      </w:r>
      <w:r>
        <w:rPr>
          <w:rFonts w:eastAsia="Times New Roman" w:cs="Times New Roman"/>
          <w:szCs w:val="24"/>
        </w:rPr>
        <w:t>».</w:t>
      </w:r>
    </w:p>
    <w:p w14:paraId="2D05F522" w14:textId="77777777" w:rsidR="00237587" w:rsidRDefault="00AE0D0F">
      <w:pPr>
        <w:spacing w:after="0" w:line="600" w:lineRule="auto"/>
        <w:ind w:firstLine="720"/>
        <w:jc w:val="both"/>
        <w:rPr>
          <w:rFonts w:eastAsia="Times New Roman" w:cs="Times New Roman"/>
          <w:szCs w:val="24"/>
        </w:rPr>
      </w:pPr>
      <w:r w:rsidRPr="00CC7BF9">
        <w:rPr>
          <w:rFonts w:eastAsia="Times New Roman" w:cs="Times New Roman"/>
          <w:szCs w:val="24"/>
        </w:rPr>
        <w:t xml:space="preserve"> Λοιπόν</w:t>
      </w:r>
      <w:r>
        <w:rPr>
          <w:rFonts w:eastAsia="Times New Roman" w:cs="Times New Roman"/>
          <w:szCs w:val="24"/>
        </w:rPr>
        <w:t>,</w:t>
      </w:r>
      <w:r w:rsidRPr="00CC7BF9">
        <w:rPr>
          <w:rFonts w:eastAsia="Times New Roman" w:cs="Times New Roman"/>
          <w:szCs w:val="24"/>
        </w:rPr>
        <w:t xml:space="preserve"> για να καταλαβαίνουμε όλοι τι λέμε</w:t>
      </w:r>
      <w:r>
        <w:rPr>
          <w:rFonts w:eastAsia="Times New Roman" w:cs="Times New Roman"/>
          <w:szCs w:val="24"/>
        </w:rPr>
        <w:t>, από</w:t>
      </w:r>
      <w:r w:rsidRPr="00CC7BF9">
        <w:rPr>
          <w:rFonts w:eastAsia="Times New Roman" w:cs="Times New Roman"/>
          <w:szCs w:val="24"/>
        </w:rPr>
        <w:t xml:space="preserve"> </w:t>
      </w:r>
      <w:r>
        <w:rPr>
          <w:rFonts w:eastAsia="Times New Roman" w:cs="Times New Roman"/>
          <w:szCs w:val="24"/>
        </w:rPr>
        <w:t>τα μνημόνια, ν</w:t>
      </w:r>
      <w:r w:rsidRPr="00CC7BF9">
        <w:rPr>
          <w:rFonts w:eastAsia="Times New Roman" w:cs="Times New Roman"/>
          <w:szCs w:val="24"/>
        </w:rPr>
        <w:t>αι</w:t>
      </w:r>
      <w:r>
        <w:rPr>
          <w:rFonts w:eastAsia="Times New Roman" w:cs="Times New Roman"/>
          <w:szCs w:val="24"/>
        </w:rPr>
        <w:t>,</w:t>
      </w:r>
      <w:r w:rsidRPr="00CC7BF9">
        <w:rPr>
          <w:rFonts w:eastAsia="Times New Roman" w:cs="Times New Roman"/>
          <w:szCs w:val="24"/>
        </w:rPr>
        <w:t xml:space="preserve"> βγήκαμε</w:t>
      </w:r>
      <w:r>
        <w:rPr>
          <w:rFonts w:eastAsia="Times New Roman" w:cs="Times New Roman"/>
          <w:szCs w:val="24"/>
        </w:rPr>
        <w:t>, ά</w:t>
      </w:r>
      <w:r w:rsidRPr="00CC7BF9">
        <w:rPr>
          <w:rFonts w:eastAsia="Times New Roman" w:cs="Times New Roman"/>
          <w:szCs w:val="24"/>
        </w:rPr>
        <w:t>ρα δεν μπορούμε να δανειστούμε</w:t>
      </w:r>
      <w:r>
        <w:rPr>
          <w:rFonts w:eastAsia="Times New Roman" w:cs="Times New Roman"/>
          <w:szCs w:val="24"/>
        </w:rPr>
        <w:t xml:space="preserve"> -α</w:t>
      </w:r>
      <w:r w:rsidRPr="00CC7BF9">
        <w:rPr>
          <w:rFonts w:eastAsia="Times New Roman" w:cs="Times New Roman"/>
          <w:szCs w:val="24"/>
        </w:rPr>
        <w:t>υτό σ</w:t>
      </w:r>
      <w:r>
        <w:rPr>
          <w:rFonts w:eastAsia="Times New Roman" w:cs="Times New Roman"/>
          <w:szCs w:val="24"/>
        </w:rPr>
        <w:t>ημα</w:t>
      </w:r>
      <w:r w:rsidRPr="00CC7BF9">
        <w:rPr>
          <w:rFonts w:eastAsia="Times New Roman" w:cs="Times New Roman"/>
          <w:szCs w:val="24"/>
        </w:rPr>
        <w:t>ίνει</w:t>
      </w:r>
      <w:r>
        <w:rPr>
          <w:rFonts w:eastAsia="Times New Roman" w:cs="Times New Roman"/>
          <w:szCs w:val="24"/>
        </w:rPr>
        <w:t xml:space="preserve"> ότι</w:t>
      </w:r>
      <w:r w:rsidRPr="00CC7BF9">
        <w:rPr>
          <w:rFonts w:eastAsia="Times New Roman" w:cs="Times New Roman"/>
          <w:szCs w:val="24"/>
        </w:rPr>
        <w:t xml:space="preserve"> δεν μπορείτε να πάρετε χρήμα</w:t>
      </w:r>
      <w:r>
        <w:rPr>
          <w:rFonts w:eastAsia="Times New Roman" w:cs="Times New Roman"/>
          <w:szCs w:val="24"/>
        </w:rPr>
        <w:t>-,</w:t>
      </w:r>
      <w:r w:rsidRPr="00CC7BF9">
        <w:rPr>
          <w:rFonts w:eastAsia="Times New Roman" w:cs="Times New Roman"/>
          <w:szCs w:val="24"/>
        </w:rPr>
        <w:t xml:space="preserve"> αλλά </w:t>
      </w:r>
      <w:r>
        <w:rPr>
          <w:rFonts w:eastAsia="Times New Roman" w:cs="Times New Roman"/>
          <w:szCs w:val="24"/>
        </w:rPr>
        <w:t xml:space="preserve">από </w:t>
      </w:r>
      <w:r w:rsidRPr="00CC7BF9">
        <w:rPr>
          <w:rFonts w:eastAsia="Times New Roman" w:cs="Times New Roman"/>
          <w:szCs w:val="24"/>
        </w:rPr>
        <w:t>την εποπτεία δεν έχου</w:t>
      </w:r>
      <w:r w:rsidRPr="00CC7BF9">
        <w:rPr>
          <w:rFonts w:eastAsia="Times New Roman" w:cs="Times New Roman"/>
          <w:szCs w:val="24"/>
        </w:rPr>
        <w:t>με φύγει και γι</w:t>
      </w:r>
      <w:r>
        <w:rPr>
          <w:rFonts w:eastAsia="Times New Roman" w:cs="Times New Roman"/>
          <w:szCs w:val="24"/>
        </w:rPr>
        <w:t>’</w:t>
      </w:r>
      <w:r w:rsidRPr="00CC7BF9">
        <w:rPr>
          <w:rFonts w:eastAsia="Times New Roman" w:cs="Times New Roman"/>
          <w:szCs w:val="24"/>
        </w:rPr>
        <w:t xml:space="preserve"> αυτό αυτή τη στιγμή παραχωρούμε</w:t>
      </w:r>
      <w:r>
        <w:rPr>
          <w:rFonts w:eastAsia="Times New Roman" w:cs="Times New Roman"/>
          <w:szCs w:val="24"/>
        </w:rPr>
        <w:t xml:space="preserve"> τα δώδεκα </w:t>
      </w:r>
      <w:r w:rsidRPr="00CC7BF9">
        <w:rPr>
          <w:rFonts w:eastAsia="Times New Roman" w:cs="Times New Roman"/>
          <w:szCs w:val="24"/>
        </w:rPr>
        <w:t>περιφερειακά λιμάνια</w:t>
      </w:r>
      <w:r>
        <w:rPr>
          <w:rFonts w:eastAsia="Times New Roman" w:cs="Times New Roman"/>
          <w:szCs w:val="24"/>
        </w:rPr>
        <w:t>, γιατί ε</w:t>
      </w:r>
      <w:r w:rsidRPr="00CC7BF9">
        <w:rPr>
          <w:rFonts w:eastAsia="Times New Roman" w:cs="Times New Roman"/>
          <w:szCs w:val="24"/>
        </w:rPr>
        <w:t>ίναι μνημονιακή δέσμευση</w:t>
      </w:r>
      <w:r>
        <w:rPr>
          <w:rFonts w:eastAsia="Times New Roman" w:cs="Times New Roman"/>
          <w:szCs w:val="24"/>
        </w:rPr>
        <w:t>.</w:t>
      </w:r>
      <w:r w:rsidRPr="00CC7BF9">
        <w:rPr>
          <w:rFonts w:eastAsia="Times New Roman" w:cs="Times New Roman"/>
          <w:szCs w:val="24"/>
        </w:rPr>
        <w:t xml:space="preserve"> </w:t>
      </w:r>
      <w:r>
        <w:rPr>
          <w:rFonts w:eastAsia="Times New Roman" w:cs="Times New Roman"/>
          <w:szCs w:val="24"/>
        </w:rPr>
        <w:t>Π</w:t>
      </w:r>
      <w:r w:rsidRPr="00CC7BF9">
        <w:rPr>
          <w:rFonts w:eastAsia="Times New Roman" w:cs="Times New Roman"/>
          <w:szCs w:val="24"/>
        </w:rPr>
        <w:t>αραχωρούνται δραστηριότητες</w:t>
      </w:r>
      <w:r>
        <w:rPr>
          <w:rFonts w:eastAsia="Times New Roman" w:cs="Times New Roman"/>
          <w:szCs w:val="24"/>
        </w:rPr>
        <w:t>, γιατί ε</w:t>
      </w:r>
      <w:r w:rsidRPr="00CC7BF9">
        <w:rPr>
          <w:rFonts w:eastAsia="Times New Roman" w:cs="Times New Roman"/>
          <w:szCs w:val="24"/>
        </w:rPr>
        <w:t>ίναι μνημονιακή δέσμευση</w:t>
      </w:r>
      <w:r>
        <w:rPr>
          <w:rFonts w:eastAsia="Times New Roman" w:cs="Times New Roman"/>
          <w:szCs w:val="24"/>
        </w:rPr>
        <w:t>.</w:t>
      </w:r>
      <w:r w:rsidRPr="00CC7BF9">
        <w:rPr>
          <w:rFonts w:eastAsia="Times New Roman" w:cs="Times New Roman"/>
          <w:szCs w:val="24"/>
        </w:rPr>
        <w:t xml:space="preserve"> </w:t>
      </w:r>
    </w:p>
    <w:p w14:paraId="2D05F52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Μ</w:t>
      </w:r>
      <w:r w:rsidRPr="00CC7BF9">
        <w:rPr>
          <w:rFonts w:eastAsia="Times New Roman" w:cs="Times New Roman"/>
          <w:szCs w:val="24"/>
        </w:rPr>
        <w:t>έσα σ</w:t>
      </w:r>
      <w:r>
        <w:rPr>
          <w:rFonts w:eastAsia="Times New Roman" w:cs="Times New Roman"/>
          <w:szCs w:val="24"/>
        </w:rPr>
        <w:t>ε αυτό το</w:t>
      </w:r>
      <w:r w:rsidRPr="00CC7BF9">
        <w:rPr>
          <w:rFonts w:eastAsia="Times New Roman" w:cs="Times New Roman"/>
          <w:szCs w:val="24"/>
        </w:rPr>
        <w:t xml:space="preserve"> κείμενο διαβάζουμε</w:t>
      </w:r>
      <w:r>
        <w:rPr>
          <w:rFonts w:eastAsia="Times New Roman" w:cs="Times New Roman"/>
          <w:szCs w:val="24"/>
        </w:rPr>
        <w:t xml:space="preserve"> για</w:t>
      </w:r>
      <w:r w:rsidRPr="00CC7BF9">
        <w:rPr>
          <w:rFonts w:eastAsia="Times New Roman" w:cs="Times New Roman"/>
          <w:szCs w:val="24"/>
        </w:rPr>
        <w:t xml:space="preserve"> διασφάλιση εργασιακών δικαιωμάτων</w:t>
      </w:r>
      <w:r>
        <w:rPr>
          <w:rFonts w:eastAsia="Times New Roman" w:cs="Times New Roman"/>
          <w:szCs w:val="24"/>
        </w:rPr>
        <w:t>.</w:t>
      </w:r>
      <w:r w:rsidRPr="00CC7BF9">
        <w:rPr>
          <w:rFonts w:eastAsia="Times New Roman" w:cs="Times New Roman"/>
          <w:szCs w:val="24"/>
        </w:rPr>
        <w:t xml:space="preserve"> Με π</w:t>
      </w:r>
      <w:r w:rsidRPr="00CC7BF9">
        <w:rPr>
          <w:rFonts w:eastAsia="Times New Roman" w:cs="Times New Roman"/>
          <w:szCs w:val="24"/>
        </w:rPr>
        <w:t>οιες συλλογικές συμβάσεις</w:t>
      </w:r>
      <w:r>
        <w:rPr>
          <w:rFonts w:eastAsia="Times New Roman" w:cs="Times New Roman"/>
          <w:szCs w:val="24"/>
        </w:rPr>
        <w:t>;</w:t>
      </w:r>
      <w:r w:rsidRPr="00CC7BF9">
        <w:rPr>
          <w:rFonts w:eastAsia="Times New Roman" w:cs="Times New Roman"/>
          <w:szCs w:val="24"/>
        </w:rPr>
        <w:t xml:space="preserve"> </w:t>
      </w:r>
      <w:r>
        <w:rPr>
          <w:rFonts w:eastAsia="Times New Roman" w:cs="Times New Roman"/>
          <w:szCs w:val="24"/>
        </w:rPr>
        <w:t>Β</w:t>
      </w:r>
      <w:r w:rsidRPr="00CC7BF9">
        <w:rPr>
          <w:rFonts w:eastAsia="Times New Roman" w:cs="Times New Roman"/>
          <w:szCs w:val="24"/>
        </w:rPr>
        <w:t xml:space="preserve">λέπουμε όλοι τι γίνεται και στα </w:t>
      </w:r>
      <w:r>
        <w:rPr>
          <w:rFonts w:eastAsia="Times New Roman" w:cs="Times New Roman"/>
          <w:szCs w:val="24"/>
        </w:rPr>
        <w:t>δέκα</w:t>
      </w:r>
      <w:r w:rsidRPr="00CC7BF9">
        <w:rPr>
          <w:rFonts w:eastAsia="Times New Roman" w:cs="Times New Roman"/>
          <w:szCs w:val="24"/>
        </w:rPr>
        <w:t xml:space="preserve"> περιφερειακά λιμάνια</w:t>
      </w:r>
      <w:r>
        <w:rPr>
          <w:rFonts w:eastAsia="Times New Roman" w:cs="Times New Roman"/>
          <w:szCs w:val="24"/>
        </w:rPr>
        <w:t>. Ο</w:t>
      </w:r>
      <w:r w:rsidRPr="00CC7BF9">
        <w:rPr>
          <w:rFonts w:eastAsia="Times New Roman" w:cs="Times New Roman"/>
          <w:szCs w:val="24"/>
        </w:rPr>
        <w:t>ι μετατάξεις του ΟΛΠ και του ΟΛΘ</w:t>
      </w:r>
      <w:r>
        <w:rPr>
          <w:rFonts w:eastAsia="Times New Roman" w:cs="Times New Roman"/>
          <w:szCs w:val="24"/>
        </w:rPr>
        <w:t>,</w:t>
      </w:r>
      <w:r w:rsidRPr="00CC7BF9">
        <w:rPr>
          <w:rFonts w:eastAsia="Times New Roman" w:cs="Times New Roman"/>
          <w:szCs w:val="24"/>
        </w:rPr>
        <w:t xml:space="preserve"> αλήθεια</w:t>
      </w:r>
      <w:r>
        <w:rPr>
          <w:rFonts w:eastAsia="Times New Roman" w:cs="Times New Roman"/>
          <w:szCs w:val="24"/>
        </w:rPr>
        <w:t>,</w:t>
      </w:r>
      <w:r w:rsidRPr="00CC7BF9">
        <w:rPr>
          <w:rFonts w:eastAsia="Times New Roman" w:cs="Times New Roman"/>
          <w:szCs w:val="24"/>
        </w:rPr>
        <w:t xml:space="preserve"> πο</w:t>
      </w:r>
      <w:r>
        <w:rPr>
          <w:rFonts w:eastAsia="Times New Roman" w:cs="Times New Roman"/>
          <w:szCs w:val="24"/>
        </w:rPr>
        <w:t>ύ</w:t>
      </w:r>
      <w:r w:rsidRPr="00CC7BF9">
        <w:rPr>
          <w:rFonts w:eastAsia="Times New Roman" w:cs="Times New Roman"/>
          <w:szCs w:val="24"/>
        </w:rPr>
        <w:t xml:space="preserve"> </w:t>
      </w:r>
      <w:r>
        <w:rPr>
          <w:rFonts w:eastAsia="Times New Roman" w:cs="Times New Roman"/>
          <w:szCs w:val="24"/>
        </w:rPr>
        <w:t>έχουν</w:t>
      </w:r>
      <w:r w:rsidRPr="00CC7BF9">
        <w:rPr>
          <w:rFonts w:eastAsia="Times New Roman" w:cs="Times New Roman"/>
          <w:szCs w:val="24"/>
        </w:rPr>
        <w:t xml:space="preserve"> κολλήσει </w:t>
      </w:r>
      <w:r w:rsidRPr="00CC7BF9">
        <w:rPr>
          <w:rFonts w:eastAsia="Times New Roman" w:cs="Times New Roman"/>
          <w:szCs w:val="24"/>
        </w:rPr>
        <w:lastRenderedPageBreak/>
        <w:t>εδώ και τρία χρόνια</w:t>
      </w:r>
      <w:r>
        <w:rPr>
          <w:rFonts w:eastAsia="Times New Roman" w:cs="Times New Roman"/>
          <w:szCs w:val="24"/>
        </w:rPr>
        <w:t>;</w:t>
      </w:r>
      <w:r w:rsidRPr="00CC7BF9">
        <w:rPr>
          <w:rFonts w:eastAsia="Times New Roman" w:cs="Times New Roman"/>
          <w:szCs w:val="24"/>
        </w:rPr>
        <w:t xml:space="preserve"> </w:t>
      </w:r>
      <w:r>
        <w:rPr>
          <w:rFonts w:eastAsia="Times New Roman" w:cs="Times New Roman"/>
          <w:szCs w:val="24"/>
        </w:rPr>
        <w:t>Ο Γενικός Κανονισμός Π</w:t>
      </w:r>
      <w:r w:rsidRPr="00CC7BF9">
        <w:rPr>
          <w:rFonts w:eastAsia="Times New Roman" w:cs="Times New Roman"/>
          <w:szCs w:val="24"/>
        </w:rPr>
        <w:t>ροσωπικ</w:t>
      </w:r>
      <w:r>
        <w:rPr>
          <w:rFonts w:eastAsia="Times New Roman" w:cs="Times New Roman"/>
          <w:szCs w:val="24"/>
        </w:rPr>
        <w:t>ού</w:t>
      </w:r>
      <w:r w:rsidRPr="00CC7BF9">
        <w:rPr>
          <w:rFonts w:eastAsia="Times New Roman" w:cs="Times New Roman"/>
          <w:szCs w:val="24"/>
        </w:rPr>
        <w:t xml:space="preserve"> των </w:t>
      </w:r>
      <w:r>
        <w:rPr>
          <w:rFonts w:eastAsia="Times New Roman" w:cs="Times New Roman"/>
          <w:szCs w:val="24"/>
        </w:rPr>
        <w:t>λ</w:t>
      </w:r>
      <w:r w:rsidRPr="00CC7BF9">
        <w:rPr>
          <w:rFonts w:eastAsia="Times New Roman" w:cs="Times New Roman"/>
          <w:szCs w:val="24"/>
        </w:rPr>
        <w:t xml:space="preserve">ιμανιών που έχει γίνει </w:t>
      </w:r>
      <w:r>
        <w:rPr>
          <w:rFonts w:eastAsia="Times New Roman" w:cs="Times New Roman"/>
          <w:szCs w:val="24"/>
        </w:rPr>
        <w:t>καταστρατηγήθηκε. Μ</w:t>
      </w:r>
      <w:r w:rsidRPr="00CC7BF9">
        <w:rPr>
          <w:rFonts w:eastAsia="Times New Roman" w:cs="Times New Roman"/>
          <w:szCs w:val="24"/>
        </w:rPr>
        <w:t xml:space="preserve">ε πολύ μεγάλη δυσκολία η </w:t>
      </w:r>
      <w:r>
        <w:rPr>
          <w:rFonts w:eastAsia="Times New Roman" w:cs="Times New Roman"/>
          <w:szCs w:val="24"/>
        </w:rPr>
        <w:t>ΟΜΥΛΕ</w:t>
      </w:r>
      <w:r w:rsidRPr="00CC7BF9">
        <w:rPr>
          <w:rFonts w:eastAsia="Times New Roman" w:cs="Times New Roman"/>
          <w:szCs w:val="24"/>
        </w:rPr>
        <w:t xml:space="preserve"> το πέρασε</w:t>
      </w:r>
      <w:r>
        <w:rPr>
          <w:rFonts w:eastAsia="Times New Roman" w:cs="Times New Roman"/>
          <w:szCs w:val="24"/>
        </w:rPr>
        <w:t>.</w:t>
      </w:r>
      <w:r w:rsidRPr="00CC7BF9">
        <w:rPr>
          <w:rFonts w:eastAsia="Times New Roman" w:cs="Times New Roman"/>
          <w:szCs w:val="24"/>
        </w:rPr>
        <w:t xml:space="preserve"> </w:t>
      </w:r>
      <w:r>
        <w:rPr>
          <w:rFonts w:eastAsia="Times New Roman" w:cs="Times New Roman"/>
          <w:szCs w:val="24"/>
        </w:rPr>
        <w:t>Ο</w:t>
      </w:r>
      <w:r w:rsidRPr="00CC7BF9">
        <w:rPr>
          <w:rFonts w:eastAsia="Times New Roman" w:cs="Times New Roman"/>
          <w:szCs w:val="24"/>
        </w:rPr>
        <w:t>υσιαστικός δημόσιος έλεγχος</w:t>
      </w:r>
      <w:r>
        <w:rPr>
          <w:rFonts w:eastAsia="Times New Roman" w:cs="Times New Roman"/>
          <w:szCs w:val="24"/>
        </w:rPr>
        <w:t>. Μ</w:t>
      </w:r>
      <w:r w:rsidRPr="00CC7BF9">
        <w:rPr>
          <w:rFonts w:eastAsia="Times New Roman" w:cs="Times New Roman"/>
          <w:szCs w:val="24"/>
        </w:rPr>
        <w:t>άλιστα</w:t>
      </w:r>
      <w:r>
        <w:rPr>
          <w:rFonts w:eastAsia="Times New Roman" w:cs="Times New Roman"/>
          <w:szCs w:val="24"/>
        </w:rPr>
        <w:t>. Δημόσιος έλε</w:t>
      </w:r>
      <w:r w:rsidRPr="00CC7BF9">
        <w:rPr>
          <w:rFonts w:eastAsia="Times New Roman" w:cs="Times New Roman"/>
          <w:szCs w:val="24"/>
        </w:rPr>
        <w:t xml:space="preserve">γχος </w:t>
      </w:r>
      <w:r>
        <w:rPr>
          <w:rFonts w:eastAsia="Times New Roman" w:cs="Times New Roman"/>
          <w:szCs w:val="24"/>
        </w:rPr>
        <w:t xml:space="preserve">των λιμανιών. </w:t>
      </w:r>
    </w:p>
    <w:p w14:paraId="2D05F52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Ερώτηση πρώτη:</w:t>
      </w:r>
      <w:r w:rsidRPr="00CC7BF9">
        <w:rPr>
          <w:rFonts w:eastAsia="Times New Roman" w:cs="Times New Roman"/>
          <w:szCs w:val="24"/>
        </w:rPr>
        <w:t xml:space="preserve"> Γιατί </w:t>
      </w:r>
      <w:r>
        <w:rPr>
          <w:rFonts w:eastAsia="Times New Roman" w:cs="Times New Roman"/>
          <w:szCs w:val="24"/>
        </w:rPr>
        <w:t xml:space="preserve">ο ΟΛΠ </w:t>
      </w:r>
      <w:r w:rsidRPr="00CC7BF9">
        <w:rPr>
          <w:rFonts w:eastAsia="Times New Roman" w:cs="Times New Roman"/>
          <w:szCs w:val="24"/>
        </w:rPr>
        <w:t xml:space="preserve">έκλεισε </w:t>
      </w:r>
      <w:r>
        <w:rPr>
          <w:rFonts w:eastAsia="Times New Roman" w:cs="Times New Roman"/>
          <w:szCs w:val="24"/>
        </w:rPr>
        <w:t xml:space="preserve">με μπάρες </w:t>
      </w:r>
      <w:r w:rsidRPr="00CC7BF9">
        <w:rPr>
          <w:rFonts w:eastAsia="Times New Roman" w:cs="Times New Roman"/>
          <w:szCs w:val="24"/>
        </w:rPr>
        <w:t>το λιμάνι του Πειραιά</w:t>
      </w:r>
      <w:r>
        <w:rPr>
          <w:rFonts w:eastAsia="Times New Roman" w:cs="Times New Roman"/>
          <w:szCs w:val="24"/>
        </w:rPr>
        <w:t xml:space="preserve">, ενώ απαγορεύεται βάσει </w:t>
      </w:r>
      <w:r w:rsidRPr="00CC7BF9">
        <w:rPr>
          <w:rFonts w:eastAsia="Times New Roman" w:cs="Times New Roman"/>
          <w:szCs w:val="24"/>
        </w:rPr>
        <w:t>συμβάσεως</w:t>
      </w:r>
      <w:r>
        <w:rPr>
          <w:rFonts w:eastAsia="Times New Roman" w:cs="Times New Roman"/>
          <w:szCs w:val="24"/>
        </w:rPr>
        <w:t>;</w:t>
      </w:r>
      <w:r w:rsidRPr="00CC7BF9">
        <w:rPr>
          <w:rFonts w:eastAsia="Times New Roman" w:cs="Times New Roman"/>
          <w:szCs w:val="24"/>
        </w:rPr>
        <w:t xml:space="preserve"> </w:t>
      </w:r>
    </w:p>
    <w:p w14:paraId="2D05F52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Δ</w:t>
      </w:r>
      <w:r w:rsidRPr="00CC7BF9">
        <w:rPr>
          <w:rFonts w:eastAsia="Times New Roman" w:cs="Times New Roman"/>
          <w:szCs w:val="24"/>
        </w:rPr>
        <w:t>εύτερον</w:t>
      </w:r>
      <w:r>
        <w:rPr>
          <w:rFonts w:eastAsia="Times New Roman" w:cs="Times New Roman"/>
          <w:szCs w:val="24"/>
        </w:rPr>
        <w:t>, αφού</w:t>
      </w:r>
      <w:r w:rsidRPr="00CC7BF9">
        <w:rPr>
          <w:rFonts w:eastAsia="Times New Roman" w:cs="Times New Roman"/>
          <w:szCs w:val="24"/>
        </w:rPr>
        <w:t xml:space="preserve"> είναι δημόσιο το λιμάνι</w:t>
      </w:r>
      <w:r>
        <w:rPr>
          <w:rFonts w:eastAsia="Times New Roman" w:cs="Times New Roman"/>
          <w:szCs w:val="24"/>
        </w:rPr>
        <w:t>,</w:t>
      </w:r>
      <w:r w:rsidRPr="00CC7BF9">
        <w:rPr>
          <w:rFonts w:eastAsia="Times New Roman" w:cs="Times New Roman"/>
          <w:szCs w:val="24"/>
        </w:rPr>
        <w:t xml:space="preserve"> </w:t>
      </w:r>
      <w:r>
        <w:rPr>
          <w:rFonts w:eastAsia="Times New Roman" w:cs="Times New Roman"/>
          <w:szCs w:val="24"/>
        </w:rPr>
        <w:t xml:space="preserve">γιατί </w:t>
      </w:r>
      <w:r w:rsidRPr="00CC7BF9">
        <w:rPr>
          <w:rFonts w:eastAsia="Times New Roman" w:cs="Times New Roman"/>
          <w:szCs w:val="24"/>
        </w:rPr>
        <w:t>τότε δεν μπορεί να παρκάρει κανείς</w:t>
      </w:r>
      <w:r>
        <w:rPr>
          <w:rFonts w:eastAsia="Times New Roman" w:cs="Times New Roman"/>
          <w:szCs w:val="24"/>
        </w:rPr>
        <w:t xml:space="preserve"> απ’ έξω από το Υπουργείο</w:t>
      </w:r>
      <w:r w:rsidRPr="00CC7BF9">
        <w:rPr>
          <w:rFonts w:eastAsia="Times New Roman" w:cs="Times New Roman"/>
          <w:szCs w:val="24"/>
        </w:rPr>
        <w:t xml:space="preserve"> και εσείς βγάζετε διαγωνισμό για </w:t>
      </w:r>
      <w:r>
        <w:rPr>
          <w:rFonts w:eastAsia="Times New Roman" w:cs="Times New Roman"/>
          <w:szCs w:val="24"/>
        </w:rPr>
        <w:t>εκατόν πενήντα</w:t>
      </w:r>
      <w:r w:rsidRPr="00CC7BF9">
        <w:rPr>
          <w:rFonts w:eastAsia="Times New Roman" w:cs="Times New Roman"/>
          <w:szCs w:val="24"/>
        </w:rPr>
        <w:t xml:space="preserve"> θέσεις παρκαρίσματος</w:t>
      </w:r>
      <w:r>
        <w:rPr>
          <w:rFonts w:eastAsia="Times New Roman" w:cs="Times New Roman"/>
          <w:szCs w:val="24"/>
        </w:rPr>
        <w:t>;</w:t>
      </w:r>
      <w:r w:rsidRPr="00CC7BF9">
        <w:rPr>
          <w:rFonts w:eastAsia="Times New Roman" w:cs="Times New Roman"/>
          <w:szCs w:val="24"/>
        </w:rPr>
        <w:t xml:space="preserve"> </w:t>
      </w:r>
    </w:p>
    <w:p w14:paraId="2D05F52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w:t>
      </w:r>
      <w:r w:rsidRPr="00CC7BF9">
        <w:rPr>
          <w:rFonts w:eastAsia="Times New Roman" w:cs="Times New Roman"/>
          <w:szCs w:val="24"/>
        </w:rPr>
        <w:t>ραγματοποίηση επενδύσεων</w:t>
      </w:r>
      <w:r>
        <w:rPr>
          <w:rFonts w:eastAsia="Times New Roman" w:cs="Times New Roman"/>
          <w:szCs w:val="24"/>
        </w:rPr>
        <w:t xml:space="preserve">. Επενδύσεις </w:t>
      </w:r>
      <w:r w:rsidRPr="00CC7BF9">
        <w:rPr>
          <w:rFonts w:eastAsia="Times New Roman" w:cs="Times New Roman"/>
          <w:szCs w:val="24"/>
        </w:rPr>
        <w:t>στα λιμάνια</w:t>
      </w:r>
      <w:r>
        <w:rPr>
          <w:rFonts w:eastAsia="Times New Roman" w:cs="Times New Roman"/>
          <w:szCs w:val="24"/>
        </w:rPr>
        <w:t xml:space="preserve">, για τις οποίες </w:t>
      </w:r>
      <w:r w:rsidRPr="00CC7BF9">
        <w:rPr>
          <w:rFonts w:eastAsia="Times New Roman" w:cs="Times New Roman"/>
          <w:szCs w:val="24"/>
        </w:rPr>
        <w:t>επενδύσεις δεν έχει λόγο το ελληνικό κράτος</w:t>
      </w:r>
      <w:r>
        <w:rPr>
          <w:rFonts w:eastAsia="Times New Roman" w:cs="Times New Roman"/>
          <w:szCs w:val="24"/>
        </w:rPr>
        <w:t>. Ο στενός</w:t>
      </w:r>
      <w:r w:rsidRPr="00CC7BF9">
        <w:rPr>
          <w:rFonts w:eastAsia="Times New Roman" w:cs="Times New Roman"/>
          <w:szCs w:val="24"/>
        </w:rPr>
        <w:t xml:space="preserve"> δημόσιος τομέας</w:t>
      </w:r>
      <w:r>
        <w:rPr>
          <w:rFonts w:eastAsia="Times New Roman" w:cs="Times New Roman"/>
          <w:szCs w:val="24"/>
        </w:rPr>
        <w:t>.</w:t>
      </w:r>
      <w:r w:rsidRPr="00CC7BF9">
        <w:rPr>
          <w:rFonts w:eastAsia="Times New Roman" w:cs="Times New Roman"/>
          <w:szCs w:val="24"/>
        </w:rPr>
        <w:t xml:space="preserve"> </w:t>
      </w:r>
    </w:p>
    <w:p w14:paraId="2D05F52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Την </w:t>
      </w:r>
      <w:r w:rsidRPr="00CC7BF9">
        <w:rPr>
          <w:rFonts w:eastAsia="Times New Roman" w:cs="Times New Roman"/>
          <w:szCs w:val="24"/>
        </w:rPr>
        <w:t>αναπτυξιακή πολιτική σας θα</w:t>
      </w:r>
      <w:r>
        <w:rPr>
          <w:rFonts w:eastAsia="Times New Roman" w:cs="Times New Roman"/>
          <w:szCs w:val="24"/>
        </w:rPr>
        <w:t xml:space="preserve"> τη</w:t>
      </w:r>
      <w:r w:rsidRPr="00CC7BF9">
        <w:rPr>
          <w:rFonts w:eastAsia="Times New Roman" w:cs="Times New Roman"/>
          <w:szCs w:val="24"/>
        </w:rPr>
        <w:t xml:space="preserve"> δούμε παρακάτω</w:t>
      </w:r>
      <w:r>
        <w:rPr>
          <w:rFonts w:eastAsia="Times New Roman" w:cs="Times New Roman"/>
          <w:szCs w:val="24"/>
        </w:rPr>
        <w:t>, όταν</w:t>
      </w:r>
      <w:r w:rsidRPr="00CC7BF9">
        <w:rPr>
          <w:rFonts w:eastAsia="Times New Roman" w:cs="Times New Roman"/>
          <w:szCs w:val="24"/>
        </w:rPr>
        <w:t xml:space="preserve"> θα σχολιάσ</w:t>
      </w:r>
      <w:r>
        <w:rPr>
          <w:rFonts w:eastAsia="Times New Roman" w:cs="Times New Roman"/>
          <w:szCs w:val="24"/>
        </w:rPr>
        <w:t>ω</w:t>
      </w:r>
      <w:r w:rsidRPr="00CC7BF9">
        <w:rPr>
          <w:rFonts w:eastAsia="Times New Roman" w:cs="Times New Roman"/>
          <w:szCs w:val="24"/>
        </w:rPr>
        <w:t xml:space="preserve"> τα </w:t>
      </w:r>
      <w:r>
        <w:rPr>
          <w:rFonts w:eastAsia="Times New Roman" w:cs="Times New Roman"/>
          <w:szCs w:val="24"/>
        </w:rPr>
        <w:t xml:space="preserve">τέσσερα </w:t>
      </w:r>
      <w:r w:rsidRPr="00CC7BF9">
        <w:rPr>
          <w:rFonts w:eastAsia="Times New Roman" w:cs="Times New Roman"/>
          <w:szCs w:val="24"/>
        </w:rPr>
        <w:t>λιμάνια</w:t>
      </w:r>
      <w:r>
        <w:rPr>
          <w:rFonts w:eastAsia="Times New Roman" w:cs="Times New Roman"/>
          <w:szCs w:val="24"/>
        </w:rPr>
        <w:t>.</w:t>
      </w:r>
    </w:p>
    <w:p w14:paraId="2D05F52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Έχουμε,</w:t>
      </w:r>
      <w:r w:rsidRPr="00CC7BF9">
        <w:rPr>
          <w:rFonts w:eastAsia="Times New Roman" w:cs="Times New Roman"/>
          <w:szCs w:val="24"/>
        </w:rPr>
        <w:t xml:space="preserve"> </w:t>
      </w:r>
      <w:r>
        <w:rPr>
          <w:rFonts w:eastAsia="Times New Roman" w:cs="Times New Roman"/>
          <w:szCs w:val="24"/>
        </w:rPr>
        <w:t>όμως,</w:t>
      </w:r>
      <w:r w:rsidRPr="00CC7BF9">
        <w:rPr>
          <w:rFonts w:eastAsia="Times New Roman" w:cs="Times New Roman"/>
          <w:szCs w:val="24"/>
        </w:rPr>
        <w:t xml:space="preserve"> σε γενικές γραμμές να σχολιάσουμε κάτι άλλο</w:t>
      </w:r>
      <w:r>
        <w:rPr>
          <w:rFonts w:eastAsia="Times New Roman" w:cs="Times New Roman"/>
          <w:szCs w:val="24"/>
        </w:rPr>
        <w:t>. Κυβερνάτε</w:t>
      </w:r>
      <w:r w:rsidRPr="00CC7BF9">
        <w:rPr>
          <w:rFonts w:eastAsia="Times New Roman" w:cs="Times New Roman"/>
          <w:szCs w:val="24"/>
        </w:rPr>
        <w:t xml:space="preserve"> τέσσερα χρόνια</w:t>
      </w:r>
      <w:r>
        <w:rPr>
          <w:rFonts w:eastAsia="Times New Roman" w:cs="Times New Roman"/>
          <w:szCs w:val="24"/>
        </w:rPr>
        <w:t>. Είχατε πει,</w:t>
      </w:r>
      <w:r w:rsidRPr="00CC7BF9">
        <w:rPr>
          <w:rFonts w:eastAsia="Times New Roman" w:cs="Times New Roman"/>
          <w:szCs w:val="24"/>
        </w:rPr>
        <w:t xml:space="preserve"> λοιπόν</w:t>
      </w:r>
      <w:r>
        <w:rPr>
          <w:rFonts w:eastAsia="Times New Roman" w:cs="Times New Roman"/>
          <w:szCs w:val="24"/>
        </w:rPr>
        <w:t>,</w:t>
      </w:r>
      <w:r w:rsidRPr="00CC7BF9">
        <w:rPr>
          <w:rFonts w:eastAsia="Times New Roman" w:cs="Times New Roman"/>
          <w:szCs w:val="24"/>
        </w:rPr>
        <w:t xml:space="preserve"> </w:t>
      </w:r>
      <w:r>
        <w:rPr>
          <w:rFonts w:eastAsia="Times New Roman" w:cs="Times New Roman"/>
          <w:szCs w:val="24"/>
        </w:rPr>
        <w:t>για</w:t>
      </w:r>
      <w:r w:rsidRPr="00CC7BF9">
        <w:rPr>
          <w:rFonts w:eastAsia="Times New Roman" w:cs="Times New Roman"/>
          <w:szCs w:val="24"/>
        </w:rPr>
        <w:t xml:space="preserve"> Ακαδημία </w:t>
      </w:r>
      <w:r>
        <w:rPr>
          <w:rFonts w:eastAsia="Times New Roman" w:cs="Times New Roman"/>
          <w:szCs w:val="24"/>
        </w:rPr>
        <w:t>Λ</w:t>
      </w:r>
      <w:r w:rsidRPr="00CC7BF9">
        <w:rPr>
          <w:rFonts w:eastAsia="Times New Roman" w:cs="Times New Roman"/>
          <w:szCs w:val="24"/>
        </w:rPr>
        <w:t xml:space="preserve">ιμενικού </w:t>
      </w:r>
      <w:r>
        <w:rPr>
          <w:rFonts w:eastAsia="Times New Roman" w:cs="Times New Roman"/>
          <w:szCs w:val="24"/>
        </w:rPr>
        <w:t>Σ</w:t>
      </w:r>
      <w:r w:rsidRPr="00CC7BF9">
        <w:rPr>
          <w:rFonts w:eastAsia="Times New Roman" w:cs="Times New Roman"/>
          <w:szCs w:val="24"/>
        </w:rPr>
        <w:t>ώματος στην Αλεξανδρ</w:t>
      </w:r>
      <w:r w:rsidRPr="00CC7BF9">
        <w:rPr>
          <w:rFonts w:eastAsia="Times New Roman" w:cs="Times New Roman"/>
          <w:szCs w:val="24"/>
        </w:rPr>
        <w:t>ούπολη</w:t>
      </w:r>
      <w:r>
        <w:rPr>
          <w:rFonts w:eastAsia="Times New Roman" w:cs="Times New Roman"/>
          <w:szCs w:val="24"/>
        </w:rPr>
        <w:t>, ε</w:t>
      </w:r>
      <w:r w:rsidRPr="00CC7BF9">
        <w:rPr>
          <w:rFonts w:eastAsia="Times New Roman" w:cs="Times New Roman"/>
          <w:szCs w:val="24"/>
        </w:rPr>
        <w:t xml:space="preserve">ίχε </w:t>
      </w:r>
      <w:r>
        <w:rPr>
          <w:rFonts w:eastAsia="Times New Roman" w:cs="Times New Roman"/>
          <w:szCs w:val="24"/>
        </w:rPr>
        <w:t>βγει</w:t>
      </w:r>
      <w:r w:rsidRPr="00CC7BF9">
        <w:rPr>
          <w:rFonts w:eastAsia="Times New Roman" w:cs="Times New Roman"/>
          <w:szCs w:val="24"/>
        </w:rPr>
        <w:t xml:space="preserve"> ο κ</w:t>
      </w:r>
      <w:r>
        <w:rPr>
          <w:rFonts w:eastAsia="Times New Roman" w:cs="Times New Roman"/>
          <w:szCs w:val="24"/>
        </w:rPr>
        <w:t>.</w:t>
      </w:r>
      <w:r w:rsidRPr="00CC7BF9">
        <w:rPr>
          <w:rFonts w:eastAsia="Times New Roman" w:cs="Times New Roman"/>
          <w:szCs w:val="24"/>
        </w:rPr>
        <w:t xml:space="preserve"> Κουρουμπλής φωτογραφίες με δημάρχους</w:t>
      </w:r>
      <w:r>
        <w:rPr>
          <w:rFonts w:eastAsia="Times New Roman" w:cs="Times New Roman"/>
          <w:szCs w:val="24"/>
        </w:rPr>
        <w:t>,</w:t>
      </w:r>
      <w:r w:rsidRPr="00CC7BF9">
        <w:rPr>
          <w:rFonts w:eastAsia="Times New Roman" w:cs="Times New Roman"/>
          <w:szCs w:val="24"/>
        </w:rPr>
        <w:t xml:space="preserve"> με όλα</w:t>
      </w:r>
      <w:r>
        <w:rPr>
          <w:rFonts w:eastAsia="Times New Roman" w:cs="Times New Roman"/>
          <w:szCs w:val="24"/>
        </w:rPr>
        <w:t>.</w:t>
      </w:r>
      <w:r w:rsidRPr="00CC7BF9">
        <w:rPr>
          <w:rFonts w:eastAsia="Times New Roman" w:cs="Times New Roman"/>
          <w:szCs w:val="24"/>
        </w:rPr>
        <w:t xml:space="preserve"> </w:t>
      </w:r>
      <w:r>
        <w:rPr>
          <w:rFonts w:eastAsia="Times New Roman" w:cs="Times New Roman"/>
          <w:szCs w:val="24"/>
        </w:rPr>
        <w:t>Δ</w:t>
      </w:r>
      <w:r w:rsidRPr="00CC7BF9">
        <w:rPr>
          <w:rFonts w:eastAsia="Times New Roman" w:cs="Times New Roman"/>
          <w:szCs w:val="24"/>
        </w:rPr>
        <w:t>εν θα γίνει</w:t>
      </w:r>
      <w:r>
        <w:rPr>
          <w:rFonts w:eastAsia="Times New Roman" w:cs="Times New Roman"/>
          <w:szCs w:val="24"/>
        </w:rPr>
        <w:t xml:space="preserve">. </w:t>
      </w:r>
      <w:r>
        <w:rPr>
          <w:rFonts w:eastAsia="Times New Roman" w:cs="Times New Roman"/>
          <w:szCs w:val="24"/>
        </w:rPr>
        <w:lastRenderedPageBreak/>
        <w:t>Π</w:t>
      </w:r>
      <w:r w:rsidRPr="00CC7BF9">
        <w:rPr>
          <w:rFonts w:eastAsia="Times New Roman" w:cs="Times New Roman"/>
          <w:szCs w:val="24"/>
        </w:rPr>
        <w:t>ρώτο ψέμα</w:t>
      </w:r>
      <w:r>
        <w:rPr>
          <w:rFonts w:eastAsia="Times New Roman" w:cs="Times New Roman"/>
          <w:szCs w:val="24"/>
        </w:rPr>
        <w:t>.</w:t>
      </w:r>
      <w:r w:rsidRPr="00CC7BF9">
        <w:rPr>
          <w:rFonts w:eastAsia="Times New Roman" w:cs="Times New Roman"/>
          <w:szCs w:val="24"/>
        </w:rPr>
        <w:t xml:space="preserve"> Ακαδημία η οποία θα καθυστερήσει πάρα πολύ</w:t>
      </w:r>
      <w:r>
        <w:rPr>
          <w:rFonts w:eastAsia="Times New Roman" w:cs="Times New Roman"/>
          <w:szCs w:val="24"/>
        </w:rPr>
        <w:t>. Το άρθρο 65 του ν.</w:t>
      </w:r>
      <w:r w:rsidRPr="00CC7BF9">
        <w:rPr>
          <w:rFonts w:eastAsia="Times New Roman" w:cs="Times New Roman"/>
          <w:szCs w:val="24"/>
        </w:rPr>
        <w:t xml:space="preserve"> </w:t>
      </w:r>
      <w:r>
        <w:rPr>
          <w:rFonts w:eastAsia="Times New Roman" w:cs="Times New Roman"/>
          <w:szCs w:val="24"/>
        </w:rPr>
        <w:t>45</w:t>
      </w:r>
      <w:r w:rsidRPr="00CC7BF9">
        <w:rPr>
          <w:rFonts w:eastAsia="Times New Roman" w:cs="Times New Roman"/>
          <w:szCs w:val="24"/>
        </w:rPr>
        <w:t>04</w:t>
      </w:r>
      <w:r>
        <w:rPr>
          <w:rFonts w:eastAsia="Times New Roman" w:cs="Times New Roman"/>
          <w:szCs w:val="24"/>
        </w:rPr>
        <w:t>/2017</w:t>
      </w:r>
      <w:r w:rsidRPr="00CC7BF9">
        <w:rPr>
          <w:rFonts w:eastAsia="Times New Roman" w:cs="Times New Roman"/>
          <w:szCs w:val="24"/>
        </w:rPr>
        <w:t xml:space="preserve"> στα χαρτιά</w:t>
      </w:r>
      <w:r>
        <w:rPr>
          <w:rFonts w:eastAsia="Times New Roman" w:cs="Times New Roman"/>
          <w:szCs w:val="24"/>
        </w:rPr>
        <w:t>.</w:t>
      </w:r>
    </w:p>
    <w:p w14:paraId="2D05F52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Επισκευαστικές βάσεις. Λέγατε, ναι,</w:t>
      </w:r>
      <w:r w:rsidRPr="00CC7BF9">
        <w:rPr>
          <w:rFonts w:eastAsia="Times New Roman" w:cs="Times New Roman"/>
          <w:szCs w:val="24"/>
        </w:rPr>
        <w:t xml:space="preserve"> το έχετε προτείνει</w:t>
      </w:r>
      <w:r>
        <w:rPr>
          <w:rFonts w:eastAsia="Times New Roman" w:cs="Times New Roman"/>
          <w:szCs w:val="24"/>
        </w:rPr>
        <w:t>,</w:t>
      </w:r>
      <w:r w:rsidRPr="00CC7BF9">
        <w:rPr>
          <w:rFonts w:eastAsia="Times New Roman" w:cs="Times New Roman"/>
          <w:szCs w:val="24"/>
        </w:rPr>
        <w:t xml:space="preserve"> το έχετε πει</w:t>
      </w:r>
      <w:r>
        <w:rPr>
          <w:rFonts w:eastAsia="Times New Roman" w:cs="Times New Roman"/>
          <w:szCs w:val="24"/>
        </w:rPr>
        <w:t>. Π</w:t>
      </w:r>
      <w:r w:rsidRPr="00CC7BF9">
        <w:rPr>
          <w:rFonts w:eastAsia="Times New Roman" w:cs="Times New Roman"/>
          <w:szCs w:val="24"/>
        </w:rPr>
        <w:t xml:space="preserve">ολύ σωστές οι παρατηρήσεις </w:t>
      </w:r>
      <w:r>
        <w:rPr>
          <w:rFonts w:eastAsia="Times New Roman" w:cs="Times New Roman"/>
          <w:szCs w:val="24"/>
        </w:rPr>
        <w:t>σας, μ</w:t>
      </w:r>
      <w:r w:rsidRPr="00CC7BF9">
        <w:rPr>
          <w:rFonts w:eastAsia="Times New Roman" w:cs="Times New Roman"/>
          <w:szCs w:val="24"/>
        </w:rPr>
        <w:t>ας είχατε πει</w:t>
      </w:r>
      <w:r>
        <w:rPr>
          <w:rFonts w:eastAsia="Times New Roman" w:cs="Times New Roman"/>
          <w:szCs w:val="24"/>
        </w:rPr>
        <w:t>,</w:t>
      </w:r>
      <w:r w:rsidRPr="00CC7BF9">
        <w:rPr>
          <w:rFonts w:eastAsia="Times New Roman" w:cs="Times New Roman"/>
          <w:szCs w:val="24"/>
        </w:rPr>
        <w:t xml:space="preserve"> και θα κοιτάξουμε να τις αναβαθμίσουμε και να τ</w:t>
      </w:r>
      <w:r>
        <w:rPr>
          <w:rFonts w:eastAsia="Times New Roman" w:cs="Times New Roman"/>
          <w:szCs w:val="24"/>
        </w:rPr>
        <w:t>ι</w:t>
      </w:r>
      <w:r w:rsidRPr="00CC7BF9">
        <w:rPr>
          <w:rFonts w:eastAsia="Times New Roman" w:cs="Times New Roman"/>
          <w:szCs w:val="24"/>
        </w:rPr>
        <w:t>ς βοηθήσουμε</w:t>
      </w:r>
      <w:r>
        <w:rPr>
          <w:rFonts w:eastAsia="Times New Roman" w:cs="Times New Roman"/>
          <w:szCs w:val="24"/>
        </w:rPr>
        <w:t>. Κ</w:t>
      </w:r>
      <w:r w:rsidRPr="00CC7BF9">
        <w:rPr>
          <w:rFonts w:eastAsia="Times New Roman" w:cs="Times New Roman"/>
          <w:szCs w:val="24"/>
        </w:rPr>
        <w:t>α</w:t>
      </w:r>
      <w:r>
        <w:rPr>
          <w:rFonts w:eastAsia="Times New Roman" w:cs="Times New Roman"/>
          <w:szCs w:val="24"/>
        </w:rPr>
        <w:t>μ</w:t>
      </w:r>
      <w:r w:rsidRPr="00CC7BF9">
        <w:rPr>
          <w:rFonts w:eastAsia="Times New Roman" w:cs="Times New Roman"/>
          <w:szCs w:val="24"/>
        </w:rPr>
        <w:t>μία ενίσχυση</w:t>
      </w:r>
      <w:r>
        <w:rPr>
          <w:rFonts w:eastAsia="Times New Roman" w:cs="Times New Roman"/>
          <w:szCs w:val="24"/>
        </w:rPr>
        <w:t>.</w:t>
      </w:r>
    </w:p>
    <w:p w14:paraId="2D05F52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w:t>
      </w:r>
      <w:r w:rsidRPr="00CC7BF9">
        <w:rPr>
          <w:rFonts w:eastAsia="Times New Roman" w:cs="Times New Roman"/>
          <w:szCs w:val="24"/>
        </w:rPr>
        <w:t>πικουρική ακτοφυλακή</w:t>
      </w:r>
      <w:r>
        <w:rPr>
          <w:rFonts w:eastAsia="Times New Roman" w:cs="Times New Roman"/>
          <w:szCs w:val="24"/>
        </w:rPr>
        <w:t>.</w:t>
      </w:r>
      <w:r w:rsidRPr="00CC7BF9">
        <w:rPr>
          <w:rFonts w:eastAsia="Times New Roman" w:cs="Times New Roman"/>
          <w:szCs w:val="24"/>
        </w:rPr>
        <w:t xml:space="preserve"> </w:t>
      </w:r>
      <w:r>
        <w:rPr>
          <w:rFonts w:eastAsia="Times New Roman" w:cs="Times New Roman"/>
          <w:szCs w:val="24"/>
        </w:rPr>
        <w:t>Σ</w:t>
      </w:r>
      <w:r w:rsidRPr="00CC7BF9">
        <w:rPr>
          <w:rFonts w:eastAsia="Times New Roman" w:cs="Times New Roman"/>
          <w:szCs w:val="24"/>
        </w:rPr>
        <w:t>τα χαρτιά</w:t>
      </w:r>
      <w:r>
        <w:rPr>
          <w:rFonts w:eastAsia="Times New Roman" w:cs="Times New Roman"/>
          <w:szCs w:val="24"/>
        </w:rPr>
        <w:t>. Π</w:t>
      </w:r>
      <w:r w:rsidRPr="00CC7BF9">
        <w:rPr>
          <w:rFonts w:eastAsia="Times New Roman" w:cs="Times New Roman"/>
          <w:szCs w:val="24"/>
        </w:rPr>
        <w:t>ρομήθεια πλωτών μέσων</w:t>
      </w:r>
      <w:r>
        <w:rPr>
          <w:rFonts w:eastAsia="Times New Roman" w:cs="Times New Roman"/>
          <w:szCs w:val="24"/>
        </w:rPr>
        <w:t>. Τίποτα</w:t>
      </w:r>
      <w:r w:rsidRPr="00CC7BF9">
        <w:rPr>
          <w:rFonts w:eastAsia="Times New Roman" w:cs="Times New Roman"/>
          <w:szCs w:val="24"/>
        </w:rPr>
        <w:t xml:space="preserve"> στην ουσία</w:t>
      </w:r>
      <w:r>
        <w:rPr>
          <w:rFonts w:eastAsia="Times New Roman" w:cs="Times New Roman"/>
          <w:szCs w:val="24"/>
        </w:rPr>
        <w:t>. Κ</w:t>
      </w:r>
      <w:r w:rsidRPr="00CC7BF9">
        <w:rPr>
          <w:rFonts w:eastAsia="Times New Roman" w:cs="Times New Roman"/>
          <w:szCs w:val="24"/>
        </w:rPr>
        <w:t>οινωνική πολιτική</w:t>
      </w:r>
      <w:r>
        <w:rPr>
          <w:rFonts w:eastAsia="Times New Roman" w:cs="Times New Roman"/>
          <w:szCs w:val="24"/>
        </w:rPr>
        <w:t>,</w:t>
      </w:r>
      <w:r w:rsidRPr="00CC7BF9">
        <w:rPr>
          <w:rFonts w:eastAsia="Times New Roman" w:cs="Times New Roman"/>
          <w:szCs w:val="24"/>
        </w:rPr>
        <w:t xml:space="preserve"> συνυπηρέτηση</w:t>
      </w:r>
      <w:r>
        <w:rPr>
          <w:rFonts w:eastAsia="Times New Roman" w:cs="Times New Roman"/>
          <w:szCs w:val="24"/>
        </w:rPr>
        <w:t>,</w:t>
      </w:r>
      <w:r w:rsidRPr="00CC7BF9">
        <w:rPr>
          <w:rFonts w:eastAsia="Times New Roman" w:cs="Times New Roman"/>
          <w:szCs w:val="24"/>
        </w:rPr>
        <w:t xml:space="preserve"> οδοιπορικά</w:t>
      </w:r>
      <w:r>
        <w:rPr>
          <w:rFonts w:eastAsia="Times New Roman" w:cs="Times New Roman"/>
          <w:szCs w:val="24"/>
        </w:rPr>
        <w:t>.</w:t>
      </w:r>
      <w:r w:rsidRPr="00CC7BF9">
        <w:rPr>
          <w:rFonts w:eastAsia="Times New Roman" w:cs="Times New Roman"/>
          <w:szCs w:val="24"/>
        </w:rPr>
        <w:t xml:space="preserve"> </w:t>
      </w:r>
      <w:r>
        <w:rPr>
          <w:rFonts w:eastAsia="Times New Roman" w:cs="Times New Roman"/>
          <w:szCs w:val="24"/>
        </w:rPr>
        <w:t>Α</w:t>
      </w:r>
      <w:r w:rsidRPr="00CC7BF9">
        <w:rPr>
          <w:rFonts w:eastAsia="Times New Roman" w:cs="Times New Roman"/>
          <w:szCs w:val="24"/>
        </w:rPr>
        <w:t xml:space="preserve">υτή </w:t>
      </w:r>
      <w:r w:rsidRPr="00CC7BF9">
        <w:rPr>
          <w:rFonts w:eastAsia="Times New Roman" w:cs="Times New Roman"/>
          <w:szCs w:val="24"/>
        </w:rPr>
        <w:t>είναι η κοινωνική πολιτική</w:t>
      </w:r>
      <w:r>
        <w:rPr>
          <w:rFonts w:eastAsia="Times New Roman" w:cs="Times New Roman"/>
          <w:szCs w:val="24"/>
        </w:rPr>
        <w:t>;</w:t>
      </w:r>
      <w:r w:rsidRPr="00CC7BF9">
        <w:rPr>
          <w:rFonts w:eastAsia="Times New Roman" w:cs="Times New Roman"/>
          <w:szCs w:val="24"/>
        </w:rPr>
        <w:t xml:space="preserve"> </w:t>
      </w:r>
      <w:r>
        <w:rPr>
          <w:rFonts w:eastAsia="Times New Roman" w:cs="Times New Roman"/>
          <w:szCs w:val="24"/>
        </w:rPr>
        <w:t>Μ</w:t>
      </w:r>
      <w:r w:rsidRPr="00CC7BF9">
        <w:rPr>
          <w:rFonts w:eastAsia="Times New Roman" w:cs="Times New Roman"/>
          <w:szCs w:val="24"/>
        </w:rPr>
        <w:t xml:space="preserve">ε προβλήματα </w:t>
      </w:r>
      <w:r>
        <w:rPr>
          <w:rFonts w:eastAsia="Times New Roman" w:cs="Times New Roman"/>
          <w:szCs w:val="24"/>
        </w:rPr>
        <w:t>πάνω σε αυτά για</w:t>
      </w:r>
      <w:r w:rsidRPr="00CC7BF9">
        <w:rPr>
          <w:rFonts w:eastAsia="Times New Roman" w:cs="Times New Roman"/>
          <w:szCs w:val="24"/>
        </w:rPr>
        <w:t xml:space="preserve"> το </w:t>
      </w:r>
      <w:r>
        <w:rPr>
          <w:rFonts w:eastAsia="Times New Roman" w:cs="Times New Roman"/>
          <w:szCs w:val="24"/>
        </w:rPr>
        <w:t>Λ</w:t>
      </w:r>
      <w:r w:rsidRPr="00CC7BF9">
        <w:rPr>
          <w:rFonts w:eastAsia="Times New Roman" w:cs="Times New Roman"/>
          <w:szCs w:val="24"/>
        </w:rPr>
        <w:t>ιμενικό</w:t>
      </w:r>
      <w:r>
        <w:rPr>
          <w:rFonts w:eastAsia="Times New Roman" w:cs="Times New Roman"/>
          <w:szCs w:val="24"/>
        </w:rPr>
        <w:t>;</w:t>
      </w:r>
      <w:r w:rsidRPr="00CC7BF9">
        <w:rPr>
          <w:rFonts w:eastAsia="Times New Roman" w:cs="Times New Roman"/>
          <w:szCs w:val="24"/>
        </w:rPr>
        <w:t xml:space="preserve"> </w:t>
      </w:r>
    </w:p>
    <w:p w14:paraId="2D05F52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w:t>
      </w:r>
      <w:r w:rsidRPr="00CC7BF9">
        <w:rPr>
          <w:rFonts w:eastAsia="Times New Roman" w:cs="Times New Roman"/>
          <w:szCs w:val="24"/>
        </w:rPr>
        <w:t>ξιοκρατία</w:t>
      </w:r>
      <w:r>
        <w:rPr>
          <w:rFonts w:eastAsia="Times New Roman" w:cs="Times New Roman"/>
          <w:szCs w:val="24"/>
        </w:rPr>
        <w:t>.</w:t>
      </w:r>
      <w:r w:rsidRPr="00CC7BF9">
        <w:rPr>
          <w:rFonts w:eastAsia="Times New Roman" w:cs="Times New Roman"/>
          <w:szCs w:val="24"/>
        </w:rPr>
        <w:t xml:space="preserve"> </w:t>
      </w:r>
      <w:r>
        <w:rPr>
          <w:rFonts w:eastAsia="Times New Roman" w:cs="Times New Roman"/>
          <w:szCs w:val="24"/>
        </w:rPr>
        <w:t xml:space="preserve">Η ΔΑΛ </w:t>
      </w:r>
      <w:r w:rsidRPr="00CC7BF9">
        <w:rPr>
          <w:rFonts w:eastAsia="Times New Roman" w:cs="Times New Roman"/>
          <w:szCs w:val="24"/>
        </w:rPr>
        <w:t>ξέρουμε πολύ καλά ότι είναι όλα τα κομματικά στελέχη</w:t>
      </w:r>
      <w:r>
        <w:rPr>
          <w:rFonts w:eastAsia="Times New Roman" w:cs="Times New Roman"/>
          <w:szCs w:val="24"/>
        </w:rPr>
        <w:t xml:space="preserve"> σας. Στη ΡΑΛ το ίδιο. Κ</w:t>
      </w:r>
      <w:r w:rsidRPr="00CC7BF9">
        <w:rPr>
          <w:rFonts w:eastAsia="Times New Roman" w:cs="Times New Roman"/>
          <w:szCs w:val="24"/>
        </w:rPr>
        <w:t xml:space="preserve">αι είχαμε και κάτι άλλο το οποίο πέρασε </w:t>
      </w:r>
      <w:r>
        <w:rPr>
          <w:rFonts w:eastAsia="Times New Roman" w:cs="Times New Roman"/>
          <w:szCs w:val="24"/>
        </w:rPr>
        <w:t>στα ψιλά.</w:t>
      </w:r>
      <w:r w:rsidRPr="00CC7BF9">
        <w:rPr>
          <w:rFonts w:eastAsia="Times New Roman" w:cs="Times New Roman"/>
          <w:szCs w:val="24"/>
        </w:rPr>
        <w:t xml:space="preserve"> </w:t>
      </w:r>
      <w:r>
        <w:rPr>
          <w:rFonts w:eastAsia="Times New Roman" w:cs="Times New Roman"/>
          <w:szCs w:val="24"/>
        </w:rPr>
        <w:t>Έχει δημιουργηθεί και</w:t>
      </w:r>
      <w:r w:rsidRPr="00CC7BF9">
        <w:rPr>
          <w:rFonts w:eastAsia="Times New Roman" w:cs="Times New Roman"/>
          <w:szCs w:val="24"/>
        </w:rPr>
        <w:t xml:space="preserve"> το </w:t>
      </w:r>
      <w:r>
        <w:rPr>
          <w:rFonts w:eastAsia="Times New Roman" w:cs="Times New Roman"/>
          <w:szCs w:val="24"/>
        </w:rPr>
        <w:t>«</w:t>
      </w:r>
      <w:r w:rsidRPr="00CC7BF9">
        <w:rPr>
          <w:rFonts w:eastAsia="Times New Roman" w:cs="Times New Roman"/>
          <w:szCs w:val="24"/>
        </w:rPr>
        <w:t xml:space="preserve">Γαύδος </w:t>
      </w:r>
      <w:r w:rsidRPr="00CC7BF9">
        <w:rPr>
          <w:rFonts w:eastAsia="Times New Roman" w:cs="Times New Roman"/>
          <w:szCs w:val="24"/>
          <w:lang w:val="en-US"/>
        </w:rPr>
        <w:t>travel</w:t>
      </w:r>
      <w:r>
        <w:rPr>
          <w:rFonts w:eastAsia="Times New Roman" w:cs="Times New Roman"/>
          <w:szCs w:val="24"/>
        </w:rPr>
        <w:t xml:space="preserve">», για να πηγαίνουν οι </w:t>
      </w:r>
      <w:r w:rsidRPr="00CC7BF9">
        <w:rPr>
          <w:rFonts w:eastAsia="Times New Roman" w:cs="Times New Roman"/>
          <w:szCs w:val="24"/>
        </w:rPr>
        <w:t xml:space="preserve">μεταφερόμενοι </w:t>
      </w:r>
      <w:r>
        <w:rPr>
          <w:rFonts w:eastAsia="Times New Roman" w:cs="Times New Roman"/>
          <w:szCs w:val="24"/>
        </w:rPr>
        <w:t xml:space="preserve">και τα </w:t>
      </w:r>
      <w:r w:rsidRPr="00CC7BF9">
        <w:rPr>
          <w:rFonts w:eastAsia="Times New Roman" w:cs="Times New Roman"/>
          <w:szCs w:val="24"/>
        </w:rPr>
        <w:t>κομματικά στελέχη του ΣΥΡΙΖΑ για να χειροκροτούν τον Πρωθυπουργό</w:t>
      </w:r>
      <w:r>
        <w:rPr>
          <w:rFonts w:eastAsia="Times New Roman" w:cs="Times New Roman"/>
          <w:szCs w:val="24"/>
        </w:rPr>
        <w:t>.</w:t>
      </w:r>
    </w:p>
    <w:p w14:paraId="2D05F52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Μ</w:t>
      </w:r>
      <w:r w:rsidRPr="00CC7BF9">
        <w:rPr>
          <w:rFonts w:eastAsia="Times New Roman" w:cs="Times New Roman"/>
          <w:szCs w:val="24"/>
        </w:rPr>
        <w:t>είωση της φορολογίας των ναυτικών είχατε υποσχεθεί δεν έχει γίνει</w:t>
      </w:r>
      <w:r>
        <w:rPr>
          <w:rFonts w:eastAsia="Times New Roman" w:cs="Times New Roman"/>
          <w:szCs w:val="24"/>
        </w:rPr>
        <w:t>. Α</w:t>
      </w:r>
      <w:r w:rsidRPr="00CC7BF9">
        <w:rPr>
          <w:rFonts w:eastAsia="Times New Roman" w:cs="Times New Roman"/>
          <w:szCs w:val="24"/>
        </w:rPr>
        <w:t xml:space="preserve">ύξηση συντάξεων </w:t>
      </w:r>
      <w:r>
        <w:rPr>
          <w:rFonts w:eastAsia="Times New Roman" w:cs="Times New Roman"/>
          <w:szCs w:val="24"/>
        </w:rPr>
        <w:t>στο Λιμενικό</w:t>
      </w:r>
      <w:r w:rsidRPr="00CC7BF9">
        <w:rPr>
          <w:rFonts w:eastAsia="Times New Roman" w:cs="Times New Roman"/>
          <w:szCs w:val="24"/>
        </w:rPr>
        <w:t xml:space="preserve"> </w:t>
      </w:r>
      <w:r>
        <w:rPr>
          <w:rFonts w:eastAsia="Times New Roman" w:cs="Times New Roman"/>
          <w:szCs w:val="24"/>
        </w:rPr>
        <w:t>και σ</w:t>
      </w:r>
      <w:r w:rsidRPr="00CC7BF9">
        <w:rPr>
          <w:rFonts w:eastAsia="Times New Roman" w:cs="Times New Roman"/>
          <w:szCs w:val="24"/>
        </w:rPr>
        <w:t>το Ναυτικό δεν έχει γίνει</w:t>
      </w:r>
      <w:r>
        <w:rPr>
          <w:rFonts w:eastAsia="Times New Roman" w:cs="Times New Roman"/>
          <w:szCs w:val="24"/>
        </w:rPr>
        <w:t>.</w:t>
      </w:r>
    </w:p>
    <w:p w14:paraId="2D05F52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Ε</w:t>
      </w:r>
      <w:r w:rsidRPr="00CC7BF9">
        <w:rPr>
          <w:rFonts w:eastAsia="Times New Roman" w:cs="Times New Roman"/>
          <w:szCs w:val="24"/>
        </w:rPr>
        <w:t>ξορθολογισμός τ</w:t>
      </w:r>
      <w:r w:rsidRPr="00CC7BF9">
        <w:rPr>
          <w:rFonts w:eastAsia="Times New Roman" w:cs="Times New Roman"/>
          <w:szCs w:val="24"/>
        </w:rPr>
        <w:t>ης νομοθεσίας δεν έχει γίνει</w:t>
      </w:r>
      <w:r>
        <w:rPr>
          <w:rFonts w:eastAsia="Times New Roman" w:cs="Times New Roman"/>
          <w:szCs w:val="24"/>
        </w:rPr>
        <w:t>. Μ</w:t>
      </w:r>
      <w:r w:rsidRPr="00CC7BF9">
        <w:rPr>
          <w:rFonts w:eastAsia="Times New Roman" w:cs="Times New Roman"/>
          <w:szCs w:val="24"/>
        </w:rPr>
        <w:t>ε μπαλώματα προσπαθεί</w:t>
      </w:r>
      <w:r>
        <w:rPr>
          <w:rFonts w:eastAsia="Times New Roman" w:cs="Times New Roman"/>
          <w:szCs w:val="24"/>
        </w:rPr>
        <w:t>τε</w:t>
      </w:r>
      <w:r w:rsidRPr="00CC7BF9">
        <w:rPr>
          <w:rFonts w:eastAsia="Times New Roman" w:cs="Times New Roman"/>
          <w:szCs w:val="24"/>
        </w:rPr>
        <w:t xml:space="preserve"> αυτή τη στιγμή</w:t>
      </w:r>
      <w:r>
        <w:rPr>
          <w:rFonts w:eastAsia="Times New Roman" w:cs="Times New Roman"/>
          <w:szCs w:val="24"/>
        </w:rPr>
        <w:t>.</w:t>
      </w:r>
    </w:p>
    <w:p w14:paraId="2D05F52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w:t>
      </w:r>
      <w:r w:rsidRPr="00CC7BF9">
        <w:rPr>
          <w:rFonts w:eastAsia="Times New Roman" w:cs="Times New Roman"/>
          <w:szCs w:val="24"/>
        </w:rPr>
        <w:t>ν</w:t>
      </w:r>
      <w:r>
        <w:rPr>
          <w:rFonts w:eastAsia="Times New Roman" w:cs="Times New Roman"/>
          <w:szCs w:val="24"/>
        </w:rPr>
        <w:t>ίσχυση</w:t>
      </w:r>
      <w:r w:rsidRPr="00CC7BF9">
        <w:rPr>
          <w:rFonts w:eastAsia="Times New Roman" w:cs="Times New Roman"/>
          <w:szCs w:val="24"/>
        </w:rPr>
        <w:t xml:space="preserve"> δημόσιας ναυτικής εκπαίδευσης</w:t>
      </w:r>
      <w:r>
        <w:rPr>
          <w:rFonts w:eastAsia="Times New Roman" w:cs="Times New Roman"/>
          <w:szCs w:val="24"/>
        </w:rPr>
        <w:t>. Δ</w:t>
      </w:r>
      <w:r w:rsidRPr="00CC7BF9">
        <w:rPr>
          <w:rFonts w:eastAsia="Times New Roman" w:cs="Times New Roman"/>
          <w:szCs w:val="24"/>
        </w:rPr>
        <w:t>εν έχει γίνει</w:t>
      </w:r>
      <w:r>
        <w:rPr>
          <w:rFonts w:eastAsia="Times New Roman" w:cs="Times New Roman"/>
          <w:szCs w:val="24"/>
        </w:rPr>
        <w:t>. Π</w:t>
      </w:r>
      <w:r w:rsidRPr="00CC7BF9">
        <w:rPr>
          <w:rFonts w:eastAsia="Times New Roman" w:cs="Times New Roman"/>
          <w:szCs w:val="24"/>
        </w:rPr>
        <w:t>ολύ απλό παράδειγμα</w:t>
      </w:r>
      <w:r>
        <w:rPr>
          <w:rFonts w:eastAsia="Times New Roman" w:cs="Times New Roman"/>
          <w:szCs w:val="24"/>
        </w:rPr>
        <w:t>: Η ΑΕΝ Μ</w:t>
      </w:r>
      <w:r w:rsidRPr="00CC7BF9">
        <w:rPr>
          <w:rFonts w:eastAsia="Times New Roman" w:cs="Times New Roman"/>
          <w:szCs w:val="24"/>
        </w:rPr>
        <w:t xml:space="preserve">ακεδονίας </w:t>
      </w:r>
      <w:r>
        <w:rPr>
          <w:rFonts w:eastAsia="Times New Roman" w:cs="Times New Roman"/>
          <w:szCs w:val="24"/>
        </w:rPr>
        <w:t>είναι έξι</w:t>
      </w:r>
      <w:r w:rsidRPr="00CC7BF9">
        <w:rPr>
          <w:rFonts w:eastAsia="Times New Roman" w:cs="Times New Roman"/>
          <w:szCs w:val="24"/>
        </w:rPr>
        <w:t xml:space="preserve"> μήνες χωρίς επίκουρους καθηγητές</w:t>
      </w:r>
      <w:r>
        <w:rPr>
          <w:rFonts w:eastAsia="Times New Roman" w:cs="Times New Roman"/>
          <w:szCs w:val="24"/>
        </w:rPr>
        <w:t>.</w:t>
      </w:r>
    </w:p>
    <w:p w14:paraId="2D05F52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w:t>
      </w:r>
      <w:r w:rsidRPr="00CC7BF9">
        <w:rPr>
          <w:rFonts w:eastAsia="Times New Roman" w:cs="Times New Roman"/>
          <w:szCs w:val="24"/>
        </w:rPr>
        <w:t xml:space="preserve">διαφανείς διαδικασίες πολιτικής καταγγέλλει </w:t>
      </w:r>
      <w:r>
        <w:rPr>
          <w:rFonts w:eastAsia="Times New Roman" w:cs="Times New Roman"/>
          <w:szCs w:val="24"/>
        </w:rPr>
        <w:t>η</w:t>
      </w:r>
      <w:r>
        <w:rPr>
          <w:rFonts w:eastAsia="Times New Roman" w:cs="Times New Roman"/>
          <w:szCs w:val="24"/>
        </w:rPr>
        <w:t xml:space="preserve"> </w:t>
      </w:r>
      <w:r w:rsidRPr="00CC7BF9">
        <w:rPr>
          <w:rFonts w:eastAsia="Times New Roman" w:cs="Times New Roman"/>
          <w:szCs w:val="24"/>
        </w:rPr>
        <w:t xml:space="preserve">πολιτική </w:t>
      </w:r>
      <w:r>
        <w:rPr>
          <w:rFonts w:eastAsia="Times New Roman" w:cs="Times New Roman"/>
          <w:szCs w:val="24"/>
        </w:rPr>
        <w:t>υ</w:t>
      </w:r>
      <w:r w:rsidRPr="00CC7BF9">
        <w:rPr>
          <w:rFonts w:eastAsia="Times New Roman" w:cs="Times New Roman"/>
          <w:szCs w:val="24"/>
        </w:rPr>
        <w:t>πηρεσία</w:t>
      </w:r>
      <w:r>
        <w:rPr>
          <w:rFonts w:eastAsia="Times New Roman" w:cs="Times New Roman"/>
          <w:szCs w:val="24"/>
        </w:rPr>
        <w:t>,</w:t>
      </w:r>
      <w:r w:rsidRPr="00CC7BF9">
        <w:rPr>
          <w:rFonts w:eastAsia="Times New Roman" w:cs="Times New Roman"/>
          <w:szCs w:val="24"/>
        </w:rPr>
        <w:t xml:space="preserve"> οι πολιτικοί υπάλληλοι του </w:t>
      </w:r>
      <w:r>
        <w:rPr>
          <w:rFonts w:eastAsia="Times New Roman" w:cs="Times New Roman"/>
          <w:szCs w:val="24"/>
        </w:rPr>
        <w:t>Υ</w:t>
      </w:r>
      <w:r w:rsidRPr="00CC7BF9">
        <w:rPr>
          <w:rFonts w:eastAsia="Times New Roman" w:cs="Times New Roman"/>
          <w:szCs w:val="24"/>
        </w:rPr>
        <w:t>πουργείου Ναυτιλίας</w:t>
      </w:r>
      <w:r>
        <w:rPr>
          <w:rFonts w:eastAsia="Times New Roman" w:cs="Times New Roman"/>
          <w:szCs w:val="24"/>
        </w:rPr>
        <w:t>.</w:t>
      </w:r>
    </w:p>
    <w:p w14:paraId="2D05F53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Κοροϊδία</w:t>
      </w:r>
      <w:r w:rsidRPr="00CC7BF9">
        <w:rPr>
          <w:rFonts w:eastAsia="Times New Roman" w:cs="Times New Roman"/>
          <w:szCs w:val="24"/>
        </w:rPr>
        <w:t xml:space="preserve"> για τα αναδρομικά</w:t>
      </w:r>
      <w:r>
        <w:rPr>
          <w:rFonts w:eastAsia="Times New Roman" w:cs="Times New Roman"/>
          <w:szCs w:val="24"/>
        </w:rPr>
        <w:t>. Δ</w:t>
      </w:r>
      <w:r w:rsidRPr="00CC7BF9">
        <w:rPr>
          <w:rFonts w:eastAsia="Times New Roman" w:cs="Times New Roman"/>
          <w:szCs w:val="24"/>
        </w:rPr>
        <w:t>εν εφαρμόζετ</w:t>
      </w:r>
      <w:r>
        <w:rPr>
          <w:rFonts w:eastAsia="Times New Roman" w:cs="Times New Roman"/>
          <w:szCs w:val="24"/>
        </w:rPr>
        <w:t xml:space="preserve">ε </w:t>
      </w:r>
      <w:r w:rsidRPr="00CC7BF9">
        <w:rPr>
          <w:rFonts w:eastAsia="Times New Roman" w:cs="Times New Roman"/>
          <w:szCs w:val="24"/>
        </w:rPr>
        <w:t>την απόφαση του Σ</w:t>
      </w:r>
      <w:r>
        <w:rPr>
          <w:rFonts w:eastAsia="Times New Roman" w:cs="Times New Roman"/>
          <w:szCs w:val="24"/>
        </w:rPr>
        <w:t>.</w:t>
      </w:r>
      <w:r w:rsidRPr="00CC7BF9">
        <w:rPr>
          <w:rFonts w:eastAsia="Times New Roman" w:cs="Times New Roman"/>
          <w:szCs w:val="24"/>
        </w:rPr>
        <w:t>τ</w:t>
      </w:r>
      <w:r>
        <w:rPr>
          <w:rFonts w:eastAsia="Times New Roman" w:cs="Times New Roman"/>
          <w:szCs w:val="24"/>
        </w:rPr>
        <w:t>.</w:t>
      </w:r>
      <w:r w:rsidRPr="00CC7BF9">
        <w:rPr>
          <w:rFonts w:eastAsia="Times New Roman" w:cs="Times New Roman"/>
          <w:szCs w:val="24"/>
        </w:rPr>
        <w:t>Ε</w:t>
      </w:r>
      <w:r>
        <w:rPr>
          <w:rFonts w:eastAsia="Times New Roman" w:cs="Times New Roman"/>
          <w:szCs w:val="24"/>
        </w:rPr>
        <w:t>.</w:t>
      </w:r>
      <w:r>
        <w:rPr>
          <w:rFonts w:eastAsia="Times New Roman" w:cs="Times New Roman"/>
          <w:szCs w:val="24"/>
        </w:rPr>
        <w:t>.</w:t>
      </w:r>
      <w:r w:rsidRPr="00CC7BF9">
        <w:rPr>
          <w:rFonts w:eastAsia="Times New Roman" w:cs="Times New Roman"/>
          <w:szCs w:val="24"/>
        </w:rPr>
        <w:t xml:space="preserve"> </w:t>
      </w:r>
    </w:p>
    <w:p w14:paraId="2D05F53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Ψ</w:t>
      </w:r>
      <w:r w:rsidRPr="00CC7BF9">
        <w:rPr>
          <w:rFonts w:eastAsia="Times New Roman" w:cs="Times New Roman"/>
          <w:szCs w:val="24"/>
        </w:rPr>
        <w:t>έματα</w:t>
      </w:r>
      <w:r>
        <w:rPr>
          <w:rFonts w:eastAsia="Times New Roman" w:cs="Times New Roman"/>
          <w:szCs w:val="24"/>
        </w:rPr>
        <w:t xml:space="preserve"> για διάφορα άλλα θέματα</w:t>
      </w:r>
      <w:r w:rsidRPr="00CC7BF9">
        <w:rPr>
          <w:rFonts w:eastAsia="Times New Roman" w:cs="Times New Roman"/>
          <w:szCs w:val="24"/>
        </w:rPr>
        <w:t xml:space="preserve"> πολύ μικρά</w:t>
      </w:r>
      <w:r>
        <w:rPr>
          <w:rFonts w:eastAsia="Times New Roman" w:cs="Times New Roman"/>
          <w:szCs w:val="24"/>
        </w:rPr>
        <w:t>,</w:t>
      </w:r>
      <w:r w:rsidRPr="00CC7BF9">
        <w:rPr>
          <w:rFonts w:eastAsia="Times New Roman" w:cs="Times New Roman"/>
          <w:szCs w:val="24"/>
        </w:rPr>
        <w:t xml:space="preserve"> όπως είναι οι άδειες οπλοφορίας </w:t>
      </w:r>
      <w:r>
        <w:rPr>
          <w:rFonts w:eastAsia="Times New Roman" w:cs="Times New Roman"/>
          <w:szCs w:val="24"/>
        </w:rPr>
        <w:t>των αποστράτων. Κ</w:t>
      </w:r>
      <w:r w:rsidRPr="00CC7BF9">
        <w:rPr>
          <w:rFonts w:eastAsia="Times New Roman" w:cs="Times New Roman"/>
          <w:szCs w:val="24"/>
        </w:rPr>
        <w:t>ολλημένο το θέμα της μάχιμη</w:t>
      </w:r>
      <w:r w:rsidRPr="00CC7BF9">
        <w:rPr>
          <w:rFonts w:eastAsia="Times New Roman" w:cs="Times New Roman"/>
          <w:szCs w:val="24"/>
        </w:rPr>
        <w:t>ς πενταετίας</w:t>
      </w:r>
      <w:r>
        <w:rPr>
          <w:rFonts w:eastAsia="Times New Roman" w:cs="Times New Roman"/>
          <w:szCs w:val="24"/>
        </w:rPr>
        <w:t>.</w:t>
      </w:r>
      <w:r w:rsidRPr="00CC7BF9">
        <w:rPr>
          <w:rFonts w:eastAsia="Times New Roman" w:cs="Times New Roman"/>
          <w:szCs w:val="24"/>
        </w:rPr>
        <w:t xml:space="preserve"> Δεν υπάρχει καμία απόφασ</w:t>
      </w:r>
      <w:r>
        <w:rPr>
          <w:rFonts w:eastAsia="Times New Roman" w:cs="Times New Roman"/>
          <w:szCs w:val="24"/>
        </w:rPr>
        <w:t>ή</w:t>
      </w:r>
      <w:r w:rsidRPr="00CC7BF9">
        <w:rPr>
          <w:rFonts w:eastAsia="Times New Roman" w:cs="Times New Roman"/>
          <w:szCs w:val="24"/>
        </w:rPr>
        <w:t xml:space="preserve"> σας </w:t>
      </w:r>
      <w:r>
        <w:rPr>
          <w:rFonts w:eastAsia="Times New Roman" w:cs="Times New Roman"/>
          <w:szCs w:val="24"/>
        </w:rPr>
        <w:t>για το τι θα</w:t>
      </w:r>
      <w:r w:rsidRPr="00CC7BF9">
        <w:rPr>
          <w:rFonts w:eastAsia="Times New Roman" w:cs="Times New Roman"/>
          <w:szCs w:val="24"/>
        </w:rPr>
        <w:t xml:space="preserve"> κάνετε για την αύξηση των οργανικών θέσεων</w:t>
      </w:r>
      <w:r>
        <w:rPr>
          <w:rFonts w:eastAsia="Times New Roman" w:cs="Times New Roman"/>
          <w:szCs w:val="24"/>
        </w:rPr>
        <w:t>.</w:t>
      </w:r>
    </w:p>
    <w:p w14:paraId="2D05F53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w:t>
      </w:r>
      <w:r w:rsidRPr="00CC7BF9">
        <w:rPr>
          <w:rFonts w:eastAsia="Times New Roman" w:cs="Times New Roman"/>
          <w:szCs w:val="24"/>
        </w:rPr>
        <w:t>α</w:t>
      </w:r>
      <w:r>
        <w:rPr>
          <w:rFonts w:eastAsia="Times New Roman" w:cs="Times New Roman"/>
          <w:szCs w:val="24"/>
        </w:rPr>
        <w:t>μ</w:t>
      </w:r>
      <w:r w:rsidRPr="00CC7BF9">
        <w:rPr>
          <w:rFonts w:eastAsia="Times New Roman" w:cs="Times New Roman"/>
          <w:szCs w:val="24"/>
        </w:rPr>
        <w:t>μία αλλαγή στο</w:t>
      </w:r>
      <w:r>
        <w:rPr>
          <w:rFonts w:eastAsia="Times New Roman" w:cs="Times New Roman"/>
          <w:szCs w:val="24"/>
        </w:rPr>
        <w:t>ν</w:t>
      </w:r>
      <w:r w:rsidRPr="00CC7BF9">
        <w:rPr>
          <w:rFonts w:eastAsia="Times New Roman" w:cs="Times New Roman"/>
          <w:szCs w:val="24"/>
        </w:rPr>
        <w:t xml:space="preserve"> ν</w:t>
      </w:r>
      <w:r>
        <w:rPr>
          <w:rFonts w:eastAsia="Times New Roman" w:cs="Times New Roman"/>
          <w:szCs w:val="24"/>
        </w:rPr>
        <w:t>.42</w:t>
      </w:r>
      <w:r w:rsidRPr="00CC7BF9">
        <w:rPr>
          <w:rFonts w:eastAsia="Times New Roman" w:cs="Times New Roman"/>
          <w:szCs w:val="24"/>
        </w:rPr>
        <w:t>26</w:t>
      </w:r>
      <w:r>
        <w:rPr>
          <w:rFonts w:eastAsia="Times New Roman" w:cs="Times New Roman"/>
          <w:szCs w:val="24"/>
        </w:rPr>
        <w:t>/</w:t>
      </w:r>
      <w:r w:rsidRPr="00CC7BF9">
        <w:rPr>
          <w:rFonts w:eastAsia="Times New Roman" w:cs="Times New Roman"/>
          <w:szCs w:val="24"/>
        </w:rPr>
        <w:t xml:space="preserve"> 2014 </w:t>
      </w:r>
      <w:r>
        <w:rPr>
          <w:rFonts w:eastAsia="Times New Roman" w:cs="Times New Roman"/>
          <w:szCs w:val="24"/>
        </w:rPr>
        <w:t>για</w:t>
      </w:r>
      <w:r w:rsidRPr="00CC7BF9">
        <w:rPr>
          <w:rFonts w:eastAsia="Times New Roman" w:cs="Times New Roman"/>
          <w:szCs w:val="24"/>
        </w:rPr>
        <w:t xml:space="preserve"> το</w:t>
      </w:r>
      <w:r>
        <w:rPr>
          <w:rFonts w:eastAsia="Times New Roman" w:cs="Times New Roman"/>
          <w:szCs w:val="24"/>
        </w:rPr>
        <w:t>ν</w:t>
      </w:r>
      <w:r w:rsidRPr="00CC7BF9">
        <w:rPr>
          <w:rFonts w:eastAsia="Times New Roman" w:cs="Times New Roman"/>
          <w:szCs w:val="24"/>
        </w:rPr>
        <w:t xml:space="preserve"> </w:t>
      </w:r>
      <w:r>
        <w:rPr>
          <w:rFonts w:eastAsia="Times New Roman" w:cs="Times New Roman"/>
          <w:szCs w:val="24"/>
        </w:rPr>
        <w:t>Σ</w:t>
      </w:r>
      <w:r w:rsidRPr="00CC7BF9">
        <w:rPr>
          <w:rFonts w:eastAsia="Times New Roman" w:cs="Times New Roman"/>
          <w:szCs w:val="24"/>
        </w:rPr>
        <w:t>υνήγορο του Λιμενικού</w:t>
      </w:r>
      <w:r>
        <w:rPr>
          <w:rFonts w:eastAsia="Times New Roman" w:cs="Times New Roman"/>
          <w:szCs w:val="24"/>
        </w:rPr>
        <w:t>.</w:t>
      </w:r>
    </w:p>
    <w:p w14:paraId="2D05F53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Δώσατε πενήντα δύο ξίφη, μετάλλια. Θα σας αναφέρω ένα</w:t>
      </w:r>
      <w:r w:rsidRPr="00CC7BF9">
        <w:rPr>
          <w:rFonts w:eastAsia="Times New Roman" w:cs="Times New Roman"/>
          <w:szCs w:val="24"/>
        </w:rPr>
        <w:t xml:space="preserve"> πολύ απλό παράδειγμα</w:t>
      </w:r>
      <w:r>
        <w:rPr>
          <w:rFonts w:eastAsia="Times New Roman" w:cs="Times New Roman"/>
          <w:szCs w:val="24"/>
        </w:rPr>
        <w:t>: «Έ</w:t>
      </w:r>
      <w:r w:rsidRPr="00CC7BF9">
        <w:rPr>
          <w:rFonts w:eastAsia="Times New Roman" w:cs="Times New Roman"/>
          <w:szCs w:val="24"/>
        </w:rPr>
        <w:t>φυγε</w:t>
      </w:r>
      <w:r>
        <w:rPr>
          <w:rFonts w:eastAsia="Times New Roman" w:cs="Times New Roman"/>
          <w:szCs w:val="24"/>
        </w:rPr>
        <w:t>»</w:t>
      </w:r>
      <w:r w:rsidRPr="00CC7BF9">
        <w:rPr>
          <w:rFonts w:eastAsia="Times New Roman" w:cs="Times New Roman"/>
          <w:szCs w:val="24"/>
        </w:rPr>
        <w:t xml:space="preserve"> ένας </w:t>
      </w:r>
      <w:r>
        <w:rPr>
          <w:rFonts w:eastAsia="Times New Roman" w:cs="Times New Roman"/>
          <w:szCs w:val="24"/>
        </w:rPr>
        <w:t>Λ</w:t>
      </w:r>
      <w:r w:rsidRPr="00CC7BF9">
        <w:rPr>
          <w:rFonts w:eastAsia="Times New Roman" w:cs="Times New Roman"/>
          <w:szCs w:val="24"/>
        </w:rPr>
        <w:t>ιμενικός</w:t>
      </w:r>
      <w:r>
        <w:rPr>
          <w:rFonts w:eastAsia="Times New Roman" w:cs="Times New Roman"/>
          <w:szCs w:val="24"/>
        </w:rPr>
        <w:t xml:space="preserve"> και επειδή </w:t>
      </w:r>
      <w:r>
        <w:rPr>
          <w:rFonts w:eastAsia="Times New Roman" w:cs="Times New Roman"/>
          <w:szCs w:val="24"/>
        </w:rPr>
        <w:lastRenderedPageBreak/>
        <w:t>από το Υ</w:t>
      </w:r>
      <w:r w:rsidRPr="00CC7BF9">
        <w:rPr>
          <w:rFonts w:eastAsia="Times New Roman" w:cs="Times New Roman"/>
          <w:szCs w:val="24"/>
        </w:rPr>
        <w:t>πουργείο</w:t>
      </w:r>
      <w:r>
        <w:rPr>
          <w:rFonts w:eastAsia="Times New Roman" w:cs="Times New Roman"/>
          <w:szCs w:val="24"/>
        </w:rPr>
        <w:t xml:space="preserve"> δεν υπήρχε ξίφος</w:t>
      </w:r>
      <w:r w:rsidRPr="00CC7BF9">
        <w:rPr>
          <w:rFonts w:eastAsia="Times New Roman" w:cs="Times New Roman"/>
          <w:szCs w:val="24"/>
        </w:rPr>
        <w:t xml:space="preserve"> να του δώσου</w:t>
      </w:r>
      <w:r>
        <w:rPr>
          <w:rFonts w:eastAsia="Times New Roman" w:cs="Times New Roman"/>
          <w:szCs w:val="24"/>
        </w:rPr>
        <w:t>ν,</w:t>
      </w:r>
      <w:r w:rsidRPr="00CC7BF9">
        <w:rPr>
          <w:rFonts w:eastAsia="Times New Roman" w:cs="Times New Roman"/>
          <w:szCs w:val="24"/>
        </w:rPr>
        <w:t xml:space="preserve"> </w:t>
      </w:r>
      <w:r>
        <w:rPr>
          <w:rFonts w:eastAsia="Times New Roman" w:cs="Times New Roman"/>
          <w:szCs w:val="24"/>
        </w:rPr>
        <w:t>στην κηδεία</w:t>
      </w:r>
      <w:r w:rsidRPr="00CC7BF9">
        <w:rPr>
          <w:rFonts w:eastAsia="Times New Roman" w:cs="Times New Roman"/>
          <w:szCs w:val="24"/>
        </w:rPr>
        <w:t xml:space="preserve"> του </w:t>
      </w:r>
      <w:r>
        <w:rPr>
          <w:rFonts w:eastAsia="Times New Roman" w:cs="Times New Roman"/>
          <w:szCs w:val="24"/>
        </w:rPr>
        <w:t xml:space="preserve">όλη η σειρά του, </w:t>
      </w:r>
      <w:r w:rsidRPr="00CC7BF9">
        <w:rPr>
          <w:rFonts w:eastAsia="Times New Roman" w:cs="Times New Roman"/>
          <w:szCs w:val="24"/>
        </w:rPr>
        <w:t xml:space="preserve">οι συμμαθητές της </w:t>
      </w:r>
      <w:r>
        <w:rPr>
          <w:rFonts w:eastAsia="Times New Roman" w:cs="Times New Roman"/>
          <w:szCs w:val="24"/>
        </w:rPr>
        <w:t>Σ</w:t>
      </w:r>
      <w:r w:rsidRPr="00CC7BF9">
        <w:rPr>
          <w:rFonts w:eastAsia="Times New Roman" w:cs="Times New Roman"/>
          <w:szCs w:val="24"/>
        </w:rPr>
        <w:t>χολής</w:t>
      </w:r>
      <w:r>
        <w:rPr>
          <w:rFonts w:eastAsia="Times New Roman" w:cs="Times New Roman"/>
          <w:szCs w:val="24"/>
        </w:rPr>
        <w:t>,</w:t>
      </w:r>
      <w:r w:rsidRPr="00CC7BF9">
        <w:rPr>
          <w:rFonts w:eastAsia="Times New Roman" w:cs="Times New Roman"/>
          <w:szCs w:val="24"/>
        </w:rPr>
        <w:t xml:space="preserve"> </w:t>
      </w:r>
      <w:r>
        <w:rPr>
          <w:rFonts w:eastAsia="Times New Roman" w:cs="Times New Roman"/>
          <w:szCs w:val="24"/>
        </w:rPr>
        <w:t xml:space="preserve">έβαλαν όλοι ρεφενέ, παράγγειλαν </w:t>
      </w:r>
      <w:r w:rsidRPr="00CC7BF9">
        <w:rPr>
          <w:rFonts w:eastAsia="Times New Roman" w:cs="Times New Roman"/>
          <w:szCs w:val="24"/>
        </w:rPr>
        <w:t xml:space="preserve">ένα ξίφος και </w:t>
      </w:r>
      <w:r>
        <w:rPr>
          <w:rFonts w:eastAsia="Times New Roman" w:cs="Times New Roman"/>
          <w:szCs w:val="24"/>
        </w:rPr>
        <w:t xml:space="preserve">του </w:t>
      </w:r>
      <w:r w:rsidRPr="00CC7BF9">
        <w:rPr>
          <w:rFonts w:eastAsia="Times New Roman" w:cs="Times New Roman"/>
          <w:szCs w:val="24"/>
        </w:rPr>
        <w:t>το πήγαν</w:t>
      </w:r>
      <w:r>
        <w:rPr>
          <w:rFonts w:eastAsia="Times New Roman" w:cs="Times New Roman"/>
          <w:szCs w:val="24"/>
        </w:rPr>
        <w:t>.</w:t>
      </w:r>
    </w:p>
    <w:p w14:paraId="2D05F534" w14:textId="77777777" w:rsidR="00237587" w:rsidRDefault="00AE0D0F">
      <w:pPr>
        <w:spacing w:after="0" w:line="600" w:lineRule="auto"/>
        <w:ind w:firstLine="720"/>
        <w:jc w:val="both"/>
        <w:rPr>
          <w:rFonts w:eastAsia="Times New Roman" w:cs="Times New Roman"/>
          <w:szCs w:val="24"/>
        </w:rPr>
      </w:pPr>
      <w:r w:rsidRPr="00CC7BF9">
        <w:rPr>
          <w:rFonts w:eastAsia="Times New Roman" w:cs="Times New Roman"/>
          <w:szCs w:val="24"/>
        </w:rPr>
        <w:t xml:space="preserve"> </w:t>
      </w:r>
      <w:r>
        <w:rPr>
          <w:rFonts w:eastAsia="Times New Roman" w:cs="Times New Roman"/>
          <w:szCs w:val="24"/>
        </w:rPr>
        <w:t>Δ</w:t>
      </w:r>
      <w:r w:rsidRPr="00CC7BF9">
        <w:rPr>
          <w:rFonts w:eastAsia="Times New Roman" w:cs="Times New Roman"/>
          <w:szCs w:val="24"/>
        </w:rPr>
        <w:t xml:space="preserve">ιαλύσατε την </w:t>
      </w:r>
      <w:r>
        <w:rPr>
          <w:rFonts w:eastAsia="Times New Roman" w:cs="Times New Roman"/>
          <w:szCs w:val="24"/>
        </w:rPr>
        <w:t>Ε</w:t>
      </w:r>
      <w:r w:rsidRPr="00CC7BF9">
        <w:rPr>
          <w:rFonts w:eastAsia="Times New Roman" w:cs="Times New Roman"/>
          <w:szCs w:val="24"/>
        </w:rPr>
        <w:t>πιθεώρηση</w:t>
      </w:r>
      <w:r>
        <w:rPr>
          <w:rFonts w:eastAsia="Times New Roman" w:cs="Times New Roman"/>
          <w:szCs w:val="24"/>
        </w:rPr>
        <w:t xml:space="preserve"> και</w:t>
      </w:r>
      <w:r w:rsidRPr="00CC7BF9">
        <w:rPr>
          <w:rFonts w:eastAsia="Times New Roman" w:cs="Times New Roman"/>
          <w:szCs w:val="24"/>
        </w:rPr>
        <w:t xml:space="preserve"> έχει αποδειχθεί ότι δεν είναι </w:t>
      </w:r>
      <w:r>
        <w:rPr>
          <w:rFonts w:eastAsia="Times New Roman" w:cs="Times New Roman"/>
          <w:szCs w:val="24"/>
        </w:rPr>
        <w:t>όπως τα</w:t>
      </w:r>
      <w:r w:rsidRPr="00CC7BF9">
        <w:rPr>
          <w:rFonts w:eastAsia="Times New Roman" w:cs="Times New Roman"/>
          <w:szCs w:val="24"/>
        </w:rPr>
        <w:t xml:space="preserve"> </w:t>
      </w:r>
      <w:r w:rsidRPr="00CC7BF9">
        <w:rPr>
          <w:rFonts w:eastAsia="Times New Roman" w:cs="Times New Roman"/>
          <w:szCs w:val="24"/>
        </w:rPr>
        <w:t>λέγατε και υποστηρίζ</w:t>
      </w:r>
      <w:r>
        <w:rPr>
          <w:rFonts w:eastAsia="Times New Roman" w:cs="Times New Roman"/>
          <w:szCs w:val="24"/>
        </w:rPr>
        <w:t xml:space="preserve">ατε, αλλά </w:t>
      </w:r>
      <w:r w:rsidRPr="00CC7BF9">
        <w:rPr>
          <w:rFonts w:eastAsia="Times New Roman" w:cs="Times New Roman"/>
          <w:szCs w:val="24"/>
        </w:rPr>
        <w:t xml:space="preserve">είναι κάτι άλλο που </w:t>
      </w:r>
      <w:r>
        <w:rPr>
          <w:rFonts w:eastAsia="Times New Roman" w:cs="Times New Roman"/>
          <w:szCs w:val="24"/>
        </w:rPr>
        <w:t>έχει γίνει εκεί πέρα και</w:t>
      </w:r>
      <w:r w:rsidRPr="00CC7BF9">
        <w:rPr>
          <w:rFonts w:eastAsia="Times New Roman" w:cs="Times New Roman"/>
          <w:szCs w:val="24"/>
        </w:rPr>
        <w:t xml:space="preserve"> διαλύσατε την </w:t>
      </w:r>
      <w:r>
        <w:rPr>
          <w:rFonts w:eastAsia="Times New Roman" w:cs="Times New Roman"/>
          <w:szCs w:val="24"/>
        </w:rPr>
        <w:t>Ε</w:t>
      </w:r>
      <w:r w:rsidRPr="00CC7BF9">
        <w:rPr>
          <w:rFonts w:eastAsia="Times New Roman" w:cs="Times New Roman"/>
          <w:szCs w:val="24"/>
        </w:rPr>
        <w:t>πιθεώρηση</w:t>
      </w:r>
      <w:r>
        <w:rPr>
          <w:rFonts w:eastAsia="Times New Roman" w:cs="Times New Roman"/>
          <w:szCs w:val="24"/>
        </w:rPr>
        <w:t xml:space="preserve">. </w:t>
      </w:r>
    </w:p>
    <w:p w14:paraId="2D05F53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Δεν υπάρχει βελτίωση</w:t>
      </w:r>
      <w:r w:rsidRPr="00CC7BF9">
        <w:rPr>
          <w:rFonts w:eastAsia="Times New Roman" w:cs="Times New Roman"/>
          <w:szCs w:val="24"/>
        </w:rPr>
        <w:t xml:space="preserve"> για την εκπαίδευση</w:t>
      </w:r>
      <w:r>
        <w:rPr>
          <w:rFonts w:eastAsia="Times New Roman" w:cs="Times New Roman"/>
          <w:szCs w:val="24"/>
        </w:rPr>
        <w:t xml:space="preserve"> -</w:t>
      </w:r>
      <w:r w:rsidRPr="00CC7BF9">
        <w:rPr>
          <w:rFonts w:eastAsia="Times New Roman" w:cs="Times New Roman"/>
          <w:szCs w:val="24"/>
        </w:rPr>
        <w:t xml:space="preserve"> μετεκπαίδευση </w:t>
      </w:r>
      <w:r>
        <w:rPr>
          <w:rFonts w:eastAsia="Times New Roman" w:cs="Times New Roman"/>
          <w:szCs w:val="24"/>
        </w:rPr>
        <w:t>στελεχών</w:t>
      </w:r>
      <w:r w:rsidRPr="00CC7BF9">
        <w:rPr>
          <w:rFonts w:eastAsia="Times New Roman" w:cs="Times New Roman"/>
          <w:szCs w:val="24"/>
        </w:rPr>
        <w:t xml:space="preserve"> του Λιμενικού Σώματος</w:t>
      </w:r>
      <w:r>
        <w:rPr>
          <w:rFonts w:eastAsia="Times New Roman" w:cs="Times New Roman"/>
          <w:szCs w:val="24"/>
        </w:rPr>
        <w:t>.</w:t>
      </w:r>
    </w:p>
    <w:p w14:paraId="2D05F53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Θ</w:t>
      </w:r>
      <w:r w:rsidRPr="00CC7BF9">
        <w:rPr>
          <w:rFonts w:eastAsia="Times New Roman" w:cs="Times New Roman"/>
          <w:szCs w:val="24"/>
        </w:rPr>
        <w:t>α πάω στο τελευταίο</w:t>
      </w:r>
      <w:r>
        <w:rPr>
          <w:rFonts w:eastAsia="Times New Roman" w:cs="Times New Roman"/>
          <w:szCs w:val="24"/>
        </w:rPr>
        <w:t>. Λέγατε για την</w:t>
      </w:r>
      <w:r w:rsidRPr="00CC7BF9">
        <w:rPr>
          <w:rFonts w:eastAsia="Times New Roman" w:cs="Times New Roman"/>
          <w:szCs w:val="24"/>
        </w:rPr>
        <w:t xml:space="preserve"> υιοθεσία τέκνων </w:t>
      </w:r>
      <w:r>
        <w:rPr>
          <w:rFonts w:eastAsia="Times New Roman" w:cs="Times New Roman"/>
          <w:szCs w:val="24"/>
        </w:rPr>
        <w:t>πεσόντων</w:t>
      </w:r>
      <w:r w:rsidRPr="00CC7BF9">
        <w:rPr>
          <w:rFonts w:eastAsia="Times New Roman" w:cs="Times New Roman"/>
          <w:szCs w:val="24"/>
        </w:rPr>
        <w:t xml:space="preserve"> του </w:t>
      </w:r>
      <w:r w:rsidRPr="00CC7BF9">
        <w:rPr>
          <w:rFonts w:eastAsia="Times New Roman" w:cs="Times New Roman"/>
          <w:szCs w:val="24"/>
        </w:rPr>
        <w:t xml:space="preserve">Λιμενικού Σώματος </w:t>
      </w:r>
      <w:r>
        <w:rPr>
          <w:rFonts w:eastAsia="Times New Roman" w:cs="Times New Roman"/>
          <w:szCs w:val="24"/>
        </w:rPr>
        <w:t>από τη</w:t>
      </w:r>
      <w:r w:rsidRPr="00CC7BF9">
        <w:rPr>
          <w:rFonts w:eastAsia="Times New Roman" w:cs="Times New Roman"/>
          <w:szCs w:val="24"/>
        </w:rPr>
        <w:t xml:space="preserve"> Βουλή</w:t>
      </w:r>
      <w:r>
        <w:rPr>
          <w:rFonts w:eastAsia="Times New Roman" w:cs="Times New Roman"/>
          <w:szCs w:val="24"/>
        </w:rPr>
        <w:t>.</w:t>
      </w:r>
      <w:r w:rsidRPr="00CC7BF9">
        <w:rPr>
          <w:rFonts w:eastAsia="Times New Roman" w:cs="Times New Roman"/>
          <w:szCs w:val="24"/>
        </w:rPr>
        <w:t xml:space="preserve"> </w:t>
      </w:r>
      <w:r>
        <w:rPr>
          <w:rFonts w:eastAsia="Times New Roman" w:cs="Times New Roman"/>
          <w:szCs w:val="24"/>
        </w:rPr>
        <w:t>Ο</w:t>
      </w:r>
      <w:r w:rsidRPr="00CC7BF9">
        <w:rPr>
          <w:rFonts w:eastAsia="Times New Roman" w:cs="Times New Roman"/>
          <w:szCs w:val="24"/>
        </w:rPr>
        <w:t>ύτε αυτό</w:t>
      </w:r>
      <w:r>
        <w:rPr>
          <w:rFonts w:eastAsia="Times New Roman" w:cs="Times New Roman"/>
          <w:szCs w:val="24"/>
        </w:rPr>
        <w:t>!</w:t>
      </w:r>
    </w:p>
    <w:p w14:paraId="2D05F53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Δύο σελίδες ψέματα στην ουσία και πράγματα που έχετε υποσχεθεί και δεν έχετε κάνει. Και μετά μιλάτε </w:t>
      </w:r>
      <w:r w:rsidRPr="00CC7BF9">
        <w:rPr>
          <w:rFonts w:eastAsia="Times New Roman" w:cs="Times New Roman"/>
          <w:szCs w:val="24"/>
        </w:rPr>
        <w:t xml:space="preserve">για όλους τους </w:t>
      </w:r>
      <w:r>
        <w:rPr>
          <w:rFonts w:eastAsia="Times New Roman" w:cs="Times New Roman"/>
          <w:szCs w:val="24"/>
        </w:rPr>
        <w:t>άλλους.</w:t>
      </w:r>
    </w:p>
    <w:p w14:paraId="2D05F53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Ξαναγυρίζω στα θέματα των λιμανιών. Τ</w:t>
      </w:r>
      <w:r w:rsidRPr="00CC7BF9">
        <w:rPr>
          <w:rFonts w:eastAsia="Times New Roman" w:cs="Times New Roman"/>
          <w:szCs w:val="24"/>
        </w:rPr>
        <w:t xml:space="preserve">ο 2018 από Διευθύνων Σύμβουλος </w:t>
      </w:r>
      <w:r>
        <w:rPr>
          <w:rFonts w:eastAsia="Times New Roman" w:cs="Times New Roman"/>
          <w:szCs w:val="24"/>
        </w:rPr>
        <w:t>το</w:t>
      </w:r>
      <w:r>
        <w:rPr>
          <w:rFonts w:eastAsia="Times New Roman" w:cs="Times New Roman"/>
          <w:szCs w:val="24"/>
        </w:rPr>
        <w:t>υ</w:t>
      </w:r>
      <w:r>
        <w:rPr>
          <w:rFonts w:eastAsia="Times New Roman" w:cs="Times New Roman"/>
          <w:szCs w:val="24"/>
        </w:rPr>
        <w:t xml:space="preserve"> ΤΑΙΠΕΔ</w:t>
      </w:r>
      <w:r w:rsidRPr="00CC7BF9">
        <w:rPr>
          <w:rFonts w:eastAsia="Times New Roman" w:cs="Times New Roman"/>
          <w:szCs w:val="24"/>
        </w:rPr>
        <w:t xml:space="preserve"> ο κ</w:t>
      </w:r>
      <w:r>
        <w:rPr>
          <w:rFonts w:eastAsia="Times New Roman" w:cs="Times New Roman"/>
          <w:szCs w:val="24"/>
        </w:rPr>
        <w:t>. Λ</w:t>
      </w:r>
      <w:r w:rsidRPr="00CC7BF9">
        <w:rPr>
          <w:rFonts w:eastAsia="Times New Roman" w:cs="Times New Roman"/>
          <w:szCs w:val="24"/>
        </w:rPr>
        <w:t>αμπίρης ανέφερε ότι τα λιμάνια Αλεξανδρούπολη</w:t>
      </w:r>
      <w:r>
        <w:rPr>
          <w:rFonts w:eastAsia="Times New Roman" w:cs="Times New Roman"/>
          <w:szCs w:val="24"/>
        </w:rPr>
        <w:t>ς,</w:t>
      </w:r>
      <w:r w:rsidRPr="00CC7BF9">
        <w:rPr>
          <w:rFonts w:eastAsia="Times New Roman" w:cs="Times New Roman"/>
          <w:szCs w:val="24"/>
        </w:rPr>
        <w:t xml:space="preserve"> Καβάλα</w:t>
      </w:r>
      <w:r>
        <w:rPr>
          <w:rFonts w:eastAsia="Times New Roman" w:cs="Times New Roman"/>
          <w:szCs w:val="24"/>
        </w:rPr>
        <w:t>ς,</w:t>
      </w:r>
      <w:r w:rsidRPr="00CC7BF9">
        <w:rPr>
          <w:rFonts w:eastAsia="Times New Roman" w:cs="Times New Roman"/>
          <w:szCs w:val="24"/>
        </w:rPr>
        <w:t xml:space="preserve"> Ηγουμενίτσα</w:t>
      </w:r>
      <w:r>
        <w:rPr>
          <w:rFonts w:eastAsia="Times New Roman" w:cs="Times New Roman"/>
          <w:szCs w:val="24"/>
        </w:rPr>
        <w:t>ς,</w:t>
      </w:r>
      <w:r w:rsidRPr="00CC7BF9">
        <w:rPr>
          <w:rFonts w:eastAsia="Times New Roman" w:cs="Times New Roman"/>
          <w:szCs w:val="24"/>
        </w:rPr>
        <w:t xml:space="preserve"> Κέρκυρα</w:t>
      </w:r>
      <w:r>
        <w:rPr>
          <w:rFonts w:eastAsia="Times New Roman" w:cs="Times New Roman"/>
          <w:szCs w:val="24"/>
        </w:rPr>
        <w:t>ς</w:t>
      </w:r>
      <w:r w:rsidRPr="00CC7BF9">
        <w:rPr>
          <w:rFonts w:eastAsia="Times New Roman" w:cs="Times New Roman"/>
          <w:szCs w:val="24"/>
        </w:rPr>
        <w:t xml:space="preserve"> θα </w:t>
      </w:r>
      <w:r>
        <w:rPr>
          <w:rFonts w:eastAsia="Times New Roman" w:cs="Times New Roman"/>
          <w:szCs w:val="24"/>
        </w:rPr>
        <w:t>είναι τα πρώτα λιμάνια που θα</w:t>
      </w:r>
      <w:r w:rsidRPr="00CC7BF9">
        <w:rPr>
          <w:rFonts w:eastAsia="Times New Roman" w:cs="Times New Roman"/>
          <w:szCs w:val="24"/>
        </w:rPr>
        <w:t xml:space="preserve"> αξιοποιηθούν</w:t>
      </w:r>
      <w:r>
        <w:rPr>
          <w:rFonts w:eastAsia="Times New Roman" w:cs="Times New Roman"/>
          <w:szCs w:val="24"/>
        </w:rPr>
        <w:t>. Π</w:t>
      </w:r>
      <w:r w:rsidRPr="00CC7BF9">
        <w:rPr>
          <w:rFonts w:eastAsia="Times New Roman" w:cs="Times New Roman"/>
          <w:szCs w:val="24"/>
        </w:rPr>
        <w:t>οια λιμάνια</w:t>
      </w:r>
      <w:r>
        <w:rPr>
          <w:rFonts w:eastAsia="Times New Roman" w:cs="Times New Roman"/>
          <w:szCs w:val="24"/>
        </w:rPr>
        <w:t>;</w:t>
      </w:r>
      <w:r w:rsidRPr="00CC7BF9">
        <w:rPr>
          <w:rFonts w:eastAsia="Times New Roman" w:cs="Times New Roman"/>
          <w:szCs w:val="24"/>
        </w:rPr>
        <w:t xml:space="preserve"> </w:t>
      </w:r>
      <w:r>
        <w:rPr>
          <w:rFonts w:eastAsia="Times New Roman" w:cs="Times New Roman"/>
          <w:szCs w:val="24"/>
        </w:rPr>
        <w:t>Τ</w:t>
      </w:r>
      <w:r w:rsidRPr="00CC7BF9">
        <w:rPr>
          <w:rFonts w:eastAsia="Times New Roman" w:cs="Times New Roman"/>
          <w:szCs w:val="24"/>
        </w:rPr>
        <w:t>α πιο κερδοφόρα στην ουσία</w:t>
      </w:r>
      <w:r>
        <w:rPr>
          <w:rFonts w:eastAsia="Times New Roman" w:cs="Times New Roman"/>
          <w:szCs w:val="24"/>
        </w:rPr>
        <w:t>. Ό</w:t>
      </w:r>
      <w:r w:rsidRPr="00CC7BF9">
        <w:rPr>
          <w:rFonts w:eastAsia="Times New Roman" w:cs="Times New Roman"/>
          <w:szCs w:val="24"/>
        </w:rPr>
        <w:t xml:space="preserve">ποιος δει τα </w:t>
      </w:r>
      <w:r>
        <w:rPr>
          <w:rFonts w:eastAsia="Times New Roman" w:cs="Times New Roman"/>
          <w:szCs w:val="24"/>
        </w:rPr>
        <w:t xml:space="preserve">στατιστικά </w:t>
      </w:r>
      <w:r w:rsidRPr="00CC7BF9">
        <w:rPr>
          <w:rFonts w:eastAsia="Times New Roman" w:cs="Times New Roman"/>
          <w:szCs w:val="24"/>
        </w:rPr>
        <w:t xml:space="preserve">στοιχεία των </w:t>
      </w:r>
      <w:r>
        <w:rPr>
          <w:rFonts w:eastAsia="Times New Roman" w:cs="Times New Roman"/>
          <w:szCs w:val="24"/>
        </w:rPr>
        <w:t xml:space="preserve">τριών </w:t>
      </w:r>
      <w:r w:rsidRPr="00CC7BF9">
        <w:rPr>
          <w:rFonts w:eastAsia="Times New Roman" w:cs="Times New Roman"/>
          <w:szCs w:val="24"/>
        </w:rPr>
        <w:t>λιμανιών</w:t>
      </w:r>
      <w:r>
        <w:rPr>
          <w:rFonts w:eastAsia="Times New Roman" w:cs="Times New Roman"/>
          <w:szCs w:val="24"/>
        </w:rPr>
        <w:t>,</w:t>
      </w:r>
      <w:r w:rsidRPr="00CC7BF9">
        <w:rPr>
          <w:rFonts w:eastAsia="Times New Roman" w:cs="Times New Roman"/>
          <w:szCs w:val="24"/>
        </w:rPr>
        <w:t xml:space="preserve"> τα συγκεκριμένα είναι τα πιο κερ</w:t>
      </w:r>
      <w:r w:rsidRPr="00CC7BF9">
        <w:rPr>
          <w:rFonts w:eastAsia="Times New Roman" w:cs="Times New Roman"/>
          <w:szCs w:val="24"/>
        </w:rPr>
        <w:t>δοφόρα</w:t>
      </w:r>
      <w:r>
        <w:rPr>
          <w:rFonts w:eastAsia="Times New Roman" w:cs="Times New Roman"/>
          <w:szCs w:val="24"/>
        </w:rPr>
        <w:t>.</w:t>
      </w:r>
    </w:p>
    <w:p w14:paraId="2D05F539"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την Αλεξανδρούπολη; Γιατί η Αλεξανδρούπολη είναι πόλος έλξης λόγω γεωπολιτικής θέσης. Ο Αμερικανός </w:t>
      </w:r>
      <w:r>
        <w:rPr>
          <w:rFonts w:eastAsia="Times New Roman" w:cs="Times New Roman"/>
          <w:szCs w:val="24"/>
        </w:rPr>
        <w:t>π</w:t>
      </w:r>
      <w:r>
        <w:rPr>
          <w:rFonts w:eastAsia="Times New Roman" w:cs="Times New Roman"/>
          <w:szCs w:val="24"/>
        </w:rPr>
        <w:t>ρέσβης είχε δηλώσει ότι η Αλεξανδρούπολη είναι ε</w:t>
      </w:r>
      <w:r w:rsidRPr="00FA7B1B">
        <w:rPr>
          <w:rFonts w:eastAsia="Times New Roman" w:cs="Times New Roman"/>
          <w:szCs w:val="24"/>
        </w:rPr>
        <w:t>νεργειακό</w:t>
      </w:r>
      <w:r>
        <w:rPr>
          <w:rFonts w:eastAsia="Times New Roman" w:cs="Times New Roman"/>
          <w:szCs w:val="24"/>
        </w:rPr>
        <w:t>ς</w:t>
      </w:r>
      <w:r w:rsidRPr="00FA7B1B">
        <w:rPr>
          <w:rFonts w:eastAsia="Times New Roman" w:cs="Times New Roman"/>
          <w:szCs w:val="24"/>
        </w:rPr>
        <w:t xml:space="preserve"> και εμπορικός </w:t>
      </w:r>
      <w:r>
        <w:rPr>
          <w:rFonts w:eastAsia="Times New Roman" w:cs="Times New Roman"/>
          <w:szCs w:val="24"/>
        </w:rPr>
        <w:t>κ</w:t>
      </w:r>
      <w:r w:rsidRPr="00FA7B1B">
        <w:rPr>
          <w:rFonts w:eastAsia="Times New Roman" w:cs="Times New Roman"/>
          <w:szCs w:val="24"/>
        </w:rPr>
        <w:t>όμβος</w:t>
      </w:r>
      <w:r>
        <w:rPr>
          <w:rFonts w:eastAsia="Times New Roman" w:cs="Times New Roman"/>
          <w:szCs w:val="24"/>
        </w:rPr>
        <w:t>,</w:t>
      </w:r>
      <w:r w:rsidRPr="00FA7B1B">
        <w:rPr>
          <w:rFonts w:eastAsia="Times New Roman" w:cs="Times New Roman"/>
          <w:szCs w:val="24"/>
        </w:rPr>
        <w:t xml:space="preserve"> κατά την επίσκεψή του το 2018</w:t>
      </w:r>
      <w:r>
        <w:rPr>
          <w:rFonts w:eastAsia="Times New Roman" w:cs="Times New Roman"/>
          <w:szCs w:val="24"/>
        </w:rPr>
        <w:t>. Ε</w:t>
      </w:r>
      <w:r w:rsidRPr="00FA7B1B">
        <w:rPr>
          <w:rFonts w:eastAsia="Times New Roman" w:cs="Times New Roman"/>
          <w:szCs w:val="24"/>
        </w:rPr>
        <w:t>ίναι αυ</w:t>
      </w:r>
      <w:r>
        <w:rPr>
          <w:rFonts w:eastAsia="Times New Roman" w:cs="Times New Roman"/>
          <w:szCs w:val="24"/>
        </w:rPr>
        <w:t xml:space="preserve">τό που λέμε ότι εσείς </w:t>
      </w:r>
      <w:r>
        <w:rPr>
          <w:rFonts w:eastAsia="Times New Roman" w:cs="Times New Roman"/>
          <w:szCs w:val="24"/>
        </w:rPr>
        <w:t>που φωνάζα</w:t>
      </w:r>
      <w:r w:rsidRPr="00FA7B1B">
        <w:rPr>
          <w:rFonts w:eastAsia="Times New Roman" w:cs="Times New Roman"/>
          <w:szCs w:val="24"/>
        </w:rPr>
        <w:t>τε</w:t>
      </w:r>
      <w:r>
        <w:rPr>
          <w:rFonts w:eastAsia="Times New Roman" w:cs="Times New Roman"/>
          <w:szCs w:val="24"/>
        </w:rPr>
        <w:t xml:space="preserve"> «</w:t>
      </w:r>
      <w:r>
        <w:rPr>
          <w:rFonts w:eastAsia="Times New Roman" w:cs="Times New Roman"/>
          <w:szCs w:val="24"/>
        </w:rPr>
        <w:t>φ</w:t>
      </w:r>
      <w:r w:rsidRPr="00FA7B1B">
        <w:rPr>
          <w:rFonts w:eastAsia="Times New Roman" w:cs="Times New Roman"/>
          <w:szCs w:val="24"/>
        </w:rPr>
        <w:t>ονιάδες των λαών Αμερικ</w:t>
      </w:r>
      <w:r>
        <w:rPr>
          <w:rFonts w:eastAsia="Times New Roman" w:cs="Times New Roman"/>
          <w:szCs w:val="24"/>
        </w:rPr>
        <w:t>άνοι</w:t>
      </w:r>
      <w:r>
        <w:rPr>
          <w:rFonts w:eastAsia="Times New Roman" w:cs="Times New Roman"/>
          <w:szCs w:val="24"/>
        </w:rPr>
        <w:t>», π</w:t>
      </w:r>
      <w:r w:rsidRPr="00FA7B1B">
        <w:rPr>
          <w:rFonts w:eastAsia="Times New Roman" w:cs="Times New Roman"/>
          <w:szCs w:val="24"/>
        </w:rPr>
        <w:t>αραχωρείτ</w:t>
      </w:r>
      <w:r>
        <w:rPr>
          <w:rFonts w:eastAsia="Times New Roman" w:cs="Times New Roman"/>
          <w:szCs w:val="24"/>
        </w:rPr>
        <w:t>ε</w:t>
      </w:r>
      <w:r w:rsidRPr="00FA7B1B">
        <w:rPr>
          <w:rFonts w:eastAsia="Times New Roman" w:cs="Times New Roman"/>
          <w:szCs w:val="24"/>
        </w:rPr>
        <w:t xml:space="preserve"> δραστηριότητες</w:t>
      </w:r>
      <w:r>
        <w:rPr>
          <w:rFonts w:eastAsia="Times New Roman" w:cs="Times New Roman"/>
          <w:szCs w:val="24"/>
        </w:rPr>
        <w:t>. Όμως</w:t>
      </w:r>
      <w:r w:rsidRPr="00FA7B1B">
        <w:rPr>
          <w:rFonts w:eastAsia="Times New Roman" w:cs="Times New Roman"/>
          <w:szCs w:val="24"/>
        </w:rPr>
        <w:t xml:space="preserve"> δεν είναι μόνο η </w:t>
      </w:r>
      <w:r>
        <w:rPr>
          <w:rFonts w:eastAsia="Times New Roman" w:cs="Times New Roman"/>
          <w:szCs w:val="24"/>
        </w:rPr>
        <w:t xml:space="preserve">μία, συγκεκριμένη </w:t>
      </w:r>
      <w:r w:rsidRPr="00FA7B1B">
        <w:rPr>
          <w:rFonts w:eastAsia="Times New Roman" w:cs="Times New Roman"/>
          <w:szCs w:val="24"/>
        </w:rPr>
        <w:t>δραστηριότητα που θα παραχωρήσετε</w:t>
      </w:r>
      <w:r>
        <w:rPr>
          <w:rFonts w:eastAsia="Times New Roman" w:cs="Times New Roman"/>
          <w:szCs w:val="24"/>
        </w:rPr>
        <w:t>. Σας λέω για μια ακόμη φορά, ότι κ</w:t>
      </w:r>
      <w:r w:rsidRPr="00FA7B1B">
        <w:rPr>
          <w:rFonts w:eastAsia="Times New Roman" w:cs="Times New Roman"/>
          <w:szCs w:val="24"/>
        </w:rPr>
        <w:t xml:space="preserve">άθε λιμάνι είναι μία μικρή βιομηχανία και συνδέεται με </w:t>
      </w:r>
      <w:r>
        <w:rPr>
          <w:rFonts w:eastAsia="Times New Roman" w:cs="Times New Roman"/>
          <w:szCs w:val="24"/>
          <w:lang w:val="en-US"/>
        </w:rPr>
        <w:t>logistics</w:t>
      </w:r>
      <w:r w:rsidRPr="00F73CDE">
        <w:rPr>
          <w:rFonts w:eastAsia="Times New Roman" w:cs="Times New Roman"/>
          <w:szCs w:val="24"/>
        </w:rPr>
        <w:t xml:space="preserve">, </w:t>
      </w:r>
      <w:r>
        <w:rPr>
          <w:rFonts w:eastAsia="Times New Roman" w:cs="Times New Roman"/>
          <w:szCs w:val="24"/>
        </w:rPr>
        <w:t>οδικές, σ</w:t>
      </w:r>
      <w:r>
        <w:rPr>
          <w:rFonts w:eastAsia="Times New Roman" w:cs="Times New Roman"/>
          <w:szCs w:val="24"/>
        </w:rPr>
        <w:t xml:space="preserve">ιδηροδρομικές συνδέσεις. </w:t>
      </w:r>
    </w:p>
    <w:p w14:paraId="2D05F53A"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ίδιο συμβαίνει και στο λιμάνι της Καβάλας. Και γιατί την Ηγουμενίτσα; </w:t>
      </w:r>
      <w:r w:rsidRPr="00FA7B1B">
        <w:rPr>
          <w:rFonts w:eastAsia="Times New Roman" w:cs="Times New Roman"/>
          <w:szCs w:val="24"/>
        </w:rPr>
        <w:t xml:space="preserve"> </w:t>
      </w:r>
      <w:r>
        <w:rPr>
          <w:rFonts w:eastAsia="Times New Roman" w:cs="Times New Roman"/>
          <w:szCs w:val="24"/>
        </w:rPr>
        <w:t xml:space="preserve">Γιατί για την Ηγουμενίτσα έχουν βγει αυτή τη στιγμή </w:t>
      </w:r>
      <w:r w:rsidRPr="00FA7B1B">
        <w:rPr>
          <w:rFonts w:eastAsia="Times New Roman" w:cs="Times New Roman"/>
          <w:szCs w:val="24"/>
        </w:rPr>
        <w:t>διάφορα κονδύλια</w:t>
      </w:r>
      <w:r>
        <w:rPr>
          <w:rFonts w:eastAsia="Times New Roman" w:cs="Times New Roman"/>
          <w:szCs w:val="24"/>
        </w:rPr>
        <w:t>,</w:t>
      </w:r>
      <w:r w:rsidRPr="00FA7B1B">
        <w:rPr>
          <w:rFonts w:eastAsia="Times New Roman" w:cs="Times New Roman"/>
          <w:szCs w:val="24"/>
        </w:rPr>
        <w:t xml:space="preserve"> τα οποία εξασφαλίζουν </w:t>
      </w:r>
      <w:r>
        <w:rPr>
          <w:rFonts w:eastAsia="Times New Roman" w:cs="Times New Roman"/>
          <w:szCs w:val="24"/>
        </w:rPr>
        <w:t xml:space="preserve">το επιχειρησιακό </w:t>
      </w:r>
      <w:r>
        <w:rPr>
          <w:rFonts w:eastAsia="Times New Roman" w:cs="Times New Roman"/>
          <w:szCs w:val="24"/>
        </w:rPr>
        <w:t>πά</w:t>
      </w:r>
      <w:r>
        <w:rPr>
          <w:rFonts w:eastAsia="Times New Roman" w:cs="Times New Roman"/>
          <w:szCs w:val="24"/>
        </w:rPr>
        <w:t xml:space="preserve">ρκο </w:t>
      </w:r>
      <w:r w:rsidRPr="00FA7B1B">
        <w:rPr>
          <w:rFonts w:eastAsia="Times New Roman" w:cs="Times New Roman"/>
          <w:szCs w:val="24"/>
        </w:rPr>
        <w:t>Ηγουμενίτσας</w:t>
      </w:r>
      <w:r>
        <w:rPr>
          <w:rFonts w:eastAsia="Times New Roman" w:cs="Times New Roman"/>
          <w:szCs w:val="24"/>
        </w:rPr>
        <w:t xml:space="preserve"> προϋπολογισμού</w:t>
      </w:r>
      <w:r w:rsidRPr="00FA7B1B">
        <w:rPr>
          <w:rFonts w:eastAsia="Times New Roman" w:cs="Times New Roman"/>
          <w:szCs w:val="24"/>
        </w:rPr>
        <w:t xml:space="preserve"> </w:t>
      </w:r>
      <w:r>
        <w:rPr>
          <w:rFonts w:eastAsia="Times New Roman" w:cs="Times New Roman"/>
          <w:szCs w:val="24"/>
        </w:rPr>
        <w:t xml:space="preserve">8.000.000, </w:t>
      </w:r>
      <w:r w:rsidRPr="00FA7B1B">
        <w:rPr>
          <w:rFonts w:eastAsia="Times New Roman" w:cs="Times New Roman"/>
          <w:szCs w:val="24"/>
        </w:rPr>
        <w:t xml:space="preserve"> το οποίο θα είνα</w:t>
      </w:r>
      <w:r>
        <w:rPr>
          <w:rFonts w:eastAsia="Times New Roman" w:cs="Times New Roman"/>
          <w:szCs w:val="24"/>
        </w:rPr>
        <w:t xml:space="preserve">ι ένα από τα μεγαλύτερα κέντρα </w:t>
      </w:r>
      <w:r>
        <w:rPr>
          <w:rFonts w:eastAsia="Times New Roman" w:cs="Times New Roman"/>
          <w:szCs w:val="24"/>
          <w:lang w:val="en-US"/>
        </w:rPr>
        <w:t>l</w:t>
      </w:r>
      <w:r w:rsidRPr="00FA7B1B">
        <w:rPr>
          <w:rFonts w:eastAsia="Times New Roman" w:cs="Times New Roman"/>
          <w:szCs w:val="24"/>
        </w:rPr>
        <w:t xml:space="preserve">ogistics </w:t>
      </w:r>
      <w:r>
        <w:rPr>
          <w:rFonts w:eastAsia="Times New Roman" w:cs="Times New Roman"/>
          <w:szCs w:val="24"/>
        </w:rPr>
        <w:t>στη</w:t>
      </w:r>
      <w:r w:rsidRPr="00FA7B1B">
        <w:rPr>
          <w:rFonts w:eastAsia="Times New Roman" w:cs="Times New Roman"/>
          <w:szCs w:val="24"/>
        </w:rPr>
        <w:t xml:space="preserve"> Δυτική Ελλάδα</w:t>
      </w:r>
      <w:r>
        <w:rPr>
          <w:rFonts w:eastAsia="Times New Roman" w:cs="Times New Roman"/>
          <w:szCs w:val="24"/>
        </w:rPr>
        <w:t>. Κα</w:t>
      </w:r>
      <w:r w:rsidRPr="00FA7B1B">
        <w:rPr>
          <w:rFonts w:eastAsia="Times New Roman" w:cs="Times New Roman"/>
          <w:szCs w:val="24"/>
        </w:rPr>
        <w:t>ι εσείς θα δώσ</w:t>
      </w:r>
      <w:r>
        <w:rPr>
          <w:rFonts w:eastAsia="Times New Roman" w:cs="Times New Roman"/>
          <w:szCs w:val="24"/>
        </w:rPr>
        <w:t>ετε</w:t>
      </w:r>
      <w:r w:rsidRPr="00FA7B1B">
        <w:rPr>
          <w:rFonts w:eastAsia="Times New Roman" w:cs="Times New Roman"/>
          <w:szCs w:val="24"/>
        </w:rPr>
        <w:t xml:space="preserve"> την Ηγουμενίτσα</w:t>
      </w:r>
      <w:r>
        <w:rPr>
          <w:rFonts w:eastAsia="Times New Roman" w:cs="Times New Roman"/>
          <w:szCs w:val="24"/>
        </w:rPr>
        <w:t>. Γ</w:t>
      </w:r>
      <w:r w:rsidRPr="00FA7B1B">
        <w:rPr>
          <w:rFonts w:eastAsia="Times New Roman" w:cs="Times New Roman"/>
          <w:szCs w:val="24"/>
        </w:rPr>
        <w:t>ιατί την Κέρκυρα και το Ηράκλειο</w:t>
      </w:r>
      <w:r>
        <w:rPr>
          <w:rFonts w:eastAsia="Times New Roman" w:cs="Times New Roman"/>
          <w:szCs w:val="24"/>
        </w:rPr>
        <w:t xml:space="preserve">; Πολύ απλά γιατί ανθεί η </w:t>
      </w:r>
      <w:r w:rsidRPr="00FA7B1B">
        <w:rPr>
          <w:rFonts w:eastAsia="Times New Roman" w:cs="Times New Roman"/>
          <w:szCs w:val="24"/>
        </w:rPr>
        <w:t>κρουαζιέρα</w:t>
      </w:r>
      <w:r>
        <w:rPr>
          <w:rFonts w:eastAsia="Times New Roman" w:cs="Times New Roman"/>
          <w:szCs w:val="24"/>
        </w:rPr>
        <w:t>. Κ</w:t>
      </w:r>
      <w:r w:rsidRPr="00FA7B1B">
        <w:rPr>
          <w:rFonts w:eastAsia="Times New Roman" w:cs="Times New Roman"/>
          <w:szCs w:val="24"/>
        </w:rPr>
        <w:t>αι θα δώσετε την κρουαζιέρα</w:t>
      </w:r>
      <w:r>
        <w:rPr>
          <w:rFonts w:eastAsia="Times New Roman" w:cs="Times New Roman"/>
          <w:szCs w:val="24"/>
        </w:rPr>
        <w:t>.</w:t>
      </w:r>
    </w:p>
    <w:p w14:paraId="2D05F53B"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Και μετά απ</w:t>
      </w:r>
      <w:r w:rsidRPr="00FA7B1B">
        <w:rPr>
          <w:rFonts w:eastAsia="Times New Roman" w:cs="Times New Roman"/>
          <w:szCs w:val="24"/>
        </w:rPr>
        <w:t>ό εκεί προ</w:t>
      </w:r>
      <w:r>
        <w:rPr>
          <w:rFonts w:eastAsia="Times New Roman" w:cs="Times New Roman"/>
          <w:szCs w:val="24"/>
        </w:rPr>
        <w:t>κύπτει ένα άλλο ερώτ</w:t>
      </w:r>
      <w:r>
        <w:rPr>
          <w:rFonts w:eastAsia="Times New Roman" w:cs="Times New Roman"/>
          <w:szCs w:val="24"/>
        </w:rPr>
        <w:t xml:space="preserve">ημα: Υπάρχει μελέτη επιβίωσης των λιμανιών; Αφού αυτά δίνουν κερδοφορία. </w:t>
      </w:r>
      <w:r>
        <w:rPr>
          <w:rFonts w:eastAsia="Times New Roman" w:cs="Times New Roman"/>
          <w:szCs w:val="24"/>
        </w:rPr>
        <w:lastRenderedPageBreak/>
        <w:t>Α</w:t>
      </w:r>
      <w:r w:rsidRPr="00FA7B1B">
        <w:rPr>
          <w:rFonts w:eastAsia="Times New Roman" w:cs="Times New Roman"/>
          <w:szCs w:val="24"/>
        </w:rPr>
        <w:t xml:space="preserve">πό τα συγκεκριμένα λιμάνια </w:t>
      </w:r>
      <w:r>
        <w:rPr>
          <w:rFonts w:eastAsia="Times New Roman" w:cs="Times New Roman"/>
          <w:szCs w:val="24"/>
        </w:rPr>
        <w:t>προ</w:t>
      </w:r>
      <w:r w:rsidRPr="00FA7B1B">
        <w:rPr>
          <w:rFonts w:eastAsia="Times New Roman" w:cs="Times New Roman"/>
          <w:szCs w:val="24"/>
        </w:rPr>
        <w:t xml:space="preserve">έρχεται </w:t>
      </w:r>
      <w:r>
        <w:rPr>
          <w:rFonts w:eastAsia="Times New Roman" w:cs="Times New Roman"/>
          <w:szCs w:val="24"/>
        </w:rPr>
        <w:t>η</w:t>
      </w:r>
      <w:r w:rsidRPr="00FA7B1B">
        <w:rPr>
          <w:rFonts w:eastAsia="Times New Roman" w:cs="Times New Roman"/>
          <w:szCs w:val="24"/>
        </w:rPr>
        <w:t xml:space="preserve"> κερδοφορία</w:t>
      </w:r>
      <w:r>
        <w:rPr>
          <w:rFonts w:eastAsia="Times New Roman" w:cs="Times New Roman"/>
          <w:szCs w:val="24"/>
        </w:rPr>
        <w:t xml:space="preserve">. </w:t>
      </w:r>
      <w:r w:rsidRPr="00FA7B1B">
        <w:rPr>
          <w:rFonts w:eastAsia="Times New Roman" w:cs="Times New Roman"/>
          <w:szCs w:val="24"/>
        </w:rPr>
        <w:t xml:space="preserve">Πείτε μας εσείς πώς θα τα βγάλουν πέρα τα λιμάνια </w:t>
      </w:r>
      <w:r>
        <w:rPr>
          <w:rFonts w:eastAsia="Times New Roman" w:cs="Times New Roman"/>
          <w:szCs w:val="24"/>
        </w:rPr>
        <w:t>μ</w:t>
      </w:r>
      <w:r w:rsidRPr="00FA7B1B">
        <w:rPr>
          <w:rFonts w:eastAsia="Times New Roman" w:cs="Times New Roman"/>
          <w:szCs w:val="24"/>
        </w:rPr>
        <w:t>ετά</w:t>
      </w:r>
      <w:r>
        <w:rPr>
          <w:rFonts w:eastAsia="Times New Roman" w:cs="Times New Roman"/>
          <w:szCs w:val="24"/>
        </w:rPr>
        <w:t>.</w:t>
      </w:r>
    </w:p>
    <w:p w14:paraId="2D05F53C"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Κ</w:t>
      </w:r>
      <w:r w:rsidRPr="00FA7B1B">
        <w:rPr>
          <w:rFonts w:eastAsia="Times New Roman" w:cs="Times New Roman"/>
          <w:szCs w:val="24"/>
        </w:rPr>
        <w:t>ατά τη διάρκεια της ακρόασης φορέων</w:t>
      </w:r>
      <w:r>
        <w:rPr>
          <w:rFonts w:eastAsia="Times New Roman" w:cs="Times New Roman"/>
          <w:szCs w:val="24"/>
        </w:rPr>
        <w:t xml:space="preserve">, </w:t>
      </w:r>
      <w:r w:rsidRPr="00FA7B1B">
        <w:rPr>
          <w:rFonts w:eastAsia="Times New Roman" w:cs="Times New Roman"/>
          <w:szCs w:val="24"/>
        </w:rPr>
        <w:t xml:space="preserve">η </w:t>
      </w:r>
      <w:r>
        <w:rPr>
          <w:rFonts w:eastAsia="Times New Roman" w:cs="Times New Roman"/>
          <w:szCs w:val="24"/>
        </w:rPr>
        <w:t xml:space="preserve">ΟΜΥΛΕ δήλωσε την αντίθεσή της, </w:t>
      </w:r>
      <w:r w:rsidRPr="00FA7B1B">
        <w:rPr>
          <w:rFonts w:eastAsia="Times New Roman" w:cs="Times New Roman"/>
          <w:szCs w:val="24"/>
        </w:rPr>
        <w:t>τον</w:t>
      </w:r>
      <w:r w:rsidRPr="00FA7B1B">
        <w:rPr>
          <w:rFonts w:eastAsia="Times New Roman" w:cs="Times New Roman"/>
          <w:szCs w:val="24"/>
        </w:rPr>
        <w:t>ίζοντας ότι θα δημιουργηθούν πολλά προβλήματα στους εργαζόμενους</w:t>
      </w:r>
      <w:r>
        <w:rPr>
          <w:rFonts w:eastAsia="Times New Roman" w:cs="Times New Roman"/>
          <w:szCs w:val="24"/>
        </w:rPr>
        <w:t>. Κ</w:t>
      </w:r>
      <w:r w:rsidRPr="00FA7B1B">
        <w:rPr>
          <w:rFonts w:eastAsia="Times New Roman" w:cs="Times New Roman"/>
          <w:szCs w:val="24"/>
        </w:rPr>
        <w:t xml:space="preserve">αι συνεχίζοντας ο </w:t>
      </w:r>
      <w:r>
        <w:rPr>
          <w:rFonts w:eastAsia="Times New Roman" w:cs="Times New Roman"/>
          <w:szCs w:val="24"/>
        </w:rPr>
        <w:t xml:space="preserve">κ. Ντάλλας είπε, </w:t>
      </w:r>
      <w:r w:rsidRPr="00FA7B1B">
        <w:rPr>
          <w:rFonts w:eastAsia="Times New Roman" w:cs="Times New Roman"/>
          <w:szCs w:val="24"/>
        </w:rPr>
        <w:t xml:space="preserve">ότι </w:t>
      </w:r>
      <w:r>
        <w:rPr>
          <w:rFonts w:eastAsia="Times New Roman" w:cs="Times New Roman"/>
          <w:szCs w:val="24"/>
        </w:rPr>
        <w:t>τα λιμάνια εντά</w:t>
      </w:r>
      <w:r w:rsidRPr="00FA7B1B">
        <w:rPr>
          <w:rFonts w:eastAsia="Times New Roman" w:cs="Times New Roman"/>
          <w:szCs w:val="24"/>
        </w:rPr>
        <w:t xml:space="preserve">σσονται στο στενό δημόσιο τομέα </w:t>
      </w:r>
      <w:r>
        <w:rPr>
          <w:rFonts w:eastAsia="Times New Roman" w:cs="Times New Roman"/>
          <w:szCs w:val="24"/>
        </w:rPr>
        <w:t>-</w:t>
      </w:r>
      <w:r w:rsidRPr="00FA7B1B">
        <w:rPr>
          <w:rFonts w:eastAsia="Times New Roman" w:cs="Times New Roman"/>
          <w:szCs w:val="24"/>
        </w:rPr>
        <w:t>αυτά που λέγ</w:t>
      </w:r>
      <w:r>
        <w:rPr>
          <w:rFonts w:eastAsia="Times New Roman" w:cs="Times New Roman"/>
          <w:szCs w:val="24"/>
        </w:rPr>
        <w:t>ατε όταν ήσασταν Α</w:t>
      </w:r>
      <w:r w:rsidRPr="00FA7B1B">
        <w:rPr>
          <w:rFonts w:eastAsia="Times New Roman" w:cs="Times New Roman"/>
          <w:szCs w:val="24"/>
        </w:rPr>
        <w:t>ντιπολίτευση</w:t>
      </w:r>
      <w:r>
        <w:rPr>
          <w:rFonts w:eastAsia="Times New Roman" w:cs="Times New Roman"/>
          <w:szCs w:val="24"/>
        </w:rPr>
        <w:t>- και</w:t>
      </w:r>
      <w:r w:rsidRPr="00FA7B1B">
        <w:rPr>
          <w:rFonts w:eastAsia="Times New Roman" w:cs="Times New Roman"/>
          <w:szCs w:val="24"/>
        </w:rPr>
        <w:t xml:space="preserve"> θεωρούνται κράτος</w:t>
      </w:r>
      <w:r>
        <w:rPr>
          <w:rFonts w:eastAsia="Times New Roman" w:cs="Times New Roman"/>
          <w:szCs w:val="24"/>
        </w:rPr>
        <w:t>. Τ</w:t>
      </w:r>
      <w:r w:rsidRPr="00FA7B1B">
        <w:rPr>
          <w:rFonts w:eastAsia="Times New Roman" w:cs="Times New Roman"/>
          <w:szCs w:val="24"/>
        </w:rPr>
        <w:t>ώρα</w:t>
      </w:r>
      <w:r>
        <w:rPr>
          <w:rFonts w:eastAsia="Times New Roman" w:cs="Times New Roman"/>
          <w:szCs w:val="24"/>
        </w:rPr>
        <w:t>,</w:t>
      </w:r>
      <w:r w:rsidRPr="00FA7B1B">
        <w:rPr>
          <w:rFonts w:eastAsia="Times New Roman" w:cs="Times New Roman"/>
          <w:szCs w:val="24"/>
        </w:rPr>
        <w:t xml:space="preserve"> με αυτό που πάτε να κάνετε</w:t>
      </w:r>
      <w:r>
        <w:rPr>
          <w:rFonts w:eastAsia="Times New Roman" w:cs="Times New Roman"/>
          <w:szCs w:val="24"/>
        </w:rPr>
        <w:t>, θ</w:t>
      </w:r>
      <w:r>
        <w:rPr>
          <w:rFonts w:eastAsia="Times New Roman" w:cs="Times New Roman"/>
          <w:szCs w:val="24"/>
        </w:rPr>
        <w:t xml:space="preserve">α </w:t>
      </w:r>
      <w:r w:rsidRPr="00FA7B1B">
        <w:rPr>
          <w:rFonts w:eastAsia="Times New Roman" w:cs="Times New Roman"/>
          <w:szCs w:val="24"/>
        </w:rPr>
        <w:t>θεωρούνται κράτος</w:t>
      </w:r>
      <w:r>
        <w:rPr>
          <w:rFonts w:eastAsia="Times New Roman" w:cs="Times New Roman"/>
          <w:szCs w:val="24"/>
        </w:rPr>
        <w:t>; Τι δίνετε; Κ</w:t>
      </w:r>
      <w:r w:rsidRPr="00FA7B1B">
        <w:rPr>
          <w:rFonts w:eastAsia="Times New Roman" w:cs="Times New Roman"/>
          <w:szCs w:val="24"/>
        </w:rPr>
        <w:t>αι τι είπε ο άνθρωπος</w:t>
      </w:r>
      <w:r>
        <w:rPr>
          <w:rFonts w:eastAsia="Times New Roman" w:cs="Times New Roman"/>
          <w:szCs w:val="24"/>
        </w:rPr>
        <w:t xml:space="preserve">; Ότι αυτά που δίνετε, είναι τα </w:t>
      </w:r>
      <w:r w:rsidRPr="00FA7B1B">
        <w:rPr>
          <w:rFonts w:eastAsia="Times New Roman" w:cs="Times New Roman"/>
          <w:szCs w:val="24"/>
        </w:rPr>
        <w:t>φιλέτα</w:t>
      </w:r>
      <w:r>
        <w:rPr>
          <w:rFonts w:eastAsia="Times New Roman" w:cs="Times New Roman"/>
          <w:szCs w:val="24"/>
        </w:rPr>
        <w:t>. Με ποια μελέτη; Το ξανα</w:t>
      </w:r>
      <w:r w:rsidRPr="00FA7B1B">
        <w:rPr>
          <w:rFonts w:eastAsia="Times New Roman" w:cs="Times New Roman"/>
          <w:szCs w:val="24"/>
        </w:rPr>
        <w:t>λέμε από τώρα</w:t>
      </w:r>
      <w:r>
        <w:rPr>
          <w:rFonts w:eastAsia="Times New Roman" w:cs="Times New Roman"/>
          <w:szCs w:val="24"/>
        </w:rPr>
        <w:t>,</w:t>
      </w:r>
      <w:r w:rsidRPr="00FA7B1B">
        <w:rPr>
          <w:rFonts w:eastAsia="Times New Roman" w:cs="Times New Roman"/>
          <w:szCs w:val="24"/>
        </w:rPr>
        <w:t xml:space="preserve"> </w:t>
      </w:r>
      <w:r>
        <w:rPr>
          <w:rFonts w:eastAsia="Times New Roman" w:cs="Times New Roman"/>
          <w:szCs w:val="24"/>
        </w:rPr>
        <w:t xml:space="preserve">το λέμε </w:t>
      </w:r>
      <w:r w:rsidRPr="00FA7B1B">
        <w:rPr>
          <w:rFonts w:eastAsia="Times New Roman" w:cs="Times New Roman"/>
          <w:szCs w:val="24"/>
        </w:rPr>
        <w:t>συνέχεια</w:t>
      </w:r>
      <w:r>
        <w:rPr>
          <w:rFonts w:eastAsia="Times New Roman" w:cs="Times New Roman"/>
          <w:szCs w:val="24"/>
        </w:rPr>
        <w:t>,</w:t>
      </w:r>
      <w:r w:rsidRPr="00FA7B1B">
        <w:rPr>
          <w:rFonts w:eastAsia="Times New Roman" w:cs="Times New Roman"/>
          <w:szCs w:val="24"/>
        </w:rPr>
        <w:t xml:space="preserve"> το φωνάζουμε</w:t>
      </w:r>
      <w:r>
        <w:rPr>
          <w:rFonts w:eastAsia="Times New Roman" w:cs="Times New Roman"/>
          <w:szCs w:val="24"/>
        </w:rPr>
        <w:t>: Πο</w:t>
      </w:r>
      <w:r w:rsidRPr="00FA7B1B">
        <w:rPr>
          <w:rFonts w:eastAsia="Times New Roman" w:cs="Times New Roman"/>
          <w:szCs w:val="24"/>
        </w:rPr>
        <w:t xml:space="preserve">ιες μελέτες έχει κάνει το </w:t>
      </w:r>
      <w:r>
        <w:rPr>
          <w:rFonts w:eastAsia="Times New Roman" w:cs="Times New Roman"/>
          <w:szCs w:val="24"/>
        </w:rPr>
        <w:t>ΤΑΙΠΕΔ;</w:t>
      </w:r>
      <w:r w:rsidRPr="00FA7B1B">
        <w:rPr>
          <w:rFonts w:eastAsia="Times New Roman" w:cs="Times New Roman"/>
          <w:szCs w:val="24"/>
        </w:rPr>
        <w:t xml:space="preserve"> Γιατί εσείς δεν ξέρετε</w:t>
      </w:r>
      <w:r>
        <w:rPr>
          <w:rFonts w:eastAsia="Times New Roman" w:cs="Times New Roman"/>
          <w:szCs w:val="24"/>
        </w:rPr>
        <w:t xml:space="preserve">. Το ΤΑΙΠΕΔ </w:t>
      </w:r>
      <w:r w:rsidRPr="00FA7B1B">
        <w:rPr>
          <w:rFonts w:eastAsia="Times New Roman" w:cs="Times New Roman"/>
          <w:szCs w:val="24"/>
        </w:rPr>
        <w:t>ασχολείται με αυτά</w:t>
      </w:r>
      <w:r>
        <w:rPr>
          <w:rFonts w:eastAsia="Times New Roman" w:cs="Times New Roman"/>
          <w:szCs w:val="24"/>
        </w:rPr>
        <w:t>. Κ</w:t>
      </w:r>
      <w:r w:rsidRPr="00FA7B1B">
        <w:rPr>
          <w:rFonts w:eastAsia="Times New Roman" w:cs="Times New Roman"/>
          <w:szCs w:val="24"/>
        </w:rPr>
        <w:t xml:space="preserve">αι ξαναλέω και </w:t>
      </w:r>
      <w:r>
        <w:rPr>
          <w:rFonts w:eastAsia="Times New Roman" w:cs="Times New Roman"/>
          <w:szCs w:val="24"/>
        </w:rPr>
        <w:t>ξανα</w:t>
      </w:r>
      <w:r w:rsidRPr="00FA7B1B">
        <w:rPr>
          <w:rFonts w:eastAsia="Times New Roman" w:cs="Times New Roman"/>
          <w:szCs w:val="24"/>
        </w:rPr>
        <w:t>τονίζω</w:t>
      </w:r>
      <w:r>
        <w:rPr>
          <w:rFonts w:eastAsia="Times New Roman" w:cs="Times New Roman"/>
          <w:szCs w:val="24"/>
        </w:rPr>
        <w:t>:</w:t>
      </w:r>
      <w:r w:rsidRPr="00FA7B1B">
        <w:rPr>
          <w:rFonts w:eastAsia="Times New Roman" w:cs="Times New Roman"/>
          <w:szCs w:val="24"/>
        </w:rPr>
        <w:t xml:space="preserve"> </w:t>
      </w:r>
      <w:r>
        <w:rPr>
          <w:rFonts w:eastAsia="Times New Roman" w:cs="Times New Roman"/>
          <w:szCs w:val="24"/>
        </w:rPr>
        <w:t>Αυτό που παραχωρείτε</w:t>
      </w:r>
      <w:r w:rsidRPr="00FA7B1B">
        <w:rPr>
          <w:rFonts w:eastAsia="Times New Roman" w:cs="Times New Roman"/>
          <w:szCs w:val="24"/>
        </w:rPr>
        <w:t xml:space="preserve"> </w:t>
      </w:r>
      <w:r>
        <w:rPr>
          <w:rFonts w:eastAsia="Times New Roman" w:cs="Times New Roman"/>
          <w:szCs w:val="24"/>
        </w:rPr>
        <w:t>-κ</w:t>
      </w:r>
      <w:r w:rsidRPr="00FA7B1B">
        <w:rPr>
          <w:rFonts w:eastAsia="Times New Roman" w:cs="Times New Roman"/>
          <w:szCs w:val="24"/>
        </w:rPr>
        <w:t xml:space="preserve">αι εκεί </w:t>
      </w:r>
      <w:r>
        <w:rPr>
          <w:rFonts w:eastAsia="Times New Roman" w:cs="Times New Roman"/>
          <w:szCs w:val="24"/>
        </w:rPr>
        <w:t xml:space="preserve">είναι </w:t>
      </w:r>
      <w:r w:rsidRPr="00FA7B1B">
        <w:rPr>
          <w:rFonts w:eastAsia="Times New Roman" w:cs="Times New Roman"/>
          <w:szCs w:val="24"/>
        </w:rPr>
        <w:t>που θα πέσουν όλοι για να το αρπάξουν</w:t>
      </w:r>
      <w:r>
        <w:rPr>
          <w:rFonts w:eastAsia="Times New Roman" w:cs="Times New Roman"/>
          <w:szCs w:val="24"/>
        </w:rPr>
        <w:t>-</w:t>
      </w:r>
      <w:r w:rsidRPr="00FA7B1B">
        <w:rPr>
          <w:rFonts w:eastAsia="Times New Roman" w:cs="Times New Roman"/>
          <w:szCs w:val="24"/>
        </w:rPr>
        <w:t xml:space="preserve"> είναι </w:t>
      </w:r>
      <w:r>
        <w:rPr>
          <w:rFonts w:eastAsia="Times New Roman" w:cs="Times New Roman"/>
          <w:szCs w:val="24"/>
        </w:rPr>
        <w:t>οι</w:t>
      </w:r>
      <w:r w:rsidRPr="00FA7B1B">
        <w:rPr>
          <w:rFonts w:eastAsia="Times New Roman" w:cs="Times New Roman"/>
          <w:szCs w:val="24"/>
        </w:rPr>
        <w:t xml:space="preserve"> κερδοφόρες δραστηριότητες</w:t>
      </w:r>
      <w:r>
        <w:rPr>
          <w:rFonts w:eastAsia="Times New Roman" w:cs="Times New Roman"/>
          <w:szCs w:val="24"/>
        </w:rPr>
        <w:t xml:space="preserve">. </w:t>
      </w:r>
    </w:p>
    <w:p w14:paraId="2D05F53D"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Θ</w:t>
      </w:r>
      <w:r w:rsidRPr="00FA7B1B">
        <w:rPr>
          <w:rFonts w:eastAsia="Times New Roman" w:cs="Times New Roman"/>
          <w:szCs w:val="24"/>
        </w:rPr>
        <w:t xml:space="preserve">α </w:t>
      </w:r>
      <w:r>
        <w:rPr>
          <w:rFonts w:eastAsia="Times New Roman" w:cs="Times New Roman"/>
          <w:szCs w:val="24"/>
        </w:rPr>
        <w:t xml:space="preserve">πάω στο </w:t>
      </w:r>
      <w:r>
        <w:rPr>
          <w:rFonts w:eastAsia="Times New Roman" w:cs="Times New Roman"/>
          <w:szCs w:val="24"/>
        </w:rPr>
        <w:t>Κεφάλαιο</w:t>
      </w:r>
      <w:r w:rsidRPr="00FA7B1B">
        <w:rPr>
          <w:rFonts w:eastAsia="Times New Roman" w:cs="Times New Roman"/>
          <w:szCs w:val="24"/>
        </w:rPr>
        <w:t xml:space="preserve"> </w:t>
      </w:r>
      <w:r>
        <w:rPr>
          <w:rFonts w:eastAsia="Times New Roman" w:cs="Times New Roman"/>
          <w:szCs w:val="24"/>
        </w:rPr>
        <w:t xml:space="preserve">ΣΤ΄, στις </w:t>
      </w:r>
      <w:r w:rsidRPr="00FA7B1B">
        <w:rPr>
          <w:rFonts w:eastAsia="Times New Roman" w:cs="Times New Roman"/>
          <w:szCs w:val="24"/>
        </w:rPr>
        <w:t>δι</w:t>
      </w:r>
      <w:r>
        <w:rPr>
          <w:rFonts w:eastAsia="Times New Roman" w:cs="Times New Roman"/>
          <w:szCs w:val="24"/>
        </w:rPr>
        <w:t xml:space="preserve">ατάξεις για το Λιμενικό. Θα ξεκινήσω από το </w:t>
      </w:r>
      <w:r w:rsidRPr="00FA7B1B">
        <w:rPr>
          <w:rFonts w:eastAsia="Times New Roman" w:cs="Times New Roman"/>
          <w:szCs w:val="24"/>
        </w:rPr>
        <w:t>άρθρο 26</w:t>
      </w:r>
      <w:r>
        <w:rPr>
          <w:rFonts w:eastAsia="Times New Roman" w:cs="Times New Roman"/>
          <w:szCs w:val="24"/>
        </w:rPr>
        <w:t>:</w:t>
      </w:r>
      <w:r>
        <w:rPr>
          <w:rFonts w:eastAsia="Times New Roman" w:cs="Times New Roman"/>
          <w:szCs w:val="24"/>
        </w:rPr>
        <w:t xml:space="preserve"> «Επέκταση αρμοδιοτήτων». Σας </w:t>
      </w:r>
      <w:r>
        <w:rPr>
          <w:rFonts w:eastAsia="Times New Roman" w:cs="Times New Roman"/>
          <w:szCs w:val="24"/>
        </w:rPr>
        <w:lastRenderedPageBreak/>
        <w:t>ρ</w:t>
      </w:r>
      <w:r>
        <w:rPr>
          <w:rFonts w:eastAsia="Times New Roman" w:cs="Times New Roman"/>
          <w:szCs w:val="24"/>
        </w:rPr>
        <w:t xml:space="preserve">ώτησα </w:t>
      </w:r>
      <w:r w:rsidRPr="00FA7B1B">
        <w:rPr>
          <w:rFonts w:eastAsia="Times New Roman" w:cs="Times New Roman"/>
          <w:szCs w:val="24"/>
        </w:rPr>
        <w:t xml:space="preserve">πάρα πολλές φορές και στην </w:t>
      </w:r>
      <w:r>
        <w:rPr>
          <w:rFonts w:eastAsia="Times New Roman" w:cs="Times New Roman"/>
          <w:szCs w:val="24"/>
        </w:rPr>
        <w:t>ε</w:t>
      </w:r>
      <w:r w:rsidRPr="00FA7B1B">
        <w:rPr>
          <w:rFonts w:eastAsia="Times New Roman" w:cs="Times New Roman"/>
          <w:szCs w:val="24"/>
        </w:rPr>
        <w:t>πιτροπή</w:t>
      </w:r>
      <w:r>
        <w:rPr>
          <w:rFonts w:eastAsia="Times New Roman" w:cs="Times New Roman"/>
          <w:szCs w:val="24"/>
        </w:rPr>
        <w:t xml:space="preserve"> ποια μελέτη έχε</w:t>
      </w:r>
      <w:r w:rsidRPr="00FA7B1B">
        <w:rPr>
          <w:rFonts w:eastAsia="Times New Roman" w:cs="Times New Roman"/>
          <w:szCs w:val="24"/>
        </w:rPr>
        <w:t>τε κάνει γι</w:t>
      </w:r>
      <w:r>
        <w:rPr>
          <w:rFonts w:eastAsia="Times New Roman" w:cs="Times New Roman"/>
          <w:szCs w:val="24"/>
        </w:rPr>
        <w:t>’</w:t>
      </w:r>
      <w:r w:rsidRPr="00FA7B1B">
        <w:rPr>
          <w:rFonts w:eastAsia="Times New Roman" w:cs="Times New Roman"/>
          <w:szCs w:val="24"/>
        </w:rPr>
        <w:t xml:space="preserve"> αυτό το πράγμα</w:t>
      </w:r>
      <w:r>
        <w:rPr>
          <w:rFonts w:eastAsia="Times New Roman" w:cs="Times New Roman"/>
          <w:szCs w:val="24"/>
        </w:rPr>
        <w:t>. Γιατί; Διότι, για να γίνει, για να μπορέσετε να το κάνετε, χρειάζονται τ</w:t>
      </w:r>
      <w:r w:rsidRPr="00FA7B1B">
        <w:rPr>
          <w:rFonts w:eastAsia="Times New Roman" w:cs="Times New Roman"/>
          <w:szCs w:val="24"/>
        </w:rPr>
        <w:t>ρία βήματα</w:t>
      </w:r>
      <w:r>
        <w:rPr>
          <w:rFonts w:eastAsia="Times New Roman" w:cs="Times New Roman"/>
          <w:szCs w:val="24"/>
        </w:rPr>
        <w:t>.</w:t>
      </w:r>
    </w:p>
    <w:p w14:paraId="2D05F53E" w14:textId="77777777" w:rsidR="00237587" w:rsidRDefault="00AE0D0F">
      <w:pPr>
        <w:spacing w:after="0" w:line="600" w:lineRule="auto"/>
        <w:ind w:firstLine="720"/>
        <w:contextualSpacing/>
        <w:jc w:val="both"/>
        <w:rPr>
          <w:rFonts w:eastAsia="Times New Roman" w:cs="Times New Roman"/>
          <w:szCs w:val="24"/>
        </w:rPr>
      </w:pPr>
      <w:r w:rsidRPr="00FA7B1B">
        <w:rPr>
          <w:rFonts w:eastAsia="Times New Roman" w:cs="Times New Roman"/>
          <w:szCs w:val="24"/>
        </w:rPr>
        <w:t>Πρώτον</w:t>
      </w:r>
      <w:r>
        <w:rPr>
          <w:rFonts w:eastAsia="Times New Roman" w:cs="Times New Roman"/>
          <w:szCs w:val="24"/>
        </w:rPr>
        <w:t>,</w:t>
      </w:r>
      <w:r w:rsidRPr="00FA7B1B">
        <w:rPr>
          <w:rFonts w:eastAsia="Times New Roman" w:cs="Times New Roman"/>
          <w:szCs w:val="24"/>
        </w:rPr>
        <w:t xml:space="preserve"> αύξηση οργανικής</w:t>
      </w:r>
      <w:r>
        <w:rPr>
          <w:rFonts w:eastAsia="Times New Roman" w:cs="Times New Roman"/>
          <w:szCs w:val="24"/>
        </w:rPr>
        <w:t>,</w:t>
      </w:r>
      <w:r w:rsidRPr="00FA7B1B">
        <w:rPr>
          <w:rFonts w:eastAsia="Times New Roman" w:cs="Times New Roman"/>
          <w:szCs w:val="24"/>
        </w:rPr>
        <w:t xml:space="preserve"> από τις </w:t>
      </w:r>
      <w:r>
        <w:rPr>
          <w:rFonts w:eastAsia="Times New Roman" w:cs="Times New Roman"/>
          <w:szCs w:val="24"/>
        </w:rPr>
        <w:t xml:space="preserve">οκτώ χιλιάδες </w:t>
      </w:r>
      <w:r w:rsidRPr="00FA7B1B">
        <w:rPr>
          <w:rFonts w:eastAsia="Times New Roman" w:cs="Times New Roman"/>
          <w:szCs w:val="24"/>
        </w:rPr>
        <w:t xml:space="preserve">στις </w:t>
      </w:r>
      <w:r>
        <w:rPr>
          <w:rFonts w:eastAsia="Times New Roman" w:cs="Times New Roman"/>
          <w:szCs w:val="24"/>
        </w:rPr>
        <w:t>δεκατρείς με δεκατέσσερις χιλιάδε</w:t>
      </w:r>
      <w:r>
        <w:rPr>
          <w:rFonts w:eastAsia="Times New Roman" w:cs="Times New Roman"/>
          <w:szCs w:val="24"/>
        </w:rPr>
        <w:t>ς, για να έχουμε και Α</w:t>
      </w:r>
      <w:r w:rsidRPr="00FA7B1B">
        <w:rPr>
          <w:rFonts w:eastAsia="Times New Roman" w:cs="Times New Roman"/>
          <w:szCs w:val="24"/>
        </w:rPr>
        <w:t>κτοφυλακή</w:t>
      </w:r>
      <w:r>
        <w:rPr>
          <w:rFonts w:eastAsia="Times New Roman" w:cs="Times New Roman"/>
          <w:szCs w:val="24"/>
        </w:rPr>
        <w:t>.</w:t>
      </w:r>
    </w:p>
    <w:p w14:paraId="2D05F53F"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Δεύτερον, μελέτη για το πόσα επιπλέον στελέχη θ</w:t>
      </w:r>
      <w:r w:rsidRPr="00FA7B1B">
        <w:rPr>
          <w:rFonts w:eastAsia="Times New Roman" w:cs="Times New Roman"/>
          <w:szCs w:val="24"/>
        </w:rPr>
        <w:t>α χρειαστ</w:t>
      </w:r>
      <w:r>
        <w:rPr>
          <w:rFonts w:eastAsia="Times New Roman" w:cs="Times New Roman"/>
          <w:szCs w:val="24"/>
        </w:rPr>
        <w:t>ούν και τι εξειδίκευση θα πρέπει να έχουν. Ο</w:t>
      </w:r>
      <w:r w:rsidRPr="00FA7B1B">
        <w:rPr>
          <w:rFonts w:eastAsia="Times New Roman" w:cs="Times New Roman"/>
          <w:szCs w:val="24"/>
        </w:rPr>
        <w:t xml:space="preserve"> </w:t>
      </w:r>
      <w:r>
        <w:rPr>
          <w:rFonts w:eastAsia="Times New Roman" w:cs="Times New Roman"/>
          <w:szCs w:val="24"/>
        </w:rPr>
        <w:t>λ</w:t>
      </w:r>
      <w:r w:rsidRPr="00FA7B1B">
        <w:rPr>
          <w:rFonts w:eastAsia="Times New Roman" w:cs="Times New Roman"/>
          <w:szCs w:val="24"/>
        </w:rPr>
        <w:t xml:space="preserve">ιμενικός δεν είναι πολεοδόμος </w:t>
      </w:r>
      <w:r>
        <w:rPr>
          <w:rFonts w:eastAsia="Times New Roman" w:cs="Times New Roman"/>
          <w:szCs w:val="24"/>
        </w:rPr>
        <w:t xml:space="preserve">για </w:t>
      </w:r>
      <w:r w:rsidRPr="00FA7B1B">
        <w:rPr>
          <w:rFonts w:eastAsia="Times New Roman" w:cs="Times New Roman"/>
          <w:szCs w:val="24"/>
        </w:rPr>
        <w:t>να καταλαβαίνει ποιο και τι βρίσκεται στ</w:t>
      </w:r>
      <w:r>
        <w:rPr>
          <w:rFonts w:eastAsia="Times New Roman" w:cs="Times New Roman"/>
          <w:szCs w:val="24"/>
        </w:rPr>
        <w:t>ον αιγιαλό και στην π</w:t>
      </w:r>
      <w:r w:rsidRPr="00FA7B1B">
        <w:rPr>
          <w:rFonts w:eastAsia="Times New Roman" w:cs="Times New Roman"/>
          <w:szCs w:val="24"/>
        </w:rPr>
        <w:t>αραλία</w:t>
      </w:r>
      <w:r>
        <w:rPr>
          <w:rFonts w:eastAsia="Times New Roman" w:cs="Times New Roman"/>
          <w:szCs w:val="24"/>
        </w:rPr>
        <w:t>. Αν</w:t>
      </w:r>
      <w:r w:rsidRPr="00FA7B1B">
        <w:rPr>
          <w:rFonts w:eastAsia="Times New Roman" w:cs="Times New Roman"/>
          <w:szCs w:val="24"/>
        </w:rPr>
        <w:t xml:space="preserve"> αυτή τη στιγμή </w:t>
      </w:r>
      <w:r w:rsidRPr="00FA7B1B">
        <w:rPr>
          <w:rFonts w:eastAsia="Times New Roman" w:cs="Times New Roman"/>
          <w:szCs w:val="24"/>
        </w:rPr>
        <w:t>γίνει οτιδήποτε</w:t>
      </w:r>
      <w:r>
        <w:rPr>
          <w:rFonts w:eastAsia="Times New Roman" w:cs="Times New Roman"/>
          <w:szCs w:val="24"/>
        </w:rPr>
        <w:t xml:space="preserve">, ποιον θα </w:t>
      </w:r>
      <w:r w:rsidRPr="00FA7B1B">
        <w:rPr>
          <w:rFonts w:eastAsia="Times New Roman" w:cs="Times New Roman"/>
          <w:szCs w:val="24"/>
        </w:rPr>
        <w:t>φωνάξει</w:t>
      </w:r>
      <w:r>
        <w:rPr>
          <w:rFonts w:eastAsia="Times New Roman" w:cs="Times New Roman"/>
          <w:szCs w:val="24"/>
        </w:rPr>
        <w:t>; Την πολεοδομία. Γ</w:t>
      </w:r>
      <w:r w:rsidRPr="00FA7B1B">
        <w:rPr>
          <w:rFonts w:eastAsia="Times New Roman" w:cs="Times New Roman"/>
          <w:szCs w:val="24"/>
        </w:rPr>
        <w:t>ιατί προσπαθείτε να το κάνετε αυτό</w:t>
      </w:r>
      <w:r>
        <w:rPr>
          <w:rFonts w:eastAsia="Times New Roman" w:cs="Times New Roman"/>
          <w:szCs w:val="24"/>
        </w:rPr>
        <w:t>,</w:t>
      </w:r>
      <w:r w:rsidRPr="00FA7B1B">
        <w:rPr>
          <w:rFonts w:eastAsia="Times New Roman" w:cs="Times New Roman"/>
          <w:szCs w:val="24"/>
        </w:rPr>
        <w:t xml:space="preserve"> αυτή τη στιγμή </w:t>
      </w:r>
      <w:r>
        <w:rPr>
          <w:rFonts w:eastAsia="Times New Roman" w:cs="Times New Roman"/>
          <w:szCs w:val="24"/>
        </w:rPr>
        <w:t xml:space="preserve">και </w:t>
      </w:r>
      <w:r w:rsidRPr="00FA7B1B">
        <w:rPr>
          <w:rFonts w:eastAsia="Times New Roman" w:cs="Times New Roman"/>
          <w:szCs w:val="24"/>
        </w:rPr>
        <w:t>γιατί τόση βιασύνη</w:t>
      </w:r>
      <w:r>
        <w:rPr>
          <w:rFonts w:eastAsia="Times New Roman" w:cs="Times New Roman"/>
          <w:szCs w:val="24"/>
        </w:rPr>
        <w:t>; Αυτό δεν έχουμε καταλάβει. Χ</w:t>
      </w:r>
      <w:r w:rsidRPr="00FA7B1B">
        <w:rPr>
          <w:rFonts w:eastAsia="Times New Roman" w:cs="Times New Roman"/>
          <w:szCs w:val="24"/>
        </w:rPr>
        <w:t xml:space="preserve">ωρίς να </w:t>
      </w:r>
      <w:r>
        <w:rPr>
          <w:rFonts w:eastAsia="Times New Roman" w:cs="Times New Roman"/>
          <w:szCs w:val="24"/>
        </w:rPr>
        <w:t xml:space="preserve">υπάρχουν οι </w:t>
      </w:r>
      <w:r w:rsidRPr="00FA7B1B">
        <w:rPr>
          <w:rFonts w:eastAsia="Times New Roman" w:cs="Times New Roman"/>
          <w:szCs w:val="24"/>
        </w:rPr>
        <w:t>προϋποθέσεις</w:t>
      </w:r>
      <w:r>
        <w:rPr>
          <w:rFonts w:eastAsia="Times New Roman" w:cs="Times New Roman"/>
          <w:szCs w:val="24"/>
        </w:rPr>
        <w:t xml:space="preserve">, </w:t>
      </w:r>
      <w:r w:rsidRPr="00FA7B1B">
        <w:rPr>
          <w:rFonts w:eastAsia="Times New Roman" w:cs="Times New Roman"/>
          <w:szCs w:val="24"/>
        </w:rPr>
        <w:t>μ</w:t>
      </w:r>
      <w:r>
        <w:rPr>
          <w:rFonts w:eastAsia="Times New Roman" w:cs="Times New Roman"/>
          <w:szCs w:val="24"/>
        </w:rPr>
        <w:t>οιράζετε αρμοδιότητες αυτή</w:t>
      </w:r>
      <w:r w:rsidRPr="00FA7B1B">
        <w:rPr>
          <w:rFonts w:eastAsia="Times New Roman" w:cs="Times New Roman"/>
          <w:szCs w:val="24"/>
        </w:rPr>
        <w:t xml:space="preserve"> τη στιγμή</w:t>
      </w:r>
      <w:r>
        <w:rPr>
          <w:rFonts w:eastAsia="Times New Roman" w:cs="Times New Roman"/>
          <w:szCs w:val="24"/>
        </w:rPr>
        <w:t>.</w:t>
      </w:r>
    </w:p>
    <w:p w14:paraId="2D05F540" w14:textId="77777777" w:rsidR="00237587" w:rsidRDefault="00AE0D0F">
      <w:pPr>
        <w:spacing w:after="0" w:line="600" w:lineRule="auto"/>
        <w:ind w:firstLine="720"/>
        <w:contextualSpacing/>
        <w:jc w:val="both"/>
        <w:rPr>
          <w:rFonts w:eastAsia="Times New Roman" w:cs="Times New Roman"/>
          <w:szCs w:val="24"/>
        </w:rPr>
      </w:pPr>
      <w:r w:rsidRPr="00C80D5A">
        <w:rPr>
          <w:rFonts w:eastAsia="Times New Roman" w:cs="Times New Roman"/>
          <w:szCs w:val="24"/>
        </w:rPr>
        <w:t xml:space="preserve">(Στο σημείο αυτό κτυπάει το </w:t>
      </w:r>
      <w:r w:rsidRPr="00C80D5A">
        <w:rPr>
          <w:rFonts w:eastAsia="Times New Roman" w:cs="Times New Roman"/>
          <w:szCs w:val="24"/>
        </w:rPr>
        <w:t>κουδούνι λήξεως του χρόνου ομιλίας του κυρίου Βουλευτή)</w:t>
      </w:r>
    </w:p>
    <w:p w14:paraId="2D05F541"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Κούζηλε, έχετε δύο λεπτά. </w:t>
      </w:r>
    </w:p>
    <w:p w14:paraId="2D05F542" w14:textId="77777777" w:rsidR="00237587" w:rsidRDefault="00AE0D0F">
      <w:pPr>
        <w:spacing w:after="0" w:line="600" w:lineRule="auto"/>
        <w:ind w:firstLine="720"/>
        <w:contextualSpacing/>
        <w:jc w:val="both"/>
        <w:rPr>
          <w:rFonts w:eastAsia="Times New Roman" w:cs="Times New Roman"/>
          <w:szCs w:val="24"/>
        </w:rPr>
      </w:pPr>
      <w:r w:rsidRPr="00C80D5A">
        <w:rPr>
          <w:rFonts w:eastAsia="Times New Roman" w:cs="Times New Roman"/>
          <w:b/>
          <w:szCs w:val="24"/>
        </w:rPr>
        <w:lastRenderedPageBreak/>
        <w:t xml:space="preserve">ΝΙΚΟΛΑΟΣ ΚΟΥΖΗΛΟΣ: </w:t>
      </w:r>
      <w:r w:rsidRPr="00C80D5A">
        <w:rPr>
          <w:rFonts w:eastAsia="Times New Roman" w:cs="Times New Roman"/>
          <w:szCs w:val="24"/>
        </w:rPr>
        <w:t xml:space="preserve">Θα </w:t>
      </w:r>
      <w:r>
        <w:rPr>
          <w:rFonts w:eastAsia="Times New Roman" w:cs="Times New Roman"/>
          <w:szCs w:val="24"/>
        </w:rPr>
        <w:t>χρειαστώ</w:t>
      </w:r>
      <w:r w:rsidRPr="00C80D5A">
        <w:rPr>
          <w:rFonts w:eastAsia="Times New Roman" w:cs="Times New Roman"/>
          <w:szCs w:val="24"/>
        </w:rPr>
        <w:t xml:space="preserve"> </w:t>
      </w:r>
      <w:r>
        <w:rPr>
          <w:rFonts w:eastAsia="Times New Roman" w:cs="Times New Roman"/>
          <w:szCs w:val="24"/>
        </w:rPr>
        <w:t xml:space="preserve">και </w:t>
      </w:r>
      <w:r w:rsidRPr="00C80D5A">
        <w:rPr>
          <w:rFonts w:eastAsia="Times New Roman" w:cs="Times New Roman"/>
          <w:szCs w:val="24"/>
        </w:rPr>
        <w:t>την δευτερολογ</w:t>
      </w:r>
      <w:r>
        <w:rPr>
          <w:rFonts w:eastAsia="Times New Roman" w:cs="Times New Roman"/>
          <w:szCs w:val="24"/>
        </w:rPr>
        <w:t>ία μου, σας ευχαριστώ.</w:t>
      </w:r>
    </w:p>
    <w:p w14:paraId="2D05F543"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Σε σχέση με τις πρ</w:t>
      </w:r>
      <w:r w:rsidRPr="00FA7B1B">
        <w:rPr>
          <w:rFonts w:eastAsia="Times New Roman" w:cs="Times New Roman"/>
          <w:szCs w:val="24"/>
        </w:rPr>
        <w:t xml:space="preserve">οσλήψεις </w:t>
      </w:r>
      <w:r>
        <w:rPr>
          <w:rFonts w:eastAsia="Times New Roman" w:cs="Times New Roman"/>
          <w:szCs w:val="24"/>
        </w:rPr>
        <w:t>στο Λιμενικό, θα ήθελα ν</w:t>
      </w:r>
      <w:r>
        <w:rPr>
          <w:rFonts w:eastAsia="Times New Roman" w:cs="Times New Roman"/>
          <w:szCs w:val="24"/>
        </w:rPr>
        <w:t xml:space="preserve">α πω τα εξής: Όταν σας είχαμε πει ότι </w:t>
      </w:r>
      <w:r w:rsidRPr="00FA7B1B">
        <w:rPr>
          <w:rFonts w:eastAsia="Times New Roman" w:cs="Times New Roman"/>
          <w:szCs w:val="24"/>
        </w:rPr>
        <w:t>θα υπάρχει πρόβλημα</w:t>
      </w:r>
      <w:r>
        <w:rPr>
          <w:rFonts w:eastAsia="Times New Roman" w:cs="Times New Roman"/>
          <w:szCs w:val="24"/>
        </w:rPr>
        <w:t>, δεν ακούγατε κανέναν. Σ</w:t>
      </w:r>
      <w:r w:rsidRPr="00FA7B1B">
        <w:rPr>
          <w:rFonts w:eastAsia="Times New Roman" w:cs="Times New Roman"/>
          <w:szCs w:val="24"/>
        </w:rPr>
        <w:t xml:space="preserve">ας είχαμε πει ότι </w:t>
      </w:r>
      <w:r>
        <w:rPr>
          <w:rFonts w:eastAsia="Times New Roman" w:cs="Times New Roman"/>
          <w:szCs w:val="24"/>
        </w:rPr>
        <w:t xml:space="preserve">το Λιμενικό </w:t>
      </w:r>
      <w:r w:rsidRPr="00FA7B1B">
        <w:rPr>
          <w:rFonts w:eastAsia="Times New Roman" w:cs="Times New Roman"/>
          <w:szCs w:val="24"/>
        </w:rPr>
        <w:t xml:space="preserve">δεν έχει μόνο τις </w:t>
      </w:r>
      <w:r>
        <w:rPr>
          <w:rFonts w:eastAsia="Times New Roman" w:cs="Times New Roman"/>
          <w:szCs w:val="24"/>
        </w:rPr>
        <w:t>Α</w:t>
      </w:r>
      <w:r w:rsidRPr="00FA7B1B">
        <w:rPr>
          <w:rFonts w:eastAsia="Times New Roman" w:cs="Times New Roman"/>
          <w:szCs w:val="24"/>
        </w:rPr>
        <w:t>καδημίες</w:t>
      </w:r>
      <w:r>
        <w:rPr>
          <w:rFonts w:eastAsia="Times New Roman" w:cs="Times New Roman"/>
          <w:szCs w:val="24"/>
        </w:rPr>
        <w:t>. Έχει και ε</w:t>
      </w:r>
      <w:r w:rsidRPr="00FA7B1B">
        <w:rPr>
          <w:rFonts w:eastAsia="Times New Roman" w:cs="Times New Roman"/>
          <w:szCs w:val="24"/>
        </w:rPr>
        <w:t>ξειδικευμένο προσωπικό</w:t>
      </w:r>
      <w:r>
        <w:rPr>
          <w:rFonts w:eastAsia="Times New Roman" w:cs="Times New Roman"/>
          <w:szCs w:val="24"/>
        </w:rPr>
        <w:t xml:space="preserve"> το οποίο προσλαμβάνεται,</w:t>
      </w:r>
      <w:r w:rsidRPr="00FA7B1B">
        <w:rPr>
          <w:rFonts w:eastAsia="Times New Roman" w:cs="Times New Roman"/>
          <w:szCs w:val="24"/>
        </w:rPr>
        <w:t xml:space="preserve"> </w:t>
      </w:r>
      <w:r>
        <w:rPr>
          <w:rFonts w:eastAsia="Times New Roman" w:cs="Times New Roman"/>
          <w:szCs w:val="24"/>
        </w:rPr>
        <w:t>όπως πλοίαρχοι,</w:t>
      </w:r>
      <w:r w:rsidRPr="00FA7B1B">
        <w:rPr>
          <w:rFonts w:eastAsia="Times New Roman" w:cs="Times New Roman"/>
          <w:szCs w:val="24"/>
        </w:rPr>
        <w:t xml:space="preserve"> μηχανικοί</w:t>
      </w:r>
      <w:r>
        <w:rPr>
          <w:rFonts w:eastAsia="Times New Roman" w:cs="Times New Roman"/>
          <w:szCs w:val="24"/>
        </w:rPr>
        <w:t>,</w:t>
      </w:r>
      <w:r w:rsidRPr="00FA7B1B">
        <w:rPr>
          <w:rFonts w:eastAsia="Times New Roman" w:cs="Times New Roman"/>
          <w:szCs w:val="24"/>
        </w:rPr>
        <w:t xml:space="preserve"> μηχανολόγοι μηχανικοί</w:t>
      </w:r>
      <w:r>
        <w:rPr>
          <w:rFonts w:eastAsia="Times New Roman" w:cs="Times New Roman"/>
          <w:szCs w:val="24"/>
        </w:rPr>
        <w:t>. Δεν μπο</w:t>
      </w:r>
      <w:r>
        <w:rPr>
          <w:rFonts w:eastAsia="Times New Roman" w:cs="Times New Roman"/>
          <w:szCs w:val="24"/>
        </w:rPr>
        <w:t xml:space="preserve">ρεί </w:t>
      </w:r>
      <w:r w:rsidRPr="00FA7B1B">
        <w:rPr>
          <w:rFonts w:eastAsia="Times New Roman" w:cs="Times New Roman"/>
          <w:szCs w:val="24"/>
        </w:rPr>
        <w:t>με αυτό το σύστημα και όλα αυτά που εφαρμόζετ</w:t>
      </w:r>
      <w:r>
        <w:rPr>
          <w:rFonts w:eastAsia="Times New Roman" w:cs="Times New Roman"/>
          <w:szCs w:val="24"/>
        </w:rPr>
        <w:t>ε</w:t>
      </w:r>
      <w:r w:rsidRPr="00FA7B1B">
        <w:rPr>
          <w:rFonts w:eastAsia="Times New Roman" w:cs="Times New Roman"/>
          <w:szCs w:val="24"/>
        </w:rPr>
        <w:t xml:space="preserve"> αυτή τη στιγμή</w:t>
      </w:r>
      <w:r>
        <w:rPr>
          <w:rFonts w:eastAsia="Times New Roman" w:cs="Times New Roman"/>
          <w:szCs w:val="24"/>
        </w:rPr>
        <w:t>, να μην</w:t>
      </w:r>
      <w:r w:rsidRPr="00FA7B1B">
        <w:rPr>
          <w:rFonts w:eastAsia="Times New Roman" w:cs="Times New Roman"/>
          <w:szCs w:val="24"/>
        </w:rPr>
        <w:t xml:space="preserve"> χαλάσει η σειρά των </w:t>
      </w:r>
      <w:r>
        <w:rPr>
          <w:rFonts w:eastAsia="Times New Roman" w:cs="Times New Roman"/>
          <w:szCs w:val="24"/>
        </w:rPr>
        <w:t>α</w:t>
      </w:r>
      <w:r w:rsidRPr="00FA7B1B">
        <w:rPr>
          <w:rFonts w:eastAsia="Times New Roman" w:cs="Times New Roman"/>
          <w:szCs w:val="24"/>
        </w:rPr>
        <w:t>ξιωματικών</w:t>
      </w:r>
      <w:r>
        <w:rPr>
          <w:rFonts w:eastAsia="Times New Roman" w:cs="Times New Roman"/>
          <w:szCs w:val="24"/>
        </w:rPr>
        <w:t>,</w:t>
      </w:r>
      <w:r w:rsidRPr="00FA7B1B">
        <w:rPr>
          <w:rFonts w:eastAsia="Times New Roman" w:cs="Times New Roman"/>
          <w:szCs w:val="24"/>
        </w:rPr>
        <w:t xml:space="preserve"> κ</w:t>
      </w:r>
      <w:r>
        <w:rPr>
          <w:rFonts w:eastAsia="Times New Roman" w:cs="Times New Roman"/>
          <w:szCs w:val="24"/>
        </w:rPr>
        <w:t xml:space="preserve">υρίως, </w:t>
      </w:r>
      <w:r w:rsidRPr="00FA7B1B">
        <w:rPr>
          <w:rFonts w:eastAsia="Times New Roman" w:cs="Times New Roman"/>
          <w:szCs w:val="24"/>
        </w:rPr>
        <w:t>του Λιμενικού Σώματος</w:t>
      </w:r>
      <w:r>
        <w:rPr>
          <w:rFonts w:eastAsia="Times New Roman" w:cs="Times New Roman"/>
          <w:szCs w:val="24"/>
        </w:rPr>
        <w:t>,</w:t>
      </w:r>
      <w:r w:rsidRPr="00FA7B1B">
        <w:rPr>
          <w:rFonts w:eastAsia="Times New Roman" w:cs="Times New Roman"/>
          <w:szCs w:val="24"/>
        </w:rPr>
        <w:t xml:space="preserve"> εξειδικευμένου προσωπικού</w:t>
      </w:r>
      <w:r>
        <w:rPr>
          <w:rFonts w:eastAsia="Times New Roman" w:cs="Times New Roman"/>
          <w:szCs w:val="24"/>
        </w:rPr>
        <w:t>.</w:t>
      </w:r>
    </w:p>
    <w:p w14:paraId="2D05F544"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Κ</w:t>
      </w:r>
      <w:r w:rsidRPr="00FA7B1B">
        <w:rPr>
          <w:rFonts w:eastAsia="Times New Roman" w:cs="Times New Roman"/>
          <w:szCs w:val="24"/>
        </w:rPr>
        <w:t>αι προέκυψε και ένα άλλο θέμα</w:t>
      </w:r>
      <w:r>
        <w:rPr>
          <w:rFonts w:eastAsia="Times New Roman" w:cs="Times New Roman"/>
          <w:szCs w:val="24"/>
        </w:rPr>
        <w:t>,</w:t>
      </w:r>
      <w:r w:rsidRPr="00FA7B1B">
        <w:rPr>
          <w:rFonts w:eastAsia="Times New Roman" w:cs="Times New Roman"/>
          <w:szCs w:val="24"/>
        </w:rPr>
        <w:t xml:space="preserve"> </w:t>
      </w:r>
      <w:r>
        <w:rPr>
          <w:rFonts w:eastAsia="Times New Roman" w:cs="Times New Roman"/>
          <w:szCs w:val="24"/>
        </w:rPr>
        <w:t xml:space="preserve">για </w:t>
      </w:r>
      <w:r w:rsidRPr="00FA7B1B">
        <w:rPr>
          <w:rFonts w:eastAsia="Times New Roman" w:cs="Times New Roman"/>
          <w:szCs w:val="24"/>
        </w:rPr>
        <w:t xml:space="preserve">το οποίο σας </w:t>
      </w:r>
      <w:r>
        <w:rPr>
          <w:rFonts w:eastAsia="Times New Roman" w:cs="Times New Roman"/>
          <w:szCs w:val="24"/>
        </w:rPr>
        <w:t xml:space="preserve">ζητήσαμε </w:t>
      </w:r>
      <w:r w:rsidRPr="00FA7B1B">
        <w:rPr>
          <w:rFonts w:eastAsia="Times New Roman" w:cs="Times New Roman"/>
          <w:szCs w:val="24"/>
        </w:rPr>
        <w:t>να δούμε πόσες νομοτεχνικές θα υπ</w:t>
      </w:r>
      <w:r w:rsidRPr="00FA7B1B">
        <w:rPr>
          <w:rFonts w:eastAsia="Times New Roman" w:cs="Times New Roman"/>
          <w:szCs w:val="24"/>
        </w:rPr>
        <w:t>άρξουν</w:t>
      </w:r>
      <w:r>
        <w:rPr>
          <w:rFonts w:eastAsia="Times New Roman" w:cs="Times New Roman"/>
          <w:szCs w:val="24"/>
        </w:rPr>
        <w:t xml:space="preserve"> -α</w:t>
      </w:r>
      <w:r w:rsidRPr="00FA7B1B">
        <w:rPr>
          <w:rFonts w:eastAsia="Times New Roman" w:cs="Times New Roman"/>
          <w:szCs w:val="24"/>
        </w:rPr>
        <w:t>κόμα νομοτεχνικές δεν έχουμε δει</w:t>
      </w:r>
      <w:r>
        <w:rPr>
          <w:rFonts w:eastAsia="Times New Roman" w:cs="Times New Roman"/>
          <w:szCs w:val="24"/>
        </w:rPr>
        <w:t>- όσον αφορά στους ναυτιλιακούς ακολού</w:t>
      </w:r>
      <w:r w:rsidRPr="00FA7B1B">
        <w:rPr>
          <w:rFonts w:eastAsia="Times New Roman" w:cs="Times New Roman"/>
          <w:szCs w:val="24"/>
        </w:rPr>
        <w:t>θους</w:t>
      </w:r>
      <w:r>
        <w:rPr>
          <w:rFonts w:eastAsia="Times New Roman" w:cs="Times New Roman"/>
          <w:szCs w:val="24"/>
        </w:rPr>
        <w:t>. Σ</w:t>
      </w:r>
      <w:r w:rsidRPr="00FA7B1B">
        <w:rPr>
          <w:rFonts w:eastAsia="Times New Roman" w:cs="Times New Roman"/>
          <w:szCs w:val="24"/>
        </w:rPr>
        <w:t>ας είπαμε ότι αυτή τη στιγμή θα υπάρξει πολύ σοβαρό πρόβλημα</w:t>
      </w:r>
      <w:r>
        <w:rPr>
          <w:rFonts w:eastAsia="Times New Roman" w:cs="Times New Roman"/>
          <w:szCs w:val="24"/>
        </w:rPr>
        <w:t>.</w:t>
      </w:r>
    </w:p>
    <w:p w14:paraId="2D05F545"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Κλείνω</w:t>
      </w:r>
      <w:r w:rsidRPr="00FA7B1B">
        <w:rPr>
          <w:rFonts w:eastAsia="Times New Roman" w:cs="Times New Roman"/>
          <w:szCs w:val="24"/>
        </w:rPr>
        <w:t xml:space="preserve"> και τελειώνω με το άρθρο 22</w:t>
      </w:r>
      <w:r>
        <w:rPr>
          <w:rFonts w:eastAsia="Times New Roman" w:cs="Times New Roman"/>
          <w:szCs w:val="24"/>
        </w:rPr>
        <w:t>:</w:t>
      </w:r>
      <w:r w:rsidRPr="00FA7B1B">
        <w:rPr>
          <w:rFonts w:eastAsia="Times New Roman" w:cs="Times New Roman"/>
          <w:szCs w:val="24"/>
        </w:rPr>
        <w:t xml:space="preserve"> </w:t>
      </w:r>
      <w:r>
        <w:rPr>
          <w:rFonts w:eastAsia="Times New Roman" w:cs="Times New Roman"/>
          <w:szCs w:val="24"/>
        </w:rPr>
        <w:t>«Ε</w:t>
      </w:r>
      <w:r w:rsidRPr="00FA7B1B">
        <w:rPr>
          <w:rFonts w:eastAsia="Times New Roman" w:cs="Times New Roman"/>
          <w:szCs w:val="24"/>
        </w:rPr>
        <w:t xml:space="preserve">υεργετική διάταξη για τα τέκνα </w:t>
      </w:r>
      <w:r>
        <w:rPr>
          <w:rFonts w:eastAsia="Times New Roman" w:cs="Times New Roman"/>
          <w:szCs w:val="24"/>
        </w:rPr>
        <w:t>αποβιώσαντος</w:t>
      </w:r>
      <w:r w:rsidRPr="00FA7B1B">
        <w:rPr>
          <w:rFonts w:eastAsia="Times New Roman" w:cs="Times New Roman"/>
          <w:szCs w:val="24"/>
        </w:rPr>
        <w:t xml:space="preserve"> Λιμενικού Σώματος</w:t>
      </w:r>
      <w:r>
        <w:rPr>
          <w:rFonts w:eastAsia="Times New Roman" w:cs="Times New Roman"/>
          <w:szCs w:val="24"/>
        </w:rPr>
        <w:t xml:space="preserve">». Θα </w:t>
      </w:r>
      <w:r w:rsidRPr="00FA7B1B">
        <w:rPr>
          <w:rFonts w:eastAsia="Times New Roman" w:cs="Times New Roman"/>
          <w:szCs w:val="24"/>
        </w:rPr>
        <w:t xml:space="preserve">ήθελα να καταθέσω στα </w:t>
      </w:r>
      <w:r>
        <w:rPr>
          <w:rFonts w:eastAsia="Times New Roman" w:cs="Times New Roman"/>
          <w:szCs w:val="24"/>
        </w:rPr>
        <w:t>Π</w:t>
      </w:r>
      <w:r w:rsidRPr="00FA7B1B">
        <w:rPr>
          <w:rFonts w:eastAsia="Times New Roman" w:cs="Times New Roman"/>
          <w:szCs w:val="24"/>
        </w:rPr>
        <w:t xml:space="preserve">ρακτικά την επιστολή </w:t>
      </w:r>
      <w:r>
        <w:rPr>
          <w:rFonts w:eastAsia="Times New Roman" w:cs="Times New Roman"/>
          <w:szCs w:val="24"/>
        </w:rPr>
        <w:t>που είχα στείλει -γ</w:t>
      </w:r>
      <w:r w:rsidRPr="00FA7B1B">
        <w:rPr>
          <w:rFonts w:eastAsia="Times New Roman" w:cs="Times New Roman"/>
          <w:szCs w:val="24"/>
        </w:rPr>
        <w:t>ιατί δεν απαντούσε κανείς</w:t>
      </w:r>
      <w:r>
        <w:rPr>
          <w:rFonts w:eastAsia="Times New Roman" w:cs="Times New Roman"/>
          <w:szCs w:val="24"/>
        </w:rPr>
        <w:t xml:space="preserve"> και εδώ πρέπει να απαντήσει </w:t>
      </w:r>
      <w:r w:rsidRPr="00FA7B1B">
        <w:rPr>
          <w:rFonts w:eastAsia="Times New Roman" w:cs="Times New Roman"/>
          <w:szCs w:val="24"/>
        </w:rPr>
        <w:t xml:space="preserve"> ο </w:t>
      </w:r>
      <w:r>
        <w:rPr>
          <w:rFonts w:eastAsia="Times New Roman" w:cs="Times New Roman"/>
          <w:szCs w:val="24"/>
        </w:rPr>
        <w:t xml:space="preserve">Πρόεδρος της </w:t>
      </w:r>
      <w:r>
        <w:rPr>
          <w:rFonts w:eastAsia="Times New Roman" w:cs="Times New Roman"/>
          <w:szCs w:val="24"/>
        </w:rPr>
        <w:lastRenderedPageBreak/>
        <w:t>Β</w:t>
      </w:r>
      <w:r w:rsidRPr="00FA7B1B">
        <w:rPr>
          <w:rFonts w:eastAsia="Times New Roman" w:cs="Times New Roman"/>
          <w:szCs w:val="24"/>
        </w:rPr>
        <w:t>ουλής</w:t>
      </w:r>
      <w:r>
        <w:rPr>
          <w:rFonts w:eastAsia="Times New Roman" w:cs="Times New Roman"/>
          <w:szCs w:val="24"/>
        </w:rPr>
        <w:t>, ό</w:t>
      </w:r>
      <w:r w:rsidRPr="00FA7B1B">
        <w:rPr>
          <w:rFonts w:eastAsia="Times New Roman" w:cs="Times New Roman"/>
          <w:szCs w:val="24"/>
        </w:rPr>
        <w:t xml:space="preserve">χι το </w:t>
      </w:r>
      <w:r>
        <w:rPr>
          <w:rFonts w:eastAsia="Times New Roman" w:cs="Times New Roman"/>
          <w:szCs w:val="24"/>
        </w:rPr>
        <w:t>Π</w:t>
      </w:r>
      <w:r w:rsidRPr="00FA7B1B">
        <w:rPr>
          <w:rFonts w:eastAsia="Times New Roman" w:cs="Times New Roman"/>
          <w:szCs w:val="24"/>
        </w:rPr>
        <w:t>ροεδρείο</w:t>
      </w:r>
      <w:r>
        <w:rPr>
          <w:rFonts w:eastAsia="Times New Roman" w:cs="Times New Roman"/>
          <w:szCs w:val="24"/>
        </w:rPr>
        <w:t xml:space="preserve">- </w:t>
      </w:r>
      <w:r w:rsidRPr="00FA7B1B">
        <w:rPr>
          <w:rFonts w:eastAsia="Times New Roman" w:cs="Times New Roman"/>
          <w:szCs w:val="24"/>
        </w:rPr>
        <w:t xml:space="preserve">με αριθμό πρωτοκόλλου </w:t>
      </w:r>
      <w:r>
        <w:rPr>
          <w:rFonts w:eastAsia="Times New Roman" w:cs="Times New Roman"/>
          <w:szCs w:val="24"/>
        </w:rPr>
        <w:t>-</w:t>
      </w:r>
      <w:r w:rsidRPr="00FA7B1B">
        <w:rPr>
          <w:rFonts w:eastAsia="Times New Roman" w:cs="Times New Roman"/>
          <w:szCs w:val="24"/>
        </w:rPr>
        <w:t xml:space="preserve">από το </w:t>
      </w:r>
      <w:r>
        <w:rPr>
          <w:rFonts w:eastAsia="Times New Roman" w:cs="Times New Roman"/>
          <w:szCs w:val="24"/>
        </w:rPr>
        <w:t>Π</w:t>
      </w:r>
      <w:r w:rsidRPr="00FA7B1B">
        <w:rPr>
          <w:rFonts w:eastAsia="Times New Roman" w:cs="Times New Roman"/>
          <w:szCs w:val="24"/>
        </w:rPr>
        <w:t>ροεδρείο της Βουλής</w:t>
      </w:r>
      <w:r>
        <w:rPr>
          <w:rFonts w:eastAsia="Times New Roman" w:cs="Times New Roman"/>
          <w:szCs w:val="24"/>
        </w:rPr>
        <w:t>-</w:t>
      </w:r>
      <w:r w:rsidRPr="00FA7B1B">
        <w:rPr>
          <w:rFonts w:eastAsia="Times New Roman" w:cs="Times New Roman"/>
          <w:szCs w:val="24"/>
        </w:rPr>
        <w:t xml:space="preserve"> 4502</w:t>
      </w:r>
      <w:r>
        <w:rPr>
          <w:rFonts w:eastAsia="Times New Roman" w:cs="Times New Roman"/>
          <w:szCs w:val="24"/>
        </w:rPr>
        <w:t>/</w:t>
      </w:r>
      <w:r w:rsidRPr="00FA7B1B">
        <w:rPr>
          <w:rFonts w:eastAsia="Times New Roman" w:cs="Times New Roman"/>
          <w:szCs w:val="24"/>
        </w:rPr>
        <w:t>24</w:t>
      </w:r>
      <w:r>
        <w:rPr>
          <w:rFonts w:eastAsia="Times New Roman" w:cs="Times New Roman"/>
          <w:szCs w:val="24"/>
        </w:rPr>
        <w:t>-10-20</w:t>
      </w:r>
      <w:r w:rsidRPr="00FA7B1B">
        <w:rPr>
          <w:rFonts w:eastAsia="Times New Roman" w:cs="Times New Roman"/>
          <w:szCs w:val="24"/>
        </w:rPr>
        <w:t>18</w:t>
      </w:r>
      <w:r>
        <w:rPr>
          <w:rFonts w:eastAsia="Times New Roman" w:cs="Times New Roman"/>
          <w:szCs w:val="24"/>
        </w:rPr>
        <w:t xml:space="preserve">, σχετικά </w:t>
      </w:r>
      <w:r w:rsidRPr="00FA7B1B">
        <w:rPr>
          <w:rFonts w:eastAsia="Times New Roman" w:cs="Times New Roman"/>
          <w:szCs w:val="24"/>
        </w:rPr>
        <w:t>με αυτό το θέμα</w:t>
      </w:r>
      <w:r>
        <w:rPr>
          <w:rFonts w:eastAsia="Times New Roman" w:cs="Times New Roman"/>
          <w:szCs w:val="24"/>
        </w:rPr>
        <w:t>. Για</w:t>
      </w:r>
      <w:r>
        <w:rPr>
          <w:rFonts w:eastAsia="Times New Roman" w:cs="Times New Roman"/>
          <w:szCs w:val="24"/>
        </w:rPr>
        <w:t xml:space="preserve"> όλα τ</w:t>
      </w:r>
      <w:r w:rsidRPr="00FA7B1B">
        <w:rPr>
          <w:rFonts w:eastAsia="Times New Roman" w:cs="Times New Roman"/>
          <w:szCs w:val="24"/>
        </w:rPr>
        <w:t>α στελέχη των Ενόπλων Δυνάμεων</w:t>
      </w:r>
      <w:r>
        <w:rPr>
          <w:rFonts w:eastAsia="Times New Roman" w:cs="Times New Roman"/>
          <w:szCs w:val="24"/>
        </w:rPr>
        <w:t xml:space="preserve"> και των Σωμάτων Α</w:t>
      </w:r>
      <w:r w:rsidRPr="00FA7B1B">
        <w:rPr>
          <w:rFonts w:eastAsia="Times New Roman" w:cs="Times New Roman"/>
          <w:szCs w:val="24"/>
        </w:rPr>
        <w:t>σφαλείας υπάρχει συγκεκριμένη ρύθμιση</w:t>
      </w:r>
      <w:r>
        <w:rPr>
          <w:rFonts w:eastAsia="Times New Roman" w:cs="Times New Roman"/>
          <w:szCs w:val="24"/>
        </w:rPr>
        <w:t xml:space="preserve">. Εσείς </w:t>
      </w:r>
      <w:r w:rsidRPr="00FA7B1B">
        <w:rPr>
          <w:rFonts w:eastAsia="Times New Roman" w:cs="Times New Roman"/>
          <w:szCs w:val="24"/>
        </w:rPr>
        <w:t xml:space="preserve">αυτό </w:t>
      </w:r>
      <w:r>
        <w:rPr>
          <w:rFonts w:eastAsia="Times New Roman" w:cs="Times New Roman"/>
          <w:szCs w:val="24"/>
        </w:rPr>
        <w:t xml:space="preserve">για το Λιμενικό </w:t>
      </w:r>
      <w:r w:rsidRPr="00FA7B1B">
        <w:rPr>
          <w:rFonts w:eastAsia="Times New Roman" w:cs="Times New Roman"/>
          <w:szCs w:val="24"/>
        </w:rPr>
        <w:t>δεν το έχετε εφαρμόσει</w:t>
      </w:r>
      <w:r>
        <w:rPr>
          <w:rFonts w:eastAsia="Times New Roman" w:cs="Times New Roman"/>
          <w:szCs w:val="24"/>
        </w:rPr>
        <w:t xml:space="preserve"> ποτέ,</w:t>
      </w:r>
      <w:r w:rsidRPr="00FA7B1B">
        <w:rPr>
          <w:rFonts w:eastAsia="Times New Roman" w:cs="Times New Roman"/>
          <w:szCs w:val="24"/>
        </w:rPr>
        <w:t xml:space="preserve"> δεν το κοιτάτε</w:t>
      </w:r>
      <w:r>
        <w:rPr>
          <w:rFonts w:eastAsia="Times New Roman" w:cs="Times New Roman"/>
          <w:szCs w:val="24"/>
        </w:rPr>
        <w:t xml:space="preserve"> καν. Ωραία, δεν θα το φέρουμε εμείς. Φέρτε το εσείς, με δική σας πρωτοβουλία. Σας το </w:t>
      </w:r>
      <w:r w:rsidRPr="00FA7B1B">
        <w:rPr>
          <w:rFonts w:eastAsia="Times New Roman" w:cs="Times New Roman"/>
          <w:szCs w:val="24"/>
        </w:rPr>
        <w:t>αφήνουμ</w:t>
      </w:r>
      <w:r w:rsidRPr="00FA7B1B">
        <w:rPr>
          <w:rFonts w:eastAsia="Times New Roman" w:cs="Times New Roman"/>
          <w:szCs w:val="24"/>
        </w:rPr>
        <w:t>ε</w:t>
      </w:r>
      <w:r>
        <w:rPr>
          <w:rFonts w:eastAsia="Times New Roman" w:cs="Times New Roman"/>
          <w:szCs w:val="24"/>
        </w:rPr>
        <w:t>.</w:t>
      </w:r>
      <w:r w:rsidRPr="00FA7B1B">
        <w:rPr>
          <w:rFonts w:eastAsia="Times New Roman" w:cs="Times New Roman"/>
          <w:szCs w:val="24"/>
        </w:rPr>
        <w:t xml:space="preserve"> </w:t>
      </w:r>
      <w:r>
        <w:rPr>
          <w:rFonts w:eastAsia="Times New Roman" w:cs="Times New Roman"/>
          <w:szCs w:val="24"/>
        </w:rPr>
        <w:t>Δ</w:t>
      </w:r>
      <w:r w:rsidRPr="00FA7B1B">
        <w:rPr>
          <w:rFonts w:eastAsia="Times New Roman" w:cs="Times New Roman"/>
          <w:szCs w:val="24"/>
        </w:rPr>
        <w:t>εν έχουμε πρόβλημα</w:t>
      </w:r>
      <w:r>
        <w:rPr>
          <w:rFonts w:eastAsia="Times New Roman" w:cs="Times New Roman"/>
          <w:szCs w:val="24"/>
        </w:rPr>
        <w:t xml:space="preserve">. Να είναι δική σας πρωτοβουλία. Κάντε το. Όμως εκεί φαίνεται η ιδεοληψία. Από </w:t>
      </w:r>
      <w:r w:rsidRPr="00FA7B1B">
        <w:rPr>
          <w:rFonts w:eastAsia="Times New Roman" w:cs="Times New Roman"/>
          <w:szCs w:val="24"/>
        </w:rPr>
        <w:t>τη στιγμή που δεν το κάνετε και το έχουμε α</w:t>
      </w:r>
      <w:r>
        <w:rPr>
          <w:rFonts w:eastAsia="Times New Roman" w:cs="Times New Roman"/>
          <w:szCs w:val="24"/>
        </w:rPr>
        <w:t>ναφέρει τόσες πολλές φορές, φαίνε</w:t>
      </w:r>
      <w:r w:rsidRPr="00FA7B1B">
        <w:rPr>
          <w:rFonts w:eastAsia="Times New Roman" w:cs="Times New Roman"/>
          <w:szCs w:val="24"/>
        </w:rPr>
        <w:t xml:space="preserve">ται </w:t>
      </w:r>
      <w:r>
        <w:rPr>
          <w:rFonts w:eastAsia="Times New Roman" w:cs="Times New Roman"/>
          <w:szCs w:val="24"/>
        </w:rPr>
        <w:t xml:space="preserve">η ιδεοληψία </w:t>
      </w:r>
      <w:r w:rsidRPr="00FA7B1B">
        <w:rPr>
          <w:rFonts w:eastAsia="Times New Roman" w:cs="Times New Roman"/>
          <w:szCs w:val="24"/>
        </w:rPr>
        <w:t>σας πάνω σε αυτό το θέμα</w:t>
      </w:r>
      <w:r>
        <w:rPr>
          <w:rFonts w:eastAsia="Times New Roman" w:cs="Times New Roman"/>
          <w:szCs w:val="24"/>
        </w:rPr>
        <w:t xml:space="preserve">. </w:t>
      </w:r>
    </w:p>
    <w:p w14:paraId="2D05F546" w14:textId="77777777" w:rsidR="00237587" w:rsidRDefault="00AE0D0F">
      <w:pPr>
        <w:spacing w:after="0" w:line="600" w:lineRule="auto"/>
        <w:ind w:firstLine="720"/>
        <w:contextualSpacing/>
        <w:jc w:val="both"/>
        <w:rPr>
          <w:rFonts w:eastAsia="Times New Roman" w:cs="Times New Roman"/>
          <w:szCs w:val="24"/>
        </w:rPr>
      </w:pPr>
      <w:r w:rsidRPr="002639D3">
        <w:rPr>
          <w:rFonts w:eastAsia="Times New Roman" w:cs="Times New Roman"/>
          <w:szCs w:val="24"/>
        </w:rPr>
        <w:t>(Στο σημείο αυτό ο Βουλευτής κ.</w:t>
      </w:r>
      <w:r>
        <w:rPr>
          <w:rFonts w:eastAsia="Times New Roman" w:cs="Times New Roman"/>
          <w:szCs w:val="24"/>
        </w:rPr>
        <w:t xml:space="preserve"> Νικό</w:t>
      </w:r>
      <w:r>
        <w:rPr>
          <w:rFonts w:eastAsia="Times New Roman" w:cs="Times New Roman"/>
          <w:szCs w:val="24"/>
        </w:rPr>
        <w:t xml:space="preserve">λαος Κούζηλος </w:t>
      </w:r>
      <w:r w:rsidRPr="002639D3">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D05F547"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Τελευταίο για να κλείσω: Μ</w:t>
      </w:r>
      <w:r w:rsidRPr="00FA7B1B">
        <w:rPr>
          <w:rFonts w:eastAsia="Times New Roman" w:cs="Times New Roman"/>
          <w:szCs w:val="24"/>
        </w:rPr>
        <w:t xml:space="preserve">ιλάτε για την </w:t>
      </w:r>
      <w:r>
        <w:rPr>
          <w:rFonts w:eastAsia="Times New Roman" w:cs="Times New Roman"/>
          <w:szCs w:val="24"/>
        </w:rPr>
        <w:t xml:space="preserve">εξασφάλιση των Ελλήνων </w:t>
      </w:r>
      <w:r w:rsidRPr="00FA7B1B">
        <w:rPr>
          <w:rFonts w:eastAsia="Times New Roman" w:cs="Times New Roman"/>
          <w:szCs w:val="24"/>
        </w:rPr>
        <w:t>ναυτικών</w:t>
      </w:r>
      <w:r>
        <w:rPr>
          <w:rFonts w:eastAsia="Times New Roman" w:cs="Times New Roman"/>
          <w:szCs w:val="24"/>
        </w:rPr>
        <w:t>. Π</w:t>
      </w:r>
      <w:r w:rsidRPr="00FA7B1B">
        <w:rPr>
          <w:rFonts w:eastAsia="Times New Roman" w:cs="Times New Roman"/>
          <w:szCs w:val="24"/>
        </w:rPr>
        <w:t>ολύ ωρα</w:t>
      </w:r>
      <w:r w:rsidRPr="00FA7B1B">
        <w:rPr>
          <w:rFonts w:eastAsia="Times New Roman" w:cs="Times New Roman"/>
          <w:szCs w:val="24"/>
        </w:rPr>
        <w:t>ία</w:t>
      </w:r>
      <w:r>
        <w:rPr>
          <w:rFonts w:eastAsia="Times New Roman" w:cs="Times New Roman"/>
          <w:szCs w:val="24"/>
        </w:rPr>
        <w:t xml:space="preserve">. Τις επιστολές που σας έχουν </w:t>
      </w:r>
      <w:r w:rsidRPr="00FA7B1B">
        <w:rPr>
          <w:rFonts w:eastAsia="Times New Roman" w:cs="Times New Roman"/>
          <w:szCs w:val="24"/>
        </w:rPr>
        <w:t>στείλει και έχουν έρθει</w:t>
      </w:r>
      <w:r>
        <w:rPr>
          <w:rFonts w:eastAsia="Times New Roman" w:cs="Times New Roman"/>
          <w:szCs w:val="24"/>
        </w:rPr>
        <w:t xml:space="preserve">, για να μπορέσετε να επαναφέρετε μια </w:t>
      </w:r>
      <w:r w:rsidRPr="00FA7B1B">
        <w:rPr>
          <w:rFonts w:eastAsia="Times New Roman" w:cs="Times New Roman"/>
          <w:szCs w:val="24"/>
        </w:rPr>
        <w:t>σχετική διάταξη του ν</w:t>
      </w:r>
      <w:r>
        <w:rPr>
          <w:rFonts w:eastAsia="Times New Roman" w:cs="Times New Roman"/>
          <w:szCs w:val="24"/>
        </w:rPr>
        <w:t>.</w:t>
      </w:r>
      <w:r w:rsidRPr="00FA7B1B">
        <w:rPr>
          <w:rFonts w:eastAsia="Times New Roman" w:cs="Times New Roman"/>
          <w:szCs w:val="24"/>
        </w:rPr>
        <w:t>3816</w:t>
      </w:r>
      <w:r>
        <w:rPr>
          <w:rFonts w:eastAsia="Times New Roman" w:cs="Times New Roman"/>
          <w:szCs w:val="24"/>
        </w:rPr>
        <w:t>, τη</w:t>
      </w:r>
      <w:r w:rsidRPr="00FA7B1B">
        <w:rPr>
          <w:rFonts w:eastAsia="Times New Roman" w:cs="Times New Roman"/>
          <w:szCs w:val="24"/>
        </w:rPr>
        <w:t xml:space="preserve"> </w:t>
      </w:r>
      <w:r>
        <w:rPr>
          <w:rFonts w:eastAsia="Times New Roman" w:cs="Times New Roman"/>
          <w:szCs w:val="24"/>
        </w:rPr>
        <w:t>γνω</w:t>
      </w:r>
      <w:r w:rsidRPr="00FA7B1B">
        <w:rPr>
          <w:rFonts w:eastAsia="Times New Roman" w:cs="Times New Roman"/>
          <w:szCs w:val="24"/>
        </w:rPr>
        <w:t>ρίζετ</w:t>
      </w:r>
      <w:r>
        <w:rPr>
          <w:rFonts w:eastAsia="Times New Roman" w:cs="Times New Roman"/>
          <w:szCs w:val="24"/>
        </w:rPr>
        <w:t xml:space="preserve">ε; Την έχουν </w:t>
      </w:r>
      <w:r w:rsidRPr="00FA7B1B">
        <w:rPr>
          <w:rFonts w:eastAsia="Times New Roman" w:cs="Times New Roman"/>
          <w:szCs w:val="24"/>
        </w:rPr>
        <w:t xml:space="preserve">αφήσει με </w:t>
      </w:r>
      <w:r w:rsidRPr="00FA7B1B">
        <w:rPr>
          <w:rFonts w:eastAsia="Times New Roman" w:cs="Times New Roman"/>
          <w:szCs w:val="24"/>
        </w:rPr>
        <w:lastRenderedPageBreak/>
        <w:t xml:space="preserve">αριθμό πρωτοκόλλου </w:t>
      </w:r>
      <w:r>
        <w:rPr>
          <w:rFonts w:eastAsia="Times New Roman" w:cs="Times New Roman"/>
          <w:szCs w:val="24"/>
        </w:rPr>
        <w:t>-</w:t>
      </w:r>
      <w:r w:rsidRPr="00FA7B1B">
        <w:rPr>
          <w:rFonts w:eastAsia="Times New Roman" w:cs="Times New Roman"/>
          <w:szCs w:val="24"/>
        </w:rPr>
        <w:t>από ό</w:t>
      </w:r>
      <w:r>
        <w:rPr>
          <w:rFonts w:eastAsia="Times New Roman" w:cs="Times New Roman"/>
          <w:szCs w:val="24"/>
        </w:rPr>
        <w:t>,</w:t>
      </w:r>
      <w:r w:rsidRPr="00FA7B1B">
        <w:rPr>
          <w:rFonts w:eastAsia="Times New Roman" w:cs="Times New Roman"/>
          <w:szCs w:val="24"/>
        </w:rPr>
        <w:t>τι γνωρίζω</w:t>
      </w:r>
      <w:r>
        <w:rPr>
          <w:rFonts w:eastAsia="Times New Roman" w:cs="Times New Roman"/>
          <w:szCs w:val="24"/>
        </w:rPr>
        <w:t xml:space="preserve">, </w:t>
      </w:r>
      <w:r w:rsidRPr="00FA7B1B">
        <w:rPr>
          <w:rFonts w:eastAsia="Times New Roman" w:cs="Times New Roman"/>
          <w:szCs w:val="24"/>
        </w:rPr>
        <w:t>αποδέκτη</w:t>
      </w:r>
      <w:r>
        <w:rPr>
          <w:rFonts w:eastAsia="Times New Roman" w:cs="Times New Roman"/>
          <w:szCs w:val="24"/>
        </w:rPr>
        <w:t>ς</w:t>
      </w:r>
      <w:r w:rsidRPr="00FA7B1B">
        <w:rPr>
          <w:rFonts w:eastAsia="Times New Roman" w:cs="Times New Roman"/>
          <w:szCs w:val="24"/>
        </w:rPr>
        <w:t xml:space="preserve"> </w:t>
      </w:r>
      <w:r>
        <w:rPr>
          <w:rFonts w:eastAsia="Times New Roman" w:cs="Times New Roman"/>
          <w:szCs w:val="24"/>
        </w:rPr>
        <w:t>ήταν ο</w:t>
      </w:r>
      <w:r w:rsidRPr="00FA7B1B">
        <w:rPr>
          <w:rFonts w:eastAsia="Times New Roman" w:cs="Times New Roman"/>
          <w:szCs w:val="24"/>
        </w:rPr>
        <w:t xml:space="preserve"> Γενικό</w:t>
      </w:r>
      <w:r>
        <w:rPr>
          <w:rFonts w:eastAsia="Times New Roman" w:cs="Times New Roman"/>
          <w:szCs w:val="24"/>
        </w:rPr>
        <w:t>ς</w:t>
      </w:r>
      <w:r w:rsidRPr="00FA7B1B">
        <w:rPr>
          <w:rFonts w:eastAsia="Times New Roman" w:cs="Times New Roman"/>
          <w:szCs w:val="24"/>
        </w:rPr>
        <w:t xml:space="preserve"> Γραμματέα</w:t>
      </w:r>
      <w:r>
        <w:rPr>
          <w:rFonts w:eastAsia="Times New Roman" w:cs="Times New Roman"/>
          <w:szCs w:val="24"/>
        </w:rPr>
        <w:t>ς</w:t>
      </w:r>
      <w:r w:rsidRPr="00FA7B1B">
        <w:rPr>
          <w:rFonts w:eastAsia="Times New Roman" w:cs="Times New Roman"/>
          <w:szCs w:val="24"/>
        </w:rPr>
        <w:t xml:space="preserve"> Ναυτιλιακής Πολιτικής</w:t>
      </w:r>
      <w:r>
        <w:rPr>
          <w:rFonts w:eastAsia="Times New Roman" w:cs="Times New Roman"/>
          <w:szCs w:val="24"/>
        </w:rPr>
        <w:t>-</w:t>
      </w:r>
      <w:r w:rsidRPr="00FA7B1B">
        <w:rPr>
          <w:rFonts w:eastAsia="Times New Roman" w:cs="Times New Roman"/>
          <w:szCs w:val="24"/>
        </w:rPr>
        <w:t xml:space="preserve"> </w:t>
      </w:r>
      <w:r>
        <w:rPr>
          <w:rFonts w:eastAsia="Times New Roman" w:cs="Times New Roman"/>
          <w:szCs w:val="24"/>
        </w:rPr>
        <w:t xml:space="preserve">αλλά </w:t>
      </w:r>
      <w:r>
        <w:rPr>
          <w:rFonts w:eastAsia="Times New Roman" w:cs="Times New Roman"/>
          <w:szCs w:val="24"/>
        </w:rPr>
        <w:t>δ</w:t>
      </w:r>
      <w:r w:rsidRPr="00FA7B1B">
        <w:rPr>
          <w:rFonts w:eastAsia="Times New Roman" w:cs="Times New Roman"/>
          <w:szCs w:val="24"/>
        </w:rPr>
        <w:t xml:space="preserve">εν απαντήθηκε </w:t>
      </w:r>
      <w:r>
        <w:rPr>
          <w:rFonts w:eastAsia="Times New Roman" w:cs="Times New Roman"/>
          <w:szCs w:val="24"/>
        </w:rPr>
        <w:t>π</w:t>
      </w:r>
      <w:r w:rsidRPr="00FA7B1B">
        <w:rPr>
          <w:rFonts w:eastAsia="Times New Roman" w:cs="Times New Roman"/>
          <w:szCs w:val="24"/>
        </w:rPr>
        <w:t>οτέ</w:t>
      </w:r>
      <w:r>
        <w:rPr>
          <w:rFonts w:eastAsia="Times New Roman" w:cs="Times New Roman"/>
          <w:szCs w:val="24"/>
        </w:rPr>
        <w:t xml:space="preserve">. Και </w:t>
      </w:r>
      <w:r w:rsidRPr="00FA7B1B">
        <w:rPr>
          <w:rFonts w:eastAsia="Times New Roman" w:cs="Times New Roman"/>
          <w:szCs w:val="24"/>
        </w:rPr>
        <w:t>τι λέει</w:t>
      </w:r>
      <w:r>
        <w:rPr>
          <w:rFonts w:eastAsia="Times New Roman" w:cs="Times New Roman"/>
          <w:szCs w:val="24"/>
        </w:rPr>
        <w:t>; Όσοι ε</w:t>
      </w:r>
      <w:r w:rsidRPr="00FA7B1B">
        <w:rPr>
          <w:rFonts w:eastAsia="Times New Roman" w:cs="Times New Roman"/>
          <w:szCs w:val="24"/>
        </w:rPr>
        <w:t>γκαταλείπονται και το καράβι κατάσχεται</w:t>
      </w:r>
      <w:r>
        <w:rPr>
          <w:rFonts w:eastAsia="Times New Roman" w:cs="Times New Roman"/>
          <w:szCs w:val="24"/>
        </w:rPr>
        <w:t>,</w:t>
      </w:r>
      <w:r w:rsidRPr="00FA7B1B">
        <w:rPr>
          <w:rFonts w:eastAsia="Times New Roman" w:cs="Times New Roman"/>
          <w:szCs w:val="24"/>
        </w:rPr>
        <w:t xml:space="preserve"> να μπ</w:t>
      </w:r>
      <w:r>
        <w:rPr>
          <w:rFonts w:eastAsia="Times New Roman" w:cs="Times New Roman"/>
          <w:szCs w:val="24"/>
        </w:rPr>
        <w:t xml:space="preserve">ορεί το ΝΑΤΟ να το πουλήσει, να πάρουν τα λεφτά τους. Είναι πολύ απλή η </w:t>
      </w:r>
      <w:r w:rsidRPr="00FA7B1B">
        <w:rPr>
          <w:rFonts w:eastAsia="Times New Roman" w:cs="Times New Roman"/>
          <w:szCs w:val="24"/>
        </w:rPr>
        <w:t>συγκεκριμένη διάταξη</w:t>
      </w:r>
      <w:r>
        <w:rPr>
          <w:rFonts w:eastAsia="Times New Roman" w:cs="Times New Roman"/>
          <w:szCs w:val="24"/>
        </w:rPr>
        <w:t xml:space="preserve">. Ούτε αυτό. </w:t>
      </w:r>
    </w:p>
    <w:p w14:paraId="2D05F548"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Τ</w:t>
      </w:r>
      <w:r w:rsidRPr="00FA7B1B">
        <w:rPr>
          <w:rFonts w:eastAsia="Times New Roman" w:cs="Times New Roman"/>
          <w:szCs w:val="24"/>
        </w:rPr>
        <w:t>όσα χρόνια κυβερνάτ</w:t>
      </w:r>
      <w:r>
        <w:rPr>
          <w:rFonts w:eastAsia="Times New Roman" w:cs="Times New Roman"/>
          <w:szCs w:val="24"/>
        </w:rPr>
        <w:t>ε</w:t>
      </w:r>
      <w:r w:rsidRPr="00FA7B1B">
        <w:rPr>
          <w:rFonts w:eastAsia="Times New Roman" w:cs="Times New Roman"/>
          <w:szCs w:val="24"/>
        </w:rPr>
        <w:t xml:space="preserve"> και</w:t>
      </w:r>
      <w:r>
        <w:rPr>
          <w:rFonts w:eastAsia="Times New Roman" w:cs="Times New Roman"/>
          <w:szCs w:val="24"/>
        </w:rPr>
        <w:t>,</w:t>
      </w:r>
      <w:r w:rsidRPr="00FA7B1B">
        <w:rPr>
          <w:rFonts w:eastAsia="Times New Roman" w:cs="Times New Roman"/>
          <w:szCs w:val="24"/>
        </w:rPr>
        <w:t xml:space="preserve"> δυστυχώς</w:t>
      </w:r>
      <w:r>
        <w:rPr>
          <w:rFonts w:eastAsia="Times New Roman" w:cs="Times New Roman"/>
          <w:szCs w:val="24"/>
        </w:rPr>
        <w:t>,</w:t>
      </w:r>
      <w:r w:rsidRPr="00FA7B1B">
        <w:rPr>
          <w:rFonts w:eastAsia="Times New Roman" w:cs="Times New Roman"/>
          <w:szCs w:val="24"/>
        </w:rPr>
        <w:t xml:space="preserve"> δεν έχουμε δει τίποτα </w:t>
      </w:r>
      <w:r w:rsidRPr="00FA7B1B">
        <w:rPr>
          <w:rFonts w:eastAsia="Times New Roman" w:cs="Times New Roman"/>
          <w:szCs w:val="24"/>
        </w:rPr>
        <w:t xml:space="preserve">από </w:t>
      </w:r>
      <w:r>
        <w:rPr>
          <w:rFonts w:eastAsia="Times New Roman" w:cs="Times New Roman"/>
          <w:szCs w:val="24"/>
        </w:rPr>
        <w:t>ε</w:t>
      </w:r>
      <w:r w:rsidRPr="00FA7B1B">
        <w:rPr>
          <w:rFonts w:eastAsia="Times New Roman" w:cs="Times New Roman"/>
          <w:szCs w:val="24"/>
        </w:rPr>
        <w:t>σάς</w:t>
      </w:r>
      <w:r>
        <w:rPr>
          <w:rFonts w:eastAsia="Times New Roman" w:cs="Times New Roman"/>
          <w:szCs w:val="24"/>
        </w:rPr>
        <w:t>. Α</w:t>
      </w:r>
      <w:r w:rsidRPr="00FA7B1B">
        <w:rPr>
          <w:rFonts w:eastAsia="Times New Roman" w:cs="Times New Roman"/>
          <w:szCs w:val="24"/>
        </w:rPr>
        <w:t>υτό που βλέπουμε είναι μόνο μπαλώματα</w:t>
      </w:r>
      <w:r>
        <w:rPr>
          <w:rFonts w:eastAsia="Times New Roman" w:cs="Times New Roman"/>
          <w:szCs w:val="24"/>
        </w:rPr>
        <w:t>.</w:t>
      </w:r>
      <w:r w:rsidRPr="00FA7B1B">
        <w:rPr>
          <w:rFonts w:eastAsia="Times New Roman" w:cs="Times New Roman"/>
          <w:szCs w:val="24"/>
        </w:rPr>
        <w:t xml:space="preserve"> Φυσικά και καταψηφίζουμε </w:t>
      </w:r>
      <w:r>
        <w:rPr>
          <w:rFonts w:eastAsia="Times New Roman" w:cs="Times New Roman"/>
          <w:szCs w:val="24"/>
        </w:rPr>
        <w:t>επί της αρχής.</w:t>
      </w:r>
    </w:p>
    <w:p w14:paraId="2D05F549" w14:textId="77777777" w:rsidR="00237587" w:rsidRDefault="00AE0D0F">
      <w:pPr>
        <w:spacing w:after="0" w:line="600" w:lineRule="auto"/>
        <w:ind w:firstLine="720"/>
        <w:contextualSpacing/>
        <w:jc w:val="center"/>
        <w:rPr>
          <w:rFonts w:eastAsia="Times New Roman" w:cs="Times New Roman"/>
          <w:szCs w:val="24"/>
        </w:rPr>
      </w:pPr>
      <w:r w:rsidRPr="007E40CA">
        <w:rPr>
          <w:rFonts w:eastAsia="Times New Roman" w:cs="Times New Roman"/>
          <w:szCs w:val="24"/>
        </w:rPr>
        <w:t xml:space="preserve">(Χειροκροτήματα από την πτέρυγα </w:t>
      </w:r>
      <w:r>
        <w:rPr>
          <w:rFonts w:eastAsia="Times New Roman" w:cs="Times New Roman"/>
          <w:szCs w:val="24"/>
        </w:rPr>
        <w:t xml:space="preserve">της </w:t>
      </w:r>
      <w:r w:rsidRPr="007E40CA">
        <w:rPr>
          <w:rFonts w:eastAsia="Times New Roman" w:cs="Times New Roman"/>
          <w:szCs w:val="24"/>
        </w:rPr>
        <w:t>Χρυσή</w:t>
      </w:r>
      <w:r>
        <w:rPr>
          <w:rFonts w:eastAsia="Times New Roman" w:cs="Times New Roman"/>
          <w:szCs w:val="24"/>
        </w:rPr>
        <w:t>ς</w:t>
      </w:r>
      <w:r w:rsidRPr="007E40CA">
        <w:rPr>
          <w:rFonts w:eastAsia="Times New Roman" w:cs="Times New Roman"/>
          <w:szCs w:val="24"/>
        </w:rPr>
        <w:t xml:space="preserve"> Αυγή</w:t>
      </w:r>
      <w:r>
        <w:rPr>
          <w:rFonts w:eastAsia="Times New Roman" w:cs="Times New Roman"/>
          <w:szCs w:val="24"/>
        </w:rPr>
        <w:t>ς</w:t>
      </w:r>
      <w:r w:rsidRPr="007E40CA">
        <w:rPr>
          <w:rFonts w:eastAsia="Times New Roman" w:cs="Times New Roman"/>
          <w:szCs w:val="24"/>
        </w:rPr>
        <w:t>)</w:t>
      </w:r>
    </w:p>
    <w:p w14:paraId="2D05F54A"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Κ</w:t>
      </w:r>
      <w:r w:rsidRPr="00FA7B1B">
        <w:rPr>
          <w:rFonts w:eastAsia="Times New Roman" w:cs="Times New Roman"/>
          <w:szCs w:val="24"/>
        </w:rPr>
        <w:t>ουζ</w:t>
      </w:r>
      <w:r>
        <w:rPr>
          <w:rFonts w:eastAsia="Times New Roman" w:cs="Times New Roman"/>
          <w:szCs w:val="24"/>
        </w:rPr>
        <w:t>ηλε, έ</w:t>
      </w:r>
      <w:r w:rsidRPr="00FA7B1B">
        <w:rPr>
          <w:rFonts w:eastAsia="Times New Roman" w:cs="Times New Roman"/>
          <w:szCs w:val="24"/>
        </w:rPr>
        <w:t xml:space="preserve">χετε πάρει και </w:t>
      </w:r>
      <w:r>
        <w:rPr>
          <w:rFonts w:eastAsia="Times New Roman" w:cs="Times New Roman"/>
          <w:szCs w:val="24"/>
        </w:rPr>
        <w:t>τέσσερα</w:t>
      </w:r>
      <w:r w:rsidRPr="00FA7B1B">
        <w:rPr>
          <w:rFonts w:eastAsia="Times New Roman" w:cs="Times New Roman"/>
          <w:szCs w:val="24"/>
        </w:rPr>
        <w:t xml:space="preserve"> λεπτά από τη δευτερολογί</w:t>
      </w:r>
      <w:r>
        <w:rPr>
          <w:rFonts w:eastAsia="Times New Roman" w:cs="Times New Roman"/>
          <w:szCs w:val="24"/>
        </w:rPr>
        <w:t>α σας.</w:t>
      </w:r>
    </w:p>
    <w:p w14:paraId="2D05F54B" w14:textId="77777777" w:rsidR="00237587" w:rsidRDefault="00AE0D0F">
      <w:pPr>
        <w:spacing w:after="0" w:line="600" w:lineRule="auto"/>
        <w:ind w:firstLine="720"/>
        <w:contextualSpacing/>
        <w:jc w:val="both"/>
        <w:rPr>
          <w:rFonts w:eastAsia="Times New Roman" w:cs="Times New Roman"/>
          <w:szCs w:val="24"/>
        </w:rPr>
      </w:pPr>
      <w:r w:rsidRPr="007E40CA">
        <w:rPr>
          <w:rFonts w:eastAsia="Times New Roman" w:cs="Times New Roman"/>
          <w:b/>
          <w:szCs w:val="24"/>
        </w:rPr>
        <w:t>ΝΙ</w:t>
      </w:r>
      <w:r w:rsidRPr="007E40CA">
        <w:rPr>
          <w:rFonts w:eastAsia="Times New Roman" w:cs="Times New Roman"/>
          <w:b/>
          <w:szCs w:val="24"/>
        </w:rPr>
        <w:t>ΚΟΛΑΟΣ ΚΟΥΖΗΛΟΣ:</w:t>
      </w:r>
      <w:r>
        <w:rPr>
          <w:rFonts w:eastAsia="Times New Roman" w:cs="Times New Roman"/>
          <w:szCs w:val="24"/>
        </w:rPr>
        <w:t xml:space="preserve"> Το ξέρω.</w:t>
      </w:r>
    </w:p>
    <w:p w14:paraId="2D05F54C"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w:t>
      </w:r>
      <w:r w:rsidRPr="00FA7B1B">
        <w:rPr>
          <w:rFonts w:eastAsia="Times New Roman" w:cs="Times New Roman"/>
          <w:szCs w:val="24"/>
        </w:rPr>
        <w:t>α δώσω το λόγο στον κ</w:t>
      </w:r>
      <w:r>
        <w:rPr>
          <w:rFonts w:eastAsia="Times New Roman" w:cs="Times New Roman"/>
          <w:szCs w:val="24"/>
        </w:rPr>
        <w:t>.</w:t>
      </w:r>
      <w:r w:rsidRPr="00FA7B1B">
        <w:rPr>
          <w:rFonts w:eastAsia="Times New Roman" w:cs="Times New Roman"/>
          <w:szCs w:val="24"/>
        </w:rPr>
        <w:t xml:space="preserve"> </w:t>
      </w:r>
      <w:r>
        <w:rPr>
          <w:rFonts w:eastAsia="Times New Roman" w:cs="Times New Roman"/>
          <w:szCs w:val="24"/>
        </w:rPr>
        <w:t>Π</w:t>
      </w:r>
      <w:r w:rsidRPr="00FA7B1B">
        <w:rPr>
          <w:rFonts w:eastAsia="Times New Roman" w:cs="Times New Roman"/>
          <w:szCs w:val="24"/>
        </w:rPr>
        <w:t>ιτσιόρλα για ενάμισ</w:t>
      </w:r>
      <w:r>
        <w:rPr>
          <w:rFonts w:eastAsia="Times New Roman" w:cs="Times New Roman"/>
          <w:szCs w:val="24"/>
        </w:rPr>
        <w:t>ι</w:t>
      </w:r>
      <w:r w:rsidRPr="00FA7B1B">
        <w:rPr>
          <w:rFonts w:eastAsia="Times New Roman" w:cs="Times New Roman"/>
          <w:szCs w:val="24"/>
        </w:rPr>
        <w:t xml:space="preserve"> λεπτό</w:t>
      </w:r>
      <w:r>
        <w:rPr>
          <w:rFonts w:eastAsia="Times New Roman" w:cs="Times New Roman"/>
          <w:szCs w:val="24"/>
        </w:rPr>
        <w:t>,</w:t>
      </w:r>
      <w:r w:rsidRPr="00FA7B1B">
        <w:rPr>
          <w:rFonts w:eastAsia="Times New Roman" w:cs="Times New Roman"/>
          <w:szCs w:val="24"/>
        </w:rPr>
        <w:t xml:space="preserve"> για να αναπτύξει μία τροπολογία</w:t>
      </w:r>
      <w:r>
        <w:rPr>
          <w:rFonts w:eastAsia="Times New Roman" w:cs="Times New Roman"/>
          <w:szCs w:val="24"/>
        </w:rPr>
        <w:t>.</w:t>
      </w:r>
    </w:p>
    <w:p w14:paraId="2D05F54D" w14:textId="77777777" w:rsidR="00237587" w:rsidRDefault="00AE0D0F">
      <w:pPr>
        <w:spacing w:after="0" w:line="600" w:lineRule="auto"/>
        <w:ind w:firstLine="720"/>
        <w:contextualSpacing/>
        <w:jc w:val="both"/>
        <w:rPr>
          <w:rFonts w:eastAsia="Times New Roman" w:cs="Times New Roman"/>
          <w:szCs w:val="24"/>
        </w:rPr>
      </w:pPr>
      <w:r w:rsidRPr="00A97C1E">
        <w:rPr>
          <w:rFonts w:eastAsia="Times New Roman" w:cs="Times New Roman"/>
          <w:b/>
          <w:szCs w:val="24"/>
        </w:rPr>
        <w:t xml:space="preserve">ΑΣΤΕΡΙΟΣ ΠΙΤΣΙΟΡΛΑΣ (Αναπληρωτής Υπουργός Οικονομίας και Ανάπτυξης): </w:t>
      </w:r>
      <w:r w:rsidRPr="00A97C1E">
        <w:rPr>
          <w:rFonts w:eastAsia="Times New Roman" w:cs="Times New Roman"/>
          <w:szCs w:val="24"/>
        </w:rPr>
        <w:t>Εί</w:t>
      </w:r>
      <w:r w:rsidRPr="00FA7B1B">
        <w:rPr>
          <w:rFonts w:eastAsia="Times New Roman" w:cs="Times New Roman"/>
          <w:szCs w:val="24"/>
        </w:rPr>
        <w:t>ναι μία τροπολογία μικρή</w:t>
      </w:r>
      <w:r>
        <w:rPr>
          <w:rFonts w:eastAsia="Times New Roman" w:cs="Times New Roman"/>
          <w:szCs w:val="24"/>
        </w:rPr>
        <w:t>.</w:t>
      </w:r>
      <w:r w:rsidRPr="00FA7B1B">
        <w:rPr>
          <w:rFonts w:eastAsia="Times New Roman" w:cs="Times New Roman"/>
          <w:szCs w:val="24"/>
        </w:rPr>
        <w:t xml:space="preserve"> </w:t>
      </w:r>
      <w:r>
        <w:rPr>
          <w:rFonts w:eastAsia="Times New Roman" w:cs="Times New Roman"/>
          <w:szCs w:val="24"/>
        </w:rPr>
        <w:t>Α</w:t>
      </w:r>
      <w:r w:rsidRPr="00FA7B1B">
        <w:rPr>
          <w:rFonts w:eastAsia="Times New Roman" w:cs="Times New Roman"/>
          <w:szCs w:val="24"/>
        </w:rPr>
        <w:lastRenderedPageBreak/>
        <w:t xml:space="preserve">φορά </w:t>
      </w:r>
      <w:r>
        <w:rPr>
          <w:rFonts w:eastAsia="Times New Roman" w:cs="Times New Roman"/>
          <w:szCs w:val="24"/>
        </w:rPr>
        <w:t>μια</w:t>
      </w:r>
      <w:r w:rsidRPr="00FA7B1B">
        <w:rPr>
          <w:rFonts w:eastAsia="Times New Roman" w:cs="Times New Roman"/>
          <w:szCs w:val="24"/>
        </w:rPr>
        <w:t xml:space="preserve"> εκκρεμότητα παλιά θυγατρικών εταιρειών του ΕΟΜΜΕΧ</w:t>
      </w:r>
      <w:r>
        <w:rPr>
          <w:rFonts w:eastAsia="Times New Roman" w:cs="Times New Roman"/>
          <w:szCs w:val="24"/>
        </w:rPr>
        <w:t>, μία εκκρεμότητα προηγούμενων κυβερνήσεων. Το 20</w:t>
      </w:r>
      <w:r w:rsidRPr="00FA7B1B">
        <w:rPr>
          <w:rFonts w:eastAsia="Times New Roman" w:cs="Times New Roman"/>
          <w:szCs w:val="24"/>
        </w:rPr>
        <w:t>12</w:t>
      </w:r>
      <w:r>
        <w:rPr>
          <w:rFonts w:eastAsia="Times New Roman" w:cs="Times New Roman"/>
          <w:szCs w:val="24"/>
        </w:rPr>
        <w:t>,</w:t>
      </w:r>
      <w:r w:rsidRPr="00FA7B1B">
        <w:rPr>
          <w:rFonts w:eastAsia="Times New Roman" w:cs="Times New Roman"/>
          <w:szCs w:val="24"/>
        </w:rPr>
        <w:t xml:space="preserve"> με το ν</w:t>
      </w:r>
      <w:r>
        <w:rPr>
          <w:rFonts w:eastAsia="Times New Roman" w:cs="Times New Roman"/>
          <w:szCs w:val="24"/>
        </w:rPr>
        <w:t>.</w:t>
      </w:r>
      <w:r w:rsidRPr="00FA7B1B">
        <w:rPr>
          <w:rFonts w:eastAsia="Times New Roman" w:cs="Times New Roman"/>
          <w:szCs w:val="24"/>
        </w:rPr>
        <w:t>4038</w:t>
      </w:r>
      <w:r>
        <w:rPr>
          <w:rFonts w:eastAsia="Times New Roman" w:cs="Times New Roman"/>
          <w:szCs w:val="24"/>
        </w:rPr>
        <w:t>,</w:t>
      </w:r>
      <w:r w:rsidRPr="00FA7B1B">
        <w:rPr>
          <w:rFonts w:eastAsia="Times New Roman" w:cs="Times New Roman"/>
          <w:szCs w:val="24"/>
        </w:rPr>
        <w:t xml:space="preserve"> διακόπηκε η λειτουργία </w:t>
      </w:r>
      <w:r>
        <w:rPr>
          <w:rFonts w:eastAsia="Times New Roman" w:cs="Times New Roman"/>
          <w:szCs w:val="24"/>
        </w:rPr>
        <w:t>των θυγατρικών του ΕΟΜΜΕΧ,</w:t>
      </w:r>
      <w:r w:rsidRPr="00FA7B1B">
        <w:rPr>
          <w:rFonts w:eastAsia="Times New Roman" w:cs="Times New Roman"/>
          <w:szCs w:val="24"/>
        </w:rPr>
        <w:t xml:space="preserve"> </w:t>
      </w:r>
      <w:r>
        <w:rPr>
          <w:rFonts w:eastAsia="Times New Roman" w:cs="Times New Roman"/>
          <w:szCs w:val="24"/>
        </w:rPr>
        <w:t xml:space="preserve">πάγωσαν οι </w:t>
      </w:r>
      <w:r w:rsidRPr="00FA7B1B">
        <w:rPr>
          <w:rFonts w:eastAsia="Times New Roman" w:cs="Times New Roman"/>
          <w:szCs w:val="24"/>
        </w:rPr>
        <w:t>λογαριασμοί και διακόπηκε και η χρηματοδότηση</w:t>
      </w:r>
      <w:r>
        <w:rPr>
          <w:rFonts w:eastAsia="Times New Roman" w:cs="Times New Roman"/>
          <w:szCs w:val="24"/>
        </w:rPr>
        <w:t>. Το 20</w:t>
      </w:r>
      <w:r w:rsidRPr="00FA7B1B">
        <w:rPr>
          <w:rFonts w:eastAsia="Times New Roman" w:cs="Times New Roman"/>
          <w:szCs w:val="24"/>
        </w:rPr>
        <w:t>13 υπήρξε ένας νόμ</w:t>
      </w:r>
      <w:r w:rsidRPr="00FA7B1B">
        <w:rPr>
          <w:rFonts w:eastAsia="Times New Roman" w:cs="Times New Roman"/>
          <w:szCs w:val="24"/>
        </w:rPr>
        <w:t>ος</w:t>
      </w:r>
      <w:r>
        <w:rPr>
          <w:rFonts w:eastAsia="Times New Roman" w:cs="Times New Roman"/>
          <w:szCs w:val="24"/>
        </w:rPr>
        <w:t xml:space="preserve">, ο </w:t>
      </w:r>
      <w:r w:rsidRPr="00FA7B1B">
        <w:rPr>
          <w:rFonts w:eastAsia="Times New Roman" w:cs="Times New Roman"/>
          <w:szCs w:val="24"/>
        </w:rPr>
        <w:t>4223</w:t>
      </w:r>
      <w:r>
        <w:rPr>
          <w:rFonts w:eastAsia="Times New Roman" w:cs="Times New Roman"/>
          <w:szCs w:val="24"/>
        </w:rPr>
        <w:t>,</w:t>
      </w:r>
      <w:r w:rsidRPr="00FA7B1B">
        <w:rPr>
          <w:rFonts w:eastAsia="Times New Roman" w:cs="Times New Roman"/>
          <w:szCs w:val="24"/>
        </w:rPr>
        <w:t xml:space="preserve"> </w:t>
      </w:r>
      <w:r>
        <w:rPr>
          <w:rFonts w:eastAsia="Times New Roman" w:cs="Times New Roman"/>
          <w:szCs w:val="24"/>
        </w:rPr>
        <w:t>με τον οποίο</w:t>
      </w:r>
      <w:r>
        <w:rPr>
          <w:rFonts w:eastAsia="Times New Roman" w:cs="Times New Roman"/>
          <w:szCs w:val="24"/>
        </w:rPr>
        <w:t xml:space="preserve"> ρυθμίστηκαν </w:t>
      </w:r>
      <w:r w:rsidRPr="00FA7B1B">
        <w:rPr>
          <w:rFonts w:eastAsia="Times New Roman" w:cs="Times New Roman"/>
          <w:szCs w:val="24"/>
        </w:rPr>
        <w:t>τα ζητήματα των διοικήσεων των εταιρειών αυτών για να μην έχουν προβλήματα</w:t>
      </w:r>
      <w:r>
        <w:rPr>
          <w:rFonts w:eastAsia="Times New Roman" w:cs="Times New Roman"/>
          <w:szCs w:val="24"/>
        </w:rPr>
        <w:t>,</w:t>
      </w:r>
      <w:r w:rsidRPr="00FA7B1B">
        <w:rPr>
          <w:rFonts w:eastAsia="Times New Roman" w:cs="Times New Roman"/>
          <w:szCs w:val="24"/>
        </w:rPr>
        <w:t xml:space="preserve"> διότι ξαφνικά διακόπηκε η χρηματοδότηση</w:t>
      </w:r>
      <w:r>
        <w:rPr>
          <w:rFonts w:eastAsia="Times New Roman" w:cs="Times New Roman"/>
          <w:szCs w:val="24"/>
        </w:rPr>
        <w:t xml:space="preserve">, πάγωσαν οι </w:t>
      </w:r>
      <w:r w:rsidRPr="00FA7B1B">
        <w:rPr>
          <w:rFonts w:eastAsia="Times New Roman" w:cs="Times New Roman"/>
          <w:szCs w:val="24"/>
        </w:rPr>
        <w:t>λογαριασμοί με νόμο</w:t>
      </w:r>
      <w:r>
        <w:rPr>
          <w:rFonts w:eastAsia="Times New Roman" w:cs="Times New Roman"/>
          <w:szCs w:val="24"/>
        </w:rPr>
        <w:t>. Σ</w:t>
      </w:r>
      <w:r w:rsidRPr="00FA7B1B">
        <w:rPr>
          <w:rFonts w:eastAsia="Times New Roman" w:cs="Times New Roman"/>
          <w:szCs w:val="24"/>
        </w:rPr>
        <w:t>ε αυτή την ρύθμιση που έγινε τότε</w:t>
      </w:r>
      <w:r>
        <w:rPr>
          <w:rFonts w:eastAsia="Times New Roman" w:cs="Times New Roman"/>
          <w:szCs w:val="24"/>
        </w:rPr>
        <w:t>,</w:t>
      </w:r>
      <w:r w:rsidRPr="00FA7B1B">
        <w:rPr>
          <w:rFonts w:eastAsia="Times New Roman" w:cs="Times New Roman"/>
          <w:szCs w:val="24"/>
        </w:rPr>
        <w:t xml:space="preserve"> υπήρξε ένα κενό</w:t>
      </w:r>
      <w:r>
        <w:rPr>
          <w:rFonts w:eastAsia="Times New Roman" w:cs="Times New Roman"/>
          <w:szCs w:val="24"/>
        </w:rPr>
        <w:t>.</w:t>
      </w:r>
      <w:r w:rsidRPr="00FA7B1B">
        <w:rPr>
          <w:rFonts w:eastAsia="Times New Roman" w:cs="Times New Roman"/>
          <w:szCs w:val="24"/>
        </w:rPr>
        <w:t xml:space="preserve"> </w:t>
      </w:r>
      <w:r>
        <w:rPr>
          <w:rFonts w:eastAsia="Times New Roman" w:cs="Times New Roman"/>
          <w:szCs w:val="24"/>
        </w:rPr>
        <w:t>Δ</w:t>
      </w:r>
      <w:r w:rsidRPr="00FA7B1B">
        <w:rPr>
          <w:rFonts w:eastAsia="Times New Roman" w:cs="Times New Roman"/>
          <w:szCs w:val="24"/>
        </w:rPr>
        <w:t xml:space="preserve">εν προβλέφθηκε </w:t>
      </w:r>
      <w:r>
        <w:rPr>
          <w:rFonts w:eastAsia="Times New Roman" w:cs="Times New Roman"/>
          <w:szCs w:val="24"/>
        </w:rPr>
        <w:t>-</w:t>
      </w:r>
      <w:r w:rsidRPr="00FA7B1B">
        <w:rPr>
          <w:rFonts w:eastAsia="Times New Roman" w:cs="Times New Roman"/>
          <w:szCs w:val="24"/>
        </w:rPr>
        <w:t xml:space="preserve">δεν το </w:t>
      </w:r>
      <w:r>
        <w:rPr>
          <w:rFonts w:eastAsia="Times New Roman" w:cs="Times New Roman"/>
          <w:szCs w:val="24"/>
        </w:rPr>
        <w:t>ή</w:t>
      </w:r>
      <w:r w:rsidRPr="00FA7B1B">
        <w:rPr>
          <w:rFonts w:eastAsia="Times New Roman" w:cs="Times New Roman"/>
          <w:szCs w:val="24"/>
        </w:rPr>
        <w:t xml:space="preserve">ξεραν </w:t>
      </w:r>
      <w:r>
        <w:rPr>
          <w:rFonts w:eastAsia="Times New Roman" w:cs="Times New Roman"/>
          <w:szCs w:val="24"/>
        </w:rPr>
        <w:t>π</w:t>
      </w:r>
      <w:r w:rsidRPr="00FA7B1B">
        <w:rPr>
          <w:rFonts w:eastAsia="Times New Roman" w:cs="Times New Roman"/>
          <w:szCs w:val="24"/>
        </w:rPr>
        <w:t>ροφανώς</w:t>
      </w:r>
      <w:r>
        <w:rPr>
          <w:rFonts w:eastAsia="Times New Roman" w:cs="Times New Roman"/>
          <w:szCs w:val="24"/>
        </w:rPr>
        <w:t>-</w:t>
      </w:r>
      <w:r w:rsidRPr="00FA7B1B">
        <w:rPr>
          <w:rFonts w:eastAsia="Times New Roman" w:cs="Times New Roman"/>
          <w:szCs w:val="24"/>
        </w:rPr>
        <w:t xml:space="preserve"> να ισχύει αυτή η προστασία και για θέματα επιταγών</w:t>
      </w:r>
      <w:r>
        <w:rPr>
          <w:rFonts w:eastAsia="Times New Roman" w:cs="Times New Roman"/>
          <w:szCs w:val="24"/>
        </w:rPr>
        <w:t>,</w:t>
      </w:r>
      <w:r w:rsidRPr="00FA7B1B">
        <w:rPr>
          <w:rFonts w:eastAsia="Times New Roman" w:cs="Times New Roman"/>
          <w:szCs w:val="24"/>
        </w:rPr>
        <w:t xml:space="preserve"> που είχαν ε</w:t>
      </w:r>
      <w:r>
        <w:rPr>
          <w:rFonts w:eastAsia="Times New Roman" w:cs="Times New Roman"/>
          <w:szCs w:val="24"/>
        </w:rPr>
        <w:t>κδοθεί στο όνομα των εταιρειών π</w:t>
      </w:r>
      <w:r w:rsidRPr="00FA7B1B">
        <w:rPr>
          <w:rFonts w:eastAsia="Times New Roman" w:cs="Times New Roman"/>
          <w:szCs w:val="24"/>
        </w:rPr>
        <w:t xml:space="preserve">ρος τρίτους και προέκυψε στην πορεία πρόβλημα </w:t>
      </w:r>
      <w:r>
        <w:rPr>
          <w:rFonts w:eastAsia="Times New Roman" w:cs="Times New Roman"/>
          <w:szCs w:val="24"/>
        </w:rPr>
        <w:t>με ορισμένα στελέχη αυτών των εταιρειών. Για ένα ποσό, ας πούμε, 100.000 ευρώ, που ξέρω, τρ</w:t>
      </w:r>
      <w:r>
        <w:rPr>
          <w:rFonts w:eastAsia="Times New Roman" w:cs="Times New Roman"/>
          <w:szCs w:val="24"/>
        </w:rPr>
        <w:t xml:space="preserve">αβιούνται στα δικαστήρια και πρέπει να το τακτοποιήσουμε. </w:t>
      </w:r>
    </w:p>
    <w:p w14:paraId="2D05F54E"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Άρα η τρο</w:t>
      </w:r>
      <w:r w:rsidRPr="00FA7B1B">
        <w:rPr>
          <w:rFonts w:eastAsia="Times New Roman" w:cs="Times New Roman"/>
          <w:szCs w:val="24"/>
        </w:rPr>
        <w:t xml:space="preserve">πολογία </w:t>
      </w:r>
      <w:r>
        <w:rPr>
          <w:rFonts w:eastAsia="Times New Roman" w:cs="Times New Roman"/>
          <w:szCs w:val="24"/>
        </w:rPr>
        <w:t>πάει να κλείσει αυτό το θέμα. Οι εταιρείες είναι σε διαδικασία εκκαθάρισης. Καρκινοβατεί για κάποιες, για κάποιες προχωράει. Όμως νομίζω ότι είναι ένα θέμα το οποίο πρέπει να το τα</w:t>
      </w:r>
      <w:r>
        <w:rPr>
          <w:rFonts w:eastAsia="Times New Roman" w:cs="Times New Roman"/>
          <w:szCs w:val="24"/>
        </w:rPr>
        <w:t>κτοποιήσουμε. Ξ</w:t>
      </w:r>
      <w:r w:rsidRPr="00FA7B1B">
        <w:rPr>
          <w:rFonts w:eastAsia="Times New Roman" w:cs="Times New Roman"/>
          <w:szCs w:val="24"/>
        </w:rPr>
        <w:t>αναλέω</w:t>
      </w:r>
      <w:r>
        <w:rPr>
          <w:rFonts w:eastAsia="Times New Roman" w:cs="Times New Roman"/>
          <w:szCs w:val="24"/>
        </w:rPr>
        <w:t xml:space="preserve"> ότι</w:t>
      </w:r>
      <w:r w:rsidRPr="00FA7B1B">
        <w:rPr>
          <w:rFonts w:eastAsia="Times New Roman" w:cs="Times New Roman"/>
          <w:szCs w:val="24"/>
        </w:rPr>
        <w:t xml:space="preserve"> αφορά εκκρεμότητες </w:t>
      </w:r>
      <w:r w:rsidRPr="00FA7B1B">
        <w:rPr>
          <w:rFonts w:eastAsia="Times New Roman" w:cs="Times New Roman"/>
          <w:szCs w:val="24"/>
        </w:rPr>
        <w:lastRenderedPageBreak/>
        <w:t>του παρελθόντος</w:t>
      </w:r>
      <w:r>
        <w:rPr>
          <w:rFonts w:eastAsia="Times New Roman" w:cs="Times New Roman"/>
          <w:szCs w:val="24"/>
        </w:rPr>
        <w:t xml:space="preserve">, διοικήσεις </w:t>
      </w:r>
      <w:r w:rsidRPr="00FA7B1B">
        <w:rPr>
          <w:rFonts w:eastAsia="Times New Roman" w:cs="Times New Roman"/>
          <w:szCs w:val="24"/>
        </w:rPr>
        <w:t>του παρελθόντος και νομίζω ότι είναι καλό να το κλείσουμε</w:t>
      </w:r>
      <w:r>
        <w:rPr>
          <w:rFonts w:eastAsia="Times New Roman" w:cs="Times New Roman"/>
          <w:szCs w:val="24"/>
        </w:rPr>
        <w:t>.</w:t>
      </w:r>
      <w:r w:rsidRPr="00FA7B1B">
        <w:rPr>
          <w:rFonts w:eastAsia="Times New Roman" w:cs="Times New Roman"/>
          <w:szCs w:val="24"/>
        </w:rPr>
        <w:t xml:space="preserve"> Αυτή είναι η τροπολογία</w:t>
      </w:r>
      <w:r>
        <w:rPr>
          <w:rFonts w:eastAsia="Times New Roman" w:cs="Times New Roman"/>
          <w:szCs w:val="24"/>
        </w:rPr>
        <w:t xml:space="preserve"> και έχει κατατεθεί.</w:t>
      </w:r>
    </w:p>
    <w:p w14:paraId="2D05F54F" w14:textId="77777777" w:rsidR="00237587" w:rsidRDefault="00AE0D0F">
      <w:pPr>
        <w:spacing w:after="0" w:line="600" w:lineRule="auto"/>
        <w:ind w:firstLine="720"/>
        <w:contextualSpacing/>
        <w:jc w:val="both"/>
        <w:rPr>
          <w:rFonts w:eastAsia="Times New Roman" w:cs="Times New Roman"/>
          <w:szCs w:val="24"/>
        </w:rPr>
      </w:pPr>
      <w:r w:rsidRPr="002639D3">
        <w:rPr>
          <w:rFonts w:eastAsia="Times New Roman" w:cs="Times New Roman"/>
          <w:b/>
          <w:szCs w:val="24"/>
        </w:rPr>
        <w:t>ΓΕΩΡΓΙΟΣ</w:t>
      </w:r>
      <w:r>
        <w:rPr>
          <w:rFonts w:eastAsia="Times New Roman" w:cs="Times New Roman"/>
          <w:b/>
          <w:szCs w:val="24"/>
        </w:rPr>
        <w:t xml:space="preserve"> </w:t>
      </w:r>
      <w:r w:rsidRPr="002639D3">
        <w:rPr>
          <w:rFonts w:eastAsia="Times New Roman" w:cs="Times New Roman"/>
          <w:b/>
          <w:szCs w:val="24"/>
        </w:rPr>
        <w:t>-</w:t>
      </w:r>
      <w:r>
        <w:rPr>
          <w:rFonts w:eastAsia="Times New Roman" w:cs="Times New Roman"/>
          <w:b/>
          <w:szCs w:val="24"/>
        </w:rPr>
        <w:t xml:space="preserve"> </w:t>
      </w:r>
      <w:r w:rsidRPr="002639D3">
        <w:rPr>
          <w:rFonts w:eastAsia="Times New Roman" w:cs="Times New Roman"/>
          <w:b/>
          <w:szCs w:val="24"/>
        </w:rPr>
        <w:t>ΔΗΜΗΤΡΙΟΣ ΚΑΡΡΑΣ:</w:t>
      </w:r>
      <w:r>
        <w:rPr>
          <w:rFonts w:eastAsia="Times New Roman" w:cs="Times New Roman"/>
          <w:szCs w:val="24"/>
        </w:rPr>
        <w:t xml:space="preserve"> Κυρία Πρόεδρε, θα ήθελα να κάνω μια ερώτηση.</w:t>
      </w:r>
    </w:p>
    <w:p w14:paraId="2D05F550"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ΕΥΟΥΣΑ (Αναστασία Χριστοδουλοπούλου):</w:t>
      </w:r>
      <w:r>
        <w:rPr>
          <w:rFonts w:eastAsia="Times New Roman" w:cs="Times New Roman"/>
          <w:szCs w:val="24"/>
        </w:rPr>
        <w:t xml:space="preserve"> Σε ποιον, κύριε Καρρά; Δεν προβλέπεται.</w:t>
      </w:r>
    </w:p>
    <w:p w14:paraId="2D05F551"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Μια ερώτηση σε εσάς, στο Προεδρείο. Μα, κατατίθεται τροπολογία, να ξέρουμε τι γίνεται. </w:t>
      </w:r>
    </w:p>
    <w:p w14:paraId="2D05F552"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Αυτά δεν τα ξέρω.</w:t>
      </w:r>
    </w:p>
    <w:p w14:paraId="2D05F553"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Μα, δεν έχει ενημερωθεί το Προεδρείο; </w:t>
      </w:r>
    </w:p>
    <w:p w14:paraId="2D05F554"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Έχουμε εδώ έναν κατάλογο και έρχονται όλοι και τον αναπτύσσουμε.</w:t>
      </w:r>
    </w:p>
    <w:p w14:paraId="2D05F555"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Κατσώτης.</w:t>
      </w:r>
    </w:p>
    <w:p w14:paraId="2D05F556" w14:textId="77777777" w:rsidR="00237587" w:rsidRDefault="00AE0D0F">
      <w:pPr>
        <w:spacing w:after="0" w:line="600" w:lineRule="auto"/>
        <w:ind w:firstLine="720"/>
        <w:contextualSpacing/>
        <w:jc w:val="both"/>
        <w:rPr>
          <w:rFonts w:eastAsia="Times New Roman" w:cs="Times New Roman"/>
          <w:szCs w:val="24"/>
        </w:rPr>
      </w:pPr>
      <w:r w:rsidRPr="00FA7B1B">
        <w:rPr>
          <w:rFonts w:eastAsia="Times New Roman" w:cs="Times New Roman"/>
          <w:b/>
          <w:szCs w:val="24"/>
        </w:rPr>
        <w:t>ΧΡΗΣΤΟΣ ΚΑΤΣΩΤΗΣ:</w:t>
      </w:r>
      <w:r>
        <w:rPr>
          <w:rFonts w:eastAsia="Times New Roman" w:cs="Times New Roman"/>
          <w:szCs w:val="24"/>
        </w:rPr>
        <w:t xml:space="preserve"> Ε</w:t>
      </w:r>
      <w:r w:rsidRPr="00FA7B1B">
        <w:rPr>
          <w:rFonts w:eastAsia="Times New Roman" w:cs="Times New Roman"/>
          <w:szCs w:val="24"/>
        </w:rPr>
        <w:t>υχαριστώ</w:t>
      </w:r>
      <w:r>
        <w:rPr>
          <w:rFonts w:eastAsia="Times New Roman" w:cs="Times New Roman"/>
          <w:szCs w:val="24"/>
        </w:rPr>
        <w:t>, κυρία Π</w:t>
      </w:r>
      <w:r w:rsidRPr="00FA7B1B">
        <w:rPr>
          <w:rFonts w:eastAsia="Times New Roman" w:cs="Times New Roman"/>
          <w:szCs w:val="24"/>
        </w:rPr>
        <w:t>ρόεδρε</w:t>
      </w:r>
      <w:r>
        <w:rPr>
          <w:rFonts w:eastAsia="Times New Roman" w:cs="Times New Roman"/>
          <w:szCs w:val="24"/>
        </w:rPr>
        <w:t>.</w:t>
      </w:r>
    </w:p>
    <w:p w14:paraId="2D05F557"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 Διαφωνήσαμε, β</w:t>
      </w:r>
      <w:r w:rsidRPr="00FA7B1B">
        <w:rPr>
          <w:rFonts w:eastAsia="Times New Roman" w:cs="Times New Roman"/>
          <w:szCs w:val="24"/>
        </w:rPr>
        <w:t>έβαια</w:t>
      </w:r>
      <w:r>
        <w:rPr>
          <w:rFonts w:eastAsia="Times New Roman" w:cs="Times New Roman"/>
          <w:szCs w:val="24"/>
        </w:rPr>
        <w:t>,</w:t>
      </w:r>
      <w:r w:rsidRPr="00FA7B1B">
        <w:rPr>
          <w:rFonts w:eastAsia="Times New Roman" w:cs="Times New Roman"/>
          <w:szCs w:val="24"/>
        </w:rPr>
        <w:t xml:space="preserve"> με αυτό που είπατε</w:t>
      </w:r>
      <w:r>
        <w:rPr>
          <w:rFonts w:eastAsia="Times New Roman" w:cs="Times New Roman"/>
          <w:szCs w:val="24"/>
        </w:rPr>
        <w:t>,</w:t>
      </w:r>
      <w:r w:rsidRPr="00FA7B1B">
        <w:rPr>
          <w:rFonts w:eastAsia="Times New Roman" w:cs="Times New Roman"/>
          <w:szCs w:val="24"/>
        </w:rPr>
        <w:t xml:space="preserve"> να είναι σε μία συνεδρίαση εδώ</w:t>
      </w:r>
      <w:r>
        <w:rPr>
          <w:rFonts w:eastAsia="Times New Roman" w:cs="Times New Roman"/>
          <w:szCs w:val="24"/>
        </w:rPr>
        <w:t>,</w:t>
      </w:r>
      <w:r w:rsidRPr="00FA7B1B">
        <w:rPr>
          <w:rFonts w:eastAsia="Times New Roman" w:cs="Times New Roman"/>
          <w:szCs w:val="24"/>
        </w:rPr>
        <w:t xml:space="preserve"> χωρίς δεύτερη τοποθέτηση</w:t>
      </w:r>
      <w:r>
        <w:rPr>
          <w:rFonts w:eastAsia="Times New Roman" w:cs="Times New Roman"/>
          <w:szCs w:val="24"/>
        </w:rPr>
        <w:t>, γι</w:t>
      </w:r>
      <w:r w:rsidRPr="00FA7B1B">
        <w:rPr>
          <w:rFonts w:eastAsia="Times New Roman" w:cs="Times New Roman"/>
          <w:szCs w:val="24"/>
        </w:rPr>
        <w:t>ατί βλέπετε ότι και οι τροπολογίες που έρχονται</w:t>
      </w:r>
      <w:r>
        <w:rPr>
          <w:rFonts w:eastAsia="Times New Roman" w:cs="Times New Roman"/>
          <w:szCs w:val="24"/>
        </w:rPr>
        <w:t>,</w:t>
      </w:r>
      <w:r w:rsidRPr="00FA7B1B">
        <w:rPr>
          <w:rFonts w:eastAsia="Times New Roman" w:cs="Times New Roman"/>
          <w:szCs w:val="24"/>
        </w:rPr>
        <w:t xml:space="preserve"> αυξάνουν</w:t>
      </w:r>
      <w:r>
        <w:rPr>
          <w:rFonts w:eastAsia="Times New Roman" w:cs="Times New Roman"/>
          <w:szCs w:val="24"/>
        </w:rPr>
        <w:t xml:space="preserve"> συνολικά το νομοσχέδιο και είναι ένα ακόμα </w:t>
      </w:r>
      <w:r w:rsidRPr="00FA7B1B">
        <w:rPr>
          <w:rFonts w:eastAsia="Times New Roman" w:cs="Times New Roman"/>
          <w:szCs w:val="24"/>
        </w:rPr>
        <w:t>νομοσχέδιο</w:t>
      </w:r>
      <w:r>
        <w:rPr>
          <w:rFonts w:eastAsia="Times New Roman" w:cs="Times New Roman"/>
          <w:szCs w:val="24"/>
        </w:rPr>
        <w:t>.</w:t>
      </w:r>
    </w:p>
    <w:p w14:paraId="2D05F55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Τα λιμάνια αποτελούν σημαντικό τμήμα των </w:t>
      </w:r>
      <w:r>
        <w:rPr>
          <w:rFonts w:eastAsia="Times New Roman" w:cs="Times New Roman"/>
          <w:szCs w:val="24"/>
        </w:rPr>
        <w:t>θαλάσσιων μεταφορών,  παίζουν σημαντικότατο ρόλο στη μεταφορική αλυσίδα, αποτελούν κομβικά σημεία διασύνδεσης με τους οδικούς και σιδηροδρομικούς άξονες και τις αεροπορικές γραμμές.</w:t>
      </w:r>
    </w:p>
    <w:p w14:paraId="2D05F55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Η Κυβέρνηση με το νομοσχέδιο έρχεται να υλοποιήσει την πολιτική της Ευρωπα</w:t>
      </w:r>
      <w:r>
        <w:rPr>
          <w:rFonts w:eastAsia="Times New Roman" w:cs="Times New Roman"/>
          <w:szCs w:val="24"/>
        </w:rPr>
        <w:t>ϊκής Ένωσης για την απελευθέρωση των μεταφορών και της βασικής τους υποδομής</w:t>
      </w:r>
      <w:r w:rsidRPr="00195C9D">
        <w:rPr>
          <w:rFonts w:eastAsia="Times New Roman" w:cs="Times New Roman"/>
          <w:szCs w:val="24"/>
        </w:rPr>
        <w:t>,</w:t>
      </w:r>
      <w:r>
        <w:rPr>
          <w:rFonts w:eastAsia="Times New Roman" w:cs="Times New Roman"/>
          <w:szCs w:val="24"/>
        </w:rPr>
        <w:t xml:space="preserve"> που είναι τα λιμάνια. Υλοποιεί τη μνημονιακή δέσμευση για την ιδιωτικοποίηση των λιμανιών Αλεξανδρούπολης, Βόλου, Ελευσίνας, Ηγουμενίτσας, Ηρακλείου, Καβάλας, Κέρκυρας, Λαυρίου, </w:t>
      </w:r>
      <w:r>
        <w:rPr>
          <w:rFonts w:eastAsia="Times New Roman" w:cs="Times New Roman"/>
          <w:szCs w:val="24"/>
        </w:rPr>
        <w:t>Πάτρας και Ραφήνας. Εισάγει μια άλλη μορφή</w:t>
      </w:r>
      <w:r w:rsidRPr="00195C9D">
        <w:rPr>
          <w:rFonts w:eastAsia="Times New Roman" w:cs="Times New Roman"/>
          <w:szCs w:val="24"/>
        </w:rPr>
        <w:t>,</w:t>
      </w:r>
      <w:r>
        <w:rPr>
          <w:rFonts w:eastAsia="Times New Roman" w:cs="Times New Roman"/>
          <w:szCs w:val="24"/>
        </w:rPr>
        <w:t xml:space="preserve"> αυτήν της υποπαραχώρησης και ισχυρίζεται ότι αυτό το μοντέλο είναι καλύτερο από της Νέας Δημοκρατίας, που ήταν η ιδιωτικοποίηση. </w:t>
      </w:r>
    </w:p>
    <w:p w14:paraId="2D05F55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Ο Υπουργός στην </w:t>
      </w:r>
      <w:r>
        <w:rPr>
          <w:rFonts w:eastAsia="Times New Roman" w:cs="Times New Roman"/>
          <w:szCs w:val="24"/>
        </w:rPr>
        <w:t>ε</w:t>
      </w:r>
      <w:r>
        <w:rPr>
          <w:rFonts w:eastAsia="Times New Roman" w:cs="Times New Roman"/>
          <w:szCs w:val="24"/>
        </w:rPr>
        <w:t>πιτροπή ισχυρίστηκε ότι το ενδιαφέρον των επενδυτών είναι η υποπα</w:t>
      </w:r>
      <w:r>
        <w:rPr>
          <w:rFonts w:eastAsia="Times New Roman" w:cs="Times New Roman"/>
          <w:szCs w:val="24"/>
        </w:rPr>
        <w:t xml:space="preserve">ραχώρηση συγκεκριμένων ή </w:t>
      </w:r>
      <w:r>
        <w:rPr>
          <w:rFonts w:eastAsia="Times New Roman" w:cs="Times New Roman"/>
          <w:szCs w:val="24"/>
        </w:rPr>
        <w:lastRenderedPageBreak/>
        <w:t>και συνδυασμένων δραστηριοτήτων σε διαφορετικά λιμάνια. Ισχυρίστηκε ότι δεν υπάρχει συγκεκριμένος επενδυτής, αλλά στη διαβούλευση συνάντησε το συγκεκριμένο ενδιαφέρον πολλών χωρών, εκπροσωπημένων κυρίως από τις πρεσβείες τους και κ</w:t>
      </w:r>
      <w:r>
        <w:rPr>
          <w:rFonts w:eastAsia="Times New Roman" w:cs="Times New Roman"/>
          <w:szCs w:val="24"/>
        </w:rPr>
        <w:t>άποιους επενδυτές. «Έχει εκδηλωθεί», λέει, «χωρίς βεβαίως -και οφείλω να είμαι απόλυτα ακριβής- να έχουν προσδιορίσει και πώς αυτό το ενδιαφέρον θα εκφραστεί». Όμως εδώ είναι κοινό μυστικό πώς εκφράστηκε αυτό το ενδιαφέρον από τον Πάϊατ για συγκεκριμένα λι</w:t>
      </w:r>
      <w:r>
        <w:rPr>
          <w:rFonts w:eastAsia="Times New Roman" w:cs="Times New Roman"/>
          <w:szCs w:val="24"/>
        </w:rPr>
        <w:t xml:space="preserve">μάνια. </w:t>
      </w:r>
    </w:p>
    <w:p w14:paraId="2D05F55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Αυτό επιβεβαιώνει τον ισχυρισμό μας, κύριε Υπουργέ, κύριοι της Κυβέρνησης, ότι αυτό το μοντέλο της υποπαραχώρησης είναι επιλογή, απαίτηση των μονοπωλιακών ομίλων, γιατί είναι πιο συμφέρουσα η συμφωνία για τους επιχειρηματικούς ομίλους, για την κερδ</w:t>
      </w:r>
      <w:r>
        <w:rPr>
          <w:rFonts w:eastAsia="Times New Roman" w:cs="Times New Roman"/>
          <w:szCs w:val="24"/>
        </w:rPr>
        <w:t>οφορία τους.</w:t>
      </w:r>
    </w:p>
    <w:p w14:paraId="2D05F55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Στο δίλημμα «υποπαραχώρηση ή ιδιωτικοποίηση;», βεβαίως, το ΚΚΕ καταδικάζει και τις δυο μορφές και καλεί τους εργαζόμενους να καταδικάσουν αυτές τις πολιτικές. Επισημαίνουμε ότι με το σχέδιο νόμου η Κυβέρνηση υλοποιεί ιδιαίτερα τις </w:t>
      </w:r>
      <w:r>
        <w:rPr>
          <w:rFonts w:eastAsia="Times New Roman" w:cs="Times New Roman"/>
          <w:szCs w:val="24"/>
        </w:rPr>
        <w:lastRenderedPageBreak/>
        <w:t>δεσμεύσεις π</w:t>
      </w:r>
      <w:r>
        <w:rPr>
          <w:rFonts w:eastAsia="Times New Roman" w:cs="Times New Roman"/>
          <w:szCs w:val="24"/>
        </w:rPr>
        <w:t xml:space="preserve">ου έχει αναλάβει απέναντι στα ιμπεριαλιστικά κέντρα για παραχώρηση λιμανιών, προκειμένου να ικανοποιηθούν και οι στρατιωτικοί σχεδιασμοί στην ευρύτερη περιοχή. </w:t>
      </w:r>
    </w:p>
    <w:p w14:paraId="2D05F55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Η Θεσσαλονίκη και η Αλεξανδρούπολη μετατρέπονται ήδη σε βάσεις υποδοχής στρατιωτικού υλικού, ορ</w:t>
      </w:r>
      <w:r>
        <w:rPr>
          <w:rFonts w:eastAsia="Times New Roman" w:cs="Times New Roman"/>
          <w:szCs w:val="24"/>
        </w:rPr>
        <w:t>μητήριο ιμπεριαλιστικών επεμβάσεων και πολέμων στα Βαλκάνια και στην ευρύτερη περιοχή. Το λιμάνι της Θεσσαλονίκης μετατρέπεται σε βάσεις υποδοχής στρατιωτικού υλικού των ΗΠΑ, τα αμερικανικά ελικόπτερα πάνε και έρχονται, μεταφέρουν εξοπλισμό που συναρμολογε</w:t>
      </w:r>
      <w:r>
        <w:rPr>
          <w:rFonts w:eastAsia="Times New Roman" w:cs="Times New Roman"/>
          <w:szCs w:val="24"/>
        </w:rPr>
        <w:t>ίται και αποσυναρμολογείται μέσα στις εγκαταστάσεις τους και αξιοποιείται, βέβαια, το λιμάνι της Αλεξανδρούπολης για την έξοδό τους.</w:t>
      </w:r>
    </w:p>
    <w:p w14:paraId="2D05F55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Συμπληρώνονται φέτος είκοσι χρόνια από τον βρώμικο πόλεμο των Ηνωμένων Πολιτειών, του ΝΑΤΟ και της Ευρωπαϊκής Ένωσης στη Γι</w:t>
      </w:r>
      <w:r>
        <w:rPr>
          <w:rFonts w:eastAsia="Times New Roman" w:cs="Times New Roman"/>
          <w:szCs w:val="24"/>
        </w:rPr>
        <w:t>ουγκοσλαβία, τον διαμελισμό της, το αιματοκύλισμα των λαών των Βαλκανίων. Το λιμάνι της Θεσσαλονίκης αποτέλεσε ορμητήριο των πολεμοκάπηλων. Οι σχεδιασμοί στην περιοχή, η όλο και μεγαλύτερη εμπλοκή της χώρας, η παροχή διευκολύνσεων σε γη, αέρα και θάλασσα α</w:t>
      </w:r>
      <w:r>
        <w:rPr>
          <w:rFonts w:eastAsia="Times New Roman" w:cs="Times New Roman"/>
          <w:szCs w:val="24"/>
        </w:rPr>
        <w:t xml:space="preserve">πό την Κυβέρνηση </w:t>
      </w:r>
      <w:r>
        <w:rPr>
          <w:rFonts w:eastAsia="Times New Roman" w:cs="Times New Roman"/>
          <w:szCs w:val="24"/>
        </w:rPr>
        <w:lastRenderedPageBreak/>
        <w:t>γίνονται ακόμη πιο επικίνδυνοι για τους λαούς της περιοχής, τον λαό της χώρας μας.</w:t>
      </w:r>
    </w:p>
    <w:p w14:paraId="2D05F55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Στην Αλεξανδρούπολη έχει προχωρήσει η παραχώρηση τμήματος του λιμανιού στις ΗΠΑ και στο ΝΑΤΟ. Προχωρά το σχέδιο ανάπτυξης της σιδηροδρομικής της Εγνατίας, π</w:t>
      </w:r>
      <w:r>
        <w:rPr>
          <w:rFonts w:eastAsia="Times New Roman" w:cs="Times New Roman"/>
          <w:szCs w:val="24"/>
        </w:rPr>
        <w:t xml:space="preserve">ου υπηρετεί το λιμάνι της Αλεξανδρούπολης και τα σχέδια των μονοπωλίων που ασχολούνται με τις συνδυασμένες μεταφορές. Διαμορφώνεται σε κόμβο διαμετακόμισης εμπορευμάτων για τα λιμάνια της Μαύρης Θάλασσας σε ανταγωνισμό με την Τουρκία. Προετοιμάζονται, για </w:t>
      </w:r>
      <w:r>
        <w:rPr>
          <w:rFonts w:eastAsia="Times New Roman" w:cs="Times New Roman"/>
          <w:szCs w:val="24"/>
        </w:rPr>
        <w:t>να υλοποιηθούν οι σχεδιασμοί μεταφοράς υγροποιημένου φυσικού αερίου.</w:t>
      </w:r>
    </w:p>
    <w:p w14:paraId="2D05F56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Η κυβερνητική πολιτική, όπως αποτυπώνεται και με αυτό το σχέδιο νόμου, υπηρετεί τον στόχο της ενίσχυσης της ανταγωνιστικότητας των θαλάσσιων μεταφορών, ικανοποιεί στρατηγικές επιλογές της</w:t>
      </w:r>
      <w:r>
        <w:rPr>
          <w:rFonts w:eastAsia="Times New Roman" w:cs="Times New Roman"/>
          <w:szCs w:val="24"/>
        </w:rPr>
        <w:t xml:space="preserve"> αστικής τάξης, υπηρετεί τα ιμπεριαλιστικά σχέδια στην περιοχή για οικονομική και στρατιωτική διείσδυση στα Βαλκάνια, τη Μέση Ανατολή, στην παρευξείνια περιοχή, στην Κασπία, τη διασύνδεση με χώρες προς τα βόρεια και την Κεντροανατολική Ευρώπη.</w:t>
      </w:r>
    </w:p>
    <w:p w14:paraId="2D05F56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άξονες αυτής της λιμενικής πολιτικής, που υπηρετεί τους σχεδιασμούς της αστικής τάξης, των επιχειρηματικών και μονοπωλιακών ομίλων, προβάλλονται, όπως ακούσαμε και στις </w:t>
      </w:r>
      <w:r>
        <w:rPr>
          <w:rFonts w:eastAsia="Times New Roman" w:cs="Times New Roman"/>
          <w:szCs w:val="24"/>
        </w:rPr>
        <w:t>ε</w:t>
      </w:r>
      <w:r>
        <w:rPr>
          <w:rFonts w:eastAsia="Times New Roman" w:cs="Times New Roman"/>
          <w:szCs w:val="24"/>
        </w:rPr>
        <w:t>πιτροπές, ως σημαντικοί, αναπτυξιακοί και εθνικοί στόχοι.</w:t>
      </w:r>
    </w:p>
    <w:p w14:paraId="2D05F56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Ο ΣΥΡΙΖΑ, πριν γίνει Κυβέ</w:t>
      </w:r>
      <w:r>
        <w:rPr>
          <w:rFonts w:eastAsia="Times New Roman" w:cs="Times New Roman"/>
          <w:szCs w:val="24"/>
        </w:rPr>
        <w:t>ρνηση, μίλαγε για δημόσιο χαρακτήρα των λιμένων. Έκανε επίθεση στα μέτρα των προηγούμενων Κυβερνήσεων. Χαρακτήριζε την πολιτική τους καταστροφική. Σήμερα, όχι μόνο υιοθετεί, αλλά εισάγει νέους τρόπους παραχώρησης που συμφέρουν περισσότερο τους επιχειρηματι</w:t>
      </w:r>
      <w:r>
        <w:rPr>
          <w:rFonts w:eastAsia="Times New Roman" w:cs="Times New Roman"/>
          <w:szCs w:val="24"/>
        </w:rPr>
        <w:t>κούς ομίλους.</w:t>
      </w:r>
    </w:p>
    <w:p w14:paraId="2D05F56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Το κεφάλαιο επιλέγει σε ποιες δραστηριότητες θα επενδύσει. Έτσι, τα κερδοφόρα «φιλέτα» θα γίνουν αντικείμενο επενδύσεων και εκμετάλλευσης, ενώ όλες οι υπόλοιπες δραστηριότητες, που μπορεί να είναι απαραίτητες για τα λαϊκά στρώματα, θα μείνουν</w:t>
      </w:r>
      <w:r>
        <w:rPr>
          <w:rFonts w:eastAsia="Times New Roman" w:cs="Times New Roman"/>
          <w:szCs w:val="24"/>
        </w:rPr>
        <w:t xml:space="preserve"> στον έλεγχο του </w:t>
      </w:r>
      <w:r>
        <w:rPr>
          <w:rFonts w:eastAsia="Times New Roman" w:cs="Times New Roman"/>
          <w:szCs w:val="24"/>
        </w:rPr>
        <w:t>ο</w:t>
      </w:r>
      <w:r>
        <w:rPr>
          <w:rFonts w:eastAsia="Times New Roman" w:cs="Times New Roman"/>
          <w:szCs w:val="24"/>
        </w:rPr>
        <w:t xml:space="preserve">ργανισμού </w:t>
      </w:r>
      <w:r>
        <w:rPr>
          <w:rFonts w:eastAsia="Times New Roman" w:cs="Times New Roman"/>
          <w:szCs w:val="24"/>
        </w:rPr>
        <w:t>λ</w:t>
      </w:r>
      <w:r>
        <w:rPr>
          <w:rFonts w:eastAsia="Times New Roman" w:cs="Times New Roman"/>
          <w:szCs w:val="24"/>
        </w:rPr>
        <w:t>ιμένος, ο οποίος ταχύτατα θα εμφανίζει ζημιές, αφού τα «φιλέτα» θα έχουν παραχωρηθεί. Όπως φαίνεται, και αυτό θα απαιτεί χρηματοδότηση από τις πλάτες των λαϊκών στρωμάτων σε κάθε περιοχή. Τα κέρδη, λοιπόν, στους μονοπωλιακούς ο</w:t>
      </w:r>
      <w:r>
        <w:rPr>
          <w:rFonts w:eastAsia="Times New Roman" w:cs="Times New Roman"/>
          <w:szCs w:val="24"/>
        </w:rPr>
        <w:t>μίλους και οι ζημιές στον λαό.</w:t>
      </w:r>
    </w:p>
    <w:p w14:paraId="2D05F56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Ο ανταγωνισμός μεταξύ των μεταφορικών ομίλων απαιτεί ορισμένες υποδομές να βρίσκονται σε ουδέτερα χέρια, για να διασφαλίζεται πως δεν θα έχει κάποιος αποφασιστικό πλεονέκτημα και έτσι ο κρατικός χαρακτήρας, που θα μπορούσε να</w:t>
      </w:r>
      <w:r>
        <w:rPr>
          <w:rFonts w:eastAsia="Times New Roman" w:cs="Times New Roman"/>
          <w:szCs w:val="24"/>
        </w:rPr>
        <w:t xml:space="preserve"> έχει ένα κομμάτι από ένα λιμάνι, όχι απλώς δεν αλλάζει την πορεία απελευθέρωσης των μεταφορών που υλοποιεί σήμερα η Κυβέρνηση, αλλά είναι σε ορισμένες περιπτώσεις απαραίτητη προϋπόθεση αυτής της ιδιωτικοποίησης.</w:t>
      </w:r>
    </w:p>
    <w:p w14:paraId="2D05F56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Βασικό στοιχείο της πολιτικής σας για τα λι</w:t>
      </w:r>
      <w:r>
        <w:rPr>
          <w:rFonts w:eastAsia="Times New Roman" w:cs="Times New Roman"/>
          <w:szCs w:val="24"/>
        </w:rPr>
        <w:t>μάνια είναι και οι αλλαγές στις εργασιακές σχέσεις σε βάρος των εργαζομένων. Ευέλικτες μορφές απασχόλησης, διευθέτηση του ημερήσιου και εβδομαδιαίου χρόνου, κατάργηση της σταθερής, μόνιμης και με πλήρη δικαιώματα εργασίας, αφαίρεση ασφαλιστικών κατακτήσεων</w:t>
      </w:r>
      <w:r>
        <w:rPr>
          <w:rFonts w:eastAsia="Times New Roman" w:cs="Times New Roman"/>
          <w:szCs w:val="24"/>
        </w:rPr>
        <w:t>, κατάργηση κανονισμών εργασίας, μείωση του αριθμού των εργαζομένων, εντατικοποίηση της εργασίας και βέβαια αρκετά άλλα, με στόχο την απόσπαση μεγαλύτερης υπεραξίας.</w:t>
      </w:r>
    </w:p>
    <w:p w14:paraId="2D05F56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Είτε με τη μορφή παραχώρησης τμημάτων είτε με τη μορφή ιδιωτικοποίησης των λιμανιών, τα αν</w:t>
      </w:r>
      <w:r>
        <w:rPr>
          <w:rFonts w:eastAsia="Times New Roman" w:cs="Times New Roman"/>
          <w:szCs w:val="24"/>
        </w:rPr>
        <w:t>τεργατικά μέτρα στο</w:t>
      </w:r>
      <w:r>
        <w:rPr>
          <w:rFonts w:eastAsia="Times New Roman" w:cs="Times New Roman"/>
          <w:szCs w:val="24"/>
        </w:rPr>
        <w:lastRenderedPageBreak/>
        <w:t xml:space="preserve">χεύουν στη μείωση της τιμής της εργατικής δύναμης, την καταστολή των αγώνων των εργαζομένων, σε συνθήκες εργασιακής ζούγκλας για τη μεγιστοποίηση της κερδοφορίας. </w:t>
      </w:r>
    </w:p>
    <w:p w14:paraId="2D05F56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Το παράδειγμα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για το οποίο η Νέα Δημοκρατία δηλώνει περήφανη</w:t>
      </w:r>
      <w:r>
        <w:rPr>
          <w:rFonts w:eastAsia="Times New Roman" w:cs="Times New Roman"/>
          <w:szCs w:val="24"/>
        </w:rPr>
        <w:t>, είναι γνωστό. Κατάφερε καίρια χτυπήματα στις κατακτήσεις των λιμενεργατών, όπως την είσοδο εργολαβικών εταιρειών, την εντατικοποίηση της εργασίας, την αύξηση του ωραρίου εργασίας, την κατάργηση των νυκτερινών, αργιών και εορτών, το χτύπημα του θεσμού των</w:t>
      </w:r>
      <w:r>
        <w:rPr>
          <w:rFonts w:eastAsia="Times New Roman" w:cs="Times New Roman"/>
          <w:szCs w:val="24"/>
        </w:rPr>
        <w:t xml:space="preserve"> βαρέων και ανθυγιεινών επαγγελμάτων. </w:t>
      </w:r>
    </w:p>
    <w:p w14:paraId="2D05F56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 xml:space="preserve">υλλογική </w:t>
      </w:r>
      <w:r>
        <w:rPr>
          <w:rFonts w:eastAsia="Times New Roman" w:cs="Times New Roman"/>
          <w:szCs w:val="24"/>
        </w:rPr>
        <w:t>σ</w:t>
      </w:r>
      <w:r>
        <w:rPr>
          <w:rFonts w:eastAsia="Times New Roman" w:cs="Times New Roman"/>
          <w:szCs w:val="24"/>
        </w:rPr>
        <w:t xml:space="preserve">ύμβαση </w:t>
      </w:r>
      <w:r>
        <w:rPr>
          <w:rFonts w:eastAsia="Times New Roman" w:cs="Times New Roman"/>
          <w:szCs w:val="24"/>
        </w:rPr>
        <w:t>ε</w:t>
      </w:r>
      <w:r>
        <w:rPr>
          <w:rFonts w:eastAsia="Times New Roman" w:cs="Times New Roman"/>
          <w:szCs w:val="24"/>
        </w:rPr>
        <w:t xml:space="preserve">ργασίας έχει λήξει από τον Αύγουστο του 2017 για τους λιμενεργάτες στο τμήμα του ΟΛΠ και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με τη στήριξή σας, δεν ανανεώνει τις </w:t>
      </w:r>
      <w:r>
        <w:rPr>
          <w:rFonts w:eastAsia="Times New Roman" w:cs="Times New Roman"/>
          <w:szCs w:val="24"/>
        </w:rPr>
        <w:t>σ</w:t>
      </w:r>
      <w:r>
        <w:rPr>
          <w:rFonts w:eastAsia="Times New Roman" w:cs="Times New Roman"/>
          <w:szCs w:val="24"/>
        </w:rPr>
        <w:t xml:space="preserve">υλλογικές </w:t>
      </w:r>
      <w:r>
        <w:rPr>
          <w:rFonts w:eastAsia="Times New Roman" w:cs="Times New Roman"/>
          <w:szCs w:val="24"/>
        </w:rPr>
        <w:t>σ</w:t>
      </w:r>
      <w:r>
        <w:rPr>
          <w:rFonts w:eastAsia="Times New Roman" w:cs="Times New Roman"/>
          <w:szCs w:val="24"/>
        </w:rPr>
        <w:t xml:space="preserve">υμβάσεις </w:t>
      </w:r>
      <w:r>
        <w:rPr>
          <w:rFonts w:eastAsia="Times New Roman" w:cs="Times New Roman"/>
          <w:szCs w:val="24"/>
        </w:rPr>
        <w:t>ε</w:t>
      </w:r>
      <w:r>
        <w:rPr>
          <w:rFonts w:eastAsia="Times New Roman" w:cs="Times New Roman"/>
          <w:szCs w:val="24"/>
        </w:rPr>
        <w:t xml:space="preserve">ργασίας, αλλά προετοιμάζεται για την </w:t>
      </w:r>
      <w:r>
        <w:rPr>
          <w:rFonts w:eastAsia="Times New Roman" w:cs="Times New Roman"/>
          <w:szCs w:val="24"/>
        </w:rPr>
        <w:t xml:space="preserve">επόμενη φάση, όπως για την επέκταση των ελαστικών μορφών, για το σύνολο των λιμενεργατών στο λιμάνι του Πειραιά και κατ’ επέκταση στα λιμάνια όλης της χώρας. </w:t>
      </w:r>
    </w:p>
    <w:p w14:paraId="2D05F56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Είναι γνωστό ότι η εργοδοσία συγκροτεί εργοδοτικά σωματεία, για να ξεπεράσει, να εμποδίσει τους α</w:t>
      </w:r>
      <w:r>
        <w:rPr>
          <w:rFonts w:eastAsia="Times New Roman" w:cs="Times New Roman"/>
          <w:szCs w:val="24"/>
        </w:rPr>
        <w:t>γώνες των εργαζομένων, να συνεχίσουν έτσι την αφαίρεση δικαιωμάτων, να βάλουν εμπόδια στη διεκδίκηση δικαιωμάτων. Υπογράφει μαζί τους, με αυτά τα εργοδοτικά σωματεία, συμβάσεις με επαχθείς όρους αμοιβής εργασίας για τους εργαζόμενους.</w:t>
      </w:r>
    </w:p>
    <w:p w14:paraId="2D05F56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Η Κυβέρνηση ΣΥΡΙΖΑ το</w:t>
      </w:r>
      <w:r>
        <w:rPr>
          <w:rFonts w:eastAsia="Times New Roman" w:cs="Times New Roman"/>
          <w:szCs w:val="24"/>
        </w:rPr>
        <w:t xml:space="preserve">ν Φεβρουάριο του 2018 ψήφισε νόμο για τις εργασίες στη φορτοεκφόρτωση, που χτυπάει τα δικαιώματά τους, όπως και τα δικαιώματα των λιμενεργατών. Στον ΟΛΠ Α.Ε. πέρασε ο νέος κανονισμός εργασίας. Ενσωματώθηκαν οι αντεργατικές αλλαγές στη νέα </w:t>
      </w:r>
      <w:r>
        <w:rPr>
          <w:rFonts w:eastAsia="Times New Roman" w:cs="Times New Roman"/>
          <w:szCs w:val="24"/>
        </w:rPr>
        <w:t>σ</w:t>
      </w:r>
      <w:r>
        <w:rPr>
          <w:rFonts w:eastAsia="Times New Roman" w:cs="Times New Roman"/>
          <w:szCs w:val="24"/>
        </w:rPr>
        <w:t xml:space="preserve">υλλογική </w:t>
      </w:r>
      <w:r>
        <w:rPr>
          <w:rFonts w:eastAsia="Times New Roman" w:cs="Times New Roman"/>
          <w:szCs w:val="24"/>
        </w:rPr>
        <w:t>σ</w:t>
      </w:r>
      <w:r>
        <w:rPr>
          <w:rFonts w:eastAsia="Times New Roman" w:cs="Times New Roman"/>
          <w:szCs w:val="24"/>
        </w:rPr>
        <w:t>ύμβαση</w:t>
      </w:r>
      <w:r>
        <w:rPr>
          <w:rFonts w:eastAsia="Times New Roman" w:cs="Times New Roman"/>
          <w:szCs w:val="24"/>
        </w:rPr>
        <w:t xml:space="preserve"> που υπέγραψε η εργοδοσία με τα τσιράκια της, τον εργοδοτικό και κυβερνητικό συνδικαλισμό.</w:t>
      </w:r>
    </w:p>
    <w:p w14:paraId="2D05F56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Το κεφάλαιο επιτίθεται ενιαία στους εργάτες σε όλα τα λιμάνια της χώρας. Χτυπούν τις κλαδικές συλλογικές συμβάσεις εργασίας, τα θεμελιώδη δικαιώματα, αξιοποιούν τον </w:t>
      </w:r>
      <w:r>
        <w:rPr>
          <w:rFonts w:eastAsia="Times New Roman" w:cs="Times New Roman"/>
          <w:szCs w:val="24"/>
        </w:rPr>
        <w:t>απεργοκτόνο νόμο της Κυβέρνησης για τις απεργίες. Η εργοδοτική και κρατική τρομοκρατία στο λιμάνι του Πειραιά οπλίζει το δολοφο</w:t>
      </w:r>
      <w:r>
        <w:rPr>
          <w:rFonts w:eastAsia="Times New Roman" w:cs="Times New Roman"/>
          <w:szCs w:val="24"/>
        </w:rPr>
        <w:lastRenderedPageBreak/>
        <w:t xml:space="preserve">νικό χέρι των φασιστών της Χρυσής Αυγής και είχαμε και τραμπούκικη επίθεση στον πρόεδρο του συνδικάτου των λιμενεργατών και άλλη </w:t>
      </w:r>
      <w:r>
        <w:rPr>
          <w:rFonts w:eastAsia="Times New Roman" w:cs="Times New Roman"/>
          <w:szCs w:val="24"/>
        </w:rPr>
        <w:t>μια ακόμη εγκληματική τους ενέργεια.</w:t>
      </w:r>
    </w:p>
    <w:p w14:paraId="2D05F56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Η κατάσταση ιδιαίτερα για όσους θα εργάζονται στους νέους επιχειρηματικούς ομίλους ή στους διάφορους εργολάβους που θα παρέχουν υπηρεσίες στους υποπαραχωρησιούχους, θα είναι πολύ χειρότερη χωρίς τη μαζική, μαχητική τους</w:t>
      </w:r>
      <w:r>
        <w:rPr>
          <w:rFonts w:eastAsia="Times New Roman" w:cs="Times New Roman"/>
          <w:szCs w:val="24"/>
        </w:rPr>
        <w:t xml:space="preserve"> δράση, χωρίς το ταξικό τους συνδικάτο, χωρίς τη διεκδίκηση των πραγματικών τους αναγκών.</w:t>
      </w:r>
    </w:p>
    <w:p w14:paraId="2D05F56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Μέσα από το νομοσχέδιο προωθούνται νέα προνόμια και φοροαπαλλαγές για τα μονοπώλια. Απαγορεύει στους δήμους να επιβάλλουν στους επιχειρηματικούς ομίλους που θα έχουν </w:t>
      </w:r>
      <w:r>
        <w:rPr>
          <w:rFonts w:eastAsia="Times New Roman" w:cs="Times New Roman"/>
          <w:szCs w:val="24"/>
        </w:rPr>
        <w:t>τη διαχείριση των λιμανιών τα ανταποδοτικά τέλη, τον φόρο των ηλεκτροδοτούμενων εκτάσεων, ενώ την ίδια ώρα η Κυβέρνηση συνεχίζει να διατηρεί τον ΕΝΦΙΑ, να επιβαρύνει τον λαό με τα δημοτικά τέλη, τους άμεσους και έμμεσους φόρους, που ληστεύουν το μεγαλύτερο</w:t>
      </w:r>
      <w:r>
        <w:rPr>
          <w:rFonts w:eastAsia="Times New Roman" w:cs="Times New Roman"/>
          <w:szCs w:val="24"/>
        </w:rPr>
        <w:t xml:space="preserve"> μέρος του εισοδήματος του λαού.</w:t>
      </w:r>
    </w:p>
    <w:p w14:paraId="2D05F56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Η Ένωση Ελλήνων Εφοπλιστών, με τη στήριξη της Κυβέρνησης ΣΥΡΙΖΑ, όπως και των προηγούμενων κυβερνήσεων, </w:t>
      </w:r>
      <w:r>
        <w:rPr>
          <w:rFonts w:eastAsia="Times New Roman" w:cs="Times New Roman"/>
          <w:szCs w:val="24"/>
        </w:rPr>
        <w:lastRenderedPageBreak/>
        <w:t xml:space="preserve">αρνείται να υπογράψει τις </w:t>
      </w:r>
      <w:r>
        <w:rPr>
          <w:rFonts w:eastAsia="Times New Roman" w:cs="Times New Roman"/>
          <w:szCs w:val="24"/>
        </w:rPr>
        <w:t>σ</w:t>
      </w:r>
      <w:r>
        <w:rPr>
          <w:rFonts w:eastAsia="Times New Roman" w:cs="Times New Roman"/>
          <w:szCs w:val="24"/>
        </w:rPr>
        <w:t xml:space="preserve">υλλογικές </w:t>
      </w:r>
      <w:r>
        <w:rPr>
          <w:rFonts w:eastAsia="Times New Roman" w:cs="Times New Roman"/>
          <w:szCs w:val="24"/>
        </w:rPr>
        <w:t>σ</w:t>
      </w:r>
      <w:r>
        <w:rPr>
          <w:rFonts w:eastAsia="Times New Roman" w:cs="Times New Roman"/>
          <w:szCs w:val="24"/>
        </w:rPr>
        <w:t xml:space="preserve">υμβάσεις για τα ποντοπόρα από το 2010, με δραματικές συνέπειες στους μισθούς και </w:t>
      </w:r>
      <w:r>
        <w:rPr>
          <w:rFonts w:eastAsia="Times New Roman" w:cs="Times New Roman"/>
          <w:szCs w:val="24"/>
        </w:rPr>
        <w:t>στα ασφαλιστικά και συνταξιοδοτικά δικαιώματα των ναυτεργατών στα ποντοπόρα.</w:t>
      </w:r>
    </w:p>
    <w:p w14:paraId="2D05F56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Η πρώτη ναυτιλία, όπως ισχυρίζεστε, στον κόσμο επιτυγχάνεται με βαθιά εκμετάλλευση, με προνόμια, με κρατική χρηματοδότηση, με φοροαπαλλαγές. Είναι χαρακτηριστικό ότι ένας εφοπλιστ</w:t>
      </w:r>
      <w:r>
        <w:rPr>
          <w:rFonts w:eastAsia="Times New Roman" w:cs="Times New Roman"/>
          <w:szCs w:val="24"/>
        </w:rPr>
        <w:t>ής με εκατόν σαράντα μέτρα και είκοσι πέντε χιλιάδες τόνους καράβι, με εκατομμύρια κέρδη, πληρώνει μόνο 12.000 δολάρια σε ετήσια βάση, λιγότερο δηλαδή ακόμη και από τον ανθυποπλοίαρχο.</w:t>
      </w:r>
    </w:p>
    <w:p w14:paraId="2D05F570" w14:textId="77777777" w:rsidR="00237587" w:rsidRDefault="00AE0D0F">
      <w:pPr>
        <w:tabs>
          <w:tab w:val="left" w:pos="6168"/>
        </w:tabs>
        <w:spacing w:after="0" w:line="600" w:lineRule="auto"/>
        <w:ind w:firstLine="720"/>
        <w:jc w:val="both"/>
        <w:rPr>
          <w:rFonts w:eastAsia="Times New Roman" w:cs="Times New Roman"/>
          <w:szCs w:val="24"/>
        </w:rPr>
      </w:pPr>
      <w:r w:rsidRPr="009B0D38">
        <w:rPr>
          <w:rFonts w:eastAsia="Times New Roman" w:cs="Times New Roman"/>
          <w:szCs w:val="24"/>
        </w:rPr>
        <w:t>Οι φιέστες που</w:t>
      </w:r>
      <w:r>
        <w:rPr>
          <w:rFonts w:eastAsia="Times New Roman" w:cs="Times New Roman"/>
          <w:szCs w:val="24"/>
        </w:rPr>
        <w:t xml:space="preserve"> οργανώνονται κάθε χρόνο από τους</w:t>
      </w:r>
      <w:r w:rsidRPr="009B0D38">
        <w:rPr>
          <w:rFonts w:eastAsia="Times New Roman" w:cs="Times New Roman"/>
          <w:szCs w:val="24"/>
        </w:rPr>
        <w:t xml:space="preserve"> εφοπλιστές </w:t>
      </w:r>
      <w:r>
        <w:rPr>
          <w:rFonts w:eastAsia="Times New Roman" w:cs="Times New Roman"/>
          <w:szCs w:val="24"/>
        </w:rPr>
        <w:t xml:space="preserve">και την </w:t>
      </w:r>
      <w:r w:rsidRPr="009B0D38">
        <w:rPr>
          <w:rFonts w:eastAsia="Times New Roman" w:cs="Times New Roman"/>
          <w:szCs w:val="24"/>
        </w:rPr>
        <w:t>Κυβέ</w:t>
      </w:r>
      <w:r w:rsidRPr="009B0D38">
        <w:rPr>
          <w:rFonts w:eastAsia="Times New Roman" w:cs="Times New Roman"/>
          <w:szCs w:val="24"/>
        </w:rPr>
        <w:t xml:space="preserve">ρνηση για τις </w:t>
      </w:r>
      <w:r>
        <w:rPr>
          <w:rFonts w:eastAsia="Times New Roman" w:cs="Times New Roman"/>
          <w:szCs w:val="24"/>
        </w:rPr>
        <w:t>σ</w:t>
      </w:r>
      <w:r w:rsidRPr="009B0D38">
        <w:rPr>
          <w:rFonts w:eastAsia="Times New Roman" w:cs="Times New Roman"/>
          <w:szCs w:val="24"/>
        </w:rPr>
        <w:t>χολές</w:t>
      </w:r>
      <w:r>
        <w:rPr>
          <w:rFonts w:eastAsia="Times New Roman" w:cs="Times New Roman"/>
          <w:szCs w:val="24"/>
        </w:rPr>
        <w:t>,</w:t>
      </w:r>
      <w:r w:rsidRPr="009B0D38">
        <w:rPr>
          <w:rFonts w:eastAsia="Times New Roman" w:cs="Times New Roman"/>
          <w:szCs w:val="24"/>
        </w:rPr>
        <w:t xml:space="preserve"> είναι για να συγκαλύψουν την άθλια κατάσταση που </w:t>
      </w:r>
      <w:r>
        <w:rPr>
          <w:rFonts w:eastAsia="Times New Roman" w:cs="Times New Roman"/>
          <w:szCs w:val="24"/>
        </w:rPr>
        <w:t>υπάρχει ακόμη γ</w:t>
      </w:r>
      <w:r w:rsidRPr="009B0D38">
        <w:rPr>
          <w:rFonts w:eastAsia="Times New Roman" w:cs="Times New Roman"/>
          <w:szCs w:val="24"/>
        </w:rPr>
        <w:t>ια αυτές</w:t>
      </w:r>
      <w:r>
        <w:rPr>
          <w:rFonts w:eastAsia="Times New Roman" w:cs="Times New Roman"/>
          <w:szCs w:val="24"/>
        </w:rPr>
        <w:t>.</w:t>
      </w:r>
      <w:r w:rsidRPr="009B0D38">
        <w:rPr>
          <w:rFonts w:eastAsia="Times New Roman" w:cs="Times New Roman"/>
          <w:szCs w:val="24"/>
        </w:rPr>
        <w:t xml:space="preserve"> Εξοργίζουν τους σπουδαστές που καθημερινά δίνουν τη μάχη να καλύψουν </w:t>
      </w:r>
      <w:r>
        <w:rPr>
          <w:rFonts w:eastAsia="Times New Roman" w:cs="Times New Roman"/>
          <w:szCs w:val="24"/>
        </w:rPr>
        <w:t xml:space="preserve">τις </w:t>
      </w:r>
      <w:r w:rsidRPr="009B0D38">
        <w:rPr>
          <w:rFonts w:eastAsia="Times New Roman" w:cs="Times New Roman"/>
          <w:szCs w:val="24"/>
        </w:rPr>
        <w:t>ανάγκες του εκπαιδευτικού προγράμματος</w:t>
      </w:r>
      <w:r>
        <w:rPr>
          <w:rFonts w:eastAsia="Times New Roman" w:cs="Times New Roman"/>
          <w:szCs w:val="24"/>
        </w:rPr>
        <w:t>,</w:t>
      </w:r>
      <w:r w:rsidRPr="009B0D38">
        <w:rPr>
          <w:rFonts w:eastAsia="Times New Roman" w:cs="Times New Roman"/>
          <w:szCs w:val="24"/>
        </w:rPr>
        <w:t xml:space="preserve"> καταβάλλουν χρηματικά ποσά για βιβλία</w:t>
      </w:r>
      <w:r>
        <w:rPr>
          <w:rFonts w:eastAsia="Times New Roman" w:cs="Times New Roman"/>
          <w:szCs w:val="24"/>
        </w:rPr>
        <w:t>,</w:t>
      </w:r>
      <w:r w:rsidRPr="009B0D38">
        <w:rPr>
          <w:rFonts w:eastAsia="Times New Roman" w:cs="Times New Roman"/>
          <w:szCs w:val="24"/>
        </w:rPr>
        <w:t xml:space="preserve"> φωτοτυπίες</w:t>
      </w:r>
      <w:r>
        <w:rPr>
          <w:rFonts w:eastAsia="Times New Roman" w:cs="Times New Roman"/>
          <w:szCs w:val="24"/>
        </w:rPr>
        <w:t>,</w:t>
      </w:r>
      <w:r w:rsidRPr="009B0D38">
        <w:rPr>
          <w:rFonts w:eastAsia="Times New Roman" w:cs="Times New Roman"/>
          <w:szCs w:val="24"/>
        </w:rPr>
        <w:t xml:space="preserve"> για φροντιστήρια </w:t>
      </w:r>
      <w:r w:rsidRPr="009B0D38">
        <w:rPr>
          <w:rFonts w:eastAsia="Times New Roman" w:cs="Times New Roman"/>
          <w:szCs w:val="24"/>
        </w:rPr>
        <w:lastRenderedPageBreak/>
        <w:t>από το πενιχρό εισόδημα των λαϊκών οικογενειών</w:t>
      </w:r>
      <w:r>
        <w:rPr>
          <w:rFonts w:eastAsia="Times New Roman" w:cs="Times New Roman"/>
          <w:szCs w:val="24"/>
        </w:rPr>
        <w:t>.</w:t>
      </w:r>
      <w:r w:rsidRPr="009B0D38">
        <w:rPr>
          <w:rFonts w:eastAsia="Times New Roman" w:cs="Times New Roman"/>
          <w:szCs w:val="24"/>
        </w:rPr>
        <w:t xml:space="preserve"> Αυτό το υποβαθμισμένο σύστημα της ναυτικής εκπαίδευσης θέλουν οι εφοπλιστές </w:t>
      </w:r>
      <w:r>
        <w:rPr>
          <w:rFonts w:eastAsia="Times New Roman" w:cs="Times New Roman"/>
          <w:szCs w:val="24"/>
        </w:rPr>
        <w:t>και αυτό διατηρούν ο</w:t>
      </w:r>
      <w:r w:rsidRPr="009B0D38">
        <w:rPr>
          <w:rFonts w:eastAsia="Times New Roman" w:cs="Times New Roman"/>
          <w:szCs w:val="24"/>
        </w:rPr>
        <w:t>ι κυβερνήσεις</w:t>
      </w:r>
      <w:r>
        <w:rPr>
          <w:rFonts w:eastAsia="Times New Roman" w:cs="Times New Roman"/>
          <w:szCs w:val="24"/>
        </w:rPr>
        <w:t>.</w:t>
      </w:r>
    </w:p>
    <w:p w14:paraId="2D05F571" w14:textId="77777777" w:rsidR="00237587" w:rsidRDefault="00AE0D0F">
      <w:pPr>
        <w:tabs>
          <w:tab w:val="left" w:pos="6168"/>
        </w:tabs>
        <w:spacing w:after="0" w:line="600" w:lineRule="auto"/>
        <w:ind w:firstLine="720"/>
        <w:jc w:val="both"/>
        <w:rPr>
          <w:rFonts w:eastAsia="Times New Roman" w:cs="Times New Roman"/>
          <w:szCs w:val="24"/>
        </w:rPr>
      </w:pPr>
      <w:r w:rsidRPr="009B0D38">
        <w:rPr>
          <w:rFonts w:eastAsia="Times New Roman" w:cs="Times New Roman"/>
          <w:szCs w:val="24"/>
        </w:rPr>
        <w:t xml:space="preserve"> Είναι τεράστιες οι ελλείψεις στο περιεχόμενο </w:t>
      </w:r>
      <w:r>
        <w:rPr>
          <w:rFonts w:eastAsia="Times New Roman" w:cs="Times New Roman"/>
          <w:szCs w:val="24"/>
        </w:rPr>
        <w:t>του εκπαιδευτικού προ</w:t>
      </w:r>
      <w:r>
        <w:rPr>
          <w:rFonts w:eastAsia="Times New Roman" w:cs="Times New Roman"/>
          <w:szCs w:val="24"/>
        </w:rPr>
        <w:t xml:space="preserve">γράμματος </w:t>
      </w:r>
      <w:r w:rsidRPr="009B0D38">
        <w:rPr>
          <w:rFonts w:eastAsia="Times New Roman" w:cs="Times New Roman"/>
          <w:szCs w:val="24"/>
        </w:rPr>
        <w:t>σε καθηγητές</w:t>
      </w:r>
      <w:r>
        <w:rPr>
          <w:rFonts w:eastAsia="Times New Roman" w:cs="Times New Roman"/>
          <w:szCs w:val="24"/>
        </w:rPr>
        <w:t>,</w:t>
      </w:r>
      <w:r w:rsidRPr="009B0D38">
        <w:rPr>
          <w:rFonts w:eastAsia="Times New Roman" w:cs="Times New Roman"/>
          <w:szCs w:val="24"/>
        </w:rPr>
        <w:t xml:space="preserve"> σε υλικοτεχνική </w:t>
      </w:r>
      <w:r>
        <w:rPr>
          <w:rFonts w:eastAsia="Times New Roman" w:cs="Times New Roman"/>
          <w:szCs w:val="24"/>
        </w:rPr>
        <w:t>και κτη</w:t>
      </w:r>
      <w:r w:rsidRPr="009B0D38">
        <w:rPr>
          <w:rFonts w:eastAsia="Times New Roman" w:cs="Times New Roman"/>
          <w:szCs w:val="24"/>
        </w:rPr>
        <w:t>ριακή υποδομή</w:t>
      </w:r>
      <w:r>
        <w:rPr>
          <w:rFonts w:eastAsia="Times New Roman" w:cs="Times New Roman"/>
          <w:szCs w:val="24"/>
        </w:rPr>
        <w:t>,</w:t>
      </w:r>
      <w:r w:rsidRPr="009B0D38">
        <w:rPr>
          <w:rFonts w:eastAsia="Times New Roman" w:cs="Times New Roman"/>
          <w:szCs w:val="24"/>
        </w:rPr>
        <w:t xml:space="preserve"> ενώ αναπτύσσονται δίπλα οι έμποροι της </w:t>
      </w:r>
      <w:r>
        <w:rPr>
          <w:rFonts w:eastAsia="Times New Roman" w:cs="Times New Roman"/>
          <w:szCs w:val="24"/>
        </w:rPr>
        <w:t xml:space="preserve">ιδιωτικής </w:t>
      </w:r>
      <w:r w:rsidRPr="009B0D38">
        <w:rPr>
          <w:rFonts w:eastAsia="Times New Roman" w:cs="Times New Roman"/>
          <w:szCs w:val="24"/>
        </w:rPr>
        <w:t>παιδείας</w:t>
      </w:r>
      <w:r>
        <w:rPr>
          <w:rFonts w:eastAsia="Times New Roman" w:cs="Times New Roman"/>
          <w:szCs w:val="24"/>
        </w:rPr>
        <w:t>.</w:t>
      </w:r>
      <w:r w:rsidRPr="009B0D38">
        <w:rPr>
          <w:rFonts w:eastAsia="Times New Roman" w:cs="Times New Roman"/>
          <w:szCs w:val="24"/>
        </w:rPr>
        <w:t xml:space="preserve"> </w:t>
      </w:r>
    </w:p>
    <w:p w14:paraId="2D05F572" w14:textId="77777777" w:rsidR="00237587" w:rsidRDefault="00AE0D0F">
      <w:pPr>
        <w:tabs>
          <w:tab w:val="left" w:pos="6168"/>
        </w:tabs>
        <w:spacing w:after="0" w:line="600" w:lineRule="auto"/>
        <w:ind w:firstLine="720"/>
        <w:jc w:val="both"/>
        <w:rPr>
          <w:rFonts w:eastAsia="Times New Roman" w:cs="Times New Roman"/>
          <w:szCs w:val="24"/>
        </w:rPr>
      </w:pPr>
      <w:r w:rsidRPr="009B0D38">
        <w:rPr>
          <w:rFonts w:eastAsia="Times New Roman" w:cs="Times New Roman"/>
          <w:szCs w:val="24"/>
        </w:rPr>
        <w:t xml:space="preserve">Με τις συνεχείς παρεμβάσεις </w:t>
      </w:r>
      <w:r>
        <w:rPr>
          <w:rFonts w:eastAsia="Times New Roman" w:cs="Times New Roman"/>
          <w:szCs w:val="24"/>
        </w:rPr>
        <w:t xml:space="preserve">της </w:t>
      </w:r>
      <w:r w:rsidRPr="009B0D38">
        <w:rPr>
          <w:rFonts w:eastAsia="Times New Roman" w:cs="Times New Roman"/>
          <w:szCs w:val="24"/>
        </w:rPr>
        <w:t xml:space="preserve">Κυβέρνησης </w:t>
      </w:r>
      <w:r>
        <w:rPr>
          <w:rFonts w:eastAsia="Times New Roman" w:cs="Times New Roman"/>
          <w:szCs w:val="24"/>
        </w:rPr>
        <w:t>μ</w:t>
      </w:r>
      <w:r w:rsidRPr="009B0D38">
        <w:rPr>
          <w:rFonts w:eastAsia="Times New Roman" w:cs="Times New Roman"/>
          <w:szCs w:val="24"/>
        </w:rPr>
        <w:t>ε νόμους και τροπολογίες</w:t>
      </w:r>
      <w:r>
        <w:rPr>
          <w:rFonts w:eastAsia="Times New Roman" w:cs="Times New Roman"/>
          <w:szCs w:val="24"/>
        </w:rPr>
        <w:t>,</w:t>
      </w:r>
      <w:r w:rsidRPr="009B0D38">
        <w:rPr>
          <w:rFonts w:eastAsia="Times New Roman" w:cs="Times New Roman"/>
          <w:szCs w:val="24"/>
        </w:rPr>
        <w:t xml:space="preserve"> ικανοποιούνται πλήρως οι απαιτήσεις των εφοπλιστών για την κατάρ</w:t>
      </w:r>
      <w:r w:rsidRPr="009B0D38">
        <w:rPr>
          <w:rFonts w:eastAsia="Times New Roman" w:cs="Times New Roman"/>
          <w:szCs w:val="24"/>
        </w:rPr>
        <w:t xml:space="preserve">τιση φθηνού εργατικού δυναμικού με αναλώσιμες γνώσεις που </w:t>
      </w:r>
      <w:r>
        <w:rPr>
          <w:rFonts w:eastAsia="Times New Roman" w:cs="Times New Roman"/>
          <w:szCs w:val="24"/>
        </w:rPr>
        <w:t xml:space="preserve">ανά </w:t>
      </w:r>
      <w:r w:rsidRPr="009B0D38">
        <w:rPr>
          <w:rFonts w:eastAsia="Times New Roman" w:cs="Times New Roman"/>
          <w:szCs w:val="24"/>
        </w:rPr>
        <w:t>πενταετία θα ε</w:t>
      </w:r>
      <w:r>
        <w:rPr>
          <w:rFonts w:eastAsia="Times New Roman" w:cs="Times New Roman"/>
          <w:szCs w:val="24"/>
        </w:rPr>
        <w:t xml:space="preserve">πανελέγχονται. </w:t>
      </w:r>
      <w:r w:rsidRPr="009B0D38">
        <w:rPr>
          <w:rFonts w:eastAsia="Times New Roman" w:cs="Times New Roman"/>
          <w:szCs w:val="24"/>
        </w:rPr>
        <w:t>Σύμφωνα με τη σχετική πρόταση του Υπουργείου Ναυτιλίας</w:t>
      </w:r>
      <w:r>
        <w:rPr>
          <w:rFonts w:eastAsia="Times New Roman" w:cs="Times New Roman"/>
          <w:szCs w:val="24"/>
        </w:rPr>
        <w:t>,</w:t>
      </w:r>
      <w:r w:rsidRPr="009B0D38">
        <w:rPr>
          <w:rFonts w:eastAsia="Times New Roman" w:cs="Times New Roman"/>
          <w:szCs w:val="24"/>
        </w:rPr>
        <w:t xml:space="preserve"> το πιστοποιητικό ικανότητας που αποκτά ο απόφοιτος των </w:t>
      </w:r>
      <w:r>
        <w:rPr>
          <w:rFonts w:eastAsia="Times New Roman" w:cs="Times New Roman"/>
          <w:szCs w:val="24"/>
        </w:rPr>
        <w:t xml:space="preserve">ΑΕΝ, </w:t>
      </w:r>
      <w:r w:rsidRPr="009B0D38">
        <w:rPr>
          <w:rFonts w:eastAsia="Times New Roman" w:cs="Times New Roman"/>
          <w:szCs w:val="24"/>
        </w:rPr>
        <w:t xml:space="preserve">παραμένει και με τη σημερινή Κυβέρνηση </w:t>
      </w:r>
      <w:r>
        <w:rPr>
          <w:rFonts w:eastAsia="Times New Roman" w:cs="Times New Roman"/>
          <w:szCs w:val="24"/>
        </w:rPr>
        <w:t>ΣΥΡΙΖΑ χ</w:t>
      </w:r>
      <w:r w:rsidRPr="009B0D38">
        <w:rPr>
          <w:rFonts w:eastAsia="Times New Roman" w:cs="Times New Roman"/>
          <w:szCs w:val="24"/>
        </w:rPr>
        <w:t>ωρ</w:t>
      </w:r>
      <w:r w:rsidRPr="009B0D38">
        <w:rPr>
          <w:rFonts w:eastAsia="Times New Roman" w:cs="Times New Roman"/>
          <w:szCs w:val="24"/>
        </w:rPr>
        <w:t>ίς καμία ισοτιμία και αναγνώριση με αντίστοιχα πτυχία της στεριάς</w:t>
      </w:r>
      <w:r>
        <w:rPr>
          <w:rFonts w:eastAsia="Times New Roman" w:cs="Times New Roman"/>
          <w:szCs w:val="24"/>
        </w:rPr>
        <w:t>.</w:t>
      </w:r>
      <w:r w:rsidRPr="009B0D38">
        <w:rPr>
          <w:rFonts w:eastAsia="Times New Roman" w:cs="Times New Roman"/>
          <w:szCs w:val="24"/>
        </w:rPr>
        <w:t xml:space="preserve"> </w:t>
      </w:r>
    </w:p>
    <w:p w14:paraId="2D05F573" w14:textId="77777777" w:rsidR="00237587" w:rsidRDefault="00AE0D0F">
      <w:pPr>
        <w:tabs>
          <w:tab w:val="left" w:pos="6168"/>
        </w:tabs>
        <w:spacing w:after="0" w:line="600" w:lineRule="auto"/>
        <w:ind w:firstLine="720"/>
        <w:jc w:val="both"/>
        <w:rPr>
          <w:rFonts w:eastAsia="Times New Roman" w:cs="Times New Roman"/>
          <w:szCs w:val="24"/>
        </w:rPr>
      </w:pPr>
      <w:r>
        <w:rPr>
          <w:rFonts w:eastAsia="Times New Roman" w:cs="Times New Roman"/>
          <w:szCs w:val="24"/>
        </w:rPr>
        <w:t>Οι πολλαπλές ρήτρες της νομοθετικής ρύθμισης δείχνουν</w:t>
      </w:r>
      <w:r w:rsidRPr="009B0D38">
        <w:rPr>
          <w:rFonts w:eastAsia="Times New Roman" w:cs="Times New Roman"/>
          <w:szCs w:val="24"/>
        </w:rPr>
        <w:t xml:space="preserve"> την αδυναμία </w:t>
      </w:r>
      <w:r>
        <w:rPr>
          <w:rFonts w:eastAsia="Times New Roman" w:cs="Times New Roman"/>
          <w:szCs w:val="24"/>
        </w:rPr>
        <w:t xml:space="preserve">αναστολής της ιδιωτικοποίησης </w:t>
      </w:r>
      <w:r w:rsidRPr="009B0D38">
        <w:rPr>
          <w:rFonts w:eastAsia="Times New Roman" w:cs="Times New Roman"/>
          <w:szCs w:val="24"/>
        </w:rPr>
        <w:t>σε τοπικό επί</w:t>
      </w:r>
      <w:r w:rsidRPr="009B0D38">
        <w:rPr>
          <w:rFonts w:eastAsia="Times New Roman" w:cs="Times New Roman"/>
          <w:szCs w:val="24"/>
        </w:rPr>
        <w:lastRenderedPageBreak/>
        <w:t>πεδο</w:t>
      </w:r>
      <w:r>
        <w:rPr>
          <w:rFonts w:eastAsia="Times New Roman" w:cs="Times New Roman"/>
          <w:szCs w:val="24"/>
        </w:rPr>
        <w:t>.</w:t>
      </w:r>
      <w:r w:rsidRPr="009B0D38">
        <w:rPr>
          <w:rFonts w:eastAsia="Times New Roman" w:cs="Times New Roman"/>
          <w:szCs w:val="24"/>
        </w:rPr>
        <w:t xml:space="preserve"> Οι </w:t>
      </w:r>
      <w:r>
        <w:rPr>
          <w:rFonts w:eastAsia="Times New Roman" w:cs="Times New Roman"/>
          <w:szCs w:val="24"/>
        </w:rPr>
        <w:t>δ</w:t>
      </w:r>
      <w:r w:rsidRPr="009B0D38">
        <w:rPr>
          <w:rFonts w:eastAsia="Times New Roman" w:cs="Times New Roman"/>
          <w:szCs w:val="24"/>
        </w:rPr>
        <w:t xml:space="preserve">ήμοι και οι </w:t>
      </w:r>
      <w:r>
        <w:rPr>
          <w:rFonts w:eastAsia="Times New Roman" w:cs="Times New Roman"/>
          <w:szCs w:val="24"/>
        </w:rPr>
        <w:t>π</w:t>
      </w:r>
      <w:r w:rsidRPr="009B0D38">
        <w:rPr>
          <w:rFonts w:eastAsia="Times New Roman" w:cs="Times New Roman"/>
          <w:szCs w:val="24"/>
        </w:rPr>
        <w:t xml:space="preserve">εριφέρειες </w:t>
      </w:r>
      <w:r>
        <w:rPr>
          <w:rFonts w:eastAsia="Times New Roman" w:cs="Times New Roman"/>
          <w:szCs w:val="24"/>
        </w:rPr>
        <w:t>ό</w:t>
      </w:r>
      <w:r w:rsidRPr="009B0D38">
        <w:rPr>
          <w:rFonts w:eastAsia="Times New Roman" w:cs="Times New Roman"/>
          <w:szCs w:val="24"/>
        </w:rPr>
        <w:t>χι απλά δεν έχουν καμία δυνατότητα να σταμα</w:t>
      </w:r>
      <w:r w:rsidRPr="009B0D38">
        <w:rPr>
          <w:rFonts w:eastAsia="Times New Roman" w:cs="Times New Roman"/>
          <w:szCs w:val="24"/>
        </w:rPr>
        <w:t xml:space="preserve">τήσουν την </w:t>
      </w:r>
      <w:r>
        <w:rPr>
          <w:rFonts w:eastAsia="Times New Roman" w:cs="Times New Roman"/>
          <w:szCs w:val="24"/>
        </w:rPr>
        <w:t xml:space="preserve">ιδιωτικοποίηση, αλλά, </w:t>
      </w:r>
      <w:r w:rsidRPr="009B0D38">
        <w:rPr>
          <w:rFonts w:eastAsia="Times New Roman" w:cs="Times New Roman"/>
          <w:szCs w:val="24"/>
        </w:rPr>
        <w:t>όπως είπαμε</w:t>
      </w:r>
      <w:r>
        <w:rPr>
          <w:rFonts w:eastAsia="Times New Roman" w:cs="Times New Roman"/>
          <w:szCs w:val="24"/>
        </w:rPr>
        <w:t>,</w:t>
      </w:r>
      <w:r w:rsidRPr="009B0D38">
        <w:rPr>
          <w:rFonts w:eastAsia="Times New Roman" w:cs="Times New Roman"/>
          <w:szCs w:val="24"/>
        </w:rPr>
        <w:t xml:space="preserve"> τους απαγορεύεται ακόμα και η υποβολή τοπικών </w:t>
      </w:r>
      <w:r>
        <w:rPr>
          <w:rFonts w:eastAsia="Times New Roman" w:cs="Times New Roman"/>
          <w:szCs w:val="24"/>
        </w:rPr>
        <w:t xml:space="preserve">τελών. </w:t>
      </w:r>
    </w:p>
    <w:p w14:paraId="2D05F574" w14:textId="77777777" w:rsidR="00237587" w:rsidRDefault="00AE0D0F">
      <w:pPr>
        <w:tabs>
          <w:tab w:val="left" w:pos="6168"/>
        </w:tabs>
        <w:spacing w:after="0" w:line="600" w:lineRule="auto"/>
        <w:ind w:firstLine="720"/>
        <w:jc w:val="both"/>
        <w:rPr>
          <w:rFonts w:eastAsia="Times New Roman" w:cs="Times New Roman"/>
          <w:szCs w:val="24"/>
        </w:rPr>
      </w:pPr>
      <w:r w:rsidRPr="009B0D38">
        <w:rPr>
          <w:rFonts w:eastAsia="Times New Roman" w:cs="Times New Roman"/>
          <w:szCs w:val="24"/>
        </w:rPr>
        <w:t xml:space="preserve">Στο άρθρο 7 </w:t>
      </w:r>
      <w:r>
        <w:rPr>
          <w:rFonts w:eastAsia="Times New Roman" w:cs="Times New Roman"/>
          <w:szCs w:val="24"/>
        </w:rPr>
        <w:t xml:space="preserve">προβλέπεται </w:t>
      </w:r>
      <w:r w:rsidRPr="009B0D38">
        <w:rPr>
          <w:rFonts w:eastAsia="Times New Roman" w:cs="Times New Roman"/>
          <w:szCs w:val="24"/>
        </w:rPr>
        <w:t xml:space="preserve">οι </w:t>
      </w:r>
      <w:r>
        <w:rPr>
          <w:rFonts w:eastAsia="Times New Roman" w:cs="Times New Roman"/>
          <w:szCs w:val="24"/>
        </w:rPr>
        <w:t>ο</w:t>
      </w:r>
      <w:r w:rsidRPr="009B0D38">
        <w:rPr>
          <w:rFonts w:eastAsia="Times New Roman" w:cs="Times New Roman"/>
          <w:szCs w:val="24"/>
        </w:rPr>
        <w:t xml:space="preserve">ργανισμοί </w:t>
      </w:r>
      <w:r>
        <w:rPr>
          <w:rFonts w:eastAsia="Times New Roman" w:cs="Times New Roman"/>
          <w:szCs w:val="24"/>
        </w:rPr>
        <w:t>λ</w:t>
      </w:r>
      <w:r>
        <w:rPr>
          <w:rFonts w:eastAsia="Times New Roman" w:cs="Times New Roman"/>
          <w:szCs w:val="24"/>
        </w:rPr>
        <w:t>ιμένων,</w:t>
      </w:r>
      <w:r w:rsidRPr="009B0D38">
        <w:rPr>
          <w:rFonts w:eastAsia="Times New Roman" w:cs="Times New Roman"/>
          <w:szCs w:val="24"/>
        </w:rPr>
        <w:t xml:space="preserve"> οι οποίοι και τώρα εξυπηρετούν τις ανάγκες των εφοπλιστών</w:t>
      </w:r>
      <w:r>
        <w:rPr>
          <w:rFonts w:eastAsia="Times New Roman" w:cs="Times New Roman"/>
          <w:szCs w:val="24"/>
        </w:rPr>
        <w:t>,</w:t>
      </w:r>
      <w:r w:rsidRPr="009B0D38">
        <w:rPr>
          <w:rFonts w:eastAsia="Times New Roman" w:cs="Times New Roman"/>
          <w:szCs w:val="24"/>
        </w:rPr>
        <w:t xml:space="preserve"> να υπ</w:t>
      </w:r>
      <w:r>
        <w:rPr>
          <w:rFonts w:eastAsia="Times New Roman" w:cs="Times New Roman"/>
          <w:szCs w:val="24"/>
        </w:rPr>
        <w:t>ηρετούν και τις ανάγκες των υπο</w:t>
      </w:r>
      <w:r w:rsidRPr="009B0D38">
        <w:rPr>
          <w:rFonts w:eastAsia="Times New Roman" w:cs="Times New Roman"/>
          <w:szCs w:val="24"/>
        </w:rPr>
        <w:t>παραχωρησιούχω</w:t>
      </w:r>
      <w:r w:rsidRPr="009B0D38">
        <w:rPr>
          <w:rFonts w:eastAsia="Times New Roman" w:cs="Times New Roman"/>
          <w:szCs w:val="24"/>
        </w:rPr>
        <w:t xml:space="preserve">ν </w:t>
      </w:r>
      <w:r>
        <w:rPr>
          <w:rFonts w:eastAsia="Times New Roman" w:cs="Times New Roman"/>
          <w:szCs w:val="24"/>
        </w:rPr>
        <w:t xml:space="preserve">επιχειρηματικών </w:t>
      </w:r>
      <w:r w:rsidRPr="009B0D38">
        <w:rPr>
          <w:rFonts w:eastAsia="Times New Roman" w:cs="Times New Roman"/>
          <w:szCs w:val="24"/>
        </w:rPr>
        <w:t>ομίλων</w:t>
      </w:r>
      <w:r>
        <w:rPr>
          <w:rFonts w:eastAsia="Times New Roman" w:cs="Times New Roman"/>
          <w:szCs w:val="24"/>
        </w:rPr>
        <w:t>,</w:t>
      </w:r>
      <w:r w:rsidRPr="009B0D38">
        <w:rPr>
          <w:rFonts w:eastAsia="Times New Roman" w:cs="Times New Roman"/>
          <w:szCs w:val="24"/>
        </w:rPr>
        <w:t xml:space="preserve"> να είναι στην υπηρεσία τους για προσφορά υπηρεσιών με τους εργαζόμενους του </w:t>
      </w:r>
      <w:r>
        <w:rPr>
          <w:rFonts w:eastAsia="Times New Roman" w:cs="Times New Roman"/>
          <w:szCs w:val="24"/>
        </w:rPr>
        <w:t>ο</w:t>
      </w:r>
      <w:r w:rsidRPr="009B0D38">
        <w:rPr>
          <w:rFonts w:eastAsia="Times New Roman" w:cs="Times New Roman"/>
          <w:szCs w:val="24"/>
        </w:rPr>
        <w:t xml:space="preserve">ργανισμού σε τιμές τέτοιες που θα διασφαλίζουν το κέρδος </w:t>
      </w:r>
      <w:r>
        <w:rPr>
          <w:rFonts w:eastAsia="Times New Roman" w:cs="Times New Roman"/>
          <w:szCs w:val="24"/>
        </w:rPr>
        <w:t xml:space="preserve">στον νέο </w:t>
      </w:r>
      <w:r w:rsidRPr="009B0D38">
        <w:rPr>
          <w:rFonts w:eastAsia="Times New Roman" w:cs="Times New Roman"/>
          <w:szCs w:val="24"/>
        </w:rPr>
        <w:t>ιδιοκτήτη</w:t>
      </w:r>
      <w:r>
        <w:rPr>
          <w:rFonts w:eastAsia="Times New Roman" w:cs="Times New Roman"/>
          <w:szCs w:val="24"/>
        </w:rPr>
        <w:t>.</w:t>
      </w:r>
    </w:p>
    <w:p w14:paraId="2D05F575" w14:textId="77777777" w:rsidR="00237587" w:rsidRDefault="00AE0D0F">
      <w:pPr>
        <w:tabs>
          <w:tab w:val="left" w:pos="6168"/>
        </w:tabs>
        <w:spacing w:after="0" w:line="600" w:lineRule="auto"/>
        <w:ind w:firstLine="720"/>
        <w:jc w:val="both"/>
        <w:rPr>
          <w:rFonts w:eastAsia="Times New Roman" w:cs="Times New Roman"/>
          <w:szCs w:val="24"/>
        </w:rPr>
      </w:pPr>
      <w:r w:rsidRPr="009B0D38">
        <w:rPr>
          <w:rFonts w:eastAsia="Times New Roman" w:cs="Times New Roman"/>
          <w:szCs w:val="24"/>
        </w:rPr>
        <w:t xml:space="preserve"> Με το άρθρο 10 καταργείται η υποχρέωση απασχόλησης πληρώματος </w:t>
      </w:r>
      <w:r>
        <w:rPr>
          <w:rFonts w:eastAsia="Times New Roman" w:cs="Times New Roman"/>
          <w:szCs w:val="24"/>
        </w:rPr>
        <w:t xml:space="preserve">στα πλοία </w:t>
      </w:r>
      <w:r w:rsidRPr="009B0D38">
        <w:rPr>
          <w:rFonts w:eastAsia="Times New Roman" w:cs="Times New Roman"/>
          <w:szCs w:val="24"/>
        </w:rPr>
        <w:t xml:space="preserve">από τα </w:t>
      </w:r>
      <w:r>
        <w:rPr>
          <w:rFonts w:eastAsia="Times New Roman" w:cs="Times New Roman"/>
          <w:szCs w:val="24"/>
        </w:rPr>
        <w:t>είκοσι</w:t>
      </w:r>
      <w:r w:rsidRPr="009B0D38">
        <w:rPr>
          <w:rFonts w:eastAsia="Times New Roman" w:cs="Times New Roman"/>
          <w:szCs w:val="24"/>
        </w:rPr>
        <w:t xml:space="preserve"> μέτρα που ήταν μέχρι τώρα στα </w:t>
      </w:r>
      <w:r>
        <w:rPr>
          <w:rFonts w:eastAsia="Times New Roman" w:cs="Times New Roman"/>
          <w:szCs w:val="24"/>
        </w:rPr>
        <w:t xml:space="preserve">είκοσι τέσσερα </w:t>
      </w:r>
      <w:r w:rsidRPr="009B0D38">
        <w:rPr>
          <w:rFonts w:eastAsia="Times New Roman" w:cs="Times New Roman"/>
          <w:szCs w:val="24"/>
        </w:rPr>
        <w:t>μέτρα</w:t>
      </w:r>
      <w:r>
        <w:rPr>
          <w:rFonts w:eastAsia="Times New Roman" w:cs="Times New Roman"/>
          <w:szCs w:val="24"/>
        </w:rPr>
        <w:t>.</w:t>
      </w:r>
      <w:r w:rsidRPr="009B0D38">
        <w:rPr>
          <w:rFonts w:eastAsia="Times New Roman" w:cs="Times New Roman"/>
          <w:szCs w:val="24"/>
        </w:rPr>
        <w:t xml:space="preserve"> </w:t>
      </w:r>
      <w:r>
        <w:rPr>
          <w:rFonts w:eastAsia="Times New Roman" w:cs="Times New Roman"/>
          <w:szCs w:val="24"/>
        </w:rPr>
        <w:t xml:space="preserve">Δίνονται, λοιπόν, </w:t>
      </w:r>
      <w:r w:rsidRPr="009B0D38">
        <w:rPr>
          <w:rFonts w:eastAsia="Times New Roman" w:cs="Times New Roman"/>
          <w:szCs w:val="24"/>
        </w:rPr>
        <w:t>και άλλα</w:t>
      </w:r>
      <w:r>
        <w:rPr>
          <w:rFonts w:eastAsia="Times New Roman" w:cs="Times New Roman"/>
          <w:szCs w:val="24"/>
        </w:rPr>
        <w:t>,</w:t>
      </w:r>
      <w:r w:rsidRPr="009B0D38">
        <w:rPr>
          <w:rFonts w:eastAsia="Times New Roman" w:cs="Times New Roman"/>
          <w:szCs w:val="24"/>
        </w:rPr>
        <w:t xml:space="preserve"> νέα προνόμια στους πλοιοκτήτες</w:t>
      </w:r>
      <w:r>
        <w:rPr>
          <w:rFonts w:eastAsia="Times New Roman" w:cs="Times New Roman"/>
          <w:szCs w:val="24"/>
        </w:rPr>
        <w:t xml:space="preserve">, ενώ θα υπάρχει και άλλη «μαύρη» </w:t>
      </w:r>
      <w:r w:rsidRPr="009B0D38">
        <w:rPr>
          <w:rFonts w:eastAsia="Times New Roman" w:cs="Times New Roman"/>
          <w:szCs w:val="24"/>
        </w:rPr>
        <w:t>εργασία</w:t>
      </w:r>
      <w:r>
        <w:rPr>
          <w:rFonts w:eastAsia="Times New Roman" w:cs="Times New Roman"/>
          <w:szCs w:val="24"/>
        </w:rPr>
        <w:t xml:space="preserve"> στα πλοία αυτά μέχρι είκοσι τέσσερα μέτρα. </w:t>
      </w:r>
      <w:r w:rsidRPr="009B0D38">
        <w:rPr>
          <w:rFonts w:eastAsia="Times New Roman" w:cs="Times New Roman"/>
          <w:szCs w:val="24"/>
        </w:rPr>
        <w:t xml:space="preserve"> </w:t>
      </w:r>
    </w:p>
    <w:p w14:paraId="2D05F576" w14:textId="77777777" w:rsidR="00237587" w:rsidRDefault="00AE0D0F">
      <w:pPr>
        <w:tabs>
          <w:tab w:val="left" w:pos="6168"/>
        </w:tabs>
        <w:spacing w:after="0" w:line="600" w:lineRule="auto"/>
        <w:ind w:firstLine="720"/>
        <w:jc w:val="both"/>
        <w:rPr>
          <w:rFonts w:eastAsia="Times New Roman" w:cs="Times New Roman"/>
          <w:szCs w:val="24"/>
        </w:rPr>
      </w:pPr>
      <w:r>
        <w:rPr>
          <w:rFonts w:eastAsia="Times New Roman" w:cs="Times New Roman"/>
          <w:szCs w:val="24"/>
        </w:rPr>
        <w:t>Επίσης,</w:t>
      </w:r>
      <w:r w:rsidRPr="009B0D38">
        <w:rPr>
          <w:rFonts w:eastAsia="Times New Roman" w:cs="Times New Roman"/>
          <w:szCs w:val="24"/>
        </w:rPr>
        <w:t xml:space="preserve"> </w:t>
      </w:r>
      <w:r>
        <w:rPr>
          <w:rFonts w:eastAsia="Times New Roman" w:cs="Times New Roman"/>
          <w:szCs w:val="24"/>
        </w:rPr>
        <w:t>στο ίδιο άρθρο παραχωρείτε τ</w:t>
      </w:r>
      <w:r w:rsidRPr="009B0D38">
        <w:rPr>
          <w:rFonts w:eastAsia="Times New Roman" w:cs="Times New Roman"/>
          <w:szCs w:val="24"/>
        </w:rPr>
        <w:t xml:space="preserve">η φύλαξη </w:t>
      </w:r>
      <w:r w:rsidRPr="009B0D38">
        <w:rPr>
          <w:rFonts w:eastAsia="Times New Roman" w:cs="Times New Roman"/>
          <w:szCs w:val="24"/>
        </w:rPr>
        <w:t xml:space="preserve">του Οίκου </w:t>
      </w:r>
      <w:r>
        <w:rPr>
          <w:rFonts w:eastAsia="Times New Roman" w:cs="Times New Roman"/>
          <w:szCs w:val="24"/>
        </w:rPr>
        <w:t xml:space="preserve">του </w:t>
      </w:r>
      <w:r w:rsidRPr="009B0D38">
        <w:rPr>
          <w:rFonts w:eastAsia="Times New Roman" w:cs="Times New Roman"/>
          <w:szCs w:val="24"/>
        </w:rPr>
        <w:t xml:space="preserve">Ναύτου σε γνωστές εταιρείες </w:t>
      </w:r>
      <w:r w:rsidRPr="009B0D38">
        <w:rPr>
          <w:rFonts w:eastAsia="Times New Roman" w:cs="Times New Roman"/>
          <w:szCs w:val="24"/>
          <w:lang w:val="en-US"/>
        </w:rPr>
        <w:t>security</w:t>
      </w:r>
      <w:r>
        <w:rPr>
          <w:rFonts w:eastAsia="Times New Roman" w:cs="Times New Roman"/>
          <w:szCs w:val="24"/>
        </w:rPr>
        <w:t>,</w:t>
      </w:r>
      <w:r w:rsidRPr="009B0D38">
        <w:rPr>
          <w:rFonts w:eastAsia="Times New Roman" w:cs="Times New Roman"/>
          <w:szCs w:val="24"/>
        </w:rPr>
        <w:t xml:space="preserve"> που είναι γνωστές οι εργασιακές σχέσεις </w:t>
      </w:r>
      <w:r>
        <w:rPr>
          <w:rFonts w:eastAsia="Times New Roman" w:cs="Times New Roman"/>
          <w:szCs w:val="24"/>
        </w:rPr>
        <w:t xml:space="preserve">και οι όροι </w:t>
      </w:r>
      <w:r w:rsidRPr="009B0D38">
        <w:rPr>
          <w:rFonts w:eastAsia="Times New Roman" w:cs="Times New Roman"/>
          <w:szCs w:val="24"/>
        </w:rPr>
        <w:t xml:space="preserve">αμοιβής </w:t>
      </w:r>
      <w:r>
        <w:rPr>
          <w:rFonts w:eastAsia="Times New Roman" w:cs="Times New Roman"/>
          <w:szCs w:val="24"/>
        </w:rPr>
        <w:t xml:space="preserve">και </w:t>
      </w:r>
      <w:r w:rsidRPr="009B0D38">
        <w:rPr>
          <w:rFonts w:eastAsia="Times New Roman" w:cs="Times New Roman"/>
          <w:szCs w:val="24"/>
        </w:rPr>
        <w:t>εργασίας</w:t>
      </w:r>
      <w:r>
        <w:rPr>
          <w:rFonts w:eastAsia="Times New Roman" w:cs="Times New Roman"/>
          <w:szCs w:val="24"/>
        </w:rPr>
        <w:t>.</w:t>
      </w:r>
      <w:r w:rsidRPr="009B0D38">
        <w:rPr>
          <w:rFonts w:eastAsia="Times New Roman" w:cs="Times New Roman"/>
          <w:szCs w:val="24"/>
        </w:rPr>
        <w:t xml:space="preserve"> </w:t>
      </w:r>
    </w:p>
    <w:p w14:paraId="2D05F577" w14:textId="77777777" w:rsidR="00237587" w:rsidRDefault="00AE0D0F">
      <w:pPr>
        <w:tabs>
          <w:tab w:val="left" w:pos="6168"/>
        </w:tabs>
        <w:spacing w:after="0" w:line="600" w:lineRule="auto"/>
        <w:ind w:firstLine="720"/>
        <w:jc w:val="both"/>
        <w:rPr>
          <w:rFonts w:eastAsia="Times New Roman" w:cs="Times New Roman"/>
          <w:szCs w:val="24"/>
        </w:rPr>
      </w:pPr>
      <w:r w:rsidRPr="009B0D38">
        <w:rPr>
          <w:rFonts w:eastAsia="Times New Roman" w:cs="Times New Roman"/>
          <w:szCs w:val="24"/>
        </w:rPr>
        <w:t>Γνωρίζετε</w:t>
      </w:r>
      <w:r>
        <w:rPr>
          <w:rFonts w:eastAsia="Times New Roman" w:cs="Times New Roman"/>
          <w:szCs w:val="24"/>
        </w:rPr>
        <w:t>,</w:t>
      </w:r>
      <w:r w:rsidRPr="009B0D38">
        <w:rPr>
          <w:rFonts w:eastAsia="Times New Roman" w:cs="Times New Roman"/>
          <w:szCs w:val="24"/>
        </w:rPr>
        <w:t xml:space="preserve"> </w:t>
      </w:r>
      <w:r>
        <w:rPr>
          <w:rFonts w:eastAsia="Times New Roman" w:cs="Times New Roman"/>
          <w:szCs w:val="24"/>
        </w:rPr>
        <w:t>κ</w:t>
      </w:r>
      <w:r w:rsidRPr="009B0D38">
        <w:rPr>
          <w:rFonts w:eastAsia="Times New Roman" w:cs="Times New Roman"/>
          <w:szCs w:val="24"/>
        </w:rPr>
        <w:t xml:space="preserve">ύριε Υπουργέ </w:t>
      </w:r>
      <w:r>
        <w:rPr>
          <w:rFonts w:eastAsia="Times New Roman" w:cs="Times New Roman"/>
          <w:szCs w:val="24"/>
        </w:rPr>
        <w:t>-σας το είπαμε και π</w:t>
      </w:r>
      <w:r w:rsidRPr="009B0D38">
        <w:rPr>
          <w:rFonts w:eastAsia="Times New Roman" w:cs="Times New Roman"/>
          <w:szCs w:val="24"/>
        </w:rPr>
        <w:t>ροχθές</w:t>
      </w:r>
      <w:r>
        <w:rPr>
          <w:rFonts w:eastAsia="Times New Roman" w:cs="Times New Roman"/>
          <w:szCs w:val="24"/>
        </w:rPr>
        <w:t>-</w:t>
      </w:r>
      <w:r w:rsidRPr="009B0D38">
        <w:rPr>
          <w:rFonts w:eastAsia="Times New Roman" w:cs="Times New Roman"/>
          <w:szCs w:val="24"/>
        </w:rPr>
        <w:t xml:space="preserve"> ότι έχουν απολυθεί </w:t>
      </w:r>
      <w:r>
        <w:rPr>
          <w:rFonts w:eastAsia="Times New Roman" w:cs="Times New Roman"/>
          <w:szCs w:val="24"/>
        </w:rPr>
        <w:t xml:space="preserve">οκτώ </w:t>
      </w:r>
      <w:r w:rsidRPr="009B0D38">
        <w:rPr>
          <w:rFonts w:eastAsia="Times New Roman" w:cs="Times New Roman"/>
          <w:szCs w:val="24"/>
        </w:rPr>
        <w:t>εργαζόμενοι φ</w:t>
      </w:r>
      <w:r>
        <w:rPr>
          <w:rFonts w:eastAsia="Times New Roman" w:cs="Times New Roman"/>
          <w:szCs w:val="24"/>
        </w:rPr>
        <w:t xml:space="preserve">ύλακες </w:t>
      </w:r>
      <w:r w:rsidRPr="009B0D38">
        <w:rPr>
          <w:rFonts w:eastAsia="Times New Roman" w:cs="Times New Roman"/>
          <w:szCs w:val="24"/>
        </w:rPr>
        <w:t xml:space="preserve">αορίστου χρόνου </w:t>
      </w:r>
      <w:r w:rsidRPr="009B0D38">
        <w:rPr>
          <w:rFonts w:eastAsia="Times New Roman" w:cs="Times New Roman"/>
          <w:szCs w:val="24"/>
        </w:rPr>
        <w:lastRenderedPageBreak/>
        <w:t xml:space="preserve">από το ΝΑΤ μετά </w:t>
      </w:r>
      <w:r w:rsidRPr="009B0D38">
        <w:rPr>
          <w:rFonts w:eastAsia="Times New Roman" w:cs="Times New Roman"/>
          <w:szCs w:val="24"/>
        </w:rPr>
        <w:t>την ενοποίηση με τον ΕΦΚΑ</w:t>
      </w:r>
      <w:r>
        <w:rPr>
          <w:rFonts w:eastAsia="Times New Roman" w:cs="Times New Roman"/>
          <w:szCs w:val="24"/>
        </w:rPr>
        <w:t>. Έμειναν</w:t>
      </w:r>
      <w:r w:rsidRPr="009B0D38">
        <w:rPr>
          <w:rFonts w:eastAsia="Times New Roman" w:cs="Times New Roman"/>
          <w:szCs w:val="24"/>
        </w:rPr>
        <w:t xml:space="preserve"> χωρίς δουλειά</w:t>
      </w:r>
      <w:r>
        <w:rPr>
          <w:rFonts w:eastAsia="Times New Roman" w:cs="Times New Roman"/>
          <w:szCs w:val="24"/>
        </w:rPr>
        <w:t>.</w:t>
      </w:r>
      <w:r w:rsidRPr="009B0D38">
        <w:rPr>
          <w:rFonts w:eastAsia="Times New Roman" w:cs="Times New Roman"/>
          <w:szCs w:val="24"/>
        </w:rPr>
        <w:t xml:space="preserve"> Στις προσπάθειες που κάνουν</w:t>
      </w:r>
      <w:r>
        <w:rPr>
          <w:rFonts w:eastAsia="Times New Roman" w:cs="Times New Roman"/>
          <w:szCs w:val="24"/>
        </w:rPr>
        <w:t>,</w:t>
      </w:r>
      <w:r w:rsidRPr="009B0D38">
        <w:rPr>
          <w:rFonts w:eastAsia="Times New Roman" w:cs="Times New Roman"/>
          <w:szCs w:val="24"/>
        </w:rPr>
        <w:t xml:space="preserve"> εισπράττουν τη συμπάθειά </w:t>
      </w:r>
      <w:r>
        <w:rPr>
          <w:rFonts w:eastAsia="Times New Roman" w:cs="Times New Roman"/>
          <w:szCs w:val="24"/>
        </w:rPr>
        <w:t>σας.</w:t>
      </w:r>
      <w:r w:rsidRPr="009B0D38">
        <w:rPr>
          <w:rFonts w:eastAsia="Times New Roman" w:cs="Times New Roman"/>
          <w:szCs w:val="24"/>
        </w:rPr>
        <w:t xml:space="preserve"> Τους λέτε προφορικά ότι έχουν δίκιο</w:t>
      </w:r>
      <w:r>
        <w:rPr>
          <w:rFonts w:eastAsia="Times New Roman" w:cs="Times New Roman"/>
          <w:szCs w:val="24"/>
        </w:rPr>
        <w:t>.</w:t>
      </w:r>
      <w:r w:rsidRPr="009B0D38">
        <w:rPr>
          <w:rFonts w:eastAsia="Times New Roman" w:cs="Times New Roman"/>
          <w:szCs w:val="24"/>
        </w:rPr>
        <w:t xml:space="preserve"> </w:t>
      </w:r>
      <w:r>
        <w:rPr>
          <w:rFonts w:eastAsia="Times New Roman" w:cs="Times New Roman"/>
          <w:szCs w:val="24"/>
        </w:rPr>
        <w:t xml:space="preserve">Κι ενώ </w:t>
      </w:r>
      <w:r w:rsidRPr="009B0D38">
        <w:rPr>
          <w:rFonts w:eastAsia="Times New Roman" w:cs="Times New Roman"/>
          <w:szCs w:val="24"/>
        </w:rPr>
        <w:t>τώρα θα μπορούσα</w:t>
      </w:r>
      <w:r>
        <w:rPr>
          <w:rFonts w:eastAsia="Times New Roman" w:cs="Times New Roman"/>
          <w:szCs w:val="24"/>
        </w:rPr>
        <w:t>τε</w:t>
      </w:r>
      <w:r w:rsidRPr="009B0D38">
        <w:rPr>
          <w:rFonts w:eastAsia="Times New Roman" w:cs="Times New Roman"/>
          <w:szCs w:val="24"/>
        </w:rPr>
        <w:t xml:space="preserve"> να </w:t>
      </w:r>
      <w:r>
        <w:rPr>
          <w:rFonts w:eastAsia="Times New Roman" w:cs="Times New Roman"/>
          <w:szCs w:val="24"/>
        </w:rPr>
        <w:t xml:space="preserve">τους </w:t>
      </w:r>
      <w:r w:rsidRPr="009B0D38">
        <w:rPr>
          <w:rFonts w:eastAsia="Times New Roman" w:cs="Times New Roman"/>
          <w:szCs w:val="24"/>
        </w:rPr>
        <w:t>τοποθετήσετε εδώ</w:t>
      </w:r>
      <w:r>
        <w:rPr>
          <w:rFonts w:eastAsia="Times New Roman" w:cs="Times New Roman"/>
          <w:szCs w:val="24"/>
        </w:rPr>
        <w:t>,</w:t>
      </w:r>
      <w:r w:rsidRPr="009B0D38">
        <w:rPr>
          <w:rFonts w:eastAsia="Times New Roman" w:cs="Times New Roman"/>
          <w:szCs w:val="24"/>
        </w:rPr>
        <w:t xml:space="preserve"> για να συνεχίσουν τη δουλειά </w:t>
      </w:r>
      <w:r>
        <w:rPr>
          <w:rFonts w:eastAsia="Times New Roman" w:cs="Times New Roman"/>
          <w:szCs w:val="24"/>
        </w:rPr>
        <w:t>τους,</w:t>
      </w:r>
      <w:r w:rsidRPr="009B0D38">
        <w:rPr>
          <w:rFonts w:eastAsia="Times New Roman" w:cs="Times New Roman"/>
          <w:szCs w:val="24"/>
        </w:rPr>
        <w:t xml:space="preserve"> εσείς δίνετε τη </w:t>
      </w:r>
      <w:r>
        <w:rPr>
          <w:rFonts w:eastAsia="Times New Roman" w:cs="Times New Roman"/>
          <w:szCs w:val="24"/>
        </w:rPr>
        <w:t xml:space="preserve">φύλαξη </w:t>
      </w:r>
      <w:r>
        <w:rPr>
          <w:rFonts w:eastAsia="Times New Roman" w:cs="Times New Roman"/>
          <w:szCs w:val="24"/>
        </w:rPr>
        <w:t xml:space="preserve">σε </w:t>
      </w:r>
      <w:r w:rsidRPr="009B0D38">
        <w:rPr>
          <w:rFonts w:eastAsia="Times New Roman" w:cs="Times New Roman"/>
          <w:szCs w:val="24"/>
        </w:rPr>
        <w:t>εργολάβο</w:t>
      </w:r>
      <w:r>
        <w:rPr>
          <w:rFonts w:eastAsia="Times New Roman" w:cs="Times New Roman"/>
          <w:szCs w:val="24"/>
        </w:rPr>
        <w:t>.</w:t>
      </w:r>
    </w:p>
    <w:p w14:paraId="2D05F578" w14:textId="77777777" w:rsidR="00237587" w:rsidRDefault="00AE0D0F">
      <w:pPr>
        <w:tabs>
          <w:tab w:val="left" w:pos="6168"/>
        </w:tabs>
        <w:spacing w:after="0" w:line="600" w:lineRule="auto"/>
        <w:ind w:firstLine="720"/>
        <w:jc w:val="both"/>
        <w:rPr>
          <w:rFonts w:eastAsia="Times New Roman" w:cs="Times New Roman"/>
          <w:szCs w:val="24"/>
        </w:rPr>
      </w:pPr>
      <w:r w:rsidRPr="009B0D38">
        <w:rPr>
          <w:rFonts w:eastAsia="Times New Roman" w:cs="Times New Roman"/>
          <w:szCs w:val="24"/>
        </w:rPr>
        <w:t xml:space="preserve"> Τα </w:t>
      </w:r>
      <w:r>
        <w:rPr>
          <w:rFonts w:eastAsia="Times New Roman" w:cs="Times New Roman"/>
          <w:szCs w:val="24"/>
        </w:rPr>
        <w:t xml:space="preserve">άρθρα </w:t>
      </w:r>
      <w:r w:rsidRPr="009B0D38">
        <w:rPr>
          <w:rFonts w:eastAsia="Times New Roman" w:cs="Times New Roman"/>
          <w:szCs w:val="24"/>
        </w:rPr>
        <w:t>προηγούμενων νόμων</w:t>
      </w:r>
      <w:r>
        <w:rPr>
          <w:rFonts w:eastAsia="Times New Roman" w:cs="Times New Roman"/>
          <w:szCs w:val="24"/>
        </w:rPr>
        <w:t>,</w:t>
      </w:r>
      <w:r w:rsidRPr="009B0D38">
        <w:rPr>
          <w:rFonts w:eastAsia="Times New Roman" w:cs="Times New Roman"/>
          <w:szCs w:val="24"/>
        </w:rPr>
        <w:t xml:space="preserve"> που καταργούνται με το άρθρο 10</w:t>
      </w:r>
      <w:r>
        <w:rPr>
          <w:rFonts w:eastAsia="Times New Roman" w:cs="Times New Roman"/>
          <w:szCs w:val="24"/>
        </w:rPr>
        <w:t>,</w:t>
      </w:r>
      <w:r w:rsidRPr="009B0D38">
        <w:rPr>
          <w:rFonts w:eastAsia="Times New Roman" w:cs="Times New Roman"/>
          <w:szCs w:val="24"/>
        </w:rPr>
        <w:t xml:space="preserve"> είναι </w:t>
      </w:r>
      <w:r>
        <w:rPr>
          <w:rFonts w:eastAsia="Times New Roman" w:cs="Times New Roman"/>
          <w:szCs w:val="24"/>
        </w:rPr>
        <w:t xml:space="preserve">παραπέρα </w:t>
      </w:r>
      <w:r w:rsidRPr="009B0D38">
        <w:rPr>
          <w:rFonts w:eastAsia="Times New Roman" w:cs="Times New Roman"/>
          <w:szCs w:val="24"/>
        </w:rPr>
        <w:t>διευκολύνσεις στους εφοπλιστές που δραστηριοποιούνται στα πλοία αναψυχής</w:t>
      </w:r>
      <w:r>
        <w:rPr>
          <w:rFonts w:eastAsia="Times New Roman" w:cs="Times New Roman"/>
          <w:szCs w:val="24"/>
        </w:rPr>
        <w:t>.</w:t>
      </w:r>
      <w:r w:rsidRPr="009B0D38">
        <w:rPr>
          <w:rFonts w:eastAsia="Times New Roman" w:cs="Times New Roman"/>
          <w:szCs w:val="24"/>
        </w:rPr>
        <w:t xml:space="preserve"> </w:t>
      </w:r>
      <w:r>
        <w:rPr>
          <w:rFonts w:eastAsia="Times New Roman" w:cs="Times New Roman"/>
          <w:szCs w:val="24"/>
        </w:rPr>
        <w:t xml:space="preserve">Καταργείτε, </w:t>
      </w:r>
      <w:r w:rsidRPr="009B0D38">
        <w:rPr>
          <w:rFonts w:eastAsia="Times New Roman" w:cs="Times New Roman"/>
          <w:szCs w:val="24"/>
        </w:rPr>
        <w:t>εκτός των άλλων</w:t>
      </w:r>
      <w:r>
        <w:rPr>
          <w:rFonts w:eastAsia="Times New Roman" w:cs="Times New Roman"/>
          <w:szCs w:val="24"/>
        </w:rPr>
        <w:t>,</w:t>
      </w:r>
      <w:r w:rsidRPr="009B0D38">
        <w:rPr>
          <w:rFonts w:eastAsia="Times New Roman" w:cs="Times New Roman"/>
          <w:szCs w:val="24"/>
        </w:rPr>
        <w:t xml:space="preserve"> και την υποχρέωση </w:t>
      </w:r>
      <w:r>
        <w:rPr>
          <w:rFonts w:eastAsia="Times New Roman" w:cs="Times New Roman"/>
          <w:szCs w:val="24"/>
        </w:rPr>
        <w:t xml:space="preserve">στα πλοία </w:t>
      </w:r>
      <w:r w:rsidRPr="009B0D38">
        <w:rPr>
          <w:rFonts w:eastAsia="Times New Roman" w:cs="Times New Roman"/>
          <w:szCs w:val="24"/>
        </w:rPr>
        <w:t xml:space="preserve">αναψυχής </w:t>
      </w:r>
      <w:r>
        <w:rPr>
          <w:rFonts w:eastAsia="Times New Roman" w:cs="Times New Roman"/>
          <w:szCs w:val="24"/>
        </w:rPr>
        <w:t xml:space="preserve">να είναι </w:t>
      </w:r>
      <w:r w:rsidRPr="009B0D38">
        <w:rPr>
          <w:rFonts w:eastAsia="Times New Roman" w:cs="Times New Roman"/>
          <w:szCs w:val="24"/>
        </w:rPr>
        <w:t>ασφαλισμένα</w:t>
      </w:r>
      <w:r>
        <w:rPr>
          <w:rFonts w:eastAsia="Times New Roman" w:cs="Times New Roman"/>
          <w:szCs w:val="24"/>
        </w:rPr>
        <w:t>,</w:t>
      </w:r>
      <w:r w:rsidRPr="009B0D38">
        <w:rPr>
          <w:rFonts w:eastAsia="Times New Roman" w:cs="Times New Roman"/>
          <w:szCs w:val="24"/>
        </w:rPr>
        <w:t xml:space="preserve"> όπως ορίζεται στο άρθρο 8</w:t>
      </w:r>
      <w:r>
        <w:rPr>
          <w:rFonts w:eastAsia="Times New Roman" w:cs="Times New Roman"/>
          <w:szCs w:val="24"/>
        </w:rPr>
        <w:t>.</w:t>
      </w:r>
    </w:p>
    <w:p w14:paraId="2D05F579" w14:textId="77777777" w:rsidR="00237587" w:rsidRDefault="00AE0D0F">
      <w:pPr>
        <w:tabs>
          <w:tab w:val="left" w:pos="6168"/>
        </w:tabs>
        <w:spacing w:after="0" w:line="600" w:lineRule="auto"/>
        <w:ind w:firstLine="720"/>
        <w:jc w:val="both"/>
        <w:rPr>
          <w:rFonts w:eastAsia="Times New Roman" w:cs="Times New Roman"/>
          <w:szCs w:val="24"/>
        </w:rPr>
      </w:pPr>
      <w:r w:rsidRPr="009B0D38">
        <w:rPr>
          <w:rFonts w:eastAsia="Times New Roman" w:cs="Times New Roman"/>
          <w:szCs w:val="24"/>
        </w:rPr>
        <w:t xml:space="preserve"> Το </w:t>
      </w:r>
      <w:r>
        <w:rPr>
          <w:rFonts w:eastAsia="Times New Roman" w:cs="Times New Roman"/>
          <w:szCs w:val="24"/>
        </w:rPr>
        <w:t xml:space="preserve">εφοπλιστικό </w:t>
      </w:r>
      <w:r w:rsidRPr="009B0D38">
        <w:rPr>
          <w:rFonts w:eastAsia="Times New Roman" w:cs="Times New Roman"/>
          <w:szCs w:val="24"/>
        </w:rPr>
        <w:t>κεφάλαιο κάνει χρόνια τώρα πάρτι και συνεχίζει</w:t>
      </w:r>
      <w:r>
        <w:rPr>
          <w:rFonts w:eastAsia="Times New Roman" w:cs="Times New Roman"/>
          <w:szCs w:val="24"/>
        </w:rPr>
        <w:t xml:space="preserve">, αφού </w:t>
      </w:r>
      <w:r w:rsidRPr="009B0D38">
        <w:rPr>
          <w:rFonts w:eastAsia="Times New Roman" w:cs="Times New Roman"/>
          <w:szCs w:val="24"/>
        </w:rPr>
        <w:t xml:space="preserve">τα προνόμια παραχωρούνται </w:t>
      </w:r>
      <w:r>
        <w:rPr>
          <w:rFonts w:eastAsia="Times New Roman" w:cs="Times New Roman"/>
          <w:szCs w:val="24"/>
        </w:rPr>
        <w:t xml:space="preserve">απλόχερα </w:t>
      </w:r>
      <w:r w:rsidRPr="009B0D38">
        <w:rPr>
          <w:rFonts w:eastAsia="Times New Roman" w:cs="Times New Roman"/>
          <w:szCs w:val="24"/>
        </w:rPr>
        <w:t xml:space="preserve">από όλες τις </w:t>
      </w:r>
      <w:r>
        <w:rPr>
          <w:rFonts w:eastAsia="Times New Roman" w:cs="Times New Roman"/>
          <w:szCs w:val="24"/>
        </w:rPr>
        <w:t>κ</w:t>
      </w:r>
      <w:r w:rsidRPr="009B0D38">
        <w:rPr>
          <w:rFonts w:eastAsia="Times New Roman" w:cs="Times New Roman"/>
          <w:szCs w:val="24"/>
        </w:rPr>
        <w:t xml:space="preserve">υβερνήσεις και </w:t>
      </w:r>
      <w:r>
        <w:rPr>
          <w:rFonts w:eastAsia="Times New Roman" w:cs="Times New Roman"/>
          <w:szCs w:val="24"/>
        </w:rPr>
        <w:t xml:space="preserve">από τη δική σας. </w:t>
      </w:r>
      <w:r w:rsidRPr="009B0D38">
        <w:rPr>
          <w:rFonts w:eastAsia="Times New Roman" w:cs="Times New Roman"/>
          <w:szCs w:val="24"/>
        </w:rPr>
        <w:t xml:space="preserve">Τα </w:t>
      </w:r>
      <w:r>
        <w:rPr>
          <w:rFonts w:eastAsia="Times New Roman" w:cs="Times New Roman"/>
          <w:szCs w:val="24"/>
        </w:rPr>
        <w:t>άνυδρα νησιά, οι</w:t>
      </w:r>
      <w:r w:rsidRPr="009B0D38">
        <w:rPr>
          <w:rFonts w:eastAsia="Times New Roman" w:cs="Times New Roman"/>
          <w:szCs w:val="24"/>
        </w:rPr>
        <w:t xml:space="preserve"> άγονες γραμμές και κάθε άλλη υπηρεσία </w:t>
      </w:r>
      <w:r>
        <w:rPr>
          <w:rFonts w:eastAsia="Times New Roman" w:cs="Times New Roman"/>
          <w:szCs w:val="24"/>
        </w:rPr>
        <w:t xml:space="preserve">πληρώνονται </w:t>
      </w:r>
      <w:r w:rsidRPr="009B0D38">
        <w:rPr>
          <w:rFonts w:eastAsia="Times New Roman" w:cs="Times New Roman"/>
          <w:szCs w:val="24"/>
        </w:rPr>
        <w:t>πανάκριβ</w:t>
      </w:r>
      <w:r w:rsidRPr="009B0D38">
        <w:rPr>
          <w:rFonts w:eastAsia="Times New Roman" w:cs="Times New Roman"/>
          <w:szCs w:val="24"/>
        </w:rPr>
        <w:t>α από το ελληνικό λαό</w:t>
      </w:r>
      <w:r>
        <w:rPr>
          <w:rFonts w:eastAsia="Times New Roman" w:cs="Times New Roman"/>
          <w:szCs w:val="24"/>
        </w:rPr>
        <w:t>.</w:t>
      </w:r>
    </w:p>
    <w:p w14:paraId="2D05F57A" w14:textId="77777777" w:rsidR="00237587" w:rsidRDefault="00AE0D0F">
      <w:pPr>
        <w:tabs>
          <w:tab w:val="left" w:pos="6168"/>
        </w:tabs>
        <w:spacing w:after="0" w:line="600" w:lineRule="auto"/>
        <w:ind w:firstLine="720"/>
        <w:jc w:val="both"/>
        <w:rPr>
          <w:rFonts w:eastAsia="Times New Roman" w:cs="Times New Roman"/>
          <w:szCs w:val="24"/>
        </w:rPr>
      </w:pPr>
      <w:r w:rsidRPr="009B0D38">
        <w:rPr>
          <w:rFonts w:eastAsia="Times New Roman" w:cs="Times New Roman"/>
          <w:szCs w:val="24"/>
        </w:rPr>
        <w:t xml:space="preserve">Δεν μιλάμε για την ασυδοσία </w:t>
      </w:r>
      <w:r>
        <w:rPr>
          <w:rFonts w:eastAsia="Times New Roman" w:cs="Times New Roman"/>
          <w:szCs w:val="24"/>
        </w:rPr>
        <w:t xml:space="preserve">στις θάλασσες. </w:t>
      </w:r>
      <w:r w:rsidRPr="009B0D38">
        <w:rPr>
          <w:rFonts w:eastAsia="Times New Roman" w:cs="Times New Roman"/>
          <w:szCs w:val="24"/>
        </w:rPr>
        <w:t>Είπαμε και προχθές το παράδειγμα</w:t>
      </w:r>
      <w:r>
        <w:rPr>
          <w:rFonts w:eastAsia="Times New Roman" w:cs="Times New Roman"/>
          <w:szCs w:val="24"/>
        </w:rPr>
        <w:t>, κύριε Υπουργέ</w:t>
      </w:r>
      <w:r w:rsidRPr="009B0D38">
        <w:rPr>
          <w:rFonts w:eastAsia="Times New Roman" w:cs="Times New Roman"/>
          <w:szCs w:val="24"/>
        </w:rPr>
        <w:t xml:space="preserve"> και δεν μας απαντήσατε</w:t>
      </w:r>
      <w:r>
        <w:rPr>
          <w:rFonts w:eastAsia="Times New Roman" w:cs="Times New Roman"/>
          <w:szCs w:val="24"/>
        </w:rPr>
        <w:t>.</w:t>
      </w:r>
      <w:r w:rsidRPr="009B0D38">
        <w:rPr>
          <w:rFonts w:eastAsia="Times New Roman" w:cs="Times New Roman"/>
          <w:szCs w:val="24"/>
        </w:rPr>
        <w:t xml:space="preserve"> </w:t>
      </w:r>
      <w:r>
        <w:rPr>
          <w:rFonts w:eastAsia="Times New Roman" w:cs="Times New Roman"/>
          <w:szCs w:val="24"/>
        </w:rPr>
        <w:t xml:space="preserve">Μας κατήγγειλαν </w:t>
      </w:r>
      <w:r w:rsidRPr="009B0D38">
        <w:rPr>
          <w:rFonts w:eastAsia="Times New Roman" w:cs="Times New Roman"/>
          <w:szCs w:val="24"/>
        </w:rPr>
        <w:t xml:space="preserve">ότι ο </w:t>
      </w:r>
      <w:r>
        <w:rPr>
          <w:rFonts w:eastAsia="Times New Roman" w:cs="Times New Roman"/>
          <w:szCs w:val="24"/>
        </w:rPr>
        <w:t>ό</w:t>
      </w:r>
      <w:r w:rsidRPr="009B0D38">
        <w:rPr>
          <w:rFonts w:eastAsia="Times New Roman" w:cs="Times New Roman"/>
          <w:szCs w:val="24"/>
        </w:rPr>
        <w:t xml:space="preserve">ρμος της Νεάπολης καταστρέφεται από τα καράβια που </w:t>
      </w:r>
      <w:r>
        <w:rPr>
          <w:rFonts w:eastAsia="Times New Roman" w:cs="Times New Roman"/>
          <w:szCs w:val="24"/>
        </w:rPr>
        <w:t xml:space="preserve">με τη ρύθμιση της τράντζιτ αγκυροβόλησης </w:t>
      </w:r>
      <w:r w:rsidRPr="009B0D38">
        <w:rPr>
          <w:rFonts w:eastAsia="Times New Roman" w:cs="Times New Roman"/>
          <w:szCs w:val="24"/>
        </w:rPr>
        <w:lastRenderedPageBreak/>
        <w:t>αγκ</w:t>
      </w:r>
      <w:r w:rsidRPr="009B0D38">
        <w:rPr>
          <w:rFonts w:eastAsia="Times New Roman" w:cs="Times New Roman"/>
          <w:szCs w:val="24"/>
        </w:rPr>
        <w:t>υροβολούν στα Βάτικα</w:t>
      </w:r>
      <w:r>
        <w:rPr>
          <w:rFonts w:eastAsia="Times New Roman" w:cs="Times New Roman"/>
          <w:szCs w:val="24"/>
        </w:rPr>
        <w:t>,</w:t>
      </w:r>
      <w:r w:rsidRPr="009B0D38">
        <w:rPr>
          <w:rFonts w:eastAsia="Times New Roman" w:cs="Times New Roman"/>
          <w:szCs w:val="24"/>
        </w:rPr>
        <w:t xml:space="preserve"> αδειάζουν τα έρμα στον κόλπο</w:t>
      </w:r>
      <w:r>
        <w:rPr>
          <w:rFonts w:eastAsia="Times New Roman" w:cs="Times New Roman"/>
          <w:szCs w:val="24"/>
        </w:rPr>
        <w:t>,</w:t>
      </w:r>
      <w:r w:rsidRPr="009B0D38">
        <w:rPr>
          <w:rFonts w:eastAsia="Times New Roman" w:cs="Times New Roman"/>
          <w:szCs w:val="24"/>
        </w:rPr>
        <w:t xml:space="preserve"> με αποτέλεσμα τη μεγάλη αύξηση </w:t>
      </w:r>
      <w:r>
        <w:rPr>
          <w:rFonts w:eastAsia="Times New Roman" w:cs="Times New Roman"/>
          <w:szCs w:val="24"/>
        </w:rPr>
        <w:t>τον λαγόψαρων κ</w:t>
      </w:r>
      <w:r w:rsidRPr="009B0D38">
        <w:rPr>
          <w:rFonts w:eastAsia="Times New Roman" w:cs="Times New Roman"/>
          <w:szCs w:val="24"/>
        </w:rPr>
        <w:t>αι βέβαια την καταστροφή των αυτοαπασχολούμενων στην περιοχή</w:t>
      </w:r>
      <w:r>
        <w:rPr>
          <w:rFonts w:eastAsia="Times New Roman" w:cs="Times New Roman"/>
          <w:szCs w:val="24"/>
        </w:rPr>
        <w:t xml:space="preserve">. Για </w:t>
      </w:r>
      <w:r w:rsidRPr="009B0D38">
        <w:rPr>
          <w:rFonts w:eastAsia="Times New Roman" w:cs="Times New Roman"/>
          <w:szCs w:val="24"/>
        </w:rPr>
        <w:t>αυτά</w:t>
      </w:r>
      <w:r>
        <w:rPr>
          <w:rFonts w:eastAsia="Times New Roman" w:cs="Times New Roman"/>
          <w:szCs w:val="24"/>
        </w:rPr>
        <w:t>, δεν</w:t>
      </w:r>
      <w:r w:rsidRPr="009B0D38">
        <w:rPr>
          <w:rFonts w:eastAsia="Times New Roman" w:cs="Times New Roman"/>
          <w:szCs w:val="24"/>
        </w:rPr>
        <w:t xml:space="preserve"> λέτε κουβέντα</w:t>
      </w:r>
      <w:r>
        <w:rPr>
          <w:rFonts w:eastAsia="Times New Roman" w:cs="Times New Roman"/>
          <w:szCs w:val="24"/>
        </w:rPr>
        <w:t>.</w:t>
      </w:r>
    </w:p>
    <w:p w14:paraId="2D05F57B" w14:textId="77777777" w:rsidR="00237587" w:rsidRDefault="00AE0D0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Στο άρθρο 16 προβλέπεται ο </w:t>
      </w:r>
      <w:r w:rsidRPr="009B0D38">
        <w:rPr>
          <w:rFonts w:eastAsia="Times New Roman" w:cs="Times New Roman"/>
          <w:szCs w:val="24"/>
        </w:rPr>
        <w:t xml:space="preserve">εκσυγχρονισμός του </w:t>
      </w:r>
      <w:r>
        <w:rPr>
          <w:rFonts w:eastAsia="Times New Roman" w:cs="Times New Roman"/>
          <w:szCs w:val="24"/>
        </w:rPr>
        <w:t xml:space="preserve">ΚΕΣΕΝ, </w:t>
      </w:r>
      <w:r w:rsidRPr="009B0D38">
        <w:rPr>
          <w:rFonts w:eastAsia="Times New Roman" w:cs="Times New Roman"/>
          <w:szCs w:val="24"/>
        </w:rPr>
        <w:t>όπως λέτε</w:t>
      </w:r>
      <w:r>
        <w:rPr>
          <w:rFonts w:eastAsia="Times New Roman" w:cs="Times New Roman"/>
          <w:szCs w:val="24"/>
        </w:rPr>
        <w:t>,</w:t>
      </w:r>
      <w:r w:rsidRPr="009B0D38">
        <w:rPr>
          <w:rFonts w:eastAsia="Times New Roman" w:cs="Times New Roman"/>
          <w:szCs w:val="24"/>
        </w:rPr>
        <w:t xml:space="preserve"> της</w:t>
      </w:r>
      <w:r w:rsidRPr="009B0D38">
        <w:rPr>
          <w:rFonts w:eastAsia="Times New Roman" w:cs="Times New Roman"/>
          <w:szCs w:val="24"/>
        </w:rPr>
        <w:t xml:space="preserve"> Μακεδονίας</w:t>
      </w:r>
      <w:r>
        <w:rPr>
          <w:rFonts w:eastAsia="Times New Roman" w:cs="Times New Roman"/>
          <w:szCs w:val="24"/>
        </w:rPr>
        <w:t xml:space="preserve">. Μα, για ποιον εκσυγχρονισμό μιλάτε; </w:t>
      </w:r>
      <w:r w:rsidRPr="009B0D38">
        <w:rPr>
          <w:rFonts w:eastAsia="Times New Roman" w:cs="Times New Roman"/>
          <w:szCs w:val="24"/>
        </w:rPr>
        <w:t xml:space="preserve"> Δεν υπάρχει καν </w:t>
      </w:r>
      <w:r>
        <w:rPr>
          <w:rFonts w:eastAsia="Times New Roman" w:cs="Times New Roman"/>
          <w:szCs w:val="24"/>
        </w:rPr>
        <w:t xml:space="preserve">ΚΕΣΕΝ </w:t>
      </w:r>
      <w:r w:rsidRPr="009B0D38">
        <w:rPr>
          <w:rFonts w:eastAsia="Times New Roman" w:cs="Times New Roman"/>
          <w:szCs w:val="24"/>
        </w:rPr>
        <w:t>στη Μακεδονία</w:t>
      </w:r>
      <w:r>
        <w:rPr>
          <w:rFonts w:eastAsia="Times New Roman" w:cs="Times New Roman"/>
          <w:szCs w:val="24"/>
        </w:rPr>
        <w:t>, κ</w:t>
      </w:r>
      <w:r w:rsidRPr="009B0D38">
        <w:rPr>
          <w:rFonts w:eastAsia="Times New Roman" w:cs="Times New Roman"/>
          <w:szCs w:val="24"/>
        </w:rPr>
        <w:t>ύριε Υπουργέ</w:t>
      </w:r>
      <w:r>
        <w:rPr>
          <w:rFonts w:eastAsia="Times New Roman" w:cs="Times New Roman"/>
          <w:szCs w:val="24"/>
        </w:rPr>
        <w:t>.</w:t>
      </w:r>
      <w:r w:rsidRPr="009B0D38">
        <w:rPr>
          <w:rFonts w:eastAsia="Times New Roman" w:cs="Times New Roman"/>
          <w:szCs w:val="24"/>
        </w:rPr>
        <w:t xml:space="preserve"> Δεν υπάρχουν υποδομές</w:t>
      </w:r>
      <w:r>
        <w:rPr>
          <w:rFonts w:eastAsia="Times New Roman" w:cs="Times New Roman"/>
          <w:szCs w:val="24"/>
        </w:rPr>
        <w:t>.</w:t>
      </w:r>
      <w:r w:rsidRPr="009B0D38">
        <w:rPr>
          <w:rFonts w:eastAsia="Times New Roman" w:cs="Times New Roman"/>
          <w:szCs w:val="24"/>
        </w:rPr>
        <w:t xml:space="preserve"> Δεν υπάρχουν εκπαιδευτικοί</w:t>
      </w:r>
      <w:r>
        <w:rPr>
          <w:rFonts w:eastAsia="Times New Roman" w:cs="Times New Roman"/>
          <w:szCs w:val="24"/>
        </w:rPr>
        <w:t>.</w:t>
      </w:r>
      <w:r w:rsidRPr="009B0D38">
        <w:rPr>
          <w:rFonts w:eastAsia="Times New Roman" w:cs="Times New Roman"/>
          <w:szCs w:val="24"/>
        </w:rPr>
        <w:t xml:space="preserve"> </w:t>
      </w:r>
      <w:r>
        <w:rPr>
          <w:rFonts w:eastAsia="Times New Roman" w:cs="Times New Roman"/>
          <w:szCs w:val="24"/>
        </w:rPr>
        <w:t xml:space="preserve">Βέβαια, </w:t>
      </w:r>
      <w:r w:rsidRPr="009B0D38">
        <w:rPr>
          <w:rFonts w:eastAsia="Times New Roman" w:cs="Times New Roman"/>
          <w:szCs w:val="24"/>
        </w:rPr>
        <w:t xml:space="preserve">εσείς </w:t>
      </w:r>
      <w:r>
        <w:rPr>
          <w:rFonts w:eastAsia="Times New Roman" w:cs="Times New Roman"/>
          <w:szCs w:val="24"/>
        </w:rPr>
        <w:t xml:space="preserve">προβλέπετε τον εκσυγχρονισμό </w:t>
      </w:r>
      <w:r w:rsidRPr="009B0D38">
        <w:rPr>
          <w:rFonts w:eastAsia="Times New Roman" w:cs="Times New Roman"/>
          <w:szCs w:val="24"/>
        </w:rPr>
        <w:t>του με πρόσληψη ωρομίσθιων και συμβασιούχων</w:t>
      </w:r>
      <w:r>
        <w:rPr>
          <w:rFonts w:eastAsia="Times New Roman" w:cs="Times New Roman"/>
          <w:szCs w:val="24"/>
        </w:rPr>
        <w:t>.</w:t>
      </w:r>
    </w:p>
    <w:p w14:paraId="2D05F57C" w14:textId="77777777" w:rsidR="00237587" w:rsidRDefault="00AE0D0F">
      <w:pPr>
        <w:tabs>
          <w:tab w:val="left" w:pos="6168"/>
        </w:tabs>
        <w:spacing w:after="0" w:line="600" w:lineRule="auto"/>
        <w:ind w:firstLine="720"/>
        <w:jc w:val="both"/>
        <w:rPr>
          <w:rFonts w:eastAsia="Times New Roman" w:cs="Times New Roman"/>
          <w:szCs w:val="24"/>
        </w:rPr>
      </w:pPr>
      <w:r>
        <w:rPr>
          <w:rFonts w:eastAsia="Times New Roman" w:cs="Times New Roman"/>
          <w:szCs w:val="24"/>
        </w:rPr>
        <w:t>Επίσης,</w:t>
      </w:r>
      <w:r w:rsidRPr="009B0D38">
        <w:rPr>
          <w:rFonts w:eastAsia="Times New Roman" w:cs="Times New Roman"/>
          <w:szCs w:val="24"/>
        </w:rPr>
        <w:t xml:space="preserve"> θεωρούμ</w:t>
      </w:r>
      <w:r w:rsidRPr="009B0D38">
        <w:rPr>
          <w:rFonts w:eastAsia="Times New Roman" w:cs="Times New Roman"/>
          <w:szCs w:val="24"/>
        </w:rPr>
        <w:t xml:space="preserve">ε υποκρισία </w:t>
      </w:r>
      <w:r>
        <w:rPr>
          <w:rFonts w:eastAsia="Times New Roman" w:cs="Times New Roman"/>
          <w:szCs w:val="24"/>
        </w:rPr>
        <w:t xml:space="preserve">το άρθρο 19 </w:t>
      </w:r>
      <w:r w:rsidRPr="009B0D38">
        <w:rPr>
          <w:rFonts w:eastAsia="Times New Roman" w:cs="Times New Roman"/>
          <w:szCs w:val="24"/>
        </w:rPr>
        <w:t>για την καθιέρωση ημέρα</w:t>
      </w:r>
      <w:r>
        <w:rPr>
          <w:rFonts w:eastAsia="Times New Roman" w:cs="Times New Roman"/>
          <w:szCs w:val="24"/>
        </w:rPr>
        <w:t>ς</w:t>
      </w:r>
      <w:r w:rsidRPr="009B0D38">
        <w:rPr>
          <w:rFonts w:eastAsia="Times New Roman" w:cs="Times New Roman"/>
          <w:szCs w:val="24"/>
        </w:rPr>
        <w:t xml:space="preserve"> πρόληψης </w:t>
      </w:r>
      <w:r>
        <w:rPr>
          <w:rFonts w:eastAsia="Times New Roman" w:cs="Times New Roman"/>
          <w:szCs w:val="24"/>
        </w:rPr>
        <w:t>θαλάσσιων ατυχημάτων και πνιγμών.</w:t>
      </w:r>
      <w:r w:rsidRPr="009B0D38">
        <w:rPr>
          <w:rFonts w:eastAsia="Times New Roman" w:cs="Times New Roman"/>
          <w:szCs w:val="24"/>
        </w:rPr>
        <w:t xml:space="preserve"> </w:t>
      </w:r>
      <w:r>
        <w:rPr>
          <w:rFonts w:eastAsia="Times New Roman" w:cs="Times New Roman"/>
          <w:szCs w:val="24"/>
        </w:rPr>
        <w:t xml:space="preserve">Ενώ στηρίζετε </w:t>
      </w:r>
      <w:r w:rsidRPr="009B0D38">
        <w:rPr>
          <w:rFonts w:eastAsia="Times New Roman" w:cs="Times New Roman"/>
          <w:szCs w:val="24"/>
        </w:rPr>
        <w:t xml:space="preserve">την ασυδοσία των </w:t>
      </w:r>
      <w:r>
        <w:rPr>
          <w:rFonts w:eastAsia="Times New Roman" w:cs="Times New Roman"/>
          <w:szCs w:val="24"/>
        </w:rPr>
        <w:t xml:space="preserve">εφοπλιστών να </w:t>
      </w:r>
      <w:r w:rsidRPr="009B0D38">
        <w:rPr>
          <w:rFonts w:eastAsia="Times New Roman" w:cs="Times New Roman"/>
          <w:szCs w:val="24"/>
        </w:rPr>
        <w:t>ταξιδεύουν με καράβια σαπάκια</w:t>
      </w:r>
      <w:r>
        <w:rPr>
          <w:rFonts w:eastAsia="Times New Roman" w:cs="Times New Roman"/>
          <w:szCs w:val="24"/>
        </w:rPr>
        <w:t>,</w:t>
      </w:r>
      <w:r w:rsidRPr="009B0D38">
        <w:rPr>
          <w:rFonts w:eastAsia="Times New Roman" w:cs="Times New Roman"/>
          <w:szCs w:val="24"/>
        </w:rPr>
        <w:t xml:space="preserve"> χωρίς την ανάλογη οργανική σύνθεση πληρώματος για τη μέγιστη ασφάλεια</w:t>
      </w:r>
      <w:r>
        <w:rPr>
          <w:rFonts w:eastAsia="Times New Roman" w:cs="Times New Roman"/>
          <w:szCs w:val="24"/>
        </w:rPr>
        <w:t xml:space="preserve">, χωρίς μέτρα </w:t>
      </w:r>
      <w:r>
        <w:rPr>
          <w:rFonts w:eastAsia="Times New Roman" w:cs="Times New Roman"/>
          <w:szCs w:val="24"/>
        </w:rPr>
        <w:t>πρόληψης στις</w:t>
      </w:r>
      <w:r w:rsidRPr="009B0D38">
        <w:rPr>
          <w:rFonts w:eastAsia="Times New Roman" w:cs="Times New Roman"/>
          <w:szCs w:val="24"/>
        </w:rPr>
        <w:t xml:space="preserve"> πλαζ με υποχρεωτική παρουσία ναυαγοσωστών</w:t>
      </w:r>
      <w:r>
        <w:rPr>
          <w:rFonts w:eastAsia="Times New Roman" w:cs="Times New Roman"/>
          <w:szCs w:val="24"/>
        </w:rPr>
        <w:t>, καθιερώνετε</w:t>
      </w:r>
      <w:r w:rsidRPr="009B0D38">
        <w:rPr>
          <w:rFonts w:eastAsia="Times New Roman" w:cs="Times New Roman"/>
          <w:szCs w:val="24"/>
        </w:rPr>
        <w:t xml:space="preserve"> μία ημέρα πρόληψης</w:t>
      </w:r>
      <w:r>
        <w:rPr>
          <w:rFonts w:eastAsia="Times New Roman" w:cs="Times New Roman"/>
          <w:szCs w:val="24"/>
        </w:rPr>
        <w:t>,</w:t>
      </w:r>
      <w:r w:rsidRPr="009B0D38">
        <w:rPr>
          <w:rFonts w:eastAsia="Times New Roman" w:cs="Times New Roman"/>
          <w:szCs w:val="24"/>
        </w:rPr>
        <w:t xml:space="preserve"> κατά την οποία με διάφορες εκδηλώσεις θα αναδεικνύ</w:t>
      </w:r>
      <w:r>
        <w:rPr>
          <w:rFonts w:eastAsia="Times New Roman" w:cs="Times New Roman"/>
          <w:szCs w:val="24"/>
        </w:rPr>
        <w:t xml:space="preserve">ετε </w:t>
      </w:r>
      <w:r w:rsidRPr="009B0D38">
        <w:rPr>
          <w:rFonts w:eastAsia="Times New Roman" w:cs="Times New Roman"/>
          <w:szCs w:val="24"/>
        </w:rPr>
        <w:t xml:space="preserve">τις όποιες άλλες αιτίες εκτός της πολιτικής </w:t>
      </w:r>
      <w:r>
        <w:rPr>
          <w:rFonts w:eastAsia="Times New Roman" w:cs="Times New Roman"/>
          <w:szCs w:val="24"/>
        </w:rPr>
        <w:t>σας.</w:t>
      </w:r>
    </w:p>
    <w:p w14:paraId="2D05F57D" w14:textId="77777777" w:rsidR="00237587" w:rsidRDefault="00AE0D0F">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 </w:t>
      </w:r>
      <w:r w:rsidRPr="009B0D38">
        <w:rPr>
          <w:rFonts w:eastAsia="Times New Roman" w:cs="Times New Roman"/>
          <w:szCs w:val="24"/>
        </w:rPr>
        <w:t xml:space="preserve">άρθρο 20 αναφέρεται στη διαγραφή μικρών σκαφών και </w:t>
      </w:r>
      <w:r>
        <w:rPr>
          <w:rFonts w:eastAsia="Times New Roman" w:cs="Times New Roman"/>
          <w:szCs w:val="24"/>
        </w:rPr>
        <w:t xml:space="preserve">την </w:t>
      </w:r>
      <w:r w:rsidRPr="009B0D38">
        <w:rPr>
          <w:rFonts w:eastAsia="Times New Roman" w:cs="Times New Roman"/>
          <w:szCs w:val="24"/>
        </w:rPr>
        <w:t>αντικα</w:t>
      </w:r>
      <w:r w:rsidRPr="009B0D38">
        <w:rPr>
          <w:rFonts w:eastAsia="Times New Roman" w:cs="Times New Roman"/>
          <w:szCs w:val="24"/>
        </w:rPr>
        <w:t xml:space="preserve">τάσταση </w:t>
      </w:r>
      <w:r>
        <w:rPr>
          <w:rFonts w:eastAsia="Times New Roman" w:cs="Times New Roman"/>
          <w:szCs w:val="24"/>
        </w:rPr>
        <w:t xml:space="preserve">νομοποιητικών </w:t>
      </w:r>
      <w:r w:rsidRPr="009B0D38">
        <w:rPr>
          <w:rFonts w:eastAsia="Times New Roman" w:cs="Times New Roman"/>
          <w:szCs w:val="24"/>
        </w:rPr>
        <w:t xml:space="preserve">εγγράφων για τους ιδιοκτήτες που </w:t>
      </w:r>
      <w:r>
        <w:rPr>
          <w:rFonts w:eastAsia="Times New Roman" w:cs="Times New Roman"/>
          <w:szCs w:val="24"/>
        </w:rPr>
        <w:t xml:space="preserve">υπέστησαν </w:t>
      </w:r>
      <w:r w:rsidRPr="009B0D38">
        <w:rPr>
          <w:rFonts w:eastAsia="Times New Roman" w:cs="Times New Roman"/>
          <w:szCs w:val="24"/>
        </w:rPr>
        <w:t>καταστροφή από την πυρκαγιά στο Μάτι</w:t>
      </w:r>
      <w:r>
        <w:rPr>
          <w:rFonts w:eastAsia="Times New Roman" w:cs="Times New Roman"/>
          <w:szCs w:val="24"/>
        </w:rPr>
        <w:t>.</w:t>
      </w:r>
      <w:r w:rsidRPr="009B0D38">
        <w:rPr>
          <w:rFonts w:eastAsia="Times New Roman" w:cs="Times New Roman"/>
          <w:szCs w:val="24"/>
        </w:rPr>
        <w:t xml:space="preserve"> Σημειώνουμε ότι τα </w:t>
      </w:r>
      <w:r>
        <w:rPr>
          <w:rFonts w:eastAsia="Times New Roman" w:cs="Times New Roman"/>
          <w:szCs w:val="24"/>
        </w:rPr>
        <w:t xml:space="preserve">μέτρα </w:t>
      </w:r>
      <w:r w:rsidRPr="009B0D38">
        <w:rPr>
          <w:rFonts w:eastAsia="Times New Roman" w:cs="Times New Roman"/>
          <w:szCs w:val="24"/>
        </w:rPr>
        <w:t xml:space="preserve">που έχουν </w:t>
      </w:r>
      <w:r>
        <w:rPr>
          <w:rFonts w:eastAsia="Times New Roman" w:cs="Times New Roman"/>
          <w:szCs w:val="24"/>
        </w:rPr>
        <w:t xml:space="preserve">εξαγγελθεί </w:t>
      </w:r>
      <w:r w:rsidRPr="009B0D38">
        <w:rPr>
          <w:rFonts w:eastAsia="Times New Roman" w:cs="Times New Roman"/>
          <w:szCs w:val="24"/>
        </w:rPr>
        <w:t>μέχρι τώρα συνολικά για τους πυρόπληκτους στο Μάτι</w:t>
      </w:r>
      <w:r>
        <w:rPr>
          <w:rFonts w:eastAsia="Times New Roman" w:cs="Times New Roman"/>
          <w:szCs w:val="24"/>
        </w:rPr>
        <w:t>,</w:t>
      </w:r>
      <w:r w:rsidRPr="009B0D38">
        <w:rPr>
          <w:rFonts w:eastAsia="Times New Roman" w:cs="Times New Roman"/>
          <w:szCs w:val="24"/>
        </w:rPr>
        <w:t xml:space="preserve"> ακόμα δεν έχουν υλοποιηθεί</w:t>
      </w:r>
      <w:r>
        <w:rPr>
          <w:rFonts w:eastAsia="Times New Roman" w:cs="Times New Roman"/>
          <w:szCs w:val="24"/>
        </w:rPr>
        <w:t>,</w:t>
      </w:r>
      <w:r w:rsidRPr="009B0D38">
        <w:rPr>
          <w:rFonts w:eastAsia="Times New Roman" w:cs="Times New Roman"/>
          <w:szCs w:val="24"/>
        </w:rPr>
        <w:t xml:space="preserve"> με σοβαρές συνέπειες ιδιαίτ</w:t>
      </w:r>
      <w:r w:rsidRPr="009B0D38">
        <w:rPr>
          <w:rFonts w:eastAsia="Times New Roman" w:cs="Times New Roman"/>
          <w:szCs w:val="24"/>
        </w:rPr>
        <w:t xml:space="preserve">ερα για τους μόνιμους κατοίκους </w:t>
      </w:r>
      <w:r>
        <w:rPr>
          <w:rFonts w:eastAsia="Times New Roman" w:cs="Times New Roman"/>
          <w:szCs w:val="24"/>
        </w:rPr>
        <w:t xml:space="preserve">της περιοχής. </w:t>
      </w:r>
      <w:r w:rsidRPr="009B0D38">
        <w:rPr>
          <w:rFonts w:eastAsia="Times New Roman" w:cs="Times New Roman"/>
          <w:szCs w:val="24"/>
        </w:rPr>
        <w:t>Ελπίζουμε να μην έχουν την ίδια τύχη και οι ρυθμίσεις που αφορούν κ</w:t>
      </w:r>
      <w:r>
        <w:rPr>
          <w:rFonts w:eastAsia="Times New Roman" w:cs="Times New Roman"/>
          <w:szCs w:val="24"/>
        </w:rPr>
        <w:t>ύρια</w:t>
      </w:r>
      <w:r w:rsidRPr="009B0D38">
        <w:rPr>
          <w:rFonts w:eastAsia="Times New Roman" w:cs="Times New Roman"/>
          <w:szCs w:val="24"/>
        </w:rPr>
        <w:t xml:space="preserve"> τους </w:t>
      </w:r>
      <w:r>
        <w:rPr>
          <w:rFonts w:eastAsia="Times New Roman" w:cs="Times New Roman"/>
          <w:szCs w:val="24"/>
        </w:rPr>
        <w:t>αυτο</w:t>
      </w:r>
      <w:r w:rsidRPr="009B0D38">
        <w:rPr>
          <w:rFonts w:eastAsia="Times New Roman" w:cs="Times New Roman"/>
          <w:szCs w:val="24"/>
        </w:rPr>
        <w:t>απασχολούμενους ψαράδες της περιοχής</w:t>
      </w:r>
      <w:r>
        <w:rPr>
          <w:rFonts w:eastAsia="Times New Roman" w:cs="Times New Roman"/>
          <w:szCs w:val="24"/>
        </w:rPr>
        <w:t>.</w:t>
      </w:r>
    </w:p>
    <w:p w14:paraId="2D05F57E" w14:textId="77777777" w:rsidR="00237587" w:rsidRDefault="00AE0D0F">
      <w:pPr>
        <w:tabs>
          <w:tab w:val="left" w:pos="6168"/>
        </w:tabs>
        <w:spacing w:after="0" w:line="600" w:lineRule="auto"/>
        <w:ind w:firstLine="720"/>
        <w:jc w:val="both"/>
        <w:rPr>
          <w:rFonts w:eastAsia="Times New Roman" w:cs="Times New Roman"/>
          <w:szCs w:val="24"/>
        </w:rPr>
      </w:pPr>
      <w:r w:rsidRPr="009B0D38">
        <w:rPr>
          <w:rFonts w:eastAsia="Times New Roman" w:cs="Times New Roman"/>
          <w:szCs w:val="24"/>
        </w:rPr>
        <w:t xml:space="preserve"> Στο άρθρο 21 μιλάτε </w:t>
      </w:r>
      <w:r>
        <w:rPr>
          <w:rFonts w:eastAsia="Times New Roman" w:cs="Times New Roman"/>
          <w:szCs w:val="24"/>
        </w:rPr>
        <w:t xml:space="preserve">για την </w:t>
      </w:r>
      <w:r w:rsidRPr="009B0D38">
        <w:rPr>
          <w:rFonts w:eastAsia="Times New Roman" w:cs="Times New Roman"/>
          <w:szCs w:val="24"/>
        </w:rPr>
        <w:t xml:space="preserve">τροποποίηση του </w:t>
      </w:r>
      <w:r>
        <w:rPr>
          <w:rFonts w:eastAsia="Times New Roman" w:cs="Times New Roman"/>
          <w:szCs w:val="24"/>
        </w:rPr>
        <w:t>Κώδικα Δημόσι</w:t>
      </w:r>
      <w:r w:rsidRPr="009B0D38">
        <w:rPr>
          <w:rFonts w:eastAsia="Times New Roman" w:cs="Times New Roman"/>
          <w:szCs w:val="24"/>
        </w:rPr>
        <w:t>ου Ναυτικού Δικαίου</w:t>
      </w:r>
      <w:r>
        <w:rPr>
          <w:rFonts w:eastAsia="Times New Roman" w:cs="Times New Roman"/>
          <w:szCs w:val="24"/>
        </w:rPr>
        <w:t>. Η καταστρατή</w:t>
      </w:r>
      <w:r>
        <w:rPr>
          <w:rFonts w:eastAsia="Times New Roman" w:cs="Times New Roman"/>
          <w:szCs w:val="24"/>
        </w:rPr>
        <w:t>γηση</w:t>
      </w:r>
      <w:r w:rsidRPr="009B0D38">
        <w:rPr>
          <w:rFonts w:eastAsia="Times New Roman" w:cs="Times New Roman"/>
          <w:szCs w:val="24"/>
        </w:rPr>
        <w:t xml:space="preserve"> των συλλογικών συμβάσεων από τους εφοπλιστές πραγματοποιείται και σήμερα με τη στήριξη της Κυβέρνησης ΣΥΡΙΖΑ</w:t>
      </w:r>
      <w:r>
        <w:rPr>
          <w:rFonts w:eastAsia="Times New Roman" w:cs="Times New Roman"/>
          <w:szCs w:val="24"/>
        </w:rPr>
        <w:t xml:space="preserve">, παρόλο που λέτε ότι </w:t>
      </w:r>
      <w:r w:rsidRPr="009B0D38">
        <w:rPr>
          <w:rFonts w:eastAsia="Times New Roman" w:cs="Times New Roman"/>
          <w:szCs w:val="24"/>
        </w:rPr>
        <w:t xml:space="preserve"> </w:t>
      </w:r>
      <w:r>
        <w:rPr>
          <w:rFonts w:eastAsia="Times New Roman" w:cs="Times New Roman"/>
          <w:szCs w:val="24"/>
        </w:rPr>
        <w:t xml:space="preserve">στηρίζετε </w:t>
      </w:r>
      <w:r w:rsidRPr="009B0D38">
        <w:rPr>
          <w:rFonts w:eastAsia="Times New Roman" w:cs="Times New Roman"/>
          <w:szCs w:val="24"/>
        </w:rPr>
        <w:t>τις συλλογικές συμβάσεις</w:t>
      </w:r>
      <w:r>
        <w:rPr>
          <w:rFonts w:eastAsia="Times New Roman" w:cs="Times New Roman"/>
          <w:szCs w:val="24"/>
        </w:rPr>
        <w:t>.</w:t>
      </w:r>
      <w:r w:rsidRPr="009B0D38">
        <w:rPr>
          <w:rFonts w:eastAsia="Times New Roman" w:cs="Times New Roman"/>
          <w:szCs w:val="24"/>
        </w:rPr>
        <w:t xml:space="preserve"> Οι καταγγελίες που γίνονται</w:t>
      </w:r>
      <w:r>
        <w:rPr>
          <w:rFonts w:eastAsia="Times New Roman" w:cs="Times New Roman"/>
          <w:szCs w:val="24"/>
        </w:rPr>
        <w:t>,</w:t>
      </w:r>
      <w:r w:rsidRPr="009B0D38">
        <w:rPr>
          <w:rFonts w:eastAsia="Times New Roman" w:cs="Times New Roman"/>
          <w:szCs w:val="24"/>
        </w:rPr>
        <w:t xml:space="preserve"> αφορούν παραβιάσεις</w:t>
      </w:r>
      <w:r>
        <w:rPr>
          <w:rFonts w:eastAsia="Times New Roman" w:cs="Times New Roman"/>
          <w:szCs w:val="24"/>
        </w:rPr>
        <w:t>,</w:t>
      </w:r>
      <w:r w:rsidRPr="009B0D38">
        <w:rPr>
          <w:rFonts w:eastAsia="Times New Roman" w:cs="Times New Roman"/>
          <w:szCs w:val="24"/>
        </w:rPr>
        <w:t xml:space="preserve"> στην κυριολεξία</w:t>
      </w:r>
      <w:r>
        <w:rPr>
          <w:rFonts w:eastAsia="Times New Roman" w:cs="Times New Roman"/>
          <w:szCs w:val="24"/>
        </w:rPr>
        <w:t>,</w:t>
      </w:r>
      <w:r w:rsidRPr="009B0D38">
        <w:rPr>
          <w:rFonts w:eastAsia="Times New Roman" w:cs="Times New Roman"/>
          <w:szCs w:val="24"/>
        </w:rPr>
        <w:t xml:space="preserve"> δίπλα στην πόρτα </w:t>
      </w:r>
      <w:r w:rsidRPr="009B0D38">
        <w:rPr>
          <w:rFonts w:eastAsia="Times New Roman" w:cs="Times New Roman"/>
          <w:szCs w:val="24"/>
        </w:rPr>
        <w:t>του Υπουργείου</w:t>
      </w:r>
      <w:r>
        <w:rPr>
          <w:rFonts w:eastAsia="Times New Roman" w:cs="Times New Roman"/>
          <w:szCs w:val="24"/>
        </w:rPr>
        <w:t xml:space="preserve"> σας, κύριε Υπουργέ. </w:t>
      </w:r>
      <w:r w:rsidRPr="009B0D38">
        <w:rPr>
          <w:rFonts w:eastAsia="Times New Roman" w:cs="Times New Roman"/>
          <w:szCs w:val="24"/>
        </w:rPr>
        <w:t>Και εδώ</w:t>
      </w:r>
      <w:r>
        <w:rPr>
          <w:rFonts w:eastAsia="Times New Roman" w:cs="Times New Roman"/>
          <w:szCs w:val="24"/>
        </w:rPr>
        <w:t>,</w:t>
      </w:r>
      <w:r w:rsidRPr="009B0D38">
        <w:rPr>
          <w:rFonts w:eastAsia="Times New Roman" w:cs="Times New Roman"/>
          <w:szCs w:val="24"/>
        </w:rPr>
        <w:t xml:space="preserve"> η ανοχή </w:t>
      </w:r>
      <w:r>
        <w:rPr>
          <w:rFonts w:eastAsia="Times New Roman" w:cs="Times New Roman"/>
          <w:szCs w:val="24"/>
        </w:rPr>
        <w:t>σας -</w:t>
      </w:r>
      <w:r w:rsidRPr="009B0D38">
        <w:rPr>
          <w:rFonts w:eastAsia="Times New Roman" w:cs="Times New Roman"/>
          <w:szCs w:val="24"/>
        </w:rPr>
        <w:t xml:space="preserve">αν όχι </w:t>
      </w:r>
      <w:r>
        <w:rPr>
          <w:rFonts w:eastAsia="Times New Roman" w:cs="Times New Roman"/>
          <w:szCs w:val="24"/>
        </w:rPr>
        <w:t xml:space="preserve">η </w:t>
      </w:r>
      <w:r w:rsidRPr="009B0D38">
        <w:rPr>
          <w:rFonts w:eastAsia="Times New Roman" w:cs="Times New Roman"/>
          <w:szCs w:val="24"/>
        </w:rPr>
        <w:t>στήριξη</w:t>
      </w:r>
      <w:r>
        <w:rPr>
          <w:rFonts w:eastAsia="Times New Roman" w:cs="Times New Roman"/>
          <w:szCs w:val="24"/>
        </w:rPr>
        <w:t>-</w:t>
      </w:r>
      <w:r w:rsidRPr="009B0D38">
        <w:rPr>
          <w:rFonts w:eastAsia="Times New Roman" w:cs="Times New Roman"/>
          <w:szCs w:val="24"/>
        </w:rPr>
        <w:t xml:space="preserve"> είναι</w:t>
      </w:r>
      <w:r>
        <w:rPr>
          <w:rFonts w:eastAsia="Times New Roman" w:cs="Times New Roman"/>
          <w:szCs w:val="24"/>
        </w:rPr>
        <w:t>,</w:t>
      </w:r>
      <w:r w:rsidRPr="009B0D38">
        <w:rPr>
          <w:rFonts w:eastAsia="Times New Roman" w:cs="Times New Roman"/>
          <w:szCs w:val="24"/>
        </w:rPr>
        <w:t xml:space="preserve"> όπως φαίνεται</w:t>
      </w:r>
      <w:r>
        <w:rPr>
          <w:rFonts w:eastAsia="Times New Roman" w:cs="Times New Roman"/>
          <w:szCs w:val="24"/>
        </w:rPr>
        <w:t>,</w:t>
      </w:r>
      <w:r w:rsidRPr="009B0D38">
        <w:rPr>
          <w:rFonts w:eastAsia="Times New Roman" w:cs="Times New Roman"/>
          <w:szCs w:val="24"/>
        </w:rPr>
        <w:t xml:space="preserve"> ταξική επιλογή της Κυβέρνησης</w:t>
      </w:r>
      <w:r>
        <w:rPr>
          <w:rFonts w:eastAsia="Times New Roman" w:cs="Times New Roman"/>
          <w:szCs w:val="24"/>
        </w:rPr>
        <w:t>.</w:t>
      </w:r>
      <w:r w:rsidRPr="009B0D38">
        <w:rPr>
          <w:rFonts w:eastAsia="Times New Roman" w:cs="Times New Roman"/>
          <w:szCs w:val="24"/>
        </w:rPr>
        <w:t xml:space="preserve"> Με απόφαση της Κυβέρνησης </w:t>
      </w:r>
      <w:r>
        <w:rPr>
          <w:rFonts w:eastAsia="Times New Roman" w:cs="Times New Roman"/>
          <w:szCs w:val="24"/>
        </w:rPr>
        <w:t>κυκλοφορούν εκα</w:t>
      </w:r>
      <w:r>
        <w:rPr>
          <w:rFonts w:eastAsia="Times New Roman" w:cs="Times New Roman"/>
          <w:szCs w:val="24"/>
        </w:rPr>
        <w:lastRenderedPageBreak/>
        <w:t xml:space="preserve">τόν ογδόντα </w:t>
      </w:r>
      <w:r w:rsidRPr="009B0D38">
        <w:rPr>
          <w:rFonts w:eastAsia="Times New Roman" w:cs="Times New Roman"/>
          <w:szCs w:val="24"/>
        </w:rPr>
        <w:t xml:space="preserve">καράβια σαπάκια </w:t>
      </w:r>
      <w:r>
        <w:rPr>
          <w:rFonts w:eastAsia="Times New Roman" w:cs="Times New Roman"/>
          <w:szCs w:val="24"/>
        </w:rPr>
        <w:t>με σημαίες ευκαιρία</w:t>
      </w:r>
      <w:r w:rsidRPr="009B0D38">
        <w:rPr>
          <w:rFonts w:eastAsia="Times New Roman" w:cs="Times New Roman"/>
          <w:szCs w:val="24"/>
        </w:rPr>
        <w:t xml:space="preserve">ς </w:t>
      </w:r>
      <w:r>
        <w:rPr>
          <w:rFonts w:eastAsia="Times New Roman" w:cs="Times New Roman"/>
          <w:szCs w:val="24"/>
        </w:rPr>
        <w:t xml:space="preserve">σε εσωτερικές θαλάσσιες </w:t>
      </w:r>
      <w:r w:rsidRPr="009B0D38">
        <w:rPr>
          <w:rFonts w:eastAsia="Times New Roman" w:cs="Times New Roman"/>
          <w:szCs w:val="24"/>
        </w:rPr>
        <w:t xml:space="preserve">μεταφορές της </w:t>
      </w:r>
      <w:r w:rsidRPr="009B0D38">
        <w:rPr>
          <w:rFonts w:eastAsia="Times New Roman" w:cs="Times New Roman"/>
          <w:szCs w:val="24"/>
        </w:rPr>
        <w:t>χώρας</w:t>
      </w:r>
      <w:r>
        <w:rPr>
          <w:rFonts w:eastAsia="Times New Roman" w:cs="Times New Roman"/>
          <w:szCs w:val="24"/>
        </w:rPr>
        <w:t>.</w:t>
      </w:r>
      <w:r w:rsidRPr="009B0D38">
        <w:rPr>
          <w:rFonts w:eastAsia="Times New Roman" w:cs="Times New Roman"/>
          <w:szCs w:val="24"/>
        </w:rPr>
        <w:t xml:space="preserve"> Και αυτό γίνεται χωρί</w:t>
      </w:r>
      <w:r>
        <w:rPr>
          <w:rFonts w:eastAsia="Times New Roman" w:cs="Times New Roman"/>
          <w:szCs w:val="24"/>
        </w:rPr>
        <w:t>ς την εφαρμογή της αντίστοιχης ε</w:t>
      </w:r>
      <w:r w:rsidRPr="009B0D38">
        <w:rPr>
          <w:rFonts w:eastAsia="Times New Roman" w:cs="Times New Roman"/>
          <w:szCs w:val="24"/>
        </w:rPr>
        <w:t>λληνικής κρατικής συλλογικής σύμβασης εργασίας</w:t>
      </w:r>
      <w:r>
        <w:rPr>
          <w:rFonts w:eastAsia="Times New Roman" w:cs="Times New Roman"/>
          <w:szCs w:val="24"/>
        </w:rPr>
        <w:t>.</w:t>
      </w:r>
      <w:r w:rsidRPr="009B0D38">
        <w:rPr>
          <w:rFonts w:eastAsia="Times New Roman" w:cs="Times New Roman"/>
          <w:szCs w:val="24"/>
        </w:rPr>
        <w:t xml:space="preserve"> Αυτό θέλετε να </w:t>
      </w:r>
      <w:r>
        <w:rPr>
          <w:rFonts w:eastAsia="Times New Roman" w:cs="Times New Roman"/>
          <w:szCs w:val="24"/>
        </w:rPr>
        <w:t xml:space="preserve">το νομιμοποιήσετε </w:t>
      </w:r>
      <w:r w:rsidRPr="009B0D38">
        <w:rPr>
          <w:rFonts w:eastAsia="Times New Roman" w:cs="Times New Roman"/>
          <w:szCs w:val="24"/>
        </w:rPr>
        <w:t>με το άρθρο 28</w:t>
      </w:r>
      <w:r>
        <w:rPr>
          <w:rFonts w:eastAsia="Times New Roman" w:cs="Times New Roman"/>
          <w:szCs w:val="24"/>
        </w:rPr>
        <w:t>, κ</w:t>
      </w:r>
      <w:r w:rsidRPr="009B0D38">
        <w:rPr>
          <w:rFonts w:eastAsia="Times New Roman" w:cs="Times New Roman"/>
          <w:szCs w:val="24"/>
        </w:rPr>
        <w:t>ύριε Υπουργέ</w:t>
      </w:r>
      <w:r>
        <w:rPr>
          <w:rFonts w:eastAsia="Times New Roman" w:cs="Times New Roman"/>
          <w:szCs w:val="24"/>
        </w:rPr>
        <w:t>.</w:t>
      </w:r>
      <w:r w:rsidRPr="009B0D38">
        <w:rPr>
          <w:rFonts w:eastAsia="Times New Roman" w:cs="Times New Roman"/>
          <w:szCs w:val="24"/>
        </w:rPr>
        <w:t xml:space="preserve"> Επειδή μου απαντήσατε προχθές</w:t>
      </w:r>
      <w:r>
        <w:rPr>
          <w:rFonts w:eastAsia="Times New Roman" w:cs="Times New Roman"/>
          <w:szCs w:val="24"/>
        </w:rPr>
        <w:t>,</w:t>
      </w:r>
      <w:r w:rsidRPr="009B0D38">
        <w:rPr>
          <w:rFonts w:eastAsia="Times New Roman" w:cs="Times New Roman"/>
          <w:szCs w:val="24"/>
        </w:rPr>
        <w:t xml:space="preserve"> είναι αντιληπτό τι σημαίνει το άρθρο 28</w:t>
      </w:r>
      <w:r>
        <w:rPr>
          <w:rFonts w:eastAsia="Times New Roman" w:cs="Times New Roman"/>
          <w:szCs w:val="24"/>
        </w:rPr>
        <w:t>,</w:t>
      </w:r>
      <w:r w:rsidRPr="009B0D38">
        <w:rPr>
          <w:rFonts w:eastAsia="Times New Roman" w:cs="Times New Roman"/>
          <w:szCs w:val="24"/>
        </w:rPr>
        <w:t xml:space="preserve"> όπως το έχετε</w:t>
      </w:r>
      <w:r>
        <w:rPr>
          <w:rFonts w:eastAsia="Times New Roman" w:cs="Times New Roman"/>
          <w:szCs w:val="24"/>
        </w:rPr>
        <w:t xml:space="preserve">; </w:t>
      </w:r>
    </w:p>
    <w:p w14:paraId="2D05F57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2D05F580" w14:textId="77777777" w:rsidR="00237587" w:rsidRDefault="00AE0D0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Τελειώνω, κυρία Πρόεδρε. </w:t>
      </w:r>
    </w:p>
    <w:p w14:paraId="2D05F581" w14:textId="77777777" w:rsidR="00237587" w:rsidRDefault="00AE0D0F">
      <w:pPr>
        <w:tabs>
          <w:tab w:val="left" w:pos="6168"/>
        </w:tabs>
        <w:spacing w:after="0" w:line="600" w:lineRule="auto"/>
        <w:ind w:firstLine="720"/>
        <w:jc w:val="both"/>
        <w:rPr>
          <w:rFonts w:eastAsia="Times New Roman" w:cs="Times New Roman"/>
          <w:szCs w:val="24"/>
        </w:rPr>
      </w:pPr>
      <w:r w:rsidRPr="009B0D38">
        <w:rPr>
          <w:rFonts w:eastAsia="Times New Roman" w:cs="Times New Roman"/>
          <w:szCs w:val="24"/>
        </w:rPr>
        <w:t xml:space="preserve">Ένα φορτηγό </w:t>
      </w:r>
      <w:r>
        <w:rPr>
          <w:rFonts w:eastAsia="Times New Roman" w:cs="Times New Roman"/>
          <w:szCs w:val="24"/>
        </w:rPr>
        <w:t xml:space="preserve">ή </w:t>
      </w:r>
      <w:r w:rsidRPr="009B0D38">
        <w:rPr>
          <w:rFonts w:eastAsia="Times New Roman" w:cs="Times New Roman"/>
          <w:szCs w:val="24"/>
        </w:rPr>
        <w:t>δεξαμενόπλοιο με ελληνική σημαία και διεθνή πιστοποιητικά</w:t>
      </w:r>
      <w:r>
        <w:rPr>
          <w:rFonts w:eastAsia="Times New Roman" w:cs="Times New Roman"/>
          <w:szCs w:val="24"/>
        </w:rPr>
        <w:t>,</w:t>
      </w:r>
      <w:r w:rsidRPr="009B0D38">
        <w:rPr>
          <w:rFonts w:eastAsia="Times New Roman" w:cs="Times New Roman"/>
          <w:szCs w:val="24"/>
        </w:rPr>
        <w:t xml:space="preserve"> </w:t>
      </w:r>
      <w:r>
        <w:rPr>
          <w:rFonts w:eastAsia="Times New Roman" w:cs="Times New Roman"/>
          <w:szCs w:val="24"/>
        </w:rPr>
        <w:t xml:space="preserve">με τρεις χιλιάδες έναν κόρους </w:t>
      </w:r>
      <w:r w:rsidRPr="009B0D38">
        <w:rPr>
          <w:rFonts w:eastAsia="Times New Roman" w:cs="Times New Roman"/>
          <w:szCs w:val="24"/>
        </w:rPr>
        <w:t>και άνω η κείμενη νομοθεσ</w:t>
      </w:r>
      <w:r w:rsidRPr="009B0D38">
        <w:rPr>
          <w:rFonts w:eastAsia="Times New Roman" w:cs="Times New Roman"/>
          <w:szCs w:val="24"/>
        </w:rPr>
        <w:t>ία</w:t>
      </w:r>
      <w:r>
        <w:rPr>
          <w:rFonts w:eastAsia="Times New Roman" w:cs="Times New Roman"/>
          <w:szCs w:val="24"/>
        </w:rPr>
        <w:t xml:space="preserve">, όπως λέτε, </w:t>
      </w:r>
      <w:r w:rsidRPr="009B0D38">
        <w:rPr>
          <w:rFonts w:eastAsia="Times New Roman" w:cs="Times New Roman"/>
          <w:szCs w:val="24"/>
        </w:rPr>
        <w:t>προβλέπει ότι ανήκει στην κατηγορία του</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οντοπόρου.</w:t>
      </w:r>
      <w:r w:rsidRPr="009B0D38">
        <w:rPr>
          <w:rFonts w:eastAsia="Times New Roman" w:cs="Times New Roman"/>
          <w:szCs w:val="24"/>
        </w:rPr>
        <w:t xml:space="preserve"> Αυτό σημαίνει</w:t>
      </w:r>
      <w:r>
        <w:rPr>
          <w:rFonts w:eastAsia="Times New Roman" w:cs="Times New Roman"/>
          <w:szCs w:val="24"/>
        </w:rPr>
        <w:t>,</w:t>
      </w:r>
      <w:r w:rsidRPr="009B0D38">
        <w:rPr>
          <w:rFonts w:eastAsia="Times New Roman" w:cs="Times New Roman"/>
          <w:szCs w:val="24"/>
        </w:rPr>
        <w:t xml:space="preserve"> σύμφων</w:t>
      </w:r>
      <w:r>
        <w:rPr>
          <w:rFonts w:eastAsia="Times New Roman" w:cs="Times New Roman"/>
          <w:szCs w:val="24"/>
        </w:rPr>
        <w:t>α με την κείμενη νομοθεσία, ότι τ</w:t>
      </w:r>
      <w:r w:rsidRPr="009B0D38">
        <w:rPr>
          <w:rFonts w:eastAsia="Times New Roman" w:cs="Times New Roman"/>
          <w:szCs w:val="24"/>
        </w:rPr>
        <w:t xml:space="preserve">ο πολύ μέχρι </w:t>
      </w:r>
      <w:r>
        <w:rPr>
          <w:rFonts w:eastAsia="Times New Roman" w:cs="Times New Roman"/>
          <w:szCs w:val="24"/>
        </w:rPr>
        <w:t>έξι</w:t>
      </w:r>
      <w:r w:rsidRPr="009B0D38">
        <w:rPr>
          <w:rFonts w:eastAsia="Times New Roman" w:cs="Times New Roman"/>
          <w:szCs w:val="24"/>
        </w:rPr>
        <w:t xml:space="preserve"> ναυτεργάτες </w:t>
      </w:r>
      <w:r>
        <w:rPr>
          <w:rFonts w:eastAsia="Times New Roman" w:cs="Times New Roman"/>
          <w:szCs w:val="24"/>
        </w:rPr>
        <w:t xml:space="preserve">εργάζονται </w:t>
      </w:r>
      <w:r w:rsidRPr="009B0D38">
        <w:rPr>
          <w:rFonts w:eastAsia="Times New Roman" w:cs="Times New Roman"/>
          <w:szCs w:val="24"/>
        </w:rPr>
        <w:t>με συλλογική σύμβαση εργασίας</w:t>
      </w:r>
      <w:r>
        <w:rPr>
          <w:rFonts w:eastAsia="Times New Roman" w:cs="Times New Roman"/>
          <w:szCs w:val="24"/>
        </w:rPr>
        <w:t>, ασφάλιση</w:t>
      </w:r>
      <w:r w:rsidRPr="009B0D38">
        <w:rPr>
          <w:rFonts w:eastAsia="Times New Roman" w:cs="Times New Roman"/>
          <w:szCs w:val="24"/>
        </w:rPr>
        <w:t xml:space="preserve"> </w:t>
      </w:r>
      <w:r>
        <w:rPr>
          <w:rFonts w:eastAsia="Times New Roman" w:cs="Times New Roman"/>
          <w:szCs w:val="24"/>
        </w:rPr>
        <w:t xml:space="preserve">και συνδικαλιστική εκπροσώπηση. </w:t>
      </w:r>
      <w:r w:rsidRPr="009B0D38">
        <w:rPr>
          <w:rFonts w:eastAsia="Times New Roman" w:cs="Times New Roman"/>
          <w:szCs w:val="24"/>
        </w:rPr>
        <w:t>Το υπόλοιπο πλήρωμα κατ</w:t>
      </w:r>
      <w:r w:rsidRPr="009B0D38">
        <w:rPr>
          <w:rFonts w:eastAsia="Times New Roman" w:cs="Times New Roman"/>
          <w:szCs w:val="24"/>
        </w:rPr>
        <w:t>ά την ίδια νομοθεσία είναι χωρίς συλλογικές συμβάσεις και συνολικά χωρίς συγκροτημένα δικαιώματα</w:t>
      </w:r>
      <w:r>
        <w:rPr>
          <w:rFonts w:eastAsia="Times New Roman" w:cs="Times New Roman"/>
          <w:szCs w:val="24"/>
        </w:rPr>
        <w:t>.</w:t>
      </w:r>
      <w:r w:rsidRPr="009B0D38">
        <w:rPr>
          <w:rFonts w:eastAsia="Times New Roman" w:cs="Times New Roman"/>
          <w:szCs w:val="24"/>
        </w:rPr>
        <w:t xml:space="preserve"> </w:t>
      </w:r>
    </w:p>
    <w:p w14:paraId="2D05F582" w14:textId="77777777" w:rsidR="00237587" w:rsidRDefault="00AE0D0F">
      <w:pPr>
        <w:tabs>
          <w:tab w:val="left" w:pos="6168"/>
        </w:tabs>
        <w:spacing w:after="0" w:line="600" w:lineRule="auto"/>
        <w:ind w:firstLine="720"/>
        <w:jc w:val="both"/>
        <w:rPr>
          <w:rFonts w:eastAsia="Times New Roman" w:cs="Times New Roman"/>
          <w:szCs w:val="24"/>
        </w:rPr>
      </w:pPr>
      <w:r w:rsidRPr="009B0D38">
        <w:rPr>
          <w:rFonts w:eastAsia="Times New Roman" w:cs="Times New Roman"/>
          <w:szCs w:val="24"/>
        </w:rPr>
        <w:lastRenderedPageBreak/>
        <w:t xml:space="preserve">Αυτό </w:t>
      </w:r>
      <w:r>
        <w:rPr>
          <w:rFonts w:eastAsia="Times New Roman" w:cs="Times New Roman"/>
          <w:szCs w:val="24"/>
        </w:rPr>
        <w:t xml:space="preserve">κάνετε με το άρθρο 28, κύριε Υπουργέ. </w:t>
      </w:r>
      <w:r w:rsidRPr="009B0D38">
        <w:rPr>
          <w:rFonts w:eastAsia="Times New Roman" w:cs="Times New Roman"/>
          <w:szCs w:val="24"/>
        </w:rPr>
        <w:t xml:space="preserve">Δίνετε τη δυνατότητα </w:t>
      </w:r>
      <w:r>
        <w:rPr>
          <w:rFonts w:eastAsia="Times New Roman" w:cs="Times New Roman"/>
          <w:szCs w:val="24"/>
        </w:rPr>
        <w:t xml:space="preserve">στους εφοπλιστές </w:t>
      </w:r>
      <w:r w:rsidRPr="009B0D38">
        <w:rPr>
          <w:rFonts w:eastAsia="Times New Roman" w:cs="Times New Roman"/>
          <w:szCs w:val="24"/>
        </w:rPr>
        <w:t xml:space="preserve">να παραβιάζουν ακόμα παραπέρα αυτά τα ελάχιστα που έχουν απομείνει για τους </w:t>
      </w:r>
      <w:r w:rsidRPr="009B0D38">
        <w:rPr>
          <w:rFonts w:eastAsia="Times New Roman" w:cs="Times New Roman"/>
          <w:szCs w:val="24"/>
        </w:rPr>
        <w:t>ναυτεργάτες</w:t>
      </w:r>
      <w:r>
        <w:rPr>
          <w:rFonts w:eastAsia="Times New Roman" w:cs="Times New Roman"/>
          <w:szCs w:val="24"/>
        </w:rPr>
        <w:t>.</w:t>
      </w:r>
    </w:p>
    <w:p w14:paraId="2D05F583" w14:textId="77777777" w:rsidR="00237587" w:rsidRDefault="00AE0D0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Το ΚΚΕ </w:t>
      </w:r>
      <w:r w:rsidRPr="009B0D38">
        <w:rPr>
          <w:rFonts w:eastAsia="Times New Roman" w:cs="Times New Roman"/>
          <w:szCs w:val="24"/>
        </w:rPr>
        <w:t xml:space="preserve">πολεμά τις </w:t>
      </w:r>
      <w:r>
        <w:rPr>
          <w:rFonts w:eastAsia="Times New Roman" w:cs="Times New Roman"/>
          <w:szCs w:val="24"/>
        </w:rPr>
        <w:t xml:space="preserve">θεωρίες </w:t>
      </w:r>
      <w:r w:rsidRPr="009B0D38">
        <w:rPr>
          <w:rFonts w:eastAsia="Times New Roman" w:cs="Times New Roman"/>
          <w:szCs w:val="24"/>
        </w:rPr>
        <w:t>του κεφαλ</w:t>
      </w:r>
      <w:r>
        <w:rPr>
          <w:rFonts w:eastAsia="Times New Roman" w:cs="Times New Roman"/>
          <w:szCs w:val="24"/>
        </w:rPr>
        <w:t>αίου</w:t>
      </w:r>
      <w:r w:rsidRPr="009B0D38">
        <w:rPr>
          <w:rFonts w:eastAsia="Times New Roman" w:cs="Times New Roman"/>
          <w:szCs w:val="24"/>
        </w:rPr>
        <w:t xml:space="preserve"> περί ανταγωνιστικότητας</w:t>
      </w:r>
      <w:r>
        <w:rPr>
          <w:rFonts w:eastAsia="Times New Roman" w:cs="Times New Roman"/>
          <w:szCs w:val="24"/>
        </w:rPr>
        <w:t>,</w:t>
      </w:r>
      <w:r w:rsidRPr="009B0D38">
        <w:rPr>
          <w:rFonts w:eastAsia="Times New Roman" w:cs="Times New Roman"/>
          <w:szCs w:val="24"/>
        </w:rPr>
        <w:t xml:space="preserve"> </w:t>
      </w:r>
      <w:r>
        <w:rPr>
          <w:rFonts w:eastAsia="Times New Roman" w:cs="Times New Roman"/>
          <w:szCs w:val="24"/>
        </w:rPr>
        <w:t>τ</w:t>
      </w:r>
      <w:r w:rsidRPr="009B0D38">
        <w:rPr>
          <w:rFonts w:eastAsia="Times New Roman" w:cs="Times New Roman"/>
          <w:szCs w:val="24"/>
        </w:rPr>
        <w:t xml:space="preserve">α </w:t>
      </w:r>
      <w:r>
        <w:rPr>
          <w:rFonts w:eastAsia="Times New Roman" w:cs="Times New Roman"/>
          <w:szCs w:val="24"/>
        </w:rPr>
        <w:t>παραπλανητικά διλήμματα περί ι</w:t>
      </w:r>
      <w:r w:rsidRPr="009B0D38">
        <w:rPr>
          <w:rFonts w:eastAsia="Times New Roman" w:cs="Times New Roman"/>
          <w:szCs w:val="24"/>
        </w:rPr>
        <w:t>διωτικού ή κρατικού</w:t>
      </w:r>
      <w:r>
        <w:rPr>
          <w:rFonts w:eastAsia="Times New Roman" w:cs="Times New Roman"/>
          <w:szCs w:val="24"/>
        </w:rPr>
        <w:t>,</w:t>
      </w:r>
      <w:r w:rsidRPr="009B0D38">
        <w:rPr>
          <w:rFonts w:eastAsia="Times New Roman" w:cs="Times New Roman"/>
          <w:szCs w:val="24"/>
        </w:rPr>
        <w:t xml:space="preserve"> όπως </w:t>
      </w:r>
      <w:r>
        <w:rPr>
          <w:rFonts w:eastAsia="Times New Roman" w:cs="Times New Roman"/>
          <w:szCs w:val="24"/>
        </w:rPr>
        <w:t xml:space="preserve">πολεμά και </w:t>
      </w:r>
      <w:r w:rsidRPr="009B0D38">
        <w:rPr>
          <w:rFonts w:eastAsia="Times New Roman" w:cs="Times New Roman"/>
          <w:szCs w:val="24"/>
        </w:rPr>
        <w:t>την ανάπτυξη με κριτήριο το κέρδος</w:t>
      </w:r>
      <w:r>
        <w:rPr>
          <w:rFonts w:eastAsia="Times New Roman" w:cs="Times New Roman"/>
          <w:szCs w:val="24"/>
        </w:rPr>
        <w:t>.</w:t>
      </w:r>
      <w:r w:rsidRPr="009B0D38">
        <w:rPr>
          <w:rFonts w:eastAsia="Times New Roman" w:cs="Times New Roman"/>
          <w:szCs w:val="24"/>
        </w:rPr>
        <w:t xml:space="preserve"> </w:t>
      </w:r>
      <w:r>
        <w:rPr>
          <w:rFonts w:eastAsia="Times New Roman" w:cs="Times New Roman"/>
          <w:szCs w:val="24"/>
        </w:rPr>
        <w:t xml:space="preserve">Προβάλλουμε </w:t>
      </w:r>
      <w:r w:rsidRPr="009B0D38">
        <w:rPr>
          <w:rFonts w:eastAsia="Times New Roman" w:cs="Times New Roman"/>
          <w:szCs w:val="24"/>
        </w:rPr>
        <w:t>την αναγκαιότητα για κοινωνικοποίηση των βασικών συγκεντρωμέ</w:t>
      </w:r>
      <w:r w:rsidRPr="009B0D38">
        <w:rPr>
          <w:rFonts w:eastAsia="Times New Roman" w:cs="Times New Roman"/>
          <w:szCs w:val="24"/>
        </w:rPr>
        <w:t xml:space="preserve">νων μέσων παραγωγής </w:t>
      </w:r>
      <w:r>
        <w:rPr>
          <w:rFonts w:eastAsia="Times New Roman" w:cs="Times New Roman"/>
          <w:szCs w:val="24"/>
        </w:rPr>
        <w:t>σ</w:t>
      </w:r>
      <w:r w:rsidRPr="009B0D38">
        <w:rPr>
          <w:rFonts w:eastAsia="Times New Roman" w:cs="Times New Roman"/>
          <w:szCs w:val="24"/>
        </w:rPr>
        <w:t>τους στρατηγικούς τομείς της οικονομίας</w:t>
      </w:r>
      <w:r>
        <w:rPr>
          <w:rFonts w:eastAsia="Times New Roman" w:cs="Times New Roman"/>
          <w:szCs w:val="24"/>
        </w:rPr>
        <w:t>,</w:t>
      </w:r>
      <w:r w:rsidRPr="009B0D38">
        <w:rPr>
          <w:rFonts w:eastAsia="Times New Roman" w:cs="Times New Roman"/>
          <w:szCs w:val="24"/>
        </w:rPr>
        <w:t xml:space="preserve"> με κεντρικά σχεδιασμένη οργάνωση που θα υπηρετεί την κατανομή για τη λαϊκή ευημερία</w:t>
      </w:r>
      <w:r>
        <w:rPr>
          <w:rFonts w:eastAsia="Times New Roman" w:cs="Times New Roman"/>
          <w:szCs w:val="24"/>
        </w:rPr>
        <w:t>.</w:t>
      </w:r>
      <w:r w:rsidRPr="009B0D38">
        <w:rPr>
          <w:rFonts w:eastAsia="Times New Roman" w:cs="Times New Roman"/>
          <w:szCs w:val="24"/>
        </w:rPr>
        <w:t xml:space="preserve"> Δεν μπορούν </w:t>
      </w:r>
      <w:r>
        <w:rPr>
          <w:rFonts w:eastAsia="Times New Roman" w:cs="Times New Roman"/>
          <w:szCs w:val="24"/>
        </w:rPr>
        <w:t xml:space="preserve">αλλιώς να </w:t>
      </w:r>
      <w:r w:rsidRPr="009B0D38">
        <w:rPr>
          <w:rFonts w:eastAsia="Times New Roman" w:cs="Times New Roman"/>
          <w:szCs w:val="24"/>
        </w:rPr>
        <w:t xml:space="preserve">εξαλειφθούν οι παράγοντες που ευνοούν την </w:t>
      </w:r>
      <w:r>
        <w:rPr>
          <w:rFonts w:eastAsia="Times New Roman" w:cs="Times New Roman"/>
          <w:szCs w:val="24"/>
        </w:rPr>
        <w:t xml:space="preserve">ανεργία </w:t>
      </w:r>
      <w:r w:rsidRPr="009B0D38">
        <w:rPr>
          <w:rFonts w:eastAsia="Times New Roman" w:cs="Times New Roman"/>
          <w:szCs w:val="24"/>
        </w:rPr>
        <w:t>σε μαζική κλίμακα</w:t>
      </w:r>
      <w:r>
        <w:rPr>
          <w:rFonts w:eastAsia="Times New Roman" w:cs="Times New Roman"/>
          <w:szCs w:val="24"/>
        </w:rPr>
        <w:t>.</w:t>
      </w:r>
      <w:r w:rsidRPr="009B0D38">
        <w:rPr>
          <w:rFonts w:eastAsia="Times New Roman" w:cs="Times New Roman"/>
          <w:szCs w:val="24"/>
        </w:rPr>
        <w:t xml:space="preserve"> </w:t>
      </w:r>
    </w:p>
    <w:p w14:paraId="2D05F584" w14:textId="77777777" w:rsidR="00237587" w:rsidRDefault="00AE0D0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Στο πλαίσιο ενός τέτοιου κεντρικού </w:t>
      </w:r>
      <w:r w:rsidRPr="009B0D38">
        <w:rPr>
          <w:rFonts w:eastAsia="Times New Roman" w:cs="Times New Roman"/>
          <w:szCs w:val="24"/>
        </w:rPr>
        <w:t>σχεδιασμού</w:t>
      </w:r>
      <w:r>
        <w:rPr>
          <w:rFonts w:eastAsia="Times New Roman" w:cs="Times New Roman"/>
          <w:szCs w:val="24"/>
        </w:rPr>
        <w:t>,</w:t>
      </w:r>
      <w:r w:rsidRPr="009B0D38">
        <w:rPr>
          <w:rFonts w:eastAsia="Times New Roman" w:cs="Times New Roman"/>
          <w:szCs w:val="24"/>
        </w:rPr>
        <w:t xml:space="preserve"> το λιμενικό σύστημα της χώρας μπορεί να αποτελέσει σημαντικό ρόλο για την ανάπτυξη </w:t>
      </w:r>
      <w:r>
        <w:rPr>
          <w:rFonts w:eastAsia="Times New Roman" w:cs="Times New Roman"/>
          <w:szCs w:val="24"/>
        </w:rPr>
        <w:t>της.</w:t>
      </w:r>
      <w:r w:rsidRPr="009B0D38">
        <w:rPr>
          <w:rFonts w:eastAsia="Times New Roman" w:cs="Times New Roman"/>
          <w:szCs w:val="24"/>
        </w:rPr>
        <w:t xml:space="preserve"> </w:t>
      </w:r>
      <w:r>
        <w:rPr>
          <w:rFonts w:eastAsia="Times New Roman" w:cs="Times New Roman"/>
          <w:szCs w:val="24"/>
        </w:rPr>
        <w:t xml:space="preserve">Η πρόταση του ΚΚΕ για </w:t>
      </w:r>
      <w:r w:rsidRPr="009B0D38">
        <w:rPr>
          <w:rFonts w:eastAsia="Times New Roman" w:cs="Times New Roman"/>
          <w:szCs w:val="24"/>
        </w:rPr>
        <w:t>τα λιμάνια</w:t>
      </w:r>
      <w:r>
        <w:rPr>
          <w:rFonts w:eastAsia="Times New Roman" w:cs="Times New Roman"/>
          <w:szCs w:val="24"/>
        </w:rPr>
        <w:t>,</w:t>
      </w:r>
      <w:r w:rsidRPr="009B0D38">
        <w:rPr>
          <w:rFonts w:eastAsia="Times New Roman" w:cs="Times New Roman"/>
          <w:szCs w:val="24"/>
        </w:rPr>
        <w:t xml:space="preserve"> ως τμήμα</w:t>
      </w:r>
      <w:r>
        <w:rPr>
          <w:rFonts w:eastAsia="Times New Roman" w:cs="Times New Roman"/>
          <w:szCs w:val="24"/>
        </w:rPr>
        <w:t xml:space="preserve"> των</w:t>
      </w:r>
      <w:r w:rsidRPr="009B0D38">
        <w:rPr>
          <w:rFonts w:eastAsia="Times New Roman" w:cs="Times New Roman"/>
          <w:szCs w:val="24"/>
        </w:rPr>
        <w:t xml:space="preserve"> μεταφορών</w:t>
      </w:r>
      <w:r>
        <w:rPr>
          <w:rFonts w:eastAsia="Times New Roman" w:cs="Times New Roman"/>
          <w:szCs w:val="24"/>
        </w:rPr>
        <w:t>,</w:t>
      </w:r>
      <w:r w:rsidRPr="009B0D38">
        <w:rPr>
          <w:rFonts w:eastAsia="Times New Roman" w:cs="Times New Roman"/>
          <w:szCs w:val="24"/>
        </w:rPr>
        <w:t xml:space="preserve"> λαμβάνει υπ</w:t>
      </w:r>
      <w:r>
        <w:rPr>
          <w:rFonts w:eastAsia="Times New Roman" w:cs="Times New Roman"/>
          <w:szCs w:val="24"/>
        </w:rPr>
        <w:t xml:space="preserve">’ </w:t>
      </w:r>
      <w:r w:rsidRPr="009B0D38">
        <w:rPr>
          <w:rFonts w:eastAsia="Times New Roman" w:cs="Times New Roman"/>
          <w:szCs w:val="24"/>
        </w:rPr>
        <w:t>όψ</w:t>
      </w:r>
      <w:r>
        <w:rPr>
          <w:rFonts w:eastAsia="Times New Roman" w:cs="Times New Roman"/>
          <w:szCs w:val="24"/>
        </w:rPr>
        <w:t>ιν</w:t>
      </w:r>
      <w:r w:rsidRPr="009B0D38">
        <w:rPr>
          <w:rFonts w:eastAsia="Times New Roman" w:cs="Times New Roman"/>
          <w:szCs w:val="24"/>
        </w:rPr>
        <w:t xml:space="preserve"> της την ικανοποίηση των προτεραιοτήτων</w:t>
      </w:r>
      <w:r>
        <w:rPr>
          <w:rFonts w:eastAsia="Times New Roman" w:cs="Times New Roman"/>
          <w:szCs w:val="24"/>
        </w:rPr>
        <w:t>,</w:t>
      </w:r>
      <w:r w:rsidRPr="009B0D38">
        <w:rPr>
          <w:rFonts w:eastAsia="Times New Roman" w:cs="Times New Roman"/>
          <w:szCs w:val="24"/>
        </w:rPr>
        <w:t xml:space="preserve"> όπως </w:t>
      </w:r>
      <w:r>
        <w:rPr>
          <w:rFonts w:eastAsia="Times New Roman" w:cs="Times New Roman"/>
          <w:szCs w:val="24"/>
        </w:rPr>
        <w:t xml:space="preserve">και </w:t>
      </w:r>
      <w:r w:rsidRPr="009B0D38">
        <w:rPr>
          <w:rFonts w:eastAsia="Times New Roman" w:cs="Times New Roman"/>
          <w:szCs w:val="24"/>
        </w:rPr>
        <w:t xml:space="preserve">την ικανοποίηση των εγχώριων </w:t>
      </w:r>
      <w:r w:rsidRPr="009B0D38">
        <w:rPr>
          <w:rFonts w:eastAsia="Times New Roman" w:cs="Times New Roman"/>
          <w:szCs w:val="24"/>
        </w:rPr>
        <w:lastRenderedPageBreak/>
        <w:t>αναγκών μετακίνησης προσώπων</w:t>
      </w:r>
      <w:r>
        <w:rPr>
          <w:rFonts w:eastAsia="Times New Roman" w:cs="Times New Roman"/>
          <w:szCs w:val="24"/>
        </w:rPr>
        <w:t>,</w:t>
      </w:r>
      <w:r w:rsidRPr="009B0D38">
        <w:rPr>
          <w:rFonts w:eastAsia="Times New Roman" w:cs="Times New Roman"/>
          <w:szCs w:val="24"/>
        </w:rPr>
        <w:t xml:space="preserve"> αγαθών</w:t>
      </w:r>
      <w:r>
        <w:rPr>
          <w:rFonts w:eastAsia="Times New Roman" w:cs="Times New Roman"/>
          <w:szCs w:val="24"/>
        </w:rPr>
        <w:t>,</w:t>
      </w:r>
      <w:r w:rsidRPr="009B0D38">
        <w:rPr>
          <w:rFonts w:eastAsia="Times New Roman" w:cs="Times New Roman"/>
          <w:szCs w:val="24"/>
        </w:rPr>
        <w:t xml:space="preserve"> επειγόντων περιστατικών</w:t>
      </w:r>
      <w:r>
        <w:rPr>
          <w:rFonts w:eastAsia="Times New Roman" w:cs="Times New Roman"/>
          <w:szCs w:val="24"/>
        </w:rPr>
        <w:t>,</w:t>
      </w:r>
      <w:r w:rsidRPr="009B0D38">
        <w:rPr>
          <w:rFonts w:eastAsia="Times New Roman" w:cs="Times New Roman"/>
          <w:szCs w:val="24"/>
        </w:rPr>
        <w:t xml:space="preserve"> </w:t>
      </w:r>
      <w:r>
        <w:rPr>
          <w:rFonts w:eastAsia="Times New Roman" w:cs="Times New Roman"/>
          <w:szCs w:val="24"/>
        </w:rPr>
        <w:t>για φθηνές, γρήγορες και ασφαλείς μ</w:t>
      </w:r>
      <w:r w:rsidRPr="009B0D38">
        <w:rPr>
          <w:rFonts w:eastAsia="Times New Roman" w:cs="Times New Roman"/>
          <w:szCs w:val="24"/>
        </w:rPr>
        <w:t>εταφορές</w:t>
      </w:r>
      <w:r>
        <w:rPr>
          <w:rFonts w:eastAsia="Times New Roman" w:cs="Times New Roman"/>
          <w:szCs w:val="24"/>
        </w:rPr>
        <w:t>.</w:t>
      </w:r>
      <w:r w:rsidRPr="006D4C95">
        <w:rPr>
          <w:rFonts w:eastAsia="Times New Roman" w:cs="Times New Roman"/>
          <w:szCs w:val="24"/>
        </w:rPr>
        <w:t xml:space="preserve"> </w:t>
      </w:r>
      <w:r w:rsidRPr="009B0D38">
        <w:rPr>
          <w:rFonts w:eastAsia="Times New Roman" w:cs="Times New Roman"/>
          <w:szCs w:val="24"/>
        </w:rPr>
        <w:t xml:space="preserve">Με βάση αυτές τις προτεραιότητες </w:t>
      </w:r>
      <w:r>
        <w:rPr>
          <w:rFonts w:eastAsia="Times New Roman" w:cs="Times New Roman"/>
          <w:szCs w:val="24"/>
        </w:rPr>
        <w:t xml:space="preserve">εμείς πιστεύουμε ότι πρέπει να σχεδιάζεται </w:t>
      </w:r>
      <w:r w:rsidRPr="009B0D38">
        <w:rPr>
          <w:rFonts w:eastAsia="Times New Roman" w:cs="Times New Roman"/>
          <w:szCs w:val="24"/>
        </w:rPr>
        <w:t>η ανάπτυξη των λιμανιών</w:t>
      </w:r>
      <w:r>
        <w:rPr>
          <w:rFonts w:eastAsia="Times New Roman" w:cs="Times New Roman"/>
          <w:szCs w:val="24"/>
        </w:rPr>
        <w:t>.</w:t>
      </w:r>
    </w:p>
    <w:p w14:paraId="2D05F585" w14:textId="77777777" w:rsidR="00237587" w:rsidRDefault="00AE0D0F">
      <w:pPr>
        <w:spacing w:after="0"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Pr>
          <w:rFonts w:eastAsia="Times New Roman" w:cs="Times New Roman"/>
          <w:szCs w:val="24"/>
        </w:rPr>
        <w:t xml:space="preserve"> Πρέπει να ολοκληρώσετε, κύριε Κατσώτη. Σας παρακαλώ. Σας αφαιρώ τα παραπάνω λεπτά από τη δευτερολογία σας. </w:t>
      </w:r>
    </w:p>
    <w:p w14:paraId="2D05F586"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Τελειώνω, κυρία Πρόεδρε. </w:t>
      </w:r>
    </w:p>
    <w:p w14:paraId="2D05F58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Καταψηφίζουμε το σχέδιο νόμου και κ</w:t>
      </w:r>
      <w:r w:rsidRPr="009B0D38">
        <w:rPr>
          <w:rFonts w:eastAsia="Times New Roman" w:cs="Times New Roman"/>
          <w:szCs w:val="24"/>
        </w:rPr>
        <w:t>αλούμε τους εργαζόμενους στα λιμάνια</w:t>
      </w:r>
      <w:r>
        <w:rPr>
          <w:rFonts w:eastAsia="Times New Roman" w:cs="Times New Roman"/>
          <w:szCs w:val="24"/>
        </w:rPr>
        <w:t>,</w:t>
      </w:r>
      <w:r w:rsidRPr="009B0D38">
        <w:rPr>
          <w:rFonts w:eastAsia="Times New Roman" w:cs="Times New Roman"/>
          <w:szCs w:val="24"/>
        </w:rPr>
        <w:t xml:space="preserve"> τ</w:t>
      </w:r>
      <w:r w:rsidRPr="009B0D38">
        <w:rPr>
          <w:rFonts w:eastAsia="Times New Roman" w:cs="Times New Roman"/>
          <w:szCs w:val="24"/>
        </w:rPr>
        <w:t>ο</w:t>
      </w:r>
      <w:r>
        <w:rPr>
          <w:rFonts w:eastAsia="Times New Roman" w:cs="Times New Roman"/>
          <w:szCs w:val="24"/>
        </w:rPr>
        <w:t>ν</w:t>
      </w:r>
      <w:r w:rsidRPr="009B0D38">
        <w:rPr>
          <w:rFonts w:eastAsia="Times New Roman" w:cs="Times New Roman"/>
          <w:szCs w:val="24"/>
        </w:rPr>
        <w:t xml:space="preserve"> λαό να αντισταθεί σε αυτή την πολιτική </w:t>
      </w:r>
      <w:r>
        <w:rPr>
          <w:rFonts w:eastAsia="Times New Roman" w:cs="Times New Roman"/>
          <w:szCs w:val="24"/>
        </w:rPr>
        <w:t xml:space="preserve">και </w:t>
      </w:r>
      <w:r w:rsidRPr="009B0D38">
        <w:rPr>
          <w:rFonts w:eastAsia="Times New Roman" w:cs="Times New Roman"/>
          <w:szCs w:val="24"/>
        </w:rPr>
        <w:t xml:space="preserve">να </w:t>
      </w:r>
      <w:r>
        <w:rPr>
          <w:rFonts w:eastAsia="Times New Roman" w:cs="Times New Roman"/>
          <w:szCs w:val="24"/>
        </w:rPr>
        <w:t xml:space="preserve">συμπορευτεί με το ΚΚΕ για την ανατροπή της. </w:t>
      </w:r>
    </w:p>
    <w:p w14:paraId="2D05F588" w14:textId="77777777" w:rsidR="00237587" w:rsidRDefault="00AE0D0F">
      <w:pPr>
        <w:spacing w:after="0"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Τον λόγο έχει ο κ. Νικόλαος Παππάς για να υποστηρίξει μία τροπολογία. </w:t>
      </w:r>
    </w:p>
    <w:p w14:paraId="2D05F589"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w:t>
      </w:r>
      <w:r>
        <w:rPr>
          <w:rFonts w:eastAsia="Times New Roman" w:cs="Times New Roman"/>
          <w:b/>
          <w:szCs w:val="24"/>
        </w:rPr>
        <w:t xml:space="preserve">Τηλεπικοινωνιών και Ενημέρωσης): </w:t>
      </w:r>
      <w:r>
        <w:rPr>
          <w:rFonts w:eastAsia="Times New Roman" w:cs="Times New Roman"/>
          <w:szCs w:val="24"/>
        </w:rPr>
        <w:t xml:space="preserve">Ευχαριστώ πάρα πολύ, κυρία Πρόεδρε. </w:t>
      </w:r>
    </w:p>
    <w:p w14:paraId="2D05F58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Ευχαριστώ και τους Υπουργούς για τη </w:t>
      </w:r>
      <w:r w:rsidRPr="009B0D38">
        <w:rPr>
          <w:rFonts w:eastAsia="Times New Roman" w:cs="Times New Roman"/>
          <w:szCs w:val="24"/>
        </w:rPr>
        <w:t>δυνατότητα που μας δίνουν για τη συγκεκριμένη τροπολογία</w:t>
      </w:r>
      <w:r>
        <w:rPr>
          <w:rFonts w:eastAsia="Times New Roman" w:cs="Times New Roman"/>
          <w:szCs w:val="24"/>
        </w:rPr>
        <w:t>.</w:t>
      </w:r>
    </w:p>
    <w:p w14:paraId="2D05F58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Η</w:t>
      </w:r>
      <w:r w:rsidRPr="009B0D38">
        <w:rPr>
          <w:rFonts w:eastAsia="Times New Roman" w:cs="Times New Roman"/>
          <w:szCs w:val="24"/>
        </w:rPr>
        <w:t xml:space="preserve"> συγκεκριμένη τροπολογία</w:t>
      </w:r>
      <w:r>
        <w:rPr>
          <w:rFonts w:eastAsia="Times New Roman" w:cs="Times New Roman"/>
          <w:szCs w:val="24"/>
        </w:rPr>
        <w:t>,</w:t>
      </w:r>
      <w:r w:rsidRPr="009B0D38">
        <w:rPr>
          <w:rFonts w:eastAsia="Times New Roman" w:cs="Times New Roman"/>
          <w:szCs w:val="24"/>
        </w:rPr>
        <w:t xml:space="preserve"> στο πρώτο άρθρο</w:t>
      </w:r>
      <w:r>
        <w:rPr>
          <w:rFonts w:eastAsia="Times New Roman" w:cs="Times New Roman"/>
          <w:szCs w:val="24"/>
        </w:rPr>
        <w:t>,</w:t>
      </w:r>
      <w:r w:rsidRPr="009B0D38">
        <w:rPr>
          <w:rFonts w:eastAsia="Times New Roman" w:cs="Times New Roman"/>
          <w:szCs w:val="24"/>
        </w:rPr>
        <w:t xml:space="preserve"> δίνει τη δυνατότητα στο</w:t>
      </w:r>
      <w:r>
        <w:rPr>
          <w:rFonts w:eastAsia="Times New Roman" w:cs="Times New Roman"/>
          <w:szCs w:val="24"/>
        </w:rPr>
        <w:t>ν</w:t>
      </w:r>
      <w:r w:rsidRPr="009B0D38">
        <w:rPr>
          <w:rFonts w:eastAsia="Times New Roman" w:cs="Times New Roman"/>
          <w:szCs w:val="24"/>
        </w:rPr>
        <w:t xml:space="preserve"> φορέα υλοποίησης των έρ</w:t>
      </w:r>
      <w:r w:rsidRPr="009B0D38">
        <w:rPr>
          <w:rFonts w:eastAsia="Times New Roman" w:cs="Times New Roman"/>
          <w:szCs w:val="24"/>
        </w:rPr>
        <w:t>γων ψηφιακής πολιτικής να συνάπτει συμβάσεις έργου αποκλειστικά και μόνο για τη διάρκεια συγκεκριμένων έργων</w:t>
      </w:r>
      <w:r>
        <w:rPr>
          <w:rFonts w:eastAsia="Times New Roman" w:cs="Times New Roman"/>
          <w:szCs w:val="24"/>
        </w:rPr>
        <w:t>.</w:t>
      </w:r>
      <w:r w:rsidRPr="009B0D38">
        <w:rPr>
          <w:rFonts w:eastAsia="Times New Roman" w:cs="Times New Roman"/>
          <w:szCs w:val="24"/>
        </w:rPr>
        <w:t xml:space="preserve"> Με απόλυτη διαφάνεια</w:t>
      </w:r>
      <w:r>
        <w:rPr>
          <w:rFonts w:eastAsia="Times New Roman" w:cs="Times New Roman"/>
          <w:szCs w:val="24"/>
        </w:rPr>
        <w:t xml:space="preserve"> θα λαμβάνονται οι </w:t>
      </w:r>
      <w:r w:rsidRPr="009B0D38">
        <w:rPr>
          <w:rFonts w:eastAsia="Times New Roman" w:cs="Times New Roman"/>
          <w:szCs w:val="24"/>
        </w:rPr>
        <w:t xml:space="preserve">αποφάσεις του </w:t>
      </w:r>
      <w:r>
        <w:rPr>
          <w:rFonts w:eastAsia="Times New Roman" w:cs="Times New Roman"/>
          <w:szCs w:val="24"/>
        </w:rPr>
        <w:t>δ</w:t>
      </w:r>
      <w:r w:rsidRPr="009B0D38">
        <w:rPr>
          <w:rFonts w:eastAsia="Times New Roman" w:cs="Times New Roman"/>
          <w:szCs w:val="24"/>
        </w:rPr>
        <w:t xml:space="preserve">ιοικητικού </w:t>
      </w:r>
      <w:r>
        <w:rPr>
          <w:rFonts w:eastAsia="Times New Roman" w:cs="Times New Roman"/>
          <w:szCs w:val="24"/>
        </w:rPr>
        <w:t>σ</w:t>
      </w:r>
      <w:r w:rsidRPr="009B0D38">
        <w:rPr>
          <w:rFonts w:eastAsia="Times New Roman" w:cs="Times New Roman"/>
          <w:szCs w:val="24"/>
        </w:rPr>
        <w:t>υμβουλίου</w:t>
      </w:r>
      <w:r>
        <w:rPr>
          <w:rFonts w:eastAsia="Times New Roman" w:cs="Times New Roman"/>
          <w:szCs w:val="24"/>
        </w:rPr>
        <w:t xml:space="preserve"> και, β</w:t>
      </w:r>
      <w:r w:rsidRPr="009B0D38">
        <w:rPr>
          <w:rFonts w:eastAsia="Times New Roman" w:cs="Times New Roman"/>
          <w:szCs w:val="24"/>
        </w:rPr>
        <w:t>εβαίως</w:t>
      </w:r>
      <w:r>
        <w:rPr>
          <w:rFonts w:eastAsia="Times New Roman" w:cs="Times New Roman"/>
          <w:szCs w:val="24"/>
        </w:rPr>
        <w:t>,</w:t>
      </w:r>
      <w:r w:rsidRPr="009B0D38">
        <w:rPr>
          <w:rFonts w:eastAsia="Times New Roman" w:cs="Times New Roman"/>
          <w:szCs w:val="24"/>
        </w:rPr>
        <w:t xml:space="preserve"> οι συμβάσεις έργου</w:t>
      </w:r>
      <w:r>
        <w:rPr>
          <w:rFonts w:eastAsia="Times New Roman" w:cs="Times New Roman"/>
          <w:szCs w:val="24"/>
        </w:rPr>
        <w:t>,</w:t>
      </w:r>
      <w:r w:rsidRPr="009B0D38">
        <w:rPr>
          <w:rFonts w:eastAsia="Times New Roman" w:cs="Times New Roman"/>
          <w:szCs w:val="24"/>
        </w:rPr>
        <w:t xml:space="preserve"> για έργο το οποίο δεν καλύπτει πάγιε</w:t>
      </w:r>
      <w:r w:rsidRPr="009B0D38">
        <w:rPr>
          <w:rFonts w:eastAsia="Times New Roman" w:cs="Times New Roman"/>
          <w:szCs w:val="24"/>
        </w:rPr>
        <w:t>ς και διαρκείς ανάγκες</w:t>
      </w:r>
      <w:r>
        <w:rPr>
          <w:rFonts w:eastAsia="Times New Roman" w:cs="Times New Roman"/>
          <w:szCs w:val="24"/>
        </w:rPr>
        <w:t>.</w:t>
      </w:r>
      <w:r w:rsidRPr="009B0D38">
        <w:rPr>
          <w:rFonts w:eastAsia="Times New Roman" w:cs="Times New Roman"/>
          <w:szCs w:val="24"/>
        </w:rPr>
        <w:t xml:space="preserve"> Είναι νομίζω μία διαδικασία</w:t>
      </w:r>
      <w:r>
        <w:rPr>
          <w:rFonts w:eastAsia="Times New Roman" w:cs="Times New Roman"/>
          <w:szCs w:val="24"/>
        </w:rPr>
        <w:t>,</w:t>
      </w:r>
      <w:r w:rsidRPr="009B0D38">
        <w:rPr>
          <w:rFonts w:eastAsia="Times New Roman" w:cs="Times New Roman"/>
          <w:szCs w:val="24"/>
        </w:rPr>
        <w:t xml:space="preserve"> η οποία είναι αυτονόητη</w:t>
      </w:r>
      <w:r>
        <w:rPr>
          <w:rFonts w:eastAsia="Times New Roman" w:cs="Times New Roman"/>
          <w:szCs w:val="24"/>
        </w:rPr>
        <w:t>.</w:t>
      </w:r>
      <w:r w:rsidRPr="009B0D38">
        <w:rPr>
          <w:rFonts w:eastAsia="Times New Roman" w:cs="Times New Roman"/>
          <w:szCs w:val="24"/>
        </w:rPr>
        <w:t xml:space="preserve"> Έχουν γίνει ήδη οι απαρ</w:t>
      </w:r>
      <w:r>
        <w:rPr>
          <w:rFonts w:eastAsia="Times New Roman" w:cs="Times New Roman"/>
          <w:szCs w:val="24"/>
        </w:rPr>
        <w:t>αίτητες ενέργειες για να γίνουν</w:t>
      </w:r>
      <w:r w:rsidRPr="009B0D38">
        <w:rPr>
          <w:rFonts w:eastAsia="Times New Roman" w:cs="Times New Roman"/>
          <w:szCs w:val="24"/>
        </w:rPr>
        <w:t xml:space="preserve"> και κανονικές προσλήψεις στην κοινωνία της πληροφορίας</w:t>
      </w:r>
      <w:r>
        <w:rPr>
          <w:rFonts w:eastAsia="Times New Roman" w:cs="Times New Roman"/>
          <w:szCs w:val="24"/>
        </w:rPr>
        <w:t>.</w:t>
      </w:r>
      <w:r w:rsidRPr="009B0D38">
        <w:rPr>
          <w:rFonts w:eastAsia="Times New Roman" w:cs="Times New Roman"/>
          <w:szCs w:val="24"/>
        </w:rPr>
        <w:t xml:space="preserve"> Η αποψίλωση </w:t>
      </w:r>
      <w:r>
        <w:rPr>
          <w:rFonts w:eastAsia="Times New Roman" w:cs="Times New Roman"/>
          <w:szCs w:val="24"/>
        </w:rPr>
        <w:t>της, όμως,</w:t>
      </w:r>
      <w:r w:rsidRPr="009B0D38">
        <w:rPr>
          <w:rFonts w:eastAsia="Times New Roman" w:cs="Times New Roman"/>
          <w:szCs w:val="24"/>
        </w:rPr>
        <w:t xml:space="preserve"> από προσωπικό</w:t>
      </w:r>
      <w:r>
        <w:rPr>
          <w:rFonts w:eastAsia="Times New Roman" w:cs="Times New Roman"/>
          <w:szCs w:val="24"/>
        </w:rPr>
        <w:t>,</w:t>
      </w:r>
      <w:r w:rsidRPr="009B0D38">
        <w:rPr>
          <w:rFonts w:eastAsia="Times New Roman" w:cs="Times New Roman"/>
          <w:szCs w:val="24"/>
        </w:rPr>
        <w:t xml:space="preserve"> θα σημαίνει πάρα πολύ συγκεκρ</w:t>
      </w:r>
      <w:r w:rsidRPr="009B0D38">
        <w:rPr>
          <w:rFonts w:eastAsia="Times New Roman" w:cs="Times New Roman"/>
          <w:szCs w:val="24"/>
        </w:rPr>
        <w:t>ιμένες και σημαντικές καθυστερήσεις στην υλοποίηση των έργων ψηφιακής πολιτικής</w:t>
      </w:r>
      <w:r>
        <w:rPr>
          <w:rFonts w:eastAsia="Times New Roman" w:cs="Times New Roman"/>
          <w:szCs w:val="24"/>
        </w:rPr>
        <w:t>.</w:t>
      </w:r>
    </w:p>
    <w:p w14:paraId="2D05F58C" w14:textId="77777777" w:rsidR="00237587" w:rsidRDefault="00AE0D0F">
      <w:pPr>
        <w:spacing w:after="0" w:line="600" w:lineRule="auto"/>
        <w:ind w:firstLine="720"/>
        <w:jc w:val="both"/>
        <w:rPr>
          <w:rFonts w:eastAsia="Times New Roman" w:cs="Times New Roman"/>
          <w:szCs w:val="24"/>
        </w:rPr>
      </w:pPr>
      <w:r w:rsidRPr="009B0D38">
        <w:rPr>
          <w:rFonts w:eastAsia="Times New Roman" w:cs="Times New Roman"/>
          <w:szCs w:val="24"/>
        </w:rPr>
        <w:t>Με την παράγραφο 2 ολοκληρώνεται το παζλ των ενεργειών</w:t>
      </w:r>
      <w:r>
        <w:rPr>
          <w:rFonts w:eastAsia="Times New Roman" w:cs="Times New Roman"/>
          <w:szCs w:val="24"/>
        </w:rPr>
        <w:t>,</w:t>
      </w:r>
      <w:r w:rsidRPr="009B0D38">
        <w:rPr>
          <w:rFonts w:eastAsia="Times New Roman" w:cs="Times New Roman"/>
          <w:szCs w:val="24"/>
        </w:rPr>
        <w:t xml:space="preserve"> το οποίο είναι απαραίτητο για να μπορ</w:t>
      </w:r>
      <w:r>
        <w:rPr>
          <w:rFonts w:eastAsia="Times New Roman" w:cs="Times New Roman"/>
          <w:szCs w:val="24"/>
        </w:rPr>
        <w:t xml:space="preserve">εί να κινήσει το Υπουργείο μας </w:t>
      </w:r>
      <w:r w:rsidRPr="009B0D38">
        <w:rPr>
          <w:rFonts w:eastAsia="Times New Roman" w:cs="Times New Roman"/>
          <w:szCs w:val="24"/>
        </w:rPr>
        <w:t xml:space="preserve">τις διαδικασίες ανάκτησης </w:t>
      </w:r>
      <w:r>
        <w:rPr>
          <w:rFonts w:eastAsia="Times New Roman" w:cs="Times New Roman"/>
          <w:szCs w:val="24"/>
        </w:rPr>
        <w:t xml:space="preserve">χρημάτων </w:t>
      </w:r>
      <w:r w:rsidRPr="009B0D38">
        <w:rPr>
          <w:rFonts w:eastAsia="Times New Roman" w:cs="Times New Roman"/>
          <w:szCs w:val="24"/>
        </w:rPr>
        <w:t>από έργα στα οπο</w:t>
      </w:r>
      <w:r w:rsidRPr="009B0D38">
        <w:rPr>
          <w:rFonts w:eastAsia="Times New Roman" w:cs="Times New Roman"/>
          <w:szCs w:val="24"/>
        </w:rPr>
        <w:t>ία διαπιστώθηκαν</w:t>
      </w:r>
      <w:r>
        <w:rPr>
          <w:rFonts w:eastAsia="Times New Roman" w:cs="Times New Roman"/>
          <w:szCs w:val="24"/>
        </w:rPr>
        <w:t>,</w:t>
      </w:r>
      <w:r w:rsidRPr="009B0D38">
        <w:rPr>
          <w:rFonts w:eastAsia="Times New Roman" w:cs="Times New Roman"/>
          <w:szCs w:val="24"/>
        </w:rPr>
        <w:t xml:space="preserve"> κατά την προηγούμενη προγραμματική περίοδο 2007-2013</w:t>
      </w:r>
      <w:r>
        <w:rPr>
          <w:rFonts w:eastAsia="Times New Roman" w:cs="Times New Roman"/>
          <w:szCs w:val="24"/>
        </w:rPr>
        <w:t>,</w:t>
      </w:r>
      <w:r w:rsidRPr="009B0D38">
        <w:rPr>
          <w:rFonts w:eastAsia="Times New Roman" w:cs="Times New Roman"/>
          <w:szCs w:val="24"/>
        </w:rPr>
        <w:t xml:space="preserve"> παραλείψεις</w:t>
      </w:r>
      <w:r>
        <w:rPr>
          <w:rFonts w:eastAsia="Times New Roman" w:cs="Times New Roman"/>
          <w:szCs w:val="24"/>
        </w:rPr>
        <w:t>,</w:t>
      </w:r>
      <w:r w:rsidRPr="009B0D38">
        <w:rPr>
          <w:rFonts w:eastAsia="Times New Roman" w:cs="Times New Roman"/>
          <w:szCs w:val="24"/>
        </w:rPr>
        <w:t xml:space="preserve"> τις οποίες οι </w:t>
      </w:r>
      <w:r>
        <w:rPr>
          <w:rFonts w:eastAsia="Times New Roman" w:cs="Times New Roman"/>
          <w:szCs w:val="24"/>
        </w:rPr>
        <w:t>ελεγκτικοί μηχανισμοί επεσήμαναν.</w:t>
      </w:r>
    </w:p>
    <w:p w14:paraId="2D05F58D" w14:textId="77777777" w:rsidR="00237587" w:rsidRDefault="00AE0D0F">
      <w:pPr>
        <w:spacing w:after="0" w:line="600" w:lineRule="auto"/>
        <w:ind w:firstLine="720"/>
        <w:jc w:val="both"/>
        <w:rPr>
          <w:rFonts w:eastAsia="Times New Roman" w:cs="Times New Roman"/>
          <w:szCs w:val="24"/>
        </w:rPr>
      </w:pPr>
      <w:r w:rsidRPr="00441F02">
        <w:rPr>
          <w:rFonts w:eastAsia="Times New Roman" w:cs="Times New Roman"/>
          <w:szCs w:val="24"/>
        </w:rPr>
        <w:lastRenderedPageBreak/>
        <w:t xml:space="preserve">Τώρα πρέπει </w:t>
      </w:r>
      <w:r>
        <w:rPr>
          <w:rFonts w:eastAsia="Times New Roman" w:cs="Times New Roman"/>
          <w:szCs w:val="24"/>
        </w:rPr>
        <w:t>μ</w:t>
      </w:r>
      <w:r w:rsidRPr="00441F02">
        <w:rPr>
          <w:rFonts w:eastAsia="Times New Roman" w:cs="Times New Roman"/>
          <w:szCs w:val="24"/>
        </w:rPr>
        <w:t xml:space="preserve">ε τρόπο συγκροτημένο και </w:t>
      </w:r>
      <w:r>
        <w:rPr>
          <w:rFonts w:eastAsia="Times New Roman" w:cs="Times New Roman"/>
          <w:szCs w:val="24"/>
        </w:rPr>
        <w:t>μ</w:t>
      </w:r>
      <w:r w:rsidRPr="00441F02">
        <w:rPr>
          <w:rFonts w:eastAsia="Times New Roman" w:cs="Times New Roman"/>
          <w:szCs w:val="24"/>
        </w:rPr>
        <w:t>ε τρόπο που δημιουργεί</w:t>
      </w:r>
      <w:r>
        <w:rPr>
          <w:rFonts w:eastAsia="Times New Roman" w:cs="Times New Roman"/>
          <w:szCs w:val="24"/>
        </w:rPr>
        <w:t>,</w:t>
      </w:r>
      <w:r w:rsidRPr="00441F02">
        <w:rPr>
          <w:rFonts w:eastAsia="Times New Roman" w:cs="Times New Roman"/>
          <w:szCs w:val="24"/>
        </w:rPr>
        <w:t xml:space="preserve"> θα έλεγα</w:t>
      </w:r>
      <w:r>
        <w:rPr>
          <w:rFonts w:eastAsia="Times New Roman" w:cs="Times New Roman"/>
          <w:szCs w:val="24"/>
        </w:rPr>
        <w:t>,</w:t>
      </w:r>
      <w:r w:rsidRPr="00441F02">
        <w:rPr>
          <w:rFonts w:eastAsia="Times New Roman" w:cs="Times New Roman"/>
          <w:szCs w:val="24"/>
        </w:rPr>
        <w:t xml:space="preserve"> και ασφάλεια δικαίου</w:t>
      </w:r>
      <w:r>
        <w:rPr>
          <w:rFonts w:eastAsia="Times New Roman" w:cs="Times New Roman"/>
          <w:szCs w:val="24"/>
        </w:rPr>
        <w:t>,</w:t>
      </w:r>
      <w:r w:rsidRPr="00441F02">
        <w:rPr>
          <w:rFonts w:eastAsia="Times New Roman" w:cs="Times New Roman"/>
          <w:szCs w:val="24"/>
        </w:rPr>
        <w:t xml:space="preserve"> να προχωρ</w:t>
      </w:r>
      <w:r>
        <w:rPr>
          <w:rFonts w:eastAsia="Times New Roman" w:cs="Times New Roman"/>
          <w:szCs w:val="24"/>
        </w:rPr>
        <w:t>ήσουμε στις διαδικα</w:t>
      </w:r>
      <w:r>
        <w:rPr>
          <w:rFonts w:eastAsia="Times New Roman" w:cs="Times New Roman"/>
          <w:szCs w:val="24"/>
        </w:rPr>
        <w:t>σίες των ανακ</w:t>
      </w:r>
      <w:r w:rsidRPr="00441F02">
        <w:rPr>
          <w:rFonts w:eastAsia="Times New Roman" w:cs="Times New Roman"/>
          <w:szCs w:val="24"/>
        </w:rPr>
        <w:t>τήσεων</w:t>
      </w:r>
      <w:r>
        <w:rPr>
          <w:rFonts w:eastAsia="Times New Roman" w:cs="Times New Roman"/>
          <w:szCs w:val="24"/>
        </w:rPr>
        <w:t>.</w:t>
      </w:r>
      <w:r w:rsidRPr="00441F02">
        <w:rPr>
          <w:rFonts w:eastAsia="Times New Roman" w:cs="Times New Roman"/>
          <w:szCs w:val="24"/>
        </w:rPr>
        <w:t xml:space="preserve"> Πρόκειται για περίπου </w:t>
      </w:r>
      <w:r>
        <w:rPr>
          <w:rFonts w:eastAsia="Times New Roman" w:cs="Times New Roman"/>
          <w:szCs w:val="24"/>
        </w:rPr>
        <w:t>εκατόν τριάντα</w:t>
      </w:r>
      <w:r w:rsidRPr="00441F02">
        <w:rPr>
          <w:rFonts w:eastAsia="Times New Roman" w:cs="Times New Roman"/>
          <w:szCs w:val="24"/>
        </w:rPr>
        <w:t xml:space="preserve"> έργα της Κοινωνίας της Πληροφορίας </w:t>
      </w:r>
      <w:r>
        <w:rPr>
          <w:rFonts w:eastAsia="Times New Roman" w:cs="Times New Roman"/>
          <w:szCs w:val="24"/>
        </w:rPr>
        <w:t xml:space="preserve">κατά </w:t>
      </w:r>
      <w:r w:rsidRPr="00441F02">
        <w:rPr>
          <w:rFonts w:eastAsia="Times New Roman" w:cs="Times New Roman"/>
          <w:szCs w:val="24"/>
        </w:rPr>
        <w:t>την προηγούμενη προγραμματική περίοδο</w:t>
      </w:r>
      <w:r>
        <w:rPr>
          <w:rFonts w:eastAsia="Times New Roman" w:cs="Times New Roman"/>
          <w:szCs w:val="24"/>
        </w:rPr>
        <w:t>,</w:t>
      </w:r>
      <w:r w:rsidRPr="00441F02">
        <w:rPr>
          <w:rFonts w:eastAsia="Times New Roman" w:cs="Times New Roman"/>
          <w:szCs w:val="24"/>
        </w:rPr>
        <w:t xml:space="preserve"> τα οποία είναι ύψους κάποιων εκατομμυρίων ευρώ</w:t>
      </w:r>
      <w:r>
        <w:rPr>
          <w:rFonts w:eastAsia="Times New Roman" w:cs="Times New Roman"/>
          <w:szCs w:val="24"/>
        </w:rPr>
        <w:t>.</w:t>
      </w:r>
      <w:r w:rsidRPr="00441F02">
        <w:rPr>
          <w:rFonts w:eastAsia="Times New Roman" w:cs="Times New Roman"/>
          <w:szCs w:val="24"/>
        </w:rPr>
        <w:t xml:space="preserve"> </w:t>
      </w:r>
    </w:p>
    <w:p w14:paraId="2D05F58E" w14:textId="77777777" w:rsidR="00237587" w:rsidRDefault="00AE0D0F">
      <w:pPr>
        <w:spacing w:after="0" w:line="600" w:lineRule="auto"/>
        <w:ind w:firstLine="720"/>
        <w:jc w:val="both"/>
        <w:rPr>
          <w:rFonts w:eastAsia="Times New Roman" w:cs="Times New Roman"/>
          <w:szCs w:val="24"/>
        </w:rPr>
      </w:pPr>
      <w:r w:rsidRPr="00441F02">
        <w:rPr>
          <w:rFonts w:eastAsia="Times New Roman" w:cs="Times New Roman"/>
          <w:szCs w:val="24"/>
        </w:rPr>
        <w:t>Με την παρ</w:t>
      </w:r>
      <w:r>
        <w:rPr>
          <w:rFonts w:eastAsia="Times New Roman" w:cs="Times New Roman"/>
          <w:szCs w:val="24"/>
        </w:rPr>
        <w:t>άγραφο</w:t>
      </w:r>
      <w:r w:rsidRPr="00441F02">
        <w:rPr>
          <w:rFonts w:eastAsia="Times New Roman" w:cs="Times New Roman"/>
          <w:szCs w:val="24"/>
        </w:rPr>
        <w:t xml:space="preserve"> 3 </w:t>
      </w:r>
      <w:r>
        <w:rPr>
          <w:rFonts w:eastAsia="Times New Roman" w:cs="Times New Roman"/>
          <w:szCs w:val="24"/>
        </w:rPr>
        <w:t>-</w:t>
      </w:r>
      <w:r w:rsidRPr="00441F02">
        <w:rPr>
          <w:rFonts w:eastAsia="Times New Roman" w:cs="Times New Roman"/>
          <w:szCs w:val="24"/>
        </w:rPr>
        <w:t>είναι κάτι</w:t>
      </w:r>
      <w:r>
        <w:rPr>
          <w:rFonts w:eastAsia="Times New Roman" w:cs="Times New Roman"/>
          <w:szCs w:val="24"/>
        </w:rPr>
        <w:t>,</w:t>
      </w:r>
      <w:r w:rsidRPr="00441F02">
        <w:rPr>
          <w:rFonts w:eastAsia="Times New Roman" w:cs="Times New Roman"/>
          <w:szCs w:val="24"/>
        </w:rPr>
        <w:t xml:space="preserve"> νομίζω</w:t>
      </w:r>
      <w:r>
        <w:rPr>
          <w:rFonts w:eastAsia="Times New Roman" w:cs="Times New Roman"/>
          <w:szCs w:val="24"/>
        </w:rPr>
        <w:t>,</w:t>
      </w:r>
      <w:r w:rsidRPr="00441F02">
        <w:rPr>
          <w:rFonts w:eastAsia="Times New Roman" w:cs="Times New Roman"/>
          <w:szCs w:val="24"/>
        </w:rPr>
        <w:t xml:space="preserve"> αρκετά απλό</w:t>
      </w:r>
      <w:r>
        <w:rPr>
          <w:rFonts w:eastAsia="Times New Roman" w:cs="Times New Roman"/>
          <w:szCs w:val="24"/>
        </w:rPr>
        <w:t>- δίνεται μι</w:t>
      </w:r>
      <w:r w:rsidRPr="00441F02">
        <w:rPr>
          <w:rFonts w:eastAsia="Times New Roman" w:cs="Times New Roman"/>
          <w:szCs w:val="24"/>
        </w:rPr>
        <w:t>α μικρή</w:t>
      </w:r>
      <w:r w:rsidRPr="00441F02">
        <w:rPr>
          <w:rFonts w:eastAsia="Times New Roman" w:cs="Times New Roman"/>
          <w:szCs w:val="24"/>
        </w:rPr>
        <w:t xml:space="preserve"> παράταση στους παρόχους δικτύου για να γίνουν συμβατοί στην ανάπτυξη του δικτύου τους με βάση τον επικαιροποιημένο χάρτη συχνοτήτων</w:t>
      </w:r>
      <w:r>
        <w:rPr>
          <w:rFonts w:eastAsia="Times New Roman" w:cs="Times New Roman"/>
          <w:szCs w:val="24"/>
        </w:rPr>
        <w:t>.</w:t>
      </w:r>
      <w:r w:rsidRPr="00441F02">
        <w:rPr>
          <w:rFonts w:eastAsia="Times New Roman" w:cs="Times New Roman"/>
          <w:szCs w:val="24"/>
        </w:rPr>
        <w:t xml:space="preserve"> Μιλάω για το τηλεοπτικό σήμα</w:t>
      </w:r>
      <w:r>
        <w:rPr>
          <w:rFonts w:eastAsia="Times New Roman" w:cs="Times New Roman"/>
          <w:szCs w:val="24"/>
        </w:rPr>
        <w:t>.</w:t>
      </w:r>
      <w:r w:rsidRPr="00441F02">
        <w:rPr>
          <w:rFonts w:eastAsia="Times New Roman" w:cs="Times New Roman"/>
          <w:szCs w:val="24"/>
        </w:rPr>
        <w:t xml:space="preserve"> </w:t>
      </w:r>
    </w:p>
    <w:p w14:paraId="2D05F58F" w14:textId="77777777" w:rsidR="00237587" w:rsidRDefault="00AE0D0F">
      <w:pPr>
        <w:spacing w:after="0" w:line="600" w:lineRule="auto"/>
        <w:ind w:firstLine="720"/>
        <w:jc w:val="both"/>
        <w:rPr>
          <w:rFonts w:eastAsia="Times New Roman" w:cs="Times New Roman"/>
          <w:szCs w:val="24"/>
        </w:rPr>
      </w:pPr>
      <w:r w:rsidRPr="00441F02">
        <w:rPr>
          <w:rFonts w:eastAsia="Times New Roman" w:cs="Times New Roman"/>
          <w:szCs w:val="24"/>
        </w:rPr>
        <w:t xml:space="preserve">Η παράγραφος 4 δημιουργεί όρους ισονομίας για τους δημοσιογράφους εργαζόμενους στο </w:t>
      </w:r>
      <w:r>
        <w:rPr>
          <w:rFonts w:eastAsia="Times New Roman" w:cs="Times New Roman"/>
          <w:szCs w:val="24"/>
        </w:rPr>
        <w:t>δ</w:t>
      </w:r>
      <w:r w:rsidRPr="00441F02">
        <w:rPr>
          <w:rFonts w:eastAsia="Times New Roman" w:cs="Times New Roman"/>
          <w:szCs w:val="24"/>
        </w:rPr>
        <w:t xml:space="preserve">ημόσιο </w:t>
      </w:r>
      <w:r w:rsidRPr="00441F02">
        <w:rPr>
          <w:rFonts w:eastAsia="Times New Roman" w:cs="Times New Roman"/>
          <w:szCs w:val="24"/>
        </w:rPr>
        <w:t xml:space="preserve">και δίνει τη δυνατότητα και σε δημοσιογράφους που είναι στο </w:t>
      </w:r>
      <w:r>
        <w:rPr>
          <w:rFonts w:eastAsia="Times New Roman" w:cs="Times New Roman"/>
          <w:szCs w:val="24"/>
        </w:rPr>
        <w:t>δ</w:t>
      </w:r>
      <w:r w:rsidRPr="00441F02">
        <w:rPr>
          <w:rFonts w:eastAsia="Times New Roman" w:cs="Times New Roman"/>
          <w:szCs w:val="24"/>
        </w:rPr>
        <w:t>ημόσιο να μετατίθε</w:t>
      </w:r>
      <w:r>
        <w:rPr>
          <w:rFonts w:eastAsia="Times New Roman" w:cs="Times New Roman"/>
          <w:szCs w:val="24"/>
        </w:rPr>
        <w:t>ν</w:t>
      </w:r>
      <w:r w:rsidRPr="00441F02">
        <w:rPr>
          <w:rFonts w:eastAsia="Times New Roman" w:cs="Times New Roman"/>
          <w:szCs w:val="24"/>
        </w:rPr>
        <w:t>ται σε γραφεία Τύπου του εξωτερικού</w:t>
      </w:r>
      <w:r>
        <w:rPr>
          <w:rFonts w:eastAsia="Times New Roman" w:cs="Times New Roman"/>
          <w:szCs w:val="24"/>
        </w:rPr>
        <w:t>.</w:t>
      </w:r>
      <w:r w:rsidRPr="00441F02">
        <w:rPr>
          <w:rFonts w:eastAsia="Times New Roman" w:cs="Times New Roman"/>
          <w:szCs w:val="24"/>
        </w:rPr>
        <w:t xml:space="preserve"> Μέχρι στιγμής ο νόμος προέβλεπε ότι μόνο δημοσιογράφοι από τους εποπτευόμενους φορείς του Υπουργείου Ψηφιακής Πολιτικής έχουν αυτή τη δυνατ</w:t>
      </w:r>
      <w:r w:rsidRPr="00441F02">
        <w:rPr>
          <w:rFonts w:eastAsia="Times New Roman" w:cs="Times New Roman"/>
          <w:szCs w:val="24"/>
        </w:rPr>
        <w:t>ότητα</w:t>
      </w:r>
      <w:r>
        <w:rPr>
          <w:rFonts w:eastAsia="Times New Roman" w:cs="Times New Roman"/>
          <w:szCs w:val="24"/>
        </w:rPr>
        <w:t>.</w:t>
      </w:r>
      <w:r w:rsidRPr="00441F02">
        <w:rPr>
          <w:rFonts w:eastAsia="Times New Roman" w:cs="Times New Roman"/>
          <w:szCs w:val="24"/>
        </w:rPr>
        <w:t xml:space="preserve"> </w:t>
      </w:r>
    </w:p>
    <w:p w14:paraId="2D05F590" w14:textId="77777777" w:rsidR="00237587" w:rsidRDefault="00AE0D0F">
      <w:pPr>
        <w:spacing w:after="0" w:line="600" w:lineRule="auto"/>
        <w:ind w:firstLine="720"/>
        <w:jc w:val="both"/>
        <w:rPr>
          <w:rFonts w:eastAsia="Times New Roman" w:cs="Times New Roman"/>
          <w:szCs w:val="24"/>
        </w:rPr>
      </w:pPr>
      <w:r w:rsidRPr="00441F02">
        <w:rPr>
          <w:rFonts w:eastAsia="Times New Roman" w:cs="Times New Roman"/>
          <w:szCs w:val="24"/>
        </w:rPr>
        <w:lastRenderedPageBreak/>
        <w:t>Τέλος</w:t>
      </w:r>
      <w:r>
        <w:rPr>
          <w:rFonts w:eastAsia="Times New Roman" w:cs="Times New Roman"/>
          <w:szCs w:val="24"/>
        </w:rPr>
        <w:t>,</w:t>
      </w:r>
      <w:r w:rsidRPr="00441F02">
        <w:rPr>
          <w:rFonts w:eastAsia="Times New Roman" w:cs="Times New Roman"/>
          <w:szCs w:val="24"/>
        </w:rPr>
        <w:t xml:space="preserve"> το άρθρο 5 αφορά τη δυνατότητα που δίνεται στην Εθνική Επιτροπή Τηλεπικοινωνιών και Ταχυδρομείων να εκδώσει έναν κανονισμό για τις υποχρεώσεις διαφάνειας και παροχής πληροφοριών από τους φορείς παροχής υπηρεσιών δεμάτων</w:t>
      </w:r>
      <w:r>
        <w:rPr>
          <w:rFonts w:eastAsia="Times New Roman" w:cs="Times New Roman"/>
          <w:szCs w:val="24"/>
        </w:rPr>
        <w:t>,</w:t>
      </w:r>
      <w:r w:rsidRPr="00441F02">
        <w:rPr>
          <w:rFonts w:eastAsia="Times New Roman" w:cs="Times New Roman"/>
          <w:szCs w:val="24"/>
        </w:rPr>
        <w:t xml:space="preserve"> καθώς και τους ειδικ</w:t>
      </w:r>
      <w:r w:rsidRPr="00441F02">
        <w:rPr>
          <w:rFonts w:eastAsia="Times New Roman" w:cs="Times New Roman"/>
          <w:szCs w:val="24"/>
        </w:rPr>
        <w:t xml:space="preserve">ότερους όρους και προϋποθέσεις για την αντικειμενική αξιολόγηση διασυνοριακών τιμολογίων στις υπηρεσίες παράδοσης </w:t>
      </w:r>
      <w:r>
        <w:rPr>
          <w:rFonts w:eastAsia="Times New Roman" w:cs="Times New Roman"/>
          <w:szCs w:val="24"/>
        </w:rPr>
        <w:t xml:space="preserve">διασυνοριακών θεμάτων. </w:t>
      </w:r>
      <w:r w:rsidRPr="00441F02">
        <w:rPr>
          <w:rFonts w:eastAsia="Times New Roman" w:cs="Times New Roman"/>
          <w:szCs w:val="24"/>
        </w:rPr>
        <w:t>Νομίζω ότι αντιλαμβάνεται κάθε μέλος της Εθνικής Αντιπροσωπείας</w:t>
      </w:r>
      <w:r>
        <w:rPr>
          <w:rFonts w:eastAsia="Times New Roman" w:cs="Times New Roman"/>
          <w:szCs w:val="24"/>
        </w:rPr>
        <w:t>,</w:t>
      </w:r>
      <w:r w:rsidRPr="00441F02">
        <w:rPr>
          <w:rFonts w:eastAsia="Times New Roman" w:cs="Times New Roman"/>
          <w:szCs w:val="24"/>
        </w:rPr>
        <w:t xml:space="preserve"> με την σημαντικότητα που έχει πάρει η μεταφορά δέματος</w:t>
      </w:r>
      <w:r w:rsidRPr="00441F02">
        <w:rPr>
          <w:rFonts w:eastAsia="Times New Roman" w:cs="Times New Roman"/>
          <w:szCs w:val="24"/>
        </w:rPr>
        <w:t xml:space="preserve"> και μάλιστα στις διασυνοριακές μεταφορές</w:t>
      </w:r>
      <w:r>
        <w:rPr>
          <w:rFonts w:eastAsia="Times New Roman" w:cs="Times New Roman"/>
          <w:szCs w:val="24"/>
        </w:rPr>
        <w:t xml:space="preserve">, πόσο απαραίτητο </w:t>
      </w:r>
      <w:r w:rsidRPr="00441F02">
        <w:rPr>
          <w:rFonts w:eastAsia="Times New Roman" w:cs="Times New Roman"/>
          <w:szCs w:val="24"/>
        </w:rPr>
        <w:t>είναι να υπάρχει</w:t>
      </w:r>
      <w:r>
        <w:rPr>
          <w:rFonts w:eastAsia="Times New Roman" w:cs="Times New Roman"/>
          <w:szCs w:val="24"/>
        </w:rPr>
        <w:t>,</w:t>
      </w:r>
      <w:r w:rsidRPr="00441F02">
        <w:rPr>
          <w:rFonts w:eastAsia="Times New Roman" w:cs="Times New Roman"/>
          <w:szCs w:val="24"/>
        </w:rPr>
        <w:t xml:space="preserve"> κατ</w:t>
      </w:r>
      <w:r>
        <w:rPr>
          <w:rFonts w:eastAsia="Times New Roman" w:cs="Times New Roman"/>
          <w:szCs w:val="24"/>
        </w:rPr>
        <w:t>’</w:t>
      </w:r>
      <w:r w:rsidRPr="00441F02">
        <w:rPr>
          <w:rFonts w:eastAsia="Times New Roman" w:cs="Times New Roman"/>
          <w:szCs w:val="24"/>
        </w:rPr>
        <w:t xml:space="preserve"> εφαρμογή</w:t>
      </w:r>
      <w:r>
        <w:rPr>
          <w:rFonts w:eastAsia="Times New Roman" w:cs="Times New Roman"/>
          <w:szCs w:val="24"/>
        </w:rPr>
        <w:t>ν</w:t>
      </w:r>
      <w:r w:rsidRPr="00441F02">
        <w:rPr>
          <w:rFonts w:eastAsia="Times New Roman" w:cs="Times New Roman"/>
          <w:szCs w:val="24"/>
        </w:rPr>
        <w:t xml:space="preserve"> του αντίστοιχου ευρωπαϊκού κανονισμού</w:t>
      </w:r>
      <w:r>
        <w:rPr>
          <w:rFonts w:eastAsia="Times New Roman" w:cs="Times New Roman"/>
          <w:szCs w:val="24"/>
        </w:rPr>
        <w:t>, ένα απολύτως ξεκάθαρο π</w:t>
      </w:r>
      <w:r w:rsidRPr="00441F02">
        <w:rPr>
          <w:rFonts w:eastAsia="Times New Roman" w:cs="Times New Roman"/>
          <w:szCs w:val="24"/>
        </w:rPr>
        <w:t>λαίσιο για το πώς οι φορείς παροχής αυτών των υπηρεσιών πρέπει να πολιτεύονται</w:t>
      </w:r>
      <w:r>
        <w:rPr>
          <w:rFonts w:eastAsia="Times New Roman" w:cs="Times New Roman"/>
          <w:szCs w:val="24"/>
        </w:rPr>
        <w:t>.</w:t>
      </w:r>
      <w:r w:rsidRPr="00441F02">
        <w:rPr>
          <w:rFonts w:eastAsia="Times New Roman" w:cs="Times New Roman"/>
          <w:szCs w:val="24"/>
        </w:rPr>
        <w:t xml:space="preserve"> </w:t>
      </w:r>
    </w:p>
    <w:p w14:paraId="2D05F591" w14:textId="77777777" w:rsidR="00237587" w:rsidRDefault="00AE0D0F">
      <w:pPr>
        <w:spacing w:after="0" w:line="600" w:lineRule="auto"/>
        <w:ind w:firstLine="720"/>
        <w:jc w:val="both"/>
        <w:rPr>
          <w:rFonts w:eastAsia="Times New Roman" w:cs="Times New Roman"/>
          <w:szCs w:val="24"/>
        </w:rPr>
      </w:pPr>
      <w:r w:rsidRPr="00441F02">
        <w:rPr>
          <w:rFonts w:eastAsia="Times New Roman" w:cs="Times New Roman"/>
          <w:szCs w:val="24"/>
        </w:rPr>
        <w:t>Ευχαριστώ</w:t>
      </w:r>
      <w:r>
        <w:rPr>
          <w:rFonts w:eastAsia="Times New Roman" w:cs="Times New Roman"/>
          <w:szCs w:val="24"/>
        </w:rPr>
        <w:t>,</w:t>
      </w:r>
      <w:r w:rsidRPr="00441F02">
        <w:rPr>
          <w:rFonts w:eastAsia="Times New Roman" w:cs="Times New Roman"/>
          <w:szCs w:val="24"/>
        </w:rPr>
        <w:t xml:space="preserve"> κυρία Πρόε</w:t>
      </w:r>
      <w:r w:rsidRPr="00441F02">
        <w:rPr>
          <w:rFonts w:eastAsia="Times New Roman" w:cs="Times New Roman"/>
          <w:szCs w:val="24"/>
        </w:rPr>
        <w:t>δρε</w:t>
      </w:r>
      <w:r>
        <w:rPr>
          <w:rFonts w:eastAsia="Times New Roman" w:cs="Times New Roman"/>
          <w:szCs w:val="24"/>
        </w:rPr>
        <w:t>.</w:t>
      </w:r>
    </w:p>
    <w:p w14:paraId="2D05F592" w14:textId="77777777" w:rsidR="00237587" w:rsidRDefault="00AE0D0F">
      <w:pPr>
        <w:spacing w:after="0" w:line="600" w:lineRule="auto"/>
        <w:ind w:firstLine="720"/>
        <w:jc w:val="both"/>
        <w:rPr>
          <w:rFonts w:eastAsia="Times New Roman" w:cs="Times New Roman"/>
          <w:szCs w:val="24"/>
        </w:rPr>
      </w:pPr>
      <w:r w:rsidRPr="004414C5">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2D05F593"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Κυρία Πρόεδρε, επί της διαδικασίας, παρακαλώ.</w:t>
      </w:r>
    </w:p>
    <w:p w14:paraId="2D05F594"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Για τις τροπολογίες πάλι; Έξι είναι κ</w:t>
      </w:r>
      <w:r>
        <w:rPr>
          <w:rFonts w:eastAsia="Times New Roman" w:cs="Times New Roman"/>
          <w:szCs w:val="24"/>
        </w:rPr>
        <w:t>α</w:t>
      </w:r>
      <w:r>
        <w:rPr>
          <w:rFonts w:eastAsia="Times New Roman" w:cs="Times New Roman"/>
          <w:szCs w:val="24"/>
        </w:rPr>
        <w:t>ι έχουν αναπτυχθεί οι τέσσερις.</w:t>
      </w:r>
    </w:p>
    <w:p w14:paraId="2D05F595"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Γενικά δεν έρχονται τροπολογίες, κατά την έννοια τη συνταγματική και του Κανονισμού της Βουλής, που είναι παρεμβάσεις σε νομοθετικά κείμενα. Έρχονται νομοθετήματα ολόκληρα. Εδώ τώρα μετρώ τέσσερα-πέντε άρθρα στη μία, έξι άρθρα </w:t>
      </w:r>
      <w:r>
        <w:rPr>
          <w:rFonts w:eastAsia="Times New Roman" w:cs="Times New Roman"/>
          <w:szCs w:val="24"/>
        </w:rPr>
        <w:t>στην άλλη. Δεν νομίζω ότι πρέπει το Προεδρείο να συνεχίσει να το αποδέχεται αυτό.</w:t>
      </w:r>
    </w:p>
    <w:p w14:paraId="2D05F596"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Αυτό δεν είναι αρμοδιότητα του Προεδρείου, είναι του Υπουργού που εισάγει τον νόμο. </w:t>
      </w:r>
    </w:p>
    <w:p w14:paraId="2D05F597"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Ο Υπουργός πρέπε</w:t>
      </w:r>
      <w:r>
        <w:rPr>
          <w:rFonts w:eastAsia="Times New Roman" w:cs="Times New Roman"/>
          <w:szCs w:val="24"/>
        </w:rPr>
        <w:t>ι να σέβεται και το Σύνταγμα και τον Κανονισμό.</w:t>
      </w:r>
    </w:p>
    <w:p w14:paraId="2D05F598"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ο κ. Κατσώτης.</w:t>
      </w:r>
    </w:p>
    <w:p w14:paraId="2D05F599"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Κυρία Πρόεδρε, επειδή κ</w:t>
      </w:r>
      <w:r>
        <w:rPr>
          <w:rFonts w:eastAsia="Times New Roman" w:cs="Times New Roman"/>
          <w:szCs w:val="24"/>
        </w:rPr>
        <w:t>α</w:t>
      </w:r>
      <w:r>
        <w:rPr>
          <w:rFonts w:eastAsia="Times New Roman" w:cs="Times New Roman"/>
          <w:szCs w:val="24"/>
        </w:rPr>
        <w:t>ι χθ</w:t>
      </w:r>
      <w:r>
        <w:rPr>
          <w:rFonts w:eastAsia="Times New Roman" w:cs="Times New Roman"/>
          <w:szCs w:val="24"/>
        </w:rPr>
        <w:t>ε</w:t>
      </w:r>
      <w:r>
        <w:rPr>
          <w:rFonts w:eastAsia="Times New Roman" w:cs="Times New Roman"/>
          <w:szCs w:val="24"/>
        </w:rPr>
        <w:t>ς στο αντίστοιχο νομοσχέδιο</w:t>
      </w:r>
      <w:r>
        <w:rPr>
          <w:rFonts w:eastAsia="Times New Roman" w:cs="Times New Roman"/>
          <w:szCs w:val="24"/>
        </w:rPr>
        <w:t>,</w:t>
      </w:r>
      <w:r>
        <w:rPr>
          <w:rFonts w:eastAsia="Times New Roman" w:cs="Times New Roman"/>
          <w:szCs w:val="24"/>
        </w:rPr>
        <w:t xml:space="preserve"> </w:t>
      </w:r>
      <w:r w:rsidRPr="00441F02">
        <w:rPr>
          <w:rFonts w:eastAsia="Times New Roman" w:cs="Times New Roman"/>
          <w:szCs w:val="24"/>
        </w:rPr>
        <w:t>οι</w:t>
      </w:r>
      <w:r>
        <w:rPr>
          <w:rFonts w:eastAsia="Times New Roman" w:cs="Times New Roman"/>
          <w:szCs w:val="24"/>
        </w:rPr>
        <w:t xml:space="preserve"> τροπολογίες που είναι σε άρθρα, </w:t>
      </w:r>
      <w:r w:rsidRPr="00441F02">
        <w:rPr>
          <w:rFonts w:eastAsia="Times New Roman" w:cs="Times New Roman"/>
          <w:szCs w:val="24"/>
        </w:rPr>
        <w:lastRenderedPageBreak/>
        <w:t>μέσα στο σπλάχνο είναι σ</w:t>
      </w:r>
      <w:r w:rsidRPr="00441F02">
        <w:rPr>
          <w:rFonts w:eastAsia="Times New Roman" w:cs="Times New Roman"/>
          <w:szCs w:val="24"/>
        </w:rPr>
        <w:t>ε άρθρα</w:t>
      </w:r>
      <w:r>
        <w:rPr>
          <w:rFonts w:eastAsia="Times New Roman" w:cs="Times New Roman"/>
          <w:szCs w:val="24"/>
        </w:rPr>
        <w:t>,</w:t>
      </w:r>
      <w:r w:rsidRPr="00441F02">
        <w:rPr>
          <w:rFonts w:eastAsia="Times New Roman" w:cs="Times New Roman"/>
          <w:szCs w:val="24"/>
        </w:rPr>
        <w:t xml:space="preserve"> όμως στην ψήφιση είναι συνολικά η τροπολογία</w:t>
      </w:r>
      <w:r>
        <w:rPr>
          <w:rFonts w:eastAsia="Times New Roman" w:cs="Times New Roman"/>
          <w:szCs w:val="24"/>
        </w:rPr>
        <w:t>. Αν θέλουμε να ψηφί</w:t>
      </w:r>
      <w:r w:rsidRPr="00441F02">
        <w:rPr>
          <w:rFonts w:eastAsia="Times New Roman" w:cs="Times New Roman"/>
          <w:szCs w:val="24"/>
        </w:rPr>
        <w:t>σουμε κάποιο άρθρο</w:t>
      </w:r>
      <w:r>
        <w:rPr>
          <w:rFonts w:eastAsia="Times New Roman" w:cs="Times New Roman"/>
          <w:szCs w:val="24"/>
        </w:rPr>
        <w:t>,</w:t>
      </w:r>
      <w:r w:rsidRPr="00441F02">
        <w:rPr>
          <w:rFonts w:eastAsia="Times New Roman" w:cs="Times New Roman"/>
          <w:szCs w:val="24"/>
        </w:rPr>
        <w:t xml:space="preserve"> δεν μπορούμε</w:t>
      </w:r>
      <w:r>
        <w:rPr>
          <w:rFonts w:eastAsia="Times New Roman" w:cs="Times New Roman"/>
          <w:szCs w:val="24"/>
        </w:rPr>
        <w:t>,</w:t>
      </w:r>
      <w:r w:rsidRPr="00441F02">
        <w:rPr>
          <w:rFonts w:eastAsia="Times New Roman" w:cs="Times New Roman"/>
          <w:szCs w:val="24"/>
        </w:rPr>
        <w:t xml:space="preserve"> γιατί </w:t>
      </w:r>
      <w:r>
        <w:rPr>
          <w:rFonts w:eastAsia="Times New Roman" w:cs="Times New Roman"/>
          <w:szCs w:val="24"/>
        </w:rPr>
        <w:t xml:space="preserve">η </w:t>
      </w:r>
      <w:r w:rsidRPr="00441F02">
        <w:rPr>
          <w:rFonts w:eastAsia="Times New Roman" w:cs="Times New Roman"/>
          <w:szCs w:val="24"/>
        </w:rPr>
        <w:t>ψήφισ</w:t>
      </w:r>
      <w:r>
        <w:rPr>
          <w:rFonts w:eastAsia="Times New Roman" w:cs="Times New Roman"/>
          <w:szCs w:val="24"/>
        </w:rPr>
        <w:t>η</w:t>
      </w:r>
      <w:r w:rsidRPr="00441F02">
        <w:rPr>
          <w:rFonts w:eastAsia="Times New Roman" w:cs="Times New Roman"/>
          <w:szCs w:val="24"/>
        </w:rPr>
        <w:t xml:space="preserve"> είναι επί του συνόλου της τροπολογίας</w:t>
      </w:r>
      <w:r>
        <w:rPr>
          <w:rFonts w:eastAsia="Times New Roman" w:cs="Times New Roman"/>
          <w:szCs w:val="24"/>
        </w:rPr>
        <w:t>.</w:t>
      </w:r>
      <w:r w:rsidRPr="00441F02">
        <w:rPr>
          <w:rFonts w:eastAsia="Times New Roman" w:cs="Times New Roman"/>
          <w:szCs w:val="24"/>
        </w:rPr>
        <w:t xml:space="preserve"> </w:t>
      </w:r>
    </w:p>
    <w:p w14:paraId="2D05F59A" w14:textId="77777777" w:rsidR="00237587" w:rsidRDefault="00AE0D0F">
      <w:pPr>
        <w:spacing w:after="0" w:line="600" w:lineRule="auto"/>
        <w:ind w:firstLine="720"/>
        <w:jc w:val="both"/>
        <w:rPr>
          <w:rFonts w:eastAsia="Times New Roman" w:cs="Times New Roman"/>
          <w:szCs w:val="24"/>
        </w:rPr>
      </w:pPr>
      <w:r w:rsidRPr="00441F02">
        <w:rPr>
          <w:rFonts w:eastAsia="Times New Roman" w:cs="Times New Roman"/>
          <w:szCs w:val="24"/>
        </w:rPr>
        <w:t>Λέω ότι αυτό είναι ένα θέμα που πρέπει να το λύσει το Προεδρείο με τις υπηρεσίες</w:t>
      </w:r>
      <w:r>
        <w:rPr>
          <w:rFonts w:eastAsia="Times New Roman" w:cs="Times New Roman"/>
          <w:szCs w:val="24"/>
        </w:rPr>
        <w:t>.</w:t>
      </w:r>
    </w:p>
    <w:p w14:paraId="2D05F59B"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ΠΡΟΕΔΡΕΥΟΥΣΑ</w:t>
      </w:r>
      <w:r>
        <w:rPr>
          <w:rFonts w:eastAsia="Times New Roman" w:cs="Times New Roman"/>
          <w:b/>
          <w:szCs w:val="24"/>
        </w:rPr>
        <w:t xml:space="preserve"> (Αναστασία Χριστοδουλοπούλου):</w:t>
      </w:r>
      <w:r>
        <w:rPr>
          <w:rFonts w:eastAsia="Times New Roman" w:cs="Times New Roman"/>
          <w:szCs w:val="24"/>
        </w:rPr>
        <w:t xml:space="preserve"> Το Προεδρείο όχι. Ευχαριστώ πάντως.</w:t>
      </w:r>
    </w:p>
    <w:p w14:paraId="2D05F59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Τώρα θα</w:t>
      </w:r>
      <w:r w:rsidRPr="00441F02">
        <w:rPr>
          <w:rFonts w:eastAsia="Times New Roman" w:cs="Times New Roman"/>
          <w:szCs w:val="24"/>
        </w:rPr>
        <w:t xml:space="preserve"> πάρει το</w:t>
      </w:r>
      <w:r>
        <w:rPr>
          <w:rFonts w:eastAsia="Times New Roman" w:cs="Times New Roman"/>
          <w:szCs w:val="24"/>
        </w:rPr>
        <w:t>ν</w:t>
      </w:r>
      <w:r w:rsidRPr="00441F02">
        <w:rPr>
          <w:rFonts w:eastAsia="Times New Roman" w:cs="Times New Roman"/>
          <w:szCs w:val="24"/>
        </w:rPr>
        <w:t xml:space="preserve"> λόγο ο τελευταίος </w:t>
      </w:r>
      <w:r>
        <w:rPr>
          <w:rFonts w:eastAsia="Times New Roman" w:cs="Times New Roman"/>
          <w:szCs w:val="24"/>
        </w:rPr>
        <w:t>α</w:t>
      </w:r>
      <w:r>
        <w:rPr>
          <w:rFonts w:eastAsia="Times New Roman" w:cs="Times New Roman"/>
          <w:szCs w:val="24"/>
        </w:rPr>
        <w:t>γορητής</w:t>
      </w:r>
      <w:r w:rsidRPr="00441F02">
        <w:rPr>
          <w:rFonts w:eastAsia="Times New Roman" w:cs="Times New Roman"/>
          <w:szCs w:val="24"/>
        </w:rPr>
        <w:t xml:space="preserve"> από την Ένωση Κεντρώων</w:t>
      </w:r>
      <w:r>
        <w:rPr>
          <w:rFonts w:eastAsia="Times New Roman" w:cs="Times New Roman"/>
          <w:szCs w:val="24"/>
        </w:rPr>
        <w:t>,</w:t>
      </w:r>
      <w:r w:rsidRPr="00441F02">
        <w:rPr>
          <w:rFonts w:eastAsia="Times New Roman" w:cs="Times New Roman"/>
          <w:szCs w:val="24"/>
        </w:rPr>
        <w:t xml:space="preserve"> ο κ</w:t>
      </w:r>
      <w:r>
        <w:rPr>
          <w:rFonts w:eastAsia="Times New Roman" w:cs="Times New Roman"/>
          <w:szCs w:val="24"/>
        </w:rPr>
        <w:t>.</w:t>
      </w:r>
      <w:r w:rsidRPr="00441F02">
        <w:rPr>
          <w:rFonts w:eastAsia="Times New Roman" w:cs="Times New Roman"/>
          <w:szCs w:val="24"/>
        </w:rPr>
        <w:t xml:space="preserve"> Γεωργιάδης</w:t>
      </w:r>
      <w:r>
        <w:rPr>
          <w:rFonts w:eastAsia="Times New Roman" w:cs="Times New Roman"/>
          <w:szCs w:val="24"/>
        </w:rPr>
        <w:t>,</w:t>
      </w:r>
      <w:r w:rsidRPr="00441F02">
        <w:rPr>
          <w:rFonts w:eastAsia="Times New Roman" w:cs="Times New Roman"/>
          <w:szCs w:val="24"/>
        </w:rPr>
        <w:t xml:space="preserve"> και αμέσως μετά θα δώσ</w:t>
      </w:r>
      <w:r>
        <w:rPr>
          <w:rFonts w:eastAsia="Times New Roman" w:cs="Times New Roman"/>
          <w:szCs w:val="24"/>
        </w:rPr>
        <w:t>ω</w:t>
      </w:r>
      <w:r w:rsidRPr="00441F02">
        <w:rPr>
          <w:rFonts w:eastAsia="Times New Roman" w:cs="Times New Roman"/>
          <w:szCs w:val="24"/>
        </w:rPr>
        <w:t xml:space="preserve"> το</w:t>
      </w:r>
      <w:r>
        <w:rPr>
          <w:rFonts w:eastAsia="Times New Roman" w:cs="Times New Roman"/>
          <w:szCs w:val="24"/>
        </w:rPr>
        <w:t>ν</w:t>
      </w:r>
      <w:r w:rsidRPr="00441F02">
        <w:rPr>
          <w:rFonts w:eastAsia="Times New Roman" w:cs="Times New Roman"/>
          <w:szCs w:val="24"/>
        </w:rPr>
        <w:t xml:space="preserve"> λόγο στον κύριο Υπουργό</w:t>
      </w:r>
      <w:r>
        <w:rPr>
          <w:rFonts w:eastAsia="Times New Roman" w:cs="Times New Roman"/>
          <w:szCs w:val="24"/>
        </w:rPr>
        <w:t>.</w:t>
      </w:r>
    </w:p>
    <w:p w14:paraId="2D05F59D" w14:textId="77777777" w:rsidR="00237587" w:rsidRDefault="00AE0D0F">
      <w:pPr>
        <w:spacing w:after="0" w:line="600" w:lineRule="auto"/>
        <w:ind w:firstLine="720"/>
        <w:jc w:val="both"/>
        <w:rPr>
          <w:rFonts w:eastAsia="Times New Roman" w:cs="Times New Roman"/>
          <w:szCs w:val="24"/>
        </w:rPr>
      </w:pPr>
      <w:r w:rsidRPr="00441F02">
        <w:rPr>
          <w:rFonts w:eastAsia="Times New Roman" w:cs="Times New Roman"/>
          <w:szCs w:val="24"/>
        </w:rPr>
        <w:t>Ελάτε</w:t>
      </w:r>
      <w:r>
        <w:rPr>
          <w:rFonts w:eastAsia="Times New Roman" w:cs="Times New Roman"/>
          <w:szCs w:val="24"/>
        </w:rPr>
        <w:t>,</w:t>
      </w:r>
      <w:r w:rsidRPr="00441F02">
        <w:rPr>
          <w:rFonts w:eastAsia="Times New Roman" w:cs="Times New Roman"/>
          <w:szCs w:val="24"/>
        </w:rPr>
        <w:t xml:space="preserve"> κύριε Γεωργιάδη</w:t>
      </w:r>
      <w:r>
        <w:rPr>
          <w:rFonts w:eastAsia="Times New Roman" w:cs="Times New Roman"/>
          <w:szCs w:val="24"/>
        </w:rPr>
        <w:t>.</w:t>
      </w:r>
    </w:p>
    <w:p w14:paraId="2D05F59E"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ΜΑΡΙΟΣ ΓΕΩΡΓΙΑΔΗΣ (</w:t>
      </w:r>
      <w:r>
        <w:rPr>
          <w:rFonts w:eastAsia="Times New Roman" w:cs="Times New Roman"/>
          <w:b/>
          <w:szCs w:val="24"/>
        </w:rPr>
        <w:t>Θ</w:t>
      </w:r>
      <w:r>
        <w:rPr>
          <w:rFonts w:eastAsia="Times New Roman" w:cs="Times New Roman"/>
          <w:b/>
          <w:szCs w:val="24"/>
        </w:rPr>
        <w:t xml:space="preserve">΄ Αντιπρόεδρος της Βουλής): </w:t>
      </w:r>
      <w:r>
        <w:rPr>
          <w:rFonts w:eastAsia="Times New Roman" w:cs="Times New Roman"/>
          <w:szCs w:val="24"/>
        </w:rPr>
        <w:t>Ευχαριστώ πολύ, κυρία Πρόεδρε.</w:t>
      </w:r>
    </w:p>
    <w:p w14:paraId="2D05F59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Ένα σχόλιο και από μένα. </w:t>
      </w:r>
      <w:r w:rsidRPr="00441F02">
        <w:rPr>
          <w:rFonts w:eastAsia="Times New Roman" w:cs="Times New Roman"/>
          <w:szCs w:val="24"/>
        </w:rPr>
        <w:t xml:space="preserve">Το έχουμε πει πάρα πολλές φορές και </w:t>
      </w:r>
      <w:r>
        <w:rPr>
          <w:rFonts w:eastAsia="Times New Roman" w:cs="Times New Roman"/>
          <w:szCs w:val="24"/>
        </w:rPr>
        <w:t xml:space="preserve">ως </w:t>
      </w:r>
      <w:r w:rsidRPr="00441F02">
        <w:rPr>
          <w:rFonts w:eastAsia="Times New Roman" w:cs="Times New Roman"/>
          <w:szCs w:val="24"/>
        </w:rPr>
        <w:t>Ένωση Κεντρώων ότι οι τροπολογίες που έρχονται σαν ξεχωριστά σχέδια νόμου είναι σύνηθες φαινόμενο αυτ</w:t>
      </w:r>
      <w:r>
        <w:rPr>
          <w:rFonts w:eastAsia="Times New Roman" w:cs="Times New Roman"/>
          <w:szCs w:val="24"/>
        </w:rPr>
        <w:t>ή</w:t>
      </w:r>
      <w:r w:rsidRPr="00441F02">
        <w:rPr>
          <w:rFonts w:eastAsia="Times New Roman" w:cs="Times New Roman"/>
          <w:szCs w:val="24"/>
        </w:rPr>
        <w:t>ς τ</w:t>
      </w:r>
      <w:r>
        <w:rPr>
          <w:rFonts w:eastAsia="Times New Roman" w:cs="Times New Roman"/>
          <w:szCs w:val="24"/>
        </w:rPr>
        <w:t>η</w:t>
      </w:r>
      <w:r w:rsidRPr="00441F02">
        <w:rPr>
          <w:rFonts w:eastAsia="Times New Roman" w:cs="Times New Roman"/>
          <w:szCs w:val="24"/>
        </w:rPr>
        <w:t>ς Κυβέρνησ</w:t>
      </w:r>
      <w:r>
        <w:rPr>
          <w:rFonts w:eastAsia="Times New Roman" w:cs="Times New Roman"/>
          <w:szCs w:val="24"/>
        </w:rPr>
        <w:t>η</w:t>
      </w:r>
      <w:r w:rsidRPr="00441F02">
        <w:rPr>
          <w:rFonts w:eastAsia="Times New Roman" w:cs="Times New Roman"/>
          <w:szCs w:val="24"/>
        </w:rPr>
        <w:t>ς</w:t>
      </w:r>
      <w:r>
        <w:rPr>
          <w:rFonts w:eastAsia="Times New Roman" w:cs="Times New Roman"/>
          <w:szCs w:val="24"/>
        </w:rPr>
        <w:t>,</w:t>
      </w:r>
      <w:r w:rsidRPr="00441F02">
        <w:rPr>
          <w:rFonts w:eastAsia="Times New Roman" w:cs="Times New Roman"/>
          <w:szCs w:val="24"/>
        </w:rPr>
        <w:t xml:space="preserve"> αλλά βέβαια κ</w:t>
      </w:r>
      <w:r w:rsidRPr="00441F02">
        <w:rPr>
          <w:rFonts w:eastAsia="Times New Roman" w:cs="Times New Roman"/>
          <w:szCs w:val="24"/>
        </w:rPr>
        <w:t xml:space="preserve">αι των προηγούμενων κυβερνήσεων </w:t>
      </w:r>
      <w:r w:rsidRPr="00441F02">
        <w:rPr>
          <w:rFonts w:eastAsia="Times New Roman" w:cs="Times New Roman"/>
          <w:szCs w:val="24"/>
        </w:rPr>
        <w:lastRenderedPageBreak/>
        <w:t>και κάποια στιγμή πρέπει να σεβαστούμε και τον κοινοβουλευτισμό</w:t>
      </w:r>
      <w:r>
        <w:rPr>
          <w:rFonts w:eastAsia="Times New Roman" w:cs="Times New Roman"/>
          <w:szCs w:val="24"/>
        </w:rPr>
        <w:t>, όπως είχαν δεσμευτεί</w:t>
      </w:r>
      <w:r w:rsidRPr="00441F02">
        <w:rPr>
          <w:rFonts w:eastAsia="Times New Roman" w:cs="Times New Roman"/>
          <w:szCs w:val="24"/>
        </w:rPr>
        <w:t xml:space="preserve"> και σε συζητήσεις του Κανονισμού και πολλά μέλη της Κυβερνήσεως και πολλοί συνάδελφοι</w:t>
      </w:r>
      <w:r>
        <w:rPr>
          <w:rFonts w:eastAsia="Times New Roman" w:cs="Times New Roman"/>
          <w:szCs w:val="24"/>
        </w:rPr>
        <w:t>,</w:t>
      </w:r>
      <w:r w:rsidRPr="00441F02">
        <w:rPr>
          <w:rFonts w:eastAsia="Times New Roman" w:cs="Times New Roman"/>
          <w:szCs w:val="24"/>
        </w:rPr>
        <w:t xml:space="preserve"> να </w:t>
      </w:r>
      <w:r>
        <w:rPr>
          <w:rFonts w:eastAsia="Times New Roman" w:cs="Times New Roman"/>
          <w:szCs w:val="24"/>
        </w:rPr>
        <w:t>περνάνε</w:t>
      </w:r>
      <w:r w:rsidRPr="00441F02">
        <w:rPr>
          <w:rFonts w:eastAsia="Times New Roman" w:cs="Times New Roman"/>
          <w:szCs w:val="24"/>
        </w:rPr>
        <w:t xml:space="preserve"> τουλάχιστον πρώτα από τις </w:t>
      </w:r>
      <w:r>
        <w:rPr>
          <w:rFonts w:eastAsia="Times New Roman" w:cs="Times New Roman"/>
          <w:szCs w:val="24"/>
        </w:rPr>
        <w:t>ε</w:t>
      </w:r>
      <w:r w:rsidRPr="00441F02">
        <w:rPr>
          <w:rFonts w:eastAsia="Times New Roman" w:cs="Times New Roman"/>
          <w:szCs w:val="24"/>
        </w:rPr>
        <w:t>πιτροπές οι τ</w:t>
      </w:r>
      <w:r w:rsidRPr="00441F02">
        <w:rPr>
          <w:rFonts w:eastAsia="Times New Roman" w:cs="Times New Roman"/>
          <w:szCs w:val="24"/>
        </w:rPr>
        <w:t>ροπολογίες</w:t>
      </w:r>
      <w:r>
        <w:rPr>
          <w:rFonts w:eastAsia="Times New Roman" w:cs="Times New Roman"/>
          <w:szCs w:val="24"/>
        </w:rPr>
        <w:t>,</w:t>
      </w:r>
      <w:r w:rsidRPr="00441F02">
        <w:rPr>
          <w:rFonts w:eastAsia="Times New Roman" w:cs="Times New Roman"/>
          <w:szCs w:val="24"/>
        </w:rPr>
        <w:t xml:space="preserve"> έστω και τελευταίας στιγμής που είναι</w:t>
      </w:r>
      <w:r>
        <w:rPr>
          <w:rFonts w:eastAsia="Times New Roman" w:cs="Times New Roman"/>
          <w:szCs w:val="24"/>
        </w:rPr>
        <w:t>, να μπορούμε να τις</w:t>
      </w:r>
      <w:r w:rsidRPr="00441F02">
        <w:rPr>
          <w:rFonts w:eastAsia="Times New Roman" w:cs="Times New Roman"/>
          <w:szCs w:val="24"/>
        </w:rPr>
        <w:t xml:space="preserve"> συζητάμε</w:t>
      </w:r>
      <w:r>
        <w:rPr>
          <w:rFonts w:eastAsia="Times New Roman" w:cs="Times New Roman"/>
          <w:szCs w:val="24"/>
        </w:rPr>
        <w:t xml:space="preserve">, αν </w:t>
      </w:r>
      <w:r w:rsidRPr="00441F02">
        <w:rPr>
          <w:rFonts w:eastAsia="Times New Roman" w:cs="Times New Roman"/>
          <w:szCs w:val="24"/>
        </w:rPr>
        <w:t>όχι δεν προλαβαίνουν να τοποθετηθούν και οι φορείς</w:t>
      </w:r>
      <w:r>
        <w:rPr>
          <w:rFonts w:eastAsia="Times New Roman" w:cs="Times New Roman"/>
          <w:szCs w:val="24"/>
        </w:rPr>
        <w:t>.</w:t>
      </w:r>
      <w:r w:rsidRPr="00441F02">
        <w:rPr>
          <w:rFonts w:eastAsia="Times New Roman" w:cs="Times New Roman"/>
          <w:szCs w:val="24"/>
        </w:rPr>
        <w:t xml:space="preserve"> Δεν</w:t>
      </w:r>
      <w:r>
        <w:rPr>
          <w:rFonts w:eastAsia="Times New Roman" w:cs="Times New Roman"/>
          <w:szCs w:val="24"/>
        </w:rPr>
        <w:t xml:space="preserve"> βλέπω να</w:t>
      </w:r>
      <w:r w:rsidRPr="00441F02">
        <w:rPr>
          <w:rFonts w:eastAsia="Times New Roman" w:cs="Times New Roman"/>
          <w:szCs w:val="24"/>
        </w:rPr>
        <w:t xml:space="preserve"> αλλάζει αυτό</w:t>
      </w:r>
      <w:r>
        <w:rPr>
          <w:rFonts w:eastAsia="Times New Roman" w:cs="Times New Roman"/>
          <w:szCs w:val="24"/>
        </w:rPr>
        <w:t>.</w:t>
      </w:r>
      <w:r w:rsidRPr="00441F02">
        <w:rPr>
          <w:rFonts w:eastAsia="Times New Roman" w:cs="Times New Roman"/>
          <w:szCs w:val="24"/>
        </w:rPr>
        <w:t xml:space="preserve"> Δεν ξέρω πότε θα αλλάξει και αν αλλάξει</w:t>
      </w:r>
      <w:r>
        <w:rPr>
          <w:rFonts w:eastAsia="Times New Roman" w:cs="Times New Roman"/>
          <w:szCs w:val="24"/>
        </w:rPr>
        <w:t>.</w:t>
      </w:r>
      <w:r w:rsidRPr="00441F02">
        <w:rPr>
          <w:rFonts w:eastAsia="Times New Roman" w:cs="Times New Roman"/>
          <w:szCs w:val="24"/>
        </w:rPr>
        <w:t xml:space="preserve"> Παρ</w:t>
      </w:r>
      <w:r>
        <w:rPr>
          <w:rFonts w:eastAsia="Times New Roman" w:cs="Times New Roman"/>
          <w:szCs w:val="24"/>
        </w:rPr>
        <w:t xml:space="preserve">’ </w:t>
      </w:r>
      <w:r w:rsidRPr="00441F02">
        <w:rPr>
          <w:rFonts w:eastAsia="Times New Roman" w:cs="Times New Roman"/>
          <w:szCs w:val="24"/>
        </w:rPr>
        <w:t xml:space="preserve">όλα </w:t>
      </w:r>
      <w:r>
        <w:rPr>
          <w:rFonts w:eastAsia="Times New Roman" w:cs="Times New Roman"/>
          <w:szCs w:val="24"/>
        </w:rPr>
        <w:t>αυτά, ε</w:t>
      </w:r>
      <w:r w:rsidRPr="00441F02">
        <w:rPr>
          <w:rFonts w:eastAsia="Times New Roman" w:cs="Times New Roman"/>
          <w:szCs w:val="24"/>
        </w:rPr>
        <w:t xml:space="preserve">μείς θα </w:t>
      </w:r>
      <w:r>
        <w:rPr>
          <w:rFonts w:eastAsia="Times New Roman" w:cs="Times New Roman"/>
          <w:szCs w:val="24"/>
        </w:rPr>
        <w:t>συνεχίσουμε να το «καταδικάζο</w:t>
      </w:r>
      <w:r>
        <w:rPr>
          <w:rFonts w:eastAsia="Times New Roman" w:cs="Times New Roman"/>
          <w:szCs w:val="24"/>
        </w:rPr>
        <w:t xml:space="preserve">υμε» -και αυτό το λέω σε εισαγωγικά. </w:t>
      </w:r>
    </w:p>
    <w:p w14:paraId="2D05F5A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441F02">
        <w:rPr>
          <w:rFonts w:eastAsia="Times New Roman" w:cs="Times New Roman"/>
          <w:szCs w:val="24"/>
        </w:rPr>
        <w:t xml:space="preserve"> άλλη μία υποχρέωση προς την τρόικα και το κουαρτέτο έρχεται να ικανοποιήσει το σημερινό σχ</w:t>
      </w:r>
      <w:r>
        <w:rPr>
          <w:rFonts w:eastAsia="Times New Roman" w:cs="Times New Roman"/>
          <w:szCs w:val="24"/>
        </w:rPr>
        <w:t>έδιο νόμου με τις λεγόμενες υποπαραχωρήσεις</w:t>
      </w:r>
      <w:r w:rsidRPr="00441F02">
        <w:rPr>
          <w:rFonts w:eastAsia="Times New Roman" w:cs="Times New Roman"/>
          <w:szCs w:val="24"/>
        </w:rPr>
        <w:t xml:space="preserve"> </w:t>
      </w:r>
      <w:r>
        <w:rPr>
          <w:rFonts w:eastAsia="Times New Roman" w:cs="Times New Roman"/>
          <w:szCs w:val="24"/>
        </w:rPr>
        <w:t>σε ιδιώτες των δραστηριοτήτων δέκα</w:t>
      </w:r>
      <w:r w:rsidRPr="00441F02">
        <w:rPr>
          <w:rFonts w:eastAsia="Times New Roman" w:cs="Times New Roman"/>
          <w:szCs w:val="24"/>
        </w:rPr>
        <w:t xml:space="preserve"> περιφερειακών λιμαν</w:t>
      </w:r>
      <w:r w:rsidRPr="00441F02">
        <w:rPr>
          <w:rFonts w:eastAsia="Times New Roman" w:cs="Times New Roman"/>
          <w:szCs w:val="24"/>
        </w:rPr>
        <w:t>ιών</w:t>
      </w:r>
      <w:r>
        <w:rPr>
          <w:rFonts w:eastAsia="Times New Roman" w:cs="Times New Roman"/>
          <w:szCs w:val="24"/>
        </w:rPr>
        <w:t>,</w:t>
      </w:r>
      <w:r w:rsidRPr="00441F02">
        <w:rPr>
          <w:rFonts w:eastAsia="Times New Roman" w:cs="Times New Roman"/>
          <w:szCs w:val="24"/>
        </w:rPr>
        <w:t xml:space="preserve"> </w:t>
      </w:r>
      <w:r>
        <w:rPr>
          <w:rFonts w:eastAsia="Times New Roman" w:cs="Times New Roman"/>
          <w:szCs w:val="24"/>
        </w:rPr>
        <w:t>τα</w:t>
      </w:r>
      <w:r w:rsidRPr="00441F02">
        <w:rPr>
          <w:rFonts w:eastAsia="Times New Roman" w:cs="Times New Roman"/>
          <w:szCs w:val="24"/>
        </w:rPr>
        <w:t xml:space="preserve"> οποί</w:t>
      </w:r>
      <w:r>
        <w:rPr>
          <w:rFonts w:eastAsia="Times New Roman" w:cs="Times New Roman"/>
          <w:szCs w:val="24"/>
        </w:rPr>
        <w:t>α</w:t>
      </w:r>
      <w:r w:rsidRPr="00441F02">
        <w:rPr>
          <w:rFonts w:eastAsia="Times New Roman" w:cs="Times New Roman"/>
          <w:szCs w:val="24"/>
        </w:rPr>
        <w:t xml:space="preserve"> </w:t>
      </w:r>
      <w:r>
        <w:rPr>
          <w:rFonts w:eastAsia="Times New Roman" w:cs="Times New Roman"/>
          <w:szCs w:val="24"/>
        </w:rPr>
        <w:t>μ</w:t>
      </w:r>
      <w:r w:rsidRPr="00441F02">
        <w:rPr>
          <w:rFonts w:eastAsia="Times New Roman" w:cs="Times New Roman"/>
          <w:szCs w:val="24"/>
        </w:rPr>
        <w:t>άλιστα στην υπουργική απόφαση κατάταξης υπ</w:t>
      </w:r>
      <w:r>
        <w:rPr>
          <w:rFonts w:eastAsia="Times New Roman" w:cs="Times New Roman"/>
          <w:szCs w:val="24"/>
        </w:rPr>
        <w:t>’</w:t>
      </w:r>
      <w:r w:rsidRPr="00441F02">
        <w:rPr>
          <w:rFonts w:eastAsia="Times New Roman" w:cs="Times New Roman"/>
          <w:szCs w:val="24"/>
        </w:rPr>
        <w:t xml:space="preserve"> αριθμόν 8315 της </w:t>
      </w:r>
      <w:r>
        <w:rPr>
          <w:rFonts w:eastAsia="Times New Roman" w:cs="Times New Roman"/>
          <w:szCs w:val="24"/>
        </w:rPr>
        <w:t>2</w:t>
      </w:r>
      <w:r>
        <w:rPr>
          <w:rFonts w:eastAsia="Times New Roman" w:cs="Times New Roman"/>
          <w:szCs w:val="24"/>
          <w:vertAlign w:val="superscript"/>
        </w:rPr>
        <w:t xml:space="preserve">ας </w:t>
      </w:r>
      <w:r w:rsidRPr="00441F02">
        <w:rPr>
          <w:rFonts w:eastAsia="Times New Roman" w:cs="Times New Roman"/>
          <w:szCs w:val="24"/>
        </w:rPr>
        <w:t xml:space="preserve">Φεβρουαρίου 2007 χαρακτηρίζονται και ως </w:t>
      </w:r>
      <w:r>
        <w:rPr>
          <w:rFonts w:eastAsia="Times New Roman" w:cs="Times New Roman"/>
          <w:szCs w:val="24"/>
        </w:rPr>
        <w:t>δ</w:t>
      </w:r>
      <w:r w:rsidRPr="00441F02">
        <w:rPr>
          <w:rFonts w:eastAsia="Times New Roman" w:cs="Times New Roman"/>
          <w:szCs w:val="24"/>
        </w:rPr>
        <w:t>ιεθνούς συμφέροντος</w:t>
      </w:r>
      <w:r>
        <w:rPr>
          <w:rFonts w:eastAsia="Times New Roman" w:cs="Times New Roman"/>
          <w:szCs w:val="24"/>
        </w:rPr>
        <w:t>.</w:t>
      </w:r>
      <w:r w:rsidRPr="00441F02">
        <w:rPr>
          <w:rFonts w:eastAsia="Times New Roman" w:cs="Times New Roman"/>
          <w:szCs w:val="24"/>
        </w:rPr>
        <w:t xml:space="preserve"> Δεν θα αναφέρω τα ονόματα των λιμανιών</w:t>
      </w:r>
      <w:r>
        <w:rPr>
          <w:rFonts w:eastAsia="Times New Roman" w:cs="Times New Roman"/>
          <w:szCs w:val="24"/>
        </w:rPr>
        <w:t>, διότι</w:t>
      </w:r>
      <w:r w:rsidRPr="00441F02">
        <w:rPr>
          <w:rFonts w:eastAsia="Times New Roman" w:cs="Times New Roman"/>
          <w:szCs w:val="24"/>
        </w:rPr>
        <w:t xml:space="preserve"> είναι ευρέως γνωστά και δεν χρειάζεται να καθυστερήσω με αυτό</w:t>
      </w:r>
      <w:r>
        <w:rPr>
          <w:rFonts w:eastAsia="Times New Roman" w:cs="Times New Roman"/>
          <w:szCs w:val="24"/>
        </w:rPr>
        <w:t>.</w:t>
      </w:r>
      <w:r w:rsidRPr="00441F02">
        <w:rPr>
          <w:rFonts w:eastAsia="Times New Roman" w:cs="Times New Roman"/>
          <w:szCs w:val="24"/>
        </w:rPr>
        <w:t xml:space="preserve"> </w:t>
      </w:r>
    </w:p>
    <w:p w14:paraId="2D05F5A1" w14:textId="77777777" w:rsidR="00237587" w:rsidRDefault="00AE0D0F">
      <w:pPr>
        <w:spacing w:after="0" w:line="600" w:lineRule="auto"/>
        <w:ind w:firstLine="720"/>
        <w:jc w:val="both"/>
        <w:rPr>
          <w:rFonts w:eastAsia="Times New Roman" w:cs="Times New Roman"/>
          <w:szCs w:val="24"/>
        </w:rPr>
      </w:pPr>
      <w:r w:rsidRPr="00441F02">
        <w:rPr>
          <w:rFonts w:eastAsia="Times New Roman" w:cs="Times New Roman"/>
          <w:szCs w:val="24"/>
        </w:rPr>
        <w:lastRenderedPageBreak/>
        <w:t>Πρόκ</w:t>
      </w:r>
      <w:r w:rsidRPr="00441F02">
        <w:rPr>
          <w:rFonts w:eastAsia="Times New Roman" w:cs="Times New Roman"/>
          <w:szCs w:val="24"/>
        </w:rPr>
        <w:t xml:space="preserve">ειται πραγματικά για </w:t>
      </w:r>
      <w:r>
        <w:rPr>
          <w:rFonts w:eastAsia="Times New Roman" w:cs="Times New Roman"/>
          <w:szCs w:val="24"/>
        </w:rPr>
        <w:t>«</w:t>
      </w:r>
      <w:r w:rsidRPr="00441F02">
        <w:rPr>
          <w:rFonts w:eastAsia="Times New Roman" w:cs="Times New Roman"/>
          <w:szCs w:val="24"/>
        </w:rPr>
        <w:t>ασημικά</w:t>
      </w:r>
      <w:r>
        <w:rPr>
          <w:rFonts w:eastAsia="Times New Roman" w:cs="Times New Roman"/>
          <w:szCs w:val="24"/>
        </w:rPr>
        <w:t>»</w:t>
      </w:r>
      <w:r w:rsidRPr="00441F02">
        <w:rPr>
          <w:rFonts w:eastAsia="Times New Roman" w:cs="Times New Roman"/>
          <w:szCs w:val="24"/>
        </w:rPr>
        <w:t xml:space="preserve"> και το λέω με την καλή έννοια</w:t>
      </w:r>
      <w:r>
        <w:rPr>
          <w:rFonts w:eastAsia="Times New Roman" w:cs="Times New Roman"/>
          <w:szCs w:val="24"/>
        </w:rPr>
        <w:t>,</w:t>
      </w:r>
      <w:r w:rsidRPr="00441F02">
        <w:rPr>
          <w:rFonts w:eastAsia="Times New Roman" w:cs="Times New Roman"/>
          <w:szCs w:val="24"/>
        </w:rPr>
        <w:t xml:space="preserve"> δεδομένου ότι δείχνουν τα στατιστικά στοιχεία συνολικού έτους όγκο</w:t>
      </w:r>
      <w:r>
        <w:rPr>
          <w:rFonts w:eastAsia="Times New Roman" w:cs="Times New Roman"/>
          <w:szCs w:val="24"/>
        </w:rPr>
        <w:t>υ</w:t>
      </w:r>
      <w:r w:rsidRPr="00441F02">
        <w:rPr>
          <w:rFonts w:eastAsia="Times New Roman" w:cs="Times New Roman"/>
          <w:szCs w:val="24"/>
        </w:rPr>
        <w:t xml:space="preserve"> διακίνησης εμπορευμάτων και επιβατών σε συνδυασμό με τα γεωγραφικά</w:t>
      </w:r>
      <w:r>
        <w:rPr>
          <w:rFonts w:eastAsia="Times New Roman" w:cs="Times New Roman"/>
          <w:szCs w:val="24"/>
        </w:rPr>
        <w:t>,</w:t>
      </w:r>
      <w:r w:rsidRPr="00441F02">
        <w:rPr>
          <w:rFonts w:eastAsia="Times New Roman" w:cs="Times New Roman"/>
          <w:szCs w:val="24"/>
        </w:rPr>
        <w:t xml:space="preserve"> αλλά ακόμη και τα γ</w:t>
      </w:r>
      <w:r>
        <w:rPr>
          <w:rFonts w:eastAsia="Times New Roman" w:cs="Times New Roman"/>
          <w:szCs w:val="24"/>
        </w:rPr>
        <w:t xml:space="preserve">εωστρατηγικά τους πλεονεκτήματα. Οι </w:t>
      </w:r>
      <w:r>
        <w:rPr>
          <w:rFonts w:eastAsia="Times New Roman" w:cs="Times New Roman"/>
          <w:szCs w:val="24"/>
        </w:rPr>
        <w:t>διαφαινόμενες</w:t>
      </w:r>
      <w:r w:rsidRPr="00441F02">
        <w:rPr>
          <w:rFonts w:eastAsia="Times New Roman" w:cs="Times New Roman"/>
          <w:szCs w:val="24"/>
        </w:rPr>
        <w:t xml:space="preserve"> προοπτικές ανάπτυξης </w:t>
      </w:r>
      <w:r>
        <w:rPr>
          <w:rFonts w:eastAsia="Times New Roman" w:cs="Times New Roman"/>
          <w:szCs w:val="24"/>
        </w:rPr>
        <w:t>που παρουσιάζουν είναι</w:t>
      </w:r>
      <w:r w:rsidRPr="00441F02">
        <w:rPr>
          <w:rFonts w:eastAsia="Times New Roman" w:cs="Times New Roman"/>
          <w:szCs w:val="24"/>
        </w:rPr>
        <w:t xml:space="preserve"> πάρα πολύ σημαντικές στο πλαίσιο </w:t>
      </w:r>
      <w:r>
        <w:rPr>
          <w:rFonts w:eastAsia="Times New Roman" w:cs="Times New Roman"/>
          <w:szCs w:val="24"/>
        </w:rPr>
        <w:t>των θαλάσσιων διαδρομών και δι</w:t>
      </w:r>
      <w:r w:rsidRPr="00441F02">
        <w:rPr>
          <w:rFonts w:eastAsia="Times New Roman" w:cs="Times New Roman"/>
          <w:szCs w:val="24"/>
        </w:rPr>
        <w:t>ευρωπαϊκών και εθνικώ</w:t>
      </w:r>
      <w:r>
        <w:rPr>
          <w:rFonts w:eastAsia="Times New Roman" w:cs="Times New Roman"/>
          <w:szCs w:val="24"/>
        </w:rPr>
        <w:t xml:space="preserve">ν δικτύων μεταφοράς. Ειδικά για </w:t>
      </w:r>
      <w:r w:rsidRPr="00441F02">
        <w:rPr>
          <w:rFonts w:eastAsia="Times New Roman" w:cs="Times New Roman"/>
          <w:szCs w:val="24"/>
        </w:rPr>
        <w:t xml:space="preserve">την Αλεξανδρούπολη ήδη καταγράφεται </w:t>
      </w:r>
      <w:r>
        <w:rPr>
          <w:rFonts w:eastAsia="Times New Roman" w:cs="Times New Roman"/>
          <w:szCs w:val="24"/>
        </w:rPr>
        <w:t>έντονο</w:t>
      </w:r>
      <w:r w:rsidRPr="00441F02">
        <w:rPr>
          <w:rFonts w:eastAsia="Times New Roman" w:cs="Times New Roman"/>
          <w:szCs w:val="24"/>
        </w:rPr>
        <w:t xml:space="preserve"> διεθνές ενδιαφέρον</w:t>
      </w:r>
      <w:r>
        <w:rPr>
          <w:rFonts w:eastAsia="Times New Roman" w:cs="Times New Roman"/>
          <w:szCs w:val="24"/>
        </w:rPr>
        <w:t>, καθώς παρουσιάζοντα</w:t>
      </w:r>
      <w:r>
        <w:rPr>
          <w:rFonts w:eastAsia="Times New Roman" w:cs="Times New Roman"/>
          <w:szCs w:val="24"/>
        </w:rPr>
        <w:t>ι στρατηγικές</w:t>
      </w:r>
      <w:r w:rsidRPr="00441F02">
        <w:rPr>
          <w:rFonts w:eastAsia="Times New Roman" w:cs="Times New Roman"/>
          <w:szCs w:val="24"/>
        </w:rPr>
        <w:t xml:space="preserve"> ευκαιρίες</w:t>
      </w:r>
      <w:r>
        <w:rPr>
          <w:rFonts w:eastAsia="Times New Roman" w:cs="Times New Roman"/>
          <w:szCs w:val="24"/>
        </w:rPr>
        <w:t>,</w:t>
      </w:r>
      <w:r w:rsidRPr="00441F02">
        <w:rPr>
          <w:rFonts w:eastAsia="Times New Roman" w:cs="Times New Roman"/>
          <w:szCs w:val="24"/>
        </w:rPr>
        <w:t xml:space="preserve"> δεδομένου ότι εκεί θα δημιουργηθεί ο πρώτος </w:t>
      </w:r>
      <w:r>
        <w:rPr>
          <w:rFonts w:eastAsia="Times New Roman" w:cs="Times New Roman"/>
          <w:szCs w:val="24"/>
        </w:rPr>
        <w:t xml:space="preserve">πλωτός </w:t>
      </w:r>
      <w:r w:rsidRPr="00441F02">
        <w:rPr>
          <w:rFonts w:eastAsia="Times New Roman" w:cs="Times New Roman"/>
          <w:szCs w:val="24"/>
        </w:rPr>
        <w:t>σταθμός αποθήκευσης και μεταφοράς υγροποιημένου φυσικού αερίου</w:t>
      </w:r>
      <w:r>
        <w:rPr>
          <w:rFonts w:eastAsia="Times New Roman" w:cs="Times New Roman"/>
          <w:szCs w:val="24"/>
        </w:rPr>
        <w:t>,</w:t>
      </w:r>
      <w:r w:rsidRPr="00441F02">
        <w:rPr>
          <w:rFonts w:eastAsia="Times New Roman" w:cs="Times New Roman"/>
          <w:szCs w:val="24"/>
        </w:rPr>
        <w:t xml:space="preserve"> το λεγόμενο </w:t>
      </w:r>
      <w:r>
        <w:rPr>
          <w:rFonts w:eastAsia="Times New Roman" w:cs="Times New Roman"/>
          <w:szCs w:val="24"/>
          <w:lang w:val="en"/>
        </w:rPr>
        <w:t>LNG</w:t>
      </w:r>
      <w:r>
        <w:rPr>
          <w:rFonts w:eastAsia="Times New Roman" w:cs="Times New Roman"/>
          <w:szCs w:val="24"/>
        </w:rPr>
        <w:t>.</w:t>
      </w:r>
    </w:p>
    <w:p w14:paraId="2D05F5A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Οι ελληνικοί λιμένες, λ</w:t>
      </w:r>
      <w:r w:rsidRPr="00441F02">
        <w:rPr>
          <w:rFonts w:eastAsia="Times New Roman" w:cs="Times New Roman"/>
          <w:szCs w:val="24"/>
        </w:rPr>
        <w:t>οιπόν</w:t>
      </w:r>
      <w:r>
        <w:rPr>
          <w:rFonts w:eastAsia="Times New Roman" w:cs="Times New Roman"/>
          <w:szCs w:val="24"/>
        </w:rPr>
        <w:t>,</w:t>
      </w:r>
      <w:r w:rsidRPr="00441F02">
        <w:rPr>
          <w:rFonts w:eastAsia="Times New Roman" w:cs="Times New Roman"/>
          <w:szCs w:val="24"/>
        </w:rPr>
        <w:t xml:space="preserve"> θα </w:t>
      </w:r>
      <w:r>
        <w:rPr>
          <w:rFonts w:eastAsia="Times New Roman" w:cs="Times New Roman"/>
          <w:szCs w:val="24"/>
        </w:rPr>
        <w:t>μπορούσαμε να πούμε ότι αποτελούν</w:t>
      </w:r>
      <w:r w:rsidRPr="00441F02">
        <w:rPr>
          <w:rFonts w:eastAsia="Times New Roman" w:cs="Times New Roman"/>
          <w:szCs w:val="24"/>
        </w:rPr>
        <w:t xml:space="preserve"> σταυροδρόμι τριών ηπείρων και βα</w:t>
      </w:r>
      <w:r w:rsidRPr="00441F02">
        <w:rPr>
          <w:rFonts w:eastAsia="Times New Roman" w:cs="Times New Roman"/>
          <w:szCs w:val="24"/>
        </w:rPr>
        <w:t>σικές πύλες εισόδου στην Ευρωπαϊκή Ένωση</w:t>
      </w:r>
      <w:r>
        <w:rPr>
          <w:rFonts w:eastAsia="Times New Roman" w:cs="Times New Roman"/>
          <w:szCs w:val="24"/>
        </w:rPr>
        <w:t>, οι οποίοι συνιστούν</w:t>
      </w:r>
      <w:r w:rsidRPr="00441F02">
        <w:rPr>
          <w:rFonts w:eastAsia="Times New Roman" w:cs="Times New Roman"/>
          <w:szCs w:val="24"/>
        </w:rPr>
        <w:t xml:space="preserve"> παραγωγικές υποδομές ζωτικής σημασί</w:t>
      </w:r>
      <w:r>
        <w:rPr>
          <w:rFonts w:eastAsia="Times New Roman" w:cs="Times New Roman"/>
          <w:szCs w:val="24"/>
        </w:rPr>
        <w:t xml:space="preserve">ας για την εθνική μας οικονομία. </w:t>
      </w:r>
    </w:p>
    <w:p w14:paraId="2D05F5A3" w14:textId="77777777" w:rsidR="00237587" w:rsidRDefault="00AE0D0F">
      <w:pPr>
        <w:spacing w:after="0" w:line="600" w:lineRule="auto"/>
        <w:ind w:firstLine="720"/>
        <w:jc w:val="both"/>
        <w:rPr>
          <w:rFonts w:eastAsia="Times New Roman" w:cs="Times New Roman"/>
          <w:szCs w:val="24"/>
        </w:rPr>
      </w:pPr>
      <w:r w:rsidRPr="00441F02">
        <w:rPr>
          <w:rFonts w:eastAsia="Times New Roman" w:cs="Times New Roman"/>
          <w:szCs w:val="24"/>
        </w:rPr>
        <w:t>Εμείς</w:t>
      </w:r>
      <w:r>
        <w:rPr>
          <w:rFonts w:eastAsia="Times New Roman" w:cs="Times New Roman"/>
          <w:szCs w:val="24"/>
        </w:rPr>
        <w:t xml:space="preserve"> στην Ένωση Κεντρώων πιστεύουμε</w:t>
      </w:r>
      <w:r w:rsidRPr="00441F02">
        <w:rPr>
          <w:rFonts w:eastAsia="Times New Roman" w:cs="Times New Roman"/>
          <w:szCs w:val="24"/>
        </w:rPr>
        <w:t xml:space="preserve"> ότι αυτή</w:t>
      </w:r>
      <w:r>
        <w:rPr>
          <w:rFonts w:eastAsia="Times New Roman" w:cs="Times New Roman"/>
          <w:szCs w:val="24"/>
        </w:rPr>
        <w:t xml:space="preserve"> η</w:t>
      </w:r>
      <w:r w:rsidRPr="00441F02">
        <w:rPr>
          <w:rFonts w:eastAsia="Times New Roman" w:cs="Times New Roman"/>
          <w:szCs w:val="24"/>
        </w:rPr>
        <w:t xml:space="preserve"> στρατηγική θέση των λιμένων λογικό είναι να απαιτεί επενδύσεις</w:t>
      </w:r>
      <w:r>
        <w:rPr>
          <w:rFonts w:eastAsia="Times New Roman" w:cs="Times New Roman"/>
          <w:szCs w:val="24"/>
        </w:rPr>
        <w:t xml:space="preserve">, </w:t>
      </w:r>
      <w:r>
        <w:rPr>
          <w:rFonts w:eastAsia="Times New Roman" w:cs="Times New Roman"/>
          <w:szCs w:val="24"/>
        </w:rPr>
        <w:lastRenderedPageBreak/>
        <w:t>όχι απαραίτητ</w:t>
      </w:r>
      <w:r>
        <w:rPr>
          <w:rFonts w:eastAsia="Times New Roman" w:cs="Times New Roman"/>
          <w:szCs w:val="24"/>
        </w:rPr>
        <w:t>α δημόσιε</w:t>
      </w:r>
      <w:r w:rsidRPr="00441F02">
        <w:rPr>
          <w:rFonts w:eastAsia="Times New Roman" w:cs="Times New Roman"/>
          <w:szCs w:val="24"/>
        </w:rPr>
        <w:t>ς</w:t>
      </w:r>
      <w:r>
        <w:rPr>
          <w:rFonts w:eastAsia="Times New Roman" w:cs="Times New Roman"/>
          <w:szCs w:val="24"/>
        </w:rPr>
        <w:t>,</w:t>
      </w:r>
      <w:r w:rsidRPr="00441F02">
        <w:rPr>
          <w:rFonts w:eastAsia="Times New Roman" w:cs="Times New Roman"/>
          <w:szCs w:val="24"/>
        </w:rPr>
        <w:t xml:space="preserve"> προκειμένου να επεκταθούν περαιτέρω και να μετατραπούν </w:t>
      </w:r>
      <w:r>
        <w:rPr>
          <w:rFonts w:eastAsia="Times New Roman" w:cs="Times New Roman"/>
          <w:szCs w:val="24"/>
        </w:rPr>
        <w:t>βέβαια και σε κ</w:t>
      </w:r>
      <w:r w:rsidRPr="00441F02">
        <w:rPr>
          <w:rFonts w:eastAsia="Times New Roman" w:cs="Times New Roman"/>
          <w:szCs w:val="24"/>
        </w:rPr>
        <w:t>όμβο</w:t>
      </w:r>
      <w:r>
        <w:rPr>
          <w:rFonts w:eastAsia="Times New Roman" w:cs="Times New Roman"/>
          <w:szCs w:val="24"/>
        </w:rPr>
        <w:t>υ</w:t>
      </w:r>
      <w:r w:rsidRPr="00441F02">
        <w:rPr>
          <w:rFonts w:eastAsia="Times New Roman" w:cs="Times New Roman"/>
          <w:szCs w:val="24"/>
        </w:rPr>
        <w:t>ς συνδυασμένων μεταφορών</w:t>
      </w:r>
      <w:r>
        <w:rPr>
          <w:rFonts w:eastAsia="Times New Roman" w:cs="Times New Roman"/>
          <w:szCs w:val="24"/>
        </w:rPr>
        <w:t>, ό</w:t>
      </w:r>
      <w:r w:rsidRPr="00441F02">
        <w:rPr>
          <w:rFonts w:eastAsia="Times New Roman" w:cs="Times New Roman"/>
          <w:szCs w:val="24"/>
        </w:rPr>
        <w:t xml:space="preserve">χι με τον τρόπο τον οποίον </w:t>
      </w:r>
      <w:r>
        <w:rPr>
          <w:rFonts w:eastAsia="Times New Roman" w:cs="Times New Roman"/>
          <w:szCs w:val="24"/>
        </w:rPr>
        <w:t>τις</w:t>
      </w:r>
      <w:r w:rsidRPr="00441F02">
        <w:rPr>
          <w:rFonts w:eastAsia="Times New Roman" w:cs="Times New Roman"/>
          <w:szCs w:val="24"/>
        </w:rPr>
        <w:t xml:space="preserve"> φέρνει η Κυβέρνηση</w:t>
      </w:r>
      <w:r>
        <w:rPr>
          <w:rFonts w:eastAsia="Times New Roman" w:cs="Times New Roman"/>
          <w:szCs w:val="24"/>
        </w:rPr>
        <w:t>,</w:t>
      </w:r>
      <w:r w:rsidRPr="00441F02">
        <w:rPr>
          <w:rFonts w:eastAsia="Times New Roman" w:cs="Times New Roman"/>
          <w:szCs w:val="24"/>
        </w:rPr>
        <w:t xml:space="preserve"> που πραγματικά βγήκε ξυπόλητη στα αγκάθια και απροετοίμαστη να ψάξει γενικά για επενδυτές κ</w:t>
      </w:r>
      <w:r w:rsidRPr="00441F02">
        <w:rPr>
          <w:rFonts w:eastAsia="Times New Roman" w:cs="Times New Roman"/>
          <w:szCs w:val="24"/>
        </w:rPr>
        <w:t xml:space="preserve">αι αυτό </w:t>
      </w:r>
      <w:r>
        <w:rPr>
          <w:rFonts w:eastAsia="Times New Roman" w:cs="Times New Roman"/>
          <w:szCs w:val="24"/>
        </w:rPr>
        <w:t>το λέω γιατί δεν υπήρξε ο παραμικρός</w:t>
      </w:r>
      <w:r w:rsidRPr="00441F02">
        <w:rPr>
          <w:rFonts w:eastAsia="Times New Roman" w:cs="Times New Roman"/>
          <w:szCs w:val="24"/>
        </w:rPr>
        <w:t xml:space="preserve"> σχεδιασμός</w:t>
      </w:r>
      <w:r>
        <w:rPr>
          <w:rFonts w:eastAsia="Times New Roman" w:cs="Times New Roman"/>
          <w:szCs w:val="24"/>
        </w:rPr>
        <w:t>,</w:t>
      </w:r>
      <w:r w:rsidRPr="00441F02">
        <w:rPr>
          <w:rFonts w:eastAsia="Times New Roman" w:cs="Times New Roman"/>
          <w:szCs w:val="24"/>
        </w:rPr>
        <w:t xml:space="preserve"> ούτε </w:t>
      </w:r>
      <w:r>
        <w:rPr>
          <w:rFonts w:eastAsia="Times New Roman" w:cs="Times New Roman"/>
          <w:szCs w:val="24"/>
        </w:rPr>
        <w:t xml:space="preserve">μία </w:t>
      </w:r>
      <w:r w:rsidRPr="00441F02">
        <w:rPr>
          <w:rFonts w:eastAsia="Times New Roman" w:cs="Times New Roman"/>
          <w:szCs w:val="24"/>
        </w:rPr>
        <w:t xml:space="preserve">μελέτη που </w:t>
      </w:r>
      <w:r>
        <w:rPr>
          <w:rFonts w:eastAsia="Times New Roman" w:cs="Times New Roman"/>
          <w:szCs w:val="24"/>
        </w:rPr>
        <w:t>να καθορίζει σε κάθε λιμένα τα συγκριτικά πλεονεκτήματά</w:t>
      </w:r>
      <w:r w:rsidRPr="00441F02">
        <w:rPr>
          <w:rFonts w:eastAsia="Times New Roman" w:cs="Times New Roman"/>
          <w:szCs w:val="24"/>
        </w:rPr>
        <w:t xml:space="preserve"> του</w:t>
      </w:r>
      <w:r>
        <w:rPr>
          <w:rFonts w:eastAsia="Times New Roman" w:cs="Times New Roman"/>
          <w:szCs w:val="24"/>
        </w:rPr>
        <w:t>, ούτε καν</w:t>
      </w:r>
      <w:r w:rsidRPr="00441F02">
        <w:rPr>
          <w:rFonts w:eastAsia="Times New Roman" w:cs="Times New Roman"/>
          <w:szCs w:val="24"/>
        </w:rPr>
        <w:t xml:space="preserve"> να αποφασίσει ποιοι </w:t>
      </w:r>
      <w:r>
        <w:rPr>
          <w:rFonts w:eastAsia="Times New Roman" w:cs="Times New Roman"/>
          <w:szCs w:val="24"/>
        </w:rPr>
        <w:t>λιμένες</w:t>
      </w:r>
      <w:r w:rsidRPr="00441F02">
        <w:rPr>
          <w:rFonts w:eastAsia="Times New Roman" w:cs="Times New Roman"/>
          <w:szCs w:val="24"/>
        </w:rPr>
        <w:t xml:space="preserve"> θα λειτουργήσουν επιθετικά</w:t>
      </w:r>
      <w:r>
        <w:rPr>
          <w:rFonts w:eastAsia="Times New Roman" w:cs="Times New Roman"/>
          <w:szCs w:val="24"/>
        </w:rPr>
        <w:t>, ποιοι</w:t>
      </w:r>
      <w:r w:rsidRPr="00441F02">
        <w:rPr>
          <w:rFonts w:eastAsia="Times New Roman" w:cs="Times New Roman"/>
          <w:szCs w:val="24"/>
        </w:rPr>
        <w:t xml:space="preserve"> συμπληρωματικά και ποιοι βοηθητικά</w:t>
      </w:r>
      <w:r>
        <w:rPr>
          <w:rFonts w:eastAsia="Times New Roman" w:cs="Times New Roman"/>
          <w:szCs w:val="24"/>
        </w:rPr>
        <w:t>.</w:t>
      </w:r>
    </w:p>
    <w:p w14:paraId="2D05F5A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Έτσι, </w:t>
      </w:r>
      <w:r>
        <w:rPr>
          <w:rFonts w:eastAsia="Times New Roman" w:cs="Times New Roman"/>
          <w:szCs w:val="24"/>
        </w:rPr>
        <w:t>λοιπόν, για το σχέδιο νόμου ε</w:t>
      </w:r>
      <w:r w:rsidRPr="00441F02">
        <w:rPr>
          <w:rFonts w:eastAsia="Times New Roman" w:cs="Times New Roman"/>
          <w:szCs w:val="24"/>
        </w:rPr>
        <w:t>μείς έχουμε να πούμε και να σχολιάσουμε τα εξής</w:t>
      </w:r>
      <w:r>
        <w:rPr>
          <w:rFonts w:eastAsia="Times New Roman" w:cs="Times New Roman"/>
          <w:szCs w:val="24"/>
        </w:rPr>
        <w:t>:</w:t>
      </w:r>
      <w:r w:rsidRPr="00441F02">
        <w:rPr>
          <w:rFonts w:eastAsia="Times New Roman" w:cs="Times New Roman"/>
          <w:szCs w:val="24"/>
        </w:rPr>
        <w:t xml:space="preserve"> Ξεκινώντας από τα άρθρα 1</w:t>
      </w:r>
      <w:r>
        <w:rPr>
          <w:rFonts w:eastAsia="Times New Roman" w:cs="Times New Roman"/>
          <w:szCs w:val="24"/>
        </w:rPr>
        <w:t xml:space="preserve"> έως </w:t>
      </w:r>
      <w:r w:rsidRPr="00441F02">
        <w:rPr>
          <w:rFonts w:eastAsia="Times New Roman" w:cs="Times New Roman"/>
          <w:szCs w:val="24"/>
        </w:rPr>
        <w:t xml:space="preserve">7 για την </w:t>
      </w:r>
      <w:r>
        <w:rPr>
          <w:rFonts w:eastAsia="Times New Roman" w:cs="Times New Roman"/>
          <w:szCs w:val="24"/>
        </w:rPr>
        <w:t>κύρωση των συμβάσεων παραχώρησης, έχω να πω ότι υπάρχουν κάποιες</w:t>
      </w:r>
      <w:r w:rsidRPr="00441F02">
        <w:rPr>
          <w:rFonts w:eastAsia="Times New Roman" w:cs="Times New Roman"/>
          <w:szCs w:val="24"/>
        </w:rPr>
        <w:t xml:space="preserve"> αρκετά αρνητικές διατάξεις</w:t>
      </w:r>
      <w:r>
        <w:rPr>
          <w:rFonts w:eastAsia="Times New Roman" w:cs="Times New Roman"/>
          <w:szCs w:val="24"/>
        </w:rPr>
        <w:t>.</w:t>
      </w:r>
      <w:r w:rsidRPr="00441F02">
        <w:rPr>
          <w:rFonts w:eastAsia="Times New Roman" w:cs="Times New Roman"/>
          <w:szCs w:val="24"/>
        </w:rPr>
        <w:t xml:space="preserve"> Ενδεικτικά </w:t>
      </w:r>
      <w:r>
        <w:rPr>
          <w:rFonts w:eastAsia="Times New Roman" w:cs="Times New Roman"/>
          <w:szCs w:val="24"/>
        </w:rPr>
        <w:t>θα ξεκινήσω με</w:t>
      </w:r>
      <w:r w:rsidRPr="00441F02">
        <w:rPr>
          <w:rFonts w:eastAsia="Times New Roman" w:cs="Times New Roman"/>
          <w:szCs w:val="24"/>
        </w:rPr>
        <w:t xml:space="preserve"> αυτή που αφορά την επιχειρηματολογία για την προτεινόμενη μέθοδο της </w:t>
      </w:r>
      <w:r>
        <w:rPr>
          <w:rFonts w:eastAsia="Times New Roman" w:cs="Times New Roman"/>
          <w:szCs w:val="24"/>
        </w:rPr>
        <w:t>υπο</w:t>
      </w:r>
      <w:r w:rsidRPr="00441F02">
        <w:rPr>
          <w:rFonts w:eastAsia="Times New Roman" w:cs="Times New Roman"/>
          <w:szCs w:val="24"/>
        </w:rPr>
        <w:t>παραχώρησης επιμέρους δραστηριοτήτων</w:t>
      </w:r>
      <w:r>
        <w:rPr>
          <w:rFonts w:eastAsia="Times New Roman" w:cs="Times New Roman"/>
          <w:szCs w:val="24"/>
        </w:rPr>
        <w:t>, η οποία</w:t>
      </w:r>
      <w:r w:rsidRPr="00441F02">
        <w:rPr>
          <w:rFonts w:eastAsia="Times New Roman" w:cs="Times New Roman"/>
          <w:szCs w:val="24"/>
        </w:rPr>
        <w:t xml:space="preserve"> πραγματικά δεν </w:t>
      </w:r>
      <w:r>
        <w:rPr>
          <w:rFonts w:eastAsia="Times New Roman" w:cs="Times New Roman"/>
          <w:szCs w:val="24"/>
        </w:rPr>
        <w:t xml:space="preserve">πείθει. </w:t>
      </w:r>
      <w:r w:rsidRPr="00441F02">
        <w:rPr>
          <w:rFonts w:eastAsia="Times New Roman" w:cs="Times New Roman"/>
          <w:szCs w:val="24"/>
        </w:rPr>
        <w:t xml:space="preserve">Η δε διαπίστωση της αιτιολογικής έκθεσης ότι είναι πλέον </w:t>
      </w:r>
      <w:r>
        <w:rPr>
          <w:rFonts w:eastAsia="Times New Roman" w:cs="Times New Roman"/>
          <w:szCs w:val="24"/>
        </w:rPr>
        <w:t>επωφελής για το δ</w:t>
      </w:r>
      <w:r w:rsidRPr="00441F02">
        <w:rPr>
          <w:rFonts w:eastAsia="Times New Roman" w:cs="Times New Roman"/>
          <w:szCs w:val="24"/>
        </w:rPr>
        <w:t>ημόσιο συμφέρον είναι απόλυτα αυθαίρετη</w:t>
      </w:r>
      <w:r>
        <w:rPr>
          <w:rFonts w:eastAsia="Times New Roman" w:cs="Times New Roman"/>
          <w:szCs w:val="24"/>
        </w:rPr>
        <w:t>,</w:t>
      </w:r>
      <w:r w:rsidRPr="00441F02">
        <w:rPr>
          <w:rFonts w:eastAsia="Times New Roman" w:cs="Times New Roman"/>
          <w:szCs w:val="24"/>
        </w:rPr>
        <w:t xml:space="preserve"> δεδομένου ότι δεν παρέχονται στοιχεία που</w:t>
      </w:r>
      <w:r>
        <w:rPr>
          <w:rFonts w:eastAsia="Times New Roman" w:cs="Times New Roman"/>
          <w:szCs w:val="24"/>
        </w:rPr>
        <w:t xml:space="preserve"> να την</w:t>
      </w:r>
      <w:r w:rsidRPr="00441F02">
        <w:rPr>
          <w:rFonts w:eastAsia="Times New Roman" w:cs="Times New Roman"/>
          <w:szCs w:val="24"/>
        </w:rPr>
        <w:t xml:space="preserve"> υποστηρίζουν και θα ξαναπώ για άλλη </w:t>
      </w:r>
      <w:r w:rsidRPr="00441F02">
        <w:rPr>
          <w:rFonts w:eastAsia="Times New Roman" w:cs="Times New Roman"/>
          <w:szCs w:val="24"/>
        </w:rPr>
        <w:lastRenderedPageBreak/>
        <w:t xml:space="preserve">μία φορά </w:t>
      </w:r>
      <w:r>
        <w:rPr>
          <w:rFonts w:eastAsia="Times New Roman" w:cs="Times New Roman"/>
          <w:szCs w:val="24"/>
        </w:rPr>
        <w:t xml:space="preserve">ότι </w:t>
      </w:r>
      <w:r w:rsidRPr="00441F02">
        <w:rPr>
          <w:rFonts w:eastAsia="Times New Roman" w:cs="Times New Roman"/>
          <w:szCs w:val="24"/>
        </w:rPr>
        <w:t>δεν υπάρχει ούτε μία έκθεση και δεν παρατίθενται στοιχεία από τη μακροχρόνια ευρωπαϊκή πρακτική που επικαλείται</w:t>
      </w:r>
      <w:r>
        <w:rPr>
          <w:rFonts w:eastAsia="Times New Roman" w:cs="Times New Roman"/>
          <w:szCs w:val="24"/>
        </w:rPr>
        <w:t>.</w:t>
      </w:r>
      <w:r w:rsidRPr="00441F02">
        <w:rPr>
          <w:rFonts w:eastAsia="Times New Roman" w:cs="Times New Roman"/>
          <w:szCs w:val="24"/>
        </w:rPr>
        <w:t xml:space="preserve"> </w:t>
      </w:r>
    </w:p>
    <w:p w14:paraId="2D05F5A5" w14:textId="77777777" w:rsidR="00237587" w:rsidRDefault="00AE0D0F">
      <w:pPr>
        <w:spacing w:after="0" w:line="600" w:lineRule="auto"/>
        <w:ind w:firstLine="720"/>
        <w:jc w:val="both"/>
        <w:rPr>
          <w:rFonts w:eastAsia="Times New Roman" w:cs="Times New Roman"/>
          <w:szCs w:val="24"/>
        </w:rPr>
      </w:pPr>
      <w:r w:rsidRPr="00441F02">
        <w:rPr>
          <w:rFonts w:eastAsia="Times New Roman" w:cs="Times New Roman"/>
          <w:szCs w:val="24"/>
        </w:rPr>
        <w:t xml:space="preserve">Ζητήσαμε </w:t>
      </w:r>
      <w:r>
        <w:rPr>
          <w:rFonts w:eastAsia="Times New Roman" w:cs="Times New Roman"/>
          <w:szCs w:val="24"/>
        </w:rPr>
        <w:t>τρεις φορές</w:t>
      </w:r>
      <w:r w:rsidRPr="00441F02">
        <w:rPr>
          <w:rFonts w:eastAsia="Times New Roman" w:cs="Times New Roman"/>
          <w:szCs w:val="24"/>
        </w:rPr>
        <w:t xml:space="preserve"> στις </w:t>
      </w:r>
      <w:r>
        <w:rPr>
          <w:rFonts w:eastAsia="Times New Roman" w:cs="Times New Roman"/>
          <w:szCs w:val="24"/>
        </w:rPr>
        <w:t>ε</w:t>
      </w:r>
      <w:r w:rsidRPr="00441F02">
        <w:rPr>
          <w:rFonts w:eastAsia="Times New Roman" w:cs="Times New Roman"/>
          <w:szCs w:val="24"/>
        </w:rPr>
        <w:t>πιτροπές να δοθ</w:t>
      </w:r>
      <w:r>
        <w:rPr>
          <w:rFonts w:eastAsia="Times New Roman" w:cs="Times New Roman"/>
          <w:szCs w:val="24"/>
        </w:rPr>
        <w:t>ε</w:t>
      </w:r>
      <w:r>
        <w:rPr>
          <w:rFonts w:eastAsia="Times New Roman" w:cs="Times New Roman"/>
          <w:szCs w:val="24"/>
        </w:rPr>
        <w:t>ί</w:t>
      </w:r>
      <w:r w:rsidRPr="00441F02">
        <w:rPr>
          <w:rFonts w:eastAsia="Times New Roman" w:cs="Times New Roman"/>
          <w:szCs w:val="24"/>
        </w:rPr>
        <w:t xml:space="preserve"> στη δημοσιότητα </w:t>
      </w:r>
      <w:r>
        <w:rPr>
          <w:rFonts w:eastAsia="Times New Roman" w:cs="Times New Roman"/>
          <w:szCs w:val="24"/>
        </w:rPr>
        <w:t>ή να δοθεί σε εμάς,</w:t>
      </w:r>
      <w:r w:rsidRPr="00441F02">
        <w:rPr>
          <w:rFonts w:eastAsia="Times New Roman" w:cs="Times New Roman"/>
          <w:szCs w:val="24"/>
        </w:rPr>
        <w:t xml:space="preserve"> σε όλα τα μέλη της </w:t>
      </w:r>
      <w:r>
        <w:rPr>
          <w:rFonts w:eastAsia="Times New Roman" w:cs="Times New Roman"/>
          <w:szCs w:val="24"/>
        </w:rPr>
        <w:t>ε</w:t>
      </w:r>
      <w:r w:rsidRPr="00441F02">
        <w:rPr>
          <w:rFonts w:eastAsia="Times New Roman" w:cs="Times New Roman"/>
          <w:szCs w:val="24"/>
        </w:rPr>
        <w:t>πιτροπής</w:t>
      </w:r>
      <w:r>
        <w:rPr>
          <w:rFonts w:eastAsia="Times New Roman" w:cs="Times New Roman"/>
          <w:szCs w:val="24"/>
        </w:rPr>
        <w:t>,</w:t>
      </w:r>
      <w:r w:rsidRPr="00441F02">
        <w:rPr>
          <w:rFonts w:eastAsia="Times New Roman" w:cs="Times New Roman"/>
          <w:szCs w:val="24"/>
        </w:rPr>
        <w:t xml:space="preserve"> έστω μία μελέτη που να αποδεικνύε</w:t>
      </w:r>
      <w:r>
        <w:rPr>
          <w:rFonts w:eastAsia="Times New Roman" w:cs="Times New Roman"/>
          <w:szCs w:val="24"/>
        </w:rPr>
        <w:t>ι τα ισχυριζόμενα</w:t>
      </w:r>
      <w:r w:rsidRPr="00441F02">
        <w:rPr>
          <w:rFonts w:eastAsia="Times New Roman" w:cs="Times New Roman"/>
          <w:szCs w:val="24"/>
        </w:rPr>
        <w:t xml:space="preserve"> από το Υπουργείο και </w:t>
      </w:r>
      <w:r>
        <w:rPr>
          <w:rFonts w:eastAsia="Times New Roman" w:cs="Times New Roman"/>
          <w:szCs w:val="24"/>
        </w:rPr>
        <w:t xml:space="preserve">η απάντηση που είχαμε </w:t>
      </w:r>
      <w:r w:rsidRPr="00441F02">
        <w:rPr>
          <w:rFonts w:eastAsia="Times New Roman" w:cs="Times New Roman"/>
          <w:szCs w:val="24"/>
        </w:rPr>
        <w:t xml:space="preserve">ήταν ότι </w:t>
      </w:r>
      <w:r>
        <w:rPr>
          <w:rFonts w:eastAsia="Times New Roman" w:cs="Times New Roman"/>
          <w:szCs w:val="24"/>
        </w:rPr>
        <w:t>αυτό</w:t>
      </w:r>
      <w:r w:rsidRPr="00441F02">
        <w:rPr>
          <w:rFonts w:eastAsia="Times New Roman" w:cs="Times New Roman"/>
          <w:szCs w:val="24"/>
        </w:rPr>
        <w:t xml:space="preserve"> που λαμβάνουμε από την Ευρωπαϊκή Ένωση ως απάντηση είναι </w:t>
      </w:r>
      <w:r>
        <w:rPr>
          <w:rFonts w:eastAsia="Times New Roman" w:cs="Times New Roman"/>
          <w:szCs w:val="24"/>
        </w:rPr>
        <w:t xml:space="preserve">ότι </w:t>
      </w:r>
      <w:r w:rsidRPr="00441F02">
        <w:rPr>
          <w:rFonts w:eastAsia="Times New Roman" w:cs="Times New Roman"/>
          <w:szCs w:val="24"/>
        </w:rPr>
        <w:t xml:space="preserve">το 80% των λιμένων </w:t>
      </w:r>
      <w:r w:rsidRPr="00441F02">
        <w:rPr>
          <w:rFonts w:eastAsia="Times New Roman" w:cs="Times New Roman"/>
          <w:szCs w:val="24"/>
        </w:rPr>
        <w:t>παραχωρείται</w:t>
      </w:r>
      <w:r>
        <w:rPr>
          <w:rFonts w:eastAsia="Times New Roman" w:cs="Times New Roman"/>
          <w:szCs w:val="24"/>
        </w:rPr>
        <w:t xml:space="preserve"> με αυτόν τον συγκεκριμένο τρόπο. </w:t>
      </w:r>
      <w:r>
        <w:rPr>
          <w:rFonts w:eastAsia="Times New Roman" w:cs="Times New Roman"/>
          <w:szCs w:val="24"/>
        </w:rPr>
        <w:t>Ως</w:t>
      </w:r>
      <w:r w:rsidRPr="00441F02">
        <w:rPr>
          <w:rFonts w:eastAsia="Times New Roman" w:cs="Times New Roman"/>
          <w:szCs w:val="24"/>
        </w:rPr>
        <w:t xml:space="preserve"> παράδειγμα αναφέρεται το </w:t>
      </w:r>
      <w:r>
        <w:rPr>
          <w:rFonts w:eastAsia="Times New Roman" w:cs="Times New Roman"/>
          <w:szCs w:val="24"/>
        </w:rPr>
        <w:t>λ</w:t>
      </w:r>
      <w:r w:rsidRPr="00441F02">
        <w:rPr>
          <w:rFonts w:eastAsia="Times New Roman" w:cs="Times New Roman"/>
          <w:szCs w:val="24"/>
        </w:rPr>
        <w:t xml:space="preserve">ιμάνι της </w:t>
      </w:r>
      <w:r>
        <w:rPr>
          <w:rFonts w:eastAsia="Times New Roman" w:cs="Times New Roman"/>
          <w:szCs w:val="24"/>
        </w:rPr>
        <w:t xml:space="preserve">Αμβέρσας, </w:t>
      </w:r>
      <w:r w:rsidRPr="00441F02">
        <w:rPr>
          <w:rFonts w:eastAsia="Times New Roman" w:cs="Times New Roman"/>
          <w:szCs w:val="24"/>
        </w:rPr>
        <w:t xml:space="preserve">που </w:t>
      </w:r>
      <w:r>
        <w:rPr>
          <w:rFonts w:eastAsia="Times New Roman" w:cs="Times New Roman"/>
          <w:szCs w:val="24"/>
        </w:rPr>
        <w:t>παρεμπιπτόντως</w:t>
      </w:r>
      <w:r w:rsidRPr="00441F02">
        <w:rPr>
          <w:rFonts w:eastAsia="Times New Roman" w:cs="Times New Roman"/>
          <w:szCs w:val="24"/>
        </w:rPr>
        <w:t xml:space="preserve"> ίσως είναι και το μεγαλύτερο στην Ευρώπη</w:t>
      </w:r>
      <w:r>
        <w:rPr>
          <w:rFonts w:eastAsia="Times New Roman" w:cs="Times New Roman"/>
          <w:szCs w:val="24"/>
        </w:rPr>
        <w:t>.</w:t>
      </w:r>
      <w:r w:rsidRPr="00441F02">
        <w:rPr>
          <w:rFonts w:eastAsia="Times New Roman" w:cs="Times New Roman"/>
          <w:szCs w:val="24"/>
        </w:rPr>
        <w:t xml:space="preserve"> </w:t>
      </w:r>
    </w:p>
    <w:p w14:paraId="2D05F5A6" w14:textId="77777777" w:rsidR="00237587" w:rsidRDefault="00AE0D0F">
      <w:pPr>
        <w:spacing w:after="0" w:line="600" w:lineRule="auto"/>
        <w:ind w:firstLine="720"/>
        <w:jc w:val="both"/>
        <w:rPr>
          <w:rFonts w:eastAsia="Times New Roman" w:cs="Times New Roman"/>
          <w:szCs w:val="24"/>
        </w:rPr>
      </w:pPr>
      <w:r w:rsidRPr="00441F02">
        <w:rPr>
          <w:rFonts w:eastAsia="Times New Roman" w:cs="Times New Roman"/>
          <w:szCs w:val="24"/>
        </w:rPr>
        <w:t>Τέτοιες συγκρίσεις γίνονται</w:t>
      </w:r>
      <w:r>
        <w:rPr>
          <w:rFonts w:eastAsia="Times New Roman" w:cs="Times New Roman"/>
          <w:szCs w:val="24"/>
        </w:rPr>
        <w:t>,</w:t>
      </w:r>
      <w:r w:rsidRPr="00441F02">
        <w:rPr>
          <w:rFonts w:eastAsia="Times New Roman" w:cs="Times New Roman"/>
          <w:szCs w:val="24"/>
        </w:rPr>
        <w:t xml:space="preserve"> αλλά δεν λαμβάνονται πραγματικά υπ</w:t>
      </w:r>
      <w:r>
        <w:rPr>
          <w:rFonts w:eastAsia="Times New Roman" w:cs="Times New Roman"/>
          <w:szCs w:val="24"/>
        </w:rPr>
        <w:t xml:space="preserve">’ </w:t>
      </w:r>
      <w:r w:rsidRPr="00441F02">
        <w:rPr>
          <w:rFonts w:eastAsia="Times New Roman" w:cs="Times New Roman"/>
          <w:szCs w:val="24"/>
        </w:rPr>
        <w:t>όψ</w:t>
      </w:r>
      <w:r>
        <w:rPr>
          <w:rFonts w:eastAsia="Times New Roman" w:cs="Times New Roman"/>
          <w:szCs w:val="24"/>
        </w:rPr>
        <w:t>ιν</w:t>
      </w:r>
      <w:r w:rsidRPr="00441F02">
        <w:rPr>
          <w:rFonts w:eastAsia="Times New Roman" w:cs="Times New Roman"/>
          <w:szCs w:val="24"/>
        </w:rPr>
        <w:t xml:space="preserve"> οι ελληνικές ιδιαιτερότητες κ</w:t>
      </w:r>
      <w:r w:rsidRPr="00441F02">
        <w:rPr>
          <w:rFonts w:eastAsia="Times New Roman" w:cs="Times New Roman"/>
          <w:szCs w:val="24"/>
        </w:rPr>
        <w:t xml:space="preserve">αι θα πρέπει να έχουμε μία πραγματική </w:t>
      </w:r>
      <w:r>
        <w:rPr>
          <w:rFonts w:eastAsia="Times New Roman" w:cs="Times New Roman"/>
          <w:szCs w:val="24"/>
        </w:rPr>
        <w:t>μ</w:t>
      </w:r>
      <w:r w:rsidRPr="00441F02">
        <w:rPr>
          <w:rFonts w:eastAsia="Times New Roman" w:cs="Times New Roman"/>
          <w:szCs w:val="24"/>
        </w:rPr>
        <w:t xml:space="preserve">ελέτη στα χέρια μας </w:t>
      </w:r>
      <w:r>
        <w:rPr>
          <w:rFonts w:eastAsia="Times New Roman" w:cs="Times New Roman"/>
          <w:szCs w:val="24"/>
        </w:rPr>
        <w:t xml:space="preserve">για να μπορούμε να </w:t>
      </w:r>
      <w:r w:rsidRPr="00441F02">
        <w:rPr>
          <w:rFonts w:eastAsia="Times New Roman" w:cs="Times New Roman"/>
          <w:szCs w:val="24"/>
        </w:rPr>
        <w:t>τεκμηριώσουμε τ</w:t>
      </w:r>
      <w:r>
        <w:rPr>
          <w:rFonts w:eastAsia="Times New Roman" w:cs="Times New Roman"/>
          <w:szCs w:val="24"/>
        </w:rPr>
        <w:t>α λεγόμενα και αυτά που ισχυρίζε</w:t>
      </w:r>
      <w:r w:rsidRPr="00441F02">
        <w:rPr>
          <w:rFonts w:eastAsia="Times New Roman" w:cs="Times New Roman"/>
          <w:szCs w:val="24"/>
        </w:rPr>
        <w:t xml:space="preserve">ται </w:t>
      </w:r>
      <w:r>
        <w:rPr>
          <w:rFonts w:eastAsia="Times New Roman" w:cs="Times New Roman"/>
          <w:szCs w:val="24"/>
        </w:rPr>
        <w:t>σ</w:t>
      </w:r>
      <w:r w:rsidRPr="00441F02">
        <w:rPr>
          <w:rFonts w:eastAsia="Times New Roman" w:cs="Times New Roman"/>
          <w:szCs w:val="24"/>
        </w:rPr>
        <w:t>το σχέδιο νόμου και το Υπουργείο</w:t>
      </w:r>
      <w:r>
        <w:rPr>
          <w:rFonts w:eastAsia="Times New Roman" w:cs="Times New Roman"/>
          <w:szCs w:val="24"/>
        </w:rPr>
        <w:t>.</w:t>
      </w:r>
      <w:r w:rsidRPr="00441F02">
        <w:rPr>
          <w:rFonts w:eastAsia="Times New Roman" w:cs="Times New Roman"/>
          <w:szCs w:val="24"/>
        </w:rPr>
        <w:t xml:space="preserve"> </w:t>
      </w:r>
    </w:p>
    <w:p w14:paraId="2D05F5A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Μάλιστα ειπώθηκε στην </w:t>
      </w:r>
      <w:r>
        <w:rPr>
          <w:rFonts w:eastAsia="Times New Roman" w:cs="Times New Roman"/>
          <w:szCs w:val="24"/>
        </w:rPr>
        <w:t>ε</w:t>
      </w:r>
      <w:r>
        <w:rPr>
          <w:rFonts w:eastAsia="Times New Roman" w:cs="Times New Roman"/>
          <w:szCs w:val="24"/>
        </w:rPr>
        <w:t xml:space="preserve">πιτροπή ότι η Κυβέρνηση έδωσε μάχη με την τρόικα για να εξασφαλίσει </w:t>
      </w:r>
      <w:r>
        <w:rPr>
          <w:rFonts w:eastAsia="Times New Roman" w:cs="Times New Roman"/>
          <w:szCs w:val="24"/>
        </w:rPr>
        <w:t xml:space="preserve">αυτό το μοντέλο. </w:t>
      </w:r>
      <w:r>
        <w:rPr>
          <w:rFonts w:eastAsia="Times New Roman" w:cs="Times New Roman"/>
          <w:szCs w:val="24"/>
        </w:rPr>
        <w:lastRenderedPageBreak/>
        <w:t xml:space="preserve">Είναι </w:t>
      </w:r>
      <w:r w:rsidRPr="00441F02">
        <w:rPr>
          <w:rFonts w:eastAsia="Times New Roman" w:cs="Times New Roman"/>
          <w:szCs w:val="24"/>
        </w:rPr>
        <w:t xml:space="preserve">λόγια που </w:t>
      </w:r>
      <w:r>
        <w:rPr>
          <w:rFonts w:eastAsia="Times New Roman" w:cs="Times New Roman"/>
          <w:szCs w:val="24"/>
        </w:rPr>
        <w:t xml:space="preserve">δεν πείθουν κανέναν, </w:t>
      </w:r>
      <w:r w:rsidRPr="00441F02">
        <w:rPr>
          <w:rFonts w:eastAsia="Times New Roman" w:cs="Times New Roman"/>
          <w:szCs w:val="24"/>
        </w:rPr>
        <w:t>δεδομένο</w:t>
      </w:r>
      <w:r>
        <w:rPr>
          <w:rFonts w:eastAsia="Times New Roman" w:cs="Times New Roman"/>
          <w:szCs w:val="24"/>
        </w:rPr>
        <w:t>υ</w:t>
      </w:r>
      <w:r w:rsidRPr="00441F02">
        <w:rPr>
          <w:rFonts w:eastAsia="Times New Roman" w:cs="Times New Roman"/>
          <w:szCs w:val="24"/>
        </w:rPr>
        <w:t xml:space="preserve"> ότι αυτή η Κυβέρνηση </w:t>
      </w:r>
      <w:r>
        <w:rPr>
          <w:rFonts w:eastAsia="Times New Roman" w:cs="Times New Roman"/>
          <w:szCs w:val="24"/>
        </w:rPr>
        <w:t>ΣΥΡΙΖΑ ε</w:t>
      </w:r>
      <w:r w:rsidRPr="00441F02">
        <w:rPr>
          <w:rFonts w:eastAsia="Times New Roman" w:cs="Times New Roman"/>
          <w:szCs w:val="24"/>
        </w:rPr>
        <w:t xml:space="preserve">ίναι που παραχώρησε </w:t>
      </w:r>
      <w:r>
        <w:rPr>
          <w:rFonts w:eastAsia="Times New Roman" w:cs="Times New Roman"/>
          <w:szCs w:val="24"/>
        </w:rPr>
        <w:t xml:space="preserve">σε </w:t>
      </w:r>
      <w:r w:rsidRPr="00441F02">
        <w:rPr>
          <w:rFonts w:eastAsia="Times New Roman" w:cs="Times New Roman"/>
          <w:szCs w:val="24"/>
        </w:rPr>
        <w:t xml:space="preserve">κρατική περιουσία για </w:t>
      </w:r>
      <w:r>
        <w:rPr>
          <w:rFonts w:eastAsia="Times New Roman" w:cs="Times New Roman"/>
          <w:szCs w:val="24"/>
        </w:rPr>
        <w:t>ενενήντα εννέα</w:t>
      </w:r>
      <w:r w:rsidRPr="00441F02">
        <w:rPr>
          <w:rFonts w:eastAsia="Times New Roman" w:cs="Times New Roman"/>
          <w:szCs w:val="24"/>
        </w:rPr>
        <w:t xml:space="preserve"> χρόνια ό</w:t>
      </w:r>
      <w:r>
        <w:rPr>
          <w:rFonts w:eastAsia="Times New Roman" w:cs="Times New Roman"/>
          <w:szCs w:val="24"/>
        </w:rPr>
        <w:t xml:space="preserve">λη </w:t>
      </w:r>
      <w:r w:rsidRPr="00441F02">
        <w:rPr>
          <w:rFonts w:eastAsia="Times New Roman" w:cs="Times New Roman"/>
          <w:szCs w:val="24"/>
        </w:rPr>
        <w:t xml:space="preserve">τη δημόσια περιουσία </w:t>
      </w:r>
      <w:r>
        <w:rPr>
          <w:rFonts w:eastAsia="Times New Roman" w:cs="Times New Roman"/>
          <w:szCs w:val="24"/>
        </w:rPr>
        <w:t xml:space="preserve">μας </w:t>
      </w:r>
      <w:r w:rsidRPr="00441F02">
        <w:rPr>
          <w:rFonts w:eastAsia="Times New Roman" w:cs="Times New Roman"/>
          <w:szCs w:val="24"/>
        </w:rPr>
        <w:t xml:space="preserve">και στην αρχή μάλιστα δεν έλειψε από αυτή ούτε καν ο Λευκός Πύργος </w:t>
      </w:r>
      <w:r w:rsidRPr="00441F02">
        <w:rPr>
          <w:rFonts w:eastAsia="Times New Roman" w:cs="Times New Roman"/>
          <w:szCs w:val="24"/>
        </w:rPr>
        <w:t>και τα μουσεία</w:t>
      </w:r>
      <w:r>
        <w:rPr>
          <w:rFonts w:eastAsia="Times New Roman" w:cs="Times New Roman"/>
          <w:szCs w:val="24"/>
        </w:rPr>
        <w:t>.</w:t>
      </w:r>
      <w:r w:rsidRPr="00441F02">
        <w:rPr>
          <w:rFonts w:eastAsia="Times New Roman" w:cs="Times New Roman"/>
          <w:szCs w:val="24"/>
        </w:rPr>
        <w:t xml:space="preserve"> </w:t>
      </w:r>
    </w:p>
    <w:p w14:paraId="2D05F5A8" w14:textId="77777777" w:rsidR="00237587" w:rsidRDefault="00AE0D0F">
      <w:pPr>
        <w:spacing w:after="0" w:line="600" w:lineRule="auto"/>
        <w:ind w:firstLine="720"/>
        <w:jc w:val="both"/>
        <w:rPr>
          <w:rFonts w:eastAsia="Times New Roman" w:cs="Times New Roman"/>
          <w:szCs w:val="24"/>
        </w:rPr>
      </w:pPr>
      <w:r w:rsidRPr="00441F02">
        <w:rPr>
          <w:rFonts w:eastAsia="Times New Roman" w:cs="Times New Roman"/>
          <w:szCs w:val="24"/>
        </w:rPr>
        <w:t>Επομένως</w:t>
      </w:r>
      <w:r>
        <w:rPr>
          <w:rFonts w:eastAsia="Times New Roman" w:cs="Times New Roman"/>
          <w:szCs w:val="24"/>
        </w:rPr>
        <w:t>,</w:t>
      </w:r>
      <w:r w:rsidRPr="00441F02">
        <w:rPr>
          <w:rFonts w:eastAsia="Times New Roman" w:cs="Times New Roman"/>
          <w:szCs w:val="24"/>
        </w:rPr>
        <w:t xml:space="preserve"> εμείς δεν έχουμε πειστεί ότι διασφαλίζεται καλύτερα η ανταγωνιστικότητα και ότι μειώνεται το ρίσκο του </w:t>
      </w:r>
      <w:r>
        <w:rPr>
          <w:rFonts w:eastAsia="Times New Roman" w:cs="Times New Roman"/>
          <w:szCs w:val="24"/>
        </w:rPr>
        <w:t>δ</w:t>
      </w:r>
      <w:r w:rsidRPr="00441F02">
        <w:rPr>
          <w:rFonts w:eastAsia="Times New Roman" w:cs="Times New Roman"/>
          <w:szCs w:val="24"/>
        </w:rPr>
        <w:t>ημοσίου και έτσι μεγιστοποιείται και το όφελος</w:t>
      </w:r>
      <w:r>
        <w:rPr>
          <w:rFonts w:eastAsia="Times New Roman" w:cs="Times New Roman"/>
          <w:szCs w:val="24"/>
        </w:rPr>
        <w:t>.</w:t>
      </w:r>
    </w:p>
    <w:p w14:paraId="2D05F5A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Πάρε</w:t>
      </w:r>
      <w:r w:rsidRPr="00441F02">
        <w:rPr>
          <w:rFonts w:eastAsia="Times New Roman" w:cs="Times New Roman"/>
          <w:szCs w:val="24"/>
        </w:rPr>
        <w:t xml:space="preserve"> στο </w:t>
      </w:r>
      <w:r>
        <w:rPr>
          <w:rFonts w:eastAsia="Times New Roman" w:cs="Times New Roman"/>
          <w:szCs w:val="24"/>
        </w:rPr>
        <w:t xml:space="preserve">όριο </w:t>
      </w:r>
      <w:r w:rsidRPr="00441F02">
        <w:rPr>
          <w:rFonts w:eastAsia="Times New Roman" w:cs="Times New Roman"/>
          <w:szCs w:val="24"/>
        </w:rPr>
        <w:t>τώρα το</w:t>
      </w:r>
      <w:r>
        <w:rPr>
          <w:rFonts w:eastAsia="Times New Roman" w:cs="Times New Roman"/>
          <w:szCs w:val="24"/>
        </w:rPr>
        <w:t>υ</w:t>
      </w:r>
      <w:r w:rsidRPr="00441F02">
        <w:rPr>
          <w:rFonts w:eastAsia="Times New Roman" w:cs="Times New Roman"/>
          <w:szCs w:val="24"/>
        </w:rPr>
        <w:t xml:space="preserve"> 5% για το ανταποδοτικό τέλος υπέρ των </w:t>
      </w:r>
      <w:r>
        <w:rPr>
          <w:rFonts w:eastAsia="Times New Roman" w:cs="Times New Roman"/>
          <w:szCs w:val="24"/>
        </w:rPr>
        <w:t>ο</w:t>
      </w:r>
      <w:r w:rsidRPr="00441F02">
        <w:rPr>
          <w:rFonts w:eastAsia="Times New Roman" w:cs="Times New Roman"/>
          <w:szCs w:val="24"/>
        </w:rPr>
        <w:t xml:space="preserve">ργανισμών </w:t>
      </w:r>
      <w:r>
        <w:rPr>
          <w:rFonts w:eastAsia="Times New Roman" w:cs="Times New Roman"/>
          <w:szCs w:val="24"/>
        </w:rPr>
        <w:t>λ</w:t>
      </w:r>
      <w:r w:rsidRPr="00441F02">
        <w:rPr>
          <w:rFonts w:eastAsia="Times New Roman" w:cs="Times New Roman"/>
          <w:szCs w:val="24"/>
        </w:rPr>
        <w:t>ιμέν</w:t>
      </w:r>
      <w:r w:rsidRPr="00441F02">
        <w:rPr>
          <w:rFonts w:eastAsia="Times New Roman" w:cs="Times New Roman"/>
          <w:szCs w:val="24"/>
        </w:rPr>
        <w:t>ων επί των ετήσι</w:t>
      </w:r>
      <w:r>
        <w:rPr>
          <w:rFonts w:eastAsia="Times New Roman" w:cs="Times New Roman"/>
          <w:szCs w:val="24"/>
        </w:rPr>
        <w:t>ων ακαθάριστων εισπράξεων του υ</w:t>
      </w:r>
      <w:r w:rsidRPr="00441F02">
        <w:rPr>
          <w:rFonts w:eastAsia="Times New Roman" w:cs="Times New Roman"/>
          <w:szCs w:val="24"/>
        </w:rPr>
        <w:t xml:space="preserve">ποπαραχωρησιούχου που προβλέπεται στο </w:t>
      </w:r>
      <w:r>
        <w:rPr>
          <w:rFonts w:eastAsia="Times New Roman" w:cs="Times New Roman"/>
          <w:szCs w:val="24"/>
        </w:rPr>
        <w:t>ά</w:t>
      </w:r>
      <w:r w:rsidRPr="00441F02">
        <w:rPr>
          <w:rFonts w:eastAsia="Times New Roman" w:cs="Times New Roman"/>
          <w:szCs w:val="24"/>
        </w:rPr>
        <w:t>ρθρο 4</w:t>
      </w:r>
      <w:r>
        <w:rPr>
          <w:rFonts w:eastAsia="Times New Roman" w:cs="Times New Roman"/>
          <w:szCs w:val="24"/>
        </w:rPr>
        <w:t>.</w:t>
      </w:r>
      <w:r w:rsidRPr="00441F02">
        <w:rPr>
          <w:rFonts w:eastAsia="Times New Roman" w:cs="Times New Roman"/>
          <w:szCs w:val="24"/>
        </w:rPr>
        <w:t xml:space="preserve"> Πραγματικά δεν γίνεται κάποια αναφορά </w:t>
      </w:r>
      <w:r>
        <w:rPr>
          <w:rFonts w:eastAsia="Times New Roman" w:cs="Times New Roman"/>
          <w:szCs w:val="24"/>
        </w:rPr>
        <w:t>μ</w:t>
      </w:r>
      <w:r w:rsidRPr="00441F02">
        <w:rPr>
          <w:rFonts w:eastAsia="Times New Roman" w:cs="Times New Roman"/>
          <w:szCs w:val="24"/>
        </w:rPr>
        <w:t xml:space="preserve">ε ποια λογική μπαίνει αυτό το όριο </w:t>
      </w:r>
      <w:r>
        <w:rPr>
          <w:rFonts w:eastAsia="Times New Roman" w:cs="Times New Roman"/>
          <w:szCs w:val="24"/>
        </w:rPr>
        <w:t>ή βάσει ποιας μ</w:t>
      </w:r>
      <w:r w:rsidRPr="00441F02">
        <w:rPr>
          <w:rFonts w:eastAsia="Times New Roman" w:cs="Times New Roman"/>
          <w:szCs w:val="24"/>
        </w:rPr>
        <w:t>ελέτης βιωσιμότητας επιλέχθηκε αυτό το ποσοστό ως ανώτατο</w:t>
      </w:r>
      <w:r>
        <w:rPr>
          <w:rFonts w:eastAsia="Times New Roman" w:cs="Times New Roman"/>
          <w:szCs w:val="24"/>
        </w:rPr>
        <w:t>.</w:t>
      </w:r>
      <w:r w:rsidRPr="00441F02">
        <w:rPr>
          <w:rFonts w:eastAsia="Times New Roman" w:cs="Times New Roman"/>
          <w:szCs w:val="24"/>
        </w:rPr>
        <w:t xml:space="preserve"> Απλά </w:t>
      </w:r>
      <w:r>
        <w:rPr>
          <w:rFonts w:eastAsia="Times New Roman" w:cs="Times New Roman"/>
          <w:szCs w:val="24"/>
        </w:rPr>
        <w:t xml:space="preserve">ακούσαμε </w:t>
      </w:r>
      <w:r>
        <w:rPr>
          <w:rFonts w:eastAsia="Times New Roman" w:cs="Times New Roman"/>
          <w:szCs w:val="24"/>
        </w:rPr>
        <w:t xml:space="preserve">ότι το </w:t>
      </w:r>
      <w:r w:rsidRPr="00441F02">
        <w:rPr>
          <w:rFonts w:eastAsia="Times New Roman" w:cs="Times New Roman"/>
          <w:szCs w:val="24"/>
        </w:rPr>
        <w:t>πρότεινε η τρόικα και το αποδέχθηκε η Κυβέρνηση</w:t>
      </w:r>
      <w:r>
        <w:rPr>
          <w:rFonts w:eastAsia="Times New Roman" w:cs="Times New Roman"/>
          <w:szCs w:val="24"/>
        </w:rPr>
        <w:t>, άρα άνετα</w:t>
      </w:r>
      <w:r w:rsidRPr="00441F02">
        <w:rPr>
          <w:rFonts w:eastAsia="Times New Roman" w:cs="Times New Roman"/>
          <w:szCs w:val="24"/>
        </w:rPr>
        <w:t xml:space="preserve"> θα μπορούσαμε να υποθέσουμε κιόλας ότι επίσης </w:t>
      </w:r>
      <w:r>
        <w:rPr>
          <w:rFonts w:eastAsia="Times New Roman" w:cs="Times New Roman"/>
          <w:szCs w:val="24"/>
        </w:rPr>
        <w:t xml:space="preserve">αυτό </w:t>
      </w:r>
      <w:r w:rsidRPr="00441F02">
        <w:rPr>
          <w:rFonts w:eastAsia="Times New Roman" w:cs="Times New Roman"/>
          <w:szCs w:val="24"/>
        </w:rPr>
        <w:t xml:space="preserve">είναι </w:t>
      </w:r>
      <w:r>
        <w:rPr>
          <w:rFonts w:eastAsia="Times New Roman" w:cs="Times New Roman"/>
          <w:szCs w:val="24"/>
        </w:rPr>
        <w:t xml:space="preserve">ένα αυθαίρετο ποσοστό. </w:t>
      </w:r>
    </w:p>
    <w:p w14:paraId="2D05F5A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Επομένως, βάσιμα</w:t>
      </w:r>
      <w:r w:rsidRPr="00441F02">
        <w:rPr>
          <w:rFonts w:eastAsia="Times New Roman" w:cs="Times New Roman"/>
          <w:szCs w:val="24"/>
        </w:rPr>
        <w:t xml:space="preserve"> φοβόμαστε ότι αυτό το 5% ή το 4%</w:t>
      </w:r>
      <w:r>
        <w:rPr>
          <w:rFonts w:eastAsia="Times New Roman" w:cs="Times New Roman"/>
          <w:szCs w:val="24"/>
        </w:rPr>
        <w:t>, θα αποδειχθεί πιθανότατα</w:t>
      </w:r>
      <w:r w:rsidRPr="00441F02">
        <w:rPr>
          <w:rFonts w:eastAsia="Times New Roman" w:cs="Times New Roman"/>
          <w:szCs w:val="24"/>
        </w:rPr>
        <w:t xml:space="preserve"> </w:t>
      </w:r>
      <w:r>
        <w:rPr>
          <w:rFonts w:eastAsia="Times New Roman" w:cs="Times New Roman"/>
          <w:szCs w:val="24"/>
        </w:rPr>
        <w:t>χαμηλό στο μέλλον, ο</w:t>
      </w:r>
      <w:r w:rsidRPr="00441F02">
        <w:rPr>
          <w:rFonts w:eastAsia="Times New Roman" w:cs="Times New Roman"/>
          <w:szCs w:val="24"/>
        </w:rPr>
        <w:t xml:space="preserve">πότε </w:t>
      </w:r>
      <w:r>
        <w:rPr>
          <w:rFonts w:eastAsia="Times New Roman" w:cs="Times New Roman"/>
          <w:szCs w:val="24"/>
        </w:rPr>
        <w:t>αναπόφευ</w:t>
      </w:r>
      <w:r>
        <w:rPr>
          <w:rFonts w:eastAsia="Times New Roman" w:cs="Times New Roman"/>
          <w:szCs w:val="24"/>
        </w:rPr>
        <w:t>κτα</w:t>
      </w:r>
      <w:r w:rsidRPr="00441F02">
        <w:rPr>
          <w:rFonts w:eastAsia="Times New Roman" w:cs="Times New Roman"/>
          <w:szCs w:val="24"/>
        </w:rPr>
        <w:t xml:space="preserve"> ίσως να υποβαθμιστεί και ο ρόλος των </w:t>
      </w:r>
      <w:r>
        <w:rPr>
          <w:rFonts w:eastAsia="Times New Roman" w:cs="Times New Roman"/>
          <w:szCs w:val="24"/>
        </w:rPr>
        <w:t>ο</w:t>
      </w:r>
      <w:r w:rsidRPr="00441F02">
        <w:rPr>
          <w:rFonts w:eastAsia="Times New Roman" w:cs="Times New Roman"/>
          <w:szCs w:val="24"/>
        </w:rPr>
        <w:t xml:space="preserve">ργανισμών </w:t>
      </w:r>
      <w:r>
        <w:rPr>
          <w:rFonts w:eastAsia="Times New Roman" w:cs="Times New Roman"/>
          <w:szCs w:val="24"/>
        </w:rPr>
        <w:t>λ</w:t>
      </w:r>
      <w:r w:rsidRPr="00441F02">
        <w:rPr>
          <w:rFonts w:eastAsia="Times New Roman" w:cs="Times New Roman"/>
          <w:szCs w:val="24"/>
        </w:rPr>
        <w:t>ιμέ</w:t>
      </w:r>
      <w:r>
        <w:rPr>
          <w:rFonts w:eastAsia="Times New Roman" w:cs="Times New Roman"/>
          <w:szCs w:val="24"/>
        </w:rPr>
        <w:t>νος, διότι δεν θα έχουν</w:t>
      </w:r>
      <w:r w:rsidRPr="00441F02">
        <w:rPr>
          <w:rFonts w:eastAsia="Times New Roman" w:cs="Times New Roman"/>
          <w:szCs w:val="24"/>
        </w:rPr>
        <w:t xml:space="preserve"> επαρκή έσοδα.</w:t>
      </w:r>
    </w:p>
    <w:p w14:paraId="2D05F5AB"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Τ</w:t>
      </w:r>
      <w:r w:rsidRPr="00D9223A">
        <w:rPr>
          <w:rFonts w:eastAsia="Times New Roman"/>
          <w:color w:val="000000" w:themeColor="text1"/>
          <w:szCs w:val="24"/>
        </w:rPr>
        <w:t>ο τρίτο σχ</w:t>
      </w:r>
      <w:r>
        <w:rPr>
          <w:rFonts w:eastAsia="Times New Roman"/>
          <w:color w:val="000000" w:themeColor="text1"/>
          <w:szCs w:val="24"/>
        </w:rPr>
        <w:t>όλιο</w:t>
      </w:r>
      <w:r w:rsidRPr="00D9223A">
        <w:rPr>
          <w:rFonts w:eastAsia="Times New Roman"/>
          <w:color w:val="000000" w:themeColor="text1"/>
          <w:szCs w:val="24"/>
        </w:rPr>
        <w:t xml:space="preserve"> αφορά το ελληνικό </w:t>
      </w:r>
      <w:r>
        <w:rPr>
          <w:rFonts w:eastAsia="Times New Roman"/>
          <w:color w:val="000000" w:themeColor="text1"/>
          <w:szCs w:val="24"/>
        </w:rPr>
        <w:t>δ</w:t>
      </w:r>
      <w:r w:rsidRPr="00D9223A">
        <w:rPr>
          <w:rFonts w:eastAsia="Times New Roman"/>
          <w:color w:val="000000" w:themeColor="text1"/>
          <w:szCs w:val="24"/>
        </w:rPr>
        <w:t>ημόσιο</w:t>
      </w:r>
      <w:r>
        <w:rPr>
          <w:rFonts w:eastAsia="Times New Roman"/>
          <w:color w:val="000000" w:themeColor="text1"/>
          <w:szCs w:val="24"/>
        </w:rPr>
        <w:t>,</w:t>
      </w:r>
      <w:r w:rsidRPr="00D9223A">
        <w:rPr>
          <w:rFonts w:eastAsia="Times New Roman"/>
          <w:color w:val="000000" w:themeColor="text1"/>
          <w:szCs w:val="24"/>
        </w:rPr>
        <w:t xml:space="preserve"> που με την παράγραφο 1 του άρθρου 3 συμβάλλετ</w:t>
      </w:r>
      <w:r>
        <w:rPr>
          <w:rFonts w:eastAsia="Times New Roman"/>
          <w:color w:val="000000" w:themeColor="text1"/>
          <w:szCs w:val="24"/>
        </w:rPr>
        <w:t>αι</w:t>
      </w:r>
      <w:r w:rsidRPr="00D9223A">
        <w:rPr>
          <w:rFonts w:eastAsia="Times New Roman"/>
          <w:color w:val="000000" w:themeColor="text1"/>
          <w:szCs w:val="24"/>
        </w:rPr>
        <w:t xml:space="preserve"> μεν ως εγγυητής για την εκτέλεση των όρων των συμβάσεων</w:t>
      </w:r>
      <w:r>
        <w:rPr>
          <w:rFonts w:eastAsia="Times New Roman"/>
          <w:color w:val="000000" w:themeColor="text1"/>
          <w:szCs w:val="24"/>
        </w:rPr>
        <w:t>, χωρίς ω</w:t>
      </w:r>
      <w:r w:rsidRPr="00D9223A">
        <w:rPr>
          <w:rFonts w:eastAsia="Times New Roman"/>
          <w:color w:val="000000" w:themeColor="text1"/>
          <w:szCs w:val="24"/>
        </w:rPr>
        <w:t xml:space="preserve">στόσο </w:t>
      </w:r>
      <w:r w:rsidRPr="00D9223A">
        <w:rPr>
          <w:rFonts w:eastAsia="Times New Roman"/>
          <w:color w:val="000000" w:themeColor="text1"/>
          <w:szCs w:val="24"/>
        </w:rPr>
        <w:t>περαιτέρω διευκρινίσεις για το ποιες υποχρεώσεις αναλαμβάνει</w:t>
      </w:r>
      <w:r>
        <w:rPr>
          <w:rFonts w:eastAsia="Times New Roman"/>
          <w:color w:val="000000" w:themeColor="text1"/>
          <w:szCs w:val="24"/>
        </w:rPr>
        <w:t>. Θ</w:t>
      </w:r>
      <w:r w:rsidRPr="00D9223A">
        <w:rPr>
          <w:rFonts w:eastAsia="Times New Roman"/>
          <w:color w:val="000000" w:themeColor="text1"/>
          <w:szCs w:val="24"/>
        </w:rPr>
        <w:t>α θ</w:t>
      </w:r>
      <w:r>
        <w:rPr>
          <w:rFonts w:eastAsia="Times New Roman"/>
          <w:color w:val="000000" w:themeColor="text1"/>
          <w:szCs w:val="24"/>
        </w:rPr>
        <w:t>έ</w:t>
      </w:r>
      <w:r w:rsidRPr="00D9223A">
        <w:rPr>
          <w:rFonts w:eastAsia="Times New Roman"/>
          <w:color w:val="000000" w:themeColor="text1"/>
          <w:szCs w:val="24"/>
        </w:rPr>
        <w:t>λαμε κάποιες εξηγήσεις</w:t>
      </w:r>
      <w:r>
        <w:rPr>
          <w:rFonts w:eastAsia="Times New Roman"/>
          <w:color w:val="000000" w:themeColor="text1"/>
          <w:szCs w:val="24"/>
        </w:rPr>
        <w:t>, κ</w:t>
      </w:r>
      <w:r w:rsidRPr="00D9223A">
        <w:rPr>
          <w:rFonts w:eastAsia="Times New Roman"/>
          <w:color w:val="000000" w:themeColor="text1"/>
          <w:szCs w:val="24"/>
        </w:rPr>
        <w:t>ύριε Υπουργέ</w:t>
      </w:r>
      <w:r>
        <w:rPr>
          <w:rFonts w:eastAsia="Times New Roman"/>
          <w:color w:val="000000" w:themeColor="text1"/>
          <w:szCs w:val="24"/>
        </w:rPr>
        <w:t>,</w:t>
      </w:r>
      <w:r w:rsidRPr="00D9223A">
        <w:rPr>
          <w:rFonts w:eastAsia="Times New Roman"/>
          <w:color w:val="000000" w:themeColor="text1"/>
          <w:szCs w:val="24"/>
        </w:rPr>
        <w:t xml:space="preserve"> από την πλευρά σας </w:t>
      </w:r>
      <w:r>
        <w:rPr>
          <w:rFonts w:eastAsia="Times New Roman"/>
          <w:color w:val="000000" w:themeColor="text1"/>
          <w:szCs w:val="24"/>
        </w:rPr>
        <w:t>για</w:t>
      </w:r>
      <w:r w:rsidRPr="00D9223A">
        <w:rPr>
          <w:rFonts w:eastAsia="Times New Roman"/>
          <w:color w:val="000000" w:themeColor="text1"/>
          <w:szCs w:val="24"/>
        </w:rPr>
        <w:t xml:space="preserve"> να μπορέσουμε να </w:t>
      </w:r>
      <w:r>
        <w:rPr>
          <w:rFonts w:eastAsia="Times New Roman"/>
          <w:color w:val="000000" w:themeColor="text1"/>
          <w:szCs w:val="24"/>
        </w:rPr>
        <w:t xml:space="preserve">ξέρουμε </w:t>
      </w:r>
      <w:r w:rsidRPr="00D9223A">
        <w:rPr>
          <w:rFonts w:eastAsia="Times New Roman"/>
          <w:color w:val="000000" w:themeColor="text1"/>
          <w:szCs w:val="24"/>
        </w:rPr>
        <w:t xml:space="preserve">και τι αναλαμβάνει το ελληνικό </w:t>
      </w:r>
      <w:r>
        <w:rPr>
          <w:rFonts w:eastAsia="Times New Roman"/>
          <w:color w:val="000000" w:themeColor="text1"/>
          <w:szCs w:val="24"/>
        </w:rPr>
        <w:t>δ</w:t>
      </w:r>
      <w:r w:rsidRPr="00D9223A">
        <w:rPr>
          <w:rFonts w:eastAsia="Times New Roman"/>
          <w:color w:val="000000" w:themeColor="text1"/>
          <w:szCs w:val="24"/>
        </w:rPr>
        <w:t>ημόσιο</w:t>
      </w:r>
      <w:r>
        <w:rPr>
          <w:rFonts w:eastAsia="Times New Roman"/>
          <w:color w:val="000000" w:themeColor="text1"/>
          <w:szCs w:val="24"/>
        </w:rPr>
        <w:t>.</w:t>
      </w:r>
    </w:p>
    <w:p w14:paraId="2D05F5AC"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Τέταρτο σχόλιο. Π</w:t>
      </w:r>
      <w:r w:rsidRPr="00D9223A">
        <w:rPr>
          <w:rFonts w:eastAsia="Times New Roman"/>
          <w:color w:val="000000" w:themeColor="text1"/>
          <w:szCs w:val="24"/>
        </w:rPr>
        <w:t xml:space="preserve">ροβλέπεται </w:t>
      </w:r>
      <w:r>
        <w:rPr>
          <w:rFonts w:eastAsia="Times New Roman"/>
          <w:color w:val="000000" w:themeColor="text1"/>
          <w:szCs w:val="24"/>
        </w:rPr>
        <w:t xml:space="preserve">ότι </w:t>
      </w:r>
      <w:r w:rsidRPr="00D9223A">
        <w:rPr>
          <w:rFonts w:eastAsia="Times New Roman"/>
          <w:color w:val="000000" w:themeColor="text1"/>
          <w:szCs w:val="24"/>
        </w:rPr>
        <w:t>η τεχνική πα</w:t>
      </w:r>
      <w:r>
        <w:rPr>
          <w:rFonts w:eastAsia="Times New Roman"/>
          <w:color w:val="000000" w:themeColor="text1"/>
          <w:szCs w:val="24"/>
        </w:rPr>
        <w:t>ρακολούθηση της υλ</w:t>
      </w:r>
      <w:r>
        <w:rPr>
          <w:rFonts w:eastAsia="Times New Roman"/>
          <w:color w:val="000000" w:themeColor="text1"/>
          <w:szCs w:val="24"/>
        </w:rPr>
        <w:t>οποίησης των ε</w:t>
      </w:r>
      <w:r w:rsidRPr="00D9223A">
        <w:rPr>
          <w:rFonts w:eastAsia="Times New Roman"/>
          <w:color w:val="000000" w:themeColor="text1"/>
          <w:szCs w:val="24"/>
        </w:rPr>
        <w:t>πενδύσεων και των συμβάσεων αντιτίθεται σε ανεξάρτητο μηχανισμό</w:t>
      </w:r>
      <w:r>
        <w:rPr>
          <w:rFonts w:eastAsia="Times New Roman"/>
          <w:color w:val="000000" w:themeColor="text1"/>
          <w:szCs w:val="24"/>
        </w:rPr>
        <w:t>,</w:t>
      </w:r>
      <w:r w:rsidRPr="00D9223A">
        <w:rPr>
          <w:rFonts w:eastAsia="Times New Roman"/>
          <w:color w:val="000000" w:themeColor="text1"/>
          <w:szCs w:val="24"/>
        </w:rPr>
        <w:t xml:space="preserve"> τον οποίο ελέγχει και αμε</w:t>
      </w:r>
      <w:r>
        <w:rPr>
          <w:rFonts w:eastAsia="Times New Roman"/>
          <w:color w:val="000000" w:themeColor="text1"/>
          <w:szCs w:val="24"/>
        </w:rPr>
        <w:t>ίβει</w:t>
      </w:r>
      <w:r w:rsidRPr="00D9223A">
        <w:rPr>
          <w:rFonts w:eastAsia="Times New Roman"/>
          <w:color w:val="000000" w:themeColor="text1"/>
          <w:szCs w:val="24"/>
        </w:rPr>
        <w:t xml:space="preserve"> ο </w:t>
      </w:r>
      <w:r>
        <w:rPr>
          <w:rFonts w:eastAsia="Times New Roman"/>
          <w:color w:val="000000" w:themeColor="text1"/>
          <w:szCs w:val="24"/>
        </w:rPr>
        <w:t>υπο</w:t>
      </w:r>
      <w:r w:rsidRPr="00D9223A">
        <w:rPr>
          <w:rFonts w:eastAsia="Times New Roman"/>
          <w:color w:val="000000" w:themeColor="text1"/>
          <w:szCs w:val="24"/>
        </w:rPr>
        <w:t>παραχωρησιούχος</w:t>
      </w:r>
      <w:r>
        <w:rPr>
          <w:rFonts w:eastAsia="Times New Roman"/>
          <w:color w:val="000000" w:themeColor="text1"/>
          <w:szCs w:val="24"/>
        </w:rPr>
        <w:t>. Αν</w:t>
      </w:r>
      <w:r w:rsidRPr="00D9223A">
        <w:rPr>
          <w:rFonts w:eastAsia="Times New Roman"/>
          <w:color w:val="000000" w:themeColor="text1"/>
          <w:szCs w:val="24"/>
        </w:rPr>
        <w:t>τιλαμβανόμαστε ότι το πιο πιθανό με αυτή</w:t>
      </w:r>
      <w:r>
        <w:rPr>
          <w:rFonts w:eastAsia="Times New Roman"/>
          <w:color w:val="000000" w:themeColor="text1"/>
          <w:szCs w:val="24"/>
        </w:rPr>
        <w:t>ν</w:t>
      </w:r>
      <w:r w:rsidRPr="00D9223A">
        <w:rPr>
          <w:rFonts w:eastAsia="Times New Roman"/>
          <w:color w:val="000000" w:themeColor="text1"/>
          <w:szCs w:val="24"/>
        </w:rPr>
        <w:t xml:space="preserve"> τη μέθοδο είναι ότι αυτός ως ανεξάρτητος μηχανικός</w:t>
      </w:r>
      <w:r>
        <w:rPr>
          <w:rFonts w:eastAsia="Times New Roman"/>
          <w:color w:val="000000" w:themeColor="text1"/>
          <w:szCs w:val="24"/>
        </w:rPr>
        <w:t xml:space="preserve"> θα </w:t>
      </w:r>
      <w:r w:rsidRPr="00D9223A">
        <w:rPr>
          <w:rFonts w:eastAsia="Times New Roman"/>
          <w:color w:val="000000" w:themeColor="text1"/>
          <w:szCs w:val="24"/>
        </w:rPr>
        <w:t>καταλήγει σε συμπεράσματα α</w:t>
      </w:r>
      <w:r w:rsidRPr="00D9223A">
        <w:rPr>
          <w:rFonts w:eastAsia="Times New Roman"/>
          <w:color w:val="000000" w:themeColor="text1"/>
          <w:szCs w:val="24"/>
        </w:rPr>
        <w:t xml:space="preserve">νάλογα με τις επιθυμίες αυτού που </w:t>
      </w:r>
      <w:r>
        <w:rPr>
          <w:rFonts w:eastAsia="Times New Roman"/>
          <w:color w:val="000000" w:themeColor="text1"/>
          <w:szCs w:val="24"/>
        </w:rPr>
        <w:t xml:space="preserve">τον </w:t>
      </w:r>
      <w:r w:rsidRPr="00D9223A">
        <w:rPr>
          <w:rFonts w:eastAsia="Times New Roman"/>
          <w:color w:val="000000" w:themeColor="text1"/>
          <w:szCs w:val="24"/>
        </w:rPr>
        <w:t>πληρώνει</w:t>
      </w:r>
      <w:r>
        <w:rPr>
          <w:rFonts w:eastAsia="Times New Roman"/>
          <w:color w:val="000000" w:themeColor="text1"/>
          <w:szCs w:val="24"/>
        </w:rPr>
        <w:t>. Ε</w:t>
      </w:r>
      <w:r w:rsidRPr="00D9223A">
        <w:rPr>
          <w:rFonts w:eastAsia="Times New Roman"/>
          <w:color w:val="000000" w:themeColor="text1"/>
          <w:szCs w:val="24"/>
        </w:rPr>
        <w:t>άν ήθελε πραγματικά το Υπουργείο να δια</w:t>
      </w:r>
      <w:r w:rsidRPr="00D9223A">
        <w:rPr>
          <w:rFonts w:eastAsia="Times New Roman"/>
          <w:color w:val="000000" w:themeColor="text1"/>
          <w:szCs w:val="24"/>
        </w:rPr>
        <w:lastRenderedPageBreak/>
        <w:t>σφαλίσει το δημόσιο συμφέρον με καλύτερο τρόπο και να υπάρχει και διαφάν</w:t>
      </w:r>
      <w:r>
        <w:rPr>
          <w:rFonts w:eastAsia="Times New Roman"/>
          <w:color w:val="000000" w:themeColor="text1"/>
          <w:szCs w:val="24"/>
        </w:rPr>
        <w:t xml:space="preserve">εια, </w:t>
      </w:r>
      <w:r w:rsidRPr="00D9223A">
        <w:rPr>
          <w:rFonts w:eastAsia="Times New Roman"/>
          <w:color w:val="000000" w:themeColor="text1"/>
          <w:szCs w:val="24"/>
        </w:rPr>
        <w:t>θα μπορούσ</w:t>
      </w:r>
      <w:r>
        <w:rPr>
          <w:rFonts w:eastAsia="Times New Roman"/>
          <w:color w:val="000000" w:themeColor="text1"/>
          <w:szCs w:val="24"/>
        </w:rPr>
        <w:t>ε</w:t>
      </w:r>
      <w:r w:rsidRPr="00D9223A">
        <w:rPr>
          <w:rFonts w:eastAsia="Times New Roman"/>
          <w:color w:val="000000" w:themeColor="text1"/>
          <w:szCs w:val="24"/>
        </w:rPr>
        <w:t xml:space="preserve"> να προβλέψ</w:t>
      </w:r>
      <w:r>
        <w:rPr>
          <w:rFonts w:eastAsia="Times New Roman"/>
          <w:color w:val="000000" w:themeColor="text1"/>
          <w:szCs w:val="24"/>
        </w:rPr>
        <w:t xml:space="preserve">ει ότι </w:t>
      </w:r>
      <w:r w:rsidRPr="00D9223A">
        <w:rPr>
          <w:rFonts w:eastAsia="Times New Roman"/>
          <w:color w:val="000000" w:themeColor="text1"/>
          <w:szCs w:val="24"/>
        </w:rPr>
        <w:t xml:space="preserve">η επιλογή αυτή θα γίνεται από τον </w:t>
      </w:r>
      <w:r>
        <w:rPr>
          <w:rFonts w:eastAsia="Times New Roman"/>
          <w:color w:val="000000" w:themeColor="text1"/>
          <w:szCs w:val="24"/>
        </w:rPr>
        <w:t>ο</w:t>
      </w:r>
      <w:r w:rsidRPr="00D9223A">
        <w:rPr>
          <w:rFonts w:eastAsia="Times New Roman"/>
          <w:color w:val="000000" w:themeColor="text1"/>
          <w:szCs w:val="24"/>
        </w:rPr>
        <w:t xml:space="preserve">ργανισμό </w:t>
      </w:r>
      <w:r>
        <w:rPr>
          <w:rFonts w:eastAsia="Times New Roman"/>
          <w:color w:val="000000" w:themeColor="text1"/>
          <w:szCs w:val="24"/>
        </w:rPr>
        <w:t>λ</w:t>
      </w:r>
      <w:r w:rsidRPr="00D9223A">
        <w:rPr>
          <w:rFonts w:eastAsia="Times New Roman"/>
          <w:color w:val="000000" w:themeColor="text1"/>
          <w:szCs w:val="24"/>
        </w:rPr>
        <w:t>ιμένος</w:t>
      </w:r>
      <w:r>
        <w:rPr>
          <w:rFonts w:eastAsia="Times New Roman"/>
          <w:color w:val="000000" w:themeColor="text1"/>
          <w:szCs w:val="24"/>
        </w:rPr>
        <w:t>. Κ</w:t>
      </w:r>
      <w:r w:rsidRPr="00D9223A">
        <w:rPr>
          <w:rFonts w:eastAsia="Times New Roman"/>
          <w:color w:val="000000" w:themeColor="text1"/>
          <w:szCs w:val="24"/>
        </w:rPr>
        <w:t>αι</w:t>
      </w:r>
      <w:r>
        <w:rPr>
          <w:rFonts w:eastAsia="Times New Roman"/>
          <w:color w:val="000000" w:themeColor="text1"/>
          <w:szCs w:val="24"/>
        </w:rPr>
        <w:t>,</w:t>
      </w:r>
      <w:r w:rsidRPr="00D9223A">
        <w:rPr>
          <w:rFonts w:eastAsia="Times New Roman"/>
          <w:color w:val="000000" w:themeColor="text1"/>
          <w:szCs w:val="24"/>
        </w:rPr>
        <w:t xml:space="preserve"> σ</w:t>
      </w:r>
      <w:r>
        <w:rPr>
          <w:rFonts w:eastAsia="Times New Roman"/>
          <w:color w:val="000000" w:themeColor="text1"/>
          <w:szCs w:val="24"/>
        </w:rPr>
        <w:t>ε</w:t>
      </w:r>
      <w:r w:rsidRPr="00D9223A">
        <w:rPr>
          <w:rFonts w:eastAsia="Times New Roman"/>
          <w:color w:val="000000" w:themeColor="text1"/>
          <w:szCs w:val="24"/>
        </w:rPr>
        <w:t xml:space="preserve"> τ</w:t>
      </w:r>
      <w:r w:rsidRPr="00D9223A">
        <w:rPr>
          <w:rFonts w:eastAsia="Times New Roman"/>
          <w:color w:val="000000" w:themeColor="text1"/>
          <w:szCs w:val="24"/>
        </w:rPr>
        <w:t>ελευταία ανάλυση</w:t>
      </w:r>
      <w:r>
        <w:rPr>
          <w:rFonts w:eastAsia="Times New Roman"/>
          <w:color w:val="000000" w:themeColor="text1"/>
          <w:szCs w:val="24"/>
        </w:rPr>
        <w:t xml:space="preserve">, κακώς </w:t>
      </w:r>
      <w:r w:rsidRPr="00D9223A">
        <w:rPr>
          <w:rFonts w:eastAsia="Times New Roman"/>
          <w:color w:val="000000" w:themeColor="text1"/>
          <w:szCs w:val="24"/>
        </w:rPr>
        <w:t xml:space="preserve">στην αιτιολογική έκθεση αναφέρεται ότι αυτή η συγκεκριμένη εμπλοκή του ανεξάρτητου συμβούλου έχει εφαρμοστεί με επιτυχία στους </w:t>
      </w:r>
      <w:r>
        <w:rPr>
          <w:rFonts w:eastAsia="Times New Roman"/>
          <w:color w:val="000000" w:themeColor="text1"/>
          <w:szCs w:val="24"/>
        </w:rPr>
        <w:t>Οργανισμού</w:t>
      </w:r>
      <w:r w:rsidRPr="00D9223A">
        <w:rPr>
          <w:rFonts w:eastAsia="Times New Roman"/>
          <w:color w:val="000000" w:themeColor="text1"/>
          <w:szCs w:val="24"/>
        </w:rPr>
        <w:t>ς Λιμένα Πειραιά και Θεσσαλονίκη</w:t>
      </w:r>
      <w:r>
        <w:rPr>
          <w:rFonts w:eastAsia="Times New Roman"/>
          <w:color w:val="000000" w:themeColor="text1"/>
          <w:szCs w:val="24"/>
        </w:rPr>
        <w:t xml:space="preserve">ς, </w:t>
      </w:r>
      <w:r w:rsidRPr="00D9223A">
        <w:rPr>
          <w:rFonts w:eastAsia="Times New Roman"/>
          <w:color w:val="000000" w:themeColor="text1"/>
          <w:szCs w:val="24"/>
        </w:rPr>
        <w:t>διότι πολύ απλά</w:t>
      </w:r>
      <w:r>
        <w:rPr>
          <w:rFonts w:eastAsia="Times New Roman"/>
          <w:color w:val="000000" w:themeColor="text1"/>
          <w:szCs w:val="24"/>
        </w:rPr>
        <w:t>,</w:t>
      </w:r>
      <w:r w:rsidRPr="00D9223A">
        <w:rPr>
          <w:rFonts w:eastAsia="Times New Roman"/>
          <w:color w:val="000000" w:themeColor="text1"/>
          <w:szCs w:val="24"/>
        </w:rPr>
        <w:t xml:space="preserve"> όπως αναφέραμε και </w:t>
      </w:r>
      <w:r>
        <w:rPr>
          <w:rFonts w:eastAsia="Times New Roman"/>
          <w:color w:val="000000" w:themeColor="text1"/>
          <w:szCs w:val="24"/>
        </w:rPr>
        <w:t xml:space="preserve">στις </w:t>
      </w:r>
      <w:r>
        <w:rPr>
          <w:rFonts w:eastAsia="Times New Roman"/>
          <w:color w:val="000000" w:themeColor="text1"/>
          <w:szCs w:val="24"/>
        </w:rPr>
        <w:t>ε</w:t>
      </w:r>
      <w:r>
        <w:rPr>
          <w:rFonts w:eastAsia="Times New Roman"/>
          <w:color w:val="000000" w:themeColor="text1"/>
          <w:szCs w:val="24"/>
        </w:rPr>
        <w:t>πι</w:t>
      </w:r>
      <w:r w:rsidRPr="00D9223A">
        <w:rPr>
          <w:rFonts w:eastAsia="Times New Roman"/>
          <w:color w:val="000000" w:themeColor="text1"/>
          <w:szCs w:val="24"/>
        </w:rPr>
        <w:t>τροπές</w:t>
      </w:r>
      <w:r>
        <w:rPr>
          <w:rFonts w:eastAsia="Times New Roman"/>
          <w:color w:val="000000" w:themeColor="text1"/>
          <w:szCs w:val="24"/>
        </w:rPr>
        <w:t xml:space="preserve">, οι </w:t>
      </w:r>
      <w:r w:rsidRPr="00D9223A">
        <w:rPr>
          <w:rFonts w:eastAsia="Times New Roman"/>
          <w:color w:val="000000" w:themeColor="text1"/>
          <w:szCs w:val="24"/>
        </w:rPr>
        <w:t>επενδ</w:t>
      </w:r>
      <w:r w:rsidRPr="00D9223A">
        <w:rPr>
          <w:rFonts w:eastAsia="Times New Roman"/>
          <w:color w:val="000000" w:themeColor="text1"/>
          <w:szCs w:val="24"/>
        </w:rPr>
        <w:t>ύσ</w:t>
      </w:r>
      <w:r>
        <w:rPr>
          <w:rFonts w:eastAsia="Times New Roman"/>
          <w:color w:val="000000" w:themeColor="text1"/>
          <w:szCs w:val="24"/>
        </w:rPr>
        <w:t xml:space="preserve">εις για τα </w:t>
      </w:r>
      <w:r w:rsidRPr="00D9223A">
        <w:rPr>
          <w:rFonts w:eastAsia="Times New Roman"/>
          <w:color w:val="000000" w:themeColor="text1"/>
          <w:szCs w:val="24"/>
        </w:rPr>
        <w:t xml:space="preserve"> συγκεκριμένα λιμάνια είναι ακόμη σε αρχικό στάδιο και</w:t>
      </w:r>
      <w:r>
        <w:rPr>
          <w:rFonts w:eastAsia="Times New Roman"/>
          <w:color w:val="000000" w:themeColor="text1"/>
          <w:szCs w:val="24"/>
        </w:rPr>
        <w:t>, ε</w:t>
      </w:r>
      <w:r w:rsidRPr="00D9223A">
        <w:rPr>
          <w:rFonts w:eastAsia="Times New Roman"/>
          <w:color w:val="000000" w:themeColor="text1"/>
          <w:szCs w:val="24"/>
        </w:rPr>
        <w:t>πομένως</w:t>
      </w:r>
      <w:r>
        <w:rPr>
          <w:rFonts w:eastAsia="Times New Roman"/>
          <w:color w:val="000000" w:themeColor="text1"/>
          <w:szCs w:val="24"/>
        </w:rPr>
        <w:t>,</w:t>
      </w:r>
      <w:r w:rsidRPr="00D9223A">
        <w:rPr>
          <w:rFonts w:eastAsia="Times New Roman"/>
          <w:color w:val="000000" w:themeColor="text1"/>
          <w:szCs w:val="24"/>
        </w:rPr>
        <w:t xml:space="preserve"> δεν έχουν ακόμη διεξαχθεί τα ασφαλή συμπεράσματα από αυτή</w:t>
      </w:r>
      <w:r>
        <w:rPr>
          <w:rFonts w:eastAsia="Times New Roman"/>
          <w:color w:val="000000" w:themeColor="text1"/>
          <w:szCs w:val="24"/>
        </w:rPr>
        <w:t>ν</w:t>
      </w:r>
      <w:r w:rsidRPr="00D9223A">
        <w:rPr>
          <w:rFonts w:eastAsia="Times New Roman"/>
          <w:color w:val="000000" w:themeColor="text1"/>
          <w:szCs w:val="24"/>
        </w:rPr>
        <w:t xml:space="preserve"> την εξέλιξη</w:t>
      </w:r>
      <w:r>
        <w:rPr>
          <w:rFonts w:eastAsia="Times New Roman"/>
          <w:color w:val="000000" w:themeColor="text1"/>
          <w:szCs w:val="24"/>
        </w:rPr>
        <w:t>.</w:t>
      </w:r>
    </w:p>
    <w:p w14:paraId="2D05F5AD" w14:textId="77777777" w:rsidR="00237587" w:rsidRDefault="00AE0D0F">
      <w:pPr>
        <w:spacing w:after="0" w:line="600" w:lineRule="auto"/>
        <w:ind w:firstLine="720"/>
        <w:jc w:val="both"/>
        <w:rPr>
          <w:rFonts w:eastAsia="Times New Roman"/>
          <w:color w:val="000000" w:themeColor="text1"/>
          <w:szCs w:val="24"/>
        </w:rPr>
      </w:pPr>
      <w:r w:rsidRPr="00D9223A">
        <w:rPr>
          <w:rFonts w:eastAsia="Times New Roman"/>
          <w:color w:val="000000" w:themeColor="text1"/>
          <w:szCs w:val="24"/>
        </w:rPr>
        <w:t>Συνεχίζω με τα άρθρα 8 έως 1</w:t>
      </w:r>
      <w:r>
        <w:rPr>
          <w:rFonts w:eastAsia="Times New Roman"/>
          <w:color w:val="000000" w:themeColor="text1"/>
          <w:szCs w:val="24"/>
        </w:rPr>
        <w:t>1 για τις αρμοδιότητες του Υ</w:t>
      </w:r>
      <w:r w:rsidRPr="00D9223A">
        <w:rPr>
          <w:rFonts w:eastAsia="Times New Roman"/>
          <w:color w:val="000000" w:themeColor="text1"/>
          <w:szCs w:val="24"/>
        </w:rPr>
        <w:t xml:space="preserve">πουργείου Ναυτιλίας και Νησιωτικής Πολιτικής και </w:t>
      </w:r>
      <w:r w:rsidRPr="00D9223A">
        <w:rPr>
          <w:rFonts w:eastAsia="Times New Roman"/>
          <w:color w:val="000000" w:themeColor="text1"/>
          <w:szCs w:val="24"/>
        </w:rPr>
        <w:t>τις διατάξεις πρ</w:t>
      </w:r>
      <w:r>
        <w:rPr>
          <w:rFonts w:eastAsia="Times New Roman"/>
          <w:color w:val="000000" w:themeColor="text1"/>
          <w:szCs w:val="24"/>
        </w:rPr>
        <w:t>όσληψης πλοηγών. Σ</w:t>
      </w:r>
      <w:r w:rsidRPr="00D9223A">
        <w:rPr>
          <w:rFonts w:eastAsia="Times New Roman"/>
          <w:color w:val="000000" w:themeColor="text1"/>
          <w:szCs w:val="24"/>
        </w:rPr>
        <w:t>υμφωνούμε μ</w:t>
      </w:r>
      <w:r>
        <w:rPr>
          <w:rFonts w:eastAsia="Times New Roman"/>
          <w:color w:val="000000" w:themeColor="text1"/>
          <w:szCs w:val="24"/>
        </w:rPr>
        <w:t>ε τη διεξαγωγή του διαγωνισμού ό</w:t>
      </w:r>
      <w:r w:rsidRPr="00D9223A">
        <w:rPr>
          <w:rFonts w:eastAsia="Times New Roman"/>
          <w:color w:val="000000" w:themeColor="text1"/>
          <w:szCs w:val="24"/>
        </w:rPr>
        <w:t xml:space="preserve">ποτε και αν γίνει </w:t>
      </w:r>
      <w:r>
        <w:rPr>
          <w:rFonts w:eastAsia="Times New Roman"/>
          <w:color w:val="000000" w:themeColor="text1"/>
          <w:szCs w:val="24"/>
        </w:rPr>
        <w:t>αυτός. Δ</w:t>
      </w:r>
      <w:r w:rsidRPr="00D9223A">
        <w:rPr>
          <w:rFonts w:eastAsia="Times New Roman"/>
          <w:color w:val="000000" w:themeColor="text1"/>
          <w:szCs w:val="24"/>
        </w:rPr>
        <w:t>ιαφωνούμε</w:t>
      </w:r>
      <w:r>
        <w:rPr>
          <w:rFonts w:eastAsia="Times New Roman"/>
          <w:color w:val="000000" w:themeColor="text1"/>
          <w:szCs w:val="24"/>
        </w:rPr>
        <w:t>,</w:t>
      </w:r>
      <w:r w:rsidRPr="00D9223A">
        <w:rPr>
          <w:rFonts w:eastAsia="Times New Roman"/>
          <w:color w:val="000000" w:themeColor="text1"/>
          <w:szCs w:val="24"/>
        </w:rPr>
        <w:t xml:space="preserve"> </w:t>
      </w:r>
      <w:r>
        <w:rPr>
          <w:rFonts w:eastAsia="Times New Roman"/>
          <w:color w:val="000000" w:themeColor="text1"/>
          <w:szCs w:val="24"/>
        </w:rPr>
        <w:t>όμως,</w:t>
      </w:r>
      <w:r w:rsidRPr="00D9223A">
        <w:rPr>
          <w:rFonts w:eastAsia="Times New Roman"/>
          <w:color w:val="000000" w:themeColor="text1"/>
          <w:szCs w:val="24"/>
        </w:rPr>
        <w:t xml:space="preserve"> με τις πρακτικές που υιοθετούνται</w:t>
      </w:r>
      <w:r>
        <w:rPr>
          <w:rFonts w:eastAsia="Times New Roman"/>
          <w:color w:val="000000" w:themeColor="text1"/>
          <w:szCs w:val="24"/>
        </w:rPr>
        <w:t>. Ε</w:t>
      </w:r>
      <w:r w:rsidRPr="00D9223A">
        <w:rPr>
          <w:rFonts w:eastAsia="Times New Roman"/>
          <w:color w:val="000000" w:themeColor="text1"/>
          <w:szCs w:val="24"/>
        </w:rPr>
        <w:t>ίναι ολοφάνερο ότι δεν έχουν κα</w:t>
      </w:r>
      <w:r>
        <w:rPr>
          <w:rFonts w:eastAsia="Times New Roman"/>
          <w:color w:val="000000" w:themeColor="text1"/>
          <w:szCs w:val="24"/>
        </w:rPr>
        <w:t>μ</w:t>
      </w:r>
      <w:r w:rsidRPr="00D9223A">
        <w:rPr>
          <w:rFonts w:eastAsia="Times New Roman"/>
          <w:color w:val="000000" w:themeColor="text1"/>
          <w:szCs w:val="24"/>
        </w:rPr>
        <w:t xml:space="preserve">μία σχέση με διαφάνεια </w:t>
      </w:r>
      <w:r>
        <w:rPr>
          <w:rFonts w:eastAsia="Times New Roman"/>
          <w:color w:val="000000" w:themeColor="text1"/>
          <w:szCs w:val="24"/>
        </w:rPr>
        <w:t>ή</w:t>
      </w:r>
      <w:r w:rsidRPr="00D9223A">
        <w:rPr>
          <w:rFonts w:eastAsia="Times New Roman"/>
          <w:color w:val="000000" w:themeColor="text1"/>
          <w:szCs w:val="24"/>
        </w:rPr>
        <w:t xml:space="preserve"> αμεροληψία</w:t>
      </w:r>
      <w:r>
        <w:rPr>
          <w:rFonts w:eastAsia="Times New Roman"/>
          <w:color w:val="000000" w:themeColor="text1"/>
          <w:szCs w:val="24"/>
        </w:rPr>
        <w:t xml:space="preserve">, πρώτον, </w:t>
      </w:r>
      <w:r w:rsidRPr="00D9223A">
        <w:rPr>
          <w:rFonts w:eastAsia="Times New Roman"/>
          <w:color w:val="000000" w:themeColor="text1"/>
          <w:szCs w:val="24"/>
        </w:rPr>
        <w:t xml:space="preserve">γιατί ο έλεγχος των αιτήσεων διενεργείται από τη Διεύθυνση Διοικητικών Υπηρεσιών </w:t>
      </w:r>
      <w:r>
        <w:rPr>
          <w:rFonts w:eastAsia="Times New Roman"/>
          <w:color w:val="000000" w:themeColor="text1"/>
          <w:szCs w:val="24"/>
        </w:rPr>
        <w:t>του Υ</w:t>
      </w:r>
      <w:r w:rsidRPr="00D9223A">
        <w:rPr>
          <w:rFonts w:eastAsia="Times New Roman"/>
          <w:color w:val="000000" w:themeColor="text1"/>
          <w:szCs w:val="24"/>
        </w:rPr>
        <w:t>πουργείου</w:t>
      </w:r>
      <w:r>
        <w:rPr>
          <w:rFonts w:eastAsia="Times New Roman"/>
          <w:color w:val="000000" w:themeColor="text1"/>
          <w:szCs w:val="24"/>
        </w:rPr>
        <w:t>,</w:t>
      </w:r>
      <w:r w:rsidRPr="00D9223A">
        <w:rPr>
          <w:rFonts w:eastAsia="Times New Roman"/>
          <w:color w:val="000000" w:themeColor="text1"/>
          <w:szCs w:val="24"/>
        </w:rPr>
        <w:t xml:space="preserve"> δηλαδή</w:t>
      </w:r>
      <w:r>
        <w:rPr>
          <w:rFonts w:eastAsia="Times New Roman"/>
          <w:color w:val="000000" w:themeColor="text1"/>
          <w:szCs w:val="24"/>
        </w:rPr>
        <w:t xml:space="preserve"> ουσιαστικά από το γραφείο του Υ</w:t>
      </w:r>
      <w:r w:rsidRPr="00D9223A">
        <w:rPr>
          <w:rFonts w:eastAsia="Times New Roman"/>
          <w:color w:val="000000" w:themeColor="text1"/>
          <w:szCs w:val="24"/>
        </w:rPr>
        <w:t>πουρ</w:t>
      </w:r>
      <w:r w:rsidRPr="00D9223A">
        <w:rPr>
          <w:rFonts w:eastAsia="Times New Roman"/>
          <w:color w:val="000000" w:themeColor="text1"/>
          <w:szCs w:val="24"/>
        </w:rPr>
        <w:lastRenderedPageBreak/>
        <w:t>γού με βάση το άρθρο 8 παράγραφος 3</w:t>
      </w:r>
      <w:r>
        <w:rPr>
          <w:rFonts w:eastAsia="Times New Roman"/>
          <w:color w:val="000000" w:themeColor="text1"/>
          <w:szCs w:val="24"/>
        </w:rPr>
        <w:t xml:space="preserve">, </w:t>
      </w:r>
      <w:r w:rsidRPr="00D9223A">
        <w:rPr>
          <w:rFonts w:eastAsia="Times New Roman"/>
          <w:color w:val="000000" w:themeColor="text1"/>
          <w:szCs w:val="24"/>
        </w:rPr>
        <w:t>δεύτερον</w:t>
      </w:r>
      <w:r>
        <w:rPr>
          <w:rFonts w:eastAsia="Times New Roman"/>
          <w:color w:val="000000" w:themeColor="text1"/>
          <w:szCs w:val="24"/>
        </w:rPr>
        <w:t>,</w:t>
      </w:r>
      <w:r w:rsidRPr="00D9223A">
        <w:rPr>
          <w:rFonts w:eastAsia="Times New Roman"/>
          <w:color w:val="000000" w:themeColor="text1"/>
          <w:szCs w:val="24"/>
        </w:rPr>
        <w:t xml:space="preserve"> γιατί η τριμελής επιτροπή για τη διενέργεια των εξετάσεων συγκροτείται</w:t>
      </w:r>
      <w:r w:rsidRPr="00D9223A">
        <w:rPr>
          <w:rFonts w:eastAsia="Times New Roman"/>
          <w:color w:val="000000" w:themeColor="text1"/>
          <w:szCs w:val="24"/>
        </w:rPr>
        <w:t xml:space="preserve"> από τον Υπουργό και απ</w:t>
      </w:r>
      <w:r>
        <w:rPr>
          <w:rFonts w:eastAsia="Times New Roman"/>
          <w:color w:val="000000" w:themeColor="text1"/>
          <w:szCs w:val="24"/>
        </w:rPr>
        <w:t>οτελείται από μέλη-στελέχη του Υ</w:t>
      </w:r>
      <w:r w:rsidRPr="00D9223A">
        <w:rPr>
          <w:rFonts w:eastAsia="Times New Roman"/>
          <w:color w:val="000000" w:themeColor="text1"/>
          <w:szCs w:val="24"/>
        </w:rPr>
        <w:t>πουργείου π</w:t>
      </w:r>
      <w:r>
        <w:rPr>
          <w:rFonts w:eastAsia="Times New Roman"/>
          <w:color w:val="000000" w:themeColor="text1"/>
          <w:szCs w:val="24"/>
        </w:rPr>
        <w:t>ου είναι υφιστάμενοι του Υ</w:t>
      </w:r>
      <w:r w:rsidRPr="00D9223A">
        <w:rPr>
          <w:rFonts w:eastAsia="Times New Roman"/>
          <w:color w:val="000000" w:themeColor="text1"/>
          <w:szCs w:val="24"/>
        </w:rPr>
        <w:t>πουργού με βάση το άρθρο 8 παράγραφο</w:t>
      </w:r>
      <w:r>
        <w:rPr>
          <w:rFonts w:eastAsia="Times New Roman"/>
          <w:color w:val="000000" w:themeColor="text1"/>
          <w:szCs w:val="24"/>
        </w:rPr>
        <w:t>ς</w:t>
      </w:r>
      <w:r w:rsidRPr="00D9223A">
        <w:rPr>
          <w:rFonts w:eastAsia="Times New Roman"/>
          <w:color w:val="000000" w:themeColor="text1"/>
          <w:szCs w:val="24"/>
        </w:rPr>
        <w:t xml:space="preserve"> 5 </w:t>
      </w:r>
      <w:r>
        <w:rPr>
          <w:rFonts w:eastAsia="Times New Roman"/>
          <w:color w:val="000000" w:themeColor="text1"/>
          <w:szCs w:val="24"/>
        </w:rPr>
        <w:t xml:space="preserve">και, τρίτον και </w:t>
      </w:r>
      <w:r w:rsidRPr="00D9223A">
        <w:rPr>
          <w:rFonts w:eastAsia="Times New Roman"/>
          <w:color w:val="000000" w:themeColor="text1"/>
          <w:szCs w:val="24"/>
        </w:rPr>
        <w:t>σημαντικότερο</w:t>
      </w:r>
      <w:r>
        <w:rPr>
          <w:rFonts w:eastAsia="Times New Roman"/>
          <w:color w:val="000000" w:themeColor="text1"/>
          <w:szCs w:val="24"/>
        </w:rPr>
        <w:t>,</w:t>
      </w:r>
      <w:r w:rsidRPr="00D9223A">
        <w:rPr>
          <w:rFonts w:eastAsia="Times New Roman"/>
          <w:color w:val="000000" w:themeColor="text1"/>
          <w:szCs w:val="24"/>
        </w:rPr>
        <w:t xml:space="preserve"> απουσιάζει το ΑΣΕΠ</w:t>
      </w:r>
      <w:r>
        <w:rPr>
          <w:rFonts w:eastAsia="Times New Roman"/>
          <w:color w:val="000000" w:themeColor="text1"/>
          <w:szCs w:val="24"/>
        </w:rPr>
        <w:t>, μ</w:t>
      </w:r>
      <w:r w:rsidRPr="00D9223A">
        <w:rPr>
          <w:rFonts w:eastAsia="Times New Roman"/>
          <w:color w:val="000000" w:themeColor="text1"/>
          <w:szCs w:val="24"/>
        </w:rPr>
        <w:t>ιας και πουθενά στο άρθρο 8 δεν γίνεται κάποια σχετική μνεία</w:t>
      </w:r>
      <w:r>
        <w:rPr>
          <w:rFonts w:eastAsia="Times New Roman"/>
          <w:color w:val="000000" w:themeColor="text1"/>
          <w:szCs w:val="24"/>
        </w:rPr>
        <w:t>.</w:t>
      </w:r>
    </w:p>
    <w:p w14:paraId="2D05F5AE"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Όσον αφορά</w:t>
      </w:r>
      <w:r>
        <w:rPr>
          <w:rFonts w:eastAsia="Times New Roman"/>
          <w:color w:val="000000" w:themeColor="text1"/>
          <w:szCs w:val="24"/>
        </w:rPr>
        <w:t xml:space="preserve"> τα άρθρα </w:t>
      </w:r>
      <w:r w:rsidRPr="00D9223A">
        <w:rPr>
          <w:rFonts w:eastAsia="Times New Roman"/>
          <w:color w:val="000000" w:themeColor="text1"/>
          <w:szCs w:val="24"/>
        </w:rPr>
        <w:t>12 και 13</w:t>
      </w:r>
      <w:r>
        <w:rPr>
          <w:rFonts w:eastAsia="Times New Roman"/>
          <w:color w:val="000000" w:themeColor="text1"/>
          <w:szCs w:val="24"/>
        </w:rPr>
        <w:t>,</w:t>
      </w:r>
      <w:r w:rsidRPr="00D9223A">
        <w:rPr>
          <w:rFonts w:eastAsia="Times New Roman"/>
          <w:color w:val="000000" w:themeColor="text1"/>
          <w:szCs w:val="24"/>
        </w:rPr>
        <w:t xml:space="preserve"> κρίνουμε θετική την επέκταση των αρμοδιοτήτων της Γενικής Γραμματείας Αιγαίου και Νησιωτικής Πολιτικής</w:t>
      </w:r>
      <w:r>
        <w:rPr>
          <w:rFonts w:eastAsia="Times New Roman"/>
          <w:color w:val="000000" w:themeColor="text1"/>
          <w:szCs w:val="24"/>
        </w:rPr>
        <w:t>. Παρά το ότι είναι α</w:t>
      </w:r>
      <w:r w:rsidRPr="00D9223A">
        <w:rPr>
          <w:rFonts w:eastAsia="Times New Roman"/>
          <w:color w:val="000000" w:themeColor="text1"/>
          <w:szCs w:val="24"/>
        </w:rPr>
        <w:t>παράδεκτο να μην έχει γίνει και να μην έχει ολοκληρωθεί εδώ και εννέα χρόνια αυτή η οριστικοποίηση των δαπανών κ</w:t>
      </w:r>
      <w:r w:rsidRPr="00D9223A">
        <w:rPr>
          <w:rFonts w:eastAsia="Times New Roman"/>
          <w:color w:val="000000" w:themeColor="text1"/>
          <w:szCs w:val="24"/>
        </w:rPr>
        <w:t xml:space="preserve">αι να </w:t>
      </w:r>
      <w:r>
        <w:rPr>
          <w:rFonts w:eastAsia="Times New Roman"/>
          <w:color w:val="000000" w:themeColor="text1"/>
          <w:szCs w:val="24"/>
        </w:rPr>
        <w:t>υπάρχουν</w:t>
      </w:r>
      <w:r w:rsidRPr="00D9223A">
        <w:rPr>
          <w:rFonts w:eastAsia="Times New Roman"/>
          <w:color w:val="000000" w:themeColor="text1"/>
          <w:szCs w:val="24"/>
        </w:rPr>
        <w:t xml:space="preserve"> πολύ μεγάλα λειτουργικά προβλήματα</w:t>
      </w:r>
      <w:r>
        <w:rPr>
          <w:rFonts w:eastAsia="Times New Roman"/>
          <w:color w:val="000000" w:themeColor="text1"/>
          <w:szCs w:val="24"/>
        </w:rPr>
        <w:t>, ω</w:t>
      </w:r>
      <w:r w:rsidRPr="00D9223A">
        <w:rPr>
          <w:rFonts w:eastAsia="Times New Roman"/>
          <w:color w:val="000000" w:themeColor="text1"/>
          <w:szCs w:val="24"/>
        </w:rPr>
        <w:t>στόσο για το καλό των νησιωτών βασιζόμαστε στο</w:t>
      </w:r>
      <w:r>
        <w:rPr>
          <w:rFonts w:eastAsia="Times New Roman"/>
          <w:color w:val="000000" w:themeColor="text1"/>
          <w:szCs w:val="24"/>
        </w:rPr>
        <w:t>ν λόγο του Α</w:t>
      </w:r>
      <w:r w:rsidRPr="00D9223A">
        <w:rPr>
          <w:rFonts w:eastAsia="Times New Roman"/>
          <w:color w:val="000000" w:themeColor="text1"/>
          <w:szCs w:val="24"/>
        </w:rPr>
        <w:t xml:space="preserve">ναπληρωτή Υπουργού και πραγματικά πιστεύω ότι στο τέλος ημέρας </w:t>
      </w:r>
      <w:r>
        <w:rPr>
          <w:rFonts w:eastAsia="Times New Roman"/>
          <w:color w:val="000000" w:themeColor="text1"/>
          <w:szCs w:val="24"/>
        </w:rPr>
        <w:t>θ</w:t>
      </w:r>
      <w:r w:rsidRPr="00D9223A">
        <w:rPr>
          <w:rFonts w:eastAsia="Times New Roman"/>
          <w:color w:val="000000" w:themeColor="text1"/>
          <w:szCs w:val="24"/>
        </w:rPr>
        <w:t xml:space="preserve">α </w:t>
      </w:r>
      <w:r>
        <w:rPr>
          <w:rFonts w:eastAsia="Times New Roman"/>
          <w:color w:val="000000" w:themeColor="text1"/>
          <w:szCs w:val="24"/>
        </w:rPr>
        <w:t>το υλο</w:t>
      </w:r>
      <w:r w:rsidRPr="00D9223A">
        <w:rPr>
          <w:rFonts w:eastAsia="Times New Roman"/>
          <w:color w:val="000000" w:themeColor="text1"/>
          <w:szCs w:val="24"/>
        </w:rPr>
        <w:t>ποιήσετε</w:t>
      </w:r>
      <w:r>
        <w:rPr>
          <w:rFonts w:eastAsia="Times New Roman"/>
          <w:color w:val="000000" w:themeColor="text1"/>
          <w:szCs w:val="24"/>
        </w:rPr>
        <w:t xml:space="preserve">, </w:t>
      </w:r>
      <w:r w:rsidRPr="00D9223A">
        <w:rPr>
          <w:rFonts w:eastAsia="Times New Roman"/>
          <w:color w:val="000000" w:themeColor="text1"/>
          <w:szCs w:val="24"/>
        </w:rPr>
        <w:t>πόσο μάλλον από τη στιγμ</w:t>
      </w:r>
      <w:r>
        <w:rPr>
          <w:rFonts w:eastAsia="Times New Roman"/>
          <w:color w:val="000000" w:themeColor="text1"/>
          <w:szCs w:val="24"/>
        </w:rPr>
        <w:t xml:space="preserve">ή που το υποσχεθήκατε και στην </w:t>
      </w:r>
      <w:r>
        <w:rPr>
          <w:rFonts w:eastAsia="Times New Roman"/>
          <w:color w:val="000000" w:themeColor="text1"/>
          <w:szCs w:val="24"/>
        </w:rPr>
        <w:t>ε</w:t>
      </w:r>
      <w:r w:rsidRPr="00D9223A">
        <w:rPr>
          <w:rFonts w:eastAsia="Times New Roman"/>
          <w:color w:val="000000" w:themeColor="text1"/>
          <w:szCs w:val="24"/>
        </w:rPr>
        <w:t xml:space="preserve">πιτροπή </w:t>
      </w:r>
      <w:r w:rsidRPr="00D9223A">
        <w:rPr>
          <w:rFonts w:eastAsia="Times New Roman"/>
          <w:color w:val="000000" w:themeColor="text1"/>
          <w:szCs w:val="24"/>
        </w:rPr>
        <w:t>και</w:t>
      </w:r>
      <w:r>
        <w:rPr>
          <w:rFonts w:eastAsia="Times New Roman"/>
          <w:color w:val="000000" w:themeColor="text1"/>
          <w:szCs w:val="24"/>
        </w:rPr>
        <w:t>, ε</w:t>
      </w:r>
      <w:r w:rsidRPr="00D9223A">
        <w:rPr>
          <w:rFonts w:eastAsia="Times New Roman"/>
          <w:color w:val="000000" w:themeColor="text1"/>
          <w:szCs w:val="24"/>
        </w:rPr>
        <w:t>πιτέλους</w:t>
      </w:r>
      <w:r>
        <w:rPr>
          <w:rFonts w:eastAsia="Times New Roman"/>
          <w:color w:val="000000" w:themeColor="text1"/>
          <w:szCs w:val="24"/>
        </w:rPr>
        <w:t>,</w:t>
      </w:r>
      <w:r w:rsidRPr="00D9223A">
        <w:rPr>
          <w:rFonts w:eastAsia="Times New Roman"/>
          <w:color w:val="000000" w:themeColor="text1"/>
          <w:szCs w:val="24"/>
        </w:rPr>
        <w:t xml:space="preserve"> θα λυθεί το ζήτημα με τις </w:t>
      </w:r>
      <w:r>
        <w:rPr>
          <w:rFonts w:eastAsia="Times New Roman"/>
          <w:color w:val="000000" w:themeColor="text1"/>
          <w:szCs w:val="24"/>
        </w:rPr>
        <w:t>μεταφορές</w:t>
      </w:r>
      <w:r w:rsidRPr="00D9223A">
        <w:rPr>
          <w:rFonts w:eastAsia="Times New Roman"/>
          <w:color w:val="000000" w:themeColor="text1"/>
          <w:szCs w:val="24"/>
        </w:rPr>
        <w:t xml:space="preserve"> πόσιμου νερού στα νησιά και από το καλοκαίρι κιόλας </w:t>
      </w:r>
      <w:r>
        <w:rPr>
          <w:rFonts w:eastAsia="Times New Roman"/>
          <w:color w:val="000000" w:themeColor="text1"/>
          <w:szCs w:val="24"/>
        </w:rPr>
        <w:t>π</w:t>
      </w:r>
      <w:r w:rsidRPr="00D9223A">
        <w:rPr>
          <w:rFonts w:eastAsia="Times New Roman"/>
          <w:color w:val="000000" w:themeColor="text1"/>
          <w:szCs w:val="24"/>
        </w:rPr>
        <w:t>αντού θα υπάρχουν εγκαταστάσεις αφαλάτωσης</w:t>
      </w:r>
      <w:r>
        <w:rPr>
          <w:rFonts w:eastAsia="Times New Roman"/>
          <w:color w:val="000000" w:themeColor="text1"/>
          <w:szCs w:val="24"/>
        </w:rPr>
        <w:t>.</w:t>
      </w:r>
    </w:p>
    <w:p w14:paraId="2D05F5AF"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Γ</w:t>
      </w:r>
      <w:r w:rsidRPr="00D9223A">
        <w:rPr>
          <w:rFonts w:eastAsia="Times New Roman"/>
          <w:color w:val="000000" w:themeColor="text1"/>
          <w:szCs w:val="24"/>
        </w:rPr>
        <w:t xml:space="preserve">ια τα 14 </w:t>
      </w:r>
      <w:r>
        <w:rPr>
          <w:rFonts w:eastAsia="Times New Roman"/>
          <w:color w:val="000000" w:themeColor="text1"/>
          <w:szCs w:val="24"/>
        </w:rPr>
        <w:t xml:space="preserve">έως </w:t>
      </w:r>
      <w:r w:rsidRPr="00D9223A">
        <w:rPr>
          <w:rFonts w:eastAsia="Times New Roman"/>
          <w:color w:val="000000" w:themeColor="text1"/>
          <w:szCs w:val="24"/>
        </w:rPr>
        <w:t>16</w:t>
      </w:r>
      <w:r>
        <w:rPr>
          <w:rFonts w:eastAsia="Times New Roman"/>
          <w:color w:val="000000" w:themeColor="text1"/>
          <w:szCs w:val="24"/>
        </w:rPr>
        <w:t>,</w:t>
      </w:r>
      <w:r w:rsidRPr="00D9223A">
        <w:rPr>
          <w:rFonts w:eastAsia="Times New Roman"/>
          <w:color w:val="000000" w:themeColor="text1"/>
          <w:szCs w:val="24"/>
        </w:rPr>
        <w:t xml:space="preserve"> για το άλλο σημαντικό ζήτημα που πραγματεύεται το σχέδιο νόμου</w:t>
      </w:r>
      <w:r>
        <w:rPr>
          <w:rFonts w:eastAsia="Times New Roman"/>
          <w:color w:val="000000" w:themeColor="text1"/>
          <w:szCs w:val="24"/>
        </w:rPr>
        <w:t>,</w:t>
      </w:r>
      <w:r w:rsidRPr="00D9223A">
        <w:rPr>
          <w:rFonts w:eastAsia="Times New Roman"/>
          <w:color w:val="000000" w:themeColor="text1"/>
          <w:szCs w:val="24"/>
        </w:rPr>
        <w:t xml:space="preserve"> δηλαδή τη ναυτική εκπαίδε</w:t>
      </w:r>
      <w:r w:rsidRPr="00D9223A">
        <w:rPr>
          <w:rFonts w:eastAsia="Times New Roman"/>
          <w:color w:val="000000" w:themeColor="text1"/>
          <w:szCs w:val="24"/>
        </w:rPr>
        <w:t>υση</w:t>
      </w:r>
      <w:r>
        <w:rPr>
          <w:rFonts w:eastAsia="Times New Roman"/>
          <w:color w:val="000000" w:themeColor="text1"/>
          <w:szCs w:val="24"/>
        </w:rPr>
        <w:t>, πρώτη παρατήρηση είναι ότι σε όλους ήταν γνωστά</w:t>
      </w:r>
      <w:r w:rsidRPr="00D9223A">
        <w:rPr>
          <w:rFonts w:eastAsia="Times New Roman"/>
          <w:color w:val="000000" w:themeColor="text1"/>
          <w:szCs w:val="24"/>
        </w:rPr>
        <w:t xml:space="preserve"> τα διαχρονικά προβλήματα </w:t>
      </w:r>
      <w:r>
        <w:rPr>
          <w:rFonts w:eastAsia="Times New Roman"/>
          <w:color w:val="000000" w:themeColor="text1"/>
          <w:szCs w:val="24"/>
        </w:rPr>
        <w:t>που υπήρχαν στις Α</w:t>
      </w:r>
      <w:r w:rsidRPr="00D9223A">
        <w:rPr>
          <w:rFonts w:eastAsia="Times New Roman"/>
          <w:color w:val="000000" w:themeColor="text1"/>
          <w:szCs w:val="24"/>
        </w:rPr>
        <w:t>καδημίες Εμπορικού Ναυτικού με μόνιμο εκπαιδευτικό προσωπικό</w:t>
      </w:r>
      <w:r>
        <w:rPr>
          <w:rFonts w:eastAsia="Times New Roman"/>
          <w:color w:val="000000" w:themeColor="text1"/>
          <w:szCs w:val="24"/>
        </w:rPr>
        <w:t>,</w:t>
      </w:r>
      <w:r w:rsidRPr="00D9223A">
        <w:rPr>
          <w:rFonts w:eastAsia="Times New Roman"/>
          <w:color w:val="000000" w:themeColor="text1"/>
          <w:szCs w:val="24"/>
        </w:rPr>
        <w:t xml:space="preserve"> ιδιαίτερα ναυτικών μαθημάτων</w:t>
      </w:r>
      <w:r>
        <w:rPr>
          <w:rFonts w:eastAsia="Times New Roman"/>
          <w:color w:val="000000" w:themeColor="text1"/>
          <w:szCs w:val="24"/>
        </w:rPr>
        <w:t>,</w:t>
      </w:r>
      <w:r w:rsidRPr="00D9223A">
        <w:rPr>
          <w:rFonts w:eastAsia="Times New Roman"/>
          <w:color w:val="000000" w:themeColor="text1"/>
          <w:szCs w:val="24"/>
        </w:rPr>
        <w:t xml:space="preserve"> </w:t>
      </w:r>
      <w:r>
        <w:rPr>
          <w:rFonts w:eastAsia="Times New Roman"/>
          <w:color w:val="000000" w:themeColor="text1"/>
          <w:szCs w:val="24"/>
        </w:rPr>
        <w:t>π</w:t>
      </w:r>
      <w:r w:rsidRPr="00D9223A">
        <w:rPr>
          <w:rFonts w:eastAsia="Times New Roman"/>
          <w:color w:val="000000" w:themeColor="text1"/>
          <w:szCs w:val="24"/>
        </w:rPr>
        <w:t>λοιάρχων</w:t>
      </w:r>
      <w:r>
        <w:rPr>
          <w:rFonts w:eastAsia="Times New Roman"/>
          <w:color w:val="000000" w:themeColor="text1"/>
          <w:szCs w:val="24"/>
        </w:rPr>
        <w:t>, μηχανικών κ.ο.κ</w:t>
      </w:r>
      <w:r>
        <w:rPr>
          <w:rFonts w:eastAsia="Times New Roman"/>
          <w:color w:val="000000" w:themeColor="text1"/>
          <w:szCs w:val="24"/>
        </w:rPr>
        <w:t>..</w:t>
      </w:r>
      <w:r>
        <w:rPr>
          <w:rFonts w:eastAsia="Times New Roman"/>
          <w:color w:val="000000" w:themeColor="text1"/>
          <w:szCs w:val="24"/>
        </w:rPr>
        <w:t xml:space="preserve"> Αποτελούσαν χρόνιες ελλείψεις </w:t>
      </w:r>
      <w:r w:rsidRPr="00D9223A">
        <w:rPr>
          <w:rFonts w:eastAsia="Times New Roman"/>
          <w:color w:val="000000" w:themeColor="text1"/>
          <w:szCs w:val="24"/>
        </w:rPr>
        <w:t xml:space="preserve">στο θέμα </w:t>
      </w:r>
      <w:r w:rsidRPr="00D9223A">
        <w:rPr>
          <w:rFonts w:eastAsia="Times New Roman"/>
          <w:color w:val="000000" w:themeColor="text1"/>
          <w:szCs w:val="24"/>
        </w:rPr>
        <w:t>της στελέχωσης των εκπαιδευτικών</w:t>
      </w:r>
      <w:r>
        <w:rPr>
          <w:rFonts w:eastAsia="Times New Roman"/>
          <w:color w:val="000000" w:themeColor="text1"/>
          <w:szCs w:val="24"/>
        </w:rPr>
        <w:t>. Ο</w:t>
      </w:r>
      <w:r w:rsidRPr="00D9223A">
        <w:rPr>
          <w:rFonts w:eastAsia="Times New Roman"/>
          <w:color w:val="000000" w:themeColor="text1"/>
          <w:szCs w:val="24"/>
        </w:rPr>
        <w:t>ι ρυθμίσεις</w:t>
      </w:r>
      <w:r>
        <w:rPr>
          <w:rFonts w:eastAsia="Times New Roman"/>
          <w:color w:val="000000" w:themeColor="text1"/>
          <w:szCs w:val="24"/>
        </w:rPr>
        <w:t>,</w:t>
      </w:r>
      <w:r w:rsidRPr="00D9223A">
        <w:rPr>
          <w:rFonts w:eastAsia="Times New Roman"/>
          <w:color w:val="000000" w:themeColor="text1"/>
          <w:szCs w:val="24"/>
        </w:rPr>
        <w:t xml:space="preserve"> που με τόση καθυστέρηση έρχονται για το κ</w:t>
      </w:r>
      <w:r>
        <w:rPr>
          <w:rFonts w:eastAsia="Times New Roman"/>
          <w:color w:val="000000" w:themeColor="text1"/>
          <w:szCs w:val="24"/>
        </w:rPr>
        <w:t>ανονιστικό πλαίσιο,</w:t>
      </w:r>
      <w:r w:rsidRPr="00D9223A">
        <w:rPr>
          <w:rFonts w:eastAsia="Times New Roman"/>
          <w:color w:val="000000" w:themeColor="text1"/>
          <w:szCs w:val="24"/>
        </w:rPr>
        <w:t xml:space="preserve"> κρίνονται αποσπασματικές</w:t>
      </w:r>
      <w:r>
        <w:rPr>
          <w:rFonts w:eastAsia="Times New Roman"/>
          <w:color w:val="000000" w:themeColor="text1"/>
          <w:szCs w:val="24"/>
        </w:rPr>
        <w:t>,</w:t>
      </w:r>
      <w:r w:rsidRPr="00D9223A">
        <w:rPr>
          <w:rFonts w:eastAsia="Times New Roman"/>
          <w:color w:val="000000" w:themeColor="text1"/>
          <w:szCs w:val="24"/>
        </w:rPr>
        <w:t xml:space="preserve"> παρ</w:t>
      </w:r>
      <w:r>
        <w:rPr>
          <w:rFonts w:eastAsia="Times New Roman"/>
          <w:color w:val="000000" w:themeColor="text1"/>
          <w:szCs w:val="24"/>
        </w:rPr>
        <w:t xml:space="preserve">’ </w:t>
      </w:r>
      <w:r w:rsidRPr="00D9223A">
        <w:rPr>
          <w:rFonts w:eastAsia="Times New Roman"/>
          <w:color w:val="000000" w:themeColor="text1"/>
          <w:szCs w:val="24"/>
        </w:rPr>
        <w:t>όλα αυτά επιτακτικές</w:t>
      </w:r>
      <w:r>
        <w:rPr>
          <w:rFonts w:eastAsia="Times New Roman"/>
          <w:color w:val="000000" w:themeColor="text1"/>
          <w:szCs w:val="24"/>
        </w:rPr>
        <w:t>,</w:t>
      </w:r>
      <w:r w:rsidRPr="00D9223A">
        <w:rPr>
          <w:rFonts w:eastAsia="Times New Roman"/>
          <w:color w:val="000000" w:themeColor="text1"/>
          <w:szCs w:val="24"/>
        </w:rPr>
        <w:t xml:space="preserve"> χωρίς να λαμβάνουν υπ</w:t>
      </w:r>
      <w:r>
        <w:rPr>
          <w:rFonts w:eastAsia="Times New Roman"/>
          <w:color w:val="000000" w:themeColor="text1"/>
          <w:szCs w:val="24"/>
        </w:rPr>
        <w:t>’ όψιν</w:t>
      </w:r>
      <w:r w:rsidRPr="00D9223A">
        <w:rPr>
          <w:rFonts w:eastAsia="Times New Roman"/>
          <w:color w:val="000000" w:themeColor="text1"/>
          <w:szCs w:val="24"/>
        </w:rPr>
        <w:t xml:space="preserve"> την ανάγκη διαμόρφωσης ενός ολοκληρωμένου πλαισίου για τη ναυτική </w:t>
      </w:r>
      <w:r w:rsidRPr="00D9223A">
        <w:rPr>
          <w:rFonts w:eastAsia="Times New Roman"/>
          <w:color w:val="000000" w:themeColor="text1"/>
          <w:szCs w:val="24"/>
        </w:rPr>
        <w:t>εκπαίδευση με λύσεις που θα ενισχύσουν το κύρος των ακαδημιών και θα βελτιώσουν το πρόγραμμα της παρεχόμενης εκπαίδευσης και θα ενισχύσουν</w:t>
      </w:r>
      <w:r>
        <w:rPr>
          <w:rFonts w:eastAsia="Times New Roman"/>
          <w:color w:val="000000" w:themeColor="text1"/>
          <w:szCs w:val="24"/>
        </w:rPr>
        <w:t>, β</w:t>
      </w:r>
      <w:r w:rsidRPr="00D9223A">
        <w:rPr>
          <w:rFonts w:eastAsia="Times New Roman"/>
          <w:color w:val="000000" w:themeColor="text1"/>
          <w:szCs w:val="24"/>
        </w:rPr>
        <w:t>έβαια</w:t>
      </w:r>
      <w:r>
        <w:rPr>
          <w:rFonts w:eastAsia="Times New Roman"/>
          <w:color w:val="000000" w:themeColor="text1"/>
          <w:szCs w:val="24"/>
        </w:rPr>
        <w:t>,</w:t>
      </w:r>
      <w:r w:rsidRPr="00D9223A">
        <w:rPr>
          <w:rFonts w:eastAsia="Times New Roman"/>
          <w:color w:val="000000" w:themeColor="text1"/>
          <w:szCs w:val="24"/>
        </w:rPr>
        <w:t xml:space="preserve"> και το εκπαιδευτικό προσωπικό σε μό</w:t>
      </w:r>
      <w:r>
        <w:rPr>
          <w:rFonts w:eastAsia="Times New Roman"/>
          <w:color w:val="000000" w:themeColor="text1"/>
          <w:szCs w:val="24"/>
        </w:rPr>
        <w:t>νιμη βάση και όχι αποσπασματικά.</w:t>
      </w:r>
    </w:p>
    <w:p w14:paraId="2D05F5B0"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Γ</w:t>
      </w:r>
      <w:r w:rsidRPr="00D9223A">
        <w:rPr>
          <w:rFonts w:eastAsia="Times New Roman"/>
          <w:color w:val="000000" w:themeColor="text1"/>
          <w:szCs w:val="24"/>
        </w:rPr>
        <w:t xml:space="preserve">ια τα </w:t>
      </w:r>
      <w:r>
        <w:rPr>
          <w:rFonts w:eastAsia="Times New Roman"/>
          <w:color w:val="000000" w:themeColor="text1"/>
          <w:szCs w:val="24"/>
        </w:rPr>
        <w:t xml:space="preserve">άρθρα </w:t>
      </w:r>
      <w:r w:rsidRPr="00D9223A">
        <w:rPr>
          <w:rFonts w:eastAsia="Times New Roman"/>
          <w:color w:val="000000" w:themeColor="text1"/>
          <w:szCs w:val="24"/>
        </w:rPr>
        <w:t xml:space="preserve">17 έως 20 με τις ρυθμίσεις </w:t>
      </w:r>
      <w:r>
        <w:rPr>
          <w:rFonts w:eastAsia="Times New Roman"/>
          <w:color w:val="000000" w:themeColor="text1"/>
          <w:szCs w:val="24"/>
        </w:rPr>
        <w:t>της Λιμενικής Α</w:t>
      </w:r>
      <w:r w:rsidRPr="00D9223A">
        <w:rPr>
          <w:rFonts w:eastAsia="Times New Roman"/>
          <w:color w:val="000000" w:themeColor="text1"/>
          <w:szCs w:val="24"/>
        </w:rPr>
        <w:t>στυνομίας στις τροποποιήσεις του Γενικού Κανονισμού Λιμένα και τις διατάξεις για τους ναυαγοσώστες δεν έχουμε κα</w:t>
      </w:r>
      <w:r>
        <w:rPr>
          <w:rFonts w:eastAsia="Times New Roman"/>
          <w:color w:val="000000" w:themeColor="text1"/>
          <w:szCs w:val="24"/>
        </w:rPr>
        <w:t>μ</w:t>
      </w:r>
      <w:r w:rsidRPr="00D9223A">
        <w:rPr>
          <w:rFonts w:eastAsia="Times New Roman"/>
          <w:color w:val="000000" w:themeColor="text1"/>
          <w:szCs w:val="24"/>
        </w:rPr>
        <w:t>μία αντίρρηση</w:t>
      </w:r>
      <w:r>
        <w:rPr>
          <w:rFonts w:eastAsia="Times New Roman"/>
          <w:color w:val="000000" w:themeColor="text1"/>
          <w:szCs w:val="24"/>
        </w:rPr>
        <w:t>.</w:t>
      </w:r>
    </w:p>
    <w:p w14:paraId="2D05F5B1"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Συμφωνούμε, επίσης,</w:t>
      </w:r>
      <w:r w:rsidRPr="00D9223A">
        <w:rPr>
          <w:rFonts w:eastAsia="Times New Roman"/>
          <w:color w:val="000000" w:themeColor="text1"/>
          <w:szCs w:val="24"/>
        </w:rPr>
        <w:t xml:space="preserve"> και με τη διαγραφή </w:t>
      </w:r>
      <w:r>
        <w:rPr>
          <w:rFonts w:eastAsia="Times New Roman"/>
          <w:color w:val="000000" w:themeColor="text1"/>
          <w:szCs w:val="24"/>
        </w:rPr>
        <w:t xml:space="preserve">από </w:t>
      </w:r>
      <w:r w:rsidRPr="00D9223A">
        <w:rPr>
          <w:rFonts w:eastAsia="Times New Roman"/>
          <w:color w:val="000000" w:themeColor="text1"/>
          <w:szCs w:val="24"/>
        </w:rPr>
        <w:t xml:space="preserve">το μητρώο των μικρών σκαφών που καταγράφηκαν στις πυρκαγιές </w:t>
      </w:r>
      <w:r>
        <w:rPr>
          <w:rFonts w:eastAsia="Times New Roman"/>
          <w:color w:val="000000" w:themeColor="text1"/>
          <w:szCs w:val="24"/>
        </w:rPr>
        <w:t>του καλοκα</w:t>
      </w:r>
      <w:r>
        <w:rPr>
          <w:rFonts w:eastAsia="Times New Roman"/>
          <w:color w:val="000000" w:themeColor="text1"/>
          <w:szCs w:val="24"/>
        </w:rPr>
        <w:t>ιριού.</w:t>
      </w:r>
    </w:p>
    <w:p w14:paraId="2D05F5B2"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Στο άρθρο </w:t>
      </w:r>
      <w:r w:rsidRPr="00D9223A">
        <w:rPr>
          <w:rFonts w:eastAsia="Times New Roman"/>
          <w:color w:val="000000" w:themeColor="text1"/>
          <w:szCs w:val="24"/>
        </w:rPr>
        <w:t xml:space="preserve">21 και </w:t>
      </w:r>
      <w:r>
        <w:rPr>
          <w:rFonts w:eastAsia="Times New Roman"/>
          <w:color w:val="000000" w:themeColor="text1"/>
          <w:szCs w:val="24"/>
        </w:rPr>
        <w:t>σ</w:t>
      </w:r>
      <w:r w:rsidRPr="00D9223A">
        <w:rPr>
          <w:rFonts w:eastAsia="Times New Roman"/>
          <w:color w:val="000000" w:themeColor="text1"/>
          <w:szCs w:val="24"/>
        </w:rPr>
        <w:t>τις διατάξεις ναυτικής εργασίας συμφωνούμε με την προτεινόμενη επέκταση της προστασίας των αποδοχών των ναυτικών</w:t>
      </w:r>
      <w:r>
        <w:rPr>
          <w:rFonts w:eastAsia="Times New Roman"/>
          <w:color w:val="000000" w:themeColor="text1"/>
          <w:szCs w:val="24"/>
        </w:rPr>
        <w:t xml:space="preserve">. </w:t>
      </w:r>
    </w:p>
    <w:p w14:paraId="2D05F5B3"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Π</w:t>
      </w:r>
      <w:r w:rsidRPr="00D9223A">
        <w:rPr>
          <w:rFonts w:eastAsia="Times New Roman"/>
          <w:color w:val="000000" w:themeColor="text1"/>
          <w:szCs w:val="24"/>
        </w:rPr>
        <w:t xml:space="preserve">άμε στα άρθρα 22 έως 31 και τις διατάξεις του Λιμενικού Σώματος </w:t>
      </w:r>
      <w:r>
        <w:rPr>
          <w:rFonts w:eastAsia="Times New Roman"/>
          <w:color w:val="000000" w:themeColor="text1"/>
          <w:szCs w:val="24"/>
        </w:rPr>
        <w:t>της Ελληνικής Α</w:t>
      </w:r>
      <w:r w:rsidRPr="00D9223A">
        <w:rPr>
          <w:rFonts w:eastAsia="Times New Roman"/>
          <w:color w:val="000000" w:themeColor="text1"/>
          <w:szCs w:val="24"/>
        </w:rPr>
        <w:t>κτοφυλακής</w:t>
      </w:r>
      <w:r>
        <w:rPr>
          <w:rFonts w:eastAsia="Times New Roman"/>
          <w:color w:val="000000" w:themeColor="text1"/>
          <w:szCs w:val="24"/>
        </w:rPr>
        <w:t>. Θα κάνω μι</w:t>
      </w:r>
      <w:r w:rsidRPr="00D9223A">
        <w:rPr>
          <w:rFonts w:eastAsia="Times New Roman"/>
          <w:color w:val="000000" w:themeColor="text1"/>
          <w:szCs w:val="24"/>
        </w:rPr>
        <w:t>α αναφορά ιδια</w:t>
      </w:r>
      <w:r w:rsidRPr="00D9223A">
        <w:rPr>
          <w:rFonts w:eastAsia="Times New Roman"/>
          <w:color w:val="000000" w:themeColor="text1"/>
          <w:szCs w:val="24"/>
        </w:rPr>
        <w:t xml:space="preserve">ίτερα στο άρθρο 22 για τις </w:t>
      </w:r>
      <w:r>
        <w:rPr>
          <w:rFonts w:eastAsia="Times New Roman"/>
          <w:color w:val="000000" w:themeColor="text1"/>
          <w:szCs w:val="24"/>
        </w:rPr>
        <w:t xml:space="preserve">ευεργετικές διατάξεις υπέρ των τέκνων </w:t>
      </w:r>
      <w:r w:rsidRPr="00D9223A">
        <w:rPr>
          <w:rFonts w:eastAsia="Times New Roman"/>
          <w:color w:val="000000" w:themeColor="text1"/>
          <w:szCs w:val="24"/>
        </w:rPr>
        <w:t>και της συζύγου του αποβιώσαντος εν υπηρεσία Πλωτάρχη</w:t>
      </w:r>
      <w:r>
        <w:rPr>
          <w:rFonts w:eastAsia="Times New Roman"/>
          <w:color w:val="000000" w:themeColor="text1"/>
          <w:szCs w:val="24"/>
        </w:rPr>
        <w:t xml:space="preserve"> Λιμενικού Σ</w:t>
      </w:r>
      <w:r w:rsidRPr="00D9223A">
        <w:rPr>
          <w:rFonts w:eastAsia="Times New Roman"/>
          <w:color w:val="000000" w:themeColor="text1"/>
          <w:szCs w:val="24"/>
        </w:rPr>
        <w:t xml:space="preserve">ώματος </w:t>
      </w:r>
      <w:r>
        <w:rPr>
          <w:rFonts w:eastAsia="Times New Roman"/>
          <w:color w:val="000000" w:themeColor="text1"/>
          <w:szCs w:val="24"/>
        </w:rPr>
        <w:t xml:space="preserve">Κυριάκου </w:t>
      </w:r>
      <w:r w:rsidRPr="00D9223A">
        <w:rPr>
          <w:rFonts w:eastAsia="Times New Roman"/>
          <w:color w:val="000000" w:themeColor="text1"/>
          <w:szCs w:val="24"/>
        </w:rPr>
        <w:t>Παπαδόπουλου</w:t>
      </w:r>
      <w:r>
        <w:rPr>
          <w:rFonts w:eastAsia="Times New Roman"/>
          <w:color w:val="000000" w:themeColor="text1"/>
          <w:szCs w:val="24"/>
        </w:rPr>
        <w:t>. Σ</w:t>
      </w:r>
      <w:r w:rsidRPr="00D9223A">
        <w:rPr>
          <w:rFonts w:eastAsia="Times New Roman"/>
          <w:color w:val="000000" w:themeColor="text1"/>
          <w:szCs w:val="24"/>
        </w:rPr>
        <w:t>αφέστατα είμαστε υπέρ</w:t>
      </w:r>
      <w:r>
        <w:rPr>
          <w:rFonts w:eastAsia="Times New Roman"/>
          <w:color w:val="000000" w:themeColor="text1"/>
          <w:szCs w:val="24"/>
        </w:rPr>
        <w:t xml:space="preserve"> -το είπαμε και στην </w:t>
      </w:r>
      <w:r>
        <w:rPr>
          <w:rFonts w:eastAsia="Times New Roman"/>
          <w:color w:val="000000" w:themeColor="text1"/>
          <w:szCs w:val="24"/>
        </w:rPr>
        <w:t>ε</w:t>
      </w:r>
      <w:r w:rsidRPr="00D9223A">
        <w:rPr>
          <w:rFonts w:eastAsia="Times New Roman"/>
          <w:color w:val="000000" w:themeColor="text1"/>
          <w:szCs w:val="24"/>
        </w:rPr>
        <w:t>πιτροπή</w:t>
      </w:r>
      <w:r>
        <w:rPr>
          <w:rFonts w:eastAsia="Times New Roman"/>
          <w:color w:val="000000" w:themeColor="text1"/>
          <w:szCs w:val="24"/>
        </w:rPr>
        <w:t>- για τη σχετική ρύθμιση κ</w:t>
      </w:r>
      <w:r w:rsidRPr="00D9223A">
        <w:rPr>
          <w:rFonts w:eastAsia="Times New Roman"/>
          <w:color w:val="000000" w:themeColor="text1"/>
          <w:szCs w:val="24"/>
        </w:rPr>
        <w:t xml:space="preserve">αι πολύ σωστά </w:t>
      </w:r>
      <w:r>
        <w:rPr>
          <w:rFonts w:eastAsia="Times New Roman"/>
          <w:color w:val="000000" w:themeColor="text1"/>
          <w:szCs w:val="24"/>
        </w:rPr>
        <w:t>η π</w:t>
      </w:r>
      <w:r w:rsidRPr="00D9223A">
        <w:rPr>
          <w:rFonts w:eastAsia="Times New Roman"/>
          <w:color w:val="000000" w:themeColor="text1"/>
          <w:szCs w:val="24"/>
        </w:rPr>
        <w:t>ολ</w:t>
      </w:r>
      <w:r w:rsidRPr="00D9223A">
        <w:rPr>
          <w:rFonts w:eastAsia="Times New Roman"/>
          <w:color w:val="000000" w:themeColor="text1"/>
          <w:szCs w:val="24"/>
        </w:rPr>
        <w:t>ιτεία άμεσα ανταποκρίνεται</w:t>
      </w:r>
      <w:r>
        <w:rPr>
          <w:rFonts w:eastAsia="Times New Roman"/>
          <w:color w:val="000000" w:themeColor="text1"/>
          <w:szCs w:val="24"/>
        </w:rPr>
        <w:t>. Ε</w:t>
      </w:r>
      <w:r w:rsidRPr="00D9223A">
        <w:rPr>
          <w:rFonts w:eastAsia="Times New Roman"/>
          <w:color w:val="000000" w:themeColor="text1"/>
          <w:szCs w:val="24"/>
        </w:rPr>
        <w:t xml:space="preserve">ίναι γνωστό </w:t>
      </w:r>
      <w:r>
        <w:rPr>
          <w:rFonts w:eastAsia="Times New Roman"/>
          <w:color w:val="000000" w:themeColor="text1"/>
          <w:szCs w:val="24"/>
        </w:rPr>
        <w:t xml:space="preserve">το </w:t>
      </w:r>
      <w:r w:rsidRPr="00D9223A">
        <w:rPr>
          <w:rFonts w:eastAsia="Times New Roman"/>
          <w:color w:val="000000" w:themeColor="text1"/>
          <w:szCs w:val="24"/>
        </w:rPr>
        <w:t>τεράστιο έργο το οποίο είχε προσφέρει στην πατρίδα το συγκεκριμένο</w:t>
      </w:r>
      <w:r>
        <w:rPr>
          <w:rFonts w:eastAsia="Times New Roman"/>
          <w:color w:val="000000" w:themeColor="text1"/>
          <w:szCs w:val="24"/>
        </w:rPr>
        <w:t xml:space="preserve"> στέλεχος του Λιμενικού </w:t>
      </w:r>
      <w:r w:rsidRPr="00D9223A">
        <w:rPr>
          <w:rFonts w:eastAsia="Times New Roman"/>
          <w:color w:val="000000" w:themeColor="text1"/>
          <w:szCs w:val="24"/>
        </w:rPr>
        <w:t>και η προσφορά του στη διά</w:t>
      </w:r>
      <w:r>
        <w:rPr>
          <w:rFonts w:eastAsia="Times New Roman"/>
          <w:color w:val="000000" w:themeColor="text1"/>
          <w:szCs w:val="24"/>
        </w:rPr>
        <w:t>σωση</w:t>
      </w:r>
      <w:r w:rsidRPr="00D9223A">
        <w:rPr>
          <w:rFonts w:eastAsia="Times New Roman"/>
          <w:color w:val="000000" w:themeColor="text1"/>
          <w:szCs w:val="24"/>
        </w:rPr>
        <w:t xml:space="preserve"> χιλιάδων προσφύγων κατά τη διάρκεια της προσφυγικής κρίσης</w:t>
      </w:r>
      <w:r>
        <w:rPr>
          <w:rFonts w:eastAsia="Times New Roman"/>
          <w:color w:val="000000" w:themeColor="text1"/>
          <w:szCs w:val="24"/>
        </w:rPr>
        <w:t xml:space="preserve">. </w:t>
      </w:r>
    </w:p>
    <w:p w14:paraId="2D05F5B4"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Όμως όπως είπα και στην </w:t>
      </w:r>
      <w:r>
        <w:rPr>
          <w:rFonts w:eastAsia="Times New Roman"/>
          <w:color w:val="000000" w:themeColor="text1"/>
          <w:szCs w:val="24"/>
        </w:rPr>
        <w:t>ε</w:t>
      </w:r>
      <w:r>
        <w:rPr>
          <w:rFonts w:eastAsia="Times New Roman"/>
          <w:color w:val="000000" w:themeColor="text1"/>
          <w:szCs w:val="24"/>
        </w:rPr>
        <w:t>πιτροπή, κ</w:t>
      </w:r>
      <w:r w:rsidRPr="00D9223A">
        <w:rPr>
          <w:rFonts w:eastAsia="Times New Roman"/>
          <w:color w:val="000000" w:themeColor="text1"/>
          <w:szCs w:val="24"/>
        </w:rPr>
        <w:t>ύριε Υπουργέ</w:t>
      </w:r>
      <w:r>
        <w:rPr>
          <w:rFonts w:eastAsia="Times New Roman"/>
          <w:color w:val="000000" w:themeColor="text1"/>
          <w:szCs w:val="24"/>
        </w:rPr>
        <w:t>, η Κ</w:t>
      </w:r>
      <w:r w:rsidRPr="00D9223A">
        <w:rPr>
          <w:rFonts w:eastAsia="Times New Roman"/>
          <w:color w:val="000000" w:themeColor="text1"/>
          <w:szCs w:val="24"/>
        </w:rPr>
        <w:t>υβέρνηση χωρίς σοβαρά επιχειρήματα δείχνει για άλλη μ</w:t>
      </w:r>
      <w:r>
        <w:rPr>
          <w:rFonts w:eastAsia="Times New Roman"/>
          <w:color w:val="000000" w:themeColor="text1"/>
          <w:szCs w:val="24"/>
        </w:rPr>
        <w:t>ι</w:t>
      </w:r>
      <w:r w:rsidRPr="00D9223A">
        <w:rPr>
          <w:rFonts w:eastAsia="Times New Roman"/>
          <w:color w:val="000000" w:themeColor="text1"/>
          <w:szCs w:val="24"/>
        </w:rPr>
        <w:t xml:space="preserve">α </w:t>
      </w:r>
      <w:r w:rsidRPr="00D9223A">
        <w:rPr>
          <w:rFonts w:eastAsia="Times New Roman"/>
          <w:color w:val="000000" w:themeColor="text1"/>
          <w:szCs w:val="24"/>
        </w:rPr>
        <w:lastRenderedPageBreak/>
        <w:t xml:space="preserve">φορά ότι δεν </w:t>
      </w:r>
      <w:r>
        <w:rPr>
          <w:rFonts w:eastAsia="Times New Roman"/>
          <w:color w:val="000000" w:themeColor="text1"/>
          <w:szCs w:val="24"/>
        </w:rPr>
        <w:t xml:space="preserve">αντιμετωπίζει με ίσους </w:t>
      </w:r>
      <w:r w:rsidRPr="00D9223A">
        <w:rPr>
          <w:rFonts w:eastAsia="Times New Roman"/>
          <w:color w:val="000000" w:themeColor="text1"/>
          <w:szCs w:val="24"/>
        </w:rPr>
        <w:t>όρο</w:t>
      </w:r>
      <w:r>
        <w:rPr>
          <w:rFonts w:eastAsia="Times New Roman"/>
          <w:color w:val="000000" w:themeColor="text1"/>
          <w:szCs w:val="24"/>
        </w:rPr>
        <w:t>υ</w:t>
      </w:r>
      <w:r w:rsidRPr="00D9223A">
        <w:rPr>
          <w:rFonts w:eastAsia="Times New Roman"/>
          <w:color w:val="000000" w:themeColor="text1"/>
          <w:szCs w:val="24"/>
        </w:rPr>
        <w:t xml:space="preserve">ς και άλλες αντίστοιχες περιπτώσεις των πεσόντων σε υπηρεσία συναδέλφων και θα έπρεπε </w:t>
      </w:r>
      <w:r>
        <w:rPr>
          <w:rFonts w:eastAsia="Times New Roman"/>
          <w:color w:val="000000" w:themeColor="text1"/>
          <w:szCs w:val="24"/>
        </w:rPr>
        <w:t>-</w:t>
      </w:r>
      <w:r w:rsidRPr="00D9223A">
        <w:rPr>
          <w:rFonts w:eastAsia="Times New Roman"/>
          <w:color w:val="000000" w:themeColor="text1"/>
          <w:szCs w:val="24"/>
        </w:rPr>
        <w:t xml:space="preserve">και θα </w:t>
      </w:r>
      <w:r>
        <w:rPr>
          <w:rFonts w:eastAsia="Times New Roman"/>
          <w:color w:val="000000" w:themeColor="text1"/>
          <w:szCs w:val="24"/>
        </w:rPr>
        <w:t xml:space="preserve">σας </w:t>
      </w:r>
      <w:r w:rsidRPr="00D9223A">
        <w:rPr>
          <w:rFonts w:eastAsia="Times New Roman"/>
          <w:color w:val="000000" w:themeColor="text1"/>
          <w:szCs w:val="24"/>
        </w:rPr>
        <w:t>το πω κ</w:t>
      </w:r>
      <w:r>
        <w:rPr>
          <w:rFonts w:eastAsia="Times New Roman"/>
          <w:color w:val="000000" w:themeColor="text1"/>
          <w:szCs w:val="24"/>
        </w:rPr>
        <w:t>α</w:t>
      </w:r>
      <w:r w:rsidRPr="00D9223A">
        <w:rPr>
          <w:rFonts w:eastAsia="Times New Roman"/>
          <w:color w:val="000000" w:themeColor="text1"/>
          <w:szCs w:val="24"/>
        </w:rPr>
        <w:t xml:space="preserve">ι </w:t>
      </w:r>
      <w:r>
        <w:rPr>
          <w:rFonts w:eastAsia="Times New Roman"/>
          <w:color w:val="000000" w:themeColor="text1"/>
          <w:szCs w:val="24"/>
        </w:rPr>
        <w:t>για άλλη μια φορά και από</w:t>
      </w:r>
      <w:r>
        <w:rPr>
          <w:rFonts w:eastAsia="Times New Roman"/>
          <w:color w:val="000000" w:themeColor="text1"/>
          <w:szCs w:val="24"/>
        </w:rPr>
        <w:t xml:space="preserve"> το Β</w:t>
      </w:r>
      <w:r w:rsidRPr="00D9223A">
        <w:rPr>
          <w:rFonts w:eastAsia="Times New Roman"/>
          <w:color w:val="000000" w:themeColor="text1"/>
          <w:szCs w:val="24"/>
        </w:rPr>
        <w:t>ήμα</w:t>
      </w:r>
      <w:r>
        <w:rPr>
          <w:rFonts w:eastAsia="Times New Roman"/>
          <w:color w:val="000000" w:themeColor="text1"/>
          <w:szCs w:val="24"/>
        </w:rPr>
        <w:t xml:space="preserve">, κύριε Υπουργέ- </w:t>
      </w:r>
      <w:r w:rsidRPr="00D9223A">
        <w:rPr>
          <w:rFonts w:eastAsia="Times New Roman"/>
          <w:color w:val="000000" w:themeColor="text1"/>
          <w:szCs w:val="24"/>
        </w:rPr>
        <w:t>να φροντίσετε και αυτά τα μέλη και τα τέκνα αυτών τ</w:t>
      </w:r>
      <w:r>
        <w:rPr>
          <w:rFonts w:eastAsia="Times New Roman"/>
          <w:color w:val="000000" w:themeColor="text1"/>
          <w:szCs w:val="24"/>
        </w:rPr>
        <w:t>ων οικογενειών και να υπάρχει μι</w:t>
      </w:r>
      <w:r w:rsidRPr="00D9223A">
        <w:rPr>
          <w:rFonts w:eastAsia="Times New Roman"/>
          <w:color w:val="000000" w:themeColor="text1"/>
          <w:szCs w:val="24"/>
        </w:rPr>
        <w:t>α γενίκευση αυτής της διάταξης και όχι μόνο για κάποιο συγκεκριμένο άτομο</w:t>
      </w:r>
      <w:r>
        <w:rPr>
          <w:rFonts w:eastAsia="Times New Roman"/>
          <w:color w:val="000000" w:themeColor="text1"/>
          <w:szCs w:val="24"/>
        </w:rPr>
        <w:t>,</w:t>
      </w:r>
      <w:r w:rsidRPr="00D9223A">
        <w:rPr>
          <w:rFonts w:eastAsia="Times New Roman"/>
          <w:color w:val="000000" w:themeColor="text1"/>
          <w:szCs w:val="24"/>
        </w:rPr>
        <w:t xml:space="preserve"> γιατί έχουμε δει ότι υπάρχουν πολλές αρνητικές εξελίξεις σε αιτήματα άλλω</w:t>
      </w:r>
      <w:r w:rsidRPr="00D9223A">
        <w:rPr>
          <w:rFonts w:eastAsia="Times New Roman"/>
          <w:color w:val="000000" w:themeColor="text1"/>
          <w:szCs w:val="24"/>
        </w:rPr>
        <w:t>ν οικογενειών</w:t>
      </w:r>
      <w:r>
        <w:rPr>
          <w:rFonts w:eastAsia="Times New Roman"/>
          <w:color w:val="000000" w:themeColor="text1"/>
          <w:szCs w:val="24"/>
        </w:rPr>
        <w:t>.</w:t>
      </w:r>
    </w:p>
    <w:p w14:paraId="2D05F5B5"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Όσον αφορά </w:t>
      </w:r>
      <w:r w:rsidRPr="00D9223A">
        <w:rPr>
          <w:rFonts w:eastAsia="Times New Roman"/>
          <w:color w:val="000000" w:themeColor="text1"/>
          <w:szCs w:val="24"/>
        </w:rPr>
        <w:t>το άρθρο 25 και τη μεταβατική ρύθμιση κάλυψης των κενών οργανικών θέσεων λιμενοφυλάκων</w:t>
      </w:r>
      <w:r>
        <w:rPr>
          <w:rFonts w:eastAsia="Times New Roman"/>
          <w:color w:val="000000" w:themeColor="text1"/>
          <w:szCs w:val="24"/>
        </w:rPr>
        <w:t>,</w:t>
      </w:r>
      <w:r w:rsidRPr="00D9223A">
        <w:rPr>
          <w:rFonts w:eastAsia="Times New Roman"/>
          <w:color w:val="000000" w:themeColor="text1"/>
          <w:szCs w:val="24"/>
        </w:rPr>
        <w:t xml:space="preserve"> πραγματικά δεν έχουμε </w:t>
      </w:r>
      <w:r>
        <w:rPr>
          <w:rFonts w:eastAsia="Times New Roman"/>
          <w:color w:val="000000" w:themeColor="text1"/>
          <w:szCs w:val="24"/>
        </w:rPr>
        <w:t>πολ</w:t>
      </w:r>
      <w:r>
        <w:rPr>
          <w:rFonts w:eastAsia="Times New Roman"/>
          <w:color w:val="000000" w:themeColor="text1"/>
          <w:szCs w:val="24"/>
        </w:rPr>
        <w:t>λή</w:t>
      </w:r>
      <w:r>
        <w:rPr>
          <w:rFonts w:eastAsia="Times New Roman"/>
          <w:color w:val="000000" w:themeColor="text1"/>
          <w:szCs w:val="24"/>
        </w:rPr>
        <w:t xml:space="preserve"> εμπιστοσύνη ότι μπορεί </w:t>
      </w:r>
      <w:r w:rsidRPr="00D9223A">
        <w:rPr>
          <w:rFonts w:eastAsia="Times New Roman"/>
          <w:color w:val="000000" w:themeColor="text1"/>
          <w:szCs w:val="24"/>
        </w:rPr>
        <w:t>αυτός ο δια</w:t>
      </w:r>
      <w:r>
        <w:rPr>
          <w:rFonts w:eastAsia="Times New Roman"/>
          <w:color w:val="000000" w:themeColor="text1"/>
          <w:szCs w:val="24"/>
        </w:rPr>
        <w:t>γ</w:t>
      </w:r>
      <w:r w:rsidRPr="00D9223A">
        <w:rPr>
          <w:rFonts w:eastAsia="Times New Roman"/>
          <w:color w:val="000000" w:themeColor="text1"/>
          <w:szCs w:val="24"/>
        </w:rPr>
        <w:t>ω</w:t>
      </w:r>
      <w:r>
        <w:rPr>
          <w:rFonts w:eastAsia="Times New Roman"/>
          <w:color w:val="000000" w:themeColor="text1"/>
          <w:szCs w:val="24"/>
        </w:rPr>
        <w:t>ν</w:t>
      </w:r>
      <w:r w:rsidRPr="00D9223A">
        <w:rPr>
          <w:rFonts w:eastAsia="Times New Roman"/>
          <w:color w:val="000000" w:themeColor="text1"/>
          <w:szCs w:val="24"/>
        </w:rPr>
        <w:t xml:space="preserve">ισμός να </w:t>
      </w:r>
      <w:r>
        <w:rPr>
          <w:rFonts w:eastAsia="Times New Roman"/>
          <w:color w:val="000000" w:themeColor="text1"/>
          <w:szCs w:val="24"/>
        </w:rPr>
        <w:t>διεξαχθεί</w:t>
      </w:r>
      <w:r w:rsidRPr="00D9223A">
        <w:rPr>
          <w:rFonts w:eastAsia="Times New Roman"/>
          <w:color w:val="000000" w:themeColor="text1"/>
          <w:szCs w:val="24"/>
        </w:rPr>
        <w:t xml:space="preserve"> σύμφωνα με την απαιτούμενη διαφάνεια</w:t>
      </w:r>
      <w:r>
        <w:rPr>
          <w:rFonts w:eastAsia="Times New Roman"/>
          <w:color w:val="000000" w:themeColor="text1"/>
          <w:szCs w:val="24"/>
        </w:rPr>
        <w:t>.</w:t>
      </w:r>
      <w:r w:rsidRPr="00D9223A">
        <w:rPr>
          <w:rFonts w:eastAsia="Times New Roman"/>
          <w:color w:val="000000" w:themeColor="text1"/>
          <w:szCs w:val="24"/>
        </w:rPr>
        <w:t xml:space="preserve"> </w:t>
      </w:r>
    </w:p>
    <w:p w14:paraId="2D05F5B6" w14:textId="77777777" w:rsidR="00237587" w:rsidRDefault="00AE0D0F">
      <w:pPr>
        <w:spacing w:after="0" w:line="600" w:lineRule="auto"/>
        <w:ind w:firstLine="720"/>
        <w:jc w:val="both"/>
        <w:rPr>
          <w:rFonts w:eastAsia="Times New Roman"/>
          <w:color w:val="000000" w:themeColor="text1"/>
          <w:szCs w:val="24"/>
        </w:rPr>
      </w:pPr>
      <w:r w:rsidRPr="00D9223A">
        <w:rPr>
          <w:rFonts w:eastAsia="Times New Roman"/>
          <w:color w:val="000000" w:themeColor="text1"/>
          <w:szCs w:val="24"/>
        </w:rPr>
        <w:t xml:space="preserve">Το συζητήσαμε και </w:t>
      </w:r>
      <w:r>
        <w:rPr>
          <w:rFonts w:eastAsia="Times New Roman"/>
          <w:color w:val="000000" w:themeColor="text1"/>
          <w:szCs w:val="24"/>
        </w:rPr>
        <w:t>σ</w:t>
      </w:r>
      <w:r>
        <w:rPr>
          <w:rFonts w:eastAsia="Times New Roman"/>
          <w:color w:val="000000" w:themeColor="text1"/>
          <w:szCs w:val="24"/>
        </w:rPr>
        <w:t xml:space="preserve">τις </w:t>
      </w:r>
      <w:r>
        <w:rPr>
          <w:rFonts w:eastAsia="Times New Roman"/>
          <w:color w:val="000000" w:themeColor="text1"/>
          <w:szCs w:val="24"/>
        </w:rPr>
        <w:t>ε</w:t>
      </w:r>
      <w:r>
        <w:rPr>
          <w:rFonts w:eastAsia="Times New Roman"/>
          <w:color w:val="000000" w:themeColor="text1"/>
          <w:szCs w:val="24"/>
        </w:rPr>
        <w:t>πιτροπές, κύριε Υπουργέ. Τ</w:t>
      </w:r>
      <w:r w:rsidRPr="00D9223A">
        <w:rPr>
          <w:rFonts w:eastAsia="Times New Roman"/>
          <w:color w:val="000000" w:themeColor="text1"/>
          <w:szCs w:val="24"/>
        </w:rPr>
        <w:t>οποθετηθήκα</w:t>
      </w:r>
      <w:r>
        <w:rPr>
          <w:rFonts w:eastAsia="Times New Roman"/>
          <w:color w:val="000000" w:themeColor="text1"/>
          <w:szCs w:val="24"/>
        </w:rPr>
        <w:t>τ</w:t>
      </w:r>
      <w:r w:rsidRPr="00D9223A">
        <w:rPr>
          <w:rFonts w:eastAsia="Times New Roman"/>
          <w:color w:val="000000" w:themeColor="text1"/>
          <w:szCs w:val="24"/>
        </w:rPr>
        <w:t>ε κιόλ</w:t>
      </w:r>
      <w:r>
        <w:rPr>
          <w:rFonts w:eastAsia="Times New Roman"/>
          <w:color w:val="000000" w:themeColor="text1"/>
          <w:szCs w:val="24"/>
        </w:rPr>
        <w:t>ας ότι το ΑΣΕΠ δεν είναι απλός π</w:t>
      </w:r>
      <w:r w:rsidRPr="00D9223A">
        <w:rPr>
          <w:rFonts w:eastAsia="Times New Roman"/>
          <w:color w:val="000000" w:themeColor="text1"/>
          <w:szCs w:val="24"/>
        </w:rPr>
        <w:t>αρατηρητής</w:t>
      </w:r>
      <w:r>
        <w:rPr>
          <w:rFonts w:eastAsia="Times New Roman"/>
          <w:color w:val="000000" w:themeColor="text1"/>
          <w:szCs w:val="24"/>
        </w:rPr>
        <w:t xml:space="preserve">. Παρ’ όλα </w:t>
      </w:r>
      <w:r w:rsidRPr="00D9223A">
        <w:rPr>
          <w:rFonts w:eastAsia="Times New Roman"/>
          <w:color w:val="000000" w:themeColor="text1"/>
          <w:szCs w:val="24"/>
        </w:rPr>
        <w:t>αυτά</w:t>
      </w:r>
      <w:r>
        <w:rPr>
          <w:rFonts w:eastAsia="Times New Roman"/>
          <w:color w:val="000000" w:themeColor="text1"/>
          <w:szCs w:val="24"/>
        </w:rPr>
        <w:t>,</w:t>
      </w:r>
      <w:r w:rsidRPr="00D9223A">
        <w:rPr>
          <w:rFonts w:eastAsia="Times New Roman"/>
          <w:color w:val="000000" w:themeColor="text1"/>
          <w:szCs w:val="24"/>
        </w:rPr>
        <w:t xml:space="preserve"> δεν διευκρινίζεται η ε</w:t>
      </w:r>
      <w:r>
        <w:rPr>
          <w:rFonts w:eastAsia="Times New Roman"/>
          <w:color w:val="000000" w:themeColor="text1"/>
          <w:szCs w:val="24"/>
        </w:rPr>
        <w:t>μπ</w:t>
      </w:r>
      <w:r w:rsidRPr="00D9223A">
        <w:rPr>
          <w:rFonts w:eastAsia="Times New Roman"/>
          <w:color w:val="000000" w:themeColor="text1"/>
          <w:szCs w:val="24"/>
        </w:rPr>
        <w:t>λο</w:t>
      </w:r>
      <w:r>
        <w:rPr>
          <w:rFonts w:eastAsia="Times New Roman"/>
          <w:color w:val="000000" w:themeColor="text1"/>
          <w:szCs w:val="24"/>
        </w:rPr>
        <w:t>κ</w:t>
      </w:r>
      <w:r w:rsidRPr="00D9223A">
        <w:rPr>
          <w:rFonts w:eastAsia="Times New Roman"/>
          <w:color w:val="000000" w:themeColor="text1"/>
          <w:szCs w:val="24"/>
        </w:rPr>
        <w:t>ή του ΑΣΕΠ</w:t>
      </w:r>
      <w:r>
        <w:rPr>
          <w:rFonts w:eastAsia="Times New Roman"/>
          <w:color w:val="000000" w:themeColor="text1"/>
          <w:szCs w:val="24"/>
        </w:rPr>
        <w:t>,</w:t>
      </w:r>
      <w:r w:rsidRPr="00D9223A">
        <w:rPr>
          <w:rFonts w:eastAsia="Times New Roman"/>
          <w:color w:val="000000" w:themeColor="text1"/>
          <w:szCs w:val="24"/>
        </w:rPr>
        <w:t xml:space="preserve"> που παρά το ότι θα παρίσταται στην </w:t>
      </w:r>
      <w:r>
        <w:rPr>
          <w:rFonts w:eastAsia="Times New Roman"/>
          <w:color w:val="000000" w:themeColor="text1"/>
          <w:szCs w:val="24"/>
        </w:rPr>
        <w:t>ε</w:t>
      </w:r>
      <w:r w:rsidRPr="00D9223A">
        <w:rPr>
          <w:rFonts w:eastAsia="Times New Roman"/>
          <w:color w:val="000000" w:themeColor="text1"/>
          <w:szCs w:val="24"/>
        </w:rPr>
        <w:t>πιτροπή</w:t>
      </w:r>
      <w:r>
        <w:rPr>
          <w:rFonts w:eastAsia="Times New Roman"/>
          <w:color w:val="000000" w:themeColor="text1"/>
          <w:szCs w:val="24"/>
        </w:rPr>
        <w:t>,</w:t>
      </w:r>
      <w:r w:rsidRPr="00D9223A">
        <w:rPr>
          <w:rFonts w:eastAsia="Times New Roman"/>
          <w:color w:val="000000" w:themeColor="text1"/>
          <w:szCs w:val="24"/>
        </w:rPr>
        <w:t xml:space="preserve"> δεν αναγράφεται κα</w:t>
      </w:r>
      <w:r>
        <w:rPr>
          <w:rFonts w:eastAsia="Times New Roman"/>
          <w:color w:val="000000" w:themeColor="text1"/>
          <w:szCs w:val="24"/>
        </w:rPr>
        <w:t>μμία αρμοδιότητά</w:t>
      </w:r>
      <w:r w:rsidRPr="00D9223A">
        <w:rPr>
          <w:rFonts w:eastAsia="Times New Roman"/>
          <w:color w:val="000000" w:themeColor="text1"/>
          <w:szCs w:val="24"/>
        </w:rPr>
        <w:t xml:space="preserve"> του</w:t>
      </w:r>
      <w:r>
        <w:rPr>
          <w:rFonts w:eastAsia="Times New Roman"/>
          <w:color w:val="000000" w:themeColor="text1"/>
          <w:szCs w:val="24"/>
        </w:rPr>
        <w:t>. Ο</w:t>
      </w:r>
      <w:r w:rsidRPr="00D9223A">
        <w:rPr>
          <w:rFonts w:eastAsia="Times New Roman"/>
          <w:color w:val="000000" w:themeColor="text1"/>
          <w:szCs w:val="24"/>
        </w:rPr>
        <w:t>πότε</w:t>
      </w:r>
      <w:r>
        <w:rPr>
          <w:rFonts w:eastAsia="Times New Roman"/>
          <w:color w:val="000000" w:themeColor="text1"/>
          <w:szCs w:val="24"/>
        </w:rPr>
        <w:t>, θέλουμε να υπάρξε</w:t>
      </w:r>
      <w:r>
        <w:rPr>
          <w:rFonts w:eastAsia="Times New Roman"/>
          <w:color w:val="000000" w:themeColor="text1"/>
          <w:szCs w:val="24"/>
        </w:rPr>
        <w:t>ι ένα σαφές π</w:t>
      </w:r>
      <w:r w:rsidRPr="00D9223A">
        <w:rPr>
          <w:rFonts w:eastAsia="Times New Roman"/>
          <w:color w:val="000000" w:themeColor="text1"/>
          <w:szCs w:val="24"/>
        </w:rPr>
        <w:t xml:space="preserve">λαίσιο εμπλοκής του ΑΣΕΠ για τη διεξαγωγή των διορισμών </w:t>
      </w:r>
      <w:r w:rsidRPr="00D9223A">
        <w:rPr>
          <w:rFonts w:eastAsia="Times New Roman"/>
          <w:color w:val="000000" w:themeColor="text1"/>
          <w:szCs w:val="24"/>
        </w:rPr>
        <w:lastRenderedPageBreak/>
        <w:t xml:space="preserve">και </w:t>
      </w:r>
      <w:r>
        <w:rPr>
          <w:rFonts w:eastAsia="Times New Roman"/>
          <w:color w:val="000000" w:themeColor="text1"/>
          <w:szCs w:val="24"/>
        </w:rPr>
        <w:t xml:space="preserve">ότι </w:t>
      </w:r>
      <w:r w:rsidRPr="00D9223A">
        <w:rPr>
          <w:rFonts w:eastAsia="Times New Roman"/>
          <w:color w:val="000000" w:themeColor="text1"/>
          <w:szCs w:val="24"/>
        </w:rPr>
        <w:t>οι πρωτοβουλίες πραγματικά θα αν</w:t>
      </w:r>
      <w:r>
        <w:rPr>
          <w:rFonts w:eastAsia="Times New Roman"/>
          <w:color w:val="000000" w:themeColor="text1"/>
          <w:szCs w:val="24"/>
        </w:rPr>
        <w:t xml:space="preserve">ήκουν </w:t>
      </w:r>
      <w:r w:rsidRPr="00D9223A">
        <w:rPr>
          <w:rFonts w:eastAsia="Times New Roman"/>
          <w:color w:val="000000" w:themeColor="text1"/>
          <w:szCs w:val="24"/>
        </w:rPr>
        <w:t xml:space="preserve">στο τέλος </w:t>
      </w:r>
      <w:r>
        <w:rPr>
          <w:rFonts w:eastAsia="Times New Roman"/>
          <w:color w:val="000000" w:themeColor="text1"/>
          <w:szCs w:val="24"/>
        </w:rPr>
        <w:t xml:space="preserve">της </w:t>
      </w:r>
      <w:r w:rsidRPr="00D9223A">
        <w:rPr>
          <w:rFonts w:eastAsia="Times New Roman"/>
          <w:color w:val="000000" w:themeColor="text1"/>
          <w:szCs w:val="24"/>
        </w:rPr>
        <w:t>ημ</w:t>
      </w:r>
      <w:r>
        <w:rPr>
          <w:rFonts w:eastAsia="Times New Roman"/>
          <w:color w:val="000000" w:themeColor="text1"/>
          <w:szCs w:val="24"/>
        </w:rPr>
        <w:t>έρας στις υπηρεσίες του Υ</w:t>
      </w:r>
      <w:r w:rsidRPr="00D9223A">
        <w:rPr>
          <w:rFonts w:eastAsia="Times New Roman"/>
          <w:color w:val="000000" w:themeColor="text1"/>
          <w:szCs w:val="24"/>
        </w:rPr>
        <w:t>πουργείου</w:t>
      </w:r>
      <w:r>
        <w:rPr>
          <w:rFonts w:eastAsia="Times New Roman"/>
          <w:color w:val="000000" w:themeColor="text1"/>
          <w:szCs w:val="24"/>
        </w:rPr>
        <w:t>.</w:t>
      </w:r>
    </w:p>
    <w:p w14:paraId="2D05F5B7"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Επίσης,</w:t>
      </w:r>
      <w:r w:rsidRPr="00D9223A">
        <w:rPr>
          <w:rFonts w:eastAsia="Times New Roman"/>
          <w:color w:val="000000" w:themeColor="text1"/>
          <w:szCs w:val="24"/>
        </w:rPr>
        <w:t xml:space="preserve"> για το άρθρο 26</w:t>
      </w:r>
      <w:r>
        <w:rPr>
          <w:rFonts w:eastAsia="Times New Roman"/>
          <w:color w:val="000000" w:themeColor="text1"/>
          <w:szCs w:val="24"/>
        </w:rPr>
        <w:t xml:space="preserve">, για </w:t>
      </w:r>
      <w:r w:rsidRPr="00D9223A">
        <w:rPr>
          <w:rFonts w:eastAsia="Times New Roman"/>
          <w:color w:val="000000" w:themeColor="text1"/>
          <w:szCs w:val="24"/>
        </w:rPr>
        <w:t>την επέκταση των αρμοδιοτήτων</w:t>
      </w:r>
      <w:r>
        <w:rPr>
          <w:rFonts w:eastAsia="Times New Roman"/>
          <w:color w:val="000000" w:themeColor="text1"/>
          <w:szCs w:val="24"/>
        </w:rPr>
        <w:t>,</w:t>
      </w:r>
      <w:r w:rsidRPr="00D9223A">
        <w:rPr>
          <w:rFonts w:eastAsia="Times New Roman"/>
          <w:color w:val="000000" w:themeColor="text1"/>
          <w:szCs w:val="24"/>
        </w:rPr>
        <w:t xml:space="preserve"> αναμφ</w:t>
      </w:r>
      <w:r>
        <w:rPr>
          <w:rFonts w:eastAsia="Times New Roman"/>
          <w:color w:val="000000" w:themeColor="text1"/>
          <w:szCs w:val="24"/>
        </w:rPr>
        <w:t xml:space="preserve">ίβολα θα ενισχυθεί το </w:t>
      </w:r>
      <w:r w:rsidRPr="00D9223A">
        <w:rPr>
          <w:rFonts w:eastAsia="Times New Roman"/>
          <w:color w:val="000000" w:themeColor="text1"/>
          <w:szCs w:val="24"/>
        </w:rPr>
        <w:t>κύρος του Λιμεν</w:t>
      </w:r>
      <w:r>
        <w:rPr>
          <w:rFonts w:eastAsia="Times New Roman"/>
          <w:color w:val="000000" w:themeColor="text1"/>
          <w:szCs w:val="24"/>
        </w:rPr>
        <w:t>ικού Σώματος και της Ελληνικής Α</w:t>
      </w:r>
      <w:r w:rsidRPr="00D9223A">
        <w:rPr>
          <w:rFonts w:eastAsia="Times New Roman"/>
          <w:color w:val="000000" w:themeColor="text1"/>
          <w:szCs w:val="24"/>
        </w:rPr>
        <w:t>κτοφυλακής</w:t>
      </w:r>
      <w:r>
        <w:rPr>
          <w:rFonts w:eastAsia="Times New Roman"/>
          <w:color w:val="000000" w:themeColor="text1"/>
          <w:szCs w:val="24"/>
        </w:rPr>
        <w:t>, αρκεί η Κ</w:t>
      </w:r>
      <w:r w:rsidRPr="00D9223A">
        <w:rPr>
          <w:rFonts w:eastAsia="Times New Roman"/>
          <w:color w:val="000000" w:themeColor="text1"/>
          <w:szCs w:val="24"/>
        </w:rPr>
        <w:t>υβέρνηση</w:t>
      </w:r>
      <w:r>
        <w:rPr>
          <w:rFonts w:eastAsia="Times New Roman"/>
          <w:color w:val="000000" w:themeColor="text1"/>
          <w:szCs w:val="24"/>
        </w:rPr>
        <w:t>, όμως,</w:t>
      </w:r>
      <w:r w:rsidRPr="00D9223A">
        <w:rPr>
          <w:rFonts w:eastAsia="Times New Roman"/>
          <w:color w:val="000000" w:themeColor="text1"/>
          <w:szCs w:val="24"/>
        </w:rPr>
        <w:t xml:space="preserve"> να φροντίσει να ξεκαθαρίσει </w:t>
      </w:r>
      <w:r>
        <w:rPr>
          <w:rFonts w:eastAsia="Times New Roman"/>
          <w:color w:val="000000" w:themeColor="text1"/>
          <w:szCs w:val="24"/>
        </w:rPr>
        <w:t xml:space="preserve">τα </w:t>
      </w:r>
      <w:r w:rsidRPr="00D9223A">
        <w:rPr>
          <w:rFonts w:eastAsia="Times New Roman"/>
          <w:color w:val="000000" w:themeColor="text1"/>
          <w:szCs w:val="24"/>
        </w:rPr>
        <w:t xml:space="preserve">όρια στις αρμοδιότητες σε σχέση με την </w:t>
      </w:r>
      <w:r>
        <w:rPr>
          <w:rFonts w:eastAsia="Times New Roman"/>
          <w:color w:val="000000" w:themeColor="text1"/>
          <w:szCs w:val="24"/>
        </w:rPr>
        <w:t>Α</w:t>
      </w:r>
      <w:r w:rsidRPr="00D9223A">
        <w:rPr>
          <w:rFonts w:eastAsia="Times New Roman"/>
          <w:color w:val="000000" w:themeColor="text1"/>
          <w:szCs w:val="24"/>
        </w:rPr>
        <w:t>στυνομία</w:t>
      </w:r>
      <w:r>
        <w:rPr>
          <w:rFonts w:eastAsia="Times New Roman"/>
          <w:color w:val="000000" w:themeColor="text1"/>
          <w:szCs w:val="24"/>
        </w:rPr>
        <w:t>. Μ</w:t>
      </w:r>
      <w:r w:rsidRPr="00D9223A">
        <w:rPr>
          <w:rFonts w:eastAsia="Times New Roman"/>
          <w:color w:val="000000" w:themeColor="text1"/>
          <w:szCs w:val="24"/>
        </w:rPr>
        <w:t>ε αυτό</w:t>
      </w:r>
      <w:r>
        <w:rPr>
          <w:rFonts w:eastAsia="Times New Roman"/>
          <w:color w:val="000000" w:themeColor="text1"/>
          <w:szCs w:val="24"/>
        </w:rPr>
        <w:t>ν</w:t>
      </w:r>
      <w:r w:rsidRPr="00D9223A">
        <w:rPr>
          <w:rFonts w:eastAsia="Times New Roman"/>
          <w:color w:val="000000" w:themeColor="text1"/>
          <w:szCs w:val="24"/>
        </w:rPr>
        <w:t xml:space="preserve"> τον τρόπο θα επιλύ</w:t>
      </w:r>
      <w:r>
        <w:rPr>
          <w:rFonts w:eastAsia="Times New Roman"/>
          <w:color w:val="000000" w:themeColor="text1"/>
          <w:szCs w:val="24"/>
        </w:rPr>
        <w:t>ον</w:t>
      </w:r>
      <w:r w:rsidRPr="00D9223A">
        <w:rPr>
          <w:rFonts w:eastAsia="Times New Roman"/>
          <w:color w:val="000000" w:themeColor="text1"/>
          <w:szCs w:val="24"/>
        </w:rPr>
        <w:t>ται αποτελεσματικότερα τα προβλήματα που ανακύπτουν και που στ</w:t>
      </w:r>
      <w:r w:rsidRPr="00D9223A">
        <w:rPr>
          <w:rFonts w:eastAsia="Times New Roman"/>
          <w:color w:val="000000" w:themeColor="text1"/>
          <w:szCs w:val="24"/>
        </w:rPr>
        <w:t>ο παρελθόν χρόν</w:t>
      </w:r>
      <w:r>
        <w:rPr>
          <w:rFonts w:eastAsia="Times New Roman"/>
          <w:color w:val="000000" w:themeColor="text1"/>
          <w:szCs w:val="24"/>
        </w:rPr>
        <w:t xml:space="preserve">ιζαν και θα υπάρχει έτσι και μια </w:t>
      </w:r>
      <w:r w:rsidRPr="00D9223A">
        <w:rPr>
          <w:rFonts w:eastAsia="Times New Roman"/>
          <w:color w:val="000000" w:themeColor="text1"/>
          <w:szCs w:val="24"/>
        </w:rPr>
        <w:t>συγκεκριμ</w:t>
      </w:r>
      <w:r>
        <w:rPr>
          <w:rFonts w:eastAsia="Times New Roman"/>
          <w:color w:val="000000" w:themeColor="text1"/>
          <w:szCs w:val="24"/>
        </w:rPr>
        <w:t>ε</w:t>
      </w:r>
      <w:r w:rsidRPr="00D9223A">
        <w:rPr>
          <w:rFonts w:eastAsia="Times New Roman"/>
          <w:color w:val="000000" w:themeColor="text1"/>
          <w:szCs w:val="24"/>
        </w:rPr>
        <w:t>ν</w:t>
      </w:r>
      <w:r>
        <w:rPr>
          <w:rFonts w:eastAsia="Times New Roman"/>
          <w:color w:val="000000" w:themeColor="text1"/>
          <w:szCs w:val="24"/>
        </w:rPr>
        <w:t>οπο</w:t>
      </w:r>
      <w:r w:rsidRPr="00D9223A">
        <w:rPr>
          <w:rFonts w:eastAsia="Times New Roman"/>
          <w:color w:val="000000" w:themeColor="text1"/>
          <w:szCs w:val="24"/>
        </w:rPr>
        <w:t>ίηση</w:t>
      </w:r>
      <w:r>
        <w:rPr>
          <w:rFonts w:eastAsia="Times New Roman"/>
          <w:color w:val="000000" w:themeColor="text1"/>
          <w:szCs w:val="24"/>
        </w:rPr>
        <w:t xml:space="preserve"> -</w:t>
      </w:r>
      <w:r w:rsidRPr="00D9223A">
        <w:rPr>
          <w:rFonts w:eastAsia="Times New Roman"/>
          <w:color w:val="000000" w:themeColor="text1"/>
          <w:szCs w:val="24"/>
        </w:rPr>
        <w:t>θα μπορούσαμε να πούμε</w:t>
      </w:r>
      <w:r>
        <w:rPr>
          <w:rFonts w:eastAsia="Times New Roman"/>
          <w:color w:val="000000" w:themeColor="text1"/>
          <w:szCs w:val="24"/>
        </w:rPr>
        <w:t>-</w:t>
      </w:r>
      <w:r w:rsidRPr="00D9223A">
        <w:rPr>
          <w:rFonts w:eastAsia="Times New Roman"/>
          <w:color w:val="000000" w:themeColor="text1"/>
          <w:szCs w:val="24"/>
        </w:rPr>
        <w:t xml:space="preserve"> μεταξύ του Λιμενικού Σώματος και της Ελληνικής </w:t>
      </w:r>
      <w:r>
        <w:rPr>
          <w:rFonts w:eastAsia="Times New Roman"/>
          <w:color w:val="000000" w:themeColor="text1"/>
          <w:szCs w:val="24"/>
        </w:rPr>
        <w:t>Ακτοφυλακής και της Α</w:t>
      </w:r>
      <w:r w:rsidRPr="00D9223A">
        <w:rPr>
          <w:rFonts w:eastAsia="Times New Roman"/>
          <w:color w:val="000000" w:themeColor="text1"/>
          <w:szCs w:val="24"/>
        </w:rPr>
        <w:t>στυνομίας</w:t>
      </w:r>
      <w:r>
        <w:rPr>
          <w:rFonts w:eastAsia="Times New Roman"/>
          <w:color w:val="000000" w:themeColor="text1"/>
          <w:szCs w:val="24"/>
        </w:rPr>
        <w:t>.</w:t>
      </w:r>
    </w:p>
    <w:p w14:paraId="2D05F5B8"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Η</w:t>
      </w:r>
      <w:r w:rsidRPr="00D9223A">
        <w:rPr>
          <w:rFonts w:eastAsia="Times New Roman"/>
          <w:color w:val="000000" w:themeColor="text1"/>
          <w:szCs w:val="24"/>
        </w:rPr>
        <w:t xml:space="preserve"> θέση μας είναι </w:t>
      </w:r>
      <w:r>
        <w:rPr>
          <w:rFonts w:eastAsia="Times New Roman"/>
          <w:color w:val="000000" w:themeColor="text1"/>
          <w:szCs w:val="24"/>
        </w:rPr>
        <w:t>«</w:t>
      </w:r>
      <w:r w:rsidRPr="00D9223A">
        <w:rPr>
          <w:rFonts w:eastAsia="Times New Roman"/>
          <w:color w:val="000000" w:themeColor="text1"/>
          <w:szCs w:val="24"/>
        </w:rPr>
        <w:t>παρών</w:t>
      </w:r>
      <w:r>
        <w:rPr>
          <w:rFonts w:eastAsia="Times New Roman"/>
          <w:color w:val="000000" w:themeColor="text1"/>
          <w:szCs w:val="24"/>
        </w:rPr>
        <w:t>» επί της α</w:t>
      </w:r>
      <w:r w:rsidRPr="00D9223A">
        <w:rPr>
          <w:rFonts w:eastAsia="Times New Roman"/>
          <w:color w:val="000000" w:themeColor="text1"/>
          <w:szCs w:val="24"/>
        </w:rPr>
        <w:t xml:space="preserve">ρχής και </w:t>
      </w:r>
      <w:r>
        <w:rPr>
          <w:rFonts w:eastAsia="Times New Roman"/>
          <w:color w:val="000000" w:themeColor="text1"/>
          <w:szCs w:val="24"/>
        </w:rPr>
        <w:t>«παρών» στο σύνολο κ</w:t>
      </w:r>
      <w:r w:rsidRPr="00D9223A">
        <w:rPr>
          <w:rFonts w:eastAsia="Times New Roman"/>
          <w:color w:val="000000" w:themeColor="text1"/>
          <w:szCs w:val="24"/>
        </w:rPr>
        <w:t>αι σίγουρα θέλουμε και</w:t>
      </w:r>
      <w:r w:rsidRPr="00D9223A">
        <w:rPr>
          <w:rFonts w:eastAsia="Times New Roman"/>
          <w:color w:val="000000" w:themeColor="text1"/>
          <w:szCs w:val="24"/>
        </w:rPr>
        <w:t xml:space="preserve"> λίγο χρόνο να δούμε και τις τελευταίες τροπολογίες</w:t>
      </w:r>
      <w:r>
        <w:rPr>
          <w:rFonts w:eastAsia="Times New Roman"/>
          <w:color w:val="000000" w:themeColor="text1"/>
          <w:szCs w:val="24"/>
        </w:rPr>
        <w:t>, οι</w:t>
      </w:r>
      <w:r w:rsidRPr="00D9223A">
        <w:rPr>
          <w:rFonts w:eastAsia="Times New Roman"/>
          <w:color w:val="000000" w:themeColor="text1"/>
          <w:szCs w:val="24"/>
        </w:rPr>
        <w:t xml:space="preserve"> οποίες έχουν κατατεθεί</w:t>
      </w:r>
      <w:r>
        <w:rPr>
          <w:rFonts w:eastAsia="Times New Roman"/>
          <w:color w:val="000000" w:themeColor="text1"/>
          <w:szCs w:val="24"/>
        </w:rPr>
        <w:t>,</w:t>
      </w:r>
      <w:r w:rsidRPr="00D9223A">
        <w:rPr>
          <w:rFonts w:eastAsia="Times New Roman"/>
          <w:color w:val="000000" w:themeColor="text1"/>
          <w:szCs w:val="24"/>
        </w:rPr>
        <w:t xml:space="preserve"> γιατί</w:t>
      </w:r>
      <w:r>
        <w:rPr>
          <w:rFonts w:eastAsia="Times New Roman"/>
          <w:color w:val="000000" w:themeColor="text1"/>
          <w:szCs w:val="24"/>
        </w:rPr>
        <w:t>, όπως α</w:t>
      </w:r>
      <w:r w:rsidRPr="00D9223A">
        <w:rPr>
          <w:rFonts w:eastAsia="Times New Roman"/>
          <w:color w:val="000000" w:themeColor="text1"/>
          <w:szCs w:val="24"/>
        </w:rPr>
        <w:t xml:space="preserve">ναφέρθηκε </w:t>
      </w:r>
      <w:r>
        <w:rPr>
          <w:rFonts w:eastAsia="Times New Roman"/>
          <w:color w:val="000000" w:themeColor="text1"/>
          <w:szCs w:val="24"/>
        </w:rPr>
        <w:t>και από</w:t>
      </w:r>
      <w:r w:rsidRPr="00D9223A">
        <w:rPr>
          <w:rFonts w:eastAsia="Times New Roman"/>
          <w:color w:val="000000" w:themeColor="text1"/>
          <w:szCs w:val="24"/>
        </w:rPr>
        <w:t xml:space="preserve"> συν</w:t>
      </w:r>
      <w:r>
        <w:rPr>
          <w:rFonts w:eastAsia="Times New Roman"/>
          <w:color w:val="000000" w:themeColor="text1"/>
          <w:szCs w:val="24"/>
        </w:rPr>
        <w:t>αδέ</w:t>
      </w:r>
      <w:r w:rsidRPr="00D9223A">
        <w:rPr>
          <w:rFonts w:eastAsia="Times New Roman"/>
          <w:color w:val="000000" w:themeColor="text1"/>
          <w:szCs w:val="24"/>
        </w:rPr>
        <w:t>λφο</w:t>
      </w:r>
      <w:r>
        <w:rPr>
          <w:rFonts w:eastAsia="Times New Roman"/>
          <w:color w:val="000000" w:themeColor="text1"/>
          <w:szCs w:val="24"/>
        </w:rPr>
        <w:t>υ</w:t>
      </w:r>
      <w:r w:rsidRPr="00D9223A">
        <w:rPr>
          <w:rFonts w:eastAsia="Times New Roman"/>
          <w:color w:val="000000" w:themeColor="text1"/>
          <w:szCs w:val="24"/>
        </w:rPr>
        <w:t>ς</w:t>
      </w:r>
      <w:r>
        <w:rPr>
          <w:rFonts w:eastAsia="Times New Roman"/>
          <w:color w:val="000000" w:themeColor="text1"/>
          <w:szCs w:val="24"/>
        </w:rPr>
        <w:t>,</w:t>
      </w:r>
      <w:r w:rsidRPr="00D9223A">
        <w:rPr>
          <w:rFonts w:eastAsia="Times New Roman"/>
          <w:color w:val="000000" w:themeColor="text1"/>
          <w:szCs w:val="24"/>
        </w:rPr>
        <w:t xml:space="preserve"> ε</w:t>
      </w:r>
      <w:r>
        <w:rPr>
          <w:rFonts w:eastAsia="Times New Roman"/>
          <w:color w:val="000000" w:themeColor="text1"/>
          <w:szCs w:val="24"/>
        </w:rPr>
        <w:t>μ</w:t>
      </w:r>
      <w:r w:rsidRPr="00D9223A">
        <w:rPr>
          <w:rFonts w:eastAsia="Times New Roman"/>
          <w:color w:val="000000" w:themeColor="text1"/>
          <w:szCs w:val="24"/>
        </w:rPr>
        <w:t>περιέχουν αρ</w:t>
      </w:r>
      <w:r>
        <w:rPr>
          <w:rFonts w:eastAsia="Times New Roman"/>
          <w:color w:val="000000" w:themeColor="text1"/>
          <w:szCs w:val="24"/>
        </w:rPr>
        <w:t>κετά άρθρα και δεν είναι απλά μι</w:t>
      </w:r>
      <w:r w:rsidRPr="00D9223A">
        <w:rPr>
          <w:rFonts w:eastAsia="Times New Roman"/>
          <w:color w:val="000000" w:themeColor="text1"/>
          <w:szCs w:val="24"/>
        </w:rPr>
        <w:t>α σελίδα</w:t>
      </w:r>
      <w:r>
        <w:rPr>
          <w:rFonts w:eastAsia="Times New Roman"/>
          <w:color w:val="000000" w:themeColor="text1"/>
          <w:szCs w:val="24"/>
        </w:rPr>
        <w:t>, μι</w:t>
      </w:r>
      <w:r w:rsidRPr="00D9223A">
        <w:rPr>
          <w:rFonts w:eastAsia="Times New Roman"/>
          <w:color w:val="000000" w:themeColor="text1"/>
          <w:szCs w:val="24"/>
        </w:rPr>
        <w:t xml:space="preserve">α νομοτεχνική βελτίωση </w:t>
      </w:r>
      <w:r>
        <w:rPr>
          <w:rFonts w:eastAsia="Times New Roman"/>
          <w:color w:val="000000" w:themeColor="text1"/>
          <w:szCs w:val="24"/>
        </w:rPr>
        <w:t>ή μια απλή τροπολο</w:t>
      </w:r>
      <w:r w:rsidRPr="00D9223A">
        <w:rPr>
          <w:rFonts w:eastAsia="Times New Roman"/>
          <w:color w:val="000000" w:themeColor="text1"/>
          <w:szCs w:val="24"/>
        </w:rPr>
        <w:t>γία</w:t>
      </w:r>
      <w:r>
        <w:rPr>
          <w:rFonts w:eastAsia="Times New Roman"/>
          <w:color w:val="000000" w:themeColor="text1"/>
          <w:szCs w:val="24"/>
        </w:rPr>
        <w:t>,</w:t>
      </w:r>
      <w:r w:rsidRPr="00D9223A">
        <w:rPr>
          <w:rFonts w:eastAsia="Times New Roman"/>
          <w:color w:val="000000" w:themeColor="text1"/>
          <w:szCs w:val="24"/>
        </w:rPr>
        <w:t xml:space="preserve"> αλλά είναι ολόκληρα σχέδι</w:t>
      </w:r>
      <w:r>
        <w:rPr>
          <w:rFonts w:eastAsia="Times New Roman"/>
          <w:color w:val="000000" w:themeColor="text1"/>
          <w:szCs w:val="24"/>
        </w:rPr>
        <w:t>α ν</w:t>
      </w:r>
      <w:r>
        <w:rPr>
          <w:rFonts w:eastAsia="Times New Roman"/>
          <w:color w:val="000000" w:themeColor="text1"/>
          <w:szCs w:val="24"/>
        </w:rPr>
        <w:t>όμου που χρήζουν ιδιαίτερης μ</w:t>
      </w:r>
      <w:r w:rsidRPr="00D9223A">
        <w:rPr>
          <w:rFonts w:eastAsia="Times New Roman"/>
          <w:color w:val="000000" w:themeColor="text1"/>
          <w:szCs w:val="24"/>
        </w:rPr>
        <w:t>ελέτης</w:t>
      </w:r>
      <w:r>
        <w:rPr>
          <w:rFonts w:eastAsia="Times New Roman"/>
          <w:color w:val="000000" w:themeColor="text1"/>
          <w:szCs w:val="24"/>
        </w:rPr>
        <w:t>. Ο</w:t>
      </w:r>
      <w:r w:rsidRPr="00D9223A">
        <w:rPr>
          <w:rFonts w:eastAsia="Times New Roman"/>
          <w:color w:val="000000" w:themeColor="text1"/>
          <w:szCs w:val="24"/>
        </w:rPr>
        <w:t>πότε θα τοποθετηθούμε με την ψήφο μας κατά τη διάρκεια της ψηφοφορίας</w:t>
      </w:r>
      <w:r>
        <w:rPr>
          <w:rFonts w:eastAsia="Times New Roman"/>
          <w:color w:val="000000" w:themeColor="text1"/>
          <w:szCs w:val="24"/>
        </w:rPr>
        <w:t>.</w:t>
      </w:r>
    </w:p>
    <w:p w14:paraId="2D05F5B9"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Ε</w:t>
      </w:r>
      <w:r w:rsidRPr="00D9223A">
        <w:rPr>
          <w:rFonts w:eastAsia="Times New Roman"/>
          <w:color w:val="000000" w:themeColor="text1"/>
          <w:szCs w:val="24"/>
        </w:rPr>
        <w:t>υχαριστώ πάρα πολύ</w:t>
      </w:r>
      <w:r>
        <w:rPr>
          <w:rFonts w:eastAsia="Times New Roman"/>
          <w:color w:val="000000" w:themeColor="text1"/>
          <w:szCs w:val="24"/>
        </w:rPr>
        <w:t>.</w:t>
      </w:r>
    </w:p>
    <w:p w14:paraId="2D05F5BA" w14:textId="77777777" w:rsidR="00237587" w:rsidRDefault="00AE0D0F">
      <w:pPr>
        <w:spacing w:after="0" w:line="600" w:lineRule="auto"/>
        <w:ind w:firstLine="720"/>
        <w:jc w:val="both"/>
        <w:rPr>
          <w:rFonts w:ascii="Times New Roman" w:eastAsia="Times New Roman" w:hAnsi="Times New Roman" w:cs="Times New Roman"/>
          <w:szCs w:val="24"/>
        </w:rPr>
      </w:pPr>
      <w:r w:rsidRPr="001A7904">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w:t>
      </w:r>
      <w:r>
        <w:rPr>
          <w:rFonts w:eastAsia="Times New Roman" w:cs="Times New Roman"/>
          <w:szCs w:val="24"/>
        </w:rPr>
        <w:t xml:space="preserve">Κυρίες και κύριοι συνάδελφοι, έχω την τιμή να ανακοινώσω στο Σώμα ότι τη </w:t>
      </w:r>
      <w:r>
        <w:rPr>
          <w:rFonts w:eastAsia="Times New Roman" w:cs="Times New Roman"/>
          <w:szCs w:val="24"/>
        </w:rPr>
        <w:t xml:space="preserve">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πέντε μαθήτριες κ</w:t>
      </w:r>
      <w:r>
        <w:rPr>
          <w:rFonts w:eastAsia="Times New Roman" w:cs="Times New Roman"/>
          <w:szCs w:val="24"/>
        </w:rPr>
        <w:t xml:space="preserve">αι μαθητές και έξι εκπαιδευτικοί συνοδοί </w:t>
      </w:r>
      <w:r>
        <w:rPr>
          <w:rFonts w:eastAsia="Times New Roman" w:cs="Times New Roman"/>
          <w:szCs w:val="24"/>
        </w:rPr>
        <w:t xml:space="preserve">τους </w:t>
      </w:r>
      <w:r>
        <w:rPr>
          <w:rFonts w:eastAsia="Times New Roman" w:cs="Times New Roman"/>
          <w:szCs w:val="24"/>
        </w:rPr>
        <w:t xml:space="preserve">από το Δημοτικό Σχολείο Χιλιομοδίου Κορινθίας και από το ιδιωτικό Δημοτικό Σχολείο «Άγιος Ιωσήφ» Βόλου. </w:t>
      </w:r>
    </w:p>
    <w:p w14:paraId="2D05F5B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2D05F5BC" w14:textId="77777777" w:rsidR="00237587" w:rsidRDefault="00AE0D0F">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2D05F5BD"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Κύριε Υπουργέ, έχετε </w:t>
      </w:r>
      <w:r w:rsidRPr="00D9223A">
        <w:rPr>
          <w:rFonts w:eastAsia="Times New Roman"/>
          <w:color w:val="000000" w:themeColor="text1"/>
          <w:szCs w:val="24"/>
        </w:rPr>
        <w:t>το</w:t>
      </w:r>
      <w:r>
        <w:rPr>
          <w:rFonts w:eastAsia="Times New Roman"/>
          <w:color w:val="000000" w:themeColor="text1"/>
          <w:szCs w:val="24"/>
        </w:rPr>
        <w:t>ν</w:t>
      </w:r>
      <w:r w:rsidRPr="00D9223A">
        <w:rPr>
          <w:rFonts w:eastAsia="Times New Roman"/>
          <w:color w:val="000000" w:themeColor="text1"/>
          <w:szCs w:val="24"/>
        </w:rPr>
        <w:t xml:space="preserve"> λόγο</w:t>
      </w:r>
      <w:r w:rsidRPr="00D9223A">
        <w:rPr>
          <w:rFonts w:eastAsia="Times New Roman"/>
          <w:color w:val="000000" w:themeColor="text1"/>
          <w:szCs w:val="24"/>
        </w:rPr>
        <w:t xml:space="preserve"> </w:t>
      </w:r>
      <w:r>
        <w:rPr>
          <w:rFonts w:eastAsia="Times New Roman"/>
          <w:color w:val="000000" w:themeColor="text1"/>
          <w:szCs w:val="24"/>
        </w:rPr>
        <w:t>για δεκαοκτώ λεπτά.</w:t>
      </w:r>
    </w:p>
    <w:p w14:paraId="2D05F5BE" w14:textId="77777777" w:rsidR="00237587" w:rsidRDefault="00AE0D0F">
      <w:pPr>
        <w:spacing w:after="0" w:line="600" w:lineRule="auto"/>
        <w:ind w:firstLine="720"/>
        <w:jc w:val="both"/>
        <w:rPr>
          <w:rFonts w:eastAsia="Times New Roman"/>
          <w:color w:val="000000" w:themeColor="text1"/>
          <w:szCs w:val="24"/>
        </w:rPr>
      </w:pPr>
      <w:r w:rsidRPr="001A7904">
        <w:rPr>
          <w:rFonts w:eastAsia="Times New Roman"/>
          <w:b/>
          <w:color w:val="000000" w:themeColor="text1"/>
          <w:szCs w:val="24"/>
        </w:rPr>
        <w:t>ΦΩΤΗΣ ΚΟΥΒΕΛΗΣ (Υπουργός Ναυτιλίας και Νησιωτικής Πολιτικής):</w:t>
      </w:r>
      <w:r>
        <w:rPr>
          <w:rFonts w:eastAsia="Times New Roman"/>
          <w:color w:val="000000" w:themeColor="text1"/>
          <w:szCs w:val="24"/>
        </w:rPr>
        <w:t xml:space="preserve"> Κυρίες και κύριοι συνάδελφοι, </w:t>
      </w:r>
      <w:r w:rsidRPr="00D9223A">
        <w:rPr>
          <w:rFonts w:eastAsia="Times New Roman"/>
          <w:color w:val="000000" w:themeColor="text1"/>
          <w:szCs w:val="24"/>
        </w:rPr>
        <w:t>ενώ θα έπρεπε να ξεκινήσω την τοποθέτησή μου με ειδική την αναφορά στο σχέδιο νόμου</w:t>
      </w:r>
      <w:r>
        <w:rPr>
          <w:rFonts w:eastAsia="Times New Roman"/>
          <w:color w:val="000000" w:themeColor="text1"/>
          <w:szCs w:val="24"/>
        </w:rPr>
        <w:t>,</w:t>
      </w:r>
      <w:r w:rsidRPr="00D9223A">
        <w:rPr>
          <w:rFonts w:eastAsia="Times New Roman"/>
          <w:color w:val="000000" w:themeColor="text1"/>
          <w:szCs w:val="24"/>
        </w:rPr>
        <w:t xml:space="preserve"> ετέθησαν και κάποια άλλα ζητήματα</w:t>
      </w:r>
      <w:r>
        <w:rPr>
          <w:rFonts w:eastAsia="Times New Roman"/>
          <w:color w:val="000000" w:themeColor="text1"/>
          <w:szCs w:val="24"/>
        </w:rPr>
        <w:t>,</w:t>
      </w:r>
      <w:r w:rsidRPr="00D9223A">
        <w:rPr>
          <w:rFonts w:eastAsia="Times New Roman"/>
          <w:color w:val="000000" w:themeColor="text1"/>
          <w:szCs w:val="24"/>
        </w:rPr>
        <w:t xml:space="preserve"> τα οποία</w:t>
      </w:r>
      <w:r>
        <w:rPr>
          <w:rFonts w:eastAsia="Times New Roman"/>
          <w:color w:val="000000" w:themeColor="text1"/>
          <w:szCs w:val="24"/>
        </w:rPr>
        <w:t>,</w:t>
      </w:r>
      <w:r w:rsidRPr="00D9223A">
        <w:rPr>
          <w:rFonts w:eastAsia="Times New Roman"/>
          <w:color w:val="000000" w:themeColor="text1"/>
          <w:szCs w:val="24"/>
        </w:rPr>
        <w:t xml:space="preserve"> αν </w:t>
      </w:r>
      <w:r w:rsidRPr="00D9223A">
        <w:rPr>
          <w:rFonts w:eastAsia="Times New Roman"/>
          <w:color w:val="000000" w:themeColor="text1"/>
          <w:szCs w:val="24"/>
        </w:rPr>
        <w:lastRenderedPageBreak/>
        <w:t>θέλετ</w:t>
      </w:r>
      <w:r>
        <w:rPr>
          <w:rFonts w:eastAsia="Times New Roman"/>
          <w:color w:val="000000" w:themeColor="text1"/>
          <w:szCs w:val="24"/>
        </w:rPr>
        <w:t xml:space="preserve">ε, </w:t>
      </w:r>
      <w:r>
        <w:rPr>
          <w:rFonts w:eastAsia="Times New Roman"/>
          <w:color w:val="000000" w:themeColor="text1"/>
          <w:szCs w:val="24"/>
        </w:rPr>
        <w:t>βρίσκονται σε μι</w:t>
      </w:r>
      <w:r w:rsidRPr="00D9223A">
        <w:rPr>
          <w:rFonts w:eastAsia="Times New Roman"/>
          <w:color w:val="000000" w:themeColor="text1"/>
          <w:szCs w:val="24"/>
        </w:rPr>
        <w:t xml:space="preserve">α συνάφεια σε σχέση με το αντικείμενο των </w:t>
      </w:r>
      <w:r>
        <w:rPr>
          <w:rFonts w:eastAsia="Times New Roman"/>
          <w:color w:val="000000" w:themeColor="text1"/>
          <w:szCs w:val="24"/>
        </w:rPr>
        <w:t>ε</w:t>
      </w:r>
      <w:r w:rsidRPr="00D9223A">
        <w:rPr>
          <w:rFonts w:eastAsia="Times New Roman"/>
          <w:color w:val="000000" w:themeColor="text1"/>
          <w:szCs w:val="24"/>
        </w:rPr>
        <w:t>πενδύσεων</w:t>
      </w:r>
      <w:r>
        <w:rPr>
          <w:rFonts w:eastAsia="Times New Roman"/>
          <w:color w:val="000000" w:themeColor="text1"/>
          <w:szCs w:val="24"/>
        </w:rPr>
        <w:t>.</w:t>
      </w:r>
    </w:p>
    <w:p w14:paraId="2D05F5BF"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Άκουσα, </w:t>
      </w:r>
      <w:r w:rsidRPr="00D9223A">
        <w:rPr>
          <w:rFonts w:eastAsia="Times New Roman"/>
          <w:color w:val="000000" w:themeColor="text1"/>
          <w:szCs w:val="24"/>
        </w:rPr>
        <w:t>για παράδειγμα</w:t>
      </w:r>
      <w:r>
        <w:rPr>
          <w:rFonts w:eastAsia="Times New Roman"/>
          <w:color w:val="000000" w:themeColor="text1"/>
          <w:szCs w:val="24"/>
        </w:rPr>
        <w:t>,</w:t>
      </w:r>
      <w:r w:rsidRPr="00D9223A">
        <w:rPr>
          <w:rFonts w:eastAsia="Times New Roman"/>
          <w:color w:val="000000" w:themeColor="text1"/>
          <w:szCs w:val="24"/>
        </w:rPr>
        <w:t xml:space="preserve"> </w:t>
      </w:r>
      <w:r>
        <w:rPr>
          <w:rFonts w:eastAsia="Times New Roman"/>
          <w:color w:val="000000" w:themeColor="text1"/>
          <w:szCs w:val="24"/>
        </w:rPr>
        <w:t xml:space="preserve">από τον </w:t>
      </w:r>
      <w:r w:rsidRPr="00D9223A">
        <w:rPr>
          <w:rFonts w:eastAsia="Times New Roman"/>
          <w:color w:val="000000" w:themeColor="text1"/>
          <w:szCs w:val="24"/>
        </w:rPr>
        <w:t>εκπρόσωπο της Νέας Δημοκρατίας</w:t>
      </w:r>
      <w:r>
        <w:rPr>
          <w:rFonts w:eastAsia="Times New Roman"/>
          <w:color w:val="000000" w:themeColor="text1"/>
          <w:szCs w:val="24"/>
        </w:rPr>
        <w:t>, τον κ. Π</w:t>
      </w:r>
      <w:r w:rsidRPr="00D9223A">
        <w:rPr>
          <w:rFonts w:eastAsia="Times New Roman"/>
          <w:color w:val="000000" w:themeColor="text1"/>
          <w:szCs w:val="24"/>
        </w:rPr>
        <w:t>λακιωτάκη</w:t>
      </w:r>
      <w:r>
        <w:rPr>
          <w:rFonts w:eastAsia="Times New Roman"/>
          <w:color w:val="000000" w:themeColor="text1"/>
          <w:szCs w:val="24"/>
        </w:rPr>
        <w:t>, να καταφέρεται εναντίον της Κ</w:t>
      </w:r>
      <w:r w:rsidRPr="00D9223A">
        <w:rPr>
          <w:rFonts w:eastAsia="Times New Roman"/>
          <w:color w:val="000000" w:themeColor="text1"/>
          <w:szCs w:val="24"/>
        </w:rPr>
        <w:t>υβέρνησης και να υποστηρίζει ότι η σ</w:t>
      </w:r>
      <w:r>
        <w:rPr>
          <w:rFonts w:eastAsia="Times New Roman"/>
          <w:color w:val="000000" w:themeColor="text1"/>
          <w:szCs w:val="24"/>
        </w:rPr>
        <w:t xml:space="preserve">ημειούμενη, </w:t>
      </w:r>
      <w:r w:rsidRPr="00D9223A">
        <w:rPr>
          <w:rFonts w:eastAsia="Times New Roman"/>
          <w:color w:val="000000" w:themeColor="text1"/>
          <w:szCs w:val="24"/>
        </w:rPr>
        <w:t>όπως είπε</w:t>
      </w:r>
      <w:r>
        <w:rPr>
          <w:rFonts w:eastAsia="Times New Roman"/>
          <w:color w:val="000000" w:themeColor="text1"/>
          <w:szCs w:val="24"/>
        </w:rPr>
        <w:t>, καθυστέρηση ανα</w:t>
      </w:r>
      <w:r>
        <w:rPr>
          <w:rFonts w:eastAsia="Times New Roman"/>
          <w:color w:val="000000" w:themeColor="text1"/>
          <w:szCs w:val="24"/>
        </w:rPr>
        <w:t xml:space="preserve">φορικά με το </w:t>
      </w:r>
      <w:r>
        <w:rPr>
          <w:rFonts w:eastAsia="Times New Roman"/>
          <w:color w:val="000000" w:themeColor="text1"/>
          <w:szCs w:val="24"/>
          <w:lang w:val="en-US"/>
        </w:rPr>
        <w:t>m</w:t>
      </w:r>
      <w:r>
        <w:rPr>
          <w:rFonts w:eastAsia="Times New Roman"/>
          <w:color w:val="000000" w:themeColor="text1"/>
          <w:szCs w:val="24"/>
        </w:rPr>
        <w:t>aster p</w:t>
      </w:r>
      <w:r w:rsidRPr="00D9223A">
        <w:rPr>
          <w:rFonts w:eastAsia="Times New Roman"/>
          <w:color w:val="000000" w:themeColor="text1"/>
          <w:szCs w:val="24"/>
        </w:rPr>
        <w:t xml:space="preserve">lan του </w:t>
      </w:r>
      <w:r>
        <w:rPr>
          <w:rFonts w:eastAsia="Times New Roman"/>
          <w:color w:val="000000" w:themeColor="text1"/>
          <w:szCs w:val="24"/>
        </w:rPr>
        <w:t>«</w:t>
      </w:r>
      <w:r w:rsidRPr="00D9223A">
        <w:rPr>
          <w:rFonts w:eastAsia="Times New Roman"/>
          <w:color w:val="000000" w:themeColor="text1"/>
          <w:szCs w:val="24"/>
        </w:rPr>
        <w:t>ΟΛΠ</w:t>
      </w:r>
      <w:r>
        <w:rPr>
          <w:rFonts w:eastAsia="Times New Roman"/>
          <w:color w:val="000000" w:themeColor="text1"/>
          <w:szCs w:val="24"/>
        </w:rPr>
        <w:t xml:space="preserve"> – </w:t>
      </w:r>
      <w:r w:rsidRPr="00D9223A">
        <w:rPr>
          <w:rFonts w:eastAsia="Times New Roman"/>
          <w:color w:val="000000" w:themeColor="text1"/>
          <w:szCs w:val="24"/>
        </w:rPr>
        <w:t>COSCO</w:t>
      </w:r>
      <w:r>
        <w:rPr>
          <w:rFonts w:eastAsia="Times New Roman"/>
          <w:color w:val="000000" w:themeColor="text1"/>
          <w:szCs w:val="24"/>
        </w:rPr>
        <w:t>»</w:t>
      </w:r>
      <w:r w:rsidRPr="00D9223A">
        <w:rPr>
          <w:rFonts w:eastAsia="Times New Roman"/>
          <w:color w:val="000000" w:themeColor="text1"/>
          <w:szCs w:val="24"/>
        </w:rPr>
        <w:t xml:space="preserve"> δεν είναι τίποτε άλλο παρά μ</w:t>
      </w:r>
      <w:r>
        <w:rPr>
          <w:rFonts w:eastAsia="Times New Roman"/>
          <w:color w:val="000000" w:themeColor="text1"/>
          <w:szCs w:val="24"/>
        </w:rPr>
        <w:t>ι</w:t>
      </w:r>
      <w:r w:rsidRPr="00D9223A">
        <w:rPr>
          <w:rFonts w:eastAsia="Times New Roman"/>
          <w:color w:val="000000" w:themeColor="text1"/>
          <w:szCs w:val="24"/>
        </w:rPr>
        <w:t xml:space="preserve">α ιδεοληπτική </w:t>
      </w:r>
      <w:r>
        <w:rPr>
          <w:rFonts w:eastAsia="Times New Roman"/>
          <w:color w:val="000000" w:themeColor="text1"/>
          <w:szCs w:val="24"/>
        </w:rPr>
        <w:t>συμπεριφορά από την πλευρά της Κ</w:t>
      </w:r>
      <w:r w:rsidRPr="00D9223A">
        <w:rPr>
          <w:rFonts w:eastAsia="Times New Roman"/>
          <w:color w:val="000000" w:themeColor="text1"/>
          <w:szCs w:val="24"/>
        </w:rPr>
        <w:t>υβέρνησης του ΣΥΡΙΖΑ</w:t>
      </w:r>
      <w:r>
        <w:rPr>
          <w:rFonts w:eastAsia="Times New Roman"/>
          <w:color w:val="000000" w:themeColor="text1"/>
          <w:szCs w:val="24"/>
        </w:rPr>
        <w:t>.</w:t>
      </w:r>
    </w:p>
    <w:p w14:paraId="2D05F5C0"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Α</w:t>
      </w:r>
      <w:r w:rsidRPr="00D9223A">
        <w:rPr>
          <w:rFonts w:eastAsia="Times New Roman"/>
          <w:color w:val="000000" w:themeColor="text1"/>
          <w:szCs w:val="24"/>
        </w:rPr>
        <w:t xml:space="preserve">ισθάνομαι την υποχρέωση και για την ενημέρωσή </w:t>
      </w:r>
      <w:r>
        <w:rPr>
          <w:rFonts w:eastAsia="Times New Roman"/>
          <w:color w:val="000000" w:themeColor="text1"/>
          <w:szCs w:val="24"/>
        </w:rPr>
        <w:t>σας,</w:t>
      </w:r>
      <w:r w:rsidRPr="00D9223A">
        <w:rPr>
          <w:rFonts w:eastAsia="Times New Roman"/>
          <w:color w:val="000000" w:themeColor="text1"/>
          <w:szCs w:val="24"/>
        </w:rPr>
        <w:t xml:space="preserve"> αλλά και για την ενημέρωση όλων εκείνων που μας </w:t>
      </w:r>
      <w:r>
        <w:rPr>
          <w:rFonts w:eastAsia="Times New Roman"/>
          <w:color w:val="000000" w:themeColor="text1"/>
          <w:szCs w:val="24"/>
        </w:rPr>
        <w:t xml:space="preserve">ακούνε, να </w:t>
      </w:r>
      <w:r w:rsidRPr="00D9223A">
        <w:rPr>
          <w:rFonts w:eastAsia="Times New Roman"/>
          <w:color w:val="000000" w:themeColor="text1"/>
          <w:szCs w:val="24"/>
        </w:rPr>
        <w:t xml:space="preserve">θέσω </w:t>
      </w:r>
      <w:r w:rsidRPr="00D9223A">
        <w:rPr>
          <w:rFonts w:eastAsia="Times New Roman"/>
          <w:color w:val="000000" w:themeColor="text1"/>
          <w:szCs w:val="24"/>
        </w:rPr>
        <w:t>υπ</w:t>
      </w:r>
      <w:r>
        <w:rPr>
          <w:rFonts w:eastAsia="Times New Roman"/>
          <w:color w:val="000000" w:themeColor="text1"/>
          <w:szCs w:val="24"/>
        </w:rPr>
        <w:t>’ όψιν</w:t>
      </w:r>
      <w:r w:rsidRPr="00D9223A">
        <w:rPr>
          <w:rFonts w:eastAsia="Times New Roman"/>
          <w:color w:val="000000" w:themeColor="text1"/>
          <w:szCs w:val="24"/>
        </w:rPr>
        <w:t xml:space="preserve"> σας τα ακόλουθα</w:t>
      </w:r>
      <w:r>
        <w:rPr>
          <w:rFonts w:eastAsia="Times New Roman"/>
          <w:color w:val="000000" w:themeColor="text1"/>
          <w:szCs w:val="24"/>
        </w:rPr>
        <w:t>.</w:t>
      </w:r>
    </w:p>
    <w:p w14:paraId="2D05F5C1" w14:textId="77777777" w:rsidR="00237587" w:rsidRDefault="00AE0D0F">
      <w:pPr>
        <w:spacing w:after="0" w:line="600" w:lineRule="auto"/>
        <w:ind w:firstLine="720"/>
        <w:jc w:val="both"/>
        <w:rPr>
          <w:rFonts w:eastAsia="Times New Roman"/>
          <w:color w:val="000000" w:themeColor="text1"/>
          <w:szCs w:val="24"/>
        </w:rPr>
      </w:pPr>
      <w:r>
        <w:rPr>
          <w:rFonts w:eastAsia="Times New Roman"/>
          <w:color w:val="000000" w:themeColor="text1"/>
          <w:szCs w:val="24"/>
        </w:rPr>
        <w:t>Μ</w:t>
      </w:r>
      <w:r w:rsidRPr="00D9223A">
        <w:rPr>
          <w:rFonts w:eastAsia="Times New Roman"/>
          <w:color w:val="000000" w:themeColor="text1"/>
          <w:szCs w:val="24"/>
        </w:rPr>
        <w:t xml:space="preserve">ε τη μεταβίβαση του πλειοψηφικού πακέτου του ΟΛΠ στην </w:t>
      </w:r>
      <w:r>
        <w:rPr>
          <w:rFonts w:eastAsia="Times New Roman"/>
          <w:color w:val="000000" w:themeColor="text1"/>
          <w:szCs w:val="24"/>
        </w:rPr>
        <w:t>«</w:t>
      </w:r>
      <w:r w:rsidRPr="00D9223A">
        <w:rPr>
          <w:rFonts w:eastAsia="Times New Roman"/>
          <w:color w:val="000000" w:themeColor="text1"/>
          <w:szCs w:val="24"/>
        </w:rPr>
        <w:t>COSCO</w:t>
      </w:r>
      <w:r>
        <w:rPr>
          <w:rFonts w:eastAsia="Times New Roman"/>
          <w:color w:val="000000" w:themeColor="text1"/>
          <w:szCs w:val="24"/>
        </w:rPr>
        <w:t>»</w:t>
      </w:r>
      <w:r w:rsidRPr="00D9223A">
        <w:rPr>
          <w:rFonts w:eastAsia="Times New Roman"/>
          <w:color w:val="000000" w:themeColor="text1"/>
          <w:szCs w:val="24"/>
        </w:rPr>
        <w:t xml:space="preserve"> και </w:t>
      </w:r>
      <w:r>
        <w:rPr>
          <w:rFonts w:eastAsia="Times New Roman"/>
          <w:color w:val="000000" w:themeColor="text1"/>
          <w:szCs w:val="24"/>
        </w:rPr>
        <w:t xml:space="preserve">την </w:t>
      </w:r>
      <w:r w:rsidRPr="00D9223A">
        <w:rPr>
          <w:rFonts w:eastAsia="Times New Roman"/>
          <w:color w:val="000000" w:themeColor="text1"/>
          <w:szCs w:val="24"/>
        </w:rPr>
        <w:t>κύρωση με το</w:t>
      </w:r>
      <w:r>
        <w:rPr>
          <w:rFonts w:eastAsia="Times New Roman"/>
          <w:color w:val="000000" w:themeColor="text1"/>
          <w:szCs w:val="24"/>
        </w:rPr>
        <w:t>ν</w:t>
      </w:r>
      <w:r w:rsidRPr="00D9223A">
        <w:rPr>
          <w:rFonts w:eastAsia="Times New Roman"/>
          <w:color w:val="000000" w:themeColor="text1"/>
          <w:szCs w:val="24"/>
        </w:rPr>
        <w:t xml:space="preserve"> νόμο της σχετικής σύμβασης παραχώρησης μεταξύ ελληνικού </w:t>
      </w:r>
      <w:r>
        <w:rPr>
          <w:rFonts w:eastAsia="Times New Roman"/>
          <w:color w:val="000000" w:themeColor="text1"/>
          <w:szCs w:val="24"/>
        </w:rPr>
        <w:t>δ</w:t>
      </w:r>
      <w:r w:rsidRPr="00D9223A">
        <w:rPr>
          <w:rFonts w:eastAsia="Times New Roman"/>
          <w:color w:val="000000" w:themeColor="text1"/>
          <w:szCs w:val="24"/>
        </w:rPr>
        <w:t xml:space="preserve">ημοσίου </w:t>
      </w:r>
      <w:r w:rsidRPr="00D9223A">
        <w:rPr>
          <w:rFonts w:eastAsia="Times New Roman"/>
          <w:color w:val="000000" w:themeColor="text1"/>
          <w:szCs w:val="24"/>
        </w:rPr>
        <w:t xml:space="preserve">και </w:t>
      </w:r>
      <w:r>
        <w:rPr>
          <w:rFonts w:eastAsia="Times New Roman"/>
          <w:color w:val="000000" w:themeColor="text1"/>
          <w:szCs w:val="24"/>
        </w:rPr>
        <w:t>«</w:t>
      </w:r>
      <w:r>
        <w:rPr>
          <w:rFonts w:eastAsia="Times New Roman"/>
          <w:color w:val="000000" w:themeColor="text1"/>
          <w:szCs w:val="24"/>
        </w:rPr>
        <w:t>ΟΛΠ-</w:t>
      </w:r>
      <w:r>
        <w:rPr>
          <w:rFonts w:eastAsia="Times New Roman"/>
          <w:color w:val="000000" w:themeColor="text1"/>
          <w:szCs w:val="24"/>
        </w:rPr>
        <w:t>Α.</w:t>
      </w:r>
      <w:r>
        <w:rPr>
          <w:rFonts w:eastAsia="Times New Roman"/>
          <w:color w:val="000000" w:themeColor="text1"/>
          <w:szCs w:val="24"/>
        </w:rPr>
        <w:t>Ε</w:t>
      </w:r>
      <w:r>
        <w:rPr>
          <w:rFonts w:eastAsia="Times New Roman"/>
          <w:color w:val="000000" w:themeColor="text1"/>
          <w:szCs w:val="24"/>
        </w:rPr>
        <w:t>.»</w:t>
      </w:r>
      <w:r>
        <w:rPr>
          <w:rFonts w:eastAsia="Times New Roman"/>
          <w:color w:val="000000" w:themeColor="text1"/>
          <w:szCs w:val="24"/>
        </w:rPr>
        <w:t>,</w:t>
      </w:r>
      <w:r w:rsidRPr="00D9223A">
        <w:rPr>
          <w:rFonts w:eastAsia="Times New Roman"/>
          <w:color w:val="000000" w:themeColor="text1"/>
          <w:szCs w:val="24"/>
        </w:rPr>
        <w:t xml:space="preserve"> η κινεζική εταιρεία ανέλαβε τη δέσμευση μέσω του σχετικού νόμου </w:t>
      </w:r>
      <w:r w:rsidRPr="00D9223A">
        <w:rPr>
          <w:rFonts w:eastAsia="Times New Roman"/>
          <w:color w:val="000000" w:themeColor="text1"/>
          <w:szCs w:val="24"/>
        </w:rPr>
        <w:t>να</w:t>
      </w:r>
      <w:r>
        <w:rPr>
          <w:rFonts w:eastAsia="Times New Roman"/>
          <w:color w:val="000000" w:themeColor="text1"/>
          <w:szCs w:val="24"/>
        </w:rPr>
        <w:t xml:space="preserve"> υλοποιήσει σειρά υποχρεωτικών ε</w:t>
      </w:r>
      <w:r w:rsidRPr="00D9223A">
        <w:rPr>
          <w:rFonts w:eastAsia="Times New Roman"/>
          <w:color w:val="000000" w:themeColor="text1"/>
          <w:szCs w:val="24"/>
        </w:rPr>
        <w:t>πενδύσεων</w:t>
      </w:r>
      <w:r>
        <w:rPr>
          <w:rFonts w:eastAsia="Times New Roman"/>
          <w:color w:val="000000" w:themeColor="text1"/>
          <w:szCs w:val="24"/>
        </w:rPr>
        <w:t>, ε</w:t>
      </w:r>
      <w:r w:rsidRPr="00D9223A">
        <w:rPr>
          <w:rFonts w:eastAsia="Times New Roman"/>
          <w:color w:val="000000" w:themeColor="text1"/>
          <w:szCs w:val="24"/>
        </w:rPr>
        <w:t>νώ είχε τη δυνατότητα να υλοποι</w:t>
      </w:r>
      <w:r>
        <w:rPr>
          <w:rFonts w:eastAsia="Times New Roman"/>
          <w:color w:val="000000" w:themeColor="text1"/>
          <w:szCs w:val="24"/>
        </w:rPr>
        <w:t>ήσει και πρόσθετες επενδύσεις.</w:t>
      </w:r>
    </w:p>
    <w:p w14:paraId="2D05F5C2"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lastRenderedPageBreak/>
        <w:t xml:space="preserve">Θέλω να επισημάνω ότι η </w:t>
      </w:r>
      <w:r>
        <w:rPr>
          <w:rFonts w:eastAsia="Times New Roman"/>
          <w:color w:val="212121"/>
          <w:szCs w:val="24"/>
        </w:rPr>
        <w:t>«</w:t>
      </w:r>
      <w:r>
        <w:rPr>
          <w:rFonts w:eastAsia="Times New Roman"/>
          <w:color w:val="212121"/>
          <w:szCs w:val="24"/>
        </w:rPr>
        <w:t>ΟΛΠ Α.Ε</w:t>
      </w:r>
      <w:r w:rsidRPr="003F2CE8">
        <w:rPr>
          <w:rFonts w:eastAsia="Times New Roman"/>
          <w:color w:val="212121"/>
          <w:szCs w:val="24"/>
        </w:rPr>
        <w:t>.</w:t>
      </w:r>
      <w:r>
        <w:rPr>
          <w:rFonts w:eastAsia="Times New Roman"/>
          <w:color w:val="212121"/>
          <w:szCs w:val="24"/>
        </w:rPr>
        <w:t>»</w:t>
      </w:r>
      <w:r w:rsidRPr="003F2CE8">
        <w:rPr>
          <w:rFonts w:eastAsia="Times New Roman"/>
          <w:color w:val="212121"/>
          <w:szCs w:val="24"/>
        </w:rPr>
        <w:t xml:space="preserve"> είχε την υποχρέωση να εκπονήσει master plan</w:t>
      </w:r>
      <w:r w:rsidRPr="00843D45">
        <w:rPr>
          <w:rFonts w:eastAsia="Times New Roman"/>
          <w:color w:val="212121"/>
          <w:szCs w:val="24"/>
        </w:rPr>
        <w:t>,</w:t>
      </w:r>
      <w:r w:rsidRPr="003F2CE8">
        <w:rPr>
          <w:rFonts w:eastAsia="Times New Roman"/>
          <w:color w:val="212121"/>
          <w:szCs w:val="24"/>
        </w:rPr>
        <w:t xml:space="preserve"> το οποίο θα περιελάμβανε το</w:t>
      </w:r>
      <w:r>
        <w:rPr>
          <w:rFonts w:eastAsia="Times New Roman"/>
          <w:color w:val="212121"/>
          <w:szCs w:val="24"/>
        </w:rPr>
        <w:t>ν</w:t>
      </w:r>
      <w:r w:rsidRPr="003F2CE8">
        <w:rPr>
          <w:rFonts w:eastAsia="Times New Roman"/>
          <w:color w:val="212121"/>
          <w:szCs w:val="24"/>
        </w:rPr>
        <w:t xml:space="preserve"> συνολικό επενδυτικό σχεδιασμό</w:t>
      </w:r>
      <w:r>
        <w:rPr>
          <w:rFonts w:eastAsia="Times New Roman"/>
          <w:color w:val="212121"/>
          <w:szCs w:val="24"/>
        </w:rPr>
        <w:t>,</w:t>
      </w:r>
      <w:r w:rsidRPr="003F2CE8">
        <w:rPr>
          <w:rFonts w:eastAsia="Times New Roman"/>
          <w:color w:val="212121"/>
          <w:szCs w:val="24"/>
        </w:rPr>
        <w:t xml:space="preserve"> δηλαδή υποχρεωτικές και πρόσθετες </w:t>
      </w:r>
      <w:r>
        <w:rPr>
          <w:rFonts w:eastAsia="Times New Roman"/>
          <w:color w:val="212121"/>
          <w:szCs w:val="24"/>
        </w:rPr>
        <w:t>ή</w:t>
      </w:r>
      <w:r w:rsidRPr="003F2CE8">
        <w:rPr>
          <w:rFonts w:eastAsia="Times New Roman"/>
          <w:color w:val="212121"/>
          <w:szCs w:val="24"/>
        </w:rPr>
        <w:t xml:space="preserve"> προαιρετικές</w:t>
      </w:r>
      <w:r>
        <w:rPr>
          <w:rFonts w:eastAsia="Times New Roman"/>
          <w:color w:val="212121"/>
          <w:szCs w:val="24"/>
        </w:rPr>
        <w:t>,</w:t>
      </w:r>
      <w:r w:rsidRPr="003F2CE8">
        <w:rPr>
          <w:rFonts w:eastAsia="Times New Roman"/>
          <w:color w:val="212121"/>
          <w:szCs w:val="24"/>
        </w:rPr>
        <w:t xml:space="preserve"> όπως τις λένε</w:t>
      </w:r>
      <w:r>
        <w:rPr>
          <w:rFonts w:eastAsia="Times New Roman"/>
          <w:color w:val="212121"/>
          <w:szCs w:val="24"/>
        </w:rPr>
        <w:t>,</w:t>
      </w:r>
      <w:r w:rsidRPr="003F2CE8">
        <w:rPr>
          <w:rFonts w:eastAsia="Times New Roman"/>
          <w:color w:val="212121"/>
          <w:szCs w:val="24"/>
        </w:rPr>
        <w:t xml:space="preserve"> επενδύσεις του </w:t>
      </w:r>
      <w:r>
        <w:rPr>
          <w:rFonts w:eastAsia="Times New Roman"/>
          <w:color w:val="212121"/>
          <w:szCs w:val="24"/>
        </w:rPr>
        <w:t xml:space="preserve">οργανισμού </w:t>
      </w:r>
      <w:r>
        <w:rPr>
          <w:rFonts w:eastAsia="Times New Roman"/>
          <w:color w:val="212121"/>
          <w:szCs w:val="24"/>
        </w:rPr>
        <w:t>και να τον υποβάλει προς έγκριση στην Επιτροπή Σχεδιασμού και Ανάπτυξης Λ</w:t>
      </w:r>
      <w:r w:rsidRPr="003F2CE8">
        <w:rPr>
          <w:rFonts w:eastAsia="Times New Roman"/>
          <w:color w:val="212121"/>
          <w:szCs w:val="24"/>
        </w:rPr>
        <w:t>ιμένων</w:t>
      </w:r>
      <w:r>
        <w:rPr>
          <w:rFonts w:eastAsia="Times New Roman"/>
          <w:color w:val="212121"/>
          <w:szCs w:val="24"/>
        </w:rPr>
        <w:t>,</w:t>
      </w:r>
      <w:r w:rsidRPr="003F2CE8">
        <w:rPr>
          <w:rFonts w:eastAsia="Times New Roman"/>
          <w:color w:val="212121"/>
          <w:szCs w:val="24"/>
        </w:rPr>
        <w:t xml:space="preserve"> δηλαδή στην </w:t>
      </w:r>
      <w:r>
        <w:rPr>
          <w:rFonts w:eastAsia="Times New Roman"/>
          <w:color w:val="212121"/>
          <w:szCs w:val="24"/>
        </w:rPr>
        <w:t>ΕΣΑΛ.</w:t>
      </w:r>
    </w:p>
    <w:p w14:paraId="2D05F5C3"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Ε</w:t>
      </w:r>
      <w:r w:rsidRPr="003F2CE8">
        <w:rPr>
          <w:rFonts w:eastAsia="Times New Roman"/>
          <w:color w:val="212121"/>
          <w:szCs w:val="24"/>
        </w:rPr>
        <w:t xml:space="preserve">πισημαίνεται ακόμη από την πλευρά μας ότι η </w:t>
      </w:r>
      <w:r>
        <w:rPr>
          <w:rFonts w:eastAsia="Times New Roman"/>
          <w:color w:val="212121"/>
          <w:szCs w:val="24"/>
        </w:rPr>
        <w:t>ΕΣΑΛ</w:t>
      </w:r>
      <w:r w:rsidRPr="003F2CE8">
        <w:rPr>
          <w:rFonts w:eastAsia="Times New Roman"/>
          <w:color w:val="212121"/>
          <w:szCs w:val="24"/>
        </w:rPr>
        <w:t xml:space="preserve"> αποτελεί διυπου</w:t>
      </w:r>
      <w:r w:rsidRPr="003F2CE8">
        <w:rPr>
          <w:rFonts w:eastAsia="Times New Roman"/>
          <w:color w:val="212121"/>
          <w:szCs w:val="24"/>
        </w:rPr>
        <w:t>ργική επιτροπή</w:t>
      </w:r>
      <w:r w:rsidRPr="009142E8">
        <w:rPr>
          <w:rFonts w:eastAsia="Times New Roman"/>
          <w:color w:val="212121"/>
          <w:szCs w:val="24"/>
        </w:rPr>
        <w:t>,</w:t>
      </w:r>
      <w:r w:rsidRPr="003F2CE8">
        <w:rPr>
          <w:rFonts w:eastAsia="Times New Roman"/>
          <w:color w:val="212121"/>
          <w:szCs w:val="24"/>
        </w:rPr>
        <w:t xml:space="preserve"> </w:t>
      </w:r>
      <w:r>
        <w:rPr>
          <w:rFonts w:eastAsia="Times New Roman"/>
          <w:color w:val="212121"/>
          <w:szCs w:val="24"/>
        </w:rPr>
        <w:t xml:space="preserve">της οποίας πρόεδρος </w:t>
      </w:r>
      <w:r w:rsidRPr="003F2CE8">
        <w:rPr>
          <w:rFonts w:eastAsia="Times New Roman"/>
          <w:color w:val="212121"/>
          <w:szCs w:val="24"/>
        </w:rPr>
        <w:t>είναι</w:t>
      </w:r>
      <w:r>
        <w:rPr>
          <w:rFonts w:eastAsia="Times New Roman"/>
          <w:color w:val="212121"/>
          <w:szCs w:val="24"/>
        </w:rPr>
        <w:t xml:space="preserve"> ο εκάστοτε </w:t>
      </w:r>
      <w:r>
        <w:rPr>
          <w:rFonts w:eastAsia="Times New Roman"/>
          <w:color w:val="212121"/>
          <w:szCs w:val="24"/>
        </w:rPr>
        <w:t>γενικός γραμματέας</w:t>
      </w:r>
      <w:r>
        <w:rPr>
          <w:rFonts w:eastAsia="Times New Roman"/>
          <w:color w:val="212121"/>
          <w:szCs w:val="24"/>
        </w:rPr>
        <w:t xml:space="preserve"> </w:t>
      </w:r>
      <w:r>
        <w:rPr>
          <w:rFonts w:eastAsia="Times New Roman"/>
          <w:color w:val="212121"/>
          <w:szCs w:val="24"/>
        </w:rPr>
        <w:t>λ</w:t>
      </w:r>
      <w:r w:rsidRPr="003F2CE8">
        <w:rPr>
          <w:rFonts w:eastAsia="Times New Roman"/>
          <w:color w:val="212121"/>
          <w:szCs w:val="24"/>
        </w:rPr>
        <w:t xml:space="preserve">ιμένων </w:t>
      </w:r>
      <w:r w:rsidRPr="003F2CE8">
        <w:rPr>
          <w:rFonts w:eastAsia="Times New Roman"/>
          <w:color w:val="212121"/>
          <w:szCs w:val="24"/>
        </w:rPr>
        <w:t xml:space="preserve">και μέλη </w:t>
      </w:r>
      <w:r>
        <w:rPr>
          <w:rFonts w:eastAsia="Times New Roman"/>
          <w:color w:val="212121"/>
          <w:szCs w:val="24"/>
        </w:rPr>
        <w:t xml:space="preserve">υπηρεσιακοί παράγοντες </w:t>
      </w:r>
      <w:r w:rsidRPr="003F2CE8">
        <w:rPr>
          <w:rFonts w:eastAsia="Times New Roman"/>
          <w:color w:val="212121"/>
          <w:szCs w:val="24"/>
        </w:rPr>
        <w:t>υπου</w:t>
      </w:r>
      <w:r>
        <w:rPr>
          <w:rFonts w:eastAsia="Times New Roman"/>
          <w:color w:val="212121"/>
          <w:szCs w:val="24"/>
        </w:rPr>
        <w:t xml:space="preserve">ργείων και φορέων του </w:t>
      </w:r>
      <w:r>
        <w:rPr>
          <w:rFonts w:eastAsia="Times New Roman"/>
          <w:color w:val="212121"/>
          <w:szCs w:val="24"/>
        </w:rPr>
        <w:t>δημοσίου</w:t>
      </w:r>
      <w:r>
        <w:rPr>
          <w:rFonts w:eastAsia="Times New Roman"/>
          <w:color w:val="212121"/>
          <w:szCs w:val="24"/>
        </w:rPr>
        <w:t>. Προεδρεύεται, δηλαδή από τον Γενικό Γραμματέα Λ</w:t>
      </w:r>
      <w:r w:rsidRPr="003F2CE8">
        <w:rPr>
          <w:rFonts w:eastAsia="Times New Roman"/>
          <w:color w:val="212121"/>
          <w:szCs w:val="24"/>
        </w:rPr>
        <w:t>ιμένων</w:t>
      </w:r>
      <w:r>
        <w:rPr>
          <w:rFonts w:eastAsia="Times New Roman"/>
          <w:color w:val="212121"/>
          <w:szCs w:val="24"/>
        </w:rPr>
        <w:t xml:space="preserve">, τον κ. Χρήστο Λαμπρίδη. </w:t>
      </w:r>
    </w:p>
    <w:p w14:paraId="2D05F5C4"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Στις</w:t>
      </w:r>
      <w:r w:rsidRPr="003F2CE8">
        <w:rPr>
          <w:rFonts w:eastAsia="Times New Roman"/>
          <w:color w:val="212121"/>
          <w:szCs w:val="24"/>
        </w:rPr>
        <w:t xml:space="preserve"> 19 Φεβρουαρίου 2019 και</w:t>
      </w:r>
      <w:r w:rsidRPr="003F2CE8">
        <w:rPr>
          <w:rFonts w:eastAsia="Times New Roman"/>
          <w:color w:val="212121"/>
          <w:szCs w:val="24"/>
        </w:rPr>
        <w:t xml:space="preserve"> πριν παρέλθει το τρίμ</w:t>
      </w:r>
      <w:r>
        <w:rPr>
          <w:rFonts w:eastAsia="Times New Roman"/>
          <w:color w:val="212121"/>
          <w:szCs w:val="24"/>
        </w:rPr>
        <w:t>ηνο της προθεσμίας η ΕΣΑΛ</w:t>
      </w:r>
      <w:r w:rsidRPr="003F2CE8">
        <w:rPr>
          <w:rFonts w:eastAsia="Times New Roman"/>
          <w:color w:val="212121"/>
          <w:szCs w:val="24"/>
        </w:rPr>
        <w:t xml:space="preserve"> </w:t>
      </w:r>
      <w:r>
        <w:rPr>
          <w:rFonts w:eastAsia="Times New Roman"/>
          <w:color w:val="212121"/>
          <w:szCs w:val="24"/>
        </w:rPr>
        <w:t>συνεδρίασε και αποφάσισε. Ε</w:t>
      </w:r>
      <w:r w:rsidRPr="003F2CE8">
        <w:rPr>
          <w:rFonts w:eastAsia="Times New Roman"/>
          <w:color w:val="212121"/>
          <w:szCs w:val="24"/>
        </w:rPr>
        <w:t>νέκρινε ομόφωνα τις επενδύσεις που ορίζονται ως υποχρεωτικές στο παράρτημα 7</w:t>
      </w:r>
      <w:r>
        <w:rPr>
          <w:rFonts w:eastAsia="Times New Roman"/>
          <w:color w:val="212121"/>
          <w:szCs w:val="24"/>
        </w:rPr>
        <w:t>.</w:t>
      </w:r>
      <w:r w:rsidRPr="003F2CE8">
        <w:rPr>
          <w:rFonts w:eastAsia="Times New Roman"/>
          <w:color w:val="212121"/>
          <w:szCs w:val="24"/>
        </w:rPr>
        <w:t>2 της σύμβασης παραχώρησης</w:t>
      </w:r>
      <w:r>
        <w:rPr>
          <w:rFonts w:eastAsia="Times New Roman"/>
          <w:color w:val="212121"/>
          <w:szCs w:val="24"/>
        </w:rPr>
        <w:t>. Σ</w:t>
      </w:r>
      <w:r w:rsidRPr="003F2CE8">
        <w:rPr>
          <w:rFonts w:eastAsia="Times New Roman"/>
          <w:color w:val="212121"/>
          <w:szCs w:val="24"/>
        </w:rPr>
        <w:t>υγκεκριμένα</w:t>
      </w:r>
      <w:r>
        <w:rPr>
          <w:rFonts w:eastAsia="Times New Roman"/>
          <w:color w:val="212121"/>
          <w:szCs w:val="24"/>
        </w:rPr>
        <w:t>,</w:t>
      </w:r>
      <w:r w:rsidRPr="003F2CE8">
        <w:rPr>
          <w:rFonts w:eastAsia="Times New Roman"/>
          <w:color w:val="212121"/>
          <w:szCs w:val="24"/>
        </w:rPr>
        <w:t xml:space="preserve"> ενέκρινε την επέκταση </w:t>
      </w:r>
      <w:r>
        <w:rPr>
          <w:rFonts w:eastAsia="Times New Roman"/>
          <w:color w:val="212121"/>
          <w:szCs w:val="24"/>
        </w:rPr>
        <w:t>του επιβατικού λ</w:t>
      </w:r>
      <w:r w:rsidRPr="003F2CE8">
        <w:rPr>
          <w:rFonts w:eastAsia="Times New Roman"/>
          <w:color w:val="212121"/>
          <w:szCs w:val="24"/>
        </w:rPr>
        <w:t>ιμένα</w:t>
      </w:r>
      <w:r>
        <w:rPr>
          <w:rFonts w:eastAsia="Times New Roman"/>
          <w:color w:val="212121"/>
          <w:szCs w:val="24"/>
        </w:rPr>
        <w:t>,</w:t>
      </w:r>
      <w:r w:rsidRPr="003F2CE8">
        <w:rPr>
          <w:rFonts w:eastAsia="Times New Roman"/>
          <w:color w:val="212121"/>
          <w:szCs w:val="24"/>
        </w:rPr>
        <w:t xml:space="preserve"> ενέκρινε την επισ</w:t>
      </w:r>
      <w:r w:rsidRPr="003F2CE8">
        <w:rPr>
          <w:rFonts w:eastAsia="Times New Roman"/>
          <w:color w:val="212121"/>
          <w:szCs w:val="24"/>
        </w:rPr>
        <w:t>κευή δαπέδων σιδηροτροχιών και</w:t>
      </w:r>
      <w:r>
        <w:rPr>
          <w:rFonts w:eastAsia="Times New Roman"/>
          <w:color w:val="212121"/>
          <w:szCs w:val="24"/>
        </w:rPr>
        <w:t xml:space="preserve"> γερανογεφυρών στοιβασίας </w:t>
      </w:r>
      <w:r>
        <w:rPr>
          <w:rFonts w:eastAsia="Times New Roman"/>
          <w:color w:val="212121"/>
          <w:szCs w:val="24"/>
        </w:rPr>
        <w:lastRenderedPageBreak/>
        <w:t xml:space="preserve">στον </w:t>
      </w:r>
      <w:r>
        <w:rPr>
          <w:rFonts w:eastAsia="Times New Roman"/>
          <w:color w:val="212121"/>
          <w:szCs w:val="24"/>
        </w:rPr>
        <w:t>π</w:t>
      </w:r>
      <w:r w:rsidRPr="003F2CE8">
        <w:rPr>
          <w:rFonts w:eastAsia="Times New Roman"/>
          <w:color w:val="212121"/>
          <w:szCs w:val="24"/>
        </w:rPr>
        <w:t xml:space="preserve">ροβλήτα </w:t>
      </w:r>
      <w:r w:rsidRPr="003F2CE8">
        <w:rPr>
          <w:rFonts w:eastAsia="Times New Roman"/>
          <w:color w:val="212121"/>
          <w:szCs w:val="24"/>
        </w:rPr>
        <w:t xml:space="preserve">1 του σταθμού </w:t>
      </w:r>
      <w:r>
        <w:rPr>
          <w:rFonts w:eastAsia="Times New Roman"/>
          <w:color w:val="212121"/>
          <w:szCs w:val="24"/>
        </w:rPr>
        <w:t xml:space="preserve">εμπορευματοκιβωτίων, τη μετατροπή της πενταγωνικής </w:t>
      </w:r>
      <w:r w:rsidRPr="003F2CE8">
        <w:rPr>
          <w:rFonts w:eastAsia="Times New Roman"/>
          <w:color w:val="212121"/>
          <w:szCs w:val="24"/>
        </w:rPr>
        <w:t>αποθήκη</w:t>
      </w:r>
      <w:r>
        <w:rPr>
          <w:rFonts w:eastAsia="Times New Roman"/>
          <w:color w:val="212121"/>
          <w:szCs w:val="24"/>
        </w:rPr>
        <w:t>ς</w:t>
      </w:r>
      <w:r w:rsidRPr="003F2CE8">
        <w:rPr>
          <w:rFonts w:eastAsia="Times New Roman"/>
          <w:color w:val="212121"/>
          <w:szCs w:val="24"/>
        </w:rPr>
        <w:t xml:space="preserve"> σε επιβατικό σταθμό κρουαζιέρας</w:t>
      </w:r>
      <w:r>
        <w:rPr>
          <w:rFonts w:eastAsia="Times New Roman"/>
          <w:color w:val="212121"/>
          <w:szCs w:val="24"/>
        </w:rPr>
        <w:t>, την υπόγεια οδική</w:t>
      </w:r>
      <w:r w:rsidRPr="003F2CE8">
        <w:rPr>
          <w:rFonts w:eastAsia="Times New Roman"/>
          <w:color w:val="212121"/>
          <w:szCs w:val="24"/>
        </w:rPr>
        <w:t xml:space="preserve"> σύνδεση του σταθμού διακίνησης αυτοκινήτων με τον πρώην </w:t>
      </w:r>
      <w:r>
        <w:rPr>
          <w:rFonts w:eastAsia="Times New Roman"/>
          <w:color w:val="212121"/>
          <w:szCs w:val="24"/>
        </w:rPr>
        <w:t xml:space="preserve">χώρο </w:t>
      </w:r>
      <w:r>
        <w:rPr>
          <w:rFonts w:eastAsia="Times New Roman"/>
          <w:color w:val="212121"/>
          <w:szCs w:val="24"/>
        </w:rPr>
        <w:t xml:space="preserve">του ΟΔΔΥ, τη </w:t>
      </w:r>
      <w:r w:rsidRPr="003F2CE8">
        <w:rPr>
          <w:rFonts w:eastAsia="Times New Roman"/>
          <w:color w:val="212121"/>
          <w:szCs w:val="24"/>
        </w:rPr>
        <w:t>β</w:t>
      </w:r>
      <w:r>
        <w:rPr>
          <w:rFonts w:eastAsia="Times New Roman"/>
          <w:color w:val="212121"/>
          <w:szCs w:val="24"/>
        </w:rPr>
        <w:t>ελτίωση και συντήρηση υποδομών λ</w:t>
      </w:r>
      <w:r w:rsidRPr="003F2CE8">
        <w:rPr>
          <w:rFonts w:eastAsia="Times New Roman"/>
          <w:color w:val="212121"/>
          <w:szCs w:val="24"/>
        </w:rPr>
        <w:t>ιμένα</w:t>
      </w:r>
      <w:r>
        <w:rPr>
          <w:rFonts w:eastAsia="Times New Roman"/>
          <w:color w:val="212121"/>
          <w:szCs w:val="24"/>
        </w:rPr>
        <w:t>, την προμήθεια εξοπλισμού λ</w:t>
      </w:r>
      <w:r w:rsidRPr="003F2CE8">
        <w:rPr>
          <w:rFonts w:eastAsia="Times New Roman"/>
          <w:color w:val="212121"/>
          <w:szCs w:val="24"/>
        </w:rPr>
        <w:t>ιμένα</w:t>
      </w:r>
      <w:r>
        <w:rPr>
          <w:rFonts w:eastAsia="Times New Roman"/>
          <w:color w:val="212121"/>
          <w:szCs w:val="24"/>
        </w:rPr>
        <w:t xml:space="preserve">, τη βυθοκόρηση του κεντρικού λιμένα, </w:t>
      </w:r>
      <w:r w:rsidRPr="003F2CE8">
        <w:rPr>
          <w:rFonts w:eastAsia="Times New Roman"/>
          <w:color w:val="212121"/>
          <w:szCs w:val="24"/>
        </w:rPr>
        <w:t>την εκπόνηση μελετών</w:t>
      </w:r>
      <w:r>
        <w:rPr>
          <w:rFonts w:eastAsia="Times New Roman"/>
          <w:color w:val="212121"/>
          <w:szCs w:val="24"/>
        </w:rPr>
        <w:t>,</w:t>
      </w:r>
      <w:r w:rsidRPr="003F2CE8">
        <w:rPr>
          <w:rFonts w:eastAsia="Times New Roman"/>
          <w:color w:val="212121"/>
          <w:szCs w:val="24"/>
        </w:rPr>
        <w:t xml:space="preserve"> την κατασκευή </w:t>
      </w:r>
      <w:r>
        <w:rPr>
          <w:rFonts w:eastAsia="Times New Roman"/>
          <w:color w:val="212121"/>
          <w:szCs w:val="24"/>
        </w:rPr>
        <w:t xml:space="preserve">νέου προβλήτα </w:t>
      </w:r>
      <w:r w:rsidRPr="003F2CE8">
        <w:rPr>
          <w:rFonts w:eastAsia="Times New Roman"/>
          <w:color w:val="212121"/>
          <w:szCs w:val="24"/>
        </w:rPr>
        <w:t>πετρελαιοειδών</w:t>
      </w:r>
      <w:r>
        <w:rPr>
          <w:rFonts w:eastAsia="Times New Roman"/>
          <w:color w:val="212121"/>
          <w:szCs w:val="24"/>
        </w:rPr>
        <w:t>,</w:t>
      </w:r>
      <w:r w:rsidRPr="003F2CE8">
        <w:rPr>
          <w:rFonts w:eastAsia="Times New Roman"/>
          <w:color w:val="212121"/>
          <w:szCs w:val="24"/>
        </w:rPr>
        <w:t xml:space="preserve"> την επέκταση σταθμού διακίνησης αυτοκινήτων</w:t>
      </w:r>
      <w:r>
        <w:rPr>
          <w:rFonts w:eastAsia="Times New Roman"/>
          <w:color w:val="212121"/>
          <w:szCs w:val="24"/>
        </w:rPr>
        <w:t>, τη</w:t>
      </w:r>
      <w:r w:rsidRPr="003F2CE8">
        <w:rPr>
          <w:rFonts w:eastAsia="Times New Roman"/>
          <w:color w:val="212121"/>
          <w:szCs w:val="24"/>
        </w:rPr>
        <w:t xml:space="preserve"> βελτίωση υποδομών ναυπηγοεπισκευαστικής </w:t>
      </w:r>
      <w:r>
        <w:rPr>
          <w:rFonts w:eastAsia="Times New Roman"/>
          <w:color w:val="212121"/>
          <w:szCs w:val="24"/>
        </w:rPr>
        <w:t xml:space="preserve">ζώνης. </w:t>
      </w:r>
    </w:p>
    <w:p w14:paraId="2D05F5C5"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Γ</w:t>
      </w:r>
      <w:r w:rsidRPr="003F2CE8">
        <w:rPr>
          <w:rFonts w:eastAsia="Times New Roman"/>
          <w:color w:val="212121"/>
          <w:szCs w:val="24"/>
        </w:rPr>
        <w:t xml:space="preserve">ια τις επενδύσεις </w:t>
      </w:r>
      <w:r>
        <w:rPr>
          <w:rFonts w:eastAsia="Times New Roman"/>
          <w:color w:val="212121"/>
          <w:szCs w:val="24"/>
        </w:rPr>
        <w:t xml:space="preserve">που η </w:t>
      </w:r>
      <w:r>
        <w:rPr>
          <w:rFonts w:eastAsia="Times New Roman"/>
          <w:color w:val="212121"/>
          <w:szCs w:val="24"/>
        </w:rPr>
        <w:t>«</w:t>
      </w:r>
      <w:r>
        <w:rPr>
          <w:rFonts w:eastAsia="Times New Roman"/>
          <w:color w:val="212121"/>
          <w:szCs w:val="24"/>
        </w:rPr>
        <w:t>ΟΛΠ Α.Ε.</w:t>
      </w:r>
      <w:r>
        <w:rPr>
          <w:rFonts w:eastAsia="Times New Roman"/>
          <w:color w:val="212121"/>
          <w:szCs w:val="24"/>
        </w:rPr>
        <w:t>»</w:t>
      </w:r>
      <w:r>
        <w:rPr>
          <w:rFonts w:eastAsia="Times New Roman"/>
          <w:color w:val="212121"/>
          <w:szCs w:val="24"/>
        </w:rPr>
        <w:t xml:space="preserve"> </w:t>
      </w:r>
      <w:r w:rsidRPr="003F2CE8">
        <w:rPr>
          <w:rFonts w:eastAsia="Times New Roman"/>
          <w:color w:val="212121"/>
          <w:szCs w:val="24"/>
        </w:rPr>
        <w:t>προτε</w:t>
      </w:r>
      <w:r>
        <w:rPr>
          <w:rFonts w:eastAsia="Times New Roman"/>
          <w:color w:val="212121"/>
          <w:szCs w:val="24"/>
        </w:rPr>
        <w:t xml:space="preserve">ίνει ως πρόσθετες επενδύσεις η ΕΣΑΛ αποφάσισε. Εγκρίνει τις ακόλουθες επενδύσεις: </w:t>
      </w:r>
      <w:r w:rsidRPr="003F2CE8">
        <w:rPr>
          <w:rFonts w:eastAsia="Times New Roman"/>
          <w:color w:val="212121"/>
          <w:szCs w:val="24"/>
        </w:rPr>
        <w:t>οικολογικά λεωφορεία</w:t>
      </w:r>
      <w:r>
        <w:rPr>
          <w:rFonts w:eastAsia="Times New Roman"/>
          <w:color w:val="212121"/>
          <w:szCs w:val="24"/>
        </w:rPr>
        <w:t>,</w:t>
      </w:r>
      <w:r w:rsidRPr="003F2CE8">
        <w:rPr>
          <w:rFonts w:eastAsia="Times New Roman"/>
          <w:color w:val="212121"/>
          <w:szCs w:val="24"/>
        </w:rPr>
        <w:t xml:space="preserve"> κατασκευή επιβατικού σταθμού κρουαζιέρας στην περιοχή της νότι</w:t>
      </w:r>
      <w:r w:rsidRPr="003F2CE8">
        <w:rPr>
          <w:rFonts w:eastAsia="Times New Roman"/>
          <w:color w:val="212121"/>
          <w:szCs w:val="24"/>
        </w:rPr>
        <w:t xml:space="preserve">ας ζώνης του </w:t>
      </w:r>
      <w:r>
        <w:rPr>
          <w:rFonts w:eastAsia="Times New Roman"/>
          <w:color w:val="212121"/>
          <w:szCs w:val="24"/>
        </w:rPr>
        <w:t>λ</w:t>
      </w:r>
      <w:r w:rsidRPr="003F2CE8">
        <w:rPr>
          <w:rFonts w:eastAsia="Times New Roman"/>
          <w:color w:val="212121"/>
          <w:szCs w:val="24"/>
        </w:rPr>
        <w:t xml:space="preserve">ιμένα </w:t>
      </w:r>
      <w:r w:rsidRPr="003F2CE8">
        <w:rPr>
          <w:rFonts w:eastAsia="Times New Roman"/>
          <w:color w:val="212121"/>
          <w:szCs w:val="24"/>
        </w:rPr>
        <w:t xml:space="preserve">μόνο κατά το σκέλος που αφορά </w:t>
      </w:r>
      <w:r>
        <w:rPr>
          <w:rFonts w:eastAsia="Times New Roman"/>
          <w:color w:val="212121"/>
          <w:szCs w:val="24"/>
        </w:rPr>
        <w:t>αμιγώς</w:t>
      </w:r>
      <w:r w:rsidRPr="003F2CE8">
        <w:rPr>
          <w:rFonts w:eastAsia="Times New Roman"/>
          <w:color w:val="212121"/>
          <w:szCs w:val="24"/>
        </w:rPr>
        <w:t xml:space="preserve"> στο</w:t>
      </w:r>
      <w:r w:rsidRPr="00CF2C7D">
        <w:rPr>
          <w:rFonts w:eastAsia="Times New Roman"/>
          <w:color w:val="212121"/>
          <w:szCs w:val="24"/>
        </w:rPr>
        <w:t>ν</w:t>
      </w:r>
      <w:r w:rsidRPr="003F2CE8">
        <w:rPr>
          <w:rFonts w:eastAsia="Times New Roman"/>
          <w:color w:val="212121"/>
          <w:szCs w:val="24"/>
        </w:rPr>
        <w:t xml:space="preserve"> επιβατικό σταθμό</w:t>
      </w:r>
      <w:r>
        <w:rPr>
          <w:rFonts w:eastAsia="Times New Roman"/>
          <w:color w:val="212121"/>
          <w:szCs w:val="24"/>
        </w:rPr>
        <w:t>,</w:t>
      </w:r>
      <w:r w:rsidRPr="003F2CE8">
        <w:rPr>
          <w:rFonts w:eastAsia="Times New Roman"/>
          <w:color w:val="212121"/>
          <w:szCs w:val="24"/>
        </w:rPr>
        <w:t xml:space="preserve"> ενώ απέρριψε την προτεινόμεν</w:t>
      </w:r>
      <w:r>
        <w:rPr>
          <w:rFonts w:eastAsia="Times New Roman"/>
          <w:color w:val="212121"/>
          <w:szCs w:val="24"/>
        </w:rPr>
        <w:t>η επένδυση του κέντρου αναψυχής, κύριε Πλακιωτάκη,</w:t>
      </w:r>
      <w:r w:rsidRPr="003F2CE8">
        <w:rPr>
          <w:rFonts w:eastAsia="Times New Roman"/>
          <w:color w:val="212121"/>
          <w:szCs w:val="24"/>
        </w:rPr>
        <w:t xml:space="preserve"> που περιλαμβάνει μη λιμενικές εμπορικές </w:t>
      </w:r>
      <w:r>
        <w:rPr>
          <w:rFonts w:eastAsia="Times New Roman"/>
          <w:color w:val="212121"/>
          <w:szCs w:val="24"/>
        </w:rPr>
        <w:t>χρήσεις,</w:t>
      </w:r>
      <w:r w:rsidRPr="003F2CE8">
        <w:rPr>
          <w:rFonts w:eastAsia="Times New Roman"/>
          <w:color w:val="212121"/>
          <w:szCs w:val="24"/>
        </w:rPr>
        <w:t xml:space="preserve"> δηλαδή mall</w:t>
      </w:r>
      <w:r>
        <w:rPr>
          <w:rFonts w:eastAsia="Times New Roman"/>
          <w:color w:val="212121"/>
          <w:szCs w:val="24"/>
        </w:rPr>
        <w:t>,</w:t>
      </w:r>
      <w:r w:rsidRPr="003F2CE8">
        <w:rPr>
          <w:rFonts w:eastAsia="Times New Roman"/>
          <w:color w:val="212121"/>
          <w:szCs w:val="24"/>
        </w:rPr>
        <w:t xml:space="preserve"> κινηματογράφο</w:t>
      </w:r>
      <w:r>
        <w:rPr>
          <w:rFonts w:eastAsia="Times New Roman"/>
          <w:color w:val="212121"/>
          <w:szCs w:val="24"/>
        </w:rPr>
        <w:t>υ</w:t>
      </w:r>
      <w:r w:rsidRPr="003F2CE8">
        <w:rPr>
          <w:rFonts w:eastAsia="Times New Roman"/>
          <w:color w:val="212121"/>
          <w:szCs w:val="24"/>
        </w:rPr>
        <w:t>ς και άλλα παρόμοια</w:t>
      </w:r>
      <w:r>
        <w:rPr>
          <w:rFonts w:eastAsia="Times New Roman"/>
          <w:color w:val="212121"/>
          <w:szCs w:val="24"/>
        </w:rPr>
        <w:t xml:space="preserve">. </w:t>
      </w:r>
      <w:r>
        <w:rPr>
          <w:rFonts w:eastAsia="Times New Roman"/>
          <w:color w:val="212121"/>
          <w:szCs w:val="24"/>
        </w:rPr>
        <w:t>Και για παράδειγμα σας ερωτώ: Ε</w:t>
      </w:r>
      <w:r w:rsidRPr="003F2CE8">
        <w:rPr>
          <w:rFonts w:eastAsia="Times New Roman"/>
          <w:color w:val="212121"/>
          <w:szCs w:val="24"/>
        </w:rPr>
        <w:t xml:space="preserve">ίστε σύμφωνοι να γίνει </w:t>
      </w:r>
      <w:r>
        <w:rPr>
          <w:rFonts w:eastAsia="Times New Roman"/>
          <w:color w:val="212121"/>
          <w:szCs w:val="24"/>
          <w:lang w:val="en-US"/>
        </w:rPr>
        <w:t>mall</w:t>
      </w:r>
      <w:r w:rsidRPr="003F2CE8">
        <w:rPr>
          <w:rFonts w:eastAsia="Times New Roman"/>
          <w:color w:val="212121"/>
          <w:szCs w:val="24"/>
        </w:rPr>
        <w:t xml:space="preserve"> από </w:t>
      </w:r>
      <w:r w:rsidRPr="003F2CE8">
        <w:rPr>
          <w:rFonts w:eastAsia="Times New Roman"/>
          <w:color w:val="212121"/>
          <w:szCs w:val="24"/>
        </w:rPr>
        <w:lastRenderedPageBreak/>
        <w:t xml:space="preserve">την </w:t>
      </w:r>
      <w:r>
        <w:rPr>
          <w:rFonts w:eastAsia="Times New Roman"/>
          <w:color w:val="212121"/>
          <w:szCs w:val="24"/>
        </w:rPr>
        <w:t>«</w:t>
      </w:r>
      <w:r w:rsidRPr="003F2CE8">
        <w:rPr>
          <w:rFonts w:eastAsia="Times New Roman"/>
          <w:color w:val="212121"/>
          <w:szCs w:val="24"/>
        </w:rPr>
        <w:t>ΟΛΠ Α.Ε.</w:t>
      </w:r>
      <w:r>
        <w:rPr>
          <w:rFonts w:eastAsia="Times New Roman"/>
          <w:color w:val="212121"/>
          <w:szCs w:val="24"/>
        </w:rPr>
        <w:t>»</w:t>
      </w:r>
      <w:r>
        <w:rPr>
          <w:rFonts w:eastAsia="Times New Roman"/>
          <w:color w:val="212121"/>
          <w:szCs w:val="24"/>
        </w:rPr>
        <w:t>;</w:t>
      </w:r>
      <w:r w:rsidRPr="003F2CE8">
        <w:rPr>
          <w:rFonts w:eastAsia="Times New Roman"/>
          <w:color w:val="212121"/>
          <w:szCs w:val="24"/>
        </w:rPr>
        <w:t xml:space="preserve"> Μετατρ</w:t>
      </w:r>
      <w:r>
        <w:rPr>
          <w:rFonts w:eastAsia="Times New Roman"/>
          <w:color w:val="212121"/>
          <w:szCs w:val="24"/>
        </w:rPr>
        <w:t xml:space="preserve">οπή της </w:t>
      </w:r>
      <w:r>
        <w:rPr>
          <w:rFonts w:eastAsia="Times New Roman"/>
          <w:color w:val="212121"/>
          <w:szCs w:val="24"/>
        </w:rPr>
        <w:t>«</w:t>
      </w:r>
      <w:r>
        <w:rPr>
          <w:rFonts w:eastAsia="Times New Roman"/>
          <w:color w:val="212121"/>
          <w:szCs w:val="24"/>
        </w:rPr>
        <w:t>Παγόδας</w:t>
      </w:r>
      <w:r>
        <w:rPr>
          <w:rFonts w:eastAsia="Times New Roman"/>
          <w:color w:val="212121"/>
          <w:szCs w:val="24"/>
        </w:rPr>
        <w:t>»</w:t>
      </w:r>
      <w:r>
        <w:rPr>
          <w:rFonts w:eastAsia="Times New Roman"/>
          <w:color w:val="212121"/>
          <w:szCs w:val="24"/>
        </w:rPr>
        <w:t xml:space="preserve"> σε ξενοδοχείο πέντε </w:t>
      </w:r>
      <w:r w:rsidRPr="003F2CE8">
        <w:rPr>
          <w:rFonts w:eastAsia="Times New Roman"/>
          <w:color w:val="212121"/>
          <w:szCs w:val="24"/>
        </w:rPr>
        <w:t>αστέρων και μετατροπή αποθηκών σε ξενοδοχείο τεσσάρων και πέντε αστέρων και</w:t>
      </w:r>
      <w:r>
        <w:rPr>
          <w:rFonts w:eastAsia="Times New Roman"/>
          <w:color w:val="212121"/>
          <w:szCs w:val="24"/>
        </w:rPr>
        <w:t xml:space="preserve"> υπό την απαραίτητη προϋπόθεση ν</w:t>
      </w:r>
      <w:r w:rsidRPr="003F2CE8">
        <w:rPr>
          <w:rFonts w:eastAsia="Times New Roman"/>
          <w:color w:val="212121"/>
          <w:szCs w:val="24"/>
        </w:rPr>
        <w:t>α προηγηθεί η έγκριση αλλα</w:t>
      </w:r>
      <w:r w:rsidRPr="003F2CE8">
        <w:rPr>
          <w:rFonts w:eastAsia="Times New Roman"/>
          <w:color w:val="212121"/>
          <w:szCs w:val="24"/>
        </w:rPr>
        <w:t xml:space="preserve">γής της χρήσης των σχετικών κτιρίων από το Υπουργείο Πολιτισμού μετά από σχετική γνωμοδότηση από το </w:t>
      </w:r>
      <w:r>
        <w:rPr>
          <w:rFonts w:eastAsia="Times New Roman"/>
          <w:color w:val="212121"/>
          <w:szCs w:val="24"/>
        </w:rPr>
        <w:t xml:space="preserve">ΚΑΣ και από το </w:t>
      </w:r>
      <w:r>
        <w:rPr>
          <w:rFonts w:eastAsia="Times New Roman"/>
          <w:color w:val="212121"/>
          <w:szCs w:val="24"/>
        </w:rPr>
        <w:t xml:space="preserve">συμβούλιο </w:t>
      </w:r>
      <w:r>
        <w:rPr>
          <w:rFonts w:eastAsia="Times New Roman"/>
          <w:color w:val="212121"/>
          <w:szCs w:val="24"/>
        </w:rPr>
        <w:t xml:space="preserve">των </w:t>
      </w:r>
      <w:r>
        <w:rPr>
          <w:rFonts w:eastAsia="Times New Roman"/>
          <w:color w:val="212121"/>
          <w:szCs w:val="24"/>
        </w:rPr>
        <w:t>Νεωτέρων</w:t>
      </w:r>
      <w:r>
        <w:rPr>
          <w:rFonts w:eastAsia="Times New Roman"/>
          <w:color w:val="212121"/>
          <w:szCs w:val="24"/>
        </w:rPr>
        <w:t xml:space="preserve"> </w:t>
      </w:r>
      <w:r>
        <w:rPr>
          <w:rFonts w:eastAsia="Times New Roman"/>
          <w:color w:val="212121"/>
          <w:szCs w:val="24"/>
        </w:rPr>
        <w:t>Μ</w:t>
      </w:r>
      <w:r>
        <w:rPr>
          <w:rFonts w:eastAsia="Times New Roman"/>
          <w:color w:val="212121"/>
          <w:szCs w:val="24"/>
        </w:rPr>
        <w:t xml:space="preserve">νημείων </w:t>
      </w:r>
      <w:r>
        <w:rPr>
          <w:rFonts w:eastAsia="Times New Roman"/>
          <w:color w:val="212121"/>
          <w:szCs w:val="24"/>
        </w:rPr>
        <w:t>του Υπουργείου Π</w:t>
      </w:r>
      <w:r w:rsidRPr="003F2CE8">
        <w:rPr>
          <w:rFonts w:eastAsia="Times New Roman"/>
          <w:color w:val="212121"/>
          <w:szCs w:val="24"/>
        </w:rPr>
        <w:t>ολιτισμού</w:t>
      </w:r>
      <w:r>
        <w:rPr>
          <w:rFonts w:eastAsia="Times New Roman"/>
          <w:color w:val="212121"/>
          <w:szCs w:val="24"/>
        </w:rPr>
        <w:t>, και τη</w:t>
      </w:r>
      <w:r w:rsidRPr="003F2CE8">
        <w:rPr>
          <w:rFonts w:eastAsia="Times New Roman"/>
          <w:color w:val="212121"/>
          <w:szCs w:val="24"/>
        </w:rPr>
        <w:t xml:space="preserve"> μετατροπή τη</w:t>
      </w:r>
      <w:r>
        <w:rPr>
          <w:rFonts w:eastAsia="Times New Roman"/>
          <w:color w:val="212121"/>
          <w:szCs w:val="24"/>
        </w:rPr>
        <w:t xml:space="preserve">ς πέτρινης αποθήκης σε μουσείο στην Ακτή Βασιλειάδη. </w:t>
      </w:r>
    </w:p>
    <w:p w14:paraId="2D05F5C6"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Α</w:t>
      </w:r>
      <w:r w:rsidRPr="003F2CE8">
        <w:rPr>
          <w:rFonts w:eastAsia="Times New Roman"/>
          <w:color w:val="212121"/>
          <w:szCs w:val="24"/>
        </w:rPr>
        <w:t xml:space="preserve">πέρριψε όμως επενδύσεις </w:t>
      </w:r>
      <w:r>
        <w:rPr>
          <w:rFonts w:eastAsia="Times New Roman"/>
          <w:color w:val="212121"/>
          <w:szCs w:val="24"/>
        </w:rPr>
        <w:t>η ΕΣΑΛ. Π</w:t>
      </w:r>
      <w:r w:rsidRPr="003F2CE8">
        <w:rPr>
          <w:rFonts w:eastAsia="Times New Roman"/>
          <w:color w:val="212121"/>
          <w:szCs w:val="24"/>
        </w:rPr>
        <w:t>οιες επενδύσεις</w:t>
      </w:r>
      <w:r>
        <w:rPr>
          <w:rFonts w:eastAsia="Times New Roman"/>
          <w:color w:val="212121"/>
          <w:szCs w:val="24"/>
        </w:rPr>
        <w:t>; Ν</w:t>
      </w:r>
      <w:r w:rsidRPr="003F2CE8">
        <w:rPr>
          <w:rFonts w:eastAsia="Times New Roman"/>
          <w:color w:val="212121"/>
          <w:szCs w:val="24"/>
        </w:rPr>
        <w:t>έα αποθήκη στην πρώην περιοχή του ΟΔΔΥ</w:t>
      </w:r>
      <w:r>
        <w:rPr>
          <w:rFonts w:eastAsia="Times New Roman"/>
          <w:color w:val="212121"/>
          <w:szCs w:val="24"/>
        </w:rPr>
        <w:t>, κατασκευή δύο πενταώροφων</w:t>
      </w:r>
      <w:r w:rsidRPr="003F2CE8">
        <w:rPr>
          <w:rFonts w:eastAsia="Times New Roman"/>
          <w:color w:val="212121"/>
          <w:szCs w:val="24"/>
        </w:rPr>
        <w:t xml:space="preserve"> κτιρίων στ</w:t>
      </w:r>
      <w:r>
        <w:rPr>
          <w:rFonts w:eastAsia="Times New Roman"/>
          <w:color w:val="212121"/>
          <w:szCs w:val="24"/>
        </w:rPr>
        <w:t xml:space="preserve">άθμευσης αυτοκινήτων, έκτασης 75.000 </w:t>
      </w:r>
      <w:r w:rsidRPr="003F2CE8">
        <w:rPr>
          <w:rFonts w:eastAsia="Times New Roman"/>
          <w:color w:val="212121"/>
          <w:szCs w:val="24"/>
        </w:rPr>
        <w:t>τετραγωνικών μέτρων στην περιοχή Γ2</w:t>
      </w:r>
      <w:r>
        <w:rPr>
          <w:rFonts w:eastAsia="Times New Roman"/>
          <w:color w:val="212121"/>
          <w:szCs w:val="24"/>
        </w:rPr>
        <w:t>.</w:t>
      </w:r>
      <w:r w:rsidRPr="003F2CE8">
        <w:rPr>
          <w:rFonts w:eastAsia="Times New Roman"/>
          <w:color w:val="212121"/>
          <w:szCs w:val="24"/>
        </w:rPr>
        <w:t xml:space="preserve"> </w:t>
      </w:r>
      <w:r>
        <w:rPr>
          <w:rFonts w:eastAsia="Times New Roman"/>
          <w:color w:val="212121"/>
          <w:szCs w:val="24"/>
        </w:rPr>
        <w:t>Κατά πλειοψηφία την απέρριψε. Και ξέρετε γιατί; Διότι η</w:t>
      </w:r>
      <w:r>
        <w:rPr>
          <w:rFonts w:eastAsia="Times New Roman"/>
          <w:color w:val="212121"/>
          <w:szCs w:val="24"/>
        </w:rPr>
        <w:t xml:space="preserve"> σχετική μ</w:t>
      </w:r>
      <w:r w:rsidRPr="003F2CE8">
        <w:rPr>
          <w:rFonts w:eastAsia="Times New Roman"/>
          <w:color w:val="212121"/>
          <w:szCs w:val="24"/>
        </w:rPr>
        <w:t xml:space="preserve">ελέτη </w:t>
      </w:r>
      <w:r>
        <w:rPr>
          <w:rFonts w:eastAsia="Times New Roman"/>
          <w:color w:val="212121"/>
          <w:szCs w:val="24"/>
        </w:rPr>
        <w:t xml:space="preserve">είχε </w:t>
      </w:r>
      <w:r w:rsidRPr="003F2CE8">
        <w:rPr>
          <w:rFonts w:eastAsia="Times New Roman"/>
          <w:color w:val="212121"/>
          <w:szCs w:val="24"/>
        </w:rPr>
        <w:t>λάθη</w:t>
      </w:r>
      <w:r>
        <w:rPr>
          <w:rFonts w:eastAsia="Times New Roman"/>
          <w:color w:val="212121"/>
          <w:szCs w:val="24"/>
        </w:rPr>
        <w:t>,</w:t>
      </w:r>
      <w:r w:rsidRPr="003F2CE8">
        <w:rPr>
          <w:rFonts w:eastAsia="Times New Roman"/>
          <w:color w:val="212121"/>
          <w:szCs w:val="24"/>
        </w:rPr>
        <w:t xml:space="preserve"> </w:t>
      </w:r>
      <w:r>
        <w:rPr>
          <w:rFonts w:eastAsia="Times New Roman"/>
          <w:color w:val="212121"/>
          <w:szCs w:val="24"/>
        </w:rPr>
        <w:t>ασάφειες αναφορικά με τα</w:t>
      </w:r>
      <w:r w:rsidRPr="003F2CE8">
        <w:rPr>
          <w:rFonts w:eastAsia="Times New Roman"/>
          <w:color w:val="212121"/>
          <w:szCs w:val="24"/>
        </w:rPr>
        <w:t xml:space="preserve"> αριθμητικά μεγέθη της επένδυσης</w:t>
      </w:r>
      <w:r>
        <w:rPr>
          <w:rFonts w:eastAsia="Times New Roman"/>
          <w:color w:val="212121"/>
          <w:szCs w:val="24"/>
        </w:rPr>
        <w:t>. Έκρινε,</w:t>
      </w:r>
      <w:r w:rsidRPr="003F2CE8">
        <w:rPr>
          <w:rFonts w:eastAsia="Times New Roman"/>
          <w:color w:val="212121"/>
          <w:szCs w:val="24"/>
        </w:rPr>
        <w:t xml:space="preserve"> </w:t>
      </w:r>
      <w:r>
        <w:rPr>
          <w:rFonts w:eastAsia="Times New Roman"/>
          <w:color w:val="212121"/>
          <w:szCs w:val="24"/>
        </w:rPr>
        <w:t>επίσης,</w:t>
      </w:r>
      <w:r w:rsidRPr="003F2CE8">
        <w:rPr>
          <w:rFonts w:eastAsia="Times New Roman"/>
          <w:color w:val="212121"/>
          <w:szCs w:val="24"/>
        </w:rPr>
        <w:t xml:space="preserve"> </w:t>
      </w:r>
      <w:r>
        <w:rPr>
          <w:rFonts w:eastAsia="Times New Roman"/>
          <w:color w:val="212121"/>
          <w:szCs w:val="24"/>
        </w:rPr>
        <w:t xml:space="preserve">η ΕΣΑΛ ότι </w:t>
      </w:r>
      <w:r w:rsidRPr="003F2CE8">
        <w:rPr>
          <w:rFonts w:eastAsia="Times New Roman"/>
          <w:color w:val="212121"/>
          <w:szCs w:val="24"/>
        </w:rPr>
        <w:t>δεν είναι δυνατόν να αξιολογηθούν οι επενδύσεις</w:t>
      </w:r>
      <w:r>
        <w:rPr>
          <w:rFonts w:eastAsia="Times New Roman"/>
          <w:color w:val="212121"/>
          <w:szCs w:val="24"/>
        </w:rPr>
        <w:t>:</w:t>
      </w:r>
      <w:r w:rsidRPr="003F2CE8">
        <w:rPr>
          <w:rFonts w:eastAsia="Times New Roman"/>
          <w:color w:val="212121"/>
          <w:szCs w:val="24"/>
        </w:rPr>
        <w:t xml:space="preserve"> κατασκευή ναυπηγοεπισκευαστικής για mega yachts στην περιοχή Γ1</w:t>
      </w:r>
      <w:r>
        <w:rPr>
          <w:rFonts w:eastAsia="Times New Roman"/>
          <w:color w:val="212121"/>
          <w:szCs w:val="24"/>
        </w:rPr>
        <w:t>,</w:t>
      </w:r>
      <w:r w:rsidRPr="003F2CE8">
        <w:rPr>
          <w:rFonts w:eastAsia="Times New Roman"/>
          <w:color w:val="212121"/>
          <w:szCs w:val="24"/>
        </w:rPr>
        <w:t xml:space="preserve"> επειδή εκκ</w:t>
      </w:r>
      <w:r>
        <w:rPr>
          <w:rFonts w:eastAsia="Times New Roman"/>
          <w:color w:val="212121"/>
          <w:szCs w:val="24"/>
        </w:rPr>
        <w:t>ρεμεί η έκδοση απόφα</w:t>
      </w:r>
      <w:r>
        <w:rPr>
          <w:rFonts w:eastAsia="Times New Roman"/>
          <w:color w:val="212121"/>
          <w:szCs w:val="24"/>
        </w:rPr>
        <w:t>σης από το Συμβούλιο της Ε</w:t>
      </w:r>
      <w:r w:rsidRPr="003F2CE8">
        <w:rPr>
          <w:rFonts w:eastAsia="Times New Roman"/>
          <w:color w:val="212121"/>
          <w:szCs w:val="24"/>
        </w:rPr>
        <w:t xml:space="preserve">πικρατείας επί προσφυγής του </w:t>
      </w:r>
      <w:r>
        <w:rPr>
          <w:rFonts w:eastAsia="Times New Roman"/>
          <w:color w:val="212121"/>
          <w:szCs w:val="24"/>
        </w:rPr>
        <w:lastRenderedPageBreak/>
        <w:t xml:space="preserve">ΟΛΠ </w:t>
      </w:r>
      <w:r w:rsidRPr="003F2CE8">
        <w:rPr>
          <w:rFonts w:eastAsia="Times New Roman"/>
          <w:color w:val="212121"/>
          <w:szCs w:val="24"/>
        </w:rPr>
        <w:t xml:space="preserve">για το σχετικό </w:t>
      </w:r>
      <w:r>
        <w:rPr>
          <w:rFonts w:eastAsia="Times New Roman"/>
          <w:color w:val="212121"/>
          <w:szCs w:val="24"/>
        </w:rPr>
        <w:t>θέμα και κατασκευή ξενοδοχείου πέντε αστέρων στο Πόρτο Λ</w:t>
      </w:r>
      <w:r w:rsidRPr="003F2CE8">
        <w:rPr>
          <w:rFonts w:eastAsia="Times New Roman"/>
          <w:color w:val="212121"/>
          <w:szCs w:val="24"/>
        </w:rPr>
        <w:t>εόνε</w:t>
      </w:r>
      <w:r>
        <w:rPr>
          <w:rFonts w:eastAsia="Times New Roman"/>
          <w:color w:val="212121"/>
          <w:szCs w:val="24"/>
        </w:rPr>
        <w:t>, επειδή</w:t>
      </w:r>
      <w:r w:rsidRPr="003F2CE8">
        <w:rPr>
          <w:rFonts w:eastAsia="Times New Roman"/>
          <w:color w:val="212121"/>
          <w:szCs w:val="24"/>
        </w:rPr>
        <w:t xml:space="preserve"> εκκρεμεί η εξέταση</w:t>
      </w:r>
      <w:r>
        <w:rPr>
          <w:rFonts w:eastAsia="Times New Roman"/>
          <w:color w:val="212121"/>
          <w:szCs w:val="24"/>
        </w:rPr>
        <w:t xml:space="preserve"> της πρότασης από το Κεντρικό Αρχαιολογικό Συμβούλιο. </w:t>
      </w:r>
    </w:p>
    <w:p w14:paraId="2D05F5C7"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Τ</w:t>
      </w:r>
      <w:r w:rsidRPr="003F2CE8">
        <w:rPr>
          <w:rFonts w:eastAsia="Times New Roman"/>
          <w:color w:val="212121"/>
          <w:szCs w:val="24"/>
        </w:rPr>
        <w:t>έλος</w:t>
      </w:r>
      <w:r>
        <w:rPr>
          <w:rFonts w:eastAsia="Times New Roman"/>
          <w:color w:val="212121"/>
          <w:szCs w:val="24"/>
        </w:rPr>
        <w:t>, υπογραμμίστηκε</w:t>
      </w:r>
      <w:r w:rsidRPr="003F2CE8">
        <w:rPr>
          <w:rFonts w:eastAsia="Times New Roman"/>
          <w:color w:val="212121"/>
          <w:szCs w:val="24"/>
        </w:rPr>
        <w:t xml:space="preserve"> από την </w:t>
      </w:r>
      <w:r>
        <w:rPr>
          <w:rFonts w:eastAsia="Times New Roman"/>
          <w:color w:val="212121"/>
          <w:szCs w:val="24"/>
        </w:rPr>
        <w:t xml:space="preserve">ΕΣΑΛ </w:t>
      </w:r>
      <w:r w:rsidRPr="003F2CE8">
        <w:rPr>
          <w:rFonts w:eastAsia="Times New Roman"/>
          <w:color w:val="212121"/>
          <w:szCs w:val="24"/>
        </w:rPr>
        <w:t>ότι ο</w:t>
      </w:r>
      <w:r w:rsidRPr="003F2CE8">
        <w:rPr>
          <w:rFonts w:eastAsia="Times New Roman"/>
          <w:color w:val="212121"/>
          <w:szCs w:val="24"/>
        </w:rPr>
        <w:t xml:space="preserve">ι </w:t>
      </w:r>
      <w:r>
        <w:rPr>
          <w:rFonts w:eastAsia="Times New Roman"/>
          <w:color w:val="212121"/>
          <w:szCs w:val="24"/>
        </w:rPr>
        <w:t xml:space="preserve">εγκρίσεις για </w:t>
      </w:r>
      <w:r w:rsidRPr="003F2CE8">
        <w:rPr>
          <w:rFonts w:eastAsia="Times New Roman"/>
          <w:color w:val="212121"/>
          <w:szCs w:val="24"/>
        </w:rPr>
        <w:t>υποχρεωτικές και πρόσθετες επενδύσεις τελούν υπό την προϋπόθεση ότι δεν θα προκύψουν αντιρρήσεις τόσο κατά την έγκριση της στρατηγική</w:t>
      </w:r>
      <w:r>
        <w:rPr>
          <w:rFonts w:eastAsia="Times New Roman"/>
          <w:color w:val="212121"/>
          <w:szCs w:val="24"/>
        </w:rPr>
        <w:t>ς μ</w:t>
      </w:r>
      <w:r w:rsidRPr="003F2CE8">
        <w:rPr>
          <w:rFonts w:eastAsia="Times New Roman"/>
          <w:color w:val="212121"/>
          <w:szCs w:val="24"/>
        </w:rPr>
        <w:t>ελέτης περιβαλλοντικών επιπτώσεων</w:t>
      </w:r>
      <w:r>
        <w:rPr>
          <w:rFonts w:eastAsia="Times New Roman"/>
          <w:color w:val="212121"/>
          <w:szCs w:val="24"/>
        </w:rPr>
        <w:t>,</w:t>
      </w:r>
      <w:r w:rsidRPr="003F2CE8">
        <w:rPr>
          <w:rFonts w:eastAsia="Times New Roman"/>
          <w:color w:val="212121"/>
          <w:szCs w:val="24"/>
        </w:rPr>
        <w:t xml:space="preserve"> όσο και κατά την εξέταση από το Κ</w:t>
      </w:r>
      <w:r>
        <w:rPr>
          <w:rFonts w:eastAsia="Times New Roman"/>
          <w:color w:val="212121"/>
          <w:szCs w:val="24"/>
        </w:rPr>
        <w:t xml:space="preserve">ΑΣ. Και το είπαμε στις </w:t>
      </w:r>
      <w:r>
        <w:rPr>
          <w:rFonts w:eastAsia="Times New Roman"/>
          <w:color w:val="212121"/>
          <w:szCs w:val="24"/>
        </w:rPr>
        <w:t>ε</w:t>
      </w:r>
      <w:r w:rsidRPr="003F2CE8">
        <w:rPr>
          <w:rFonts w:eastAsia="Times New Roman"/>
          <w:color w:val="212121"/>
          <w:szCs w:val="24"/>
        </w:rPr>
        <w:t>πιτροπές</w:t>
      </w:r>
      <w:r>
        <w:rPr>
          <w:rFonts w:eastAsia="Times New Roman"/>
          <w:color w:val="212121"/>
          <w:szCs w:val="24"/>
        </w:rPr>
        <w:t xml:space="preserve"> -τ</w:t>
      </w:r>
      <w:r w:rsidRPr="003F2CE8">
        <w:rPr>
          <w:rFonts w:eastAsia="Times New Roman"/>
          <w:color w:val="212121"/>
          <w:szCs w:val="24"/>
        </w:rPr>
        <w:t>έ</w:t>
      </w:r>
      <w:r w:rsidRPr="003F2CE8">
        <w:rPr>
          <w:rFonts w:eastAsia="Times New Roman"/>
          <w:color w:val="212121"/>
          <w:szCs w:val="24"/>
        </w:rPr>
        <w:t>σσερις τον αριθμό ήσαν οι συνεδριάσεις</w:t>
      </w:r>
      <w:r>
        <w:rPr>
          <w:rFonts w:eastAsia="Times New Roman"/>
          <w:color w:val="212121"/>
          <w:szCs w:val="24"/>
        </w:rPr>
        <w:t xml:space="preserve">- επανειλημμένα. </w:t>
      </w:r>
      <w:r w:rsidRPr="003F2CE8">
        <w:rPr>
          <w:rFonts w:eastAsia="Times New Roman"/>
          <w:color w:val="212121"/>
          <w:szCs w:val="24"/>
        </w:rPr>
        <w:t>Δη</w:t>
      </w:r>
      <w:r>
        <w:rPr>
          <w:rFonts w:eastAsia="Times New Roman"/>
          <w:color w:val="212121"/>
          <w:szCs w:val="24"/>
        </w:rPr>
        <w:t>λαδή ποια ιδεοληψία μάς οδηγεί -γ</w:t>
      </w:r>
      <w:r w:rsidRPr="003F2CE8">
        <w:rPr>
          <w:rFonts w:eastAsia="Times New Roman"/>
          <w:color w:val="212121"/>
          <w:szCs w:val="24"/>
        </w:rPr>
        <w:t>ιατί έτσι μας είπατε</w:t>
      </w:r>
      <w:r>
        <w:rPr>
          <w:rFonts w:eastAsia="Times New Roman"/>
          <w:color w:val="212121"/>
          <w:szCs w:val="24"/>
        </w:rPr>
        <w:t>-</w:t>
      </w:r>
      <w:r w:rsidRPr="003F2CE8">
        <w:rPr>
          <w:rFonts w:eastAsia="Times New Roman"/>
          <w:color w:val="212121"/>
          <w:szCs w:val="24"/>
        </w:rPr>
        <w:t xml:space="preserve"> στο να μην υπάρξουν αυτές οι επενδύσεις</w:t>
      </w:r>
      <w:r>
        <w:rPr>
          <w:rFonts w:eastAsia="Times New Roman"/>
          <w:color w:val="212121"/>
          <w:szCs w:val="24"/>
        </w:rPr>
        <w:t>;</w:t>
      </w:r>
      <w:r w:rsidRPr="003F2CE8">
        <w:rPr>
          <w:rFonts w:eastAsia="Times New Roman"/>
          <w:color w:val="212121"/>
          <w:szCs w:val="24"/>
        </w:rPr>
        <w:t xml:space="preserve"> Βεβαίως να υπάρξουν</w:t>
      </w:r>
      <w:r>
        <w:rPr>
          <w:rFonts w:eastAsia="Times New Roman"/>
          <w:color w:val="212121"/>
          <w:szCs w:val="24"/>
        </w:rPr>
        <w:t xml:space="preserve">. Ποιος, όμως, </w:t>
      </w:r>
      <w:r w:rsidRPr="003F2CE8">
        <w:rPr>
          <w:rFonts w:eastAsia="Times New Roman"/>
          <w:color w:val="212121"/>
          <w:szCs w:val="24"/>
        </w:rPr>
        <w:t>δεν εί</w:t>
      </w:r>
      <w:r>
        <w:rPr>
          <w:rFonts w:eastAsia="Times New Roman"/>
          <w:color w:val="212121"/>
          <w:szCs w:val="24"/>
        </w:rPr>
        <w:t>ναι σύμφωνος ότι η οποιαδήποτε μ</w:t>
      </w:r>
      <w:r w:rsidRPr="003F2CE8">
        <w:rPr>
          <w:rFonts w:eastAsia="Times New Roman"/>
          <w:color w:val="212121"/>
          <w:szCs w:val="24"/>
        </w:rPr>
        <w:t>ελέτη</w:t>
      </w:r>
      <w:r>
        <w:rPr>
          <w:rFonts w:eastAsia="Times New Roman"/>
          <w:color w:val="212121"/>
          <w:szCs w:val="24"/>
        </w:rPr>
        <w:t>,</w:t>
      </w:r>
      <w:r w:rsidRPr="003F2CE8">
        <w:rPr>
          <w:rFonts w:eastAsia="Times New Roman"/>
          <w:color w:val="212121"/>
          <w:szCs w:val="24"/>
        </w:rPr>
        <w:t xml:space="preserve"> η οποιαδήποτε επένδυση </w:t>
      </w:r>
      <w:r>
        <w:rPr>
          <w:rFonts w:eastAsia="Times New Roman"/>
          <w:color w:val="212121"/>
          <w:szCs w:val="24"/>
        </w:rPr>
        <w:t>-</w:t>
      </w:r>
      <w:r w:rsidRPr="003F2CE8">
        <w:rPr>
          <w:rFonts w:eastAsia="Times New Roman"/>
          <w:color w:val="212121"/>
          <w:szCs w:val="24"/>
        </w:rPr>
        <w:t>και αναφέρομαι στις επιμέρους επενδύσεις</w:t>
      </w:r>
      <w:r>
        <w:rPr>
          <w:rFonts w:eastAsia="Times New Roman"/>
          <w:color w:val="212121"/>
          <w:szCs w:val="24"/>
        </w:rPr>
        <w:t>-</w:t>
      </w:r>
      <w:r w:rsidRPr="003F2CE8">
        <w:rPr>
          <w:rFonts w:eastAsia="Times New Roman"/>
          <w:color w:val="212121"/>
          <w:szCs w:val="24"/>
        </w:rPr>
        <w:t xml:space="preserve"> πρέπει να εξασφαλίζουν τη νομι</w:t>
      </w:r>
      <w:r>
        <w:rPr>
          <w:rFonts w:eastAsia="Times New Roman"/>
          <w:color w:val="212121"/>
          <w:szCs w:val="24"/>
        </w:rPr>
        <w:t>μότητα; Και νομιμότητα είναι η απόφαση</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κρίση του Υπουργείου Π</w:t>
      </w:r>
      <w:r w:rsidRPr="003F2CE8">
        <w:rPr>
          <w:rFonts w:eastAsia="Times New Roman"/>
          <w:color w:val="212121"/>
          <w:szCs w:val="24"/>
        </w:rPr>
        <w:t>εριβάλλοντος</w:t>
      </w:r>
      <w:r>
        <w:rPr>
          <w:rFonts w:eastAsia="Times New Roman"/>
          <w:color w:val="212121"/>
          <w:szCs w:val="24"/>
        </w:rPr>
        <w:t xml:space="preserve">, νομιμότητα είναι και η κρίση, </w:t>
      </w:r>
      <w:r w:rsidRPr="003F2CE8">
        <w:rPr>
          <w:rFonts w:eastAsia="Times New Roman"/>
          <w:color w:val="212121"/>
          <w:szCs w:val="24"/>
        </w:rPr>
        <w:t>αξιολόγηση και απόφ</w:t>
      </w:r>
      <w:r>
        <w:rPr>
          <w:rFonts w:eastAsia="Times New Roman"/>
          <w:color w:val="212121"/>
          <w:szCs w:val="24"/>
        </w:rPr>
        <w:t xml:space="preserve">αση του Υπουργείου Πολιτισμού </w:t>
      </w:r>
      <w:r w:rsidRPr="00CF2C7D">
        <w:rPr>
          <w:rFonts w:eastAsia="Times New Roman"/>
          <w:color w:val="212121"/>
          <w:szCs w:val="24"/>
        </w:rPr>
        <w:t>από τα</w:t>
      </w:r>
      <w:r>
        <w:rPr>
          <w:rFonts w:eastAsia="Times New Roman"/>
          <w:color w:val="212121"/>
          <w:szCs w:val="24"/>
        </w:rPr>
        <w:t xml:space="preserve"> συμβούλιά του. Εάν υπ</w:t>
      </w:r>
      <w:r>
        <w:rPr>
          <w:rFonts w:eastAsia="Times New Roman"/>
          <w:color w:val="212121"/>
          <w:szCs w:val="24"/>
        </w:rPr>
        <w:t>άρχει αντίρρηση επ’ αυτού, να κατατεθεί, δ</w:t>
      </w:r>
      <w:r w:rsidRPr="003F2CE8">
        <w:rPr>
          <w:rFonts w:eastAsia="Times New Roman"/>
          <w:color w:val="212121"/>
          <w:szCs w:val="24"/>
        </w:rPr>
        <w:t>ιότι στο</w:t>
      </w:r>
      <w:r>
        <w:rPr>
          <w:rFonts w:eastAsia="Times New Roman"/>
          <w:color w:val="212121"/>
          <w:szCs w:val="24"/>
        </w:rPr>
        <w:t>ν</w:t>
      </w:r>
      <w:r w:rsidRPr="003F2CE8">
        <w:rPr>
          <w:rFonts w:eastAsia="Times New Roman"/>
          <w:color w:val="212121"/>
          <w:szCs w:val="24"/>
        </w:rPr>
        <w:t xml:space="preserve"> βαθμό που δεν κα</w:t>
      </w:r>
      <w:r w:rsidRPr="003F2CE8">
        <w:rPr>
          <w:rFonts w:eastAsia="Times New Roman"/>
          <w:color w:val="212121"/>
          <w:szCs w:val="24"/>
        </w:rPr>
        <w:lastRenderedPageBreak/>
        <w:t>τατίθεται και αναδεικνύεται ο λόγος ότι ιδεοληπτικά ενεργεί η Κυβέρνηση για τις επενδύσεις</w:t>
      </w:r>
      <w:r>
        <w:rPr>
          <w:rFonts w:eastAsia="Times New Roman"/>
          <w:color w:val="212121"/>
          <w:szCs w:val="24"/>
        </w:rPr>
        <w:t>,</w:t>
      </w:r>
      <w:r w:rsidRPr="003F2CE8">
        <w:rPr>
          <w:rFonts w:eastAsia="Times New Roman"/>
          <w:color w:val="212121"/>
          <w:szCs w:val="24"/>
        </w:rPr>
        <w:t xml:space="preserve"> τότε αυτός ο λόγος δεν είναι </w:t>
      </w:r>
      <w:r>
        <w:rPr>
          <w:rFonts w:eastAsia="Times New Roman"/>
          <w:color w:val="212121"/>
          <w:szCs w:val="24"/>
        </w:rPr>
        <w:t xml:space="preserve">μόνο αβάσιμος, </w:t>
      </w:r>
      <w:r w:rsidRPr="003F2CE8">
        <w:rPr>
          <w:rFonts w:eastAsia="Times New Roman"/>
          <w:color w:val="212121"/>
          <w:szCs w:val="24"/>
        </w:rPr>
        <w:t>είναι και πρόχειρος και θα έλεγα είναι και προσβλητι</w:t>
      </w:r>
      <w:r w:rsidRPr="003F2CE8">
        <w:rPr>
          <w:rFonts w:eastAsia="Times New Roman"/>
          <w:color w:val="212121"/>
          <w:szCs w:val="24"/>
        </w:rPr>
        <w:t>κός της ίδιας της α</w:t>
      </w:r>
      <w:r>
        <w:rPr>
          <w:rFonts w:eastAsia="Times New Roman"/>
          <w:color w:val="212121"/>
          <w:szCs w:val="24"/>
        </w:rPr>
        <w:t>λήθειας και της πραγματικότητας.</w:t>
      </w:r>
    </w:p>
    <w:p w14:paraId="2D05F5C8"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Κ</w:t>
      </w:r>
      <w:r w:rsidRPr="003F2CE8">
        <w:rPr>
          <w:rFonts w:eastAsia="Times New Roman"/>
          <w:color w:val="212121"/>
          <w:szCs w:val="24"/>
        </w:rPr>
        <w:t>αι έρχομαι στο σχέδιο νόμου</w:t>
      </w:r>
      <w:r>
        <w:rPr>
          <w:rFonts w:eastAsia="Times New Roman"/>
          <w:color w:val="212121"/>
          <w:szCs w:val="24"/>
        </w:rPr>
        <w:t>.</w:t>
      </w:r>
    </w:p>
    <w:p w14:paraId="2D05F5C9"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Κυρίες και κύριοι συνάδελφοι,</w:t>
      </w:r>
      <w:r w:rsidRPr="003F2CE8">
        <w:rPr>
          <w:rFonts w:eastAsia="Times New Roman"/>
          <w:color w:val="212121"/>
          <w:szCs w:val="24"/>
        </w:rPr>
        <w:t xml:space="preserve"> τι κάνει αυτό το σχέδιο νόμου</w:t>
      </w:r>
      <w:r>
        <w:rPr>
          <w:rFonts w:eastAsia="Times New Roman"/>
          <w:color w:val="212121"/>
          <w:szCs w:val="24"/>
        </w:rPr>
        <w:t>; Δ</w:t>
      </w:r>
      <w:r w:rsidRPr="003F2CE8">
        <w:rPr>
          <w:rFonts w:eastAsia="Times New Roman"/>
          <w:color w:val="212121"/>
          <w:szCs w:val="24"/>
        </w:rPr>
        <w:t xml:space="preserve">ίνει τη δυνατότητα στους </w:t>
      </w:r>
      <w:r>
        <w:rPr>
          <w:rFonts w:eastAsia="Times New Roman"/>
          <w:color w:val="212121"/>
          <w:szCs w:val="24"/>
        </w:rPr>
        <w:t>ο</w:t>
      </w:r>
      <w:r w:rsidRPr="003F2CE8">
        <w:rPr>
          <w:rFonts w:eastAsia="Times New Roman"/>
          <w:color w:val="212121"/>
          <w:szCs w:val="24"/>
        </w:rPr>
        <w:t xml:space="preserve">ργανισμούς </w:t>
      </w:r>
      <w:r>
        <w:rPr>
          <w:rFonts w:eastAsia="Times New Roman"/>
          <w:color w:val="212121"/>
          <w:szCs w:val="24"/>
        </w:rPr>
        <w:t>λ</w:t>
      </w:r>
      <w:r w:rsidRPr="003F2CE8">
        <w:rPr>
          <w:rFonts w:eastAsia="Times New Roman"/>
          <w:color w:val="212121"/>
          <w:szCs w:val="24"/>
        </w:rPr>
        <w:t>ιμένων</w:t>
      </w:r>
      <w:r w:rsidRPr="003F2CE8">
        <w:rPr>
          <w:rFonts w:eastAsia="Times New Roman"/>
          <w:color w:val="212121"/>
          <w:szCs w:val="24"/>
        </w:rPr>
        <w:t xml:space="preserve"> </w:t>
      </w:r>
      <w:r>
        <w:rPr>
          <w:rFonts w:eastAsia="Times New Roman"/>
          <w:color w:val="212121"/>
          <w:szCs w:val="24"/>
        </w:rPr>
        <w:t>-</w:t>
      </w:r>
      <w:r w:rsidRPr="003F2CE8">
        <w:rPr>
          <w:rFonts w:eastAsia="Times New Roman"/>
          <w:color w:val="212121"/>
          <w:szCs w:val="24"/>
        </w:rPr>
        <w:t xml:space="preserve">είναι </w:t>
      </w:r>
      <w:r>
        <w:rPr>
          <w:rFonts w:eastAsia="Times New Roman"/>
          <w:color w:val="212121"/>
          <w:szCs w:val="24"/>
        </w:rPr>
        <w:t xml:space="preserve">δέκα τον αριθμό, </w:t>
      </w:r>
      <w:r w:rsidRPr="003F2CE8">
        <w:rPr>
          <w:rFonts w:eastAsia="Times New Roman"/>
          <w:color w:val="212121"/>
          <w:szCs w:val="24"/>
        </w:rPr>
        <w:t>τους γνωρίζετε</w:t>
      </w:r>
      <w:r>
        <w:rPr>
          <w:rFonts w:eastAsia="Times New Roman"/>
          <w:color w:val="212121"/>
          <w:szCs w:val="24"/>
        </w:rPr>
        <w:t>,</w:t>
      </w:r>
      <w:r w:rsidRPr="003F2CE8">
        <w:rPr>
          <w:rFonts w:eastAsia="Times New Roman"/>
          <w:color w:val="212121"/>
          <w:szCs w:val="24"/>
        </w:rPr>
        <w:t xml:space="preserve"> δεν θα τους αναφέρω</w:t>
      </w:r>
      <w:r>
        <w:rPr>
          <w:rFonts w:eastAsia="Times New Roman"/>
          <w:color w:val="212121"/>
          <w:szCs w:val="24"/>
        </w:rPr>
        <w:t>,</w:t>
      </w:r>
      <w:r w:rsidRPr="003F2CE8">
        <w:rPr>
          <w:rFonts w:eastAsia="Times New Roman"/>
          <w:color w:val="212121"/>
          <w:szCs w:val="24"/>
        </w:rPr>
        <w:t xml:space="preserve"> είναι </w:t>
      </w:r>
      <w:r w:rsidRPr="003F2CE8">
        <w:rPr>
          <w:rFonts w:eastAsia="Times New Roman"/>
          <w:color w:val="212121"/>
          <w:szCs w:val="24"/>
        </w:rPr>
        <w:t>όλα τα περιφερειακά μεγάλα</w:t>
      </w:r>
      <w:r>
        <w:rPr>
          <w:rFonts w:eastAsia="Times New Roman"/>
          <w:color w:val="212121"/>
          <w:szCs w:val="24"/>
        </w:rPr>
        <w:t xml:space="preserve"> λιμάνια μας- με τη διαδικασία των υπο</w:t>
      </w:r>
      <w:r w:rsidRPr="003F2CE8">
        <w:rPr>
          <w:rFonts w:eastAsia="Times New Roman"/>
          <w:color w:val="212121"/>
          <w:szCs w:val="24"/>
        </w:rPr>
        <w:t>παραχωρήσεων να προσελκύουν επενδύσεις από τους ιδιώτες</w:t>
      </w:r>
      <w:r>
        <w:rPr>
          <w:rFonts w:eastAsia="Times New Roman"/>
          <w:color w:val="212121"/>
          <w:szCs w:val="24"/>
        </w:rPr>
        <w:t>,</w:t>
      </w:r>
      <w:r w:rsidRPr="003F2CE8">
        <w:rPr>
          <w:rFonts w:eastAsia="Times New Roman"/>
          <w:color w:val="212121"/>
          <w:szCs w:val="24"/>
        </w:rPr>
        <w:t xml:space="preserve"> προκειμένου να αναπτυχθούν δραστηριότητες επενδυτικού χαρακτήρα</w:t>
      </w:r>
      <w:r>
        <w:rPr>
          <w:rFonts w:eastAsia="Times New Roman"/>
          <w:color w:val="212121"/>
          <w:szCs w:val="24"/>
        </w:rPr>
        <w:t>. Άλλα λιμάνια προσφέρονται και μπορούν να υπηρετήσουν τη δραστηριότητα</w:t>
      </w:r>
      <w:r w:rsidRPr="003F2CE8">
        <w:rPr>
          <w:rFonts w:eastAsia="Times New Roman"/>
          <w:color w:val="212121"/>
          <w:szCs w:val="24"/>
        </w:rPr>
        <w:t xml:space="preserve"> </w:t>
      </w:r>
      <w:r w:rsidRPr="003F2CE8">
        <w:rPr>
          <w:rFonts w:eastAsia="Times New Roman"/>
          <w:color w:val="212121"/>
          <w:szCs w:val="24"/>
        </w:rPr>
        <w:t>για τα εμπορευματοκιβώτια</w:t>
      </w:r>
      <w:r>
        <w:rPr>
          <w:rFonts w:eastAsia="Times New Roman"/>
          <w:color w:val="212121"/>
          <w:szCs w:val="24"/>
        </w:rPr>
        <w:t>,</w:t>
      </w:r>
      <w:r w:rsidRPr="003F2CE8">
        <w:rPr>
          <w:rFonts w:eastAsia="Times New Roman"/>
          <w:color w:val="212121"/>
          <w:szCs w:val="24"/>
        </w:rPr>
        <w:t xml:space="preserve"> </w:t>
      </w:r>
      <w:r>
        <w:rPr>
          <w:rFonts w:eastAsia="Times New Roman"/>
          <w:color w:val="212121"/>
          <w:szCs w:val="24"/>
        </w:rPr>
        <w:t xml:space="preserve">άλλα </w:t>
      </w:r>
      <w:r w:rsidRPr="003F2CE8">
        <w:rPr>
          <w:rFonts w:eastAsia="Times New Roman"/>
          <w:color w:val="212121"/>
          <w:szCs w:val="24"/>
        </w:rPr>
        <w:t>μπορεί να είναι εμπορικά</w:t>
      </w:r>
      <w:r>
        <w:rPr>
          <w:rFonts w:eastAsia="Times New Roman"/>
          <w:color w:val="212121"/>
          <w:szCs w:val="24"/>
        </w:rPr>
        <w:t>,</w:t>
      </w:r>
      <w:r w:rsidRPr="003F2CE8">
        <w:rPr>
          <w:rFonts w:eastAsia="Times New Roman"/>
          <w:color w:val="212121"/>
          <w:szCs w:val="24"/>
        </w:rPr>
        <w:t xml:space="preserve"> </w:t>
      </w:r>
      <w:r>
        <w:rPr>
          <w:rFonts w:eastAsia="Times New Roman"/>
          <w:color w:val="212121"/>
          <w:szCs w:val="24"/>
        </w:rPr>
        <w:t xml:space="preserve">άλλα </w:t>
      </w:r>
      <w:r w:rsidRPr="003F2CE8">
        <w:rPr>
          <w:rFonts w:eastAsia="Times New Roman"/>
          <w:color w:val="212121"/>
          <w:szCs w:val="24"/>
        </w:rPr>
        <w:t>μπορεί να είναι εμπορικά και βιομηχανικά</w:t>
      </w:r>
      <w:r>
        <w:rPr>
          <w:rFonts w:eastAsia="Times New Roman"/>
          <w:color w:val="212121"/>
          <w:szCs w:val="24"/>
        </w:rPr>
        <w:t>,</w:t>
      </w:r>
      <w:r w:rsidRPr="003F2CE8">
        <w:rPr>
          <w:rFonts w:eastAsia="Times New Roman"/>
          <w:color w:val="212121"/>
          <w:szCs w:val="24"/>
        </w:rPr>
        <w:t xml:space="preserve"> </w:t>
      </w:r>
      <w:r>
        <w:rPr>
          <w:rFonts w:eastAsia="Times New Roman"/>
          <w:color w:val="212121"/>
          <w:szCs w:val="24"/>
        </w:rPr>
        <w:t xml:space="preserve">άλλα μπορεί να έχουν δραστηριότητα </w:t>
      </w:r>
      <w:r w:rsidRPr="003F2CE8">
        <w:rPr>
          <w:rFonts w:eastAsia="Times New Roman"/>
          <w:color w:val="212121"/>
          <w:szCs w:val="24"/>
        </w:rPr>
        <w:t>σε μαρίνες</w:t>
      </w:r>
      <w:r>
        <w:rPr>
          <w:rFonts w:eastAsia="Times New Roman"/>
          <w:color w:val="212121"/>
          <w:szCs w:val="24"/>
        </w:rPr>
        <w:t>,</w:t>
      </w:r>
      <w:r w:rsidRPr="003F2CE8">
        <w:rPr>
          <w:rFonts w:eastAsia="Times New Roman"/>
          <w:color w:val="212121"/>
          <w:szCs w:val="24"/>
        </w:rPr>
        <w:t xml:space="preserve"> σε κρουαζιέρες </w:t>
      </w:r>
      <w:r>
        <w:rPr>
          <w:rFonts w:eastAsia="Times New Roman"/>
          <w:color w:val="212121"/>
          <w:szCs w:val="24"/>
        </w:rPr>
        <w:t>κ.ο.κ.</w:t>
      </w:r>
      <w:r>
        <w:rPr>
          <w:rFonts w:eastAsia="Times New Roman"/>
          <w:color w:val="212121"/>
          <w:szCs w:val="24"/>
        </w:rPr>
        <w:t>.</w:t>
      </w:r>
      <w:r>
        <w:rPr>
          <w:rFonts w:eastAsia="Times New Roman"/>
          <w:color w:val="212121"/>
          <w:szCs w:val="24"/>
        </w:rPr>
        <w:t xml:space="preserve"> </w:t>
      </w:r>
    </w:p>
    <w:p w14:paraId="2D05F5CA"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Και </w:t>
      </w:r>
      <w:r w:rsidRPr="003F2CE8">
        <w:rPr>
          <w:rFonts w:eastAsia="Times New Roman"/>
          <w:color w:val="212121"/>
          <w:szCs w:val="24"/>
        </w:rPr>
        <w:t>πρέπει να σας πω ότι αυτό το μοντέλο</w:t>
      </w:r>
      <w:r>
        <w:rPr>
          <w:rFonts w:eastAsia="Times New Roman"/>
          <w:color w:val="212121"/>
          <w:szCs w:val="24"/>
        </w:rPr>
        <w:t>,</w:t>
      </w:r>
      <w:r w:rsidRPr="003F2CE8">
        <w:rPr>
          <w:rFonts w:eastAsia="Times New Roman"/>
          <w:color w:val="212121"/>
          <w:szCs w:val="24"/>
        </w:rPr>
        <w:t xml:space="preserve"> το οποί</w:t>
      </w:r>
      <w:r>
        <w:rPr>
          <w:rFonts w:eastAsia="Times New Roman"/>
          <w:color w:val="212121"/>
          <w:szCs w:val="24"/>
        </w:rPr>
        <w:t xml:space="preserve">ο αμφισβητήθηκε κυρίως από την </w:t>
      </w:r>
      <w:r>
        <w:rPr>
          <w:rFonts w:eastAsia="Times New Roman"/>
          <w:color w:val="212121"/>
          <w:szCs w:val="24"/>
        </w:rPr>
        <w:t>Αξιωματική Α</w:t>
      </w:r>
      <w:r w:rsidRPr="003F2CE8">
        <w:rPr>
          <w:rFonts w:eastAsia="Times New Roman"/>
          <w:color w:val="212121"/>
          <w:szCs w:val="24"/>
        </w:rPr>
        <w:t>ντιπολίτευση</w:t>
      </w:r>
      <w:r>
        <w:rPr>
          <w:rFonts w:eastAsia="Times New Roman"/>
          <w:color w:val="212121"/>
          <w:szCs w:val="24"/>
        </w:rPr>
        <w:t>,</w:t>
      </w:r>
      <w:r w:rsidRPr="003F2CE8">
        <w:rPr>
          <w:rFonts w:eastAsia="Times New Roman"/>
          <w:color w:val="212121"/>
          <w:szCs w:val="24"/>
        </w:rPr>
        <w:t xml:space="preserve"> είναι το μοντέλο των </w:t>
      </w:r>
      <w:r>
        <w:rPr>
          <w:rFonts w:eastAsia="Times New Roman"/>
          <w:color w:val="212121"/>
          <w:szCs w:val="24"/>
        </w:rPr>
        <w:t>υπο</w:t>
      </w:r>
      <w:r w:rsidRPr="003F2CE8">
        <w:rPr>
          <w:rFonts w:eastAsia="Times New Roman"/>
          <w:color w:val="212121"/>
          <w:szCs w:val="24"/>
        </w:rPr>
        <w:t>παραχωρήσεων που ισχύει στο 80</w:t>
      </w:r>
      <w:r>
        <w:rPr>
          <w:rFonts w:eastAsia="Times New Roman"/>
          <w:color w:val="212121"/>
          <w:szCs w:val="24"/>
        </w:rPr>
        <w:t>%</w:t>
      </w:r>
      <w:r w:rsidRPr="003F2CE8">
        <w:rPr>
          <w:rFonts w:eastAsia="Times New Roman"/>
          <w:color w:val="212121"/>
          <w:szCs w:val="24"/>
        </w:rPr>
        <w:t xml:space="preserve"> και πλέον </w:t>
      </w:r>
      <w:r>
        <w:rPr>
          <w:rFonts w:eastAsia="Times New Roman"/>
          <w:color w:val="212121"/>
          <w:szCs w:val="24"/>
        </w:rPr>
        <w:lastRenderedPageBreak/>
        <w:t>σε ολόκληρη την Ευρώπη. Κ</w:t>
      </w:r>
      <w:r w:rsidRPr="003F2CE8">
        <w:rPr>
          <w:rFonts w:eastAsia="Times New Roman"/>
          <w:color w:val="212121"/>
          <w:szCs w:val="24"/>
        </w:rPr>
        <w:t>αι δεν είναι μόνο η Αμβέρσα συγκριτικό μέγεθος</w:t>
      </w:r>
      <w:r>
        <w:rPr>
          <w:rFonts w:eastAsia="Times New Roman"/>
          <w:color w:val="212121"/>
          <w:szCs w:val="24"/>
        </w:rPr>
        <w:t>. Ε</w:t>
      </w:r>
      <w:r w:rsidRPr="003F2CE8">
        <w:rPr>
          <w:rFonts w:eastAsia="Times New Roman"/>
          <w:color w:val="212121"/>
          <w:szCs w:val="24"/>
        </w:rPr>
        <w:t xml:space="preserve">ίναι και πάρα πολλά άλλα λιμάνια και μάλιστα </w:t>
      </w:r>
      <w:r>
        <w:rPr>
          <w:rFonts w:eastAsia="Times New Roman"/>
          <w:color w:val="212121"/>
          <w:szCs w:val="24"/>
        </w:rPr>
        <w:t>λιμάνια τα οποία</w:t>
      </w:r>
      <w:r w:rsidRPr="003F2CE8">
        <w:rPr>
          <w:rFonts w:eastAsia="Times New Roman"/>
          <w:color w:val="212121"/>
          <w:szCs w:val="24"/>
        </w:rPr>
        <w:t xml:space="preserve"> είναι και μικρότερα από τα</w:t>
      </w:r>
      <w:r>
        <w:rPr>
          <w:rFonts w:eastAsia="Times New Roman"/>
          <w:color w:val="212121"/>
          <w:szCs w:val="24"/>
        </w:rPr>
        <w:t xml:space="preserve"> δ</w:t>
      </w:r>
      <w:r>
        <w:rPr>
          <w:rFonts w:eastAsia="Times New Roman"/>
          <w:color w:val="212121"/>
          <w:szCs w:val="24"/>
        </w:rPr>
        <w:t xml:space="preserve">ικά μας περιφερειακά λιμάνια. Δεν παραχώρησε </w:t>
      </w:r>
      <w:r w:rsidRPr="003F2CE8">
        <w:rPr>
          <w:rFonts w:eastAsia="Times New Roman"/>
          <w:color w:val="212121"/>
          <w:szCs w:val="24"/>
        </w:rPr>
        <w:t xml:space="preserve">το ελληνικό </w:t>
      </w:r>
      <w:r>
        <w:rPr>
          <w:rFonts w:eastAsia="Times New Roman"/>
          <w:color w:val="212121"/>
          <w:szCs w:val="24"/>
        </w:rPr>
        <w:t>δ</w:t>
      </w:r>
      <w:r w:rsidRPr="003F2CE8">
        <w:rPr>
          <w:rFonts w:eastAsia="Times New Roman"/>
          <w:color w:val="212121"/>
          <w:szCs w:val="24"/>
        </w:rPr>
        <w:t>ημόσιο</w:t>
      </w:r>
      <w:r w:rsidRPr="003F2CE8">
        <w:rPr>
          <w:rFonts w:eastAsia="Times New Roman"/>
          <w:color w:val="212121"/>
          <w:szCs w:val="24"/>
        </w:rPr>
        <w:t xml:space="preserve"> την κυριότητα στον οποιο</w:t>
      </w:r>
      <w:r>
        <w:rPr>
          <w:rFonts w:eastAsia="Times New Roman"/>
          <w:color w:val="212121"/>
          <w:szCs w:val="24"/>
        </w:rPr>
        <w:t xml:space="preserve">νδήποτε άλλον. </w:t>
      </w:r>
    </w:p>
    <w:p w14:paraId="2D05F5CB"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Και να σας πω επιπλέον τι έχει; Δ</w:t>
      </w:r>
      <w:r w:rsidRPr="003F2CE8">
        <w:rPr>
          <w:rFonts w:eastAsia="Times New Roman"/>
          <w:color w:val="212121"/>
          <w:szCs w:val="24"/>
        </w:rPr>
        <w:t>εν επιτρέπει ο νόμος να πάρει το σύν</w:t>
      </w:r>
      <w:r>
        <w:rPr>
          <w:rFonts w:eastAsia="Times New Roman"/>
          <w:color w:val="212121"/>
          <w:szCs w:val="24"/>
        </w:rPr>
        <w:t xml:space="preserve">ολο του λιμανιού ένας επενδυτής, </w:t>
      </w:r>
      <w:r w:rsidRPr="003F2CE8">
        <w:rPr>
          <w:rFonts w:eastAsia="Times New Roman"/>
          <w:color w:val="212121"/>
          <w:szCs w:val="24"/>
        </w:rPr>
        <w:t xml:space="preserve">δηλαδή </w:t>
      </w:r>
      <w:r>
        <w:rPr>
          <w:rFonts w:eastAsia="Times New Roman"/>
          <w:color w:val="212121"/>
          <w:szCs w:val="24"/>
        </w:rPr>
        <w:t>δεν επιτρέπει την ολική υπο</w:t>
      </w:r>
      <w:r w:rsidRPr="003F2CE8">
        <w:rPr>
          <w:rFonts w:eastAsia="Times New Roman"/>
          <w:color w:val="212121"/>
          <w:szCs w:val="24"/>
        </w:rPr>
        <w:t>παραχώρηση</w:t>
      </w:r>
      <w:r>
        <w:rPr>
          <w:rFonts w:eastAsia="Times New Roman"/>
          <w:color w:val="212121"/>
          <w:szCs w:val="24"/>
        </w:rPr>
        <w:t>.</w:t>
      </w:r>
    </w:p>
    <w:p w14:paraId="2D05F5CC"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Ετέ</w:t>
      </w:r>
      <w:r>
        <w:rPr>
          <w:rFonts w:eastAsia="Times New Roman"/>
          <w:color w:val="212121"/>
          <w:szCs w:val="24"/>
        </w:rPr>
        <w:t xml:space="preserve">θη  το ερώτημα και στις </w:t>
      </w:r>
      <w:r>
        <w:rPr>
          <w:rFonts w:eastAsia="Times New Roman"/>
          <w:color w:val="212121"/>
          <w:szCs w:val="24"/>
        </w:rPr>
        <w:t>ε</w:t>
      </w:r>
      <w:r w:rsidRPr="003F2CE8">
        <w:rPr>
          <w:rFonts w:eastAsia="Times New Roman"/>
          <w:color w:val="212121"/>
          <w:szCs w:val="24"/>
        </w:rPr>
        <w:t>πιτροπές</w:t>
      </w:r>
      <w:r w:rsidRPr="003F2CE8">
        <w:rPr>
          <w:rFonts w:eastAsia="Times New Roman"/>
          <w:color w:val="212121"/>
          <w:szCs w:val="24"/>
        </w:rPr>
        <w:t xml:space="preserve"> και εδώ</w:t>
      </w:r>
      <w:r>
        <w:rPr>
          <w:rFonts w:eastAsia="Times New Roman"/>
          <w:color w:val="212121"/>
          <w:szCs w:val="24"/>
        </w:rPr>
        <w:t>: Μα είναι</w:t>
      </w:r>
      <w:r w:rsidRPr="003F2CE8">
        <w:rPr>
          <w:rFonts w:eastAsia="Times New Roman"/>
          <w:color w:val="212121"/>
          <w:szCs w:val="24"/>
        </w:rPr>
        <w:t xml:space="preserve"> δυνατόν ένα λ</w:t>
      </w:r>
      <w:r>
        <w:rPr>
          <w:rFonts w:eastAsia="Times New Roman"/>
          <w:color w:val="212121"/>
          <w:szCs w:val="24"/>
        </w:rPr>
        <w:t>ιμάνι στο οποίο θα υπάρξει μι</w:t>
      </w:r>
      <w:r w:rsidRPr="003F2CE8">
        <w:rPr>
          <w:rFonts w:eastAsia="Times New Roman"/>
          <w:color w:val="212121"/>
          <w:szCs w:val="24"/>
        </w:rPr>
        <w:t>α επένδυση να μην συνεργάζεται με ένα λιμάνι</w:t>
      </w:r>
      <w:r>
        <w:rPr>
          <w:rFonts w:eastAsia="Times New Roman"/>
          <w:color w:val="212121"/>
          <w:szCs w:val="24"/>
        </w:rPr>
        <w:t>; Η  σωστή</w:t>
      </w:r>
      <w:r w:rsidRPr="003F2CE8">
        <w:rPr>
          <w:rFonts w:eastAsia="Times New Roman"/>
          <w:color w:val="212121"/>
          <w:szCs w:val="24"/>
        </w:rPr>
        <w:t xml:space="preserve"> ανάγνωση </w:t>
      </w:r>
      <w:r>
        <w:rPr>
          <w:rFonts w:eastAsia="Times New Roman"/>
          <w:color w:val="212121"/>
          <w:szCs w:val="24"/>
        </w:rPr>
        <w:t>του νομοσχεδίου θα οδηγήσει στη</w:t>
      </w:r>
      <w:r w:rsidRPr="003F2CE8">
        <w:rPr>
          <w:rFonts w:eastAsia="Times New Roman"/>
          <w:color w:val="212121"/>
          <w:szCs w:val="24"/>
        </w:rPr>
        <w:t xml:space="preserve"> βεβαιότητα για όποιον διαβάσει το νομοσχέδιο ότι όχι μόνον δεν απα</w:t>
      </w:r>
      <w:r w:rsidRPr="003F2CE8">
        <w:rPr>
          <w:rFonts w:eastAsia="Times New Roman"/>
          <w:color w:val="212121"/>
          <w:szCs w:val="24"/>
        </w:rPr>
        <w:t>γορεύεται η συνεργασία μιας δραστηριότητας του ενός λιμανιού με την δραστηριότητα κάποιου άλλου λιμανιού</w:t>
      </w:r>
      <w:r>
        <w:rPr>
          <w:rFonts w:eastAsia="Times New Roman"/>
          <w:color w:val="212121"/>
          <w:szCs w:val="24"/>
        </w:rPr>
        <w:t>,</w:t>
      </w:r>
      <w:r w:rsidRPr="003F2CE8">
        <w:rPr>
          <w:rFonts w:eastAsia="Times New Roman"/>
          <w:color w:val="212121"/>
          <w:szCs w:val="24"/>
        </w:rPr>
        <w:t xml:space="preserve"> αλλά προβλέπεται με σαφήνεια και μιλάει για τις συνδυασμένες δραστηριότητες που μπορεί και ο ίδιος </w:t>
      </w:r>
      <w:r>
        <w:rPr>
          <w:rFonts w:eastAsia="Times New Roman"/>
          <w:color w:val="212121"/>
          <w:szCs w:val="24"/>
        </w:rPr>
        <w:t>επενδυτής να έχει. Έτσι, για παράδειγμα, εάν κριθεί</w:t>
      </w:r>
      <w:r>
        <w:rPr>
          <w:rFonts w:eastAsia="Times New Roman"/>
          <w:color w:val="212121"/>
          <w:szCs w:val="24"/>
        </w:rPr>
        <w:t xml:space="preserve"> ότι το τάδε λιμάνι, </w:t>
      </w:r>
      <w:r w:rsidRPr="003F2CE8">
        <w:rPr>
          <w:rFonts w:eastAsia="Times New Roman"/>
          <w:color w:val="212121"/>
          <w:szCs w:val="24"/>
        </w:rPr>
        <w:t xml:space="preserve">ο Φίλιππος </w:t>
      </w:r>
      <w:r>
        <w:rPr>
          <w:rFonts w:eastAsia="Times New Roman"/>
          <w:color w:val="212121"/>
          <w:szCs w:val="24"/>
        </w:rPr>
        <w:t xml:space="preserve">ΙΙ </w:t>
      </w:r>
      <w:r w:rsidRPr="003F2CE8">
        <w:rPr>
          <w:rFonts w:eastAsia="Times New Roman"/>
          <w:color w:val="212121"/>
          <w:szCs w:val="24"/>
        </w:rPr>
        <w:t>της Καβάλας</w:t>
      </w:r>
      <w:r>
        <w:rPr>
          <w:rFonts w:eastAsia="Times New Roman"/>
          <w:color w:val="212121"/>
          <w:szCs w:val="24"/>
        </w:rPr>
        <w:t>,</w:t>
      </w:r>
      <w:r w:rsidRPr="003F2CE8">
        <w:rPr>
          <w:rFonts w:eastAsia="Times New Roman"/>
          <w:color w:val="212121"/>
          <w:szCs w:val="24"/>
        </w:rPr>
        <w:t xml:space="preserve"> </w:t>
      </w:r>
      <w:r>
        <w:rPr>
          <w:rFonts w:eastAsia="Times New Roman"/>
          <w:color w:val="212121"/>
          <w:szCs w:val="24"/>
        </w:rPr>
        <w:t>για παράδειγμα, σε συγκεκριμένη δρα</w:t>
      </w:r>
      <w:r>
        <w:rPr>
          <w:rFonts w:eastAsia="Times New Roman"/>
          <w:color w:val="212121"/>
          <w:szCs w:val="24"/>
        </w:rPr>
        <w:lastRenderedPageBreak/>
        <w:t xml:space="preserve">στηριότητα </w:t>
      </w:r>
      <w:r w:rsidRPr="003F2CE8">
        <w:rPr>
          <w:rFonts w:eastAsia="Times New Roman"/>
          <w:color w:val="212121"/>
          <w:szCs w:val="24"/>
        </w:rPr>
        <w:t>έχει ανάγκη να συνεργαστεί για το αντικείμενο το εμπορικό μ</w:t>
      </w:r>
      <w:r>
        <w:rPr>
          <w:rFonts w:eastAsia="Times New Roman"/>
          <w:color w:val="212121"/>
          <w:szCs w:val="24"/>
        </w:rPr>
        <w:t>ε το λιμάνι του Βόλου στον Παγασητικό, σε τ</w:t>
      </w:r>
      <w:r w:rsidRPr="003F2CE8">
        <w:rPr>
          <w:rFonts w:eastAsia="Times New Roman"/>
          <w:color w:val="212121"/>
          <w:szCs w:val="24"/>
        </w:rPr>
        <w:t>ίποτε δεν ε</w:t>
      </w:r>
      <w:r>
        <w:rPr>
          <w:rFonts w:eastAsia="Times New Roman"/>
          <w:color w:val="212121"/>
          <w:szCs w:val="24"/>
        </w:rPr>
        <w:t xml:space="preserve">μποδίζεται στο να πάρει μέρος σε </w:t>
      </w:r>
      <w:r w:rsidRPr="003F2CE8">
        <w:rPr>
          <w:rFonts w:eastAsia="Times New Roman"/>
          <w:color w:val="212121"/>
          <w:szCs w:val="24"/>
        </w:rPr>
        <w:t>συγκεκριμένη δια</w:t>
      </w:r>
      <w:r w:rsidRPr="003F2CE8">
        <w:rPr>
          <w:rFonts w:eastAsia="Times New Roman"/>
          <w:color w:val="212121"/>
          <w:szCs w:val="24"/>
        </w:rPr>
        <w:t xml:space="preserve">γωνιστική διαδικασία </w:t>
      </w:r>
      <w:r>
        <w:rPr>
          <w:rFonts w:eastAsia="Times New Roman"/>
          <w:color w:val="212121"/>
          <w:szCs w:val="24"/>
        </w:rPr>
        <w:t>-</w:t>
      </w:r>
      <w:r w:rsidRPr="003F2CE8">
        <w:rPr>
          <w:rFonts w:eastAsia="Times New Roman"/>
          <w:color w:val="212121"/>
          <w:szCs w:val="24"/>
        </w:rPr>
        <w:t>για την οποία θα σας μιλήσω</w:t>
      </w:r>
      <w:r>
        <w:rPr>
          <w:rFonts w:eastAsia="Times New Roman"/>
          <w:color w:val="212121"/>
          <w:szCs w:val="24"/>
        </w:rPr>
        <w:t>-</w:t>
      </w:r>
      <w:r w:rsidRPr="003F2CE8">
        <w:rPr>
          <w:rFonts w:eastAsia="Times New Roman"/>
          <w:color w:val="212121"/>
          <w:szCs w:val="24"/>
        </w:rPr>
        <w:t xml:space="preserve"> και να εξασφαλίσει και </w:t>
      </w:r>
      <w:r>
        <w:rPr>
          <w:rFonts w:eastAsia="Times New Roman"/>
          <w:color w:val="212121"/>
          <w:szCs w:val="24"/>
        </w:rPr>
        <w:t>τη</w:t>
      </w:r>
      <w:r w:rsidRPr="003F2CE8">
        <w:rPr>
          <w:rFonts w:eastAsia="Times New Roman"/>
          <w:color w:val="212121"/>
          <w:szCs w:val="24"/>
        </w:rPr>
        <w:t xml:space="preserve"> </w:t>
      </w:r>
      <w:r>
        <w:rPr>
          <w:rFonts w:eastAsia="Times New Roman"/>
          <w:color w:val="212121"/>
          <w:szCs w:val="24"/>
        </w:rPr>
        <w:t xml:space="preserve">συλλειτουργία </w:t>
      </w:r>
      <w:r w:rsidRPr="003F2CE8">
        <w:rPr>
          <w:rFonts w:eastAsia="Times New Roman"/>
          <w:color w:val="212121"/>
          <w:szCs w:val="24"/>
        </w:rPr>
        <w:t>των δραστηριοτήτων μεταξύ των δύο λιμανιών</w:t>
      </w:r>
      <w:r>
        <w:rPr>
          <w:rFonts w:eastAsia="Times New Roman"/>
          <w:color w:val="212121"/>
          <w:szCs w:val="24"/>
        </w:rPr>
        <w:t xml:space="preserve">. </w:t>
      </w:r>
    </w:p>
    <w:p w14:paraId="2D05F5CD"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(Στο σημείο αυτό την Προεδρική Έδρα καταλαμβάνει ο ΣΤ΄ Αντιπρόεδρος της Βουλής κ. </w:t>
      </w:r>
      <w:r w:rsidRPr="00F75CE9">
        <w:rPr>
          <w:rFonts w:eastAsia="Times New Roman"/>
          <w:b/>
          <w:color w:val="212121"/>
          <w:szCs w:val="24"/>
        </w:rPr>
        <w:t>ΓΕΩΡΓΙΟΣ ΛΑΜΠΡΟΥΛΗΣ</w:t>
      </w:r>
      <w:r>
        <w:rPr>
          <w:rFonts w:eastAsia="Times New Roman"/>
          <w:color w:val="212121"/>
          <w:szCs w:val="24"/>
        </w:rPr>
        <w:t>)</w:t>
      </w:r>
    </w:p>
    <w:p w14:paraId="2D05F5CE" w14:textId="77777777" w:rsidR="00237587" w:rsidRDefault="00AE0D0F">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Και πώς θα </w:t>
      </w:r>
      <w:r>
        <w:rPr>
          <w:rFonts w:eastAsia="Times New Roman"/>
          <w:color w:val="212121"/>
          <w:szCs w:val="24"/>
        </w:rPr>
        <w:t>γίνονται οι υποπαραχωρήσεις;</w:t>
      </w:r>
      <w:r w:rsidRPr="003F2CE8">
        <w:rPr>
          <w:rFonts w:eastAsia="Times New Roman"/>
          <w:color w:val="212121"/>
          <w:szCs w:val="24"/>
        </w:rPr>
        <w:t xml:space="preserve"> </w:t>
      </w:r>
      <w:r>
        <w:rPr>
          <w:rFonts w:eastAsia="Times New Roman"/>
          <w:color w:val="212121"/>
          <w:szCs w:val="24"/>
        </w:rPr>
        <w:t>Θα γίνονται με την προκήρυξη δι</w:t>
      </w:r>
      <w:r w:rsidRPr="003F2CE8">
        <w:rPr>
          <w:rFonts w:eastAsia="Times New Roman"/>
          <w:color w:val="212121"/>
          <w:szCs w:val="24"/>
        </w:rPr>
        <w:t>εθνούς διαγωνισμού</w:t>
      </w:r>
      <w:r>
        <w:rPr>
          <w:rFonts w:eastAsia="Times New Roman"/>
          <w:color w:val="212121"/>
          <w:szCs w:val="24"/>
        </w:rPr>
        <w:t>,</w:t>
      </w:r>
      <w:r w:rsidRPr="003F2CE8">
        <w:rPr>
          <w:rFonts w:eastAsia="Times New Roman"/>
          <w:color w:val="212121"/>
          <w:szCs w:val="24"/>
        </w:rPr>
        <w:t xml:space="preserve"> στη βάση συγκεκριμένης πρότασης που θα υπάρχει</w:t>
      </w:r>
      <w:r>
        <w:rPr>
          <w:rFonts w:eastAsia="Times New Roman"/>
          <w:color w:val="212121"/>
          <w:szCs w:val="24"/>
        </w:rPr>
        <w:t>,</w:t>
      </w:r>
      <w:r w:rsidRPr="003F2CE8">
        <w:rPr>
          <w:rFonts w:eastAsia="Times New Roman"/>
          <w:color w:val="212121"/>
          <w:szCs w:val="24"/>
        </w:rPr>
        <w:t xml:space="preserve"> έτσι ώστε να αξιολογείται και η δυνατότητα του λιμανιού</w:t>
      </w:r>
      <w:r>
        <w:rPr>
          <w:rFonts w:eastAsia="Times New Roman"/>
          <w:color w:val="212121"/>
          <w:szCs w:val="24"/>
        </w:rPr>
        <w:t>,</w:t>
      </w:r>
      <w:r w:rsidRPr="003F2CE8">
        <w:rPr>
          <w:rFonts w:eastAsia="Times New Roman"/>
          <w:color w:val="212121"/>
          <w:szCs w:val="24"/>
        </w:rPr>
        <w:t xml:space="preserve"> αλλά και η απόδοση της επένδυσης</w:t>
      </w:r>
      <w:r>
        <w:rPr>
          <w:rFonts w:eastAsia="Times New Roman"/>
          <w:color w:val="212121"/>
          <w:szCs w:val="24"/>
        </w:rPr>
        <w:t>. Θα είναι, δηλαδή, ένας διαγωνισμός δι</w:t>
      </w:r>
      <w:r>
        <w:rPr>
          <w:rFonts w:eastAsia="Times New Roman"/>
          <w:color w:val="212121"/>
          <w:szCs w:val="24"/>
        </w:rPr>
        <w:t xml:space="preserve">άφανος, </w:t>
      </w:r>
      <w:r w:rsidRPr="003F2CE8">
        <w:rPr>
          <w:rFonts w:eastAsia="Times New Roman"/>
          <w:color w:val="212121"/>
          <w:szCs w:val="24"/>
        </w:rPr>
        <w:t>καθαρός</w:t>
      </w:r>
      <w:r>
        <w:rPr>
          <w:rFonts w:eastAsia="Times New Roman"/>
          <w:color w:val="212121"/>
          <w:szCs w:val="24"/>
        </w:rPr>
        <w:t>,</w:t>
      </w:r>
      <w:r w:rsidRPr="003F2CE8">
        <w:rPr>
          <w:rFonts w:eastAsia="Times New Roman"/>
          <w:color w:val="212121"/>
          <w:szCs w:val="24"/>
        </w:rPr>
        <w:t xml:space="preserve"> στη βάση του εθνικού μας δικαίου</w:t>
      </w:r>
      <w:r>
        <w:rPr>
          <w:rFonts w:eastAsia="Times New Roman"/>
          <w:color w:val="212121"/>
          <w:szCs w:val="24"/>
        </w:rPr>
        <w:t>,</w:t>
      </w:r>
      <w:r w:rsidRPr="003F2CE8">
        <w:rPr>
          <w:rFonts w:eastAsia="Times New Roman"/>
          <w:color w:val="212121"/>
          <w:szCs w:val="24"/>
        </w:rPr>
        <w:t xml:space="preserve"> αλλά και του ενωσιακού δικαίου</w:t>
      </w:r>
      <w:r>
        <w:rPr>
          <w:rFonts w:eastAsia="Times New Roman"/>
          <w:color w:val="212121"/>
          <w:szCs w:val="24"/>
        </w:rPr>
        <w:t>.</w:t>
      </w:r>
      <w:r w:rsidRPr="003F2CE8">
        <w:rPr>
          <w:rFonts w:eastAsia="Times New Roman"/>
          <w:color w:val="212121"/>
          <w:szCs w:val="24"/>
        </w:rPr>
        <w:t xml:space="preserve"> </w:t>
      </w:r>
    </w:p>
    <w:p w14:paraId="2D05F5CF"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Όσον αφορά τ</w:t>
      </w:r>
      <w:r w:rsidRPr="00D0035F">
        <w:rPr>
          <w:rFonts w:eastAsia="Times New Roman"/>
          <w:color w:val="212121"/>
          <w:szCs w:val="24"/>
        </w:rPr>
        <w:t>ο ανταποδοτικό τέλος</w:t>
      </w:r>
      <w:r>
        <w:rPr>
          <w:rFonts w:eastAsia="Times New Roman"/>
          <w:color w:val="212121"/>
          <w:szCs w:val="24"/>
        </w:rPr>
        <w:t xml:space="preserve">, πράγματι η Κυβέρνηση, αφού εξασφάλισε τη </w:t>
      </w:r>
      <w:r w:rsidRPr="00D0035F">
        <w:rPr>
          <w:rFonts w:eastAsia="Times New Roman"/>
          <w:color w:val="212121"/>
          <w:szCs w:val="24"/>
        </w:rPr>
        <w:t>μη παραχώρη</w:t>
      </w:r>
      <w:r>
        <w:rPr>
          <w:rFonts w:eastAsia="Times New Roman"/>
          <w:color w:val="212121"/>
          <w:szCs w:val="24"/>
        </w:rPr>
        <w:t>ση της κυριότητας των λιμανιών, α</w:t>
      </w:r>
      <w:r w:rsidRPr="00D0035F">
        <w:rPr>
          <w:rFonts w:eastAsia="Times New Roman"/>
          <w:color w:val="212121"/>
          <w:szCs w:val="24"/>
        </w:rPr>
        <w:t>λλά μόνο δρασ</w:t>
      </w:r>
      <w:r>
        <w:rPr>
          <w:rFonts w:eastAsia="Times New Roman"/>
          <w:color w:val="212121"/>
          <w:szCs w:val="24"/>
        </w:rPr>
        <w:t>τηριότητες με τη μέθοδο των υποπ</w:t>
      </w:r>
      <w:r w:rsidRPr="00D0035F">
        <w:rPr>
          <w:rFonts w:eastAsia="Times New Roman"/>
          <w:color w:val="212121"/>
          <w:szCs w:val="24"/>
        </w:rPr>
        <w:t>αραχωρήσ</w:t>
      </w:r>
      <w:r w:rsidRPr="00D0035F">
        <w:rPr>
          <w:rFonts w:eastAsia="Times New Roman"/>
          <w:color w:val="212121"/>
          <w:szCs w:val="24"/>
        </w:rPr>
        <w:t>εων</w:t>
      </w:r>
      <w:r>
        <w:rPr>
          <w:rFonts w:eastAsia="Times New Roman"/>
          <w:color w:val="212121"/>
          <w:szCs w:val="24"/>
        </w:rPr>
        <w:t xml:space="preserve">, </w:t>
      </w:r>
      <w:r w:rsidRPr="00D0035F">
        <w:rPr>
          <w:rFonts w:eastAsia="Times New Roman"/>
          <w:color w:val="212121"/>
          <w:szCs w:val="24"/>
        </w:rPr>
        <w:t xml:space="preserve">ζήτησε να υπάρχει </w:t>
      </w:r>
      <w:r>
        <w:rPr>
          <w:rFonts w:eastAsia="Times New Roman"/>
          <w:color w:val="212121"/>
          <w:szCs w:val="24"/>
        </w:rPr>
        <w:t>-</w:t>
      </w:r>
      <w:r w:rsidRPr="00D0035F">
        <w:rPr>
          <w:rFonts w:eastAsia="Times New Roman"/>
          <w:color w:val="212121"/>
          <w:szCs w:val="24"/>
        </w:rPr>
        <w:t>και το νομοθετούμε</w:t>
      </w:r>
      <w:r>
        <w:rPr>
          <w:rFonts w:eastAsia="Times New Roman"/>
          <w:color w:val="212121"/>
          <w:szCs w:val="24"/>
        </w:rPr>
        <w:t>-</w:t>
      </w:r>
      <w:r w:rsidRPr="00D0035F">
        <w:rPr>
          <w:rFonts w:eastAsia="Times New Roman"/>
          <w:color w:val="212121"/>
          <w:szCs w:val="24"/>
        </w:rPr>
        <w:t xml:space="preserve"> το ανταποδοτικό τέλος 5%</w:t>
      </w:r>
      <w:r>
        <w:rPr>
          <w:rFonts w:eastAsia="Times New Roman"/>
          <w:color w:val="212121"/>
          <w:szCs w:val="24"/>
        </w:rPr>
        <w:t xml:space="preserve">, </w:t>
      </w:r>
      <w:r w:rsidRPr="00D0035F">
        <w:rPr>
          <w:rFonts w:eastAsia="Times New Roman"/>
          <w:color w:val="212121"/>
          <w:szCs w:val="24"/>
        </w:rPr>
        <w:t xml:space="preserve">από το οποίο θα παίρνει </w:t>
      </w:r>
      <w:r>
        <w:rPr>
          <w:rFonts w:eastAsia="Times New Roman"/>
          <w:color w:val="212121"/>
          <w:szCs w:val="24"/>
        </w:rPr>
        <w:t xml:space="preserve">και η </w:t>
      </w:r>
      <w:r>
        <w:rPr>
          <w:rFonts w:eastAsia="Times New Roman"/>
          <w:color w:val="212121"/>
          <w:szCs w:val="24"/>
        </w:rPr>
        <w:t>τοπική α</w:t>
      </w:r>
      <w:r w:rsidRPr="00D0035F">
        <w:rPr>
          <w:rFonts w:eastAsia="Times New Roman"/>
          <w:color w:val="212121"/>
          <w:szCs w:val="24"/>
        </w:rPr>
        <w:t>υτοδιοίκηση</w:t>
      </w:r>
      <w:r>
        <w:rPr>
          <w:rFonts w:eastAsia="Times New Roman"/>
          <w:color w:val="212121"/>
          <w:szCs w:val="24"/>
        </w:rPr>
        <w:t xml:space="preserve">. </w:t>
      </w:r>
    </w:p>
    <w:p w14:paraId="2D05F5D0"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Κ</w:t>
      </w:r>
      <w:r w:rsidRPr="00D0035F">
        <w:rPr>
          <w:rFonts w:eastAsia="Times New Roman"/>
          <w:color w:val="212121"/>
          <w:szCs w:val="24"/>
        </w:rPr>
        <w:t>αι δε</w:t>
      </w:r>
      <w:r>
        <w:rPr>
          <w:rFonts w:eastAsia="Times New Roman"/>
          <w:color w:val="212121"/>
          <w:szCs w:val="24"/>
        </w:rPr>
        <w:t xml:space="preserve">ν υπάρχει αυτό που άκουσα στις </w:t>
      </w:r>
      <w:r>
        <w:rPr>
          <w:rFonts w:eastAsia="Times New Roman"/>
          <w:color w:val="212121"/>
          <w:szCs w:val="24"/>
        </w:rPr>
        <w:t>ε</w:t>
      </w:r>
      <w:r w:rsidRPr="00D0035F">
        <w:rPr>
          <w:rFonts w:eastAsia="Times New Roman"/>
          <w:color w:val="212121"/>
          <w:szCs w:val="24"/>
        </w:rPr>
        <w:t>πιτροπές</w:t>
      </w:r>
      <w:r>
        <w:rPr>
          <w:rFonts w:eastAsia="Times New Roman"/>
          <w:color w:val="212121"/>
          <w:szCs w:val="24"/>
        </w:rPr>
        <w:t xml:space="preserve">, </w:t>
      </w:r>
      <w:r w:rsidRPr="00D0035F">
        <w:rPr>
          <w:rFonts w:eastAsia="Times New Roman"/>
          <w:color w:val="212121"/>
          <w:szCs w:val="24"/>
        </w:rPr>
        <w:t>5</w:t>
      </w:r>
      <w:r>
        <w:rPr>
          <w:rFonts w:eastAsia="Times New Roman"/>
          <w:color w:val="212121"/>
          <w:szCs w:val="24"/>
        </w:rPr>
        <w:t>%</w:t>
      </w:r>
      <w:r w:rsidRPr="00D0035F">
        <w:rPr>
          <w:rFonts w:eastAsia="Times New Roman"/>
          <w:color w:val="212121"/>
          <w:szCs w:val="24"/>
        </w:rPr>
        <w:t xml:space="preserve"> </w:t>
      </w:r>
      <w:r>
        <w:rPr>
          <w:rFonts w:eastAsia="Times New Roman"/>
          <w:color w:val="212121"/>
          <w:szCs w:val="24"/>
        </w:rPr>
        <w:t>από εδώ, 3%</w:t>
      </w:r>
      <w:r w:rsidRPr="00D0035F">
        <w:rPr>
          <w:rFonts w:eastAsia="Times New Roman"/>
          <w:color w:val="212121"/>
          <w:szCs w:val="24"/>
        </w:rPr>
        <w:t xml:space="preserve"> από </w:t>
      </w:r>
      <w:r>
        <w:rPr>
          <w:rFonts w:eastAsia="Times New Roman"/>
          <w:color w:val="212121"/>
          <w:szCs w:val="24"/>
        </w:rPr>
        <w:t xml:space="preserve">εκεί, αύριο μεθαύριο 10%, </w:t>
      </w:r>
      <w:r w:rsidRPr="00D0035F">
        <w:rPr>
          <w:rFonts w:eastAsia="Times New Roman"/>
          <w:color w:val="212121"/>
          <w:szCs w:val="24"/>
        </w:rPr>
        <w:t>15</w:t>
      </w:r>
      <w:r>
        <w:rPr>
          <w:rFonts w:eastAsia="Times New Roman"/>
          <w:color w:val="212121"/>
          <w:szCs w:val="24"/>
        </w:rPr>
        <w:t>%, να η</w:t>
      </w:r>
      <w:r w:rsidRPr="00D0035F">
        <w:rPr>
          <w:rFonts w:eastAsia="Times New Roman"/>
          <w:color w:val="212121"/>
          <w:szCs w:val="24"/>
        </w:rPr>
        <w:t xml:space="preserve"> επιβάρυνση 30% στον επενδυτή</w:t>
      </w:r>
      <w:r>
        <w:rPr>
          <w:rFonts w:eastAsia="Times New Roman"/>
          <w:color w:val="212121"/>
          <w:szCs w:val="24"/>
        </w:rPr>
        <w:t xml:space="preserve">. </w:t>
      </w:r>
      <w:r w:rsidRPr="00D0035F">
        <w:rPr>
          <w:rFonts w:eastAsia="Times New Roman"/>
          <w:color w:val="212121"/>
          <w:szCs w:val="24"/>
        </w:rPr>
        <w:t>Κ</w:t>
      </w:r>
      <w:r w:rsidRPr="00D0035F">
        <w:rPr>
          <w:rFonts w:eastAsia="Times New Roman"/>
          <w:color w:val="212121"/>
          <w:szCs w:val="24"/>
        </w:rPr>
        <w:t>αι ποιος επενδυτής</w:t>
      </w:r>
      <w:r>
        <w:rPr>
          <w:rFonts w:eastAsia="Times New Roman"/>
          <w:color w:val="212121"/>
          <w:szCs w:val="24"/>
        </w:rPr>
        <w:t>; Μα, δ</w:t>
      </w:r>
      <w:r w:rsidRPr="00D0035F">
        <w:rPr>
          <w:rFonts w:eastAsia="Times New Roman"/>
          <w:color w:val="212121"/>
          <w:szCs w:val="24"/>
        </w:rPr>
        <w:t>εν πρόκειται περί αυτού</w:t>
      </w:r>
      <w:r>
        <w:rPr>
          <w:rFonts w:eastAsia="Times New Roman"/>
          <w:color w:val="212121"/>
          <w:szCs w:val="24"/>
        </w:rPr>
        <w:t>. Κ</w:t>
      </w:r>
      <w:r w:rsidRPr="00D0035F">
        <w:rPr>
          <w:rFonts w:eastAsia="Times New Roman"/>
          <w:color w:val="212121"/>
          <w:szCs w:val="24"/>
        </w:rPr>
        <w:t>αι η αύξηση του ανταποδοτικού τέλους</w:t>
      </w:r>
      <w:r>
        <w:rPr>
          <w:rFonts w:eastAsia="Times New Roman"/>
          <w:color w:val="212121"/>
          <w:szCs w:val="24"/>
        </w:rPr>
        <w:t>,</w:t>
      </w:r>
      <w:r w:rsidRPr="00D0035F">
        <w:rPr>
          <w:rFonts w:eastAsia="Times New Roman"/>
          <w:color w:val="212121"/>
          <w:szCs w:val="24"/>
        </w:rPr>
        <w:t xml:space="preserve"> δηλαδή του 5%</w:t>
      </w:r>
      <w:r>
        <w:rPr>
          <w:rFonts w:eastAsia="Times New Roman"/>
          <w:color w:val="212121"/>
          <w:szCs w:val="24"/>
        </w:rPr>
        <w:t>,</w:t>
      </w:r>
      <w:r w:rsidRPr="00D0035F">
        <w:rPr>
          <w:rFonts w:eastAsia="Times New Roman"/>
          <w:color w:val="212121"/>
          <w:szCs w:val="24"/>
        </w:rPr>
        <w:t xml:space="preserve"> θα γίνε</w:t>
      </w:r>
      <w:r>
        <w:rPr>
          <w:rFonts w:eastAsia="Times New Roman"/>
          <w:color w:val="212121"/>
          <w:szCs w:val="24"/>
        </w:rPr>
        <w:t xml:space="preserve">ται στη βάση συγκεκριμένης μελέτης η οποία θα αξιολογεί τη βιωσιμότητα του </w:t>
      </w:r>
      <w:r>
        <w:rPr>
          <w:rFonts w:eastAsia="Times New Roman"/>
          <w:color w:val="212121"/>
          <w:szCs w:val="24"/>
        </w:rPr>
        <w:t>οργανισμού λιμένος</w:t>
      </w:r>
      <w:r>
        <w:rPr>
          <w:rFonts w:eastAsia="Times New Roman"/>
          <w:color w:val="212121"/>
          <w:szCs w:val="24"/>
        </w:rPr>
        <w:t>,</w:t>
      </w:r>
      <w:r w:rsidRPr="00D0035F">
        <w:rPr>
          <w:rFonts w:eastAsia="Times New Roman"/>
          <w:color w:val="212121"/>
          <w:szCs w:val="24"/>
        </w:rPr>
        <w:t xml:space="preserve"> σε σχέση πάντοτε και σε επαφή με την επένδυση</w:t>
      </w:r>
      <w:r>
        <w:rPr>
          <w:rFonts w:eastAsia="Times New Roman"/>
          <w:color w:val="212121"/>
          <w:szCs w:val="24"/>
        </w:rPr>
        <w:t xml:space="preserve">. </w:t>
      </w:r>
      <w:r w:rsidRPr="00D0035F">
        <w:rPr>
          <w:rFonts w:eastAsia="Times New Roman"/>
          <w:color w:val="212121"/>
          <w:szCs w:val="24"/>
        </w:rPr>
        <w:t>Δεν</w:t>
      </w:r>
      <w:r w:rsidRPr="00D0035F">
        <w:rPr>
          <w:rFonts w:eastAsia="Times New Roman"/>
          <w:color w:val="212121"/>
          <w:szCs w:val="24"/>
        </w:rPr>
        <w:t xml:space="preserve"> είναι σωστό αυτό</w:t>
      </w:r>
      <w:r>
        <w:rPr>
          <w:rFonts w:eastAsia="Times New Roman"/>
          <w:color w:val="212121"/>
          <w:szCs w:val="24"/>
        </w:rPr>
        <w:t xml:space="preserve">; Ποια </w:t>
      </w:r>
      <w:r w:rsidRPr="00D0035F">
        <w:rPr>
          <w:rFonts w:eastAsia="Times New Roman"/>
          <w:color w:val="212121"/>
          <w:szCs w:val="24"/>
        </w:rPr>
        <w:t xml:space="preserve">δυσχέρανση υπάρχει </w:t>
      </w:r>
      <w:r>
        <w:rPr>
          <w:rFonts w:eastAsia="Times New Roman"/>
          <w:color w:val="212121"/>
          <w:szCs w:val="24"/>
        </w:rPr>
        <w:t>οποιουδήποτε</w:t>
      </w:r>
      <w:r w:rsidRPr="00D0035F">
        <w:rPr>
          <w:rFonts w:eastAsia="Times New Roman"/>
          <w:color w:val="212121"/>
          <w:szCs w:val="24"/>
        </w:rPr>
        <w:t xml:space="preserve"> επενδυτή να προσέλθει και να επενδύσει</w:t>
      </w:r>
      <w:r>
        <w:rPr>
          <w:rFonts w:eastAsia="Times New Roman"/>
          <w:color w:val="212121"/>
          <w:szCs w:val="24"/>
        </w:rPr>
        <w:t>; Α</w:t>
      </w:r>
      <w:r w:rsidRPr="00D0035F">
        <w:rPr>
          <w:rFonts w:eastAsia="Times New Roman"/>
          <w:color w:val="212121"/>
          <w:szCs w:val="24"/>
        </w:rPr>
        <w:t>πολύτως κα</w:t>
      </w:r>
      <w:r>
        <w:rPr>
          <w:rFonts w:eastAsia="Times New Roman"/>
          <w:color w:val="212121"/>
          <w:szCs w:val="24"/>
        </w:rPr>
        <w:t>μ</w:t>
      </w:r>
      <w:r w:rsidRPr="00D0035F">
        <w:rPr>
          <w:rFonts w:eastAsia="Times New Roman"/>
          <w:color w:val="212121"/>
          <w:szCs w:val="24"/>
        </w:rPr>
        <w:t>μία</w:t>
      </w:r>
      <w:r>
        <w:rPr>
          <w:rFonts w:eastAsia="Times New Roman"/>
          <w:color w:val="212121"/>
          <w:szCs w:val="24"/>
        </w:rPr>
        <w:t xml:space="preserve">. </w:t>
      </w:r>
    </w:p>
    <w:p w14:paraId="2D05F5D1"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Διαφορετικά, ε τότε ερρέτω, κύριε Π</w:t>
      </w:r>
      <w:r w:rsidRPr="00D0035F">
        <w:rPr>
          <w:rFonts w:eastAsia="Times New Roman"/>
          <w:color w:val="212121"/>
          <w:szCs w:val="24"/>
        </w:rPr>
        <w:t>λακιωτάκη</w:t>
      </w:r>
      <w:r>
        <w:rPr>
          <w:rFonts w:eastAsia="Times New Roman"/>
          <w:color w:val="212121"/>
          <w:szCs w:val="24"/>
        </w:rPr>
        <w:t>! Έπρεπε να τους πούμε «ε</w:t>
      </w:r>
      <w:r w:rsidRPr="00D0035F">
        <w:rPr>
          <w:rFonts w:eastAsia="Times New Roman"/>
          <w:color w:val="212121"/>
          <w:szCs w:val="24"/>
        </w:rPr>
        <w:t>λάτε</w:t>
      </w:r>
      <w:r>
        <w:rPr>
          <w:rFonts w:eastAsia="Times New Roman"/>
          <w:color w:val="212121"/>
          <w:szCs w:val="24"/>
        </w:rPr>
        <w:t xml:space="preserve">, πάρτε όλα τα λιμάνια, </w:t>
      </w:r>
      <w:r w:rsidRPr="00D0035F">
        <w:rPr>
          <w:rFonts w:eastAsia="Times New Roman"/>
          <w:color w:val="212121"/>
          <w:szCs w:val="24"/>
        </w:rPr>
        <w:t>δ</w:t>
      </w:r>
      <w:r>
        <w:rPr>
          <w:rFonts w:eastAsia="Times New Roman"/>
          <w:color w:val="212121"/>
          <w:szCs w:val="24"/>
        </w:rPr>
        <w:t>εν θα πάρει τίποτε το ελληνικό Δ</w:t>
      </w:r>
      <w:r w:rsidRPr="00D0035F">
        <w:rPr>
          <w:rFonts w:eastAsia="Times New Roman"/>
          <w:color w:val="212121"/>
          <w:szCs w:val="24"/>
        </w:rPr>
        <w:t>ημόσιο</w:t>
      </w:r>
      <w:r>
        <w:rPr>
          <w:rFonts w:eastAsia="Times New Roman"/>
          <w:color w:val="212121"/>
          <w:szCs w:val="24"/>
        </w:rPr>
        <w:t xml:space="preserve">, δεν </w:t>
      </w:r>
      <w:r>
        <w:rPr>
          <w:rFonts w:eastAsia="Times New Roman"/>
          <w:color w:val="212121"/>
          <w:szCs w:val="24"/>
        </w:rPr>
        <w:t>θα παίρνει τίποτα η Τοπική Α</w:t>
      </w:r>
      <w:r w:rsidRPr="00D0035F">
        <w:rPr>
          <w:rFonts w:eastAsia="Times New Roman"/>
          <w:color w:val="212121"/>
          <w:szCs w:val="24"/>
        </w:rPr>
        <w:t xml:space="preserve">υτοδιοίκηση και θα είναι τα λιμάνια δικά </w:t>
      </w:r>
      <w:r>
        <w:rPr>
          <w:rFonts w:eastAsia="Times New Roman"/>
          <w:color w:val="212121"/>
          <w:szCs w:val="24"/>
        </w:rPr>
        <w:t>σας». Δ</w:t>
      </w:r>
      <w:r w:rsidRPr="00D0035F">
        <w:rPr>
          <w:rFonts w:eastAsia="Times New Roman"/>
          <w:color w:val="212121"/>
          <w:szCs w:val="24"/>
        </w:rPr>
        <w:t>εν είναι η δική μας επιλογή αυτή</w:t>
      </w:r>
      <w:r>
        <w:rPr>
          <w:rFonts w:eastAsia="Times New Roman"/>
          <w:color w:val="212121"/>
          <w:szCs w:val="24"/>
        </w:rPr>
        <w:t>. Αν υπηρετείτε</w:t>
      </w:r>
      <w:r w:rsidRPr="00D0035F">
        <w:rPr>
          <w:rFonts w:eastAsia="Times New Roman"/>
          <w:color w:val="212121"/>
          <w:szCs w:val="24"/>
        </w:rPr>
        <w:t xml:space="preserve"> εσείς αυτή την αντίληψη</w:t>
      </w:r>
      <w:r>
        <w:rPr>
          <w:rFonts w:eastAsia="Times New Roman"/>
          <w:color w:val="212121"/>
          <w:szCs w:val="24"/>
        </w:rPr>
        <w:t>,</w:t>
      </w:r>
      <w:r w:rsidRPr="00D0035F">
        <w:rPr>
          <w:rFonts w:eastAsia="Times New Roman"/>
          <w:color w:val="212121"/>
          <w:szCs w:val="24"/>
        </w:rPr>
        <w:t xml:space="preserve"> αυτό το μοντέλο</w:t>
      </w:r>
      <w:r>
        <w:rPr>
          <w:rFonts w:eastAsia="Times New Roman"/>
          <w:color w:val="212121"/>
          <w:szCs w:val="24"/>
        </w:rPr>
        <w:t>,</w:t>
      </w:r>
      <w:r w:rsidRPr="00D0035F">
        <w:rPr>
          <w:rFonts w:eastAsia="Times New Roman"/>
          <w:color w:val="212121"/>
          <w:szCs w:val="24"/>
        </w:rPr>
        <w:t xml:space="preserve"> να το πείτε καθαρά</w:t>
      </w:r>
      <w:r>
        <w:rPr>
          <w:rFonts w:eastAsia="Times New Roman"/>
          <w:color w:val="212121"/>
          <w:szCs w:val="24"/>
        </w:rPr>
        <w:t xml:space="preserve">. Δεν θητεύουμε στην </w:t>
      </w:r>
      <w:r w:rsidRPr="00D0035F">
        <w:rPr>
          <w:rFonts w:eastAsia="Times New Roman"/>
          <w:color w:val="212121"/>
          <w:szCs w:val="24"/>
        </w:rPr>
        <w:t>ίδια σχολή ανάπτυξης</w:t>
      </w:r>
      <w:r>
        <w:rPr>
          <w:rFonts w:eastAsia="Times New Roman"/>
          <w:color w:val="212121"/>
          <w:szCs w:val="24"/>
        </w:rPr>
        <w:t>. Ε</w:t>
      </w:r>
      <w:r w:rsidRPr="00D0035F">
        <w:rPr>
          <w:rFonts w:eastAsia="Times New Roman"/>
          <w:color w:val="212121"/>
          <w:szCs w:val="24"/>
        </w:rPr>
        <w:t>μείς θέλουμε την ανάπτυξη βι</w:t>
      </w:r>
      <w:r w:rsidRPr="00D0035F">
        <w:rPr>
          <w:rFonts w:eastAsia="Times New Roman"/>
          <w:color w:val="212121"/>
          <w:szCs w:val="24"/>
        </w:rPr>
        <w:t>ώσιμη</w:t>
      </w:r>
      <w:r>
        <w:rPr>
          <w:rFonts w:eastAsia="Times New Roman"/>
          <w:color w:val="212121"/>
          <w:szCs w:val="24"/>
        </w:rPr>
        <w:t>,</w:t>
      </w:r>
      <w:r w:rsidRPr="00D0035F">
        <w:rPr>
          <w:rFonts w:eastAsia="Times New Roman"/>
          <w:color w:val="212121"/>
          <w:szCs w:val="24"/>
        </w:rPr>
        <w:t xml:space="preserve"> δίκαιη και το αποτέλεσμα τ</w:t>
      </w:r>
      <w:r>
        <w:rPr>
          <w:rFonts w:eastAsia="Times New Roman"/>
          <w:color w:val="212121"/>
          <w:szCs w:val="24"/>
        </w:rPr>
        <w:t>ης ανάπτυξης να διαχέεται στην ε</w:t>
      </w:r>
      <w:r w:rsidRPr="00D0035F">
        <w:rPr>
          <w:rFonts w:eastAsia="Times New Roman"/>
          <w:color w:val="212121"/>
          <w:szCs w:val="24"/>
        </w:rPr>
        <w:t>λληνική κοινωνία</w:t>
      </w:r>
      <w:r>
        <w:rPr>
          <w:rFonts w:eastAsia="Times New Roman"/>
          <w:color w:val="212121"/>
          <w:szCs w:val="24"/>
        </w:rPr>
        <w:t>,</w:t>
      </w:r>
      <w:r w:rsidRPr="00D0035F">
        <w:rPr>
          <w:rFonts w:eastAsia="Times New Roman"/>
          <w:color w:val="212121"/>
          <w:szCs w:val="24"/>
        </w:rPr>
        <w:t xml:space="preserve"> στους αρμούς της ελληνικής κοινωνίας</w:t>
      </w:r>
      <w:r>
        <w:rPr>
          <w:rFonts w:eastAsia="Times New Roman"/>
          <w:color w:val="212121"/>
          <w:szCs w:val="24"/>
        </w:rPr>
        <w:t xml:space="preserve">. </w:t>
      </w:r>
    </w:p>
    <w:p w14:paraId="2D05F5D2"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Κ</w:t>
      </w:r>
      <w:r w:rsidRPr="00D0035F">
        <w:rPr>
          <w:rFonts w:eastAsia="Times New Roman"/>
          <w:color w:val="212121"/>
          <w:szCs w:val="24"/>
        </w:rPr>
        <w:t>υρίες και κύριοι συνάδελφοι</w:t>
      </w:r>
      <w:r>
        <w:rPr>
          <w:rFonts w:eastAsia="Times New Roman"/>
          <w:color w:val="212121"/>
          <w:szCs w:val="24"/>
        </w:rPr>
        <w:t xml:space="preserve">, </w:t>
      </w:r>
      <w:r w:rsidRPr="00D0035F">
        <w:rPr>
          <w:rFonts w:eastAsia="Times New Roman"/>
          <w:color w:val="212121"/>
          <w:szCs w:val="24"/>
        </w:rPr>
        <w:t xml:space="preserve">στην Ελλάδα είχαμε υψηλότατους δείκτες ανάπτυξης και </w:t>
      </w:r>
      <w:r>
        <w:rPr>
          <w:rFonts w:eastAsia="Times New Roman"/>
          <w:color w:val="212121"/>
          <w:szCs w:val="24"/>
        </w:rPr>
        <w:t>το 2000 και το 2002 και το 2004, τους υψηλότερους σ</w:t>
      </w:r>
      <w:r>
        <w:rPr>
          <w:rFonts w:eastAsia="Times New Roman"/>
          <w:color w:val="212121"/>
          <w:szCs w:val="24"/>
        </w:rPr>
        <w:t>την Ε</w:t>
      </w:r>
      <w:r w:rsidRPr="00D0035F">
        <w:rPr>
          <w:rFonts w:eastAsia="Times New Roman"/>
          <w:color w:val="212121"/>
          <w:szCs w:val="24"/>
        </w:rPr>
        <w:t>υρωζώνη</w:t>
      </w:r>
      <w:r>
        <w:rPr>
          <w:rFonts w:eastAsia="Times New Roman"/>
          <w:color w:val="212121"/>
          <w:szCs w:val="24"/>
        </w:rPr>
        <w:t>. Τ</w:t>
      </w:r>
      <w:r w:rsidRPr="00D0035F">
        <w:rPr>
          <w:rFonts w:eastAsia="Times New Roman"/>
          <w:color w:val="212121"/>
          <w:szCs w:val="24"/>
        </w:rPr>
        <w:t>ο ερώτημά μου</w:t>
      </w:r>
      <w:r>
        <w:rPr>
          <w:rFonts w:eastAsia="Times New Roman"/>
          <w:color w:val="212121"/>
          <w:szCs w:val="24"/>
        </w:rPr>
        <w:t>: Π</w:t>
      </w:r>
      <w:r w:rsidRPr="00D0035F">
        <w:rPr>
          <w:rFonts w:eastAsia="Times New Roman"/>
          <w:color w:val="212121"/>
          <w:szCs w:val="24"/>
        </w:rPr>
        <w:t xml:space="preserve">οιος ήταν ο </w:t>
      </w:r>
      <w:r>
        <w:rPr>
          <w:rFonts w:eastAsia="Times New Roman"/>
          <w:color w:val="212121"/>
          <w:szCs w:val="24"/>
        </w:rPr>
        <w:t>καρπωτής; Π</w:t>
      </w:r>
      <w:r w:rsidRPr="00D0035F">
        <w:rPr>
          <w:rFonts w:eastAsia="Times New Roman"/>
          <w:color w:val="212121"/>
          <w:szCs w:val="24"/>
        </w:rPr>
        <w:t>οιος καρπώθηκε το αποτέλεσμα αυτής της ανάπτυξης</w:t>
      </w:r>
      <w:r>
        <w:rPr>
          <w:rFonts w:eastAsia="Times New Roman"/>
          <w:color w:val="212121"/>
          <w:szCs w:val="24"/>
        </w:rPr>
        <w:t>;</w:t>
      </w:r>
      <w:r w:rsidRPr="00D0035F">
        <w:rPr>
          <w:rFonts w:eastAsia="Times New Roman"/>
          <w:color w:val="212121"/>
          <w:szCs w:val="24"/>
        </w:rPr>
        <w:t xml:space="preserve"> </w:t>
      </w:r>
      <w:r>
        <w:rPr>
          <w:rFonts w:eastAsia="Times New Roman"/>
          <w:color w:val="212121"/>
          <w:szCs w:val="24"/>
        </w:rPr>
        <w:t>Λ</w:t>
      </w:r>
      <w:r w:rsidRPr="00D0035F">
        <w:rPr>
          <w:rFonts w:eastAsia="Times New Roman"/>
          <w:color w:val="212121"/>
          <w:szCs w:val="24"/>
        </w:rPr>
        <w:t>ίγα χρόνια μετά οδηγηθήκαμε στην οικονομική κρίση</w:t>
      </w:r>
      <w:r>
        <w:rPr>
          <w:rFonts w:eastAsia="Times New Roman"/>
          <w:color w:val="212121"/>
          <w:szCs w:val="24"/>
        </w:rPr>
        <w:t>. Τ</w:t>
      </w:r>
      <w:r w:rsidRPr="00D0035F">
        <w:rPr>
          <w:rFonts w:eastAsia="Times New Roman"/>
          <w:color w:val="212121"/>
          <w:szCs w:val="24"/>
        </w:rPr>
        <w:t xml:space="preserve">ο καρπώθηκαν </w:t>
      </w:r>
      <w:r>
        <w:rPr>
          <w:rFonts w:eastAsia="Times New Roman"/>
          <w:color w:val="212121"/>
          <w:szCs w:val="24"/>
        </w:rPr>
        <w:t xml:space="preserve">οι ολίγοι, </w:t>
      </w:r>
      <w:r w:rsidRPr="00D0035F">
        <w:rPr>
          <w:rFonts w:eastAsia="Times New Roman"/>
          <w:color w:val="212121"/>
          <w:szCs w:val="24"/>
        </w:rPr>
        <w:t>το καρπώθηκαν</w:t>
      </w:r>
      <w:r>
        <w:rPr>
          <w:rFonts w:eastAsia="Times New Roman"/>
          <w:color w:val="212121"/>
          <w:szCs w:val="24"/>
        </w:rPr>
        <w:t xml:space="preserve"> οι οικονομικές ελίτ της χώρας. Ε</w:t>
      </w:r>
      <w:r w:rsidRPr="00D0035F">
        <w:rPr>
          <w:rFonts w:eastAsia="Times New Roman"/>
          <w:color w:val="212121"/>
          <w:szCs w:val="24"/>
        </w:rPr>
        <w:t xml:space="preserve">μείς τέτοια ανάπτυξη </w:t>
      </w:r>
      <w:r>
        <w:rPr>
          <w:rFonts w:eastAsia="Times New Roman"/>
          <w:color w:val="212121"/>
          <w:szCs w:val="24"/>
        </w:rPr>
        <w:t>δεν θέλο</w:t>
      </w:r>
      <w:r>
        <w:rPr>
          <w:rFonts w:eastAsia="Times New Roman"/>
          <w:color w:val="212121"/>
          <w:szCs w:val="24"/>
        </w:rPr>
        <w:t xml:space="preserve">υμε. </w:t>
      </w:r>
    </w:p>
    <w:p w14:paraId="2D05F5D3"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Και συναφώς σημειώνω: Ε</w:t>
      </w:r>
      <w:r w:rsidRPr="00D0035F">
        <w:rPr>
          <w:rFonts w:eastAsia="Times New Roman"/>
          <w:color w:val="212121"/>
          <w:szCs w:val="24"/>
        </w:rPr>
        <w:t>μείς τα λιμάνια τα θέλουμε να βλέπουν στη θάλασσα</w:t>
      </w:r>
      <w:r>
        <w:rPr>
          <w:rFonts w:eastAsia="Times New Roman"/>
          <w:color w:val="212121"/>
          <w:szCs w:val="24"/>
        </w:rPr>
        <w:t>,</w:t>
      </w:r>
      <w:r w:rsidRPr="00D0035F">
        <w:rPr>
          <w:rFonts w:eastAsia="Times New Roman"/>
          <w:color w:val="212121"/>
          <w:szCs w:val="24"/>
        </w:rPr>
        <w:t xml:space="preserve"> αλλά να μην έχουν και στραμμένη την πλάτη τους προς τη στεριά</w:t>
      </w:r>
      <w:r>
        <w:rPr>
          <w:rFonts w:eastAsia="Times New Roman"/>
          <w:color w:val="212121"/>
          <w:szCs w:val="24"/>
        </w:rPr>
        <w:t>,</w:t>
      </w:r>
      <w:r w:rsidRPr="00D0035F">
        <w:rPr>
          <w:rFonts w:eastAsia="Times New Roman"/>
          <w:color w:val="212121"/>
          <w:szCs w:val="24"/>
        </w:rPr>
        <w:t xml:space="preserve"> δηλαδή να υπηρετούν την ανάπτυξη και </w:t>
      </w:r>
      <w:r>
        <w:rPr>
          <w:rFonts w:eastAsia="Times New Roman"/>
          <w:color w:val="212121"/>
          <w:szCs w:val="24"/>
        </w:rPr>
        <w:t xml:space="preserve">σε </w:t>
      </w:r>
      <w:r w:rsidRPr="00D0035F">
        <w:rPr>
          <w:rFonts w:eastAsia="Times New Roman"/>
          <w:color w:val="212121"/>
          <w:szCs w:val="24"/>
        </w:rPr>
        <w:t>εθ</w:t>
      </w:r>
      <w:r>
        <w:rPr>
          <w:rFonts w:eastAsia="Times New Roman"/>
          <w:color w:val="212121"/>
          <w:szCs w:val="24"/>
        </w:rPr>
        <w:t>νικό και σε τοπικό επίπεδο και β</w:t>
      </w:r>
      <w:r w:rsidRPr="00D0035F">
        <w:rPr>
          <w:rFonts w:eastAsia="Times New Roman"/>
          <w:color w:val="212121"/>
          <w:szCs w:val="24"/>
        </w:rPr>
        <w:t>εβαίως</w:t>
      </w:r>
      <w:r>
        <w:rPr>
          <w:rFonts w:eastAsia="Times New Roman"/>
          <w:color w:val="212121"/>
          <w:szCs w:val="24"/>
        </w:rPr>
        <w:t>,</w:t>
      </w:r>
      <w:r w:rsidRPr="00D0035F">
        <w:rPr>
          <w:rFonts w:eastAsia="Times New Roman"/>
          <w:color w:val="212121"/>
          <w:szCs w:val="24"/>
        </w:rPr>
        <w:t xml:space="preserve"> να διαμορφώνουν και θέσεις εργα</w:t>
      </w:r>
      <w:r w:rsidRPr="00D0035F">
        <w:rPr>
          <w:rFonts w:eastAsia="Times New Roman"/>
          <w:color w:val="212121"/>
          <w:szCs w:val="24"/>
        </w:rPr>
        <w:t>σίας</w:t>
      </w:r>
      <w:r>
        <w:rPr>
          <w:rFonts w:eastAsia="Times New Roman"/>
          <w:color w:val="212121"/>
          <w:szCs w:val="24"/>
        </w:rPr>
        <w:t xml:space="preserve">. </w:t>
      </w:r>
    </w:p>
    <w:p w14:paraId="2D05F5D4"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Ά</w:t>
      </w:r>
      <w:r w:rsidRPr="00D0035F">
        <w:rPr>
          <w:rFonts w:eastAsia="Times New Roman"/>
          <w:color w:val="212121"/>
          <w:szCs w:val="24"/>
        </w:rPr>
        <w:t>κουσα την παρατήρηση του κ</w:t>
      </w:r>
      <w:r>
        <w:rPr>
          <w:rFonts w:eastAsia="Times New Roman"/>
          <w:color w:val="212121"/>
          <w:szCs w:val="24"/>
        </w:rPr>
        <w:t>. Κ</w:t>
      </w:r>
      <w:r w:rsidRPr="00D0035F">
        <w:rPr>
          <w:rFonts w:eastAsia="Times New Roman"/>
          <w:color w:val="212121"/>
          <w:szCs w:val="24"/>
        </w:rPr>
        <w:t>ατσιώτη και τον ευχαριστώ</w:t>
      </w:r>
      <w:r>
        <w:rPr>
          <w:rFonts w:eastAsia="Times New Roman"/>
          <w:color w:val="212121"/>
          <w:szCs w:val="24"/>
        </w:rPr>
        <w:t>.</w:t>
      </w:r>
      <w:r w:rsidRPr="00D0035F">
        <w:rPr>
          <w:rFonts w:eastAsia="Times New Roman"/>
          <w:color w:val="212121"/>
          <w:szCs w:val="24"/>
        </w:rPr>
        <w:t xml:space="preserve"> </w:t>
      </w:r>
      <w:r>
        <w:rPr>
          <w:rFonts w:eastAsia="Times New Roman"/>
          <w:color w:val="212121"/>
          <w:szCs w:val="24"/>
        </w:rPr>
        <w:t>Δ</w:t>
      </w:r>
      <w:r w:rsidRPr="00D0035F">
        <w:rPr>
          <w:rFonts w:eastAsia="Times New Roman"/>
          <w:color w:val="212121"/>
          <w:szCs w:val="24"/>
        </w:rPr>
        <w:t>εν μεταβάλλονται οι εργασιακές</w:t>
      </w:r>
      <w:r>
        <w:rPr>
          <w:rFonts w:eastAsia="Times New Roman"/>
          <w:color w:val="212121"/>
          <w:szCs w:val="24"/>
        </w:rPr>
        <w:t xml:space="preserve"> σχέσεις των εργαζομένων στους </w:t>
      </w:r>
      <w:r>
        <w:rPr>
          <w:rFonts w:eastAsia="Times New Roman"/>
          <w:color w:val="212121"/>
          <w:szCs w:val="24"/>
        </w:rPr>
        <w:t>ο</w:t>
      </w:r>
      <w:r w:rsidRPr="00D0035F">
        <w:rPr>
          <w:rFonts w:eastAsia="Times New Roman"/>
          <w:color w:val="212121"/>
          <w:szCs w:val="24"/>
        </w:rPr>
        <w:t>ργανισ</w:t>
      </w:r>
      <w:r>
        <w:rPr>
          <w:rFonts w:eastAsia="Times New Roman"/>
          <w:color w:val="212121"/>
          <w:szCs w:val="24"/>
        </w:rPr>
        <w:t xml:space="preserve">μούς λιμένων </w:t>
      </w:r>
      <w:r>
        <w:rPr>
          <w:rFonts w:eastAsia="Times New Roman"/>
          <w:color w:val="212121"/>
          <w:szCs w:val="24"/>
        </w:rPr>
        <w:t xml:space="preserve">και αναφέρομαι </w:t>
      </w:r>
      <w:r w:rsidRPr="00D0035F">
        <w:rPr>
          <w:rFonts w:eastAsia="Times New Roman"/>
          <w:color w:val="212121"/>
          <w:szCs w:val="24"/>
        </w:rPr>
        <w:t>στην παράγραφο 4 του άρθρου 5 του σχεδίου νόμου</w:t>
      </w:r>
      <w:r>
        <w:rPr>
          <w:rFonts w:eastAsia="Times New Roman"/>
          <w:color w:val="212121"/>
          <w:szCs w:val="24"/>
        </w:rPr>
        <w:t>. Κ</w:t>
      </w:r>
      <w:r w:rsidRPr="00D0035F">
        <w:rPr>
          <w:rFonts w:eastAsia="Times New Roman"/>
          <w:color w:val="212121"/>
          <w:szCs w:val="24"/>
        </w:rPr>
        <w:t xml:space="preserve">αι προβαίνω στην ερμηνευτική δήλωση που </w:t>
      </w:r>
      <w:r w:rsidRPr="00D0035F">
        <w:rPr>
          <w:rFonts w:eastAsia="Times New Roman"/>
          <w:color w:val="212121"/>
          <w:szCs w:val="24"/>
        </w:rPr>
        <w:t>ακολουθεί</w:t>
      </w:r>
      <w:r>
        <w:rPr>
          <w:rFonts w:eastAsia="Times New Roman"/>
          <w:color w:val="212121"/>
          <w:szCs w:val="24"/>
        </w:rPr>
        <w:t>: «Μ</w:t>
      </w:r>
      <w:r w:rsidRPr="00D0035F">
        <w:rPr>
          <w:rFonts w:eastAsia="Times New Roman"/>
          <w:color w:val="212121"/>
          <w:szCs w:val="24"/>
        </w:rPr>
        <w:t>ε την παράγραφο 4 του άρθρ</w:t>
      </w:r>
      <w:r>
        <w:rPr>
          <w:rFonts w:eastAsia="Times New Roman"/>
          <w:color w:val="212121"/>
          <w:szCs w:val="24"/>
        </w:rPr>
        <w:t>ου 5 του σχεδίου νόμου ορίζεται ότι</w:t>
      </w:r>
      <w:r w:rsidRPr="00D0035F">
        <w:rPr>
          <w:rFonts w:eastAsia="Times New Roman"/>
          <w:color w:val="212121"/>
          <w:szCs w:val="24"/>
        </w:rPr>
        <w:t xml:space="preserve"> οι γενικοί κανονισμοί </w:t>
      </w:r>
      <w:r w:rsidRPr="00D0035F">
        <w:rPr>
          <w:rFonts w:eastAsia="Times New Roman"/>
          <w:color w:val="212121"/>
          <w:szCs w:val="24"/>
        </w:rPr>
        <w:lastRenderedPageBreak/>
        <w:t>προσωπικού και οι κανονισ</w:t>
      </w:r>
      <w:r>
        <w:rPr>
          <w:rFonts w:eastAsia="Times New Roman"/>
          <w:color w:val="212121"/>
          <w:szCs w:val="24"/>
        </w:rPr>
        <w:t xml:space="preserve">μοί εσωτερικής λειτουργίας και οργάνωσης των </w:t>
      </w:r>
      <w:r>
        <w:rPr>
          <w:rFonts w:eastAsia="Times New Roman"/>
          <w:color w:val="212121"/>
          <w:szCs w:val="24"/>
        </w:rPr>
        <w:t>οργανισμών λ</w:t>
      </w:r>
      <w:r w:rsidRPr="00D0035F">
        <w:rPr>
          <w:rFonts w:eastAsia="Times New Roman"/>
          <w:color w:val="212121"/>
          <w:szCs w:val="24"/>
        </w:rPr>
        <w:t xml:space="preserve">ιμένων </w:t>
      </w:r>
      <w:r>
        <w:rPr>
          <w:rFonts w:eastAsia="Times New Roman"/>
          <w:color w:val="212121"/>
          <w:szCs w:val="24"/>
        </w:rPr>
        <w:t>Α</w:t>
      </w:r>
      <w:r>
        <w:rPr>
          <w:rFonts w:eastAsia="Times New Roman"/>
          <w:color w:val="212121"/>
          <w:szCs w:val="24"/>
        </w:rPr>
        <w:t>.</w:t>
      </w:r>
      <w:r>
        <w:rPr>
          <w:rFonts w:eastAsia="Times New Roman"/>
          <w:color w:val="212121"/>
          <w:szCs w:val="24"/>
        </w:rPr>
        <w:t xml:space="preserve">Ε, των οποίων οι συμβάσεις κύριας παραχώρησης με το ελληνικό </w:t>
      </w:r>
      <w:r>
        <w:rPr>
          <w:rFonts w:eastAsia="Times New Roman"/>
          <w:color w:val="212121"/>
          <w:szCs w:val="24"/>
        </w:rPr>
        <w:t>δ</w:t>
      </w:r>
      <w:r w:rsidRPr="00D0035F">
        <w:rPr>
          <w:rFonts w:eastAsia="Times New Roman"/>
          <w:color w:val="212121"/>
          <w:szCs w:val="24"/>
        </w:rPr>
        <w:t>ημόσιο</w:t>
      </w:r>
      <w:r w:rsidRPr="00D0035F">
        <w:rPr>
          <w:rFonts w:eastAsia="Times New Roman"/>
          <w:color w:val="212121"/>
          <w:szCs w:val="24"/>
        </w:rPr>
        <w:t xml:space="preserve"> </w:t>
      </w:r>
      <w:r w:rsidRPr="00D0035F">
        <w:rPr>
          <w:rFonts w:eastAsia="Times New Roman"/>
          <w:color w:val="212121"/>
          <w:szCs w:val="24"/>
        </w:rPr>
        <w:t>κυρώνονται</w:t>
      </w:r>
      <w:r>
        <w:rPr>
          <w:rFonts w:eastAsia="Times New Roman"/>
          <w:color w:val="212121"/>
          <w:szCs w:val="24"/>
        </w:rPr>
        <w:t>, δυνάμει του</w:t>
      </w:r>
      <w:r w:rsidRPr="00D0035F">
        <w:rPr>
          <w:rFonts w:eastAsia="Times New Roman"/>
          <w:color w:val="212121"/>
          <w:szCs w:val="24"/>
        </w:rPr>
        <w:t xml:space="preserve"> </w:t>
      </w:r>
      <w:r>
        <w:rPr>
          <w:rFonts w:eastAsia="Times New Roman"/>
          <w:color w:val="212121"/>
          <w:szCs w:val="24"/>
        </w:rPr>
        <w:t>συζητουμένου, του παρόντος</w:t>
      </w:r>
      <w:r w:rsidRPr="00D0035F">
        <w:rPr>
          <w:rFonts w:eastAsia="Times New Roman"/>
          <w:color w:val="212121"/>
          <w:szCs w:val="24"/>
        </w:rPr>
        <w:t xml:space="preserve"> σχεδίου νόμου</w:t>
      </w:r>
      <w:r>
        <w:rPr>
          <w:rFonts w:eastAsia="Times New Roman"/>
          <w:color w:val="212121"/>
          <w:szCs w:val="24"/>
        </w:rPr>
        <w:t xml:space="preserve">, </w:t>
      </w:r>
      <w:r w:rsidRPr="00D0035F">
        <w:rPr>
          <w:rFonts w:eastAsia="Times New Roman"/>
          <w:color w:val="212121"/>
          <w:szCs w:val="24"/>
        </w:rPr>
        <w:t xml:space="preserve">διατηρούνται σε ισχύ και μετά τη σύναψη των συμβάσεων </w:t>
      </w:r>
      <w:r>
        <w:rPr>
          <w:rFonts w:eastAsia="Times New Roman"/>
          <w:color w:val="212121"/>
          <w:szCs w:val="24"/>
        </w:rPr>
        <w:t>υπο</w:t>
      </w:r>
      <w:r w:rsidRPr="00D0035F">
        <w:rPr>
          <w:rFonts w:eastAsia="Times New Roman"/>
          <w:color w:val="212121"/>
          <w:szCs w:val="24"/>
        </w:rPr>
        <w:t>παραχώρησης του άρθρου 2</w:t>
      </w:r>
      <w:r>
        <w:rPr>
          <w:rFonts w:eastAsia="Times New Roman"/>
          <w:color w:val="212121"/>
          <w:szCs w:val="24"/>
        </w:rPr>
        <w:t>. Με τη διάταξη δ</w:t>
      </w:r>
      <w:r w:rsidRPr="00D0035F">
        <w:rPr>
          <w:rFonts w:eastAsia="Times New Roman"/>
          <w:color w:val="212121"/>
          <w:szCs w:val="24"/>
        </w:rPr>
        <w:t>ηλαδή αυτή διασφαλίζονται πλήρως τα εργασιακά δι</w:t>
      </w:r>
      <w:r>
        <w:rPr>
          <w:rFonts w:eastAsia="Times New Roman"/>
          <w:color w:val="212121"/>
          <w:szCs w:val="24"/>
        </w:rPr>
        <w:t xml:space="preserve">καιώματα των εργαζομένων στους </w:t>
      </w:r>
      <w:r>
        <w:rPr>
          <w:rFonts w:eastAsia="Times New Roman"/>
          <w:color w:val="212121"/>
          <w:szCs w:val="24"/>
        </w:rPr>
        <w:t>ο</w:t>
      </w:r>
      <w:r w:rsidRPr="00D0035F">
        <w:rPr>
          <w:rFonts w:eastAsia="Times New Roman"/>
          <w:color w:val="212121"/>
          <w:szCs w:val="24"/>
        </w:rPr>
        <w:t xml:space="preserve">ργανισμούς </w:t>
      </w:r>
      <w:r>
        <w:rPr>
          <w:rFonts w:eastAsia="Times New Roman"/>
          <w:color w:val="212121"/>
          <w:szCs w:val="24"/>
        </w:rPr>
        <w:t>λιμένων</w:t>
      </w:r>
      <w:r>
        <w:rPr>
          <w:rFonts w:eastAsia="Times New Roman"/>
          <w:color w:val="212121"/>
          <w:szCs w:val="24"/>
        </w:rPr>
        <w:t>, σύμφωνα με τις διατάξεις του ν.</w:t>
      </w:r>
      <w:r w:rsidRPr="00D0035F">
        <w:rPr>
          <w:rFonts w:eastAsia="Times New Roman"/>
          <w:color w:val="212121"/>
          <w:szCs w:val="24"/>
        </w:rPr>
        <w:t>1876/1990</w:t>
      </w:r>
      <w:r>
        <w:rPr>
          <w:rFonts w:eastAsia="Times New Roman"/>
          <w:color w:val="212121"/>
          <w:szCs w:val="24"/>
        </w:rPr>
        <w:t>. Κ</w:t>
      </w:r>
      <w:r w:rsidRPr="00D0035F">
        <w:rPr>
          <w:rFonts w:eastAsia="Times New Roman"/>
          <w:color w:val="212121"/>
          <w:szCs w:val="24"/>
        </w:rPr>
        <w:t xml:space="preserve">αι αποσαφηνίζεται περαιτέρω ότι μετά τη σύναψη των συμβάσεων </w:t>
      </w:r>
      <w:r>
        <w:rPr>
          <w:rFonts w:eastAsia="Times New Roman"/>
          <w:color w:val="212121"/>
          <w:szCs w:val="24"/>
        </w:rPr>
        <w:t>υπο</w:t>
      </w:r>
      <w:r w:rsidRPr="00D0035F">
        <w:rPr>
          <w:rFonts w:eastAsia="Times New Roman"/>
          <w:color w:val="212121"/>
          <w:szCs w:val="24"/>
        </w:rPr>
        <w:t>παραχώρησης</w:t>
      </w:r>
      <w:r>
        <w:rPr>
          <w:rFonts w:eastAsia="Times New Roman"/>
          <w:color w:val="212121"/>
          <w:szCs w:val="24"/>
        </w:rPr>
        <w:t>,</w:t>
      </w:r>
      <w:r w:rsidRPr="00D0035F">
        <w:rPr>
          <w:rFonts w:eastAsia="Times New Roman"/>
          <w:color w:val="212121"/>
          <w:szCs w:val="24"/>
        </w:rPr>
        <w:t xml:space="preserve"> που προβλέπονται στο</w:t>
      </w:r>
      <w:r>
        <w:rPr>
          <w:rFonts w:eastAsia="Times New Roman"/>
          <w:color w:val="212121"/>
          <w:szCs w:val="24"/>
        </w:rPr>
        <w:t xml:space="preserve"> άρθρο 2 του σχεδίου νόμου του Υπουργείου Ναυτιλίας και Νησιωτικής Π</w:t>
      </w:r>
      <w:r w:rsidRPr="00D0035F">
        <w:rPr>
          <w:rFonts w:eastAsia="Times New Roman"/>
          <w:color w:val="212121"/>
          <w:szCs w:val="24"/>
        </w:rPr>
        <w:t>ολιτικής</w:t>
      </w:r>
      <w:r>
        <w:rPr>
          <w:rFonts w:eastAsia="Times New Roman"/>
          <w:color w:val="212121"/>
          <w:szCs w:val="24"/>
        </w:rPr>
        <w:t>,</w:t>
      </w:r>
      <w:r w:rsidRPr="00D0035F">
        <w:rPr>
          <w:rFonts w:eastAsia="Times New Roman"/>
          <w:color w:val="212121"/>
          <w:szCs w:val="24"/>
        </w:rPr>
        <w:t xml:space="preserve"> οι εργασιακές σχ</w:t>
      </w:r>
      <w:r>
        <w:rPr>
          <w:rFonts w:eastAsia="Times New Roman"/>
          <w:color w:val="212121"/>
          <w:szCs w:val="24"/>
        </w:rPr>
        <w:t>έσεις των απα</w:t>
      </w:r>
      <w:r>
        <w:rPr>
          <w:rFonts w:eastAsia="Times New Roman"/>
          <w:color w:val="212121"/>
          <w:szCs w:val="24"/>
        </w:rPr>
        <w:t xml:space="preserve">σχολουμένων στους </w:t>
      </w:r>
      <w:r>
        <w:rPr>
          <w:rFonts w:eastAsia="Times New Roman"/>
          <w:color w:val="212121"/>
          <w:szCs w:val="24"/>
        </w:rPr>
        <w:t xml:space="preserve">οργανισμούς λιμένων </w:t>
      </w:r>
      <w:r>
        <w:rPr>
          <w:rFonts w:eastAsia="Times New Roman"/>
          <w:color w:val="212121"/>
          <w:szCs w:val="24"/>
        </w:rPr>
        <w:t>Α</w:t>
      </w:r>
      <w:r>
        <w:rPr>
          <w:rFonts w:eastAsia="Times New Roman"/>
          <w:color w:val="212121"/>
          <w:szCs w:val="24"/>
        </w:rPr>
        <w:t>.</w:t>
      </w:r>
      <w:r>
        <w:rPr>
          <w:rFonts w:eastAsia="Times New Roman"/>
          <w:color w:val="212121"/>
          <w:szCs w:val="24"/>
        </w:rPr>
        <w:t>Ε</w:t>
      </w:r>
      <w:r>
        <w:rPr>
          <w:rFonts w:eastAsia="Times New Roman"/>
          <w:color w:val="212121"/>
          <w:szCs w:val="24"/>
        </w:rPr>
        <w:t>.</w:t>
      </w:r>
      <w:r>
        <w:rPr>
          <w:rFonts w:eastAsia="Times New Roman"/>
          <w:color w:val="212121"/>
          <w:szCs w:val="24"/>
        </w:rPr>
        <w:t xml:space="preserve"> </w:t>
      </w:r>
      <w:r w:rsidRPr="00D0035F">
        <w:rPr>
          <w:rFonts w:eastAsia="Times New Roman"/>
          <w:color w:val="212121"/>
          <w:szCs w:val="24"/>
        </w:rPr>
        <w:t>εξακολουθούν να διέπο</w:t>
      </w:r>
      <w:r>
        <w:rPr>
          <w:rFonts w:eastAsia="Times New Roman"/>
          <w:color w:val="212121"/>
          <w:szCs w:val="24"/>
        </w:rPr>
        <w:t>νται από τις διατάξεις του ν.</w:t>
      </w:r>
      <w:r w:rsidRPr="00D0035F">
        <w:rPr>
          <w:rFonts w:eastAsia="Times New Roman"/>
          <w:color w:val="212121"/>
          <w:szCs w:val="24"/>
        </w:rPr>
        <w:t>1876</w:t>
      </w:r>
      <w:r>
        <w:rPr>
          <w:rFonts w:eastAsia="Times New Roman"/>
          <w:color w:val="212121"/>
          <w:szCs w:val="24"/>
        </w:rPr>
        <w:t>/1</w:t>
      </w:r>
      <w:r w:rsidRPr="00D0035F">
        <w:rPr>
          <w:rFonts w:eastAsia="Times New Roman"/>
          <w:color w:val="212121"/>
          <w:szCs w:val="24"/>
        </w:rPr>
        <w:t>990</w:t>
      </w:r>
      <w:r>
        <w:rPr>
          <w:rFonts w:eastAsia="Times New Roman"/>
          <w:color w:val="212121"/>
          <w:szCs w:val="24"/>
        </w:rPr>
        <w:t>,</w:t>
      </w:r>
      <w:r w:rsidRPr="00D0035F">
        <w:rPr>
          <w:rFonts w:eastAsia="Times New Roman"/>
          <w:color w:val="212121"/>
          <w:szCs w:val="24"/>
        </w:rPr>
        <w:t xml:space="preserve"> δηλαδή </w:t>
      </w:r>
      <w:r>
        <w:rPr>
          <w:rFonts w:eastAsia="Times New Roman"/>
          <w:color w:val="212121"/>
          <w:szCs w:val="24"/>
        </w:rPr>
        <w:t>«</w:t>
      </w:r>
      <w:r w:rsidRPr="00D0035F">
        <w:rPr>
          <w:rFonts w:eastAsia="Times New Roman"/>
          <w:color w:val="212121"/>
          <w:szCs w:val="24"/>
        </w:rPr>
        <w:t xml:space="preserve">ελεύθερες συλλογικές διαπραγματεύσεις και άλλες </w:t>
      </w:r>
      <w:r w:rsidRPr="00D0035F">
        <w:rPr>
          <w:rFonts w:eastAsia="Times New Roman"/>
          <w:color w:val="212121"/>
          <w:szCs w:val="24"/>
        </w:rPr>
        <w:t>διατάξεις</w:t>
      </w:r>
      <w:r>
        <w:rPr>
          <w:rFonts w:eastAsia="Times New Roman"/>
          <w:color w:val="212121"/>
          <w:szCs w:val="24"/>
        </w:rPr>
        <w:t>»</w:t>
      </w:r>
      <w:r>
        <w:rPr>
          <w:rFonts w:eastAsia="Times New Roman"/>
          <w:color w:val="212121"/>
          <w:szCs w:val="24"/>
        </w:rPr>
        <w:t>.</w:t>
      </w:r>
      <w:r w:rsidRPr="00D0035F">
        <w:rPr>
          <w:rFonts w:eastAsia="Times New Roman"/>
          <w:color w:val="212121"/>
          <w:szCs w:val="24"/>
        </w:rPr>
        <w:t xml:space="preserve"> Αυτός είναι ο τίτλος του νόμου</w:t>
      </w:r>
      <w:r>
        <w:rPr>
          <w:rFonts w:eastAsia="Times New Roman"/>
          <w:color w:val="212121"/>
          <w:szCs w:val="24"/>
        </w:rPr>
        <w:t>.</w:t>
      </w:r>
    </w:p>
    <w:p w14:paraId="2D05F5D5"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Ω</w:t>
      </w:r>
      <w:r w:rsidRPr="00D0035F">
        <w:rPr>
          <w:rFonts w:eastAsia="Times New Roman"/>
          <w:color w:val="212121"/>
          <w:szCs w:val="24"/>
        </w:rPr>
        <w:t>ς εκ τούτου διευκρινίζεται ρητά ότι</w:t>
      </w:r>
      <w:r>
        <w:rPr>
          <w:rFonts w:eastAsia="Times New Roman"/>
          <w:color w:val="212121"/>
          <w:szCs w:val="24"/>
        </w:rPr>
        <w:t xml:space="preserve"> οι αμοιβές του προσωπικού των </w:t>
      </w:r>
      <w:r>
        <w:rPr>
          <w:rFonts w:eastAsia="Times New Roman"/>
          <w:color w:val="212121"/>
          <w:szCs w:val="24"/>
        </w:rPr>
        <w:t>οργανισμών λιμένων</w:t>
      </w:r>
      <w:r w:rsidRPr="00D0035F">
        <w:rPr>
          <w:rFonts w:eastAsia="Times New Roman"/>
          <w:color w:val="212121"/>
          <w:szCs w:val="24"/>
        </w:rPr>
        <w:t xml:space="preserve"> </w:t>
      </w:r>
      <w:r>
        <w:rPr>
          <w:rFonts w:eastAsia="Times New Roman"/>
          <w:color w:val="212121"/>
          <w:szCs w:val="24"/>
        </w:rPr>
        <w:t>Α</w:t>
      </w:r>
      <w:r>
        <w:rPr>
          <w:rFonts w:eastAsia="Times New Roman"/>
          <w:color w:val="212121"/>
          <w:szCs w:val="24"/>
        </w:rPr>
        <w:t>.</w:t>
      </w:r>
      <w:r>
        <w:rPr>
          <w:rFonts w:eastAsia="Times New Roman"/>
          <w:color w:val="212121"/>
          <w:szCs w:val="24"/>
        </w:rPr>
        <w:t>Ε</w:t>
      </w:r>
      <w:r>
        <w:rPr>
          <w:rFonts w:eastAsia="Times New Roman"/>
          <w:color w:val="212121"/>
          <w:szCs w:val="24"/>
        </w:rPr>
        <w:t>.</w:t>
      </w:r>
      <w:r>
        <w:rPr>
          <w:rFonts w:eastAsia="Times New Roman"/>
          <w:color w:val="212121"/>
          <w:szCs w:val="24"/>
        </w:rPr>
        <w:t xml:space="preserve"> </w:t>
      </w:r>
      <w:r w:rsidRPr="00D0035F">
        <w:rPr>
          <w:rFonts w:eastAsia="Times New Roman"/>
          <w:color w:val="212121"/>
          <w:szCs w:val="24"/>
        </w:rPr>
        <w:t xml:space="preserve">καθορίζονται κάθε φορά </w:t>
      </w:r>
      <w:r w:rsidRPr="00D0035F">
        <w:rPr>
          <w:rFonts w:eastAsia="Times New Roman"/>
          <w:color w:val="212121"/>
          <w:szCs w:val="24"/>
        </w:rPr>
        <w:lastRenderedPageBreak/>
        <w:t xml:space="preserve">από τις </w:t>
      </w:r>
      <w:r>
        <w:rPr>
          <w:rFonts w:eastAsia="Times New Roman"/>
          <w:color w:val="212121"/>
          <w:szCs w:val="24"/>
        </w:rPr>
        <w:t xml:space="preserve">επιχειρησιακές συλλογικές συμβάσεις εργασίας που συνάπτουν οι </w:t>
      </w:r>
      <w:r>
        <w:rPr>
          <w:rFonts w:eastAsia="Times New Roman"/>
          <w:color w:val="212121"/>
          <w:szCs w:val="24"/>
        </w:rPr>
        <w:t>οργανισμοί λιμένων</w:t>
      </w:r>
      <w:r>
        <w:rPr>
          <w:rFonts w:eastAsia="Times New Roman"/>
          <w:color w:val="212121"/>
          <w:szCs w:val="24"/>
        </w:rPr>
        <w:t xml:space="preserve"> με τις συνδικαλιστικές οργανώσεις των εργαζομένων, </w:t>
      </w:r>
      <w:r w:rsidRPr="00D0035F">
        <w:rPr>
          <w:rFonts w:eastAsia="Times New Roman"/>
          <w:color w:val="212121"/>
          <w:szCs w:val="24"/>
        </w:rPr>
        <w:t>σύμφωνα με τα οριζόμενα στο</w:t>
      </w:r>
      <w:r>
        <w:rPr>
          <w:rFonts w:eastAsia="Times New Roman"/>
          <w:color w:val="212121"/>
          <w:szCs w:val="24"/>
        </w:rPr>
        <w:t xml:space="preserve">ν </w:t>
      </w:r>
      <w:r w:rsidRPr="00D0035F">
        <w:rPr>
          <w:rFonts w:eastAsia="Times New Roman"/>
          <w:color w:val="212121"/>
          <w:szCs w:val="24"/>
        </w:rPr>
        <w:t xml:space="preserve">νομό που </w:t>
      </w:r>
      <w:r w:rsidRPr="00D0035F">
        <w:rPr>
          <w:rFonts w:eastAsia="Times New Roman"/>
          <w:color w:val="212121"/>
          <w:szCs w:val="24"/>
        </w:rPr>
        <w:t>ανέφερα</w:t>
      </w:r>
      <w:r>
        <w:rPr>
          <w:rFonts w:eastAsia="Times New Roman"/>
          <w:color w:val="212121"/>
          <w:szCs w:val="24"/>
        </w:rPr>
        <w:t>, δ</w:t>
      </w:r>
      <w:r w:rsidRPr="00D0035F">
        <w:rPr>
          <w:rFonts w:eastAsia="Times New Roman"/>
          <w:color w:val="212121"/>
          <w:szCs w:val="24"/>
        </w:rPr>
        <w:t>ηλαδή στο</w:t>
      </w:r>
      <w:r>
        <w:rPr>
          <w:rFonts w:eastAsia="Times New Roman"/>
          <w:color w:val="212121"/>
          <w:szCs w:val="24"/>
        </w:rPr>
        <w:t>ν ν.1876/</w:t>
      </w:r>
      <w:r w:rsidRPr="00D0035F">
        <w:rPr>
          <w:rFonts w:eastAsia="Times New Roman"/>
          <w:color w:val="212121"/>
          <w:szCs w:val="24"/>
        </w:rPr>
        <w:t>1990</w:t>
      </w:r>
      <w:r>
        <w:rPr>
          <w:rFonts w:eastAsia="Times New Roman"/>
          <w:color w:val="212121"/>
          <w:szCs w:val="24"/>
        </w:rPr>
        <w:t>.</w:t>
      </w:r>
    </w:p>
    <w:p w14:paraId="2D05F5D6"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Και καταθέτω στα Π</w:t>
      </w:r>
      <w:r w:rsidRPr="00D0035F">
        <w:rPr>
          <w:rFonts w:eastAsia="Times New Roman"/>
          <w:color w:val="212121"/>
          <w:szCs w:val="24"/>
        </w:rPr>
        <w:t xml:space="preserve">ρακτικά </w:t>
      </w:r>
      <w:r>
        <w:rPr>
          <w:rFonts w:eastAsia="Times New Roman"/>
          <w:color w:val="212121"/>
          <w:szCs w:val="24"/>
        </w:rPr>
        <w:t>τ</w:t>
      </w:r>
      <w:r w:rsidRPr="00D0035F">
        <w:rPr>
          <w:rFonts w:eastAsia="Times New Roman"/>
          <w:color w:val="212121"/>
          <w:szCs w:val="24"/>
        </w:rPr>
        <w:t>η σχετική ερμηνευτική δήλωση</w:t>
      </w:r>
      <w:r>
        <w:rPr>
          <w:rFonts w:eastAsia="Times New Roman"/>
          <w:color w:val="212121"/>
          <w:szCs w:val="24"/>
        </w:rPr>
        <w:t>.</w:t>
      </w:r>
    </w:p>
    <w:p w14:paraId="2D05F5D7" w14:textId="77777777" w:rsidR="00237587" w:rsidRDefault="00AE0D0F">
      <w:pPr>
        <w:spacing w:after="0" w:line="600" w:lineRule="auto"/>
        <w:ind w:firstLine="720"/>
        <w:jc w:val="both"/>
        <w:rPr>
          <w:rFonts w:eastAsia="Times New Roman" w:cs="Times New Roman"/>
          <w:szCs w:val="24"/>
        </w:rPr>
      </w:pPr>
      <w:r w:rsidRPr="000D63A8">
        <w:rPr>
          <w:rFonts w:eastAsia="Times New Roman" w:cs="Times New Roman"/>
          <w:szCs w:val="24"/>
        </w:rPr>
        <w:t>(Στο</w:t>
      </w:r>
      <w:r>
        <w:rPr>
          <w:rFonts w:eastAsia="Times New Roman" w:cs="Times New Roman"/>
          <w:szCs w:val="24"/>
        </w:rPr>
        <w:t xml:space="preserve"> σημείο αυτό ο Υπουργός κ. Φώτης Κουβέλης καταθέτει για τα Πρακτικά</w:t>
      </w:r>
      <w:r w:rsidRPr="000A3232">
        <w:rPr>
          <w:rFonts w:eastAsia="Times New Roman" w:cs="Times New Roman"/>
          <w:szCs w:val="24"/>
        </w:rPr>
        <w:t xml:space="preserve"> </w:t>
      </w:r>
      <w:r>
        <w:rPr>
          <w:rFonts w:eastAsia="Times New Roman" w:cs="Times New Roman"/>
          <w:szCs w:val="24"/>
        </w:rPr>
        <w:t>την προαναφερθείσα ερμηνευτική δήλωση η οποία έχει ως εξής:</w:t>
      </w:r>
      <w:r>
        <w:rPr>
          <w:rFonts w:eastAsia="Times New Roman" w:cs="Times New Roman"/>
          <w:szCs w:val="24"/>
        </w:rPr>
        <w:t xml:space="preserve"> </w:t>
      </w:r>
    </w:p>
    <w:p w14:paraId="2D05F5D8" w14:textId="77777777" w:rsidR="00237587" w:rsidRDefault="00AE0D0F">
      <w:pPr>
        <w:spacing w:after="0"/>
        <w:jc w:val="center"/>
        <w:rPr>
          <w:rFonts w:eastAsia="Times New Roman" w:cs="Times New Roman"/>
          <w:color w:val="C00000"/>
          <w:szCs w:val="24"/>
        </w:rPr>
      </w:pPr>
      <w:r w:rsidRPr="00136467">
        <w:rPr>
          <w:rFonts w:eastAsia="Times New Roman" w:cs="Times New Roman"/>
          <w:color w:val="C00000"/>
          <w:szCs w:val="24"/>
        </w:rPr>
        <w:t>(ΑΛΛΑΓΗ ΣΕΛΙΔΑΣ)</w:t>
      </w:r>
    </w:p>
    <w:p w14:paraId="2D05F5D9" w14:textId="77777777" w:rsidR="00237587" w:rsidRDefault="00237587">
      <w:pPr>
        <w:spacing w:after="0"/>
        <w:jc w:val="center"/>
        <w:rPr>
          <w:rFonts w:eastAsia="Times New Roman" w:cs="Times New Roman"/>
          <w:szCs w:val="24"/>
        </w:rPr>
      </w:pPr>
    </w:p>
    <w:p w14:paraId="2D05F5DA" w14:textId="77777777" w:rsidR="00237587" w:rsidRDefault="00AE0D0F">
      <w:pPr>
        <w:spacing w:after="0"/>
        <w:jc w:val="center"/>
        <w:rPr>
          <w:rFonts w:eastAsia="Times New Roman" w:cs="Times New Roman"/>
          <w:szCs w:val="24"/>
        </w:rPr>
      </w:pPr>
      <w:r>
        <w:rPr>
          <w:rFonts w:eastAsia="Times New Roman" w:cs="Times New Roman"/>
          <w:szCs w:val="24"/>
        </w:rPr>
        <w:t>(Να καταχωριστ</w:t>
      </w:r>
      <w:r>
        <w:rPr>
          <w:rFonts w:eastAsia="Times New Roman" w:cs="Times New Roman"/>
          <w:szCs w:val="24"/>
        </w:rPr>
        <w:t>εί η σελ. 240</w:t>
      </w:r>
      <w:r>
        <w:rPr>
          <w:rFonts w:eastAsia="Times New Roman" w:cs="Times New Roman"/>
          <w:szCs w:val="24"/>
        </w:rPr>
        <w:t>)</w:t>
      </w:r>
    </w:p>
    <w:p w14:paraId="2D05F5DB" w14:textId="77777777" w:rsidR="00237587" w:rsidRDefault="00237587">
      <w:pPr>
        <w:spacing w:after="0"/>
        <w:jc w:val="center"/>
        <w:rPr>
          <w:rFonts w:eastAsia="Times New Roman" w:cs="Times New Roman"/>
          <w:szCs w:val="24"/>
        </w:rPr>
      </w:pPr>
    </w:p>
    <w:p w14:paraId="2D05F5DC" w14:textId="77777777" w:rsidR="00237587" w:rsidRDefault="00AE0D0F">
      <w:pPr>
        <w:spacing w:after="0"/>
        <w:jc w:val="center"/>
        <w:rPr>
          <w:rFonts w:eastAsia="Times New Roman" w:cs="Times New Roman"/>
          <w:color w:val="C00000"/>
          <w:szCs w:val="24"/>
        </w:rPr>
      </w:pPr>
      <w:r w:rsidRPr="00136467">
        <w:rPr>
          <w:rFonts w:eastAsia="Times New Roman" w:cs="Times New Roman"/>
          <w:color w:val="C00000"/>
          <w:szCs w:val="24"/>
        </w:rPr>
        <w:t>(ΑΛΛΑΓΗ ΣΕΛΙΔΑΣ)</w:t>
      </w:r>
    </w:p>
    <w:p w14:paraId="2D05F5DD" w14:textId="77777777" w:rsidR="00237587" w:rsidRDefault="00237587">
      <w:pPr>
        <w:spacing w:after="0"/>
        <w:jc w:val="center"/>
        <w:rPr>
          <w:rFonts w:eastAsia="Times New Roman" w:cs="Times New Roman"/>
          <w:color w:val="C00000"/>
          <w:szCs w:val="24"/>
        </w:rPr>
      </w:pPr>
    </w:p>
    <w:p w14:paraId="2D05F5DE" w14:textId="77777777" w:rsidR="00237587" w:rsidRDefault="00AE0D0F">
      <w:pPr>
        <w:spacing w:after="0" w:line="600" w:lineRule="auto"/>
        <w:ind w:firstLine="720"/>
        <w:jc w:val="both"/>
        <w:rPr>
          <w:rFonts w:eastAsia="Times New Roman" w:cs="Times New Roman"/>
          <w:szCs w:val="24"/>
        </w:rPr>
      </w:pPr>
      <w:r w:rsidRPr="00BC4A83">
        <w:rPr>
          <w:rFonts w:eastAsia="Times New Roman" w:cs="Times New Roman"/>
          <w:b/>
          <w:szCs w:val="24"/>
        </w:rPr>
        <w:t>ΦΩΤΗΣ ΚΟΥΒΕΛΗΣ (Υπουργός Ναυτιλίας και Νησιωτικής Πολιτικής):</w:t>
      </w:r>
      <w:r>
        <w:rPr>
          <w:rFonts w:eastAsia="Times New Roman" w:cs="Times New Roman"/>
          <w:szCs w:val="24"/>
        </w:rPr>
        <w:t xml:space="preserve"> Κυρίες και κύριοι συνάδελφοι, ε</w:t>
      </w:r>
      <w:r w:rsidRPr="00D0035F">
        <w:rPr>
          <w:rFonts w:eastAsia="Times New Roman"/>
          <w:color w:val="212121"/>
          <w:szCs w:val="24"/>
        </w:rPr>
        <w:t>τέθησαν και πάρα πολλά άλλα ζητήματα στα οποία επιφυλάσσομαι στην εξέλιξη και την πρόοδο της συζήτησης να μιλήσω διεξοδικότερα</w:t>
      </w:r>
      <w:r>
        <w:rPr>
          <w:rFonts w:eastAsia="Times New Roman"/>
          <w:color w:val="212121"/>
          <w:szCs w:val="24"/>
        </w:rPr>
        <w:t>.</w:t>
      </w:r>
    </w:p>
    <w:p w14:paraId="2D05F5DF"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Βεβαίως, υπάρχει και το κ</w:t>
      </w:r>
      <w:r w:rsidRPr="00D0035F">
        <w:rPr>
          <w:rFonts w:eastAsia="Times New Roman"/>
          <w:color w:val="212121"/>
          <w:szCs w:val="24"/>
        </w:rPr>
        <w:t>εφάλα</w:t>
      </w:r>
      <w:r>
        <w:rPr>
          <w:rFonts w:eastAsia="Times New Roman"/>
          <w:color w:val="212121"/>
          <w:szCs w:val="24"/>
        </w:rPr>
        <w:t>ιο που αφορά στο Λιμενικό Σώμα</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Ελληνική Α</w:t>
      </w:r>
      <w:r w:rsidRPr="00D0035F">
        <w:rPr>
          <w:rFonts w:eastAsia="Times New Roman"/>
          <w:color w:val="212121"/>
          <w:szCs w:val="24"/>
        </w:rPr>
        <w:t>κτοφυλακή</w:t>
      </w:r>
      <w:r>
        <w:rPr>
          <w:rFonts w:eastAsia="Times New Roman"/>
          <w:color w:val="212121"/>
          <w:szCs w:val="24"/>
        </w:rPr>
        <w:t xml:space="preserve">. </w:t>
      </w:r>
      <w:r w:rsidRPr="00D0035F">
        <w:rPr>
          <w:rFonts w:eastAsia="Times New Roman"/>
          <w:color w:val="212121"/>
          <w:szCs w:val="24"/>
        </w:rPr>
        <w:t>Υπάρχει και το ζήτημα της εκπαίδευσης</w:t>
      </w:r>
      <w:r>
        <w:rPr>
          <w:rFonts w:eastAsia="Times New Roman"/>
          <w:color w:val="212121"/>
          <w:szCs w:val="24"/>
        </w:rPr>
        <w:t>. Π</w:t>
      </w:r>
      <w:r w:rsidRPr="00D0035F">
        <w:rPr>
          <w:rFonts w:eastAsia="Times New Roman"/>
          <w:color w:val="212121"/>
          <w:szCs w:val="24"/>
        </w:rPr>
        <w:t>ολλά είπαμε</w:t>
      </w:r>
      <w:r>
        <w:rPr>
          <w:rFonts w:eastAsia="Times New Roman"/>
          <w:color w:val="212121"/>
          <w:szCs w:val="24"/>
        </w:rPr>
        <w:t xml:space="preserve"> στη διάρκεια των εργασιών της </w:t>
      </w:r>
      <w:r>
        <w:rPr>
          <w:rFonts w:eastAsia="Times New Roman"/>
          <w:color w:val="212121"/>
          <w:szCs w:val="24"/>
        </w:rPr>
        <w:t>ε</w:t>
      </w:r>
      <w:r w:rsidRPr="00D0035F">
        <w:rPr>
          <w:rFonts w:eastAsia="Times New Roman"/>
          <w:color w:val="212121"/>
          <w:szCs w:val="24"/>
        </w:rPr>
        <w:t>πι</w:t>
      </w:r>
      <w:r w:rsidRPr="00D0035F">
        <w:rPr>
          <w:rFonts w:eastAsia="Times New Roman"/>
          <w:color w:val="212121"/>
          <w:szCs w:val="24"/>
        </w:rPr>
        <w:lastRenderedPageBreak/>
        <w:t xml:space="preserve">τροπής </w:t>
      </w:r>
      <w:r w:rsidRPr="00D0035F">
        <w:rPr>
          <w:rFonts w:eastAsia="Times New Roman"/>
          <w:color w:val="212121"/>
          <w:szCs w:val="24"/>
        </w:rPr>
        <w:t>επί τέσσερις συναπτές ημέρες</w:t>
      </w:r>
      <w:r>
        <w:rPr>
          <w:rFonts w:eastAsia="Times New Roman"/>
          <w:color w:val="212121"/>
          <w:szCs w:val="24"/>
        </w:rPr>
        <w:t>,</w:t>
      </w:r>
      <w:r w:rsidRPr="00D0035F">
        <w:rPr>
          <w:rFonts w:eastAsia="Times New Roman"/>
          <w:color w:val="212121"/>
          <w:szCs w:val="24"/>
        </w:rPr>
        <w:t xml:space="preserve"> αλλά θα επανέλθω</w:t>
      </w:r>
      <w:r>
        <w:rPr>
          <w:rFonts w:eastAsia="Times New Roman"/>
          <w:color w:val="212121"/>
          <w:szCs w:val="24"/>
        </w:rPr>
        <w:t>,</w:t>
      </w:r>
      <w:r w:rsidRPr="00D0035F">
        <w:rPr>
          <w:rFonts w:eastAsia="Times New Roman"/>
          <w:color w:val="212121"/>
          <w:szCs w:val="24"/>
        </w:rPr>
        <w:t xml:space="preserve"> προκειμένου να δοθούν οι αναγκαί</w:t>
      </w:r>
      <w:r w:rsidRPr="00D0035F">
        <w:rPr>
          <w:rFonts w:eastAsia="Times New Roman"/>
          <w:color w:val="212121"/>
          <w:szCs w:val="24"/>
        </w:rPr>
        <w:t>ες εξηγήσεις όσο και οι απαντήσεις</w:t>
      </w:r>
      <w:r>
        <w:rPr>
          <w:rFonts w:eastAsia="Times New Roman"/>
          <w:color w:val="212121"/>
          <w:szCs w:val="24"/>
        </w:rPr>
        <w:t xml:space="preserve">. </w:t>
      </w:r>
    </w:p>
    <w:p w14:paraId="2D05F5E0"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Μ</w:t>
      </w:r>
      <w:r w:rsidRPr="00D0035F">
        <w:rPr>
          <w:rFonts w:eastAsia="Times New Roman"/>
          <w:color w:val="212121"/>
          <w:szCs w:val="24"/>
        </w:rPr>
        <w:t>ένοντας</w:t>
      </w:r>
      <w:r>
        <w:rPr>
          <w:rFonts w:eastAsia="Times New Roman"/>
          <w:color w:val="212121"/>
          <w:szCs w:val="24"/>
        </w:rPr>
        <w:t>,</w:t>
      </w:r>
      <w:r w:rsidRPr="00D0035F">
        <w:rPr>
          <w:rFonts w:eastAsia="Times New Roman"/>
          <w:color w:val="212121"/>
          <w:szCs w:val="24"/>
        </w:rPr>
        <w:t xml:space="preserve"> </w:t>
      </w:r>
      <w:r>
        <w:rPr>
          <w:rFonts w:eastAsia="Times New Roman"/>
          <w:color w:val="212121"/>
          <w:szCs w:val="24"/>
        </w:rPr>
        <w:t>όμως,</w:t>
      </w:r>
      <w:r w:rsidRPr="00D0035F">
        <w:rPr>
          <w:rFonts w:eastAsia="Times New Roman"/>
          <w:color w:val="212121"/>
          <w:szCs w:val="24"/>
        </w:rPr>
        <w:t xml:space="preserve"> στον κορμό του νομοσχεδίου</w:t>
      </w:r>
      <w:r>
        <w:rPr>
          <w:rFonts w:eastAsia="Times New Roman"/>
          <w:color w:val="212121"/>
          <w:szCs w:val="24"/>
        </w:rPr>
        <w:t xml:space="preserve">, </w:t>
      </w:r>
      <w:r w:rsidRPr="00D0035F">
        <w:rPr>
          <w:rFonts w:eastAsia="Times New Roman"/>
          <w:color w:val="212121"/>
          <w:szCs w:val="24"/>
        </w:rPr>
        <w:t xml:space="preserve">δηλαδή στις </w:t>
      </w:r>
      <w:r>
        <w:rPr>
          <w:rFonts w:eastAsia="Times New Roman"/>
          <w:color w:val="212121"/>
          <w:szCs w:val="24"/>
        </w:rPr>
        <w:t xml:space="preserve">υποπαραχωρήσεις, </w:t>
      </w:r>
      <w:r w:rsidRPr="00D0035F">
        <w:rPr>
          <w:rFonts w:eastAsia="Times New Roman"/>
          <w:color w:val="212121"/>
          <w:szCs w:val="24"/>
        </w:rPr>
        <w:t>πρέπει να σας πω</w:t>
      </w:r>
      <w:r>
        <w:rPr>
          <w:rFonts w:eastAsia="Times New Roman"/>
          <w:color w:val="212121"/>
          <w:szCs w:val="24"/>
        </w:rPr>
        <w:t>,</w:t>
      </w:r>
      <w:r w:rsidRPr="00D0035F">
        <w:rPr>
          <w:rFonts w:eastAsia="Times New Roman"/>
          <w:color w:val="212121"/>
          <w:szCs w:val="24"/>
        </w:rPr>
        <w:t xml:space="preserve"> κυρίες και κύριοι συνάδελφοι</w:t>
      </w:r>
      <w:r>
        <w:rPr>
          <w:rFonts w:eastAsia="Times New Roman"/>
          <w:color w:val="212121"/>
          <w:szCs w:val="24"/>
        </w:rPr>
        <w:t>,</w:t>
      </w:r>
      <w:r w:rsidRPr="00D0035F">
        <w:rPr>
          <w:rFonts w:eastAsia="Times New Roman"/>
          <w:color w:val="212121"/>
          <w:szCs w:val="24"/>
        </w:rPr>
        <w:t xml:space="preserve"> ότι </w:t>
      </w:r>
      <w:r>
        <w:rPr>
          <w:rFonts w:eastAsia="Times New Roman"/>
          <w:color w:val="212121"/>
          <w:szCs w:val="24"/>
        </w:rPr>
        <w:t>η λιμενική</w:t>
      </w:r>
      <w:r w:rsidRPr="00D0035F">
        <w:rPr>
          <w:rFonts w:eastAsia="Times New Roman"/>
          <w:color w:val="212121"/>
          <w:szCs w:val="24"/>
        </w:rPr>
        <w:t xml:space="preserve"> πολιτική</w:t>
      </w:r>
      <w:r>
        <w:rPr>
          <w:rFonts w:eastAsia="Times New Roman"/>
          <w:color w:val="212121"/>
          <w:szCs w:val="24"/>
        </w:rPr>
        <w:t>,</w:t>
      </w:r>
      <w:r w:rsidRPr="00D0035F">
        <w:rPr>
          <w:rFonts w:eastAsia="Times New Roman"/>
          <w:color w:val="212121"/>
          <w:szCs w:val="24"/>
        </w:rPr>
        <w:t xml:space="preserve"> δηλαδή η ανάπτυξη των λιμένων</w:t>
      </w:r>
      <w:r>
        <w:rPr>
          <w:rFonts w:eastAsia="Times New Roman"/>
          <w:color w:val="212121"/>
          <w:szCs w:val="24"/>
        </w:rPr>
        <w:t>,</w:t>
      </w:r>
      <w:r w:rsidRPr="00D0035F">
        <w:rPr>
          <w:rFonts w:eastAsia="Times New Roman"/>
          <w:color w:val="212121"/>
          <w:szCs w:val="24"/>
        </w:rPr>
        <w:t xml:space="preserve"> σε καμ</w:t>
      </w:r>
      <w:r>
        <w:rPr>
          <w:rFonts w:eastAsia="Times New Roman"/>
          <w:color w:val="212121"/>
          <w:szCs w:val="24"/>
        </w:rPr>
        <w:t>μία περίπτωση δεν αφήνει έξω τον σχε</w:t>
      </w:r>
      <w:r>
        <w:rPr>
          <w:rFonts w:eastAsia="Times New Roman"/>
          <w:color w:val="212121"/>
          <w:szCs w:val="24"/>
        </w:rPr>
        <w:t>διασμό. Κ</w:t>
      </w:r>
      <w:r w:rsidRPr="00D0035F">
        <w:rPr>
          <w:rFonts w:eastAsia="Times New Roman"/>
          <w:color w:val="212121"/>
          <w:szCs w:val="24"/>
        </w:rPr>
        <w:t>αι έχουμε ολοκληρώσει τη σχετική μας πρόταση και μελέτη και σε λίγες ημέρες</w:t>
      </w:r>
      <w:r>
        <w:rPr>
          <w:rFonts w:eastAsia="Times New Roman"/>
          <w:color w:val="212121"/>
          <w:szCs w:val="24"/>
        </w:rPr>
        <w:t xml:space="preserve"> θα έχετε την δυνατότητα να τη </w:t>
      </w:r>
      <w:r w:rsidRPr="00D0035F">
        <w:rPr>
          <w:rFonts w:eastAsia="Times New Roman"/>
          <w:color w:val="212121"/>
          <w:szCs w:val="24"/>
        </w:rPr>
        <w:t>δείτε και να την αξιολογήσετε</w:t>
      </w:r>
      <w:r>
        <w:rPr>
          <w:rFonts w:eastAsia="Times New Roman"/>
          <w:color w:val="212121"/>
          <w:szCs w:val="24"/>
        </w:rPr>
        <w:t>,</w:t>
      </w:r>
      <w:r w:rsidRPr="00D0035F">
        <w:rPr>
          <w:rFonts w:eastAsia="Times New Roman"/>
          <w:color w:val="212121"/>
          <w:szCs w:val="24"/>
        </w:rPr>
        <w:t xml:space="preserve"> διότι πρόκειται για μία σημαντική πρόταση</w:t>
      </w:r>
      <w:r>
        <w:rPr>
          <w:rFonts w:eastAsia="Times New Roman"/>
          <w:color w:val="212121"/>
          <w:szCs w:val="24"/>
        </w:rPr>
        <w:t>.</w:t>
      </w:r>
      <w:r w:rsidRPr="00D0035F">
        <w:rPr>
          <w:rFonts w:eastAsia="Times New Roman"/>
          <w:color w:val="212121"/>
          <w:szCs w:val="24"/>
        </w:rPr>
        <w:t xml:space="preserve"> </w:t>
      </w:r>
    </w:p>
    <w:p w14:paraId="2D05F5E1"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 xml:space="preserve">τυπάει </w:t>
      </w:r>
      <w:r w:rsidRPr="007A2DFD">
        <w:rPr>
          <w:rFonts w:eastAsia="Times New Roman"/>
          <w:color w:val="212121"/>
          <w:szCs w:val="24"/>
        </w:rPr>
        <w:t xml:space="preserve">το κουδούνι </w:t>
      </w:r>
      <w:r w:rsidRPr="007A2DFD">
        <w:rPr>
          <w:rFonts w:eastAsia="Times New Roman"/>
          <w:color w:val="212121"/>
          <w:szCs w:val="24"/>
        </w:rPr>
        <w:t>λήξ</w:t>
      </w:r>
      <w:r>
        <w:rPr>
          <w:rFonts w:eastAsia="Times New Roman"/>
          <w:color w:val="212121"/>
          <w:szCs w:val="24"/>
        </w:rPr>
        <w:t>εω</w:t>
      </w:r>
      <w:r w:rsidRPr="007A2DFD">
        <w:rPr>
          <w:rFonts w:eastAsia="Times New Roman"/>
          <w:color w:val="212121"/>
          <w:szCs w:val="24"/>
        </w:rPr>
        <w:t xml:space="preserve">ς </w:t>
      </w:r>
      <w:r w:rsidRPr="007A2DFD">
        <w:rPr>
          <w:rFonts w:eastAsia="Times New Roman"/>
          <w:color w:val="212121"/>
          <w:szCs w:val="24"/>
        </w:rPr>
        <w:t>του χρόνου ομιλίας του</w:t>
      </w:r>
      <w:r w:rsidRPr="007A2DFD">
        <w:rPr>
          <w:rFonts w:eastAsia="Times New Roman"/>
          <w:color w:val="212121"/>
          <w:szCs w:val="24"/>
        </w:rPr>
        <w:t xml:space="preserve"> κυρίου Υπουργού)</w:t>
      </w:r>
    </w:p>
    <w:p w14:paraId="2D05F5E2" w14:textId="77777777" w:rsidR="00237587" w:rsidRDefault="00AE0D0F">
      <w:pPr>
        <w:spacing w:after="0" w:line="600" w:lineRule="auto"/>
        <w:ind w:firstLine="720"/>
        <w:jc w:val="both"/>
        <w:rPr>
          <w:rFonts w:eastAsia="Times New Roman"/>
          <w:color w:val="212121"/>
          <w:szCs w:val="24"/>
        </w:rPr>
      </w:pPr>
      <w:r w:rsidRPr="00D0035F">
        <w:rPr>
          <w:rFonts w:eastAsia="Times New Roman"/>
          <w:color w:val="212121"/>
          <w:szCs w:val="24"/>
        </w:rPr>
        <w:t>Μόνο μία λέξη</w:t>
      </w:r>
      <w:r>
        <w:rPr>
          <w:rFonts w:eastAsia="Times New Roman"/>
          <w:color w:val="212121"/>
          <w:szCs w:val="24"/>
        </w:rPr>
        <w:t xml:space="preserve"> θα πω ακόμα. </w:t>
      </w:r>
    </w:p>
    <w:p w14:paraId="2D05F5E3" w14:textId="77777777" w:rsidR="00237587" w:rsidRDefault="00AE0D0F">
      <w:pPr>
        <w:spacing w:after="0" w:line="600" w:lineRule="auto"/>
        <w:ind w:firstLine="720"/>
        <w:jc w:val="both"/>
        <w:rPr>
          <w:rFonts w:eastAsia="Times New Roman"/>
          <w:color w:val="212121"/>
          <w:szCs w:val="24"/>
        </w:rPr>
      </w:pPr>
      <w:r>
        <w:rPr>
          <w:rFonts w:eastAsia="Times New Roman"/>
          <w:color w:val="212121"/>
          <w:szCs w:val="24"/>
        </w:rPr>
        <w:t xml:space="preserve">Εγώ καταλαβαίνω ότι </w:t>
      </w:r>
      <w:r w:rsidRPr="00D0035F">
        <w:rPr>
          <w:rFonts w:eastAsia="Times New Roman"/>
          <w:color w:val="212121"/>
          <w:szCs w:val="24"/>
        </w:rPr>
        <w:t>από</w:t>
      </w:r>
      <w:r>
        <w:rPr>
          <w:rFonts w:eastAsia="Times New Roman"/>
          <w:color w:val="212121"/>
          <w:szCs w:val="24"/>
        </w:rPr>
        <w:t xml:space="preserve"> την παρούσα Κ</w:t>
      </w:r>
      <w:r w:rsidRPr="00D0035F">
        <w:rPr>
          <w:rFonts w:eastAsia="Times New Roman"/>
          <w:color w:val="212121"/>
          <w:szCs w:val="24"/>
        </w:rPr>
        <w:t>υβέρνηση ζητάτε</w:t>
      </w:r>
      <w:r>
        <w:rPr>
          <w:rFonts w:eastAsia="Times New Roman"/>
          <w:color w:val="212121"/>
          <w:szCs w:val="24"/>
        </w:rPr>
        <w:t>,</w:t>
      </w:r>
      <w:r w:rsidRPr="00D0035F">
        <w:rPr>
          <w:rFonts w:eastAsia="Times New Roman"/>
          <w:color w:val="212121"/>
          <w:szCs w:val="24"/>
        </w:rPr>
        <w:t xml:space="preserve"> ζητάει ο ελληνικός λαός να λυθούν όλα τα προβλήματα</w:t>
      </w:r>
      <w:r>
        <w:rPr>
          <w:rFonts w:eastAsia="Times New Roman"/>
          <w:color w:val="212121"/>
          <w:szCs w:val="24"/>
        </w:rPr>
        <w:t>. Θ</w:t>
      </w:r>
      <w:r w:rsidRPr="00D0035F">
        <w:rPr>
          <w:rFonts w:eastAsia="Times New Roman"/>
          <w:color w:val="212121"/>
          <w:szCs w:val="24"/>
        </w:rPr>
        <w:t xml:space="preserve">έλουμε να τα λύσουμε και έχουμε προχωρήσει στη λύση για πάρα πολλά από αυτά που δεν είχαν </w:t>
      </w:r>
      <w:r>
        <w:rPr>
          <w:rFonts w:eastAsia="Times New Roman"/>
          <w:color w:val="212121"/>
          <w:szCs w:val="24"/>
        </w:rPr>
        <w:t>επιλυθεί</w:t>
      </w:r>
      <w:r w:rsidRPr="00D0035F">
        <w:rPr>
          <w:rFonts w:eastAsia="Times New Roman"/>
          <w:color w:val="212121"/>
          <w:szCs w:val="24"/>
        </w:rPr>
        <w:t xml:space="preserve"> επί</w:t>
      </w:r>
      <w:r w:rsidRPr="00D0035F">
        <w:rPr>
          <w:rFonts w:eastAsia="Times New Roman"/>
          <w:color w:val="212121"/>
          <w:szCs w:val="24"/>
        </w:rPr>
        <w:t xml:space="preserve"> </w:t>
      </w:r>
      <w:r>
        <w:rPr>
          <w:rFonts w:eastAsia="Times New Roman"/>
          <w:color w:val="212121"/>
          <w:szCs w:val="24"/>
        </w:rPr>
        <w:t>τριάντα, σαράντα και πενήντα</w:t>
      </w:r>
      <w:r w:rsidRPr="00D0035F">
        <w:rPr>
          <w:rFonts w:eastAsia="Times New Roman"/>
          <w:color w:val="212121"/>
          <w:szCs w:val="24"/>
        </w:rPr>
        <w:t xml:space="preserve"> χρόνια</w:t>
      </w:r>
      <w:r>
        <w:rPr>
          <w:rFonts w:eastAsia="Times New Roman"/>
          <w:color w:val="212121"/>
          <w:szCs w:val="24"/>
        </w:rPr>
        <w:t>. Λ</w:t>
      </w:r>
      <w:r w:rsidRPr="00D0035F">
        <w:rPr>
          <w:rFonts w:eastAsia="Times New Roman"/>
          <w:color w:val="212121"/>
          <w:szCs w:val="24"/>
        </w:rPr>
        <w:t xml:space="preserve">ιμενική πολιτική εδώ και </w:t>
      </w:r>
      <w:r>
        <w:rPr>
          <w:rFonts w:eastAsia="Times New Roman"/>
          <w:color w:val="212121"/>
          <w:szCs w:val="24"/>
        </w:rPr>
        <w:t>πενήντα</w:t>
      </w:r>
      <w:r w:rsidRPr="00D0035F">
        <w:rPr>
          <w:rFonts w:eastAsia="Times New Roman"/>
          <w:color w:val="212121"/>
          <w:szCs w:val="24"/>
        </w:rPr>
        <w:t xml:space="preserve"> χρόνια στη χώρα μας δεν υπάρχει</w:t>
      </w:r>
      <w:r>
        <w:rPr>
          <w:rFonts w:eastAsia="Times New Roman"/>
          <w:color w:val="212121"/>
          <w:szCs w:val="24"/>
        </w:rPr>
        <w:t>.</w:t>
      </w:r>
    </w:p>
    <w:p w14:paraId="2D05F5E4" w14:textId="77777777" w:rsidR="00237587" w:rsidRDefault="00AE0D0F">
      <w:pPr>
        <w:spacing w:after="0" w:line="600" w:lineRule="auto"/>
        <w:ind w:firstLine="720"/>
        <w:jc w:val="both"/>
        <w:rPr>
          <w:rFonts w:eastAsia="Times New Roman"/>
          <w:color w:val="212121"/>
          <w:szCs w:val="24"/>
        </w:rPr>
      </w:pPr>
      <w:r w:rsidRPr="00D0035F">
        <w:rPr>
          <w:rFonts w:eastAsia="Times New Roman"/>
          <w:color w:val="212121"/>
          <w:szCs w:val="24"/>
        </w:rPr>
        <w:lastRenderedPageBreak/>
        <w:t>Σας ευχαριστώ</w:t>
      </w:r>
      <w:r>
        <w:rPr>
          <w:rFonts w:eastAsia="Times New Roman"/>
          <w:color w:val="212121"/>
          <w:szCs w:val="24"/>
        </w:rPr>
        <w:t xml:space="preserve">. </w:t>
      </w:r>
    </w:p>
    <w:p w14:paraId="2D05F5E5" w14:textId="77777777" w:rsidR="00237587" w:rsidRDefault="00AE0D0F">
      <w:pPr>
        <w:tabs>
          <w:tab w:val="left" w:pos="2738"/>
          <w:tab w:val="center" w:pos="4753"/>
          <w:tab w:val="left" w:pos="5723"/>
        </w:tabs>
        <w:spacing w:after="0" w:line="600" w:lineRule="auto"/>
        <w:ind w:firstLine="720"/>
        <w:jc w:val="center"/>
        <w:rPr>
          <w:rFonts w:eastAsia="Times New Roman"/>
          <w:szCs w:val="24"/>
        </w:rPr>
      </w:pPr>
      <w:r w:rsidRPr="00B01A32">
        <w:rPr>
          <w:rFonts w:eastAsia="Times New Roman"/>
          <w:szCs w:val="24"/>
        </w:rPr>
        <w:t>(Χειροκροτήματα από την πτέρυγα του ΣΥΡΙΖΑ)</w:t>
      </w:r>
    </w:p>
    <w:p w14:paraId="2D05F5E6"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ΑΝΔΡΕΑΣ ΛΟΒΕΡΔΟΣ: </w:t>
      </w:r>
      <w:r>
        <w:rPr>
          <w:rFonts w:eastAsia="Times New Roman"/>
          <w:color w:val="212121"/>
          <w:szCs w:val="24"/>
        </w:rPr>
        <w:t xml:space="preserve">Κύριε Πρόεδρε, θα ήθελα τον λόγο.  </w:t>
      </w:r>
    </w:p>
    <w:p w14:paraId="2D05F5E7"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sidRPr="00784FBF">
        <w:rPr>
          <w:rFonts w:eastAsia="Times New Roman"/>
          <w:b/>
          <w:szCs w:val="24"/>
        </w:rPr>
        <w:t>ΠΡΟΕΔΡΕΥΩΝ (Γεώργιος Λαμπρούλης):</w:t>
      </w:r>
      <w:r>
        <w:rPr>
          <w:rFonts w:eastAsia="Times New Roman"/>
          <w:b/>
          <w:szCs w:val="24"/>
        </w:rPr>
        <w:t xml:space="preserve"> </w:t>
      </w:r>
      <w:r>
        <w:rPr>
          <w:rFonts w:eastAsia="Times New Roman"/>
          <w:szCs w:val="24"/>
        </w:rPr>
        <w:t>Επε</w:t>
      </w:r>
      <w:r>
        <w:rPr>
          <w:rFonts w:eastAsia="Times New Roman"/>
          <w:szCs w:val="24"/>
        </w:rPr>
        <w:t xml:space="preserve">ιδή έχουν ζητήσει να παρέμβουν </w:t>
      </w:r>
      <w:r>
        <w:rPr>
          <w:rFonts w:eastAsia="Times New Roman"/>
          <w:color w:val="212121"/>
          <w:szCs w:val="24"/>
        </w:rPr>
        <w:t>δύο Κοινοβουλευτικοί Ε</w:t>
      </w:r>
      <w:r w:rsidRPr="00D0035F">
        <w:rPr>
          <w:rFonts w:eastAsia="Times New Roman"/>
          <w:color w:val="212121"/>
          <w:szCs w:val="24"/>
        </w:rPr>
        <w:t>κπρόσωποι</w:t>
      </w:r>
      <w:r>
        <w:rPr>
          <w:rFonts w:eastAsia="Times New Roman"/>
          <w:color w:val="212121"/>
          <w:szCs w:val="24"/>
        </w:rPr>
        <w:t xml:space="preserve">, συγκεκριμένα ο κ. Χατζησάββας και ο κ. Λοβέρδος, </w:t>
      </w:r>
      <w:r w:rsidRPr="00D0035F">
        <w:rPr>
          <w:rFonts w:eastAsia="Times New Roman"/>
          <w:color w:val="212121"/>
          <w:szCs w:val="24"/>
        </w:rPr>
        <w:t xml:space="preserve">θα </w:t>
      </w:r>
      <w:r>
        <w:rPr>
          <w:rFonts w:eastAsia="Times New Roman"/>
          <w:color w:val="212121"/>
          <w:szCs w:val="24"/>
        </w:rPr>
        <w:t xml:space="preserve">τους </w:t>
      </w:r>
      <w:r w:rsidRPr="00D0035F">
        <w:rPr>
          <w:rFonts w:eastAsia="Times New Roman"/>
          <w:color w:val="212121"/>
          <w:szCs w:val="24"/>
        </w:rPr>
        <w:t>δώσουμε το</w:t>
      </w:r>
      <w:r>
        <w:rPr>
          <w:rFonts w:eastAsia="Times New Roman"/>
          <w:color w:val="212121"/>
          <w:szCs w:val="24"/>
        </w:rPr>
        <w:t xml:space="preserve">ν λόγο. </w:t>
      </w:r>
    </w:p>
    <w:p w14:paraId="2D05F5E8"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Κύριε Λοβέρδο, να προτάξουμε τον κ. Χατζησάββα γιατί συμμετέχει σε μια ε</w:t>
      </w:r>
      <w:r w:rsidRPr="00D0035F">
        <w:rPr>
          <w:rFonts w:eastAsia="Times New Roman"/>
          <w:color w:val="212121"/>
          <w:szCs w:val="24"/>
        </w:rPr>
        <w:t>πιτροπή</w:t>
      </w:r>
      <w:r>
        <w:rPr>
          <w:rFonts w:eastAsia="Times New Roman"/>
          <w:color w:val="212121"/>
          <w:szCs w:val="24"/>
        </w:rPr>
        <w:t xml:space="preserve">. Αμέσως μετά επιθυμείτε εσείς να ομιλήσετε; </w:t>
      </w:r>
    </w:p>
    <w:p w14:paraId="2D05F5E9"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ΑΝΔΡΕΑΣ ΛΟΒΕΡΔΟΣ: </w:t>
      </w:r>
      <w:r>
        <w:rPr>
          <w:rFonts w:eastAsia="Times New Roman"/>
          <w:color w:val="212121"/>
          <w:szCs w:val="24"/>
        </w:rPr>
        <w:t xml:space="preserve">Ναι, κύριε Πρόεδρε. </w:t>
      </w:r>
    </w:p>
    <w:p w14:paraId="2D05F5EA" w14:textId="77777777" w:rsidR="00237587" w:rsidRDefault="00AE0D0F">
      <w:pPr>
        <w:tabs>
          <w:tab w:val="left" w:pos="2738"/>
          <w:tab w:val="center" w:pos="4753"/>
          <w:tab w:val="left" w:pos="5723"/>
        </w:tabs>
        <w:spacing w:after="0" w:line="600" w:lineRule="auto"/>
        <w:ind w:firstLine="720"/>
        <w:jc w:val="both"/>
        <w:rPr>
          <w:rFonts w:eastAsia="Times New Roman"/>
          <w:szCs w:val="24"/>
        </w:rPr>
      </w:pPr>
      <w:r w:rsidRPr="00784FBF">
        <w:rPr>
          <w:rFonts w:eastAsia="Times New Roman"/>
          <w:b/>
          <w:szCs w:val="24"/>
        </w:rPr>
        <w:t>ΠΡΟΕΔΡΕΥΩΝ (Γεώργιος Λαμπρούλης):</w:t>
      </w:r>
      <w:r>
        <w:rPr>
          <w:rFonts w:eastAsia="Times New Roman"/>
          <w:b/>
          <w:szCs w:val="24"/>
        </w:rPr>
        <w:t xml:space="preserve"> </w:t>
      </w:r>
      <w:r>
        <w:rPr>
          <w:rFonts w:eastAsia="Times New Roman"/>
          <w:szCs w:val="24"/>
        </w:rPr>
        <w:t xml:space="preserve">Να μην ξεκινήσουμε τον κατάλογο με δύο ομιλητές; </w:t>
      </w:r>
    </w:p>
    <w:p w14:paraId="2D05F5EB" w14:textId="77777777" w:rsidR="00237587" w:rsidRDefault="00AE0D0F">
      <w:pPr>
        <w:tabs>
          <w:tab w:val="left" w:pos="2738"/>
          <w:tab w:val="center" w:pos="4753"/>
          <w:tab w:val="left" w:pos="5723"/>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Όχι, μη το κάνετε αυτό, κύριε Πρόεδρε. Επείγομαι.</w:t>
      </w:r>
    </w:p>
    <w:p w14:paraId="2D05F5EC" w14:textId="77777777" w:rsidR="00237587" w:rsidRDefault="00AE0D0F">
      <w:pPr>
        <w:tabs>
          <w:tab w:val="left" w:pos="2738"/>
          <w:tab w:val="center" w:pos="4753"/>
          <w:tab w:val="left" w:pos="5723"/>
        </w:tabs>
        <w:spacing w:after="0" w:line="600" w:lineRule="auto"/>
        <w:ind w:firstLine="720"/>
        <w:jc w:val="both"/>
        <w:rPr>
          <w:rFonts w:eastAsia="Times New Roman"/>
          <w:szCs w:val="24"/>
        </w:rPr>
      </w:pPr>
      <w:r w:rsidRPr="00784FBF">
        <w:rPr>
          <w:rFonts w:eastAsia="Times New Roman"/>
          <w:b/>
          <w:szCs w:val="24"/>
        </w:rPr>
        <w:t xml:space="preserve">ΠΡΟΕΔΡΕΥΩΝ </w:t>
      </w:r>
      <w:r w:rsidRPr="00784FBF">
        <w:rPr>
          <w:rFonts w:eastAsia="Times New Roman"/>
          <w:b/>
          <w:szCs w:val="24"/>
        </w:rPr>
        <w:t>(Γεώργιος Λαμπρούλης):</w:t>
      </w:r>
      <w:r>
        <w:rPr>
          <w:rFonts w:eastAsia="Times New Roman"/>
          <w:b/>
          <w:szCs w:val="24"/>
        </w:rPr>
        <w:t xml:space="preserve"> </w:t>
      </w:r>
      <w:r>
        <w:rPr>
          <w:rFonts w:eastAsia="Times New Roman"/>
          <w:szCs w:val="24"/>
        </w:rPr>
        <w:t xml:space="preserve">Επείγεστε, εντάξει. </w:t>
      </w:r>
    </w:p>
    <w:p w14:paraId="2D05F5ED" w14:textId="77777777" w:rsidR="00237587" w:rsidRDefault="00AE0D0F">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lastRenderedPageBreak/>
        <w:t xml:space="preserve">Θα δώσω τον λόγο στον κ. Χατζησάββα, μετά θα μιλήσετε εσείς και μετά θα ξεκινήσουμε τον κατάλογο. </w:t>
      </w:r>
    </w:p>
    <w:p w14:paraId="2D05F5EE" w14:textId="77777777" w:rsidR="00237587" w:rsidRDefault="00AE0D0F">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Ορίστε, κύριε Χατζησάββα, έχετε τον λόγο. </w:t>
      </w:r>
    </w:p>
    <w:p w14:paraId="2D05F5EF" w14:textId="77777777" w:rsidR="00237587" w:rsidRDefault="00AE0D0F">
      <w:pPr>
        <w:tabs>
          <w:tab w:val="left" w:pos="2738"/>
          <w:tab w:val="center" w:pos="4753"/>
          <w:tab w:val="left" w:pos="5723"/>
        </w:tabs>
        <w:spacing w:after="0" w:line="600" w:lineRule="auto"/>
        <w:ind w:firstLine="720"/>
        <w:jc w:val="both"/>
        <w:rPr>
          <w:rFonts w:eastAsia="Times New Roman"/>
          <w:szCs w:val="24"/>
        </w:rPr>
      </w:pPr>
      <w:r>
        <w:rPr>
          <w:rFonts w:eastAsia="Times New Roman"/>
          <w:b/>
          <w:szCs w:val="24"/>
        </w:rPr>
        <w:t xml:space="preserve">ΧΡΗΣΤΟΣ ΧΑΤΖΗΣΑΒΒΑΣ: </w:t>
      </w:r>
      <w:r>
        <w:rPr>
          <w:rFonts w:eastAsia="Times New Roman"/>
          <w:szCs w:val="24"/>
        </w:rPr>
        <w:t xml:space="preserve">Ευχαριστώ πολύ. </w:t>
      </w:r>
    </w:p>
    <w:p w14:paraId="2D05F5F0"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sidRPr="00D0035F">
        <w:rPr>
          <w:rFonts w:eastAsia="Times New Roman"/>
          <w:color w:val="212121"/>
          <w:szCs w:val="24"/>
        </w:rPr>
        <w:t xml:space="preserve">Είναι θλιβερό να </w:t>
      </w:r>
      <w:r>
        <w:rPr>
          <w:rFonts w:eastAsia="Times New Roman"/>
          <w:color w:val="212121"/>
          <w:szCs w:val="24"/>
        </w:rPr>
        <w:t>ακούμε έναν Υπο</w:t>
      </w:r>
      <w:r>
        <w:rPr>
          <w:rFonts w:eastAsia="Times New Roman"/>
          <w:color w:val="212121"/>
          <w:szCs w:val="24"/>
        </w:rPr>
        <w:t>υργό της Κ</w:t>
      </w:r>
      <w:r w:rsidRPr="00D0035F">
        <w:rPr>
          <w:rFonts w:eastAsia="Times New Roman"/>
          <w:color w:val="212121"/>
          <w:szCs w:val="24"/>
        </w:rPr>
        <w:t>υβέρνησης</w:t>
      </w:r>
      <w:r>
        <w:rPr>
          <w:rFonts w:eastAsia="Times New Roman"/>
          <w:color w:val="212121"/>
          <w:szCs w:val="24"/>
        </w:rPr>
        <w:t xml:space="preserve"> να λέει ότι απλά διαχειρίζεται την εκχώρηση περιουσίας </w:t>
      </w:r>
      <w:r w:rsidRPr="00D0035F">
        <w:rPr>
          <w:rFonts w:eastAsia="Times New Roman"/>
          <w:color w:val="212121"/>
          <w:szCs w:val="24"/>
        </w:rPr>
        <w:t xml:space="preserve">λίγο καλύτερα από τους προηγούμενους και είναι επίσης </w:t>
      </w:r>
      <w:r>
        <w:rPr>
          <w:rFonts w:eastAsia="Times New Roman"/>
          <w:color w:val="212121"/>
          <w:szCs w:val="24"/>
        </w:rPr>
        <w:t>θλιβερό</w:t>
      </w:r>
      <w:r w:rsidRPr="00D0035F">
        <w:rPr>
          <w:rFonts w:eastAsia="Times New Roman"/>
          <w:color w:val="212121"/>
          <w:szCs w:val="24"/>
        </w:rPr>
        <w:t xml:space="preserve"> να βλέπουμε να έρχονται συνεχώς </w:t>
      </w:r>
      <w:r>
        <w:rPr>
          <w:rFonts w:eastAsia="Times New Roman"/>
          <w:color w:val="212121"/>
          <w:szCs w:val="24"/>
        </w:rPr>
        <w:t xml:space="preserve">εκπρόθεσμες τροπολογίες –τεράστιες τροπολογίες </w:t>
      </w:r>
      <w:r w:rsidRPr="00D0035F">
        <w:rPr>
          <w:rFonts w:eastAsia="Times New Roman"/>
          <w:color w:val="212121"/>
          <w:szCs w:val="24"/>
        </w:rPr>
        <w:t>με πολλά άρθρα</w:t>
      </w:r>
      <w:r>
        <w:rPr>
          <w:rFonts w:eastAsia="Times New Roman"/>
          <w:color w:val="212121"/>
          <w:szCs w:val="24"/>
        </w:rPr>
        <w:t>-</w:t>
      </w:r>
      <w:r w:rsidRPr="00D0035F">
        <w:rPr>
          <w:rFonts w:eastAsia="Times New Roman"/>
          <w:color w:val="212121"/>
          <w:szCs w:val="24"/>
        </w:rPr>
        <w:t xml:space="preserve"> που θα π</w:t>
      </w:r>
      <w:r>
        <w:rPr>
          <w:rFonts w:eastAsia="Times New Roman"/>
          <w:color w:val="212121"/>
          <w:szCs w:val="24"/>
        </w:rPr>
        <w:t>ρέπει οι λιγοστο</w:t>
      </w:r>
      <w:r>
        <w:rPr>
          <w:rFonts w:eastAsia="Times New Roman"/>
          <w:color w:val="212121"/>
          <w:szCs w:val="24"/>
        </w:rPr>
        <w:t>ί ομιλητές ή ο Κοινοβουλευτικός Ε</w:t>
      </w:r>
      <w:r w:rsidRPr="00D0035F">
        <w:rPr>
          <w:rFonts w:eastAsia="Times New Roman"/>
          <w:color w:val="212121"/>
          <w:szCs w:val="24"/>
        </w:rPr>
        <w:t xml:space="preserve">κπρόσωπος των κομμάτων να προλάβει να μιλήσει </w:t>
      </w:r>
      <w:r>
        <w:rPr>
          <w:rFonts w:eastAsia="Times New Roman"/>
          <w:color w:val="212121"/>
          <w:szCs w:val="24"/>
        </w:rPr>
        <w:t>για αυτές</w:t>
      </w:r>
      <w:r w:rsidRPr="00D0035F">
        <w:rPr>
          <w:rFonts w:eastAsia="Times New Roman"/>
          <w:color w:val="212121"/>
          <w:szCs w:val="24"/>
        </w:rPr>
        <w:t xml:space="preserve"> και να αιτιολογήσει τη θέση του</w:t>
      </w:r>
      <w:r>
        <w:rPr>
          <w:rFonts w:eastAsia="Times New Roman"/>
          <w:color w:val="212121"/>
          <w:szCs w:val="24"/>
        </w:rPr>
        <w:t xml:space="preserve">. </w:t>
      </w:r>
    </w:p>
    <w:p w14:paraId="2D05F5F1"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Β</w:t>
      </w:r>
      <w:r w:rsidRPr="00D0035F">
        <w:rPr>
          <w:rFonts w:eastAsia="Times New Roman"/>
          <w:color w:val="212121"/>
          <w:szCs w:val="24"/>
        </w:rPr>
        <w:t>έβαια</w:t>
      </w:r>
      <w:r>
        <w:rPr>
          <w:rFonts w:eastAsia="Times New Roman"/>
          <w:color w:val="212121"/>
          <w:szCs w:val="24"/>
        </w:rPr>
        <w:t>,</w:t>
      </w:r>
      <w:r w:rsidRPr="00D0035F">
        <w:rPr>
          <w:rFonts w:eastAsia="Times New Roman"/>
          <w:color w:val="212121"/>
          <w:szCs w:val="24"/>
        </w:rPr>
        <w:t xml:space="preserve"> η δική μας θέση είναι λίγο πιο εύκολη</w:t>
      </w:r>
      <w:r>
        <w:rPr>
          <w:rFonts w:eastAsia="Times New Roman"/>
          <w:color w:val="212121"/>
          <w:szCs w:val="24"/>
        </w:rPr>
        <w:t>,</w:t>
      </w:r>
      <w:r w:rsidRPr="00D0035F">
        <w:rPr>
          <w:rFonts w:eastAsia="Times New Roman"/>
          <w:color w:val="212121"/>
          <w:szCs w:val="24"/>
        </w:rPr>
        <w:t xml:space="preserve"> γιατί</w:t>
      </w:r>
      <w:r>
        <w:rPr>
          <w:rFonts w:eastAsia="Times New Roman"/>
          <w:color w:val="212121"/>
          <w:szCs w:val="24"/>
        </w:rPr>
        <w:t xml:space="preserve"> θα καταψηφίσουμε το νομοσχέδιο. Κ</w:t>
      </w:r>
      <w:r w:rsidRPr="00D0035F">
        <w:rPr>
          <w:rFonts w:eastAsia="Times New Roman"/>
          <w:color w:val="212121"/>
          <w:szCs w:val="24"/>
        </w:rPr>
        <w:t>αι το καταψηφίζουμε για συγκεκριμένο λόγο</w:t>
      </w:r>
      <w:r>
        <w:rPr>
          <w:rFonts w:eastAsia="Times New Roman"/>
          <w:color w:val="212121"/>
          <w:szCs w:val="24"/>
        </w:rPr>
        <w:t>. Και</w:t>
      </w:r>
      <w:r w:rsidRPr="00D0035F">
        <w:rPr>
          <w:rFonts w:eastAsia="Times New Roman"/>
          <w:color w:val="212121"/>
          <w:szCs w:val="24"/>
        </w:rPr>
        <w:t xml:space="preserve"> </w:t>
      </w:r>
      <w:r w:rsidRPr="00D0035F">
        <w:rPr>
          <w:rFonts w:eastAsia="Times New Roman"/>
          <w:color w:val="212121"/>
          <w:szCs w:val="24"/>
        </w:rPr>
        <w:t>έχουμε πει ότι αν θέλετε να υπερψηφίσου</w:t>
      </w:r>
      <w:r>
        <w:rPr>
          <w:rFonts w:eastAsia="Times New Roman"/>
          <w:color w:val="212121"/>
          <w:szCs w:val="24"/>
        </w:rPr>
        <w:t xml:space="preserve">με </w:t>
      </w:r>
      <w:r w:rsidRPr="00D0035F">
        <w:rPr>
          <w:rFonts w:eastAsia="Times New Roman"/>
          <w:color w:val="212121"/>
          <w:szCs w:val="24"/>
        </w:rPr>
        <w:t>κάποιο νομοσχέδιο</w:t>
      </w:r>
      <w:r>
        <w:rPr>
          <w:rFonts w:eastAsia="Times New Roman"/>
          <w:color w:val="212121"/>
          <w:szCs w:val="24"/>
        </w:rPr>
        <w:t>,</w:t>
      </w:r>
      <w:r w:rsidRPr="00D0035F">
        <w:rPr>
          <w:rFonts w:eastAsia="Times New Roman"/>
          <w:color w:val="212121"/>
          <w:szCs w:val="24"/>
        </w:rPr>
        <w:t xml:space="preserve"> θα πρέπει αυτό το νομοσ</w:t>
      </w:r>
      <w:r>
        <w:rPr>
          <w:rFonts w:eastAsia="Times New Roman"/>
          <w:color w:val="212121"/>
          <w:szCs w:val="24"/>
        </w:rPr>
        <w:t>χέδιο να είναι η κατάργηση της Σ</w:t>
      </w:r>
      <w:r w:rsidRPr="00D0035F">
        <w:rPr>
          <w:rFonts w:eastAsia="Times New Roman"/>
          <w:color w:val="212121"/>
          <w:szCs w:val="24"/>
        </w:rPr>
        <w:t>υμφωνίας των Πρεσπών</w:t>
      </w:r>
      <w:r>
        <w:rPr>
          <w:rFonts w:eastAsia="Times New Roman"/>
          <w:color w:val="212121"/>
          <w:szCs w:val="24"/>
        </w:rPr>
        <w:t xml:space="preserve">. </w:t>
      </w:r>
      <w:r w:rsidRPr="00D0035F">
        <w:rPr>
          <w:rFonts w:eastAsia="Times New Roman"/>
          <w:color w:val="212121"/>
          <w:szCs w:val="24"/>
        </w:rPr>
        <w:t xml:space="preserve">Φέρτε </w:t>
      </w:r>
      <w:r>
        <w:rPr>
          <w:rFonts w:eastAsia="Times New Roman"/>
          <w:color w:val="212121"/>
          <w:szCs w:val="24"/>
        </w:rPr>
        <w:t xml:space="preserve">τη να την </w:t>
      </w:r>
      <w:r w:rsidRPr="00D0035F">
        <w:rPr>
          <w:rFonts w:eastAsia="Times New Roman"/>
          <w:color w:val="212121"/>
          <w:szCs w:val="24"/>
        </w:rPr>
        <w:t xml:space="preserve">ψηφίσουμε για να καταργηθεί και να δούμε και να συζητήσουμε όλα </w:t>
      </w:r>
      <w:r w:rsidRPr="00D0035F">
        <w:rPr>
          <w:rFonts w:eastAsia="Times New Roman"/>
          <w:color w:val="212121"/>
          <w:szCs w:val="24"/>
        </w:rPr>
        <w:lastRenderedPageBreak/>
        <w:t>τα υπόλοιπα</w:t>
      </w:r>
      <w:r>
        <w:rPr>
          <w:rFonts w:eastAsia="Times New Roman"/>
          <w:color w:val="212121"/>
          <w:szCs w:val="24"/>
        </w:rPr>
        <w:t xml:space="preserve">, </w:t>
      </w:r>
      <w:r w:rsidRPr="00D0035F">
        <w:rPr>
          <w:rFonts w:eastAsia="Times New Roman"/>
          <w:color w:val="212121"/>
          <w:szCs w:val="24"/>
        </w:rPr>
        <w:t>αν και δεν προσπαθείτ</w:t>
      </w:r>
      <w:r>
        <w:rPr>
          <w:rFonts w:eastAsia="Times New Roman"/>
          <w:color w:val="212121"/>
          <w:szCs w:val="24"/>
        </w:rPr>
        <w:t>ε να</w:t>
      </w:r>
      <w:r>
        <w:rPr>
          <w:rFonts w:eastAsia="Times New Roman"/>
          <w:color w:val="212121"/>
          <w:szCs w:val="24"/>
        </w:rPr>
        <w:t xml:space="preserve"> λύσετε κανένα πρόβλημα του λαού,</w:t>
      </w:r>
      <w:r w:rsidRPr="00D0035F">
        <w:rPr>
          <w:rFonts w:eastAsia="Times New Roman"/>
          <w:color w:val="212121"/>
          <w:szCs w:val="24"/>
        </w:rPr>
        <w:t xml:space="preserve"> προσπαθείτε να λύσετε προβλήματα δικά </w:t>
      </w:r>
      <w:r>
        <w:rPr>
          <w:rFonts w:eastAsia="Times New Roman"/>
          <w:color w:val="212121"/>
          <w:szCs w:val="24"/>
        </w:rPr>
        <w:t>σας, προβλήματα</w:t>
      </w:r>
      <w:r w:rsidRPr="00D0035F">
        <w:rPr>
          <w:rFonts w:eastAsia="Times New Roman"/>
          <w:color w:val="212121"/>
          <w:szCs w:val="24"/>
        </w:rPr>
        <w:t xml:space="preserve"> που έχετε δημιουργήσει</w:t>
      </w:r>
      <w:r>
        <w:rPr>
          <w:rFonts w:eastAsia="Times New Roman"/>
          <w:color w:val="212121"/>
          <w:szCs w:val="24"/>
        </w:rPr>
        <w:t xml:space="preserve">. </w:t>
      </w:r>
    </w:p>
    <w:p w14:paraId="2D05F5F2"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Θα πάρω ενδεικτικά μόνο </w:t>
      </w:r>
      <w:r w:rsidRPr="00D0035F">
        <w:rPr>
          <w:rFonts w:eastAsia="Times New Roman"/>
          <w:color w:val="212121"/>
          <w:szCs w:val="24"/>
        </w:rPr>
        <w:t xml:space="preserve">μία τροπολογία </w:t>
      </w:r>
      <w:r>
        <w:rPr>
          <w:rFonts w:eastAsia="Times New Roman"/>
          <w:color w:val="212121"/>
          <w:szCs w:val="24"/>
        </w:rPr>
        <w:t xml:space="preserve">και θα μιλήσω </w:t>
      </w:r>
      <w:r w:rsidRPr="00D0035F">
        <w:rPr>
          <w:rFonts w:eastAsia="Times New Roman"/>
          <w:color w:val="212121"/>
          <w:szCs w:val="24"/>
        </w:rPr>
        <w:t>γι</w:t>
      </w:r>
      <w:r>
        <w:rPr>
          <w:rFonts w:eastAsia="Times New Roman"/>
          <w:color w:val="212121"/>
          <w:szCs w:val="24"/>
        </w:rPr>
        <w:t xml:space="preserve">α τη συστέγαση των </w:t>
      </w:r>
      <w:r>
        <w:rPr>
          <w:rFonts w:eastAsia="Times New Roman"/>
          <w:color w:val="212121"/>
          <w:szCs w:val="24"/>
        </w:rPr>
        <w:t>διευθύνσεων ι</w:t>
      </w:r>
      <w:r w:rsidRPr="00D0035F">
        <w:rPr>
          <w:rFonts w:eastAsia="Times New Roman"/>
          <w:color w:val="212121"/>
          <w:szCs w:val="24"/>
        </w:rPr>
        <w:t xml:space="preserve">θαγένειας </w:t>
      </w:r>
      <w:r w:rsidRPr="00D0035F">
        <w:rPr>
          <w:rFonts w:eastAsia="Times New Roman"/>
          <w:color w:val="212121"/>
          <w:szCs w:val="24"/>
        </w:rPr>
        <w:t>του Υπουργείου Εσωτερικών</w:t>
      </w:r>
      <w:r>
        <w:rPr>
          <w:rFonts w:eastAsia="Times New Roman"/>
          <w:color w:val="212121"/>
          <w:szCs w:val="24"/>
        </w:rPr>
        <w:t xml:space="preserve">. Τις φορτώνετε στην </w:t>
      </w:r>
      <w:r>
        <w:rPr>
          <w:rFonts w:eastAsia="Times New Roman"/>
          <w:color w:val="212121"/>
          <w:szCs w:val="24"/>
        </w:rPr>
        <w:t>αποκεντρωμένη διοίκηση</w:t>
      </w:r>
      <w:r>
        <w:rPr>
          <w:rFonts w:eastAsia="Times New Roman"/>
          <w:color w:val="212121"/>
          <w:szCs w:val="24"/>
        </w:rPr>
        <w:t xml:space="preserve"> να συστεγαστούν</w:t>
      </w:r>
      <w:r w:rsidRPr="00D0035F">
        <w:rPr>
          <w:rFonts w:eastAsia="Times New Roman"/>
          <w:color w:val="212121"/>
          <w:szCs w:val="24"/>
        </w:rPr>
        <w:t xml:space="preserve"> με άλλε</w:t>
      </w:r>
      <w:r>
        <w:rPr>
          <w:rFonts w:eastAsia="Times New Roman"/>
          <w:color w:val="212121"/>
          <w:szCs w:val="24"/>
        </w:rPr>
        <w:t>ς υπηρεσίες και να πληρώνονται από εκεί. Και αυτό δεν είναι το πρόβλημα του ελληνικού λαού, δεν λύνει το πρόβλημα του ελ</w:t>
      </w:r>
      <w:r w:rsidRPr="00D0035F">
        <w:rPr>
          <w:rFonts w:eastAsia="Times New Roman"/>
          <w:color w:val="212121"/>
          <w:szCs w:val="24"/>
        </w:rPr>
        <w:t>ληνικού λαού</w:t>
      </w:r>
      <w:r>
        <w:rPr>
          <w:rFonts w:eastAsia="Times New Roman"/>
          <w:color w:val="212121"/>
          <w:szCs w:val="24"/>
        </w:rPr>
        <w:t xml:space="preserve">. Το </w:t>
      </w:r>
      <w:r w:rsidRPr="00D0035F">
        <w:rPr>
          <w:rFonts w:eastAsia="Times New Roman"/>
          <w:color w:val="212121"/>
          <w:szCs w:val="24"/>
        </w:rPr>
        <w:t xml:space="preserve"> </w:t>
      </w:r>
      <w:r>
        <w:rPr>
          <w:rFonts w:eastAsia="Times New Roman"/>
          <w:color w:val="212121"/>
          <w:szCs w:val="24"/>
        </w:rPr>
        <w:t>πρόβλημά του είναι ότι πληρώνει. Τ</w:t>
      </w:r>
      <w:r w:rsidRPr="00D0035F">
        <w:rPr>
          <w:rFonts w:eastAsia="Times New Roman"/>
          <w:color w:val="212121"/>
          <w:szCs w:val="24"/>
        </w:rPr>
        <w:t xml:space="preserve">ώρα </w:t>
      </w:r>
      <w:r>
        <w:rPr>
          <w:rFonts w:eastAsia="Times New Roman"/>
          <w:color w:val="212121"/>
          <w:szCs w:val="24"/>
        </w:rPr>
        <w:t xml:space="preserve">το αν </w:t>
      </w:r>
      <w:r w:rsidRPr="00D0035F">
        <w:rPr>
          <w:rFonts w:eastAsia="Times New Roman"/>
          <w:color w:val="212121"/>
          <w:szCs w:val="24"/>
        </w:rPr>
        <w:t xml:space="preserve">θα πληρώνονται </w:t>
      </w:r>
      <w:r>
        <w:rPr>
          <w:rFonts w:eastAsia="Times New Roman"/>
          <w:color w:val="212121"/>
          <w:szCs w:val="24"/>
        </w:rPr>
        <w:t xml:space="preserve">από τη </w:t>
      </w:r>
      <w:r w:rsidRPr="00D0035F">
        <w:rPr>
          <w:rFonts w:eastAsia="Times New Roman"/>
          <w:color w:val="212121"/>
          <w:szCs w:val="24"/>
        </w:rPr>
        <w:t>μία υπ</w:t>
      </w:r>
      <w:r w:rsidRPr="00D0035F">
        <w:rPr>
          <w:rFonts w:eastAsia="Times New Roman"/>
          <w:color w:val="212121"/>
          <w:szCs w:val="24"/>
        </w:rPr>
        <w:t xml:space="preserve">ηρεσία ή την άλλη </w:t>
      </w:r>
      <w:r>
        <w:rPr>
          <w:rFonts w:eastAsia="Times New Roman"/>
          <w:color w:val="212121"/>
          <w:szCs w:val="24"/>
        </w:rPr>
        <w:t xml:space="preserve">δεν τον ενδιαφέρει. Είναι </w:t>
      </w:r>
      <w:r w:rsidRPr="00D0035F">
        <w:rPr>
          <w:rFonts w:eastAsia="Times New Roman"/>
          <w:color w:val="212121"/>
          <w:szCs w:val="24"/>
        </w:rPr>
        <w:t>ηλεκτρική ενέργεια</w:t>
      </w:r>
      <w:r>
        <w:rPr>
          <w:rFonts w:eastAsia="Times New Roman"/>
          <w:color w:val="212121"/>
          <w:szCs w:val="24"/>
        </w:rPr>
        <w:t>,</w:t>
      </w:r>
      <w:r w:rsidRPr="00D0035F">
        <w:rPr>
          <w:rFonts w:eastAsia="Times New Roman"/>
          <w:color w:val="212121"/>
          <w:szCs w:val="24"/>
        </w:rPr>
        <w:t xml:space="preserve"> ύδρευση</w:t>
      </w:r>
      <w:r>
        <w:rPr>
          <w:rFonts w:eastAsia="Times New Roman"/>
          <w:color w:val="212121"/>
          <w:szCs w:val="24"/>
        </w:rPr>
        <w:t>, επικοινωνίε</w:t>
      </w:r>
      <w:r w:rsidRPr="00D0035F">
        <w:rPr>
          <w:rFonts w:eastAsia="Times New Roman"/>
          <w:color w:val="212121"/>
          <w:szCs w:val="24"/>
        </w:rPr>
        <w:t>ς</w:t>
      </w:r>
      <w:r>
        <w:rPr>
          <w:rFonts w:eastAsia="Times New Roman"/>
          <w:color w:val="212121"/>
          <w:szCs w:val="24"/>
        </w:rPr>
        <w:t xml:space="preserve">, </w:t>
      </w:r>
      <w:r w:rsidRPr="00D0035F">
        <w:rPr>
          <w:rFonts w:eastAsia="Times New Roman"/>
          <w:color w:val="212121"/>
          <w:szCs w:val="24"/>
        </w:rPr>
        <w:t>μισθώματα</w:t>
      </w:r>
      <w:r>
        <w:rPr>
          <w:rFonts w:eastAsia="Times New Roman"/>
          <w:color w:val="212121"/>
          <w:szCs w:val="24"/>
        </w:rPr>
        <w:t xml:space="preserve">, ηλεκτρολογικός εξοπλισμός, ηλεκτρονικός εξοπλισμός, </w:t>
      </w:r>
      <w:r w:rsidRPr="00D0035F">
        <w:rPr>
          <w:rFonts w:eastAsia="Times New Roman"/>
          <w:color w:val="212121"/>
          <w:szCs w:val="24"/>
        </w:rPr>
        <w:t>ταχυδρομικές υπηρεσίες</w:t>
      </w:r>
      <w:r>
        <w:rPr>
          <w:rFonts w:eastAsia="Times New Roman"/>
          <w:color w:val="212121"/>
          <w:szCs w:val="24"/>
        </w:rPr>
        <w:t xml:space="preserve">, προμήθειες γραφικής ύλης ή αναλωσίμων. Γιατί τα αναφέρω; </w:t>
      </w:r>
    </w:p>
    <w:p w14:paraId="2D05F5F3"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Έχετε </w:t>
      </w:r>
      <w:r w:rsidRPr="00D0035F">
        <w:rPr>
          <w:rFonts w:eastAsia="Times New Roman"/>
          <w:color w:val="212121"/>
          <w:szCs w:val="24"/>
        </w:rPr>
        <w:t xml:space="preserve">δημιουργήσει </w:t>
      </w:r>
      <w:r>
        <w:rPr>
          <w:rFonts w:eastAsia="Times New Roman"/>
          <w:color w:val="212121"/>
          <w:szCs w:val="24"/>
        </w:rPr>
        <w:t>την ψ</w:t>
      </w:r>
      <w:r>
        <w:rPr>
          <w:rFonts w:eastAsia="Times New Roman"/>
          <w:color w:val="212121"/>
          <w:szCs w:val="24"/>
        </w:rPr>
        <w:t xml:space="preserve">ευδή εντύπωση στον λαό ότι για </w:t>
      </w:r>
      <w:r w:rsidRPr="00D0035F">
        <w:rPr>
          <w:rFonts w:eastAsia="Times New Roman"/>
          <w:color w:val="212121"/>
          <w:szCs w:val="24"/>
        </w:rPr>
        <w:t xml:space="preserve">οποία υπηρεσία παρέχεται σε σχέση με το Υπουργείο που ασχολείται με τη μετανάστευση </w:t>
      </w:r>
      <w:r>
        <w:rPr>
          <w:rFonts w:eastAsia="Times New Roman"/>
          <w:color w:val="212121"/>
          <w:szCs w:val="24"/>
        </w:rPr>
        <w:t>–είτε είναι ιθαγένεια είτε είναι οτιδήποτε άλλο-</w:t>
      </w:r>
      <w:r w:rsidRPr="00D0035F">
        <w:rPr>
          <w:rFonts w:eastAsia="Times New Roman"/>
          <w:color w:val="212121"/>
          <w:szCs w:val="24"/>
        </w:rPr>
        <w:t xml:space="preserve"> δεν πληρώνει ο ελληνικός λαός χρήματα και όλα </w:t>
      </w:r>
      <w:r w:rsidRPr="00D0035F">
        <w:rPr>
          <w:rFonts w:eastAsia="Times New Roman"/>
          <w:color w:val="212121"/>
          <w:szCs w:val="24"/>
        </w:rPr>
        <w:lastRenderedPageBreak/>
        <w:t>αυτά έρχονται σε μορφή πακέτων εκατομμυρίων γι</w:t>
      </w:r>
      <w:r w:rsidRPr="00D0035F">
        <w:rPr>
          <w:rFonts w:eastAsia="Times New Roman"/>
          <w:color w:val="212121"/>
          <w:szCs w:val="24"/>
        </w:rPr>
        <w:t xml:space="preserve">α να </w:t>
      </w:r>
      <w:r>
        <w:rPr>
          <w:rFonts w:eastAsia="Times New Roman"/>
          <w:color w:val="212121"/>
          <w:szCs w:val="24"/>
        </w:rPr>
        <w:t>τα διαχειριστούν είτε οι ΜΚΟ είτε η Κυβέρνηση κ</w:t>
      </w:r>
      <w:r w:rsidRPr="00D0035F">
        <w:rPr>
          <w:rFonts w:eastAsia="Times New Roman"/>
          <w:color w:val="212121"/>
          <w:szCs w:val="24"/>
        </w:rPr>
        <w:t>αι είναι δώρο</w:t>
      </w:r>
      <w:r>
        <w:rPr>
          <w:rFonts w:eastAsia="Times New Roman"/>
          <w:color w:val="212121"/>
          <w:szCs w:val="24"/>
        </w:rPr>
        <w:t>. Τ</w:t>
      </w:r>
      <w:r w:rsidRPr="00D0035F">
        <w:rPr>
          <w:rFonts w:eastAsia="Times New Roman"/>
          <w:color w:val="212121"/>
          <w:szCs w:val="24"/>
        </w:rPr>
        <w:t>ίποτα δεν είναι δώρο</w:t>
      </w:r>
      <w:r>
        <w:rPr>
          <w:rFonts w:eastAsia="Times New Roman"/>
          <w:color w:val="212121"/>
          <w:szCs w:val="24"/>
        </w:rPr>
        <w:t>, ο</w:t>
      </w:r>
      <w:r w:rsidRPr="00D0035F">
        <w:rPr>
          <w:rFonts w:eastAsia="Times New Roman"/>
          <w:color w:val="212121"/>
          <w:szCs w:val="24"/>
        </w:rPr>
        <w:t xml:space="preserve"> ελληνικός λαός </w:t>
      </w:r>
      <w:r>
        <w:rPr>
          <w:rFonts w:eastAsia="Times New Roman"/>
          <w:color w:val="212121"/>
          <w:szCs w:val="24"/>
        </w:rPr>
        <w:t xml:space="preserve">τα </w:t>
      </w:r>
      <w:r w:rsidRPr="00D0035F">
        <w:rPr>
          <w:rFonts w:eastAsia="Times New Roman"/>
          <w:color w:val="212121"/>
          <w:szCs w:val="24"/>
        </w:rPr>
        <w:t>πληρώνει όλα</w:t>
      </w:r>
      <w:r>
        <w:rPr>
          <w:rFonts w:eastAsia="Times New Roman"/>
          <w:color w:val="212121"/>
          <w:szCs w:val="24"/>
        </w:rPr>
        <w:t xml:space="preserve">. </w:t>
      </w:r>
    </w:p>
    <w:p w14:paraId="2D05F5F4"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Ε</w:t>
      </w:r>
      <w:r w:rsidRPr="00D0035F">
        <w:rPr>
          <w:rFonts w:eastAsia="Times New Roman"/>
          <w:color w:val="212121"/>
          <w:szCs w:val="24"/>
        </w:rPr>
        <w:t>νδεικτικό της κατάστασης είναι ότι έχει αναλωθεί το μιντιακό κατεστημένο τις τελευταίες ημέρες στις απειλές και σε διάφορες μ</w:t>
      </w:r>
      <w:r>
        <w:rPr>
          <w:rFonts w:eastAsia="Times New Roman"/>
          <w:color w:val="212121"/>
          <w:szCs w:val="24"/>
        </w:rPr>
        <w:t>αγκιέ</w:t>
      </w:r>
      <w:r>
        <w:rPr>
          <w:rFonts w:eastAsia="Times New Roman"/>
          <w:color w:val="212121"/>
          <w:szCs w:val="24"/>
        </w:rPr>
        <w:t>ς από Υπουργό σε Υ</w:t>
      </w:r>
      <w:r w:rsidRPr="00D0035F">
        <w:rPr>
          <w:rFonts w:eastAsia="Times New Roman"/>
          <w:color w:val="212121"/>
          <w:szCs w:val="24"/>
        </w:rPr>
        <w:t>πουργό ή από Υπουργό προς το</w:t>
      </w:r>
      <w:r>
        <w:rPr>
          <w:rFonts w:eastAsia="Times New Roman"/>
          <w:color w:val="212121"/>
          <w:szCs w:val="24"/>
        </w:rPr>
        <w:t xml:space="preserve">ν Στουρνάρα, </w:t>
      </w:r>
      <w:r w:rsidRPr="00D0035F">
        <w:rPr>
          <w:rFonts w:eastAsia="Times New Roman"/>
          <w:color w:val="212121"/>
          <w:szCs w:val="24"/>
        </w:rPr>
        <w:t xml:space="preserve">διαφορετικές περιπτώσεις </w:t>
      </w:r>
      <w:r>
        <w:rPr>
          <w:rFonts w:eastAsia="Times New Roman"/>
          <w:color w:val="212121"/>
          <w:szCs w:val="24"/>
        </w:rPr>
        <w:t>ίδιας βαρύτητας και</w:t>
      </w:r>
      <w:r w:rsidRPr="00D0035F">
        <w:rPr>
          <w:rFonts w:eastAsia="Times New Roman"/>
          <w:color w:val="212121"/>
          <w:szCs w:val="24"/>
        </w:rPr>
        <w:t xml:space="preserve"> σοβαρότητα</w:t>
      </w:r>
      <w:r>
        <w:rPr>
          <w:rFonts w:eastAsia="Times New Roman"/>
          <w:color w:val="212121"/>
          <w:szCs w:val="24"/>
        </w:rPr>
        <w:t xml:space="preserve">ς. </w:t>
      </w:r>
    </w:p>
    <w:p w14:paraId="2D05F5F5"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Τι έγινε σήμερα, άραγε; Σ</w:t>
      </w:r>
      <w:r w:rsidRPr="00D0035F">
        <w:rPr>
          <w:rFonts w:eastAsia="Times New Roman"/>
          <w:color w:val="212121"/>
          <w:szCs w:val="24"/>
        </w:rPr>
        <w:t xml:space="preserve">ήμερα </w:t>
      </w:r>
      <w:r>
        <w:rPr>
          <w:rFonts w:eastAsia="Times New Roman"/>
          <w:color w:val="212121"/>
          <w:szCs w:val="24"/>
        </w:rPr>
        <w:t>έληγε</w:t>
      </w:r>
      <w:r w:rsidRPr="00D0035F">
        <w:rPr>
          <w:rFonts w:eastAsia="Times New Roman"/>
          <w:color w:val="212121"/>
          <w:szCs w:val="24"/>
        </w:rPr>
        <w:t xml:space="preserve"> το τελεσίγραφο </w:t>
      </w:r>
      <w:r>
        <w:rPr>
          <w:rFonts w:eastAsia="Times New Roman"/>
          <w:color w:val="212121"/>
          <w:szCs w:val="24"/>
        </w:rPr>
        <w:t>Πολάκη</w:t>
      </w:r>
      <w:r w:rsidRPr="00D0035F">
        <w:rPr>
          <w:rFonts w:eastAsia="Times New Roman"/>
          <w:color w:val="212121"/>
          <w:szCs w:val="24"/>
        </w:rPr>
        <w:t xml:space="preserve"> προς Στουρνάρα</w:t>
      </w:r>
      <w:r>
        <w:rPr>
          <w:rFonts w:eastAsia="Times New Roman"/>
          <w:color w:val="212121"/>
          <w:szCs w:val="24"/>
        </w:rPr>
        <w:t>. Έ</w:t>
      </w:r>
      <w:r w:rsidRPr="00D0035F">
        <w:rPr>
          <w:rFonts w:eastAsia="Times New Roman"/>
          <w:color w:val="212121"/>
          <w:szCs w:val="24"/>
        </w:rPr>
        <w:t>πρεπε να πάει να το</w:t>
      </w:r>
      <w:r>
        <w:rPr>
          <w:rFonts w:eastAsia="Times New Roman"/>
          <w:color w:val="212121"/>
          <w:szCs w:val="24"/>
        </w:rPr>
        <w:t>ν επισκεφτεί</w:t>
      </w:r>
      <w:r w:rsidRPr="00D0035F">
        <w:rPr>
          <w:rFonts w:eastAsia="Times New Roman"/>
          <w:color w:val="212121"/>
          <w:szCs w:val="24"/>
        </w:rPr>
        <w:t xml:space="preserve"> </w:t>
      </w:r>
      <w:r>
        <w:rPr>
          <w:rFonts w:eastAsia="Times New Roman"/>
          <w:color w:val="212121"/>
          <w:szCs w:val="24"/>
        </w:rPr>
        <w:t>στην Κεντρική Τ</w:t>
      </w:r>
      <w:r w:rsidRPr="00D0035F">
        <w:rPr>
          <w:rFonts w:eastAsia="Times New Roman"/>
          <w:color w:val="212121"/>
          <w:szCs w:val="24"/>
        </w:rPr>
        <w:t>ράπεζα</w:t>
      </w:r>
      <w:r>
        <w:rPr>
          <w:rFonts w:eastAsia="Times New Roman"/>
          <w:color w:val="212121"/>
          <w:szCs w:val="24"/>
        </w:rPr>
        <w:t>.</w:t>
      </w:r>
      <w:r w:rsidRPr="00D0035F">
        <w:rPr>
          <w:rFonts w:eastAsia="Times New Roman"/>
          <w:color w:val="212121"/>
          <w:szCs w:val="24"/>
        </w:rPr>
        <w:t xml:space="preserve"> Δεν ξέρ</w:t>
      </w:r>
      <w:r w:rsidRPr="00D0035F">
        <w:rPr>
          <w:rFonts w:eastAsia="Times New Roman"/>
          <w:color w:val="212121"/>
          <w:szCs w:val="24"/>
        </w:rPr>
        <w:t>ω αν πήγε</w:t>
      </w:r>
      <w:r>
        <w:rPr>
          <w:rFonts w:eastAsia="Times New Roman"/>
          <w:color w:val="212121"/>
          <w:szCs w:val="24"/>
        </w:rPr>
        <w:t>,</w:t>
      </w:r>
      <w:r w:rsidRPr="00D0035F">
        <w:rPr>
          <w:rFonts w:eastAsia="Times New Roman"/>
          <w:color w:val="212121"/>
          <w:szCs w:val="24"/>
        </w:rPr>
        <w:t xml:space="preserve"> αλλά </w:t>
      </w:r>
      <w:r>
        <w:rPr>
          <w:rFonts w:eastAsia="Times New Roman"/>
          <w:color w:val="212121"/>
          <w:szCs w:val="24"/>
        </w:rPr>
        <w:t>α</w:t>
      </w:r>
      <w:r w:rsidRPr="00D0035F">
        <w:rPr>
          <w:rFonts w:eastAsia="Times New Roman"/>
          <w:color w:val="212121"/>
          <w:szCs w:val="24"/>
        </w:rPr>
        <w:t xml:space="preserve">ν κρίνω από το ότι τελικά δεν στήριξε </w:t>
      </w:r>
      <w:r>
        <w:rPr>
          <w:rFonts w:eastAsia="Times New Roman"/>
          <w:color w:val="212121"/>
          <w:szCs w:val="24"/>
        </w:rPr>
        <w:t>ούτε τη</w:t>
      </w:r>
      <w:r w:rsidRPr="00D0035F">
        <w:rPr>
          <w:rFonts w:eastAsia="Times New Roman"/>
          <w:color w:val="212121"/>
          <w:szCs w:val="24"/>
        </w:rPr>
        <w:t xml:space="preserve"> θέση </w:t>
      </w:r>
      <w:r>
        <w:rPr>
          <w:rFonts w:eastAsia="Times New Roman"/>
          <w:color w:val="212121"/>
          <w:szCs w:val="24"/>
        </w:rPr>
        <w:t>του ότι</w:t>
      </w:r>
      <w:r w:rsidRPr="00D0035F">
        <w:rPr>
          <w:rFonts w:eastAsia="Times New Roman"/>
          <w:color w:val="212121"/>
          <w:szCs w:val="24"/>
        </w:rPr>
        <w:t xml:space="preserve"> έχει καταγράψει και το μετάνιωσε</w:t>
      </w:r>
      <w:r>
        <w:rPr>
          <w:rFonts w:eastAsia="Times New Roman"/>
          <w:color w:val="212121"/>
          <w:szCs w:val="24"/>
        </w:rPr>
        <w:t>,</w:t>
      </w:r>
      <w:r w:rsidRPr="00D0035F">
        <w:rPr>
          <w:rFonts w:eastAsia="Times New Roman"/>
          <w:color w:val="212121"/>
          <w:szCs w:val="24"/>
        </w:rPr>
        <w:t xml:space="preserve"> </w:t>
      </w:r>
      <w:r>
        <w:rPr>
          <w:rFonts w:eastAsia="Times New Roman"/>
          <w:color w:val="212121"/>
          <w:szCs w:val="24"/>
        </w:rPr>
        <w:t>γιατί του</w:t>
      </w:r>
      <w:r w:rsidRPr="00D0035F">
        <w:rPr>
          <w:rFonts w:eastAsia="Times New Roman"/>
          <w:color w:val="212121"/>
          <w:szCs w:val="24"/>
        </w:rPr>
        <w:t xml:space="preserve"> είπαν ότι είναι κακούργημα</w:t>
      </w:r>
      <w:r>
        <w:rPr>
          <w:rFonts w:eastAsia="Times New Roman"/>
          <w:color w:val="212121"/>
          <w:szCs w:val="24"/>
        </w:rPr>
        <w:t>, δεν ξέρω</w:t>
      </w:r>
      <w:r w:rsidRPr="00D0035F">
        <w:rPr>
          <w:rFonts w:eastAsia="Times New Roman"/>
          <w:color w:val="212121"/>
          <w:szCs w:val="24"/>
        </w:rPr>
        <w:t xml:space="preserve"> αν θα πάει</w:t>
      </w:r>
      <w:r>
        <w:rPr>
          <w:rFonts w:eastAsia="Times New Roman"/>
          <w:color w:val="212121"/>
          <w:szCs w:val="24"/>
        </w:rPr>
        <w:t xml:space="preserve">. </w:t>
      </w:r>
    </w:p>
    <w:p w14:paraId="2D05F5F6"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Β</w:t>
      </w:r>
      <w:r w:rsidRPr="00D0035F">
        <w:rPr>
          <w:rFonts w:eastAsia="Times New Roman"/>
          <w:color w:val="212121"/>
          <w:szCs w:val="24"/>
        </w:rPr>
        <w:t>έβαια</w:t>
      </w:r>
      <w:r>
        <w:rPr>
          <w:rFonts w:eastAsia="Times New Roman"/>
          <w:color w:val="212121"/>
          <w:szCs w:val="24"/>
        </w:rPr>
        <w:t>,</w:t>
      </w:r>
      <w:r w:rsidRPr="00D0035F">
        <w:rPr>
          <w:rFonts w:eastAsia="Times New Roman"/>
          <w:color w:val="212121"/>
          <w:szCs w:val="24"/>
        </w:rPr>
        <w:t xml:space="preserve"> το δραματικό </w:t>
      </w:r>
      <w:r>
        <w:rPr>
          <w:rFonts w:eastAsia="Times New Roman"/>
          <w:color w:val="212121"/>
          <w:szCs w:val="24"/>
        </w:rPr>
        <w:t>της υπόθεσης είναι ότι ακόμα και δύο και τ</w:t>
      </w:r>
      <w:r w:rsidRPr="00D0035F">
        <w:rPr>
          <w:rFonts w:eastAsia="Times New Roman"/>
          <w:color w:val="212121"/>
          <w:szCs w:val="24"/>
        </w:rPr>
        <w:t>ρει</w:t>
      </w:r>
      <w:r>
        <w:rPr>
          <w:rFonts w:eastAsia="Times New Roman"/>
          <w:color w:val="212121"/>
          <w:szCs w:val="24"/>
        </w:rPr>
        <w:t xml:space="preserve">ς ζωές να δούλευε ο </w:t>
      </w:r>
      <w:r>
        <w:rPr>
          <w:rFonts w:eastAsia="Times New Roman"/>
          <w:color w:val="212121"/>
          <w:szCs w:val="24"/>
        </w:rPr>
        <w:t>Έλληνας π</w:t>
      </w:r>
      <w:r w:rsidRPr="00D0035F">
        <w:rPr>
          <w:rFonts w:eastAsia="Times New Roman"/>
          <w:color w:val="212121"/>
          <w:szCs w:val="24"/>
        </w:rPr>
        <w:t>ολίτης</w:t>
      </w:r>
      <w:r>
        <w:rPr>
          <w:rFonts w:eastAsia="Times New Roman"/>
          <w:color w:val="212121"/>
          <w:szCs w:val="24"/>
        </w:rPr>
        <w:t>,</w:t>
      </w:r>
      <w:r w:rsidRPr="00D0035F">
        <w:rPr>
          <w:rFonts w:eastAsia="Times New Roman"/>
          <w:color w:val="212121"/>
          <w:szCs w:val="24"/>
        </w:rPr>
        <w:t xml:space="preserve"> </w:t>
      </w:r>
      <w:r>
        <w:rPr>
          <w:rFonts w:eastAsia="Times New Roman"/>
          <w:color w:val="212121"/>
          <w:szCs w:val="24"/>
        </w:rPr>
        <w:t xml:space="preserve">δεν θα μπορούσε ποτέ να πείσει καμμία τράπεζα να του δώσει οποιοδήποτε καταναλωτικό δάνειο τέτοιας αξίας, 100.000 ευρώ, που ξέρουμε </w:t>
      </w:r>
      <w:r>
        <w:rPr>
          <w:rFonts w:eastAsia="Times New Roman"/>
          <w:color w:val="212121"/>
          <w:szCs w:val="24"/>
        </w:rPr>
        <w:lastRenderedPageBreak/>
        <w:t xml:space="preserve">όλοι ότι το καταναλωτικό δάνειο δεν προϋποθέτει τίποτα, το παίρνεις για να το κάνεις ό,τι θέλεις. </w:t>
      </w:r>
    </w:p>
    <w:p w14:paraId="2D05F5F7" w14:textId="77777777" w:rsidR="00237587" w:rsidRDefault="00AE0D0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Δύο πρωτ</w:t>
      </w:r>
      <w:r>
        <w:rPr>
          <w:rFonts w:eastAsia="Times New Roman"/>
          <w:color w:val="212121"/>
          <w:szCs w:val="24"/>
        </w:rPr>
        <w:t>οκλασάτοι πρώην Υ</w:t>
      </w:r>
      <w:r w:rsidRPr="00D0035F">
        <w:rPr>
          <w:rFonts w:eastAsia="Times New Roman"/>
          <w:color w:val="212121"/>
          <w:szCs w:val="24"/>
        </w:rPr>
        <w:t>πουργοί</w:t>
      </w:r>
      <w:r>
        <w:rPr>
          <w:rFonts w:eastAsia="Times New Roman"/>
          <w:color w:val="212121"/>
          <w:szCs w:val="24"/>
        </w:rPr>
        <w:t xml:space="preserve">, από την άλλη, </w:t>
      </w:r>
      <w:r w:rsidRPr="00D0035F">
        <w:rPr>
          <w:rFonts w:eastAsia="Times New Roman"/>
          <w:color w:val="212121"/>
          <w:szCs w:val="24"/>
        </w:rPr>
        <w:t>όταν ήταν εν ενεργεία και όταν έτρεχαν σοβαρά εθνικά θέματα</w:t>
      </w:r>
      <w:r>
        <w:rPr>
          <w:rFonts w:eastAsia="Times New Roman"/>
          <w:color w:val="212121"/>
          <w:szCs w:val="24"/>
        </w:rPr>
        <w:t>, όπως ήταν</w:t>
      </w:r>
      <w:r w:rsidRPr="00D0035F">
        <w:rPr>
          <w:rFonts w:eastAsia="Times New Roman"/>
          <w:color w:val="212121"/>
          <w:szCs w:val="24"/>
        </w:rPr>
        <w:t xml:space="preserve"> το όνομα των Σκοπίων </w:t>
      </w:r>
      <w:r>
        <w:rPr>
          <w:rFonts w:eastAsia="Times New Roman"/>
          <w:color w:val="212121"/>
          <w:szCs w:val="24"/>
        </w:rPr>
        <w:t>-</w:t>
      </w:r>
      <w:r w:rsidRPr="00D0035F">
        <w:rPr>
          <w:rFonts w:eastAsia="Times New Roman"/>
          <w:color w:val="212121"/>
          <w:szCs w:val="24"/>
        </w:rPr>
        <w:t>που τελικά τ</w:t>
      </w:r>
      <w:r>
        <w:rPr>
          <w:rFonts w:eastAsia="Times New Roman"/>
          <w:color w:val="212121"/>
          <w:szCs w:val="24"/>
        </w:rPr>
        <w:t>ου</w:t>
      </w:r>
      <w:r w:rsidRPr="00D0035F">
        <w:rPr>
          <w:rFonts w:eastAsia="Times New Roman"/>
          <w:color w:val="212121"/>
          <w:szCs w:val="24"/>
        </w:rPr>
        <w:t>ς δώσατε ό</w:t>
      </w:r>
      <w:r>
        <w:rPr>
          <w:rFonts w:eastAsia="Times New Roman"/>
          <w:color w:val="212121"/>
          <w:szCs w:val="24"/>
        </w:rPr>
        <w:t>,</w:t>
      </w:r>
      <w:r w:rsidRPr="00D0035F">
        <w:rPr>
          <w:rFonts w:eastAsia="Times New Roman"/>
          <w:color w:val="212121"/>
          <w:szCs w:val="24"/>
        </w:rPr>
        <w:t>τι ήθελαν</w:t>
      </w:r>
      <w:r>
        <w:rPr>
          <w:rFonts w:eastAsia="Times New Roman"/>
          <w:color w:val="212121"/>
          <w:szCs w:val="24"/>
        </w:rPr>
        <w:t>-</w:t>
      </w:r>
      <w:r w:rsidRPr="00D0035F">
        <w:rPr>
          <w:rFonts w:eastAsia="Times New Roman"/>
          <w:color w:val="212121"/>
          <w:szCs w:val="24"/>
        </w:rPr>
        <w:t xml:space="preserve"> </w:t>
      </w:r>
      <w:r>
        <w:rPr>
          <w:rFonts w:eastAsia="Times New Roman"/>
          <w:color w:val="212121"/>
          <w:szCs w:val="24"/>
        </w:rPr>
        <w:t xml:space="preserve">σε </w:t>
      </w:r>
      <w:r w:rsidRPr="00D0035F">
        <w:rPr>
          <w:rFonts w:eastAsia="Times New Roman"/>
          <w:color w:val="212121"/>
          <w:szCs w:val="24"/>
        </w:rPr>
        <w:t xml:space="preserve">μία περίοδο που </w:t>
      </w:r>
      <w:r>
        <w:rPr>
          <w:rFonts w:eastAsia="Times New Roman"/>
          <w:color w:val="212121"/>
          <w:szCs w:val="24"/>
        </w:rPr>
        <w:t xml:space="preserve">ο </w:t>
      </w:r>
      <w:r w:rsidRPr="00D0035F">
        <w:rPr>
          <w:rFonts w:eastAsia="Times New Roman"/>
          <w:color w:val="212121"/>
          <w:szCs w:val="24"/>
        </w:rPr>
        <w:t xml:space="preserve">Ερντογάν </w:t>
      </w:r>
      <w:r>
        <w:rPr>
          <w:rFonts w:eastAsia="Times New Roman"/>
          <w:color w:val="212121"/>
          <w:szCs w:val="24"/>
        </w:rPr>
        <w:t>και οι Υπουργοί του διεκδικούσαν α</w:t>
      </w:r>
      <w:r w:rsidRPr="00D0035F">
        <w:rPr>
          <w:rFonts w:eastAsia="Times New Roman"/>
          <w:color w:val="212121"/>
          <w:szCs w:val="24"/>
        </w:rPr>
        <w:t>πό το Αιγαίο συνεκμετάλ</w:t>
      </w:r>
      <w:r w:rsidRPr="00D0035F">
        <w:rPr>
          <w:rFonts w:eastAsia="Times New Roman"/>
          <w:color w:val="212121"/>
          <w:szCs w:val="24"/>
        </w:rPr>
        <w:t>λευση</w:t>
      </w:r>
      <w:r>
        <w:rPr>
          <w:rFonts w:eastAsia="Times New Roman"/>
          <w:color w:val="212121"/>
          <w:szCs w:val="24"/>
        </w:rPr>
        <w:t>,</w:t>
      </w:r>
      <w:r w:rsidRPr="00D0035F">
        <w:rPr>
          <w:rFonts w:eastAsia="Times New Roman"/>
          <w:color w:val="212121"/>
          <w:szCs w:val="24"/>
        </w:rPr>
        <w:t xml:space="preserve"> αντάλλασσαν μηνύματα</w:t>
      </w:r>
      <w:r>
        <w:rPr>
          <w:rFonts w:eastAsia="Times New Roman"/>
          <w:color w:val="212121"/>
          <w:szCs w:val="24"/>
        </w:rPr>
        <w:t>,</w:t>
      </w:r>
      <w:r w:rsidRPr="00D0035F">
        <w:rPr>
          <w:rFonts w:eastAsia="Times New Roman"/>
          <w:color w:val="212121"/>
          <w:szCs w:val="24"/>
        </w:rPr>
        <w:t xml:space="preserve"> απειλούσαν να αποκαλύψει </w:t>
      </w:r>
      <w:r>
        <w:rPr>
          <w:rFonts w:eastAsia="Times New Roman"/>
          <w:color w:val="212121"/>
          <w:szCs w:val="24"/>
        </w:rPr>
        <w:t xml:space="preserve">ο </w:t>
      </w:r>
      <w:r w:rsidRPr="00D0035F">
        <w:rPr>
          <w:rFonts w:eastAsia="Times New Roman"/>
          <w:color w:val="212121"/>
          <w:szCs w:val="24"/>
        </w:rPr>
        <w:t xml:space="preserve">ένας τον άλλο </w:t>
      </w:r>
      <w:r>
        <w:rPr>
          <w:rFonts w:eastAsia="Times New Roman"/>
          <w:color w:val="212121"/>
          <w:szCs w:val="24"/>
        </w:rPr>
        <w:t>για κακο</w:t>
      </w:r>
      <w:r w:rsidRPr="00D0035F">
        <w:rPr>
          <w:rFonts w:eastAsia="Times New Roman"/>
          <w:color w:val="212121"/>
          <w:szCs w:val="24"/>
        </w:rPr>
        <w:t xml:space="preserve">διαχείριση κονδυλίων και τα μηνύματα </w:t>
      </w:r>
      <w:r>
        <w:rPr>
          <w:rFonts w:eastAsia="Times New Roman"/>
          <w:color w:val="212121"/>
          <w:szCs w:val="24"/>
          <w:lang w:val="en"/>
        </w:rPr>
        <w:t>sms</w:t>
      </w:r>
      <w:r w:rsidRPr="00D0035F">
        <w:rPr>
          <w:rFonts w:eastAsia="Times New Roman"/>
          <w:color w:val="212121"/>
          <w:szCs w:val="24"/>
        </w:rPr>
        <w:t xml:space="preserve"> είχαν και απειλές του στυλ </w:t>
      </w:r>
      <w:r>
        <w:rPr>
          <w:rFonts w:eastAsia="Times New Roman"/>
          <w:color w:val="212121"/>
          <w:szCs w:val="24"/>
        </w:rPr>
        <w:t>«</w:t>
      </w:r>
      <w:r w:rsidRPr="00D0035F">
        <w:rPr>
          <w:rFonts w:eastAsia="Times New Roman"/>
          <w:color w:val="212121"/>
          <w:szCs w:val="24"/>
        </w:rPr>
        <w:t>θα σε τελειώσω</w:t>
      </w:r>
      <w:r>
        <w:rPr>
          <w:rFonts w:eastAsia="Times New Roman"/>
          <w:color w:val="212121"/>
          <w:szCs w:val="24"/>
        </w:rPr>
        <w:t>,</w:t>
      </w:r>
      <w:r w:rsidRPr="00D0035F">
        <w:rPr>
          <w:rFonts w:eastAsia="Times New Roman"/>
          <w:color w:val="212121"/>
          <w:szCs w:val="24"/>
        </w:rPr>
        <w:t xml:space="preserve"> θα σε κάνω</w:t>
      </w:r>
      <w:r>
        <w:rPr>
          <w:rFonts w:eastAsia="Times New Roman"/>
          <w:color w:val="212121"/>
          <w:szCs w:val="24"/>
        </w:rPr>
        <w:t>, θα σε ρ</w:t>
      </w:r>
      <w:r w:rsidRPr="00D0035F">
        <w:rPr>
          <w:rFonts w:eastAsia="Times New Roman"/>
          <w:color w:val="212121"/>
          <w:szCs w:val="24"/>
        </w:rPr>
        <w:t>άνω</w:t>
      </w:r>
      <w:r>
        <w:rPr>
          <w:rFonts w:eastAsia="Times New Roman"/>
          <w:color w:val="212121"/>
          <w:szCs w:val="24"/>
        </w:rPr>
        <w:t xml:space="preserve">». </w:t>
      </w:r>
    </w:p>
    <w:p w14:paraId="2D05F5F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Τι να αποκαλύψει, όμως, ο Καμμένος σε σχέση με κακή διαχείριση, ειδ</w:t>
      </w:r>
      <w:r>
        <w:rPr>
          <w:rFonts w:eastAsia="Times New Roman" w:cs="Times New Roman"/>
          <w:szCs w:val="24"/>
        </w:rPr>
        <w:t>ικά για τις βίζες; Επανειλημμένα είχαμε καταγγείλει εμείς σαν Χρυσή Αυγή στοιχεία τα οποία έδειχναν κακοδιαχείριση για τις βίζες, αλλά για μικροπολιτικά συμφέροντα –βασικά, για να μη χάσει την καρέκλα, γιατί ήταν Υπουργός της Κυβέρνησης- δεν κοιτούσε να τα</w:t>
      </w:r>
      <w:r>
        <w:rPr>
          <w:rFonts w:eastAsia="Times New Roman" w:cs="Times New Roman"/>
          <w:szCs w:val="24"/>
        </w:rPr>
        <w:t xml:space="preserve"> βγάλει στη φόρα, αλλά έτρεχε να φύγει από τα έδρανα, όταν συναγωνιστές Βουλευτές ανέφεραν τα στοιχεία σχετικά μ’ αυτήν την κακοδιαχείριση.</w:t>
      </w:r>
    </w:p>
    <w:p w14:paraId="2D05F5F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Τώρα ακούμε από το στόμα του να κάνει κάτι γελοίες αναφορές για ίλες αρμάτων και είκοσι λεπτά υπόθεση και διάφορα τέ</w:t>
      </w:r>
      <w:r>
        <w:rPr>
          <w:rFonts w:eastAsia="Times New Roman" w:cs="Times New Roman"/>
          <w:szCs w:val="24"/>
        </w:rPr>
        <w:t>τοια. Αυτά είναι από άσχετους οι οποίοι μιλάνε για άσχετες καταστάσεις. Δεν ξέρουν τι συμβαίνει στη συνοριακή γραμμή και προς το παρόν με την πολιτική τη δική του, αλλά και πολιτικές δεκαετιών φιλικές απέναντι στην κυβέρνηση των Σκοπίων, περνάς τα σύνορα έ</w:t>
      </w:r>
      <w:r>
        <w:rPr>
          <w:rFonts w:eastAsia="Times New Roman" w:cs="Times New Roman"/>
          <w:szCs w:val="24"/>
        </w:rPr>
        <w:t>τσι. Με μία ταυτότητα μπορείς να μπεις για ψώνια ή για το καζίνο. Ούτε σε είκοσι λεπτά δεν μπορείς να περάσεις την αναμονή από εκατοντάδες και χιλιάδες Έλληνες που περιμένουν εκεί για να μπουν μέσα και να αφήσουν τα λεφτά τους στα Σκόπια, καταδικάζοντας τη</w:t>
      </w:r>
      <w:r>
        <w:rPr>
          <w:rFonts w:eastAsia="Times New Roman" w:cs="Times New Roman"/>
          <w:szCs w:val="24"/>
        </w:rPr>
        <w:t>ν ελληνική αγορά –τουλάχιστον των όμορων νομών- σε εξαθλίωση.</w:t>
      </w:r>
    </w:p>
    <w:p w14:paraId="2D05F5F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Τώρα, βέβαια, μ’ αυτήν την παραχάραξη που έγινε και με την αποδοχή ότι το γειτονικό κράτος δικαιούται ένα μέρος της ιστορίας μας με το όνομα, είναι ξεκάθαρο ότι το πρόβλημα αυτό θα γιγαντωθεί. Π</w:t>
      </w:r>
      <w:r>
        <w:rPr>
          <w:rFonts w:eastAsia="Times New Roman" w:cs="Times New Roman"/>
          <w:szCs w:val="24"/>
        </w:rPr>
        <w:t>αίρνετε γι' αυτό «συγχαρητήρια» από την Ευρωπαϊκή Ένωση, από το ΝΑΤΟ, από τον Τραμπ και δικαιωμα</w:t>
      </w:r>
      <w:r>
        <w:rPr>
          <w:rFonts w:eastAsia="Times New Roman" w:cs="Times New Roman"/>
          <w:szCs w:val="24"/>
        </w:rPr>
        <w:lastRenderedPageBreak/>
        <w:t>τικά με τον σκοπό που υπηρετήσατε σαν ΣΥΡΙΖΑ και ΑΝΕΛ, δηλαδή σαν Τσίπρας και Καμμένος, έχετε μια θέση στο κάδρο της φωτογραφίας του Ζάεφ και του Σόρος.</w:t>
      </w:r>
    </w:p>
    <w:p w14:paraId="2D05F5F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Ήρθε κα</w:t>
      </w:r>
      <w:r>
        <w:rPr>
          <w:rFonts w:eastAsia="Times New Roman" w:cs="Times New Roman"/>
          <w:szCs w:val="24"/>
        </w:rPr>
        <w:t>ι η εσωτερική εγκύκλιος που αναγκάζει δύο δημόσιους φορείς στη χρήση του νέου ονόματος των Σκοπίων και η μη χρήση του σε δημόσια έγγραφα θα τα καθιστά μη αποδεκτά και θα επιστρέφονται.</w:t>
      </w:r>
    </w:p>
    <w:p w14:paraId="2D05F5F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Έτσι κι εμείς σας επιστρέφουμε αυτήν την εγκύκλιο που υποχρεώνει την υι</w:t>
      </w:r>
      <w:r>
        <w:rPr>
          <w:rFonts w:eastAsia="Times New Roman" w:cs="Times New Roman"/>
          <w:szCs w:val="24"/>
        </w:rPr>
        <w:t xml:space="preserve">οθέτηση του ονόματος, γιατί εμείς δεν αποδεχόμαστε κανένα κράτος με τη λέξη «Μακεδονία» ή παράγωγο της λέξης. </w:t>
      </w:r>
    </w:p>
    <w:p w14:paraId="2D05F5F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Όσον αφορά την κύρωση της παραχώρησης που συζητάμε σήμερα, ως αντιμνημονιακή Αντιπολίτευση ο ΣΥΡΙΖΑ και ο Πρωθυπουργός φυσικά, έλεγαν ότι η παραχ</w:t>
      </w:r>
      <w:r>
        <w:rPr>
          <w:rFonts w:eastAsia="Times New Roman" w:cs="Times New Roman"/>
          <w:szCs w:val="24"/>
        </w:rPr>
        <w:t>ώρηση είναι εκποίηση δημόσιας περιουσίας και μιλούσε για τα λιμάνια, τα αεροδρόμια, τις μεταφορές, τις τηλεπικοινωνίες, την ενέργεια. Έλεγαν ότι είναι εθνική μειοδοσία, ξεπούλημα, εκχώρηση. Σας βλέπαμε σε πορείες και καταλήψεις, πάνω στα κάγκελα, σε διάφορ</w:t>
      </w:r>
      <w:r>
        <w:rPr>
          <w:rFonts w:eastAsia="Times New Roman" w:cs="Times New Roman"/>
          <w:szCs w:val="24"/>
        </w:rPr>
        <w:t>ες άλ</w:t>
      </w:r>
      <w:r>
        <w:rPr>
          <w:rFonts w:eastAsia="Times New Roman" w:cs="Times New Roman"/>
          <w:szCs w:val="24"/>
        </w:rPr>
        <w:lastRenderedPageBreak/>
        <w:t>λες εκφάνσεις της επαναστατικής σας ή της ψευδοεπαναστατικής σας πολιτικής, με στόχο να υφαρπάξετε την ψήφο του ελληνικού λαού που ήταν ενάντια στο ξεπούλημα γενικά. Ο δε Πολάκης έλεγε ότι δεν θα δώσουμε τα κλειδιά στους Γερμανούς. Όχι μόνο τα δώσατε,</w:t>
      </w:r>
      <w:r>
        <w:rPr>
          <w:rFonts w:eastAsia="Times New Roman" w:cs="Times New Roman"/>
          <w:szCs w:val="24"/>
        </w:rPr>
        <w:t xml:space="preserve"> αλλά αφήσατε τις πόρτες ανοιχτές με τα κλειδιά επάνω. Απλώς κάνατε έτσι ένα διάνθισμα λεκτικό και λέτε, για παράδειγμα, ότι είναι ανάπτυξη, πρόοδος, εκσυγχρονισμός, ενίσχυση το να εκχωρήσετε τα λιμάνια σε Βόλο, Κέρκυρα, Ηράκλειο, Ηγουμενίτσα, Αλεξανδρούπο</w:t>
      </w:r>
      <w:r>
        <w:rPr>
          <w:rFonts w:eastAsia="Times New Roman" w:cs="Times New Roman"/>
          <w:szCs w:val="24"/>
        </w:rPr>
        <w:t>λη, Καβάλα, Πάτρα και αλλού, δέκα στο σύνολο, δηλαδή όλα αυτά που είχαν απομείνει μετά την εκχώρηση των δύο μεγάλων λιμανιών.</w:t>
      </w:r>
    </w:p>
    <w:p w14:paraId="2D05F5F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Έτσι, το ΤΑΙΠΕΔ θα μπορεί να δίνει για χρήση τα λιμάνια αυτά, ανάλογα με την περίπτωση, ακτοπλοΐα, κρουαζιέρα, σταθμό, κοντέινερς,</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Δεν είναι μόνο το ξεπούλημα, αλλά είναι και η προετοιμασία διαμέσου της απαξίωσης των λιμανιών της χώρας, για να μην αντιδράσει, βέβαια, μετά η κοινωνία, αλλά με κάποιες επιπτώσεις σε όλες τις βαθμίδες της κοινωνίας, όπως στην αγορά σ’ αυτούς που ασχολού</w:t>
      </w:r>
      <w:r>
        <w:rPr>
          <w:rFonts w:eastAsia="Times New Roman" w:cs="Times New Roman"/>
          <w:szCs w:val="24"/>
        </w:rPr>
        <w:t xml:space="preserve">νταν επαγγελματικά με τον </w:t>
      </w:r>
      <w:r>
        <w:rPr>
          <w:rFonts w:eastAsia="Times New Roman" w:cs="Times New Roman"/>
          <w:szCs w:val="24"/>
        </w:rPr>
        <w:lastRenderedPageBreak/>
        <w:t xml:space="preserve">τουρισμό, στους εργάτες που δούλευαν στα λιμάνια, στην ακτοπλοΐα και στο εμπόριο. </w:t>
      </w:r>
    </w:p>
    <w:p w14:paraId="2D05F5F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Απαξιώσατε τα λιμάνια. Ήταν σαν να μην είχαν λιμάνια αυτές οι περιοχές. Τα φέρατε σε μια κατάσταση που πιστεύετε ότι δεν θα αντιδράσει κανένας από </w:t>
      </w:r>
      <w:r>
        <w:rPr>
          <w:rFonts w:eastAsia="Times New Roman" w:cs="Times New Roman"/>
          <w:szCs w:val="24"/>
        </w:rPr>
        <w:t>τους πολίτες εκεί, γιατί ούτως ή άλλως σου λέει «Δεν τα είχαμε τα λιμάνια. Και που τα είχαμε εδώ, τι γινόταν; Δεν γινόταν κάποια δουλειά».</w:t>
      </w:r>
    </w:p>
    <w:p w14:paraId="2D05F60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Όμως, έρχονται να σας διαψεύσουν τα οικονομικά αποτελέσματα των </w:t>
      </w:r>
      <w:r>
        <w:rPr>
          <w:rFonts w:eastAsia="Times New Roman" w:cs="Times New Roman"/>
          <w:szCs w:val="24"/>
        </w:rPr>
        <w:t xml:space="preserve">οργανισμών </w:t>
      </w:r>
      <w:r>
        <w:rPr>
          <w:rFonts w:eastAsia="Times New Roman" w:cs="Times New Roman"/>
          <w:szCs w:val="24"/>
        </w:rPr>
        <w:t>που δείχνουν σχεδόν σε όλα, εκτός από ένα,</w:t>
      </w:r>
      <w:r>
        <w:rPr>
          <w:rFonts w:eastAsia="Times New Roman" w:cs="Times New Roman"/>
          <w:szCs w:val="24"/>
        </w:rPr>
        <w:t xml:space="preserve"> θετικό ισοζύγιο και κέρδη. Έρχονται και οι αντιδράσεις των εργαζομένων. Ο Πρόεδρος της Ομοσπονδίας Υπαλλήλων Λιμανιών Ελλάδας λέει ξεκάθαρα ότι θα δημιουργηθούν πολλά προβλήματα στους ήδη εργαζόμενους. Ένα απ’ αυτά είπα ότι ήταν η μη ύπαρξη πρόβλεψης, για</w:t>
      </w:r>
      <w:r>
        <w:rPr>
          <w:rFonts w:eastAsia="Times New Roman" w:cs="Times New Roman"/>
          <w:szCs w:val="24"/>
        </w:rPr>
        <w:t>τί δεν υπάρχει κα</w:t>
      </w:r>
      <w:r>
        <w:rPr>
          <w:rFonts w:eastAsia="Times New Roman" w:cs="Times New Roman"/>
          <w:szCs w:val="24"/>
        </w:rPr>
        <w:t>μ</w:t>
      </w:r>
      <w:r>
        <w:rPr>
          <w:rFonts w:eastAsia="Times New Roman" w:cs="Times New Roman"/>
          <w:szCs w:val="24"/>
        </w:rPr>
        <w:t>μιά πρόβλεψη για συλλογικές συμβάσεις εργασίας των ήδη εργαζομένων. Καταλαβαίνουμε, δηλαδή, τι πρόκειται να γίνει αργά ή γρήγορα.</w:t>
      </w:r>
    </w:p>
    <w:p w14:paraId="2D05F60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Όλα αυτά αντιμετωπίζονται από το Υπουργείο Ναυτιλίας. Κα</w:t>
      </w:r>
      <w:r>
        <w:rPr>
          <w:rFonts w:eastAsia="Times New Roman" w:cs="Times New Roman"/>
          <w:szCs w:val="24"/>
        </w:rPr>
        <w:t>μ</w:t>
      </w:r>
      <w:r>
        <w:rPr>
          <w:rFonts w:eastAsia="Times New Roman" w:cs="Times New Roman"/>
          <w:szCs w:val="24"/>
        </w:rPr>
        <w:t>μιά φορά, βέβαια, δεν καταλαβαίνουμε αν είναι Υπουρ</w:t>
      </w:r>
      <w:r>
        <w:rPr>
          <w:rFonts w:eastAsia="Times New Roman" w:cs="Times New Roman"/>
          <w:szCs w:val="24"/>
        </w:rPr>
        <w:t xml:space="preserve">γείο </w:t>
      </w:r>
      <w:r>
        <w:rPr>
          <w:rFonts w:eastAsia="Times New Roman" w:cs="Times New Roman"/>
          <w:szCs w:val="24"/>
        </w:rPr>
        <w:lastRenderedPageBreak/>
        <w:t>Ναυτιλίας ή Υπουργείο Εξωτερικών. Ανάλογα βγάζει διάφορες ανακοινώσεις, οι οποίες κα</w:t>
      </w:r>
      <w:r>
        <w:rPr>
          <w:rFonts w:eastAsia="Times New Roman" w:cs="Times New Roman"/>
          <w:szCs w:val="24"/>
        </w:rPr>
        <w:t>μ</w:t>
      </w:r>
      <w:r>
        <w:rPr>
          <w:rFonts w:eastAsia="Times New Roman" w:cs="Times New Roman"/>
          <w:szCs w:val="24"/>
        </w:rPr>
        <w:t>μιά φορά είναι εκτός πραγματικότητας. Βλέπουμε εδώ ότι έκαναν και συνάντηση με τους Κορεάτες για να δώσουν ναυτιλιακό εξοπλισμό. Πρόκοψαν τα δικά μας τα ναυπηγεία! Έχ</w:t>
      </w:r>
      <w:r>
        <w:rPr>
          <w:rFonts w:eastAsia="Times New Roman" w:cs="Times New Roman"/>
          <w:szCs w:val="24"/>
        </w:rPr>
        <w:t>ουν ρημάξει! Υπάρχουν κάποιοι ιδιώτες που παλεύουν εκεί να κρατήσουν κάποιες θέσεις εργασίας, να φέρουν συνάλλαγμα και στοχοποιούνται φορολογικά. Προσπαθείτε να τους τελειώσετε και αυτούς.</w:t>
      </w:r>
    </w:p>
    <w:p w14:paraId="2D05F60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Έχουμε, βέβαια και αναφορές σε εθνικά θέματα από το Υπουργείο Ναυτι</w:t>
      </w:r>
      <w:r>
        <w:rPr>
          <w:rFonts w:eastAsia="Times New Roman" w:cs="Times New Roman"/>
          <w:szCs w:val="24"/>
        </w:rPr>
        <w:t>λίας. Κα</w:t>
      </w:r>
      <w:r>
        <w:rPr>
          <w:rFonts w:eastAsia="Times New Roman" w:cs="Times New Roman"/>
          <w:szCs w:val="24"/>
        </w:rPr>
        <w:t>μ</w:t>
      </w:r>
      <w:r>
        <w:rPr>
          <w:rFonts w:eastAsia="Times New Roman" w:cs="Times New Roman"/>
          <w:szCs w:val="24"/>
        </w:rPr>
        <w:t xml:space="preserve">μιά φορά λέμε ότι δεν διάβασαν τη </w:t>
      </w:r>
      <w:r>
        <w:rPr>
          <w:rFonts w:eastAsia="Times New Roman" w:cs="Times New Roman"/>
          <w:szCs w:val="24"/>
        </w:rPr>
        <w:t xml:space="preserve">συμφωνία </w:t>
      </w:r>
      <w:r>
        <w:rPr>
          <w:rFonts w:eastAsia="Times New Roman" w:cs="Times New Roman"/>
          <w:szCs w:val="24"/>
        </w:rPr>
        <w:t>και ότι ήταν όπως κάποτε που έλεγαν κάποιοι Υπουργοί ή Βουλευτές ότι υπέγραψαν το μνημόνιο χωρίς να το διαβάσουν. Σε μία σχετική αναφορά ένα δελτίο Τύπου για τη Συμφωνία των Πρεσπών αναφέρει ότι η Συμφωνί</w:t>
      </w:r>
      <w:r>
        <w:rPr>
          <w:rFonts w:eastAsia="Times New Roman" w:cs="Times New Roman"/>
          <w:szCs w:val="24"/>
        </w:rPr>
        <w:t xml:space="preserve">α των Πρεσπών είναι σαφής και δεν παραχωρεί ούτε εθνότητα ούτε γλώσσα. </w:t>
      </w:r>
    </w:p>
    <w:p w14:paraId="2D05F60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Δεν ξέρω αν διαβάζαμε διαφορετική </w:t>
      </w:r>
      <w:r>
        <w:rPr>
          <w:rFonts w:eastAsia="Times New Roman" w:cs="Times New Roman"/>
          <w:szCs w:val="24"/>
        </w:rPr>
        <w:t>συμφωνία</w:t>
      </w:r>
      <w:r>
        <w:rPr>
          <w:rFonts w:eastAsia="Times New Roman" w:cs="Times New Roman"/>
          <w:szCs w:val="24"/>
        </w:rPr>
        <w:t>, αλλά η εθνότητα είναι μακεδονική και η γλώσσα μακεδονική, η οποία έχει δοθεί. Πώς είναι σαφές ότι δεν παραχωρείται;</w:t>
      </w:r>
    </w:p>
    <w:p w14:paraId="2D05F60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Φθάνουμε τώρα στον κοινό</w:t>
      </w:r>
      <w:r>
        <w:rPr>
          <w:rFonts w:eastAsia="Times New Roman" w:cs="Times New Roman"/>
          <w:szCs w:val="24"/>
        </w:rPr>
        <w:t xml:space="preserve"> εχθρό. Ποιος είναι ο κοινός εχθρός όλων αυτών οι οποίοι εξυπηρετούν τις πολιτικές που ανέφερα πριν; Είναι η ακροδεξιά, η Χρυσή Αυγή δηλαδή, για να μην κοροϊδευόμαστε. Ποια ακροδεξιά; Μιλάνε για ισχυρό αριστερό και προοδευτικό πόλο απέναντι στον βαθύτατο σ</w:t>
      </w:r>
      <w:r>
        <w:rPr>
          <w:rFonts w:eastAsia="Times New Roman" w:cs="Times New Roman"/>
          <w:szCs w:val="24"/>
        </w:rPr>
        <w:t>υντηρητισμό και την ακροδεξιά και λένε «Είναι απέναντί μας».</w:t>
      </w:r>
    </w:p>
    <w:p w14:paraId="2D05F60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Εννοείται ότι είμαστε απέναντί σας. Τι εκπροσωπείτε, δηλαδή, ως αριστερός προοδευτικός πόλος ή οι νεοφιλελεύθεροι οι οποίοι ήταν πριν; Τα μνημόνια; Εννοείται ότι είμαστε απέναντί σας. Τον ΕΝΦΙΑ π</w:t>
      </w:r>
      <w:r>
        <w:rPr>
          <w:rFonts w:eastAsia="Times New Roman" w:cs="Times New Roman"/>
          <w:szCs w:val="24"/>
        </w:rPr>
        <w:t>ου έχει ρημάξει όλη την κοινωνία, ανεξάρτητα οικονομικής υποστάθμης; Εννοείται ότι είμαστε απέναντί σας. Την υπερφορολόγηση; Απέναντί σας. Τη φυγή των νέων στο εξωτερικό; Εμείς θέλουμε να επιστρέψουν και να έχουν καλές συνθήκες εργασίας και ένα μέλλον εδώ,</w:t>
      </w:r>
      <w:r>
        <w:rPr>
          <w:rFonts w:eastAsia="Times New Roman" w:cs="Times New Roman"/>
          <w:szCs w:val="24"/>
        </w:rPr>
        <w:t xml:space="preserve"> στην Ελλάδα. Τον αντιχριστιανισμό που υπηρετείτε; Απέναντί σας μέχρι το τέλος. Την ποινικοποίηση της ελληνικής εθνικής ταυτότητας; Ναι, είμαστε κάθετα και φανατικά απέναντί σας σε όλα αυτά, μαζί με τον λαό δηλαδή που στο σύνολό του και αυτός είναι απέναντ</w:t>
      </w:r>
      <w:r>
        <w:rPr>
          <w:rFonts w:eastAsia="Times New Roman" w:cs="Times New Roman"/>
          <w:szCs w:val="24"/>
        </w:rPr>
        <w:t>ί σας, δηλαδή μαζί μας.</w:t>
      </w:r>
    </w:p>
    <w:p w14:paraId="2D05F60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Επίσης, για την επίσκεψη του Πρωθυπουργού στην Άγκυρα, έχουμε ένα δελτίο Τύπου που λέει ότι είναι σημαντική η επίσκεψη και ανεξάρτητα αν δεν διασφαλιστεί το αποτέλεσμα,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καταλήγει λέγοντας «Όλα αυτά βεβαίως πρέπει να τα αναμέν</w:t>
      </w:r>
      <w:r>
        <w:rPr>
          <w:rFonts w:eastAsia="Times New Roman" w:cs="Times New Roman"/>
          <w:szCs w:val="24"/>
        </w:rPr>
        <w:t>ει κανείς ανάλογα με το ποια θα είναι η θέση του κ. Ερντογάν αναφορικά με την κατάσταση στην ευρύτερη περιοχή του νοτιοανατολικού Αιγαίου και της Μεσογείου».</w:t>
      </w:r>
    </w:p>
    <w:p w14:paraId="2D05F60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Δηλαδή, εσείς οι μεγάλοι στρατηγικοί και πολιτικοί αναλυτές ποια λέτε ότι είναι η θέση του Ερντογά</w:t>
      </w:r>
      <w:r>
        <w:rPr>
          <w:rFonts w:eastAsia="Times New Roman" w:cs="Times New Roman"/>
          <w:szCs w:val="24"/>
        </w:rPr>
        <w:t>ν απέναντι σε αυτά τα ζητήματα; Η δικιά σας είναι ανύπαρκτη. Αυτό το ξέρω. Όμως, η θέση του Ερντογάν ποια είναι;</w:t>
      </w:r>
    </w:p>
    <w:p w14:paraId="2D05F60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Έχουμε άλλο δελτίο Τύπου που μιλάει για τις θέσεις. Σε συνέντευξη, λοιπόν, στο Πρώτο </w:t>
      </w:r>
      <w:r>
        <w:rPr>
          <w:rFonts w:eastAsia="Times New Roman" w:cs="Times New Roman"/>
          <w:szCs w:val="24"/>
        </w:rPr>
        <w:t xml:space="preserve">πρόγραμμα </w:t>
      </w:r>
      <w:r>
        <w:rPr>
          <w:rFonts w:eastAsia="Times New Roman" w:cs="Times New Roman"/>
          <w:szCs w:val="24"/>
        </w:rPr>
        <w:t xml:space="preserve">στην ΕΡΤ ο κ. Κουβέλης σχολίασε τις εμπρηστικές </w:t>
      </w:r>
      <w:r>
        <w:rPr>
          <w:rFonts w:eastAsia="Times New Roman" w:cs="Times New Roman"/>
          <w:szCs w:val="24"/>
        </w:rPr>
        <w:t>δηλώσεις του Γιλντιρίμ, ο οποίος και τι δεν έλεγε εναντίον των Ελλήνων! «Καταλήγουμε στο ότι βρισκόμαστε σε έναν ακήρυχτο πόλεμο στο Αιγαίο», πρόσθεσε. «Αυτή είναι η θέση του Ερτογάν», που κλιμακώνει τις παραβιάσεις στο Αιγαίο. Επί δύο εβδομάδες ήταν σε επ</w:t>
      </w:r>
      <w:r>
        <w:rPr>
          <w:rFonts w:eastAsia="Times New Roman" w:cs="Times New Roman"/>
          <w:szCs w:val="24"/>
        </w:rPr>
        <w:t xml:space="preserve">ιφυλακή ο </w:t>
      </w:r>
      <w:r>
        <w:rPr>
          <w:rFonts w:eastAsia="Times New Roman" w:cs="Times New Roman"/>
          <w:szCs w:val="24"/>
        </w:rPr>
        <w:lastRenderedPageBreak/>
        <w:t xml:space="preserve">Γεώργιος Μπαλταδώρος, όταν έπεσε το αεροπλάνο του και </w:t>
      </w:r>
      <w:r>
        <w:rPr>
          <w:rFonts w:eastAsia="Times New Roman" w:cs="Times New Roman"/>
          <w:szCs w:val="24"/>
        </w:rPr>
        <w:t>αυτός,</w:t>
      </w:r>
      <w:r>
        <w:rPr>
          <w:rFonts w:eastAsia="Times New Roman" w:cs="Times New Roman"/>
          <w:szCs w:val="24"/>
        </w:rPr>
        <w:t xml:space="preserve"> είναι οι συνθήκες που μας φέρνει ο κ. Ερντογάν. Κι εσείς αναρωτιέστε ποιες μπορεί να είναι αυτές οι θέσεις τους.</w:t>
      </w:r>
    </w:p>
    <w:p w14:paraId="2D05F60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Άλλη θέση, λοιπόν, δική σας αυτή τη φορά, είναι η εξής: «Η Ελλάδα δεν δι</w:t>
      </w:r>
      <w:r>
        <w:rPr>
          <w:rFonts w:eastAsia="Times New Roman" w:cs="Times New Roman"/>
          <w:szCs w:val="24"/>
        </w:rPr>
        <w:t>εκδικεί τίποτα από κανέναν» τόνισε από τα Τρίκαλα όπου μίλησε ο Αναπληρωτής Υπουργός Εθνικής Άμυνας Φώτης Κουβέλης κάποτε.</w:t>
      </w:r>
    </w:p>
    <w:p w14:paraId="2D05F60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Αυτή είναι η θέση μας απέναντι στην απόλυτη διεκδίκηση του Ερντογάν, όταν τον φέρατε εδώ και τον νομιμοποιήσατε, όταν κανένα άλλο κρά</w:t>
      </w:r>
      <w:r>
        <w:rPr>
          <w:rFonts w:eastAsia="Times New Roman" w:cs="Times New Roman"/>
          <w:szCs w:val="24"/>
        </w:rPr>
        <w:t>τος δεν τον αναγνώριζε; Η θέση του Ερντογάν και των Τούρκων είναι ξεκάθαρη. Κρατούσε επί μήνες σε ομηρία δύο στρατιωτικούς. Λέει ότι απαιτεί συνεκμετάλλευση του Αιγαίου και των πόρων του. Μιλάει για μουσουλμανικό τόξο που θα πλήξει τους εχθρούς της Τουρκία</w:t>
      </w:r>
      <w:r>
        <w:rPr>
          <w:rFonts w:eastAsia="Times New Roman" w:cs="Times New Roman"/>
          <w:szCs w:val="24"/>
        </w:rPr>
        <w:t>ς. Λέει ότι θα στείλει τα γεωτρύπανά του στην Κύπρο, χωρίς να τον νοιάζει αν θα προκληθεί πόλεμος ή σύρραξη, ότι θα μας πετάξουν στη θάλασσα τους Έλληνες, όπως έκαναν παλαιότερα, ότι θέλουν την «μπλε πατρίδα» και τα σύνορα της καρδιάς τους.</w:t>
      </w:r>
    </w:p>
    <w:p w14:paraId="2D05F60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Να ξέρετε ότι α</w:t>
      </w:r>
      <w:r>
        <w:rPr>
          <w:rFonts w:eastAsia="Times New Roman" w:cs="Times New Roman"/>
          <w:szCs w:val="24"/>
        </w:rPr>
        <w:t>ργά ή γρήγορα θα χάσουν από την «μπλε σημαία» και τη δύναμη της καρδιάς μας, γιατί δεν είμαστε η μικρή Ελλαδίτσα που κάποιοι από εσάς, οι εκπρόσωποι του εθνομηδενισμού, θέλετε να πείσετε τους Έλληνες ότι είμαστε. Είμαστε η ισχυρή, συμπαγής εθνικά, γλωσσικά</w:t>
      </w:r>
      <w:r>
        <w:rPr>
          <w:rFonts w:eastAsia="Times New Roman" w:cs="Times New Roman"/>
          <w:szCs w:val="24"/>
        </w:rPr>
        <w:t xml:space="preserve"> και θρησκευτικά, αιωνία Ελλάς.</w:t>
      </w:r>
    </w:p>
    <w:p w14:paraId="2D05F60C"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Κοινοβουλευτικός Εκπρόσωπος της Δημοκρατικής Συμπαράταξης κ. Λοβέρδος.</w:t>
      </w:r>
    </w:p>
    <w:p w14:paraId="2D05F60D"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και κύριοι Βουλευτές, η πολιτική ηγεσία του Υπουργείου Ναυτιλίας δεν συγκροτείτ</w:t>
      </w:r>
      <w:r>
        <w:rPr>
          <w:rFonts w:eastAsia="Times New Roman" w:cs="Times New Roman"/>
          <w:szCs w:val="24"/>
        </w:rPr>
        <w:t xml:space="preserve">αι από διαλεγούρια, από υπολείμματα διμηνίτικα ή πενταμηνίτικα. Δεν υπάρχει δυσοσμία, δηλαδή. Άρα, μπορούμε να μιλάμε πολιτικά. Επίσης, δεν αποτελείται από Υπουργούς που αλληλομηνύονται και επίσης, δεν έχουμε ανθρώπους στο Υπουργείο αυτό που να ήταν </w:t>
      </w:r>
      <w:r w:rsidDel="00516F2C">
        <w:rPr>
          <w:rFonts w:eastAsia="Times New Roman" w:cs="Times New Roman"/>
          <w:szCs w:val="24"/>
        </w:rPr>
        <w:t>«</w:t>
      </w:r>
      <w:r>
        <w:rPr>
          <w:rFonts w:eastAsia="Times New Roman" w:cs="Times New Roman"/>
          <w:szCs w:val="24"/>
        </w:rPr>
        <w:t>μ</w:t>
      </w:r>
      <w:r>
        <w:rPr>
          <w:rFonts w:eastAsia="Times New Roman" w:cs="Times New Roman"/>
          <w:szCs w:val="24"/>
        </w:rPr>
        <w:t>ακεδ</w:t>
      </w:r>
      <w:r>
        <w:rPr>
          <w:rFonts w:eastAsia="Times New Roman" w:cs="Times New Roman"/>
          <w:szCs w:val="24"/>
        </w:rPr>
        <w:t>ονομάχοι</w:t>
      </w:r>
      <w:r>
        <w:rPr>
          <w:rFonts w:eastAsia="Times New Roman" w:cs="Times New Roman"/>
          <w:szCs w:val="24"/>
        </w:rPr>
        <w:t>»</w:t>
      </w:r>
      <w:r>
        <w:rPr>
          <w:rFonts w:eastAsia="Times New Roman" w:cs="Times New Roman"/>
          <w:szCs w:val="24"/>
        </w:rPr>
        <w:t xml:space="preserve"> και να ψήφισαν </w:t>
      </w:r>
      <w:r>
        <w:rPr>
          <w:rFonts w:eastAsia="Times New Roman" w:cs="Times New Roman"/>
          <w:szCs w:val="24"/>
        </w:rPr>
        <w:t>τη Συμφωνία των Πρεσπών</w:t>
      </w:r>
      <w:r>
        <w:rPr>
          <w:rFonts w:eastAsia="Times New Roman" w:cs="Times New Roman"/>
          <w:szCs w:val="24"/>
        </w:rPr>
        <w:t xml:space="preserve">, οπότε </w:t>
      </w:r>
      <w:r>
        <w:rPr>
          <w:rFonts w:eastAsia="Times New Roman" w:cs="Times New Roman"/>
          <w:szCs w:val="24"/>
        </w:rPr>
        <w:t xml:space="preserve">και </w:t>
      </w:r>
      <w:r>
        <w:rPr>
          <w:rFonts w:eastAsia="Times New Roman" w:cs="Times New Roman"/>
          <w:szCs w:val="24"/>
        </w:rPr>
        <w:t>να απαξιεί κανείς να τους απευθύνει τον λόγο. Μιλάμε για μια κανονική ηγεσία και συνεπώς, επαναλαμβάνω, μπορούμε να μιλήσουμε πολιτικά.</w:t>
      </w:r>
    </w:p>
    <w:p w14:paraId="2D05F60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Επιπροσθέτως, η κυρία εισηγήτρια της Πλειοψηφίας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Μειοψηφία</w:t>
      </w:r>
      <w:r>
        <w:rPr>
          <w:rFonts w:eastAsia="Times New Roman" w:cs="Times New Roman"/>
          <w:szCs w:val="24"/>
        </w:rPr>
        <w:t xml:space="preserve">ς </w:t>
      </w:r>
      <w:r>
        <w:rPr>
          <w:rFonts w:eastAsia="Times New Roman" w:cs="Times New Roman"/>
          <w:szCs w:val="24"/>
        </w:rPr>
        <w:t xml:space="preserve">του ΣΥΡΙΖΑ, η κ. Γκαρά, με μετριοπάθεια και με προσπάθεια να δώσει το περιεχόμενο του σχεδίου νόμου, έκανε τις εισηγήσεις της και σήμερα και στη </w:t>
      </w:r>
      <w:r>
        <w:rPr>
          <w:rFonts w:eastAsia="Times New Roman" w:cs="Times New Roman"/>
          <w:szCs w:val="24"/>
        </w:rPr>
        <w:t>διαρκή επιτροπή</w:t>
      </w:r>
      <w:r>
        <w:rPr>
          <w:rFonts w:eastAsia="Times New Roman" w:cs="Times New Roman"/>
          <w:szCs w:val="24"/>
        </w:rPr>
        <w:t xml:space="preserve"> και θα αντιδράσω σε αυτό.</w:t>
      </w:r>
    </w:p>
    <w:p w14:paraId="2D05F60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Επίσης, είχα την ευκαιρία να ακούσω τον Γενικό Γραμματέα του Υπουργείου, τον κ. Τεμπονέρα, σε μια εκδήλωση στον Πειραιά και μου φάνηκε ένας λειτουργικός άνθρωπος. Συνεπώς, εκτιμώ ότι απευθύνομαι σε ανθρώπους που μπορούν να καταλάβουν τι είναι αυτό που </w:t>
      </w:r>
      <w:r>
        <w:rPr>
          <w:rFonts w:eastAsia="Times New Roman" w:cs="Times New Roman"/>
          <w:szCs w:val="24"/>
        </w:rPr>
        <w:t xml:space="preserve">θα </w:t>
      </w:r>
      <w:r>
        <w:rPr>
          <w:rFonts w:eastAsia="Times New Roman" w:cs="Times New Roman"/>
          <w:szCs w:val="24"/>
        </w:rPr>
        <w:t>π</w:t>
      </w:r>
      <w:r>
        <w:rPr>
          <w:rFonts w:eastAsia="Times New Roman" w:cs="Times New Roman"/>
          <w:szCs w:val="24"/>
        </w:rPr>
        <w:t>ω.</w:t>
      </w:r>
    </w:p>
    <w:p w14:paraId="2D05F61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Παρακολούθησα, επίσης -διαβάζοντας, γιατί δεν είμαι μέλος της </w:t>
      </w:r>
      <w:r>
        <w:rPr>
          <w:rFonts w:eastAsia="Times New Roman" w:cs="Times New Roman"/>
          <w:szCs w:val="24"/>
        </w:rPr>
        <w:t>επιτροπής</w:t>
      </w:r>
      <w:r>
        <w:rPr>
          <w:rFonts w:eastAsia="Times New Roman" w:cs="Times New Roman"/>
          <w:szCs w:val="24"/>
        </w:rPr>
        <w:t>- τις παρεμβάσεις των φορέων. Εντυπωσιάστηκα από το πόσο αντίθετα μιλούσαν, αφ’ ενός, ο κ. Δριβάκος και αφ’ ετέρου, ο κ. Κόκκινος, που υποτίθεται ότι, εκπροσωπώντας στο Υπουργείο αυτ</w:t>
      </w:r>
      <w:r>
        <w:rPr>
          <w:rFonts w:eastAsia="Times New Roman" w:cs="Times New Roman"/>
          <w:szCs w:val="24"/>
        </w:rPr>
        <w:t>ό τους εργαζόμενους στο Λιμενικό, αξιωματικούς και λοιπό προσωπικό, θα περίμενε κανείς να έχουν μια συνάφεια στις απόψεις τους. Έλεγαν αντίθετα πράγματα. Μου έκανε εντύπωση, πάντως.</w:t>
      </w:r>
    </w:p>
    <w:p w14:paraId="2D05F61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Παρακολούθησα, επίσης, πολλούς από τους φορείς να αναφέρονται σε διατάξεις</w:t>
      </w:r>
      <w:r>
        <w:rPr>
          <w:rFonts w:eastAsia="Times New Roman" w:cs="Times New Roman"/>
          <w:szCs w:val="24"/>
        </w:rPr>
        <w:t xml:space="preserve"> με θετικό τρόπο, όπως λόγου χάρη, ο εκπρόσωπος των εφοπλιστών πλοίων μικρών αποστάσεων, λέγοντάς σας όμως στο τέλος «ελπίζουμε να μην τις αλλάξετε». Επειδή</w:t>
      </w:r>
      <w:r>
        <w:rPr>
          <w:rFonts w:eastAsia="Times New Roman" w:cs="Times New Roman"/>
          <w:szCs w:val="24"/>
        </w:rPr>
        <w:t>,</w:t>
      </w:r>
      <w:r>
        <w:rPr>
          <w:rFonts w:eastAsia="Times New Roman" w:cs="Times New Roman"/>
          <w:szCs w:val="24"/>
        </w:rPr>
        <w:t xml:space="preserve"> άκουσα</w:t>
      </w:r>
      <w:r>
        <w:rPr>
          <w:rFonts w:eastAsia="Times New Roman" w:cs="Times New Roman"/>
          <w:szCs w:val="24"/>
        </w:rPr>
        <w:t>,</w:t>
      </w:r>
      <w:r>
        <w:rPr>
          <w:rFonts w:eastAsia="Times New Roman" w:cs="Times New Roman"/>
          <w:szCs w:val="24"/>
        </w:rPr>
        <w:t xml:space="preserve"> ότι θα φέρετε τροποποιήσεις, τεχνικές μεταβολές ή οτιδήποτε, περιμένουμε για να διατυπώσου</w:t>
      </w:r>
      <w:r>
        <w:rPr>
          <w:rFonts w:eastAsia="Times New Roman" w:cs="Times New Roman"/>
          <w:szCs w:val="24"/>
        </w:rPr>
        <w:t>με τελική γνώμη, να έχουμε και τις τελευταίες αυτές παρεμβάσεις.</w:t>
      </w:r>
    </w:p>
    <w:p w14:paraId="2D05F61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Τι δεν είπατε, κυρία Γκαρά; Είπατε και σήμερα, αλλά και στις άλλες παρεμβάσεις σας, ότι έπρεπε να κυρωθεί με νόμο το σύνολο των πράξεων, το σύνολο των συμφωνιών οι οποίες είχαν γίνει το 2003,</w:t>
      </w:r>
      <w:r>
        <w:rPr>
          <w:rFonts w:eastAsia="Times New Roman" w:cs="Times New Roman"/>
          <w:szCs w:val="24"/>
        </w:rPr>
        <w:t xml:space="preserve"> με τις οποίες είχε συμφωνηθεί από τους </w:t>
      </w:r>
      <w:r>
        <w:rPr>
          <w:rFonts w:eastAsia="Times New Roman" w:cs="Times New Roman"/>
          <w:szCs w:val="24"/>
        </w:rPr>
        <w:t>οργανισμούς λιμένων</w:t>
      </w:r>
      <w:r>
        <w:rPr>
          <w:rFonts w:eastAsia="Times New Roman" w:cs="Times New Roman"/>
          <w:szCs w:val="24"/>
        </w:rPr>
        <w:t xml:space="preserve"> με το </w:t>
      </w:r>
      <w:r>
        <w:rPr>
          <w:rFonts w:eastAsia="Times New Roman" w:cs="Times New Roman"/>
          <w:szCs w:val="24"/>
        </w:rPr>
        <w:t xml:space="preserve">δημόσιο </w:t>
      </w:r>
      <w:r>
        <w:rPr>
          <w:rFonts w:eastAsia="Times New Roman" w:cs="Times New Roman"/>
          <w:szCs w:val="24"/>
        </w:rPr>
        <w:t xml:space="preserve">η παραχώρηση και όπως το άκουσα, μη έχοντας μπει στον φάκελο, καταλάβαινα, όταν ακόμα ήσασταν στην </w:t>
      </w:r>
      <w:r>
        <w:rPr>
          <w:rFonts w:eastAsia="Times New Roman" w:cs="Times New Roman"/>
          <w:szCs w:val="24"/>
        </w:rPr>
        <w:t>επιτροπή</w:t>
      </w:r>
      <w:r>
        <w:rPr>
          <w:rFonts w:eastAsia="Times New Roman" w:cs="Times New Roman"/>
          <w:szCs w:val="24"/>
        </w:rPr>
        <w:t>, ότι υπάρχει μια παράλογη καθυστέρηση. Δεν είναι έτσι.</w:t>
      </w:r>
    </w:p>
    <w:p w14:paraId="2D05F61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Οι συμβάσεις αυτές </w:t>
      </w:r>
      <w:r>
        <w:rPr>
          <w:rFonts w:eastAsia="Times New Roman" w:cs="Times New Roman"/>
          <w:szCs w:val="24"/>
        </w:rPr>
        <w:t xml:space="preserve">εφαρμόζονταν κανονικότατα απλώς επειδή οι υποπαραχωρήσεις που προβλέπονται στις συγκεκριμένες ρυθμίσεις και προβλέπονταν και σε εκείνες τις συμβάσεις πρέπει να κυρώνονται με νόμο, κατά τη γνώμη του ΤΑΙΠΕΔ και </w:t>
      </w:r>
      <w:r>
        <w:rPr>
          <w:rFonts w:eastAsia="Times New Roman" w:cs="Times New Roman"/>
          <w:szCs w:val="24"/>
        </w:rPr>
        <w:lastRenderedPageBreak/>
        <w:t>έτσι σας ζήτησε το ΤΑΙΠΕΔ να κυρώσετε με νόμο κ</w:t>
      </w:r>
      <w:r>
        <w:rPr>
          <w:rFonts w:eastAsia="Times New Roman" w:cs="Times New Roman"/>
          <w:szCs w:val="24"/>
        </w:rPr>
        <w:t>αι τη σύμβαση-μήτρα, εκείνες δηλαδή τις δέκα συμβάσεις που είχαν γίνει το 2003. Είναι συμβάσεις που επαναλαμβάνω -κοιτάξτε το άρθρο 3 παράγραφος 7- προέβλεπαν την υποπαραχώρηση από τότε.</w:t>
      </w:r>
    </w:p>
    <w:p w14:paraId="2D05F61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Άρα, λοιπόν, εδώ έχουμε ένα πολιτικό θέμα</w:t>
      </w:r>
      <w:r>
        <w:rPr>
          <w:rFonts w:eastAsia="Times New Roman" w:cs="Times New Roman"/>
          <w:szCs w:val="24"/>
        </w:rPr>
        <w:t>,</w:t>
      </w:r>
      <w:r>
        <w:rPr>
          <w:rFonts w:eastAsia="Times New Roman" w:cs="Times New Roman"/>
          <w:szCs w:val="24"/>
        </w:rPr>
        <w:t xml:space="preserve"> της αντίφασής σας με τον π</w:t>
      </w:r>
      <w:r>
        <w:rPr>
          <w:rFonts w:eastAsia="Times New Roman" w:cs="Times New Roman"/>
          <w:szCs w:val="24"/>
        </w:rPr>
        <w:t>αλιό σας εαυτό, αρμοδιότητας του Κομμουνιστικού Κόμματος να σας τον θυμίζει. Εμείς σας καλωσορίσαμε σε αυτές τις πρακτικές, που είναι επωφελείς για τη χώρα. Το 2003 ήμασταν κυβέρνηση εμείς, ως ΠΑΣΟΚ, αλλά εκεί υπάρχουν στα έδρανα αυτά κάποιοι που μέχρι χθε</w:t>
      </w:r>
      <w:r>
        <w:rPr>
          <w:rFonts w:eastAsia="Times New Roman" w:cs="Times New Roman"/>
          <w:szCs w:val="24"/>
        </w:rPr>
        <w:t>ς, μέχρι το 2014, τα λέγατε περίπου ίδια, αλλά τα κάνατε ακριβώς αντίθετα στην πράξη.</w:t>
      </w:r>
    </w:p>
    <w:p w14:paraId="2D05F615" w14:textId="77777777" w:rsidR="00237587" w:rsidRDefault="00AE0D0F">
      <w:pPr>
        <w:spacing w:after="0" w:line="600" w:lineRule="auto"/>
        <w:ind w:firstLine="720"/>
        <w:jc w:val="both"/>
        <w:rPr>
          <w:rFonts w:eastAsia="Times New Roman" w:cs="Times New Roman"/>
          <w:szCs w:val="24"/>
        </w:rPr>
      </w:pPr>
      <w:r w:rsidRPr="00DF6380">
        <w:rPr>
          <w:rFonts w:eastAsia="Times New Roman" w:cs="Times New Roman"/>
          <w:szCs w:val="24"/>
        </w:rPr>
        <w:t>Και επειδή μιλάμε για τον Πειραιά και βλέπω και τον κ</w:t>
      </w:r>
      <w:r>
        <w:rPr>
          <w:rFonts w:eastAsia="Times New Roman" w:cs="Times New Roman"/>
          <w:szCs w:val="24"/>
        </w:rPr>
        <w:t>.</w:t>
      </w:r>
      <w:r w:rsidRPr="00DF6380">
        <w:rPr>
          <w:rFonts w:eastAsia="Times New Roman" w:cs="Times New Roman"/>
          <w:szCs w:val="24"/>
        </w:rPr>
        <w:t xml:space="preserve"> Δρίτσα</w:t>
      </w:r>
      <w:r>
        <w:rPr>
          <w:rFonts w:eastAsia="Times New Roman" w:cs="Times New Roman"/>
          <w:szCs w:val="24"/>
        </w:rPr>
        <w:t>,</w:t>
      </w:r>
      <w:r w:rsidRPr="00DF6380">
        <w:rPr>
          <w:rFonts w:eastAsia="Times New Roman" w:cs="Times New Roman"/>
          <w:szCs w:val="24"/>
        </w:rPr>
        <w:t xml:space="preserve"> θέλω να </w:t>
      </w:r>
      <w:r>
        <w:rPr>
          <w:rFonts w:eastAsia="Times New Roman" w:cs="Times New Roman"/>
          <w:szCs w:val="24"/>
        </w:rPr>
        <w:t>καταθέσω την ομιλία του Πρωθυπουργού,</w:t>
      </w:r>
      <w:r w:rsidRPr="00DF6380">
        <w:rPr>
          <w:rFonts w:eastAsia="Times New Roman" w:cs="Times New Roman"/>
          <w:szCs w:val="24"/>
        </w:rPr>
        <w:t xml:space="preserve"> </w:t>
      </w:r>
      <w:r>
        <w:rPr>
          <w:rFonts w:eastAsia="Times New Roman" w:cs="Times New Roman"/>
          <w:szCs w:val="24"/>
        </w:rPr>
        <w:t>τότε Αρχηγού της Α</w:t>
      </w:r>
      <w:r w:rsidRPr="00DF6380">
        <w:rPr>
          <w:rFonts w:eastAsia="Times New Roman" w:cs="Times New Roman"/>
          <w:szCs w:val="24"/>
        </w:rPr>
        <w:t>ντιπολίτευσης προ των ευρωεκλογών του 2014</w:t>
      </w:r>
      <w:r>
        <w:rPr>
          <w:rFonts w:eastAsia="Times New Roman" w:cs="Times New Roman"/>
          <w:szCs w:val="24"/>
        </w:rPr>
        <w:t>,</w:t>
      </w:r>
      <w:r w:rsidRPr="00DF6380">
        <w:rPr>
          <w:rFonts w:eastAsia="Times New Roman" w:cs="Times New Roman"/>
          <w:szCs w:val="24"/>
        </w:rPr>
        <w:t xml:space="preserve"> να δείτε τι έλεγε</w:t>
      </w:r>
      <w:r>
        <w:rPr>
          <w:rFonts w:eastAsia="Times New Roman" w:cs="Times New Roman"/>
          <w:szCs w:val="24"/>
        </w:rPr>
        <w:t>,</w:t>
      </w:r>
      <w:r w:rsidRPr="00DF6380">
        <w:rPr>
          <w:rFonts w:eastAsia="Times New Roman" w:cs="Times New Roman"/>
          <w:szCs w:val="24"/>
        </w:rPr>
        <w:t xml:space="preserve"> απευθυνόμενος </w:t>
      </w:r>
      <w:r w:rsidRPr="00DF6380">
        <w:rPr>
          <w:rFonts w:eastAsia="Times New Roman" w:cs="Times New Roman"/>
          <w:szCs w:val="24"/>
        </w:rPr>
        <w:t>στ</w:t>
      </w:r>
      <w:r>
        <w:rPr>
          <w:rFonts w:eastAsia="Times New Roman" w:cs="Times New Roman"/>
          <w:szCs w:val="24"/>
        </w:rPr>
        <w:t>ο</w:t>
      </w:r>
      <w:r w:rsidRPr="00DF6380">
        <w:rPr>
          <w:rFonts w:eastAsia="Times New Roman" w:cs="Times New Roman"/>
          <w:szCs w:val="24"/>
        </w:rPr>
        <w:t xml:space="preserve"> αντ</w:t>
      </w:r>
      <w:r>
        <w:rPr>
          <w:rFonts w:eastAsia="Times New Roman" w:cs="Times New Roman"/>
          <w:szCs w:val="24"/>
        </w:rPr>
        <w:t>άρτικο</w:t>
      </w:r>
      <w:r w:rsidRPr="00DF6380">
        <w:rPr>
          <w:rFonts w:eastAsia="Times New Roman" w:cs="Times New Roman"/>
          <w:szCs w:val="24"/>
        </w:rPr>
        <w:t xml:space="preserve"> </w:t>
      </w:r>
      <w:r w:rsidRPr="00DF6380">
        <w:rPr>
          <w:rFonts w:eastAsia="Times New Roman" w:cs="Times New Roman"/>
          <w:szCs w:val="24"/>
        </w:rPr>
        <w:t>του Πειραιά και στο λιμάνι της αγωνίας</w:t>
      </w:r>
      <w:r>
        <w:rPr>
          <w:rFonts w:eastAsia="Times New Roman" w:cs="Times New Roman"/>
          <w:szCs w:val="24"/>
        </w:rPr>
        <w:t>. Α</w:t>
      </w:r>
      <w:r w:rsidRPr="00DF6380">
        <w:rPr>
          <w:rFonts w:eastAsia="Times New Roman" w:cs="Times New Roman"/>
          <w:szCs w:val="24"/>
        </w:rPr>
        <w:t>υτό</w:t>
      </w:r>
      <w:r>
        <w:rPr>
          <w:rFonts w:eastAsia="Times New Roman" w:cs="Times New Roman"/>
          <w:szCs w:val="24"/>
        </w:rPr>
        <w:t>,</w:t>
      </w:r>
      <w:r w:rsidRPr="00DF6380">
        <w:rPr>
          <w:rFonts w:eastAsia="Times New Roman" w:cs="Times New Roman"/>
          <w:szCs w:val="24"/>
        </w:rPr>
        <w:t xml:space="preserve"> παρακαλώ</w:t>
      </w:r>
      <w:r>
        <w:rPr>
          <w:rFonts w:eastAsia="Times New Roman" w:cs="Times New Roman"/>
          <w:szCs w:val="24"/>
        </w:rPr>
        <w:t>,</w:t>
      </w:r>
      <w:r w:rsidRPr="00DF6380">
        <w:rPr>
          <w:rFonts w:eastAsia="Times New Roman" w:cs="Times New Roman"/>
          <w:szCs w:val="24"/>
        </w:rPr>
        <w:t xml:space="preserve"> το καταθέτω</w:t>
      </w:r>
      <w:r>
        <w:rPr>
          <w:rFonts w:eastAsia="Times New Roman" w:cs="Times New Roman"/>
          <w:szCs w:val="24"/>
        </w:rPr>
        <w:t>.</w:t>
      </w:r>
    </w:p>
    <w:p w14:paraId="2D05F616" w14:textId="77777777" w:rsidR="00237587" w:rsidRDefault="00AE0D0F">
      <w:pPr>
        <w:spacing w:after="0" w:line="600" w:lineRule="auto"/>
        <w:ind w:firstLine="720"/>
        <w:jc w:val="both"/>
        <w:rPr>
          <w:rFonts w:eastAsia="Times New Roman" w:cs="Times New Roman"/>
          <w:szCs w:val="24"/>
        </w:rPr>
      </w:pPr>
      <w:r w:rsidRPr="004C2B81">
        <w:rPr>
          <w:rFonts w:eastAsia="Times New Roman" w:cs="Times New Roman"/>
          <w:szCs w:val="24"/>
        </w:rPr>
        <w:lastRenderedPageBreak/>
        <w:t xml:space="preserve">(Στο σημείο αυτό ο Βουλευτής κ. </w:t>
      </w:r>
      <w:r>
        <w:rPr>
          <w:rFonts w:eastAsia="Times New Roman" w:cs="Times New Roman"/>
          <w:szCs w:val="24"/>
        </w:rPr>
        <w:t>Ανδρέας Λοβέρδος καταθέτει για τα Πρακτικά το</w:t>
      </w:r>
      <w:r w:rsidRPr="004C2B81">
        <w:rPr>
          <w:rFonts w:eastAsia="Times New Roman" w:cs="Times New Roman"/>
          <w:szCs w:val="24"/>
        </w:rPr>
        <w:t xml:space="preserve"> προαναφερθέν </w:t>
      </w:r>
      <w:r>
        <w:rPr>
          <w:rFonts w:eastAsia="Times New Roman" w:cs="Times New Roman"/>
          <w:szCs w:val="24"/>
        </w:rPr>
        <w:t>έγγραφο, το οποίο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w:t>
      </w:r>
      <w:r w:rsidRPr="004C2B81">
        <w:rPr>
          <w:rFonts w:eastAsia="Times New Roman" w:cs="Times New Roman"/>
          <w:szCs w:val="24"/>
        </w:rPr>
        <w:t>τος Γραμματείας της Διεύθυνσης Στενογραφίας και Πρακτικών της Βουλής)</w:t>
      </w:r>
    </w:p>
    <w:p w14:paraId="2D05F61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w:t>
      </w:r>
      <w:r w:rsidRPr="00DF6380">
        <w:rPr>
          <w:rFonts w:eastAsia="Times New Roman" w:cs="Times New Roman"/>
          <w:szCs w:val="24"/>
        </w:rPr>
        <w:t xml:space="preserve">πάνια </w:t>
      </w:r>
      <w:r>
        <w:rPr>
          <w:rFonts w:eastAsia="Times New Roman" w:cs="Times New Roman"/>
          <w:szCs w:val="24"/>
        </w:rPr>
        <w:t xml:space="preserve">καταθέτω τέτοια κείμενα </w:t>
      </w:r>
      <w:r w:rsidRPr="00DF6380">
        <w:rPr>
          <w:rFonts w:eastAsia="Times New Roman" w:cs="Times New Roman"/>
          <w:szCs w:val="24"/>
        </w:rPr>
        <w:t xml:space="preserve">στη </w:t>
      </w:r>
      <w:r>
        <w:rPr>
          <w:rFonts w:eastAsia="Times New Roman" w:cs="Times New Roman"/>
          <w:szCs w:val="24"/>
        </w:rPr>
        <w:t xml:space="preserve">Βουλή, αλλά </w:t>
      </w:r>
      <w:r w:rsidRPr="00DF6380">
        <w:rPr>
          <w:rFonts w:eastAsia="Times New Roman" w:cs="Times New Roman"/>
          <w:szCs w:val="24"/>
        </w:rPr>
        <w:t>είναι τόσο χαρακτηριστικά αυτά που έλεγε και ανατριχιαστική η μεταβολή</w:t>
      </w:r>
      <w:r>
        <w:rPr>
          <w:rFonts w:eastAsia="Times New Roman" w:cs="Times New Roman"/>
          <w:szCs w:val="24"/>
        </w:rPr>
        <w:t>,</w:t>
      </w:r>
      <w:r w:rsidRPr="00DF6380">
        <w:rPr>
          <w:rFonts w:eastAsia="Times New Roman" w:cs="Times New Roman"/>
          <w:szCs w:val="24"/>
        </w:rPr>
        <w:t xml:space="preserve"> που νομί</w:t>
      </w:r>
      <w:r>
        <w:rPr>
          <w:rFonts w:eastAsia="Times New Roman" w:cs="Times New Roman"/>
          <w:szCs w:val="24"/>
        </w:rPr>
        <w:t>ζω ότι καλό είναι ό</w:t>
      </w:r>
      <w:r w:rsidRPr="00DF6380">
        <w:rPr>
          <w:rFonts w:eastAsia="Times New Roman" w:cs="Times New Roman"/>
          <w:szCs w:val="24"/>
        </w:rPr>
        <w:t xml:space="preserve">ποιος συνάδελφος και </w:t>
      </w:r>
      <w:r>
        <w:rPr>
          <w:rFonts w:eastAsia="Times New Roman" w:cs="Times New Roman"/>
          <w:szCs w:val="24"/>
        </w:rPr>
        <w:t>ό</w:t>
      </w:r>
      <w:r w:rsidRPr="00DF6380">
        <w:rPr>
          <w:rFonts w:eastAsia="Times New Roman" w:cs="Times New Roman"/>
          <w:szCs w:val="24"/>
        </w:rPr>
        <w:t xml:space="preserve">ποιος </w:t>
      </w:r>
      <w:r w:rsidRPr="00DF6380">
        <w:rPr>
          <w:rFonts w:eastAsia="Times New Roman" w:cs="Times New Roman"/>
          <w:szCs w:val="24"/>
        </w:rPr>
        <w:t>δημοσιογράφος θέλει να θυμηθεί</w:t>
      </w:r>
      <w:r>
        <w:rPr>
          <w:rFonts w:eastAsia="Times New Roman" w:cs="Times New Roman"/>
          <w:szCs w:val="24"/>
        </w:rPr>
        <w:t>,</w:t>
      </w:r>
      <w:r w:rsidRPr="00DF6380">
        <w:rPr>
          <w:rFonts w:eastAsia="Times New Roman" w:cs="Times New Roman"/>
          <w:szCs w:val="24"/>
        </w:rPr>
        <w:t xml:space="preserve"> να τα έχει μπροστά του</w:t>
      </w:r>
      <w:r>
        <w:rPr>
          <w:rFonts w:eastAsia="Times New Roman" w:cs="Times New Roman"/>
          <w:szCs w:val="24"/>
        </w:rPr>
        <w:t>. Τ</w:t>
      </w:r>
      <w:r w:rsidRPr="00DF6380">
        <w:rPr>
          <w:rFonts w:eastAsia="Times New Roman" w:cs="Times New Roman"/>
          <w:szCs w:val="24"/>
        </w:rPr>
        <w:t>α λέγατε και για τα αεροδρόμια αυτά</w:t>
      </w:r>
      <w:r>
        <w:rPr>
          <w:rFonts w:eastAsia="Times New Roman" w:cs="Times New Roman"/>
          <w:szCs w:val="24"/>
        </w:rPr>
        <w:t>. Υπουργός σας</w:t>
      </w:r>
      <w:r w:rsidRPr="00DF6380">
        <w:rPr>
          <w:rFonts w:eastAsia="Times New Roman" w:cs="Times New Roman"/>
          <w:szCs w:val="24"/>
        </w:rPr>
        <w:t xml:space="preserve"> σήμερα</w:t>
      </w:r>
      <w:r>
        <w:rPr>
          <w:rFonts w:eastAsia="Times New Roman" w:cs="Times New Roman"/>
          <w:szCs w:val="24"/>
        </w:rPr>
        <w:t>,</w:t>
      </w:r>
      <w:r w:rsidRPr="00DF6380">
        <w:rPr>
          <w:rFonts w:eastAsia="Times New Roman" w:cs="Times New Roman"/>
          <w:szCs w:val="24"/>
        </w:rPr>
        <w:t xml:space="preserve"> τότε έλεγ</w:t>
      </w:r>
      <w:r>
        <w:rPr>
          <w:rFonts w:eastAsia="Times New Roman" w:cs="Times New Roman"/>
          <w:szCs w:val="24"/>
        </w:rPr>
        <w:t>ε</w:t>
      </w:r>
      <w:r w:rsidRPr="00DF6380">
        <w:rPr>
          <w:rFonts w:eastAsia="Times New Roman" w:cs="Times New Roman"/>
          <w:szCs w:val="24"/>
        </w:rPr>
        <w:t xml:space="preserve"> ότι</w:t>
      </w:r>
      <w:r>
        <w:rPr>
          <w:rFonts w:eastAsia="Times New Roman" w:cs="Times New Roman"/>
          <w:szCs w:val="24"/>
        </w:rPr>
        <w:t>, αν στο αεροδρόμιο της πόλης</w:t>
      </w:r>
      <w:r w:rsidRPr="00DF6380">
        <w:rPr>
          <w:rFonts w:eastAsia="Times New Roman" w:cs="Times New Roman"/>
          <w:szCs w:val="24"/>
        </w:rPr>
        <w:t xml:space="preserve"> του παρ</w:t>
      </w:r>
      <w:r>
        <w:rPr>
          <w:rFonts w:eastAsia="Times New Roman" w:cs="Times New Roman"/>
          <w:szCs w:val="24"/>
        </w:rPr>
        <w:t xml:space="preserve">έμβει 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w:t>
      </w:r>
      <w:r w:rsidRPr="00924AD6">
        <w:rPr>
          <w:rFonts w:eastAsia="Times New Roman" w:cs="Times New Roman"/>
          <w:szCs w:val="24"/>
        </w:rPr>
        <w:t xml:space="preserve"> </w:t>
      </w:r>
      <w:r w:rsidRPr="00DF6380">
        <w:rPr>
          <w:rFonts w:eastAsia="Times New Roman" w:cs="Times New Roman"/>
          <w:szCs w:val="24"/>
        </w:rPr>
        <w:t>θα πηγαίνει και θα ξαπλώνει στο</w:t>
      </w:r>
      <w:r>
        <w:rPr>
          <w:rFonts w:eastAsia="Times New Roman" w:cs="Times New Roman"/>
          <w:szCs w:val="24"/>
        </w:rPr>
        <w:t>ν</w:t>
      </w:r>
      <w:r w:rsidRPr="00DF6380">
        <w:rPr>
          <w:rFonts w:eastAsia="Times New Roman" w:cs="Times New Roman"/>
          <w:szCs w:val="24"/>
        </w:rPr>
        <w:t xml:space="preserve"> διάδρομο</w:t>
      </w:r>
      <w:r>
        <w:rPr>
          <w:rFonts w:eastAsia="Times New Roman" w:cs="Times New Roman"/>
          <w:szCs w:val="24"/>
        </w:rPr>
        <w:t>. Δ</w:t>
      </w:r>
      <w:r w:rsidRPr="00DF6380">
        <w:rPr>
          <w:rFonts w:eastAsia="Times New Roman" w:cs="Times New Roman"/>
          <w:szCs w:val="24"/>
        </w:rPr>
        <w:t>εν τον είδα</w:t>
      </w:r>
      <w:r>
        <w:rPr>
          <w:rFonts w:eastAsia="Times New Roman" w:cs="Times New Roman"/>
          <w:szCs w:val="24"/>
        </w:rPr>
        <w:t>.</w:t>
      </w:r>
      <w:r w:rsidRPr="00DF6380">
        <w:rPr>
          <w:rFonts w:eastAsia="Times New Roman" w:cs="Times New Roman"/>
          <w:szCs w:val="24"/>
        </w:rPr>
        <w:t xml:space="preserve"> Δεν είδα </w:t>
      </w:r>
      <w:r>
        <w:rPr>
          <w:rFonts w:eastAsia="Times New Roman" w:cs="Times New Roman"/>
          <w:szCs w:val="24"/>
        </w:rPr>
        <w:t>κανέν</w:t>
      </w:r>
      <w:r>
        <w:rPr>
          <w:rFonts w:eastAsia="Times New Roman" w:cs="Times New Roman"/>
          <w:szCs w:val="24"/>
        </w:rPr>
        <w:t xml:space="preserve">αν </w:t>
      </w:r>
      <w:r w:rsidRPr="00DF6380">
        <w:rPr>
          <w:rFonts w:eastAsia="Times New Roman" w:cs="Times New Roman"/>
          <w:szCs w:val="24"/>
        </w:rPr>
        <w:t xml:space="preserve">να </w:t>
      </w:r>
      <w:r w:rsidRPr="00DF6380">
        <w:rPr>
          <w:rFonts w:eastAsia="Times New Roman" w:cs="Times New Roman"/>
          <w:szCs w:val="24"/>
        </w:rPr>
        <w:t>ξαπλών</w:t>
      </w:r>
      <w:r>
        <w:rPr>
          <w:rFonts w:eastAsia="Times New Roman" w:cs="Times New Roman"/>
          <w:szCs w:val="24"/>
        </w:rPr>
        <w:t>ει</w:t>
      </w:r>
      <w:r w:rsidRPr="00DF6380">
        <w:rPr>
          <w:rFonts w:eastAsia="Times New Roman" w:cs="Times New Roman"/>
          <w:szCs w:val="24"/>
        </w:rPr>
        <w:t xml:space="preserve"> </w:t>
      </w:r>
      <w:r>
        <w:rPr>
          <w:rFonts w:eastAsia="Times New Roman" w:cs="Times New Roman"/>
          <w:szCs w:val="24"/>
        </w:rPr>
        <w:t>στους διαδρόμου</w:t>
      </w:r>
      <w:r>
        <w:rPr>
          <w:rFonts w:eastAsia="Times New Roman" w:cs="Times New Roman"/>
          <w:szCs w:val="24"/>
        </w:rPr>
        <w:t>ς</w:t>
      </w:r>
      <w:r>
        <w:rPr>
          <w:rFonts w:eastAsia="Times New Roman" w:cs="Times New Roman"/>
          <w:szCs w:val="24"/>
        </w:rPr>
        <w:t>.</w:t>
      </w:r>
    </w:p>
    <w:p w14:paraId="2D05F61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w:t>
      </w:r>
      <w:r w:rsidRPr="00DF6380">
        <w:rPr>
          <w:rFonts w:eastAsia="Times New Roman" w:cs="Times New Roman"/>
          <w:szCs w:val="24"/>
        </w:rPr>
        <w:t>α ίδια λέγατε και για τα λιμάνια</w:t>
      </w:r>
      <w:r>
        <w:rPr>
          <w:rFonts w:eastAsia="Times New Roman" w:cs="Times New Roman"/>
          <w:szCs w:val="24"/>
        </w:rPr>
        <w:t>, μ</w:t>
      </w:r>
      <w:r w:rsidRPr="00DF6380">
        <w:rPr>
          <w:rFonts w:eastAsia="Times New Roman" w:cs="Times New Roman"/>
          <w:szCs w:val="24"/>
        </w:rPr>
        <w:t>άλιστα με φράσεις τρομερά έντονες</w:t>
      </w:r>
      <w:r>
        <w:rPr>
          <w:rFonts w:eastAsia="Times New Roman" w:cs="Times New Roman"/>
          <w:szCs w:val="24"/>
        </w:rPr>
        <w:t>: «</w:t>
      </w:r>
      <w:r w:rsidRPr="00DF6380">
        <w:rPr>
          <w:rFonts w:eastAsia="Times New Roman" w:cs="Times New Roman"/>
          <w:szCs w:val="24"/>
        </w:rPr>
        <w:t xml:space="preserve">Εθνικό και οικονομικό έγκλημα η πώληση των λιμανιών του Πειραιά και </w:t>
      </w:r>
      <w:r>
        <w:rPr>
          <w:rFonts w:eastAsia="Times New Roman" w:cs="Times New Roman"/>
          <w:szCs w:val="24"/>
        </w:rPr>
        <w:t xml:space="preserve">της </w:t>
      </w:r>
      <w:r w:rsidRPr="00DF6380">
        <w:rPr>
          <w:rFonts w:eastAsia="Times New Roman" w:cs="Times New Roman"/>
          <w:szCs w:val="24"/>
        </w:rPr>
        <w:t>Θεσσαλονίκης</w:t>
      </w:r>
      <w:r>
        <w:rPr>
          <w:rFonts w:eastAsia="Times New Roman" w:cs="Times New Roman"/>
          <w:szCs w:val="24"/>
        </w:rPr>
        <w:t>»,</w:t>
      </w:r>
      <w:r w:rsidRPr="00DF6380">
        <w:rPr>
          <w:rFonts w:eastAsia="Times New Roman" w:cs="Times New Roman"/>
          <w:szCs w:val="24"/>
        </w:rPr>
        <w:t xml:space="preserve"> </w:t>
      </w:r>
      <w:r>
        <w:rPr>
          <w:rFonts w:eastAsia="Times New Roman" w:cs="Times New Roman"/>
          <w:szCs w:val="24"/>
        </w:rPr>
        <w:t>«</w:t>
      </w:r>
      <w:r w:rsidRPr="00DF6380">
        <w:rPr>
          <w:rFonts w:eastAsia="Times New Roman" w:cs="Times New Roman"/>
          <w:szCs w:val="24"/>
        </w:rPr>
        <w:t xml:space="preserve">ο ΣΥΡΙΖΑ δηλώνει προς κάθε κατεύθυνση ότι η πώληση του </w:t>
      </w:r>
      <w:r>
        <w:rPr>
          <w:rFonts w:eastAsia="Times New Roman" w:cs="Times New Roman"/>
          <w:szCs w:val="24"/>
        </w:rPr>
        <w:t>Ο</w:t>
      </w:r>
      <w:r w:rsidRPr="00DF6380">
        <w:rPr>
          <w:rFonts w:eastAsia="Times New Roman" w:cs="Times New Roman"/>
          <w:szCs w:val="24"/>
        </w:rPr>
        <w:t>ργανισμ</w:t>
      </w:r>
      <w:r w:rsidRPr="00DF6380">
        <w:rPr>
          <w:rFonts w:eastAsia="Times New Roman" w:cs="Times New Roman"/>
          <w:szCs w:val="24"/>
        </w:rPr>
        <w:t>ού Λιμένος Πειραιώς και του ΟΛΘ θα ακυρωθούν και θα αναζητηθούν ευθύνες για τη ζημιά</w:t>
      </w:r>
      <w:r>
        <w:rPr>
          <w:rFonts w:eastAsia="Times New Roman" w:cs="Times New Roman"/>
          <w:szCs w:val="24"/>
        </w:rPr>
        <w:t>»,</w:t>
      </w:r>
      <w:r w:rsidRPr="00DF6380">
        <w:rPr>
          <w:rFonts w:eastAsia="Times New Roman" w:cs="Times New Roman"/>
          <w:szCs w:val="24"/>
        </w:rPr>
        <w:t xml:space="preserve"> στις 7</w:t>
      </w:r>
      <w:r>
        <w:rPr>
          <w:rFonts w:eastAsia="Times New Roman" w:cs="Times New Roman"/>
          <w:szCs w:val="24"/>
        </w:rPr>
        <w:t>-</w:t>
      </w:r>
      <w:r w:rsidRPr="00DF6380">
        <w:rPr>
          <w:rFonts w:eastAsia="Times New Roman" w:cs="Times New Roman"/>
          <w:szCs w:val="24"/>
        </w:rPr>
        <w:t>11</w:t>
      </w:r>
      <w:r>
        <w:rPr>
          <w:rFonts w:eastAsia="Times New Roman" w:cs="Times New Roman"/>
          <w:szCs w:val="24"/>
        </w:rPr>
        <w:t>-</w:t>
      </w:r>
      <w:r w:rsidRPr="00DF6380">
        <w:rPr>
          <w:rFonts w:eastAsia="Times New Roman" w:cs="Times New Roman"/>
          <w:szCs w:val="24"/>
        </w:rPr>
        <w:t>2014</w:t>
      </w:r>
      <w:r>
        <w:rPr>
          <w:rFonts w:eastAsia="Times New Roman" w:cs="Times New Roman"/>
          <w:szCs w:val="24"/>
        </w:rPr>
        <w:t>,</w:t>
      </w:r>
      <w:r w:rsidRPr="00DF6380">
        <w:rPr>
          <w:rFonts w:eastAsia="Times New Roman" w:cs="Times New Roman"/>
          <w:szCs w:val="24"/>
        </w:rPr>
        <w:t xml:space="preserve"> παραμονές δηλαδή των εκλογών που σας έφεραν με </w:t>
      </w:r>
      <w:r>
        <w:rPr>
          <w:rFonts w:eastAsia="Times New Roman" w:cs="Times New Roman"/>
          <w:szCs w:val="24"/>
        </w:rPr>
        <w:t xml:space="preserve">διαφορά </w:t>
      </w:r>
      <w:r w:rsidRPr="00DF6380">
        <w:rPr>
          <w:rFonts w:eastAsia="Times New Roman" w:cs="Times New Roman"/>
          <w:szCs w:val="24"/>
        </w:rPr>
        <w:t>τέτοια στην εξουσία</w:t>
      </w:r>
      <w:r>
        <w:rPr>
          <w:rFonts w:eastAsia="Times New Roman" w:cs="Times New Roman"/>
          <w:szCs w:val="24"/>
        </w:rPr>
        <w:t>.</w:t>
      </w:r>
    </w:p>
    <w:p w14:paraId="2D05F61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Γ</w:t>
      </w:r>
      <w:r w:rsidRPr="00DF6380">
        <w:rPr>
          <w:rFonts w:eastAsia="Times New Roman" w:cs="Times New Roman"/>
          <w:szCs w:val="24"/>
        </w:rPr>
        <w:t>ια να δούμε</w:t>
      </w:r>
      <w:r>
        <w:rPr>
          <w:rFonts w:eastAsia="Times New Roman" w:cs="Times New Roman"/>
          <w:szCs w:val="24"/>
        </w:rPr>
        <w:t>,</w:t>
      </w:r>
      <w:r w:rsidRPr="00DF6380">
        <w:rPr>
          <w:rFonts w:eastAsia="Times New Roman" w:cs="Times New Roman"/>
          <w:szCs w:val="24"/>
        </w:rPr>
        <w:t xml:space="preserve"> </w:t>
      </w:r>
      <w:r>
        <w:rPr>
          <w:rFonts w:eastAsia="Times New Roman" w:cs="Times New Roman"/>
          <w:szCs w:val="24"/>
        </w:rPr>
        <w:t>όμως,</w:t>
      </w:r>
      <w:r w:rsidRPr="00DF6380">
        <w:rPr>
          <w:rFonts w:eastAsia="Times New Roman" w:cs="Times New Roman"/>
          <w:szCs w:val="24"/>
        </w:rPr>
        <w:t xml:space="preserve"> πέρα από αυτά </w:t>
      </w:r>
      <w:r>
        <w:rPr>
          <w:rFonts w:eastAsia="Times New Roman" w:cs="Times New Roman"/>
          <w:szCs w:val="24"/>
        </w:rPr>
        <w:t>τι</w:t>
      </w:r>
      <w:r w:rsidRPr="00DF6380">
        <w:rPr>
          <w:rFonts w:eastAsia="Times New Roman" w:cs="Times New Roman"/>
          <w:szCs w:val="24"/>
        </w:rPr>
        <w:t xml:space="preserve"> προσθέτετε </w:t>
      </w:r>
      <w:r>
        <w:rPr>
          <w:rFonts w:eastAsia="Times New Roman" w:cs="Times New Roman"/>
          <w:szCs w:val="24"/>
        </w:rPr>
        <w:t>εσείς,</w:t>
      </w:r>
      <w:r w:rsidRPr="00DF6380">
        <w:rPr>
          <w:rFonts w:eastAsia="Times New Roman" w:cs="Times New Roman"/>
          <w:szCs w:val="24"/>
        </w:rPr>
        <w:t xml:space="preserve"> με τα σχετικά με τα </w:t>
      </w:r>
      <w:r>
        <w:rPr>
          <w:rFonts w:eastAsia="Times New Roman" w:cs="Times New Roman"/>
          <w:szCs w:val="24"/>
        </w:rPr>
        <w:t xml:space="preserve">δέκα </w:t>
      </w:r>
      <w:r w:rsidRPr="00DF6380">
        <w:rPr>
          <w:rFonts w:eastAsia="Times New Roman" w:cs="Times New Roman"/>
          <w:szCs w:val="24"/>
        </w:rPr>
        <w:t>λιμάνια</w:t>
      </w:r>
      <w:r>
        <w:rPr>
          <w:rFonts w:eastAsia="Times New Roman" w:cs="Times New Roman"/>
          <w:szCs w:val="24"/>
        </w:rPr>
        <w:t xml:space="preserve"> άρθρα</w:t>
      </w:r>
      <w:r w:rsidRPr="00DF6380">
        <w:rPr>
          <w:rFonts w:eastAsia="Times New Roman" w:cs="Times New Roman"/>
          <w:szCs w:val="24"/>
        </w:rPr>
        <w:t xml:space="preserve"> του</w:t>
      </w:r>
      <w:r>
        <w:rPr>
          <w:rFonts w:eastAsia="Times New Roman" w:cs="Times New Roman"/>
          <w:szCs w:val="24"/>
        </w:rPr>
        <w:t xml:space="preserve"> σχεδίου νόμου. Όμως,</w:t>
      </w:r>
      <w:r w:rsidRPr="00DF6380">
        <w:rPr>
          <w:rFonts w:eastAsia="Times New Roman" w:cs="Times New Roman"/>
          <w:szCs w:val="24"/>
        </w:rPr>
        <w:t xml:space="preserve"> πριν </w:t>
      </w:r>
      <w:r>
        <w:rPr>
          <w:rFonts w:eastAsia="Times New Roman" w:cs="Times New Roman"/>
          <w:szCs w:val="24"/>
        </w:rPr>
        <w:t xml:space="preserve">μπω σε </w:t>
      </w:r>
      <w:r w:rsidRPr="00DF6380">
        <w:rPr>
          <w:rFonts w:eastAsia="Times New Roman" w:cs="Times New Roman"/>
          <w:szCs w:val="24"/>
        </w:rPr>
        <w:t>αυτό</w:t>
      </w:r>
      <w:r>
        <w:rPr>
          <w:rFonts w:eastAsia="Times New Roman" w:cs="Times New Roman"/>
          <w:szCs w:val="24"/>
        </w:rPr>
        <w:t>,</w:t>
      </w:r>
      <w:r w:rsidRPr="00DF6380">
        <w:rPr>
          <w:rFonts w:eastAsia="Times New Roman" w:cs="Times New Roman"/>
          <w:szCs w:val="24"/>
        </w:rPr>
        <w:t xml:space="preserve"> στην </w:t>
      </w:r>
      <w:r>
        <w:rPr>
          <w:rFonts w:eastAsia="Times New Roman" w:cs="Times New Roman"/>
          <w:szCs w:val="24"/>
        </w:rPr>
        <w:t>ε</w:t>
      </w:r>
      <w:r w:rsidRPr="00DF6380">
        <w:rPr>
          <w:rFonts w:eastAsia="Times New Roman" w:cs="Times New Roman"/>
          <w:szCs w:val="24"/>
        </w:rPr>
        <w:t xml:space="preserve">πιτροπή </w:t>
      </w:r>
      <w:r>
        <w:rPr>
          <w:rFonts w:eastAsia="Times New Roman" w:cs="Times New Roman"/>
          <w:szCs w:val="24"/>
        </w:rPr>
        <w:t>έγινε μια</w:t>
      </w:r>
      <w:r w:rsidRPr="00DF6380">
        <w:rPr>
          <w:rFonts w:eastAsia="Times New Roman" w:cs="Times New Roman"/>
          <w:szCs w:val="24"/>
        </w:rPr>
        <w:t xml:space="preserve"> συζήτηση για την ύπαρξη ή την ανυπαρξία μελετών για αυτό που είναι να γίνει και ο Αναπληρωτής Υπουργός</w:t>
      </w:r>
      <w:r>
        <w:rPr>
          <w:rFonts w:eastAsia="Times New Roman" w:cs="Times New Roman"/>
          <w:szCs w:val="24"/>
        </w:rPr>
        <w:t>, ο</w:t>
      </w:r>
      <w:r w:rsidRPr="00DF6380">
        <w:rPr>
          <w:rFonts w:eastAsia="Times New Roman" w:cs="Times New Roman"/>
          <w:szCs w:val="24"/>
        </w:rPr>
        <w:t xml:space="preserve"> κ Σαντορινιός</w:t>
      </w:r>
      <w:r>
        <w:rPr>
          <w:rFonts w:eastAsia="Times New Roman" w:cs="Times New Roman"/>
          <w:szCs w:val="24"/>
        </w:rPr>
        <w:t>,</w:t>
      </w:r>
      <w:r w:rsidRPr="00DF6380">
        <w:rPr>
          <w:rFonts w:eastAsia="Times New Roman" w:cs="Times New Roman"/>
          <w:szCs w:val="24"/>
        </w:rPr>
        <w:t xml:space="preserve"> είπε κάτι έξ</w:t>
      </w:r>
      <w:r>
        <w:rPr>
          <w:rFonts w:eastAsia="Times New Roman" w:cs="Times New Roman"/>
          <w:szCs w:val="24"/>
        </w:rPr>
        <w:t>υπνο: «Ω</w:t>
      </w:r>
      <w:r w:rsidRPr="00DF6380">
        <w:rPr>
          <w:rFonts w:eastAsia="Times New Roman" w:cs="Times New Roman"/>
          <w:szCs w:val="24"/>
        </w:rPr>
        <w:t>ραία</w:t>
      </w:r>
      <w:r>
        <w:rPr>
          <w:rFonts w:eastAsia="Times New Roman" w:cs="Times New Roman"/>
          <w:szCs w:val="24"/>
        </w:rPr>
        <w:t>.</w:t>
      </w:r>
      <w:r w:rsidRPr="00DF6380">
        <w:rPr>
          <w:rFonts w:eastAsia="Times New Roman" w:cs="Times New Roman"/>
          <w:szCs w:val="24"/>
        </w:rPr>
        <w:t xml:space="preserve"> Δεν υπάρχουν μελέτες</w:t>
      </w:r>
      <w:r>
        <w:rPr>
          <w:rFonts w:eastAsia="Times New Roman" w:cs="Times New Roman"/>
          <w:szCs w:val="24"/>
        </w:rPr>
        <w:t>, π</w:t>
      </w:r>
      <w:r>
        <w:rPr>
          <w:rFonts w:eastAsia="Times New Roman" w:cs="Times New Roman"/>
          <w:szCs w:val="24"/>
        </w:rPr>
        <w:t>ράγματι».</w:t>
      </w:r>
      <w:r w:rsidRPr="00DF6380">
        <w:rPr>
          <w:rFonts w:eastAsia="Times New Roman" w:cs="Times New Roman"/>
          <w:szCs w:val="24"/>
        </w:rPr>
        <w:t xml:space="preserve"> </w:t>
      </w:r>
      <w:r>
        <w:rPr>
          <w:rFonts w:eastAsia="Times New Roman" w:cs="Times New Roman"/>
          <w:szCs w:val="24"/>
        </w:rPr>
        <w:t>Τ</w:t>
      </w:r>
      <w:r w:rsidRPr="00DF6380">
        <w:rPr>
          <w:rFonts w:eastAsia="Times New Roman" w:cs="Times New Roman"/>
          <w:szCs w:val="24"/>
        </w:rPr>
        <w:t>ο συνομολόγησε αυτό</w:t>
      </w:r>
      <w:r>
        <w:rPr>
          <w:rFonts w:eastAsia="Times New Roman" w:cs="Times New Roman"/>
          <w:szCs w:val="24"/>
        </w:rPr>
        <w:t>.</w:t>
      </w:r>
    </w:p>
    <w:p w14:paraId="2D05F61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Υ</w:t>
      </w:r>
      <w:r w:rsidRPr="00DF6380">
        <w:rPr>
          <w:rFonts w:eastAsia="Times New Roman" w:cs="Times New Roman"/>
          <w:szCs w:val="24"/>
        </w:rPr>
        <w:t>πήρχ</w:t>
      </w:r>
      <w:r>
        <w:rPr>
          <w:rFonts w:eastAsia="Times New Roman" w:cs="Times New Roman"/>
          <w:szCs w:val="24"/>
        </w:rPr>
        <w:t>ε</w:t>
      </w:r>
      <w:r w:rsidRPr="00DF6380">
        <w:rPr>
          <w:rFonts w:eastAsia="Times New Roman" w:cs="Times New Roman"/>
          <w:szCs w:val="24"/>
        </w:rPr>
        <w:t xml:space="preserve"> για τον ΟΛΠ</w:t>
      </w:r>
      <w:r>
        <w:rPr>
          <w:rFonts w:eastAsia="Times New Roman" w:cs="Times New Roman"/>
          <w:szCs w:val="24"/>
        </w:rPr>
        <w:t xml:space="preserve"> μια έξυπνη παρέμβαση</w:t>
      </w:r>
      <w:r w:rsidRPr="00DF6380">
        <w:rPr>
          <w:rFonts w:eastAsia="Times New Roman" w:cs="Times New Roman"/>
          <w:szCs w:val="24"/>
        </w:rPr>
        <w:t xml:space="preserve"> που εγώ δεν μπορώ να θυμηθώ</w:t>
      </w:r>
      <w:r>
        <w:rPr>
          <w:rFonts w:eastAsia="Times New Roman" w:cs="Times New Roman"/>
          <w:szCs w:val="24"/>
        </w:rPr>
        <w:t>, γ</w:t>
      </w:r>
      <w:r w:rsidRPr="00DF6380">
        <w:rPr>
          <w:rFonts w:eastAsia="Times New Roman" w:cs="Times New Roman"/>
          <w:szCs w:val="24"/>
        </w:rPr>
        <w:t>ιατί όταν έγινε η πρώτη πράξη έγινε επί υπουργίας Βουλγαράκη</w:t>
      </w:r>
      <w:r>
        <w:rPr>
          <w:rFonts w:eastAsia="Times New Roman" w:cs="Times New Roman"/>
          <w:szCs w:val="24"/>
        </w:rPr>
        <w:t>.</w:t>
      </w:r>
      <w:r w:rsidRPr="00DF6380">
        <w:rPr>
          <w:rFonts w:eastAsia="Times New Roman" w:cs="Times New Roman"/>
          <w:szCs w:val="24"/>
        </w:rPr>
        <w:t xml:space="preserve"> Δεν θυμάμαι αν υπήρχαν μελέτες τότε</w:t>
      </w:r>
      <w:r>
        <w:rPr>
          <w:rFonts w:eastAsia="Times New Roman" w:cs="Times New Roman"/>
          <w:szCs w:val="24"/>
        </w:rPr>
        <w:t>. Όμως, βλέπω</w:t>
      </w:r>
      <w:r w:rsidRPr="00DF6380">
        <w:rPr>
          <w:rFonts w:eastAsia="Times New Roman" w:cs="Times New Roman"/>
          <w:szCs w:val="24"/>
        </w:rPr>
        <w:t xml:space="preserve"> την ιδιωτικοποίηση αυτή να προχωράει πάρα π</w:t>
      </w:r>
      <w:r w:rsidRPr="00DF6380">
        <w:rPr>
          <w:rFonts w:eastAsia="Times New Roman" w:cs="Times New Roman"/>
          <w:szCs w:val="24"/>
        </w:rPr>
        <w:t xml:space="preserve">ολύ κερδοφόρα και στα χέρια </w:t>
      </w:r>
      <w:r>
        <w:rPr>
          <w:rFonts w:eastAsia="Times New Roman" w:cs="Times New Roman"/>
          <w:szCs w:val="24"/>
        </w:rPr>
        <w:t>σας.</w:t>
      </w:r>
    </w:p>
    <w:p w14:paraId="2D05F61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Θυμάμαι τώρα τον κ.</w:t>
      </w:r>
      <w:r w:rsidRPr="00DF6380">
        <w:rPr>
          <w:rFonts w:eastAsia="Times New Roman" w:cs="Times New Roman"/>
          <w:szCs w:val="24"/>
        </w:rPr>
        <w:t xml:space="preserve"> Δρίτσα εδώ</w:t>
      </w:r>
      <w:r>
        <w:rPr>
          <w:rFonts w:eastAsia="Times New Roman" w:cs="Times New Roman"/>
          <w:szCs w:val="24"/>
        </w:rPr>
        <w:t>, ως Α</w:t>
      </w:r>
      <w:r w:rsidRPr="00DF6380">
        <w:rPr>
          <w:rFonts w:eastAsia="Times New Roman" w:cs="Times New Roman"/>
          <w:szCs w:val="24"/>
        </w:rPr>
        <w:t>ναπληρωτή Υπουργό Ναυτιλίας</w:t>
      </w:r>
      <w:r>
        <w:rPr>
          <w:rFonts w:eastAsia="Times New Roman" w:cs="Times New Roman"/>
          <w:szCs w:val="24"/>
        </w:rPr>
        <w:t>, τ</w:t>
      </w:r>
      <w:r w:rsidRPr="00DF6380">
        <w:rPr>
          <w:rFonts w:eastAsia="Times New Roman" w:cs="Times New Roman"/>
          <w:szCs w:val="24"/>
        </w:rPr>
        <w:t>ι έλεγε</w:t>
      </w:r>
      <w:r>
        <w:rPr>
          <w:rFonts w:eastAsia="Times New Roman" w:cs="Times New Roman"/>
          <w:szCs w:val="24"/>
        </w:rPr>
        <w:t>,</w:t>
      </w:r>
      <w:r w:rsidRPr="00DF6380">
        <w:rPr>
          <w:rFonts w:eastAsia="Times New Roman" w:cs="Times New Roman"/>
          <w:szCs w:val="24"/>
        </w:rPr>
        <w:t xml:space="preserve"> όταν έφερε συμπληρωματικές ρυθμίσεις για τον ΟΛΠ και </w:t>
      </w:r>
      <w:r>
        <w:rPr>
          <w:rFonts w:eastAsia="Times New Roman" w:cs="Times New Roman"/>
          <w:szCs w:val="24"/>
        </w:rPr>
        <w:t>επίσης,</w:t>
      </w:r>
      <w:r w:rsidRPr="00DF6380">
        <w:rPr>
          <w:rFonts w:eastAsia="Times New Roman" w:cs="Times New Roman"/>
          <w:szCs w:val="24"/>
        </w:rPr>
        <w:t xml:space="preserve"> βλέπω στον </w:t>
      </w:r>
      <w:r>
        <w:rPr>
          <w:rFonts w:eastAsia="Times New Roman" w:cs="Times New Roman"/>
          <w:szCs w:val="24"/>
        </w:rPr>
        <w:t>ΟΛΘ,</w:t>
      </w:r>
      <w:r w:rsidRPr="00DF6380">
        <w:rPr>
          <w:rFonts w:eastAsia="Times New Roman" w:cs="Times New Roman"/>
          <w:szCs w:val="24"/>
        </w:rPr>
        <w:t xml:space="preserve"> που ιδιωτικοποιήθηκε με κάπου 200 εκατομμύρια ευρώ</w:t>
      </w:r>
      <w:r>
        <w:rPr>
          <w:rFonts w:eastAsia="Times New Roman" w:cs="Times New Roman"/>
          <w:szCs w:val="24"/>
        </w:rPr>
        <w:t>, α</w:t>
      </w:r>
      <w:r w:rsidRPr="00DF6380">
        <w:rPr>
          <w:rFonts w:eastAsia="Times New Roman" w:cs="Times New Roman"/>
          <w:szCs w:val="24"/>
        </w:rPr>
        <w:t>λλά</w:t>
      </w:r>
      <w:r>
        <w:rPr>
          <w:rFonts w:eastAsia="Times New Roman" w:cs="Times New Roman"/>
          <w:szCs w:val="24"/>
        </w:rPr>
        <w:t>,</w:t>
      </w:r>
      <w:r w:rsidRPr="00DF6380">
        <w:rPr>
          <w:rFonts w:eastAsia="Times New Roman" w:cs="Times New Roman"/>
          <w:szCs w:val="24"/>
        </w:rPr>
        <w:t xml:space="preserve"> όπως ωραία εί</w:t>
      </w:r>
      <w:r w:rsidRPr="00DF6380">
        <w:rPr>
          <w:rFonts w:eastAsia="Times New Roman" w:cs="Times New Roman"/>
          <w:szCs w:val="24"/>
        </w:rPr>
        <w:t>πε ο κ Καρράς</w:t>
      </w:r>
      <w:r>
        <w:rPr>
          <w:rFonts w:eastAsia="Times New Roman" w:cs="Times New Roman"/>
          <w:szCs w:val="24"/>
        </w:rPr>
        <w:t>,</w:t>
      </w:r>
      <w:r w:rsidRPr="00DF6380">
        <w:rPr>
          <w:rFonts w:eastAsia="Times New Roman" w:cs="Times New Roman"/>
          <w:szCs w:val="24"/>
        </w:rPr>
        <w:t xml:space="preserve"> παρ</w:t>
      </w:r>
      <w:r>
        <w:rPr>
          <w:rFonts w:eastAsia="Times New Roman" w:cs="Times New Roman"/>
          <w:szCs w:val="24"/>
        </w:rPr>
        <w:t>αλείφθηκε</w:t>
      </w:r>
      <w:r w:rsidRPr="00DF6380">
        <w:rPr>
          <w:rFonts w:eastAsia="Times New Roman" w:cs="Times New Roman"/>
          <w:szCs w:val="24"/>
        </w:rPr>
        <w:t xml:space="preserve"> να υπογραμμίζεται ότι είχε και 67 εκατομμύρια αποθεματικά</w:t>
      </w:r>
      <w:r>
        <w:rPr>
          <w:rFonts w:eastAsia="Times New Roman" w:cs="Times New Roman"/>
          <w:szCs w:val="24"/>
        </w:rPr>
        <w:t>,</w:t>
      </w:r>
      <w:r w:rsidRPr="00DF6380">
        <w:rPr>
          <w:rFonts w:eastAsia="Times New Roman" w:cs="Times New Roman"/>
          <w:szCs w:val="24"/>
        </w:rPr>
        <w:t xml:space="preserve"> τα οποία πρέπει να αφαιρεθούν </w:t>
      </w:r>
      <w:r w:rsidRPr="00DF6380">
        <w:rPr>
          <w:rFonts w:eastAsia="Times New Roman" w:cs="Times New Roman"/>
          <w:szCs w:val="24"/>
        </w:rPr>
        <w:lastRenderedPageBreak/>
        <w:t>από το συνολικό τίμημα</w:t>
      </w:r>
      <w:r>
        <w:rPr>
          <w:rFonts w:eastAsia="Times New Roman" w:cs="Times New Roman"/>
          <w:szCs w:val="24"/>
        </w:rPr>
        <w:t>,</w:t>
      </w:r>
      <w:r w:rsidRPr="00DF6380">
        <w:rPr>
          <w:rFonts w:eastAsia="Times New Roman" w:cs="Times New Roman"/>
          <w:szCs w:val="24"/>
        </w:rPr>
        <w:t xml:space="preserve"> για να δούμε πώς τελικά ιδιωτικοποιήθηκε</w:t>
      </w:r>
      <w:r>
        <w:rPr>
          <w:rFonts w:eastAsia="Times New Roman" w:cs="Times New Roman"/>
          <w:szCs w:val="24"/>
        </w:rPr>
        <w:t xml:space="preserve">. Δεν </w:t>
      </w:r>
      <w:r>
        <w:rPr>
          <w:rFonts w:eastAsia="Times New Roman" w:cs="Times New Roman"/>
          <w:szCs w:val="24"/>
        </w:rPr>
        <w:t xml:space="preserve">στέκομαι </w:t>
      </w:r>
      <w:r>
        <w:rPr>
          <w:rFonts w:eastAsia="Times New Roman" w:cs="Times New Roman"/>
          <w:szCs w:val="24"/>
        </w:rPr>
        <w:t>σε</w:t>
      </w:r>
      <w:r w:rsidRPr="00DF6380">
        <w:rPr>
          <w:rFonts w:eastAsia="Times New Roman" w:cs="Times New Roman"/>
          <w:szCs w:val="24"/>
        </w:rPr>
        <w:t xml:space="preserve"> αυτό</w:t>
      </w:r>
      <w:r>
        <w:rPr>
          <w:rFonts w:eastAsia="Times New Roman" w:cs="Times New Roman"/>
          <w:szCs w:val="24"/>
        </w:rPr>
        <w:t>.</w:t>
      </w:r>
    </w:p>
    <w:p w14:paraId="2D05F61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Θ</w:t>
      </w:r>
      <w:r w:rsidRPr="00DF6380">
        <w:rPr>
          <w:rFonts w:eastAsia="Times New Roman" w:cs="Times New Roman"/>
          <w:szCs w:val="24"/>
        </w:rPr>
        <w:t>εωρώ θετική ενέργεια την ιδιωτικοποίηση</w:t>
      </w:r>
      <w:r>
        <w:rPr>
          <w:rFonts w:eastAsia="Times New Roman" w:cs="Times New Roman"/>
          <w:szCs w:val="24"/>
        </w:rPr>
        <w:t>.</w:t>
      </w:r>
      <w:r w:rsidRPr="00DF6380">
        <w:rPr>
          <w:rFonts w:eastAsia="Times New Roman" w:cs="Times New Roman"/>
          <w:szCs w:val="24"/>
        </w:rPr>
        <w:t xml:space="preserve"> Έργα επενδυτικά δεν βλέπο</w:t>
      </w:r>
      <w:r>
        <w:rPr>
          <w:rFonts w:eastAsia="Times New Roman" w:cs="Times New Roman"/>
          <w:szCs w:val="24"/>
        </w:rPr>
        <w:t>υ</w:t>
      </w:r>
      <w:r w:rsidRPr="00DF6380">
        <w:rPr>
          <w:rFonts w:eastAsia="Times New Roman" w:cs="Times New Roman"/>
          <w:szCs w:val="24"/>
        </w:rPr>
        <w:t xml:space="preserve">με </w:t>
      </w:r>
      <w:r>
        <w:rPr>
          <w:rFonts w:eastAsia="Times New Roman" w:cs="Times New Roman"/>
          <w:szCs w:val="24"/>
        </w:rPr>
        <w:t>ε</w:t>
      </w:r>
      <w:r w:rsidRPr="00DF6380">
        <w:rPr>
          <w:rFonts w:eastAsia="Times New Roman" w:cs="Times New Roman"/>
          <w:szCs w:val="24"/>
        </w:rPr>
        <w:t>κεί</w:t>
      </w:r>
      <w:r>
        <w:rPr>
          <w:rFonts w:eastAsia="Times New Roman" w:cs="Times New Roman"/>
          <w:szCs w:val="24"/>
        </w:rPr>
        <w:t xml:space="preserve"> -ε</w:t>
      </w:r>
      <w:r w:rsidRPr="00DF6380">
        <w:rPr>
          <w:rFonts w:eastAsia="Times New Roman" w:cs="Times New Roman"/>
          <w:szCs w:val="24"/>
        </w:rPr>
        <w:t>ίμαστε σε θέση να παρακολουθούμε</w:t>
      </w:r>
      <w:r>
        <w:rPr>
          <w:rFonts w:eastAsia="Times New Roman" w:cs="Times New Roman"/>
          <w:szCs w:val="24"/>
        </w:rPr>
        <w:t>-</w:t>
      </w:r>
      <w:r w:rsidRPr="00DF6380">
        <w:rPr>
          <w:rFonts w:eastAsia="Times New Roman" w:cs="Times New Roman"/>
          <w:szCs w:val="24"/>
        </w:rPr>
        <w:t xml:space="preserve"> ούτε </w:t>
      </w:r>
      <w:r>
        <w:rPr>
          <w:rFonts w:eastAsia="Times New Roman" w:cs="Times New Roman"/>
          <w:szCs w:val="24"/>
        </w:rPr>
        <w:t>μισό</w:t>
      </w:r>
      <w:r w:rsidRPr="00DF6380">
        <w:rPr>
          <w:rFonts w:eastAsia="Times New Roman" w:cs="Times New Roman"/>
          <w:szCs w:val="24"/>
        </w:rPr>
        <w:t xml:space="preserve"> και εμείς θέλουμε να γίνουν τα επενδυτικά έργα στ</w:t>
      </w:r>
      <w:r>
        <w:rPr>
          <w:rFonts w:eastAsia="Times New Roman" w:cs="Times New Roman"/>
          <w:szCs w:val="24"/>
        </w:rPr>
        <w:t>ο</w:t>
      </w:r>
      <w:r w:rsidRPr="00DF6380">
        <w:rPr>
          <w:rFonts w:eastAsia="Times New Roman" w:cs="Times New Roman"/>
          <w:szCs w:val="24"/>
        </w:rPr>
        <w:t xml:space="preserve">ν </w:t>
      </w:r>
      <w:r>
        <w:rPr>
          <w:rFonts w:eastAsia="Times New Roman" w:cs="Times New Roman"/>
          <w:szCs w:val="24"/>
        </w:rPr>
        <w:t>ΟΛΘ. Θ</w:t>
      </w:r>
      <w:r w:rsidRPr="00DF6380">
        <w:rPr>
          <w:rFonts w:eastAsia="Times New Roman" w:cs="Times New Roman"/>
          <w:szCs w:val="24"/>
        </w:rPr>
        <w:t>έλουμε να προχωρήσει η ιδιωτικοποίηση και οι επενδύσεις που έχουν προβλεφθεί</w:t>
      </w:r>
      <w:r>
        <w:rPr>
          <w:rFonts w:eastAsia="Times New Roman" w:cs="Times New Roman"/>
          <w:szCs w:val="24"/>
        </w:rPr>
        <w:t>.</w:t>
      </w:r>
    </w:p>
    <w:p w14:paraId="2D05F61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w:t>
      </w:r>
      <w:r w:rsidRPr="00DF6380">
        <w:rPr>
          <w:rFonts w:eastAsia="Times New Roman" w:cs="Times New Roman"/>
          <w:szCs w:val="24"/>
        </w:rPr>
        <w:t>άμε</w:t>
      </w:r>
      <w:r>
        <w:rPr>
          <w:rFonts w:eastAsia="Times New Roman" w:cs="Times New Roman"/>
          <w:szCs w:val="24"/>
        </w:rPr>
        <w:t>,</w:t>
      </w:r>
      <w:r w:rsidRPr="00DF6380">
        <w:rPr>
          <w:rFonts w:eastAsia="Times New Roman" w:cs="Times New Roman"/>
          <w:szCs w:val="24"/>
        </w:rPr>
        <w:t xml:space="preserve"> λοιπόν</w:t>
      </w:r>
      <w:r>
        <w:rPr>
          <w:rFonts w:eastAsia="Times New Roman" w:cs="Times New Roman"/>
          <w:szCs w:val="24"/>
        </w:rPr>
        <w:t>,</w:t>
      </w:r>
      <w:r w:rsidRPr="00DF6380">
        <w:rPr>
          <w:rFonts w:eastAsia="Times New Roman" w:cs="Times New Roman"/>
          <w:szCs w:val="24"/>
        </w:rPr>
        <w:t xml:space="preserve"> να δούμε </w:t>
      </w:r>
      <w:r>
        <w:rPr>
          <w:rFonts w:eastAsia="Times New Roman" w:cs="Times New Roman"/>
          <w:szCs w:val="24"/>
        </w:rPr>
        <w:t xml:space="preserve">ορισμένα </w:t>
      </w:r>
      <w:r w:rsidRPr="00DF6380">
        <w:rPr>
          <w:rFonts w:eastAsia="Times New Roman" w:cs="Times New Roman"/>
          <w:szCs w:val="24"/>
        </w:rPr>
        <w:t>πράγματ</w:t>
      </w:r>
      <w:r w:rsidRPr="00DF6380">
        <w:rPr>
          <w:rFonts w:eastAsia="Times New Roman" w:cs="Times New Roman"/>
          <w:szCs w:val="24"/>
        </w:rPr>
        <w:t xml:space="preserve">α σχετικά με τα αναπτυξιακά </w:t>
      </w:r>
      <w:r>
        <w:rPr>
          <w:rFonts w:eastAsia="Times New Roman" w:cs="Times New Roman"/>
          <w:szCs w:val="24"/>
        </w:rPr>
        <w:t>στα οποία παρεμβαίνετε.</w:t>
      </w:r>
    </w:p>
    <w:p w14:paraId="2D05F61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Κυρία Γκαρά, είναι πολύ προβλ</w:t>
      </w:r>
      <w:r w:rsidRPr="00DF6380">
        <w:rPr>
          <w:rFonts w:eastAsia="Times New Roman" w:cs="Times New Roman"/>
          <w:szCs w:val="24"/>
        </w:rPr>
        <w:t xml:space="preserve">ηματικό να μη μπορεί η Υπουργός Τουρισμού να απαντήσει στο ερώτημα πόσες μαρίνες </w:t>
      </w:r>
      <w:r>
        <w:rPr>
          <w:rFonts w:eastAsia="Times New Roman" w:cs="Times New Roman"/>
          <w:szCs w:val="24"/>
        </w:rPr>
        <w:t>-δεν</w:t>
      </w:r>
      <w:r w:rsidRPr="00DF6380">
        <w:rPr>
          <w:rFonts w:eastAsia="Times New Roman" w:cs="Times New Roman"/>
          <w:szCs w:val="24"/>
        </w:rPr>
        <w:t xml:space="preserve"> είναι δικ</w:t>
      </w:r>
      <w:r>
        <w:rPr>
          <w:rFonts w:eastAsia="Times New Roman" w:cs="Times New Roman"/>
          <w:szCs w:val="24"/>
        </w:rPr>
        <w:t>ή</w:t>
      </w:r>
      <w:r w:rsidRPr="00DF6380">
        <w:rPr>
          <w:rFonts w:eastAsia="Times New Roman" w:cs="Times New Roman"/>
          <w:szCs w:val="24"/>
        </w:rPr>
        <w:t xml:space="preserve"> σας αρμοδιότητα</w:t>
      </w:r>
      <w:r>
        <w:rPr>
          <w:rFonts w:eastAsia="Times New Roman" w:cs="Times New Roman"/>
          <w:szCs w:val="24"/>
        </w:rPr>
        <w:t>-</w:t>
      </w:r>
      <w:r w:rsidRPr="00DF6380">
        <w:rPr>
          <w:rFonts w:eastAsia="Times New Roman" w:cs="Times New Roman"/>
          <w:szCs w:val="24"/>
        </w:rPr>
        <w:t xml:space="preserve"> έχουν εγκαινιαστεί εδώ και </w:t>
      </w:r>
      <w:r>
        <w:rPr>
          <w:rFonts w:eastAsia="Times New Roman" w:cs="Times New Roman"/>
          <w:szCs w:val="24"/>
        </w:rPr>
        <w:t>τέσσερα</w:t>
      </w:r>
      <w:r w:rsidRPr="00DF6380">
        <w:rPr>
          <w:rFonts w:eastAsia="Times New Roman" w:cs="Times New Roman"/>
          <w:szCs w:val="24"/>
        </w:rPr>
        <w:t xml:space="preserve"> χρόνια</w:t>
      </w:r>
      <w:r>
        <w:rPr>
          <w:rFonts w:eastAsia="Times New Roman" w:cs="Times New Roman"/>
          <w:szCs w:val="24"/>
        </w:rPr>
        <w:t>. Κ</w:t>
      </w:r>
      <w:r w:rsidRPr="00DF6380">
        <w:rPr>
          <w:rFonts w:eastAsia="Times New Roman" w:cs="Times New Roman"/>
          <w:szCs w:val="24"/>
        </w:rPr>
        <w:t>α</w:t>
      </w:r>
      <w:r>
        <w:rPr>
          <w:rFonts w:eastAsia="Times New Roman" w:cs="Times New Roman"/>
          <w:szCs w:val="24"/>
        </w:rPr>
        <w:t>μ</w:t>
      </w:r>
      <w:r w:rsidRPr="00DF6380">
        <w:rPr>
          <w:rFonts w:eastAsia="Times New Roman" w:cs="Times New Roman"/>
          <w:szCs w:val="24"/>
        </w:rPr>
        <w:t>μία</w:t>
      </w:r>
      <w:r>
        <w:rPr>
          <w:rFonts w:eastAsia="Times New Roman" w:cs="Times New Roman"/>
          <w:szCs w:val="24"/>
        </w:rPr>
        <w:t>. Μ</w:t>
      </w:r>
      <w:r w:rsidRPr="00DF6380">
        <w:rPr>
          <w:rFonts w:eastAsia="Times New Roman" w:cs="Times New Roman"/>
          <w:szCs w:val="24"/>
        </w:rPr>
        <w:t>ου είπε ε</w:t>
      </w:r>
      <w:r w:rsidRPr="00DF6380">
        <w:rPr>
          <w:rFonts w:eastAsia="Times New Roman" w:cs="Times New Roman"/>
          <w:szCs w:val="24"/>
        </w:rPr>
        <w:t>δώ ότι για πρώτη φορά διατυπώθηκε στις διατάξεις προεδρικού διατάγματος</w:t>
      </w:r>
      <w:r>
        <w:rPr>
          <w:rFonts w:eastAsia="Times New Roman" w:cs="Times New Roman"/>
          <w:szCs w:val="24"/>
        </w:rPr>
        <w:t>, το</w:t>
      </w:r>
      <w:r w:rsidRPr="00DF6380">
        <w:rPr>
          <w:rFonts w:eastAsia="Times New Roman" w:cs="Times New Roman"/>
          <w:szCs w:val="24"/>
        </w:rPr>
        <w:t xml:space="preserve"> οποί</w:t>
      </w:r>
      <w:r>
        <w:rPr>
          <w:rFonts w:eastAsia="Times New Roman" w:cs="Times New Roman"/>
          <w:szCs w:val="24"/>
        </w:rPr>
        <w:t>ο κ.λπ</w:t>
      </w:r>
      <w:r>
        <w:rPr>
          <w:rFonts w:eastAsia="Times New Roman" w:cs="Times New Roman"/>
          <w:szCs w:val="24"/>
        </w:rPr>
        <w:t>.</w:t>
      </w:r>
      <w:r>
        <w:rPr>
          <w:rFonts w:eastAsia="Times New Roman" w:cs="Times New Roman"/>
          <w:szCs w:val="24"/>
        </w:rPr>
        <w:t>, κ.λπ..</w:t>
      </w:r>
    </w:p>
    <w:p w14:paraId="2D05F61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Ούτε ξέρουμε καν</w:t>
      </w:r>
      <w:r>
        <w:rPr>
          <w:rFonts w:eastAsia="Times New Roman" w:cs="Times New Roman"/>
          <w:szCs w:val="24"/>
        </w:rPr>
        <w:t>,</w:t>
      </w:r>
      <w:r>
        <w:rPr>
          <w:rFonts w:eastAsia="Times New Roman" w:cs="Times New Roman"/>
          <w:szCs w:val="24"/>
        </w:rPr>
        <w:t xml:space="preserve"> αν αυτό το προεδρικό διάταγμα, που </w:t>
      </w:r>
      <w:r w:rsidRPr="00DF6380">
        <w:rPr>
          <w:rFonts w:eastAsia="Times New Roman" w:cs="Times New Roman"/>
          <w:szCs w:val="24"/>
        </w:rPr>
        <w:t>δεν χρειαζόταν κιόλας</w:t>
      </w:r>
      <w:r>
        <w:rPr>
          <w:rFonts w:eastAsia="Times New Roman" w:cs="Times New Roman"/>
          <w:szCs w:val="24"/>
        </w:rPr>
        <w:t>,</w:t>
      </w:r>
      <w:r w:rsidRPr="00DF6380">
        <w:rPr>
          <w:rFonts w:eastAsia="Times New Roman" w:cs="Times New Roman"/>
          <w:szCs w:val="24"/>
        </w:rPr>
        <w:t xml:space="preserve"> έχει ολοκληρωθεί</w:t>
      </w:r>
      <w:r>
        <w:rPr>
          <w:rFonts w:eastAsia="Times New Roman" w:cs="Times New Roman"/>
          <w:szCs w:val="24"/>
        </w:rPr>
        <w:t>. Όμως,</w:t>
      </w:r>
      <w:r w:rsidRPr="00DF6380">
        <w:rPr>
          <w:rFonts w:eastAsia="Times New Roman" w:cs="Times New Roman"/>
          <w:szCs w:val="24"/>
        </w:rPr>
        <w:t xml:space="preserve"> ε</w:t>
      </w:r>
      <w:r>
        <w:rPr>
          <w:rFonts w:eastAsia="Times New Roman" w:cs="Times New Roman"/>
          <w:szCs w:val="24"/>
        </w:rPr>
        <w:t>δώ ένα Υ</w:t>
      </w:r>
      <w:r w:rsidRPr="00DF6380">
        <w:rPr>
          <w:rFonts w:eastAsia="Times New Roman" w:cs="Times New Roman"/>
          <w:szCs w:val="24"/>
        </w:rPr>
        <w:t>πουργείο σχεδόν συναρμόδιο μπορεί να μας πει</w:t>
      </w:r>
      <w:r>
        <w:rPr>
          <w:rFonts w:eastAsia="Times New Roman" w:cs="Times New Roman"/>
          <w:szCs w:val="24"/>
        </w:rPr>
        <w:t>,</w:t>
      </w:r>
      <w:r w:rsidRPr="00DF6380">
        <w:rPr>
          <w:rFonts w:eastAsia="Times New Roman" w:cs="Times New Roman"/>
          <w:szCs w:val="24"/>
        </w:rPr>
        <w:t xml:space="preserve"> αφού </w:t>
      </w:r>
      <w:r w:rsidRPr="00DF6380">
        <w:rPr>
          <w:rFonts w:eastAsia="Times New Roman" w:cs="Times New Roman"/>
          <w:szCs w:val="24"/>
        </w:rPr>
        <w:t>νοιάζεται τόσο πολύ για την ανάπτυξη</w:t>
      </w:r>
      <w:r>
        <w:rPr>
          <w:rFonts w:eastAsia="Times New Roman" w:cs="Times New Roman"/>
          <w:szCs w:val="24"/>
        </w:rPr>
        <w:t>.</w:t>
      </w:r>
    </w:p>
    <w:p w14:paraId="2D05F62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Έχετε κάνει τίποτα</w:t>
      </w:r>
      <w:r>
        <w:rPr>
          <w:rFonts w:eastAsia="Times New Roman" w:cs="Times New Roman"/>
          <w:szCs w:val="24"/>
        </w:rPr>
        <w:t>,</w:t>
      </w:r>
      <w:r>
        <w:rPr>
          <w:rFonts w:eastAsia="Times New Roman" w:cs="Times New Roman"/>
          <w:szCs w:val="24"/>
        </w:rPr>
        <w:t xml:space="preserve"> ως </w:t>
      </w:r>
      <w:r>
        <w:rPr>
          <w:rFonts w:eastAsia="Times New Roman" w:cs="Times New Roman"/>
          <w:smallCaps/>
          <w:szCs w:val="24"/>
        </w:rPr>
        <w:t>Κ</w:t>
      </w:r>
      <w:r w:rsidRPr="00DF6380">
        <w:rPr>
          <w:rFonts w:eastAsia="Times New Roman" w:cs="Times New Roman"/>
          <w:szCs w:val="24"/>
        </w:rPr>
        <w:t>υβέρνηση</w:t>
      </w:r>
      <w:r>
        <w:rPr>
          <w:rFonts w:eastAsia="Times New Roman" w:cs="Times New Roman"/>
          <w:szCs w:val="24"/>
        </w:rPr>
        <w:t>,</w:t>
      </w:r>
      <w:r>
        <w:rPr>
          <w:rFonts w:eastAsia="Times New Roman" w:cs="Times New Roman"/>
          <w:szCs w:val="24"/>
        </w:rPr>
        <w:t xml:space="preserve"> για όλα αυτά τα οποία αφορούν την ανάπτυξη της χώρας</w:t>
      </w:r>
      <w:r w:rsidRPr="00DF6380">
        <w:rPr>
          <w:rFonts w:eastAsia="Times New Roman" w:cs="Times New Roman"/>
          <w:szCs w:val="24"/>
        </w:rPr>
        <w:t xml:space="preserve"> σε σχέση με τις μαρίνες</w:t>
      </w:r>
      <w:r>
        <w:rPr>
          <w:rFonts w:eastAsia="Times New Roman" w:cs="Times New Roman"/>
          <w:szCs w:val="24"/>
        </w:rPr>
        <w:t>; Μια</w:t>
      </w:r>
      <w:r w:rsidRPr="00DF6380">
        <w:rPr>
          <w:rFonts w:eastAsia="Times New Roman" w:cs="Times New Roman"/>
          <w:szCs w:val="24"/>
        </w:rPr>
        <w:t xml:space="preserve"> ενέργεια προωθητική έχετε κάνει</w:t>
      </w:r>
      <w:r>
        <w:rPr>
          <w:rFonts w:eastAsia="Times New Roman" w:cs="Times New Roman"/>
          <w:szCs w:val="24"/>
        </w:rPr>
        <w:t xml:space="preserve"> εδώ και τέσσερα</w:t>
      </w:r>
      <w:r w:rsidRPr="00DF6380">
        <w:rPr>
          <w:rFonts w:eastAsia="Times New Roman" w:cs="Times New Roman"/>
          <w:szCs w:val="24"/>
        </w:rPr>
        <w:t xml:space="preserve"> χρόνια</w:t>
      </w:r>
      <w:r>
        <w:rPr>
          <w:rFonts w:eastAsia="Times New Roman" w:cs="Times New Roman"/>
          <w:szCs w:val="24"/>
        </w:rPr>
        <w:t>;</w:t>
      </w:r>
    </w:p>
    <w:p w14:paraId="2D05F62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Δ</w:t>
      </w:r>
      <w:r w:rsidRPr="00DF6380">
        <w:rPr>
          <w:rFonts w:eastAsia="Times New Roman" w:cs="Times New Roman"/>
          <w:szCs w:val="24"/>
        </w:rPr>
        <w:t xml:space="preserve">εν </w:t>
      </w:r>
      <w:r>
        <w:rPr>
          <w:rFonts w:eastAsia="Times New Roman" w:cs="Times New Roman"/>
          <w:szCs w:val="24"/>
        </w:rPr>
        <w:t>ήσασταν εσείς, κύριε Κουβέλη τέσσερα</w:t>
      </w:r>
      <w:r w:rsidRPr="00DF6380">
        <w:rPr>
          <w:rFonts w:eastAsia="Times New Roman" w:cs="Times New Roman"/>
          <w:szCs w:val="24"/>
        </w:rPr>
        <w:t xml:space="preserve"> χρόνια στο </w:t>
      </w:r>
      <w:r>
        <w:rPr>
          <w:rFonts w:eastAsia="Times New Roman" w:cs="Times New Roman"/>
          <w:szCs w:val="24"/>
        </w:rPr>
        <w:t>Υ</w:t>
      </w:r>
      <w:r w:rsidRPr="00DF6380">
        <w:rPr>
          <w:rFonts w:eastAsia="Times New Roman" w:cs="Times New Roman"/>
          <w:szCs w:val="24"/>
        </w:rPr>
        <w:t xml:space="preserve">πουργείο </w:t>
      </w:r>
      <w:r>
        <w:rPr>
          <w:rFonts w:eastAsia="Times New Roman" w:cs="Times New Roman"/>
          <w:szCs w:val="24"/>
        </w:rPr>
        <w:t xml:space="preserve">αυτό, αλλά είστε Υπουργός </w:t>
      </w:r>
      <w:r w:rsidRPr="00DF6380">
        <w:rPr>
          <w:rFonts w:eastAsia="Times New Roman" w:cs="Times New Roman"/>
          <w:szCs w:val="24"/>
        </w:rPr>
        <w:t xml:space="preserve">αυτής της </w:t>
      </w:r>
      <w:r>
        <w:rPr>
          <w:rFonts w:eastAsia="Times New Roman" w:cs="Times New Roman"/>
          <w:szCs w:val="24"/>
        </w:rPr>
        <w:t>Κυβέρνησης. Τ</w:t>
      </w:r>
      <w:r w:rsidRPr="00DF6380">
        <w:rPr>
          <w:rFonts w:eastAsia="Times New Roman" w:cs="Times New Roman"/>
          <w:szCs w:val="24"/>
        </w:rPr>
        <w:t>ίποτα δεν έχει γίνει</w:t>
      </w:r>
      <w:r>
        <w:rPr>
          <w:rFonts w:eastAsia="Times New Roman" w:cs="Times New Roman"/>
          <w:szCs w:val="24"/>
        </w:rPr>
        <w:t>.</w:t>
      </w:r>
    </w:p>
    <w:p w14:paraId="2D05F62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w:t>
      </w:r>
      <w:r w:rsidRPr="00DF6380">
        <w:rPr>
          <w:rFonts w:eastAsia="Times New Roman" w:cs="Times New Roman"/>
          <w:szCs w:val="24"/>
        </w:rPr>
        <w:t>άμε τώρα</w:t>
      </w:r>
      <w:r>
        <w:rPr>
          <w:rFonts w:eastAsia="Times New Roman" w:cs="Times New Roman"/>
          <w:szCs w:val="24"/>
        </w:rPr>
        <w:t>,</w:t>
      </w:r>
      <w:r w:rsidRPr="00DF6380">
        <w:rPr>
          <w:rFonts w:eastAsia="Times New Roman" w:cs="Times New Roman"/>
          <w:szCs w:val="24"/>
        </w:rPr>
        <w:t xml:space="preserve"> </w:t>
      </w:r>
      <w:r>
        <w:rPr>
          <w:rFonts w:eastAsia="Times New Roman" w:cs="Times New Roman"/>
          <w:szCs w:val="24"/>
        </w:rPr>
        <w:t>όμως,</w:t>
      </w:r>
      <w:r w:rsidRPr="00DF6380">
        <w:rPr>
          <w:rFonts w:eastAsia="Times New Roman" w:cs="Times New Roman"/>
          <w:szCs w:val="24"/>
        </w:rPr>
        <w:t xml:space="preserve"> να δούμε</w:t>
      </w:r>
      <w:r>
        <w:rPr>
          <w:rFonts w:eastAsia="Times New Roman" w:cs="Times New Roman"/>
          <w:szCs w:val="24"/>
        </w:rPr>
        <w:t xml:space="preserve"> τα σχετικά με τις παρεμβάσεις</w:t>
      </w:r>
      <w:r w:rsidRPr="00DF6380">
        <w:rPr>
          <w:rFonts w:eastAsia="Times New Roman" w:cs="Times New Roman"/>
          <w:szCs w:val="24"/>
        </w:rPr>
        <w:t xml:space="preserve"> </w:t>
      </w:r>
      <w:r>
        <w:rPr>
          <w:rFonts w:eastAsia="Times New Roman" w:cs="Times New Roman"/>
          <w:szCs w:val="24"/>
        </w:rPr>
        <w:t>σας. Σας</w:t>
      </w:r>
      <w:r w:rsidRPr="00DF6380">
        <w:rPr>
          <w:rFonts w:eastAsia="Times New Roman" w:cs="Times New Roman"/>
          <w:szCs w:val="24"/>
        </w:rPr>
        <w:t xml:space="preserve"> άκουσα </w:t>
      </w:r>
      <w:r>
        <w:rPr>
          <w:rFonts w:eastAsia="Times New Roman" w:cs="Times New Roman"/>
          <w:szCs w:val="24"/>
        </w:rPr>
        <w:t>εδώ να λέτε -και μάλιστα, μιλήσατε επτά-οκτώ</w:t>
      </w:r>
      <w:r w:rsidRPr="00DF6380">
        <w:rPr>
          <w:rFonts w:eastAsia="Times New Roman" w:cs="Times New Roman"/>
          <w:szCs w:val="24"/>
        </w:rPr>
        <w:t xml:space="preserve"> λεπτά</w:t>
      </w:r>
      <w:r>
        <w:rPr>
          <w:rFonts w:eastAsia="Times New Roman" w:cs="Times New Roman"/>
          <w:szCs w:val="24"/>
        </w:rPr>
        <w:t>- για το πόσο</w:t>
      </w:r>
      <w:r w:rsidRPr="00DF6380">
        <w:rPr>
          <w:rFonts w:eastAsia="Times New Roman" w:cs="Times New Roman"/>
          <w:szCs w:val="24"/>
        </w:rPr>
        <w:t xml:space="preserve"> στέκεστε ενάντια στην πολιτ</w:t>
      </w:r>
      <w:r w:rsidRPr="00DF6380">
        <w:rPr>
          <w:rFonts w:eastAsia="Times New Roman" w:cs="Times New Roman"/>
          <w:szCs w:val="24"/>
        </w:rPr>
        <w:t xml:space="preserve">ική της παραχώρησης του συνόλου ενός λιμανιού και </w:t>
      </w:r>
      <w:r>
        <w:rPr>
          <w:rFonts w:eastAsia="Times New Roman" w:cs="Times New Roman"/>
          <w:szCs w:val="24"/>
        </w:rPr>
        <w:t>ότι</w:t>
      </w:r>
      <w:r w:rsidRPr="00DF6380">
        <w:rPr>
          <w:rFonts w:eastAsia="Times New Roman" w:cs="Times New Roman"/>
          <w:szCs w:val="24"/>
        </w:rPr>
        <w:t xml:space="preserve"> </w:t>
      </w:r>
      <w:r>
        <w:rPr>
          <w:rFonts w:eastAsia="Times New Roman" w:cs="Times New Roman"/>
          <w:szCs w:val="24"/>
        </w:rPr>
        <w:t>σ</w:t>
      </w:r>
      <w:r w:rsidRPr="00DF6380">
        <w:rPr>
          <w:rFonts w:eastAsia="Times New Roman" w:cs="Times New Roman"/>
          <w:szCs w:val="24"/>
        </w:rPr>
        <w:t xml:space="preserve">τα </w:t>
      </w:r>
      <w:r>
        <w:rPr>
          <w:rFonts w:eastAsia="Times New Roman" w:cs="Times New Roman"/>
          <w:szCs w:val="24"/>
        </w:rPr>
        <w:t xml:space="preserve">δέκα </w:t>
      </w:r>
      <w:r w:rsidRPr="00DF6380">
        <w:rPr>
          <w:rFonts w:eastAsia="Times New Roman" w:cs="Times New Roman"/>
          <w:szCs w:val="24"/>
        </w:rPr>
        <w:t xml:space="preserve">αυτά </w:t>
      </w:r>
      <w:r>
        <w:rPr>
          <w:rFonts w:eastAsia="Times New Roman" w:cs="Times New Roman"/>
          <w:szCs w:val="24"/>
        </w:rPr>
        <w:t xml:space="preserve">λιμάνια </w:t>
      </w:r>
      <w:r w:rsidRPr="00DF6380">
        <w:rPr>
          <w:rFonts w:eastAsia="Times New Roman" w:cs="Times New Roman"/>
          <w:szCs w:val="24"/>
        </w:rPr>
        <w:t>υπ</w:t>
      </w:r>
      <w:r>
        <w:rPr>
          <w:rFonts w:eastAsia="Times New Roman" w:cs="Times New Roman"/>
          <w:szCs w:val="24"/>
        </w:rPr>
        <w:t>οπαραχωρήσεις</w:t>
      </w:r>
      <w:r w:rsidRPr="00DF6380">
        <w:rPr>
          <w:rFonts w:eastAsia="Times New Roman" w:cs="Times New Roman"/>
          <w:szCs w:val="24"/>
        </w:rPr>
        <w:t xml:space="preserve"> προβλέπετ</w:t>
      </w:r>
      <w:r>
        <w:rPr>
          <w:rFonts w:eastAsia="Times New Roman" w:cs="Times New Roman"/>
          <w:szCs w:val="24"/>
        </w:rPr>
        <w:t>ε</w:t>
      </w:r>
      <w:r w:rsidRPr="00DF6380">
        <w:rPr>
          <w:rFonts w:eastAsia="Times New Roman" w:cs="Times New Roman"/>
          <w:szCs w:val="24"/>
        </w:rPr>
        <w:t xml:space="preserve"> και όχι π</w:t>
      </w:r>
      <w:r>
        <w:rPr>
          <w:rFonts w:eastAsia="Times New Roman" w:cs="Times New Roman"/>
          <w:szCs w:val="24"/>
        </w:rPr>
        <w:t>αραχώρηση εν συνόλω.</w:t>
      </w:r>
    </w:p>
    <w:p w14:paraId="2D05F62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Πείτε </w:t>
      </w:r>
      <w:r w:rsidRPr="00DF6380">
        <w:rPr>
          <w:rFonts w:eastAsia="Times New Roman" w:cs="Times New Roman"/>
          <w:szCs w:val="24"/>
        </w:rPr>
        <w:t>μου</w:t>
      </w:r>
      <w:r>
        <w:rPr>
          <w:rFonts w:eastAsia="Times New Roman" w:cs="Times New Roman"/>
          <w:szCs w:val="24"/>
        </w:rPr>
        <w:t>:</w:t>
      </w:r>
      <w:r w:rsidRPr="00DF6380">
        <w:rPr>
          <w:rFonts w:eastAsia="Times New Roman" w:cs="Times New Roman"/>
          <w:szCs w:val="24"/>
        </w:rPr>
        <w:t xml:space="preserve"> Ποιος έχει το 100% των μετοχών των </w:t>
      </w:r>
      <w:r>
        <w:rPr>
          <w:rFonts w:eastAsia="Times New Roman" w:cs="Times New Roman"/>
          <w:szCs w:val="24"/>
        </w:rPr>
        <w:t>ο</w:t>
      </w:r>
      <w:r w:rsidRPr="00DF6380">
        <w:rPr>
          <w:rFonts w:eastAsia="Times New Roman" w:cs="Times New Roman"/>
          <w:szCs w:val="24"/>
        </w:rPr>
        <w:t xml:space="preserve">ργανισμών </w:t>
      </w:r>
      <w:r>
        <w:rPr>
          <w:rFonts w:eastAsia="Times New Roman" w:cs="Times New Roman"/>
          <w:szCs w:val="24"/>
        </w:rPr>
        <w:t>λ</w:t>
      </w:r>
      <w:r w:rsidRPr="00DF6380">
        <w:rPr>
          <w:rFonts w:eastAsia="Times New Roman" w:cs="Times New Roman"/>
          <w:szCs w:val="24"/>
        </w:rPr>
        <w:t>ιμένων</w:t>
      </w:r>
      <w:r>
        <w:rPr>
          <w:rFonts w:eastAsia="Times New Roman" w:cs="Times New Roman"/>
          <w:szCs w:val="24"/>
        </w:rPr>
        <w:t xml:space="preserve">; Το ΤΑΙΠΕΔ. Αν παραχωρήσει το ΤΑΙΠΕΔ τις μετοχές αυτές ή </w:t>
      </w:r>
      <w:r w:rsidRPr="00DF6380">
        <w:rPr>
          <w:rFonts w:eastAsia="Times New Roman" w:cs="Times New Roman"/>
          <w:szCs w:val="24"/>
        </w:rPr>
        <w:t>τ</w:t>
      </w:r>
      <w:r w:rsidRPr="00DF6380">
        <w:rPr>
          <w:rFonts w:eastAsia="Times New Roman" w:cs="Times New Roman"/>
          <w:szCs w:val="24"/>
        </w:rPr>
        <w:t>ις πουλήσει</w:t>
      </w:r>
      <w:r>
        <w:rPr>
          <w:rFonts w:eastAsia="Times New Roman" w:cs="Times New Roman"/>
          <w:szCs w:val="24"/>
        </w:rPr>
        <w:t>, δεν περνούν</w:t>
      </w:r>
      <w:r w:rsidRPr="00DF6380">
        <w:rPr>
          <w:rFonts w:eastAsia="Times New Roman" w:cs="Times New Roman"/>
          <w:szCs w:val="24"/>
        </w:rPr>
        <w:t xml:space="preserve"> τα λιμάνια όλα σε αυτό</w:t>
      </w:r>
      <w:r>
        <w:rPr>
          <w:rFonts w:eastAsia="Times New Roman" w:cs="Times New Roman"/>
          <w:szCs w:val="24"/>
        </w:rPr>
        <w:t>ν που θα τα αγοράσει. Π</w:t>
      </w:r>
      <w:r w:rsidRPr="00DF6380">
        <w:rPr>
          <w:rFonts w:eastAsia="Times New Roman" w:cs="Times New Roman"/>
          <w:szCs w:val="24"/>
        </w:rPr>
        <w:t>είτε μου</w:t>
      </w:r>
      <w:r>
        <w:rPr>
          <w:rFonts w:eastAsia="Times New Roman" w:cs="Times New Roman"/>
          <w:szCs w:val="24"/>
        </w:rPr>
        <w:t>.</w:t>
      </w:r>
    </w:p>
    <w:p w14:paraId="2D05F624" w14:textId="77777777" w:rsidR="00237587" w:rsidRDefault="00AE0D0F">
      <w:pPr>
        <w:spacing w:after="0" w:line="600" w:lineRule="auto"/>
        <w:ind w:firstLine="720"/>
        <w:jc w:val="both"/>
        <w:rPr>
          <w:rFonts w:eastAsia="Times New Roman" w:cs="Times New Roman"/>
          <w:szCs w:val="24"/>
        </w:rPr>
      </w:pPr>
      <w:r w:rsidRPr="00EF103D">
        <w:rPr>
          <w:rFonts w:eastAsia="Times New Roman" w:cs="Times New Roman"/>
          <w:b/>
          <w:szCs w:val="24"/>
        </w:rPr>
        <w:t xml:space="preserve">ΦΩΤΗΣ ΚΟΥΒΕΛΗΣ </w:t>
      </w:r>
      <w:r w:rsidRPr="00F6346B">
        <w:rPr>
          <w:rFonts w:eastAsia="Times New Roman" w:cs="Times New Roman"/>
          <w:b/>
          <w:szCs w:val="24"/>
        </w:rPr>
        <w:t>(Υπουργός Ναυτιλίας και Νησιωτικής Πολιτικής):</w:t>
      </w:r>
      <w:r w:rsidRPr="00EF103D">
        <w:rPr>
          <w:rFonts w:eastAsia="Times New Roman" w:cs="Times New Roman"/>
          <w:szCs w:val="24"/>
        </w:rPr>
        <w:t xml:space="preserve"> </w:t>
      </w:r>
      <w:r>
        <w:rPr>
          <w:rFonts w:eastAsia="Times New Roman" w:cs="Times New Roman"/>
          <w:szCs w:val="24"/>
        </w:rPr>
        <w:t>Δεν υπάρχει μεταβίβαση μετοχών.</w:t>
      </w:r>
    </w:p>
    <w:p w14:paraId="2D05F625"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Πώς δεν </w:t>
      </w:r>
      <w:r w:rsidRPr="00DF6380">
        <w:rPr>
          <w:rFonts w:eastAsia="Times New Roman" w:cs="Times New Roman"/>
          <w:szCs w:val="24"/>
        </w:rPr>
        <w:t>υπάρχει</w:t>
      </w:r>
      <w:r>
        <w:rPr>
          <w:rFonts w:eastAsia="Times New Roman" w:cs="Times New Roman"/>
          <w:szCs w:val="24"/>
        </w:rPr>
        <w:t>; Πού α</w:t>
      </w:r>
      <w:r w:rsidRPr="00DF6380">
        <w:rPr>
          <w:rFonts w:eastAsia="Times New Roman" w:cs="Times New Roman"/>
          <w:szCs w:val="24"/>
        </w:rPr>
        <w:t>παγορεύεται η μεταβίβαση</w:t>
      </w:r>
      <w:r>
        <w:rPr>
          <w:rFonts w:eastAsia="Times New Roman" w:cs="Times New Roman"/>
          <w:szCs w:val="24"/>
        </w:rPr>
        <w:t>;</w:t>
      </w:r>
      <w:r w:rsidRPr="00DF6380">
        <w:rPr>
          <w:rFonts w:eastAsia="Times New Roman" w:cs="Times New Roman"/>
          <w:szCs w:val="24"/>
        </w:rPr>
        <w:t xml:space="preserve"> </w:t>
      </w:r>
      <w:r>
        <w:rPr>
          <w:rFonts w:eastAsia="Times New Roman" w:cs="Times New Roman"/>
          <w:szCs w:val="24"/>
        </w:rPr>
        <w:t>Θ</w:t>
      </w:r>
      <w:r w:rsidRPr="00DF6380">
        <w:rPr>
          <w:rFonts w:eastAsia="Times New Roman" w:cs="Times New Roman"/>
          <w:szCs w:val="24"/>
        </w:rPr>
        <w:t xml:space="preserve">έλω να μου </w:t>
      </w:r>
      <w:r w:rsidRPr="00DF6380">
        <w:rPr>
          <w:rFonts w:eastAsia="Times New Roman" w:cs="Times New Roman"/>
          <w:szCs w:val="24"/>
        </w:rPr>
        <w:t>πείτε τ</w:t>
      </w:r>
      <w:r>
        <w:rPr>
          <w:rFonts w:eastAsia="Times New Roman" w:cs="Times New Roman"/>
          <w:szCs w:val="24"/>
        </w:rPr>
        <w:t>η διάταξη του νόμου.</w:t>
      </w:r>
      <w:r w:rsidRPr="00DF6380">
        <w:rPr>
          <w:rFonts w:eastAsia="Times New Roman" w:cs="Times New Roman"/>
          <w:szCs w:val="24"/>
        </w:rPr>
        <w:t xml:space="preserve"> Αν</w:t>
      </w:r>
      <w:r>
        <w:rPr>
          <w:rFonts w:eastAsia="Times New Roman" w:cs="Times New Roman"/>
          <w:szCs w:val="24"/>
        </w:rPr>
        <w:t xml:space="preserve"> μου πείτε τη διάταξη του νόμου, σφάλλω στην κριτική μου. Δ</w:t>
      </w:r>
      <w:r w:rsidRPr="00DF6380">
        <w:rPr>
          <w:rFonts w:eastAsia="Times New Roman" w:cs="Times New Roman"/>
          <w:szCs w:val="24"/>
        </w:rPr>
        <w:t>εν έχω πρόβλημα να το παραδεχτώ</w:t>
      </w:r>
      <w:r>
        <w:rPr>
          <w:rFonts w:eastAsia="Times New Roman" w:cs="Times New Roman"/>
          <w:szCs w:val="24"/>
        </w:rPr>
        <w:t>. Τ</w:t>
      </w:r>
      <w:r w:rsidRPr="00DF6380">
        <w:rPr>
          <w:rFonts w:eastAsia="Times New Roman" w:cs="Times New Roman"/>
          <w:szCs w:val="24"/>
        </w:rPr>
        <w:t>όσα πράγματα λέμε εδώ</w:t>
      </w:r>
      <w:r>
        <w:rPr>
          <w:rFonts w:eastAsia="Times New Roman" w:cs="Times New Roman"/>
          <w:szCs w:val="24"/>
        </w:rPr>
        <w:t>. Θ</w:t>
      </w:r>
      <w:r w:rsidRPr="00DF6380">
        <w:rPr>
          <w:rFonts w:eastAsia="Times New Roman" w:cs="Times New Roman"/>
          <w:szCs w:val="24"/>
        </w:rPr>
        <w:t>α κάνουμε και λάθη</w:t>
      </w:r>
      <w:r>
        <w:rPr>
          <w:rFonts w:eastAsia="Times New Roman" w:cs="Times New Roman"/>
          <w:szCs w:val="24"/>
        </w:rPr>
        <w:t>!</w:t>
      </w:r>
    </w:p>
    <w:p w14:paraId="2D05F62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Όμως, να μου πείτε που α</w:t>
      </w:r>
      <w:r w:rsidRPr="00DF6380">
        <w:rPr>
          <w:rFonts w:eastAsia="Times New Roman" w:cs="Times New Roman"/>
          <w:szCs w:val="24"/>
        </w:rPr>
        <w:t>παγορεύεται η μεταβίβαση του συνόλου των μετοχών</w:t>
      </w:r>
      <w:r>
        <w:rPr>
          <w:rFonts w:eastAsia="Times New Roman" w:cs="Times New Roman"/>
          <w:szCs w:val="24"/>
        </w:rPr>
        <w:t>,</w:t>
      </w:r>
      <w:r w:rsidRPr="00DF6380">
        <w:rPr>
          <w:rFonts w:eastAsia="Times New Roman" w:cs="Times New Roman"/>
          <w:szCs w:val="24"/>
        </w:rPr>
        <w:t xml:space="preserve"> για να σας πω</w:t>
      </w:r>
      <w:r>
        <w:rPr>
          <w:rFonts w:eastAsia="Times New Roman" w:cs="Times New Roman"/>
          <w:szCs w:val="24"/>
        </w:rPr>
        <w:t>,</w:t>
      </w:r>
      <w:r w:rsidRPr="00DF6380">
        <w:rPr>
          <w:rFonts w:eastAsia="Times New Roman" w:cs="Times New Roman"/>
          <w:szCs w:val="24"/>
        </w:rPr>
        <w:t xml:space="preserve"> </w:t>
      </w:r>
      <w:r>
        <w:rPr>
          <w:rFonts w:eastAsia="Times New Roman" w:cs="Times New Roman"/>
          <w:szCs w:val="24"/>
        </w:rPr>
        <w:t>όμως,</w:t>
      </w:r>
      <w:r w:rsidRPr="00DF6380">
        <w:rPr>
          <w:rFonts w:eastAsia="Times New Roman" w:cs="Times New Roman"/>
          <w:szCs w:val="24"/>
        </w:rPr>
        <w:t xml:space="preserve"> τι έχετε κάνει εδώ</w:t>
      </w:r>
      <w:r>
        <w:rPr>
          <w:rFonts w:eastAsia="Times New Roman" w:cs="Times New Roman"/>
          <w:szCs w:val="24"/>
        </w:rPr>
        <w:t>. Εδώ,</w:t>
      </w:r>
      <w:r w:rsidRPr="00DF6380">
        <w:rPr>
          <w:rFonts w:eastAsia="Times New Roman" w:cs="Times New Roman"/>
          <w:szCs w:val="24"/>
        </w:rPr>
        <w:t xml:space="preserve"> με το άρθρο 3</w:t>
      </w:r>
      <w:r>
        <w:rPr>
          <w:rFonts w:eastAsia="Times New Roman" w:cs="Times New Roman"/>
          <w:szCs w:val="24"/>
        </w:rPr>
        <w:t xml:space="preserve"> τι λέτε; Λέτε ότι για κάθε υ</w:t>
      </w:r>
      <w:r w:rsidRPr="00DF6380">
        <w:rPr>
          <w:rFonts w:eastAsia="Times New Roman" w:cs="Times New Roman"/>
          <w:szCs w:val="24"/>
        </w:rPr>
        <w:t xml:space="preserve">ποπαραχώρηση </w:t>
      </w:r>
      <w:r>
        <w:rPr>
          <w:rFonts w:eastAsia="Times New Roman" w:cs="Times New Roman"/>
          <w:szCs w:val="24"/>
        </w:rPr>
        <w:t xml:space="preserve">θα πρέπει να συνάπτεται μια τριμερής σύμβαση </w:t>
      </w:r>
      <w:r w:rsidRPr="00DF6380">
        <w:rPr>
          <w:rFonts w:eastAsia="Times New Roman" w:cs="Times New Roman"/>
          <w:szCs w:val="24"/>
        </w:rPr>
        <w:t xml:space="preserve">και να την υπογράφουν </w:t>
      </w:r>
      <w:r>
        <w:rPr>
          <w:rFonts w:eastAsia="Times New Roman" w:cs="Times New Roman"/>
          <w:szCs w:val="24"/>
        </w:rPr>
        <w:t>πρώτα</w:t>
      </w:r>
      <w:r w:rsidRPr="00DF6380">
        <w:rPr>
          <w:rFonts w:eastAsia="Times New Roman" w:cs="Times New Roman"/>
          <w:szCs w:val="24"/>
        </w:rPr>
        <w:t xml:space="preserve"> η εταιρ</w:t>
      </w:r>
      <w:r>
        <w:rPr>
          <w:rFonts w:eastAsia="Times New Roman" w:cs="Times New Roman"/>
          <w:szCs w:val="24"/>
        </w:rPr>
        <w:t>ε</w:t>
      </w:r>
      <w:r w:rsidRPr="00DF6380">
        <w:rPr>
          <w:rFonts w:eastAsia="Times New Roman" w:cs="Times New Roman"/>
          <w:szCs w:val="24"/>
        </w:rPr>
        <w:t>ία</w:t>
      </w:r>
      <w:r>
        <w:rPr>
          <w:rFonts w:eastAsia="Times New Roman" w:cs="Times New Roman"/>
          <w:szCs w:val="24"/>
        </w:rPr>
        <w:t xml:space="preserve"> που θα αναλάβει την υποπ</w:t>
      </w:r>
      <w:r w:rsidRPr="00DF6380">
        <w:rPr>
          <w:rFonts w:eastAsia="Times New Roman" w:cs="Times New Roman"/>
          <w:szCs w:val="24"/>
        </w:rPr>
        <w:t>α</w:t>
      </w:r>
      <w:r>
        <w:rPr>
          <w:rFonts w:eastAsia="Times New Roman" w:cs="Times New Roman"/>
          <w:szCs w:val="24"/>
        </w:rPr>
        <w:t>ραχώρηση, το ΤΑΙΠΕΔ και φυσικά, ο εκπρόσωπος του εκάστοτε λιμ</w:t>
      </w:r>
      <w:r>
        <w:rPr>
          <w:rFonts w:eastAsia="Times New Roman" w:cs="Times New Roman"/>
          <w:szCs w:val="24"/>
        </w:rPr>
        <w:t>ανιού. Έτσι δεν είναι;</w:t>
      </w:r>
    </w:p>
    <w:p w14:paraId="2D05F62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Ποιος είναι ο μέτοχος και των δέκα λιμανιών; Είναι ή</w:t>
      </w:r>
      <w:r w:rsidRPr="00DF6380">
        <w:rPr>
          <w:rFonts w:eastAsia="Times New Roman" w:cs="Times New Roman"/>
          <w:szCs w:val="24"/>
        </w:rPr>
        <w:t xml:space="preserve"> δεν είναι το </w:t>
      </w:r>
      <w:r>
        <w:rPr>
          <w:rFonts w:eastAsia="Times New Roman" w:cs="Times New Roman"/>
          <w:szCs w:val="24"/>
        </w:rPr>
        <w:t xml:space="preserve">ΤΑΙΠΕΔ; Τι είναι το ΤΑΙΠΕΔ; Δεν είναι θυγατρική του υπερταμείου </w:t>
      </w:r>
      <w:r w:rsidRPr="00DF6380">
        <w:rPr>
          <w:rFonts w:eastAsia="Times New Roman" w:cs="Times New Roman"/>
          <w:szCs w:val="24"/>
        </w:rPr>
        <w:t xml:space="preserve">που δώσατε την περιουσία του δημοσίου </w:t>
      </w:r>
      <w:r>
        <w:rPr>
          <w:rFonts w:eastAsia="Times New Roman" w:cs="Times New Roman"/>
          <w:szCs w:val="24"/>
        </w:rPr>
        <w:t>για εκατό</w:t>
      </w:r>
      <w:r w:rsidRPr="00DF6380">
        <w:rPr>
          <w:rFonts w:eastAsia="Times New Roman" w:cs="Times New Roman"/>
          <w:szCs w:val="24"/>
        </w:rPr>
        <w:t xml:space="preserve"> χρόνια υπό ξένη διοίκηση</w:t>
      </w:r>
      <w:r>
        <w:rPr>
          <w:rFonts w:eastAsia="Times New Roman" w:cs="Times New Roman"/>
          <w:szCs w:val="24"/>
        </w:rPr>
        <w:t>; Αυτή είναι η</w:t>
      </w:r>
      <w:r w:rsidRPr="00DF6380">
        <w:rPr>
          <w:rFonts w:eastAsia="Times New Roman" w:cs="Times New Roman"/>
          <w:szCs w:val="24"/>
        </w:rPr>
        <w:t xml:space="preserve"> φωτογραφί</w:t>
      </w:r>
      <w:r>
        <w:rPr>
          <w:rFonts w:eastAsia="Times New Roman" w:cs="Times New Roman"/>
          <w:szCs w:val="24"/>
        </w:rPr>
        <w:t>α σας.</w:t>
      </w:r>
    </w:p>
    <w:p w14:paraId="2D05F62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Πολιτικά εμείς τα </w:t>
      </w:r>
      <w:r w:rsidRPr="00840025">
        <w:rPr>
          <w:rFonts w:eastAsia="Times New Roman" w:cs="Times New Roman"/>
          <w:szCs w:val="24"/>
        </w:rPr>
        <w:t>παρακολουθούμε τα θέματα</w:t>
      </w:r>
      <w:r>
        <w:rPr>
          <w:rFonts w:eastAsia="Times New Roman" w:cs="Times New Roman"/>
          <w:szCs w:val="24"/>
        </w:rPr>
        <w:t>. Συνεπώς, εξάρσεις οικονομικού πατριωτισμού ή δήθεν αριστερής πολιτι</w:t>
      </w:r>
      <w:r>
        <w:rPr>
          <w:rFonts w:eastAsia="Times New Roman" w:cs="Times New Roman"/>
          <w:szCs w:val="24"/>
        </w:rPr>
        <w:lastRenderedPageBreak/>
        <w:t xml:space="preserve">κής σε εμάς δεν μπορείτε να κάνετε. Εμείς αυτά τα </w:t>
      </w:r>
      <w:r w:rsidRPr="00840025">
        <w:rPr>
          <w:rFonts w:eastAsia="Times New Roman" w:cs="Times New Roman"/>
          <w:szCs w:val="24"/>
        </w:rPr>
        <w:t>παρακολουθούμε</w:t>
      </w:r>
      <w:r>
        <w:rPr>
          <w:rFonts w:eastAsia="Times New Roman" w:cs="Times New Roman"/>
          <w:szCs w:val="24"/>
        </w:rPr>
        <w:t>,</w:t>
      </w:r>
      <w:r w:rsidRPr="00840025">
        <w:rPr>
          <w:rFonts w:eastAsia="Times New Roman" w:cs="Times New Roman"/>
          <w:szCs w:val="24"/>
        </w:rPr>
        <w:t xml:space="preserve"> </w:t>
      </w:r>
      <w:r>
        <w:rPr>
          <w:rFonts w:eastAsia="Times New Roman" w:cs="Times New Roman"/>
          <w:szCs w:val="24"/>
        </w:rPr>
        <w:t>βήμα βήμα και αν έχετε κάποια άλλη γνώμη να διατυπώσετε, να την ακούσουμε και ν</w:t>
      </w:r>
      <w:r>
        <w:rPr>
          <w:rFonts w:eastAsia="Times New Roman" w:cs="Times New Roman"/>
          <w:szCs w:val="24"/>
        </w:rPr>
        <w:t xml:space="preserve">α παραδεχθούμε και τα λάθη μας. Μα, αυτά είναι φωτογραφίες. </w:t>
      </w:r>
    </w:p>
    <w:p w14:paraId="2D05F62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Δείτε το άρθρο 3</w:t>
      </w:r>
      <w:r>
        <w:rPr>
          <w:rFonts w:eastAsia="Times New Roman" w:cs="Times New Roman"/>
          <w:szCs w:val="24"/>
        </w:rPr>
        <w:t>,</w:t>
      </w:r>
      <w:r>
        <w:rPr>
          <w:rFonts w:eastAsia="Times New Roman" w:cs="Times New Roman"/>
          <w:szCs w:val="24"/>
        </w:rPr>
        <w:t xml:space="preserve"> το οποίο φέρνετε εδώ </w:t>
      </w:r>
      <w:r w:rsidRPr="00840025">
        <w:rPr>
          <w:rFonts w:eastAsia="Times New Roman" w:cs="Times New Roman"/>
          <w:szCs w:val="24"/>
        </w:rPr>
        <w:t xml:space="preserve">ως διάταξη του σχεδίου νόμου και μάλιστα </w:t>
      </w:r>
      <w:r>
        <w:rPr>
          <w:rFonts w:eastAsia="Times New Roman" w:cs="Times New Roman"/>
          <w:szCs w:val="24"/>
        </w:rPr>
        <w:t>α</w:t>
      </w:r>
      <w:r w:rsidRPr="00840025">
        <w:rPr>
          <w:rFonts w:eastAsia="Times New Roman" w:cs="Times New Roman"/>
          <w:szCs w:val="24"/>
        </w:rPr>
        <w:t xml:space="preserve">νέδειξε ο κ Καρράς και λεπτομέρειες </w:t>
      </w:r>
      <w:r>
        <w:rPr>
          <w:rFonts w:eastAsia="Times New Roman" w:cs="Times New Roman"/>
          <w:szCs w:val="24"/>
        </w:rPr>
        <w:t>–</w:t>
      </w:r>
      <w:r w:rsidRPr="00840025">
        <w:rPr>
          <w:rFonts w:eastAsia="Times New Roman" w:cs="Times New Roman"/>
          <w:szCs w:val="24"/>
        </w:rPr>
        <w:t>κρίσιμες</w:t>
      </w:r>
      <w:r>
        <w:rPr>
          <w:rFonts w:eastAsia="Times New Roman" w:cs="Times New Roman"/>
          <w:szCs w:val="24"/>
        </w:rPr>
        <w:t>,</w:t>
      </w:r>
      <w:r w:rsidRPr="00840025">
        <w:rPr>
          <w:rFonts w:eastAsia="Times New Roman" w:cs="Times New Roman"/>
          <w:szCs w:val="24"/>
        </w:rPr>
        <w:t xml:space="preserve"> </w:t>
      </w:r>
      <w:r>
        <w:rPr>
          <w:rFonts w:eastAsia="Times New Roman" w:cs="Times New Roman"/>
          <w:szCs w:val="24"/>
        </w:rPr>
        <w:t>όμως-</w:t>
      </w:r>
      <w:r w:rsidRPr="00840025">
        <w:rPr>
          <w:rFonts w:eastAsia="Times New Roman" w:cs="Times New Roman"/>
          <w:szCs w:val="24"/>
        </w:rPr>
        <w:t xml:space="preserve"> επί διαφωνίας τι πρόκειται να συμβεί</w:t>
      </w:r>
      <w:r>
        <w:rPr>
          <w:rFonts w:eastAsia="Times New Roman" w:cs="Times New Roman"/>
          <w:szCs w:val="24"/>
        </w:rPr>
        <w:t>,</w:t>
      </w:r>
      <w:r w:rsidRPr="00840025">
        <w:rPr>
          <w:rFonts w:eastAsia="Times New Roman" w:cs="Times New Roman"/>
          <w:szCs w:val="24"/>
        </w:rPr>
        <w:t xml:space="preserve"> τι γίνεται μετά</w:t>
      </w:r>
      <w:r>
        <w:rPr>
          <w:rFonts w:eastAsia="Times New Roman" w:cs="Times New Roman"/>
          <w:szCs w:val="24"/>
        </w:rPr>
        <w:t>,</w:t>
      </w:r>
      <w:r w:rsidRPr="00840025">
        <w:rPr>
          <w:rFonts w:eastAsia="Times New Roman" w:cs="Times New Roman"/>
          <w:szCs w:val="24"/>
        </w:rPr>
        <w:t xml:space="preserve"> αν οι </w:t>
      </w:r>
      <w:r>
        <w:rPr>
          <w:rFonts w:eastAsia="Times New Roman" w:cs="Times New Roman"/>
          <w:szCs w:val="24"/>
        </w:rPr>
        <w:t>τριάντα</w:t>
      </w:r>
      <w:r w:rsidRPr="00840025">
        <w:rPr>
          <w:rFonts w:eastAsia="Times New Roman" w:cs="Times New Roman"/>
          <w:szCs w:val="24"/>
        </w:rPr>
        <w:t xml:space="preserve"> </w:t>
      </w:r>
      <w:r>
        <w:rPr>
          <w:rFonts w:eastAsia="Times New Roman" w:cs="Times New Roman"/>
          <w:szCs w:val="24"/>
        </w:rPr>
        <w:t>μ</w:t>
      </w:r>
      <w:r w:rsidRPr="00840025">
        <w:rPr>
          <w:rFonts w:eastAsia="Times New Roman" w:cs="Times New Roman"/>
          <w:szCs w:val="24"/>
        </w:rPr>
        <w:t xml:space="preserve">έρες της προθεσμίας για να συμφωνήσει η </w:t>
      </w:r>
      <w:r>
        <w:rPr>
          <w:rFonts w:eastAsia="Times New Roman" w:cs="Times New Roman"/>
          <w:szCs w:val="24"/>
        </w:rPr>
        <w:t>δ</w:t>
      </w:r>
      <w:r w:rsidRPr="00840025">
        <w:rPr>
          <w:rFonts w:eastAsia="Times New Roman" w:cs="Times New Roman"/>
          <w:szCs w:val="24"/>
        </w:rPr>
        <w:t xml:space="preserve">ιοίκηση </w:t>
      </w:r>
      <w:r w:rsidRPr="00840025">
        <w:rPr>
          <w:rFonts w:eastAsia="Times New Roman" w:cs="Times New Roman"/>
          <w:szCs w:val="24"/>
        </w:rPr>
        <w:t>του λιμανιού περάσουν άπρακτ</w:t>
      </w:r>
      <w:r>
        <w:rPr>
          <w:rFonts w:eastAsia="Times New Roman" w:cs="Times New Roman"/>
          <w:szCs w:val="24"/>
        </w:rPr>
        <w:t>ες. Θα τρέχετε στα δικαστήρια;</w:t>
      </w:r>
    </w:p>
    <w:p w14:paraId="2D05F62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Σας προκάλεσε ο συνάδελφος -ευ</w:t>
      </w:r>
      <w:r w:rsidRPr="00840025">
        <w:rPr>
          <w:rFonts w:eastAsia="Times New Roman" w:cs="Times New Roman"/>
          <w:szCs w:val="24"/>
        </w:rPr>
        <w:t>γενικά το λέω</w:t>
      </w:r>
      <w:r>
        <w:rPr>
          <w:rFonts w:eastAsia="Times New Roman" w:cs="Times New Roman"/>
          <w:szCs w:val="24"/>
        </w:rPr>
        <w:t>-</w:t>
      </w:r>
      <w:r w:rsidRPr="00840025">
        <w:rPr>
          <w:rFonts w:eastAsia="Times New Roman" w:cs="Times New Roman"/>
          <w:szCs w:val="24"/>
        </w:rPr>
        <w:t xml:space="preserve"> να μας πείτε π</w:t>
      </w:r>
      <w:r>
        <w:rPr>
          <w:rFonts w:eastAsia="Times New Roman" w:cs="Times New Roman"/>
          <w:szCs w:val="24"/>
        </w:rPr>
        <w:t>ώ</w:t>
      </w:r>
      <w:r w:rsidRPr="00840025">
        <w:rPr>
          <w:rFonts w:eastAsia="Times New Roman" w:cs="Times New Roman"/>
          <w:szCs w:val="24"/>
        </w:rPr>
        <w:t>ς έχετε επεξεργαστεί το άρθρο 3</w:t>
      </w:r>
      <w:r>
        <w:rPr>
          <w:rFonts w:eastAsia="Times New Roman" w:cs="Times New Roman"/>
          <w:szCs w:val="24"/>
        </w:rPr>
        <w:t>,</w:t>
      </w:r>
      <w:r w:rsidRPr="00840025">
        <w:rPr>
          <w:rFonts w:eastAsia="Times New Roman" w:cs="Times New Roman"/>
          <w:szCs w:val="24"/>
        </w:rPr>
        <w:t xml:space="preserve"> που είναι η </w:t>
      </w:r>
      <w:r>
        <w:rPr>
          <w:rFonts w:eastAsia="Times New Roman" w:cs="Times New Roman"/>
          <w:szCs w:val="24"/>
        </w:rPr>
        <w:t>δική</w:t>
      </w:r>
      <w:r w:rsidRPr="00840025">
        <w:rPr>
          <w:rFonts w:eastAsia="Times New Roman" w:cs="Times New Roman"/>
          <w:szCs w:val="24"/>
        </w:rPr>
        <w:t xml:space="preserve"> σας συνεισφορά σε αυτ</w:t>
      </w:r>
      <w:r>
        <w:rPr>
          <w:rFonts w:eastAsia="Times New Roman" w:cs="Times New Roman"/>
          <w:szCs w:val="24"/>
        </w:rPr>
        <w:t>ά που το</w:t>
      </w:r>
      <w:r>
        <w:rPr>
          <w:rFonts w:eastAsia="Times New Roman" w:cs="Times New Roman"/>
          <w:szCs w:val="24"/>
        </w:rPr>
        <w:t xml:space="preserve"> 2003 είχαν προβλεφθεί. Ένα το κρατούμενο. </w:t>
      </w:r>
    </w:p>
    <w:p w14:paraId="2D05F62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Δεύτερο το κρατούμενο,</w:t>
      </w:r>
      <w:r w:rsidRPr="00840025">
        <w:rPr>
          <w:rFonts w:eastAsia="Times New Roman" w:cs="Times New Roman"/>
          <w:szCs w:val="24"/>
        </w:rPr>
        <w:t xml:space="preserve"> αυτό το 5% που είναι επενδυτικός όρος</w:t>
      </w:r>
      <w:r>
        <w:rPr>
          <w:rFonts w:eastAsia="Times New Roman" w:cs="Times New Roman"/>
          <w:szCs w:val="24"/>
        </w:rPr>
        <w:t>, ένα βάρος</w:t>
      </w:r>
      <w:r w:rsidRPr="00840025">
        <w:rPr>
          <w:rFonts w:eastAsia="Times New Roman" w:cs="Times New Roman"/>
          <w:szCs w:val="24"/>
        </w:rPr>
        <w:t xml:space="preserve"> που αναλαμβάνει </w:t>
      </w:r>
      <w:r>
        <w:rPr>
          <w:rFonts w:eastAsia="Times New Roman" w:cs="Times New Roman"/>
          <w:szCs w:val="24"/>
        </w:rPr>
        <w:t>ο υπο</w:t>
      </w:r>
      <w:r w:rsidRPr="00840025">
        <w:rPr>
          <w:rFonts w:eastAsia="Times New Roman" w:cs="Times New Roman"/>
          <w:szCs w:val="24"/>
        </w:rPr>
        <w:t>παραχωρησιούχος</w:t>
      </w:r>
      <w:r>
        <w:rPr>
          <w:rFonts w:eastAsia="Times New Roman" w:cs="Times New Roman"/>
          <w:szCs w:val="24"/>
        </w:rPr>
        <w:t>, ο επενδυτής,</w:t>
      </w:r>
      <w:r w:rsidRPr="00840025">
        <w:rPr>
          <w:rFonts w:eastAsia="Times New Roman" w:cs="Times New Roman"/>
          <w:szCs w:val="24"/>
        </w:rPr>
        <w:t xml:space="preserve"> λέτε ότι εάν το </w:t>
      </w:r>
      <w:r>
        <w:rPr>
          <w:rFonts w:eastAsia="Times New Roman" w:cs="Times New Roman"/>
          <w:szCs w:val="24"/>
        </w:rPr>
        <w:t xml:space="preserve">απαιτούν οι οικονομικές </w:t>
      </w:r>
      <w:r w:rsidRPr="00840025">
        <w:rPr>
          <w:rFonts w:eastAsia="Times New Roman" w:cs="Times New Roman"/>
          <w:szCs w:val="24"/>
        </w:rPr>
        <w:t>περιστάσεις μπορεί να αυξηθεί</w:t>
      </w:r>
      <w:r>
        <w:rPr>
          <w:rFonts w:eastAsia="Times New Roman" w:cs="Times New Roman"/>
          <w:szCs w:val="24"/>
        </w:rPr>
        <w:t>. Είναι αυτός επενδυ</w:t>
      </w:r>
      <w:r>
        <w:rPr>
          <w:rFonts w:eastAsia="Times New Roman" w:cs="Times New Roman"/>
          <w:szCs w:val="24"/>
        </w:rPr>
        <w:t xml:space="preserve">τικός όρος </w:t>
      </w:r>
      <w:r w:rsidRPr="00840025">
        <w:rPr>
          <w:rFonts w:eastAsia="Times New Roman" w:cs="Times New Roman"/>
          <w:szCs w:val="24"/>
        </w:rPr>
        <w:t>προσέλκυσης</w:t>
      </w:r>
      <w:r>
        <w:rPr>
          <w:rFonts w:eastAsia="Times New Roman" w:cs="Times New Roman"/>
          <w:szCs w:val="24"/>
        </w:rPr>
        <w:t>;</w:t>
      </w:r>
      <w:r w:rsidRPr="00840025">
        <w:rPr>
          <w:rFonts w:eastAsia="Times New Roman" w:cs="Times New Roman"/>
          <w:szCs w:val="24"/>
        </w:rPr>
        <w:t xml:space="preserve"> </w:t>
      </w:r>
      <w:r>
        <w:rPr>
          <w:rFonts w:eastAsia="Times New Roman" w:cs="Times New Roman"/>
          <w:szCs w:val="24"/>
        </w:rPr>
        <w:t xml:space="preserve">Δεν τον ακούω έτσι. Αντίθετα, τον </w:t>
      </w:r>
      <w:r w:rsidRPr="00840025">
        <w:rPr>
          <w:rFonts w:eastAsia="Times New Roman" w:cs="Times New Roman"/>
          <w:szCs w:val="24"/>
        </w:rPr>
        <w:t xml:space="preserve">βλέπω ως οικονομικό όρο μη </w:t>
      </w:r>
      <w:r w:rsidRPr="00840025">
        <w:rPr>
          <w:rFonts w:eastAsia="Times New Roman" w:cs="Times New Roman"/>
          <w:szCs w:val="24"/>
        </w:rPr>
        <w:lastRenderedPageBreak/>
        <w:t>προσέλκυσης των επενδυτών</w:t>
      </w:r>
      <w:r>
        <w:rPr>
          <w:rFonts w:eastAsia="Times New Roman" w:cs="Times New Roman"/>
          <w:szCs w:val="24"/>
        </w:rPr>
        <w:t xml:space="preserve">. Και το 2% των τελών, του αντισταθμιστικού τέλους που το κάνετε 3,5% και αυτό, επίσης, βαρύνει τον </w:t>
      </w:r>
      <w:r w:rsidRPr="00840025">
        <w:rPr>
          <w:rFonts w:eastAsia="Times New Roman" w:cs="Times New Roman"/>
          <w:szCs w:val="24"/>
        </w:rPr>
        <w:t xml:space="preserve"> </w:t>
      </w:r>
      <w:r>
        <w:rPr>
          <w:rFonts w:eastAsia="Times New Roman" w:cs="Times New Roman"/>
          <w:szCs w:val="24"/>
        </w:rPr>
        <w:t>οργανισμό λιμένος</w:t>
      </w:r>
      <w:r>
        <w:rPr>
          <w:rFonts w:eastAsia="Times New Roman" w:cs="Times New Roman"/>
          <w:szCs w:val="24"/>
        </w:rPr>
        <w:t>. Τ</w:t>
      </w:r>
      <w:r w:rsidRPr="00840025">
        <w:rPr>
          <w:rFonts w:eastAsia="Times New Roman" w:cs="Times New Roman"/>
          <w:szCs w:val="24"/>
        </w:rPr>
        <w:t>ι είναι αυτό το πλέγμα τω</w:t>
      </w:r>
      <w:r w:rsidRPr="00840025">
        <w:rPr>
          <w:rFonts w:eastAsia="Times New Roman" w:cs="Times New Roman"/>
          <w:szCs w:val="24"/>
        </w:rPr>
        <w:t>ν βαρών που πρ</w:t>
      </w:r>
      <w:r>
        <w:rPr>
          <w:rFonts w:eastAsia="Times New Roman" w:cs="Times New Roman"/>
          <w:szCs w:val="24"/>
        </w:rPr>
        <w:t>οσθέτει το σχέδιο νόμου σας στη</w:t>
      </w:r>
      <w:r w:rsidRPr="00840025">
        <w:rPr>
          <w:rFonts w:eastAsia="Times New Roman" w:cs="Times New Roman"/>
          <w:szCs w:val="24"/>
        </w:rPr>
        <w:t xml:space="preserve"> συγκεκριμένη </w:t>
      </w:r>
      <w:r>
        <w:rPr>
          <w:rFonts w:eastAsia="Times New Roman" w:cs="Times New Roman"/>
          <w:szCs w:val="24"/>
        </w:rPr>
        <w:t>δι</w:t>
      </w:r>
      <w:r w:rsidRPr="00840025">
        <w:rPr>
          <w:rFonts w:eastAsia="Times New Roman" w:cs="Times New Roman"/>
          <w:szCs w:val="24"/>
        </w:rPr>
        <w:t>εργασία</w:t>
      </w:r>
      <w:r>
        <w:rPr>
          <w:rFonts w:eastAsia="Times New Roman" w:cs="Times New Roman"/>
          <w:szCs w:val="24"/>
        </w:rPr>
        <w:t>;</w:t>
      </w:r>
      <w:r w:rsidRPr="00840025">
        <w:rPr>
          <w:rFonts w:eastAsia="Times New Roman" w:cs="Times New Roman"/>
          <w:szCs w:val="24"/>
        </w:rPr>
        <w:t xml:space="preserve"> </w:t>
      </w:r>
      <w:r>
        <w:rPr>
          <w:rFonts w:eastAsia="Times New Roman" w:cs="Times New Roman"/>
          <w:szCs w:val="24"/>
        </w:rPr>
        <w:t>Τ</w:t>
      </w:r>
      <w:r w:rsidRPr="00840025">
        <w:rPr>
          <w:rFonts w:eastAsia="Times New Roman" w:cs="Times New Roman"/>
          <w:szCs w:val="24"/>
        </w:rPr>
        <w:t xml:space="preserve">α χαλάτε τα πράγματα που βρήκατε από το 2003 </w:t>
      </w:r>
      <w:r>
        <w:rPr>
          <w:rFonts w:eastAsia="Times New Roman" w:cs="Times New Roman"/>
          <w:szCs w:val="24"/>
        </w:rPr>
        <w:t>ή τα φτιάχνετε; Μ</w:t>
      </w:r>
      <w:r w:rsidRPr="00840025">
        <w:rPr>
          <w:rFonts w:eastAsia="Times New Roman" w:cs="Times New Roman"/>
          <w:szCs w:val="24"/>
        </w:rPr>
        <w:t xml:space="preserve">έχρι στιγμής κάτι που να οικοδομεί κάτι θετικότερο </w:t>
      </w:r>
      <w:r>
        <w:rPr>
          <w:rFonts w:eastAsia="Times New Roman" w:cs="Times New Roman"/>
          <w:szCs w:val="24"/>
        </w:rPr>
        <w:t>ε</w:t>
      </w:r>
      <w:r w:rsidRPr="00840025">
        <w:rPr>
          <w:rFonts w:eastAsia="Times New Roman" w:cs="Times New Roman"/>
          <w:szCs w:val="24"/>
        </w:rPr>
        <w:t>μείς</w:t>
      </w:r>
      <w:r>
        <w:rPr>
          <w:rFonts w:eastAsia="Times New Roman" w:cs="Times New Roman"/>
          <w:szCs w:val="24"/>
        </w:rPr>
        <w:t>,</w:t>
      </w:r>
      <w:r w:rsidRPr="00840025">
        <w:rPr>
          <w:rFonts w:eastAsia="Times New Roman" w:cs="Times New Roman"/>
          <w:szCs w:val="24"/>
        </w:rPr>
        <w:t xml:space="preserve"> τουλάχιστον</w:t>
      </w:r>
      <w:r>
        <w:rPr>
          <w:rFonts w:eastAsia="Times New Roman" w:cs="Times New Roman"/>
          <w:szCs w:val="24"/>
        </w:rPr>
        <w:t>,</w:t>
      </w:r>
      <w:r w:rsidRPr="00840025">
        <w:rPr>
          <w:rFonts w:eastAsia="Times New Roman" w:cs="Times New Roman"/>
          <w:szCs w:val="24"/>
        </w:rPr>
        <w:t xml:space="preserve"> δεν μπορούμε να δούμε</w:t>
      </w:r>
      <w:r>
        <w:rPr>
          <w:rFonts w:eastAsia="Times New Roman" w:cs="Times New Roman"/>
          <w:szCs w:val="24"/>
        </w:rPr>
        <w:t>.</w:t>
      </w:r>
    </w:p>
    <w:p w14:paraId="2D05F62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w:t>
      </w:r>
      <w:r>
        <w:rPr>
          <w:rFonts w:eastAsia="Times New Roman" w:cs="Times New Roman"/>
          <w:szCs w:val="24"/>
        </w:rPr>
        <w:t>ουδούνι λήξ</w:t>
      </w:r>
      <w:r>
        <w:rPr>
          <w:rFonts w:eastAsia="Times New Roman" w:cs="Times New Roman"/>
          <w:szCs w:val="24"/>
        </w:rPr>
        <w:t>εω</w:t>
      </w:r>
      <w:r>
        <w:rPr>
          <w:rFonts w:eastAsia="Times New Roman" w:cs="Times New Roman"/>
          <w:szCs w:val="24"/>
        </w:rPr>
        <w:t>ς του χρόνου ομιλίας του κυρίου Βουλευτή)</w:t>
      </w:r>
    </w:p>
    <w:p w14:paraId="2D05F62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w:t>
      </w:r>
      <w:r w:rsidRPr="00840025">
        <w:rPr>
          <w:rFonts w:eastAsia="Times New Roman" w:cs="Times New Roman"/>
          <w:szCs w:val="24"/>
        </w:rPr>
        <w:t xml:space="preserve">ύριε </w:t>
      </w:r>
      <w:r>
        <w:rPr>
          <w:rFonts w:eastAsia="Times New Roman" w:cs="Times New Roman"/>
          <w:szCs w:val="24"/>
        </w:rPr>
        <w:t>Π</w:t>
      </w:r>
      <w:r w:rsidRPr="00840025">
        <w:rPr>
          <w:rFonts w:eastAsia="Times New Roman" w:cs="Times New Roman"/>
          <w:szCs w:val="24"/>
        </w:rPr>
        <w:t>ρόεδρε</w:t>
      </w:r>
      <w:r>
        <w:rPr>
          <w:rFonts w:eastAsia="Times New Roman" w:cs="Times New Roman"/>
          <w:szCs w:val="24"/>
        </w:rPr>
        <w:t>, σ</w:t>
      </w:r>
      <w:r w:rsidRPr="00840025">
        <w:rPr>
          <w:rFonts w:eastAsia="Times New Roman" w:cs="Times New Roman"/>
          <w:szCs w:val="24"/>
        </w:rPr>
        <w:t xml:space="preserve">ας ζητώ </w:t>
      </w:r>
      <w:r w:rsidRPr="00840025">
        <w:rPr>
          <w:rFonts w:eastAsia="Times New Roman" w:cs="Times New Roman"/>
          <w:szCs w:val="24"/>
        </w:rPr>
        <w:t>ακόμ</w:t>
      </w:r>
      <w:r>
        <w:rPr>
          <w:rFonts w:eastAsia="Times New Roman" w:cs="Times New Roman"/>
          <w:szCs w:val="24"/>
        </w:rPr>
        <w:t>η</w:t>
      </w:r>
      <w:r w:rsidRPr="00840025">
        <w:rPr>
          <w:rFonts w:eastAsia="Times New Roman" w:cs="Times New Roman"/>
          <w:szCs w:val="24"/>
        </w:rPr>
        <w:t xml:space="preserve"> </w:t>
      </w:r>
      <w:r w:rsidRPr="00840025">
        <w:rPr>
          <w:rFonts w:eastAsia="Times New Roman" w:cs="Times New Roman"/>
          <w:szCs w:val="24"/>
        </w:rPr>
        <w:t>δύο λεπτά</w:t>
      </w:r>
      <w:r>
        <w:rPr>
          <w:rFonts w:eastAsia="Times New Roman" w:cs="Times New Roman"/>
          <w:szCs w:val="24"/>
        </w:rPr>
        <w:t>. Αν μου τα</w:t>
      </w:r>
      <w:r w:rsidRPr="00840025">
        <w:rPr>
          <w:rFonts w:eastAsia="Times New Roman" w:cs="Times New Roman"/>
          <w:szCs w:val="24"/>
        </w:rPr>
        <w:t xml:space="preserve"> δώσετε</w:t>
      </w:r>
      <w:r>
        <w:rPr>
          <w:rFonts w:eastAsia="Times New Roman" w:cs="Times New Roman"/>
          <w:szCs w:val="24"/>
        </w:rPr>
        <w:t xml:space="preserve">, έχει καλώς. </w:t>
      </w:r>
    </w:p>
    <w:p w14:paraId="2D05F62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w:t>
      </w:r>
      <w:r w:rsidRPr="00840025">
        <w:rPr>
          <w:rFonts w:eastAsia="Times New Roman" w:cs="Times New Roman"/>
          <w:szCs w:val="24"/>
        </w:rPr>
        <w:t>ας λένε για την ύπαρξη μελετών</w:t>
      </w:r>
      <w:r>
        <w:rPr>
          <w:rFonts w:eastAsia="Times New Roman" w:cs="Times New Roman"/>
          <w:szCs w:val="24"/>
        </w:rPr>
        <w:t>. Θ</w:t>
      </w:r>
      <w:r w:rsidRPr="00840025">
        <w:rPr>
          <w:rFonts w:eastAsia="Times New Roman" w:cs="Times New Roman"/>
          <w:szCs w:val="24"/>
        </w:rPr>
        <w:t>α το άκουγα και ως επιχείρημα πολυτελείας</w:t>
      </w:r>
      <w:r>
        <w:rPr>
          <w:rFonts w:eastAsia="Times New Roman" w:cs="Times New Roman"/>
          <w:szCs w:val="24"/>
        </w:rPr>
        <w:t>. Όμως, αν τα δει κανείς</w:t>
      </w:r>
      <w:r w:rsidRPr="00840025">
        <w:rPr>
          <w:rFonts w:eastAsia="Times New Roman" w:cs="Times New Roman"/>
          <w:szCs w:val="24"/>
        </w:rPr>
        <w:t xml:space="preserve"> </w:t>
      </w:r>
      <w:r>
        <w:rPr>
          <w:rFonts w:eastAsia="Times New Roman" w:cs="Times New Roman"/>
          <w:szCs w:val="24"/>
        </w:rPr>
        <w:t>μετά από τέσσερα χρόνια</w:t>
      </w:r>
      <w:r w:rsidRPr="00840025">
        <w:rPr>
          <w:rFonts w:eastAsia="Times New Roman" w:cs="Times New Roman"/>
          <w:szCs w:val="24"/>
        </w:rPr>
        <w:t xml:space="preserve"> που είστε </w:t>
      </w:r>
      <w:r>
        <w:rPr>
          <w:rFonts w:eastAsia="Times New Roman" w:cs="Times New Roman"/>
          <w:szCs w:val="24"/>
        </w:rPr>
        <w:t>Κ</w:t>
      </w:r>
      <w:r w:rsidRPr="00840025">
        <w:rPr>
          <w:rFonts w:eastAsia="Times New Roman" w:cs="Times New Roman"/>
          <w:szCs w:val="24"/>
        </w:rPr>
        <w:t>υβέρνηση</w:t>
      </w:r>
      <w:r>
        <w:rPr>
          <w:rFonts w:eastAsia="Times New Roman" w:cs="Times New Roman"/>
          <w:szCs w:val="24"/>
        </w:rPr>
        <w:t>,</w:t>
      </w:r>
      <w:r w:rsidRPr="00840025">
        <w:rPr>
          <w:rFonts w:eastAsia="Times New Roman" w:cs="Times New Roman"/>
          <w:szCs w:val="24"/>
        </w:rPr>
        <w:t xml:space="preserve"> δεν μπορεί να ισχυριστε</w:t>
      </w:r>
      <w:r>
        <w:rPr>
          <w:rFonts w:eastAsia="Times New Roman" w:cs="Times New Roman"/>
          <w:szCs w:val="24"/>
        </w:rPr>
        <w:t>ί ότι είναι κριτική πολυτελείας. Έχ</w:t>
      </w:r>
      <w:r w:rsidRPr="00840025">
        <w:rPr>
          <w:rFonts w:eastAsia="Times New Roman" w:cs="Times New Roman"/>
          <w:szCs w:val="24"/>
        </w:rPr>
        <w:t xml:space="preserve">ετε </w:t>
      </w:r>
      <w:r>
        <w:rPr>
          <w:rFonts w:eastAsia="Times New Roman" w:cs="Times New Roman"/>
          <w:szCs w:val="24"/>
        </w:rPr>
        <w:t>τέσσερα</w:t>
      </w:r>
      <w:r w:rsidRPr="00840025">
        <w:rPr>
          <w:rFonts w:eastAsia="Times New Roman" w:cs="Times New Roman"/>
          <w:szCs w:val="24"/>
        </w:rPr>
        <w:t xml:space="preserve"> χρόνια</w:t>
      </w:r>
      <w:r>
        <w:rPr>
          <w:rFonts w:eastAsia="Times New Roman" w:cs="Times New Roman"/>
          <w:szCs w:val="24"/>
        </w:rPr>
        <w:t>. Ή</w:t>
      </w:r>
      <w:r w:rsidRPr="00840025">
        <w:rPr>
          <w:rFonts w:eastAsia="Times New Roman" w:cs="Times New Roman"/>
          <w:szCs w:val="24"/>
        </w:rPr>
        <w:t xml:space="preserve">ταν τα </w:t>
      </w:r>
      <w:r>
        <w:rPr>
          <w:rFonts w:eastAsia="Times New Roman" w:cs="Times New Roman"/>
          <w:szCs w:val="24"/>
        </w:rPr>
        <w:t>τέσσερα</w:t>
      </w:r>
      <w:r w:rsidRPr="00840025">
        <w:rPr>
          <w:rFonts w:eastAsia="Times New Roman" w:cs="Times New Roman"/>
          <w:szCs w:val="24"/>
        </w:rPr>
        <w:t xml:space="preserve"> χρόνια που σας χρειάζονταν για να υπερπηδήσ</w:t>
      </w:r>
      <w:r>
        <w:rPr>
          <w:rFonts w:eastAsia="Times New Roman" w:cs="Times New Roman"/>
          <w:szCs w:val="24"/>
        </w:rPr>
        <w:t xml:space="preserve">ετε </w:t>
      </w:r>
      <w:r w:rsidRPr="00840025">
        <w:rPr>
          <w:rFonts w:eastAsia="Times New Roman" w:cs="Times New Roman"/>
          <w:szCs w:val="24"/>
        </w:rPr>
        <w:t xml:space="preserve">τις </w:t>
      </w:r>
      <w:r>
        <w:rPr>
          <w:rFonts w:eastAsia="Times New Roman" w:cs="Times New Roman"/>
          <w:szCs w:val="24"/>
        </w:rPr>
        <w:t>ενοχές</w:t>
      </w:r>
      <w:r w:rsidRPr="00840025">
        <w:rPr>
          <w:rFonts w:eastAsia="Times New Roman" w:cs="Times New Roman"/>
          <w:szCs w:val="24"/>
        </w:rPr>
        <w:t xml:space="preserve"> </w:t>
      </w:r>
      <w:r>
        <w:rPr>
          <w:rFonts w:eastAsia="Times New Roman" w:cs="Times New Roman"/>
          <w:szCs w:val="24"/>
        </w:rPr>
        <w:t>σας;</w:t>
      </w:r>
      <w:r w:rsidRPr="00840025">
        <w:rPr>
          <w:rFonts w:eastAsia="Times New Roman" w:cs="Times New Roman"/>
          <w:szCs w:val="24"/>
        </w:rPr>
        <w:t xml:space="preserve"> </w:t>
      </w:r>
      <w:r>
        <w:rPr>
          <w:rFonts w:eastAsia="Times New Roman" w:cs="Times New Roman"/>
          <w:szCs w:val="24"/>
        </w:rPr>
        <w:t xml:space="preserve">Χάσατε πολύ χρόνο. Έχασε η χώρα πολύ χρόνο. </w:t>
      </w:r>
      <w:r w:rsidRPr="00840025">
        <w:rPr>
          <w:rFonts w:eastAsia="Times New Roman" w:cs="Times New Roman"/>
          <w:szCs w:val="24"/>
        </w:rPr>
        <w:t xml:space="preserve">Εάν ήταν </w:t>
      </w:r>
      <w:r>
        <w:rPr>
          <w:rFonts w:eastAsia="Times New Roman" w:cs="Times New Roman"/>
          <w:szCs w:val="24"/>
        </w:rPr>
        <w:t xml:space="preserve">τέσσερα </w:t>
      </w:r>
      <w:r w:rsidRPr="00840025">
        <w:rPr>
          <w:rFonts w:eastAsia="Times New Roman" w:cs="Times New Roman"/>
          <w:szCs w:val="24"/>
        </w:rPr>
        <w:t>παραγωγικά χρόνι</w:t>
      </w:r>
      <w:r w:rsidRPr="00840025">
        <w:rPr>
          <w:rFonts w:eastAsia="Times New Roman" w:cs="Times New Roman"/>
          <w:szCs w:val="24"/>
        </w:rPr>
        <w:t>α</w:t>
      </w:r>
      <w:r>
        <w:rPr>
          <w:rFonts w:eastAsia="Times New Roman" w:cs="Times New Roman"/>
          <w:szCs w:val="24"/>
        </w:rPr>
        <w:t>, έπρεπε να μας πείτε πού</w:t>
      </w:r>
      <w:r w:rsidRPr="00840025">
        <w:rPr>
          <w:rFonts w:eastAsia="Times New Roman" w:cs="Times New Roman"/>
          <w:szCs w:val="24"/>
        </w:rPr>
        <w:t xml:space="preserve"> το βλέπετε</w:t>
      </w:r>
      <w:r>
        <w:rPr>
          <w:rFonts w:eastAsia="Times New Roman" w:cs="Times New Roman"/>
          <w:szCs w:val="24"/>
        </w:rPr>
        <w:t>. Οι Β</w:t>
      </w:r>
      <w:r w:rsidRPr="00840025">
        <w:rPr>
          <w:rFonts w:eastAsia="Times New Roman" w:cs="Times New Roman"/>
          <w:szCs w:val="24"/>
        </w:rPr>
        <w:t xml:space="preserve">ουλευτές </w:t>
      </w:r>
      <w:r>
        <w:rPr>
          <w:rFonts w:eastAsia="Times New Roman" w:cs="Times New Roman"/>
          <w:szCs w:val="24"/>
        </w:rPr>
        <w:t>που προ</w:t>
      </w:r>
      <w:r w:rsidRPr="00840025">
        <w:rPr>
          <w:rFonts w:eastAsia="Times New Roman" w:cs="Times New Roman"/>
          <w:szCs w:val="24"/>
        </w:rPr>
        <w:t>έρχονται από λιμάνια</w:t>
      </w:r>
      <w:r>
        <w:rPr>
          <w:rFonts w:eastAsia="Times New Roman" w:cs="Times New Roman"/>
          <w:szCs w:val="24"/>
        </w:rPr>
        <w:t>, ό</w:t>
      </w:r>
      <w:r w:rsidRPr="00840025">
        <w:rPr>
          <w:rFonts w:eastAsia="Times New Roman" w:cs="Times New Roman"/>
          <w:szCs w:val="24"/>
        </w:rPr>
        <w:t xml:space="preserve">πως </w:t>
      </w:r>
      <w:r>
        <w:rPr>
          <w:rFonts w:eastAsia="Times New Roman" w:cs="Times New Roman"/>
          <w:szCs w:val="24"/>
        </w:rPr>
        <w:t xml:space="preserve">η </w:t>
      </w:r>
      <w:r w:rsidRPr="00840025">
        <w:rPr>
          <w:rFonts w:eastAsia="Times New Roman" w:cs="Times New Roman"/>
          <w:szCs w:val="24"/>
        </w:rPr>
        <w:lastRenderedPageBreak/>
        <w:t>εισηγήτρι</w:t>
      </w:r>
      <w:r>
        <w:rPr>
          <w:rFonts w:eastAsia="Times New Roman" w:cs="Times New Roman"/>
          <w:szCs w:val="24"/>
        </w:rPr>
        <w:t>ά</w:t>
      </w:r>
      <w:r w:rsidRPr="00840025">
        <w:rPr>
          <w:rFonts w:eastAsia="Times New Roman" w:cs="Times New Roman"/>
          <w:szCs w:val="24"/>
        </w:rPr>
        <w:t xml:space="preserve"> </w:t>
      </w:r>
      <w:r>
        <w:rPr>
          <w:rFonts w:eastAsia="Times New Roman" w:cs="Times New Roman"/>
          <w:szCs w:val="24"/>
        </w:rPr>
        <w:t>σας,</w:t>
      </w:r>
      <w:r w:rsidRPr="00840025">
        <w:rPr>
          <w:rFonts w:eastAsia="Times New Roman" w:cs="Times New Roman"/>
          <w:szCs w:val="24"/>
        </w:rPr>
        <w:t xml:space="preserve"> έχουν εμπειρία</w:t>
      </w:r>
      <w:r>
        <w:rPr>
          <w:rFonts w:eastAsia="Times New Roman" w:cs="Times New Roman"/>
          <w:szCs w:val="24"/>
        </w:rPr>
        <w:t>. Ξέρουν</w:t>
      </w:r>
      <w:r w:rsidRPr="00840025">
        <w:rPr>
          <w:rFonts w:eastAsia="Times New Roman" w:cs="Times New Roman"/>
          <w:szCs w:val="24"/>
        </w:rPr>
        <w:t xml:space="preserve"> τι συζητείται εδώ και εκεί</w:t>
      </w:r>
      <w:r>
        <w:rPr>
          <w:rFonts w:eastAsia="Times New Roman" w:cs="Times New Roman"/>
          <w:szCs w:val="24"/>
        </w:rPr>
        <w:t>. Α</w:t>
      </w:r>
      <w:r w:rsidRPr="00840025">
        <w:rPr>
          <w:rFonts w:eastAsia="Times New Roman" w:cs="Times New Roman"/>
          <w:szCs w:val="24"/>
        </w:rPr>
        <w:t>υτήν</w:t>
      </w:r>
      <w:r>
        <w:rPr>
          <w:rFonts w:eastAsia="Times New Roman" w:cs="Times New Roman"/>
          <w:szCs w:val="24"/>
        </w:rPr>
        <w:t>,</w:t>
      </w:r>
      <w:r w:rsidRPr="00840025">
        <w:rPr>
          <w:rFonts w:eastAsia="Times New Roman" w:cs="Times New Roman"/>
          <w:szCs w:val="24"/>
        </w:rPr>
        <w:t xml:space="preserve"> </w:t>
      </w:r>
      <w:r>
        <w:rPr>
          <w:rFonts w:eastAsia="Times New Roman" w:cs="Times New Roman"/>
          <w:szCs w:val="24"/>
        </w:rPr>
        <w:t xml:space="preserve">όμως, την επιμέρους </w:t>
      </w:r>
      <w:r w:rsidRPr="00840025">
        <w:rPr>
          <w:rFonts w:eastAsia="Times New Roman" w:cs="Times New Roman"/>
          <w:szCs w:val="24"/>
        </w:rPr>
        <w:t>συνολική γνώση δεν την έχετε</w:t>
      </w:r>
      <w:r>
        <w:rPr>
          <w:rFonts w:eastAsia="Times New Roman" w:cs="Times New Roman"/>
          <w:szCs w:val="24"/>
        </w:rPr>
        <w:t>.</w:t>
      </w:r>
    </w:p>
    <w:p w14:paraId="2D05F62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Γι’</w:t>
      </w:r>
      <w:r w:rsidRPr="00840025">
        <w:rPr>
          <w:rFonts w:eastAsia="Times New Roman" w:cs="Times New Roman"/>
          <w:szCs w:val="24"/>
        </w:rPr>
        <w:t xml:space="preserve"> αυτό</w:t>
      </w:r>
      <w:r>
        <w:rPr>
          <w:rFonts w:eastAsia="Times New Roman" w:cs="Times New Roman"/>
          <w:szCs w:val="24"/>
        </w:rPr>
        <w:t>,</w:t>
      </w:r>
      <w:r w:rsidRPr="00840025">
        <w:rPr>
          <w:rFonts w:eastAsia="Times New Roman" w:cs="Times New Roman"/>
          <w:szCs w:val="24"/>
        </w:rPr>
        <w:t xml:space="preserve"> κύριε </w:t>
      </w:r>
      <w:r w:rsidRPr="00840025">
        <w:rPr>
          <w:rFonts w:eastAsia="Times New Roman" w:cs="Times New Roman"/>
          <w:szCs w:val="24"/>
        </w:rPr>
        <w:t>Αναπληρωτ</w:t>
      </w:r>
      <w:r>
        <w:rPr>
          <w:rFonts w:eastAsia="Times New Roman" w:cs="Times New Roman"/>
          <w:szCs w:val="24"/>
        </w:rPr>
        <w:t>ή</w:t>
      </w:r>
      <w:r w:rsidRPr="00840025">
        <w:rPr>
          <w:rFonts w:eastAsia="Times New Roman" w:cs="Times New Roman"/>
          <w:szCs w:val="24"/>
        </w:rPr>
        <w:t xml:space="preserve"> </w:t>
      </w:r>
      <w:r w:rsidRPr="00840025">
        <w:rPr>
          <w:rFonts w:eastAsia="Times New Roman" w:cs="Times New Roman"/>
          <w:szCs w:val="24"/>
        </w:rPr>
        <w:t>Υπουργέ</w:t>
      </w:r>
      <w:r>
        <w:rPr>
          <w:rFonts w:eastAsia="Times New Roman" w:cs="Times New Roman"/>
          <w:szCs w:val="24"/>
        </w:rPr>
        <w:t>,</w:t>
      </w:r>
      <w:r w:rsidRPr="00840025">
        <w:rPr>
          <w:rFonts w:eastAsia="Times New Roman" w:cs="Times New Roman"/>
          <w:szCs w:val="24"/>
        </w:rPr>
        <w:t xml:space="preserve"> βλέπω </w:t>
      </w:r>
      <w:r>
        <w:rPr>
          <w:rFonts w:eastAsia="Times New Roman" w:cs="Times New Roman"/>
          <w:szCs w:val="24"/>
        </w:rPr>
        <w:t>έξ</w:t>
      </w:r>
      <w:r>
        <w:rPr>
          <w:rFonts w:eastAsia="Times New Roman" w:cs="Times New Roman"/>
          <w:szCs w:val="24"/>
        </w:rPr>
        <w:t>υπνο</w:t>
      </w:r>
      <w:r w:rsidRPr="00840025">
        <w:rPr>
          <w:rFonts w:eastAsia="Times New Roman" w:cs="Times New Roman"/>
          <w:szCs w:val="24"/>
        </w:rPr>
        <w:t xml:space="preserve"> το</w:t>
      </w:r>
      <w:r>
        <w:rPr>
          <w:rFonts w:eastAsia="Times New Roman" w:cs="Times New Roman"/>
          <w:szCs w:val="24"/>
        </w:rPr>
        <w:t xml:space="preserve"> δικό σας</w:t>
      </w:r>
      <w:r w:rsidRPr="00840025">
        <w:rPr>
          <w:rFonts w:eastAsia="Times New Roman" w:cs="Times New Roman"/>
          <w:szCs w:val="24"/>
        </w:rPr>
        <w:t xml:space="preserve"> επιχείρημα για τις πρώτες μελέτες</w:t>
      </w:r>
      <w:r>
        <w:rPr>
          <w:rFonts w:eastAsia="Times New Roman" w:cs="Times New Roman"/>
          <w:szCs w:val="24"/>
        </w:rPr>
        <w:t>,</w:t>
      </w:r>
      <w:r w:rsidRPr="00840025">
        <w:rPr>
          <w:rFonts w:eastAsia="Times New Roman" w:cs="Times New Roman"/>
          <w:szCs w:val="24"/>
        </w:rPr>
        <w:t xml:space="preserve"> αλλά και εύλογο το επιχείρημα ότι μετά από τέσσερα χρόνια </w:t>
      </w:r>
      <w:r>
        <w:rPr>
          <w:rFonts w:eastAsia="Times New Roman" w:cs="Times New Roman"/>
          <w:szCs w:val="24"/>
        </w:rPr>
        <w:t>έ</w:t>
      </w:r>
      <w:r w:rsidRPr="00840025">
        <w:rPr>
          <w:rFonts w:eastAsia="Times New Roman" w:cs="Times New Roman"/>
          <w:szCs w:val="24"/>
        </w:rPr>
        <w:t>πρεπε να έχετε κατεύθυνση και κατεύθυνση δεν έχετε κα</w:t>
      </w:r>
      <w:r>
        <w:rPr>
          <w:rFonts w:eastAsia="Times New Roman" w:cs="Times New Roman"/>
          <w:szCs w:val="24"/>
        </w:rPr>
        <w:t>μ</w:t>
      </w:r>
      <w:r w:rsidRPr="00840025">
        <w:rPr>
          <w:rFonts w:eastAsia="Times New Roman" w:cs="Times New Roman"/>
          <w:szCs w:val="24"/>
        </w:rPr>
        <w:t>μία</w:t>
      </w:r>
      <w:r>
        <w:rPr>
          <w:rFonts w:eastAsia="Times New Roman" w:cs="Times New Roman"/>
          <w:szCs w:val="24"/>
        </w:rPr>
        <w:t>.</w:t>
      </w:r>
    </w:p>
    <w:p w14:paraId="2D05F63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όπως,</w:t>
      </w:r>
      <w:r w:rsidRPr="00840025">
        <w:rPr>
          <w:rFonts w:eastAsia="Times New Roman" w:cs="Times New Roman"/>
          <w:szCs w:val="24"/>
        </w:rPr>
        <w:t xml:space="preserve"> </w:t>
      </w:r>
      <w:r>
        <w:rPr>
          <w:rFonts w:eastAsia="Times New Roman" w:cs="Times New Roman"/>
          <w:szCs w:val="24"/>
        </w:rPr>
        <w:t>επίσης,</w:t>
      </w:r>
      <w:r w:rsidRPr="00840025">
        <w:rPr>
          <w:rFonts w:eastAsia="Times New Roman" w:cs="Times New Roman"/>
          <w:szCs w:val="24"/>
        </w:rPr>
        <w:t xml:space="preserve"> προκλ</w:t>
      </w:r>
      <w:r>
        <w:rPr>
          <w:rFonts w:eastAsia="Times New Roman" w:cs="Times New Roman"/>
          <w:szCs w:val="24"/>
        </w:rPr>
        <w:t xml:space="preserve">ηθήκατε </w:t>
      </w:r>
      <w:r w:rsidRPr="00840025">
        <w:rPr>
          <w:rFonts w:eastAsia="Times New Roman" w:cs="Times New Roman"/>
          <w:szCs w:val="24"/>
        </w:rPr>
        <w:t xml:space="preserve">με πολιτικό τρόπο από πολλούς </w:t>
      </w:r>
      <w:r>
        <w:rPr>
          <w:rFonts w:eastAsia="Times New Roman" w:cs="Times New Roman"/>
          <w:szCs w:val="24"/>
        </w:rPr>
        <w:t xml:space="preserve">ομιλητές, </w:t>
      </w:r>
      <w:r w:rsidRPr="00840025">
        <w:rPr>
          <w:rFonts w:eastAsia="Times New Roman" w:cs="Times New Roman"/>
          <w:szCs w:val="24"/>
        </w:rPr>
        <w:t xml:space="preserve">μεταξύ των οποίων και </w:t>
      </w:r>
      <w:r>
        <w:rPr>
          <w:rFonts w:eastAsia="Times New Roman" w:cs="Times New Roman"/>
          <w:szCs w:val="24"/>
        </w:rPr>
        <w:t xml:space="preserve">από τον δικό μας εισηγητή τον κ. Καρρά, </w:t>
      </w:r>
      <w:r w:rsidRPr="00840025">
        <w:rPr>
          <w:rFonts w:eastAsia="Times New Roman" w:cs="Times New Roman"/>
          <w:szCs w:val="24"/>
        </w:rPr>
        <w:t xml:space="preserve">να μας πείτε ονόματα </w:t>
      </w:r>
      <w:r>
        <w:rPr>
          <w:rFonts w:eastAsia="Times New Roman" w:cs="Times New Roman"/>
          <w:szCs w:val="24"/>
        </w:rPr>
        <w:t xml:space="preserve">επενδυτών </w:t>
      </w:r>
      <w:r>
        <w:rPr>
          <w:rFonts w:eastAsia="Times New Roman" w:cs="Times New Roman"/>
          <w:szCs w:val="24"/>
        </w:rPr>
        <w:t xml:space="preserve">και </w:t>
      </w:r>
      <w:r>
        <w:rPr>
          <w:rFonts w:eastAsia="Times New Roman" w:cs="Times New Roman"/>
          <w:szCs w:val="24"/>
        </w:rPr>
        <w:t>εσείς, κύριε Πλακιωτάκη, το αναφέρατε. Ονό</w:t>
      </w:r>
      <w:r w:rsidRPr="00840025">
        <w:rPr>
          <w:rFonts w:eastAsia="Times New Roman" w:cs="Times New Roman"/>
          <w:szCs w:val="24"/>
        </w:rPr>
        <w:t>ματα εταιρειών που θέλουν να είναι μέλλοντες επενδυτές</w:t>
      </w:r>
      <w:r>
        <w:rPr>
          <w:rFonts w:eastAsia="Times New Roman" w:cs="Times New Roman"/>
          <w:szCs w:val="24"/>
        </w:rPr>
        <w:t>,</w:t>
      </w:r>
      <w:r w:rsidRPr="00840025">
        <w:rPr>
          <w:rFonts w:eastAsia="Times New Roman" w:cs="Times New Roman"/>
          <w:szCs w:val="24"/>
        </w:rPr>
        <w:t xml:space="preserve"> μέλλουσες </w:t>
      </w:r>
      <w:r>
        <w:rPr>
          <w:rFonts w:eastAsia="Times New Roman" w:cs="Times New Roman"/>
          <w:szCs w:val="24"/>
        </w:rPr>
        <w:t>επενδύτριες</w:t>
      </w:r>
      <w:r w:rsidRPr="00840025">
        <w:rPr>
          <w:rFonts w:eastAsia="Times New Roman" w:cs="Times New Roman"/>
          <w:szCs w:val="24"/>
        </w:rPr>
        <w:t xml:space="preserve"> εταιρείες</w:t>
      </w:r>
      <w:r>
        <w:rPr>
          <w:rFonts w:eastAsia="Times New Roman" w:cs="Times New Roman"/>
          <w:szCs w:val="24"/>
        </w:rPr>
        <w:t>,</w:t>
      </w:r>
      <w:r w:rsidRPr="00840025">
        <w:rPr>
          <w:rFonts w:eastAsia="Times New Roman" w:cs="Times New Roman"/>
          <w:szCs w:val="24"/>
        </w:rPr>
        <w:t xml:space="preserve"> για να καταλάβουμε π</w:t>
      </w:r>
      <w:r>
        <w:rPr>
          <w:rFonts w:eastAsia="Times New Roman" w:cs="Times New Roman"/>
          <w:szCs w:val="24"/>
        </w:rPr>
        <w:t>ώ</w:t>
      </w:r>
      <w:r w:rsidRPr="00840025">
        <w:rPr>
          <w:rFonts w:eastAsia="Times New Roman" w:cs="Times New Roman"/>
          <w:szCs w:val="24"/>
        </w:rPr>
        <w:t>ς κινεί</w:t>
      </w:r>
      <w:r w:rsidRPr="00840025">
        <w:rPr>
          <w:rFonts w:eastAsia="Times New Roman" w:cs="Times New Roman"/>
          <w:szCs w:val="24"/>
        </w:rPr>
        <w:t>στε</w:t>
      </w:r>
      <w:r>
        <w:rPr>
          <w:rFonts w:eastAsia="Times New Roman" w:cs="Times New Roman"/>
          <w:szCs w:val="24"/>
        </w:rPr>
        <w:t>,</w:t>
      </w:r>
      <w:r w:rsidRPr="00840025">
        <w:rPr>
          <w:rFonts w:eastAsia="Times New Roman" w:cs="Times New Roman"/>
          <w:szCs w:val="24"/>
        </w:rPr>
        <w:t xml:space="preserve"> αλλά ούτε αυτό το έχετε συμπεριλάβει στις ρυθμίσεις </w:t>
      </w:r>
      <w:r>
        <w:rPr>
          <w:rFonts w:eastAsia="Times New Roman" w:cs="Times New Roman"/>
          <w:szCs w:val="24"/>
        </w:rPr>
        <w:t>σας.</w:t>
      </w:r>
    </w:p>
    <w:p w14:paraId="2D05F63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w:t>
      </w:r>
      <w:r w:rsidRPr="00840025">
        <w:rPr>
          <w:rFonts w:eastAsia="Times New Roman" w:cs="Times New Roman"/>
          <w:szCs w:val="24"/>
        </w:rPr>
        <w:t>έλος</w:t>
      </w:r>
      <w:r>
        <w:rPr>
          <w:rFonts w:eastAsia="Times New Roman" w:cs="Times New Roman"/>
          <w:szCs w:val="24"/>
        </w:rPr>
        <w:t>, κ</w:t>
      </w:r>
      <w:r w:rsidRPr="00840025">
        <w:rPr>
          <w:rFonts w:eastAsia="Times New Roman" w:cs="Times New Roman"/>
          <w:szCs w:val="24"/>
        </w:rPr>
        <w:t>ύριε Υπουργέ</w:t>
      </w:r>
      <w:r>
        <w:rPr>
          <w:rFonts w:eastAsia="Times New Roman" w:cs="Times New Roman"/>
          <w:szCs w:val="24"/>
        </w:rPr>
        <w:t>,</w:t>
      </w:r>
      <w:r w:rsidRPr="00840025">
        <w:rPr>
          <w:rFonts w:eastAsia="Times New Roman" w:cs="Times New Roman"/>
          <w:szCs w:val="24"/>
        </w:rPr>
        <w:t xml:space="preserve"> </w:t>
      </w:r>
      <w:r>
        <w:rPr>
          <w:rFonts w:eastAsia="Times New Roman" w:cs="Times New Roman"/>
          <w:szCs w:val="24"/>
        </w:rPr>
        <w:t>οι φορείς σά</w:t>
      </w:r>
      <w:r w:rsidRPr="00840025">
        <w:rPr>
          <w:rFonts w:eastAsia="Times New Roman" w:cs="Times New Roman"/>
          <w:szCs w:val="24"/>
        </w:rPr>
        <w:t xml:space="preserve">ς ζήτησαν </w:t>
      </w:r>
      <w:r>
        <w:rPr>
          <w:rFonts w:eastAsia="Times New Roman" w:cs="Times New Roman"/>
          <w:szCs w:val="24"/>
        </w:rPr>
        <w:t>αλλαγή της σύνθεσης των διοικητικών συμβουλίων, αλλά αλλαγή της σύνθεσης των διοικητικών συμβουλίων των λιμένων δεν κάνατε. Παραμένουν ως έχουν. Ε</w:t>
      </w:r>
      <w:r w:rsidRPr="00840025">
        <w:rPr>
          <w:rFonts w:eastAsia="Times New Roman" w:cs="Times New Roman"/>
          <w:szCs w:val="24"/>
        </w:rPr>
        <w:t>ίναι</w:t>
      </w:r>
      <w:r w:rsidRPr="00840025">
        <w:rPr>
          <w:rFonts w:eastAsia="Times New Roman" w:cs="Times New Roman"/>
          <w:szCs w:val="24"/>
        </w:rPr>
        <w:t xml:space="preserve"> άχρηστο </w:t>
      </w:r>
      <w:r>
        <w:rPr>
          <w:rFonts w:eastAsia="Times New Roman" w:cs="Times New Roman"/>
          <w:szCs w:val="24"/>
        </w:rPr>
        <w:t xml:space="preserve">χώροι πολύ χρήσιμοι </w:t>
      </w:r>
      <w:r w:rsidRPr="00840025">
        <w:rPr>
          <w:rFonts w:eastAsia="Times New Roman" w:cs="Times New Roman"/>
          <w:szCs w:val="24"/>
        </w:rPr>
        <w:t>για την επαγγελματική ζωή του τόπου και για την ανάπτυξη</w:t>
      </w:r>
      <w:r>
        <w:rPr>
          <w:rFonts w:eastAsia="Times New Roman" w:cs="Times New Roman"/>
          <w:szCs w:val="24"/>
        </w:rPr>
        <w:t>,</w:t>
      </w:r>
      <w:r w:rsidRPr="00840025">
        <w:rPr>
          <w:rFonts w:eastAsia="Times New Roman" w:cs="Times New Roman"/>
          <w:szCs w:val="24"/>
        </w:rPr>
        <w:t xml:space="preserve"> που σας ζητούν εδώ στη Βουλή εκπροσώπηση στα διοικητικά συμβούλια </w:t>
      </w:r>
      <w:r w:rsidRPr="00840025">
        <w:rPr>
          <w:rFonts w:eastAsia="Times New Roman" w:cs="Times New Roman"/>
          <w:szCs w:val="24"/>
        </w:rPr>
        <w:lastRenderedPageBreak/>
        <w:t>των λιμένων</w:t>
      </w:r>
      <w:r>
        <w:rPr>
          <w:rFonts w:eastAsia="Times New Roman" w:cs="Times New Roman"/>
          <w:szCs w:val="24"/>
        </w:rPr>
        <w:t>,</w:t>
      </w:r>
      <w:r w:rsidRPr="00840025">
        <w:rPr>
          <w:rFonts w:eastAsia="Times New Roman" w:cs="Times New Roman"/>
          <w:szCs w:val="24"/>
        </w:rPr>
        <w:t xml:space="preserve"> να τους ακούσετε και να τους προσθέσετε</w:t>
      </w:r>
      <w:r>
        <w:rPr>
          <w:rFonts w:eastAsia="Times New Roman" w:cs="Times New Roman"/>
          <w:szCs w:val="24"/>
        </w:rPr>
        <w:t>;</w:t>
      </w:r>
      <w:r w:rsidRPr="00840025">
        <w:rPr>
          <w:rFonts w:eastAsia="Times New Roman" w:cs="Times New Roman"/>
          <w:szCs w:val="24"/>
        </w:rPr>
        <w:t xml:space="preserve"> </w:t>
      </w:r>
      <w:r>
        <w:rPr>
          <w:rFonts w:eastAsia="Times New Roman" w:cs="Times New Roman"/>
          <w:szCs w:val="24"/>
        </w:rPr>
        <w:t>Δ</w:t>
      </w:r>
      <w:r w:rsidRPr="00840025">
        <w:rPr>
          <w:rFonts w:eastAsia="Times New Roman" w:cs="Times New Roman"/>
          <w:szCs w:val="24"/>
        </w:rPr>
        <w:t>εν λέω να αφαιρέσετε κανέναν</w:t>
      </w:r>
      <w:r>
        <w:rPr>
          <w:rFonts w:eastAsia="Times New Roman" w:cs="Times New Roman"/>
          <w:szCs w:val="24"/>
        </w:rPr>
        <w:t>.</w:t>
      </w:r>
    </w:p>
    <w:p w14:paraId="2D05F632"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ΝΙΚΟΛΑΟΣ ΣΥΡΜΑΛΕΝΙ</w:t>
      </w:r>
      <w:r>
        <w:rPr>
          <w:rFonts w:eastAsia="Times New Roman" w:cs="Times New Roman"/>
          <w:b/>
          <w:szCs w:val="24"/>
        </w:rPr>
        <w:t xml:space="preserve">ΟΣ: </w:t>
      </w:r>
      <w:r>
        <w:rPr>
          <w:rFonts w:eastAsia="Times New Roman" w:cs="Times New Roman"/>
          <w:szCs w:val="24"/>
        </w:rPr>
        <w:t xml:space="preserve">Δεσμεύτηκε. </w:t>
      </w:r>
    </w:p>
    <w:p w14:paraId="2D05F633"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Μα εδώ έχου</w:t>
      </w:r>
      <w:r w:rsidRPr="00840025">
        <w:rPr>
          <w:rFonts w:eastAsia="Times New Roman" w:cs="Times New Roman"/>
          <w:szCs w:val="24"/>
        </w:rPr>
        <w:t>με το</w:t>
      </w:r>
      <w:r>
        <w:rPr>
          <w:rFonts w:eastAsia="Times New Roman" w:cs="Times New Roman"/>
          <w:szCs w:val="24"/>
        </w:rPr>
        <w:t>ν</w:t>
      </w:r>
      <w:r w:rsidRPr="00840025">
        <w:rPr>
          <w:rFonts w:eastAsia="Times New Roman" w:cs="Times New Roman"/>
          <w:szCs w:val="24"/>
        </w:rPr>
        <w:t xml:space="preserve"> νόμο</w:t>
      </w:r>
      <w:r>
        <w:rPr>
          <w:rFonts w:eastAsia="Times New Roman" w:cs="Times New Roman"/>
          <w:szCs w:val="24"/>
        </w:rPr>
        <w:t>. Τι</w:t>
      </w:r>
      <w:r w:rsidRPr="00840025">
        <w:rPr>
          <w:rFonts w:eastAsia="Times New Roman" w:cs="Times New Roman"/>
          <w:szCs w:val="24"/>
        </w:rPr>
        <w:t xml:space="preserve"> δεσμεύτηκε</w:t>
      </w:r>
      <w:r>
        <w:rPr>
          <w:rFonts w:eastAsia="Times New Roman" w:cs="Times New Roman"/>
          <w:szCs w:val="24"/>
        </w:rPr>
        <w:t>;</w:t>
      </w:r>
      <w:r w:rsidRPr="00840025">
        <w:rPr>
          <w:rFonts w:eastAsia="Times New Roman" w:cs="Times New Roman"/>
          <w:szCs w:val="24"/>
        </w:rPr>
        <w:t xml:space="preserve"> </w:t>
      </w:r>
      <w:r>
        <w:rPr>
          <w:rFonts w:eastAsia="Times New Roman" w:cs="Times New Roman"/>
          <w:szCs w:val="24"/>
        </w:rPr>
        <w:t>Σ</w:t>
      </w:r>
      <w:r w:rsidRPr="00840025">
        <w:rPr>
          <w:rFonts w:eastAsia="Times New Roman" w:cs="Times New Roman"/>
          <w:szCs w:val="24"/>
        </w:rPr>
        <w:t>ε λίγους μήνες έχουμε εκλογές</w:t>
      </w:r>
      <w:r>
        <w:rPr>
          <w:rFonts w:eastAsia="Times New Roman" w:cs="Times New Roman"/>
          <w:szCs w:val="24"/>
        </w:rPr>
        <w:t>. Έ</w:t>
      </w:r>
      <w:r w:rsidRPr="00840025">
        <w:rPr>
          <w:rFonts w:eastAsia="Times New Roman" w:cs="Times New Roman"/>
          <w:szCs w:val="24"/>
        </w:rPr>
        <w:t>χετε τώρα το</w:t>
      </w:r>
      <w:r>
        <w:rPr>
          <w:rFonts w:eastAsia="Times New Roman" w:cs="Times New Roman"/>
          <w:szCs w:val="24"/>
        </w:rPr>
        <w:t>ν</w:t>
      </w:r>
      <w:r w:rsidRPr="00840025">
        <w:rPr>
          <w:rFonts w:eastAsia="Times New Roman" w:cs="Times New Roman"/>
          <w:szCs w:val="24"/>
        </w:rPr>
        <w:t xml:space="preserve"> νόμο</w:t>
      </w:r>
      <w:r>
        <w:rPr>
          <w:rFonts w:eastAsia="Times New Roman" w:cs="Times New Roman"/>
          <w:szCs w:val="24"/>
        </w:rPr>
        <w:t>.</w:t>
      </w:r>
      <w:r w:rsidRPr="00840025">
        <w:rPr>
          <w:rFonts w:eastAsia="Times New Roman" w:cs="Times New Roman"/>
          <w:szCs w:val="24"/>
        </w:rPr>
        <w:t xml:space="preserve"> Φέρνετε τροπολογί</w:t>
      </w:r>
      <w:r>
        <w:rPr>
          <w:rFonts w:eastAsia="Times New Roman" w:cs="Times New Roman"/>
          <w:szCs w:val="24"/>
        </w:rPr>
        <w:t>ε</w:t>
      </w:r>
      <w:r w:rsidRPr="00840025">
        <w:rPr>
          <w:rFonts w:eastAsia="Times New Roman" w:cs="Times New Roman"/>
          <w:szCs w:val="24"/>
        </w:rPr>
        <w:t>ς</w:t>
      </w:r>
      <w:r>
        <w:rPr>
          <w:rFonts w:eastAsia="Times New Roman" w:cs="Times New Roman"/>
          <w:szCs w:val="24"/>
        </w:rPr>
        <w:t>,</w:t>
      </w:r>
      <w:r w:rsidRPr="00840025">
        <w:rPr>
          <w:rFonts w:eastAsia="Times New Roman" w:cs="Times New Roman"/>
          <w:szCs w:val="24"/>
        </w:rPr>
        <w:t xml:space="preserve"> σχέδια νόμου ολόκληρα</w:t>
      </w:r>
      <w:r>
        <w:rPr>
          <w:rFonts w:eastAsia="Times New Roman" w:cs="Times New Roman"/>
          <w:szCs w:val="24"/>
        </w:rPr>
        <w:t>. Μ</w:t>
      </w:r>
      <w:r w:rsidRPr="00840025">
        <w:rPr>
          <w:rFonts w:eastAsia="Times New Roman" w:cs="Times New Roman"/>
          <w:szCs w:val="24"/>
        </w:rPr>
        <w:t xml:space="preserve">ία </w:t>
      </w:r>
      <w:r>
        <w:rPr>
          <w:rFonts w:eastAsia="Times New Roman" w:cs="Times New Roman"/>
          <w:szCs w:val="24"/>
        </w:rPr>
        <w:t xml:space="preserve">διάταξη </w:t>
      </w:r>
      <w:r>
        <w:rPr>
          <w:rFonts w:eastAsia="Times New Roman" w:cs="Times New Roman"/>
          <w:szCs w:val="24"/>
        </w:rPr>
        <w:t>για πέντε</w:t>
      </w:r>
      <w:r w:rsidRPr="00840025">
        <w:rPr>
          <w:rFonts w:eastAsia="Times New Roman" w:cs="Times New Roman"/>
          <w:szCs w:val="24"/>
        </w:rPr>
        <w:t xml:space="preserve"> προσθήκες δεν</w:t>
      </w:r>
      <w:r>
        <w:rPr>
          <w:rFonts w:eastAsia="Times New Roman" w:cs="Times New Roman"/>
          <w:szCs w:val="24"/>
        </w:rPr>
        <w:t xml:space="preserve"> μπορείτε να κάνετε; Π</w:t>
      </w:r>
      <w:r w:rsidRPr="00840025">
        <w:rPr>
          <w:rFonts w:eastAsia="Times New Roman" w:cs="Times New Roman"/>
          <w:szCs w:val="24"/>
        </w:rPr>
        <w:t>ρέπει να το μελετήσετε</w:t>
      </w:r>
      <w:r>
        <w:rPr>
          <w:rFonts w:eastAsia="Times New Roman" w:cs="Times New Roman"/>
          <w:szCs w:val="24"/>
        </w:rPr>
        <w:t>;</w:t>
      </w:r>
      <w:r w:rsidRPr="00840025">
        <w:rPr>
          <w:rFonts w:eastAsia="Times New Roman" w:cs="Times New Roman"/>
          <w:szCs w:val="24"/>
        </w:rPr>
        <w:t xml:space="preserve"> </w:t>
      </w:r>
      <w:r>
        <w:rPr>
          <w:rFonts w:eastAsia="Times New Roman" w:cs="Times New Roman"/>
          <w:szCs w:val="24"/>
        </w:rPr>
        <w:t xml:space="preserve">Είστε </w:t>
      </w:r>
      <w:r w:rsidRPr="00840025">
        <w:rPr>
          <w:rFonts w:eastAsia="Times New Roman" w:cs="Times New Roman"/>
          <w:szCs w:val="24"/>
        </w:rPr>
        <w:t xml:space="preserve">τόσες μέρες στη </w:t>
      </w:r>
      <w:r>
        <w:rPr>
          <w:rFonts w:eastAsia="Times New Roman" w:cs="Times New Roman"/>
          <w:szCs w:val="24"/>
        </w:rPr>
        <w:t>Β</w:t>
      </w:r>
      <w:r w:rsidRPr="00840025">
        <w:rPr>
          <w:rFonts w:eastAsia="Times New Roman" w:cs="Times New Roman"/>
          <w:szCs w:val="24"/>
        </w:rPr>
        <w:t>ουλή και το μελετάτ</w:t>
      </w:r>
      <w:r>
        <w:rPr>
          <w:rFonts w:eastAsia="Times New Roman" w:cs="Times New Roman"/>
          <w:szCs w:val="24"/>
        </w:rPr>
        <w:t>ε κ</w:t>
      </w:r>
      <w:r w:rsidRPr="00840025">
        <w:rPr>
          <w:rFonts w:eastAsia="Times New Roman" w:cs="Times New Roman"/>
          <w:szCs w:val="24"/>
        </w:rPr>
        <w:t>αι εδώ</w:t>
      </w:r>
      <w:r>
        <w:rPr>
          <w:rFonts w:eastAsia="Times New Roman" w:cs="Times New Roman"/>
          <w:szCs w:val="24"/>
        </w:rPr>
        <w:t>. Ούτε αυτή τη διάταξη;</w:t>
      </w:r>
    </w:p>
    <w:p w14:paraId="2D05F63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w:t>
      </w:r>
      <w:r w:rsidRPr="00840025">
        <w:rPr>
          <w:rFonts w:eastAsia="Times New Roman" w:cs="Times New Roman"/>
          <w:szCs w:val="24"/>
        </w:rPr>
        <w:t>ελειώνοντας</w:t>
      </w:r>
      <w:r>
        <w:rPr>
          <w:rFonts w:eastAsia="Times New Roman" w:cs="Times New Roman"/>
          <w:szCs w:val="24"/>
        </w:rPr>
        <w:t>, θα πω</w:t>
      </w:r>
      <w:r w:rsidRPr="00840025">
        <w:rPr>
          <w:rFonts w:eastAsia="Times New Roman" w:cs="Times New Roman"/>
          <w:szCs w:val="24"/>
        </w:rPr>
        <w:t xml:space="preserve"> για τον Κυριάκο Παπαδόπουλο </w:t>
      </w:r>
      <w:r>
        <w:rPr>
          <w:rFonts w:eastAsia="Times New Roman" w:cs="Times New Roman"/>
          <w:szCs w:val="24"/>
        </w:rPr>
        <w:t>σ</w:t>
      </w:r>
      <w:r w:rsidRPr="00840025">
        <w:rPr>
          <w:rFonts w:eastAsia="Times New Roman" w:cs="Times New Roman"/>
          <w:szCs w:val="24"/>
        </w:rPr>
        <w:t xml:space="preserve">την τιμή του οποίου σήμερα όλοι εδώ </w:t>
      </w:r>
      <w:r>
        <w:rPr>
          <w:rFonts w:eastAsia="Times New Roman" w:cs="Times New Roman"/>
          <w:szCs w:val="24"/>
        </w:rPr>
        <w:t xml:space="preserve">αρθρώνουμε </w:t>
      </w:r>
      <w:r w:rsidRPr="00840025">
        <w:rPr>
          <w:rFonts w:eastAsia="Times New Roman" w:cs="Times New Roman"/>
          <w:szCs w:val="24"/>
        </w:rPr>
        <w:t>λόγο</w:t>
      </w:r>
      <w:r>
        <w:rPr>
          <w:rFonts w:eastAsia="Times New Roman" w:cs="Times New Roman"/>
          <w:szCs w:val="24"/>
        </w:rPr>
        <w:t>.</w:t>
      </w:r>
      <w:r w:rsidRPr="00840025">
        <w:rPr>
          <w:rFonts w:eastAsia="Times New Roman" w:cs="Times New Roman"/>
          <w:szCs w:val="24"/>
        </w:rPr>
        <w:t xml:space="preserve"> </w:t>
      </w:r>
      <w:r>
        <w:rPr>
          <w:rFonts w:eastAsia="Times New Roman" w:cs="Times New Roman"/>
          <w:szCs w:val="24"/>
        </w:rPr>
        <w:t>Ε</w:t>
      </w:r>
      <w:r w:rsidRPr="00840025">
        <w:rPr>
          <w:rFonts w:eastAsia="Times New Roman" w:cs="Times New Roman"/>
          <w:szCs w:val="24"/>
        </w:rPr>
        <w:t xml:space="preserve">ίναι σωστή </w:t>
      </w:r>
      <w:r>
        <w:rPr>
          <w:rFonts w:eastAsia="Times New Roman" w:cs="Times New Roman"/>
          <w:szCs w:val="24"/>
        </w:rPr>
        <w:t>η</w:t>
      </w:r>
      <w:r w:rsidRPr="00840025">
        <w:rPr>
          <w:rFonts w:eastAsia="Times New Roman" w:cs="Times New Roman"/>
          <w:szCs w:val="24"/>
        </w:rPr>
        <w:t xml:space="preserve"> παρέμβαση που σας έκανε ο κ</w:t>
      </w:r>
      <w:r>
        <w:rPr>
          <w:rFonts w:eastAsia="Times New Roman" w:cs="Times New Roman"/>
          <w:szCs w:val="24"/>
        </w:rPr>
        <w:t>.</w:t>
      </w:r>
      <w:r w:rsidRPr="00840025">
        <w:rPr>
          <w:rFonts w:eastAsia="Times New Roman" w:cs="Times New Roman"/>
          <w:szCs w:val="24"/>
        </w:rPr>
        <w:t xml:space="preserve"> </w:t>
      </w:r>
      <w:r>
        <w:rPr>
          <w:rFonts w:eastAsia="Times New Roman" w:cs="Times New Roman"/>
          <w:szCs w:val="24"/>
        </w:rPr>
        <w:t>Δ</w:t>
      </w:r>
      <w:r w:rsidRPr="00840025">
        <w:rPr>
          <w:rFonts w:eastAsia="Times New Roman" w:cs="Times New Roman"/>
          <w:szCs w:val="24"/>
        </w:rPr>
        <w:t>ριβάκος</w:t>
      </w:r>
      <w:r>
        <w:rPr>
          <w:rFonts w:eastAsia="Times New Roman" w:cs="Times New Roman"/>
          <w:szCs w:val="24"/>
        </w:rPr>
        <w:t>,</w:t>
      </w:r>
      <w:r w:rsidRPr="00840025">
        <w:rPr>
          <w:rFonts w:eastAsia="Times New Roman" w:cs="Times New Roman"/>
          <w:szCs w:val="24"/>
        </w:rPr>
        <w:t xml:space="preserve"> ζητώντας </w:t>
      </w:r>
      <w:r>
        <w:rPr>
          <w:rFonts w:eastAsia="Times New Roman" w:cs="Times New Roman"/>
          <w:szCs w:val="24"/>
        </w:rPr>
        <w:t>σας,</w:t>
      </w:r>
      <w:r w:rsidRPr="00840025">
        <w:rPr>
          <w:rFonts w:eastAsia="Times New Roman" w:cs="Times New Roman"/>
          <w:szCs w:val="24"/>
        </w:rPr>
        <w:t xml:space="preserve"> πέρα από την</w:t>
      </w:r>
      <w:r w:rsidRPr="00840025">
        <w:rPr>
          <w:rFonts w:eastAsia="Times New Roman" w:cs="Times New Roman"/>
          <w:szCs w:val="24"/>
        </w:rPr>
        <w:t xml:space="preserve"> οικογένεια του ανθρώπου αυτού</w:t>
      </w:r>
      <w:r>
        <w:rPr>
          <w:rFonts w:eastAsia="Times New Roman" w:cs="Times New Roman"/>
          <w:szCs w:val="24"/>
        </w:rPr>
        <w:t>,</w:t>
      </w:r>
      <w:r w:rsidRPr="00840025">
        <w:rPr>
          <w:rFonts w:eastAsia="Times New Roman" w:cs="Times New Roman"/>
          <w:szCs w:val="24"/>
        </w:rPr>
        <w:t xml:space="preserve"> του </w:t>
      </w:r>
      <w:r>
        <w:rPr>
          <w:rFonts w:eastAsia="Times New Roman" w:cs="Times New Roman"/>
          <w:szCs w:val="24"/>
        </w:rPr>
        <w:t>ήρωα</w:t>
      </w:r>
      <w:r w:rsidRPr="00840025">
        <w:rPr>
          <w:rFonts w:eastAsia="Times New Roman" w:cs="Times New Roman"/>
          <w:szCs w:val="24"/>
        </w:rPr>
        <w:t xml:space="preserve"> αυτού στην οποία </w:t>
      </w:r>
      <w:r>
        <w:rPr>
          <w:rFonts w:eastAsia="Times New Roman" w:cs="Times New Roman"/>
          <w:szCs w:val="24"/>
        </w:rPr>
        <w:t>στέργει το Υπουργείο και</w:t>
      </w:r>
      <w:r w:rsidRPr="00840025">
        <w:rPr>
          <w:rFonts w:eastAsia="Times New Roman" w:cs="Times New Roman"/>
          <w:szCs w:val="24"/>
        </w:rPr>
        <w:t xml:space="preserve"> σωστά</w:t>
      </w:r>
      <w:r>
        <w:rPr>
          <w:rFonts w:eastAsia="Times New Roman" w:cs="Times New Roman"/>
          <w:szCs w:val="24"/>
        </w:rPr>
        <w:t>,</w:t>
      </w:r>
      <w:r w:rsidRPr="00840025">
        <w:rPr>
          <w:rFonts w:eastAsia="Times New Roman" w:cs="Times New Roman"/>
          <w:szCs w:val="24"/>
        </w:rPr>
        <w:t xml:space="preserve"> να δεί</w:t>
      </w:r>
      <w:r>
        <w:rPr>
          <w:rFonts w:eastAsia="Times New Roman" w:cs="Times New Roman"/>
          <w:szCs w:val="24"/>
        </w:rPr>
        <w:t xml:space="preserve">τε και γενικότερα το πρόβλημα με </w:t>
      </w:r>
      <w:r w:rsidRPr="00840025">
        <w:rPr>
          <w:rFonts w:eastAsia="Times New Roman" w:cs="Times New Roman"/>
          <w:szCs w:val="24"/>
        </w:rPr>
        <w:t xml:space="preserve">τους ανθρώπους που θυσιάζονται πάνω </w:t>
      </w:r>
      <w:r>
        <w:rPr>
          <w:rFonts w:eastAsia="Times New Roman" w:cs="Times New Roman"/>
          <w:szCs w:val="24"/>
        </w:rPr>
        <w:t>σ</w:t>
      </w:r>
      <w:r w:rsidRPr="00840025">
        <w:rPr>
          <w:rFonts w:eastAsia="Times New Roman" w:cs="Times New Roman"/>
          <w:szCs w:val="24"/>
        </w:rPr>
        <w:t xml:space="preserve">το καθήκον </w:t>
      </w:r>
      <w:r>
        <w:rPr>
          <w:rFonts w:eastAsia="Times New Roman" w:cs="Times New Roman"/>
          <w:szCs w:val="24"/>
        </w:rPr>
        <w:t xml:space="preserve">τους. </w:t>
      </w:r>
      <w:r>
        <w:rPr>
          <w:rFonts w:eastAsia="Times New Roman" w:cs="Times New Roman"/>
          <w:szCs w:val="24"/>
        </w:rPr>
        <w:t>Γ</w:t>
      </w:r>
      <w:r w:rsidRPr="00840025">
        <w:rPr>
          <w:rFonts w:eastAsia="Times New Roman" w:cs="Times New Roman"/>
          <w:szCs w:val="24"/>
        </w:rPr>
        <w:t>ιατί διστάζετε</w:t>
      </w:r>
      <w:r>
        <w:rPr>
          <w:rFonts w:eastAsia="Times New Roman" w:cs="Times New Roman"/>
          <w:szCs w:val="24"/>
        </w:rPr>
        <w:t>;</w:t>
      </w:r>
      <w:r w:rsidRPr="00840025">
        <w:rPr>
          <w:rFonts w:eastAsia="Times New Roman" w:cs="Times New Roman"/>
          <w:szCs w:val="24"/>
        </w:rPr>
        <w:t xml:space="preserve"> </w:t>
      </w:r>
      <w:r>
        <w:rPr>
          <w:rFonts w:eastAsia="Times New Roman" w:cs="Times New Roman"/>
          <w:szCs w:val="24"/>
        </w:rPr>
        <w:t>Ο</w:t>
      </w:r>
      <w:r w:rsidRPr="00840025">
        <w:rPr>
          <w:rFonts w:eastAsia="Times New Roman" w:cs="Times New Roman"/>
          <w:szCs w:val="24"/>
        </w:rPr>
        <w:t>ύτε έξοδα υπερβολικά είναι αυτά</w:t>
      </w:r>
      <w:r>
        <w:rPr>
          <w:rFonts w:eastAsia="Times New Roman" w:cs="Times New Roman"/>
          <w:szCs w:val="24"/>
        </w:rPr>
        <w:t>,</w:t>
      </w:r>
      <w:r w:rsidRPr="00840025">
        <w:rPr>
          <w:rFonts w:eastAsia="Times New Roman" w:cs="Times New Roman"/>
          <w:szCs w:val="24"/>
        </w:rPr>
        <w:t xml:space="preserve"> ούτε κανείς θα είχε αν</w:t>
      </w:r>
      <w:r w:rsidRPr="00840025">
        <w:rPr>
          <w:rFonts w:eastAsia="Times New Roman" w:cs="Times New Roman"/>
          <w:szCs w:val="24"/>
        </w:rPr>
        <w:t>τίρρηση</w:t>
      </w:r>
      <w:r>
        <w:rPr>
          <w:rFonts w:eastAsia="Times New Roman" w:cs="Times New Roman"/>
          <w:szCs w:val="24"/>
        </w:rPr>
        <w:t>. Θ</w:t>
      </w:r>
      <w:r w:rsidRPr="00840025">
        <w:rPr>
          <w:rFonts w:eastAsia="Times New Roman" w:cs="Times New Roman"/>
          <w:szCs w:val="24"/>
        </w:rPr>
        <w:t>α μπορούσατε με βάση αυτό που συνέβη να επεκταθείτε</w:t>
      </w:r>
      <w:r>
        <w:rPr>
          <w:rFonts w:eastAsia="Times New Roman" w:cs="Times New Roman"/>
          <w:szCs w:val="24"/>
        </w:rPr>
        <w:t>.</w:t>
      </w:r>
    </w:p>
    <w:p w14:paraId="2D05F63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Σ</w:t>
      </w:r>
      <w:r w:rsidRPr="00840025">
        <w:rPr>
          <w:rFonts w:eastAsia="Times New Roman" w:cs="Times New Roman"/>
          <w:szCs w:val="24"/>
        </w:rPr>
        <w:t>ε ό</w:t>
      </w:r>
      <w:r>
        <w:rPr>
          <w:rFonts w:eastAsia="Times New Roman" w:cs="Times New Roman"/>
          <w:szCs w:val="24"/>
        </w:rPr>
        <w:t>,</w:t>
      </w:r>
      <w:r w:rsidRPr="00840025">
        <w:rPr>
          <w:rFonts w:eastAsia="Times New Roman" w:cs="Times New Roman"/>
          <w:szCs w:val="24"/>
        </w:rPr>
        <w:t xml:space="preserve">τι αφορά </w:t>
      </w:r>
      <w:r>
        <w:rPr>
          <w:rFonts w:eastAsia="Times New Roman" w:cs="Times New Roman"/>
          <w:szCs w:val="24"/>
        </w:rPr>
        <w:t>-</w:t>
      </w:r>
      <w:r w:rsidRPr="00840025">
        <w:rPr>
          <w:rFonts w:eastAsia="Times New Roman" w:cs="Times New Roman"/>
          <w:szCs w:val="24"/>
        </w:rPr>
        <w:t>και με αυτό κλείνω</w:t>
      </w:r>
      <w:r>
        <w:rPr>
          <w:rFonts w:eastAsia="Times New Roman" w:cs="Times New Roman"/>
          <w:szCs w:val="24"/>
        </w:rPr>
        <w:t>,</w:t>
      </w:r>
      <w:r w:rsidRPr="00840025">
        <w:rPr>
          <w:rFonts w:eastAsia="Times New Roman" w:cs="Times New Roman"/>
          <w:szCs w:val="24"/>
        </w:rPr>
        <w:t xml:space="preserve"> κύριε </w:t>
      </w:r>
      <w:r>
        <w:rPr>
          <w:rFonts w:eastAsia="Times New Roman" w:cs="Times New Roman"/>
          <w:szCs w:val="24"/>
        </w:rPr>
        <w:t>Π</w:t>
      </w:r>
      <w:r w:rsidRPr="00840025">
        <w:rPr>
          <w:rFonts w:eastAsia="Times New Roman" w:cs="Times New Roman"/>
          <w:szCs w:val="24"/>
        </w:rPr>
        <w:t>ρόεδρε</w:t>
      </w:r>
      <w:r>
        <w:rPr>
          <w:rFonts w:eastAsia="Times New Roman" w:cs="Times New Roman"/>
          <w:szCs w:val="24"/>
        </w:rPr>
        <w:t>-</w:t>
      </w:r>
      <w:r w:rsidRPr="00840025">
        <w:rPr>
          <w:rFonts w:eastAsia="Times New Roman" w:cs="Times New Roman"/>
          <w:szCs w:val="24"/>
        </w:rPr>
        <w:t xml:space="preserve"> τις αυξήσεις των αρμοδιοτήτων του Λιμενικού που τις καταλαβαίνω</w:t>
      </w:r>
      <w:r>
        <w:rPr>
          <w:rFonts w:eastAsia="Times New Roman" w:cs="Times New Roman"/>
          <w:szCs w:val="24"/>
        </w:rPr>
        <w:t>,</w:t>
      </w:r>
      <w:r w:rsidRPr="00840025">
        <w:rPr>
          <w:rFonts w:eastAsia="Times New Roman" w:cs="Times New Roman"/>
          <w:szCs w:val="24"/>
        </w:rPr>
        <w:t xml:space="preserve"> ως </w:t>
      </w:r>
      <w:r>
        <w:rPr>
          <w:rFonts w:eastAsia="Times New Roman" w:cs="Times New Roman"/>
          <w:szCs w:val="24"/>
        </w:rPr>
        <w:t>ν</w:t>
      </w:r>
      <w:r w:rsidRPr="00840025">
        <w:rPr>
          <w:rFonts w:eastAsia="Times New Roman" w:cs="Times New Roman"/>
          <w:szCs w:val="24"/>
        </w:rPr>
        <w:t>ομικός</w:t>
      </w:r>
      <w:r>
        <w:rPr>
          <w:rFonts w:eastAsia="Times New Roman" w:cs="Times New Roman"/>
          <w:szCs w:val="24"/>
        </w:rPr>
        <w:t>,</w:t>
      </w:r>
      <w:r w:rsidRPr="00840025">
        <w:rPr>
          <w:rFonts w:eastAsia="Times New Roman" w:cs="Times New Roman"/>
          <w:szCs w:val="24"/>
        </w:rPr>
        <w:t xml:space="preserve"> ως αρμοδιότητες που επεκτείνονται και σε προβλήματα που εμφανίζοντ</w:t>
      </w:r>
      <w:r w:rsidRPr="00840025">
        <w:rPr>
          <w:rFonts w:eastAsia="Times New Roman" w:cs="Times New Roman"/>
          <w:szCs w:val="24"/>
        </w:rPr>
        <w:t>αι στους αιγιαλούς</w:t>
      </w:r>
      <w:r>
        <w:rPr>
          <w:rFonts w:eastAsia="Times New Roman" w:cs="Times New Roman"/>
          <w:szCs w:val="24"/>
        </w:rPr>
        <w:t>,</w:t>
      </w:r>
      <w:r w:rsidRPr="00840025">
        <w:rPr>
          <w:rFonts w:eastAsia="Times New Roman" w:cs="Times New Roman"/>
          <w:szCs w:val="24"/>
        </w:rPr>
        <w:t xml:space="preserve"> συμμετοχή στην προκαταρκτική</w:t>
      </w:r>
      <w:r>
        <w:rPr>
          <w:rFonts w:eastAsia="Times New Roman" w:cs="Times New Roman"/>
          <w:szCs w:val="24"/>
        </w:rPr>
        <w:t xml:space="preserve">, </w:t>
      </w:r>
      <w:r w:rsidRPr="00840025">
        <w:rPr>
          <w:rFonts w:eastAsia="Times New Roman" w:cs="Times New Roman"/>
          <w:szCs w:val="24"/>
        </w:rPr>
        <w:t xml:space="preserve">ότι τους έχετε ως υπαλλήλους που θα παρεμβαίνουν στην προκαταρκτική </w:t>
      </w:r>
      <w:r>
        <w:rPr>
          <w:rFonts w:eastAsia="Times New Roman" w:cs="Times New Roman"/>
          <w:szCs w:val="24"/>
        </w:rPr>
        <w:t>-</w:t>
      </w:r>
      <w:r w:rsidRPr="00840025">
        <w:rPr>
          <w:rFonts w:eastAsia="Times New Roman" w:cs="Times New Roman"/>
          <w:szCs w:val="24"/>
        </w:rPr>
        <w:t>έτσι το καταλαβαίνω</w:t>
      </w:r>
      <w:r>
        <w:rPr>
          <w:rFonts w:eastAsia="Times New Roman" w:cs="Times New Roman"/>
          <w:szCs w:val="24"/>
        </w:rPr>
        <w:t>,</w:t>
      </w:r>
      <w:r w:rsidRPr="00840025">
        <w:rPr>
          <w:rFonts w:eastAsia="Times New Roman" w:cs="Times New Roman"/>
          <w:szCs w:val="24"/>
        </w:rPr>
        <w:t xml:space="preserve"> τα άλλα δεν τα καταλαβαίνω</w:t>
      </w:r>
      <w:r>
        <w:rPr>
          <w:rFonts w:eastAsia="Times New Roman" w:cs="Times New Roman"/>
          <w:szCs w:val="24"/>
        </w:rPr>
        <w:t>- εννοούμε</w:t>
      </w:r>
      <w:r w:rsidRPr="00840025">
        <w:rPr>
          <w:rFonts w:eastAsia="Times New Roman" w:cs="Times New Roman"/>
          <w:szCs w:val="24"/>
        </w:rPr>
        <w:t xml:space="preserve"> να είναι συγκεκριμένοι </w:t>
      </w:r>
      <w:r>
        <w:rPr>
          <w:rFonts w:eastAsia="Times New Roman" w:cs="Times New Roman"/>
          <w:szCs w:val="24"/>
        </w:rPr>
        <w:t xml:space="preserve">οι </w:t>
      </w:r>
      <w:r w:rsidRPr="00840025">
        <w:rPr>
          <w:rFonts w:eastAsia="Times New Roman" w:cs="Times New Roman"/>
          <w:szCs w:val="24"/>
        </w:rPr>
        <w:t>όροι</w:t>
      </w:r>
      <w:r>
        <w:rPr>
          <w:rFonts w:eastAsia="Times New Roman" w:cs="Times New Roman"/>
          <w:szCs w:val="24"/>
        </w:rPr>
        <w:t>.</w:t>
      </w:r>
      <w:r w:rsidRPr="00840025">
        <w:rPr>
          <w:rFonts w:eastAsia="Times New Roman" w:cs="Times New Roman"/>
          <w:szCs w:val="24"/>
        </w:rPr>
        <w:t xml:space="preserve"> Γιατί όταν δεν είναι συγκεκριμένοι </w:t>
      </w:r>
      <w:r>
        <w:rPr>
          <w:rFonts w:eastAsia="Times New Roman" w:cs="Times New Roman"/>
          <w:szCs w:val="24"/>
        </w:rPr>
        <w:t xml:space="preserve">οι </w:t>
      </w:r>
      <w:r w:rsidRPr="00840025">
        <w:rPr>
          <w:rFonts w:eastAsia="Times New Roman" w:cs="Times New Roman"/>
          <w:szCs w:val="24"/>
        </w:rPr>
        <w:t>όροι</w:t>
      </w:r>
      <w:r>
        <w:rPr>
          <w:rFonts w:eastAsia="Times New Roman" w:cs="Times New Roman"/>
          <w:szCs w:val="24"/>
        </w:rPr>
        <w:t>,</w:t>
      </w:r>
      <w:r w:rsidRPr="00840025">
        <w:rPr>
          <w:rFonts w:eastAsia="Times New Roman" w:cs="Times New Roman"/>
          <w:szCs w:val="24"/>
        </w:rPr>
        <w:t xml:space="preserve"> </w:t>
      </w:r>
      <w:r w:rsidRPr="00840025">
        <w:rPr>
          <w:rFonts w:eastAsia="Times New Roman" w:cs="Times New Roman"/>
          <w:szCs w:val="24"/>
        </w:rPr>
        <w:t>ακόμ</w:t>
      </w:r>
      <w:r>
        <w:rPr>
          <w:rFonts w:eastAsia="Times New Roman" w:cs="Times New Roman"/>
          <w:szCs w:val="24"/>
        </w:rPr>
        <w:t>η</w:t>
      </w:r>
      <w:r w:rsidRPr="00840025">
        <w:rPr>
          <w:rFonts w:eastAsia="Times New Roman" w:cs="Times New Roman"/>
          <w:szCs w:val="24"/>
        </w:rPr>
        <w:t xml:space="preserve"> </w:t>
      </w:r>
      <w:r w:rsidRPr="00840025">
        <w:rPr>
          <w:rFonts w:eastAsia="Times New Roman" w:cs="Times New Roman"/>
          <w:szCs w:val="24"/>
        </w:rPr>
        <w:t xml:space="preserve">και </w:t>
      </w:r>
      <w:r>
        <w:rPr>
          <w:rFonts w:eastAsia="Times New Roman" w:cs="Times New Roman"/>
          <w:szCs w:val="24"/>
        </w:rPr>
        <w:t xml:space="preserve">για </w:t>
      </w:r>
      <w:r w:rsidRPr="00840025">
        <w:rPr>
          <w:rFonts w:eastAsia="Times New Roman" w:cs="Times New Roman"/>
          <w:szCs w:val="24"/>
        </w:rPr>
        <w:t xml:space="preserve">τις κατά </w:t>
      </w:r>
      <w:r>
        <w:rPr>
          <w:rFonts w:eastAsia="Times New Roman" w:cs="Times New Roman"/>
          <w:szCs w:val="24"/>
        </w:rPr>
        <w:t>τόπους</w:t>
      </w:r>
      <w:r w:rsidRPr="00840025">
        <w:rPr>
          <w:rFonts w:eastAsia="Times New Roman" w:cs="Times New Roman"/>
          <w:szCs w:val="24"/>
        </w:rPr>
        <w:t xml:space="preserve"> αρμοδιότητ</w:t>
      </w:r>
      <w:r>
        <w:rPr>
          <w:rFonts w:eastAsia="Times New Roman" w:cs="Times New Roman"/>
          <w:szCs w:val="24"/>
        </w:rPr>
        <w:t>ε</w:t>
      </w:r>
      <w:r w:rsidRPr="00840025">
        <w:rPr>
          <w:rFonts w:eastAsia="Times New Roman" w:cs="Times New Roman"/>
          <w:szCs w:val="24"/>
        </w:rPr>
        <w:t xml:space="preserve">ς το μπλέξιμο θα είναι πολύ μεγάλο και </w:t>
      </w:r>
      <w:r>
        <w:rPr>
          <w:rFonts w:eastAsia="Times New Roman" w:cs="Times New Roman"/>
          <w:szCs w:val="24"/>
        </w:rPr>
        <w:t xml:space="preserve">οι </w:t>
      </w:r>
      <w:r w:rsidRPr="00840025">
        <w:rPr>
          <w:rFonts w:eastAsia="Times New Roman" w:cs="Times New Roman"/>
          <w:szCs w:val="24"/>
        </w:rPr>
        <w:t xml:space="preserve">καθυστερήσεις </w:t>
      </w:r>
      <w:r>
        <w:rPr>
          <w:rFonts w:eastAsia="Times New Roman" w:cs="Times New Roman"/>
          <w:szCs w:val="24"/>
        </w:rPr>
        <w:t>πολλές.</w:t>
      </w:r>
    </w:p>
    <w:p w14:paraId="2D05F63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w:t>
      </w:r>
      <w:r w:rsidRPr="00840025">
        <w:rPr>
          <w:rFonts w:eastAsia="Times New Roman" w:cs="Times New Roman"/>
          <w:szCs w:val="24"/>
        </w:rPr>
        <w:t>λείν</w:t>
      </w:r>
      <w:r>
        <w:rPr>
          <w:rFonts w:eastAsia="Times New Roman" w:cs="Times New Roman"/>
          <w:szCs w:val="24"/>
        </w:rPr>
        <w:t xml:space="preserve">ω, </w:t>
      </w:r>
      <w:r w:rsidRPr="00840025">
        <w:rPr>
          <w:rFonts w:eastAsia="Times New Roman" w:cs="Times New Roman"/>
          <w:szCs w:val="24"/>
        </w:rPr>
        <w:t>γιατί ούτε για τις τροπολογίες θα πάρω το</w:t>
      </w:r>
      <w:r>
        <w:rPr>
          <w:rFonts w:eastAsia="Times New Roman" w:cs="Times New Roman"/>
          <w:szCs w:val="24"/>
        </w:rPr>
        <w:t>ν</w:t>
      </w:r>
      <w:r w:rsidRPr="00840025">
        <w:rPr>
          <w:rFonts w:eastAsia="Times New Roman" w:cs="Times New Roman"/>
          <w:szCs w:val="24"/>
        </w:rPr>
        <w:t xml:space="preserve"> λόγο</w:t>
      </w:r>
      <w:r>
        <w:rPr>
          <w:rFonts w:eastAsia="Times New Roman" w:cs="Times New Roman"/>
          <w:szCs w:val="24"/>
        </w:rPr>
        <w:t>,</w:t>
      </w:r>
      <w:r w:rsidRPr="00840025">
        <w:rPr>
          <w:rFonts w:eastAsia="Times New Roman" w:cs="Times New Roman"/>
          <w:szCs w:val="24"/>
        </w:rPr>
        <w:t xml:space="preserve"> ούτε για τις τελικές διατάξεις που ίσως χρειάζονται</w:t>
      </w:r>
      <w:r>
        <w:rPr>
          <w:rFonts w:eastAsia="Times New Roman" w:cs="Times New Roman"/>
          <w:szCs w:val="24"/>
        </w:rPr>
        <w:t xml:space="preserve"> και μία επιδοκιμασία θα πάρω τον λόγο. Εμε</w:t>
      </w:r>
      <w:r>
        <w:rPr>
          <w:rFonts w:eastAsia="Times New Roman" w:cs="Times New Roman"/>
          <w:szCs w:val="24"/>
        </w:rPr>
        <w:t>ίς</w:t>
      </w:r>
      <w:r>
        <w:rPr>
          <w:rFonts w:eastAsia="Times New Roman" w:cs="Times New Roman"/>
          <w:szCs w:val="24"/>
        </w:rPr>
        <w:t>,</w:t>
      </w:r>
      <w:r>
        <w:rPr>
          <w:rFonts w:eastAsia="Times New Roman" w:cs="Times New Roman"/>
          <w:szCs w:val="24"/>
        </w:rPr>
        <w:t xml:space="preserve"> τις</w:t>
      </w:r>
      <w:r w:rsidRPr="00840025">
        <w:rPr>
          <w:rFonts w:eastAsia="Times New Roman" w:cs="Times New Roman"/>
          <w:szCs w:val="24"/>
        </w:rPr>
        <w:t xml:space="preserve"> καταψηφίζουμε</w:t>
      </w:r>
      <w:r>
        <w:rPr>
          <w:rFonts w:eastAsia="Times New Roman" w:cs="Times New Roman"/>
          <w:szCs w:val="24"/>
        </w:rPr>
        <w:t>,</w:t>
      </w:r>
      <w:r w:rsidRPr="00840025">
        <w:rPr>
          <w:rFonts w:eastAsia="Times New Roman" w:cs="Times New Roman"/>
          <w:szCs w:val="24"/>
        </w:rPr>
        <w:t xml:space="preserve"> αλλά κάποιες </w:t>
      </w:r>
      <w:r>
        <w:rPr>
          <w:rFonts w:eastAsia="Times New Roman" w:cs="Times New Roman"/>
          <w:szCs w:val="24"/>
        </w:rPr>
        <w:t xml:space="preserve">διατάξεις θα τις </w:t>
      </w:r>
      <w:r w:rsidRPr="00840025">
        <w:rPr>
          <w:rFonts w:eastAsia="Times New Roman" w:cs="Times New Roman"/>
          <w:szCs w:val="24"/>
        </w:rPr>
        <w:t>ψηφίσουμε</w:t>
      </w:r>
      <w:r>
        <w:rPr>
          <w:rFonts w:eastAsia="Times New Roman" w:cs="Times New Roman"/>
          <w:szCs w:val="24"/>
        </w:rPr>
        <w:t>. Ε</w:t>
      </w:r>
      <w:r w:rsidRPr="00840025">
        <w:rPr>
          <w:rFonts w:eastAsia="Times New Roman" w:cs="Times New Roman"/>
          <w:szCs w:val="24"/>
        </w:rPr>
        <w:t>π</w:t>
      </w:r>
      <w:r>
        <w:rPr>
          <w:rFonts w:eastAsia="Times New Roman" w:cs="Times New Roman"/>
          <w:szCs w:val="24"/>
        </w:rPr>
        <w:t>ιφυλασσόμαστε</w:t>
      </w:r>
      <w:r>
        <w:rPr>
          <w:rFonts w:eastAsia="Times New Roman" w:cs="Times New Roman"/>
          <w:szCs w:val="24"/>
        </w:rPr>
        <w:t>,</w:t>
      </w:r>
      <w:r>
        <w:rPr>
          <w:rFonts w:eastAsia="Times New Roman" w:cs="Times New Roman"/>
          <w:szCs w:val="24"/>
        </w:rPr>
        <w:t xml:space="preserve"> μέχρι να δούμε πώς θα κάνετε την</w:t>
      </w:r>
      <w:r w:rsidRPr="00840025">
        <w:rPr>
          <w:rFonts w:eastAsia="Times New Roman" w:cs="Times New Roman"/>
          <w:szCs w:val="24"/>
        </w:rPr>
        <w:t xml:space="preserve"> τελική </w:t>
      </w:r>
      <w:r>
        <w:rPr>
          <w:rFonts w:eastAsia="Times New Roman" w:cs="Times New Roman"/>
          <w:szCs w:val="24"/>
        </w:rPr>
        <w:t xml:space="preserve">διάρθρωσή τους, την </w:t>
      </w:r>
      <w:r w:rsidRPr="00840025">
        <w:rPr>
          <w:rFonts w:eastAsia="Times New Roman" w:cs="Times New Roman"/>
          <w:szCs w:val="24"/>
        </w:rPr>
        <w:t>τελική τους διατ</w:t>
      </w:r>
      <w:r>
        <w:rPr>
          <w:rFonts w:eastAsia="Times New Roman" w:cs="Times New Roman"/>
          <w:szCs w:val="24"/>
        </w:rPr>
        <w:t>ύπωση. Ν</w:t>
      </w:r>
      <w:r w:rsidRPr="00840025">
        <w:rPr>
          <w:rFonts w:eastAsia="Times New Roman" w:cs="Times New Roman"/>
          <w:szCs w:val="24"/>
        </w:rPr>
        <w:t>α το θυμάστε</w:t>
      </w:r>
      <w:r>
        <w:rPr>
          <w:rFonts w:eastAsia="Times New Roman" w:cs="Times New Roman"/>
          <w:szCs w:val="24"/>
        </w:rPr>
        <w:t>,</w:t>
      </w:r>
      <w:r w:rsidRPr="00840025">
        <w:rPr>
          <w:rFonts w:eastAsia="Times New Roman" w:cs="Times New Roman"/>
          <w:szCs w:val="24"/>
        </w:rPr>
        <w:t xml:space="preserve"> </w:t>
      </w:r>
      <w:r>
        <w:rPr>
          <w:rFonts w:eastAsia="Times New Roman" w:cs="Times New Roman"/>
          <w:szCs w:val="24"/>
        </w:rPr>
        <w:t>όμως,</w:t>
      </w:r>
      <w:r w:rsidRPr="00840025">
        <w:rPr>
          <w:rFonts w:eastAsia="Times New Roman" w:cs="Times New Roman"/>
          <w:szCs w:val="24"/>
        </w:rPr>
        <w:t xml:space="preserve"> αυτό που θα σας πω τώρα</w:t>
      </w:r>
      <w:r>
        <w:rPr>
          <w:rFonts w:eastAsia="Times New Roman" w:cs="Times New Roman"/>
          <w:szCs w:val="24"/>
        </w:rPr>
        <w:t>: Ο</w:t>
      </w:r>
      <w:r w:rsidRPr="00840025">
        <w:rPr>
          <w:rFonts w:eastAsia="Times New Roman" w:cs="Times New Roman"/>
          <w:szCs w:val="24"/>
        </w:rPr>
        <w:t>ι Έλληνες πολίτες έχουν αναγ</w:t>
      </w:r>
      <w:r>
        <w:rPr>
          <w:rFonts w:eastAsia="Times New Roman" w:cs="Times New Roman"/>
          <w:szCs w:val="24"/>
        </w:rPr>
        <w:t xml:space="preserve">ορεύσει </w:t>
      </w:r>
      <w:r w:rsidRPr="00840025">
        <w:rPr>
          <w:rFonts w:eastAsia="Times New Roman" w:cs="Times New Roman"/>
          <w:szCs w:val="24"/>
        </w:rPr>
        <w:t>σε έσχατη</w:t>
      </w:r>
      <w:r w:rsidRPr="00840025">
        <w:rPr>
          <w:rFonts w:eastAsia="Times New Roman" w:cs="Times New Roman"/>
          <w:szCs w:val="24"/>
        </w:rPr>
        <w:t xml:space="preserve"> γραμμή την εγκαρτέρηση</w:t>
      </w:r>
      <w:r>
        <w:rPr>
          <w:rFonts w:eastAsia="Times New Roman" w:cs="Times New Roman"/>
          <w:szCs w:val="24"/>
        </w:rPr>
        <w:t xml:space="preserve">, γιατί την οφείλουν, εφόσον </w:t>
      </w:r>
      <w:r w:rsidRPr="00840025">
        <w:rPr>
          <w:rFonts w:eastAsia="Times New Roman" w:cs="Times New Roman"/>
          <w:szCs w:val="24"/>
        </w:rPr>
        <w:t xml:space="preserve">είστε </w:t>
      </w:r>
      <w:r w:rsidRPr="00840025">
        <w:rPr>
          <w:rFonts w:eastAsia="Times New Roman" w:cs="Times New Roman"/>
          <w:szCs w:val="24"/>
        </w:rPr>
        <w:t>ακόμ</w:t>
      </w:r>
      <w:r>
        <w:rPr>
          <w:rFonts w:eastAsia="Times New Roman" w:cs="Times New Roman"/>
          <w:szCs w:val="24"/>
        </w:rPr>
        <w:t>η</w:t>
      </w:r>
      <w:r w:rsidRPr="00840025">
        <w:rPr>
          <w:rFonts w:eastAsia="Times New Roman" w:cs="Times New Roman"/>
          <w:szCs w:val="24"/>
        </w:rPr>
        <w:t xml:space="preserve"> </w:t>
      </w:r>
      <w:r w:rsidRPr="00840025">
        <w:rPr>
          <w:rFonts w:eastAsia="Times New Roman" w:cs="Times New Roman"/>
          <w:szCs w:val="24"/>
        </w:rPr>
        <w:t xml:space="preserve">στα όρια </w:t>
      </w:r>
      <w:r w:rsidRPr="00840025">
        <w:rPr>
          <w:rFonts w:eastAsia="Times New Roman" w:cs="Times New Roman"/>
          <w:szCs w:val="24"/>
        </w:rPr>
        <w:lastRenderedPageBreak/>
        <w:t xml:space="preserve">της θητείας </w:t>
      </w:r>
      <w:r>
        <w:rPr>
          <w:rFonts w:eastAsia="Times New Roman" w:cs="Times New Roman"/>
          <w:szCs w:val="24"/>
        </w:rPr>
        <w:t>σας. Π</w:t>
      </w:r>
      <w:r w:rsidRPr="00840025">
        <w:rPr>
          <w:rFonts w:eastAsia="Times New Roman" w:cs="Times New Roman"/>
          <w:szCs w:val="24"/>
        </w:rPr>
        <w:t>εριμένουν</w:t>
      </w:r>
      <w:r>
        <w:rPr>
          <w:rFonts w:eastAsia="Times New Roman" w:cs="Times New Roman"/>
          <w:szCs w:val="24"/>
        </w:rPr>
        <w:t>,</w:t>
      </w:r>
      <w:r w:rsidRPr="00840025">
        <w:rPr>
          <w:rFonts w:eastAsia="Times New Roman" w:cs="Times New Roman"/>
          <w:szCs w:val="24"/>
        </w:rPr>
        <w:t xml:space="preserve"> </w:t>
      </w:r>
      <w:r>
        <w:rPr>
          <w:rFonts w:eastAsia="Times New Roman" w:cs="Times New Roman"/>
          <w:szCs w:val="24"/>
        </w:rPr>
        <w:t>όμως,</w:t>
      </w:r>
      <w:r w:rsidRPr="00840025">
        <w:rPr>
          <w:rFonts w:eastAsia="Times New Roman" w:cs="Times New Roman"/>
          <w:szCs w:val="24"/>
        </w:rPr>
        <w:t xml:space="preserve"> με στ</w:t>
      </w:r>
      <w:r>
        <w:rPr>
          <w:rFonts w:eastAsia="Times New Roman" w:cs="Times New Roman"/>
          <w:szCs w:val="24"/>
        </w:rPr>
        <w:t>υγνή</w:t>
      </w:r>
      <w:r w:rsidRPr="00840025">
        <w:rPr>
          <w:rFonts w:eastAsia="Times New Roman" w:cs="Times New Roman"/>
          <w:szCs w:val="24"/>
        </w:rPr>
        <w:t xml:space="preserve"> αποφασιστικότητα τις εκλογές</w:t>
      </w:r>
      <w:r>
        <w:rPr>
          <w:rFonts w:eastAsia="Times New Roman" w:cs="Times New Roman"/>
          <w:szCs w:val="24"/>
        </w:rPr>
        <w:t>,</w:t>
      </w:r>
      <w:r w:rsidRPr="00840025">
        <w:rPr>
          <w:rFonts w:eastAsia="Times New Roman" w:cs="Times New Roman"/>
          <w:szCs w:val="24"/>
        </w:rPr>
        <w:t xml:space="preserve"> για να σας αντιμετωπίσουν με τον ίδιο τρόπο που </w:t>
      </w:r>
      <w:r>
        <w:rPr>
          <w:rFonts w:eastAsia="Times New Roman" w:cs="Times New Roman"/>
          <w:szCs w:val="24"/>
        </w:rPr>
        <w:t xml:space="preserve">τους αντιμετωπίσατε. </w:t>
      </w:r>
    </w:p>
    <w:p w14:paraId="2D05F637" w14:textId="77777777" w:rsidR="00237587" w:rsidRDefault="00AE0D0F">
      <w:pPr>
        <w:spacing w:after="0" w:line="600" w:lineRule="auto"/>
        <w:ind w:firstLine="720"/>
        <w:jc w:val="both"/>
        <w:rPr>
          <w:rFonts w:eastAsia="Times New Roman" w:cs="Times New Roman"/>
          <w:szCs w:val="24"/>
        </w:rPr>
      </w:pPr>
      <w:r w:rsidRPr="00840025">
        <w:rPr>
          <w:rFonts w:eastAsia="Times New Roman" w:cs="Times New Roman"/>
          <w:szCs w:val="24"/>
        </w:rPr>
        <w:t>Ευχαριστώ πολύ</w:t>
      </w:r>
      <w:r>
        <w:rPr>
          <w:rFonts w:eastAsia="Times New Roman" w:cs="Times New Roman"/>
          <w:szCs w:val="24"/>
        </w:rPr>
        <w:t>.</w:t>
      </w:r>
    </w:p>
    <w:p w14:paraId="2D05F638"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 Ε</w:t>
      </w:r>
      <w:r w:rsidRPr="00840025">
        <w:rPr>
          <w:rFonts w:eastAsia="Times New Roman" w:cs="Times New Roman"/>
          <w:szCs w:val="24"/>
        </w:rPr>
        <w:t>υχαριστούμε το</w:t>
      </w:r>
      <w:r>
        <w:rPr>
          <w:rFonts w:eastAsia="Times New Roman" w:cs="Times New Roman"/>
          <w:szCs w:val="24"/>
        </w:rPr>
        <w:t xml:space="preserve">ν κ. Λοβέρδο. </w:t>
      </w:r>
    </w:p>
    <w:p w14:paraId="2D05F639"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ΦΩΤΗΣ ΚΟΥΒΕΛΗΣ (Υπουργός Ναυτιλίας και Νησιωτικής Πολιτικής): </w:t>
      </w:r>
      <w:r>
        <w:rPr>
          <w:rFonts w:eastAsia="Times New Roman" w:cs="Times New Roman"/>
          <w:szCs w:val="24"/>
        </w:rPr>
        <w:t xml:space="preserve">Κύριε Πρόεδρε, θα ήθελα τον λόγο μισό λεπτό για μία διευκρίνιση. </w:t>
      </w:r>
    </w:p>
    <w:p w14:paraId="2D05F63A" w14:textId="77777777" w:rsidR="00237587" w:rsidRDefault="00AE0D0F">
      <w:pPr>
        <w:spacing w:after="0" w:line="600" w:lineRule="auto"/>
        <w:ind w:firstLine="720"/>
        <w:jc w:val="both"/>
        <w:rPr>
          <w:rFonts w:eastAsia="Times New Roman" w:cs="Times New Roman"/>
          <w:szCs w:val="24"/>
        </w:rPr>
      </w:pPr>
      <w:r w:rsidRPr="00B3509F">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Ορίστε, κύριε Υπουργέ, </w:t>
      </w:r>
      <w:r>
        <w:rPr>
          <w:rFonts w:eastAsia="Times New Roman" w:cs="Times New Roman"/>
          <w:szCs w:val="24"/>
        </w:rPr>
        <w:t xml:space="preserve">έχετε τον λόγο για ένα λεπτό. </w:t>
      </w:r>
    </w:p>
    <w:p w14:paraId="2D05F63B" w14:textId="77777777" w:rsidR="00237587" w:rsidRDefault="00AE0D0F">
      <w:pPr>
        <w:spacing w:after="0" w:line="600" w:lineRule="auto"/>
        <w:ind w:firstLine="720"/>
        <w:jc w:val="both"/>
        <w:rPr>
          <w:rFonts w:eastAsia="Times New Roman" w:cs="Times New Roman"/>
          <w:szCs w:val="24"/>
        </w:rPr>
      </w:pPr>
      <w:r w:rsidRPr="00B3509F">
        <w:rPr>
          <w:rFonts w:eastAsia="Times New Roman" w:cs="Times New Roman"/>
          <w:b/>
          <w:szCs w:val="24"/>
        </w:rPr>
        <w:t>ΦΩΤΗΣ ΚΟΥΒΕΛΗΣ (Υπουργός Ναυτιλίας και Νησιωτικής Πολιτικής):</w:t>
      </w:r>
      <w:r>
        <w:rPr>
          <w:rFonts w:eastAsia="Times New Roman" w:cs="Times New Roman"/>
          <w:b/>
          <w:szCs w:val="24"/>
        </w:rPr>
        <w:t xml:space="preserve"> </w:t>
      </w:r>
      <w:r>
        <w:rPr>
          <w:rFonts w:eastAsia="Times New Roman" w:cs="Times New Roman"/>
          <w:szCs w:val="24"/>
        </w:rPr>
        <w:t xml:space="preserve">Προφανώς, υπάρχει κάποια παρανόηση ή μάλλον δεν </w:t>
      </w:r>
      <w:r w:rsidRPr="00840025">
        <w:rPr>
          <w:rFonts w:eastAsia="Times New Roman" w:cs="Times New Roman"/>
          <w:szCs w:val="24"/>
        </w:rPr>
        <w:t>έχει γίνει σαφές</w:t>
      </w:r>
      <w:r>
        <w:rPr>
          <w:rFonts w:eastAsia="Times New Roman" w:cs="Times New Roman"/>
          <w:szCs w:val="24"/>
        </w:rPr>
        <w:t xml:space="preserve">. Αναφέρομαι σε αυτά που </w:t>
      </w:r>
      <w:r>
        <w:rPr>
          <w:rFonts w:eastAsia="Times New Roman" w:cs="Times New Roman"/>
          <w:szCs w:val="24"/>
        </w:rPr>
        <w:t>ο</w:t>
      </w:r>
      <w:r>
        <w:rPr>
          <w:rFonts w:eastAsia="Times New Roman" w:cs="Times New Roman"/>
          <w:szCs w:val="24"/>
        </w:rPr>
        <w:t xml:space="preserve"> συνάδελφος είπε λίγο πριν. Από την ώρα </w:t>
      </w:r>
      <w:r w:rsidRPr="00840025">
        <w:rPr>
          <w:rFonts w:eastAsia="Times New Roman" w:cs="Times New Roman"/>
          <w:szCs w:val="24"/>
        </w:rPr>
        <w:t xml:space="preserve">που το ΤΑΙΠΕΔ μεταβιβάζει </w:t>
      </w:r>
      <w:r>
        <w:rPr>
          <w:rFonts w:eastAsia="Times New Roman" w:cs="Times New Roman"/>
          <w:szCs w:val="24"/>
        </w:rPr>
        <w:t>το δικα</w:t>
      </w:r>
      <w:r>
        <w:rPr>
          <w:rFonts w:eastAsia="Times New Roman" w:cs="Times New Roman"/>
          <w:szCs w:val="24"/>
        </w:rPr>
        <w:t xml:space="preserve">ίωμα στην </w:t>
      </w:r>
      <w:r w:rsidRPr="00840025">
        <w:rPr>
          <w:rFonts w:eastAsia="Times New Roman" w:cs="Times New Roman"/>
          <w:szCs w:val="24"/>
        </w:rPr>
        <w:t xml:space="preserve">παραχώρηση </w:t>
      </w:r>
      <w:r>
        <w:rPr>
          <w:rFonts w:eastAsia="Times New Roman" w:cs="Times New Roman"/>
          <w:szCs w:val="24"/>
        </w:rPr>
        <w:t>κ</w:t>
      </w:r>
      <w:r w:rsidRPr="00840025">
        <w:rPr>
          <w:rFonts w:eastAsia="Times New Roman" w:cs="Times New Roman"/>
          <w:szCs w:val="24"/>
        </w:rPr>
        <w:t xml:space="preserve">αι εν συνεχεία γίνεται η </w:t>
      </w:r>
      <w:r>
        <w:rPr>
          <w:rFonts w:eastAsia="Times New Roman" w:cs="Times New Roman"/>
          <w:szCs w:val="24"/>
        </w:rPr>
        <w:t>υπο</w:t>
      </w:r>
      <w:r w:rsidRPr="00840025">
        <w:rPr>
          <w:rFonts w:eastAsia="Times New Roman" w:cs="Times New Roman"/>
          <w:szCs w:val="24"/>
        </w:rPr>
        <w:t>παραχώρηση</w:t>
      </w:r>
      <w:r>
        <w:rPr>
          <w:rFonts w:eastAsia="Times New Roman" w:cs="Times New Roman"/>
          <w:szCs w:val="24"/>
        </w:rPr>
        <w:t>,</w:t>
      </w:r>
      <w:r w:rsidRPr="00840025">
        <w:rPr>
          <w:rFonts w:eastAsia="Times New Roman" w:cs="Times New Roman"/>
          <w:szCs w:val="24"/>
        </w:rPr>
        <w:t xml:space="preserve"> δεν υπάρχει ανάγκη μεταφοράς </w:t>
      </w:r>
      <w:r>
        <w:rPr>
          <w:rFonts w:eastAsia="Times New Roman" w:cs="Times New Roman"/>
          <w:szCs w:val="24"/>
        </w:rPr>
        <w:t>-</w:t>
      </w:r>
      <w:r w:rsidRPr="00840025">
        <w:rPr>
          <w:rFonts w:eastAsia="Times New Roman" w:cs="Times New Roman"/>
          <w:szCs w:val="24"/>
        </w:rPr>
        <w:t>και επειδή απευθύνομαι σε έγκριτο νομικό</w:t>
      </w:r>
      <w:r>
        <w:rPr>
          <w:rFonts w:eastAsia="Times New Roman" w:cs="Times New Roman"/>
          <w:szCs w:val="24"/>
        </w:rPr>
        <w:t>-</w:t>
      </w:r>
      <w:r w:rsidRPr="00840025">
        <w:rPr>
          <w:rFonts w:eastAsia="Times New Roman" w:cs="Times New Roman"/>
          <w:szCs w:val="24"/>
        </w:rPr>
        <w:t xml:space="preserve"> μεταφοράς και μεταβίβασης του πακέτου των μετοχών</w:t>
      </w:r>
      <w:r>
        <w:rPr>
          <w:rFonts w:eastAsia="Times New Roman" w:cs="Times New Roman"/>
          <w:szCs w:val="24"/>
        </w:rPr>
        <w:t xml:space="preserve">. Αυτό είναι σαφές. </w:t>
      </w:r>
    </w:p>
    <w:p w14:paraId="2D05F63C"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Σωστά. </w:t>
      </w:r>
    </w:p>
    <w:p w14:paraId="2D05F63D" w14:textId="77777777" w:rsidR="00237587" w:rsidRDefault="00AE0D0F">
      <w:pPr>
        <w:spacing w:after="0" w:line="600" w:lineRule="auto"/>
        <w:ind w:firstLine="720"/>
        <w:jc w:val="both"/>
        <w:rPr>
          <w:rFonts w:eastAsia="Times New Roman" w:cs="Times New Roman"/>
          <w:szCs w:val="24"/>
        </w:rPr>
      </w:pPr>
      <w:r w:rsidRPr="00B3509F">
        <w:rPr>
          <w:rFonts w:eastAsia="Times New Roman" w:cs="Times New Roman"/>
          <w:b/>
          <w:szCs w:val="24"/>
        </w:rPr>
        <w:t xml:space="preserve">ΦΩΤΗΣ ΚΟΥΒΕΛΗΣ (Υπουργός </w:t>
      </w:r>
      <w:r w:rsidRPr="00B3509F">
        <w:rPr>
          <w:rFonts w:eastAsia="Times New Roman" w:cs="Times New Roman"/>
          <w:b/>
          <w:szCs w:val="24"/>
        </w:rPr>
        <w:t>Ναυτιλίας και Νησιωτικής Πολιτικής):</w:t>
      </w:r>
      <w:r>
        <w:rPr>
          <w:rFonts w:eastAsia="Times New Roman" w:cs="Times New Roman"/>
          <w:b/>
          <w:szCs w:val="24"/>
        </w:rPr>
        <w:t xml:space="preserve"> </w:t>
      </w:r>
      <w:r>
        <w:rPr>
          <w:rFonts w:eastAsia="Times New Roman" w:cs="Times New Roman"/>
          <w:szCs w:val="24"/>
        </w:rPr>
        <w:t>Δεύτερον, κύριε Πρόεδρε,</w:t>
      </w:r>
      <w:r w:rsidRPr="00840025">
        <w:rPr>
          <w:rFonts w:eastAsia="Times New Roman" w:cs="Times New Roman"/>
          <w:szCs w:val="24"/>
        </w:rPr>
        <w:t xml:space="preserve"> ακούω </w:t>
      </w:r>
      <w:r>
        <w:rPr>
          <w:rFonts w:eastAsia="Times New Roman" w:cs="Times New Roman"/>
          <w:szCs w:val="24"/>
        </w:rPr>
        <w:t xml:space="preserve">περί λιμενικής </w:t>
      </w:r>
      <w:r w:rsidRPr="00840025">
        <w:rPr>
          <w:rFonts w:eastAsia="Times New Roman" w:cs="Times New Roman"/>
          <w:szCs w:val="24"/>
        </w:rPr>
        <w:t>πολιτικής</w:t>
      </w:r>
      <w:r>
        <w:rPr>
          <w:rFonts w:eastAsia="Times New Roman" w:cs="Times New Roman"/>
          <w:szCs w:val="24"/>
        </w:rPr>
        <w:t>,</w:t>
      </w:r>
      <w:r w:rsidRPr="00840025">
        <w:rPr>
          <w:rFonts w:eastAsia="Times New Roman" w:cs="Times New Roman"/>
          <w:szCs w:val="24"/>
        </w:rPr>
        <w:t xml:space="preserve"> για έλλειψη σχεδίων και τα λοιπά</w:t>
      </w:r>
      <w:r>
        <w:rPr>
          <w:rFonts w:eastAsia="Times New Roman" w:cs="Times New Roman"/>
          <w:szCs w:val="24"/>
        </w:rPr>
        <w:t>. Ίσως ήταν και παράλειψη</w:t>
      </w:r>
      <w:r w:rsidRPr="00840025">
        <w:rPr>
          <w:rFonts w:eastAsia="Times New Roman" w:cs="Times New Roman"/>
          <w:szCs w:val="24"/>
        </w:rPr>
        <w:t xml:space="preserve"> από τη μεριά μας που δεν το σημειώσαμε στις </w:t>
      </w:r>
      <w:r>
        <w:rPr>
          <w:rFonts w:eastAsia="Times New Roman" w:cs="Times New Roman"/>
          <w:szCs w:val="24"/>
        </w:rPr>
        <w:t>ε</w:t>
      </w:r>
      <w:r w:rsidRPr="00840025">
        <w:rPr>
          <w:rFonts w:eastAsia="Times New Roman" w:cs="Times New Roman"/>
          <w:szCs w:val="24"/>
        </w:rPr>
        <w:t>πιτροπές</w:t>
      </w:r>
      <w:r>
        <w:rPr>
          <w:rFonts w:eastAsia="Times New Roman" w:cs="Times New Roman"/>
          <w:szCs w:val="24"/>
        </w:rPr>
        <w:t xml:space="preserve">. Ο κάθε </w:t>
      </w:r>
      <w:r>
        <w:rPr>
          <w:rFonts w:eastAsia="Times New Roman" w:cs="Times New Roman"/>
          <w:szCs w:val="24"/>
        </w:rPr>
        <w:t>οργανισμός</w:t>
      </w:r>
      <w:r w:rsidRPr="00840025">
        <w:rPr>
          <w:rFonts w:eastAsia="Times New Roman" w:cs="Times New Roman"/>
          <w:szCs w:val="24"/>
        </w:rPr>
        <w:t xml:space="preserve"> </w:t>
      </w:r>
      <w:r>
        <w:rPr>
          <w:rFonts w:eastAsia="Times New Roman" w:cs="Times New Roman"/>
          <w:szCs w:val="24"/>
        </w:rPr>
        <w:t xml:space="preserve">λιμένος </w:t>
      </w:r>
      <w:r w:rsidRPr="00840025">
        <w:rPr>
          <w:rFonts w:eastAsia="Times New Roman" w:cs="Times New Roman"/>
          <w:szCs w:val="24"/>
        </w:rPr>
        <w:t xml:space="preserve">έχει καταθέσει </w:t>
      </w:r>
      <w:r>
        <w:rPr>
          <w:rFonts w:eastAsia="Times New Roman" w:cs="Times New Roman"/>
          <w:szCs w:val="24"/>
          <w:lang w:val="en-US"/>
        </w:rPr>
        <w:t>m</w:t>
      </w:r>
      <w:r w:rsidRPr="00840025">
        <w:rPr>
          <w:rFonts w:eastAsia="Times New Roman" w:cs="Times New Roman"/>
          <w:szCs w:val="24"/>
          <w:lang w:val="en-US"/>
        </w:rPr>
        <w:t>aster</w:t>
      </w:r>
      <w:r w:rsidRPr="00840025">
        <w:rPr>
          <w:rFonts w:eastAsia="Times New Roman" w:cs="Times New Roman"/>
          <w:szCs w:val="24"/>
        </w:rPr>
        <w:t xml:space="preserve"> </w:t>
      </w:r>
      <w:r>
        <w:rPr>
          <w:rFonts w:eastAsia="Times New Roman" w:cs="Times New Roman"/>
          <w:szCs w:val="24"/>
          <w:lang w:val="en-US"/>
        </w:rPr>
        <w:t>p</w:t>
      </w:r>
      <w:r w:rsidRPr="00840025">
        <w:rPr>
          <w:rFonts w:eastAsia="Times New Roman" w:cs="Times New Roman"/>
          <w:szCs w:val="24"/>
          <w:lang w:val="en-US"/>
        </w:rPr>
        <w:t>lan</w:t>
      </w:r>
      <w:r>
        <w:rPr>
          <w:rFonts w:eastAsia="Times New Roman" w:cs="Times New Roman"/>
          <w:szCs w:val="24"/>
        </w:rPr>
        <w:t xml:space="preserve">. Το </w:t>
      </w:r>
      <w:r>
        <w:rPr>
          <w:rFonts w:eastAsia="Times New Roman" w:cs="Times New Roman"/>
          <w:szCs w:val="24"/>
          <w:lang w:val="en-US"/>
        </w:rPr>
        <w:t>master</w:t>
      </w:r>
      <w:r w:rsidRPr="00B3509F">
        <w:rPr>
          <w:rFonts w:eastAsia="Times New Roman" w:cs="Times New Roman"/>
          <w:szCs w:val="24"/>
        </w:rPr>
        <w:t xml:space="preserve"> </w:t>
      </w:r>
      <w:r>
        <w:rPr>
          <w:rFonts w:eastAsia="Times New Roman" w:cs="Times New Roman"/>
          <w:szCs w:val="24"/>
          <w:lang w:val="en-US"/>
        </w:rPr>
        <w:t>plan</w:t>
      </w:r>
      <w:r w:rsidRPr="00840025">
        <w:rPr>
          <w:rFonts w:eastAsia="Times New Roman" w:cs="Times New Roman"/>
          <w:szCs w:val="24"/>
        </w:rPr>
        <w:t xml:space="preserve"> του κάθε </w:t>
      </w:r>
      <w:r>
        <w:rPr>
          <w:rFonts w:eastAsia="Times New Roman" w:cs="Times New Roman"/>
          <w:szCs w:val="24"/>
        </w:rPr>
        <w:t>ο</w:t>
      </w:r>
      <w:r w:rsidRPr="00840025">
        <w:rPr>
          <w:rFonts w:eastAsia="Times New Roman" w:cs="Times New Roman"/>
          <w:szCs w:val="24"/>
        </w:rPr>
        <w:t xml:space="preserve">ργανισμού </w:t>
      </w:r>
      <w:r>
        <w:rPr>
          <w:rFonts w:eastAsia="Times New Roman" w:cs="Times New Roman"/>
          <w:szCs w:val="24"/>
        </w:rPr>
        <w:t>λ</w:t>
      </w:r>
      <w:r w:rsidRPr="00840025">
        <w:rPr>
          <w:rFonts w:eastAsia="Times New Roman" w:cs="Times New Roman"/>
          <w:szCs w:val="24"/>
        </w:rPr>
        <w:t>ιμέν</w:t>
      </w:r>
      <w:r>
        <w:rPr>
          <w:rFonts w:eastAsia="Times New Roman" w:cs="Times New Roman"/>
          <w:szCs w:val="24"/>
        </w:rPr>
        <w:t>ος</w:t>
      </w:r>
      <w:r w:rsidRPr="00840025">
        <w:rPr>
          <w:rFonts w:eastAsia="Times New Roman" w:cs="Times New Roman"/>
          <w:szCs w:val="24"/>
        </w:rPr>
        <w:t xml:space="preserve"> περιλαμβάνει και τις διαστάσεις εκείνες που αναφέρονται στο αναπτυξιακό σκέλος</w:t>
      </w:r>
      <w:r>
        <w:rPr>
          <w:rFonts w:eastAsia="Times New Roman" w:cs="Times New Roman"/>
          <w:szCs w:val="24"/>
        </w:rPr>
        <w:t>.</w:t>
      </w:r>
      <w:r w:rsidRPr="00840025">
        <w:rPr>
          <w:rFonts w:eastAsia="Times New Roman" w:cs="Times New Roman"/>
          <w:szCs w:val="24"/>
        </w:rPr>
        <w:t xml:space="preserve"> Κατά συνέπεια</w:t>
      </w:r>
      <w:r>
        <w:rPr>
          <w:rFonts w:eastAsia="Times New Roman" w:cs="Times New Roman"/>
          <w:szCs w:val="24"/>
        </w:rPr>
        <w:t>,</w:t>
      </w:r>
      <w:r w:rsidRPr="00840025">
        <w:rPr>
          <w:rFonts w:eastAsia="Times New Roman" w:cs="Times New Roman"/>
          <w:szCs w:val="24"/>
        </w:rPr>
        <w:t xml:space="preserve"> με οδηγό το </w:t>
      </w:r>
      <w:r>
        <w:rPr>
          <w:rFonts w:eastAsia="Times New Roman" w:cs="Times New Roman"/>
          <w:szCs w:val="24"/>
          <w:lang w:val="en-US"/>
        </w:rPr>
        <w:t>m</w:t>
      </w:r>
      <w:r w:rsidRPr="00840025">
        <w:rPr>
          <w:rFonts w:eastAsia="Times New Roman" w:cs="Times New Roman"/>
          <w:szCs w:val="24"/>
          <w:lang w:val="en-US"/>
        </w:rPr>
        <w:t>aster</w:t>
      </w:r>
      <w:r w:rsidRPr="00840025">
        <w:rPr>
          <w:rFonts w:eastAsia="Times New Roman" w:cs="Times New Roman"/>
          <w:szCs w:val="24"/>
        </w:rPr>
        <w:t xml:space="preserve"> </w:t>
      </w:r>
      <w:r>
        <w:rPr>
          <w:rFonts w:eastAsia="Times New Roman" w:cs="Times New Roman"/>
          <w:szCs w:val="24"/>
          <w:lang w:val="en-US"/>
        </w:rPr>
        <w:t>p</w:t>
      </w:r>
      <w:r w:rsidRPr="00840025">
        <w:rPr>
          <w:rFonts w:eastAsia="Times New Roman" w:cs="Times New Roman"/>
          <w:szCs w:val="24"/>
          <w:lang w:val="en-US"/>
        </w:rPr>
        <w:t>lan</w:t>
      </w:r>
      <w:r w:rsidRPr="00840025">
        <w:rPr>
          <w:rFonts w:eastAsia="Times New Roman" w:cs="Times New Roman"/>
          <w:szCs w:val="24"/>
        </w:rPr>
        <w:t xml:space="preserve"> </w:t>
      </w:r>
      <w:r>
        <w:rPr>
          <w:rFonts w:eastAsia="Times New Roman" w:cs="Times New Roman"/>
          <w:szCs w:val="24"/>
        </w:rPr>
        <w:t xml:space="preserve">–και με ιδιαίτερη χαρά </w:t>
      </w:r>
      <w:r w:rsidRPr="00840025">
        <w:rPr>
          <w:rFonts w:eastAsia="Times New Roman" w:cs="Times New Roman"/>
          <w:szCs w:val="24"/>
        </w:rPr>
        <w:t xml:space="preserve">είναι στη διάθεσή σας τα </w:t>
      </w:r>
      <w:r>
        <w:rPr>
          <w:rFonts w:eastAsia="Times New Roman" w:cs="Times New Roman"/>
          <w:szCs w:val="24"/>
          <w:lang w:val="en-US"/>
        </w:rPr>
        <w:t>m</w:t>
      </w:r>
      <w:r w:rsidRPr="00840025">
        <w:rPr>
          <w:rFonts w:eastAsia="Times New Roman" w:cs="Times New Roman"/>
          <w:szCs w:val="24"/>
          <w:lang w:val="en-US"/>
        </w:rPr>
        <w:t>aster</w:t>
      </w:r>
      <w:r w:rsidRPr="00840025">
        <w:rPr>
          <w:rFonts w:eastAsia="Times New Roman" w:cs="Times New Roman"/>
          <w:szCs w:val="24"/>
        </w:rPr>
        <w:t xml:space="preserve"> </w:t>
      </w:r>
      <w:r>
        <w:rPr>
          <w:rFonts w:eastAsia="Times New Roman" w:cs="Times New Roman"/>
          <w:szCs w:val="24"/>
          <w:lang w:val="en-US"/>
        </w:rPr>
        <w:t>p</w:t>
      </w:r>
      <w:r w:rsidRPr="00840025">
        <w:rPr>
          <w:rFonts w:eastAsia="Times New Roman" w:cs="Times New Roman"/>
          <w:szCs w:val="24"/>
          <w:lang w:val="en-US"/>
        </w:rPr>
        <w:t>lan</w:t>
      </w:r>
      <w:r w:rsidRPr="00840025">
        <w:rPr>
          <w:rFonts w:eastAsia="Times New Roman" w:cs="Times New Roman"/>
          <w:szCs w:val="24"/>
        </w:rPr>
        <w:t xml:space="preserve"> που έχουν κατατεθεί από </w:t>
      </w:r>
      <w:r>
        <w:rPr>
          <w:rFonts w:eastAsia="Times New Roman" w:cs="Times New Roman"/>
          <w:szCs w:val="24"/>
        </w:rPr>
        <w:t xml:space="preserve">τους </w:t>
      </w:r>
      <w:r>
        <w:rPr>
          <w:rFonts w:eastAsia="Times New Roman" w:cs="Times New Roman"/>
          <w:szCs w:val="24"/>
        </w:rPr>
        <w:t xml:space="preserve">οργανισμούς </w:t>
      </w:r>
      <w:r>
        <w:rPr>
          <w:rFonts w:eastAsia="Times New Roman" w:cs="Times New Roman"/>
          <w:szCs w:val="24"/>
        </w:rPr>
        <w:t xml:space="preserve">να τα </w:t>
      </w:r>
      <w:r w:rsidRPr="00840025">
        <w:rPr>
          <w:rFonts w:eastAsia="Times New Roman" w:cs="Times New Roman"/>
          <w:szCs w:val="24"/>
        </w:rPr>
        <w:t>δείτε</w:t>
      </w:r>
      <w:r>
        <w:rPr>
          <w:rFonts w:eastAsia="Times New Roman" w:cs="Times New Roman"/>
          <w:szCs w:val="24"/>
        </w:rPr>
        <w:t>-</w:t>
      </w:r>
      <w:r w:rsidRPr="00840025">
        <w:rPr>
          <w:rFonts w:eastAsia="Times New Roman" w:cs="Times New Roman"/>
          <w:szCs w:val="24"/>
        </w:rPr>
        <w:t xml:space="preserve"> προβλέπονται εκείνες οι δυνατότητες που θα αξιοποιούν τμήματα του λιμανιού για επενδύσεις και συγκεκριμένες δραστηριότητες</w:t>
      </w:r>
      <w:r>
        <w:rPr>
          <w:rFonts w:eastAsia="Times New Roman" w:cs="Times New Roman"/>
          <w:szCs w:val="24"/>
        </w:rPr>
        <w:t>.</w:t>
      </w:r>
      <w:r w:rsidRPr="00840025">
        <w:rPr>
          <w:rFonts w:eastAsia="Times New Roman" w:cs="Times New Roman"/>
          <w:szCs w:val="24"/>
        </w:rPr>
        <w:t xml:space="preserve"> </w:t>
      </w:r>
      <w:r>
        <w:rPr>
          <w:rFonts w:eastAsia="Times New Roman" w:cs="Times New Roman"/>
          <w:szCs w:val="24"/>
        </w:rPr>
        <w:t>Τ</w:t>
      </w:r>
      <w:r w:rsidRPr="00840025">
        <w:rPr>
          <w:rFonts w:eastAsia="Times New Roman" w:cs="Times New Roman"/>
          <w:szCs w:val="24"/>
        </w:rPr>
        <w:t xml:space="preserve">α </w:t>
      </w:r>
      <w:r>
        <w:rPr>
          <w:rFonts w:eastAsia="Times New Roman" w:cs="Times New Roman"/>
          <w:szCs w:val="24"/>
          <w:lang w:val="en-US"/>
        </w:rPr>
        <w:t>m</w:t>
      </w:r>
      <w:r w:rsidRPr="00840025">
        <w:rPr>
          <w:rFonts w:eastAsia="Times New Roman" w:cs="Times New Roman"/>
          <w:szCs w:val="24"/>
          <w:lang w:val="en-US"/>
        </w:rPr>
        <w:t>aster</w:t>
      </w:r>
      <w:r w:rsidRPr="00840025">
        <w:rPr>
          <w:rFonts w:eastAsia="Times New Roman" w:cs="Times New Roman"/>
          <w:szCs w:val="24"/>
        </w:rPr>
        <w:t xml:space="preserve"> </w:t>
      </w:r>
      <w:r>
        <w:rPr>
          <w:rFonts w:eastAsia="Times New Roman" w:cs="Times New Roman"/>
          <w:szCs w:val="24"/>
          <w:lang w:val="en-US"/>
        </w:rPr>
        <w:t>p</w:t>
      </w:r>
      <w:r w:rsidRPr="00840025">
        <w:rPr>
          <w:rFonts w:eastAsia="Times New Roman" w:cs="Times New Roman"/>
          <w:szCs w:val="24"/>
          <w:lang w:val="en-US"/>
        </w:rPr>
        <w:t>lan</w:t>
      </w:r>
      <w:r w:rsidRPr="00840025">
        <w:rPr>
          <w:rFonts w:eastAsia="Times New Roman" w:cs="Times New Roman"/>
          <w:szCs w:val="24"/>
        </w:rPr>
        <w:t xml:space="preserve"> υπάρχουν και </w:t>
      </w:r>
      <w:r>
        <w:rPr>
          <w:rFonts w:eastAsia="Times New Roman" w:cs="Times New Roman"/>
          <w:szCs w:val="24"/>
        </w:rPr>
        <w:t xml:space="preserve">κάντε μία σκέψη. </w:t>
      </w:r>
      <w:r>
        <w:rPr>
          <w:rFonts w:eastAsia="Times New Roman" w:cs="Times New Roman"/>
          <w:szCs w:val="24"/>
          <w:lang w:val="en-US"/>
        </w:rPr>
        <w:t>Master</w:t>
      </w:r>
      <w:r w:rsidRPr="00B3509F">
        <w:rPr>
          <w:rFonts w:eastAsia="Times New Roman" w:cs="Times New Roman"/>
          <w:szCs w:val="24"/>
        </w:rPr>
        <w:t xml:space="preserve"> </w:t>
      </w:r>
      <w:r>
        <w:rPr>
          <w:rFonts w:eastAsia="Times New Roman" w:cs="Times New Roman"/>
          <w:szCs w:val="24"/>
          <w:lang w:val="en-US"/>
        </w:rPr>
        <w:t>plan</w:t>
      </w:r>
      <w:r w:rsidRPr="00840025">
        <w:rPr>
          <w:rFonts w:eastAsia="Times New Roman" w:cs="Times New Roman"/>
          <w:szCs w:val="24"/>
        </w:rPr>
        <w:t xml:space="preserve"> προσφέρει </w:t>
      </w:r>
      <w:r>
        <w:rPr>
          <w:rFonts w:eastAsia="Times New Roman" w:cs="Times New Roman"/>
          <w:szCs w:val="24"/>
          <w:lang w:val="en-US"/>
        </w:rPr>
        <w:t>o</w:t>
      </w:r>
      <w:r w:rsidRPr="00B3509F">
        <w:rPr>
          <w:rFonts w:eastAsia="Times New Roman" w:cs="Times New Roman"/>
          <w:szCs w:val="24"/>
        </w:rPr>
        <w:t xml:space="preserve"> </w:t>
      </w:r>
      <w:r>
        <w:rPr>
          <w:rFonts w:eastAsia="Times New Roman" w:cs="Times New Roman"/>
          <w:szCs w:val="24"/>
        </w:rPr>
        <w:t>«</w:t>
      </w:r>
      <w:r w:rsidRPr="00840025">
        <w:rPr>
          <w:rFonts w:eastAsia="Times New Roman" w:cs="Times New Roman"/>
          <w:szCs w:val="24"/>
        </w:rPr>
        <w:t>ΟΛΠ ΑΕ</w:t>
      </w:r>
      <w:r>
        <w:rPr>
          <w:rFonts w:eastAsia="Times New Roman" w:cs="Times New Roman"/>
          <w:szCs w:val="24"/>
        </w:rPr>
        <w:t>»</w:t>
      </w:r>
      <w:r w:rsidRPr="00B3509F">
        <w:rPr>
          <w:rFonts w:eastAsia="Times New Roman" w:cs="Times New Roman"/>
          <w:szCs w:val="24"/>
        </w:rPr>
        <w:t>,</w:t>
      </w:r>
      <w:r w:rsidRPr="00840025">
        <w:rPr>
          <w:rFonts w:eastAsia="Times New Roman" w:cs="Times New Roman"/>
          <w:szCs w:val="24"/>
        </w:rPr>
        <w:t xml:space="preserve"> δηλαδή η </w:t>
      </w:r>
      <w:r>
        <w:rPr>
          <w:rFonts w:eastAsia="Times New Roman" w:cs="Times New Roman"/>
          <w:szCs w:val="24"/>
        </w:rPr>
        <w:t>«</w:t>
      </w:r>
      <w:r w:rsidRPr="00840025">
        <w:rPr>
          <w:rFonts w:eastAsia="Times New Roman" w:cs="Times New Roman"/>
          <w:szCs w:val="24"/>
          <w:lang w:val="en-US"/>
        </w:rPr>
        <w:t>COSCO</w:t>
      </w:r>
      <w:r>
        <w:rPr>
          <w:rFonts w:eastAsia="Times New Roman" w:cs="Times New Roman"/>
          <w:szCs w:val="24"/>
        </w:rPr>
        <w:t>»</w:t>
      </w:r>
      <w:r w:rsidRPr="00B3509F">
        <w:rPr>
          <w:rFonts w:eastAsia="Times New Roman" w:cs="Times New Roman"/>
          <w:szCs w:val="24"/>
        </w:rPr>
        <w:t xml:space="preserve">. </w:t>
      </w:r>
      <w:r w:rsidRPr="00840025">
        <w:rPr>
          <w:rFonts w:eastAsia="Times New Roman" w:cs="Times New Roman"/>
          <w:szCs w:val="24"/>
          <w:lang w:val="en-US"/>
        </w:rPr>
        <w:t>Master</w:t>
      </w:r>
      <w:r w:rsidRPr="00840025">
        <w:rPr>
          <w:rFonts w:eastAsia="Times New Roman" w:cs="Times New Roman"/>
          <w:szCs w:val="24"/>
        </w:rPr>
        <w:t xml:space="preserve"> </w:t>
      </w:r>
      <w:r>
        <w:rPr>
          <w:rFonts w:eastAsia="Times New Roman" w:cs="Times New Roman"/>
          <w:szCs w:val="24"/>
          <w:lang w:val="en-US"/>
        </w:rPr>
        <w:t>p</w:t>
      </w:r>
      <w:r w:rsidRPr="00840025">
        <w:rPr>
          <w:rFonts w:eastAsia="Times New Roman" w:cs="Times New Roman"/>
          <w:szCs w:val="24"/>
          <w:lang w:val="en-US"/>
        </w:rPr>
        <w:t>la</w:t>
      </w:r>
      <w:r w:rsidRPr="00840025">
        <w:rPr>
          <w:rFonts w:eastAsia="Times New Roman" w:cs="Times New Roman"/>
          <w:szCs w:val="24"/>
          <w:lang w:val="en-US"/>
        </w:rPr>
        <w:t>n</w:t>
      </w:r>
      <w:r w:rsidRPr="00840025">
        <w:rPr>
          <w:rFonts w:eastAsia="Times New Roman" w:cs="Times New Roman"/>
          <w:szCs w:val="24"/>
        </w:rPr>
        <w:t xml:space="preserve"> </w:t>
      </w:r>
      <w:r>
        <w:rPr>
          <w:rFonts w:eastAsia="Times New Roman" w:cs="Times New Roman"/>
          <w:szCs w:val="24"/>
        </w:rPr>
        <w:t xml:space="preserve">κατέθεσε ο Οργανισμός Λιμένος </w:t>
      </w:r>
      <w:r w:rsidRPr="00840025">
        <w:rPr>
          <w:rFonts w:eastAsia="Times New Roman" w:cs="Times New Roman"/>
          <w:szCs w:val="24"/>
        </w:rPr>
        <w:t>Θεσσαλονίκης</w:t>
      </w:r>
      <w:r>
        <w:rPr>
          <w:rFonts w:eastAsia="Times New Roman" w:cs="Times New Roman"/>
          <w:szCs w:val="24"/>
        </w:rPr>
        <w:t>.</w:t>
      </w:r>
      <w:r w:rsidRPr="00840025">
        <w:rPr>
          <w:rFonts w:eastAsia="Times New Roman" w:cs="Times New Roman"/>
          <w:szCs w:val="24"/>
        </w:rPr>
        <w:t xml:space="preserve"> </w:t>
      </w:r>
      <w:r>
        <w:rPr>
          <w:rFonts w:eastAsia="Times New Roman" w:cs="Times New Roman"/>
          <w:szCs w:val="24"/>
          <w:lang w:val="en-US"/>
        </w:rPr>
        <w:t>Master</w:t>
      </w:r>
      <w:r w:rsidRPr="00B3509F">
        <w:rPr>
          <w:rFonts w:eastAsia="Times New Roman" w:cs="Times New Roman"/>
          <w:szCs w:val="24"/>
        </w:rPr>
        <w:t xml:space="preserve"> </w:t>
      </w:r>
      <w:r>
        <w:rPr>
          <w:rFonts w:eastAsia="Times New Roman" w:cs="Times New Roman"/>
          <w:szCs w:val="24"/>
          <w:lang w:val="en-US"/>
        </w:rPr>
        <w:t>plan</w:t>
      </w:r>
      <w:r w:rsidRPr="00B3509F">
        <w:rPr>
          <w:rFonts w:eastAsia="Times New Roman" w:cs="Times New Roman"/>
          <w:szCs w:val="24"/>
        </w:rPr>
        <w:t xml:space="preserve"> </w:t>
      </w:r>
      <w:r w:rsidRPr="00840025">
        <w:rPr>
          <w:rFonts w:eastAsia="Times New Roman" w:cs="Times New Roman"/>
          <w:szCs w:val="24"/>
        </w:rPr>
        <w:t xml:space="preserve">καταθέτουν και τα </w:t>
      </w:r>
      <w:r>
        <w:rPr>
          <w:rFonts w:eastAsia="Times New Roman" w:cs="Times New Roman"/>
          <w:szCs w:val="24"/>
        </w:rPr>
        <w:t>δέκα</w:t>
      </w:r>
      <w:r w:rsidRPr="00840025">
        <w:rPr>
          <w:rFonts w:eastAsia="Times New Roman" w:cs="Times New Roman"/>
          <w:szCs w:val="24"/>
        </w:rPr>
        <w:t xml:space="preserve"> περιφερειακά λιμάνια</w:t>
      </w:r>
      <w:r>
        <w:rPr>
          <w:rFonts w:eastAsia="Times New Roman" w:cs="Times New Roman"/>
          <w:szCs w:val="24"/>
        </w:rPr>
        <w:t>.</w:t>
      </w:r>
    </w:p>
    <w:p w14:paraId="2D05F63E"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Καλώς. </w:t>
      </w:r>
    </w:p>
    <w:p w14:paraId="2D05F63F"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w:t>
      </w:r>
    </w:p>
    <w:p w14:paraId="2D05F640" w14:textId="77777777" w:rsidR="00237587" w:rsidRDefault="00AE0D0F">
      <w:pPr>
        <w:spacing w:after="0" w:line="600" w:lineRule="auto"/>
        <w:ind w:firstLine="720"/>
        <w:jc w:val="both"/>
        <w:rPr>
          <w:rFonts w:eastAsia="Times New Roman" w:cs="Times New Roman"/>
          <w:szCs w:val="24"/>
        </w:rPr>
      </w:pPr>
      <w:r w:rsidRPr="00B3509F">
        <w:rPr>
          <w:rFonts w:eastAsia="Times New Roman" w:cs="Times New Roman"/>
          <w:b/>
          <w:szCs w:val="24"/>
        </w:rPr>
        <w:lastRenderedPageBreak/>
        <w:t>ΠΡΟΕΔΡΕΥΩΝ (Γεώργιος Λαμπρούλης):</w:t>
      </w:r>
      <w:r>
        <w:rPr>
          <w:rFonts w:eastAsia="Times New Roman" w:cs="Times New Roman"/>
          <w:b/>
          <w:szCs w:val="24"/>
        </w:rPr>
        <w:t xml:space="preserve"> </w:t>
      </w:r>
      <w:r>
        <w:rPr>
          <w:rFonts w:eastAsia="Times New Roman" w:cs="Times New Roman"/>
          <w:szCs w:val="24"/>
        </w:rPr>
        <w:t xml:space="preserve">Τι </w:t>
      </w:r>
      <w:r w:rsidRPr="00840025">
        <w:rPr>
          <w:rFonts w:eastAsia="Times New Roman" w:cs="Times New Roman"/>
          <w:szCs w:val="24"/>
        </w:rPr>
        <w:t>θέλετε</w:t>
      </w:r>
      <w:r>
        <w:rPr>
          <w:rFonts w:eastAsia="Times New Roman" w:cs="Times New Roman"/>
          <w:szCs w:val="24"/>
        </w:rPr>
        <w:t xml:space="preserve">, κύριε Λοβέρδο; Διευκρίνιση έκανε </w:t>
      </w:r>
      <w:r>
        <w:rPr>
          <w:rFonts w:eastAsia="Times New Roman" w:cs="Times New Roman"/>
          <w:szCs w:val="24"/>
        </w:rPr>
        <w:t>ο Υπουργός. Ε</w:t>
      </w:r>
      <w:r w:rsidRPr="00840025">
        <w:rPr>
          <w:rFonts w:eastAsia="Times New Roman" w:cs="Times New Roman"/>
          <w:szCs w:val="24"/>
        </w:rPr>
        <w:t>ρώτηση θέλετε να κάνετε</w:t>
      </w:r>
      <w:r>
        <w:rPr>
          <w:rFonts w:eastAsia="Times New Roman" w:cs="Times New Roman"/>
          <w:szCs w:val="24"/>
        </w:rPr>
        <w:t>;</w:t>
      </w:r>
      <w:r w:rsidRPr="00840025">
        <w:rPr>
          <w:rFonts w:eastAsia="Times New Roman" w:cs="Times New Roman"/>
          <w:szCs w:val="24"/>
        </w:rPr>
        <w:t xml:space="preserve"> </w:t>
      </w:r>
    </w:p>
    <w:p w14:paraId="2D05F641"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Μία φράση. </w:t>
      </w:r>
    </w:p>
    <w:p w14:paraId="2D05F642" w14:textId="77777777" w:rsidR="00237587" w:rsidRDefault="00AE0D0F">
      <w:pPr>
        <w:spacing w:after="0" w:line="600" w:lineRule="auto"/>
        <w:ind w:firstLine="720"/>
        <w:jc w:val="both"/>
        <w:rPr>
          <w:rFonts w:eastAsia="Times New Roman" w:cs="Times New Roman"/>
          <w:szCs w:val="24"/>
        </w:rPr>
      </w:pPr>
      <w:r w:rsidRPr="00B3509F">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Τι φράση τώρα; Είχατε τον χρόνο, </w:t>
      </w:r>
      <w:r w:rsidRPr="00840025">
        <w:rPr>
          <w:rFonts w:eastAsia="Times New Roman" w:cs="Times New Roman"/>
          <w:szCs w:val="24"/>
        </w:rPr>
        <w:t>αναπτύξ</w:t>
      </w:r>
      <w:r>
        <w:rPr>
          <w:rFonts w:eastAsia="Times New Roman" w:cs="Times New Roman"/>
          <w:szCs w:val="24"/>
        </w:rPr>
        <w:t>α</w:t>
      </w:r>
      <w:r w:rsidRPr="00840025">
        <w:rPr>
          <w:rFonts w:eastAsia="Times New Roman" w:cs="Times New Roman"/>
          <w:szCs w:val="24"/>
        </w:rPr>
        <w:t xml:space="preserve">τε την επιχειρηματολογία </w:t>
      </w:r>
      <w:r>
        <w:rPr>
          <w:rFonts w:eastAsia="Times New Roman" w:cs="Times New Roman"/>
          <w:szCs w:val="24"/>
        </w:rPr>
        <w:t xml:space="preserve">σας. </w:t>
      </w:r>
    </w:p>
    <w:p w14:paraId="2D05F643"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Δεν πρόκειται να σας απασχολήσω πολύ. </w:t>
      </w:r>
    </w:p>
    <w:p w14:paraId="2D05F644" w14:textId="77777777" w:rsidR="00237587" w:rsidRDefault="00AE0D0F">
      <w:pPr>
        <w:spacing w:after="0" w:line="600" w:lineRule="auto"/>
        <w:ind w:firstLine="720"/>
        <w:jc w:val="both"/>
        <w:rPr>
          <w:rFonts w:eastAsia="Times New Roman" w:cs="Times New Roman"/>
          <w:szCs w:val="24"/>
        </w:rPr>
      </w:pPr>
      <w:r w:rsidRPr="00B3509F">
        <w:rPr>
          <w:rFonts w:eastAsia="Times New Roman" w:cs="Times New Roman"/>
          <w:b/>
          <w:szCs w:val="24"/>
        </w:rPr>
        <w:t>ΠΡΟΕΔΡΕΥΩΝ (Γεώργιος Λαμ</w:t>
      </w:r>
      <w:r w:rsidRPr="00B3509F">
        <w:rPr>
          <w:rFonts w:eastAsia="Times New Roman" w:cs="Times New Roman"/>
          <w:b/>
          <w:szCs w:val="24"/>
        </w:rPr>
        <w:t>προύλης):</w:t>
      </w:r>
      <w:r>
        <w:rPr>
          <w:rFonts w:eastAsia="Times New Roman" w:cs="Times New Roman"/>
          <w:b/>
          <w:szCs w:val="24"/>
        </w:rPr>
        <w:t xml:space="preserve"> </w:t>
      </w:r>
      <w:r w:rsidRPr="00840025">
        <w:rPr>
          <w:rFonts w:eastAsia="Times New Roman" w:cs="Times New Roman"/>
          <w:szCs w:val="24"/>
        </w:rPr>
        <w:t>Εντάξει</w:t>
      </w:r>
      <w:r>
        <w:rPr>
          <w:rFonts w:eastAsia="Times New Roman" w:cs="Times New Roman"/>
          <w:szCs w:val="24"/>
        </w:rPr>
        <w:t xml:space="preserve">, </w:t>
      </w:r>
      <w:r w:rsidRPr="00840025">
        <w:rPr>
          <w:rFonts w:eastAsia="Times New Roman" w:cs="Times New Roman"/>
          <w:szCs w:val="24"/>
        </w:rPr>
        <w:t>μην καθυστερούμε</w:t>
      </w:r>
      <w:r>
        <w:rPr>
          <w:rFonts w:eastAsia="Times New Roman" w:cs="Times New Roman"/>
          <w:szCs w:val="24"/>
        </w:rPr>
        <w:t>,</w:t>
      </w:r>
      <w:r w:rsidRPr="00840025">
        <w:rPr>
          <w:rFonts w:eastAsia="Times New Roman" w:cs="Times New Roman"/>
          <w:szCs w:val="24"/>
        </w:rPr>
        <w:t xml:space="preserve"> </w:t>
      </w:r>
      <w:r>
        <w:rPr>
          <w:rFonts w:eastAsia="Times New Roman" w:cs="Times New Roman"/>
          <w:szCs w:val="24"/>
        </w:rPr>
        <w:t>όμως,</w:t>
      </w:r>
      <w:r w:rsidRPr="00840025">
        <w:rPr>
          <w:rFonts w:eastAsia="Times New Roman" w:cs="Times New Roman"/>
          <w:szCs w:val="24"/>
        </w:rPr>
        <w:t xml:space="preserve"> σας παρακαλώ</w:t>
      </w:r>
      <w:r>
        <w:rPr>
          <w:rFonts w:eastAsia="Times New Roman" w:cs="Times New Roman"/>
          <w:szCs w:val="24"/>
        </w:rPr>
        <w:t>. Έ</w:t>
      </w:r>
      <w:r w:rsidRPr="00840025">
        <w:rPr>
          <w:rFonts w:eastAsia="Times New Roman" w:cs="Times New Roman"/>
          <w:szCs w:val="24"/>
        </w:rPr>
        <w:t>να λεπτό αυστηρά το πολύ</w:t>
      </w:r>
      <w:r>
        <w:rPr>
          <w:rFonts w:eastAsia="Times New Roman" w:cs="Times New Roman"/>
          <w:szCs w:val="24"/>
        </w:rPr>
        <w:t>.</w:t>
      </w:r>
    </w:p>
    <w:p w14:paraId="2D05F645"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Πολύ σωστά λέτε, κύριε Υπουργέ, ότι </w:t>
      </w:r>
      <w:r w:rsidRPr="00840025">
        <w:rPr>
          <w:rFonts w:eastAsia="Times New Roman" w:cs="Times New Roman"/>
          <w:szCs w:val="24"/>
        </w:rPr>
        <w:t xml:space="preserve">δυνατότητα μεταβίβασης του συνόλου των μετοχών στο </w:t>
      </w:r>
      <w:r>
        <w:rPr>
          <w:rFonts w:eastAsia="Times New Roman" w:cs="Times New Roman"/>
          <w:szCs w:val="24"/>
        </w:rPr>
        <w:t>μέτρο που</w:t>
      </w:r>
      <w:r w:rsidRPr="00840025">
        <w:rPr>
          <w:rFonts w:eastAsia="Times New Roman" w:cs="Times New Roman"/>
          <w:szCs w:val="24"/>
        </w:rPr>
        <w:t xml:space="preserve"> λειτουργήσει το άρθρο 3 και υπάρ</w:t>
      </w:r>
      <w:r>
        <w:rPr>
          <w:rFonts w:eastAsia="Times New Roman" w:cs="Times New Roman"/>
          <w:szCs w:val="24"/>
        </w:rPr>
        <w:t>ξ</w:t>
      </w:r>
      <w:r w:rsidRPr="00840025">
        <w:rPr>
          <w:rFonts w:eastAsia="Times New Roman" w:cs="Times New Roman"/>
          <w:szCs w:val="24"/>
        </w:rPr>
        <w:t>ει εταιρεία στην οποία γ</w:t>
      </w:r>
      <w:r w:rsidRPr="00840025">
        <w:rPr>
          <w:rFonts w:eastAsia="Times New Roman" w:cs="Times New Roman"/>
          <w:szCs w:val="24"/>
        </w:rPr>
        <w:t>ίνεται υπ</w:t>
      </w:r>
      <w:r>
        <w:rPr>
          <w:rFonts w:eastAsia="Times New Roman" w:cs="Times New Roman"/>
          <w:szCs w:val="24"/>
        </w:rPr>
        <w:t>ο</w:t>
      </w:r>
      <w:r w:rsidRPr="00840025">
        <w:rPr>
          <w:rFonts w:eastAsia="Times New Roman" w:cs="Times New Roman"/>
          <w:szCs w:val="24"/>
        </w:rPr>
        <w:t xml:space="preserve">παραχώρηση </w:t>
      </w:r>
      <w:r>
        <w:rPr>
          <w:rFonts w:eastAsia="Times New Roman" w:cs="Times New Roman"/>
          <w:szCs w:val="24"/>
        </w:rPr>
        <w:t>δεν μπορεί να υπάρξει.</w:t>
      </w:r>
      <w:r w:rsidRPr="00840025">
        <w:rPr>
          <w:rFonts w:eastAsia="Times New Roman" w:cs="Times New Roman"/>
          <w:szCs w:val="24"/>
        </w:rPr>
        <w:t xml:space="preserve"> Έχετε δίκιο σε αυτό που λέτε</w:t>
      </w:r>
      <w:r>
        <w:rPr>
          <w:rFonts w:eastAsia="Times New Roman" w:cs="Times New Roman"/>
          <w:szCs w:val="24"/>
        </w:rPr>
        <w:t>. Η</w:t>
      </w:r>
      <w:r w:rsidRPr="00840025">
        <w:rPr>
          <w:rFonts w:eastAsia="Times New Roman" w:cs="Times New Roman"/>
          <w:szCs w:val="24"/>
        </w:rPr>
        <w:t xml:space="preserve"> ανυπαρξία</w:t>
      </w:r>
      <w:r>
        <w:rPr>
          <w:rFonts w:eastAsia="Times New Roman" w:cs="Times New Roman"/>
          <w:szCs w:val="24"/>
        </w:rPr>
        <w:t>, όμως,</w:t>
      </w:r>
      <w:r w:rsidRPr="00840025">
        <w:rPr>
          <w:rFonts w:eastAsia="Times New Roman" w:cs="Times New Roman"/>
          <w:szCs w:val="24"/>
        </w:rPr>
        <w:t xml:space="preserve"> επενδυτή </w:t>
      </w:r>
      <w:r>
        <w:rPr>
          <w:rFonts w:eastAsia="Times New Roman" w:cs="Times New Roman"/>
          <w:szCs w:val="24"/>
        </w:rPr>
        <w:t xml:space="preserve">και η παραμονή της καταστάσεως ως </w:t>
      </w:r>
      <w:r>
        <w:rPr>
          <w:rFonts w:eastAsia="Times New Roman" w:cs="Times New Roman"/>
          <w:szCs w:val="24"/>
        </w:rPr>
        <w:t>έχει</w:t>
      </w:r>
      <w:r w:rsidRPr="00840025">
        <w:rPr>
          <w:rFonts w:eastAsia="Times New Roman" w:cs="Times New Roman"/>
          <w:szCs w:val="24"/>
        </w:rPr>
        <w:t xml:space="preserve"> </w:t>
      </w:r>
      <w:r w:rsidRPr="00840025">
        <w:rPr>
          <w:rFonts w:eastAsia="Times New Roman" w:cs="Times New Roman"/>
          <w:szCs w:val="24"/>
        </w:rPr>
        <w:t>δίνει τη δυνατότητα ή μάλλον κα</w:t>
      </w:r>
      <w:r>
        <w:rPr>
          <w:rFonts w:eastAsia="Times New Roman" w:cs="Times New Roman"/>
          <w:szCs w:val="24"/>
        </w:rPr>
        <w:t>μ</w:t>
      </w:r>
      <w:r w:rsidRPr="00840025">
        <w:rPr>
          <w:rFonts w:eastAsia="Times New Roman" w:cs="Times New Roman"/>
          <w:szCs w:val="24"/>
        </w:rPr>
        <w:t xml:space="preserve">μία διάταξη δεν </w:t>
      </w:r>
      <w:r>
        <w:rPr>
          <w:rFonts w:eastAsia="Times New Roman" w:cs="Times New Roman"/>
          <w:szCs w:val="24"/>
        </w:rPr>
        <w:t>α</w:t>
      </w:r>
      <w:r w:rsidRPr="00840025">
        <w:rPr>
          <w:rFonts w:eastAsia="Times New Roman" w:cs="Times New Roman"/>
          <w:szCs w:val="24"/>
        </w:rPr>
        <w:t xml:space="preserve">παγορεύει τη δυνατότητα να </w:t>
      </w:r>
      <w:r>
        <w:rPr>
          <w:rFonts w:eastAsia="Times New Roman" w:cs="Times New Roman"/>
          <w:szCs w:val="24"/>
        </w:rPr>
        <w:t xml:space="preserve">εκχωρηθεί </w:t>
      </w:r>
      <w:r w:rsidRPr="00840025">
        <w:rPr>
          <w:rFonts w:eastAsia="Times New Roman" w:cs="Times New Roman"/>
          <w:szCs w:val="24"/>
        </w:rPr>
        <w:lastRenderedPageBreak/>
        <w:t>το σύνολο των μετοχών</w:t>
      </w:r>
      <w:r>
        <w:rPr>
          <w:rFonts w:eastAsia="Times New Roman" w:cs="Times New Roman"/>
          <w:szCs w:val="24"/>
        </w:rPr>
        <w:t>. Α</w:t>
      </w:r>
      <w:r w:rsidRPr="00840025">
        <w:rPr>
          <w:rFonts w:eastAsia="Times New Roman" w:cs="Times New Roman"/>
          <w:szCs w:val="24"/>
        </w:rPr>
        <w:t xml:space="preserve">ν έχετε τη διάταξη που </w:t>
      </w:r>
      <w:r>
        <w:rPr>
          <w:rFonts w:eastAsia="Times New Roman" w:cs="Times New Roman"/>
          <w:szCs w:val="24"/>
        </w:rPr>
        <w:t>το α</w:t>
      </w:r>
      <w:r w:rsidRPr="00840025">
        <w:rPr>
          <w:rFonts w:eastAsia="Times New Roman" w:cs="Times New Roman"/>
          <w:szCs w:val="24"/>
        </w:rPr>
        <w:t>παγορεύει αυτό</w:t>
      </w:r>
      <w:r>
        <w:rPr>
          <w:rFonts w:eastAsia="Times New Roman" w:cs="Times New Roman"/>
          <w:szCs w:val="24"/>
        </w:rPr>
        <w:t>,</w:t>
      </w:r>
      <w:r w:rsidRPr="00840025">
        <w:rPr>
          <w:rFonts w:eastAsia="Times New Roman" w:cs="Times New Roman"/>
          <w:szCs w:val="24"/>
        </w:rPr>
        <w:t xml:space="preserve"> παρακαλώ πολύ να μας την πείτε</w:t>
      </w:r>
      <w:r>
        <w:rPr>
          <w:rFonts w:eastAsia="Times New Roman" w:cs="Times New Roman"/>
          <w:szCs w:val="24"/>
        </w:rPr>
        <w:t>.</w:t>
      </w:r>
    </w:p>
    <w:p w14:paraId="2D05F646" w14:textId="77777777" w:rsidR="00237587" w:rsidRDefault="00AE0D0F">
      <w:pPr>
        <w:spacing w:after="0" w:line="600" w:lineRule="auto"/>
        <w:ind w:firstLine="720"/>
        <w:jc w:val="both"/>
        <w:rPr>
          <w:rFonts w:eastAsia="Times New Roman" w:cs="Times New Roman"/>
          <w:szCs w:val="24"/>
        </w:rPr>
      </w:pPr>
      <w:r w:rsidRPr="00B3509F">
        <w:rPr>
          <w:rFonts w:eastAsia="Times New Roman" w:cs="Times New Roman"/>
          <w:b/>
          <w:szCs w:val="24"/>
        </w:rPr>
        <w:t>ΦΩΤΗΣ ΚΟΥΒΕΛΗΣ (Υπουργός Ναυτιλίας και Νησιωτικής Πολιτικής):</w:t>
      </w:r>
      <w:r>
        <w:rPr>
          <w:rFonts w:eastAsia="Times New Roman" w:cs="Times New Roman"/>
          <w:b/>
          <w:szCs w:val="24"/>
        </w:rPr>
        <w:t xml:space="preserve"> </w:t>
      </w:r>
      <w:r>
        <w:rPr>
          <w:rFonts w:eastAsia="Times New Roman" w:cs="Times New Roman"/>
          <w:szCs w:val="24"/>
        </w:rPr>
        <w:t>Εξυπακούεται, είναι αυτόθροη συνέπεια. Δεν χρειάζεται διάταξη, κύριε συνάδελφε. Για δείτε το και είμαι βέβαιο</w:t>
      </w:r>
      <w:r>
        <w:rPr>
          <w:rFonts w:eastAsia="Times New Roman" w:cs="Times New Roman"/>
          <w:szCs w:val="24"/>
        </w:rPr>
        <w:t>ς</w:t>
      </w:r>
      <w:r>
        <w:rPr>
          <w:rFonts w:eastAsia="Times New Roman" w:cs="Times New Roman"/>
          <w:szCs w:val="24"/>
        </w:rPr>
        <w:t xml:space="preserve"> ότι αν θ</w:t>
      </w:r>
      <w:r>
        <w:rPr>
          <w:rFonts w:eastAsia="Times New Roman" w:cs="Times New Roman"/>
          <w:szCs w:val="24"/>
        </w:rPr>
        <w:t>α το δείτε, θ</w:t>
      </w:r>
      <w:r w:rsidRPr="00840025">
        <w:rPr>
          <w:rFonts w:eastAsia="Times New Roman" w:cs="Times New Roman"/>
          <w:szCs w:val="24"/>
        </w:rPr>
        <w:t>α συμφωνήσετε με αυτό που σας λέω</w:t>
      </w:r>
      <w:r>
        <w:rPr>
          <w:rFonts w:eastAsia="Times New Roman" w:cs="Times New Roman"/>
          <w:szCs w:val="24"/>
        </w:rPr>
        <w:t xml:space="preserve">. </w:t>
      </w:r>
    </w:p>
    <w:p w14:paraId="2D05F64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w:t>
      </w:r>
      <w:r w:rsidRPr="00840025">
        <w:rPr>
          <w:rFonts w:eastAsia="Times New Roman" w:cs="Times New Roman"/>
          <w:szCs w:val="24"/>
        </w:rPr>
        <w:t>πό την ώρα που παραχωρεί τις δραστηριότητες με το σχέδιο νόμου</w:t>
      </w:r>
      <w:r>
        <w:rPr>
          <w:rFonts w:eastAsia="Times New Roman" w:cs="Times New Roman"/>
          <w:szCs w:val="24"/>
        </w:rPr>
        <w:t>,</w:t>
      </w:r>
      <w:r w:rsidRPr="00840025">
        <w:rPr>
          <w:rFonts w:eastAsia="Times New Roman" w:cs="Times New Roman"/>
          <w:szCs w:val="24"/>
        </w:rPr>
        <w:t xml:space="preserve"> τις λεγόμενες </w:t>
      </w:r>
      <w:r>
        <w:rPr>
          <w:rFonts w:eastAsia="Times New Roman" w:cs="Times New Roman"/>
          <w:szCs w:val="24"/>
        </w:rPr>
        <w:t>υποπαραχωρήσεις, δ</w:t>
      </w:r>
      <w:r w:rsidRPr="00840025">
        <w:rPr>
          <w:rFonts w:eastAsia="Times New Roman" w:cs="Times New Roman"/>
          <w:szCs w:val="24"/>
        </w:rPr>
        <w:t>εν χρειάζεται η μεταβίβαση μετοχών</w:t>
      </w:r>
      <w:r>
        <w:rPr>
          <w:rFonts w:eastAsia="Times New Roman" w:cs="Times New Roman"/>
          <w:szCs w:val="24"/>
        </w:rPr>
        <w:t>.</w:t>
      </w:r>
    </w:p>
    <w:p w14:paraId="2D05F648" w14:textId="77777777" w:rsidR="00237587" w:rsidRDefault="00AE0D0F">
      <w:pPr>
        <w:spacing w:after="0" w:line="600" w:lineRule="auto"/>
        <w:ind w:firstLine="720"/>
        <w:contextualSpacing/>
        <w:jc w:val="both"/>
        <w:rPr>
          <w:rFonts w:eastAsia="Times New Roman" w:cs="Times New Roman"/>
          <w:szCs w:val="24"/>
        </w:rPr>
      </w:pPr>
      <w:r w:rsidRPr="00232296">
        <w:rPr>
          <w:rFonts w:eastAsia="Times New Roman" w:cs="Times New Roman"/>
          <w:b/>
          <w:szCs w:val="24"/>
        </w:rPr>
        <w:t xml:space="preserve">ΑΝΔΡΕΑΣ ΛΟΒΕΡΔΟΣ: </w:t>
      </w:r>
      <w:r>
        <w:rPr>
          <w:rFonts w:eastAsia="Times New Roman" w:cs="Times New Roman"/>
          <w:szCs w:val="24"/>
        </w:rPr>
        <w:t xml:space="preserve">Το είπαμε κι εμείς αυτό. </w:t>
      </w:r>
    </w:p>
    <w:p w14:paraId="2D05F649" w14:textId="77777777" w:rsidR="00237587" w:rsidRDefault="00AE0D0F">
      <w:pPr>
        <w:spacing w:after="0" w:line="600" w:lineRule="auto"/>
        <w:ind w:firstLine="720"/>
        <w:contextualSpacing/>
        <w:jc w:val="both"/>
        <w:rPr>
          <w:rFonts w:eastAsia="Times New Roman" w:cs="Times New Roman"/>
          <w:szCs w:val="24"/>
        </w:rPr>
      </w:pPr>
      <w:r w:rsidRPr="00232296">
        <w:rPr>
          <w:rFonts w:eastAsia="Times New Roman" w:cs="Times New Roman"/>
          <w:b/>
          <w:szCs w:val="24"/>
        </w:rPr>
        <w:t>ΦΩΤΗΣ ΚΟΥΒΕΛΗΣ (Υπουργός Ναυτι</w:t>
      </w:r>
      <w:r w:rsidRPr="00232296">
        <w:rPr>
          <w:rFonts w:eastAsia="Times New Roman" w:cs="Times New Roman"/>
          <w:b/>
          <w:szCs w:val="24"/>
        </w:rPr>
        <w:t>λίας και Νησιωτικής Πολιτικής):</w:t>
      </w:r>
      <w:r>
        <w:rPr>
          <w:rFonts w:eastAsia="Times New Roman" w:cs="Times New Roman"/>
          <w:b/>
          <w:szCs w:val="24"/>
        </w:rPr>
        <w:t xml:space="preserve"> </w:t>
      </w:r>
      <w:r>
        <w:rPr>
          <w:rFonts w:eastAsia="Times New Roman" w:cs="Times New Roman"/>
          <w:szCs w:val="24"/>
        </w:rPr>
        <w:t>Και δεν χρειάζεται και διάταξη, η οποία να λειτουργεί απαγορευτικά, όπως είπατε. Διότι το ένα καλύπτει και εξασφαλίζει το προηγούμενο. Γι’ αυτό σας μίλησα χρησιμοποιώντας και έναν όρο από τη νομική επιστήμη. Είναι αυτόθροη σ</w:t>
      </w:r>
      <w:r>
        <w:rPr>
          <w:rFonts w:eastAsia="Times New Roman" w:cs="Times New Roman"/>
          <w:szCs w:val="24"/>
        </w:rPr>
        <w:t>υνέπεια.</w:t>
      </w:r>
    </w:p>
    <w:p w14:paraId="2D05F64A" w14:textId="77777777" w:rsidR="00237587" w:rsidRDefault="00AE0D0F">
      <w:pPr>
        <w:spacing w:after="0" w:line="600" w:lineRule="auto"/>
        <w:ind w:firstLine="720"/>
        <w:contextualSpacing/>
        <w:jc w:val="both"/>
        <w:rPr>
          <w:rFonts w:eastAsia="Times New Roman" w:cs="Times New Roman"/>
          <w:szCs w:val="24"/>
        </w:rPr>
      </w:pPr>
      <w:r w:rsidRPr="00232296">
        <w:rPr>
          <w:rFonts w:eastAsia="Times New Roman" w:cs="Times New Roman"/>
          <w:b/>
          <w:szCs w:val="24"/>
        </w:rPr>
        <w:t>ΠΡΟ</w:t>
      </w:r>
      <w:r>
        <w:rPr>
          <w:rFonts w:eastAsia="Times New Roman" w:cs="Times New Roman"/>
          <w:b/>
          <w:szCs w:val="24"/>
        </w:rPr>
        <w:t xml:space="preserve">ΕΔΡΕΥΩΝ (Γεώργιος Λαμπρούλης): </w:t>
      </w:r>
      <w:r w:rsidRPr="00232296">
        <w:rPr>
          <w:rFonts w:eastAsia="Times New Roman" w:cs="Times New Roman"/>
          <w:szCs w:val="24"/>
        </w:rPr>
        <w:t xml:space="preserve">Καλώς. </w:t>
      </w:r>
    </w:p>
    <w:p w14:paraId="2D05F64B" w14:textId="77777777" w:rsidR="00237587" w:rsidRDefault="00AE0D0F">
      <w:pPr>
        <w:spacing w:after="0" w:line="600" w:lineRule="auto"/>
        <w:ind w:firstLine="720"/>
        <w:contextualSpacing/>
        <w:jc w:val="both"/>
        <w:rPr>
          <w:rFonts w:eastAsia="Times New Roman" w:cs="Times New Roman"/>
          <w:szCs w:val="24"/>
        </w:rPr>
      </w:pPr>
      <w:r w:rsidRPr="00232296">
        <w:rPr>
          <w:rFonts w:eastAsia="Times New Roman" w:cs="Times New Roman"/>
          <w:szCs w:val="24"/>
        </w:rPr>
        <w:t>Ευχαριστούμε, κύριε Υπουργέ.</w:t>
      </w:r>
    </w:p>
    <w:p w14:paraId="2D05F64C"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Θα δώσουμε το</w:t>
      </w:r>
      <w:r>
        <w:rPr>
          <w:rFonts w:eastAsia="Times New Roman" w:cs="Times New Roman"/>
          <w:szCs w:val="24"/>
        </w:rPr>
        <w:t>ν</w:t>
      </w:r>
      <w:r>
        <w:rPr>
          <w:rFonts w:eastAsia="Times New Roman" w:cs="Times New Roman"/>
          <w:szCs w:val="24"/>
        </w:rPr>
        <w:t xml:space="preserve"> λόγο στην </w:t>
      </w:r>
      <w:r>
        <w:rPr>
          <w:rFonts w:eastAsia="Times New Roman" w:cs="Times New Roman"/>
          <w:szCs w:val="24"/>
        </w:rPr>
        <w:t xml:space="preserve">κ. </w:t>
      </w:r>
      <w:r>
        <w:rPr>
          <w:rFonts w:eastAsia="Times New Roman" w:cs="Times New Roman"/>
          <w:szCs w:val="24"/>
        </w:rPr>
        <w:t xml:space="preserve">Παπανάτσιου και στην </w:t>
      </w:r>
      <w:r>
        <w:rPr>
          <w:rFonts w:eastAsia="Times New Roman" w:cs="Times New Roman"/>
          <w:szCs w:val="24"/>
        </w:rPr>
        <w:t xml:space="preserve">κ. </w:t>
      </w:r>
      <w:r>
        <w:rPr>
          <w:rFonts w:eastAsia="Times New Roman" w:cs="Times New Roman"/>
          <w:szCs w:val="24"/>
        </w:rPr>
        <w:t>Αχτ</w:t>
      </w:r>
      <w:r>
        <w:rPr>
          <w:rFonts w:eastAsia="Times New Roman" w:cs="Times New Roman"/>
          <w:szCs w:val="24"/>
        </w:rPr>
        <w:t>σ</w:t>
      </w:r>
      <w:r>
        <w:rPr>
          <w:rFonts w:eastAsia="Times New Roman" w:cs="Times New Roman"/>
          <w:szCs w:val="24"/>
        </w:rPr>
        <w:t>ιόγλου για να αναπτύξουν τις τροπολογίες.</w:t>
      </w:r>
    </w:p>
    <w:p w14:paraId="2D05F64D"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Οι Βουλευτές πότε θα μιλήσουμε, κύριε Πρόεδρε;</w:t>
      </w:r>
    </w:p>
    <w:p w14:paraId="2D05F64E" w14:textId="77777777" w:rsidR="00237587" w:rsidRDefault="00AE0D0F">
      <w:pPr>
        <w:spacing w:after="0" w:line="600" w:lineRule="auto"/>
        <w:ind w:firstLine="720"/>
        <w:contextualSpacing/>
        <w:jc w:val="both"/>
        <w:rPr>
          <w:rFonts w:eastAsia="Times New Roman" w:cs="Times New Roman"/>
          <w:szCs w:val="24"/>
        </w:rPr>
      </w:pPr>
      <w:r w:rsidRPr="00232296">
        <w:rPr>
          <w:rFonts w:eastAsia="Times New Roman" w:cs="Times New Roman"/>
          <w:b/>
          <w:szCs w:val="24"/>
        </w:rPr>
        <w:t>ΠΡΟ</w:t>
      </w:r>
      <w:r>
        <w:rPr>
          <w:rFonts w:eastAsia="Times New Roman" w:cs="Times New Roman"/>
          <w:b/>
          <w:szCs w:val="24"/>
        </w:rPr>
        <w:t>ΕΔΡΕΥΩΝ (Γε</w:t>
      </w:r>
      <w:r>
        <w:rPr>
          <w:rFonts w:eastAsia="Times New Roman" w:cs="Times New Roman"/>
          <w:b/>
          <w:szCs w:val="24"/>
        </w:rPr>
        <w:t xml:space="preserve">ώργιος Λαμπρούλης): </w:t>
      </w:r>
      <w:r>
        <w:rPr>
          <w:rFonts w:eastAsia="Times New Roman" w:cs="Times New Roman"/>
          <w:szCs w:val="24"/>
        </w:rPr>
        <w:t>Μετά θα περάσουμε στον κατάλογο. Κοιτάξτε, εφόσον είναι εδώ οι Υπουργοί, να αναπτύξουν πρόταση. Εάν δεν την δέχεστε, εντάξει, δεν έχουμε αντίρρηση ως Προεδρείο. Αλλά, επειδή υπάρχουν δύο τροπολογίες, όσες δηλαδή απέμειναν, για να τις υπ</w:t>
      </w:r>
      <w:r>
        <w:rPr>
          <w:rFonts w:eastAsia="Times New Roman" w:cs="Times New Roman"/>
          <w:szCs w:val="24"/>
        </w:rPr>
        <w:t>οστηρίξουν οι αντίστοιχοι Υπουργοί, ενδεχομένως, να υπάρχουν ερωτήσεις –αν υπάρχουν-, να διατυπωθούν και από εκεί και πέρα μπαίνουμε στον κατάλογο.</w:t>
      </w:r>
    </w:p>
    <w:p w14:paraId="2D05F64F"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Ελάτε, κυρία Παπανάτσιου, έχετε τον λόγο για τρία λεπτά.</w:t>
      </w:r>
    </w:p>
    <w:p w14:paraId="2D05F650" w14:textId="77777777" w:rsidR="00237587" w:rsidRDefault="00AE0D0F">
      <w:pPr>
        <w:spacing w:after="0" w:line="600" w:lineRule="auto"/>
        <w:ind w:firstLine="720"/>
        <w:contextualSpacing/>
        <w:jc w:val="both"/>
        <w:rPr>
          <w:rFonts w:eastAsia="Times New Roman" w:cs="Times New Roman"/>
          <w:szCs w:val="24"/>
        </w:rPr>
      </w:pPr>
      <w:r w:rsidRPr="00153A6B">
        <w:rPr>
          <w:rFonts w:eastAsia="Times New Roman" w:cs="Times New Roman"/>
          <w:b/>
          <w:szCs w:val="24"/>
        </w:rPr>
        <w:t>ΑΙΚΑΤΕΡΙΝΗ ΠΑΠΑΝΑΤΣΙΟΥ (Υφυπουργός Οικονομικών):</w:t>
      </w:r>
      <w:r>
        <w:rPr>
          <w:rFonts w:eastAsia="Times New Roman" w:cs="Times New Roman"/>
          <w:szCs w:val="24"/>
        </w:rPr>
        <w:t xml:space="preserve"> Σα</w:t>
      </w:r>
      <w:r>
        <w:rPr>
          <w:rFonts w:eastAsia="Times New Roman" w:cs="Times New Roman"/>
          <w:szCs w:val="24"/>
        </w:rPr>
        <w:t>ς ευχαριστώ, κύριε Πρόεδρε.</w:t>
      </w:r>
    </w:p>
    <w:p w14:paraId="2D05F651"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Πρόκειται για την τροπολογία με γενικό αριθμό 1974 και ειδικό 54. Τι αφορά το πρώτο άρθρο της τροπολογίας; Είναι η τροποποίηση του άρθρου 25 του ν.4464/1965. Καλύπτεται εξ ολοκλήρου η νομική εκπροσώπηση του Ταμείου Παρακαταθηκών</w:t>
      </w:r>
      <w:r>
        <w:rPr>
          <w:rFonts w:eastAsia="Times New Roman" w:cs="Times New Roman"/>
          <w:szCs w:val="24"/>
        </w:rPr>
        <w:t xml:space="preserve"> </w:t>
      </w:r>
      <w:r>
        <w:rPr>
          <w:rFonts w:eastAsia="Times New Roman" w:cs="Times New Roman"/>
          <w:szCs w:val="24"/>
        </w:rPr>
        <w:lastRenderedPageBreak/>
        <w:t xml:space="preserve">και Δανείων με βάση τις παρούσες ανάγκες και ρυθμίζονται διαδικαστικά και λειτουργικά θέματα. Στο Ταμείο Παρακαταθηκών και Δανείων λειτουργεί </w:t>
      </w:r>
      <w:r>
        <w:rPr>
          <w:rFonts w:eastAsia="Times New Roman" w:cs="Times New Roman"/>
          <w:szCs w:val="24"/>
        </w:rPr>
        <w:t>γραφείο νομικού συμβούλου</w:t>
      </w:r>
      <w:r>
        <w:rPr>
          <w:rFonts w:eastAsia="Times New Roman" w:cs="Times New Roman"/>
          <w:szCs w:val="24"/>
        </w:rPr>
        <w:t>, το οποίο στελεχώνεται από δύο παρέδρους και δύο δικαστικούς πληρεξούσιους και ορίζεται</w:t>
      </w:r>
      <w:r>
        <w:rPr>
          <w:rFonts w:eastAsia="Times New Roman" w:cs="Times New Roman"/>
          <w:szCs w:val="24"/>
        </w:rPr>
        <w:t xml:space="preserve"> η αύξηση των οργανικών θέσεων των παρέδρων του Νομικού Συμβουλίου του Κράτους κατά μία και των δικαστικών πληρεξουσίων κατά μία, αντιστοίχως.</w:t>
      </w:r>
    </w:p>
    <w:p w14:paraId="2D05F652"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Το δεύτερο άρθρο της τροπολογίας αφορά τροποποίηση διατάξεων του ν.4549/2018. Με την προτεινόμενη διάταξη καταργε</w:t>
      </w:r>
      <w:r>
        <w:rPr>
          <w:rFonts w:eastAsia="Times New Roman" w:cs="Times New Roman"/>
          <w:szCs w:val="24"/>
        </w:rPr>
        <w:t xml:space="preserve">ίται η ενδεικτική αναφορά περιπτώσεων ελευθέρωσης του ελληνικού </w:t>
      </w:r>
      <w:r>
        <w:rPr>
          <w:rFonts w:eastAsia="Times New Roman" w:cs="Times New Roman"/>
          <w:szCs w:val="24"/>
        </w:rPr>
        <w:t xml:space="preserve">δημοσίου </w:t>
      </w:r>
      <w:r>
        <w:rPr>
          <w:rFonts w:eastAsia="Times New Roman" w:cs="Times New Roman"/>
          <w:szCs w:val="24"/>
        </w:rPr>
        <w:t xml:space="preserve">από την εγγυητική του ευθύνη προς τα </w:t>
      </w:r>
      <w:r>
        <w:rPr>
          <w:rFonts w:eastAsia="Times New Roman" w:cs="Times New Roman"/>
          <w:szCs w:val="24"/>
        </w:rPr>
        <w:t>πιστωτικά ιδρύματα</w:t>
      </w:r>
      <w:r>
        <w:rPr>
          <w:rFonts w:eastAsia="Times New Roman" w:cs="Times New Roman"/>
          <w:szCs w:val="24"/>
        </w:rPr>
        <w:t xml:space="preserve">. Ορίζεται ότι το </w:t>
      </w:r>
      <w:r>
        <w:rPr>
          <w:rFonts w:eastAsia="Times New Roman" w:cs="Times New Roman"/>
          <w:szCs w:val="24"/>
        </w:rPr>
        <w:t xml:space="preserve">δημόσιο </w:t>
      </w:r>
      <w:r>
        <w:rPr>
          <w:rFonts w:eastAsia="Times New Roman" w:cs="Times New Roman"/>
          <w:szCs w:val="24"/>
        </w:rPr>
        <w:t xml:space="preserve">ελευθερώνεται τις παρασχεθείσας εγγύησης, αν από υπαιτιότητα του δανειστή ή πιστωτή δεν συνέτρεχαν ή </w:t>
      </w:r>
      <w:r>
        <w:rPr>
          <w:rFonts w:eastAsia="Times New Roman" w:cs="Times New Roman"/>
          <w:szCs w:val="24"/>
        </w:rPr>
        <w:t>εκ των υστέρων εξέλειπαν οι προϋποθέσεις χορήγησης της εγγύησης.</w:t>
      </w:r>
    </w:p>
    <w:p w14:paraId="2D05F653"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τρίτο άρθρο της τροπολογίας, η πρώτη παράγραφος αφορά την τροποποίηση του άρθρου 6 του ν.4281/2014. Προβλέπεται ειδικά για τους </w:t>
      </w:r>
      <w:r>
        <w:rPr>
          <w:rFonts w:eastAsia="Times New Roman" w:cs="Times New Roman"/>
          <w:szCs w:val="24"/>
        </w:rPr>
        <w:t>οργανισμούς κοινωνικών ασφαλίσεων</w:t>
      </w:r>
      <w:r>
        <w:rPr>
          <w:rFonts w:eastAsia="Times New Roman" w:cs="Times New Roman"/>
          <w:szCs w:val="24"/>
        </w:rPr>
        <w:t xml:space="preserve"> η δυνατότητα χρήσης των ε</w:t>
      </w:r>
      <w:r>
        <w:rPr>
          <w:rFonts w:eastAsia="Times New Roman" w:cs="Times New Roman"/>
          <w:szCs w:val="24"/>
        </w:rPr>
        <w:t xml:space="preserve">πιχορηγήσεων που λαμβάνουν με </w:t>
      </w:r>
      <w:r>
        <w:rPr>
          <w:rFonts w:eastAsia="Times New Roman" w:cs="Times New Roman"/>
          <w:szCs w:val="24"/>
        </w:rPr>
        <w:lastRenderedPageBreak/>
        <w:t>σκοπό την αποπληρωμή εκκρεμών αιτήσεων συνταξιοδότησης, χωρίς να απαιτείται επιστροφή των επιχορηγήσεων στον κρατικό προϋπολογισμό και την εκ νέου επιχορήγηση.</w:t>
      </w:r>
    </w:p>
    <w:p w14:paraId="2D05F654"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Με την παράγραφο 2 παρατείνονται μέχρι τις 31 Μαρτίου 2019 οι προθ</w:t>
      </w:r>
      <w:r>
        <w:rPr>
          <w:rFonts w:eastAsia="Times New Roman" w:cs="Times New Roman"/>
          <w:szCs w:val="24"/>
        </w:rPr>
        <w:t>εσμίες για την ολοκλήρωση των χρηματοδοτήσεων και αποπληρωμών από τα αντίστοιχα προγράμματα επιχορήγησης.</w:t>
      </w:r>
    </w:p>
    <w:p w14:paraId="2D05F655"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Ένα τελευταίο άρθρο της τροπολογίας είναι η τροποποίηση του άρθρου 18 του ν.4354/2015. Προβλέπεται παράταση μέχρι τις 31-12-2019 για την ολοκλήρωση το</w:t>
      </w:r>
      <w:r>
        <w:rPr>
          <w:rFonts w:eastAsia="Times New Roman" w:cs="Times New Roman"/>
          <w:szCs w:val="24"/>
        </w:rPr>
        <w:t>υ έργου της Επιτροπής Αξιολόγησης Επικίνδυνης και Ανθυγιεινής Εργασίας. Επίσης, ορίζεται προθεσμία δύο μηνών για την έκδοση της προβλεπόμενης σχετικής υπουργικής απόφασης.</w:t>
      </w:r>
    </w:p>
    <w:p w14:paraId="2D05F656"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την τρίτη παράγραφο προβλέπεται ότι μέχρι την έκδοση της σχετικής απόφασης δεν </w:t>
      </w:r>
      <w:r>
        <w:rPr>
          <w:rFonts w:eastAsia="Times New Roman" w:cs="Times New Roman"/>
          <w:szCs w:val="24"/>
        </w:rPr>
        <w:t>μεταβάλλονται οι δικαιούχοι ούτε το ύψος ούτε οι όροι και οι προϋποθέσεις του επιδόματος ανθυγιεινής εργασίας, όπως ισχύουν και ορίστηκαν από το ν.4354/2015.</w:t>
      </w:r>
    </w:p>
    <w:p w14:paraId="2D05F657"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2D05F658"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sidRPr="00974D51">
        <w:rPr>
          <w:rFonts w:eastAsia="Times New Roman" w:cs="Times New Roman"/>
          <w:szCs w:val="24"/>
        </w:rPr>
        <w:t>Καλώς.</w:t>
      </w:r>
    </w:p>
    <w:p w14:paraId="2D05F659" w14:textId="77777777" w:rsidR="00237587" w:rsidRDefault="00AE0D0F">
      <w:pPr>
        <w:spacing w:after="0" w:line="600" w:lineRule="auto"/>
        <w:ind w:firstLine="720"/>
        <w:contextualSpacing/>
        <w:jc w:val="both"/>
        <w:rPr>
          <w:rFonts w:eastAsia="Times New Roman" w:cs="Times New Roman"/>
          <w:szCs w:val="24"/>
        </w:rPr>
      </w:pPr>
      <w:r w:rsidRPr="00974D51">
        <w:rPr>
          <w:rFonts w:eastAsia="Times New Roman" w:cs="Times New Roman"/>
          <w:szCs w:val="24"/>
        </w:rPr>
        <w:t>Ε</w:t>
      </w:r>
      <w:r>
        <w:rPr>
          <w:rFonts w:eastAsia="Times New Roman" w:cs="Times New Roman"/>
          <w:szCs w:val="24"/>
        </w:rPr>
        <w:t xml:space="preserve">υχαριστούμε την </w:t>
      </w:r>
      <w:r>
        <w:rPr>
          <w:rFonts w:eastAsia="Times New Roman" w:cs="Times New Roman"/>
          <w:szCs w:val="24"/>
        </w:rPr>
        <w:t xml:space="preserve">κ. </w:t>
      </w:r>
      <w:r>
        <w:rPr>
          <w:rFonts w:eastAsia="Times New Roman" w:cs="Times New Roman"/>
          <w:szCs w:val="24"/>
        </w:rPr>
        <w:t xml:space="preserve">Παπανάτσιου. </w:t>
      </w:r>
    </w:p>
    <w:p w14:paraId="2D05F65A"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Να δώσουμε τ</w:t>
      </w:r>
      <w:r>
        <w:rPr>
          <w:rFonts w:eastAsia="Times New Roman" w:cs="Times New Roman"/>
          <w:szCs w:val="24"/>
        </w:rPr>
        <w:t xml:space="preserve">ον λόγο στην Υπουργό Εργασίας, Κοινωνικής Ασφάλισης και Κοινωνικής Αλληλεγγύης, την </w:t>
      </w:r>
      <w:r>
        <w:rPr>
          <w:rFonts w:eastAsia="Times New Roman" w:cs="Times New Roman"/>
          <w:szCs w:val="24"/>
        </w:rPr>
        <w:t xml:space="preserve">κ. </w:t>
      </w:r>
      <w:r>
        <w:rPr>
          <w:rFonts w:eastAsia="Times New Roman" w:cs="Times New Roman"/>
          <w:szCs w:val="24"/>
        </w:rPr>
        <w:t>Αχτσιόγλου, για την τροπολογία με γενικό αριθμό 1976 και ειδικό 56.</w:t>
      </w:r>
    </w:p>
    <w:p w14:paraId="2D05F65B" w14:textId="77777777" w:rsidR="00237587" w:rsidRDefault="00AE0D0F">
      <w:pPr>
        <w:spacing w:after="0" w:line="600" w:lineRule="auto"/>
        <w:ind w:firstLine="720"/>
        <w:contextualSpacing/>
        <w:jc w:val="both"/>
        <w:rPr>
          <w:rFonts w:eastAsia="Times New Roman" w:cs="Times New Roman"/>
          <w:szCs w:val="24"/>
        </w:rPr>
      </w:pPr>
      <w:r w:rsidRPr="00974D51">
        <w:rPr>
          <w:rFonts w:eastAsia="Times New Roman" w:cs="Times New Roman"/>
          <w:b/>
          <w:szCs w:val="24"/>
        </w:rPr>
        <w:t>ΕΦΗ ΑΧΤ</w:t>
      </w:r>
      <w:r>
        <w:rPr>
          <w:rFonts w:eastAsia="Times New Roman" w:cs="Times New Roman"/>
          <w:b/>
          <w:szCs w:val="24"/>
        </w:rPr>
        <w:t>Σ</w:t>
      </w:r>
      <w:r w:rsidRPr="00974D51">
        <w:rPr>
          <w:rFonts w:eastAsia="Times New Roman" w:cs="Times New Roman"/>
          <w:b/>
          <w:szCs w:val="24"/>
        </w:rPr>
        <w:t xml:space="preserve">ΙΟΓΛΟΥ (Υπουργός Εργασίας, Κοινωνικής Ασφάλισης και Κοινωνικής Αλληλεγγύης): </w:t>
      </w:r>
      <w:r>
        <w:rPr>
          <w:rFonts w:eastAsia="Times New Roman" w:cs="Times New Roman"/>
          <w:szCs w:val="24"/>
        </w:rPr>
        <w:t>Ευχαριστώ, κύριε</w:t>
      </w:r>
      <w:r>
        <w:rPr>
          <w:rFonts w:eastAsia="Times New Roman" w:cs="Times New Roman"/>
          <w:szCs w:val="24"/>
        </w:rPr>
        <w:t xml:space="preserve"> Πρόεδρε.</w:t>
      </w:r>
    </w:p>
    <w:p w14:paraId="2D05F65C"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Η τροπολογία που εισηγείται το Υπουργείο Εργασίας έχει δύο άρθρα:</w:t>
      </w:r>
    </w:p>
    <w:p w14:paraId="2D05F65D"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Με το πρώτο άρθρο αυξάνουμε την αμοιβή στους εργαζόμενους στα π</w:t>
      </w:r>
      <w:r>
        <w:rPr>
          <w:rFonts w:eastAsia="Times New Roman" w:cs="Times New Roman"/>
          <w:szCs w:val="24"/>
        </w:rPr>
        <w:t xml:space="preserve">ρογράμματα </w:t>
      </w:r>
      <w:r>
        <w:rPr>
          <w:rFonts w:eastAsia="Times New Roman" w:cs="Times New Roman"/>
          <w:szCs w:val="24"/>
        </w:rPr>
        <w:t>κοινωφελούς εργασίας. Γνωρίζετε ότι από 1</w:t>
      </w:r>
      <w:r w:rsidRPr="008C77D3">
        <w:rPr>
          <w:rFonts w:eastAsia="Times New Roman" w:cs="Times New Roman"/>
          <w:szCs w:val="24"/>
          <w:vertAlign w:val="superscript"/>
        </w:rPr>
        <w:t>η</w:t>
      </w:r>
      <w:r>
        <w:rPr>
          <w:rFonts w:eastAsia="Times New Roman" w:cs="Times New Roman"/>
          <w:szCs w:val="24"/>
        </w:rPr>
        <w:t xml:space="preserve"> Φεβρουαρίου 2019 ο κατώτατος μισθός έχει αυξηθεί πλέον στα 650 </w:t>
      </w:r>
      <w:r>
        <w:rPr>
          <w:rFonts w:eastAsia="Times New Roman" w:cs="Times New Roman"/>
          <w:szCs w:val="24"/>
        </w:rPr>
        <w:t>ευρώ –από τα 586 ευρώ που ήταν προηγούμενα- και για τους νέους καταργήθηκε ο ντροπιαστικός υποκατώτατος μισθός, άρα από τα 510, που ήταν προηγούμενα, έχουν πάει και αυτοί στα 650 ευρώ. Είχαμε δεσμευθεί ότι θα αυξηθεί και η αμοιβή των εργαζομένων στα προγρά</w:t>
      </w:r>
      <w:r>
        <w:rPr>
          <w:rFonts w:eastAsia="Times New Roman" w:cs="Times New Roman"/>
          <w:szCs w:val="24"/>
        </w:rPr>
        <w:t xml:space="preserve">μματα κοινωφελούς εργασίας και με την τροπολογία αυτή γίνεται ακριβώς αυτό, δηλαδή </w:t>
      </w:r>
      <w:r>
        <w:rPr>
          <w:rFonts w:eastAsia="Times New Roman" w:cs="Times New Roman"/>
          <w:szCs w:val="24"/>
        </w:rPr>
        <w:lastRenderedPageBreak/>
        <w:t>οι εργαζόμενοι στα προγράμματα κοινωφελούς εργασίας θα έχουν κατώτατο μισθό και αυτοί τον νέο αυξημένο, δηλαδή τα 650 ευρώ όλοι, επίσης χωρίς ηλικιακές διακρίσεις.</w:t>
      </w:r>
    </w:p>
    <w:p w14:paraId="2D05F65E"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Όπως είπα</w:t>
      </w:r>
      <w:r>
        <w:rPr>
          <w:rFonts w:eastAsia="Times New Roman" w:cs="Times New Roman"/>
          <w:szCs w:val="24"/>
        </w:rPr>
        <w:t xml:space="preserve"> προηγούμενα, ο νόμος που προσδιόριζε την αμοιβή των εργαζομένων σε αυτά τα προγράμματα σε ποσό και στην πραγματικότητα αντιστοιχούσε με το ποσό του κατώτατου μισθού, πλέον αναπροσαρμόζεται στο αυξημένο. Κάνουμε δε και τη νομική διόρθωση, ώστε πλέον η διάτ</w:t>
      </w:r>
      <w:r>
        <w:rPr>
          <w:rFonts w:eastAsia="Times New Roman" w:cs="Times New Roman"/>
          <w:szCs w:val="24"/>
        </w:rPr>
        <w:t>αξη να λέει ότι κάθε φορά η αμοιβή για την κοινωφελή εργασία θα είναι ίση με το εκάστοτε ποσό του κατώτατου μισθού. Άρα, να μπορεί να αναπροσαρμόζεται θετικά, διαρκώς, χωρίς να χρειάζονται νομοθετικές παρεμβάσεις.</w:t>
      </w:r>
    </w:p>
    <w:p w14:paraId="2D05F65F"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Προφανώς, αυτή τη στιγμή υλοποιούνται και </w:t>
      </w:r>
      <w:r>
        <w:rPr>
          <w:rFonts w:eastAsia="Times New Roman" w:cs="Times New Roman"/>
          <w:szCs w:val="24"/>
        </w:rPr>
        <w:t xml:space="preserve">προγράμματα που δίνουν μισθούς πολύ ανώτερους του κατώτατου, όπως είναι τα προγράμματα εργασίας για τους πέντε χιλιάδες νέους επιστήμονες στο </w:t>
      </w:r>
      <w:r>
        <w:rPr>
          <w:rFonts w:eastAsia="Times New Roman" w:cs="Times New Roman"/>
          <w:szCs w:val="24"/>
        </w:rPr>
        <w:t>δημόσιο</w:t>
      </w:r>
      <w:r>
        <w:rPr>
          <w:rFonts w:eastAsia="Times New Roman" w:cs="Times New Roman"/>
          <w:szCs w:val="24"/>
        </w:rPr>
        <w:t>, που δίνουν αμοιβές χιλίων ευρώ και πάνω, ανάλογα με τα προσόντα. Αλλά, ειδικά για τα προγράμματα κοινωφελ</w:t>
      </w:r>
      <w:r>
        <w:rPr>
          <w:rFonts w:eastAsia="Times New Roman" w:cs="Times New Roman"/>
          <w:szCs w:val="24"/>
        </w:rPr>
        <w:t>ούς εργασίας γίνεται αυτή η βελτιωτική ρύθ</w:t>
      </w:r>
      <w:r>
        <w:rPr>
          <w:rFonts w:eastAsia="Times New Roman" w:cs="Times New Roman"/>
          <w:szCs w:val="24"/>
        </w:rPr>
        <w:lastRenderedPageBreak/>
        <w:t xml:space="preserve">μιση για τους εργαζόμενους. Αφορά σαράντα χιλιάδες εργαζόμενους που τώρα απασχολούνται σε προγράμματα κοινωφελούς εργασίας και άλλους δεκατέσσερις χιλιάδες που θα αρχίσουν να εργάζονται το αμέσως επόμενο διάστημα, </w:t>
      </w:r>
      <w:r>
        <w:rPr>
          <w:rFonts w:eastAsia="Times New Roman" w:cs="Times New Roman"/>
          <w:szCs w:val="24"/>
        </w:rPr>
        <w:t xml:space="preserve">σε αντίστοιχα προγράμματα. </w:t>
      </w:r>
    </w:p>
    <w:p w14:paraId="2D05F660"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Είναι μία ακόμη πράξη, ένα ακόμη βήμα με το οποίο προσπαθούμε να αποκαταστήσουμε ένα μέρος από όσα απώλεσαν οι εργαζόμενοι και οι άνεργοι στη χώρα μας από τις πολιτικές λιτότητας που εφαρμόστηκαν την προηγούμενη περίοδο.</w:t>
      </w:r>
    </w:p>
    <w:p w14:paraId="2D05F661"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Στο δεύ</w:t>
      </w:r>
      <w:r>
        <w:rPr>
          <w:rFonts w:eastAsia="Times New Roman" w:cs="Times New Roman"/>
          <w:szCs w:val="24"/>
        </w:rPr>
        <w:t>τερο άρθρο της τροπολογίας, με τον Αναπληρωτή Υπουργό Περιβάλλοντος, δίνουμε τη δυνατότητα να παραταθεί πρόγραμμα κοινωφελούς εργασίας, κατά τη διάρκεια του οποίου οι εργαζόμενοι απασχολούνταν σε δράσεις αντιπυρικής προστασίας. Είναι ένα πρόγραμμα το οποίο</w:t>
      </w:r>
      <w:r>
        <w:rPr>
          <w:rFonts w:eastAsia="Times New Roman" w:cs="Times New Roman"/>
          <w:szCs w:val="24"/>
        </w:rPr>
        <w:t xml:space="preserve"> σχεδιάσαμε πριν από ένα χρόνο και υλοποιούμε αυτό το χρονικό διάστημα, όπου περίπου πέντε χιλιάδες εργαζόμενοι εργάζονται σε δράσεις αντιπυρικής προστασίας -προσοχή μιλάμε για δράσεις πρόληψης, προφανώς, δεν εννοούμε προφανώς κατάσβεση πυρκαγιών και λοιπά</w:t>
      </w:r>
      <w:r>
        <w:rPr>
          <w:rFonts w:eastAsia="Times New Roman" w:cs="Times New Roman"/>
          <w:szCs w:val="24"/>
        </w:rPr>
        <w:t xml:space="preserve">- </w:t>
      </w:r>
      <w:r>
        <w:rPr>
          <w:rFonts w:eastAsia="Times New Roman" w:cs="Times New Roman"/>
          <w:szCs w:val="24"/>
        </w:rPr>
        <w:lastRenderedPageBreak/>
        <w:t xml:space="preserve">και νομίζω πως είναι εύλογο δεδομένου ότι βρισκόμαστε σε αντιπυρική περίοδο να επεκταθεί το πρόγραμμα αυτό, για να καλύψει και όλη την αντιπυρική περίοδο. Αυτή η δυνατότητα διασφαλίζεται με το δεύτερο άρθρο της τροπολογίας </w:t>
      </w:r>
    </w:p>
    <w:p w14:paraId="2D05F662"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D05F663"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(Γεώργιος Λαμπρούλης): </w:t>
      </w:r>
      <w:r w:rsidRPr="00E97F83">
        <w:rPr>
          <w:rFonts w:eastAsia="Times New Roman" w:cs="Times New Roman"/>
          <w:szCs w:val="24"/>
        </w:rPr>
        <w:t>Καλώς. Ευχαριστούμε την κυρία Υπουργό.</w:t>
      </w:r>
    </w:p>
    <w:p w14:paraId="2D05F664"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 xml:space="preserve">Οπότε περνάμε στον κατάλογο των ομιλητών. </w:t>
      </w:r>
    </w:p>
    <w:p w14:paraId="2D05F665"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Καλώ στο Βήμα τον πρώτο ομιλητή κ. Ηλία Καματερό από τον ΣΥΡΙΖΑ.</w:t>
      </w:r>
    </w:p>
    <w:p w14:paraId="2D05F666" w14:textId="77777777" w:rsidR="00237587" w:rsidRDefault="00AE0D0F">
      <w:pPr>
        <w:spacing w:after="0" w:line="600" w:lineRule="auto"/>
        <w:ind w:firstLine="720"/>
        <w:contextualSpacing/>
        <w:jc w:val="both"/>
        <w:rPr>
          <w:rFonts w:eastAsia="Times New Roman" w:cs="Times New Roman"/>
          <w:szCs w:val="24"/>
        </w:rPr>
      </w:pPr>
      <w:r w:rsidRPr="00E97F83">
        <w:rPr>
          <w:rFonts w:eastAsia="Times New Roman" w:cs="Times New Roman"/>
          <w:b/>
          <w:szCs w:val="24"/>
        </w:rPr>
        <w:t>ΗΛΙΑΣ ΚΑΜΑΤΕΡΟΣ:</w:t>
      </w:r>
      <w:r>
        <w:rPr>
          <w:rFonts w:eastAsia="Times New Roman" w:cs="Times New Roman"/>
          <w:szCs w:val="24"/>
        </w:rPr>
        <w:t xml:space="preserve"> Κυρίες και κύριοι συνάδελφοι, παρ</w:t>
      </w:r>
      <w:r>
        <w:rPr>
          <w:rFonts w:eastAsia="Times New Roman" w:cs="Times New Roman"/>
          <w:szCs w:val="24"/>
        </w:rPr>
        <w:t xml:space="preserve">’ </w:t>
      </w:r>
      <w:r>
        <w:rPr>
          <w:rFonts w:eastAsia="Times New Roman" w:cs="Times New Roman"/>
          <w:szCs w:val="24"/>
        </w:rPr>
        <w:t xml:space="preserve">όλο που λόγω χρόνου θέλω να </w:t>
      </w:r>
      <w:r>
        <w:rPr>
          <w:rFonts w:eastAsia="Times New Roman" w:cs="Times New Roman"/>
          <w:szCs w:val="24"/>
        </w:rPr>
        <w:t>αναφερθώ μόνο σε δύο βουλευτικές τροπολογίες, δεν μπορώ να μην κάνω μία παρατήρηση στα όσα ακούσαμε από τους συναδέλφους του ΚΙΝΑΛ, ιδιαίτερα τον Κοινοβουλευτικό Εκπρόσωπο.</w:t>
      </w:r>
    </w:p>
    <w:p w14:paraId="2D05F667"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του ΚΙΝΑΛ, θέλετε τώρα μας κάνετε κριτική από αριστερά για τις </w:t>
      </w:r>
      <w:r>
        <w:rPr>
          <w:rFonts w:eastAsia="Times New Roman" w:cs="Times New Roman"/>
          <w:szCs w:val="24"/>
        </w:rPr>
        <w:t xml:space="preserve">παραχωρήσεις, μία εκ των οποίων ψηφίζουμε και σήμερα; Δεν σας συμφέρει η σύγκριση. Τι; Ξεχάσατε, όταν συζητάγαμε για την παραχώρηση του </w:t>
      </w:r>
      <w:r>
        <w:rPr>
          <w:rFonts w:eastAsia="Times New Roman" w:cs="Times New Roman"/>
          <w:szCs w:val="24"/>
        </w:rPr>
        <w:t xml:space="preserve">λιμανιού </w:t>
      </w:r>
      <w:r>
        <w:rPr>
          <w:rFonts w:eastAsia="Times New Roman" w:cs="Times New Roman"/>
          <w:szCs w:val="24"/>
        </w:rPr>
        <w:lastRenderedPageBreak/>
        <w:t>του Πειραιά, τι βρήκαμε και τι κατάφερε η Κυβέρνηση να διαπραγματευτεί και να περισώσει από αυτά που εσείς δίνα</w:t>
      </w:r>
      <w:r>
        <w:rPr>
          <w:rFonts w:eastAsia="Times New Roman" w:cs="Times New Roman"/>
          <w:szCs w:val="24"/>
        </w:rPr>
        <w:t>τε; Ένα τοπογραφικό, το οποίο συμπεριλάμβανε ακόμα και λεωφόρους, χωρίς όρους και χωρίς τίποτα; Τι να συγκρίνουμε; Την προστασία των εργαζομένων, που πέτυχε η Κυβέρνησή μας; Την απελευθέρωση μετώπου θαλάσσιου; Την απελευθέρωση κτιρίων, που εσείς δίνατε, τα</w:t>
      </w:r>
      <w:r>
        <w:rPr>
          <w:rFonts w:eastAsia="Times New Roman" w:cs="Times New Roman"/>
          <w:szCs w:val="24"/>
        </w:rPr>
        <w:t xml:space="preserve"> οποία είναι απαραίτητα στο </w:t>
      </w:r>
      <w:r>
        <w:rPr>
          <w:rFonts w:eastAsia="Times New Roman" w:cs="Times New Roman"/>
          <w:szCs w:val="24"/>
        </w:rPr>
        <w:t>δημόσιο</w:t>
      </w:r>
      <w:r>
        <w:rPr>
          <w:rFonts w:eastAsia="Times New Roman" w:cs="Times New Roman"/>
          <w:szCs w:val="24"/>
        </w:rPr>
        <w:t>; Ή να μιλήσουμε για την παραχώρηση του «Ελληνικού», που με διαπραγμάτευση αυξήσαμε το χώρο του πράσινου, κερδίσαμε παραλία που αποδίδεται στους κατοίκους, μειώσαμε το συντελεστή δόμησης; Για να μην αναφέρω πάρα πολλά άλλ</w:t>
      </w:r>
      <w:r>
        <w:rPr>
          <w:rFonts w:eastAsia="Times New Roman" w:cs="Times New Roman"/>
          <w:szCs w:val="24"/>
        </w:rPr>
        <w:t xml:space="preserve">α. </w:t>
      </w:r>
    </w:p>
    <w:p w14:paraId="2D05F668"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η σύγκριση δεν σας συμφέρει. Γιατί μέσα από όλες αυτές τις δυσκολίες, που αναγκαστήκαμε να δεχθούμε κάποια πράγματα, πετύχαμε και πετυχαίνουμε ως τώρα, να εξασφαλίσουμε τον έλεγχο του </w:t>
      </w:r>
      <w:r>
        <w:rPr>
          <w:rFonts w:eastAsia="Times New Roman" w:cs="Times New Roman"/>
          <w:szCs w:val="24"/>
        </w:rPr>
        <w:t xml:space="preserve">δημοσίου </w:t>
      </w:r>
      <w:r>
        <w:rPr>
          <w:rFonts w:eastAsia="Times New Roman" w:cs="Times New Roman"/>
          <w:szCs w:val="24"/>
        </w:rPr>
        <w:t>σε ό,τι παραχωρείται και σε όλα που μέ</w:t>
      </w:r>
      <w:r>
        <w:rPr>
          <w:rFonts w:eastAsia="Times New Roman" w:cs="Times New Roman"/>
          <w:szCs w:val="24"/>
        </w:rPr>
        <w:t>χρι τώρα λόγω μνημονίου έχουμε παραχωρήσει.</w:t>
      </w:r>
    </w:p>
    <w:p w14:paraId="2D05F669"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ήθελα να τοποθετηθώ πάνω σε δύο βουλευτικές τροπολογίες: </w:t>
      </w:r>
    </w:p>
    <w:p w14:paraId="2D05F66A" w14:textId="77777777" w:rsidR="00237587" w:rsidRDefault="00AE0D0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πρώτη αφορά στη βελτίωση που πρέπει να γίνει ώστε η άρση απαγόρευσης απόπλου, που γίνεται ως τα τώρα αμελλητί μετά από πιστοποιητικό </w:t>
      </w:r>
      <w:r>
        <w:rPr>
          <w:rFonts w:eastAsia="Times New Roman" w:cs="Times New Roman"/>
          <w:szCs w:val="24"/>
        </w:rPr>
        <w:t xml:space="preserve">ιδιώτη νηογνώμονα, να γίνεται μετά και από έγκριση της Αρχής Λιμένων, του Λιμενικού. Αυτό θεωρούμε ότι είναι απαραίτητο για να υπάρχει ένας έλεγχος του </w:t>
      </w:r>
      <w:r>
        <w:rPr>
          <w:rFonts w:eastAsia="Times New Roman" w:cs="Times New Roman"/>
          <w:szCs w:val="24"/>
        </w:rPr>
        <w:t>δημοσίου</w:t>
      </w:r>
      <w:r>
        <w:rPr>
          <w:rFonts w:eastAsia="Times New Roman" w:cs="Times New Roman"/>
          <w:szCs w:val="24"/>
        </w:rPr>
        <w:t>.</w:t>
      </w:r>
    </w:p>
    <w:p w14:paraId="2D05F66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Όμως, επειδή στην τροπολογία που έχουμε καταθέσει χρειάζεται μία νομοτεχνική βελτίωση, καταθέτ</w:t>
      </w:r>
      <w:r>
        <w:rPr>
          <w:rFonts w:eastAsia="Times New Roman" w:cs="Times New Roman"/>
          <w:szCs w:val="24"/>
        </w:rPr>
        <w:t>ω στα Πρακτικά αυτήν εδώ την βελτίωση. Αφορά στη λανθασμένη αναφορά του άρθρου, το οποίο πρέπει να τροποποιηθεί.</w:t>
      </w:r>
    </w:p>
    <w:p w14:paraId="2D05F66C" w14:textId="77777777" w:rsidR="00237587" w:rsidRDefault="00AE0D0F">
      <w:pPr>
        <w:spacing w:after="0" w:line="600" w:lineRule="auto"/>
        <w:ind w:firstLine="720"/>
        <w:jc w:val="both"/>
        <w:rPr>
          <w:rFonts w:eastAsia="Times New Roman" w:cs="Times New Roman"/>
          <w:szCs w:val="24"/>
        </w:rPr>
      </w:pPr>
      <w:r w:rsidRPr="00860976">
        <w:rPr>
          <w:rFonts w:eastAsia="Times New Roman" w:cs="Times New Roman"/>
          <w:szCs w:val="24"/>
        </w:rPr>
        <w:t>(</w:t>
      </w:r>
      <w:r>
        <w:rPr>
          <w:rFonts w:eastAsia="Times New Roman" w:cs="Times New Roman"/>
          <w:szCs w:val="24"/>
        </w:rPr>
        <w:t>Στο σημείο αυτό ο Βουλευτής κ. Ηλίας Καματερός καταθέτει για τα Πρακτικά το</w:t>
      </w:r>
      <w:r w:rsidRPr="00860976">
        <w:rPr>
          <w:rFonts w:eastAsia="Times New Roman" w:cs="Times New Roman"/>
          <w:szCs w:val="24"/>
        </w:rPr>
        <w:t xml:space="preserve"> προαναφερθ</w:t>
      </w:r>
      <w:r>
        <w:rPr>
          <w:rFonts w:eastAsia="Times New Roman" w:cs="Times New Roman"/>
          <w:szCs w:val="24"/>
        </w:rPr>
        <w:t>έν έγγραφο</w:t>
      </w:r>
      <w:r w:rsidRPr="00860976">
        <w:rPr>
          <w:rFonts w:eastAsia="Times New Roman" w:cs="Times New Roman"/>
          <w:szCs w:val="24"/>
        </w:rPr>
        <w:t xml:space="preserve">, </w:t>
      </w:r>
      <w:r>
        <w:rPr>
          <w:rFonts w:eastAsia="Times New Roman" w:cs="Times New Roman"/>
          <w:szCs w:val="24"/>
        </w:rPr>
        <w:t>το οποίο βρίσκεται</w:t>
      </w:r>
      <w:r w:rsidRPr="00860976">
        <w:rPr>
          <w:rFonts w:eastAsia="Times New Roman" w:cs="Times New Roman"/>
          <w:szCs w:val="24"/>
        </w:rPr>
        <w:t xml:space="preserve"> στο αρχείο του Τμήματος Γ</w:t>
      </w:r>
      <w:r w:rsidRPr="00860976">
        <w:rPr>
          <w:rFonts w:eastAsia="Times New Roman" w:cs="Times New Roman"/>
          <w:szCs w:val="24"/>
        </w:rPr>
        <w:t>ραμματείας της Διεύθυνσης Στενογραφίας και Πρακτικών της Βουλής)</w:t>
      </w:r>
    </w:p>
    <w:p w14:paraId="2D05F66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Περνώ στη δεύτερη τροπολογία που αφορά στις αυθαίρετες κατασκευές μέσα στις λιμενικές ζώνες. Εδώ και δύο χρόνια προσπαθούμε να ρυθμίσουμε ένα θέμα, το οποίο αφορά στις αυθαίρετες κατασκευές π</w:t>
      </w:r>
      <w:r>
        <w:rPr>
          <w:rFonts w:eastAsia="Times New Roman" w:cs="Times New Roman"/>
          <w:szCs w:val="24"/>
        </w:rPr>
        <w:t xml:space="preserve">ου υπάρχουν στις λιμενικές ζώνες. Αυτό το πρόβλημα αντιμετωπίζουν, φυσικά, κατά κύριο λόγο τα </w:t>
      </w:r>
      <w:r>
        <w:rPr>
          <w:rFonts w:eastAsia="Times New Roman" w:cs="Times New Roman"/>
          <w:szCs w:val="24"/>
        </w:rPr>
        <w:lastRenderedPageBreak/>
        <w:t xml:space="preserve">νησιά που έχουν λιμάνια, αλλά και όλες οι περιοχές της χώρας μας που έχουν λιμάνια. </w:t>
      </w:r>
    </w:p>
    <w:p w14:paraId="2D05F66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Ψηφίσαμε στο ν.4504/2017 και κάναμε και κάποιες τροποποιήσεις μετά το εξής, τ</w:t>
      </w:r>
      <w:r>
        <w:rPr>
          <w:rFonts w:eastAsia="Times New Roman" w:cs="Times New Roman"/>
          <w:szCs w:val="24"/>
        </w:rPr>
        <w:t>ο οποίο ήταν πάρα πολύ λογικό. Προκειμένου να βελτιωθούν η εικόνα και η λειτουργία στις λιμενικές ζώνες, δώσαμε προθεσμία δύο ετών σ’ αυτούς που έχουν τις αυθαίρετες κατασκευές και στους οποίους έχουν κατακυρωθεί πρόστιμα, μετά από μελέτη του Λιμενικού Ταμ</w:t>
      </w:r>
      <w:r>
        <w:rPr>
          <w:rFonts w:eastAsia="Times New Roman" w:cs="Times New Roman"/>
          <w:szCs w:val="24"/>
        </w:rPr>
        <w:t>είου και έγκριση από το Υπουργείο Ναυτιλίας, να κατεδαφίσουν τις υπάρχουσες κατασκευές και να φτιάξουν νέες, σύμφωνα με τις υποδείξεις και τις μελέτες που θα είχαν εκπονηθεί.</w:t>
      </w:r>
    </w:p>
    <w:p w14:paraId="2D05F66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Σε αυτήν τη διαδικασία ψηφίσαμε αναστολή όλων των προστίμων, της επιβολής νέων πρ</w:t>
      </w:r>
      <w:r>
        <w:rPr>
          <w:rFonts w:eastAsia="Times New Roman" w:cs="Times New Roman"/>
          <w:szCs w:val="24"/>
        </w:rPr>
        <w:t>οστίμων και όλων των άλλων αρνητικών συνεπειών που είχαν όλοι αυτοί οι αυθαιρετούχοι, οι οποίοι, βέβαια, να τονίσουμε εδώ πέρα, όχι ότι δικαιολογούνται με το να κάνουν ό,τι θέλουν –εννοείται και γι’ αυτό, εξάλλου, ψηφίσαμε αυτήν τη διάταξη, για να μπει μια</w:t>
      </w:r>
      <w:r>
        <w:rPr>
          <w:rFonts w:eastAsia="Times New Roman" w:cs="Times New Roman"/>
          <w:szCs w:val="24"/>
        </w:rPr>
        <w:t xml:space="preserve"> τάξη- αλλά κινούνταν μέχρι τότε μέσα σε ένα χαοτικό νομοθετικό θεσμικό πλαίσιο.</w:t>
      </w:r>
    </w:p>
    <w:p w14:paraId="2D05F67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Υπάρχει ένα κενό. Δεν το ξεκαθαρίζει η τροποποίηση που κάνουμε. Μιλά για αναστολή, αλλά δεν ξεκαθαρίζει τι γίνεται, όταν συμμορφώνονται ή κατεδαφίζουν ή μετά βγάλουν ή δεν βγάλουν άδεια ή εάν βάλουν ομπρέλες, με τα πρόστιμά τους. </w:t>
      </w:r>
    </w:p>
    <w:p w14:paraId="2D05F67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Εδώ, λοιπόν, υπάρχει μία </w:t>
      </w:r>
      <w:r>
        <w:rPr>
          <w:rFonts w:eastAsia="Times New Roman" w:cs="Times New Roman"/>
          <w:szCs w:val="24"/>
        </w:rPr>
        <w:t>αδικία. Πρέπει -και σ’ αυτό αφορά η τροπολογία- μετά από την καταλογή ενός προστίμου της τάξεως των 500 ευρώ που προτείνει η τροπολογία, να μπορούμε να πούμε ότι δεν οφείλονται άλλα πρόστιμα.</w:t>
      </w:r>
    </w:p>
    <w:p w14:paraId="2D05F67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Παρακαλώ, κύριοι Υπουργοί, να παρακολουθήσετε την επιχειρηματολο</w:t>
      </w:r>
      <w:r>
        <w:rPr>
          <w:rFonts w:eastAsia="Times New Roman" w:cs="Times New Roman"/>
          <w:szCs w:val="24"/>
        </w:rPr>
        <w:t>γία μου πάνω σ’ αυτό, γιατί βρισκόμαστε μπροστά σε μία πάρα πολύ μεγάλη αδικία. Ο αντίστοιχος νόμος που ψηφίσαμε για τα αυθαίρετα σε όλες τις περιοχές, που δεν συμπεριελάμβανε -γιατί ψηφίσαμε χωριστά- τα αυθαίρετα στις λιμενικές ζώνες, προβλέπει σε όλες τι</w:t>
      </w:r>
      <w:r>
        <w:rPr>
          <w:rFonts w:eastAsia="Times New Roman" w:cs="Times New Roman"/>
          <w:szCs w:val="24"/>
        </w:rPr>
        <w:t xml:space="preserve">ς περιπτώσεις που υπάρχει συμμόρφωση ή κατεδάφιση ή έκδοση άδειας από πλήρη διαγραφή των προστίμων μέχρι μείωση των προστίμων. Το προβλέπει σε όλες τις περιπτώσεις. </w:t>
      </w:r>
    </w:p>
    <w:p w14:paraId="2D05F67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Και αυτό το ψηφίσαμε εν μέσω μνημονίων, κύριοι Υπουργοί. Εν μέσω μνημονίων ψηφίσαμε ότι δι</w:t>
      </w:r>
      <w:r>
        <w:rPr>
          <w:rFonts w:eastAsia="Times New Roman" w:cs="Times New Roman"/>
          <w:szCs w:val="24"/>
        </w:rPr>
        <w:t xml:space="preserve">αγράφονται πρόστιμα, </w:t>
      </w:r>
      <w:r>
        <w:rPr>
          <w:rFonts w:eastAsia="Times New Roman" w:cs="Times New Roman"/>
          <w:szCs w:val="24"/>
        </w:rPr>
        <w:lastRenderedPageBreak/>
        <w:t>χωρίς όριο, χωρίς περιοχή, χωρίς να μπαίνει δέσμευση σε περιοχή. Δηλαδή, υπάρχει αυθαίρετο στα αρχαία; Το κατεδαφίζει ο άλλος; Απαλλάσσεται ή μειώνονται τα πρόστιμά του. Υπάρχει αυθαίρετο σε δασική έκταση, όσο και αν είναι; Απαλλάσσετα</w:t>
      </w:r>
      <w:r>
        <w:rPr>
          <w:rFonts w:eastAsia="Times New Roman" w:cs="Times New Roman"/>
          <w:szCs w:val="24"/>
        </w:rPr>
        <w:t>ι, πληρώνοντας κατιτίς. Προβλέπεται από τον νόμο των αυθαιρέτων, τον ν.4495, που ψηφίσαμε εν μέσω μνημονίων, από το άρθρο 106 παράγραφος 4, το άρθρο 106 παράγραφος 1, το άρθρο 94 παράγραφος 3 και προβλέπει όλες τις περιπτώσεις, είτε έχουν γίνει πριν από το</w:t>
      </w:r>
      <w:r>
        <w:rPr>
          <w:rFonts w:eastAsia="Times New Roman" w:cs="Times New Roman"/>
          <w:szCs w:val="24"/>
        </w:rPr>
        <w:t xml:space="preserve"> 2011 είτε μετά το 2011. Δηλαδή, και σήμερα να γίνει ένα αυθαίρετο, του δίνουμε το δικαίωμα, εάν το κατεδαφίσει αυτοβούλως, να διαγραφεί το πρόστιμό του. </w:t>
      </w:r>
    </w:p>
    <w:p w14:paraId="2D05F67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Ερχόμαστε, όμως, στις λιμενικές ζώνες και λέμε όχι. Και τα ξηλώνουν οι άνθρωποι και πρέπει να τα πληρ</w:t>
      </w:r>
      <w:r>
        <w:rPr>
          <w:rFonts w:eastAsia="Times New Roman" w:cs="Times New Roman"/>
          <w:szCs w:val="24"/>
        </w:rPr>
        <w:t>ώσουν κανονικά. Μα, η φιλοσοφία αυτής της διάταξης, που η Κυβέρνησή μας ψήφισε στον νόμο των αυθαιρέτων, που δεν υπήρχε έως τότε, ήταν να τους δώσουμε κίνητρα για να τα κατεδαφίσουν. Γιατί, εάν τα αφήσουμε έτσι, ξέρουμε τη διαδικασία που πρέπει να ακολουθη</w:t>
      </w:r>
      <w:r>
        <w:rPr>
          <w:rFonts w:eastAsia="Times New Roman" w:cs="Times New Roman"/>
          <w:szCs w:val="24"/>
        </w:rPr>
        <w:t xml:space="preserve">θεί, τη δικαστική διαδικασία πόσο «τρενάρει», εάν θέλει να τα ρίξει στο </w:t>
      </w:r>
      <w:r>
        <w:rPr>
          <w:rFonts w:eastAsia="Times New Roman" w:cs="Times New Roman"/>
          <w:szCs w:val="24"/>
        </w:rPr>
        <w:t xml:space="preserve">δημόσιο </w:t>
      </w:r>
      <w:r>
        <w:rPr>
          <w:rFonts w:eastAsia="Times New Roman" w:cs="Times New Roman"/>
          <w:szCs w:val="24"/>
        </w:rPr>
        <w:t>κ</w:t>
      </w:r>
      <w:r>
        <w:rPr>
          <w:rFonts w:eastAsia="Times New Roman" w:cs="Times New Roman"/>
          <w:szCs w:val="24"/>
        </w:rPr>
        <w:t>.</w:t>
      </w:r>
      <w:r>
        <w:rPr>
          <w:rFonts w:eastAsia="Times New Roman" w:cs="Times New Roman"/>
          <w:szCs w:val="24"/>
        </w:rPr>
        <w:t>λπ..</w:t>
      </w:r>
    </w:p>
    <w:p w14:paraId="2D05F67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χρόνους ομιλίας του κυρίου Βουλευτή)</w:t>
      </w:r>
    </w:p>
    <w:p w14:paraId="2D05F67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 Μιλώ και για την τροπολογία.</w:t>
      </w:r>
    </w:p>
    <w:p w14:paraId="2D05F67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Ξέρουμε, λοιπόν, πόσο μακραίνε</w:t>
      </w:r>
      <w:r>
        <w:rPr>
          <w:rFonts w:eastAsia="Times New Roman" w:cs="Times New Roman"/>
          <w:szCs w:val="24"/>
        </w:rPr>
        <w:t xml:space="preserve">ι αυτή η διαδικασία και εξακολουθεί να υπάρχει η ασχήμια, η δυσλειτουργία αυτών των περιοχών. </w:t>
      </w:r>
    </w:p>
    <w:p w14:paraId="2D05F67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Αντίθετα, αυτό </w:t>
      </w:r>
      <w:r w:rsidRPr="008F0891">
        <w:rPr>
          <w:rFonts w:eastAsia="Times New Roman" w:cs="Times New Roman"/>
          <w:bCs/>
          <w:shd w:val="clear" w:color="auto" w:fill="FFFFFF"/>
        </w:rPr>
        <w:t>που</w:t>
      </w:r>
      <w:r>
        <w:rPr>
          <w:rFonts w:eastAsia="Times New Roman" w:cs="Times New Roman"/>
          <w:szCs w:val="24"/>
        </w:rPr>
        <w:t xml:space="preserve"> έχουμε ψηφίσει ήδη στον ν.4504 του Υπουργείου Ναυτιλίας </w:t>
      </w:r>
      <w:r w:rsidRPr="001600C5">
        <w:rPr>
          <w:rFonts w:eastAsia="Times New Roman" w:cs="Times New Roman"/>
          <w:szCs w:val="24"/>
        </w:rPr>
        <w:t>τους βάζει κανόνες</w:t>
      </w:r>
      <w:r>
        <w:rPr>
          <w:rFonts w:eastAsia="Times New Roman" w:cs="Times New Roman"/>
          <w:szCs w:val="24"/>
        </w:rPr>
        <w:t>,</w:t>
      </w:r>
      <w:r w:rsidRPr="001600C5">
        <w:rPr>
          <w:rFonts w:eastAsia="Times New Roman" w:cs="Times New Roman"/>
          <w:szCs w:val="24"/>
        </w:rPr>
        <w:t xml:space="preserve"> </w:t>
      </w:r>
      <w:r>
        <w:rPr>
          <w:rFonts w:eastAsia="Times New Roman" w:cs="Times New Roman"/>
          <w:szCs w:val="24"/>
        </w:rPr>
        <w:t xml:space="preserve">τους βάζει </w:t>
      </w:r>
      <w:r w:rsidRPr="001600C5">
        <w:rPr>
          <w:rFonts w:eastAsia="Times New Roman" w:cs="Times New Roman"/>
          <w:szCs w:val="24"/>
        </w:rPr>
        <w:t>όρους</w:t>
      </w:r>
      <w:r>
        <w:rPr>
          <w:rFonts w:eastAsia="Times New Roman" w:cs="Times New Roman"/>
          <w:szCs w:val="24"/>
        </w:rPr>
        <w:t>,</w:t>
      </w:r>
      <w:r w:rsidRPr="001600C5">
        <w:rPr>
          <w:rFonts w:eastAsia="Times New Roman" w:cs="Times New Roman"/>
          <w:szCs w:val="24"/>
        </w:rPr>
        <w:t xml:space="preserve"> ακόμα και </w:t>
      </w:r>
      <w:r w:rsidRPr="002B5B2E">
        <w:rPr>
          <w:rFonts w:eastAsia="Times New Roman"/>
          <w:bCs/>
          <w:shd w:val="clear" w:color="auto" w:fill="FFFFFF"/>
        </w:rPr>
        <w:t>ότι</w:t>
      </w:r>
      <w:r w:rsidRPr="001600C5">
        <w:rPr>
          <w:rFonts w:eastAsia="Times New Roman" w:cs="Times New Roman"/>
          <w:szCs w:val="24"/>
        </w:rPr>
        <w:t xml:space="preserve"> πρέπει να είναι </w:t>
      </w:r>
      <w:r>
        <w:rPr>
          <w:rFonts w:eastAsia="Times New Roman" w:cs="Times New Roman"/>
          <w:szCs w:val="24"/>
        </w:rPr>
        <w:t>βιοκλιμ</w:t>
      </w:r>
      <w:r w:rsidRPr="001600C5">
        <w:rPr>
          <w:rFonts w:eastAsia="Times New Roman" w:cs="Times New Roman"/>
          <w:szCs w:val="24"/>
        </w:rPr>
        <w:t xml:space="preserve">ατικές </w:t>
      </w:r>
      <w:r w:rsidRPr="001600C5">
        <w:rPr>
          <w:rFonts w:eastAsia="Times New Roman" w:cs="Times New Roman"/>
          <w:szCs w:val="24"/>
        </w:rPr>
        <w:t>αυτές οι κατασκευές</w:t>
      </w:r>
      <w:r>
        <w:rPr>
          <w:rFonts w:eastAsia="Times New Roman" w:cs="Times New Roman"/>
          <w:szCs w:val="24"/>
        </w:rPr>
        <w:t xml:space="preserve"> και β</w:t>
      </w:r>
      <w:r w:rsidRPr="001600C5">
        <w:rPr>
          <w:rFonts w:eastAsia="Times New Roman" w:cs="Times New Roman"/>
          <w:szCs w:val="24"/>
        </w:rPr>
        <w:t>έβαια</w:t>
      </w:r>
      <w:r>
        <w:rPr>
          <w:rFonts w:eastAsia="Times New Roman" w:cs="Times New Roman"/>
          <w:szCs w:val="24"/>
        </w:rPr>
        <w:t>,</w:t>
      </w:r>
      <w:r w:rsidRPr="001600C5">
        <w:rPr>
          <w:rFonts w:eastAsia="Times New Roman" w:cs="Times New Roman"/>
          <w:szCs w:val="24"/>
        </w:rPr>
        <w:t xml:space="preserve"> </w:t>
      </w:r>
      <w:r w:rsidRPr="001600C5">
        <w:rPr>
          <w:rFonts w:eastAsia="Times New Roman" w:cs="Times New Roman"/>
          <w:szCs w:val="24"/>
        </w:rPr>
        <w:t>στ</w:t>
      </w:r>
      <w:r>
        <w:rPr>
          <w:rFonts w:eastAsia="Times New Roman" w:cs="Times New Roman"/>
          <w:szCs w:val="24"/>
        </w:rPr>
        <w:t>ο</w:t>
      </w:r>
      <w:r w:rsidRPr="001600C5">
        <w:rPr>
          <w:rFonts w:eastAsia="Times New Roman" w:cs="Times New Roman"/>
          <w:szCs w:val="24"/>
        </w:rPr>
        <w:t xml:space="preserve"> πλαίσι</w:t>
      </w:r>
      <w:r>
        <w:rPr>
          <w:rFonts w:eastAsia="Times New Roman" w:cs="Times New Roman"/>
          <w:szCs w:val="24"/>
        </w:rPr>
        <w:t>ο</w:t>
      </w:r>
      <w:r w:rsidRPr="001600C5">
        <w:rPr>
          <w:rFonts w:eastAsia="Times New Roman" w:cs="Times New Roman"/>
          <w:szCs w:val="24"/>
        </w:rPr>
        <w:t xml:space="preserve"> της πολεοδομι</w:t>
      </w:r>
      <w:r>
        <w:rPr>
          <w:rFonts w:eastAsia="Times New Roman" w:cs="Times New Roman"/>
          <w:szCs w:val="24"/>
        </w:rPr>
        <w:t xml:space="preserve">κής νομοθεσίας που προβλέπει τι </w:t>
      </w:r>
      <w:r w:rsidRPr="00D66BCA">
        <w:rPr>
          <w:rFonts w:eastAsia="Times New Roman"/>
          <w:bCs/>
        </w:rPr>
        <w:t>είναι</w:t>
      </w:r>
      <w:r w:rsidRPr="001600C5">
        <w:rPr>
          <w:rFonts w:eastAsia="Times New Roman" w:cs="Times New Roman"/>
          <w:szCs w:val="24"/>
        </w:rPr>
        <w:t xml:space="preserve"> στέγαστρο και τι είναι σκίαστρο</w:t>
      </w:r>
      <w:r>
        <w:rPr>
          <w:rFonts w:eastAsia="Times New Roman" w:cs="Times New Roman"/>
          <w:szCs w:val="24"/>
        </w:rPr>
        <w:t xml:space="preserve">. </w:t>
      </w:r>
    </w:p>
    <w:p w14:paraId="2D05F67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w:t>
      </w:r>
      <w:r w:rsidRPr="001600C5">
        <w:rPr>
          <w:rFonts w:eastAsia="Times New Roman" w:cs="Times New Roman"/>
          <w:szCs w:val="24"/>
        </w:rPr>
        <w:t xml:space="preserve">υτή είναι </w:t>
      </w:r>
      <w:r>
        <w:rPr>
          <w:rFonts w:eastAsia="Times New Roman" w:cs="Times New Roman"/>
          <w:szCs w:val="24"/>
        </w:rPr>
        <w:t>μια</w:t>
      </w:r>
      <w:r w:rsidRPr="001600C5">
        <w:rPr>
          <w:rFonts w:eastAsia="Times New Roman" w:cs="Times New Roman"/>
          <w:szCs w:val="24"/>
        </w:rPr>
        <w:t xml:space="preserve"> κατάφωρη αδικία</w:t>
      </w:r>
      <w:r>
        <w:rPr>
          <w:rFonts w:eastAsia="Times New Roman" w:cs="Times New Roman"/>
          <w:szCs w:val="24"/>
        </w:rPr>
        <w:t xml:space="preserve">, πολύ περισσότερο που, </w:t>
      </w:r>
      <w:r w:rsidRPr="00183013">
        <w:rPr>
          <w:rFonts w:eastAsia="Times New Roman" w:cs="Times New Roman"/>
        </w:rPr>
        <w:t>όπως</w:t>
      </w:r>
      <w:r>
        <w:rPr>
          <w:rFonts w:eastAsia="Times New Roman" w:cs="Times New Roman"/>
          <w:szCs w:val="24"/>
        </w:rPr>
        <w:t xml:space="preserve"> </w:t>
      </w:r>
      <w:r w:rsidRPr="001600C5">
        <w:rPr>
          <w:rFonts w:eastAsia="Times New Roman" w:cs="Times New Roman"/>
          <w:szCs w:val="24"/>
        </w:rPr>
        <w:t>ξέρετε</w:t>
      </w:r>
      <w:r>
        <w:rPr>
          <w:rFonts w:eastAsia="Times New Roman" w:cs="Times New Roman"/>
          <w:szCs w:val="24"/>
        </w:rPr>
        <w:t>,</w:t>
      </w:r>
      <w:r w:rsidRPr="001600C5">
        <w:rPr>
          <w:rFonts w:eastAsia="Times New Roman" w:cs="Times New Roman"/>
          <w:szCs w:val="24"/>
        </w:rPr>
        <w:t xml:space="preserve"> αυτός ο νόμος του Υπουργείου Ναυτιλίας βάζει όριο</w:t>
      </w:r>
      <w:r>
        <w:rPr>
          <w:rFonts w:eastAsia="Times New Roman" w:cs="Times New Roman"/>
          <w:szCs w:val="24"/>
        </w:rPr>
        <w:t>,</w:t>
      </w:r>
      <w:r w:rsidRPr="001600C5">
        <w:rPr>
          <w:rFonts w:eastAsia="Times New Roman" w:cs="Times New Roman"/>
          <w:szCs w:val="24"/>
        </w:rPr>
        <w:t xml:space="preserve"> δεν λέει </w:t>
      </w:r>
      <w:r w:rsidRPr="001600C5">
        <w:rPr>
          <w:rFonts w:eastAsia="Times New Roman" w:cs="Times New Roman"/>
          <w:szCs w:val="24"/>
        </w:rPr>
        <w:t xml:space="preserve">για </w:t>
      </w:r>
      <w:r>
        <w:rPr>
          <w:rFonts w:eastAsia="Times New Roman" w:cs="Times New Roman"/>
          <w:szCs w:val="24"/>
        </w:rPr>
        <w:t xml:space="preserve">όλα </w:t>
      </w:r>
      <w:r w:rsidRPr="001600C5">
        <w:rPr>
          <w:rFonts w:eastAsia="Times New Roman" w:cs="Times New Roman"/>
          <w:szCs w:val="24"/>
        </w:rPr>
        <w:t>τα πρόστιμα</w:t>
      </w:r>
      <w:r>
        <w:rPr>
          <w:rFonts w:eastAsia="Times New Roman" w:cs="Times New Roman"/>
          <w:szCs w:val="24"/>
        </w:rPr>
        <w:t xml:space="preserve">. Προσέξτε, </w:t>
      </w:r>
      <w:r w:rsidRPr="007D7C21">
        <w:rPr>
          <w:rFonts w:eastAsia="Times New Roman" w:cs="Times New Roman"/>
          <w:szCs w:val="24"/>
        </w:rPr>
        <w:t>κύρι</w:t>
      </w:r>
      <w:r>
        <w:rPr>
          <w:rFonts w:eastAsia="Times New Roman" w:cs="Times New Roman"/>
          <w:szCs w:val="24"/>
        </w:rPr>
        <w:t>οι Υπουργοί, λέει</w:t>
      </w:r>
      <w:r w:rsidRPr="001600C5">
        <w:rPr>
          <w:rFonts w:eastAsia="Times New Roman" w:cs="Times New Roman"/>
          <w:szCs w:val="24"/>
        </w:rPr>
        <w:t xml:space="preserve"> για πρόστιμα μέχρι 30.000 </w:t>
      </w:r>
      <w:r>
        <w:rPr>
          <w:rFonts w:eastAsia="Times New Roman" w:cs="Times New Roman"/>
          <w:szCs w:val="24"/>
        </w:rPr>
        <w:t>ευρώ. Δ</w:t>
      </w:r>
      <w:r w:rsidRPr="001600C5">
        <w:rPr>
          <w:rFonts w:eastAsia="Times New Roman" w:cs="Times New Roman"/>
          <w:szCs w:val="24"/>
        </w:rPr>
        <w:t>ηλαδή δεν αφορά σε μεγάλα ξενοδοχεία</w:t>
      </w:r>
      <w:r>
        <w:rPr>
          <w:rFonts w:eastAsia="Times New Roman" w:cs="Times New Roman"/>
          <w:szCs w:val="24"/>
        </w:rPr>
        <w:t>,</w:t>
      </w:r>
      <w:r w:rsidRPr="001600C5">
        <w:rPr>
          <w:rFonts w:eastAsia="Times New Roman" w:cs="Times New Roman"/>
          <w:szCs w:val="24"/>
        </w:rPr>
        <w:t xml:space="preserve"> σε μεγάλες κατασκευές</w:t>
      </w:r>
      <w:r>
        <w:rPr>
          <w:rFonts w:eastAsia="Times New Roman" w:cs="Times New Roman"/>
          <w:szCs w:val="24"/>
        </w:rPr>
        <w:t>,</w:t>
      </w:r>
      <w:r w:rsidRPr="001600C5">
        <w:rPr>
          <w:rFonts w:eastAsia="Times New Roman" w:cs="Times New Roman"/>
          <w:szCs w:val="24"/>
        </w:rPr>
        <w:t xml:space="preserve"> που ο νόμος των αυθαιρέτων τους απαλλάσσει από πρόστιμα</w:t>
      </w:r>
      <w:r>
        <w:rPr>
          <w:rFonts w:eastAsia="Times New Roman" w:cs="Times New Roman"/>
          <w:szCs w:val="24"/>
        </w:rPr>
        <w:t>,</w:t>
      </w:r>
      <w:r w:rsidRPr="001600C5">
        <w:rPr>
          <w:rFonts w:eastAsia="Times New Roman" w:cs="Times New Roman"/>
          <w:szCs w:val="24"/>
        </w:rPr>
        <w:t xml:space="preserve"> αν βγάλουν άδεια ή αν</w:t>
      </w:r>
      <w:r w:rsidRPr="00E006F7">
        <w:rPr>
          <w:rFonts w:eastAsia="Times New Roman" w:cs="Times New Roman"/>
          <w:szCs w:val="24"/>
        </w:rPr>
        <w:t xml:space="preserve"> </w:t>
      </w:r>
      <w:r>
        <w:rPr>
          <w:rFonts w:eastAsia="Times New Roman" w:cs="Times New Roman"/>
          <w:szCs w:val="24"/>
        </w:rPr>
        <w:t>τα</w:t>
      </w:r>
      <w:r w:rsidRPr="001600C5">
        <w:rPr>
          <w:rFonts w:eastAsia="Times New Roman" w:cs="Times New Roman"/>
          <w:szCs w:val="24"/>
        </w:rPr>
        <w:t xml:space="preserve"> κατεδαφίσουν</w:t>
      </w:r>
      <w:r>
        <w:rPr>
          <w:rFonts w:eastAsia="Times New Roman" w:cs="Times New Roman"/>
          <w:szCs w:val="24"/>
        </w:rPr>
        <w:t>. Α</w:t>
      </w:r>
      <w:r w:rsidRPr="001600C5">
        <w:rPr>
          <w:rFonts w:eastAsia="Times New Roman" w:cs="Times New Roman"/>
          <w:szCs w:val="24"/>
        </w:rPr>
        <w:t>φορά πολύ μι</w:t>
      </w:r>
      <w:r w:rsidRPr="001600C5">
        <w:rPr>
          <w:rFonts w:eastAsia="Times New Roman" w:cs="Times New Roman"/>
          <w:szCs w:val="24"/>
        </w:rPr>
        <w:t>κρές κατασκευές</w:t>
      </w:r>
      <w:r>
        <w:rPr>
          <w:rFonts w:eastAsia="Times New Roman" w:cs="Times New Roman"/>
          <w:szCs w:val="24"/>
        </w:rPr>
        <w:t>,</w:t>
      </w:r>
      <w:r w:rsidRPr="001600C5">
        <w:rPr>
          <w:rFonts w:eastAsia="Times New Roman" w:cs="Times New Roman"/>
          <w:szCs w:val="24"/>
        </w:rPr>
        <w:t xml:space="preserve"> </w:t>
      </w:r>
      <w:r>
        <w:rPr>
          <w:rFonts w:eastAsia="Times New Roman" w:cs="Times New Roman"/>
          <w:szCs w:val="24"/>
        </w:rPr>
        <w:t xml:space="preserve">άρα </w:t>
      </w:r>
      <w:r w:rsidRPr="001600C5">
        <w:rPr>
          <w:rFonts w:eastAsia="Times New Roman" w:cs="Times New Roman"/>
          <w:szCs w:val="24"/>
        </w:rPr>
        <w:t>μικρο</w:t>
      </w:r>
      <w:r w:rsidRPr="001600C5">
        <w:rPr>
          <w:rFonts w:eastAsia="Times New Roman" w:cs="Times New Roman"/>
          <w:szCs w:val="24"/>
        </w:rPr>
        <w:lastRenderedPageBreak/>
        <w:t>επαγγελματίες</w:t>
      </w:r>
      <w:r>
        <w:rPr>
          <w:rFonts w:eastAsia="Times New Roman" w:cs="Times New Roman"/>
          <w:szCs w:val="24"/>
        </w:rPr>
        <w:t>,</w:t>
      </w:r>
      <w:r w:rsidRPr="001600C5">
        <w:rPr>
          <w:rFonts w:eastAsia="Times New Roman" w:cs="Times New Roman"/>
          <w:szCs w:val="24"/>
        </w:rPr>
        <w:t xml:space="preserve"> </w:t>
      </w:r>
      <w:r>
        <w:rPr>
          <w:rFonts w:eastAsia="Times New Roman" w:cs="Times New Roman"/>
          <w:szCs w:val="24"/>
        </w:rPr>
        <w:t xml:space="preserve">οι οποίοι </w:t>
      </w:r>
      <w:r w:rsidRPr="001600C5">
        <w:rPr>
          <w:rFonts w:eastAsia="Times New Roman" w:cs="Times New Roman"/>
          <w:szCs w:val="24"/>
        </w:rPr>
        <w:t xml:space="preserve">αυτή τη στιγμή έχουν χρεωθεί με πρόστιμα των </w:t>
      </w:r>
      <w:r>
        <w:rPr>
          <w:rFonts w:eastAsia="Times New Roman" w:cs="Times New Roman"/>
          <w:szCs w:val="24"/>
        </w:rPr>
        <w:t>7.000, 8.000, 12</w:t>
      </w:r>
      <w:r w:rsidRPr="001600C5">
        <w:rPr>
          <w:rFonts w:eastAsia="Times New Roman" w:cs="Times New Roman"/>
          <w:szCs w:val="24"/>
        </w:rPr>
        <w:t>.000</w:t>
      </w:r>
      <w:r>
        <w:rPr>
          <w:rFonts w:eastAsia="Times New Roman" w:cs="Times New Roman"/>
          <w:szCs w:val="24"/>
        </w:rPr>
        <w:t xml:space="preserve"> ευρώ και </w:t>
      </w:r>
      <w:r w:rsidRPr="001600C5">
        <w:rPr>
          <w:rFonts w:eastAsia="Times New Roman" w:cs="Times New Roman"/>
          <w:szCs w:val="24"/>
        </w:rPr>
        <w:t>ξέρετε πολύ καλά ότι δυσκολεύονται να τα αποπληρώσουν</w:t>
      </w:r>
      <w:r>
        <w:rPr>
          <w:rFonts w:eastAsia="Times New Roman" w:cs="Times New Roman"/>
          <w:szCs w:val="24"/>
        </w:rPr>
        <w:t xml:space="preserve">. </w:t>
      </w:r>
    </w:p>
    <w:p w14:paraId="2D05F67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Όμως, τ</w:t>
      </w:r>
      <w:r w:rsidRPr="001600C5">
        <w:rPr>
          <w:rFonts w:eastAsia="Times New Roman" w:cs="Times New Roman"/>
          <w:szCs w:val="24"/>
        </w:rPr>
        <w:t xml:space="preserve">ο πιο σημαντικό είναι ότι είναι άδικο να ισχύουν άλλοι κανόνες για </w:t>
      </w:r>
      <w:r w:rsidRPr="001600C5">
        <w:rPr>
          <w:rFonts w:eastAsia="Times New Roman" w:cs="Times New Roman"/>
          <w:szCs w:val="24"/>
        </w:rPr>
        <w:t>τα εκτός λιμενικής ζώνης</w:t>
      </w:r>
      <w:r>
        <w:rPr>
          <w:rFonts w:eastAsia="Times New Roman" w:cs="Times New Roman"/>
          <w:szCs w:val="24"/>
        </w:rPr>
        <w:t>,</w:t>
      </w:r>
      <w:r w:rsidRPr="001600C5">
        <w:rPr>
          <w:rFonts w:eastAsia="Times New Roman" w:cs="Times New Roman"/>
          <w:szCs w:val="24"/>
        </w:rPr>
        <w:t xml:space="preserve"> που άσχετα</w:t>
      </w:r>
      <w:r>
        <w:rPr>
          <w:rFonts w:eastAsia="Times New Roman" w:cs="Times New Roman"/>
          <w:szCs w:val="24"/>
        </w:rPr>
        <w:t xml:space="preserve"> με το μέγεθος, τού</w:t>
      </w:r>
      <w:r w:rsidRPr="001600C5">
        <w:rPr>
          <w:rFonts w:eastAsia="Times New Roman" w:cs="Times New Roman"/>
          <w:szCs w:val="24"/>
        </w:rPr>
        <w:t>ς χαρίζονται</w:t>
      </w:r>
      <w:r>
        <w:rPr>
          <w:rFonts w:eastAsia="Times New Roman" w:cs="Times New Roman"/>
          <w:szCs w:val="24"/>
        </w:rPr>
        <w:t>,</w:t>
      </w:r>
      <w:r w:rsidRPr="001600C5">
        <w:rPr>
          <w:rFonts w:eastAsia="Times New Roman" w:cs="Times New Roman"/>
          <w:szCs w:val="24"/>
        </w:rPr>
        <w:t xml:space="preserve"> και άλλοι κανόνες για </w:t>
      </w:r>
      <w:r>
        <w:rPr>
          <w:rFonts w:eastAsia="Times New Roman" w:cs="Times New Roman"/>
          <w:szCs w:val="24"/>
        </w:rPr>
        <w:t>τα εντός της λιμενικής ζώνης,</w:t>
      </w:r>
      <w:r w:rsidRPr="001600C5">
        <w:rPr>
          <w:rFonts w:eastAsia="Times New Roman" w:cs="Times New Roman"/>
          <w:szCs w:val="24"/>
        </w:rPr>
        <w:t xml:space="preserve"> που είναι για μικρά πρόστιμα</w:t>
      </w:r>
      <w:r>
        <w:rPr>
          <w:rFonts w:eastAsia="Times New Roman" w:cs="Times New Roman"/>
          <w:szCs w:val="24"/>
        </w:rPr>
        <w:t xml:space="preserve">, όπου δεν </w:t>
      </w:r>
      <w:r w:rsidRPr="001600C5">
        <w:rPr>
          <w:rFonts w:eastAsia="Times New Roman" w:cs="Times New Roman"/>
          <w:szCs w:val="24"/>
        </w:rPr>
        <w:t xml:space="preserve"> μπορούμε να τους κάνο</w:t>
      </w:r>
      <w:r>
        <w:rPr>
          <w:rFonts w:eastAsia="Times New Roman" w:cs="Times New Roman"/>
          <w:szCs w:val="24"/>
        </w:rPr>
        <w:t>υμε</w:t>
      </w:r>
      <w:r w:rsidRPr="001600C5">
        <w:rPr>
          <w:rFonts w:eastAsia="Times New Roman" w:cs="Times New Roman"/>
          <w:szCs w:val="24"/>
        </w:rPr>
        <w:t xml:space="preserve"> αντίστοιχη ρύθμιση</w:t>
      </w:r>
      <w:r>
        <w:rPr>
          <w:rFonts w:eastAsia="Times New Roman" w:cs="Times New Roman"/>
          <w:szCs w:val="24"/>
        </w:rPr>
        <w:t xml:space="preserve">. </w:t>
      </w:r>
    </w:p>
    <w:p w14:paraId="2D05F67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Στο κάτω κάτω της γραφής,</w:t>
      </w:r>
      <w:r w:rsidRPr="001600C5">
        <w:rPr>
          <w:rFonts w:eastAsia="Times New Roman" w:cs="Times New Roman"/>
          <w:szCs w:val="24"/>
        </w:rPr>
        <w:t xml:space="preserve"> ξέρετε</w:t>
      </w:r>
      <w:r>
        <w:rPr>
          <w:rFonts w:eastAsia="Times New Roman" w:cs="Times New Roman"/>
          <w:szCs w:val="24"/>
        </w:rPr>
        <w:t xml:space="preserve"> κάτι; Ας τους αφ</w:t>
      </w:r>
      <w:r>
        <w:rPr>
          <w:rFonts w:eastAsia="Times New Roman" w:cs="Times New Roman"/>
          <w:szCs w:val="24"/>
        </w:rPr>
        <w:t xml:space="preserve">ήσουμε. Ας βάλουμε </w:t>
      </w:r>
      <w:r w:rsidRPr="001600C5">
        <w:rPr>
          <w:rFonts w:eastAsia="Times New Roman" w:cs="Times New Roman"/>
          <w:szCs w:val="24"/>
        </w:rPr>
        <w:t>και τις λιμενικές ζώνες στο νόμο των αυθαιρέτων να μπορ</w:t>
      </w:r>
      <w:r>
        <w:rPr>
          <w:rFonts w:eastAsia="Times New Roman" w:cs="Times New Roman"/>
          <w:szCs w:val="24"/>
        </w:rPr>
        <w:t>ούν</w:t>
      </w:r>
      <w:r w:rsidRPr="001600C5">
        <w:rPr>
          <w:rFonts w:eastAsia="Times New Roman" w:cs="Times New Roman"/>
          <w:szCs w:val="24"/>
        </w:rPr>
        <w:t xml:space="preserve"> να </w:t>
      </w:r>
      <w:r w:rsidRPr="00D9727C">
        <w:rPr>
          <w:rFonts w:eastAsia="Times New Roman"/>
          <w:bCs/>
          <w:shd w:val="clear" w:color="auto" w:fill="FFFFFF"/>
        </w:rPr>
        <w:t>έχουν</w:t>
      </w:r>
      <w:r w:rsidRPr="001600C5">
        <w:rPr>
          <w:rFonts w:eastAsia="Times New Roman" w:cs="Times New Roman"/>
          <w:szCs w:val="24"/>
        </w:rPr>
        <w:t xml:space="preserve"> ίση μεταχείριση</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τους εξαιρούμε; </w:t>
      </w:r>
      <w:r w:rsidRPr="00D477CE">
        <w:rPr>
          <w:rFonts w:eastAsia="Times New Roman" w:cs="Times New Roman"/>
        </w:rPr>
        <w:t>Για να</w:t>
      </w:r>
      <w:r>
        <w:rPr>
          <w:rFonts w:eastAsia="Times New Roman" w:cs="Times New Roman"/>
          <w:szCs w:val="24"/>
        </w:rPr>
        <w:t xml:space="preserve"> τους δημιουργούμε πρόβλημα;</w:t>
      </w:r>
    </w:p>
    <w:p w14:paraId="2D05F67C" w14:textId="77777777" w:rsidR="00237587" w:rsidRDefault="00AE0D0F">
      <w:pPr>
        <w:spacing w:after="0" w:line="600" w:lineRule="auto"/>
        <w:ind w:firstLine="720"/>
        <w:jc w:val="both"/>
        <w:rPr>
          <w:rFonts w:eastAsia="Times New Roman"/>
          <w:bCs/>
          <w:shd w:val="clear" w:color="auto" w:fill="FFFFFF"/>
        </w:rPr>
      </w:pPr>
      <w:r w:rsidRPr="001600C5">
        <w:rPr>
          <w:rFonts w:eastAsia="Times New Roman"/>
          <w:b/>
          <w:bCs/>
          <w:shd w:val="clear" w:color="auto" w:fill="FFFFFF"/>
        </w:rPr>
        <w:t xml:space="preserve">ΠΡΟΕΔΡΕΥΩΝ (Γεώργιος Λαμπρούλης): </w:t>
      </w:r>
      <w:r w:rsidRPr="00B513DD">
        <w:rPr>
          <w:rFonts w:eastAsia="Times New Roman"/>
          <w:bCs/>
          <w:shd w:val="clear" w:color="auto" w:fill="FFFFFF"/>
        </w:rPr>
        <w:t>Κύριε Καματερέ, ολοκληρώνετε παρακαλώ.</w:t>
      </w:r>
    </w:p>
    <w:p w14:paraId="2D05F67D" w14:textId="77777777" w:rsidR="00237587" w:rsidRDefault="00AE0D0F">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ΗΛΙΑΣ ΚΑΜΑΤΕΡΟΣ: </w:t>
      </w:r>
      <w:r w:rsidRPr="00B513DD">
        <w:rPr>
          <w:rFonts w:eastAsia="Times New Roman"/>
          <w:bCs/>
          <w:shd w:val="clear" w:color="auto" w:fill="FFFFFF"/>
        </w:rPr>
        <w:t>Τελεί</w:t>
      </w:r>
      <w:r w:rsidRPr="00B513DD">
        <w:rPr>
          <w:rFonts w:eastAsia="Times New Roman"/>
          <w:bCs/>
          <w:shd w:val="clear" w:color="auto" w:fill="FFFFFF"/>
        </w:rPr>
        <w:t xml:space="preserve">ωσα, κύριε Πρόεδρε. </w:t>
      </w:r>
    </w:p>
    <w:p w14:paraId="2D05F67E" w14:textId="77777777" w:rsidR="00237587" w:rsidRDefault="00AE0D0F">
      <w:pPr>
        <w:spacing w:after="0" w:line="600" w:lineRule="auto"/>
        <w:ind w:firstLine="720"/>
        <w:jc w:val="both"/>
        <w:rPr>
          <w:rFonts w:eastAsia="Times New Roman" w:cs="Times New Roman"/>
          <w:szCs w:val="24"/>
        </w:rPr>
      </w:pPr>
      <w:r>
        <w:rPr>
          <w:rFonts w:eastAsia="Times New Roman"/>
          <w:bCs/>
          <w:shd w:val="clear" w:color="auto" w:fill="FFFFFF"/>
        </w:rPr>
        <w:t xml:space="preserve">Κύριοι Υπουργοί, </w:t>
      </w:r>
      <w:r w:rsidRPr="00B513DD">
        <w:rPr>
          <w:rFonts w:eastAsia="Times New Roman"/>
          <w:bCs/>
          <w:shd w:val="clear" w:color="auto" w:fill="FFFFFF"/>
        </w:rPr>
        <w:t xml:space="preserve">είναι δίκαιο και η Κυβέρνηση της Αριστεράς όταν είναι </w:t>
      </w:r>
      <w:r w:rsidRPr="001600C5">
        <w:rPr>
          <w:rFonts w:eastAsia="Times New Roman" w:cs="Times New Roman"/>
          <w:szCs w:val="24"/>
        </w:rPr>
        <w:t>δίκαιο πρέπει να το κάνει πράξη</w:t>
      </w:r>
      <w:r>
        <w:rPr>
          <w:rFonts w:eastAsia="Times New Roman" w:cs="Times New Roman"/>
          <w:szCs w:val="24"/>
        </w:rPr>
        <w:t>.</w:t>
      </w:r>
    </w:p>
    <w:p w14:paraId="2D05F67F" w14:textId="77777777" w:rsidR="00237587" w:rsidRDefault="00AE0D0F">
      <w:pPr>
        <w:spacing w:after="0" w:line="600" w:lineRule="auto"/>
        <w:ind w:firstLine="720"/>
        <w:jc w:val="both"/>
        <w:rPr>
          <w:rFonts w:eastAsia="Times New Roman" w:cs="Times New Roman"/>
          <w:szCs w:val="24"/>
        </w:rPr>
      </w:pPr>
      <w:r w:rsidRPr="001600C5">
        <w:rPr>
          <w:rFonts w:eastAsia="Times New Roman" w:cs="Times New Roman"/>
          <w:szCs w:val="24"/>
        </w:rPr>
        <w:t>Ευχαριστώ</w:t>
      </w:r>
      <w:r>
        <w:rPr>
          <w:rFonts w:eastAsia="Times New Roman" w:cs="Times New Roman"/>
          <w:szCs w:val="24"/>
        </w:rPr>
        <w:t>.</w:t>
      </w:r>
    </w:p>
    <w:p w14:paraId="2D05F680" w14:textId="77777777" w:rsidR="00237587" w:rsidRDefault="00AE0D0F">
      <w:pPr>
        <w:spacing w:after="0" w:line="600" w:lineRule="auto"/>
        <w:ind w:firstLine="720"/>
        <w:jc w:val="both"/>
        <w:rPr>
          <w:rFonts w:eastAsia="Times New Roman" w:cs="Times New Roman"/>
          <w:szCs w:val="24"/>
        </w:rPr>
      </w:pPr>
      <w:r w:rsidRPr="001600C5">
        <w:rPr>
          <w:rFonts w:eastAsia="Times New Roman"/>
          <w:b/>
          <w:bCs/>
          <w:shd w:val="clear" w:color="auto" w:fill="FFFFFF"/>
        </w:rPr>
        <w:lastRenderedPageBreak/>
        <w:t xml:space="preserve">ΠΡΟΕΔΡΕΥΩΝ (Γεώργιος Λαμπρούλης): </w:t>
      </w:r>
      <w:r>
        <w:rPr>
          <w:rFonts w:eastAsia="Times New Roman"/>
          <w:bCs/>
          <w:shd w:val="clear" w:color="auto" w:fill="FFFFFF"/>
        </w:rPr>
        <w:t xml:space="preserve">Πριν </w:t>
      </w:r>
      <w:r w:rsidRPr="001600C5">
        <w:rPr>
          <w:rFonts w:eastAsia="Times New Roman" w:cs="Times New Roman"/>
          <w:szCs w:val="24"/>
        </w:rPr>
        <w:t xml:space="preserve">δώσω το λόγο στον επόμενο </w:t>
      </w:r>
      <w:r>
        <w:rPr>
          <w:rFonts w:eastAsia="Times New Roman" w:cs="Times New Roman"/>
          <w:szCs w:val="24"/>
        </w:rPr>
        <w:t xml:space="preserve">ομιλητή, </w:t>
      </w:r>
      <w:r w:rsidRPr="001600C5">
        <w:rPr>
          <w:rFonts w:eastAsia="Times New Roman" w:cs="Times New Roman"/>
          <w:szCs w:val="24"/>
        </w:rPr>
        <w:t xml:space="preserve">ζήτησε </w:t>
      </w:r>
      <w:r>
        <w:rPr>
          <w:rFonts w:eastAsia="Times New Roman" w:cs="Times New Roman"/>
          <w:szCs w:val="24"/>
        </w:rPr>
        <w:t>ο Υ</w:t>
      </w:r>
      <w:r w:rsidRPr="001600C5">
        <w:rPr>
          <w:rFonts w:eastAsia="Times New Roman" w:cs="Times New Roman"/>
          <w:szCs w:val="24"/>
        </w:rPr>
        <w:t xml:space="preserve">πουργός </w:t>
      </w:r>
      <w:r>
        <w:rPr>
          <w:rFonts w:eastAsia="Times New Roman" w:cs="Times New Roman"/>
          <w:szCs w:val="24"/>
        </w:rPr>
        <w:t>κ. Κουβέλης τον λόγο</w:t>
      </w:r>
      <w:r w:rsidRPr="001600C5">
        <w:rPr>
          <w:rFonts w:eastAsia="Times New Roman" w:cs="Times New Roman"/>
          <w:szCs w:val="24"/>
        </w:rPr>
        <w:t xml:space="preserve"> για κάποιες νομοτεχνικές βελτιώσεις</w:t>
      </w:r>
      <w:r>
        <w:rPr>
          <w:rFonts w:eastAsia="Times New Roman" w:cs="Times New Roman"/>
          <w:szCs w:val="24"/>
        </w:rPr>
        <w:t xml:space="preserve">; </w:t>
      </w:r>
    </w:p>
    <w:p w14:paraId="2D05F681"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ΦΩΤΗ</w:t>
      </w:r>
      <w:r w:rsidRPr="00364281">
        <w:rPr>
          <w:rFonts w:eastAsia="Times New Roman" w:cs="Times New Roman"/>
          <w:b/>
          <w:szCs w:val="24"/>
        </w:rPr>
        <w:t xml:space="preserve">Σ ΚΟΥΒΕΛΗΣ (Υπουργός Ναυτιλίας </w:t>
      </w:r>
      <w:r w:rsidRPr="00364281">
        <w:rPr>
          <w:rFonts w:eastAsia="Times New Roman"/>
          <w:b/>
          <w:bCs/>
        </w:rPr>
        <w:t>και</w:t>
      </w:r>
      <w:r w:rsidRPr="00364281">
        <w:rPr>
          <w:rFonts w:eastAsia="Times New Roman" w:cs="Times New Roman"/>
          <w:b/>
          <w:szCs w:val="24"/>
        </w:rPr>
        <w:t xml:space="preserve"> Νησιωτικής Πολιτικής):</w:t>
      </w:r>
      <w:r>
        <w:rPr>
          <w:rFonts w:eastAsia="Times New Roman" w:cs="Times New Roman"/>
          <w:szCs w:val="24"/>
        </w:rPr>
        <w:t xml:space="preserve"> </w:t>
      </w:r>
      <w:r w:rsidRPr="004506CC">
        <w:rPr>
          <w:rFonts w:eastAsia="Times New Roman" w:cs="Times New Roman"/>
          <w:bCs/>
          <w:shd w:val="clear" w:color="auto" w:fill="FFFFFF"/>
        </w:rPr>
        <w:t>Μάλιστα</w:t>
      </w:r>
      <w:r>
        <w:rPr>
          <w:rFonts w:eastAsia="Times New Roman" w:cs="Times New Roman"/>
          <w:szCs w:val="24"/>
        </w:rPr>
        <w:t xml:space="preserve">, </w:t>
      </w:r>
      <w:r w:rsidRPr="00565BE2">
        <w:rPr>
          <w:rFonts w:eastAsia="Times New Roman" w:cs="Times New Roman"/>
          <w:szCs w:val="24"/>
        </w:rPr>
        <w:t>κύριε Πρόεδρε</w:t>
      </w:r>
      <w:r>
        <w:rPr>
          <w:rFonts w:eastAsia="Times New Roman" w:cs="Times New Roman"/>
          <w:szCs w:val="24"/>
        </w:rPr>
        <w:t>.</w:t>
      </w:r>
    </w:p>
    <w:p w14:paraId="2D05F682" w14:textId="77777777" w:rsidR="00237587" w:rsidRDefault="00AE0D0F">
      <w:pPr>
        <w:spacing w:after="0" w:line="600" w:lineRule="auto"/>
        <w:ind w:firstLine="720"/>
        <w:jc w:val="both"/>
        <w:rPr>
          <w:rFonts w:eastAsia="Times New Roman" w:cs="Times New Roman"/>
          <w:szCs w:val="24"/>
        </w:rPr>
      </w:pPr>
      <w:r w:rsidRPr="001600C5">
        <w:rPr>
          <w:rFonts w:eastAsia="Times New Roman"/>
          <w:b/>
          <w:bCs/>
          <w:shd w:val="clear" w:color="auto" w:fill="FFFFFF"/>
        </w:rPr>
        <w:t>ΠΡΟΕΔΡΕΥΩΝ (Γεώργιος Λαμπρούλης):</w:t>
      </w:r>
      <w:r>
        <w:rPr>
          <w:rFonts w:eastAsia="Times New Roman"/>
          <w:b/>
          <w:bCs/>
          <w:shd w:val="clear" w:color="auto" w:fill="FFFFFF"/>
        </w:rPr>
        <w:t xml:space="preserve"> </w:t>
      </w:r>
      <w:r>
        <w:rPr>
          <w:rFonts w:eastAsia="Times New Roman"/>
          <w:bCs/>
          <w:shd w:val="clear" w:color="auto" w:fill="FFFFFF"/>
        </w:rPr>
        <w:t xml:space="preserve">Παρακαλώ έχετε τον λόγο για τρία λεπτά. </w:t>
      </w:r>
    </w:p>
    <w:p w14:paraId="2D05F683" w14:textId="77777777" w:rsidR="00237587" w:rsidRDefault="00AE0D0F">
      <w:pPr>
        <w:spacing w:after="0" w:line="600" w:lineRule="auto"/>
        <w:ind w:firstLine="720"/>
        <w:jc w:val="both"/>
        <w:rPr>
          <w:rFonts w:eastAsia="Times New Roman" w:cs="Times New Roman"/>
          <w:szCs w:val="24"/>
        </w:rPr>
      </w:pPr>
      <w:r w:rsidRPr="00364281">
        <w:rPr>
          <w:rFonts w:eastAsia="Times New Roman" w:cs="Times New Roman"/>
          <w:b/>
          <w:szCs w:val="24"/>
        </w:rPr>
        <w:t>Φ</w:t>
      </w:r>
      <w:r>
        <w:rPr>
          <w:rFonts w:eastAsia="Times New Roman" w:cs="Times New Roman"/>
          <w:b/>
          <w:szCs w:val="24"/>
        </w:rPr>
        <w:t>ΩΤΗ</w:t>
      </w:r>
      <w:r w:rsidRPr="00364281">
        <w:rPr>
          <w:rFonts w:eastAsia="Times New Roman" w:cs="Times New Roman"/>
          <w:b/>
          <w:szCs w:val="24"/>
        </w:rPr>
        <w:t xml:space="preserve">Σ ΚΟΥΒΕΛΗΣ (Υπουργός Ναυτιλίας </w:t>
      </w:r>
      <w:r w:rsidRPr="00364281">
        <w:rPr>
          <w:rFonts w:eastAsia="Times New Roman"/>
          <w:b/>
          <w:bCs/>
        </w:rPr>
        <w:t>και</w:t>
      </w:r>
      <w:r w:rsidRPr="00364281">
        <w:rPr>
          <w:rFonts w:eastAsia="Times New Roman" w:cs="Times New Roman"/>
          <w:b/>
          <w:szCs w:val="24"/>
        </w:rPr>
        <w:t xml:space="preserve"> Νησιωτικής Πολιτι</w:t>
      </w:r>
      <w:r w:rsidRPr="00364281">
        <w:rPr>
          <w:rFonts w:eastAsia="Times New Roman" w:cs="Times New Roman"/>
          <w:b/>
          <w:szCs w:val="24"/>
        </w:rPr>
        <w:t>κής):</w:t>
      </w:r>
      <w:r>
        <w:rPr>
          <w:rFonts w:eastAsia="Times New Roman" w:cs="Times New Roman"/>
          <w:b/>
          <w:szCs w:val="24"/>
        </w:rPr>
        <w:t xml:space="preserve"> </w:t>
      </w:r>
      <w:r>
        <w:rPr>
          <w:rFonts w:eastAsia="Times New Roman" w:cs="Times New Roman"/>
          <w:szCs w:val="24"/>
        </w:rPr>
        <w:t>Στο</w:t>
      </w:r>
      <w:r w:rsidRPr="001600C5">
        <w:rPr>
          <w:rFonts w:eastAsia="Times New Roman" w:cs="Times New Roman"/>
          <w:szCs w:val="24"/>
        </w:rPr>
        <w:t xml:space="preserve"> άρθρο 1 του σχεδίου νόμου η περίπτωση </w:t>
      </w:r>
      <w:r>
        <w:rPr>
          <w:rFonts w:eastAsia="Times New Roman"/>
          <w:bCs/>
          <w:shd w:val="clear" w:color="auto" w:fill="FFFFFF"/>
        </w:rPr>
        <w:t>Ζ</w:t>
      </w:r>
      <w:r>
        <w:rPr>
          <w:rFonts w:eastAsia="Times New Roman" w:cs="Times New Roman"/>
          <w:szCs w:val="24"/>
        </w:rPr>
        <w:t>΄</w:t>
      </w:r>
      <w:r w:rsidRPr="001600C5">
        <w:rPr>
          <w:rFonts w:eastAsia="Times New Roman" w:cs="Times New Roman"/>
          <w:szCs w:val="24"/>
        </w:rPr>
        <w:t xml:space="preserve"> αντικαθίσταται ως εξής </w:t>
      </w:r>
      <w:r>
        <w:rPr>
          <w:rFonts w:eastAsia="Times New Roman" w:cs="Times New Roman"/>
          <w:szCs w:val="24"/>
        </w:rPr>
        <w:t>«</w:t>
      </w:r>
      <w:r>
        <w:rPr>
          <w:rFonts w:eastAsia="Times New Roman"/>
          <w:bCs/>
          <w:shd w:val="clear" w:color="auto" w:fill="FFFFFF"/>
        </w:rPr>
        <w:t>Ζ</w:t>
      </w:r>
      <w:r>
        <w:rPr>
          <w:rFonts w:eastAsia="Times New Roman" w:cs="Times New Roman"/>
          <w:szCs w:val="24"/>
        </w:rPr>
        <w:t>.</w:t>
      </w:r>
      <w:r w:rsidRPr="001600C5">
        <w:rPr>
          <w:rFonts w:eastAsia="Times New Roman" w:cs="Times New Roman"/>
          <w:szCs w:val="24"/>
        </w:rPr>
        <w:t xml:space="preserve"> </w:t>
      </w:r>
      <w:r>
        <w:rPr>
          <w:rFonts w:eastAsia="Times New Roman" w:cs="Times New Roman"/>
          <w:szCs w:val="24"/>
        </w:rPr>
        <w:t>Η από 04-02-2003 Σ</w:t>
      </w:r>
      <w:r w:rsidRPr="001600C5">
        <w:rPr>
          <w:rFonts w:eastAsia="Times New Roman" w:cs="Times New Roman"/>
          <w:szCs w:val="24"/>
        </w:rPr>
        <w:t xml:space="preserve">ύμβαση Παραχώρησης μεταξύ του Ελληνικού Δημοσίου και του Οργανισμού Λιμένος Κέρκυρας Ανώνυμη Εταιρεία </w:t>
      </w:r>
      <w:r>
        <w:rPr>
          <w:rFonts w:eastAsia="Times New Roman" w:cs="Times New Roman"/>
          <w:szCs w:val="24"/>
        </w:rPr>
        <w:t>καθώς και η από 14-02-2019 Π</w:t>
      </w:r>
      <w:r w:rsidRPr="001600C5">
        <w:rPr>
          <w:rFonts w:eastAsia="Times New Roman" w:cs="Times New Roman"/>
          <w:szCs w:val="24"/>
        </w:rPr>
        <w:t xml:space="preserve">ρόσθετη Πράξη </w:t>
      </w:r>
      <w:r>
        <w:rPr>
          <w:rFonts w:eastAsia="Times New Roman" w:cs="Times New Roman"/>
          <w:szCs w:val="24"/>
        </w:rPr>
        <w:t>Νο 1</w:t>
      </w:r>
      <w:r w:rsidRPr="001600C5">
        <w:rPr>
          <w:rFonts w:eastAsia="Times New Roman" w:cs="Times New Roman"/>
          <w:szCs w:val="24"/>
        </w:rPr>
        <w:t xml:space="preserve"> μεταξύ του </w:t>
      </w:r>
      <w:r w:rsidRPr="001600C5">
        <w:rPr>
          <w:rFonts w:eastAsia="Times New Roman" w:cs="Times New Roman"/>
          <w:szCs w:val="24"/>
        </w:rPr>
        <w:t>Ελληνικού Δημοσίου και του Οργανισμού Λιμένος Κέρκυρας Α</w:t>
      </w:r>
      <w:r>
        <w:rPr>
          <w:rFonts w:eastAsia="Times New Roman" w:cs="Times New Roman"/>
          <w:szCs w:val="24"/>
        </w:rPr>
        <w:t>.Ε., το</w:t>
      </w:r>
      <w:r w:rsidRPr="001600C5">
        <w:rPr>
          <w:rFonts w:eastAsia="Times New Roman" w:cs="Times New Roman"/>
          <w:szCs w:val="24"/>
        </w:rPr>
        <w:t xml:space="preserve"> περιεχόμενο των οποίων κατά λέξη έχει ως εξής</w:t>
      </w:r>
      <w:r>
        <w:rPr>
          <w:rFonts w:eastAsia="Times New Roman" w:cs="Times New Roman"/>
          <w:szCs w:val="24"/>
        </w:rPr>
        <w:t>…»</w:t>
      </w:r>
      <w:r w:rsidRPr="001600C5">
        <w:rPr>
          <w:rFonts w:eastAsia="Times New Roman" w:cs="Times New Roman"/>
          <w:szCs w:val="24"/>
        </w:rPr>
        <w:t xml:space="preserve"> και παρατίθεται το κείμενο</w:t>
      </w:r>
      <w:r>
        <w:rPr>
          <w:rFonts w:eastAsia="Times New Roman" w:cs="Times New Roman"/>
          <w:szCs w:val="24"/>
        </w:rPr>
        <w:t>.</w:t>
      </w:r>
    </w:p>
    <w:p w14:paraId="2D05F68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w:t>
      </w:r>
      <w:r w:rsidRPr="001600C5">
        <w:rPr>
          <w:rFonts w:eastAsia="Times New Roman" w:cs="Times New Roman"/>
          <w:szCs w:val="24"/>
        </w:rPr>
        <w:t>το άρθρο 3 του σχεδίου νόμου</w:t>
      </w:r>
      <w:r>
        <w:rPr>
          <w:rFonts w:eastAsia="Times New Roman" w:cs="Times New Roman"/>
          <w:szCs w:val="24"/>
        </w:rPr>
        <w:t>, σ</w:t>
      </w:r>
      <w:r w:rsidRPr="001600C5">
        <w:rPr>
          <w:rFonts w:eastAsia="Times New Roman" w:cs="Times New Roman"/>
          <w:szCs w:val="24"/>
        </w:rPr>
        <w:t xml:space="preserve">το τέταρτο εδάφιο της παραγράφου 1 μετά τη λέξη </w:t>
      </w:r>
      <w:r>
        <w:rPr>
          <w:rFonts w:eastAsia="Times New Roman" w:cs="Times New Roman"/>
          <w:szCs w:val="24"/>
        </w:rPr>
        <w:t>«</w:t>
      </w:r>
      <w:r w:rsidRPr="001600C5">
        <w:rPr>
          <w:rFonts w:eastAsia="Times New Roman" w:cs="Times New Roman"/>
          <w:szCs w:val="24"/>
        </w:rPr>
        <w:t>εγγυητής</w:t>
      </w:r>
      <w:r>
        <w:rPr>
          <w:rFonts w:eastAsia="Times New Roman" w:cs="Times New Roman"/>
          <w:szCs w:val="24"/>
        </w:rPr>
        <w:t>»,</w:t>
      </w:r>
      <w:r w:rsidRPr="001600C5">
        <w:rPr>
          <w:rFonts w:eastAsia="Times New Roman" w:cs="Times New Roman"/>
          <w:szCs w:val="24"/>
        </w:rPr>
        <w:t xml:space="preserve"> προστίθεται η φράση </w:t>
      </w:r>
      <w:r w:rsidRPr="001F2426">
        <w:rPr>
          <w:rFonts w:eastAsia="Times New Roman" w:cs="Times New Roman"/>
          <w:szCs w:val="24"/>
        </w:rPr>
        <w:t>«</w:t>
      </w:r>
      <w:r w:rsidRPr="001600C5">
        <w:rPr>
          <w:rFonts w:eastAsia="Times New Roman" w:cs="Times New Roman"/>
          <w:szCs w:val="24"/>
        </w:rPr>
        <w:t xml:space="preserve">υπέρ του </w:t>
      </w:r>
      <w:r w:rsidRPr="001F2426">
        <w:rPr>
          <w:rFonts w:eastAsia="Times New Roman" w:cs="Times New Roman"/>
          <w:szCs w:val="24"/>
        </w:rPr>
        <w:t>Οργανισμού Λιμένος».</w:t>
      </w:r>
    </w:p>
    <w:p w14:paraId="2D05F685" w14:textId="77777777" w:rsidR="00237587" w:rsidRDefault="00AE0D0F">
      <w:pPr>
        <w:spacing w:after="0" w:line="600" w:lineRule="auto"/>
        <w:ind w:firstLine="720"/>
        <w:jc w:val="both"/>
        <w:rPr>
          <w:rFonts w:eastAsia="Times New Roman" w:cs="Times New Roman"/>
          <w:szCs w:val="24"/>
        </w:rPr>
      </w:pPr>
      <w:r w:rsidRPr="001F2426">
        <w:rPr>
          <w:rFonts w:eastAsia="Times New Roman" w:cs="Times New Roman"/>
          <w:szCs w:val="24"/>
        </w:rPr>
        <w:lastRenderedPageBreak/>
        <w:t>Σ</w:t>
      </w:r>
      <w:r w:rsidRPr="001600C5">
        <w:rPr>
          <w:rFonts w:eastAsia="Times New Roman" w:cs="Times New Roman"/>
          <w:szCs w:val="24"/>
        </w:rPr>
        <w:t xml:space="preserve">το άρθρο 5 του σχεδίου νόμου στην παράγραφο 2 η λέξη </w:t>
      </w:r>
      <w:r w:rsidRPr="001F2426">
        <w:rPr>
          <w:rFonts w:eastAsia="Times New Roman" w:cs="Times New Roman"/>
          <w:szCs w:val="24"/>
        </w:rPr>
        <w:t>«</w:t>
      </w:r>
      <w:r w:rsidRPr="001600C5">
        <w:rPr>
          <w:rFonts w:eastAsia="Times New Roman" w:cs="Times New Roman"/>
          <w:szCs w:val="24"/>
        </w:rPr>
        <w:t>τρεισήμισι</w:t>
      </w:r>
      <w:r w:rsidRPr="001F2426">
        <w:rPr>
          <w:rFonts w:eastAsia="Times New Roman" w:cs="Times New Roman"/>
          <w:szCs w:val="24"/>
        </w:rPr>
        <w:t>»</w:t>
      </w:r>
      <w:r w:rsidRPr="001600C5">
        <w:rPr>
          <w:rFonts w:eastAsia="Times New Roman" w:cs="Times New Roman"/>
          <w:szCs w:val="24"/>
        </w:rPr>
        <w:t xml:space="preserve"> αντικαθίσταται από τη λέξη </w:t>
      </w:r>
      <w:r>
        <w:rPr>
          <w:rFonts w:eastAsia="Times New Roman" w:cs="Times New Roman"/>
          <w:szCs w:val="24"/>
        </w:rPr>
        <w:t xml:space="preserve">πάλι </w:t>
      </w:r>
      <w:r w:rsidRPr="001F2426">
        <w:rPr>
          <w:rFonts w:eastAsia="Times New Roman" w:cs="Times New Roman"/>
          <w:szCs w:val="24"/>
        </w:rPr>
        <w:t xml:space="preserve">«τρεισήμισυ», </w:t>
      </w:r>
      <w:r w:rsidRPr="001F2426">
        <w:rPr>
          <w:rFonts w:eastAsia="Times New Roman" w:cs="Times New Roman"/>
        </w:rPr>
        <w:t>αλλά</w:t>
      </w:r>
      <w:r w:rsidRPr="001F2426">
        <w:rPr>
          <w:rFonts w:eastAsia="Times New Roman" w:cs="Times New Roman"/>
          <w:szCs w:val="24"/>
        </w:rPr>
        <w:t xml:space="preserve"> ορθογραφημ</w:t>
      </w:r>
      <w:r>
        <w:rPr>
          <w:rFonts w:eastAsia="Times New Roman" w:cs="Times New Roman"/>
          <w:szCs w:val="24"/>
        </w:rPr>
        <w:t>ένη</w:t>
      </w:r>
      <w:r w:rsidRPr="001F2426">
        <w:rPr>
          <w:rFonts w:eastAsia="Times New Roman" w:cs="Times New Roman"/>
          <w:szCs w:val="24"/>
        </w:rPr>
        <w:t>.</w:t>
      </w:r>
      <w:r>
        <w:rPr>
          <w:rFonts w:eastAsia="Times New Roman" w:cs="Times New Roman"/>
          <w:szCs w:val="24"/>
        </w:rPr>
        <w:t xml:space="preserve"> </w:t>
      </w:r>
    </w:p>
    <w:p w14:paraId="2D05F68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w:t>
      </w:r>
      <w:r w:rsidRPr="001600C5">
        <w:rPr>
          <w:rFonts w:eastAsia="Times New Roman" w:cs="Times New Roman"/>
          <w:szCs w:val="24"/>
        </w:rPr>
        <w:t>το άρθρο 7 του σχεδίου νόμου</w:t>
      </w:r>
      <w:r>
        <w:rPr>
          <w:rFonts w:eastAsia="Times New Roman" w:cs="Times New Roman"/>
          <w:szCs w:val="24"/>
        </w:rPr>
        <w:t>,</w:t>
      </w:r>
      <w:r w:rsidRPr="001600C5">
        <w:rPr>
          <w:rFonts w:eastAsia="Times New Roman" w:cs="Times New Roman"/>
          <w:szCs w:val="24"/>
        </w:rPr>
        <w:t xml:space="preserve"> στο πρώτο εδάφιο η φράση </w:t>
      </w:r>
      <w:r>
        <w:rPr>
          <w:rFonts w:eastAsia="Times New Roman" w:cs="Times New Roman"/>
          <w:szCs w:val="24"/>
        </w:rPr>
        <w:t>«</w:t>
      </w:r>
      <w:r w:rsidRPr="001600C5">
        <w:rPr>
          <w:rFonts w:eastAsia="Times New Roman" w:cs="Times New Roman"/>
          <w:szCs w:val="24"/>
        </w:rPr>
        <w:t>για την παροχή</w:t>
      </w:r>
      <w:r>
        <w:rPr>
          <w:rFonts w:eastAsia="Times New Roman" w:cs="Times New Roman"/>
          <w:szCs w:val="24"/>
        </w:rPr>
        <w:t xml:space="preserve"> από τους ίδιους τους</w:t>
      </w:r>
      <w:r>
        <w:rPr>
          <w:rFonts w:eastAsia="Times New Roman" w:cs="Times New Roman"/>
          <w:szCs w:val="24"/>
        </w:rPr>
        <w:t xml:space="preserve"> Οργανισμό</w:t>
      </w:r>
      <w:r w:rsidRPr="001600C5">
        <w:rPr>
          <w:rFonts w:eastAsia="Times New Roman" w:cs="Times New Roman"/>
          <w:szCs w:val="24"/>
        </w:rPr>
        <w:t>ς Λιμένος</w:t>
      </w:r>
      <w:r>
        <w:rPr>
          <w:rFonts w:eastAsia="Times New Roman" w:cs="Times New Roman"/>
          <w:szCs w:val="24"/>
        </w:rPr>
        <w:t>»</w:t>
      </w:r>
      <w:r w:rsidRPr="001600C5">
        <w:rPr>
          <w:rFonts w:eastAsia="Times New Roman" w:cs="Times New Roman"/>
          <w:szCs w:val="24"/>
        </w:rPr>
        <w:t xml:space="preserve"> αντικαθίσταται από τη φράση </w:t>
      </w:r>
      <w:r>
        <w:rPr>
          <w:rFonts w:eastAsia="Times New Roman" w:cs="Times New Roman"/>
          <w:szCs w:val="24"/>
        </w:rPr>
        <w:t>«</w:t>
      </w:r>
      <w:r w:rsidRPr="001600C5">
        <w:rPr>
          <w:rFonts w:eastAsia="Times New Roman" w:cs="Times New Roman"/>
          <w:szCs w:val="24"/>
        </w:rPr>
        <w:t>για την παροχή από τους ίδιους τους Οργανισμούς Λιμένος</w:t>
      </w:r>
      <w:r>
        <w:rPr>
          <w:rFonts w:eastAsia="Times New Roman" w:cs="Times New Roman"/>
          <w:szCs w:val="24"/>
        </w:rPr>
        <w:t>», δ</w:t>
      </w:r>
      <w:r w:rsidRPr="001600C5">
        <w:rPr>
          <w:rFonts w:eastAsia="Times New Roman" w:cs="Times New Roman"/>
          <w:szCs w:val="24"/>
        </w:rPr>
        <w:t>ηλαδή δ</w:t>
      </w:r>
      <w:r>
        <w:rPr>
          <w:rFonts w:eastAsia="Times New Roman" w:cs="Times New Roman"/>
          <w:szCs w:val="24"/>
        </w:rPr>
        <w:t>ιορθώνεται και α</w:t>
      </w:r>
      <w:r w:rsidRPr="001600C5">
        <w:rPr>
          <w:rFonts w:eastAsia="Times New Roman" w:cs="Times New Roman"/>
          <w:szCs w:val="24"/>
        </w:rPr>
        <w:t xml:space="preserve">ντί για </w:t>
      </w:r>
      <w:r>
        <w:rPr>
          <w:rFonts w:eastAsia="Times New Roman" w:cs="Times New Roman"/>
          <w:szCs w:val="24"/>
        </w:rPr>
        <w:t>«</w:t>
      </w:r>
      <w:r w:rsidRPr="001600C5">
        <w:rPr>
          <w:rFonts w:eastAsia="Times New Roman" w:cs="Times New Roman"/>
          <w:szCs w:val="24"/>
        </w:rPr>
        <w:t>οργανισμός</w:t>
      </w:r>
      <w:r>
        <w:rPr>
          <w:rFonts w:eastAsia="Times New Roman" w:cs="Times New Roman"/>
          <w:szCs w:val="24"/>
        </w:rPr>
        <w:t>»</w:t>
      </w:r>
      <w:r w:rsidRPr="001600C5">
        <w:rPr>
          <w:rFonts w:eastAsia="Times New Roman" w:cs="Times New Roman"/>
          <w:szCs w:val="24"/>
        </w:rPr>
        <w:t xml:space="preserve"> τίθεται το </w:t>
      </w:r>
      <w:r>
        <w:rPr>
          <w:rFonts w:eastAsia="Times New Roman" w:cs="Times New Roman"/>
          <w:szCs w:val="24"/>
        </w:rPr>
        <w:t>«</w:t>
      </w:r>
      <w:r w:rsidRPr="001600C5">
        <w:rPr>
          <w:rFonts w:eastAsia="Times New Roman" w:cs="Times New Roman"/>
          <w:szCs w:val="24"/>
        </w:rPr>
        <w:t>οργανισμούς</w:t>
      </w:r>
      <w:r>
        <w:rPr>
          <w:rFonts w:eastAsia="Times New Roman" w:cs="Times New Roman"/>
          <w:szCs w:val="24"/>
        </w:rPr>
        <w:t>».</w:t>
      </w:r>
      <w:r w:rsidRPr="001600C5">
        <w:rPr>
          <w:rFonts w:eastAsia="Times New Roman" w:cs="Times New Roman"/>
          <w:szCs w:val="24"/>
        </w:rPr>
        <w:t xml:space="preserve"> </w:t>
      </w:r>
    </w:p>
    <w:p w14:paraId="2D05F68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w:t>
      </w:r>
      <w:r w:rsidRPr="001600C5">
        <w:rPr>
          <w:rFonts w:eastAsia="Times New Roman" w:cs="Times New Roman"/>
          <w:szCs w:val="24"/>
        </w:rPr>
        <w:t xml:space="preserve">το άρθρο 8 του </w:t>
      </w:r>
      <w:r w:rsidRPr="00DA1478">
        <w:rPr>
          <w:rFonts w:eastAsia="Times New Roman" w:cs="Times New Roman"/>
        </w:rPr>
        <w:t>π</w:t>
      </w:r>
      <w:r>
        <w:rPr>
          <w:rFonts w:eastAsia="Times New Roman" w:cs="Times New Roman"/>
        </w:rPr>
        <w:t xml:space="preserve">.δ.749/1977, </w:t>
      </w:r>
      <w:r w:rsidRPr="001600C5">
        <w:rPr>
          <w:rFonts w:eastAsia="Times New Roman" w:cs="Times New Roman"/>
          <w:szCs w:val="24"/>
        </w:rPr>
        <w:t>που αντικαθίσταται με την παράγραφο 6 του άρθρ</w:t>
      </w:r>
      <w:r w:rsidRPr="001600C5">
        <w:rPr>
          <w:rFonts w:eastAsia="Times New Roman" w:cs="Times New Roman"/>
          <w:szCs w:val="24"/>
        </w:rPr>
        <w:t>ου 8 του σχεδίου νόμου</w:t>
      </w:r>
      <w:r>
        <w:rPr>
          <w:rFonts w:eastAsia="Times New Roman" w:cs="Times New Roman"/>
          <w:szCs w:val="24"/>
        </w:rPr>
        <w:t>,</w:t>
      </w:r>
      <w:r w:rsidRPr="001600C5">
        <w:rPr>
          <w:rFonts w:eastAsia="Times New Roman" w:cs="Times New Roman"/>
          <w:szCs w:val="24"/>
        </w:rPr>
        <w:t xml:space="preserve"> προστίθεται ο τίτλος </w:t>
      </w:r>
      <w:r>
        <w:rPr>
          <w:rFonts w:eastAsia="Times New Roman" w:cs="Times New Roman"/>
          <w:szCs w:val="24"/>
        </w:rPr>
        <w:t>«</w:t>
      </w:r>
      <w:r w:rsidRPr="00EB7466">
        <w:rPr>
          <w:rFonts w:eastAsia="Times New Roman"/>
          <w:szCs w:val="24"/>
        </w:rPr>
        <w:t>Άρθρο</w:t>
      </w:r>
      <w:r>
        <w:rPr>
          <w:rFonts w:eastAsia="Times New Roman" w:cs="Times New Roman"/>
          <w:szCs w:val="24"/>
        </w:rPr>
        <w:t xml:space="preserve"> </w:t>
      </w:r>
      <w:r w:rsidRPr="001600C5">
        <w:rPr>
          <w:rFonts w:eastAsia="Times New Roman" w:cs="Times New Roman"/>
          <w:szCs w:val="24"/>
        </w:rPr>
        <w:t>8</w:t>
      </w:r>
      <w:r>
        <w:rPr>
          <w:rFonts w:eastAsia="Times New Roman" w:cs="Times New Roman"/>
          <w:szCs w:val="24"/>
        </w:rPr>
        <w:t>».</w:t>
      </w:r>
    </w:p>
    <w:p w14:paraId="2D05F68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w:t>
      </w:r>
      <w:r w:rsidRPr="001600C5">
        <w:rPr>
          <w:rFonts w:eastAsia="Times New Roman" w:cs="Times New Roman"/>
          <w:szCs w:val="24"/>
        </w:rPr>
        <w:t>την παράγρα</w:t>
      </w:r>
      <w:r>
        <w:rPr>
          <w:rFonts w:eastAsia="Times New Roman" w:cs="Times New Roman"/>
          <w:szCs w:val="24"/>
        </w:rPr>
        <w:t>φο 2 του άρθρου 104 του ν.4</w:t>
      </w:r>
      <w:r w:rsidRPr="001600C5">
        <w:rPr>
          <w:rFonts w:eastAsia="Times New Roman" w:cs="Times New Roman"/>
          <w:szCs w:val="24"/>
        </w:rPr>
        <w:t>504</w:t>
      </w:r>
      <w:r>
        <w:rPr>
          <w:rFonts w:eastAsia="Times New Roman" w:cs="Times New Roman"/>
          <w:szCs w:val="24"/>
        </w:rPr>
        <w:t>/2017, π</w:t>
      </w:r>
      <w:r w:rsidRPr="001600C5">
        <w:rPr>
          <w:rFonts w:eastAsia="Times New Roman" w:cs="Times New Roman"/>
          <w:szCs w:val="24"/>
        </w:rPr>
        <w:t>ου αντικαθίσταται με το άρθρο 9 του σχεδίου νόμου</w:t>
      </w:r>
      <w:r>
        <w:rPr>
          <w:rFonts w:eastAsia="Times New Roman" w:cs="Times New Roman"/>
          <w:szCs w:val="24"/>
        </w:rPr>
        <w:t>,</w:t>
      </w:r>
      <w:r w:rsidRPr="001600C5">
        <w:rPr>
          <w:rFonts w:eastAsia="Times New Roman" w:cs="Times New Roman"/>
          <w:szCs w:val="24"/>
        </w:rPr>
        <w:t xml:space="preserve"> προστίθε</w:t>
      </w:r>
      <w:r>
        <w:rPr>
          <w:rFonts w:eastAsia="Times New Roman" w:cs="Times New Roman"/>
          <w:szCs w:val="24"/>
        </w:rPr>
        <w:t>ν</w:t>
      </w:r>
      <w:r w:rsidRPr="001600C5">
        <w:rPr>
          <w:rFonts w:eastAsia="Times New Roman" w:cs="Times New Roman"/>
          <w:szCs w:val="24"/>
        </w:rPr>
        <w:t>ται πε</w:t>
      </w:r>
      <w:r>
        <w:rPr>
          <w:rFonts w:eastAsia="Times New Roman" w:cs="Times New Roman"/>
          <w:szCs w:val="24"/>
        </w:rPr>
        <w:t xml:space="preserve">ριπτώσεις ιβ΄ </w:t>
      </w:r>
      <w:r w:rsidRPr="00F331DF">
        <w:rPr>
          <w:rFonts w:eastAsia="Times New Roman"/>
          <w:bCs/>
        </w:rPr>
        <w:t>και</w:t>
      </w:r>
      <w:r>
        <w:rPr>
          <w:rFonts w:eastAsia="Times New Roman" w:cs="Times New Roman"/>
          <w:szCs w:val="24"/>
        </w:rPr>
        <w:t xml:space="preserve"> ιγ΄</w:t>
      </w:r>
      <w:r w:rsidRPr="001600C5">
        <w:rPr>
          <w:rFonts w:eastAsia="Times New Roman" w:cs="Times New Roman"/>
          <w:szCs w:val="24"/>
        </w:rPr>
        <w:t xml:space="preserve"> ως εξής</w:t>
      </w:r>
      <w:r>
        <w:rPr>
          <w:rFonts w:eastAsia="Times New Roman" w:cs="Times New Roman"/>
          <w:szCs w:val="24"/>
        </w:rPr>
        <w:t>: ιβ. έ</w:t>
      </w:r>
      <w:r w:rsidRPr="001600C5">
        <w:rPr>
          <w:rFonts w:eastAsia="Times New Roman" w:cs="Times New Roman"/>
          <w:szCs w:val="24"/>
        </w:rPr>
        <w:t>ναν</w:t>
      </w:r>
      <w:r>
        <w:rPr>
          <w:rFonts w:eastAsia="Times New Roman" w:cs="Times New Roman"/>
          <w:szCs w:val="24"/>
        </w:rPr>
        <w:t xml:space="preserve"> (1)</w:t>
      </w:r>
      <w:r w:rsidRPr="001600C5">
        <w:rPr>
          <w:rFonts w:eastAsia="Times New Roman" w:cs="Times New Roman"/>
          <w:szCs w:val="24"/>
        </w:rPr>
        <w:t xml:space="preserve"> εκπρόσωπο της Ενώσεως Εφοπλιστών </w:t>
      </w:r>
      <w:r>
        <w:rPr>
          <w:rFonts w:eastAsia="Times New Roman" w:cs="Times New Roman"/>
          <w:szCs w:val="24"/>
        </w:rPr>
        <w:t xml:space="preserve">Ελλάδος» </w:t>
      </w:r>
      <w:r w:rsidRPr="001600C5">
        <w:rPr>
          <w:rFonts w:eastAsia="Times New Roman" w:cs="Times New Roman"/>
          <w:szCs w:val="24"/>
        </w:rPr>
        <w:t xml:space="preserve">και </w:t>
      </w:r>
      <w:r>
        <w:rPr>
          <w:rFonts w:eastAsia="Times New Roman" w:cs="Times New Roman"/>
          <w:szCs w:val="24"/>
        </w:rPr>
        <w:t>«ιγ.</w:t>
      </w:r>
      <w:r w:rsidRPr="001600C5">
        <w:rPr>
          <w:rFonts w:eastAsia="Times New Roman" w:cs="Times New Roman"/>
          <w:szCs w:val="24"/>
        </w:rPr>
        <w:t xml:space="preserve"> </w:t>
      </w:r>
      <w:r>
        <w:rPr>
          <w:rFonts w:eastAsia="Times New Roman" w:cs="Times New Roman"/>
          <w:szCs w:val="24"/>
        </w:rPr>
        <w:t>έ</w:t>
      </w:r>
      <w:r w:rsidRPr="001600C5">
        <w:rPr>
          <w:rFonts w:eastAsia="Times New Roman" w:cs="Times New Roman"/>
          <w:szCs w:val="24"/>
        </w:rPr>
        <w:t>ναν</w:t>
      </w:r>
      <w:r>
        <w:rPr>
          <w:rFonts w:eastAsia="Times New Roman" w:cs="Times New Roman"/>
          <w:szCs w:val="24"/>
        </w:rPr>
        <w:t xml:space="preserve"> (1) </w:t>
      </w:r>
      <w:r w:rsidRPr="001600C5">
        <w:rPr>
          <w:rFonts w:eastAsia="Times New Roman" w:cs="Times New Roman"/>
          <w:szCs w:val="24"/>
        </w:rPr>
        <w:t xml:space="preserve"> εκπρόσωπο της Ένωσης Εφοπλιστών Ναυτιλίας Μικρών Αποστάσεων </w:t>
      </w:r>
      <w:r>
        <w:rPr>
          <w:rFonts w:eastAsia="Times New Roman" w:cs="Times New Roman"/>
          <w:szCs w:val="24"/>
        </w:rPr>
        <w:t>(Ε.Ε.Ν.Μ.Α.).».</w:t>
      </w:r>
    </w:p>
    <w:p w14:paraId="2D05F68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Σ</w:t>
      </w:r>
      <w:r w:rsidRPr="001600C5">
        <w:rPr>
          <w:rFonts w:eastAsia="Times New Roman" w:cs="Times New Roman"/>
          <w:szCs w:val="24"/>
        </w:rPr>
        <w:t xml:space="preserve">το άρθρο 10 του σχεδίου νόμου στην παράγραφο 4 οι λέξεις </w:t>
      </w:r>
      <w:r>
        <w:rPr>
          <w:rFonts w:eastAsia="Times New Roman" w:cs="Times New Roman"/>
          <w:szCs w:val="24"/>
        </w:rPr>
        <w:t>«</w:t>
      </w:r>
      <w:r w:rsidRPr="001600C5">
        <w:rPr>
          <w:rFonts w:eastAsia="Times New Roman" w:cs="Times New Roman"/>
          <w:szCs w:val="24"/>
        </w:rPr>
        <w:t>και έγκριση του υπουργείου Ναυτιλίας και Νησιωτικής Πολιτικής</w:t>
      </w:r>
      <w:r>
        <w:rPr>
          <w:rFonts w:eastAsia="Times New Roman" w:cs="Times New Roman"/>
          <w:szCs w:val="24"/>
        </w:rPr>
        <w:t>»</w:t>
      </w:r>
      <w:r w:rsidRPr="001600C5">
        <w:rPr>
          <w:rFonts w:eastAsia="Times New Roman" w:cs="Times New Roman"/>
          <w:szCs w:val="24"/>
        </w:rPr>
        <w:t xml:space="preserve"> διαγράφονται</w:t>
      </w:r>
      <w:r>
        <w:rPr>
          <w:rFonts w:eastAsia="Times New Roman" w:cs="Times New Roman"/>
          <w:szCs w:val="24"/>
        </w:rPr>
        <w:t>.</w:t>
      </w:r>
    </w:p>
    <w:p w14:paraId="2D05F68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Στο άρθρο 39 του</w:t>
      </w:r>
      <w:r>
        <w:rPr>
          <w:rFonts w:eastAsia="Times New Roman" w:cs="Times New Roman"/>
          <w:szCs w:val="24"/>
        </w:rPr>
        <w:t xml:space="preserve"> ν.42</w:t>
      </w:r>
      <w:r w:rsidRPr="001600C5">
        <w:rPr>
          <w:rFonts w:eastAsia="Times New Roman" w:cs="Times New Roman"/>
          <w:szCs w:val="24"/>
        </w:rPr>
        <w:t>56</w:t>
      </w:r>
      <w:r>
        <w:rPr>
          <w:rFonts w:eastAsia="Times New Roman" w:cs="Times New Roman"/>
          <w:szCs w:val="24"/>
        </w:rPr>
        <w:t>/2014</w:t>
      </w:r>
      <w:r w:rsidRPr="001600C5">
        <w:rPr>
          <w:rFonts w:eastAsia="Times New Roman" w:cs="Times New Roman"/>
          <w:szCs w:val="24"/>
        </w:rPr>
        <w:t xml:space="preserve"> που αντικαθίσταται αναδρομικά από την έναρξη ισχύος του ν</w:t>
      </w:r>
      <w:r>
        <w:rPr>
          <w:rFonts w:eastAsia="Times New Roman" w:cs="Times New Roman"/>
          <w:szCs w:val="24"/>
        </w:rPr>
        <w:t>.</w:t>
      </w:r>
      <w:r w:rsidRPr="00E006F7">
        <w:rPr>
          <w:rFonts w:eastAsia="Times New Roman" w:cs="Times New Roman"/>
          <w:szCs w:val="24"/>
        </w:rPr>
        <w:t>4256/2014</w:t>
      </w:r>
      <w:r>
        <w:rPr>
          <w:rFonts w:eastAsia="Times New Roman" w:cs="Times New Roman"/>
          <w:szCs w:val="24"/>
        </w:rPr>
        <w:t xml:space="preserve"> </w:t>
      </w:r>
      <w:r w:rsidRPr="001600C5">
        <w:rPr>
          <w:rFonts w:eastAsia="Times New Roman" w:cs="Times New Roman"/>
          <w:szCs w:val="24"/>
        </w:rPr>
        <w:t xml:space="preserve">με την παράγραφο 5 του άρθρου 10 του σχεδίου νόμου το άρθρο </w:t>
      </w:r>
      <w:r>
        <w:rPr>
          <w:rFonts w:eastAsia="Times New Roman" w:cs="Times New Roman"/>
          <w:szCs w:val="24"/>
        </w:rPr>
        <w:t>«</w:t>
      </w:r>
      <w:r w:rsidRPr="001600C5">
        <w:rPr>
          <w:rFonts w:eastAsia="Times New Roman" w:cs="Times New Roman"/>
          <w:szCs w:val="24"/>
        </w:rPr>
        <w:t>του</w:t>
      </w:r>
      <w:r>
        <w:rPr>
          <w:rFonts w:eastAsia="Times New Roman" w:cs="Times New Roman"/>
          <w:szCs w:val="24"/>
        </w:rPr>
        <w:t xml:space="preserve">» </w:t>
      </w:r>
      <w:r w:rsidRPr="001600C5">
        <w:rPr>
          <w:rFonts w:eastAsia="Times New Roman" w:cs="Times New Roman"/>
          <w:szCs w:val="24"/>
        </w:rPr>
        <w:t xml:space="preserve">μετά από τις λέξεις </w:t>
      </w:r>
      <w:r>
        <w:rPr>
          <w:rFonts w:eastAsia="Times New Roman" w:cs="Times New Roman"/>
          <w:szCs w:val="24"/>
        </w:rPr>
        <w:t>«</w:t>
      </w:r>
      <w:r w:rsidRPr="001600C5">
        <w:rPr>
          <w:rFonts w:eastAsia="Times New Roman" w:cs="Times New Roman"/>
          <w:szCs w:val="24"/>
        </w:rPr>
        <w:t>με την παράγραφο 16 του άρθρου 40</w:t>
      </w:r>
      <w:r>
        <w:rPr>
          <w:rFonts w:eastAsia="Times New Roman" w:cs="Times New Roman"/>
          <w:szCs w:val="24"/>
        </w:rPr>
        <w:t>»</w:t>
      </w:r>
      <w:r w:rsidRPr="001600C5">
        <w:rPr>
          <w:rFonts w:eastAsia="Times New Roman" w:cs="Times New Roman"/>
          <w:szCs w:val="24"/>
        </w:rPr>
        <w:t xml:space="preserve"> διαγράφεται</w:t>
      </w:r>
      <w:r>
        <w:rPr>
          <w:rFonts w:eastAsia="Times New Roman" w:cs="Times New Roman"/>
          <w:szCs w:val="24"/>
        </w:rPr>
        <w:t>.</w:t>
      </w:r>
    </w:p>
    <w:p w14:paraId="2D05F68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w:t>
      </w:r>
      <w:r w:rsidRPr="001600C5">
        <w:rPr>
          <w:rFonts w:eastAsia="Times New Roman" w:cs="Times New Roman"/>
          <w:szCs w:val="24"/>
        </w:rPr>
        <w:t>το άρθρο 12 του σχεδίου νόμου επέρχοντα</w:t>
      </w:r>
      <w:r w:rsidRPr="001600C5">
        <w:rPr>
          <w:rFonts w:eastAsia="Times New Roman" w:cs="Times New Roman"/>
          <w:szCs w:val="24"/>
        </w:rPr>
        <w:t>ι οι εξής τροποποιήσεις</w:t>
      </w:r>
      <w:r>
        <w:rPr>
          <w:rFonts w:eastAsia="Times New Roman" w:cs="Times New Roman"/>
          <w:szCs w:val="24"/>
        </w:rPr>
        <w:t>:</w:t>
      </w:r>
    </w:p>
    <w:p w14:paraId="2D05F68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w:t>
      </w:r>
      <w:r w:rsidRPr="001600C5">
        <w:rPr>
          <w:rFonts w:eastAsia="Times New Roman" w:cs="Times New Roman"/>
          <w:szCs w:val="24"/>
        </w:rPr>
        <w:t xml:space="preserve">την παράγραφο 1 οι λέξεις </w:t>
      </w:r>
      <w:r>
        <w:rPr>
          <w:rFonts w:eastAsia="Times New Roman" w:cs="Times New Roman"/>
          <w:szCs w:val="24"/>
        </w:rPr>
        <w:t>«</w:t>
      </w:r>
      <w:r w:rsidRPr="001600C5">
        <w:rPr>
          <w:rFonts w:eastAsia="Times New Roman" w:cs="Times New Roman"/>
          <w:szCs w:val="24"/>
        </w:rPr>
        <w:t>πλην των νήσων Κρήτης</w:t>
      </w:r>
      <w:r>
        <w:rPr>
          <w:rFonts w:eastAsia="Times New Roman" w:cs="Times New Roman"/>
          <w:szCs w:val="24"/>
        </w:rPr>
        <w:t>, Εύβοι</w:t>
      </w:r>
      <w:r w:rsidRPr="001600C5">
        <w:rPr>
          <w:rFonts w:eastAsia="Times New Roman" w:cs="Times New Roman"/>
          <w:szCs w:val="24"/>
        </w:rPr>
        <w:t>ας και Λευκάδας</w:t>
      </w:r>
      <w:r>
        <w:rPr>
          <w:rFonts w:eastAsia="Times New Roman" w:cs="Times New Roman"/>
          <w:szCs w:val="24"/>
        </w:rPr>
        <w:t>»</w:t>
      </w:r>
      <w:r w:rsidRPr="001600C5">
        <w:rPr>
          <w:rFonts w:eastAsia="Times New Roman" w:cs="Times New Roman"/>
          <w:szCs w:val="24"/>
        </w:rPr>
        <w:t xml:space="preserve"> αντικαθίστανται από τις λέξεις </w:t>
      </w:r>
      <w:r>
        <w:rPr>
          <w:rFonts w:eastAsia="Times New Roman" w:cs="Times New Roman"/>
          <w:szCs w:val="24"/>
        </w:rPr>
        <w:t>«</w:t>
      </w:r>
      <w:r w:rsidRPr="001600C5">
        <w:rPr>
          <w:rFonts w:eastAsia="Times New Roman" w:cs="Times New Roman"/>
          <w:szCs w:val="24"/>
        </w:rPr>
        <w:t xml:space="preserve">πλην των </w:t>
      </w:r>
      <w:r>
        <w:rPr>
          <w:rFonts w:eastAsia="Times New Roman" w:cs="Times New Roman"/>
          <w:szCs w:val="24"/>
        </w:rPr>
        <w:t>νή</w:t>
      </w:r>
      <w:r w:rsidRPr="001600C5">
        <w:rPr>
          <w:rFonts w:eastAsia="Times New Roman" w:cs="Times New Roman"/>
          <w:szCs w:val="24"/>
        </w:rPr>
        <w:t xml:space="preserve">σων </w:t>
      </w:r>
      <w:r>
        <w:rPr>
          <w:rFonts w:eastAsia="Times New Roman" w:cs="Times New Roman"/>
          <w:szCs w:val="24"/>
        </w:rPr>
        <w:t>Εύβοι</w:t>
      </w:r>
      <w:r w:rsidRPr="001600C5">
        <w:rPr>
          <w:rFonts w:eastAsia="Times New Roman" w:cs="Times New Roman"/>
          <w:szCs w:val="24"/>
        </w:rPr>
        <w:t>ας και Λευκάδας</w:t>
      </w:r>
      <w:r>
        <w:rPr>
          <w:rFonts w:eastAsia="Times New Roman" w:cs="Times New Roman"/>
          <w:szCs w:val="24"/>
        </w:rPr>
        <w:t>».</w:t>
      </w:r>
    </w:p>
    <w:p w14:paraId="2D05F68D" w14:textId="77777777" w:rsidR="00237587" w:rsidRDefault="00AE0D0F">
      <w:pPr>
        <w:spacing w:after="0" w:line="600" w:lineRule="auto"/>
        <w:ind w:firstLine="720"/>
        <w:jc w:val="both"/>
        <w:rPr>
          <w:rFonts w:eastAsia="Times New Roman" w:cs="Times New Roman"/>
          <w:szCs w:val="24"/>
        </w:rPr>
      </w:pPr>
      <w:r w:rsidRPr="00090E18">
        <w:rPr>
          <w:rFonts w:eastAsia="Times New Roman" w:cs="Times New Roman"/>
          <w:szCs w:val="24"/>
        </w:rPr>
        <w:t xml:space="preserve">(Στο σημείο αυτό την Προεδρική Έδρα καταλαμβάνει ο </w:t>
      </w:r>
      <w:r w:rsidRPr="00022913">
        <w:rPr>
          <w:rFonts w:eastAsia="Times New Roman"/>
          <w:bCs/>
          <w:shd w:val="clear" w:color="auto" w:fill="FFFFFF"/>
        </w:rPr>
        <w:t>Θ</w:t>
      </w:r>
      <w:r>
        <w:rPr>
          <w:rFonts w:eastAsia="Times New Roman" w:cs="Times New Roman"/>
          <w:szCs w:val="24"/>
        </w:rPr>
        <w:t>΄</w:t>
      </w:r>
      <w:r w:rsidRPr="00090E18">
        <w:rPr>
          <w:rFonts w:eastAsia="Times New Roman" w:cs="Times New Roman"/>
          <w:szCs w:val="24"/>
        </w:rPr>
        <w:t xml:space="preserve"> Αντιπρόεδρος της Βουλής κ. </w:t>
      </w:r>
      <w:r w:rsidRPr="00AA24B1">
        <w:rPr>
          <w:rFonts w:eastAsia="Times New Roman" w:cs="Times New Roman"/>
          <w:b/>
          <w:szCs w:val="24"/>
        </w:rPr>
        <w:t xml:space="preserve">ΜΑΡΙΟΣ </w:t>
      </w:r>
      <w:r w:rsidRPr="00AA24B1">
        <w:rPr>
          <w:rFonts w:eastAsia="Times New Roman" w:cs="Times New Roman"/>
          <w:b/>
          <w:szCs w:val="24"/>
        </w:rPr>
        <w:t>ΓΕΩΡΓΙΑΔΗΣ</w:t>
      </w:r>
      <w:r w:rsidRPr="00090E18">
        <w:rPr>
          <w:rFonts w:eastAsia="Times New Roman" w:cs="Times New Roman"/>
          <w:szCs w:val="24"/>
        </w:rPr>
        <w:t>)</w:t>
      </w:r>
    </w:p>
    <w:p w14:paraId="2D05F68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Η </w:t>
      </w:r>
      <w:r w:rsidRPr="00C71B35">
        <w:rPr>
          <w:rFonts w:eastAsia="Times New Roman" w:cs="Times New Roman"/>
          <w:bCs/>
          <w:shd w:val="clear" w:color="auto" w:fill="FFFFFF"/>
        </w:rPr>
        <w:t>παράγραφος</w:t>
      </w:r>
      <w:r>
        <w:rPr>
          <w:rFonts w:eastAsia="Times New Roman" w:cs="Times New Roman"/>
          <w:szCs w:val="24"/>
        </w:rPr>
        <w:t xml:space="preserve"> 2 </w:t>
      </w:r>
      <w:r w:rsidRPr="001600C5">
        <w:rPr>
          <w:rFonts w:eastAsia="Times New Roman" w:cs="Times New Roman"/>
          <w:szCs w:val="24"/>
        </w:rPr>
        <w:t>διαγράφεται και η παράγραφος 3 αναρ</w:t>
      </w:r>
      <w:r>
        <w:rPr>
          <w:rFonts w:eastAsia="Times New Roman" w:cs="Times New Roman"/>
          <w:szCs w:val="24"/>
        </w:rPr>
        <w:t>ιθμείται</w:t>
      </w:r>
      <w:r w:rsidRPr="001600C5">
        <w:rPr>
          <w:rFonts w:eastAsia="Times New Roman" w:cs="Times New Roman"/>
          <w:szCs w:val="24"/>
        </w:rPr>
        <w:t xml:space="preserve"> σε παράγραφο 2</w:t>
      </w:r>
      <w:r>
        <w:rPr>
          <w:rFonts w:eastAsia="Times New Roman" w:cs="Times New Roman"/>
          <w:szCs w:val="24"/>
        </w:rPr>
        <w:t>.</w:t>
      </w:r>
    </w:p>
    <w:p w14:paraId="2D05F68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w:t>
      </w:r>
      <w:r w:rsidRPr="001600C5">
        <w:rPr>
          <w:rFonts w:eastAsia="Times New Roman" w:cs="Times New Roman"/>
          <w:szCs w:val="24"/>
        </w:rPr>
        <w:t xml:space="preserve">την παράγραφο 3 του άρθρου 36 του Γενικού Κανονισμού Λιμένος με αριθμό 20 που προστίθεται με την παράγραφο </w:t>
      </w:r>
      <w:r w:rsidRPr="001600C5">
        <w:rPr>
          <w:rFonts w:eastAsia="Times New Roman" w:cs="Times New Roman"/>
          <w:szCs w:val="24"/>
        </w:rPr>
        <w:lastRenderedPageBreak/>
        <w:t xml:space="preserve">1 του άρθρου 18 </w:t>
      </w:r>
      <w:r>
        <w:rPr>
          <w:rFonts w:eastAsia="Times New Roman" w:cs="Times New Roman"/>
          <w:szCs w:val="24"/>
        </w:rPr>
        <w:t xml:space="preserve">του </w:t>
      </w:r>
      <w:r w:rsidRPr="001600C5">
        <w:rPr>
          <w:rFonts w:eastAsia="Times New Roman" w:cs="Times New Roman"/>
          <w:szCs w:val="24"/>
        </w:rPr>
        <w:t xml:space="preserve">σχεδίου νόμου επέρχονται οι εξής </w:t>
      </w:r>
      <w:r w:rsidRPr="001600C5">
        <w:rPr>
          <w:rFonts w:eastAsia="Times New Roman" w:cs="Times New Roman"/>
          <w:szCs w:val="24"/>
        </w:rPr>
        <w:t>τροποποιήσεις</w:t>
      </w:r>
      <w:r>
        <w:rPr>
          <w:rFonts w:eastAsia="Times New Roman" w:cs="Times New Roman"/>
          <w:szCs w:val="24"/>
        </w:rPr>
        <w:t>:</w:t>
      </w:r>
    </w:p>
    <w:p w14:paraId="2D05F69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w:t>
      </w:r>
      <w:r w:rsidRPr="001600C5">
        <w:rPr>
          <w:rFonts w:eastAsia="Times New Roman" w:cs="Times New Roman"/>
          <w:szCs w:val="24"/>
        </w:rPr>
        <w:t xml:space="preserve">το πρώτο εδάφιο μετά τη λέξη </w:t>
      </w:r>
      <w:r>
        <w:rPr>
          <w:rFonts w:eastAsia="Times New Roman" w:cs="Times New Roman"/>
          <w:szCs w:val="24"/>
        </w:rPr>
        <w:t>«</w:t>
      </w:r>
      <w:r w:rsidRPr="001600C5">
        <w:rPr>
          <w:rFonts w:eastAsia="Times New Roman" w:cs="Times New Roman"/>
          <w:szCs w:val="24"/>
        </w:rPr>
        <w:t>Επιτρέπεται</w:t>
      </w:r>
      <w:r>
        <w:rPr>
          <w:rFonts w:eastAsia="Times New Roman" w:cs="Times New Roman"/>
          <w:szCs w:val="24"/>
        </w:rPr>
        <w:t>»</w:t>
      </w:r>
      <w:r w:rsidRPr="001600C5">
        <w:rPr>
          <w:rFonts w:eastAsia="Times New Roman" w:cs="Times New Roman"/>
          <w:szCs w:val="24"/>
        </w:rPr>
        <w:t xml:space="preserve"> προστίθεται οι λέξεις </w:t>
      </w:r>
      <w:r>
        <w:rPr>
          <w:rFonts w:eastAsia="Times New Roman" w:cs="Times New Roman"/>
          <w:szCs w:val="24"/>
        </w:rPr>
        <w:t>«</w:t>
      </w:r>
      <w:r w:rsidRPr="001600C5">
        <w:rPr>
          <w:rFonts w:eastAsia="Times New Roman" w:cs="Times New Roman"/>
          <w:szCs w:val="24"/>
        </w:rPr>
        <w:t>από την έναρξη ισχύος του παρόντος και για τρία έτη</w:t>
      </w:r>
      <w:r>
        <w:rPr>
          <w:rFonts w:eastAsia="Times New Roman" w:cs="Times New Roman"/>
          <w:szCs w:val="24"/>
        </w:rPr>
        <w:t>».</w:t>
      </w:r>
    </w:p>
    <w:p w14:paraId="2D05F69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w:t>
      </w:r>
      <w:r w:rsidRPr="001600C5">
        <w:rPr>
          <w:rFonts w:eastAsia="Times New Roman" w:cs="Times New Roman"/>
          <w:szCs w:val="24"/>
        </w:rPr>
        <w:t xml:space="preserve">το δεύτερο εδάφιο οι λέξεις </w:t>
      </w:r>
      <w:r>
        <w:rPr>
          <w:rFonts w:eastAsia="Times New Roman" w:cs="Times New Roman"/>
          <w:szCs w:val="24"/>
        </w:rPr>
        <w:t>«</w:t>
      </w:r>
      <w:r w:rsidRPr="001600C5">
        <w:rPr>
          <w:rFonts w:eastAsia="Times New Roman" w:cs="Times New Roman"/>
          <w:szCs w:val="24"/>
        </w:rPr>
        <w:t>του εδαφίου πρώτου</w:t>
      </w:r>
      <w:r>
        <w:rPr>
          <w:rFonts w:eastAsia="Times New Roman" w:cs="Times New Roman"/>
          <w:szCs w:val="24"/>
        </w:rPr>
        <w:t>»</w:t>
      </w:r>
      <w:r w:rsidRPr="001600C5">
        <w:rPr>
          <w:rFonts w:eastAsia="Times New Roman" w:cs="Times New Roman"/>
          <w:szCs w:val="24"/>
        </w:rPr>
        <w:t xml:space="preserve"> αντικαθίστανται από τις λέξεις </w:t>
      </w:r>
      <w:r>
        <w:rPr>
          <w:rFonts w:eastAsia="Times New Roman" w:cs="Times New Roman"/>
          <w:szCs w:val="24"/>
        </w:rPr>
        <w:t>«</w:t>
      </w:r>
      <w:r w:rsidRPr="001600C5">
        <w:rPr>
          <w:rFonts w:eastAsia="Times New Roman" w:cs="Times New Roman"/>
          <w:szCs w:val="24"/>
        </w:rPr>
        <w:t>του πρώτου εδαφίου</w:t>
      </w:r>
      <w:r>
        <w:rPr>
          <w:rFonts w:eastAsia="Times New Roman" w:cs="Times New Roman"/>
          <w:szCs w:val="24"/>
        </w:rPr>
        <w:t>».</w:t>
      </w:r>
    </w:p>
    <w:p w14:paraId="2D05F692" w14:textId="77777777" w:rsidR="00237587" w:rsidRDefault="00AE0D0F">
      <w:pPr>
        <w:spacing w:after="0" w:line="600" w:lineRule="auto"/>
        <w:ind w:firstLine="720"/>
        <w:jc w:val="both"/>
        <w:rPr>
          <w:rFonts w:eastAsia="Times New Roman" w:cs="Times New Roman"/>
          <w:szCs w:val="24"/>
        </w:rPr>
      </w:pPr>
      <w:r w:rsidRPr="001600C5">
        <w:rPr>
          <w:rFonts w:eastAsia="Times New Roman" w:cs="Times New Roman"/>
          <w:szCs w:val="24"/>
        </w:rPr>
        <w:t>Ευχαριστώ</w:t>
      </w:r>
      <w:r>
        <w:rPr>
          <w:rFonts w:eastAsia="Times New Roman" w:cs="Times New Roman"/>
          <w:szCs w:val="24"/>
        </w:rPr>
        <w:t>,</w:t>
      </w:r>
      <w:r w:rsidRPr="001600C5">
        <w:rPr>
          <w:rFonts w:eastAsia="Times New Roman" w:cs="Times New Roman"/>
          <w:szCs w:val="24"/>
        </w:rPr>
        <w:t xml:space="preserve"> κύριε </w:t>
      </w:r>
      <w:r w:rsidRPr="001600C5">
        <w:rPr>
          <w:rFonts w:eastAsia="Times New Roman" w:cs="Times New Roman"/>
          <w:szCs w:val="24"/>
        </w:rPr>
        <w:t>Πρόεδρε</w:t>
      </w:r>
      <w:r>
        <w:rPr>
          <w:rFonts w:eastAsia="Times New Roman" w:cs="Times New Roman"/>
          <w:szCs w:val="24"/>
        </w:rPr>
        <w:t>.</w:t>
      </w:r>
    </w:p>
    <w:p w14:paraId="2D05F693" w14:textId="77777777" w:rsidR="00237587" w:rsidRDefault="00AE0D0F">
      <w:pPr>
        <w:spacing w:after="0"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 xml:space="preserve">Υπουργός Ναυτιλίας και Νησιωτικής </w:t>
      </w:r>
      <w:r w:rsidRPr="00A143E2">
        <w:rPr>
          <w:rFonts w:eastAsia="Times New Roman" w:cs="Times New Roman"/>
        </w:rPr>
        <w:t>Πολιτική</w:t>
      </w:r>
      <w:r>
        <w:rPr>
          <w:rFonts w:eastAsia="Times New Roman" w:cs="Times New Roman"/>
        </w:rPr>
        <w:t>ς</w:t>
      </w:r>
      <w:r w:rsidRPr="000731CA">
        <w:rPr>
          <w:rFonts w:eastAsia="Times New Roman" w:cs="Times New Roman"/>
        </w:rPr>
        <w:t xml:space="preserve"> κ. </w:t>
      </w:r>
      <w:r>
        <w:rPr>
          <w:rFonts w:eastAsia="Times New Roman" w:cs="Times New Roman"/>
        </w:rPr>
        <w:t>Φώτης Κουβέλης</w:t>
      </w:r>
      <w:r w:rsidRPr="000731CA">
        <w:rPr>
          <w:rFonts w:eastAsia="Times New Roman" w:cs="Times New Roman"/>
        </w:rPr>
        <w:t xml:space="preserve"> καταθέτει για τα Πρακτικά </w:t>
      </w:r>
      <w:r>
        <w:rPr>
          <w:rFonts w:eastAsia="Times New Roman" w:cs="Times New Roman"/>
        </w:rPr>
        <w:t>τις προαναφερθείσες νομοτεχνικές βελτιώσεις, οι οποίες έχουν ως εξής:</w:t>
      </w:r>
    </w:p>
    <w:p w14:paraId="2D05F694" w14:textId="77777777" w:rsidR="00237587" w:rsidRDefault="00AE0D0F">
      <w:pPr>
        <w:spacing w:after="0" w:line="600" w:lineRule="auto"/>
        <w:ind w:firstLine="720"/>
        <w:jc w:val="center"/>
        <w:rPr>
          <w:rFonts w:eastAsia="Times New Roman" w:cs="Times New Roman"/>
          <w:color w:val="FF0000"/>
        </w:rPr>
      </w:pPr>
      <w:r w:rsidRPr="00F97C87">
        <w:rPr>
          <w:rFonts w:eastAsia="Times New Roman" w:cs="Times New Roman"/>
          <w:color w:val="FF0000"/>
        </w:rPr>
        <w:t>(ΑΛΛΑΓΗ ΣΕΛΙΔΑΣ)</w:t>
      </w:r>
    </w:p>
    <w:p w14:paraId="2D05F695" w14:textId="77777777" w:rsidR="00237587" w:rsidRDefault="00AE0D0F">
      <w:pPr>
        <w:spacing w:after="0" w:line="600" w:lineRule="auto"/>
        <w:ind w:firstLine="720"/>
        <w:jc w:val="center"/>
        <w:rPr>
          <w:rFonts w:eastAsia="Times New Roman" w:cs="Times New Roman"/>
          <w:color w:val="FF0000"/>
        </w:rPr>
      </w:pPr>
      <w:r w:rsidRPr="00F97C87">
        <w:rPr>
          <w:rFonts w:eastAsia="Times New Roman" w:cs="Times New Roman"/>
          <w:color w:val="FF0000"/>
        </w:rPr>
        <w:t>(Να μπουν οι σ</w:t>
      </w:r>
      <w:r w:rsidRPr="00F97C87">
        <w:rPr>
          <w:rFonts w:eastAsia="Times New Roman" w:cs="Times New Roman"/>
          <w:color w:val="FF0000"/>
        </w:rPr>
        <w:t xml:space="preserve">. </w:t>
      </w:r>
      <w:r w:rsidRPr="00F97C87">
        <w:rPr>
          <w:rFonts w:eastAsia="Times New Roman" w:cs="Times New Roman"/>
          <w:color w:val="FF0000"/>
        </w:rPr>
        <w:t>282-324)</w:t>
      </w:r>
    </w:p>
    <w:p w14:paraId="2D05F696" w14:textId="77777777" w:rsidR="00237587" w:rsidRDefault="00AE0D0F">
      <w:pPr>
        <w:spacing w:after="0" w:line="600" w:lineRule="auto"/>
        <w:ind w:firstLine="720"/>
        <w:jc w:val="center"/>
        <w:rPr>
          <w:rFonts w:eastAsia="Times New Roman" w:cs="Times New Roman"/>
          <w:color w:val="FF0000"/>
        </w:rPr>
      </w:pPr>
      <w:r>
        <w:rPr>
          <w:rFonts w:eastAsia="Times New Roman" w:cs="Times New Roman"/>
          <w:color w:val="FF0000"/>
        </w:rPr>
        <w:t>(ΑΛΛΑΓΗ ΣΕΛΙΔΑΣ)</w:t>
      </w:r>
    </w:p>
    <w:p w14:paraId="2D05F697" w14:textId="77777777" w:rsidR="00237587" w:rsidRDefault="00AE0D0F">
      <w:pPr>
        <w:spacing w:after="0" w:line="600" w:lineRule="auto"/>
        <w:ind w:firstLine="720"/>
        <w:jc w:val="both"/>
        <w:rPr>
          <w:rFonts w:eastAsia="Times New Roman" w:cs="Times New Roman"/>
        </w:rPr>
      </w:pPr>
      <w:r w:rsidRPr="00F97C87">
        <w:rPr>
          <w:rFonts w:eastAsia="Times New Roman" w:cs="Times New Roman"/>
          <w:b/>
        </w:rPr>
        <w:t xml:space="preserve">ΠΡΟΕΔΡΕΥΩΝ </w:t>
      </w:r>
      <w:r w:rsidRPr="00F97C87">
        <w:rPr>
          <w:rFonts w:eastAsia="Times New Roman" w:cs="Times New Roman"/>
          <w:b/>
        </w:rPr>
        <w:t>(Μάριος Γεωργιάδης):</w:t>
      </w:r>
      <w:r>
        <w:rPr>
          <w:rFonts w:eastAsia="Times New Roman" w:cs="Times New Roman"/>
        </w:rPr>
        <w:t xml:space="preserve"> Ευχαριστούμε, κύριε Υπουργέ.</w:t>
      </w:r>
    </w:p>
    <w:p w14:paraId="2D05F698" w14:textId="77777777" w:rsidR="00237587" w:rsidRDefault="00AE0D0F">
      <w:pPr>
        <w:spacing w:after="0" w:line="600" w:lineRule="auto"/>
        <w:ind w:firstLine="709"/>
        <w:jc w:val="both"/>
        <w:rPr>
          <w:rFonts w:eastAsia="Times New Roman" w:cs="Times New Roman"/>
        </w:rPr>
      </w:pPr>
      <w:r>
        <w:rPr>
          <w:rFonts w:eastAsia="Times New Roman" w:cs="Times New Roman"/>
          <w:szCs w:val="24"/>
        </w:rPr>
        <w:t>Π</w:t>
      </w:r>
      <w:r w:rsidRPr="001600C5">
        <w:rPr>
          <w:rFonts w:eastAsia="Times New Roman" w:cs="Times New Roman"/>
          <w:szCs w:val="24"/>
        </w:rPr>
        <w:t>ριν σας δώσω το</w:t>
      </w:r>
      <w:r>
        <w:rPr>
          <w:rFonts w:eastAsia="Times New Roman" w:cs="Times New Roman"/>
          <w:szCs w:val="24"/>
        </w:rPr>
        <w:t>ν</w:t>
      </w:r>
      <w:r w:rsidRPr="001600C5">
        <w:rPr>
          <w:rFonts w:eastAsia="Times New Roman" w:cs="Times New Roman"/>
          <w:szCs w:val="24"/>
        </w:rPr>
        <w:t xml:space="preserve"> λόγο</w:t>
      </w:r>
      <w:r>
        <w:rPr>
          <w:rFonts w:eastAsia="Times New Roman" w:cs="Times New Roman"/>
          <w:szCs w:val="24"/>
        </w:rPr>
        <w:t>,</w:t>
      </w:r>
      <w:r w:rsidRPr="001600C5">
        <w:rPr>
          <w:rFonts w:eastAsia="Times New Roman" w:cs="Times New Roman"/>
          <w:szCs w:val="24"/>
        </w:rPr>
        <w:t xml:space="preserve"> κ</w:t>
      </w:r>
      <w:r>
        <w:rPr>
          <w:rFonts w:eastAsia="Times New Roman" w:cs="Times New Roman"/>
          <w:szCs w:val="24"/>
        </w:rPr>
        <w:t>ύριε</w:t>
      </w:r>
      <w:r w:rsidRPr="001600C5">
        <w:rPr>
          <w:rFonts w:eastAsia="Times New Roman" w:cs="Times New Roman"/>
          <w:szCs w:val="24"/>
        </w:rPr>
        <w:t xml:space="preserve"> Δαβάκη</w:t>
      </w:r>
      <w:r>
        <w:rPr>
          <w:rFonts w:eastAsia="Times New Roman" w:cs="Times New Roman"/>
          <w:szCs w:val="24"/>
        </w:rPr>
        <w:t>,</w:t>
      </w:r>
      <w:r w:rsidRPr="001600C5">
        <w:rPr>
          <w:rFonts w:eastAsia="Times New Roman" w:cs="Times New Roman"/>
          <w:szCs w:val="24"/>
        </w:rPr>
        <w:t xml:space="preserve"> </w:t>
      </w:r>
      <w:r>
        <w:rPr>
          <w:rFonts w:eastAsia="Times New Roman" w:cs="Times New Roman"/>
          <w:szCs w:val="24"/>
        </w:rPr>
        <w:t xml:space="preserve">επιτρέψτε μου </w:t>
      </w:r>
      <w:r w:rsidRPr="002314B3">
        <w:rPr>
          <w:rFonts w:eastAsia="Times New Roman"/>
          <w:bCs/>
          <w:shd w:val="clear" w:color="auto" w:fill="FFFFFF"/>
        </w:rPr>
        <w:t>να</w:t>
      </w:r>
      <w:r>
        <w:rPr>
          <w:rFonts w:eastAsia="Times New Roman" w:cs="Times New Roman"/>
          <w:szCs w:val="24"/>
        </w:rPr>
        <w:t xml:space="preserve"> κάνω μια</w:t>
      </w:r>
      <w:r w:rsidRPr="001600C5">
        <w:rPr>
          <w:rFonts w:eastAsia="Times New Roman" w:cs="Times New Roman"/>
          <w:szCs w:val="24"/>
        </w:rPr>
        <w:t xml:space="preserve"> ανακοίνωση προς το Σώμα</w:t>
      </w:r>
      <w:r>
        <w:rPr>
          <w:rFonts w:eastAsia="Times New Roman" w:cs="Times New Roman"/>
          <w:szCs w:val="24"/>
        </w:rPr>
        <w:t xml:space="preserve">. </w:t>
      </w:r>
      <w:r>
        <w:rPr>
          <w:rFonts w:eastAsia="Times New Roman" w:cs="Times New Roman"/>
        </w:rPr>
        <w:t>Έ</w:t>
      </w:r>
      <w:r w:rsidRPr="00111BFF">
        <w:rPr>
          <w:rFonts w:eastAsia="Times New Roman" w:cs="Times New Roman"/>
        </w:rPr>
        <w:t xml:space="preserve">χω την τιμή να ανακοινώσω στο Σώμα ότι τη συνεδρίασή μας παρακολουθούν από </w:t>
      </w:r>
      <w:r w:rsidRPr="00111BFF">
        <w:rPr>
          <w:rFonts w:eastAsia="Times New Roman" w:cs="Times New Roman"/>
        </w:rPr>
        <w:lastRenderedPageBreak/>
        <w:t xml:space="preserve">τα άνω δυτικά θεωρεία, αφού προηγουμένως </w:t>
      </w:r>
      <w:r w:rsidRPr="00111BFF">
        <w:rPr>
          <w:rFonts w:eastAsia="Times New Roman" w:cs="Times New Roman"/>
        </w:rPr>
        <w:t xml:space="preserve">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w:t>
      </w:r>
      <w:r>
        <w:rPr>
          <w:rFonts w:eastAsia="Times New Roman" w:cs="Times New Roman"/>
        </w:rPr>
        <w:t>τρεις</w:t>
      </w:r>
      <w:r w:rsidRPr="00111BFF">
        <w:rPr>
          <w:rFonts w:eastAsia="Times New Roman" w:cs="Times New Roman"/>
        </w:rPr>
        <w:t xml:space="preserve"> μαθητές και μαθήτριες και </w:t>
      </w:r>
      <w:r>
        <w:rPr>
          <w:rFonts w:eastAsia="Times New Roman" w:cs="Times New Roman"/>
        </w:rPr>
        <w:t xml:space="preserve">πέντε </w:t>
      </w:r>
      <w:r w:rsidRPr="00111BFF">
        <w:rPr>
          <w:rFonts w:eastAsia="Times New Roman" w:cs="Times New Roman"/>
        </w:rPr>
        <w:t>εκ</w:t>
      </w:r>
      <w:r>
        <w:rPr>
          <w:rFonts w:eastAsia="Times New Roman" w:cs="Times New Roman"/>
        </w:rPr>
        <w:t xml:space="preserve">παιδευτικοί συνοδοί τους από τα Δημοτικά Σχολεία </w:t>
      </w:r>
      <w:r w:rsidRPr="00A143E2">
        <w:rPr>
          <w:rFonts w:eastAsia="Times New Roman" w:cs="Times New Roman"/>
        </w:rPr>
        <w:t>Γε</w:t>
      </w:r>
      <w:r w:rsidRPr="00A143E2">
        <w:rPr>
          <w:rFonts w:eastAsia="Times New Roman" w:cs="Times New Roman"/>
        </w:rPr>
        <w:t>νναδίου Ρόδου και Μπατσίου Άνδρου</w:t>
      </w:r>
      <w:r>
        <w:rPr>
          <w:rFonts w:eastAsia="Times New Roman" w:cs="Times New Roman"/>
        </w:rPr>
        <w:t xml:space="preserve">. </w:t>
      </w:r>
      <w:r w:rsidRPr="00111BFF">
        <w:rPr>
          <w:rFonts w:eastAsia="Times New Roman" w:cs="Times New Roman"/>
        </w:rPr>
        <w:t xml:space="preserve"> </w:t>
      </w:r>
    </w:p>
    <w:p w14:paraId="2D05F699" w14:textId="77777777" w:rsidR="00237587" w:rsidRDefault="00AE0D0F">
      <w:pPr>
        <w:spacing w:after="0" w:line="600" w:lineRule="auto"/>
        <w:ind w:firstLine="720"/>
        <w:jc w:val="both"/>
        <w:rPr>
          <w:rFonts w:eastAsia="Times New Roman" w:cs="Times New Roman"/>
        </w:rPr>
      </w:pPr>
      <w:r w:rsidRPr="00111BFF">
        <w:rPr>
          <w:rFonts w:eastAsia="Times New Roman" w:cs="Times New Roman"/>
        </w:rPr>
        <w:t xml:space="preserve">Η Βουλή τούς καλωσορίζει. </w:t>
      </w:r>
    </w:p>
    <w:p w14:paraId="2D05F69A" w14:textId="77777777" w:rsidR="00237587" w:rsidRDefault="00AE0D0F">
      <w:pPr>
        <w:spacing w:after="0"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14:paraId="2D05F69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Κύριε Δαβάκη, </w:t>
      </w:r>
      <w:r w:rsidRPr="001600C5">
        <w:rPr>
          <w:rFonts w:eastAsia="Times New Roman" w:cs="Times New Roman"/>
          <w:szCs w:val="24"/>
        </w:rPr>
        <w:t>έχετε το</w:t>
      </w:r>
      <w:r>
        <w:rPr>
          <w:rFonts w:eastAsia="Times New Roman" w:cs="Times New Roman"/>
          <w:szCs w:val="24"/>
        </w:rPr>
        <w:t>ν</w:t>
      </w:r>
      <w:r w:rsidRPr="001600C5">
        <w:rPr>
          <w:rFonts w:eastAsia="Times New Roman" w:cs="Times New Roman"/>
          <w:szCs w:val="24"/>
        </w:rPr>
        <w:t xml:space="preserve"> λόγο για </w:t>
      </w:r>
      <w:r>
        <w:rPr>
          <w:rFonts w:eastAsia="Times New Roman" w:cs="Times New Roman"/>
          <w:szCs w:val="24"/>
        </w:rPr>
        <w:t>επτά</w:t>
      </w:r>
      <w:r w:rsidRPr="001600C5">
        <w:rPr>
          <w:rFonts w:eastAsia="Times New Roman" w:cs="Times New Roman"/>
          <w:szCs w:val="24"/>
        </w:rPr>
        <w:t xml:space="preserve"> λεπτά</w:t>
      </w:r>
      <w:r>
        <w:rPr>
          <w:rFonts w:eastAsia="Times New Roman" w:cs="Times New Roman"/>
          <w:szCs w:val="24"/>
        </w:rPr>
        <w:t>.</w:t>
      </w:r>
    </w:p>
    <w:p w14:paraId="2D05F69C" w14:textId="77777777" w:rsidR="00237587" w:rsidRDefault="00AE0D0F">
      <w:pPr>
        <w:spacing w:after="0" w:line="600" w:lineRule="auto"/>
        <w:ind w:firstLine="720"/>
        <w:jc w:val="both"/>
        <w:rPr>
          <w:rFonts w:eastAsia="Times New Roman" w:cs="Times New Roman"/>
          <w:szCs w:val="24"/>
        </w:rPr>
      </w:pPr>
      <w:r w:rsidRPr="00A143E2">
        <w:rPr>
          <w:rFonts w:eastAsia="Times New Roman" w:cs="Times New Roman"/>
          <w:b/>
          <w:szCs w:val="24"/>
        </w:rPr>
        <w:t>ΑΘΑΝΑΣΙΟΣ ΔΑΒΑΚΗΣ:</w:t>
      </w:r>
      <w:r>
        <w:rPr>
          <w:rFonts w:eastAsia="Times New Roman" w:cs="Times New Roman"/>
          <w:szCs w:val="24"/>
        </w:rPr>
        <w:t xml:space="preserve"> </w:t>
      </w:r>
      <w:r w:rsidRPr="001600C5">
        <w:rPr>
          <w:rFonts w:eastAsia="Times New Roman" w:cs="Times New Roman"/>
          <w:szCs w:val="24"/>
        </w:rPr>
        <w:t>Ευχαριστώ κύριε Πρόεδρε</w:t>
      </w:r>
      <w:r>
        <w:rPr>
          <w:rFonts w:eastAsia="Times New Roman" w:cs="Times New Roman"/>
          <w:szCs w:val="24"/>
        </w:rPr>
        <w:t>.</w:t>
      </w:r>
    </w:p>
    <w:p w14:paraId="2D05F69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w:t>
      </w:r>
      <w:r w:rsidRPr="001600C5">
        <w:rPr>
          <w:rFonts w:eastAsia="Times New Roman" w:cs="Times New Roman"/>
          <w:szCs w:val="24"/>
        </w:rPr>
        <w:t>υρίες και κύριοι συνάδελφοι</w:t>
      </w:r>
      <w:r>
        <w:rPr>
          <w:rFonts w:eastAsia="Times New Roman" w:cs="Times New Roman"/>
          <w:szCs w:val="24"/>
        </w:rPr>
        <w:t>, π</w:t>
      </w:r>
      <w:r w:rsidRPr="001600C5">
        <w:rPr>
          <w:rFonts w:eastAsia="Times New Roman" w:cs="Times New Roman"/>
          <w:szCs w:val="24"/>
        </w:rPr>
        <w:t>ράγματι νομοσχέδια όπω</w:t>
      </w:r>
      <w:r w:rsidRPr="001600C5">
        <w:rPr>
          <w:rFonts w:eastAsia="Times New Roman" w:cs="Times New Roman"/>
          <w:szCs w:val="24"/>
        </w:rPr>
        <w:t>ς αυτά τα οποία συζητούμε σήμερ</w:t>
      </w:r>
      <w:r>
        <w:rPr>
          <w:rFonts w:eastAsia="Times New Roman" w:cs="Times New Roman"/>
          <w:szCs w:val="24"/>
        </w:rPr>
        <w:t>,</w:t>
      </w:r>
      <w:r w:rsidRPr="001600C5">
        <w:rPr>
          <w:rFonts w:eastAsia="Times New Roman" w:cs="Times New Roman"/>
          <w:szCs w:val="24"/>
        </w:rPr>
        <w:t>α που έχουν να κάνουν τόσο με την λιμενική πολιτική αλλά ευρύτερα με το ζήτημα της ναυτιλίας στη χώρα μας είναι καίριας σημασίας</w:t>
      </w:r>
      <w:r>
        <w:rPr>
          <w:rFonts w:eastAsia="Times New Roman" w:cs="Times New Roman"/>
          <w:szCs w:val="24"/>
        </w:rPr>
        <w:t>.</w:t>
      </w:r>
    </w:p>
    <w:p w14:paraId="2D05F69E" w14:textId="77777777" w:rsidR="00237587" w:rsidRDefault="00AE0D0F">
      <w:pPr>
        <w:spacing w:after="0" w:line="600" w:lineRule="auto"/>
        <w:ind w:firstLine="720"/>
        <w:jc w:val="both"/>
        <w:rPr>
          <w:rFonts w:eastAsia="Times New Roman" w:cs="Times New Roman"/>
          <w:szCs w:val="24"/>
        </w:rPr>
      </w:pPr>
      <w:r w:rsidRPr="001600C5">
        <w:rPr>
          <w:rFonts w:eastAsia="Times New Roman" w:cs="Times New Roman"/>
          <w:szCs w:val="24"/>
        </w:rPr>
        <w:t xml:space="preserve"> Όπως πολύ σωστά είπε ο προλαλήσας συνάδελφος εισηγητής</w:t>
      </w:r>
      <w:r>
        <w:rPr>
          <w:rFonts w:eastAsia="Times New Roman" w:cs="Times New Roman"/>
          <w:szCs w:val="24"/>
        </w:rPr>
        <w:t xml:space="preserve">, </w:t>
      </w:r>
      <w:r w:rsidRPr="001600C5">
        <w:rPr>
          <w:rFonts w:eastAsia="Times New Roman" w:cs="Times New Roman"/>
          <w:szCs w:val="24"/>
        </w:rPr>
        <w:t xml:space="preserve">η Νέα Δημοκρατία προσεγγίζει το συγκεκριμένο νομοσχέδιο με τη συγκεκριμένη φρασεολογία αλλά και χαρακτηρισμούς </w:t>
      </w:r>
      <w:r>
        <w:rPr>
          <w:rFonts w:eastAsia="Times New Roman" w:cs="Times New Roman"/>
          <w:szCs w:val="24"/>
        </w:rPr>
        <w:t>τους οποίους</w:t>
      </w:r>
      <w:r w:rsidRPr="001600C5">
        <w:rPr>
          <w:rFonts w:eastAsia="Times New Roman" w:cs="Times New Roman"/>
          <w:szCs w:val="24"/>
        </w:rPr>
        <w:t xml:space="preserve"> χρησιμοπο</w:t>
      </w:r>
      <w:r>
        <w:rPr>
          <w:rFonts w:eastAsia="Times New Roman" w:cs="Times New Roman"/>
          <w:szCs w:val="24"/>
        </w:rPr>
        <w:t xml:space="preserve">ίησε. </w:t>
      </w:r>
      <w:r w:rsidRPr="001600C5">
        <w:rPr>
          <w:rFonts w:eastAsia="Times New Roman" w:cs="Times New Roman"/>
          <w:szCs w:val="24"/>
        </w:rPr>
        <w:t xml:space="preserve">Εγώ θα ήθελα να πω μόνο </w:t>
      </w:r>
      <w:r w:rsidRPr="001600C5">
        <w:rPr>
          <w:rFonts w:eastAsia="Times New Roman" w:cs="Times New Roman"/>
          <w:szCs w:val="24"/>
        </w:rPr>
        <w:lastRenderedPageBreak/>
        <w:t>ότι ζητήματα όπως αυτά της ναυτικής εκπαίδευσης</w:t>
      </w:r>
      <w:r>
        <w:rPr>
          <w:rFonts w:eastAsia="Times New Roman" w:cs="Times New Roman"/>
          <w:szCs w:val="24"/>
        </w:rPr>
        <w:t xml:space="preserve">, </w:t>
      </w:r>
      <w:r w:rsidRPr="001600C5">
        <w:rPr>
          <w:rFonts w:eastAsia="Times New Roman" w:cs="Times New Roman"/>
          <w:szCs w:val="24"/>
        </w:rPr>
        <w:t xml:space="preserve">τα οποία </w:t>
      </w:r>
      <w:r>
        <w:rPr>
          <w:rFonts w:eastAsia="Times New Roman" w:cs="Times New Roman"/>
          <w:szCs w:val="24"/>
        </w:rPr>
        <w:t xml:space="preserve">είναι εξαιρετικά σημαντικά, </w:t>
      </w:r>
      <w:r w:rsidRPr="007D7C21">
        <w:rPr>
          <w:rFonts w:eastAsia="Times New Roman" w:cs="Times New Roman"/>
          <w:szCs w:val="24"/>
        </w:rPr>
        <w:t>κύριε Υ</w:t>
      </w:r>
      <w:r w:rsidRPr="007D7C21">
        <w:rPr>
          <w:rFonts w:eastAsia="Times New Roman" w:cs="Times New Roman"/>
          <w:szCs w:val="24"/>
        </w:rPr>
        <w:t>πουργέ</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w:t>
      </w:r>
      <w:r w:rsidRPr="00614757">
        <w:rPr>
          <w:rFonts w:eastAsia="Times New Roman" w:cs="Times New Roman"/>
        </w:rPr>
        <w:t>έπρεπε</w:t>
      </w:r>
      <w:r>
        <w:rPr>
          <w:rFonts w:eastAsia="Times New Roman" w:cs="Times New Roman"/>
          <w:szCs w:val="24"/>
        </w:rPr>
        <w:t xml:space="preserve"> </w:t>
      </w:r>
      <w:r w:rsidRPr="001600C5">
        <w:rPr>
          <w:rFonts w:eastAsia="Times New Roman" w:cs="Times New Roman"/>
          <w:szCs w:val="24"/>
        </w:rPr>
        <w:t xml:space="preserve">να αντιμετωπίζονται με </w:t>
      </w:r>
      <w:r>
        <w:rPr>
          <w:rFonts w:eastAsia="Times New Roman" w:cs="Times New Roman"/>
          <w:szCs w:val="24"/>
        </w:rPr>
        <w:t>ένα, δύο</w:t>
      </w:r>
      <w:r w:rsidRPr="001600C5">
        <w:rPr>
          <w:rFonts w:eastAsia="Times New Roman" w:cs="Times New Roman"/>
          <w:szCs w:val="24"/>
        </w:rPr>
        <w:t xml:space="preserve"> άρθρα σε κάθε νομοσχέδιο το οποίο φέρει το Υπουργείο Ναυτιλίας</w:t>
      </w:r>
      <w:r>
        <w:rPr>
          <w:rFonts w:eastAsia="Times New Roman" w:cs="Times New Roman"/>
          <w:szCs w:val="24"/>
        </w:rPr>
        <w:t xml:space="preserve">. </w:t>
      </w:r>
      <w:r w:rsidRPr="008F0891">
        <w:rPr>
          <w:rFonts w:eastAsia="Times New Roman" w:cs="Times New Roman"/>
          <w:bCs/>
          <w:shd w:val="clear" w:color="auto" w:fill="FFFFFF"/>
        </w:rPr>
        <w:t>Π</w:t>
      </w:r>
      <w:r>
        <w:rPr>
          <w:rFonts w:eastAsia="Times New Roman" w:cs="Times New Roman"/>
          <w:bCs/>
          <w:shd w:val="clear" w:color="auto" w:fill="FFFFFF"/>
        </w:rPr>
        <w:t>ρ</w:t>
      </w:r>
      <w:r w:rsidRPr="001600C5">
        <w:rPr>
          <w:rFonts w:eastAsia="Times New Roman" w:cs="Times New Roman"/>
          <w:szCs w:val="24"/>
        </w:rPr>
        <w:t xml:space="preserve">έπει να υπάρξει </w:t>
      </w:r>
      <w:r>
        <w:rPr>
          <w:rFonts w:eastAsia="Times New Roman" w:cs="Times New Roman"/>
          <w:szCs w:val="24"/>
        </w:rPr>
        <w:t>μια</w:t>
      </w:r>
      <w:r w:rsidRPr="001600C5">
        <w:rPr>
          <w:rFonts w:eastAsia="Times New Roman" w:cs="Times New Roman"/>
          <w:szCs w:val="24"/>
        </w:rPr>
        <w:t xml:space="preserve"> ολοκληρωμένη προσέγγιση στα ζητήματα της ναυτικής εκπαίδευσης τόσο όσον αφορά τις σχολές όσο όσον αφορά επίσης και τ</w:t>
      </w:r>
      <w:r w:rsidRPr="001600C5">
        <w:rPr>
          <w:rFonts w:eastAsia="Times New Roman" w:cs="Times New Roman"/>
          <w:szCs w:val="24"/>
        </w:rPr>
        <w:t>ις πρακτικές ασκήσεις</w:t>
      </w:r>
      <w:r>
        <w:rPr>
          <w:rFonts w:eastAsia="Times New Roman" w:cs="Times New Roman"/>
          <w:szCs w:val="24"/>
        </w:rPr>
        <w:t xml:space="preserve">. </w:t>
      </w:r>
    </w:p>
    <w:p w14:paraId="2D05F69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Για </w:t>
      </w:r>
      <w:r w:rsidRPr="001600C5">
        <w:rPr>
          <w:rFonts w:eastAsia="Times New Roman" w:cs="Times New Roman"/>
          <w:szCs w:val="24"/>
        </w:rPr>
        <w:t>τα παιδιά</w:t>
      </w:r>
      <w:r>
        <w:rPr>
          <w:rFonts w:eastAsia="Times New Roman" w:cs="Times New Roman"/>
          <w:szCs w:val="24"/>
        </w:rPr>
        <w:t>,</w:t>
      </w:r>
      <w:r w:rsidRPr="001600C5">
        <w:rPr>
          <w:rFonts w:eastAsia="Times New Roman" w:cs="Times New Roman"/>
          <w:szCs w:val="24"/>
        </w:rPr>
        <w:t xml:space="preserve"> τα οποία θέλουν να ασκήσουν το ναυτικό επάγγελμα</w:t>
      </w:r>
      <w:r>
        <w:rPr>
          <w:rFonts w:eastAsia="Times New Roman" w:cs="Times New Roman"/>
          <w:szCs w:val="24"/>
        </w:rPr>
        <w:t>,</w:t>
      </w:r>
      <w:r w:rsidRPr="001600C5">
        <w:rPr>
          <w:rFonts w:eastAsia="Times New Roman" w:cs="Times New Roman"/>
          <w:szCs w:val="24"/>
        </w:rPr>
        <w:t xml:space="preserve"> </w:t>
      </w:r>
      <w:r>
        <w:rPr>
          <w:rFonts w:eastAsia="Times New Roman" w:cs="Times New Roman"/>
          <w:szCs w:val="24"/>
        </w:rPr>
        <w:t xml:space="preserve">μια τεράστια εστία προβλήματος είναι </w:t>
      </w:r>
      <w:r w:rsidRPr="001600C5">
        <w:rPr>
          <w:rFonts w:eastAsia="Times New Roman" w:cs="Times New Roman"/>
          <w:szCs w:val="24"/>
        </w:rPr>
        <w:t>το ζήτημα αν</w:t>
      </w:r>
      <w:r>
        <w:rPr>
          <w:rFonts w:eastAsia="Times New Roman" w:cs="Times New Roman"/>
          <w:szCs w:val="24"/>
        </w:rPr>
        <w:t>εύρεσης χώρου, πλοίου για να κάνουν</w:t>
      </w:r>
      <w:r w:rsidRPr="001600C5">
        <w:rPr>
          <w:rFonts w:eastAsia="Times New Roman" w:cs="Times New Roman"/>
          <w:szCs w:val="24"/>
        </w:rPr>
        <w:t xml:space="preserve"> τη ναυτική τους άσκηση</w:t>
      </w:r>
      <w:r>
        <w:rPr>
          <w:rFonts w:eastAsia="Times New Roman" w:cs="Times New Roman"/>
          <w:szCs w:val="24"/>
        </w:rPr>
        <w:t xml:space="preserve">, αλλά και </w:t>
      </w:r>
      <w:r w:rsidRPr="001600C5">
        <w:rPr>
          <w:rFonts w:eastAsia="Times New Roman" w:cs="Times New Roman"/>
          <w:szCs w:val="24"/>
        </w:rPr>
        <w:t>γενικότερα τα ζητήματα και μεταπτυχιακώ</w:t>
      </w:r>
      <w:r>
        <w:rPr>
          <w:rFonts w:eastAsia="Times New Roman" w:cs="Times New Roman"/>
          <w:szCs w:val="24"/>
        </w:rPr>
        <w:t>ν εκπαιδεύ</w:t>
      </w:r>
      <w:r>
        <w:rPr>
          <w:rFonts w:eastAsia="Times New Roman" w:cs="Times New Roman"/>
          <w:szCs w:val="24"/>
        </w:rPr>
        <w:t>σεων,</w:t>
      </w:r>
      <w:r w:rsidRPr="001600C5">
        <w:rPr>
          <w:rFonts w:eastAsia="Times New Roman" w:cs="Times New Roman"/>
          <w:szCs w:val="24"/>
        </w:rPr>
        <w:t xml:space="preserve"> που θα μπορούσε η χώρα μας να είναι ένα πρότυπο χώρας που θα ασκείται η μεταπτ</w:t>
      </w:r>
      <w:r>
        <w:rPr>
          <w:rFonts w:eastAsia="Times New Roman" w:cs="Times New Roman"/>
          <w:szCs w:val="24"/>
        </w:rPr>
        <w:t xml:space="preserve">υχιακή εκπαίδευση στη ναυτιλία. </w:t>
      </w:r>
    </w:p>
    <w:p w14:paraId="2D05F6A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w:t>
      </w:r>
      <w:r w:rsidRPr="001600C5">
        <w:rPr>
          <w:rFonts w:eastAsia="Times New Roman" w:cs="Times New Roman"/>
          <w:szCs w:val="24"/>
        </w:rPr>
        <w:t>ιστεύω ότι πρέπει να το δείτε με ένα ολοκληρωμένο νομοσχέδ</w:t>
      </w:r>
      <w:r>
        <w:rPr>
          <w:rFonts w:eastAsia="Times New Roman" w:cs="Times New Roman"/>
          <w:szCs w:val="24"/>
        </w:rPr>
        <w:t>ιο, με μια ολιστική</w:t>
      </w:r>
      <w:r w:rsidRPr="001600C5">
        <w:rPr>
          <w:rFonts w:eastAsia="Times New Roman" w:cs="Times New Roman"/>
          <w:szCs w:val="24"/>
        </w:rPr>
        <w:t xml:space="preserve"> </w:t>
      </w:r>
      <w:r>
        <w:rPr>
          <w:rFonts w:eastAsia="Times New Roman" w:cs="Times New Roman"/>
          <w:szCs w:val="24"/>
        </w:rPr>
        <w:t>-</w:t>
      </w:r>
      <w:r w:rsidRPr="001600C5">
        <w:rPr>
          <w:rFonts w:eastAsia="Times New Roman" w:cs="Times New Roman"/>
          <w:szCs w:val="24"/>
        </w:rPr>
        <w:t>θα έλεγα</w:t>
      </w:r>
      <w:r>
        <w:rPr>
          <w:rFonts w:eastAsia="Times New Roman" w:cs="Times New Roman"/>
          <w:szCs w:val="24"/>
        </w:rPr>
        <w:t>-</w:t>
      </w:r>
      <w:r w:rsidRPr="001600C5">
        <w:rPr>
          <w:rFonts w:eastAsia="Times New Roman" w:cs="Times New Roman"/>
          <w:szCs w:val="24"/>
        </w:rPr>
        <w:t xml:space="preserve"> προσέγγιση πάνω στα ζητήματα της ναυτικής εκπαίδε</w:t>
      </w:r>
      <w:r w:rsidRPr="001600C5">
        <w:rPr>
          <w:rFonts w:eastAsia="Times New Roman" w:cs="Times New Roman"/>
          <w:szCs w:val="24"/>
        </w:rPr>
        <w:t>υσης</w:t>
      </w:r>
      <w:r>
        <w:rPr>
          <w:rFonts w:eastAsia="Times New Roman" w:cs="Times New Roman"/>
          <w:szCs w:val="24"/>
        </w:rPr>
        <w:t>,</w:t>
      </w:r>
      <w:r w:rsidRPr="001600C5">
        <w:rPr>
          <w:rFonts w:eastAsia="Times New Roman" w:cs="Times New Roman"/>
          <w:szCs w:val="24"/>
        </w:rPr>
        <w:t xml:space="preserve"> ούτως ώστε να αποτελέσει επιτέλους η χώρα μας εκείνο τον πόλο που θα μπορούσε δικαιωματικά να είναι δέκτης και </w:t>
      </w:r>
      <w:r>
        <w:rPr>
          <w:rFonts w:eastAsia="Times New Roman" w:cs="Times New Roman"/>
          <w:szCs w:val="24"/>
        </w:rPr>
        <w:t>-</w:t>
      </w:r>
      <w:r w:rsidRPr="001600C5">
        <w:rPr>
          <w:rFonts w:eastAsia="Times New Roman" w:cs="Times New Roman"/>
          <w:szCs w:val="24"/>
        </w:rPr>
        <w:t>θα έλεγα</w:t>
      </w:r>
      <w:r>
        <w:rPr>
          <w:rFonts w:eastAsia="Times New Roman" w:cs="Times New Roman"/>
          <w:szCs w:val="24"/>
        </w:rPr>
        <w:t xml:space="preserve">- μαγνήτης </w:t>
      </w:r>
      <w:r w:rsidRPr="001600C5">
        <w:rPr>
          <w:rFonts w:eastAsia="Times New Roman" w:cs="Times New Roman"/>
          <w:szCs w:val="24"/>
        </w:rPr>
        <w:t>ναυτικής εκπαίδευσης σε όλο</w:t>
      </w:r>
      <w:r>
        <w:rPr>
          <w:rFonts w:eastAsia="Times New Roman" w:cs="Times New Roman"/>
          <w:szCs w:val="24"/>
        </w:rPr>
        <w:t>ν</w:t>
      </w:r>
      <w:r w:rsidRPr="001600C5">
        <w:rPr>
          <w:rFonts w:eastAsia="Times New Roman" w:cs="Times New Roman"/>
          <w:szCs w:val="24"/>
        </w:rPr>
        <w:t xml:space="preserve"> τον κόσμο</w:t>
      </w:r>
      <w:r>
        <w:rPr>
          <w:rFonts w:eastAsia="Times New Roman" w:cs="Times New Roman"/>
          <w:szCs w:val="24"/>
        </w:rPr>
        <w:t>,</w:t>
      </w:r>
      <w:r w:rsidRPr="001600C5">
        <w:rPr>
          <w:rFonts w:eastAsia="Times New Roman" w:cs="Times New Roman"/>
          <w:szCs w:val="24"/>
        </w:rPr>
        <w:t xml:space="preserve"> λόγω της μακράς</w:t>
      </w:r>
      <w:r>
        <w:rPr>
          <w:rFonts w:eastAsia="Times New Roman" w:cs="Times New Roman"/>
          <w:szCs w:val="24"/>
        </w:rPr>
        <w:t>, ιστορικής</w:t>
      </w:r>
      <w:r w:rsidRPr="001600C5">
        <w:rPr>
          <w:rFonts w:eastAsia="Times New Roman" w:cs="Times New Roman"/>
          <w:szCs w:val="24"/>
        </w:rPr>
        <w:t xml:space="preserve"> ναυτικής </w:t>
      </w:r>
      <w:r w:rsidRPr="001600C5">
        <w:rPr>
          <w:rFonts w:eastAsia="Times New Roman" w:cs="Times New Roman"/>
          <w:szCs w:val="24"/>
        </w:rPr>
        <w:lastRenderedPageBreak/>
        <w:t>παρ</w:t>
      </w:r>
      <w:r>
        <w:rPr>
          <w:rFonts w:eastAsia="Times New Roman" w:cs="Times New Roman"/>
          <w:szCs w:val="24"/>
        </w:rPr>
        <w:t>άδοσης στον χώρο</w:t>
      </w:r>
      <w:r w:rsidRPr="001600C5">
        <w:rPr>
          <w:rFonts w:eastAsia="Times New Roman" w:cs="Times New Roman"/>
          <w:szCs w:val="24"/>
        </w:rPr>
        <w:t xml:space="preserve"> και γενικότερα την έφεση που έχει ο Έλληνας στο ναυτικό επάγγελμα</w:t>
      </w:r>
      <w:r>
        <w:rPr>
          <w:rFonts w:eastAsia="Times New Roman" w:cs="Times New Roman"/>
          <w:szCs w:val="24"/>
        </w:rPr>
        <w:t>.</w:t>
      </w:r>
      <w:r w:rsidRPr="001600C5">
        <w:rPr>
          <w:rFonts w:eastAsia="Times New Roman" w:cs="Times New Roman"/>
          <w:szCs w:val="24"/>
        </w:rPr>
        <w:t xml:space="preserve"> </w:t>
      </w:r>
    </w:p>
    <w:p w14:paraId="2D05F6A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Επιτέλους, πρέπει</w:t>
      </w:r>
      <w:r w:rsidRPr="001600C5">
        <w:rPr>
          <w:rFonts w:eastAsia="Times New Roman" w:cs="Times New Roman"/>
          <w:szCs w:val="24"/>
        </w:rPr>
        <w:t xml:space="preserve"> </w:t>
      </w:r>
      <w:r>
        <w:rPr>
          <w:rFonts w:eastAsia="Times New Roman" w:cs="Times New Roman"/>
          <w:szCs w:val="24"/>
        </w:rPr>
        <w:t>-κάποια στιγμή θα διαβάσετε τα Π</w:t>
      </w:r>
      <w:r w:rsidRPr="001600C5">
        <w:rPr>
          <w:rFonts w:eastAsia="Times New Roman" w:cs="Times New Roman"/>
          <w:szCs w:val="24"/>
        </w:rPr>
        <w:t>ρακτικά</w:t>
      </w:r>
      <w:r>
        <w:rPr>
          <w:rFonts w:eastAsia="Times New Roman" w:cs="Times New Roman"/>
          <w:szCs w:val="24"/>
        </w:rPr>
        <w:t>,</w:t>
      </w:r>
      <w:r w:rsidRPr="001600C5">
        <w:rPr>
          <w:rFonts w:eastAsia="Times New Roman" w:cs="Times New Roman"/>
          <w:szCs w:val="24"/>
        </w:rPr>
        <w:t xml:space="preserve"> κύριε</w:t>
      </w:r>
      <w:r>
        <w:rPr>
          <w:rFonts w:eastAsia="Times New Roman" w:cs="Times New Roman"/>
          <w:szCs w:val="24"/>
        </w:rPr>
        <w:t xml:space="preserve"> Κ</w:t>
      </w:r>
      <w:r w:rsidRPr="001600C5">
        <w:rPr>
          <w:rFonts w:eastAsia="Times New Roman" w:cs="Times New Roman"/>
          <w:szCs w:val="24"/>
        </w:rPr>
        <w:t>ουβέλη</w:t>
      </w:r>
      <w:r>
        <w:rPr>
          <w:rFonts w:eastAsia="Times New Roman" w:cs="Times New Roman"/>
          <w:szCs w:val="24"/>
        </w:rPr>
        <w:t>-</w:t>
      </w:r>
      <w:r w:rsidRPr="001600C5">
        <w:rPr>
          <w:rFonts w:eastAsia="Times New Roman" w:cs="Times New Roman"/>
          <w:szCs w:val="24"/>
        </w:rPr>
        <w:t xml:space="preserve"> να το δείτε με ιδιαίτερη προσοχή</w:t>
      </w:r>
      <w:r>
        <w:rPr>
          <w:rFonts w:eastAsia="Times New Roman" w:cs="Times New Roman"/>
          <w:szCs w:val="24"/>
        </w:rPr>
        <w:t>,</w:t>
      </w:r>
      <w:r w:rsidRPr="001600C5">
        <w:rPr>
          <w:rFonts w:eastAsia="Times New Roman" w:cs="Times New Roman"/>
          <w:szCs w:val="24"/>
        </w:rPr>
        <w:t xml:space="preserve"> να το προ</w:t>
      </w:r>
      <w:r>
        <w:rPr>
          <w:rFonts w:eastAsia="Times New Roman" w:cs="Times New Roman"/>
          <w:szCs w:val="24"/>
        </w:rPr>
        <w:t>σεγγίσετε με ιδιαίτερη προσοχή.</w:t>
      </w:r>
    </w:p>
    <w:p w14:paraId="2D05F6A2" w14:textId="77777777" w:rsidR="00237587" w:rsidRDefault="00AE0D0F">
      <w:pPr>
        <w:spacing w:after="0" w:line="600" w:lineRule="auto"/>
        <w:ind w:firstLine="720"/>
        <w:jc w:val="both"/>
        <w:rPr>
          <w:rFonts w:eastAsia="Times New Roman"/>
          <w:szCs w:val="24"/>
        </w:rPr>
      </w:pPr>
      <w:r>
        <w:rPr>
          <w:rFonts w:eastAsia="Times New Roman" w:cs="Times New Roman"/>
          <w:szCs w:val="24"/>
        </w:rPr>
        <w:t>Ε</w:t>
      </w:r>
      <w:r w:rsidRPr="001600C5">
        <w:rPr>
          <w:rFonts w:eastAsia="Times New Roman" w:cs="Times New Roman"/>
          <w:szCs w:val="24"/>
        </w:rPr>
        <w:t>πειδή μιλάμε για λιμάνια</w:t>
      </w:r>
      <w:r>
        <w:rPr>
          <w:rFonts w:eastAsia="Times New Roman" w:cs="Times New Roman"/>
          <w:szCs w:val="24"/>
        </w:rPr>
        <w:t>, αυτά τα δέκ</w:t>
      </w:r>
      <w:r>
        <w:rPr>
          <w:rFonts w:eastAsia="Times New Roman" w:cs="Times New Roman"/>
          <w:szCs w:val="24"/>
        </w:rPr>
        <w:t xml:space="preserve">α λιμάνια στα οποία υπάρχει σύμβαση παραχώρησης, θέλω να αναφερθώ και σε ένα άλλο λιμάνι, το οποίο είναι επίσης πύλη εισόδου στη χώρα και χρειάζεται τις αντίστοιχες υποδομές. Πρέπει </w:t>
      </w:r>
      <w:r>
        <w:rPr>
          <w:rFonts w:eastAsia="Times New Roman"/>
          <w:szCs w:val="24"/>
        </w:rPr>
        <w:t>να το δείτε και είναι ευχής έργον, γι’ αυτό επιλέγω να το αναφέρω τώρα, πα</w:t>
      </w:r>
      <w:r>
        <w:rPr>
          <w:rFonts w:eastAsia="Times New Roman"/>
          <w:szCs w:val="24"/>
        </w:rPr>
        <w:t>ρ</w:t>
      </w:r>
      <w:r>
        <w:rPr>
          <w:rFonts w:eastAsia="Times New Roman"/>
          <w:szCs w:val="24"/>
        </w:rPr>
        <w:t xml:space="preserve">’ </w:t>
      </w:r>
      <w:r>
        <w:rPr>
          <w:rFonts w:eastAsia="Times New Roman"/>
          <w:szCs w:val="24"/>
        </w:rPr>
        <w:t xml:space="preserve">ότι δεν αφορά τα δέκα λιμάνια, τα οποία συζητούμε, αλλά είναι κάτι σημαντικό επειδή βρίσκεται παρούσα όλη η πολιτική ηγεσία του Υπουργείου Ναυτιλίας. </w:t>
      </w:r>
    </w:p>
    <w:p w14:paraId="2D05F6A3" w14:textId="77777777" w:rsidR="00237587" w:rsidRDefault="00AE0D0F">
      <w:pPr>
        <w:spacing w:after="0" w:line="600" w:lineRule="auto"/>
        <w:ind w:firstLine="720"/>
        <w:jc w:val="both"/>
        <w:rPr>
          <w:rFonts w:eastAsia="Times New Roman"/>
          <w:bCs/>
          <w:shd w:val="clear" w:color="auto" w:fill="FFFFFF"/>
        </w:rPr>
      </w:pPr>
      <w:r>
        <w:rPr>
          <w:rFonts w:eastAsia="Times New Roman"/>
          <w:szCs w:val="24"/>
        </w:rPr>
        <w:t>Μιλάω φυσικά για το λιμάνι του Γυθείου. Το λιμάνι του Γυθείου εγκαινιάστηκε, δηλαδή εγκαινιάστηκε ένας</w:t>
      </w:r>
      <w:r>
        <w:rPr>
          <w:rFonts w:eastAsia="Times New Roman"/>
          <w:szCs w:val="24"/>
        </w:rPr>
        <w:t xml:space="preserve"> προβλήτας το καλοκαίρι του 2017 από την Περιφέρεια Πελοποννήσου. </w:t>
      </w:r>
      <w:r w:rsidRPr="004C04D3">
        <w:rPr>
          <w:rFonts w:eastAsia="Times New Roman"/>
          <w:bCs/>
          <w:shd w:val="clear" w:color="auto" w:fill="FFFFFF"/>
        </w:rPr>
        <w:t>Παρ</w:t>
      </w:r>
      <w:r>
        <w:rPr>
          <w:rFonts w:eastAsia="Times New Roman"/>
          <w:bCs/>
          <w:shd w:val="clear" w:color="auto" w:fill="FFFFFF"/>
        </w:rPr>
        <w:t>’ όλα αυτά, το λιμάνι αυτό δεν είναι έτοιμο να υποδεχθεί με τις υποδομές και με τη γενικότερη υπόστασή του πλοία με αξιόπι</w:t>
      </w:r>
      <w:r>
        <w:rPr>
          <w:rFonts w:eastAsia="Times New Roman"/>
          <w:bCs/>
          <w:shd w:val="clear" w:color="auto" w:fill="FFFFFF"/>
        </w:rPr>
        <w:lastRenderedPageBreak/>
        <w:t>στο τρόπο. Με ποια έννοια το λέω αυτό; Το λέω διότι απαιτούνται κ</w:t>
      </w:r>
      <w:r>
        <w:rPr>
          <w:rFonts w:eastAsia="Times New Roman"/>
          <w:bCs/>
          <w:shd w:val="clear" w:color="auto" w:fill="FFFFFF"/>
        </w:rPr>
        <w:t xml:space="preserve">αι άλλα πράγματα, χρειάζονται και άλλες ενέργειες, οι οποίες θα καταστήσουν το λιμάνι αυτό όπως θα πρέπει να είναι κάθε λιμάνι. </w:t>
      </w:r>
    </w:p>
    <w:p w14:paraId="2D05F6A4" w14:textId="77777777" w:rsidR="00237587" w:rsidRDefault="00AE0D0F">
      <w:pPr>
        <w:spacing w:after="0" w:line="600" w:lineRule="auto"/>
        <w:ind w:firstLine="720"/>
        <w:jc w:val="both"/>
        <w:rPr>
          <w:rFonts w:eastAsia="Times New Roman"/>
          <w:bCs/>
          <w:shd w:val="clear" w:color="auto" w:fill="FFFFFF"/>
        </w:rPr>
      </w:pPr>
      <w:r>
        <w:rPr>
          <w:rFonts w:eastAsia="Times New Roman"/>
          <w:bCs/>
          <w:shd w:val="clear" w:color="auto" w:fill="FFFFFF"/>
        </w:rPr>
        <w:t xml:space="preserve">Ο Δήμος Ανατολικής Μάνης, κυρίες και κύριοι συνάδελφοι, προσπαθώντας να καταστήσει λειτουργικό από κάθε άποψη το λιμάνι αυτό, βρίσκεται σε έναν διαρκή και ανελέητο πόλεμο με τη γραφειοκρατία. Θα ήθελα να με ακούσει ιδιαίτερα και ο </w:t>
      </w:r>
      <w:r>
        <w:rPr>
          <w:rFonts w:eastAsia="Times New Roman"/>
          <w:bCs/>
          <w:shd w:val="clear" w:color="auto" w:fill="FFFFFF"/>
        </w:rPr>
        <w:t>γ</w:t>
      </w:r>
      <w:r>
        <w:rPr>
          <w:rFonts w:eastAsia="Times New Roman"/>
          <w:bCs/>
          <w:shd w:val="clear" w:color="auto" w:fill="FFFFFF"/>
        </w:rPr>
        <w:t xml:space="preserve">ενικός </w:t>
      </w:r>
      <w:r>
        <w:rPr>
          <w:rFonts w:eastAsia="Times New Roman"/>
          <w:bCs/>
          <w:shd w:val="clear" w:color="auto" w:fill="FFFFFF"/>
        </w:rPr>
        <w:t>γ</w:t>
      </w:r>
      <w:r>
        <w:rPr>
          <w:rFonts w:eastAsia="Times New Roman"/>
          <w:bCs/>
          <w:shd w:val="clear" w:color="auto" w:fill="FFFFFF"/>
        </w:rPr>
        <w:t>ραμματέας, ο οπο</w:t>
      </w:r>
      <w:r>
        <w:rPr>
          <w:rFonts w:eastAsia="Times New Roman"/>
          <w:bCs/>
          <w:shd w:val="clear" w:color="auto" w:fill="FFFFFF"/>
        </w:rPr>
        <w:t>ίος ήταν παρών –νομίζω ότι ήσασταν εσείς- στα εγκαίνια εκείνο το καλοκαίρι. Η γραφειοκρατία αναγκάζει τον κάθε δήμο της χώρας και δη τον Δήμο Ανατολικής Μάνης, όπως προελέχθη από τον συνάδελφο που ήταν στο Βήμα, να προσλάβει τεχνικό σύμβουλο, προκειμένου ν</w:t>
      </w:r>
      <w:r>
        <w:rPr>
          <w:rFonts w:eastAsia="Times New Roman"/>
          <w:bCs/>
          <w:shd w:val="clear" w:color="auto" w:fill="FFFFFF"/>
        </w:rPr>
        <w:t xml:space="preserve">α παρακάμψει τα διάφορα προσκόμματα. </w:t>
      </w:r>
    </w:p>
    <w:p w14:paraId="2D05F6A5" w14:textId="77777777" w:rsidR="00237587" w:rsidRDefault="00AE0D0F">
      <w:pPr>
        <w:spacing w:after="0" w:line="600" w:lineRule="auto"/>
        <w:ind w:firstLine="720"/>
        <w:jc w:val="both"/>
        <w:rPr>
          <w:rFonts w:eastAsia="Times New Roman" w:cs="Times New Roman"/>
          <w:szCs w:val="24"/>
        </w:rPr>
      </w:pPr>
      <w:r>
        <w:rPr>
          <w:rFonts w:eastAsia="Times New Roman"/>
          <w:bCs/>
          <w:shd w:val="clear" w:color="auto" w:fill="FFFFFF"/>
        </w:rPr>
        <w:t>Το λιμάνι του Γυθείου, λοιπόν, για να γίνει λειτουργικό –άκουσον άκουσον- χρειάζεται περίπου τέσσερα-πέντε σοβαρά πράγματα ακόμη. Πρώτον, δεν έχει επιβατικό σταθμό. Για να υπάρξει, κύριε Υπουργέ, επιβατικός σταθμός στο</w:t>
      </w:r>
      <w:r>
        <w:rPr>
          <w:rFonts w:eastAsia="Times New Roman"/>
          <w:bCs/>
          <w:shd w:val="clear" w:color="auto" w:fill="FFFFFF"/>
        </w:rPr>
        <w:t xml:space="preserve"> λιμάνι του Γυθείου, πρέπει να υπάρχει και εδώ, όπως αναφέρατε κι εσείς </w:t>
      </w:r>
      <w:r>
        <w:rPr>
          <w:rFonts w:eastAsia="Times New Roman"/>
          <w:bCs/>
          <w:shd w:val="clear" w:color="auto" w:fill="FFFFFF"/>
        </w:rPr>
        <w:lastRenderedPageBreak/>
        <w:t xml:space="preserve">προηγουμένως, </w:t>
      </w:r>
      <w:r>
        <w:rPr>
          <w:rFonts w:eastAsia="Times New Roman"/>
          <w:bCs/>
          <w:shd w:val="clear" w:color="auto" w:fill="FFFFFF"/>
          <w:lang w:val="en-US"/>
        </w:rPr>
        <w:t>master</w:t>
      </w:r>
      <w:r w:rsidRPr="004C04D3">
        <w:rPr>
          <w:rFonts w:eastAsia="Times New Roman"/>
          <w:bCs/>
          <w:shd w:val="clear" w:color="auto" w:fill="FFFFFF"/>
        </w:rPr>
        <w:t xml:space="preserve"> </w:t>
      </w:r>
      <w:r>
        <w:rPr>
          <w:rFonts w:eastAsia="Times New Roman"/>
          <w:bCs/>
          <w:shd w:val="clear" w:color="auto" w:fill="FFFFFF"/>
          <w:lang w:val="en-US"/>
        </w:rPr>
        <w:t>plan</w:t>
      </w:r>
      <w:r w:rsidRPr="004C04D3">
        <w:rPr>
          <w:rFonts w:eastAsia="Times New Roman"/>
          <w:bCs/>
          <w:shd w:val="clear" w:color="auto" w:fill="FFFFFF"/>
        </w:rPr>
        <w:t xml:space="preserve"> </w:t>
      </w:r>
      <w:r>
        <w:rPr>
          <w:rFonts w:eastAsia="Times New Roman"/>
          <w:bCs/>
          <w:shd w:val="clear" w:color="auto" w:fill="FFFFFF"/>
        </w:rPr>
        <w:t xml:space="preserve">για να βγουν οι όροι δόμησής του. Επιλέγεται αυτήν τη στιγμή το </w:t>
      </w:r>
      <w:r>
        <w:rPr>
          <w:rFonts w:eastAsia="Times New Roman"/>
          <w:bCs/>
          <w:shd w:val="clear" w:color="auto" w:fill="FFFFFF"/>
          <w:lang w:val="en-US"/>
        </w:rPr>
        <w:t>by</w:t>
      </w:r>
      <w:r w:rsidRPr="004C04D3">
        <w:rPr>
          <w:rFonts w:eastAsia="Times New Roman"/>
          <w:bCs/>
          <w:shd w:val="clear" w:color="auto" w:fill="FFFFFF"/>
        </w:rPr>
        <w:t xml:space="preserve"> </w:t>
      </w:r>
      <w:r>
        <w:rPr>
          <w:rFonts w:eastAsia="Times New Roman"/>
          <w:bCs/>
          <w:shd w:val="clear" w:color="auto" w:fill="FFFFFF"/>
          <w:lang w:val="en-US"/>
        </w:rPr>
        <w:t>pass</w:t>
      </w:r>
      <w:r w:rsidRPr="004C04D3">
        <w:rPr>
          <w:rFonts w:eastAsia="Times New Roman"/>
          <w:bCs/>
          <w:shd w:val="clear" w:color="auto" w:fill="FFFFFF"/>
        </w:rPr>
        <w:t xml:space="preserve"> </w:t>
      </w:r>
      <w:r>
        <w:rPr>
          <w:rFonts w:eastAsia="Times New Roman"/>
          <w:bCs/>
          <w:shd w:val="clear" w:color="auto" w:fill="FFFFFF"/>
        </w:rPr>
        <w:t>–</w:t>
      </w:r>
      <w:r>
        <w:rPr>
          <w:rFonts w:eastAsia="Times New Roman" w:cs="Times New Roman"/>
          <w:szCs w:val="24"/>
        </w:rPr>
        <w:t>ας το πούμε έτσι- του προκατακευασμένου σταθμού, προκειμένου να ξεπεραστεί αυτό το εμ</w:t>
      </w:r>
      <w:r>
        <w:rPr>
          <w:rFonts w:eastAsia="Times New Roman" w:cs="Times New Roman"/>
          <w:szCs w:val="24"/>
        </w:rPr>
        <w:t xml:space="preserve">πόδιο. Δεύτερον, δεν έχει σύστημα καμερών επιτήρησης. Τρίτον, δεν έχει την απαιτούμενη σύμφωνα με τις προδιαγραφές περίφραξη. Τέλος, </w:t>
      </w:r>
      <w:r w:rsidRPr="00A8202F">
        <w:rPr>
          <w:rFonts w:eastAsia="Times New Roman"/>
          <w:bCs/>
          <w:shd w:val="clear" w:color="auto" w:fill="FFFFFF"/>
        </w:rPr>
        <w:t>δεν</w:t>
      </w:r>
      <w:r>
        <w:rPr>
          <w:rFonts w:eastAsia="Times New Roman" w:cs="Times New Roman"/>
          <w:szCs w:val="24"/>
        </w:rPr>
        <w:t xml:space="preserve"> </w:t>
      </w:r>
      <w:r w:rsidRPr="00773379">
        <w:rPr>
          <w:rFonts w:eastAsia="Times New Roman"/>
          <w:bCs/>
        </w:rPr>
        <w:t>έχει</w:t>
      </w:r>
      <w:r>
        <w:rPr>
          <w:rFonts w:eastAsia="Times New Roman" w:cs="Times New Roman"/>
          <w:szCs w:val="24"/>
        </w:rPr>
        <w:t xml:space="preserve"> πύλες εισόδου </w:t>
      </w:r>
      <w:r w:rsidRPr="00F331DF">
        <w:rPr>
          <w:rFonts w:eastAsia="Times New Roman"/>
          <w:bCs/>
        </w:rPr>
        <w:t>και</w:t>
      </w:r>
      <w:r>
        <w:rPr>
          <w:rFonts w:eastAsia="Times New Roman" w:cs="Times New Roman"/>
          <w:szCs w:val="24"/>
        </w:rPr>
        <w:t xml:space="preserve"> εξόδου. </w:t>
      </w:r>
    </w:p>
    <w:p w14:paraId="2D05F6A6" w14:textId="77777777" w:rsidR="00237587" w:rsidRDefault="00AE0D0F">
      <w:pPr>
        <w:spacing w:after="0" w:line="600" w:lineRule="auto"/>
        <w:ind w:firstLine="720"/>
        <w:jc w:val="both"/>
        <w:rPr>
          <w:rFonts w:eastAsia="Times New Roman"/>
          <w:szCs w:val="24"/>
        </w:rPr>
      </w:pPr>
      <w:r>
        <w:rPr>
          <w:rFonts w:eastAsia="Times New Roman"/>
          <w:szCs w:val="24"/>
        </w:rPr>
        <w:t>Ε</w:t>
      </w:r>
      <w:r w:rsidRPr="00DC49F4">
        <w:rPr>
          <w:rFonts w:eastAsia="Times New Roman"/>
          <w:szCs w:val="24"/>
        </w:rPr>
        <w:t>πειδή</w:t>
      </w:r>
      <w:r>
        <w:rPr>
          <w:rFonts w:eastAsia="Times New Roman"/>
          <w:szCs w:val="24"/>
        </w:rPr>
        <w:t>,</w:t>
      </w:r>
      <w:r w:rsidRPr="00DC49F4">
        <w:rPr>
          <w:rFonts w:eastAsia="Times New Roman"/>
          <w:szCs w:val="24"/>
        </w:rPr>
        <w:t xml:space="preserve"> λοιπόν</w:t>
      </w:r>
      <w:r>
        <w:rPr>
          <w:rFonts w:eastAsia="Times New Roman"/>
          <w:szCs w:val="24"/>
        </w:rPr>
        <w:t>,</w:t>
      </w:r>
      <w:r w:rsidRPr="00DC49F4">
        <w:rPr>
          <w:rFonts w:eastAsia="Times New Roman"/>
          <w:szCs w:val="24"/>
        </w:rPr>
        <w:t xml:space="preserve"> </w:t>
      </w:r>
      <w:r>
        <w:rPr>
          <w:rFonts w:eastAsia="Times New Roman"/>
          <w:szCs w:val="24"/>
        </w:rPr>
        <w:t>κ</w:t>
      </w:r>
      <w:r w:rsidRPr="00DC49F4">
        <w:rPr>
          <w:rFonts w:eastAsia="Times New Roman"/>
          <w:szCs w:val="24"/>
        </w:rPr>
        <w:t>ύριε Υπουργέ</w:t>
      </w:r>
      <w:r>
        <w:rPr>
          <w:rFonts w:eastAsia="Times New Roman"/>
          <w:szCs w:val="24"/>
        </w:rPr>
        <w:t>,</w:t>
      </w:r>
      <w:r w:rsidRPr="00DC49F4">
        <w:rPr>
          <w:rFonts w:eastAsia="Times New Roman"/>
          <w:szCs w:val="24"/>
        </w:rPr>
        <w:t xml:space="preserve"> αναφέρατε ότι </w:t>
      </w:r>
      <w:r>
        <w:rPr>
          <w:rFonts w:eastAsia="Times New Roman"/>
          <w:szCs w:val="24"/>
        </w:rPr>
        <w:t>θη</w:t>
      </w:r>
      <w:r w:rsidRPr="00DC49F4">
        <w:rPr>
          <w:rFonts w:eastAsia="Times New Roman"/>
          <w:szCs w:val="24"/>
        </w:rPr>
        <w:t>τεύουμε σε διαφορετική σχολή ανάπτυξης</w:t>
      </w:r>
      <w:r>
        <w:rPr>
          <w:rFonts w:eastAsia="Times New Roman"/>
          <w:szCs w:val="24"/>
        </w:rPr>
        <w:t>,</w:t>
      </w:r>
      <w:r w:rsidRPr="00DC49F4">
        <w:rPr>
          <w:rFonts w:eastAsia="Times New Roman"/>
          <w:szCs w:val="24"/>
        </w:rPr>
        <w:t xml:space="preserve"> θα σας προκαλούσα</w:t>
      </w:r>
      <w:r>
        <w:rPr>
          <w:rFonts w:eastAsia="Times New Roman"/>
          <w:szCs w:val="24"/>
        </w:rPr>
        <w:t>,</w:t>
      </w:r>
      <w:r w:rsidRPr="00DC49F4">
        <w:rPr>
          <w:rFonts w:eastAsia="Times New Roman"/>
          <w:szCs w:val="24"/>
        </w:rPr>
        <w:t xml:space="preserve"> προσχωρώντας</w:t>
      </w:r>
      <w:r>
        <w:rPr>
          <w:rFonts w:eastAsia="Times New Roman"/>
          <w:szCs w:val="24"/>
        </w:rPr>
        <w:t>,</w:t>
      </w:r>
      <w:r w:rsidRPr="00DC49F4">
        <w:rPr>
          <w:rFonts w:eastAsia="Times New Roman"/>
          <w:szCs w:val="24"/>
        </w:rPr>
        <w:t xml:space="preserve"> αν θέλετε</w:t>
      </w:r>
      <w:r>
        <w:rPr>
          <w:rFonts w:eastAsia="Times New Roman"/>
          <w:szCs w:val="24"/>
        </w:rPr>
        <w:t>,</w:t>
      </w:r>
      <w:r w:rsidRPr="00DC49F4">
        <w:rPr>
          <w:rFonts w:eastAsia="Times New Roman"/>
          <w:szCs w:val="24"/>
        </w:rPr>
        <w:t xml:space="preserve"> στη δική σας </w:t>
      </w:r>
      <w:r>
        <w:rPr>
          <w:rFonts w:eastAsia="Times New Roman"/>
          <w:szCs w:val="24"/>
        </w:rPr>
        <w:t>σχολή</w:t>
      </w:r>
      <w:r w:rsidRPr="00DC49F4">
        <w:rPr>
          <w:rFonts w:eastAsia="Times New Roman"/>
          <w:szCs w:val="24"/>
        </w:rPr>
        <w:t xml:space="preserve"> ανάπτυξης</w:t>
      </w:r>
      <w:r>
        <w:rPr>
          <w:rFonts w:eastAsia="Times New Roman"/>
          <w:szCs w:val="24"/>
        </w:rPr>
        <w:t>,</w:t>
      </w:r>
      <w:r w:rsidRPr="00DC49F4">
        <w:rPr>
          <w:rFonts w:eastAsia="Times New Roman"/>
          <w:szCs w:val="24"/>
        </w:rPr>
        <w:t xml:space="preserve"> άμεσα να αντιμετωπίσετε το ζήτημα αυτό</w:t>
      </w:r>
      <w:r>
        <w:rPr>
          <w:rFonts w:eastAsia="Times New Roman"/>
          <w:szCs w:val="24"/>
        </w:rPr>
        <w:t>,</w:t>
      </w:r>
      <w:r w:rsidRPr="00DC49F4">
        <w:rPr>
          <w:rFonts w:eastAsia="Times New Roman"/>
          <w:szCs w:val="24"/>
        </w:rPr>
        <w:t xml:space="preserve"> δεδομένου ότι καλά είναι τα λόγια</w:t>
      </w:r>
      <w:r>
        <w:rPr>
          <w:rFonts w:eastAsia="Times New Roman"/>
          <w:szCs w:val="24"/>
        </w:rPr>
        <w:t>, κ</w:t>
      </w:r>
      <w:r w:rsidRPr="00DC49F4">
        <w:rPr>
          <w:rFonts w:eastAsia="Times New Roman"/>
          <w:szCs w:val="24"/>
        </w:rPr>
        <w:t>αλ</w:t>
      </w:r>
      <w:r>
        <w:rPr>
          <w:rFonts w:eastAsia="Times New Roman"/>
          <w:szCs w:val="24"/>
        </w:rPr>
        <w:t>ές</w:t>
      </w:r>
      <w:r w:rsidRPr="00DC49F4">
        <w:rPr>
          <w:rFonts w:eastAsia="Times New Roman"/>
          <w:szCs w:val="24"/>
        </w:rPr>
        <w:t xml:space="preserve"> είναι οι θεωρίες της </w:t>
      </w:r>
      <w:r>
        <w:rPr>
          <w:rFonts w:eastAsia="Times New Roman"/>
          <w:szCs w:val="24"/>
        </w:rPr>
        <w:t>Α</w:t>
      </w:r>
      <w:r w:rsidRPr="00DC49F4">
        <w:rPr>
          <w:rFonts w:eastAsia="Times New Roman"/>
          <w:szCs w:val="24"/>
        </w:rPr>
        <w:t>ριστεράς</w:t>
      </w:r>
      <w:r>
        <w:rPr>
          <w:rFonts w:eastAsia="Times New Roman"/>
          <w:szCs w:val="24"/>
        </w:rPr>
        <w:t>,</w:t>
      </w:r>
      <w:r w:rsidRPr="00DC49F4">
        <w:rPr>
          <w:rFonts w:eastAsia="Times New Roman"/>
          <w:szCs w:val="24"/>
        </w:rPr>
        <w:t xml:space="preserve"> οι οποίες </w:t>
      </w:r>
      <w:r>
        <w:rPr>
          <w:rFonts w:eastAsia="Times New Roman"/>
          <w:szCs w:val="24"/>
        </w:rPr>
        <w:t xml:space="preserve">όμως </w:t>
      </w:r>
      <w:r w:rsidRPr="00DC49F4">
        <w:rPr>
          <w:rFonts w:eastAsia="Times New Roman"/>
          <w:szCs w:val="24"/>
        </w:rPr>
        <w:t xml:space="preserve">άλλα λένε τη </w:t>
      </w:r>
      <w:r>
        <w:rPr>
          <w:rFonts w:eastAsia="Times New Roman"/>
          <w:szCs w:val="24"/>
        </w:rPr>
        <w:t>μία</w:t>
      </w:r>
      <w:r w:rsidRPr="00DC49F4">
        <w:rPr>
          <w:rFonts w:eastAsia="Times New Roman"/>
          <w:szCs w:val="24"/>
        </w:rPr>
        <w:t xml:space="preserve"> φορά</w:t>
      </w:r>
      <w:r>
        <w:rPr>
          <w:rFonts w:eastAsia="Times New Roman"/>
          <w:szCs w:val="24"/>
        </w:rPr>
        <w:t>, άλλα λένε</w:t>
      </w:r>
      <w:r w:rsidRPr="00DC49F4">
        <w:rPr>
          <w:rFonts w:eastAsia="Times New Roman"/>
          <w:szCs w:val="24"/>
        </w:rPr>
        <w:t xml:space="preserve"> την άλλη</w:t>
      </w:r>
      <w:r>
        <w:rPr>
          <w:rFonts w:eastAsia="Times New Roman"/>
          <w:szCs w:val="24"/>
        </w:rPr>
        <w:t>,</w:t>
      </w:r>
      <w:r w:rsidRPr="00DC49F4">
        <w:rPr>
          <w:rFonts w:eastAsia="Times New Roman"/>
          <w:szCs w:val="24"/>
        </w:rPr>
        <w:t xml:space="preserve"> αλλά </w:t>
      </w:r>
      <w:r>
        <w:rPr>
          <w:rFonts w:eastAsia="Times New Roman"/>
          <w:szCs w:val="24"/>
        </w:rPr>
        <w:t xml:space="preserve">απ’ </w:t>
      </w:r>
      <w:r w:rsidRPr="00DC49F4">
        <w:rPr>
          <w:rFonts w:eastAsia="Times New Roman"/>
          <w:szCs w:val="24"/>
        </w:rPr>
        <w:t>τ</w:t>
      </w:r>
      <w:r w:rsidRPr="00DC49F4">
        <w:rPr>
          <w:rFonts w:eastAsia="Times New Roman"/>
          <w:szCs w:val="24"/>
        </w:rPr>
        <w:t xml:space="preserve">ην άλλη πρέπει να ξεχνάμε </w:t>
      </w:r>
      <w:r>
        <w:rPr>
          <w:rFonts w:eastAsia="Times New Roman"/>
          <w:szCs w:val="24"/>
        </w:rPr>
        <w:t>τ</w:t>
      </w:r>
      <w:r w:rsidRPr="00DC49F4">
        <w:rPr>
          <w:rFonts w:eastAsia="Times New Roman"/>
          <w:szCs w:val="24"/>
        </w:rPr>
        <w:t>ι λέγαμε την πρώτη</w:t>
      </w:r>
      <w:r>
        <w:rPr>
          <w:rFonts w:eastAsia="Times New Roman"/>
          <w:szCs w:val="24"/>
        </w:rPr>
        <w:t>,</w:t>
      </w:r>
      <w:r w:rsidRPr="00DC49F4">
        <w:rPr>
          <w:rFonts w:eastAsia="Times New Roman"/>
          <w:szCs w:val="24"/>
        </w:rPr>
        <w:t xml:space="preserve"> </w:t>
      </w:r>
      <w:r>
        <w:rPr>
          <w:rFonts w:eastAsia="Times New Roman"/>
          <w:szCs w:val="24"/>
        </w:rPr>
        <w:t>διότι</w:t>
      </w:r>
      <w:r w:rsidRPr="00DC49F4">
        <w:rPr>
          <w:rFonts w:eastAsia="Times New Roman"/>
          <w:szCs w:val="24"/>
        </w:rPr>
        <w:t xml:space="preserve"> τα πράγματα μεταβάλλονται ιστορικά</w:t>
      </w:r>
      <w:r>
        <w:rPr>
          <w:rFonts w:eastAsia="Times New Roman"/>
          <w:szCs w:val="24"/>
        </w:rPr>
        <w:t>, αν</w:t>
      </w:r>
      <w:r w:rsidRPr="00DC49F4">
        <w:rPr>
          <w:rFonts w:eastAsia="Times New Roman"/>
          <w:szCs w:val="24"/>
        </w:rPr>
        <w:t xml:space="preserve"> θέλετε</w:t>
      </w:r>
      <w:r>
        <w:rPr>
          <w:rFonts w:eastAsia="Times New Roman"/>
          <w:szCs w:val="24"/>
        </w:rPr>
        <w:t xml:space="preserve">. </w:t>
      </w:r>
    </w:p>
    <w:p w14:paraId="2D05F6A7" w14:textId="77777777" w:rsidR="00237587" w:rsidRDefault="00AE0D0F">
      <w:pPr>
        <w:spacing w:after="0" w:line="600" w:lineRule="auto"/>
        <w:ind w:firstLine="720"/>
        <w:jc w:val="both"/>
        <w:rPr>
          <w:rFonts w:eastAsia="Times New Roman"/>
          <w:szCs w:val="24"/>
        </w:rPr>
      </w:pPr>
      <w:r>
        <w:rPr>
          <w:rFonts w:eastAsia="Times New Roman"/>
          <w:szCs w:val="24"/>
        </w:rPr>
        <w:t>Α</w:t>
      </w:r>
      <w:r w:rsidRPr="00DC49F4">
        <w:rPr>
          <w:rFonts w:eastAsia="Times New Roman"/>
          <w:szCs w:val="24"/>
        </w:rPr>
        <w:t>υτή</w:t>
      </w:r>
      <w:r>
        <w:rPr>
          <w:rFonts w:eastAsia="Times New Roman"/>
          <w:szCs w:val="24"/>
        </w:rPr>
        <w:t>ν</w:t>
      </w:r>
      <w:r w:rsidRPr="00DC49F4">
        <w:rPr>
          <w:rFonts w:eastAsia="Times New Roman"/>
          <w:szCs w:val="24"/>
        </w:rPr>
        <w:t xml:space="preserve"> τη στιγμή</w:t>
      </w:r>
      <w:r>
        <w:rPr>
          <w:rFonts w:eastAsia="Times New Roman"/>
          <w:szCs w:val="24"/>
        </w:rPr>
        <w:t>, όμως,</w:t>
      </w:r>
      <w:r w:rsidRPr="00DC49F4">
        <w:rPr>
          <w:rFonts w:eastAsia="Times New Roman"/>
          <w:szCs w:val="24"/>
        </w:rPr>
        <w:t xml:space="preserve"> αυτό το οποίο απαιτείτ</w:t>
      </w:r>
      <w:r>
        <w:rPr>
          <w:rFonts w:eastAsia="Times New Roman"/>
          <w:szCs w:val="24"/>
        </w:rPr>
        <w:t>αι</w:t>
      </w:r>
      <w:r w:rsidRPr="00DC49F4">
        <w:rPr>
          <w:rFonts w:eastAsia="Times New Roman"/>
          <w:szCs w:val="24"/>
        </w:rPr>
        <w:t xml:space="preserve"> είναι να υπάρξ</w:t>
      </w:r>
      <w:r>
        <w:rPr>
          <w:rFonts w:eastAsia="Times New Roman"/>
          <w:szCs w:val="24"/>
        </w:rPr>
        <w:t>ουν</w:t>
      </w:r>
      <w:r w:rsidRPr="00DC49F4">
        <w:rPr>
          <w:rFonts w:eastAsia="Times New Roman"/>
          <w:szCs w:val="24"/>
        </w:rPr>
        <w:t xml:space="preserve"> αυτές </w:t>
      </w:r>
      <w:r>
        <w:rPr>
          <w:rFonts w:eastAsia="Times New Roman"/>
          <w:szCs w:val="24"/>
        </w:rPr>
        <w:t xml:space="preserve">οι </w:t>
      </w:r>
      <w:r w:rsidRPr="00DC49F4">
        <w:rPr>
          <w:rFonts w:eastAsia="Times New Roman"/>
          <w:szCs w:val="24"/>
        </w:rPr>
        <w:t xml:space="preserve">600.000 ευρώ τις οποίες έχει υποσχεθεί ο κύριος </w:t>
      </w:r>
      <w:r>
        <w:rPr>
          <w:rFonts w:eastAsia="Times New Roman"/>
          <w:szCs w:val="24"/>
        </w:rPr>
        <w:t>γ</w:t>
      </w:r>
      <w:r w:rsidRPr="00DC49F4">
        <w:rPr>
          <w:rFonts w:eastAsia="Times New Roman"/>
          <w:szCs w:val="24"/>
        </w:rPr>
        <w:t xml:space="preserve">ενικός </w:t>
      </w:r>
      <w:r>
        <w:rPr>
          <w:rFonts w:eastAsia="Times New Roman"/>
          <w:szCs w:val="24"/>
        </w:rPr>
        <w:t>γ</w:t>
      </w:r>
      <w:r w:rsidRPr="00DC49F4">
        <w:rPr>
          <w:rFonts w:eastAsia="Times New Roman"/>
          <w:szCs w:val="24"/>
        </w:rPr>
        <w:t>ραμματέας</w:t>
      </w:r>
      <w:r>
        <w:rPr>
          <w:rFonts w:eastAsia="Times New Roman"/>
          <w:szCs w:val="24"/>
        </w:rPr>
        <w:t>, ο</w:t>
      </w:r>
      <w:r w:rsidRPr="00DC49F4">
        <w:rPr>
          <w:rFonts w:eastAsia="Times New Roman"/>
          <w:szCs w:val="24"/>
        </w:rPr>
        <w:t xml:space="preserve"> </w:t>
      </w:r>
      <w:r>
        <w:rPr>
          <w:rFonts w:eastAsia="Times New Roman"/>
          <w:szCs w:val="24"/>
        </w:rPr>
        <w:t>γ</w:t>
      </w:r>
      <w:r w:rsidRPr="00DC49F4">
        <w:rPr>
          <w:rFonts w:eastAsia="Times New Roman"/>
          <w:szCs w:val="24"/>
        </w:rPr>
        <w:t xml:space="preserve">ραμματέας </w:t>
      </w:r>
      <w:r>
        <w:rPr>
          <w:rFonts w:eastAsia="Times New Roman"/>
          <w:szCs w:val="24"/>
        </w:rPr>
        <w:t>λ</w:t>
      </w:r>
      <w:r w:rsidRPr="00DC49F4">
        <w:rPr>
          <w:rFonts w:eastAsia="Times New Roman"/>
          <w:szCs w:val="24"/>
        </w:rPr>
        <w:t xml:space="preserve">ιμένων και </w:t>
      </w:r>
      <w:r>
        <w:rPr>
          <w:rFonts w:eastAsia="Times New Roman"/>
          <w:szCs w:val="24"/>
        </w:rPr>
        <w:t>λ</w:t>
      </w:r>
      <w:r w:rsidRPr="00DC49F4">
        <w:rPr>
          <w:rFonts w:eastAsia="Times New Roman"/>
          <w:szCs w:val="24"/>
        </w:rPr>
        <w:t xml:space="preserve">ιμενικής </w:t>
      </w:r>
      <w:r>
        <w:rPr>
          <w:rFonts w:eastAsia="Times New Roman"/>
          <w:szCs w:val="24"/>
        </w:rPr>
        <w:t>π</w:t>
      </w:r>
      <w:r w:rsidRPr="00DC49F4">
        <w:rPr>
          <w:rFonts w:eastAsia="Times New Roman"/>
          <w:szCs w:val="24"/>
        </w:rPr>
        <w:t>ολιτικής</w:t>
      </w:r>
      <w:r>
        <w:rPr>
          <w:rFonts w:eastAsia="Times New Roman"/>
          <w:szCs w:val="24"/>
        </w:rPr>
        <w:t>,</w:t>
      </w:r>
      <w:r w:rsidRPr="00DC49F4">
        <w:rPr>
          <w:rFonts w:eastAsia="Times New Roman"/>
          <w:szCs w:val="24"/>
        </w:rPr>
        <w:t xml:space="preserve"> ούτως ώστε το λιμάνι του Γυθείου να καταστεί λειτουργικό</w:t>
      </w:r>
      <w:r>
        <w:rPr>
          <w:rFonts w:eastAsia="Times New Roman"/>
          <w:szCs w:val="24"/>
        </w:rPr>
        <w:t>.</w:t>
      </w:r>
      <w:r w:rsidRPr="00DC49F4">
        <w:rPr>
          <w:rFonts w:eastAsia="Times New Roman"/>
          <w:szCs w:val="24"/>
        </w:rPr>
        <w:t xml:space="preserve"> Πιστεύω ότι θα γίνει</w:t>
      </w:r>
      <w:r>
        <w:rPr>
          <w:rFonts w:eastAsia="Times New Roman"/>
          <w:szCs w:val="24"/>
        </w:rPr>
        <w:t>.</w:t>
      </w:r>
    </w:p>
    <w:p w14:paraId="2D05F6A8" w14:textId="77777777" w:rsidR="00237587" w:rsidRDefault="00AE0D0F">
      <w:pPr>
        <w:spacing w:after="0" w:line="600" w:lineRule="auto"/>
        <w:ind w:firstLine="720"/>
        <w:jc w:val="both"/>
        <w:rPr>
          <w:rFonts w:eastAsia="Times New Roman"/>
          <w:szCs w:val="24"/>
        </w:rPr>
      </w:pPr>
      <w:r>
        <w:rPr>
          <w:rFonts w:eastAsia="Times New Roman"/>
          <w:szCs w:val="24"/>
        </w:rPr>
        <w:lastRenderedPageBreak/>
        <w:t>Θ</w:t>
      </w:r>
      <w:r w:rsidRPr="00DC49F4">
        <w:rPr>
          <w:rFonts w:eastAsia="Times New Roman"/>
          <w:szCs w:val="24"/>
        </w:rPr>
        <w:t xml:space="preserve">έλω να πω και </w:t>
      </w:r>
      <w:r>
        <w:rPr>
          <w:rFonts w:eastAsia="Times New Roman"/>
          <w:szCs w:val="24"/>
        </w:rPr>
        <w:t>μια</w:t>
      </w:r>
      <w:r w:rsidRPr="00DC49F4">
        <w:rPr>
          <w:rFonts w:eastAsia="Times New Roman"/>
          <w:szCs w:val="24"/>
        </w:rPr>
        <w:t xml:space="preserve"> καλή κουβέντα για </w:t>
      </w:r>
      <w:r>
        <w:rPr>
          <w:rFonts w:eastAsia="Times New Roman"/>
          <w:szCs w:val="24"/>
        </w:rPr>
        <w:t>σας. Π</w:t>
      </w:r>
      <w:r w:rsidRPr="00DC49F4">
        <w:rPr>
          <w:rFonts w:eastAsia="Times New Roman"/>
          <w:szCs w:val="24"/>
        </w:rPr>
        <w:t>ράγματι</w:t>
      </w:r>
      <w:r>
        <w:rPr>
          <w:rFonts w:eastAsia="Times New Roman"/>
          <w:szCs w:val="24"/>
        </w:rPr>
        <w:t>,</w:t>
      </w:r>
      <w:r w:rsidRPr="00DC49F4">
        <w:rPr>
          <w:rFonts w:eastAsia="Times New Roman"/>
          <w:szCs w:val="24"/>
        </w:rPr>
        <w:t xml:space="preserve"> στο </w:t>
      </w:r>
      <w:r>
        <w:rPr>
          <w:rFonts w:eastAsia="Times New Roman"/>
          <w:szCs w:val="24"/>
        </w:rPr>
        <w:t>Π</w:t>
      </w:r>
      <w:r w:rsidRPr="00DC49F4">
        <w:rPr>
          <w:rFonts w:eastAsia="Times New Roman"/>
          <w:szCs w:val="24"/>
        </w:rPr>
        <w:t>ρόγραμμα Δημοσίων Επενδύσεων</w:t>
      </w:r>
      <w:r>
        <w:rPr>
          <w:rFonts w:eastAsia="Times New Roman"/>
          <w:szCs w:val="24"/>
        </w:rPr>
        <w:t>,</w:t>
      </w:r>
      <w:r w:rsidRPr="00DC49F4">
        <w:rPr>
          <w:rFonts w:eastAsia="Times New Roman"/>
          <w:szCs w:val="24"/>
        </w:rPr>
        <w:t xml:space="preserve"> από το οποίο έχετε πει </w:t>
      </w:r>
      <w:r>
        <w:rPr>
          <w:rFonts w:eastAsia="Times New Roman"/>
          <w:szCs w:val="24"/>
        </w:rPr>
        <w:t xml:space="preserve">ότι </w:t>
      </w:r>
      <w:r w:rsidRPr="00DC49F4">
        <w:rPr>
          <w:rFonts w:eastAsia="Times New Roman"/>
          <w:szCs w:val="24"/>
        </w:rPr>
        <w:t>θα δώσετε τα 600.00</w:t>
      </w:r>
      <w:r w:rsidRPr="00DC49F4">
        <w:rPr>
          <w:rFonts w:eastAsia="Times New Roman"/>
          <w:szCs w:val="24"/>
        </w:rPr>
        <w:t>0 ευρώ</w:t>
      </w:r>
      <w:r>
        <w:rPr>
          <w:rFonts w:eastAsia="Times New Roman"/>
          <w:szCs w:val="24"/>
        </w:rPr>
        <w:t>,</w:t>
      </w:r>
      <w:r w:rsidRPr="00DC49F4">
        <w:rPr>
          <w:rFonts w:eastAsia="Times New Roman"/>
          <w:szCs w:val="24"/>
        </w:rPr>
        <w:t xml:space="preserve"> υπάρχει </w:t>
      </w:r>
      <w:r>
        <w:rPr>
          <w:rFonts w:eastAsia="Times New Roman"/>
          <w:szCs w:val="24"/>
        </w:rPr>
        <w:t>μια</w:t>
      </w:r>
      <w:r w:rsidRPr="00DC49F4">
        <w:rPr>
          <w:rFonts w:eastAsia="Times New Roman"/>
          <w:szCs w:val="24"/>
        </w:rPr>
        <w:t xml:space="preserve"> καλή απορροφητικότητα της </w:t>
      </w:r>
      <w:r>
        <w:rPr>
          <w:rFonts w:eastAsia="Times New Roman"/>
          <w:szCs w:val="24"/>
        </w:rPr>
        <w:t>γ</w:t>
      </w:r>
      <w:r w:rsidRPr="00DC49F4">
        <w:rPr>
          <w:rFonts w:eastAsia="Times New Roman"/>
          <w:szCs w:val="24"/>
        </w:rPr>
        <w:t>ραμματείας</w:t>
      </w:r>
      <w:r>
        <w:rPr>
          <w:rFonts w:eastAsia="Times New Roman"/>
          <w:szCs w:val="24"/>
        </w:rPr>
        <w:t xml:space="preserve"> σας</w:t>
      </w:r>
      <w:r w:rsidRPr="00DC49F4">
        <w:rPr>
          <w:rFonts w:eastAsia="Times New Roman"/>
          <w:szCs w:val="24"/>
        </w:rPr>
        <w:t xml:space="preserve"> και κατά τούτο πιστεύω ότι υπάρχει πρόσφορο έδαφος</w:t>
      </w:r>
      <w:r>
        <w:rPr>
          <w:rFonts w:eastAsia="Times New Roman"/>
          <w:szCs w:val="24"/>
        </w:rPr>
        <w:t>,</w:t>
      </w:r>
      <w:r w:rsidRPr="00DC49F4">
        <w:rPr>
          <w:rFonts w:eastAsia="Times New Roman"/>
          <w:szCs w:val="24"/>
        </w:rPr>
        <w:t xml:space="preserve"> ούτως ώστε αυτά τα 600.000 ευρώ να δοθούν</w:t>
      </w:r>
      <w:r>
        <w:rPr>
          <w:rFonts w:eastAsia="Times New Roman"/>
          <w:szCs w:val="24"/>
        </w:rPr>
        <w:t>, διότι η</w:t>
      </w:r>
      <w:r w:rsidRPr="00DC49F4">
        <w:rPr>
          <w:rFonts w:eastAsia="Times New Roman"/>
          <w:szCs w:val="24"/>
        </w:rPr>
        <w:t xml:space="preserve"> απορροφητικότητα </w:t>
      </w:r>
      <w:r>
        <w:rPr>
          <w:rFonts w:eastAsia="Times New Roman"/>
          <w:szCs w:val="24"/>
        </w:rPr>
        <w:t>είναι γύρω στα 8,5</w:t>
      </w:r>
      <w:r w:rsidRPr="00DC49F4">
        <w:rPr>
          <w:rFonts w:eastAsia="Times New Roman"/>
          <w:szCs w:val="24"/>
        </w:rPr>
        <w:t xml:space="preserve"> εκατομμύρια</w:t>
      </w:r>
      <w:r>
        <w:rPr>
          <w:rFonts w:eastAsia="Times New Roman"/>
          <w:szCs w:val="24"/>
        </w:rPr>
        <w:t>,</w:t>
      </w:r>
      <w:r w:rsidRPr="00DC49F4">
        <w:rPr>
          <w:rFonts w:eastAsia="Times New Roman"/>
          <w:szCs w:val="24"/>
        </w:rPr>
        <w:t xml:space="preserve"> από ό</w:t>
      </w:r>
      <w:r>
        <w:rPr>
          <w:rFonts w:eastAsia="Times New Roman"/>
          <w:szCs w:val="24"/>
        </w:rPr>
        <w:t>,</w:t>
      </w:r>
      <w:r w:rsidRPr="00DC49F4">
        <w:rPr>
          <w:rFonts w:eastAsia="Times New Roman"/>
          <w:szCs w:val="24"/>
        </w:rPr>
        <w:t>τι έχω πληροφορηθεί</w:t>
      </w:r>
      <w:r>
        <w:rPr>
          <w:rFonts w:eastAsia="Times New Roman"/>
          <w:szCs w:val="24"/>
        </w:rPr>
        <w:t xml:space="preserve">. </w:t>
      </w:r>
    </w:p>
    <w:p w14:paraId="2D05F6A9" w14:textId="77777777" w:rsidR="00237587" w:rsidRDefault="00AE0D0F">
      <w:pPr>
        <w:spacing w:after="0" w:line="600" w:lineRule="auto"/>
        <w:ind w:firstLine="720"/>
        <w:jc w:val="both"/>
        <w:rPr>
          <w:rFonts w:eastAsia="Times New Roman"/>
          <w:szCs w:val="24"/>
        </w:rPr>
      </w:pPr>
      <w:r>
        <w:rPr>
          <w:rFonts w:eastAsia="Times New Roman"/>
          <w:szCs w:val="24"/>
        </w:rPr>
        <w:t>Α</w:t>
      </w:r>
      <w:r w:rsidRPr="00DC49F4">
        <w:rPr>
          <w:rFonts w:eastAsia="Times New Roman"/>
          <w:szCs w:val="24"/>
        </w:rPr>
        <w:t>ντιλαμβάνεστε</w:t>
      </w:r>
      <w:r>
        <w:rPr>
          <w:rFonts w:eastAsia="Times New Roman"/>
          <w:szCs w:val="24"/>
        </w:rPr>
        <w:t>,</w:t>
      </w:r>
      <w:r w:rsidRPr="00DC49F4">
        <w:rPr>
          <w:rFonts w:eastAsia="Times New Roman"/>
          <w:szCs w:val="24"/>
        </w:rPr>
        <w:t xml:space="preserve"> λοιπόν</w:t>
      </w:r>
      <w:r>
        <w:rPr>
          <w:rFonts w:eastAsia="Times New Roman"/>
          <w:szCs w:val="24"/>
        </w:rPr>
        <w:t>,</w:t>
      </w:r>
      <w:r w:rsidRPr="00DC49F4">
        <w:rPr>
          <w:rFonts w:eastAsia="Times New Roman"/>
          <w:szCs w:val="24"/>
        </w:rPr>
        <w:t xml:space="preserve"> ότι υπάρχει </w:t>
      </w:r>
      <w:r>
        <w:rPr>
          <w:rFonts w:eastAsia="Times New Roman"/>
          <w:szCs w:val="24"/>
        </w:rPr>
        <w:t>ιδιαίτερα</w:t>
      </w:r>
      <w:r w:rsidRPr="00DC49F4">
        <w:rPr>
          <w:rFonts w:eastAsia="Times New Roman"/>
          <w:szCs w:val="24"/>
        </w:rPr>
        <w:t xml:space="preserve"> καλό περιβάλλον</w:t>
      </w:r>
      <w:r>
        <w:rPr>
          <w:rFonts w:eastAsia="Times New Roman"/>
          <w:szCs w:val="24"/>
        </w:rPr>
        <w:t>,</w:t>
      </w:r>
      <w:r w:rsidRPr="00DC49F4">
        <w:rPr>
          <w:rFonts w:eastAsia="Times New Roman"/>
          <w:szCs w:val="24"/>
        </w:rPr>
        <w:t xml:space="preserve"> ούτως ώστε άμεσα να υπάρξει η αντιμετώπιση αυτών των τεσσάρων πραγμάτων</w:t>
      </w:r>
      <w:r>
        <w:rPr>
          <w:rFonts w:eastAsia="Times New Roman"/>
          <w:szCs w:val="24"/>
        </w:rPr>
        <w:t xml:space="preserve">, δηλαδή από αυτά </w:t>
      </w:r>
      <w:r w:rsidRPr="00DC49F4">
        <w:rPr>
          <w:rFonts w:eastAsia="Times New Roman"/>
          <w:szCs w:val="24"/>
        </w:rPr>
        <w:t xml:space="preserve">τα </w:t>
      </w:r>
      <w:r>
        <w:rPr>
          <w:rFonts w:eastAsia="Times New Roman"/>
          <w:szCs w:val="24"/>
        </w:rPr>
        <w:t>8,5</w:t>
      </w:r>
      <w:r w:rsidRPr="00DC49F4">
        <w:rPr>
          <w:rFonts w:eastAsia="Times New Roman"/>
          <w:szCs w:val="24"/>
        </w:rPr>
        <w:t xml:space="preserve"> εκατομμύρια </w:t>
      </w:r>
      <w:r>
        <w:rPr>
          <w:rFonts w:eastAsia="Times New Roman"/>
          <w:szCs w:val="24"/>
        </w:rPr>
        <w:t xml:space="preserve">να δοθούν </w:t>
      </w:r>
      <w:r w:rsidRPr="00DC49F4">
        <w:rPr>
          <w:rFonts w:eastAsia="Times New Roman"/>
          <w:szCs w:val="24"/>
        </w:rPr>
        <w:t>οι 600.000</w:t>
      </w:r>
      <w:r>
        <w:rPr>
          <w:rFonts w:eastAsia="Times New Roman"/>
          <w:szCs w:val="24"/>
        </w:rPr>
        <w:t xml:space="preserve"> ευρώ,</w:t>
      </w:r>
      <w:r w:rsidRPr="00DC49F4">
        <w:rPr>
          <w:rFonts w:eastAsia="Times New Roman"/>
          <w:szCs w:val="24"/>
        </w:rPr>
        <w:t xml:space="preserve"> προκειμένου αυτή η πύλη εισόδου της χώρας</w:t>
      </w:r>
      <w:r>
        <w:rPr>
          <w:rFonts w:eastAsia="Times New Roman"/>
          <w:szCs w:val="24"/>
        </w:rPr>
        <w:t>,</w:t>
      </w:r>
      <w:r w:rsidRPr="00DC49F4">
        <w:rPr>
          <w:rFonts w:eastAsia="Times New Roman"/>
          <w:szCs w:val="24"/>
        </w:rPr>
        <w:t xml:space="preserve"> που είναι το </w:t>
      </w:r>
      <w:r>
        <w:rPr>
          <w:rFonts w:eastAsia="Times New Roman"/>
          <w:szCs w:val="24"/>
        </w:rPr>
        <w:t>λ</w:t>
      </w:r>
      <w:r w:rsidRPr="00DC49F4">
        <w:rPr>
          <w:rFonts w:eastAsia="Times New Roman"/>
          <w:szCs w:val="24"/>
        </w:rPr>
        <w:t>ιμάνι του Γυθεί</w:t>
      </w:r>
      <w:r w:rsidRPr="00DC49F4">
        <w:rPr>
          <w:rFonts w:eastAsia="Times New Roman"/>
          <w:szCs w:val="24"/>
        </w:rPr>
        <w:t>ου</w:t>
      </w:r>
      <w:r>
        <w:rPr>
          <w:rFonts w:eastAsia="Times New Roman"/>
          <w:szCs w:val="24"/>
        </w:rPr>
        <w:t xml:space="preserve">, </w:t>
      </w:r>
      <w:r w:rsidRPr="00DC49F4">
        <w:rPr>
          <w:rFonts w:eastAsia="Times New Roman"/>
          <w:szCs w:val="24"/>
        </w:rPr>
        <w:t xml:space="preserve">να καταστεί πλήρως έτοιμο για να υποδεχθεί αξιοπρεπώς </w:t>
      </w:r>
      <w:r>
        <w:rPr>
          <w:rFonts w:eastAsia="Times New Roman"/>
          <w:szCs w:val="24"/>
        </w:rPr>
        <w:t>-</w:t>
      </w:r>
      <w:r w:rsidRPr="00DC49F4">
        <w:rPr>
          <w:rFonts w:eastAsia="Times New Roman"/>
          <w:szCs w:val="24"/>
        </w:rPr>
        <w:t>και όχι με μεσοβέζικες λύσεις</w:t>
      </w:r>
      <w:r>
        <w:rPr>
          <w:rFonts w:eastAsia="Times New Roman"/>
          <w:szCs w:val="24"/>
        </w:rPr>
        <w:t>-</w:t>
      </w:r>
      <w:r w:rsidRPr="00DC49F4">
        <w:rPr>
          <w:rFonts w:eastAsia="Times New Roman"/>
          <w:szCs w:val="24"/>
        </w:rPr>
        <w:t xml:space="preserve"> πλοία</w:t>
      </w:r>
      <w:r>
        <w:rPr>
          <w:rFonts w:eastAsia="Times New Roman"/>
          <w:szCs w:val="24"/>
        </w:rPr>
        <w:t>.</w:t>
      </w:r>
    </w:p>
    <w:p w14:paraId="2D05F6AA" w14:textId="77777777" w:rsidR="00237587" w:rsidRDefault="00AE0D0F">
      <w:pPr>
        <w:spacing w:after="0" w:line="600" w:lineRule="auto"/>
        <w:ind w:firstLine="720"/>
        <w:jc w:val="both"/>
        <w:rPr>
          <w:rFonts w:eastAsia="Times New Roman"/>
          <w:szCs w:val="24"/>
        </w:rPr>
      </w:pPr>
      <w:r>
        <w:rPr>
          <w:rFonts w:eastAsia="Times New Roman"/>
          <w:szCs w:val="24"/>
        </w:rPr>
        <w:t>Έ</w:t>
      </w:r>
      <w:r w:rsidRPr="00DC49F4">
        <w:rPr>
          <w:rFonts w:eastAsia="Times New Roman"/>
          <w:szCs w:val="24"/>
        </w:rPr>
        <w:t xml:space="preserve">ρχομαι </w:t>
      </w:r>
      <w:r>
        <w:rPr>
          <w:rFonts w:eastAsia="Times New Roman"/>
          <w:szCs w:val="24"/>
        </w:rPr>
        <w:t>σ</w:t>
      </w:r>
      <w:r w:rsidRPr="00DC49F4">
        <w:rPr>
          <w:rFonts w:eastAsia="Times New Roman"/>
          <w:szCs w:val="24"/>
        </w:rPr>
        <w:t>τη δεύτερη τροπολογία</w:t>
      </w:r>
      <w:r>
        <w:rPr>
          <w:rFonts w:eastAsia="Times New Roman"/>
          <w:szCs w:val="24"/>
        </w:rPr>
        <w:t>,</w:t>
      </w:r>
      <w:r w:rsidRPr="00DC49F4">
        <w:rPr>
          <w:rFonts w:eastAsia="Times New Roman"/>
          <w:szCs w:val="24"/>
        </w:rPr>
        <w:t xml:space="preserve"> την οποία ανέφερε προηγουμένως </w:t>
      </w:r>
      <w:r>
        <w:rPr>
          <w:rFonts w:eastAsia="Times New Roman"/>
          <w:szCs w:val="24"/>
        </w:rPr>
        <w:t>-</w:t>
      </w:r>
      <w:r w:rsidRPr="00DC49F4">
        <w:rPr>
          <w:rFonts w:eastAsia="Times New Roman"/>
          <w:szCs w:val="24"/>
        </w:rPr>
        <w:t>και θα ήθελα να ήταν εδώ</w:t>
      </w:r>
      <w:r>
        <w:rPr>
          <w:rFonts w:eastAsia="Times New Roman"/>
          <w:szCs w:val="24"/>
        </w:rPr>
        <w:t>,</w:t>
      </w:r>
      <w:r w:rsidRPr="00DC49F4">
        <w:rPr>
          <w:rFonts w:eastAsia="Times New Roman"/>
          <w:szCs w:val="24"/>
        </w:rPr>
        <w:t xml:space="preserve"> αλλά πιστεύω ότι με ακούει</w:t>
      </w:r>
      <w:r>
        <w:rPr>
          <w:rFonts w:eastAsia="Times New Roman"/>
          <w:szCs w:val="24"/>
        </w:rPr>
        <w:t>-</w:t>
      </w:r>
      <w:r w:rsidRPr="00DC49F4">
        <w:rPr>
          <w:rFonts w:eastAsia="Times New Roman"/>
          <w:szCs w:val="24"/>
        </w:rPr>
        <w:t xml:space="preserve"> ο συνάδελφος και συμπολίτης Σταύρος </w:t>
      </w:r>
      <w:r>
        <w:rPr>
          <w:rFonts w:eastAsia="Times New Roman"/>
          <w:szCs w:val="24"/>
        </w:rPr>
        <w:t>Α</w:t>
      </w:r>
      <w:r w:rsidRPr="00DC49F4">
        <w:rPr>
          <w:rFonts w:eastAsia="Times New Roman"/>
          <w:szCs w:val="24"/>
        </w:rPr>
        <w:t xml:space="preserve">ραχωβίτης για τα ζητήματα της </w:t>
      </w:r>
      <w:r>
        <w:rPr>
          <w:rFonts w:eastAsia="Times New Roman"/>
          <w:szCs w:val="24"/>
        </w:rPr>
        <w:t xml:space="preserve">δακοκτονίας. </w:t>
      </w:r>
    </w:p>
    <w:p w14:paraId="2D05F6AB" w14:textId="77777777" w:rsidR="00237587" w:rsidRDefault="00AE0D0F">
      <w:pPr>
        <w:spacing w:after="0" w:line="600" w:lineRule="auto"/>
        <w:ind w:firstLine="720"/>
        <w:jc w:val="both"/>
        <w:rPr>
          <w:rFonts w:eastAsia="Times New Roman"/>
          <w:szCs w:val="24"/>
        </w:rPr>
      </w:pPr>
      <w:r>
        <w:rPr>
          <w:rFonts w:eastAsia="Times New Roman"/>
          <w:szCs w:val="24"/>
        </w:rPr>
        <w:lastRenderedPageBreak/>
        <w:t>Ό</w:t>
      </w:r>
      <w:r w:rsidRPr="00DC49F4">
        <w:rPr>
          <w:rFonts w:eastAsia="Times New Roman"/>
          <w:szCs w:val="24"/>
        </w:rPr>
        <w:t>πως ξέρετε</w:t>
      </w:r>
      <w:r>
        <w:rPr>
          <w:rFonts w:eastAsia="Times New Roman"/>
          <w:szCs w:val="24"/>
        </w:rPr>
        <w:t>,</w:t>
      </w:r>
      <w:r w:rsidRPr="00DC49F4">
        <w:rPr>
          <w:rFonts w:eastAsia="Times New Roman"/>
          <w:szCs w:val="24"/>
        </w:rPr>
        <w:t xml:space="preserve"> κυρίες και κύριοι συνάδελφοι</w:t>
      </w:r>
      <w:r>
        <w:rPr>
          <w:rFonts w:eastAsia="Times New Roman"/>
          <w:szCs w:val="24"/>
        </w:rPr>
        <w:t>,</w:t>
      </w:r>
      <w:r w:rsidRPr="00DC49F4">
        <w:rPr>
          <w:rFonts w:eastAsia="Times New Roman"/>
          <w:szCs w:val="24"/>
        </w:rPr>
        <w:t xml:space="preserve"> ιδιαίτερα οι προερχόμενοι από ελαιοπαραγωγούς </w:t>
      </w:r>
      <w:r>
        <w:rPr>
          <w:rFonts w:eastAsia="Times New Roman"/>
          <w:szCs w:val="24"/>
        </w:rPr>
        <w:t xml:space="preserve">νομούς, </w:t>
      </w:r>
      <w:r w:rsidRPr="00DC49F4">
        <w:rPr>
          <w:rFonts w:eastAsia="Times New Roman"/>
          <w:szCs w:val="24"/>
        </w:rPr>
        <w:t xml:space="preserve">το ζήτημα της δακοκτονίας είναι </w:t>
      </w:r>
      <w:r>
        <w:rPr>
          <w:rFonts w:eastAsia="Times New Roman"/>
          <w:szCs w:val="24"/>
        </w:rPr>
        <w:t>μια</w:t>
      </w:r>
      <w:r w:rsidRPr="00DC49F4">
        <w:rPr>
          <w:rFonts w:eastAsia="Times New Roman"/>
          <w:szCs w:val="24"/>
        </w:rPr>
        <w:t xml:space="preserve"> </w:t>
      </w:r>
      <w:r>
        <w:rPr>
          <w:rFonts w:eastAsia="Times New Roman"/>
          <w:szCs w:val="24"/>
        </w:rPr>
        <w:t>ε</w:t>
      </w:r>
      <w:r w:rsidRPr="00DC49F4">
        <w:rPr>
          <w:rFonts w:eastAsia="Times New Roman"/>
          <w:szCs w:val="24"/>
        </w:rPr>
        <w:t xml:space="preserve">πίσης αποτύπωση </w:t>
      </w:r>
      <w:r>
        <w:rPr>
          <w:rFonts w:eastAsia="Times New Roman"/>
          <w:szCs w:val="24"/>
        </w:rPr>
        <w:t>της δυσ</w:t>
      </w:r>
      <w:r w:rsidRPr="00DC49F4">
        <w:rPr>
          <w:rFonts w:eastAsia="Times New Roman"/>
          <w:szCs w:val="24"/>
        </w:rPr>
        <w:t>λειτουργίας του μεγάλου διοικητικού κόστους και των προ</w:t>
      </w:r>
      <w:r w:rsidRPr="00DC49F4">
        <w:rPr>
          <w:rFonts w:eastAsia="Times New Roman"/>
          <w:szCs w:val="24"/>
        </w:rPr>
        <w:t>βλημάτων που αντιμετωπίζει η δημόσια διοίκηση</w:t>
      </w:r>
      <w:r>
        <w:rPr>
          <w:rFonts w:eastAsia="Times New Roman"/>
          <w:szCs w:val="24"/>
        </w:rPr>
        <w:t xml:space="preserve">. </w:t>
      </w:r>
    </w:p>
    <w:p w14:paraId="2D05F6AC" w14:textId="77777777" w:rsidR="00237587" w:rsidRDefault="00AE0D0F">
      <w:pPr>
        <w:spacing w:after="0" w:line="600" w:lineRule="auto"/>
        <w:ind w:firstLine="720"/>
        <w:jc w:val="both"/>
        <w:rPr>
          <w:rFonts w:eastAsia="Times New Roman"/>
          <w:szCs w:val="24"/>
        </w:rPr>
      </w:pPr>
      <w:r>
        <w:rPr>
          <w:rFonts w:eastAsia="Times New Roman"/>
          <w:szCs w:val="24"/>
        </w:rPr>
        <w:t xml:space="preserve">Έρχεται, </w:t>
      </w:r>
      <w:r w:rsidRPr="00DC49F4">
        <w:rPr>
          <w:rFonts w:eastAsia="Times New Roman"/>
          <w:szCs w:val="24"/>
        </w:rPr>
        <w:t>λοιπόν</w:t>
      </w:r>
      <w:r>
        <w:rPr>
          <w:rFonts w:eastAsia="Times New Roman"/>
          <w:szCs w:val="24"/>
        </w:rPr>
        <w:t>,</w:t>
      </w:r>
      <w:r w:rsidRPr="00DC49F4">
        <w:rPr>
          <w:rFonts w:eastAsia="Times New Roman"/>
          <w:szCs w:val="24"/>
        </w:rPr>
        <w:t xml:space="preserve"> και τροποποιεί σήμερα ο κύριος </w:t>
      </w:r>
      <w:r>
        <w:rPr>
          <w:rFonts w:eastAsia="Times New Roman"/>
          <w:szCs w:val="24"/>
        </w:rPr>
        <w:t>Υ</w:t>
      </w:r>
      <w:r w:rsidRPr="00DC49F4">
        <w:rPr>
          <w:rFonts w:eastAsia="Times New Roman"/>
          <w:szCs w:val="24"/>
        </w:rPr>
        <w:t xml:space="preserve">πουργός </w:t>
      </w:r>
      <w:r>
        <w:rPr>
          <w:rFonts w:eastAsia="Times New Roman"/>
          <w:szCs w:val="24"/>
        </w:rPr>
        <w:t>-</w:t>
      </w:r>
      <w:r w:rsidRPr="00DC49F4">
        <w:rPr>
          <w:rFonts w:eastAsia="Times New Roman"/>
          <w:szCs w:val="24"/>
        </w:rPr>
        <w:t>και σωστά κάνει και συμφωνούμε με αυτό</w:t>
      </w:r>
      <w:r>
        <w:rPr>
          <w:rFonts w:eastAsia="Times New Roman"/>
          <w:szCs w:val="24"/>
        </w:rPr>
        <w:t>-</w:t>
      </w:r>
      <w:r w:rsidRPr="00DC49F4">
        <w:rPr>
          <w:rFonts w:eastAsia="Times New Roman"/>
          <w:szCs w:val="24"/>
        </w:rPr>
        <w:t xml:space="preserve"> τον περίφημο ν</w:t>
      </w:r>
      <w:r>
        <w:rPr>
          <w:rFonts w:eastAsia="Times New Roman"/>
          <w:szCs w:val="24"/>
        </w:rPr>
        <w:t>.</w:t>
      </w:r>
      <w:r w:rsidRPr="00DC49F4">
        <w:rPr>
          <w:rFonts w:eastAsia="Times New Roman"/>
          <w:szCs w:val="24"/>
        </w:rPr>
        <w:t>432</w:t>
      </w:r>
      <w:r>
        <w:rPr>
          <w:rFonts w:eastAsia="Times New Roman"/>
          <w:szCs w:val="24"/>
        </w:rPr>
        <w:t>5/1</w:t>
      </w:r>
      <w:r w:rsidRPr="00DC49F4">
        <w:rPr>
          <w:rFonts w:eastAsia="Times New Roman"/>
          <w:szCs w:val="24"/>
        </w:rPr>
        <w:t>5</w:t>
      </w:r>
      <w:r>
        <w:rPr>
          <w:rFonts w:eastAsia="Times New Roman"/>
          <w:szCs w:val="24"/>
        </w:rPr>
        <w:t>,</w:t>
      </w:r>
      <w:r w:rsidRPr="00DC49F4">
        <w:rPr>
          <w:rFonts w:eastAsia="Times New Roman"/>
          <w:szCs w:val="24"/>
        </w:rPr>
        <w:t xml:space="preserve"> το άρθρο 44 παράγραφο</w:t>
      </w:r>
      <w:r>
        <w:rPr>
          <w:rFonts w:eastAsia="Times New Roman"/>
          <w:szCs w:val="24"/>
        </w:rPr>
        <w:t>ς</w:t>
      </w:r>
      <w:r w:rsidRPr="00DC49F4">
        <w:rPr>
          <w:rFonts w:eastAsia="Times New Roman"/>
          <w:szCs w:val="24"/>
        </w:rPr>
        <w:t xml:space="preserve"> 1</w:t>
      </w:r>
      <w:r>
        <w:rPr>
          <w:rFonts w:eastAsia="Times New Roman"/>
          <w:szCs w:val="24"/>
        </w:rPr>
        <w:t xml:space="preserve"> αυτού του νόμου,</w:t>
      </w:r>
      <w:r w:rsidRPr="00DC49F4">
        <w:rPr>
          <w:rFonts w:eastAsia="Times New Roman"/>
          <w:szCs w:val="24"/>
        </w:rPr>
        <w:t xml:space="preserve"> όπου πιστεύουμε ότι δίνει </w:t>
      </w:r>
      <w:r>
        <w:rPr>
          <w:rFonts w:eastAsia="Times New Roman"/>
          <w:szCs w:val="24"/>
        </w:rPr>
        <w:t>μια</w:t>
      </w:r>
      <w:r w:rsidRPr="00DC49F4">
        <w:rPr>
          <w:rFonts w:eastAsia="Times New Roman"/>
          <w:szCs w:val="24"/>
        </w:rPr>
        <w:t xml:space="preserve"> καλύτερη λύση </w:t>
      </w:r>
      <w:r w:rsidRPr="00DC49F4">
        <w:rPr>
          <w:rFonts w:eastAsia="Times New Roman"/>
          <w:szCs w:val="24"/>
        </w:rPr>
        <w:t>στο πρόβλημα που καταστρέφει την παραγωγή</w:t>
      </w:r>
      <w:r>
        <w:rPr>
          <w:rFonts w:eastAsia="Times New Roman"/>
          <w:szCs w:val="24"/>
        </w:rPr>
        <w:t>,</w:t>
      </w:r>
      <w:r w:rsidRPr="00DC49F4">
        <w:rPr>
          <w:rFonts w:eastAsia="Times New Roman"/>
          <w:szCs w:val="24"/>
        </w:rPr>
        <w:t xml:space="preserve"> τους παραγωγούς και δημιουργεί τεράστια προβλήματα στην ποιότητα του ελαιολάδου</w:t>
      </w:r>
      <w:r>
        <w:rPr>
          <w:rFonts w:eastAsia="Times New Roman"/>
          <w:szCs w:val="24"/>
        </w:rPr>
        <w:t>,</w:t>
      </w:r>
      <w:r w:rsidRPr="00DC49F4">
        <w:rPr>
          <w:rFonts w:eastAsia="Times New Roman"/>
          <w:szCs w:val="24"/>
        </w:rPr>
        <w:t xml:space="preserve"> ενός εθνικού προϊόντος που συνέχει το εισόδημα εκατοντάδων χιλιάδων ελαιοπαραγωγών</w:t>
      </w:r>
      <w:r>
        <w:rPr>
          <w:rFonts w:eastAsia="Times New Roman"/>
          <w:szCs w:val="24"/>
        </w:rPr>
        <w:t>.</w:t>
      </w:r>
    </w:p>
    <w:p w14:paraId="2D05F6AD" w14:textId="77777777" w:rsidR="00237587" w:rsidRDefault="00AE0D0F">
      <w:pPr>
        <w:spacing w:after="0" w:line="600" w:lineRule="auto"/>
        <w:ind w:firstLine="720"/>
        <w:jc w:val="both"/>
        <w:rPr>
          <w:rFonts w:eastAsia="Times New Roman"/>
          <w:szCs w:val="24"/>
        </w:rPr>
      </w:pPr>
      <w:r>
        <w:rPr>
          <w:rFonts w:eastAsia="Times New Roman"/>
          <w:szCs w:val="24"/>
        </w:rPr>
        <w:t xml:space="preserve">Αυτή, λοιπόν, </w:t>
      </w:r>
      <w:r w:rsidRPr="00DC49F4">
        <w:rPr>
          <w:rFonts w:eastAsia="Times New Roman"/>
          <w:szCs w:val="24"/>
        </w:rPr>
        <w:t>η τροπολογία δίνει</w:t>
      </w:r>
      <w:r>
        <w:rPr>
          <w:rFonts w:eastAsia="Times New Roman"/>
          <w:szCs w:val="24"/>
        </w:rPr>
        <w:t>, όπως λέει,</w:t>
      </w:r>
      <w:r w:rsidRPr="00DC49F4">
        <w:rPr>
          <w:rFonts w:eastAsia="Times New Roman"/>
          <w:szCs w:val="24"/>
        </w:rPr>
        <w:t xml:space="preserve"> τη </w:t>
      </w:r>
      <w:r w:rsidRPr="00DC49F4">
        <w:rPr>
          <w:rFonts w:eastAsia="Times New Roman"/>
          <w:szCs w:val="24"/>
        </w:rPr>
        <w:t>δυνατότητα εκτέλεσης προσυμβατικού έργου για το 2019</w:t>
      </w:r>
      <w:r>
        <w:rPr>
          <w:rFonts w:eastAsia="Times New Roman"/>
          <w:szCs w:val="24"/>
        </w:rPr>
        <w:t>.</w:t>
      </w:r>
      <w:r w:rsidRPr="00DC49F4">
        <w:rPr>
          <w:rFonts w:eastAsia="Times New Roman"/>
          <w:szCs w:val="24"/>
        </w:rPr>
        <w:t xml:space="preserve"> Δηλαδή</w:t>
      </w:r>
      <w:r>
        <w:rPr>
          <w:rFonts w:eastAsia="Times New Roman"/>
          <w:szCs w:val="24"/>
        </w:rPr>
        <w:t>,</w:t>
      </w:r>
      <w:r w:rsidRPr="00DC49F4">
        <w:rPr>
          <w:rFonts w:eastAsia="Times New Roman"/>
          <w:szCs w:val="24"/>
        </w:rPr>
        <w:t xml:space="preserve"> τι λέει με αυτό</w:t>
      </w:r>
      <w:r>
        <w:rPr>
          <w:rFonts w:eastAsia="Times New Roman"/>
          <w:szCs w:val="24"/>
        </w:rPr>
        <w:t>; Ν</w:t>
      </w:r>
      <w:r w:rsidRPr="00DC49F4">
        <w:rPr>
          <w:rFonts w:eastAsia="Times New Roman"/>
          <w:szCs w:val="24"/>
        </w:rPr>
        <w:t xml:space="preserve">α μπορούν να ξεκινούν οι ψεκασμοί πριν ολοκληρωθεί η διαδικασία στο </w:t>
      </w:r>
      <w:r>
        <w:rPr>
          <w:rFonts w:eastAsia="Times New Roman"/>
          <w:szCs w:val="24"/>
        </w:rPr>
        <w:t>Ε</w:t>
      </w:r>
      <w:r w:rsidRPr="00DC49F4">
        <w:rPr>
          <w:rFonts w:eastAsia="Times New Roman"/>
          <w:szCs w:val="24"/>
        </w:rPr>
        <w:t xml:space="preserve">λεγκτικό </w:t>
      </w:r>
      <w:r>
        <w:rPr>
          <w:rFonts w:eastAsia="Times New Roman"/>
          <w:szCs w:val="24"/>
        </w:rPr>
        <w:t>Σ</w:t>
      </w:r>
      <w:r w:rsidRPr="00DC49F4">
        <w:rPr>
          <w:rFonts w:eastAsia="Times New Roman"/>
          <w:szCs w:val="24"/>
        </w:rPr>
        <w:t>υνέδριο</w:t>
      </w:r>
      <w:r>
        <w:rPr>
          <w:rFonts w:eastAsia="Times New Roman"/>
          <w:szCs w:val="24"/>
        </w:rPr>
        <w:t>. Ε</w:t>
      </w:r>
      <w:r w:rsidRPr="00DC49F4">
        <w:rPr>
          <w:rFonts w:eastAsia="Times New Roman"/>
          <w:szCs w:val="24"/>
        </w:rPr>
        <w:t>ίναι σημαντικό</w:t>
      </w:r>
      <w:r>
        <w:rPr>
          <w:rFonts w:eastAsia="Times New Roman"/>
          <w:szCs w:val="24"/>
        </w:rPr>
        <w:t>,</w:t>
      </w:r>
      <w:r w:rsidRPr="00DC49F4">
        <w:rPr>
          <w:rFonts w:eastAsia="Times New Roman"/>
          <w:szCs w:val="24"/>
        </w:rPr>
        <w:t xml:space="preserve"> γιατί αυτή κρατάει τουλάχιστον δύο μήνες</w:t>
      </w:r>
      <w:r>
        <w:rPr>
          <w:rFonts w:eastAsia="Times New Roman"/>
          <w:szCs w:val="24"/>
        </w:rPr>
        <w:t>, δύο</w:t>
      </w:r>
      <w:r w:rsidRPr="00DC49F4">
        <w:rPr>
          <w:rFonts w:eastAsia="Times New Roman"/>
          <w:szCs w:val="24"/>
        </w:rPr>
        <w:t xml:space="preserve"> μήνες κρίσιμους </w:t>
      </w:r>
      <w:r w:rsidRPr="00DC49F4">
        <w:rPr>
          <w:rFonts w:eastAsia="Times New Roman"/>
          <w:szCs w:val="24"/>
        </w:rPr>
        <w:lastRenderedPageBreak/>
        <w:t>για την ε</w:t>
      </w:r>
      <w:r w:rsidRPr="00DC49F4">
        <w:rPr>
          <w:rFonts w:eastAsia="Times New Roman"/>
          <w:szCs w:val="24"/>
        </w:rPr>
        <w:t xml:space="preserve">κκόλαψη του </w:t>
      </w:r>
      <w:r>
        <w:rPr>
          <w:rFonts w:eastAsia="Times New Roman"/>
          <w:szCs w:val="24"/>
        </w:rPr>
        <w:t>δ</w:t>
      </w:r>
      <w:r w:rsidRPr="00DC49F4">
        <w:rPr>
          <w:rFonts w:eastAsia="Times New Roman"/>
          <w:szCs w:val="24"/>
        </w:rPr>
        <w:t>άκου</w:t>
      </w:r>
      <w:r>
        <w:rPr>
          <w:rFonts w:eastAsia="Times New Roman"/>
          <w:szCs w:val="24"/>
        </w:rPr>
        <w:t>,</w:t>
      </w:r>
      <w:r w:rsidRPr="00DC49F4">
        <w:rPr>
          <w:rFonts w:eastAsia="Times New Roman"/>
          <w:szCs w:val="24"/>
        </w:rPr>
        <w:t xml:space="preserve"> ο οποίος δημιουργεί </w:t>
      </w:r>
      <w:r>
        <w:rPr>
          <w:rFonts w:eastAsia="Times New Roman"/>
          <w:szCs w:val="24"/>
        </w:rPr>
        <w:t>τ</w:t>
      </w:r>
      <w:r w:rsidRPr="00DC49F4">
        <w:rPr>
          <w:rFonts w:eastAsia="Times New Roman"/>
          <w:szCs w:val="24"/>
        </w:rPr>
        <w:t>α τεράστια προβλήματα στους ελαιοπαραγωγούς</w:t>
      </w:r>
      <w:r>
        <w:rPr>
          <w:rFonts w:eastAsia="Times New Roman"/>
          <w:szCs w:val="24"/>
        </w:rPr>
        <w:t>.</w:t>
      </w:r>
    </w:p>
    <w:p w14:paraId="2D05F6AE" w14:textId="77777777" w:rsidR="00237587" w:rsidRDefault="00AE0D0F">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D05F6AF" w14:textId="77777777" w:rsidR="00237587" w:rsidRDefault="00AE0D0F">
      <w:pPr>
        <w:spacing w:after="0" w:line="600" w:lineRule="auto"/>
        <w:ind w:firstLine="720"/>
        <w:jc w:val="both"/>
        <w:rPr>
          <w:rFonts w:eastAsia="Times New Roman"/>
          <w:szCs w:val="24"/>
        </w:rPr>
      </w:pPr>
      <w:r>
        <w:rPr>
          <w:rFonts w:eastAsia="Times New Roman"/>
          <w:szCs w:val="24"/>
        </w:rPr>
        <w:t>Ζητώ την ανοχή σας,</w:t>
      </w:r>
      <w:r w:rsidRPr="00DC49F4">
        <w:rPr>
          <w:rFonts w:eastAsia="Times New Roman"/>
          <w:szCs w:val="24"/>
        </w:rPr>
        <w:t xml:space="preserve"> κύριε </w:t>
      </w:r>
      <w:r>
        <w:rPr>
          <w:rFonts w:eastAsia="Times New Roman"/>
          <w:szCs w:val="24"/>
        </w:rPr>
        <w:t>Π</w:t>
      </w:r>
      <w:r w:rsidRPr="00DC49F4">
        <w:rPr>
          <w:rFonts w:eastAsia="Times New Roman"/>
          <w:szCs w:val="24"/>
        </w:rPr>
        <w:t>ρόεδρε</w:t>
      </w:r>
      <w:r>
        <w:rPr>
          <w:rFonts w:eastAsia="Times New Roman"/>
          <w:szCs w:val="24"/>
        </w:rPr>
        <w:t>, για ένα-δύο λεπτά.</w:t>
      </w:r>
    </w:p>
    <w:p w14:paraId="2D05F6B0" w14:textId="77777777" w:rsidR="00237587" w:rsidRDefault="00AE0D0F">
      <w:pPr>
        <w:spacing w:after="0" w:line="600" w:lineRule="auto"/>
        <w:ind w:firstLine="720"/>
        <w:jc w:val="both"/>
        <w:rPr>
          <w:rFonts w:eastAsia="Times New Roman"/>
          <w:szCs w:val="24"/>
        </w:rPr>
      </w:pPr>
      <w:r>
        <w:rPr>
          <w:rFonts w:eastAsia="Times New Roman"/>
          <w:szCs w:val="24"/>
        </w:rPr>
        <w:t>Π</w:t>
      </w:r>
      <w:r w:rsidRPr="00DC49F4">
        <w:rPr>
          <w:rFonts w:eastAsia="Times New Roman"/>
          <w:szCs w:val="24"/>
        </w:rPr>
        <w:t>ιστεύω ότι αυτό που λέει ο κύριο</w:t>
      </w:r>
      <w:r w:rsidRPr="00DC49F4">
        <w:rPr>
          <w:rFonts w:eastAsia="Times New Roman"/>
          <w:szCs w:val="24"/>
        </w:rPr>
        <w:t xml:space="preserve">ς </w:t>
      </w:r>
      <w:r>
        <w:rPr>
          <w:rFonts w:eastAsia="Times New Roman"/>
          <w:szCs w:val="24"/>
        </w:rPr>
        <w:t>Υ</w:t>
      </w:r>
      <w:r w:rsidRPr="00DC49F4">
        <w:rPr>
          <w:rFonts w:eastAsia="Times New Roman"/>
          <w:szCs w:val="24"/>
        </w:rPr>
        <w:t xml:space="preserve">πουργός για το </w:t>
      </w:r>
      <w:r>
        <w:rPr>
          <w:rFonts w:eastAsia="Times New Roman"/>
          <w:szCs w:val="24"/>
        </w:rPr>
        <w:t>20</w:t>
      </w:r>
      <w:r w:rsidRPr="00DC49F4">
        <w:rPr>
          <w:rFonts w:eastAsia="Times New Roman"/>
          <w:szCs w:val="24"/>
        </w:rPr>
        <w:t xml:space="preserve">19 πρέπει </w:t>
      </w:r>
      <w:r>
        <w:rPr>
          <w:rFonts w:eastAsia="Times New Roman"/>
          <w:szCs w:val="24"/>
        </w:rPr>
        <w:t>ε</w:t>
      </w:r>
      <w:r w:rsidRPr="00DC49F4">
        <w:rPr>
          <w:rFonts w:eastAsia="Times New Roman"/>
          <w:szCs w:val="24"/>
        </w:rPr>
        <w:t>πιτέλους</w:t>
      </w:r>
      <w:r>
        <w:rPr>
          <w:rFonts w:eastAsia="Times New Roman"/>
          <w:szCs w:val="24"/>
        </w:rPr>
        <w:t>,</w:t>
      </w:r>
      <w:r w:rsidRPr="00DC49F4">
        <w:rPr>
          <w:rFonts w:eastAsia="Times New Roman"/>
          <w:szCs w:val="24"/>
        </w:rPr>
        <w:t xml:space="preserve"> κυρίες και κύριοι συνάδελφοι</w:t>
      </w:r>
      <w:r>
        <w:rPr>
          <w:rFonts w:eastAsia="Times New Roman"/>
          <w:szCs w:val="24"/>
        </w:rPr>
        <w:t>,</w:t>
      </w:r>
      <w:r w:rsidRPr="00DC49F4">
        <w:rPr>
          <w:rFonts w:eastAsia="Times New Roman"/>
          <w:szCs w:val="24"/>
        </w:rPr>
        <w:t xml:space="preserve"> να αλλάξει</w:t>
      </w:r>
      <w:r>
        <w:rPr>
          <w:rFonts w:eastAsia="Times New Roman"/>
          <w:szCs w:val="24"/>
        </w:rPr>
        <w:t>,</w:t>
      </w:r>
      <w:r w:rsidRPr="00DC49F4">
        <w:rPr>
          <w:rFonts w:eastAsia="Times New Roman"/>
          <w:szCs w:val="24"/>
        </w:rPr>
        <w:t xml:space="preserve"> να υπάρξει </w:t>
      </w:r>
      <w:r>
        <w:rPr>
          <w:rFonts w:eastAsia="Times New Roman"/>
          <w:szCs w:val="24"/>
        </w:rPr>
        <w:t>μια</w:t>
      </w:r>
      <w:r w:rsidRPr="00DC49F4">
        <w:rPr>
          <w:rFonts w:eastAsia="Times New Roman"/>
          <w:szCs w:val="24"/>
        </w:rPr>
        <w:t xml:space="preserve"> μόνιμη και διαρκής</w:t>
      </w:r>
      <w:r>
        <w:rPr>
          <w:rFonts w:eastAsia="Times New Roman"/>
          <w:szCs w:val="24"/>
        </w:rPr>
        <w:t>,</w:t>
      </w:r>
      <w:r w:rsidRPr="00DC49F4">
        <w:rPr>
          <w:rFonts w:eastAsia="Times New Roman"/>
          <w:szCs w:val="24"/>
        </w:rPr>
        <w:t xml:space="preserve"> απλή λύση</w:t>
      </w:r>
      <w:r>
        <w:rPr>
          <w:rFonts w:eastAsia="Times New Roman"/>
          <w:szCs w:val="24"/>
        </w:rPr>
        <w:t>,</w:t>
      </w:r>
      <w:r w:rsidRPr="00DC49F4">
        <w:rPr>
          <w:rFonts w:eastAsia="Times New Roman"/>
          <w:szCs w:val="24"/>
        </w:rPr>
        <w:t xml:space="preserve"> με σταθερότερη χρονική βάση</w:t>
      </w:r>
      <w:r>
        <w:rPr>
          <w:rFonts w:eastAsia="Times New Roman"/>
          <w:szCs w:val="24"/>
        </w:rPr>
        <w:t>. Διότι</w:t>
      </w:r>
      <w:r w:rsidRPr="00DC49F4">
        <w:rPr>
          <w:rFonts w:eastAsia="Times New Roman"/>
          <w:szCs w:val="24"/>
        </w:rPr>
        <w:t xml:space="preserve"> το σοβαρότερο πρόβλημα στη διαδικασία </w:t>
      </w:r>
      <w:r>
        <w:rPr>
          <w:rFonts w:eastAsia="Times New Roman"/>
          <w:szCs w:val="24"/>
        </w:rPr>
        <w:t>της δακοπληξίας</w:t>
      </w:r>
      <w:r w:rsidRPr="00DC49F4">
        <w:rPr>
          <w:rFonts w:eastAsia="Times New Roman"/>
          <w:szCs w:val="24"/>
        </w:rPr>
        <w:t xml:space="preserve"> είναι η διαδικασία τ</w:t>
      </w:r>
      <w:r>
        <w:rPr>
          <w:rFonts w:eastAsia="Times New Roman"/>
          <w:szCs w:val="24"/>
        </w:rPr>
        <w:t>ων</w:t>
      </w:r>
      <w:r w:rsidRPr="00DC49F4">
        <w:rPr>
          <w:rFonts w:eastAsia="Times New Roman"/>
          <w:szCs w:val="24"/>
        </w:rPr>
        <w:t xml:space="preserve"> διαγωνισμ</w:t>
      </w:r>
      <w:r>
        <w:rPr>
          <w:rFonts w:eastAsia="Times New Roman"/>
          <w:szCs w:val="24"/>
        </w:rPr>
        <w:t>ών</w:t>
      </w:r>
      <w:r w:rsidRPr="00DC49F4">
        <w:rPr>
          <w:rFonts w:eastAsia="Times New Roman"/>
          <w:szCs w:val="24"/>
        </w:rPr>
        <w:t xml:space="preserve"> των εργολάβων που θα αναλάβουν να εκτελέσουν το έργο</w:t>
      </w:r>
      <w:r>
        <w:rPr>
          <w:rFonts w:eastAsia="Times New Roman"/>
          <w:szCs w:val="24"/>
        </w:rPr>
        <w:t xml:space="preserve">. </w:t>
      </w:r>
    </w:p>
    <w:p w14:paraId="2D05F6B1" w14:textId="77777777" w:rsidR="00237587" w:rsidRDefault="00AE0D0F">
      <w:pPr>
        <w:spacing w:after="0" w:line="600" w:lineRule="auto"/>
        <w:ind w:firstLine="720"/>
        <w:jc w:val="both"/>
        <w:rPr>
          <w:rFonts w:eastAsia="Times New Roman"/>
          <w:szCs w:val="24"/>
        </w:rPr>
      </w:pPr>
      <w:r>
        <w:rPr>
          <w:rFonts w:eastAsia="Times New Roman"/>
          <w:szCs w:val="24"/>
        </w:rPr>
        <w:t>Ν</w:t>
      </w:r>
      <w:r w:rsidRPr="00DC49F4">
        <w:rPr>
          <w:rFonts w:eastAsia="Times New Roman"/>
          <w:szCs w:val="24"/>
        </w:rPr>
        <w:t>α υπάρξει</w:t>
      </w:r>
      <w:r>
        <w:rPr>
          <w:rFonts w:eastAsia="Times New Roman"/>
          <w:szCs w:val="24"/>
        </w:rPr>
        <w:t>, λοιπόν,</w:t>
      </w:r>
      <w:r w:rsidRPr="00DC49F4">
        <w:rPr>
          <w:rFonts w:eastAsia="Times New Roman"/>
          <w:szCs w:val="24"/>
        </w:rPr>
        <w:t xml:space="preserve"> </w:t>
      </w:r>
      <w:r>
        <w:rPr>
          <w:rFonts w:eastAsia="Times New Roman"/>
          <w:szCs w:val="24"/>
        </w:rPr>
        <w:t>μια</w:t>
      </w:r>
      <w:r w:rsidRPr="00DC49F4">
        <w:rPr>
          <w:rFonts w:eastAsia="Times New Roman"/>
          <w:szCs w:val="24"/>
        </w:rPr>
        <w:t xml:space="preserve"> μονιμότερη αντιμετώπιση</w:t>
      </w:r>
      <w:r>
        <w:rPr>
          <w:rFonts w:eastAsia="Times New Roman"/>
          <w:szCs w:val="24"/>
        </w:rPr>
        <w:t>,</w:t>
      </w:r>
      <w:r w:rsidRPr="00DC49F4">
        <w:rPr>
          <w:rFonts w:eastAsia="Times New Roman"/>
          <w:szCs w:val="24"/>
        </w:rPr>
        <w:t xml:space="preserve"> να μη</w:t>
      </w:r>
      <w:r>
        <w:rPr>
          <w:rFonts w:eastAsia="Times New Roman"/>
          <w:szCs w:val="24"/>
        </w:rPr>
        <w:t>ν</w:t>
      </w:r>
      <w:r w:rsidRPr="00DC49F4">
        <w:rPr>
          <w:rFonts w:eastAsia="Times New Roman"/>
          <w:szCs w:val="24"/>
        </w:rPr>
        <w:t xml:space="preserve"> γίνεται κάθε χρόνο διαγωνισμός</w:t>
      </w:r>
      <w:r>
        <w:rPr>
          <w:rFonts w:eastAsia="Times New Roman"/>
          <w:szCs w:val="24"/>
        </w:rPr>
        <w:t>,</w:t>
      </w:r>
      <w:r w:rsidRPr="00DC49F4">
        <w:rPr>
          <w:rFonts w:eastAsia="Times New Roman"/>
          <w:szCs w:val="24"/>
        </w:rPr>
        <w:t xml:space="preserve"> με ό</w:t>
      </w:r>
      <w:r>
        <w:rPr>
          <w:rFonts w:eastAsia="Times New Roman"/>
          <w:szCs w:val="24"/>
        </w:rPr>
        <w:t>,</w:t>
      </w:r>
      <w:r w:rsidRPr="00DC49F4">
        <w:rPr>
          <w:rFonts w:eastAsia="Times New Roman"/>
          <w:szCs w:val="24"/>
        </w:rPr>
        <w:t>τι αυτό συνεπάγεται για τα προβλήματα τα οποία αντιμετωπίζουν οι υπηρεσίες</w:t>
      </w:r>
      <w:r>
        <w:rPr>
          <w:rFonts w:eastAsia="Times New Roman"/>
          <w:szCs w:val="24"/>
        </w:rPr>
        <w:t>,</w:t>
      </w:r>
      <w:r w:rsidRPr="00DC49F4">
        <w:rPr>
          <w:rFonts w:eastAsia="Times New Roman"/>
          <w:szCs w:val="24"/>
        </w:rPr>
        <w:t xml:space="preserve"> και να </w:t>
      </w:r>
      <w:r>
        <w:rPr>
          <w:rFonts w:eastAsia="Times New Roman"/>
          <w:szCs w:val="24"/>
        </w:rPr>
        <w:t xml:space="preserve">έχουν </w:t>
      </w:r>
      <w:r w:rsidRPr="00DC49F4">
        <w:rPr>
          <w:rFonts w:eastAsia="Times New Roman"/>
          <w:szCs w:val="24"/>
        </w:rPr>
        <w:t xml:space="preserve">επιτέλους οι </w:t>
      </w:r>
      <w:r>
        <w:rPr>
          <w:rFonts w:eastAsia="Times New Roman"/>
          <w:szCs w:val="24"/>
        </w:rPr>
        <w:t>π</w:t>
      </w:r>
      <w:r w:rsidRPr="00DC49F4">
        <w:rPr>
          <w:rFonts w:eastAsia="Times New Roman"/>
          <w:szCs w:val="24"/>
        </w:rPr>
        <w:t>εριφ</w:t>
      </w:r>
      <w:r w:rsidRPr="00DC49F4">
        <w:rPr>
          <w:rFonts w:eastAsia="Times New Roman"/>
          <w:szCs w:val="24"/>
        </w:rPr>
        <w:t>έρειες</w:t>
      </w:r>
      <w:r>
        <w:rPr>
          <w:rFonts w:eastAsia="Times New Roman"/>
          <w:szCs w:val="24"/>
        </w:rPr>
        <w:t>,</w:t>
      </w:r>
      <w:r w:rsidRPr="00DC49F4">
        <w:rPr>
          <w:rFonts w:eastAsia="Times New Roman"/>
          <w:szCs w:val="24"/>
        </w:rPr>
        <w:t xml:space="preserve"> οι οποίες έχουν την ευθύνη </w:t>
      </w:r>
      <w:r>
        <w:rPr>
          <w:rFonts w:eastAsia="Times New Roman"/>
          <w:szCs w:val="24"/>
        </w:rPr>
        <w:t>α</w:t>
      </w:r>
      <w:r w:rsidRPr="00DC49F4">
        <w:rPr>
          <w:rFonts w:eastAsia="Times New Roman"/>
          <w:szCs w:val="24"/>
        </w:rPr>
        <w:t xml:space="preserve">υτής </w:t>
      </w:r>
      <w:r>
        <w:rPr>
          <w:rFonts w:eastAsia="Times New Roman"/>
          <w:szCs w:val="24"/>
        </w:rPr>
        <w:t xml:space="preserve">της </w:t>
      </w:r>
      <w:r w:rsidRPr="00DC49F4">
        <w:rPr>
          <w:rFonts w:eastAsia="Times New Roman"/>
          <w:szCs w:val="24"/>
        </w:rPr>
        <w:t>διαδικασίας</w:t>
      </w:r>
      <w:r>
        <w:rPr>
          <w:rFonts w:eastAsia="Times New Roman"/>
          <w:szCs w:val="24"/>
        </w:rPr>
        <w:t>,</w:t>
      </w:r>
      <w:r w:rsidRPr="00DC49F4">
        <w:rPr>
          <w:rFonts w:eastAsia="Times New Roman"/>
          <w:szCs w:val="24"/>
        </w:rPr>
        <w:t xml:space="preserve"> ένα</w:t>
      </w:r>
      <w:r>
        <w:rPr>
          <w:rFonts w:eastAsia="Times New Roman"/>
          <w:szCs w:val="24"/>
        </w:rPr>
        <w:t>ν</w:t>
      </w:r>
      <w:r w:rsidRPr="00DC49F4">
        <w:rPr>
          <w:rFonts w:eastAsia="Times New Roman"/>
          <w:szCs w:val="24"/>
        </w:rPr>
        <w:t xml:space="preserve"> σταθερό και μονιμότερο προγραμματισμό</w:t>
      </w:r>
      <w:r>
        <w:rPr>
          <w:rFonts w:eastAsia="Times New Roman"/>
          <w:szCs w:val="24"/>
        </w:rPr>
        <w:t>.</w:t>
      </w:r>
    </w:p>
    <w:p w14:paraId="2D05F6B2" w14:textId="77777777" w:rsidR="00237587" w:rsidRDefault="00AE0D0F">
      <w:pPr>
        <w:spacing w:after="0" w:line="600" w:lineRule="auto"/>
        <w:ind w:firstLine="720"/>
        <w:jc w:val="both"/>
        <w:rPr>
          <w:rFonts w:eastAsia="Times New Roman"/>
          <w:szCs w:val="24"/>
        </w:rPr>
      </w:pPr>
      <w:r>
        <w:rPr>
          <w:rFonts w:eastAsia="Times New Roman"/>
          <w:szCs w:val="24"/>
        </w:rPr>
        <w:t>Επίσης, ό</w:t>
      </w:r>
      <w:r w:rsidRPr="00DC49F4">
        <w:rPr>
          <w:rFonts w:eastAsia="Times New Roman"/>
          <w:szCs w:val="24"/>
        </w:rPr>
        <w:t>σον αφορά το προσωπικό</w:t>
      </w:r>
      <w:r>
        <w:rPr>
          <w:rFonts w:eastAsia="Times New Roman"/>
          <w:szCs w:val="24"/>
        </w:rPr>
        <w:t>,</w:t>
      </w:r>
      <w:r w:rsidRPr="00DC49F4">
        <w:rPr>
          <w:rFonts w:eastAsia="Times New Roman"/>
          <w:szCs w:val="24"/>
        </w:rPr>
        <w:t xml:space="preserve"> τόσο οι τομεάρχες όσο και οι άλλοι να προέρχονται από ένα</w:t>
      </w:r>
      <w:r>
        <w:rPr>
          <w:rFonts w:eastAsia="Times New Roman"/>
          <w:szCs w:val="24"/>
        </w:rPr>
        <w:t>ν</w:t>
      </w:r>
      <w:r w:rsidRPr="00DC49F4">
        <w:rPr>
          <w:rFonts w:eastAsia="Times New Roman"/>
          <w:szCs w:val="24"/>
        </w:rPr>
        <w:t xml:space="preserve"> κατάλογο που θα προκύπτει </w:t>
      </w:r>
      <w:r>
        <w:rPr>
          <w:rFonts w:eastAsia="Times New Roman"/>
          <w:szCs w:val="24"/>
        </w:rPr>
        <w:t xml:space="preserve">με μια σταθερή και μόνιμη βάση, </w:t>
      </w:r>
      <w:r w:rsidRPr="00DC49F4">
        <w:rPr>
          <w:rFonts w:eastAsia="Times New Roman"/>
          <w:szCs w:val="24"/>
        </w:rPr>
        <w:t>όπως</w:t>
      </w:r>
      <w:r w:rsidRPr="00DC49F4">
        <w:rPr>
          <w:rFonts w:eastAsia="Times New Roman"/>
          <w:szCs w:val="24"/>
        </w:rPr>
        <w:t xml:space="preserve"> γίνεται με τους </w:t>
      </w:r>
      <w:r w:rsidRPr="00DC49F4">
        <w:rPr>
          <w:rFonts w:eastAsia="Times New Roman"/>
          <w:szCs w:val="24"/>
        </w:rPr>
        <w:lastRenderedPageBreak/>
        <w:t>εκτιμητές του ΕΛΓΑ</w:t>
      </w:r>
      <w:r>
        <w:rPr>
          <w:rFonts w:eastAsia="Times New Roman"/>
          <w:szCs w:val="24"/>
        </w:rPr>
        <w:t>. Η</w:t>
      </w:r>
      <w:r w:rsidRPr="00DC49F4">
        <w:rPr>
          <w:rFonts w:eastAsia="Times New Roman"/>
          <w:szCs w:val="24"/>
        </w:rPr>
        <w:t xml:space="preserve"> επιστολή του κυρίου Υπουργού </w:t>
      </w:r>
      <w:r>
        <w:rPr>
          <w:rFonts w:eastAsia="Times New Roman"/>
          <w:szCs w:val="24"/>
        </w:rPr>
        <w:t>Α</w:t>
      </w:r>
      <w:r w:rsidRPr="00DC49F4">
        <w:rPr>
          <w:rFonts w:eastAsia="Times New Roman"/>
          <w:szCs w:val="24"/>
        </w:rPr>
        <w:t xml:space="preserve">γροτικής </w:t>
      </w:r>
      <w:r>
        <w:rPr>
          <w:rFonts w:eastAsia="Times New Roman"/>
          <w:szCs w:val="24"/>
        </w:rPr>
        <w:t>Α</w:t>
      </w:r>
      <w:r w:rsidRPr="00DC49F4">
        <w:rPr>
          <w:rFonts w:eastAsia="Times New Roman"/>
          <w:szCs w:val="24"/>
        </w:rPr>
        <w:t xml:space="preserve">νάπτυξης προς τους </w:t>
      </w:r>
      <w:r>
        <w:rPr>
          <w:rFonts w:eastAsia="Times New Roman"/>
          <w:szCs w:val="24"/>
        </w:rPr>
        <w:t>π</w:t>
      </w:r>
      <w:r>
        <w:rPr>
          <w:rFonts w:eastAsia="Times New Roman"/>
          <w:szCs w:val="24"/>
        </w:rPr>
        <w:t xml:space="preserve">εριφερειάρχες </w:t>
      </w:r>
      <w:r w:rsidRPr="00DC49F4">
        <w:rPr>
          <w:rFonts w:eastAsia="Times New Roman"/>
          <w:szCs w:val="24"/>
        </w:rPr>
        <w:t xml:space="preserve">αναφέρει </w:t>
      </w:r>
      <w:r>
        <w:rPr>
          <w:rFonts w:eastAsia="Times New Roman"/>
          <w:szCs w:val="24"/>
        </w:rPr>
        <w:t>-κ</w:t>
      </w:r>
      <w:r w:rsidRPr="00DC49F4">
        <w:rPr>
          <w:rFonts w:eastAsia="Times New Roman"/>
          <w:szCs w:val="24"/>
        </w:rPr>
        <w:t>αι πολύ σωστά</w:t>
      </w:r>
      <w:r>
        <w:rPr>
          <w:rFonts w:eastAsia="Times New Roman"/>
          <w:szCs w:val="24"/>
        </w:rPr>
        <w:t>,</w:t>
      </w:r>
      <w:r w:rsidRPr="00DC49F4">
        <w:rPr>
          <w:rFonts w:eastAsia="Times New Roman"/>
          <w:szCs w:val="24"/>
        </w:rPr>
        <w:t xml:space="preserve"> θα έλεγα</w:t>
      </w:r>
      <w:r>
        <w:rPr>
          <w:rFonts w:eastAsia="Times New Roman"/>
          <w:szCs w:val="24"/>
        </w:rPr>
        <w:t>-</w:t>
      </w:r>
      <w:r w:rsidRPr="00DC49F4">
        <w:rPr>
          <w:rFonts w:eastAsia="Times New Roman"/>
          <w:szCs w:val="24"/>
        </w:rPr>
        <w:t xml:space="preserve"> ότι πρέπει να αλλάξει το νομοθετικό πλαίσιο</w:t>
      </w:r>
      <w:r>
        <w:rPr>
          <w:rFonts w:eastAsia="Times New Roman"/>
          <w:szCs w:val="24"/>
        </w:rPr>
        <w:t>. Με</w:t>
      </w:r>
      <w:r w:rsidRPr="00DC49F4">
        <w:rPr>
          <w:rFonts w:eastAsia="Times New Roman"/>
          <w:szCs w:val="24"/>
        </w:rPr>
        <w:t xml:space="preserve"> άλλα λόγια</w:t>
      </w:r>
      <w:r>
        <w:rPr>
          <w:rFonts w:eastAsia="Times New Roman"/>
          <w:szCs w:val="24"/>
        </w:rPr>
        <w:t>,</w:t>
      </w:r>
      <w:r w:rsidRPr="00DC49F4">
        <w:rPr>
          <w:rFonts w:eastAsia="Times New Roman"/>
          <w:szCs w:val="24"/>
        </w:rPr>
        <w:t xml:space="preserve"> προανήγγειλε ένα</w:t>
      </w:r>
      <w:r>
        <w:rPr>
          <w:rFonts w:eastAsia="Times New Roman"/>
          <w:szCs w:val="24"/>
        </w:rPr>
        <w:t>ν</w:t>
      </w:r>
      <w:r w:rsidRPr="00DC49F4">
        <w:rPr>
          <w:rFonts w:eastAsia="Times New Roman"/>
          <w:szCs w:val="24"/>
        </w:rPr>
        <w:t xml:space="preserve"> νέο νόμο για τα ζητήματα της </w:t>
      </w:r>
      <w:r>
        <w:rPr>
          <w:rFonts w:eastAsia="Times New Roman"/>
          <w:szCs w:val="24"/>
        </w:rPr>
        <w:t>δακοπληξίας.</w:t>
      </w:r>
      <w:r w:rsidRPr="00DC49F4">
        <w:rPr>
          <w:rFonts w:eastAsia="Times New Roman"/>
          <w:szCs w:val="24"/>
        </w:rPr>
        <w:t xml:space="preserve"> </w:t>
      </w:r>
    </w:p>
    <w:p w14:paraId="2D05F6B3" w14:textId="77777777" w:rsidR="00237587" w:rsidRDefault="00AE0D0F">
      <w:pPr>
        <w:spacing w:after="0" w:line="600" w:lineRule="auto"/>
        <w:ind w:firstLine="720"/>
        <w:jc w:val="both"/>
        <w:rPr>
          <w:rFonts w:eastAsia="Times New Roman"/>
          <w:szCs w:val="24"/>
        </w:rPr>
      </w:pPr>
      <w:r>
        <w:rPr>
          <w:rFonts w:eastAsia="Times New Roman"/>
          <w:szCs w:val="24"/>
        </w:rPr>
        <w:t>Π</w:t>
      </w:r>
      <w:r w:rsidRPr="00DC49F4">
        <w:rPr>
          <w:rFonts w:eastAsia="Times New Roman"/>
          <w:szCs w:val="24"/>
        </w:rPr>
        <w:t>ιστεύω ότι αυτό μπορεί να γίνει με συγκεκριμένο τρόπο</w:t>
      </w:r>
      <w:r>
        <w:rPr>
          <w:rFonts w:eastAsia="Times New Roman"/>
          <w:szCs w:val="24"/>
        </w:rPr>
        <w:t>,</w:t>
      </w:r>
      <w:r w:rsidRPr="00DC49F4">
        <w:rPr>
          <w:rFonts w:eastAsia="Times New Roman"/>
          <w:szCs w:val="24"/>
        </w:rPr>
        <w:t xml:space="preserve"> άμεσα</w:t>
      </w:r>
      <w:r>
        <w:rPr>
          <w:rFonts w:eastAsia="Times New Roman"/>
          <w:szCs w:val="24"/>
        </w:rPr>
        <w:t>,</w:t>
      </w:r>
      <w:r w:rsidRPr="00DC49F4">
        <w:rPr>
          <w:rFonts w:eastAsia="Times New Roman"/>
          <w:szCs w:val="24"/>
        </w:rPr>
        <w:t xml:space="preserve"> ούτως ώστε να μπορούμε επιτέλους να κοιτάμε τους αγρότες μας </w:t>
      </w:r>
      <w:r>
        <w:rPr>
          <w:rFonts w:eastAsia="Times New Roman"/>
          <w:szCs w:val="24"/>
        </w:rPr>
        <w:t>σ</w:t>
      </w:r>
      <w:r w:rsidRPr="00DC49F4">
        <w:rPr>
          <w:rFonts w:eastAsia="Times New Roman"/>
          <w:szCs w:val="24"/>
        </w:rPr>
        <w:t>τα μάτια</w:t>
      </w:r>
      <w:r>
        <w:rPr>
          <w:rFonts w:eastAsia="Times New Roman"/>
          <w:szCs w:val="24"/>
        </w:rPr>
        <w:t>,</w:t>
      </w:r>
      <w:r w:rsidRPr="00DC49F4">
        <w:rPr>
          <w:rFonts w:eastAsia="Times New Roman"/>
          <w:szCs w:val="24"/>
        </w:rPr>
        <w:t xml:space="preserve"> </w:t>
      </w:r>
      <w:r>
        <w:rPr>
          <w:rFonts w:eastAsia="Times New Roman"/>
          <w:szCs w:val="24"/>
        </w:rPr>
        <w:t>και</w:t>
      </w:r>
      <w:r w:rsidRPr="00DC49F4">
        <w:rPr>
          <w:rFonts w:eastAsia="Times New Roman"/>
          <w:szCs w:val="24"/>
        </w:rPr>
        <w:t xml:space="preserve"> </w:t>
      </w:r>
      <w:r>
        <w:rPr>
          <w:rFonts w:eastAsia="Times New Roman"/>
          <w:szCs w:val="24"/>
        </w:rPr>
        <w:t>π</w:t>
      </w:r>
      <w:r w:rsidRPr="00DC49F4">
        <w:rPr>
          <w:rFonts w:eastAsia="Times New Roman"/>
          <w:szCs w:val="24"/>
        </w:rPr>
        <w:t xml:space="preserve">έραν όλων των άλλων προβλημάτων που αντιμετωπίζει ο </w:t>
      </w:r>
      <w:r>
        <w:rPr>
          <w:rFonts w:eastAsia="Times New Roman"/>
          <w:szCs w:val="24"/>
        </w:rPr>
        <w:t>α</w:t>
      </w:r>
      <w:r w:rsidRPr="00DC49F4">
        <w:rPr>
          <w:rFonts w:eastAsia="Times New Roman"/>
          <w:szCs w:val="24"/>
        </w:rPr>
        <w:t>γροτικός κόσμος</w:t>
      </w:r>
      <w:r>
        <w:rPr>
          <w:rFonts w:eastAsia="Times New Roman"/>
          <w:szCs w:val="24"/>
        </w:rPr>
        <w:t>,</w:t>
      </w:r>
      <w:r w:rsidRPr="00DC49F4">
        <w:rPr>
          <w:rFonts w:eastAsia="Times New Roman"/>
          <w:szCs w:val="24"/>
        </w:rPr>
        <w:t xml:space="preserve"> όπως </w:t>
      </w:r>
      <w:r>
        <w:rPr>
          <w:rFonts w:eastAsia="Times New Roman"/>
          <w:szCs w:val="24"/>
        </w:rPr>
        <w:t xml:space="preserve">η </w:t>
      </w:r>
      <w:r w:rsidRPr="00DC49F4">
        <w:rPr>
          <w:rFonts w:eastAsia="Times New Roman"/>
          <w:szCs w:val="24"/>
        </w:rPr>
        <w:t>υψηλή φορολόγηση</w:t>
      </w:r>
      <w:r>
        <w:rPr>
          <w:rFonts w:eastAsia="Times New Roman"/>
          <w:szCs w:val="24"/>
        </w:rPr>
        <w:t>,</w:t>
      </w:r>
      <w:r w:rsidRPr="00DC49F4">
        <w:rPr>
          <w:rFonts w:eastAsia="Times New Roman"/>
          <w:szCs w:val="24"/>
        </w:rPr>
        <w:t xml:space="preserve"> το κόστος παραγωγής και τα άλλα ζητήματα</w:t>
      </w:r>
      <w:r>
        <w:rPr>
          <w:rFonts w:eastAsia="Times New Roman"/>
          <w:szCs w:val="24"/>
        </w:rPr>
        <w:t>,</w:t>
      </w:r>
      <w:r w:rsidRPr="00DC49F4">
        <w:rPr>
          <w:rFonts w:eastAsia="Times New Roman"/>
          <w:szCs w:val="24"/>
        </w:rPr>
        <w:t xml:space="preserve"> να μην έχουν και </w:t>
      </w:r>
      <w:r>
        <w:rPr>
          <w:rFonts w:eastAsia="Times New Roman"/>
          <w:szCs w:val="24"/>
        </w:rPr>
        <w:t xml:space="preserve">εγγενή </w:t>
      </w:r>
      <w:r w:rsidRPr="00DC49F4">
        <w:rPr>
          <w:rFonts w:eastAsia="Times New Roman"/>
          <w:szCs w:val="24"/>
        </w:rPr>
        <w:t>προβλήματα</w:t>
      </w:r>
      <w:r>
        <w:rPr>
          <w:rFonts w:eastAsia="Times New Roman"/>
          <w:szCs w:val="24"/>
        </w:rPr>
        <w:t>,</w:t>
      </w:r>
      <w:r w:rsidRPr="00DC49F4">
        <w:rPr>
          <w:rFonts w:eastAsia="Times New Roman"/>
          <w:szCs w:val="24"/>
        </w:rPr>
        <w:t xml:space="preserve"> όπως αυτό της </w:t>
      </w:r>
      <w:r>
        <w:rPr>
          <w:rFonts w:eastAsia="Times New Roman"/>
          <w:szCs w:val="24"/>
        </w:rPr>
        <w:t>δακοπληξίας,</w:t>
      </w:r>
      <w:r w:rsidRPr="00DC49F4">
        <w:rPr>
          <w:rFonts w:eastAsia="Times New Roman"/>
          <w:szCs w:val="24"/>
        </w:rPr>
        <w:t xml:space="preserve"> τα οποία </w:t>
      </w:r>
      <w:r>
        <w:rPr>
          <w:rFonts w:eastAsia="Times New Roman"/>
          <w:szCs w:val="24"/>
        </w:rPr>
        <w:t xml:space="preserve">εν </w:t>
      </w:r>
      <w:r w:rsidRPr="00DC49F4">
        <w:rPr>
          <w:rFonts w:eastAsia="Times New Roman"/>
          <w:szCs w:val="24"/>
        </w:rPr>
        <w:t>πάση περιπτώσει σε πολλές άλλες χώρες έχουν</w:t>
      </w:r>
      <w:r>
        <w:rPr>
          <w:rFonts w:eastAsia="Times New Roman"/>
          <w:szCs w:val="24"/>
        </w:rPr>
        <w:t xml:space="preserve"> με απλό και μόνιμο τρόπο λυθεί</w:t>
      </w:r>
      <w:r w:rsidRPr="00DC49F4">
        <w:rPr>
          <w:rFonts w:eastAsia="Times New Roman"/>
          <w:szCs w:val="24"/>
        </w:rPr>
        <w:t xml:space="preserve"> δια παντός</w:t>
      </w:r>
      <w:r>
        <w:rPr>
          <w:rFonts w:eastAsia="Times New Roman"/>
          <w:szCs w:val="24"/>
        </w:rPr>
        <w:t>.</w:t>
      </w:r>
    </w:p>
    <w:p w14:paraId="2D05F6B4" w14:textId="77777777" w:rsidR="00237587" w:rsidRDefault="00AE0D0F">
      <w:pPr>
        <w:spacing w:after="0" w:line="600" w:lineRule="auto"/>
        <w:ind w:firstLine="720"/>
        <w:jc w:val="both"/>
        <w:rPr>
          <w:rFonts w:eastAsia="Times New Roman"/>
          <w:szCs w:val="24"/>
        </w:rPr>
      </w:pPr>
      <w:r>
        <w:rPr>
          <w:rFonts w:eastAsia="Times New Roman"/>
          <w:szCs w:val="24"/>
        </w:rPr>
        <w:t>Χ</w:t>
      </w:r>
      <w:r w:rsidRPr="00DC49F4">
        <w:rPr>
          <w:rFonts w:eastAsia="Times New Roman"/>
          <w:szCs w:val="24"/>
        </w:rPr>
        <w:t>αιρετίζουμε την τροπολογία αυτή</w:t>
      </w:r>
      <w:r>
        <w:rPr>
          <w:rFonts w:eastAsia="Times New Roman"/>
          <w:szCs w:val="24"/>
        </w:rPr>
        <w:t>,</w:t>
      </w:r>
      <w:r w:rsidRPr="00DC49F4">
        <w:rPr>
          <w:rFonts w:eastAsia="Times New Roman"/>
          <w:szCs w:val="24"/>
        </w:rPr>
        <w:t xml:space="preserve"> όμως εφιστούμε τη</w:t>
      </w:r>
      <w:r w:rsidRPr="00DC49F4">
        <w:rPr>
          <w:rFonts w:eastAsia="Times New Roman"/>
          <w:szCs w:val="24"/>
        </w:rPr>
        <w:t xml:space="preserve">ν προσοχή στην πολιτική ηγεσία του </w:t>
      </w:r>
      <w:r>
        <w:rPr>
          <w:rFonts w:eastAsia="Times New Roman"/>
          <w:szCs w:val="24"/>
        </w:rPr>
        <w:t>Υ</w:t>
      </w:r>
      <w:r w:rsidRPr="00DC49F4">
        <w:rPr>
          <w:rFonts w:eastAsia="Times New Roman"/>
          <w:szCs w:val="24"/>
        </w:rPr>
        <w:t xml:space="preserve">πουργείου </w:t>
      </w:r>
      <w:r>
        <w:rPr>
          <w:rFonts w:eastAsia="Times New Roman"/>
          <w:szCs w:val="24"/>
        </w:rPr>
        <w:t>Α</w:t>
      </w:r>
      <w:r w:rsidRPr="00DC49F4">
        <w:rPr>
          <w:rFonts w:eastAsia="Times New Roman"/>
          <w:szCs w:val="24"/>
        </w:rPr>
        <w:t xml:space="preserve">γροτικής </w:t>
      </w:r>
      <w:r>
        <w:rPr>
          <w:rFonts w:eastAsia="Times New Roman"/>
          <w:szCs w:val="24"/>
        </w:rPr>
        <w:t>Α</w:t>
      </w:r>
      <w:r w:rsidRPr="00DC49F4">
        <w:rPr>
          <w:rFonts w:eastAsia="Times New Roman"/>
          <w:szCs w:val="24"/>
        </w:rPr>
        <w:t>νάπτυξης</w:t>
      </w:r>
      <w:r>
        <w:rPr>
          <w:rFonts w:eastAsia="Times New Roman"/>
          <w:szCs w:val="24"/>
        </w:rPr>
        <w:t>,</w:t>
      </w:r>
      <w:r w:rsidRPr="00DC49F4">
        <w:rPr>
          <w:rFonts w:eastAsia="Times New Roman"/>
          <w:szCs w:val="24"/>
        </w:rPr>
        <w:t xml:space="preserve"> επιτέλους</w:t>
      </w:r>
      <w:r>
        <w:rPr>
          <w:rFonts w:eastAsia="Times New Roman"/>
          <w:szCs w:val="24"/>
        </w:rPr>
        <w:t>,</w:t>
      </w:r>
      <w:r w:rsidRPr="00DC49F4">
        <w:rPr>
          <w:rFonts w:eastAsia="Times New Roman"/>
          <w:szCs w:val="24"/>
        </w:rPr>
        <w:t xml:space="preserve"> να γίνει κάτι μόνιμο</w:t>
      </w:r>
      <w:r>
        <w:rPr>
          <w:rFonts w:eastAsia="Times New Roman"/>
          <w:szCs w:val="24"/>
        </w:rPr>
        <w:t>,</w:t>
      </w:r>
      <w:r w:rsidRPr="00DC49F4">
        <w:rPr>
          <w:rFonts w:eastAsia="Times New Roman"/>
          <w:szCs w:val="24"/>
        </w:rPr>
        <w:t xml:space="preserve"> σταθερό</w:t>
      </w:r>
      <w:r>
        <w:rPr>
          <w:rFonts w:eastAsia="Times New Roman"/>
          <w:szCs w:val="24"/>
        </w:rPr>
        <w:t xml:space="preserve"> και </w:t>
      </w:r>
      <w:r w:rsidRPr="00DC49F4">
        <w:rPr>
          <w:rFonts w:eastAsia="Times New Roman"/>
          <w:szCs w:val="24"/>
        </w:rPr>
        <w:t>πιο απλό</w:t>
      </w:r>
      <w:r>
        <w:rPr>
          <w:rFonts w:eastAsia="Times New Roman"/>
          <w:szCs w:val="24"/>
        </w:rPr>
        <w:t>, διό</w:t>
      </w:r>
      <w:r w:rsidRPr="00DC49F4">
        <w:rPr>
          <w:rFonts w:eastAsia="Times New Roman"/>
          <w:szCs w:val="24"/>
        </w:rPr>
        <w:t>τι η απλότητα είναι το σοβαρότερο και πιο αποτελεσματικό μέσο σε όλα τα προβλήματα</w:t>
      </w:r>
      <w:r>
        <w:rPr>
          <w:rFonts w:eastAsia="Times New Roman"/>
          <w:szCs w:val="24"/>
        </w:rPr>
        <w:t>.</w:t>
      </w:r>
    </w:p>
    <w:p w14:paraId="2D05F6B5" w14:textId="77777777" w:rsidR="00237587" w:rsidRDefault="00AE0D0F">
      <w:pPr>
        <w:spacing w:after="0" w:line="600" w:lineRule="auto"/>
        <w:ind w:firstLine="720"/>
        <w:jc w:val="both"/>
        <w:rPr>
          <w:rFonts w:eastAsia="Times New Roman"/>
          <w:szCs w:val="24"/>
        </w:rPr>
      </w:pPr>
      <w:r w:rsidRPr="00DC49F4">
        <w:rPr>
          <w:rFonts w:eastAsia="Times New Roman"/>
          <w:szCs w:val="24"/>
        </w:rPr>
        <w:t>Ευχαριστώ πολύ</w:t>
      </w:r>
      <w:r>
        <w:rPr>
          <w:rFonts w:eastAsia="Times New Roman"/>
          <w:szCs w:val="24"/>
        </w:rPr>
        <w:t>.</w:t>
      </w:r>
    </w:p>
    <w:p w14:paraId="2D05F6B6" w14:textId="77777777" w:rsidR="00237587" w:rsidRDefault="00AE0D0F">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πτέρυγα</w:t>
      </w:r>
      <w:r>
        <w:rPr>
          <w:rFonts w:eastAsia="Times New Roman"/>
          <w:szCs w:val="24"/>
        </w:rPr>
        <w:t xml:space="preserve"> της Νέας Δημοκρατίας)</w:t>
      </w:r>
    </w:p>
    <w:p w14:paraId="2D05F6B7" w14:textId="77777777" w:rsidR="00237587" w:rsidRDefault="00AE0D0F">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πολύ τον κ. Δαβάκη.</w:t>
      </w:r>
    </w:p>
    <w:p w14:paraId="2D05F6B8" w14:textId="77777777" w:rsidR="00237587" w:rsidRDefault="00AE0D0F">
      <w:pPr>
        <w:spacing w:after="0" w:line="600" w:lineRule="auto"/>
        <w:ind w:firstLine="720"/>
        <w:jc w:val="both"/>
        <w:rPr>
          <w:rFonts w:eastAsia="Times New Roman"/>
          <w:szCs w:val="24"/>
        </w:rPr>
      </w:pPr>
      <w:r>
        <w:rPr>
          <w:rFonts w:eastAsia="Times New Roman"/>
          <w:szCs w:val="24"/>
        </w:rPr>
        <w:t>Ο</w:t>
      </w:r>
      <w:r w:rsidRPr="00DC49F4">
        <w:rPr>
          <w:rFonts w:eastAsia="Times New Roman"/>
          <w:szCs w:val="24"/>
        </w:rPr>
        <w:t xml:space="preserve"> </w:t>
      </w:r>
      <w:r>
        <w:rPr>
          <w:rFonts w:eastAsia="Times New Roman"/>
          <w:szCs w:val="24"/>
        </w:rPr>
        <w:t>Α</w:t>
      </w:r>
      <w:r w:rsidRPr="00DC49F4">
        <w:rPr>
          <w:rFonts w:eastAsia="Times New Roman"/>
          <w:szCs w:val="24"/>
        </w:rPr>
        <w:t xml:space="preserve">ναπληρωτής </w:t>
      </w:r>
      <w:r>
        <w:rPr>
          <w:rFonts w:eastAsia="Times New Roman"/>
          <w:szCs w:val="24"/>
        </w:rPr>
        <w:t>Υ</w:t>
      </w:r>
      <w:r w:rsidRPr="00DC49F4">
        <w:rPr>
          <w:rFonts w:eastAsia="Times New Roman"/>
          <w:szCs w:val="24"/>
        </w:rPr>
        <w:t>πουργός</w:t>
      </w:r>
      <w:r>
        <w:rPr>
          <w:rFonts w:eastAsia="Times New Roman"/>
          <w:szCs w:val="24"/>
        </w:rPr>
        <w:t xml:space="preserve"> Ναυτιλίας και Νησιωτικής Πολιτικής,</w:t>
      </w:r>
      <w:r w:rsidRPr="00DC49F4">
        <w:rPr>
          <w:rFonts w:eastAsia="Times New Roman"/>
          <w:szCs w:val="24"/>
        </w:rPr>
        <w:t xml:space="preserve"> ο κ</w:t>
      </w:r>
      <w:r>
        <w:rPr>
          <w:rFonts w:eastAsia="Times New Roman"/>
          <w:szCs w:val="24"/>
        </w:rPr>
        <w:t>.</w:t>
      </w:r>
      <w:r w:rsidRPr="00DC49F4">
        <w:rPr>
          <w:rFonts w:eastAsia="Times New Roman"/>
          <w:szCs w:val="24"/>
        </w:rPr>
        <w:t xml:space="preserve"> Σαντορινιός</w:t>
      </w:r>
      <w:r>
        <w:rPr>
          <w:rFonts w:eastAsia="Times New Roman"/>
          <w:szCs w:val="24"/>
        </w:rPr>
        <w:t>,</w:t>
      </w:r>
      <w:r w:rsidRPr="00DC49F4">
        <w:rPr>
          <w:rFonts w:eastAsia="Times New Roman"/>
          <w:szCs w:val="24"/>
        </w:rPr>
        <w:t xml:space="preserve"> έχει ζητήσει το</w:t>
      </w:r>
      <w:r>
        <w:rPr>
          <w:rFonts w:eastAsia="Times New Roman"/>
          <w:szCs w:val="24"/>
        </w:rPr>
        <w:t xml:space="preserve">ν λόγο. Αμέσως μετά θα πάρει τον λόγο ο κ. Κεγκέρογλου. </w:t>
      </w:r>
    </w:p>
    <w:p w14:paraId="2D05F6B9" w14:textId="77777777" w:rsidR="00237587" w:rsidRDefault="00AE0D0F">
      <w:pPr>
        <w:spacing w:after="0" w:line="600" w:lineRule="auto"/>
        <w:ind w:firstLine="720"/>
        <w:jc w:val="both"/>
        <w:rPr>
          <w:rFonts w:eastAsia="Times New Roman"/>
          <w:szCs w:val="24"/>
        </w:rPr>
      </w:pPr>
      <w:r>
        <w:rPr>
          <w:rFonts w:eastAsia="Times New Roman"/>
          <w:szCs w:val="24"/>
        </w:rPr>
        <w:t>Κύριε Υπουργέ, σ</w:t>
      </w:r>
      <w:r w:rsidRPr="00DC49F4">
        <w:rPr>
          <w:rFonts w:eastAsia="Times New Roman"/>
          <w:szCs w:val="24"/>
        </w:rPr>
        <w:t xml:space="preserve">ας </w:t>
      </w:r>
      <w:r w:rsidRPr="00DC49F4">
        <w:rPr>
          <w:rFonts w:eastAsia="Times New Roman"/>
          <w:szCs w:val="24"/>
        </w:rPr>
        <w:t xml:space="preserve">βάζω εννέα λεπτά και από </w:t>
      </w:r>
      <w:r>
        <w:rPr>
          <w:rFonts w:eastAsia="Times New Roman"/>
          <w:szCs w:val="24"/>
        </w:rPr>
        <w:t>ε</w:t>
      </w:r>
      <w:r w:rsidRPr="00DC49F4">
        <w:rPr>
          <w:rFonts w:eastAsia="Times New Roman"/>
          <w:szCs w:val="24"/>
        </w:rPr>
        <w:t xml:space="preserve">κεί και πέρα </w:t>
      </w:r>
      <w:r>
        <w:rPr>
          <w:rFonts w:eastAsia="Times New Roman"/>
          <w:szCs w:val="24"/>
        </w:rPr>
        <w:t>θα δούμε.</w:t>
      </w:r>
    </w:p>
    <w:p w14:paraId="2D05F6BA" w14:textId="77777777" w:rsidR="00237587" w:rsidRDefault="00AE0D0F">
      <w:pPr>
        <w:spacing w:after="0" w:line="600" w:lineRule="auto"/>
        <w:ind w:firstLine="720"/>
        <w:jc w:val="both"/>
        <w:rPr>
          <w:rFonts w:eastAsia="Times New Roman"/>
          <w:szCs w:val="24"/>
        </w:rPr>
      </w:pPr>
      <w:r>
        <w:rPr>
          <w:rFonts w:eastAsia="Times New Roman"/>
          <w:b/>
          <w:szCs w:val="24"/>
        </w:rPr>
        <w:t>ΝΕΚΤΑΡΙΟΣ ΣΑΝΤΟΡΙΝΙΟΣ (Αναπληρωτής Υπουργός Ναυτιλίας και Νησιωτικής Πολιτικής):</w:t>
      </w:r>
      <w:r>
        <w:rPr>
          <w:rFonts w:eastAsia="Times New Roman"/>
          <w:szCs w:val="24"/>
        </w:rPr>
        <w:t xml:space="preserve"> </w:t>
      </w:r>
      <w:r w:rsidRPr="00DC49F4">
        <w:rPr>
          <w:rFonts w:eastAsia="Times New Roman"/>
          <w:szCs w:val="24"/>
        </w:rPr>
        <w:t>Ευχαριστώ</w:t>
      </w:r>
      <w:r>
        <w:rPr>
          <w:rFonts w:eastAsia="Times New Roman"/>
          <w:szCs w:val="24"/>
        </w:rPr>
        <w:t>,</w:t>
      </w:r>
      <w:r w:rsidRPr="00DC49F4">
        <w:rPr>
          <w:rFonts w:eastAsia="Times New Roman"/>
          <w:szCs w:val="24"/>
        </w:rPr>
        <w:t xml:space="preserve"> κύριε </w:t>
      </w:r>
      <w:r>
        <w:rPr>
          <w:rFonts w:eastAsia="Times New Roman"/>
          <w:szCs w:val="24"/>
        </w:rPr>
        <w:t>Π</w:t>
      </w:r>
      <w:r w:rsidRPr="00DC49F4">
        <w:rPr>
          <w:rFonts w:eastAsia="Times New Roman"/>
          <w:szCs w:val="24"/>
        </w:rPr>
        <w:t>ρόεδρε</w:t>
      </w:r>
      <w:r>
        <w:rPr>
          <w:rFonts w:eastAsia="Times New Roman"/>
          <w:szCs w:val="24"/>
        </w:rPr>
        <w:t>.</w:t>
      </w:r>
    </w:p>
    <w:p w14:paraId="2D05F6BB" w14:textId="77777777" w:rsidR="00237587" w:rsidRDefault="00AE0D0F">
      <w:pPr>
        <w:spacing w:after="0" w:line="600" w:lineRule="auto"/>
        <w:ind w:firstLine="720"/>
        <w:jc w:val="both"/>
        <w:rPr>
          <w:rFonts w:eastAsia="Times New Roman"/>
          <w:szCs w:val="24"/>
        </w:rPr>
      </w:pPr>
      <w:r>
        <w:rPr>
          <w:rFonts w:eastAsia="Times New Roman"/>
          <w:szCs w:val="24"/>
        </w:rPr>
        <w:t>Τ</w:t>
      </w:r>
      <w:r w:rsidRPr="00DC49F4">
        <w:rPr>
          <w:rFonts w:eastAsia="Times New Roman"/>
          <w:szCs w:val="24"/>
        </w:rPr>
        <w:t xml:space="preserve">ο νομοσχέδιο αυτό που συζητείται σήμερα στην Ολομέλεια της Βουλής έρχεται να προστεθεί σε </w:t>
      </w:r>
      <w:r>
        <w:rPr>
          <w:rFonts w:eastAsia="Times New Roman"/>
          <w:szCs w:val="24"/>
        </w:rPr>
        <w:t>μια</w:t>
      </w:r>
      <w:r w:rsidRPr="00DC49F4">
        <w:rPr>
          <w:rFonts w:eastAsia="Times New Roman"/>
          <w:szCs w:val="24"/>
        </w:rPr>
        <w:t xml:space="preserve"> σειρά νομοθετικών πρωτοβουλιών που έχει αναλάβει το Υπουργείο Ναυτιλίας και </w:t>
      </w:r>
      <w:r>
        <w:rPr>
          <w:rFonts w:eastAsia="Times New Roman"/>
          <w:szCs w:val="24"/>
        </w:rPr>
        <w:t>Ν</w:t>
      </w:r>
      <w:r w:rsidRPr="00DC49F4">
        <w:rPr>
          <w:rFonts w:eastAsia="Times New Roman"/>
          <w:szCs w:val="24"/>
        </w:rPr>
        <w:t xml:space="preserve">ησιωτικής </w:t>
      </w:r>
      <w:r>
        <w:rPr>
          <w:rFonts w:eastAsia="Times New Roman"/>
          <w:szCs w:val="24"/>
        </w:rPr>
        <w:t>Πολιτικής κατά τη</w:t>
      </w:r>
      <w:r w:rsidRPr="00DC49F4">
        <w:rPr>
          <w:rFonts w:eastAsia="Times New Roman"/>
          <w:szCs w:val="24"/>
        </w:rPr>
        <w:t xml:space="preserve"> διακυβέρνησ</w:t>
      </w:r>
      <w:r>
        <w:rPr>
          <w:rFonts w:eastAsia="Times New Roman"/>
          <w:szCs w:val="24"/>
        </w:rPr>
        <w:t>ή</w:t>
      </w:r>
      <w:r w:rsidRPr="00DC49F4">
        <w:rPr>
          <w:rFonts w:eastAsia="Times New Roman"/>
          <w:szCs w:val="24"/>
        </w:rPr>
        <w:t xml:space="preserve"> </w:t>
      </w:r>
      <w:r>
        <w:rPr>
          <w:rFonts w:eastAsia="Times New Roman"/>
          <w:szCs w:val="24"/>
        </w:rPr>
        <w:t>μας,</w:t>
      </w:r>
      <w:r w:rsidRPr="00DC49F4">
        <w:rPr>
          <w:rFonts w:eastAsia="Times New Roman"/>
          <w:szCs w:val="24"/>
        </w:rPr>
        <w:t xml:space="preserve"> με σκοπό από τη </w:t>
      </w:r>
      <w:r>
        <w:rPr>
          <w:rFonts w:eastAsia="Times New Roman"/>
          <w:szCs w:val="24"/>
        </w:rPr>
        <w:t>μια</w:t>
      </w:r>
      <w:r w:rsidRPr="00DC49F4">
        <w:rPr>
          <w:rFonts w:eastAsia="Times New Roman"/>
          <w:szCs w:val="24"/>
        </w:rPr>
        <w:t xml:space="preserve"> να διορθώσει χρόνιες παθογένειες και από την άλλη να αντιμετωπίσει έκτακτα ζητήματα που υπάρχουν στα λιμάνια </w:t>
      </w:r>
      <w:r>
        <w:rPr>
          <w:rFonts w:eastAsia="Times New Roman"/>
          <w:szCs w:val="24"/>
        </w:rPr>
        <w:t>μας</w:t>
      </w:r>
      <w:r>
        <w:rPr>
          <w:rFonts w:eastAsia="Times New Roman"/>
          <w:szCs w:val="24"/>
        </w:rPr>
        <w:t xml:space="preserve">. </w:t>
      </w:r>
    </w:p>
    <w:p w14:paraId="2D05F6BC" w14:textId="77777777" w:rsidR="00237587" w:rsidRDefault="00AE0D0F">
      <w:pPr>
        <w:spacing w:after="0" w:line="600" w:lineRule="auto"/>
        <w:ind w:firstLine="720"/>
        <w:jc w:val="both"/>
        <w:rPr>
          <w:rFonts w:eastAsia="Times New Roman"/>
          <w:szCs w:val="24"/>
        </w:rPr>
      </w:pPr>
      <w:r>
        <w:rPr>
          <w:rFonts w:eastAsia="Times New Roman"/>
          <w:szCs w:val="24"/>
        </w:rPr>
        <w:lastRenderedPageBreak/>
        <w:t>Εργαζόμαστε και</w:t>
      </w:r>
      <w:r w:rsidRPr="00DC49F4">
        <w:rPr>
          <w:rFonts w:eastAsia="Times New Roman"/>
          <w:szCs w:val="24"/>
        </w:rPr>
        <w:t xml:space="preserve"> νομοθετούμε πάνω στον άξονα της αναγκαιότητας</w:t>
      </w:r>
      <w:r>
        <w:rPr>
          <w:rFonts w:eastAsia="Times New Roman"/>
          <w:szCs w:val="24"/>
        </w:rPr>
        <w:t>,</w:t>
      </w:r>
      <w:r w:rsidRPr="00DC49F4">
        <w:rPr>
          <w:rFonts w:eastAsia="Times New Roman"/>
          <w:szCs w:val="24"/>
        </w:rPr>
        <w:t xml:space="preserve"> του </w:t>
      </w:r>
      <w:r>
        <w:rPr>
          <w:rFonts w:eastAsia="Times New Roman"/>
          <w:szCs w:val="24"/>
        </w:rPr>
        <w:t>ε</w:t>
      </w:r>
      <w:r w:rsidRPr="00DC49F4">
        <w:rPr>
          <w:rFonts w:eastAsia="Times New Roman"/>
          <w:szCs w:val="24"/>
        </w:rPr>
        <w:t>θνικού συμφέροντος</w:t>
      </w:r>
      <w:r>
        <w:rPr>
          <w:rFonts w:eastAsia="Times New Roman"/>
          <w:szCs w:val="24"/>
        </w:rPr>
        <w:t>,</w:t>
      </w:r>
      <w:r w:rsidRPr="00DC49F4">
        <w:rPr>
          <w:rFonts w:eastAsia="Times New Roman"/>
          <w:szCs w:val="24"/>
        </w:rPr>
        <w:t xml:space="preserve"> της δικαιοσύνης και της αποτελεσματικότητας</w:t>
      </w:r>
      <w:r>
        <w:rPr>
          <w:rFonts w:eastAsia="Times New Roman"/>
          <w:szCs w:val="24"/>
        </w:rPr>
        <w:t>. Έ</w:t>
      </w:r>
      <w:r w:rsidRPr="00DC49F4">
        <w:rPr>
          <w:rFonts w:eastAsia="Times New Roman"/>
          <w:szCs w:val="24"/>
        </w:rPr>
        <w:t xml:space="preserve">χουμε </w:t>
      </w:r>
      <w:r>
        <w:rPr>
          <w:rFonts w:eastAsia="Times New Roman"/>
          <w:szCs w:val="24"/>
        </w:rPr>
        <w:t>ό</w:t>
      </w:r>
      <w:r w:rsidRPr="00DC49F4">
        <w:rPr>
          <w:rFonts w:eastAsia="Times New Roman"/>
          <w:szCs w:val="24"/>
        </w:rPr>
        <w:t>ραμα και στόχο για τη ναυτιλία</w:t>
      </w:r>
      <w:r>
        <w:rPr>
          <w:rFonts w:eastAsia="Times New Roman"/>
          <w:szCs w:val="24"/>
        </w:rPr>
        <w:t>,</w:t>
      </w:r>
      <w:r w:rsidRPr="00DC49F4">
        <w:rPr>
          <w:rFonts w:eastAsia="Times New Roman"/>
          <w:szCs w:val="24"/>
        </w:rPr>
        <w:t xml:space="preserve"> για το</w:t>
      </w:r>
      <w:r>
        <w:rPr>
          <w:rFonts w:eastAsia="Times New Roman"/>
          <w:szCs w:val="24"/>
        </w:rPr>
        <w:t>ν</w:t>
      </w:r>
      <w:r w:rsidRPr="00DC49F4">
        <w:rPr>
          <w:rFonts w:eastAsia="Times New Roman"/>
          <w:szCs w:val="24"/>
        </w:rPr>
        <w:t xml:space="preserve"> ρόλο του Λιμενικού Σώματος και την ανάπτυξη των λιμανιών μας και για την</w:t>
      </w:r>
      <w:r w:rsidRPr="00DC49F4">
        <w:rPr>
          <w:rFonts w:eastAsia="Times New Roman"/>
          <w:szCs w:val="24"/>
        </w:rPr>
        <w:t xml:space="preserve"> υποστήριξη των νησιών </w:t>
      </w:r>
      <w:r>
        <w:rPr>
          <w:rFonts w:eastAsia="Times New Roman"/>
          <w:szCs w:val="24"/>
        </w:rPr>
        <w:t>μας.</w:t>
      </w:r>
    </w:p>
    <w:p w14:paraId="2D05F6BD" w14:textId="77777777" w:rsidR="00237587" w:rsidRDefault="00AE0D0F">
      <w:pPr>
        <w:spacing w:after="0" w:line="600" w:lineRule="auto"/>
        <w:ind w:firstLine="720"/>
        <w:jc w:val="both"/>
        <w:rPr>
          <w:rFonts w:eastAsia="Times New Roman"/>
          <w:szCs w:val="24"/>
        </w:rPr>
      </w:pPr>
      <w:r>
        <w:rPr>
          <w:rFonts w:eastAsia="Times New Roman"/>
          <w:szCs w:val="24"/>
        </w:rPr>
        <w:t>Ό</w:t>
      </w:r>
      <w:r w:rsidRPr="00DC49F4">
        <w:rPr>
          <w:rFonts w:eastAsia="Times New Roman"/>
          <w:szCs w:val="24"/>
        </w:rPr>
        <w:t xml:space="preserve">πως </w:t>
      </w:r>
      <w:r>
        <w:rPr>
          <w:rFonts w:eastAsia="Times New Roman"/>
          <w:szCs w:val="24"/>
        </w:rPr>
        <w:t>ξέρετε,</w:t>
      </w:r>
      <w:r w:rsidRPr="00DC49F4">
        <w:rPr>
          <w:rFonts w:eastAsia="Times New Roman"/>
          <w:szCs w:val="24"/>
        </w:rPr>
        <w:t xml:space="preserve"> ένα μεγάλο μέρος του νομοσχεδίου καλύπτει τη νομοθέτηση για τις υπ</w:t>
      </w:r>
      <w:r>
        <w:rPr>
          <w:rFonts w:eastAsia="Times New Roman"/>
          <w:szCs w:val="24"/>
        </w:rPr>
        <w:t>ο</w:t>
      </w:r>
      <w:r w:rsidRPr="00DC49F4">
        <w:rPr>
          <w:rFonts w:eastAsia="Times New Roman"/>
          <w:szCs w:val="24"/>
        </w:rPr>
        <w:t>παραχ</w:t>
      </w:r>
      <w:r>
        <w:rPr>
          <w:rFonts w:eastAsia="Times New Roman"/>
          <w:szCs w:val="24"/>
        </w:rPr>
        <w:t>ωρήσεις</w:t>
      </w:r>
      <w:r w:rsidRPr="00DC49F4">
        <w:rPr>
          <w:rFonts w:eastAsia="Times New Roman"/>
          <w:szCs w:val="24"/>
        </w:rPr>
        <w:t xml:space="preserve"> δραστηριοτήτων στα </w:t>
      </w:r>
      <w:r>
        <w:rPr>
          <w:rFonts w:eastAsia="Times New Roman"/>
          <w:szCs w:val="24"/>
        </w:rPr>
        <w:t>δέκα π</w:t>
      </w:r>
      <w:r w:rsidRPr="00DC49F4">
        <w:rPr>
          <w:rFonts w:eastAsia="Times New Roman"/>
          <w:szCs w:val="24"/>
        </w:rPr>
        <w:t xml:space="preserve">εριφερειακά </w:t>
      </w:r>
      <w:r>
        <w:rPr>
          <w:rFonts w:eastAsia="Times New Roman"/>
          <w:szCs w:val="24"/>
        </w:rPr>
        <w:t>λ</w:t>
      </w:r>
      <w:r w:rsidRPr="00DC49F4">
        <w:rPr>
          <w:rFonts w:eastAsia="Times New Roman"/>
          <w:szCs w:val="24"/>
        </w:rPr>
        <w:t>ιμάνια</w:t>
      </w:r>
      <w:r>
        <w:rPr>
          <w:rFonts w:eastAsia="Times New Roman"/>
          <w:szCs w:val="24"/>
        </w:rPr>
        <w:t>,</w:t>
      </w:r>
      <w:r w:rsidRPr="00DC49F4">
        <w:rPr>
          <w:rFonts w:eastAsia="Times New Roman"/>
          <w:szCs w:val="24"/>
        </w:rPr>
        <w:t xml:space="preserve"> με τέτοιο</w:t>
      </w:r>
      <w:r>
        <w:rPr>
          <w:rFonts w:eastAsia="Times New Roman"/>
          <w:szCs w:val="24"/>
        </w:rPr>
        <w:t>ν</w:t>
      </w:r>
      <w:r w:rsidRPr="00DC49F4">
        <w:rPr>
          <w:rFonts w:eastAsia="Times New Roman"/>
          <w:szCs w:val="24"/>
        </w:rPr>
        <w:t xml:space="preserve"> τρόπο ώστε να διασφαλίζεται το δημόσιο συμφέρον και να πολλαπλασιάζεται το όφε</w:t>
      </w:r>
      <w:r w:rsidRPr="00DC49F4">
        <w:rPr>
          <w:rFonts w:eastAsia="Times New Roman"/>
          <w:szCs w:val="24"/>
        </w:rPr>
        <w:t>λος προς τις τοπικές κοινωνίες</w:t>
      </w:r>
      <w:r>
        <w:rPr>
          <w:rFonts w:eastAsia="Times New Roman"/>
          <w:szCs w:val="24"/>
        </w:rPr>
        <w:t xml:space="preserve">. </w:t>
      </w:r>
    </w:p>
    <w:p w14:paraId="2D05F6BE" w14:textId="77777777" w:rsidR="00237587" w:rsidRDefault="00AE0D0F">
      <w:pPr>
        <w:spacing w:after="0" w:line="600" w:lineRule="auto"/>
        <w:ind w:firstLine="720"/>
        <w:jc w:val="both"/>
        <w:rPr>
          <w:rFonts w:eastAsia="Times New Roman"/>
          <w:szCs w:val="24"/>
        </w:rPr>
      </w:pPr>
      <w:r>
        <w:rPr>
          <w:rFonts w:eastAsia="Times New Roman"/>
          <w:szCs w:val="24"/>
        </w:rPr>
        <w:t>Είναι π</w:t>
      </w:r>
      <w:r w:rsidRPr="00DC49F4">
        <w:rPr>
          <w:rFonts w:eastAsia="Times New Roman"/>
          <w:szCs w:val="24"/>
        </w:rPr>
        <w:t xml:space="preserve">ροφανές </w:t>
      </w:r>
      <w:r>
        <w:rPr>
          <w:rFonts w:eastAsia="Times New Roman"/>
          <w:szCs w:val="24"/>
        </w:rPr>
        <w:t>ότι οι υποπαραχωρήσεις</w:t>
      </w:r>
      <w:r w:rsidRPr="00DC49F4">
        <w:rPr>
          <w:rFonts w:eastAsia="Times New Roman"/>
          <w:szCs w:val="24"/>
        </w:rPr>
        <w:t xml:space="preserve"> είναι ο τρόπος με τον οποίον δουλεύουν τα λιμάνια σε όλο τον κόσμο</w:t>
      </w:r>
      <w:r>
        <w:rPr>
          <w:rFonts w:eastAsia="Times New Roman"/>
          <w:szCs w:val="24"/>
        </w:rPr>
        <w:t>. Το 80% των λιμανιών</w:t>
      </w:r>
      <w:r w:rsidRPr="00DC49F4">
        <w:rPr>
          <w:rFonts w:eastAsia="Times New Roman"/>
          <w:szCs w:val="24"/>
        </w:rPr>
        <w:t xml:space="preserve"> έχου</w:t>
      </w:r>
      <w:r>
        <w:rPr>
          <w:rFonts w:eastAsia="Times New Roman"/>
          <w:szCs w:val="24"/>
        </w:rPr>
        <w:t>ν</w:t>
      </w:r>
      <w:r w:rsidRPr="00DC49F4">
        <w:rPr>
          <w:rFonts w:eastAsia="Times New Roman"/>
          <w:szCs w:val="24"/>
        </w:rPr>
        <w:t xml:space="preserve"> αυτό το μοντέλο</w:t>
      </w:r>
      <w:r>
        <w:rPr>
          <w:rFonts w:eastAsia="Times New Roman"/>
          <w:szCs w:val="24"/>
        </w:rPr>
        <w:t>,</w:t>
      </w:r>
      <w:r w:rsidRPr="00DC49F4">
        <w:rPr>
          <w:rFonts w:eastAsia="Times New Roman"/>
          <w:szCs w:val="24"/>
        </w:rPr>
        <w:t xml:space="preserve"> της υπ</w:t>
      </w:r>
      <w:r>
        <w:rPr>
          <w:rFonts w:eastAsia="Times New Roman"/>
          <w:szCs w:val="24"/>
        </w:rPr>
        <w:t>ο</w:t>
      </w:r>
      <w:r w:rsidRPr="00DC49F4">
        <w:rPr>
          <w:rFonts w:eastAsia="Times New Roman"/>
          <w:szCs w:val="24"/>
        </w:rPr>
        <w:t xml:space="preserve">παραχώρησης και υπάρχει και ο </w:t>
      </w:r>
      <w:r>
        <w:rPr>
          <w:rFonts w:eastAsia="Times New Roman"/>
          <w:szCs w:val="24"/>
        </w:rPr>
        <w:t xml:space="preserve">διφυής </w:t>
      </w:r>
      <w:r w:rsidRPr="00DC49F4">
        <w:rPr>
          <w:rFonts w:eastAsia="Times New Roman"/>
          <w:szCs w:val="24"/>
        </w:rPr>
        <w:t>ρόλος</w:t>
      </w:r>
      <w:r>
        <w:rPr>
          <w:rFonts w:eastAsia="Times New Roman"/>
          <w:szCs w:val="24"/>
        </w:rPr>
        <w:t>,</w:t>
      </w:r>
      <w:r w:rsidRPr="00DC49F4">
        <w:rPr>
          <w:rFonts w:eastAsia="Times New Roman"/>
          <w:szCs w:val="24"/>
        </w:rPr>
        <w:t xml:space="preserve"> όπου </w:t>
      </w:r>
      <w:r>
        <w:rPr>
          <w:rFonts w:eastAsia="Times New Roman"/>
          <w:szCs w:val="24"/>
        </w:rPr>
        <w:t xml:space="preserve">ο </w:t>
      </w:r>
      <w:r>
        <w:rPr>
          <w:rFonts w:eastAsia="Times New Roman"/>
          <w:szCs w:val="24"/>
        </w:rPr>
        <w:t>ο</w:t>
      </w:r>
      <w:r w:rsidRPr="00DC49F4">
        <w:rPr>
          <w:rFonts w:eastAsia="Times New Roman"/>
          <w:szCs w:val="24"/>
        </w:rPr>
        <w:t xml:space="preserve">ργανισμός </w:t>
      </w:r>
      <w:r>
        <w:rPr>
          <w:rFonts w:eastAsia="Times New Roman"/>
          <w:szCs w:val="24"/>
        </w:rPr>
        <w:t>λ</w:t>
      </w:r>
      <w:r w:rsidRPr="00DC49F4">
        <w:rPr>
          <w:rFonts w:eastAsia="Times New Roman"/>
          <w:szCs w:val="24"/>
        </w:rPr>
        <w:t xml:space="preserve">ιμένα έχει και αρμοδιότητες </w:t>
      </w:r>
      <w:r>
        <w:rPr>
          <w:rFonts w:eastAsia="Times New Roman"/>
          <w:szCs w:val="24"/>
        </w:rPr>
        <w:t>δ</w:t>
      </w:r>
      <w:r w:rsidRPr="00DC49F4">
        <w:rPr>
          <w:rFonts w:eastAsia="Times New Roman"/>
          <w:szCs w:val="24"/>
        </w:rPr>
        <w:t>ημοσίου</w:t>
      </w:r>
      <w:r>
        <w:rPr>
          <w:rFonts w:eastAsia="Times New Roman"/>
          <w:szCs w:val="24"/>
        </w:rPr>
        <w:t>. Μόνο στην Ε</w:t>
      </w:r>
      <w:r w:rsidRPr="00DC49F4">
        <w:rPr>
          <w:rFonts w:eastAsia="Times New Roman"/>
          <w:szCs w:val="24"/>
        </w:rPr>
        <w:t>λλάδα είδαμε αυτό που έγινε με τον ΟΛΠ και τις υποσχέσεις</w:t>
      </w:r>
      <w:r>
        <w:rPr>
          <w:rFonts w:eastAsia="Times New Roman"/>
          <w:szCs w:val="24"/>
        </w:rPr>
        <w:t>,</w:t>
      </w:r>
      <w:r w:rsidRPr="00DC49F4">
        <w:rPr>
          <w:rFonts w:eastAsia="Times New Roman"/>
          <w:szCs w:val="24"/>
        </w:rPr>
        <w:t xml:space="preserve"> που ήδη είχατε δώσει για τον ΟΛΘ και αναγκαστήκαμε εμείς να προχωρήσουμε και στην πλήρη παραχώρηση και του ΟΛΘ</w:t>
      </w:r>
      <w:r>
        <w:rPr>
          <w:rFonts w:eastAsia="Times New Roman"/>
          <w:szCs w:val="24"/>
        </w:rPr>
        <w:t>.</w:t>
      </w:r>
    </w:p>
    <w:p w14:paraId="2D05F6BF" w14:textId="77777777" w:rsidR="00237587" w:rsidRDefault="00AE0D0F">
      <w:pPr>
        <w:spacing w:after="0" w:line="600" w:lineRule="auto"/>
        <w:ind w:firstLine="720"/>
        <w:jc w:val="both"/>
        <w:rPr>
          <w:rFonts w:eastAsia="Times New Roman"/>
          <w:szCs w:val="24"/>
        </w:rPr>
      </w:pPr>
      <w:r>
        <w:rPr>
          <w:rFonts w:eastAsia="Times New Roman"/>
          <w:szCs w:val="24"/>
        </w:rPr>
        <w:lastRenderedPageBreak/>
        <w:t xml:space="preserve">Όμως εκεί </w:t>
      </w:r>
      <w:r w:rsidRPr="00DC49F4">
        <w:rPr>
          <w:rFonts w:eastAsia="Times New Roman"/>
          <w:szCs w:val="24"/>
        </w:rPr>
        <w:t xml:space="preserve">κάναμε κάτι τελείως </w:t>
      </w:r>
      <w:r w:rsidRPr="00DC49F4">
        <w:rPr>
          <w:rFonts w:eastAsia="Times New Roman"/>
          <w:szCs w:val="24"/>
        </w:rPr>
        <w:t>διαφορετικό</w:t>
      </w:r>
      <w:r>
        <w:rPr>
          <w:rFonts w:eastAsia="Times New Roman"/>
          <w:szCs w:val="24"/>
        </w:rPr>
        <w:t>. Μ</w:t>
      </w:r>
      <w:r w:rsidRPr="00DC49F4">
        <w:rPr>
          <w:rFonts w:eastAsia="Times New Roman"/>
          <w:szCs w:val="24"/>
        </w:rPr>
        <w:t>ε τη σοβαρή διαπραγμάτευση</w:t>
      </w:r>
      <w:r>
        <w:rPr>
          <w:rFonts w:eastAsia="Times New Roman"/>
          <w:szCs w:val="24"/>
        </w:rPr>
        <w:t>,</w:t>
      </w:r>
      <w:r w:rsidRPr="00DC49F4">
        <w:rPr>
          <w:rFonts w:eastAsia="Times New Roman"/>
          <w:szCs w:val="24"/>
        </w:rPr>
        <w:t xml:space="preserve"> που έκανε η τότε ηγεσία του </w:t>
      </w:r>
      <w:r>
        <w:rPr>
          <w:rFonts w:eastAsia="Times New Roman"/>
          <w:szCs w:val="24"/>
        </w:rPr>
        <w:t>Υπουργείου Ναυτιλίας και Ν</w:t>
      </w:r>
      <w:r w:rsidRPr="00DC49F4">
        <w:rPr>
          <w:rFonts w:eastAsia="Times New Roman"/>
          <w:szCs w:val="24"/>
        </w:rPr>
        <w:t xml:space="preserve">ησιωτικής </w:t>
      </w:r>
      <w:r>
        <w:rPr>
          <w:rFonts w:eastAsia="Times New Roman"/>
          <w:szCs w:val="24"/>
        </w:rPr>
        <w:t>Π</w:t>
      </w:r>
      <w:r w:rsidRPr="00DC49F4">
        <w:rPr>
          <w:rFonts w:eastAsia="Times New Roman"/>
          <w:szCs w:val="24"/>
        </w:rPr>
        <w:t>ολιτικής</w:t>
      </w:r>
      <w:r>
        <w:rPr>
          <w:rFonts w:eastAsia="Times New Roman"/>
          <w:szCs w:val="24"/>
        </w:rPr>
        <w:t>, με τον τότε Υπουργό, τον Θοδωρή Δρίτσα,</w:t>
      </w:r>
      <w:r w:rsidRPr="00DC49F4">
        <w:rPr>
          <w:rFonts w:eastAsia="Times New Roman"/>
          <w:szCs w:val="24"/>
        </w:rPr>
        <w:t xml:space="preserve"> μέσα σε δύσκολες συνθήκες</w:t>
      </w:r>
      <w:r>
        <w:rPr>
          <w:rFonts w:eastAsia="Times New Roman"/>
          <w:szCs w:val="24"/>
        </w:rPr>
        <w:t xml:space="preserve"> -</w:t>
      </w:r>
      <w:r w:rsidRPr="00DC49F4">
        <w:rPr>
          <w:rFonts w:eastAsia="Times New Roman"/>
          <w:szCs w:val="24"/>
        </w:rPr>
        <w:t xml:space="preserve">και θυμάστε όλοι </w:t>
      </w:r>
      <w:r>
        <w:rPr>
          <w:rFonts w:eastAsia="Times New Roman"/>
          <w:szCs w:val="24"/>
        </w:rPr>
        <w:t>τι</w:t>
      </w:r>
      <w:r w:rsidRPr="00DC49F4">
        <w:rPr>
          <w:rFonts w:eastAsia="Times New Roman"/>
          <w:szCs w:val="24"/>
        </w:rPr>
        <w:t xml:space="preserve"> πιέσεις δεχόμασταν εκείνη την περίοδο</w:t>
      </w:r>
      <w:r>
        <w:rPr>
          <w:rFonts w:eastAsia="Times New Roman"/>
          <w:szCs w:val="24"/>
        </w:rPr>
        <w:t>-</w:t>
      </w:r>
      <w:r w:rsidRPr="00DC49F4">
        <w:rPr>
          <w:rFonts w:eastAsia="Times New Roman"/>
          <w:szCs w:val="24"/>
        </w:rPr>
        <w:t xml:space="preserve"> καταφέραμε να</w:t>
      </w:r>
      <w:r w:rsidRPr="00DC49F4">
        <w:rPr>
          <w:rFonts w:eastAsia="Times New Roman"/>
          <w:szCs w:val="24"/>
        </w:rPr>
        <w:t xml:space="preserve"> διασφαλίσουμε ότι </w:t>
      </w:r>
      <w:r>
        <w:rPr>
          <w:rFonts w:eastAsia="Times New Roman"/>
          <w:szCs w:val="24"/>
        </w:rPr>
        <w:t xml:space="preserve">ο </w:t>
      </w:r>
      <w:r w:rsidRPr="00DC49F4">
        <w:rPr>
          <w:rFonts w:eastAsia="Times New Roman"/>
          <w:szCs w:val="24"/>
        </w:rPr>
        <w:t>επενδυτής θα κάνει περισσότερες υποχρεωτικές επενδύσεις</w:t>
      </w:r>
      <w:r>
        <w:rPr>
          <w:rFonts w:eastAsia="Times New Roman"/>
          <w:szCs w:val="24"/>
        </w:rPr>
        <w:t>. Κ</w:t>
      </w:r>
      <w:r w:rsidRPr="00DC49F4">
        <w:rPr>
          <w:rFonts w:eastAsia="Times New Roman"/>
          <w:szCs w:val="24"/>
        </w:rPr>
        <w:t>αταφέραμε να διασφαλίσουμε τα δικαιώματα των εργαζομένων των λιμανιών</w:t>
      </w:r>
      <w:r>
        <w:rPr>
          <w:rFonts w:eastAsia="Times New Roman"/>
          <w:szCs w:val="24"/>
        </w:rPr>
        <w:t>. Κ</w:t>
      </w:r>
      <w:r w:rsidRPr="00DC49F4">
        <w:rPr>
          <w:rFonts w:eastAsia="Times New Roman"/>
          <w:szCs w:val="24"/>
        </w:rPr>
        <w:t>αταφέραμε να εξαιρέσουμε χώρους που δεν ήτανε μέσα στη λιμενική ζώνη και φυσικά και αρχαιολογικούς χώρους</w:t>
      </w:r>
      <w:r w:rsidRPr="00DC49F4">
        <w:rPr>
          <w:rFonts w:eastAsia="Times New Roman"/>
          <w:szCs w:val="24"/>
        </w:rPr>
        <w:t xml:space="preserve"> που</w:t>
      </w:r>
      <w:r>
        <w:rPr>
          <w:rFonts w:eastAsia="Times New Roman"/>
          <w:szCs w:val="24"/>
        </w:rPr>
        <w:t xml:space="preserve"> έτσι </w:t>
      </w:r>
      <w:r w:rsidRPr="00DC49F4">
        <w:rPr>
          <w:rFonts w:eastAsia="Times New Roman"/>
          <w:szCs w:val="24"/>
        </w:rPr>
        <w:t>απλόχερα είχατε δώσει και είχατε π</w:t>
      </w:r>
      <w:r>
        <w:rPr>
          <w:rFonts w:eastAsia="Times New Roman"/>
          <w:szCs w:val="24"/>
        </w:rPr>
        <w:t>αραχωρήσει. Ε</w:t>
      </w:r>
      <w:r w:rsidRPr="00DC49F4">
        <w:rPr>
          <w:rFonts w:eastAsia="Times New Roman"/>
          <w:szCs w:val="24"/>
        </w:rPr>
        <w:t>πιπλέον</w:t>
      </w:r>
      <w:r>
        <w:rPr>
          <w:rFonts w:eastAsia="Times New Roman"/>
          <w:szCs w:val="24"/>
        </w:rPr>
        <w:t>,</w:t>
      </w:r>
      <w:r w:rsidRPr="00DC49F4">
        <w:rPr>
          <w:rFonts w:eastAsia="Times New Roman"/>
          <w:szCs w:val="24"/>
        </w:rPr>
        <w:t xml:space="preserve"> καταφέραμε κάτι που προβλέπεται και σε αυτή</w:t>
      </w:r>
      <w:r>
        <w:rPr>
          <w:rFonts w:eastAsia="Times New Roman"/>
          <w:szCs w:val="24"/>
        </w:rPr>
        <w:t>ν</w:t>
      </w:r>
      <w:r w:rsidRPr="00DC49F4">
        <w:rPr>
          <w:rFonts w:eastAsia="Times New Roman"/>
          <w:szCs w:val="24"/>
        </w:rPr>
        <w:t xml:space="preserve"> τη σύμβαση</w:t>
      </w:r>
      <w:r>
        <w:rPr>
          <w:rFonts w:eastAsia="Times New Roman"/>
          <w:szCs w:val="24"/>
        </w:rPr>
        <w:t>, δηλαδή</w:t>
      </w:r>
      <w:r w:rsidRPr="00DC49F4">
        <w:rPr>
          <w:rFonts w:eastAsia="Times New Roman"/>
          <w:szCs w:val="24"/>
        </w:rPr>
        <w:t xml:space="preserve"> να αυξηθεί το ανταποδοτικό τέλος προς τους ΟΤΑ στο 3</w:t>
      </w:r>
      <w:r>
        <w:rPr>
          <w:rFonts w:eastAsia="Times New Roman"/>
          <w:szCs w:val="24"/>
        </w:rPr>
        <w:t>,5</w:t>
      </w:r>
      <w:r w:rsidRPr="00DC49F4">
        <w:rPr>
          <w:rFonts w:eastAsia="Times New Roman"/>
          <w:szCs w:val="24"/>
        </w:rPr>
        <w:t>%</w:t>
      </w:r>
      <w:r>
        <w:rPr>
          <w:rFonts w:eastAsia="Times New Roman"/>
          <w:szCs w:val="24"/>
        </w:rPr>
        <w:t>.</w:t>
      </w:r>
    </w:p>
    <w:p w14:paraId="2D05F6C0" w14:textId="77777777" w:rsidR="00237587" w:rsidRDefault="00AE0D0F">
      <w:pPr>
        <w:spacing w:after="0" w:line="600" w:lineRule="auto"/>
        <w:ind w:firstLine="720"/>
        <w:jc w:val="both"/>
        <w:rPr>
          <w:rFonts w:eastAsia="Times New Roman"/>
          <w:szCs w:val="24"/>
        </w:rPr>
      </w:pPr>
      <w:r>
        <w:rPr>
          <w:rFonts w:eastAsia="Times New Roman"/>
          <w:szCs w:val="24"/>
        </w:rPr>
        <w:t>Όσον αφορά τα λιμάνια,</w:t>
      </w:r>
      <w:r w:rsidRPr="00DC49F4">
        <w:rPr>
          <w:rFonts w:eastAsia="Times New Roman"/>
          <w:szCs w:val="24"/>
        </w:rPr>
        <w:t xml:space="preserve"> επειδή έγινε πολλή συζήτηση και στις </w:t>
      </w:r>
      <w:r>
        <w:rPr>
          <w:rFonts w:eastAsia="Times New Roman"/>
          <w:szCs w:val="24"/>
        </w:rPr>
        <w:t>ε</w:t>
      </w:r>
      <w:r w:rsidRPr="00DC49F4">
        <w:rPr>
          <w:rFonts w:eastAsia="Times New Roman"/>
          <w:szCs w:val="24"/>
        </w:rPr>
        <w:t>πιτροπές</w:t>
      </w:r>
      <w:r w:rsidRPr="00DC49F4">
        <w:rPr>
          <w:rFonts w:eastAsia="Times New Roman"/>
          <w:szCs w:val="24"/>
        </w:rPr>
        <w:t xml:space="preserve"> για το αν υπάρχει </w:t>
      </w:r>
      <w:r>
        <w:rPr>
          <w:rFonts w:eastAsia="Times New Roman"/>
          <w:szCs w:val="24"/>
        </w:rPr>
        <w:t>μ</w:t>
      </w:r>
      <w:r w:rsidRPr="00DC49F4">
        <w:rPr>
          <w:rFonts w:eastAsia="Times New Roman"/>
          <w:szCs w:val="24"/>
        </w:rPr>
        <w:t>ελέτη</w:t>
      </w:r>
      <w:r>
        <w:rPr>
          <w:rFonts w:eastAsia="Times New Roman"/>
          <w:szCs w:val="24"/>
        </w:rPr>
        <w:t xml:space="preserve"> ή</w:t>
      </w:r>
      <w:r w:rsidRPr="00DC49F4">
        <w:rPr>
          <w:rFonts w:eastAsia="Times New Roman"/>
          <w:szCs w:val="24"/>
        </w:rPr>
        <w:t xml:space="preserve"> δεν υπάρχει </w:t>
      </w:r>
      <w:r>
        <w:rPr>
          <w:rFonts w:eastAsia="Times New Roman"/>
          <w:szCs w:val="24"/>
        </w:rPr>
        <w:t>μ</w:t>
      </w:r>
      <w:r w:rsidRPr="00DC49F4">
        <w:rPr>
          <w:rFonts w:eastAsia="Times New Roman"/>
          <w:szCs w:val="24"/>
        </w:rPr>
        <w:t>ελέτη</w:t>
      </w:r>
      <w:r>
        <w:rPr>
          <w:rFonts w:eastAsia="Times New Roman"/>
          <w:szCs w:val="24"/>
        </w:rPr>
        <w:t>, οι μελέτες</w:t>
      </w:r>
      <w:r w:rsidRPr="00DC49F4">
        <w:rPr>
          <w:rFonts w:eastAsia="Times New Roman"/>
          <w:szCs w:val="24"/>
        </w:rPr>
        <w:t xml:space="preserve"> θα γίνουν και θα γίνουν σε συνεργασία με το Υπουργείο Ναυτιλίας και τους </w:t>
      </w:r>
      <w:r>
        <w:rPr>
          <w:rFonts w:eastAsia="Times New Roman"/>
          <w:szCs w:val="24"/>
        </w:rPr>
        <w:t>ο</w:t>
      </w:r>
      <w:r>
        <w:rPr>
          <w:rFonts w:eastAsia="Times New Roman"/>
          <w:szCs w:val="24"/>
        </w:rPr>
        <w:t>ργανισμούς. Δ</w:t>
      </w:r>
      <w:r w:rsidRPr="00DC49F4">
        <w:rPr>
          <w:rFonts w:eastAsia="Times New Roman"/>
          <w:szCs w:val="24"/>
        </w:rPr>
        <w:t>εν μας απαντήσ</w:t>
      </w:r>
      <w:r>
        <w:rPr>
          <w:rFonts w:eastAsia="Times New Roman"/>
          <w:szCs w:val="24"/>
        </w:rPr>
        <w:t>α</w:t>
      </w:r>
      <w:r w:rsidRPr="00DC49F4">
        <w:rPr>
          <w:rFonts w:eastAsia="Times New Roman"/>
          <w:szCs w:val="24"/>
        </w:rPr>
        <w:t>τε</w:t>
      </w:r>
      <w:r>
        <w:rPr>
          <w:rFonts w:eastAsia="Times New Roman"/>
          <w:szCs w:val="24"/>
        </w:rPr>
        <w:t>, όμως.</w:t>
      </w:r>
      <w:r w:rsidRPr="00DC49F4">
        <w:rPr>
          <w:rFonts w:eastAsia="Times New Roman"/>
          <w:szCs w:val="24"/>
        </w:rPr>
        <w:t xml:space="preserve"> </w:t>
      </w:r>
      <w:r>
        <w:rPr>
          <w:rFonts w:eastAsia="Times New Roman"/>
          <w:szCs w:val="24"/>
        </w:rPr>
        <w:t>Ε</w:t>
      </w:r>
      <w:r w:rsidRPr="00DC49F4">
        <w:rPr>
          <w:rFonts w:eastAsia="Times New Roman"/>
          <w:szCs w:val="24"/>
        </w:rPr>
        <w:t xml:space="preserve">σείς μελέτες </w:t>
      </w:r>
      <w:r>
        <w:rPr>
          <w:rFonts w:eastAsia="Times New Roman"/>
          <w:szCs w:val="24"/>
        </w:rPr>
        <w:t>είχατε κάνει, για να κ</w:t>
      </w:r>
      <w:r w:rsidRPr="00DC49F4">
        <w:rPr>
          <w:rFonts w:eastAsia="Times New Roman"/>
          <w:szCs w:val="24"/>
        </w:rPr>
        <w:t xml:space="preserve">άνετε πλήρη </w:t>
      </w:r>
      <w:r>
        <w:rPr>
          <w:rFonts w:eastAsia="Times New Roman"/>
          <w:szCs w:val="24"/>
        </w:rPr>
        <w:t>παραχώρηση; Δεν μας το απαντήσατε,</w:t>
      </w:r>
      <w:r w:rsidRPr="00DC49F4">
        <w:rPr>
          <w:rFonts w:eastAsia="Times New Roman"/>
          <w:szCs w:val="24"/>
        </w:rPr>
        <w:t xml:space="preserve"> γι</w:t>
      </w:r>
      <w:r w:rsidRPr="00DC49F4">
        <w:rPr>
          <w:rFonts w:eastAsia="Times New Roman"/>
          <w:szCs w:val="24"/>
        </w:rPr>
        <w:t>ατί δεν είχατε κάνει</w:t>
      </w:r>
      <w:r>
        <w:rPr>
          <w:rFonts w:eastAsia="Times New Roman"/>
          <w:szCs w:val="24"/>
        </w:rPr>
        <w:t>. Κ</w:t>
      </w:r>
      <w:r w:rsidRPr="00DC49F4">
        <w:rPr>
          <w:rFonts w:eastAsia="Times New Roman"/>
          <w:szCs w:val="24"/>
        </w:rPr>
        <w:t xml:space="preserve">αι </w:t>
      </w:r>
      <w:r>
        <w:rPr>
          <w:rFonts w:eastAsia="Times New Roman"/>
          <w:szCs w:val="24"/>
        </w:rPr>
        <w:t xml:space="preserve">είναι </w:t>
      </w:r>
      <w:r w:rsidRPr="00DC49F4">
        <w:rPr>
          <w:rFonts w:eastAsia="Times New Roman"/>
          <w:szCs w:val="24"/>
        </w:rPr>
        <w:lastRenderedPageBreak/>
        <w:t>προφανές ότι δεν είχατε κάνει</w:t>
      </w:r>
      <w:r>
        <w:rPr>
          <w:rFonts w:eastAsia="Times New Roman"/>
          <w:szCs w:val="24"/>
        </w:rPr>
        <w:t>, γιατί δεν είχατε καν ασχοληθεί με τη σύμβαση. Διότι, ό</w:t>
      </w:r>
      <w:r w:rsidRPr="00DC49F4">
        <w:rPr>
          <w:rFonts w:eastAsia="Times New Roman"/>
          <w:szCs w:val="24"/>
        </w:rPr>
        <w:t>πως σας είπα</w:t>
      </w:r>
      <w:r>
        <w:rPr>
          <w:rFonts w:eastAsia="Times New Roman"/>
          <w:szCs w:val="24"/>
        </w:rPr>
        <w:t>, στη</w:t>
      </w:r>
      <w:r w:rsidRPr="00DC49F4">
        <w:rPr>
          <w:rFonts w:eastAsia="Times New Roman"/>
          <w:szCs w:val="24"/>
        </w:rPr>
        <w:t xml:space="preserve"> </w:t>
      </w:r>
      <w:r>
        <w:rPr>
          <w:rFonts w:eastAsia="Times New Roman"/>
          <w:szCs w:val="24"/>
        </w:rPr>
        <w:t>σ</w:t>
      </w:r>
      <w:r w:rsidRPr="00DC49F4">
        <w:rPr>
          <w:rFonts w:eastAsia="Times New Roman"/>
          <w:szCs w:val="24"/>
        </w:rPr>
        <w:t xml:space="preserve">ύμβαση του </w:t>
      </w:r>
      <w:r>
        <w:rPr>
          <w:rFonts w:eastAsia="Times New Roman"/>
          <w:szCs w:val="24"/>
        </w:rPr>
        <w:t>Ο</w:t>
      </w:r>
      <w:r w:rsidRPr="00DC49F4">
        <w:rPr>
          <w:rFonts w:eastAsia="Times New Roman"/>
          <w:szCs w:val="24"/>
        </w:rPr>
        <w:t xml:space="preserve">ργανισμού Λιμένα Πειραιά </w:t>
      </w:r>
      <w:r>
        <w:rPr>
          <w:rFonts w:eastAsia="Times New Roman"/>
          <w:szCs w:val="24"/>
        </w:rPr>
        <w:t>παραχωρούσατε κτήρια</w:t>
      </w:r>
      <w:r w:rsidRPr="00DC49F4">
        <w:rPr>
          <w:rFonts w:eastAsia="Times New Roman"/>
          <w:szCs w:val="24"/>
        </w:rPr>
        <w:t xml:space="preserve"> και</w:t>
      </w:r>
      <w:r>
        <w:rPr>
          <w:rFonts w:eastAsia="Times New Roman"/>
          <w:szCs w:val="24"/>
        </w:rPr>
        <w:t xml:space="preserve"> </w:t>
      </w:r>
      <w:r w:rsidRPr="00DC49F4">
        <w:rPr>
          <w:rFonts w:eastAsia="Times New Roman"/>
          <w:szCs w:val="24"/>
        </w:rPr>
        <w:t>ιδιοκτησί</w:t>
      </w:r>
      <w:r>
        <w:rPr>
          <w:rFonts w:eastAsia="Times New Roman"/>
          <w:szCs w:val="24"/>
        </w:rPr>
        <w:t>ε</w:t>
      </w:r>
      <w:r w:rsidRPr="00DC49F4">
        <w:rPr>
          <w:rFonts w:eastAsia="Times New Roman"/>
          <w:szCs w:val="24"/>
        </w:rPr>
        <w:t xml:space="preserve">ς </w:t>
      </w:r>
      <w:r>
        <w:rPr>
          <w:rFonts w:eastAsia="Times New Roman"/>
          <w:szCs w:val="24"/>
        </w:rPr>
        <w:t>ε</w:t>
      </w:r>
      <w:r w:rsidRPr="00DC49F4">
        <w:rPr>
          <w:rFonts w:eastAsia="Times New Roman"/>
          <w:szCs w:val="24"/>
        </w:rPr>
        <w:t xml:space="preserve">κτός του </w:t>
      </w:r>
      <w:r>
        <w:rPr>
          <w:rFonts w:eastAsia="Times New Roman"/>
          <w:szCs w:val="24"/>
        </w:rPr>
        <w:t>λ</w:t>
      </w:r>
      <w:r>
        <w:rPr>
          <w:rFonts w:eastAsia="Times New Roman"/>
          <w:szCs w:val="24"/>
        </w:rPr>
        <w:t>ιμανιού. Δ</w:t>
      </w:r>
      <w:r w:rsidRPr="00DC49F4">
        <w:rPr>
          <w:rFonts w:eastAsia="Times New Roman"/>
          <w:szCs w:val="24"/>
        </w:rPr>
        <w:t>εν είχα</w:t>
      </w:r>
      <w:r>
        <w:rPr>
          <w:rFonts w:eastAsia="Times New Roman"/>
          <w:szCs w:val="24"/>
        </w:rPr>
        <w:t>τ</w:t>
      </w:r>
      <w:r w:rsidRPr="00DC49F4">
        <w:rPr>
          <w:rFonts w:eastAsia="Times New Roman"/>
          <w:szCs w:val="24"/>
        </w:rPr>
        <w:t>ε ασχοληθεί</w:t>
      </w:r>
      <w:r>
        <w:rPr>
          <w:rFonts w:eastAsia="Times New Roman"/>
          <w:szCs w:val="24"/>
        </w:rPr>
        <w:t>. Έτσι</w:t>
      </w:r>
      <w:r>
        <w:rPr>
          <w:rFonts w:eastAsia="Times New Roman"/>
          <w:szCs w:val="24"/>
        </w:rPr>
        <w:t xml:space="preserve"> απλά.</w:t>
      </w:r>
    </w:p>
    <w:p w14:paraId="2D05F6C1" w14:textId="77777777" w:rsidR="00237587" w:rsidRDefault="00AE0D0F">
      <w:pPr>
        <w:spacing w:after="0" w:line="600" w:lineRule="auto"/>
        <w:ind w:firstLine="720"/>
        <w:jc w:val="both"/>
        <w:rPr>
          <w:rFonts w:eastAsia="Times New Roman"/>
          <w:szCs w:val="24"/>
        </w:rPr>
      </w:pPr>
      <w:r>
        <w:rPr>
          <w:rFonts w:eastAsia="Times New Roman"/>
          <w:szCs w:val="24"/>
        </w:rPr>
        <w:t xml:space="preserve">Και μια που μπαίνει η συζήτηση για τις </w:t>
      </w:r>
      <w:r w:rsidRPr="00DC49F4">
        <w:rPr>
          <w:rFonts w:eastAsia="Times New Roman"/>
          <w:szCs w:val="24"/>
        </w:rPr>
        <w:t>μελέτες</w:t>
      </w:r>
      <w:r>
        <w:rPr>
          <w:rFonts w:eastAsia="Times New Roman"/>
          <w:szCs w:val="24"/>
        </w:rPr>
        <w:t xml:space="preserve"> και </w:t>
      </w:r>
      <w:r w:rsidRPr="00DC49F4">
        <w:rPr>
          <w:rFonts w:eastAsia="Times New Roman"/>
          <w:szCs w:val="24"/>
        </w:rPr>
        <w:t>τη λιμενική στρατηγική</w:t>
      </w:r>
      <w:r>
        <w:rPr>
          <w:rFonts w:eastAsia="Times New Roman"/>
          <w:szCs w:val="24"/>
        </w:rPr>
        <w:t xml:space="preserve"> -</w:t>
      </w:r>
      <w:r w:rsidRPr="00DC49F4">
        <w:rPr>
          <w:rFonts w:eastAsia="Times New Roman"/>
          <w:szCs w:val="24"/>
        </w:rPr>
        <w:t>ετέθη πολλές φορές</w:t>
      </w:r>
      <w:r>
        <w:rPr>
          <w:rFonts w:eastAsia="Times New Roman"/>
          <w:szCs w:val="24"/>
        </w:rPr>
        <w:t>- αλήθεια,</w:t>
      </w:r>
      <w:r w:rsidRPr="00DC49F4">
        <w:rPr>
          <w:rFonts w:eastAsia="Times New Roman"/>
          <w:szCs w:val="24"/>
        </w:rPr>
        <w:t xml:space="preserve"> θα μας πείτε στο προγραμματικό πλαίσιο το</w:t>
      </w:r>
      <w:r>
        <w:rPr>
          <w:rFonts w:eastAsia="Times New Roman"/>
          <w:szCs w:val="24"/>
        </w:rPr>
        <w:t>υ</w:t>
      </w:r>
      <w:r w:rsidRPr="00DC49F4">
        <w:rPr>
          <w:rFonts w:eastAsia="Times New Roman"/>
          <w:szCs w:val="24"/>
        </w:rPr>
        <w:t xml:space="preserve"> ΕΣΠΑ που τρέχει</w:t>
      </w:r>
      <w:r>
        <w:rPr>
          <w:rFonts w:eastAsia="Times New Roman"/>
          <w:szCs w:val="24"/>
        </w:rPr>
        <w:t>,</w:t>
      </w:r>
      <w:r w:rsidRPr="00DC49F4">
        <w:rPr>
          <w:rFonts w:eastAsia="Times New Roman"/>
          <w:szCs w:val="24"/>
        </w:rPr>
        <w:t xml:space="preserve"> </w:t>
      </w:r>
      <w:r>
        <w:rPr>
          <w:rFonts w:eastAsia="Times New Roman"/>
          <w:szCs w:val="24"/>
        </w:rPr>
        <w:t xml:space="preserve">πόσα έργα </w:t>
      </w:r>
      <w:r w:rsidRPr="00DC49F4">
        <w:rPr>
          <w:rFonts w:eastAsia="Times New Roman"/>
          <w:szCs w:val="24"/>
        </w:rPr>
        <w:t xml:space="preserve">λιμανιών είχατε εντάξει για να χρηματοδοτηθούν από το ΕΣΠΑ και το </w:t>
      </w:r>
      <w:r>
        <w:rPr>
          <w:rFonts w:eastAsia="Times New Roman"/>
          <w:szCs w:val="24"/>
        </w:rPr>
        <w:t>Τ</w:t>
      </w:r>
      <w:r w:rsidRPr="00DC49F4">
        <w:rPr>
          <w:rFonts w:eastAsia="Times New Roman"/>
          <w:szCs w:val="24"/>
        </w:rPr>
        <w:t xml:space="preserve">αμείο </w:t>
      </w:r>
      <w:r>
        <w:rPr>
          <w:rFonts w:eastAsia="Times New Roman"/>
          <w:szCs w:val="24"/>
        </w:rPr>
        <w:t>Σ</w:t>
      </w:r>
      <w:r w:rsidRPr="00DC49F4">
        <w:rPr>
          <w:rFonts w:eastAsia="Times New Roman"/>
          <w:szCs w:val="24"/>
        </w:rPr>
        <w:t>υ</w:t>
      </w:r>
      <w:r w:rsidRPr="00DC49F4">
        <w:rPr>
          <w:rFonts w:eastAsia="Times New Roman"/>
          <w:szCs w:val="24"/>
        </w:rPr>
        <w:t>νοχή</w:t>
      </w:r>
      <w:r>
        <w:rPr>
          <w:rFonts w:eastAsia="Times New Roman"/>
          <w:szCs w:val="24"/>
        </w:rPr>
        <w:t xml:space="preserve">ς; Ένα κονδύλι 20 εκατομμυρίων </w:t>
      </w:r>
      <w:r w:rsidRPr="00DC49F4">
        <w:rPr>
          <w:rFonts w:eastAsia="Times New Roman"/>
          <w:szCs w:val="24"/>
        </w:rPr>
        <w:t>για όλα τα λιμάνια της χώρας</w:t>
      </w:r>
      <w:r>
        <w:rPr>
          <w:rFonts w:eastAsia="Times New Roman"/>
          <w:szCs w:val="24"/>
        </w:rPr>
        <w:t>,</w:t>
      </w:r>
      <w:r w:rsidRPr="00DC49F4">
        <w:rPr>
          <w:rFonts w:eastAsia="Times New Roman"/>
          <w:szCs w:val="24"/>
        </w:rPr>
        <w:t xml:space="preserve"> αυτό </w:t>
      </w:r>
      <w:r>
        <w:rPr>
          <w:rFonts w:eastAsia="Times New Roman"/>
          <w:szCs w:val="24"/>
        </w:rPr>
        <w:t>είχατε ε</w:t>
      </w:r>
      <w:r w:rsidRPr="00DC49F4">
        <w:rPr>
          <w:rFonts w:eastAsia="Times New Roman"/>
          <w:szCs w:val="24"/>
        </w:rPr>
        <w:t>ντάξει</w:t>
      </w:r>
      <w:r>
        <w:rPr>
          <w:rFonts w:eastAsia="Times New Roman"/>
          <w:szCs w:val="24"/>
        </w:rPr>
        <w:t>, τίποτα άλλο. Τ</w:t>
      </w:r>
      <w:r w:rsidRPr="00DC49F4">
        <w:rPr>
          <w:rFonts w:eastAsia="Times New Roman"/>
          <w:szCs w:val="24"/>
        </w:rPr>
        <w:t xml:space="preserve">όσο πολύ ασχοληθήκατε με τα λιμάνια και την ανάπτυξή </w:t>
      </w:r>
      <w:r>
        <w:rPr>
          <w:rFonts w:eastAsia="Times New Roman"/>
          <w:szCs w:val="24"/>
        </w:rPr>
        <w:t>τους.</w:t>
      </w:r>
    </w:p>
    <w:p w14:paraId="2D05F6C2" w14:textId="77777777" w:rsidR="00237587" w:rsidRDefault="00AE0D0F">
      <w:pPr>
        <w:spacing w:after="0" w:line="600" w:lineRule="auto"/>
        <w:ind w:firstLine="720"/>
        <w:jc w:val="both"/>
        <w:rPr>
          <w:rFonts w:eastAsia="Times New Roman"/>
          <w:szCs w:val="24"/>
        </w:rPr>
      </w:pPr>
      <w:r>
        <w:rPr>
          <w:rFonts w:eastAsia="Times New Roman"/>
          <w:szCs w:val="24"/>
        </w:rPr>
        <w:t>Ε, λοιπόν, εμείς</w:t>
      </w:r>
      <w:r w:rsidRPr="00DC49F4">
        <w:rPr>
          <w:rFonts w:eastAsia="Times New Roman"/>
          <w:szCs w:val="24"/>
        </w:rPr>
        <w:t xml:space="preserve"> έχουμε ένα νέο στρατηγικό </w:t>
      </w:r>
      <w:r>
        <w:rPr>
          <w:rFonts w:eastAsia="Times New Roman"/>
          <w:szCs w:val="24"/>
        </w:rPr>
        <w:t>π</w:t>
      </w:r>
      <w:r w:rsidRPr="00DC49F4">
        <w:rPr>
          <w:rFonts w:eastAsia="Times New Roman"/>
          <w:szCs w:val="24"/>
        </w:rPr>
        <w:t>λαίσιο</w:t>
      </w:r>
      <w:r>
        <w:rPr>
          <w:rFonts w:eastAsia="Times New Roman"/>
          <w:szCs w:val="24"/>
        </w:rPr>
        <w:t>,</w:t>
      </w:r>
      <w:r w:rsidRPr="00DC49F4">
        <w:rPr>
          <w:rFonts w:eastAsia="Times New Roman"/>
          <w:szCs w:val="24"/>
        </w:rPr>
        <w:t xml:space="preserve"> που θα ενσωματωθεί στο στρατηγικό πλαίσιο μετ</w:t>
      </w:r>
      <w:r w:rsidRPr="00DC49F4">
        <w:rPr>
          <w:rFonts w:eastAsia="Times New Roman"/>
          <w:szCs w:val="24"/>
        </w:rPr>
        <w:t xml:space="preserve">αφορών της χώρας μας για το νέο προγραμματικό </w:t>
      </w:r>
      <w:r>
        <w:rPr>
          <w:rFonts w:eastAsia="Times New Roman"/>
          <w:szCs w:val="24"/>
        </w:rPr>
        <w:t>π</w:t>
      </w:r>
      <w:r w:rsidRPr="00DC49F4">
        <w:rPr>
          <w:rFonts w:eastAsia="Times New Roman"/>
          <w:szCs w:val="24"/>
        </w:rPr>
        <w:t>λαίσιο</w:t>
      </w:r>
      <w:r>
        <w:rPr>
          <w:rFonts w:eastAsia="Times New Roman"/>
          <w:szCs w:val="24"/>
        </w:rPr>
        <w:t>,</w:t>
      </w:r>
      <w:r w:rsidRPr="00DC49F4">
        <w:rPr>
          <w:rFonts w:eastAsia="Times New Roman"/>
          <w:szCs w:val="24"/>
        </w:rPr>
        <w:t xml:space="preserve"> που θα περιλαμβάνει πάρα πολλά λιμάνια</w:t>
      </w:r>
      <w:r>
        <w:rPr>
          <w:rFonts w:eastAsia="Times New Roman"/>
          <w:szCs w:val="24"/>
        </w:rPr>
        <w:t>,</w:t>
      </w:r>
      <w:r w:rsidRPr="00DC49F4">
        <w:rPr>
          <w:rFonts w:eastAsia="Times New Roman"/>
          <w:szCs w:val="24"/>
        </w:rPr>
        <w:t xml:space="preserve"> προκειμένου να δώσουμε τη δυνατότητα να χρηματοδοτηθούν από το ΕΣΠΑ απαραίτητες </w:t>
      </w:r>
      <w:r>
        <w:rPr>
          <w:rFonts w:eastAsia="Times New Roman"/>
          <w:szCs w:val="24"/>
        </w:rPr>
        <w:t xml:space="preserve">υποδομές για τα λιμάνια μας. </w:t>
      </w:r>
    </w:p>
    <w:p w14:paraId="2D05F6C3" w14:textId="77777777" w:rsidR="00237587" w:rsidRDefault="00AE0D0F">
      <w:pPr>
        <w:spacing w:after="0" w:line="600" w:lineRule="auto"/>
        <w:ind w:firstLine="720"/>
        <w:jc w:val="both"/>
        <w:rPr>
          <w:rFonts w:eastAsia="Times New Roman"/>
          <w:szCs w:val="24"/>
        </w:rPr>
      </w:pPr>
      <w:r>
        <w:rPr>
          <w:rFonts w:eastAsia="Times New Roman"/>
          <w:szCs w:val="24"/>
        </w:rPr>
        <w:t>Επίσης, όπως ξέρετε -δεν ξέρω αν το</w:t>
      </w:r>
      <w:r w:rsidRPr="00DC49F4">
        <w:rPr>
          <w:rFonts w:eastAsia="Times New Roman"/>
          <w:szCs w:val="24"/>
        </w:rPr>
        <w:t xml:space="preserve"> ακούσατε</w:t>
      </w:r>
      <w:r>
        <w:rPr>
          <w:rFonts w:eastAsia="Times New Roman"/>
          <w:szCs w:val="24"/>
        </w:rPr>
        <w:t>-</w:t>
      </w:r>
      <w:r w:rsidRPr="00DC49F4">
        <w:rPr>
          <w:rFonts w:eastAsia="Times New Roman"/>
          <w:szCs w:val="24"/>
        </w:rPr>
        <w:t xml:space="preserve"> σήμερ</w:t>
      </w:r>
      <w:r w:rsidRPr="00DC49F4">
        <w:rPr>
          <w:rFonts w:eastAsia="Times New Roman"/>
          <w:szCs w:val="24"/>
        </w:rPr>
        <w:t xml:space="preserve">α ανακοινώσαμε </w:t>
      </w:r>
      <w:r>
        <w:rPr>
          <w:rFonts w:eastAsia="Times New Roman"/>
          <w:szCs w:val="24"/>
        </w:rPr>
        <w:t xml:space="preserve">σε </w:t>
      </w:r>
      <w:r w:rsidRPr="00DC49F4">
        <w:rPr>
          <w:rFonts w:eastAsia="Times New Roman"/>
          <w:szCs w:val="24"/>
        </w:rPr>
        <w:t>συνεργασία με το Υπουργείο Εσωτερικών</w:t>
      </w:r>
      <w:r>
        <w:rPr>
          <w:rFonts w:eastAsia="Times New Roman"/>
          <w:szCs w:val="24"/>
        </w:rPr>
        <w:t>,</w:t>
      </w:r>
      <w:r w:rsidRPr="00DC49F4">
        <w:rPr>
          <w:rFonts w:eastAsia="Times New Roman"/>
          <w:szCs w:val="24"/>
        </w:rPr>
        <w:t xml:space="preserve"> ένα </w:t>
      </w:r>
      <w:r w:rsidRPr="00DC49F4">
        <w:rPr>
          <w:rFonts w:eastAsia="Times New Roman"/>
          <w:szCs w:val="24"/>
        </w:rPr>
        <w:lastRenderedPageBreak/>
        <w:t>πρόγραμμα</w:t>
      </w:r>
      <w:r>
        <w:rPr>
          <w:rFonts w:eastAsia="Times New Roman"/>
          <w:szCs w:val="24"/>
        </w:rPr>
        <w:t>,</w:t>
      </w:r>
      <w:r w:rsidRPr="00DC49F4">
        <w:rPr>
          <w:rFonts w:eastAsia="Times New Roman"/>
          <w:szCs w:val="24"/>
        </w:rPr>
        <w:t xml:space="preserve"> το </w:t>
      </w:r>
      <w:r>
        <w:rPr>
          <w:rFonts w:eastAsia="Times New Roman"/>
          <w:szCs w:val="24"/>
        </w:rPr>
        <w:t>«</w:t>
      </w:r>
      <w:r w:rsidRPr="00DC49F4">
        <w:rPr>
          <w:rFonts w:eastAsia="Times New Roman"/>
          <w:szCs w:val="24"/>
        </w:rPr>
        <w:t>ΦΙΛΟΔΗΜΟΣ</w:t>
      </w:r>
      <w:r w:rsidRPr="00DC49F4">
        <w:rPr>
          <w:rFonts w:eastAsia="Times New Roman"/>
          <w:szCs w:val="24"/>
        </w:rPr>
        <w:t xml:space="preserve"> </w:t>
      </w:r>
      <w:r>
        <w:rPr>
          <w:rFonts w:eastAsia="Times New Roman"/>
          <w:szCs w:val="24"/>
        </w:rPr>
        <w:t>ΙΙ»,</w:t>
      </w:r>
      <w:r w:rsidRPr="00DC49F4">
        <w:rPr>
          <w:rFonts w:eastAsia="Times New Roman"/>
          <w:szCs w:val="24"/>
        </w:rPr>
        <w:t xml:space="preserve"> για τη χρηματοδότηση </w:t>
      </w:r>
      <w:r>
        <w:rPr>
          <w:rFonts w:eastAsia="Times New Roman"/>
          <w:szCs w:val="24"/>
        </w:rPr>
        <w:t xml:space="preserve">των δημοτικών λιμενικών ταμείων ύψους 20 εκατομμυρίων ευρώ </w:t>
      </w:r>
      <w:r w:rsidRPr="00DC49F4">
        <w:rPr>
          <w:rFonts w:eastAsia="Times New Roman"/>
          <w:szCs w:val="24"/>
        </w:rPr>
        <w:t>για μελέτες</w:t>
      </w:r>
      <w:r>
        <w:rPr>
          <w:rFonts w:eastAsia="Times New Roman"/>
          <w:szCs w:val="24"/>
        </w:rPr>
        <w:t>,</w:t>
      </w:r>
      <w:r w:rsidRPr="00DC49F4">
        <w:rPr>
          <w:rFonts w:eastAsia="Times New Roman"/>
          <w:szCs w:val="24"/>
        </w:rPr>
        <w:t xml:space="preserve"> για </w:t>
      </w:r>
      <w:r>
        <w:rPr>
          <w:rFonts w:eastAsia="Times New Roman"/>
          <w:szCs w:val="24"/>
          <w:lang w:val="en-US"/>
        </w:rPr>
        <w:t>m</w:t>
      </w:r>
      <w:r w:rsidRPr="00DC49F4">
        <w:rPr>
          <w:rFonts w:eastAsia="Times New Roman"/>
          <w:szCs w:val="24"/>
        </w:rPr>
        <w:t xml:space="preserve">aster </w:t>
      </w:r>
      <w:r>
        <w:rPr>
          <w:rFonts w:eastAsia="Times New Roman"/>
          <w:szCs w:val="24"/>
          <w:lang w:val="en-US"/>
        </w:rPr>
        <w:t>p</w:t>
      </w:r>
      <w:r w:rsidRPr="00DC49F4">
        <w:rPr>
          <w:rFonts w:eastAsia="Times New Roman"/>
          <w:szCs w:val="24"/>
        </w:rPr>
        <w:t>lan</w:t>
      </w:r>
      <w:r>
        <w:rPr>
          <w:rFonts w:eastAsia="Times New Roman"/>
          <w:szCs w:val="24"/>
        </w:rPr>
        <w:t>,</w:t>
      </w:r>
      <w:r w:rsidRPr="00DC49F4">
        <w:rPr>
          <w:rFonts w:eastAsia="Times New Roman"/>
          <w:szCs w:val="24"/>
        </w:rPr>
        <w:t xml:space="preserve"> για προγράμματα έργων ανάπτυξης λιμένων</w:t>
      </w:r>
      <w:r>
        <w:rPr>
          <w:rFonts w:eastAsia="Times New Roman"/>
          <w:szCs w:val="24"/>
        </w:rPr>
        <w:t>, για αυτά δηλαδ</w:t>
      </w:r>
      <w:r>
        <w:rPr>
          <w:rFonts w:eastAsia="Times New Roman"/>
          <w:szCs w:val="24"/>
        </w:rPr>
        <w:t>ή με τα οποία ποτ</w:t>
      </w:r>
      <w:r w:rsidRPr="00DC49F4">
        <w:rPr>
          <w:rFonts w:eastAsia="Times New Roman"/>
          <w:szCs w:val="24"/>
        </w:rPr>
        <w:t>έ δεν ασχοληθήκα</w:t>
      </w:r>
      <w:r>
        <w:rPr>
          <w:rFonts w:eastAsia="Times New Roman"/>
          <w:szCs w:val="24"/>
        </w:rPr>
        <w:t xml:space="preserve">τε. </w:t>
      </w:r>
    </w:p>
    <w:p w14:paraId="2D05F6C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Τριπλασιάσαμε και το ύψος των παρεμβάσεων στο Πρόγραμμα Δημοσίων Επενδύσεων με εθνικά χρήματα -γιατί δεν είχατε προβλέψει να πάρουμε από το ΕΣΠΑ- για να χρηματοδοτηθούν αναγκαία έργα για τα λιμάνια. </w:t>
      </w:r>
    </w:p>
    <w:p w14:paraId="2D05F6C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Κύριε Δαβάκη, και </w:t>
      </w:r>
      <w:r>
        <w:rPr>
          <w:rFonts w:eastAsia="Times New Roman" w:cs="Times New Roman"/>
          <w:szCs w:val="24"/>
        </w:rPr>
        <w:t>το «</w:t>
      </w:r>
      <w:r>
        <w:rPr>
          <w:rFonts w:eastAsia="Times New Roman" w:cs="Times New Roman"/>
          <w:szCs w:val="24"/>
        </w:rPr>
        <w:t>ΦΙΛΟΔΗΜΟΣ</w:t>
      </w:r>
      <w:r>
        <w:rPr>
          <w:rFonts w:eastAsia="Times New Roman" w:cs="Times New Roman"/>
          <w:szCs w:val="24"/>
        </w:rPr>
        <w:t xml:space="preserve"> ΙΙ» από το Πρόγραμμα Δημοσίων Επενδύσεων</w:t>
      </w:r>
      <w:r w:rsidRPr="00490231">
        <w:rPr>
          <w:rFonts w:eastAsia="Times New Roman" w:cs="Times New Roman"/>
          <w:szCs w:val="24"/>
        </w:rPr>
        <w:t xml:space="preserve"> </w:t>
      </w:r>
      <w:r>
        <w:rPr>
          <w:rFonts w:eastAsia="Times New Roman" w:cs="Times New Roman"/>
          <w:szCs w:val="24"/>
        </w:rPr>
        <w:t>είναι. Το Δημοτικό Λιμενικό Ταμείο θα μπορέσει να κάνει μια αίτηση στο «</w:t>
      </w:r>
      <w:r>
        <w:rPr>
          <w:rFonts w:eastAsia="Times New Roman" w:cs="Times New Roman"/>
          <w:szCs w:val="24"/>
        </w:rPr>
        <w:t>ΦΙΛΟΔΗΜΟΣ</w:t>
      </w:r>
      <w:r>
        <w:rPr>
          <w:rFonts w:eastAsia="Times New Roman" w:cs="Times New Roman"/>
          <w:szCs w:val="24"/>
        </w:rPr>
        <w:t xml:space="preserve"> ΙΙ», όπως ανακοινώθηκε σήμερα, για να χρηματοδοτηθεί μελέτη για όλα όσα είπατε. </w:t>
      </w:r>
    </w:p>
    <w:p w14:paraId="2D05F6C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Και το λιμάνι του Γυ</w:t>
      </w:r>
      <w:r w:rsidRPr="00701529">
        <w:rPr>
          <w:rFonts w:eastAsia="Times New Roman" w:cs="Times New Roman"/>
          <w:szCs w:val="24"/>
        </w:rPr>
        <w:t>θε</w:t>
      </w:r>
      <w:r>
        <w:rPr>
          <w:rFonts w:eastAsia="Times New Roman" w:cs="Times New Roman"/>
          <w:szCs w:val="24"/>
        </w:rPr>
        <w:t xml:space="preserve">ίου για πρώτη </w:t>
      </w:r>
      <w:r>
        <w:rPr>
          <w:rFonts w:eastAsia="Times New Roman" w:cs="Times New Roman"/>
          <w:szCs w:val="24"/>
        </w:rPr>
        <w:t>φορά, όπως γνωρίζετε, χρηματοδοτήθηκε από το Πρόγραμμα Δημοσίων Επενδύσεων από τη δική μας Κυβέρνηση και το είπατε κι εσείς. Και αυτό γιατί, πραγματικά ενδιαφερόμαστε για όλα τα λιμάνια της χώρας. Ενδιαφερόμαστε να λύσουμε τα προβλήματά τους, όχι απλά να τ</w:t>
      </w:r>
      <w:r>
        <w:rPr>
          <w:rFonts w:eastAsia="Times New Roman" w:cs="Times New Roman"/>
          <w:szCs w:val="24"/>
        </w:rPr>
        <w:t>α πετάξουμε από πάνω μας, όπως κάνατε εσείς.</w:t>
      </w:r>
    </w:p>
    <w:p w14:paraId="2D05F6C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Πάμε στα υπόλοιπα. Νομίζω ότι το κυρίαρχο είναι η επέκταση των αρμοδιοτήτων της Γενικής Γραμματείας Αιγαίου και Νησιωτικής Πολιτικής στο σύνολο της νησιωτικής χώρας, πλην των δύο νησιών, Εύβοιας και Λευκάδας, τα</w:t>
      </w:r>
      <w:r>
        <w:rPr>
          <w:rFonts w:eastAsia="Times New Roman" w:cs="Times New Roman"/>
          <w:szCs w:val="24"/>
        </w:rPr>
        <w:t xml:space="preserve"> οποία συνδέονται με γέφυρα. Περιλαμβάνεται και η Κρήτη, κύριε Καρρά. Και εκεί θα σχεδιάζονται νησιωτικές πολιτικές πλέον για το σύνολο της χώρας. </w:t>
      </w:r>
    </w:p>
    <w:p w14:paraId="2D05F6C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Αλήθεια, ποιες ήταν οι νησιωτικές πολιτικές για την Κρήτη, με τις προηγούμενες </w:t>
      </w:r>
      <w:r>
        <w:rPr>
          <w:rFonts w:eastAsia="Times New Roman" w:cs="Times New Roman"/>
          <w:szCs w:val="24"/>
        </w:rPr>
        <w:t>κ</w:t>
      </w:r>
      <w:r>
        <w:rPr>
          <w:rFonts w:eastAsia="Times New Roman" w:cs="Times New Roman"/>
          <w:szCs w:val="24"/>
        </w:rPr>
        <w:t>υβερνήσεις; Δεν τις έχω ακού</w:t>
      </w:r>
      <w:r>
        <w:rPr>
          <w:rFonts w:eastAsia="Times New Roman" w:cs="Times New Roman"/>
          <w:szCs w:val="24"/>
        </w:rPr>
        <w:t xml:space="preserve">σει ούτε τις έχω δει. Μάλλον, ούτε οι Κρητικοί τις έχουν δει. Και το μεταφορικό ισοδύναμο για τις επιχειρήσεις θα επεκταθεί και στην Κρήτη, από το δεύτερο εξάμηνο του 2019. </w:t>
      </w:r>
    </w:p>
    <w:p w14:paraId="2D05F6C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Γιατί είναι σημαντική αυτή η επέκταση; Διότι έχουμε μικρά νησιά που δεν έχουν αυτή</w:t>
      </w:r>
      <w:r>
        <w:rPr>
          <w:rFonts w:eastAsia="Times New Roman" w:cs="Times New Roman"/>
          <w:szCs w:val="24"/>
        </w:rPr>
        <w:t xml:space="preserve">ν τη στιγμή αφαλατώσεις. Περιμένει ακόμα το Μαθράκι και η Ιθάκη αυτήν τη στιγμή να ψηφιστεί αυτή η ρύθμιση, για να μπορέσουμε να προχωρήσουμε με τις αφαλατώσεις σε αυτά τα δύο νησιά. </w:t>
      </w:r>
    </w:p>
    <w:p w14:paraId="2D05F6C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Να διευκρινίσω, επειδή είχα μια συζήτηση με τον κ. Πλακιωτάκη και τον ευ</w:t>
      </w:r>
      <w:r>
        <w:rPr>
          <w:rFonts w:eastAsia="Times New Roman" w:cs="Times New Roman"/>
          <w:szCs w:val="24"/>
        </w:rPr>
        <w:t xml:space="preserve">χαριστώ γι’ αυτό, ότι αφορά μόνο το νησί της </w:t>
      </w:r>
      <w:r>
        <w:rPr>
          <w:rFonts w:eastAsia="Times New Roman" w:cs="Times New Roman"/>
          <w:szCs w:val="24"/>
        </w:rPr>
        <w:lastRenderedPageBreak/>
        <w:t>Λευκάδας. Τα μικρά νησιά στο Νομό Λευκάδας περιλαμβάνονται στην επέκταση των αρμοδιοτήτων της Γενικής Γραμματείας Αιγαίου και Νησιωτικής Πολιτικής.</w:t>
      </w:r>
    </w:p>
    <w:p w14:paraId="2D05F6C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Επίσης, αντιμετωπίζουμε ένα σοβαρό πρόβλημα. Σε κανένα λιμάνι τ</w:t>
      </w:r>
      <w:r>
        <w:rPr>
          <w:rFonts w:eastAsia="Times New Roman" w:cs="Times New Roman"/>
          <w:szCs w:val="24"/>
        </w:rPr>
        <w:t>ης παραμεθορίου δεν μπορούσαν να γίνουν ράμπες για να μεταφέρουμε τα πλοία και μικρές βάρκες. Με το άρθρο 11 λύνουμε αυτό το πρόβλημα με την έγκριση της Γενικής Γραμματείας Λιμένων και Λιμενικής Πολιτικής και το Γενικό Επιτελείο Ναυτικού.</w:t>
      </w:r>
    </w:p>
    <w:p w14:paraId="2D05F6C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Επίσης, καταργούμ</w:t>
      </w:r>
      <w:r>
        <w:rPr>
          <w:rFonts w:eastAsia="Times New Roman" w:cs="Times New Roman"/>
          <w:szCs w:val="24"/>
        </w:rPr>
        <w:t>ε μια ρύθμιση</w:t>
      </w:r>
      <w:r>
        <w:rPr>
          <w:rFonts w:eastAsia="Times New Roman" w:cs="Times New Roman"/>
          <w:szCs w:val="24"/>
        </w:rPr>
        <w:t>,</w:t>
      </w:r>
      <w:r>
        <w:rPr>
          <w:rFonts w:eastAsia="Times New Roman" w:cs="Times New Roman"/>
          <w:szCs w:val="24"/>
        </w:rPr>
        <w:t xml:space="preserve"> που στην ουσία δεν είχε εφαρμοστεί ποτέ, τη συνένωση του ΓΕΝΕ με τον </w:t>
      </w:r>
      <w:r>
        <w:rPr>
          <w:rFonts w:eastAsia="Times New Roman" w:cs="Times New Roman"/>
          <w:szCs w:val="24"/>
        </w:rPr>
        <w:t>«</w:t>
      </w:r>
      <w:r>
        <w:rPr>
          <w:rFonts w:eastAsia="Times New Roman" w:cs="Times New Roman"/>
          <w:szCs w:val="24"/>
        </w:rPr>
        <w:t>Οίκο Ναύτου</w:t>
      </w:r>
      <w:r>
        <w:rPr>
          <w:rFonts w:eastAsia="Times New Roman" w:cs="Times New Roman"/>
          <w:szCs w:val="24"/>
        </w:rPr>
        <w:t>»</w:t>
      </w:r>
      <w:r>
        <w:rPr>
          <w:rFonts w:eastAsia="Times New Roman" w:cs="Times New Roman"/>
          <w:szCs w:val="24"/>
        </w:rPr>
        <w:t xml:space="preserve">, και επαναφέρουμε την κατάσταση στη λειτουργική κατάσταση που μέχρι και σήμερα υπάρχει. Υπήρχε νομοθετικά αυτή η ρύθμιση, η οποία δεν εφαρμόστηκε ποτέ. </w:t>
      </w:r>
    </w:p>
    <w:p w14:paraId="2D05F6C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Με το</w:t>
      </w:r>
      <w:r>
        <w:rPr>
          <w:rFonts w:eastAsia="Times New Roman" w:cs="Times New Roman"/>
          <w:szCs w:val="24"/>
        </w:rPr>
        <w:t xml:space="preserve"> άρθρο 13 νομιμοποιούμε τις δαπάνες που έχουν γίνει διαχρονικά για έκτακτη μεταφορά νερού στα νησιά μας, στα άνυδρα νησιά μας, τότε που η υδροφόρα του ιδιώτη δεν μπορούσε να πάει. Και τώρα δεν πηγαίνει. Διότι, τελειώσαμε, κυρίες και κύριοι, με τις αφαλατώσ</w:t>
      </w:r>
      <w:r>
        <w:rPr>
          <w:rFonts w:eastAsia="Times New Roman" w:cs="Times New Roman"/>
          <w:szCs w:val="24"/>
        </w:rPr>
        <w:t xml:space="preserve">εις σε όλα τα νησιά και δεν ξοδεύουμε </w:t>
      </w:r>
      <w:r>
        <w:rPr>
          <w:rFonts w:eastAsia="Times New Roman" w:cs="Times New Roman"/>
          <w:szCs w:val="24"/>
        </w:rPr>
        <w:lastRenderedPageBreak/>
        <w:t>πλέον 12 ευρώ το κυβικό για να μεταφέρουμε νερό στα νησιά με υδροφόρες. Πλέον, ξοδεύουμε πολύ λιγότερα και έχουμε πολύ ποιοτικότερο νερό σε όλα τα νησιά του Αιγαίου. Και νομίζω ότι αυτό είναι πολύ σημαντικό, γιατί μόνο</w:t>
      </w:r>
      <w:r>
        <w:rPr>
          <w:rFonts w:eastAsia="Times New Roman" w:cs="Times New Roman"/>
          <w:szCs w:val="24"/>
        </w:rPr>
        <w:t xml:space="preserve"> για φέτος θα εξοικονομήσουμε 4,5 εκατομμύρια ευρώ.</w:t>
      </w:r>
    </w:p>
    <w:p w14:paraId="2D05F6CE" w14:textId="77777777" w:rsidR="00237587" w:rsidRDefault="00AE0D0F">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του κυρίου </w:t>
      </w:r>
      <w:r>
        <w:rPr>
          <w:rFonts w:eastAsia="Times New Roman" w:cs="Times New Roman"/>
          <w:szCs w:val="24"/>
        </w:rPr>
        <w:t>Αναπληρωτή Υπουργού</w:t>
      </w:r>
      <w:r w:rsidRPr="00F81B27">
        <w:rPr>
          <w:rFonts w:eastAsia="Times New Roman" w:cs="Times New Roman"/>
          <w:szCs w:val="24"/>
        </w:rPr>
        <w:t>)</w:t>
      </w:r>
    </w:p>
    <w:p w14:paraId="2D05F6C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δύο λεπτά ακόμα, κύριε Πρόεδρε. </w:t>
      </w:r>
    </w:p>
    <w:p w14:paraId="2D05F6D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Έχουμε όμως, και σημαντικές ρυθμίσεις για τα εργασιακά. Η </w:t>
      </w:r>
      <w:r>
        <w:rPr>
          <w:rFonts w:eastAsia="Times New Roman" w:cs="Times New Roman"/>
          <w:szCs w:val="24"/>
        </w:rPr>
        <w:t>πρώτη αφορά την υποχρέωση ανασύστασης του ναυτολογίου, των πλοίων, αν αυτό έχει χαθεί. Γιατί είναι σημαντική; Διότι αν δεν υπάρχει το ναυτολόγιο, δεν μπορεί να βεβαιωθεί η θαλάσσια υπηρεσία των ναυτικών. Πιθανόν να υπάρχουν ασφαλιστικά ζητήματα με τους ναυ</w:t>
      </w:r>
      <w:r>
        <w:rPr>
          <w:rFonts w:eastAsia="Times New Roman" w:cs="Times New Roman"/>
          <w:szCs w:val="24"/>
        </w:rPr>
        <w:t>τικούς και πολλές φορές οι πλοιοκτήτες δεν προχωρούν στην ανασύσταση του ναυτολογίου. Με τη ρύθμιση αυτή γίνεται υποχρεωτική ανασύσταση ναυτολογίου και σε περίπτωση μη ανασύστασης, υπάρχουν οι διοικητικές κυρώσεις στο άρθρο 45 του Κώδικα Ναυτικού Δικαίου.</w:t>
      </w:r>
    </w:p>
    <w:p w14:paraId="2D05F6D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Με τη δεύτερη παράγραφο του άρθρου 21 επεκτείνεται η πρόβλεψη και οι ναύτες και οι ναυτικοί, οι οποίοι βρίσκονται σε πλοία που είναι αλιευτικά ή σε πλοία</w:t>
      </w:r>
      <w:r>
        <w:rPr>
          <w:rFonts w:eastAsia="Times New Roman" w:cs="Times New Roman"/>
          <w:szCs w:val="24"/>
        </w:rPr>
        <w:t>,</w:t>
      </w:r>
      <w:r>
        <w:rPr>
          <w:rFonts w:eastAsia="Times New Roman" w:cs="Times New Roman"/>
          <w:szCs w:val="24"/>
        </w:rPr>
        <w:t xml:space="preserve"> που κάνουν μικρές αποστάσεις, να πληρώνονται ηλεκτρονικά, προκειμένου να διασφαλιστούν τα δικαιώματα </w:t>
      </w:r>
      <w:r>
        <w:rPr>
          <w:rFonts w:eastAsia="Times New Roman" w:cs="Times New Roman"/>
          <w:szCs w:val="24"/>
        </w:rPr>
        <w:t>των ναυτικών και σε αυτές τις κατηγορίες.</w:t>
      </w:r>
    </w:p>
    <w:p w14:paraId="2D05F6D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Φαντάζομαι ότι θα χρειαστεί να απαντήσουμε και σε άλλα ζητήματα. Νομίζω όμως, ότι με αυτό το νομοσχέδιο πραγματικά δίνουμε ανάσες στα μικρά νησιά, αλλά και στις τοπικές κοινωνίες των δέκα περιφερειακών λιμανιών, στ</w:t>
      </w:r>
      <w:r>
        <w:rPr>
          <w:rFonts w:eastAsia="Times New Roman" w:cs="Times New Roman"/>
          <w:szCs w:val="24"/>
        </w:rPr>
        <w:t>α οποία δεν γινόταν τίποτα και τώρα πλέον θα αξιοποιηθούν με τον ευρωπαϊκό τρόπο και όχι με αποικιοκρατικό τρόπο.</w:t>
      </w:r>
    </w:p>
    <w:p w14:paraId="2D05F6D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Ευχαριστώ.</w:t>
      </w:r>
    </w:p>
    <w:p w14:paraId="2D05F6D4" w14:textId="77777777" w:rsidR="00237587" w:rsidRDefault="00AE0D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D05F6D5" w14:textId="77777777" w:rsidR="00237587" w:rsidRDefault="00AE0D0F">
      <w:pPr>
        <w:spacing w:after="0" w:line="600" w:lineRule="auto"/>
        <w:ind w:firstLine="720"/>
        <w:jc w:val="both"/>
        <w:rPr>
          <w:rFonts w:eastAsia="Times New Roman" w:cs="Times New Roman"/>
          <w:szCs w:val="24"/>
        </w:rPr>
      </w:pPr>
      <w:r w:rsidRPr="00F037BF">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w:t>
      </w:r>
    </w:p>
    <w:p w14:paraId="2D05F6D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Τον λόγο έχει ο κ. Κεγκ</w:t>
      </w:r>
      <w:r>
        <w:rPr>
          <w:rFonts w:eastAsia="Times New Roman" w:cs="Times New Roman"/>
          <w:szCs w:val="24"/>
        </w:rPr>
        <w:t>έρογλου για επτά λεπτά.</w:t>
      </w:r>
    </w:p>
    <w:p w14:paraId="2D05F6D7" w14:textId="77777777" w:rsidR="00237587" w:rsidRDefault="00AE0D0F">
      <w:pPr>
        <w:spacing w:after="0" w:line="600" w:lineRule="auto"/>
        <w:ind w:firstLine="720"/>
        <w:jc w:val="both"/>
        <w:rPr>
          <w:rFonts w:eastAsia="Times New Roman" w:cs="Times New Roman"/>
          <w:szCs w:val="24"/>
        </w:rPr>
      </w:pPr>
      <w:r w:rsidRPr="00F037BF">
        <w:rPr>
          <w:rFonts w:eastAsia="Times New Roman" w:cs="Times New Roman"/>
          <w:b/>
          <w:szCs w:val="24"/>
        </w:rPr>
        <w:t>ΒΑΣΙΛΕΙΟΣ ΚΕΓΚΕΡΟΓΛΟΥ:</w:t>
      </w:r>
      <w:r>
        <w:rPr>
          <w:rFonts w:eastAsia="Times New Roman" w:cs="Times New Roman"/>
          <w:szCs w:val="24"/>
        </w:rPr>
        <w:t xml:space="preserve"> Θα ξεκινήσω με την αναφορά στην Κρήτη και θα πω ότι στην πρώτη συνεδρίαση της </w:t>
      </w:r>
      <w:r>
        <w:rPr>
          <w:rFonts w:eastAsia="Times New Roman" w:cs="Times New Roman"/>
          <w:szCs w:val="24"/>
        </w:rPr>
        <w:t>ε</w:t>
      </w:r>
      <w:r>
        <w:rPr>
          <w:rFonts w:eastAsia="Times New Roman" w:cs="Times New Roman"/>
          <w:szCs w:val="24"/>
        </w:rPr>
        <w:t xml:space="preserve">πιτροπής, όταν ο κ. Καρράς έθεσε το θέμα της εξαίρεσης της </w:t>
      </w:r>
      <w:r>
        <w:rPr>
          <w:rFonts w:eastAsia="Times New Roman" w:cs="Times New Roman"/>
          <w:szCs w:val="24"/>
        </w:rPr>
        <w:lastRenderedPageBreak/>
        <w:t>Κρήτης, μόνο που δεν τον «έφαγε» ο κ. Σαντορινιός, όπως βέβαια είχε κάν</w:t>
      </w:r>
      <w:r>
        <w:rPr>
          <w:rFonts w:eastAsia="Times New Roman" w:cs="Times New Roman"/>
          <w:szCs w:val="24"/>
        </w:rPr>
        <w:t xml:space="preserve">ει και παλαιότερα με το θέμα του μεταφορικού ισοδύναμου και την εξαίρεση στην οποία επέμενε και αυτός και ο κ. Κουρουμπλής. </w:t>
      </w:r>
    </w:p>
    <w:p w14:paraId="2D05F6D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Είναι, λοιπόν, ένα θετικό γεγονός ότι ο κ. Κουβέλης έρχεται να προσθέσει την Κρήτη στα νησιά</w:t>
      </w:r>
      <w:r>
        <w:rPr>
          <w:rFonts w:eastAsia="Times New Roman" w:cs="Times New Roman"/>
          <w:szCs w:val="24"/>
        </w:rPr>
        <w:t>,</w:t>
      </w:r>
      <w:r>
        <w:rPr>
          <w:rFonts w:eastAsia="Times New Roman" w:cs="Times New Roman"/>
          <w:szCs w:val="24"/>
        </w:rPr>
        <w:t xml:space="preserve"> που θα ανήκουν στη νησιωτική πολιτική, μιας και μπήκαν και τα Ιόνια και όλη η χώρα και δεν είναι πλέον μόνο το Αιγαίο, που ως χώρο αρμοδιότητας είχε αρχικά το Υπουργείο Αιγαίου και η Γραμματεία Νησιωτικής Πολιτικής, όταν υπαγόταν εκεί.</w:t>
      </w:r>
    </w:p>
    <w:p w14:paraId="2D05F6D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Έχουμε, λοιπόν, μια πολύ θετική εξέλιξη, αλλά έχουμε και μια προσπάθεια παραπληροφόρησης. Ο κ. Σαντορινιός, ο οποίος επί πέντε συνεχείς φορές δεν έχει προσέλθει στη Βουλή για να απαντήσει στις επίκαιρες ερωτήσεις μας για το μεταφορικό ισοδύναμο, προχώρησε </w:t>
      </w:r>
      <w:r>
        <w:rPr>
          <w:rFonts w:eastAsia="Times New Roman" w:cs="Times New Roman"/>
          <w:szCs w:val="24"/>
        </w:rPr>
        <w:t xml:space="preserve">σε μια σύσκεψη με τους Βουλευτές του ΣΥΡΙΖΑ -και καλά έκανε, δικαίωμά τους είναι να κάνουν κομματικές συσκέψεις- και ανακοίνωσε ότι για ορισμένα προϊόντα, από το δεύτερο εξάμηνο του 2019, θα έχουμε ένταξη επιμέρους στο μεταφορικό ισοδύναμο. </w:t>
      </w:r>
    </w:p>
    <w:p w14:paraId="2D05F6D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Σήμερα, είπε ό</w:t>
      </w:r>
      <w:r>
        <w:rPr>
          <w:rFonts w:eastAsia="Times New Roman" w:cs="Times New Roman"/>
          <w:szCs w:val="24"/>
        </w:rPr>
        <w:t>τι το δεύτερο εξάμηνο του 2019 εντάσσεται πλήρως η Κρήτη, δηλαδή όσον αφορά και τη μεταφορά εμπορευμάτων και τη μεταφορά καυσίμων και τη μεταφορά προσώπων. Αν είναι έτσι, νομίζω ότι είναι ώριμο να έλθει η διάταξη και να μπει στο νομοσχέδιο που συζητάμε σήμ</w:t>
      </w:r>
      <w:r>
        <w:rPr>
          <w:rFonts w:eastAsia="Times New Roman" w:cs="Times New Roman"/>
          <w:szCs w:val="24"/>
        </w:rPr>
        <w:t>ερα, να το ψηφίσουμε κι όλοι, μια και υπάρχει κλίμα συναίνεσης και να προχωρήσει το θέμα. Αν δεν είναι έτσι όμως και ισχύει η πρότερη δήλωση, το τερτίπι, το «μαϊμού ισοδύναμο», όπως το χαρακτήρισα εγώ, που θα εφαρμοστεί σε ορισμένα προϊόντα, τότε να ξεκαθα</w:t>
      </w:r>
      <w:r>
        <w:rPr>
          <w:rFonts w:eastAsia="Times New Roman" w:cs="Times New Roman"/>
          <w:szCs w:val="24"/>
        </w:rPr>
        <w:t>ριστούν τα πράγματα.</w:t>
      </w:r>
    </w:p>
    <w:p w14:paraId="2D05F6D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Επειδή θεωρώ ότι όλα αυτά τα κάνει ο κ. Σαντορινιός σε ένα παιχνίδι μικροπολιτικής, σε συνεργασία με κάποιους, θεωρώ ότι η υπεύθυνη ηγεσία του Υπουργείου Ναυτιλίας θα είναι σαφέστατη για το θέμα και μετά την απόφαση του κ. Κουβέλη να ε</w:t>
      </w:r>
      <w:r>
        <w:rPr>
          <w:rFonts w:eastAsia="Times New Roman" w:cs="Times New Roman"/>
          <w:szCs w:val="24"/>
        </w:rPr>
        <w:t>ντάξει την Κρήτη στις νησιωτικές περιοχές, θα ακολουθήσει και η νομοθετική ρύθμιση, με σημερινή προφανώς τροποποίηση στο νομοσχέδιο που συζητάμε, για την ένταξη της Κρήτης στο μεταφορικό ισοδύναμο.</w:t>
      </w:r>
    </w:p>
    <w:p w14:paraId="2D05F6D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Θα ήθελα να πω δυο κουβέντες για τις τροπολογίες. Ορισμένε</w:t>
      </w:r>
      <w:r>
        <w:rPr>
          <w:rFonts w:eastAsia="Times New Roman" w:cs="Times New Roman"/>
          <w:szCs w:val="24"/>
        </w:rPr>
        <w:t>ς τροπολογίες μας βρίσκουν σύμφωνους. Η πρώτη τροπολογία αφορά το θέμα της απαλλαγής από οφειλές σε ιδιώτες, που εισηγήθηκε ο κ. Πιτσιόρλας. Ήταν κάτι που είχε παραλειφθεί -νομίζω το 2013 που είχε γίνει η ρύθμιση- και ήταν άδικο για αυτούς τους ανθρώπους τ</w:t>
      </w:r>
      <w:r>
        <w:rPr>
          <w:rFonts w:eastAsia="Times New Roman" w:cs="Times New Roman"/>
          <w:szCs w:val="24"/>
        </w:rPr>
        <w:t xml:space="preserve">ης διοίκησης να υποστούν συνέπειες από τη μη εκκαθάριση. Το μεγαλύτερο πρόβλημα βέβαια -και θα ήθελα να το ακούσει ο κ. Πιτσιόρλας- είναι ότι ακόμη δεν έχει γίνει εκκαθάριση αυτών των εταιρειών. </w:t>
      </w:r>
    </w:p>
    <w:p w14:paraId="2D05F6D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Η δεύτερη τροπολογία, στην οποία θα είμαστε θετικοί, είναι α</w:t>
      </w:r>
      <w:r>
        <w:rPr>
          <w:rFonts w:eastAsia="Times New Roman" w:cs="Times New Roman"/>
          <w:szCs w:val="24"/>
        </w:rPr>
        <w:t xml:space="preserve">υτό το οποίο είχαμε ζητήσει εδώ και καιρό, δηλαδή να καταργηθεί από πλευράς ΟΑΕΔ και δημοσίου η πληρωμή για τους κάτω των </w:t>
      </w:r>
      <w:r>
        <w:rPr>
          <w:rFonts w:eastAsia="Times New Roman" w:cs="Times New Roman"/>
          <w:szCs w:val="24"/>
        </w:rPr>
        <w:t>είκοσι πέντε</w:t>
      </w:r>
      <w:r>
        <w:rPr>
          <w:rFonts w:eastAsia="Times New Roman" w:cs="Times New Roman"/>
          <w:szCs w:val="24"/>
        </w:rPr>
        <w:t xml:space="preserve"> ετών, με χαμηλότερο ημερομίσθιο και χαμηλότερο μισθό. Διότι αυτό ίσχυε στον ιδιωτικό τομέα, όχι για τον ΟΑΕΔ και το δημόσ</w:t>
      </w:r>
      <w:r>
        <w:rPr>
          <w:rFonts w:eastAsia="Times New Roman" w:cs="Times New Roman"/>
          <w:szCs w:val="24"/>
        </w:rPr>
        <w:t>ιο. Καταργήθηκε τώρα και για τον ιδιωτικό τομέα. Καλώς έρχεται. Αν υπάρχουν αναδρομικά όμως, θα πρέπει να δοθούν και να προβλεφθεί στη ρύθμιση. Βλέπω ένα κενό.</w:t>
      </w:r>
    </w:p>
    <w:p w14:paraId="2D05F6D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Πρέπει να υπάρχει η δυνατότητα επέκτασης και στα προγράμματα που αφορούν τη δασοπροστασία. </w:t>
      </w:r>
      <w:r>
        <w:rPr>
          <w:rFonts w:eastAsia="Times New Roman"/>
          <w:szCs w:val="24"/>
        </w:rPr>
        <w:t>Είναι</w:t>
      </w:r>
      <w:r>
        <w:rPr>
          <w:rFonts w:eastAsia="Times New Roman"/>
          <w:szCs w:val="24"/>
        </w:rPr>
        <w:t xml:space="preserve"> θετικό που η </w:t>
      </w:r>
      <w:r>
        <w:rPr>
          <w:rFonts w:eastAsia="Times New Roman"/>
          <w:szCs w:val="24"/>
        </w:rPr>
        <w:lastRenderedPageBreak/>
        <w:t>Υπουργός το εισηγήθηκε και τροποποίησε τη σχετική διάταξη. Πέντε χιλιάδες άνθρωποι είναι στις υπηρεσίες δασών για την πυροπροστασία και αυτό θα δώσει τη δυνατότητα να έχουμε –όπως ελπίζουμε- μια καλή χρονιά για τη δασοπροστασία.</w:t>
      </w:r>
    </w:p>
    <w:p w14:paraId="2D05F6DF" w14:textId="77777777" w:rsidR="00237587" w:rsidRDefault="00AE0D0F">
      <w:pPr>
        <w:tabs>
          <w:tab w:val="left" w:pos="709"/>
          <w:tab w:val="center" w:pos="4753"/>
        </w:tabs>
        <w:spacing w:after="0" w:line="600" w:lineRule="auto"/>
        <w:ind w:firstLine="720"/>
        <w:contextualSpacing/>
        <w:jc w:val="both"/>
        <w:rPr>
          <w:rFonts w:eastAsia="Times New Roman"/>
          <w:szCs w:val="24"/>
        </w:rPr>
      </w:pPr>
      <w:r>
        <w:rPr>
          <w:rFonts w:eastAsia="Times New Roman"/>
          <w:szCs w:val="24"/>
        </w:rPr>
        <w:t>Την άλλη τροπ</w:t>
      </w:r>
      <w:r>
        <w:rPr>
          <w:rFonts w:eastAsia="Times New Roman"/>
          <w:szCs w:val="24"/>
        </w:rPr>
        <w:t xml:space="preserve">ολογία που έχει φέρει το Υπουργείο Εργασίας και αφορά τη διαχείριση των επιχορηγήσεων, να τροποποιηθεί η διάταξη και να μην επιστραφούν, βεβαίως θα τη στηρίξουμε, όπως και όλες τις άλλες πλην της πρώτης, στην οποία θα αναφερθεί ο κ. Καρράς αναλυτικά. </w:t>
      </w:r>
    </w:p>
    <w:p w14:paraId="2D05F6E0" w14:textId="77777777" w:rsidR="00237587" w:rsidRDefault="00AE0D0F">
      <w:pPr>
        <w:tabs>
          <w:tab w:val="left" w:pos="709"/>
          <w:tab w:val="center" w:pos="4753"/>
        </w:tabs>
        <w:spacing w:after="0" w:line="600" w:lineRule="auto"/>
        <w:ind w:firstLine="720"/>
        <w:contextualSpacing/>
        <w:jc w:val="both"/>
        <w:rPr>
          <w:rFonts w:eastAsia="Times New Roman"/>
          <w:szCs w:val="24"/>
        </w:rPr>
      </w:pPr>
      <w:r>
        <w:rPr>
          <w:rFonts w:eastAsia="Times New Roman"/>
          <w:szCs w:val="24"/>
        </w:rPr>
        <w:t>Εδώ,</w:t>
      </w:r>
      <w:r>
        <w:rPr>
          <w:rFonts w:eastAsia="Times New Roman"/>
          <w:szCs w:val="24"/>
        </w:rPr>
        <w:t xml:space="preserve"> όμως, μπαίνει ένα θέμα. Αυτά τα χρήματα δόθηκαν για να πληρωθούν οι εκκρεμείς συντάξεις, να πληρωθούν οι συντάξεις που δεν έχουν εκδοθεί και συνεχώς δίδονται παρατάσεις. Πόσες συντάξεις δεν έχουν εκδοθεί ακόμα; Γιατί δεν έχουν εκδοθεί; Βεβαίως να δοθεί η </w:t>
      </w:r>
      <w:r>
        <w:rPr>
          <w:rFonts w:eastAsia="Times New Roman"/>
          <w:szCs w:val="24"/>
        </w:rPr>
        <w:t>παράταση για να μην επιστρέψουν τα χρήματα στον προϋπολογισμό και δεν τα έχει στη διάθεσή του ο ΕΦΚΑ, αλλά κάποια στιγμή πρέπει και αυτός ο ΕΦΚΑ να απολογηθεί διά του Υπουργού εδώ και να μας πει τι κάνει για την έκδοση των συντάξεων.</w:t>
      </w:r>
    </w:p>
    <w:p w14:paraId="2D05F6E1" w14:textId="77777777" w:rsidR="00237587" w:rsidRDefault="00AE0D0F">
      <w:pPr>
        <w:tabs>
          <w:tab w:val="left" w:pos="709"/>
          <w:tab w:val="center" w:pos="4753"/>
        </w:tabs>
        <w:spacing w:after="0" w:line="600" w:lineRule="auto"/>
        <w:ind w:firstLine="720"/>
        <w:contextualSpacing/>
        <w:jc w:val="both"/>
        <w:rPr>
          <w:rFonts w:eastAsia="Times New Roman"/>
          <w:szCs w:val="24"/>
        </w:rPr>
      </w:pPr>
      <w:r>
        <w:rPr>
          <w:rFonts w:eastAsia="Times New Roman"/>
          <w:szCs w:val="24"/>
        </w:rPr>
        <w:lastRenderedPageBreak/>
        <w:t>Έρχομαι ξανά στο νομοσ</w:t>
      </w:r>
      <w:r>
        <w:rPr>
          <w:rFonts w:eastAsia="Times New Roman"/>
          <w:szCs w:val="24"/>
        </w:rPr>
        <w:t xml:space="preserve">χέδιο. Η διαδικασία της υποπαραχώρησης σαν ιδέα ήταν πρόταση δική μας, όμως εδώ δεν υπάρχει η αποκέντρωση της διαδικασίας όπως είχε ξεκινήσει. Υπάρχει επαναεκχώρηση στο ΤΑΙΠΕΔ της αρμοδιότητας και της δυνατότητας να κάνει και τον διαγωνισμό, με βάση τα </w:t>
      </w:r>
      <w:r>
        <w:rPr>
          <w:rFonts w:eastAsia="Times New Roman"/>
          <w:szCs w:val="24"/>
          <w:lang w:val="en-US"/>
        </w:rPr>
        <w:t>mas</w:t>
      </w:r>
      <w:r>
        <w:rPr>
          <w:rFonts w:eastAsia="Times New Roman"/>
          <w:szCs w:val="24"/>
          <w:lang w:val="en-US"/>
        </w:rPr>
        <w:t>ter</w:t>
      </w:r>
      <w:r w:rsidRPr="00A27C41">
        <w:rPr>
          <w:rFonts w:eastAsia="Times New Roman"/>
          <w:szCs w:val="24"/>
        </w:rPr>
        <w:t xml:space="preserve"> </w:t>
      </w:r>
      <w:r>
        <w:rPr>
          <w:rFonts w:eastAsia="Times New Roman"/>
          <w:szCs w:val="24"/>
          <w:lang w:val="en-US"/>
        </w:rPr>
        <w:t>plan</w:t>
      </w:r>
      <w:r>
        <w:rPr>
          <w:rFonts w:eastAsia="Times New Roman"/>
          <w:szCs w:val="24"/>
        </w:rPr>
        <w:t xml:space="preserve"> του κάθε λιμένος και να έχει τον κύριο λόγο. Είναι επανασυγκεντροποίηση. Αυτό νομίζω ότι γίνεται και θα πρέπει κάποια στιγμή να κάνετε την αυτοκριτική σας για το ΤΑΙΠΕΔ.</w:t>
      </w:r>
    </w:p>
    <w:p w14:paraId="2D05F6E2" w14:textId="77777777" w:rsidR="00237587" w:rsidRDefault="00AE0D0F">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Έχω εδώ ορισμένες δηλώσεις. «Δεν είναι ταμείο, δεν αξιοποιεί αλλά εκποιεί τη </w:t>
      </w:r>
      <w:r>
        <w:rPr>
          <w:rFonts w:eastAsia="Times New Roman"/>
          <w:szCs w:val="24"/>
        </w:rPr>
        <w:t>δημόσια περιουσία. Το ΤΑΙΠΕΔ είναι ένα απίστευτο σκάνδαλο, ένα εκτροφείο σκανδάλων».</w:t>
      </w:r>
      <w:r w:rsidRPr="00A27C41">
        <w:rPr>
          <w:rFonts w:eastAsia="Times New Roman"/>
          <w:szCs w:val="24"/>
        </w:rPr>
        <w:t xml:space="preserve"> </w:t>
      </w:r>
      <w:r>
        <w:rPr>
          <w:rFonts w:eastAsia="Times New Roman"/>
          <w:szCs w:val="24"/>
        </w:rPr>
        <w:t>Αυτά είπε ο κ. Τσίπρας –και έχει σημασία το πού- μιλώντας στην κομματική εκδήλωση κατά της επένδυσης του Ελληνικού.</w:t>
      </w:r>
    </w:p>
    <w:p w14:paraId="2D05F6E3" w14:textId="77777777" w:rsidR="00237587" w:rsidRDefault="00AE0D0F">
      <w:pPr>
        <w:tabs>
          <w:tab w:val="left" w:pos="709"/>
          <w:tab w:val="center" w:pos="4753"/>
        </w:tabs>
        <w:spacing w:after="0" w:line="600" w:lineRule="auto"/>
        <w:ind w:firstLine="720"/>
        <w:contextualSpacing/>
        <w:jc w:val="both"/>
        <w:rPr>
          <w:rFonts w:eastAsia="Times New Roman"/>
          <w:szCs w:val="24"/>
        </w:rPr>
      </w:pPr>
      <w:r>
        <w:rPr>
          <w:rFonts w:eastAsia="Times New Roman"/>
          <w:szCs w:val="24"/>
        </w:rPr>
        <w:t>Στη συνέχεια και μετά τη μετάλλαξη του κ. Τσίπρα, δηλαδ</w:t>
      </w:r>
      <w:r>
        <w:rPr>
          <w:rFonts w:eastAsia="Times New Roman"/>
          <w:szCs w:val="24"/>
        </w:rPr>
        <w:t xml:space="preserve">ή μετά το πρώτο εξάμηνο του 2015, κάποιοι δεν είχαν πάρει το μήνυμα και συνέχισαν συντονισμένοι στην παλιά γραμμή, Σπίρτζης, Κουρουμπλής και ο κ. Δρίτσας που είναι παρών και </w:t>
      </w:r>
      <w:r>
        <w:rPr>
          <w:rFonts w:eastAsia="Times New Roman"/>
          <w:szCs w:val="24"/>
        </w:rPr>
        <w:lastRenderedPageBreak/>
        <w:t>βγήκε μια μέρα ο κ. Πιτσιόρλας και τους λέει</w:t>
      </w:r>
      <w:r w:rsidRPr="005F74F6">
        <w:rPr>
          <w:rFonts w:eastAsia="Times New Roman"/>
          <w:szCs w:val="24"/>
        </w:rPr>
        <w:t xml:space="preserve">: </w:t>
      </w:r>
      <w:r>
        <w:rPr>
          <w:rFonts w:eastAsia="Times New Roman"/>
          <w:szCs w:val="24"/>
        </w:rPr>
        <w:t xml:space="preserve">«Παιδιά, δεν καταλάβατε. Αυτή είναι </w:t>
      </w:r>
      <w:r>
        <w:rPr>
          <w:rFonts w:eastAsia="Times New Roman"/>
          <w:szCs w:val="24"/>
        </w:rPr>
        <w:t>η γραμμή τώρα. Έχω τη στήριξη του κ. Τσίπρα. Προχωρούμε. Το ΤΑΙΠΕΔ προχωρεί».</w:t>
      </w:r>
    </w:p>
    <w:p w14:paraId="2D05F6E4" w14:textId="77777777" w:rsidR="00237587" w:rsidRDefault="00AE0D0F">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Βέβαια, εδώ υπήρξε και μια θεαματική αλλαγή. Όχι μόνο δεν καταργήθηκε το ΤΑΙΠΕΔ, όχι μόνο δεν άλλαξαν οι δομές και οι κανόνες λειτουργίας του, αλλά επειδή είχε ελληνική διοίκηση </w:t>
      </w:r>
      <w:r>
        <w:rPr>
          <w:rFonts w:eastAsia="Times New Roman"/>
          <w:szCs w:val="24"/>
        </w:rPr>
        <w:t xml:space="preserve">και απαιτούσαν οι ξένοι να πάρουν τη διοίκηση, το ενέταξε η Κυβέρνηση αυτή στο </w:t>
      </w:r>
      <w:r>
        <w:rPr>
          <w:rFonts w:eastAsia="Times New Roman"/>
          <w:szCs w:val="24"/>
        </w:rPr>
        <w:t>υ</w:t>
      </w:r>
      <w:r>
        <w:rPr>
          <w:rFonts w:eastAsia="Times New Roman"/>
          <w:szCs w:val="24"/>
        </w:rPr>
        <w:t>περταμείο, το οποίο έχει ξένη διοίκηση, το οποίο έχει εκχωρήσει όλη την εθνική περιουσία για ενενήντα εννιά χρόνια. Αυτό είναι το πλαίσιο μέσα στο οποίο προχωρούν οι υποπαραχωρ</w:t>
      </w:r>
      <w:r>
        <w:rPr>
          <w:rFonts w:eastAsia="Times New Roman"/>
          <w:szCs w:val="24"/>
        </w:rPr>
        <w:t xml:space="preserve">ήσεις. </w:t>
      </w:r>
    </w:p>
    <w:p w14:paraId="2D05F6E5" w14:textId="77777777" w:rsidR="00237587" w:rsidRDefault="00AE0D0F">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Νομίζω ότι δεν είναι σωστό αυτό. Δεν θα πρέπει να έχει ξανά το ΤΑΙΠΕΔ τον πρώτο και κύριο και τελευταίο λόγο, διότι αν αρνηθεί ή αν σε κάτι δεν συμφωνεί η διοίκηση του λιμένος, τότε τι γίνεται; Αποφασίζει η </w:t>
      </w:r>
      <w:r>
        <w:rPr>
          <w:rFonts w:eastAsia="Times New Roman"/>
          <w:szCs w:val="24"/>
        </w:rPr>
        <w:t>γ</w:t>
      </w:r>
      <w:r>
        <w:rPr>
          <w:rFonts w:eastAsia="Times New Roman"/>
          <w:szCs w:val="24"/>
        </w:rPr>
        <w:t xml:space="preserve">ενική </w:t>
      </w:r>
      <w:r>
        <w:rPr>
          <w:rFonts w:eastAsia="Times New Roman"/>
          <w:szCs w:val="24"/>
        </w:rPr>
        <w:t>σ</w:t>
      </w:r>
      <w:r>
        <w:rPr>
          <w:rFonts w:eastAsia="Times New Roman"/>
          <w:szCs w:val="24"/>
        </w:rPr>
        <w:t xml:space="preserve">υνέλευση, που η </w:t>
      </w:r>
      <w:r>
        <w:rPr>
          <w:rFonts w:eastAsia="Times New Roman"/>
          <w:szCs w:val="24"/>
        </w:rPr>
        <w:t>γ</w:t>
      </w:r>
      <w:r>
        <w:rPr>
          <w:rFonts w:eastAsia="Times New Roman"/>
          <w:szCs w:val="24"/>
        </w:rPr>
        <w:t xml:space="preserve">ενική </w:t>
      </w:r>
      <w:r>
        <w:rPr>
          <w:rFonts w:eastAsia="Times New Roman"/>
          <w:szCs w:val="24"/>
        </w:rPr>
        <w:t>σ</w:t>
      </w:r>
      <w:r>
        <w:rPr>
          <w:rFonts w:eastAsia="Times New Roman"/>
          <w:szCs w:val="24"/>
        </w:rPr>
        <w:t xml:space="preserve">υνέλευση </w:t>
      </w:r>
      <w:r>
        <w:rPr>
          <w:rFonts w:eastAsia="Times New Roman"/>
          <w:szCs w:val="24"/>
        </w:rPr>
        <w:t xml:space="preserve">είναι το ίδιο το ΤΑΙΠΕΔ. Γιάννης πίνει, Γιάννης κερνά, Γιάννης όλα, το ΤΑΙΠΕΔ δηλαδή. Αυτό νομίζω ότι πρέπει να αλλάξει ριζικά και τους διαγωνισμούς να τους κάνουν οι </w:t>
      </w:r>
      <w:r>
        <w:rPr>
          <w:rFonts w:eastAsia="Times New Roman"/>
          <w:szCs w:val="24"/>
        </w:rPr>
        <w:t>ο</w:t>
      </w:r>
      <w:r>
        <w:rPr>
          <w:rFonts w:eastAsia="Times New Roman"/>
          <w:szCs w:val="24"/>
        </w:rPr>
        <w:t xml:space="preserve">ργανισμοί </w:t>
      </w:r>
      <w:r>
        <w:rPr>
          <w:rFonts w:eastAsia="Times New Roman"/>
          <w:szCs w:val="24"/>
        </w:rPr>
        <w:t>λ</w:t>
      </w:r>
      <w:r>
        <w:rPr>
          <w:rFonts w:eastAsia="Times New Roman"/>
          <w:szCs w:val="24"/>
        </w:rPr>
        <w:t>ιμένος.</w:t>
      </w:r>
    </w:p>
    <w:p w14:paraId="2D05F6E6" w14:textId="77777777" w:rsidR="00237587" w:rsidRDefault="00AE0D0F">
      <w:pPr>
        <w:tabs>
          <w:tab w:val="left" w:pos="709"/>
          <w:tab w:val="center" w:pos="4753"/>
        </w:tabs>
        <w:spacing w:after="0" w:line="600" w:lineRule="auto"/>
        <w:ind w:firstLine="720"/>
        <w:contextualSpacing/>
        <w:jc w:val="both"/>
        <w:rPr>
          <w:rFonts w:eastAsia="Times New Roman"/>
          <w:szCs w:val="24"/>
        </w:rPr>
      </w:pPr>
      <w:r>
        <w:rPr>
          <w:rFonts w:eastAsia="Times New Roman"/>
          <w:szCs w:val="24"/>
        </w:rPr>
        <w:lastRenderedPageBreak/>
        <w:t xml:space="preserve">Ειπώθηκαν πολλά για τα </w:t>
      </w:r>
      <w:r>
        <w:rPr>
          <w:rFonts w:eastAsia="Times New Roman"/>
          <w:szCs w:val="24"/>
          <w:lang w:val="en-US"/>
        </w:rPr>
        <w:t>master</w:t>
      </w:r>
      <w:r w:rsidRPr="00A27C41">
        <w:rPr>
          <w:rFonts w:eastAsia="Times New Roman"/>
          <w:szCs w:val="24"/>
        </w:rPr>
        <w:t xml:space="preserve"> </w:t>
      </w:r>
      <w:r>
        <w:rPr>
          <w:rFonts w:eastAsia="Times New Roman"/>
          <w:szCs w:val="24"/>
          <w:lang w:val="en-US"/>
        </w:rPr>
        <w:t>plan</w:t>
      </w:r>
      <w:r>
        <w:rPr>
          <w:rFonts w:eastAsia="Times New Roman"/>
          <w:szCs w:val="24"/>
        </w:rPr>
        <w:t>.</w:t>
      </w:r>
      <w:r w:rsidRPr="00A27C41">
        <w:rPr>
          <w:rFonts w:eastAsia="Times New Roman"/>
          <w:szCs w:val="24"/>
        </w:rPr>
        <w:t xml:space="preserve"> </w:t>
      </w:r>
      <w:r>
        <w:rPr>
          <w:rFonts w:eastAsia="Times New Roman"/>
          <w:szCs w:val="24"/>
        </w:rPr>
        <w:t>Θα πω κάτι για το master plan του</w:t>
      </w:r>
      <w:r>
        <w:rPr>
          <w:rFonts w:eastAsia="Times New Roman"/>
          <w:szCs w:val="24"/>
        </w:rPr>
        <w:t xml:space="preserve"> Ηρακλείου. Δεν ξέρω για τους άλλους νομούς. Τα master plan ουσιαστικά είναι μελέτες. Για το </w:t>
      </w:r>
      <w:r>
        <w:rPr>
          <w:rFonts w:eastAsia="Times New Roman"/>
          <w:szCs w:val="24"/>
          <w:lang w:val="en-US"/>
        </w:rPr>
        <w:t>master</w:t>
      </w:r>
      <w:r w:rsidRPr="00A27C41">
        <w:rPr>
          <w:rFonts w:eastAsia="Times New Roman"/>
          <w:szCs w:val="24"/>
        </w:rPr>
        <w:t xml:space="preserve"> </w:t>
      </w:r>
      <w:r>
        <w:rPr>
          <w:rFonts w:eastAsia="Times New Roman"/>
          <w:szCs w:val="24"/>
          <w:lang w:val="en-US"/>
        </w:rPr>
        <w:t>plan</w:t>
      </w:r>
      <w:r>
        <w:rPr>
          <w:rFonts w:eastAsia="Times New Roman"/>
          <w:szCs w:val="24"/>
        </w:rPr>
        <w:t xml:space="preserve"> του Ηρακλείου, λοιπόν</w:t>
      </w:r>
      <w:r w:rsidRPr="00A27C41">
        <w:rPr>
          <w:rFonts w:eastAsia="Times New Roman"/>
          <w:szCs w:val="24"/>
        </w:rPr>
        <w:t>,</w:t>
      </w:r>
      <w:r>
        <w:rPr>
          <w:rFonts w:eastAsia="Times New Roman"/>
          <w:szCs w:val="24"/>
        </w:rPr>
        <w:t xml:space="preserve"> θέλετε να σας φέρω μερικές ανακοινώσεις του ΣΥΡΙΖΑ για να δείτε τι λέγατε, να δείτε πώς καταγγέλλατε τους ανθρώπους; Τώρα έχει έ</w:t>
      </w:r>
      <w:r>
        <w:rPr>
          <w:rFonts w:eastAsia="Times New Roman"/>
          <w:szCs w:val="24"/>
        </w:rPr>
        <w:t xml:space="preserve">ναν θετικό άνθρωπο για </w:t>
      </w:r>
      <w:r>
        <w:rPr>
          <w:rFonts w:eastAsia="Times New Roman"/>
          <w:szCs w:val="24"/>
        </w:rPr>
        <w:t>π</w:t>
      </w:r>
      <w:r>
        <w:rPr>
          <w:rFonts w:eastAsia="Times New Roman"/>
          <w:szCs w:val="24"/>
        </w:rPr>
        <w:t xml:space="preserve">ρόεδρο εκεί ο </w:t>
      </w:r>
      <w:r>
        <w:rPr>
          <w:rFonts w:eastAsia="Times New Roman"/>
          <w:szCs w:val="24"/>
        </w:rPr>
        <w:t>λ</w:t>
      </w:r>
      <w:r>
        <w:rPr>
          <w:rFonts w:eastAsia="Times New Roman"/>
          <w:szCs w:val="24"/>
        </w:rPr>
        <w:t>ιμένας Ηρακλείου. Έχετε βάλει μέσα, όμως, και κάποιους άλλους που του δημιουργούν προβλήματα και έτσι δημοσιοποιούνται από δύο στελέχη του ΣΥΡΙΖΑ διαφορετικές απόψεις για την πορεία του λιμανιού. Δείτε τι θα κάνετε. Ο</w:t>
      </w:r>
      <w:r>
        <w:rPr>
          <w:rFonts w:eastAsia="Times New Roman"/>
          <w:szCs w:val="24"/>
        </w:rPr>
        <w:t xml:space="preserve"> ένας είναι εκπρόσωπος του Υπουργείου Ναυτιλίας και ο άλλος είναι εκπρόσωπος του Υπουργείου Οικονομίας. Από διαφορετικούς ανθρώπους έχουν οριστεί.</w:t>
      </w:r>
      <w:r w:rsidRPr="001933C9">
        <w:rPr>
          <w:rFonts w:eastAsia="Times New Roman"/>
          <w:szCs w:val="24"/>
        </w:rPr>
        <w:t xml:space="preserve"> </w:t>
      </w:r>
      <w:r>
        <w:rPr>
          <w:rFonts w:eastAsia="Times New Roman"/>
          <w:szCs w:val="24"/>
        </w:rPr>
        <w:t>Πρέπει να δώσετε λύση. Δεν μπορεί να υπάρχει μια τέτοια κατάσταση.</w:t>
      </w:r>
    </w:p>
    <w:p w14:paraId="2D05F6E7" w14:textId="77777777" w:rsidR="00237587" w:rsidRDefault="00AE0D0F">
      <w:pPr>
        <w:tabs>
          <w:tab w:val="left" w:pos="709"/>
          <w:tab w:val="center" w:pos="4753"/>
        </w:tabs>
        <w:spacing w:after="0" w:line="600" w:lineRule="auto"/>
        <w:ind w:firstLine="720"/>
        <w:contextualSpacing/>
        <w:jc w:val="both"/>
        <w:rPr>
          <w:rFonts w:eastAsia="Times New Roman"/>
          <w:szCs w:val="24"/>
        </w:rPr>
      </w:pPr>
      <w:r w:rsidRPr="001933C9">
        <w:rPr>
          <w:rFonts w:eastAsia="Times New Roman"/>
          <w:b/>
          <w:szCs w:val="24"/>
        </w:rPr>
        <w:t>ΠΡΟΕΔΡΕΥΩΝ (Μάριος Γεωργιάδης):</w:t>
      </w:r>
      <w:r>
        <w:rPr>
          <w:rFonts w:eastAsia="Times New Roman"/>
          <w:szCs w:val="24"/>
        </w:rPr>
        <w:t xml:space="preserve"> Ολοκληρώστε, κύριε συνάδελφε.</w:t>
      </w:r>
    </w:p>
    <w:p w14:paraId="2D05F6E8" w14:textId="77777777" w:rsidR="00237587" w:rsidRDefault="00AE0D0F">
      <w:pPr>
        <w:tabs>
          <w:tab w:val="left" w:pos="709"/>
          <w:tab w:val="center" w:pos="4753"/>
        </w:tabs>
        <w:spacing w:after="0" w:line="600" w:lineRule="auto"/>
        <w:ind w:firstLine="720"/>
        <w:contextualSpacing/>
        <w:jc w:val="both"/>
        <w:rPr>
          <w:rFonts w:eastAsia="Times New Roman"/>
          <w:szCs w:val="24"/>
        </w:rPr>
      </w:pPr>
      <w:r w:rsidRPr="001933C9">
        <w:rPr>
          <w:rFonts w:eastAsia="Times New Roman"/>
          <w:b/>
          <w:szCs w:val="24"/>
        </w:rPr>
        <w:t>ΒΑΣΙΛΕΙΟΣ ΚΕΓΚΕΡΟΓΛΟΥ:</w:t>
      </w:r>
      <w:r>
        <w:rPr>
          <w:rFonts w:eastAsia="Times New Roman"/>
          <w:szCs w:val="24"/>
        </w:rPr>
        <w:t xml:space="preserve"> </w:t>
      </w:r>
      <w:r>
        <w:rPr>
          <w:rFonts w:eastAsia="Times New Roman"/>
          <w:szCs w:val="24"/>
        </w:rPr>
        <w:tab/>
        <w:t xml:space="preserve">Κλείνω τονίζοντας ξανά την πολύ θετική απόφαση του κ. Κουβέλη να εντάξει στη νησιωτική πολιτική την Κρήτη και αναμένουμε και το καθοριστικό βήμα </w:t>
      </w:r>
      <w:r>
        <w:rPr>
          <w:rFonts w:eastAsia="Times New Roman"/>
          <w:szCs w:val="24"/>
        </w:rPr>
        <w:lastRenderedPageBreak/>
        <w:t>για την ένταξη της Κρήτης στο μεταφορικό ισοδύναμο με όλ</w:t>
      </w:r>
      <w:r>
        <w:rPr>
          <w:rFonts w:eastAsia="Times New Roman"/>
          <w:szCs w:val="24"/>
        </w:rPr>
        <w:t>α τα δικαιώματα και όχι με περιορισμένα δικαιώματα.</w:t>
      </w:r>
    </w:p>
    <w:p w14:paraId="2D05F6E9" w14:textId="77777777" w:rsidR="00237587" w:rsidRDefault="00AE0D0F">
      <w:pPr>
        <w:tabs>
          <w:tab w:val="left" w:pos="709"/>
          <w:tab w:val="center" w:pos="4753"/>
        </w:tabs>
        <w:spacing w:after="0" w:line="600" w:lineRule="auto"/>
        <w:ind w:firstLine="720"/>
        <w:contextualSpacing/>
        <w:jc w:val="both"/>
        <w:rPr>
          <w:rFonts w:eastAsia="Times New Roman"/>
          <w:szCs w:val="24"/>
        </w:rPr>
      </w:pPr>
      <w:r>
        <w:rPr>
          <w:rFonts w:eastAsia="Times New Roman"/>
          <w:szCs w:val="24"/>
        </w:rPr>
        <w:t>Ευχαριστώ, κύριε Καρρά, που επιμείνατε, παρά το μπούλινγκ που δεχθήκατε από τον κ. Σαντορινιό.</w:t>
      </w:r>
    </w:p>
    <w:p w14:paraId="2D05F6EA" w14:textId="77777777" w:rsidR="00237587" w:rsidRDefault="00AE0D0F">
      <w:pPr>
        <w:tabs>
          <w:tab w:val="left" w:pos="709"/>
          <w:tab w:val="center" w:pos="4753"/>
        </w:tabs>
        <w:spacing w:after="0" w:line="600" w:lineRule="auto"/>
        <w:ind w:firstLine="720"/>
        <w:contextualSpacing/>
        <w:jc w:val="both"/>
        <w:rPr>
          <w:rFonts w:eastAsia="Times New Roman"/>
          <w:szCs w:val="24"/>
        </w:rPr>
      </w:pPr>
      <w:r w:rsidRPr="001933C9">
        <w:rPr>
          <w:rFonts w:eastAsia="Times New Roman"/>
          <w:b/>
          <w:szCs w:val="24"/>
        </w:rPr>
        <w:t>ΠΡΟΕΔΡΕΥΩΝ (Μάριος Γεωργιάδης):</w:t>
      </w:r>
      <w:r>
        <w:rPr>
          <w:rFonts w:eastAsia="Times New Roman"/>
          <w:szCs w:val="24"/>
        </w:rPr>
        <w:t xml:space="preserve"> Κυρίες και κύριοι συνάδελφοι, γίνεται γνωστό στο Σώμα ότι τη συνεδρίασή μας π</w:t>
      </w:r>
      <w:r>
        <w:rPr>
          <w:rFonts w:eastAsia="Times New Roman"/>
          <w:szCs w:val="24"/>
        </w:rPr>
        <w:t>αρακολουθούν από τα άνω δυτικά</w:t>
      </w:r>
      <w:r w:rsidRPr="001933C9">
        <w:rPr>
          <w:rFonts w:eastAsia="Times New Roman"/>
          <w:szCs w:val="24"/>
        </w:rPr>
        <w:t xml:space="preserve"> </w:t>
      </w:r>
      <w:r>
        <w:rPr>
          <w:rFonts w:eastAsia="Times New Roman"/>
          <w:szCs w:val="24"/>
        </w:rPr>
        <w:t>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δύο μαθήτριες και μαθητές και τρει</w:t>
      </w:r>
      <w:r>
        <w:rPr>
          <w:rFonts w:eastAsia="Times New Roman"/>
          <w:szCs w:val="24"/>
        </w:rPr>
        <w:t>ς συνοδοί εκπαιδευτικοί από το Γυμνάσιο Μασάρων Ρόδου.</w:t>
      </w:r>
    </w:p>
    <w:p w14:paraId="2D05F6EB" w14:textId="77777777" w:rsidR="00237587" w:rsidRDefault="00AE0D0F">
      <w:pPr>
        <w:tabs>
          <w:tab w:val="left" w:pos="709"/>
          <w:tab w:val="center" w:pos="4753"/>
        </w:tabs>
        <w:spacing w:after="0" w:line="600" w:lineRule="auto"/>
        <w:ind w:firstLine="720"/>
        <w:contextualSpacing/>
        <w:jc w:val="both"/>
        <w:rPr>
          <w:rFonts w:eastAsia="Times New Roman"/>
          <w:szCs w:val="24"/>
        </w:rPr>
      </w:pPr>
      <w:r>
        <w:rPr>
          <w:rFonts w:eastAsia="Times New Roman"/>
          <w:szCs w:val="24"/>
        </w:rPr>
        <w:t>Η Βουλή τούς καλωσορίζει.</w:t>
      </w:r>
    </w:p>
    <w:p w14:paraId="2D05F6EC" w14:textId="77777777" w:rsidR="00237587" w:rsidRDefault="00AE0D0F">
      <w:pPr>
        <w:tabs>
          <w:tab w:val="left" w:pos="709"/>
          <w:tab w:val="center" w:pos="4753"/>
        </w:tabs>
        <w:spacing w:after="0" w:line="600" w:lineRule="auto"/>
        <w:ind w:firstLine="720"/>
        <w:contextualSpacing/>
        <w:jc w:val="center"/>
        <w:rPr>
          <w:rFonts w:eastAsia="Times New Roman"/>
          <w:szCs w:val="24"/>
        </w:rPr>
      </w:pPr>
      <w:r>
        <w:rPr>
          <w:rFonts w:eastAsia="Times New Roman"/>
          <w:szCs w:val="24"/>
        </w:rPr>
        <w:t>(Χειροκροτήματα απ’ όλες τις πτέρυγες της Βουλής)</w:t>
      </w:r>
    </w:p>
    <w:p w14:paraId="2D05F6ED" w14:textId="77777777" w:rsidR="00237587" w:rsidRDefault="00AE0D0F">
      <w:pPr>
        <w:tabs>
          <w:tab w:val="left" w:pos="709"/>
          <w:tab w:val="center" w:pos="4753"/>
        </w:tabs>
        <w:spacing w:after="0" w:line="600" w:lineRule="auto"/>
        <w:ind w:firstLine="720"/>
        <w:contextualSpacing/>
        <w:jc w:val="both"/>
        <w:rPr>
          <w:rFonts w:eastAsia="Times New Roman"/>
          <w:szCs w:val="24"/>
        </w:rPr>
      </w:pPr>
      <w:r>
        <w:rPr>
          <w:rFonts w:eastAsia="Times New Roman"/>
          <w:szCs w:val="24"/>
        </w:rPr>
        <w:t>Κύριε Υπουργέ, έχετε τον λόγο πολύ σύντομα, για λιγότερο από ένα λεπτό, για τη διευκρίνιση που θέλετε να δώσετε.</w:t>
      </w:r>
    </w:p>
    <w:p w14:paraId="2D05F6EE" w14:textId="77777777" w:rsidR="00237587" w:rsidRDefault="00AE0D0F">
      <w:pPr>
        <w:tabs>
          <w:tab w:val="left" w:pos="709"/>
          <w:tab w:val="center" w:pos="4753"/>
        </w:tabs>
        <w:spacing w:after="0" w:line="600" w:lineRule="auto"/>
        <w:ind w:firstLine="709"/>
        <w:contextualSpacing/>
        <w:jc w:val="both"/>
        <w:rPr>
          <w:rFonts w:eastAsia="Times New Roman"/>
          <w:szCs w:val="24"/>
        </w:rPr>
      </w:pPr>
      <w:r w:rsidRPr="001933C9">
        <w:rPr>
          <w:rFonts w:eastAsia="Times New Roman"/>
          <w:b/>
          <w:szCs w:val="24"/>
        </w:rPr>
        <w:t xml:space="preserve">ΝΕΚΤΑΡΙΟΣ </w:t>
      </w:r>
      <w:r w:rsidRPr="001933C9">
        <w:rPr>
          <w:rFonts w:eastAsia="Times New Roman"/>
          <w:b/>
          <w:szCs w:val="24"/>
        </w:rPr>
        <w:t>ΣΑΝΤΟΡΙΝΙΟΣ (Αναπληρωτής Υπουργός Ναυτιλίας και Νησιωτικής Πολιτικής):</w:t>
      </w:r>
      <w:r w:rsidRPr="00BA6104">
        <w:rPr>
          <w:rFonts w:eastAsia="Times New Roman"/>
          <w:szCs w:val="24"/>
        </w:rPr>
        <w:t xml:space="preserve"> </w:t>
      </w:r>
      <w:r>
        <w:rPr>
          <w:rFonts w:eastAsia="Times New Roman"/>
          <w:szCs w:val="24"/>
        </w:rPr>
        <w:t>Ευχαριστώ, κύριε Πρόεδρε.</w:t>
      </w:r>
    </w:p>
    <w:p w14:paraId="2D05F6EF"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 xml:space="preserve">Αφού καλωσορίσω τους συμπατριώτες μου, τα παιδιά από τη Ρόδο, θα σας πω, κύριε Καρρά, ότι ήσασταν στην </w:t>
      </w:r>
      <w:r>
        <w:rPr>
          <w:rFonts w:eastAsia="Times New Roman"/>
          <w:szCs w:val="24"/>
        </w:rPr>
        <w:t>ε</w:t>
      </w:r>
      <w:r>
        <w:rPr>
          <w:rFonts w:eastAsia="Times New Roman"/>
          <w:szCs w:val="24"/>
        </w:rPr>
        <w:t xml:space="preserve">πιτροπή και δεν νομίζω ότι σας έκανα κάποιο μπούλινγκ, </w:t>
      </w:r>
      <w:r>
        <w:rPr>
          <w:rFonts w:eastAsia="Times New Roman"/>
          <w:szCs w:val="24"/>
        </w:rPr>
        <w:t>αλλά τέλος πάντων.</w:t>
      </w:r>
    </w:p>
    <w:p w14:paraId="2D05F6F0" w14:textId="77777777" w:rsidR="00237587" w:rsidRDefault="00AE0D0F">
      <w:pPr>
        <w:tabs>
          <w:tab w:val="left" w:pos="709"/>
          <w:tab w:val="center" w:pos="4753"/>
        </w:tabs>
        <w:spacing w:after="0" w:line="600" w:lineRule="auto"/>
        <w:ind w:firstLine="709"/>
        <w:contextualSpacing/>
        <w:jc w:val="both"/>
        <w:rPr>
          <w:rFonts w:eastAsia="Times New Roman"/>
          <w:szCs w:val="24"/>
        </w:rPr>
      </w:pPr>
      <w:r w:rsidRPr="001933C9">
        <w:rPr>
          <w:rFonts w:eastAsia="Times New Roman"/>
          <w:b/>
          <w:szCs w:val="24"/>
        </w:rPr>
        <w:t xml:space="preserve">ΓΕΩΡΓΙΟΣ – ΔΗΜΗΤΡΙΟΣ ΚΑΡΡΑΣ: </w:t>
      </w:r>
      <w:r>
        <w:rPr>
          <w:rFonts w:eastAsia="Times New Roman"/>
          <w:szCs w:val="24"/>
        </w:rPr>
        <w:t>Τοποθετήθηκα ήδη, κύριε Υπουργέ.</w:t>
      </w:r>
    </w:p>
    <w:p w14:paraId="2D05F6F1" w14:textId="77777777" w:rsidR="00237587" w:rsidRDefault="00AE0D0F">
      <w:pPr>
        <w:tabs>
          <w:tab w:val="left" w:pos="709"/>
          <w:tab w:val="center" w:pos="4753"/>
        </w:tabs>
        <w:spacing w:after="0" w:line="600" w:lineRule="auto"/>
        <w:ind w:firstLine="709"/>
        <w:contextualSpacing/>
        <w:jc w:val="both"/>
        <w:rPr>
          <w:rFonts w:eastAsia="Times New Roman"/>
          <w:szCs w:val="24"/>
        </w:rPr>
      </w:pPr>
      <w:r w:rsidRPr="001933C9">
        <w:rPr>
          <w:rFonts w:eastAsia="Times New Roman"/>
          <w:b/>
          <w:szCs w:val="24"/>
        </w:rPr>
        <w:t>ΝΕΚΤΑΡΙΟΣ ΣΑΝΤΟΡΙΝΙΟΣ (Αναπληρωτής Υπουργός Ναυτιλίας και</w:t>
      </w:r>
      <w:r>
        <w:rPr>
          <w:rFonts w:eastAsia="Times New Roman"/>
          <w:szCs w:val="24"/>
        </w:rPr>
        <w:t xml:space="preserve"> </w:t>
      </w:r>
      <w:r w:rsidRPr="001933C9">
        <w:rPr>
          <w:rFonts w:eastAsia="Times New Roman"/>
          <w:b/>
          <w:szCs w:val="24"/>
        </w:rPr>
        <w:t>Νησιωτικής Πολιτικής):</w:t>
      </w:r>
      <w:r w:rsidRPr="00BA6104">
        <w:rPr>
          <w:rFonts w:eastAsia="Times New Roman"/>
          <w:szCs w:val="24"/>
        </w:rPr>
        <w:t xml:space="preserve"> </w:t>
      </w:r>
      <w:r>
        <w:rPr>
          <w:rFonts w:eastAsia="Times New Roman"/>
          <w:szCs w:val="24"/>
        </w:rPr>
        <w:t xml:space="preserve">Σας είχα πει, κύριε Καρρά, ότι θα το δούμε μέχρι την Ολομέλεια. Νομίζω ότι ολοκληρώθηκε αυτό. </w:t>
      </w:r>
      <w:r>
        <w:rPr>
          <w:rFonts w:eastAsia="Times New Roman"/>
          <w:szCs w:val="24"/>
        </w:rPr>
        <w:t xml:space="preserve">Το λέω για να μην ακούγονται αυτά που ακούγονται. </w:t>
      </w:r>
    </w:p>
    <w:p w14:paraId="2D05F6F2"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Επειδή ακούγονται διάφορα και πάνε να παραφραστούν διάφορα για να βγουν δελτία τύπου, θα πω ότι ήμουν συγκεκριμένος σ’ αυτό που είπα. Το μεταφορικό ισοδύναμο για τις επιχειρήσεις της Κρήτης -και όχι για πρ</w:t>
      </w:r>
      <w:r>
        <w:rPr>
          <w:rFonts w:eastAsia="Times New Roman"/>
          <w:szCs w:val="24"/>
        </w:rPr>
        <w:t xml:space="preserve">οϊόντα- θα είναι από το δεύτερο εξάμηνο του 2019 σε εφαρμογή. Για τους επιβάτες έχω επαναλάβει πολλές φορές ότι είναι πιο φτηνό το εισιτήριο σε σχέση με του ΚΤΕΛ. </w:t>
      </w:r>
    </w:p>
    <w:p w14:paraId="2D05F6F3"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Όσο για τα καύσιμα, γνωρίζετε ότι βρίσκεται σε πιλοτική εφαρμογή για τα μικρά και απομακρυσμ</w:t>
      </w:r>
      <w:r>
        <w:rPr>
          <w:rFonts w:eastAsia="Times New Roman"/>
          <w:szCs w:val="24"/>
        </w:rPr>
        <w:t>ένα νησιά. Όταν θα περάσουμε από την πιλοτική εφαρμογή στην κανονική εφαρμογή, τότε θα συζητήσουμε.</w:t>
      </w:r>
    </w:p>
    <w:p w14:paraId="2D05F6F4"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Ευχαριστώ.</w:t>
      </w:r>
    </w:p>
    <w:p w14:paraId="2D05F6F5" w14:textId="77777777" w:rsidR="00237587" w:rsidRDefault="00AE0D0F">
      <w:pPr>
        <w:tabs>
          <w:tab w:val="left" w:pos="709"/>
          <w:tab w:val="center" w:pos="4753"/>
        </w:tabs>
        <w:spacing w:after="0" w:line="600" w:lineRule="auto"/>
        <w:ind w:firstLine="709"/>
        <w:contextualSpacing/>
        <w:jc w:val="both"/>
        <w:rPr>
          <w:rFonts w:eastAsia="Times New Roman"/>
          <w:szCs w:val="24"/>
        </w:rPr>
      </w:pPr>
      <w:r w:rsidRPr="001933C9">
        <w:rPr>
          <w:rFonts w:eastAsia="Times New Roman"/>
          <w:b/>
          <w:szCs w:val="24"/>
        </w:rPr>
        <w:t>ΠΡΟΕΔΡΕΥΩΝ (Μάριος Γεωργιάδης):</w:t>
      </w:r>
      <w:r>
        <w:rPr>
          <w:rFonts w:eastAsia="Times New Roman"/>
          <w:szCs w:val="24"/>
        </w:rPr>
        <w:t xml:space="preserve"> Ευχαριστούμε τον κύριο Υπουργό.</w:t>
      </w:r>
    </w:p>
    <w:p w14:paraId="2D05F6F6"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Τον λόγο έχει η κ</w:t>
      </w:r>
      <w:r>
        <w:rPr>
          <w:rFonts w:eastAsia="Times New Roman"/>
          <w:szCs w:val="24"/>
        </w:rPr>
        <w:t>.</w:t>
      </w:r>
      <w:r>
        <w:rPr>
          <w:rFonts w:eastAsia="Times New Roman"/>
          <w:szCs w:val="24"/>
        </w:rPr>
        <w:t xml:space="preserve"> Μανωλάκου, Βουλευτής του Κομμουνιστικού Κόμματος Ελλάδ</w:t>
      </w:r>
      <w:r>
        <w:rPr>
          <w:rFonts w:eastAsia="Times New Roman"/>
          <w:szCs w:val="24"/>
        </w:rPr>
        <w:t>α</w:t>
      </w:r>
      <w:r>
        <w:rPr>
          <w:rFonts w:eastAsia="Times New Roman"/>
          <w:szCs w:val="24"/>
        </w:rPr>
        <w:t xml:space="preserve">ς, για </w:t>
      </w:r>
      <w:r>
        <w:rPr>
          <w:rFonts w:eastAsia="Times New Roman"/>
          <w:szCs w:val="24"/>
        </w:rPr>
        <w:t>επτά λεπτά.</w:t>
      </w:r>
    </w:p>
    <w:p w14:paraId="2D05F6F7" w14:textId="77777777" w:rsidR="00237587" w:rsidRDefault="00AE0D0F">
      <w:pPr>
        <w:tabs>
          <w:tab w:val="left" w:pos="709"/>
          <w:tab w:val="center" w:pos="4753"/>
        </w:tabs>
        <w:spacing w:after="0" w:line="600" w:lineRule="auto"/>
        <w:ind w:firstLine="709"/>
        <w:contextualSpacing/>
        <w:jc w:val="both"/>
        <w:rPr>
          <w:rFonts w:eastAsia="Times New Roman"/>
          <w:szCs w:val="24"/>
        </w:rPr>
      </w:pPr>
      <w:r w:rsidRPr="001933C9">
        <w:rPr>
          <w:rFonts w:eastAsia="Times New Roman"/>
          <w:b/>
          <w:szCs w:val="24"/>
        </w:rPr>
        <w:t xml:space="preserve">ΔΙΑΜΑΝΤΩ ΜΑΝΩΛΑΚΟΥ: </w:t>
      </w:r>
      <w:r>
        <w:rPr>
          <w:rFonts w:eastAsia="Times New Roman"/>
          <w:szCs w:val="24"/>
        </w:rPr>
        <w:t>Προχωράτε με ταχύτητα στις ιδιωτικοποιήσεις μετά τις παρατηρήσεις του «κουαρτέτου». Έτσι βγαίνουν στο σφυρί τα δέκα λιμάνια στο πλαίσιο των προαπαιτούμενων αντιλαϊκών μέτρων</w:t>
      </w:r>
      <w:r>
        <w:rPr>
          <w:rFonts w:eastAsia="Times New Roman"/>
          <w:szCs w:val="24"/>
        </w:rPr>
        <w:t>,</w:t>
      </w:r>
      <w:r>
        <w:rPr>
          <w:rFonts w:eastAsia="Times New Roman"/>
          <w:szCs w:val="24"/>
        </w:rPr>
        <w:t xml:space="preserve"> που απαιτεί η τρέχουσα αξιολόγηση. </w:t>
      </w:r>
    </w:p>
    <w:p w14:paraId="2D05F6F8"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Είναι ένα νομ</w:t>
      </w:r>
      <w:r>
        <w:rPr>
          <w:rFonts w:eastAsia="Times New Roman"/>
          <w:szCs w:val="24"/>
        </w:rPr>
        <w:t xml:space="preserve">οσχέδιο που εξυπηρετεί τους επιχειρηματικούς ομίλους, το ΝΑΤΟ και το εφοπλιστικό κεφάλαιο, αφού εκποιείτε τα πιο κερδοφόρα τμήματα αυτών των λιμανιών, στρατηγικής σημασίας ακόμα και για την άμυνα της χώρας, αλλά και για </w:t>
      </w:r>
      <w:r>
        <w:rPr>
          <w:rFonts w:eastAsia="Times New Roman"/>
          <w:szCs w:val="24"/>
        </w:rPr>
        <w:lastRenderedPageBreak/>
        <w:t>το μεταφορικό έργο. Ταυτόχρονα τσακί</w:t>
      </w:r>
      <w:r>
        <w:rPr>
          <w:rFonts w:eastAsia="Times New Roman"/>
          <w:szCs w:val="24"/>
        </w:rPr>
        <w:t>ζονται δικαιώματα και εργασιακές σχέσεις εργαζομένων, προκειμένου να γίνουν πιο φτηνοί στην αμοιβή της εργασίας τους. Είναι, λοιπόν, και αυτή μια μορφή ιδιωτικοποίησης που εξυπηρετεί τις ανάγκες του κεφαλαίου.</w:t>
      </w:r>
    </w:p>
    <w:p w14:paraId="2D05F6F9"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Τι παρουσιάζετε εσείς σαν καινούργιο; Ότι δεν </w:t>
      </w:r>
      <w:r>
        <w:rPr>
          <w:rFonts w:eastAsia="Times New Roman"/>
          <w:szCs w:val="24"/>
        </w:rPr>
        <w:t>παραχωρείτε το σύνολο των δραστηριοτήτων στα υπό συζήτηση λιμάνια σε έναν επιχειρηματία. Μα, ο μεγαλοεπιχειρηματίας ένα τμήμα θέλει και όχι το σύνολο. Θέλει το «φιλέτο» που αφήνει το μεγάλο κέρδος και την εκμετάλλευσή του για ένα μεγάλο χρονικό διάστημα, γ</w:t>
      </w:r>
      <w:r>
        <w:rPr>
          <w:rFonts w:eastAsia="Times New Roman"/>
          <w:szCs w:val="24"/>
        </w:rPr>
        <w:t xml:space="preserve">ιατί έτσι εξασφαλίζει τη μέγιστη κερδοφορία με μικρότερο τίμημα καταβολής. Όταν πια θα έχει απομυζήσει ό,τι μπορεί και τα έξοδα συντήρησης θα είναι μεγάλα, θα το επιστρέψει ως «κουφάρι». </w:t>
      </w:r>
    </w:p>
    <w:p w14:paraId="2D05F6FA"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Αυτό, λοιπόν, μας το παρουσιάζετε ως διαπραγματευτική επιτυχία. Εξυπ</w:t>
      </w:r>
      <w:r>
        <w:rPr>
          <w:rFonts w:eastAsia="Times New Roman"/>
          <w:szCs w:val="24"/>
        </w:rPr>
        <w:t xml:space="preserve">ηρετείτε, δηλαδή, τους επιχειρηματικούς ομίλους και μας το σερβίρετε σαν φιλολαϊκό μέτρο. Κοροϊδεύετε, όπως το συνηθίζετε, και είναι ντροπή. Η ουσία είναι ότι εξυπηρετείτε και ικανοποιείτε τις στρατηγικές επιλογές της αστικής τάξης και </w:t>
      </w:r>
      <w:r>
        <w:rPr>
          <w:rFonts w:eastAsia="Times New Roman"/>
          <w:szCs w:val="24"/>
        </w:rPr>
        <w:lastRenderedPageBreak/>
        <w:t>ταυτόχρονα υπηρετείτ</w:t>
      </w:r>
      <w:r>
        <w:rPr>
          <w:rFonts w:eastAsia="Times New Roman"/>
          <w:szCs w:val="24"/>
        </w:rPr>
        <w:t>ε τα επικίνδυνα ιμπεριαλιστικά σχέδια στην περιοχή για οικονομική και στρατιωτική διείσδυση στα Βαλκάνια, στη Μέση Ανατολή, στην Κασπία κ.λπ.</w:t>
      </w:r>
      <w:r>
        <w:rPr>
          <w:rFonts w:eastAsia="Times New Roman"/>
          <w:szCs w:val="24"/>
        </w:rPr>
        <w:t>.</w:t>
      </w:r>
    </w:p>
    <w:p w14:paraId="2D05F6FB"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Ο έλεγχος των λιμενικών υποδομών συνδέεται με την επιλογή των ΗΠΑ για μετατροπή της Ελλάδας σε ένα μεγάλο νατοϊκό</w:t>
      </w:r>
      <w:r>
        <w:rPr>
          <w:rFonts w:eastAsia="Times New Roman"/>
          <w:szCs w:val="24"/>
        </w:rPr>
        <w:t xml:space="preserve"> στρατόπεδο με πολλές νέες βάσεις. Ταυτόχρονα, εξυπηρετεί και τους σφοδρούς ανταγωνισμούς ΗΠΑ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Κίνας και την προσπάθεια ανακοπής του κινέζικου σχεδίου για αξιοποίηση της χώρας ως δρόμου μεταφοράς εμπορευμάτων.</w:t>
      </w:r>
    </w:p>
    <w:p w14:paraId="2D05F6FC" w14:textId="77777777" w:rsidR="00237587" w:rsidRDefault="00AE0D0F">
      <w:pPr>
        <w:spacing w:after="0" w:line="600" w:lineRule="auto"/>
        <w:ind w:firstLine="720"/>
        <w:jc w:val="both"/>
        <w:rPr>
          <w:rFonts w:eastAsia="Times New Roman"/>
          <w:szCs w:val="24"/>
        </w:rPr>
      </w:pPr>
      <w:r>
        <w:rPr>
          <w:rFonts w:eastAsia="Times New Roman"/>
          <w:szCs w:val="24"/>
        </w:rPr>
        <w:t>Η πολιτική της</w:t>
      </w:r>
      <w:r w:rsidRPr="00D423E1">
        <w:rPr>
          <w:rFonts w:eastAsia="Times New Roman"/>
          <w:szCs w:val="24"/>
        </w:rPr>
        <w:t xml:space="preserve"> Κυβέρνησης εμπλέκει τη χώρα βα</w:t>
      </w:r>
      <w:r w:rsidRPr="00D423E1">
        <w:rPr>
          <w:rFonts w:eastAsia="Times New Roman"/>
          <w:szCs w:val="24"/>
        </w:rPr>
        <w:t>θύτερα στο κουβάρι των γεωπολιτικών αντιθέσεων αποκαλύπτοντας την αντιφατικότητα των αστικών σχεδίων</w:t>
      </w:r>
      <w:r>
        <w:rPr>
          <w:rFonts w:eastAsia="Times New Roman"/>
          <w:szCs w:val="24"/>
        </w:rPr>
        <w:t>.</w:t>
      </w:r>
      <w:r w:rsidRPr="00D423E1">
        <w:rPr>
          <w:rFonts w:eastAsia="Times New Roman"/>
          <w:szCs w:val="24"/>
        </w:rPr>
        <w:t xml:space="preserve"> </w:t>
      </w:r>
      <w:r>
        <w:rPr>
          <w:rFonts w:eastAsia="Times New Roman"/>
          <w:szCs w:val="24"/>
        </w:rPr>
        <w:t>Ο</w:t>
      </w:r>
      <w:r w:rsidRPr="00D423E1">
        <w:rPr>
          <w:rFonts w:eastAsia="Times New Roman"/>
          <w:szCs w:val="24"/>
        </w:rPr>
        <w:t xml:space="preserve"> νέος γύρος ιδιωτικοποιήσεων των λιμανιών έρχεται να ακολουθήσει την ιδιωτικοποίηση του </w:t>
      </w:r>
      <w:r>
        <w:rPr>
          <w:rFonts w:eastAsia="Times New Roman"/>
          <w:szCs w:val="24"/>
        </w:rPr>
        <w:t>λ</w:t>
      </w:r>
      <w:r w:rsidRPr="00D423E1">
        <w:rPr>
          <w:rFonts w:eastAsia="Times New Roman"/>
          <w:szCs w:val="24"/>
        </w:rPr>
        <w:t>ιμανιού του Πειραιά και της Θεσσαλονίκης</w:t>
      </w:r>
      <w:r>
        <w:rPr>
          <w:rFonts w:eastAsia="Times New Roman"/>
          <w:szCs w:val="24"/>
        </w:rPr>
        <w:t>.</w:t>
      </w:r>
      <w:r w:rsidRPr="00D423E1">
        <w:rPr>
          <w:rFonts w:eastAsia="Times New Roman"/>
          <w:szCs w:val="24"/>
        </w:rPr>
        <w:t xml:space="preserve"> </w:t>
      </w:r>
      <w:r>
        <w:rPr>
          <w:rFonts w:eastAsia="Times New Roman"/>
          <w:szCs w:val="24"/>
        </w:rPr>
        <w:t>Α</w:t>
      </w:r>
      <w:r w:rsidRPr="00D423E1">
        <w:rPr>
          <w:rFonts w:eastAsia="Times New Roman"/>
          <w:szCs w:val="24"/>
        </w:rPr>
        <w:t xml:space="preserve">υτή η πολιτική έχει </w:t>
      </w:r>
      <w:r w:rsidRPr="00D423E1">
        <w:rPr>
          <w:rFonts w:eastAsia="Times New Roman"/>
          <w:szCs w:val="24"/>
        </w:rPr>
        <w:t>δραστικές αρνητικές συνέπειες για τα λαϊκά στρώματα</w:t>
      </w:r>
      <w:r>
        <w:rPr>
          <w:rFonts w:eastAsia="Times New Roman"/>
          <w:szCs w:val="24"/>
        </w:rPr>
        <w:t xml:space="preserve">. Οδηγεί στη δραστική αύξηση του </w:t>
      </w:r>
      <w:r w:rsidRPr="00D423E1">
        <w:rPr>
          <w:rFonts w:eastAsia="Times New Roman"/>
          <w:szCs w:val="24"/>
        </w:rPr>
        <w:t>κόστους μεταφορών</w:t>
      </w:r>
      <w:r>
        <w:rPr>
          <w:rFonts w:eastAsia="Times New Roman"/>
          <w:szCs w:val="24"/>
        </w:rPr>
        <w:t>,</w:t>
      </w:r>
      <w:r w:rsidRPr="00D423E1">
        <w:rPr>
          <w:rFonts w:eastAsia="Times New Roman"/>
          <w:szCs w:val="24"/>
        </w:rPr>
        <w:t xml:space="preserve"> σε βάναυσες εργασιακές συνθήκες για τους εργαζόμενους</w:t>
      </w:r>
      <w:r>
        <w:rPr>
          <w:rFonts w:eastAsia="Times New Roman"/>
          <w:szCs w:val="24"/>
        </w:rPr>
        <w:t>,</w:t>
      </w:r>
      <w:r w:rsidRPr="00D423E1">
        <w:rPr>
          <w:rFonts w:eastAsia="Times New Roman"/>
          <w:szCs w:val="24"/>
        </w:rPr>
        <w:t xml:space="preserve"> ενώ ο τρόπος μετακίνησης εμπορευμάτων και προσώπων καθορίζεται από </w:t>
      </w:r>
      <w:r>
        <w:rPr>
          <w:rFonts w:eastAsia="Times New Roman"/>
          <w:szCs w:val="24"/>
        </w:rPr>
        <w:t>μια</w:t>
      </w:r>
      <w:r w:rsidRPr="00D423E1">
        <w:rPr>
          <w:rFonts w:eastAsia="Times New Roman"/>
          <w:szCs w:val="24"/>
        </w:rPr>
        <w:t xml:space="preserve"> χούφτα μονοπωλιακούς ομίλου</w:t>
      </w:r>
      <w:r w:rsidRPr="00D423E1">
        <w:rPr>
          <w:rFonts w:eastAsia="Times New Roman"/>
          <w:szCs w:val="24"/>
        </w:rPr>
        <w:t xml:space="preserve">ς που ελέγχουν </w:t>
      </w:r>
      <w:r>
        <w:rPr>
          <w:rFonts w:eastAsia="Times New Roman"/>
          <w:szCs w:val="24"/>
        </w:rPr>
        <w:t xml:space="preserve">πού και </w:t>
      </w:r>
      <w:r>
        <w:rPr>
          <w:rFonts w:eastAsia="Times New Roman"/>
          <w:szCs w:val="24"/>
        </w:rPr>
        <w:lastRenderedPageBreak/>
        <w:t xml:space="preserve">πότε θα κατευθύνεται </w:t>
      </w:r>
      <w:r w:rsidRPr="00D423E1">
        <w:rPr>
          <w:rFonts w:eastAsia="Times New Roman"/>
          <w:szCs w:val="24"/>
        </w:rPr>
        <w:t>ο τουρισμός</w:t>
      </w:r>
      <w:r>
        <w:rPr>
          <w:rFonts w:eastAsia="Times New Roman"/>
          <w:szCs w:val="24"/>
        </w:rPr>
        <w:t>,</w:t>
      </w:r>
      <w:r w:rsidRPr="00D423E1">
        <w:rPr>
          <w:rFonts w:eastAsia="Times New Roman"/>
          <w:szCs w:val="24"/>
        </w:rPr>
        <w:t xml:space="preserve"> οι εμπορευματικές ροές και άλλα</w:t>
      </w:r>
      <w:r>
        <w:rPr>
          <w:rFonts w:eastAsia="Times New Roman"/>
          <w:szCs w:val="24"/>
        </w:rPr>
        <w:t>. Συνεπώς,</w:t>
      </w:r>
      <w:r w:rsidRPr="00D423E1">
        <w:rPr>
          <w:rFonts w:eastAsia="Times New Roman"/>
          <w:szCs w:val="24"/>
        </w:rPr>
        <w:t xml:space="preserve"> είτε παραχώρηση τμημάτων</w:t>
      </w:r>
      <w:r>
        <w:rPr>
          <w:rFonts w:eastAsia="Times New Roman"/>
          <w:szCs w:val="24"/>
        </w:rPr>
        <w:t>,</w:t>
      </w:r>
      <w:r w:rsidRPr="00D423E1">
        <w:rPr>
          <w:rFonts w:eastAsia="Times New Roman"/>
          <w:szCs w:val="24"/>
        </w:rPr>
        <w:t xml:space="preserve"> είτε ιδιωτικοποίηση των λιμανιών </w:t>
      </w:r>
      <w:r>
        <w:rPr>
          <w:rFonts w:eastAsia="Times New Roman"/>
          <w:szCs w:val="24"/>
        </w:rPr>
        <w:t xml:space="preserve">σαν σύνολο, </w:t>
      </w:r>
      <w:r w:rsidRPr="00D423E1">
        <w:rPr>
          <w:rFonts w:eastAsia="Times New Roman"/>
          <w:szCs w:val="24"/>
        </w:rPr>
        <w:t>τα αντεργατικά μέτρα στοχεύουν στη μείωση της εργατικής δύναμης</w:t>
      </w:r>
      <w:r>
        <w:rPr>
          <w:rFonts w:eastAsia="Times New Roman"/>
          <w:szCs w:val="24"/>
        </w:rPr>
        <w:t>,</w:t>
      </w:r>
      <w:r w:rsidRPr="00D423E1">
        <w:rPr>
          <w:rFonts w:eastAsia="Times New Roman"/>
          <w:szCs w:val="24"/>
        </w:rPr>
        <w:t xml:space="preserve"> στην καταστολή των αγ</w:t>
      </w:r>
      <w:r w:rsidRPr="00D423E1">
        <w:rPr>
          <w:rFonts w:eastAsia="Times New Roman"/>
          <w:szCs w:val="24"/>
        </w:rPr>
        <w:t xml:space="preserve">ώνων των εργαζομένων και συνθήκες εργασιακής </w:t>
      </w:r>
      <w:r>
        <w:rPr>
          <w:rFonts w:eastAsia="Times New Roman"/>
          <w:szCs w:val="24"/>
        </w:rPr>
        <w:t>ζ</w:t>
      </w:r>
      <w:r w:rsidRPr="00D423E1">
        <w:rPr>
          <w:rFonts w:eastAsia="Times New Roman"/>
          <w:szCs w:val="24"/>
        </w:rPr>
        <w:t>ούγκλας για τη μεγιστοποίηση της κερδοφορίας</w:t>
      </w:r>
      <w:r>
        <w:rPr>
          <w:rFonts w:eastAsia="Times New Roman"/>
          <w:szCs w:val="24"/>
        </w:rPr>
        <w:t>.</w:t>
      </w:r>
    </w:p>
    <w:p w14:paraId="2D05F6FD" w14:textId="77777777" w:rsidR="00237587" w:rsidRDefault="00AE0D0F">
      <w:pPr>
        <w:spacing w:after="0" w:line="600" w:lineRule="auto"/>
        <w:ind w:firstLine="720"/>
        <w:jc w:val="both"/>
        <w:rPr>
          <w:rFonts w:eastAsia="Times New Roman"/>
          <w:szCs w:val="24"/>
        </w:rPr>
      </w:pPr>
      <w:r>
        <w:rPr>
          <w:rFonts w:eastAsia="Times New Roman"/>
          <w:szCs w:val="24"/>
        </w:rPr>
        <w:t xml:space="preserve">Τα ζούμε αυτά </w:t>
      </w:r>
      <w:r w:rsidRPr="00D423E1">
        <w:rPr>
          <w:rFonts w:eastAsia="Times New Roman"/>
          <w:szCs w:val="24"/>
        </w:rPr>
        <w:t xml:space="preserve">στον Πειραιά με το μονοπώλιο της </w:t>
      </w:r>
      <w:r>
        <w:rPr>
          <w:rFonts w:eastAsia="Times New Roman"/>
          <w:szCs w:val="24"/>
        </w:rPr>
        <w:t>«</w:t>
      </w:r>
      <w:r w:rsidRPr="00D423E1">
        <w:rPr>
          <w:rFonts w:eastAsia="Times New Roman"/>
          <w:szCs w:val="24"/>
        </w:rPr>
        <w:t>COSCO</w:t>
      </w:r>
      <w:r>
        <w:rPr>
          <w:rFonts w:eastAsia="Times New Roman"/>
          <w:szCs w:val="24"/>
        </w:rPr>
        <w:t>»</w:t>
      </w:r>
      <w:r>
        <w:rPr>
          <w:rFonts w:eastAsia="Times New Roman"/>
          <w:szCs w:val="24"/>
        </w:rPr>
        <w:t>.</w:t>
      </w:r>
      <w:r w:rsidRPr="00D423E1">
        <w:rPr>
          <w:rFonts w:eastAsia="Times New Roman"/>
          <w:szCs w:val="24"/>
        </w:rPr>
        <w:t xml:space="preserve"> </w:t>
      </w:r>
      <w:r>
        <w:rPr>
          <w:rFonts w:eastAsia="Times New Roman"/>
          <w:szCs w:val="24"/>
        </w:rPr>
        <w:t>Α</w:t>
      </w:r>
      <w:r w:rsidRPr="00D423E1">
        <w:rPr>
          <w:rFonts w:eastAsia="Times New Roman"/>
          <w:szCs w:val="24"/>
        </w:rPr>
        <w:t>πό τα πρώτα μέτρα που πήρε ήταν να χτυπήσει κατακτήσεις των εργατών</w:t>
      </w:r>
      <w:r>
        <w:rPr>
          <w:rFonts w:eastAsia="Times New Roman"/>
          <w:szCs w:val="24"/>
        </w:rPr>
        <w:t>.</w:t>
      </w:r>
      <w:r w:rsidRPr="00D423E1">
        <w:rPr>
          <w:rFonts w:eastAsia="Times New Roman"/>
          <w:szCs w:val="24"/>
        </w:rPr>
        <w:t xml:space="preserve"> </w:t>
      </w:r>
      <w:r>
        <w:rPr>
          <w:rFonts w:eastAsia="Times New Roman"/>
          <w:szCs w:val="24"/>
        </w:rPr>
        <w:t>Πώς;</w:t>
      </w:r>
      <w:r w:rsidRPr="00D423E1">
        <w:rPr>
          <w:rFonts w:eastAsia="Times New Roman"/>
          <w:szCs w:val="24"/>
        </w:rPr>
        <w:t xml:space="preserve"> </w:t>
      </w:r>
      <w:r>
        <w:rPr>
          <w:rFonts w:eastAsia="Times New Roman"/>
          <w:szCs w:val="24"/>
        </w:rPr>
        <w:t>Μ</w:t>
      </w:r>
      <w:r w:rsidRPr="00D423E1">
        <w:rPr>
          <w:rFonts w:eastAsia="Times New Roman"/>
          <w:szCs w:val="24"/>
        </w:rPr>
        <w:t>ε εργολαβικές εταιρείες</w:t>
      </w:r>
      <w:r>
        <w:rPr>
          <w:rFonts w:eastAsia="Times New Roman"/>
          <w:szCs w:val="24"/>
        </w:rPr>
        <w:t xml:space="preserve">. Ζητάει </w:t>
      </w:r>
      <w:r>
        <w:rPr>
          <w:rFonts w:eastAsia="Times New Roman"/>
          <w:szCs w:val="24"/>
        </w:rPr>
        <w:t>κεφάλια,</w:t>
      </w:r>
      <w:r w:rsidRPr="00D423E1">
        <w:rPr>
          <w:rFonts w:eastAsia="Times New Roman"/>
          <w:szCs w:val="24"/>
        </w:rPr>
        <w:t xml:space="preserve"> όχι ανθρώπους για δουλειά</w:t>
      </w:r>
      <w:r>
        <w:rPr>
          <w:rFonts w:eastAsia="Times New Roman"/>
          <w:szCs w:val="24"/>
        </w:rPr>
        <w:t xml:space="preserve"> και</w:t>
      </w:r>
      <w:r w:rsidRPr="00D423E1">
        <w:rPr>
          <w:rFonts w:eastAsia="Times New Roman"/>
          <w:szCs w:val="24"/>
        </w:rPr>
        <w:t xml:space="preserve"> </w:t>
      </w:r>
      <w:r>
        <w:rPr>
          <w:rFonts w:eastAsia="Times New Roman"/>
          <w:szCs w:val="24"/>
        </w:rPr>
        <w:t>β</w:t>
      </w:r>
      <w:r w:rsidRPr="00D423E1">
        <w:rPr>
          <w:rFonts w:eastAsia="Times New Roman"/>
          <w:szCs w:val="24"/>
        </w:rPr>
        <w:t>εβαίως εντατικοποίηση της εργασίας</w:t>
      </w:r>
      <w:r>
        <w:rPr>
          <w:rFonts w:eastAsia="Times New Roman"/>
          <w:szCs w:val="24"/>
        </w:rPr>
        <w:t>,</w:t>
      </w:r>
      <w:r w:rsidRPr="00D423E1">
        <w:rPr>
          <w:rFonts w:eastAsia="Times New Roman"/>
          <w:szCs w:val="24"/>
        </w:rPr>
        <w:t xml:space="preserve"> αύξηση του ωραρίου</w:t>
      </w:r>
      <w:r>
        <w:rPr>
          <w:rFonts w:eastAsia="Times New Roman"/>
          <w:szCs w:val="24"/>
        </w:rPr>
        <w:t>, κατάργηση νυχτερινών, αργιών και εορτών. Τ</w:t>
      </w:r>
      <w:r w:rsidRPr="00D423E1">
        <w:rPr>
          <w:rFonts w:eastAsia="Times New Roman"/>
          <w:szCs w:val="24"/>
        </w:rPr>
        <w:t xml:space="preserve">α </w:t>
      </w:r>
      <w:r>
        <w:rPr>
          <w:rFonts w:eastAsia="Times New Roman"/>
          <w:szCs w:val="24"/>
        </w:rPr>
        <w:t xml:space="preserve">είπε </w:t>
      </w:r>
      <w:r w:rsidRPr="00D423E1">
        <w:rPr>
          <w:rFonts w:eastAsia="Times New Roman"/>
          <w:szCs w:val="24"/>
        </w:rPr>
        <w:t xml:space="preserve">ο εισηγητής </w:t>
      </w:r>
      <w:r>
        <w:rPr>
          <w:rFonts w:eastAsia="Times New Roman"/>
          <w:szCs w:val="24"/>
        </w:rPr>
        <w:t>μας,</w:t>
      </w:r>
      <w:r w:rsidRPr="00D423E1">
        <w:rPr>
          <w:rFonts w:eastAsia="Times New Roman"/>
          <w:szCs w:val="24"/>
        </w:rPr>
        <w:t xml:space="preserve"> ο σύντροφ</w:t>
      </w:r>
      <w:r>
        <w:rPr>
          <w:rFonts w:eastAsia="Times New Roman"/>
          <w:szCs w:val="24"/>
        </w:rPr>
        <w:t>ο</w:t>
      </w:r>
      <w:r w:rsidRPr="00D423E1">
        <w:rPr>
          <w:rFonts w:eastAsia="Times New Roman"/>
          <w:szCs w:val="24"/>
        </w:rPr>
        <w:t xml:space="preserve">ς </w:t>
      </w:r>
      <w:r>
        <w:rPr>
          <w:rFonts w:eastAsia="Times New Roman"/>
          <w:szCs w:val="24"/>
        </w:rPr>
        <w:t>Κ</w:t>
      </w:r>
      <w:r w:rsidRPr="00D423E1">
        <w:rPr>
          <w:rFonts w:eastAsia="Times New Roman"/>
          <w:szCs w:val="24"/>
        </w:rPr>
        <w:t>ατσώτης</w:t>
      </w:r>
      <w:r>
        <w:rPr>
          <w:rFonts w:eastAsia="Times New Roman"/>
          <w:szCs w:val="24"/>
        </w:rPr>
        <w:t>.</w:t>
      </w:r>
      <w:r w:rsidRPr="00D423E1">
        <w:rPr>
          <w:rFonts w:eastAsia="Times New Roman"/>
          <w:szCs w:val="24"/>
        </w:rPr>
        <w:t xml:space="preserve"> </w:t>
      </w:r>
      <w:r>
        <w:rPr>
          <w:rFonts w:eastAsia="Times New Roman"/>
          <w:szCs w:val="24"/>
        </w:rPr>
        <w:t>Κ</w:t>
      </w:r>
      <w:r w:rsidRPr="00D423E1">
        <w:rPr>
          <w:rFonts w:eastAsia="Times New Roman"/>
          <w:szCs w:val="24"/>
        </w:rPr>
        <w:t>αι ξέρετε</w:t>
      </w:r>
      <w:r>
        <w:rPr>
          <w:rFonts w:eastAsia="Times New Roman"/>
          <w:szCs w:val="24"/>
        </w:rPr>
        <w:t>, αυτές οι συνθήκες έχουν</w:t>
      </w:r>
      <w:r w:rsidRPr="00D423E1">
        <w:rPr>
          <w:rFonts w:eastAsia="Times New Roman"/>
          <w:szCs w:val="24"/>
        </w:rPr>
        <w:t xml:space="preserve"> δημιουργήσει στον Πειραιά</w:t>
      </w:r>
      <w:r>
        <w:rPr>
          <w:rFonts w:eastAsia="Times New Roman"/>
          <w:szCs w:val="24"/>
        </w:rPr>
        <w:t>,</w:t>
      </w:r>
      <w:r w:rsidRPr="00D423E1">
        <w:rPr>
          <w:rFonts w:eastAsia="Times New Roman"/>
          <w:szCs w:val="24"/>
        </w:rPr>
        <w:t xml:space="preserve"> στο </w:t>
      </w:r>
      <w:r>
        <w:rPr>
          <w:rFonts w:eastAsia="Times New Roman"/>
          <w:szCs w:val="24"/>
        </w:rPr>
        <w:t>λ</w:t>
      </w:r>
      <w:r w:rsidRPr="00D423E1">
        <w:rPr>
          <w:rFonts w:eastAsia="Times New Roman"/>
          <w:szCs w:val="24"/>
        </w:rPr>
        <w:t>ιμάν</w:t>
      </w:r>
      <w:r w:rsidRPr="00D423E1">
        <w:rPr>
          <w:rFonts w:eastAsia="Times New Roman"/>
          <w:szCs w:val="24"/>
        </w:rPr>
        <w:t>ι και περισσότερα εργατικά ατυχήματα</w:t>
      </w:r>
      <w:r>
        <w:rPr>
          <w:rFonts w:eastAsia="Times New Roman"/>
          <w:szCs w:val="24"/>
        </w:rPr>
        <w:t>,</w:t>
      </w:r>
      <w:r w:rsidRPr="00D423E1">
        <w:rPr>
          <w:rFonts w:eastAsia="Times New Roman"/>
          <w:szCs w:val="24"/>
        </w:rPr>
        <w:t xml:space="preserve"> τα οποία δεν καταγράφονται</w:t>
      </w:r>
      <w:r>
        <w:rPr>
          <w:rFonts w:eastAsia="Times New Roman"/>
          <w:szCs w:val="24"/>
        </w:rPr>
        <w:t>.</w:t>
      </w:r>
      <w:r w:rsidRPr="00D423E1">
        <w:rPr>
          <w:rFonts w:eastAsia="Times New Roman"/>
          <w:szCs w:val="24"/>
        </w:rPr>
        <w:t xml:space="preserve"> </w:t>
      </w:r>
      <w:r>
        <w:rPr>
          <w:rFonts w:eastAsia="Times New Roman"/>
          <w:szCs w:val="24"/>
        </w:rPr>
        <w:t>Γ</w:t>
      </w:r>
      <w:r w:rsidRPr="00D423E1">
        <w:rPr>
          <w:rFonts w:eastAsia="Times New Roman"/>
          <w:szCs w:val="24"/>
        </w:rPr>
        <w:t>ιατί</w:t>
      </w:r>
      <w:r>
        <w:rPr>
          <w:rFonts w:eastAsia="Times New Roman"/>
          <w:szCs w:val="24"/>
        </w:rPr>
        <w:t>;</w:t>
      </w:r>
      <w:r w:rsidRPr="00D423E1">
        <w:rPr>
          <w:rFonts w:eastAsia="Times New Roman"/>
          <w:szCs w:val="24"/>
        </w:rPr>
        <w:t xml:space="preserve"> </w:t>
      </w:r>
      <w:r>
        <w:rPr>
          <w:rFonts w:eastAsia="Times New Roman"/>
          <w:szCs w:val="24"/>
        </w:rPr>
        <w:t>Γ</w:t>
      </w:r>
      <w:r w:rsidRPr="00D423E1">
        <w:rPr>
          <w:rFonts w:eastAsia="Times New Roman"/>
          <w:szCs w:val="24"/>
        </w:rPr>
        <w:t>ιατί τα πα</w:t>
      </w:r>
      <w:r>
        <w:rPr>
          <w:rFonts w:eastAsia="Times New Roman"/>
          <w:szCs w:val="24"/>
        </w:rPr>
        <w:t>ρουσιάζει ότι είναι εκτός χώρου</w:t>
      </w:r>
      <w:r w:rsidRPr="00D423E1">
        <w:rPr>
          <w:rFonts w:eastAsia="Times New Roman"/>
          <w:szCs w:val="24"/>
        </w:rPr>
        <w:t xml:space="preserve"> δουλειάς</w:t>
      </w:r>
      <w:r>
        <w:rPr>
          <w:rFonts w:eastAsia="Times New Roman"/>
          <w:szCs w:val="24"/>
        </w:rPr>
        <w:t>,</w:t>
      </w:r>
      <w:r w:rsidRPr="00D423E1">
        <w:rPr>
          <w:rFonts w:eastAsia="Times New Roman"/>
          <w:szCs w:val="24"/>
        </w:rPr>
        <w:t xml:space="preserve"> </w:t>
      </w:r>
      <w:r>
        <w:rPr>
          <w:rFonts w:eastAsia="Times New Roman"/>
          <w:szCs w:val="24"/>
        </w:rPr>
        <w:t>α</w:t>
      </w:r>
      <w:r w:rsidRPr="00D423E1">
        <w:rPr>
          <w:rFonts w:eastAsia="Times New Roman"/>
          <w:szCs w:val="24"/>
        </w:rPr>
        <w:t>φού τα βγάζει έξω στο</w:t>
      </w:r>
      <w:r>
        <w:rPr>
          <w:rFonts w:eastAsia="Times New Roman"/>
          <w:szCs w:val="24"/>
        </w:rPr>
        <w:t>ν</w:t>
      </w:r>
      <w:r w:rsidRPr="00D423E1">
        <w:rPr>
          <w:rFonts w:eastAsia="Times New Roman"/>
          <w:szCs w:val="24"/>
        </w:rPr>
        <w:t xml:space="preserve"> δρόμο</w:t>
      </w:r>
      <w:r>
        <w:rPr>
          <w:rFonts w:eastAsia="Times New Roman"/>
          <w:szCs w:val="24"/>
        </w:rPr>
        <w:t>.</w:t>
      </w:r>
    </w:p>
    <w:p w14:paraId="2D05F6FE" w14:textId="77777777" w:rsidR="00237587" w:rsidRDefault="00AE0D0F">
      <w:pPr>
        <w:spacing w:after="0" w:line="600" w:lineRule="auto"/>
        <w:ind w:firstLine="720"/>
        <w:jc w:val="both"/>
        <w:rPr>
          <w:rFonts w:eastAsia="Times New Roman"/>
          <w:szCs w:val="24"/>
        </w:rPr>
      </w:pPr>
      <w:r>
        <w:rPr>
          <w:rFonts w:eastAsia="Times New Roman"/>
          <w:szCs w:val="24"/>
        </w:rPr>
        <w:t>Φ</w:t>
      </w:r>
      <w:r w:rsidRPr="00D423E1">
        <w:rPr>
          <w:rFonts w:eastAsia="Times New Roman"/>
          <w:szCs w:val="24"/>
        </w:rPr>
        <w:t>υσικά έχει αρωγό τα αντεργατικά</w:t>
      </w:r>
      <w:r>
        <w:rPr>
          <w:rFonts w:eastAsia="Times New Roman"/>
          <w:szCs w:val="24"/>
        </w:rPr>
        <w:t xml:space="preserve"> νομοθετήματα κυβερνήσεων ΠΑΣΟΚ, </w:t>
      </w:r>
      <w:r w:rsidRPr="00D423E1">
        <w:rPr>
          <w:rFonts w:eastAsia="Times New Roman"/>
          <w:szCs w:val="24"/>
        </w:rPr>
        <w:t>Νέα</w:t>
      </w:r>
      <w:r>
        <w:rPr>
          <w:rFonts w:eastAsia="Times New Roman"/>
          <w:szCs w:val="24"/>
        </w:rPr>
        <w:t>ς</w:t>
      </w:r>
      <w:r w:rsidRPr="00D423E1">
        <w:rPr>
          <w:rFonts w:eastAsia="Times New Roman"/>
          <w:szCs w:val="24"/>
        </w:rPr>
        <w:t xml:space="preserve"> Δημοκρατία</w:t>
      </w:r>
      <w:r>
        <w:rPr>
          <w:rFonts w:eastAsia="Times New Roman"/>
          <w:szCs w:val="24"/>
        </w:rPr>
        <w:t xml:space="preserve">ς, </w:t>
      </w:r>
      <w:r w:rsidRPr="00D423E1">
        <w:rPr>
          <w:rFonts w:eastAsia="Times New Roman"/>
          <w:szCs w:val="24"/>
        </w:rPr>
        <w:t xml:space="preserve">ΣΥΡΙΖΑ και των μνημονίων </w:t>
      </w:r>
      <w:r>
        <w:rPr>
          <w:rFonts w:eastAsia="Times New Roman"/>
          <w:szCs w:val="24"/>
        </w:rPr>
        <w:t>τους.</w:t>
      </w:r>
      <w:r w:rsidRPr="00DF6715">
        <w:rPr>
          <w:rFonts w:eastAsia="Times New Roman"/>
          <w:szCs w:val="24"/>
        </w:rPr>
        <w:t xml:space="preserve"> </w:t>
      </w:r>
      <w:r>
        <w:rPr>
          <w:rFonts w:eastAsia="Times New Roman"/>
          <w:szCs w:val="24"/>
          <w:lang w:val="en-US"/>
        </w:rPr>
        <w:t>H</w:t>
      </w:r>
      <w:r w:rsidRPr="00DF6715">
        <w:rPr>
          <w:rFonts w:eastAsia="Times New Roman"/>
          <w:szCs w:val="24"/>
        </w:rPr>
        <w:t xml:space="preserve">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w:t>
      </w:r>
      <w:r w:rsidRPr="00D423E1">
        <w:rPr>
          <w:rFonts w:eastAsia="Times New Roman"/>
          <w:szCs w:val="24"/>
        </w:rPr>
        <w:t xml:space="preserve">έχει κυριαρχήσει στο </w:t>
      </w:r>
      <w:r w:rsidRPr="00D423E1">
        <w:rPr>
          <w:rFonts w:eastAsia="Times New Roman"/>
          <w:szCs w:val="24"/>
        </w:rPr>
        <w:t>λ</w:t>
      </w:r>
      <w:r w:rsidRPr="00D423E1">
        <w:rPr>
          <w:rFonts w:eastAsia="Times New Roman"/>
          <w:szCs w:val="24"/>
        </w:rPr>
        <w:t>ιμάνι</w:t>
      </w:r>
      <w:r>
        <w:rPr>
          <w:rFonts w:eastAsia="Times New Roman"/>
          <w:szCs w:val="24"/>
        </w:rPr>
        <w:t>.</w:t>
      </w:r>
      <w:r w:rsidRPr="00D423E1">
        <w:rPr>
          <w:rFonts w:eastAsia="Times New Roman"/>
          <w:szCs w:val="24"/>
        </w:rPr>
        <w:t xml:space="preserve"> </w:t>
      </w:r>
      <w:r>
        <w:rPr>
          <w:rFonts w:eastAsia="Times New Roman"/>
          <w:szCs w:val="24"/>
        </w:rPr>
        <w:t>Ξ</w:t>
      </w:r>
      <w:r w:rsidRPr="00D423E1">
        <w:rPr>
          <w:rFonts w:eastAsia="Times New Roman"/>
          <w:szCs w:val="24"/>
        </w:rPr>
        <w:t xml:space="preserve">εδιπλώνει ένα </w:t>
      </w:r>
      <w:r w:rsidRPr="00D423E1">
        <w:rPr>
          <w:rFonts w:eastAsia="Times New Roman"/>
          <w:szCs w:val="24"/>
        </w:rPr>
        <w:lastRenderedPageBreak/>
        <w:t>φιλόδοξο επενδυτικό σχέδιο που αφορά αρκετούς κλάδους της οικονομίας</w:t>
      </w:r>
      <w:r>
        <w:rPr>
          <w:rFonts w:eastAsia="Times New Roman"/>
          <w:szCs w:val="24"/>
        </w:rPr>
        <w:t>.</w:t>
      </w:r>
      <w:r w:rsidRPr="00D423E1">
        <w:rPr>
          <w:rFonts w:eastAsia="Times New Roman"/>
          <w:szCs w:val="24"/>
        </w:rPr>
        <w:t xml:space="preserve"> </w:t>
      </w:r>
      <w:r>
        <w:rPr>
          <w:rFonts w:eastAsia="Times New Roman"/>
          <w:szCs w:val="24"/>
        </w:rPr>
        <w:t>Ε</w:t>
      </w:r>
      <w:r w:rsidRPr="00D423E1">
        <w:rPr>
          <w:rFonts w:eastAsia="Times New Roman"/>
          <w:szCs w:val="24"/>
        </w:rPr>
        <w:t>γχώριο κεφάλαιο</w:t>
      </w:r>
      <w:r>
        <w:rPr>
          <w:rFonts w:eastAsia="Times New Roman"/>
          <w:szCs w:val="24"/>
        </w:rPr>
        <w:t>,</w:t>
      </w:r>
      <w:r w:rsidRPr="00D423E1">
        <w:rPr>
          <w:rFonts w:eastAsia="Times New Roman"/>
          <w:szCs w:val="24"/>
        </w:rPr>
        <w:t xml:space="preserve"> εφοπλιστές</w:t>
      </w:r>
      <w:r>
        <w:rPr>
          <w:rFonts w:eastAsia="Times New Roman"/>
          <w:szCs w:val="24"/>
        </w:rPr>
        <w:t>,</w:t>
      </w:r>
      <w:r w:rsidRPr="00D423E1">
        <w:rPr>
          <w:rFonts w:eastAsia="Times New Roman"/>
          <w:szCs w:val="24"/>
        </w:rPr>
        <w:t xml:space="preserve"> εμπορικό κεφάλαιο του Πειραιά</w:t>
      </w:r>
      <w:r>
        <w:rPr>
          <w:rFonts w:eastAsia="Times New Roman"/>
          <w:szCs w:val="24"/>
        </w:rPr>
        <w:t>,</w:t>
      </w:r>
      <w:r w:rsidRPr="00D423E1">
        <w:rPr>
          <w:rFonts w:eastAsia="Times New Roman"/>
          <w:szCs w:val="24"/>
        </w:rPr>
        <w:t xml:space="preserve"> οι επιχειρηματίες του τουρισμού και της </w:t>
      </w:r>
      <w:r w:rsidRPr="00D423E1">
        <w:rPr>
          <w:rFonts w:eastAsia="Times New Roman"/>
          <w:szCs w:val="24"/>
        </w:rPr>
        <w:t xml:space="preserve">ζώνης προσαρμόζουν τους στόχους τους και τις επιδιώξεις </w:t>
      </w:r>
      <w:r>
        <w:rPr>
          <w:rFonts w:eastAsia="Times New Roman"/>
          <w:szCs w:val="24"/>
        </w:rPr>
        <w:t>τους, με το αστικό</w:t>
      </w:r>
      <w:r w:rsidRPr="00D423E1">
        <w:rPr>
          <w:rFonts w:eastAsia="Times New Roman"/>
          <w:szCs w:val="24"/>
        </w:rPr>
        <w:t xml:space="preserve"> κράτος</w:t>
      </w:r>
      <w:r>
        <w:rPr>
          <w:rFonts w:eastAsia="Times New Roman"/>
          <w:szCs w:val="24"/>
        </w:rPr>
        <w:t xml:space="preserve">, την περιφέρεια, </w:t>
      </w:r>
      <w:r w:rsidRPr="00D423E1">
        <w:rPr>
          <w:rFonts w:eastAsia="Times New Roman"/>
          <w:szCs w:val="24"/>
        </w:rPr>
        <w:t>δήμους</w:t>
      </w:r>
      <w:r>
        <w:rPr>
          <w:rFonts w:eastAsia="Times New Roman"/>
          <w:szCs w:val="24"/>
        </w:rPr>
        <w:t>,</w:t>
      </w:r>
      <w:r w:rsidRPr="00D423E1">
        <w:rPr>
          <w:rFonts w:eastAsia="Times New Roman"/>
          <w:szCs w:val="24"/>
        </w:rPr>
        <w:t xml:space="preserve"> επιμελητήρια να παρεμβαίνουν για να αντιμετωπίσουν τις νέες </w:t>
      </w:r>
      <w:r>
        <w:rPr>
          <w:rFonts w:eastAsia="Times New Roman"/>
          <w:szCs w:val="24"/>
        </w:rPr>
        <w:t>α</w:t>
      </w:r>
      <w:r w:rsidRPr="00D423E1">
        <w:rPr>
          <w:rFonts w:eastAsia="Times New Roman"/>
          <w:szCs w:val="24"/>
        </w:rPr>
        <w:t>ντιθέσεις</w:t>
      </w:r>
      <w:r>
        <w:rPr>
          <w:rFonts w:eastAsia="Times New Roman"/>
          <w:szCs w:val="24"/>
        </w:rPr>
        <w:t>,</w:t>
      </w:r>
      <w:r w:rsidRPr="00D423E1">
        <w:rPr>
          <w:rFonts w:eastAsia="Times New Roman"/>
          <w:szCs w:val="24"/>
        </w:rPr>
        <w:t xml:space="preserve"> αλλά και τα νέα αιτήματα των τμημάτων του κεφαλαίου</w:t>
      </w:r>
      <w:r>
        <w:rPr>
          <w:rFonts w:eastAsia="Times New Roman"/>
          <w:szCs w:val="24"/>
        </w:rPr>
        <w:t>.</w:t>
      </w:r>
    </w:p>
    <w:p w14:paraId="2D05F6FF" w14:textId="77777777" w:rsidR="00237587" w:rsidRDefault="00AE0D0F">
      <w:pPr>
        <w:spacing w:after="0" w:line="600" w:lineRule="auto"/>
        <w:ind w:firstLine="720"/>
        <w:jc w:val="both"/>
        <w:rPr>
          <w:rFonts w:eastAsia="Times New Roman"/>
          <w:szCs w:val="24"/>
        </w:rPr>
      </w:pPr>
      <w:r>
        <w:rPr>
          <w:rFonts w:eastAsia="Times New Roman"/>
          <w:szCs w:val="24"/>
        </w:rPr>
        <w:t>Η Κυβέρνηση</w:t>
      </w:r>
      <w:r w:rsidRPr="00D423E1">
        <w:rPr>
          <w:rFonts w:eastAsia="Times New Roman"/>
          <w:szCs w:val="24"/>
        </w:rPr>
        <w:t xml:space="preserve"> προσπαθεί επ</w:t>
      </w:r>
      <w:r w:rsidRPr="00D423E1">
        <w:rPr>
          <w:rFonts w:eastAsia="Times New Roman"/>
          <w:szCs w:val="24"/>
        </w:rPr>
        <w:t xml:space="preserve">ίσης να διαχειριστεί τις μεγάλες αντιφάσεις της πολιτικής </w:t>
      </w:r>
      <w:r>
        <w:rPr>
          <w:rFonts w:eastAsia="Times New Roman"/>
          <w:szCs w:val="24"/>
        </w:rPr>
        <w:t>της,</w:t>
      </w:r>
      <w:r w:rsidRPr="00D423E1">
        <w:rPr>
          <w:rFonts w:eastAsia="Times New Roman"/>
          <w:szCs w:val="24"/>
        </w:rPr>
        <w:t xml:space="preserve"> αφού αφ</w:t>
      </w:r>
      <w:r>
        <w:rPr>
          <w:rFonts w:eastAsia="Times New Roman"/>
          <w:szCs w:val="24"/>
        </w:rPr>
        <w:t xml:space="preserve">’ </w:t>
      </w:r>
      <w:r w:rsidRPr="00D423E1">
        <w:rPr>
          <w:rFonts w:eastAsia="Times New Roman"/>
          <w:szCs w:val="24"/>
        </w:rPr>
        <w:t xml:space="preserve">ενός επιδιώκει να αναδειχθεί σε αποτελεσματικό σημαιοφόρο των σχεδίων του ΝΑΤΟ και </w:t>
      </w:r>
      <w:r>
        <w:rPr>
          <w:rFonts w:eastAsia="Times New Roman"/>
          <w:szCs w:val="24"/>
        </w:rPr>
        <w:t>ΗΠΑ</w:t>
      </w:r>
      <w:r w:rsidRPr="00D423E1">
        <w:rPr>
          <w:rFonts w:eastAsia="Times New Roman"/>
          <w:szCs w:val="24"/>
        </w:rPr>
        <w:t xml:space="preserve"> στα Βαλκάνια</w:t>
      </w:r>
      <w:r>
        <w:rPr>
          <w:rFonts w:eastAsia="Times New Roman"/>
          <w:szCs w:val="24"/>
        </w:rPr>
        <w:t>,</w:t>
      </w:r>
      <w:r w:rsidRPr="00D423E1">
        <w:rPr>
          <w:rFonts w:eastAsia="Times New Roman"/>
          <w:szCs w:val="24"/>
        </w:rPr>
        <w:t xml:space="preserve"> Ανατολική Μεσόγειο και μετατρέπει τη χώρα σε βασική πύλη μεταφοράς των εμπορευμάτων</w:t>
      </w:r>
      <w:r w:rsidRPr="00D423E1">
        <w:rPr>
          <w:rFonts w:eastAsia="Times New Roman"/>
          <w:szCs w:val="24"/>
        </w:rPr>
        <w:t xml:space="preserve"> της Κίνας στην Ευρωπαϊκή Ένωση</w:t>
      </w:r>
      <w:r>
        <w:rPr>
          <w:rFonts w:eastAsia="Times New Roman"/>
          <w:szCs w:val="24"/>
        </w:rPr>
        <w:t>.</w:t>
      </w:r>
      <w:r w:rsidRPr="00D423E1">
        <w:rPr>
          <w:rFonts w:eastAsia="Times New Roman"/>
          <w:szCs w:val="24"/>
        </w:rPr>
        <w:t xml:space="preserve"> </w:t>
      </w:r>
      <w:r>
        <w:rPr>
          <w:rFonts w:eastAsia="Times New Roman"/>
          <w:szCs w:val="24"/>
        </w:rPr>
        <w:t>Όμως,</w:t>
      </w:r>
      <w:r w:rsidRPr="00D423E1">
        <w:rPr>
          <w:rFonts w:eastAsia="Times New Roman"/>
          <w:szCs w:val="24"/>
        </w:rPr>
        <w:t xml:space="preserve"> όσο οξύνει ο οικονομικός και πολιτικός ανταγωνισμός μεταξύ ΗΠΑ</w:t>
      </w:r>
      <w:r>
        <w:rPr>
          <w:rFonts w:eastAsia="Times New Roman"/>
          <w:szCs w:val="24"/>
        </w:rPr>
        <w:t>,</w:t>
      </w:r>
      <w:r w:rsidRPr="00D423E1">
        <w:rPr>
          <w:rFonts w:eastAsia="Times New Roman"/>
          <w:szCs w:val="24"/>
        </w:rPr>
        <w:t xml:space="preserve"> Κίνας και Ευρωπαϊκής Ένωσης</w:t>
      </w:r>
      <w:r>
        <w:rPr>
          <w:rFonts w:eastAsia="Times New Roman"/>
          <w:szCs w:val="24"/>
        </w:rPr>
        <w:t>,</w:t>
      </w:r>
      <w:r w:rsidRPr="00D423E1">
        <w:rPr>
          <w:rFonts w:eastAsia="Times New Roman"/>
          <w:szCs w:val="24"/>
        </w:rPr>
        <w:t xml:space="preserve"> τόσο περιπλέκονται ζητήματα που προσπαθεί η Κυβέρνηση να τα λύσει</w:t>
      </w:r>
      <w:r>
        <w:rPr>
          <w:rFonts w:eastAsia="Times New Roman"/>
          <w:szCs w:val="24"/>
        </w:rPr>
        <w:t>,</w:t>
      </w:r>
      <w:r w:rsidRPr="00D423E1">
        <w:rPr>
          <w:rFonts w:eastAsia="Times New Roman"/>
          <w:szCs w:val="24"/>
        </w:rPr>
        <w:t xml:space="preserve"> υπηρετώντας τα συμφέροντα της </w:t>
      </w:r>
      <w:r>
        <w:rPr>
          <w:rFonts w:eastAsia="Times New Roman"/>
          <w:szCs w:val="24"/>
        </w:rPr>
        <w:t>ε</w:t>
      </w:r>
      <w:r w:rsidRPr="00D423E1">
        <w:rPr>
          <w:rFonts w:eastAsia="Times New Roman"/>
          <w:szCs w:val="24"/>
        </w:rPr>
        <w:t>λληνικής άρχουσας τάξης</w:t>
      </w:r>
      <w:r>
        <w:rPr>
          <w:rFonts w:eastAsia="Times New Roman"/>
          <w:szCs w:val="24"/>
        </w:rPr>
        <w:t xml:space="preserve">. </w:t>
      </w:r>
      <w:r>
        <w:rPr>
          <w:rFonts w:eastAsia="Times New Roman"/>
          <w:szCs w:val="24"/>
        </w:rPr>
        <w:t>Σε αυτά ακριβώς</w:t>
      </w:r>
      <w:r w:rsidRPr="00D423E1">
        <w:rPr>
          <w:rFonts w:eastAsia="Times New Roman"/>
          <w:szCs w:val="24"/>
        </w:rPr>
        <w:t xml:space="preserve"> τ</w:t>
      </w:r>
      <w:r>
        <w:rPr>
          <w:rFonts w:eastAsia="Times New Roman"/>
          <w:szCs w:val="24"/>
        </w:rPr>
        <w:t>ο</w:t>
      </w:r>
      <w:r w:rsidRPr="00D423E1">
        <w:rPr>
          <w:rFonts w:eastAsia="Times New Roman"/>
          <w:szCs w:val="24"/>
        </w:rPr>
        <w:t xml:space="preserve"> πλαίσι</w:t>
      </w:r>
      <w:r>
        <w:rPr>
          <w:rFonts w:eastAsia="Times New Roman"/>
          <w:szCs w:val="24"/>
        </w:rPr>
        <w:t>ο</w:t>
      </w:r>
      <w:r w:rsidRPr="00D423E1">
        <w:rPr>
          <w:rFonts w:eastAsia="Times New Roman"/>
          <w:szCs w:val="24"/>
        </w:rPr>
        <w:t xml:space="preserve"> δεν εγκρίθηκε το σύνολο των </w:t>
      </w:r>
      <w:r>
        <w:rPr>
          <w:rFonts w:eastAsia="Times New Roman"/>
          <w:szCs w:val="24"/>
        </w:rPr>
        <w:t>ε</w:t>
      </w:r>
      <w:r w:rsidRPr="00D423E1">
        <w:rPr>
          <w:rFonts w:eastAsia="Times New Roman"/>
          <w:szCs w:val="24"/>
        </w:rPr>
        <w:t xml:space="preserve">πενδύσεων του master plan της </w:t>
      </w:r>
      <w:r>
        <w:rPr>
          <w:rFonts w:eastAsia="Times New Roman"/>
          <w:szCs w:val="24"/>
        </w:rPr>
        <w:t>«</w:t>
      </w:r>
      <w:r w:rsidRPr="00D423E1">
        <w:rPr>
          <w:rFonts w:eastAsia="Times New Roman"/>
          <w:szCs w:val="24"/>
        </w:rPr>
        <w:t>COSCO</w:t>
      </w:r>
      <w:r>
        <w:rPr>
          <w:rFonts w:eastAsia="Times New Roman"/>
          <w:szCs w:val="24"/>
        </w:rPr>
        <w:t>»</w:t>
      </w:r>
      <w:r w:rsidRPr="00D423E1">
        <w:rPr>
          <w:rFonts w:eastAsia="Times New Roman"/>
          <w:szCs w:val="24"/>
        </w:rPr>
        <w:t xml:space="preserve"> για </w:t>
      </w:r>
      <w:r w:rsidRPr="00D423E1">
        <w:rPr>
          <w:rFonts w:eastAsia="Times New Roman"/>
          <w:szCs w:val="24"/>
        </w:rPr>
        <w:lastRenderedPageBreak/>
        <w:t xml:space="preserve">το </w:t>
      </w:r>
      <w:r>
        <w:rPr>
          <w:rFonts w:eastAsia="Times New Roman"/>
          <w:szCs w:val="24"/>
        </w:rPr>
        <w:t>λ</w:t>
      </w:r>
      <w:r w:rsidRPr="00D423E1">
        <w:rPr>
          <w:rFonts w:eastAsia="Times New Roman"/>
          <w:szCs w:val="24"/>
        </w:rPr>
        <w:t>ιμάνι από την Επιτροπή Σχεδιασμού και Ανάπτυξης Λιμένων</w:t>
      </w:r>
      <w:r>
        <w:rPr>
          <w:rFonts w:eastAsia="Times New Roman"/>
          <w:szCs w:val="24"/>
        </w:rPr>
        <w:t xml:space="preserve">. Τώρα ό,τι δικαιολογίες </w:t>
      </w:r>
      <w:r w:rsidRPr="00D423E1">
        <w:rPr>
          <w:rFonts w:eastAsia="Times New Roman"/>
          <w:szCs w:val="24"/>
        </w:rPr>
        <w:t>και να λέει ο Υπουργός είναι για να το συγκαλύψει</w:t>
      </w:r>
      <w:r>
        <w:rPr>
          <w:rFonts w:eastAsia="Times New Roman"/>
          <w:szCs w:val="24"/>
        </w:rPr>
        <w:t>.</w:t>
      </w:r>
    </w:p>
    <w:p w14:paraId="2D05F700" w14:textId="77777777" w:rsidR="00237587" w:rsidRDefault="00AE0D0F">
      <w:pPr>
        <w:spacing w:after="0" w:line="600" w:lineRule="auto"/>
        <w:ind w:firstLine="720"/>
        <w:jc w:val="both"/>
        <w:rPr>
          <w:rFonts w:eastAsia="Times New Roman"/>
          <w:szCs w:val="24"/>
        </w:rPr>
      </w:pPr>
      <w:r>
        <w:rPr>
          <w:rFonts w:eastAsia="Times New Roman"/>
          <w:szCs w:val="24"/>
        </w:rPr>
        <w:t>Β</w:t>
      </w:r>
      <w:r w:rsidRPr="00D423E1">
        <w:rPr>
          <w:rFonts w:eastAsia="Times New Roman"/>
          <w:szCs w:val="24"/>
        </w:rPr>
        <w:t>έβαια</w:t>
      </w:r>
      <w:r>
        <w:rPr>
          <w:rFonts w:eastAsia="Times New Roman"/>
          <w:szCs w:val="24"/>
        </w:rPr>
        <w:t>, όλα αυτά</w:t>
      </w:r>
      <w:r w:rsidRPr="00D423E1">
        <w:rPr>
          <w:rFonts w:eastAsia="Times New Roman"/>
          <w:szCs w:val="24"/>
        </w:rPr>
        <w:t xml:space="preserve"> της κα</w:t>
      </w:r>
      <w:r w:rsidRPr="00D423E1">
        <w:rPr>
          <w:rFonts w:eastAsia="Times New Roman"/>
          <w:szCs w:val="24"/>
        </w:rPr>
        <w:t>πιταλιστικής ανάπτυξης δεν αφορούν τα λαϊκά στρώματα</w:t>
      </w:r>
      <w:r>
        <w:rPr>
          <w:rFonts w:eastAsia="Times New Roman"/>
          <w:szCs w:val="24"/>
        </w:rPr>
        <w:t>,</w:t>
      </w:r>
      <w:r w:rsidRPr="00D423E1">
        <w:rPr>
          <w:rFonts w:eastAsia="Times New Roman"/>
          <w:szCs w:val="24"/>
        </w:rPr>
        <w:t xml:space="preserve"> αλλά τους ιμπεριαλιστικούς ανταγωνισμούς για μεγαλύτερο μερίδιο της αγοράς</w:t>
      </w:r>
      <w:r>
        <w:rPr>
          <w:rFonts w:eastAsia="Times New Roman"/>
          <w:szCs w:val="24"/>
        </w:rPr>
        <w:t>.</w:t>
      </w:r>
      <w:r w:rsidRPr="00D423E1">
        <w:rPr>
          <w:rFonts w:eastAsia="Times New Roman"/>
          <w:szCs w:val="24"/>
        </w:rPr>
        <w:t xml:space="preserve"> Κατά </w:t>
      </w:r>
      <w:r>
        <w:rPr>
          <w:rFonts w:eastAsia="Times New Roman"/>
          <w:szCs w:val="24"/>
        </w:rPr>
        <w:t>τ’</w:t>
      </w:r>
      <w:r w:rsidRPr="00D423E1">
        <w:rPr>
          <w:rFonts w:eastAsia="Times New Roman"/>
          <w:szCs w:val="24"/>
        </w:rPr>
        <w:t xml:space="preserve"> άλλα</w:t>
      </w:r>
      <w:r>
        <w:rPr>
          <w:rFonts w:eastAsia="Times New Roman"/>
          <w:szCs w:val="24"/>
        </w:rPr>
        <w:t>,</w:t>
      </w:r>
      <w:r w:rsidRPr="00D423E1">
        <w:rPr>
          <w:rFonts w:eastAsia="Times New Roman"/>
          <w:szCs w:val="24"/>
        </w:rPr>
        <w:t xml:space="preserve"> </w:t>
      </w:r>
      <w:r>
        <w:rPr>
          <w:rFonts w:eastAsia="Times New Roman"/>
          <w:szCs w:val="24"/>
        </w:rPr>
        <w:t xml:space="preserve">δικαιολογίες για την πώληση </w:t>
      </w:r>
      <w:r w:rsidRPr="00D423E1">
        <w:rPr>
          <w:rFonts w:eastAsia="Times New Roman"/>
          <w:szCs w:val="24"/>
        </w:rPr>
        <w:t xml:space="preserve">του </w:t>
      </w:r>
      <w:r>
        <w:rPr>
          <w:rFonts w:eastAsia="Times New Roman"/>
          <w:szCs w:val="24"/>
        </w:rPr>
        <w:t>λ</w:t>
      </w:r>
      <w:r w:rsidRPr="00D423E1">
        <w:rPr>
          <w:rFonts w:eastAsia="Times New Roman"/>
          <w:szCs w:val="24"/>
        </w:rPr>
        <w:t>ιμανιού</w:t>
      </w:r>
      <w:r>
        <w:rPr>
          <w:rFonts w:eastAsia="Times New Roman"/>
          <w:szCs w:val="24"/>
        </w:rPr>
        <w:t>.</w:t>
      </w:r>
      <w:r w:rsidRPr="00D423E1">
        <w:rPr>
          <w:rFonts w:eastAsia="Times New Roman"/>
          <w:szCs w:val="24"/>
        </w:rPr>
        <w:t xml:space="preserve"> </w:t>
      </w:r>
      <w:r>
        <w:rPr>
          <w:rFonts w:eastAsia="Times New Roman"/>
          <w:szCs w:val="24"/>
        </w:rPr>
        <w:t>Ό</w:t>
      </w:r>
      <w:r w:rsidRPr="00D423E1">
        <w:rPr>
          <w:rFonts w:eastAsia="Times New Roman"/>
          <w:szCs w:val="24"/>
        </w:rPr>
        <w:t xml:space="preserve">λοι </w:t>
      </w:r>
      <w:r>
        <w:rPr>
          <w:rFonts w:eastAsia="Times New Roman"/>
          <w:szCs w:val="24"/>
        </w:rPr>
        <w:t>σας,</w:t>
      </w:r>
      <w:r w:rsidRPr="00D423E1">
        <w:rPr>
          <w:rFonts w:eastAsia="Times New Roman"/>
          <w:szCs w:val="24"/>
        </w:rPr>
        <w:t xml:space="preserve"> Νέα Δημοκρατία</w:t>
      </w:r>
      <w:r>
        <w:rPr>
          <w:rFonts w:eastAsia="Times New Roman"/>
          <w:szCs w:val="24"/>
        </w:rPr>
        <w:t>,</w:t>
      </w:r>
      <w:r w:rsidRPr="00D423E1">
        <w:rPr>
          <w:rFonts w:eastAsia="Times New Roman"/>
          <w:szCs w:val="24"/>
        </w:rPr>
        <w:t xml:space="preserve"> ΠΑΣΟΚ και ΣΥΡΙΖΑ </w:t>
      </w:r>
      <w:r>
        <w:rPr>
          <w:rFonts w:eastAsia="Times New Roman"/>
          <w:szCs w:val="24"/>
        </w:rPr>
        <w:t>το δώσατε</w:t>
      </w:r>
      <w:r w:rsidRPr="00D423E1">
        <w:rPr>
          <w:rFonts w:eastAsia="Times New Roman"/>
          <w:szCs w:val="24"/>
        </w:rPr>
        <w:t xml:space="preserve"> κομμάτι-κομμάτι σ</w:t>
      </w:r>
      <w:r w:rsidRPr="00D423E1">
        <w:rPr>
          <w:rFonts w:eastAsia="Times New Roman"/>
          <w:szCs w:val="24"/>
        </w:rPr>
        <w:t xml:space="preserve">την </w:t>
      </w:r>
      <w:r>
        <w:rPr>
          <w:rFonts w:eastAsia="Times New Roman"/>
          <w:szCs w:val="24"/>
        </w:rPr>
        <w:t>«</w:t>
      </w:r>
      <w:r w:rsidRPr="00D423E1">
        <w:rPr>
          <w:rFonts w:eastAsia="Times New Roman"/>
          <w:szCs w:val="24"/>
        </w:rPr>
        <w:t>COSCO</w:t>
      </w:r>
      <w:r>
        <w:rPr>
          <w:rFonts w:eastAsia="Times New Roman"/>
          <w:szCs w:val="24"/>
        </w:rPr>
        <w:t>»</w:t>
      </w:r>
      <w:r>
        <w:rPr>
          <w:rFonts w:eastAsia="Times New Roman"/>
          <w:szCs w:val="24"/>
        </w:rPr>
        <w:t>.</w:t>
      </w:r>
    </w:p>
    <w:p w14:paraId="2D05F701" w14:textId="77777777" w:rsidR="00237587" w:rsidRDefault="00AE0D0F">
      <w:pPr>
        <w:spacing w:after="0" w:line="600" w:lineRule="auto"/>
        <w:ind w:firstLine="720"/>
        <w:jc w:val="both"/>
        <w:rPr>
          <w:rFonts w:eastAsia="Times New Roman"/>
          <w:szCs w:val="24"/>
        </w:rPr>
      </w:pPr>
      <w:r>
        <w:rPr>
          <w:rFonts w:eastAsia="Times New Roman"/>
          <w:szCs w:val="24"/>
        </w:rPr>
        <w:t>Επίσης,</w:t>
      </w:r>
      <w:r w:rsidRPr="00D423E1">
        <w:rPr>
          <w:rFonts w:eastAsia="Times New Roman"/>
          <w:szCs w:val="24"/>
        </w:rPr>
        <w:t xml:space="preserve"> προωθούνται νέα προνόμια και </w:t>
      </w:r>
      <w:r>
        <w:rPr>
          <w:rFonts w:eastAsia="Times New Roman"/>
          <w:szCs w:val="24"/>
        </w:rPr>
        <w:t>φορο</w:t>
      </w:r>
      <w:r w:rsidRPr="00D423E1">
        <w:rPr>
          <w:rFonts w:eastAsia="Times New Roman"/>
          <w:szCs w:val="24"/>
        </w:rPr>
        <w:t>απαλλαγές μέσα από το νομοσχέδιο</w:t>
      </w:r>
      <w:r>
        <w:rPr>
          <w:rFonts w:eastAsia="Times New Roman"/>
          <w:szCs w:val="24"/>
        </w:rPr>
        <w:t>,</w:t>
      </w:r>
      <w:r w:rsidRPr="00D423E1">
        <w:rPr>
          <w:rFonts w:eastAsia="Times New Roman"/>
          <w:szCs w:val="24"/>
        </w:rPr>
        <w:t xml:space="preserve"> αφού </w:t>
      </w:r>
      <w:r>
        <w:rPr>
          <w:rFonts w:eastAsia="Times New Roman"/>
          <w:szCs w:val="24"/>
        </w:rPr>
        <w:t xml:space="preserve">οι </w:t>
      </w:r>
      <w:r w:rsidRPr="00D423E1">
        <w:rPr>
          <w:rFonts w:eastAsia="Times New Roman"/>
          <w:szCs w:val="24"/>
        </w:rPr>
        <w:t xml:space="preserve">επιχειρηματικοί όμιλοι </w:t>
      </w:r>
      <w:r>
        <w:rPr>
          <w:rFonts w:eastAsia="Times New Roman"/>
          <w:szCs w:val="24"/>
        </w:rPr>
        <w:t xml:space="preserve">–οι </w:t>
      </w:r>
      <w:r w:rsidRPr="00D423E1">
        <w:rPr>
          <w:rFonts w:eastAsia="Times New Roman"/>
          <w:szCs w:val="24"/>
        </w:rPr>
        <w:t>διαχειριστές των λιμανιών</w:t>
      </w:r>
      <w:r>
        <w:rPr>
          <w:rFonts w:eastAsia="Times New Roman"/>
          <w:szCs w:val="24"/>
        </w:rPr>
        <w:t>-</w:t>
      </w:r>
      <w:r w:rsidRPr="00D423E1">
        <w:rPr>
          <w:rFonts w:eastAsia="Times New Roman"/>
          <w:szCs w:val="24"/>
        </w:rPr>
        <w:t xml:space="preserve"> δεν θα πληρώνουν ούτε λιμενικά τέλη</w:t>
      </w:r>
      <w:r>
        <w:rPr>
          <w:rFonts w:eastAsia="Times New Roman"/>
          <w:szCs w:val="24"/>
        </w:rPr>
        <w:t>,</w:t>
      </w:r>
      <w:r w:rsidRPr="00D423E1">
        <w:rPr>
          <w:rFonts w:eastAsia="Times New Roman"/>
          <w:szCs w:val="24"/>
        </w:rPr>
        <w:t xml:space="preserve"> ούτε </w:t>
      </w:r>
      <w:r>
        <w:rPr>
          <w:rFonts w:eastAsia="Times New Roman"/>
          <w:szCs w:val="24"/>
        </w:rPr>
        <w:t>ΕΝΦΙΑ</w:t>
      </w:r>
      <w:r w:rsidRPr="00D423E1">
        <w:rPr>
          <w:rFonts w:eastAsia="Times New Roman"/>
          <w:szCs w:val="24"/>
        </w:rPr>
        <w:t xml:space="preserve"> και άλλους </w:t>
      </w:r>
      <w:r>
        <w:rPr>
          <w:rFonts w:eastAsia="Times New Roman"/>
          <w:szCs w:val="24"/>
        </w:rPr>
        <w:t xml:space="preserve">φόρους. </w:t>
      </w:r>
      <w:r w:rsidRPr="00D423E1">
        <w:rPr>
          <w:rFonts w:eastAsia="Times New Roman"/>
          <w:szCs w:val="24"/>
        </w:rPr>
        <w:t>Έτσι είναι</w:t>
      </w:r>
      <w:r>
        <w:rPr>
          <w:rFonts w:eastAsia="Times New Roman"/>
          <w:szCs w:val="24"/>
        </w:rPr>
        <w:t>,</w:t>
      </w:r>
      <w:r w:rsidRPr="00D423E1">
        <w:rPr>
          <w:rFonts w:eastAsia="Times New Roman"/>
          <w:szCs w:val="24"/>
        </w:rPr>
        <w:t xml:space="preserve"> το κεφάλαιο εξυπηρετείτ</w:t>
      </w:r>
      <w:r>
        <w:rPr>
          <w:rFonts w:eastAsia="Times New Roman"/>
          <w:szCs w:val="24"/>
        </w:rPr>
        <w:t>ε. Τ</w:t>
      </w:r>
      <w:r w:rsidRPr="00D423E1">
        <w:rPr>
          <w:rFonts w:eastAsia="Times New Roman"/>
          <w:szCs w:val="24"/>
        </w:rPr>
        <w:t>α αντιλαϊκά μέτρα είναι μόνο για τα λαϊκά στρώματα</w:t>
      </w:r>
      <w:r>
        <w:rPr>
          <w:rFonts w:eastAsia="Times New Roman"/>
          <w:szCs w:val="24"/>
        </w:rPr>
        <w:t>.</w:t>
      </w:r>
      <w:r w:rsidRPr="00D423E1">
        <w:rPr>
          <w:rFonts w:eastAsia="Times New Roman"/>
          <w:szCs w:val="24"/>
        </w:rPr>
        <w:t xml:space="preserve"> </w:t>
      </w:r>
      <w:r>
        <w:rPr>
          <w:rFonts w:eastAsia="Times New Roman"/>
          <w:szCs w:val="24"/>
        </w:rPr>
        <w:t>Ο</w:t>
      </w:r>
      <w:r w:rsidRPr="00D423E1">
        <w:rPr>
          <w:rFonts w:eastAsia="Times New Roman"/>
          <w:szCs w:val="24"/>
        </w:rPr>
        <w:t xml:space="preserve">ι εφοπλιστές χρωστάνε πάνω από 100 εκατομμύρια </w:t>
      </w:r>
      <w:r>
        <w:rPr>
          <w:rFonts w:eastAsia="Times New Roman"/>
          <w:szCs w:val="24"/>
        </w:rPr>
        <w:t xml:space="preserve">ευρώ </w:t>
      </w:r>
      <w:r w:rsidRPr="00D423E1">
        <w:rPr>
          <w:rFonts w:eastAsia="Times New Roman"/>
          <w:szCs w:val="24"/>
        </w:rPr>
        <w:t>στο ΝΑΤ</w:t>
      </w:r>
      <w:r>
        <w:rPr>
          <w:rFonts w:eastAsia="Times New Roman"/>
          <w:szCs w:val="24"/>
        </w:rPr>
        <w:t>,</w:t>
      </w:r>
      <w:r w:rsidRPr="00D423E1">
        <w:rPr>
          <w:rFonts w:eastAsia="Times New Roman"/>
          <w:szCs w:val="24"/>
        </w:rPr>
        <w:t xml:space="preserve"> όμως πλειστηριασμοί πλοίων δεν γίνονται</w:t>
      </w:r>
      <w:r>
        <w:rPr>
          <w:rFonts w:eastAsia="Times New Roman"/>
          <w:szCs w:val="24"/>
        </w:rPr>
        <w:t>.</w:t>
      </w:r>
      <w:r w:rsidRPr="00D423E1">
        <w:rPr>
          <w:rFonts w:eastAsia="Times New Roman"/>
          <w:szCs w:val="24"/>
        </w:rPr>
        <w:t xml:space="preserve"> </w:t>
      </w:r>
      <w:r>
        <w:rPr>
          <w:rFonts w:eastAsia="Times New Roman"/>
          <w:szCs w:val="24"/>
        </w:rPr>
        <w:t>Σ</w:t>
      </w:r>
      <w:r w:rsidRPr="00D423E1">
        <w:rPr>
          <w:rFonts w:eastAsia="Times New Roman"/>
          <w:szCs w:val="24"/>
        </w:rPr>
        <w:t xml:space="preserve">το στόχαστρο τώρα είναι μόνο </w:t>
      </w:r>
      <w:r>
        <w:rPr>
          <w:rFonts w:eastAsia="Times New Roman"/>
          <w:szCs w:val="24"/>
        </w:rPr>
        <w:t>η π</w:t>
      </w:r>
      <w:r w:rsidRPr="00D423E1">
        <w:rPr>
          <w:rFonts w:eastAsia="Times New Roman"/>
          <w:szCs w:val="24"/>
        </w:rPr>
        <w:t>ρώτη κατοικία</w:t>
      </w:r>
      <w:r>
        <w:rPr>
          <w:rFonts w:eastAsia="Times New Roman"/>
          <w:szCs w:val="24"/>
        </w:rPr>
        <w:t>.</w:t>
      </w:r>
      <w:r w:rsidRPr="00D423E1">
        <w:rPr>
          <w:rFonts w:eastAsia="Times New Roman"/>
          <w:szCs w:val="24"/>
        </w:rPr>
        <w:t xml:space="preserve"> </w:t>
      </w:r>
      <w:r>
        <w:rPr>
          <w:rFonts w:eastAsia="Times New Roman"/>
          <w:szCs w:val="24"/>
        </w:rPr>
        <w:t>Κ</w:t>
      </w:r>
      <w:r w:rsidRPr="00D423E1">
        <w:rPr>
          <w:rFonts w:eastAsia="Times New Roman"/>
          <w:szCs w:val="24"/>
        </w:rPr>
        <w:t>αι δεν είναι μόνο αυτά</w:t>
      </w:r>
      <w:r>
        <w:rPr>
          <w:rFonts w:eastAsia="Times New Roman"/>
          <w:szCs w:val="24"/>
        </w:rPr>
        <w:t>.</w:t>
      </w:r>
      <w:r w:rsidRPr="00D423E1">
        <w:rPr>
          <w:rFonts w:eastAsia="Times New Roman"/>
          <w:szCs w:val="24"/>
        </w:rPr>
        <w:t xml:space="preserve"> </w:t>
      </w:r>
    </w:p>
    <w:p w14:paraId="2D05F702" w14:textId="77777777" w:rsidR="00237587" w:rsidRDefault="00AE0D0F">
      <w:pPr>
        <w:spacing w:after="0" w:line="600" w:lineRule="auto"/>
        <w:ind w:firstLine="720"/>
        <w:jc w:val="both"/>
        <w:rPr>
          <w:rFonts w:eastAsia="Times New Roman"/>
          <w:szCs w:val="24"/>
        </w:rPr>
      </w:pPr>
      <w:r w:rsidRPr="00D423E1">
        <w:rPr>
          <w:rFonts w:eastAsia="Times New Roman"/>
          <w:szCs w:val="24"/>
        </w:rPr>
        <w:t>Με απόφαση του Υπουργού Οικ</w:t>
      </w:r>
      <w:r w:rsidRPr="00D423E1">
        <w:rPr>
          <w:rFonts w:eastAsia="Times New Roman"/>
          <w:szCs w:val="24"/>
        </w:rPr>
        <w:t xml:space="preserve">ονομικών και στο </w:t>
      </w:r>
      <w:r>
        <w:rPr>
          <w:rFonts w:eastAsia="Times New Roman"/>
          <w:szCs w:val="24"/>
        </w:rPr>
        <w:t>πλαίσιο</w:t>
      </w:r>
      <w:r w:rsidRPr="00D423E1">
        <w:rPr>
          <w:rFonts w:eastAsia="Times New Roman"/>
          <w:szCs w:val="24"/>
        </w:rPr>
        <w:t xml:space="preserve"> μνημονιακών δεσμεύσεων η Κυβέρνηση ΣΥΡΙΖΑ προχώρησε </w:t>
      </w:r>
      <w:r w:rsidRPr="00D423E1">
        <w:rPr>
          <w:rFonts w:eastAsia="Times New Roman"/>
          <w:szCs w:val="24"/>
        </w:rPr>
        <w:lastRenderedPageBreak/>
        <w:t xml:space="preserve">στην </w:t>
      </w:r>
      <w:r>
        <w:rPr>
          <w:rFonts w:eastAsia="Times New Roman"/>
          <w:szCs w:val="24"/>
        </w:rPr>
        <w:t>εκχώρηση</w:t>
      </w:r>
      <w:r w:rsidRPr="00D423E1">
        <w:rPr>
          <w:rFonts w:eastAsia="Times New Roman"/>
          <w:szCs w:val="24"/>
        </w:rPr>
        <w:t xml:space="preserve"> στο </w:t>
      </w:r>
      <w:r>
        <w:rPr>
          <w:rFonts w:eastAsia="Times New Roman"/>
          <w:szCs w:val="24"/>
        </w:rPr>
        <w:t>υ</w:t>
      </w:r>
      <w:r w:rsidRPr="00D423E1">
        <w:rPr>
          <w:rFonts w:eastAsia="Times New Roman"/>
          <w:szCs w:val="24"/>
        </w:rPr>
        <w:t>περταμείο πάνω από 10.000 ακίνητα του δημοσίου</w:t>
      </w:r>
      <w:r>
        <w:rPr>
          <w:rFonts w:eastAsia="Times New Roman"/>
          <w:szCs w:val="24"/>
        </w:rPr>
        <w:t>,</w:t>
      </w:r>
      <w:r w:rsidRPr="00D423E1">
        <w:rPr>
          <w:rFonts w:eastAsia="Times New Roman"/>
          <w:szCs w:val="24"/>
        </w:rPr>
        <w:t xml:space="preserve"> μεταξύ αυτών είναι </w:t>
      </w:r>
      <w:r>
        <w:rPr>
          <w:rFonts w:eastAsia="Times New Roman"/>
          <w:szCs w:val="24"/>
        </w:rPr>
        <w:t>σχολεία,</w:t>
      </w:r>
      <w:r w:rsidRPr="00D423E1">
        <w:rPr>
          <w:rFonts w:eastAsia="Times New Roman"/>
          <w:szCs w:val="24"/>
        </w:rPr>
        <w:t xml:space="preserve"> αθλητικοί χώροι</w:t>
      </w:r>
      <w:r>
        <w:rPr>
          <w:rFonts w:eastAsia="Times New Roman"/>
          <w:szCs w:val="24"/>
        </w:rPr>
        <w:t>,</w:t>
      </w:r>
      <w:r w:rsidRPr="00D423E1">
        <w:rPr>
          <w:rFonts w:eastAsia="Times New Roman"/>
          <w:szCs w:val="24"/>
        </w:rPr>
        <w:t xml:space="preserve"> παιδικές χαρές</w:t>
      </w:r>
      <w:r>
        <w:rPr>
          <w:rFonts w:eastAsia="Times New Roman"/>
          <w:szCs w:val="24"/>
        </w:rPr>
        <w:t>,</w:t>
      </w:r>
      <w:r w:rsidRPr="00D423E1">
        <w:rPr>
          <w:rFonts w:eastAsia="Times New Roman"/>
          <w:szCs w:val="24"/>
        </w:rPr>
        <w:t xml:space="preserve"> πλατείες</w:t>
      </w:r>
      <w:r>
        <w:rPr>
          <w:rFonts w:eastAsia="Times New Roman"/>
          <w:szCs w:val="24"/>
        </w:rPr>
        <w:t>,</w:t>
      </w:r>
      <w:r w:rsidRPr="00D423E1">
        <w:rPr>
          <w:rFonts w:eastAsia="Times New Roman"/>
          <w:szCs w:val="24"/>
        </w:rPr>
        <w:t xml:space="preserve"> περιοχές ανάπλασης </w:t>
      </w:r>
      <w:r>
        <w:rPr>
          <w:rFonts w:eastAsia="Times New Roman"/>
          <w:szCs w:val="24"/>
        </w:rPr>
        <w:t>κ.ο.κ., δ</w:t>
      </w:r>
      <w:r w:rsidRPr="00D423E1">
        <w:rPr>
          <w:rFonts w:eastAsia="Times New Roman"/>
          <w:szCs w:val="24"/>
        </w:rPr>
        <w:t>ηλαδή καθόλου</w:t>
      </w:r>
      <w:r w:rsidRPr="00D423E1">
        <w:rPr>
          <w:rFonts w:eastAsia="Times New Roman"/>
          <w:szCs w:val="24"/>
        </w:rPr>
        <w:t xml:space="preserve"> απίθανο μελλοντικά να πληρώνουμε και ενοίκιο στα δημόσια σχολεία και τους αθλητικούς χώρους</w:t>
      </w:r>
      <w:r>
        <w:rPr>
          <w:rFonts w:eastAsia="Times New Roman"/>
          <w:szCs w:val="24"/>
        </w:rPr>
        <w:t>.</w:t>
      </w:r>
    </w:p>
    <w:p w14:paraId="2D05F703" w14:textId="77777777" w:rsidR="00237587" w:rsidRDefault="00AE0D0F">
      <w:pPr>
        <w:spacing w:after="0" w:line="600" w:lineRule="auto"/>
        <w:ind w:firstLine="720"/>
        <w:jc w:val="both"/>
        <w:rPr>
          <w:rFonts w:eastAsia="Times New Roman"/>
          <w:szCs w:val="24"/>
        </w:rPr>
      </w:pPr>
      <w:r>
        <w:rPr>
          <w:rFonts w:eastAsia="Times New Roman"/>
          <w:szCs w:val="24"/>
        </w:rPr>
        <w:t>Κ</w:t>
      </w:r>
      <w:r w:rsidRPr="00D423E1">
        <w:rPr>
          <w:rFonts w:eastAsia="Times New Roman"/>
          <w:szCs w:val="24"/>
        </w:rPr>
        <w:t>αταψηφίζουμε και καλούμε το</w:t>
      </w:r>
      <w:r>
        <w:rPr>
          <w:rFonts w:eastAsia="Times New Roman"/>
          <w:szCs w:val="24"/>
        </w:rPr>
        <w:t>ν</w:t>
      </w:r>
      <w:r w:rsidRPr="00D423E1">
        <w:rPr>
          <w:rFonts w:eastAsia="Times New Roman"/>
          <w:szCs w:val="24"/>
        </w:rPr>
        <w:t xml:space="preserve"> λαό να </w:t>
      </w:r>
      <w:r>
        <w:rPr>
          <w:rFonts w:eastAsia="Times New Roman"/>
          <w:szCs w:val="24"/>
        </w:rPr>
        <w:t>μην</w:t>
      </w:r>
      <w:r w:rsidRPr="00D423E1">
        <w:rPr>
          <w:rFonts w:eastAsia="Times New Roman"/>
          <w:szCs w:val="24"/>
        </w:rPr>
        <w:t xml:space="preserve"> τσιμπήσει και να μην πιστέψει το παραμύθι ότι υπάρχει δίκαιη ανάπτυξη που μπορεί να ωφελήσει ταυτόχρονα θύτες και θύματα </w:t>
      </w:r>
      <w:r w:rsidRPr="00D423E1">
        <w:rPr>
          <w:rFonts w:eastAsia="Times New Roman"/>
          <w:szCs w:val="24"/>
        </w:rPr>
        <w:t>της καπιταλιστικής εκμετάλλευσης</w:t>
      </w:r>
      <w:r>
        <w:rPr>
          <w:rFonts w:eastAsia="Times New Roman"/>
          <w:szCs w:val="24"/>
        </w:rPr>
        <w:t>.</w:t>
      </w:r>
    </w:p>
    <w:p w14:paraId="2D05F704" w14:textId="77777777" w:rsidR="00237587" w:rsidRDefault="00AE0D0F">
      <w:pPr>
        <w:spacing w:after="0" w:line="600" w:lineRule="auto"/>
        <w:ind w:firstLine="720"/>
        <w:jc w:val="both"/>
        <w:rPr>
          <w:rFonts w:eastAsia="Times New Roman" w:cs="Times New Roman"/>
          <w:szCs w:val="24"/>
        </w:rPr>
      </w:pPr>
      <w:r w:rsidRPr="006D4AA9">
        <w:rPr>
          <w:rFonts w:eastAsia="Times New Roman" w:cs="Times New Roman"/>
          <w:b/>
          <w:szCs w:val="24"/>
        </w:rPr>
        <w:t>ΠΡΟΕΔΡΕΥΩΝ (</w:t>
      </w:r>
      <w:r>
        <w:rPr>
          <w:rFonts w:eastAsia="Times New Roman" w:cs="Times New Roman"/>
          <w:b/>
          <w:szCs w:val="24"/>
        </w:rPr>
        <w:t>Μάριος Γεωργιάδης</w:t>
      </w:r>
      <w:r w:rsidRPr="006D4AA9">
        <w:rPr>
          <w:rFonts w:eastAsia="Times New Roman" w:cs="Times New Roman"/>
          <w:b/>
          <w:szCs w:val="24"/>
        </w:rPr>
        <w:t xml:space="preserve">):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Μανωλάκου. </w:t>
      </w:r>
    </w:p>
    <w:p w14:paraId="2D05F705" w14:textId="77777777" w:rsidR="00237587" w:rsidRDefault="00AE0D0F">
      <w:pPr>
        <w:spacing w:after="0" w:line="600" w:lineRule="auto"/>
        <w:ind w:firstLine="720"/>
        <w:jc w:val="both"/>
        <w:rPr>
          <w:rFonts w:eastAsia="Times New Roman"/>
          <w:szCs w:val="24"/>
        </w:rPr>
      </w:pPr>
      <w:r>
        <w:rPr>
          <w:rFonts w:eastAsia="Times New Roman"/>
          <w:szCs w:val="24"/>
        </w:rPr>
        <w:t xml:space="preserve">Τον λόγο έχει ο κ. Μορφίδης, Βουλευτής Καβάλας του ΣΥΡΙΖΑ, για επτά λεπτά. </w:t>
      </w:r>
    </w:p>
    <w:p w14:paraId="2D05F706" w14:textId="77777777" w:rsidR="00237587" w:rsidRDefault="00AE0D0F">
      <w:pPr>
        <w:spacing w:after="0" w:line="600" w:lineRule="auto"/>
        <w:ind w:firstLine="720"/>
        <w:jc w:val="both"/>
        <w:rPr>
          <w:rFonts w:eastAsia="Times New Roman"/>
          <w:szCs w:val="24"/>
        </w:rPr>
      </w:pPr>
      <w:r w:rsidRPr="00253F17">
        <w:rPr>
          <w:rFonts w:eastAsia="Times New Roman"/>
          <w:b/>
          <w:szCs w:val="24"/>
        </w:rPr>
        <w:t>ΚΩΝΣΤΑΝΤΙΝΟΣ ΜΟΡΦΙΔΗΣ:</w:t>
      </w:r>
      <w:r>
        <w:rPr>
          <w:rFonts w:eastAsia="Times New Roman"/>
          <w:szCs w:val="24"/>
        </w:rPr>
        <w:t xml:space="preserve"> Ε</w:t>
      </w:r>
      <w:r w:rsidRPr="00D423E1">
        <w:rPr>
          <w:rFonts w:eastAsia="Times New Roman"/>
          <w:szCs w:val="24"/>
        </w:rPr>
        <w:t>υχαριστώ πολύ</w:t>
      </w:r>
      <w:r>
        <w:rPr>
          <w:rFonts w:eastAsia="Times New Roman"/>
          <w:szCs w:val="24"/>
        </w:rPr>
        <w:t>,</w:t>
      </w:r>
      <w:r w:rsidRPr="00D423E1">
        <w:rPr>
          <w:rFonts w:eastAsia="Times New Roman"/>
          <w:szCs w:val="24"/>
        </w:rPr>
        <w:t xml:space="preserve"> </w:t>
      </w:r>
      <w:r>
        <w:rPr>
          <w:rFonts w:eastAsia="Times New Roman"/>
          <w:szCs w:val="24"/>
        </w:rPr>
        <w:t>κ</w:t>
      </w:r>
      <w:r w:rsidRPr="00D423E1">
        <w:rPr>
          <w:rFonts w:eastAsia="Times New Roman"/>
          <w:szCs w:val="24"/>
        </w:rPr>
        <w:t xml:space="preserve">ύριε </w:t>
      </w:r>
      <w:r>
        <w:rPr>
          <w:rFonts w:eastAsia="Times New Roman"/>
          <w:szCs w:val="24"/>
        </w:rPr>
        <w:t>Π</w:t>
      </w:r>
      <w:r w:rsidRPr="00D423E1">
        <w:rPr>
          <w:rFonts w:eastAsia="Times New Roman"/>
          <w:szCs w:val="24"/>
        </w:rPr>
        <w:t>ρόεδρε</w:t>
      </w:r>
      <w:r>
        <w:rPr>
          <w:rFonts w:eastAsia="Times New Roman"/>
          <w:szCs w:val="24"/>
        </w:rPr>
        <w:t>.</w:t>
      </w:r>
    </w:p>
    <w:p w14:paraId="2D05F707" w14:textId="77777777" w:rsidR="00237587" w:rsidRDefault="00AE0D0F">
      <w:pPr>
        <w:spacing w:after="0" w:line="600" w:lineRule="auto"/>
        <w:ind w:firstLine="720"/>
        <w:jc w:val="both"/>
        <w:rPr>
          <w:rFonts w:eastAsia="Times New Roman"/>
          <w:szCs w:val="24"/>
        </w:rPr>
      </w:pPr>
      <w:r>
        <w:rPr>
          <w:rFonts w:eastAsia="Times New Roman"/>
          <w:szCs w:val="24"/>
        </w:rPr>
        <w:t>Κ</w:t>
      </w:r>
      <w:r w:rsidRPr="00D423E1">
        <w:rPr>
          <w:rFonts w:eastAsia="Times New Roman"/>
          <w:szCs w:val="24"/>
        </w:rPr>
        <w:t>υρίες και κύριοι συνάδελφοι</w:t>
      </w:r>
      <w:r>
        <w:rPr>
          <w:rFonts w:eastAsia="Times New Roman"/>
          <w:szCs w:val="24"/>
        </w:rPr>
        <w:t>,</w:t>
      </w:r>
      <w:r w:rsidRPr="00D423E1">
        <w:rPr>
          <w:rFonts w:eastAsia="Times New Roman"/>
          <w:szCs w:val="24"/>
        </w:rPr>
        <w:t xml:space="preserve"> κάθε ψύχραιμος και καλοπροαίρετος </w:t>
      </w:r>
      <w:r>
        <w:rPr>
          <w:rFonts w:eastAsia="Times New Roman"/>
          <w:szCs w:val="24"/>
        </w:rPr>
        <w:t>π</w:t>
      </w:r>
      <w:r w:rsidRPr="00D423E1">
        <w:rPr>
          <w:rFonts w:eastAsia="Times New Roman"/>
          <w:szCs w:val="24"/>
        </w:rPr>
        <w:t>αρατηρητή</w:t>
      </w:r>
      <w:r>
        <w:rPr>
          <w:rFonts w:eastAsia="Times New Roman"/>
          <w:szCs w:val="24"/>
        </w:rPr>
        <w:t xml:space="preserve">ς διαπιστώνει εύκολα ότι η παρούσα Κυβέρνηση </w:t>
      </w:r>
      <w:r w:rsidRPr="00D423E1">
        <w:rPr>
          <w:rFonts w:eastAsia="Times New Roman"/>
          <w:szCs w:val="24"/>
        </w:rPr>
        <w:t xml:space="preserve">κινήθηκε σε ένα ασφυκτικό </w:t>
      </w:r>
      <w:r>
        <w:rPr>
          <w:rFonts w:eastAsia="Times New Roman"/>
          <w:szCs w:val="24"/>
        </w:rPr>
        <w:t>π</w:t>
      </w:r>
      <w:r w:rsidRPr="00D423E1">
        <w:rPr>
          <w:rFonts w:eastAsia="Times New Roman"/>
          <w:szCs w:val="24"/>
        </w:rPr>
        <w:t>λαίσιο</w:t>
      </w:r>
      <w:r>
        <w:rPr>
          <w:rFonts w:eastAsia="Times New Roman"/>
          <w:szCs w:val="24"/>
        </w:rPr>
        <w:t>.</w:t>
      </w:r>
      <w:r w:rsidRPr="00D423E1">
        <w:rPr>
          <w:rFonts w:eastAsia="Times New Roman"/>
          <w:szCs w:val="24"/>
        </w:rPr>
        <w:t xml:space="preserve"> </w:t>
      </w:r>
      <w:r>
        <w:rPr>
          <w:rFonts w:eastAsia="Times New Roman"/>
          <w:szCs w:val="24"/>
        </w:rPr>
        <w:t>Α</w:t>
      </w:r>
      <w:r w:rsidRPr="00D423E1">
        <w:rPr>
          <w:rFonts w:eastAsia="Times New Roman"/>
          <w:szCs w:val="24"/>
        </w:rPr>
        <w:t xml:space="preserve">υτό ισχύει για </w:t>
      </w:r>
      <w:r w:rsidRPr="00D423E1">
        <w:rPr>
          <w:rFonts w:eastAsia="Times New Roman"/>
          <w:szCs w:val="24"/>
        </w:rPr>
        <w:lastRenderedPageBreak/>
        <w:t>το σύνολο των πολιτικών ζητημάτων</w:t>
      </w:r>
      <w:r>
        <w:rPr>
          <w:rFonts w:eastAsia="Times New Roman"/>
          <w:szCs w:val="24"/>
        </w:rPr>
        <w:t>,</w:t>
      </w:r>
      <w:r w:rsidRPr="00D423E1">
        <w:rPr>
          <w:rFonts w:eastAsia="Times New Roman"/>
          <w:szCs w:val="24"/>
        </w:rPr>
        <w:t xml:space="preserve"> κατεξοχήν για τον τομέα της οικονομικής πολιτικής</w:t>
      </w:r>
      <w:r>
        <w:rPr>
          <w:rFonts w:eastAsia="Times New Roman"/>
          <w:szCs w:val="24"/>
        </w:rPr>
        <w:t>.</w:t>
      </w:r>
      <w:r w:rsidRPr="00D423E1">
        <w:rPr>
          <w:rFonts w:eastAsia="Times New Roman"/>
          <w:szCs w:val="24"/>
        </w:rPr>
        <w:t xml:space="preserve"> </w:t>
      </w:r>
    </w:p>
    <w:p w14:paraId="2D05F708" w14:textId="77777777" w:rsidR="00237587" w:rsidRDefault="00AE0D0F">
      <w:pPr>
        <w:spacing w:after="0" w:line="600" w:lineRule="auto"/>
        <w:ind w:firstLine="720"/>
        <w:jc w:val="both"/>
        <w:rPr>
          <w:rFonts w:eastAsia="Times New Roman"/>
          <w:szCs w:val="24"/>
        </w:rPr>
      </w:pPr>
      <w:r>
        <w:rPr>
          <w:rFonts w:eastAsia="Times New Roman"/>
          <w:szCs w:val="24"/>
        </w:rPr>
        <w:t>Τ</w:t>
      </w:r>
      <w:r w:rsidRPr="00D423E1">
        <w:rPr>
          <w:rFonts w:eastAsia="Times New Roman"/>
          <w:szCs w:val="24"/>
        </w:rPr>
        <w:t xml:space="preserve">α συσσωρευμένα προβλήματα </w:t>
      </w:r>
      <w:r w:rsidRPr="00D423E1">
        <w:rPr>
          <w:rFonts w:eastAsia="Times New Roman"/>
          <w:szCs w:val="24"/>
        </w:rPr>
        <w:t xml:space="preserve">και οι μνημονιακές δεσμεύσεις συνιστούσαν ένα ουσιαστικά </w:t>
      </w:r>
      <w:r>
        <w:rPr>
          <w:rFonts w:eastAsia="Times New Roman"/>
          <w:szCs w:val="24"/>
        </w:rPr>
        <w:t>άκαμπτο</w:t>
      </w:r>
      <w:r w:rsidRPr="00D423E1">
        <w:rPr>
          <w:rFonts w:eastAsia="Times New Roman"/>
          <w:szCs w:val="24"/>
        </w:rPr>
        <w:t xml:space="preserve"> κέλυφος εντός του οποίου τα περιθώρια ανάπτυξης κάποι</w:t>
      </w:r>
      <w:r>
        <w:rPr>
          <w:rFonts w:eastAsia="Times New Roman"/>
          <w:szCs w:val="24"/>
        </w:rPr>
        <w:t>α</w:t>
      </w:r>
      <w:r w:rsidRPr="00D423E1">
        <w:rPr>
          <w:rFonts w:eastAsia="Times New Roman"/>
          <w:szCs w:val="24"/>
        </w:rPr>
        <w:t>ς διαφορετικής οικονομικής πολιτικής ήταν μηδαμινά</w:t>
      </w:r>
      <w:r>
        <w:rPr>
          <w:rFonts w:eastAsia="Times New Roman"/>
          <w:szCs w:val="24"/>
        </w:rPr>
        <w:t>.</w:t>
      </w:r>
      <w:r w:rsidRPr="00D423E1">
        <w:rPr>
          <w:rFonts w:eastAsia="Times New Roman"/>
          <w:szCs w:val="24"/>
        </w:rPr>
        <w:t xml:space="preserve"> </w:t>
      </w:r>
      <w:r>
        <w:rPr>
          <w:rFonts w:eastAsia="Times New Roman"/>
          <w:szCs w:val="24"/>
        </w:rPr>
        <w:t>Τ</w:t>
      </w:r>
      <w:r w:rsidRPr="00D423E1">
        <w:rPr>
          <w:rFonts w:eastAsia="Times New Roman"/>
          <w:szCs w:val="24"/>
        </w:rPr>
        <w:t>ο όλο βάρος της προσπάθειας δόθηκ</w:t>
      </w:r>
      <w:r>
        <w:rPr>
          <w:rFonts w:eastAsia="Times New Roman"/>
          <w:szCs w:val="24"/>
        </w:rPr>
        <w:t>ε</w:t>
      </w:r>
      <w:r w:rsidRPr="00D423E1">
        <w:rPr>
          <w:rFonts w:eastAsia="Times New Roman"/>
          <w:szCs w:val="24"/>
        </w:rPr>
        <w:t xml:space="preserve"> </w:t>
      </w:r>
      <w:r>
        <w:rPr>
          <w:rFonts w:eastAsia="Times New Roman"/>
          <w:szCs w:val="24"/>
        </w:rPr>
        <w:t xml:space="preserve">αναπόφευκτα </w:t>
      </w:r>
      <w:r w:rsidRPr="00D423E1">
        <w:rPr>
          <w:rFonts w:eastAsia="Times New Roman"/>
          <w:szCs w:val="24"/>
        </w:rPr>
        <w:t>στην αποδέσμευση από τη μέγγενη των μ</w:t>
      </w:r>
      <w:r w:rsidRPr="00D423E1">
        <w:rPr>
          <w:rFonts w:eastAsia="Times New Roman"/>
          <w:szCs w:val="24"/>
        </w:rPr>
        <w:t>νημονίων με τη μικρότερη δυνατή ζημιά για τη χώρα και το</w:t>
      </w:r>
      <w:r>
        <w:rPr>
          <w:rFonts w:eastAsia="Times New Roman"/>
          <w:szCs w:val="24"/>
        </w:rPr>
        <w:t>ν</w:t>
      </w:r>
      <w:r w:rsidRPr="00D423E1">
        <w:rPr>
          <w:rFonts w:eastAsia="Times New Roman"/>
          <w:szCs w:val="24"/>
        </w:rPr>
        <w:t xml:space="preserve"> λαό </w:t>
      </w:r>
      <w:r>
        <w:rPr>
          <w:rFonts w:eastAsia="Times New Roman"/>
          <w:szCs w:val="24"/>
        </w:rPr>
        <w:t>μας.</w:t>
      </w:r>
      <w:r w:rsidRPr="00D423E1">
        <w:rPr>
          <w:rFonts w:eastAsia="Times New Roman"/>
          <w:szCs w:val="24"/>
        </w:rPr>
        <w:t xml:space="preserve"> </w:t>
      </w:r>
      <w:r>
        <w:rPr>
          <w:rFonts w:eastAsia="Times New Roman"/>
          <w:szCs w:val="24"/>
        </w:rPr>
        <w:t xml:space="preserve">Η </w:t>
      </w:r>
      <w:r w:rsidRPr="00D423E1">
        <w:rPr>
          <w:rFonts w:eastAsia="Times New Roman"/>
          <w:szCs w:val="24"/>
        </w:rPr>
        <w:t>επίτευξη αυτού του βασικού στόχου είναι γεγονός αναμφισβήτητο</w:t>
      </w:r>
      <w:r>
        <w:rPr>
          <w:rFonts w:eastAsia="Times New Roman"/>
          <w:szCs w:val="24"/>
        </w:rPr>
        <w:t>.</w:t>
      </w:r>
      <w:r w:rsidRPr="00D423E1">
        <w:rPr>
          <w:rFonts w:eastAsia="Times New Roman"/>
          <w:szCs w:val="24"/>
        </w:rPr>
        <w:t xml:space="preserve"> </w:t>
      </w:r>
      <w:r>
        <w:rPr>
          <w:rFonts w:eastAsia="Times New Roman"/>
          <w:szCs w:val="24"/>
        </w:rPr>
        <w:t>Π</w:t>
      </w:r>
      <w:r w:rsidRPr="00D423E1">
        <w:rPr>
          <w:rFonts w:eastAsia="Times New Roman"/>
          <w:szCs w:val="24"/>
        </w:rPr>
        <w:t xml:space="preserve">ρόκειται για </w:t>
      </w:r>
      <w:r>
        <w:rPr>
          <w:rFonts w:eastAsia="Times New Roman"/>
          <w:szCs w:val="24"/>
        </w:rPr>
        <w:t>μια</w:t>
      </w:r>
      <w:r w:rsidRPr="00D423E1">
        <w:rPr>
          <w:rFonts w:eastAsia="Times New Roman"/>
          <w:szCs w:val="24"/>
        </w:rPr>
        <w:t xml:space="preserve"> </w:t>
      </w:r>
      <w:r>
        <w:rPr>
          <w:rFonts w:eastAsia="Times New Roman"/>
          <w:szCs w:val="24"/>
        </w:rPr>
        <w:t>ε</w:t>
      </w:r>
      <w:r w:rsidRPr="00D423E1">
        <w:rPr>
          <w:rFonts w:eastAsia="Times New Roman"/>
          <w:szCs w:val="24"/>
        </w:rPr>
        <w:t>θνική επιτυχία τεραστίων διαστάσεων</w:t>
      </w:r>
      <w:r>
        <w:rPr>
          <w:rFonts w:eastAsia="Times New Roman"/>
          <w:szCs w:val="24"/>
        </w:rPr>
        <w:t>.</w:t>
      </w:r>
    </w:p>
    <w:p w14:paraId="2D05F709" w14:textId="77777777" w:rsidR="00237587" w:rsidRDefault="00AE0D0F">
      <w:pPr>
        <w:spacing w:after="0" w:line="600" w:lineRule="auto"/>
        <w:ind w:firstLine="720"/>
        <w:jc w:val="both"/>
        <w:rPr>
          <w:rFonts w:eastAsia="Times New Roman"/>
          <w:szCs w:val="24"/>
        </w:rPr>
      </w:pPr>
      <w:r>
        <w:rPr>
          <w:rFonts w:eastAsia="Times New Roman"/>
          <w:szCs w:val="24"/>
        </w:rPr>
        <w:t>Τ</w:t>
      </w:r>
      <w:r w:rsidRPr="00D423E1">
        <w:rPr>
          <w:rFonts w:eastAsia="Times New Roman"/>
          <w:szCs w:val="24"/>
        </w:rPr>
        <w:t xml:space="preserve">ώρα πλέον </w:t>
      </w:r>
      <w:r>
        <w:rPr>
          <w:rFonts w:eastAsia="Times New Roman"/>
          <w:szCs w:val="24"/>
        </w:rPr>
        <w:t>ε</w:t>
      </w:r>
      <w:r w:rsidRPr="00D423E1">
        <w:rPr>
          <w:rFonts w:eastAsia="Times New Roman"/>
          <w:szCs w:val="24"/>
        </w:rPr>
        <w:t>ίμαστε σε θέση</w:t>
      </w:r>
      <w:r>
        <w:rPr>
          <w:rFonts w:eastAsia="Times New Roman"/>
          <w:szCs w:val="24"/>
        </w:rPr>
        <w:t>,</w:t>
      </w:r>
      <w:r w:rsidRPr="00D423E1">
        <w:rPr>
          <w:rFonts w:eastAsia="Times New Roman"/>
          <w:szCs w:val="24"/>
        </w:rPr>
        <w:t xml:space="preserve"> με περισσότερη ευκαιρία</w:t>
      </w:r>
      <w:r>
        <w:rPr>
          <w:rFonts w:eastAsia="Times New Roman"/>
          <w:szCs w:val="24"/>
        </w:rPr>
        <w:t>,</w:t>
      </w:r>
      <w:r w:rsidRPr="00D423E1">
        <w:rPr>
          <w:rFonts w:eastAsia="Times New Roman"/>
          <w:szCs w:val="24"/>
        </w:rPr>
        <w:t xml:space="preserve"> να προχωρήσουμε</w:t>
      </w:r>
      <w:r w:rsidRPr="00D423E1">
        <w:rPr>
          <w:rFonts w:eastAsia="Times New Roman"/>
          <w:szCs w:val="24"/>
        </w:rPr>
        <w:t xml:space="preserve"> σε </w:t>
      </w:r>
      <w:r>
        <w:rPr>
          <w:rFonts w:eastAsia="Times New Roman"/>
          <w:szCs w:val="24"/>
        </w:rPr>
        <w:t>ορισμένες</w:t>
      </w:r>
      <w:r w:rsidRPr="00D423E1">
        <w:rPr>
          <w:rFonts w:eastAsia="Times New Roman"/>
          <w:szCs w:val="24"/>
        </w:rPr>
        <w:t xml:space="preserve"> πολιτικές πρωτοβουλίες οι οποίες αφενός θα αποτρέπουν την επιστροφή στα αδιέξοδα του παρελθόντος και αφετέρου θα αποτελέσουν δείγματα γραφής των πολιτικών μας προθέσεων για το μέλλον</w:t>
      </w:r>
      <w:r>
        <w:rPr>
          <w:rFonts w:eastAsia="Times New Roman"/>
          <w:szCs w:val="24"/>
        </w:rPr>
        <w:t>.</w:t>
      </w:r>
      <w:r w:rsidRPr="00D423E1">
        <w:rPr>
          <w:rFonts w:eastAsia="Times New Roman"/>
          <w:szCs w:val="24"/>
        </w:rPr>
        <w:t xml:space="preserve"> </w:t>
      </w:r>
      <w:r>
        <w:rPr>
          <w:rFonts w:eastAsia="Times New Roman"/>
          <w:szCs w:val="24"/>
        </w:rPr>
        <w:t>Χ</w:t>
      </w:r>
      <w:r w:rsidRPr="00D423E1">
        <w:rPr>
          <w:rFonts w:eastAsia="Times New Roman"/>
          <w:szCs w:val="24"/>
        </w:rPr>
        <w:t>αρακτηριστικό παράδειγμα αυτών των προθέσεων είναι το νομ</w:t>
      </w:r>
      <w:r w:rsidRPr="00D423E1">
        <w:rPr>
          <w:rFonts w:eastAsia="Times New Roman"/>
          <w:szCs w:val="24"/>
        </w:rPr>
        <w:t xml:space="preserve">οσχέδιο που συζητάμε </w:t>
      </w:r>
      <w:r>
        <w:rPr>
          <w:rFonts w:eastAsia="Times New Roman"/>
          <w:szCs w:val="24"/>
        </w:rPr>
        <w:t>σ</w:t>
      </w:r>
      <w:r w:rsidRPr="00D423E1">
        <w:rPr>
          <w:rFonts w:eastAsia="Times New Roman"/>
          <w:szCs w:val="24"/>
        </w:rPr>
        <w:t>ήμερα</w:t>
      </w:r>
      <w:r>
        <w:rPr>
          <w:rFonts w:eastAsia="Times New Roman"/>
          <w:szCs w:val="24"/>
        </w:rPr>
        <w:t>.</w:t>
      </w:r>
      <w:r w:rsidRPr="00D423E1">
        <w:rPr>
          <w:rFonts w:eastAsia="Times New Roman"/>
          <w:szCs w:val="24"/>
        </w:rPr>
        <w:t xml:space="preserve"> </w:t>
      </w:r>
      <w:r>
        <w:rPr>
          <w:rFonts w:eastAsia="Times New Roman"/>
          <w:szCs w:val="24"/>
        </w:rPr>
        <w:t>Ε</w:t>
      </w:r>
      <w:r w:rsidRPr="00D423E1">
        <w:rPr>
          <w:rFonts w:eastAsia="Times New Roman"/>
          <w:szCs w:val="24"/>
        </w:rPr>
        <w:t xml:space="preserve">ίναι </w:t>
      </w:r>
      <w:r>
        <w:rPr>
          <w:rFonts w:eastAsia="Times New Roman"/>
          <w:szCs w:val="24"/>
        </w:rPr>
        <w:t xml:space="preserve">ένα νομοσχέδιο </w:t>
      </w:r>
      <w:r w:rsidRPr="00D423E1">
        <w:rPr>
          <w:rFonts w:eastAsia="Times New Roman"/>
          <w:szCs w:val="24"/>
        </w:rPr>
        <w:t xml:space="preserve">με χαρακτήρα </w:t>
      </w:r>
      <w:r>
        <w:rPr>
          <w:rFonts w:eastAsia="Times New Roman"/>
          <w:szCs w:val="24"/>
        </w:rPr>
        <w:t>ε</w:t>
      </w:r>
      <w:r w:rsidRPr="00D423E1">
        <w:rPr>
          <w:rFonts w:eastAsia="Times New Roman"/>
          <w:szCs w:val="24"/>
        </w:rPr>
        <w:t>θνικό</w:t>
      </w:r>
      <w:r>
        <w:rPr>
          <w:rFonts w:eastAsia="Times New Roman"/>
          <w:szCs w:val="24"/>
        </w:rPr>
        <w:t>,</w:t>
      </w:r>
      <w:r w:rsidRPr="00D423E1">
        <w:rPr>
          <w:rFonts w:eastAsia="Times New Roman"/>
          <w:szCs w:val="24"/>
        </w:rPr>
        <w:t xml:space="preserve"> αναπτυξιακό και </w:t>
      </w:r>
      <w:r>
        <w:rPr>
          <w:rFonts w:eastAsia="Times New Roman"/>
          <w:szCs w:val="24"/>
        </w:rPr>
        <w:t xml:space="preserve">φιλεργατικό. </w:t>
      </w:r>
    </w:p>
    <w:p w14:paraId="2D05F70A" w14:textId="77777777" w:rsidR="00237587" w:rsidRDefault="00AE0D0F">
      <w:pPr>
        <w:spacing w:after="0" w:line="600" w:lineRule="auto"/>
        <w:ind w:firstLine="720"/>
        <w:jc w:val="both"/>
        <w:rPr>
          <w:rFonts w:eastAsia="Times New Roman"/>
          <w:szCs w:val="24"/>
        </w:rPr>
      </w:pPr>
      <w:r>
        <w:rPr>
          <w:rFonts w:eastAsia="Times New Roman"/>
          <w:szCs w:val="24"/>
        </w:rPr>
        <w:lastRenderedPageBreak/>
        <w:t>Τ</w:t>
      </w:r>
      <w:r w:rsidRPr="00D423E1">
        <w:rPr>
          <w:rFonts w:eastAsia="Times New Roman"/>
          <w:szCs w:val="24"/>
        </w:rPr>
        <w:t>ο πρώτο</w:t>
      </w:r>
      <w:r>
        <w:rPr>
          <w:rFonts w:eastAsia="Times New Roman"/>
          <w:szCs w:val="24"/>
        </w:rPr>
        <w:t>,</w:t>
      </w:r>
      <w:r w:rsidRPr="00D423E1">
        <w:rPr>
          <w:rFonts w:eastAsia="Times New Roman"/>
          <w:szCs w:val="24"/>
        </w:rPr>
        <w:t xml:space="preserve"> </w:t>
      </w:r>
      <w:r>
        <w:rPr>
          <w:rFonts w:eastAsia="Times New Roman"/>
          <w:szCs w:val="24"/>
        </w:rPr>
        <w:t>λ</w:t>
      </w:r>
      <w:r w:rsidRPr="00D423E1">
        <w:rPr>
          <w:rFonts w:eastAsia="Times New Roman"/>
          <w:szCs w:val="24"/>
        </w:rPr>
        <w:t>οιπόν</w:t>
      </w:r>
      <w:r>
        <w:rPr>
          <w:rFonts w:eastAsia="Times New Roman"/>
          <w:szCs w:val="24"/>
        </w:rPr>
        <w:t>,</w:t>
      </w:r>
      <w:r w:rsidRPr="00D423E1">
        <w:rPr>
          <w:rFonts w:eastAsia="Times New Roman"/>
          <w:szCs w:val="24"/>
        </w:rPr>
        <w:t xml:space="preserve"> που πρέπει να υπογραμμίσουμε είναι πως με το νομοσχέδιο αυτό</w:t>
      </w:r>
      <w:r>
        <w:rPr>
          <w:rFonts w:eastAsia="Times New Roman"/>
          <w:szCs w:val="24"/>
        </w:rPr>
        <w:t>,</w:t>
      </w:r>
      <w:r w:rsidRPr="00D423E1">
        <w:rPr>
          <w:rFonts w:eastAsia="Times New Roman"/>
          <w:szCs w:val="24"/>
        </w:rPr>
        <w:t xml:space="preserve"> δεν προχωρούμε σε </w:t>
      </w:r>
      <w:r>
        <w:rPr>
          <w:rFonts w:eastAsia="Times New Roman"/>
          <w:szCs w:val="24"/>
        </w:rPr>
        <w:t>μια</w:t>
      </w:r>
      <w:r w:rsidRPr="00D423E1">
        <w:rPr>
          <w:rFonts w:eastAsia="Times New Roman"/>
          <w:szCs w:val="24"/>
        </w:rPr>
        <w:t xml:space="preserve"> πανικόβλητ</w:t>
      </w:r>
      <w:r>
        <w:rPr>
          <w:rFonts w:eastAsia="Times New Roman"/>
          <w:szCs w:val="24"/>
        </w:rPr>
        <w:t>η</w:t>
      </w:r>
      <w:r w:rsidRPr="00D423E1">
        <w:rPr>
          <w:rFonts w:eastAsia="Times New Roman"/>
          <w:szCs w:val="24"/>
        </w:rPr>
        <w:t xml:space="preserve"> εκποίηση εθνικών </w:t>
      </w:r>
      <w:r>
        <w:rPr>
          <w:rFonts w:eastAsia="Times New Roman"/>
          <w:szCs w:val="24"/>
        </w:rPr>
        <w:t>υποδομών. Ο</w:t>
      </w:r>
      <w:r w:rsidRPr="00D423E1">
        <w:rPr>
          <w:rFonts w:eastAsia="Times New Roman"/>
          <w:szCs w:val="24"/>
        </w:rPr>
        <w:t xml:space="preserve">ι άστοχες ιδιωτικοποιήσεις και </w:t>
      </w:r>
      <w:r>
        <w:rPr>
          <w:rFonts w:eastAsia="Times New Roman"/>
          <w:szCs w:val="24"/>
        </w:rPr>
        <w:t xml:space="preserve">η </w:t>
      </w:r>
      <w:r w:rsidRPr="00D423E1">
        <w:rPr>
          <w:rFonts w:eastAsia="Times New Roman"/>
          <w:szCs w:val="24"/>
        </w:rPr>
        <w:t>μεταφορά των πλειοψηφικ</w:t>
      </w:r>
      <w:r>
        <w:rPr>
          <w:rFonts w:eastAsia="Times New Roman"/>
          <w:szCs w:val="24"/>
        </w:rPr>
        <w:t>ών</w:t>
      </w:r>
      <w:r w:rsidRPr="00D423E1">
        <w:rPr>
          <w:rFonts w:eastAsia="Times New Roman"/>
          <w:szCs w:val="24"/>
        </w:rPr>
        <w:t xml:space="preserve"> πακέτ</w:t>
      </w:r>
      <w:r>
        <w:rPr>
          <w:rFonts w:eastAsia="Times New Roman"/>
          <w:szCs w:val="24"/>
        </w:rPr>
        <w:t>ων</w:t>
      </w:r>
      <w:r w:rsidRPr="00D423E1">
        <w:rPr>
          <w:rFonts w:eastAsia="Times New Roman"/>
          <w:szCs w:val="24"/>
        </w:rPr>
        <w:t xml:space="preserve"> στους ιδιώτες επενδυτές υπήρξε ένα αποτυχημένο μοντέλο των προηγούμενων κυβερνήσεων</w:t>
      </w:r>
      <w:r>
        <w:rPr>
          <w:rFonts w:eastAsia="Times New Roman"/>
          <w:szCs w:val="24"/>
        </w:rPr>
        <w:t>. Ε</w:t>
      </w:r>
      <w:r w:rsidRPr="00D423E1">
        <w:rPr>
          <w:rFonts w:eastAsia="Times New Roman"/>
          <w:szCs w:val="24"/>
        </w:rPr>
        <w:t xml:space="preserve">κείνες οι ενέργειες κληροδότησαν σε </w:t>
      </w:r>
      <w:r>
        <w:rPr>
          <w:rFonts w:eastAsia="Times New Roman"/>
          <w:szCs w:val="24"/>
        </w:rPr>
        <w:t>ε</w:t>
      </w:r>
      <w:r w:rsidRPr="00D423E1">
        <w:rPr>
          <w:rFonts w:eastAsia="Times New Roman"/>
          <w:szCs w:val="24"/>
        </w:rPr>
        <w:t>μάς τετελεσμένα γεγονότα με ελάχιστα περιθώρια απεγκλωβισμού</w:t>
      </w:r>
      <w:r>
        <w:rPr>
          <w:rFonts w:eastAsia="Times New Roman"/>
          <w:szCs w:val="24"/>
        </w:rPr>
        <w:t>.</w:t>
      </w:r>
    </w:p>
    <w:p w14:paraId="2D05F70B" w14:textId="77777777" w:rsidR="00237587" w:rsidRDefault="00AE0D0F">
      <w:pPr>
        <w:spacing w:after="0" w:line="600" w:lineRule="auto"/>
        <w:ind w:firstLine="720"/>
        <w:jc w:val="both"/>
        <w:rPr>
          <w:rFonts w:eastAsia="Times New Roman"/>
          <w:szCs w:val="24"/>
        </w:rPr>
      </w:pPr>
      <w:r>
        <w:rPr>
          <w:rFonts w:eastAsia="Times New Roman"/>
          <w:szCs w:val="24"/>
        </w:rPr>
        <w:t>Αντί</w:t>
      </w:r>
      <w:r>
        <w:rPr>
          <w:rFonts w:eastAsia="Times New Roman"/>
          <w:szCs w:val="24"/>
        </w:rPr>
        <w:t xml:space="preserve">θετα, με το σημερινό νομοσχέδιο </w:t>
      </w:r>
      <w:r w:rsidRPr="00D423E1">
        <w:rPr>
          <w:rFonts w:eastAsia="Times New Roman"/>
          <w:szCs w:val="24"/>
        </w:rPr>
        <w:t xml:space="preserve">προωθούμε ένα μοντέλο </w:t>
      </w:r>
      <w:r>
        <w:rPr>
          <w:rFonts w:eastAsia="Times New Roman"/>
          <w:szCs w:val="24"/>
        </w:rPr>
        <w:t>υπο</w:t>
      </w:r>
      <w:r w:rsidRPr="00D423E1">
        <w:rPr>
          <w:rFonts w:eastAsia="Times New Roman"/>
          <w:szCs w:val="24"/>
        </w:rPr>
        <w:t>παραχωρήσεων σε ιδιώτες επενδυτές</w:t>
      </w:r>
      <w:r>
        <w:rPr>
          <w:rFonts w:eastAsia="Times New Roman"/>
          <w:szCs w:val="24"/>
        </w:rPr>
        <w:t>.</w:t>
      </w:r>
      <w:r w:rsidRPr="00D423E1">
        <w:rPr>
          <w:rFonts w:eastAsia="Times New Roman"/>
          <w:szCs w:val="24"/>
        </w:rPr>
        <w:t xml:space="preserve"> </w:t>
      </w:r>
      <w:r>
        <w:rPr>
          <w:rFonts w:eastAsia="Times New Roman"/>
          <w:szCs w:val="24"/>
        </w:rPr>
        <w:t>Έ</w:t>
      </w:r>
      <w:r w:rsidRPr="00D423E1">
        <w:rPr>
          <w:rFonts w:eastAsia="Times New Roman"/>
          <w:szCs w:val="24"/>
        </w:rPr>
        <w:t xml:space="preserve">τσι διατηρείται ο </w:t>
      </w:r>
      <w:r>
        <w:rPr>
          <w:rFonts w:eastAsia="Times New Roman"/>
          <w:szCs w:val="24"/>
        </w:rPr>
        <w:t>διφυής</w:t>
      </w:r>
      <w:r w:rsidRPr="00D423E1">
        <w:rPr>
          <w:rFonts w:eastAsia="Times New Roman"/>
          <w:szCs w:val="24"/>
        </w:rPr>
        <w:t xml:space="preserve"> χαρακτήρας των οργανισμών λιμένων στους </w:t>
      </w:r>
      <w:r>
        <w:rPr>
          <w:rFonts w:eastAsia="Times New Roman"/>
          <w:szCs w:val="24"/>
        </w:rPr>
        <w:t>δέκα</w:t>
      </w:r>
      <w:r w:rsidRPr="00D423E1">
        <w:rPr>
          <w:rFonts w:eastAsia="Times New Roman"/>
          <w:szCs w:val="24"/>
        </w:rPr>
        <w:t xml:space="preserve"> περιφερειακούς λ</w:t>
      </w:r>
      <w:r>
        <w:rPr>
          <w:rFonts w:eastAsia="Times New Roman"/>
          <w:szCs w:val="24"/>
        </w:rPr>
        <w:t>ι</w:t>
      </w:r>
      <w:r w:rsidRPr="00D423E1">
        <w:rPr>
          <w:rFonts w:eastAsia="Times New Roman"/>
          <w:szCs w:val="24"/>
        </w:rPr>
        <w:t>μένες οι οποίοι ασκούν επιχειρηματική δραστηριότητα</w:t>
      </w:r>
      <w:r>
        <w:rPr>
          <w:rFonts w:eastAsia="Times New Roman"/>
          <w:szCs w:val="24"/>
        </w:rPr>
        <w:t>,</w:t>
      </w:r>
      <w:r w:rsidRPr="00D423E1">
        <w:rPr>
          <w:rFonts w:eastAsia="Times New Roman"/>
          <w:szCs w:val="24"/>
        </w:rPr>
        <w:t xml:space="preserve"> αλλά και δημόσια εξουσί</w:t>
      </w:r>
      <w:r w:rsidRPr="00D423E1">
        <w:rPr>
          <w:rFonts w:eastAsia="Times New Roman"/>
          <w:szCs w:val="24"/>
        </w:rPr>
        <w:t>α</w:t>
      </w:r>
      <w:r>
        <w:rPr>
          <w:rFonts w:eastAsia="Times New Roman"/>
          <w:szCs w:val="24"/>
        </w:rPr>
        <w:t>.</w:t>
      </w:r>
    </w:p>
    <w:p w14:paraId="2D05F70C" w14:textId="77777777" w:rsidR="00237587" w:rsidRDefault="00AE0D0F">
      <w:pPr>
        <w:spacing w:after="0" w:line="600" w:lineRule="auto"/>
        <w:ind w:firstLine="720"/>
        <w:jc w:val="both"/>
        <w:rPr>
          <w:rFonts w:eastAsia="Times New Roman"/>
          <w:szCs w:val="24"/>
        </w:rPr>
      </w:pPr>
      <w:r>
        <w:rPr>
          <w:rFonts w:eastAsia="Times New Roman"/>
          <w:szCs w:val="24"/>
        </w:rPr>
        <w:t>Επίσης,</w:t>
      </w:r>
      <w:r w:rsidRPr="00D423E1">
        <w:rPr>
          <w:rFonts w:eastAsia="Times New Roman"/>
          <w:szCs w:val="24"/>
        </w:rPr>
        <w:t xml:space="preserve"> με </w:t>
      </w:r>
      <w:r>
        <w:rPr>
          <w:rFonts w:eastAsia="Times New Roman"/>
          <w:szCs w:val="24"/>
        </w:rPr>
        <w:t>μια</w:t>
      </w:r>
      <w:r w:rsidRPr="00D423E1">
        <w:rPr>
          <w:rFonts w:eastAsia="Times New Roman"/>
          <w:szCs w:val="24"/>
        </w:rPr>
        <w:t xml:space="preserve"> σειρά ρυθμίσεων</w:t>
      </w:r>
      <w:r>
        <w:rPr>
          <w:rFonts w:eastAsia="Times New Roman"/>
          <w:szCs w:val="24"/>
        </w:rPr>
        <w:t>,</w:t>
      </w:r>
      <w:r w:rsidRPr="00D423E1">
        <w:rPr>
          <w:rFonts w:eastAsia="Times New Roman"/>
          <w:szCs w:val="24"/>
        </w:rPr>
        <w:t xml:space="preserve"> διασφαλίζεται το εθνικό δημόσιο συμφέρον</w:t>
      </w:r>
      <w:r>
        <w:rPr>
          <w:rFonts w:eastAsia="Times New Roman"/>
          <w:szCs w:val="24"/>
        </w:rPr>
        <w:t>. Καταρχάς, η υπο</w:t>
      </w:r>
      <w:r w:rsidRPr="00D423E1">
        <w:rPr>
          <w:rFonts w:eastAsia="Times New Roman"/>
          <w:szCs w:val="24"/>
        </w:rPr>
        <w:t>παραχ</w:t>
      </w:r>
      <w:r>
        <w:rPr>
          <w:rFonts w:eastAsia="Times New Roman"/>
          <w:szCs w:val="24"/>
        </w:rPr>
        <w:t>ω</w:t>
      </w:r>
      <w:r w:rsidRPr="00D423E1">
        <w:rPr>
          <w:rFonts w:eastAsia="Times New Roman"/>
          <w:szCs w:val="24"/>
        </w:rPr>
        <w:t>ρ</w:t>
      </w:r>
      <w:r>
        <w:rPr>
          <w:rFonts w:eastAsia="Times New Roman"/>
          <w:szCs w:val="24"/>
        </w:rPr>
        <w:t>ή</w:t>
      </w:r>
      <w:r w:rsidRPr="00D423E1">
        <w:rPr>
          <w:rFonts w:eastAsia="Times New Roman"/>
          <w:szCs w:val="24"/>
        </w:rPr>
        <w:t>σ</w:t>
      </w:r>
      <w:r>
        <w:rPr>
          <w:rFonts w:eastAsia="Times New Roman"/>
          <w:szCs w:val="24"/>
        </w:rPr>
        <w:t>ει</w:t>
      </w:r>
      <w:r w:rsidRPr="00D423E1">
        <w:rPr>
          <w:rFonts w:eastAsia="Times New Roman"/>
          <w:szCs w:val="24"/>
        </w:rPr>
        <w:t xml:space="preserve">ς θα πραγματοποιούνται από </w:t>
      </w:r>
      <w:r>
        <w:rPr>
          <w:rFonts w:eastAsia="Times New Roman"/>
          <w:szCs w:val="24"/>
        </w:rPr>
        <w:t>το ΤΑΙΠΕΔ,</w:t>
      </w:r>
      <w:r w:rsidRPr="00D423E1">
        <w:rPr>
          <w:rFonts w:eastAsia="Times New Roman"/>
          <w:szCs w:val="24"/>
        </w:rPr>
        <w:t xml:space="preserve"> αλλά κατόπιν διαβούλευσης με το Υπουργείο Ναυτιλίας</w:t>
      </w:r>
      <w:r>
        <w:rPr>
          <w:rFonts w:eastAsia="Times New Roman"/>
          <w:szCs w:val="24"/>
        </w:rPr>
        <w:t>,</w:t>
      </w:r>
      <w:r w:rsidRPr="00D423E1">
        <w:rPr>
          <w:rFonts w:eastAsia="Times New Roman"/>
          <w:szCs w:val="24"/>
        </w:rPr>
        <w:t xml:space="preserve"> όσο και με τη διοίκηση του οικείου οργανισμού </w:t>
      </w:r>
      <w:r>
        <w:rPr>
          <w:rFonts w:eastAsia="Times New Roman"/>
          <w:szCs w:val="24"/>
        </w:rPr>
        <w:t>λ</w:t>
      </w:r>
      <w:r w:rsidRPr="00D423E1">
        <w:rPr>
          <w:rFonts w:eastAsia="Times New Roman"/>
          <w:szCs w:val="24"/>
        </w:rPr>
        <w:t>ιμένα</w:t>
      </w:r>
      <w:r>
        <w:rPr>
          <w:rFonts w:eastAsia="Times New Roman"/>
          <w:szCs w:val="24"/>
        </w:rPr>
        <w:t>.</w:t>
      </w:r>
      <w:r w:rsidRPr="00D423E1">
        <w:rPr>
          <w:rFonts w:eastAsia="Times New Roman"/>
          <w:szCs w:val="24"/>
        </w:rPr>
        <w:t xml:space="preserve"> Άρα</w:t>
      </w:r>
      <w:r>
        <w:rPr>
          <w:rFonts w:eastAsia="Times New Roman"/>
          <w:szCs w:val="24"/>
        </w:rPr>
        <w:t>,</w:t>
      </w:r>
      <w:r w:rsidRPr="00D423E1">
        <w:rPr>
          <w:rFonts w:eastAsia="Times New Roman"/>
          <w:szCs w:val="24"/>
        </w:rPr>
        <w:t xml:space="preserve"> κ</w:t>
      </w:r>
      <w:r>
        <w:rPr>
          <w:rFonts w:eastAsia="Times New Roman"/>
          <w:szCs w:val="24"/>
        </w:rPr>
        <w:t>.</w:t>
      </w:r>
      <w:r w:rsidRPr="00D423E1">
        <w:rPr>
          <w:rFonts w:eastAsia="Times New Roman"/>
          <w:szCs w:val="24"/>
        </w:rPr>
        <w:t xml:space="preserve"> </w:t>
      </w:r>
      <w:r>
        <w:rPr>
          <w:rFonts w:eastAsia="Times New Roman"/>
          <w:szCs w:val="24"/>
        </w:rPr>
        <w:t>Κ</w:t>
      </w:r>
      <w:r w:rsidRPr="00D423E1">
        <w:rPr>
          <w:rFonts w:eastAsia="Times New Roman"/>
          <w:szCs w:val="24"/>
        </w:rPr>
        <w:t>εγκέρογλου</w:t>
      </w:r>
      <w:r>
        <w:rPr>
          <w:rFonts w:eastAsia="Times New Roman"/>
          <w:szCs w:val="24"/>
        </w:rPr>
        <w:t>,</w:t>
      </w:r>
      <w:r w:rsidRPr="00D423E1">
        <w:rPr>
          <w:rFonts w:eastAsia="Times New Roman"/>
          <w:szCs w:val="24"/>
        </w:rPr>
        <w:t xml:space="preserve"> δεν θα κάνει </w:t>
      </w:r>
      <w:r>
        <w:rPr>
          <w:rFonts w:eastAsia="Times New Roman"/>
          <w:szCs w:val="24"/>
        </w:rPr>
        <w:t xml:space="preserve">το ΤΑΙΠΕΔ ό,τι θέλει. </w:t>
      </w:r>
      <w:r w:rsidRPr="00D423E1">
        <w:rPr>
          <w:rFonts w:eastAsia="Times New Roman"/>
          <w:szCs w:val="24"/>
        </w:rPr>
        <w:t>Στη συνέχεια η κάθε σύμβαση θα κυρών</w:t>
      </w:r>
      <w:r>
        <w:rPr>
          <w:rFonts w:eastAsia="Times New Roman"/>
          <w:szCs w:val="24"/>
        </w:rPr>
        <w:t>εται</w:t>
      </w:r>
      <w:r w:rsidRPr="00D423E1">
        <w:rPr>
          <w:rFonts w:eastAsia="Times New Roman"/>
          <w:szCs w:val="24"/>
        </w:rPr>
        <w:t xml:space="preserve"> με νόμο από το εθνικό κοινοβούλιο</w:t>
      </w:r>
      <w:r>
        <w:rPr>
          <w:rFonts w:eastAsia="Times New Roman"/>
          <w:szCs w:val="24"/>
        </w:rPr>
        <w:t>.</w:t>
      </w:r>
    </w:p>
    <w:p w14:paraId="2D05F70D" w14:textId="77777777" w:rsidR="00237587" w:rsidRDefault="00AE0D0F">
      <w:pPr>
        <w:spacing w:after="0" w:line="600" w:lineRule="auto"/>
        <w:ind w:firstLine="720"/>
        <w:jc w:val="both"/>
        <w:rPr>
          <w:rFonts w:eastAsia="Times New Roman"/>
          <w:szCs w:val="24"/>
        </w:rPr>
      </w:pPr>
      <w:r>
        <w:rPr>
          <w:rFonts w:eastAsia="Times New Roman"/>
          <w:szCs w:val="24"/>
        </w:rPr>
        <w:lastRenderedPageBreak/>
        <w:t>Τ</w:t>
      </w:r>
      <w:r w:rsidRPr="00D423E1">
        <w:rPr>
          <w:rFonts w:eastAsia="Times New Roman"/>
          <w:szCs w:val="24"/>
        </w:rPr>
        <w:t>έλος</w:t>
      </w:r>
      <w:r>
        <w:rPr>
          <w:rFonts w:eastAsia="Times New Roman"/>
          <w:szCs w:val="24"/>
        </w:rPr>
        <w:t>,</w:t>
      </w:r>
      <w:r w:rsidRPr="00D423E1">
        <w:rPr>
          <w:rFonts w:eastAsia="Times New Roman"/>
          <w:szCs w:val="24"/>
        </w:rPr>
        <w:t xml:space="preserve"> το ελληνικό δημόσιο θα εκπροσωπείται από τους Υπουργούς Οικονομικών και Ναυτιλίας και Νησιωτικής Πολιτικής ως εγγυητής για τη</w:t>
      </w:r>
      <w:r w:rsidRPr="00D423E1">
        <w:rPr>
          <w:rFonts w:eastAsia="Times New Roman"/>
          <w:szCs w:val="24"/>
        </w:rPr>
        <w:t xml:space="preserve">ν εκτέλεση των όρων της </w:t>
      </w:r>
      <w:r>
        <w:rPr>
          <w:rFonts w:eastAsia="Times New Roman"/>
          <w:szCs w:val="24"/>
        </w:rPr>
        <w:t xml:space="preserve">υποπαραχώρησης. </w:t>
      </w:r>
      <w:r w:rsidRPr="00D423E1">
        <w:rPr>
          <w:rFonts w:eastAsia="Times New Roman"/>
          <w:szCs w:val="24"/>
        </w:rPr>
        <w:t xml:space="preserve">Εξάλλου θεσπίζονται ανταποδοτικά τέλη τόσο </w:t>
      </w:r>
      <w:r>
        <w:rPr>
          <w:rFonts w:eastAsia="Times New Roman"/>
          <w:szCs w:val="24"/>
        </w:rPr>
        <w:t xml:space="preserve">υπέρ των </w:t>
      </w:r>
      <w:r w:rsidRPr="00D423E1">
        <w:rPr>
          <w:rFonts w:eastAsia="Times New Roman"/>
          <w:szCs w:val="24"/>
        </w:rPr>
        <w:t xml:space="preserve"> </w:t>
      </w:r>
      <w:r>
        <w:rPr>
          <w:rFonts w:eastAsia="Times New Roman"/>
          <w:szCs w:val="24"/>
        </w:rPr>
        <w:t xml:space="preserve">οργανισμών </w:t>
      </w:r>
      <w:r w:rsidRPr="00D423E1">
        <w:rPr>
          <w:rFonts w:eastAsia="Times New Roman"/>
          <w:szCs w:val="24"/>
        </w:rPr>
        <w:t>λιμένων</w:t>
      </w:r>
      <w:r>
        <w:rPr>
          <w:rFonts w:eastAsia="Times New Roman"/>
          <w:szCs w:val="24"/>
        </w:rPr>
        <w:t>,</w:t>
      </w:r>
      <w:r w:rsidRPr="00D423E1">
        <w:rPr>
          <w:rFonts w:eastAsia="Times New Roman"/>
          <w:szCs w:val="24"/>
        </w:rPr>
        <w:t xml:space="preserve"> όσο και υπέρ του δημοσίου που θα αποδίδεται στους δήμους</w:t>
      </w:r>
      <w:r>
        <w:rPr>
          <w:rFonts w:eastAsia="Times New Roman"/>
          <w:szCs w:val="24"/>
        </w:rPr>
        <w:t>.</w:t>
      </w:r>
      <w:r w:rsidRPr="00D423E1">
        <w:rPr>
          <w:rFonts w:eastAsia="Times New Roman"/>
          <w:szCs w:val="24"/>
        </w:rPr>
        <w:t xml:space="preserve"> </w:t>
      </w:r>
    </w:p>
    <w:p w14:paraId="2D05F70E" w14:textId="77777777" w:rsidR="00237587" w:rsidRDefault="00AE0D0F">
      <w:pPr>
        <w:spacing w:after="0" w:line="600" w:lineRule="auto"/>
        <w:ind w:firstLine="720"/>
        <w:jc w:val="both"/>
        <w:rPr>
          <w:rFonts w:eastAsia="Times New Roman"/>
          <w:szCs w:val="24"/>
        </w:rPr>
      </w:pPr>
      <w:r>
        <w:rPr>
          <w:rFonts w:eastAsia="Times New Roman"/>
          <w:szCs w:val="24"/>
        </w:rPr>
        <w:t>Έ</w:t>
      </w:r>
      <w:r w:rsidRPr="00D423E1">
        <w:rPr>
          <w:rFonts w:eastAsia="Times New Roman"/>
          <w:szCs w:val="24"/>
        </w:rPr>
        <w:t>χει</w:t>
      </w:r>
      <w:r>
        <w:rPr>
          <w:rFonts w:eastAsia="Times New Roman"/>
          <w:szCs w:val="24"/>
        </w:rPr>
        <w:t>,</w:t>
      </w:r>
      <w:r w:rsidRPr="00D423E1">
        <w:rPr>
          <w:rFonts w:eastAsia="Times New Roman"/>
          <w:szCs w:val="24"/>
        </w:rPr>
        <w:t xml:space="preserve"> </w:t>
      </w:r>
      <w:r>
        <w:rPr>
          <w:rFonts w:eastAsia="Times New Roman"/>
          <w:szCs w:val="24"/>
        </w:rPr>
        <w:t>όμως</w:t>
      </w:r>
      <w:r w:rsidRPr="00D423E1">
        <w:rPr>
          <w:rFonts w:eastAsia="Times New Roman"/>
          <w:szCs w:val="24"/>
        </w:rPr>
        <w:t xml:space="preserve"> και σαφή αναπτυξιακή στόχευση το παρόν νομοσχέδιο</w:t>
      </w:r>
      <w:r>
        <w:rPr>
          <w:rFonts w:eastAsia="Times New Roman"/>
          <w:szCs w:val="24"/>
        </w:rPr>
        <w:t>.</w:t>
      </w:r>
      <w:r w:rsidRPr="00D423E1">
        <w:rPr>
          <w:rFonts w:eastAsia="Times New Roman"/>
          <w:szCs w:val="24"/>
        </w:rPr>
        <w:t xml:space="preserve"> </w:t>
      </w:r>
      <w:r>
        <w:rPr>
          <w:rFonts w:eastAsia="Times New Roman"/>
          <w:szCs w:val="24"/>
        </w:rPr>
        <w:t>Τ</w:t>
      </w:r>
      <w:r w:rsidRPr="00D423E1">
        <w:rPr>
          <w:rFonts w:eastAsia="Times New Roman"/>
          <w:szCs w:val="24"/>
        </w:rPr>
        <w:t>ο μοντέλο που προωθεί</w:t>
      </w:r>
      <w:r>
        <w:rPr>
          <w:rFonts w:eastAsia="Times New Roman"/>
          <w:szCs w:val="24"/>
        </w:rPr>
        <w:t>,</w:t>
      </w:r>
      <w:r w:rsidRPr="00D423E1">
        <w:rPr>
          <w:rFonts w:eastAsia="Times New Roman"/>
          <w:szCs w:val="24"/>
        </w:rPr>
        <w:t xml:space="preserve"> αποτελεί </w:t>
      </w:r>
      <w:r>
        <w:rPr>
          <w:rFonts w:eastAsia="Times New Roman"/>
          <w:szCs w:val="24"/>
        </w:rPr>
        <w:t>μια</w:t>
      </w:r>
      <w:r w:rsidRPr="00D423E1">
        <w:rPr>
          <w:rFonts w:eastAsia="Times New Roman"/>
          <w:szCs w:val="24"/>
        </w:rPr>
        <w:t xml:space="preserve"> ευρωπαϊκή πρακτική δοκιμασμένη σε βάθος χρόνου</w:t>
      </w:r>
      <w:r>
        <w:rPr>
          <w:rFonts w:eastAsia="Times New Roman"/>
          <w:szCs w:val="24"/>
        </w:rPr>
        <w:t>.</w:t>
      </w:r>
      <w:r w:rsidRPr="00D423E1">
        <w:rPr>
          <w:rFonts w:eastAsia="Times New Roman"/>
          <w:szCs w:val="24"/>
        </w:rPr>
        <w:t xml:space="preserve"> </w:t>
      </w:r>
      <w:r>
        <w:rPr>
          <w:rFonts w:eastAsia="Times New Roman"/>
          <w:szCs w:val="24"/>
        </w:rPr>
        <w:t>Με την αξιοποίηση α</w:t>
      </w:r>
      <w:r w:rsidRPr="00D423E1">
        <w:rPr>
          <w:rFonts w:eastAsia="Times New Roman"/>
          <w:szCs w:val="24"/>
        </w:rPr>
        <w:t>υτής της επιτυχούς εμπειρίας της λιμενικής βιομηχανίας δίνεται η δυνατότητα να επιλέγουν εξειδικευμέν</w:t>
      </w:r>
      <w:r>
        <w:rPr>
          <w:rFonts w:eastAsia="Times New Roman"/>
          <w:szCs w:val="24"/>
        </w:rPr>
        <w:t>οι</w:t>
      </w:r>
      <w:r w:rsidRPr="00D423E1">
        <w:rPr>
          <w:rFonts w:eastAsia="Times New Roman"/>
          <w:szCs w:val="24"/>
        </w:rPr>
        <w:t xml:space="preserve"> επενδυτές</w:t>
      </w:r>
      <w:r>
        <w:rPr>
          <w:rFonts w:eastAsia="Times New Roman"/>
          <w:szCs w:val="24"/>
        </w:rPr>
        <w:t>.</w:t>
      </w:r>
      <w:r w:rsidRPr="00D423E1">
        <w:rPr>
          <w:rFonts w:eastAsia="Times New Roman"/>
          <w:szCs w:val="24"/>
        </w:rPr>
        <w:t xml:space="preserve"> </w:t>
      </w:r>
      <w:r>
        <w:rPr>
          <w:rFonts w:eastAsia="Times New Roman"/>
          <w:szCs w:val="24"/>
        </w:rPr>
        <w:t>Ε</w:t>
      </w:r>
      <w:r w:rsidRPr="00D423E1">
        <w:rPr>
          <w:rFonts w:eastAsia="Times New Roman"/>
          <w:szCs w:val="24"/>
        </w:rPr>
        <w:t xml:space="preserve">ν ολίγοις </w:t>
      </w:r>
      <w:r>
        <w:rPr>
          <w:rFonts w:eastAsia="Times New Roman"/>
          <w:szCs w:val="24"/>
        </w:rPr>
        <w:t>δ</w:t>
      </w:r>
      <w:r w:rsidRPr="00D423E1">
        <w:rPr>
          <w:rFonts w:eastAsia="Times New Roman"/>
          <w:szCs w:val="24"/>
        </w:rPr>
        <w:t xml:space="preserve">ημιουργείται ένα </w:t>
      </w:r>
      <w:r>
        <w:rPr>
          <w:rFonts w:eastAsia="Times New Roman"/>
          <w:szCs w:val="24"/>
        </w:rPr>
        <w:t>π</w:t>
      </w:r>
      <w:r w:rsidRPr="00D423E1">
        <w:rPr>
          <w:rFonts w:eastAsia="Times New Roman"/>
          <w:szCs w:val="24"/>
        </w:rPr>
        <w:t xml:space="preserve">λαίσιο αποκλεισμό </w:t>
      </w:r>
      <w:r>
        <w:rPr>
          <w:rFonts w:eastAsia="Times New Roman"/>
          <w:szCs w:val="24"/>
        </w:rPr>
        <w:t>ε</w:t>
      </w:r>
      <w:r w:rsidRPr="00D423E1">
        <w:rPr>
          <w:rFonts w:eastAsia="Times New Roman"/>
          <w:szCs w:val="24"/>
        </w:rPr>
        <w:t xml:space="preserve">πενδύσεων </w:t>
      </w:r>
      <w:r w:rsidRPr="00D423E1">
        <w:rPr>
          <w:rFonts w:eastAsia="Times New Roman"/>
          <w:szCs w:val="24"/>
        </w:rPr>
        <w:t>κερδοσκοπικού χαρακτήρα</w:t>
      </w:r>
      <w:r>
        <w:rPr>
          <w:rFonts w:eastAsia="Times New Roman"/>
          <w:szCs w:val="24"/>
        </w:rPr>
        <w:t>.</w:t>
      </w:r>
      <w:r w:rsidRPr="00D423E1">
        <w:rPr>
          <w:rFonts w:eastAsia="Times New Roman"/>
          <w:szCs w:val="24"/>
        </w:rPr>
        <w:t xml:space="preserve"> </w:t>
      </w:r>
      <w:r>
        <w:rPr>
          <w:rFonts w:eastAsia="Times New Roman"/>
          <w:szCs w:val="24"/>
        </w:rPr>
        <w:t>Α</w:t>
      </w:r>
      <w:r w:rsidRPr="00D423E1">
        <w:rPr>
          <w:rFonts w:eastAsia="Times New Roman"/>
          <w:szCs w:val="24"/>
        </w:rPr>
        <w:t>ντίθετα</w:t>
      </w:r>
      <w:r>
        <w:rPr>
          <w:rFonts w:eastAsia="Times New Roman"/>
          <w:szCs w:val="24"/>
        </w:rPr>
        <w:t>,</w:t>
      </w:r>
      <w:r w:rsidRPr="00D423E1">
        <w:rPr>
          <w:rFonts w:eastAsia="Times New Roman"/>
          <w:szCs w:val="24"/>
        </w:rPr>
        <w:t xml:space="preserve"> θα παραχωρούνται στοχευμένες επιχειρηματικές </w:t>
      </w:r>
      <w:r>
        <w:rPr>
          <w:rFonts w:eastAsia="Times New Roman"/>
          <w:szCs w:val="24"/>
        </w:rPr>
        <w:t>ή</w:t>
      </w:r>
      <w:r w:rsidRPr="00D423E1">
        <w:rPr>
          <w:rFonts w:eastAsia="Times New Roman"/>
          <w:szCs w:val="24"/>
        </w:rPr>
        <w:t xml:space="preserve"> συνδυασμένες δραστηριότητες που αξιοποιούν με τον </w:t>
      </w:r>
      <w:r>
        <w:rPr>
          <w:rFonts w:eastAsia="Times New Roman"/>
          <w:szCs w:val="24"/>
        </w:rPr>
        <w:t>επωφελέστερο</w:t>
      </w:r>
      <w:r w:rsidRPr="00D423E1">
        <w:rPr>
          <w:rFonts w:eastAsia="Times New Roman"/>
          <w:szCs w:val="24"/>
        </w:rPr>
        <w:t xml:space="preserve"> τρόπο τις δυνατότητες κάθε λιμανιού</w:t>
      </w:r>
      <w:r>
        <w:rPr>
          <w:rFonts w:eastAsia="Times New Roman"/>
          <w:szCs w:val="24"/>
        </w:rPr>
        <w:t>.</w:t>
      </w:r>
    </w:p>
    <w:p w14:paraId="2D05F70F" w14:textId="77777777" w:rsidR="00237587" w:rsidRDefault="00AE0D0F">
      <w:pPr>
        <w:spacing w:after="0" w:line="600" w:lineRule="auto"/>
        <w:ind w:firstLine="720"/>
        <w:jc w:val="both"/>
        <w:rPr>
          <w:rFonts w:eastAsia="Times New Roman"/>
          <w:szCs w:val="24"/>
        </w:rPr>
      </w:pPr>
      <w:r>
        <w:rPr>
          <w:rFonts w:eastAsia="Times New Roman"/>
          <w:szCs w:val="24"/>
        </w:rPr>
        <w:t>Ε</w:t>
      </w:r>
      <w:r w:rsidRPr="00D423E1">
        <w:rPr>
          <w:rFonts w:eastAsia="Times New Roman"/>
          <w:szCs w:val="24"/>
        </w:rPr>
        <w:t xml:space="preserve">ίναι προφανές πως η βασική μας επιδίωξη είναι να δώσουμε </w:t>
      </w:r>
      <w:r>
        <w:rPr>
          <w:rFonts w:eastAsia="Times New Roman"/>
          <w:szCs w:val="24"/>
        </w:rPr>
        <w:t>μια</w:t>
      </w:r>
      <w:r w:rsidRPr="00D423E1">
        <w:rPr>
          <w:rFonts w:eastAsia="Times New Roman"/>
          <w:szCs w:val="24"/>
        </w:rPr>
        <w:t xml:space="preserve"> νέα αναπτυξι</w:t>
      </w:r>
      <w:r w:rsidRPr="00D423E1">
        <w:rPr>
          <w:rFonts w:eastAsia="Times New Roman"/>
          <w:szCs w:val="24"/>
        </w:rPr>
        <w:t xml:space="preserve">ακή προοπτική στα </w:t>
      </w:r>
      <w:r>
        <w:rPr>
          <w:rFonts w:eastAsia="Times New Roman"/>
          <w:szCs w:val="24"/>
        </w:rPr>
        <w:t xml:space="preserve">δέκα αυτά </w:t>
      </w:r>
      <w:r w:rsidRPr="00D423E1">
        <w:rPr>
          <w:rFonts w:eastAsia="Times New Roman"/>
          <w:szCs w:val="24"/>
        </w:rPr>
        <w:t>περιφερειακά λιμάνια</w:t>
      </w:r>
      <w:r>
        <w:rPr>
          <w:rFonts w:eastAsia="Times New Roman"/>
          <w:szCs w:val="24"/>
        </w:rPr>
        <w:t>.</w:t>
      </w:r>
      <w:r w:rsidRPr="00D423E1">
        <w:rPr>
          <w:rFonts w:eastAsia="Times New Roman"/>
          <w:szCs w:val="24"/>
        </w:rPr>
        <w:t xml:space="preserve"> </w:t>
      </w:r>
      <w:r>
        <w:rPr>
          <w:rFonts w:eastAsia="Times New Roman"/>
          <w:szCs w:val="24"/>
        </w:rPr>
        <w:t>Κ</w:t>
      </w:r>
      <w:r w:rsidRPr="00D423E1">
        <w:rPr>
          <w:rFonts w:eastAsia="Times New Roman"/>
          <w:szCs w:val="24"/>
        </w:rPr>
        <w:t xml:space="preserve">αθεμία από αυτές τις περιοχές διαθέτει τα δικά </w:t>
      </w:r>
      <w:r w:rsidRPr="00D423E1">
        <w:rPr>
          <w:rFonts w:eastAsia="Times New Roman"/>
          <w:szCs w:val="24"/>
        </w:rPr>
        <w:lastRenderedPageBreak/>
        <w:t>της πλεονεκτήματα που πρέπει να αξιοποιήσει και σε καμ</w:t>
      </w:r>
      <w:r>
        <w:rPr>
          <w:rFonts w:eastAsia="Times New Roman"/>
          <w:szCs w:val="24"/>
        </w:rPr>
        <w:t>μ</w:t>
      </w:r>
      <w:r w:rsidRPr="00D423E1">
        <w:rPr>
          <w:rFonts w:eastAsia="Times New Roman"/>
          <w:szCs w:val="24"/>
        </w:rPr>
        <w:t>ία περίπτωση δεν μπαίνουμε σε ανταγωνισμούς</w:t>
      </w:r>
      <w:r>
        <w:rPr>
          <w:rFonts w:eastAsia="Times New Roman"/>
          <w:szCs w:val="24"/>
        </w:rPr>
        <w:t>,</w:t>
      </w:r>
      <w:r w:rsidRPr="00D423E1">
        <w:rPr>
          <w:rFonts w:eastAsia="Times New Roman"/>
          <w:szCs w:val="24"/>
        </w:rPr>
        <w:t xml:space="preserve"> </w:t>
      </w:r>
      <w:r>
        <w:rPr>
          <w:rFonts w:eastAsia="Times New Roman"/>
          <w:szCs w:val="24"/>
        </w:rPr>
        <w:t xml:space="preserve">όπως για παράδειγμα </w:t>
      </w:r>
      <w:r>
        <w:rPr>
          <w:rFonts w:eastAsia="Times New Roman"/>
          <w:szCs w:val="24"/>
        </w:rPr>
        <w:t>λ</w:t>
      </w:r>
      <w:r w:rsidRPr="00D423E1">
        <w:rPr>
          <w:rFonts w:eastAsia="Times New Roman"/>
          <w:szCs w:val="24"/>
        </w:rPr>
        <w:t>ιμάνι Καβάλας</w:t>
      </w:r>
      <w:r>
        <w:rPr>
          <w:rFonts w:eastAsia="Times New Roman"/>
          <w:szCs w:val="24"/>
        </w:rPr>
        <w:t xml:space="preserve"> </w:t>
      </w:r>
      <w:r>
        <w:rPr>
          <w:rFonts w:eastAsia="Times New Roman"/>
          <w:szCs w:val="24"/>
        </w:rPr>
        <w:t>-</w:t>
      </w:r>
      <w:r>
        <w:rPr>
          <w:rFonts w:eastAsia="Times New Roman"/>
          <w:szCs w:val="24"/>
        </w:rPr>
        <w:t xml:space="preserve"> λ</w:t>
      </w:r>
      <w:r w:rsidRPr="00D423E1">
        <w:rPr>
          <w:rFonts w:eastAsia="Times New Roman"/>
          <w:szCs w:val="24"/>
        </w:rPr>
        <w:t>ιμάνι Αλεξανδρούπολη</w:t>
      </w:r>
      <w:r w:rsidRPr="00D423E1">
        <w:rPr>
          <w:rFonts w:eastAsia="Times New Roman"/>
          <w:szCs w:val="24"/>
        </w:rPr>
        <w:t>ς</w:t>
      </w:r>
      <w:r>
        <w:rPr>
          <w:rFonts w:eastAsia="Times New Roman"/>
          <w:szCs w:val="24"/>
        </w:rPr>
        <w:t>.</w:t>
      </w:r>
      <w:r w:rsidRPr="00D423E1">
        <w:rPr>
          <w:rFonts w:eastAsia="Times New Roman"/>
          <w:szCs w:val="24"/>
        </w:rPr>
        <w:t xml:space="preserve"> </w:t>
      </w:r>
      <w:r>
        <w:rPr>
          <w:rFonts w:eastAsia="Times New Roman"/>
          <w:szCs w:val="24"/>
        </w:rPr>
        <w:t>Υ</w:t>
      </w:r>
      <w:r w:rsidRPr="00D423E1">
        <w:rPr>
          <w:rFonts w:eastAsia="Times New Roman"/>
          <w:szCs w:val="24"/>
        </w:rPr>
        <w:t xml:space="preserve">πάρχει περιθώριο συνεργασίας και </w:t>
      </w:r>
      <w:r>
        <w:rPr>
          <w:rFonts w:eastAsia="Times New Roman"/>
          <w:szCs w:val="24"/>
        </w:rPr>
        <w:t>συν</w:t>
      </w:r>
      <w:r w:rsidRPr="00D423E1">
        <w:rPr>
          <w:rFonts w:eastAsia="Times New Roman"/>
          <w:szCs w:val="24"/>
        </w:rPr>
        <w:t>ανάπτυξης για όλες τις περιοχές</w:t>
      </w:r>
      <w:r>
        <w:rPr>
          <w:rFonts w:eastAsia="Times New Roman"/>
          <w:szCs w:val="24"/>
        </w:rPr>
        <w:t>.</w:t>
      </w:r>
      <w:r w:rsidRPr="00D423E1">
        <w:rPr>
          <w:rFonts w:eastAsia="Times New Roman"/>
          <w:szCs w:val="24"/>
        </w:rPr>
        <w:t xml:space="preserve"> </w:t>
      </w:r>
    </w:p>
    <w:p w14:paraId="2D05F710" w14:textId="77777777" w:rsidR="00237587" w:rsidRDefault="00AE0D0F">
      <w:pPr>
        <w:spacing w:after="0" w:line="600" w:lineRule="auto"/>
        <w:ind w:firstLine="720"/>
        <w:jc w:val="both"/>
        <w:rPr>
          <w:rFonts w:eastAsia="Times New Roman"/>
          <w:szCs w:val="24"/>
        </w:rPr>
      </w:pPr>
      <w:r>
        <w:rPr>
          <w:rFonts w:eastAsia="Times New Roman"/>
          <w:szCs w:val="24"/>
        </w:rPr>
        <w:t>Ι</w:t>
      </w:r>
      <w:r w:rsidRPr="00D423E1">
        <w:rPr>
          <w:rFonts w:eastAsia="Times New Roman"/>
          <w:szCs w:val="24"/>
        </w:rPr>
        <w:t xml:space="preserve">διαίτερα για το </w:t>
      </w:r>
      <w:r>
        <w:rPr>
          <w:rFonts w:eastAsia="Times New Roman"/>
          <w:szCs w:val="24"/>
        </w:rPr>
        <w:t>λ</w:t>
      </w:r>
      <w:r w:rsidRPr="00D423E1">
        <w:rPr>
          <w:rFonts w:eastAsia="Times New Roman"/>
          <w:szCs w:val="24"/>
        </w:rPr>
        <w:t>ιμάνι της Καβάλας ανοίγουν</w:t>
      </w:r>
      <w:r>
        <w:rPr>
          <w:rFonts w:eastAsia="Times New Roman"/>
          <w:szCs w:val="24"/>
        </w:rPr>
        <w:t xml:space="preserve"> </w:t>
      </w:r>
      <w:r w:rsidRPr="00D423E1">
        <w:rPr>
          <w:rFonts w:eastAsia="Times New Roman"/>
          <w:szCs w:val="24"/>
        </w:rPr>
        <w:t xml:space="preserve">πολύ σημαντικές προοπτικές σε </w:t>
      </w:r>
      <w:r>
        <w:rPr>
          <w:rFonts w:eastAsia="Times New Roman"/>
          <w:szCs w:val="24"/>
        </w:rPr>
        <w:t>μια</w:t>
      </w:r>
      <w:r w:rsidRPr="00D423E1">
        <w:rPr>
          <w:rFonts w:eastAsia="Times New Roman"/>
          <w:szCs w:val="24"/>
        </w:rPr>
        <w:t xml:space="preserve"> σειρά τομείς</w:t>
      </w:r>
      <w:r>
        <w:rPr>
          <w:rFonts w:eastAsia="Times New Roman"/>
          <w:szCs w:val="24"/>
        </w:rPr>
        <w:t>,</w:t>
      </w:r>
      <w:r w:rsidRPr="00D423E1">
        <w:rPr>
          <w:rFonts w:eastAsia="Times New Roman"/>
          <w:szCs w:val="24"/>
        </w:rPr>
        <w:t xml:space="preserve"> όπως ο τουρισμός</w:t>
      </w:r>
      <w:r>
        <w:rPr>
          <w:rFonts w:eastAsia="Times New Roman"/>
          <w:szCs w:val="24"/>
        </w:rPr>
        <w:t>,</w:t>
      </w:r>
      <w:r w:rsidRPr="00D423E1">
        <w:rPr>
          <w:rFonts w:eastAsia="Times New Roman"/>
          <w:szCs w:val="24"/>
        </w:rPr>
        <w:t xml:space="preserve"> το εμπόριο και η ενέργεια</w:t>
      </w:r>
      <w:r>
        <w:rPr>
          <w:rFonts w:eastAsia="Times New Roman"/>
          <w:szCs w:val="24"/>
        </w:rPr>
        <w:t>.</w:t>
      </w:r>
      <w:r w:rsidRPr="00D423E1">
        <w:rPr>
          <w:rFonts w:eastAsia="Times New Roman"/>
          <w:szCs w:val="24"/>
        </w:rPr>
        <w:t xml:space="preserve"> </w:t>
      </w:r>
      <w:r>
        <w:rPr>
          <w:rFonts w:eastAsia="Times New Roman"/>
          <w:szCs w:val="24"/>
        </w:rPr>
        <w:t>Β</w:t>
      </w:r>
      <w:r w:rsidRPr="00D423E1">
        <w:rPr>
          <w:rFonts w:eastAsia="Times New Roman"/>
          <w:szCs w:val="24"/>
        </w:rPr>
        <w:t>έβαια</w:t>
      </w:r>
      <w:r>
        <w:rPr>
          <w:rFonts w:eastAsia="Times New Roman"/>
          <w:szCs w:val="24"/>
        </w:rPr>
        <w:t>,</w:t>
      </w:r>
      <w:r w:rsidRPr="00D423E1">
        <w:rPr>
          <w:rFonts w:eastAsia="Times New Roman"/>
          <w:szCs w:val="24"/>
        </w:rPr>
        <w:t xml:space="preserve"> και η σύνδεσή του με το</w:t>
      </w:r>
      <w:r>
        <w:rPr>
          <w:rFonts w:eastAsia="Times New Roman"/>
          <w:szCs w:val="24"/>
        </w:rPr>
        <w:t>ν σιδηρόδρομο</w:t>
      </w:r>
      <w:r>
        <w:rPr>
          <w:rFonts w:eastAsia="Times New Roman"/>
          <w:szCs w:val="24"/>
        </w:rPr>
        <w:t xml:space="preserve"> και με τη</w:t>
      </w:r>
      <w:r w:rsidRPr="00D423E1">
        <w:rPr>
          <w:rFonts w:eastAsia="Times New Roman"/>
          <w:szCs w:val="24"/>
        </w:rPr>
        <w:t xml:space="preserve"> </w:t>
      </w:r>
      <w:r w:rsidRPr="006C2D80">
        <w:rPr>
          <w:rFonts w:eastAsia="Times New Roman"/>
          <w:szCs w:val="24"/>
        </w:rPr>
        <w:t xml:space="preserve">σιδηροδρομική γραμμή </w:t>
      </w:r>
      <w:r w:rsidRPr="00D423E1">
        <w:rPr>
          <w:rFonts w:eastAsia="Times New Roman"/>
          <w:szCs w:val="24"/>
        </w:rPr>
        <w:t>που σχεδιάζεται νομίζουμε ότι θα απογειώσει αυτές τις δυνατότητες και τις ευκαιρίες ανάπτυξης</w:t>
      </w:r>
      <w:r>
        <w:rPr>
          <w:rFonts w:eastAsia="Times New Roman"/>
          <w:szCs w:val="24"/>
        </w:rPr>
        <w:t>.</w:t>
      </w:r>
    </w:p>
    <w:p w14:paraId="2D05F711"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εγκαταστάσεις του νέου λιμανιού φτάνουν πλέον στην ολοκλήρωσή τους και η Καβάλα καλείται να διαδραματίσει τον σημαντικό ρόλο </w:t>
      </w:r>
      <w:r>
        <w:rPr>
          <w:rFonts w:eastAsia="Times New Roman"/>
          <w:color w:val="222222"/>
          <w:szCs w:val="24"/>
          <w:shd w:val="clear" w:color="auto" w:fill="FFFFFF"/>
        </w:rPr>
        <w:t>που της αναλογεί. Ας αναλογιστούμε τη δυναμική που διαμορφώνεται τώρα, καθώς η χώρα αφήνει πίσω της βήμα-βήμα τη μνημονιακή εποχή και διαμορφώνει μία νέα στρατηγική συνεργασία στα Βαλκάνια και στην Ευρώπη.</w:t>
      </w:r>
    </w:p>
    <w:p w14:paraId="2D05F712"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είναι σαφές ότι το νομοσχέδιο έχει φιλεργατ</w:t>
      </w:r>
      <w:r>
        <w:rPr>
          <w:rFonts w:eastAsia="Times New Roman"/>
          <w:color w:val="222222"/>
          <w:szCs w:val="24"/>
          <w:shd w:val="clear" w:color="auto" w:fill="FFFFFF"/>
        </w:rPr>
        <w:t>ική διάσταση. Αυτό καθίσταται φανερό εάν λάβουμε υπ</w:t>
      </w:r>
      <w:r>
        <w:rPr>
          <w:rFonts w:eastAsia="Times New Roman"/>
          <w:color w:val="222222"/>
          <w:szCs w:val="24"/>
          <w:shd w:val="clear" w:color="auto" w:fill="FFFFFF"/>
        </w:rPr>
        <w:t xml:space="preserve">’ </w:t>
      </w:r>
      <w:r>
        <w:rPr>
          <w:rFonts w:eastAsia="Times New Roman"/>
          <w:color w:val="222222"/>
          <w:szCs w:val="24"/>
          <w:shd w:val="clear" w:color="auto" w:fill="FFFFFF"/>
        </w:rPr>
        <w:t>όψ</w:t>
      </w:r>
      <w:r>
        <w:rPr>
          <w:rFonts w:eastAsia="Times New Roman"/>
          <w:color w:val="222222"/>
          <w:szCs w:val="24"/>
          <w:shd w:val="clear" w:color="auto" w:fill="FFFFFF"/>
        </w:rPr>
        <w:t>ιν</w:t>
      </w:r>
      <w:r>
        <w:rPr>
          <w:rFonts w:eastAsia="Times New Roman"/>
          <w:color w:val="222222"/>
          <w:szCs w:val="24"/>
          <w:shd w:val="clear" w:color="auto" w:fill="FFFFFF"/>
        </w:rPr>
        <w:t xml:space="preserve"> ότι καταβλήθηκε κάθε δυνατή προσπάθεια ώστε, στο πλαίσιο αυτής της </w:t>
      </w:r>
      <w:r>
        <w:rPr>
          <w:rFonts w:eastAsia="Times New Roman"/>
          <w:color w:val="222222"/>
          <w:szCs w:val="24"/>
          <w:shd w:val="clear" w:color="auto" w:fill="FFFFFF"/>
        </w:rPr>
        <w:lastRenderedPageBreak/>
        <w:t>νέας επιχειρηματικότητας, να διασφαλίζονται τα δικαιώματα των εργαζομένων.</w:t>
      </w:r>
    </w:p>
    <w:p w14:paraId="2D05F713"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Βέβαια, το σημαντικότερο είναι οι θέσεις εργασίας. Το νο</w:t>
      </w:r>
      <w:r>
        <w:rPr>
          <w:rFonts w:eastAsia="Times New Roman"/>
          <w:color w:val="222222"/>
          <w:szCs w:val="24"/>
          <w:shd w:val="clear" w:color="auto" w:fill="FFFFFF"/>
        </w:rPr>
        <w:t>μοσχέδιο προωθεί τη βιώσιμη λειτουργία των λιμανιών και εξασφαλίζει τη βιωσιμότητα των οργανισμών λιμένων. Ωστόσο, η προοπτική δεν είναι απλώς να μη χαθούν θέσεις εργασίας. Ο στόχος είναι να απελευθερωθεί μία νέα αναπτυξιακή δυναμική που θα δημιουργήσει νέ</w:t>
      </w:r>
      <w:r>
        <w:rPr>
          <w:rFonts w:eastAsia="Times New Roman"/>
          <w:color w:val="222222"/>
          <w:szCs w:val="24"/>
          <w:shd w:val="clear" w:color="auto" w:fill="FFFFFF"/>
        </w:rPr>
        <w:t>ες αναβαθμισμένες ευκαιρίες για την απασχόληση.</w:t>
      </w:r>
    </w:p>
    <w:p w14:paraId="2D05F714"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Σχετικά με τις τροπολογίες θα ήθελα να πω τα εξής. Θέλω να σταθώ στην τροπολογία για τη δακοκτονία, μία υπόθεση που μας απασχολεί κάθε χρόνο με πάρα πολλά προβλήματα. Ελπίζουμε ότι με την οριστική λύση που έδ</w:t>
      </w:r>
      <w:r>
        <w:rPr>
          <w:rFonts w:eastAsia="Times New Roman"/>
          <w:color w:val="222222"/>
          <w:szCs w:val="24"/>
          <w:shd w:val="clear" w:color="auto" w:fill="FFFFFF"/>
        </w:rPr>
        <w:t>ωσε το Υπουργείο Αγροτικής Ανάπτυξης</w:t>
      </w:r>
      <w:r>
        <w:rPr>
          <w:rFonts w:eastAsia="Times New Roman"/>
          <w:color w:val="222222"/>
          <w:szCs w:val="24"/>
          <w:shd w:val="clear" w:color="auto" w:fill="FFFFFF"/>
        </w:rPr>
        <w:t>,</w:t>
      </w:r>
      <w:r>
        <w:rPr>
          <w:rFonts w:eastAsia="Times New Roman"/>
          <w:color w:val="222222"/>
          <w:szCs w:val="24"/>
          <w:shd w:val="clear" w:color="auto" w:fill="FFFFFF"/>
        </w:rPr>
        <w:t xml:space="preserve"> πραγματικά</w:t>
      </w:r>
      <w:r>
        <w:rPr>
          <w:rFonts w:eastAsia="Times New Roman"/>
          <w:color w:val="222222"/>
          <w:szCs w:val="24"/>
          <w:shd w:val="clear" w:color="auto" w:fill="FFFFFF"/>
        </w:rPr>
        <w:t>,</w:t>
      </w:r>
      <w:r>
        <w:rPr>
          <w:rFonts w:eastAsia="Times New Roman"/>
          <w:color w:val="222222"/>
          <w:szCs w:val="24"/>
          <w:shd w:val="clear" w:color="auto" w:fill="FFFFFF"/>
        </w:rPr>
        <w:t xml:space="preserve"> να μη χρειαστεί ποτέ να ασχοληθούμε, ούτε εμείς ούτε οι επόμενοι Βουλευτές και οι τοπικοί παράγοντες, με το ζήτημα αυτό. Να μπει δηλαδή σε μια σειρά.</w:t>
      </w:r>
    </w:p>
    <w:p w14:paraId="2D05F715"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θα ήθελα να επισημάνω ότι με την ώριμη πολιτική μ</w:t>
      </w:r>
      <w:r>
        <w:rPr>
          <w:rFonts w:eastAsia="Times New Roman"/>
          <w:color w:val="222222"/>
          <w:szCs w:val="24"/>
          <w:shd w:val="clear" w:color="auto" w:fill="FFFFFF"/>
        </w:rPr>
        <w:t xml:space="preserve">ας απόφαση για απόρριψη του μοντέλου των ιδιωτικοποιήσεων για τα δέκα περιφερειακά λιμάνια και την υιοθέτηση του μοντέλου </w:t>
      </w:r>
      <w:r>
        <w:rPr>
          <w:rFonts w:eastAsia="Times New Roman"/>
          <w:color w:val="222222"/>
          <w:szCs w:val="24"/>
          <w:shd w:val="clear" w:color="auto" w:fill="FFFFFF"/>
        </w:rPr>
        <w:lastRenderedPageBreak/>
        <w:t>παραχώρησης χώρων και υπηρεσιών επιτυγχάνουμε κάτι πολύ σημαντικό, υιοθετούμε ένα ευέλικτο τρόπο αξιοποίησης των εθνικών υποδομών, δεν</w:t>
      </w:r>
      <w:r>
        <w:rPr>
          <w:rFonts w:eastAsia="Times New Roman"/>
          <w:color w:val="222222"/>
          <w:szCs w:val="24"/>
          <w:shd w:val="clear" w:color="auto" w:fill="FFFFFF"/>
        </w:rPr>
        <w:t xml:space="preserve"> δημιουργούμε τετελεσμένα γεγονότα.</w:t>
      </w:r>
    </w:p>
    <w:p w14:paraId="2D05F716"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Γνωρίζετε πάρα πολύ καλά πόσο επιζήμια υπήρξε στο παρελθόν η βεβιασμένη και άστοχη πρακτική των ιδιωτικοποιήσεων. Δημιούργησε μη αναστρέψιμες καταστάσεις και αδιέξοδα.</w:t>
      </w:r>
    </w:p>
    <w:p w14:paraId="2D05F717"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πάρα πολύ.</w:t>
      </w:r>
    </w:p>
    <w:p w14:paraId="2D05F718" w14:textId="77777777" w:rsidR="00237587" w:rsidRDefault="00AE0D0F">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w:t>
      </w:r>
      <w:r>
        <w:rPr>
          <w:rFonts w:eastAsia="Times New Roman"/>
          <w:color w:val="222222"/>
          <w:szCs w:val="24"/>
          <w:shd w:val="clear" w:color="auto" w:fill="FFFFFF"/>
        </w:rPr>
        <w:t>ρυγα του ΣΥΡΙΖΑ)</w:t>
      </w:r>
    </w:p>
    <w:p w14:paraId="2D05F719" w14:textId="77777777" w:rsidR="00237587" w:rsidRDefault="00AE0D0F">
      <w:pPr>
        <w:spacing w:after="0" w:line="600" w:lineRule="auto"/>
        <w:ind w:firstLine="720"/>
        <w:jc w:val="both"/>
        <w:rPr>
          <w:rFonts w:eastAsia="Times New Roman"/>
          <w:color w:val="222222"/>
          <w:szCs w:val="24"/>
          <w:shd w:val="clear" w:color="auto" w:fill="FFFFFF"/>
        </w:rPr>
      </w:pPr>
      <w:r w:rsidRPr="002D2CCF">
        <w:rPr>
          <w:rFonts w:eastAsia="Times New Roman"/>
          <w:b/>
          <w:color w:val="222222"/>
          <w:szCs w:val="24"/>
          <w:shd w:val="clear" w:color="auto" w:fill="FFFFFF"/>
        </w:rPr>
        <w:t>ΠΡΟΕΔΡΕΥΩΝ (Μάριος Γεωργιάδης):</w:t>
      </w:r>
      <w:r>
        <w:rPr>
          <w:rFonts w:eastAsia="Times New Roman"/>
          <w:color w:val="222222"/>
          <w:szCs w:val="24"/>
          <w:shd w:val="clear" w:color="auto" w:fill="FFFFFF"/>
        </w:rPr>
        <w:t xml:space="preserve"> Ευχαριστούμε, κύριε Μορφίδη.</w:t>
      </w:r>
    </w:p>
    <w:p w14:paraId="2D05F71A"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Αθανασίου, Βουλευτής Λέσβου της Νέας Δημοκρατίας για επτά λεπτά.</w:t>
      </w:r>
    </w:p>
    <w:p w14:paraId="2D05F71B" w14:textId="77777777" w:rsidR="00237587" w:rsidRDefault="00AE0D0F">
      <w:pPr>
        <w:spacing w:after="0" w:line="600" w:lineRule="auto"/>
        <w:ind w:firstLine="720"/>
        <w:jc w:val="both"/>
        <w:rPr>
          <w:rFonts w:eastAsia="Times New Roman"/>
          <w:color w:val="222222"/>
          <w:szCs w:val="24"/>
          <w:shd w:val="clear" w:color="auto" w:fill="FFFFFF"/>
        </w:rPr>
      </w:pPr>
      <w:r w:rsidRPr="002D2CCF">
        <w:rPr>
          <w:rFonts w:eastAsia="Times New Roman"/>
          <w:b/>
          <w:color w:val="222222"/>
          <w:szCs w:val="24"/>
          <w:shd w:val="clear" w:color="auto" w:fill="FFFFFF"/>
        </w:rPr>
        <w:t>ΧΑΡΑΛΑΜΠΟΣ ΑΘΑΝΑΣΙΟΥ:</w:t>
      </w:r>
      <w:r>
        <w:rPr>
          <w:rFonts w:eastAsia="Times New Roman"/>
          <w:color w:val="222222"/>
          <w:szCs w:val="24"/>
          <w:shd w:val="clear" w:color="auto" w:fill="FFFFFF"/>
        </w:rPr>
        <w:t xml:space="preserve"> Ευχαριστώ, κύριε Πρόεδρε.</w:t>
      </w:r>
    </w:p>
    <w:p w14:paraId="2D05F71C"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συζητούμε σήμερα</w:t>
      </w:r>
      <w:r>
        <w:rPr>
          <w:rFonts w:eastAsia="Times New Roman"/>
          <w:color w:val="222222"/>
          <w:szCs w:val="24"/>
          <w:shd w:val="clear" w:color="auto" w:fill="FFFFFF"/>
        </w:rPr>
        <w:t xml:space="preserve"> ένα ακόμη πολυνομοσχέδιο του Υπουργείου Ναυτιλίας και Νησιωτικής Πολιτικής.</w:t>
      </w:r>
    </w:p>
    <w:p w14:paraId="2D05F71D"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Ακόμα περιμένουμε πότε θα συζητήσουμε ένα νομοσχέδιο του συγκεκριμένου Υπουργείου με αρχή, μέση και τέλος και </w:t>
      </w:r>
      <w:r>
        <w:rPr>
          <w:rFonts w:eastAsia="Times New Roman"/>
          <w:color w:val="222222"/>
          <w:szCs w:val="24"/>
          <w:shd w:val="clear" w:color="auto" w:fill="FFFFFF"/>
        </w:rPr>
        <w:lastRenderedPageBreak/>
        <w:t>όχι μία συρραφή άσχετων μεταξύ των διατάξεων παντός καιρού και θέματο</w:t>
      </w:r>
      <w:r>
        <w:rPr>
          <w:rFonts w:eastAsia="Times New Roman"/>
          <w:color w:val="222222"/>
          <w:szCs w:val="24"/>
          <w:shd w:val="clear" w:color="auto" w:fill="FFFFFF"/>
        </w:rPr>
        <w:t>ς.</w:t>
      </w:r>
    </w:p>
    <w:p w14:paraId="2D05F71E"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κύριο θέμα του νομοσχεδίου είναι αυτό της υποπαραχώρησης των λιμένων. Θέλω να ξεκαθαρίσω από την αρχή ότι η Νέα Δημοκρατία τάσσεται ανεπιφύλακτα υπέρ των τροποποιήσεων και της αξιοποίησης της δημόσιας περιουσίας σε σύμπραξη με τον ιδιωτικό τομέα. Αυτ</w:t>
      </w:r>
      <w:r>
        <w:rPr>
          <w:rFonts w:eastAsia="Times New Roman"/>
          <w:color w:val="222222"/>
          <w:szCs w:val="24"/>
          <w:shd w:val="clear" w:color="auto" w:fill="FFFFFF"/>
        </w:rPr>
        <w:t>ό, για να μην δημιουργούνται εντυπώσεις.</w:t>
      </w:r>
    </w:p>
    <w:p w14:paraId="2D05F71F"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Άλλωστε, δεν ήμασταν εμείς αυτοί που τρέχαμε στα κάγκελα όταν νομοθετήθηκε η αξιοποίηση του </w:t>
      </w:r>
      <w:r>
        <w:rPr>
          <w:rFonts w:eastAsia="Times New Roman"/>
          <w:color w:val="222222"/>
          <w:szCs w:val="24"/>
          <w:shd w:val="clear" w:color="auto" w:fill="FFFFFF"/>
        </w:rPr>
        <w:t>λ</w:t>
      </w:r>
      <w:r>
        <w:rPr>
          <w:rFonts w:eastAsia="Times New Roman"/>
          <w:color w:val="222222"/>
          <w:szCs w:val="24"/>
          <w:shd w:val="clear" w:color="auto" w:fill="FFFFFF"/>
        </w:rPr>
        <w:t xml:space="preserve">ιμανιού του Πειραιά, </w:t>
      </w:r>
      <w:r>
        <w:rPr>
          <w:rFonts w:eastAsia="Times New Roman"/>
          <w:color w:val="222222"/>
          <w:szCs w:val="24"/>
          <w:shd w:val="clear" w:color="auto" w:fill="FFFFFF"/>
        </w:rPr>
        <w:t>τ</w:t>
      </w:r>
      <w:r>
        <w:rPr>
          <w:rFonts w:eastAsia="Times New Roman"/>
          <w:color w:val="222222"/>
          <w:szCs w:val="24"/>
          <w:shd w:val="clear" w:color="auto" w:fill="FFFFFF"/>
        </w:rPr>
        <w:t>ο οποίο, χάρη στην τότε παρέμβασή μας, βρίσκεται στην κορυφή της Ευρώπης, όταν εσείς τότε ωρυόσασταν</w:t>
      </w:r>
      <w:r>
        <w:rPr>
          <w:rFonts w:eastAsia="Times New Roman"/>
          <w:color w:val="222222"/>
          <w:szCs w:val="24"/>
          <w:shd w:val="clear" w:color="auto" w:fill="FFFFFF"/>
        </w:rPr>
        <w:t xml:space="preserve">  για ξεπούλημα. Όμως, δεν μπορούμε να συμφωνούμε χωρίς να εξετάσουμε τι ακριβώς νομοθετείτε εδώ. Είναι σαφές ότι νομοθετείτε την υποπαραχώρηση των λιμανιών χωρίς σχέδιο, χωρίς μελέτη, χωρίς να σας ενδιαφέρουν οι συνέπειες.</w:t>
      </w:r>
    </w:p>
    <w:p w14:paraId="2D05F720"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ότι δεν υπάρχει κανένα σχέδιο</w:t>
      </w:r>
      <w:r>
        <w:rPr>
          <w:rFonts w:eastAsia="Times New Roman"/>
          <w:color w:val="222222"/>
          <w:szCs w:val="24"/>
          <w:shd w:val="clear" w:color="auto" w:fill="FFFFFF"/>
        </w:rPr>
        <w:t xml:space="preserve"> προκύπτει από τα τέλη που θα επιβάλλονται στους υποπαραχωρησιούχους και τα οποία, μάλιστα, επιβάλλονται επί του τζίρου, ενώ το κριτήριο που </w:t>
      </w:r>
      <w:r>
        <w:rPr>
          <w:rFonts w:eastAsia="Times New Roman"/>
          <w:color w:val="222222"/>
          <w:szCs w:val="24"/>
          <w:shd w:val="clear" w:color="auto" w:fill="FFFFFF"/>
        </w:rPr>
        <w:lastRenderedPageBreak/>
        <w:t xml:space="preserve">θα καθορίζει είναι κυρίως η επιβίωση του </w:t>
      </w:r>
      <w:r>
        <w:rPr>
          <w:rFonts w:eastAsia="Times New Roman"/>
          <w:color w:val="222222"/>
          <w:szCs w:val="24"/>
          <w:shd w:val="clear" w:color="auto" w:fill="FFFFFF"/>
        </w:rPr>
        <w:t>ο</w:t>
      </w:r>
      <w:r>
        <w:rPr>
          <w:rFonts w:eastAsia="Times New Roman"/>
          <w:color w:val="222222"/>
          <w:szCs w:val="24"/>
          <w:shd w:val="clear" w:color="auto" w:fill="FFFFFF"/>
        </w:rPr>
        <w:t xml:space="preserve">ργανισμού </w:t>
      </w:r>
      <w:r>
        <w:rPr>
          <w:rFonts w:eastAsia="Times New Roman"/>
          <w:color w:val="222222"/>
          <w:szCs w:val="24"/>
          <w:shd w:val="clear" w:color="auto" w:fill="FFFFFF"/>
        </w:rPr>
        <w:t>λ</w:t>
      </w:r>
      <w:r>
        <w:rPr>
          <w:rFonts w:eastAsia="Times New Roman"/>
          <w:color w:val="222222"/>
          <w:szCs w:val="24"/>
          <w:shd w:val="clear" w:color="auto" w:fill="FFFFFF"/>
        </w:rPr>
        <w:t xml:space="preserve">ιμένα και όχι οι συνθήκες της αγοράς και οι συγκεκριμένες </w:t>
      </w:r>
      <w:r>
        <w:rPr>
          <w:rFonts w:eastAsia="Times New Roman"/>
          <w:color w:val="222222"/>
          <w:szCs w:val="24"/>
          <w:shd w:val="clear" w:color="auto" w:fill="FFFFFF"/>
        </w:rPr>
        <w:t>συνθήκες και προοπτικές του κάθε λιμανιού ή έστω μία μελέτη βιωσιμότητας.</w:t>
      </w:r>
    </w:p>
    <w:p w14:paraId="2D05F721"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τον τρόπο αυτόν είναι σίγουρο πως πολλά λιμάνια είτε δεν θα βρουν επενδυτές, είτε το τίμημα που θα εισπράξει το </w:t>
      </w:r>
      <w:r>
        <w:rPr>
          <w:rFonts w:eastAsia="Times New Roman"/>
          <w:color w:val="222222"/>
          <w:szCs w:val="24"/>
          <w:shd w:val="clear" w:color="auto" w:fill="FFFFFF"/>
        </w:rPr>
        <w:t>δ</w:t>
      </w:r>
      <w:r>
        <w:rPr>
          <w:rFonts w:eastAsia="Times New Roman"/>
          <w:color w:val="222222"/>
          <w:szCs w:val="24"/>
          <w:shd w:val="clear" w:color="auto" w:fill="FFFFFF"/>
        </w:rPr>
        <w:t>ημόσιο θα είναι σημαντικά μειωμένο. Το μεγαλύτερο, όμως, ζήτημα με</w:t>
      </w:r>
      <w:r>
        <w:rPr>
          <w:rFonts w:eastAsia="Times New Roman"/>
          <w:color w:val="222222"/>
          <w:szCs w:val="24"/>
          <w:shd w:val="clear" w:color="auto" w:fill="FFFFFF"/>
        </w:rPr>
        <w:t xml:space="preserve"> τις ρυθμίσεις σας είναι πως αν υποπαραχωρηθούν για μεγάλο χρονικό διάστημα οι βασικές λειτουργίες των λιμένων, αυτό που θα συμβεί με τους υφιστάμενους οργανισμούς θα είναι το ένα από τα εξής δύο:</w:t>
      </w:r>
    </w:p>
    <w:p w14:paraId="2D05F722"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Είτε θα καταστούν υπεργολάβοι των παραχωρησιούχων, είτε θα </w:t>
      </w:r>
      <w:r>
        <w:rPr>
          <w:rFonts w:eastAsia="Times New Roman"/>
          <w:color w:val="222222"/>
          <w:szCs w:val="24"/>
          <w:shd w:val="clear" w:color="auto" w:fill="FFFFFF"/>
        </w:rPr>
        <w:t>καταστούν κατά μείζονα λόγο άνευ αντικειμένου.</w:t>
      </w:r>
    </w:p>
    <w:p w14:paraId="2D05F723"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Στην πρώτη περίπτωση θα πρόκειται για καταστροφικό αποτέλεσμα, αν δεν έχουν εξασφαλιστεί, κύριε Υπουργέ, σημαντικές επενδύσεις πριν την υποπαραχώρηση.</w:t>
      </w:r>
    </w:p>
    <w:p w14:paraId="2D05F724"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 δεύτερη περίπτωση θα φτάσουμε στο σημείο το Υπουργείο </w:t>
      </w:r>
      <w:r>
        <w:rPr>
          <w:rFonts w:eastAsia="Times New Roman"/>
          <w:color w:val="222222"/>
          <w:szCs w:val="24"/>
          <w:shd w:val="clear" w:color="auto" w:fill="FFFFFF"/>
        </w:rPr>
        <w:t xml:space="preserve">Ναυτιλίας, η Ρυθμιστική Αρχή Λιμένων και οι </w:t>
      </w:r>
      <w:r>
        <w:rPr>
          <w:rFonts w:eastAsia="Times New Roman"/>
          <w:color w:val="222222"/>
          <w:szCs w:val="24"/>
          <w:shd w:val="clear" w:color="auto" w:fill="FFFFFF"/>
        </w:rPr>
        <w:t>ο</w:t>
      </w:r>
      <w:r>
        <w:rPr>
          <w:rFonts w:eastAsia="Times New Roman"/>
          <w:color w:val="222222"/>
          <w:szCs w:val="24"/>
          <w:shd w:val="clear" w:color="auto" w:fill="FFFFFF"/>
        </w:rPr>
        <w:t xml:space="preserve">ργανισμοί </w:t>
      </w:r>
      <w:r>
        <w:rPr>
          <w:rFonts w:eastAsia="Times New Roman"/>
          <w:color w:val="222222"/>
          <w:szCs w:val="24"/>
          <w:shd w:val="clear" w:color="auto" w:fill="FFFFFF"/>
        </w:rPr>
        <w:t>λ</w:t>
      </w:r>
      <w:r>
        <w:rPr>
          <w:rFonts w:eastAsia="Times New Roman"/>
          <w:color w:val="222222"/>
          <w:szCs w:val="24"/>
          <w:shd w:val="clear" w:color="auto" w:fill="FFFFFF"/>
        </w:rPr>
        <w:t xml:space="preserve">ιμένων να έχουν ταυτόχρονα αρμοδιότητα επί ενός περιφερειακού λιμένα με επικαλυπτόμενες αρμοδιότητες και με ό,τι </w:t>
      </w:r>
      <w:r>
        <w:rPr>
          <w:rFonts w:eastAsia="Times New Roman"/>
          <w:color w:val="222222"/>
          <w:szCs w:val="24"/>
          <w:shd w:val="clear" w:color="auto" w:fill="FFFFFF"/>
        </w:rPr>
        <w:lastRenderedPageBreak/>
        <w:t>αυτό συνεπάγεται με τη σύγχυση αυτή των αρμοδιοτήτων. Κανένα σχέδιο, λοιπόν, για την επ</w:t>
      </w:r>
      <w:r>
        <w:rPr>
          <w:rFonts w:eastAsia="Times New Roman"/>
          <w:color w:val="222222"/>
          <w:szCs w:val="24"/>
          <w:shd w:val="clear" w:color="auto" w:fill="FFFFFF"/>
        </w:rPr>
        <w:t>όμενη μέρα των οργανισμών λιμένος.</w:t>
      </w:r>
    </w:p>
    <w:p w14:paraId="2D05F725"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ερωτώ ευθέως: Τι θα πείτε αύριο στους υπαλλήλους των οργανισμών που είτε θα καταλήξουν εν τοις πράγμασι υπάλληλοι των ιδιωτών, είτε δεν θα έχουν αντικείμενο και θα αισθάνονται ανασφάλεια για το εργασιακό τους μέλλον; </w:t>
      </w:r>
      <w:r>
        <w:rPr>
          <w:rFonts w:eastAsia="Times New Roman"/>
          <w:color w:val="222222"/>
          <w:szCs w:val="24"/>
          <w:shd w:val="clear" w:color="auto" w:fill="FFFFFF"/>
        </w:rPr>
        <w:t>Τι προνοήσατε; Η απάντηση είναι απολύτως τίποτα, γιατί γνωρίζετε πως σε λίγο καιρό δεν θα είστε Κυβέρνηση. Άλλοι θα πρέπει να αντιμετωπίσουν τα προβλήματα που εσείς δημιουργείτε.</w:t>
      </w:r>
    </w:p>
    <w:p w14:paraId="2D05F726"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Πάμε τώρα -στον χρόνο που μου απομένει- να αναφερθώ σε κάποιες από τις λοιπές</w:t>
      </w:r>
      <w:r>
        <w:rPr>
          <w:rFonts w:eastAsia="Times New Roman"/>
          <w:color w:val="222222"/>
          <w:szCs w:val="24"/>
          <w:shd w:val="clear" w:color="auto" w:fill="FFFFFF"/>
        </w:rPr>
        <w:t xml:space="preserve"> διατάξεις του νομοσχεδίου.</w:t>
      </w:r>
    </w:p>
    <w:p w14:paraId="2D05F727"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Πρώτα από όλα</w:t>
      </w:r>
      <w:r w:rsidRPr="003E7BC1">
        <w:rPr>
          <w:rFonts w:eastAsia="Times New Roman"/>
          <w:color w:val="222222"/>
          <w:szCs w:val="24"/>
          <w:shd w:val="clear" w:color="auto" w:fill="FFFFFF"/>
        </w:rPr>
        <w:t>,</w:t>
      </w:r>
      <w:r>
        <w:rPr>
          <w:rFonts w:eastAsia="Times New Roman"/>
          <w:color w:val="222222"/>
          <w:szCs w:val="24"/>
          <w:shd w:val="clear" w:color="auto" w:fill="FFFFFF"/>
        </w:rPr>
        <w:t xml:space="preserve"> είναι το ζήτημα των αρμοδιοτήτων του Λιμενικού Σώματος. Ακόμα και αν δεχτούμε ότι όντως το </w:t>
      </w:r>
      <w:r>
        <w:rPr>
          <w:rFonts w:eastAsia="Times New Roman"/>
          <w:color w:val="222222"/>
          <w:szCs w:val="24"/>
          <w:shd w:val="clear" w:color="auto" w:fill="FFFFFF"/>
        </w:rPr>
        <w:t>λ</w:t>
      </w:r>
      <w:r>
        <w:rPr>
          <w:rFonts w:eastAsia="Times New Roman"/>
          <w:color w:val="222222"/>
          <w:szCs w:val="24"/>
          <w:shd w:val="clear" w:color="auto" w:fill="FFFFFF"/>
        </w:rPr>
        <w:t>ιμενικό πρέπει να έχει αρμοδιότητα επί του αιγιαλού και της παραλίας, πράγμα που σηκώνει μεγάλη συζήτηση, δεν είναι δυνατ</w:t>
      </w:r>
      <w:r>
        <w:rPr>
          <w:rFonts w:eastAsia="Times New Roman"/>
          <w:color w:val="222222"/>
          <w:szCs w:val="24"/>
          <w:shd w:val="clear" w:color="auto" w:fill="FFFFFF"/>
        </w:rPr>
        <w:t xml:space="preserve">όν να νομοθετείτε κατά αυτόν τον τρόπο, δηλαδή με μία διάταξη σε άσχετο νομοσχέδιο, αυτή δηλαδή της μεταφοράς αρμοδιότητας. </w:t>
      </w:r>
    </w:p>
    <w:p w14:paraId="2D05F728"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Δεν παρέχετε ούτε μία πληροφορία</w:t>
      </w:r>
      <w:r>
        <w:rPr>
          <w:rFonts w:eastAsia="Times New Roman"/>
          <w:color w:val="222222"/>
          <w:szCs w:val="24"/>
          <w:shd w:val="clear" w:color="auto" w:fill="FFFFFF"/>
        </w:rPr>
        <w:t>,</w:t>
      </w:r>
      <w:r>
        <w:rPr>
          <w:rFonts w:eastAsia="Times New Roman"/>
          <w:color w:val="222222"/>
          <w:szCs w:val="24"/>
          <w:shd w:val="clear" w:color="auto" w:fill="FFFFFF"/>
        </w:rPr>
        <w:t xml:space="preserve"> που να μας καθησυχάζει πώς το </w:t>
      </w:r>
      <w:r>
        <w:rPr>
          <w:rFonts w:eastAsia="Times New Roman"/>
          <w:color w:val="222222"/>
          <w:szCs w:val="24"/>
          <w:shd w:val="clear" w:color="auto" w:fill="FFFFFF"/>
        </w:rPr>
        <w:t>λ</w:t>
      </w:r>
      <w:r>
        <w:rPr>
          <w:rFonts w:eastAsia="Times New Roman"/>
          <w:color w:val="222222"/>
          <w:szCs w:val="24"/>
          <w:shd w:val="clear" w:color="auto" w:fill="FFFFFF"/>
        </w:rPr>
        <w:t>ιμενικό αύριο θα έχει τις διαδικασίες, τους ανθρώπινους πόρους και</w:t>
      </w:r>
      <w:r>
        <w:rPr>
          <w:rFonts w:eastAsia="Times New Roman"/>
          <w:color w:val="222222"/>
          <w:szCs w:val="24"/>
          <w:shd w:val="clear" w:color="auto" w:fill="FFFFFF"/>
        </w:rPr>
        <w:t xml:space="preserve"> τις υποδομές να ανταποκριθεί στις αρμοδιότητες αυτές, όπως και ο εισηγητής μας κ. Πλακιωτάκης αναλυτικά σας ανέφερε στην εισήγησή του. Διότι το ουσιαστικό είναι ο αιγιαλός και οι παραλίες να αστυνομεύονται και όχι να κάνουμε θεωρητική συζήτηση για το ποιο</w:t>
      </w:r>
      <w:r>
        <w:rPr>
          <w:rFonts w:eastAsia="Times New Roman"/>
          <w:color w:val="222222"/>
          <w:szCs w:val="24"/>
          <w:shd w:val="clear" w:color="auto" w:fill="FFFFFF"/>
        </w:rPr>
        <w:t xml:space="preserve">ς είναι ο πιο κατάλληλος να αστυνομεύει. </w:t>
      </w:r>
    </w:p>
    <w:p w14:paraId="2D05F729"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Σχετικά με το ζήτημα των πανελλαδικών εξετάσεων για την εισαγωγή στις λιμενικές σχολές, σας λέγαμε πριν λίγο καιρό πως δεν θα μπορέσετε να το δρομολογήσετε γιατί δεν κάνετε κα</w:t>
      </w:r>
      <w:r>
        <w:rPr>
          <w:rFonts w:eastAsia="Times New Roman"/>
          <w:color w:val="222222"/>
          <w:szCs w:val="24"/>
          <w:shd w:val="clear" w:color="auto" w:fill="FFFFFF"/>
        </w:rPr>
        <w:t>μ</w:t>
      </w:r>
      <w:r>
        <w:rPr>
          <w:rFonts w:eastAsia="Times New Roman"/>
          <w:color w:val="222222"/>
          <w:szCs w:val="24"/>
          <w:shd w:val="clear" w:color="auto" w:fill="FFFFFF"/>
        </w:rPr>
        <w:t>μία προεργασία. Μας λέγατε ότι εκδημοκ</w:t>
      </w:r>
      <w:r>
        <w:rPr>
          <w:rFonts w:eastAsia="Times New Roman"/>
          <w:color w:val="222222"/>
          <w:szCs w:val="24"/>
          <w:shd w:val="clear" w:color="auto" w:fill="FFFFFF"/>
        </w:rPr>
        <w:t>ρατίζετε τάχα το Λιμενικό Σώμα λες και ήταν κάποιο άντρο αντιδημοκρατικών στοιχείων. Έρχεστε σήμερα και ομολογείτε ότι αποτύχατε, χωρίς να επιλύετε και το ζήτημα της στελέχωσης του Λιμενικού Σώματος. Μάλιστα, διενεργείτε διαγωνισμούς εκτός ΑΣΕΠ.</w:t>
      </w:r>
    </w:p>
    <w:p w14:paraId="2D05F72A"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δεν εί</w:t>
      </w:r>
      <w:r>
        <w:rPr>
          <w:rFonts w:eastAsia="Times New Roman"/>
          <w:color w:val="222222"/>
          <w:szCs w:val="24"/>
          <w:shd w:val="clear" w:color="auto" w:fill="FFFFFF"/>
        </w:rPr>
        <w:t>ναι η μόνη διάταξη του νομοσχεδίου που συνιστά ομολογία αποτυχίας. Είναι και η διάταξη του άρθρου 10 για τη ναύλωση των σκαφών.</w:t>
      </w:r>
    </w:p>
    <w:p w14:paraId="2D05F72B"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αν ένα πράγμα μάθαμε μετά από τέσσερα χρόνια ΣΥΡΙΖΑ είναι πως ούτε στον τομέα της ναυτιλίας υπάρχε</w:t>
      </w:r>
      <w:r>
        <w:rPr>
          <w:rFonts w:eastAsia="Times New Roman"/>
          <w:color w:val="222222"/>
          <w:szCs w:val="24"/>
          <w:shd w:val="clear" w:color="auto" w:fill="FFFFFF"/>
        </w:rPr>
        <w:t>ι συγκροτημένη πολιτική σκέψη. Όλα γίνονται χωρίς μελέτη, χωρίς σχέδιο, χωρίς στρατηγική. Κουραστήκαμε να συζητάμε πολυνομοσχέδια με αποσπασματικές ρυθμίσεις και νομοσχέδια που έρχονται το ένα να διορθώσει τα λάθη που είχε το προηγούμενο.</w:t>
      </w:r>
    </w:p>
    <w:p w14:paraId="2D05F72C"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Φυσικά και καταψη</w:t>
      </w:r>
      <w:r>
        <w:rPr>
          <w:rFonts w:eastAsia="Times New Roman"/>
          <w:color w:val="222222"/>
          <w:szCs w:val="24"/>
          <w:shd w:val="clear" w:color="auto" w:fill="FFFFFF"/>
        </w:rPr>
        <w:t xml:space="preserve">φίζουμε και αυτό το νομοσχέδιο, εκτός βέβαια από ορισμένα συγκεκριμένα άρθρα, όπως είναι το άρθρο 21 στο οποίο υπάρχουν ευεργετικές διατάξεις για την οικογένεια του στελέχους του Λιμενικού Σώματος </w:t>
      </w:r>
      <w:r>
        <w:rPr>
          <w:rFonts w:eastAsia="Times New Roman"/>
          <w:color w:val="222222"/>
          <w:szCs w:val="24"/>
          <w:shd w:val="clear" w:color="auto" w:fill="FFFFFF"/>
        </w:rPr>
        <w:t>και</w:t>
      </w:r>
      <w:r>
        <w:rPr>
          <w:rFonts w:eastAsia="Times New Roman"/>
          <w:color w:val="222222"/>
          <w:szCs w:val="24"/>
          <w:shd w:val="clear" w:color="auto" w:fill="FFFFFF"/>
        </w:rPr>
        <w:t xml:space="preserve"> Ελληνικής Ακτοφυλακής, του αείμνηστου Κυριάκου Παπαδόπο</w:t>
      </w:r>
      <w:r>
        <w:rPr>
          <w:rFonts w:eastAsia="Times New Roman"/>
          <w:color w:val="222222"/>
          <w:szCs w:val="24"/>
          <w:shd w:val="clear" w:color="auto" w:fill="FFFFFF"/>
        </w:rPr>
        <w:t>υλου, ο όποιος απεβίωσε ευρισκόμενος σε ενεργό υπηρεσία.</w:t>
      </w:r>
    </w:p>
    <w:p w14:paraId="2D05F72D"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τώρα, κύριε Υπουργέ, να αναφερθώ σε δύο τροπολογίες. Φαντάζομαι οι συναρμόδιοι Υπουργοί να παρακολουθούν, γιατί έχουν φύγει. Αναφέρομαι πρώτα στην τροπολογία με γενικό αριθμό 1975 και ειδικό</w:t>
      </w:r>
      <w:r>
        <w:rPr>
          <w:rFonts w:eastAsia="Times New Roman"/>
          <w:color w:val="222222"/>
          <w:szCs w:val="24"/>
          <w:shd w:val="clear" w:color="auto" w:fill="FFFFFF"/>
        </w:rPr>
        <w:t xml:space="preserve"> αριθμό 55 που κατατέθηκε σήμερα, του Υπουργού Ψηφιακής Πολιτικής.</w:t>
      </w:r>
    </w:p>
    <w:p w14:paraId="2D05F72E"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πρώτη παράγραφος του άρθρου της τροπολογίας αφορά προσλήψεις εκτός πράξεων Υπουργικού Συμβουλίου. Γιατί, άραγε; Μου δόθηκε η ευκαιρία να τη μελετήσω στο διάστημα που κατατέθηκε, γιατί </w:t>
      </w:r>
      <w:r>
        <w:rPr>
          <w:rFonts w:eastAsia="Times New Roman"/>
          <w:color w:val="222222"/>
          <w:szCs w:val="24"/>
          <w:shd w:val="clear" w:color="auto" w:fill="FFFFFF"/>
        </w:rPr>
        <w:t>κατατέθηκε πριν λίγη ώρα. Γιατί, λοιπόν, γίνονται προσλήψεις εκτός πράξεων Υπουργικού Συμβουλίου, όπως προέβλεπε η βασική διάταξη; Επίσης, δεν γίνεται αναφορά στην έκθεση του Γενικού Λογιστηρίου του Κράτους σχετικά με το ύψος δαπάνης των προσλήψεων. Κανένα</w:t>
      </w:r>
      <w:r>
        <w:rPr>
          <w:rFonts w:eastAsia="Times New Roman"/>
          <w:color w:val="222222"/>
          <w:szCs w:val="24"/>
          <w:shd w:val="clear" w:color="auto" w:fill="FFFFFF"/>
        </w:rPr>
        <w:t>ς προγραμματισμός και εκτός ελέγχου η ρύθμιση, από τον έλεγχο δηλαδή, του Γενικού Λογιστηρίου του Κράτους.</w:t>
      </w:r>
    </w:p>
    <w:p w14:paraId="2D05F72F"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δεύτερο άρθρο της τροπολογίας η πρώτη παράγραφος ξενίζει και δημιουργεί απορίες, γιατί δίνει τη δυνατότητα...</w:t>
      </w:r>
    </w:p>
    <w:p w14:paraId="2D05F730" w14:textId="77777777" w:rsidR="00237587" w:rsidRDefault="00AE0D0F">
      <w:pPr>
        <w:spacing w:after="0" w:line="600" w:lineRule="auto"/>
        <w:ind w:firstLine="720"/>
        <w:jc w:val="both"/>
        <w:rPr>
          <w:rFonts w:eastAsia="Times New Roman"/>
          <w:color w:val="222222"/>
          <w:szCs w:val="24"/>
          <w:shd w:val="clear" w:color="auto" w:fill="FFFFFF"/>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w:t>
      </w:r>
      <w:r w:rsidRPr="00F81B27">
        <w:rPr>
          <w:rFonts w:eastAsia="Times New Roman" w:cs="Times New Roman"/>
          <w:szCs w:val="24"/>
        </w:rPr>
        <w:t>ι λήξεως του χρόνου ομιλίας του κυρίου Βουλευτή)</w:t>
      </w:r>
    </w:p>
    <w:p w14:paraId="2D05F731"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δώστε μου μισό λεπτό ακόμα. </w:t>
      </w:r>
    </w:p>
    <w:p w14:paraId="2D05F732" w14:textId="77777777" w:rsidR="00237587" w:rsidRDefault="00AE0D0F">
      <w:pPr>
        <w:spacing w:after="0" w:line="600" w:lineRule="auto"/>
        <w:ind w:firstLine="720"/>
        <w:jc w:val="both"/>
        <w:rPr>
          <w:rFonts w:eastAsia="Times New Roman" w:cs="Times New Roman"/>
          <w:szCs w:val="24"/>
        </w:rPr>
      </w:pPr>
      <w:r>
        <w:rPr>
          <w:rFonts w:eastAsia="Times New Roman"/>
          <w:color w:val="222222"/>
          <w:szCs w:val="24"/>
          <w:shd w:val="clear" w:color="auto" w:fill="FFFFFF"/>
        </w:rPr>
        <w:t>Δίνει, λοιπόν, τη δυνατότητα στον Υπουργό Ψηφιακής Πολιτικής να κάνει έλεγχο σε όλες τις καταβολές του ΕΣΠΑ 2007-2013 ως εποπτεύον όργανο της κοινωνίας της πληροφο</w:t>
      </w:r>
      <w:r>
        <w:rPr>
          <w:rFonts w:eastAsia="Times New Roman"/>
          <w:color w:val="222222"/>
          <w:szCs w:val="24"/>
          <w:shd w:val="clear" w:color="auto" w:fill="FFFFFF"/>
        </w:rPr>
        <w:t>ρικής.</w:t>
      </w:r>
    </w:p>
    <w:p w14:paraId="2D05F733" w14:textId="77777777" w:rsidR="00237587" w:rsidRDefault="00AE0D0F">
      <w:pPr>
        <w:spacing w:after="0" w:line="600" w:lineRule="auto"/>
        <w:jc w:val="both"/>
        <w:rPr>
          <w:rFonts w:eastAsia="Times New Roman"/>
          <w:szCs w:val="24"/>
        </w:rPr>
      </w:pPr>
      <w:r>
        <w:rPr>
          <w:rFonts w:eastAsia="Times New Roman"/>
          <w:szCs w:val="24"/>
        </w:rPr>
        <w:lastRenderedPageBreak/>
        <w:t>Δ</w:t>
      </w:r>
      <w:r w:rsidRPr="00182AA4">
        <w:rPr>
          <w:rFonts w:eastAsia="Times New Roman"/>
          <w:szCs w:val="24"/>
        </w:rPr>
        <w:t>ηλαδή</w:t>
      </w:r>
      <w:r>
        <w:rPr>
          <w:rFonts w:eastAsia="Times New Roman"/>
          <w:szCs w:val="24"/>
        </w:rPr>
        <w:t xml:space="preserve">, </w:t>
      </w:r>
      <w:r w:rsidRPr="00182AA4">
        <w:rPr>
          <w:rFonts w:eastAsia="Times New Roman"/>
          <w:szCs w:val="24"/>
        </w:rPr>
        <w:t>επιδιώκετ</w:t>
      </w:r>
      <w:r>
        <w:rPr>
          <w:rFonts w:eastAsia="Times New Roman"/>
          <w:szCs w:val="24"/>
        </w:rPr>
        <w:t>ε</w:t>
      </w:r>
      <w:r w:rsidRPr="00182AA4">
        <w:rPr>
          <w:rFonts w:eastAsia="Times New Roman"/>
          <w:szCs w:val="24"/>
        </w:rPr>
        <w:t xml:space="preserve"> να βρείτε ατασθαλίες κατά την περίοδο διακυβέρνησής </w:t>
      </w:r>
      <w:r>
        <w:rPr>
          <w:rFonts w:eastAsia="Times New Roman"/>
          <w:szCs w:val="24"/>
        </w:rPr>
        <w:t>μας;</w:t>
      </w:r>
      <w:r w:rsidRPr="00182AA4">
        <w:rPr>
          <w:rFonts w:eastAsia="Times New Roman"/>
          <w:szCs w:val="24"/>
        </w:rPr>
        <w:t xml:space="preserve"> </w:t>
      </w:r>
      <w:r>
        <w:rPr>
          <w:rFonts w:eastAsia="Times New Roman"/>
          <w:szCs w:val="24"/>
        </w:rPr>
        <w:t>Π</w:t>
      </w:r>
      <w:r w:rsidRPr="00182AA4">
        <w:rPr>
          <w:rFonts w:eastAsia="Times New Roman"/>
          <w:szCs w:val="24"/>
        </w:rPr>
        <w:t>οιος ο πραγματικός λόγος αυτ</w:t>
      </w:r>
      <w:r>
        <w:rPr>
          <w:rFonts w:eastAsia="Times New Roman"/>
          <w:szCs w:val="24"/>
        </w:rPr>
        <w:t>ού</w:t>
      </w:r>
      <w:r>
        <w:rPr>
          <w:rFonts w:eastAsia="Times New Roman"/>
          <w:szCs w:val="24"/>
        </w:rPr>
        <w:t>,</w:t>
      </w:r>
      <w:r>
        <w:rPr>
          <w:rFonts w:eastAsia="Times New Roman"/>
          <w:szCs w:val="24"/>
        </w:rPr>
        <w:t xml:space="preserve"> </w:t>
      </w:r>
      <w:r w:rsidRPr="00182AA4">
        <w:rPr>
          <w:rFonts w:eastAsia="Times New Roman"/>
          <w:szCs w:val="24"/>
        </w:rPr>
        <w:t>τ</w:t>
      </w:r>
      <w:r>
        <w:rPr>
          <w:rFonts w:eastAsia="Times New Roman"/>
          <w:szCs w:val="24"/>
        </w:rPr>
        <w:t>ου</w:t>
      </w:r>
      <w:r w:rsidRPr="00182AA4">
        <w:rPr>
          <w:rFonts w:eastAsia="Times New Roman"/>
          <w:szCs w:val="24"/>
        </w:rPr>
        <w:t xml:space="preserve"> σε τέτοιο βάθος αναδρομικού ελέγχου</w:t>
      </w:r>
      <w:r>
        <w:rPr>
          <w:rFonts w:eastAsia="Times New Roman"/>
          <w:szCs w:val="24"/>
        </w:rPr>
        <w:t>;</w:t>
      </w:r>
    </w:p>
    <w:p w14:paraId="2D05F734" w14:textId="77777777" w:rsidR="00237587" w:rsidRDefault="00AE0D0F">
      <w:pPr>
        <w:spacing w:after="0" w:line="600" w:lineRule="auto"/>
        <w:ind w:firstLine="720"/>
        <w:jc w:val="both"/>
        <w:rPr>
          <w:rFonts w:eastAsia="Times New Roman"/>
          <w:szCs w:val="24"/>
        </w:rPr>
      </w:pPr>
      <w:r w:rsidRPr="00182AA4">
        <w:rPr>
          <w:rFonts w:eastAsia="Times New Roman"/>
          <w:szCs w:val="24"/>
        </w:rPr>
        <w:t>Στη δεύτερη παράγραφο</w:t>
      </w:r>
      <w:r>
        <w:rPr>
          <w:rFonts w:eastAsia="Times New Roman"/>
          <w:szCs w:val="24"/>
        </w:rPr>
        <w:t xml:space="preserve"> του δεύτερου άρθρου ανακαλούνται οι σε αυτή </w:t>
      </w:r>
      <w:r w:rsidRPr="00182AA4">
        <w:rPr>
          <w:rFonts w:eastAsia="Times New Roman"/>
          <w:szCs w:val="24"/>
        </w:rPr>
        <w:t xml:space="preserve"> αναφερόμενες </w:t>
      </w:r>
      <w:r>
        <w:rPr>
          <w:rFonts w:eastAsia="Times New Roman"/>
          <w:szCs w:val="24"/>
        </w:rPr>
        <w:t>αποφάσεις</w:t>
      </w:r>
      <w:r w:rsidRPr="00182AA4">
        <w:rPr>
          <w:rFonts w:eastAsia="Times New Roman"/>
          <w:szCs w:val="24"/>
        </w:rPr>
        <w:t xml:space="preserve"> δημοσιονο</w:t>
      </w:r>
      <w:r w:rsidRPr="00182AA4">
        <w:rPr>
          <w:rFonts w:eastAsia="Times New Roman"/>
          <w:szCs w:val="24"/>
        </w:rPr>
        <w:t>μικής διόρθωσης</w:t>
      </w:r>
      <w:r>
        <w:rPr>
          <w:rFonts w:eastAsia="Times New Roman"/>
          <w:szCs w:val="24"/>
        </w:rPr>
        <w:t>,</w:t>
      </w:r>
      <w:r w:rsidRPr="00182AA4">
        <w:rPr>
          <w:rFonts w:eastAsia="Times New Roman"/>
          <w:szCs w:val="24"/>
        </w:rPr>
        <w:t xml:space="preserve"> χωρίς να αναφέρεται στην αιτιολογική έκθεση ο λόγος</w:t>
      </w:r>
      <w:r>
        <w:rPr>
          <w:rFonts w:eastAsia="Times New Roman"/>
          <w:szCs w:val="24"/>
        </w:rPr>
        <w:t>.</w:t>
      </w:r>
      <w:r w:rsidRPr="00182AA4">
        <w:rPr>
          <w:rFonts w:eastAsia="Times New Roman"/>
          <w:szCs w:val="24"/>
        </w:rPr>
        <w:t xml:space="preserve"> Ποιος είναι ο λόγος</w:t>
      </w:r>
      <w:r>
        <w:rPr>
          <w:rFonts w:eastAsia="Times New Roman"/>
          <w:szCs w:val="24"/>
        </w:rPr>
        <w:t xml:space="preserve"> που ανακαλούνται; </w:t>
      </w:r>
      <w:r w:rsidRPr="00182AA4">
        <w:rPr>
          <w:rFonts w:eastAsia="Times New Roman"/>
          <w:szCs w:val="24"/>
        </w:rPr>
        <w:t xml:space="preserve"> </w:t>
      </w:r>
    </w:p>
    <w:p w14:paraId="2D05F735" w14:textId="77777777" w:rsidR="00237587" w:rsidRDefault="00AE0D0F">
      <w:pPr>
        <w:spacing w:after="0" w:line="600" w:lineRule="auto"/>
        <w:ind w:firstLine="720"/>
        <w:jc w:val="both"/>
        <w:rPr>
          <w:rFonts w:eastAsia="Times New Roman"/>
          <w:szCs w:val="24"/>
        </w:rPr>
      </w:pPr>
      <w:r>
        <w:rPr>
          <w:rFonts w:eastAsia="Times New Roman"/>
          <w:szCs w:val="24"/>
        </w:rPr>
        <w:t xml:space="preserve">Με το άρθρο 4 της τροπολογίας γίνεται προσπάθεια να βολευτούν αποσπασμένοι </w:t>
      </w:r>
      <w:r w:rsidRPr="00182AA4">
        <w:rPr>
          <w:rFonts w:eastAsia="Times New Roman"/>
          <w:szCs w:val="24"/>
        </w:rPr>
        <w:t>υπάλληλοι σε γραφεία στο εξωτερικό</w:t>
      </w:r>
      <w:r>
        <w:rPr>
          <w:rFonts w:eastAsia="Times New Roman"/>
          <w:szCs w:val="24"/>
        </w:rPr>
        <w:t xml:space="preserve">. Συνεπώς κύριε Υπουργέ, αν μπορείτε </w:t>
      </w:r>
      <w:r>
        <w:rPr>
          <w:rFonts w:eastAsia="Times New Roman"/>
          <w:szCs w:val="24"/>
        </w:rPr>
        <w:t>να πείτε στον</w:t>
      </w:r>
      <w:r w:rsidRPr="00182AA4">
        <w:rPr>
          <w:rFonts w:eastAsia="Times New Roman"/>
          <w:szCs w:val="24"/>
        </w:rPr>
        <w:t xml:space="preserve"> </w:t>
      </w:r>
      <w:r>
        <w:rPr>
          <w:rFonts w:eastAsia="Times New Roman"/>
          <w:szCs w:val="24"/>
        </w:rPr>
        <w:t>συνάδελφό</w:t>
      </w:r>
      <w:r w:rsidRPr="00182AA4">
        <w:rPr>
          <w:rFonts w:eastAsia="Times New Roman"/>
          <w:szCs w:val="24"/>
        </w:rPr>
        <w:t xml:space="preserve"> σας να την ξαναφέρει</w:t>
      </w:r>
      <w:r>
        <w:rPr>
          <w:rFonts w:eastAsia="Times New Roman"/>
          <w:szCs w:val="24"/>
        </w:rPr>
        <w:t>, να</w:t>
      </w:r>
      <w:r w:rsidRPr="00182AA4">
        <w:rPr>
          <w:rFonts w:eastAsia="Times New Roman"/>
          <w:szCs w:val="24"/>
        </w:rPr>
        <w:t xml:space="preserve"> την ξαναδούμε την τροπολογία σε ένα άρθρο</w:t>
      </w:r>
      <w:r>
        <w:rPr>
          <w:rFonts w:eastAsia="Times New Roman"/>
          <w:szCs w:val="24"/>
        </w:rPr>
        <w:t>,</w:t>
      </w:r>
      <w:r w:rsidRPr="00182AA4">
        <w:rPr>
          <w:rFonts w:eastAsia="Times New Roman"/>
          <w:szCs w:val="24"/>
        </w:rPr>
        <w:t xml:space="preserve"> να περάσει από την </w:t>
      </w:r>
      <w:r>
        <w:rPr>
          <w:rFonts w:eastAsia="Times New Roman"/>
          <w:szCs w:val="24"/>
        </w:rPr>
        <w:t>ε</w:t>
      </w:r>
      <w:r w:rsidRPr="00182AA4">
        <w:rPr>
          <w:rFonts w:eastAsia="Times New Roman"/>
          <w:szCs w:val="24"/>
        </w:rPr>
        <w:t>πιτροπή</w:t>
      </w:r>
      <w:r>
        <w:rPr>
          <w:rFonts w:eastAsia="Times New Roman"/>
          <w:szCs w:val="24"/>
        </w:rPr>
        <w:t>,</w:t>
      </w:r>
      <w:r w:rsidRPr="00182AA4">
        <w:rPr>
          <w:rFonts w:eastAsia="Times New Roman"/>
          <w:szCs w:val="24"/>
        </w:rPr>
        <w:t xml:space="preserve"> να κάνουμε τους ελέγχους που πρέπει και μετά να συζητήσουμε</w:t>
      </w:r>
      <w:r>
        <w:rPr>
          <w:rFonts w:eastAsia="Times New Roman"/>
          <w:szCs w:val="24"/>
        </w:rPr>
        <w:t>.</w:t>
      </w:r>
    </w:p>
    <w:p w14:paraId="2D05F736" w14:textId="77777777" w:rsidR="00237587" w:rsidRDefault="00AE0D0F">
      <w:pPr>
        <w:spacing w:after="0" w:line="600" w:lineRule="auto"/>
        <w:ind w:firstLine="720"/>
        <w:jc w:val="both"/>
        <w:rPr>
          <w:rFonts w:eastAsia="Times New Roman"/>
          <w:szCs w:val="24"/>
        </w:rPr>
      </w:pPr>
      <w:r w:rsidRPr="00182AA4">
        <w:rPr>
          <w:rFonts w:eastAsia="Times New Roman"/>
          <w:szCs w:val="24"/>
        </w:rPr>
        <w:t xml:space="preserve"> </w:t>
      </w:r>
      <w:r>
        <w:rPr>
          <w:rFonts w:eastAsia="Times New Roman"/>
          <w:szCs w:val="24"/>
        </w:rPr>
        <w:t>Τ</w:t>
      </w:r>
      <w:r w:rsidRPr="00182AA4">
        <w:rPr>
          <w:rFonts w:eastAsia="Times New Roman"/>
          <w:szCs w:val="24"/>
        </w:rPr>
        <w:t>έλος</w:t>
      </w:r>
      <w:r>
        <w:rPr>
          <w:rFonts w:eastAsia="Times New Roman"/>
          <w:szCs w:val="24"/>
        </w:rPr>
        <w:t>, αναφέρομαι</w:t>
      </w:r>
      <w:r w:rsidRPr="00182AA4">
        <w:rPr>
          <w:rFonts w:eastAsia="Times New Roman"/>
          <w:szCs w:val="24"/>
        </w:rPr>
        <w:t xml:space="preserve"> στην τροπολογία </w:t>
      </w:r>
      <w:r>
        <w:rPr>
          <w:rFonts w:eastAsia="Times New Roman"/>
          <w:szCs w:val="24"/>
        </w:rPr>
        <w:t xml:space="preserve">με γενικό αριθμό </w:t>
      </w:r>
      <w:r w:rsidRPr="00182AA4">
        <w:rPr>
          <w:rFonts w:eastAsia="Times New Roman"/>
          <w:szCs w:val="24"/>
        </w:rPr>
        <w:t xml:space="preserve">1973 </w:t>
      </w:r>
      <w:r>
        <w:rPr>
          <w:rFonts w:eastAsia="Times New Roman"/>
          <w:szCs w:val="24"/>
        </w:rPr>
        <w:t xml:space="preserve">και ειδικό 53 που </w:t>
      </w:r>
      <w:r w:rsidRPr="00182AA4">
        <w:rPr>
          <w:rFonts w:eastAsia="Times New Roman"/>
          <w:szCs w:val="24"/>
        </w:rPr>
        <w:t>και αυτή κατατέθηκε σήμερα</w:t>
      </w:r>
      <w:r>
        <w:rPr>
          <w:rFonts w:eastAsia="Times New Roman"/>
          <w:szCs w:val="24"/>
        </w:rPr>
        <w:t>.</w:t>
      </w:r>
      <w:r w:rsidRPr="00182AA4">
        <w:rPr>
          <w:rFonts w:eastAsia="Times New Roman"/>
          <w:szCs w:val="24"/>
        </w:rPr>
        <w:t xml:space="preserve"> </w:t>
      </w:r>
      <w:r>
        <w:rPr>
          <w:rFonts w:eastAsia="Times New Roman"/>
          <w:szCs w:val="24"/>
        </w:rPr>
        <w:t>Ε</w:t>
      </w:r>
      <w:r w:rsidRPr="00182AA4">
        <w:rPr>
          <w:rFonts w:eastAsia="Times New Roman"/>
          <w:szCs w:val="24"/>
        </w:rPr>
        <w:t xml:space="preserve">δώ αναφέρεται επί λέξει </w:t>
      </w:r>
      <w:r>
        <w:rPr>
          <w:rFonts w:eastAsia="Times New Roman"/>
          <w:szCs w:val="24"/>
        </w:rPr>
        <w:t xml:space="preserve">–αυτό είναι και λίγο νομικό το θέμα, κύριε Υπουργέ, αναφέρομαι στον κ. Κουβέλη </w:t>
      </w:r>
      <w:r w:rsidRPr="00182AA4">
        <w:rPr>
          <w:rFonts w:eastAsia="Times New Roman"/>
          <w:szCs w:val="24"/>
        </w:rPr>
        <w:t xml:space="preserve">ο οποίος είναι έγκριτος </w:t>
      </w:r>
      <w:r>
        <w:rPr>
          <w:rFonts w:eastAsia="Times New Roman"/>
          <w:szCs w:val="24"/>
        </w:rPr>
        <w:t>ν</w:t>
      </w:r>
      <w:r w:rsidRPr="00182AA4">
        <w:rPr>
          <w:rFonts w:eastAsia="Times New Roman"/>
          <w:szCs w:val="24"/>
        </w:rPr>
        <w:t>ομικός</w:t>
      </w:r>
      <w:r>
        <w:rPr>
          <w:rFonts w:eastAsia="Times New Roman"/>
          <w:szCs w:val="24"/>
        </w:rPr>
        <w:t>,</w:t>
      </w:r>
      <w:r w:rsidRPr="00182AA4">
        <w:rPr>
          <w:rFonts w:eastAsia="Times New Roman"/>
          <w:szCs w:val="24"/>
        </w:rPr>
        <w:t xml:space="preserve"> θα καταλάβει τι θέλω να πω</w:t>
      </w:r>
      <w:r>
        <w:rPr>
          <w:rFonts w:eastAsia="Times New Roman"/>
          <w:szCs w:val="24"/>
        </w:rPr>
        <w:t>-</w:t>
      </w:r>
      <w:r w:rsidRPr="00182AA4">
        <w:rPr>
          <w:rFonts w:eastAsia="Times New Roman"/>
          <w:szCs w:val="24"/>
        </w:rPr>
        <w:t xml:space="preserve"> ότι για τα πρόσωπα που </w:t>
      </w:r>
      <w:r w:rsidRPr="00182AA4">
        <w:rPr>
          <w:rFonts w:eastAsia="Times New Roman"/>
          <w:szCs w:val="24"/>
        </w:rPr>
        <w:lastRenderedPageBreak/>
        <w:t>διατέλεσαν διευθύνοντε</w:t>
      </w:r>
      <w:r w:rsidRPr="00182AA4">
        <w:rPr>
          <w:rFonts w:eastAsia="Times New Roman"/>
          <w:szCs w:val="24"/>
        </w:rPr>
        <w:t>ς σύμβουλοι</w:t>
      </w:r>
      <w:r>
        <w:rPr>
          <w:rFonts w:eastAsia="Times New Roman"/>
          <w:szCs w:val="24"/>
        </w:rPr>
        <w:t>,</w:t>
      </w:r>
      <w:r w:rsidRPr="00182AA4">
        <w:rPr>
          <w:rFonts w:eastAsia="Times New Roman"/>
          <w:szCs w:val="24"/>
        </w:rPr>
        <w:t xml:space="preserve"> πρόεδροι και μέλη διοικητικών συμβουλίων των θυγατρικών της ΕΟΜΜΕΧ </w:t>
      </w:r>
      <w:r>
        <w:rPr>
          <w:rFonts w:eastAsia="Times New Roman"/>
          <w:szCs w:val="24"/>
        </w:rPr>
        <w:t>κ</w:t>
      </w:r>
      <w:r>
        <w:rPr>
          <w:rFonts w:eastAsia="Times New Roman"/>
          <w:szCs w:val="24"/>
        </w:rPr>
        <w:t>.</w:t>
      </w:r>
      <w:r>
        <w:rPr>
          <w:rFonts w:eastAsia="Times New Roman"/>
          <w:szCs w:val="24"/>
        </w:rPr>
        <w:t>λπ.,</w:t>
      </w:r>
      <w:r w:rsidRPr="00182AA4">
        <w:rPr>
          <w:rFonts w:eastAsia="Times New Roman"/>
          <w:szCs w:val="24"/>
        </w:rPr>
        <w:t xml:space="preserve"> δεν έχουν </w:t>
      </w:r>
      <w:r>
        <w:rPr>
          <w:rFonts w:eastAsia="Times New Roman"/>
          <w:szCs w:val="24"/>
        </w:rPr>
        <w:t xml:space="preserve">εφαρμογή οι διατάξεις του ν.2238/1994 που προβλέπουν –προσέξτε το αυτό- </w:t>
      </w:r>
      <w:r w:rsidRPr="00182AA4">
        <w:rPr>
          <w:rFonts w:eastAsia="Times New Roman"/>
          <w:szCs w:val="24"/>
        </w:rPr>
        <w:t xml:space="preserve">προσωπική και αλληλέγγυο ευθύνη φυσικών προσώπων με νομικά πρόσωπα </w:t>
      </w:r>
      <w:r>
        <w:rPr>
          <w:rFonts w:eastAsia="Times New Roman"/>
          <w:szCs w:val="24"/>
        </w:rPr>
        <w:t>ή</w:t>
      </w:r>
      <w:r w:rsidRPr="00182AA4">
        <w:rPr>
          <w:rFonts w:eastAsia="Times New Roman"/>
          <w:szCs w:val="24"/>
        </w:rPr>
        <w:t xml:space="preserve"> προσωπική κράτηση </w:t>
      </w:r>
      <w:r w:rsidRPr="00182AA4">
        <w:rPr>
          <w:rFonts w:eastAsia="Times New Roman"/>
          <w:szCs w:val="24"/>
        </w:rPr>
        <w:t>ή άλλα μέτρα διοικητικού καταναγκασμού για τη μη καταβολή από τους ανωτέρω εταιρ</w:t>
      </w:r>
      <w:r>
        <w:rPr>
          <w:rFonts w:eastAsia="Times New Roman"/>
          <w:szCs w:val="24"/>
        </w:rPr>
        <w:t xml:space="preserve">είες πάσης φύσεως χρεών, </w:t>
      </w:r>
      <w:r w:rsidRPr="00182AA4">
        <w:rPr>
          <w:rFonts w:eastAsia="Times New Roman"/>
          <w:szCs w:val="24"/>
        </w:rPr>
        <w:t xml:space="preserve">φόρων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2D05F737" w14:textId="77777777" w:rsidR="00237587" w:rsidRDefault="00AE0D0F">
      <w:pPr>
        <w:spacing w:after="0" w:line="600" w:lineRule="auto"/>
        <w:ind w:firstLine="720"/>
        <w:jc w:val="both"/>
        <w:rPr>
          <w:rFonts w:eastAsia="Times New Roman"/>
          <w:szCs w:val="24"/>
        </w:rPr>
      </w:pPr>
      <w:r w:rsidRPr="003704D2">
        <w:rPr>
          <w:rFonts w:eastAsia="Times New Roman"/>
          <w:b/>
          <w:szCs w:val="24"/>
        </w:rPr>
        <w:t xml:space="preserve">ΠΡΟΕΔΡΕΥΩΝ (Μάριος Γεωργιάδης): </w:t>
      </w:r>
      <w:r>
        <w:rPr>
          <w:rFonts w:eastAsia="Times New Roman"/>
          <w:szCs w:val="24"/>
        </w:rPr>
        <w:t xml:space="preserve">Κύριε Αθανασίου, μιλάτε ήδη εννιά λεπτά. </w:t>
      </w:r>
    </w:p>
    <w:p w14:paraId="2D05F738" w14:textId="77777777" w:rsidR="00237587" w:rsidRDefault="00AE0D0F">
      <w:pPr>
        <w:spacing w:after="0" w:line="600" w:lineRule="auto"/>
        <w:ind w:firstLine="720"/>
        <w:jc w:val="both"/>
        <w:rPr>
          <w:rFonts w:eastAsia="Times New Roman"/>
          <w:szCs w:val="24"/>
        </w:rPr>
      </w:pPr>
      <w:r w:rsidRPr="003704D2">
        <w:rPr>
          <w:rFonts w:eastAsia="Times New Roman"/>
          <w:b/>
          <w:szCs w:val="24"/>
        </w:rPr>
        <w:t xml:space="preserve">ΧΑΡΑΛΑΜΠΟΣ ΑΘΑΝΑΣΙΟΥ: </w:t>
      </w:r>
      <w:r>
        <w:rPr>
          <w:rFonts w:eastAsia="Times New Roman"/>
          <w:szCs w:val="24"/>
        </w:rPr>
        <w:t>Έχετε δίκιο, το ξέρω. Οι τροπολογίες, όμω</w:t>
      </w:r>
      <w:r>
        <w:rPr>
          <w:rFonts w:eastAsia="Times New Roman"/>
          <w:szCs w:val="24"/>
        </w:rPr>
        <w:t>ς, ήρθαν τώρα.</w:t>
      </w:r>
    </w:p>
    <w:p w14:paraId="2D05F739" w14:textId="77777777" w:rsidR="00237587" w:rsidRDefault="00AE0D0F">
      <w:pPr>
        <w:spacing w:after="0" w:line="600" w:lineRule="auto"/>
        <w:ind w:firstLine="720"/>
        <w:jc w:val="both"/>
        <w:rPr>
          <w:rFonts w:eastAsia="Times New Roman"/>
          <w:szCs w:val="24"/>
        </w:rPr>
      </w:pPr>
      <w:r w:rsidRPr="003704D2">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Θα μιλήσει και ο Κοινοβουλευτικός σας Εκπρόσωπος. Δεν μπορεί να μιλάει ο καθένας δέκα λεπτά. Καταλαβαίνετε. </w:t>
      </w:r>
    </w:p>
    <w:p w14:paraId="2D05F73A" w14:textId="77777777" w:rsidR="00237587" w:rsidRDefault="00AE0D0F">
      <w:pPr>
        <w:spacing w:after="0" w:line="600" w:lineRule="auto"/>
        <w:ind w:firstLine="720"/>
        <w:jc w:val="both"/>
        <w:rPr>
          <w:rFonts w:eastAsia="Times New Roman"/>
          <w:szCs w:val="24"/>
        </w:rPr>
      </w:pPr>
      <w:r w:rsidRPr="003704D2">
        <w:rPr>
          <w:rFonts w:eastAsia="Times New Roman"/>
          <w:b/>
          <w:szCs w:val="24"/>
        </w:rPr>
        <w:t>ΧΑΡΑΛΑΜΠΟΣ ΑΘΑΝΑΣΙΟΥ:</w:t>
      </w:r>
      <w:r>
        <w:rPr>
          <w:rFonts w:eastAsia="Times New Roman"/>
          <w:b/>
          <w:szCs w:val="24"/>
        </w:rPr>
        <w:t xml:space="preserve"> </w:t>
      </w:r>
      <w:r>
        <w:rPr>
          <w:rFonts w:eastAsia="Times New Roman"/>
          <w:szCs w:val="24"/>
        </w:rPr>
        <w:t xml:space="preserve">Ολοκληρώνω. Απλώς να το εντοπίσω θέλω, να καταγραφεί στα Πρακτικά. </w:t>
      </w:r>
    </w:p>
    <w:p w14:paraId="2D05F73B" w14:textId="77777777" w:rsidR="00237587" w:rsidRDefault="00AE0D0F">
      <w:pPr>
        <w:spacing w:after="0" w:line="600" w:lineRule="auto"/>
        <w:ind w:firstLine="720"/>
        <w:jc w:val="both"/>
        <w:rPr>
          <w:rFonts w:eastAsia="Times New Roman"/>
          <w:szCs w:val="24"/>
        </w:rPr>
      </w:pPr>
      <w:r>
        <w:rPr>
          <w:rFonts w:eastAsia="Times New Roman"/>
          <w:szCs w:val="24"/>
        </w:rPr>
        <w:t>Έ</w:t>
      </w:r>
      <w:r w:rsidRPr="00182AA4">
        <w:rPr>
          <w:rFonts w:eastAsia="Times New Roman"/>
          <w:szCs w:val="24"/>
        </w:rPr>
        <w:t xml:space="preserve">ρχεται </w:t>
      </w:r>
      <w:r w:rsidRPr="00182AA4">
        <w:rPr>
          <w:rFonts w:eastAsia="Times New Roman"/>
          <w:szCs w:val="24"/>
        </w:rPr>
        <w:t>εδώ να προστεθεί ότι το ίδιο</w:t>
      </w:r>
      <w:r>
        <w:rPr>
          <w:rFonts w:eastAsia="Times New Roman"/>
          <w:szCs w:val="24"/>
        </w:rPr>
        <w:t xml:space="preserve"> γίνεται</w:t>
      </w:r>
      <w:r w:rsidRPr="00182AA4">
        <w:rPr>
          <w:rFonts w:eastAsia="Times New Roman"/>
          <w:szCs w:val="24"/>
        </w:rPr>
        <w:t xml:space="preserve"> και για απαιτήσεις από επιταγές</w:t>
      </w:r>
      <w:r>
        <w:rPr>
          <w:rFonts w:eastAsia="Times New Roman"/>
          <w:szCs w:val="24"/>
        </w:rPr>
        <w:t xml:space="preserve">. </w:t>
      </w:r>
      <w:r w:rsidRPr="00182AA4">
        <w:rPr>
          <w:rFonts w:eastAsia="Times New Roman"/>
          <w:szCs w:val="24"/>
        </w:rPr>
        <w:t xml:space="preserve">Δηλαδή δεν </w:t>
      </w:r>
      <w:r>
        <w:rPr>
          <w:rFonts w:eastAsia="Times New Roman"/>
          <w:szCs w:val="24"/>
        </w:rPr>
        <w:t>λέει «επιταγές»</w:t>
      </w:r>
      <w:r w:rsidRPr="00182AA4">
        <w:rPr>
          <w:rFonts w:eastAsia="Times New Roman"/>
          <w:szCs w:val="24"/>
        </w:rPr>
        <w:t xml:space="preserve"> για να πάει το μυαλό κάποιου</w:t>
      </w:r>
      <w:r>
        <w:rPr>
          <w:rFonts w:eastAsia="Times New Roman"/>
          <w:szCs w:val="24"/>
        </w:rPr>
        <w:t>.</w:t>
      </w:r>
      <w:r w:rsidRPr="00182AA4">
        <w:rPr>
          <w:rFonts w:eastAsia="Times New Roman"/>
          <w:szCs w:val="24"/>
        </w:rPr>
        <w:t xml:space="preserve"> Τι λέει</w:t>
      </w:r>
      <w:r>
        <w:rPr>
          <w:rFonts w:eastAsia="Times New Roman"/>
          <w:szCs w:val="24"/>
        </w:rPr>
        <w:t>; Λέει</w:t>
      </w:r>
      <w:r w:rsidRPr="00182AA4">
        <w:rPr>
          <w:rFonts w:eastAsia="Times New Roman"/>
          <w:szCs w:val="24"/>
        </w:rPr>
        <w:t xml:space="preserve"> από </w:t>
      </w:r>
      <w:r>
        <w:rPr>
          <w:rFonts w:eastAsia="Times New Roman"/>
          <w:szCs w:val="24"/>
        </w:rPr>
        <w:t>«</w:t>
      </w:r>
      <w:r w:rsidRPr="00182AA4">
        <w:rPr>
          <w:rFonts w:eastAsia="Times New Roman"/>
          <w:szCs w:val="24"/>
        </w:rPr>
        <w:t>παραβάσεις του άρθρου 79</w:t>
      </w:r>
      <w:r>
        <w:rPr>
          <w:rFonts w:eastAsia="Times New Roman"/>
          <w:szCs w:val="24"/>
        </w:rPr>
        <w:t>,</w:t>
      </w:r>
      <w:r w:rsidRPr="00182AA4">
        <w:rPr>
          <w:rFonts w:eastAsia="Times New Roman"/>
          <w:szCs w:val="24"/>
        </w:rPr>
        <w:t xml:space="preserve"> </w:t>
      </w:r>
      <w:r w:rsidRPr="00182AA4">
        <w:rPr>
          <w:rFonts w:eastAsia="Times New Roman"/>
          <w:szCs w:val="24"/>
        </w:rPr>
        <w:lastRenderedPageBreak/>
        <w:t>του ν</w:t>
      </w:r>
      <w:r>
        <w:rPr>
          <w:rFonts w:eastAsia="Times New Roman"/>
          <w:szCs w:val="24"/>
        </w:rPr>
        <w:t>.59</w:t>
      </w:r>
      <w:r w:rsidRPr="00182AA4">
        <w:rPr>
          <w:rFonts w:eastAsia="Times New Roman"/>
          <w:szCs w:val="24"/>
        </w:rPr>
        <w:t>60</w:t>
      </w:r>
      <w:r>
        <w:rPr>
          <w:rFonts w:eastAsia="Times New Roman"/>
          <w:szCs w:val="24"/>
        </w:rPr>
        <w:t>».</w:t>
      </w:r>
      <w:r w:rsidRPr="00182AA4">
        <w:rPr>
          <w:rFonts w:eastAsia="Times New Roman"/>
          <w:szCs w:val="24"/>
        </w:rPr>
        <w:t xml:space="preserve"> </w:t>
      </w:r>
      <w:r>
        <w:rPr>
          <w:rFonts w:eastAsia="Times New Roman"/>
          <w:szCs w:val="24"/>
        </w:rPr>
        <w:t>Α</w:t>
      </w:r>
      <w:r w:rsidRPr="00182AA4">
        <w:rPr>
          <w:rFonts w:eastAsia="Times New Roman"/>
          <w:szCs w:val="24"/>
        </w:rPr>
        <w:t>υτός ο νόμος</w:t>
      </w:r>
      <w:r>
        <w:rPr>
          <w:rFonts w:eastAsia="Times New Roman"/>
          <w:szCs w:val="24"/>
        </w:rPr>
        <w:t>,</w:t>
      </w:r>
      <w:r w:rsidRPr="00182AA4">
        <w:rPr>
          <w:rFonts w:eastAsia="Times New Roman"/>
          <w:szCs w:val="24"/>
        </w:rPr>
        <w:t xml:space="preserve"> κυρίες και κύριοι συνάδελφοι</w:t>
      </w:r>
      <w:r>
        <w:rPr>
          <w:rFonts w:eastAsia="Times New Roman"/>
          <w:szCs w:val="24"/>
        </w:rPr>
        <w:t>,</w:t>
      </w:r>
      <w:r w:rsidRPr="00182AA4">
        <w:rPr>
          <w:rFonts w:eastAsia="Times New Roman"/>
          <w:szCs w:val="24"/>
        </w:rPr>
        <w:t xml:space="preserve"> </w:t>
      </w:r>
      <w:r>
        <w:rPr>
          <w:rFonts w:eastAsia="Times New Roman"/>
          <w:szCs w:val="24"/>
        </w:rPr>
        <w:t>είναι ο νόμος περί επιταγώ</w:t>
      </w:r>
      <w:r>
        <w:rPr>
          <w:rFonts w:eastAsia="Times New Roman"/>
          <w:szCs w:val="24"/>
        </w:rPr>
        <w:t>ν. Α</w:t>
      </w:r>
      <w:r w:rsidRPr="00182AA4">
        <w:rPr>
          <w:rFonts w:eastAsia="Times New Roman"/>
          <w:szCs w:val="24"/>
        </w:rPr>
        <w:t>υτό</w:t>
      </w:r>
      <w:r>
        <w:rPr>
          <w:rFonts w:eastAsia="Times New Roman"/>
          <w:szCs w:val="24"/>
        </w:rPr>
        <w:t>,</w:t>
      </w:r>
      <w:r w:rsidRPr="00182AA4">
        <w:rPr>
          <w:rFonts w:eastAsia="Times New Roman"/>
          <w:szCs w:val="24"/>
        </w:rPr>
        <w:t xml:space="preserve"> </w:t>
      </w:r>
      <w:r>
        <w:rPr>
          <w:rFonts w:eastAsia="Times New Roman"/>
          <w:szCs w:val="24"/>
        </w:rPr>
        <w:t>όμως,</w:t>
      </w:r>
      <w:r w:rsidRPr="00182AA4">
        <w:rPr>
          <w:rFonts w:eastAsia="Times New Roman"/>
          <w:szCs w:val="24"/>
        </w:rPr>
        <w:t xml:space="preserve"> π</w:t>
      </w:r>
      <w:r>
        <w:rPr>
          <w:rFonts w:eastAsia="Times New Roman"/>
          <w:szCs w:val="24"/>
        </w:rPr>
        <w:t>ώ</w:t>
      </w:r>
      <w:r w:rsidRPr="00182AA4">
        <w:rPr>
          <w:rFonts w:eastAsia="Times New Roman"/>
          <w:szCs w:val="24"/>
        </w:rPr>
        <w:t xml:space="preserve">ς μπορεί να γίνει </w:t>
      </w:r>
      <w:r>
        <w:rPr>
          <w:rFonts w:eastAsia="Times New Roman"/>
          <w:szCs w:val="24"/>
        </w:rPr>
        <w:t>ε</w:t>
      </w:r>
      <w:r w:rsidRPr="00182AA4">
        <w:rPr>
          <w:rFonts w:eastAsia="Times New Roman"/>
          <w:szCs w:val="24"/>
        </w:rPr>
        <w:t>δώ</w:t>
      </w:r>
      <w:r>
        <w:rPr>
          <w:rFonts w:eastAsia="Times New Roman"/>
          <w:szCs w:val="24"/>
        </w:rPr>
        <w:t>;</w:t>
      </w:r>
      <w:r w:rsidRPr="00182AA4">
        <w:rPr>
          <w:rFonts w:eastAsia="Times New Roman"/>
          <w:szCs w:val="24"/>
        </w:rPr>
        <w:t xml:space="preserve"> Διότι οι επιταγές είναι αναιτιώδ</w:t>
      </w:r>
      <w:r>
        <w:rPr>
          <w:rFonts w:eastAsia="Times New Roman"/>
          <w:szCs w:val="24"/>
        </w:rPr>
        <w:t xml:space="preserve">εις, όπως ξέρετε, κύριε Υπουργέ, δεν έχουν αιτία. Πώς είναι δυνατόν να ξέρουμε αν </w:t>
      </w:r>
      <w:r w:rsidRPr="00182AA4">
        <w:rPr>
          <w:rFonts w:eastAsia="Times New Roman"/>
          <w:szCs w:val="24"/>
        </w:rPr>
        <w:t xml:space="preserve">οι επιταγές αυτές προέρχονται από </w:t>
      </w:r>
      <w:r>
        <w:rPr>
          <w:rFonts w:eastAsia="Times New Roman"/>
          <w:szCs w:val="24"/>
        </w:rPr>
        <w:t>δ</w:t>
      </w:r>
      <w:r w:rsidRPr="00182AA4">
        <w:rPr>
          <w:rFonts w:eastAsia="Times New Roman"/>
          <w:szCs w:val="24"/>
        </w:rPr>
        <w:t>ράσ</w:t>
      </w:r>
      <w:r>
        <w:rPr>
          <w:rFonts w:eastAsia="Times New Roman"/>
          <w:szCs w:val="24"/>
        </w:rPr>
        <w:t>εις</w:t>
      </w:r>
      <w:r w:rsidRPr="00182AA4">
        <w:rPr>
          <w:rFonts w:eastAsia="Times New Roman"/>
          <w:szCs w:val="24"/>
        </w:rPr>
        <w:t xml:space="preserve"> τ</w:t>
      </w:r>
      <w:r>
        <w:rPr>
          <w:rFonts w:eastAsia="Times New Roman"/>
          <w:szCs w:val="24"/>
        </w:rPr>
        <w:t>ου</w:t>
      </w:r>
      <w:r w:rsidRPr="00182AA4">
        <w:rPr>
          <w:rFonts w:eastAsia="Times New Roman"/>
          <w:szCs w:val="24"/>
        </w:rPr>
        <w:t xml:space="preserve"> ΕΟΜΜΕΧ </w:t>
      </w:r>
      <w:r>
        <w:rPr>
          <w:rFonts w:eastAsia="Times New Roman"/>
          <w:szCs w:val="24"/>
        </w:rPr>
        <w:t xml:space="preserve">ή </w:t>
      </w:r>
      <w:r w:rsidRPr="00182AA4">
        <w:rPr>
          <w:rFonts w:eastAsia="Times New Roman"/>
          <w:szCs w:val="24"/>
        </w:rPr>
        <w:t xml:space="preserve">των εταιρειών που υποκαθιστά </w:t>
      </w:r>
      <w:r>
        <w:rPr>
          <w:rFonts w:eastAsia="Times New Roman"/>
          <w:szCs w:val="24"/>
        </w:rPr>
        <w:t>ή</w:t>
      </w:r>
      <w:r w:rsidRPr="00182AA4">
        <w:rPr>
          <w:rFonts w:eastAsia="Times New Roman"/>
          <w:szCs w:val="24"/>
        </w:rPr>
        <w:t xml:space="preserve"> των θυγατρικών του </w:t>
      </w:r>
      <w:r>
        <w:rPr>
          <w:rFonts w:eastAsia="Times New Roman"/>
          <w:szCs w:val="24"/>
        </w:rPr>
        <w:t xml:space="preserve">ΕΟΜΜΕΧ, </w:t>
      </w:r>
      <w:r w:rsidRPr="00182AA4">
        <w:rPr>
          <w:rFonts w:eastAsia="Times New Roman"/>
          <w:szCs w:val="24"/>
        </w:rPr>
        <w:t>που έχουν σχέση με τη δραστηριότητα και ενδεχομένως</w:t>
      </w:r>
      <w:r>
        <w:rPr>
          <w:rFonts w:eastAsia="Times New Roman"/>
          <w:szCs w:val="24"/>
        </w:rPr>
        <w:t>,</w:t>
      </w:r>
      <w:r w:rsidRPr="00182AA4">
        <w:rPr>
          <w:rFonts w:eastAsia="Times New Roman"/>
          <w:szCs w:val="24"/>
        </w:rPr>
        <w:t xml:space="preserve"> δεν </w:t>
      </w:r>
      <w:r>
        <w:rPr>
          <w:rFonts w:eastAsia="Times New Roman"/>
          <w:szCs w:val="24"/>
        </w:rPr>
        <w:t>είναι</w:t>
      </w:r>
      <w:r w:rsidRPr="00182AA4">
        <w:rPr>
          <w:rFonts w:eastAsia="Times New Roman"/>
          <w:szCs w:val="24"/>
        </w:rPr>
        <w:t xml:space="preserve"> προσωπικές</w:t>
      </w:r>
      <w:r>
        <w:rPr>
          <w:rFonts w:eastAsia="Times New Roman"/>
          <w:szCs w:val="24"/>
        </w:rPr>
        <w:t>;</w:t>
      </w:r>
      <w:r w:rsidRPr="00182AA4">
        <w:rPr>
          <w:rFonts w:eastAsia="Times New Roman"/>
          <w:szCs w:val="24"/>
        </w:rPr>
        <w:t xml:space="preserve"> </w:t>
      </w:r>
      <w:r>
        <w:rPr>
          <w:rFonts w:eastAsia="Times New Roman"/>
          <w:szCs w:val="24"/>
        </w:rPr>
        <w:t>Άρα</w:t>
      </w:r>
      <w:r w:rsidRPr="00182AA4">
        <w:rPr>
          <w:rFonts w:eastAsia="Times New Roman"/>
          <w:szCs w:val="24"/>
        </w:rPr>
        <w:t xml:space="preserve"> </w:t>
      </w:r>
      <w:r>
        <w:rPr>
          <w:rFonts w:eastAsia="Times New Roman"/>
          <w:szCs w:val="24"/>
        </w:rPr>
        <w:t xml:space="preserve">είναι αναιτιώδεις. </w:t>
      </w:r>
    </w:p>
    <w:p w14:paraId="2D05F73C" w14:textId="77777777" w:rsidR="00237587" w:rsidRDefault="00AE0D0F">
      <w:pPr>
        <w:spacing w:after="0" w:line="600" w:lineRule="auto"/>
        <w:ind w:firstLine="720"/>
        <w:jc w:val="both"/>
        <w:rPr>
          <w:rFonts w:eastAsia="Times New Roman"/>
          <w:szCs w:val="24"/>
        </w:rPr>
      </w:pPr>
      <w:r>
        <w:rPr>
          <w:rFonts w:eastAsia="Times New Roman"/>
          <w:szCs w:val="24"/>
        </w:rPr>
        <w:t>Το</w:t>
      </w:r>
      <w:r w:rsidRPr="00182AA4">
        <w:rPr>
          <w:rFonts w:eastAsia="Times New Roman"/>
          <w:szCs w:val="24"/>
        </w:rPr>
        <w:t xml:space="preserve"> δεύτερο που μου προξενεί εντύπωση το εξής</w:t>
      </w:r>
      <w:r>
        <w:rPr>
          <w:rFonts w:eastAsia="Times New Roman"/>
          <w:szCs w:val="24"/>
        </w:rPr>
        <w:t>.</w:t>
      </w:r>
      <w:r w:rsidRPr="00182AA4">
        <w:rPr>
          <w:rFonts w:eastAsia="Times New Roman"/>
          <w:szCs w:val="24"/>
        </w:rPr>
        <w:t xml:space="preserve"> Εμείς αύριο έχουμε νομοσχέδιο </w:t>
      </w:r>
      <w:r>
        <w:rPr>
          <w:rFonts w:eastAsia="Times New Roman"/>
          <w:szCs w:val="24"/>
        </w:rPr>
        <w:t xml:space="preserve">του </w:t>
      </w:r>
      <w:r w:rsidRPr="00182AA4">
        <w:rPr>
          <w:rFonts w:eastAsia="Times New Roman"/>
          <w:szCs w:val="24"/>
        </w:rPr>
        <w:t>Υπουργείο</w:t>
      </w:r>
      <w:r>
        <w:rPr>
          <w:rFonts w:eastAsia="Times New Roman"/>
          <w:szCs w:val="24"/>
        </w:rPr>
        <w:t>υ</w:t>
      </w:r>
      <w:r w:rsidRPr="00182AA4">
        <w:rPr>
          <w:rFonts w:eastAsia="Times New Roman"/>
          <w:szCs w:val="24"/>
        </w:rPr>
        <w:t xml:space="preserve"> Ανάπτυξης</w:t>
      </w:r>
      <w:r>
        <w:rPr>
          <w:rFonts w:eastAsia="Times New Roman"/>
          <w:szCs w:val="24"/>
        </w:rPr>
        <w:t>,</w:t>
      </w:r>
      <w:r w:rsidRPr="00182AA4">
        <w:rPr>
          <w:rFonts w:eastAsia="Times New Roman"/>
          <w:szCs w:val="24"/>
        </w:rPr>
        <w:t xml:space="preserve"> που αφορά τους εταιρικούς μ</w:t>
      </w:r>
      <w:r w:rsidRPr="00182AA4">
        <w:rPr>
          <w:rFonts w:eastAsia="Times New Roman"/>
          <w:szCs w:val="24"/>
        </w:rPr>
        <w:t>ετασχηματισμούς</w:t>
      </w:r>
      <w:r>
        <w:rPr>
          <w:rFonts w:eastAsia="Times New Roman"/>
          <w:szCs w:val="24"/>
        </w:rPr>
        <w:t>.</w:t>
      </w:r>
      <w:r w:rsidRPr="00182AA4">
        <w:rPr>
          <w:rFonts w:eastAsia="Times New Roman"/>
          <w:szCs w:val="24"/>
        </w:rPr>
        <w:t xml:space="preserve"> </w:t>
      </w:r>
      <w:r>
        <w:rPr>
          <w:rFonts w:eastAsia="Times New Roman"/>
          <w:szCs w:val="24"/>
        </w:rPr>
        <w:t>Και διερωτώμαι: Γιατί ο κύριος Υ</w:t>
      </w:r>
      <w:r w:rsidRPr="00182AA4">
        <w:rPr>
          <w:rFonts w:eastAsia="Times New Roman"/>
          <w:szCs w:val="24"/>
        </w:rPr>
        <w:t>πουργός δεν το φέρνει αύριο στο νομοσχέδιο το δικό του για να μπορέσουμε να τον αντιμετωπίσ</w:t>
      </w:r>
      <w:r>
        <w:rPr>
          <w:rFonts w:eastAsia="Times New Roman"/>
          <w:szCs w:val="24"/>
        </w:rPr>
        <w:t xml:space="preserve">ουμε; Τυχαίνει να είμαι εισηγητής </w:t>
      </w:r>
      <w:r w:rsidRPr="00182AA4">
        <w:rPr>
          <w:rFonts w:eastAsia="Times New Roman"/>
          <w:szCs w:val="24"/>
        </w:rPr>
        <w:t>στο νομοσ</w:t>
      </w:r>
      <w:r>
        <w:rPr>
          <w:rFonts w:eastAsia="Times New Roman"/>
          <w:szCs w:val="24"/>
        </w:rPr>
        <w:t>χέδιο αυτό και ο κύριος Υ</w:t>
      </w:r>
      <w:r w:rsidRPr="00182AA4">
        <w:rPr>
          <w:rFonts w:eastAsia="Times New Roman"/>
          <w:szCs w:val="24"/>
        </w:rPr>
        <w:t>πουργός το υποστηρίζει</w:t>
      </w:r>
      <w:r>
        <w:rPr>
          <w:rFonts w:eastAsia="Times New Roman"/>
          <w:szCs w:val="24"/>
        </w:rPr>
        <w:t>.</w:t>
      </w:r>
      <w:r w:rsidRPr="00182AA4">
        <w:rPr>
          <w:rFonts w:eastAsia="Times New Roman"/>
          <w:szCs w:val="24"/>
        </w:rPr>
        <w:t xml:space="preserve"> </w:t>
      </w:r>
      <w:r>
        <w:rPr>
          <w:rFonts w:eastAsia="Times New Roman"/>
          <w:szCs w:val="24"/>
        </w:rPr>
        <w:t>Ποιος ο λόγος που</w:t>
      </w:r>
      <w:r w:rsidRPr="00182AA4">
        <w:rPr>
          <w:rFonts w:eastAsia="Times New Roman"/>
          <w:szCs w:val="24"/>
        </w:rPr>
        <w:t xml:space="preserve"> ήρθε σ</w:t>
      </w:r>
      <w:r w:rsidRPr="00182AA4">
        <w:rPr>
          <w:rFonts w:eastAsia="Times New Roman"/>
          <w:szCs w:val="24"/>
        </w:rPr>
        <w:t xml:space="preserve">ήμερα και δεν </w:t>
      </w:r>
      <w:r>
        <w:rPr>
          <w:rFonts w:eastAsia="Times New Roman"/>
          <w:szCs w:val="24"/>
        </w:rPr>
        <w:t xml:space="preserve">έρχεται αυτό </w:t>
      </w:r>
      <w:r w:rsidRPr="00182AA4">
        <w:rPr>
          <w:rFonts w:eastAsia="Times New Roman"/>
          <w:szCs w:val="24"/>
        </w:rPr>
        <w:t xml:space="preserve">αύριο που είναι </w:t>
      </w:r>
      <w:r>
        <w:rPr>
          <w:rFonts w:eastAsia="Times New Roman"/>
          <w:szCs w:val="24"/>
        </w:rPr>
        <w:t xml:space="preserve">η </w:t>
      </w:r>
      <w:r w:rsidRPr="00182AA4">
        <w:rPr>
          <w:rFonts w:eastAsia="Times New Roman"/>
          <w:szCs w:val="24"/>
        </w:rPr>
        <w:t xml:space="preserve">αρμόδια </w:t>
      </w:r>
      <w:r>
        <w:rPr>
          <w:rFonts w:eastAsia="Times New Roman"/>
          <w:szCs w:val="24"/>
        </w:rPr>
        <w:t>ε</w:t>
      </w:r>
      <w:r w:rsidRPr="00182AA4">
        <w:rPr>
          <w:rFonts w:eastAsia="Times New Roman"/>
          <w:szCs w:val="24"/>
        </w:rPr>
        <w:t>πιτροπή</w:t>
      </w:r>
      <w:r>
        <w:rPr>
          <w:rFonts w:eastAsia="Times New Roman"/>
          <w:szCs w:val="24"/>
        </w:rPr>
        <w:t>, όπου θα</w:t>
      </w:r>
      <w:r w:rsidRPr="00182AA4">
        <w:rPr>
          <w:rFonts w:eastAsia="Times New Roman"/>
          <w:szCs w:val="24"/>
        </w:rPr>
        <w:t xml:space="preserve"> μπορούσαμε να κάνουμε και τον έλεγχο όπως πρέπει</w:t>
      </w:r>
      <w:r>
        <w:rPr>
          <w:rFonts w:eastAsia="Times New Roman"/>
          <w:szCs w:val="24"/>
        </w:rPr>
        <w:t>;</w:t>
      </w:r>
      <w:r w:rsidRPr="00182AA4">
        <w:rPr>
          <w:rFonts w:eastAsia="Times New Roman"/>
          <w:szCs w:val="24"/>
        </w:rPr>
        <w:t xml:space="preserve"> </w:t>
      </w:r>
    </w:p>
    <w:p w14:paraId="2D05F73D" w14:textId="77777777" w:rsidR="00237587" w:rsidRDefault="00AE0D0F">
      <w:pPr>
        <w:spacing w:after="0" w:line="600" w:lineRule="auto"/>
        <w:ind w:firstLine="720"/>
        <w:jc w:val="both"/>
        <w:rPr>
          <w:rFonts w:eastAsia="Times New Roman"/>
          <w:szCs w:val="24"/>
        </w:rPr>
      </w:pPr>
      <w:r>
        <w:rPr>
          <w:rFonts w:eastAsia="Times New Roman"/>
          <w:szCs w:val="24"/>
        </w:rPr>
        <w:t>Γι’</w:t>
      </w:r>
      <w:r w:rsidRPr="00182AA4">
        <w:rPr>
          <w:rFonts w:eastAsia="Times New Roman"/>
          <w:szCs w:val="24"/>
        </w:rPr>
        <w:t xml:space="preserve"> αυτό παρακαλώ</w:t>
      </w:r>
      <w:r>
        <w:rPr>
          <w:rFonts w:eastAsia="Times New Roman"/>
          <w:szCs w:val="24"/>
        </w:rPr>
        <w:t>,</w:t>
      </w:r>
      <w:r w:rsidRPr="00182AA4">
        <w:rPr>
          <w:rFonts w:eastAsia="Times New Roman"/>
          <w:szCs w:val="24"/>
        </w:rPr>
        <w:t xml:space="preserve"> </w:t>
      </w:r>
      <w:r>
        <w:rPr>
          <w:rFonts w:eastAsia="Times New Roman"/>
          <w:szCs w:val="24"/>
        </w:rPr>
        <w:t>κ</w:t>
      </w:r>
      <w:r w:rsidRPr="00182AA4">
        <w:rPr>
          <w:rFonts w:eastAsia="Times New Roman"/>
          <w:szCs w:val="24"/>
        </w:rPr>
        <w:t>ύριε Υπουργέ</w:t>
      </w:r>
      <w:r>
        <w:rPr>
          <w:rFonts w:eastAsia="Times New Roman"/>
          <w:szCs w:val="24"/>
        </w:rPr>
        <w:t>,</w:t>
      </w:r>
      <w:r w:rsidRPr="00182AA4">
        <w:rPr>
          <w:rFonts w:eastAsia="Times New Roman"/>
          <w:szCs w:val="24"/>
        </w:rPr>
        <w:t xml:space="preserve"> και </w:t>
      </w:r>
      <w:r>
        <w:rPr>
          <w:rFonts w:eastAsia="Times New Roman"/>
          <w:szCs w:val="24"/>
        </w:rPr>
        <w:t xml:space="preserve">τις δύο αυτές τροπολογίες </w:t>
      </w:r>
      <w:r w:rsidRPr="00182AA4">
        <w:rPr>
          <w:rFonts w:eastAsia="Times New Roman"/>
          <w:szCs w:val="24"/>
        </w:rPr>
        <w:t xml:space="preserve">νομίζω </w:t>
      </w:r>
      <w:r>
        <w:rPr>
          <w:rFonts w:eastAsia="Times New Roman"/>
          <w:szCs w:val="24"/>
        </w:rPr>
        <w:t xml:space="preserve">είναι στην αποκλειστική σας </w:t>
      </w:r>
      <w:r w:rsidRPr="00182AA4">
        <w:rPr>
          <w:rFonts w:eastAsia="Times New Roman"/>
          <w:szCs w:val="24"/>
        </w:rPr>
        <w:t>ευχέρεια</w:t>
      </w:r>
      <w:r>
        <w:rPr>
          <w:rFonts w:eastAsia="Times New Roman"/>
          <w:szCs w:val="24"/>
        </w:rPr>
        <w:t>, ειδικά τ</w:t>
      </w:r>
      <w:r>
        <w:rPr>
          <w:rFonts w:eastAsia="Times New Roman"/>
          <w:szCs w:val="24"/>
        </w:rPr>
        <w:t>η</w:t>
      </w:r>
      <w:r>
        <w:rPr>
          <w:rFonts w:eastAsia="Times New Roman"/>
          <w:szCs w:val="24"/>
        </w:rPr>
        <w:t xml:space="preserve"> </w:t>
      </w:r>
      <w:r>
        <w:rPr>
          <w:rFonts w:eastAsia="Times New Roman"/>
          <w:szCs w:val="24"/>
        </w:rPr>
        <w:lastRenderedPageBreak/>
        <w:t>δεύτερ</w:t>
      </w:r>
      <w:r>
        <w:rPr>
          <w:rFonts w:eastAsia="Times New Roman"/>
          <w:szCs w:val="24"/>
        </w:rPr>
        <w:t>η</w:t>
      </w:r>
      <w:r>
        <w:rPr>
          <w:rFonts w:eastAsia="Times New Roman"/>
          <w:szCs w:val="24"/>
        </w:rPr>
        <w:t>, και εν</w:t>
      </w:r>
      <w:r>
        <w:rPr>
          <w:rFonts w:eastAsia="Times New Roman"/>
          <w:szCs w:val="24"/>
        </w:rPr>
        <w:t xml:space="preserve"> όψει του ότι αύριο συζητάμε το νομοσχέδιο, να μη τ</w:t>
      </w:r>
      <w:r>
        <w:rPr>
          <w:rFonts w:eastAsia="Times New Roman"/>
          <w:szCs w:val="24"/>
        </w:rPr>
        <w:t>ις</w:t>
      </w:r>
      <w:r>
        <w:rPr>
          <w:rFonts w:eastAsia="Times New Roman"/>
          <w:szCs w:val="24"/>
        </w:rPr>
        <w:t xml:space="preserve"> κάνετε δεκτ</w:t>
      </w:r>
      <w:r>
        <w:rPr>
          <w:rFonts w:eastAsia="Times New Roman"/>
          <w:szCs w:val="24"/>
        </w:rPr>
        <w:t>ές</w:t>
      </w:r>
      <w:r>
        <w:rPr>
          <w:rFonts w:eastAsia="Times New Roman"/>
          <w:szCs w:val="24"/>
        </w:rPr>
        <w:t xml:space="preserve">. </w:t>
      </w:r>
    </w:p>
    <w:p w14:paraId="2D05F73E" w14:textId="77777777" w:rsidR="00237587" w:rsidRDefault="00AE0D0F">
      <w:pPr>
        <w:spacing w:after="0" w:line="600" w:lineRule="auto"/>
        <w:ind w:firstLine="720"/>
        <w:jc w:val="both"/>
        <w:rPr>
          <w:rFonts w:eastAsia="Times New Roman"/>
          <w:szCs w:val="24"/>
        </w:rPr>
      </w:pPr>
      <w:r>
        <w:rPr>
          <w:rFonts w:eastAsia="Times New Roman"/>
          <w:szCs w:val="24"/>
        </w:rPr>
        <w:t>Ευχαριστώ πολύ.</w:t>
      </w:r>
    </w:p>
    <w:p w14:paraId="2D05F73F" w14:textId="77777777" w:rsidR="00237587" w:rsidRDefault="00AE0D0F">
      <w:pPr>
        <w:spacing w:after="0" w:line="600" w:lineRule="auto"/>
        <w:ind w:firstLine="720"/>
        <w:jc w:val="center"/>
        <w:rPr>
          <w:rFonts w:eastAsia="Times New Roman"/>
          <w:szCs w:val="24"/>
        </w:rPr>
      </w:pPr>
      <w:r>
        <w:rPr>
          <w:rFonts w:eastAsia="Times New Roman"/>
          <w:szCs w:val="24"/>
        </w:rPr>
        <w:t>(Χειροκροτήματα από ην πτέρυγα της Νέας Δημοκρατίας)</w:t>
      </w:r>
    </w:p>
    <w:p w14:paraId="2D05F740" w14:textId="77777777" w:rsidR="00237587" w:rsidRDefault="00AE0D0F">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Τον λόγο έχει ο κ. Κάτσης, Β</w:t>
      </w:r>
      <w:r w:rsidRPr="00182AA4">
        <w:rPr>
          <w:rFonts w:eastAsia="Times New Roman"/>
          <w:szCs w:val="24"/>
        </w:rPr>
        <w:t>ουλευτής Θεσπρωτίας του ΣΥΡΙΖΑ</w:t>
      </w:r>
      <w:r>
        <w:rPr>
          <w:rFonts w:eastAsia="Times New Roman"/>
          <w:szCs w:val="24"/>
        </w:rPr>
        <w:t>,</w:t>
      </w:r>
      <w:r w:rsidRPr="00182AA4">
        <w:rPr>
          <w:rFonts w:eastAsia="Times New Roman"/>
          <w:szCs w:val="24"/>
        </w:rPr>
        <w:t xml:space="preserve"> για τα </w:t>
      </w:r>
      <w:r>
        <w:rPr>
          <w:rFonts w:eastAsia="Times New Roman"/>
          <w:szCs w:val="24"/>
        </w:rPr>
        <w:t xml:space="preserve">επτά </w:t>
      </w:r>
      <w:r w:rsidRPr="00182AA4">
        <w:rPr>
          <w:rFonts w:eastAsia="Times New Roman"/>
          <w:szCs w:val="24"/>
        </w:rPr>
        <w:t>λεπτά</w:t>
      </w:r>
      <w:r>
        <w:rPr>
          <w:rFonts w:eastAsia="Times New Roman"/>
          <w:szCs w:val="24"/>
        </w:rPr>
        <w:t>.</w:t>
      </w:r>
    </w:p>
    <w:p w14:paraId="2D05F741" w14:textId="77777777" w:rsidR="00237587" w:rsidRDefault="00AE0D0F">
      <w:pPr>
        <w:spacing w:after="0" w:line="600" w:lineRule="auto"/>
        <w:ind w:firstLine="720"/>
        <w:jc w:val="both"/>
        <w:rPr>
          <w:rFonts w:eastAsia="Times New Roman"/>
          <w:szCs w:val="24"/>
        </w:rPr>
      </w:pPr>
      <w:r w:rsidRPr="00153A2F">
        <w:rPr>
          <w:rFonts w:eastAsia="Times New Roman"/>
          <w:b/>
          <w:szCs w:val="24"/>
        </w:rPr>
        <w:t xml:space="preserve">ΜΑΡΙΟΣ ΚΑΤΣΗΣ: </w:t>
      </w:r>
      <w:r>
        <w:rPr>
          <w:rFonts w:eastAsia="Times New Roman"/>
          <w:szCs w:val="24"/>
        </w:rPr>
        <w:t xml:space="preserve">Ευχαριστώ, κύριε Πρόεδρε. </w:t>
      </w:r>
    </w:p>
    <w:p w14:paraId="2D05F742" w14:textId="77777777" w:rsidR="00237587" w:rsidRDefault="00AE0D0F">
      <w:pPr>
        <w:spacing w:after="0" w:line="600" w:lineRule="auto"/>
        <w:ind w:firstLine="720"/>
        <w:jc w:val="both"/>
        <w:rPr>
          <w:rFonts w:eastAsia="Times New Roman"/>
          <w:szCs w:val="24"/>
        </w:rPr>
      </w:pPr>
      <w:r>
        <w:rPr>
          <w:rFonts w:eastAsia="Times New Roman"/>
          <w:szCs w:val="24"/>
        </w:rPr>
        <w:t>Κ</w:t>
      </w:r>
      <w:r w:rsidRPr="00182AA4">
        <w:rPr>
          <w:rFonts w:eastAsia="Times New Roman"/>
          <w:szCs w:val="24"/>
        </w:rPr>
        <w:t xml:space="preserve">υρίες </w:t>
      </w:r>
      <w:r>
        <w:rPr>
          <w:rFonts w:eastAsia="Times New Roman"/>
          <w:szCs w:val="24"/>
        </w:rPr>
        <w:t xml:space="preserve">και </w:t>
      </w:r>
      <w:r w:rsidRPr="00182AA4">
        <w:rPr>
          <w:rFonts w:eastAsia="Times New Roman"/>
          <w:szCs w:val="24"/>
        </w:rPr>
        <w:t>κύριοι συνάδελφοι</w:t>
      </w:r>
      <w:r>
        <w:rPr>
          <w:rFonts w:eastAsia="Times New Roman"/>
          <w:szCs w:val="24"/>
        </w:rPr>
        <w:t>,</w:t>
      </w:r>
      <w:r w:rsidRPr="00182AA4">
        <w:rPr>
          <w:rFonts w:eastAsia="Times New Roman"/>
          <w:szCs w:val="24"/>
        </w:rPr>
        <w:t xml:space="preserve"> καλούμαστε σήμερα </w:t>
      </w:r>
      <w:r>
        <w:rPr>
          <w:rFonts w:eastAsia="Times New Roman"/>
          <w:szCs w:val="24"/>
        </w:rPr>
        <w:t xml:space="preserve">να </w:t>
      </w:r>
      <w:r w:rsidRPr="00182AA4">
        <w:rPr>
          <w:rFonts w:eastAsia="Times New Roman"/>
          <w:szCs w:val="24"/>
        </w:rPr>
        <w:t>τοποθετούμε σε ένα σημαντικό</w:t>
      </w:r>
      <w:r>
        <w:rPr>
          <w:rFonts w:eastAsia="Times New Roman"/>
          <w:szCs w:val="24"/>
        </w:rPr>
        <w:t>,</w:t>
      </w:r>
      <w:r w:rsidRPr="00182AA4">
        <w:rPr>
          <w:rFonts w:eastAsia="Times New Roman"/>
          <w:szCs w:val="24"/>
        </w:rPr>
        <w:t xml:space="preserve"> κατά τη γνώμη </w:t>
      </w:r>
      <w:r>
        <w:rPr>
          <w:rFonts w:eastAsia="Times New Roman"/>
          <w:szCs w:val="24"/>
        </w:rPr>
        <w:t xml:space="preserve">μου, </w:t>
      </w:r>
      <w:r w:rsidRPr="00182AA4">
        <w:rPr>
          <w:rFonts w:eastAsia="Times New Roman"/>
          <w:szCs w:val="24"/>
        </w:rPr>
        <w:t>νομοσχέδιο με ιδιαίτερο ενδιαφέρον για το μέλλον των τοπικών κοινωνιών</w:t>
      </w:r>
      <w:r>
        <w:rPr>
          <w:rFonts w:eastAsia="Times New Roman"/>
          <w:szCs w:val="24"/>
        </w:rPr>
        <w:t>,</w:t>
      </w:r>
      <w:r w:rsidRPr="00182AA4">
        <w:rPr>
          <w:rFonts w:eastAsia="Times New Roman"/>
          <w:szCs w:val="24"/>
        </w:rPr>
        <w:t xml:space="preserve"> </w:t>
      </w:r>
      <w:r>
        <w:rPr>
          <w:rFonts w:eastAsia="Times New Roman"/>
          <w:szCs w:val="24"/>
        </w:rPr>
        <w:t>το οποίο,</w:t>
      </w:r>
      <w:r w:rsidRPr="00182AA4">
        <w:rPr>
          <w:rFonts w:eastAsia="Times New Roman"/>
          <w:szCs w:val="24"/>
        </w:rPr>
        <w:t xml:space="preserve"> </w:t>
      </w:r>
      <w:r>
        <w:rPr>
          <w:rFonts w:eastAsia="Times New Roman"/>
          <w:szCs w:val="24"/>
        </w:rPr>
        <w:t>όμως,</w:t>
      </w:r>
      <w:r w:rsidRPr="00182AA4">
        <w:rPr>
          <w:rFonts w:eastAsia="Times New Roman"/>
          <w:szCs w:val="24"/>
        </w:rPr>
        <w:t xml:space="preserve"> αφορά και συνολικά την ανα</w:t>
      </w:r>
      <w:r w:rsidRPr="00182AA4">
        <w:rPr>
          <w:rFonts w:eastAsia="Times New Roman"/>
          <w:szCs w:val="24"/>
        </w:rPr>
        <w:t>πτυξιακή προοπτική της χώρας</w:t>
      </w:r>
      <w:r>
        <w:rPr>
          <w:rFonts w:eastAsia="Times New Roman"/>
          <w:szCs w:val="24"/>
        </w:rPr>
        <w:t>.</w:t>
      </w:r>
    </w:p>
    <w:p w14:paraId="2D05F743" w14:textId="77777777" w:rsidR="00237587" w:rsidRDefault="00AE0D0F">
      <w:pPr>
        <w:spacing w:after="0" w:line="600" w:lineRule="auto"/>
        <w:ind w:firstLine="720"/>
        <w:jc w:val="both"/>
        <w:rPr>
          <w:rFonts w:eastAsia="Times New Roman"/>
          <w:szCs w:val="24"/>
        </w:rPr>
      </w:pPr>
      <w:r>
        <w:rPr>
          <w:rFonts w:eastAsia="Times New Roman"/>
          <w:szCs w:val="24"/>
        </w:rPr>
        <w:t>Π</w:t>
      </w:r>
      <w:r w:rsidRPr="00182AA4">
        <w:rPr>
          <w:rFonts w:eastAsia="Times New Roman"/>
          <w:szCs w:val="24"/>
        </w:rPr>
        <w:t>ιο συγκεκριμένα</w:t>
      </w:r>
      <w:r>
        <w:rPr>
          <w:rFonts w:eastAsia="Times New Roman"/>
          <w:szCs w:val="24"/>
        </w:rPr>
        <w:t>,</w:t>
      </w:r>
      <w:r w:rsidRPr="00182AA4">
        <w:rPr>
          <w:rFonts w:eastAsia="Times New Roman"/>
          <w:szCs w:val="24"/>
        </w:rPr>
        <w:t xml:space="preserve"> περιγράφεται με λεπτομέρεια το μοντέλο υλοποίησης των δραστηριοτήτων και </w:t>
      </w:r>
      <w:r>
        <w:rPr>
          <w:rFonts w:eastAsia="Times New Roman"/>
          <w:szCs w:val="24"/>
        </w:rPr>
        <w:t>υ</w:t>
      </w:r>
      <w:r w:rsidRPr="00182AA4">
        <w:rPr>
          <w:rFonts w:eastAsia="Times New Roman"/>
          <w:szCs w:val="24"/>
        </w:rPr>
        <w:t xml:space="preserve">ποδομών με συνέργειες δημόσιου και ιδιωτικού τομέα στα </w:t>
      </w:r>
      <w:r>
        <w:rPr>
          <w:rFonts w:eastAsia="Times New Roman"/>
          <w:szCs w:val="24"/>
        </w:rPr>
        <w:t>δέκα</w:t>
      </w:r>
      <w:r w:rsidRPr="00182AA4">
        <w:rPr>
          <w:rFonts w:eastAsia="Times New Roman"/>
          <w:szCs w:val="24"/>
        </w:rPr>
        <w:t xml:space="preserve"> περιφερειακά λιμάνια της χώρας</w:t>
      </w:r>
      <w:r>
        <w:rPr>
          <w:rFonts w:eastAsia="Times New Roman"/>
          <w:szCs w:val="24"/>
        </w:rPr>
        <w:t>,</w:t>
      </w:r>
      <w:r w:rsidRPr="00182AA4">
        <w:rPr>
          <w:rFonts w:eastAsia="Times New Roman"/>
          <w:szCs w:val="24"/>
        </w:rPr>
        <w:t xml:space="preserve"> μεταξύ αυτών των σημαντικότερων</w:t>
      </w:r>
      <w:r>
        <w:rPr>
          <w:rFonts w:eastAsia="Times New Roman"/>
          <w:szCs w:val="24"/>
        </w:rPr>
        <w:t>, όπως</w:t>
      </w:r>
      <w:r w:rsidRPr="00182AA4">
        <w:rPr>
          <w:rFonts w:eastAsia="Times New Roman"/>
          <w:szCs w:val="24"/>
        </w:rPr>
        <w:t xml:space="preserve"> της </w:t>
      </w:r>
      <w:r w:rsidRPr="00182AA4">
        <w:rPr>
          <w:rFonts w:eastAsia="Times New Roman"/>
          <w:szCs w:val="24"/>
        </w:rPr>
        <w:t>Αλεξανδρούπολης</w:t>
      </w:r>
      <w:r>
        <w:rPr>
          <w:rFonts w:eastAsia="Times New Roman"/>
          <w:szCs w:val="24"/>
        </w:rPr>
        <w:t>,</w:t>
      </w:r>
      <w:r w:rsidRPr="00182AA4">
        <w:rPr>
          <w:rFonts w:eastAsia="Times New Roman"/>
          <w:szCs w:val="24"/>
        </w:rPr>
        <w:t xml:space="preserve"> της Ηγουμενίτσας</w:t>
      </w:r>
      <w:r>
        <w:rPr>
          <w:rFonts w:eastAsia="Times New Roman"/>
          <w:szCs w:val="24"/>
        </w:rPr>
        <w:t>,</w:t>
      </w:r>
      <w:r w:rsidRPr="00182AA4">
        <w:rPr>
          <w:rFonts w:eastAsia="Times New Roman"/>
          <w:szCs w:val="24"/>
        </w:rPr>
        <w:t xml:space="preserve"> της Πάτρας</w:t>
      </w:r>
      <w:r>
        <w:rPr>
          <w:rFonts w:eastAsia="Times New Roman"/>
          <w:szCs w:val="24"/>
        </w:rPr>
        <w:t>,</w:t>
      </w:r>
      <w:r w:rsidRPr="00182AA4">
        <w:rPr>
          <w:rFonts w:eastAsia="Times New Roman"/>
          <w:szCs w:val="24"/>
        </w:rPr>
        <w:t xml:space="preserve"> της Κέρκυρας</w:t>
      </w:r>
      <w:r>
        <w:rPr>
          <w:rFonts w:eastAsia="Times New Roman"/>
          <w:szCs w:val="24"/>
        </w:rPr>
        <w:t xml:space="preserve">, </w:t>
      </w:r>
      <w:r>
        <w:rPr>
          <w:rFonts w:eastAsia="Times New Roman"/>
          <w:szCs w:val="24"/>
        </w:rPr>
        <w:lastRenderedPageBreak/>
        <w:t>της</w:t>
      </w:r>
      <w:r w:rsidRPr="00182AA4">
        <w:rPr>
          <w:rFonts w:eastAsia="Times New Roman"/>
          <w:szCs w:val="24"/>
        </w:rPr>
        <w:t xml:space="preserve"> Καβάλας</w:t>
      </w:r>
      <w:r>
        <w:rPr>
          <w:rFonts w:eastAsia="Times New Roman"/>
          <w:szCs w:val="24"/>
        </w:rPr>
        <w:t>,</w:t>
      </w:r>
      <w:r w:rsidRPr="00182AA4">
        <w:rPr>
          <w:rFonts w:eastAsia="Times New Roman"/>
          <w:szCs w:val="24"/>
        </w:rPr>
        <w:t xml:space="preserve"> του Βόλου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Το </w:t>
      </w:r>
      <w:r w:rsidRPr="00182AA4">
        <w:rPr>
          <w:rFonts w:eastAsia="Times New Roman"/>
          <w:szCs w:val="24"/>
        </w:rPr>
        <w:t xml:space="preserve"> μοντέλο αυτό είναι η σύναψη συμβάσεων </w:t>
      </w:r>
      <w:r>
        <w:rPr>
          <w:rFonts w:eastAsia="Times New Roman"/>
          <w:szCs w:val="24"/>
        </w:rPr>
        <w:t>υπο</w:t>
      </w:r>
      <w:r w:rsidRPr="00182AA4">
        <w:rPr>
          <w:rFonts w:eastAsia="Times New Roman"/>
          <w:szCs w:val="24"/>
        </w:rPr>
        <w:t xml:space="preserve">παραχώρησης του δικαιώματος εκμετάλλευσης συγκεκριμένων και συνδυασμένων επιχειρησιακών μονάδων ή λιμενικών λειτουργιών </w:t>
      </w:r>
      <w:r w:rsidRPr="00182AA4">
        <w:rPr>
          <w:rFonts w:eastAsia="Times New Roman"/>
          <w:szCs w:val="24"/>
        </w:rPr>
        <w:t>και υπηρεσιών των λιμενικών εγκαταστάσεων από στρατηγικούς επενδυτές</w:t>
      </w:r>
      <w:r>
        <w:rPr>
          <w:rFonts w:eastAsia="Times New Roman"/>
          <w:szCs w:val="24"/>
        </w:rPr>
        <w:t>.</w:t>
      </w:r>
    </w:p>
    <w:p w14:paraId="2D05F744" w14:textId="77777777" w:rsidR="00237587" w:rsidRDefault="00AE0D0F">
      <w:pPr>
        <w:spacing w:after="0" w:line="600" w:lineRule="auto"/>
        <w:ind w:firstLine="720"/>
        <w:jc w:val="both"/>
        <w:rPr>
          <w:rFonts w:eastAsia="Times New Roman"/>
          <w:szCs w:val="24"/>
        </w:rPr>
      </w:pPr>
      <w:r>
        <w:rPr>
          <w:rFonts w:eastAsia="Times New Roman"/>
          <w:szCs w:val="24"/>
        </w:rPr>
        <w:t>Ποια</w:t>
      </w:r>
      <w:r w:rsidRPr="00182AA4">
        <w:rPr>
          <w:rFonts w:eastAsia="Times New Roman"/>
          <w:szCs w:val="24"/>
        </w:rPr>
        <w:t xml:space="preserve"> ήταν</w:t>
      </w:r>
      <w:r>
        <w:rPr>
          <w:rFonts w:eastAsia="Times New Roman"/>
          <w:szCs w:val="24"/>
        </w:rPr>
        <w:t>,</w:t>
      </w:r>
      <w:r w:rsidRPr="00182AA4">
        <w:rPr>
          <w:rFonts w:eastAsia="Times New Roman"/>
          <w:szCs w:val="24"/>
        </w:rPr>
        <w:t xml:space="preserve"> </w:t>
      </w:r>
      <w:r>
        <w:rPr>
          <w:rFonts w:eastAsia="Times New Roman"/>
          <w:szCs w:val="24"/>
        </w:rPr>
        <w:t>όμως,</w:t>
      </w:r>
      <w:r w:rsidRPr="00182AA4">
        <w:rPr>
          <w:rFonts w:eastAsia="Times New Roman"/>
          <w:szCs w:val="24"/>
        </w:rPr>
        <w:t xml:space="preserve"> η προηγούμενη διαμορφωμένη κατάσταση</w:t>
      </w:r>
      <w:r>
        <w:rPr>
          <w:rFonts w:eastAsia="Times New Roman"/>
          <w:szCs w:val="24"/>
        </w:rPr>
        <w:t>;</w:t>
      </w:r>
      <w:r w:rsidRPr="00182AA4">
        <w:rPr>
          <w:rFonts w:eastAsia="Times New Roman"/>
          <w:szCs w:val="24"/>
        </w:rPr>
        <w:t xml:space="preserve"> </w:t>
      </w:r>
      <w:r>
        <w:rPr>
          <w:rFonts w:eastAsia="Times New Roman"/>
          <w:szCs w:val="24"/>
        </w:rPr>
        <w:t>Η</w:t>
      </w:r>
      <w:r w:rsidRPr="00182AA4">
        <w:rPr>
          <w:rFonts w:eastAsia="Times New Roman"/>
          <w:szCs w:val="24"/>
        </w:rPr>
        <w:t xml:space="preserve"> προηγούμενη διαμορφωμένη κατάσταση δρομολογούσε </w:t>
      </w:r>
      <w:r>
        <w:rPr>
          <w:rFonts w:eastAsia="Times New Roman"/>
          <w:szCs w:val="24"/>
        </w:rPr>
        <w:t>-</w:t>
      </w:r>
      <w:r w:rsidRPr="00182AA4">
        <w:rPr>
          <w:rFonts w:eastAsia="Times New Roman"/>
          <w:szCs w:val="24"/>
        </w:rPr>
        <w:t>αυτό υποστηρίζει και σήμερα φυσικά</w:t>
      </w:r>
      <w:r>
        <w:rPr>
          <w:rFonts w:eastAsia="Times New Roman"/>
          <w:szCs w:val="24"/>
        </w:rPr>
        <w:t>-</w:t>
      </w:r>
      <w:r w:rsidRPr="00182AA4">
        <w:rPr>
          <w:rFonts w:eastAsia="Times New Roman"/>
          <w:szCs w:val="24"/>
        </w:rPr>
        <w:t xml:space="preserve"> την πλήρη ιδιωτικοποίηση </w:t>
      </w:r>
      <w:r>
        <w:rPr>
          <w:rFonts w:eastAsia="Times New Roman"/>
          <w:szCs w:val="24"/>
        </w:rPr>
        <w:t>των</w:t>
      </w:r>
      <w:r w:rsidRPr="00182AA4">
        <w:rPr>
          <w:rFonts w:eastAsia="Times New Roman"/>
          <w:szCs w:val="24"/>
        </w:rPr>
        <w:t xml:space="preserve"> ο</w:t>
      </w:r>
      <w:r>
        <w:rPr>
          <w:rFonts w:eastAsia="Times New Roman"/>
          <w:szCs w:val="24"/>
        </w:rPr>
        <w:t>ργανισμών</w:t>
      </w:r>
      <w:r w:rsidRPr="00182AA4">
        <w:rPr>
          <w:rFonts w:eastAsia="Times New Roman"/>
          <w:szCs w:val="24"/>
        </w:rPr>
        <w:t xml:space="preserve"> λιμέ</w:t>
      </w:r>
      <w:r w:rsidRPr="00182AA4">
        <w:rPr>
          <w:rFonts w:eastAsia="Times New Roman"/>
          <w:szCs w:val="24"/>
        </w:rPr>
        <w:t>νων</w:t>
      </w:r>
      <w:r>
        <w:rPr>
          <w:rFonts w:eastAsia="Times New Roman"/>
          <w:szCs w:val="24"/>
        </w:rPr>
        <w:t>, μέσω της πώλησης του μονο</w:t>
      </w:r>
      <w:r w:rsidRPr="00182AA4">
        <w:rPr>
          <w:rFonts w:eastAsia="Times New Roman"/>
          <w:szCs w:val="24"/>
        </w:rPr>
        <w:t>μετοχικού πακέτου και τη σύναψη σύμβασης με ανάδοχο ιδιώτη</w:t>
      </w:r>
      <w:r>
        <w:rPr>
          <w:rFonts w:eastAsia="Times New Roman"/>
          <w:szCs w:val="24"/>
        </w:rPr>
        <w:t>,</w:t>
      </w:r>
      <w:r w:rsidRPr="00182AA4">
        <w:rPr>
          <w:rFonts w:eastAsia="Times New Roman"/>
          <w:szCs w:val="24"/>
        </w:rPr>
        <w:t xml:space="preserve"> ο οποίος θα </w:t>
      </w:r>
      <w:r>
        <w:rPr>
          <w:rFonts w:eastAsia="Times New Roman"/>
          <w:szCs w:val="24"/>
        </w:rPr>
        <w:t xml:space="preserve">αναλάμβανε </w:t>
      </w:r>
      <w:r w:rsidRPr="00182AA4">
        <w:rPr>
          <w:rFonts w:eastAsia="Times New Roman"/>
          <w:szCs w:val="24"/>
        </w:rPr>
        <w:t xml:space="preserve">τη συνολική διοίκηση του </w:t>
      </w:r>
      <w:r>
        <w:rPr>
          <w:rFonts w:eastAsia="Times New Roman"/>
          <w:szCs w:val="24"/>
        </w:rPr>
        <w:t>λ</w:t>
      </w:r>
      <w:r w:rsidRPr="00182AA4">
        <w:rPr>
          <w:rFonts w:eastAsia="Times New Roman"/>
          <w:szCs w:val="24"/>
        </w:rPr>
        <w:t>ιμένα</w:t>
      </w:r>
      <w:r>
        <w:rPr>
          <w:rFonts w:eastAsia="Times New Roman"/>
          <w:szCs w:val="24"/>
        </w:rPr>
        <w:t>.</w:t>
      </w:r>
      <w:r w:rsidRPr="00182AA4">
        <w:rPr>
          <w:rFonts w:eastAsia="Times New Roman"/>
          <w:szCs w:val="24"/>
        </w:rPr>
        <w:t xml:space="preserve"> </w:t>
      </w:r>
      <w:r>
        <w:rPr>
          <w:rFonts w:eastAsia="Times New Roman"/>
          <w:szCs w:val="24"/>
        </w:rPr>
        <w:t>Γι’</w:t>
      </w:r>
      <w:r w:rsidRPr="00182AA4">
        <w:rPr>
          <w:rFonts w:eastAsia="Times New Roman"/>
          <w:szCs w:val="24"/>
        </w:rPr>
        <w:t xml:space="preserve"> αυτό και </w:t>
      </w:r>
      <w:r>
        <w:rPr>
          <w:rFonts w:eastAsia="Times New Roman"/>
          <w:szCs w:val="24"/>
        </w:rPr>
        <w:t>τα δέκα λιμάνια ήταν ενταγμένα</w:t>
      </w:r>
      <w:r w:rsidRPr="00182AA4">
        <w:rPr>
          <w:rFonts w:eastAsia="Times New Roman"/>
          <w:szCs w:val="24"/>
        </w:rPr>
        <w:t xml:space="preserve"> μετοχικά στο </w:t>
      </w:r>
      <w:r>
        <w:rPr>
          <w:rFonts w:eastAsia="Times New Roman"/>
          <w:szCs w:val="24"/>
        </w:rPr>
        <w:t>ΤΑΙΠΕΔ,</w:t>
      </w:r>
      <w:r w:rsidRPr="00182AA4">
        <w:rPr>
          <w:rFonts w:eastAsia="Times New Roman"/>
          <w:szCs w:val="24"/>
        </w:rPr>
        <w:t xml:space="preserve"> που είχε ως διακηρυγμένο στόχο από το καταστατικό του την πλήρη ιδιωτικοποίηση</w:t>
      </w:r>
      <w:r>
        <w:rPr>
          <w:rFonts w:eastAsia="Times New Roman"/>
          <w:szCs w:val="24"/>
        </w:rPr>
        <w:t>.</w:t>
      </w:r>
      <w:r w:rsidRPr="00182AA4">
        <w:rPr>
          <w:rFonts w:eastAsia="Times New Roman"/>
          <w:szCs w:val="24"/>
        </w:rPr>
        <w:t xml:space="preserve"> </w:t>
      </w:r>
      <w:r>
        <w:rPr>
          <w:rFonts w:eastAsia="Times New Roman"/>
          <w:szCs w:val="24"/>
        </w:rPr>
        <w:t>Ήταν, δηλαδή, αυτό</w:t>
      </w:r>
      <w:r w:rsidRPr="00182AA4">
        <w:rPr>
          <w:rFonts w:eastAsia="Times New Roman"/>
          <w:szCs w:val="24"/>
        </w:rPr>
        <w:t xml:space="preserve"> το μοντέλο που προκρίθηκε για τους λιμένας του Πειραιά και της Θεσσαλονίκης</w:t>
      </w:r>
      <w:r>
        <w:rPr>
          <w:rFonts w:eastAsia="Times New Roman"/>
          <w:szCs w:val="24"/>
        </w:rPr>
        <w:t>.</w:t>
      </w:r>
    </w:p>
    <w:p w14:paraId="2D05F745" w14:textId="77777777" w:rsidR="00237587" w:rsidRDefault="00AE0D0F">
      <w:pPr>
        <w:spacing w:after="0" w:line="600" w:lineRule="auto"/>
        <w:ind w:firstLine="720"/>
        <w:jc w:val="both"/>
        <w:rPr>
          <w:rFonts w:eastAsia="Times New Roman"/>
          <w:szCs w:val="24"/>
        </w:rPr>
      </w:pPr>
      <w:r w:rsidRPr="00182AA4">
        <w:rPr>
          <w:rFonts w:eastAsia="Times New Roman"/>
          <w:szCs w:val="24"/>
        </w:rPr>
        <w:t xml:space="preserve">Τι κάνουμε σήμερα για τα </w:t>
      </w:r>
      <w:r>
        <w:rPr>
          <w:rFonts w:eastAsia="Times New Roman"/>
          <w:szCs w:val="24"/>
        </w:rPr>
        <w:t>δέκα</w:t>
      </w:r>
      <w:r w:rsidRPr="00182AA4">
        <w:rPr>
          <w:rFonts w:eastAsia="Times New Roman"/>
          <w:szCs w:val="24"/>
        </w:rPr>
        <w:t xml:space="preserve"> περιφερειακά λιμάνια με το υπό συζήτηση νομοσχέδι</w:t>
      </w:r>
      <w:r w:rsidRPr="00182AA4">
        <w:rPr>
          <w:rFonts w:eastAsia="Times New Roman"/>
          <w:szCs w:val="24"/>
        </w:rPr>
        <w:t>ο</w:t>
      </w:r>
      <w:r>
        <w:rPr>
          <w:rFonts w:eastAsia="Times New Roman"/>
          <w:szCs w:val="24"/>
        </w:rPr>
        <w:t>;</w:t>
      </w:r>
      <w:r w:rsidRPr="00182AA4">
        <w:rPr>
          <w:rFonts w:eastAsia="Times New Roman"/>
          <w:szCs w:val="24"/>
        </w:rPr>
        <w:t xml:space="preserve"> Κατ</w:t>
      </w:r>
      <w:r>
        <w:rPr>
          <w:rFonts w:eastAsia="Times New Roman"/>
          <w:szCs w:val="24"/>
        </w:rPr>
        <w:t xml:space="preserve">’ </w:t>
      </w:r>
      <w:r w:rsidRPr="00182AA4">
        <w:rPr>
          <w:rFonts w:eastAsia="Times New Roman"/>
          <w:szCs w:val="24"/>
        </w:rPr>
        <w:t>αρχ</w:t>
      </w:r>
      <w:r>
        <w:rPr>
          <w:rFonts w:eastAsia="Times New Roman"/>
          <w:szCs w:val="24"/>
        </w:rPr>
        <w:t>άς</w:t>
      </w:r>
      <w:r>
        <w:rPr>
          <w:rFonts w:eastAsia="Times New Roman"/>
          <w:szCs w:val="24"/>
        </w:rPr>
        <w:t>,</w:t>
      </w:r>
      <w:r w:rsidRPr="00182AA4">
        <w:rPr>
          <w:rFonts w:eastAsia="Times New Roman"/>
          <w:szCs w:val="24"/>
        </w:rPr>
        <w:t xml:space="preserve"> ανασχ</w:t>
      </w:r>
      <w:r>
        <w:rPr>
          <w:rFonts w:eastAsia="Times New Roman"/>
          <w:szCs w:val="24"/>
        </w:rPr>
        <w:t>έθηκε</w:t>
      </w:r>
      <w:r w:rsidRPr="00182AA4">
        <w:rPr>
          <w:rFonts w:eastAsia="Times New Roman"/>
          <w:szCs w:val="24"/>
        </w:rPr>
        <w:t xml:space="preserve"> η δρομολογημένη πώλησή </w:t>
      </w:r>
      <w:r>
        <w:rPr>
          <w:rFonts w:eastAsia="Times New Roman"/>
          <w:szCs w:val="24"/>
        </w:rPr>
        <w:t>τους σε</w:t>
      </w:r>
      <w:r w:rsidRPr="00182AA4">
        <w:rPr>
          <w:rFonts w:eastAsia="Times New Roman"/>
          <w:szCs w:val="24"/>
        </w:rPr>
        <w:t xml:space="preserve"> ιδιώτες</w:t>
      </w:r>
      <w:r>
        <w:rPr>
          <w:rFonts w:eastAsia="Times New Roman"/>
          <w:szCs w:val="24"/>
        </w:rPr>
        <w:t>,</w:t>
      </w:r>
      <w:r w:rsidRPr="00182AA4">
        <w:rPr>
          <w:rFonts w:eastAsia="Times New Roman"/>
          <w:szCs w:val="24"/>
        </w:rPr>
        <w:t xml:space="preserve"> που θα είχε ήδη γίνει αν </w:t>
      </w:r>
      <w:r w:rsidRPr="00182AA4">
        <w:rPr>
          <w:rFonts w:eastAsia="Times New Roman"/>
          <w:szCs w:val="24"/>
        </w:rPr>
        <w:lastRenderedPageBreak/>
        <w:t>δεν είχε υπάρξει η πολιτική αλλαγή το 2015</w:t>
      </w:r>
      <w:r>
        <w:rPr>
          <w:rFonts w:eastAsia="Times New Roman"/>
          <w:szCs w:val="24"/>
        </w:rPr>
        <w:t>.</w:t>
      </w:r>
      <w:r w:rsidRPr="00182AA4">
        <w:rPr>
          <w:rFonts w:eastAsia="Times New Roman"/>
          <w:szCs w:val="24"/>
        </w:rPr>
        <w:t xml:space="preserve"> </w:t>
      </w:r>
      <w:r>
        <w:rPr>
          <w:rFonts w:eastAsia="Times New Roman"/>
          <w:szCs w:val="24"/>
        </w:rPr>
        <w:t>Ξ</w:t>
      </w:r>
      <w:r w:rsidRPr="00182AA4">
        <w:rPr>
          <w:rFonts w:eastAsia="Times New Roman"/>
          <w:szCs w:val="24"/>
        </w:rPr>
        <w:t>εκαθαρίζουμε</w:t>
      </w:r>
      <w:r>
        <w:rPr>
          <w:rFonts w:eastAsia="Times New Roman"/>
          <w:szCs w:val="24"/>
        </w:rPr>
        <w:t>,</w:t>
      </w:r>
      <w:r w:rsidRPr="00182AA4">
        <w:rPr>
          <w:rFonts w:eastAsia="Times New Roman"/>
          <w:szCs w:val="24"/>
        </w:rPr>
        <w:t xml:space="preserve"> λοιπόν</w:t>
      </w:r>
      <w:r>
        <w:rPr>
          <w:rFonts w:eastAsia="Times New Roman"/>
          <w:szCs w:val="24"/>
        </w:rPr>
        <w:t>,</w:t>
      </w:r>
      <w:r w:rsidRPr="00182AA4">
        <w:rPr>
          <w:rFonts w:eastAsia="Times New Roman"/>
          <w:szCs w:val="24"/>
        </w:rPr>
        <w:t xml:space="preserve"> κάτι</w:t>
      </w:r>
      <w:r>
        <w:rPr>
          <w:rFonts w:eastAsia="Times New Roman"/>
          <w:szCs w:val="24"/>
        </w:rPr>
        <w:t>.</w:t>
      </w:r>
      <w:r w:rsidRPr="00182AA4">
        <w:rPr>
          <w:rFonts w:eastAsia="Times New Roman"/>
          <w:szCs w:val="24"/>
        </w:rPr>
        <w:t xml:space="preserve"> </w:t>
      </w:r>
      <w:r>
        <w:rPr>
          <w:rFonts w:eastAsia="Times New Roman"/>
          <w:szCs w:val="24"/>
        </w:rPr>
        <w:t>Μ</w:t>
      </w:r>
      <w:r w:rsidRPr="00182AA4">
        <w:rPr>
          <w:rFonts w:eastAsia="Times New Roman"/>
          <w:szCs w:val="24"/>
        </w:rPr>
        <w:t>ε το παρόν νομοσχέδιο τα λιμάνια δεν πωλούνται</w:t>
      </w:r>
      <w:r>
        <w:rPr>
          <w:rFonts w:eastAsia="Times New Roman"/>
          <w:szCs w:val="24"/>
        </w:rPr>
        <w:t>,</w:t>
      </w:r>
      <w:r w:rsidRPr="00182AA4">
        <w:rPr>
          <w:rFonts w:eastAsia="Times New Roman"/>
          <w:szCs w:val="24"/>
        </w:rPr>
        <w:t xml:space="preserve"> παραμένουν υπό δημόσιο έλεγχο</w:t>
      </w:r>
      <w:r>
        <w:rPr>
          <w:rFonts w:eastAsia="Times New Roman"/>
          <w:szCs w:val="24"/>
        </w:rPr>
        <w:t>,</w:t>
      </w:r>
      <w:r w:rsidRPr="00182AA4">
        <w:rPr>
          <w:rFonts w:eastAsia="Times New Roman"/>
          <w:szCs w:val="24"/>
        </w:rPr>
        <w:t xml:space="preserve"> δεν παραχωρο</w:t>
      </w:r>
      <w:r w:rsidRPr="00182AA4">
        <w:rPr>
          <w:rFonts w:eastAsia="Times New Roman"/>
          <w:szCs w:val="24"/>
        </w:rPr>
        <w:t xml:space="preserve">ύνται οι μετοχές </w:t>
      </w:r>
      <w:r>
        <w:rPr>
          <w:rFonts w:eastAsia="Times New Roman"/>
          <w:szCs w:val="24"/>
        </w:rPr>
        <w:t>τους.</w:t>
      </w:r>
      <w:r w:rsidRPr="00182AA4">
        <w:rPr>
          <w:rFonts w:eastAsia="Times New Roman"/>
          <w:szCs w:val="24"/>
        </w:rPr>
        <w:t xml:space="preserve"> </w:t>
      </w:r>
      <w:r>
        <w:rPr>
          <w:rFonts w:eastAsia="Times New Roman"/>
          <w:szCs w:val="24"/>
        </w:rPr>
        <w:t>Ο</w:t>
      </w:r>
      <w:r w:rsidRPr="00182AA4">
        <w:rPr>
          <w:rFonts w:eastAsia="Times New Roman"/>
          <w:szCs w:val="24"/>
        </w:rPr>
        <w:t>ι οργανισμοί λιμένων διατηρούν το χαρακτήρα τους ως νομικά πρόσωπα ιδιωτικού δικαίου διφυούς χαρακτήρα που ασκούν επιχειρηματική εκμετάλλευση</w:t>
      </w:r>
      <w:r>
        <w:rPr>
          <w:rFonts w:eastAsia="Times New Roman"/>
          <w:szCs w:val="24"/>
        </w:rPr>
        <w:t>,</w:t>
      </w:r>
      <w:r w:rsidRPr="00182AA4">
        <w:rPr>
          <w:rFonts w:eastAsia="Times New Roman"/>
          <w:szCs w:val="24"/>
        </w:rPr>
        <w:t xml:space="preserve"> αλλά διατηρούν όλες τις αρμοδιότητες που εμπεριέχουν άσκηση δημόσιας εξουσίας</w:t>
      </w:r>
      <w:r>
        <w:rPr>
          <w:rFonts w:eastAsia="Times New Roman"/>
          <w:szCs w:val="24"/>
        </w:rPr>
        <w:t>.</w:t>
      </w:r>
      <w:r w:rsidRPr="00182AA4">
        <w:rPr>
          <w:rFonts w:eastAsia="Times New Roman"/>
          <w:szCs w:val="24"/>
        </w:rPr>
        <w:t xml:space="preserve"> </w:t>
      </w:r>
      <w:r>
        <w:rPr>
          <w:rFonts w:eastAsia="Times New Roman"/>
          <w:szCs w:val="24"/>
        </w:rPr>
        <w:t>Γι’</w:t>
      </w:r>
      <w:r w:rsidRPr="00182AA4">
        <w:rPr>
          <w:rFonts w:eastAsia="Times New Roman"/>
          <w:szCs w:val="24"/>
        </w:rPr>
        <w:t xml:space="preserve"> αυτό π</w:t>
      </w:r>
      <w:r w:rsidRPr="00182AA4">
        <w:rPr>
          <w:rFonts w:eastAsia="Times New Roman"/>
          <w:szCs w:val="24"/>
        </w:rPr>
        <w:t xml:space="preserve">αλέψαμε σκληρά τα προηγούμενα χρόνια προκειμένου να ανατρέψουμε αυτό το μοντέλο ιδιωτικοποίησης </w:t>
      </w:r>
      <w:r>
        <w:rPr>
          <w:rFonts w:eastAsia="Times New Roman"/>
          <w:szCs w:val="24"/>
        </w:rPr>
        <w:t>που προωθούσε</w:t>
      </w:r>
      <w:r w:rsidRPr="00182AA4">
        <w:rPr>
          <w:rFonts w:eastAsia="Times New Roman"/>
          <w:szCs w:val="24"/>
        </w:rPr>
        <w:t xml:space="preserve"> η προηγούμενη κυβέρνηση και να είμαστε κ</w:t>
      </w:r>
      <w:r>
        <w:rPr>
          <w:rFonts w:eastAsia="Times New Roman"/>
          <w:szCs w:val="24"/>
        </w:rPr>
        <w:t xml:space="preserve">ι </w:t>
      </w:r>
      <w:r w:rsidRPr="00182AA4">
        <w:rPr>
          <w:rFonts w:eastAsia="Times New Roman"/>
          <w:szCs w:val="24"/>
        </w:rPr>
        <w:t xml:space="preserve">εμείς </w:t>
      </w:r>
      <w:r>
        <w:rPr>
          <w:rFonts w:eastAsia="Times New Roman"/>
          <w:szCs w:val="24"/>
        </w:rPr>
        <w:t xml:space="preserve">συνεπείς με τις πολιτικές μας θέσεις. </w:t>
      </w:r>
    </w:p>
    <w:p w14:paraId="2D05F746" w14:textId="77777777" w:rsidR="00237587" w:rsidRDefault="00AE0D0F">
      <w:pPr>
        <w:spacing w:after="0" w:line="600" w:lineRule="auto"/>
        <w:ind w:firstLine="720"/>
        <w:jc w:val="both"/>
        <w:rPr>
          <w:rFonts w:eastAsia="Times New Roman"/>
          <w:szCs w:val="24"/>
        </w:rPr>
      </w:pPr>
      <w:r>
        <w:rPr>
          <w:rFonts w:eastAsia="Times New Roman"/>
          <w:szCs w:val="24"/>
        </w:rPr>
        <w:t>Έ</w:t>
      </w:r>
      <w:r w:rsidRPr="00182AA4">
        <w:rPr>
          <w:rFonts w:eastAsia="Times New Roman"/>
          <w:szCs w:val="24"/>
        </w:rPr>
        <w:t>χουμε</w:t>
      </w:r>
      <w:r>
        <w:rPr>
          <w:rFonts w:eastAsia="Times New Roman"/>
          <w:szCs w:val="24"/>
        </w:rPr>
        <w:t>,</w:t>
      </w:r>
      <w:r w:rsidRPr="00182AA4">
        <w:rPr>
          <w:rFonts w:eastAsia="Times New Roman"/>
          <w:szCs w:val="24"/>
        </w:rPr>
        <w:t xml:space="preserve"> </w:t>
      </w:r>
      <w:r>
        <w:rPr>
          <w:rFonts w:eastAsia="Times New Roman"/>
          <w:szCs w:val="24"/>
        </w:rPr>
        <w:t>όμως,</w:t>
      </w:r>
      <w:r w:rsidRPr="00182AA4">
        <w:rPr>
          <w:rFonts w:eastAsia="Times New Roman"/>
          <w:szCs w:val="24"/>
        </w:rPr>
        <w:t xml:space="preserve"> αναπτύξει πλήρως τις δυνατότητες των λιμένων </w:t>
      </w:r>
      <w:r>
        <w:rPr>
          <w:rFonts w:eastAsia="Times New Roman"/>
          <w:szCs w:val="24"/>
        </w:rPr>
        <w:t xml:space="preserve">προκειμένου </w:t>
      </w:r>
      <w:r w:rsidRPr="00182AA4">
        <w:rPr>
          <w:rFonts w:eastAsia="Times New Roman"/>
          <w:szCs w:val="24"/>
        </w:rPr>
        <w:t>να κάνουν πολυποίκιλες οικονομικές δραστηριότητες</w:t>
      </w:r>
      <w:r>
        <w:rPr>
          <w:rFonts w:eastAsia="Times New Roman"/>
          <w:szCs w:val="24"/>
        </w:rPr>
        <w:t>;</w:t>
      </w:r>
      <w:r w:rsidRPr="00182AA4">
        <w:rPr>
          <w:rFonts w:eastAsia="Times New Roman"/>
          <w:szCs w:val="24"/>
        </w:rPr>
        <w:t xml:space="preserve"> </w:t>
      </w:r>
      <w:r>
        <w:rPr>
          <w:rFonts w:eastAsia="Times New Roman"/>
          <w:szCs w:val="24"/>
        </w:rPr>
        <w:t>Π</w:t>
      </w:r>
      <w:r w:rsidRPr="00182AA4">
        <w:rPr>
          <w:rFonts w:eastAsia="Times New Roman"/>
          <w:szCs w:val="24"/>
        </w:rPr>
        <w:t>αρ</w:t>
      </w:r>
      <w:r>
        <w:rPr>
          <w:rFonts w:eastAsia="Times New Roman"/>
          <w:szCs w:val="24"/>
        </w:rPr>
        <w:t xml:space="preserve">’ </w:t>
      </w:r>
      <w:r w:rsidRPr="00182AA4">
        <w:rPr>
          <w:rFonts w:eastAsia="Times New Roman"/>
          <w:szCs w:val="24"/>
        </w:rPr>
        <w:t xml:space="preserve">ότι έχουν γίνει τα τελευταία χρόνια κρίσιμα έργα ανάπτυξης </w:t>
      </w:r>
      <w:r>
        <w:rPr>
          <w:rFonts w:eastAsia="Times New Roman"/>
          <w:szCs w:val="24"/>
        </w:rPr>
        <w:t>με τις</w:t>
      </w:r>
      <w:r w:rsidRPr="00182AA4">
        <w:rPr>
          <w:rFonts w:eastAsia="Times New Roman"/>
          <w:szCs w:val="24"/>
        </w:rPr>
        <w:t xml:space="preserve"> χρηματοδ</w:t>
      </w:r>
      <w:r>
        <w:rPr>
          <w:rFonts w:eastAsia="Times New Roman"/>
          <w:szCs w:val="24"/>
        </w:rPr>
        <w:t>οτήσεις,</w:t>
      </w:r>
      <w:r w:rsidRPr="00182AA4">
        <w:rPr>
          <w:rFonts w:eastAsia="Times New Roman"/>
          <w:szCs w:val="24"/>
        </w:rPr>
        <w:t xml:space="preserve"> όπως για παράδειγμα στον Οργανισμό Λιμένος Ηγουμενίτσας που θα αναφερθώ και παρακάτω</w:t>
      </w:r>
      <w:r>
        <w:rPr>
          <w:rFonts w:eastAsia="Times New Roman"/>
          <w:szCs w:val="24"/>
        </w:rPr>
        <w:t>,</w:t>
      </w:r>
      <w:r w:rsidRPr="00182AA4">
        <w:rPr>
          <w:rFonts w:eastAsia="Times New Roman"/>
          <w:szCs w:val="24"/>
        </w:rPr>
        <w:t xml:space="preserve"> οι </w:t>
      </w:r>
      <w:r>
        <w:rPr>
          <w:rFonts w:eastAsia="Times New Roman"/>
          <w:szCs w:val="24"/>
        </w:rPr>
        <w:t>δ</w:t>
      </w:r>
      <w:r w:rsidRPr="00182AA4">
        <w:rPr>
          <w:rFonts w:eastAsia="Times New Roman"/>
          <w:szCs w:val="24"/>
        </w:rPr>
        <w:t xml:space="preserve">ημόσιες επενδύσεις </w:t>
      </w:r>
      <w:r>
        <w:rPr>
          <w:rFonts w:eastAsia="Times New Roman"/>
          <w:szCs w:val="24"/>
        </w:rPr>
        <w:t>έχουν</w:t>
      </w:r>
      <w:r w:rsidRPr="00182AA4">
        <w:rPr>
          <w:rFonts w:eastAsia="Times New Roman"/>
          <w:szCs w:val="24"/>
        </w:rPr>
        <w:t xml:space="preserve"> ένα ταβάνι</w:t>
      </w:r>
      <w:r>
        <w:rPr>
          <w:rFonts w:eastAsia="Times New Roman"/>
          <w:szCs w:val="24"/>
        </w:rPr>
        <w:t>.</w:t>
      </w:r>
      <w:r w:rsidRPr="00182AA4">
        <w:rPr>
          <w:rFonts w:eastAsia="Times New Roman"/>
          <w:szCs w:val="24"/>
        </w:rPr>
        <w:t xml:space="preserve"> </w:t>
      </w:r>
      <w:r>
        <w:rPr>
          <w:rFonts w:eastAsia="Times New Roman"/>
          <w:szCs w:val="24"/>
        </w:rPr>
        <w:t>Γι’</w:t>
      </w:r>
      <w:r w:rsidRPr="00182AA4">
        <w:rPr>
          <w:rFonts w:eastAsia="Times New Roman"/>
          <w:szCs w:val="24"/>
        </w:rPr>
        <w:t xml:space="preserve"> αυτό το λόγο δίνουμε τη δυνατότητα ώστε </w:t>
      </w:r>
      <w:r>
        <w:rPr>
          <w:rFonts w:eastAsia="Times New Roman"/>
          <w:szCs w:val="24"/>
        </w:rPr>
        <w:t xml:space="preserve">οι </w:t>
      </w:r>
      <w:r w:rsidRPr="00182AA4">
        <w:rPr>
          <w:rFonts w:eastAsia="Times New Roman"/>
          <w:szCs w:val="24"/>
        </w:rPr>
        <w:t>λιμενικές δραστηριότητες</w:t>
      </w:r>
      <w:r>
        <w:rPr>
          <w:rFonts w:eastAsia="Times New Roman"/>
          <w:szCs w:val="24"/>
        </w:rPr>
        <w:t>,</w:t>
      </w:r>
      <w:r w:rsidRPr="00182AA4">
        <w:rPr>
          <w:rFonts w:eastAsia="Times New Roman"/>
          <w:szCs w:val="24"/>
        </w:rPr>
        <w:t xml:space="preserve"> υποδομές </w:t>
      </w:r>
      <w:r>
        <w:rPr>
          <w:rFonts w:eastAsia="Times New Roman"/>
          <w:szCs w:val="24"/>
        </w:rPr>
        <w:t>ή αναδομές, να υπο</w:t>
      </w:r>
      <w:r w:rsidRPr="00182AA4">
        <w:rPr>
          <w:rFonts w:eastAsia="Times New Roman"/>
          <w:szCs w:val="24"/>
        </w:rPr>
        <w:t xml:space="preserve">παραχωρηθούν μέσω </w:t>
      </w:r>
      <w:r>
        <w:rPr>
          <w:rFonts w:eastAsia="Times New Roman"/>
          <w:szCs w:val="24"/>
        </w:rPr>
        <w:t>δ</w:t>
      </w:r>
      <w:r w:rsidRPr="00182AA4">
        <w:rPr>
          <w:rFonts w:eastAsia="Times New Roman"/>
          <w:szCs w:val="24"/>
        </w:rPr>
        <w:t xml:space="preserve">ιεθνούς </w:t>
      </w:r>
      <w:r w:rsidRPr="00182AA4">
        <w:rPr>
          <w:rFonts w:eastAsia="Times New Roman"/>
          <w:szCs w:val="24"/>
        </w:rPr>
        <w:lastRenderedPageBreak/>
        <w:t>διαγωνισμού σε στρατηγικούς επενδυτές</w:t>
      </w:r>
      <w:r>
        <w:rPr>
          <w:rFonts w:eastAsia="Times New Roman"/>
          <w:szCs w:val="24"/>
        </w:rPr>
        <w:t>,</w:t>
      </w:r>
      <w:r w:rsidRPr="00182AA4">
        <w:rPr>
          <w:rFonts w:eastAsia="Times New Roman"/>
          <w:szCs w:val="24"/>
        </w:rPr>
        <w:t xml:space="preserve"> μέσω μισθώματος</w:t>
      </w:r>
      <w:r>
        <w:rPr>
          <w:rFonts w:eastAsia="Times New Roman"/>
          <w:szCs w:val="24"/>
        </w:rPr>
        <w:t>,</w:t>
      </w:r>
      <w:r w:rsidRPr="00182AA4">
        <w:rPr>
          <w:rFonts w:eastAsia="Times New Roman"/>
          <w:szCs w:val="24"/>
        </w:rPr>
        <w:t xml:space="preserve"> για κάποια χρόνια</w:t>
      </w:r>
      <w:r>
        <w:rPr>
          <w:rFonts w:eastAsia="Times New Roman"/>
          <w:szCs w:val="24"/>
        </w:rPr>
        <w:t>.</w:t>
      </w:r>
      <w:r w:rsidRPr="00182AA4">
        <w:rPr>
          <w:rFonts w:eastAsia="Times New Roman"/>
          <w:szCs w:val="24"/>
        </w:rPr>
        <w:t xml:space="preserve"> </w:t>
      </w:r>
    </w:p>
    <w:p w14:paraId="2D05F747" w14:textId="77777777" w:rsidR="00237587" w:rsidRDefault="00AE0D0F">
      <w:pPr>
        <w:spacing w:after="0" w:line="600" w:lineRule="auto"/>
        <w:ind w:firstLine="720"/>
        <w:jc w:val="both"/>
        <w:rPr>
          <w:rFonts w:eastAsia="Times New Roman"/>
          <w:szCs w:val="24"/>
        </w:rPr>
      </w:pPr>
      <w:r>
        <w:rPr>
          <w:rFonts w:eastAsia="Times New Roman"/>
          <w:szCs w:val="24"/>
        </w:rPr>
        <w:t>Ο</w:t>
      </w:r>
      <w:r w:rsidRPr="00182AA4">
        <w:rPr>
          <w:rFonts w:eastAsia="Times New Roman"/>
          <w:szCs w:val="24"/>
        </w:rPr>
        <w:t>ι διαγωνισμοί π</w:t>
      </w:r>
      <w:r w:rsidRPr="00182AA4">
        <w:rPr>
          <w:rFonts w:eastAsia="Times New Roman"/>
          <w:szCs w:val="24"/>
        </w:rPr>
        <w:t xml:space="preserve">ροβλέπεται να γίνουν από το </w:t>
      </w:r>
      <w:r>
        <w:rPr>
          <w:rFonts w:eastAsia="Times New Roman"/>
          <w:szCs w:val="24"/>
        </w:rPr>
        <w:t xml:space="preserve">ΤΑΙΠΕΔ </w:t>
      </w:r>
      <w:r w:rsidRPr="00182AA4">
        <w:rPr>
          <w:rFonts w:eastAsia="Times New Roman"/>
          <w:szCs w:val="24"/>
        </w:rPr>
        <w:t>σε συνεργασία με τους οικείους οργανισμούς λιμένων και το Υπουργείο Ναυτιλίας</w:t>
      </w:r>
      <w:r>
        <w:rPr>
          <w:rFonts w:eastAsia="Times New Roman"/>
          <w:szCs w:val="24"/>
        </w:rPr>
        <w:t>.</w:t>
      </w:r>
      <w:r w:rsidRPr="00182AA4">
        <w:rPr>
          <w:rFonts w:eastAsia="Times New Roman"/>
          <w:szCs w:val="24"/>
        </w:rPr>
        <w:t xml:space="preserve"> </w:t>
      </w:r>
      <w:r>
        <w:rPr>
          <w:rFonts w:eastAsia="Times New Roman"/>
          <w:szCs w:val="24"/>
        </w:rPr>
        <w:t>Ι</w:t>
      </w:r>
      <w:r w:rsidRPr="00182AA4">
        <w:rPr>
          <w:rFonts w:eastAsia="Times New Roman"/>
          <w:szCs w:val="24"/>
        </w:rPr>
        <w:t xml:space="preserve">διαίτερα σημαντικό σημείο είναι ότι η επιλογή των δραστηριοτήτων που είναι υπό παραχώρηση προκύπτει μετά από συμφωνία του οργανισμού </w:t>
      </w:r>
      <w:r>
        <w:rPr>
          <w:rFonts w:eastAsia="Times New Roman"/>
          <w:szCs w:val="24"/>
        </w:rPr>
        <w:t>λ</w:t>
      </w:r>
      <w:r w:rsidRPr="00182AA4">
        <w:rPr>
          <w:rFonts w:eastAsia="Times New Roman"/>
          <w:szCs w:val="24"/>
        </w:rPr>
        <w:t>ιμένα</w:t>
      </w:r>
      <w:r>
        <w:rPr>
          <w:rFonts w:eastAsia="Times New Roman"/>
          <w:szCs w:val="24"/>
        </w:rPr>
        <w:t>,</w:t>
      </w:r>
      <w:r w:rsidRPr="00182AA4">
        <w:rPr>
          <w:rFonts w:eastAsia="Times New Roman"/>
          <w:szCs w:val="24"/>
        </w:rPr>
        <w:t xml:space="preserve"> </w:t>
      </w:r>
      <w:r w:rsidRPr="00182AA4">
        <w:rPr>
          <w:rFonts w:eastAsia="Times New Roman"/>
          <w:szCs w:val="24"/>
        </w:rPr>
        <w:t xml:space="preserve">του </w:t>
      </w:r>
      <w:r>
        <w:rPr>
          <w:rFonts w:eastAsia="Times New Roman"/>
          <w:szCs w:val="24"/>
        </w:rPr>
        <w:t>Υ</w:t>
      </w:r>
      <w:r w:rsidRPr="00182AA4">
        <w:rPr>
          <w:rFonts w:eastAsia="Times New Roman"/>
          <w:szCs w:val="24"/>
        </w:rPr>
        <w:t xml:space="preserve">πουργείου Ναυτιλίας και του </w:t>
      </w:r>
      <w:r>
        <w:rPr>
          <w:rFonts w:eastAsia="Times New Roman"/>
          <w:szCs w:val="24"/>
        </w:rPr>
        <w:t xml:space="preserve">ΤΑΙΠΕΔ. </w:t>
      </w:r>
      <w:r w:rsidRPr="00182AA4">
        <w:rPr>
          <w:rFonts w:eastAsia="Times New Roman"/>
          <w:szCs w:val="24"/>
        </w:rPr>
        <w:t xml:space="preserve"> </w:t>
      </w:r>
    </w:p>
    <w:p w14:paraId="2D05F748" w14:textId="77777777" w:rsidR="00237587" w:rsidRDefault="00AE0D0F">
      <w:pPr>
        <w:spacing w:after="0" w:line="600" w:lineRule="auto"/>
        <w:ind w:firstLine="720"/>
        <w:jc w:val="both"/>
        <w:rPr>
          <w:rFonts w:eastAsia="Times New Roman"/>
          <w:szCs w:val="24"/>
        </w:rPr>
      </w:pPr>
      <w:r>
        <w:rPr>
          <w:rFonts w:eastAsia="Times New Roman"/>
          <w:szCs w:val="24"/>
        </w:rPr>
        <w:t>Σ</w:t>
      </w:r>
      <w:r w:rsidRPr="00182AA4">
        <w:rPr>
          <w:rFonts w:eastAsia="Times New Roman"/>
          <w:szCs w:val="24"/>
        </w:rPr>
        <w:t>τοχεύουμε</w:t>
      </w:r>
      <w:r>
        <w:rPr>
          <w:rFonts w:eastAsia="Times New Roman"/>
          <w:szCs w:val="24"/>
        </w:rPr>
        <w:t>,</w:t>
      </w:r>
      <w:r w:rsidRPr="00182AA4">
        <w:rPr>
          <w:rFonts w:eastAsia="Times New Roman"/>
          <w:szCs w:val="24"/>
        </w:rPr>
        <w:t xml:space="preserve"> λοιπόν</w:t>
      </w:r>
      <w:r>
        <w:rPr>
          <w:rFonts w:eastAsia="Times New Roman"/>
          <w:szCs w:val="24"/>
        </w:rPr>
        <w:t>,</w:t>
      </w:r>
      <w:r w:rsidRPr="00182AA4">
        <w:rPr>
          <w:rFonts w:eastAsia="Times New Roman"/>
          <w:szCs w:val="24"/>
        </w:rPr>
        <w:t xml:space="preserve"> στην προσέλκυση επενδυτών με εξειδικευμένη εμπειρία που θα επιτρέψει τη δημιουργία νέων θέσεων εργασίας</w:t>
      </w:r>
      <w:r>
        <w:rPr>
          <w:rFonts w:eastAsia="Times New Roman"/>
          <w:szCs w:val="24"/>
        </w:rPr>
        <w:t>,</w:t>
      </w:r>
      <w:r w:rsidRPr="00182AA4">
        <w:rPr>
          <w:rFonts w:eastAsia="Times New Roman"/>
          <w:szCs w:val="24"/>
        </w:rPr>
        <w:t xml:space="preserve"> καθώς και τη στοχευμένη ανάπτυξη των </w:t>
      </w:r>
      <w:r>
        <w:rPr>
          <w:rFonts w:eastAsia="Times New Roman"/>
          <w:szCs w:val="24"/>
        </w:rPr>
        <w:t>υποπαραχωρούμενων</w:t>
      </w:r>
      <w:r w:rsidRPr="00182AA4">
        <w:rPr>
          <w:rFonts w:eastAsia="Times New Roman"/>
          <w:szCs w:val="24"/>
        </w:rPr>
        <w:t xml:space="preserve"> λιμενικών δραστηριοτήτων και των </w:t>
      </w:r>
      <w:r w:rsidRPr="00182AA4">
        <w:rPr>
          <w:rFonts w:eastAsia="Times New Roman"/>
          <w:szCs w:val="24"/>
        </w:rPr>
        <w:t>επιχειρησιακών μονάδων των περιφερειακών λιμένων στο άμεσο μέλλον</w:t>
      </w:r>
      <w:r>
        <w:rPr>
          <w:rFonts w:eastAsia="Times New Roman"/>
          <w:szCs w:val="24"/>
        </w:rPr>
        <w:t>.</w:t>
      </w:r>
      <w:r w:rsidRPr="00182AA4">
        <w:rPr>
          <w:rFonts w:eastAsia="Times New Roman"/>
          <w:szCs w:val="24"/>
        </w:rPr>
        <w:t xml:space="preserve"> </w:t>
      </w:r>
      <w:r>
        <w:rPr>
          <w:rFonts w:eastAsia="Times New Roman"/>
          <w:szCs w:val="24"/>
        </w:rPr>
        <w:t>Π</w:t>
      </w:r>
      <w:r w:rsidRPr="00182AA4">
        <w:rPr>
          <w:rFonts w:eastAsia="Times New Roman"/>
          <w:szCs w:val="24"/>
        </w:rPr>
        <w:t xml:space="preserve">αραδείγματα για τα οποία έχει φανεί έντονο ενδιαφέρον είναι </w:t>
      </w:r>
      <w:r>
        <w:rPr>
          <w:rFonts w:eastAsia="Times New Roman"/>
          <w:szCs w:val="24"/>
        </w:rPr>
        <w:t xml:space="preserve">η ανάπτυξη </w:t>
      </w:r>
      <w:r w:rsidRPr="00182AA4">
        <w:rPr>
          <w:rFonts w:eastAsia="Times New Roman"/>
          <w:szCs w:val="24"/>
        </w:rPr>
        <w:t>κρουαζιέρας</w:t>
      </w:r>
      <w:r>
        <w:rPr>
          <w:rFonts w:eastAsia="Times New Roman"/>
          <w:szCs w:val="24"/>
        </w:rPr>
        <w:t>,</w:t>
      </w:r>
      <w:r w:rsidRPr="00182AA4">
        <w:rPr>
          <w:rFonts w:eastAsia="Times New Roman"/>
          <w:szCs w:val="24"/>
        </w:rPr>
        <w:t xml:space="preserve"> οι μαρίνες</w:t>
      </w:r>
      <w:r>
        <w:rPr>
          <w:rFonts w:eastAsia="Times New Roman"/>
          <w:szCs w:val="24"/>
        </w:rPr>
        <w:t>, ο</w:t>
      </w:r>
      <w:r w:rsidRPr="00182AA4">
        <w:rPr>
          <w:rFonts w:eastAsia="Times New Roman"/>
          <w:szCs w:val="24"/>
        </w:rPr>
        <w:t xml:space="preserve"> LNG </w:t>
      </w:r>
      <w:r>
        <w:rPr>
          <w:rFonts w:eastAsia="Times New Roman"/>
          <w:szCs w:val="24"/>
        </w:rPr>
        <w:t>αν</w:t>
      </w:r>
      <w:r w:rsidRPr="00182AA4">
        <w:rPr>
          <w:rFonts w:eastAsia="Times New Roman"/>
          <w:szCs w:val="24"/>
        </w:rPr>
        <w:t>εφοδιασμός των πλοίων</w:t>
      </w:r>
      <w:r>
        <w:rPr>
          <w:rFonts w:eastAsia="Times New Roman"/>
          <w:szCs w:val="24"/>
        </w:rPr>
        <w:t>,</w:t>
      </w:r>
      <w:r w:rsidRPr="00182AA4">
        <w:rPr>
          <w:rFonts w:eastAsia="Times New Roman"/>
          <w:szCs w:val="24"/>
        </w:rPr>
        <w:t xml:space="preserve"> τα logistics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p>
    <w:p w14:paraId="2D05F749" w14:textId="77777777" w:rsidR="00237587" w:rsidRDefault="00AE0D0F">
      <w:pPr>
        <w:spacing w:after="0" w:line="600" w:lineRule="auto"/>
        <w:ind w:firstLine="720"/>
        <w:jc w:val="both"/>
        <w:rPr>
          <w:rFonts w:eastAsia="Times New Roman"/>
          <w:szCs w:val="24"/>
        </w:rPr>
      </w:pPr>
      <w:r>
        <w:rPr>
          <w:rFonts w:eastAsia="Times New Roman"/>
          <w:szCs w:val="24"/>
        </w:rPr>
        <w:t>Η</w:t>
      </w:r>
      <w:r w:rsidRPr="00182AA4">
        <w:rPr>
          <w:rFonts w:eastAsia="Times New Roman"/>
          <w:szCs w:val="24"/>
        </w:rPr>
        <w:t xml:space="preserve"> </w:t>
      </w:r>
      <w:r>
        <w:rPr>
          <w:rFonts w:eastAsia="Times New Roman"/>
          <w:szCs w:val="24"/>
        </w:rPr>
        <w:t>δ</w:t>
      </w:r>
      <w:r w:rsidRPr="00182AA4">
        <w:rPr>
          <w:rFonts w:eastAsia="Times New Roman"/>
          <w:szCs w:val="24"/>
        </w:rPr>
        <w:t xml:space="preserve">ιεθνής πρακτική </w:t>
      </w:r>
      <w:r>
        <w:rPr>
          <w:rFonts w:eastAsia="Times New Roman"/>
          <w:szCs w:val="24"/>
        </w:rPr>
        <w:t>τ</w:t>
      </w:r>
      <w:r w:rsidRPr="00182AA4">
        <w:rPr>
          <w:rFonts w:eastAsia="Times New Roman"/>
          <w:szCs w:val="24"/>
        </w:rPr>
        <w:t>ι λέει</w:t>
      </w:r>
      <w:r>
        <w:rPr>
          <w:rFonts w:eastAsia="Times New Roman"/>
          <w:szCs w:val="24"/>
        </w:rPr>
        <w:t>;</w:t>
      </w:r>
      <w:r w:rsidRPr="00182AA4">
        <w:rPr>
          <w:rFonts w:eastAsia="Times New Roman"/>
          <w:szCs w:val="24"/>
        </w:rPr>
        <w:t xml:space="preserve"> </w:t>
      </w:r>
      <w:r>
        <w:rPr>
          <w:rFonts w:eastAsia="Times New Roman"/>
          <w:szCs w:val="24"/>
        </w:rPr>
        <w:t>Σ</w:t>
      </w:r>
      <w:r w:rsidRPr="00182AA4">
        <w:rPr>
          <w:rFonts w:eastAsia="Times New Roman"/>
          <w:szCs w:val="24"/>
        </w:rPr>
        <w:t>ε επίπεδο Ευ</w:t>
      </w:r>
      <w:r w:rsidRPr="00182AA4">
        <w:rPr>
          <w:rFonts w:eastAsia="Times New Roman"/>
          <w:szCs w:val="24"/>
        </w:rPr>
        <w:t xml:space="preserve">ρωπαϊκής Ένωση </w:t>
      </w:r>
      <w:r>
        <w:rPr>
          <w:rFonts w:eastAsia="Times New Roman"/>
          <w:szCs w:val="24"/>
        </w:rPr>
        <w:t>για τη</w:t>
      </w:r>
      <w:r w:rsidRPr="00182AA4">
        <w:rPr>
          <w:rFonts w:eastAsia="Times New Roman"/>
          <w:szCs w:val="24"/>
        </w:rPr>
        <w:t xml:space="preserve"> λιμενική πολιτική έχει δείξει ότι το μοντέλο των συμπράξεων δημόσιου και ιδιωτικού τομέα στη λιμενική βιομηχανία </w:t>
      </w:r>
      <w:r w:rsidRPr="00182AA4">
        <w:rPr>
          <w:rFonts w:eastAsia="Times New Roman"/>
          <w:szCs w:val="24"/>
        </w:rPr>
        <w:lastRenderedPageBreak/>
        <w:t>είναι το πλέον αποδοτικό αναπτυξιακά</w:t>
      </w:r>
      <w:r>
        <w:rPr>
          <w:rFonts w:eastAsia="Times New Roman"/>
          <w:szCs w:val="24"/>
        </w:rPr>
        <w:t>,</w:t>
      </w:r>
      <w:r w:rsidRPr="00182AA4">
        <w:rPr>
          <w:rFonts w:eastAsia="Times New Roman"/>
          <w:szCs w:val="24"/>
        </w:rPr>
        <w:t xml:space="preserve"> ενώ διασφαλίζει παράλληλα και το δημόσιο συμφέρον</w:t>
      </w:r>
      <w:r>
        <w:rPr>
          <w:rFonts w:eastAsia="Times New Roman"/>
          <w:szCs w:val="24"/>
        </w:rPr>
        <w:t>,</w:t>
      </w:r>
      <w:r w:rsidRPr="00182AA4">
        <w:rPr>
          <w:rFonts w:eastAsia="Times New Roman"/>
          <w:szCs w:val="24"/>
        </w:rPr>
        <w:t xml:space="preserve"> καθώς αποφεύγεται η εκχώρησ</w:t>
      </w:r>
      <w:r>
        <w:rPr>
          <w:rFonts w:eastAsia="Times New Roman"/>
          <w:szCs w:val="24"/>
        </w:rPr>
        <w:t>ή</w:t>
      </w:r>
      <w:r w:rsidRPr="00182AA4">
        <w:rPr>
          <w:rFonts w:eastAsia="Times New Roman"/>
          <w:szCs w:val="24"/>
        </w:rPr>
        <w:t xml:space="preserve"> </w:t>
      </w:r>
      <w:r>
        <w:rPr>
          <w:rFonts w:eastAsia="Times New Roman"/>
          <w:szCs w:val="24"/>
        </w:rPr>
        <w:t>τους.</w:t>
      </w:r>
      <w:r w:rsidRPr="00182AA4">
        <w:rPr>
          <w:rFonts w:eastAsia="Times New Roman"/>
          <w:szCs w:val="24"/>
        </w:rPr>
        <w:t xml:space="preserve"> Εάν συνέβαινε το τελευταίο</w:t>
      </w:r>
      <w:r>
        <w:rPr>
          <w:rFonts w:eastAsia="Times New Roman"/>
          <w:szCs w:val="24"/>
        </w:rPr>
        <w:t>,</w:t>
      </w:r>
      <w:r w:rsidRPr="00182AA4">
        <w:rPr>
          <w:rFonts w:eastAsia="Times New Roman"/>
          <w:szCs w:val="24"/>
        </w:rPr>
        <w:t xml:space="preserve"> θα είχαμε λιμάνια αποκομμένα από την πόλη που τα φιλοξενεί</w:t>
      </w:r>
      <w:r>
        <w:rPr>
          <w:rFonts w:eastAsia="Times New Roman"/>
          <w:szCs w:val="24"/>
        </w:rPr>
        <w:t>,</w:t>
      </w:r>
      <w:r w:rsidRPr="00182AA4">
        <w:rPr>
          <w:rFonts w:eastAsia="Times New Roman"/>
          <w:szCs w:val="24"/>
        </w:rPr>
        <w:t xml:space="preserve"> χωρίς κοινωνικές και ανταποδοτικές δράσεις προς τους πολίτες</w:t>
      </w:r>
      <w:r>
        <w:rPr>
          <w:rFonts w:eastAsia="Times New Roman"/>
          <w:szCs w:val="24"/>
        </w:rPr>
        <w:t>.</w:t>
      </w:r>
    </w:p>
    <w:p w14:paraId="2D05F74A" w14:textId="77777777" w:rsidR="00237587" w:rsidRDefault="00AE0D0F">
      <w:pPr>
        <w:spacing w:after="0" w:line="600" w:lineRule="auto"/>
        <w:ind w:firstLine="720"/>
        <w:jc w:val="both"/>
        <w:rPr>
          <w:rFonts w:eastAsia="Times New Roman"/>
          <w:szCs w:val="24"/>
        </w:rPr>
      </w:pPr>
      <w:r>
        <w:rPr>
          <w:rFonts w:eastAsia="Times New Roman"/>
          <w:szCs w:val="24"/>
        </w:rPr>
        <w:t>Ε</w:t>
      </w:r>
      <w:r w:rsidRPr="00182AA4">
        <w:rPr>
          <w:rFonts w:eastAsia="Times New Roman"/>
          <w:szCs w:val="24"/>
        </w:rPr>
        <w:t>μείς θέλουμε από τη μία την ανάπτυξη και τις επενδύσεις</w:t>
      </w:r>
      <w:r>
        <w:rPr>
          <w:rFonts w:eastAsia="Times New Roman"/>
          <w:szCs w:val="24"/>
        </w:rPr>
        <w:t>,</w:t>
      </w:r>
      <w:r w:rsidRPr="00182AA4">
        <w:rPr>
          <w:rFonts w:eastAsia="Times New Roman"/>
          <w:szCs w:val="24"/>
        </w:rPr>
        <w:t xml:space="preserve"> αλλά από την άλλη τα λιμάνια να κοιτούν τη</w:t>
      </w:r>
      <w:r w:rsidRPr="00182AA4">
        <w:rPr>
          <w:rFonts w:eastAsia="Times New Roman"/>
          <w:szCs w:val="24"/>
        </w:rPr>
        <w:t>ν πόλη</w:t>
      </w:r>
      <w:r>
        <w:rPr>
          <w:rFonts w:eastAsia="Times New Roman"/>
          <w:szCs w:val="24"/>
        </w:rPr>
        <w:t>,</w:t>
      </w:r>
      <w:r w:rsidRPr="00182AA4">
        <w:rPr>
          <w:rFonts w:eastAsia="Times New Roman"/>
          <w:szCs w:val="24"/>
        </w:rPr>
        <w:t xml:space="preserve"> να σέβονται τους εργαζόμενους και να αφήνουν προστιθέμενη αξία στην κοινωνία</w:t>
      </w:r>
      <w:r>
        <w:rPr>
          <w:rFonts w:eastAsia="Times New Roman"/>
          <w:szCs w:val="24"/>
        </w:rPr>
        <w:t>.</w:t>
      </w:r>
      <w:r w:rsidRPr="00182AA4">
        <w:rPr>
          <w:rFonts w:eastAsia="Times New Roman"/>
          <w:szCs w:val="24"/>
        </w:rPr>
        <w:t xml:space="preserve"> </w:t>
      </w:r>
    </w:p>
    <w:p w14:paraId="2D05F74B" w14:textId="77777777" w:rsidR="00237587" w:rsidRDefault="00AE0D0F">
      <w:pPr>
        <w:spacing w:after="0" w:line="600" w:lineRule="auto"/>
        <w:ind w:firstLine="720"/>
        <w:jc w:val="both"/>
        <w:rPr>
          <w:rFonts w:eastAsia="Times New Roman"/>
          <w:szCs w:val="24"/>
        </w:rPr>
      </w:pPr>
      <w:r w:rsidRPr="00182AA4">
        <w:rPr>
          <w:rFonts w:eastAsia="Times New Roman"/>
          <w:szCs w:val="24"/>
        </w:rPr>
        <w:t xml:space="preserve">Πώς διασφαλίζεται όμως το δημόσιο και κοινωνικό συμφέρον παράλληλα με την ενίσχυση ανάπτυξης της προοπτικής </w:t>
      </w:r>
      <w:r>
        <w:rPr>
          <w:rFonts w:eastAsia="Times New Roman"/>
          <w:szCs w:val="24"/>
        </w:rPr>
        <w:t>τους; Εδώ θέλω</w:t>
      </w:r>
      <w:r w:rsidRPr="00182AA4">
        <w:rPr>
          <w:rFonts w:eastAsia="Times New Roman"/>
          <w:szCs w:val="24"/>
        </w:rPr>
        <w:t xml:space="preserve"> να κάνω κάποιες </w:t>
      </w:r>
      <w:r>
        <w:rPr>
          <w:rFonts w:eastAsia="Times New Roman"/>
          <w:szCs w:val="24"/>
        </w:rPr>
        <w:t>σ</w:t>
      </w:r>
      <w:r w:rsidRPr="00182AA4">
        <w:rPr>
          <w:rFonts w:eastAsia="Times New Roman"/>
          <w:szCs w:val="24"/>
        </w:rPr>
        <w:t>αφ</w:t>
      </w:r>
      <w:r>
        <w:rPr>
          <w:rFonts w:eastAsia="Times New Roman"/>
          <w:szCs w:val="24"/>
        </w:rPr>
        <w:t>εί</w:t>
      </w:r>
      <w:r w:rsidRPr="00182AA4">
        <w:rPr>
          <w:rFonts w:eastAsia="Times New Roman"/>
          <w:szCs w:val="24"/>
        </w:rPr>
        <w:t>ς διευκρινίσεις για να μη</w:t>
      </w:r>
      <w:r w:rsidRPr="00182AA4">
        <w:rPr>
          <w:rFonts w:eastAsia="Times New Roman"/>
          <w:szCs w:val="24"/>
        </w:rPr>
        <w:t xml:space="preserve">ν υπάρχουν παρερμηνείες και απορίες </w:t>
      </w:r>
      <w:r>
        <w:rPr>
          <w:rFonts w:eastAsia="Times New Roman"/>
          <w:szCs w:val="24"/>
        </w:rPr>
        <w:t>σ</w:t>
      </w:r>
      <w:r w:rsidRPr="00182AA4">
        <w:rPr>
          <w:rFonts w:eastAsia="Times New Roman"/>
          <w:szCs w:val="24"/>
        </w:rPr>
        <w:t xml:space="preserve">τους πολίτες και </w:t>
      </w:r>
      <w:r>
        <w:rPr>
          <w:rFonts w:eastAsia="Times New Roman"/>
          <w:szCs w:val="24"/>
        </w:rPr>
        <w:t xml:space="preserve">στις </w:t>
      </w:r>
      <w:r w:rsidRPr="00182AA4">
        <w:rPr>
          <w:rFonts w:eastAsia="Times New Roman"/>
          <w:szCs w:val="24"/>
        </w:rPr>
        <w:t>τοπικές κοινωνίες που μας παρακολουθούν</w:t>
      </w:r>
      <w:r>
        <w:rPr>
          <w:rFonts w:eastAsia="Times New Roman"/>
          <w:szCs w:val="24"/>
        </w:rPr>
        <w:t>.</w:t>
      </w:r>
      <w:r w:rsidRPr="00182AA4">
        <w:rPr>
          <w:rFonts w:eastAsia="Times New Roman"/>
          <w:szCs w:val="24"/>
        </w:rPr>
        <w:t xml:space="preserve"> </w:t>
      </w:r>
      <w:r>
        <w:rPr>
          <w:rFonts w:eastAsia="Times New Roman"/>
          <w:szCs w:val="24"/>
        </w:rPr>
        <w:t>Η</w:t>
      </w:r>
      <w:r w:rsidRPr="00182AA4">
        <w:rPr>
          <w:rFonts w:eastAsia="Times New Roman"/>
          <w:szCs w:val="24"/>
        </w:rPr>
        <w:t xml:space="preserve"> πολιτική της Κυβέρνησης </w:t>
      </w:r>
      <w:r>
        <w:rPr>
          <w:rFonts w:eastAsia="Times New Roman"/>
          <w:szCs w:val="24"/>
        </w:rPr>
        <w:t>ΣΥΡΙΖΑ</w:t>
      </w:r>
      <w:r w:rsidRPr="00182AA4">
        <w:rPr>
          <w:rFonts w:eastAsia="Times New Roman"/>
          <w:szCs w:val="24"/>
        </w:rPr>
        <w:t xml:space="preserve"> που υλοποιείται με δυσκολίες για την απόδοση </w:t>
      </w:r>
      <w:r>
        <w:rPr>
          <w:rFonts w:eastAsia="Times New Roman"/>
          <w:szCs w:val="24"/>
        </w:rPr>
        <w:t>χερσαίων ζωνών των</w:t>
      </w:r>
      <w:r w:rsidRPr="00182AA4">
        <w:rPr>
          <w:rFonts w:eastAsia="Times New Roman"/>
          <w:szCs w:val="24"/>
        </w:rPr>
        <w:t xml:space="preserve"> λιμανιών που δεν χρησιμοποιούνται για λιμενικές δραστηριότη</w:t>
      </w:r>
      <w:r w:rsidRPr="00182AA4">
        <w:rPr>
          <w:rFonts w:eastAsia="Times New Roman"/>
          <w:szCs w:val="24"/>
        </w:rPr>
        <w:t>τες στους οικείους δήμους και στους πολίτες</w:t>
      </w:r>
      <w:r>
        <w:rPr>
          <w:rFonts w:eastAsia="Times New Roman"/>
          <w:szCs w:val="24"/>
        </w:rPr>
        <w:t>,</w:t>
      </w:r>
      <w:r w:rsidRPr="00182AA4">
        <w:rPr>
          <w:rFonts w:eastAsia="Times New Roman"/>
          <w:szCs w:val="24"/>
        </w:rPr>
        <w:t xml:space="preserve"> συνεχίζεται κανονικά </w:t>
      </w:r>
      <w:r>
        <w:rPr>
          <w:rFonts w:eastAsia="Times New Roman"/>
          <w:szCs w:val="24"/>
        </w:rPr>
        <w:t>και εξακολουθεί να ισχύει. Οι υπο</w:t>
      </w:r>
      <w:r w:rsidRPr="00182AA4">
        <w:rPr>
          <w:rFonts w:eastAsia="Times New Roman"/>
          <w:szCs w:val="24"/>
        </w:rPr>
        <w:t>παραχ</w:t>
      </w:r>
      <w:r>
        <w:rPr>
          <w:rFonts w:eastAsia="Times New Roman"/>
          <w:szCs w:val="24"/>
        </w:rPr>
        <w:t>ωρήσεις</w:t>
      </w:r>
      <w:r w:rsidRPr="00182AA4">
        <w:rPr>
          <w:rFonts w:eastAsia="Times New Roman"/>
          <w:szCs w:val="24"/>
        </w:rPr>
        <w:t xml:space="preserve"> αφορούν μόνο </w:t>
      </w:r>
      <w:r>
        <w:rPr>
          <w:rFonts w:eastAsia="Times New Roman"/>
          <w:szCs w:val="24"/>
        </w:rPr>
        <w:t>σ</w:t>
      </w:r>
      <w:r w:rsidRPr="00182AA4">
        <w:rPr>
          <w:rFonts w:eastAsia="Times New Roman"/>
          <w:szCs w:val="24"/>
        </w:rPr>
        <w:t xml:space="preserve">τις λιμενικές δραστηριότητες που </w:t>
      </w:r>
      <w:r w:rsidRPr="00182AA4">
        <w:rPr>
          <w:rFonts w:eastAsia="Times New Roman"/>
          <w:szCs w:val="24"/>
        </w:rPr>
        <w:lastRenderedPageBreak/>
        <w:t>ασκούνται εντός των οργανισμών λιμένων</w:t>
      </w:r>
      <w:r>
        <w:rPr>
          <w:rFonts w:eastAsia="Times New Roman"/>
          <w:szCs w:val="24"/>
        </w:rPr>
        <w:t>.</w:t>
      </w:r>
      <w:r w:rsidRPr="00182AA4">
        <w:rPr>
          <w:rFonts w:eastAsia="Times New Roman"/>
          <w:szCs w:val="24"/>
        </w:rPr>
        <w:t xml:space="preserve"> </w:t>
      </w:r>
      <w:r>
        <w:rPr>
          <w:rFonts w:eastAsia="Times New Roman"/>
          <w:szCs w:val="24"/>
        </w:rPr>
        <w:t>Ο</w:t>
      </w:r>
      <w:r w:rsidRPr="00182AA4">
        <w:rPr>
          <w:rFonts w:eastAsia="Times New Roman"/>
          <w:szCs w:val="24"/>
        </w:rPr>
        <w:t xml:space="preserve">ι χερσαίες ζώνες εκτός </w:t>
      </w:r>
      <w:r>
        <w:rPr>
          <w:rFonts w:eastAsia="Times New Roman"/>
          <w:szCs w:val="24"/>
        </w:rPr>
        <w:t>λ</w:t>
      </w:r>
      <w:r w:rsidRPr="00182AA4">
        <w:rPr>
          <w:rFonts w:eastAsia="Times New Roman"/>
          <w:szCs w:val="24"/>
        </w:rPr>
        <w:t xml:space="preserve">ιμένα </w:t>
      </w:r>
      <w:r>
        <w:rPr>
          <w:rFonts w:eastAsia="Times New Roman"/>
          <w:szCs w:val="24"/>
        </w:rPr>
        <w:t>ή</w:t>
      </w:r>
      <w:r w:rsidRPr="00182AA4">
        <w:rPr>
          <w:rFonts w:eastAsia="Times New Roman"/>
          <w:szCs w:val="24"/>
        </w:rPr>
        <w:t xml:space="preserve"> λιμενικών δραστηριοτήτων</w:t>
      </w:r>
      <w:r w:rsidRPr="00182AA4">
        <w:rPr>
          <w:rFonts w:eastAsia="Times New Roman"/>
          <w:szCs w:val="24"/>
        </w:rPr>
        <w:t xml:space="preserve"> δεν παραχωρούνται</w:t>
      </w:r>
      <w:r>
        <w:rPr>
          <w:rFonts w:eastAsia="Times New Roman"/>
          <w:szCs w:val="24"/>
        </w:rPr>
        <w:t>,</w:t>
      </w:r>
      <w:r w:rsidRPr="00182AA4">
        <w:rPr>
          <w:rFonts w:eastAsia="Times New Roman"/>
          <w:szCs w:val="24"/>
        </w:rPr>
        <w:t xml:space="preserve"> δεν ιδιωτικοποιούνται</w:t>
      </w:r>
      <w:r>
        <w:rPr>
          <w:rFonts w:eastAsia="Times New Roman"/>
          <w:szCs w:val="24"/>
        </w:rPr>
        <w:t>,</w:t>
      </w:r>
      <w:r w:rsidRPr="00182AA4">
        <w:rPr>
          <w:rFonts w:eastAsia="Times New Roman"/>
          <w:szCs w:val="24"/>
        </w:rPr>
        <w:t xml:space="preserve"> αλλά αποδίδονται στους οικείους δήμους</w:t>
      </w:r>
      <w:r>
        <w:rPr>
          <w:rFonts w:eastAsia="Times New Roman"/>
          <w:szCs w:val="24"/>
        </w:rPr>
        <w:t>,</w:t>
      </w:r>
      <w:r w:rsidRPr="00182AA4">
        <w:rPr>
          <w:rFonts w:eastAsia="Times New Roman"/>
          <w:szCs w:val="24"/>
        </w:rPr>
        <w:t xml:space="preserve"> που θα έχουν και την ευθύνη συντήρησης και αξιοποίησής </w:t>
      </w:r>
      <w:r>
        <w:rPr>
          <w:rFonts w:eastAsia="Times New Roman"/>
          <w:szCs w:val="24"/>
        </w:rPr>
        <w:t>τους.</w:t>
      </w:r>
      <w:r w:rsidRPr="00182AA4">
        <w:rPr>
          <w:rFonts w:eastAsia="Times New Roman"/>
          <w:szCs w:val="24"/>
        </w:rPr>
        <w:t xml:space="preserve"> </w:t>
      </w:r>
      <w:r>
        <w:rPr>
          <w:rFonts w:eastAsia="Times New Roman"/>
          <w:szCs w:val="24"/>
        </w:rPr>
        <w:t>Α</w:t>
      </w:r>
      <w:r w:rsidRPr="00182AA4">
        <w:rPr>
          <w:rFonts w:eastAsia="Times New Roman"/>
          <w:szCs w:val="24"/>
        </w:rPr>
        <w:t>πλά και ξεκάθαρα</w:t>
      </w:r>
      <w:r>
        <w:rPr>
          <w:rFonts w:eastAsia="Times New Roman"/>
          <w:szCs w:val="24"/>
        </w:rPr>
        <w:t>.</w:t>
      </w:r>
    </w:p>
    <w:p w14:paraId="2D05F74C" w14:textId="77777777" w:rsidR="00237587" w:rsidRDefault="00AE0D0F">
      <w:pPr>
        <w:spacing w:after="0" w:line="600" w:lineRule="auto"/>
        <w:ind w:firstLine="720"/>
        <w:jc w:val="both"/>
        <w:rPr>
          <w:rFonts w:eastAsia="Times New Roman"/>
          <w:szCs w:val="24"/>
        </w:rPr>
      </w:pPr>
      <w:r>
        <w:rPr>
          <w:rFonts w:eastAsia="Times New Roman"/>
          <w:szCs w:val="24"/>
        </w:rPr>
        <w:t>Δεύτερον,</w:t>
      </w:r>
      <w:r w:rsidRPr="00182AA4">
        <w:rPr>
          <w:rFonts w:eastAsia="Times New Roman"/>
          <w:szCs w:val="24"/>
        </w:rPr>
        <w:t xml:space="preserve"> ένας άλλος τρόπος που υλοποιείται η πολιτική μας για το δ</w:t>
      </w:r>
      <w:r>
        <w:rPr>
          <w:rFonts w:eastAsia="Times New Roman"/>
          <w:szCs w:val="24"/>
        </w:rPr>
        <w:t>ημόσιο</w:t>
      </w:r>
      <w:r w:rsidRPr="00182AA4">
        <w:rPr>
          <w:rFonts w:eastAsia="Times New Roman"/>
          <w:szCs w:val="24"/>
        </w:rPr>
        <w:t xml:space="preserve"> συμφέρον είναι ότι </w:t>
      </w:r>
      <w:r w:rsidRPr="00182AA4">
        <w:rPr>
          <w:rFonts w:eastAsia="Times New Roman"/>
          <w:szCs w:val="24"/>
        </w:rPr>
        <w:t xml:space="preserve">ένα πάγιο αίτημα των τοπικών κοινωνιών </w:t>
      </w:r>
      <w:r>
        <w:rPr>
          <w:rFonts w:eastAsia="Times New Roman"/>
          <w:szCs w:val="24"/>
        </w:rPr>
        <w:t>-</w:t>
      </w:r>
      <w:r w:rsidRPr="00182AA4">
        <w:rPr>
          <w:rFonts w:eastAsia="Times New Roman"/>
          <w:szCs w:val="24"/>
        </w:rPr>
        <w:t xml:space="preserve">από την εποχή που ήταν </w:t>
      </w:r>
      <w:r>
        <w:rPr>
          <w:rFonts w:eastAsia="Times New Roman"/>
          <w:szCs w:val="24"/>
        </w:rPr>
        <w:t>Υ</w:t>
      </w:r>
      <w:r w:rsidRPr="00182AA4">
        <w:rPr>
          <w:rFonts w:eastAsia="Times New Roman"/>
          <w:szCs w:val="24"/>
        </w:rPr>
        <w:t>πουργός ο κ</w:t>
      </w:r>
      <w:r>
        <w:rPr>
          <w:rFonts w:eastAsia="Times New Roman"/>
          <w:szCs w:val="24"/>
        </w:rPr>
        <w:t>.</w:t>
      </w:r>
      <w:r w:rsidRPr="00182AA4">
        <w:rPr>
          <w:rFonts w:eastAsia="Times New Roman"/>
          <w:szCs w:val="24"/>
        </w:rPr>
        <w:t xml:space="preserve"> Δρίτσας το συζητούσαμε </w:t>
      </w:r>
      <w:r>
        <w:rPr>
          <w:rFonts w:eastAsia="Times New Roman"/>
          <w:szCs w:val="24"/>
        </w:rPr>
        <w:t>και το ζητούσαν οι</w:t>
      </w:r>
      <w:r w:rsidRPr="00182AA4">
        <w:rPr>
          <w:rFonts w:eastAsia="Times New Roman"/>
          <w:szCs w:val="24"/>
        </w:rPr>
        <w:t xml:space="preserve"> τοπικές κοινωνίες και οι δήμοι</w:t>
      </w:r>
      <w:r>
        <w:rPr>
          <w:rFonts w:eastAsia="Times New Roman"/>
          <w:szCs w:val="24"/>
        </w:rPr>
        <w:t>-</w:t>
      </w:r>
      <w:r w:rsidRPr="00182AA4">
        <w:rPr>
          <w:rFonts w:eastAsia="Times New Roman"/>
          <w:szCs w:val="24"/>
        </w:rPr>
        <w:t xml:space="preserve"> είναι το ανταποδοτικό τέλος</w:t>
      </w:r>
      <w:r>
        <w:rPr>
          <w:rFonts w:eastAsia="Times New Roman"/>
          <w:szCs w:val="24"/>
        </w:rPr>
        <w:t>.</w:t>
      </w:r>
      <w:r w:rsidRPr="00182AA4">
        <w:rPr>
          <w:rFonts w:eastAsia="Times New Roman"/>
          <w:szCs w:val="24"/>
        </w:rPr>
        <w:t xml:space="preserve"> </w:t>
      </w:r>
      <w:r>
        <w:rPr>
          <w:rFonts w:eastAsia="Times New Roman"/>
          <w:szCs w:val="24"/>
        </w:rPr>
        <w:t>Υ</w:t>
      </w:r>
      <w:r w:rsidRPr="00182AA4">
        <w:rPr>
          <w:rFonts w:eastAsia="Times New Roman"/>
          <w:szCs w:val="24"/>
        </w:rPr>
        <w:t>πάρχει</w:t>
      </w:r>
      <w:r>
        <w:rPr>
          <w:rFonts w:eastAsia="Times New Roman"/>
          <w:szCs w:val="24"/>
        </w:rPr>
        <w:t>,</w:t>
      </w:r>
      <w:r w:rsidRPr="00182AA4">
        <w:rPr>
          <w:rFonts w:eastAsia="Times New Roman"/>
          <w:szCs w:val="24"/>
        </w:rPr>
        <w:t xml:space="preserve"> </w:t>
      </w:r>
      <w:r>
        <w:rPr>
          <w:rFonts w:eastAsia="Times New Roman"/>
          <w:szCs w:val="24"/>
        </w:rPr>
        <w:t>λ</w:t>
      </w:r>
      <w:r w:rsidRPr="00182AA4">
        <w:rPr>
          <w:rFonts w:eastAsia="Times New Roman"/>
          <w:szCs w:val="24"/>
        </w:rPr>
        <w:t>οιπόν</w:t>
      </w:r>
      <w:r>
        <w:rPr>
          <w:rFonts w:eastAsia="Times New Roman"/>
          <w:szCs w:val="24"/>
        </w:rPr>
        <w:t>,</w:t>
      </w:r>
      <w:r w:rsidRPr="00182AA4">
        <w:rPr>
          <w:rFonts w:eastAsia="Times New Roman"/>
          <w:szCs w:val="24"/>
        </w:rPr>
        <w:t xml:space="preserve"> ανταποδοτικό τέλος από 2</w:t>
      </w:r>
      <w:r>
        <w:rPr>
          <w:rFonts w:eastAsia="Times New Roman"/>
          <w:szCs w:val="24"/>
        </w:rPr>
        <w:t>%</w:t>
      </w:r>
      <w:r w:rsidRPr="00182AA4">
        <w:rPr>
          <w:rFonts w:eastAsia="Times New Roman"/>
          <w:szCs w:val="24"/>
        </w:rPr>
        <w:t xml:space="preserve"> σε 3,5%</w:t>
      </w:r>
      <w:r>
        <w:rPr>
          <w:rFonts w:eastAsia="Times New Roman"/>
          <w:szCs w:val="24"/>
        </w:rPr>
        <w:t>.</w:t>
      </w:r>
      <w:r w:rsidRPr="00182AA4">
        <w:rPr>
          <w:rFonts w:eastAsia="Times New Roman"/>
          <w:szCs w:val="24"/>
        </w:rPr>
        <w:t xml:space="preserve"> </w:t>
      </w:r>
      <w:r>
        <w:rPr>
          <w:rFonts w:eastAsia="Times New Roman"/>
          <w:szCs w:val="24"/>
        </w:rPr>
        <w:t>Ε</w:t>
      </w:r>
      <w:r w:rsidRPr="00182AA4">
        <w:rPr>
          <w:rFonts w:eastAsia="Times New Roman"/>
          <w:szCs w:val="24"/>
        </w:rPr>
        <w:t xml:space="preserve">ίναι το ποσοστό του ανταλλάγματος υπέρ του δημοσίου επί του συνόλου των ενοποιημένων </w:t>
      </w:r>
      <w:r>
        <w:rPr>
          <w:rFonts w:eastAsia="Times New Roman"/>
          <w:szCs w:val="24"/>
        </w:rPr>
        <w:t>ετήσιων εσόδων</w:t>
      </w:r>
      <w:r w:rsidRPr="00182AA4">
        <w:rPr>
          <w:rFonts w:eastAsia="Times New Roman"/>
          <w:szCs w:val="24"/>
        </w:rPr>
        <w:t xml:space="preserve"> των οργανισμών λιμένων της οικ</w:t>
      </w:r>
      <w:r>
        <w:rPr>
          <w:rFonts w:eastAsia="Times New Roman"/>
          <w:szCs w:val="24"/>
        </w:rPr>
        <w:t>ε</w:t>
      </w:r>
      <w:r w:rsidRPr="00182AA4">
        <w:rPr>
          <w:rFonts w:eastAsia="Times New Roman"/>
          <w:szCs w:val="24"/>
        </w:rPr>
        <w:t>ίας χρήσης</w:t>
      </w:r>
      <w:r>
        <w:rPr>
          <w:rFonts w:eastAsia="Times New Roman"/>
          <w:szCs w:val="24"/>
        </w:rPr>
        <w:t>,</w:t>
      </w:r>
      <w:r w:rsidRPr="00182AA4">
        <w:rPr>
          <w:rFonts w:eastAsia="Times New Roman"/>
          <w:szCs w:val="24"/>
        </w:rPr>
        <w:t xml:space="preserve"> το οποίο</w:t>
      </w:r>
      <w:r>
        <w:rPr>
          <w:rFonts w:eastAsia="Times New Roman"/>
          <w:szCs w:val="24"/>
        </w:rPr>
        <w:t>,</w:t>
      </w:r>
      <w:r w:rsidRPr="00182AA4">
        <w:rPr>
          <w:rFonts w:eastAsia="Times New Roman"/>
          <w:szCs w:val="24"/>
        </w:rPr>
        <w:t xml:space="preserve"> </w:t>
      </w:r>
      <w:r>
        <w:rPr>
          <w:rFonts w:eastAsia="Times New Roman"/>
          <w:szCs w:val="24"/>
        </w:rPr>
        <w:t>όμως,</w:t>
      </w:r>
      <w:r w:rsidRPr="00182AA4">
        <w:rPr>
          <w:rFonts w:eastAsia="Times New Roman"/>
          <w:szCs w:val="24"/>
        </w:rPr>
        <w:t xml:space="preserve"> θα καταβάλλεται στον οικείο δήμο</w:t>
      </w:r>
      <w:r>
        <w:rPr>
          <w:rFonts w:eastAsia="Times New Roman"/>
          <w:szCs w:val="24"/>
        </w:rPr>
        <w:t xml:space="preserve">, όχι στο </w:t>
      </w:r>
      <w:r>
        <w:rPr>
          <w:rFonts w:eastAsia="Times New Roman"/>
          <w:szCs w:val="24"/>
        </w:rPr>
        <w:t>δημόσιο</w:t>
      </w:r>
      <w:r>
        <w:rPr>
          <w:rFonts w:eastAsia="Times New Roman"/>
          <w:szCs w:val="24"/>
        </w:rPr>
        <w:t xml:space="preserve">. Οι δήμοι πάντοτε </w:t>
      </w:r>
      <w:r w:rsidRPr="00182AA4">
        <w:rPr>
          <w:rFonts w:eastAsia="Times New Roman"/>
          <w:szCs w:val="24"/>
        </w:rPr>
        <w:t>το ζητούσαν</w:t>
      </w:r>
      <w:r>
        <w:rPr>
          <w:rFonts w:eastAsia="Times New Roman"/>
          <w:szCs w:val="24"/>
        </w:rPr>
        <w:t>.</w:t>
      </w:r>
      <w:r w:rsidRPr="00182AA4">
        <w:rPr>
          <w:rFonts w:eastAsia="Times New Roman"/>
          <w:szCs w:val="24"/>
        </w:rPr>
        <w:t xml:space="preserve"> </w:t>
      </w:r>
      <w:r>
        <w:rPr>
          <w:rFonts w:eastAsia="Times New Roman"/>
          <w:szCs w:val="24"/>
        </w:rPr>
        <w:t>Π</w:t>
      </w:r>
      <w:r w:rsidRPr="00182AA4">
        <w:rPr>
          <w:rFonts w:eastAsia="Times New Roman"/>
          <w:szCs w:val="24"/>
        </w:rPr>
        <w:t>λέον το παίρνου</w:t>
      </w:r>
      <w:r w:rsidRPr="00182AA4">
        <w:rPr>
          <w:rFonts w:eastAsia="Times New Roman"/>
          <w:szCs w:val="24"/>
        </w:rPr>
        <w:t>ν</w:t>
      </w:r>
      <w:r>
        <w:rPr>
          <w:rFonts w:eastAsia="Times New Roman"/>
          <w:szCs w:val="24"/>
        </w:rPr>
        <w:t>,</w:t>
      </w:r>
      <w:r w:rsidRPr="00182AA4">
        <w:rPr>
          <w:rFonts w:eastAsia="Times New Roman"/>
          <w:szCs w:val="24"/>
        </w:rPr>
        <w:t xml:space="preserve"> </w:t>
      </w:r>
      <w:r>
        <w:rPr>
          <w:rFonts w:eastAsia="Times New Roman"/>
          <w:szCs w:val="24"/>
        </w:rPr>
        <w:t>γ</w:t>
      </w:r>
      <w:r w:rsidRPr="00182AA4">
        <w:rPr>
          <w:rFonts w:eastAsia="Times New Roman"/>
          <w:szCs w:val="24"/>
        </w:rPr>
        <w:t xml:space="preserve">ιατί πρέπει να υπάρχει ανταποδοτικό όφελος για τις οχλούσες δραστηριότητες που προκαλούν τα λιμάνια στην επικράτειά </w:t>
      </w:r>
      <w:r>
        <w:rPr>
          <w:rFonts w:eastAsia="Times New Roman"/>
          <w:szCs w:val="24"/>
        </w:rPr>
        <w:t>τους,</w:t>
      </w:r>
      <w:r w:rsidRPr="00182AA4">
        <w:rPr>
          <w:rFonts w:eastAsia="Times New Roman"/>
          <w:szCs w:val="24"/>
        </w:rPr>
        <w:t xml:space="preserve"> προκειμένου να </w:t>
      </w:r>
      <w:r>
        <w:rPr>
          <w:rFonts w:eastAsia="Times New Roman"/>
          <w:szCs w:val="24"/>
        </w:rPr>
        <w:t xml:space="preserve">χρησιμοποιήσουν κονδύλια για αναπτυξιακές και </w:t>
      </w:r>
      <w:r w:rsidRPr="00182AA4">
        <w:rPr>
          <w:rFonts w:eastAsia="Times New Roman"/>
          <w:szCs w:val="24"/>
        </w:rPr>
        <w:t>κοινωνικές δράσεις οι δήμοι</w:t>
      </w:r>
      <w:r>
        <w:rPr>
          <w:rFonts w:eastAsia="Times New Roman"/>
          <w:szCs w:val="24"/>
        </w:rPr>
        <w:t>.</w:t>
      </w:r>
    </w:p>
    <w:p w14:paraId="2D05F74D" w14:textId="77777777" w:rsidR="00237587" w:rsidRDefault="00AE0D0F">
      <w:pPr>
        <w:spacing w:after="0" w:line="600" w:lineRule="auto"/>
        <w:ind w:firstLine="720"/>
        <w:jc w:val="both"/>
        <w:rPr>
          <w:rFonts w:eastAsia="Times New Roman"/>
          <w:szCs w:val="24"/>
        </w:rPr>
      </w:pPr>
      <w:r>
        <w:rPr>
          <w:rFonts w:eastAsia="Times New Roman"/>
          <w:szCs w:val="24"/>
        </w:rPr>
        <w:lastRenderedPageBreak/>
        <w:t>Τρίτον, προβλέπεται η επιβολή στον υπο</w:t>
      </w:r>
      <w:r w:rsidRPr="00182AA4">
        <w:rPr>
          <w:rFonts w:eastAsia="Times New Roman"/>
          <w:szCs w:val="24"/>
        </w:rPr>
        <w:t>πα</w:t>
      </w:r>
      <w:r w:rsidRPr="00182AA4">
        <w:rPr>
          <w:rFonts w:eastAsia="Times New Roman"/>
          <w:szCs w:val="24"/>
        </w:rPr>
        <w:t>ραχωρησιούχο του αντισταθμιστικού ανταποδοτικού τέλους υπέρ του οικείου οργανισμού λιμένος</w:t>
      </w:r>
      <w:r>
        <w:rPr>
          <w:rFonts w:eastAsia="Times New Roman"/>
          <w:szCs w:val="24"/>
        </w:rPr>
        <w:t>,</w:t>
      </w:r>
      <w:r w:rsidRPr="00182AA4">
        <w:rPr>
          <w:rFonts w:eastAsia="Times New Roman"/>
          <w:szCs w:val="24"/>
        </w:rPr>
        <w:t xml:space="preserve"> το οποίο δεν μπορεί να υπερβαίνει το 5% των ετήσιων ακαθάριστων εσόδων του </w:t>
      </w:r>
      <w:r>
        <w:rPr>
          <w:rFonts w:eastAsia="Times New Roman"/>
          <w:szCs w:val="24"/>
        </w:rPr>
        <w:t>υπο</w:t>
      </w:r>
      <w:r w:rsidRPr="00182AA4">
        <w:rPr>
          <w:rFonts w:eastAsia="Times New Roman"/>
          <w:szCs w:val="24"/>
        </w:rPr>
        <w:t>παραχωρησιούχου</w:t>
      </w:r>
      <w:r>
        <w:rPr>
          <w:rFonts w:eastAsia="Times New Roman"/>
          <w:szCs w:val="24"/>
        </w:rPr>
        <w:t>.</w:t>
      </w:r>
      <w:r w:rsidRPr="00182AA4">
        <w:rPr>
          <w:rFonts w:eastAsia="Times New Roman"/>
          <w:szCs w:val="24"/>
        </w:rPr>
        <w:t xml:space="preserve"> </w:t>
      </w:r>
      <w:r>
        <w:rPr>
          <w:rFonts w:eastAsia="Times New Roman"/>
          <w:szCs w:val="24"/>
        </w:rPr>
        <w:t>Α</w:t>
      </w:r>
      <w:r w:rsidRPr="00182AA4">
        <w:rPr>
          <w:rFonts w:eastAsia="Times New Roman"/>
          <w:szCs w:val="24"/>
        </w:rPr>
        <w:t xml:space="preserve">υτό θα προσδιοριστεί με </w:t>
      </w:r>
      <w:r w:rsidRPr="00182AA4">
        <w:rPr>
          <w:rFonts w:eastAsia="Times New Roman"/>
          <w:szCs w:val="24"/>
        </w:rPr>
        <w:t>κ</w:t>
      </w:r>
      <w:r w:rsidRPr="00182AA4">
        <w:rPr>
          <w:rFonts w:eastAsia="Times New Roman"/>
          <w:szCs w:val="24"/>
        </w:rPr>
        <w:t xml:space="preserve">οινή </w:t>
      </w:r>
      <w:r w:rsidRPr="00182AA4">
        <w:rPr>
          <w:rFonts w:eastAsia="Times New Roman"/>
          <w:szCs w:val="24"/>
        </w:rPr>
        <w:t>υ</w:t>
      </w:r>
      <w:r w:rsidRPr="00182AA4">
        <w:rPr>
          <w:rFonts w:eastAsia="Times New Roman"/>
          <w:szCs w:val="24"/>
        </w:rPr>
        <w:t xml:space="preserve">πουργική </w:t>
      </w:r>
      <w:r w:rsidRPr="00182AA4">
        <w:rPr>
          <w:rFonts w:eastAsia="Times New Roman"/>
          <w:szCs w:val="24"/>
        </w:rPr>
        <w:t>α</w:t>
      </w:r>
      <w:r w:rsidRPr="00182AA4">
        <w:rPr>
          <w:rFonts w:eastAsia="Times New Roman"/>
          <w:szCs w:val="24"/>
        </w:rPr>
        <w:t xml:space="preserve">πόφαση βάσει </w:t>
      </w:r>
      <w:r>
        <w:rPr>
          <w:rFonts w:eastAsia="Times New Roman"/>
          <w:szCs w:val="24"/>
        </w:rPr>
        <w:t>μ</w:t>
      </w:r>
      <w:r w:rsidRPr="00182AA4">
        <w:rPr>
          <w:rFonts w:eastAsia="Times New Roman"/>
          <w:szCs w:val="24"/>
        </w:rPr>
        <w:t>ελέτης βιωσιμ</w:t>
      </w:r>
      <w:r w:rsidRPr="00182AA4">
        <w:rPr>
          <w:rFonts w:eastAsia="Times New Roman"/>
          <w:szCs w:val="24"/>
        </w:rPr>
        <w:t>ότητας χρηματοοικονομικού συμβούλου</w:t>
      </w:r>
      <w:r>
        <w:rPr>
          <w:rFonts w:eastAsia="Times New Roman"/>
          <w:szCs w:val="24"/>
        </w:rPr>
        <w:t>,</w:t>
      </w:r>
      <w:r w:rsidRPr="00182AA4">
        <w:rPr>
          <w:rFonts w:eastAsia="Times New Roman"/>
          <w:szCs w:val="24"/>
        </w:rPr>
        <w:t xml:space="preserve"> ο οποίος θα προσλαμβάνεται από τη διοίκηση του οργανισμού λιμένος</w:t>
      </w:r>
      <w:r>
        <w:rPr>
          <w:rFonts w:eastAsia="Times New Roman"/>
          <w:szCs w:val="24"/>
        </w:rPr>
        <w:t>.</w:t>
      </w:r>
      <w:r w:rsidRPr="00182AA4">
        <w:rPr>
          <w:rFonts w:eastAsia="Times New Roman"/>
          <w:szCs w:val="24"/>
        </w:rPr>
        <w:t xml:space="preserve"> </w:t>
      </w:r>
      <w:r>
        <w:rPr>
          <w:rFonts w:eastAsia="Times New Roman"/>
          <w:szCs w:val="24"/>
        </w:rPr>
        <w:t>Η</w:t>
      </w:r>
      <w:r w:rsidRPr="00182AA4">
        <w:rPr>
          <w:rFonts w:eastAsia="Times New Roman"/>
          <w:szCs w:val="24"/>
        </w:rPr>
        <w:t xml:space="preserve"> παράμετρος </w:t>
      </w:r>
      <w:r>
        <w:rPr>
          <w:rFonts w:eastAsia="Times New Roman"/>
          <w:szCs w:val="24"/>
        </w:rPr>
        <w:t>α</w:t>
      </w:r>
      <w:r w:rsidRPr="00182AA4">
        <w:rPr>
          <w:rFonts w:eastAsia="Times New Roman"/>
          <w:szCs w:val="24"/>
        </w:rPr>
        <w:t>υτή είναι εξαιρετικά σημαντική για το οικονομικό όφελος των οργανισμών λιμένων</w:t>
      </w:r>
      <w:r>
        <w:rPr>
          <w:rFonts w:eastAsia="Times New Roman"/>
          <w:szCs w:val="24"/>
        </w:rPr>
        <w:t>,</w:t>
      </w:r>
      <w:r w:rsidRPr="00182AA4">
        <w:rPr>
          <w:rFonts w:eastAsia="Times New Roman"/>
          <w:szCs w:val="24"/>
        </w:rPr>
        <w:t xml:space="preserve"> καθώς ακόμα και σε περίπτωση μικρής οικονομικής κλίμακας θ</w:t>
      </w:r>
      <w:r w:rsidRPr="00182AA4">
        <w:rPr>
          <w:rFonts w:eastAsia="Times New Roman"/>
          <w:szCs w:val="24"/>
        </w:rPr>
        <w:t>α εξασφαλίσουν εκείνο το ποσοστό που θα εγγυάται και τη βιωσιμότητα του οργανισμού</w:t>
      </w:r>
      <w:r>
        <w:rPr>
          <w:rFonts w:eastAsia="Times New Roman"/>
          <w:szCs w:val="24"/>
        </w:rPr>
        <w:t>.</w:t>
      </w:r>
    </w:p>
    <w:p w14:paraId="2D05F74E" w14:textId="77777777" w:rsidR="00237587" w:rsidRDefault="00AE0D0F">
      <w:pPr>
        <w:spacing w:after="0" w:line="600" w:lineRule="auto"/>
        <w:ind w:firstLine="720"/>
        <w:jc w:val="both"/>
        <w:rPr>
          <w:rFonts w:eastAsia="Times New Roman"/>
          <w:szCs w:val="24"/>
        </w:rPr>
      </w:pPr>
      <w:r>
        <w:rPr>
          <w:rFonts w:eastAsia="Times New Roman"/>
          <w:szCs w:val="24"/>
        </w:rPr>
        <w:t>Τ</w:t>
      </w:r>
      <w:r w:rsidRPr="00182AA4">
        <w:rPr>
          <w:rFonts w:eastAsia="Times New Roman"/>
          <w:szCs w:val="24"/>
        </w:rPr>
        <w:t>έταρτον</w:t>
      </w:r>
      <w:r>
        <w:rPr>
          <w:rFonts w:eastAsia="Times New Roman"/>
          <w:szCs w:val="24"/>
        </w:rPr>
        <w:t>,</w:t>
      </w:r>
      <w:r w:rsidRPr="00182AA4">
        <w:rPr>
          <w:rFonts w:eastAsia="Times New Roman"/>
          <w:szCs w:val="24"/>
        </w:rPr>
        <w:t xml:space="preserve"> θεσπίζεται η επέκταση άσκησης αρμοδιοτήτων του Λιμενικού Σώματος στον αιγιαλό και στην παραλία</w:t>
      </w:r>
      <w:r>
        <w:rPr>
          <w:rFonts w:eastAsia="Times New Roman"/>
          <w:szCs w:val="24"/>
        </w:rPr>
        <w:t>,</w:t>
      </w:r>
      <w:r w:rsidRPr="00182AA4">
        <w:rPr>
          <w:rFonts w:eastAsia="Times New Roman"/>
          <w:szCs w:val="24"/>
        </w:rPr>
        <w:t xml:space="preserve"> ώστε να μη συγχέονται πλέον οι αρμοδιότητες με την </w:t>
      </w:r>
      <w:r>
        <w:rPr>
          <w:rFonts w:eastAsia="Times New Roman"/>
          <w:szCs w:val="24"/>
        </w:rPr>
        <w:t>α</w:t>
      </w:r>
      <w:r w:rsidRPr="00182AA4">
        <w:rPr>
          <w:rFonts w:eastAsia="Times New Roman"/>
          <w:szCs w:val="24"/>
        </w:rPr>
        <w:t xml:space="preserve">στυνομία </w:t>
      </w:r>
      <w:r w:rsidRPr="00182AA4">
        <w:rPr>
          <w:rFonts w:eastAsia="Times New Roman"/>
          <w:szCs w:val="24"/>
        </w:rPr>
        <w:t>και ν</w:t>
      </w:r>
      <w:r w:rsidRPr="00182AA4">
        <w:rPr>
          <w:rFonts w:eastAsia="Times New Roman"/>
          <w:szCs w:val="24"/>
        </w:rPr>
        <w:t>α πραγματοποιείτ</w:t>
      </w:r>
      <w:r>
        <w:rPr>
          <w:rFonts w:eastAsia="Times New Roman"/>
          <w:szCs w:val="24"/>
        </w:rPr>
        <w:t>αι</w:t>
      </w:r>
      <w:r w:rsidRPr="00182AA4">
        <w:rPr>
          <w:rFonts w:eastAsia="Times New Roman"/>
          <w:szCs w:val="24"/>
        </w:rPr>
        <w:t xml:space="preserve"> αποτελεσματικότερα ο έλεγχος και η φύλαξη</w:t>
      </w:r>
      <w:r>
        <w:rPr>
          <w:rFonts w:eastAsia="Times New Roman"/>
          <w:szCs w:val="24"/>
        </w:rPr>
        <w:t>.</w:t>
      </w:r>
    </w:p>
    <w:p w14:paraId="2D05F74F" w14:textId="77777777" w:rsidR="00237587" w:rsidRDefault="00AE0D0F">
      <w:pPr>
        <w:spacing w:after="0" w:line="600" w:lineRule="auto"/>
        <w:ind w:firstLine="720"/>
        <w:jc w:val="both"/>
        <w:rPr>
          <w:rFonts w:eastAsia="Times New Roman"/>
          <w:szCs w:val="24"/>
        </w:rPr>
      </w:pPr>
      <w:r>
        <w:rPr>
          <w:rFonts w:eastAsia="Times New Roman"/>
          <w:szCs w:val="24"/>
        </w:rPr>
        <w:t>Κ</w:t>
      </w:r>
      <w:r w:rsidRPr="00182AA4">
        <w:rPr>
          <w:rFonts w:eastAsia="Times New Roman"/>
          <w:szCs w:val="24"/>
        </w:rPr>
        <w:t>λείνοντας</w:t>
      </w:r>
      <w:r>
        <w:rPr>
          <w:rFonts w:eastAsia="Times New Roman"/>
          <w:szCs w:val="24"/>
        </w:rPr>
        <w:t>,</w:t>
      </w:r>
      <w:r w:rsidRPr="00182AA4">
        <w:rPr>
          <w:rFonts w:eastAsia="Times New Roman"/>
          <w:szCs w:val="24"/>
        </w:rPr>
        <w:t xml:space="preserve"> κύριε </w:t>
      </w:r>
      <w:r>
        <w:rPr>
          <w:rFonts w:eastAsia="Times New Roman"/>
          <w:szCs w:val="24"/>
        </w:rPr>
        <w:t>Π</w:t>
      </w:r>
      <w:r w:rsidRPr="00182AA4">
        <w:rPr>
          <w:rFonts w:eastAsia="Times New Roman"/>
          <w:szCs w:val="24"/>
        </w:rPr>
        <w:t>ρόεδρε</w:t>
      </w:r>
      <w:r>
        <w:rPr>
          <w:rFonts w:eastAsia="Times New Roman"/>
          <w:szCs w:val="24"/>
        </w:rPr>
        <w:t>,</w:t>
      </w:r>
      <w:r w:rsidRPr="00182AA4">
        <w:rPr>
          <w:rFonts w:eastAsia="Times New Roman"/>
          <w:szCs w:val="24"/>
        </w:rPr>
        <w:t xml:space="preserve"> κυρίες και κύριοι συνάδελφοι</w:t>
      </w:r>
      <w:r>
        <w:rPr>
          <w:rFonts w:eastAsia="Times New Roman"/>
          <w:szCs w:val="24"/>
        </w:rPr>
        <w:t>,</w:t>
      </w:r>
      <w:r w:rsidRPr="00182AA4">
        <w:rPr>
          <w:rFonts w:eastAsia="Times New Roman"/>
          <w:szCs w:val="24"/>
        </w:rPr>
        <w:t xml:space="preserve"> </w:t>
      </w:r>
      <w:r>
        <w:rPr>
          <w:rFonts w:eastAsia="Times New Roman"/>
          <w:szCs w:val="24"/>
        </w:rPr>
        <w:t>θ</w:t>
      </w:r>
      <w:r w:rsidRPr="00182AA4">
        <w:rPr>
          <w:rFonts w:eastAsia="Times New Roman"/>
          <w:szCs w:val="24"/>
        </w:rPr>
        <w:t xml:space="preserve">α μου επιτρέψετε μία αναφορά στο </w:t>
      </w:r>
      <w:r>
        <w:rPr>
          <w:rFonts w:eastAsia="Times New Roman"/>
          <w:szCs w:val="24"/>
        </w:rPr>
        <w:t>λ</w:t>
      </w:r>
      <w:r w:rsidRPr="00182AA4">
        <w:rPr>
          <w:rFonts w:eastAsia="Times New Roman"/>
          <w:szCs w:val="24"/>
        </w:rPr>
        <w:t xml:space="preserve">ιμάνι </w:t>
      </w:r>
      <w:r w:rsidRPr="00182AA4">
        <w:rPr>
          <w:rFonts w:eastAsia="Times New Roman"/>
          <w:szCs w:val="24"/>
        </w:rPr>
        <w:t>της Ηγουμενίτσας</w:t>
      </w:r>
      <w:r>
        <w:rPr>
          <w:rFonts w:eastAsia="Times New Roman"/>
          <w:szCs w:val="24"/>
        </w:rPr>
        <w:t>,</w:t>
      </w:r>
      <w:r w:rsidRPr="00182AA4">
        <w:rPr>
          <w:rFonts w:eastAsia="Times New Roman"/>
          <w:szCs w:val="24"/>
        </w:rPr>
        <w:t xml:space="preserve"> ένα στρατηγικό λιμάνι </w:t>
      </w:r>
      <w:r>
        <w:rPr>
          <w:rFonts w:eastAsia="Times New Roman"/>
          <w:szCs w:val="24"/>
        </w:rPr>
        <w:t>ε</w:t>
      </w:r>
      <w:r w:rsidRPr="00182AA4">
        <w:rPr>
          <w:rFonts w:eastAsia="Times New Roman"/>
          <w:szCs w:val="24"/>
        </w:rPr>
        <w:t>θνικής σημασίας</w:t>
      </w:r>
      <w:r>
        <w:rPr>
          <w:rFonts w:eastAsia="Times New Roman"/>
          <w:szCs w:val="24"/>
        </w:rPr>
        <w:t>,</w:t>
      </w:r>
      <w:r w:rsidRPr="00182AA4">
        <w:rPr>
          <w:rFonts w:eastAsia="Times New Roman"/>
          <w:szCs w:val="24"/>
        </w:rPr>
        <w:t xml:space="preserve"> η </w:t>
      </w:r>
      <w:r w:rsidRPr="00182AA4">
        <w:rPr>
          <w:rFonts w:eastAsia="Times New Roman"/>
          <w:szCs w:val="24"/>
        </w:rPr>
        <w:t>κ</w:t>
      </w:r>
      <w:r>
        <w:rPr>
          <w:rFonts w:eastAsia="Times New Roman"/>
          <w:szCs w:val="24"/>
        </w:rPr>
        <w:t>ύρια</w:t>
      </w:r>
      <w:r w:rsidRPr="00182AA4">
        <w:rPr>
          <w:rFonts w:eastAsia="Times New Roman"/>
          <w:szCs w:val="24"/>
        </w:rPr>
        <w:t xml:space="preserve"> </w:t>
      </w:r>
      <w:r>
        <w:rPr>
          <w:rFonts w:eastAsia="Times New Roman"/>
          <w:szCs w:val="24"/>
        </w:rPr>
        <w:t>δυτική</w:t>
      </w:r>
      <w:r w:rsidRPr="00182AA4">
        <w:rPr>
          <w:rFonts w:eastAsia="Times New Roman"/>
          <w:szCs w:val="24"/>
        </w:rPr>
        <w:t xml:space="preserve"> πύλη της </w:t>
      </w:r>
      <w:r w:rsidRPr="00182AA4">
        <w:rPr>
          <w:rFonts w:eastAsia="Times New Roman"/>
          <w:szCs w:val="24"/>
        </w:rPr>
        <w:lastRenderedPageBreak/>
        <w:t>Ελλάδας</w:t>
      </w:r>
      <w:r>
        <w:rPr>
          <w:rFonts w:eastAsia="Times New Roman"/>
          <w:szCs w:val="24"/>
        </w:rPr>
        <w:t>,</w:t>
      </w:r>
      <w:r w:rsidRPr="00182AA4">
        <w:rPr>
          <w:rFonts w:eastAsia="Times New Roman"/>
          <w:szCs w:val="24"/>
        </w:rPr>
        <w:t xml:space="preserve"> ενταγμένο στα διευρωπαϊκά δίκτυα μεταφορών</w:t>
      </w:r>
      <w:r>
        <w:rPr>
          <w:rFonts w:eastAsia="Times New Roman"/>
          <w:szCs w:val="24"/>
        </w:rPr>
        <w:t>,</w:t>
      </w:r>
      <w:r w:rsidRPr="00182AA4">
        <w:rPr>
          <w:rFonts w:eastAsia="Times New Roman"/>
          <w:szCs w:val="24"/>
        </w:rPr>
        <w:t xml:space="preserve"> με αυξημένη κίνηση λόγω της ολοκλήρωσης των δύο οδικών αξόνων της Ιωνίας και της Εγνατίας και με τεράστιες αναπτυξιακές δυνατότητες για το μέλλον</w:t>
      </w:r>
      <w:r>
        <w:rPr>
          <w:rFonts w:eastAsia="Times New Roman"/>
          <w:szCs w:val="24"/>
        </w:rPr>
        <w:t>.</w:t>
      </w:r>
    </w:p>
    <w:p w14:paraId="2D05F75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w:t>
      </w:r>
      <w:r w:rsidRPr="00DE761B">
        <w:rPr>
          <w:rFonts w:eastAsia="Times New Roman" w:cs="Times New Roman"/>
          <w:szCs w:val="24"/>
        </w:rPr>
        <w:t>ο λιμάνι της Ηγουμενίτσας επί ημερών μας ολοκλήρωσε τα έργα της</w:t>
      </w:r>
      <w:r w:rsidRPr="00DE761B">
        <w:rPr>
          <w:rFonts w:eastAsia="Times New Roman" w:cs="Times New Roman"/>
          <w:szCs w:val="24"/>
        </w:rPr>
        <w:t xml:space="preserve"> δεύτερης φάσης της κρουαζιέρας</w:t>
      </w:r>
      <w:r>
        <w:rPr>
          <w:rFonts w:eastAsia="Times New Roman" w:cs="Times New Roman"/>
          <w:szCs w:val="24"/>
        </w:rPr>
        <w:t>,</w:t>
      </w:r>
      <w:r w:rsidRPr="00DE761B">
        <w:rPr>
          <w:rFonts w:eastAsia="Times New Roman" w:cs="Times New Roman"/>
          <w:szCs w:val="24"/>
        </w:rPr>
        <w:t xml:space="preserve"> εξασφ</w:t>
      </w:r>
      <w:r>
        <w:rPr>
          <w:rFonts w:eastAsia="Times New Roman" w:cs="Times New Roman"/>
          <w:szCs w:val="24"/>
        </w:rPr>
        <w:t xml:space="preserve">άλισε τη χρηματοδότηση της τρίτης φάσης του εμπορικού λιμένα. Είναι </w:t>
      </w:r>
      <w:r w:rsidRPr="00DE761B">
        <w:rPr>
          <w:rFonts w:eastAsia="Times New Roman" w:cs="Times New Roman"/>
          <w:szCs w:val="24"/>
        </w:rPr>
        <w:t>έργα τα οποία βρίσκονται ήδη σε εξέλιξη και πάνε πολύ καλά</w:t>
      </w:r>
      <w:r>
        <w:rPr>
          <w:rFonts w:eastAsia="Times New Roman" w:cs="Times New Roman"/>
          <w:szCs w:val="24"/>
        </w:rPr>
        <w:t>.</w:t>
      </w:r>
      <w:r w:rsidRPr="00DE761B">
        <w:rPr>
          <w:rFonts w:eastAsia="Times New Roman" w:cs="Times New Roman"/>
          <w:szCs w:val="24"/>
        </w:rPr>
        <w:t xml:space="preserve"> </w:t>
      </w:r>
    </w:p>
    <w:p w14:paraId="2D05F751" w14:textId="77777777" w:rsidR="00237587" w:rsidRDefault="00AE0D0F">
      <w:pPr>
        <w:spacing w:after="0" w:line="600" w:lineRule="auto"/>
        <w:ind w:firstLine="720"/>
        <w:jc w:val="both"/>
        <w:rPr>
          <w:rFonts w:eastAsia="Times New Roman" w:cs="Times New Roman"/>
          <w:szCs w:val="24"/>
        </w:rPr>
      </w:pPr>
      <w:r w:rsidRPr="00DE761B">
        <w:rPr>
          <w:rFonts w:eastAsia="Times New Roman" w:cs="Times New Roman"/>
          <w:szCs w:val="24"/>
        </w:rPr>
        <w:t>Ωστόσο</w:t>
      </w:r>
      <w:r>
        <w:rPr>
          <w:rFonts w:eastAsia="Times New Roman" w:cs="Times New Roman"/>
          <w:szCs w:val="24"/>
        </w:rPr>
        <w:t>,</w:t>
      </w:r>
      <w:r w:rsidRPr="00DE761B">
        <w:rPr>
          <w:rFonts w:eastAsia="Times New Roman" w:cs="Times New Roman"/>
          <w:szCs w:val="24"/>
        </w:rPr>
        <w:t xml:space="preserve"> για μεγάλο διάστημα δεν έπαιξε το ρόλο τον οποίο θα μπορούσε να διαδραματίσει και</w:t>
      </w:r>
      <w:r w:rsidRPr="00DE761B">
        <w:rPr>
          <w:rFonts w:eastAsia="Times New Roman" w:cs="Times New Roman"/>
          <w:szCs w:val="24"/>
        </w:rPr>
        <w:t xml:space="preserve"> δεν αξιοποίησε πλήρως όλες του τις δυνατότητες</w:t>
      </w:r>
      <w:r>
        <w:rPr>
          <w:rFonts w:eastAsia="Times New Roman" w:cs="Times New Roman"/>
          <w:szCs w:val="24"/>
        </w:rPr>
        <w:t>. Ε</w:t>
      </w:r>
      <w:r w:rsidRPr="00DE761B">
        <w:rPr>
          <w:rFonts w:eastAsia="Times New Roman" w:cs="Times New Roman"/>
          <w:szCs w:val="24"/>
        </w:rPr>
        <w:t xml:space="preserve">ίχε μία χερσαία ζώνη χωρίς φορέα διαχείρισης </w:t>
      </w:r>
      <w:r>
        <w:rPr>
          <w:rFonts w:eastAsia="Times New Roman" w:cs="Times New Roman"/>
          <w:szCs w:val="24"/>
        </w:rPr>
        <w:t>–</w:t>
      </w:r>
      <w:r w:rsidRPr="00DE761B">
        <w:rPr>
          <w:rFonts w:eastAsia="Times New Roman" w:cs="Times New Roman"/>
          <w:szCs w:val="24"/>
        </w:rPr>
        <w:t>άκουσον</w:t>
      </w:r>
      <w:r>
        <w:rPr>
          <w:rFonts w:eastAsia="Times New Roman" w:cs="Times New Roman"/>
          <w:szCs w:val="24"/>
        </w:rPr>
        <w:t>,</w:t>
      </w:r>
      <w:r w:rsidRPr="00DE761B">
        <w:rPr>
          <w:rFonts w:eastAsia="Times New Roman" w:cs="Times New Roman"/>
          <w:szCs w:val="24"/>
        </w:rPr>
        <w:t xml:space="preserve"> άκουσον</w:t>
      </w:r>
      <w:r>
        <w:rPr>
          <w:rFonts w:eastAsia="Times New Roman" w:cs="Times New Roman"/>
          <w:szCs w:val="24"/>
        </w:rPr>
        <w:t>!-</w:t>
      </w:r>
      <w:r w:rsidRPr="00DE761B">
        <w:rPr>
          <w:rFonts w:eastAsia="Times New Roman" w:cs="Times New Roman"/>
          <w:szCs w:val="24"/>
        </w:rPr>
        <w:t xml:space="preserve"> από το 2005 ενώ το χειρότερο όλων είναι ότι η προηγούμενη κυβέρνηση </w:t>
      </w:r>
      <w:r>
        <w:rPr>
          <w:rFonts w:eastAsia="Times New Roman" w:cs="Times New Roman"/>
          <w:szCs w:val="24"/>
        </w:rPr>
        <w:t>ήδη</w:t>
      </w:r>
      <w:r w:rsidRPr="00DE761B">
        <w:rPr>
          <w:rFonts w:eastAsia="Times New Roman" w:cs="Times New Roman"/>
          <w:szCs w:val="24"/>
        </w:rPr>
        <w:t xml:space="preserve"> συζητούσε και είχε δρομολογήσει την πλήρη </w:t>
      </w:r>
      <w:r>
        <w:rPr>
          <w:rFonts w:eastAsia="Times New Roman" w:cs="Times New Roman"/>
          <w:szCs w:val="24"/>
        </w:rPr>
        <w:t>πώληση και ιδιωτικοποίησή τ</w:t>
      </w:r>
      <w:r>
        <w:rPr>
          <w:rFonts w:eastAsia="Times New Roman" w:cs="Times New Roman"/>
          <w:szCs w:val="24"/>
        </w:rPr>
        <w:t>ου φ</w:t>
      </w:r>
      <w:r w:rsidRPr="00DE761B">
        <w:rPr>
          <w:rFonts w:eastAsia="Times New Roman" w:cs="Times New Roman"/>
          <w:szCs w:val="24"/>
        </w:rPr>
        <w:t>υσικά και με τη χερσαία ζώνη ενταγμένη</w:t>
      </w:r>
      <w:r>
        <w:rPr>
          <w:rFonts w:eastAsia="Times New Roman" w:cs="Times New Roman"/>
          <w:szCs w:val="24"/>
        </w:rPr>
        <w:t>.</w:t>
      </w:r>
    </w:p>
    <w:p w14:paraId="2D05F752" w14:textId="77777777" w:rsidR="00237587" w:rsidRDefault="00AE0D0F">
      <w:pPr>
        <w:spacing w:after="0"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 xml:space="preserve">τυπάει </w:t>
      </w:r>
      <w:r w:rsidRPr="004E4F19">
        <w:rPr>
          <w:rFonts w:eastAsia="Times New Roman"/>
          <w:bCs/>
          <w:szCs w:val="24"/>
        </w:rPr>
        <w:t>το κουδούνι λήξεως του χρόνου ομιλίας του κυρίου Βουλευτή)</w:t>
      </w:r>
    </w:p>
    <w:p w14:paraId="2D05F75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Κύριε Πρόεδρε, σε ένα λεπτό τελειώνω.</w:t>
      </w:r>
    </w:p>
    <w:p w14:paraId="2D05F75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Σ</w:t>
      </w:r>
      <w:r w:rsidRPr="00DE761B">
        <w:rPr>
          <w:rFonts w:eastAsia="Times New Roman" w:cs="Times New Roman"/>
          <w:szCs w:val="24"/>
        </w:rPr>
        <w:t xml:space="preserve">ήμερα αντιμετωπίζει μία σειρά προκλήσεων </w:t>
      </w:r>
      <w:r>
        <w:rPr>
          <w:rFonts w:eastAsia="Times New Roman" w:cs="Times New Roman"/>
          <w:szCs w:val="24"/>
        </w:rPr>
        <w:t>που από τούτο εδώ το Β</w:t>
      </w:r>
      <w:r w:rsidRPr="00DE761B">
        <w:rPr>
          <w:rFonts w:eastAsia="Times New Roman" w:cs="Times New Roman"/>
          <w:szCs w:val="24"/>
        </w:rPr>
        <w:t xml:space="preserve">ήμα θα ήθελα να αναδείξω και να ζητήσω </w:t>
      </w:r>
      <w:r>
        <w:rPr>
          <w:rFonts w:eastAsia="Times New Roman" w:cs="Times New Roman"/>
          <w:szCs w:val="24"/>
        </w:rPr>
        <w:t>τη συνδρομή της Κ</w:t>
      </w:r>
      <w:r w:rsidRPr="00DE761B">
        <w:rPr>
          <w:rFonts w:eastAsia="Times New Roman" w:cs="Times New Roman"/>
          <w:szCs w:val="24"/>
        </w:rPr>
        <w:t>υβέρνησης και των φορέων ώστε να προχωρήσουμε μπροστά</w:t>
      </w:r>
      <w:r>
        <w:rPr>
          <w:rFonts w:eastAsia="Times New Roman" w:cs="Times New Roman"/>
          <w:szCs w:val="24"/>
        </w:rPr>
        <w:t>. Πρέπει να επιταχυνθούν οι προσπάθειες</w:t>
      </w:r>
      <w:r w:rsidRPr="00DE761B">
        <w:rPr>
          <w:rFonts w:eastAsia="Times New Roman" w:cs="Times New Roman"/>
          <w:szCs w:val="24"/>
        </w:rPr>
        <w:t xml:space="preserve"> του Δήμου Ηγουμενίτσας</w:t>
      </w:r>
      <w:r>
        <w:rPr>
          <w:rFonts w:eastAsia="Times New Roman" w:cs="Times New Roman"/>
          <w:szCs w:val="24"/>
        </w:rPr>
        <w:t>,</w:t>
      </w:r>
      <w:r w:rsidRPr="00DE761B">
        <w:rPr>
          <w:rFonts w:eastAsia="Times New Roman" w:cs="Times New Roman"/>
          <w:szCs w:val="24"/>
        </w:rPr>
        <w:t xml:space="preserve"> του Οργανισμού Λιμένος Ηγουμενίτσας και του </w:t>
      </w:r>
      <w:r>
        <w:rPr>
          <w:rFonts w:eastAsia="Times New Roman" w:cs="Times New Roman"/>
          <w:szCs w:val="24"/>
        </w:rPr>
        <w:t>Υ</w:t>
      </w:r>
      <w:r w:rsidRPr="00DE761B">
        <w:rPr>
          <w:rFonts w:eastAsia="Times New Roman" w:cs="Times New Roman"/>
          <w:szCs w:val="24"/>
        </w:rPr>
        <w:t>πουργείου Ναυτιλίας και του Υπουργείου</w:t>
      </w:r>
      <w:r w:rsidRPr="00DE761B">
        <w:rPr>
          <w:rFonts w:eastAsia="Times New Roman" w:cs="Times New Roman"/>
          <w:szCs w:val="24"/>
        </w:rPr>
        <w:t xml:space="preserve"> Οικονομικών μέσω της Κτηματικής Υπηρεσίας του Δημοσίου για την απόδοση της χερσαίας ζώνης</w:t>
      </w:r>
      <w:r>
        <w:rPr>
          <w:rFonts w:eastAsia="Times New Roman" w:cs="Times New Roman"/>
          <w:szCs w:val="24"/>
        </w:rPr>
        <w:t xml:space="preserve">. </w:t>
      </w:r>
    </w:p>
    <w:p w14:paraId="2D05F75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w:t>
      </w:r>
      <w:r w:rsidRPr="00DE761B">
        <w:rPr>
          <w:rFonts w:eastAsia="Times New Roman" w:cs="Times New Roman"/>
          <w:szCs w:val="24"/>
        </w:rPr>
        <w:t xml:space="preserve">ρέπει να γίνει η επαναχάραξη αιγιαλού και </w:t>
      </w:r>
      <w:r>
        <w:rPr>
          <w:rFonts w:eastAsia="Times New Roman" w:cs="Times New Roman"/>
          <w:szCs w:val="24"/>
        </w:rPr>
        <w:t xml:space="preserve">της </w:t>
      </w:r>
      <w:r w:rsidRPr="00DE761B">
        <w:rPr>
          <w:rFonts w:eastAsia="Times New Roman" w:cs="Times New Roman"/>
          <w:szCs w:val="24"/>
        </w:rPr>
        <w:t>παραλίας</w:t>
      </w:r>
      <w:r>
        <w:rPr>
          <w:rFonts w:eastAsia="Times New Roman" w:cs="Times New Roman"/>
          <w:szCs w:val="24"/>
        </w:rPr>
        <w:t>, ο</w:t>
      </w:r>
      <w:r w:rsidRPr="00DE761B">
        <w:rPr>
          <w:rFonts w:eastAsia="Times New Roman" w:cs="Times New Roman"/>
          <w:szCs w:val="24"/>
        </w:rPr>
        <w:t xml:space="preserve"> επαναπροσδιορισμός στα φυσικά της όρια</w:t>
      </w:r>
      <w:r>
        <w:rPr>
          <w:rFonts w:eastAsia="Times New Roman" w:cs="Times New Roman"/>
          <w:szCs w:val="24"/>
        </w:rPr>
        <w:t>,</w:t>
      </w:r>
      <w:r w:rsidRPr="00DE761B">
        <w:rPr>
          <w:rFonts w:eastAsia="Times New Roman" w:cs="Times New Roman"/>
          <w:szCs w:val="24"/>
        </w:rPr>
        <w:t xml:space="preserve"> ώστε εν συνεχεία να ολοκληρωθεί η παραχώρηση </w:t>
      </w:r>
      <w:r>
        <w:rPr>
          <w:rFonts w:eastAsia="Times New Roman" w:cs="Times New Roman"/>
          <w:szCs w:val="24"/>
        </w:rPr>
        <w:t xml:space="preserve">της </w:t>
      </w:r>
      <w:r w:rsidRPr="00DE761B">
        <w:rPr>
          <w:rFonts w:eastAsia="Times New Roman" w:cs="Times New Roman"/>
          <w:szCs w:val="24"/>
        </w:rPr>
        <w:t xml:space="preserve">χερσαίας ζώνης </w:t>
      </w:r>
      <w:r w:rsidRPr="00DE761B">
        <w:rPr>
          <w:rFonts w:eastAsia="Times New Roman" w:cs="Times New Roman"/>
          <w:szCs w:val="24"/>
        </w:rPr>
        <w:t>και του παραλιακού μετώπου στο</w:t>
      </w:r>
      <w:r>
        <w:rPr>
          <w:rFonts w:eastAsia="Times New Roman" w:cs="Times New Roman"/>
          <w:szCs w:val="24"/>
        </w:rPr>
        <w:t>ν</w:t>
      </w:r>
      <w:r w:rsidRPr="00DE761B">
        <w:rPr>
          <w:rFonts w:eastAsia="Times New Roman" w:cs="Times New Roman"/>
          <w:szCs w:val="24"/>
        </w:rPr>
        <w:t xml:space="preserve"> Δήμο Ηγουμενίτσας και στους πολίτες</w:t>
      </w:r>
      <w:r>
        <w:rPr>
          <w:rFonts w:eastAsia="Times New Roman" w:cs="Times New Roman"/>
          <w:szCs w:val="24"/>
        </w:rPr>
        <w:t xml:space="preserve">. </w:t>
      </w:r>
    </w:p>
    <w:p w14:paraId="2D05F75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w:t>
      </w:r>
      <w:r w:rsidRPr="00DE761B">
        <w:rPr>
          <w:rFonts w:eastAsia="Times New Roman" w:cs="Times New Roman"/>
          <w:szCs w:val="24"/>
        </w:rPr>
        <w:t>αι επειδή έστειλε και ένα αίτημα π</w:t>
      </w:r>
      <w:r>
        <w:rPr>
          <w:rFonts w:eastAsia="Times New Roman" w:cs="Times New Roman"/>
          <w:szCs w:val="24"/>
        </w:rPr>
        <w:t>ρος το Υπουργείο και προς τους Β</w:t>
      </w:r>
      <w:r w:rsidRPr="00DE761B">
        <w:rPr>
          <w:rFonts w:eastAsia="Times New Roman" w:cs="Times New Roman"/>
          <w:szCs w:val="24"/>
        </w:rPr>
        <w:t>ουλευτές Θεσπρωτίας ο Δήμος Ηγουμενίτσας και καλ</w:t>
      </w:r>
      <w:r>
        <w:rPr>
          <w:rFonts w:eastAsia="Times New Roman" w:cs="Times New Roman"/>
          <w:szCs w:val="24"/>
        </w:rPr>
        <w:t>εί</w:t>
      </w:r>
      <w:r w:rsidRPr="00DE761B">
        <w:rPr>
          <w:rFonts w:eastAsia="Times New Roman" w:cs="Times New Roman"/>
          <w:szCs w:val="24"/>
        </w:rPr>
        <w:t xml:space="preserve"> έκτακτο δημοτικό συμβούλιο</w:t>
      </w:r>
      <w:r>
        <w:rPr>
          <w:rFonts w:eastAsia="Times New Roman" w:cs="Times New Roman"/>
          <w:szCs w:val="24"/>
        </w:rPr>
        <w:t>, από αυτό το Β</w:t>
      </w:r>
      <w:r w:rsidRPr="00DE761B">
        <w:rPr>
          <w:rFonts w:eastAsia="Times New Roman" w:cs="Times New Roman"/>
          <w:szCs w:val="24"/>
        </w:rPr>
        <w:t xml:space="preserve">ήμα μου δίνεται </w:t>
      </w:r>
      <w:r>
        <w:rPr>
          <w:rFonts w:eastAsia="Times New Roman" w:cs="Times New Roman"/>
          <w:szCs w:val="24"/>
        </w:rPr>
        <w:t>η δυνατότητ</w:t>
      </w:r>
      <w:r>
        <w:rPr>
          <w:rFonts w:eastAsia="Times New Roman" w:cs="Times New Roman"/>
          <w:szCs w:val="24"/>
        </w:rPr>
        <w:t>α</w:t>
      </w:r>
      <w:r w:rsidRPr="00DE761B">
        <w:rPr>
          <w:rFonts w:eastAsia="Times New Roman" w:cs="Times New Roman"/>
          <w:szCs w:val="24"/>
        </w:rPr>
        <w:t xml:space="preserve"> να τονίσω ότι αυτή η διαδικασία προχωράει κανονικά και χρειαζόμαστε συνδρομή όλων για να τελειώσει</w:t>
      </w:r>
      <w:r>
        <w:rPr>
          <w:rFonts w:eastAsia="Times New Roman" w:cs="Times New Roman"/>
          <w:szCs w:val="24"/>
        </w:rPr>
        <w:t>.</w:t>
      </w:r>
    </w:p>
    <w:p w14:paraId="2D05F75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w:t>
      </w:r>
      <w:r w:rsidRPr="00DE761B">
        <w:rPr>
          <w:rFonts w:eastAsia="Times New Roman" w:cs="Times New Roman"/>
          <w:szCs w:val="24"/>
        </w:rPr>
        <w:t xml:space="preserve">ένα έργο πνοής </w:t>
      </w:r>
      <w:r>
        <w:rPr>
          <w:rFonts w:eastAsia="Times New Roman" w:cs="Times New Roman"/>
          <w:szCs w:val="24"/>
        </w:rPr>
        <w:t xml:space="preserve">και ένα έργο </w:t>
      </w:r>
      <w:r w:rsidRPr="00DE761B">
        <w:rPr>
          <w:rFonts w:eastAsia="Times New Roman" w:cs="Times New Roman"/>
          <w:szCs w:val="24"/>
        </w:rPr>
        <w:t xml:space="preserve">δεκαετιών </w:t>
      </w:r>
      <w:r>
        <w:rPr>
          <w:rFonts w:eastAsia="Times New Roman" w:cs="Times New Roman"/>
          <w:szCs w:val="24"/>
        </w:rPr>
        <w:t>για την πόλη είναι η κατασκευή μ</w:t>
      </w:r>
      <w:r w:rsidRPr="00DE761B">
        <w:rPr>
          <w:rFonts w:eastAsia="Times New Roman" w:cs="Times New Roman"/>
          <w:szCs w:val="24"/>
        </w:rPr>
        <w:t>αρίνας στην Ηγουμενίτσα</w:t>
      </w:r>
      <w:r>
        <w:rPr>
          <w:rFonts w:eastAsia="Times New Roman" w:cs="Times New Roman"/>
          <w:szCs w:val="24"/>
        </w:rPr>
        <w:t>. Τ</w:t>
      </w:r>
      <w:r w:rsidRPr="00DE761B">
        <w:rPr>
          <w:rFonts w:eastAsia="Times New Roman" w:cs="Times New Roman"/>
          <w:szCs w:val="24"/>
        </w:rPr>
        <w:t>ο πρώτο βήμα έγινε</w:t>
      </w:r>
      <w:r>
        <w:rPr>
          <w:rFonts w:eastAsia="Times New Roman" w:cs="Times New Roman"/>
          <w:szCs w:val="24"/>
        </w:rPr>
        <w:t>,</w:t>
      </w:r>
      <w:r w:rsidRPr="00DE761B">
        <w:rPr>
          <w:rFonts w:eastAsia="Times New Roman" w:cs="Times New Roman"/>
          <w:szCs w:val="24"/>
        </w:rPr>
        <w:t xml:space="preserve"> καθώς έχει ήδη κατατεθεί</w:t>
      </w:r>
      <w:r>
        <w:rPr>
          <w:rFonts w:eastAsia="Times New Roman" w:cs="Times New Roman"/>
          <w:szCs w:val="24"/>
        </w:rPr>
        <w:t xml:space="preserve"> ο φάκε</w:t>
      </w:r>
      <w:r>
        <w:rPr>
          <w:rFonts w:eastAsia="Times New Roman" w:cs="Times New Roman"/>
          <w:szCs w:val="24"/>
        </w:rPr>
        <w:t>λος για αδειοδότηση στο Υ</w:t>
      </w:r>
      <w:r w:rsidRPr="00DE761B">
        <w:rPr>
          <w:rFonts w:eastAsia="Times New Roman" w:cs="Times New Roman"/>
          <w:szCs w:val="24"/>
        </w:rPr>
        <w:t xml:space="preserve">πουργείο Τουρισμού και εργαζόμαστε για την έκδοση </w:t>
      </w:r>
      <w:r>
        <w:rPr>
          <w:rFonts w:eastAsia="Times New Roman" w:cs="Times New Roman"/>
          <w:szCs w:val="24"/>
        </w:rPr>
        <w:t>της. Τ</w:t>
      </w:r>
      <w:r w:rsidRPr="00DE761B">
        <w:rPr>
          <w:rFonts w:eastAsia="Times New Roman" w:cs="Times New Roman"/>
          <w:szCs w:val="24"/>
        </w:rPr>
        <w:t>ο έργο αυτό θα δώσει τεράστια αναπτυξιακή και τουριστική ώθηση σε συνδυασμό με τις υπάρχουσες υποδομές για την κρουαζιέρα</w:t>
      </w:r>
      <w:r>
        <w:rPr>
          <w:rFonts w:eastAsia="Times New Roman" w:cs="Times New Roman"/>
          <w:szCs w:val="24"/>
        </w:rPr>
        <w:t>, όπως της Πλαταριάς και τ</w:t>
      </w:r>
      <w:r>
        <w:rPr>
          <w:rFonts w:eastAsia="Times New Roman" w:cs="Times New Roman"/>
          <w:szCs w:val="24"/>
        </w:rPr>
        <w:t>ων Συβότων</w:t>
      </w:r>
      <w:r w:rsidRPr="00DE761B">
        <w:rPr>
          <w:rFonts w:eastAsia="Times New Roman" w:cs="Times New Roman"/>
          <w:szCs w:val="24"/>
        </w:rPr>
        <w:t xml:space="preserve"> αλλά και αυτές τη</w:t>
      </w:r>
      <w:r w:rsidRPr="00DE761B">
        <w:rPr>
          <w:rFonts w:eastAsia="Times New Roman" w:cs="Times New Roman"/>
          <w:szCs w:val="24"/>
        </w:rPr>
        <w:t>ς Κέρκυρας και Παξών και της Λευκάδας</w:t>
      </w:r>
      <w:r>
        <w:rPr>
          <w:rFonts w:eastAsia="Times New Roman" w:cs="Times New Roman"/>
          <w:szCs w:val="24"/>
        </w:rPr>
        <w:t>. Ε</w:t>
      </w:r>
      <w:r w:rsidRPr="00DE761B">
        <w:rPr>
          <w:rFonts w:eastAsia="Times New Roman" w:cs="Times New Roman"/>
          <w:szCs w:val="24"/>
        </w:rPr>
        <w:t>ίναι συμπληρωματικές υποδομές αυτές και βοηθούν συνολικά στην ανάπτυξη του τουριστικού προϊόντος</w:t>
      </w:r>
      <w:r>
        <w:rPr>
          <w:rFonts w:eastAsia="Times New Roman" w:cs="Times New Roman"/>
          <w:szCs w:val="24"/>
        </w:rPr>
        <w:t>. Κ</w:t>
      </w:r>
      <w:r w:rsidRPr="00DE761B">
        <w:rPr>
          <w:rFonts w:eastAsia="Times New Roman" w:cs="Times New Roman"/>
          <w:szCs w:val="24"/>
        </w:rPr>
        <w:t>αι αυτά είναι όλα που πρέπει να τονίσουμε</w:t>
      </w:r>
      <w:r>
        <w:rPr>
          <w:rFonts w:eastAsia="Times New Roman" w:cs="Times New Roman"/>
          <w:szCs w:val="24"/>
        </w:rPr>
        <w:t>.</w:t>
      </w:r>
    </w:p>
    <w:p w14:paraId="2D05F75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Μ</w:t>
      </w:r>
      <w:r w:rsidRPr="00DE761B">
        <w:rPr>
          <w:rFonts w:eastAsia="Times New Roman" w:cs="Times New Roman"/>
          <w:szCs w:val="24"/>
        </w:rPr>
        <w:t>ε το παρόν σχέδιο νόμου</w:t>
      </w:r>
      <w:r>
        <w:rPr>
          <w:rFonts w:eastAsia="Times New Roman" w:cs="Times New Roman"/>
          <w:szCs w:val="24"/>
        </w:rPr>
        <w:t>,</w:t>
      </w:r>
      <w:r w:rsidRPr="00DE761B">
        <w:rPr>
          <w:rFonts w:eastAsia="Times New Roman" w:cs="Times New Roman"/>
          <w:szCs w:val="24"/>
        </w:rPr>
        <w:t xml:space="preserve"> που δίνει τη δυνατότητα για συνδυασμένες δραστηρ</w:t>
      </w:r>
      <w:r w:rsidRPr="00DE761B">
        <w:rPr>
          <w:rFonts w:eastAsia="Times New Roman" w:cs="Times New Roman"/>
          <w:szCs w:val="24"/>
        </w:rPr>
        <w:t>ιότητες</w:t>
      </w:r>
      <w:r>
        <w:rPr>
          <w:rFonts w:eastAsia="Times New Roman" w:cs="Times New Roman"/>
          <w:szCs w:val="24"/>
        </w:rPr>
        <w:t>,</w:t>
      </w:r>
      <w:r w:rsidRPr="00DE761B">
        <w:rPr>
          <w:rFonts w:eastAsia="Times New Roman" w:cs="Times New Roman"/>
          <w:szCs w:val="24"/>
        </w:rPr>
        <w:t xml:space="preserve"> μπορεί να γίνει και το επόμενο καθοριστικό βήμα ώστε να αναζητηθεί το επενδυτικό σχήμα που </w:t>
      </w:r>
      <w:r>
        <w:rPr>
          <w:rFonts w:eastAsia="Times New Roman" w:cs="Times New Roman"/>
          <w:szCs w:val="24"/>
        </w:rPr>
        <w:t>θα συμβάλει στην κατασκευή της μ</w:t>
      </w:r>
      <w:r w:rsidRPr="00DE761B">
        <w:rPr>
          <w:rFonts w:eastAsia="Times New Roman" w:cs="Times New Roman"/>
          <w:szCs w:val="24"/>
        </w:rPr>
        <w:t>αρίνας</w:t>
      </w:r>
      <w:r>
        <w:rPr>
          <w:rFonts w:eastAsia="Times New Roman" w:cs="Times New Roman"/>
          <w:szCs w:val="24"/>
        </w:rPr>
        <w:t>, θα αναβαθμίσει πλήρως τη μακροπεριφέρεια Ιονίου-Α</w:t>
      </w:r>
      <w:r w:rsidRPr="00DE761B">
        <w:rPr>
          <w:rFonts w:eastAsia="Times New Roman" w:cs="Times New Roman"/>
          <w:szCs w:val="24"/>
        </w:rPr>
        <w:t xml:space="preserve">δριατικής στην οποία αναφέρεται </w:t>
      </w:r>
      <w:r>
        <w:rPr>
          <w:rFonts w:eastAsia="Times New Roman" w:cs="Times New Roman"/>
          <w:szCs w:val="24"/>
        </w:rPr>
        <w:t>η</w:t>
      </w:r>
      <w:r w:rsidRPr="00DE761B">
        <w:rPr>
          <w:rFonts w:eastAsia="Times New Roman" w:cs="Times New Roman"/>
          <w:szCs w:val="24"/>
        </w:rPr>
        <w:t xml:space="preserve"> Ήπειρος</w:t>
      </w:r>
      <w:r>
        <w:rPr>
          <w:rFonts w:eastAsia="Times New Roman" w:cs="Times New Roman"/>
          <w:szCs w:val="24"/>
        </w:rPr>
        <w:t>,</w:t>
      </w:r>
      <w:r w:rsidRPr="00DE761B">
        <w:rPr>
          <w:rFonts w:eastAsia="Times New Roman" w:cs="Times New Roman"/>
          <w:szCs w:val="24"/>
        </w:rPr>
        <w:t xml:space="preserve"> θα καταστήσει την Ήπειρο</w:t>
      </w:r>
      <w:r w:rsidRPr="00DE761B">
        <w:rPr>
          <w:rFonts w:eastAsia="Times New Roman" w:cs="Times New Roman"/>
          <w:szCs w:val="24"/>
        </w:rPr>
        <w:t xml:space="preserve"> ισχυρή αναπτυξιακά και με</w:t>
      </w:r>
      <w:r>
        <w:rPr>
          <w:rFonts w:eastAsia="Times New Roman" w:cs="Times New Roman"/>
          <w:szCs w:val="24"/>
        </w:rPr>
        <w:t xml:space="preserve"> κρίσιμο,</w:t>
      </w:r>
      <w:r w:rsidRPr="00DE761B">
        <w:rPr>
          <w:rFonts w:eastAsia="Times New Roman" w:cs="Times New Roman"/>
          <w:szCs w:val="24"/>
        </w:rPr>
        <w:t xml:space="preserve"> κομβικό ρόλο για την ευρύτερη περιοχή</w:t>
      </w:r>
      <w:r>
        <w:rPr>
          <w:rFonts w:eastAsia="Times New Roman" w:cs="Times New Roman"/>
          <w:szCs w:val="24"/>
        </w:rPr>
        <w:t>.</w:t>
      </w:r>
      <w:r w:rsidRPr="00DE761B">
        <w:rPr>
          <w:rFonts w:eastAsia="Times New Roman" w:cs="Times New Roman"/>
          <w:szCs w:val="24"/>
        </w:rPr>
        <w:t xml:space="preserve"> Το έχει ανάγκη πολύ αυτή η </w:t>
      </w:r>
      <w:r>
        <w:rPr>
          <w:rFonts w:eastAsia="Times New Roman" w:cs="Times New Roman"/>
          <w:szCs w:val="24"/>
        </w:rPr>
        <w:t>π</w:t>
      </w:r>
      <w:r w:rsidRPr="00DE761B">
        <w:rPr>
          <w:rFonts w:eastAsia="Times New Roman" w:cs="Times New Roman"/>
          <w:szCs w:val="24"/>
        </w:rPr>
        <w:t xml:space="preserve">εριφέρεια </w:t>
      </w:r>
      <w:r>
        <w:rPr>
          <w:rFonts w:eastAsia="Times New Roman" w:cs="Times New Roman"/>
          <w:szCs w:val="24"/>
        </w:rPr>
        <w:t xml:space="preserve">που είναι από τις πιο φτωχές </w:t>
      </w:r>
      <w:r w:rsidRPr="00DE761B">
        <w:rPr>
          <w:rFonts w:eastAsia="Times New Roman" w:cs="Times New Roman"/>
          <w:szCs w:val="24"/>
        </w:rPr>
        <w:t>της Ευρώπης</w:t>
      </w:r>
      <w:r>
        <w:rPr>
          <w:rFonts w:eastAsia="Times New Roman" w:cs="Times New Roman"/>
          <w:szCs w:val="24"/>
        </w:rPr>
        <w:t>.</w:t>
      </w:r>
      <w:r w:rsidRPr="00DE761B">
        <w:rPr>
          <w:rFonts w:eastAsia="Times New Roman" w:cs="Times New Roman"/>
          <w:szCs w:val="24"/>
        </w:rPr>
        <w:t xml:space="preserve"> </w:t>
      </w:r>
    </w:p>
    <w:p w14:paraId="2D05F759" w14:textId="77777777" w:rsidR="00237587" w:rsidRDefault="00AE0D0F">
      <w:pPr>
        <w:spacing w:after="0" w:line="600" w:lineRule="auto"/>
        <w:ind w:firstLine="720"/>
        <w:jc w:val="both"/>
        <w:rPr>
          <w:rFonts w:eastAsia="Times New Roman"/>
          <w:bCs/>
          <w:szCs w:val="24"/>
        </w:rPr>
      </w:pPr>
      <w:r>
        <w:rPr>
          <w:rFonts w:eastAsia="Times New Roman"/>
          <w:b/>
          <w:bCs/>
          <w:szCs w:val="24"/>
        </w:rPr>
        <w:lastRenderedPageBreak/>
        <w:t>ΠΡΟΕΔΡΕΥΩΝ (Μάριος Γεωργιάδης):</w:t>
      </w:r>
      <w:r>
        <w:rPr>
          <w:rFonts w:eastAsia="Times New Roman"/>
          <w:bCs/>
          <w:szCs w:val="24"/>
        </w:rPr>
        <w:t xml:space="preserve"> Κύριε συνάδελφε, σας παρακαλώ.</w:t>
      </w:r>
    </w:p>
    <w:p w14:paraId="2D05F75A" w14:textId="77777777" w:rsidR="00237587" w:rsidRDefault="00AE0D0F">
      <w:pPr>
        <w:spacing w:after="0" w:line="600" w:lineRule="auto"/>
        <w:ind w:firstLine="720"/>
        <w:jc w:val="both"/>
        <w:rPr>
          <w:rFonts w:eastAsia="Times New Roman" w:cs="Times New Roman"/>
          <w:szCs w:val="24"/>
        </w:rPr>
      </w:pPr>
      <w:r w:rsidRPr="00C23A40">
        <w:rPr>
          <w:rFonts w:eastAsia="Times New Roman"/>
          <w:b/>
          <w:bCs/>
          <w:szCs w:val="24"/>
        </w:rPr>
        <w:t>ΜΑΡΙΟΣ ΚΑΤΣΗΣ:</w:t>
      </w:r>
      <w:r>
        <w:rPr>
          <w:rFonts w:eastAsia="Times New Roman" w:cs="Times New Roman"/>
          <w:szCs w:val="24"/>
        </w:rPr>
        <w:t xml:space="preserve"> Τελειώνω, κύριε Πρόεδρε. </w:t>
      </w:r>
    </w:p>
    <w:p w14:paraId="2D05F75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Ό</w:t>
      </w:r>
      <w:r w:rsidRPr="00DE761B">
        <w:rPr>
          <w:rFonts w:eastAsia="Times New Roman" w:cs="Times New Roman"/>
          <w:szCs w:val="24"/>
        </w:rPr>
        <w:t>πως αντιλαμβανόμαστε</w:t>
      </w:r>
      <w:r>
        <w:rPr>
          <w:rFonts w:eastAsia="Times New Roman" w:cs="Times New Roman"/>
          <w:szCs w:val="24"/>
        </w:rPr>
        <w:t>, κυρίες και κύριοι συνάδελφοι,</w:t>
      </w:r>
      <w:r w:rsidRPr="00DE761B">
        <w:rPr>
          <w:rFonts w:eastAsia="Times New Roman" w:cs="Times New Roman"/>
          <w:szCs w:val="24"/>
        </w:rPr>
        <w:t xml:space="preserve"> η ψήφιση του </w:t>
      </w:r>
      <w:r>
        <w:rPr>
          <w:rFonts w:eastAsia="Times New Roman" w:cs="Times New Roman"/>
          <w:szCs w:val="24"/>
        </w:rPr>
        <w:t xml:space="preserve">εν λόγω </w:t>
      </w:r>
      <w:r w:rsidRPr="00DE761B">
        <w:rPr>
          <w:rFonts w:eastAsia="Times New Roman" w:cs="Times New Roman"/>
          <w:szCs w:val="24"/>
        </w:rPr>
        <w:t xml:space="preserve">νομοσχεδίου ανοίγει για την περιοχή της Θεσπρωτίας και </w:t>
      </w:r>
      <w:r>
        <w:rPr>
          <w:rFonts w:eastAsia="Times New Roman" w:cs="Times New Roman"/>
          <w:szCs w:val="24"/>
        </w:rPr>
        <w:t>όλης της Ηπείρου</w:t>
      </w:r>
      <w:r w:rsidRPr="00DE761B">
        <w:rPr>
          <w:rFonts w:eastAsia="Times New Roman" w:cs="Times New Roman"/>
          <w:szCs w:val="24"/>
        </w:rPr>
        <w:t xml:space="preserve"> τεράστιες δυνατότητες ανάπτυξης με υψηλό ρυθμό δημιουργίας νέων θέσεων εργασίας</w:t>
      </w:r>
      <w:r>
        <w:rPr>
          <w:rFonts w:eastAsia="Times New Roman" w:cs="Times New Roman"/>
          <w:szCs w:val="24"/>
        </w:rPr>
        <w:t>,</w:t>
      </w:r>
      <w:r w:rsidRPr="00DE761B">
        <w:rPr>
          <w:rFonts w:eastAsia="Times New Roman" w:cs="Times New Roman"/>
          <w:szCs w:val="24"/>
        </w:rPr>
        <w:t xml:space="preserve"> πο</w:t>
      </w:r>
      <w:r w:rsidRPr="00DE761B">
        <w:rPr>
          <w:rFonts w:eastAsia="Times New Roman" w:cs="Times New Roman"/>
          <w:szCs w:val="24"/>
        </w:rPr>
        <w:t>υ θα είναι και ο πιο βασικός</w:t>
      </w:r>
      <w:r>
        <w:rPr>
          <w:rFonts w:eastAsia="Times New Roman" w:cs="Times New Roman"/>
          <w:szCs w:val="24"/>
        </w:rPr>
        <w:t>,</w:t>
      </w:r>
      <w:r w:rsidRPr="00DE761B">
        <w:rPr>
          <w:rFonts w:eastAsia="Times New Roman" w:cs="Times New Roman"/>
          <w:szCs w:val="24"/>
        </w:rPr>
        <w:t xml:space="preserve"> αν</w:t>
      </w:r>
      <w:r>
        <w:rPr>
          <w:rFonts w:eastAsia="Times New Roman" w:cs="Times New Roman"/>
          <w:szCs w:val="24"/>
        </w:rPr>
        <w:t xml:space="preserve"> ό</w:t>
      </w:r>
      <w:r w:rsidRPr="00DE761B">
        <w:rPr>
          <w:rFonts w:eastAsia="Times New Roman" w:cs="Times New Roman"/>
          <w:szCs w:val="24"/>
        </w:rPr>
        <w:t>χι</w:t>
      </w:r>
      <w:r>
        <w:rPr>
          <w:rFonts w:eastAsia="Times New Roman" w:cs="Times New Roman"/>
          <w:szCs w:val="24"/>
        </w:rPr>
        <w:t xml:space="preserve"> από τους βασικότερούς</w:t>
      </w:r>
      <w:r w:rsidRPr="00DE761B">
        <w:rPr>
          <w:rFonts w:eastAsia="Times New Roman" w:cs="Times New Roman"/>
          <w:szCs w:val="24"/>
        </w:rPr>
        <w:t xml:space="preserve"> </w:t>
      </w:r>
      <w:r>
        <w:rPr>
          <w:rFonts w:eastAsia="Times New Roman" w:cs="Times New Roman"/>
          <w:szCs w:val="24"/>
        </w:rPr>
        <w:t>μας</w:t>
      </w:r>
      <w:r w:rsidRPr="00DE761B">
        <w:rPr>
          <w:rFonts w:eastAsia="Times New Roman" w:cs="Times New Roman"/>
          <w:szCs w:val="24"/>
        </w:rPr>
        <w:t xml:space="preserve"> στόχους για την επόμενη τετραετία</w:t>
      </w:r>
      <w:r>
        <w:rPr>
          <w:rFonts w:eastAsia="Times New Roman" w:cs="Times New Roman"/>
          <w:szCs w:val="24"/>
        </w:rPr>
        <w:t>.</w:t>
      </w:r>
    </w:p>
    <w:p w14:paraId="2D05F75C" w14:textId="77777777" w:rsidR="00237587" w:rsidRDefault="00AE0D0F">
      <w:pPr>
        <w:spacing w:after="0" w:line="600" w:lineRule="auto"/>
        <w:ind w:firstLine="720"/>
        <w:jc w:val="both"/>
        <w:rPr>
          <w:rFonts w:eastAsia="Times New Roman" w:cs="Times New Roman"/>
          <w:szCs w:val="24"/>
        </w:rPr>
      </w:pPr>
      <w:r w:rsidRPr="00DE761B">
        <w:rPr>
          <w:rFonts w:eastAsia="Times New Roman" w:cs="Times New Roman"/>
          <w:szCs w:val="24"/>
        </w:rPr>
        <w:t xml:space="preserve">Σας </w:t>
      </w:r>
      <w:r>
        <w:rPr>
          <w:rFonts w:eastAsia="Times New Roman" w:cs="Times New Roman"/>
          <w:szCs w:val="24"/>
        </w:rPr>
        <w:t>ευχαριστώ.</w:t>
      </w:r>
    </w:p>
    <w:p w14:paraId="2D05F75D" w14:textId="77777777" w:rsidR="00237587" w:rsidRDefault="00AE0D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D05F75E" w14:textId="77777777" w:rsidR="00237587" w:rsidRDefault="00AE0D0F">
      <w:pPr>
        <w:spacing w:after="0" w:line="600" w:lineRule="auto"/>
        <w:ind w:firstLine="720"/>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Ευχαριστούμε τον κ. Κάτση.</w:t>
      </w:r>
      <w:r>
        <w:rPr>
          <w:rFonts w:eastAsia="Times New Roman" w:cs="Times New Roman"/>
          <w:szCs w:val="24"/>
        </w:rPr>
        <w:t xml:space="preserve"> </w:t>
      </w:r>
    </w:p>
    <w:p w14:paraId="2D05F75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Τον λόγο έχει ο κ. Μ</w:t>
      </w:r>
      <w:r w:rsidRPr="00DE761B">
        <w:rPr>
          <w:rFonts w:eastAsia="Times New Roman" w:cs="Times New Roman"/>
          <w:szCs w:val="24"/>
        </w:rPr>
        <w:t>πουκώρος</w:t>
      </w:r>
      <w:r>
        <w:rPr>
          <w:rFonts w:eastAsia="Times New Roman" w:cs="Times New Roman"/>
          <w:szCs w:val="24"/>
        </w:rPr>
        <w:t>, Β</w:t>
      </w:r>
      <w:r w:rsidRPr="00DE761B">
        <w:rPr>
          <w:rFonts w:eastAsia="Times New Roman" w:cs="Times New Roman"/>
          <w:szCs w:val="24"/>
        </w:rPr>
        <w:t>ουλευτής</w:t>
      </w:r>
      <w:r w:rsidRPr="00DE761B">
        <w:rPr>
          <w:rFonts w:eastAsia="Times New Roman" w:cs="Times New Roman"/>
          <w:szCs w:val="24"/>
        </w:rPr>
        <w:t xml:space="preserve"> Μαγνησίας της Νέας Δημοκρατίας</w:t>
      </w:r>
      <w:r>
        <w:rPr>
          <w:rFonts w:eastAsia="Times New Roman" w:cs="Times New Roman"/>
          <w:szCs w:val="24"/>
        </w:rPr>
        <w:t xml:space="preserve"> και θα ακολουθήσει </w:t>
      </w:r>
      <w:r w:rsidRPr="00DE761B">
        <w:rPr>
          <w:rFonts w:eastAsia="Times New Roman" w:cs="Times New Roman"/>
          <w:szCs w:val="24"/>
        </w:rPr>
        <w:t>ο κ</w:t>
      </w:r>
      <w:r>
        <w:rPr>
          <w:rFonts w:eastAsia="Times New Roman" w:cs="Times New Roman"/>
          <w:szCs w:val="24"/>
        </w:rPr>
        <w:t>. Σ</w:t>
      </w:r>
      <w:r w:rsidRPr="00DE761B">
        <w:rPr>
          <w:rFonts w:eastAsia="Times New Roman" w:cs="Times New Roman"/>
          <w:szCs w:val="24"/>
        </w:rPr>
        <w:t>υρμαλένιος</w:t>
      </w:r>
      <w:r>
        <w:rPr>
          <w:rFonts w:eastAsia="Times New Roman" w:cs="Times New Roman"/>
          <w:szCs w:val="24"/>
        </w:rPr>
        <w:t>.</w:t>
      </w:r>
    </w:p>
    <w:p w14:paraId="2D05F76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για επτά λεπτά. </w:t>
      </w:r>
    </w:p>
    <w:p w14:paraId="2D05F761" w14:textId="77777777" w:rsidR="00237587" w:rsidRDefault="00AE0D0F">
      <w:pPr>
        <w:spacing w:after="0" w:line="600" w:lineRule="auto"/>
        <w:ind w:firstLine="720"/>
        <w:jc w:val="both"/>
        <w:rPr>
          <w:rFonts w:eastAsia="Times New Roman" w:cs="Times New Roman"/>
          <w:szCs w:val="24"/>
        </w:rPr>
      </w:pPr>
      <w:r w:rsidRPr="00C23A40">
        <w:rPr>
          <w:rFonts w:eastAsia="Times New Roman" w:cs="Times New Roman"/>
          <w:b/>
          <w:szCs w:val="24"/>
        </w:rPr>
        <w:t>ΧΡΗΣΤΟΣ ΜΠΟΥΚΩΡΟΣ:</w:t>
      </w:r>
      <w:r w:rsidRPr="00DE761B">
        <w:rPr>
          <w:rFonts w:eastAsia="Times New Roman" w:cs="Times New Roman"/>
          <w:szCs w:val="24"/>
        </w:rPr>
        <w:t xml:space="preserve"> </w:t>
      </w:r>
      <w:r>
        <w:rPr>
          <w:rFonts w:eastAsia="Times New Roman" w:cs="Times New Roman"/>
          <w:szCs w:val="24"/>
        </w:rPr>
        <w:t>Ευχαριστώ, κύριε Πρόεδρε.</w:t>
      </w:r>
    </w:p>
    <w:p w14:paraId="2D05F76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w:t>
      </w:r>
      <w:r w:rsidRPr="00DE761B">
        <w:rPr>
          <w:rFonts w:eastAsia="Times New Roman" w:cs="Times New Roman"/>
          <w:szCs w:val="24"/>
        </w:rPr>
        <w:t>ο μεγάλο ερώτημα</w:t>
      </w:r>
      <w:r>
        <w:rPr>
          <w:rFonts w:eastAsia="Times New Roman" w:cs="Times New Roman"/>
          <w:szCs w:val="24"/>
        </w:rPr>
        <w:t>,</w:t>
      </w:r>
      <w:r w:rsidRPr="00DE761B">
        <w:rPr>
          <w:rFonts w:eastAsia="Times New Roman" w:cs="Times New Roman"/>
          <w:szCs w:val="24"/>
        </w:rPr>
        <w:t xml:space="preserve"> κυρίες και κύριοι συνάδελφοι</w:t>
      </w:r>
      <w:r>
        <w:rPr>
          <w:rFonts w:eastAsia="Times New Roman" w:cs="Times New Roman"/>
          <w:szCs w:val="24"/>
        </w:rPr>
        <w:t>, που</w:t>
      </w:r>
      <w:r w:rsidRPr="00DE761B">
        <w:rPr>
          <w:rFonts w:eastAsia="Times New Roman" w:cs="Times New Roman"/>
          <w:szCs w:val="24"/>
        </w:rPr>
        <w:t xml:space="preserve"> ανακύπτει από τη συζήτηση του </w:t>
      </w:r>
      <w:r>
        <w:rPr>
          <w:rFonts w:eastAsia="Times New Roman" w:cs="Times New Roman"/>
          <w:szCs w:val="24"/>
        </w:rPr>
        <w:t xml:space="preserve">σημερινού νομοσχεδίου είναι αν </w:t>
      </w:r>
      <w:r>
        <w:rPr>
          <w:rFonts w:eastAsia="Times New Roman" w:cs="Times New Roman"/>
          <w:szCs w:val="24"/>
        </w:rPr>
        <w:lastRenderedPageBreak/>
        <w:t>π</w:t>
      </w:r>
      <w:r w:rsidRPr="00DE761B">
        <w:rPr>
          <w:rFonts w:eastAsia="Times New Roman" w:cs="Times New Roman"/>
          <w:szCs w:val="24"/>
        </w:rPr>
        <w:t>ράγματι υπάρχει</w:t>
      </w:r>
      <w:r>
        <w:rPr>
          <w:rFonts w:eastAsia="Times New Roman" w:cs="Times New Roman"/>
          <w:szCs w:val="24"/>
        </w:rPr>
        <w:t>,</w:t>
      </w:r>
      <w:r w:rsidRPr="00DE761B">
        <w:rPr>
          <w:rFonts w:eastAsia="Times New Roman" w:cs="Times New Roman"/>
          <w:szCs w:val="24"/>
        </w:rPr>
        <w:t xml:space="preserve"> αν </w:t>
      </w:r>
      <w:r>
        <w:rPr>
          <w:rFonts w:eastAsia="Times New Roman" w:cs="Times New Roman"/>
          <w:szCs w:val="24"/>
        </w:rPr>
        <w:t>έχει εκπονηθεί από τη σημερινή Κυβέρνηση μία ε</w:t>
      </w:r>
      <w:r w:rsidRPr="00DE761B">
        <w:rPr>
          <w:rFonts w:eastAsia="Times New Roman" w:cs="Times New Roman"/>
          <w:szCs w:val="24"/>
        </w:rPr>
        <w:t>θνική λιμενική πολιτική</w:t>
      </w:r>
      <w:r>
        <w:rPr>
          <w:rFonts w:eastAsia="Times New Roman" w:cs="Times New Roman"/>
          <w:szCs w:val="24"/>
        </w:rPr>
        <w:t>.</w:t>
      </w:r>
      <w:r w:rsidRPr="00DE761B">
        <w:rPr>
          <w:rFonts w:eastAsia="Times New Roman" w:cs="Times New Roman"/>
          <w:szCs w:val="24"/>
        </w:rPr>
        <w:t xml:space="preserve"> </w:t>
      </w:r>
      <w:r>
        <w:rPr>
          <w:rFonts w:eastAsia="Times New Roman" w:cs="Times New Roman"/>
          <w:szCs w:val="24"/>
        </w:rPr>
        <w:t>Η</w:t>
      </w:r>
      <w:r w:rsidRPr="00DE761B">
        <w:rPr>
          <w:rFonts w:eastAsia="Times New Roman" w:cs="Times New Roman"/>
          <w:szCs w:val="24"/>
        </w:rPr>
        <w:t xml:space="preserve"> δική μας απάντηση είναι </w:t>
      </w:r>
      <w:r>
        <w:rPr>
          <w:rFonts w:eastAsia="Times New Roman" w:cs="Times New Roman"/>
          <w:szCs w:val="24"/>
        </w:rPr>
        <w:t>ότι σ</w:t>
      </w:r>
      <w:r w:rsidRPr="00DE761B">
        <w:rPr>
          <w:rFonts w:eastAsia="Times New Roman" w:cs="Times New Roman"/>
          <w:szCs w:val="24"/>
        </w:rPr>
        <w:t>αφώς όχι</w:t>
      </w:r>
      <w:r>
        <w:rPr>
          <w:rFonts w:eastAsia="Times New Roman" w:cs="Times New Roman"/>
          <w:szCs w:val="24"/>
        </w:rPr>
        <w:t>.</w:t>
      </w:r>
    </w:p>
    <w:p w14:paraId="2D05F76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Ο</w:t>
      </w:r>
      <w:r w:rsidRPr="00DE761B">
        <w:rPr>
          <w:rFonts w:eastAsia="Times New Roman" w:cs="Times New Roman"/>
          <w:szCs w:val="24"/>
        </w:rPr>
        <w:t xml:space="preserve">ι κυβερνήσεις της Νέας Δημοκρατίας είχαν μία συγκεκριμένη πολιτική και είμαστε περήφανοι </w:t>
      </w:r>
      <w:r w:rsidRPr="00DE761B">
        <w:rPr>
          <w:rFonts w:eastAsia="Times New Roman" w:cs="Times New Roman"/>
          <w:szCs w:val="24"/>
        </w:rPr>
        <w:t>γι</w:t>
      </w:r>
      <w:r>
        <w:rPr>
          <w:rFonts w:eastAsia="Times New Roman" w:cs="Times New Roman"/>
          <w:szCs w:val="24"/>
        </w:rPr>
        <w:t>’</w:t>
      </w:r>
      <w:r w:rsidRPr="00DE761B">
        <w:rPr>
          <w:rFonts w:eastAsia="Times New Roman" w:cs="Times New Roman"/>
          <w:szCs w:val="24"/>
        </w:rPr>
        <w:t xml:space="preserve"> </w:t>
      </w:r>
      <w:r w:rsidRPr="00DE761B">
        <w:rPr>
          <w:rFonts w:eastAsia="Times New Roman" w:cs="Times New Roman"/>
          <w:szCs w:val="24"/>
        </w:rPr>
        <w:t>αυτό</w:t>
      </w:r>
      <w:r>
        <w:rPr>
          <w:rFonts w:eastAsia="Times New Roman" w:cs="Times New Roman"/>
          <w:szCs w:val="24"/>
        </w:rPr>
        <w:t>. Κ</w:t>
      </w:r>
      <w:r w:rsidRPr="00DE761B">
        <w:rPr>
          <w:rFonts w:eastAsia="Times New Roman" w:cs="Times New Roman"/>
          <w:szCs w:val="24"/>
        </w:rPr>
        <w:t xml:space="preserve">αι </w:t>
      </w:r>
      <w:r>
        <w:rPr>
          <w:rFonts w:eastAsia="Times New Roman" w:cs="Times New Roman"/>
          <w:szCs w:val="24"/>
        </w:rPr>
        <w:t xml:space="preserve">η </w:t>
      </w:r>
      <w:r w:rsidRPr="00DE761B">
        <w:rPr>
          <w:rFonts w:eastAsia="Times New Roman" w:cs="Times New Roman"/>
          <w:szCs w:val="24"/>
        </w:rPr>
        <w:t xml:space="preserve">ιδιωτικοποίηση στο λιμάνι του Πειραιά ήταν εκείνη η πολιτική απόφαση που </w:t>
      </w:r>
      <w:r>
        <w:rPr>
          <w:rFonts w:eastAsia="Times New Roman" w:cs="Times New Roman"/>
          <w:szCs w:val="24"/>
        </w:rPr>
        <w:t xml:space="preserve">έφερε πλέον λίγα χρόνια </w:t>
      </w:r>
      <w:r w:rsidRPr="00DE761B">
        <w:rPr>
          <w:rFonts w:eastAsia="Times New Roman" w:cs="Times New Roman"/>
          <w:szCs w:val="24"/>
        </w:rPr>
        <w:t>μετά το λιμάνι του Πειραιά μεταξύ των μεγαλύτερων του κόσμου και φέρνει ανάπτυξη και δεκάδες χιλιάδες θέσεις εργασίας</w:t>
      </w:r>
      <w:r>
        <w:rPr>
          <w:rFonts w:eastAsia="Times New Roman" w:cs="Times New Roman"/>
          <w:szCs w:val="24"/>
        </w:rPr>
        <w:t>.</w:t>
      </w:r>
    </w:p>
    <w:p w14:paraId="2D05F764" w14:textId="77777777" w:rsidR="00237587" w:rsidRDefault="00AE0D0F">
      <w:pPr>
        <w:spacing w:after="0" w:line="600" w:lineRule="auto"/>
        <w:ind w:firstLine="720"/>
        <w:jc w:val="both"/>
        <w:rPr>
          <w:rFonts w:eastAsia="Times New Roman" w:cs="Times New Roman"/>
          <w:szCs w:val="24"/>
        </w:rPr>
      </w:pPr>
      <w:r w:rsidRPr="00DE761B">
        <w:rPr>
          <w:rFonts w:eastAsia="Times New Roman" w:cs="Times New Roman"/>
          <w:szCs w:val="24"/>
        </w:rPr>
        <w:t>Κύριε Υπουργέ</w:t>
      </w:r>
      <w:r>
        <w:rPr>
          <w:rFonts w:eastAsia="Times New Roman" w:cs="Times New Roman"/>
          <w:szCs w:val="24"/>
        </w:rPr>
        <w:t>, θ</w:t>
      </w:r>
      <w:r w:rsidRPr="00DE761B">
        <w:rPr>
          <w:rFonts w:eastAsia="Times New Roman" w:cs="Times New Roman"/>
          <w:szCs w:val="24"/>
        </w:rPr>
        <w:t>α μου επιτ</w:t>
      </w:r>
      <w:r w:rsidRPr="00DE761B">
        <w:rPr>
          <w:rFonts w:eastAsia="Times New Roman" w:cs="Times New Roman"/>
          <w:szCs w:val="24"/>
        </w:rPr>
        <w:t xml:space="preserve">ρέψετε να σας θυμίσω </w:t>
      </w:r>
      <w:r>
        <w:rPr>
          <w:rFonts w:eastAsia="Times New Roman" w:cs="Times New Roman"/>
          <w:szCs w:val="24"/>
        </w:rPr>
        <w:t xml:space="preserve">τη </w:t>
      </w:r>
      <w:r w:rsidRPr="00DE761B">
        <w:rPr>
          <w:rFonts w:eastAsia="Times New Roman" w:cs="Times New Roman"/>
          <w:szCs w:val="24"/>
        </w:rPr>
        <w:t>ρήση του Μάο</w:t>
      </w:r>
      <w:r>
        <w:rPr>
          <w:rFonts w:eastAsia="Times New Roman" w:cs="Times New Roman"/>
          <w:szCs w:val="24"/>
        </w:rPr>
        <w:t>, γ</w:t>
      </w:r>
      <w:r w:rsidRPr="00DE761B">
        <w:rPr>
          <w:rFonts w:eastAsia="Times New Roman" w:cs="Times New Roman"/>
          <w:szCs w:val="24"/>
        </w:rPr>
        <w:t xml:space="preserve">ιατί δεν είναι ζήτημα το </w:t>
      </w:r>
      <w:r>
        <w:rPr>
          <w:rFonts w:eastAsia="Times New Roman" w:cs="Times New Roman"/>
          <w:szCs w:val="24"/>
        </w:rPr>
        <w:t>ιδιοκτησιακό καθεστώς των λιμένων. Ο Μάο, λοιπόν, είχε πει: «Δ</w:t>
      </w:r>
      <w:r w:rsidRPr="00DE761B">
        <w:rPr>
          <w:rFonts w:eastAsia="Times New Roman" w:cs="Times New Roman"/>
          <w:szCs w:val="24"/>
        </w:rPr>
        <w:t>εν με νοιάζει το χρώμα της γάτας</w:t>
      </w:r>
      <w:r>
        <w:rPr>
          <w:rFonts w:eastAsia="Times New Roman" w:cs="Times New Roman"/>
          <w:szCs w:val="24"/>
        </w:rPr>
        <w:t>, μαύρες γάτε</w:t>
      </w:r>
      <w:r w:rsidRPr="00DE761B">
        <w:rPr>
          <w:rFonts w:eastAsia="Times New Roman" w:cs="Times New Roman"/>
          <w:szCs w:val="24"/>
        </w:rPr>
        <w:t>ς</w:t>
      </w:r>
      <w:r>
        <w:rPr>
          <w:rFonts w:eastAsia="Times New Roman" w:cs="Times New Roman"/>
          <w:szCs w:val="24"/>
        </w:rPr>
        <w:t>,</w:t>
      </w:r>
      <w:r w:rsidRPr="00DE761B">
        <w:rPr>
          <w:rFonts w:eastAsia="Times New Roman" w:cs="Times New Roman"/>
          <w:szCs w:val="24"/>
        </w:rPr>
        <w:t xml:space="preserve"> </w:t>
      </w:r>
      <w:r>
        <w:rPr>
          <w:rFonts w:eastAsia="Times New Roman" w:cs="Times New Roman"/>
          <w:szCs w:val="24"/>
        </w:rPr>
        <w:t>άσπρε</w:t>
      </w:r>
      <w:r w:rsidRPr="00DE761B">
        <w:rPr>
          <w:rFonts w:eastAsia="Times New Roman" w:cs="Times New Roman"/>
          <w:szCs w:val="24"/>
        </w:rPr>
        <w:t>ς</w:t>
      </w:r>
      <w:r>
        <w:rPr>
          <w:rFonts w:eastAsia="Times New Roman" w:cs="Times New Roman"/>
          <w:szCs w:val="24"/>
        </w:rPr>
        <w:t xml:space="preserve"> γάτε</w:t>
      </w:r>
      <w:r w:rsidRPr="00DE761B">
        <w:rPr>
          <w:rFonts w:eastAsia="Times New Roman" w:cs="Times New Roman"/>
          <w:szCs w:val="24"/>
        </w:rPr>
        <w:t>ς</w:t>
      </w:r>
      <w:r>
        <w:rPr>
          <w:rFonts w:eastAsia="Times New Roman" w:cs="Times New Roman"/>
          <w:szCs w:val="24"/>
        </w:rPr>
        <w:t>, α</w:t>
      </w:r>
      <w:r w:rsidRPr="00DE761B">
        <w:rPr>
          <w:rFonts w:eastAsia="Times New Roman" w:cs="Times New Roman"/>
          <w:szCs w:val="24"/>
        </w:rPr>
        <w:t>ρκεί να πιάνουν ποντίκια</w:t>
      </w:r>
      <w:r>
        <w:rPr>
          <w:rFonts w:eastAsia="Times New Roman" w:cs="Times New Roman"/>
          <w:szCs w:val="24"/>
        </w:rPr>
        <w:t>». Κ</w:t>
      </w:r>
      <w:r w:rsidRPr="00DE761B">
        <w:rPr>
          <w:rFonts w:eastAsia="Times New Roman" w:cs="Times New Roman"/>
          <w:szCs w:val="24"/>
        </w:rPr>
        <w:t>αι φαίνεται ότι με αυτό το νομοσχέδιο ε</w:t>
      </w:r>
      <w:r w:rsidRPr="00DE761B">
        <w:rPr>
          <w:rFonts w:eastAsia="Times New Roman" w:cs="Times New Roman"/>
          <w:szCs w:val="24"/>
        </w:rPr>
        <w:t xml:space="preserve">δώ </w:t>
      </w:r>
      <w:r>
        <w:rPr>
          <w:rFonts w:eastAsia="Times New Roman" w:cs="Times New Roman"/>
          <w:szCs w:val="24"/>
        </w:rPr>
        <w:t xml:space="preserve">δεν </w:t>
      </w:r>
      <w:r w:rsidRPr="00DE761B">
        <w:rPr>
          <w:rFonts w:eastAsia="Times New Roman" w:cs="Times New Roman"/>
          <w:szCs w:val="24"/>
        </w:rPr>
        <w:t>επιτυγχάνετ</w:t>
      </w:r>
      <w:r>
        <w:rPr>
          <w:rFonts w:eastAsia="Times New Roman" w:cs="Times New Roman"/>
          <w:szCs w:val="24"/>
        </w:rPr>
        <w:t>ε</w:t>
      </w:r>
      <w:r w:rsidRPr="00DE761B">
        <w:rPr>
          <w:rFonts w:eastAsia="Times New Roman" w:cs="Times New Roman"/>
          <w:szCs w:val="24"/>
        </w:rPr>
        <w:t xml:space="preserve"> το επιδιωκόμενο αποτέλεσμα και δεν διαφαίνεται ξεκάθαρα και ποιος είναι ο στόχος αυτής της νομοθετικής σας πρωτοβουλίας</w:t>
      </w:r>
      <w:r>
        <w:rPr>
          <w:rFonts w:eastAsia="Times New Roman" w:cs="Times New Roman"/>
          <w:szCs w:val="24"/>
        </w:rPr>
        <w:t>.</w:t>
      </w:r>
    </w:p>
    <w:p w14:paraId="2D05F76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Είναι έ</w:t>
      </w:r>
      <w:r w:rsidRPr="00DE761B">
        <w:rPr>
          <w:rFonts w:eastAsia="Times New Roman" w:cs="Times New Roman"/>
          <w:szCs w:val="24"/>
        </w:rPr>
        <w:t>να νομοσχέδιο γεμάτο γραφειοκρατία</w:t>
      </w:r>
      <w:r>
        <w:rPr>
          <w:rFonts w:eastAsia="Times New Roman" w:cs="Times New Roman"/>
          <w:szCs w:val="24"/>
        </w:rPr>
        <w:t>,</w:t>
      </w:r>
      <w:r w:rsidRPr="00DE761B">
        <w:rPr>
          <w:rFonts w:eastAsia="Times New Roman" w:cs="Times New Roman"/>
          <w:szCs w:val="24"/>
        </w:rPr>
        <w:t xml:space="preserve"> με την εμπλοκή του συνόλου των συναρμόδιων φορέων</w:t>
      </w:r>
      <w:r>
        <w:rPr>
          <w:rFonts w:eastAsia="Times New Roman" w:cs="Times New Roman"/>
          <w:szCs w:val="24"/>
        </w:rPr>
        <w:t>,</w:t>
      </w:r>
      <w:r w:rsidRPr="00DE761B">
        <w:rPr>
          <w:rFonts w:eastAsia="Times New Roman" w:cs="Times New Roman"/>
          <w:szCs w:val="24"/>
        </w:rPr>
        <w:t xml:space="preserve"> αντιφάσ</w:t>
      </w:r>
      <w:r>
        <w:rPr>
          <w:rFonts w:eastAsia="Times New Roman" w:cs="Times New Roman"/>
          <w:szCs w:val="24"/>
        </w:rPr>
        <w:t>εις</w:t>
      </w:r>
      <w:r w:rsidRPr="00DE761B">
        <w:rPr>
          <w:rFonts w:eastAsia="Times New Roman" w:cs="Times New Roman"/>
          <w:szCs w:val="24"/>
        </w:rPr>
        <w:t xml:space="preserve"> </w:t>
      </w:r>
      <w:r w:rsidRPr="00DE761B">
        <w:rPr>
          <w:rFonts w:eastAsia="Times New Roman" w:cs="Times New Roman"/>
          <w:szCs w:val="24"/>
        </w:rPr>
        <w:lastRenderedPageBreak/>
        <w:t>σχετικά με</w:t>
      </w:r>
      <w:r w:rsidRPr="00DE761B">
        <w:rPr>
          <w:rFonts w:eastAsia="Times New Roman" w:cs="Times New Roman"/>
          <w:szCs w:val="24"/>
        </w:rPr>
        <w:t xml:space="preserve"> τα αντισταθμιστικά προς τους </w:t>
      </w:r>
      <w:r>
        <w:rPr>
          <w:rFonts w:eastAsia="Times New Roman" w:cs="Times New Roman"/>
          <w:szCs w:val="24"/>
        </w:rPr>
        <w:t>ο</w:t>
      </w:r>
      <w:r w:rsidRPr="00DE761B">
        <w:rPr>
          <w:rFonts w:eastAsia="Times New Roman" w:cs="Times New Roman"/>
          <w:szCs w:val="24"/>
        </w:rPr>
        <w:t xml:space="preserve">ργανισμούς </w:t>
      </w:r>
      <w:r>
        <w:rPr>
          <w:rFonts w:eastAsia="Times New Roman" w:cs="Times New Roman"/>
          <w:szCs w:val="24"/>
        </w:rPr>
        <w:t>λ</w:t>
      </w:r>
      <w:r w:rsidRPr="00DE761B">
        <w:rPr>
          <w:rFonts w:eastAsia="Times New Roman" w:cs="Times New Roman"/>
          <w:szCs w:val="24"/>
        </w:rPr>
        <w:t>ιμένων</w:t>
      </w:r>
      <w:r>
        <w:rPr>
          <w:rFonts w:eastAsia="Times New Roman" w:cs="Times New Roman"/>
          <w:szCs w:val="24"/>
        </w:rPr>
        <w:t>,</w:t>
      </w:r>
      <w:r w:rsidRPr="00DE761B">
        <w:rPr>
          <w:rFonts w:eastAsia="Times New Roman" w:cs="Times New Roman"/>
          <w:szCs w:val="24"/>
        </w:rPr>
        <w:t xml:space="preserve"> κα</w:t>
      </w:r>
      <w:r>
        <w:rPr>
          <w:rFonts w:eastAsia="Times New Roman" w:cs="Times New Roman"/>
          <w:szCs w:val="24"/>
        </w:rPr>
        <w:t>μ</w:t>
      </w:r>
      <w:r w:rsidRPr="00DE761B">
        <w:rPr>
          <w:rFonts w:eastAsia="Times New Roman" w:cs="Times New Roman"/>
          <w:szCs w:val="24"/>
        </w:rPr>
        <w:t>μία βελτίωση του επενδυτικού κλίματος</w:t>
      </w:r>
      <w:r>
        <w:rPr>
          <w:rFonts w:eastAsia="Times New Roman" w:cs="Times New Roman"/>
          <w:szCs w:val="24"/>
        </w:rPr>
        <w:t>,</w:t>
      </w:r>
      <w:r w:rsidRPr="00DE761B">
        <w:rPr>
          <w:rFonts w:eastAsia="Times New Roman" w:cs="Times New Roman"/>
          <w:szCs w:val="24"/>
        </w:rPr>
        <w:t xml:space="preserve"> χωρίς κανένα στρατηγικό σχεδιασμό</w:t>
      </w:r>
      <w:r>
        <w:rPr>
          <w:rFonts w:eastAsia="Times New Roman" w:cs="Times New Roman"/>
          <w:szCs w:val="24"/>
        </w:rPr>
        <w:t>,</w:t>
      </w:r>
      <w:r w:rsidRPr="00DE761B">
        <w:rPr>
          <w:rFonts w:eastAsia="Times New Roman" w:cs="Times New Roman"/>
          <w:szCs w:val="24"/>
        </w:rPr>
        <w:t xml:space="preserve"> χωρίς μελέτες</w:t>
      </w:r>
      <w:r>
        <w:rPr>
          <w:rFonts w:eastAsia="Times New Roman" w:cs="Times New Roman"/>
          <w:szCs w:val="24"/>
        </w:rPr>
        <w:t>. Γι’</w:t>
      </w:r>
      <w:r w:rsidRPr="00DE761B">
        <w:rPr>
          <w:rFonts w:eastAsia="Times New Roman" w:cs="Times New Roman"/>
          <w:szCs w:val="24"/>
        </w:rPr>
        <w:t xml:space="preserve"> αυτό </w:t>
      </w:r>
      <w:r>
        <w:rPr>
          <w:rFonts w:eastAsia="Times New Roman" w:cs="Times New Roman"/>
          <w:szCs w:val="24"/>
        </w:rPr>
        <w:t>και καταλήγουμε στο συμπέρασμα, ό</w:t>
      </w:r>
      <w:r w:rsidRPr="00DE761B">
        <w:rPr>
          <w:rFonts w:eastAsia="Times New Roman" w:cs="Times New Roman"/>
          <w:szCs w:val="24"/>
        </w:rPr>
        <w:t>χι αβίαστα</w:t>
      </w:r>
      <w:r>
        <w:rPr>
          <w:rFonts w:eastAsia="Times New Roman" w:cs="Times New Roman"/>
          <w:szCs w:val="24"/>
        </w:rPr>
        <w:t>, ότι δεν υπάρχει ε</w:t>
      </w:r>
      <w:r w:rsidRPr="00DE761B">
        <w:rPr>
          <w:rFonts w:eastAsia="Times New Roman" w:cs="Times New Roman"/>
          <w:szCs w:val="24"/>
        </w:rPr>
        <w:t>θνική λιμενικ</w:t>
      </w:r>
      <w:r>
        <w:rPr>
          <w:rFonts w:eastAsia="Times New Roman" w:cs="Times New Roman"/>
          <w:szCs w:val="24"/>
        </w:rPr>
        <w:t>ή</w:t>
      </w:r>
      <w:r w:rsidRPr="00DE761B">
        <w:rPr>
          <w:rFonts w:eastAsia="Times New Roman" w:cs="Times New Roman"/>
          <w:szCs w:val="24"/>
        </w:rPr>
        <w:t xml:space="preserve"> στρατηγική</w:t>
      </w:r>
      <w:r>
        <w:rPr>
          <w:rFonts w:eastAsia="Times New Roman" w:cs="Times New Roman"/>
          <w:szCs w:val="24"/>
        </w:rPr>
        <w:t>.</w:t>
      </w:r>
    </w:p>
    <w:p w14:paraId="2D05F766" w14:textId="77777777" w:rsidR="00237587" w:rsidRDefault="00AE0D0F">
      <w:pPr>
        <w:spacing w:after="0" w:line="600" w:lineRule="auto"/>
        <w:ind w:firstLine="720"/>
        <w:jc w:val="both"/>
        <w:rPr>
          <w:rFonts w:eastAsia="Times New Roman" w:cs="Times New Roman"/>
          <w:szCs w:val="24"/>
        </w:rPr>
      </w:pPr>
      <w:r w:rsidRPr="00DE761B">
        <w:rPr>
          <w:rFonts w:eastAsia="Times New Roman" w:cs="Times New Roman"/>
          <w:szCs w:val="24"/>
        </w:rPr>
        <w:t>Βεβαίως</w:t>
      </w:r>
      <w:r>
        <w:rPr>
          <w:rFonts w:eastAsia="Times New Roman" w:cs="Times New Roman"/>
          <w:szCs w:val="24"/>
        </w:rPr>
        <w:t>,</w:t>
      </w:r>
      <w:r w:rsidRPr="00DE761B">
        <w:rPr>
          <w:rFonts w:eastAsia="Times New Roman" w:cs="Times New Roman"/>
          <w:szCs w:val="24"/>
        </w:rPr>
        <w:t xml:space="preserve"> μπορεί η σημερινή </w:t>
      </w:r>
      <w:r>
        <w:rPr>
          <w:rFonts w:eastAsia="Times New Roman" w:cs="Times New Roman"/>
          <w:szCs w:val="24"/>
        </w:rPr>
        <w:t>Κ</w:t>
      </w:r>
      <w:r w:rsidRPr="00DE761B">
        <w:rPr>
          <w:rFonts w:eastAsia="Times New Roman" w:cs="Times New Roman"/>
          <w:szCs w:val="24"/>
        </w:rPr>
        <w:t>υβέρνηση καμώνον</w:t>
      </w:r>
      <w:r>
        <w:rPr>
          <w:rFonts w:eastAsia="Times New Roman" w:cs="Times New Roman"/>
          <w:szCs w:val="24"/>
        </w:rPr>
        <w:t xml:space="preserve">τας </w:t>
      </w:r>
      <w:r w:rsidRPr="00DE761B">
        <w:rPr>
          <w:rFonts w:eastAsia="Times New Roman" w:cs="Times New Roman"/>
          <w:szCs w:val="24"/>
        </w:rPr>
        <w:t>την αριστερή κυβέρνηση</w:t>
      </w:r>
      <w:r>
        <w:rPr>
          <w:rFonts w:eastAsia="Times New Roman" w:cs="Times New Roman"/>
          <w:szCs w:val="24"/>
        </w:rPr>
        <w:t xml:space="preserve"> να</w:t>
      </w:r>
      <w:r w:rsidRPr="00DE761B">
        <w:rPr>
          <w:rFonts w:eastAsia="Times New Roman" w:cs="Times New Roman"/>
          <w:szCs w:val="24"/>
        </w:rPr>
        <w:t xml:space="preserve"> μη θέλει να ακολουθήσει το υπόδειγμα του Πειραιά</w:t>
      </w:r>
      <w:r>
        <w:rPr>
          <w:rFonts w:eastAsia="Times New Roman" w:cs="Times New Roman"/>
          <w:szCs w:val="24"/>
        </w:rPr>
        <w:t>.</w:t>
      </w:r>
      <w:r w:rsidRPr="00DE761B">
        <w:rPr>
          <w:rFonts w:eastAsia="Times New Roman" w:cs="Times New Roman"/>
          <w:szCs w:val="24"/>
        </w:rPr>
        <w:t xml:space="preserve"> </w:t>
      </w:r>
      <w:r>
        <w:rPr>
          <w:rFonts w:eastAsia="Times New Roman" w:cs="Times New Roman"/>
          <w:szCs w:val="24"/>
        </w:rPr>
        <w:t xml:space="preserve">Είναι </w:t>
      </w:r>
      <w:r w:rsidRPr="00DE761B">
        <w:rPr>
          <w:rFonts w:eastAsia="Times New Roman" w:cs="Times New Roman"/>
          <w:szCs w:val="24"/>
        </w:rPr>
        <w:t xml:space="preserve">δικαίωμα </w:t>
      </w:r>
      <w:r>
        <w:rPr>
          <w:rFonts w:eastAsia="Times New Roman" w:cs="Times New Roman"/>
          <w:szCs w:val="24"/>
        </w:rPr>
        <w:t>της! Όμως,</w:t>
      </w:r>
      <w:r w:rsidRPr="00DE761B">
        <w:rPr>
          <w:rFonts w:eastAsia="Times New Roman" w:cs="Times New Roman"/>
          <w:szCs w:val="24"/>
        </w:rPr>
        <w:t xml:space="preserve"> πο</w:t>
      </w:r>
      <w:r>
        <w:rPr>
          <w:rFonts w:eastAsia="Times New Roman" w:cs="Times New Roman"/>
          <w:szCs w:val="24"/>
        </w:rPr>
        <w:t>ιες δυνατότητες ανάπτυξης δίνει</w:t>
      </w:r>
      <w:r w:rsidRPr="00DE761B">
        <w:rPr>
          <w:rFonts w:eastAsia="Times New Roman" w:cs="Times New Roman"/>
          <w:szCs w:val="24"/>
        </w:rPr>
        <w:t xml:space="preserve"> </w:t>
      </w:r>
      <w:r>
        <w:rPr>
          <w:rFonts w:eastAsia="Times New Roman" w:cs="Times New Roman"/>
          <w:szCs w:val="24"/>
        </w:rPr>
        <w:t>σ</w:t>
      </w:r>
      <w:r w:rsidRPr="00DE761B">
        <w:rPr>
          <w:rFonts w:eastAsia="Times New Roman" w:cs="Times New Roman"/>
          <w:szCs w:val="24"/>
        </w:rPr>
        <w:t xml:space="preserve">τα </w:t>
      </w:r>
      <w:r>
        <w:rPr>
          <w:rFonts w:eastAsia="Times New Roman" w:cs="Times New Roman"/>
          <w:szCs w:val="24"/>
        </w:rPr>
        <w:t xml:space="preserve">δέκα σημαντικά περιφερειακά λιμάνια, </w:t>
      </w:r>
      <w:r w:rsidRPr="00DE761B">
        <w:rPr>
          <w:rFonts w:eastAsia="Times New Roman" w:cs="Times New Roman"/>
          <w:szCs w:val="24"/>
        </w:rPr>
        <w:t>μεταξύ των οποίων και αυτό του Βόλου</w:t>
      </w:r>
      <w:r>
        <w:rPr>
          <w:rFonts w:eastAsia="Times New Roman" w:cs="Times New Roman"/>
          <w:szCs w:val="24"/>
        </w:rPr>
        <w:t xml:space="preserve">; </w:t>
      </w:r>
    </w:p>
    <w:p w14:paraId="2D05F76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w:t>
      </w:r>
      <w:r w:rsidRPr="00DE761B">
        <w:rPr>
          <w:rFonts w:eastAsia="Times New Roman" w:cs="Times New Roman"/>
          <w:szCs w:val="24"/>
        </w:rPr>
        <w:t>αι ξέρετε</w:t>
      </w:r>
      <w:r>
        <w:rPr>
          <w:rFonts w:eastAsia="Times New Roman" w:cs="Times New Roman"/>
          <w:szCs w:val="24"/>
        </w:rPr>
        <w:t>, κ</w:t>
      </w:r>
      <w:r w:rsidRPr="00DE761B">
        <w:rPr>
          <w:rFonts w:eastAsia="Times New Roman" w:cs="Times New Roman"/>
          <w:szCs w:val="24"/>
        </w:rPr>
        <w:t>ύριε Υπουργέ</w:t>
      </w:r>
      <w:r>
        <w:rPr>
          <w:rFonts w:eastAsia="Times New Roman" w:cs="Times New Roman"/>
          <w:szCs w:val="24"/>
        </w:rPr>
        <w:t xml:space="preserve"> -επειδή έχετε ευαισθησίες με τον Βόλο, ά</w:t>
      </w:r>
      <w:r w:rsidRPr="00DE761B">
        <w:rPr>
          <w:rFonts w:eastAsia="Times New Roman" w:cs="Times New Roman"/>
          <w:szCs w:val="24"/>
        </w:rPr>
        <w:t>λλωστε κατά το ήμισυ εμείς σας θεωρούμε Βολιώ</w:t>
      </w:r>
      <w:r>
        <w:rPr>
          <w:rFonts w:eastAsia="Times New Roman" w:cs="Times New Roman"/>
          <w:szCs w:val="24"/>
        </w:rPr>
        <w:t>τη, αν είμ</w:t>
      </w:r>
      <w:r w:rsidRPr="00DE761B">
        <w:rPr>
          <w:rFonts w:eastAsia="Times New Roman" w:cs="Times New Roman"/>
          <w:szCs w:val="24"/>
        </w:rPr>
        <w:t xml:space="preserve">αι σωστά πληροφορημένος </w:t>
      </w:r>
      <w:r>
        <w:rPr>
          <w:rFonts w:eastAsia="Times New Roman" w:cs="Times New Roman"/>
          <w:szCs w:val="24"/>
        </w:rPr>
        <w:t>είναι</w:t>
      </w:r>
      <w:r w:rsidRPr="00DE761B">
        <w:rPr>
          <w:rFonts w:eastAsia="Times New Roman" w:cs="Times New Roman"/>
          <w:szCs w:val="24"/>
        </w:rPr>
        <w:t xml:space="preserve"> και </w:t>
      </w:r>
      <w:r>
        <w:rPr>
          <w:rFonts w:eastAsia="Times New Roman" w:cs="Times New Roman"/>
          <w:szCs w:val="24"/>
        </w:rPr>
        <w:t>ο τόπος γέννησή</w:t>
      </w:r>
      <w:r w:rsidRPr="00DE761B">
        <w:rPr>
          <w:rFonts w:eastAsia="Times New Roman" w:cs="Times New Roman"/>
          <w:szCs w:val="24"/>
        </w:rPr>
        <w:t xml:space="preserve">ς </w:t>
      </w:r>
      <w:r>
        <w:rPr>
          <w:rFonts w:eastAsia="Times New Roman" w:cs="Times New Roman"/>
          <w:szCs w:val="24"/>
        </w:rPr>
        <w:t xml:space="preserve">σας-, </w:t>
      </w:r>
      <w:r w:rsidRPr="00DE761B">
        <w:rPr>
          <w:rFonts w:eastAsia="Times New Roman" w:cs="Times New Roman"/>
          <w:szCs w:val="24"/>
        </w:rPr>
        <w:t xml:space="preserve">το λιμάνι του Βόλου </w:t>
      </w:r>
      <w:r>
        <w:rPr>
          <w:rFonts w:eastAsia="Times New Roman" w:cs="Times New Roman"/>
          <w:szCs w:val="24"/>
        </w:rPr>
        <w:t>δεν μπορεί να</w:t>
      </w:r>
      <w:r w:rsidRPr="00DE761B">
        <w:rPr>
          <w:rFonts w:eastAsia="Times New Roman" w:cs="Times New Roman"/>
          <w:szCs w:val="24"/>
        </w:rPr>
        <w:t xml:space="preserve"> συγκριθεί με τα υπόλοιπα </w:t>
      </w:r>
      <w:r>
        <w:rPr>
          <w:rFonts w:eastAsia="Times New Roman" w:cs="Times New Roman"/>
          <w:szCs w:val="24"/>
        </w:rPr>
        <w:t xml:space="preserve">δέκα </w:t>
      </w:r>
      <w:r w:rsidRPr="00DE761B">
        <w:rPr>
          <w:rFonts w:eastAsia="Times New Roman" w:cs="Times New Roman"/>
          <w:szCs w:val="24"/>
        </w:rPr>
        <w:t xml:space="preserve">περιφερειακά </w:t>
      </w:r>
      <w:r>
        <w:rPr>
          <w:rFonts w:eastAsia="Times New Roman" w:cs="Times New Roman"/>
          <w:szCs w:val="24"/>
        </w:rPr>
        <w:t>λ</w:t>
      </w:r>
      <w:r>
        <w:rPr>
          <w:rFonts w:eastAsia="Times New Roman" w:cs="Times New Roman"/>
          <w:szCs w:val="24"/>
        </w:rPr>
        <w:t>ιμάνια. Ε</w:t>
      </w:r>
      <w:r w:rsidRPr="00DE761B">
        <w:rPr>
          <w:rFonts w:eastAsia="Times New Roman" w:cs="Times New Roman"/>
          <w:szCs w:val="24"/>
        </w:rPr>
        <w:t xml:space="preserve">ίναι το λιμάνι εκείνο που εδώ και </w:t>
      </w:r>
      <w:r>
        <w:rPr>
          <w:rFonts w:eastAsia="Times New Roman" w:cs="Times New Roman"/>
          <w:szCs w:val="24"/>
        </w:rPr>
        <w:t xml:space="preserve">εκατόν είκοσι </w:t>
      </w:r>
      <w:r w:rsidRPr="00DE761B">
        <w:rPr>
          <w:rFonts w:eastAsia="Times New Roman" w:cs="Times New Roman"/>
          <w:szCs w:val="24"/>
        </w:rPr>
        <w:t>χρόνια διαθέτει σιδηροδρομική σύνδεση</w:t>
      </w:r>
      <w:r>
        <w:rPr>
          <w:rFonts w:eastAsia="Times New Roman" w:cs="Times New Roman"/>
          <w:szCs w:val="24"/>
        </w:rPr>
        <w:t>,</w:t>
      </w:r>
      <w:r w:rsidRPr="00DE761B">
        <w:rPr>
          <w:rFonts w:eastAsia="Times New Roman" w:cs="Times New Roman"/>
          <w:szCs w:val="24"/>
        </w:rPr>
        <w:t xml:space="preserve"> αυτό που επιχειρούμε τώρα να κάνουμε στην Αλεξανδρούπολη</w:t>
      </w:r>
      <w:r>
        <w:rPr>
          <w:rFonts w:eastAsia="Times New Roman" w:cs="Times New Roman"/>
          <w:szCs w:val="24"/>
        </w:rPr>
        <w:t>,</w:t>
      </w:r>
      <w:r w:rsidRPr="00DE761B">
        <w:rPr>
          <w:rFonts w:eastAsia="Times New Roman" w:cs="Times New Roman"/>
          <w:szCs w:val="24"/>
        </w:rPr>
        <w:t xml:space="preserve"> στο Θριάσιο </w:t>
      </w:r>
      <w:r>
        <w:rPr>
          <w:rFonts w:eastAsia="Times New Roman" w:cs="Times New Roman"/>
          <w:szCs w:val="24"/>
        </w:rPr>
        <w:t>κ.ο.κ</w:t>
      </w:r>
      <w:r>
        <w:rPr>
          <w:rFonts w:eastAsia="Times New Roman" w:cs="Times New Roman"/>
          <w:szCs w:val="24"/>
        </w:rPr>
        <w:t>.</w:t>
      </w:r>
      <w:r>
        <w:rPr>
          <w:rFonts w:eastAsia="Times New Roman" w:cs="Times New Roman"/>
          <w:szCs w:val="24"/>
        </w:rPr>
        <w:t>. Υπήρξ</w:t>
      </w:r>
      <w:r w:rsidRPr="00DE761B">
        <w:rPr>
          <w:rFonts w:eastAsia="Times New Roman" w:cs="Times New Roman"/>
          <w:szCs w:val="24"/>
        </w:rPr>
        <w:t xml:space="preserve">ε μία συνεργασία </w:t>
      </w:r>
      <w:r>
        <w:rPr>
          <w:rFonts w:eastAsia="Times New Roman" w:cs="Times New Roman"/>
          <w:szCs w:val="24"/>
        </w:rPr>
        <w:t xml:space="preserve">του Υπουργείου Εμπορικής Ναυτιλίας με το </w:t>
      </w:r>
      <w:r w:rsidRPr="00DE761B">
        <w:rPr>
          <w:rFonts w:eastAsia="Times New Roman" w:cs="Times New Roman"/>
          <w:szCs w:val="24"/>
        </w:rPr>
        <w:t xml:space="preserve">Υπουργείο Υποδομών </w:t>
      </w:r>
      <w:r w:rsidRPr="00DE761B">
        <w:rPr>
          <w:rFonts w:eastAsia="Times New Roman" w:cs="Times New Roman"/>
          <w:szCs w:val="24"/>
        </w:rPr>
        <w:t xml:space="preserve">για να αξιοποιηθεί </w:t>
      </w:r>
      <w:r w:rsidRPr="00DE761B">
        <w:rPr>
          <w:rFonts w:eastAsia="Times New Roman" w:cs="Times New Roman"/>
          <w:szCs w:val="24"/>
        </w:rPr>
        <w:lastRenderedPageBreak/>
        <w:t>αυτό το συγκριτικό πλεονέκτημα του λιμανιού του Βόλου</w:t>
      </w:r>
      <w:r>
        <w:rPr>
          <w:rFonts w:eastAsia="Times New Roman" w:cs="Times New Roman"/>
          <w:szCs w:val="24"/>
        </w:rPr>
        <w:t>;</w:t>
      </w:r>
      <w:r w:rsidRPr="00DE761B">
        <w:rPr>
          <w:rFonts w:eastAsia="Times New Roman" w:cs="Times New Roman"/>
          <w:szCs w:val="24"/>
        </w:rPr>
        <w:t xml:space="preserve"> </w:t>
      </w:r>
      <w:r>
        <w:rPr>
          <w:rFonts w:eastAsia="Times New Roman" w:cs="Times New Roman"/>
          <w:szCs w:val="24"/>
        </w:rPr>
        <w:t>Εδώ και τέσσερα</w:t>
      </w:r>
      <w:r w:rsidRPr="00DE761B">
        <w:rPr>
          <w:rFonts w:eastAsia="Times New Roman" w:cs="Times New Roman"/>
          <w:szCs w:val="24"/>
        </w:rPr>
        <w:t xml:space="preserve"> χρόνια </w:t>
      </w:r>
      <w:r>
        <w:rPr>
          <w:rFonts w:eastAsia="Times New Roman" w:cs="Times New Roman"/>
          <w:szCs w:val="24"/>
        </w:rPr>
        <w:t xml:space="preserve">δεν έχει γίνει </w:t>
      </w:r>
      <w:r w:rsidRPr="00DE761B">
        <w:rPr>
          <w:rFonts w:eastAsia="Times New Roman" w:cs="Times New Roman"/>
          <w:szCs w:val="24"/>
        </w:rPr>
        <w:t>καμ</w:t>
      </w:r>
      <w:r>
        <w:rPr>
          <w:rFonts w:eastAsia="Times New Roman" w:cs="Times New Roman"/>
          <w:szCs w:val="24"/>
        </w:rPr>
        <w:t>μ</w:t>
      </w:r>
      <w:r w:rsidRPr="00DE761B">
        <w:rPr>
          <w:rFonts w:eastAsia="Times New Roman" w:cs="Times New Roman"/>
          <w:szCs w:val="24"/>
        </w:rPr>
        <w:t>ία απολύτως επένδυση</w:t>
      </w:r>
      <w:r>
        <w:rPr>
          <w:rFonts w:eastAsia="Times New Roman" w:cs="Times New Roman"/>
          <w:szCs w:val="24"/>
        </w:rPr>
        <w:t>.</w:t>
      </w:r>
    </w:p>
    <w:p w14:paraId="2D05F76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w:t>
      </w:r>
      <w:r w:rsidRPr="00DE761B">
        <w:rPr>
          <w:rFonts w:eastAsia="Times New Roman" w:cs="Times New Roman"/>
          <w:szCs w:val="24"/>
        </w:rPr>
        <w:t>αι δεν έχω καλά νέα από το Βόλο</w:t>
      </w:r>
      <w:r>
        <w:rPr>
          <w:rFonts w:eastAsia="Times New Roman" w:cs="Times New Roman"/>
          <w:szCs w:val="24"/>
        </w:rPr>
        <w:t>. Ε</w:t>
      </w:r>
      <w:r w:rsidRPr="00DE761B">
        <w:rPr>
          <w:rFonts w:eastAsia="Times New Roman" w:cs="Times New Roman"/>
          <w:szCs w:val="24"/>
        </w:rPr>
        <w:t xml:space="preserve">ίναι και </w:t>
      </w:r>
      <w:r>
        <w:rPr>
          <w:rFonts w:eastAsia="Times New Roman" w:cs="Times New Roman"/>
          <w:szCs w:val="24"/>
        </w:rPr>
        <w:t>ο πρώην Υ</w:t>
      </w:r>
      <w:r w:rsidRPr="00DE761B">
        <w:rPr>
          <w:rFonts w:eastAsia="Times New Roman" w:cs="Times New Roman"/>
          <w:szCs w:val="24"/>
        </w:rPr>
        <w:t>πουργός Εμπορικής Ναυτιλίας εδώ</w:t>
      </w:r>
      <w:r>
        <w:rPr>
          <w:rFonts w:eastAsia="Times New Roman" w:cs="Times New Roman"/>
          <w:szCs w:val="24"/>
        </w:rPr>
        <w:t>.</w:t>
      </w:r>
      <w:r w:rsidRPr="00DE761B">
        <w:rPr>
          <w:rFonts w:eastAsia="Times New Roman" w:cs="Times New Roman"/>
          <w:szCs w:val="24"/>
        </w:rPr>
        <w:t xml:space="preserve"> </w:t>
      </w:r>
      <w:r>
        <w:rPr>
          <w:rFonts w:eastAsia="Times New Roman" w:cs="Times New Roman"/>
          <w:szCs w:val="24"/>
        </w:rPr>
        <w:t>Κύριε Υπουργέ,</w:t>
      </w:r>
      <w:r w:rsidRPr="00DE761B">
        <w:rPr>
          <w:rFonts w:eastAsia="Times New Roman" w:cs="Times New Roman"/>
          <w:szCs w:val="24"/>
        </w:rPr>
        <w:t xml:space="preserve"> πλήττεται από την</w:t>
      </w:r>
      <w:r w:rsidRPr="00DE761B">
        <w:rPr>
          <w:rFonts w:eastAsia="Times New Roman" w:cs="Times New Roman"/>
          <w:szCs w:val="24"/>
        </w:rPr>
        <w:t xml:space="preserve"> ανεργία η πόλη </w:t>
      </w:r>
      <w:r>
        <w:rPr>
          <w:rFonts w:eastAsia="Times New Roman" w:cs="Times New Roman"/>
          <w:szCs w:val="24"/>
        </w:rPr>
        <w:t>μας.</w:t>
      </w:r>
      <w:r w:rsidRPr="00DE761B">
        <w:rPr>
          <w:rFonts w:eastAsia="Times New Roman" w:cs="Times New Roman"/>
          <w:szCs w:val="24"/>
        </w:rPr>
        <w:t xml:space="preserve"> </w:t>
      </w:r>
      <w:r>
        <w:rPr>
          <w:rFonts w:eastAsia="Times New Roman" w:cs="Times New Roman"/>
          <w:szCs w:val="24"/>
        </w:rPr>
        <w:t xml:space="preserve">Η </w:t>
      </w:r>
      <w:r w:rsidRPr="00DE761B">
        <w:rPr>
          <w:rFonts w:eastAsia="Times New Roman" w:cs="Times New Roman"/>
          <w:szCs w:val="24"/>
        </w:rPr>
        <w:t>καταγεγραμμένη ανεργία είναι 30%</w:t>
      </w:r>
      <w:r>
        <w:rPr>
          <w:rFonts w:eastAsia="Times New Roman" w:cs="Times New Roman"/>
          <w:szCs w:val="24"/>
        </w:rPr>
        <w:t>.</w:t>
      </w:r>
      <w:r w:rsidRPr="00DE761B">
        <w:rPr>
          <w:rFonts w:eastAsia="Times New Roman" w:cs="Times New Roman"/>
          <w:szCs w:val="24"/>
        </w:rPr>
        <w:t xml:space="preserve"> </w:t>
      </w:r>
      <w:r>
        <w:rPr>
          <w:rFonts w:eastAsia="Times New Roman" w:cs="Times New Roman"/>
          <w:szCs w:val="24"/>
        </w:rPr>
        <w:t>Ρ</w:t>
      </w:r>
      <w:r w:rsidRPr="00DE761B">
        <w:rPr>
          <w:rFonts w:eastAsia="Times New Roman" w:cs="Times New Roman"/>
          <w:szCs w:val="24"/>
        </w:rPr>
        <w:t xml:space="preserve">ωτήστε τον τοπικό </w:t>
      </w:r>
      <w:r>
        <w:rPr>
          <w:rFonts w:eastAsia="Times New Roman" w:cs="Times New Roman"/>
          <w:szCs w:val="24"/>
        </w:rPr>
        <w:t>ΟΑΕΔ. Δ</w:t>
      </w:r>
      <w:r w:rsidRPr="00DE761B">
        <w:rPr>
          <w:rFonts w:eastAsia="Times New Roman" w:cs="Times New Roman"/>
          <w:szCs w:val="24"/>
        </w:rPr>
        <w:t>εν είναι ούτε 19</w:t>
      </w:r>
      <w:r>
        <w:rPr>
          <w:rFonts w:eastAsia="Times New Roman" w:cs="Times New Roman"/>
          <w:szCs w:val="24"/>
        </w:rPr>
        <w:t>%</w:t>
      </w:r>
      <w:r w:rsidRPr="00DE761B">
        <w:rPr>
          <w:rFonts w:eastAsia="Times New Roman" w:cs="Times New Roman"/>
          <w:szCs w:val="24"/>
        </w:rPr>
        <w:t xml:space="preserve"> ούτε 20</w:t>
      </w:r>
      <w:r>
        <w:rPr>
          <w:rFonts w:eastAsia="Times New Roman" w:cs="Times New Roman"/>
          <w:szCs w:val="24"/>
        </w:rPr>
        <w:t xml:space="preserve">%. </w:t>
      </w:r>
    </w:p>
    <w:p w14:paraId="2D05F76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Και έρχεται το 201</w:t>
      </w:r>
      <w:r w:rsidRPr="00DE761B">
        <w:rPr>
          <w:rFonts w:eastAsia="Times New Roman" w:cs="Times New Roman"/>
          <w:szCs w:val="24"/>
        </w:rPr>
        <w:t>6 ο κ</w:t>
      </w:r>
      <w:r>
        <w:rPr>
          <w:rFonts w:eastAsia="Times New Roman" w:cs="Times New Roman"/>
          <w:szCs w:val="24"/>
        </w:rPr>
        <w:t>.</w:t>
      </w:r>
      <w:r w:rsidRPr="00DE761B">
        <w:rPr>
          <w:rFonts w:eastAsia="Times New Roman" w:cs="Times New Roman"/>
          <w:szCs w:val="24"/>
        </w:rPr>
        <w:t xml:space="preserve"> Κουρουμπλής στο</w:t>
      </w:r>
      <w:r>
        <w:rPr>
          <w:rFonts w:eastAsia="Times New Roman" w:cs="Times New Roman"/>
          <w:szCs w:val="24"/>
        </w:rPr>
        <w:t>ν</w:t>
      </w:r>
      <w:r w:rsidRPr="00DE761B">
        <w:rPr>
          <w:rFonts w:eastAsia="Times New Roman" w:cs="Times New Roman"/>
          <w:szCs w:val="24"/>
        </w:rPr>
        <w:t xml:space="preserve"> Βόλο και</w:t>
      </w:r>
      <w:r>
        <w:rPr>
          <w:rFonts w:eastAsia="Times New Roman" w:cs="Times New Roman"/>
          <w:szCs w:val="24"/>
        </w:rPr>
        <w:t xml:space="preserve"> ανακοινώνει</w:t>
      </w:r>
      <w:r w:rsidRPr="00DE761B">
        <w:rPr>
          <w:rFonts w:eastAsia="Times New Roman" w:cs="Times New Roman"/>
          <w:szCs w:val="24"/>
        </w:rPr>
        <w:t xml:space="preserve"> τη δυνατότητα για ελαφρές επισκευές στο λιμάνι εκτός δεξαμενής μη ρυπογόνες</w:t>
      </w:r>
      <w:r>
        <w:rPr>
          <w:rFonts w:eastAsia="Times New Roman" w:cs="Times New Roman"/>
          <w:szCs w:val="24"/>
        </w:rPr>
        <w:t xml:space="preserve"> και τον χειροκροτούμε όλοι. Π</w:t>
      </w:r>
      <w:r w:rsidRPr="00DE761B">
        <w:rPr>
          <w:rFonts w:eastAsia="Times New Roman" w:cs="Times New Roman"/>
          <w:szCs w:val="24"/>
        </w:rPr>
        <w:t>ερνάει τον Οκτώβριο το</w:t>
      </w:r>
      <w:r>
        <w:rPr>
          <w:rFonts w:eastAsia="Times New Roman" w:cs="Times New Roman"/>
          <w:szCs w:val="24"/>
        </w:rPr>
        <w:t>υ</w:t>
      </w:r>
      <w:r w:rsidRPr="00DE761B">
        <w:rPr>
          <w:rFonts w:eastAsia="Times New Roman" w:cs="Times New Roman"/>
          <w:szCs w:val="24"/>
        </w:rPr>
        <w:t xml:space="preserve"> </w:t>
      </w:r>
      <w:r>
        <w:rPr>
          <w:rFonts w:eastAsia="Times New Roman" w:cs="Times New Roman"/>
          <w:szCs w:val="24"/>
        </w:rPr>
        <w:t>20</w:t>
      </w:r>
      <w:r w:rsidRPr="00DE761B">
        <w:rPr>
          <w:rFonts w:eastAsia="Times New Roman" w:cs="Times New Roman"/>
          <w:szCs w:val="24"/>
        </w:rPr>
        <w:t xml:space="preserve">17 </w:t>
      </w:r>
      <w:r>
        <w:rPr>
          <w:rFonts w:eastAsia="Times New Roman" w:cs="Times New Roman"/>
          <w:szCs w:val="24"/>
        </w:rPr>
        <w:t>στο νομοσχέδιο του Υ</w:t>
      </w:r>
      <w:r w:rsidRPr="00DE761B">
        <w:rPr>
          <w:rFonts w:eastAsia="Times New Roman" w:cs="Times New Roman"/>
          <w:szCs w:val="24"/>
        </w:rPr>
        <w:t xml:space="preserve">πουργείου Εμπορικής Ναυτιλίας </w:t>
      </w:r>
      <w:r>
        <w:rPr>
          <w:rFonts w:eastAsia="Times New Roman" w:cs="Times New Roman"/>
          <w:szCs w:val="24"/>
        </w:rPr>
        <w:t>η διάταξη</w:t>
      </w:r>
      <w:r w:rsidRPr="00DE761B">
        <w:rPr>
          <w:rFonts w:eastAsia="Times New Roman" w:cs="Times New Roman"/>
          <w:szCs w:val="24"/>
        </w:rPr>
        <w:t xml:space="preserve"> και δύο χρόνια περιμένουμε την απόφαση αυτή για να δοθεί η δυνατότητα στο λιμάνι του Βόλου</w:t>
      </w:r>
      <w:r>
        <w:rPr>
          <w:rFonts w:eastAsia="Times New Roman" w:cs="Times New Roman"/>
          <w:szCs w:val="24"/>
        </w:rPr>
        <w:t>. Κ</w:t>
      </w:r>
      <w:r w:rsidRPr="00DE761B">
        <w:rPr>
          <w:rFonts w:eastAsia="Times New Roman" w:cs="Times New Roman"/>
          <w:szCs w:val="24"/>
        </w:rPr>
        <w:t>αι αγναντεύ</w:t>
      </w:r>
      <w:r>
        <w:rPr>
          <w:rFonts w:eastAsia="Times New Roman" w:cs="Times New Roman"/>
          <w:szCs w:val="24"/>
        </w:rPr>
        <w:t>ουν</w:t>
      </w:r>
      <w:r w:rsidRPr="00DE761B">
        <w:rPr>
          <w:rFonts w:eastAsia="Times New Roman" w:cs="Times New Roman"/>
          <w:szCs w:val="24"/>
        </w:rPr>
        <w:t xml:space="preserve"> τη θάλασσα </w:t>
      </w:r>
      <w:r>
        <w:rPr>
          <w:rFonts w:eastAsia="Times New Roman" w:cs="Times New Roman"/>
          <w:szCs w:val="24"/>
        </w:rPr>
        <w:t>χίλιοι διακόσιοι</w:t>
      </w:r>
      <w:r w:rsidRPr="00DE761B">
        <w:rPr>
          <w:rFonts w:eastAsia="Times New Roman" w:cs="Times New Roman"/>
          <w:szCs w:val="24"/>
        </w:rPr>
        <w:t xml:space="preserve"> α</w:t>
      </w:r>
      <w:r w:rsidRPr="00DE761B">
        <w:rPr>
          <w:rFonts w:eastAsia="Times New Roman" w:cs="Times New Roman"/>
          <w:szCs w:val="24"/>
        </w:rPr>
        <w:t>πολύτως εξειδικευμέν</w:t>
      </w:r>
      <w:r>
        <w:rPr>
          <w:rFonts w:eastAsia="Times New Roman" w:cs="Times New Roman"/>
          <w:szCs w:val="24"/>
        </w:rPr>
        <w:t>οι</w:t>
      </w:r>
      <w:r w:rsidRPr="00DE761B">
        <w:rPr>
          <w:rFonts w:eastAsia="Times New Roman" w:cs="Times New Roman"/>
          <w:szCs w:val="24"/>
        </w:rPr>
        <w:t xml:space="preserve"> εργατοτεχνίτες</w:t>
      </w:r>
      <w:r>
        <w:rPr>
          <w:rFonts w:eastAsia="Times New Roman" w:cs="Times New Roman"/>
          <w:szCs w:val="24"/>
        </w:rPr>
        <w:t>,</w:t>
      </w:r>
      <w:r w:rsidRPr="00DE761B">
        <w:rPr>
          <w:rFonts w:eastAsia="Times New Roman" w:cs="Times New Roman"/>
          <w:szCs w:val="24"/>
        </w:rPr>
        <w:t xml:space="preserve"> </w:t>
      </w:r>
      <w:r>
        <w:rPr>
          <w:rFonts w:eastAsia="Times New Roman" w:cs="Times New Roman"/>
          <w:szCs w:val="24"/>
        </w:rPr>
        <w:t>που</w:t>
      </w:r>
      <w:r w:rsidRPr="00DE761B">
        <w:rPr>
          <w:rFonts w:eastAsia="Times New Roman" w:cs="Times New Roman"/>
          <w:szCs w:val="24"/>
        </w:rPr>
        <w:t xml:space="preserve"> περιμέν</w:t>
      </w:r>
      <w:r>
        <w:rPr>
          <w:rFonts w:eastAsia="Times New Roman" w:cs="Times New Roman"/>
          <w:szCs w:val="24"/>
        </w:rPr>
        <w:t xml:space="preserve">ουν </w:t>
      </w:r>
      <w:r w:rsidRPr="00DE761B">
        <w:rPr>
          <w:rFonts w:eastAsia="Times New Roman" w:cs="Times New Roman"/>
          <w:szCs w:val="24"/>
        </w:rPr>
        <w:t>δουλειά</w:t>
      </w:r>
      <w:r>
        <w:rPr>
          <w:rFonts w:eastAsia="Times New Roman" w:cs="Times New Roman"/>
          <w:szCs w:val="24"/>
        </w:rPr>
        <w:t>!</w:t>
      </w:r>
    </w:p>
    <w:p w14:paraId="2D05F76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w:t>
      </w:r>
      <w:r w:rsidRPr="00DE761B">
        <w:rPr>
          <w:rFonts w:eastAsia="Times New Roman" w:cs="Times New Roman"/>
          <w:szCs w:val="24"/>
        </w:rPr>
        <w:t>οια</w:t>
      </w:r>
      <w:r>
        <w:rPr>
          <w:rFonts w:eastAsia="Times New Roman" w:cs="Times New Roman"/>
          <w:szCs w:val="24"/>
        </w:rPr>
        <w:t xml:space="preserve"> συμφέροντα εμπόδιζαν τον κ. Κ</w:t>
      </w:r>
      <w:r w:rsidRPr="00DE761B">
        <w:rPr>
          <w:rFonts w:eastAsia="Times New Roman" w:cs="Times New Roman"/>
          <w:szCs w:val="24"/>
        </w:rPr>
        <w:t>ουρουμπλή και ποια σ</w:t>
      </w:r>
      <w:r>
        <w:rPr>
          <w:rFonts w:eastAsia="Times New Roman" w:cs="Times New Roman"/>
          <w:szCs w:val="24"/>
        </w:rPr>
        <w:t>υμφέροντα εμποδίζουν εσάς, κύριε Κ</w:t>
      </w:r>
      <w:r w:rsidRPr="00DE761B">
        <w:rPr>
          <w:rFonts w:eastAsia="Times New Roman" w:cs="Times New Roman"/>
          <w:szCs w:val="24"/>
        </w:rPr>
        <w:t>ουβέλη</w:t>
      </w:r>
      <w:r>
        <w:rPr>
          <w:rFonts w:eastAsia="Times New Roman" w:cs="Times New Roman"/>
          <w:szCs w:val="24"/>
        </w:rPr>
        <w:t>,</w:t>
      </w:r>
      <w:r w:rsidRPr="00DE761B">
        <w:rPr>
          <w:rFonts w:eastAsia="Times New Roman" w:cs="Times New Roman"/>
          <w:szCs w:val="24"/>
        </w:rPr>
        <w:t xml:space="preserve"> να εκδώσετε αυτή την υπουργική απόφαση</w:t>
      </w:r>
      <w:r>
        <w:rPr>
          <w:rFonts w:eastAsia="Times New Roman" w:cs="Times New Roman"/>
          <w:szCs w:val="24"/>
        </w:rPr>
        <w:t>,</w:t>
      </w:r>
      <w:r w:rsidRPr="00DE761B">
        <w:rPr>
          <w:rFonts w:eastAsia="Times New Roman" w:cs="Times New Roman"/>
          <w:szCs w:val="24"/>
        </w:rPr>
        <w:t xml:space="preserve"> να ανασάν</w:t>
      </w:r>
      <w:r>
        <w:rPr>
          <w:rFonts w:eastAsia="Times New Roman" w:cs="Times New Roman"/>
          <w:szCs w:val="24"/>
        </w:rPr>
        <w:t>ει</w:t>
      </w:r>
      <w:r w:rsidRPr="00DE761B">
        <w:rPr>
          <w:rFonts w:eastAsia="Times New Roman" w:cs="Times New Roman"/>
          <w:szCs w:val="24"/>
        </w:rPr>
        <w:t xml:space="preserve"> το λιμάνι του Βόλου</w:t>
      </w:r>
      <w:r>
        <w:rPr>
          <w:rFonts w:eastAsia="Times New Roman" w:cs="Times New Roman"/>
          <w:szCs w:val="24"/>
        </w:rPr>
        <w:t>;</w:t>
      </w:r>
      <w:r w:rsidRPr="00DE761B">
        <w:rPr>
          <w:rFonts w:eastAsia="Times New Roman" w:cs="Times New Roman"/>
          <w:szCs w:val="24"/>
        </w:rPr>
        <w:t xml:space="preserve"> </w:t>
      </w:r>
      <w:r>
        <w:rPr>
          <w:rFonts w:eastAsia="Times New Roman" w:cs="Times New Roman"/>
          <w:szCs w:val="24"/>
        </w:rPr>
        <w:t>Δε</w:t>
      </w:r>
      <w:r w:rsidRPr="00DE761B">
        <w:rPr>
          <w:rFonts w:eastAsia="Times New Roman" w:cs="Times New Roman"/>
          <w:szCs w:val="24"/>
        </w:rPr>
        <w:t xml:space="preserve">ν </w:t>
      </w:r>
      <w:r w:rsidRPr="00DE761B">
        <w:rPr>
          <w:rFonts w:eastAsia="Times New Roman" w:cs="Times New Roman"/>
          <w:szCs w:val="24"/>
        </w:rPr>
        <w:lastRenderedPageBreak/>
        <w:t xml:space="preserve">εκμεταλλεύεστε </w:t>
      </w:r>
      <w:r>
        <w:rPr>
          <w:rFonts w:eastAsia="Times New Roman" w:cs="Times New Roman"/>
          <w:szCs w:val="24"/>
        </w:rPr>
        <w:t xml:space="preserve">τις </w:t>
      </w:r>
      <w:r w:rsidRPr="00DE761B">
        <w:rPr>
          <w:rFonts w:eastAsia="Times New Roman" w:cs="Times New Roman"/>
          <w:szCs w:val="24"/>
        </w:rPr>
        <w:t>υ</w:t>
      </w:r>
      <w:r w:rsidRPr="00DE761B">
        <w:rPr>
          <w:rFonts w:eastAsia="Times New Roman" w:cs="Times New Roman"/>
          <w:szCs w:val="24"/>
        </w:rPr>
        <w:t>ποδομές</w:t>
      </w:r>
      <w:r>
        <w:rPr>
          <w:rFonts w:eastAsia="Times New Roman" w:cs="Times New Roman"/>
          <w:szCs w:val="24"/>
        </w:rPr>
        <w:t>, ρημάζουν. Οι γερανογέφυρες ε</w:t>
      </w:r>
      <w:r w:rsidRPr="00DE761B">
        <w:rPr>
          <w:rFonts w:eastAsia="Times New Roman" w:cs="Times New Roman"/>
          <w:szCs w:val="24"/>
        </w:rPr>
        <w:t>ίναι μιας άλλης εποχής</w:t>
      </w:r>
      <w:r>
        <w:rPr>
          <w:rFonts w:eastAsia="Times New Roman" w:cs="Times New Roman"/>
          <w:szCs w:val="24"/>
        </w:rPr>
        <w:t>. Δ</w:t>
      </w:r>
      <w:r w:rsidRPr="00DE761B">
        <w:rPr>
          <w:rFonts w:eastAsia="Times New Roman" w:cs="Times New Roman"/>
          <w:szCs w:val="24"/>
        </w:rPr>
        <w:t xml:space="preserve">εν έχει γίνει ούτε μία επένδυση στο λιμάνι του </w:t>
      </w:r>
      <w:r>
        <w:rPr>
          <w:rFonts w:eastAsia="Times New Roman" w:cs="Times New Roman"/>
          <w:szCs w:val="24"/>
        </w:rPr>
        <w:t xml:space="preserve">Βόλου εδώ και τέσσερα </w:t>
      </w:r>
      <w:r w:rsidRPr="00DE761B">
        <w:rPr>
          <w:rFonts w:eastAsia="Times New Roman" w:cs="Times New Roman"/>
          <w:szCs w:val="24"/>
        </w:rPr>
        <w:t>χρόνια</w:t>
      </w:r>
      <w:r>
        <w:rPr>
          <w:rFonts w:eastAsia="Times New Roman" w:cs="Times New Roman"/>
          <w:szCs w:val="24"/>
        </w:rPr>
        <w:t>!</w:t>
      </w:r>
    </w:p>
    <w:p w14:paraId="2D05F76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Και μου λέτε, μέσα από ένα</w:t>
      </w:r>
      <w:r w:rsidRPr="00DE761B">
        <w:rPr>
          <w:rFonts w:eastAsia="Times New Roman" w:cs="Times New Roman"/>
          <w:szCs w:val="24"/>
        </w:rPr>
        <w:t xml:space="preserve"> νομοσχέδιο</w:t>
      </w:r>
      <w:r>
        <w:rPr>
          <w:rFonts w:eastAsia="Times New Roman" w:cs="Times New Roman"/>
          <w:szCs w:val="24"/>
        </w:rPr>
        <w:t xml:space="preserve"> θολό και ασαφές, ότι θα προσελκύσουμε</w:t>
      </w:r>
      <w:r w:rsidRPr="00DE761B">
        <w:rPr>
          <w:rFonts w:eastAsia="Times New Roman" w:cs="Times New Roman"/>
          <w:szCs w:val="24"/>
        </w:rPr>
        <w:t xml:space="preserve"> επενδυτές στο λιμάνι του Βόλου</w:t>
      </w:r>
      <w:r>
        <w:rPr>
          <w:rFonts w:eastAsia="Times New Roman" w:cs="Times New Roman"/>
          <w:szCs w:val="24"/>
        </w:rPr>
        <w:t>;</w:t>
      </w:r>
      <w:r w:rsidRPr="00DE761B">
        <w:rPr>
          <w:rFonts w:eastAsia="Times New Roman" w:cs="Times New Roman"/>
          <w:szCs w:val="24"/>
        </w:rPr>
        <w:t xml:space="preserve"> </w:t>
      </w:r>
      <w:r>
        <w:rPr>
          <w:rFonts w:eastAsia="Times New Roman" w:cs="Times New Roman"/>
          <w:szCs w:val="24"/>
        </w:rPr>
        <w:t>Δ</w:t>
      </w:r>
      <w:r w:rsidRPr="00DE761B">
        <w:rPr>
          <w:rFonts w:eastAsia="Times New Roman" w:cs="Times New Roman"/>
          <w:szCs w:val="24"/>
        </w:rPr>
        <w:t>εν είναι</w:t>
      </w:r>
      <w:r w:rsidRPr="00DE761B">
        <w:rPr>
          <w:rFonts w:eastAsia="Times New Roman" w:cs="Times New Roman"/>
          <w:szCs w:val="24"/>
        </w:rPr>
        <w:t xml:space="preserve"> τυχαίο λιμάνι</w:t>
      </w:r>
      <w:r>
        <w:rPr>
          <w:rFonts w:eastAsia="Times New Roman" w:cs="Times New Roman"/>
          <w:szCs w:val="24"/>
        </w:rPr>
        <w:t>,</w:t>
      </w:r>
      <w:r w:rsidRPr="00DE761B">
        <w:rPr>
          <w:rFonts w:eastAsia="Times New Roman" w:cs="Times New Roman"/>
          <w:szCs w:val="24"/>
        </w:rPr>
        <w:t xml:space="preserve"> δεν είναι της ίδιας σειράς με όλα τα υπόλοιπα λιμάνια</w:t>
      </w:r>
      <w:r>
        <w:rPr>
          <w:rFonts w:eastAsia="Times New Roman" w:cs="Times New Roman"/>
          <w:szCs w:val="24"/>
        </w:rPr>
        <w:t>,</w:t>
      </w:r>
      <w:r w:rsidRPr="00DE761B">
        <w:rPr>
          <w:rFonts w:eastAsia="Times New Roman" w:cs="Times New Roman"/>
          <w:szCs w:val="24"/>
        </w:rPr>
        <w:t xml:space="preserve"> που συζητάμε με το σημερινό νομοσχέδιο</w:t>
      </w:r>
      <w:r>
        <w:rPr>
          <w:rFonts w:eastAsia="Times New Roman" w:cs="Times New Roman"/>
          <w:szCs w:val="24"/>
        </w:rPr>
        <w:t>. Τ</w:t>
      </w:r>
      <w:r w:rsidRPr="00DE761B">
        <w:rPr>
          <w:rFonts w:eastAsia="Times New Roman" w:cs="Times New Roman"/>
          <w:szCs w:val="24"/>
        </w:rPr>
        <w:t>ο αγνοείτε και το αφήνετε να ρημάζει</w:t>
      </w:r>
      <w:r>
        <w:rPr>
          <w:rFonts w:eastAsia="Times New Roman" w:cs="Times New Roman"/>
          <w:szCs w:val="24"/>
        </w:rPr>
        <w:t>. Ε</w:t>
      </w:r>
      <w:r w:rsidRPr="00DE761B">
        <w:rPr>
          <w:rFonts w:eastAsia="Times New Roman" w:cs="Times New Roman"/>
          <w:szCs w:val="24"/>
        </w:rPr>
        <w:t>ίναι</w:t>
      </w:r>
      <w:r>
        <w:rPr>
          <w:rFonts w:eastAsia="Times New Roman" w:cs="Times New Roman"/>
          <w:szCs w:val="24"/>
        </w:rPr>
        <w:t>,</w:t>
      </w:r>
      <w:r w:rsidRPr="00DE761B">
        <w:rPr>
          <w:rFonts w:eastAsia="Times New Roman" w:cs="Times New Roman"/>
          <w:szCs w:val="24"/>
        </w:rPr>
        <w:t xml:space="preserve"> </w:t>
      </w:r>
      <w:r>
        <w:rPr>
          <w:rFonts w:eastAsia="Times New Roman" w:cs="Times New Roman"/>
          <w:szCs w:val="24"/>
        </w:rPr>
        <w:t>όμως,</w:t>
      </w:r>
      <w:r w:rsidRPr="00DE761B">
        <w:rPr>
          <w:rFonts w:eastAsia="Times New Roman" w:cs="Times New Roman"/>
          <w:szCs w:val="24"/>
        </w:rPr>
        <w:t xml:space="preserve"> ο οικονομικός πνεύμονας όχι μόνο του Βόλο</w:t>
      </w:r>
      <w:r>
        <w:rPr>
          <w:rFonts w:eastAsia="Times New Roman" w:cs="Times New Roman"/>
          <w:szCs w:val="24"/>
        </w:rPr>
        <w:t>υ</w:t>
      </w:r>
      <w:r>
        <w:rPr>
          <w:rFonts w:eastAsia="Times New Roman" w:cs="Times New Roman"/>
          <w:szCs w:val="24"/>
        </w:rPr>
        <w:t>,</w:t>
      </w:r>
      <w:r>
        <w:rPr>
          <w:rFonts w:eastAsia="Times New Roman" w:cs="Times New Roman"/>
          <w:szCs w:val="24"/>
        </w:rPr>
        <w:t xml:space="preserve"> αλλά ολόκληρης της Θεσσαλίας, κ</w:t>
      </w:r>
      <w:r w:rsidRPr="00DE761B">
        <w:rPr>
          <w:rFonts w:eastAsia="Times New Roman" w:cs="Times New Roman"/>
          <w:szCs w:val="24"/>
        </w:rPr>
        <w:t>ύριε Υπουργέ</w:t>
      </w:r>
      <w:r>
        <w:rPr>
          <w:rFonts w:eastAsia="Times New Roman" w:cs="Times New Roman"/>
          <w:szCs w:val="24"/>
        </w:rPr>
        <w:t xml:space="preserve">. </w:t>
      </w:r>
      <w:r w:rsidRPr="00DE761B">
        <w:rPr>
          <w:rFonts w:eastAsia="Times New Roman" w:cs="Times New Roman"/>
          <w:szCs w:val="24"/>
        </w:rPr>
        <w:t xml:space="preserve">Και </w:t>
      </w:r>
      <w:r w:rsidRPr="00DE761B">
        <w:rPr>
          <w:rFonts w:eastAsia="Times New Roman" w:cs="Times New Roman"/>
          <w:szCs w:val="24"/>
        </w:rPr>
        <w:t>είμαι υποχρεωμένος να ασκήσω αυτή την κριτική τούτη την ώρα</w:t>
      </w:r>
      <w:r>
        <w:rPr>
          <w:rFonts w:eastAsia="Times New Roman" w:cs="Times New Roman"/>
          <w:szCs w:val="24"/>
        </w:rPr>
        <w:t>,</w:t>
      </w:r>
      <w:r w:rsidRPr="00DE761B">
        <w:rPr>
          <w:rFonts w:eastAsia="Times New Roman" w:cs="Times New Roman"/>
          <w:szCs w:val="24"/>
        </w:rPr>
        <w:t xml:space="preserve"> γιατί βλέπω υποδομές να ρημάζουν</w:t>
      </w:r>
      <w:r>
        <w:rPr>
          <w:rFonts w:eastAsia="Times New Roman" w:cs="Times New Roman"/>
          <w:szCs w:val="24"/>
        </w:rPr>
        <w:t>.</w:t>
      </w:r>
    </w:p>
    <w:p w14:paraId="2D05F76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w:t>
      </w:r>
      <w:r w:rsidRPr="00DE761B">
        <w:rPr>
          <w:rFonts w:eastAsia="Times New Roman" w:cs="Times New Roman"/>
          <w:szCs w:val="24"/>
        </w:rPr>
        <w:t>αι δεν είναι μόνο αυτό</w:t>
      </w:r>
      <w:r>
        <w:rPr>
          <w:rFonts w:eastAsia="Times New Roman" w:cs="Times New Roman"/>
          <w:szCs w:val="24"/>
        </w:rPr>
        <w:t>,</w:t>
      </w:r>
      <w:r w:rsidRPr="00DE761B">
        <w:rPr>
          <w:rFonts w:eastAsia="Times New Roman" w:cs="Times New Roman"/>
          <w:szCs w:val="24"/>
        </w:rPr>
        <w:t xml:space="preserve"> κ</w:t>
      </w:r>
      <w:r>
        <w:rPr>
          <w:rFonts w:eastAsia="Times New Roman" w:cs="Times New Roman"/>
          <w:szCs w:val="24"/>
        </w:rPr>
        <w:t>ύριε Υπουργέ. Τα νέα από το Βόλο δ</w:t>
      </w:r>
      <w:r w:rsidRPr="00DE761B">
        <w:rPr>
          <w:rFonts w:eastAsia="Times New Roman" w:cs="Times New Roman"/>
          <w:szCs w:val="24"/>
        </w:rPr>
        <w:t xml:space="preserve">εν </w:t>
      </w:r>
      <w:r>
        <w:rPr>
          <w:rFonts w:eastAsia="Times New Roman" w:cs="Times New Roman"/>
          <w:szCs w:val="24"/>
        </w:rPr>
        <w:t xml:space="preserve">είναι </w:t>
      </w:r>
      <w:r w:rsidRPr="00DE761B">
        <w:rPr>
          <w:rFonts w:eastAsia="Times New Roman" w:cs="Times New Roman"/>
          <w:szCs w:val="24"/>
        </w:rPr>
        <w:t>καθόλου καλά</w:t>
      </w:r>
      <w:r>
        <w:rPr>
          <w:rFonts w:eastAsia="Times New Roman" w:cs="Times New Roman"/>
          <w:szCs w:val="24"/>
        </w:rPr>
        <w:t>. Ζει το τρίτο κύμα αποβιομηχάνισης επί ημερών</w:t>
      </w:r>
      <w:r w:rsidRPr="00DE761B">
        <w:rPr>
          <w:rFonts w:eastAsia="Times New Roman" w:cs="Times New Roman"/>
          <w:szCs w:val="24"/>
        </w:rPr>
        <w:t xml:space="preserve"> ΣΥΡΙΖΑ</w:t>
      </w:r>
      <w:r>
        <w:rPr>
          <w:rFonts w:eastAsia="Times New Roman" w:cs="Times New Roman"/>
          <w:szCs w:val="24"/>
        </w:rPr>
        <w:t>. Και άλλη μεγάλη βιομηχανί</w:t>
      </w:r>
      <w:r>
        <w:rPr>
          <w:rFonts w:eastAsia="Times New Roman" w:cs="Times New Roman"/>
          <w:szCs w:val="24"/>
        </w:rPr>
        <w:t>α ανακοίνωσε</w:t>
      </w:r>
      <w:r w:rsidRPr="00DE761B">
        <w:rPr>
          <w:rFonts w:eastAsia="Times New Roman" w:cs="Times New Roman"/>
          <w:szCs w:val="24"/>
        </w:rPr>
        <w:t xml:space="preserve"> εκ περιτροπής εργασίας μόλις προχθές</w:t>
      </w:r>
      <w:r>
        <w:rPr>
          <w:rFonts w:eastAsia="Times New Roman" w:cs="Times New Roman"/>
          <w:szCs w:val="24"/>
        </w:rPr>
        <w:t>. Έ</w:t>
      </w:r>
      <w:r w:rsidRPr="00DE761B">
        <w:rPr>
          <w:rFonts w:eastAsia="Times New Roman" w:cs="Times New Roman"/>
          <w:szCs w:val="24"/>
        </w:rPr>
        <w:t>χο</w:t>
      </w:r>
      <w:r>
        <w:rPr>
          <w:rFonts w:eastAsia="Times New Roman" w:cs="Times New Roman"/>
          <w:szCs w:val="24"/>
        </w:rPr>
        <w:t xml:space="preserve">υν προηγηθεί τα κλεισίματα του </w:t>
      </w:r>
      <w:r>
        <w:rPr>
          <w:rFonts w:eastAsia="Times New Roman" w:cs="Times New Roman"/>
          <w:szCs w:val="24"/>
        </w:rPr>
        <w:t>«</w:t>
      </w:r>
      <w:r>
        <w:rPr>
          <w:rFonts w:eastAsia="Times New Roman" w:cs="Times New Roman"/>
          <w:szCs w:val="24"/>
        </w:rPr>
        <w:t>Ι</w:t>
      </w:r>
      <w:r w:rsidRPr="00DE761B">
        <w:rPr>
          <w:rFonts w:eastAsia="Times New Roman" w:cs="Times New Roman"/>
          <w:szCs w:val="24"/>
        </w:rPr>
        <w:t>ΜΑΝΤΑ</w:t>
      </w:r>
      <w:r>
        <w:rPr>
          <w:rFonts w:eastAsia="Times New Roman" w:cs="Times New Roman"/>
          <w:szCs w:val="24"/>
        </w:rPr>
        <w:t>»</w:t>
      </w:r>
      <w:r w:rsidRPr="00DE761B">
        <w:rPr>
          <w:rFonts w:eastAsia="Times New Roman" w:cs="Times New Roman"/>
          <w:szCs w:val="24"/>
        </w:rPr>
        <w:t xml:space="preserve"> και της </w:t>
      </w:r>
      <w:r>
        <w:rPr>
          <w:rFonts w:eastAsia="Times New Roman" w:cs="Times New Roman"/>
          <w:szCs w:val="24"/>
        </w:rPr>
        <w:t>«</w:t>
      </w:r>
      <w:r w:rsidRPr="006E31EB">
        <w:rPr>
          <w:rFonts w:eastAsia="Times New Roman" w:cs="Times New Roman"/>
          <w:szCs w:val="24"/>
          <w:lang w:val="en-US"/>
        </w:rPr>
        <w:t>COCA</w:t>
      </w:r>
      <w:r w:rsidRPr="00DE761B">
        <w:rPr>
          <w:rFonts w:eastAsia="Times New Roman" w:cs="Times New Roman"/>
          <w:szCs w:val="24"/>
        </w:rPr>
        <w:t xml:space="preserve"> </w:t>
      </w:r>
      <w:r w:rsidRPr="006E31EB">
        <w:rPr>
          <w:rFonts w:eastAsia="Times New Roman" w:cs="Times New Roman"/>
          <w:szCs w:val="24"/>
          <w:lang w:val="en-US"/>
        </w:rPr>
        <w:t>COLA</w:t>
      </w:r>
      <w:r>
        <w:rPr>
          <w:rFonts w:eastAsia="Times New Roman" w:cs="Times New Roman"/>
          <w:szCs w:val="24"/>
        </w:rPr>
        <w:t>»</w:t>
      </w:r>
      <w:r>
        <w:rPr>
          <w:rFonts w:eastAsia="Times New Roman" w:cs="Times New Roman"/>
          <w:szCs w:val="24"/>
        </w:rPr>
        <w:t>. Είναι</w:t>
      </w:r>
      <w:r w:rsidRPr="00DE761B">
        <w:rPr>
          <w:rFonts w:eastAsia="Times New Roman" w:cs="Times New Roman"/>
          <w:szCs w:val="24"/>
        </w:rPr>
        <w:t xml:space="preserve"> χιλιάδες </w:t>
      </w:r>
      <w:r>
        <w:rPr>
          <w:rFonts w:eastAsia="Times New Roman" w:cs="Times New Roman"/>
          <w:szCs w:val="24"/>
        </w:rPr>
        <w:t>ο</w:t>
      </w:r>
      <w:r w:rsidRPr="00DE761B">
        <w:rPr>
          <w:rFonts w:eastAsia="Times New Roman" w:cs="Times New Roman"/>
          <w:szCs w:val="24"/>
        </w:rPr>
        <w:t>ι άνεργοι</w:t>
      </w:r>
      <w:r>
        <w:rPr>
          <w:rFonts w:eastAsia="Times New Roman" w:cs="Times New Roman"/>
          <w:szCs w:val="24"/>
        </w:rPr>
        <w:t>. Δ</w:t>
      </w:r>
      <w:r w:rsidRPr="00DE761B">
        <w:rPr>
          <w:rFonts w:eastAsia="Times New Roman" w:cs="Times New Roman"/>
          <w:szCs w:val="24"/>
        </w:rPr>
        <w:t>εν έχει εκπονηθεί ού</w:t>
      </w:r>
      <w:r>
        <w:rPr>
          <w:rFonts w:eastAsia="Times New Roman" w:cs="Times New Roman"/>
          <w:szCs w:val="24"/>
        </w:rPr>
        <w:t>τε ένα πρόγραμμα απασχόλησης γι’</w:t>
      </w:r>
      <w:r w:rsidRPr="00DE761B">
        <w:rPr>
          <w:rFonts w:eastAsia="Times New Roman" w:cs="Times New Roman"/>
          <w:szCs w:val="24"/>
        </w:rPr>
        <w:t xml:space="preserve"> αυτή</w:t>
      </w:r>
      <w:r>
        <w:rPr>
          <w:rFonts w:eastAsia="Times New Roman" w:cs="Times New Roman"/>
          <w:szCs w:val="24"/>
        </w:rPr>
        <w:t>ν</w:t>
      </w:r>
      <w:r w:rsidRPr="00DE761B">
        <w:rPr>
          <w:rFonts w:eastAsia="Times New Roman" w:cs="Times New Roman"/>
          <w:szCs w:val="24"/>
        </w:rPr>
        <w:t xml:space="preserve"> την περιοχή</w:t>
      </w:r>
      <w:r>
        <w:rPr>
          <w:rFonts w:eastAsia="Times New Roman" w:cs="Times New Roman"/>
          <w:szCs w:val="24"/>
        </w:rPr>
        <w:t>.</w:t>
      </w:r>
    </w:p>
    <w:p w14:paraId="2D05F76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Τι κάνετε, λοιπόν; Π</w:t>
      </w:r>
      <w:r w:rsidRPr="00DE761B">
        <w:rPr>
          <w:rFonts w:eastAsia="Times New Roman" w:cs="Times New Roman"/>
          <w:szCs w:val="24"/>
        </w:rPr>
        <w:t>ώς θα έρθει η ανάπτυξ</w:t>
      </w:r>
      <w:r w:rsidRPr="00DE761B">
        <w:rPr>
          <w:rFonts w:eastAsia="Times New Roman" w:cs="Times New Roman"/>
          <w:szCs w:val="24"/>
        </w:rPr>
        <w:t>η</w:t>
      </w:r>
      <w:r>
        <w:rPr>
          <w:rFonts w:eastAsia="Times New Roman" w:cs="Times New Roman"/>
          <w:szCs w:val="24"/>
        </w:rPr>
        <w:t>; Μ</w:t>
      </w:r>
      <w:r w:rsidRPr="00DE761B">
        <w:rPr>
          <w:rFonts w:eastAsia="Times New Roman" w:cs="Times New Roman"/>
          <w:szCs w:val="24"/>
        </w:rPr>
        <w:t>όνο με την ψήφιση νομοσχεδίων και με εξαγγελίες</w:t>
      </w:r>
      <w:r>
        <w:rPr>
          <w:rFonts w:eastAsia="Times New Roman" w:cs="Times New Roman"/>
          <w:szCs w:val="24"/>
        </w:rPr>
        <w:t xml:space="preserve">; Είναι μια περιοχή που διαθέτει όλα τα συγκριτικά πλεονεκτήματα. Και ο συνάδελφός σας </w:t>
      </w:r>
      <w:r w:rsidRPr="00DE761B">
        <w:rPr>
          <w:rFonts w:eastAsia="Times New Roman" w:cs="Times New Roman"/>
          <w:szCs w:val="24"/>
        </w:rPr>
        <w:t xml:space="preserve"> </w:t>
      </w:r>
      <w:r>
        <w:rPr>
          <w:rFonts w:eastAsia="Times New Roman" w:cs="Times New Roman"/>
          <w:szCs w:val="24"/>
        </w:rPr>
        <w:t>Υ</w:t>
      </w:r>
      <w:r w:rsidRPr="00DE761B">
        <w:rPr>
          <w:rFonts w:eastAsia="Times New Roman" w:cs="Times New Roman"/>
          <w:szCs w:val="24"/>
        </w:rPr>
        <w:t>πουργός</w:t>
      </w:r>
      <w:r>
        <w:rPr>
          <w:rFonts w:eastAsia="Times New Roman" w:cs="Times New Roman"/>
          <w:szCs w:val="24"/>
        </w:rPr>
        <w:t xml:space="preserve"> Άμυνας</w:t>
      </w:r>
      <w:r w:rsidRPr="00DE761B">
        <w:rPr>
          <w:rFonts w:eastAsia="Times New Roman" w:cs="Times New Roman"/>
          <w:szCs w:val="24"/>
        </w:rPr>
        <w:t xml:space="preserve"> εξαγγέλλ</w:t>
      </w:r>
      <w:r>
        <w:rPr>
          <w:rFonts w:eastAsia="Times New Roman" w:cs="Times New Roman"/>
          <w:szCs w:val="24"/>
        </w:rPr>
        <w:t>ει</w:t>
      </w:r>
      <w:r w:rsidRPr="00DE761B">
        <w:rPr>
          <w:rFonts w:eastAsia="Times New Roman" w:cs="Times New Roman"/>
          <w:szCs w:val="24"/>
        </w:rPr>
        <w:t xml:space="preserve"> ούτε λίγο ούτε πολύ ότι θα μετακομίσει και η ταξιαρχία πεζοναυτών</w:t>
      </w:r>
      <w:r>
        <w:rPr>
          <w:rFonts w:eastAsia="Times New Roman" w:cs="Times New Roman"/>
          <w:szCs w:val="24"/>
        </w:rPr>
        <w:t>. Αυτό είναι</w:t>
      </w:r>
      <w:r w:rsidRPr="00DE761B">
        <w:rPr>
          <w:rFonts w:eastAsia="Times New Roman" w:cs="Times New Roman"/>
          <w:szCs w:val="24"/>
        </w:rPr>
        <w:t xml:space="preserve"> άλλο ένα οικ</w:t>
      </w:r>
      <w:r w:rsidRPr="00DE761B">
        <w:rPr>
          <w:rFonts w:eastAsia="Times New Roman" w:cs="Times New Roman"/>
          <w:szCs w:val="24"/>
        </w:rPr>
        <w:t>ονομικό πλήγμα για την πόλη του Βόλου της τάξεως των 20</w:t>
      </w:r>
      <w:r>
        <w:rPr>
          <w:rFonts w:eastAsia="Times New Roman" w:cs="Times New Roman"/>
          <w:szCs w:val="24"/>
        </w:rPr>
        <w:t>.000.000</w:t>
      </w:r>
      <w:r w:rsidRPr="00DE761B">
        <w:rPr>
          <w:rFonts w:eastAsia="Times New Roman" w:cs="Times New Roman"/>
          <w:szCs w:val="24"/>
        </w:rPr>
        <w:t xml:space="preserve"> ετησίως</w:t>
      </w:r>
      <w:r>
        <w:rPr>
          <w:rFonts w:eastAsia="Times New Roman" w:cs="Times New Roman"/>
          <w:szCs w:val="24"/>
        </w:rPr>
        <w:t xml:space="preserve">. </w:t>
      </w:r>
    </w:p>
    <w:p w14:paraId="2D05F76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Ποιες πολιτικές, λοιπόν,</w:t>
      </w:r>
      <w:r w:rsidRPr="00DE761B">
        <w:rPr>
          <w:rFonts w:eastAsia="Times New Roman" w:cs="Times New Roman"/>
          <w:szCs w:val="24"/>
        </w:rPr>
        <w:t xml:space="preserve"> εφαρμόζετ</w:t>
      </w:r>
      <w:r>
        <w:rPr>
          <w:rFonts w:eastAsia="Times New Roman" w:cs="Times New Roman"/>
          <w:szCs w:val="24"/>
        </w:rPr>
        <w:t>ε,</w:t>
      </w:r>
      <w:r w:rsidRPr="00DE761B">
        <w:rPr>
          <w:rFonts w:eastAsia="Times New Roman" w:cs="Times New Roman"/>
          <w:szCs w:val="24"/>
        </w:rPr>
        <w:t xml:space="preserve"> συνολικά </w:t>
      </w:r>
      <w:r>
        <w:rPr>
          <w:rFonts w:eastAsia="Times New Roman" w:cs="Times New Roman"/>
          <w:szCs w:val="24"/>
        </w:rPr>
        <w:t>ως</w:t>
      </w:r>
      <w:r w:rsidRPr="00DE761B">
        <w:rPr>
          <w:rFonts w:eastAsia="Times New Roman" w:cs="Times New Roman"/>
          <w:szCs w:val="24"/>
        </w:rPr>
        <w:t xml:space="preserve"> </w:t>
      </w:r>
      <w:r w:rsidRPr="00DE761B">
        <w:rPr>
          <w:rFonts w:eastAsia="Times New Roman" w:cs="Times New Roman"/>
          <w:szCs w:val="24"/>
        </w:rPr>
        <w:t>Κυβέρνηση</w:t>
      </w:r>
      <w:r>
        <w:rPr>
          <w:rFonts w:eastAsia="Times New Roman" w:cs="Times New Roman"/>
          <w:szCs w:val="24"/>
        </w:rPr>
        <w:t>,</w:t>
      </w:r>
      <w:r w:rsidRPr="00DE761B">
        <w:rPr>
          <w:rFonts w:eastAsia="Times New Roman" w:cs="Times New Roman"/>
          <w:szCs w:val="24"/>
        </w:rPr>
        <w:t xml:space="preserve"> σε ένα μεγάλο αστικό κέντρο της χώρας</w:t>
      </w:r>
      <w:r>
        <w:rPr>
          <w:rFonts w:eastAsia="Times New Roman" w:cs="Times New Roman"/>
          <w:szCs w:val="24"/>
        </w:rPr>
        <w:t>,</w:t>
      </w:r>
      <w:r w:rsidRPr="00DE761B">
        <w:rPr>
          <w:rFonts w:eastAsia="Times New Roman" w:cs="Times New Roman"/>
          <w:szCs w:val="24"/>
        </w:rPr>
        <w:t xml:space="preserve"> σε ένα μεγάλο λιμάνι στο κέντρο της Ελλάδος</w:t>
      </w:r>
      <w:r>
        <w:rPr>
          <w:rFonts w:eastAsia="Times New Roman" w:cs="Times New Roman"/>
          <w:szCs w:val="24"/>
        </w:rPr>
        <w:t>; Εσείς είστε νέος Υ</w:t>
      </w:r>
      <w:r w:rsidRPr="00DE761B">
        <w:rPr>
          <w:rFonts w:eastAsia="Times New Roman" w:cs="Times New Roman"/>
          <w:szCs w:val="24"/>
        </w:rPr>
        <w:t>πουργός Ναυτιλίας</w:t>
      </w:r>
      <w:r>
        <w:rPr>
          <w:rFonts w:eastAsia="Times New Roman" w:cs="Times New Roman"/>
          <w:szCs w:val="24"/>
        </w:rPr>
        <w:t>,</w:t>
      </w:r>
      <w:r w:rsidRPr="00DE761B">
        <w:rPr>
          <w:rFonts w:eastAsia="Times New Roman" w:cs="Times New Roman"/>
          <w:szCs w:val="24"/>
        </w:rPr>
        <w:t xml:space="preserve"> αλλά τουλάχιστον</w:t>
      </w:r>
      <w:r>
        <w:rPr>
          <w:rFonts w:eastAsia="Times New Roman" w:cs="Times New Roman"/>
          <w:szCs w:val="24"/>
        </w:rPr>
        <w:t xml:space="preserve"> την</w:t>
      </w:r>
      <w:r w:rsidRPr="00DE761B">
        <w:rPr>
          <w:rFonts w:eastAsia="Times New Roman" w:cs="Times New Roman"/>
          <w:szCs w:val="24"/>
        </w:rPr>
        <w:t xml:space="preserve"> υπουργική απόφαση για τις επισκευές στο </w:t>
      </w:r>
      <w:r>
        <w:rPr>
          <w:rFonts w:eastAsia="Times New Roman" w:cs="Times New Roman"/>
          <w:szCs w:val="24"/>
        </w:rPr>
        <w:t>λιμάνι του Βόλου, από σας, κύριε Κ</w:t>
      </w:r>
      <w:r w:rsidRPr="00DE761B">
        <w:rPr>
          <w:rFonts w:eastAsia="Times New Roman" w:cs="Times New Roman"/>
          <w:szCs w:val="24"/>
        </w:rPr>
        <w:t>ουβέλ</w:t>
      </w:r>
      <w:r>
        <w:rPr>
          <w:rFonts w:eastAsia="Times New Roman" w:cs="Times New Roman"/>
          <w:szCs w:val="24"/>
        </w:rPr>
        <w:t>η, περιμέναμε να την υπογράψετε μ</w:t>
      </w:r>
      <w:r w:rsidRPr="00DE761B">
        <w:rPr>
          <w:rFonts w:eastAsia="Times New Roman" w:cs="Times New Roman"/>
          <w:szCs w:val="24"/>
        </w:rPr>
        <w:t xml:space="preserve">ε το </w:t>
      </w:r>
      <w:r>
        <w:rPr>
          <w:rFonts w:eastAsia="Times New Roman" w:cs="Times New Roman"/>
          <w:szCs w:val="24"/>
        </w:rPr>
        <w:t>«</w:t>
      </w:r>
      <w:r w:rsidRPr="00DE761B">
        <w:rPr>
          <w:rFonts w:eastAsia="Times New Roman" w:cs="Times New Roman"/>
          <w:szCs w:val="24"/>
        </w:rPr>
        <w:t>καλημέρα</w:t>
      </w:r>
      <w:r>
        <w:rPr>
          <w:rFonts w:eastAsia="Times New Roman" w:cs="Times New Roman"/>
          <w:szCs w:val="24"/>
        </w:rPr>
        <w:t>»</w:t>
      </w:r>
      <w:r w:rsidRPr="00DE761B">
        <w:rPr>
          <w:rFonts w:eastAsia="Times New Roman" w:cs="Times New Roman"/>
          <w:szCs w:val="24"/>
        </w:rPr>
        <w:t xml:space="preserve"> στο </w:t>
      </w:r>
      <w:r>
        <w:rPr>
          <w:rFonts w:eastAsia="Times New Roman" w:cs="Times New Roman"/>
          <w:szCs w:val="24"/>
        </w:rPr>
        <w:t>Υ</w:t>
      </w:r>
      <w:r w:rsidRPr="00DE761B">
        <w:rPr>
          <w:rFonts w:eastAsia="Times New Roman" w:cs="Times New Roman"/>
          <w:szCs w:val="24"/>
        </w:rPr>
        <w:t>πουργείο</w:t>
      </w:r>
      <w:r>
        <w:rPr>
          <w:rFonts w:eastAsia="Times New Roman" w:cs="Times New Roman"/>
          <w:szCs w:val="24"/>
        </w:rPr>
        <w:t>.</w:t>
      </w:r>
      <w:r w:rsidRPr="00DE761B">
        <w:rPr>
          <w:rFonts w:eastAsia="Times New Roman" w:cs="Times New Roman"/>
          <w:szCs w:val="24"/>
        </w:rPr>
        <w:t xml:space="preserve"> Όποια και αν είναι τα συμφέροντα</w:t>
      </w:r>
      <w:r>
        <w:rPr>
          <w:rFonts w:eastAsia="Times New Roman" w:cs="Times New Roman"/>
          <w:szCs w:val="24"/>
        </w:rPr>
        <w:t>,</w:t>
      </w:r>
      <w:r w:rsidRPr="00DE761B">
        <w:rPr>
          <w:rFonts w:eastAsia="Times New Roman" w:cs="Times New Roman"/>
          <w:szCs w:val="24"/>
        </w:rPr>
        <w:t xml:space="preserve"> όποι</w:t>
      </w:r>
      <w:r>
        <w:rPr>
          <w:rFonts w:eastAsia="Times New Roman" w:cs="Times New Roman"/>
          <w:szCs w:val="24"/>
        </w:rPr>
        <w:t>ε</w:t>
      </w:r>
      <w:r w:rsidRPr="00DE761B">
        <w:rPr>
          <w:rFonts w:eastAsia="Times New Roman" w:cs="Times New Roman"/>
          <w:szCs w:val="24"/>
        </w:rPr>
        <w:t>ς και αν είναι οι πιέσεις</w:t>
      </w:r>
      <w:r>
        <w:rPr>
          <w:rFonts w:eastAsia="Times New Roman" w:cs="Times New Roman"/>
          <w:szCs w:val="24"/>
        </w:rPr>
        <w:t>,</w:t>
      </w:r>
      <w:r w:rsidRPr="00DE761B">
        <w:rPr>
          <w:rFonts w:eastAsia="Times New Roman" w:cs="Times New Roman"/>
          <w:szCs w:val="24"/>
        </w:rPr>
        <w:t xml:space="preserve"> μία οργανωμένη και μία</w:t>
      </w:r>
      <w:r>
        <w:rPr>
          <w:rFonts w:eastAsia="Times New Roman" w:cs="Times New Roman"/>
          <w:szCs w:val="24"/>
        </w:rPr>
        <w:t xml:space="preserve"> συ</w:t>
      </w:r>
      <w:r>
        <w:rPr>
          <w:rFonts w:eastAsia="Times New Roman" w:cs="Times New Roman"/>
          <w:szCs w:val="24"/>
        </w:rPr>
        <w:t xml:space="preserve">γκροτημένη </w:t>
      </w:r>
      <w:r>
        <w:rPr>
          <w:rFonts w:eastAsia="Times New Roman" w:cs="Times New Roman"/>
          <w:szCs w:val="24"/>
        </w:rPr>
        <w:t xml:space="preserve">πολιτεία </w:t>
      </w:r>
      <w:r>
        <w:rPr>
          <w:rFonts w:eastAsia="Times New Roman" w:cs="Times New Roman"/>
          <w:szCs w:val="24"/>
        </w:rPr>
        <w:t>πρέπει να δίνει ε</w:t>
      </w:r>
      <w:r w:rsidRPr="00DE761B">
        <w:rPr>
          <w:rFonts w:eastAsia="Times New Roman" w:cs="Times New Roman"/>
          <w:szCs w:val="24"/>
        </w:rPr>
        <w:t>υκαιρίες σε όλες τις υποδομές</w:t>
      </w:r>
      <w:r>
        <w:rPr>
          <w:rFonts w:eastAsia="Times New Roman" w:cs="Times New Roman"/>
          <w:szCs w:val="24"/>
        </w:rPr>
        <w:t>,</w:t>
      </w:r>
      <w:r w:rsidRPr="00DE761B">
        <w:rPr>
          <w:rFonts w:eastAsia="Times New Roman" w:cs="Times New Roman"/>
          <w:szCs w:val="24"/>
        </w:rPr>
        <w:t xml:space="preserve"> σε όλα τα λιμάνια και οι χρήστες θα αποφασίσουν</w:t>
      </w:r>
      <w:r>
        <w:rPr>
          <w:rFonts w:eastAsia="Times New Roman" w:cs="Times New Roman"/>
          <w:szCs w:val="24"/>
        </w:rPr>
        <w:t>, ό</w:t>
      </w:r>
      <w:r w:rsidRPr="00DE761B">
        <w:rPr>
          <w:rFonts w:eastAsia="Times New Roman" w:cs="Times New Roman"/>
          <w:szCs w:val="24"/>
        </w:rPr>
        <w:t>πως αν δημιουργήσετε αύριο το περιβάλλον και οι επενδυτές θα αποφασίσ</w:t>
      </w:r>
      <w:r>
        <w:rPr>
          <w:rFonts w:eastAsia="Times New Roman" w:cs="Times New Roman"/>
          <w:szCs w:val="24"/>
        </w:rPr>
        <w:t>ουν.</w:t>
      </w:r>
    </w:p>
    <w:p w14:paraId="2D05F76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Τι γίνεται</w:t>
      </w:r>
      <w:r w:rsidRPr="00DE761B">
        <w:rPr>
          <w:rFonts w:eastAsia="Times New Roman" w:cs="Times New Roman"/>
          <w:szCs w:val="24"/>
        </w:rPr>
        <w:t xml:space="preserve"> </w:t>
      </w:r>
      <w:r>
        <w:rPr>
          <w:rFonts w:eastAsia="Times New Roman" w:cs="Times New Roman"/>
          <w:szCs w:val="24"/>
        </w:rPr>
        <w:t>απ’ όλα αυτά, λοιπόν;</w:t>
      </w:r>
      <w:r w:rsidRPr="00DE761B">
        <w:rPr>
          <w:rFonts w:eastAsia="Times New Roman" w:cs="Times New Roman"/>
          <w:szCs w:val="24"/>
        </w:rPr>
        <w:t xml:space="preserve"> </w:t>
      </w:r>
      <w:r>
        <w:rPr>
          <w:rFonts w:eastAsia="Times New Roman" w:cs="Times New Roman"/>
          <w:szCs w:val="24"/>
        </w:rPr>
        <w:t>Γ</w:t>
      </w:r>
      <w:r w:rsidRPr="00DE761B">
        <w:rPr>
          <w:rFonts w:eastAsia="Times New Roman" w:cs="Times New Roman"/>
          <w:szCs w:val="24"/>
        </w:rPr>
        <w:t xml:space="preserve">νωρίζετε ότι στη χερσαία </w:t>
      </w:r>
      <w:r w:rsidRPr="00DE761B">
        <w:rPr>
          <w:rFonts w:eastAsia="Times New Roman" w:cs="Times New Roman"/>
          <w:szCs w:val="24"/>
        </w:rPr>
        <w:t>Μαγνησία δεν έχει γίνει ούτε μία επένδυση</w:t>
      </w:r>
      <w:r>
        <w:rPr>
          <w:rFonts w:eastAsia="Times New Roman" w:cs="Times New Roman"/>
          <w:szCs w:val="24"/>
        </w:rPr>
        <w:t>;</w:t>
      </w:r>
      <w:r w:rsidRPr="00DE761B">
        <w:rPr>
          <w:rFonts w:eastAsia="Times New Roman" w:cs="Times New Roman"/>
          <w:szCs w:val="24"/>
        </w:rPr>
        <w:t xml:space="preserve"> </w:t>
      </w:r>
      <w:r>
        <w:rPr>
          <w:rFonts w:eastAsia="Times New Roman" w:cs="Times New Roman"/>
          <w:szCs w:val="24"/>
        </w:rPr>
        <w:t>Είστε τεσσεράμισι χρόνια Κ</w:t>
      </w:r>
      <w:r w:rsidRPr="00DE761B">
        <w:rPr>
          <w:rFonts w:eastAsia="Times New Roman" w:cs="Times New Roman"/>
          <w:szCs w:val="24"/>
        </w:rPr>
        <w:t>υβέρνηση τώρα</w:t>
      </w:r>
      <w:r>
        <w:rPr>
          <w:rFonts w:eastAsia="Times New Roman" w:cs="Times New Roman"/>
          <w:szCs w:val="24"/>
        </w:rPr>
        <w:t>. Κ</w:t>
      </w:r>
      <w:r w:rsidRPr="00DE761B">
        <w:rPr>
          <w:rFonts w:eastAsia="Times New Roman" w:cs="Times New Roman"/>
          <w:szCs w:val="24"/>
        </w:rPr>
        <w:t>αι ακούμε μόνο ως ανέκδοτο στην περιοχή μας ότι η ανεργία είναι στο 19</w:t>
      </w:r>
      <w:r>
        <w:rPr>
          <w:rFonts w:eastAsia="Times New Roman" w:cs="Times New Roman"/>
          <w:szCs w:val="24"/>
        </w:rPr>
        <w:t>%</w:t>
      </w:r>
      <w:r w:rsidRPr="00DE761B">
        <w:rPr>
          <w:rFonts w:eastAsia="Times New Roman" w:cs="Times New Roman"/>
          <w:szCs w:val="24"/>
        </w:rPr>
        <w:t xml:space="preserve"> και στο 20%</w:t>
      </w:r>
      <w:r>
        <w:rPr>
          <w:rFonts w:eastAsia="Times New Roman" w:cs="Times New Roman"/>
          <w:szCs w:val="24"/>
        </w:rPr>
        <w:t>. Α</w:t>
      </w:r>
      <w:r w:rsidRPr="00DE761B">
        <w:rPr>
          <w:rFonts w:eastAsia="Times New Roman" w:cs="Times New Roman"/>
          <w:szCs w:val="24"/>
        </w:rPr>
        <w:t>πευθυνθείτε στις δικές σας υπηρεσίες του ΟΑΕΔ στο Βόλο</w:t>
      </w:r>
      <w:r>
        <w:rPr>
          <w:rFonts w:eastAsia="Times New Roman" w:cs="Times New Roman"/>
          <w:szCs w:val="24"/>
        </w:rPr>
        <w:t>. Υ</w:t>
      </w:r>
      <w:r w:rsidRPr="00DE761B">
        <w:rPr>
          <w:rFonts w:eastAsia="Times New Roman" w:cs="Times New Roman"/>
          <w:szCs w:val="24"/>
        </w:rPr>
        <w:t>περβαίνει το 30% στο πολεοδο</w:t>
      </w:r>
      <w:r w:rsidRPr="00DE761B">
        <w:rPr>
          <w:rFonts w:eastAsia="Times New Roman" w:cs="Times New Roman"/>
          <w:szCs w:val="24"/>
        </w:rPr>
        <w:t>μικό συγκρότημα η ανεργία</w:t>
      </w:r>
      <w:r>
        <w:rPr>
          <w:rFonts w:eastAsia="Times New Roman" w:cs="Times New Roman"/>
          <w:szCs w:val="24"/>
        </w:rPr>
        <w:t>.</w:t>
      </w:r>
      <w:r w:rsidRPr="00DE761B">
        <w:rPr>
          <w:rFonts w:eastAsia="Times New Roman" w:cs="Times New Roman"/>
          <w:szCs w:val="24"/>
        </w:rPr>
        <w:t xml:space="preserve"> Τι κάνετε</w:t>
      </w:r>
      <w:r>
        <w:rPr>
          <w:rFonts w:eastAsia="Times New Roman" w:cs="Times New Roman"/>
          <w:szCs w:val="24"/>
        </w:rPr>
        <w:t>, λ</w:t>
      </w:r>
      <w:r w:rsidRPr="00DE761B">
        <w:rPr>
          <w:rFonts w:eastAsia="Times New Roman" w:cs="Times New Roman"/>
          <w:szCs w:val="24"/>
        </w:rPr>
        <w:t>οιπόν</w:t>
      </w:r>
      <w:r>
        <w:rPr>
          <w:rFonts w:eastAsia="Times New Roman" w:cs="Times New Roman"/>
          <w:szCs w:val="24"/>
        </w:rPr>
        <w:t>; Ν</w:t>
      </w:r>
      <w:r w:rsidRPr="00DE761B">
        <w:rPr>
          <w:rFonts w:eastAsia="Times New Roman" w:cs="Times New Roman"/>
          <w:szCs w:val="24"/>
        </w:rPr>
        <w:t xml:space="preserve">όμους </w:t>
      </w:r>
      <w:r>
        <w:rPr>
          <w:rFonts w:eastAsia="Times New Roman" w:cs="Times New Roman"/>
          <w:szCs w:val="24"/>
        </w:rPr>
        <w:t xml:space="preserve">για </w:t>
      </w:r>
      <w:r w:rsidRPr="00DE761B">
        <w:rPr>
          <w:rFonts w:eastAsia="Times New Roman" w:cs="Times New Roman"/>
          <w:szCs w:val="24"/>
        </w:rPr>
        <w:t>τους νόμους</w:t>
      </w:r>
      <w:r>
        <w:rPr>
          <w:rFonts w:eastAsia="Times New Roman" w:cs="Times New Roman"/>
          <w:szCs w:val="24"/>
        </w:rPr>
        <w:t>; Ή νόμους που</w:t>
      </w:r>
      <w:r w:rsidRPr="00DE761B">
        <w:rPr>
          <w:rFonts w:eastAsia="Times New Roman" w:cs="Times New Roman"/>
          <w:szCs w:val="24"/>
        </w:rPr>
        <w:t xml:space="preserve"> θα φέρουν ανάπτυξη</w:t>
      </w:r>
      <w:r>
        <w:rPr>
          <w:rFonts w:eastAsia="Times New Roman" w:cs="Times New Roman"/>
          <w:szCs w:val="24"/>
        </w:rPr>
        <w:t>;</w:t>
      </w:r>
    </w:p>
    <w:p w14:paraId="2D05F77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w:t>
      </w:r>
      <w:r w:rsidRPr="00DE761B">
        <w:rPr>
          <w:rFonts w:eastAsia="Times New Roman" w:cs="Times New Roman"/>
          <w:szCs w:val="24"/>
        </w:rPr>
        <w:t>ελικά καταλήγω στο συμπέρασμα</w:t>
      </w:r>
      <w:r>
        <w:rPr>
          <w:rFonts w:eastAsia="Times New Roman" w:cs="Times New Roman"/>
          <w:szCs w:val="24"/>
        </w:rPr>
        <w:t>, κ</w:t>
      </w:r>
      <w:r w:rsidRPr="00DE761B">
        <w:rPr>
          <w:rFonts w:eastAsia="Times New Roman" w:cs="Times New Roman"/>
          <w:szCs w:val="24"/>
        </w:rPr>
        <w:t>ύριε Υπουργέ</w:t>
      </w:r>
      <w:r>
        <w:rPr>
          <w:rFonts w:eastAsia="Times New Roman" w:cs="Times New Roman"/>
          <w:szCs w:val="24"/>
        </w:rPr>
        <w:t>,</w:t>
      </w:r>
      <w:r w:rsidRPr="00DE761B">
        <w:rPr>
          <w:rFonts w:eastAsia="Times New Roman" w:cs="Times New Roman"/>
          <w:szCs w:val="24"/>
        </w:rPr>
        <w:t xml:space="preserve"> ότι οι πολιτικές του ΣΥΡΙΖΑ </w:t>
      </w:r>
      <w:r>
        <w:rPr>
          <w:rFonts w:eastAsia="Times New Roman" w:cs="Times New Roman"/>
          <w:szCs w:val="24"/>
        </w:rPr>
        <w:t xml:space="preserve">– το </w:t>
      </w:r>
      <w:r w:rsidRPr="00DE761B">
        <w:rPr>
          <w:rFonts w:eastAsia="Times New Roman" w:cs="Times New Roman"/>
          <w:szCs w:val="24"/>
        </w:rPr>
        <w:t xml:space="preserve">έχει διαπιστώσει πλειοψηφία του </w:t>
      </w:r>
      <w:r>
        <w:rPr>
          <w:rFonts w:eastAsia="Times New Roman" w:cs="Times New Roman"/>
          <w:szCs w:val="24"/>
        </w:rPr>
        <w:t>ελληνικού λαού- βλάπτουν σοβαρά την ε</w:t>
      </w:r>
      <w:r w:rsidRPr="00DE761B">
        <w:rPr>
          <w:rFonts w:eastAsia="Times New Roman" w:cs="Times New Roman"/>
          <w:szCs w:val="24"/>
        </w:rPr>
        <w:t>λλην</w:t>
      </w:r>
      <w:r w:rsidRPr="00DE761B">
        <w:rPr>
          <w:rFonts w:eastAsia="Times New Roman" w:cs="Times New Roman"/>
          <w:szCs w:val="24"/>
        </w:rPr>
        <w:t>ική οικονομία</w:t>
      </w:r>
      <w:r>
        <w:rPr>
          <w:rFonts w:eastAsia="Times New Roman" w:cs="Times New Roman"/>
          <w:szCs w:val="24"/>
        </w:rPr>
        <w:t>. Βλάπτουν, όμως, οι</w:t>
      </w:r>
      <w:r w:rsidRPr="00DE761B">
        <w:rPr>
          <w:rFonts w:eastAsia="Times New Roman" w:cs="Times New Roman"/>
          <w:szCs w:val="24"/>
        </w:rPr>
        <w:t xml:space="preserve"> πολιτικές του ΣΥΡΙΖΑ ακόμα σοβαρότερα την περιοχή μου</w:t>
      </w:r>
      <w:r>
        <w:rPr>
          <w:rFonts w:eastAsia="Times New Roman" w:cs="Times New Roman"/>
          <w:szCs w:val="24"/>
        </w:rPr>
        <w:t>,</w:t>
      </w:r>
      <w:r w:rsidRPr="00DE761B">
        <w:rPr>
          <w:rFonts w:eastAsia="Times New Roman" w:cs="Times New Roman"/>
          <w:szCs w:val="24"/>
        </w:rPr>
        <w:t xml:space="preserve"> το</w:t>
      </w:r>
      <w:r>
        <w:rPr>
          <w:rFonts w:eastAsia="Times New Roman" w:cs="Times New Roman"/>
          <w:szCs w:val="24"/>
        </w:rPr>
        <w:t>ν</w:t>
      </w:r>
      <w:r w:rsidRPr="00DE761B">
        <w:rPr>
          <w:rFonts w:eastAsia="Times New Roman" w:cs="Times New Roman"/>
          <w:szCs w:val="24"/>
        </w:rPr>
        <w:t xml:space="preserve"> Βόλο και το λιμάνι και την παραγωγική διαδικασία και την τοπική οικονομία και την τοπική κοινωνία</w:t>
      </w:r>
      <w:r>
        <w:rPr>
          <w:rFonts w:eastAsia="Times New Roman" w:cs="Times New Roman"/>
          <w:szCs w:val="24"/>
        </w:rPr>
        <w:t xml:space="preserve">. </w:t>
      </w:r>
    </w:p>
    <w:p w14:paraId="2D05F77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Και βεβαίως, αύριο, μ</w:t>
      </w:r>
      <w:r w:rsidRPr="00DE761B">
        <w:rPr>
          <w:rFonts w:eastAsia="Times New Roman" w:cs="Times New Roman"/>
          <w:szCs w:val="24"/>
        </w:rPr>
        <w:t>εθαύριο έχουμε εκλογές και τότε θα κληθείτ</w:t>
      </w:r>
      <w:r w:rsidRPr="00DE761B">
        <w:rPr>
          <w:rFonts w:eastAsia="Times New Roman" w:cs="Times New Roman"/>
          <w:szCs w:val="24"/>
        </w:rPr>
        <w:t>ε να απολογηθείτε και για το λιμάνι και για το γεγονός ότι οι πολιτικές σας κινδυνεύουν να μετατρέψουν μία προνομιούχο περιοχή σε οικονομική έρημο</w:t>
      </w:r>
      <w:r>
        <w:rPr>
          <w:rFonts w:eastAsia="Times New Roman" w:cs="Times New Roman"/>
          <w:szCs w:val="24"/>
        </w:rPr>
        <w:t>.</w:t>
      </w:r>
    </w:p>
    <w:p w14:paraId="2D05F772" w14:textId="77777777" w:rsidR="00237587" w:rsidRDefault="00AE0D0F">
      <w:pPr>
        <w:spacing w:after="0" w:line="600" w:lineRule="auto"/>
        <w:ind w:firstLine="720"/>
        <w:jc w:val="both"/>
        <w:rPr>
          <w:rFonts w:eastAsia="Times New Roman" w:cs="Times New Roman"/>
          <w:szCs w:val="24"/>
        </w:rPr>
      </w:pPr>
      <w:r w:rsidRPr="00DE761B">
        <w:rPr>
          <w:rFonts w:eastAsia="Times New Roman" w:cs="Times New Roman"/>
          <w:szCs w:val="24"/>
        </w:rPr>
        <w:t>Σας ευχαριστώ πολύ</w:t>
      </w:r>
      <w:r>
        <w:rPr>
          <w:rFonts w:eastAsia="Times New Roman" w:cs="Times New Roman"/>
          <w:szCs w:val="24"/>
        </w:rPr>
        <w:t>.</w:t>
      </w:r>
    </w:p>
    <w:p w14:paraId="2D05F773" w14:textId="77777777" w:rsidR="00237587" w:rsidRDefault="00AE0D0F">
      <w:pPr>
        <w:spacing w:after="0" w:line="600" w:lineRule="auto"/>
        <w:ind w:firstLine="720"/>
        <w:jc w:val="center"/>
        <w:rPr>
          <w:rFonts w:eastAsia="Times New Roman"/>
          <w:bCs/>
          <w:szCs w:val="24"/>
        </w:rPr>
      </w:pPr>
      <w:r w:rsidRPr="007207BF">
        <w:rPr>
          <w:rFonts w:eastAsia="Times New Roman"/>
          <w:bCs/>
          <w:szCs w:val="24"/>
        </w:rPr>
        <w:lastRenderedPageBreak/>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2D05F774" w14:textId="77777777" w:rsidR="00237587" w:rsidRDefault="00AE0D0F">
      <w:pPr>
        <w:spacing w:after="0" w:line="600" w:lineRule="auto"/>
        <w:ind w:firstLine="720"/>
        <w:jc w:val="both"/>
        <w:rPr>
          <w:rFonts w:eastAsia="Times New Roman" w:cs="Times New Roman"/>
          <w:szCs w:val="24"/>
        </w:rPr>
      </w:pPr>
      <w:r w:rsidRPr="006D5E19">
        <w:rPr>
          <w:rFonts w:eastAsia="Times New Roman" w:cs="Times New Roman"/>
          <w:b/>
          <w:szCs w:val="24"/>
        </w:rPr>
        <w:t>ΠΡΟΕΔΡΕΥΩΝ (Μάριος Γεωργιάδης):</w:t>
      </w:r>
      <w:r>
        <w:rPr>
          <w:rFonts w:eastAsia="Times New Roman" w:cs="Times New Roman"/>
          <w:szCs w:val="24"/>
        </w:rPr>
        <w:t xml:space="preserve"> Και εμείς ευχαριστούμε και για την ακρίβεια, κύριε συνάδελφε. Δεν πρόλαβε καν να χτυπήσει το καμπανάκι λήξεως του χρόνου.</w:t>
      </w:r>
    </w:p>
    <w:p w14:paraId="2D05F77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 Συρμαλένιος, Βουλευτής Κυκλάδων και αμέσως μετά σειρά έχει ο κ. Κουρουμπλής, ενώ έχει ζητήσει τον λόγο και ο </w:t>
      </w:r>
      <w:r>
        <w:rPr>
          <w:rFonts w:eastAsia="Times New Roman" w:cs="Times New Roman"/>
          <w:szCs w:val="24"/>
        </w:rPr>
        <w:t>Κοινοβουλευτικός Εκπρόσωπος της Νέας Δημοκρατίας κ. Κεφαλογιάννης.</w:t>
      </w:r>
    </w:p>
    <w:p w14:paraId="2D05F77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για επτά λεπτά. </w:t>
      </w:r>
    </w:p>
    <w:p w14:paraId="2D05F777" w14:textId="77777777" w:rsidR="00237587" w:rsidRDefault="00AE0D0F">
      <w:pPr>
        <w:spacing w:after="0" w:line="600" w:lineRule="auto"/>
        <w:ind w:firstLine="720"/>
        <w:jc w:val="both"/>
        <w:rPr>
          <w:rFonts w:eastAsia="Times New Roman" w:cs="Times New Roman"/>
          <w:szCs w:val="24"/>
        </w:rPr>
      </w:pPr>
      <w:r w:rsidRPr="006D5E19">
        <w:rPr>
          <w:rFonts w:eastAsia="Times New Roman" w:cs="Times New Roman"/>
          <w:b/>
          <w:szCs w:val="24"/>
        </w:rPr>
        <w:t>ΝΙΚΟΛΑΟΣ ΣΥΡΜΑΛΕΝΙΟΣ:</w:t>
      </w:r>
      <w:r>
        <w:rPr>
          <w:rFonts w:eastAsia="Times New Roman" w:cs="Times New Roman"/>
          <w:szCs w:val="24"/>
        </w:rPr>
        <w:t xml:space="preserve"> Ευχαριστώ, κύριε Πρόεδρε.</w:t>
      </w:r>
    </w:p>
    <w:p w14:paraId="2D05F77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Αγαπητές και αγαπητοί συνάδελφοι, το σημερινό νομοσχέδιο έχει ως κύριο αντικείμενο τ</w:t>
      </w:r>
      <w:r>
        <w:rPr>
          <w:rFonts w:eastAsia="Times New Roman" w:cs="Times New Roman"/>
          <w:szCs w:val="24"/>
        </w:rPr>
        <w:t xml:space="preserve">ην ψήφιση του θεσμικού πλαισίου υποπαραχωρήσεων για τα δέκα βασικά λιμάνια της χώρας πλην του Πειραιά και της Θεσσαλονίκης. </w:t>
      </w:r>
    </w:p>
    <w:p w14:paraId="2D05F77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Πριν μπούμε, όμως, στην ουσία του νομοσχεδίου πρέπει να συμφωνήσουμε ότι η χώρα μας και μόνο από τη γεωγραφική της θέση στη </w:t>
      </w:r>
      <w:r>
        <w:rPr>
          <w:rFonts w:eastAsia="Times New Roman" w:cs="Times New Roman"/>
          <w:szCs w:val="24"/>
        </w:rPr>
        <w:t>νοτιοαν</w:t>
      </w:r>
      <w:r>
        <w:rPr>
          <w:rFonts w:eastAsia="Times New Roman" w:cs="Times New Roman"/>
          <w:szCs w:val="24"/>
        </w:rPr>
        <w:t xml:space="preserve">ατολική </w:t>
      </w:r>
      <w:r>
        <w:rPr>
          <w:rFonts w:eastAsia="Times New Roman" w:cs="Times New Roman"/>
          <w:szCs w:val="24"/>
        </w:rPr>
        <w:t xml:space="preserve">Μεσόγειο κατέχει έναν βαρύνοντα </w:t>
      </w:r>
      <w:r>
        <w:rPr>
          <w:rFonts w:eastAsia="Times New Roman" w:cs="Times New Roman"/>
          <w:szCs w:val="24"/>
        </w:rPr>
        <w:lastRenderedPageBreak/>
        <w:t>γεωστρατηγικό και γεωπολιτικό ρόλο στον σύγχρονο κόσμο. Κατά συνέπεια, η αξιοποίηση των λιμένων της χώρας μας αποκτάει ιδιαίτερη σημασία κυρίως καθιστώντας τα λιμάνια μας ως διαμετακομιστικά και εξωστρεφή κέντρα πλέο</w:t>
      </w:r>
      <w:r>
        <w:rPr>
          <w:rFonts w:eastAsia="Times New Roman" w:cs="Times New Roman"/>
          <w:szCs w:val="24"/>
        </w:rPr>
        <w:t>ν της σημασίας τους για την κάλυψη των αυξανόμενων αναγκών στην ακτοπλοΐα και στην κρουαζιέρα.</w:t>
      </w:r>
    </w:p>
    <w:p w14:paraId="2D05F77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Με το σημερινό νομοσχέδιο αναδεικνύονται πλήρως οι μεγάλες διαφορές της πολιτικής της σημερινής Κυβέρνησης με την πολιτική που ακολούθησε η Νέα Δημοκρατία έως το</w:t>
      </w:r>
      <w:r>
        <w:rPr>
          <w:rFonts w:eastAsia="Times New Roman" w:cs="Times New Roman"/>
          <w:szCs w:val="24"/>
        </w:rPr>
        <w:t xml:space="preserve"> 2014, αλλά και </w:t>
      </w:r>
      <w:r>
        <w:rPr>
          <w:rFonts w:eastAsia="Times New Roman" w:cs="Times New Roman"/>
          <w:szCs w:val="24"/>
        </w:rPr>
        <w:t xml:space="preserve">μ’ </w:t>
      </w:r>
      <w:r>
        <w:rPr>
          <w:rFonts w:eastAsia="Times New Roman" w:cs="Times New Roman"/>
          <w:szCs w:val="24"/>
        </w:rPr>
        <w:t xml:space="preserve">αυτήν που διακηρύσσει και επαγγέλλεται σήμερα. Γίνεται φανερή η διάσταση απόψεων και θέσεων μεταξύ της πλήρους ιδιωτικοποίησης και της μεταβίβασης του συνόλου των μετοχών των λιμένων στους ιδιώτες, που επαγγέλλεται η Νέα Δημοκρατία, και </w:t>
      </w:r>
      <w:r>
        <w:rPr>
          <w:rFonts w:eastAsia="Times New Roman" w:cs="Times New Roman"/>
          <w:szCs w:val="24"/>
        </w:rPr>
        <w:t>αυτής της αντίληψης των υποπαραχωρήσεων συγκεκριμένων δραστηριοτήτων για επιμέρους επενδύσεις, διατηρώντας όμως τον δημόσιο έλεγχο. Και αυτή είναι η ουσία της αντιπαράθεσης με την Αξιωματική Αντιπολίτευση και όσων, βεβαίως, την ακολουθούν.</w:t>
      </w:r>
    </w:p>
    <w:p w14:paraId="2D05F77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w:t>
      </w:r>
      <w:r>
        <w:rPr>
          <w:rFonts w:eastAsia="Times New Roman" w:cs="Times New Roman"/>
          <w:szCs w:val="24"/>
        </w:rPr>
        <w:t>ι συνάδελφοι, δεν πουλάμε αδιακρίτως. Αξιοποιούμε τους λιμένες μας μέσω επιμέρους παραχωρήσεων κρατώντας τον δημόσιο έλεγχο, ενώ ταυτόχρονα διασφαλίζουμε τα εργασιακά δικαιώματα και τις αμοιβές των εργαζομένων και ταυτόχρονα διασφαλίζουμε την ισότιμη και ε</w:t>
      </w:r>
      <w:r>
        <w:rPr>
          <w:rFonts w:eastAsia="Times New Roman" w:cs="Times New Roman"/>
          <w:szCs w:val="24"/>
        </w:rPr>
        <w:t>πωφελώς αμοιβαία σχέση των λιμένων με τις δημοτικές αρχές και τους δήμους των πόλεων.</w:t>
      </w:r>
    </w:p>
    <w:p w14:paraId="2D05F77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Άλλωστε η διάσταση και η διαφορά αυτή μεταξύ Κυβέρνησης και Αξιωματικής Αντιπολίτευσης αναδείχθηκε ξεκάθαρα μεταξύ των αρχικών συμβάσεων του Οργανισμού Λιμένος Πειραιά κα</w:t>
      </w:r>
      <w:r>
        <w:rPr>
          <w:rFonts w:eastAsia="Times New Roman" w:cs="Times New Roman"/>
          <w:szCs w:val="24"/>
        </w:rPr>
        <w:t>ι του Οργανισμού Λιμένος Θεσσαλονίκης και αυτών που πέτυχε η Κυβέρνηση με την επαναδιαπραγμάτευσή τους, πετυχαίνοντας σημαντικά οφέλη τόσο στην εξαίρεση δημόσιων χώρων από την παραχώρησή τους στους ιδιώτες όσο και με τη διασφάλιση των δικαιωμάτων των εργαζ</w:t>
      </w:r>
      <w:r>
        <w:rPr>
          <w:rFonts w:eastAsia="Times New Roman" w:cs="Times New Roman"/>
          <w:szCs w:val="24"/>
        </w:rPr>
        <w:t xml:space="preserve">ομένων. </w:t>
      </w:r>
    </w:p>
    <w:p w14:paraId="2D05F77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Σήμερα, με το νομοσχέδιο που ψηφίζουμε σε λίγη ώρα, όπως είπα, θεσπίζονται οι υποπαραχωρήσεις συγκεκριμένων δραστηριοτήτων για την αξιοποίησή τους με την υπογραφή συμ</w:t>
      </w:r>
      <w:r>
        <w:rPr>
          <w:rFonts w:eastAsia="Times New Roman" w:cs="Times New Roman"/>
          <w:szCs w:val="24"/>
        </w:rPr>
        <w:lastRenderedPageBreak/>
        <w:t xml:space="preserve">βάσεων των τριών πλευρών, του ΤΑΙΠΕΔ, των </w:t>
      </w:r>
      <w:r>
        <w:rPr>
          <w:rFonts w:eastAsia="Times New Roman" w:cs="Times New Roman"/>
          <w:szCs w:val="24"/>
        </w:rPr>
        <w:t xml:space="preserve">οργανισμών λιμένων </w:t>
      </w:r>
      <w:r>
        <w:rPr>
          <w:rFonts w:eastAsia="Times New Roman" w:cs="Times New Roman"/>
          <w:szCs w:val="24"/>
        </w:rPr>
        <w:t>και των επενδυτών, χ</w:t>
      </w:r>
      <w:r>
        <w:rPr>
          <w:rFonts w:eastAsia="Times New Roman" w:cs="Times New Roman"/>
          <w:szCs w:val="24"/>
        </w:rPr>
        <w:t xml:space="preserve">ωρίς τη μεταβίβαση των μετοχών στους ιδιώτες. Και αυτή είναι ακριβώς η ευρωπαϊκή λιμενική πολιτική που παραχωρεί δραστηριότητες διατηρώντας τον έλεγχο των λιμένων είτε στο </w:t>
      </w:r>
      <w:r>
        <w:rPr>
          <w:rFonts w:eastAsia="Times New Roman" w:cs="Times New Roman"/>
          <w:szCs w:val="24"/>
        </w:rPr>
        <w:t xml:space="preserve">δημόσιο </w:t>
      </w:r>
      <w:r>
        <w:rPr>
          <w:rFonts w:eastAsia="Times New Roman" w:cs="Times New Roman"/>
          <w:szCs w:val="24"/>
        </w:rPr>
        <w:t xml:space="preserve">είτε στην </w:t>
      </w:r>
      <w:r>
        <w:rPr>
          <w:rFonts w:eastAsia="Times New Roman" w:cs="Times New Roman"/>
          <w:szCs w:val="24"/>
        </w:rPr>
        <w:t>τοπική αυτοδιοίκηση</w:t>
      </w:r>
      <w:r>
        <w:rPr>
          <w:rFonts w:eastAsia="Times New Roman" w:cs="Times New Roman"/>
          <w:szCs w:val="24"/>
        </w:rPr>
        <w:t>. Αυτό συμβαίνει, βεβαίως, στην πολύ μεγάλη πλε</w:t>
      </w:r>
      <w:r>
        <w:rPr>
          <w:rFonts w:eastAsia="Times New Roman" w:cs="Times New Roman"/>
          <w:szCs w:val="24"/>
        </w:rPr>
        <w:t>ιοψηφία των ευρωπαϊκών λιμένων, σε περίπου άνω του 80% με 85%.</w:t>
      </w:r>
    </w:p>
    <w:p w14:paraId="2D05F77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Το ερώτημα, λοιπόν, που τίθεται είναι εσείς οι υποτιθέμενοι θιασώτες της ευρωπαϊκής πολιτικής, της ευρωπαϊκής ιδέας, του «Μένουμε Ευρώπη» ή «Μένουμε Ευρωπαίοι», όπως έχει χαρακτηριστεί, τι ακρι</w:t>
      </w:r>
      <w:r>
        <w:rPr>
          <w:rFonts w:eastAsia="Times New Roman" w:cs="Times New Roman"/>
          <w:szCs w:val="24"/>
        </w:rPr>
        <w:t xml:space="preserve">βώς πρεσβεύετε, ποια πολιτική πρεσβεύετε και ακολουθείτε. </w:t>
      </w:r>
    </w:p>
    <w:p w14:paraId="2D05F77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Και, βεβαίως, με το νομοσχέδιο διασφαλίζεται επίσης, μέσω των συμβάσεων υποπαραχώρησης, το δικαίωμα διαχείρισης και εκμετάλλευσης των λοιπών λιμενικών δραστηριοτήτων και παραμένει επίσης στους </w:t>
      </w:r>
      <w:r>
        <w:rPr>
          <w:rFonts w:eastAsia="Times New Roman" w:cs="Times New Roman"/>
          <w:szCs w:val="24"/>
        </w:rPr>
        <w:t>οργα</w:t>
      </w:r>
      <w:r>
        <w:rPr>
          <w:rFonts w:eastAsia="Times New Roman" w:cs="Times New Roman"/>
          <w:szCs w:val="24"/>
        </w:rPr>
        <w:t xml:space="preserve">νισμούς λιμένων </w:t>
      </w:r>
      <w:r>
        <w:rPr>
          <w:rFonts w:eastAsia="Times New Roman" w:cs="Times New Roman"/>
          <w:szCs w:val="24"/>
        </w:rPr>
        <w:t>ο έλεγχος στη χερσαία ζώνη των λιμένων.</w:t>
      </w:r>
    </w:p>
    <w:p w14:paraId="2D05F78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με την επιβολή αντισταθμιστικού τέλους πλέον του οικονομικού ανταλλάγματος που καταβάλλεται από τον υποπαραχωρησιούχο, εξασφαλίζεται η βιωσιμότητα των </w:t>
      </w:r>
      <w:r>
        <w:rPr>
          <w:rFonts w:eastAsia="Times New Roman" w:cs="Times New Roman"/>
          <w:szCs w:val="24"/>
        </w:rPr>
        <w:t>οργανισμών λιμένων</w:t>
      </w:r>
      <w:r>
        <w:rPr>
          <w:rFonts w:eastAsia="Times New Roman" w:cs="Times New Roman"/>
          <w:szCs w:val="24"/>
        </w:rPr>
        <w:t>.</w:t>
      </w:r>
    </w:p>
    <w:p w14:paraId="2D05F78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Να σας αναφέρω ακόμη </w:t>
      </w:r>
      <w:r>
        <w:rPr>
          <w:rFonts w:eastAsia="Times New Roman" w:cs="Times New Roman"/>
          <w:szCs w:val="24"/>
        </w:rPr>
        <w:t xml:space="preserve">δύο κρίσιμα στοιχεία, τα οποία θεσπίζονται: </w:t>
      </w:r>
    </w:p>
    <w:p w14:paraId="2D05F78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Πρώτον, η απόδοση στο ελληνικό </w:t>
      </w:r>
      <w:r>
        <w:rPr>
          <w:rFonts w:eastAsia="Times New Roman" w:cs="Times New Roman"/>
          <w:szCs w:val="24"/>
        </w:rPr>
        <w:t xml:space="preserve">δημόσιο </w:t>
      </w:r>
      <w:r>
        <w:rPr>
          <w:rFonts w:eastAsia="Times New Roman" w:cs="Times New Roman"/>
          <w:szCs w:val="24"/>
        </w:rPr>
        <w:t xml:space="preserve">ανταποδοτικού τέλους 3,5% επί του συνόλου των ετήσιων εσόδων των </w:t>
      </w:r>
      <w:r>
        <w:rPr>
          <w:rFonts w:eastAsia="Times New Roman" w:cs="Times New Roman"/>
          <w:szCs w:val="24"/>
        </w:rPr>
        <w:t>οργανισμών λιμένων</w:t>
      </w:r>
      <w:r>
        <w:rPr>
          <w:rFonts w:eastAsia="Times New Roman" w:cs="Times New Roman"/>
          <w:szCs w:val="24"/>
        </w:rPr>
        <w:t>, μέρος του οποίου με τη σειρά του αποδίδεται στους οικείους δήμους ως αντιστάθμισμα στην</w:t>
      </w:r>
      <w:r>
        <w:rPr>
          <w:rFonts w:eastAsia="Times New Roman" w:cs="Times New Roman"/>
          <w:szCs w:val="24"/>
        </w:rPr>
        <w:t xml:space="preserve"> όχληση από την κυκλοφοριακή επιβάρυνση, τον αυξημένο θόρυβο, τους εκλυόμενους ρύπους από τους χρήστες των λιμένων. </w:t>
      </w:r>
    </w:p>
    <w:p w14:paraId="2D05F78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Δεύτερον, διατηρούνται σε ισχύ κανονισμοί προσωπικού και εσωτερικής λειτουργίας των οργανισμών και έτσι διασφαλίζεται το εργασιακό καθεστώς</w:t>
      </w:r>
      <w:r>
        <w:rPr>
          <w:rFonts w:eastAsia="Times New Roman" w:cs="Times New Roman"/>
          <w:szCs w:val="24"/>
        </w:rPr>
        <w:t xml:space="preserve"> και τα δικαιώματα των εργαζομένων.</w:t>
      </w:r>
    </w:p>
    <w:p w14:paraId="2D05F78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Θα ήθελα, όμως, να ολοκληρώσω με δύο ακόμα σημεία που αναφέρονται στις λοιπές διατάξεις:</w:t>
      </w:r>
    </w:p>
    <w:p w14:paraId="2D05F78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Πρώτον, με αφορμή τη διάταξη για τη μεταφορά του πόσιμου νερού στα νησιά από τα πλοία του Πολεμικού Ναυτικού, θα ήθελα να εξάρω τις</w:t>
      </w:r>
      <w:r>
        <w:rPr>
          <w:rFonts w:eastAsia="Times New Roman" w:cs="Times New Roman"/>
          <w:szCs w:val="24"/>
        </w:rPr>
        <w:t xml:space="preserve"> προσπάθειες των τελευταίων χρόνων της πολιτικής ηγεσίας του Υπουργείου Ναυτιλίας και Νησιωτικής Πολιτικής που φθάνουν στο τέλος τους έτσι ώστε πλέον να μην υποχρεούται η </w:t>
      </w:r>
      <w:r>
        <w:rPr>
          <w:rFonts w:eastAsia="Times New Roman" w:cs="Times New Roman"/>
          <w:szCs w:val="24"/>
        </w:rPr>
        <w:t xml:space="preserve">πολιτεία </w:t>
      </w:r>
      <w:r>
        <w:rPr>
          <w:rFonts w:eastAsia="Times New Roman" w:cs="Times New Roman"/>
          <w:szCs w:val="24"/>
        </w:rPr>
        <w:t xml:space="preserve">να ναυλώνει μέσω ιδιωτών επιχειρηματιών υδροφόρα πλοία που μεταφέρουν στα </w:t>
      </w:r>
      <w:r>
        <w:rPr>
          <w:rFonts w:eastAsia="Times New Roman" w:cs="Times New Roman"/>
          <w:szCs w:val="24"/>
        </w:rPr>
        <w:t xml:space="preserve">νησιά νερό με αυξημένο κόστος. Εξοικονομούνται χρήματα, κάποια εκατομμύρια, και επιπλέον τελειώνει ένα ακόμα πάρτι που αποκαλύφθηκε –αποκαλύφθηκε με ευθύνη της πολιτικής ηγεσίας - ότι υπήρχε τα προηγούμενα χρόνια και </w:t>
      </w:r>
      <w:r>
        <w:rPr>
          <w:rFonts w:eastAsia="Times New Roman" w:cs="Times New Roman"/>
          <w:szCs w:val="24"/>
        </w:rPr>
        <w:t xml:space="preserve">σ’ </w:t>
      </w:r>
      <w:r>
        <w:rPr>
          <w:rFonts w:eastAsia="Times New Roman" w:cs="Times New Roman"/>
          <w:szCs w:val="24"/>
        </w:rPr>
        <w:t>αυτόν τον τομέα απ’ αυτούς που είχαν</w:t>
      </w:r>
      <w:r>
        <w:rPr>
          <w:rFonts w:eastAsia="Times New Roman" w:cs="Times New Roman"/>
          <w:szCs w:val="24"/>
        </w:rPr>
        <w:t xml:space="preserve"> αναλάβει τη μεταφορά στα νησιά μας.</w:t>
      </w:r>
    </w:p>
    <w:p w14:paraId="2D05F78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Και αναφέρω και ένα δεύτερο και τελειώνω, με αφορμή τις διατάξεις για τη δημόσια ναυτική εκπαίδευση. Εμείς στη Σύρο έχουμε μια ιδιομορφία και το είπα και στην </w:t>
      </w:r>
      <w:r>
        <w:rPr>
          <w:rFonts w:eastAsia="Times New Roman" w:cs="Times New Roman"/>
          <w:szCs w:val="24"/>
        </w:rPr>
        <w:t>επιτροπή</w:t>
      </w:r>
      <w:r>
        <w:rPr>
          <w:rFonts w:eastAsia="Times New Roman" w:cs="Times New Roman"/>
          <w:szCs w:val="24"/>
        </w:rPr>
        <w:t xml:space="preserve">. Είναι ένας καθηγητής ειδικών μαθημάτων, αγγλικής, </w:t>
      </w:r>
      <w:r>
        <w:rPr>
          <w:rFonts w:eastAsia="Times New Roman" w:cs="Times New Roman"/>
          <w:szCs w:val="24"/>
        </w:rPr>
        <w:t xml:space="preserve">που επί έξι χρόνια είναι ο μοναδικός μόνιμος καθηγητής της Σχολής Εμπορικού Ναυτικού, ο οποίος εκτελεί χρέη διευθυντή, δηλαδή αναπληρώνει τον διευθυντή. Δεν υπάρχει δυνατότητα αυτός ο άνθρωπος επί έξι </w:t>
      </w:r>
      <w:r>
        <w:rPr>
          <w:rFonts w:eastAsia="Times New Roman" w:cs="Times New Roman"/>
          <w:szCs w:val="24"/>
        </w:rPr>
        <w:lastRenderedPageBreak/>
        <w:t xml:space="preserve">χρόνια να δικαιούται αυτά τα οποία δικαιούνται όλοι οι </w:t>
      </w:r>
      <w:r>
        <w:rPr>
          <w:rFonts w:eastAsia="Times New Roman" w:cs="Times New Roman"/>
          <w:szCs w:val="24"/>
        </w:rPr>
        <w:t xml:space="preserve">υπόλοιποι διευθυντές οικονομικά, όσοι είναι διευθυντές στις Σχολές Εμπορικού Ναυτικού στην υπόλοιπη χώρα. </w:t>
      </w:r>
    </w:p>
    <w:p w14:paraId="2D05F78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Λέω το αυτονόητο το οποίο θα έπρεπε στη χώρα μας με πολύ εύκολο τρόπο να υλοποιείται. Αν δεν υπάρχουν καθηγητές των άλλων ειδικοτήτων που προβλέποντα</w:t>
      </w:r>
      <w:r>
        <w:rPr>
          <w:rFonts w:eastAsia="Times New Roman" w:cs="Times New Roman"/>
          <w:szCs w:val="24"/>
        </w:rPr>
        <w:t>ι ή αναπληρωτές ή επίκουροι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αυτός ο μοναδικός καθηγητής, έως ότου βρεθεί καθηγητής της αντίστοιχης απαιτούμενης ειδικότητας να μπορεί να απολαμβάνει αυτά τα «προνόμια» τα οποία έχουν και οι υπόλοιποι διευθυντές των Σχολών Εμπορικού Ναυτικού.</w:t>
      </w:r>
    </w:p>
    <w:p w14:paraId="2D05F78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Σας ευχ</w:t>
      </w:r>
      <w:r>
        <w:rPr>
          <w:rFonts w:eastAsia="Times New Roman" w:cs="Times New Roman"/>
          <w:szCs w:val="24"/>
        </w:rPr>
        <w:t>αριστώ πολύ.</w:t>
      </w:r>
    </w:p>
    <w:p w14:paraId="2D05F789" w14:textId="77777777" w:rsidR="00237587" w:rsidRDefault="00AE0D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D05F78A" w14:textId="77777777" w:rsidR="00237587" w:rsidRDefault="00AE0D0F">
      <w:pPr>
        <w:spacing w:after="0" w:line="600" w:lineRule="auto"/>
        <w:ind w:firstLine="720"/>
        <w:jc w:val="both"/>
        <w:rPr>
          <w:rFonts w:eastAsia="Times New Roman" w:cs="Times New Roman"/>
          <w:szCs w:val="24"/>
        </w:rPr>
      </w:pPr>
      <w:r w:rsidRPr="006D5E19">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 Συρμαλένιο. </w:t>
      </w:r>
    </w:p>
    <w:p w14:paraId="2D05F78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Τον λόγο έχει ο κ. Κουρουμπλής</w:t>
      </w:r>
      <w:r>
        <w:rPr>
          <w:rFonts w:eastAsia="Times New Roman" w:cs="Times New Roman"/>
          <w:szCs w:val="24"/>
        </w:rPr>
        <w:t>,</w:t>
      </w:r>
      <w:r>
        <w:rPr>
          <w:rFonts w:eastAsia="Times New Roman" w:cs="Times New Roman"/>
          <w:szCs w:val="24"/>
        </w:rPr>
        <w:t xml:space="preserve"> Βουλευτής Β΄ Αθηνών του ΣΥΡΙΖΑ.</w:t>
      </w:r>
    </w:p>
    <w:p w14:paraId="2D05F78C" w14:textId="77777777" w:rsidR="00237587" w:rsidRDefault="00AE0D0F">
      <w:pPr>
        <w:spacing w:after="0" w:line="600" w:lineRule="auto"/>
        <w:ind w:firstLine="720"/>
        <w:jc w:val="both"/>
        <w:rPr>
          <w:rFonts w:eastAsia="Times New Roman" w:cs="Times New Roman"/>
          <w:szCs w:val="24"/>
        </w:rPr>
      </w:pPr>
      <w:r w:rsidRPr="00F410A6">
        <w:rPr>
          <w:rFonts w:eastAsia="Times New Roman" w:cs="Times New Roman"/>
          <w:b/>
          <w:szCs w:val="24"/>
        </w:rPr>
        <w:t>ΠΑΝΑΓΙΩΤΗΣ ΚΟΥΡΟΥΜΠΛΗΣ:</w:t>
      </w:r>
      <w:r>
        <w:rPr>
          <w:rFonts w:eastAsia="Times New Roman" w:cs="Times New Roman"/>
          <w:szCs w:val="24"/>
        </w:rPr>
        <w:t xml:space="preserve"> Κύριε Πρόεδρε, συζητούμε στην Αίθουσα του Κοινοβουλίου ένα εξαιρετικά ενδιαφέρον σχέδιο νόμου που έχει να κάνει με τη λιμενική πολιτική, τη </w:t>
      </w:r>
      <w:r>
        <w:rPr>
          <w:rFonts w:eastAsia="Times New Roman" w:cs="Times New Roman"/>
          <w:szCs w:val="24"/>
        </w:rPr>
        <w:lastRenderedPageBreak/>
        <w:t xml:space="preserve">λιμενική βιομηχανία, όπως λέγεται. Και τίθεται ένα ερώτημα όταν ακούει με προσοχή </w:t>
      </w:r>
      <w:r>
        <w:rPr>
          <w:rFonts w:eastAsia="Times New Roman" w:cs="Times New Roman"/>
          <w:szCs w:val="24"/>
        </w:rPr>
        <w:t xml:space="preserve">κάποιος </w:t>
      </w:r>
      <w:r>
        <w:rPr>
          <w:rFonts w:eastAsia="Times New Roman" w:cs="Times New Roman"/>
          <w:szCs w:val="24"/>
        </w:rPr>
        <w:t>τους συναδέλφους</w:t>
      </w:r>
      <w:r>
        <w:rPr>
          <w:rFonts w:eastAsia="Times New Roman" w:cs="Times New Roman"/>
          <w:szCs w:val="24"/>
        </w:rPr>
        <w:t>,</w:t>
      </w:r>
      <w:r>
        <w:rPr>
          <w:rFonts w:eastAsia="Times New Roman" w:cs="Times New Roman"/>
          <w:szCs w:val="24"/>
        </w:rPr>
        <w:t xml:space="preserve"> κυρίως </w:t>
      </w:r>
      <w:r>
        <w:rPr>
          <w:rFonts w:eastAsia="Times New Roman" w:cs="Times New Roman"/>
          <w:szCs w:val="24"/>
        </w:rPr>
        <w:t xml:space="preserve">της Αξιωματικής Αντιπολίτευσης, που κυβέρνησε πριν από λίγα χρόνια, με τον τρόπο που προσεγγίζουν τα ζητήματα αυτά. </w:t>
      </w:r>
    </w:p>
    <w:p w14:paraId="2D05F78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Στην πολιτική, κύριε Πρόεδρε –έλεγε ένας μεγάλος πολιτικός τα προηγούμενα χρόνια- χρειάζεται γενναιότητα, χρειάζεται αυτοκριτική και χρειάζ</w:t>
      </w:r>
      <w:r>
        <w:rPr>
          <w:rFonts w:eastAsia="Times New Roman" w:cs="Times New Roman"/>
          <w:szCs w:val="24"/>
        </w:rPr>
        <w:t xml:space="preserve">εται να διαθέτει </w:t>
      </w:r>
      <w:r>
        <w:rPr>
          <w:rFonts w:eastAsia="Times New Roman" w:cs="Times New Roman"/>
          <w:szCs w:val="24"/>
        </w:rPr>
        <w:t xml:space="preserve">κάποιος </w:t>
      </w:r>
      <w:r>
        <w:rPr>
          <w:rFonts w:eastAsia="Times New Roman" w:cs="Times New Roman"/>
          <w:szCs w:val="24"/>
        </w:rPr>
        <w:t>την ικανότητα να αναγνωρίζει τα λάθη. Ρωτώ, λοιπόν: Υπήρχε στη χώρα πολιτική λιμενικής βιομηχανίας;</w:t>
      </w:r>
    </w:p>
    <w:p w14:paraId="2D05F78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Τι να αναφέρω στο Κοινοβούλιο, κύριε Πρόεδρε; Ότι υπήρχε η αρμόδια </w:t>
      </w:r>
      <w:r>
        <w:rPr>
          <w:rFonts w:eastAsia="Times New Roman" w:cs="Times New Roman"/>
          <w:szCs w:val="24"/>
        </w:rPr>
        <w:t xml:space="preserve">επιτροπή </w:t>
      </w:r>
      <w:r>
        <w:rPr>
          <w:rFonts w:eastAsia="Times New Roman" w:cs="Times New Roman"/>
          <w:szCs w:val="24"/>
        </w:rPr>
        <w:t xml:space="preserve">κρίσης και έγκρισης των μελετών για τα λιμάνια και δεν </w:t>
      </w:r>
      <w:r>
        <w:rPr>
          <w:rFonts w:eastAsia="Times New Roman" w:cs="Times New Roman"/>
          <w:szCs w:val="24"/>
        </w:rPr>
        <w:t>εκπροσωπείτο η Ένωση Ελλήνων Πλοιάρχων, δηλαδή οι άνθρωποι που βάζουν και βγάζουν τα πλοία από τα λιμάνια; Να πω σε π</w:t>
      </w:r>
      <w:r>
        <w:rPr>
          <w:rFonts w:eastAsia="Times New Roman" w:cs="Times New Roman"/>
          <w:szCs w:val="24"/>
        </w:rPr>
        <w:t>ο</w:t>
      </w:r>
      <w:r>
        <w:rPr>
          <w:rFonts w:eastAsia="Times New Roman" w:cs="Times New Roman"/>
          <w:szCs w:val="24"/>
        </w:rPr>
        <w:t>ια κατάσταση βρισκόντουσαν τα λιμάνια; Ντρέπομαι να το πω ως Έλληνας πολιτικός. Να αναφερθώ σε ποια κατάσταση παράλαβε η Κυβέρνηση το λιμά</w:t>
      </w:r>
      <w:r>
        <w:rPr>
          <w:rFonts w:eastAsia="Times New Roman" w:cs="Times New Roman"/>
          <w:szCs w:val="24"/>
        </w:rPr>
        <w:t>νι</w:t>
      </w:r>
      <w:r w:rsidRPr="0043338B">
        <w:rPr>
          <w:rFonts w:eastAsia="Times New Roman" w:cs="Times New Roman"/>
          <w:szCs w:val="24"/>
        </w:rPr>
        <w:t xml:space="preserve"> </w:t>
      </w:r>
      <w:r>
        <w:rPr>
          <w:rFonts w:eastAsia="Times New Roman" w:cs="Times New Roman"/>
          <w:szCs w:val="24"/>
        </w:rPr>
        <w:t xml:space="preserve">νησιού παγκοσμίου φήμης, λιμάνι που παρελήφθη πριν από οκτώ χρόνια, το 2010; </w:t>
      </w:r>
    </w:p>
    <w:p w14:paraId="2D05F78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Και έρχεστε εδώ και κάνετε κριτική με έναν τέτοιο τρόπο σαν να είστε παρθένες, σαν να έχετε κατέλθει από παρθενογένεση; Δεν ξέρετε τίποτα; Δεν ξέρετε τι γινόταν στα λιμάνια τη</w:t>
      </w:r>
      <w:r>
        <w:rPr>
          <w:rFonts w:eastAsia="Times New Roman" w:cs="Times New Roman"/>
          <w:szCs w:val="24"/>
        </w:rPr>
        <w:t>ς χώρας; Δεν ξέρετε τι μελέτες είχατε κάνει; Πληρώθηκε 20</w:t>
      </w:r>
      <w:r>
        <w:rPr>
          <w:rFonts w:eastAsia="Times New Roman" w:cs="Times New Roman"/>
          <w:szCs w:val="24"/>
        </w:rPr>
        <w:t>.000.000</w:t>
      </w:r>
      <w:r>
        <w:rPr>
          <w:rFonts w:eastAsia="Times New Roman" w:cs="Times New Roman"/>
          <w:szCs w:val="24"/>
        </w:rPr>
        <w:t xml:space="preserve"> το λιμάνι </w:t>
      </w:r>
      <w:r w:rsidRPr="00C97BC5">
        <w:rPr>
          <w:rFonts w:eastAsia="Times New Roman" w:cs="Times New Roman"/>
          <w:szCs w:val="24"/>
        </w:rPr>
        <w:t xml:space="preserve">στον </w:t>
      </w:r>
      <w:r>
        <w:rPr>
          <w:rFonts w:eastAsia="Times New Roman" w:cs="Times New Roman"/>
          <w:szCs w:val="24"/>
        </w:rPr>
        <w:t>Ά</w:t>
      </w:r>
      <w:r w:rsidRPr="00C97BC5">
        <w:rPr>
          <w:rFonts w:eastAsia="Times New Roman" w:cs="Times New Roman"/>
          <w:szCs w:val="24"/>
        </w:rPr>
        <w:t>η Στράτη</w:t>
      </w:r>
      <w:r>
        <w:rPr>
          <w:rFonts w:eastAsia="Times New Roman" w:cs="Times New Roman"/>
          <w:szCs w:val="24"/>
        </w:rPr>
        <w:t xml:space="preserve"> που το παραλάβατε πριν από έξι χρόνια. Ρωτήστε τι γίνεται όταν κάνει κακοκαιρία, αν μπορεί να μπει μέσα στο λιμάνι πλοίο εύκολα. Και έρχεστε εδώ και λέτε «άρες, μάρε</w:t>
      </w:r>
      <w:r>
        <w:rPr>
          <w:rFonts w:eastAsia="Times New Roman" w:cs="Times New Roman"/>
          <w:szCs w:val="24"/>
        </w:rPr>
        <w:t xml:space="preserve">ς κουκουνάρες» που λέει ο λαός; </w:t>
      </w:r>
    </w:p>
    <w:p w14:paraId="2D05F79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Υπήρξε ένα ολόκληρο σχέδιο, να δούμε τι γίνεται με όλα τα λιμάνια της χώρας, μια πλήρης εγκατάλειψη γιατί θέλατε να τα δώσετε στους ιδιώτες. Αυτή ήταν η λογική σας. </w:t>
      </w:r>
    </w:p>
    <w:p w14:paraId="2D05F79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Άκουσα τον συνάδελφο, τον κ. Μπουκώρο. Καλά, δεν ντρεπόμα</w:t>
      </w:r>
      <w:r>
        <w:rPr>
          <w:rFonts w:eastAsia="Times New Roman" w:cs="Times New Roman"/>
          <w:szCs w:val="24"/>
        </w:rPr>
        <w:t xml:space="preserve">στε καθόλου; Είναι στην ίδια κατάσταση ο Οργανισμός Λιμένα του Βόλου </w:t>
      </w:r>
      <w:r>
        <w:rPr>
          <w:rFonts w:eastAsia="Times New Roman" w:cs="Times New Roman"/>
          <w:szCs w:val="24"/>
        </w:rPr>
        <w:t xml:space="preserve">μ’ </w:t>
      </w:r>
      <w:r>
        <w:rPr>
          <w:rFonts w:eastAsia="Times New Roman" w:cs="Times New Roman"/>
          <w:szCs w:val="24"/>
        </w:rPr>
        <w:t xml:space="preserve">αυτή που τον παραλάβαμε; Πείτε στον ελληνικό λαό εδώ </w:t>
      </w:r>
      <w:r>
        <w:rPr>
          <w:rFonts w:eastAsia="Times New Roman" w:cs="Times New Roman"/>
          <w:szCs w:val="24"/>
        </w:rPr>
        <w:t xml:space="preserve">πως </w:t>
      </w:r>
      <w:r>
        <w:rPr>
          <w:rFonts w:eastAsia="Times New Roman" w:cs="Times New Roman"/>
          <w:szCs w:val="24"/>
        </w:rPr>
        <w:t xml:space="preserve">παρελήφθη και σε τι χρεωκοπημένη κατάσταση ήταν το λιμάνι και ο </w:t>
      </w:r>
      <w:r>
        <w:rPr>
          <w:rFonts w:eastAsia="Times New Roman" w:cs="Times New Roman"/>
          <w:szCs w:val="24"/>
        </w:rPr>
        <w:t xml:space="preserve">οργανισμός </w:t>
      </w:r>
      <w:r>
        <w:rPr>
          <w:rFonts w:eastAsia="Times New Roman" w:cs="Times New Roman"/>
          <w:szCs w:val="24"/>
        </w:rPr>
        <w:t xml:space="preserve">και </w:t>
      </w:r>
      <w:r>
        <w:rPr>
          <w:rFonts w:eastAsia="Times New Roman" w:cs="Times New Roman"/>
          <w:szCs w:val="24"/>
        </w:rPr>
        <w:t xml:space="preserve">πως </w:t>
      </w:r>
      <w:r>
        <w:rPr>
          <w:rFonts w:eastAsia="Times New Roman" w:cs="Times New Roman"/>
          <w:szCs w:val="24"/>
        </w:rPr>
        <w:t>είναι σήμερα. Αυτά δεν τα λέτε; Δεν τα ξέρετ</w:t>
      </w:r>
      <w:r>
        <w:rPr>
          <w:rFonts w:eastAsia="Times New Roman" w:cs="Times New Roman"/>
          <w:szCs w:val="24"/>
        </w:rPr>
        <w:t xml:space="preserve">ε; Και μας μιλήσατε και για συμφέροντα; </w:t>
      </w:r>
    </w:p>
    <w:p w14:paraId="2D05F79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Μπουκώρο, όταν απευθύνεστε σε εμένα για συμφέροντα, να είστε πολύ προσεκτικός. Εάν θέλετε να μιλήσουμε </w:t>
      </w:r>
      <w:r>
        <w:rPr>
          <w:rFonts w:eastAsia="Times New Roman" w:cs="Times New Roman"/>
          <w:szCs w:val="24"/>
        </w:rPr>
        <w:t xml:space="preserve">γι’ </w:t>
      </w:r>
      <w:r>
        <w:rPr>
          <w:rFonts w:eastAsia="Times New Roman" w:cs="Times New Roman"/>
          <w:szCs w:val="24"/>
        </w:rPr>
        <w:t xml:space="preserve">αυτό το θέμα που είπατε, να μιλήσουμε. Όμως, θα είστε προσεκτικός. Ξέρετε </w:t>
      </w:r>
      <w:r w:rsidRPr="00C97BC5">
        <w:rPr>
          <w:rFonts w:eastAsia="Times New Roman" w:cs="Times New Roman"/>
          <w:szCs w:val="24"/>
        </w:rPr>
        <w:t>γιατί εξεδόθη</w:t>
      </w:r>
      <w:r>
        <w:rPr>
          <w:rFonts w:eastAsia="Times New Roman" w:cs="Times New Roman"/>
          <w:szCs w:val="24"/>
        </w:rPr>
        <w:t xml:space="preserve"> υπουργική απόφαση πριν από </w:t>
      </w:r>
      <w:r>
        <w:rPr>
          <w:rFonts w:eastAsia="Times New Roman" w:cs="Times New Roman"/>
          <w:szCs w:val="24"/>
        </w:rPr>
        <w:t xml:space="preserve">οκτώ </w:t>
      </w:r>
      <w:r>
        <w:rPr>
          <w:rFonts w:eastAsia="Times New Roman" w:cs="Times New Roman"/>
          <w:szCs w:val="24"/>
        </w:rPr>
        <w:t xml:space="preserve">χρόνια που περιόριζε τη δραστηριότητα αυτή στο Πέραμα; Γιατί υπήρχαν τα γνωστά προβλήματα με την ναυπηγοεπισκευαστική ζώνη. Να τα λέτε όλα στον ελληνικό λαό. </w:t>
      </w:r>
    </w:p>
    <w:p w14:paraId="2D05F793"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Πρόεδρε, ζητώ μετά τον λόγο επί προσωπι</w:t>
      </w:r>
      <w:r>
        <w:rPr>
          <w:rFonts w:eastAsia="Times New Roman" w:cs="Times New Roman"/>
          <w:szCs w:val="24"/>
        </w:rPr>
        <w:t xml:space="preserve">κού. </w:t>
      </w:r>
    </w:p>
    <w:p w14:paraId="2D05F794" w14:textId="77777777" w:rsidR="00237587" w:rsidRDefault="00AE0D0F">
      <w:pPr>
        <w:spacing w:after="0" w:line="600" w:lineRule="auto"/>
        <w:ind w:firstLine="720"/>
        <w:jc w:val="both"/>
        <w:rPr>
          <w:rFonts w:eastAsia="Times New Roman" w:cs="Times New Roman"/>
          <w:szCs w:val="24"/>
        </w:rPr>
      </w:pPr>
      <w:r w:rsidRPr="002A433D">
        <w:rPr>
          <w:rFonts w:eastAsia="Times New Roman" w:cs="Times New Roman"/>
          <w:b/>
          <w:szCs w:val="24"/>
        </w:rPr>
        <w:t>ΠΑΝΑΓΙΩΤΗΣ ΚΟΥΡΟΥΜΠΛΗΣ</w:t>
      </w:r>
      <w:r>
        <w:rPr>
          <w:rFonts w:eastAsia="Times New Roman" w:cs="Times New Roman"/>
          <w:b/>
          <w:szCs w:val="24"/>
        </w:rPr>
        <w:t xml:space="preserve">: </w:t>
      </w:r>
      <w:r>
        <w:rPr>
          <w:rFonts w:eastAsia="Times New Roman" w:cs="Times New Roman"/>
          <w:szCs w:val="24"/>
        </w:rPr>
        <w:t xml:space="preserve">Έρχεται, λοιπόν, αυτή η Κυβέρνηση και προχωρούμε την ιδιωτικοποίηση δύο λιμανιών </w:t>
      </w:r>
      <w:r>
        <w:rPr>
          <w:rFonts w:eastAsia="Times New Roman" w:cs="Times New Roman"/>
          <w:szCs w:val="24"/>
        </w:rPr>
        <w:t xml:space="preserve">στο πλαίσιο </w:t>
      </w:r>
      <w:r>
        <w:rPr>
          <w:rFonts w:eastAsia="Times New Roman" w:cs="Times New Roman"/>
          <w:szCs w:val="24"/>
        </w:rPr>
        <w:t>των δεσμεύσεων που έχει η χώρα -εκεί κατάντησε η χώρα!- και επεξεργαστήκαμε ένα σχέδιο και για τα δύο λιμάνια όπου προστατεύσαμε τα σ</w:t>
      </w:r>
      <w:r>
        <w:rPr>
          <w:rFonts w:eastAsia="Times New Roman" w:cs="Times New Roman"/>
          <w:szCs w:val="24"/>
        </w:rPr>
        <w:t>υμφέροντα της χώρας, διότι υποχρεώσαμε τους επενδυτές σε υποχρεωτικές επενδύσεις, συγκεκριμένες όχι αόριστες. Διασφαλίσαμε τα συμφέροντα των εργαζομένων και δεν άνοιξε μύτη, γιατί ακριβώς εμείς έχουμε στο κέντρο της πολιτικής μας τον άνθρωπο, τους εργαζόμε</w:t>
      </w:r>
      <w:r>
        <w:rPr>
          <w:rFonts w:eastAsia="Times New Roman" w:cs="Times New Roman"/>
          <w:szCs w:val="24"/>
        </w:rPr>
        <w:t xml:space="preserve">νους και τους δώσαμε αυτή τη διασφάλιση. </w:t>
      </w:r>
    </w:p>
    <w:p w14:paraId="2D05F79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Πόσα χρόνια πάλευαν στον Πειραιά να πάρουν οι εργαζόμενοι, κυρίες και κύριοι συνάδελφοι, βαρέα και ανθυγιεινά; Πόσα χρόνια δούλευαν ως εργάτες στα κάτεργα και ήρθε αυτή η Κυβέρνηση και διασφάλισε αυτό το δικαίωμα α</w:t>
      </w:r>
      <w:r>
        <w:rPr>
          <w:rFonts w:eastAsia="Times New Roman" w:cs="Times New Roman"/>
          <w:szCs w:val="24"/>
        </w:rPr>
        <w:t>υτών των ανθρώπων;</w:t>
      </w:r>
    </w:p>
    <w:p w14:paraId="2D05F79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Πόσες παραχωρήσεις έγιναν και </w:t>
      </w:r>
      <w:r>
        <w:rPr>
          <w:rFonts w:eastAsia="Times New Roman" w:cs="Times New Roman"/>
          <w:szCs w:val="24"/>
        </w:rPr>
        <w:t xml:space="preserve">σ’ </w:t>
      </w:r>
      <w:r>
        <w:rPr>
          <w:rFonts w:eastAsia="Times New Roman" w:cs="Times New Roman"/>
          <w:szCs w:val="24"/>
        </w:rPr>
        <w:t xml:space="preserve">αυτά τα δύο λιμάνια στην τοπική κοινωνία, χώροι συγκεκριμένοι, αλλά και </w:t>
      </w:r>
      <w:r>
        <w:rPr>
          <w:rFonts w:eastAsia="Times New Roman" w:cs="Times New Roman"/>
          <w:szCs w:val="24"/>
        </w:rPr>
        <w:t xml:space="preserve">σ’ </w:t>
      </w:r>
      <w:r>
        <w:rPr>
          <w:rFonts w:eastAsia="Times New Roman" w:cs="Times New Roman"/>
          <w:szCs w:val="24"/>
        </w:rPr>
        <w:t>άλλα λιμάνια, στην Αλεξανδρούπολη, στην Καβάλα, στην Ηγουμενίτσα, στην Πάτρα, στην Ελευσίνα, στη Ραφήνα, στο Λαύριο; Γιατί δεν τα</w:t>
      </w:r>
      <w:r>
        <w:rPr>
          <w:rFonts w:eastAsia="Times New Roman" w:cs="Times New Roman"/>
          <w:szCs w:val="24"/>
        </w:rPr>
        <w:t xml:space="preserve"> είχατε κάνει όλα αυτά; </w:t>
      </w:r>
    </w:p>
    <w:p w14:paraId="2D05F79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Ήρθαμε και διαπραγματευτήκαμε με το </w:t>
      </w:r>
      <w:r w:rsidRPr="00C97BC5">
        <w:rPr>
          <w:rFonts w:eastAsia="Times New Roman" w:cs="Times New Roman"/>
          <w:szCs w:val="24"/>
        </w:rPr>
        <w:t>ΤΑΙΠ</w:t>
      </w:r>
      <w:r>
        <w:rPr>
          <w:rFonts w:eastAsia="Times New Roman" w:cs="Times New Roman"/>
          <w:szCs w:val="24"/>
        </w:rPr>
        <w:t>ΕΔ, μια σκληρότατη διαπραγμάτευση –σας πληροφορώ- γιατί ήθελαν να προχωρήσουν σε πλήρη ιδιωτικοποίηση. Αυτό το ΤΑΙ</w:t>
      </w:r>
      <w:r w:rsidRPr="00C97BC5">
        <w:rPr>
          <w:rFonts w:eastAsia="Times New Roman" w:cs="Times New Roman"/>
          <w:szCs w:val="24"/>
        </w:rPr>
        <w:t>ΠΕ</w:t>
      </w:r>
      <w:r>
        <w:rPr>
          <w:rFonts w:eastAsia="Times New Roman" w:cs="Times New Roman"/>
          <w:szCs w:val="24"/>
        </w:rPr>
        <w:t>Δ είχατε συστήσει εσείς που έρχεστε τώρα και φωνάζετε σαν να μην ξέρετε τίπ</w:t>
      </w:r>
      <w:r>
        <w:rPr>
          <w:rFonts w:eastAsia="Times New Roman" w:cs="Times New Roman"/>
          <w:szCs w:val="24"/>
        </w:rPr>
        <w:t>οτα για το έγκλημα!</w:t>
      </w:r>
    </w:p>
    <w:p w14:paraId="2D05F79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Προχωρήσαμε σε ένα νέο μοντέλο, παρά τις ασφυκτικές πιέσεις των θεσμών και τις απειλές. Και, όμως, επιβάλλαμε αυτό που εμείς κρίναμε. Και δεν μείναμε μόνο εκεί. Για πρώτη φορά -το ξαναλέω να το ακούσουν οι τοπικές κοινωνίες- διασφαλίσαμ</w:t>
      </w:r>
      <w:r>
        <w:rPr>
          <w:rFonts w:eastAsia="Times New Roman" w:cs="Times New Roman"/>
          <w:szCs w:val="24"/>
        </w:rPr>
        <w:t xml:space="preserve">ε </w:t>
      </w:r>
      <w:r>
        <w:rPr>
          <w:rFonts w:eastAsia="Times New Roman" w:cs="Times New Roman"/>
          <w:szCs w:val="24"/>
        </w:rPr>
        <w:lastRenderedPageBreak/>
        <w:t xml:space="preserve">τέλος για τους δήμους και στον Πειραιά και στους γύρω δήμους και στη Θεσσαλονίκη, αλλά και στις υποπαραχωρήσεις που θα γίνουν τώρα στα δέκα αυτά λιμάνια. </w:t>
      </w:r>
    </w:p>
    <w:p w14:paraId="2D05F79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Και δεν έχουμε μείνει εκεί. Έχουμε διασφαλίσει και για τους </w:t>
      </w:r>
      <w:r>
        <w:rPr>
          <w:rFonts w:eastAsia="Times New Roman" w:cs="Times New Roman"/>
          <w:szCs w:val="24"/>
        </w:rPr>
        <w:t xml:space="preserve">οργανισμούς </w:t>
      </w:r>
      <w:r>
        <w:rPr>
          <w:rFonts w:eastAsia="Times New Roman" w:cs="Times New Roman"/>
          <w:szCs w:val="24"/>
        </w:rPr>
        <w:t>το ανάλογο τέλος, γιατί ακρ</w:t>
      </w:r>
      <w:r>
        <w:rPr>
          <w:rFonts w:eastAsia="Times New Roman" w:cs="Times New Roman"/>
          <w:szCs w:val="24"/>
        </w:rPr>
        <w:t xml:space="preserve">ιβώς θέλουμε να δώσουμε και τη δυνατότητα από αυτόν τον πλούτο να κερδίσει και η τοπική κοινωνία. Έχουμε άλλου είδους αντιλήψεις εμείς </w:t>
      </w:r>
      <w:r>
        <w:rPr>
          <w:rFonts w:eastAsia="Times New Roman" w:cs="Times New Roman"/>
          <w:szCs w:val="24"/>
        </w:rPr>
        <w:t xml:space="preserve">σ’ </w:t>
      </w:r>
      <w:r>
        <w:rPr>
          <w:rFonts w:eastAsia="Times New Roman" w:cs="Times New Roman"/>
          <w:szCs w:val="24"/>
        </w:rPr>
        <w:t>αυτά τα ζητήματα της ανάπτυξης. Δεν μας ενδιαφέρει η ανάπτυξη για την ανάπτυξη, γιατί εσείς πιστεύετε σε μια νεοφιλελε</w:t>
      </w:r>
      <w:r>
        <w:rPr>
          <w:rFonts w:eastAsia="Times New Roman" w:cs="Times New Roman"/>
          <w:szCs w:val="24"/>
        </w:rPr>
        <w:t xml:space="preserve">ύθερη ανάπτυξη να </w:t>
      </w:r>
      <w:r w:rsidRPr="00C97BC5">
        <w:rPr>
          <w:rFonts w:eastAsia="Times New Roman" w:cs="Times New Roman"/>
          <w:szCs w:val="24"/>
        </w:rPr>
        <w:t>υπερσυσσωρεύει</w:t>
      </w:r>
      <w:r>
        <w:rPr>
          <w:rFonts w:eastAsia="Times New Roman" w:cs="Times New Roman"/>
          <w:szCs w:val="24"/>
        </w:rPr>
        <w:t xml:space="preserve"> πλούτο στους λίγους και να απλώνει τη φτώχεια και την ανασφάλεια στους πολλούς. Αυτή είναι η ιδεολογία σας! Αυτό γίνεται και στην Ευρώπη </w:t>
      </w:r>
      <w:r>
        <w:rPr>
          <w:rFonts w:eastAsia="Times New Roman" w:cs="Times New Roman"/>
          <w:szCs w:val="24"/>
        </w:rPr>
        <w:t xml:space="preserve">γι’ </w:t>
      </w:r>
      <w:r>
        <w:rPr>
          <w:rFonts w:eastAsia="Times New Roman" w:cs="Times New Roman"/>
          <w:szCs w:val="24"/>
        </w:rPr>
        <w:t>αυτό απειλείται σήμερα το ευρωπαϊκό εγχείρημα με τον ευρωσκεπτικισμό, με αυτού του</w:t>
      </w:r>
      <w:r>
        <w:rPr>
          <w:rFonts w:eastAsia="Times New Roman" w:cs="Times New Roman"/>
          <w:szCs w:val="24"/>
        </w:rPr>
        <w:t xml:space="preserve"> είδους τις πολιτικές και τις ιδεολογικές προσεγγίσεις.</w:t>
      </w:r>
    </w:p>
    <w:p w14:paraId="2D05F79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άκουσα και μερικά πράγματα πολύ ωραία για τη ναυτική εκπαίδευση. Και εδώ θα μου επιτρέψετε να εκφραστώ με οργή γιατί ακούω πράγματα που με εντυπωσιάζουν. </w:t>
      </w:r>
    </w:p>
    <w:p w14:paraId="2D05F79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Πόσα χρόνια, κύριε Πλακιωτάκη,</w:t>
      </w:r>
      <w:r>
        <w:rPr>
          <w:rFonts w:eastAsia="Times New Roman" w:cs="Times New Roman"/>
          <w:szCs w:val="24"/>
        </w:rPr>
        <w:t xml:space="preserve"> η </w:t>
      </w:r>
      <w:r>
        <w:rPr>
          <w:rFonts w:eastAsia="Times New Roman" w:cs="Times New Roman"/>
          <w:szCs w:val="24"/>
        </w:rPr>
        <w:t xml:space="preserve">σχολή </w:t>
      </w:r>
      <w:r>
        <w:rPr>
          <w:rFonts w:eastAsia="Times New Roman" w:cs="Times New Roman"/>
          <w:szCs w:val="24"/>
        </w:rPr>
        <w:t xml:space="preserve">στην Κρήτη που είναι η δεύτερη σχολή σε πληθυσμό φοιτητών στην Ελλάδα είχε να πάρει </w:t>
      </w:r>
      <w:r>
        <w:rPr>
          <w:rFonts w:eastAsia="Times New Roman" w:cs="Times New Roman"/>
          <w:szCs w:val="24"/>
        </w:rPr>
        <w:t xml:space="preserve">1 </w:t>
      </w:r>
      <w:r>
        <w:rPr>
          <w:rFonts w:eastAsia="Times New Roman" w:cs="Times New Roman"/>
          <w:szCs w:val="24"/>
        </w:rPr>
        <w:t xml:space="preserve">ευρώ; Όταν θα μιλήσετε, να τα πείτε αυτά στον ελληνικό λαό. Σας προκαλώ να πείτε πόσα χρόνια η </w:t>
      </w:r>
      <w:r>
        <w:rPr>
          <w:rFonts w:eastAsia="Times New Roman" w:cs="Times New Roman"/>
          <w:szCs w:val="24"/>
        </w:rPr>
        <w:t xml:space="preserve">σχολή </w:t>
      </w:r>
      <w:r>
        <w:rPr>
          <w:rFonts w:eastAsia="Times New Roman" w:cs="Times New Roman"/>
          <w:szCs w:val="24"/>
        </w:rPr>
        <w:t xml:space="preserve">της Κρήτης είχε να πάρει </w:t>
      </w:r>
      <w:r>
        <w:rPr>
          <w:rFonts w:eastAsia="Times New Roman" w:cs="Times New Roman"/>
          <w:szCs w:val="24"/>
        </w:rPr>
        <w:t xml:space="preserve">1 </w:t>
      </w:r>
      <w:r>
        <w:rPr>
          <w:rFonts w:eastAsia="Times New Roman" w:cs="Times New Roman"/>
          <w:szCs w:val="24"/>
        </w:rPr>
        <w:t>ευρώ από το κράτος για τον εξοπλι</w:t>
      </w:r>
      <w:r>
        <w:rPr>
          <w:rFonts w:eastAsia="Times New Roman" w:cs="Times New Roman"/>
          <w:szCs w:val="24"/>
        </w:rPr>
        <w:t xml:space="preserve">σμό της. Αυτή τη στιγμή υλοποιεί πρόγραμμα 2,5 εκατομμυρίων ευρώ! Το ίδιο και στη Σύρο. Το ίδιο και στη Θεσσαλονίκη. </w:t>
      </w:r>
    </w:p>
    <w:p w14:paraId="2D05F79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Είχατε πάει ποτέ στη ζωή σας ως Υπουργοί στις σχολές αυτές; Ποτέ δεν πήγατε! Σας προκαλώ να πει ένα προκάτοχός μου Υπουργός πόσες φορές πή</w:t>
      </w:r>
      <w:r>
        <w:rPr>
          <w:rFonts w:eastAsia="Times New Roman" w:cs="Times New Roman"/>
          <w:szCs w:val="24"/>
        </w:rPr>
        <w:t xml:space="preserve">γε </w:t>
      </w:r>
      <w:r>
        <w:rPr>
          <w:rFonts w:eastAsia="Times New Roman" w:cs="Times New Roman"/>
          <w:szCs w:val="24"/>
        </w:rPr>
        <w:t xml:space="preserve">σ’ </w:t>
      </w:r>
      <w:r>
        <w:rPr>
          <w:rFonts w:eastAsia="Times New Roman" w:cs="Times New Roman"/>
          <w:szCs w:val="24"/>
        </w:rPr>
        <w:t xml:space="preserve">αυτές τις σχολές, για να δείτε πόσο πιστεύατε! Τις αφήσατε στην τύχη τους, να τις πάτε στον ιδιωτικό τομέα. </w:t>
      </w:r>
    </w:p>
    <w:p w14:paraId="2D05F79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Εγώ να το δεχτώ και αυτό, αλλά ούτε και αυτό είχατε την τόλμη την πολιτική να το κάνετε. Δεν τολμήσατε να πάτε στην ιδιωτική πρωτοβουλία. Ψελ</w:t>
      </w:r>
      <w:r>
        <w:rPr>
          <w:rFonts w:eastAsia="Times New Roman" w:cs="Times New Roman"/>
          <w:szCs w:val="24"/>
        </w:rPr>
        <w:t xml:space="preserve">λίζετε για την ιδιωτική πρωτοβουλία και δεν τολμήσατε ούτε αυτόν τον τομέα να τον προχωρήσετε. Αυτή είναι η λογική σας, καταργήσατε όλες τις κενές οργανικές θέσεις. </w:t>
      </w:r>
    </w:p>
    <w:p w14:paraId="2D05F79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Πώς παραλάβαμε τη </w:t>
      </w:r>
      <w:r>
        <w:rPr>
          <w:rFonts w:eastAsia="Times New Roman" w:cs="Times New Roman"/>
          <w:szCs w:val="24"/>
        </w:rPr>
        <w:t xml:space="preserve">σχολή </w:t>
      </w:r>
      <w:r>
        <w:rPr>
          <w:rFonts w:eastAsia="Times New Roman" w:cs="Times New Roman"/>
          <w:szCs w:val="24"/>
        </w:rPr>
        <w:t>στον Ασπρόπυργο; Ούτε σκυλιά, ας μου επιτραπεί αυτή η έκφραση, κύρ</w:t>
      </w:r>
      <w:r>
        <w:rPr>
          <w:rFonts w:eastAsia="Times New Roman" w:cs="Times New Roman"/>
          <w:szCs w:val="24"/>
        </w:rPr>
        <w:t xml:space="preserve">ιε Πρόεδρε, δεν ζούσαν εκεί μέσα και εσείς είχατε παιδιά εκεί μέσα! Όμως, δεν ήταν τα δικά σας παιδιά. Ήταν τα παιδιά του φτωχού λαού. Αυτό κάνατε! </w:t>
      </w:r>
    </w:p>
    <w:p w14:paraId="2D05F79F" w14:textId="77777777" w:rsidR="00237587" w:rsidRDefault="00AE0D0F">
      <w:pPr>
        <w:spacing w:after="0"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του κυρίου Βουλευτή)</w:t>
      </w:r>
    </w:p>
    <w:p w14:paraId="2D05F7A0" w14:textId="77777777" w:rsidR="00237587" w:rsidRDefault="00AE0D0F">
      <w:pPr>
        <w:spacing w:after="0" w:line="600" w:lineRule="auto"/>
        <w:ind w:firstLine="720"/>
        <w:jc w:val="both"/>
        <w:rPr>
          <w:rFonts w:eastAsia="Times New Roman" w:cs="Times New Roman"/>
          <w:szCs w:val="24"/>
        </w:rPr>
      </w:pPr>
      <w:r w:rsidRPr="00813C96">
        <w:rPr>
          <w:rFonts w:eastAsia="Times New Roman" w:cs="Times New Roman"/>
          <w:b/>
          <w:szCs w:val="24"/>
        </w:rPr>
        <w:t>ΠΡΟΕΔΡΕΥΩΝ (Μάριος Γεωρ</w:t>
      </w:r>
      <w:r w:rsidRPr="00813C96">
        <w:rPr>
          <w:rFonts w:eastAsia="Times New Roman" w:cs="Times New Roman"/>
          <w:b/>
          <w:szCs w:val="24"/>
        </w:rPr>
        <w:t>γιάδης):</w:t>
      </w:r>
      <w:r w:rsidRPr="00813C96">
        <w:rPr>
          <w:rFonts w:eastAsia="Times New Roman" w:cs="Times New Roman"/>
          <w:szCs w:val="24"/>
        </w:rPr>
        <w:t xml:space="preserve"> </w:t>
      </w:r>
      <w:r>
        <w:rPr>
          <w:rFonts w:eastAsia="Times New Roman" w:cs="Times New Roman"/>
          <w:szCs w:val="24"/>
        </w:rPr>
        <w:t xml:space="preserve">Κύριε συνάδελφε, σας παρακαλώ, ολοκληρώστε. </w:t>
      </w:r>
    </w:p>
    <w:p w14:paraId="2D05F7A1" w14:textId="77777777" w:rsidR="00237587" w:rsidRDefault="00AE0D0F">
      <w:pPr>
        <w:spacing w:after="0" w:line="600" w:lineRule="auto"/>
        <w:ind w:firstLine="720"/>
        <w:jc w:val="both"/>
        <w:rPr>
          <w:rFonts w:eastAsia="Times New Roman" w:cs="Times New Roman"/>
          <w:szCs w:val="24"/>
        </w:rPr>
      </w:pPr>
      <w:r w:rsidRPr="00617C6F">
        <w:rPr>
          <w:rFonts w:eastAsia="Times New Roman" w:cs="Times New Roman"/>
          <w:b/>
          <w:szCs w:val="24"/>
        </w:rPr>
        <w:t xml:space="preserve">ΠΑΝΑΓΙΩΤΗΣ ΚΟΥΡΟΥΜΠΛΗΣ: </w:t>
      </w:r>
      <w:r>
        <w:rPr>
          <w:rFonts w:eastAsia="Times New Roman" w:cs="Times New Roman"/>
          <w:szCs w:val="24"/>
        </w:rPr>
        <w:t>Ολοκληρώνω, κύριε Πρόεδρε.</w:t>
      </w:r>
    </w:p>
    <w:p w14:paraId="2D05F7A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Θεσπίσαμε θέσεις, εξοπλίζουμε τις </w:t>
      </w:r>
      <w:r>
        <w:rPr>
          <w:rFonts w:eastAsia="Times New Roman" w:cs="Times New Roman"/>
          <w:szCs w:val="24"/>
        </w:rPr>
        <w:t xml:space="preserve">σχολές </w:t>
      </w:r>
      <w:r>
        <w:rPr>
          <w:rFonts w:eastAsia="Times New Roman" w:cs="Times New Roman"/>
          <w:szCs w:val="24"/>
        </w:rPr>
        <w:t xml:space="preserve">και εκσυγχρονίσαμε με το Ίδρυμα </w:t>
      </w:r>
      <w:r>
        <w:rPr>
          <w:rFonts w:eastAsia="Times New Roman" w:cs="Times New Roman"/>
          <w:szCs w:val="24"/>
        </w:rPr>
        <w:t>«</w:t>
      </w:r>
      <w:r w:rsidRPr="0098068E">
        <w:rPr>
          <w:rFonts w:eastAsia="Times New Roman" w:cs="Times New Roman"/>
          <w:szCs w:val="24"/>
        </w:rPr>
        <w:t>Ευγενίδη</w:t>
      </w:r>
      <w:r>
        <w:rPr>
          <w:rFonts w:eastAsia="Times New Roman" w:cs="Times New Roman"/>
          <w:szCs w:val="24"/>
        </w:rPr>
        <w:t>»</w:t>
      </w:r>
      <w:r w:rsidRPr="0098068E">
        <w:rPr>
          <w:rFonts w:eastAsia="Times New Roman" w:cs="Times New Roman"/>
          <w:szCs w:val="24"/>
        </w:rPr>
        <w:t xml:space="preserve"> </w:t>
      </w:r>
      <w:r>
        <w:rPr>
          <w:rFonts w:eastAsia="Times New Roman" w:cs="Times New Roman"/>
          <w:szCs w:val="24"/>
        </w:rPr>
        <w:t xml:space="preserve">το ωρολόγιο πρόγραμμα. Συνδέσαμε τις </w:t>
      </w:r>
      <w:r>
        <w:rPr>
          <w:rFonts w:eastAsia="Times New Roman" w:cs="Times New Roman"/>
          <w:szCs w:val="24"/>
        </w:rPr>
        <w:t xml:space="preserve">σχολές </w:t>
      </w:r>
      <w:r>
        <w:rPr>
          <w:rFonts w:eastAsia="Times New Roman" w:cs="Times New Roman"/>
          <w:szCs w:val="24"/>
        </w:rPr>
        <w:t xml:space="preserve">με τα κατά τόπους πανεπιστήμια. Συνδέσαμε τη </w:t>
      </w:r>
      <w:r>
        <w:rPr>
          <w:rFonts w:eastAsia="Times New Roman" w:cs="Times New Roman"/>
          <w:szCs w:val="24"/>
        </w:rPr>
        <w:t xml:space="preserve">σχολή </w:t>
      </w:r>
      <w:r>
        <w:rPr>
          <w:rFonts w:eastAsia="Times New Roman" w:cs="Times New Roman"/>
          <w:szCs w:val="24"/>
        </w:rPr>
        <w:t xml:space="preserve">του Ασπροπύργου και το Πανεπιστήμιο Πειραιά με τη Σχολή Πάλμερ στη Σουηδία. Το ίδιο με τη Σχολή Εκπαίδευσης στη Νέα Υόρκη. </w:t>
      </w:r>
    </w:p>
    <w:p w14:paraId="2D05F7A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Πού τα είδατε αυτά; Δεν κυβερνούσατε την Ελλάδα; Δεν υπήρχαν αυτά; Γιατί δεν τα </w:t>
      </w:r>
      <w:r>
        <w:rPr>
          <w:rFonts w:eastAsia="Times New Roman" w:cs="Times New Roman"/>
          <w:szCs w:val="24"/>
        </w:rPr>
        <w:t>κάνατε; Και έρχεστε τώρα, σαν να μην συνέβη τίποτα, και λέτε ωραία πράγματα;</w:t>
      </w:r>
    </w:p>
    <w:p w14:paraId="2D05F7A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κλείνω και θέλω να συμφωνήσω με τις τροπολογίες. Δεν έχω χρόνο να μιλήσω. Υπάρχει μια ιδιωτική σχολή ναυτικής εκπαίδευσης στη Χίο. Η </w:t>
      </w:r>
      <w:r>
        <w:rPr>
          <w:rFonts w:eastAsia="Times New Roman" w:cs="Times New Roman"/>
          <w:szCs w:val="24"/>
        </w:rPr>
        <w:t xml:space="preserve">σχολή </w:t>
      </w:r>
      <w:r>
        <w:rPr>
          <w:rFonts w:eastAsia="Times New Roman" w:cs="Times New Roman"/>
          <w:szCs w:val="24"/>
        </w:rPr>
        <w:t xml:space="preserve">δεν έχει </w:t>
      </w:r>
      <w:r>
        <w:rPr>
          <w:rFonts w:eastAsia="Times New Roman" w:cs="Times New Roman"/>
          <w:szCs w:val="24"/>
        </w:rPr>
        <w:t xml:space="preserve">εργαστήρια,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Πρέπει να βρείτε έναν τρόπο –εμείς δεν είμαστε δογματικοί- τα παιδιά αυτά</w:t>
      </w:r>
      <w:r>
        <w:rPr>
          <w:rFonts w:eastAsia="Times New Roman" w:cs="Times New Roman"/>
          <w:szCs w:val="24"/>
        </w:rPr>
        <w:t>,</w:t>
      </w:r>
      <w:r>
        <w:rPr>
          <w:rFonts w:eastAsia="Times New Roman" w:cs="Times New Roman"/>
          <w:szCs w:val="24"/>
        </w:rPr>
        <w:t xml:space="preserve"> μέχρι να αποκτήσει η </w:t>
      </w:r>
      <w:r>
        <w:rPr>
          <w:rFonts w:eastAsia="Times New Roman" w:cs="Times New Roman"/>
          <w:szCs w:val="24"/>
        </w:rPr>
        <w:t xml:space="preserve">σχολή </w:t>
      </w:r>
      <w:r>
        <w:rPr>
          <w:rFonts w:eastAsia="Times New Roman" w:cs="Times New Roman"/>
          <w:szCs w:val="24"/>
        </w:rPr>
        <w:t>αυτή τον ανάλογο εξοπλισμό</w:t>
      </w:r>
      <w:r>
        <w:rPr>
          <w:rFonts w:eastAsia="Times New Roman" w:cs="Times New Roman"/>
          <w:szCs w:val="24"/>
        </w:rPr>
        <w:t>,</w:t>
      </w:r>
      <w:r>
        <w:rPr>
          <w:rFonts w:eastAsia="Times New Roman" w:cs="Times New Roman"/>
          <w:szCs w:val="24"/>
        </w:rPr>
        <w:t xml:space="preserve"> να εκπαιδευτούν. Είναι και αυτά παιδιά του ελληνικού λαού και δεν είναι άλλου </w:t>
      </w:r>
      <w:r>
        <w:rPr>
          <w:rFonts w:eastAsia="Times New Roman" w:cs="Times New Roman"/>
          <w:szCs w:val="24"/>
        </w:rPr>
        <w:t xml:space="preserve">θεού </w:t>
      </w:r>
      <w:r>
        <w:rPr>
          <w:rFonts w:eastAsia="Times New Roman" w:cs="Times New Roman"/>
          <w:szCs w:val="24"/>
        </w:rPr>
        <w:t xml:space="preserve">παιδιά, </w:t>
      </w:r>
      <w:r>
        <w:rPr>
          <w:rFonts w:eastAsia="Times New Roman" w:cs="Times New Roman"/>
          <w:szCs w:val="24"/>
        </w:rPr>
        <w:t xml:space="preserve">πρέπει </w:t>
      </w:r>
      <w:r>
        <w:rPr>
          <w:rFonts w:eastAsia="Times New Roman" w:cs="Times New Roman"/>
          <w:szCs w:val="24"/>
        </w:rPr>
        <w:t>να μπορέσουν να</w:t>
      </w:r>
      <w:r>
        <w:rPr>
          <w:rFonts w:eastAsia="Times New Roman" w:cs="Times New Roman"/>
          <w:szCs w:val="24"/>
        </w:rPr>
        <w:t xml:space="preserve"> εκπαιδευτούν στις εγκαταστάσεις της Σχολής Ναυτικής Εκπαίδευσης της Χίου. </w:t>
      </w:r>
    </w:p>
    <w:p w14:paraId="2D05F7A5" w14:textId="77777777" w:rsidR="00237587" w:rsidRDefault="00AE0D0F">
      <w:pPr>
        <w:spacing w:after="0"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Κύριε Υπουργέ, φτάνουμε στα δέκα λεπτά. Παρακαλώ ολοκληρώστε. </w:t>
      </w:r>
    </w:p>
    <w:p w14:paraId="2D05F7A6" w14:textId="77777777" w:rsidR="00237587" w:rsidRDefault="00AE0D0F">
      <w:pPr>
        <w:spacing w:after="0" w:line="600" w:lineRule="auto"/>
        <w:ind w:firstLine="720"/>
        <w:jc w:val="both"/>
        <w:rPr>
          <w:rFonts w:eastAsia="Times New Roman" w:cs="Times New Roman"/>
          <w:szCs w:val="24"/>
        </w:rPr>
      </w:pPr>
      <w:r w:rsidRPr="00617C6F">
        <w:rPr>
          <w:rFonts w:eastAsia="Times New Roman" w:cs="Times New Roman"/>
          <w:b/>
          <w:szCs w:val="24"/>
        </w:rPr>
        <w:t xml:space="preserve">ΠΑΝΑΓΙΩΤΗΣ ΚΟΥΡΟΥΜΠΛΗΣ: </w:t>
      </w:r>
      <w:r>
        <w:rPr>
          <w:rFonts w:eastAsia="Times New Roman" w:cs="Times New Roman"/>
          <w:szCs w:val="24"/>
        </w:rPr>
        <w:t>Και όταν κάποτε κάποιος από τους συνάδελφους της Νέας Δημοκρα</w:t>
      </w:r>
      <w:r>
        <w:rPr>
          <w:rFonts w:eastAsia="Times New Roman" w:cs="Times New Roman"/>
          <w:szCs w:val="24"/>
        </w:rPr>
        <w:t xml:space="preserve">τίας επισκεφθεί την περιοχή, να πάει να ρωτήσει και τον Δήμαρχο Οινουσσών τι δουλειά έχουμε κάνει εκεί, αλλά και να ξέρει ο ελληνικός λαός όταν μιλάνε κάποιοι για συμφέροντα ότι τα συμφέροντα ήταν εκεί </w:t>
      </w:r>
      <w:r>
        <w:rPr>
          <w:rFonts w:eastAsia="Times New Roman" w:cs="Times New Roman"/>
          <w:szCs w:val="24"/>
        </w:rPr>
        <w:lastRenderedPageBreak/>
        <w:t>που η ακτοπλοΐα ξόδευε τα λεφτά του ελληνικού λαού, 10</w:t>
      </w:r>
      <w:r>
        <w:rPr>
          <w:rFonts w:eastAsia="Times New Roman" w:cs="Times New Roman"/>
          <w:szCs w:val="24"/>
        </w:rPr>
        <w:t>0</w:t>
      </w:r>
      <w:r>
        <w:rPr>
          <w:rFonts w:eastAsia="Times New Roman" w:cs="Times New Roman"/>
          <w:szCs w:val="24"/>
        </w:rPr>
        <w:t>.000.000</w:t>
      </w:r>
      <w:r>
        <w:rPr>
          <w:rFonts w:eastAsia="Times New Roman" w:cs="Times New Roman"/>
          <w:szCs w:val="24"/>
        </w:rPr>
        <w:t xml:space="preserve"> για τις άγονες γραμμές και τα νησιά δεν είχαν συγκοινωνίες ή πλήρωναν το νερό 10 ευρώ το κυβικό, τα μονοπώλια που εξυπηρετούσατε! Και έρχεστε εδώ να μιλάτε για συμφέροντα! </w:t>
      </w:r>
    </w:p>
    <w:p w14:paraId="2D05F7A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D05F7A8" w14:textId="77777777" w:rsidR="00237587" w:rsidRDefault="00AE0D0F">
      <w:pPr>
        <w:spacing w:after="0"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Ευχαριστούμε το</w:t>
      </w:r>
      <w:r>
        <w:rPr>
          <w:rFonts w:eastAsia="Times New Roman" w:cs="Times New Roman"/>
          <w:szCs w:val="24"/>
        </w:rPr>
        <w:t xml:space="preserve">ν κ. Κουρουμπλή. </w:t>
      </w:r>
    </w:p>
    <w:p w14:paraId="2D05F7A9"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Πρόεδρε, ζητώ τον λόγο επί προσωπικού. </w:t>
      </w:r>
    </w:p>
    <w:p w14:paraId="2D05F7AA" w14:textId="77777777" w:rsidR="00237587" w:rsidRDefault="00AE0D0F">
      <w:pPr>
        <w:spacing w:after="0"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Κύριε Μπουκώρο, δεν αναφέρθηκε ονομαστικά σε εσάς. Είπε «ο προηγούμενος ομιλητής». </w:t>
      </w:r>
    </w:p>
    <w:p w14:paraId="2D05F7AB"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Αναφέρθηκε ονομαστικά. Δείτε τα Πρακτι</w:t>
      </w:r>
      <w:r>
        <w:rPr>
          <w:rFonts w:eastAsia="Times New Roman" w:cs="Times New Roman"/>
          <w:szCs w:val="24"/>
        </w:rPr>
        <w:t xml:space="preserve">κά. Θα ήθελα να το εξηγήσω το προσωπικό. </w:t>
      </w:r>
    </w:p>
    <w:p w14:paraId="2D05F7AC" w14:textId="77777777" w:rsidR="00237587" w:rsidRDefault="00AE0D0F">
      <w:pPr>
        <w:spacing w:after="0" w:line="600" w:lineRule="auto"/>
        <w:ind w:firstLine="720"/>
        <w:jc w:val="both"/>
        <w:rPr>
          <w:rFonts w:eastAsia="Times New Roman"/>
          <w:b/>
          <w:bCs/>
          <w:color w:val="222222"/>
          <w:shd w:val="clear" w:color="auto" w:fill="FFFFFF"/>
        </w:rPr>
      </w:pPr>
      <w:r w:rsidRPr="00DB7AD3">
        <w:rPr>
          <w:rFonts w:eastAsia="Times New Roman"/>
          <w:b/>
          <w:bCs/>
          <w:color w:val="222222"/>
          <w:shd w:val="clear" w:color="auto" w:fill="FFFFFF"/>
        </w:rPr>
        <w:t xml:space="preserve">ΠΡΟΕΔΡΕΥΩΝ (Μάριος Γεωργιάδης): </w:t>
      </w:r>
      <w:r w:rsidRPr="00DB7AD3">
        <w:rPr>
          <w:rFonts w:eastAsia="Times New Roman"/>
          <w:bCs/>
          <w:color w:val="222222"/>
          <w:shd w:val="clear" w:color="auto" w:fill="FFFFFF"/>
        </w:rPr>
        <w:t>Παρ</w:t>
      </w:r>
      <w:r>
        <w:rPr>
          <w:rFonts w:eastAsia="Times New Roman"/>
          <w:bCs/>
          <w:color w:val="222222"/>
          <w:shd w:val="clear" w:color="auto" w:fill="FFFFFF"/>
        </w:rPr>
        <w:t xml:space="preserve">’ </w:t>
      </w:r>
      <w:r w:rsidRPr="00DB7AD3">
        <w:rPr>
          <w:rFonts w:eastAsia="Times New Roman"/>
          <w:bCs/>
          <w:color w:val="222222"/>
          <w:shd w:val="clear" w:color="auto" w:fill="FFFFFF"/>
        </w:rPr>
        <w:t>όλα αυτά θα σας δώσω τον λόγο για ένα λεπτό, για να εξηγήσετε το προσωπικό.</w:t>
      </w:r>
      <w:r w:rsidRPr="00DB7AD3">
        <w:rPr>
          <w:rFonts w:eastAsia="Times New Roman"/>
          <w:b/>
          <w:bCs/>
          <w:color w:val="222222"/>
          <w:shd w:val="clear" w:color="auto" w:fill="FFFFFF"/>
        </w:rPr>
        <w:t xml:space="preserve"> </w:t>
      </w:r>
    </w:p>
    <w:p w14:paraId="2D05F7AD" w14:textId="77777777" w:rsidR="00237587" w:rsidRDefault="00AE0D0F">
      <w:pPr>
        <w:spacing w:after="0" w:line="600" w:lineRule="auto"/>
        <w:ind w:firstLine="720"/>
        <w:jc w:val="both"/>
        <w:rPr>
          <w:rFonts w:eastAsia="Times New Roman"/>
          <w:color w:val="222222"/>
          <w:shd w:val="clear" w:color="auto" w:fill="FFFFFF"/>
        </w:rPr>
      </w:pPr>
      <w:r>
        <w:rPr>
          <w:rFonts w:eastAsia="Times New Roman"/>
          <w:bCs/>
          <w:color w:val="222222"/>
          <w:shd w:val="clear" w:color="auto" w:fill="FFFFFF"/>
        </w:rPr>
        <w:lastRenderedPageBreak/>
        <w:t>Έχετε τον λόγο για έ</w:t>
      </w:r>
      <w:r w:rsidRPr="00DB7AD3">
        <w:rPr>
          <w:rFonts w:eastAsia="Times New Roman"/>
          <w:color w:val="222222"/>
          <w:shd w:val="clear" w:color="auto" w:fill="FFFFFF"/>
        </w:rPr>
        <w:t xml:space="preserve">να λεπτό, παρακαλώ, σύντομα </w:t>
      </w:r>
      <w:r w:rsidRPr="00DB7AD3">
        <w:rPr>
          <w:rFonts w:eastAsia="Times New Roman"/>
          <w:bCs/>
          <w:color w:val="222222"/>
          <w:shd w:val="clear" w:color="auto" w:fill="FFFFFF"/>
        </w:rPr>
        <w:t>και</w:t>
      </w:r>
      <w:r w:rsidRPr="00DB7AD3">
        <w:rPr>
          <w:rFonts w:eastAsia="Times New Roman"/>
          <w:color w:val="222222"/>
          <w:shd w:val="clear" w:color="auto" w:fill="FFFFFF"/>
        </w:rPr>
        <w:t xml:space="preserve"> αυστηρά.</w:t>
      </w:r>
      <w:r>
        <w:rPr>
          <w:rFonts w:eastAsia="Times New Roman"/>
          <w:color w:val="222222"/>
          <w:shd w:val="clear" w:color="auto" w:fill="FFFFFF"/>
        </w:rPr>
        <w:t xml:space="preserve"> </w:t>
      </w:r>
    </w:p>
    <w:p w14:paraId="2D05F7AE" w14:textId="77777777" w:rsidR="00237587" w:rsidRDefault="00AE0D0F">
      <w:pPr>
        <w:spacing w:after="0" w:line="600" w:lineRule="auto"/>
        <w:ind w:firstLine="720"/>
        <w:jc w:val="both"/>
        <w:rPr>
          <w:rFonts w:eastAsia="Times New Roman"/>
          <w:color w:val="222222"/>
          <w:szCs w:val="24"/>
          <w:shd w:val="clear" w:color="auto" w:fill="FFFFFF"/>
        </w:rPr>
      </w:pPr>
      <w:r w:rsidRPr="00851805">
        <w:rPr>
          <w:rFonts w:eastAsia="Times New Roman"/>
          <w:b/>
          <w:color w:val="222222"/>
          <w:shd w:val="clear" w:color="auto" w:fill="FFFFFF"/>
        </w:rPr>
        <w:t>ΧΡΗΣΤΟΣ ΜΠΟΥΚΩΡΟΣ:</w:t>
      </w:r>
      <w:r>
        <w:rPr>
          <w:rFonts w:eastAsia="Times New Roman"/>
          <w:color w:val="222222"/>
          <w:szCs w:val="24"/>
          <w:shd w:val="clear" w:color="auto" w:fill="FFFFFF"/>
        </w:rPr>
        <w:t xml:space="preserve"> Είπε ο αξιότιμος πρώην Υπουργός </w:t>
      </w:r>
      <w:r w:rsidRPr="00DB7AD3">
        <w:rPr>
          <w:rFonts w:eastAsia="Times New Roman"/>
          <w:color w:val="222222"/>
          <w:szCs w:val="24"/>
          <w:shd w:val="clear" w:color="auto" w:fill="FFFFFF"/>
        </w:rPr>
        <w:t>Ναυτιλίας</w:t>
      </w:r>
      <w:r>
        <w:rPr>
          <w:rFonts w:eastAsia="Times New Roman"/>
          <w:color w:val="222222"/>
          <w:szCs w:val="24"/>
          <w:shd w:val="clear" w:color="auto" w:fill="FFFFFF"/>
        </w:rPr>
        <w:t xml:space="preserve">, όταν μιλάω για συμφέροντα </w:t>
      </w:r>
      <w:r w:rsidRPr="00851805">
        <w:rPr>
          <w:rFonts w:eastAsia="Times New Roman"/>
          <w:bCs/>
          <w:color w:val="222222"/>
          <w:shd w:val="clear" w:color="auto" w:fill="FFFFFF"/>
        </w:rPr>
        <w:t>και</w:t>
      </w:r>
      <w:r>
        <w:rPr>
          <w:rFonts w:eastAsia="Times New Roman"/>
          <w:color w:val="222222"/>
          <w:szCs w:val="24"/>
          <w:shd w:val="clear" w:color="auto" w:fill="FFFFFF"/>
        </w:rPr>
        <w:t xml:space="preserve"> απευθύνομαι </w:t>
      </w:r>
      <w:r>
        <w:rPr>
          <w:rFonts w:eastAsia="Times New Roman"/>
          <w:color w:val="222222"/>
          <w:szCs w:val="24"/>
          <w:shd w:val="clear" w:color="auto" w:fill="FFFFFF"/>
        </w:rPr>
        <w:t xml:space="preserve">σ’ </w:t>
      </w:r>
      <w:r>
        <w:rPr>
          <w:rFonts w:eastAsia="Times New Roman"/>
          <w:color w:val="222222"/>
          <w:szCs w:val="24"/>
          <w:shd w:val="clear" w:color="auto" w:fill="FFFFFF"/>
        </w:rPr>
        <w:t xml:space="preserve">αυτόν </w:t>
      </w:r>
      <w:r w:rsidRPr="00851805">
        <w:rPr>
          <w:rFonts w:eastAsia="Times New Roman"/>
          <w:bCs/>
          <w:color w:val="222222"/>
          <w:shd w:val="clear" w:color="auto" w:fill="FFFFFF"/>
        </w:rPr>
        <w:t>να</w:t>
      </w:r>
      <w:r>
        <w:rPr>
          <w:rFonts w:eastAsia="Times New Roman"/>
          <w:color w:val="222222"/>
          <w:szCs w:val="24"/>
          <w:shd w:val="clear" w:color="auto" w:fill="FFFFFF"/>
        </w:rPr>
        <w:t xml:space="preserve"> είμαι προσεκτικός. Εμμέσως πλην σαφώς, με αποκάλεσε συκοφάντη. </w:t>
      </w:r>
      <w:r w:rsidRPr="00851805">
        <w:rPr>
          <w:rFonts w:eastAsia="Times New Roman"/>
          <w:bCs/>
          <w:color w:val="222222"/>
          <w:shd w:val="clear" w:color="auto" w:fill="FFFFFF"/>
        </w:rPr>
        <w:t>Επειδή</w:t>
      </w:r>
      <w:r>
        <w:rPr>
          <w:rFonts w:eastAsia="Times New Roman"/>
          <w:color w:val="222222"/>
          <w:szCs w:val="24"/>
          <w:shd w:val="clear" w:color="auto" w:fill="FFFFFF"/>
        </w:rPr>
        <w:t xml:space="preserve"> </w:t>
      </w:r>
      <w:r w:rsidRPr="00851805">
        <w:rPr>
          <w:rFonts w:eastAsia="Times New Roman"/>
          <w:bCs/>
          <w:color w:val="222222"/>
          <w:shd w:val="clear" w:color="auto" w:fill="FFFFFF"/>
        </w:rPr>
        <w:t>όμως</w:t>
      </w:r>
      <w:r>
        <w:rPr>
          <w:rFonts w:eastAsia="Times New Roman"/>
          <w:color w:val="222222"/>
          <w:szCs w:val="24"/>
          <w:shd w:val="clear" w:color="auto" w:fill="FFFFFF"/>
        </w:rPr>
        <w:t xml:space="preserve"> εγώ ευθύνομαι, </w:t>
      </w:r>
      <w:r w:rsidRPr="00851805">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γι’ </w:t>
      </w:r>
      <w:r>
        <w:rPr>
          <w:rFonts w:eastAsia="Times New Roman"/>
          <w:color w:val="222222"/>
          <w:szCs w:val="24"/>
          <w:shd w:val="clear" w:color="auto" w:fill="FFFFFF"/>
        </w:rPr>
        <w:t xml:space="preserve">αυτά που λέω </w:t>
      </w:r>
      <w:r w:rsidRPr="00851805">
        <w:rPr>
          <w:rFonts w:eastAsia="Times New Roman"/>
          <w:bCs/>
          <w:color w:val="222222"/>
          <w:shd w:val="clear" w:color="auto" w:fill="FFFFFF"/>
        </w:rPr>
        <w:t>και</w:t>
      </w:r>
      <w:r>
        <w:rPr>
          <w:rFonts w:eastAsia="Times New Roman"/>
          <w:color w:val="222222"/>
          <w:szCs w:val="24"/>
          <w:shd w:val="clear" w:color="auto" w:fill="FFFFFF"/>
        </w:rPr>
        <w:t xml:space="preserve"> όχι για αυτά που γίνονται αντιληπτά, θα ήθελα να μου δώσετε τα δύο λεπτά να εξηγήσω επακριβώς.</w:t>
      </w:r>
    </w:p>
    <w:p w14:paraId="2D05F7AF" w14:textId="77777777" w:rsidR="00237587" w:rsidRDefault="00AE0D0F">
      <w:pPr>
        <w:spacing w:after="0" w:line="600" w:lineRule="auto"/>
        <w:ind w:firstLine="720"/>
        <w:jc w:val="both"/>
        <w:rPr>
          <w:rFonts w:eastAsia="Times New Roman"/>
          <w:color w:val="222222"/>
          <w:szCs w:val="24"/>
          <w:shd w:val="clear" w:color="auto" w:fill="FFFFFF"/>
        </w:rPr>
      </w:pPr>
      <w:r w:rsidRPr="00CD3F9F">
        <w:rPr>
          <w:rFonts w:eastAsia="Times New Roman"/>
          <w:b/>
          <w:bCs/>
          <w:color w:val="222222"/>
          <w:shd w:val="clear" w:color="auto" w:fill="FFFFFF"/>
        </w:rPr>
        <w:t xml:space="preserve">ΠΡΟΕΔΡΕΥΩΝ (Μάριος Γεωργιάδης): </w:t>
      </w:r>
      <w:r>
        <w:rPr>
          <w:rFonts w:eastAsia="Times New Roman"/>
          <w:color w:val="222222"/>
          <w:szCs w:val="24"/>
          <w:shd w:val="clear" w:color="auto" w:fill="FFFFFF"/>
        </w:rPr>
        <w:t>Κ</w:t>
      </w:r>
      <w:r w:rsidRPr="00CD3F9F">
        <w:rPr>
          <w:rFonts w:eastAsia="Times New Roman"/>
          <w:color w:val="222222"/>
          <w:szCs w:val="24"/>
          <w:shd w:val="clear" w:color="auto" w:fill="FFFFFF"/>
        </w:rPr>
        <w:t>ύριε συνάδελφε</w:t>
      </w:r>
      <w:r>
        <w:rPr>
          <w:rFonts w:eastAsia="Times New Roman"/>
          <w:color w:val="222222"/>
          <w:szCs w:val="24"/>
          <w:shd w:val="clear" w:color="auto" w:fill="FFFFFF"/>
        </w:rPr>
        <w:t xml:space="preserve">, εν συντομία σας </w:t>
      </w:r>
      <w:r w:rsidRPr="00CD3F9F">
        <w:rPr>
          <w:rFonts w:eastAsia="Times New Roman"/>
          <w:color w:val="222222"/>
          <w:szCs w:val="24"/>
          <w:shd w:val="clear" w:color="auto" w:fill="FFFFFF"/>
        </w:rPr>
        <w:t>παρακαλώ</w:t>
      </w:r>
      <w:r>
        <w:rPr>
          <w:rFonts w:eastAsia="Times New Roman"/>
          <w:color w:val="222222"/>
          <w:szCs w:val="24"/>
          <w:shd w:val="clear" w:color="auto" w:fill="FFFFFF"/>
        </w:rPr>
        <w:t>.</w:t>
      </w:r>
    </w:p>
    <w:p w14:paraId="2D05F7B0" w14:textId="77777777" w:rsidR="00237587" w:rsidRDefault="00AE0D0F">
      <w:pPr>
        <w:spacing w:after="0" w:line="600" w:lineRule="auto"/>
        <w:ind w:firstLine="720"/>
        <w:jc w:val="both"/>
        <w:rPr>
          <w:rFonts w:eastAsia="Times New Roman"/>
          <w:color w:val="222222"/>
          <w:szCs w:val="24"/>
          <w:shd w:val="clear" w:color="auto" w:fill="FFFFFF"/>
        </w:rPr>
      </w:pPr>
      <w:r w:rsidRPr="00851805">
        <w:rPr>
          <w:rFonts w:eastAsia="Times New Roman"/>
          <w:b/>
          <w:color w:val="222222"/>
          <w:shd w:val="clear" w:color="auto" w:fill="FFFFFF"/>
        </w:rPr>
        <w:t>ΧΡΗΣΤΟΣ ΜΠΟΥΚΩΡΟΣ:</w:t>
      </w:r>
      <w:r>
        <w:rPr>
          <w:rFonts w:eastAsia="Times New Roman"/>
          <w:color w:val="222222"/>
          <w:szCs w:val="24"/>
          <w:shd w:val="clear" w:color="auto" w:fill="FFFFFF"/>
        </w:rPr>
        <w:t xml:space="preserve"> Κατ</w:t>
      </w:r>
      <w:r>
        <w:rPr>
          <w:rFonts w:eastAsia="Times New Roman"/>
          <w:color w:val="222222"/>
          <w:szCs w:val="24"/>
          <w:shd w:val="clear" w:color="auto" w:fill="FFFFFF"/>
        </w:rPr>
        <w:t xml:space="preserve">’ </w:t>
      </w:r>
      <w:r>
        <w:rPr>
          <w:rFonts w:eastAsia="Times New Roman"/>
          <w:color w:val="222222"/>
          <w:szCs w:val="24"/>
          <w:shd w:val="clear" w:color="auto" w:fill="FFFFFF"/>
        </w:rPr>
        <w:t>αρχάς, χαίρομαι που μιλάω έστω για δεύτερη φορά παρουσία τριώ</w:t>
      </w:r>
      <w:r>
        <w:rPr>
          <w:rFonts w:eastAsia="Times New Roman"/>
          <w:color w:val="222222"/>
          <w:szCs w:val="24"/>
          <w:shd w:val="clear" w:color="auto" w:fill="FFFFFF"/>
        </w:rPr>
        <w:t xml:space="preserve">ν Υπουργών Ναυτιλίας </w:t>
      </w:r>
      <w:r w:rsidRPr="00CD3F9F">
        <w:rPr>
          <w:rFonts w:eastAsia="Times New Roman"/>
          <w:bCs/>
          <w:color w:val="222222"/>
          <w:shd w:val="clear" w:color="auto" w:fill="FFFFFF"/>
        </w:rPr>
        <w:t>και</w:t>
      </w:r>
      <w:r>
        <w:rPr>
          <w:rFonts w:eastAsia="Times New Roman"/>
          <w:color w:val="222222"/>
          <w:szCs w:val="24"/>
          <w:shd w:val="clear" w:color="auto" w:fill="FFFFFF"/>
        </w:rPr>
        <w:t xml:space="preserve"> ενός Αναπληρωτή. Είναι, δηλαδή, τέσσερις Υπουργοί παρόντες.</w:t>
      </w:r>
    </w:p>
    <w:p w14:paraId="2D05F7B1"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Κουρουμπλή, αναφέρθηκα σε οργανωμένα συντεχνιακά συμφέροντα, γιατί τι άλλο θα μπορούσε </w:t>
      </w:r>
      <w:r w:rsidRPr="00CD3F9F">
        <w:rPr>
          <w:rFonts w:eastAsia="Times New Roman"/>
          <w:bCs/>
          <w:color w:val="222222"/>
          <w:shd w:val="clear" w:color="auto" w:fill="FFFFFF"/>
        </w:rPr>
        <w:t>να</w:t>
      </w:r>
      <w:r>
        <w:rPr>
          <w:rFonts w:eastAsia="Times New Roman"/>
          <w:color w:val="222222"/>
          <w:szCs w:val="24"/>
          <w:shd w:val="clear" w:color="auto" w:fill="FFFFFF"/>
        </w:rPr>
        <w:t xml:space="preserve"> σκεφτεί </w:t>
      </w:r>
      <w:r>
        <w:rPr>
          <w:rFonts w:eastAsia="Times New Roman"/>
          <w:color w:val="222222"/>
          <w:szCs w:val="24"/>
          <w:shd w:val="clear" w:color="auto" w:fill="FFFFFF"/>
        </w:rPr>
        <w:t xml:space="preserve">κάποιος </w:t>
      </w:r>
      <w:r>
        <w:rPr>
          <w:rFonts w:eastAsia="Times New Roman"/>
          <w:color w:val="222222"/>
          <w:szCs w:val="24"/>
          <w:shd w:val="clear" w:color="auto" w:fill="FFFFFF"/>
        </w:rPr>
        <w:t xml:space="preserve">για μια </w:t>
      </w:r>
      <w:r>
        <w:rPr>
          <w:rFonts w:eastAsia="Times New Roman"/>
          <w:color w:val="222222"/>
          <w:szCs w:val="24"/>
          <w:shd w:val="clear" w:color="auto" w:fill="FFFFFF"/>
        </w:rPr>
        <w:t xml:space="preserve">υπουργική απόφαση </w:t>
      </w:r>
      <w:r>
        <w:rPr>
          <w:rFonts w:eastAsia="Times New Roman"/>
          <w:color w:val="222222"/>
          <w:szCs w:val="24"/>
          <w:shd w:val="clear" w:color="auto" w:fill="FFFFFF"/>
        </w:rPr>
        <w:t xml:space="preserve">για το </w:t>
      </w:r>
      <w:r>
        <w:rPr>
          <w:rFonts w:eastAsia="Times New Roman"/>
          <w:color w:val="222222"/>
          <w:szCs w:val="24"/>
          <w:shd w:val="clear" w:color="auto" w:fill="FFFFFF"/>
        </w:rPr>
        <w:t xml:space="preserve">λιμάνι </w:t>
      </w:r>
      <w:r>
        <w:rPr>
          <w:rFonts w:eastAsia="Times New Roman"/>
          <w:color w:val="222222"/>
          <w:szCs w:val="24"/>
          <w:shd w:val="clear" w:color="auto" w:fill="FFFFFF"/>
        </w:rPr>
        <w:t xml:space="preserve">του Βόλου, την οποία εξαγγείλατε το 2016, την περάσατε σε νομοσχέδιο το </w:t>
      </w:r>
      <w:r>
        <w:rPr>
          <w:rFonts w:eastAsia="Times New Roman"/>
          <w:color w:val="222222"/>
          <w:szCs w:val="24"/>
          <w:shd w:val="clear" w:color="auto" w:fill="FFFFFF"/>
        </w:rPr>
        <w:lastRenderedPageBreak/>
        <w:t xml:space="preserve">2017, την επικροτήσαμε, σας χειροκροτήσαμε, </w:t>
      </w:r>
      <w:r w:rsidRPr="00CD3F9F">
        <w:rPr>
          <w:rFonts w:eastAsia="Times New Roman"/>
          <w:color w:val="222222"/>
          <w:shd w:val="clear" w:color="auto" w:fill="FFFFFF"/>
        </w:rPr>
        <w:t>αλλά</w:t>
      </w:r>
      <w:r>
        <w:rPr>
          <w:rFonts w:eastAsia="Times New Roman"/>
          <w:color w:val="222222"/>
          <w:szCs w:val="24"/>
          <w:shd w:val="clear" w:color="auto" w:fill="FFFFFF"/>
        </w:rPr>
        <w:t xml:space="preserve"> έχουν περάσει δύο χρόνια και δεν εκδίδεται ακόμα η </w:t>
      </w:r>
      <w:r>
        <w:rPr>
          <w:rFonts w:eastAsia="Times New Roman"/>
          <w:color w:val="222222"/>
          <w:szCs w:val="24"/>
          <w:shd w:val="clear" w:color="auto" w:fill="FFFFFF"/>
        </w:rPr>
        <w:t>υπουργική απόφαση</w:t>
      </w:r>
      <w:r>
        <w:rPr>
          <w:rFonts w:eastAsia="Times New Roman"/>
          <w:color w:val="222222"/>
          <w:szCs w:val="24"/>
          <w:shd w:val="clear" w:color="auto" w:fill="FFFFFF"/>
        </w:rPr>
        <w:t>; Φύγατε εσείς από το Υπουργείο Ναυτιλίας, ήρθε ο διάδοχός σας, ο κ</w:t>
      </w:r>
      <w:r>
        <w:rPr>
          <w:rFonts w:eastAsia="Times New Roman"/>
          <w:color w:val="222222"/>
          <w:szCs w:val="24"/>
          <w:shd w:val="clear" w:color="auto" w:fill="FFFFFF"/>
        </w:rPr>
        <w:t xml:space="preserve">. Κουβέλης και εκκρεμεί ακόμα η έκδοση της </w:t>
      </w:r>
      <w:r>
        <w:rPr>
          <w:rFonts w:eastAsia="Times New Roman"/>
          <w:color w:val="222222"/>
          <w:szCs w:val="24"/>
          <w:shd w:val="clear" w:color="auto" w:fill="FFFFFF"/>
        </w:rPr>
        <w:t>υπουργικής απόφασης</w:t>
      </w:r>
      <w:r>
        <w:rPr>
          <w:rFonts w:eastAsia="Times New Roman"/>
          <w:color w:val="222222"/>
          <w:szCs w:val="24"/>
          <w:shd w:val="clear" w:color="auto" w:fill="FFFFFF"/>
        </w:rPr>
        <w:t>. Τι θέλετε να πούμε, ότι αυτοί είναι οι ρυθμοί της Κυβέρνησης ΣΥΡΙΖΑ; Τι θέλετε να πω;</w:t>
      </w:r>
    </w:p>
    <w:p w14:paraId="2D05F7B2" w14:textId="77777777" w:rsidR="00237587" w:rsidRDefault="00AE0D0F">
      <w:pPr>
        <w:spacing w:after="0" w:line="600" w:lineRule="auto"/>
        <w:ind w:firstLine="720"/>
        <w:jc w:val="both"/>
        <w:rPr>
          <w:rFonts w:eastAsia="Times New Roman"/>
          <w:color w:val="222222"/>
          <w:szCs w:val="24"/>
          <w:shd w:val="clear" w:color="auto" w:fill="FFFFFF"/>
        </w:rPr>
      </w:pPr>
      <w:r w:rsidRPr="00CD3F9F">
        <w:rPr>
          <w:rFonts w:eastAsia="Times New Roman"/>
          <w:b/>
          <w:color w:val="222222"/>
          <w:szCs w:val="24"/>
          <w:shd w:val="clear" w:color="auto" w:fill="FFFFFF"/>
        </w:rPr>
        <w:t>ΠΑΝΑΓΙΩΤΗΣ ΚΟΥΡΟΥΜΠΛΗΣ:</w:t>
      </w:r>
      <w:r>
        <w:rPr>
          <w:rFonts w:eastAsia="Times New Roman"/>
          <w:color w:val="222222"/>
          <w:szCs w:val="24"/>
          <w:shd w:val="clear" w:color="auto" w:fill="FFFFFF"/>
        </w:rPr>
        <w:t xml:space="preserve"> Αφού είχατε...</w:t>
      </w:r>
    </w:p>
    <w:p w14:paraId="2D05F7B3" w14:textId="77777777" w:rsidR="00237587" w:rsidRDefault="00AE0D0F">
      <w:pPr>
        <w:spacing w:after="0" w:line="600" w:lineRule="auto"/>
        <w:ind w:firstLine="720"/>
        <w:jc w:val="both"/>
        <w:rPr>
          <w:rFonts w:eastAsia="Times New Roman"/>
          <w:color w:val="222222"/>
          <w:szCs w:val="24"/>
          <w:shd w:val="clear" w:color="auto" w:fill="FFFFFF"/>
        </w:rPr>
      </w:pPr>
      <w:r w:rsidRPr="00851805">
        <w:rPr>
          <w:rFonts w:eastAsia="Times New Roman"/>
          <w:b/>
          <w:color w:val="222222"/>
          <w:shd w:val="clear" w:color="auto" w:fill="FFFFFF"/>
        </w:rPr>
        <w:t>ΧΡΗΣΤΟΣ ΜΠΟΥΚΩΡΟΣ:</w:t>
      </w:r>
      <w:r>
        <w:rPr>
          <w:rFonts w:eastAsia="Times New Roman"/>
          <w:color w:val="222222"/>
          <w:shd w:val="clear" w:color="auto" w:fill="FFFFFF"/>
        </w:rPr>
        <w:t xml:space="preserve"> Μισό λεπτό να ολοκληρώσω. </w:t>
      </w:r>
    </w:p>
    <w:p w14:paraId="2D05F7B4" w14:textId="77777777" w:rsidR="00237587" w:rsidRDefault="00AE0D0F">
      <w:pPr>
        <w:spacing w:after="0" w:line="600" w:lineRule="auto"/>
        <w:ind w:firstLine="720"/>
        <w:jc w:val="both"/>
        <w:rPr>
          <w:rFonts w:eastAsia="Times New Roman"/>
          <w:color w:val="222222"/>
          <w:szCs w:val="24"/>
          <w:shd w:val="clear" w:color="auto" w:fill="FFFFFF"/>
        </w:rPr>
      </w:pPr>
      <w:r w:rsidRPr="00CD3F9F">
        <w:rPr>
          <w:rFonts w:eastAsia="Times New Roman"/>
          <w:b/>
          <w:color w:val="222222"/>
          <w:szCs w:val="24"/>
          <w:shd w:val="clear" w:color="auto" w:fill="FFFFFF"/>
        </w:rPr>
        <w:t>ΠΑΝΑΓΙΩΤΗΣ ΚΟΥΡΟΥΜΠΛΗ</w:t>
      </w:r>
      <w:r w:rsidRPr="00CD3F9F">
        <w:rPr>
          <w:rFonts w:eastAsia="Times New Roman"/>
          <w:b/>
          <w:color w:val="222222"/>
          <w:szCs w:val="24"/>
          <w:shd w:val="clear" w:color="auto" w:fill="FFFFFF"/>
        </w:rPr>
        <w:t>Σ:</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Αφού είχατε απορία, </w:t>
      </w:r>
      <w:r>
        <w:rPr>
          <w:rFonts w:eastAsia="Times New Roman"/>
          <w:color w:val="222222"/>
          <w:shd w:val="clear" w:color="auto" w:fill="FFFFFF"/>
        </w:rPr>
        <w:t xml:space="preserve">γιατί </w:t>
      </w:r>
      <w:r>
        <w:rPr>
          <w:rFonts w:eastAsia="Times New Roman"/>
          <w:color w:val="222222"/>
          <w:szCs w:val="24"/>
          <w:shd w:val="clear" w:color="auto" w:fill="FFFFFF"/>
        </w:rPr>
        <w:t xml:space="preserve">δεν ήρθατε ποτέ στο Υπουργείο να την εκφράσετε </w:t>
      </w:r>
      <w:r w:rsidRPr="00CD3F9F">
        <w:rPr>
          <w:rFonts w:eastAsia="Times New Roman"/>
          <w:bCs/>
          <w:color w:val="222222"/>
          <w:shd w:val="clear" w:color="auto" w:fill="FFFFFF"/>
        </w:rPr>
        <w:t>και</w:t>
      </w:r>
      <w:r>
        <w:rPr>
          <w:rFonts w:eastAsia="Times New Roman"/>
          <w:color w:val="222222"/>
          <w:szCs w:val="24"/>
          <w:shd w:val="clear" w:color="auto" w:fill="FFFFFF"/>
        </w:rPr>
        <w:t xml:space="preserve"> να σας εξηγήσουμε τι </w:t>
      </w:r>
      <w:r w:rsidRPr="00CD3F9F">
        <w:rPr>
          <w:rFonts w:eastAsia="Times New Roman"/>
          <w:bCs/>
          <w:color w:val="222222"/>
          <w:shd w:val="clear" w:color="auto" w:fill="FFFFFF"/>
        </w:rPr>
        <w:t>έχει</w:t>
      </w:r>
      <w:r>
        <w:rPr>
          <w:rFonts w:eastAsia="Times New Roman"/>
          <w:color w:val="222222"/>
          <w:szCs w:val="24"/>
          <w:shd w:val="clear" w:color="auto" w:fill="FFFFFF"/>
        </w:rPr>
        <w:t xml:space="preserve"> συμβεί; </w:t>
      </w:r>
    </w:p>
    <w:p w14:paraId="2D05F7B5" w14:textId="77777777" w:rsidR="00237587" w:rsidRDefault="00AE0D0F">
      <w:pPr>
        <w:spacing w:after="0" w:line="600" w:lineRule="auto"/>
        <w:ind w:firstLine="720"/>
        <w:jc w:val="both"/>
        <w:rPr>
          <w:rFonts w:eastAsia="Times New Roman"/>
          <w:color w:val="222222"/>
          <w:szCs w:val="24"/>
          <w:shd w:val="clear" w:color="auto" w:fill="FFFFFF"/>
        </w:rPr>
      </w:pPr>
      <w:r w:rsidRPr="00101E94">
        <w:rPr>
          <w:rFonts w:eastAsia="Times New Roman"/>
          <w:b/>
          <w:bCs/>
          <w:color w:val="222222"/>
          <w:shd w:val="clear" w:color="auto" w:fill="FFFFFF"/>
        </w:rPr>
        <w:t xml:space="preserve">ΠΡΟΕΔΡΕΥΩΝ (Μάριος Γεωργιάδης): </w:t>
      </w:r>
      <w:r>
        <w:rPr>
          <w:rFonts w:eastAsia="Times New Roman"/>
          <w:color w:val="222222"/>
          <w:szCs w:val="24"/>
          <w:shd w:val="clear" w:color="auto" w:fill="FFFFFF"/>
        </w:rPr>
        <w:t xml:space="preserve">Κύριε Κουρουμπλή, σας </w:t>
      </w:r>
      <w:r w:rsidRPr="00101E94">
        <w:rPr>
          <w:rFonts w:eastAsia="Times New Roman"/>
          <w:color w:val="222222"/>
          <w:szCs w:val="24"/>
          <w:shd w:val="clear" w:color="auto" w:fill="FFFFFF"/>
        </w:rPr>
        <w:t>παρακαλώ</w:t>
      </w:r>
      <w:r>
        <w:rPr>
          <w:rFonts w:eastAsia="Times New Roman"/>
          <w:color w:val="222222"/>
          <w:szCs w:val="24"/>
          <w:shd w:val="clear" w:color="auto" w:fill="FFFFFF"/>
        </w:rPr>
        <w:t xml:space="preserve"> πολύ. </w:t>
      </w:r>
    </w:p>
    <w:p w14:paraId="2D05F7B6" w14:textId="77777777" w:rsidR="00237587" w:rsidRDefault="00AE0D0F">
      <w:pPr>
        <w:spacing w:after="0" w:line="600" w:lineRule="auto"/>
        <w:ind w:firstLine="720"/>
        <w:jc w:val="both"/>
        <w:rPr>
          <w:rFonts w:eastAsia="Times New Roman"/>
          <w:color w:val="222222"/>
          <w:szCs w:val="24"/>
          <w:shd w:val="clear" w:color="auto" w:fill="FFFFFF"/>
        </w:rPr>
      </w:pPr>
      <w:r w:rsidRPr="00851805">
        <w:rPr>
          <w:rFonts w:eastAsia="Times New Roman"/>
          <w:b/>
          <w:color w:val="222222"/>
          <w:shd w:val="clear" w:color="auto" w:fill="FFFFFF"/>
        </w:rPr>
        <w:t>ΧΡΗΣΤΟΣ ΜΠΟΥΚΩΡΟΣ:</w:t>
      </w:r>
      <w:r>
        <w:rPr>
          <w:rFonts w:eastAsia="Times New Roman"/>
          <w:color w:val="222222"/>
          <w:shd w:val="clear" w:color="auto" w:fill="FFFFFF"/>
        </w:rPr>
        <w:t xml:space="preserve"> Ακούστε, μου λέει, </w:t>
      </w:r>
      <w:r w:rsidRPr="00101E94">
        <w:rPr>
          <w:rFonts w:eastAsia="Times New Roman"/>
          <w:color w:val="222222"/>
          <w:shd w:val="clear" w:color="auto" w:fill="FFFFFF"/>
        </w:rPr>
        <w:t>κύριε Υπουργέ</w:t>
      </w:r>
      <w:r>
        <w:rPr>
          <w:rFonts w:eastAsia="Times New Roman"/>
          <w:color w:val="222222"/>
          <w:shd w:val="clear" w:color="auto" w:fill="FFFFFF"/>
        </w:rPr>
        <w:t>…</w:t>
      </w:r>
    </w:p>
    <w:p w14:paraId="2D05F7B7" w14:textId="77777777" w:rsidR="00237587" w:rsidRDefault="00AE0D0F">
      <w:pPr>
        <w:spacing w:after="0" w:line="600" w:lineRule="auto"/>
        <w:ind w:firstLine="720"/>
        <w:jc w:val="both"/>
        <w:rPr>
          <w:rFonts w:eastAsia="Times New Roman"/>
          <w:color w:val="222222"/>
          <w:szCs w:val="24"/>
          <w:shd w:val="clear" w:color="auto" w:fill="FFFFFF"/>
        </w:rPr>
      </w:pPr>
      <w:r w:rsidRPr="00CD3F9F">
        <w:rPr>
          <w:rFonts w:eastAsia="Times New Roman"/>
          <w:b/>
          <w:color w:val="222222"/>
          <w:szCs w:val="24"/>
          <w:shd w:val="clear" w:color="auto" w:fill="FFFFFF"/>
        </w:rPr>
        <w:t xml:space="preserve">ΠΑΝΑΓΙΩΤΗΣ </w:t>
      </w:r>
      <w:r w:rsidRPr="00CD3F9F">
        <w:rPr>
          <w:rFonts w:eastAsia="Times New Roman"/>
          <w:b/>
          <w:color w:val="222222"/>
          <w:szCs w:val="24"/>
          <w:shd w:val="clear" w:color="auto" w:fill="FFFFFF"/>
        </w:rPr>
        <w:t>ΚΟΥΡΟΥΜΠΛΗΣ:</w:t>
      </w:r>
      <w:r>
        <w:rPr>
          <w:rFonts w:eastAsia="Times New Roman"/>
          <w:color w:val="222222"/>
          <w:szCs w:val="24"/>
          <w:shd w:val="clear" w:color="auto" w:fill="FFFFFF"/>
        </w:rPr>
        <w:t xml:space="preserve"> Πριν πέσετε στο ολίσθημα έ</w:t>
      </w:r>
      <w:r w:rsidRPr="00CD3F9F">
        <w:rPr>
          <w:rFonts w:eastAsia="Times New Roman"/>
          <w:color w:val="222222"/>
          <w:shd w:val="clear" w:color="auto" w:fill="FFFFFF"/>
        </w:rPr>
        <w:t>πρεπε</w:t>
      </w:r>
      <w:r>
        <w:rPr>
          <w:rFonts w:eastAsia="Times New Roman"/>
          <w:color w:val="222222"/>
          <w:szCs w:val="24"/>
          <w:shd w:val="clear" w:color="auto" w:fill="FFFFFF"/>
        </w:rPr>
        <w:t xml:space="preserve"> να έρθετε στο Υπουργείο. </w:t>
      </w:r>
    </w:p>
    <w:p w14:paraId="2D05F7B8" w14:textId="77777777" w:rsidR="00237587" w:rsidRDefault="00AE0D0F">
      <w:pPr>
        <w:spacing w:after="0" w:line="600" w:lineRule="auto"/>
        <w:ind w:firstLine="720"/>
        <w:jc w:val="both"/>
        <w:rPr>
          <w:rFonts w:eastAsia="Times New Roman"/>
          <w:color w:val="222222"/>
          <w:shd w:val="clear" w:color="auto" w:fill="FFFFFF"/>
        </w:rPr>
      </w:pPr>
      <w:r w:rsidRPr="00851805">
        <w:rPr>
          <w:rFonts w:eastAsia="Times New Roman"/>
          <w:b/>
          <w:color w:val="222222"/>
          <w:shd w:val="clear" w:color="auto" w:fill="FFFFFF"/>
        </w:rPr>
        <w:t>ΧΡΗΣΤΟΣ ΜΠΟΥΚΩΡΟΣ:</w:t>
      </w:r>
      <w:r>
        <w:rPr>
          <w:rFonts w:eastAsia="Times New Roman"/>
          <w:color w:val="222222"/>
          <w:shd w:val="clear" w:color="auto" w:fill="FFFFFF"/>
        </w:rPr>
        <w:t xml:space="preserve"> Ναι, </w:t>
      </w:r>
      <w:r w:rsidRPr="00101E94">
        <w:rPr>
          <w:rFonts w:eastAsia="Times New Roman"/>
          <w:color w:val="222222"/>
          <w:shd w:val="clear" w:color="auto" w:fill="FFFFFF"/>
        </w:rPr>
        <w:t>αλλά</w:t>
      </w:r>
      <w:r>
        <w:rPr>
          <w:rFonts w:eastAsia="Times New Roman"/>
          <w:color w:val="222222"/>
          <w:shd w:val="clear" w:color="auto" w:fill="FFFFFF"/>
        </w:rPr>
        <w:t xml:space="preserve"> </w:t>
      </w:r>
      <w:r w:rsidRPr="00101E94">
        <w:rPr>
          <w:rFonts w:eastAsia="Times New Roman"/>
          <w:bCs/>
          <w:color w:val="222222"/>
          <w:shd w:val="clear" w:color="auto" w:fill="FFFFFF"/>
        </w:rPr>
        <w:t>δεν</w:t>
      </w:r>
      <w:r>
        <w:rPr>
          <w:rFonts w:eastAsia="Times New Roman"/>
          <w:color w:val="222222"/>
          <w:shd w:val="clear" w:color="auto" w:fill="FFFFFF"/>
        </w:rPr>
        <w:t xml:space="preserve"> γίνεται έτσι. </w:t>
      </w:r>
    </w:p>
    <w:p w14:paraId="2D05F7B9" w14:textId="77777777" w:rsidR="00237587" w:rsidRDefault="00AE0D0F">
      <w:pPr>
        <w:spacing w:after="0" w:line="600" w:lineRule="auto"/>
        <w:ind w:firstLine="720"/>
        <w:jc w:val="both"/>
        <w:rPr>
          <w:rFonts w:eastAsia="Times New Roman"/>
          <w:color w:val="222222"/>
          <w:szCs w:val="24"/>
          <w:shd w:val="clear" w:color="auto" w:fill="FFFFFF"/>
        </w:rPr>
      </w:pPr>
      <w:r w:rsidRPr="00101E94">
        <w:rPr>
          <w:rFonts w:eastAsia="Times New Roman"/>
          <w:b/>
          <w:bCs/>
          <w:color w:val="222222"/>
          <w:shd w:val="clear" w:color="auto" w:fill="FFFFFF"/>
        </w:rPr>
        <w:lastRenderedPageBreak/>
        <w:t xml:space="preserve">ΠΡΟΕΔΡΕΥΩΝ (Μάριος Γεωργιάδης): </w:t>
      </w:r>
      <w:r>
        <w:rPr>
          <w:rFonts w:eastAsia="Times New Roman"/>
          <w:color w:val="222222"/>
          <w:szCs w:val="24"/>
          <w:shd w:val="clear" w:color="auto" w:fill="FFFFFF"/>
        </w:rPr>
        <w:t xml:space="preserve">Κύριε Κουρουμπλή, </w:t>
      </w:r>
      <w:r w:rsidRPr="00101E94">
        <w:rPr>
          <w:rFonts w:eastAsia="Times New Roman"/>
          <w:color w:val="222222"/>
          <w:szCs w:val="24"/>
          <w:shd w:val="clear" w:color="auto" w:fill="FFFFFF"/>
        </w:rPr>
        <w:t>παρακαλώ</w:t>
      </w:r>
      <w:r>
        <w:rPr>
          <w:rFonts w:eastAsia="Times New Roman"/>
          <w:color w:val="222222"/>
          <w:szCs w:val="24"/>
          <w:shd w:val="clear" w:color="auto" w:fill="FFFFFF"/>
        </w:rPr>
        <w:t>.</w:t>
      </w:r>
    </w:p>
    <w:p w14:paraId="2D05F7BA" w14:textId="77777777" w:rsidR="00237587" w:rsidRDefault="00AE0D0F">
      <w:pPr>
        <w:spacing w:after="0" w:line="600" w:lineRule="auto"/>
        <w:ind w:firstLine="720"/>
        <w:jc w:val="both"/>
        <w:rPr>
          <w:rFonts w:eastAsia="Times New Roman"/>
          <w:color w:val="222222"/>
          <w:szCs w:val="24"/>
          <w:shd w:val="clear" w:color="auto" w:fill="FFFFFF"/>
        </w:rPr>
      </w:pPr>
      <w:r w:rsidRPr="00851805">
        <w:rPr>
          <w:rFonts w:eastAsia="Times New Roman"/>
          <w:b/>
          <w:color w:val="222222"/>
          <w:shd w:val="clear" w:color="auto" w:fill="FFFFFF"/>
        </w:rPr>
        <w:t>ΧΡΗΣΤΟΣ ΜΠΟΥΚΩΡΟΣ:</w:t>
      </w:r>
      <w:r>
        <w:rPr>
          <w:rFonts w:eastAsia="Times New Roman"/>
          <w:color w:val="222222"/>
          <w:shd w:val="clear" w:color="auto" w:fill="FFFFFF"/>
        </w:rPr>
        <w:t xml:space="preserve"> Μου λέει, </w:t>
      </w:r>
      <w:r w:rsidRPr="00101E94">
        <w:rPr>
          <w:rFonts w:eastAsia="Times New Roman"/>
          <w:color w:val="222222"/>
          <w:shd w:val="clear" w:color="auto" w:fill="FFFFFF"/>
        </w:rPr>
        <w:t>κύριε Υπουργέ</w:t>
      </w:r>
      <w:r>
        <w:rPr>
          <w:rFonts w:eastAsia="Times New Roman"/>
          <w:color w:val="222222"/>
          <w:shd w:val="clear" w:color="auto" w:fill="FFFFFF"/>
        </w:rPr>
        <w:t>, ο προκάτοχός σας…</w:t>
      </w:r>
    </w:p>
    <w:p w14:paraId="2D05F7BB" w14:textId="77777777" w:rsidR="00237587" w:rsidRDefault="00AE0D0F">
      <w:pPr>
        <w:spacing w:after="0" w:line="600" w:lineRule="auto"/>
        <w:ind w:firstLine="720"/>
        <w:jc w:val="both"/>
        <w:rPr>
          <w:rFonts w:eastAsia="Times New Roman"/>
          <w:color w:val="222222"/>
          <w:szCs w:val="24"/>
          <w:shd w:val="clear" w:color="auto" w:fill="FFFFFF"/>
        </w:rPr>
      </w:pPr>
      <w:r w:rsidRPr="00CD3F9F">
        <w:rPr>
          <w:rFonts w:eastAsia="Times New Roman"/>
          <w:b/>
          <w:color w:val="222222"/>
          <w:szCs w:val="24"/>
          <w:shd w:val="clear" w:color="auto" w:fill="FFFFFF"/>
        </w:rPr>
        <w:t xml:space="preserve">ΠΑΝΑΓΙΩΤΗΣ </w:t>
      </w:r>
      <w:r w:rsidRPr="00CD3F9F">
        <w:rPr>
          <w:rFonts w:eastAsia="Times New Roman"/>
          <w:b/>
          <w:color w:val="222222"/>
          <w:szCs w:val="24"/>
          <w:shd w:val="clear" w:color="auto" w:fill="FFFFFF"/>
        </w:rPr>
        <w:t>ΚΟΥΡΟΥΜΠΛΗΣ:</w:t>
      </w:r>
      <w:r>
        <w:rPr>
          <w:rFonts w:eastAsia="Times New Roman"/>
          <w:b/>
          <w:color w:val="222222"/>
          <w:szCs w:val="24"/>
          <w:shd w:val="clear" w:color="auto" w:fill="FFFFFF"/>
        </w:rPr>
        <w:t xml:space="preserve"> </w:t>
      </w:r>
      <w:r>
        <w:rPr>
          <w:rFonts w:eastAsia="Times New Roman"/>
          <w:color w:val="222222"/>
          <w:szCs w:val="24"/>
          <w:shd w:val="clear" w:color="auto" w:fill="FFFFFF"/>
        </w:rPr>
        <w:t>Δεν ήρθατε ποτέ!</w:t>
      </w:r>
    </w:p>
    <w:p w14:paraId="2D05F7BC" w14:textId="77777777" w:rsidR="00237587" w:rsidRDefault="00AE0D0F">
      <w:pPr>
        <w:spacing w:after="0" w:line="600" w:lineRule="auto"/>
        <w:ind w:firstLine="720"/>
        <w:jc w:val="both"/>
        <w:rPr>
          <w:rFonts w:eastAsia="Times New Roman"/>
          <w:color w:val="222222"/>
          <w:szCs w:val="24"/>
          <w:shd w:val="clear" w:color="auto" w:fill="FFFFFF"/>
        </w:rPr>
      </w:pPr>
      <w:r w:rsidRPr="00101E94">
        <w:rPr>
          <w:rFonts w:eastAsia="Times New Roman"/>
          <w:b/>
          <w:bCs/>
          <w:color w:val="222222"/>
          <w:shd w:val="clear" w:color="auto" w:fill="FFFFFF"/>
        </w:rPr>
        <w:t xml:space="preserve">ΠΡΟΕΔΡΕΥΩΝ (Μάριος Γεωργιάδης): </w:t>
      </w:r>
      <w:r>
        <w:rPr>
          <w:rFonts w:eastAsia="Times New Roman"/>
          <w:color w:val="222222"/>
          <w:szCs w:val="24"/>
          <w:shd w:val="clear" w:color="auto" w:fill="FFFFFF"/>
        </w:rPr>
        <w:t xml:space="preserve">Κύριε Κουρουμπλή, σας </w:t>
      </w:r>
      <w:r w:rsidRPr="00101E94">
        <w:rPr>
          <w:rFonts w:eastAsia="Times New Roman"/>
          <w:color w:val="222222"/>
          <w:szCs w:val="24"/>
          <w:shd w:val="clear" w:color="auto" w:fill="FFFFFF"/>
        </w:rPr>
        <w:t>παρακαλώ</w:t>
      </w:r>
      <w:r>
        <w:rPr>
          <w:rFonts w:eastAsia="Times New Roman"/>
          <w:color w:val="222222"/>
          <w:szCs w:val="24"/>
          <w:shd w:val="clear" w:color="auto" w:fill="FFFFFF"/>
        </w:rPr>
        <w:t xml:space="preserve"> πολύ.</w:t>
      </w:r>
    </w:p>
    <w:p w14:paraId="2D05F7BD" w14:textId="77777777" w:rsidR="00237587" w:rsidRDefault="00AE0D0F">
      <w:pPr>
        <w:spacing w:after="0" w:line="600" w:lineRule="auto"/>
        <w:ind w:firstLine="720"/>
        <w:jc w:val="both"/>
        <w:rPr>
          <w:rFonts w:eastAsia="Times New Roman"/>
          <w:color w:val="222222"/>
          <w:szCs w:val="24"/>
          <w:shd w:val="clear" w:color="auto" w:fill="FFFFFF"/>
        </w:rPr>
      </w:pPr>
      <w:r w:rsidRPr="00851805">
        <w:rPr>
          <w:rFonts w:eastAsia="Times New Roman"/>
          <w:b/>
          <w:color w:val="222222"/>
          <w:shd w:val="clear" w:color="auto" w:fill="FFFFFF"/>
        </w:rPr>
        <w:t>ΧΡΗΣΤΟΣ ΜΠΟΥΚΩΡΟΣ:</w:t>
      </w:r>
      <w:r>
        <w:rPr>
          <w:rFonts w:eastAsia="Times New Roman"/>
          <w:color w:val="222222"/>
          <w:shd w:val="clear" w:color="auto" w:fill="FFFFFF"/>
        </w:rPr>
        <w:t xml:space="preserve"> Θα σας απαντήσω. Θα λάβετε απαντήσεις, κύριε Κουρουμπλή. </w:t>
      </w:r>
    </w:p>
    <w:p w14:paraId="2D05F7BE" w14:textId="77777777" w:rsidR="00237587" w:rsidRDefault="00AE0D0F">
      <w:pPr>
        <w:spacing w:after="0" w:line="600" w:lineRule="auto"/>
        <w:ind w:firstLine="720"/>
        <w:jc w:val="both"/>
        <w:rPr>
          <w:rFonts w:eastAsia="Times New Roman"/>
          <w:color w:val="222222"/>
          <w:szCs w:val="24"/>
          <w:shd w:val="clear" w:color="auto" w:fill="FFFFFF"/>
        </w:rPr>
      </w:pPr>
      <w:r w:rsidRPr="00101E94">
        <w:rPr>
          <w:rFonts w:eastAsia="Times New Roman"/>
          <w:b/>
          <w:bCs/>
          <w:color w:val="222222"/>
          <w:shd w:val="clear" w:color="auto" w:fill="FFFFFF"/>
        </w:rPr>
        <w:t xml:space="preserve">ΠΡΟΕΔΡΕΥΩΝ (Μάριος Γεωργιάδης): </w:t>
      </w:r>
      <w:r>
        <w:rPr>
          <w:rFonts w:eastAsia="Times New Roman"/>
          <w:color w:val="222222"/>
          <w:szCs w:val="24"/>
          <w:shd w:val="clear" w:color="auto" w:fill="FFFFFF"/>
        </w:rPr>
        <w:t xml:space="preserve">Κύριοι συνάδελφοι, σας </w:t>
      </w:r>
      <w:r w:rsidRPr="00101E94">
        <w:rPr>
          <w:rFonts w:eastAsia="Times New Roman"/>
          <w:color w:val="222222"/>
          <w:szCs w:val="24"/>
          <w:shd w:val="clear" w:color="auto" w:fill="FFFFFF"/>
        </w:rPr>
        <w:t>παρακαλώ</w:t>
      </w:r>
      <w:r>
        <w:rPr>
          <w:rFonts w:eastAsia="Times New Roman"/>
          <w:color w:val="222222"/>
          <w:szCs w:val="24"/>
          <w:shd w:val="clear" w:color="auto" w:fill="FFFFFF"/>
        </w:rPr>
        <w:t xml:space="preserve"> πολύ! </w:t>
      </w:r>
    </w:p>
    <w:p w14:paraId="2D05F7BF" w14:textId="77777777" w:rsidR="00237587" w:rsidRDefault="00AE0D0F">
      <w:pPr>
        <w:spacing w:after="0" w:line="600" w:lineRule="auto"/>
        <w:ind w:firstLine="720"/>
        <w:jc w:val="both"/>
        <w:rPr>
          <w:rFonts w:eastAsia="Times New Roman"/>
          <w:color w:val="222222"/>
          <w:shd w:val="clear" w:color="auto" w:fill="FFFFFF"/>
        </w:rPr>
      </w:pPr>
      <w:r w:rsidRPr="00851805">
        <w:rPr>
          <w:rFonts w:eastAsia="Times New Roman"/>
          <w:b/>
          <w:color w:val="222222"/>
          <w:shd w:val="clear" w:color="auto" w:fill="FFFFFF"/>
        </w:rPr>
        <w:t xml:space="preserve">ΧΡΗΣΤΟΣ </w:t>
      </w:r>
      <w:r w:rsidRPr="00851805">
        <w:rPr>
          <w:rFonts w:eastAsia="Times New Roman"/>
          <w:b/>
          <w:color w:val="222222"/>
          <w:shd w:val="clear" w:color="auto" w:fill="FFFFFF"/>
        </w:rPr>
        <w:t>ΜΠΟΥΚΩΡΟΣ:</w:t>
      </w:r>
      <w:r>
        <w:rPr>
          <w:rFonts w:eastAsia="Times New Roman"/>
          <w:color w:val="222222"/>
          <w:shd w:val="clear" w:color="auto" w:fill="FFFFFF"/>
        </w:rPr>
        <w:t xml:space="preserve"> Κύριε Υπουργέ Ναυτιλίας, ο προκάτοχός σας με ψέγει </w:t>
      </w:r>
      <w:r w:rsidRPr="00101E94">
        <w:rPr>
          <w:rFonts w:eastAsia="Times New Roman"/>
          <w:bCs/>
          <w:color w:val="222222"/>
          <w:shd w:val="clear" w:color="auto" w:fill="FFFFFF"/>
        </w:rPr>
        <w:t>γιατί</w:t>
      </w:r>
      <w:r>
        <w:rPr>
          <w:rFonts w:eastAsia="Times New Roman"/>
          <w:color w:val="222222"/>
          <w:shd w:val="clear" w:color="auto" w:fill="FFFFFF"/>
        </w:rPr>
        <w:t xml:space="preserve"> </w:t>
      </w:r>
      <w:r w:rsidRPr="00101E94">
        <w:rPr>
          <w:rFonts w:eastAsia="Times New Roman"/>
          <w:bCs/>
          <w:color w:val="222222"/>
          <w:shd w:val="clear" w:color="auto" w:fill="FFFFFF"/>
        </w:rPr>
        <w:t>δεν</w:t>
      </w:r>
      <w:r>
        <w:rPr>
          <w:rFonts w:eastAsia="Times New Roman"/>
          <w:color w:val="222222"/>
          <w:shd w:val="clear" w:color="auto" w:fill="FFFFFF"/>
        </w:rPr>
        <w:t xml:space="preserve"> ήρθα στο Υπουργείο Ναυτιλίας… </w:t>
      </w:r>
    </w:p>
    <w:p w14:paraId="2D05F7C0" w14:textId="77777777" w:rsidR="00237587" w:rsidRDefault="00AE0D0F">
      <w:pPr>
        <w:spacing w:after="0" w:line="600" w:lineRule="auto"/>
        <w:ind w:firstLine="720"/>
        <w:jc w:val="both"/>
        <w:rPr>
          <w:rFonts w:eastAsia="Times New Roman"/>
          <w:color w:val="222222"/>
          <w:szCs w:val="24"/>
          <w:shd w:val="clear" w:color="auto" w:fill="FFFFFF"/>
        </w:rPr>
      </w:pPr>
      <w:r w:rsidRPr="00CD3F9F">
        <w:rPr>
          <w:rFonts w:eastAsia="Times New Roman"/>
          <w:b/>
          <w:color w:val="222222"/>
          <w:szCs w:val="24"/>
          <w:shd w:val="clear" w:color="auto" w:fill="FFFFFF"/>
        </w:rPr>
        <w:t>ΠΑΝΑΓΙΩΤΗΣ ΚΟΥΡΟΥΜΠΛΗΣ:</w:t>
      </w:r>
      <w:r>
        <w:rPr>
          <w:rFonts w:eastAsia="Times New Roman"/>
          <w:color w:val="222222"/>
          <w:szCs w:val="24"/>
          <w:shd w:val="clear" w:color="auto" w:fill="FFFFFF"/>
        </w:rPr>
        <w:t xml:space="preserve"> </w:t>
      </w:r>
      <w:r w:rsidRPr="00CD3F9F">
        <w:rPr>
          <w:rFonts w:eastAsia="Times New Roman"/>
          <w:color w:val="222222"/>
          <w:szCs w:val="24"/>
          <w:shd w:val="clear" w:color="auto" w:fill="FFFFFF"/>
        </w:rPr>
        <w:t>Ποτέ δεν ήρθατε</w:t>
      </w:r>
      <w:r>
        <w:rPr>
          <w:rFonts w:eastAsia="Times New Roman"/>
          <w:color w:val="222222"/>
          <w:szCs w:val="24"/>
          <w:shd w:val="clear" w:color="auto" w:fill="FFFFFF"/>
        </w:rPr>
        <w:t>…</w:t>
      </w:r>
    </w:p>
    <w:p w14:paraId="2D05F7C1" w14:textId="77777777" w:rsidR="00237587" w:rsidRDefault="00AE0D0F">
      <w:pPr>
        <w:spacing w:after="0" w:line="600" w:lineRule="auto"/>
        <w:ind w:firstLine="720"/>
        <w:jc w:val="both"/>
        <w:rPr>
          <w:rFonts w:eastAsia="Times New Roman"/>
          <w:color w:val="222222"/>
          <w:shd w:val="clear" w:color="auto" w:fill="FFFFFF"/>
        </w:rPr>
      </w:pPr>
      <w:r w:rsidRPr="00851805">
        <w:rPr>
          <w:rFonts w:eastAsia="Times New Roman"/>
          <w:b/>
          <w:color w:val="222222"/>
          <w:shd w:val="clear" w:color="auto" w:fill="FFFFFF"/>
        </w:rPr>
        <w:t>ΧΡΗΣΤΟΣ ΜΠΟΥΚΩΡΟΣ:</w:t>
      </w:r>
      <w:r>
        <w:rPr>
          <w:rFonts w:eastAsia="Times New Roman"/>
          <w:color w:val="222222"/>
          <w:shd w:val="clear" w:color="auto" w:fill="FFFFFF"/>
        </w:rPr>
        <w:t xml:space="preserve"> Επικαλούμαι, </w:t>
      </w:r>
      <w:r w:rsidRPr="00101E94">
        <w:rPr>
          <w:rFonts w:eastAsia="Times New Roman"/>
          <w:color w:val="222222"/>
          <w:shd w:val="clear" w:color="auto" w:fill="FFFFFF"/>
        </w:rPr>
        <w:t>λοιπόν</w:t>
      </w:r>
      <w:r>
        <w:rPr>
          <w:rFonts w:eastAsia="Times New Roman"/>
          <w:color w:val="222222"/>
          <w:shd w:val="clear" w:color="auto" w:fill="FFFFFF"/>
        </w:rPr>
        <w:t>…</w:t>
      </w:r>
    </w:p>
    <w:p w14:paraId="2D05F7C2" w14:textId="77777777" w:rsidR="00237587" w:rsidRDefault="00AE0D0F">
      <w:pPr>
        <w:spacing w:after="0" w:line="600" w:lineRule="auto"/>
        <w:ind w:firstLine="720"/>
        <w:jc w:val="both"/>
        <w:rPr>
          <w:rFonts w:eastAsia="Times New Roman"/>
          <w:color w:val="222222"/>
          <w:shd w:val="clear" w:color="auto" w:fill="FFFFFF"/>
        </w:rPr>
      </w:pPr>
      <w:r w:rsidRPr="00101E94">
        <w:rPr>
          <w:rFonts w:eastAsia="Times New Roman"/>
          <w:b/>
          <w:bCs/>
          <w:color w:val="222222"/>
          <w:shd w:val="clear" w:color="auto" w:fill="FFFFFF"/>
        </w:rPr>
        <w:t xml:space="preserve">ΠΡΟΕΔΡΕΥΩΝ (Μάριος Γεωργιάδης): </w:t>
      </w:r>
      <w:r>
        <w:rPr>
          <w:rFonts w:eastAsia="Times New Roman"/>
          <w:color w:val="222222"/>
          <w:shd w:val="clear" w:color="auto" w:fill="FFFFFF"/>
        </w:rPr>
        <w:t xml:space="preserve">Κύριε Κουρουμπλή, αν θέλετε, θα σας δώσω για ένα λεπτό τον λόγο μετά. </w:t>
      </w:r>
    </w:p>
    <w:p w14:paraId="2D05F7C3" w14:textId="77777777" w:rsidR="00237587" w:rsidRDefault="00AE0D0F">
      <w:pPr>
        <w:spacing w:after="0" w:line="600" w:lineRule="auto"/>
        <w:ind w:firstLine="720"/>
        <w:jc w:val="both"/>
        <w:rPr>
          <w:rFonts w:eastAsia="Times New Roman"/>
          <w:color w:val="222222"/>
          <w:shd w:val="clear" w:color="auto" w:fill="FFFFFF"/>
        </w:rPr>
      </w:pPr>
      <w:r w:rsidRPr="00851805">
        <w:rPr>
          <w:rFonts w:eastAsia="Times New Roman"/>
          <w:b/>
          <w:color w:val="222222"/>
          <w:shd w:val="clear" w:color="auto" w:fill="FFFFFF"/>
        </w:rPr>
        <w:lastRenderedPageBreak/>
        <w:t>ΧΡΗΣΤΟΣ ΜΠΟΥΚΩΡΟΣ:</w:t>
      </w:r>
      <w:r>
        <w:rPr>
          <w:rFonts w:eastAsia="Times New Roman"/>
          <w:color w:val="222222"/>
          <w:shd w:val="clear" w:color="auto" w:fill="FFFFFF"/>
        </w:rPr>
        <w:t xml:space="preserve"> Οι Βουλευτές ελέγχουν στη Βουλή, </w:t>
      </w:r>
      <w:r w:rsidRPr="00101E94">
        <w:rPr>
          <w:rFonts w:eastAsia="Times New Roman"/>
          <w:bCs/>
          <w:color w:val="222222"/>
          <w:shd w:val="clear" w:color="auto" w:fill="FFFFFF"/>
        </w:rPr>
        <w:t>δεν</w:t>
      </w:r>
      <w:r>
        <w:rPr>
          <w:rFonts w:eastAsia="Times New Roman"/>
          <w:color w:val="222222"/>
          <w:shd w:val="clear" w:color="auto" w:fill="FFFFFF"/>
        </w:rPr>
        <w:t xml:space="preserve"> παρακαλούν στα Υπουργεία, κύριε Κουρουμπλή. Αυτό που λέτε</w:t>
      </w:r>
      <w:r w:rsidRPr="008C35F7">
        <w:rPr>
          <w:rFonts w:eastAsia="Times New Roman"/>
          <w:bCs/>
          <w:color w:val="222222"/>
          <w:shd w:val="clear" w:color="auto" w:fill="FFFFFF"/>
        </w:rPr>
        <w:t xml:space="preserve"> </w:t>
      </w:r>
      <w:r w:rsidRPr="00101E94">
        <w:rPr>
          <w:rFonts w:eastAsia="Times New Roman"/>
          <w:bCs/>
          <w:color w:val="222222"/>
          <w:shd w:val="clear" w:color="auto" w:fill="FFFFFF"/>
        </w:rPr>
        <w:t>είναι</w:t>
      </w:r>
      <w:r>
        <w:rPr>
          <w:rFonts w:eastAsia="Times New Roman"/>
          <w:color w:val="222222"/>
          <w:shd w:val="clear" w:color="auto" w:fill="FFFFFF"/>
        </w:rPr>
        <w:t xml:space="preserve"> εξωθεσμικό. </w:t>
      </w:r>
    </w:p>
    <w:p w14:paraId="2D05F7C4" w14:textId="77777777" w:rsidR="00237587" w:rsidRDefault="00AE0D0F">
      <w:pPr>
        <w:spacing w:after="0" w:line="600" w:lineRule="auto"/>
        <w:ind w:firstLine="720"/>
        <w:jc w:val="both"/>
        <w:rPr>
          <w:rFonts w:eastAsia="Times New Roman"/>
          <w:color w:val="222222"/>
          <w:szCs w:val="24"/>
          <w:shd w:val="clear" w:color="auto" w:fill="FFFFFF"/>
        </w:rPr>
      </w:pPr>
      <w:r w:rsidRPr="00CD3F9F">
        <w:rPr>
          <w:rFonts w:eastAsia="Times New Roman"/>
          <w:b/>
          <w:color w:val="222222"/>
          <w:szCs w:val="24"/>
          <w:shd w:val="clear" w:color="auto" w:fill="FFFFFF"/>
        </w:rPr>
        <w:t>ΠΑΝΑΓΙΩΤΗΣ ΚΟΥΡΟΥΜΠΛΗΣ:</w:t>
      </w:r>
      <w:r>
        <w:rPr>
          <w:rFonts w:eastAsia="Times New Roman"/>
          <w:b/>
          <w:color w:val="222222"/>
          <w:szCs w:val="24"/>
          <w:shd w:val="clear" w:color="auto" w:fill="FFFFFF"/>
        </w:rPr>
        <w:t xml:space="preserve"> </w:t>
      </w:r>
      <w:r w:rsidRPr="00CD3F9F">
        <w:rPr>
          <w:rFonts w:eastAsia="Times New Roman"/>
          <w:color w:val="222222"/>
          <w:szCs w:val="24"/>
          <w:shd w:val="clear" w:color="auto" w:fill="FFFFFF"/>
        </w:rPr>
        <w:t xml:space="preserve">Αυτό </w:t>
      </w:r>
      <w:r w:rsidRPr="00CD3F9F">
        <w:rPr>
          <w:rFonts w:eastAsia="Times New Roman"/>
          <w:bCs/>
          <w:color w:val="222222"/>
          <w:shd w:val="clear" w:color="auto" w:fill="FFFFFF"/>
        </w:rPr>
        <w:t>είναι</w:t>
      </w:r>
      <w:r w:rsidRPr="00CD3F9F">
        <w:rPr>
          <w:rFonts w:eastAsia="Times New Roman"/>
          <w:color w:val="222222"/>
          <w:szCs w:val="24"/>
          <w:shd w:val="clear" w:color="auto" w:fill="FFFFFF"/>
        </w:rPr>
        <w:t xml:space="preserve"> συκοφαντία!</w:t>
      </w:r>
      <w:r>
        <w:rPr>
          <w:rFonts w:eastAsia="Times New Roman"/>
          <w:color w:val="222222"/>
          <w:szCs w:val="24"/>
          <w:shd w:val="clear" w:color="auto" w:fill="FFFFFF"/>
        </w:rPr>
        <w:t xml:space="preserve"> </w:t>
      </w:r>
    </w:p>
    <w:p w14:paraId="2D05F7C5" w14:textId="77777777" w:rsidR="00237587" w:rsidRDefault="00AE0D0F">
      <w:pPr>
        <w:spacing w:after="0" w:line="600" w:lineRule="auto"/>
        <w:ind w:firstLine="720"/>
        <w:jc w:val="both"/>
        <w:rPr>
          <w:rFonts w:eastAsia="Times New Roman"/>
          <w:color w:val="222222"/>
          <w:szCs w:val="24"/>
          <w:shd w:val="clear" w:color="auto" w:fill="FFFFFF"/>
        </w:rPr>
      </w:pPr>
      <w:r w:rsidRPr="00101E94">
        <w:rPr>
          <w:rFonts w:eastAsia="Times New Roman"/>
          <w:b/>
          <w:bCs/>
          <w:color w:val="222222"/>
          <w:shd w:val="clear" w:color="auto" w:fill="FFFFFF"/>
        </w:rPr>
        <w:t xml:space="preserve">ΠΡΟΕΔΡΕΥΩΝ (Μάριος Γεωργιάδης): </w:t>
      </w:r>
      <w:r>
        <w:rPr>
          <w:rFonts w:eastAsia="Times New Roman"/>
          <w:color w:val="222222"/>
          <w:szCs w:val="24"/>
          <w:shd w:val="clear" w:color="auto" w:fill="FFFFFF"/>
        </w:rPr>
        <w:t xml:space="preserve">Κύριοι συνάδελφοι, δεν ακούγεστε. </w:t>
      </w:r>
    </w:p>
    <w:p w14:paraId="2D05F7C6" w14:textId="77777777" w:rsidR="00237587" w:rsidRDefault="00AE0D0F">
      <w:pPr>
        <w:spacing w:after="0" w:line="600" w:lineRule="auto"/>
        <w:ind w:firstLine="720"/>
        <w:jc w:val="both"/>
        <w:rPr>
          <w:rFonts w:eastAsia="Times New Roman"/>
          <w:color w:val="222222"/>
          <w:szCs w:val="24"/>
          <w:shd w:val="clear" w:color="auto" w:fill="FFFFFF"/>
        </w:rPr>
      </w:pPr>
      <w:r w:rsidRPr="00851805">
        <w:rPr>
          <w:rFonts w:eastAsia="Times New Roman"/>
          <w:b/>
          <w:color w:val="222222"/>
          <w:shd w:val="clear" w:color="auto" w:fill="FFFFFF"/>
        </w:rPr>
        <w:t>ΧΡΗΣΤΟΣ ΜΠΟΥΚΩΡΟΣ:</w:t>
      </w:r>
      <w:r>
        <w:rPr>
          <w:rFonts w:eastAsia="Times New Roman"/>
          <w:color w:val="222222"/>
          <w:shd w:val="clear" w:color="auto" w:fill="FFFFFF"/>
        </w:rPr>
        <w:t xml:space="preserve"> Οι Βουλευτές ελέγχουν στη </w:t>
      </w:r>
      <w:r w:rsidRPr="00101E94">
        <w:rPr>
          <w:rFonts w:eastAsia="Times New Roman"/>
          <w:bCs/>
          <w:color w:val="222222"/>
          <w:shd w:val="clear" w:color="auto" w:fill="FFFFFF"/>
        </w:rPr>
        <w:t>Βουλή</w:t>
      </w:r>
      <w:r>
        <w:rPr>
          <w:rFonts w:eastAsia="Times New Roman"/>
          <w:color w:val="222222"/>
          <w:shd w:val="clear" w:color="auto" w:fill="FFFFFF"/>
        </w:rPr>
        <w:t xml:space="preserve">. </w:t>
      </w:r>
    </w:p>
    <w:p w14:paraId="2D05F7C7" w14:textId="77777777" w:rsidR="00237587" w:rsidRDefault="00AE0D0F">
      <w:pPr>
        <w:spacing w:after="0" w:line="600" w:lineRule="auto"/>
        <w:ind w:firstLine="720"/>
        <w:jc w:val="both"/>
        <w:rPr>
          <w:rFonts w:eastAsia="Times New Roman"/>
          <w:color w:val="222222"/>
          <w:szCs w:val="24"/>
          <w:shd w:val="clear" w:color="auto" w:fill="FFFFFF"/>
        </w:rPr>
      </w:pPr>
      <w:r w:rsidRPr="00CD3F9F">
        <w:rPr>
          <w:rFonts w:eastAsia="Times New Roman"/>
          <w:b/>
          <w:color w:val="222222"/>
          <w:szCs w:val="24"/>
          <w:shd w:val="clear" w:color="auto" w:fill="FFFFFF"/>
        </w:rPr>
        <w:t>ΠΑΝΑΓΙΩΤΗΣ ΚΟΥΡΟΥΜΠΛΗΣ:</w:t>
      </w:r>
      <w:r>
        <w:rPr>
          <w:rFonts w:eastAsia="Times New Roman"/>
          <w:b/>
          <w:color w:val="222222"/>
          <w:szCs w:val="24"/>
          <w:shd w:val="clear" w:color="auto" w:fill="FFFFFF"/>
        </w:rPr>
        <w:t xml:space="preserve"> </w:t>
      </w:r>
      <w:r w:rsidRPr="00CD3F9F">
        <w:rPr>
          <w:rFonts w:eastAsia="Times New Roman"/>
          <w:color w:val="222222"/>
          <w:szCs w:val="24"/>
          <w:shd w:val="clear" w:color="auto" w:fill="FFFFFF"/>
        </w:rPr>
        <w:t>Είστε συκοφάντης!</w:t>
      </w:r>
    </w:p>
    <w:p w14:paraId="2D05F7C8" w14:textId="77777777" w:rsidR="00237587" w:rsidRDefault="00AE0D0F">
      <w:pPr>
        <w:spacing w:after="0" w:line="600" w:lineRule="auto"/>
        <w:ind w:firstLine="720"/>
        <w:jc w:val="both"/>
        <w:rPr>
          <w:rFonts w:eastAsia="Times New Roman"/>
          <w:color w:val="222222"/>
          <w:szCs w:val="24"/>
          <w:shd w:val="clear" w:color="auto" w:fill="FFFFFF"/>
        </w:rPr>
      </w:pPr>
      <w:r w:rsidRPr="00101E94">
        <w:rPr>
          <w:rFonts w:eastAsia="Times New Roman"/>
          <w:b/>
          <w:bCs/>
          <w:color w:val="222222"/>
          <w:shd w:val="clear" w:color="auto" w:fill="FFFFFF"/>
        </w:rPr>
        <w:t xml:space="preserve">ΠΡΟΕΔΡΕΥΩΝ (Μάριος Γεωργιάδης): </w:t>
      </w:r>
      <w:r>
        <w:rPr>
          <w:rFonts w:eastAsia="Times New Roman"/>
          <w:color w:val="222222"/>
          <w:szCs w:val="24"/>
          <w:shd w:val="clear" w:color="auto" w:fill="FFFFFF"/>
        </w:rPr>
        <w:t>Ελάτε, κύριε…</w:t>
      </w:r>
    </w:p>
    <w:p w14:paraId="2D05F7C9" w14:textId="77777777" w:rsidR="00237587" w:rsidRDefault="00AE0D0F">
      <w:pPr>
        <w:spacing w:after="0" w:line="600" w:lineRule="auto"/>
        <w:ind w:firstLine="720"/>
        <w:jc w:val="both"/>
        <w:rPr>
          <w:rFonts w:eastAsia="Times New Roman"/>
          <w:color w:val="222222"/>
          <w:shd w:val="clear" w:color="auto" w:fill="FFFFFF"/>
        </w:rPr>
      </w:pPr>
      <w:r w:rsidRPr="00851805">
        <w:rPr>
          <w:rFonts w:eastAsia="Times New Roman"/>
          <w:b/>
          <w:color w:val="222222"/>
          <w:shd w:val="clear" w:color="auto" w:fill="FFFFFF"/>
        </w:rPr>
        <w:t>ΧΡΗΣΤΟΣ ΜΠΟΥΚΩΡΟΣ:</w:t>
      </w:r>
      <w:r>
        <w:rPr>
          <w:rFonts w:eastAsia="Times New Roman"/>
          <w:color w:val="222222"/>
          <w:shd w:val="clear" w:color="auto" w:fill="FFFFFF"/>
        </w:rPr>
        <w:t xml:space="preserve"> Κύριε Κουβέλη, παρ</w:t>
      </w:r>
      <w:r>
        <w:rPr>
          <w:rFonts w:eastAsia="Times New Roman"/>
          <w:color w:val="222222"/>
          <w:shd w:val="clear" w:color="auto" w:fill="FFFFFF"/>
        </w:rPr>
        <w:t xml:space="preserve">’ </w:t>
      </w:r>
      <w:r>
        <w:rPr>
          <w:rFonts w:eastAsia="Times New Roman"/>
          <w:color w:val="222222"/>
          <w:shd w:val="clear" w:color="auto" w:fill="FFFFFF"/>
        </w:rPr>
        <w:t xml:space="preserve">ότι με </w:t>
      </w:r>
      <w:r w:rsidRPr="00101E94">
        <w:rPr>
          <w:rFonts w:eastAsia="Times New Roman"/>
          <w:bCs/>
          <w:color w:val="222222"/>
          <w:shd w:val="clear" w:color="auto" w:fill="FFFFFF"/>
        </w:rPr>
        <w:t>έχει</w:t>
      </w:r>
      <w:r>
        <w:rPr>
          <w:rFonts w:eastAsia="Times New Roman"/>
          <w:color w:val="222222"/>
          <w:shd w:val="clear" w:color="auto" w:fill="FFFFFF"/>
        </w:rPr>
        <w:t xml:space="preserve"> διακόψει </w:t>
      </w:r>
      <w:r w:rsidRPr="00101E94">
        <w:rPr>
          <w:rFonts w:eastAsia="Times New Roman"/>
          <w:bCs/>
          <w:color w:val="222222"/>
          <w:shd w:val="clear" w:color="auto" w:fill="FFFFFF"/>
        </w:rPr>
        <w:t>και</w:t>
      </w:r>
      <w:r>
        <w:rPr>
          <w:rFonts w:eastAsia="Times New Roman"/>
          <w:color w:val="222222"/>
          <w:shd w:val="clear" w:color="auto" w:fill="FFFFFF"/>
        </w:rPr>
        <w:t xml:space="preserve"> </w:t>
      </w:r>
      <w:r w:rsidRPr="00101E94">
        <w:rPr>
          <w:rFonts w:eastAsia="Times New Roman"/>
          <w:bCs/>
          <w:color w:val="222222"/>
          <w:shd w:val="clear" w:color="auto" w:fill="FFFFFF"/>
        </w:rPr>
        <w:t>έχει</w:t>
      </w:r>
      <w:r>
        <w:rPr>
          <w:rFonts w:eastAsia="Times New Roman"/>
          <w:color w:val="222222"/>
          <w:shd w:val="clear" w:color="auto" w:fill="FFFFFF"/>
        </w:rPr>
        <w:t xml:space="preserve"> δαπανηθεί όλος ο χρόνος…</w:t>
      </w:r>
    </w:p>
    <w:p w14:paraId="2D05F7CA" w14:textId="77777777" w:rsidR="00237587" w:rsidRDefault="00AE0D0F">
      <w:pPr>
        <w:spacing w:after="0" w:line="600" w:lineRule="auto"/>
        <w:ind w:firstLine="720"/>
        <w:jc w:val="both"/>
        <w:rPr>
          <w:rFonts w:eastAsia="Times New Roman"/>
          <w:color w:val="222222"/>
          <w:shd w:val="clear" w:color="auto" w:fill="FFFFFF"/>
        </w:rPr>
      </w:pPr>
      <w:r w:rsidRPr="00101E94">
        <w:rPr>
          <w:rFonts w:eastAsia="Times New Roman"/>
          <w:b/>
          <w:bCs/>
          <w:color w:val="222222"/>
          <w:shd w:val="clear" w:color="auto" w:fill="FFFFFF"/>
        </w:rPr>
        <w:t xml:space="preserve">ΠΡΟΕΔΡΕΥΩΝ (Μάριος Γεωργιάδης): </w:t>
      </w:r>
      <w:r>
        <w:rPr>
          <w:rFonts w:eastAsia="Times New Roman"/>
          <w:color w:val="222222"/>
          <w:shd w:val="clear" w:color="auto" w:fill="FFFFFF"/>
        </w:rPr>
        <w:t xml:space="preserve">Σας </w:t>
      </w:r>
      <w:r w:rsidRPr="00101E94">
        <w:rPr>
          <w:rFonts w:eastAsia="Times New Roman"/>
          <w:color w:val="222222"/>
          <w:shd w:val="clear" w:color="auto" w:fill="FFFFFF"/>
        </w:rPr>
        <w:t>παρακαλώ</w:t>
      </w:r>
      <w:r>
        <w:rPr>
          <w:rFonts w:eastAsia="Times New Roman"/>
          <w:color w:val="222222"/>
          <w:shd w:val="clear" w:color="auto" w:fill="FFFFFF"/>
        </w:rPr>
        <w:t xml:space="preserve"> πολύ, κύριε Μπουκώρε.</w:t>
      </w:r>
    </w:p>
    <w:p w14:paraId="2D05F7CB" w14:textId="77777777" w:rsidR="00237587" w:rsidRDefault="00AE0D0F">
      <w:pPr>
        <w:spacing w:after="0" w:line="600" w:lineRule="auto"/>
        <w:ind w:firstLine="720"/>
        <w:jc w:val="both"/>
        <w:rPr>
          <w:rFonts w:eastAsia="Times New Roman"/>
          <w:color w:val="222222"/>
          <w:shd w:val="clear" w:color="auto" w:fill="FFFFFF"/>
        </w:rPr>
      </w:pPr>
      <w:r w:rsidRPr="00851805">
        <w:rPr>
          <w:rFonts w:eastAsia="Times New Roman"/>
          <w:b/>
          <w:color w:val="222222"/>
          <w:shd w:val="clear" w:color="auto" w:fill="FFFFFF"/>
        </w:rPr>
        <w:t>ΧΡΗΣΤΟΣ ΜΠΟΥΚΩΡΟΣ:</w:t>
      </w:r>
      <w:r>
        <w:rPr>
          <w:rFonts w:eastAsia="Times New Roman"/>
          <w:color w:val="222222"/>
          <w:shd w:val="clear" w:color="auto" w:fill="FFFFFF"/>
        </w:rPr>
        <w:t xml:space="preserve"> Παρ</w:t>
      </w:r>
      <w:r>
        <w:rPr>
          <w:rFonts w:eastAsia="Times New Roman"/>
          <w:color w:val="222222"/>
          <w:shd w:val="clear" w:color="auto" w:fill="FFFFFF"/>
        </w:rPr>
        <w:t xml:space="preserve">’ </w:t>
      </w:r>
      <w:r>
        <w:rPr>
          <w:rFonts w:eastAsia="Times New Roman"/>
          <w:color w:val="222222"/>
          <w:shd w:val="clear" w:color="auto" w:fill="FFFFFF"/>
        </w:rPr>
        <w:t xml:space="preserve">ότι έχει χαθεί όλος ο χρόνος μου, εγώ επικαλούμαι, κύριε Κουβέλη, </w:t>
      </w:r>
      <w:r w:rsidRPr="00101E94">
        <w:rPr>
          <w:rFonts w:eastAsia="Times New Roman"/>
          <w:bCs/>
          <w:color w:val="222222"/>
          <w:shd w:val="clear" w:color="auto" w:fill="FFFFFF"/>
        </w:rPr>
        <w:t>και</w:t>
      </w:r>
      <w:r>
        <w:rPr>
          <w:rFonts w:eastAsia="Times New Roman"/>
          <w:color w:val="222222"/>
          <w:shd w:val="clear" w:color="auto" w:fill="FFFFFF"/>
        </w:rPr>
        <w:t xml:space="preserve"> τη δική </w:t>
      </w:r>
      <w:r w:rsidRPr="00101E94">
        <w:rPr>
          <w:rFonts w:eastAsia="Times New Roman"/>
          <w:bCs/>
          <w:color w:val="222222"/>
          <w:shd w:val="clear" w:color="auto" w:fill="FFFFFF"/>
        </w:rPr>
        <w:t>σ</w:t>
      </w:r>
      <w:r>
        <w:rPr>
          <w:rFonts w:eastAsia="Times New Roman"/>
          <w:bCs/>
          <w:color w:val="222222"/>
          <w:shd w:val="clear" w:color="auto" w:fill="FFFFFF"/>
        </w:rPr>
        <w:t>α</w:t>
      </w:r>
      <w:r w:rsidRPr="00101E94">
        <w:rPr>
          <w:rFonts w:eastAsia="Times New Roman"/>
          <w:bCs/>
          <w:color w:val="222222"/>
          <w:shd w:val="clear" w:color="auto" w:fill="FFFFFF"/>
        </w:rPr>
        <w:t>ς</w:t>
      </w:r>
      <w:r>
        <w:rPr>
          <w:rFonts w:eastAsia="Times New Roman"/>
          <w:color w:val="222222"/>
          <w:shd w:val="clear" w:color="auto" w:fill="FFFFFF"/>
        </w:rPr>
        <w:t xml:space="preserve"> μαρτυρία για το πόσες φορές σας έχω ενοχλήσει για το </w:t>
      </w:r>
      <w:r w:rsidRPr="00101E94">
        <w:rPr>
          <w:rFonts w:eastAsia="Times New Roman"/>
          <w:bCs/>
          <w:color w:val="222222"/>
          <w:shd w:val="clear" w:color="auto" w:fill="FFFFFF"/>
        </w:rPr>
        <w:t>συγκεκριμένα</w:t>
      </w:r>
      <w:r>
        <w:rPr>
          <w:rFonts w:eastAsia="Times New Roman"/>
          <w:color w:val="222222"/>
          <w:shd w:val="clear" w:color="auto" w:fill="FFFFFF"/>
        </w:rPr>
        <w:t xml:space="preserve"> θέμα. Επικαλούμαι </w:t>
      </w:r>
      <w:r w:rsidRPr="00101E94">
        <w:rPr>
          <w:rFonts w:eastAsia="Times New Roman"/>
          <w:bCs/>
          <w:color w:val="222222"/>
          <w:shd w:val="clear" w:color="auto" w:fill="FFFFFF"/>
        </w:rPr>
        <w:t>και</w:t>
      </w:r>
      <w:r>
        <w:rPr>
          <w:rFonts w:eastAsia="Times New Roman"/>
          <w:color w:val="222222"/>
          <w:shd w:val="clear" w:color="auto" w:fill="FFFFFF"/>
        </w:rPr>
        <w:t xml:space="preserve"> τον κ. Σαντορινιό, </w:t>
      </w:r>
      <w:r w:rsidRPr="00101E94">
        <w:rPr>
          <w:rFonts w:eastAsia="Times New Roman"/>
          <w:color w:val="222222"/>
          <w:shd w:val="clear" w:color="auto" w:fill="FFFFFF"/>
        </w:rPr>
        <w:t>για να</w:t>
      </w:r>
      <w:r>
        <w:rPr>
          <w:rFonts w:eastAsia="Times New Roman"/>
          <w:color w:val="222222"/>
          <w:shd w:val="clear" w:color="auto" w:fill="FFFFFF"/>
        </w:rPr>
        <w:t xml:space="preserve"> μην λέει ο κ. Κουρουμπλής </w:t>
      </w:r>
      <w:r w:rsidRPr="00101E94">
        <w:rPr>
          <w:rFonts w:eastAsia="Times New Roman"/>
          <w:bCs/>
          <w:color w:val="222222"/>
          <w:shd w:val="clear" w:color="auto" w:fill="FFFFFF"/>
        </w:rPr>
        <w:t>ότι</w:t>
      </w:r>
      <w:r>
        <w:rPr>
          <w:rFonts w:eastAsia="Times New Roman"/>
          <w:color w:val="222222"/>
          <w:shd w:val="clear" w:color="auto" w:fill="FFFFFF"/>
        </w:rPr>
        <w:t xml:space="preserve"> </w:t>
      </w:r>
      <w:r w:rsidRPr="00101E94">
        <w:rPr>
          <w:rFonts w:eastAsia="Times New Roman"/>
          <w:bCs/>
          <w:color w:val="222222"/>
          <w:shd w:val="clear" w:color="auto" w:fill="FFFFFF"/>
        </w:rPr>
        <w:t>δεν</w:t>
      </w:r>
      <w:r>
        <w:rPr>
          <w:rFonts w:eastAsia="Times New Roman"/>
          <w:color w:val="222222"/>
          <w:shd w:val="clear" w:color="auto" w:fill="FFFFFF"/>
        </w:rPr>
        <w:t xml:space="preserve"> ενδιαφερθήκαμε για το θέμα. </w:t>
      </w:r>
    </w:p>
    <w:p w14:paraId="2D05F7CC"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hd w:val="clear" w:color="auto" w:fill="FFFFFF"/>
        </w:rPr>
        <w:lastRenderedPageBreak/>
        <w:t xml:space="preserve">Το γεγονός </w:t>
      </w:r>
      <w:r w:rsidRPr="00101E94">
        <w:rPr>
          <w:rFonts w:eastAsia="Times New Roman"/>
          <w:bCs/>
          <w:color w:val="222222"/>
          <w:shd w:val="clear" w:color="auto" w:fill="FFFFFF"/>
        </w:rPr>
        <w:t>ότι</w:t>
      </w:r>
      <w:r>
        <w:rPr>
          <w:rFonts w:eastAsia="Times New Roman"/>
          <w:color w:val="222222"/>
          <w:shd w:val="clear" w:color="auto" w:fill="FFFFFF"/>
        </w:rPr>
        <w:t xml:space="preserve"> </w:t>
      </w:r>
      <w:r w:rsidRPr="00101E94">
        <w:rPr>
          <w:rFonts w:eastAsia="Times New Roman"/>
          <w:bCs/>
          <w:color w:val="222222"/>
          <w:shd w:val="clear" w:color="auto" w:fill="FFFFFF"/>
        </w:rPr>
        <w:t>δεν</w:t>
      </w:r>
      <w:r>
        <w:rPr>
          <w:rFonts w:eastAsia="Times New Roman"/>
          <w:color w:val="222222"/>
          <w:shd w:val="clear" w:color="auto" w:fill="FFFFFF"/>
        </w:rPr>
        <w:t xml:space="preserve"> εκδίδεται μια </w:t>
      </w:r>
      <w:r>
        <w:rPr>
          <w:rFonts w:eastAsia="Times New Roman"/>
          <w:color w:val="222222"/>
          <w:shd w:val="clear" w:color="auto" w:fill="FFFFFF"/>
        </w:rPr>
        <w:t xml:space="preserve">υπουργική απόφαση </w:t>
      </w:r>
      <w:r>
        <w:rPr>
          <w:rFonts w:eastAsia="Times New Roman"/>
          <w:color w:val="222222"/>
          <w:shd w:val="clear" w:color="auto" w:fill="FFFFFF"/>
        </w:rPr>
        <w:t xml:space="preserve">για ψηφισμένη </w:t>
      </w:r>
      <w:r w:rsidRPr="00101E94">
        <w:rPr>
          <w:rFonts w:eastAsia="Times New Roman"/>
          <w:bCs/>
          <w:color w:val="222222"/>
          <w:shd w:val="clear" w:color="auto" w:fill="FFFFFF"/>
        </w:rPr>
        <w:t>διάταξη</w:t>
      </w:r>
      <w:r>
        <w:rPr>
          <w:rFonts w:eastAsia="Times New Roman"/>
          <w:color w:val="222222"/>
          <w:shd w:val="clear" w:color="auto" w:fill="FFFFFF"/>
        </w:rPr>
        <w:t xml:space="preserve"> </w:t>
      </w:r>
      <w:r>
        <w:rPr>
          <w:rFonts w:eastAsia="Times New Roman"/>
          <w:color w:val="222222"/>
          <w:szCs w:val="24"/>
          <w:shd w:val="clear" w:color="auto" w:fill="FFFFFF"/>
        </w:rPr>
        <w:t>εδώ κ</w:t>
      </w:r>
      <w:r>
        <w:rPr>
          <w:rFonts w:eastAsia="Times New Roman"/>
          <w:color w:val="222222"/>
          <w:szCs w:val="24"/>
          <w:shd w:val="clear" w:color="auto" w:fill="FFFFFF"/>
        </w:rPr>
        <w:t xml:space="preserve">αι δύο χρόνια, μάς βάζει σε σοβαρές υποψίες. Αυτό λέω και υπογραμμίζω και οι Βολιώτες ακούν </w:t>
      </w:r>
      <w:r w:rsidRPr="00101E94">
        <w:rPr>
          <w:rFonts w:eastAsia="Times New Roman"/>
          <w:bCs/>
          <w:color w:val="222222"/>
          <w:shd w:val="clear" w:color="auto" w:fill="FFFFFF"/>
        </w:rPr>
        <w:t>και</w:t>
      </w:r>
      <w:r>
        <w:rPr>
          <w:rFonts w:eastAsia="Times New Roman"/>
          <w:color w:val="222222"/>
          <w:szCs w:val="24"/>
          <w:shd w:val="clear" w:color="auto" w:fill="FFFFFF"/>
        </w:rPr>
        <w:t xml:space="preserve"> το εξειδικευμένο εργατοτεχνικό προσωπικό του Βόλου </w:t>
      </w:r>
      <w:r>
        <w:rPr>
          <w:rFonts w:eastAsia="Times New Roman"/>
          <w:color w:val="222222"/>
          <w:szCs w:val="24"/>
          <w:shd w:val="clear" w:color="auto" w:fill="FFFFFF"/>
        </w:rPr>
        <w:t>-</w:t>
      </w:r>
      <w:r w:rsidRPr="00F93960">
        <w:rPr>
          <w:rFonts w:eastAsia="Times New Roman"/>
          <w:bCs/>
          <w:color w:val="222222"/>
          <w:shd w:val="clear" w:color="auto" w:fill="FFFFFF"/>
        </w:rPr>
        <w:t>που</w:t>
      </w:r>
      <w:r>
        <w:rPr>
          <w:rFonts w:eastAsia="Times New Roman"/>
          <w:bCs/>
          <w:color w:val="222222"/>
          <w:shd w:val="clear" w:color="auto" w:fill="FFFFFF"/>
        </w:rPr>
        <w:t>,</w:t>
      </w:r>
      <w:r>
        <w:rPr>
          <w:rFonts w:eastAsia="Times New Roman"/>
          <w:color w:val="222222"/>
          <w:szCs w:val="24"/>
          <w:shd w:val="clear" w:color="auto" w:fill="FFFFFF"/>
        </w:rPr>
        <w:t xml:space="preserve"> όπως είπα στην ομιλία μου, αγναντεύει τη θάλασσα</w:t>
      </w:r>
      <w:r>
        <w:rPr>
          <w:rFonts w:eastAsia="Times New Roman"/>
          <w:color w:val="222222"/>
          <w:szCs w:val="24"/>
          <w:shd w:val="clear" w:color="auto" w:fill="FFFFFF"/>
        </w:rPr>
        <w:t>-</w:t>
      </w:r>
      <w:r>
        <w:rPr>
          <w:rFonts w:eastAsia="Times New Roman"/>
          <w:color w:val="222222"/>
          <w:szCs w:val="24"/>
          <w:shd w:val="clear" w:color="auto" w:fill="FFFFFF"/>
        </w:rPr>
        <w:t xml:space="preserve"> μάς ακούει, </w:t>
      </w:r>
      <w:r w:rsidRPr="00101E94">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w:t>
      </w:r>
    </w:p>
    <w:p w14:paraId="2D05F7CD" w14:textId="77777777" w:rsidR="00237587" w:rsidRDefault="00AE0D0F">
      <w:pPr>
        <w:spacing w:after="0" w:line="600" w:lineRule="auto"/>
        <w:ind w:firstLine="720"/>
        <w:jc w:val="both"/>
        <w:rPr>
          <w:rFonts w:eastAsia="Times New Roman"/>
          <w:bCs/>
          <w:color w:val="222222"/>
          <w:shd w:val="clear" w:color="auto" w:fill="FFFFFF"/>
        </w:rPr>
      </w:pPr>
      <w:r w:rsidRPr="00F93960">
        <w:rPr>
          <w:rFonts w:eastAsia="Times New Roman"/>
          <w:b/>
          <w:bCs/>
          <w:color w:val="222222"/>
          <w:shd w:val="clear" w:color="auto" w:fill="FFFFFF"/>
        </w:rPr>
        <w:t xml:space="preserve">ΠΡΟΕΔΡΕΥΩΝ (Μάριος </w:t>
      </w:r>
      <w:r w:rsidRPr="00F93960">
        <w:rPr>
          <w:rFonts w:eastAsia="Times New Roman"/>
          <w:b/>
          <w:bCs/>
          <w:color w:val="222222"/>
          <w:shd w:val="clear" w:color="auto" w:fill="FFFFFF"/>
        </w:rPr>
        <w:t>Γεωργιάδης):</w:t>
      </w:r>
      <w:r>
        <w:rPr>
          <w:rFonts w:eastAsia="Times New Roman"/>
          <w:b/>
          <w:bCs/>
          <w:color w:val="222222"/>
          <w:shd w:val="clear" w:color="auto" w:fill="FFFFFF"/>
        </w:rPr>
        <w:t xml:space="preserve"> </w:t>
      </w:r>
      <w:r>
        <w:rPr>
          <w:rFonts w:eastAsia="Times New Roman"/>
          <w:bCs/>
          <w:color w:val="222222"/>
          <w:shd w:val="clear" w:color="auto" w:fill="FFFFFF"/>
        </w:rPr>
        <w:t xml:space="preserve">Κύριε Μπουκώρε, </w:t>
      </w:r>
      <w:r w:rsidRPr="00F93960">
        <w:rPr>
          <w:rFonts w:eastAsia="Times New Roman"/>
          <w:bCs/>
          <w:color w:val="222222"/>
          <w:shd w:val="clear" w:color="auto" w:fill="FFFFFF"/>
        </w:rPr>
        <w:t>είναι</w:t>
      </w:r>
      <w:r>
        <w:rPr>
          <w:rFonts w:eastAsia="Times New Roman"/>
          <w:bCs/>
          <w:color w:val="222222"/>
          <w:shd w:val="clear" w:color="auto" w:fill="FFFFFF"/>
        </w:rPr>
        <w:t xml:space="preserve"> ξεκάθαρο. Σας </w:t>
      </w:r>
      <w:r w:rsidRPr="00F93960">
        <w:rPr>
          <w:rFonts w:eastAsia="Times New Roman"/>
          <w:bCs/>
          <w:color w:val="222222"/>
          <w:shd w:val="clear" w:color="auto" w:fill="FFFFFF"/>
        </w:rPr>
        <w:t>ευχαριστώ</w:t>
      </w:r>
      <w:r>
        <w:rPr>
          <w:rFonts w:eastAsia="Times New Roman"/>
          <w:bCs/>
          <w:color w:val="222222"/>
          <w:shd w:val="clear" w:color="auto" w:fill="FFFFFF"/>
        </w:rPr>
        <w:t xml:space="preserve"> πολύ. </w:t>
      </w:r>
    </w:p>
    <w:p w14:paraId="2D05F7CE" w14:textId="77777777" w:rsidR="00237587" w:rsidRDefault="00AE0D0F">
      <w:pPr>
        <w:spacing w:after="0" w:line="600" w:lineRule="auto"/>
        <w:ind w:firstLine="720"/>
        <w:jc w:val="both"/>
        <w:rPr>
          <w:rFonts w:eastAsia="Times New Roman"/>
          <w:color w:val="222222"/>
          <w:shd w:val="clear" w:color="auto" w:fill="FFFFFF"/>
        </w:rPr>
      </w:pPr>
      <w:r w:rsidRPr="00851805">
        <w:rPr>
          <w:rFonts w:eastAsia="Times New Roman"/>
          <w:b/>
          <w:color w:val="222222"/>
          <w:shd w:val="clear" w:color="auto" w:fill="FFFFFF"/>
        </w:rPr>
        <w:t>ΧΡΗΣΤΟΣ ΜΠΟΥΚΩΡΟΣ:</w:t>
      </w:r>
      <w:r>
        <w:rPr>
          <w:rFonts w:eastAsia="Times New Roman"/>
          <w:color w:val="222222"/>
          <w:shd w:val="clear" w:color="auto" w:fill="FFFFFF"/>
        </w:rPr>
        <w:t xml:space="preserve"> Τα υπόλοιπα </w:t>
      </w:r>
      <w:r w:rsidRPr="00F93960">
        <w:rPr>
          <w:rFonts w:eastAsia="Times New Roman"/>
          <w:bCs/>
          <w:color w:val="222222"/>
          <w:shd w:val="clear" w:color="auto" w:fill="FFFFFF"/>
        </w:rPr>
        <w:t>δεν</w:t>
      </w:r>
      <w:r>
        <w:rPr>
          <w:rFonts w:eastAsia="Times New Roman"/>
          <w:color w:val="222222"/>
          <w:shd w:val="clear" w:color="auto" w:fill="FFFFFF"/>
        </w:rPr>
        <w:t xml:space="preserve"> </w:t>
      </w:r>
      <w:r w:rsidRPr="00F93960">
        <w:rPr>
          <w:rFonts w:eastAsia="Times New Roman"/>
          <w:bCs/>
          <w:color w:val="222222"/>
          <w:shd w:val="clear" w:color="auto" w:fill="FFFFFF"/>
        </w:rPr>
        <w:t>είναι</w:t>
      </w:r>
      <w:r>
        <w:rPr>
          <w:rFonts w:eastAsia="Times New Roman"/>
          <w:color w:val="222222"/>
          <w:shd w:val="clear" w:color="auto" w:fill="FFFFFF"/>
        </w:rPr>
        <w:t xml:space="preserve"> κατανοητά από την πλευρά του </w:t>
      </w:r>
      <w:r>
        <w:rPr>
          <w:rFonts w:eastAsia="Times New Roman"/>
          <w:color w:val="222222"/>
          <w:shd w:val="clear" w:color="auto" w:fill="FFFFFF"/>
        </w:rPr>
        <w:t xml:space="preserve">κ. </w:t>
      </w:r>
      <w:r>
        <w:rPr>
          <w:rFonts w:eastAsia="Times New Roman"/>
          <w:color w:val="222222"/>
          <w:shd w:val="clear" w:color="auto" w:fill="FFFFFF"/>
        </w:rPr>
        <w:t xml:space="preserve">Κουρουμπλή. </w:t>
      </w:r>
    </w:p>
    <w:p w14:paraId="2D05F7CF" w14:textId="77777777" w:rsidR="00237587" w:rsidRDefault="00AE0D0F">
      <w:pPr>
        <w:spacing w:after="0" w:line="600" w:lineRule="auto"/>
        <w:ind w:firstLine="720"/>
        <w:jc w:val="both"/>
        <w:rPr>
          <w:rFonts w:eastAsia="Times New Roman"/>
          <w:color w:val="222222"/>
          <w:szCs w:val="24"/>
          <w:shd w:val="clear" w:color="auto" w:fill="FFFFFF"/>
        </w:rPr>
      </w:pPr>
      <w:r w:rsidRPr="00F93960">
        <w:rPr>
          <w:rFonts w:eastAsia="Times New Roman"/>
          <w:b/>
          <w:bCs/>
          <w:color w:val="222222"/>
          <w:shd w:val="clear" w:color="auto" w:fill="FFFFFF"/>
        </w:rPr>
        <w:t>ΠΡΟΕΔΡΕΥΩΝ (Μάριος Γεωργιάδης):</w:t>
      </w:r>
      <w:r>
        <w:rPr>
          <w:rFonts w:eastAsia="Times New Roman"/>
          <w:b/>
          <w:bCs/>
          <w:color w:val="222222"/>
          <w:shd w:val="clear" w:color="auto" w:fill="FFFFFF"/>
        </w:rPr>
        <w:t xml:space="preserve"> </w:t>
      </w:r>
      <w:r>
        <w:rPr>
          <w:rFonts w:eastAsia="Times New Roman"/>
          <w:bCs/>
          <w:color w:val="222222"/>
          <w:shd w:val="clear" w:color="auto" w:fill="FFFFFF"/>
        </w:rPr>
        <w:t>Ο κ. Κεφαλογιάννης, Κ</w:t>
      </w:r>
      <w:r>
        <w:rPr>
          <w:rFonts w:eastAsia="Times New Roman"/>
          <w:color w:val="222222"/>
          <w:szCs w:val="24"/>
          <w:shd w:val="clear" w:color="auto" w:fill="FFFFFF"/>
        </w:rPr>
        <w:t xml:space="preserve">οινοβουλευτικός Εκπρόσωπος από τη Νέα Δημοκρατία και Βουλευτής Ρεθύμνου, έχει τον λόγο για δώδεκα λεπτά. </w:t>
      </w:r>
    </w:p>
    <w:p w14:paraId="2D05F7D0" w14:textId="77777777" w:rsidR="00237587" w:rsidRDefault="00AE0D0F">
      <w:pPr>
        <w:spacing w:after="0" w:line="600" w:lineRule="auto"/>
        <w:ind w:firstLine="720"/>
        <w:jc w:val="both"/>
        <w:rPr>
          <w:rFonts w:eastAsia="Times New Roman"/>
          <w:color w:val="222222"/>
          <w:szCs w:val="24"/>
          <w:shd w:val="clear" w:color="auto" w:fill="FFFFFF"/>
        </w:rPr>
      </w:pPr>
      <w:r w:rsidRPr="00F93960">
        <w:rPr>
          <w:rFonts w:eastAsia="Times New Roman"/>
          <w:b/>
          <w:color w:val="222222"/>
          <w:szCs w:val="24"/>
          <w:shd w:val="clear" w:color="auto" w:fill="FFFFFF"/>
        </w:rPr>
        <w:t>ΙΩΑΝΝΗΣ ΚΕΦΑΛΟΓΙΑΝΝΗΣ:</w:t>
      </w:r>
      <w:r>
        <w:rPr>
          <w:rFonts w:eastAsia="Times New Roman"/>
          <w:color w:val="222222"/>
          <w:szCs w:val="24"/>
          <w:shd w:val="clear" w:color="auto" w:fill="FFFFFF"/>
        </w:rPr>
        <w:t xml:space="preserve"> Ευχαριστώ πολύ, κύριε Πρόεδρε.</w:t>
      </w:r>
    </w:p>
    <w:p w14:paraId="2D05F7D1"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Χθες κατά τη συζήτηση που είχαμε στη Βουλή αναφέρθηκα για άλλη μια φορά δυστυχώς στις εικόνες πα</w:t>
      </w:r>
      <w:r>
        <w:rPr>
          <w:rFonts w:eastAsia="Times New Roman"/>
          <w:color w:val="222222"/>
          <w:szCs w:val="24"/>
          <w:shd w:val="clear" w:color="auto" w:fill="FFFFFF"/>
        </w:rPr>
        <w:t xml:space="preserve">ρακμής, οι οποίες παρουσιάζονται τόσο εντός όσο και εκτός του Κοινοβουλίου. Αναφέρθηκα σε </w:t>
      </w:r>
      <w:r w:rsidRPr="00A826A9">
        <w:rPr>
          <w:rFonts w:eastAsia="Times New Roman"/>
          <w:bCs/>
          <w:color w:val="222222"/>
          <w:shd w:val="clear" w:color="auto" w:fill="FFFFFF"/>
        </w:rPr>
        <w:t>συγκεκριμένα</w:t>
      </w:r>
      <w:r>
        <w:rPr>
          <w:rFonts w:eastAsia="Times New Roman"/>
          <w:color w:val="222222"/>
          <w:szCs w:val="24"/>
          <w:shd w:val="clear" w:color="auto" w:fill="FFFFFF"/>
        </w:rPr>
        <w:t xml:space="preserve"> περιστατικά, τα οποία όταν </w:t>
      </w:r>
      <w:r>
        <w:rPr>
          <w:rFonts w:eastAsia="Times New Roman"/>
          <w:color w:val="222222"/>
          <w:szCs w:val="24"/>
          <w:shd w:val="clear" w:color="auto" w:fill="FFFFFF"/>
        </w:rPr>
        <w:lastRenderedPageBreak/>
        <w:t xml:space="preserve">ο αγαπητός συνάδελφος από τον ΣΥΡΙΖΑ προσπάθησε να αντικρούσει, στην ουσία </w:t>
      </w:r>
      <w:r w:rsidRPr="00A826A9">
        <w:rPr>
          <w:rFonts w:eastAsia="Times New Roman"/>
          <w:bCs/>
          <w:color w:val="222222"/>
          <w:shd w:val="clear" w:color="auto" w:fill="FFFFFF"/>
        </w:rPr>
        <w:t>δεν</w:t>
      </w:r>
      <w:r>
        <w:rPr>
          <w:rFonts w:eastAsia="Times New Roman"/>
          <w:color w:val="222222"/>
          <w:szCs w:val="24"/>
          <w:shd w:val="clear" w:color="auto" w:fill="FFFFFF"/>
        </w:rPr>
        <w:t xml:space="preserve"> τα κατάφερε, </w:t>
      </w:r>
      <w:r w:rsidRPr="00A826A9">
        <w:rPr>
          <w:rFonts w:eastAsia="Times New Roman"/>
          <w:color w:val="222222"/>
          <w:shd w:val="clear" w:color="auto" w:fill="FFFFFF"/>
        </w:rPr>
        <w:t>διότι</w:t>
      </w:r>
      <w:r>
        <w:rPr>
          <w:rFonts w:eastAsia="Times New Roman"/>
          <w:color w:val="222222"/>
          <w:szCs w:val="24"/>
          <w:shd w:val="clear" w:color="auto" w:fill="FFFFFF"/>
        </w:rPr>
        <w:t xml:space="preserve"> επανέλαβε κάποιες κοινότοπες</w:t>
      </w:r>
      <w:r>
        <w:rPr>
          <w:rFonts w:eastAsia="Times New Roman"/>
          <w:color w:val="222222"/>
          <w:szCs w:val="24"/>
          <w:shd w:val="clear" w:color="auto" w:fill="FFFFFF"/>
        </w:rPr>
        <w:t xml:space="preserve"> φράσεις και </w:t>
      </w:r>
      <w:r w:rsidRPr="00A826A9">
        <w:rPr>
          <w:rFonts w:eastAsia="Times New Roman"/>
          <w:bCs/>
          <w:color w:val="222222"/>
          <w:shd w:val="clear" w:color="auto" w:fill="FFFFFF"/>
        </w:rPr>
        <w:t>δεν</w:t>
      </w:r>
      <w:r>
        <w:rPr>
          <w:rFonts w:eastAsia="Times New Roman"/>
          <w:color w:val="222222"/>
          <w:szCs w:val="24"/>
          <w:shd w:val="clear" w:color="auto" w:fill="FFFFFF"/>
        </w:rPr>
        <w:t xml:space="preserve"> μπήκε ποτέ στην ουσία του προβλήματος, </w:t>
      </w:r>
      <w:r w:rsidRPr="00A826A9">
        <w:rPr>
          <w:rFonts w:eastAsia="Times New Roman"/>
          <w:bCs/>
          <w:color w:val="222222"/>
          <w:shd w:val="clear" w:color="auto" w:fill="FFFFFF"/>
        </w:rPr>
        <w:t xml:space="preserve">δηλαδή </w:t>
      </w:r>
      <w:r>
        <w:rPr>
          <w:rFonts w:eastAsia="Times New Roman"/>
          <w:color w:val="222222"/>
          <w:szCs w:val="24"/>
          <w:shd w:val="clear" w:color="auto" w:fill="FFFFFF"/>
        </w:rPr>
        <w:t xml:space="preserve">στο γεγονός ότι όλες αυτές οι εικόνες, τις οποίες παρακολουθούμε τις τελευταίες εβδομάδες δυστυχώς εντός και εκτός Κοινοβουλίου, έχουν ως αποτέλεσμα </w:t>
      </w:r>
      <w:r w:rsidRPr="00A826A9">
        <w:rPr>
          <w:rFonts w:eastAsia="Times New Roman"/>
          <w:bCs/>
          <w:color w:val="222222"/>
          <w:shd w:val="clear" w:color="auto" w:fill="FFFFFF"/>
        </w:rPr>
        <w:t>να</w:t>
      </w:r>
      <w:r>
        <w:rPr>
          <w:rFonts w:eastAsia="Times New Roman"/>
          <w:color w:val="222222"/>
          <w:szCs w:val="24"/>
          <w:shd w:val="clear" w:color="auto" w:fill="FFFFFF"/>
        </w:rPr>
        <w:t xml:space="preserve"> </w:t>
      </w:r>
      <w:r w:rsidRPr="00A826A9">
        <w:rPr>
          <w:rFonts w:eastAsia="Times New Roman"/>
          <w:color w:val="222222"/>
          <w:szCs w:val="24"/>
          <w:shd w:val="clear" w:color="auto" w:fill="FFFFFF"/>
        </w:rPr>
        <w:t>υπάρχει</w:t>
      </w:r>
      <w:r>
        <w:rPr>
          <w:rFonts w:eastAsia="Times New Roman"/>
          <w:color w:val="222222"/>
          <w:szCs w:val="24"/>
          <w:shd w:val="clear" w:color="auto" w:fill="FFFFFF"/>
        </w:rPr>
        <w:t xml:space="preserve"> </w:t>
      </w:r>
      <w:r w:rsidRPr="00A826A9">
        <w:rPr>
          <w:rFonts w:eastAsia="Times New Roman"/>
          <w:bCs/>
          <w:color w:val="222222"/>
          <w:shd w:val="clear" w:color="auto" w:fill="FFFFFF"/>
        </w:rPr>
        <w:t>μια</w:t>
      </w:r>
      <w:r>
        <w:rPr>
          <w:rFonts w:eastAsia="Times New Roman"/>
          <w:color w:val="222222"/>
          <w:szCs w:val="24"/>
          <w:shd w:val="clear" w:color="auto" w:fill="FFFFFF"/>
        </w:rPr>
        <w:t xml:space="preserve"> εικόνα σήψης και πτώσης και π</w:t>
      </w:r>
      <w:r>
        <w:rPr>
          <w:rFonts w:eastAsia="Times New Roman"/>
          <w:color w:val="222222"/>
          <w:szCs w:val="24"/>
          <w:shd w:val="clear" w:color="auto" w:fill="FFFFFF"/>
        </w:rPr>
        <w:t xml:space="preserve">ρος το εξωτερικό. </w:t>
      </w:r>
    </w:p>
    <w:p w14:paraId="2D05F7D2"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Είδατε ότι όλα τα μεγαλύτερα ειδησεογραφικά μέσα αναφέρονται στη χώρα μας</w:t>
      </w:r>
      <w:r w:rsidRPr="00F25C7E">
        <w:rPr>
          <w:rFonts w:eastAsia="Times New Roman"/>
          <w:color w:val="222222"/>
          <w:szCs w:val="24"/>
          <w:shd w:val="clear" w:color="auto" w:fill="FFFFFF"/>
        </w:rPr>
        <w:t>,</w:t>
      </w:r>
      <w:r>
        <w:rPr>
          <w:rFonts w:eastAsia="Times New Roman"/>
          <w:color w:val="222222"/>
          <w:szCs w:val="24"/>
          <w:shd w:val="clear" w:color="auto" w:fill="FFFFFF"/>
        </w:rPr>
        <w:t xml:space="preserve"> λέγοντας ότι πρώην Υπουργοί και κορυφαίοι Υπουργοί, όπως ο Υπουργός Εξωτερικών και ο Υπουργός Άμυνας, στην ουσία αλληλοϋβρίζονται και αλληλοεκβιάζονται. Αναφέρθηκαν επίσης τα ίδια μέσα </w:t>
      </w:r>
      <w:r w:rsidRPr="00F25C7E">
        <w:rPr>
          <w:rFonts w:eastAsia="Times New Roman"/>
          <w:color w:val="222222"/>
          <w:szCs w:val="24"/>
          <w:shd w:val="clear" w:color="auto" w:fill="FFFFFF"/>
        </w:rPr>
        <w:t>-</w:t>
      </w:r>
      <w:r>
        <w:rPr>
          <w:rFonts w:eastAsia="Times New Roman"/>
          <w:color w:val="222222"/>
          <w:szCs w:val="24"/>
          <w:shd w:val="clear" w:color="auto" w:fill="FFFFFF"/>
        </w:rPr>
        <w:t xml:space="preserve">τα οποία </w:t>
      </w:r>
      <w:r w:rsidRPr="00A826A9">
        <w:rPr>
          <w:rFonts w:eastAsia="Times New Roman"/>
          <w:bCs/>
          <w:color w:val="222222"/>
          <w:shd w:val="clear" w:color="auto" w:fill="FFFFFF"/>
        </w:rPr>
        <w:t>βεβαίως</w:t>
      </w:r>
      <w:r>
        <w:rPr>
          <w:rFonts w:eastAsia="Times New Roman"/>
          <w:color w:val="222222"/>
          <w:szCs w:val="24"/>
          <w:shd w:val="clear" w:color="auto" w:fill="FFFFFF"/>
        </w:rPr>
        <w:t xml:space="preserve"> δεν ελέγχονται από τη Νέα Δημοκρατία- σε Υπουργό ο ο</w:t>
      </w:r>
      <w:r>
        <w:rPr>
          <w:rFonts w:eastAsia="Times New Roman"/>
          <w:color w:val="222222"/>
          <w:szCs w:val="24"/>
          <w:shd w:val="clear" w:color="auto" w:fill="FFFFFF"/>
        </w:rPr>
        <w:t>ποίος απειλεί ευθέως τον κεντρικό τραπεζίτη της χώρας</w:t>
      </w:r>
      <w:r w:rsidRPr="00F25C7E">
        <w:rPr>
          <w:rFonts w:eastAsia="Times New Roman"/>
          <w:color w:val="222222"/>
          <w:szCs w:val="24"/>
          <w:shd w:val="clear" w:color="auto" w:fill="FFFFFF"/>
        </w:rPr>
        <w:t>.</w:t>
      </w:r>
      <w:r>
        <w:rPr>
          <w:rFonts w:eastAsia="Times New Roman"/>
          <w:color w:val="222222"/>
          <w:szCs w:val="24"/>
          <w:shd w:val="clear" w:color="auto" w:fill="FFFFFF"/>
        </w:rPr>
        <w:t xml:space="preserve"> </w:t>
      </w:r>
    </w:p>
    <w:p w14:paraId="2D05F7D3"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Όλα αυτά δυστυχώς έχουν ως αποτέλεσμα να ρίχνουμε νερό στον μύλο εκείνων οι οποίοι εχθρεύονται τον κοινοβουλευτισμό, </w:t>
      </w:r>
      <w:r w:rsidRPr="00A826A9">
        <w:rPr>
          <w:rFonts w:eastAsia="Times New Roman"/>
          <w:bCs/>
          <w:color w:val="222222"/>
          <w:shd w:val="clear" w:color="auto" w:fill="FFFFFF"/>
        </w:rPr>
        <w:t>να</w:t>
      </w:r>
      <w:r>
        <w:rPr>
          <w:rFonts w:eastAsia="Times New Roman"/>
          <w:color w:val="222222"/>
          <w:szCs w:val="24"/>
          <w:shd w:val="clear" w:color="auto" w:fill="FFFFFF"/>
        </w:rPr>
        <w:t xml:space="preserve"> ρίχνουμε νερό στον μύλο εκείνων οι οποίοι στην ουσία </w:t>
      </w:r>
      <w:r>
        <w:rPr>
          <w:rFonts w:eastAsia="Times New Roman"/>
          <w:color w:val="222222"/>
          <w:szCs w:val="24"/>
          <w:shd w:val="clear" w:color="auto" w:fill="FFFFFF"/>
        </w:rPr>
        <w:lastRenderedPageBreak/>
        <w:t>θέλουν να βλέπουν αυτές τις</w:t>
      </w:r>
      <w:r>
        <w:rPr>
          <w:rFonts w:eastAsia="Times New Roman"/>
          <w:color w:val="222222"/>
          <w:szCs w:val="24"/>
          <w:shd w:val="clear" w:color="auto" w:fill="FFFFFF"/>
        </w:rPr>
        <w:t xml:space="preserve"> εικόνες για να μπορούν να απευθύνονται στο κοινό τους και να λένε «αυτή </w:t>
      </w:r>
      <w:r w:rsidRPr="00A826A9">
        <w:rPr>
          <w:rFonts w:eastAsia="Times New Roman"/>
          <w:bCs/>
          <w:color w:val="222222"/>
          <w:shd w:val="clear" w:color="auto" w:fill="FFFFFF"/>
        </w:rPr>
        <w:t>είναι</w:t>
      </w:r>
      <w:r>
        <w:rPr>
          <w:rFonts w:eastAsia="Times New Roman"/>
          <w:color w:val="222222"/>
          <w:szCs w:val="24"/>
          <w:shd w:val="clear" w:color="auto" w:fill="FFFFFF"/>
        </w:rPr>
        <w:t xml:space="preserve"> η δημοκρατία τους». </w:t>
      </w:r>
    </w:p>
    <w:p w14:paraId="2D05F7D4"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άλλη μια φορά, </w:t>
      </w:r>
      <w:r w:rsidRPr="00A826A9">
        <w:rPr>
          <w:rFonts w:eastAsia="Times New Roman"/>
          <w:color w:val="222222"/>
          <w:szCs w:val="24"/>
          <w:shd w:val="clear" w:color="auto" w:fill="FFFFFF"/>
        </w:rPr>
        <w:t>κυρίες και κύριοι</w:t>
      </w:r>
      <w:r>
        <w:rPr>
          <w:rFonts w:eastAsia="Times New Roman"/>
          <w:color w:val="222222"/>
          <w:szCs w:val="24"/>
          <w:shd w:val="clear" w:color="auto" w:fill="FFFFFF"/>
        </w:rPr>
        <w:t xml:space="preserve"> της Κυβέρνησης, κρούω τον κώδωνα του κινδύνου, διότι τέτοιου είδους εικόνες σε καμμία περίπτωση δεν βοηθούν τα κοινοβου</w:t>
      </w:r>
      <w:r>
        <w:rPr>
          <w:rFonts w:eastAsia="Times New Roman"/>
          <w:color w:val="222222"/>
          <w:szCs w:val="24"/>
          <w:shd w:val="clear" w:color="auto" w:fill="FFFFFF"/>
        </w:rPr>
        <w:t xml:space="preserve">λευτικά κόμματα τα οποία πιστεύουν στη δημοκρατία </w:t>
      </w:r>
      <w:r w:rsidRPr="00A826A9">
        <w:rPr>
          <w:rFonts w:eastAsia="Times New Roman"/>
          <w:bCs/>
          <w:color w:val="222222"/>
          <w:shd w:val="clear" w:color="auto" w:fill="FFFFFF"/>
        </w:rPr>
        <w:t>και</w:t>
      </w:r>
      <w:r>
        <w:rPr>
          <w:rFonts w:eastAsia="Times New Roman"/>
          <w:color w:val="222222"/>
          <w:szCs w:val="24"/>
          <w:shd w:val="clear" w:color="auto" w:fill="FFFFFF"/>
        </w:rPr>
        <w:t xml:space="preserve"> τον κοινοβουλευτισμό. Σε καμμία περίπτωση μην κάνετε το λάθος ότι αυτού του είδους η πόλωση και αυτού του είδους το ύφος και το ήθος κάποιων μπορεί να σας βοηθήσουν εκλογικά. </w:t>
      </w:r>
    </w:p>
    <w:p w14:paraId="2D05F7D5"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καταθέσω στα Πρακτικά μ</w:t>
      </w:r>
      <w:r>
        <w:rPr>
          <w:rFonts w:eastAsia="Times New Roman"/>
          <w:color w:val="222222"/>
          <w:szCs w:val="24"/>
          <w:shd w:val="clear" w:color="auto" w:fill="FFFFFF"/>
        </w:rPr>
        <w:t xml:space="preserve">ια έρευνα η οποία βγήκε χθες, που λέει ότι δυστυχώς η Ελλάδα είναι η δεύτερη χώρα σε λαϊκισμό στην Ευρώπη. Μάλιστα, διαβάζω ότι σύμφωνα με τον φετινό δείκτη απολυταρχικού λαϊκισμού της εν λόγω έκθεσης, η Ελλάδα δυστυχώς βρίσκεται στη δεύτερη θέση μετά την </w:t>
      </w:r>
      <w:r>
        <w:rPr>
          <w:rFonts w:eastAsia="Times New Roman"/>
          <w:color w:val="222222"/>
          <w:szCs w:val="24"/>
          <w:shd w:val="clear" w:color="auto" w:fill="FFFFFF"/>
        </w:rPr>
        <w:t xml:space="preserve">Ουγγαρία και μάλιστα μαζί με την Ιταλία είναι οι τρεις χώρες όπου η υποστήριξη για τα αυταρχικά λαϊκιστικά κόμματα είναι ισχυρότερη. </w:t>
      </w:r>
    </w:p>
    <w:p w14:paraId="2D05F7D6"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Συνεχίζει η </w:t>
      </w:r>
      <w:r w:rsidRPr="00A826A9">
        <w:rPr>
          <w:rFonts w:eastAsia="Times New Roman"/>
          <w:bCs/>
          <w:color w:val="222222"/>
          <w:shd w:val="clear" w:color="auto" w:fill="FFFFFF"/>
        </w:rPr>
        <w:t>συγκεκριμέν</w:t>
      </w:r>
      <w:r>
        <w:rPr>
          <w:rFonts w:eastAsia="Times New Roman"/>
          <w:bCs/>
          <w:color w:val="222222"/>
          <w:shd w:val="clear" w:color="auto" w:fill="FFFFFF"/>
        </w:rPr>
        <w:t>η</w:t>
      </w:r>
      <w:r>
        <w:rPr>
          <w:rFonts w:eastAsia="Times New Roman"/>
          <w:color w:val="222222"/>
          <w:szCs w:val="24"/>
          <w:shd w:val="clear" w:color="auto" w:fill="FFFFFF"/>
        </w:rPr>
        <w:t xml:space="preserve"> έκθεση λέγοντας ότι τα κόμματα αυτά έχουν μια αυταρχική άποψη για τη δημοκρατία, που απειλεί πολλ</w:t>
      </w:r>
      <w:r>
        <w:rPr>
          <w:rFonts w:eastAsia="Times New Roman"/>
          <w:color w:val="222222"/>
          <w:szCs w:val="24"/>
          <w:shd w:val="clear" w:color="auto" w:fill="FFFFFF"/>
        </w:rPr>
        <w:t xml:space="preserve">ές από τις αξίες που βρίσκονται στο επίκεντρο της ευρωπαϊκής δημοκρατίας. Αυτό </w:t>
      </w:r>
      <w:r w:rsidRPr="00A826A9">
        <w:rPr>
          <w:rFonts w:eastAsia="Times New Roman"/>
          <w:color w:val="222222"/>
          <w:szCs w:val="24"/>
          <w:shd w:val="clear" w:color="auto" w:fill="FFFFFF"/>
        </w:rPr>
        <w:t>κυρίες και κύριοι</w:t>
      </w:r>
      <w:r>
        <w:rPr>
          <w:rFonts w:eastAsia="Times New Roman"/>
          <w:color w:val="222222"/>
          <w:szCs w:val="24"/>
          <w:shd w:val="clear" w:color="auto" w:fill="FFFFFF"/>
        </w:rPr>
        <w:t>, το καταθέτω</w:t>
      </w:r>
      <w:r w:rsidRPr="00A826A9">
        <w:rPr>
          <w:rFonts w:eastAsia="Times New Roman"/>
          <w:color w:val="222222"/>
          <w:szCs w:val="24"/>
          <w:shd w:val="clear" w:color="auto" w:fill="FFFFFF"/>
        </w:rPr>
        <w:t xml:space="preserve"> </w:t>
      </w:r>
      <w:r>
        <w:rPr>
          <w:rFonts w:eastAsia="Times New Roman"/>
          <w:color w:val="222222"/>
          <w:szCs w:val="24"/>
          <w:shd w:val="clear" w:color="auto" w:fill="FFFFFF"/>
        </w:rPr>
        <w:t>για τα Πρακτικά.</w:t>
      </w:r>
    </w:p>
    <w:p w14:paraId="2D05F7D7" w14:textId="77777777" w:rsidR="00237587" w:rsidRDefault="00AE0D0F">
      <w:pPr>
        <w:spacing w:after="0"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Ιωάννης Κεφαλογιάννης καταθέτει για τα Πρακτικά το προαναφερθέν </w:t>
      </w:r>
      <w:r w:rsidRPr="000731CA">
        <w:rPr>
          <w:rFonts w:eastAsia="Times New Roman" w:cs="Times New Roman"/>
        </w:rPr>
        <w:t>έγγραφ</w:t>
      </w:r>
      <w:r>
        <w:rPr>
          <w:rFonts w:eastAsia="Times New Roman" w:cs="Times New Roman"/>
        </w:rPr>
        <w:t>ο</w:t>
      </w:r>
      <w:r w:rsidRPr="000731CA">
        <w:rPr>
          <w:rFonts w:eastAsia="Times New Roman" w:cs="Times New Roman"/>
        </w:rPr>
        <w:t>, τ</w:t>
      </w:r>
      <w:r>
        <w:rPr>
          <w:rFonts w:eastAsia="Times New Roman" w:cs="Times New Roman"/>
        </w:rPr>
        <w:t>ο οποίο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w:t>
      </w:r>
      <w:r w:rsidRPr="000731CA">
        <w:rPr>
          <w:rFonts w:eastAsia="Times New Roman" w:cs="Times New Roman"/>
        </w:rPr>
        <w:t>ρχείο του Τμήματος Γραμματείας της Διεύθυνσης Στενογραφίας και  Πρακτικών της Βουλής)</w:t>
      </w:r>
    </w:p>
    <w:p w14:paraId="2D05F7D8"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Ακούστηκε επίσης χθες κατά τη συζήτηση το γνωστό επιχείρημα από την πλευρά του ΣΥΡΙΖΑ περί μερίδας ακροδεξιάς εντός της </w:t>
      </w:r>
      <w:r w:rsidRPr="00A826A9">
        <w:rPr>
          <w:rFonts w:eastAsia="Times New Roman"/>
          <w:color w:val="222222"/>
          <w:shd w:val="clear" w:color="auto" w:fill="FFFFFF"/>
        </w:rPr>
        <w:t xml:space="preserve">Νέας Δημοκρατίας </w:t>
      </w:r>
      <w:r>
        <w:rPr>
          <w:rFonts w:eastAsia="Times New Roman"/>
          <w:color w:val="222222"/>
          <w:szCs w:val="24"/>
          <w:shd w:val="clear" w:color="auto" w:fill="FFFFFF"/>
        </w:rPr>
        <w:t xml:space="preserve">και μάλιστα τότε, απαντώντας </w:t>
      </w:r>
      <w:r w:rsidRPr="00A826A9">
        <w:rPr>
          <w:rFonts w:eastAsia="Times New Roman"/>
          <w:bCs/>
          <w:color w:val="222222"/>
          <w:shd w:val="clear" w:color="auto" w:fill="FFFFFF"/>
        </w:rPr>
        <w:t>και</w:t>
      </w:r>
      <w:r>
        <w:rPr>
          <w:rFonts w:eastAsia="Times New Roman"/>
          <w:color w:val="222222"/>
          <w:szCs w:val="24"/>
          <w:shd w:val="clear" w:color="auto" w:fill="FFFFFF"/>
        </w:rPr>
        <w:t xml:space="preserve"> προς τον κ. Ξυδάκη, τού ανέφερα δυστυχώς για την ιστορία του ΣΥΡΙΖΑ -</w:t>
      </w:r>
      <w:r w:rsidRPr="00DD062C">
        <w:rPr>
          <w:rFonts w:eastAsia="Times New Roman"/>
          <w:bCs/>
          <w:color w:val="222222"/>
          <w:shd w:val="clear" w:color="auto" w:fill="FFFFFF"/>
        </w:rPr>
        <w:t>και</w:t>
      </w:r>
      <w:r>
        <w:rPr>
          <w:rFonts w:eastAsia="Times New Roman"/>
          <w:color w:val="222222"/>
          <w:szCs w:val="24"/>
          <w:shd w:val="clear" w:color="auto" w:fill="FFFFFF"/>
        </w:rPr>
        <w:t xml:space="preserve"> όχι συνολικά της Αριστεράς- ότι υπήρξαν πολιτικά περιστατικά πολύ πρόσφατα όπου δυστυχώς απέδειξε ότι συμπλέει με την ακροδεξιά. Αναφέρθηκα στο γεγονός ότι μαζί με τη Χρυσή Αυγή κατα</w:t>
      </w:r>
      <w:r>
        <w:rPr>
          <w:rFonts w:eastAsia="Times New Roman"/>
          <w:color w:val="222222"/>
          <w:szCs w:val="24"/>
          <w:shd w:val="clear" w:color="auto" w:fill="FFFFFF"/>
        </w:rPr>
        <w:t xml:space="preserve">ψήφισαν το 2014 το να μην υπάρχει Πρόεδρος Δημοκρατίας </w:t>
      </w:r>
      <w:r w:rsidRPr="00DD062C">
        <w:rPr>
          <w:rFonts w:eastAsia="Times New Roman"/>
          <w:bCs/>
          <w:color w:val="222222"/>
          <w:shd w:val="clear" w:color="auto" w:fill="FFFFFF"/>
        </w:rPr>
        <w:t>και</w:t>
      </w:r>
      <w:r>
        <w:rPr>
          <w:rFonts w:eastAsia="Times New Roman"/>
          <w:color w:val="222222"/>
          <w:szCs w:val="24"/>
          <w:shd w:val="clear" w:color="auto" w:fill="FFFFFF"/>
        </w:rPr>
        <w:t xml:space="preserve"> προκάλεσαν εκλογές. Μαζί ήταν στο «</w:t>
      </w:r>
      <w:r>
        <w:rPr>
          <w:rFonts w:eastAsia="Times New Roman"/>
          <w:color w:val="222222"/>
          <w:szCs w:val="24"/>
          <w:shd w:val="clear" w:color="auto" w:fill="FFFFFF"/>
        </w:rPr>
        <w:t>ό</w:t>
      </w:r>
      <w:r>
        <w:rPr>
          <w:rFonts w:eastAsia="Times New Roman"/>
          <w:color w:val="222222"/>
          <w:szCs w:val="24"/>
          <w:shd w:val="clear" w:color="auto" w:fill="FFFFFF"/>
        </w:rPr>
        <w:t xml:space="preserve">χι» του δημοψηφίσματος. Μαζί με τη Χρυσή Αυγή δυστυχώς, ύστερα </w:t>
      </w:r>
      <w:r>
        <w:rPr>
          <w:rFonts w:eastAsia="Times New Roman"/>
          <w:color w:val="222222"/>
          <w:szCs w:val="24"/>
          <w:shd w:val="clear" w:color="auto" w:fill="FFFFFF"/>
        </w:rPr>
        <w:lastRenderedPageBreak/>
        <w:t xml:space="preserve">από πρόσκληση του </w:t>
      </w:r>
      <w:r>
        <w:rPr>
          <w:rFonts w:eastAsia="Times New Roman"/>
          <w:color w:val="222222"/>
          <w:szCs w:val="24"/>
          <w:shd w:val="clear" w:color="auto" w:fill="FFFFFF"/>
        </w:rPr>
        <w:t xml:space="preserve">κ. </w:t>
      </w:r>
      <w:r>
        <w:rPr>
          <w:rFonts w:eastAsia="Times New Roman"/>
          <w:color w:val="222222"/>
          <w:szCs w:val="24"/>
          <w:shd w:val="clear" w:color="auto" w:fill="FFFFFF"/>
        </w:rPr>
        <w:t xml:space="preserve">Καμμένου, τότε Υπουργού </w:t>
      </w:r>
      <w:r>
        <w:rPr>
          <w:rFonts w:eastAsia="Times New Roman"/>
          <w:color w:val="222222"/>
          <w:szCs w:val="24"/>
          <w:shd w:val="clear" w:color="auto" w:fill="FFFFFF"/>
        </w:rPr>
        <w:t xml:space="preserve">Άμυνας </w:t>
      </w:r>
      <w:r>
        <w:rPr>
          <w:rFonts w:eastAsia="Times New Roman"/>
          <w:color w:val="222222"/>
          <w:szCs w:val="24"/>
          <w:shd w:val="clear" w:color="auto" w:fill="FFFFFF"/>
        </w:rPr>
        <w:t xml:space="preserve">της Κυβέρνησης, συνεκλήθη Επιτροπή Εξωτερικών </w:t>
      </w:r>
      <w:r>
        <w:rPr>
          <w:rFonts w:eastAsia="Times New Roman"/>
          <w:color w:val="222222"/>
          <w:szCs w:val="24"/>
          <w:shd w:val="clear" w:color="auto" w:fill="FFFFFF"/>
        </w:rPr>
        <w:t xml:space="preserve">και Άμυνας στη νήσο Ρω και παρίσταντο μόνο Βουλευτές της Χρυσής Αυγής, του ΣΥΡΙΖΑ και των Ανεξαρτήτων Ελλήνων. </w:t>
      </w:r>
    </w:p>
    <w:p w14:paraId="2D05F7D9"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μόλις χθες -θα το καταθέσω και αυτό στα Πρακτικά- ο μέχρι χθες κυβερνητικός εταίρος της Κυβέρνησης, ο κ. Καμμένος, έκανε μια πρωτόγνωρη δ</w:t>
      </w:r>
      <w:r>
        <w:rPr>
          <w:rFonts w:eastAsia="Times New Roman"/>
          <w:color w:val="222222"/>
          <w:szCs w:val="24"/>
          <w:shd w:val="clear" w:color="auto" w:fill="FFFFFF"/>
        </w:rPr>
        <w:t>ήλωση ότι με μια ίλη τεθωρακισμένων τα Σκόπια είναι υπόθεση είκοσι λεπτών.</w:t>
      </w:r>
    </w:p>
    <w:p w14:paraId="2D05F7DA" w14:textId="77777777" w:rsidR="00237587" w:rsidRDefault="00AE0D0F">
      <w:pPr>
        <w:spacing w:after="0" w:line="600" w:lineRule="auto"/>
        <w:ind w:firstLine="720"/>
        <w:jc w:val="both"/>
        <w:rPr>
          <w:rFonts w:eastAsia="Times New Roman" w:cs="Times New Roman"/>
        </w:rPr>
      </w:pPr>
      <w:r>
        <w:rPr>
          <w:rFonts w:eastAsia="Times New Roman" w:cs="Times New Roman"/>
        </w:rPr>
        <w:t>(Στο σημείο αυτό ο Βουλευτής κ. Ιωάννης Κεφαλογιάννης καταθέτει για τα Πρακτικά το προαναφερθέν έγγραφο, το οποίο βρίσκεται στο αρχείο του Τμήματος Γραμματείας της Διεύθυνσης Στενογ</w:t>
      </w:r>
      <w:r>
        <w:rPr>
          <w:rFonts w:eastAsia="Times New Roman" w:cs="Times New Roman"/>
        </w:rPr>
        <w:t>ραφίας και Πρακτικών της Βουλής)</w:t>
      </w:r>
    </w:p>
    <w:p w14:paraId="2D05F7DB"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Αλήθεια, </w:t>
      </w:r>
      <w:r w:rsidRPr="00DD062C">
        <w:rPr>
          <w:rFonts w:eastAsia="Times New Roman"/>
          <w:color w:val="222222"/>
          <w:szCs w:val="24"/>
          <w:shd w:val="clear" w:color="auto" w:fill="FFFFFF"/>
        </w:rPr>
        <w:t xml:space="preserve">κυρίες και κύριοι </w:t>
      </w:r>
      <w:r>
        <w:rPr>
          <w:rFonts w:eastAsia="Times New Roman"/>
          <w:color w:val="222222"/>
          <w:szCs w:val="24"/>
          <w:shd w:val="clear" w:color="auto" w:fill="FFFFFF"/>
        </w:rPr>
        <w:t xml:space="preserve">της Κυβέρνησης, της Συμπολίτευσης, αυτός ο άνθρωπος, στον οποίο εσείς οι ίδιοι με την ψήφο σας δώσατε ψήφο εμπιστοσύνης επί τέσσερα χρόνια, θεωρείτε </w:t>
      </w:r>
      <w:r w:rsidRPr="00DD062C">
        <w:rPr>
          <w:rFonts w:eastAsia="Times New Roman"/>
          <w:bCs/>
          <w:color w:val="222222"/>
          <w:shd w:val="clear" w:color="auto" w:fill="FFFFFF"/>
        </w:rPr>
        <w:t>ότι</w:t>
      </w:r>
      <w:r>
        <w:rPr>
          <w:rFonts w:eastAsia="Times New Roman"/>
          <w:color w:val="222222"/>
          <w:szCs w:val="24"/>
          <w:shd w:val="clear" w:color="auto" w:fill="FFFFFF"/>
        </w:rPr>
        <w:t xml:space="preserve"> </w:t>
      </w:r>
      <w:r w:rsidRPr="00DD062C">
        <w:rPr>
          <w:rFonts w:eastAsia="Times New Roman"/>
          <w:bCs/>
          <w:color w:val="222222"/>
          <w:shd w:val="clear" w:color="auto" w:fill="FFFFFF"/>
        </w:rPr>
        <w:t>δεν</w:t>
      </w:r>
      <w:r>
        <w:rPr>
          <w:rFonts w:eastAsia="Times New Roman"/>
          <w:color w:val="222222"/>
          <w:szCs w:val="24"/>
          <w:shd w:val="clear" w:color="auto" w:fill="FFFFFF"/>
        </w:rPr>
        <w:t xml:space="preserve"> </w:t>
      </w:r>
      <w:r w:rsidRPr="00DD062C">
        <w:rPr>
          <w:rFonts w:eastAsia="Times New Roman"/>
          <w:bCs/>
          <w:color w:val="222222"/>
          <w:shd w:val="clear" w:color="auto" w:fill="FFFFFF"/>
        </w:rPr>
        <w:t>είναι</w:t>
      </w:r>
      <w:r>
        <w:rPr>
          <w:rFonts w:eastAsia="Times New Roman"/>
          <w:color w:val="222222"/>
          <w:szCs w:val="24"/>
          <w:shd w:val="clear" w:color="auto" w:fill="FFFFFF"/>
        </w:rPr>
        <w:t xml:space="preserve"> ακροδεξιός;</w:t>
      </w:r>
    </w:p>
    <w:p w14:paraId="2D05F7DC"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Επικροτείτε τέτοιου είδους δηλώσεις; Θα ήθελα πραγματικά κάποιος από το ΣΥΡΙΖΑ </w:t>
      </w:r>
      <w:r w:rsidRPr="00DD062C">
        <w:rPr>
          <w:rFonts w:eastAsia="Times New Roman"/>
          <w:bCs/>
          <w:color w:val="222222"/>
          <w:shd w:val="clear" w:color="auto" w:fill="FFFFFF"/>
        </w:rPr>
        <w:t>να</w:t>
      </w:r>
      <w:r>
        <w:rPr>
          <w:rFonts w:eastAsia="Times New Roman"/>
          <w:color w:val="222222"/>
          <w:szCs w:val="24"/>
          <w:shd w:val="clear" w:color="auto" w:fill="FFFFFF"/>
        </w:rPr>
        <w:t xml:space="preserve"> μου πει αν επικροτεί τέτοιου είδους δηλώσεις. Σας πείραξε…</w:t>
      </w:r>
    </w:p>
    <w:p w14:paraId="2D05F7DD" w14:textId="77777777" w:rsidR="00237587" w:rsidRDefault="00AE0D0F">
      <w:pPr>
        <w:spacing w:after="0" w:line="600" w:lineRule="auto"/>
        <w:ind w:firstLine="720"/>
        <w:jc w:val="both"/>
        <w:rPr>
          <w:rFonts w:eastAsia="Times New Roman"/>
          <w:color w:val="222222"/>
          <w:szCs w:val="24"/>
          <w:shd w:val="clear" w:color="auto" w:fill="FFFFFF"/>
        </w:rPr>
      </w:pPr>
      <w:r w:rsidRPr="00DD062C">
        <w:rPr>
          <w:rFonts w:eastAsia="Times New Roman"/>
          <w:b/>
          <w:color w:val="222222"/>
          <w:szCs w:val="24"/>
          <w:shd w:val="clear" w:color="auto" w:fill="FFFFFF"/>
        </w:rPr>
        <w:lastRenderedPageBreak/>
        <w:t>ΘΕΟΔΩΡΟΣ ΔΡΙΤΣΑΣ:</w:t>
      </w:r>
      <w:r>
        <w:rPr>
          <w:rFonts w:eastAsia="Times New Roman"/>
          <w:color w:val="222222"/>
          <w:szCs w:val="24"/>
          <w:shd w:val="clear" w:color="auto" w:fill="FFFFFF"/>
        </w:rPr>
        <w:t xml:space="preserve"> Ο κ. Σαμαράς έλεγε για «σύνορα με τη Σερβία».</w:t>
      </w:r>
    </w:p>
    <w:p w14:paraId="2D05F7DE" w14:textId="77777777" w:rsidR="00237587" w:rsidRDefault="00AE0D0F">
      <w:pPr>
        <w:spacing w:after="0" w:line="600" w:lineRule="auto"/>
        <w:ind w:firstLine="720"/>
        <w:jc w:val="both"/>
        <w:rPr>
          <w:rFonts w:eastAsia="Times New Roman"/>
          <w:color w:val="222222"/>
          <w:szCs w:val="24"/>
          <w:shd w:val="clear" w:color="auto" w:fill="FFFFFF"/>
        </w:rPr>
      </w:pPr>
      <w:r w:rsidRPr="00F93960">
        <w:rPr>
          <w:rFonts w:eastAsia="Times New Roman"/>
          <w:b/>
          <w:color w:val="222222"/>
          <w:szCs w:val="24"/>
          <w:shd w:val="clear" w:color="auto" w:fill="FFFFFF"/>
        </w:rPr>
        <w:t>ΙΩΑΝΝΗΣ ΚΕΦΑΛΟΓΙΑΝΝΗΣ:</w:t>
      </w:r>
      <w:r>
        <w:rPr>
          <w:rFonts w:eastAsia="Times New Roman"/>
          <w:color w:val="222222"/>
          <w:szCs w:val="24"/>
          <w:shd w:val="clear" w:color="auto" w:fill="FFFFFF"/>
        </w:rPr>
        <w:t xml:space="preserve"> Κύριε Δρίτσα, θα τα πείτε στην ομιλία σας.</w:t>
      </w:r>
    </w:p>
    <w:p w14:paraId="2D05F7DF" w14:textId="77777777" w:rsidR="00237587" w:rsidRDefault="00AE0D0F">
      <w:pPr>
        <w:spacing w:after="0" w:line="600" w:lineRule="auto"/>
        <w:ind w:firstLine="720"/>
        <w:jc w:val="both"/>
        <w:rPr>
          <w:rFonts w:eastAsia="Times New Roman"/>
          <w:color w:val="222222"/>
          <w:szCs w:val="24"/>
          <w:shd w:val="clear" w:color="auto" w:fill="FFFFFF"/>
        </w:rPr>
      </w:pPr>
      <w:r w:rsidRPr="00DD062C">
        <w:rPr>
          <w:rFonts w:eastAsia="Times New Roman"/>
          <w:b/>
          <w:bCs/>
          <w:color w:val="222222"/>
          <w:shd w:val="clear" w:color="auto" w:fill="FFFFFF"/>
        </w:rPr>
        <w:t xml:space="preserve">ΠΡΟΕΔΡΕΥΩΝ (Μάριος Γεωργιάδης): </w:t>
      </w:r>
      <w:r>
        <w:rPr>
          <w:rFonts w:eastAsia="Times New Roman"/>
          <w:color w:val="222222"/>
          <w:szCs w:val="24"/>
          <w:shd w:val="clear" w:color="auto" w:fill="FFFFFF"/>
        </w:rPr>
        <w:t xml:space="preserve">Ελάτε, κύριε Δρίτσα. </w:t>
      </w:r>
    </w:p>
    <w:p w14:paraId="2D05F7E0" w14:textId="77777777" w:rsidR="00237587" w:rsidRDefault="00AE0D0F">
      <w:pPr>
        <w:spacing w:after="0" w:line="600" w:lineRule="auto"/>
        <w:ind w:firstLine="720"/>
        <w:jc w:val="both"/>
        <w:rPr>
          <w:rFonts w:eastAsia="Times New Roman"/>
          <w:color w:val="222222"/>
          <w:szCs w:val="24"/>
          <w:shd w:val="clear" w:color="auto" w:fill="FFFFFF"/>
        </w:rPr>
      </w:pPr>
      <w:r w:rsidRPr="00F93960">
        <w:rPr>
          <w:rFonts w:eastAsia="Times New Roman"/>
          <w:b/>
          <w:color w:val="222222"/>
          <w:szCs w:val="24"/>
          <w:shd w:val="clear" w:color="auto" w:fill="FFFFFF"/>
        </w:rPr>
        <w:t>ΙΩΑΝΝΗΣ ΚΕΦΑΛΟΓΙΑΝΝΗΣ:</w:t>
      </w:r>
      <w:r>
        <w:rPr>
          <w:rFonts w:eastAsia="Times New Roman"/>
          <w:color w:val="222222"/>
          <w:szCs w:val="24"/>
          <w:shd w:val="clear" w:color="auto" w:fill="FFFFFF"/>
        </w:rPr>
        <w:t xml:space="preserve"> Θα τα πείτε στην ομιλία σας. </w:t>
      </w:r>
    </w:p>
    <w:p w14:paraId="2D05F7E1" w14:textId="77777777" w:rsidR="00237587" w:rsidRDefault="00AE0D0F">
      <w:pPr>
        <w:spacing w:after="0" w:line="600" w:lineRule="auto"/>
        <w:ind w:firstLine="720"/>
        <w:jc w:val="both"/>
        <w:rPr>
          <w:rFonts w:eastAsia="Times New Roman"/>
          <w:color w:val="222222"/>
          <w:szCs w:val="24"/>
          <w:shd w:val="clear" w:color="auto" w:fill="FFFFFF"/>
        </w:rPr>
      </w:pPr>
      <w:r w:rsidRPr="00E67B6B">
        <w:rPr>
          <w:rFonts w:eastAsia="Times New Roman"/>
          <w:bCs/>
          <w:color w:val="222222"/>
          <w:shd w:val="clear" w:color="auto" w:fill="FFFFFF"/>
        </w:rPr>
        <w:t>Όμως</w:t>
      </w:r>
      <w:r>
        <w:rPr>
          <w:rFonts w:eastAsia="Times New Roman"/>
          <w:color w:val="222222"/>
          <w:szCs w:val="24"/>
          <w:shd w:val="clear" w:color="auto" w:fill="FFFFFF"/>
        </w:rPr>
        <w:t>, κύριε Δρίτσα, εσείς ο ίδιος δώσατε σε αυτόν τον άνθρωπο πάνω από τρεις φορές ψήφο εμπιστοσύνης. Μαζ</w:t>
      </w:r>
      <w:r>
        <w:rPr>
          <w:rFonts w:eastAsia="Times New Roman"/>
          <w:color w:val="222222"/>
          <w:szCs w:val="24"/>
          <w:shd w:val="clear" w:color="auto" w:fill="FFFFFF"/>
        </w:rPr>
        <w:t xml:space="preserve">ί με αυτόν συγκυβερνούσατε τέσσερα χρόνια. Και έρχεται αυτός ο άνθρωπος </w:t>
      </w:r>
      <w:r w:rsidRPr="00DD062C">
        <w:rPr>
          <w:rFonts w:eastAsia="Times New Roman"/>
          <w:bCs/>
          <w:color w:val="222222"/>
          <w:shd w:val="clear" w:color="auto" w:fill="FFFFFF"/>
        </w:rPr>
        <w:t>και</w:t>
      </w:r>
      <w:r>
        <w:rPr>
          <w:rFonts w:eastAsia="Times New Roman"/>
          <w:color w:val="222222"/>
          <w:szCs w:val="24"/>
          <w:shd w:val="clear" w:color="auto" w:fill="FFFFFF"/>
        </w:rPr>
        <w:t xml:space="preserve"> λέει χθες ότι σε είκοσι λεπτά με μια ίλη τεθωρακισμένων θα είμαστε στα Σκόπια. Περιμένω από εσάς, όταν λάβετε τον λόγο, να μου πείτε αν επικροτείτε ή κατακρίνετε αυτή τη δήλωση.</w:t>
      </w:r>
    </w:p>
    <w:p w14:paraId="2D05F7E2" w14:textId="77777777" w:rsidR="00237587" w:rsidRDefault="00AE0D0F">
      <w:pPr>
        <w:spacing w:after="0" w:line="600" w:lineRule="auto"/>
        <w:ind w:firstLine="720"/>
        <w:jc w:val="both"/>
        <w:rPr>
          <w:rFonts w:eastAsia="Times New Roman"/>
          <w:color w:val="222222"/>
          <w:szCs w:val="24"/>
          <w:shd w:val="clear" w:color="auto" w:fill="FFFFFF"/>
        </w:rPr>
      </w:pPr>
      <w:r w:rsidRPr="00DD062C">
        <w:rPr>
          <w:rFonts w:eastAsia="Times New Roman"/>
          <w:b/>
          <w:color w:val="222222"/>
          <w:szCs w:val="24"/>
          <w:shd w:val="clear" w:color="auto" w:fill="FFFFFF"/>
        </w:rPr>
        <w:t>ΘΕ</w:t>
      </w:r>
      <w:r w:rsidRPr="00DD062C">
        <w:rPr>
          <w:rFonts w:eastAsia="Times New Roman"/>
          <w:b/>
          <w:color w:val="222222"/>
          <w:szCs w:val="24"/>
          <w:shd w:val="clear" w:color="auto" w:fill="FFFFFF"/>
        </w:rPr>
        <w:t>ΟΔΩΡΟΣ ΔΡΙΤΣΑΣ:</w:t>
      </w:r>
      <w:r>
        <w:rPr>
          <w:rFonts w:eastAsia="Times New Roman"/>
          <w:color w:val="222222"/>
          <w:szCs w:val="24"/>
          <w:shd w:val="clear" w:color="auto" w:fill="FFFFFF"/>
        </w:rPr>
        <w:t xml:space="preserve"> Ο κ. Σαμαράς</w:t>
      </w:r>
      <w:r w:rsidRPr="0091222A">
        <w:rPr>
          <w:rFonts w:eastAsia="Times New Roman"/>
          <w:color w:val="222222"/>
          <w:szCs w:val="24"/>
          <w:shd w:val="clear" w:color="auto" w:fill="FFFFFF"/>
        </w:rPr>
        <w:t xml:space="preserve"> </w:t>
      </w:r>
      <w:r>
        <w:rPr>
          <w:rFonts w:eastAsia="Times New Roman"/>
          <w:color w:val="222222"/>
          <w:szCs w:val="24"/>
          <w:shd w:val="clear" w:color="auto" w:fill="FFFFFF"/>
        </w:rPr>
        <w:t xml:space="preserve">είπε... </w:t>
      </w:r>
    </w:p>
    <w:p w14:paraId="2D05F7E3" w14:textId="77777777" w:rsidR="00237587" w:rsidRDefault="00AE0D0F">
      <w:pPr>
        <w:spacing w:after="0" w:line="600" w:lineRule="auto"/>
        <w:ind w:firstLine="720"/>
        <w:jc w:val="both"/>
        <w:rPr>
          <w:rFonts w:eastAsia="Times New Roman"/>
          <w:bCs/>
          <w:color w:val="222222"/>
          <w:shd w:val="clear" w:color="auto" w:fill="FFFFFF"/>
        </w:rPr>
      </w:pPr>
      <w:r w:rsidRPr="00F93960">
        <w:rPr>
          <w:rFonts w:eastAsia="Times New Roman"/>
          <w:b/>
          <w:color w:val="222222"/>
          <w:szCs w:val="24"/>
          <w:shd w:val="clear" w:color="auto" w:fill="FFFFFF"/>
        </w:rPr>
        <w:lastRenderedPageBreak/>
        <w:t>ΙΩΑΝΝΗΣ ΚΕΦΑΛΟΓΙΑΝΝΗΣ: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Εσείς συγκυβερνήσατε μαζί του, όχι ο κ. Σαμαράς. Εσείς συγκυβερνήσατε μαζί του, κύριε Δρίτσα, </w:t>
      </w:r>
      <w:r w:rsidRPr="00DD062C">
        <w:rPr>
          <w:rFonts w:eastAsia="Times New Roman"/>
          <w:bCs/>
          <w:color w:val="222222"/>
          <w:shd w:val="clear" w:color="auto" w:fill="FFFFFF"/>
        </w:rPr>
        <w:t>και</w:t>
      </w:r>
      <w:r>
        <w:rPr>
          <w:rFonts w:eastAsia="Times New Roman"/>
          <w:color w:val="222222"/>
          <w:szCs w:val="24"/>
          <w:shd w:val="clear" w:color="auto" w:fill="FFFFFF"/>
        </w:rPr>
        <w:t xml:space="preserve"> περιμένω μια </w:t>
      </w:r>
      <w:r w:rsidRPr="00E67B6B">
        <w:rPr>
          <w:rFonts w:eastAsia="Times New Roman"/>
          <w:color w:val="222222"/>
          <w:szCs w:val="24"/>
          <w:shd w:val="clear" w:color="auto" w:fill="FFFFFF"/>
        </w:rPr>
        <w:t xml:space="preserve">συγκεκριμένη καταδίκη της </w:t>
      </w:r>
      <w:r w:rsidRPr="00E67B6B">
        <w:rPr>
          <w:rFonts w:eastAsia="Times New Roman"/>
          <w:bCs/>
          <w:color w:val="222222"/>
          <w:shd w:val="clear" w:color="auto" w:fill="FFFFFF"/>
        </w:rPr>
        <w:t>συγκεκριμένης δήλωσης.</w:t>
      </w:r>
    </w:p>
    <w:p w14:paraId="2D05F7E4" w14:textId="77777777" w:rsidR="00237587" w:rsidRDefault="00AE0D0F">
      <w:pPr>
        <w:spacing w:after="0" w:line="600" w:lineRule="auto"/>
        <w:ind w:firstLine="720"/>
        <w:jc w:val="both"/>
        <w:rPr>
          <w:rFonts w:eastAsia="Times New Roman"/>
          <w:color w:val="222222"/>
          <w:szCs w:val="24"/>
          <w:shd w:val="clear" w:color="auto" w:fill="FFFFFF"/>
        </w:rPr>
      </w:pPr>
      <w:r w:rsidRPr="00E67B6B">
        <w:rPr>
          <w:rFonts w:eastAsia="Times New Roman"/>
          <w:bCs/>
          <w:color w:val="222222"/>
          <w:shd w:val="clear" w:color="auto" w:fill="FFFFFF"/>
        </w:rPr>
        <w:t xml:space="preserve">Περνάω στα του νομοσχεδίου, κυρίες και κύριοι συνάδελφοι. Ο </w:t>
      </w:r>
      <w:r w:rsidRPr="00E67B6B">
        <w:rPr>
          <w:rFonts w:eastAsia="Times New Roman"/>
          <w:color w:val="222222"/>
          <w:szCs w:val="24"/>
          <w:shd w:val="clear" w:color="auto" w:fill="FFFFFF"/>
        </w:rPr>
        <w:t>στόχος του σχεδίου νόμου που συζητάμε σήμερα</w:t>
      </w:r>
      <w:r>
        <w:rPr>
          <w:rFonts w:eastAsia="Times New Roman"/>
          <w:color w:val="222222"/>
          <w:szCs w:val="24"/>
          <w:shd w:val="clear" w:color="auto" w:fill="FFFFFF"/>
        </w:rPr>
        <w:t>,</w:t>
      </w:r>
      <w:r w:rsidRPr="00E67B6B">
        <w:rPr>
          <w:rFonts w:eastAsia="Times New Roman"/>
          <w:color w:val="222222"/>
          <w:szCs w:val="24"/>
          <w:shd w:val="clear" w:color="auto" w:fill="FFFFFF"/>
        </w:rPr>
        <w:t xml:space="preserve"> κατά τη γνώμη μου</w:t>
      </w:r>
      <w:r>
        <w:rPr>
          <w:rFonts w:eastAsia="Times New Roman"/>
          <w:color w:val="222222"/>
          <w:szCs w:val="24"/>
          <w:shd w:val="clear" w:color="auto" w:fill="FFFFFF"/>
        </w:rPr>
        <w:t>,</w:t>
      </w:r>
      <w:r w:rsidRPr="00E67B6B">
        <w:rPr>
          <w:rFonts w:eastAsia="Times New Roman"/>
          <w:color w:val="222222"/>
          <w:szCs w:val="24"/>
          <w:shd w:val="clear" w:color="auto" w:fill="FFFFFF"/>
        </w:rPr>
        <w:t xml:space="preserve"> είναι ένας και πολύ σαφής. Προφανώς δεν είναι η</w:t>
      </w:r>
      <w:r>
        <w:rPr>
          <w:rFonts w:eastAsia="Times New Roman"/>
          <w:color w:val="222222"/>
          <w:szCs w:val="24"/>
          <w:shd w:val="clear" w:color="auto" w:fill="FFFFFF"/>
        </w:rPr>
        <w:t xml:space="preserve"> ανάπτυξη των λιμενικών υποδομών, ούτε βεβαίως η παροχή υψηλών υπηρεσιών σε ανταγωνι</w:t>
      </w:r>
      <w:r>
        <w:rPr>
          <w:rFonts w:eastAsia="Times New Roman"/>
          <w:color w:val="222222"/>
          <w:szCs w:val="24"/>
          <w:shd w:val="clear" w:color="auto" w:fill="FFFFFF"/>
        </w:rPr>
        <w:t xml:space="preserve">στικές τιμές και βεβαίως σε καμμία περίπτωση δεν είναι η δημιουργία μιας ευέλικτης και αποτελεσματικής διοικητικής λειτουργίας και φυσικά δεν είναι η προσέλκυση ιδιωτικών επενδύσεων και τεχνογνωσίας. </w:t>
      </w:r>
    </w:p>
    <w:p w14:paraId="2D05F7E5"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στόχος δεν είναι άλλος από το να μπορούν οι τωρινοί κ</w:t>
      </w:r>
      <w:r>
        <w:rPr>
          <w:rFonts w:eastAsia="Times New Roman"/>
          <w:color w:val="222222"/>
          <w:szCs w:val="24"/>
          <w:shd w:val="clear" w:color="auto" w:fill="FFFFFF"/>
        </w:rPr>
        <w:t>αι οι υποψήφιοι Βουλευτές του ΣΥΡΙΖΑ μαζί με τις τοπικές τους οργανώσεις να περιοδεύουν προεκλογικά στις περιφέρειες και να λένε στους ψηφοφόρους τους ότι «κοιτάξτε, εμείς μπήκαμε ανάχωμα στο ξεπούλημα στα λιμάνια». Βεβαίως, αυτή είναι όλη η έγνοια της κυβ</w:t>
      </w:r>
      <w:r>
        <w:rPr>
          <w:rFonts w:eastAsia="Times New Roman"/>
          <w:color w:val="222222"/>
          <w:szCs w:val="24"/>
          <w:shd w:val="clear" w:color="auto" w:fill="FFFFFF"/>
        </w:rPr>
        <w:t xml:space="preserve">ερνητικής </w:t>
      </w:r>
      <w:r>
        <w:rPr>
          <w:rFonts w:eastAsia="Times New Roman"/>
          <w:color w:val="222222"/>
          <w:szCs w:val="24"/>
          <w:shd w:val="clear" w:color="auto" w:fill="FFFFFF"/>
        </w:rPr>
        <w:t>πλειοψηφίας</w:t>
      </w:r>
      <w:r>
        <w:rPr>
          <w:rFonts w:eastAsia="Times New Roman"/>
          <w:color w:val="222222"/>
          <w:szCs w:val="24"/>
          <w:shd w:val="clear" w:color="auto" w:fill="FFFFFF"/>
        </w:rPr>
        <w:t xml:space="preserve">, έγνοια η οποία δεν θα υπήρχε αν δεν υπήρχε η υποχρέωση να παρουσιάσουμε προς </w:t>
      </w:r>
      <w:r>
        <w:rPr>
          <w:rFonts w:eastAsia="Times New Roman"/>
          <w:color w:val="222222"/>
          <w:szCs w:val="24"/>
          <w:shd w:val="clear" w:color="auto" w:fill="FFFFFF"/>
        </w:rPr>
        <w:lastRenderedPageBreak/>
        <w:t>τους δανειστές ένα συγκεκριμένο πλάνο για το μέλλον των λιμενικών υποδομών, ύστερα από τέσσερα χρόνια κωλυσιεργίας.</w:t>
      </w:r>
    </w:p>
    <w:p w14:paraId="2D05F7E6"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με αυτόν τον τρόπο πιστεύουν στον ΣΥ</w:t>
      </w:r>
      <w:r>
        <w:rPr>
          <w:rFonts w:eastAsia="Times New Roman"/>
          <w:color w:val="222222"/>
          <w:szCs w:val="24"/>
          <w:shd w:val="clear" w:color="auto" w:fill="FFFFFF"/>
        </w:rPr>
        <w:t>ΡΙΖΑ ότι με ένα σμπάρο μπορεί να έχουν δυο τρυγόνια, δηλαδή από τη μία να επιτελέσουμε το επαναστατικό μας καθήκον απέναντι στη νεοφιλελεύθερη λαίλαπα των ιδιωτικοποιήσεων και ταυτόχρονα να ικανοποιήσουμε και τους δανειστές, ώστε παρουσιάζοντάς τους ένα μο</w:t>
      </w:r>
      <w:r>
        <w:rPr>
          <w:rFonts w:eastAsia="Times New Roman"/>
          <w:color w:val="222222"/>
          <w:szCs w:val="24"/>
          <w:shd w:val="clear" w:color="auto" w:fill="FFFFFF"/>
        </w:rPr>
        <w:t>ντέλο για την αξιοποίηση των λιμενικών υποδομών, να είμαστε εντάξει με τις υποχρεώσεις μας.</w:t>
      </w:r>
    </w:p>
    <w:p w14:paraId="2D05F7E7"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Βεβαίως, ξέρετε πολύ καλά ότι το μοντέλο αυτό έχει ελάχιστες έως μηδενικές πιθανότητες να λειτουργήσει και αυτό βεβαίως δεν απασχολεί κανέναν, ούτε την Κυβέρνηση κα</w:t>
      </w:r>
      <w:r>
        <w:rPr>
          <w:rFonts w:eastAsia="Times New Roman"/>
          <w:color w:val="222222"/>
          <w:szCs w:val="24"/>
          <w:shd w:val="clear" w:color="auto" w:fill="FFFFFF"/>
        </w:rPr>
        <w:t xml:space="preserve">ι </w:t>
      </w:r>
      <w:r w:rsidRPr="00AA6E60">
        <w:rPr>
          <w:rFonts w:eastAsia="Times New Roman"/>
          <w:bCs/>
          <w:color w:val="222222"/>
          <w:shd w:val="clear" w:color="auto" w:fill="FFFFFF"/>
        </w:rPr>
        <w:t>απ</w:t>
      </w:r>
      <w:r>
        <w:rPr>
          <w:rFonts w:eastAsia="Times New Roman"/>
          <w:color w:val="222222"/>
          <w:szCs w:val="24"/>
          <w:shd w:val="clear" w:color="auto" w:fill="FFFFFF"/>
        </w:rPr>
        <w:t xml:space="preserve">’ ό,τι φαίνεται ούτε και τους δανειστές. </w:t>
      </w:r>
    </w:p>
    <w:p w14:paraId="2D05F7E8"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Γιατί αυτή είναι η αλήθεια, κυρίες και κύριοι συνάδελφοι. Το μοντέλο αυτό μπορεί να βολεύει σε ορισμένες περιπτώσεις, ειδικά όπου υπάρχουν πολλαπλές και ζημιογόνες δραστηριότητες, αλλά πέραν τούτου ουδέν. Η χώρ</w:t>
      </w:r>
      <w:r>
        <w:rPr>
          <w:rFonts w:eastAsia="Times New Roman"/>
          <w:color w:val="222222"/>
          <w:szCs w:val="24"/>
          <w:shd w:val="clear" w:color="auto" w:fill="FFFFFF"/>
        </w:rPr>
        <w:t xml:space="preserve">α μας αυτή τη στιγμή έχει </w:t>
      </w:r>
      <w:r>
        <w:rPr>
          <w:rFonts w:eastAsia="Times New Roman"/>
          <w:color w:val="222222"/>
          <w:szCs w:val="24"/>
          <w:shd w:val="clear" w:color="auto" w:fill="FFFFFF"/>
        </w:rPr>
        <w:lastRenderedPageBreak/>
        <w:t xml:space="preserve">δώδεκα οργανισμούς λιμένων με τη μορφή Α.Ε., περίπου οκτακόσιους λιμένες κάθε μορφής που διοικούνται από περίπου εβδομήντα φορείς διαχείρισης, κυρίως τα λιμενικά ταμεία. </w:t>
      </w:r>
    </w:p>
    <w:p w14:paraId="2D05F7E9"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Ξέρετε πολύ καλά, κυρίες και κύριοι της Κυβέρνησης, ότι αυτ</w:t>
      </w:r>
      <w:r>
        <w:rPr>
          <w:rFonts w:eastAsia="Times New Roman"/>
          <w:color w:val="222222"/>
          <w:szCs w:val="24"/>
          <w:shd w:val="clear" w:color="auto" w:fill="FFFFFF"/>
        </w:rPr>
        <w:t xml:space="preserve">ήν τη στιγμή παρουσιάζονται τρία βασικά προβλήματα όσον αφορά </w:t>
      </w:r>
      <w:r>
        <w:rPr>
          <w:rFonts w:eastAsia="Times New Roman"/>
          <w:color w:val="222222"/>
          <w:szCs w:val="24"/>
          <w:shd w:val="clear" w:color="auto" w:fill="FFFFFF"/>
        </w:rPr>
        <w:t>σ</w:t>
      </w:r>
      <w:r>
        <w:rPr>
          <w:rFonts w:eastAsia="Times New Roman"/>
          <w:color w:val="222222"/>
          <w:szCs w:val="24"/>
          <w:shd w:val="clear" w:color="auto" w:fill="FFFFFF"/>
        </w:rPr>
        <w:t xml:space="preserve">τα ελληνικά λιμάνια. </w:t>
      </w:r>
      <w:r w:rsidRPr="00742215">
        <w:rPr>
          <w:rFonts w:eastAsia="Times New Roman"/>
          <w:szCs w:val="24"/>
        </w:rPr>
        <w:t>Πρώτον</w:t>
      </w:r>
      <w:r>
        <w:rPr>
          <w:rFonts w:eastAsia="Times New Roman"/>
          <w:szCs w:val="24"/>
        </w:rPr>
        <w:t>, περιορισμός ό</w:t>
      </w:r>
      <w:r w:rsidRPr="00742215">
        <w:rPr>
          <w:rFonts w:eastAsia="Times New Roman"/>
          <w:szCs w:val="24"/>
        </w:rPr>
        <w:t xml:space="preserve">σον αφορά </w:t>
      </w:r>
      <w:r>
        <w:rPr>
          <w:rFonts w:eastAsia="Times New Roman"/>
          <w:szCs w:val="24"/>
        </w:rPr>
        <w:t>σ</w:t>
      </w:r>
      <w:r w:rsidRPr="00742215">
        <w:rPr>
          <w:rFonts w:eastAsia="Times New Roman"/>
          <w:szCs w:val="24"/>
        </w:rPr>
        <w:t xml:space="preserve">τον εξοπλισμό και </w:t>
      </w:r>
      <w:r>
        <w:rPr>
          <w:rFonts w:eastAsia="Times New Roman"/>
          <w:szCs w:val="24"/>
        </w:rPr>
        <w:t>σ</w:t>
      </w:r>
      <w:r w:rsidRPr="00742215">
        <w:rPr>
          <w:rFonts w:eastAsia="Times New Roman"/>
          <w:szCs w:val="24"/>
        </w:rPr>
        <w:t>τις δαπάνες για τα έργα υποδομής</w:t>
      </w:r>
      <w:r>
        <w:rPr>
          <w:rFonts w:eastAsia="Times New Roman"/>
          <w:szCs w:val="24"/>
        </w:rPr>
        <w:t>,</w:t>
      </w:r>
      <w:r w:rsidRPr="00742215">
        <w:rPr>
          <w:rFonts w:eastAsia="Times New Roman"/>
          <w:szCs w:val="24"/>
        </w:rPr>
        <w:t xml:space="preserve"> δεύτερον μη ικανοποιητικές </w:t>
      </w:r>
      <w:r>
        <w:rPr>
          <w:rFonts w:eastAsia="Times New Roman"/>
          <w:szCs w:val="24"/>
        </w:rPr>
        <w:t>συνδέσει</w:t>
      </w:r>
      <w:r w:rsidRPr="00742215">
        <w:rPr>
          <w:rFonts w:eastAsia="Times New Roman"/>
          <w:szCs w:val="24"/>
        </w:rPr>
        <w:t xml:space="preserve">ς με τα δίκτυα </w:t>
      </w:r>
      <w:r>
        <w:rPr>
          <w:rFonts w:eastAsia="Times New Roman"/>
          <w:szCs w:val="24"/>
        </w:rPr>
        <w:t>μ</w:t>
      </w:r>
      <w:r w:rsidRPr="00742215">
        <w:rPr>
          <w:rFonts w:eastAsia="Times New Roman"/>
          <w:szCs w:val="24"/>
        </w:rPr>
        <w:t>εταφορών και τρίτον</w:t>
      </w:r>
      <w:r>
        <w:rPr>
          <w:rFonts w:eastAsia="Times New Roman"/>
          <w:szCs w:val="24"/>
        </w:rPr>
        <w:t>,</w:t>
      </w:r>
      <w:r w:rsidRPr="00742215">
        <w:rPr>
          <w:rFonts w:eastAsia="Times New Roman"/>
          <w:szCs w:val="24"/>
        </w:rPr>
        <w:t xml:space="preserve"> διοικητικές και</w:t>
      </w:r>
      <w:r w:rsidRPr="00742215">
        <w:rPr>
          <w:rFonts w:eastAsia="Times New Roman"/>
          <w:szCs w:val="24"/>
        </w:rPr>
        <w:t xml:space="preserve"> λειτουργικές ανεπάρκειες</w:t>
      </w:r>
      <w:r>
        <w:rPr>
          <w:rFonts w:eastAsia="Times New Roman"/>
          <w:szCs w:val="24"/>
        </w:rPr>
        <w:t>.</w:t>
      </w:r>
    </w:p>
    <w:p w14:paraId="2D05F7EA" w14:textId="77777777" w:rsidR="00237587" w:rsidRDefault="00AE0D0F">
      <w:pPr>
        <w:spacing w:after="0" w:line="600" w:lineRule="auto"/>
        <w:ind w:firstLine="720"/>
        <w:jc w:val="both"/>
        <w:rPr>
          <w:rFonts w:eastAsia="Times New Roman"/>
          <w:szCs w:val="24"/>
        </w:rPr>
      </w:pPr>
      <w:r>
        <w:rPr>
          <w:rFonts w:eastAsia="Times New Roman"/>
          <w:szCs w:val="24"/>
        </w:rPr>
        <w:t xml:space="preserve">Και ερωτώ, υπάρχει πραγματικά κάποιος στην </w:t>
      </w:r>
      <w:r>
        <w:rPr>
          <w:rFonts w:eastAsia="Times New Roman"/>
          <w:szCs w:val="24"/>
        </w:rPr>
        <w:t>α</w:t>
      </w:r>
      <w:r w:rsidRPr="00742215">
        <w:rPr>
          <w:rFonts w:eastAsia="Times New Roman"/>
          <w:szCs w:val="24"/>
        </w:rPr>
        <w:t>ίθουσα</w:t>
      </w:r>
      <w:r>
        <w:rPr>
          <w:rFonts w:eastAsia="Times New Roman"/>
          <w:szCs w:val="24"/>
        </w:rPr>
        <w:t xml:space="preserve"> </w:t>
      </w:r>
      <w:r>
        <w:rPr>
          <w:rFonts w:eastAsia="Times New Roman"/>
          <w:szCs w:val="24"/>
        </w:rPr>
        <w:t>αυτή</w:t>
      </w:r>
      <w:r w:rsidRPr="00742215">
        <w:rPr>
          <w:rFonts w:eastAsia="Times New Roman"/>
          <w:szCs w:val="24"/>
        </w:rPr>
        <w:t xml:space="preserve"> σήμερα που να πιστεύει ότι το </w:t>
      </w:r>
      <w:r>
        <w:rPr>
          <w:rFonts w:eastAsia="Times New Roman"/>
          <w:szCs w:val="24"/>
        </w:rPr>
        <w:t>Π</w:t>
      </w:r>
      <w:r w:rsidRPr="00742215">
        <w:rPr>
          <w:rFonts w:eastAsia="Times New Roman"/>
          <w:szCs w:val="24"/>
        </w:rPr>
        <w:t>ρόγραμμα Δημοσίων Επενδύσεων μπορεί να αντιμετωπίσει τις ανάγκες οκτακοσίων και πλέον λιμανιών</w:t>
      </w:r>
      <w:r>
        <w:rPr>
          <w:rFonts w:eastAsia="Times New Roman"/>
          <w:szCs w:val="24"/>
        </w:rPr>
        <w:t>; Δ</w:t>
      </w:r>
      <w:r w:rsidRPr="00742215">
        <w:rPr>
          <w:rFonts w:eastAsia="Times New Roman"/>
          <w:szCs w:val="24"/>
        </w:rPr>
        <w:t xml:space="preserve">εν έχετε αντιληφθεί ότι ακόμα και σήμερα τα </w:t>
      </w:r>
      <w:r w:rsidRPr="00742215">
        <w:rPr>
          <w:rFonts w:eastAsia="Times New Roman"/>
          <w:szCs w:val="24"/>
        </w:rPr>
        <w:t>λιμενικά ταμεία</w:t>
      </w:r>
      <w:r>
        <w:rPr>
          <w:rFonts w:eastAsia="Times New Roman"/>
          <w:szCs w:val="24"/>
        </w:rPr>
        <w:t>,</w:t>
      </w:r>
      <w:r w:rsidRPr="00742215">
        <w:rPr>
          <w:rFonts w:eastAsia="Times New Roman"/>
          <w:szCs w:val="24"/>
        </w:rPr>
        <w:t xml:space="preserve"> αν δεν συνενωθούν και αν δεν </w:t>
      </w:r>
      <w:r>
        <w:rPr>
          <w:rFonts w:eastAsia="Times New Roman"/>
          <w:szCs w:val="24"/>
        </w:rPr>
        <w:t>μετα</w:t>
      </w:r>
      <w:r w:rsidRPr="00742215">
        <w:rPr>
          <w:rFonts w:eastAsia="Times New Roman"/>
          <w:szCs w:val="24"/>
        </w:rPr>
        <w:t>σχηματιστούν σε συγκεκριμένες νομικές μορφές</w:t>
      </w:r>
      <w:r>
        <w:rPr>
          <w:rFonts w:eastAsia="Times New Roman"/>
          <w:szCs w:val="24"/>
        </w:rPr>
        <w:t>, δ</w:t>
      </w:r>
      <w:r w:rsidRPr="00742215">
        <w:rPr>
          <w:rFonts w:eastAsia="Times New Roman"/>
          <w:szCs w:val="24"/>
        </w:rPr>
        <w:t>εν πρόκειται ποτέ να καταστούν βιώσιμες οικονομικές μονάδες</w:t>
      </w:r>
      <w:r>
        <w:rPr>
          <w:rFonts w:eastAsia="Times New Roman"/>
          <w:szCs w:val="24"/>
        </w:rPr>
        <w:t>,</w:t>
      </w:r>
      <w:r w:rsidRPr="00742215">
        <w:rPr>
          <w:rFonts w:eastAsia="Times New Roman"/>
          <w:szCs w:val="24"/>
        </w:rPr>
        <w:t xml:space="preserve"> αλλά ούτε και να προσελκύσουν το </w:t>
      </w:r>
      <w:r>
        <w:rPr>
          <w:rFonts w:eastAsia="Times New Roman"/>
          <w:szCs w:val="24"/>
        </w:rPr>
        <w:t>επενδυτικό</w:t>
      </w:r>
      <w:r w:rsidRPr="00742215">
        <w:rPr>
          <w:rFonts w:eastAsia="Times New Roman"/>
          <w:szCs w:val="24"/>
        </w:rPr>
        <w:t xml:space="preserve"> ενδιαφέρον</w:t>
      </w:r>
      <w:r>
        <w:rPr>
          <w:rFonts w:eastAsia="Times New Roman"/>
          <w:szCs w:val="24"/>
        </w:rPr>
        <w:t>; Σ</w:t>
      </w:r>
      <w:r w:rsidRPr="00742215">
        <w:rPr>
          <w:rFonts w:eastAsia="Times New Roman"/>
          <w:szCs w:val="24"/>
        </w:rPr>
        <w:t xml:space="preserve">ίγουρα </w:t>
      </w:r>
      <w:r>
        <w:rPr>
          <w:rFonts w:eastAsia="Times New Roman"/>
          <w:szCs w:val="24"/>
        </w:rPr>
        <w:t>στο ΤΑΙΠΕΔ κάποιοι το έχουν καταλά</w:t>
      </w:r>
      <w:r>
        <w:rPr>
          <w:rFonts w:eastAsia="Times New Roman"/>
          <w:szCs w:val="24"/>
        </w:rPr>
        <w:t>βει, α</w:t>
      </w:r>
      <w:r w:rsidRPr="00742215">
        <w:rPr>
          <w:rFonts w:eastAsia="Times New Roman"/>
          <w:szCs w:val="24"/>
        </w:rPr>
        <w:t>λλά από ό</w:t>
      </w:r>
      <w:r>
        <w:rPr>
          <w:rFonts w:eastAsia="Times New Roman"/>
          <w:szCs w:val="24"/>
        </w:rPr>
        <w:t>,</w:t>
      </w:r>
      <w:r w:rsidRPr="00742215">
        <w:rPr>
          <w:rFonts w:eastAsia="Times New Roman"/>
          <w:szCs w:val="24"/>
        </w:rPr>
        <w:t>τι φαίνεται δεν εισακούστηκαν</w:t>
      </w:r>
      <w:r>
        <w:rPr>
          <w:rFonts w:eastAsia="Times New Roman"/>
          <w:szCs w:val="24"/>
        </w:rPr>
        <w:t xml:space="preserve">. </w:t>
      </w:r>
    </w:p>
    <w:p w14:paraId="2D05F7EB" w14:textId="77777777" w:rsidR="00237587" w:rsidRDefault="00AE0D0F">
      <w:pPr>
        <w:spacing w:after="0" w:line="600" w:lineRule="auto"/>
        <w:ind w:firstLine="720"/>
        <w:jc w:val="both"/>
        <w:rPr>
          <w:rFonts w:eastAsia="Times New Roman"/>
          <w:szCs w:val="24"/>
        </w:rPr>
      </w:pPr>
      <w:r>
        <w:rPr>
          <w:rFonts w:eastAsia="Times New Roman"/>
          <w:szCs w:val="24"/>
        </w:rPr>
        <w:lastRenderedPageBreak/>
        <w:t xml:space="preserve">Αν έχω διαβάσει καλά τα Πρακτικά, ο κύριος Υπουργός στην </w:t>
      </w:r>
      <w:r>
        <w:rPr>
          <w:rFonts w:eastAsia="Times New Roman"/>
          <w:szCs w:val="24"/>
        </w:rPr>
        <w:t xml:space="preserve">επιτροπή </w:t>
      </w:r>
      <w:r w:rsidRPr="00742215">
        <w:rPr>
          <w:rFonts w:eastAsia="Times New Roman"/>
          <w:szCs w:val="24"/>
        </w:rPr>
        <w:t xml:space="preserve">είπε </w:t>
      </w:r>
      <w:r>
        <w:rPr>
          <w:rFonts w:eastAsia="Times New Roman"/>
          <w:szCs w:val="24"/>
        </w:rPr>
        <w:t xml:space="preserve">ότι </w:t>
      </w:r>
      <w:r w:rsidRPr="00742215">
        <w:rPr>
          <w:rFonts w:eastAsia="Times New Roman"/>
          <w:szCs w:val="24"/>
        </w:rPr>
        <w:t>το μοντέλο αυτό</w:t>
      </w:r>
      <w:r>
        <w:rPr>
          <w:rFonts w:eastAsia="Times New Roman"/>
          <w:szCs w:val="24"/>
        </w:rPr>
        <w:t>, το οποίο παρουσιάζεται σήμερα,</w:t>
      </w:r>
      <w:r w:rsidRPr="00742215">
        <w:rPr>
          <w:rFonts w:eastAsia="Times New Roman"/>
          <w:szCs w:val="24"/>
        </w:rPr>
        <w:t xml:space="preserve"> επιλέχθηκε με καθαρά πολιτικά κριτήρια και όχι με όρους αγοράς</w:t>
      </w:r>
      <w:r>
        <w:rPr>
          <w:rFonts w:eastAsia="Times New Roman"/>
          <w:szCs w:val="24"/>
        </w:rPr>
        <w:t>. Βεβαίως όταν υποτάσσε</w:t>
      </w:r>
      <w:r>
        <w:rPr>
          <w:rFonts w:eastAsia="Times New Roman"/>
          <w:szCs w:val="24"/>
        </w:rPr>
        <w:t>ις</w:t>
      </w:r>
      <w:r w:rsidRPr="00742215">
        <w:rPr>
          <w:rFonts w:eastAsia="Times New Roman"/>
          <w:szCs w:val="24"/>
        </w:rPr>
        <w:t xml:space="preserve"> την οικονομική διαχείριση σε μικροπολιτικές σκοπιμότητες</w:t>
      </w:r>
      <w:r>
        <w:rPr>
          <w:rFonts w:eastAsia="Times New Roman"/>
          <w:szCs w:val="24"/>
        </w:rPr>
        <w:t>,</w:t>
      </w:r>
      <w:r w:rsidRPr="00742215">
        <w:rPr>
          <w:rFonts w:eastAsia="Times New Roman"/>
          <w:szCs w:val="24"/>
        </w:rPr>
        <w:t xml:space="preserve"> τότε </w:t>
      </w:r>
      <w:r>
        <w:rPr>
          <w:rFonts w:eastAsia="Times New Roman"/>
          <w:szCs w:val="24"/>
        </w:rPr>
        <w:t>δ</w:t>
      </w:r>
      <w:r w:rsidRPr="00742215">
        <w:rPr>
          <w:rFonts w:eastAsia="Times New Roman"/>
          <w:szCs w:val="24"/>
        </w:rPr>
        <w:t>υστυχώς δημιουργείς μόνο προβλήματα</w:t>
      </w:r>
      <w:r>
        <w:rPr>
          <w:rFonts w:eastAsia="Times New Roman"/>
          <w:szCs w:val="24"/>
        </w:rPr>
        <w:t>.</w:t>
      </w:r>
    </w:p>
    <w:p w14:paraId="2D05F7EC" w14:textId="77777777" w:rsidR="00237587" w:rsidRDefault="00AE0D0F">
      <w:pPr>
        <w:spacing w:after="0" w:line="600" w:lineRule="auto"/>
        <w:ind w:firstLine="720"/>
        <w:jc w:val="both"/>
        <w:rPr>
          <w:rFonts w:eastAsia="Times New Roman"/>
          <w:szCs w:val="24"/>
        </w:rPr>
      </w:pPr>
      <w:r>
        <w:rPr>
          <w:rFonts w:eastAsia="Times New Roman"/>
          <w:szCs w:val="24"/>
        </w:rPr>
        <w:t>Έχουμε πολλά ση</w:t>
      </w:r>
      <w:r w:rsidRPr="00742215">
        <w:rPr>
          <w:rFonts w:eastAsia="Times New Roman"/>
          <w:szCs w:val="24"/>
        </w:rPr>
        <w:t xml:space="preserve">μεία </w:t>
      </w:r>
      <w:r>
        <w:rPr>
          <w:rFonts w:eastAsia="Times New Roman"/>
          <w:szCs w:val="24"/>
        </w:rPr>
        <w:t xml:space="preserve">από τα οποία μπορεί </w:t>
      </w:r>
      <w:r>
        <w:rPr>
          <w:rFonts w:eastAsia="Times New Roman"/>
          <w:szCs w:val="24"/>
        </w:rPr>
        <w:t xml:space="preserve">κάποιος </w:t>
      </w:r>
      <w:r>
        <w:rPr>
          <w:rFonts w:eastAsia="Times New Roman"/>
          <w:szCs w:val="24"/>
        </w:rPr>
        <w:t>να</w:t>
      </w:r>
      <w:r w:rsidRPr="00742215">
        <w:rPr>
          <w:rFonts w:eastAsia="Times New Roman"/>
          <w:szCs w:val="24"/>
        </w:rPr>
        <w:t xml:space="preserve"> ξεκινήσει την κριτική του</w:t>
      </w:r>
      <w:r>
        <w:rPr>
          <w:rFonts w:eastAsia="Times New Roman"/>
          <w:szCs w:val="24"/>
        </w:rPr>
        <w:t>. Πρώ</w:t>
      </w:r>
      <w:r w:rsidRPr="00742215">
        <w:rPr>
          <w:rFonts w:eastAsia="Times New Roman"/>
          <w:szCs w:val="24"/>
        </w:rPr>
        <w:t>τον</w:t>
      </w:r>
      <w:r>
        <w:rPr>
          <w:rFonts w:eastAsia="Times New Roman"/>
          <w:szCs w:val="24"/>
        </w:rPr>
        <w:t>,</w:t>
      </w:r>
      <w:r w:rsidRPr="00742215">
        <w:rPr>
          <w:rFonts w:eastAsia="Times New Roman"/>
          <w:szCs w:val="24"/>
        </w:rPr>
        <w:t xml:space="preserve"> το γεγονός ότι εκτός από το </w:t>
      </w:r>
      <w:r>
        <w:rPr>
          <w:rFonts w:eastAsia="Times New Roman"/>
          <w:szCs w:val="24"/>
        </w:rPr>
        <w:t>Υ</w:t>
      </w:r>
      <w:r w:rsidRPr="00742215">
        <w:rPr>
          <w:rFonts w:eastAsia="Times New Roman"/>
          <w:szCs w:val="24"/>
        </w:rPr>
        <w:t xml:space="preserve">πουργείο και τη </w:t>
      </w:r>
      <w:r>
        <w:rPr>
          <w:rFonts w:eastAsia="Times New Roman"/>
          <w:szCs w:val="24"/>
        </w:rPr>
        <w:t>Ρ</w:t>
      </w:r>
      <w:r w:rsidRPr="00742215">
        <w:rPr>
          <w:rFonts w:eastAsia="Times New Roman"/>
          <w:szCs w:val="24"/>
        </w:rPr>
        <w:t xml:space="preserve">υθμιστική </w:t>
      </w:r>
      <w:r>
        <w:rPr>
          <w:rFonts w:eastAsia="Times New Roman"/>
          <w:szCs w:val="24"/>
        </w:rPr>
        <w:t>Α</w:t>
      </w:r>
      <w:r w:rsidRPr="00742215">
        <w:rPr>
          <w:rFonts w:eastAsia="Times New Roman"/>
          <w:szCs w:val="24"/>
        </w:rPr>
        <w:t xml:space="preserve">ρχή </w:t>
      </w:r>
      <w:r>
        <w:rPr>
          <w:rFonts w:eastAsia="Times New Roman"/>
          <w:szCs w:val="24"/>
        </w:rPr>
        <w:t>Λ</w:t>
      </w:r>
      <w:r w:rsidRPr="00742215">
        <w:rPr>
          <w:rFonts w:eastAsia="Times New Roman"/>
          <w:szCs w:val="24"/>
        </w:rPr>
        <w:t>ιμέν</w:t>
      </w:r>
      <w:r w:rsidRPr="00742215">
        <w:rPr>
          <w:rFonts w:eastAsia="Times New Roman"/>
          <w:szCs w:val="24"/>
        </w:rPr>
        <w:t>ων</w:t>
      </w:r>
      <w:r>
        <w:rPr>
          <w:rFonts w:eastAsia="Times New Roman"/>
          <w:szCs w:val="24"/>
        </w:rPr>
        <w:t>, ο παραχωρησιούχος θ</w:t>
      </w:r>
      <w:r w:rsidRPr="00742215">
        <w:rPr>
          <w:rFonts w:eastAsia="Times New Roman"/>
          <w:szCs w:val="24"/>
        </w:rPr>
        <w:t xml:space="preserve">α εποπτεύεται και από τον </w:t>
      </w:r>
      <w:r>
        <w:rPr>
          <w:rFonts w:eastAsia="Times New Roman"/>
          <w:szCs w:val="24"/>
        </w:rPr>
        <w:t>ο</w:t>
      </w:r>
      <w:r w:rsidRPr="00742215">
        <w:rPr>
          <w:rFonts w:eastAsia="Times New Roman"/>
          <w:szCs w:val="24"/>
        </w:rPr>
        <w:t xml:space="preserve">ργανισμό </w:t>
      </w:r>
      <w:r>
        <w:rPr>
          <w:rFonts w:eastAsia="Times New Roman"/>
          <w:szCs w:val="24"/>
        </w:rPr>
        <w:t>δ</w:t>
      </w:r>
      <w:r w:rsidRPr="00742215">
        <w:rPr>
          <w:rFonts w:eastAsia="Times New Roman"/>
          <w:szCs w:val="24"/>
        </w:rPr>
        <w:t xml:space="preserve">ιαχείρισης </w:t>
      </w:r>
      <w:r w:rsidRPr="00742215">
        <w:rPr>
          <w:rFonts w:eastAsia="Times New Roman"/>
          <w:szCs w:val="24"/>
        </w:rPr>
        <w:t xml:space="preserve">του </w:t>
      </w:r>
      <w:r>
        <w:rPr>
          <w:rFonts w:eastAsia="Times New Roman"/>
          <w:szCs w:val="24"/>
        </w:rPr>
        <w:t>λ</w:t>
      </w:r>
      <w:r w:rsidRPr="00742215">
        <w:rPr>
          <w:rFonts w:eastAsia="Times New Roman"/>
          <w:szCs w:val="24"/>
        </w:rPr>
        <w:t>ιμανιού</w:t>
      </w:r>
      <w:r>
        <w:rPr>
          <w:rFonts w:eastAsia="Times New Roman"/>
          <w:szCs w:val="24"/>
        </w:rPr>
        <w:t xml:space="preserve">. Αυτό </w:t>
      </w:r>
      <w:r w:rsidRPr="00742215">
        <w:rPr>
          <w:rFonts w:eastAsia="Times New Roman"/>
          <w:szCs w:val="24"/>
        </w:rPr>
        <w:t>στην ουσία προσθέτει άλλο ένα επίπεδο γραφειοκρατίας</w:t>
      </w:r>
      <w:r>
        <w:rPr>
          <w:rFonts w:eastAsia="Times New Roman"/>
          <w:szCs w:val="24"/>
        </w:rPr>
        <w:t>, άλλο ένα</w:t>
      </w:r>
      <w:r w:rsidRPr="00742215">
        <w:rPr>
          <w:rFonts w:eastAsia="Times New Roman"/>
          <w:szCs w:val="24"/>
        </w:rPr>
        <w:t xml:space="preserve"> επίπεδο διοίκησης</w:t>
      </w:r>
      <w:r>
        <w:rPr>
          <w:rFonts w:eastAsia="Times New Roman"/>
          <w:szCs w:val="24"/>
        </w:rPr>
        <w:t>.</w:t>
      </w:r>
    </w:p>
    <w:p w14:paraId="2D05F7ED" w14:textId="77777777" w:rsidR="00237587" w:rsidRDefault="00AE0D0F">
      <w:pPr>
        <w:spacing w:after="0" w:line="600" w:lineRule="auto"/>
        <w:ind w:firstLine="720"/>
        <w:jc w:val="both"/>
        <w:rPr>
          <w:rFonts w:eastAsia="Times New Roman"/>
          <w:szCs w:val="24"/>
        </w:rPr>
      </w:pPr>
      <w:r>
        <w:rPr>
          <w:rFonts w:eastAsia="Times New Roman"/>
          <w:szCs w:val="24"/>
        </w:rPr>
        <w:t>Επίσης, είναι η</w:t>
      </w:r>
      <w:r w:rsidRPr="00742215">
        <w:rPr>
          <w:rFonts w:eastAsia="Times New Roman"/>
          <w:szCs w:val="24"/>
        </w:rPr>
        <w:t xml:space="preserve"> δική σας </w:t>
      </w:r>
      <w:r>
        <w:rPr>
          <w:rFonts w:eastAsia="Times New Roman"/>
          <w:szCs w:val="24"/>
        </w:rPr>
        <w:t xml:space="preserve">αγωνία, όπου </w:t>
      </w:r>
      <w:r w:rsidRPr="00742215">
        <w:rPr>
          <w:rFonts w:eastAsia="Times New Roman"/>
          <w:szCs w:val="24"/>
        </w:rPr>
        <w:t>προκειμένου να μην υπάρχει κάποια αντίδραση απ</w:t>
      </w:r>
      <w:r w:rsidRPr="00742215">
        <w:rPr>
          <w:rFonts w:eastAsia="Times New Roman"/>
          <w:szCs w:val="24"/>
        </w:rPr>
        <w:t>ό τις κομματικές οργανώσεις</w:t>
      </w:r>
      <w:r>
        <w:rPr>
          <w:rFonts w:eastAsia="Times New Roman"/>
          <w:szCs w:val="24"/>
        </w:rPr>
        <w:t>,</w:t>
      </w:r>
      <w:r w:rsidRPr="00742215">
        <w:rPr>
          <w:rFonts w:eastAsia="Times New Roman"/>
          <w:szCs w:val="24"/>
        </w:rPr>
        <w:t xml:space="preserve"> στην ουσία</w:t>
      </w:r>
      <w:r>
        <w:rPr>
          <w:rFonts w:eastAsia="Times New Roman"/>
          <w:szCs w:val="24"/>
        </w:rPr>
        <w:t xml:space="preserve"> τορπιλίζετε </w:t>
      </w:r>
      <w:r w:rsidRPr="00742215">
        <w:rPr>
          <w:rFonts w:eastAsia="Times New Roman"/>
          <w:szCs w:val="24"/>
        </w:rPr>
        <w:t>το ίδιο σας το νομοθέτημα</w:t>
      </w:r>
      <w:r>
        <w:rPr>
          <w:rFonts w:eastAsia="Times New Roman"/>
          <w:szCs w:val="24"/>
        </w:rPr>
        <w:t>, όταν ε</w:t>
      </w:r>
      <w:r w:rsidRPr="00742215">
        <w:rPr>
          <w:rFonts w:eastAsia="Times New Roman"/>
          <w:szCs w:val="24"/>
        </w:rPr>
        <w:t>πιβάλλετ</w:t>
      </w:r>
      <w:r>
        <w:rPr>
          <w:rFonts w:eastAsia="Times New Roman"/>
          <w:szCs w:val="24"/>
        </w:rPr>
        <w:t>ε</w:t>
      </w:r>
      <w:r w:rsidRPr="00742215">
        <w:rPr>
          <w:rFonts w:eastAsia="Times New Roman"/>
          <w:szCs w:val="24"/>
        </w:rPr>
        <w:t xml:space="preserve"> ένα τέλος 5%</w:t>
      </w:r>
      <w:r>
        <w:rPr>
          <w:rFonts w:eastAsia="Times New Roman"/>
          <w:szCs w:val="24"/>
        </w:rPr>
        <w:t>,</w:t>
      </w:r>
      <w:r w:rsidRPr="00742215">
        <w:rPr>
          <w:rFonts w:eastAsia="Times New Roman"/>
          <w:szCs w:val="24"/>
        </w:rPr>
        <w:t xml:space="preserve"> </w:t>
      </w:r>
      <w:r>
        <w:rPr>
          <w:rFonts w:eastAsia="Times New Roman"/>
          <w:szCs w:val="24"/>
        </w:rPr>
        <w:t>το οποίο</w:t>
      </w:r>
      <w:r w:rsidRPr="00742215">
        <w:rPr>
          <w:rFonts w:eastAsia="Times New Roman"/>
          <w:szCs w:val="24"/>
        </w:rPr>
        <w:t xml:space="preserve"> βαφτίζετ</w:t>
      </w:r>
      <w:r>
        <w:rPr>
          <w:rFonts w:eastAsia="Times New Roman"/>
          <w:szCs w:val="24"/>
        </w:rPr>
        <w:t>ε</w:t>
      </w:r>
      <w:r w:rsidRPr="00742215">
        <w:rPr>
          <w:rFonts w:eastAsia="Times New Roman"/>
          <w:szCs w:val="24"/>
        </w:rPr>
        <w:t xml:space="preserve"> ως </w:t>
      </w:r>
      <w:r>
        <w:rPr>
          <w:rFonts w:eastAsia="Times New Roman"/>
          <w:szCs w:val="24"/>
        </w:rPr>
        <w:t>«</w:t>
      </w:r>
      <w:r w:rsidRPr="00742215">
        <w:rPr>
          <w:rFonts w:eastAsia="Times New Roman"/>
          <w:szCs w:val="24"/>
        </w:rPr>
        <w:t>αντισταθμιστικό</w:t>
      </w:r>
      <w:r>
        <w:rPr>
          <w:rFonts w:eastAsia="Times New Roman"/>
          <w:szCs w:val="24"/>
        </w:rPr>
        <w:t>»,</w:t>
      </w:r>
      <w:r w:rsidRPr="00742215">
        <w:rPr>
          <w:rFonts w:eastAsia="Times New Roman"/>
          <w:szCs w:val="24"/>
        </w:rPr>
        <w:t xml:space="preserve"> επί των εισπράξεων </w:t>
      </w:r>
      <w:r>
        <w:rPr>
          <w:rFonts w:eastAsia="Times New Roman"/>
          <w:szCs w:val="24"/>
        </w:rPr>
        <w:t>του παραχωρησιούχου. Μάλιστα, γ</w:t>
      </w:r>
      <w:r w:rsidRPr="00742215">
        <w:rPr>
          <w:rFonts w:eastAsia="Times New Roman"/>
          <w:szCs w:val="24"/>
        </w:rPr>
        <w:t xml:space="preserve">ια </w:t>
      </w:r>
      <w:r>
        <w:rPr>
          <w:rFonts w:eastAsia="Times New Roman"/>
          <w:szCs w:val="24"/>
        </w:rPr>
        <w:t xml:space="preserve">να </w:t>
      </w:r>
      <w:r w:rsidRPr="00742215">
        <w:rPr>
          <w:rFonts w:eastAsia="Times New Roman"/>
          <w:szCs w:val="24"/>
        </w:rPr>
        <w:t>το καταλάβει ο κόσμος</w:t>
      </w:r>
      <w:r>
        <w:rPr>
          <w:rFonts w:eastAsia="Times New Roman"/>
          <w:szCs w:val="24"/>
        </w:rPr>
        <w:t>,</w:t>
      </w:r>
      <w:r w:rsidRPr="00742215">
        <w:rPr>
          <w:rFonts w:eastAsia="Times New Roman"/>
          <w:szCs w:val="24"/>
        </w:rPr>
        <w:t xml:space="preserve"> οι ενδιαφερόμενοι επενδυτές δεν θα καταβά</w:t>
      </w:r>
      <w:r w:rsidRPr="00742215">
        <w:rPr>
          <w:rFonts w:eastAsia="Times New Roman"/>
          <w:szCs w:val="24"/>
        </w:rPr>
        <w:lastRenderedPageBreak/>
        <w:t xml:space="preserve">λουν ένα μίσθωμα στο </w:t>
      </w:r>
      <w:r>
        <w:rPr>
          <w:rFonts w:eastAsia="Times New Roman"/>
          <w:szCs w:val="24"/>
        </w:rPr>
        <w:t>ΤΑΙΠΕΔ</w:t>
      </w:r>
      <w:r w:rsidRPr="00742215">
        <w:rPr>
          <w:rFonts w:eastAsia="Times New Roman"/>
          <w:szCs w:val="24"/>
        </w:rPr>
        <w:t xml:space="preserve"> </w:t>
      </w:r>
      <w:r>
        <w:rPr>
          <w:rFonts w:eastAsia="Times New Roman"/>
          <w:szCs w:val="24"/>
        </w:rPr>
        <w:t>για τη</w:t>
      </w:r>
      <w:r w:rsidRPr="00742215">
        <w:rPr>
          <w:rFonts w:eastAsia="Times New Roman"/>
          <w:szCs w:val="24"/>
        </w:rPr>
        <w:t xml:space="preserve"> δραστηριότητα που </w:t>
      </w:r>
      <w:r>
        <w:rPr>
          <w:rFonts w:eastAsia="Times New Roman"/>
          <w:szCs w:val="24"/>
        </w:rPr>
        <w:t>παραχωρείται,</w:t>
      </w:r>
      <w:r w:rsidRPr="00742215">
        <w:rPr>
          <w:rFonts w:eastAsia="Times New Roman"/>
          <w:szCs w:val="24"/>
        </w:rPr>
        <w:t xml:space="preserve"> αλλά στην ουσία θα καταβάλουν ένα ακόμα μίσθωμα στον </w:t>
      </w:r>
      <w:r>
        <w:rPr>
          <w:rFonts w:eastAsia="Times New Roman"/>
          <w:szCs w:val="24"/>
        </w:rPr>
        <w:t>ορ</w:t>
      </w:r>
      <w:r w:rsidRPr="00742215">
        <w:rPr>
          <w:rFonts w:eastAsia="Times New Roman"/>
          <w:szCs w:val="24"/>
        </w:rPr>
        <w:t xml:space="preserve">γανισμό </w:t>
      </w:r>
      <w:r>
        <w:rPr>
          <w:rFonts w:eastAsia="Times New Roman"/>
          <w:szCs w:val="24"/>
        </w:rPr>
        <w:t>λ</w:t>
      </w:r>
      <w:r w:rsidRPr="00742215">
        <w:rPr>
          <w:rFonts w:eastAsia="Times New Roman"/>
          <w:szCs w:val="24"/>
        </w:rPr>
        <w:t>ιμένος</w:t>
      </w:r>
      <w:r>
        <w:rPr>
          <w:rFonts w:eastAsia="Times New Roman"/>
          <w:szCs w:val="24"/>
        </w:rPr>
        <w:t>, ο</w:t>
      </w:r>
      <w:r w:rsidRPr="00742215">
        <w:rPr>
          <w:rFonts w:eastAsia="Times New Roman"/>
          <w:szCs w:val="24"/>
        </w:rPr>
        <w:t xml:space="preserve"> οποίος παραμένει και δημόσι</w:t>
      </w:r>
      <w:r>
        <w:rPr>
          <w:rFonts w:eastAsia="Times New Roman"/>
          <w:szCs w:val="24"/>
        </w:rPr>
        <w:t>ο</w:t>
      </w:r>
      <w:r w:rsidRPr="00742215">
        <w:rPr>
          <w:rFonts w:eastAsia="Times New Roman"/>
          <w:szCs w:val="24"/>
        </w:rPr>
        <w:t>ς</w:t>
      </w:r>
      <w:r>
        <w:rPr>
          <w:rFonts w:eastAsia="Times New Roman"/>
          <w:szCs w:val="24"/>
        </w:rPr>
        <w:t>. Ε</w:t>
      </w:r>
      <w:r w:rsidRPr="00742215">
        <w:rPr>
          <w:rFonts w:eastAsia="Times New Roman"/>
          <w:szCs w:val="24"/>
        </w:rPr>
        <w:t>πιπλέον</w:t>
      </w:r>
      <w:r>
        <w:rPr>
          <w:rFonts w:eastAsia="Times New Roman"/>
          <w:szCs w:val="24"/>
        </w:rPr>
        <w:t>,</w:t>
      </w:r>
      <w:r w:rsidRPr="00742215">
        <w:rPr>
          <w:rFonts w:eastAsia="Times New Roman"/>
          <w:szCs w:val="24"/>
        </w:rPr>
        <w:t xml:space="preserve"> βάζετε</w:t>
      </w:r>
      <w:r>
        <w:rPr>
          <w:rFonts w:eastAsia="Times New Roman"/>
          <w:szCs w:val="24"/>
        </w:rPr>
        <w:t xml:space="preserve"> </w:t>
      </w:r>
      <w:r w:rsidRPr="00742215">
        <w:rPr>
          <w:rFonts w:eastAsia="Times New Roman"/>
          <w:szCs w:val="24"/>
        </w:rPr>
        <w:t xml:space="preserve">ότι το ύψος του </w:t>
      </w:r>
      <w:r>
        <w:rPr>
          <w:rFonts w:eastAsia="Times New Roman"/>
          <w:szCs w:val="24"/>
        </w:rPr>
        <w:t>αντισταθμ</w:t>
      </w:r>
      <w:r>
        <w:rPr>
          <w:rFonts w:eastAsia="Times New Roman"/>
          <w:szCs w:val="24"/>
        </w:rPr>
        <w:t>ιστικού</w:t>
      </w:r>
      <w:r w:rsidRPr="00742215">
        <w:rPr>
          <w:rFonts w:eastAsia="Times New Roman"/>
          <w:szCs w:val="24"/>
        </w:rPr>
        <w:t xml:space="preserve"> τέλους </w:t>
      </w:r>
      <w:r>
        <w:rPr>
          <w:rFonts w:eastAsia="Times New Roman"/>
          <w:szCs w:val="24"/>
        </w:rPr>
        <w:t xml:space="preserve">δύναται να </w:t>
      </w:r>
      <w:r w:rsidRPr="00742215">
        <w:rPr>
          <w:rFonts w:eastAsia="Times New Roman"/>
          <w:szCs w:val="24"/>
        </w:rPr>
        <w:t>προσαρμόζεται από το ύψος του 5%</w:t>
      </w:r>
      <w:r>
        <w:rPr>
          <w:rFonts w:eastAsia="Times New Roman"/>
          <w:szCs w:val="24"/>
        </w:rPr>
        <w:t>,</w:t>
      </w:r>
      <w:r w:rsidRPr="00742215">
        <w:rPr>
          <w:rFonts w:eastAsia="Times New Roman"/>
          <w:szCs w:val="24"/>
        </w:rPr>
        <w:t xml:space="preserve"> ανάλογα </w:t>
      </w:r>
      <w:r>
        <w:rPr>
          <w:rFonts w:eastAsia="Times New Roman"/>
          <w:szCs w:val="24"/>
        </w:rPr>
        <w:t>α</w:t>
      </w:r>
      <w:r w:rsidRPr="00742215">
        <w:rPr>
          <w:rFonts w:eastAsia="Times New Roman"/>
          <w:szCs w:val="24"/>
        </w:rPr>
        <w:t xml:space="preserve">ν τεκμηριώνεται ή όχι ότι διακυβεύεται η βιωσιμότητα του </w:t>
      </w:r>
      <w:r>
        <w:rPr>
          <w:rFonts w:eastAsia="Times New Roman"/>
          <w:szCs w:val="24"/>
        </w:rPr>
        <w:t xml:space="preserve">οικείου </w:t>
      </w:r>
      <w:r>
        <w:rPr>
          <w:rFonts w:eastAsia="Times New Roman"/>
          <w:szCs w:val="24"/>
        </w:rPr>
        <w:t>ο</w:t>
      </w:r>
      <w:r w:rsidRPr="00742215">
        <w:rPr>
          <w:rFonts w:eastAsia="Times New Roman"/>
          <w:szCs w:val="24"/>
        </w:rPr>
        <w:t xml:space="preserve">ργανισμού </w:t>
      </w:r>
      <w:r>
        <w:rPr>
          <w:rFonts w:eastAsia="Times New Roman"/>
          <w:szCs w:val="24"/>
        </w:rPr>
        <w:t>λ</w:t>
      </w:r>
      <w:r w:rsidRPr="00742215">
        <w:rPr>
          <w:rFonts w:eastAsia="Times New Roman"/>
          <w:szCs w:val="24"/>
        </w:rPr>
        <w:t>ιμένος</w:t>
      </w:r>
      <w:r>
        <w:rPr>
          <w:rFonts w:eastAsia="Times New Roman"/>
          <w:szCs w:val="24"/>
        </w:rPr>
        <w:t>.</w:t>
      </w:r>
    </w:p>
    <w:p w14:paraId="2D05F7EE" w14:textId="77777777" w:rsidR="00237587" w:rsidRDefault="00AE0D0F">
      <w:pPr>
        <w:spacing w:after="0" w:line="600" w:lineRule="auto"/>
        <w:ind w:firstLine="720"/>
        <w:jc w:val="both"/>
        <w:rPr>
          <w:rFonts w:eastAsia="Times New Roman"/>
          <w:szCs w:val="24"/>
        </w:rPr>
      </w:pPr>
      <w:r>
        <w:rPr>
          <w:rFonts w:eastAsia="Times New Roman"/>
          <w:szCs w:val="24"/>
        </w:rPr>
        <w:t xml:space="preserve">Και </w:t>
      </w:r>
      <w:r w:rsidRPr="00742215">
        <w:rPr>
          <w:rFonts w:eastAsia="Times New Roman"/>
          <w:szCs w:val="24"/>
        </w:rPr>
        <w:t>ερωτώ</w:t>
      </w:r>
      <w:r>
        <w:rPr>
          <w:rFonts w:eastAsia="Times New Roman"/>
          <w:szCs w:val="24"/>
        </w:rPr>
        <w:t>: Κύριοι Υπουργοί,</w:t>
      </w:r>
      <w:r w:rsidRPr="00742215">
        <w:rPr>
          <w:rFonts w:eastAsia="Times New Roman"/>
          <w:szCs w:val="24"/>
        </w:rPr>
        <w:t xml:space="preserve"> αν κάποια διοίκηση δημόσιου </w:t>
      </w:r>
      <w:r>
        <w:rPr>
          <w:rFonts w:eastAsia="Times New Roman"/>
          <w:szCs w:val="24"/>
        </w:rPr>
        <w:t>ο</w:t>
      </w:r>
      <w:r w:rsidRPr="00742215">
        <w:rPr>
          <w:rFonts w:eastAsia="Times New Roman"/>
          <w:szCs w:val="24"/>
        </w:rPr>
        <w:t xml:space="preserve">ργανισμού </w:t>
      </w:r>
      <w:r>
        <w:rPr>
          <w:rFonts w:eastAsia="Times New Roman"/>
          <w:szCs w:val="24"/>
        </w:rPr>
        <w:t>λ</w:t>
      </w:r>
      <w:r w:rsidRPr="00742215">
        <w:rPr>
          <w:rFonts w:eastAsia="Times New Roman"/>
          <w:szCs w:val="24"/>
        </w:rPr>
        <w:t xml:space="preserve">ιμένος </w:t>
      </w:r>
      <w:r w:rsidRPr="00742215">
        <w:rPr>
          <w:rFonts w:eastAsia="Times New Roman"/>
          <w:szCs w:val="24"/>
        </w:rPr>
        <w:t>αποφασίσει</w:t>
      </w:r>
      <w:r>
        <w:rPr>
          <w:rFonts w:eastAsia="Times New Roman"/>
          <w:szCs w:val="24"/>
        </w:rPr>
        <w:t>,</w:t>
      </w:r>
      <w:r w:rsidRPr="00742215">
        <w:rPr>
          <w:rFonts w:eastAsia="Times New Roman"/>
          <w:szCs w:val="24"/>
        </w:rPr>
        <w:t xml:space="preserve"> για παράδειγμα</w:t>
      </w:r>
      <w:r>
        <w:rPr>
          <w:rFonts w:eastAsia="Times New Roman"/>
          <w:szCs w:val="24"/>
        </w:rPr>
        <w:t>,</w:t>
      </w:r>
      <w:r w:rsidRPr="00742215">
        <w:rPr>
          <w:rFonts w:eastAsia="Times New Roman"/>
          <w:szCs w:val="24"/>
        </w:rPr>
        <w:t xml:space="preserve"> να προσλάβει περισσότερο προσωπικό ή αν αποφασίσει να επενδύσει σε μ</w:t>
      </w:r>
      <w:r>
        <w:rPr>
          <w:rFonts w:eastAsia="Times New Roman"/>
          <w:szCs w:val="24"/>
        </w:rPr>
        <w:t>ι</w:t>
      </w:r>
      <w:r w:rsidRPr="00742215">
        <w:rPr>
          <w:rFonts w:eastAsia="Times New Roman"/>
          <w:szCs w:val="24"/>
        </w:rPr>
        <w:t>α ζημι</w:t>
      </w:r>
      <w:r>
        <w:rPr>
          <w:rFonts w:eastAsia="Times New Roman"/>
          <w:szCs w:val="24"/>
        </w:rPr>
        <w:t xml:space="preserve">ογόνο δραστηριότητα ή </w:t>
      </w:r>
      <w:r w:rsidRPr="00742215">
        <w:rPr>
          <w:rFonts w:eastAsia="Times New Roman"/>
          <w:szCs w:val="24"/>
        </w:rPr>
        <w:t xml:space="preserve">κάνει </w:t>
      </w:r>
      <w:r>
        <w:rPr>
          <w:rFonts w:eastAsia="Times New Roman"/>
          <w:szCs w:val="24"/>
        </w:rPr>
        <w:t xml:space="preserve">ακόμα </w:t>
      </w:r>
      <w:r w:rsidRPr="00742215">
        <w:rPr>
          <w:rFonts w:eastAsia="Times New Roman"/>
          <w:szCs w:val="24"/>
        </w:rPr>
        <w:t>υπερβολικές δαπάνες</w:t>
      </w:r>
      <w:r>
        <w:rPr>
          <w:rFonts w:eastAsia="Times New Roman"/>
          <w:szCs w:val="24"/>
        </w:rPr>
        <w:t>,</w:t>
      </w:r>
      <w:r w:rsidRPr="00742215">
        <w:rPr>
          <w:rFonts w:eastAsia="Times New Roman"/>
          <w:szCs w:val="24"/>
        </w:rPr>
        <w:t xml:space="preserve"> με αποτέλεσμα πράγματι να διακυβεύεται </w:t>
      </w:r>
      <w:r>
        <w:rPr>
          <w:rFonts w:eastAsia="Times New Roman"/>
          <w:szCs w:val="24"/>
        </w:rPr>
        <w:t xml:space="preserve">η </w:t>
      </w:r>
      <w:r w:rsidRPr="00742215">
        <w:rPr>
          <w:rFonts w:eastAsia="Times New Roman"/>
          <w:szCs w:val="24"/>
        </w:rPr>
        <w:t xml:space="preserve">οικονομική βιωσιμότητα του </w:t>
      </w:r>
      <w:r>
        <w:rPr>
          <w:rFonts w:eastAsia="Times New Roman"/>
          <w:szCs w:val="24"/>
        </w:rPr>
        <w:t>λ</w:t>
      </w:r>
      <w:r w:rsidRPr="00742215">
        <w:rPr>
          <w:rFonts w:eastAsia="Times New Roman"/>
          <w:szCs w:val="24"/>
        </w:rPr>
        <w:t>ιμένα</w:t>
      </w:r>
      <w:r>
        <w:rPr>
          <w:rFonts w:eastAsia="Times New Roman"/>
          <w:szCs w:val="24"/>
        </w:rPr>
        <w:t>,</w:t>
      </w:r>
      <w:r w:rsidRPr="00742215">
        <w:rPr>
          <w:rFonts w:eastAsia="Times New Roman"/>
          <w:szCs w:val="24"/>
        </w:rPr>
        <w:t xml:space="preserve"> </w:t>
      </w:r>
      <w:r>
        <w:rPr>
          <w:rFonts w:eastAsia="Times New Roman"/>
          <w:szCs w:val="24"/>
        </w:rPr>
        <w:t xml:space="preserve">τότε </w:t>
      </w:r>
      <w:r w:rsidRPr="00742215">
        <w:rPr>
          <w:rFonts w:eastAsia="Times New Roman"/>
          <w:szCs w:val="24"/>
        </w:rPr>
        <w:t>αυτή</w:t>
      </w:r>
      <w:r>
        <w:rPr>
          <w:rFonts w:eastAsia="Times New Roman"/>
          <w:szCs w:val="24"/>
        </w:rPr>
        <w:t>ν</w:t>
      </w:r>
      <w:r w:rsidRPr="00742215">
        <w:rPr>
          <w:rFonts w:eastAsia="Times New Roman"/>
          <w:szCs w:val="24"/>
        </w:rPr>
        <w:t xml:space="preserve"> την ανικανότητα</w:t>
      </w:r>
      <w:r>
        <w:rPr>
          <w:rFonts w:eastAsia="Times New Roman"/>
          <w:szCs w:val="24"/>
        </w:rPr>
        <w:t>,</w:t>
      </w:r>
      <w:r w:rsidRPr="00742215">
        <w:rPr>
          <w:rFonts w:eastAsia="Times New Roman"/>
          <w:szCs w:val="24"/>
        </w:rPr>
        <w:t xml:space="preserve"> αυτά τα ρουσφέτια </w:t>
      </w:r>
      <w:r>
        <w:rPr>
          <w:rFonts w:eastAsia="Times New Roman"/>
          <w:szCs w:val="24"/>
        </w:rPr>
        <w:t xml:space="preserve">θα </w:t>
      </w:r>
      <w:r>
        <w:rPr>
          <w:rFonts w:eastAsia="Times New Roman"/>
          <w:szCs w:val="24"/>
        </w:rPr>
        <w:t>πω, τη</w:t>
      </w:r>
      <w:r w:rsidRPr="00742215">
        <w:rPr>
          <w:rFonts w:eastAsia="Times New Roman"/>
          <w:szCs w:val="24"/>
        </w:rPr>
        <w:t>ν κακοδιαχείριση της δημόσιας διοίκησης θα πρέπει να την καταβάλει ο ιδιώτης</w:t>
      </w:r>
      <w:r>
        <w:rPr>
          <w:rFonts w:eastAsia="Times New Roman"/>
          <w:szCs w:val="24"/>
        </w:rPr>
        <w:t xml:space="preserve">; </w:t>
      </w:r>
    </w:p>
    <w:p w14:paraId="2D05F7EF" w14:textId="77777777" w:rsidR="00237587" w:rsidRDefault="00AE0D0F">
      <w:pPr>
        <w:spacing w:after="0" w:line="600" w:lineRule="auto"/>
        <w:ind w:firstLine="720"/>
        <w:jc w:val="both"/>
        <w:rPr>
          <w:rFonts w:eastAsia="Times New Roman"/>
          <w:szCs w:val="24"/>
        </w:rPr>
      </w:pPr>
      <w:r>
        <w:rPr>
          <w:rFonts w:eastAsia="Times New Roman"/>
          <w:szCs w:val="24"/>
        </w:rPr>
        <w:t>Θ</w:t>
      </w:r>
      <w:r w:rsidRPr="00742215">
        <w:rPr>
          <w:rFonts w:eastAsia="Times New Roman"/>
          <w:szCs w:val="24"/>
        </w:rPr>
        <w:t>α αναλάβει</w:t>
      </w:r>
      <w:r>
        <w:rPr>
          <w:rFonts w:eastAsia="Times New Roman"/>
          <w:szCs w:val="24"/>
        </w:rPr>
        <w:t>,</w:t>
      </w:r>
      <w:r w:rsidRPr="00742215">
        <w:rPr>
          <w:rFonts w:eastAsia="Times New Roman"/>
          <w:szCs w:val="24"/>
        </w:rPr>
        <w:t xml:space="preserve"> </w:t>
      </w:r>
      <w:r>
        <w:rPr>
          <w:rFonts w:eastAsia="Times New Roman"/>
          <w:szCs w:val="24"/>
        </w:rPr>
        <w:t>δηλαδή, ο παραχωρησιούχος</w:t>
      </w:r>
      <w:r w:rsidRPr="00742215">
        <w:rPr>
          <w:rFonts w:eastAsia="Times New Roman"/>
          <w:szCs w:val="24"/>
        </w:rPr>
        <w:t xml:space="preserve"> επιχειρηματικό ρίσκο για μ</w:t>
      </w:r>
      <w:r>
        <w:rPr>
          <w:rFonts w:eastAsia="Times New Roman"/>
          <w:szCs w:val="24"/>
        </w:rPr>
        <w:t>ι</w:t>
      </w:r>
      <w:r w:rsidRPr="00742215">
        <w:rPr>
          <w:rFonts w:eastAsia="Times New Roman"/>
          <w:szCs w:val="24"/>
        </w:rPr>
        <w:t>α εταιρεία η οποία</w:t>
      </w:r>
      <w:r>
        <w:rPr>
          <w:rFonts w:eastAsia="Times New Roman"/>
          <w:szCs w:val="24"/>
        </w:rPr>
        <w:t>,</w:t>
      </w:r>
      <w:r w:rsidRPr="00742215">
        <w:rPr>
          <w:rFonts w:eastAsia="Times New Roman"/>
          <w:szCs w:val="24"/>
        </w:rPr>
        <w:t xml:space="preserve"> μάλιστα</w:t>
      </w:r>
      <w:r>
        <w:rPr>
          <w:rFonts w:eastAsia="Times New Roman"/>
          <w:szCs w:val="24"/>
        </w:rPr>
        <w:t>,</w:t>
      </w:r>
      <w:r w:rsidRPr="00742215">
        <w:rPr>
          <w:rFonts w:eastAsia="Times New Roman"/>
          <w:szCs w:val="24"/>
        </w:rPr>
        <w:t xml:space="preserve"> είναι δημόσια</w:t>
      </w:r>
      <w:r>
        <w:rPr>
          <w:rFonts w:eastAsia="Times New Roman"/>
          <w:szCs w:val="24"/>
        </w:rPr>
        <w:t xml:space="preserve">; Δηλαδή, </w:t>
      </w:r>
      <w:r w:rsidRPr="00742215">
        <w:rPr>
          <w:rFonts w:eastAsia="Times New Roman"/>
          <w:szCs w:val="24"/>
        </w:rPr>
        <w:t>πιστεύετε ειλικρινά ότι θα βρεθεί αυτή</w:t>
      </w:r>
      <w:r>
        <w:rPr>
          <w:rFonts w:eastAsia="Times New Roman"/>
          <w:szCs w:val="24"/>
        </w:rPr>
        <w:t>ν</w:t>
      </w:r>
      <w:r w:rsidRPr="00742215">
        <w:rPr>
          <w:rFonts w:eastAsia="Times New Roman"/>
          <w:szCs w:val="24"/>
        </w:rPr>
        <w:t xml:space="preserve"> τη στιγμή ένα</w:t>
      </w:r>
      <w:r w:rsidRPr="00742215">
        <w:rPr>
          <w:rFonts w:eastAsia="Times New Roman"/>
          <w:szCs w:val="24"/>
        </w:rPr>
        <w:t xml:space="preserve">ς ιδιώτης ο οποίος </w:t>
      </w:r>
      <w:r>
        <w:rPr>
          <w:rFonts w:eastAsia="Times New Roman"/>
          <w:szCs w:val="24"/>
        </w:rPr>
        <w:t>θ</w:t>
      </w:r>
      <w:r w:rsidRPr="00742215">
        <w:rPr>
          <w:rFonts w:eastAsia="Times New Roman"/>
          <w:szCs w:val="24"/>
        </w:rPr>
        <w:t xml:space="preserve">α πληρώνει την κακοδιαχείριση </w:t>
      </w:r>
      <w:r>
        <w:rPr>
          <w:rFonts w:eastAsia="Times New Roman"/>
          <w:szCs w:val="24"/>
        </w:rPr>
        <w:t xml:space="preserve">της </w:t>
      </w:r>
      <w:r w:rsidRPr="00742215">
        <w:rPr>
          <w:rFonts w:eastAsia="Times New Roman"/>
          <w:szCs w:val="24"/>
        </w:rPr>
        <w:t xml:space="preserve">δημόσιας </w:t>
      </w:r>
      <w:r w:rsidRPr="00742215">
        <w:rPr>
          <w:rFonts w:eastAsia="Times New Roman"/>
          <w:szCs w:val="24"/>
        </w:rPr>
        <w:lastRenderedPageBreak/>
        <w:t>διοίκησης</w:t>
      </w:r>
      <w:r>
        <w:rPr>
          <w:rFonts w:eastAsia="Times New Roman"/>
          <w:szCs w:val="24"/>
        </w:rPr>
        <w:t>; Η</w:t>
      </w:r>
      <w:r w:rsidRPr="00742215">
        <w:rPr>
          <w:rFonts w:eastAsia="Times New Roman"/>
          <w:szCs w:val="24"/>
        </w:rPr>
        <w:t xml:space="preserve"> απάντηση</w:t>
      </w:r>
      <w:r>
        <w:rPr>
          <w:rFonts w:eastAsia="Times New Roman"/>
          <w:szCs w:val="24"/>
        </w:rPr>
        <w:t>, βέβαια,</w:t>
      </w:r>
      <w:r w:rsidRPr="00742215">
        <w:rPr>
          <w:rFonts w:eastAsia="Times New Roman"/>
          <w:szCs w:val="24"/>
        </w:rPr>
        <w:t xml:space="preserve"> είναι πως όχι και το ξέρετε πάρα πολύ καλά και </w:t>
      </w:r>
      <w:r>
        <w:rPr>
          <w:rFonts w:eastAsia="Times New Roman"/>
          <w:szCs w:val="24"/>
        </w:rPr>
        <w:t>εσείς. Τ</w:t>
      </w:r>
      <w:r w:rsidRPr="00742215">
        <w:rPr>
          <w:rFonts w:eastAsia="Times New Roman"/>
          <w:szCs w:val="24"/>
        </w:rPr>
        <w:t xml:space="preserve">ο τελευταίο </w:t>
      </w:r>
      <w:r>
        <w:rPr>
          <w:rFonts w:eastAsia="Times New Roman"/>
          <w:szCs w:val="24"/>
        </w:rPr>
        <w:t>που σας</w:t>
      </w:r>
      <w:r w:rsidRPr="00742215">
        <w:rPr>
          <w:rFonts w:eastAsia="Times New Roman"/>
          <w:szCs w:val="24"/>
        </w:rPr>
        <w:t xml:space="preserve"> απασχολεί είναι αυτό</w:t>
      </w:r>
      <w:r>
        <w:rPr>
          <w:rFonts w:eastAsia="Times New Roman"/>
          <w:szCs w:val="24"/>
        </w:rPr>
        <w:t>,</w:t>
      </w:r>
      <w:r w:rsidRPr="00742215">
        <w:rPr>
          <w:rFonts w:eastAsia="Times New Roman"/>
          <w:szCs w:val="24"/>
        </w:rPr>
        <w:t xml:space="preserve"> διότι ξέρετε πολύ καλά ότι μετά τις εκλογές</w:t>
      </w:r>
      <w:r>
        <w:rPr>
          <w:rFonts w:eastAsia="Times New Roman"/>
          <w:szCs w:val="24"/>
        </w:rPr>
        <w:t>,</w:t>
      </w:r>
      <w:r w:rsidRPr="00742215">
        <w:rPr>
          <w:rFonts w:eastAsia="Times New Roman"/>
          <w:szCs w:val="24"/>
        </w:rPr>
        <w:t xml:space="preserve"> δεν θα είστε κυβέρνη</w:t>
      </w:r>
      <w:r w:rsidRPr="00742215">
        <w:rPr>
          <w:rFonts w:eastAsia="Times New Roman"/>
          <w:szCs w:val="24"/>
        </w:rPr>
        <w:t>ση</w:t>
      </w:r>
      <w:r>
        <w:rPr>
          <w:rFonts w:eastAsia="Times New Roman"/>
          <w:szCs w:val="24"/>
        </w:rPr>
        <w:t>. Άρα,</w:t>
      </w:r>
      <w:r w:rsidRPr="00742215">
        <w:rPr>
          <w:rFonts w:eastAsia="Times New Roman"/>
          <w:szCs w:val="24"/>
        </w:rPr>
        <w:t xml:space="preserve"> στην ουσία θέλε</w:t>
      </w:r>
      <w:r>
        <w:rPr>
          <w:rFonts w:eastAsia="Times New Roman"/>
          <w:szCs w:val="24"/>
        </w:rPr>
        <w:t>τε</w:t>
      </w:r>
      <w:r w:rsidRPr="00742215">
        <w:rPr>
          <w:rFonts w:eastAsia="Times New Roman"/>
          <w:szCs w:val="24"/>
        </w:rPr>
        <w:t xml:space="preserve"> να δώσε</w:t>
      </w:r>
      <w:r>
        <w:rPr>
          <w:rFonts w:eastAsia="Times New Roman"/>
          <w:szCs w:val="24"/>
        </w:rPr>
        <w:t>τε</w:t>
      </w:r>
      <w:r w:rsidRPr="00742215">
        <w:rPr>
          <w:rFonts w:eastAsia="Times New Roman"/>
          <w:szCs w:val="24"/>
        </w:rPr>
        <w:t xml:space="preserve"> την καυτή πατάτα </w:t>
      </w:r>
      <w:r>
        <w:rPr>
          <w:rFonts w:eastAsia="Times New Roman"/>
          <w:szCs w:val="24"/>
        </w:rPr>
        <w:t>σ</w:t>
      </w:r>
      <w:r w:rsidRPr="00742215">
        <w:rPr>
          <w:rFonts w:eastAsia="Times New Roman"/>
          <w:szCs w:val="24"/>
        </w:rPr>
        <w:t>τους επόμενους</w:t>
      </w:r>
      <w:r>
        <w:rPr>
          <w:rFonts w:eastAsia="Times New Roman"/>
          <w:szCs w:val="24"/>
        </w:rPr>
        <w:t>.</w:t>
      </w:r>
    </w:p>
    <w:p w14:paraId="2D05F7F0" w14:textId="77777777" w:rsidR="00237587" w:rsidRDefault="00AE0D0F">
      <w:pPr>
        <w:spacing w:after="0" w:line="600" w:lineRule="auto"/>
        <w:ind w:firstLine="720"/>
        <w:jc w:val="both"/>
        <w:rPr>
          <w:rFonts w:eastAsia="Times New Roman"/>
          <w:szCs w:val="24"/>
        </w:rPr>
      </w:pPr>
      <w:r>
        <w:rPr>
          <w:rFonts w:eastAsia="Times New Roman"/>
          <w:szCs w:val="24"/>
        </w:rPr>
        <w:t>Πολύ σύντομα θα έρθω</w:t>
      </w:r>
      <w:r w:rsidRPr="00742215">
        <w:rPr>
          <w:rFonts w:eastAsia="Times New Roman"/>
          <w:szCs w:val="24"/>
        </w:rPr>
        <w:t xml:space="preserve"> και </w:t>
      </w:r>
      <w:r>
        <w:rPr>
          <w:rFonts w:eastAsia="Times New Roman"/>
          <w:szCs w:val="24"/>
        </w:rPr>
        <w:t>στις</w:t>
      </w:r>
      <w:r w:rsidRPr="00742215">
        <w:rPr>
          <w:rFonts w:eastAsia="Times New Roman"/>
          <w:szCs w:val="24"/>
        </w:rPr>
        <w:t xml:space="preserve"> τροπολογίες</w:t>
      </w:r>
      <w:r>
        <w:rPr>
          <w:rFonts w:eastAsia="Times New Roman"/>
          <w:szCs w:val="24"/>
        </w:rPr>
        <w:t>. Κύριοι Υπουργοί,</w:t>
      </w:r>
      <w:r w:rsidRPr="00742215">
        <w:rPr>
          <w:rFonts w:eastAsia="Times New Roman"/>
          <w:szCs w:val="24"/>
        </w:rPr>
        <w:t xml:space="preserve"> πριν από περίπου </w:t>
      </w:r>
      <w:r>
        <w:rPr>
          <w:rFonts w:eastAsia="Times New Roman"/>
          <w:szCs w:val="24"/>
        </w:rPr>
        <w:t>σαράντα λεπτά μα</w:t>
      </w:r>
      <w:r w:rsidRPr="00742215">
        <w:rPr>
          <w:rFonts w:eastAsia="Times New Roman"/>
          <w:szCs w:val="24"/>
        </w:rPr>
        <w:t>ς καταθέσ</w:t>
      </w:r>
      <w:r>
        <w:rPr>
          <w:rFonts w:eastAsia="Times New Roman"/>
          <w:szCs w:val="24"/>
        </w:rPr>
        <w:t>α</w:t>
      </w:r>
      <w:r w:rsidRPr="00742215">
        <w:rPr>
          <w:rFonts w:eastAsia="Times New Roman"/>
          <w:szCs w:val="24"/>
        </w:rPr>
        <w:t>τε δύο τροπολογίες</w:t>
      </w:r>
      <w:r>
        <w:rPr>
          <w:rFonts w:eastAsia="Times New Roman"/>
          <w:szCs w:val="24"/>
        </w:rPr>
        <w:t>. Η μία είναι σαράντα οκτώ σελίδες και η άλλη</w:t>
      </w:r>
      <w:r w:rsidRPr="00742215">
        <w:rPr>
          <w:rFonts w:eastAsia="Times New Roman"/>
          <w:szCs w:val="24"/>
        </w:rPr>
        <w:t xml:space="preserve"> είναι </w:t>
      </w:r>
      <w:r>
        <w:rPr>
          <w:rFonts w:eastAsia="Times New Roman"/>
          <w:szCs w:val="24"/>
        </w:rPr>
        <w:t>δεκαοκτώ</w:t>
      </w:r>
      <w:r w:rsidRPr="00742215">
        <w:rPr>
          <w:rFonts w:eastAsia="Times New Roman"/>
          <w:szCs w:val="24"/>
        </w:rPr>
        <w:t xml:space="preserve"> σελ</w:t>
      </w:r>
      <w:r w:rsidRPr="00742215">
        <w:rPr>
          <w:rFonts w:eastAsia="Times New Roman"/>
          <w:szCs w:val="24"/>
        </w:rPr>
        <w:t>ίδες</w:t>
      </w:r>
      <w:r>
        <w:rPr>
          <w:rFonts w:eastAsia="Times New Roman"/>
          <w:szCs w:val="24"/>
        </w:rPr>
        <w:t>. Ε</w:t>
      </w:r>
      <w:r w:rsidRPr="00742215">
        <w:rPr>
          <w:rFonts w:eastAsia="Times New Roman"/>
          <w:szCs w:val="24"/>
        </w:rPr>
        <w:t>ίναι</w:t>
      </w:r>
      <w:r>
        <w:rPr>
          <w:rFonts w:eastAsia="Times New Roman"/>
          <w:szCs w:val="24"/>
        </w:rPr>
        <w:t>,</w:t>
      </w:r>
      <w:r w:rsidRPr="00742215">
        <w:rPr>
          <w:rFonts w:eastAsia="Times New Roman"/>
          <w:szCs w:val="24"/>
        </w:rPr>
        <w:t xml:space="preserve"> μάλιστα</w:t>
      </w:r>
      <w:r>
        <w:rPr>
          <w:rFonts w:eastAsia="Times New Roman"/>
          <w:szCs w:val="24"/>
        </w:rPr>
        <w:t>,</w:t>
      </w:r>
      <w:r w:rsidRPr="00742215">
        <w:rPr>
          <w:rFonts w:eastAsia="Times New Roman"/>
          <w:szCs w:val="24"/>
        </w:rPr>
        <w:t xml:space="preserve"> τροπολογί</w:t>
      </w:r>
      <w:r>
        <w:rPr>
          <w:rFonts w:eastAsia="Times New Roman"/>
          <w:szCs w:val="24"/>
        </w:rPr>
        <w:t>ε</w:t>
      </w:r>
      <w:r w:rsidRPr="00742215">
        <w:rPr>
          <w:rFonts w:eastAsia="Times New Roman"/>
          <w:szCs w:val="24"/>
        </w:rPr>
        <w:t xml:space="preserve">ς του δικού σας </w:t>
      </w:r>
      <w:r>
        <w:rPr>
          <w:rFonts w:eastAsia="Times New Roman"/>
          <w:szCs w:val="24"/>
        </w:rPr>
        <w:t xml:space="preserve">Υπουργείου. </w:t>
      </w:r>
    </w:p>
    <w:p w14:paraId="2D05F7F1" w14:textId="77777777" w:rsidR="00237587" w:rsidRDefault="00AE0D0F">
      <w:pPr>
        <w:spacing w:after="0" w:line="600" w:lineRule="auto"/>
        <w:ind w:firstLine="720"/>
        <w:jc w:val="both"/>
        <w:rPr>
          <w:rFonts w:eastAsia="Times New Roman"/>
          <w:szCs w:val="24"/>
        </w:rPr>
      </w:pPr>
      <w:r>
        <w:rPr>
          <w:rFonts w:eastAsia="Times New Roman"/>
          <w:szCs w:val="24"/>
        </w:rPr>
        <w:t>Π</w:t>
      </w:r>
      <w:r w:rsidRPr="00742215">
        <w:rPr>
          <w:rFonts w:eastAsia="Times New Roman"/>
          <w:szCs w:val="24"/>
        </w:rPr>
        <w:t xml:space="preserve">ιστεύετε ότι αυτός είναι ένας καλός τρόπος </w:t>
      </w:r>
      <w:r>
        <w:rPr>
          <w:rFonts w:eastAsia="Times New Roman"/>
          <w:szCs w:val="24"/>
        </w:rPr>
        <w:t>νομοθέτησης; Έ</w:t>
      </w:r>
      <w:r w:rsidRPr="00742215">
        <w:rPr>
          <w:rFonts w:eastAsia="Times New Roman"/>
          <w:szCs w:val="24"/>
        </w:rPr>
        <w:t xml:space="preserve">χουμε </w:t>
      </w:r>
      <w:r>
        <w:rPr>
          <w:rFonts w:eastAsia="Times New Roman"/>
          <w:szCs w:val="24"/>
        </w:rPr>
        <w:t>τον χρόνο σε σαράντα</w:t>
      </w:r>
      <w:r w:rsidRPr="00742215">
        <w:rPr>
          <w:rFonts w:eastAsia="Times New Roman"/>
          <w:szCs w:val="24"/>
        </w:rPr>
        <w:t xml:space="preserve"> λεπτά να διαβάσουμε </w:t>
      </w:r>
      <w:r>
        <w:rPr>
          <w:rFonts w:eastAsia="Times New Roman"/>
          <w:szCs w:val="24"/>
        </w:rPr>
        <w:t>εξήντα</w:t>
      </w:r>
      <w:r w:rsidRPr="00742215">
        <w:rPr>
          <w:rFonts w:eastAsia="Times New Roman"/>
          <w:szCs w:val="24"/>
        </w:rPr>
        <w:t xml:space="preserve"> σελίδες νομοθετικού έργου</w:t>
      </w:r>
      <w:r>
        <w:rPr>
          <w:rFonts w:eastAsia="Times New Roman"/>
          <w:szCs w:val="24"/>
        </w:rPr>
        <w:t>,</w:t>
      </w:r>
      <w:r w:rsidRPr="00742215">
        <w:rPr>
          <w:rFonts w:eastAsia="Times New Roman"/>
          <w:szCs w:val="24"/>
        </w:rPr>
        <w:t xml:space="preserve"> να μπούμε στην ουσία</w:t>
      </w:r>
      <w:r>
        <w:rPr>
          <w:rFonts w:eastAsia="Times New Roman"/>
          <w:szCs w:val="24"/>
        </w:rPr>
        <w:t>,</w:t>
      </w:r>
      <w:r w:rsidRPr="00742215">
        <w:rPr>
          <w:rFonts w:eastAsia="Times New Roman"/>
          <w:szCs w:val="24"/>
        </w:rPr>
        <w:t xml:space="preserve"> να συζητήσουμε και να αποφασίσου</w:t>
      </w:r>
      <w:r>
        <w:rPr>
          <w:rFonts w:eastAsia="Times New Roman"/>
          <w:szCs w:val="24"/>
        </w:rPr>
        <w:t>με</w:t>
      </w:r>
      <w:r w:rsidRPr="00742215">
        <w:rPr>
          <w:rFonts w:eastAsia="Times New Roman"/>
          <w:szCs w:val="24"/>
        </w:rPr>
        <w:t xml:space="preserve"> επί αυτού</w:t>
      </w:r>
      <w:r>
        <w:rPr>
          <w:rFonts w:eastAsia="Times New Roman"/>
          <w:szCs w:val="24"/>
        </w:rPr>
        <w:t>; Γ</w:t>
      </w:r>
      <w:r w:rsidRPr="00742215">
        <w:rPr>
          <w:rFonts w:eastAsia="Times New Roman"/>
          <w:szCs w:val="24"/>
        </w:rPr>
        <w:t>νωρίζ</w:t>
      </w:r>
      <w:r>
        <w:rPr>
          <w:rFonts w:eastAsia="Times New Roman"/>
          <w:szCs w:val="24"/>
        </w:rPr>
        <w:t>α</w:t>
      </w:r>
      <w:r w:rsidRPr="00742215">
        <w:rPr>
          <w:rFonts w:eastAsia="Times New Roman"/>
          <w:szCs w:val="24"/>
        </w:rPr>
        <w:t xml:space="preserve">τε πολύ καλά ότι σήμερα </w:t>
      </w:r>
      <w:r>
        <w:rPr>
          <w:rFonts w:eastAsia="Times New Roman"/>
          <w:szCs w:val="24"/>
        </w:rPr>
        <w:t>έ</w:t>
      </w:r>
      <w:r w:rsidRPr="00742215">
        <w:rPr>
          <w:rFonts w:eastAsia="Times New Roman"/>
          <w:szCs w:val="24"/>
        </w:rPr>
        <w:t>χουμε νομοθετικό έργο</w:t>
      </w:r>
      <w:r>
        <w:rPr>
          <w:rFonts w:eastAsia="Times New Roman"/>
          <w:szCs w:val="24"/>
        </w:rPr>
        <w:t>. Μ</w:t>
      </w:r>
      <w:r w:rsidRPr="00742215">
        <w:rPr>
          <w:rFonts w:eastAsia="Times New Roman"/>
          <w:szCs w:val="24"/>
        </w:rPr>
        <w:t>πορούσατε κάλλιστα να τ</w:t>
      </w:r>
      <w:r>
        <w:rPr>
          <w:rFonts w:eastAsia="Times New Roman"/>
          <w:szCs w:val="24"/>
        </w:rPr>
        <w:t>ις</w:t>
      </w:r>
      <w:r w:rsidRPr="00742215">
        <w:rPr>
          <w:rFonts w:eastAsia="Times New Roman"/>
          <w:szCs w:val="24"/>
        </w:rPr>
        <w:t xml:space="preserve"> ε</w:t>
      </w:r>
      <w:r>
        <w:rPr>
          <w:rFonts w:eastAsia="Times New Roman"/>
          <w:szCs w:val="24"/>
        </w:rPr>
        <w:t>ί</w:t>
      </w:r>
      <w:r w:rsidRPr="00742215">
        <w:rPr>
          <w:rFonts w:eastAsia="Times New Roman"/>
          <w:szCs w:val="24"/>
        </w:rPr>
        <w:t>χ</w:t>
      </w:r>
      <w:r>
        <w:rPr>
          <w:rFonts w:eastAsia="Times New Roman"/>
          <w:szCs w:val="24"/>
        </w:rPr>
        <w:t>α</w:t>
      </w:r>
      <w:r w:rsidRPr="00742215">
        <w:rPr>
          <w:rFonts w:eastAsia="Times New Roman"/>
          <w:szCs w:val="24"/>
        </w:rPr>
        <w:t xml:space="preserve">τε καταθέσει </w:t>
      </w:r>
      <w:r>
        <w:rPr>
          <w:rFonts w:eastAsia="Times New Roman"/>
          <w:szCs w:val="24"/>
        </w:rPr>
        <w:t>είτε σ</w:t>
      </w:r>
      <w:r w:rsidRPr="00742215">
        <w:rPr>
          <w:rFonts w:eastAsia="Times New Roman"/>
          <w:szCs w:val="24"/>
        </w:rPr>
        <w:t xml:space="preserve">την </w:t>
      </w:r>
      <w:r>
        <w:rPr>
          <w:rFonts w:eastAsia="Times New Roman"/>
          <w:szCs w:val="24"/>
        </w:rPr>
        <w:t>ε</w:t>
      </w:r>
      <w:r w:rsidRPr="00742215">
        <w:rPr>
          <w:rFonts w:eastAsia="Times New Roman"/>
          <w:szCs w:val="24"/>
        </w:rPr>
        <w:t xml:space="preserve">πιτροπή </w:t>
      </w:r>
      <w:r w:rsidRPr="00742215">
        <w:rPr>
          <w:rFonts w:eastAsia="Times New Roman"/>
          <w:szCs w:val="24"/>
        </w:rPr>
        <w:t>ή ακόμα και νωρίτερα στη διαδικασία</w:t>
      </w:r>
      <w:r>
        <w:rPr>
          <w:rFonts w:eastAsia="Times New Roman"/>
          <w:szCs w:val="24"/>
        </w:rPr>
        <w:t>. Σ</w:t>
      </w:r>
      <w:r w:rsidRPr="00742215">
        <w:rPr>
          <w:rFonts w:eastAsia="Times New Roman"/>
          <w:szCs w:val="24"/>
        </w:rPr>
        <w:t>ήμερα</w:t>
      </w:r>
      <w:r>
        <w:rPr>
          <w:rFonts w:eastAsia="Times New Roman"/>
          <w:szCs w:val="24"/>
        </w:rPr>
        <w:t>,</w:t>
      </w:r>
      <w:r w:rsidRPr="00742215">
        <w:rPr>
          <w:rFonts w:eastAsia="Times New Roman"/>
          <w:szCs w:val="24"/>
        </w:rPr>
        <w:t xml:space="preserve"> μισή ώρα πριν από την ψήφιση</w:t>
      </w:r>
      <w:r>
        <w:rPr>
          <w:rFonts w:eastAsia="Times New Roman"/>
          <w:szCs w:val="24"/>
        </w:rPr>
        <w:t>,</w:t>
      </w:r>
      <w:r w:rsidRPr="00742215">
        <w:rPr>
          <w:rFonts w:eastAsia="Times New Roman"/>
          <w:szCs w:val="24"/>
        </w:rPr>
        <w:t xml:space="preserve"> </w:t>
      </w:r>
      <w:r>
        <w:rPr>
          <w:rFonts w:eastAsia="Times New Roman"/>
          <w:szCs w:val="24"/>
        </w:rPr>
        <w:t xml:space="preserve">καταθέτετε δύο </w:t>
      </w:r>
      <w:r w:rsidRPr="00742215">
        <w:rPr>
          <w:rFonts w:eastAsia="Times New Roman"/>
          <w:szCs w:val="24"/>
        </w:rPr>
        <w:t>τροπολογί</w:t>
      </w:r>
      <w:r>
        <w:rPr>
          <w:rFonts w:eastAsia="Times New Roman"/>
          <w:szCs w:val="24"/>
        </w:rPr>
        <w:t>ε</w:t>
      </w:r>
      <w:r w:rsidRPr="00742215">
        <w:rPr>
          <w:rFonts w:eastAsia="Times New Roman"/>
          <w:szCs w:val="24"/>
        </w:rPr>
        <w:t xml:space="preserve">ς συνολικής έκτασης </w:t>
      </w:r>
      <w:r>
        <w:rPr>
          <w:rFonts w:eastAsia="Times New Roman"/>
          <w:szCs w:val="24"/>
        </w:rPr>
        <w:t>εξήντα</w:t>
      </w:r>
      <w:r>
        <w:rPr>
          <w:rFonts w:eastAsia="Times New Roman"/>
          <w:szCs w:val="24"/>
        </w:rPr>
        <w:t xml:space="preserve"> τεσσάρων</w:t>
      </w:r>
      <w:r w:rsidRPr="00742215">
        <w:rPr>
          <w:rFonts w:eastAsia="Times New Roman"/>
          <w:szCs w:val="24"/>
        </w:rPr>
        <w:t xml:space="preserve"> σελίδων και καλούμαστε </w:t>
      </w:r>
      <w:r>
        <w:rPr>
          <w:rFonts w:eastAsia="Times New Roman"/>
          <w:szCs w:val="24"/>
        </w:rPr>
        <w:t>και</w:t>
      </w:r>
      <w:r w:rsidRPr="00742215">
        <w:rPr>
          <w:rFonts w:eastAsia="Times New Roman"/>
          <w:szCs w:val="24"/>
        </w:rPr>
        <w:t xml:space="preserve"> επί αυτών να τοποθετηθούμε</w:t>
      </w:r>
      <w:r>
        <w:rPr>
          <w:rFonts w:eastAsia="Times New Roman"/>
          <w:szCs w:val="24"/>
        </w:rPr>
        <w:t>.</w:t>
      </w:r>
    </w:p>
    <w:p w14:paraId="2D05F7F2" w14:textId="77777777" w:rsidR="00237587" w:rsidRDefault="00AE0D0F">
      <w:pPr>
        <w:spacing w:after="0" w:line="600" w:lineRule="auto"/>
        <w:ind w:firstLine="720"/>
        <w:jc w:val="both"/>
        <w:rPr>
          <w:rFonts w:eastAsia="Times New Roman"/>
          <w:szCs w:val="24"/>
        </w:rPr>
      </w:pPr>
      <w:r w:rsidRPr="00742215">
        <w:rPr>
          <w:rFonts w:eastAsia="Times New Roman"/>
          <w:szCs w:val="24"/>
        </w:rPr>
        <w:lastRenderedPageBreak/>
        <w:t>Ως Νέα Δημοκρατία δεν θα τοποθετηθούμε</w:t>
      </w:r>
      <w:r>
        <w:rPr>
          <w:rFonts w:eastAsia="Times New Roman"/>
          <w:szCs w:val="24"/>
        </w:rPr>
        <w:t>,</w:t>
      </w:r>
      <w:r w:rsidRPr="00742215">
        <w:rPr>
          <w:rFonts w:eastAsia="Times New Roman"/>
          <w:szCs w:val="24"/>
        </w:rPr>
        <w:t xml:space="preserve"> γιατί πολύ απλά δεν έχου</w:t>
      </w:r>
      <w:r>
        <w:rPr>
          <w:rFonts w:eastAsia="Times New Roman"/>
          <w:szCs w:val="24"/>
        </w:rPr>
        <w:t>με</w:t>
      </w:r>
      <w:r w:rsidRPr="00742215">
        <w:rPr>
          <w:rFonts w:eastAsia="Times New Roman"/>
          <w:szCs w:val="24"/>
        </w:rPr>
        <w:t xml:space="preserve"> το</w:t>
      </w:r>
      <w:r>
        <w:rPr>
          <w:rFonts w:eastAsia="Times New Roman"/>
          <w:szCs w:val="24"/>
        </w:rPr>
        <w:t>ν χρόνο να τις</w:t>
      </w:r>
      <w:r w:rsidRPr="00742215">
        <w:rPr>
          <w:rFonts w:eastAsia="Times New Roman"/>
          <w:szCs w:val="24"/>
        </w:rPr>
        <w:t xml:space="preserve"> διαβάσουμε</w:t>
      </w:r>
      <w:r>
        <w:rPr>
          <w:rFonts w:eastAsia="Times New Roman"/>
          <w:szCs w:val="24"/>
        </w:rPr>
        <w:t>. Γ</w:t>
      </w:r>
      <w:r w:rsidRPr="00742215">
        <w:rPr>
          <w:rFonts w:eastAsia="Times New Roman"/>
          <w:szCs w:val="24"/>
        </w:rPr>
        <w:t>ια άλλη μ</w:t>
      </w:r>
      <w:r>
        <w:rPr>
          <w:rFonts w:eastAsia="Times New Roman"/>
          <w:szCs w:val="24"/>
        </w:rPr>
        <w:t>ι</w:t>
      </w:r>
      <w:r w:rsidRPr="00742215">
        <w:rPr>
          <w:rFonts w:eastAsia="Times New Roman"/>
          <w:szCs w:val="24"/>
        </w:rPr>
        <w:t>α φορά</w:t>
      </w:r>
      <w:r>
        <w:rPr>
          <w:rFonts w:eastAsia="Times New Roman"/>
          <w:szCs w:val="24"/>
        </w:rPr>
        <w:t xml:space="preserve">, κύριε Πρόεδρε, να το θέσετε </w:t>
      </w:r>
      <w:r w:rsidRPr="00742215">
        <w:rPr>
          <w:rFonts w:eastAsia="Times New Roman"/>
          <w:szCs w:val="24"/>
        </w:rPr>
        <w:t xml:space="preserve">και στη </w:t>
      </w:r>
      <w:r>
        <w:rPr>
          <w:rFonts w:eastAsia="Times New Roman"/>
          <w:szCs w:val="24"/>
        </w:rPr>
        <w:t>Δ</w:t>
      </w:r>
      <w:r w:rsidRPr="00742215">
        <w:rPr>
          <w:rFonts w:eastAsia="Times New Roman"/>
          <w:szCs w:val="24"/>
        </w:rPr>
        <w:t xml:space="preserve">ιάσκεψη των </w:t>
      </w:r>
      <w:r>
        <w:rPr>
          <w:rFonts w:eastAsia="Times New Roman"/>
          <w:szCs w:val="24"/>
        </w:rPr>
        <w:t>Π</w:t>
      </w:r>
      <w:r w:rsidRPr="00742215">
        <w:rPr>
          <w:rFonts w:eastAsia="Times New Roman"/>
          <w:szCs w:val="24"/>
        </w:rPr>
        <w:t>ροέδρων</w:t>
      </w:r>
      <w:r>
        <w:rPr>
          <w:rFonts w:eastAsia="Times New Roman"/>
          <w:szCs w:val="24"/>
        </w:rPr>
        <w:t>. Α</w:t>
      </w:r>
      <w:r w:rsidRPr="00742215">
        <w:rPr>
          <w:rFonts w:eastAsia="Times New Roman"/>
          <w:szCs w:val="24"/>
        </w:rPr>
        <w:t xml:space="preserve">υτού του είδους </w:t>
      </w:r>
      <w:r w:rsidRPr="00742215">
        <w:rPr>
          <w:rFonts w:eastAsia="Times New Roman"/>
          <w:szCs w:val="24"/>
        </w:rPr>
        <w:t xml:space="preserve">οι διαδικασίες θα </w:t>
      </w:r>
      <w:r>
        <w:rPr>
          <w:rFonts w:eastAsia="Times New Roman"/>
          <w:szCs w:val="24"/>
        </w:rPr>
        <w:t>πρέπει να σταματήσουν.</w:t>
      </w:r>
    </w:p>
    <w:p w14:paraId="2D05F7F3" w14:textId="77777777" w:rsidR="00237587" w:rsidRDefault="00AE0D0F">
      <w:pPr>
        <w:spacing w:after="0" w:line="600" w:lineRule="auto"/>
        <w:ind w:firstLine="720"/>
        <w:jc w:val="both"/>
        <w:rPr>
          <w:rFonts w:eastAsia="Times New Roman"/>
          <w:szCs w:val="24"/>
        </w:rPr>
      </w:pPr>
      <w:r>
        <w:rPr>
          <w:rFonts w:eastAsia="Times New Roman"/>
          <w:szCs w:val="24"/>
        </w:rPr>
        <w:t>Έρχομαι τώρα στις υπόλοιπες τροπολογίες,</w:t>
      </w:r>
      <w:r w:rsidRPr="00742215">
        <w:rPr>
          <w:rFonts w:eastAsia="Times New Roman"/>
          <w:szCs w:val="24"/>
        </w:rPr>
        <w:t xml:space="preserve"> που έστω είχαμε το χρόνο να μελετήσου</w:t>
      </w:r>
      <w:r>
        <w:rPr>
          <w:rFonts w:eastAsia="Times New Roman"/>
          <w:szCs w:val="24"/>
        </w:rPr>
        <w:t xml:space="preserve">με. Θα σταθώ για λίγο στην τροπολογία με γενικό αριθμό 1972 και </w:t>
      </w:r>
      <w:r w:rsidRPr="00742215">
        <w:rPr>
          <w:rFonts w:eastAsia="Times New Roman"/>
          <w:szCs w:val="24"/>
        </w:rPr>
        <w:t>ειδικό 52 το</w:t>
      </w:r>
      <w:r>
        <w:rPr>
          <w:rFonts w:eastAsia="Times New Roman"/>
          <w:szCs w:val="24"/>
        </w:rPr>
        <w:t>υ</w:t>
      </w:r>
      <w:r w:rsidRPr="00742215">
        <w:rPr>
          <w:rFonts w:eastAsia="Times New Roman"/>
          <w:szCs w:val="24"/>
        </w:rPr>
        <w:t xml:space="preserve"> Υπουργείο</w:t>
      </w:r>
      <w:r>
        <w:rPr>
          <w:rFonts w:eastAsia="Times New Roman"/>
          <w:szCs w:val="24"/>
        </w:rPr>
        <w:t>υ</w:t>
      </w:r>
      <w:r w:rsidRPr="00742215">
        <w:rPr>
          <w:rFonts w:eastAsia="Times New Roman"/>
          <w:szCs w:val="24"/>
        </w:rPr>
        <w:t xml:space="preserve"> </w:t>
      </w:r>
      <w:r>
        <w:rPr>
          <w:rFonts w:eastAsia="Times New Roman"/>
          <w:szCs w:val="24"/>
        </w:rPr>
        <w:t>Α</w:t>
      </w:r>
      <w:r w:rsidRPr="00742215">
        <w:rPr>
          <w:rFonts w:eastAsia="Times New Roman"/>
          <w:szCs w:val="24"/>
        </w:rPr>
        <w:t xml:space="preserve">γροτικής </w:t>
      </w:r>
      <w:r>
        <w:rPr>
          <w:rFonts w:eastAsia="Times New Roman"/>
          <w:szCs w:val="24"/>
        </w:rPr>
        <w:t>Α</w:t>
      </w:r>
      <w:r w:rsidRPr="00742215">
        <w:rPr>
          <w:rFonts w:eastAsia="Times New Roman"/>
          <w:szCs w:val="24"/>
        </w:rPr>
        <w:t xml:space="preserve">νάπτυξης </w:t>
      </w:r>
      <w:r>
        <w:rPr>
          <w:rFonts w:eastAsia="Times New Roman"/>
          <w:szCs w:val="24"/>
        </w:rPr>
        <w:t xml:space="preserve">που αφορά </w:t>
      </w:r>
      <w:r w:rsidRPr="00742215">
        <w:rPr>
          <w:rFonts w:eastAsia="Times New Roman"/>
          <w:szCs w:val="24"/>
        </w:rPr>
        <w:t>την εκτέλεση του π</w:t>
      </w:r>
      <w:r w:rsidRPr="00742215">
        <w:rPr>
          <w:rFonts w:eastAsia="Times New Roman"/>
          <w:szCs w:val="24"/>
        </w:rPr>
        <w:t>ρογράμματος δακοκτονίας</w:t>
      </w:r>
      <w:r>
        <w:rPr>
          <w:rFonts w:eastAsia="Times New Roman"/>
          <w:szCs w:val="24"/>
        </w:rPr>
        <w:t xml:space="preserve">. </w:t>
      </w:r>
    </w:p>
    <w:p w14:paraId="2D05F7F4" w14:textId="77777777" w:rsidR="00237587" w:rsidRDefault="00AE0D0F">
      <w:pPr>
        <w:spacing w:after="0" w:line="600" w:lineRule="auto"/>
        <w:ind w:firstLine="720"/>
        <w:jc w:val="both"/>
        <w:rPr>
          <w:rFonts w:eastAsia="Times New Roman"/>
          <w:szCs w:val="24"/>
        </w:rPr>
      </w:pPr>
      <w:r>
        <w:rPr>
          <w:rFonts w:eastAsia="Times New Roman"/>
          <w:szCs w:val="24"/>
        </w:rPr>
        <w:t>Ε</w:t>
      </w:r>
      <w:r w:rsidRPr="00742215">
        <w:rPr>
          <w:rFonts w:eastAsia="Times New Roman"/>
          <w:szCs w:val="24"/>
        </w:rPr>
        <w:t>ίναι πραγματικά εξοργιστικό</w:t>
      </w:r>
      <w:r>
        <w:rPr>
          <w:rFonts w:eastAsia="Times New Roman"/>
          <w:szCs w:val="24"/>
        </w:rPr>
        <w:t>, κυρίες και κύριοι συνάδελφοι, ό</w:t>
      </w:r>
      <w:r w:rsidRPr="00742215">
        <w:rPr>
          <w:rFonts w:eastAsia="Times New Roman"/>
          <w:szCs w:val="24"/>
        </w:rPr>
        <w:t xml:space="preserve">τι για τέταρτη συνεχή χρονιά αυτή η </w:t>
      </w:r>
      <w:r>
        <w:rPr>
          <w:rFonts w:eastAsia="Times New Roman"/>
          <w:szCs w:val="24"/>
        </w:rPr>
        <w:t>Κ</w:t>
      </w:r>
      <w:r w:rsidRPr="00742215">
        <w:rPr>
          <w:rFonts w:eastAsia="Times New Roman"/>
          <w:szCs w:val="24"/>
        </w:rPr>
        <w:t>υβέρνηση παραδέχ</w:t>
      </w:r>
      <w:r>
        <w:rPr>
          <w:rFonts w:eastAsia="Times New Roman"/>
          <w:szCs w:val="24"/>
        </w:rPr>
        <w:t>εται</w:t>
      </w:r>
      <w:r w:rsidRPr="00742215">
        <w:rPr>
          <w:rFonts w:eastAsia="Times New Roman"/>
          <w:szCs w:val="24"/>
        </w:rPr>
        <w:t xml:space="preserve"> δημοσίως ότι αδυνατεί να ολοκληρώσει εγκαίρως και με διαφάνεια την εφαρμογή του προγράμματος δακοκτονίας</w:t>
      </w:r>
      <w:r>
        <w:rPr>
          <w:rFonts w:eastAsia="Times New Roman"/>
          <w:szCs w:val="24"/>
        </w:rPr>
        <w:t>. Φ</w:t>
      </w:r>
      <w:r w:rsidRPr="00742215">
        <w:rPr>
          <w:rFonts w:eastAsia="Times New Roman"/>
          <w:szCs w:val="24"/>
        </w:rPr>
        <w:t>έτος</w:t>
      </w:r>
      <w:r>
        <w:rPr>
          <w:rFonts w:eastAsia="Times New Roman"/>
          <w:szCs w:val="24"/>
        </w:rPr>
        <w:t>,</w:t>
      </w:r>
      <w:r w:rsidRPr="00742215">
        <w:rPr>
          <w:rFonts w:eastAsia="Times New Roman"/>
          <w:szCs w:val="24"/>
        </w:rPr>
        <w:t xml:space="preserve"> μάλιστα</w:t>
      </w:r>
      <w:r>
        <w:rPr>
          <w:rFonts w:eastAsia="Times New Roman"/>
          <w:szCs w:val="24"/>
        </w:rPr>
        <w:t>, δεν καταβάλα</w:t>
      </w:r>
      <w:r w:rsidRPr="00742215">
        <w:rPr>
          <w:rFonts w:eastAsia="Times New Roman"/>
          <w:szCs w:val="24"/>
        </w:rPr>
        <w:t>τ</w:t>
      </w:r>
      <w:r>
        <w:rPr>
          <w:rFonts w:eastAsia="Times New Roman"/>
          <w:szCs w:val="24"/>
        </w:rPr>
        <w:t>ε</w:t>
      </w:r>
      <w:r w:rsidRPr="00742215">
        <w:rPr>
          <w:rFonts w:eastAsia="Times New Roman"/>
          <w:szCs w:val="24"/>
        </w:rPr>
        <w:t xml:space="preserve"> καν την προσπάθεια να καταθέσετε πολύ νωρίτερα </w:t>
      </w:r>
      <w:r>
        <w:rPr>
          <w:rFonts w:eastAsia="Times New Roman"/>
          <w:szCs w:val="24"/>
        </w:rPr>
        <w:t>την τροπολογία με την οποία</w:t>
      </w:r>
      <w:r w:rsidRPr="00742215">
        <w:rPr>
          <w:rFonts w:eastAsia="Times New Roman"/>
          <w:szCs w:val="24"/>
        </w:rPr>
        <w:t xml:space="preserve"> παραδέχεστε την ανικανότητά </w:t>
      </w:r>
      <w:r>
        <w:rPr>
          <w:rFonts w:eastAsia="Times New Roman"/>
          <w:szCs w:val="24"/>
        </w:rPr>
        <w:t xml:space="preserve">σας. </w:t>
      </w:r>
    </w:p>
    <w:p w14:paraId="2D05F7F5" w14:textId="77777777" w:rsidR="00237587" w:rsidRDefault="00AE0D0F">
      <w:pPr>
        <w:spacing w:after="0" w:line="600" w:lineRule="auto"/>
        <w:ind w:firstLine="720"/>
        <w:jc w:val="both"/>
        <w:rPr>
          <w:rFonts w:eastAsia="Times New Roman"/>
          <w:szCs w:val="24"/>
        </w:rPr>
      </w:pPr>
      <w:r>
        <w:rPr>
          <w:rFonts w:eastAsia="Times New Roman"/>
          <w:szCs w:val="24"/>
        </w:rPr>
        <w:t>Π</w:t>
      </w:r>
      <w:r w:rsidRPr="00742215">
        <w:rPr>
          <w:rFonts w:eastAsia="Times New Roman"/>
          <w:szCs w:val="24"/>
        </w:rPr>
        <w:t>ρέπει να ξέρετε πολύ καλά</w:t>
      </w:r>
      <w:r>
        <w:rPr>
          <w:rFonts w:eastAsia="Times New Roman"/>
          <w:szCs w:val="24"/>
        </w:rPr>
        <w:t xml:space="preserve"> ότι</w:t>
      </w:r>
      <w:r w:rsidRPr="00742215">
        <w:rPr>
          <w:rFonts w:eastAsia="Times New Roman"/>
          <w:szCs w:val="24"/>
        </w:rPr>
        <w:t xml:space="preserve"> τόσο </w:t>
      </w:r>
      <w:r>
        <w:rPr>
          <w:rFonts w:eastAsia="Times New Roman"/>
          <w:szCs w:val="24"/>
        </w:rPr>
        <w:t>ο α</w:t>
      </w:r>
      <w:r w:rsidRPr="00742215">
        <w:rPr>
          <w:rFonts w:eastAsia="Times New Roman"/>
          <w:szCs w:val="24"/>
        </w:rPr>
        <w:t xml:space="preserve">γροτικός κόσμος της πατρίδας </w:t>
      </w:r>
      <w:r>
        <w:rPr>
          <w:rFonts w:eastAsia="Times New Roman"/>
          <w:szCs w:val="24"/>
        </w:rPr>
        <w:t>μας,</w:t>
      </w:r>
      <w:r w:rsidRPr="00742215">
        <w:rPr>
          <w:rFonts w:eastAsia="Times New Roman"/>
          <w:szCs w:val="24"/>
        </w:rPr>
        <w:t xml:space="preserve"> αλλά και όλοι όσοι παρακολουθούν </w:t>
      </w:r>
      <w:r>
        <w:rPr>
          <w:rFonts w:eastAsia="Times New Roman"/>
          <w:szCs w:val="24"/>
        </w:rPr>
        <w:t>ξ</w:t>
      </w:r>
      <w:r w:rsidRPr="00742215">
        <w:rPr>
          <w:rFonts w:eastAsia="Times New Roman"/>
          <w:szCs w:val="24"/>
        </w:rPr>
        <w:t xml:space="preserve">έρουν πολύ καλά ότι η συγκεκριμένη </w:t>
      </w:r>
      <w:r>
        <w:rPr>
          <w:rFonts w:eastAsia="Times New Roman"/>
          <w:szCs w:val="24"/>
        </w:rPr>
        <w:t>Κυβέρνηση ό</w:t>
      </w:r>
      <w:r w:rsidRPr="00742215">
        <w:rPr>
          <w:rFonts w:eastAsia="Times New Roman"/>
          <w:szCs w:val="24"/>
        </w:rPr>
        <w:t xml:space="preserve">σον αφορά </w:t>
      </w:r>
      <w:r>
        <w:rPr>
          <w:rFonts w:eastAsia="Times New Roman"/>
          <w:szCs w:val="24"/>
        </w:rPr>
        <w:t>σ</w:t>
      </w:r>
      <w:r w:rsidRPr="00742215">
        <w:rPr>
          <w:rFonts w:eastAsia="Times New Roman"/>
          <w:szCs w:val="24"/>
        </w:rPr>
        <w:t xml:space="preserve">το θέμα </w:t>
      </w:r>
      <w:r w:rsidRPr="00742215">
        <w:rPr>
          <w:rFonts w:eastAsia="Times New Roman"/>
          <w:szCs w:val="24"/>
        </w:rPr>
        <w:lastRenderedPageBreak/>
        <w:t xml:space="preserve">της </w:t>
      </w:r>
      <w:r>
        <w:rPr>
          <w:rFonts w:eastAsia="Times New Roman"/>
          <w:szCs w:val="24"/>
        </w:rPr>
        <w:t>δακ</w:t>
      </w:r>
      <w:r w:rsidRPr="00742215">
        <w:rPr>
          <w:rFonts w:eastAsia="Times New Roman"/>
          <w:szCs w:val="24"/>
        </w:rPr>
        <w:t>οκτονίας</w:t>
      </w:r>
      <w:r>
        <w:rPr>
          <w:rFonts w:eastAsia="Times New Roman"/>
          <w:szCs w:val="24"/>
        </w:rPr>
        <w:t>,</w:t>
      </w:r>
      <w:r w:rsidRPr="00742215">
        <w:rPr>
          <w:rFonts w:eastAsia="Times New Roman"/>
          <w:szCs w:val="24"/>
        </w:rPr>
        <w:t xml:space="preserve"> ευρέθη πολύ χαμηλότερη των περιστάσεων και των δυνατοτήτων </w:t>
      </w:r>
      <w:r>
        <w:rPr>
          <w:rFonts w:eastAsia="Times New Roman"/>
          <w:szCs w:val="24"/>
        </w:rPr>
        <w:t>της.</w:t>
      </w:r>
    </w:p>
    <w:p w14:paraId="2D05F7F6" w14:textId="77777777" w:rsidR="00237587" w:rsidRDefault="00AE0D0F">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D05F7F7" w14:textId="77777777" w:rsidR="00237587" w:rsidRDefault="00AE0D0F">
      <w:pPr>
        <w:spacing w:after="0" w:line="600" w:lineRule="auto"/>
        <w:ind w:firstLine="720"/>
        <w:jc w:val="both"/>
        <w:rPr>
          <w:rFonts w:eastAsia="Times New Roman"/>
          <w:szCs w:val="24"/>
        </w:rPr>
      </w:pPr>
      <w:r>
        <w:rPr>
          <w:rFonts w:eastAsia="Times New Roman"/>
          <w:szCs w:val="24"/>
        </w:rPr>
        <w:t>Ολοκληρώνω, κύριε Πρόεδρε.</w:t>
      </w:r>
    </w:p>
    <w:p w14:paraId="2D05F7F8" w14:textId="77777777" w:rsidR="00237587" w:rsidRDefault="00AE0D0F">
      <w:pPr>
        <w:spacing w:after="0" w:line="600" w:lineRule="auto"/>
        <w:ind w:firstLine="720"/>
        <w:jc w:val="both"/>
        <w:rPr>
          <w:rFonts w:eastAsia="Times New Roman"/>
          <w:szCs w:val="24"/>
        </w:rPr>
      </w:pPr>
      <w:r>
        <w:rPr>
          <w:rFonts w:eastAsia="Times New Roman"/>
          <w:szCs w:val="24"/>
        </w:rPr>
        <w:t>Έρχομαι τώρα στην</w:t>
      </w:r>
      <w:r w:rsidRPr="00742215">
        <w:rPr>
          <w:rFonts w:eastAsia="Times New Roman"/>
          <w:szCs w:val="24"/>
        </w:rPr>
        <w:t xml:space="preserve"> τροπολογία του </w:t>
      </w:r>
      <w:r>
        <w:rPr>
          <w:rFonts w:eastAsia="Times New Roman"/>
          <w:szCs w:val="24"/>
        </w:rPr>
        <w:t>Υ</w:t>
      </w:r>
      <w:r w:rsidRPr="00742215">
        <w:rPr>
          <w:rFonts w:eastAsia="Times New Roman"/>
          <w:szCs w:val="24"/>
        </w:rPr>
        <w:t xml:space="preserve">πουργείου </w:t>
      </w:r>
      <w:r>
        <w:rPr>
          <w:rFonts w:eastAsia="Times New Roman"/>
          <w:szCs w:val="24"/>
        </w:rPr>
        <w:t>Ψ</w:t>
      </w:r>
      <w:r w:rsidRPr="00742215">
        <w:rPr>
          <w:rFonts w:eastAsia="Times New Roman"/>
          <w:szCs w:val="24"/>
        </w:rPr>
        <w:t xml:space="preserve">ηφιακής </w:t>
      </w:r>
      <w:r>
        <w:rPr>
          <w:rFonts w:eastAsia="Times New Roman"/>
          <w:szCs w:val="24"/>
        </w:rPr>
        <w:t>Π</w:t>
      </w:r>
      <w:r w:rsidRPr="00742215">
        <w:rPr>
          <w:rFonts w:eastAsia="Times New Roman"/>
          <w:szCs w:val="24"/>
        </w:rPr>
        <w:t xml:space="preserve">ολιτικής και σε ένα νέο </w:t>
      </w:r>
      <w:r>
        <w:rPr>
          <w:rFonts w:eastAsia="Times New Roman"/>
          <w:szCs w:val="24"/>
        </w:rPr>
        <w:t>πάρτι</w:t>
      </w:r>
      <w:r w:rsidRPr="00742215">
        <w:rPr>
          <w:rFonts w:eastAsia="Times New Roman"/>
          <w:szCs w:val="24"/>
        </w:rPr>
        <w:t xml:space="preserve"> το</w:t>
      </w:r>
      <w:r>
        <w:rPr>
          <w:rFonts w:eastAsia="Times New Roman"/>
          <w:szCs w:val="24"/>
        </w:rPr>
        <w:t xml:space="preserve"> οποίο διοργανώνει η ηγεσία του, ό</w:t>
      </w:r>
      <w:r w:rsidRPr="00742215">
        <w:rPr>
          <w:rFonts w:eastAsia="Times New Roman"/>
          <w:szCs w:val="24"/>
        </w:rPr>
        <w:t xml:space="preserve">σον αφορά τις προσλήψεις και </w:t>
      </w:r>
      <w:r>
        <w:rPr>
          <w:rFonts w:eastAsia="Times New Roman"/>
          <w:szCs w:val="24"/>
        </w:rPr>
        <w:t xml:space="preserve">την </w:t>
      </w:r>
      <w:r w:rsidRPr="00742215">
        <w:rPr>
          <w:rFonts w:eastAsia="Times New Roman"/>
          <w:szCs w:val="24"/>
        </w:rPr>
        <w:t>τακτοποίηση ημετέρων</w:t>
      </w:r>
      <w:r>
        <w:rPr>
          <w:rFonts w:eastAsia="Times New Roman"/>
          <w:szCs w:val="24"/>
        </w:rPr>
        <w:t>.</w:t>
      </w:r>
      <w:r w:rsidRPr="00742215">
        <w:rPr>
          <w:rFonts w:eastAsia="Times New Roman"/>
          <w:szCs w:val="24"/>
        </w:rPr>
        <w:t xml:space="preserve"> </w:t>
      </w:r>
    </w:p>
    <w:p w14:paraId="2D05F7F9" w14:textId="77777777" w:rsidR="00237587" w:rsidRDefault="00AE0D0F">
      <w:pPr>
        <w:spacing w:after="0" w:line="600" w:lineRule="auto"/>
        <w:ind w:firstLine="720"/>
        <w:jc w:val="both"/>
        <w:rPr>
          <w:rFonts w:eastAsia="Times New Roman"/>
          <w:szCs w:val="24"/>
        </w:rPr>
      </w:pPr>
      <w:r w:rsidRPr="00742215">
        <w:rPr>
          <w:rFonts w:eastAsia="Times New Roman"/>
          <w:szCs w:val="24"/>
        </w:rPr>
        <w:t>Θα σταθώ</w:t>
      </w:r>
      <w:r>
        <w:rPr>
          <w:rFonts w:eastAsia="Times New Roman"/>
          <w:szCs w:val="24"/>
        </w:rPr>
        <w:t xml:space="preserve">, κυρίες και κύριοι συνάδελφοι, σε δύο σημεία. Πρώτον, στο νέο μπαράζ </w:t>
      </w:r>
      <w:r w:rsidRPr="00742215">
        <w:rPr>
          <w:rFonts w:eastAsia="Times New Roman"/>
          <w:szCs w:val="24"/>
        </w:rPr>
        <w:t>π</w:t>
      </w:r>
      <w:r w:rsidRPr="00742215">
        <w:rPr>
          <w:rFonts w:eastAsia="Times New Roman"/>
          <w:szCs w:val="24"/>
        </w:rPr>
        <w:t xml:space="preserve">ροσλήψεων στην κοινωνία της πληροφορίας μέσω </w:t>
      </w:r>
      <w:r>
        <w:rPr>
          <w:rFonts w:eastAsia="Times New Roman"/>
          <w:szCs w:val="24"/>
        </w:rPr>
        <w:t>συμβάσεως</w:t>
      </w:r>
      <w:r w:rsidRPr="00742215">
        <w:rPr>
          <w:rFonts w:eastAsia="Times New Roman"/>
          <w:szCs w:val="24"/>
        </w:rPr>
        <w:t xml:space="preserve"> μίσθωσης έργου</w:t>
      </w:r>
      <w:r>
        <w:rPr>
          <w:rFonts w:eastAsia="Times New Roman"/>
          <w:szCs w:val="24"/>
        </w:rPr>
        <w:t>,</w:t>
      </w:r>
      <w:r w:rsidRPr="00742215">
        <w:rPr>
          <w:rFonts w:eastAsia="Times New Roman"/>
          <w:szCs w:val="24"/>
        </w:rPr>
        <w:t xml:space="preserve"> οι οποίες </w:t>
      </w:r>
      <w:r>
        <w:rPr>
          <w:rFonts w:eastAsia="Times New Roman"/>
          <w:szCs w:val="24"/>
        </w:rPr>
        <w:t>μ</w:t>
      </w:r>
      <w:r w:rsidRPr="00742215">
        <w:rPr>
          <w:rFonts w:eastAsia="Times New Roman"/>
          <w:szCs w:val="24"/>
        </w:rPr>
        <w:t xml:space="preserve">άλιστα εξαιρούνται από την πράξη υπουργικού συμβουλίου για την αναστολή διορισμών </w:t>
      </w:r>
      <w:r>
        <w:rPr>
          <w:rFonts w:eastAsia="Times New Roman"/>
          <w:szCs w:val="24"/>
        </w:rPr>
        <w:t>και προσλήψεων</w:t>
      </w:r>
      <w:r w:rsidRPr="00742215">
        <w:rPr>
          <w:rFonts w:eastAsia="Times New Roman"/>
          <w:szCs w:val="24"/>
        </w:rPr>
        <w:t xml:space="preserve"> στο</w:t>
      </w:r>
      <w:r>
        <w:rPr>
          <w:rFonts w:eastAsia="Times New Roman"/>
          <w:szCs w:val="24"/>
        </w:rPr>
        <w:t>ν</w:t>
      </w:r>
      <w:r w:rsidRPr="00742215">
        <w:rPr>
          <w:rFonts w:eastAsia="Times New Roman"/>
          <w:szCs w:val="24"/>
        </w:rPr>
        <w:t xml:space="preserve"> δημόσιο τομέα</w:t>
      </w:r>
      <w:r>
        <w:rPr>
          <w:rFonts w:eastAsia="Times New Roman"/>
          <w:szCs w:val="24"/>
        </w:rPr>
        <w:t>.</w:t>
      </w:r>
    </w:p>
    <w:p w14:paraId="2D05F7FA" w14:textId="77777777" w:rsidR="00237587" w:rsidRDefault="00AE0D0F">
      <w:pPr>
        <w:spacing w:after="0" w:line="600" w:lineRule="auto"/>
        <w:ind w:firstLine="720"/>
        <w:jc w:val="both"/>
        <w:rPr>
          <w:rFonts w:eastAsia="Times New Roman"/>
          <w:szCs w:val="24"/>
        </w:rPr>
      </w:pPr>
      <w:r>
        <w:rPr>
          <w:rFonts w:eastAsia="Times New Roman"/>
          <w:szCs w:val="24"/>
        </w:rPr>
        <w:t>Δ</w:t>
      </w:r>
      <w:r w:rsidRPr="00742215">
        <w:rPr>
          <w:rFonts w:eastAsia="Times New Roman"/>
          <w:szCs w:val="24"/>
        </w:rPr>
        <w:t>εύτερον</w:t>
      </w:r>
      <w:r>
        <w:rPr>
          <w:rFonts w:eastAsia="Times New Roman"/>
          <w:szCs w:val="24"/>
        </w:rPr>
        <w:t>, θα σταθώ σ</w:t>
      </w:r>
      <w:r w:rsidRPr="00742215">
        <w:rPr>
          <w:rFonts w:eastAsia="Times New Roman"/>
          <w:szCs w:val="24"/>
        </w:rPr>
        <w:t>την τροπολογία που επεκτείνει το δικα</w:t>
      </w:r>
      <w:r w:rsidRPr="00742215">
        <w:rPr>
          <w:rFonts w:eastAsia="Times New Roman"/>
          <w:szCs w:val="24"/>
        </w:rPr>
        <w:t xml:space="preserve">ίωμα της απόσπασης στα </w:t>
      </w:r>
      <w:r>
        <w:rPr>
          <w:rFonts w:eastAsia="Times New Roman"/>
          <w:szCs w:val="24"/>
        </w:rPr>
        <w:t>γ</w:t>
      </w:r>
      <w:r w:rsidRPr="00742215">
        <w:rPr>
          <w:rFonts w:eastAsia="Times New Roman"/>
          <w:szCs w:val="24"/>
        </w:rPr>
        <w:t xml:space="preserve">ραφεία </w:t>
      </w:r>
      <w:r>
        <w:rPr>
          <w:rFonts w:eastAsia="Times New Roman"/>
          <w:szCs w:val="24"/>
        </w:rPr>
        <w:t>Τ</w:t>
      </w:r>
      <w:r w:rsidRPr="00742215">
        <w:rPr>
          <w:rFonts w:eastAsia="Times New Roman"/>
          <w:szCs w:val="24"/>
        </w:rPr>
        <w:t>ύπου του εξωτερικού σε δημοσιογράφους αποσπασμένους από οποιο</w:t>
      </w:r>
      <w:r>
        <w:rPr>
          <w:rFonts w:eastAsia="Times New Roman"/>
          <w:szCs w:val="24"/>
        </w:rPr>
        <w:t>ν</w:t>
      </w:r>
      <w:r w:rsidRPr="00742215">
        <w:rPr>
          <w:rFonts w:eastAsia="Times New Roman"/>
          <w:szCs w:val="24"/>
        </w:rPr>
        <w:t>δήποτε φορέα</w:t>
      </w:r>
      <w:r>
        <w:rPr>
          <w:rFonts w:eastAsia="Times New Roman"/>
          <w:szCs w:val="24"/>
        </w:rPr>
        <w:t>, δ</w:t>
      </w:r>
      <w:r w:rsidRPr="00742215">
        <w:rPr>
          <w:rFonts w:eastAsia="Times New Roman"/>
          <w:szCs w:val="24"/>
        </w:rPr>
        <w:t>ηλαδή από δήμους</w:t>
      </w:r>
      <w:r>
        <w:rPr>
          <w:rFonts w:eastAsia="Times New Roman"/>
          <w:szCs w:val="24"/>
        </w:rPr>
        <w:t>,</w:t>
      </w:r>
      <w:r w:rsidRPr="00742215">
        <w:rPr>
          <w:rFonts w:eastAsia="Times New Roman"/>
          <w:szCs w:val="24"/>
        </w:rPr>
        <w:t xml:space="preserve"> από περιφέρειες</w:t>
      </w:r>
      <w:r>
        <w:rPr>
          <w:rFonts w:eastAsia="Times New Roman"/>
          <w:szCs w:val="24"/>
        </w:rPr>
        <w:t>, από</w:t>
      </w:r>
      <w:r w:rsidRPr="00742215">
        <w:rPr>
          <w:rFonts w:eastAsia="Times New Roman"/>
          <w:szCs w:val="24"/>
        </w:rPr>
        <w:t xml:space="preserve"> άλλα </w:t>
      </w:r>
      <w:r>
        <w:rPr>
          <w:rFonts w:eastAsia="Times New Roman"/>
          <w:szCs w:val="24"/>
        </w:rPr>
        <w:t>Υ</w:t>
      </w:r>
      <w:r w:rsidRPr="00742215">
        <w:rPr>
          <w:rFonts w:eastAsia="Times New Roman"/>
          <w:szCs w:val="24"/>
        </w:rPr>
        <w:t>πουργεία</w:t>
      </w:r>
      <w:r>
        <w:rPr>
          <w:rFonts w:eastAsia="Times New Roman"/>
          <w:szCs w:val="24"/>
        </w:rPr>
        <w:t xml:space="preserve">, </w:t>
      </w:r>
      <w:r>
        <w:rPr>
          <w:rFonts w:eastAsia="Times New Roman"/>
          <w:szCs w:val="24"/>
        </w:rPr>
        <w:lastRenderedPageBreak/>
        <w:t>από τη Β</w:t>
      </w:r>
      <w:r w:rsidRPr="00742215">
        <w:rPr>
          <w:rFonts w:eastAsia="Times New Roman"/>
          <w:szCs w:val="24"/>
        </w:rPr>
        <w:t>ουλή και τον ευρύτερο δημόσιο τομέα στη Γενική Γραμματεία Ενημέρωσης</w:t>
      </w:r>
      <w:r>
        <w:rPr>
          <w:rFonts w:eastAsia="Times New Roman"/>
          <w:szCs w:val="24"/>
        </w:rPr>
        <w:t>,</w:t>
      </w:r>
      <w:r w:rsidRPr="00742215">
        <w:rPr>
          <w:rFonts w:eastAsia="Times New Roman"/>
          <w:szCs w:val="24"/>
        </w:rPr>
        <w:t xml:space="preserve"> επικαλούμεν</w:t>
      </w:r>
      <w:r>
        <w:rPr>
          <w:rFonts w:eastAsia="Times New Roman"/>
          <w:szCs w:val="24"/>
        </w:rPr>
        <w:t xml:space="preserve">οι </w:t>
      </w:r>
      <w:r>
        <w:rPr>
          <w:rFonts w:eastAsia="Times New Roman"/>
          <w:szCs w:val="24"/>
        </w:rPr>
        <w:t>δήθεν</w:t>
      </w:r>
      <w:r w:rsidRPr="00742215">
        <w:rPr>
          <w:rFonts w:eastAsia="Times New Roman"/>
          <w:szCs w:val="24"/>
        </w:rPr>
        <w:t xml:space="preserve"> την αρχή της ισότητας</w:t>
      </w:r>
      <w:r>
        <w:rPr>
          <w:rFonts w:eastAsia="Times New Roman"/>
          <w:szCs w:val="24"/>
        </w:rPr>
        <w:t>.</w:t>
      </w:r>
    </w:p>
    <w:p w14:paraId="2D05F7FB" w14:textId="77777777" w:rsidR="00237587" w:rsidRDefault="00AE0D0F">
      <w:pPr>
        <w:spacing w:after="0" w:line="600" w:lineRule="auto"/>
        <w:ind w:firstLine="720"/>
        <w:jc w:val="both"/>
        <w:rPr>
          <w:rFonts w:eastAsia="Times New Roman"/>
          <w:szCs w:val="24"/>
        </w:rPr>
      </w:pPr>
      <w:r w:rsidRPr="00742215">
        <w:rPr>
          <w:rFonts w:eastAsia="Times New Roman"/>
          <w:szCs w:val="24"/>
        </w:rPr>
        <w:t>Εγώ θα ήθελα να ρωτήσω τον κύριο Υπουργό</w:t>
      </w:r>
      <w:r>
        <w:rPr>
          <w:rFonts w:eastAsia="Times New Roman"/>
          <w:szCs w:val="24"/>
        </w:rPr>
        <w:t>,</w:t>
      </w:r>
      <w:r w:rsidRPr="00742215">
        <w:rPr>
          <w:rFonts w:eastAsia="Times New Roman"/>
          <w:szCs w:val="24"/>
        </w:rPr>
        <w:t xml:space="preserve"> τον κ</w:t>
      </w:r>
      <w:r>
        <w:rPr>
          <w:rFonts w:eastAsia="Times New Roman"/>
          <w:szCs w:val="24"/>
        </w:rPr>
        <w:t>.</w:t>
      </w:r>
      <w:r w:rsidRPr="00742215">
        <w:rPr>
          <w:rFonts w:eastAsia="Times New Roman"/>
          <w:szCs w:val="24"/>
        </w:rPr>
        <w:t xml:space="preserve"> Παππά</w:t>
      </w:r>
      <w:r>
        <w:rPr>
          <w:rFonts w:eastAsia="Times New Roman"/>
          <w:szCs w:val="24"/>
        </w:rPr>
        <w:t>, αν</w:t>
      </w:r>
      <w:r w:rsidRPr="00742215">
        <w:rPr>
          <w:rFonts w:eastAsia="Times New Roman"/>
          <w:szCs w:val="24"/>
        </w:rPr>
        <w:t xml:space="preserve"> ήταν παρών</w:t>
      </w:r>
      <w:r>
        <w:rPr>
          <w:rFonts w:eastAsia="Times New Roman"/>
          <w:szCs w:val="24"/>
        </w:rPr>
        <w:t>,</w:t>
      </w:r>
      <w:r w:rsidRPr="00742215">
        <w:rPr>
          <w:rFonts w:eastAsia="Times New Roman"/>
          <w:szCs w:val="24"/>
        </w:rPr>
        <w:t xml:space="preserve"> ποιος είναι πραγματικά ο λόγος να τοποθετούνται δημοσιογράφοι σε </w:t>
      </w:r>
      <w:r>
        <w:rPr>
          <w:rFonts w:eastAsia="Times New Roman"/>
          <w:szCs w:val="24"/>
        </w:rPr>
        <w:t>γρ</w:t>
      </w:r>
      <w:r w:rsidRPr="00742215">
        <w:rPr>
          <w:rFonts w:eastAsia="Times New Roman"/>
          <w:szCs w:val="24"/>
        </w:rPr>
        <w:t xml:space="preserve">αφεία </w:t>
      </w:r>
      <w:r>
        <w:rPr>
          <w:rFonts w:eastAsia="Times New Roman"/>
          <w:szCs w:val="24"/>
        </w:rPr>
        <w:t>Τύπου του εξωτερικού, α</w:t>
      </w:r>
      <w:r w:rsidRPr="00742215">
        <w:rPr>
          <w:rFonts w:eastAsia="Times New Roman"/>
          <w:szCs w:val="24"/>
        </w:rPr>
        <w:t>πό τη στιγμή που υπάρχει ο εξ</w:t>
      </w:r>
      <w:r>
        <w:rPr>
          <w:rFonts w:eastAsia="Times New Roman"/>
          <w:szCs w:val="24"/>
        </w:rPr>
        <w:t>ειδικευμένος κλάδος συμβούλων</w:t>
      </w:r>
      <w:r w:rsidRPr="00742215">
        <w:rPr>
          <w:rFonts w:eastAsia="Times New Roman"/>
          <w:szCs w:val="24"/>
        </w:rPr>
        <w:t xml:space="preserve"> κ</w:t>
      </w:r>
      <w:r w:rsidRPr="00742215">
        <w:rPr>
          <w:rFonts w:eastAsia="Times New Roman"/>
          <w:szCs w:val="24"/>
        </w:rPr>
        <w:t>αι γραμματέων επικοινωνίας</w:t>
      </w:r>
      <w:r>
        <w:rPr>
          <w:rFonts w:eastAsia="Times New Roman"/>
          <w:szCs w:val="24"/>
        </w:rPr>
        <w:t>,</w:t>
      </w:r>
      <w:r w:rsidRPr="00742215">
        <w:rPr>
          <w:rFonts w:eastAsia="Times New Roman"/>
          <w:szCs w:val="24"/>
        </w:rPr>
        <w:t xml:space="preserve"> οι οποίοι είναι απόφοιτοι της </w:t>
      </w:r>
      <w:r>
        <w:rPr>
          <w:rFonts w:eastAsia="Times New Roman"/>
          <w:szCs w:val="24"/>
        </w:rPr>
        <w:t>Ε</w:t>
      </w:r>
      <w:r w:rsidRPr="00742215">
        <w:rPr>
          <w:rFonts w:eastAsia="Times New Roman"/>
          <w:szCs w:val="24"/>
        </w:rPr>
        <w:t xml:space="preserve">θνικής Σχολής </w:t>
      </w:r>
      <w:r>
        <w:rPr>
          <w:rFonts w:eastAsia="Times New Roman"/>
          <w:szCs w:val="24"/>
        </w:rPr>
        <w:t>Δημόσιας Δ</w:t>
      </w:r>
      <w:r w:rsidRPr="00742215">
        <w:rPr>
          <w:rFonts w:eastAsia="Times New Roman"/>
          <w:szCs w:val="24"/>
        </w:rPr>
        <w:t>ιοίκησης</w:t>
      </w:r>
      <w:r>
        <w:rPr>
          <w:rFonts w:eastAsia="Times New Roman"/>
          <w:szCs w:val="24"/>
        </w:rPr>
        <w:t>,</w:t>
      </w:r>
      <w:r w:rsidRPr="00742215">
        <w:rPr>
          <w:rFonts w:eastAsia="Times New Roman"/>
          <w:szCs w:val="24"/>
        </w:rPr>
        <w:t xml:space="preserve"> ομιλεί ο καθένας τρεις με τέσσερις ξένες γλώσσες και είναι κάτοχοι μεταπτυχιακών τίτλων και μάλιστα έχουν πείρα και στη δημόσια διπλωματία</w:t>
      </w:r>
      <w:r>
        <w:rPr>
          <w:rFonts w:eastAsia="Times New Roman"/>
          <w:szCs w:val="24"/>
        </w:rPr>
        <w:t>;</w:t>
      </w:r>
      <w:r w:rsidRPr="00742215">
        <w:rPr>
          <w:rFonts w:eastAsia="Times New Roman"/>
          <w:szCs w:val="24"/>
        </w:rPr>
        <w:t xml:space="preserve"> </w:t>
      </w:r>
    </w:p>
    <w:p w14:paraId="2D05F7FC" w14:textId="77777777" w:rsidR="00237587" w:rsidRDefault="00AE0D0F">
      <w:pPr>
        <w:spacing w:after="0" w:line="600" w:lineRule="auto"/>
        <w:ind w:firstLine="720"/>
        <w:jc w:val="both"/>
        <w:rPr>
          <w:rFonts w:eastAsia="Times New Roman"/>
          <w:szCs w:val="24"/>
        </w:rPr>
      </w:pPr>
      <w:r w:rsidRPr="00742215">
        <w:rPr>
          <w:rFonts w:eastAsia="Times New Roman"/>
          <w:szCs w:val="24"/>
        </w:rPr>
        <w:t xml:space="preserve">Αν πραγματικά </w:t>
      </w:r>
      <w:r>
        <w:rPr>
          <w:rFonts w:eastAsia="Times New Roman"/>
          <w:szCs w:val="24"/>
        </w:rPr>
        <w:t>ο κύριος</w:t>
      </w:r>
      <w:r>
        <w:rPr>
          <w:rFonts w:eastAsia="Times New Roman"/>
          <w:szCs w:val="24"/>
        </w:rPr>
        <w:t xml:space="preserve"> Υπουργός, ο κ.</w:t>
      </w:r>
      <w:r w:rsidRPr="00742215">
        <w:rPr>
          <w:rFonts w:eastAsia="Times New Roman"/>
          <w:szCs w:val="24"/>
        </w:rPr>
        <w:t xml:space="preserve"> Παππάς</w:t>
      </w:r>
      <w:r>
        <w:rPr>
          <w:rFonts w:eastAsia="Times New Roman"/>
          <w:szCs w:val="24"/>
        </w:rPr>
        <w:t>,</w:t>
      </w:r>
      <w:r w:rsidRPr="00742215">
        <w:rPr>
          <w:rFonts w:eastAsia="Times New Roman"/>
          <w:szCs w:val="24"/>
        </w:rPr>
        <w:t xml:space="preserve"> ήθελε να ενισχύσει το στελεχιακό δυναμικό των </w:t>
      </w:r>
      <w:r>
        <w:rPr>
          <w:rFonts w:eastAsia="Times New Roman"/>
          <w:szCs w:val="24"/>
        </w:rPr>
        <w:t>γ</w:t>
      </w:r>
      <w:r w:rsidRPr="00742215">
        <w:rPr>
          <w:rFonts w:eastAsia="Times New Roman"/>
          <w:szCs w:val="24"/>
        </w:rPr>
        <w:t xml:space="preserve">ραφείων </w:t>
      </w:r>
      <w:r>
        <w:rPr>
          <w:rFonts w:eastAsia="Times New Roman"/>
          <w:szCs w:val="24"/>
        </w:rPr>
        <w:t>Τ</w:t>
      </w:r>
      <w:r w:rsidRPr="00742215">
        <w:rPr>
          <w:rFonts w:eastAsia="Times New Roman"/>
          <w:szCs w:val="24"/>
        </w:rPr>
        <w:t>ύπου του εξωτερικού</w:t>
      </w:r>
      <w:r>
        <w:rPr>
          <w:rFonts w:eastAsia="Times New Roman"/>
          <w:szCs w:val="24"/>
        </w:rPr>
        <w:t>,</w:t>
      </w:r>
      <w:r w:rsidRPr="00742215">
        <w:rPr>
          <w:rFonts w:eastAsia="Times New Roman"/>
          <w:szCs w:val="24"/>
        </w:rPr>
        <w:t xml:space="preserve"> ας μας απαντήσει γιατί το 2015 έκλεισε </w:t>
      </w:r>
      <w:r>
        <w:rPr>
          <w:rFonts w:eastAsia="Times New Roman"/>
          <w:szCs w:val="24"/>
        </w:rPr>
        <w:t>δέκα</w:t>
      </w:r>
      <w:r w:rsidRPr="00742215">
        <w:rPr>
          <w:rFonts w:eastAsia="Times New Roman"/>
          <w:szCs w:val="24"/>
        </w:rPr>
        <w:t xml:space="preserve"> πολύ σημαντικά </w:t>
      </w:r>
      <w:r>
        <w:rPr>
          <w:rFonts w:eastAsia="Times New Roman"/>
          <w:szCs w:val="24"/>
        </w:rPr>
        <w:t>γ</w:t>
      </w:r>
      <w:r w:rsidRPr="00742215">
        <w:rPr>
          <w:rFonts w:eastAsia="Times New Roman"/>
          <w:szCs w:val="24"/>
        </w:rPr>
        <w:t xml:space="preserve">ραφεία </w:t>
      </w:r>
      <w:r>
        <w:rPr>
          <w:rFonts w:eastAsia="Times New Roman"/>
          <w:szCs w:val="24"/>
        </w:rPr>
        <w:t>Τ</w:t>
      </w:r>
      <w:r w:rsidRPr="00742215">
        <w:rPr>
          <w:rFonts w:eastAsia="Times New Roman"/>
          <w:szCs w:val="24"/>
        </w:rPr>
        <w:t>ύπου στο εξωτερικό</w:t>
      </w:r>
      <w:r>
        <w:rPr>
          <w:rFonts w:eastAsia="Times New Roman"/>
          <w:szCs w:val="24"/>
        </w:rPr>
        <w:t>,</w:t>
      </w:r>
      <w:r w:rsidRPr="00742215">
        <w:rPr>
          <w:rFonts w:eastAsia="Times New Roman"/>
          <w:szCs w:val="24"/>
        </w:rPr>
        <w:t xml:space="preserve"> όπως αυτό στο Σίδνεϋ</w:t>
      </w:r>
      <w:r>
        <w:rPr>
          <w:rFonts w:eastAsia="Times New Roman"/>
          <w:szCs w:val="24"/>
        </w:rPr>
        <w:t>,</w:t>
      </w:r>
      <w:r w:rsidRPr="00742215">
        <w:rPr>
          <w:rFonts w:eastAsia="Times New Roman"/>
          <w:szCs w:val="24"/>
        </w:rPr>
        <w:t xml:space="preserve"> στην Οτάβα</w:t>
      </w:r>
      <w:r>
        <w:rPr>
          <w:rFonts w:eastAsia="Times New Roman"/>
          <w:szCs w:val="24"/>
        </w:rPr>
        <w:t xml:space="preserve"> και</w:t>
      </w:r>
      <w:r w:rsidRPr="00742215">
        <w:rPr>
          <w:rFonts w:eastAsia="Times New Roman"/>
          <w:szCs w:val="24"/>
        </w:rPr>
        <w:t xml:space="preserve"> στη Χάγη</w:t>
      </w:r>
      <w:r>
        <w:rPr>
          <w:rFonts w:eastAsia="Times New Roman"/>
          <w:szCs w:val="24"/>
        </w:rPr>
        <w:t>;</w:t>
      </w:r>
      <w:r w:rsidRPr="00742215">
        <w:rPr>
          <w:rFonts w:eastAsia="Times New Roman"/>
          <w:szCs w:val="24"/>
        </w:rPr>
        <w:t xml:space="preserve"> </w:t>
      </w:r>
      <w:r>
        <w:rPr>
          <w:rFonts w:eastAsia="Times New Roman"/>
          <w:szCs w:val="24"/>
        </w:rPr>
        <w:t>Σ</w:t>
      </w:r>
      <w:r w:rsidRPr="00742215">
        <w:rPr>
          <w:rFonts w:eastAsia="Times New Roman"/>
          <w:szCs w:val="24"/>
        </w:rPr>
        <w:t xml:space="preserve">τη Χάγη </w:t>
      </w:r>
      <w:r>
        <w:rPr>
          <w:rFonts w:eastAsia="Times New Roman"/>
          <w:szCs w:val="24"/>
        </w:rPr>
        <w:t>μάλιστα αυτ</w:t>
      </w:r>
      <w:r>
        <w:rPr>
          <w:rFonts w:eastAsia="Times New Roman"/>
          <w:szCs w:val="24"/>
        </w:rPr>
        <w:t xml:space="preserve">ό έγινε </w:t>
      </w:r>
      <w:r w:rsidRPr="00742215">
        <w:rPr>
          <w:rFonts w:eastAsia="Times New Roman"/>
          <w:szCs w:val="24"/>
        </w:rPr>
        <w:t xml:space="preserve">τέσσερις μήνες πριν την </w:t>
      </w:r>
      <w:r>
        <w:rPr>
          <w:rFonts w:eastAsia="Times New Roman"/>
          <w:szCs w:val="24"/>
        </w:rPr>
        <w:t>α</w:t>
      </w:r>
      <w:r w:rsidRPr="00742215">
        <w:rPr>
          <w:rFonts w:eastAsia="Times New Roman"/>
          <w:szCs w:val="24"/>
        </w:rPr>
        <w:t xml:space="preserve">νάληψη της </w:t>
      </w:r>
      <w:r>
        <w:rPr>
          <w:rFonts w:eastAsia="Times New Roman"/>
          <w:szCs w:val="24"/>
        </w:rPr>
        <w:t>Π</w:t>
      </w:r>
      <w:r w:rsidRPr="00742215">
        <w:rPr>
          <w:rFonts w:eastAsia="Times New Roman"/>
          <w:szCs w:val="24"/>
        </w:rPr>
        <w:t xml:space="preserve">ροεδρίας της Ευρωπαϊκής Ένωσης </w:t>
      </w:r>
      <w:r>
        <w:rPr>
          <w:rFonts w:eastAsia="Times New Roman"/>
          <w:szCs w:val="24"/>
        </w:rPr>
        <w:t>α</w:t>
      </w:r>
      <w:r w:rsidRPr="00742215">
        <w:rPr>
          <w:rFonts w:eastAsia="Times New Roman"/>
          <w:szCs w:val="24"/>
        </w:rPr>
        <w:t>πό πλευράς Ολλανδίας</w:t>
      </w:r>
      <w:r>
        <w:rPr>
          <w:rFonts w:eastAsia="Times New Roman"/>
          <w:szCs w:val="24"/>
        </w:rPr>
        <w:t xml:space="preserve">. </w:t>
      </w:r>
    </w:p>
    <w:p w14:paraId="2D05F7FD" w14:textId="77777777" w:rsidR="00237587" w:rsidRDefault="00AE0D0F">
      <w:pPr>
        <w:spacing w:after="0" w:line="600" w:lineRule="auto"/>
        <w:ind w:firstLine="720"/>
        <w:jc w:val="both"/>
        <w:rPr>
          <w:rFonts w:eastAsia="Times New Roman"/>
          <w:szCs w:val="24"/>
        </w:rPr>
      </w:pPr>
      <w:r>
        <w:rPr>
          <w:rFonts w:eastAsia="Times New Roman"/>
          <w:szCs w:val="24"/>
        </w:rPr>
        <w:lastRenderedPageBreak/>
        <w:t>Α</w:t>
      </w:r>
      <w:r w:rsidRPr="00742215">
        <w:rPr>
          <w:rFonts w:eastAsia="Times New Roman"/>
          <w:szCs w:val="24"/>
        </w:rPr>
        <w:t>ν πραγματικά ή</w:t>
      </w:r>
      <w:r>
        <w:rPr>
          <w:rFonts w:eastAsia="Times New Roman"/>
          <w:szCs w:val="24"/>
        </w:rPr>
        <w:t>θελε να ενισχύει ο κ.</w:t>
      </w:r>
      <w:r w:rsidRPr="00742215">
        <w:rPr>
          <w:rFonts w:eastAsia="Times New Roman"/>
          <w:szCs w:val="24"/>
        </w:rPr>
        <w:t xml:space="preserve"> Παππάς </w:t>
      </w:r>
      <w:r>
        <w:rPr>
          <w:rFonts w:eastAsia="Times New Roman"/>
          <w:szCs w:val="24"/>
        </w:rPr>
        <w:t xml:space="preserve">το στελεχιακό δυναμικό των </w:t>
      </w:r>
      <w:r>
        <w:rPr>
          <w:rFonts w:eastAsia="Times New Roman"/>
          <w:szCs w:val="24"/>
        </w:rPr>
        <w:t>γ</w:t>
      </w:r>
      <w:r w:rsidRPr="00742215">
        <w:rPr>
          <w:rFonts w:eastAsia="Times New Roman"/>
          <w:szCs w:val="24"/>
        </w:rPr>
        <w:t>ραφεί</w:t>
      </w:r>
      <w:r>
        <w:rPr>
          <w:rFonts w:eastAsia="Times New Roman"/>
          <w:szCs w:val="24"/>
        </w:rPr>
        <w:t>ων</w:t>
      </w:r>
      <w:r w:rsidRPr="00742215">
        <w:rPr>
          <w:rFonts w:eastAsia="Times New Roman"/>
          <w:szCs w:val="24"/>
        </w:rPr>
        <w:t xml:space="preserve"> </w:t>
      </w:r>
      <w:r>
        <w:rPr>
          <w:rFonts w:eastAsia="Times New Roman"/>
          <w:szCs w:val="24"/>
        </w:rPr>
        <w:t>Τ</w:t>
      </w:r>
      <w:r w:rsidRPr="00742215">
        <w:rPr>
          <w:rFonts w:eastAsia="Times New Roman"/>
          <w:szCs w:val="24"/>
        </w:rPr>
        <w:t>ύπου εξωτερικού</w:t>
      </w:r>
      <w:r>
        <w:rPr>
          <w:rFonts w:eastAsia="Times New Roman"/>
          <w:szCs w:val="24"/>
        </w:rPr>
        <w:t>, τ</w:t>
      </w:r>
      <w:r w:rsidRPr="00742215">
        <w:rPr>
          <w:rFonts w:eastAsia="Times New Roman"/>
          <w:szCs w:val="24"/>
        </w:rPr>
        <w:t xml:space="preserve">ότε γιατί έχει </w:t>
      </w:r>
      <w:r>
        <w:rPr>
          <w:rFonts w:eastAsia="Times New Roman"/>
          <w:szCs w:val="24"/>
        </w:rPr>
        <w:t xml:space="preserve">αποψιλώσει </w:t>
      </w:r>
      <w:r w:rsidRPr="00742215">
        <w:rPr>
          <w:rFonts w:eastAsia="Times New Roman"/>
          <w:szCs w:val="24"/>
        </w:rPr>
        <w:t xml:space="preserve">τα εναπομείναντα </w:t>
      </w:r>
      <w:r>
        <w:rPr>
          <w:rFonts w:eastAsia="Times New Roman"/>
          <w:szCs w:val="24"/>
        </w:rPr>
        <w:t>είκοσι έξι</w:t>
      </w:r>
      <w:r w:rsidRPr="00742215">
        <w:rPr>
          <w:rFonts w:eastAsia="Times New Roman"/>
          <w:szCs w:val="24"/>
        </w:rPr>
        <w:t xml:space="preserve"> γρα</w:t>
      </w:r>
      <w:r w:rsidRPr="00742215">
        <w:rPr>
          <w:rFonts w:eastAsia="Times New Roman"/>
          <w:szCs w:val="24"/>
        </w:rPr>
        <w:t>φεία που υπολειτουργούν</w:t>
      </w:r>
      <w:r>
        <w:rPr>
          <w:rFonts w:eastAsia="Times New Roman"/>
          <w:szCs w:val="24"/>
        </w:rPr>
        <w:t>; Τέλος, α</w:t>
      </w:r>
      <w:r w:rsidRPr="00742215">
        <w:rPr>
          <w:rFonts w:eastAsia="Times New Roman"/>
          <w:szCs w:val="24"/>
        </w:rPr>
        <w:t xml:space="preserve">ν πραγματικά ήθελε να ενισχύσει όλα αυτά τα </w:t>
      </w:r>
      <w:r>
        <w:rPr>
          <w:rFonts w:eastAsia="Times New Roman"/>
          <w:szCs w:val="24"/>
        </w:rPr>
        <w:t>γ</w:t>
      </w:r>
      <w:r w:rsidRPr="00742215">
        <w:rPr>
          <w:rFonts w:eastAsia="Times New Roman"/>
          <w:szCs w:val="24"/>
        </w:rPr>
        <w:t>ραφεία</w:t>
      </w:r>
      <w:r>
        <w:rPr>
          <w:rFonts w:eastAsia="Times New Roman"/>
          <w:szCs w:val="24"/>
        </w:rPr>
        <w:t>, τ</w:t>
      </w:r>
      <w:r w:rsidRPr="00742215">
        <w:rPr>
          <w:rFonts w:eastAsia="Times New Roman"/>
          <w:szCs w:val="24"/>
        </w:rPr>
        <w:t xml:space="preserve">ότε γιατί δεν </w:t>
      </w:r>
      <w:r>
        <w:rPr>
          <w:rFonts w:eastAsia="Times New Roman"/>
          <w:szCs w:val="24"/>
        </w:rPr>
        <w:t>έκανε -προσέξτε, κυρίες και κύριοι συνάδελφοι-</w:t>
      </w:r>
      <w:r w:rsidRPr="00742215">
        <w:rPr>
          <w:rFonts w:eastAsia="Times New Roman"/>
          <w:szCs w:val="24"/>
        </w:rPr>
        <w:t xml:space="preserve"> ούτε μία τοποθέτηση σε </w:t>
      </w:r>
      <w:r>
        <w:rPr>
          <w:rFonts w:eastAsia="Times New Roman"/>
          <w:szCs w:val="24"/>
        </w:rPr>
        <w:t>γ</w:t>
      </w:r>
      <w:r w:rsidRPr="00742215">
        <w:rPr>
          <w:rFonts w:eastAsia="Times New Roman"/>
          <w:szCs w:val="24"/>
        </w:rPr>
        <w:t>ραφείο Τύπου του εξωτερικού το 2018</w:t>
      </w:r>
      <w:r>
        <w:rPr>
          <w:rFonts w:eastAsia="Times New Roman"/>
          <w:szCs w:val="24"/>
        </w:rPr>
        <w:t>,</w:t>
      </w:r>
      <w:r w:rsidRPr="00742215">
        <w:rPr>
          <w:rFonts w:eastAsia="Times New Roman"/>
          <w:szCs w:val="24"/>
        </w:rPr>
        <w:t xml:space="preserve"> παραβιάζοντας μάλιστα το</w:t>
      </w:r>
      <w:r>
        <w:rPr>
          <w:rFonts w:eastAsia="Times New Roman"/>
          <w:szCs w:val="24"/>
        </w:rPr>
        <w:t xml:space="preserve">ν ν.4339/15 που ο </w:t>
      </w:r>
      <w:r w:rsidRPr="00742215">
        <w:rPr>
          <w:rFonts w:eastAsia="Times New Roman"/>
          <w:szCs w:val="24"/>
        </w:rPr>
        <w:t>ίδιος</w:t>
      </w:r>
      <w:r w:rsidRPr="00742215">
        <w:rPr>
          <w:rFonts w:eastAsia="Times New Roman"/>
          <w:szCs w:val="24"/>
        </w:rPr>
        <w:t xml:space="preserve"> είχε δημιουργήσει</w:t>
      </w:r>
      <w:r>
        <w:rPr>
          <w:rFonts w:eastAsia="Times New Roman"/>
          <w:szCs w:val="24"/>
        </w:rPr>
        <w:t>;</w:t>
      </w:r>
    </w:p>
    <w:p w14:paraId="2D05F7FE" w14:textId="77777777" w:rsidR="00237587" w:rsidRDefault="00AE0D0F">
      <w:pPr>
        <w:spacing w:after="0" w:line="600" w:lineRule="auto"/>
        <w:ind w:firstLine="720"/>
        <w:jc w:val="both"/>
        <w:rPr>
          <w:rFonts w:eastAsia="Times New Roman"/>
          <w:szCs w:val="24"/>
        </w:rPr>
      </w:pPr>
      <w:r>
        <w:rPr>
          <w:rFonts w:eastAsia="Times New Roman"/>
          <w:szCs w:val="24"/>
        </w:rPr>
        <w:t xml:space="preserve">Βεβαίως, και κλείνω </w:t>
      </w:r>
      <w:r>
        <w:rPr>
          <w:rFonts w:eastAsia="Times New Roman"/>
          <w:szCs w:val="24"/>
        </w:rPr>
        <w:t xml:space="preserve">μ’ </w:t>
      </w:r>
      <w:r>
        <w:rPr>
          <w:rFonts w:eastAsia="Times New Roman"/>
          <w:szCs w:val="24"/>
        </w:rPr>
        <w:t>αυτό,</w:t>
      </w:r>
      <w:r w:rsidRPr="00742215">
        <w:rPr>
          <w:rFonts w:eastAsia="Times New Roman"/>
          <w:szCs w:val="24"/>
        </w:rPr>
        <w:t xml:space="preserve"> η απάντηση βρίσκεται στη σημερινή τροπολογία</w:t>
      </w:r>
      <w:r>
        <w:rPr>
          <w:rFonts w:eastAsia="Times New Roman"/>
          <w:szCs w:val="24"/>
        </w:rPr>
        <w:t>. Γ</w:t>
      </w:r>
      <w:r w:rsidRPr="00742215">
        <w:rPr>
          <w:rFonts w:eastAsia="Times New Roman"/>
          <w:szCs w:val="24"/>
        </w:rPr>
        <w:t xml:space="preserve">ια να μπορεί να βολεύει κατά το δοκούν </w:t>
      </w:r>
      <w:r>
        <w:rPr>
          <w:rFonts w:eastAsia="Times New Roman"/>
          <w:szCs w:val="24"/>
        </w:rPr>
        <w:t>ημετέρους σε κρίσιμες</w:t>
      </w:r>
      <w:r w:rsidRPr="00742215">
        <w:rPr>
          <w:rFonts w:eastAsia="Times New Roman"/>
          <w:szCs w:val="24"/>
        </w:rPr>
        <w:t xml:space="preserve"> υπηρεσίες για </w:t>
      </w:r>
      <w:r>
        <w:rPr>
          <w:rFonts w:eastAsia="Times New Roman"/>
          <w:szCs w:val="24"/>
        </w:rPr>
        <w:t>τη χώρα στο εξωτερικό,</w:t>
      </w:r>
      <w:r w:rsidRPr="00742215">
        <w:rPr>
          <w:rFonts w:eastAsia="Times New Roman"/>
          <w:szCs w:val="24"/>
        </w:rPr>
        <w:t xml:space="preserve"> ημέτεροι οι οποίοι θα απολαμβάνουν διπλωματικό καθεστώς</w:t>
      </w:r>
      <w:r>
        <w:rPr>
          <w:rFonts w:eastAsia="Times New Roman"/>
          <w:szCs w:val="24"/>
        </w:rPr>
        <w:t>,</w:t>
      </w:r>
      <w:r w:rsidRPr="00742215">
        <w:rPr>
          <w:rFonts w:eastAsia="Times New Roman"/>
          <w:szCs w:val="24"/>
        </w:rPr>
        <w:t xml:space="preserve"> με ό</w:t>
      </w:r>
      <w:r>
        <w:rPr>
          <w:rFonts w:eastAsia="Times New Roman"/>
          <w:szCs w:val="24"/>
        </w:rPr>
        <w:t>,</w:t>
      </w:r>
      <w:r w:rsidRPr="00742215">
        <w:rPr>
          <w:rFonts w:eastAsia="Times New Roman"/>
          <w:szCs w:val="24"/>
        </w:rPr>
        <w:t>τι αυτό συνεπάγεται</w:t>
      </w:r>
      <w:r>
        <w:rPr>
          <w:rFonts w:eastAsia="Times New Roman"/>
          <w:szCs w:val="24"/>
        </w:rPr>
        <w:t>,</w:t>
      </w:r>
      <w:r w:rsidRPr="00742215">
        <w:rPr>
          <w:rFonts w:eastAsia="Times New Roman"/>
          <w:szCs w:val="24"/>
        </w:rPr>
        <w:t xml:space="preserve"> κάτι που βέβαια δεν </w:t>
      </w:r>
      <w:r>
        <w:rPr>
          <w:rFonts w:eastAsia="Times New Roman"/>
          <w:szCs w:val="24"/>
        </w:rPr>
        <w:t>συμβαίνει σε</w:t>
      </w:r>
      <w:r w:rsidRPr="00742215">
        <w:rPr>
          <w:rFonts w:eastAsia="Times New Roman"/>
          <w:szCs w:val="24"/>
        </w:rPr>
        <w:t xml:space="preserve"> κα</w:t>
      </w:r>
      <w:r>
        <w:rPr>
          <w:rFonts w:eastAsia="Times New Roman"/>
          <w:szCs w:val="24"/>
        </w:rPr>
        <w:t>μ</w:t>
      </w:r>
      <w:r w:rsidRPr="00742215">
        <w:rPr>
          <w:rFonts w:eastAsia="Times New Roman"/>
          <w:szCs w:val="24"/>
        </w:rPr>
        <w:t xml:space="preserve">μία άλλη ανεπτυγμένη χώρα της </w:t>
      </w:r>
      <w:r>
        <w:rPr>
          <w:rFonts w:eastAsia="Times New Roman"/>
          <w:szCs w:val="24"/>
        </w:rPr>
        <w:t>Ε</w:t>
      </w:r>
      <w:r w:rsidRPr="00742215">
        <w:rPr>
          <w:rFonts w:eastAsia="Times New Roman"/>
          <w:szCs w:val="24"/>
        </w:rPr>
        <w:t xml:space="preserve">υρωπαϊκής </w:t>
      </w:r>
      <w:r>
        <w:rPr>
          <w:rFonts w:eastAsia="Times New Roman"/>
          <w:szCs w:val="24"/>
        </w:rPr>
        <w:t>Ένωσης. Γ</w:t>
      </w:r>
      <w:r w:rsidRPr="00742215">
        <w:rPr>
          <w:rFonts w:eastAsia="Times New Roman"/>
          <w:szCs w:val="24"/>
        </w:rPr>
        <w:t>ια αυτό το λόγο</w:t>
      </w:r>
      <w:r>
        <w:rPr>
          <w:rFonts w:eastAsia="Times New Roman"/>
          <w:szCs w:val="24"/>
        </w:rPr>
        <w:t>,</w:t>
      </w:r>
      <w:r w:rsidRPr="00742215">
        <w:rPr>
          <w:rFonts w:eastAsia="Times New Roman"/>
          <w:szCs w:val="24"/>
        </w:rPr>
        <w:t xml:space="preserve"> </w:t>
      </w:r>
      <w:r>
        <w:rPr>
          <w:rFonts w:eastAsia="Times New Roman"/>
          <w:szCs w:val="24"/>
        </w:rPr>
        <w:t>τ</w:t>
      </w:r>
      <w:r w:rsidRPr="00742215">
        <w:rPr>
          <w:rFonts w:eastAsia="Times New Roman"/>
          <w:szCs w:val="24"/>
        </w:rPr>
        <w:t xml:space="preserve">η συγκεκριμένη </w:t>
      </w:r>
      <w:r>
        <w:rPr>
          <w:rFonts w:eastAsia="Times New Roman"/>
          <w:szCs w:val="24"/>
        </w:rPr>
        <w:t>τροπολογία εμείς την καταψηφίζουμε.</w:t>
      </w:r>
    </w:p>
    <w:p w14:paraId="2D05F7FF" w14:textId="77777777" w:rsidR="00237587" w:rsidRDefault="00AE0D0F">
      <w:pPr>
        <w:spacing w:after="0" w:line="600" w:lineRule="auto"/>
        <w:ind w:firstLine="720"/>
        <w:jc w:val="both"/>
        <w:rPr>
          <w:rFonts w:eastAsia="Times New Roman"/>
          <w:szCs w:val="24"/>
        </w:rPr>
      </w:pPr>
      <w:r>
        <w:rPr>
          <w:rFonts w:eastAsia="Times New Roman"/>
          <w:szCs w:val="24"/>
        </w:rPr>
        <w:t>Ε</w:t>
      </w:r>
      <w:r w:rsidRPr="00742215">
        <w:rPr>
          <w:rFonts w:eastAsia="Times New Roman"/>
          <w:szCs w:val="24"/>
        </w:rPr>
        <w:t>υχαριστώ πολύ</w:t>
      </w:r>
      <w:r>
        <w:rPr>
          <w:rFonts w:eastAsia="Times New Roman"/>
          <w:szCs w:val="24"/>
        </w:rPr>
        <w:t>.</w:t>
      </w:r>
    </w:p>
    <w:p w14:paraId="2D05F800" w14:textId="77777777" w:rsidR="00237587" w:rsidRDefault="00AE0D0F">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sidRPr="00742215">
        <w:rPr>
          <w:rFonts w:eastAsia="Times New Roman"/>
          <w:szCs w:val="24"/>
        </w:rPr>
        <w:t>Ευχαριστ</w:t>
      </w:r>
      <w:r>
        <w:rPr>
          <w:rFonts w:eastAsia="Times New Roman"/>
          <w:szCs w:val="24"/>
        </w:rPr>
        <w:t>ούμε τον κ.</w:t>
      </w:r>
      <w:r w:rsidRPr="00742215">
        <w:rPr>
          <w:rFonts w:eastAsia="Times New Roman"/>
          <w:szCs w:val="24"/>
        </w:rPr>
        <w:t xml:space="preserve"> Κεφαλογιάννη</w:t>
      </w:r>
      <w:r>
        <w:rPr>
          <w:rFonts w:eastAsia="Times New Roman"/>
          <w:szCs w:val="24"/>
        </w:rPr>
        <w:t>.</w:t>
      </w:r>
    </w:p>
    <w:p w14:paraId="2D05F801" w14:textId="77777777" w:rsidR="00237587" w:rsidRDefault="00AE0D0F">
      <w:pPr>
        <w:spacing w:after="0" w:line="600" w:lineRule="auto"/>
        <w:ind w:firstLine="720"/>
        <w:jc w:val="both"/>
        <w:rPr>
          <w:rFonts w:eastAsia="Times New Roman"/>
          <w:szCs w:val="24"/>
        </w:rPr>
      </w:pPr>
      <w:r>
        <w:rPr>
          <w:rFonts w:eastAsia="Times New Roman"/>
          <w:szCs w:val="24"/>
        </w:rPr>
        <w:lastRenderedPageBreak/>
        <w:t>Κ</w:t>
      </w:r>
      <w:r w:rsidRPr="00742215">
        <w:rPr>
          <w:rFonts w:eastAsia="Times New Roman"/>
          <w:szCs w:val="24"/>
        </w:rPr>
        <w:t>υρίες και κύριοι συνάδελφοι</w:t>
      </w:r>
      <w:r>
        <w:rPr>
          <w:rFonts w:eastAsia="Times New Roman"/>
          <w:szCs w:val="24"/>
        </w:rPr>
        <w:t>,</w:t>
      </w:r>
      <w:r w:rsidRPr="00742215">
        <w:rPr>
          <w:rFonts w:eastAsia="Times New Roman"/>
          <w:szCs w:val="24"/>
        </w:rPr>
        <w:t xml:space="preserve"> γίνεται γνωστό στο </w:t>
      </w:r>
      <w:r>
        <w:rPr>
          <w:rFonts w:eastAsia="Times New Roman"/>
          <w:szCs w:val="24"/>
        </w:rPr>
        <w:t>Σ</w:t>
      </w:r>
      <w:r w:rsidRPr="00742215">
        <w:rPr>
          <w:rFonts w:eastAsia="Times New Roman"/>
          <w:szCs w:val="24"/>
        </w:rPr>
        <w:t xml:space="preserve">ώμα ότι </w:t>
      </w:r>
      <w:r>
        <w:rPr>
          <w:rFonts w:eastAsia="Times New Roman"/>
          <w:szCs w:val="24"/>
        </w:rPr>
        <w:t xml:space="preserve">τη συνεδρίασή μας παρακολουθούν </w:t>
      </w:r>
      <w:r w:rsidRPr="00742215">
        <w:rPr>
          <w:rFonts w:eastAsia="Times New Roman"/>
          <w:szCs w:val="24"/>
        </w:rPr>
        <w:t xml:space="preserve">από τα </w:t>
      </w:r>
      <w:r>
        <w:rPr>
          <w:rFonts w:eastAsia="Times New Roman"/>
          <w:szCs w:val="24"/>
        </w:rPr>
        <w:t>άνω δυτικά</w:t>
      </w:r>
      <w:r w:rsidRPr="00742215">
        <w:rPr>
          <w:rFonts w:eastAsia="Times New Roman"/>
          <w:szCs w:val="24"/>
        </w:rPr>
        <w:t xml:space="preserve"> θεωρία</w:t>
      </w:r>
      <w:r>
        <w:rPr>
          <w:rFonts w:eastAsia="Times New Roman"/>
          <w:szCs w:val="24"/>
        </w:rPr>
        <w:t>,</w:t>
      </w:r>
      <w:r w:rsidRPr="00742215">
        <w:rPr>
          <w:rFonts w:eastAsia="Times New Roman"/>
          <w:szCs w:val="24"/>
        </w:rPr>
        <w:t xml:space="preserve"> αφού </w:t>
      </w:r>
      <w:r>
        <w:rPr>
          <w:rFonts w:eastAsia="Times New Roman"/>
          <w:szCs w:val="24"/>
        </w:rPr>
        <w:t xml:space="preserve">προηγουμένως </w:t>
      </w:r>
      <w:r w:rsidRPr="00742215">
        <w:rPr>
          <w:rFonts w:eastAsia="Times New Roman"/>
          <w:szCs w:val="24"/>
        </w:rPr>
        <w:t>ενημερώθηκαν για την ιστορία του κτ</w:t>
      </w:r>
      <w:r>
        <w:rPr>
          <w:rFonts w:eastAsia="Times New Roman"/>
          <w:szCs w:val="24"/>
        </w:rPr>
        <w:t>η</w:t>
      </w:r>
      <w:r w:rsidRPr="00742215">
        <w:rPr>
          <w:rFonts w:eastAsia="Times New Roman"/>
          <w:szCs w:val="24"/>
        </w:rPr>
        <w:t xml:space="preserve">ρίου και τον τρόπο οργάνωσης και λειτουργίας της </w:t>
      </w:r>
      <w:r>
        <w:rPr>
          <w:rFonts w:eastAsia="Times New Roman"/>
          <w:szCs w:val="24"/>
        </w:rPr>
        <w:t>Β</w:t>
      </w:r>
      <w:r w:rsidRPr="00742215">
        <w:rPr>
          <w:rFonts w:eastAsia="Times New Roman"/>
          <w:szCs w:val="24"/>
        </w:rPr>
        <w:t xml:space="preserve">ουλής και ξεναγήθηκαν στην έκθεση </w:t>
      </w:r>
      <w:r w:rsidRPr="00742215">
        <w:rPr>
          <w:rFonts w:eastAsia="Times New Roman"/>
          <w:szCs w:val="24"/>
        </w:rPr>
        <w:t xml:space="preserve">της αίθουσας </w:t>
      </w:r>
      <w:r>
        <w:rPr>
          <w:rFonts w:eastAsia="Times New Roman"/>
          <w:szCs w:val="24"/>
        </w:rPr>
        <w:t>«</w:t>
      </w:r>
      <w:r w:rsidRPr="00742215">
        <w:rPr>
          <w:rFonts w:eastAsia="Times New Roman"/>
          <w:szCs w:val="24"/>
        </w:rPr>
        <w:t>ΕΛΕΥΘΕΡΙΟΣ ΒΕΝΙΖΕΛΟΣ</w:t>
      </w:r>
      <w:r>
        <w:rPr>
          <w:rFonts w:eastAsia="Times New Roman"/>
          <w:szCs w:val="24"/>
        </w:rPr>
        <w:t>», σαράντα οκτώ</w:t>
      </w:r>
      <w:r w:rsidRPr="00742215">
        <w:rPr>
          <w:rFonts w:eastAsia="Times New Roman"/>
          <w:szCs w:val="24"/>
        </w:rPr>
        <w:t xml:space="preserve"> μαθήτριες και μαθητές και </w:t>
      </w:r>
      <w:r>
        <w:rPr>
          <w:rFonts w:eastAsia="Times New Roman"/>
          <w:szCs w:val="24"/>
        </w:rPr>
        <w:t>τρεις</w:t>
      </w:r>
      <w:r w:rsidRPr="00742215">
        <w:rPr>
          <w:rFonts w:eastAsia="Times New Roman"/>
          <w:szCs w:val="24"/>
        </w:rPr>
        <w:t xml:space="preserve"> συνοδοί εκπαιδευτικοί από το </w:t>
      </w:r>
      <w:r>
        <w:rPr>
          <w:rFonts w:eastAsia="Times New Roman"/>
          <w:szCs w:val="24"/>
        </w:rPr>
        <w:t>Γ</w:t>
      </w:r>
      <w:r w:rsidRPr="00742215">
        <w:rPr>
          <w:rFonts w:eastAsia="Times New Roman"/>
          <w:szCs w:val="24"/>
        </w:rPr>
        <w:t>υμνάσιο Νέας Σελεύκειας Θεσπρωτία</w:t>
      </w:r>
      <w:r>
        <w:rPr>
          <w:rFonts w:eastAsia="Times New Roman"/>
          <w:szCs w:val="24"/>
        </w:rPr>
        <w:t>ς.</w:t>
      </w:r>
    </w:p>
    <w:p w14:paraId="2D05F802" w14:textId="77777777" w:rsidR="00237587" w:rsidRDefault="00AE0D0F">
      <w:pPr>
        <w:spacing w:after="0" w:line="600" w:lineRule="auto"/>
        <w:ind w:firstLine="720"/>
        <w:jc w:val="both"/>
        <w:rPr>
          <w:rFonts w:eastAsia="Times New Roman"/>
          <w:szCs w:val="24"/>
        </w:rPr>
      </w:pPr>
      <w:r>
        <w:rPr>
          <w:rFonts w:eastAsia="Times New Roman"/>
          <w:szCs w:val="24"/>
        </w:rPr>
        <w:t>Η Βουλή σάς καλ</w:t>
      </w:r>
      <w:r w:rsidRPr="00742215">
        <w:rPr>
          <w:rFonts w:eastAsia="Times New Roman"/>
          <w:szCs w:val="24"/>
        </w:rPr>
        <w:t>ωσορίζει</w:t>
      </w:r>
      <w:r>
        <w:rPr>
          <w:rFonts w:eastAsia="Times New Roman"/>
          <w:szCs w:val="24"/>
        </w:rPr>
        <w:t>.</w:t>
      </w:r>
    </w:p>
    <w:p w14:paraId="2D05F803" w14:textId="77777777" w:rsidR="00237587" w:rsidRDefault="00AE0D0F">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2D05F804" w14:textId="77777777" w:rsidR="00237587" w:rsidRDefault="00AE0D0F">
      <w:pPr>
        <w:spacing w:after="0" w:line="600" w:lineRule="auto"/>
        <w:ind w:firstLine="720"/>
        <w:jc w:val="both"/>
        <w:rPr>
          <w:rFonts w:eastAsia="Times New Roman"/>
          <w:szCs w:val="24"/>
        </w:rPr>
      </w:pPr>
      <w:r>
        <w:rPr>
          <w:rFonts w:eastAsia="Times New Roman"/>
          <w:szCs w:val="24"/>
        </w:rPr>
        <w:t>Κύριε Υπουργέ, έ</w:t>
      </w:r>
      <w:r w:rsidRPr="00742215">
        <w:rPr>
          <w:rFonts w:eastAsia="Times New Roman"/>
          <w:szCs w:val="24"/>
        </w:rPr>
        <w:t>χετε ζητήσει το</w:t>
      </w:r>
      <w:r>
        <w:rPr>
          <w:rFonts w:eastAsia="Times New Roman"/>
          <w:szCs w:val="24"/>
        </w:rPr>
        <w:t>ν</w:t>
      </w:r>
      <w:r w:rsidRPr="00742215">
        <w:rPr>
          <w:rFonts w:eastAsia="Times New Roman"/>
          <w:szCs w:val="24"/>
        </w:rPr>
        <w:t xml:space="preserve"> λόγο για </w:t>
      </w:r>
      <w:r>
        <w:rPr>
          <w:rFonts w:eastAsia="Times New Roman"/>
          <w:szCs w:val="24"/>
        </w:rPr>
        <w:t>τις</w:t>
      </w:r>
      <w:r w:rsidRPr="00742215">
        <w:rPr>
          <w:rFonts w:eastAsia="Times New Roman"/>
          <w:szCs w:val="24"/>
        </w:rPr>
        <w:t xml:space="preserve"> τροπολογίες</w:t>
      </w:r>
      <w:r>
        <w:rPr>
          <w:rFonts w:eastAsia="Times New Roman"/>
          <w:szCs w:val="24"/>
        </w:rPr>
        <w:t>. Α</w:t>
      </w:r>
      <w:r w:rsidRPr="00742215">
        <w:rPr>
          <w:rFonts w:eastAsia="Times New Roman"/>
          <w:szCs w:val="24"/>
        </w:rPr>
        <w:t>μέσως μετά</w:t>
      </w:r>
      <w:r>
        <w:rPr>
          <w:rFonts w:eastAsia="Times New Roman"/>
          <w:szCs w:val="24"/>
        </w:rPr>
        <w:t>, έχετε σειρά εσείς, κύριε Καββαδά.</w:t>
      </w:r>
    </w:p>
    <w:p w14:paraId="2D05F805" w14:textId="77777777" w:rsidR="00237587" w:rsidRDefault="00AE0D0F">
      <w:pPr>
        <w:spacing w:after="0" w:line="600" w:lineRule="auto"/>
        <w:ind w:firstLine="720"/>
        <w:jc w:val="both"/>
        <w:rPr>
          <w:rFonts w:eastAsia="Times New Roman"/>
          <w:szCs w:val="24"/>
        </w:rPr>
      </w:pPr>
      <w:r>
        <w:rPr>
          <w:rFonts w:eastAsia="Times New Roman"/>
          <w:szCs w:val="24"/>
        </w:rPr>
        <w:t xml:space="preserve">Ορίστε, κύριε Υπουργέ, έχετε τον λόγο. </w:t>
      </w:r>
    </w:p>
    <w:p w14:paraId="2D05F806" w14:textId="77777777" w:rsidR="00237587" w:rsidRDefault="00AE0D0F">
      <w:pPr>
        <w:spacing w:after="0" w:line="600" w:lineRule="auto"/>
        <w:ind w:firstLine="720"/>
        <w:jc w:val="both"/>
        <w:rPr>
          <w:rFonts w:eastAsia="Times New Roman"/>
          <w:szCs w:val="24"/>
        </w:rPr>
      </w:pPr>
      <w:r>
        <w:rPr>
          <w:rFonts w:eastAsia="Times New Roman"/>
          <w:b/>
          <w:szCs w:val="24"/>
        </w:rPr>
        <w:t xml:space="preserve">ΦΩΤΗΣ ΚΟΥΒΕΛΗΣ (Υπουργός Ναυτιλίας και Νησιωτικής Πολιτικής): </w:t>
      </w:r>
      <w:r>
        <w:rPr>
          <w:rFonts w:eastAsia="Times New Roman"/>
          <w:szCs w:val="24"/>
        </w:rPr>
        <w:t>Κ</w:t>
      </w:r>
      <w:r w:rsidRPr="00742215">
        <w:rPr>
          <w:rFonts w:eastAsia="Times New Roman"/>
          <w:szCs w:val="24"/>
        </w:rPr>
        <w:t>άνω δεκτές τις υπουργικές τροπολογίες</w:t>
      </w:r>
      <w:r>
        <w:rPr>
          <w:rFonts w:eastAsia="Times New Roman"/>
          <w:szCs w:val="24"/>
        </w:rPr>
        <w:t>,</w:t>
      </w:r>
      <w:r w:rsidRPr="00742215">
        <w:rPr>
          <w:rFonts w:eastAsia="Times New Roman"/>
          <w:szCs w:val="24"/>
        </w:rPr>
        <w:t xml:space="preserve"> αλλά αισθάνομαι την ανάγκη να αναφερ</w:t>
      </w:r>
      <w:r>
        <w:rPr>
          <w:rFonts w:eastAsia="Times New Roman"/>
          <w:szCs w:val="24"/>
        </w:rPr>
        <w:t xml:space="preserve">θώ </w:t>
      </w:r>
      <w:r>
        <w:rPr>
          <w:rFonts w:eastAsia="Times New Roman"/>
          <w:szCs w:val="24"/>
        </w:rPr>
        <w:t>σ</w:t>
      </w:r>
      <w:r>
        <w:rPr>
          <w:rFonts w:eastAsia="Times New Roman"/>
          <w:szCs w:val="24"/>
        </w:rPr>
        <w:t xml:space="preserve">’ </w:t>
      </w:r>
      <w:r>
        <w:rPr>
          <w:rFonts w:eastAsia="Times New Roman"/>
          <w:szCs w:val="24"/>
        </w:rPr>
        <w:t>αυτό που είπε ο απουσιάζω</w:t>
      </w:r>
      <w:r w:rsidRPr="00742215">
        <w:rPr>
          <w:rFonts w:eastAsia="Times New Roman"/>
          <w:szCs w:val="24"/>
        </w:rPr>
        <w:t>ν αυτή</w:t>
      </w:r>
      <w:r>
        <w:rPr>
          <w:rFonts w:eastAsia="Times New Roman"/>
          <w:szCs w:val="24"/>
        </w:rPr>
        <w:t>ν</w:t>
      </w:r>
      <w:r w:rsidRPr="00742215">
        <w:rPr>
          <w:rFonts w:eastAsia="Times New Roman"/>
          <w:szCs w:val="24"/>
        </w:rPr>
        <w:t xml:space="preserve"> τη στιγμή</w:t>
      </w:r>
      <w:r>
        <w:rPr>
          <w:rFonts w:eastAsia="Times New Roman"/>
          <w:szCs w:val="24"/>
        </w:rPr>
        <w:t xml:space="preserve"> </w:t>
      </w:r>
      <w:r w:rsidRPr="00742215">
        <w:rPr>
          <w:rFonts w:eastAsia="Times New Roman"/>
          <w:szCs w:val="24"/>
        </w:rPr>
        <w:t>κ</w:t>
      </w:r>
      <w:r>
        <w:rPr>
          <w:rFonts w:eastAsia="Times New Roman"/>
          <w:szCs w:val="24"/>
        </w:rPr>
        <w:t>.</w:t>
      </w:r>
      <w:r w:rsidRPr="00742215">
        <w:rPr>
          <w:rFonts w:eastAsia="Times New Roman"/>
          <w:szCs w:val="24"/>
        </w:rPr>
        <w:t xml:space="preserve"> Αθανασίου</w:t>
      </w:r>
      <w:r>
        <w:rPr>
          <w:rFonts w:eastAsia="Times New Roman"/>
          <w:szCs w:val="24"/>
        </w:rPr>
        <w:t>,</w:t>
      </w:r>
      <w:r w:rsidRPr="00742215">
        <w:rPr>
          <w:rFonts w:eastAsia="Times New Roman"/>
          <w:szCs w:val="24"/>
        </w:rPr>
        <w:t xml:space="preserve"> για την τροπολογία που αφορά στον ΕΟΜΜΕΧ</w:t>
      </w:r>
      <w:r>
        <w:rPr>
          <w:rFonts w:eastAsia="Times New Roman"/>
          <w:szCs w:val="24"/>
        </w:rPr>
        <w:t>.</w:t>
      </w:r>
    </w:p>
    <w:p w14:paraId="2D05F807" w14:textId="77777777" w:rsidR="00237587" w:rsidRDefault="00AE0D0F">
      <w:pPr>
        <w:spacing w:after="0" w:line="600" w:lineRule="auto"/>
        <w:ind w:firstLine="720"/>
        <w:jc w:val="both"/>
        <w:rPr>
          <w:rFonts w:eastAsia="Times New Roman"/>
          <w:szCs w:val="24"/>
        </w:rPr>
      </w:pPr>
      <w:r>
        <w:rPr>
          <w:rFonts w:eastAsia="Times New Roman"/>
          <w:szCs w:val="24"/>
        </w:rPr>
        <w:lastRenderedPageBreak/>
        <w:t>Τόσο στην αιτιολογική</w:t>
      </w:r>
      <w:r w:rsidRPr="00742215">
        <w:rPr>
          <w:rFonts w:eastAsia="Times New Roman"/>
          <w:szCs w:val="24"/>
        </w:rPr>
        <w:t xml:space="preserve"> έκθεση</w:t>
      </w:r>
      <w:r>
        <w:rPr>
          <w:rFonts w:eastAsia="Times New Roman"/>
          <w:szCs w:val="24"/>
        </w:rPr>
        <w:t>,</w:t>
      </w:r>
      <w:r w:rsidRPr="00742215">
        <w:rPr>
          <w:rFonts w:eastAsia="Times New Roman"/>
          <w:szCs w:val="24"/>
        </w:rPr>
        <w:t xml:space="preserve"> όσο και στο κείμενο νόμου </w:t>
      </w:r>
      <w:r>
        <w:rPr>
          <w:rFonts w:eastAsia="Times New Roman"/>
          <w:szCs w:val="24"/>
        </w:rPr>
        <w:t xml:space="preserve">λέγονται </w:t>
      </w:r>
      <w:r w:rsidRPr="00742215">
        <w:rPr>
          <w:rFonts w:eastAsia="Times New Roman"/>
          <w:szCs w:val="24"/>
        </w:rPr>
        <w:t xml:space="preserve">διαφορετικά πράγματα </w:t>
      </w:r>
      <w:r w:rsidRPr="00742215">
        <w:rPr>
          <w:rFonts w:eastAsia="Times New Roman"/>
          <w:szCs w:val="24"/>
        </w:rPr>
        <w:t>απ</w:t>
      </w:r>
      <w:r>
        <w:rPr>
          <w:rFonts w:eastAsia="Times New Roman"/>
          <w:szCs w:val="24"/>
        </w:rPr>
        <w:t>’</w:t>
      </w:r>
      <w:r w:rsidRPr="00742215">
        <w:rPr>
          <w:rFonts w:eastAsia="Times New Roman"/>
          <w:szCs w:val="24"/>
        </w:rPr>
        <w:t xml:space="preserve"> </w:t>
      </w:r>
      <w:r w:rsidRPr="00742215">
        <w:rPr>
          <w:rFonts w:eastAsia="Times New Roman"/>
          <w:szCs w:val="24"/>
        </w:rPr>
        <w:t>αυτά που επισήμανε ο κύριος συνάδελφος και αναφέρο</w:t>
      </w:r>
      <w:r>
        <w:rPr>
          <w:rFonts w:eastAsia="Times New Roman"/>
          <w:szCs w:val="24"/>
        </w:rPr>
        <w:t>μ</w:t>
      </w:r>
      <w:r w:rsidRPr="00742215">
        <w:rPr>
          <w:rFonts w:eastAsia="Times New Roman"/>
          <w:szCs w:val="24"/>
        </w:rPr>
        <w:t>αι</w:t>
      </w:r>
      <w:r>
        <w:rPr>
          <w:rFonts w:eastAsia="Times New Roman"/>
          <w:szCs w:val="24"/>
        </w:rPr>
        <w:t>. Υ</w:t>
      </w:r>
      <w:r w:rsidRPr="00742215">
        <w:rPr>
          <w:rFonts w:eastAsia="Times New Roman"/>
          <w:szCs w:val="24"/>
        </w:rPr>
        <w:t>πάρχει συ</w:t>
      </w:r>
      <w:r w:rsidRPr="00742215">
        <w:rPr>
          <w:rFonts w:eastAsia="Times New Roman"/>
          <w:szCs w:val="24"/>
        </w:rPr>
        <w:t>γκεκριμένη αιτιολογία</w:t>
      </w:r>
      <w:r>
        <w:rPr>
          <w:rFonts w:eastAsia="Times New Roman"/>
          <w:szCs w:val="24"/>
        </w:rPr>
        <w:t>: «…ε</w:t>
      </w:r>
      <w:r w:rsidRPr="00742215">
        <w:rPr>
          <w:rFonts w:eastAsia="Times New Roman"/>
          <w:szCs w:val="24"/>
        </w:rPr>
        <w:t>φόσον οι επιταγές έχουν εκδοθεί στο όνομα και για λογαριασμό των θυγατρικών εταιριών της ΕΟΜΜΕΧ Α</w:t>
      </w:r>
      <w:r>
        <w:rPr>
          <w:rFonts w:eastAsia="Times New Roman"/>
          <w:szCs w:val="24"/>
        </w:rPr>
        <w:t>.</w:t>
      </w:r>
      <w:r w:rsidRPr="00742215">
        <w:rPr>
          <w:rFonts w:eastAsia="Times New Roman"/>
          <w:szCs w:val="24"/>
        </w:rPr>
        <w:t>Ε</w:t>
      </w:r>
      <w:r>
        <w:rPr>
          <w:rFonts w:eastAsia="Times New Roman"/>
          <w:szCs w:val="24"/>
        </w:rPr>
        <w:t>.</w:t>
      </w:r>
      <w:r w:rsidRPr="00742215">
        <w:rPr>
          <w:rFonts w:eastAsia="Times New Roman"/>
          <w:szCs w:val="24"/>
        </w:rPr>
        <w:t xml:space="preserve"> και δεν εξοφλήθηκαν από τα νομικά πρόσωπα</w:t>
      </w:r>
      <w:r>
        <w:rPr>
          <w:rFonts w:eastAsia="Times New Roman"/>
          <w:szCs w:val="24"/>
        </w:rPr>
        <w:t>»,</w:t>
      </w:r>
      <w:r w:rsidRPr="00742215">
        <w:rPr>
          <w:rFonts w:eastAsia="Times New Roman"/>
          <w:szCs w:val="24"/>
        </w:rPr>
        <w:t xml:space="preserve"> με το πρόσθετο δεδομένο</w:t>
      </w:r>
      <w:r>
        <w:rPr>
          <w:rFonts w:eastAsia="Times New Roman"/>
          <w:szCs w:val="24"/>
        </w:rPr>
        <w:t xml:space="preserve"> -</w:t>
      </w:r>
      <w:r w:rsidRPr="00742215">
        <w:rPr>
          <w:rFonts w:eastAsia="Times New Roman"/>
          <w:szCs w:val="24"/>
        </w:rPr>
        <w:t xml:space="preserve">δεν θα επαναλάβω την επιχειρηματολογία που </w:t>
      </w:r>
      <w:r>
        <w:rPr>
          <w:rFonts w:eastAsia="Times New Roman"/>
          <w:szCs w:val="24"/>
        </w:rPr>
        <w:t xml:space="preserve">ακούστηκε- ότι </w:t>
      </w:r>
      <w:r w:rsidRPr="00742215">
        <w:rPr>
          <w:rFonts w:eastAsia="Times New Roman"/>
          <w:szCs w:val="24"/>
        </w:rPr>
        <w:t>δε</w:t>
      </w:r>
      <w:r w:rsidRPr="00742215">
        <w:rPr>
          <w:rFonts w:eastAsia="Times New Roman"/>
          <w:szCs w:val="24"/>
        </w:rPr>
        <w:t>ν έχει υπάρξει η εκκαθάριση</w:t>
      </w:r>
      <w:r>
        <w:rPr>
          <w:rFonts w:eastAsia="Times New Roman"/>
          <w:szCs w:val="24"/>
        </w:rPr>
        <w:t>,</w:t>
      </w:r>
      <w:r w:rsidRPr="00742215">
        <w:rPr>
          <w:rFonts w:eastAsia="Times New Roman"/>
          <w:szCs w:val="24"/>
        </w:rPr>
        <w:t xml:space="preserve"> όπως έπρεπε να έχει υπάρξει</w:t>
      </w:r>
      <w:r>
        <w:rPr>
          <w:rFonts w:eastAsia="Times New Roman"/>
          <w:szCs w:val="24"/>
        </w:rPr>
        <w:t>,</w:t>
      </w:r>
      <w:r w:rsidRPr="00742215">
        <w:rPr>
          <w:rFonts w:eastAsia="Times New Roman"/>
          <w:szCs w:val="24"/>
        </w:rPr>
        <w:t xml:space="preserve"> του ΕΟΜΜΕΧ ΑΕ </w:t>
      </w:r>
      <w:r>
        <w:rPr>
          <w:rFonts w:eastAsia="Times New Roman"/>
          <w:szCs w:val="24"/>
        </w:rPr>
        <w:t>κ</w:t>
      </w:r>
      <w:r w:rsidRPr="00742215">
        <w:rPr>
          <w:rFonts w:eastAsia="Times New Roman"/>
          <w:szCs w:val="24"/>
        </w:rPr>
        <w:t>αι κατά συνέπεια</w:t>
      </w:r>
      <w:r>
        <w:rPr>
          <w:rFonts w:eastAsia="Times New Roman"/>
          <w:szCs w:val="24"/>
        </w:rPr>
        <w:t>,</w:t>
      </w:r>
      <w:r w:rsidRPr="00742215">
        <w:rPr>
          <w:rFonts w:eastAsia="Times New Roman"/>
          <w:szCs w:val="24"/>
        </w:rPr>
        <w:t xml:space="preserve"> αυτοί οι άνθρωποι εκεί βρίσκονται εγκλωβισμένοι σε μ</w:t>
      </w:r>
      <w:r>
        <w:rPr>
          <w:rFonts w:eastAsia="Times New Roman"/>
          <w:szCs w:val="24"/>
        </w:rPr>
        <w:t>ι</w:t>
      </w:r>
      <w:r w:rsidRPr="00742215">
        <w:rPr>
          <w:rFonts w:eastAsia="Times New Roman"/>
          <w:szCs w:val="24"/>
        </w:rPr>
        <w:t>α εκκρεμούσα διαδικασία</w:t>
      </w:r>
      <w:r>
        <w:rPr>
          <w:rFonts w:eastAsia="Times New Roman"/>
          <w:szCs w:val="24"/>
        </w:rPr>
        <w:t>.</w:t>
      </w:r>
    </w:p>
    <w:p w14:paraId="2D05F808" w14:textId="77777777" w:rsidR="00237587" w:rsidRDefault="00AE0D0F">
      <w:pPr>
        <w:spacing w:after="0" w:line="600" w:lineRule="auto"/>
        <w:ind w:firstLine="720"/>
        <w:jc w:val="both"/>
        <w:rPr>
          <w:rFonts w:eastAsia="Times New Roman"/>
          <w:szCs w:val="24"/>
        </w:rPr>
      </w:pPr>
      <w:r>
        <w:rPr>
          <w:rFonts w:eastAsia="Times New Roman"/>
          <w:szCs w:val="24"/>
        </w:rPr>
        <w:t>Σ</w:t>
      </w:r>
      <w:r w:rsidRPr="00742215">
        <w:rPr>
          <w:rFonts w:eastAsia="Times New Roman"/>
          <w:szCs w:val="24"/>
        </w:rPr>
        <w:t>ε ό</w:t>
      </w:r>
      <w:r>
        <w:rPr>
          <w:rFonts w:eastAsia="Times New Roman"/>
          <w:szCs w:val="24"/>
        </w:rPr>
        <w:t>,</w:t>
      </w:r>
      <w:r w:rsidRPr="00742215">
        <w:rPr>
          <w:rFonts w:eastAsia="Times New Roman"/>
          <w:szCs w:val="24"/>
        </w:rPr>
        <w:t xml:space="preserve">τι αφορά </w:t>
      </w:r>
      <w:r>
        <w:rPr>
          <w:rFonts w:eastAsia="Times New Roman"/>
          <w:szCs w:val="24"/>
        </w:rPr>
        <w:t>σ</w:t>
      </w:r>
      <w:r w:rsidRPr="00742215">
        <w:rPr>
          <w:rFonts w:eastAsia="Times New Roman"/>
          <w:szCs w:val="24"/>
        </w:rPr>
        <w:t xml:space="preserve">τις τροπολογίες που έχουν σχέση με πρωτοβουλίες των </w:t>
      </w:r>
      <w:r>
        <w:rPr>
          <w:rFonts w:eastAsia="Times New Roman"/>
          <w:szCs w:val="24"/>
        </w:rPr>
        <w:t>Β</w:t>
      </w:r>
      <w:r w:rsidRPr="00742215">
        <w:rPr>
          <w:rFonts w:eastAsia="Times New Roman"/>
          <w:szCs w:val="24"/>
        </w:rPr>
        <w:t>ουλευτών</w:t>
      </w:r>
      <w:r>
        <w:rPr>
          <w:rFonts w:eastAsia="Times New Roman"/>
          <w:szCs w:val="24"/>
        </w:rPr>
        <w:t>, κύριε Καμ</w:t>
      </w:r>
      <w:r>
        <w:rPr>
          <w:rFonts w:eastAsia="Times New Roman"/>
          <w:szCs w:val="24"/>
        </w:rPr>
        <w:t>ατερέ,</w:t>
      </w:r>
      <w:r w:rsidRPr="00742215">
        <w:rPr>
          <w:rFonts w:eastAsia="Times New Roman"/>
          <w:szCs w:val="24"/>
        </w:rPr>
        <w:t xml:space="preserve"> δεν επιλέγω το ρήμα </w:t>
      </w:r>
      <w:r>
        <w:rPr>
          <w:rFonts w:eastAsia="Times New Roman"/>
          <w:szCs w:val="24"/>
        </w:rPr>
        <w:t>«</w:t>
      </w:r>
      <w:r w:rsidRPr="00742215">
        <w:rPr>
          <w:rFonts w:eastAsia="Times New Roman"/>
          <w:szCs w:val="24"/>
        </w:rPr>
        <w:t>δεν κάνω δεκτή</w:t>
      </w:r>
      <w:r>
        <w:rPr>
          <w:rFonts w:eastAsia="Times New Roman"/>
          <w:szCs w:val="24"/>
        </w:rPr>
        <w:t>»</w:t>
      </w:r>
      <w:r w:rsidRPr="00742215">
        <w:rPr>
          <w:rFonts w:eastAsia="Times New Roman"/>
          <w:szCs w:val="24"/>
        </w:rPr>
        <w:t xml:space="preserve"> την τροπολογία σας για την καταβολή προστίμου για τις αυθαίρετες κατασκευές εντός χερσαίας ζώνης </w:t>
      </w:r>
      <w:r>
        <w:rPr>
          <w:rFonts w:eastAsia="Times New Roman"/>
          <w:szCs w:val="24"/>
        </w:rPr>
        <w:t>λ</w:t>
      </w:r>
      <w:r w:rsidRPr="00742215">
        <w:rPr>
          <w:rFonts w:eastAsia="Times New Roman"/>
          <w:szCs w:val="24"/>
        </w:rPr>
        <w:t>ιμένα</w:t>
      </w:r>
      <w:r>
        <w:rPr>
          <w:rFonts w:eastAsia="Times New Roman"/>
          <w:szCs w:val="24"/>
        </w:rPr>
        <w:t xml:space="preserve">. </w:t>
      </w:r>
    </w:p>
    <w:p w14:paraId="2D05F809" w14:textId="77777777" w:rsidR="00237587" w:rsidRDefault="00AE0D0F">
      <w:pPr>
        <w:spacing w:after="0" w:line="600" w:lineRule="auto"/>
        <w:ind w:firstLine="720"/>
        <w:jc w:val="both"/>
        <w:rPr>
          <w:rFonts w:eastAsia="Times New Roman"/>
          <w:szCs w:val="24"/>
        </w:rPr>
      </w:pPr>
      <w:r>
        <w:rPr>
          <w:rFonts w:eastAsia="Times New Roman"/>
          <w:szCs w:val="24"/>
        </w:rPr>
        <w:t>Ε</w:t>
      </w:r>
      <w:r w:rsidRPr="00742215">
        <w:rPr>
          <w:rFonts w:eastAsia="Times New Roman"/>
          <w:szCs w:val="24"/>
        </w:rPr>
        <w:t xml:space="preserve">πί της </w:t>
      </w:r>
      <w:r>
        <w:rPr>
          <w:rFonts w:eastAsia="Times New Roman"/>
          <w:szCs w:val="24"/>
        </w:rPr>
        <w:t>ουσίας, έχετε δίκιο, α</w:t>
      </w:r>
      <w:r w:rsidRPr="00742215">
        <w:rPr>
          <w:rFonts w:eastAsia="Times New Roman"/>
          <w:szCs w:val="24"/>
        </w:rPr>
        <w:t>λλά</w:t>
      </w:r>
      <w:r>
        <w:rPr>
          <w:rFonts w:eastAsia="Times New Roman"/>
          <w:szCs w:val="24"/>
        </w:rPr>
        <w:t>,</w:t>
      </w:r>
      <w:r w:rsidRPr="00742215">
        <w:rPr>
          <w:rFonts w:eastAsia="Times New Roman"/>
          <w:szCs w:val="24"/>
        </w:rPr>
        <w:t xml:space="preserve"> όπως γνωρίζετε πάρα πολύ καλά</w:t>
      </w:r>
      <w:r>
        <w:rPr>
          <w:rFonts w:eastAsia="Times New Roman"/>
          <w:szCs w:val="24"/>
        </w:rPr>
        <w:t>, είναι συν</w:t>
      </w:r>
      <w:r w:rsidRPr="00742215">
        <w:rPr>
          <w:rFonts w:eastAsia="Times New Roman"/>
          <w:szCs w:val="24"/>
        </w:rPr>
        <w:t xml:space="preserve">αρμοδιότητα του </w:t>
      </w:r>
      <w:r>
        <w:rPr>
          <w:rFonts w:eastAsia="Times New Roman"/>
          <w:szCs w:val="24"/>
        </w:rPr>
        <w:t>Υ</w:t>
      </w:r>
      <w:r w:rsidRPr="00742215">
        <w:rPr>
          <w:rFonts w:eastAsia="Times New Roman"/>
          <w:szCs w:val="24"/>
        </w:rPr>
        <w:t xml:space="preserve">πουργείου </w:t>
      </w:r>
      <w:r w:rsidRPr="00742215">
        <w:rPr>
          <w:rFonts w:eastAsia="Times New Roman"/>
          <w:szCs w:val="24"/>
        </w:rPr>
        <w:t>Ναυτιλίας και του Υπουργείου Οικονομικών και θα αναζητήσουμε την πλέον πρόσφορη ρύθμιση</w:t>
      </w:r>
      <w:r>
        <w:rPr>
          <w:rFonts w:eastAsia="Times New Roman"/>
          <w:szCs w:val="24"/>
        </w:rPr>
        <w:t>,</w:t>
      </w:r>
      <w:r w:rsidRPr="00742215">
        <w:rPr>
          <w:rFonts w:eastAsia="Times New Roman"/>
          <w:szCs w:val="24"/>
        </w:rPr>
        <w:t xml:space="preserve"> προκειμένου να αντιμετωπιστεί το θέμα το </w:t>
      </w:r>
      <w:r w:rsidRPr="00742215">
        <w:rPr>
          <w:rFonts w:eastAsia="Times New Roman"/>
          <w:szCs w:val="24"/>
        </w:rPr>
        <w:lastRenderedPageBreak/>
        <w:t>οποίο είπα</w:t>
      </w:r>
      <w:r>
        <w:rPr>
          <w:rFonts w:eastAsia="Times New Roman"/>
          <w:szCs w:val="24"/>
        </w:rPr>
        <w:t>τε. Θ</w:t>
      </w:r>
      <w:r w:rsidRPr="00742215">
        <w:rPr>
          <w:rFonts w:eastAsia="Times New Roman"/>
          <w:szCs w:val="24"/>
        </w:rPr>
        <w:t>έλω</w:t>
      </w:r>
      <w:r>
        <w:rPr>
          <w:rFonts w:eastAsia="Times New Roman"/>
          <w:szCs w:val="24"/>
        </w:rPr>
        <w:t>,</w:t>
      </w:r>
      <w:r w:rsidRPr="00742215">
        <w:rPr>
          <w:rFonts w:eastAsia="Times New Roman"/>
          <w:szCs w:val="24"/>
        </w:rPr>
        <w:t xml:space="preserve"> </w:t>
      </w:r>
      <w:r>
        <w:rPr>
          <w:rFonts w:eastAsia="Times New Roman"/>
          <w:szCs w:val="24"/>
        </w:rPr>
        <w:t>επίσης,</w:t>
      </w:r>
      <w:r w:rsidRPr="00742215">
        <w:rPr>
          <w:rFonts w:eastAsia="Times New Roman"/>
          <w:szCs w:val="24"/>
        </w:rPr>
        <w:t xml:space="preserve"> να προσθέσω ότι αυτό που σας λέω</w:t>
      </w:r>
      <w:r>
        <w:rPr>
          <w:rFonts w:eastAsia="Times New Roman"/>
          <w:szCs w:val="24"/>
        </w:rPr>
        <w:t>,</w:t>
      </w:r>
      <w:r w:rsidRPr="00742215">
        <w:rPr>
          <w:rFonts w:eastAsia="Times New Roman"/>
          <w:szCs w:val="24"/>
        </w:rPr>
        <w:t xml:space="preserve"> παρακαλώ πολύ</w:t>
      </w:r>
      <w:r>
        <w:rPr>
          <w:rFonts w:eastAsia="Times New Roman"/>
          <w:szCs w:val="24"/>
        </w:rPr>
        <w:t>,</w:t>
      </w:r>
      <w:r w:rsidRPr="00742215">
        <w:rPr>
          <w:rFonts w:eastAsia="Times New Roman"/>
          <w:szCs w:val="24"/>
        </w:rPr>
        <w:t xml:space="preserve"> μην θεωρήσετε ότι είναι </w:t>
      </w:r>
      <w:r>
        <w:rPr>
          <w:rFonts w:eastAsia="Times New Roman"/>
          <w:szCs w:val="24"/>
        </w:rPr>
        <w:t>παραπομπή</w:t>
      </w:r>
      <w:r w:rsidRPr="00742215">
        <w:rPr>
          <w:rFonts w:eastAsia="Times New Roman"/>
          <w:szCs w:val="24"/>
        </w:rPr>
        <w:t xml:space="preserve"> στις καλένδες κ</w:t>
      </w:r>
      <w:r w:rsidRPr="00742215">
        <w:rPr>
          <w:rFonts w:eastAsia="Times New Roman"/>
          <w:szCs w:val="24"/>
        </w:rPr>
        <w:t>αι θα γίνει άμεσα</w:t>
      </w:r>
      <w:r>
        <w:rPr>
          <w:rFonts w:eastAsia="Times New Roman"/>
          <w:szCs w:val="24"/>
        </w:rPr>
        <w:t>.</w:t>
      </w:r>
    </w:p>
    <w:p w14:paraId="2D05F80A" w14:textId="77777777" w:rsidR="00237587" w:rsidRDefault="00AE0D0F">
      <w:pPr>
        <w:spacing w:after="0" w:line="600" w:lineRule="auto"/>
        <w:ind w:firstLine="720"/>
        <w:jc w:val="both"/>
        <w:rPr>
          <w:rFonts w:eastAsia="Times New Roman"/>
          <w:szCs w:val="24"/>
        </w:rPr>
      </w:pPr>
      <w:r>
        <w:rPr>
          <w:rFonts w:eastAsia="Times New Roman"/>
          <w:szCs w:val="24"/>
        </w:rPr>
        <w:t>Σ</w:t>
      </w:r>
      <w:r w:rsidRPr="00742215">
        <w:rPr>
          <w:rFonts w:eastAsia="Times New Roman"/>
          <w:szCs w:val="24"/>
        </w:rPr>
        <w:t>ε ό</w:t>
      </w:r>
      <w:r>
        <w:rPr>
          <w:rFonts w:eastAsia="Times New Roman"/>
          <w:szCs w:val="24"/>
        </w:rPr>
        <w:t>,</w:t>
      </w:r>
      <w:r w:rsidRPr="00742215">
        <w:rPr>
          <w:rFonts w:eastAsia="Times New Roman"/>
          <w:szCs w:val="24"/>
        </w:rPr>
        <w:t xml:space="preserve">τι αφορά </w:t>
      </w:r>
      <w:r>
        <w:rPr>
          <w:rFonts w:eastAsia="Times New Roman"/>
          <w:szCs w:val="24"/>
        </w:rPr>
        <w:t>σ</w:t>
      </w:r>
      <w:r w:rsidRPr="00742215">
        <w:rPr>
          <w:rFonts w:eastAsia="Times New Roman"/>
          <w:szCs w:val="24"/>
        </w:rPr>
        <w:t>την άλλη σας τροπολογία</w:t>
      </w:r>
      <w:r>
        <w:rPr>
          <w:rFonts w:eastAsia="Times New Roman"/>
          <w:szCs w:val="24"/>
        </w:rPr>
        <w:t>,</w:t>
      </w:r>
      <w:r w:rsidRPr="00742215">
        <w:rPr>
          <w:rFonts w:eastAsia="Times New Roman"/>
          <w:szCs w:val="24"/>
        </w:rPr>
        <w:t xml:space="preserve"> η οποία έχει σχέση με τον έλεγχο πλοίων και την </w:t>
      </w:r>
      <w:r>
        <w:rPr>
          <w:rFonts w:eastAsia="Times New Roman"/>
          <w:szCs w:val="24"/>
        </w:rPr>
        <w:t>έγκριση</w:t>
      </w:r>
      <w:r w:rsidRPr="00742215">
        <w:rPr>
          <w:rFonts w:eastAsia="Times New Roman"/>
          <w:szCs w:val="24"/>
        </w:rPr>
        <w:t xml:space="preserve"> απόπλου από την αρμόδια </w:t>
      </w:r>
      <w:r>
        <w:rPr>
          <w:rFonts w:eastAsia="Times New Roman"/>
          <w:szCs w:val="24"/>
        </w:rPr>
        <w:t>α</w:t>
      </w:r>
      <w:r w:rsidRPr="00742215">
        <w:rPr>
          <w:rFonts w:eastAsia="Times New Roman"/>
          <w:szCs w:val="24"/>
        </w:rPr>
        <w:t>ρχή</w:t>
      </w:r>
      <w:r>
        <w:rPr>
          <w:rFonts w:eastAsia="Times New Roman"/>
          <w:szCs w:val="24"/>
        </w:rPr>
        <w:t>,</w:t>
      </w:r>
      <w:r w:rsidRPr="00742215">
        <w:rPr>
          <w:rFonts w:eastAsia="Times New Roman"/>
          <w:szCs w:val="24"/>
        </w:rPr>
        <w:t xml:space="preserve"> </w:t>
      </w:r>
      <w:r>
        <w:rPr>
          <w:rFonts w:eastAsia="Times New Roman"/>
          <w:szCs w:val="24"/>
        </w:rPr>
        <w:t xml:space="preserve">η οποία </w:t>
      </w:r>
      <w:r w:rsidRPr="00742215">
        <w:rPr>
          <w:rFonts w:eastAsia="Times New Roman"/>
          <w:szCs w:val="24"/>
        </w:rPr>
        <w:t xml:space="preserve">είναι η </w:t>
      </w:r>
      <w:r>
        <w:rPr>
          <w:rFonts w:eastAsia="Times New Roman"/>
          <w:szCs w:val="24"/>
        </w:rPr>
        <w:t>με</w:t>
      </w:r>
      <w:r w:rsidRPr="00742215">
        <w:rPr>
          <w:rFonts w:eastAsia="Times New Roman"/>
          <w:szCs w:val="24"/>
        </w:rPr>
        <w:t xml:space="preserve"> γενικό αριθμό 1971 και </w:t>
      </w:r>
      <w:r>
        <w:rPr>
          <w:rFonts w:eastAsia="Times New Roman"/>
          <w:szCs w:val="24"/>
        </w:rPr>
        <w:t>ειδικό</w:t>
      </w:r>
      <w:r w:rsidRPr="00742215">
        <w:rPr>
          <w:rFonts w:eastAsia="Times New Roman"/>
          <w:szCs w:val="24"/>
        </w:rPr>
        <w:t xml:space="preserve"> 51</w:t>
      </w:r>
      <w:r>
        <w:rPr>
          <w:rFonts w:eastAsia="Times New Roman"/>
          <w:szCs w:val="24"/>
        </w:rPr>
        <w:t>,</w:t>
      </w:r>
      <w:r w:rsidRPr="00742215">
        <w:rPr>
          <w:rFonts w:eastAsia="Times New Roman"/>
          <w:szCs w:val="24"/>
        </w:rPr>
        <w:t xml:space="preserve"> την κάνω δεκτή</w:t>
      </w:r>
      <w:r>
        <w:rPr>
          <w:rFonts w:eastAsia="Times New Roman"/>
          <w:szCs w:val="24"/>
        </w:rPr>
        <w:t xml:space="preserve">. </w:t>
      </w:r>
    </w:p>
    <w:p w14:paraId="2D05F80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Επίσης,</w:t>
      </w:r>
      <w:r w:rsidRPr="008F786E">
        <w:rPr>
          <w:rFonts w:eastAsia="Times New Roman" w:cs="Times New Roman"/>
          <w:szCs w:val="24"/>
        </w:rPr>
        <w:t xml:space="preserve"> κάνω </w:t>
      </w:r>
      <w:r>
        <w:rPr>
          <w:rFonts w:eastAsia="Times New Roman" w:cs="Times New Roman"/>
          <w:szCs w:val="24"/>
        </w:rPr>
        <w:t>δεκτή και την</w:t>
      </w:r>
      <w:r w:rsidRPr="008F786E">
        <w:rPr>
          <w:rFonts w:eastAsia="Times New Roman" w:cs="Times New Roman"/>
          <w:szCs w:val="24"/>
        </w:rPr>
        <w:t xml:space="preserve"> </w:t>
      </w:r>
      <w:r>
        <w:rPr>
          <w:rFonts w:eastAsia="Times New Roman" w:cs="Times New Roman"/>
          <w:szCs w:val="24"/>
        </w:rPr>
        <w:t>τροπολογία του</w:t>
      </w:r>
      <w:r>
        <w:rPr>
          <w:rFonts w:eastAsia="Times New Roman" w:cs="Times New Roman"/>
          <w:szCs w:val="24"/>
        </w:rPr>
        <w:t xml:space="preserve"> κ. Παυλίδη, με γενικό αριθμό </w:t>
      </w:r>
      <w:r w:rsidRPr="008F786E">
        <w:rPr>
          <w:rFonts w:eastAsia="Times New Roman" w:cs="Times New Roman"/>
          <w:szCs w:val="24"/>
        </w:rPr>
        <w:t>1979 και ειδικό 59</w:t>
      </w:r>
      <w:r>
        <w:rPr>
          <w:rFonts w:eastAsia="Times New Roman" w:cs="Times New Roman"/>
          <w:szCs w:val="24"/>
        </w:rPr>
        <w:t xml:space="preserve">, </w:t>
      </w:r>
      <w:r w:rsidRPr="008F786E">
        <w:rPr>
          <w:rFonts w:eastAsia="Times New Roman" w:cs="Times New Roman"/>
          <w:szCs w:val="24"/>
        </w:rPr>
        <w:t>η οποία αφορά στην κάλυψη δαπανών μεταφοράς νερού και για το έτος 2019</w:t>
      </w:r>
      <w:r>
        <w:rPr>
          <w:rFonts w:eastAsia="Times New Roman" w:cs="Times New Roman"/>
          <w:szCs w:val="24"/>
        </w:rPr>
        <w:t>.</w:t>
      </w:r>
    </w:p>
    <w:p w14:paraId="2D05F80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Κύριοι συνάδελφοι, υπάρχουν δύο δικές μας τροπολ</w:t>
      </w:r>
      <w:r w:rsidRPr="008F786E">
        <w:rPr>
          <w:rFonts w:eastAsia="Times New Roman" w:cs="Times New Roman"/>
          <w:szCs w:val="24"/>
        </w:rPr>
        <w:t>ογίες</w:t>
      </w:r>
      <w:r>
        <w:rPr>
          <w:rFonts w:eastAsia="Times New Roman" w:cs="Times New Roman"/>
          <w:szCs w:val="24"/>
        </w:rPr>
        <w:t>,</w:t>
      </w:r>
      <w:r w:rsidRPr="008F786E">
        <w:rPr>
          <w:rFonts w:eastAsia="Times New Roman" w:cs="Times New Roman"/>
          <w:szCs w:val="24"/>
        </w:rPr>
        <w:t xml:space="preserve"> </w:t>
      </w:r>
      <w:r>
        <w:rPr>
          <w:rFonts w:eastAsia="Times New Roman" w:cs="Times New Roman"/>
          <w:szCs w:val="24"/>
        </w:rPr>
        <w:t xml:space="preserve">οι </w:t>
      </w:r>
      <w:r w:rsidRPr="008F786E">
        <w:rPr>
          <w:rFonts w:eastAsia="Times New Roman" w:cs="Times New Roman"/>
          <w:szCs w:val="24"/>
        </w:rPr>
        <w:t xml:space="preserve">οποίες βρίσκονται στα χέρια </w:t>
      </w:r>
      <w:r>
        <w:rPr>
          <w:rFonts w:eastAsia="Times New Roman" w:cs="Times New Roman"/>
          <w:szCs w:val="24"/>
        </w:rPr>
        <w:t>σας. Η</w:t>
      </w:r>
      <w:r w:rsidRPr="008F786E">
        <w:rPr>
          <w:rFonts w:eastAsia="Times New Roman" w:cs="Times New Roman"/>
          <w:szCs w:val="24"/>
        </w:rPr>
        <w:t xml:space="preserve"> μία φορά σε ανακαθορισμό ορισμένων ρυθμίσεων</w:t>
      </w:r>
      <w:r>
        <w:rPr>
          <w:rFonts w:eastAsia="Times New Roman" w:cs="Times New Roman"/>
          <w:szCs w:val="24"/>
        </w:rPr>
        <w:t xml:space="preserve"> για τη Ρυθμιστική Αρχή Λιμένων, τη </w:t>
      </w:r>
      <w:r w:rsidRPr="008F786E">
        <w:rPr>
          <w:rFonts w:eastAsia="Times New Roman" w:cs="Times New Roman"/>
          <w:szCs w:val="24"/>
        </w:rPr>
        <w:t xml:space="preserve">γνωστή ως </w:t>
      </w:r>
      <w:r>
        <w:rPr>
          <w:rFonts w:eastAsia="Times New Roman" w:cs="Times New Roman"/>
          <w:szCs w:val="24"/>
        </w:rPr>
        <w:t>ΡΑΛ. Ε</w:t>
      </w:r>
      <w:r w:rsidRPr="008F786E">
        <w:rPr>
          <w:rFonts w:eastAsia="Times New Roman" w:cs="Times New Roman"/>
          <w:szCs w:val="24"/>
        </w:rPr>
        <w:t xml:space="preserve">πιδιώκεται να γίνει </w:t>
      </w:r>
      <w:r>
        <w:rPr>
          <w:rFonts w:eastAsia="Times New Roman" w:cs="Times New Roman"/>
          <w:szCs w:val="24"/>
        </w:rPr>
        <w:t>και γί</w:t>
      </w:r>
      <w:r w:rsidRPr="008F786E">
        <w:rPr>
          <w:rFonts w:eastAsia="Times New Roman" w:cs="Times New Roman"/>
          <w:szCs w:val="24"/>
        </w:rPr>
        <w:t xml:space="preserve">νεται μία εναρμόνιση με τα ισχύοντα και στις άλλες </w:t>
      </w:r>
      <w:r>
        <w:rPr>
          <w:rFonts w:eastAsia="Times New Roman" w:cs="Times New Roman"/>
          <w:szCs w:val="24"/>
        </w:rPr>
        <w:t>ανεξάρτητες αρχές</w:t>
      </w:r>
      <w:r>
        <w:rPr>
          <w:rFonts w:eastAsia="Times New Roman" w:cs="Times New Roman"/>
          <w:szCs w:val="24"/>
        </w:rPr>
        <w:t xml:space="preserve">. </w:t>
      </w:r>
      <w:r w:rsidRPr="008F786E">
        <w:rPr>
          <w:rFonts w:eastAsia="Times New Roman" w:cs="Times New Roman"/>
          <w:szCs w:val="24"/>
        </w:rPr>
        <w:t>Υπάρχει και άλλη μία</w:t>
      </w:r>
      <w:r>
        <w:rPr>
          <w:rFonts w:eastAsia="Times New Roman" w:cs="Times New Roman"/>
          <w:szCs w:val="24"/>
        </w:rPr>
        <w:t>,</w:t>
      </w:r>
      <w:r w:rsidRPr="008F786E">
        <w:rPr>
          <w:rFonts w:eastAsia="Times New Roman" w:cs="Times New Roman"/>
          <w:szCs w:val="24"/>
        </w:rPr>
        <w:t xml:space="preserve"> η οποία είναι εξαιρετικά σημαντική </w:t>
      </w:r>
      <w:r>
        <w:rPr>
          <w:rFonts w:eastAsia="Times New Roman" w:cs="Times New Roman"/>
          <w:szCs w:val="24"/>
        </w:rPr>
        <w:t>και</w:t>
      </w:r>
      <w:r w:rsidRPr="008F786E">
        <w:rPr>
          <w:rFonts w:eastAsia="Times New Roman" w:cs="Times New Roman"/>
          <w:szCs w:val="24"/>
        </w:rPr>
        <w:t xml:space="preserve"> αφ</w:t>
      </w:r>
      <w:r w:rsidRPr="008F786E">
        <w:rPr>
          <w:rFonts w:eastAsia="Times New Roman" w:cs="Times New Roman"/>
          <w:szCs w:val="24"/>
        </w:rPr>
        <w:t xml:space="preserve">ορά </w:t>
      </w:r>
      <w:r>
        <w:rPr>
          <w:rFonts w:eastAsia="Times New Roman" w:cs="Times New Roman"/>
          <w:szCs w:val="24"/>
        </w:rPr>
        <w:t xml:space="preserve">στην επιθεώρηση </w:t>
      </w:r>
      <w:r w:rsidRPr="008F786E">
        <w:rPr>
          <w:rFonts w:eastAsia="Times New Roman" w:cs="Times New Roman"/>
          <w:szCs w:val="24"/>
        </w:rPr>
        <w:t>των πλοίων</w:t>
      </w:r>
      <w:r>
        <w:rPr>
          <w:rFonts w:eastAsia="Times New Roman" w:cs="Times New Roman"/>
          <w:szCs w:val="24"/>
        </w:rPr>
        <w:t>.</w:t>
      </w:r>
    </w:p>
    <w:p w14:paraId="2D05F80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Μ</w:t>
      </w:r>
      <w:r w:rsidRPr="008F786E">
        <w:rPr>
          <w:rFonts w:eastAsia="Times New Roman" w:cs="Times New Roman"/>
          <w:szCs w:val="24"/>
        </w:rPr>
        <w:t>ε προηγούμενο νόμο εδόθ</w:t>
      </w:r>
      <w:r>
        <w:rPr>
          <w:rFonts w:eastAsia="Times New Roman" w:cs="Times New Roman"/>
          <w:szCs w:val="24"/>
        </w:rPr>
        <w:t xml:space="preserve">η η </w:t>
      </w:r>
      <w:r w:rsidRPr="008F786E">
        <w:rPr>
          <w:rFonts w:eastAsia="Times New Roman" w:cs="Times New Roman"/>
          <w:szCs w:val="24"/>
        </w:rPr>
        <w:t>επιθεώρηση των πλοίων σε νηογνώμονες</w:t>
      </w:r>
      <w:r>
        <w:rPr>
          <w:rFonts w:eastAsia="Times New Roman" w:cs="Times New Roman"/>
          <w:szCs w:val="24"/>
        </w:rPr>
        <w:t>. Ε</w:t>
      </w:r>
      <w:r w:rsidRPr="008F786E">
        <w:rPr>
          <w:rFonts w:eastAsia="Times New Roman" w:cs="Times New Roman"/>
          <w:szCs w:val="24"/>
        </w:rPr>
        <w:t>ίναι δύο οι κατηγορίες</w:t>
      </w:r>
      <w:r>
        <w:rPr>
          <w:rFonts w:eastAsia="Times New Roman" w:cs="Times New Roman"/>
          <w:szCs w:val="24"/>
        </w:rPr>
        <w:t>. Ε</w:t>
      </w:r>
      <w:r w:rsidRPr="008F786E">
        <w:rPr>
          <w:rFonts w:eastAsia="Times New Roman" w:cs="Times New Roman"/>
          <w:szCs w:val="24"/>
        </w:rPr>
        <w:t xml:space="preserve">ίναι δύο ελληνικές </w:t>
      </w:r>
      <w:r w:rsidRPr="008F786E">
        <w:rPr>
          <w:rFonts w:eastAsia="Times New Roman" w:cs="Times New Roman"/>
          <w:szCs w:val="24"/>
        </w:rPr>
        <w:lastRenderedPageBreak/>
        <w:t>εταιρείες νηογνωμόνων και άλλες τέσσερις ή πέντε</w:t>
      </w:r>
      <w:r>
        <w:rPr>
          <w:rFonts w:eastAsia="Times New Roman" w:cs="Times New Roman"/>
          <w:szCs w:val="24"/>
        </w:rPr>
        <w:t>, αν ενθυμούμαι κ</w:t>
      </w:r>
      <w:r w:rsidRPr="008F786E">
        <w:rPr>
          <w:rFonts w:eastAsia="Times New Roman" w:cs="Times New Roman"/>
          <w:szCs w:val="24"/>
        </w:rPr>
        <w:t>αλώς</w:t>
      </w:r>
      <w:r>
        <w:rPr>
          <w:rFonts w:eastAsia="Times New Roman" w:cs="Times New Roman"/>
          <w:szCs w:val="24"/>
        </w:rPr>
        <w:t>,</w:t>
      </w:r>
      <w:r w:rsidRPr="008F786E">
        <w:rPr>
          <w:rFonts w:eastAsia="Times New Roman" w:cs="Times New Roman"/>
          <w:szCs w:val="24"/>
        </w:rPr>
        <w:t xml:space="preserve"> αυτές οι οποίες έχουν πιστοποίηση από τον </w:t>
      </w:r>
      <w:r>
        <w:rPr>
          <w:rFonts w:eastAsia="Times New Roman" w:cs="Times New Roman"/>
          <w:szCs w:val="24"/>
        </w:rPr>
        <w:t>δ</w:t>
      </w:r>
      <w:r w:rsidRPr="008F786E">
        <w:rPr>
          <w:rFonts w:eastAsia="Times New Roman" w:cs="Times New Roman"/>
          <w:szCs w:val="24"/>
        </w:rPr>
        <w:t xml:space="preserve">ιεθνή </w:t>
      </w:r>
      <w:r>
        <w:rPr>
          <w:rFonts w:eastAsia="Times New Roman" w:cs="Times New Roman"/>
          <w:szCs w:val="24"/>
        </w:rPr>
        <w:t>ο</w:t>
      </w:r>
      <w:r w:rsidRPr="008F786E">
        <w:rPr>
          <w:rFonts w:eastAsia="Times New Roman" w:cs="Times New Roman"/>
          <w:szCs w:val="24"/>
        </w:rPr>
        <w:t xml:space="preserve">ργανισμό </w:t>
      </w:r>
      <w:r>
        <w:rPr>
          <w:rFonts w:eastAsia="Times New Roman" w:cs="Times New Roman"/>
          <w:szCs w:val="24"/>
        </w:rPr>
        <w:t>«</w:t>
      </w:r>
      <w:r>
        <w:rPr>
          <w:rFonts w:eastAsia="Times New Roman" w:cs="Times New Roman"/>
          <w:szCs w:val="24"/>
        </w:rPr>
        <w:t>AJAX</w:t>
      </w:r>
      <w:r>
        <w:rPr>
          <w:rFonts w:eastAsia="Times New Roman" w:cs="Times New Roman"/>
          <w:szCs w:val="24"/>
        </w:rPr>
        <w:t>»</w:t>
      </w:r>
      <w:r>
        <w:rPr>
          <w:rFonts w:eastAsia="Times New Roman" w:cs="Times New Roman"/>
          <w:szCs w:val="24"/>
        </w:rPr>
        <w:t>.</w:t>
      </w:r>
    </w:p>
    <w:p w14:paraId="2D05F80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w:t>
      </w:r>
      <w:r w:rsidRPr="008F786E">
        <w:rPr>
          <w:rFonts w:eastAsia="Times New Roman" w:cs="Times New Roman"/>
          <w:szCs w:val="24"/>
        </w:rPr>
        <w:t xml:space="preserve"> αυτά</w:t>
      </w:r>
      <w:r>
        <w:rPr>
          <w:rFonts w:eastAsia="Times New Roman" w:cs="Times New Roman"/>
          <w:szCs w:val="24"/>
        </w:rPr>
        <w:t>,</w:t>
      </w:r>
      <w:r w:rsidRPr="008F786E">
        <w:rPr>
          <w:rFonts w:eastAsia="Times New Roman" w:cs="Times New Roman"/>
          <w:szCs w:val="24"/>
        </w:rPr>
        <w:t xml:space="preserve"> αυτές οι εταιρείες </w:t>
      </w:r>
      <w:r>
        <w:rPr>
          <w:rFonts w:eastAsia="Times New Roman" w:cs="Times New Roman"/>
          <w:szCs w:val="24"/>
        </w:rPr>
        <w:t xml:space="preserve">νηογνωμόνων </w:t>
      </w:r>
      <w:r w:rsidRPr="008F786E">
        <w:rPr>
          <w:rFonts w:eastAsia="Times New Roman" w:cs="Times New Roman"/>
          <w:szCs w:val="24"/>
        </w:rPr>
        <w:t xml:space="preserve">δεν έχουν δεχθεί </w:t>
      </w:r>
      <w:r>
        <w:rPr>
          <w:rFonts w:eastAsia="Times New Roman" w:cs="Times New Roman"/>
          <w:szCs w:val="24"/>
        </w:rPr>
        <w:t xml:space="preserve">πάρα πολλά πλοία. Ήδη στο λιμάνι </w:t>
      </w:r>
      <w:r w:rsidRPr="008F786E">
        <w:rPr>
          <w:rFonts w:eastAsia="Times New Roman" w:cs="Times New Roman"/>
          <w:szCs w:val="24"/>
        </w:rPr>
        <w:t xml:space="preserve">μιλάνε </w:t>
      </w:r>
      <w:r>
        <w:rPr>
          <w:rFonts w:eastAsia="Times New Roman" w:cs="Times New Roman"/>
          <w:szCs w:val="24"/>
        </w:rPr>
        <w:t>-</w:t>
      </w:r>
      <w:r w:rsidRPr="008F786E">
        <w:rPr>
          <w:rFonts w:eastAsia="Times New Roman" w:cs="Times New Roman"/>
          <w:szCs w:val="24"/>
        </w:rPr>
        <w:t>αναφέρομαι</w:t>
      </w:r>
      <w:r w:rsidRPr="00AA3E41">
        <w:rPr>
          <w:rFonts w:eastAsia="Times New Roman" w:cs="Times New Roman"/>
          <w:szCs w:val="24"/>
        </w:rPr>
        <w:t xml:space="preserve"> </w:t>
      </w:r>
      <w:r>
        <w:rPr>
          <w:rFonts w:eastAsia="Times New Roman" w:cs="Times New Roman"/>
          <w:szCs w:val="24"/>
        </w:rPr>
        <w:t>στη φρασεολογία</w:t>
      </w:r>
      <w:r w:rsidRPr="008F786E">
        <w:rPr>
          <w:rFonts w:eastAsia="Times New Roman" w:cs="Times New Roman"/>
          <w:szCs w:val="24"/>
        </w:rPr>
        <w:t xml:space="preserve"> και τα ονομάζουν </w:t>
      </w:r>
      <w:r>
        <w:rPr>
          <w:rFonts w:eastAsia="Times New Roman" w:cs="Times New Roman"/>
          <w:szCs w:val="24"/>
        </w:rPr>
        <w:t>«</w:t>
      </w:r>
      <w:r w:rsidRPr="008F786E">
        <w:rPr>
          <w:rFonts w:eastAsia="Times New Roman" w:cs="Times New Roman"/>
          <w:szCs w:val="24"/>
        </w:rPr>
        <w:t>ορφανά</w:t>
      </w:r>
      <w:r>
        <w:rPr>
          <w:rFonts w:eastAsia="Times New Roman" w:cs="Times New Roman"/>
          <w:szCs w:val="24"/>
        </w:rPr>
        <w:t>»</w:t>
      </w:r>
      <w:r>
        <w:rPr>
          <w:rFonts w:eastAsia="Times New Roman" w:cs="Times New Roman"/>
          <w:szCs w:val="24"/>
        </w:rPr>
        <w:t>-</w:t>
      </w:r>
      <w:r w:rsidRPr="008F786E">
        <w:rPr>
          <w:rFonts w:eastAsia="Times New Roman" w:cs="Times New Roman"/>
          <w:szCs w:val="24"/>
        </w:rPr>
        <w:t xml:space="preserve"> για </w:t>
      </w:r>
      <w:r>
        <w:rPr>
          <w:rFonts w:eastAsia="Times New Roman" w:cs="Times New Roman"/>
          <w:szCs w:val="24"/>
        </w:rPr>
        <w:t>πενήντα</w:t>
      </w:r>
      <w:r w:rsidRPr="008F786E">
        <w:rPr>
          <w:rFonts w:eastAsia="Times New Roman" w:cs="Times New Roman"/>
          <w:szCs w:val="24"/>
        </w:rPr>
        <w:t xml:space="preserve"> πλοία</w:t>
      </w:r>
      <w:r>
        <w:rPr>
          <w:rFonts w:eastAsia="Times New Roman" w:cs="Times New Roman"/>
          <w:szCs w:val="24"/>
        </w:rPr>
        <w:t>,</w:t>
      </w:r>
      <w:r w:rsidRPr="008F786E">
        <w:rPr>
          <w:rFonts w:eastAsia="Times New Roman" w:cs="Times New Roman"/>
          <w:szCs w:val="24"/>
        </w:rPr>
        <w:t xml:space="preserve"> τα οποία δεν έχουν ενταχθεί στον έλεγχο και την επιθεώ</w:t>
      </w:r>
      <w:r w:rsidRPr="008F786E">
        <w:rPr>
          <w:rFonts w:eastAsia="Times New Roman" w:cs="Times New Roman"/>
          <w:szCs w:val="24"/>
        </w:rPr>
        <w:t>ρηση των νηογνωμόνων</w:t>
      </w:r>
      <w:r>
        <w:rPr>
          <w:rFonts w:eastAsia="Times New Roman" w:cs="Times New Roman"/>
          <w:szCs w:val="24"/>
        </w:rPr>
        <w:t>.</w:t>
      </w:r>
    </w:p>
    <w:p w14:paraId="2D05F80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w:t>
      </w:r>
      <w:r w:rsidRPr="008F786E">
        <w:rPr>
          <w:rFonts w:eastAsia="Times New Roman" w:cs="Times New Roman"/>
          <w:szCs w:val="24"/>
        </w:rPr>
        <w:t>πάρα πολύ απλά και συγκεκριμένα</w:t>
      </w:r>
      <w:r>
        <w:rPr>
          <w:rFonts w:eastAsia="Times New Roman" w:cs="Times New Roman"/>
          <w:szCs w:val="24"/>
        </w:rPr>
        <w:t>,</w:t>
      </w:r>
      <w:r w:rsidRPr="008F786E">
        <w:rPr>
          <w:rFonts w:eastAsia="Times New Roman" w:cs="Times New Roman"/>
          <w:szCs w:val="24"/>
        </w:rPr>
        <w:t xml:space="preserve"> τι λέμε</w:t>
      </w:r>
      <w:r w:rsidRPr="00AA3E41">
        <w:rPr>
          <w:rFonts w:eastAsia="Times New Roman" w:cs="Times New Roman"/>
          <w:szCs w:val="24"/>
        </w:rPr>
        <w:t xml:space="preserve"> </w:t>
      </w:r>
      <w:r>
        <w:rPr>
          <w:rFonts w:eastAsia="Times New Roman" w:cs="Times New Roman"/>
          <w:szCs w:val="24"/>
        </w:rPr>
        <w:t>με την τροπολογία αυτή; Ό</w:t>
      </w:r>
      <w:r w:rsidRPr="008F786E">
        <w:rPr>
          <w:rFonts w:eastAsia="Times New Roman" w:cs="Times New Roman"/>
          <w:szCs w:val="24"/>
        </w:rPr>
        <w:t xml:space="preserve">τι </w:t>
      </w:r>
      <w:r>
        <w:rPr>
          <w:rFonts w:eastAsia="Times New Roman" w:cs="Times New Roman"/>
          <w:szCs w:val="24"/>
        </w:rPr>
        <w:t>β</w:t>
      </w:r>
      <w:r w:rsidRPr="008F786E">
        <w:rPr>
          <w:rFonts w:eastAsia="Times New Roman" w:cs="Times New Roman"/>
          <w:szCs w:val="24"/>
        </w:rPr>
        <w:t>εβαίως ο έλεγχος</w:t>
      </w:r>
      <w:r>
        <w:rPr>
          <w:rFonts w:eastAsia="Times New Roman" w:cs="Times New Roman"/>
          <w:szCs w:val="24"/>
        </w:rPr>
        <w:t>,</w:t>
      </w:r>
      <w:r w:rsidRPr="008F786E">
        <w:rPr>
          <w:rFonts w:eastAsia="Times New Roman" w:cs="Times New Roman"/>
          <w:szCs w:val="24"/>
        </w:rPr>
        <w:t xml:space="preserve"> η επιθεώρηση από τους νηογνώμονες είναι όπως ακριβώς προβλέφθηκε από τον πρόσφατο νόμο του έτους </w:t>
      </w:r>
      <w:r>
        <w:rPr>
          <w:rFonts w:eastAsia="Times New Roman" w:cs="Times New Roman"/>
          <w:szCs w:val="24"/>
        </w:rPr>
        <w:t>20</w:t>
      </w:r>
      <w:r w:rsidRPr="008F786E">
        <w:rPr>
          <w:rFonts w:eastAsia="Times New Roman" w:cs="Times New Roman"/>
          <w:szCs w:val="24"/>
        </w:rPr>
        <w:t>17</w:t>
      </w:r>
      <w:r>
        <w:rPr>
          <w:rFonts w:eastAsia="Times New Roman" w:cs="Times New Roman"/>
          <w:szCs w:val="24"/>
        </w:rPr>
        <w:t xml:space="preserve">. Παράλληλα όμως, δίδεται η αρμοδιότητα </w:t>
      </w:r>
      <w:r w:rsidRPr="008F786E">
        <w:rPr>
          <w:rFonts w:eastAsia="Times New Roman" w:cs="Times New Roman"/>
          <w:szCs w:val="24"/>
        </w:rPr>
        <w:t xml:space="preserve">και στα τοπικά κλιμάκια να έχουν την </w:t>
      </w:r>
      <w:r>
        <w:rPr>
          <w:rFonts w:eastAsia="Times New Roman" w:cs="Times New Roman"/>
          <w:szCs w:val="24"/>
        </w:rPr>
        <w:t>ε</w:t>
      </w:r>
      <w:r w:rsidRPr="008F786E">
        <w:rPr>
          <w:rFonts w:eastAsia="Times New Roman" w:cs="Times New Roman"/>
          <w:szCs w:val="24"/>
        </w:rPr>
        <w:t>πίσης παρά</w:t>
      </w:r>
      <w:r>
        <w:rPr>
          <w:rFonts w:eastAsia="Times New Roman" w:cs="Times New Roman"/>
          <w:szCs w:val="24"/>
        </w:rPr>
        <w:t xml:space="preserve">λληλη αρμοδιότητα να επιθεωρούν. </w:t>
      </w:r>
    </w:p>
    <w:p w14:paraId="2D05F81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Αυ</w:t>
      </w:r>
      <w:r w:rsidRPr="008F786E">
        <w:rPr>
          <w:rFonts w:eastAsia="Times New Roman" w:cs="Times New Roman"/>
          <w:szCs w:val="24"/>
        </w:rPr>
        <w:t>τό είναι πάρα πολύ σωστό και πρέπει να σας πω ότι αυτή η παράλληλη λειτουργία επιθεώρησης</w:t>
      </w:r>
      <w:r>
        <w:rPr>
          <w:rFonts w:eastAsia="Times New Roman" w:cs="Times New Roman"/>
          <w:szCs w:val="24"/>
        </w:rPr>
        <w:t>,</w:t>
      </w:r>
      <w:r w:rsidRPr="008F786E">
        <w:rPr>
          <w:rFonts w:eastAsia="Times New Roman" w:cs="Times New Roman"/>
          <w:szCs w:val="24"/>
        </w:rPr>
        <w:t xml:space="preserve"> νηογνωμόνων από τη μία και τοπ</w:t>
      </w:r>
      <w:r>
        <w:rPr>
          <w:rFonts w:eastAsia="Times New Roman" w:cs="Times New Roman"/>
          <w:szCs w:val="24"/>
        </w:rPr>
        <w:t>ικών κλιμακ</w:t>
      </w:r>
      <w:r>
        <w:rPr>
          <w:rFonts w:eastAsia="Times New Roman" w:cs="Times New Roman"/>
          <w:szCs w:val="24"/>
        </w:rPr>
        <w:t>ίων επιθεώρησης του Υ</w:t>
      </w:r>
      <w:r w:rsidRPr="008F786E">
        <w:rPr>
          <w:rFonts w:eastAsia="Times New Roman" w:cs="Times New Roman"/>
          <w:szCs w:val="24"/>
        </w:rPr>
        <w:t>πουργείου Ναυτιλίας από την άλλη</w:t>
      </w:r>
      <w:r>
        <w:rPr>
          <w:rFonts w:eastAsia="Times New Roman" w:cs="Times New Roman"/>
          <w:szCs w:val="24"/>
        </w:rPr>
        <w:t>,</w:t>
      </w:r>
      <w:r w:rsidRPr="008F786E">
        <w:rPr>
          <w:rFonts w:eastAsia="Times New Roman" w:cs="Times New Roman"/>
          <w:szCs w:val="24"/>
        </w:rPr>
        <w:t xml:space="preserve"> είναι απόλυτα συμβατή ρύθμιση και με το Ευρωπαϊκό Δίκαιο</w:t>
      </w:r>
      <w:r>
        <w:rPr>
          <w:rFonts w:eastAsia="Times New Roman" w:cs="Times New Roman"/>
          <w:szCs w:val="24"/>
        </w:rPr>
        <w:t xml:space="preserve">. </w:t>
      </w:r>
    </w:p>
    <w:p w14:paraId="2D05F81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Θα σας έλεγα μάλιστα,</w:t>
      </w:r>
      <w:r w:rsidRPr="008F786E">
        <w:rPr>
          <w:rFonts w:eastAsia="Times New Roman" w:cs="Times New Roman"/>
          <w:szCs w:val="24"/>
        </w:rPr>
        <w:t xml:space="preserve"> θα χρειαζόμουν χρόνο να το αναπτύξω περαιτέρω</w:t>
      </w:r>
      <w:r>
        <w:rPr>
          <w:rFonts w:eastAsia="Times New Roman" w:cs="Times New Roman"/>
          <w:szCs w:val="24"/>
        </w:rPr>
        <w:t>,</w:t>
      </w:r>
      <w:r w:rsidRPr="008F786E">
        <w:rPr>
          <w:rFonts w:eastAsia="Times New Roman" w:cs="Times New Roman"/>
          <w:szCs w:val="24"/>
        </w:rPr>
        <w:t xml:space="preserve"> ότι εκείνο το οποίο μας απασχολεί </w:t>
      </w:r>
      <w:r>
        <w:rPr>
          <w:rFonts w:eastAsia="Times New Roman" w:cs="Times New Roman"/>
          <w:szCs w:val="24"/>
        </w:rPr>
        <w:t>-</w:t>
      </w:r>
      <w:r w:rsidRPr="008F786E">
        <w:rPr>
          <w:rFonts w:eastAsia="Times New Roman" w:cs="Times New Roman"/>
          <w:szCs w:val="24"/>
        </w:rPr>
        <w:t xml:space="preserve">πέρα </w:t>
      </w:r>
      <w:r w:rsidRPr="008F786E">
        <w:rPr>
          <w:rFonts w:eastAsia="Times New Roman" w:cs="Times New Roman"/>
          <w:szCs w:val="24"/>
        </w:rPr>
        <w:t>απ</w:t>
      </w:r>
      <w:r>
        <w:rPr>
          <w:rFonts w:eastAsia="Times New Roman" w:cs="Times New Roman"/>
          <w:szCs w:val="24"/>
        </w:rPr>
        <w:t>’</w:t>
      </w:r>
      <w:r w:rsidRPr="008F786E">
        <w:rPr>
          <w:rFonts w:eastAsia="Times New Roman" w:cs="Times New Roman"/>
          <w:szCs w:val="24"/>
        </w:rPr>
        <w:t xml:space="preserve"> </w:t>
      </w:r>
      <w:r w:rsidRPr="008F786E">
        <w:rPr>
          <w:rFonts w:eastAsia="Times New Roman" w:cs="Times New Roman"/>
          <w:szCs w:val="24"/>
        </w:rPr>
        <w:t>αυτή</w:t>
      </w:r>
      <w:r>
        <w:rPr>
          <w:rFonts w:eastAsia="Times New Roman" w:cs="Times New Roman"/>
          <w:szCs w:val="24"/>
        </w:rPr>
        <w:t>ν τη</w:t>
      </w:r>
      <w:r w:rsidRPr="008F786E">
        <w:rPr>
          <w:rFonts w:eastAsia="Times New Roman" w:cs="Times New Roman"/>
          <w:szCs w:val="24"/>
        </w:rPr>
        <w:t xml:space="preserve"> ρύθμιση η οποία γίνεται με τη συγκεκριμένη τροπολογία</w:t>
      </w:r>
      <w:r>
        <w:rPr>
          <w:rFonts w:eastAsia="Times New Roman" w:cs="Times New Roman"/>
          <w:szCs w:val="24"/>
        </w:rPr>
        <w:t>-</w:t>
      </w:r>
      <w:r w:rsidRPr="008F786E">
        <w:rPr>
          <w:rFonts w:eastAsia="Times New Roman" w:cs="Times New Roman"/>
          <w:szCs w:val="24"/>
        </w:rPr>
        <w:t xml:space="preserve"> </w:t>
      </w:r>
      <w:r>
        <w:rPr>
          <w:rFonts w:eastAsia="Times New Roman" w:cs="Times New Roman"/>
          <w:szCs w:val="24"/>
        </w:rPr>
        <w:t xml:space="preserve">είναι </w:t>
      </w:r>
      <w:r w:rsidRPr="008F786E">
        <w:rPr>
          <w:rFonts w:eastAsia="Times New Roman" w:cs="Times New Roman"/>
          <w:szCs w:val="24"/>
        </w:rPr>
        <w:t xml:space="preserve">ότι ίσως η χώρα να χρειάζεται έναν </w:t>
      </w:r>
      <w:r>
        <w:rPr>
          <w:rFonts w:eastAsia="Times New Roman" w:cs="Times New Roman"/>
          <w:szCs w:val="24"/>
        </w:rPr>
        <w:t>ε</w:t>
      </w:r>
      <w:r w:rsidRPr="008F786E">
        <w:rPr>
          <w:rFonts w:eastAsia="Times New Roman" w:cs="Times New Roman"/>
          <w:szCs w:val="24"/>
        </w:rPr>
        <w:t xml:space="preserve">θνικό </w:t>
      </w:r>
      <w:r>
        <w:rPr>
          <w:rFonts w:eastAsia="Times New Roman" w:cs="Times New Roman"/>
          <w:szCs w:val="24"/>
        </w:rPr>
        <w:t>ο</w:t>
      </w:r>
      <w:r w:rsidRPr="008F786E">
        <w:rPr>
          <w:rFonts w:eastAsia="Times New Roman" w:cs="Times New Roman"/>
          <w:szCs w:val="24"/>
        </w:rPr>
        <w:t xml:space="preserve">ργανισμό </w:t>
      </w:r>
      <w:r>
        <w:rPr>
          <w:rFonts w:eastAsia="Times New Roman" w:cs="Times New Roman"/>
          <w:szCs w:val="24"/>
        </w:rPr>
        <w:t>-</w:t>
      </w:r>
      <w:r w:rsidRPr="008F786E">
        <w:rPr>
          <w:rFonts w:eastAsia="Times New Roman" w:cs="Times New Roman"/>
          <w:szCs w:val="24"/>
        </w:rPr>
        <w:t>επιλέγω τυχαία την ονομασία του</w:t>
      </w:r>
      <w:r>
        <w:rPr>
          <w:rFonts w:eastAsia="Times New Roman" w:cs="Times New Roman"/>
          <w:szCs w:val="24"/>
        </w:rPr>
        <w:t>-</w:t>
      </w:r>
      <w:r w:rsidRPr="008F786E">
        <w:rPr>
          <w:rFonts w:eastAsia="Times New Roman" w:cs="Times New Roman"/>
          <w:szCs w:val="24"/>
        </w:rPr>
        <w:t xml:space="preserve"> στον οποίον αποκλειστικά να δίδεται η δυνατότητα της επιθεώρησης και αυτό θα είχε πάρα πολύ συγκεκριμένο απο</w:t>
      </w:r>
      <w:r w:rsidRPr="008F786E">
        <w:rPr>
          <w:rFonts w:eastAsia="Times New Roman" w:cs="Times New Roman"/>
          <w:szCs w:val="24"/>
        </w:rPr>
        <w:t>τέλεσμα</w:t>
      </w:r>
      <w:r>
        <w:rPr>
          <w:rFonts w:eastAsia="Times New Roman" w:cs="Times New Roman"/>
          <w:szCs w:val="24"/>
        </w:rPr>
        <w:t>. Ε</w:t>
      </w:r>
      <w:r w:rsidRPr="008F786E">
        <w:rPr>
          <w:rFonts w:eastAsia="Times New Roman" w:cs="Times New Roman"/>
          <w:szCs w:val="24"/>
        </w:rPr>
        <w:t xml:space="preserve">ίναι </w:t>
      </w:r>
      <w:r>
        <w:rPr>
          <w:rFonts w:eastAsia="Times New Roman" w:cs="Times New Roman"/>
          <w:szCs w:val="24"/>
        </w:rPr>
        <w:t>όμως,</w:t>
      </w:r>
      <w:r w:rsidRPr="008F786E">
        <w:rPr>
          <w:rFonts w:eastAsia="Times New Roman" w:cs="Times New Roman"/>
          <w:szCs w:val="24"/>
        </w:rPr>
        <w:t xml:space="preserve"> μία θεσμική ρύθμιση</w:t>
      </w:r>
      <w:r>
        <w:rPr>
          <w:rFonts w:eastAsia="Times New Roman" w:cs="Times New Roman"/>
          <w:szCs w:val="24"/>
        </w:rPr>
        <w:t>,</w:t>
      </w:r>
      <w:r w:rsidRPr="008F786E">
        <w:rPr>
          <w:rFonts w:eastAsia="Times New Roman" w:cs="Times New Roman"/>
          <w:szCs w:val="24"/>
        </w:rPr>
        <w:t xml:space="preserve"> η οποία απαιτεί πάρα πολύ χρόνο</w:t>
      </w:r>
      <w:r>
        <w:rPr>
          <w:rFonts w:eastAsia="Times New Roman" w:cs="Times New Roman"/>
          <w:szCs w:val="24"/>
        </w:rPr>
        <w:t>,</w:t>
      </w:r>
      <w:r w:rsidRPr="008F786E">
        <w:rPr>
          <w:rFonts w:eastAsia="Times New Roman" w:cs="Times New Roman"/>
          <w:szCs w:val="24"/>
        </w:rPr>
        <w:t xml:space="preserve"> ειδικότ</w:t>
      </w:r>
      <w:r>
        <w:rPr>
          <w:rFonts w:eastAsia="Times New Roman" w:cs="Times New Roman"/>
          <w:szCs w:val="24"/>
        </w:rPr>
        <w:t>ερη επεξεργασία και γι’</w:t>
      </w:r>
      <w:r w:rsidRPr="008F786E">
        <w:rPr>
          <w:rFonts w:eastAsia="Times New Roman" w:cs="Times New Roman"/>
          <w:szCs w:val="24"/>
        </w:rPr>
        <w:t xml:space="preserve"> αυτό έρχεται η συγκεκριμένη τροπολογία</w:t>
      </w:r>
      <w:r>
        <w:rPr>
          <w:rFonts w:eastAsia="Times New Roman" w:cs="Times New Roman"/>
          <w:szCs w:val="24"/>
        </w:rPr>
        <w:t>,</w:t>
      </w:r>
      <w:r w:rsidRPr="008F786E">
        <w:rPr>
          <w:rFonts w:eastAsia="Times New Roman" w:cs="Times New Roman"/>
          <w:szCs w:val="24"/>
        </w:rPr>
        <w:t xml:space="preserve"> στην οποία λίγο πριν αναφέρθηκα</w:t>
      </w:r>
      <w:r>
        <w:rPr>
          <w:rFonts w:eastAsia="Times New Roman" w:cs="Times New Roman"/>
          <w:szCs w:val="24"/>
        </w:rPr>
        <w:t>.</w:t>
      </w:r>
    </w:p>
    <w:p w14:paraId="2D05F81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Στις ε</w:t>
      </w:r>
      <w:r w:rsidRPr="008F786E">
        <w:rPr>
          <w:rFonts w:eastAsia="Times New Roman" w:cs="Times New Roman"/>
          <w:szCs w:val="24"/>
        </w:rPr>
        <w:t>υρωπαϊκές χώρες</w:t>
      </w:r>
      <w:r>
        <w:rPr>
          <w:rFonts w:eastAsia="Times New Roman" w:cs="Times New Roman"/>
          <w:szCs w:val="24"/>
        </w:rPr>
        <w:t>,</w:t>
      </w:r>
      <w:r w:rsidRPr="008F786E">
        <w:rPr>
          <w:rFonts w:eastAsia="Times New Roman" w:cs="Times New Roman"/>
          <w:szCs w:val="24"/>
        </w:rPr>
        <w:t xml:space="preserve"> επειδή έκανα </w:t>
      </w:r>
      <w:r>
        <w:rPr>
          <w:rFonts w:eastAsia="Times New Roman" w:cs="Times New Roman"/>
          <w:szCs w:val="24"/>
        </w:rPr>
        <w:t>ε</w:t>
      </w:r>
      <w:r w:rsidRPr="008F786E">
        <w:rPr>
          <w:rFonts w:eastAsia="Times New Roman" w:cs="Times New Roman"/>
          <w:szCs w:val="24"/>
        </w:rPr>
        <w:t>πίσης αναφορά και στο Ευρωπαϊκό</w:t>
      </w:r>
      <w:r>
        <w:rPr>
          <w:rFonts w:eastAsia="Times New Roman" w:cs="Times New Roman"/>
          <w:szCs w:val="24"/>
        </w:rPr>
        <w:t>,</w:t>
      </w:r>
      <w:r w:rsidRPr="008F786E">
        <w:rPr>
          <w:rFonts w:eastAsia="Times New Roman" w:cs="Times New Roman"/>
          <w:szCs w:val="24"/>
        </w:rPr>
        <w:t xml:space="preserve"> στο </w:t>
      </w:r>
      <w:r>
        <w:rPr>
          <w:rFonts w:eastAsia="Times New Roman" w:cs="Times New Roman"/>
          <w:szCs w:val="24"/>
        </w:rPr>
        <w:t>Ε</w:t>
      </w:r>
      <w:r w:rsidRPr="008F786E">
        <w:rPr>
          <w:rFonts w:eastAsia="Times New Roman" w:cs="Times New Roman"/>
          <w:szCs w:val="24"/>
        </w:rPr>
        <w:t>νω</w:t>
      </w:r>
      <w:r w:rsidRPr="008F786E">
        <w:rPr>
          <w:rFonts w:eastAsia="Times New Roman" w:cs="Times New Roman"/>
          <w:szCs w:val="24"/>
        </w:rPr>
        <w:t xml:space="preserve">σιακό </w:t>
      </w:r>
      <w:r>
        <w:rPr>
          <w:rFonts w:eastAsia="Times New Roman" w:cs="Times New Roman"/>
          <w:szCs w:val="24"/>
        </w:rPr>
        <w:t>Δ</w:t>
      </w:r>
      <w:r w:rsidRPr="008F786E">
        <w:rPr>
          <w:rFonts w:eastAsia="Times New Roman" w:cs="Times New Roman"/>
          <w:szCs w:val="24"/>
        </w:rPr>
        <w:t>ίκαιο</w:t>
      </w:r>
      <w:r>
        <w:rPr>
          <w:rFonts w:eastAsia="Times New Roman" w:cs="Times New Roman"/>
          <w:szCs w:val="24"/>
        </w:rPr>
        <w:t xml:space="preserve">, βεβαίως </w:t>
      </w:r>
      <w:r w:rsidRPr="008F786E">
        <w:rPr>
          <w:rFonts w:eastAsia="Times New Roman" w:cs="Times New Roman"/>
          <w:szCs w:val="24"/>
        </w:rPr>
        <w:t>λειτουργούν οι νηογνώμονες</w:t>
      </w:r>
      <w:r>
        <w:rPr>
          <w:rFonts w:eastAsia="Times New Roman" w:cs="Times New Roman"/>
          <w:szCs w:val="24"/>
        </w:rPr>
        <w:t>,</w:t>
      </w:r>
      <w:r w:rsidRPr="008F786E">
        <w:rPr>
          <w:rFonts w:eastAsia="Times New Roman" w:cs="Times New Roman"/>
          <w:szCs w:val="24"/>
        </w:rPr>
        <w:t xml:space="preserve"> αλλά ταυτόχρονα λειτουργεί και ο κρατικός έλεγχος </w:t>
      </w:r>
      <w:r>
        <w:rPr>
          <w:rFonts w:eastAsia="Times New Roman" w:cs="Times New Roman"/>
          <w:szCs w:val="24"/>
        </w:rPr>
        <w:t>-</w:t>
      </w:r>
      <w:r w:rsidRPr="008F786E">
        <w:rPr>
          <w:rFonts w:eastAsia="Times New Roman" w:cs="Times New Roman"/>
          <w:szCs w:val="24"/>
        </w:rPr>
        <w:t>και επιλέγω να τον ονομάσω έτσι</w:t>
      </w:r>
      <w:r>
        <w:rPr>
          <w:rFonts w:eastAsia="Times New Roman" w:cs="Times New Roman"/>
          <w:szCs w:val="24"/>
        </w:rPr>
        <w:t>-</w:t>
      </w:r>
      <w:r w:rsidRPr="008F786E">
        <w:rPr>
          <w:rFonts w:eastAsia="Times New Roman" w:cs="Times New Roman"/>
          <w:szCs w:val="24"/>
        </w:rPr>
        <w:t xml:space="preserve"> για την επιθεώρηση των πλοίων</w:t>
      </w:r>
      <w:r>
        <w:rPr>
          <w:rFonts w:eastAsia="Times New Roman" w:cs="Times New Roman"/>
          <w:szCs w:val="24"/>
        </w:rPr>
        <w:t>. Κ</w:t>
      </w:r>
      <w:r w:rsidRPr="008F786E">
        <w:rPr>
          <w:rFonts w:eastAsia="Times New Roman" w:cs="Times New Roman"/>
          <w:szCs w:val="24"/>
        </w:rPr>
        <w:t>αι αυτό είναι πάρα πολύ σημαντικό</w:t>
      </w:r>
      <w:r>
        <w:rPr>
          <w:rFonts w:eastAsia="Times New Roman" w:cs="Times New Roman"/>
          <w:szCs w:val="24"/>
        </w:rPr>
        <w:t>.</w:t>
      </w:r>
    </w:p>
    <w:p w14:paraId="2D05F81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Επίσης,</w:t>
      </w:r>
      <w:r w:rsidRPr="008F786E">
        <w:rPr>
          <w:rFonts w:eastAsia="Times New Roman" w:cs="Times New Roman"/>
          <w:szCs w:val="24"/>
        </w:rPr>
        <w:t xml:space="preserve"> κύριε </w:t>
      </w:r>
      <w:r>
        <w:rPr>
          <w:rFonts w:eastAsia="Times New Roman" w:cs="Times New Roman"/>
          <w:szCs w:val="24"/>
        </w:rPr>
        <w:t>Π</w:t>
      </w:r>
      <w:r w:rsidRPr="008F786E">
        <w:rPr>
          <w:rFonts w:eastAsia="Times New Roman" w:cs="Times New Roman"/>
          <w:szCs w:val="24"/>
        </w:rPr>
        <w:t>ρόεδρε</w:t>
      </w:r>
      <w:r>
        <w:rPr>
          <w:rFonts w:eastAsia="Times New Roman" w:cs="Times New Roman"/>
          <w:szCs w:val="24"/>
        </w:rPr>
        <w:t>,</w:t>
      </w:r>
      <w:r w:rsidRPr="008F786E">
        <w:rPr>
          <w:rFonts w:eastAsia="Times New Roman" w:cs="Times New Roman"/>
          <w:szCs w:val="24"/>
        </w:rPr>
        <w:t xml:space="preserve"> αν έχω δύο λεπτά</w:t>
      </w:r>
      <w:r>
        <w:rPr>
          <w:rFonts w:eastAsia="Times New Roman" w:cs="Times New Roman"/>
          <w:szCs w:val="24"/>
        </w:rPr>
        <w:t>,</w:t>
      </w:r>
      <w:r w:rsidRPr="008F786E">
        <w:rPr>
          <w:rFonts w:eastAsia="Times New Roman" w:cs="Times New Roman"/>
          <w:szCs w:val="24"/>
        </w:rPr>
        <w:t xml:space="preserve"> ήθελα να σημειώσω το εξής</w:t>
      </w:r>
      <w:r>
        <w:rPr>
          <w:rFonts w:eastAsia="Times New Roman" w:cs="Times New Roman"/>
          <w:szCs w:val="24"/>
        </w:rPr>
        <w:t>: Α</w:t>
      </w:r>
      <w:r w:rsidRPr="008F786E">
        <w:rPr>
          <w:rFonts w:eastAsia="Times New Roman" w:cs="Times New Roman"/>
          <w:szCs w:val="24"/>
        </w:rPr>
        <w:t>κούστηκε ότι οι εργαζόμενοι</w:t>
      </w:r>
      <w:r>
        <w:rPr>
          <w:rFonts w:eastAsia="Times New Roman" w:cs="Times New Roman"/>
          <w:szCs w:val="24"/>
        </w:rPr>
        <w:t>,</w:t>
      </w:r>
      <w:r w:rsidRPr="008F786E">
        <w:rPr>
          <w:rFonts w:eastAsia="Times New Roman" w:cs="Times New Roman"/>
          <w:szCs w:val="24"/>
        </w:rPr>
        <w:t xml:space="preserve"> υπάλληλοι των </w:t>
      </w:r>
      <w:r w:rsidRPr="008F786E">
        <w:rPr>
          <w:rFonts w:eastAsia="Times New Roman" w:cs="Times New Roman"/>
          <w:szCs w:val="24"/>
        </w:rPr>
        <w:t>ο</w:t>
      </w:r>
      <w:r w:rsidRPr="008F786E">
        <w:rPr>
          <w:rFonts w:eastAsia="Times New Roman" w:cs="Times New Roman"/>
          <w:szCs w:val="24"/>
        </w:rPr>
        <w:t xml:space="preserve">ργανισμών </w:t>
      </w:r>
      <w:r w:rsidRPr="008F786E">
        <w:rPr>
          <w:rFonts w:eastAsia="Times New Roman" w:cs="Times New Roman"/>
          <w:szCs w:val="24"/>
        </w:rPr>
        <w:t>λ</w:t>
      </w:r>
      <w:r w:rsidRPr="008F786E">
        <w:rPr>
          <w:rFonts w:eastAsia="Times New Roman" w:cs="Times New Roman"/>
          <w:szCs w:val="24"/>
        </w:rPr>
        <w:t>ιμένων</w:t>
      </w:r>
      <w:r>
        <w:rPr>
          <w:rFonts w:eastAsia="Times New Roman" w:cs="Times New Roman"/>
          <w:szCs w:val="24"/>
        </w:rPr>
        <w:t>,</w:t>
      </w:r>
      <w:r w:rsidRPr="008F786E">
        <w:rPr>
          <w:rFonts w:eastAsia="Times New Roman" w:cs="Times New Roman"/>
          <w:szCs w:val="24"/>
        </w:rPr>
        <w:t xml:space="preserve"> κάποια στιγμή θα γίνουν υποχείρια των αξιώσεων των επενδυτών</w:t>
      </w:r>
      <w:r>
        <w:rPr>
          <w:rFonts w:eastAsia="Times New Roman" w:cs="Times New Roman"/>
          <w:szCs w:val="24"/>
        </w:rPr>
        <w:t>. Δ</w:t>
      </w:r>
      <w:r w:rsidRPr="008F786E">
        <w:rPr>
          <w:rFonts w:eastAsia="Times New Roman" w:cs="Times New Roman"/>
          <w:szCs w:val="24"/>
        </w:rPr>
        <w:t>εν πρόκειται περί αυτού</w:t>
      </w:r>
      <w:r>
        <w:rPr>
          <w:rFonts w:eastAsia="Times New Roman" w:cs="Times New Roman"/>
          <w:szCs w:val="24"/>
        </w:rPr>
        <w:t>. Τ</w:t>
      </w:r>
      <w:r w:rsidRPr="008F786E">
        <w:rPr>
          <w:rFonts w:eastAsia="Times New Roman" w:cs="Times New Roman"/>
          <w:szCs w:val="24"/>
        </w:rPr>
        <w:t xml:space="preserve">ο είπα </w:t>
      </w:r>
      <w:r w:rsidRPr="008F786E">
        <w:rPr>
          <w:rFonts w:eastAsia="Times New Roman" w:cs="Times New Roman"/>
          <w:szCs w:val="24"/>
        </w:rPr>
        <w:lastRenderedPageBreak/>
        <w:t xml:space="preserve">στην εισηγητική ομιλία </w:t>
      </w:r>
      <w:r>
        <w:rPr>
          <w:rFonts w:eastAsia="Times New Roman" w:cs="Times New Roman"/>
          <w:szCs w:val="24"/>
        </w:rPr>
        <w:t xml:space="preserve">μου </w:t>
      </w:r>
      <w:r w:rsidRPr="008F786E">
        <w:rPr>
          <w:rFonts w:eastAsia="Times New Roman" w:cs="Times New Roman"/>
          <w:szCs w:val="24"/>
        </w:rPr>
        <w:t>ότ</w:t>
      </w:r>
      <w:r>
        <w:rPr>
          <w:rFonts w:eastAsia="Times New Roman" w:cs="Times New Roman"/>
          <w:szCs w:val="24"/>
        </w:rPr>
        <w:t xml:space="preserve">ι αυτοί είναι οι υπάλληλοι του </w:t>
      </w:r>
      <w:r>
        <w:rPr>
          <w:rFonts w:eastAsia="Times New Roman" w:cs="Times New Roman"/>
          <w:szCs w:val="24"/>
        </w:rPr>
        <w:t>ο</w:t>
      </w:r>
      <w:r w:rsidRPr="008F786E">
        <w:rPr>
          <w:rFonts w:eastAsia="Times New Roman" w:cs="Times New Roman"/>
          <w:szCs w:val="24"/>
        </w:rPr>
        <w:t>ργανισμ</w:t>
      </w:r>
      <w:r w:rsidRPr="008F786E">
        <w:rPr>
          <w:rFonts w:eastAsia="Times New Roman" w:cs="Times New Roman"/>
          <w:szCs w:val="24"/>
        </w:rPr>
        <w:t xml:space="preserve">ού </w:t>
      </w:r>
      <w:r w:rsidRPr="008F786E">
        <w:rPr>
          <w:rFonts w:eastAsia="Times New Roman" w:cs="Times New Roman"/>
          <w:szCs w:val="24"/>
        </w:rPr>
        <w:t>και</w:t>
      </w:r>
      <w:r>
        <w:rPr>
          <w:rFonts w:eastAsia="Times New Roman" w:cs="Times New Roman"/>
          <w:szCs w:val="24"/>
        </w:rPr>
        <w:t xml:space="preserve"> βεβαίως, σε</w:t>
      </w:r>
      <w:r w:rsidRPr="008F786E">
        <w:rPr>
          <w:rFonts w:eastAsia="Times New Roman" w:cs="Times New Roman"/>
          <w:szCs w:val="24"/>
        </w:rPr>
        <w:t xml:space="preserve"> συνάφεια με αυτό που λέω υπάρχει και η άλλη δυνατότητα</w:t>
      </w:r>
      <w:r>
        <w:rPr>
          <w:rFonts w:eastAsia="Times New Roman" w:cs="Times New Roman"/>
          <w:szCs w:val="24"/>
        </w:rPr>
        <w:t xml:space="preserve">. </w:t>
      </w:r>
    </w:p>
    <w:p w14:paraId="2D05F81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w:t>
      </w:r>
      <w:r w:rsidRPr="008F786E">
        <w:rPr>
          <w:rFonts w:eastAsia="Times New Roman" w:cs="Times New Roman"/>
          <w:szCs w:val="24"/>
        </w:rPr>
        <w:t>άν κάποιος επενδυτής</w:t>
      </w:r>
      <w:r>
        <w:rPr>
          <w:rFonts w:eastAsia="Times New Roman" w:cs="Times New Roman"/>
          <w:szCs w:val="24"/>
        </w:rPr>
        <w:t>,</w:t>
      </w:r>
      <w:r w:rsidRPr="008F786E">
        <w:rPr>
          <w:rFonts w:eastAsia="Times New Roman" w:cs="Times New Roman"/>
          <w:szCs w:val="24"/>
        </w:rPr>
        <w:t xml:space="preserve"> κάποιες από τις υπηρεσίες τ</w:t>
      </w:r>
      <w:r>
        <w:rPr>
          <w:rFonts w:eastAsia="Times New Roman" w:cs="Times New Roman"/>
          <w:szCs w:val="24"/>
        </w:rPr>
        <w:t>ις</w:t>
      </w:r>
      <w:r w:rsidRPr="008F786E">
        <w:rPr>
          <w:rFonts w:eastAsia="Times New Roman" w:cs="Times New Roman"/>
          <w:szCs w:val="24"/>
        </w:rPr>
        <w:t xml:space="preserve"> οποί</w:t>
      </w:r>
      <w:r>
        <w:rPr>
          <w:rFonts w:eastAsia="Times New Roman" w:cs="Times New Roman"/>
          <w:szCs w:val="24"/>
        </w:rPr>
        <w:t>ε</w:t>
      </w:r>
      <w:r w:rsidRPr="008F786E">
        <w:rPr>
          <w:rFonts w:eastAsia="Times New Roman" w:cs="Times New Roman"/>
          <w:szCs w:val="24"/>
        </w:rPr>
        <w:t>ς θέλει να αναθέσει σε εργολάβο</w:t>
      </w:r>
      <w:r>
        <w:rPr>
          <w:rFonts w:eastAsia="Times New Roman" w:cs="Times New Roman"/>
          <w:szCs w:val="24"/>
        </w:rPr>
        <w:t>υ</w:t>
      </w:r>
      <w:r w:rsidRPr="008F786E">
        <w:rPr>
          <w:rFonts w:eastAsia="Times New Roman" w:cs="Times New Roman"/>
          <w:szCs w:val="24"/>
        </w:rPr>
        <w:t>ς ή υπεργολάβο</w:t>
      </w:r>
      <w:r>
        <w:rPr>
          <w:rFonts w:eastAsia="Times New Roman" w:cs="Times New Roman"/>
          <w:szCs w:val="24"/>
        </w:rPr>
        <w:t>υ</w:t>
      </w:r>
      <w:r w:rsidRPr="008F786E">
        <w:rPr>
          <w:rFonts w:eastAsia="Times New Roman" w:cs="Times New Roman"/>
          <w:szCs w:val="24"/>
        </w:rPr>
        <w:t>ς</w:t>
      </w:r>
      <w:r>
        <w:rPr>
          <w:rFonts w:eastAsia="Times New Roman" w:cs="Times New Roman"/>
          <w:szCs w:val="24"/>
        </w:rPr>
        <w:t>,</w:t>
      </w:r>
      <w:r w:rsidRPr="008F786E">
        <w:rPr>
          <w:rFonts w:eastAsia="Times New Roman" w:cs="Times New Roman"/>
          <w:szCs w:val="24"/>
        </w:rPr>
        <w:t xml:space="preserve"> επιλέγει </w:t>
      </w:r>
      <w:r>
        <w:rPr>
          <w:rFonts w:eastAsia="Times New Roman" w:cs="Times New Roman"/>
          <w:szCs w:val="24"/>
        </w:rPr>
        <w:t>-</w:t>
      </w:r>
      <w:r w:rsidRPr="008F786E">
        <w:rPr>
          <w:rFonts w:eastAsia="Times New Roman" w:cs="Times New Roman"/>
          <w:szCs w:val="24"/>
        </w:rPr>
        <w:t>επειδή θα μπορεί</w:t>
      </w:r>
      <w:r>
        <w:rPr>
          <w:rFonts w:eastAsia="Times New Roman" w:cs="Times New Roman"/>
          <w:szCs w:val="24"/>
        </w:rPr>
        <w:t>-</w:t>
      </w:r>
      <w:r w:rsidRPr="008F786E">
        <w:rPr>
          <w:rFonts w:eastAsia="Times New Roman" w:cs="Times New Roman"/>
          <w:szCs w:val="24"/>
        </w:rPr>
        <w:t xml:space="preserve"> </w:t>
      </w:r>
      <w:r>
        <w:rPr>
          <w:rFonts w:eastAsia="Times New Roman" w:cs="Times New Roman"/>
          <w:szCs w:val="24"/>
        </w:rPr>
        <w:t>τ</w:t>
      </w:r>
      <w:r w:rsidRPr="008F786E">
        <w:rPr>
          <w:rFonts w:eastAsia="Times New Roman" w:cs="Times New Roman"/>
          <w:szCs w:val="24"/>
        </w:rPr>
        <w:t>ο δυναμικό τ</w:t>
      </w:r>
      <w:r>
        <w:rPr>
          <w:rFonts w:eastAsia="Times New Roman" w:cs="Times New Roman"/>
          <w:szCs w:val="24"/>
        </w:rPr>
        <w:t xml:space="preserve">ων </w:t>
      </w:r>
      <w:r>
        <w:rPr>
          <w:rFonts w:eastAsia="Times New Roman" w:cs="Times New Roman"/>
          <w:szCs w:val="24"/>
        </w:rPr>
        <w:t>οργανισμών λ</w:t>
      </w:r>
      <w:r w:rsidRPr="008F786E">
        <w:rPr>
          <w:rFonts w:eastAsia="Times New Roman" w:cs="Times New Roman"/>
          <w:szCs w:val="24"/>
        </w:rPr>
        <w:t xml:space="preserve">ιμένων </w:t>
      </w:r>
      <w:r w:rsidRPr="008F786E">
        <w:rPr>
          <w:rFonts w:eastAsia="Times New Roman" w:cs="Times New Roman"/>
          <w:szCs w:val="24"/>
        </w:rPr>
        <w:t xml:space="preserve">να κάνει </w:t>
      </w:r>
      <w:r w:rsidRPr="008F786E">
        <w:rPr>
          <w:rFonts w:eastAsia="Times New Roman" w:cs="Times New Roman"/>
          <w:szCs w:val="24"/>
        </w:rPr>
        <w:t>αυτή</w:t>
      </w:r>
      <w:r>
        <w:rPr>
          <w:rFonts w:eastAsia="Times New Roman" w:cs="Times New Roman"/>
          <w:szCs w:val="24"/>
        </w:rPr>
        <w:t>ν</w:t>
      </w:r>
      <w:r w:rsidRPr="008F786E">
        <w:rPr>
          <w:rFonts w:eastAsia="Times New Roman" w:cs="Times New Roman"/>
          <w:szCs w:val="24"/>
        </w:rPr>
        <w:t xml:space="preserve"> τη συγκεκριμένη υπεργολαβία</w:t>
      </w:r>
      <w:r>
        <w:rPr>
          <w:rFonts w:eastAsia="Times New Roman" w:cs="Times New Roman"/>
          <w:szCs w:val="24"/>
        </w:rPr>
        <w:t>,</w:t>
      </w:r>
      <w:r w:rsidRPr="008F786E">
        <w:rPr>
          <w:rFonts w:eastAsia="Times New Roman" w:cs="Times New Roman"/>
          <w:szCs w:val="24"/>
        </w:rPr>
        <w:t xml:space="preserve"> τότε με όρους που θα κρίνει ο ίδιος ο οργανισμός και οι εργαζόμενοι</w:t>
      </w:r>
      <w:r>
        <w:rPr>
          <w:rFonts w:eastAsia="Times New Roman" w:cs="Times New Roman"/>
          <w:szCs w:val="24"/>
        </w:rPr>
        <w:t>,</w:t>
      </w:r>
      <w:r w:rsidRPr="008F786E">
        <w:rPr>
          <w:rFonts w:eastAsia="Times New Roman" w:cs="Times New Roman"/>
          <w:szCs w:val="24"/>
        </w:rPr>
        <w:t xml:space="preserve"> να αναλάβουν ή να μην αναλάβουν αναλόγως </w:t>
      </w:r>
      <w:r>
        <w:rPr>
          <w:rFonts w:eastAsia="Times New Roman" w:cs="Times New Roman"/>
          <w:szCs w:val="24"/>
        </w:rPr>
        <w:t xml:space="preserve">με </w:t>
      </w:r>
      <w:r w:rsidRPr="008F786E">
        <w:rPr>
          <w:rFonts w:eastAsia="Times New Roman" w:cs="Times New Roman"/>
          <w:szCs w:val="24"/>
        </w:rPr>
        <w:t>τη συγκεκριμένη εργολαβία</w:t>
      </w:r>
      <w:r>
        <w:rPr>
          <w:rFonts w:eastAsia="Times New Roman" w:cs="Times New Roman"/>
          <w:szCs w:val="24"/>
        </w:rPr>
        <w:t>.</w:t>
      </w:r>
    </w:p>
    <w:p w14:paraId="2D05F81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Δ</w:t>
      </w:r>
      <w:r w:rsidRPr="008F786E">
        <w:rPr>
          <w:rFonts w:eastAsia="Times New Roman" w:cs="Times New Roman"/>
          <w:szCs w:val="24"/>
        </w:rPr>
        <w:t>εν θα αναφερθώ</w:t>
      </w:r>
      <w:r>
        <w:rPr>
          <w:rFonts w:eastAsia="Times New Roman" w:cs="Times New Roman"/>
          <w:szCs w:val="24"/>
        </w:rPr>
        <w:t>,</w:t>
      </w:r>
      <w:r w:rsidRPr="008F786E">
        <w:rPr>
          <w:rFonts w:eastAsia="Times New Roman" w:cs="Times New Roman"/>
          <w:szCs w:val="24"/>
        </w:rPr>
        <w:t xml:space="preserve"> κυρίες και κύριοι συνάδελφοι</w:t>
      </w:r>
      <w:r>
        <w:rPr>
          <w:rFonts w:eastAsia="Times New Roman" w:cs="Times New Roman"/>
          <w:szCs w:val="24"/>
        </w:rPr>
        <w:t>,</w:t>
      </w:r>
      <w:r w:rsidRPr="008F786E">
        <w:rPr>
          <w:rFonts w:eastAsia="Times New Roman" w:cs="Times New Roman"/>
          <w:szCs w:val="24"/>
        </w:rPr>
        <w:t xml:space="preserve"> στο τι έχει γίνει αναφορικά με την εκπαίδευση</w:t>
      </w:r>
      <w:r>
        <w:rPr>
          <w:rFonts w:eastAsia="Times New Roman" w:cs="Times New Roman"/>
          <w:szCs w:val="24"/>
        </w:rPr>
        <w:t>.</w:t>
      </w:r>
      <w:r w:rsidRPr="008F786E">
        <w:rPr>
          <w:rFonts w:eastAsia="Times New Roman" w:cs="Times New Roman"/>
          <w:szCs w:val="24"/>
        </w:rPr>
        <w:t xml:space="preserve"> Μόνο μία λέξη</w:t>
      </w:r>
      <w:r>
        <w:rPr>
          <w:rFonts w:eastAsia="Times New Roman" w:cs="Times New Roman"/>
          <w:szCs w:val="24"/>
        </w:rPr>
        <w:t xml:space="preserve"> θα πω. Υ</w:t>
      </w:r>
      <w:r w:rsidRPr="008F786E">
        <w:rPr>
          <w:rFonts w:eastAsia="Times New Roman" w:cs="Times New Roman"/>
          <w:szCs w:val="24"/>
        </w:rPr>
        <w:t>πάρχει ένα συνολικότερο ζήτημα</w:t>
      </w:r>
      <w:r>
        <w:rPr>
          <w:rFonts w:eastAsia="Times New Roman" w:cs="Times New Roman"/>
          <w:szCs w:val="24"/>
        </w:rPr>
        <w:t>, π</w:t>
      </w:r>
      <w:r w:rsidRPr="008F786E">
        <w:rPr>
          <w:rFonts w:eastAsia="Times New Roman" w:cs="Times New Roman"/>
          <w:szCs w:val="24"/>
        </w:rPr>
        <w:t xml:space="preserve">αρά την εξαιρετική πρόοδο που έχει σημειωθεί στην υπόθεση των </w:t>
      </w:r>
      <w:r>
        <w:rPr>
          <w:rFonts w:eastAsia="Times New Roman" w:cs="Times New Roman"/>
          <w:szCs w:val="24"/>
        </w:rPr>
        <w:t>Α</w:t>
      </w:r>
      <w:r w:rsidRPr="008F786E">
        <w:rPr>
          <w:rFonts w:eastAsia="Times New Roman" w:cs="Times New Roman"/>
          <w:szCs w:val="24"/>
        </w:rPr>
        <w:t>καδημιών Εμπορικού Ναυτικού</w:t>
      </w:r>
      <w:r>
        <w:rPr>
          <w:rFonts w:eastAsia="Times New Roman" w:cs="Times New Roman"/>
          <w:szCs w:val="24"/>
        </w:rPr>
        <w:t>. Κ</w:t>
      </w:r>
      <w:r w:rsidRPr="008F786E">
        <w:rPr>
          <w:rFonts w:eastAsia="Times New Roman" w:cs="Times New Roman"/>
          <w:szCs w:val="24"/>
        </w:rPr>
        <w:t>αι προσλήψεις έγιναν και μόνιμο προσωπικό σε σημαντικό βαθμό</w:t>
      </w:r>
      <w:r w:rsidRPr="008F786E">
        <w:rPr>
          <w:rFonts w:eastAsia="Times New Roman" w:cs="Times New Roman"/>
          <w:szCs w:val="24"/>
        </w:rPr>
        <w:t xml:space="preserve"> υπήρξε</w:t>
      </w:r>
      <w:r>
        <w:rPr>
          <w:rFonts w:eastAsia="Times New Roman" w:cs="Times New Roman"/>
          <w:szCs w:val="24"/>
        </w:rPr>
        <w:t xml:space="preserve"> -</w:t>
      </w:r>
      <w:r w:rsidRPr="008F786E">
        <w:rPr>
          <w:rFonts w:eastAsia="Times New Roman" w:cs="Times New Roman"/>
          <w:szCs w:val="24"/>
        </w:rPr>
        <w:t>όχι στο βαθμό που θα θέλαμε</w:t>
      </w:r>
      <w:r>
        <w:rPr>
          <w:rFonts w:eastAsia="Times New Roman" w:cs="Times New Roman"/>
          <w:szCs w:val="24"/>
        </w:rPr>
        <w:t>,</w:t>
      </w:r>
      <w:r w:rsidRPr="008F786E">
        <w:rPr>
          <w:rFonts w:eastAsia="Times New Roman" w:cs="Times New Roman"/>
          <w:szCs w:val="24"/>
        </w:rPr>
        <w:t xml:space="preserve"> διότι αντιλαμβάνεστε τ</w:t>
      </w:r>
      <w:r>
        <w:rPr>
          <w:rFonts w:eastAsia="Times New Roman" w:cs="Times New Roman"/>
          <w:szCs w:val="24"/>
        </w:rPr>
        <w:t>ι</w:t>
      </w:r>
      <w:r w:rsidRPr="008F786E">
        <w:rPr>
          <w:rFonts w:eastAsia="Times New Roman" w:cs="Times New Roman"/>
          <w:szCs w:val="24"/>
        </w:rPr>
        <w:t xml:space="preserve"> υπεισέρχεται εκεί</w:t>
      </w:r>
      <w:r>
        <w:rPr>
          <w:rFonts w:eastAsia="Times New Roman" w:cs="Times New Roman"/>
          <w:szCs w:val="24"/>
        </w:rPr>
        <w:t>,</w:t>
      </w:r>
      <w:r w:rsidRPr="008F786E">
        <w:rPr>
          <w:rFonts w:eastAsia="Times New Roman" w:cs="Times New Roman"/>
          <w:szCs w:val="24"/>
        </w:rPr>
        <w:t xml:space="preserve"> το δημοσιονομικό υπεισέρχεται</w:t>
      </w:r>
      <w:r>
        <w:rPr>
          <w:rFonts w:eastAsia="Times New Roman" w:cs="Times New Roman"/>
          <w:szCs w:val="24"/>
        </w:rPr>
        <w:t>- και εξοπλισμούς εξασφαλίσαμε και μία ακόμη Α</w:t>
      </w:r>
      <w:r w:rsidRPr="008F786E">
        <w:rPr>
          <w:rFonts w:eastAsia="Times New Roman" w:cs="Times New Roman"/>
          <w:szCs w:val="24"/>
        </w:rPr>
        <w:t>καδημία Εμπορικού Ναυτικού στην Κάλυμνο ιδρύσαμε και ανακαθορίζονται και βελτιώνονται τα προγράμματα</w:t>
      </w:r>
      <w:r w:rsidRPr="008F786E">
        <w:rPr>
          <w:rFonts w:eastAsia="Times New Roman" w:cs="Times New Roman"/>
          <w:szCs w:val="24"/>
        </w:rPr>
        <w:t xml:space="preserve"> σπουδών</w:t>
      </w:r>
      <w:r>
        <w:rPr>
          <w:rFonts w:eastAsia="Times New Roman" w:cs="Times New Roman"/>
          <w:szCs w:val="24"/>
        </w:rPr>
        <w:t xml:space="preserve">. </w:t>
      </w:r>
    </w:p>
    <w:p w14:paraId="2D05F81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Α</w:t>
      </w:r>
      <w:r w:rsidRPr="008F786E">
        <w:rPr>
          <w:rFonts w:eastAsia="Times New Roman" w:cs="Times New Roman"/>
          <w:szCs w:val="24"/>
        </w:rPr>
        <w:t>ν με ρωτήσετε</w:t>
      </w:r>
      <w:r>
        <w:rPr>
          <w:rFonts w:eastAsia="Times New Roman" w:cs="Times New Roman"/>
          <w:szCs w:val="24"/>
        </w:rPr>
        <w:t>,</w:t>
      </w:r>
      <w:r w:rsidRPr="008F786E">
        <w:rPr>
          <w:rFonts w:eastAsia="Times New Roman" w:cs="Times New Roman"/>
          <w:szCs w:val="24"/>
        </w:rPr>
        <w:t xml:space="preserve"> έχουμε φτάσει στο τέλος της προσπάθειας</w:t>
      </w:r>
      <w:r>
        <w:rPr>
          <w:rFonts w:eastAsia="Times New Roman" w:cs="Times New Roman"/>
          <w:szCs w:val="24"/>
        </w:rPr>
        <w:t>; Π</w:t>
      </w:r>
      <w:r w:rsidRPr="008F786E">
        <w:rPr>
          <w:rFonts w:eastAsia="Times New Roman" w:cs="Times New Roman"/>
          <w:szCs w:val="24"/>
        </w:rPr>
        <w:t>ροφανέστατα όχι</w:t>
      </w:r>
      <w:r>
        <w:rPr>
          <w:rFonts w:eastAsia="Times New Roman" w:cs="Times New Roman"/>
          <w:szCs w:val="24"/>
        </w:rPr>
        <w:t>. Κ</w:t>
      </w:r>
      <w:r w:rsidRPr="008F786E">
        <w:rPr>
          <w:rFonts w:eastAsia="Times New Roman" w:cs="Times New Roman"/>
          <w:szCs w:val="24"/>
        </w:rPr>
        <w:t xml:space="preserve">αι </w:t>
      </w:r>
      <w:r>
        <w:rPr>
          <w:rFonts w:eastAsia="Times New Roman" w:cs="Times New Roman"/>
          <w:szCs w:val="24"/>
        </w:rPr>
        <w:t>π</w:t>
      </w:r>
      <w:r w:rsidRPr="008F786E">
        <w:rPr>
          <w:rFonts w:eastAsia="Times New Roman" w:cs="Times New Roman"/>
          <w:szCs w:val="24"/>
        </w:rPr>
        <w:t>ράγματι</w:t>
      </w:r>
      <w:r>
        <w:rPr>
          <w:rFonts w:eastAsia="Times New Roman" w:cs="Times New Roman"/>
          <w:szCs w:val="24"/>
        </w:rPr>
        <w:t>,</w:t>
      </w:r>
      <w:r w:rsidRPr="008F786E">
        <w:rPr>
          <w:rFonts w:eastAsia="Times New Roman" w:cs="Times New Roman"/>
          <w:szCs w:val="24"/>
        </w:rPr>
        <w:t xml:space="preserve"> εκκρεμεί μία συνολικότερη ρύθμιση</w:t>
      </w:r>
      <w:r>
        <w:rPr>
          <w:rFonts w:eastAsia="Times New Roman" w:cs="Times New Roman"/>
          <w:szCs w:val="24"/>
        </w:rPr>
        <w:t>,</w:t>
      </w:r>
      <w:r w:rsidRPr="008F786E">
        <w:rPr>
          <w:rFonts w:eastAsia="Times New Roman" w:cs="Times New Roman"/>
          <w:szCs w:val="24"/>
        </w:rPr>
        <w:t xml:space="preserve"> αλλά εδώ χρειάζεται</w:t>
      </w:r>
      <w:r>
        <w:rPr>
          <w:rFonts w:eastAsia="Times New Roman" w:cs="Times New Roman"/>
          <w:szCs w:val="24"/>
        </w:rPr>
        <w:t>,</w:t>
      </w:r>
      <w:r w:rsidRPr="008F786E">
        <w:rPr>
          <w:rFonts w:eastAsia="Times New Roman" w:cs="Times New Roman"/>
          <w:szCs w:val="24"/>
        </w:rPr>
        <w:t xml:space="preserve"> αν θέλετε</w:t>
      </w:r>
      <w:r>
        <w:rPr>
          <w:rFonts w:eastAsia="Times New Roman" w:cs="Times New Roman"/>
          <w:szCs w:val="24"/>
        </w:rPr>
        <w:t>,</w:t>
      </w:r>
      <w:r w:rsidRPr="008F786E">
        <w:rPr>
          <w:rFonts w:eastAsia="Times New Roman" w:cs="Times New Roman"/>
          <w:szCs w:val="24"/>
        </w:rPr>
        <w:t xml:space="preserve"> ένα ολοκληρωμένο σχέδιο και υπαρκτή δυνατότητα για να δούμε συνολικότερα τα ζητήματα της </w:t>
      </w:r>
      <w:r w:rsidRPr="008F786E">
        <w:rPr>
          <w:rFonts w:eastAsia="Times New Roman" w:cs="Times New Roman"/>
          <w:szCs w:val="24"/>
        </w:rPr>
        <w:t>ναυτικής εκπαίδευσης</w:t>
      </w:r>
      <w:r>
        <w:rPr>
          <w:rFonts w:eastAsia="Times New Roman" w:cs="Times New Roman"/>
          <w:szCs w:val="24"/>
        </w:rPr>
        <w:t>.</w:t>
      </w:r>
    </w:p>
    <w:p w14:paraId="2D05F81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w:t>
      </w:r>
      <w:r w:rsidRPr="008F786E">
        <w:rPr>
          <w:rFonts w:eastAsia="Times New Roman" w:cs="Times New Roman"/>
          <w:szCs w:val="24"/>
        </w:rPr>
        <w:t>παναλαμβάνω</w:t>
      </w:r>
      <w:r>
        <w:rPr>
          <w:rFonts w:eastAsia="Times New Roman" w:cs="Times New Roman"/>
          <w:szCs w:val="24"/>
        </w:rPr>
        <w:t>,</w:t>
      </w:r>
      <w:r w:rsidRPr="008F786E">
        <w:rPr>
          <w:rFonts w:eastAsia="Times New Roman" w:cs="Times New Roman"/>
          <w:szCs w:val="24"/>
        </w:rPr>
        <w:t xml:space="preserve"> παρά τα πολλά σημαντικά που έγιναν</w:t>
      </w:r>
      <w:r>
        <w:rPr>
          <w:rFonts w:eastAsia="Times New Roman" w:cs="Times New Roman"/>
          <w:szCs w:val="24"/>
        </w:rPr>
        <w:t>,</w:t>
      </w:r>
      <w:r w:rsidRPr="008F786E">
        <w:rPr>
          <w:rFonts w:eastAsia="Times New Roman" w:cs="Times New Roman"/>
          <w:szCs w:val="24"/>
        </w:rPr>
        <w:t xml:space="preserve"> όχι μόνο επί της δικής μου θητείας </w:t>
      </w:r>
      <w:r>
        <w:rPr>
          <w:rFonts w:eastAsia="Times New Roman" w:cs="Times New Roman"/>
          <w:szCs w:val="24"/>
        </w:rPr>
        <w:t>-</w:t>
      </w:r>
      <w:r w:rsidRPr="008F786E">
        <w:rPr>
          <w:rFonts w:eastAsia="Times New Roman" w:cs="Times New Roman"/>
          <w:szCs w:val="24"/>
        </w:rPr>
        <w:t>της μικρής</w:t>
      </w:r>
      <w:r>
        <w:rPr>
          <w:rFonts w:eastAsia="Times New Roman" w:cs="Times New Roman"/>
          <w:szCs w:val="24"/>
        </w:rPr>
        <w:t>,</w:t>
      </w:r>
      <w:r w:rsidRPr="008F786E">
        <w:rPr>
          <w:rFonts w:eastAsia="Times New Roman" w:cs="Times New Roman"/>
          <w:szCs w:val="24"/>
        </w:rPr>
        <w:t xml:space="preserve"> </w:t>
      </w:r>
      <w:r>
        <w:rPr>
          <w:rFonts w:eastAsia="Times New Roman" w:cs="Times New Roman"/>
          <w:szCs w:val="24"/>
        </w:rPr>
        <w:t>ά</w:t>
      </w:r>
      <w:r w:rsidRPr="008F786E">
        <w:rPr>
          <w:rFonts w:eastAsia="Times New Roman" w:cs="Times New Roman"/>
          <w:szCs w:val="24"/>
        </w:rPr>
        <w:t>λλωστε έξι μηνών</w:t>
      </w:r>
      <w:r>
        <w:rPr>
          <w:rFonts w:eastAsia="Times New Roman" w:cs="Times New Roman"/>
          <w:szCs w:val="24"/>
        </w:rPr>
        <w:t>- α</w:t>
      </w:r>
      <w:r w:rsidRPr="008F786E">
        <w:rPr>
          <w:rFonts w:eastAsia="Times New Roman" w:cs="Times New Roman"/>
          <w:szCs w:val="24"/>
        </w:rPr>
        <w:t>λλά και από τους προκατόχους Υπουργού</w:t>
      </w:r>
      <w:r>
        <w:rPr>
          <w:rFonts w:eastAsia="Times New Roman" w:cs="Times New Roman"/>
          <w:szCs w:val="24"/>
        </w:rPr>
        <w:t>ς, το</w:t>
      </w:r>
      <w:r w:rsidRPr="008F786E">
        <w:rPr>
          <w:rFonts w:eastAsia="Times New Roman" w:cs="Times New Roman"/>
          <w:szCs w:val="24"/>
        </w:rPr>
        <w:t xml:space="preserve">ν </w:t>
      </w:r>
      <w:r>
        <w:rPr>
          <w:rFonts w:eastAsia="Times New Roman" w:cs="Times New Roman"/>
          <w:szCs w:val="24"/>
        </w:rPr>
        <w:t>κ.</w:t>
      </w:r>
      <w:r w:rsidRPr="008F786E">
        <w:rPr>
          <w:rFonts w:eastAsia="Times New Roman" w:cs="Times New Roman"/>
          <w:szCs w:val="24"/>
        </w:rPr>
        <w:t xml:space="preserve"> Δρίτσα </w:t>
      </w:r>
      <w:r>
        <w:rPr>
          <w:rFonts w:eastAsia="Times New Roman" w:cs="Times New Roman"/>
          <w:szCs w:val="24"/>
        </w:rPr>
        <w:t>και τον κ. Κ</w:t>
      </w:r>
      <w:r w:rsidRPr="008F786E">
        <w:rPr>
          <w:rFonts w:eastAsia="Times New Roman" w:cs="Times New Roman"/>
          <w:szCs w:val="24"/>
        </w:rPr>
        <w:t>ουρουμπλή</w:t>
      </w:r>
      <w:r>
        <w:rPr>
          <w:rFonts w:eastAsia="Times New Roman" w:cs="Times New Roman"/>
          <w:szCs w:val="24"/>
        </w:rPr>
        <w:t xml:space="preserve"> και π</w:t>
      </w:r>
      <w:r w:rsidRPr="008F786E">
        <w:rPr>
          <w:rFonts w:eastAsia="Times New Roman" w:cs="Times New Roman"/>
          <w:szCs w:val="24"/>
        </w:rPr>
        <w:t>ράγματι έχουν γίνει πολλά και σημαν</w:t>
      </w:r>
      <w:r w:rsidRPr="008F786E">
        <w:rPr>
          <w:rFonts w:eastAsia="Times New Roman" w:cs="Times New Roman"/>
          <w:szCs w:val="24"/>
        </w:rPr>
        <w:t>τικά</w:t>
      </w:r>
      <w:r>
        <w:rPr>
          <w:rFonts w:eastAsia="Times New Roman" w:cs="Times New Roman"/>
          <w:szCs w:val="24"/>
        </w:rPr>
        <w:t>…</w:t>
      </w:r>
    </w:p>
    <w:p w14:paraId="2D05F818" w14:textId="77777777" w:rsidR="00237587" w:rsidRDefault="00AE0D0F">
      <w:pPr>
        <w:spacing w:after="0" w:line="600" w:lineRule="auto"/>
        <w:ind w:firstLine="720"/>
        <w:jc w:val="both"/>
        <w:rPr>
          <w:rFonts w:eastAsia="Times New Roman" w:cs="Times New Roman"/>
          <w:szCs w:val="24"/>
        </w:rPr>
      </w:pPr>
      <w:r w:rsidRPr="002B1D6D">
        <w:rPr>
          <w:rFonts w:eastAsia="Times New Roman" w:cs="Times New Roman"/>
          <w:b/>
          <w:szCs w:val="24"/>
        </w:rPr>
        <w:t>ΠΡΟΕΔΡΕΥΩΝ (Μάριος Γεωργιάδης):</w:t>
      </w:r>
      <w:r>
        <w:rPr>
          <w:rFonts w:eastAsia="Times New Roman" w:cs="Times New Roman"/>
          <w:szCs w:val="24"/>
        </w:rPr>
        <w:t xml:space="preserve"> Κύριε Υπουργέ, παρακαλώ ολοκληρώστε.</w:t>
      </w:r>
    </w:p>
    <w:p w14:paraId="2D05F819" w14:textId="77777777" w:rsidR="00237587" w:rsidRDefault="00AE0D0F">
      <w:pPr>
        <w:spacing w:after="0" w:line="600" w:lineRule="auto"/>
        <w:ind w:firstLine="720"/>
        <w:jc w:val="both"/>
        <w:rPr>
          <w:rFonts w:eastAsia="Times New Roman" w:cs="Times New Roman"/>
          <w:szCs w:val="24"/>
        </w:rPr>
      </w:pPr>
      <w:r w:rsidRPr="00F4615F">
        <w:rPr>
          <w:rFonts w:eastAsia="Times New Roman" w:cs="Times New Roman"/>
          <w:b/>
          <w:szCs w:val="24"/>
        </w:rPr>
        <w:t>ΦΩΤΗΣ ΚΟΥΒΕΛΗΣ (Υπουργός Ναυτιλίας και Νησιωτικής Πολιτικής):</w:t>
      </w:r>
      <w:r>
        <w:rPr>
          <w:rFonts w:eastAsia="Times New Roman" w:cs="Times New Roman"/>
          <w:szCs w:val="24"/>
        </w:rPr>
        <w:t xml:space="preserve"> Ολοκληρώνω σε ένα λεπτό.</w:t>
      </w:r>
    </w:p>
    <w:p w14:paraId="2D05F81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…ετέθη το</w:t>
      </w:r>
      <w:r w:rsidRPr="008F786E">
        <w:rPr>
          <w:rFonts w:eastAsia="Times New Roman" w:cs="Times New Roman"/>
          <w:szCs w:val="24"/>
        </w:rPr>
        <w:t xml:space="preserve"> θέμα των εξετάσεων</w:t>
      </w:r>
      <w:r>
        <w:rPr>
          <w:rFonts w:eastAsia="Times New Roman" w:cs="Times New Roman"/>
          <w:szCs w:val="24"/>
        </w:rPr>
        <w:t xml:space="preserve">. Ποιες </w:t>
      </w:r>
      <w:r w:rsidRPr="008F786E">
        <w:rPr>
          <w:rFonts w:eastAsia="Times New Roman" w:cs="Times New Roman"/>
          <w:szCs w:val="24"/>
        </w:rPr>
        <w:t>εξετάσεις</w:t>
      </w:r>
      <w:r>
        <w:rPr>
          <w:rFonts w:eastAsia="Times New Roman" w:cs="Times New Roman"/>
          <w:szCs w:val="24"/>
        </w:rPr>
        <w:t>; Α</w:t>
      </w:r>
      <w:r w:rsidRPr="008F786E">
        <w:rPr>
          <w:rFonts w:eastAsia="Times New Roman" w:cs="Times New Roman"/>
          <w:szCs w:val="24"/>
        </w:rPr>
        <w:t>πό το</w:t>
      </w:r>
      <w:r>
        <w:rPr>
          <w:rFonts w:eastAsia="Times New Roman" w:cs="Times New Roman"/>
          <w:szCs w:val="24"/>
        </w:rPr>
        <w:t>ν</w:t>
      </w:r>
      <w:r w:rsidRPr="008F786E">
        <w:rPr>
          <w:rFonts w:eastAsia="Times New Roman" w:cs="Times New Roman"/>
          <w:szCs w:val="24"/>
        </w:rPr>
        <w:t xml:space="preserve"> Σεπτέμβριο του 2019</w:t>
      </w:r>
      <w:r>
        <w:rPr>
          <w:rFonts w:eastAsia="Times New Roman" w:cs="Times New Roman"/>
          <w:szCs w:val="24"/>
        </w:rPr>
        <w:t>,</w:t>
      </w:r>
      <w:r w:rsidRPr="008F786E">
        <w:rPr>
          <w:rFonts w:eastAsia="Times New Roman" w:cs="Times New Roman"/>
          <w:szCs w:val="24"/>
        </w:rPr>
        <w:t xml:space="preserve"> ξέρετε πάρα πολύ καλά ότι </w:t>
      </w:r>
      <w:r>
        <w:rPr>
          <w:rFonts w:eastAsia="Times New Roman" w:cs="Times New Roman"/>
          <w:szCs w:val="24"/>
        </w:rPr>
        <w:t xml:space="preserve">για να εισαχθεί </w:t>
      </w:r>
      <w:r w:rsidRPr="008F786E">
        <w:rPr>
          <w:rFonts w:eastAsia="Times New Roman" w:cs="Times New Roman"/>
          <w:szCs w:val="24"/>
        </w:rPr>
        <w:t xml:space="preserve">κάποιος στο Λιμενικό Σώμα </w:t>
      </w:r>
      <w:r>
        <w:rPr>
          <w:rFonts w:eastAsia="Times New Roman" w:cs="Times New Roman"/>
          <w:szCs w:val="24"/>
        </w:rPr>
        <w:t xml:space="preserve">θα </w:t>
      </w:r>
      <w:r w:rsidRPr="008F786E">
        <w:rPr>
          <w:rFonts w:eastAsia="Times New Roman" w:cs="Times New Roman"/>
          <w:szCs w:val="24"/>
        </w:rPr>
        <w:t>πρέπει να έχει αποφοιτήσει από σχολές</w:t>
      </w:r>
      <w:r>
        <w:rPr>
          <w:rFonts w:eastAsia="Times New Roman" w:cs="Times New Roman"/>
          <w:szCs w:val="24"/>
        </w:rPr>
        <w:t>,</w:t>
      </w:r>
      <w:r w:rsidRPr="008F786E">
        <w:rPr>
          <w:rFonts w:eastAsia="Times New Roman" w:cs="Times New Roman"/>
          <w:szCs w:val="24"/>
        </w:rPr>
        <w:t xml:space="preserve"> οι οποίες θα είναι ενταγμένες στο πανελλαδικό σύστημα</w:t>
      </w:r>
      <w:r>
        <w:rPr>
          <w:rFonts w:eastAsia="Times New Roman" w:cs="Times New Roman"/>
          <w:szCs w:val="24"/>
        </w:rPr>
        <w:t>,</w:t>
      </w:r>
      <w:r w:rsidRPr="008F786E">
        <w:rPr>
          <w:rFonts w:eastAsia="Times New Roman" w:cs="Times New Roman"/>
          <w:szCs w:val="24"/>
        </w:rPr>
        <w:t xml:space="preserve"> δηλαδή με πανελλαδικές εξετάσεις</w:t>
      </w:r>
      <w:r>
        <w:rPr>
          <w:rFonts w:eastAsia="Times New Roman" w:cs="Times New Roman"/>
          <w:szCs w:val="24"/>
        </w:rPr>
        <w:t>,</w:t>
      </w:r>
      <w:r w:rsidRPr="008F786E">
        <w:rPr>
          <w:rFonts w:eastAsia="Times New Roman" w:cs="Times New Roman"/>
          <w:szCs w:val="24"/>
        </w:rPr>
        <w:t xml:space="preserve"> όπως γίνεται για τα Σώματα </w:t>
      </w:r>
      <w:r w:rsidRPr="008F786E">
        <w:rPr>
          <w:rFonts w:eastAsia="Times New Roman" w:cs="Times New Roman"/>
          <w:szCs w:val="24"/>
        </w:rPr>
        <w:lastRenderedPageBreak/>
        <w:t>Ασφαλείας</w:t>
      </w:r>
      <w:r>
        <w:rPr>
          <w:rFonts w:eastAsia="Times New Roman" w:cs="Times New Roman"/>
          <w:szCs w:val="24"/>
        </w:rPr>
        <w:t>,</w:t>
      </w:r>
      <w:r w:rsidRPr="008F786E">
        <w:rPr>
          <w:rFonts w:eastAsia="Times New Roman" w:cs="Times New Roman"/>
          <w:szCs w:val="24"/>
        </w:rPr>
        <w:t xml:space="preserve"> όπως γίνεται και γ</w:t>
      </w:r>
      <w:r w:rsidRPr="008F786E">
        <w:rPr>
          <w:rFonts w:eastAsia="Times New Roman" w:cs="Times New Roman"/>
          <w:szCs w:val="24"/>
        </w:rPr>
        <w:t>ια άλλες παραγωγικές σχολές</w:t>
      </w:r>
      <w:r>
        <w:rPr>
          <w:rFonts w:eastAsia="Times New Roman" w:cs="Times New Roman"/>
          <w:szCs w:val="24"/>
        </w:rPr>
        <w:t xml:space="preserve">. Όλα γίνονται με αντικειμενικότητα, </w:t>
      </w:r>
      <w:r w:rsidRPr="008F786E">
        <w:rPr>
          <w:rFonts w:eastAsia="Times New Roman" w:cs="Times New Roman"/>
          <w:szCs w:val="24"/>
        </w:rPr>
        <w:t>με διαφάνεια</w:t>
      </w:r>
      <w:r>
        <w:rPr>
          <w:rFonts w:eastAsia="Times New Roman" w:cs="Times New Roman"/>
          <w:szCs w:val="24"/>
        </w:rPr>
        <w:t>,</w:t>
      </w:r>
      <w:r w:rsidRPr="008F786E">
        <w:rPr>
          <w:rFonts w:eastAsia="Times New Roman" w:cs="Times New Roman"/>
          <w:szCs w:val="24"/>
        </w:rPr>
        <w:t xml:space="preserve"> με αξιοκρατία</w:t>
      </w:r>
      <w:r>
        <w:rPr>
          <w:rFonts w:eastAsia="Times New Roman" w:cs="Times New Roman"/>
          <w:szCs w:val="24"/>
        </w:rPr>
        <w:t>, έτσι ώστε</w:t>
      </w:r>
      <w:r w:rsidRPr="008F786E">
        <w:rPr>
          <w:rFonts w:eastAsia="Times New Roman" w:cs="Times New Roman"/>
          <w:szCs w:val="24"/>
        </w:rPr>
        <w:t xml:space="preserve"> και θα εκπαιδεύονται καλύτερα και καλύτερο περιεχόμενο σπουδών θα έχουν και θα είναι και αποτελεσματικότερ</w:t>
      </w:r>
      <w:r>
        <w:rPr>
          <w:rFonts w:eastAsia="Times New Roman" w:cs="Times New Roman"/>
          <w:szCs w:val="24"/>
        </w:rPr>
        <w:t>οι</w:t>
      </w:r>
      <w:r w:rsidRPr="008F786E">
        <w:rPr>
          <w:rFonts w:eastAsia="Times New Roman" w:cs="Times New Roman"/>
          <w:szCs w:val="24"/>
        </w:rPr>
        <w:t xml:space="preserve"> στην άσκηση των καθηκόντων </w:t>
      </w:r>
      <w:r>
        <w:rPr>
          <w:rFonts w:eastAsia="Times New Roman" w:cs="Times New Roman"/>
          <w:szCs w:val="24"/>
        </w:rPr>
        <w:t>τους,</w:t>
      </w:r>
      <w:r w:rsidRPr="008F786E">
        <w:rPr>
          <w:rFonts w:eastAsia="Times New Roman" w:cs="Times New Roman"/>
          <w:szCs w:val="24"/>
        </w:rPr>
        <w:t xml:space="preserve"> όταν θα εισ</w:t>
      </w:r>
      <w:r w:rsidRPr="008F786E">
        <w:rPr>
          <w:rFonts w:eastAsia="Times New Roman" w:cs="Times New Roman"/>
          <w:szCs w:val="24"/>
        </w:rPr>
        <w:t>έλθουν πλέον</w:t>
      </w:r>
      <w:r>
        <w:rPr>
          <w:rFonts w:eastAsia="Times New Roman" w:cs="Times New Roman"/>
          <w:szCs w:val="24"/>
        </w:rPr>
        <w:t>,</w:t>
      </w:r>
      <w:r w:rsidRPr="008F786E">
        <w:rPr>
          <w:rFonts w:eastAsia="Times New Roman" w:cs="Times New Roman"/>
          <w:szCs w:val="24"/>
        </w:rPr>
        <w:t xml:space="preserve"> ως απόφοιτοι αυτών των σχολών</w:t>
      </w:r>
      <w:r>
        <w:rPr>
          <w:rFonts w:eastAsia="Times New Roman" w:cs="Times New Roman"/>
          <w:szCs w:val="24"/>
        </w:rPr>
        <w:t>,</w:t>
      </w:r>
      <w:r w:rsidRPr="008F786E">
        <w:rPr>
          <w:rFonts w:eastAsia="Times New Roman" w:cs="Times New Roman"/>
          <w:szCs w:val="24"/>
        </w:rPr>
        <w:t xml:space="preserve"> στο Λιμενικό Σώμα</w:t>
      </w:r>
      <w:r>
        <w:rPr>
          <w:rFonts w:eastAsia="Times New Roman" w:cs="Times New Roman"/>
          <w:szCs w:val="24"/>
        </w:rPr>
        <w:t>.</w:t>
      </w:r>
      <w:r w:rsidRPr="008F786E">
        <w:rPr>
          <w:rFonts w:eastAsia="Times New Roman" w:cs="Times New Roman"/>
          <w:szCs w:val="24"/>
        </w:rPr>
        <w:t xml:space="preserve"> </w:t>
      </w:r>
    </w:p>
    <w:p w14:paraId="2D05F81B" w14:textId="77777777" w:rsidR="00237587" w:rsidRDefault="00AE0D0F">
      <w:pPr>
        <w:spacing w:after="0" w:line="600" w:lineRule="auto"/>
        <w:ind w:firstLine="720"/>
        <w:jc w:val="both"/>
        <w:rPr>
          <w:rFonts w:eastAsia="Times New Roman" w:cs="Times New Roman"/>
          <w:szCs w:val="24"/>
        </w:rPr>
      </w:pPr>
      <w:r w:rsidRPr="008F786E">
        <w:rPr>
          <w:rFonts w:eastAsia="Times New Roman" w:cs="Times New Roman"/>
          <w:szCs w:val="24"/>
        </w:rPr>
        <w:t xml:space="preserve">Υπάρχει ένα πρόβλημα </w:t>
      </w:r>
      <w:r>
        <w:rPr>
          <w:rFonts w:eastAsia="Times New Roman" w:cs="Times New Roman"/>
          <w:szCs w:val="24"/>
        </w:rPr>
        <w:t>όμως,</w:t>
      </w:r>
      <w:r w:rsidRPr="008F786E">
        <w:rPr>
          <w:rFonts w:eastAsia="Times New Roman" w:cs="Times New Roman"/>
          <w:szCs w:val="24"/>
        </w:rPr>
        <w:t xml:space="preserve"> </w:t>
      </w:r>
      <w:r>
        <w:rPr>
          <w:rFonts w:eastAsia="Times New Roman" w:cs="Times New Roman"/>
          <w:szCs w:val="24"/>
        </w:rPr>
        <w:t>κύριοι</w:t>
      </w:r>
      <w:r w:rsidRPr="008F786E">
        <w:rPr>
          <w:rFonts w:eastAsia="Times New Roman" w:cs="Times New Roman"/>
          <w:szCs w:val="24"/>
        </w:rPr>
        <w:t xml:space="preserve"> συνάδελφοι</w:t>
      </w:r>
      <w:r>
        <w:rPr>
          <w:rFonts w:eastAsia="Times New Roman" w:cs="Times New Roman"/>
          <w:szCs w:val="24"/>
        </w:rPr>
        <w:t>. Η πρώτη,</w:t>
      </w:r>
      <w:r w:rsidRPr="008F786E">
        <w:rPr>
          <w:rFonts w:eastAsia="Times New Roman" w:cs="Times New Roman"/>
          <w:szCs w:val="24"/>
        </w:rPr>
        <w:t xml:space="preserve"> αν θέλετε</w:t>
      </w:r>
      <w:r>
        <w:rPr>
          <w:rFonts w:eastAsia="Times New Roman" w:cs="Times New Roman"/>
          <w:szCs w:val="24"/>
        </w:rPr>
        <w:t>,</w:t>
      </w:r>
      <w:r w:rsidRPr="008F786E">
        <w:rPr>
          <w:rFonts w:eastAsia="Times New Roman" w:cs="Times New Roman"/>
          <w:szCs w:val="24"/>
        </w:rPr>
        <w:t xml:space="preserve"> φουρνιά που θα βγει από </w:t>
      </w:r>
      <w:r>
        <w:rPr>
          <w:rFonts w:eastAsia="Times New Roman" w:cs="Times New Roman"/>
          <w:szCs w:val="24"/>
        </w:rPr>
        <w:t>εκεί</w:t>
      </w:r>
      <w:r w:rsidRPr="008F786E">
        <w:rPr>
          <w:rFonts w:eastAsia="Times New Roman" w:cs="Times New Roman"/>
          <w:szCs w:val="24"/>
        </w:rPr>
        <w:t xml:space="preserve"> θα ε</w:t>
      </w:r>
      <w:r>
        <w:rPr>
          <w:rFonts w:eastAsia="Times New Roman" w:cs="Times New Roman"/>
          <w:szCs w:val="24"/>
        </w:rPr>
        <w:t>ίναι το 2022 και κάποιοι άλλοι ί</w:t>
      </w:r>
      <w:r w:rsidRPr="008F786E">
        <w:rPr>
          <w:rFonts w:eastAsia="Times New Roman" w:cs="Times New Roman"/>
          <w:szCs w:val="24"/>
        </w:rPr>
        <w:t>σως και το 2023</w:t>
      </w:r>
      <w:r>
        <w:rPr>
          <w:rFonts w:eastAsia="Times New Roman" w:cs="Times New Roman"/>
          <w:szCs w:val="24"/>
        </w:rPr>
        <w:t>. Τ</w:t>
      </w:r>
      <w:r w:rsidRPr="008F786E">
        <w:rPr>
          <w:rFonts w:eastAsia="Times New Roman" w:cs="Times New Roman"/>
          <w:szCs w:val="24"/>
        </w:rPr>
        <w:t>ο ερώτημα είναι</w:t>
      </w:r>
      <w:r>
        <w:rPr>
          <w:rFonts w:eastAsia="Times New Roman" w:cs="Times New Roman"/>
          <w:szCs w:val="24"/>
        </w:rPr>
        <w:t>:</w:t>
      </w:r>
      <w:r w:rsidRPr="008F786E">
        <w:rPr>
          <w:rFonts w:eastAsia="Times New Roman" w:cs="Times New Roman"/>
          <w:szCs w:val="24"/>
        </w:rPr>
        <w:t xml:space="preserve"> </w:t>
      </w:r>
      <w:r>
        <w:rPr>
          <w:rFonts w:eastAsia="Times New Roman" w:cs="Times New Roman"/>
          <w:szCs w:val="24"/>
        </w:rPr>
        <w:t>Μ</w:t>
      </w:r>
      <w:r w:rsidRPr="008F786E">
        <w:rPr>
          <w:rFonts w:eastAsia="Times New Roman" w:cs="Times New Roman"/>
          <w:szCs w:val="24"/>
        </w:rPr>
        <w:t>ε δεδομένες τις υπαρ</w:t>
      </w:r>
      <w:r>
        <w:rPr>
          <w:rFonts w:eastAsia="Times New Roman" w:cs="Times New Roman"/>
          <w:szCs w:val="24"/>
        </w:rPr>
        <w:t>κτές</w:t>
      </w:r>
      <w:r>
        <w:rPr>
          <w:rFonts w:eastAsia="Times New Roman" w:cs="Times New Roman"/>
          <w:szCs w:val="24"/>
        </w:rPr>
        <w:t xml:space="preserve"> ανάγκες που έχουμε για το Λ</w:t>
      </w:r>
      <w:r w:rsidRPr="008F786E">
        <w:rPr>
          <w:rFonts w:eastAsia="Times New Roman" w:cs="Times New Roman"/>
          <w:szCs w:val="24"/>
        </w:rPr>
        <w:t>ιμενικό</w:t>
      </w:r>
      <w:r>
        <w:rPr>
          <w:rFonts w:eastAsia="Times New Roman" w:cs="Times New Roman"/>
          <w:szCs w:val="24"/>
        </w:rPr>
        <w:t>,</w:t>
      </w:r>
      <w:r w:rsidRPr="008F786E">
        <w:rPr>
          <w:rFonts w:eastAsia="Times New Roman" w:cs="Times New Roman"/>
          <w:szCs w:val="24"/>
        </w:rPr>
        <w:t xml:space="preserve"> τι θα κάνουμε</w:t>
      </w:r>
      <w:r>
        <w:rPr>
          <w:rFonts w:eastAsia="Times New Roman" w:cs="Times New Roman"/>
          <w:szCs w:val="24"/>
        </w:rPr>
        <w:t>; Γι’ α</w:t>
      </w:r>
      <w:r w:rsidRPr="008F786E">
        <w:rPr>
          <w:rFonts w:eastAsia="Times New Roman" w:cs="Times New Roman"/>
          <w:szCs w:val="24"/>
        </w:rPr>
        <w:t>υτό προβλέπουμε και την προκήρυξη ενός διαγωνισμού</w:t>
      </w:r>
      <w:r>
        <w:rPr>
          <w:rFonts w:eastAsia="Times New Roman" w:cs="Times New Roman"/>
          <w:szCs w:val="24"/>
        </w:rPr>
        <w:t xml:space="preserve">. </w:t>
      </w:r>
    </w:p>
    <w:p w14:paraId="2D05F81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w:t>
      </w:r>
      <w:r w:rsidRPr="008F786E">
        <w:rPr>
          <w:rFonts w:eastAsia="Times New Roman" w:cs="Times New Roman"/>
          <w:szCs w:val="24"/>
        </w:rPr>
        <w:t xml:space="preserve">το διαγωνισμό </w:t>
      </w:r>
      <w:r>
        <w:rPr>
          <w:rFonts w:eastAsia="Times New Roman" w:cs="Times New Roman"/>
          <w:szCs w:val="24"/>
        </w:rPr>
        <w:t>α</w:t>
      </w:r>
      <w:r w:rsidRPr="008F786E">
        <w:rPr>
          <w:rFonts w:eastAsia="Times New Roman" w:cs="Times New Roman"/>
          <w:szCs w:val="24"/>
        </w:rPr>
        <w:t>υτό</w:t>
      </w:r>
      <w:r>
        <w:rPr>
          <w:rFonts w:eastAsia="Times New Roman" w:cs="Times New Roman"/>
          <w:szCs w:val="24"/>
        </w:rPr>
        <w:t>ν,</w:t>
      </w:r>
      <w:r w:rsidRPr="008F786E">
        <w:rPr>
          <w:rFonts w:eastAsia="Times New Roman" w:cs="Times New Roman"/>
          <w:szCs w:val="24"/>
        </w:rPr>
        <w:t xml:space="preserve"> ας το επαναλάβω</w:t>
      </w:r>
      <w:r>
        <w:rPr>
          <w:rFonts w:eastAsia="Times New Roman" w:cs="Times New Roman"/>
          <w:szCs w:val="24"/>
        </w:rPr>
        <w:t>,</w:t>
      </w:r>
      <w:r w:rsidRPr="008F786E">
        <w:rPr>
          <w:rFonts w:eastAsia="Times New Roman" w:cs="Times New Roman"/>
          <w:szCs w:val="24"/>
        </w:rPr>
        <w:t xml:space="preserve"> θα υπάρχει η παρουσία</w:t>
      </w:r>
      <w:r>
        <w:rPr>
          <w:rFonts w:eastAsia="Times New Roman" w:cs="Times New Roman"/>
          <w:szCs w:val="24"/>
        </w:rPr>
        <w:t>,</w:t>
      </w:r>
      <w:r w:rsidRPr="008F786E">
        <w:rPr>
          <w:rFonts w:eastAsia="Times New Roman" w:cs="Times New Roman"/>
          <w:szCs w:val="24"/>
        </w:rPr>
        <w:t xml:space="preserve"> όχι σε μία επιτροπή αλλά σε περισσότερες</w:t>
      </w:r>
      <w:r>
        <w:rPr>
          <w:rFonts w:eastAsia="Times New Roman" w:cs="Times New Roman"/>
          <w:szCs w:val="24"/>
        </w:rPr>
        <w:t>,</w:t>
      </w:r>
      <w:r w:rsidRPr="008F786E">
        <w:rPr>
          <w:rFonts w:eastAsia="Times New Roman" w:cs="Times New Roman"/>
          <w:szCs w:val="24"/>
        </w:rPr>
        <w:t xml:space="preserve"> του ΑΣΕΠ</w:t>
      </w:r>
      <w:r>
        <w:rPr>
          <w:rFonts w:eastAsia="Times New Roman" w:cs="Times New Roman"/>
          <w:szCs w:val="24"/>
        </w:rPr>
        <w:t>. Επειδή ακούστηκε η λέ</w:t>
      </w:r>
      <w:r w:rsidRPr="008F786E">
        <w:rPr>
          <w:rFonts w:eastAsia="Times New Roman" w:cs="Times New Roman"/>
          <w:szCs w:val="24"/>
        </w:rPr>
        <w:t xml:space="preserve">ξη </w:t>
      </w:r>
      <w:r>
        <w:rPr>
          <w:rFonts w:eastAsia="Times New Roman" w:cs="Times New Roman"/>
          <w:szCs w:val="24"/>
        </w:rPr>
        <w:t>«</w:t>
      </w:r>
      <w:r w:rsidRPr="008F786E">
        <w:rPr>
          <w:rFonts w:eastAsia="Times New Roman" w:cs="Times New Roman"/>
          <w:szCs w:val="24"/>
        </w:rPr>
        <w:t>διακοσμ</w:t>
      </w:r>
      <w:r w:rsidRPr="008F786E">
        <w:rPr>
          <w:rFonts w:eastAsia="Times New Roman" w:cs="Times New Roman"/>
          <w:szCs w:val="24"/>
        </w:rPr>
        <w:t>ητικός</w:t>
      </w:r>
      <w:r>
        <w:rPr>
          <w:rFonts w:eastAsia="Times New Roman" w:cs="Times New Roman"/>
          <w:szCs w:val="24"/>
        </w:rPr>
        <w:t>»</w:t>
      </w:r>
      <w:r w:rsidRPr="008F786E">
        <w:rPr>
          <w:rFonts w:eastAsia="Times New Roman" w:cs="Times New Roman"/>
          <w:szCs w:val="24"/>
        </w:rPr>
        <w:t xml:space="preserve"> ο ρόλος του ΑΣΕΠ</w:t>
      </w:r>
      <w:r>
        <w:rPr>
          <w:rFonts w:eastAsia="Times New Roman" w:cs="Times New Roman"/>
          <w:szCs w:val="24"/>
        </w:rPr>
        <w:t>, τα καθήκοντα,</w:t>
      </w:r>
      <w:r w:rsidRPr="008F786E">
        <w:rPr>
          <w:rFonts w:eastAsia="Times New Roman" w:cs="Times New Roman"/>
          <w:szCs w:val="24"/>
        </w:rPr>
        <w:t xml:space="preserve"> οι αρμοδιότητες και </w:t>
      </w:r>
      <w:r>
        <w:rPr>
          <w:rFonts w:eastAsia="Times New Roman" w:cs="Times New Roman"/>
          <w:szCs w:val="24"/>
        </w:rPr>
        <w:t xml:space="preserve">οι </w:t>
      </w:r>
      <w:r w:rsidRPr="008F786E">
        <w:rPr>
          <w:rFonts w:eastAsia="Times New Roman" w:cs="Times New Roman"/>
          <w:szCs w:val="24"/>
        </w:rPr>
        <w:t>εξουσίες του ΑΣΕΠ ορίζονται από το</w:t>
      </w:r>
      <w:r>
        <w:rPr>
          <w:rFonts w:eastAsia="Times New Roman" w:cs="Times New Roman"/>
          <w:szCs w:val="24"/>
        </w:rPr>
        <w:t>ν</w:t>
      </w:r>
      <w:r w:rsidRPr="008F786E">
        <w:rPr>
          <w:rFonts w:eastAsia="Times New Roman" w:cs="Times New Roman"/>
          <w:szCs w:val="24"/>
        </w:rPr>
        <w:t xml:space="preserve"> νόμο και είμαι βέβαι</w:t>
      </w:r>
      <w:r>
        <w:rPr>
          <w:rFonts w:eastAsia="Times New Roman" w:cs="Times New Roman"/>
          <w:szCs w:val="24"/>
        </w:rPr>
        <w:t>ος ότι γνωρίζετε τις αρμοδιότητέ</w:t>
      </w:r>
      <w:r w:rsidRPr="008F786E">
        <w:rPr>
          <w:rFonts w:eastAsia="Times New Roman" w:cs="Times New Roman"/>
          <w:szCs w:val="24"/>
        </w:rPr>
        <w:t>ς του</w:t>
      </w:r>
      <w:r>
        <w:rPr>
          <w:rFonts w:eastAsia="Times New Roman" w:cs="Times New Roman"/>
          <w:szCs w:val="24"/>
        </w:rPr>
        <w:t>. Θ</w:t>
      </w:r>
      <w:r w:rsidRPr="008F786E">
        <w:rPr>
          <w:rFonts w:eastAsia="Times New Roman" w:cs="Times New Roman"/>
          <w:szCs w:val="24"/>
        </w:rPr>
        <w:t xml:space="preserve">α γίνουν αυτές </w:t>
      </w:r>
      <w:r>
        <w:rPr>
          <w:rFonts w:eastAsia="Times New Roman" w:cs="Times New Roman"/>
          <w:szCs w:val="24"/>
        </w:rPr>
        <w:t>λ</w:t>
      </w:r>
      <w:r w:rsidRPr="008F786E">
        <w:rPr>
          <w:rFonts w:eastAsia="Times New Roman" w:cs="Times New Roman"/>
          <w:szCs w:val="24"/>
        </w:rPr>
        <w:t>οιπόν οι εξετάσεις</w:t>
      </w:r>
      <w:r>
        <w:rPr>
          <w:rFonts w:eastAsia="Times New Roman" w:cs="Times New Roman"/>
          <w:szCs w:val="24"/>
        </w:rPr>
        <w:t>, σ</w:t>
      </w:r>
      <w:r w:rsidRPr="008F786E">
        <w:rPr>
          <w:rFonts w:eastAsia="Times New Roman" w:cs="Times New Roman"/>
          <w:szCs w:val="24"/>
        </w:rPr>
        <w:t xml:space="preserve">ύμφωνα με </w:t>
      </w:r>
      <w:r w:rsidRPr="008F786E">
        <w:rPr>
          <w:rFonts w:eastAsia="Times New Roman" w:cs="Times New Roman"/>
          <w:szCs w:val="24"/>
        </w:rPr>
        <w:lastRenderedPageBreak/>
        <w:t>τις εξετάσεις που έγιναν επί</w:t>
      </w:r>
      <w:r>
        <w:rPr>
          <w:rFonts w:eastAsia="Times New Roman" w:cs="Times New Roman"/>
          <w:szCs w:val="24"/>
        </w:rPr>
        <w:t xml:space="preserve"> υπουργείας</w:t>
      </w:r>
      <w:r w:rsidRPr="008F786E">
        <w:rPr>
          <w:rFonts w:eastAsia="Times New Roman" w:cs="Times New Roman"/>
          <w:szCs w:val="24"/>
        </w:rPr>
        <w:t xml:space="preserve"> του </w:t>
      </w:r>
      <w:r>
        <w:rPr>
          <w:rFonts w:eastAsia="Times New Roman" w:cs="Times New Roman"/>
          <w:szCs w:val="24"/>
        </w:rPr>
        <w:t>κ.</w:t>
      </w:r>
      <w:r w:rsidRPr="008F786E">
        <w:rPr>
          <w:rFonts w:eastAsia="Times New Roman" w:cs="Times New Roman"/>
          <w:szCs w:val="24"/>
        </w:rPr>
        <w:t xml:space="preserve"> Δρίτσα</w:t>
      </w:r>
      <w:r>
        <w:rPr>
          <w:rFonts w:eastAsia="Times New Roman" w:cs="Times New Roman"/>
          <w:szCs w:val="24"/>
        </w:rPr>
        <w:t>,</w:t>
      </w:r>
      <w:r w:rsidRPr="008F786E">
        <w:rPr>
          <w:rFonts w:eastAsia="Times New Roman" w:cs="Times New Roman"/>
          <w:szCs w:val="24"/>
        </w:rPr>
        <w:t xml:space="preserve"> για παράδειγμα</w:t>
      </w:r>
      <w:r>
        <w:rPr>
          <w:rFonts w:eastAsia="Times New Roman" w:cs="Times New Roman"/>
          <w:szCs w:val="24"/>
        </w:rPr>
        <w:t>, πάλι</w:t>
      </w:r>
      <w:r w:rsidRPr="008F786E">
        <w:rPr>
          <w:rFonts w:eastAsia="Times New Roman" w:cs="Times New Roman"/>
          <w:szCs w:val="24"/>
        </w:rPr>
        <w:t xml:space="preserve"> με την παρουσία του ΑΣΕΠ</w:t>
      </w:r>
      <w:r>
        <w:rPr>
          <w:rFonts w:eastAsia="Times New Roman" w:cs="Times New Roman"/>
          <w:szCs w:val="24"/>
        </w:rPr>
        <w:t>.</w:t>
      </w:r>
    </w:p>
    <w:p w14:paraId="2D05F81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w:t>
      </w:r>
      <w:r w:rsidRPr="008F786E">
        <w:rPr>
          <w:rFonts w:eastAsia="Times New Roman" w:cs="Times New Roman"/>
          <w:szCs w:val="24"/>
        </w:rPr>
        <w:t>υρίες και κύριοι συνάδελφοι</w:t>
      </w:r>
      <w:r>
        <w:rPr>
          <w:rFonts w:eastAsia="Times New Roman" w:cs="Times New Roman"/>
          <w:szCs w:val="24"/>
        </w:rPr>
        <w:t>,</w:t>
      </w:r>
      <w:r w:rsidRPr="008F786E">
        <w:rPr>
          <w:rFonts w:eastAsia="Times New Roman" w:cs="Times New Roman"/>
          <w:szCs w:val="24"/>
        </w:rPr>
        <w:t xml:space="preserve"> ακούστηκε και αντίπαλος λόγος προς το</w:t>
      </w:r>
      <w:r>
        <w:rPr>
          <w:rFonts w:eastAsia="Times New Roman" w:cs="Times New Roman"/>
          <w:szCs w:val="24"/>
        </w:rPr>
        <w:t>ν</w:t>
      </w:r>
      <w:r w:rsidRPr="008F786E">
        <w:rPr>
          <w:rFonts w:eastAsia="Times New Roman" w:cs="Times New Roman"/>
          <w:szCs w:val="24"/>
        </w:rPr>
        <w:t xml:space="preserve"> λόγο που υπερασπίζεται τις πανελλαδικές εξετάσεις</w:t>
      </w:r>
      <w:r>
        <w:rPr>
          <w:rFonts w:eastAsia="Times New Roman" w:cs="Times New Roman"/>
          <w:szCs w:val="24"/>
        </w:rPr>
        <w:t xml:space="preserve"> για την εισαγωγή</w:t>
      </w:r>
      <w:r w:rsidRPr="008F786E">
        <w:rPr>
          <w:rFonts w:eastAsia="Times New Roman" w:cs="Times New Roman"/>
          <w:szCs w:val="24"/>
        </w:rPr>
        <w:t xml:space="preserve"> στις σχολές</w:t>
      </w:r>
      <w:r>
        <w:rPr>
          <w:rFonts w:eastAsia="Times New Roman" w:cs="Times New Roman"/>
          <w:szCs w:val="24"/>
        </w:rPr>
        <w:t>, όπως σ</w:t>
      </w:r>
      <w:r w:rsidRPr="008F786E">
        <w:rPr>
          <w:rFonts w:eastAsia="Times New Roman" w:cs="Times New Roman"/>
          <w:szCs w:val="24"/>
        </w:rPr>
        <w:t>ας είπα</w:t>
      </w:r>
      <w:r>
        <w:rPr>
          <w:rFonts w:eastAsia="Times New Roman" w:cs="Times New Roman"/>
          <w:szCs w:val="24"/>
        </w:rPr>
        <w:t>. Η</w:t>
      </w:r>
      <w:r w:rsidRPr="008F786E">
        <w:rPr>
          <w:rFonts w:eastAsia="Times New Roman" w:cs="Times New Roman"/>
          <w:szCs w:val="24"/>
        </w:rPr>
        <w:t xml:space="preserve"> αξιοκρατία θα υπηρετηθεί</w:t>
      </w:r>
      <w:r>
        <w:rPr>
          <w:rFonts w:eastAsia="Times New Roman" w:cs="Times New Roman"/>
          <w:szCs w:val="24"/>
        </w:rPr>
        <w:t>, η διαφάν</w:t>
      </w:r>
      <w:r>
        <w:rPr>
          <w:rFonts w:eastAsia="Times New Roman" w:cs="Times New Roman"/>
          <w:szCs w:val="24"/>
        </w:rPr>
        <w:t>εια και η δ</w:t>
      </w:r>
      <w:r w:rsidRPr="008F786E">
        <w:rPr>
          <w:rFonts w:eastAsia="Times New Roman" w:cs="Times New Roman"/>
          <w:szCs w:val="24"/>
        </w:rPr>
        <w:t>ιαύγεια</w:t>
      </w:r>
      <w:r>
        <w:rPr>
          <w:rFonts w:eastAsia="Times New Roman" w:cs="Times New Roman"/>
          <w:szCs w:val="24"/>
        </w:rPr>
        <w:t>,</w:t>
      </w:r>
      <w:r w:rsidRPr="008F786E">
        <w:rPr>
          <w:rFonts w:eastAsia="Times New Roman" w:cs="Times New Roman"/>
          <w:szCs w:val="24"/>
        </w:rPr>
        <w:t xml:space="preserve"> διότι κανένας δεν μπορεί να είναι ικανοποιημένος και ευχαριστημένος όταν </w:t>
      </w:r>
      <w:r>
        <w:rPr>
          <w:rFonts w:eastAsia="Times New Roman" w:cs="Times New Roman"/>
          <w:szCs w:val="24"/>
        </w:rPr>
        <w:t>ανατρέξει στους καταλόγους του Υ</w:t>
      </w:r>
      <w:r w:rsidRPr="008F786E">
        <w:rPr>
          <w:rFonts w:eastAsia="Times New Roman" w:cs="Times New Roman"/>
          <w:szCs w:val="24"/>
        </w:rPr>
        <w:t>πουργείου Ναυτιλίας</w:t>
      </w:r>
      <w:r>
        <w:rPr>
          <w:rFonts w:eastAsia="Times New Roman" w:cs="Times New Roman"/>
          <w:szCs w:val="24"/>
        </w:rPr>
        <w:t>,</w:t>
      </w:r>
      <w:r w:rsidRPr="008F786E">
        <w:rPr>
          <w:rFonts w:eastAsia="Times New Roman" w:cs="Times New Roman"/>
          <w:szCs w:val="24"/>
        </w:rPr>
        <w:t xml:space="preserve"> για να διαπιστώσει ότι σε πάρα πολλές περιπτώσεις οι επιλογές</w:t>
      </w:r>
      <w:r>
        <w:rPr>
          <w:rFonts w:eastAsia="Times New Roman" w:cs="Times New Roman"/>
          <w:szCs w:val="24"/>
        </w:rPr>
        <w:t>,</w:t>
      </w:r>
      <w:r w:rsidRPr="008F786E">
        <w:rPr>
          <w:rFonts w:eastAsia="Times New Roman" w:cs="Times New Roman"/>
          <w:szCs w:val="24"/>
        </w:rPr>
        <w:t xml:space="preserve"> οι διορισμοί</w:t>
      </w:r>
      <w:r>
        <w:rPr>
          <w:rFonts w:eastAsia="Times New Roman" w:cs="Times New Roman"/>
          <w:szCs w:val="24"/>
        </w:rPr>
        <w:t>, β</w:t>
      </w:r>
      <w:r w:rsidRPr="008F786E">
        <w:rPr>
          <w:rFonts w:eastAsia="Times New Roman" w:cs="Times New Roman"/>
          <w:szCs w:val="24"/>
        </w:rPr>
        <w:t xml:space="preserve">εβαίως με πτυχίο </w:t>
      </w:r>
      <w:r>
        <w:rPr>
          <w:rFonts w:eastAsia="Times New Roman" w:cs="Times New Roman"/>
          <w:szCs w:val="24"/>
        </w:rPr>
        <w:t>Α</w:t>
      </w:r>
      <w:r w:rsidRPr="008F786E">
        <w:rPr>
          <w:rFonts w:eastAsia="Times New Roman" w:cs="Times New Roman"/>
          <w:szCs w:val="24"/>
        </w:rPr>
        <w:t>νώτατης Σχολής</w:t>
      </w:r>
      <w:r>
        <w:rPr>
          <w:rFonts w:eastAsia="Times New Roman" w:cs="Times New Roman"/>
          <w:szCs w:val="24"/>
        </w:rPr>
        <w:t>,</w:t>
      </w:r>
      <w:r w:rsidRPr="008F786E">
        <w:rPr>
          <w:rFonts w:eastAsia="Times New Roman" w:cs="Times New Roman"/>
          <w:szCs w:val="24"/>
        </w:rPr>
        <w:t xml:space="preserve"> είχαν έντονα τα χαρακτηριστικά και την οσμή του νεποτισμού</w:t>
      </w:r>
      <w:r>
        <w:rPr>
          <w:rFonts w:eastAsia="Times New Roman" w:cs="Times New Roman"/>
          <w:szCs w:val="24"/>
        </w:rPr>
        <w:t>.</w:t>
      </w:r>
    </w:p>
    <w:p w14:paraId="2D05F81E" w14:textId="77777777" w:rsidR="00237587" w:rsidRDefault="00AE0D0F">
      <w:pPr>
        <w:spacing w:after="0" w:line="600" w:lineRule="auto"/>
        <w:ind w:firstLine="720"/>
        <w:jc w:val="both"/>
        <w:rPr>
          <w:rFonts w:eastAsia="Times New Roman" w:cs="Times New Roman"/>
          <w:szCs w:val="24"/>
        </w:rPr>
      </w:pPr>
      <w:r w:rsidRPr="00871325">
        <w:rPr>
          <w:rFonts w:eastAsia="Times New Roman" w:cs="Times New Roman"/>
          <w:b/>
          <w:szCs w:val="24"/>
        </w:rPr>
        <w:t>ΠΡΟΕΔΡΕΥΩΝ (Μάριος Γεωργιάδης):</w:t>
      </w:r>
      <w:r>
        <w:rPr>
          <w:rFonts w:eastAsia="Times New Roman" w:cs="Times New Roman"/>
          <w:szCs w:val="24"/>
        </w:rPr>
        <w:t xml:space="preserve"> Κύριε Υπουργέ, έχετε και </w:t>
      </w:r>
      <w:r w:rsidRPr="008F786E">
        <w:rPr>
          <w:rFonts w:eastAsia="Times New Roman" w:cs="Times New Roman"/>
          <w:szCs w:val="24"/>
        </w:rPr>
        <w:t xml:space="preserve">δυνατότητα σε </w:t>
      </w:r>
      <w:r>
        <w:rPr>
          <w:rFonts w:eastAsia="Times New Roman" w:cs="Times New Roman"/>
          <w:szCs w:val="24"/>
        </w:rPr>
        <w:t xml:space="preserve">δευτερολογία να τα αναπτύξετε όλα αυτά. </w:t>
      </w:r>
    </w:p>
    <w:p w14:paraId="2D05F81F" w14:textId="77777777" w:rsidR="00237587" w:rsidRDefault="00AE0D0F">
      <w:pPr>
        <w:spacing w:after="0" w:line="600" w:lineRule="auto"/>
        <w:ind w:firstLine="720"/>
        <w:jc w:val="both"/>
        <w:rPr>
          <w:rFonts w:eastAsia="Times New Roman" w:cs="Times New Roman"/>
          <w:szCs w:val="24"/>
        </w:rPr>
      </w:pPr>
      <w:r w:rsidRPr="00F4615F">
        <w:rPr>
          <w:rFonts w:eastAsia="Times New Roman" w:cs="Times New Roman"/>
          <w:b/>
          <w:szCs w:val="24"/>
        </w:rPr>
        <w:t>ΦΩΤΗΣ ΚΟΥΒΕΛΗΣ (Υπουργός Ναυτιλίας και Νησιωτικής Πολιτικής):</w:t>
      </w:r>
      <w:r>
        <w:rPr>
          <w:rFonts w:eastAsia="Times New Roman" w:cs="Times New Roman"/>
          <w:szCs w:val="24"/>
        </w:rPr>
        <w:t xml:space="preserve"> Ευχαριστώ πολύ, κύρι</w:t>
      </w:r>
      <w:r>
        <w:rPr>
          <w:rFonts w:eastAsia="Times New Roman" w:cs="Times New Roman"/>
          <w:szCs w:val="24"/>
        </w:rPr>
        <w:t>ε Πρόεδρε, θα επανέλθω αν χρειαστεί.</w:t>
      </w:r>
    </w:p>
    <w:p w14:paraId="2D05F820" w14:textId="77777777" w:rsidR="00237587" w:rsidRDefault="00AE0D0F">
      <w:pPr>
        <w:spacing w:after="0" w:line="600" w:lineRule="auto"/>
        <w:ind w:firstLine="720"/>
        <w:jc w:val="both"/>
        <w:rPr>
          <w:rFonts w:eastAsia="Times New Roman" w:cs="Times New Roman"/>
          <w:szCs w:val="24"/>
        </w:rPr>
      </w:pPr>
      <w:r w:rsidRPr="00F4615F">
        <w:rPr>
          <w:rFonts w:eastAsia="Times New Roman" w:cs="Times New Roman"/>
          <w:b/>
          <w:szCs w:val="24"/>
        </w:rPr>
        <w:lastRenderedPageBreak/>
        <w:t>ΝΕΚΤΑΡΙΟΣ ΣΑΝΤΟΡΙΝΙΟΣ (Αναπληρωτής Υπουργός Ναυτιλίας και Νησιωτικής Πολιτικής):</w:t>
      </w:r>
      <w:r>
        <w:rPr>
          <w:rFonts w:eastAsia="Times New Roman" w:cs="Times New Roman"/>
          <w:szCs w:val="24"/>
        </w:rPr>
        <w:t xml:space="preserve"> Κύριε Πρόεδρε, μπορώ να έχω τον λόγο;</w:t>
      </w:r>
    </w:p>
    <w:p w14:paraId="2D05F821" w14:textId="77777777" w:rsidR="00237587" w:rsidRDefault="00AE0D0F">
      <w:pPr>
        <w:spacing w:after="0" w:line="600" w:lineRule="auto"/>
        <w:ind w:firstLine="720"/>
        <w:jc w:val="both"/>
        <w:rPr>
          <w:rFonts w:eastAsia="Times New Roman" w:cs="Times New Roman"/>
          <w:szCs w:val="24"/>
        </w:rPr>
      </w:pPr>
      <w:r w:rsidRPr="00871325">
        <w:rPr>
          <w:rFonts w:eastAsia="Times New Roman" w:cs="Times New Roman"/>
          <w:b/>
          <w:szCs w:val="24"/>
        </w:rPr>
        <w:t>ΠΡΟΕΔΡΕΥΩΝ (Μάριος Γεωργιάδης):</w:t>
      </w:r>
      <w:r>
        <w:rPr>
          <w:rFonts w:eastAsia="Times New Roman" w:cs="Times New Roman"/>
          <w:szCs w:val="24"/>
        </w:rPr>
        <w:t xml:space="preserve"> Κύριε Υπουργέ, τι θα θέλατε; Νομίζω ότι έχει αναπτυχθεί η τροπολογία</w:t>
      </w:r>
      <w:r>
        <w:rPr>
          <w:rFonts w:eastAsia="Times New Roman" w:cs="Times New Roman"/>
          <w:szCs w:val="24"/>
        </w:rPr>
        <w:t xml:space="preserve"> από τον Υπουργό. Δεν ξέρω αν θέλετε από την πλευρά σας να συμπληρώσετε κάτι.</w:t>
      </w:r>
    </w:p>
    <w:p w14:paraId="2D05F82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Παρακαλώ, έχετε τον λόγο για ένα λεπτό μόνο.</w:t>
      </w:r>
    </w:p>
    <w:p w14:paraId="2D05F823" w14:textId="77777777" w:rsidR="00237587" w:rsidRDefault="00AE0D0F">
      <w:pPr>
        <w:spacing w:after="0" w:line="600" w:lineRule="auto"/>
        <w:ind w:firstLine="720"/>
        <w:jc w:val="both"/>
        <w:rPr>
          <w:rFonts w:eastAsia="Times New Roman" w:cs="Times New Roman"/>
          <w:szCs w:val="24"/>
        </w:rPr>
      </w:pPr>
      <w:r w:rsidRPr="00F4615F">
        <w:rPr>
          <w:rFonts w:eastAsia="Times New Roman" w:cs="Times New Roman"/>
          <w:b/>
          <w:szCs w:val="24"/>
        </w:rPr>
        <w:t>ΝΕΚΤΑΡΙΟΣ ΣΑΝΤΟΡΙΝΙΟΣ (Αναπληρωτής Υπουργός Ναυτιλίας και Νησιωτικής Πολιτικής):</w:t>
      </w:r>
      <w:r>
        <w:rPr>
          <w:rFonts w:eastAsia="Times New Roman" w:cs="Times New Roman"/>
          <w:b/>
          <w:szCs w:val="24"/>
        </w:rPr>
        <w:t xml:space="preserve"> </w:t>
      </w:r>
      <w:r>
        <w:rPr>
          <w:rFonts w:eastAsia="Times New Roman" w:cs="Times New Roman"/>
          <w:szCs w:val="24"/>
        </w:rPr>
        <w:t>Ευχαριστώ, κύριε Πρόεδρε.</w:t>
      </w:r>
    </w:p>
    <w:p w14:paraId="2D05F82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Στην κατατεθείσα τροπολογί</w:t>
      </w:r>
      <w:r>
        <w:rPr>
          <w:rFonts w:eastAsia="Times New Roman" w:cs="Times New Roman"/>
          <w:szCs w:val="24"/>
        </w:rPr>
        <w:t>α υ</w:t>
      </w:r>
      <w:r w:rsidRPr="008F786E">
        <w:rPr>
          <w:rFonts w:eastAsia="Times New Roman" w:cs="Times New Roman"/>
          <w:szCs w:val="24"/>
        </w:rPr>
        <w:t>πάρχουν δύο ρυθμίσεις</w:t>
      </w:r>
      <w:r>
        <w:rPr>
          <w:rFonts w:eastAsia="Times New Roman" w:cs="Times New Roman"/>
          <w:szCs w:val="24"/>
        </w:rPr>
        <w:t>,</w:t>
      </w:r>
      <w:r w:rsidRPr="008F786E">
        <w:rPr>
          <w:rFonts w:eastAsia="Times New Roman" w:cs="Times New Roman"/>
          <w:szCs w:val="24"/>
        </w:rPr>
        <w:t xml:space="preserve"> οι οποίες είναι σημαντικές για ναυτεργατικά ζητήματα</w:t>
      </w:r>
      <w:r>
        <w:rPr>
          <w:rFonts w:eastAsia="Times New Roman" w:cs="Times New Roman"/>
          <w:szCs w:val="24"/>
        </w:rPr>
        <w:t>. Η</w:t>
      </w:r>
      <w:r w:rsidRPr="008F786E">
        <w:rPr>
          <w:rFonts w:eastAsia="Times New Roman" w:cs="Times New Roman"/>
          <w:szCs w:val="24"/>
        </w:rPr>
        <w:t xml:space="preserve"> πρώτη αποσαφηνίζει την αληθινή έννοια της διάταξης της παραγράφου 1 του άρθρου 5 του αναγκαστικού νόμου 32</w:t>
      </w:r>
      <w:r>
        <w:rPr>
          <w:rFonts w:eastAsia="Times New Roman" w:cs="Times New Roman"/>
          <w:szCs w:val="24"/>
        </w:rPr>
        <w:t>7</w:t>
      </w:r>
      <w:r w:rsidRPr="008F786E">
        <w:rPr>
          <w:rFonts w:eastAsia="Times New Roman" w:cs="Times New Roman"/>
          <w:szCs w:val="24"/>
        </w:rPr>
        <w:t>6 περί συλλογικών συμβάσεων στη ναυτική εργασία</w:t>
      </w:r>
      <w:r>
        <w:rPr>
          <w:rFonts w:eastAsia="Times New Roman" w:cs="Times New Roman"/>
          <w:szCs w:val="24"/>
        </w:rPr>
        <w:t>. Α</w:t>
      </w:r>
      <w:r w:rsidRPr="008F786E">
        <w:rPr>
          <w:rFonts w:eastAsia="Times New Roman" w:cs="Times New Roman"/>
          <w:szCs w:val="24"/>
        </w:rPr>
        <w:t xml:space="preserve">υτό που </w:t>
      </w:r>
      <w:r w:rsidRPr="008F786E">
        <w:rPr>
          <w:rFonts w:eastAsia="Times New Roman" w:cs="Times New Roman"/>
          <w:szCs w:val="24"/>
        </w:rPr>
        <w:t>διευκρινίζει είναι ότι μπορεί να ισχύει αναδρομικά από το</w:t>
      </w:r>
      <w:r>
        <w:rPr>
          <w:rFonts w:eastAsia="Times New Roman" w:cs="Times New Roman"/>
          <w:szCs w:val="24"/>
        </w:rPr>
        <w:t>ν</w:t>
      </w:r>
      <w:r w:rsidRPr="008F786E">
        <w:rPr>
          <w:rFonts w:eastAsia="Times New Roman" w:cs="Times New Roman"/>
          <w:szCs w:val="24"/>
        </w:rPr>
        <w:t xml:space="preserve"> χρόνο που έχει συναφθεί </w:t>
      </w:r>
      <w:r w:rsidRPr="008F786E">
        <w:rPr>
          <w:rFonts w:eastAsia="Times New Roman" w:cs="Times New Roman"/>
          <w:szCs w:val="24"/>
        </w:rPr>
        <w:lastRenderedPageBreak/>
        <w:t>η συλλογική σ</w:t>
      </w:r>
      <w:r>
        <w:rPr>
          <w:rFonts w:eastAsia="Times New Roman" w:cs="Times New Roman"/>
          <w:szCs w:val="24"/>
        </w:rPr>
        <w:t>ύμβαση, ως χρόνος έναρξης ισχύς αυτής,</w:t>
      </w:r>
      <w:r w:rsidRPr="008F786E">
        <w:rPr>
          <w:rFonts w:eastAsia="Times New Roman" w:cs="Times New Roman"/>
          <w:szCs w:val="24"/>
        </w:rPr>
        <w:t xml:space="preserve"> ανεξαρτήτως του χρόνου που έχει συναφθεί ή έχει </w:t>
      </w:r>
      <w:r>
        <w:rPr>
          <w:rFonts w:eastAsia="Times New Roman" w:cs="Times New Roman"/>
          <w:szCs w:val="24"/>
        </w:rPr>
        <w:t>κυρωθεί</w:t>
      </w:r>
      <w:r w:rsidRPr="008F786E">
        <w:rPr>
          <w:rFonts w:eastAsia="Times New Roman" w:cs="Times New Roman"/>
          <w:szCs w:val="24"/>
        </w:rPr>
        <w:t xml:space="preserve"> από τον Υπουργό</w:t>
      </w:r>
      <w:r>
        <w:rPr>
          <w:rFonts w:eastAsia="Times New Roman" w:cs="Times New Roman"/>
          <w:szCs w:val="24"/>
        </w:rPr>
        <w:t>.</w:t>
      </w:r>
    </w:p>
    <w:p w14:paraId="2D05F825" w14:textId="77777777" w:rsidR="00237587" w:rsidRDefault="00AE0D0F">
      <w:pPr>
        <w:spacing w:after="0" w:line="600" w:lineRule="auto"/>
        <w:ind w:firstLine="720"/>
        <w:jc w:val="both"/>
        <w:rPr>
          <w:rFonts w:eastAsia="Times New Roman" w:cs="Times New Roman"/>
          <w:szCs w:val="24"/>
        </w:rPr>
      </w:pPr>
      <w:r w:rsidRPr="008F786E">
        <w:rPr>
          <w:rFonts w:eastAsia="Times New Roman" w:cs="Times New Roman"/>
          <w:szCs w:val="24"/>
        </w:rPr>
        <w:t>Τι σημαίνει αυτό στην ουσία</w:t>
      </w:r>
      <w:r>
        <w:rPr>
          <w:rFonts w:eastAsia="Times New Roman" w:cs="Times New Roman"/>
          <w:szCs w:val="24"/>
        </w:rPr>
        <w:t>; Ό</w:t>
      </w:r>
      <w:r w:rsidRPr="008F786E">
        <w:rPr>
          <w:rFonts w:eastAsia="Times New Roman" w:cs="Times New Roman"/>
          <w:szCs w:val="24"/>
        </w:rPr>
        <w:t xml:space="preserve">τι τα δύο μέρη </w:t>
      </w:r>
      <w:r>
        <w:rPr>
          <w:rFonts w:eastAsia="Times New Roman" w:cs="Times New Roman"/>
          <w:szCs w:val="24"/>
        </w:rPr>
        <w:t>μπο</w:t>
      </w:r>
      <w:r>
        <w:rPr>
          <w:rFonts w:eastAsia="Times New Roman" w:cs="Times New Roman"/>
          <w:szCs w:val="24"/>
        </w:rPr>
        <w:t xml:space="preserve">ρεί </w:t>
      </w:r>
      <w:r w:rsidRPr="008F786E">
        <w:rPr>
          <w:rFonts w:eastAsia="Times New Roman" w:cs="Times New Roman"/>
          <w:szCs w:val="24"/>
        </w:rPr>
        <w:t>να συμφωνήσουν να υπάρχει αναδρομικότητα ισχύος της σύμβασης και για να μπορέσει να υλοποιηθεί αυτό</w:t>
      </w:r>
      <w:r>
        <w:rPr>
          <w:rFonts w:eastAsia="Times New Roman" w:cs="Times New Roman"/>
          <w:szCs w:val="24"/>
        </w:rPr>
        <w:t>,</w:t>
      </w:r>
      <w:r w:rsidRPr="008F786E">
        <w:rPr>
          <w:rFonts w:eastAsia="Times New Roman" w:cs="Times New Roman"/>
          <w:szCs w:val="24"/>
        </w:rPr>
        <w:t xml:space="preserve"> θα πρέπει να γίνει αυτή η αναγκαία </w:t>
      </w:r>
      <w:r>
        <w:rPr>
          <w:rFonts w:eastAsia="Times New Roman" w:cs="Times New Roman"/>
          <w:szCs w:val="24"/>
        </w:rPr>
        <w:t>διευκρίνιση στον νόμο. Α</w:t>
      </w:r>
      <w:r w:rsidRPr="008F786E">
        <w:rPr>
          <w:rFonts w:eastAsia="Times New Roman" w:cs="Times New Roman"/>
          <w:szCs w:val="24"/>
        </w:rPr>
        <w:t>υτή ουσιασ</w:t>
      </w:r>
      <w:r>
        <w:rPr>
          <w:rFonts w:eastAsia="Times New Roman" w:cs="Times New Roman"/>
          <w:szCs w:val="24"/>
        </w:rPr>
        <w:t>τικά εφαρμόζεται και στη</w:t>
      </w:r>
      <w:r w:rsidRPr="008F786E">
        <w:rPr>
          <w:rFonts w:eastAsia="Times New Roman" w:cs="Times New Roman"/>
          <w:szCs w:val="24"/>
        </w:rPr>
        <w:t xml:space="preserve"> σύμβαση</w:t>
      </w:r>
      <w:r>
        <w:rPr>
          <w:rFonts w:eastAsia="Times New Roman" w:cs="Times New Roman"/>
          <w:szCs w:val="24"/>
        </w:rPr>
        <w:t>,</w:t>
      </w:r>
      <w:r w:rsidRPr="008F786E">
        <w:rPr>
          <w:rFonts w:eastAsia="Times New Roman" w:cs="Times New Roman"/>
          <w:szCs w:val="24"/>
        </w:rPr>
        <w:t xml:space="preserve"> </w:t>
      </w:r>
      <w:r>
        <w:rPr>
          <w:rFonts w:eastAsia="Times New Roman" w:cs="Times New Roman"/>
          <w:szCs w:val="24"/>
        </w:rPr>
        <w:t>π</w:t>
      </w:r>
      <w:r w:rsidRPr="008F786E">
        <w:rPr>
          <w:rFonts w:eastAsia="Times New Roman" w:cs="Times New Roman"/>
          <w:szCs w:val="24"/>
        </w:rPr>
        <w:t xml:space="preserve">ου όπως γνωρίζετε υπεγράφη μεταξύ του </w:t>
      </w:r>
      <w:r>
        <w:rPr>
          <w:rFonts w:eastAsia="Times New Roman" w:cs="Times New Roman"/>
          <w:szCs w:val="24"/>
        </w:rPr>
        <w:t>ΣΕΕΝ</w:t>
      </w:r>
      <w:r w:rsidRPr="008F786E">
        <w:rPr>
          <w:rFonts w:eastAsia="Times New Roman" w:cs="Times New Roman"/>
          <w:szCs w:val="24"/>
        </w:rPr>
        <w:t xml:space="preserve"> και </w:t>
      </w:r>
      <w:r w:rsidRPr="008F786E">
        <w:rPr>
          <w:rFonts w:eastAsia="Times New Roman" w:cs="Times New Roman"/>
          <w:szCs w:val="24"/>
        </w:rPr>
        <w:t xml:space="preserve">της </w:t>
      </w:r>
      <w:r>
        <w:rPr>
          <w:rFonts w:eastAsia="Times New Roman" w:cs="Times New Roman"/>
          <w:szCs w:val="24"/>
        </w:rPr>
        <w:t>ΠΝΟ</w:t>
      </w:r>
      <w:r w:rsidRPr="008F786E">
        <w:rPr>
          <w:rFonts w:eastAsia="Times New Roman" w:cs="Times New Roman"/>
          <w:szCs w:val="24"/>
        </w:rPr>
        <w:t xml:space="preserve"> κατά την πρόσφατη απεργία και υπήρξε για πρώτη φορά</w:t>
      </w:r>
      <w:r>
        <w:rPr>
          <w:rFonts w:eastAsia="Times New Roman" w:cs="Times New Roman"/>
          <w:szCs w:val="24"/>
        </w:rPr>
        <w:t>,</w:t>
      </w:r>
      <w:r w:rsidRPr="008F786E">
        <w:rPr>
          <w:rFonts w:eastAsia="Times New Roman" w:cs="Times New Roman"/>
          <w:szCs w:val="24"/>
        </w:rPr>
        <w:t xml:space="preserve"> μετά από πολλά χρόνια</w:t>
      </w:r>
      <w:r>
        <w:rPr>
          <w:rFonts w:eastAsia="Times New Roman" w:cs="Times New Roman"/>
          <w:szCs w:val="24"/>
        </w:rPr>
        <w:t>,</w:t>
      </w:r>
      <w:r w:rsidRPr="008F786E">
        <w:rPr>
          <w:rFonts w:eastAsia="Times New Roman" w:cs="Times New Roman"/>
          <w:szCs w:val="24"/>
        </w:rPr>
        <w:t xml:space="preserve"> αύξηση κατά 2% των αποδοχών των ναυτικών</w:t>
      </w:r>
      <w:r>
        <w:rPr>
          <w:rFonts w:eastAsia="Times New Roman" w:cs="Times New Roman"/>
          <w:szCs w:val="24"/>
        </w:rPr>
        <w:t>.</w:t>
      </w:r>
    </w:p>
    <w:p w14:paraId="2D05F826"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lang w:val="en-US"/>
        </w:rPr>
        <w:t>H</w:t>
      </w:r>
      <w:r>
        <w:rPr>
          <w:rFonts w:eastAsia="Times New Roman"/>
          <w:szCs w:val="24"/>
        </w:rPr>
        <w:t xml:space="preserve"> δεύτερη τροπολογία αφορά τη διασφάλιση των δικαιωμάτων των ναυτικών σε σχέση με την καταβολή των επιδομάτων εορτών και Χριστουγέ</w:t>
      </w:r>
      <w:r>
        <w:rPr>
          <w:rFonts w:eastAsia="Times New Roman"/>
          <w:szCs w:val="24"/>
        </w:rPr>
        <w:t>ννων και προβλέπει ότι σε περίπτωση που δεν ρυθμίζεται στη συλλογική σύμβαση ναυτικής εργασίας το πότε καταβάλλονται αυτά, γίνεται υποχρεωτική η καταβολή των επιδομάτων αυτών για τα Χριστούγεννα την 21</w:t>
      </w:r>
      <w:r w:rsidRPr="00B27B61">
        <w:rPr>
          <w:rFonts w:eastAsia="Times New Roman"/>
          <w:szCs w:val="24"/>
          <w:vertAlign w:val="superscript"/>
        </w:rPr>
        <w:t>η</w:t>
      </w:r>
      <w:r>
        <w:rPr>
          <w:rFonts w:eastAsia="Times New Roman"/>
          <w:szCs w:val="24"/>
        </w:rPr>
        <w:t xml:space="preserve"> Δεκεμβρίου και </w:t>
      </w:r>
      <w:r>
        <w:rPr>
          <w:rFonts w:eastAsia="Times New Roman"/>
          <w:szCs w:val="24"/>
        </w:rPr>
        <w:lastRenderedPageBreak/>
        <w:t>για το Πάσχα τη Μεγάλη Τετάρτη. Νομίζω</w:t>
      </w:r>
      <w:r>
        <w:rPr>
          <w:rFonts w:eastAsia="Times New Roman"/>
          <w:szCs w:val="24"/>
        </w:rPr>
        <w:t xml:space="preserve"> ότι είναι δύο σημαντικές ρυθμίσεις, οι οποίες προστατεύουν τα δικαιώματα των ανθρώπων αυτών.</w:t>
      </w:r>
    </w:p>
    <w:p w14:paraId="2D05F827"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Ευχαριστώ, κύριε Πρόεδρε.</w:t>
      </w:r>
    </w:p>
    <w:p w14:paraId="2D05F828" w14:textId="77777777" w:rsidR="00237587" w:rsidRDefault="00AE0D0F">
      <w:pPr>
        <w:tabs>
          <w:tab w:val="left" w:pos="709"/>
          <w:tab w:val="center" w:pos="4753"/>
        </w:tabs>
        <w:spacing w:after="0" w:line="600" w:lineRule="auto"/>
        <w:ind w:firstLine="709"/>
        <w:contextualSpacing/>
        <w:jc w:val="both"/>
        <w:rPr>
          <w:rFonts w:eastAsia="Times New Roman"/>
          <w:szCs w:val="24"/>
        </w:rPr>
      </w:pPr>
      <w:r w:rsidRPr="00B27B61">
        <w:rPr>
          <w:rFonts w:eastAsia="Times New Roman"/>
          <w:b/>
          <w:szCs w:val="24"/>
        </w:rPr>
        <w:t>ΠΡΟΕΔΡΕΥΩΝ (Μάριος Γεωργιάδης):</w:t>
      </w:r>
      <w:r>
        <w:rPr>
          <w:rFonts w:eastAsia="Times New Roman"/>
          <w:b/>
          <w:szCs w:val="24"/>
        </w:rPr>
        <w:t xml:space="preserve"> </w:t>
      </w:r>
      <w:r>
        <w:rPr>
          <w:rFonts w:eastAsia="Times New Roman"/>
          <w:szCs w:val="24"/>
        </w:rPr>
        <w:t>Ευχαριστούμε, κύριε Υπουργέ.</w:t>
      </w:r>
    </w:p>
    <w:p w14:paraId="2D05F829" w14:textId="77777777" w:rsidR="00237587" w:rsidRDefault="00AE0D0F">
      <w:pPr>
        <w:tabs>
          <w:tab w:val="left" w:pos="709"/>
          <w:tab w:val="center" w:pos="4753"/>
        </w:tabs>
        <w:spacing w:after="0" w:line="600" w:lineRule="auto"/>
        <w:ind w:firstLine="709"/>
        <w:contextualSpacing/>
        <w:jc w:val="both"/>
        <w:rPr>
          <w:rFonts w:eastAsia="Times New Roman"/>
          <w:szCs w:val="24"/>
        </w:rPr>
      </w:pPr>
      <w:r w:rsidRPr="00B27B61">
        <w:rPr>
          <w:rFonts w:eastAsia="Times New Roman"/>
          <w:b/>
          <w:szCs w:val="24"/>
        </w:rPr>
        <w:t>ΦΩΤΗΣ ΚΟΥΒΕΛΗΣ (Υπουργός Ναυτιλίας και Νησιωτικής Πολιτικής):</w:t>
      </w:r>
      <w:r>
        <w:rPr>
          <w:rFonts w:eastAsia="Times New Roman"/>
          <w:b/>
          <w:szCs w:val="24"/>
        </w:rPr>
        <w:t xml:space="preserve"> </w:t>
      </w:r>
      <w:r>
        <w:rPr>
          <w:rFonts w:eastAsia="Times New Roman"/>
          <w:szCs w:val="24"/>
        </w:rPr>
        <w:t>Κύριε Πρόεδρε</w:t>
      </w:r>
      <w:r>
        <w:rPr>
          <w:rFonts w:eastAsia="Times New Roman"/>
          <w:szCs w:val="24"/>
        </w:rPr>
        <w:t>, θα ήθελα τον λόγο.</w:t>
      </w:r>
    </w:p>
    <w:p w14:paraId="2D05F82A" w14:textId="77777777" w:rsidR="00237587" w:rsidRDefault="00AE0D0F">
      <w:pPr>
        <w:tabs>
          <w:tab w:val="left" w:pos="709"/>
          <w:tab w:val="center" w:pos="4753"/>
        </w:tabs>
        <w:spacing w:after="0" w:line="600" w:lineRule="auto"/>
        <w:ind w:firstLine="709"/>
        <w:contextualSpacing/>
        <w:jc w:val="both"/>
        <w:rPr>
          <w:rFonts w:eastAsia="Times New Roman"/>
          <w:szCs w:val="24"/>
        </w:rPr>
      </w:pPr>
      <w:r w:rsidRPr="00B27B61">
        <w:rPr>
          <w:rFonts w:eastAsia="Times New Roman"/>
          <w:b/>
          <w:szCs w:val="24"/>
        </w:rPr>
        <w:t>ΠΡΟΕΔΡΕΥΩΝ (Μάριος Γεωργιάδης):</w:t>
      </w:r>
      <w:r>
        <w:rPr>
          <w:rFonts w:eastAsia="Times New Roman"/>
          <w:b/>
          <w:szCs w:val="24"/>
        </w:rPr>
        <w:t xml:space="preserve"> </w:t>
      </w:r>
      <w:r>
        <w:rPr>
          <w:rFonts w:eastAsia="Times New Roman"/>
          <w:szCs w:val="24"/>
        </w:rPr>
        <w:t>Τι θα θέλατε; Ξεχάσατε κάτι;</w:t>
      </w:r>
    </w:p>
    <w:p w14:paraId="2D05F82B" w14:textId="77777777" w:rsidR="00237587" w:rsidRDefault="00AE0D0F">
      <w:pPr>
        <w:tabs>
          <w:tab w:val="left" w:pos="709"/>
          <w:tab w:val="center" w:pos="4753"/>
        </w:tabs>
        <w:spacing w:after="0" w:line="600" w:lineRule="auto"/>
        <w:ind w:firstLine="709"/>
        <w:contextualSpacing/>
        <w:jc w:val="both"/>
        <w:rPr>
          <w:rFonts w:eastAsia="Times New Roman"/>
          <w:szCs w:val="24"/>
        </w:rPr>
      </w:pPr>
      <w:r w:rsidRPr="00B27B61">
        <w:rPr>
          <w:rFonts w:eastAsia="Times New Roman"/>
          <w:b/>
          <w:szCs w:val="24"/>
        </w:rPr>
        <w:t>ΦΩΤΗΣ ΚΟΥΒΕΛΗΣ (Υπουργός Ναυτιλίας και Νησιωτικής Πολιτικής):</w:t>
      </w:r>
      <w:r>
        <w:rPr>
          <w:rFonts w:eastAsia="Times New Roman"/>
          <w:b/>
          <w:szCs w:val="24"/>
        </w:rPr>
        <w:t xml:space="preserve"> </w:t>
      </w:r>
      <w:r>
        <w:rPr>
          <w:rFonts w:eastAsia="Times New Roman"/>
          <w:szCs w:val="24"/>
        </w:rPr>
        <w:t>Λησμόνησα κάτι. Θα ήθελα να το αναφέρω περισσότερο για την αξία των Πρακτικών.</w:t>
      </w:r>
    </w:p>
    <w:p w14:paraId="2D05F82C" w14:textId="77777777" w:rsidR="00237587" w:rsidRDefault="00AE0D0F">
      <w:pPr>
        <w:tabs>
          <w:tab w:val="left" w:pos="709"/>
          <w:tab w:val="center" w:pos="4753"/>
        </w:tabs>
        <w:spacing w:after="0" w:line="600" w:lineRule="auto"/>
        <w:ind w:firstLine="709"/>
        <w:contextualSpacing/>
        <w:jc w:val="both"/>
        <w:rPr>
          <w:rFonts w:eastAsia="Times New Roman"/>
          <w:szCs w:val="24"/>
        </w:rPr>
      </w:pPr>
      <w:r w:rsidRPr="00B27B61">
        <w:rPr>
          <w:rFonts w:eastAsia="Times New Roman"/>
          <w:b/>
          <w:szCs w:val="24"/>
        </w:rPr>
        <w:t>ΕΜΜΑΝΟΥΗΛ ΣΥΝΤΥΧΑΚΗΣ:</w:t>
      </w:r>
      <w:r>
        <w:rPr>
          <w:rFonts w:eastAsia="Times New Roman"/>
          <w:b/>
          <w:szCs w:val="24"/>
        </w:rPr>
        <w:t xml:space="preserve"> </w:t>
      </w:r>
      <w:r>
        <w:rPr>
          <w:rFonts w:eastAsia="Times New Roman"/>
          <w:szCs w:val="24"/>
        </w:rPr>
        <w:t xml:space="preserve">Τι θα </w:t>
      </w:r>
      <w:r>
        <w:rPr>
          <w:rFonts w:eastAsia="Times New Roman"/>
          <w:szCs w:val="24"/>
        </w:rPr>
        <w:t>γίνει, κύριε Πρόεδρε;</w:t>
      </w:r>
    </w:p>
    <w:p w14:paraId="2D05F82D" w14:textId="77777777" w:rsidR="00237587" w:rsidRDefault="00AE0D0F">
      <w:pPr>
        <w:tabs>
          <w:tab w:val="left" w:pos="709"/>
          <w:tab w:val="center" w:pos="4753"/>
        </w:tabs>
        <w:spacing w:after="0" w:line="600" w:lineRule="auto"/>
        <w:ind w:firstLine="709"/>
        <w:contextualSpacing/>
        <w:jc w:val="both"/>
        <w:rPr>
          <w:rFonts w:eastAsia="Times New Roman"/>
          <w:szCs w:val="24"/>
        </w:rPr>
      </w:pPr>
      <w:r w:rsidRPr="00B27B61">
        <w:rPr>
          <w:rFonts w:eastAsia="Times New Roman"/>
          <w:b/>
          <w:szCs w:val="24"/>
        </w:rPr>
        <w:t>ΠΡΟΕΔΡΕΥΩΝ (Μάριος Γεωργιάδης):</w:t>
      </w:r>
      <w:r>
        <w:rPr>
          <w:rFonts w:eastAsia="Times New Roman"/>
          <w:b/>
          <w:szCs w:val="24"/>
        </w:rPr>
        <w:t xml:space="preserve"> </w:t>
      </w:r>
      <w:r>
        <w:rPr>
          <w:rFonts w:eastAsia="Times New Roman"/>
          <w:szCs w:val="24"/>
        </w:rPr>
        <w:t>Για μερικά δευτερόλεπτα θέλει να συμπληρώσει κάτι ο κύριος Υπουργός. Μπορώ να του πω να μην το κάνει; Σας παρακαλώ, κύριε Συντυχάκη.</w:t>
      </w:r>
    </w:p>
    <w:p w14:paraId="2D05F82E" w14:textId="77777777" w:rsidR="00237587" w:rsidRDefault="00AE0D0F">
      <w:pPr>
        <w:tabs>
          <w:tab w:val="left" w:pos="709"/>
          <w:tab w:val="center" w:pos="4753"/>
        </w:tabs>
        <w:spacing w:after="0" w:line="600" w:lineRule="auto"/>
        <w:ind w:firstLine="709"/>
        <w:contextualSpacing/>
        <w:jc w:val="both"/>
        <w:rPr>
          <w:rFonts w:eastAsia="Times New Roman"/>
          <w:szCs w:val="24"/>
        </w:rPr>
      </w:pPr>
      <w:r w:rsidRPr="00B27B61">
        <w:rPr>
          <w:rFonts w:eastAsia="Times New Roman"/>
          <w:b/>
          <w:szCs w:val="24"/>
        </w:rPr>
        <w:lastRenderedPageBreak/>
        <w:t>ΦΩΤΗΣ ΚΟΥΒΕΛΗΣ (Υπουργός Ναυτιλίας και Νησιωτικής Πολιτικής):</w:t>
      </w:r>
      <w:r>
        <w:rPr>
          <w:rFonts w:eastAsia="Times New Roman"/>
          <w:b/>
          <w:szCs w:val="24"/>
        </w:rPr>
        <w:t xml:space="preserve"> </w:t>
      </w:r>
      <w:r>
        <w:rPr>
          <w:rFonts w:eastAsia="Times New Roman"/>
          <w:szCs w:val="24"/>
        </w:rPr>
        <w:t>Δεν συν</w:t>
      </w:r>
      <w:r>
        <w:rPr>
          <w:rFonts w:eastAsia="Times New Roman"/>
          <w:szCs w:val="24"/>
        </w:rPr>
        <w:t>ηθίζω να πολυλογώ. Είναι αναγκαίο. Μου διέφυγε κατά την ώρα που μιλούσα.</w:t>
      </w:r>
    </w:p>
    <w:p w14:paraId="2D05F82F" w14:textId="77777777" w:rsidR="00237587" w:rsidRDefault="00AE0D0F">
      <w:pPr>
        <w:tabs>
          <w:tab w:val="left" w:pos="709"/>
          <w:tab w:val="center" w:pos="4753"/>
        </w:tabs>
        <w:spacing w:after="0" w:line="600" w:lineRule="auto"/>
        <w:ind w:firstLine="709"/>
        <w:contextualSpacing/>
        <w:jc w:val="both"/>
        <w:rPr>
          <w:rFonts w:eastAsia="Times New Roman"/>
          <w:szCs w:val="24"/>
        </w:rPr>
      </w:pPr>
      <w:r w:rsidRPr="00B27B61">
        <w:rPr>
          <w:rFonts w:eastAsia="Times New Roman"/>
          <w:b/>
          <w:szCs w:val="24"/>
        </w:rPr>
        <w:t>ΠΡΟΕΔΡΕΥΩΝ (Μάριος Γεωργιάδης):</w:t>
      </w:r>
      <w:r>
        <w:rPr>
          <w:rFonts w:eastAsia="Times New Roman"/>
          <w:b/>
          <w:szCs w:val="24"/>
        </w:rPr>
        <w:t xml:space="preserve"> </w:t>
      </w:r>
      <w:r>
        <w:rPr>
          <w:rFonts w:eastAsia="Times New Roman"/>
          <w:szCs w:val="24"/>
        </w:rPr>
        <w:t>Ορίστε, έχετε τον λόγο, κύριε Υπουργέ.</w:t>
      </w:r>
    </w:p>
    <w:p w14:paraId="2D05F830" w14:textId="77777777" w:rsidR="00237587" w:rsidRDefault="00AE0D0F">
      <w:pPr>
        <w:tabs>
          <w:tab w:val="left" w:pos="709"/>
          <w:tab w:val="center" w:pos="4753"/>
        </w:tabs>
        <w:spacing w:after="0" w:line="600" w:lineRule="auto"/>
        <w:ind w:firstLine="709"/>
        <w:contextualSpacing/>
        <w:jc w:val="both"/>
        <w:rPr>
          <w:rFonts w:eastAsia="Times New Roman"/>
          <w:szCs w:val="24"/>
        </w:rPr>
      </w:pPr>
      <w:r w:rsidRPr="00B27B61">
        <w:rPr>
          <w:rFonts w:eastAsia="Times New Roman"/>
          <w:b/>
          <w:szCs w:val="24"/>
        </w:rPr>
        <w:t>ΦΩΤΗΣ ΚΟΥΒΕΛΗΣ (Υπουργός Ναυτιλίας και Νησιωτικής Πολιτικής):</w:t>
      </w:r>
      <w:r>
        <w:rPr>
          <w:rFonts w:eastAsia="Times New Roman"/>
          <w:b/>
          <w:szCs w:val="24"/>
        </w:rPr>
        <w:t xml:space="preserve"> </w:t>
      </w:r>
      <w:r>
        <w:rPr>
          <w:rFonts w:eastAsia="Times New Roman"/>
          <w:szCs w:val="24"/>
        </w:rPr>
        <w:t xml:space="preserve">Είπα ότι έκανα δεκτή την τροπολογία του κ. </w:t>
      </w:r>
      <w:r>
        <w:rPr>
          <w:rFonts w:eastAsia="Times New Roman"/>
          <w:szCs w:val="24"/>
        </w:rPr>
        <w:t>Καματερού με γενικό αριθμό 1971 και την κάνω δεκτή, αλλά με τη διόρθωση στον τίτλο όπως την είπε ο κ. Καματερός και έχει κατατεθεί στα Πρακτικά, δηλαδή «η παράγραφος 6.4 του άρθρου 109 του ν.4504/2017, το οποίο αντικατέστησε το κεφάλαιο 6». Είναι όπως ακρι</w:t>
      </w:r>
      <w:r>
        <w:rPr>
          <w:rFonts w:eastAsia="Times New Roman"/>
          <w:szCs w:val="24"/>
        </w:rPr>
        <w:t>βώς την έχετε καταθέσει στα Πρακτικά της Βουλής, κύριε Καματερέ.</w:t>
      </w:r>
    </w:p>
    <w:p w14:paraId="2D05F831"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Σας ευχαριστώ, κύριε Πρόεδρε.</w:t>
      </w:r>
    </w:p>
    <w:p w14:paraId="2D05F832" w14:textId="77777777" w:rsidR="00237587" w:rsidRDefault="00AE0D0F">
      <w:pPr>
        <w:tabs>
          <w:tab w:val="left" w:pos="709"/>
          <w:tab w:val="center" w:pos="4753"/>
        </w:tabs>
        <w:spacing w:after="0" w:line="600" w:lineRule="auto"/>
        <w:ind w:firstLine="709"/>
        <w:contextualSpacing/>
        <w:jc w:val="both"/>
        <w:rPr>
          <w:rFonts w:eastAsia="Times New Roman"/>
          <w:szCs w:val="24"/>
        </w:rPr>
      </w:pPr>
      <w:r w:rsidRPr="00B27B61">
        <w:rPr>
          <w:rFonts w:eastAsia="Times New Roman"/>
          <w:b/>
          <w:szCs w:val="24"/>
        </w:rPr>
        <w:t>ΠΡΟΕΔΡΕΥΩΝ (Μάριος Γεωργιάδης):</w:t>
      </w:r>
      <w:r>
        <w:rPr>
          <w:rFonts w:eastAsia="Times New Roman"/>
          <w:b/>
          <w:szCs w:val="24"/>
        </w:rPr>
        <w:t xml:space="preserve"> </w:t>
      </w:r>
      <w:r>
        <w:rPr>
          <w:rFonts w:eastAsia="Times New Roman"/>
          <w:szCs w:val="24"/>
        </w:rPr>
        <w:t>Ευχαριστούμε, κύριε Υπουργέ.</w:t>
      </w:r>
    </w:p>
    <w:p w14:paraId="2D05F833"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Ο κ. Καββαδάς έχει τον λόγο, Βουλευτής Λευκάδος της Νέας Δημοκρατίας, για επτά λεπτά. Αμέσως μετά εί</w:t>
      </w:r>
      <w:r>
        <w:rPr>
          <w:rFonts w:eastAsia="Times New Roman"/>
          <w:szCs w:val="24"/>
        </w:rPr>
        <w:t>ναι ο κ. Συντυχάκης και ο κ. Κατσανιώτης.</w:t>
      </w:r>
    </w:p>
    <w:p w14:paraId="2D05F834"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Ορίστε, έχετε τον λόγο.</w:t>
      </w:r>
    </w:p>
    <w:p w14:paraId="2D05F835" w14:textId="77777777" w:rsidR="00237587" w:rsidRDefault="00AE0D0F">
      <w:pPr>
        <w:tabs>
          <w:tab w:val="left" w:pos="709"/>
          <w:tab w:val="center" w:pos="4753"/>
        </w:tabs>
        <w:spacing w:after="0" w:line="600" w:lineRule="auto"/>
        <w:ind w:firstLine="709"/>
        <w:contextualSpacing/>
        <w:jc w:val="both"/>
        <w:rPr>
          <w:rFonts w:eastAsia="Times New Roman"/>
          <w:szCs w:val="24"/>
        </w:rPr>
      </w:pPr>
      <w:r w:rsidRPr="009A60E4">
        <w:rPr>
          <w:rFonts w:eastAsia="Times New Roman"/>
          <w:b/>
          <w:szCs w:val="24"/>
        </w:rPr>
        <w:t>ΑΘΑΝΑΣΙΟΣ ΚΑΒΒΑΔΑΣ:</w:t>
      </w:r>
      <w:r>
        <w:rPr>
          <w:rFonts w:eastAsia="Times New Roman"/>
          <w:szCs w:val="24"/>
        </w:rPr>
        <w:t xml:space="preserve"> Ευχαριστώ, κύριε Πρόεδρε.</w:t>
      </w:r>
    </w:p>
    <w:p w14:paraId="2D05F836"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Κύριε Υπουργέ, κυρίες και κύριοι συνάδελφοι, η ναυτιλία διαχρονικά αποτελεί έναν από τους βασικούς πυλώνες της ελληνικής οικονομίας. </w:t>
      </w:r>
    </w:p>
    <w:p w14:paraId="2D05F837"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Συζητάμε σ</w:t>
      </w:r>
      <w:r>
        <w:rPr>
          <w:rFonts w:eastAsia="Times New Roman"/>
          <w:szCs w:val="24"/>
        </w:rPr>
        <w:t>ήμερα ένα νομοσχέδιο με το οποίο ο ΣΥΡΙΖΑ, έπειτα από τέσσερα χρόνια διακυβέρνησης, επιστρέφει στον ρεαλισμό και την πραγματικότητα. Έπειτα από τέσσερα χρόνια διαπιστώνει πώς λειτουργεί το διεθνές εμπόριο και ο διεθνής ανταγωνισμός. Έπειτα από τέσσερα χρόν</w:t>
      </w:r>
      <w:r>
        <w:rPr>
          <w:rFonts w:eastAsia="Times New Roman"/>
          <w:szCs w:val="24"/>
        </w:rPr>
        <w:t xml:space="preserve">ια η Κυβέρνηση αρχίζει να αντιλαμβάνεται τα οφέλη που μπορούν να προκύψουν από την αξιοποίηση των λιμανιών μας και γενικότερα από την ανάπτυξη της ναυτιλίας. </w:t>
      </w:r>
    </w:p>
    <w:p w14:paraId="2D05F838"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Βέβαια και σ’ αυτό το νομοσχέδιο, όπως σε πολλά άλλα θέματα, όταν ήταν στην αντιπολίτευση διοργάν</w:t>
      </w:r>
      <w:r>
        <w:rPr>
          <w:rFonts w:eastAsia="Times New Roman"/>
          <w:szCs w:val="24"/>
        </w:rPr>
        <w:t xml:space="preserve">ωνε διαμαρτυρίες και είχε αντιδράσει σθεναρά σ’ όλες τις πρωτοβουλίες των κυβερνήσεων της Νέας Δημοκρατίας. </w:t>
      </w:r>
    </w:p>
    <w:p w14:paraId="2D05F839"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Όμως, πέρα απ’ αυτά, ακόμα κι έτσι έρχεται σήμερα η Κυβέρνηση με μεγάλη καθυστέρηση να νομοθετήσει και πάλι λανθασμένες πολιτικές, χωρίς να ξεφεύγε</w:t>
      </w:r>
      <w:r>
        <w:rPr>
          <w:rFonts w:eastAsia="Times New Roman"/>
          <w:szCs w:val="24"/>
        </w:rPr>
        <w:t>ι από τις ιδεολογικές της αγκυλώσεις. Την ώρα που αναγνωρίζετε την αξία των ιδιωτικών επενδύσεων στη χώρα και ειδικά στον τομέα της αξιοποίησης των λιμένων, ενώ μέχρι πρότινος μάς μιλούσατε για ξεπούλημα και άλλα τέτοια, αρνείστε και πάλι να δείτε την πραγ</w:t>
      </w:r>
      <w:r>
        <w:rPr>
          <w:rFonts w:eastAsia="Times New Roman"/>
          <w:szCs w:val="24"/>
        </w:rPr>
        <w:t>ματικότητα στο σύνολό της. Μιλάτε για υποπαραχώρηση, για παραχωρούμενες δραστηριότητες σε λιμάνια και μπερδεύετε ακόμα περισσότερο τις αρμοδιότητες. Δεν μπορείτε ακόμη να καταλάβετε ότι τα λιμάνια είναι κάτι ενιαίο. Δεν χωρίζονται και δεν μπορούν να χωριστ</w:t>
      </w:r>
      <w:r>
        <w:rPr>
          <w:rFonts w:eastAsia="Times New Roman"/>
          <w:szCs w:val="24"/>
        </w:rPr>
        <w:t xml:space="preserve">ούν. </w:t>
      </w:r>
    </w:p>
    <w:p w14:paraId="2D05F83A"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Μη μπλέκεστε με τα μεγάλα λιμάνια του ευρωπαϊκού βορρά και τα μοντέλα λειτουργίας τους. Το Λαύριο, η Ραφήνα και η Αλεξανδρούπολη δεν έχουν σχέση με την Αμβέρσα, το Ρότερνταμ και το Αμβούργο. Το πράγμα είναι απλό, αφού το καταλάβατε κι εσείς. Επειδή τ</w:t>
      </w:r>
      <w:r>
        <w:rPr>
          <w:rFonts w:eastAsia="Times New Roman"/>
          <w:szCs w:val="24"/>
        </w:rPr>
        <w:t xml:space="preserve">ο κράτος δεν μπορεί να επενδύσει στα λιμάνια μας, χρειάζεται ένας ιδιώτης επενδυτής. Το κράτος θα κρατήσει την εκ του νόμου προβλεπόμενη εποπτεία για λόγους </w:t>
      </w:r>
      <w:r>
        <w:rPr>
          <w:rFonts w:eastAsia="Times New Roman"/>
          <w:szCs w:val="24"/>
        </w:rPr>
        <w:lastRenderedPageBreak/>
        <w:t xml:space="preserve">εθνικούς, ασφάλειας κ.λπ. και ο ιδιώτης θα επενδύσει για να αυξηθεί η οικονομική δραστηριότητα, να </w:t>
      </w:r>
      <w:r>
        <w:rPr>
          <w:rFonts w:eastAsia="Times New Roman"/>
          <w:szCs w:val="24"/>
        </w:rPr>
        <w:t>υπάρξουν νέες δουλειές και να αυξηθούν και τα έσοδα του κράτους από τη φορολογία και τα τέλη. Τόσο απλό είναι, αλλά ακόμα η ιδεολογική σας αγκύλωση δεν σας επιτρέπει να νομοθετήσετε σωστά.</w:t>
      </w:r>
    </w:p>
    <w:p w14:paraId="2D05F83B"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Κυρίες και κύριοι της Κυβέρνησης, έχω την εντύπωση ότι η Κυβέρνηση </w:t>
      </w:r>
      <w:r>
        <w:rPr>
          <w:rFonts w:eastAsia="Times New Roman"/>
          <w:szCs w:val="24"/>
        </w:rPr>
        <w:t>καταφέρεται μ’ ένα ιδιαίτερο και ανεξήγητο μένος εναντίον της Λευκάδας και των πολιτών της, γιατί πραγματικά δεν μπορώ να εξηγήσω τον τρόπο με τον οποίον ενεργεί η Κυβέρνηση για το νησί μας σε όλα τα επίπεδα. Από την αρχή της διακυβέρνησής της, που τυγχάνε</w:t>
      </w:r>
      <w:r>
        <w:rPr>
          <w:rFonts w:eastAsia="Times New Roman"/>
          <w:szCs w:val="24"/>
        </w:rPr>
        <w:t xml:space="preserve">ι να συμπίπτει με τη δική μου βουλευτική θητεία, έχουμε αντιμετωπίσει μέσα σε πολλά άλλα την παρ’ ολίγον εξαίρεση του νοσοκομείου Λευκάδας από τον χαρακτηρισμό «άγονες, προβληματικές και νησιωτικές περιοχές», που θα στερούσε γιατρούς στο νησί, την ακύρωση </w:t>
      </w:r>
      <w:r>
        <w:rPr>
          <w:rFonts w:eastAsia="Times New Roman"/>
          <w:szCs w:val="24"/>
        </w:rPr>
        <w:t xml:space="preserve">του έργου της υποθαλάσσιας ζεύξης με απόφαση του Υπουργού Υποδομών, που κοστίζει στην ανάπτυξη του νησιού. το κλείσιμο των δύο τμημάτων των ΤΕΙ Λευκάδας με απόφαση του Υπουργού Παιδείας, την εξαίρεση του Μεγανησίου, του Καλάμου και του </w:t>
      </w:r>
      <w:r>
        <w:rPr>
          <w:rFonts w:eastAsia="Times New Roman"/>
          <w:szCs w:val="24"/>
        </w:rPr>
        <w:lastRenderedPageBreak/>
        <w:t>Καστού από το πρόγρα</w:t>
      </w:r>
      <w:r>
        <w:rPr>
          <w:rFonts w:eastAsia="Times New Roman"/>
          <w:szCs w:val="24"/>
        </w:rPr>
        <w:t>μμα δωρεάν ίντερνετ για δύο χρόνια με απόφαση του Υπουργού Ψηφιακής Πολιτικής, την εξαίρεση για οκτώ μήνες του Μεγανησίου από τη νέα ακτοπλοϊκή γραμμή Κέρκυρας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Ζακύνθου από τον προκάτοχό σας, κύριε Υπουργέ, τον κ. Κουρουμπλή, που επίσης κόστισε στην τουρ</w:t>
      </w:r>
      <w:r>
        <w:rPr>
          <w:rFonts w:eastAsia="Times New Roman"/>
          <w:szCs w:val="24"/>
        </w:rPr>
        <w:t xml:space="preserve">ιστική ανάπτυξη της Λευκάδας. </w:t>
      </w:r>
    </w:p>
    <w:p w14:paraId="2D05F83C"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Με το παρόν νομοσχέδιο αντιμετωπίζουμε την εξαίρεση της Λευκάδας από τις αρμοδιότητες της Γενικής Γραμματείας Αιγαίου και Νησιωτικής Πολιτικής. Αναφέρομαι στο άρθρο 12. Με το άρθρο αυτό επεκτείνονται οι αρμοδιότητες της Γενικ</w:t>
      </w:r>
      <w:r>
        <w:rPr>
          <w:rFonts w:eastAsia="Times New Roman"/>
          <w:szCs w:val="24"/>
        </w:rPr>
        <w:t xml:space="preserve">ής Γραμματείας Αιγαίου και Νησιωτικής Πολιτικής σε όλα τα νησιά της ελληνικής επικράτειας. Δυστυχώς, κύριε Υπουργέ, όχι σε όλα, καθώς για έναν ακατανόητο λόγο, που δεν αιτιολογείται ούτε στην αιτιολογική έκθεση, εξαιρείται η Λευκάδα. </w:t>
      </w:r>
    </w:p>
    <w:p w14:paraId="2D05F83D"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Μπορείτε να μας εξηγή</w:t>
      </w:r>
      <w:r>
        <w:rPr>
          <w:rFonts w:eastAsia="Times New Roman"/>
          <w:szCs w:val="24"/>
        </w:rPr>
        <w:t xml:space="preserve">σετε, κύριε Υπουργέ, και κυρίως στους Λευκαδίτες, για ποιον λόγο στερείτε από τη Λευκάδα όλα τα εργαλεία που μπορεί να προσφέρει η συγκεκριμένη </w:t>
      </w:r>
      <w:r>
        <w:rPr>
          <w:rFonts w:eastAsia="Times New Roman"/>
          <w:szCs w:val="24"/>
        </w:rPr>
        <w:t>γ</w:t>
      </w:r>
      <w:r>
        <w:rPr>
          <w:rFonts w:eastAsia="Times New Roman"/>
          <w:szCs w:val="24"/>
        </w:rPr>
        <w:t xml:space="preserve">ενική </w:t>
      </w:r>
      <w:r>
        <w:rPr>
          <w:rFonts w:eastAsia="Times New Roman"/>
          <w:szCs w:val="24"/>
        </w:rPr>
        <w:t>γ</w:t>
      </w:r>
      <w:r>
        <w:rPr>
          <w:rFonts w:eastAsia="Times New Roman"/>
          <w:szCs w:val="24"/>
        </w:rPr>
        <w:t>ραμματεία; Υπάρχει κάποια αιτιολόγηση για τη συγκεκριμένη ε</w:t>
      </w:r>
      <w:r>
        <w:rPr>
          <w:rFonts w:eastAsia="Times New Roman"/>
          <w:szCs w:val="24"/>
        </w:rPr>
        <w:lastRenderedPageBreak/>
        <w:t>ξαίρεση; Είναι γνωστό ότι έχετε περιορίσει δρ</w:t>
      </w:r>
      <w:r>
        <w:rPr>
          <w:rFonts w:eastAsia="Times New Roman"/>
          <w:szCs w:val="24"/>
        </w:rPr>
        <w:t>αματικά το Πρόγραμμα Δημοσίων Επενδύσεων και τα προβλεπόμενα κονδύλια για τα νησιά μας, αλλά εν πάση περιπτώσει γιατί στερείτε από τη Λευκάδα εκείνο που της αναλογεί και την αφήνετε έξω από τη συγκεκριμένη ρύθμιση; Την αφήνετε, δηλαδή, εκτός των ευεργετικώ</w:t>
      </w:r>
      <w:r>
        <w:rPr>
          <w:rFonts w:eastAsia="Times New Roman"/>
          <w:szCs w:val="24"/>
        </w:rPr>
        <w:t xml:space="preserve">ν μέτρων και ρυθμίσεων που θα έχουν όλα τα άλλα νησιά. </w:t>
      </w:r>
    </w:p>
    <w:p w14:paraId="2D05F83E"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Μη μας πείτε ότι η Λευκάδα συνδέεται με την ξηρά με την πλωτή γέφυρα, γιατί στη Λευκάδα, όπως σε όλα τα νησιά, έχουμε τα ίδια προβλήματα που αφορούν στα ζητήματα της θάλασσας και των λιμένων. Γιατί το</w:t>
      </w:r>
      <w:r>
        <w:rPr>
          <w:rFonts w:eastAsia="Times New Roman"/>
          <w:szCs w:val="24"/>
        </w:rPr>
        <w:t xml:space="preserve"> κράτος δεν αναλαμβάνει τις ευθύνες του; Είναι η Λευκάδα σε άλλο κράτος ή μήπως δεν ανήκει στα Επτάνησα ή η Λευκάδα δεν είναι νησί;</w:t>
      </w:r>
    </w:p>
    <w:p w14:paraId="2D05F83F"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Κύριε Υπουργέ, έστω και τώρα μπορείτε να διορθώσετε αυτήν την αδικία και να συμπεριλάβετε τη Λευκάδα στις προβλέψεις και στι</w:t>
      </w:r>
      <w:r>
        <w:rPr>
          <w:rFonts w:eastAsia="Times New Roman"/>
          <w:szCs w:val="24"/>
        </w:rPr>
        <w:t xml:space="preserve">ς αρμοδιότητες της </w:t>
      </w:r>
      <w:r>
        <w:rPr>
          <w:rFonts w:eastAsia="Times New Roman"/>
          <w:szCs w:val="24"/>
        </w:rPr>
        <w:t>γ</w:t>
      </w:r>
      <w:r>
        <w:rPr>
          <w:rFonts w:eastAsia="Times New Roman"/>
          <w:szCs w:val="24"/>
        </w:rPr>
        <w:t xml:space="preserve">ενικής </w:t>
      </w:r>
      <w:r>
        <w:rPr>
          <w:rFonts w:eastAsia="Times New Roman"/>
          <w:szCs w:val="24"/>
        </w:rPr>
        <w:t>γ</w:t>
      </w:r>
      <w:r>
        <w:rPr>
          <w:rFonts w:eastAsia="Times New Roman"/>
          <w:szCs w:val="24"/>
        </w:rPr>
        <w:t>ραμματείας.</w:t>
      </w:r>
    </w:p>
    <w:p w14:paraId="2D05F840"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Κυρίες και κύριοι συνάδελφοι, για μια ακόμα φορά φέρατε προς ψήφιση ένα νομοσχέδιο με διάφορες διατάξεις που δεν έχουν καμμία σχέση μεταξύ τους, χωρίς συνοχή και χωρίς ενιαία μορφή. Θυμίζει μάλλον τακτοποίηση εκκρεμώ</w:t>
      </w:r>
      <w:r>
        <w:rPr>
          <w:rFonts w:eastAsia="Times New Roman"/>
          <w:szCs w:val="24"/>
        </w:rPr>
        <w:t xml:space="preserve">ν ζητημάτων και </w:t>
      </w:r>
      <w:r>
        <w:rPr>
          <w:rFonts w:eastAsia="Times New Roman"/>
          <w:szCs w:val="24"/>
        </w:rPr>
        <w:lastRenderedPageBreak/>
        <w:t>τακτοποιήσεων, παρά προσπάθεια για επίλυση πραγματικών προβλημάτων. Είναι προφανές ότι εμείς δεν μπορούμε να προχωρήσουμε σ’ αυτήν τη λογική, γι’ αυτό και το καταψηφίζουμε.</w:t>
      </w:r>
    </w:p>
    <w:p w14:paraId="2D05F841"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Σας ευχαριστώ πολύ.</w:t>
      </w:r>
    </w:p>
    <w:p w14:paraId="2D05F842" w14:textId="77777777" w:rsidR="00237587" w:rsidRDefault="00AE0D0F">
      <w:pPr>
        <w:tabs>
          <w:tab w:val="left" w:pos="709"/>
          <w:tab w:val="center" w:pos="4753"/>
        </w:tabs>
        <w:spacing w:after="0" w:line="600" w:lineRule="auto"/>
        <w:contextualSpacing/>
        <w:jc w:val="center"/>
        <w:rPr>
          <w:rFonts w:eastAsia="Times New Roman"/>
          <w:szCs w:val="24"/>
        </w:rPr>
      </w:pPr>
      <w:r>
        <w:rPr>
          <w:rFonts w:eastAsia="Times New Roman"/>
          <w:szCs w:val="24"/>
        </w:rPr>
        <w:t>(Χειροκροτήματα από την πτέρυγα της Νέας Δημοκρ</w:t>
      </w:r>
      <w:r>
        <w:rPr>
          <w:rFonts w:eastAsia="Times New Roman"/>
          <w:szCs w:val="24"/>
        </w:rPr>
        <w:t>ατίας)</w:t>
      </w:r>
    </w:p>
    <w:p w14:paraId="2D05F843" w14:textId="77777777" w:rsidR="00237587" w:rsidRDefault="00AE0D0F">
      <w:pPr>
        <w:tabs>
          <w:tab w:val="left" w:pos="709"/>
          <w:tab w:val="center" w:pos="4753"/>
        </w:tabs>
        <w:spacing w:after="0" w:line="600" w:lineRule="auto"/>
        <w:ind w:firstLine="709"/>
        <w:contextualSpacing/>
        <w:jc w:val="both"/>
        <w:rPr>
          <w:rFonts w:eastAsia="Times New Roman"/>
          <w:szCs w:val="24"/>
        </w:rPr>
      </w:pPr>
      <w:r w:rsidRPr="00B27B61">
        <w:rPr>
          <w:rFonts w:eastAsia="Times New Roman"/>
          <w:b/>
          <w:szCs w:val="24"/>
        </w:rPr>
        <w:t>ΠΡΟΕΔΡΕΥΩΝ (Μάριος Γεωργιάδης)</w:t>
      </w:r>
      <w:r w:rsidRPr="00A84240">
        <w:rPr>
          <w:rFonts w:eastAsia="Times New Roman"/>
          <w:b/>
          <w:szCs w:val="24"/>
        </w:rPr>
        <w:t>:</w:t>
      </w:r>
      <w:r>
        <w:rPr>
          <w:rFonts w:eastAsia="Times New Roman"/>
          <w:b/>
          <w:szCs w:val="24"/>
        </w:rPr>
        <w:t xml:space="preserve"> </w:t>
      </w:r>
      <w:r>
        <w:rPr>
          <w:rFonts w:eastAsia="Times New Roman"/>
          <w:szCs w:val="24"/>
        </w:rPr>
        <w:t>Ευχαριστούμε τον κ. Καββαδά.</w:t>
      </w:r>
    </w:p>
    <w:p w14:paraId="2D05F844"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Τον λόγο έχει ο κ. Συντυχάκης, Βουλευτής Ηρακλείου του Κομμουνιστικού Κόμματος Ελλάδ</w:t>
      </w:r>
      <w:r>
        <w:rPr>
          <w:rFonts w:eastAsia="Times New Roman"/>
          <w:szCs w:val="24"/>
        </w:rPr>
        <w:t>α</w:t>
      </w:r>
      <w:r>
        <w:rPr>
          <w:rFonts w:eastAsia="Times New Roman"/>
          <w:szCs w:val="24"/>
        </w:rPr>
        <w:t>ς.</w:t>
      </w:r>
    </w:p>
    <w:p w14:paraId="2D05F845" w14:textId="77777777" w:rsidR="00237587" w:rsidRDefault="00AE0D0F">
      <w:pPr>
        <w:tabs>
          <w:tab w:val="left" w:pos="709"/>
          <w:tab w:val="center" w:pos="4753"/>
        </w:tabs>
        <w:spacing w:after="0" w:line="600" w:lineRule="auto"/>
        <w:ind w:firstLine="709"/>
        <w:contextualSpacing/>
        <w:jc w:val="both"/>
        <w:rPr>
          <w:rFonts w:eastAsia="Times New Roman"/>
          <w:szCs w:val="24"/>
        </w:rPr>
      </w:pPr>
      <w:r w:rsidRPr="00B27B61">
        <w:rPr>
          <w:rFonts w:eastAsia="Times New Roman"/>
          <w:b/>
          <w:szCs w:val="24"/>
        </w:rPr>
        <w:t>ΕΜΜΑΝΟΥΗΛ ΣΥΝΤΥΧΑΚΗΣ</w:t>
      </w:r>
      <w:r w:rsidRPr="00A84240">
        <w:rPr>
          <w:rFonts w:eastAsia="Times New Roman"/>
          <w:b/>
          <w:szCs w:val="24"/>
        </w:rPr>
        <w:t>:</w:t>
      </w:r>
      <w:r>
        <w:rPr>
          <w:rFonts w:eastAsia="Times New Roman"/>
          <w:b/>
          <w:szCs w:val="24"/>
        </w:rPr>
        <w:t xml:space="preserve"> </w:t>
      </w:r>
      <w:r>
        <w:rPr>
          <w:rFonts w:eastAsia="Times New Roman"/>
          <w:szCs w:val="24"/>
        </w:rPr>
        <w:t>Ευχαριστώ, κύριε Πρόεδρε.</w:t>
      </w:r>
    </w:p>
    <w:p w14:paraId="2D05F846"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Κυρίες και κύριοι, η Κυβέρνηση με ιδιαίτερο ζήλο επισπεύδει τις διαδικασίες ιδιωτικοποίησης των δέκα λιμανιών της χώρας με τη μέθοδο υποπαραχώρησης, βάσει της στρατηγικής της Ευρωπαϊκής Ένωσης για την απελευθέρωση των λιμενικών υπηρεσιών, αλλά και τους αμε</w:t>
      </w:r>
      <w:r>
        <w:rPr>
          <w:rFonts w:eastAsia="Times New Roman"/>
          <w:szCs w:val="24"/>
        </w:rPr>
        <w:t xml:space="preserve">ρικανονατοϊκούς σχεδιασμούς και τις επιδιώξεις. </w:t>
      </w:r>
    </w:p>
    <w:p w14:paraId="2D05F847"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Η Κυβέρνηση ψεύδεται όταν λέει ότι δεν ιδιωτικοποιεί, αλλά υποπαραχωρεί τα λιμάνια της χώρας. Είναι για γέλια στην </w:t>
      </w:r>
      <w:r>
        <w:rPr>
          <w:rFonts w:eastAsia="Times New Roman"/>
          <w:szCs w:val="24"/>
        </w:rPr>
        <w:lastRenderedPageBreak/>
        <w:t>κυριολεξία. Τα ίδια, ξέρετε, έκανε και το ΠΑΣΟΚ, όταν έλεγε ότι το μάνατζμεντ μένει στο δημό</w:t>
      </w:r>
      <w:r>
        <w:rPr>
          <w:rFonts w:eastAsia="Times New Roman"/>
          <w:szCs w:val="24"/>
        </w:rPr>
        <w:t xml:space="preserve">σιο ή ο ΟΤΕ μία μετοχή, ενώ στην πράξη έστρωνε το έδαφος της πλήρους ιδιωτικοποίησης δημοσίων επιχειρήσεων και οργανισμών. </w:t>
      </w:r>
    </w:p>
    <w:p w14:paraId="2D05F848"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Η Κυβέρνηση κρύβει ότι η επιλογή της υποπαραχώρησης δραστηριοτήτων στην παρούσα φάση -και όχι ολόκληρου του λιμανιού- είναι πιο συμφ</w:t>
      </w:r>
      <w:r>
        <w:rPr>
          <w:rFonts w:eastAsia="Times New Roman"/>
          <w:szCs w:val="24"/>
        </w:rPr>
        <w:t xml:space="preserve">έρουσα για το μεγάλο κεφάλαιο. Ελαττώνει σημαντικά το επενδυτικό κόστος, αφού ο μεγαλοεπιχειρηματίας δεν αγοράζει, αλλά νοικιάζει το πάγιο κεφάλαιο. </w:t>
      </w:r>
    </w:p>
    <w:p w14:paraId="2D05F849"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Η μορφή της παραχώρησης ή της υποπαραχώρησης δεν αλλάζει την πορεία απελευθέρωσης των μεταφορών που υλοποι</w:t>
      </w:r>
      <w:r>
        <w:rPr>
          <w:rFonts w:eastAsia="Times New Roman"/>
          <w:szCs w:val="24"/>
        </w:rPr>
        <w:t xml:space="preserve">εί σήμερα ο ΣΥΡΙΖΑ ως συνέχεια των αντίστοιχων ιδιωτικοποιήσεων επί Νέας Δημοκρατίας και ΠΑΣΟΚ, αλλά είναι σε ορισμένες περιπτώσεις απαραίτητη προϋπόθεσή του. </w:t>
      </w:r>
    </w:p>
    <w:p w14:paraId="2D05F84A" w14:textId="77777777" w:rsidR="00237587" w:rsidRDefault="00AE0D0F">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Το σχέδιο νόμου προβλέπει σημαντικές αβάντες στους υποπαραχωρησιούχους με απαλλαγή από δημοτικά </w:t>
      </w:r>
      <w:r>
        <w:rPr>
          <w:rFonts w:eastAsia="Times New Roman"/>
          <w:szCs w:val="24"/>
        </w:rPr>
        <w:t xml:space="preserve">τέλη, ούτε καν τα τέλη ηλεκτροδότησης. Ο λαός είναι εκείνος που θα κληθεί να πληρώσει τα σπασμένα στο όνομα της δίκαιης ανάπτυξης. </w:t>
      </w:r>
      <w:r>
        <w:rPr>
          <w:rFonts w:eastAsia="Times New Roman"/>
          <w:szCs w:val="24"/>
        </w:rPr>
        <w:lastRenderedPageBreak/>
        <w:t>Αυτή η καπιταλιστική ανάπτυξη δεν συναντιέται με τις λαϊκές ανάγκες και προτεραιότητες. Οι ιεραρχήσεις έργων από την Ευρωπαϊκ</w:t>
      </w:r>
      <w:r>
        <w:rPr>
          <w:rFonts w:eastAsia="Times New Roman"/>
          <w:szCs w:val="24"/>
        </w:rPr>
        <w:t xml:space="preserve">ή Ένωση, τις κυβερνήσεις, τις τοπικές, περιφερειακές διοικήσεις έχουν ένα και μόνο κριτήριο, το κριτήριο κόστους-οφέλους για το μεγάλο κεφάλαιο. </w:t>
      </w:r>
    </w:p>
    <w:p w14:paraId="2D05F84B" w14:textId="77777777" w:rsidR="00237587" w:rsidRDefault="00AE0D0F">
      <w:pPr>
        <w:tabs>
          <w:tab w:val="left" w:pos="709"/>
          <w:tab w:val="center" w:pos="4753"/>
        </w:tabs>
        <w:spacing w:after="0" w:line="600" w:lineRule="auto"/>
        <w:ind w:firstLine="709"/>
        <w:contextualSpacing/>
        <w:jc w:val="both"/>
        <w:rPr>
          <w:rFonts w:eastAsia="Times New Roman"/>
          <w:b/>
          <w:szCs w:val="24"/>
        </w:rPr>
      </w:pPr>
      <w:r>
        <w:rPr>
          <w:rFonts w:eastAsia="Times New Roman"/>
          <w:szCs w:val="24"/>
        </w:rPr>
        <w:t>Ορισμένα από τα παραδείγματα</w:t>
      </w:r>
      <w:r w:rsidRPr="00A84240">
        <w:rPr>
          <w:rFonts w:eastAsia="Times New Roman"/>
          <w:szCs w:val="24"/>
        </w:rPr>
        <w:t xml:space="preserve">: </w:t>
      </w:r>
      <w:r>
        <w:rPr>
          <w:rFonts w:eastAsia="Times New Roman"/>
          <w:szCs w:val="24"/>
        </w:rPr>
        <w:t xml:space="preserve">Πρώτον, στην περίπτωση της πώλησης των αεροδρομίων στη </w:t>
      </w:r>
      <w:r>
        <w:rPr>
          <w:rFonts w:eastAsia="Times New Roman"/>
          <w:szCs w:val="24"/>
        </w:rPr>
        <w:t>«</w:t>
      </w:r>
      <w:r>
        <w:rPr>
          <w:rFonts w:eastAsia="Times New Roman"/>
          <w:szCs w:val="24"/>
          <w:lang w:val="en-US"/>
        </w:rPr>
        <w:t>FRAPORT</w:t>
      </w:r>
      <w:r>
        <w:rPr>
          <w:rFonts w:eastAsia="Times New Roman"/>
          <w:szCs w:val="24"/>
        </w:rPr>
        <w:t>»</w:t>
      </w:r>
      <w:r w:rsidRPr="00A84240">
        <w:rPr>
          <w:rFonts w:eastAsia="Times New Roman"/>
          <w:szCs w:val="24"/>
        </w:rPr>
        <w:t>,</w:t>
      </w:r>
      <w:r w:rsidRPr="00A84240">
        <w:rPr>
          <w:rFonts w:eastAsia="Times New Roman"/>
          <w:szCs w:val="24"/>
        </w:rPr>
        <w:t xml:space="preserve"> </w:t>
      </w:r>
      <w:r>
        <w:rPr>
          <w:rFonts w:eastAsia="Times New Roman"/>
          <w:szCs w:val="24"/>
        </w:rPr>
        <w:t xml:space="preserve">επίτευγμα του </w:t>
      </w:r>
      <w:r>
        <w:rPr>
          <w:rFonts w:eastAsia="Times New Roman"/>
          <w:szCs w:val="24"/>
        </w:rPr>
        <w:t>ΣΥΡΙΖΑ, πλήρης ιδιωτικοποίηση.</w:t>
      </w:r>
    </w:p>
    <w:p w14:paraId="2D05F84C" w14:textId="77777777" w:rsidR="00237587" w:rsidRDefault="00AE0D0F">
      <w:pPr>
        <w:spacing w:after="0" w:line="600" w:lineRule="auto"/>
        <w:ind w:firstLine="720"/>
        <w:jc w:val="both"/>
        <w:rPr>
          <w:rFonts w:eastAsia="Times New Roman"/>
          <w:szCs w:val="24"/>
        </w:rPr>
      </w:pPr>
      <w:r>
        <w:rPr>
          <w:rFonts w:eastAsia="Times New Roman"/>
          <w:szCs w:val="24"/>
        </w:rPr>
        <w:t xml:space="preserve">Θυμάμαι όταν έβγαινε στα κεραμίδια ο ΣΥΡΙΖΑ και ο κ. Σταθάκης στα Χανιά, πριν τον </w:t>
      </w:r>
      <w:r w:rsidRPr="00491062">
        <w:rPr>
          <w:rFonts w:eastAsia="Times New Roman"/>
          <w:szCs w:val="24"/>
        </w:rPr>
        <w:t>Γενάρη του 2015</w:t>
      </w:r>
      <w:r>
        <w:rPr>
          <w:rFonts w:eastAsia="Times New Roman"/>
          <w:szCs w:val="24"/>
        </w:rPr>
        <w:t>,</w:t>
      </w:r>
      <w:r w:rsidRPr="00491062">
        <w:rPr>
          <w:rFonts w:eastAsia="Times New Roman"/>
          <w:szCs w:val="24"/>
        </w:rPr>
        <w:t xml:space="preserve"> κατηγορώντας τη Νέα Δημοκρατία για το νεοφιλελεύθερο ξεπούλημα του </w:t>
      </w:r>
      <w:r>
        <w:rPr>
          <w:rFonts w:eastAsia="Times New Roman"/>
          <w:szCs w:val="24"/>
        </w:rPr>
        <w:t>«Δ</w:t>
      </w:r>
      <w:r w:rsidRPr="00491062">
        <w:rPr>
          <w:rFonts w:eastAsia="Times New Roman"/>
          <w:szCs w:val="24"/>
        </w:rPr>
        <w:t>ασκαλογιάννης</w:t>
      </w:r>
      <w:r>
        <w:rPr>
          <w:rFonts w:eastAsia="Times New Roman"/>
          <w:szCs w:val="24"/>
        </w:rPr>
        <w:t>».</w:t>
      </w:r>
      <w:r w:rsidRPr="00491062">
        <w:rPr>
          <w:rFonts w:eastAsia="Times New Roman"/>
          <w:szCs w:val="24"/>
        </w:rPr>
        <w:t xml:space="preserve"> </w:t>
      </w:r>
      <w:r>
        <w:rPr>
          <w:rFonts w:eastAsia="Times New Roman"/>
          <w:szCs w:val="24"/>
        </w:rPr>
        <w:t>Α</w:t>
      </w:r>
      <w:r w:rsidRPr="00491062">
        <w:rPr>
          <w:rFonts w:eastAsia="Times New Roman"/>
          <w:szCs w:val="24"/>
        </w:rPr>
        <w:t>φού ανακαινίστηκε</w:t>
      </w:r>
      <w:r>
        <w:rPr>
          <w:rFonts w:eastAsia="Times New Roman"/>
          <w:szCs w:val="24"/>
        </w:rPr>
        <w:t>,</w:t>
      </w:r>
      <w:r w:rsidRPr="00491062">
        <w:rPr>
          <w:rFonts w:eastAsia="Times New Roman"/>
          <w:szCs w:val="24"/>
        </w:rPr>
        <w:t xml:space="preserve"> αφού χτίστηκε η νέα </w:t>
      </w:r>
      <w:r>
        <w:rPr>
          <w:rFonts w:eastAsia="Times New Roman"/>
          <w:szCs w:val="24"/>
        </w:rPr>
        <w:t>π</w:t>
      </w:r>
      <w:r w:rsidRPr="00491062">
        <w:rPr>
          <w:rFonts w:eastAsia="Times New Roman"/>
          <w:szCs w:val="24"/>
        </w:rPr>
        <w:t>τέρυγα κόστους 50 εκατομμυρίων ευρώ με τα χρήματα του ελληνικού λαού</w:t>
      </w:r>
      <w:r>
        <w:rPr>
          <w:rFonts w:eastAsia="Times New Roman"/>
          <w:szCs w:val="24"/>
        </w:rPr>
        <w:t>,</w:t>
      </w:r>
      <w:r w:rsidRPr="00491062">
        <w:rPr>
          <w:rFonts w:eastAsia="Times New Roman"/>
          <w:szCs w:val="24"/>
        </w:rPr>
        <w:t xml:space="preserve"> τους το </w:t>
      </w:r>
      <w:r>
        <w:rPr>
          <w:rFonts w:eastAsia="Times New Roman"/>
          <w:szCs w:val="24"/>
        </w:rPr>
        <w:t>παρέδωσε ο</w:t>
      </w:r>
      <w:r w:rsidRPr="00491062">
        <w:rPr>
          <w:rFonts w:eastAsia="Times New Roman"/>
          <w:szCs w:val="24"/>
        </w:rPr>
        <w:t xml:space="preserve"> ΣΥΡΙΖΑ για </w:t>
      </w:r>
      <w:r>
        <w:rPr>
          <w:rFonts w:eastAsia="Times New Roman"/>
          <w:szCs w:val="24"/>
        </w:rPr>
        <w:t>ενενήντα εννιά</w:t>
      </w:r>
      <w:r w:rsidRPr="00491062">
        <w:rPr>
          <w:rFonts w:eastAsia="Times New Roman"/>
          <w:szCs w:val="24"/>
        </w:rPr>
        <w:t xml:space="preserve"> χρόνια</w:t>
      </w:r>
      <w:r>
        <w:rPr>
          <w:rFonts w:eastAsia="Times New Roman"/>
          <w:szCs w:val="24"/>
        </w:rPr>
        <w:t>,</w:t>
      </w:r>
      <w:r w:rsidRPr="00491062">
        <w:rPr>
          <w:rFonts w:eastAsia="Times New Roman"/>
          <w:szCs w:val="24"/>
        </w:rPr>
        <w:t xml:space="preserve"> όπως </w:t>
      </w:r>
      <w:r>
        <w:rPr>
          <w:rFonts w:eastAsia="Times New Roman"/>
          <w:szCs w:val="24"/>
        </w:rPr>
        <w:t xml:space="preserve">βέβαια </w:t>
      </w:r>
      <w:r w:rsidRPr="00491062">
        <w:rPr>
          <w:rFonts w:eastAsia="Times New Roman"/>
          <w:szCs w:val="24"/>
        </w:rPr>
        <w:t>και όλα τα υπόλοιπα</w:t>
      </w:r>
      <w:r>
        <w:rPr>
          <w:rFonts w:eastAsia="Times New Roman"/>
          <w:szCs w:val="24"/>
        </w:rPr>
        <w:t>.</w:t>
      </w:r>
    </w:p>
    <w:p w14:paraId="2D05F84D" w14:textId="77777777" w:rsidR="00237587" w:rsidRDefault="00AE0D0F">
      <w:pPr>
        <w:spacing w:after="0" w:line="600" w:lineRule="auto"/>
        <w:ind w:firstLine="720"/>
        <w:jc w:val="both"/>
        <w:rPr>
          <w:rFonts w:eastAsia="Times New Roman"/>
          <w:szCs w:val="24"/>
        </w:rPr>
      </w:pPr>
      <w:r>
        <w:rPr>
          <w:rFonts w:eastAsia="Times New Roman"/>
          <w:szCs w:val="24"/>
        </w:rPr>
        <w:t>Δ</w:t>
      </w:r>
      <w:r w:rsidRPr="00491062">
        <w:rPr>
          <w:rFonts w:eastAsia="Times New Roman"/>
          <w:szCs w:val="24"/>
        </w:rPr>
        <w:t>εύτερον</w:t>
      </w:r>
      <w:r>
        <w:rPr>
          <w:rFonts w:eastAsia="Times New Roman"/>
          <w:szCs w:val="24"/>
        </w:rPr>
        <w:t xml:space="preserve">, σήμερα, </w:t>
      </w:r>
      <w:r w:rsidRPr="00491062">
        <w:rPr>
          <w:rFonts w:eastAsia="Times New Roman"/>
          <w:szCs w:val="24"/>
        </w:rPr>
        <w:t>ο κ</w:t>
      </w:r>
      <w:r>
        <w:rPr>
          <w:rFonts w:eastAsia="Times New Roman"/>
          <w:szCs w:val="24"/>
        </w:rPr>
        <w:t>.</w:t>
      </w:r>
      <w:r w:rsidRPr="00491062">
        <w:rPr>
          <w:rFonts w:eastAsia="Times New Roman"/>
          <w:szCs w:val="24"/>
        </w:rPr>
        <w:t xml:space="preserve"> Σπίρτζης</w:t>
      </w:r>
      <w:r>
        <w:rPr>
          <w:rFonts w:eastAsia="Times New Roman"/>
          <w:szCs w:val="24"/>
        </w:rPr>
        <w:t>,</w:t>
      </w:r>
      <w:r w:rsidRPr="00491062">
        <w:rPr>
          <w:rFonts w:eastAsia="Times New Roman"/>
          <w:szCs w:val="24"/>
        </w:rPr>
        <w:t xml:space="preserve"> ως νέος Μαυρογιαλούρος τάζοντας έσοδα για το</w:t>
      </w:r>
      <w:r>
        <w:rPr>
          <w:rFonts w:eastAsia="Times New Roman"/>
          <w:szCs w:val="24"/>
        </w:rPr>
        <w:t>ν</w:t>
      </w:r>
      <w:r w:rsidRPr="00491062">
        <w:rPr>
          <w:rFonts w:eastAsia="Times New Roman"/>
          <w:szCs w:val="24"/>
        </w:rPr>
        <w:t xml:space="preserve"> </w:t>
      </w:r>
      <w:r>
        <w:rPr>
          <w:rFonts w:eastAsia="Times New Roman"/>
          <w:szCs w:val="24"/>
        </w:rPr>
        <w:t>Δ</w:t>
      </w:r>
      <w:r w:rsidRPr="00491062">
        <w:rPr>
          <w:rFonts w:eastAsia="Times New Roman"/>
          <w:szCs w:val="24"/>
        </w:rPr>
        <w:t>ήμο Μινώα Πεδιάδας κ</w:t>
      </w:r>
      <w:r w:rsidRPr="00491062">
        <w:rPr>
          <w:rFonts w:eastAsia="Times New Roman"/>
          <w:szCs w:val="24"/>
        </w:rPr>
        <w:t>αι δουλειές για τους ντόπιους</w:t>
      </w:r>
      <w:r>
        <w:rPr>
          <w:rFonts w:eastAsia="Times New Roman"/>
          <w:szCs w:val="24"/>
        </w:rPr>
        <w:t>,</w:t>
      </w:r>
      <w:r w:rsidRPr="00491062">
        <w:rPr>
          <w:rFonts w:eastAsia="Times New Roman"/>
          <w:szCs w:val="24"/>
        </w:rPr>
        <w:t xml:space="preserve"> υπέγραψε πανηγυρικά στην </w:t>
      </w:r>
      <w:r>
        <w:rPr>
          <w:rFonts w:eastAsia="Times New Roman"/>
          <w:szCs w:val="24"/>
        </w:rPr>
        <w:t>Κρήτη</w:t>
      </w:r>
      <w:r w:rsidRPr="00491062">
        <w:rPr>
          <w:rFonts w:eastAsia="Times New Roman"/>
          <w:szCs w:val="24"/>
        </w:rPr>
        <w:t xml:space="preserve"> τη ληστρική σύμβαση παραχώρησης του έργου κατασκευής του νέου </w:t>
      </w:r>
      <w:r>
        <w:rPr>
          <w:rFonts w:eastAsia="Times New Roman"/>
          <w:szCs w:val="24"/>
        </w:rPr>
        <w:lastRenderedPageBreak/>
        <w:t>α</w:t>
      </w:r>
      <w:r w:rsidRPr="00491062">
        <w:rPr>
          <w:rFonts w:eastAsia="Times New Roman"/>
          <w:szCs w:val="24"/>
        </w:rPr>
        <w:t>εροδρομίου στο Καστέλι</w:t>
      </w:r>
      <w:r>
        <w:rPr>
          <w:rFonts w:eastAsia="Times New Roman"/>
          <w:szCs w:val="24"/>
        </w:rPr>
        <w:t xml:space="preserve">, και από κοντά φυσικά </w:t>
      </w:r>
      <w:r w:rsidRPr="00491062">
        <w:rPr>
          <w:rFonts w:eastAsia="Times New Roman"/>
          <w:szCs w:val="24"/>
        </w:rPr>
        <w:t>όλο το οικονομικό και πολιτικό κατεστημένο της Κρήτης</w:t>
      </w:r>
      <w:r>
        <w:rPr>
          <w:rFonts w:eastAsia="Times New Roman"/>
          <w:szCs w:val="24"/>
        </w:rPr>
        <w:t>.</w:t>
      </w:r>
      <w:r w:rsidRPr="00491062">
        <w:rPr>
          <w:rFonts w:eastAsia="Times New Roman"/>
          <w:szCs w:val="24"/>
        </w:rPr>
        <w:t xml:space="preserve"> </w:t>
      </w:r>
      <w:r>
        <w:rPr>
          <w:rFonts w:eastAsia="Times New Roman"/>
          <w:szCs w:val="24"/>
        </w:rPr>
        <w:t>Ό</w:t>
      </w:r>
      <w:r w:rsidRPr="00491062">
        <w:rPr>
          <w:rFonts w:eastAsia="Times New Roman"/>
          <w:szCs w:val="24"/>
        </w:rPr>
        <w:t xml:space="preserve">λοι </w:t>
      </w:r>
      <w:r>
        <w:rPr>
          <w:rFonts w:eastAsia="Times New Roman"/>
          <w:szCs w:val="24"/>
        </w:rPr>
        <w:t>–</w:t>
      </w:r>
      <w:r w:rsidRPr="00491062">
        <w:rPr>
          <w:rFonts w:eastAsia="Times New Roman"/>
          <w:szCs w:val="24"/>
        </w:rPr>
        <w:t>βλέπετε</w:t>
      </w:r>
      <w:r>
        <w:rPr>
          <w:rFonts w:eastAsia="Times New Roman"/>
          <w:szCs w:val="24"/>
        </w:rPr>
        <w:t>-</w:t>
      </w:r>
      <w:r w:rsidRPr="00491062">
        <w:rPr>
          <w:rFonts w:eastAsia="Times New Roman"/>
          <w:szCs w:val="24"/>
        </w:rPr>
        <w:t xml:space="preserve"> πρέπει να πάρουν</w:t>
      </w:r>
      <w:r w:rsidRPr="00491062">
        <w:rPr>
          <w:rFonts w:eastAsia="Times New Roman"/>
          <w:szCs w:val="24"/>
        </w:rPr>
        <w:t xml:space="preserve"> λίγο μερίδιο </w:t>
      </w:r>
      <w:r>
        <w:rPr>
          <w:rFonts w:eastAsia="Times New Roman"/>
          <w:szCs w:val="24"/>
        </w:rPr>
        <w:t>δ</w:t>
      </w:r>
      <w:r w:rsidRPr="00491062">
        <w:rPr>
          <w:rFonts w:eastAsia="Times New Roman"/>
          <w:szCs w:val="24"/>
        </w:rPr>
        <w:t>όξας για ένα αεροδρόμιο κατά παραγγελία των tour operator και των κατασκευαστικών ομίλων</w:t>
      </w:r>
      <w:r>
        <w:rPr>
          <w:rFonts w:eastAsia="Times New Roman"/>
          <w:szCs w:val="24"/>
        </w:rPr>
        <w:t>,</w:t>
      </w:r>
      <w:r w:rsidRPr="00491062">
        <w:rPr>
          <w:rFonts w:eastAsia="Times New Roman"/>
          <w:szCs w:val="24"/>
        </w:rPr>
        <w:t xml:space="preserve"> το οποίο θα εξασφαλίσει τεράστια κέρδη </w:t>
      </w:r>
      <w:r>
        <w:rPr>
          <w:rFonts w:eastAsia="Times New Roman"/>
          <w:szCs w:val="24"/>
        </w:rPr>
        <w:t xml:space="preserve">από τη μελέτη, τη </w:t>
      </w:r>
      <w:r w:rsidRPr="00491062">
        <w:rPr>
          <w:rFonts w:eastAsia="Times New Roman"/>
          <w:szCs w:val="24"/>
        </w:rPr>
        <w:t>κατασκευή και τη διαχείρισ</w:t>
      </w:r>
      <w:r>
        <w:rPr>
          <w:rFonts w:eastAsia="Times New Roman"/>
          <w:szCs w:val="24"/>
        </w:rPr>
        <w:t>ή</w:t>
      </w:r>
      <w:r w:rsidRPr="00491062">
        <w:rPr>
          <w:rFonts w:eastAsia="Times New Roman"/>
          <w:szCs w:val="24"/>
        </w:rPr>
        <w:t xml:space="preserve"> του στην κοινοπραξία </w:t>
      </w:r>
      <w:r>
        <w:rPr>
          <w:rFonts w:eastAsia="Times New Roman"/>
          <w:szCs w:val="24"/>
        </w:rPr>
        <w:t>ξ</w:t>
      </w:r>
      <w:r w:rsidRPr="00491062">
        <w:rPr>
          <w:rFonts w:eastAsia="Times New Roman"/>
          <w:szCs w:val="24"/>
        </w:rPr>
        <w:t>ένου και ντόπιου μονοπωλιακού ομίλου</w:t>
      </w:r>
      <w:r>
        <w:rPr>
          <w:rFonts w:eastAsia="Times New Roman"/>
          <w:szCs w:val="24"/>
        </w:rPr>
        <w:t>.</w:t>
      </w:r>
      <w:r w:rsidRPr="00491062">
        <w:rPr>
          <w:rFonts w:eastAsia="Times New Roman"/>
          <w:szCs w:val="24"/>
        </w:rPr>
        <w:t xml:space="preserve"> </w:t>
      </w:r>
      <w:r>
        <w:rPr>
          <w:rFonts w:eastAsia="Times New Roman"/>
          <w:szCs w:val="24"/>
        </w:rPr>
        <w:t>Α</w:t>
      </w:r>
      <w:r w:rsidRPr="00491062">
        <w:rPr>
          <w:rFonts w:eastAsia="Times New Roman"/>
          <w:szCs w:val="24"/>
        </w:rPr>
        <w:t>υτ</w:t>
      </w:r>
      <w:r>
        <w:rPr>
          <w:rFonts w:eastAsia="Times New Roman"/>
          <w:szCs w:val="24"/>
        </w:rPr>
        <w:t>οί</w:t>
      </w:r>
      <w:r w:rsidRPr="00491062">
        <w:rPr>
          <w:rFonts w:eastAsia="Times New Roman"/>
          <w:szCs w:val="24"/>
        </w:rPr>
        <w:t xml:space="preserve"> που θα την πλ</w:t>
      </w:r>
      <w:r>
        <w:rPr>
          <w:rFonts w:eastAsia="Times New Roman"/>
          <w:szCs w:val="24"/>
        </w:rPr>
        <w:t xml:space="preserve">ηρώσουν είναι οι φορολογούμενοι, </w:t>
      </w:r>
      <w:r w:rsidRPr="00491062">
        <w:rPr>
          <w:rFonts w:eastAsia="Times New Roman"/>
          <w:szCs w:val="24"/>
        </w:rPr>
        <w:t xml:space="preserve">οι εργαζόμενοι με την τσάμπα εργασία που θα εργάζονται </w:t>
      </w:r>
      <w:r>
        <w:rPr>
          <w:rFonts w:eastAsia="Times New Roman"/>
          <w:szCs w:val="24"/>
        </w:rPr>
        <w:t>ως σύγχρονοι σκλάβοι</w:t>
      </w:r>
      <w:r w:rsidRPr="00491062">
        <w:rPr>
          <w:rFonts w:eastAsia="Times New Roman"/>
          <w:szCs w:val="24"/>
        </w:rPr>
        <w:t xml:space="preserve"> με τις διαλυμένες εργασιακές σχέσεις που έχουν εξασφαλίσει </w:t>
      </w:r>
      <w:r>
        <w:rPr>
          <w:rFonts w:eastAsia="Times New Roman"/>
          <w:szCs w:val="24"/>
        </w:rPr>
        <w:t>οι τωρινοί,</w:t>
      </w:r>
      <w:r w:rsidRPr="00491062">
        <w:rPr>
          <w:rFonts w:eastAsia="Times New Roman"/>
          <w:szCs w:val="24"/>
        </w:rPr>
        <w:t xml:space="preserve"> όπως και οι προηγούμενες κυβερνήσεις</w:t>
      </w:r>
      <w:r>
        <w:rPr>
          <w:rFonts w:eastAsia="Times New Roman"/>
          <w:szCs w:val="24"/>
        </w:rPr>
        <w:t>.</w:t>
      </w:r>
      <w:r w:rsidRPr="00491062">
        <w:rPr>
          <w:rFonts w:eastAsia="Times New Roman"/>
          <w:szCs w:val="24"/>
        </w:rPr>
        <w:t xml:space="preserve"> Αυτό τι είναι</w:t>
      </w:r>
      <w:r>
        <w:rPr>
          <w:rFonts w:eastAsia="Times New Roman"/>
          <w:szCs w:val="24"/>
        </w:rPr>
        <w:t>;</w:t>
      </w:r>
      <w:r w:rsidRPr="00491062">
        <w:rPr>
          <w:rFonts w:eastAsia="Times New Roman"/>
          <w:szCs w:val="24"/>
        </w:rPr>
        <w:t xml:space="preserve"> </w:t>
      </w:r>
      <w:r>
        <w:rPr>
          <w:rFonts w:eastAsia="Times New Roman"/>
          <w:szCs w:val="24"/>
        </w:rPr>
        <w:t>Ε</w:t>
      </w:r>
      <w:r w:rsidRPr="00491062">
        <w:rPr>
          <w:rFonts w:eastAsia="Times New Roman"/>
          <w:szCs w:val="24"/>
        </w:rPr>
        <w:t>ίναι φιλ</w:t>
      </w:r>
      <w:r w:rsidRPr="00491062">
        <w:rPr>
          <w:rFonts w:eastAsia="Times New Roman"/>
          <w:szCs w:val="24"/>
        </w:rPr>
        <w:t>ολαϊκή ιδιωτικοποίηση</w:t>
      </w:r>
      <w:r>
        <w:rPr>
          <w:rFonts w:eastAsia="Times New Roman"/>
          <w:szCs w:val="24"/>
        </w:rPr>
        <w:t>;</w:t>
      </w:r>
    </w:p>
    <w:p w14:paraId="2D05F84E" w14:textId="77777777" w:rsidR="00237587" w:rsidRDefault="00AE0D0F">
      <w:pPr>
        <w:spacing w:after="0" w:line="600" w:lineRule="auto"/>
        <w:ind w:firstLine="720"/>
        <w:jc w:val="both"/>
        <w:rPr>
          <w:rFonts w:eastAsia="Times New Roman"/>
          <w:szCs w:val="24"/>
        </w:rPr>
      </w:pPr>
      <w:r w:rsidRPr="00491062">
        <w:rPr>
          <w:rFonts w:eastAsia="Times New Roman"/>
          <w:szCs w:val="24"/>
        </w:rPr>
        <w:t>Τρίτον</w:t>
      </w:r>
      <w:r>
        <w:rPr>
          <w:rFonts w:eastAsia="Times New Roman"/>
          <w:szCs w:val="24"/>
        </w:rPr>
        <w:t>,</w:t>
      </w:r>
      <w:r w:rsidRPr="00491062">
        <w:rPr>
          <w:rFonts w:eastAsia="Times New Roman"/>
          <w:szCs w:val="24"/>
        </w:rPr>
        <w:t xml:space="preserve"> η αναβάθμιση του </w:t>
      </w:r>
      <w:r>
        <w:rPr>
          <w:rFonts w:eastAsia="Times New Roman"/>
          <w:szCs w:val="24"/>
        </w:rPr>
        <w:t>β</w:t>
      </w:r>
      <w:r w:rsidRPr="00491062">
        <w:rPr>
          <w:rFonts w:eastAsia="Times New Roman"/>
          <w:szCs w:val="24"/>
        </w:rPr>
        <w:t xml:space="preserve">όρειου οδικού άξονα </w:t>
      </w:r>
      <w:r>
        <w:rPr>
          <w:rFonts w:eastAsia="Times New Roman"/>
          <w:szCs w:val="24"/>
        </w:rPr>
        <w:t>-</w:t>
      </w:r>
      <w:r w:rsidRPr="00491062">
        <w:rPr>
          <w:rFonts w:eastAsia="Times New Roman"/>
          <w:szCs w:val="24"/>
        </w:rPr>
        <w:t>που τώρα το θυμήθηκε</w:t>
      </w:r>
      <w:r>
        <w:rPr>
          <w:rFonts w:eastAsia="Times New Roman"/>
          <w:szCs w:val="24"/>
        </w:rPr>
        <w:t>,</w:t>
      </w:r>
      <w:r w:rsidRPr="00491062">
        <w:rPr>
          <w:rFonts w:eastAsia="Times New Roman"/>
          <w:szCs w:val="24"/>
        </w:rPr>
        <w:t xml:space="preserve"> αφού σκοτώθηκαν εκατοντάδες αθώοι</w:t>
      </w:r>
      <w:r>
        <w:rPr>
          <w:rFonts w:eastAsia="Times New Roman"/>
          <w:szCs w:val="24"/>
        </w:rPr>
        <w:t>-</w:t>
      </w:r>
      <w:r w:rsidRPr="00491062">
        <w:rPr>
          <w:rFonts w:eastAsia="Times New Roman"/>
          <w:szCs w:val="24"/>
        </w:rPr>
        <w:t xml:space="preserve"> </w:t>
      </w:r>
      <w:r>
        <w:rPr>
          <w:rFonts w:eastAsia="Times New Roman"/>
          <w:szCs w:val="24"/>
        </w:rPr>
        <w:t>κόστισε 2 δισεκατομμύρια</w:t>
      </w:r>
      <w:r w:rsidRPr="00491062">
        <w:rPr>
          <w:rFonts w:eastAsia="Times New Roman"/>
          <w:szCs w:val="24"/>
        </w:rPr>
        <w:t xml:space="preserve"> ευρώ</w:t>
      </w:r>
      <w:r>
        <w:rPr>
          <w:rFonts w:eastAsia="Times New Roman"/>
          <w:szCs w:val="24"/>
        </w:rPr>
        <w:t>,</w:t>
      </w:r>
      <w:r w:rsidRPr="00491062">
        <w:rPr>
          <w:rFonts w:eastAsia="Times New Roman"/>
          <w:szCs w:val="24"/>
        </w:rPr>
        <w:t xml:space="preserve"> με σύμβαση παραχώρησης του δημοσίου στις κατασκευαστικές εταιρείες με τριπλή χρηματοδότηση</w:t>
      </w:r>
      <w:r>
        <w:rPr>
          <w:rFonts w:eastAsia="Times New Roman"/>
          <w:szCs w:val="24"/>
        </w:rPr>
        <w:t>:</w:t>
      </w:r>
      <w:r w:rsidRPr="00491062">
        <w:rPr>
          <w:rFonts w:eastAsia="Times New Roman"/>
          <w:szCs w:val="24"/>
        </w:rPr>
        <w:t xml:space="preserve"> ιδιωτι</w:t>
      </w:r>
      <w:r w:rsidRPr="00491062">
        <w:rPr>
          <w:rFonts w:eastAsia="Times New Roman"/>
          <w:szCs w:val="24"/>
        </w:rPr>
        <w:t>κή</w:t>
      </w:r>
      <w:r>
        <w:rPr>
          <w:rFonts w:eastAsia="Times New Roman"/>
          <w:szCs w:val="24"/>
        </w:rPr>
        <w:t>,</w:t>
      </w:r>
      <w:r w:rsidRPr="00491062">
        <w:rPr>
          <w:rFonts w:eastAsia="Times New Roman"/>
          <w:szCs w:val="24"/>
        </w:rPr>
        <w:t xml:space="preserve"> </w:t>
      </w:r>
      <w:r>
        <w:rPr>
          <w:rFonts w:eastAsia="Times New Roman"/>
          <w:szCs w:val="24"/>
        </w:rPr>
        <w:t xml:space="preserve">κρατική και </w:t>
      </w:r>
      <w:r w:rsidRPr="00491062">
        <w:rPr>
          <w:rFonts w:eastAsia="Times New Roman"/>
          <w:szCs w:val="24"/>
        </w:rPr>
        <w:t xml:space="preserve">δανεισμό </w:t>
      </w:r>
      <w:r>
        <w:rPr>
          <w:rFonts w:eastAsia="Times New Roman"/>
          <w:szCs w:val="24"/>
        </w:rPr>
        <w:t xml:space="preserve">από </w:t>
      </w:r>
      <w:r w:rsidRPr="00491062">
        <w:rPr>
          <w:rFonts w:eastAsia="Times New Roman"/>
          <w:szCs w:val="24"/>
        </w:rPr>
        <w:t>την Τράπεζα Επενδύ</w:t>
      </w:r>
      <w:r w:rsidRPr="00491062">
        <w:rPr>
          <w:rFonts w:eastAsia="Times New Roman"/>
          <w:szCs w:val="24"/>
        </w:rPr>
        <w:lastRenderedPageBreak/>
        <w:t>σεων</w:t>
      </w:r>
      <w:r>
        <w:rPr>
          <w:rFonts w:eastAsia="Times New Roman"/>
          <w:szCs w:val="24"/>
        </w:rPr>
        <w:t xml:space="preserve">. Αυτά βέβαια θα </w:t>
      </w:r>
      <w:r w:rsidRPr="00491062">
        <w:rPr>
          <w:rFonts w:eastAsia="Times New Roman"/>
          <w:szCs w:val="24"/>
        </w:rPr>
        <w:t xml:space="preserve">κληθεί ο εργαζόμενος λαός </w:t>
      </w:r>
      <w:r>
        <w:rPr>
          <w:rFonts w:eastAsia="Times New Roman"/>
          <w:szCs w:val="24"/>
        </w:rPr>
        <w:t xml:space="preserve">να τα </w:t>
      </w:r>
      <w:r w:rsidRPr="00491062">
        <w:rPr>
          <w:rFonts w:eastAsia="Times New Roman"/>
          <w:szCs w:val="24"/>
        </w:rPr>
        <w:t>πληρώσει με την επιβολή διοδίων</w:t>
      </w:r>
      <w:r>
        <w:rPr>
          <w:rFonts w:eastAsia="Times New Roman"/>
          <w:szCs w:val="24"/>
        </w:rPr>
        <w:t>.</w:t>
      </w:r>
      <w:r w:rsidRPr="00491062">
        <w:rPr>
          <w:rFonts w:eastAsia="Times New Roman"/>
          <w:szCs w:val="24"/>
        </w:rPr>
        <w:t xml:space="preserve"> Αυτό τι είναι</w:t>
      </w:r>
      <w:r>
        <w:rPr>
          <w:rFonts w:eastAsia="Times New Roman"/>
          <w:szCs w:val="24"/>
        </w:rPr>
        <w:t>,</w:t>
      </w:r>
      <w:r w:rsidRPr="00491062">
        <w:rPr>
          <w:rFonts w:eastAsia="Times New Roman"/>
          <w:szCs w:val="24"/>
        </w:rPr>
        <w:t xml:space="preserve"> </w:t>
      </w:r>
      <w:r>
        <w:rPr>
          <w:rFonts w:eastAsia="Times New Roman"/>
          <w:szCs w:val="24"/>
        </w:rPr>
        <w:t>φ</w:t>
      </w:r>
      <w:r w:rsidRPr="00491062">
        <w:rPr>
          <w:rFonts w:eastAsia="Times New Roman"/>
          <w:szCs w:val="24"/>
        </w:rPr>
        <w:t>ιλολαϊκή ιδιωτικοποίηση</w:t>
      </w:r>
      <w:r>
        <w:rPr>
          <w:rFonts w:eastAsia="Times New Roman"/>
          <w:szCs w:val="24"/>
        </w:rPr>
        <w:t>;</w:t>
      </w:r>
      <w:r w:rsidRPr="00491062">
        <w:rPr>
          <w:rFonts w:eastAsia="Times New Roman"/>
          <w:szCs w:val="24"/>
        </w:rPr>
        <w:t xml:space="preserve"> </w:t>
      </w:r>
    </w:p>
    <w:p w14:paraId="2D05F84F" w14:textId="77777777" w:rsidR="00237587" w:rsidRDefault="00AE0D0F">
      <w:pPr>
        <w:spacing w:after="0" w:line="600" w:lineRule="auto"/>
        <w:ind w:firstLine="720"/>
        <w:jc w:val="both"/>
        <w:rPr>
          <w:rFonts w:eastAsia="Times New Roman"/>
          <w:szCs w:val="24"/>
        </w:rPr>
      </w:pPr>
      <w:r>
        <w:rPr>
          <w:rFonts w:eastAsia="Times New Roman"/>
          <w:szCs w:val="24"/>
        </w:rPr>
        <w:t>Γ</w:t>
      </w:r>
      <w:r w:rsidRPr="00491062">
        <w:rPr>
          <w:rFonts w:eastAsia="Times New Roman"/>
          <w:szCs w:val="24"/>
        </w:rPr>
        <w:t xml:space="preserve">ια όλα αυτά βέβαια συμφωνούν όλοι </w:t>
      </w:r>
      <w:r>
        <w:rPr>
          <w:rFonts w:eastAsia="Times New Roman"/>
          <w:szCs w:val="24"/>
        </w:rPr>
        <w:t xml:space="preserve">τους: </w:t>
      </w:r>
      <w:r w:rsidRPr="00491062">
        <w:rPr>
          <w:rFonts w:eastAsia="Times New Roman"/>
          <w:szCs w:val="24"/>
        </w:rPr>
        <w:t>ο ΣΥΡΙΖΑ</w:t>
      </w:r>
      <w:r>
        <w:rPr>
          <w:rFonts w:eastAsia="Times New Roman"/>
          <w:szCs w:val="24"/>
        </w:rPr>
        <w:t>,</w:t>
      </w:r>
      <w:r w:rsidRPr="00491062">
        <w:rPr>
          <w:rFonts w:eastAsia="Times New Roman"/>
          <w:szCs w:val="24"/>
        </w:rPr>
        <w:t xml:space="preserve"> η Νέα Δημοκρατία</w:t>
      </w:r>
      <w:r>
        <w:rPr>
          <w:rFonts w:eastAsia="Times New Roman"/>
          <w:szCs w:val="24"/>
        </w:rPr>
        <w:t>,</w:t>
      </w:r>
      <w:r w:rsidRPr="00491062">
        <w:rPr>
          <w:rFonts w:eastAsia="Times New Roman"/>
          <w:szCs w:val="24"/>
        </w:rPr>
        <w:t xml:space="preserve"> το Κίνημα Αλ</w:t>
      </w:r>
      <w:r w:rsidRPr="00491062">
        <w:rPr>
          <w:rFonts w:eastAsia="Times New Roman"/>
          <w:szCs w:val="24"/>
        </w:rPr>
        <w:t>λαγής</w:t>
      </w:r>
      <w:r>
        <w:rPr>
          <w:rFonts w:eastAsia="Times New Roman"/>
          <w:szCs w:val="24"/>
        </w:rPr>
        <w:t>, μέχρι και η</w:t>
      </w:r>
      <w:r w:rsidRPr="00491062">
        <w:rPr>
          <w:rFonts w:eastAsia="Times New Roman"/>
          <w:szCs w:val="24"/>
        </w:rPr>
        <w:t xml:space="preserve"> Χρυσή Αυγή</w:t>
      </w:r>
      <w:r>
        <w:rPr>
          <w:rFonts w:eastAsia="Times New Roman"/>
          <w:szCs w:val="24"/>
        </w:rPr>
        <w:t>,</w:t>
      </w:r>
      <w:r w:rsidRPr="00491062">
        <w:rPr>
          <w:rFonts w:eastAsia="Times New Roman"/>
          <w:szCs w:val="24"/>
        </w:rPr>
        <w:t xml:space="preserve"> οι δήμαρχοι της Κρήτης</w:t>
      </w:r>
      <w:r>
        <w:rPr>
          <w:rFonts w:eastAsia="Times New Roman"/>
          <w:szCs w:val="24"/>
        </w:rPr>
        <w:t>,</w:t>
      </w:r>
      <w:r w:rsidRPr="00491062">
        <w:rPr>
          <w:rFonts w:eastAsia="Times New Roman"/>
          <w:szCs w:val="24"/>
        </w:rPr>
        <w:t xml:space="preserve"> ο Περιφερειάρχης</w:t>
      </w:r>
      <w:r>
        <w:rPr>
          <w:rFonts w:eastAsia="Times New Roman"/>
          <w:szCs w:val="24"/>
        </w:rPr>
        <w:t>,</w:t>
      </w:r>
      <w:r w:rsidRPr="00491062">
        <w:rPr>
          <w:rFonts w:eastAsia="Times New Roman"/>
          <w:szCs w:val="24"/>
        </w:rPr>
        <w:t xml:space="preserve"> τουριστικοί πράκτορες</w:t>
      </w:r>
      <w:r>
        <w:rPr>
          <w:rFonts w:eastAsia="Times New Roman"/>
          <w:szCs w:val="24"/>
        </w:rPr>
        <w:t>,</w:t>
      </w:r>
      <w:r w:rsidRPr="00491062">
        <w:rPr>
          <w:rFonts w:eastAsia="Times New Roman"/>
          <w:szCs w:val="24"/>
        </w:rPr>
        <w:t xml:space="preserve"> μεγαλοξενοδόχοι</w:t>
      </w:r>
      <w:r>
        <w:rPr>
          <w:rFonts w:eastAsia="Times New Roman"/>
          <w:szCs w:val="24"/>
        </w:rPr>
        <w:t xml:space="preserve">. Και ενώ συμφωνούν σε </w:t>
      </w:r>
      <w:r w:rsidRPr="00491062">
        <w:rPr>
          <w:rFonts w:eastAsia="Times New Roman"/>
          <w:szCs w:val="24"/>
        </w:rPr>
        <w:t>όλα</w:t>
      </w:r>
      <w:r>
        <w:rPr>
          <w:rFonts w:eastAsia="Times New Roman"/>
          <w:szCs w:val="24"/>
        </w:rPr>
        <w:t>,</w:t>
      </w:r>
      <w:r w:rsidRPr="00491062">
        <w:rPr>
          <w:rFonts w:eastAsia="Times New Roman"/>
          <w:szCs w:val="24"/>
        </w:rPr>
        <w:t xml:space="preserve"> κονταροχτυπιούνται για το μεταφορικό ισοδύναμο</w:t>
      </w:r>
      <w:r>
        <w:rPr>
          <w:rFonts w:eastAsia="Times New Roman"/>
          <w:szCs w:val="24"/>
        </w:rPr>
        <w:t>,</w:t>
      </w:r>
      <w:r w:rsidRPr="00491062">
        <w:rPr>
          <w:rFonts w:eastAsia="Times New Roman"/>
          <w:szCs w:val="24"/>
        </w:rPr>
        <w:t xml:space="preserve"> όταν </w:t>
      </w:r>
      <w:r>
        <w:rPr>
          <w:rFonts w:eastAsia="Times New Roman"/>
          <w:szCs w:val="24"/>
        </w:rPr>
        <w:t>όλοι τους</w:t>
      </w:r>
      <w:r w:rsidRPr="00491062">
        <w:rPr>
          <w:rFonts w:eastAsia="Times New Roman"/>
          <w:szCs w:val="24"/>
        </w:rPr>
        <w:t xml:space="preserve"> μέσα εδώ στη Βουλή πριν από λίγο καιρό απέρριψαν την τ</w:t>
      </w:r>
      <w:r w:rsidRPr="00491062">
        <w:rPr>
          <w:rFonts w:eastAsia="Times New Roman"/>
          <w:szCs w:val="24"/>
        </w:rPr>
        <w:t xml:space="preserve">ροπολογία του </w:t>
      </w:r>
      <w:r>
        <w:rPr>
          <w:rFonts w:eastAsia="Times New Roman"/>
          <w:szCs w:val="24"/>
        </w:rPr>
        <w:t>ΚΚΕ</w:t>
      </w:r>
      <w:r w:rsidRPr="00491062">
        <w:rPr>
          <w:rFonts w:eastAsia="Times New Roman"/>
          <w:szCs w:val="24"/>
        </w:rPr>
        <w:t xml:space="preserve"> για την επαναφορά του μειωμένου συντελεστή του ΦΠΑ για όλα τα νησιά</w:t>
      </w:r>
      <w:r>
        <w:rPr>
          <w:rFonts w:eastAsia="Times New Roman"/>
          <w:szCs w:val="24"/>
        </w:rPr>
        <w:t xml:space="preserve">. </w:t>
      </w:r>
    </w:p>
    <w:p w14:paraId="2D05F850" w14:textId="77777777" w:rsidR="00237587" w:rsidRDefault="00AE0D0F">
      <w:pPr>
        <w:spacing w:after="0" w:line="600" w:lineRule="auto"/>
        <w:ind w:firstLine="720"/>
        <w:jc w:val="both"/>
        <w:rPr>
          <w:rFonts w:eastAsia="Times New Roman"/>
          <w:szCs w:val="24"/>
        </w:rPr>
      </w:pPr>
      <w:r>
        <w:rPr>
          <w:rFonts w:eastAsia="Times New Roman"/>
          <w:szCs w:val="24"/>
        </w:rPr>
        <w:t xml:space="preserve">Αποτελεί εμπαιγμό και για τον λαό της Κρήτης η απόφαση για ένταξη των </w:t>
      </w:r>
      <w:r w:rsidRPr="00491062">
        <w:rPr>
          <w:rFonts w:eastAsia="Times New Roman"/>
          <w:szCs w:val="24"/>
        </w:rPr>
        <w:t>επιχειρήσεων της Κρήτης στο μεταφορικό ισοδύναμο για τη μεταφορά προϊόντων</w:t>
      </w:r>
      <w:r>
        <w:rPr>
          <w:rFonts w:eastAsia="Times New Roman"/>
          <w:szCs w:val="24"/>
        </w:rPr>
        <w:t>.</w:t>
      </w:r>
      <w:r w:rsidRPr="00491062">
        <w:rPr>
          <w:rFonts w:eastAsia="Times New Roman"/>
          <w:szCs w:val="24"/>
        </w:rPr>
        <w:t xml:space="preserve"> </w:t>
      </w:r>
      <w:r>
        <w:rPr>
          <w:rFonts w:eastAsia="Times New Roman"/>
          <w:szCs w:val="24"/>
        </w:rPr>
        <w:t>Δ</w:t>
      </w:r>
      <w:r w:rsidRPr="00491062">
        <w:rPr>
          <w:rFonts w:eastAsia="Times New Roman"/>
          <w:szCs w:val="24"/>
        </w:rPr>
        <w:t>εν πρόκειται για αναπ</w:t>
      </w:r>
      <w:r w:rsidRPr="00491062">
        <w:rPr>
          <w:rFonts w:eastAsia="Times New Roman"/>
          <w:szCs w:val="24"/>
        </w:rPr>
        <w:t>τυξιακό μέτρο</w:t>
      </w:r>
      <w:r>
        <w:rPr>
          <w:rFonts w:eastAsia="Times New Roman"/>
          <w:szCs w:val="24"/>
        </w:rPr>
        <w:t>,</w:t>
      </w:r>
      <w:r w:rsidRPr="00491062">
        <w:rPr>
          <w:rFonts w:eastAsia="Times New Roman"/>
          <w:szCs w:val="24"/>
        </w:rPr>
        <w:t xml:space="preserve"> </w:t>
      </w:r>
      <w:r>
        <w:rPr>
          <w:rFonts w:eastAsia="Times New Roman"/>
          <w:szCs w:val="24"/>
        </w:rPr>
        <w:t>α</w:t>
      </w:r>
      <w:r w:rsidRPr="00491062">
        <w:rPr>
          <w:rFonts w:eastAsia="Times New Roman"/>
          <w:szCs w:val="24"/>
        </w:rPr>
        <w:t xml:space="preserve">φού ενισχύεται με ζεστό χρήμα </w:t>
      </w:r>
      <w:r>
        <w:rPr>
          <w:rFonts w:eastAsia="Times New Roman"/>
          <w:szCs w:val="24"/>
        </w:rPr>
        <w:t>τ</w:t>
      </w:r>
      <w:r w:rsidRPr="00491062">
        <w:rPr>
          <w:rFonts w:eastAsia="Times New Roman"/>
          <w:szCs w:val="24"/>
        </w:rPr>
        <w:t>ο μεγάλο κεφάλαιο τ</w:t>
      </w:r>
      <w:r>
        <w:rPr>
          <w:rFonts w:eastAsia="Times New Roman"/>
          <w:szCs w:val="24"/>
        </w:rPr>
        <w:t>ης Κρήτης και αφορά τους μεγαλο</w:t>
      </w:r>
      <w:r w:rsidRPr="00491062">
        <w:rPr>
          <w:rFonts w:eastAsia="Times New Roman"/>
          <w:szCs w:val="24"/>
        </w:rPr>
        <w:t>εξαγωγ</w:t>
      </w:r>
      <w:r>
        <w:rPr>
          <w:rFonts w:eastAsia="Times New Roman"/>
          <w:szCs w:val="24"/>
        </w:rPr>
        <w:t>εί</w:t>
      </w:r>
      <w:r w:rsidRPr="00491062">
        <w:rPr>
          <w:rFonts w:eastAsia="Times New Roman"/>
          <w:szCs w:val="24"/>
        </w:rPr>
        <w:t>ς της Κρήτης</w:t>
      </w:r>
      <w:r>
        <w:rPr>
          <w:rFonts w:eastAsia="Times New Roman"/>
          <w:szCs w:val="24"/>
        </w:rPr>
        <w:t>,</w:t>
      </w:r>
      <w:r w:rsidRPr="00491062">
        <w:rPr>
          <w:rFonts w:eastAsia="Times New Roman"/>
          <w:szCs w:val="24"/>
        </w:rPr>
        <w:t xml:space="preserve"> τις μεγάλες εταιρείες που εξάγουν τα προϊόντα τους </w:t>
      </w:r>
      <w:r>
        <w:rPr>
          <w:rFonts w:eastAsia="Times New Roman"/>
          <w:szCs w:val="24"/>
        </w:rPr>
        <w:t>ή</w:t>
      </w:r>
      <w:r w:rsidRPr="00491062">
        <w:rPr>
          <w:rFonts w:eastAsia="Times New Roman"/>
          <w:szCs w:val="24"/>
        </w:rPr>
        <w:t xml:space="preserve"> μεταφέρουν επιβάτες με ετήσιο τζίρο </w:t>
      </w:r>
      <w:r>
        <w:rPr>
          <w:rFonts w:eastAsia="Times New Roman"/>
          <w:szCs w:val="24"/>
        </w:rPr>
        <w:t>-ό</w:t>
      </w:r>
      <w:r w:rsidRPr="00491062">
        <w:rPr>
          <w:rFonts w:eastAsia="Times New Roman"/>
          <w:szCs w:val="24"/>
        </w:rPr>
        <w:t xml:space="preserve">πως έχετε πει </w:t>
      </w:r>
      <w:r>
        <w:rPr>
          <w:rFonts w:eastAsia="Times New Roman"/>
          <w:szCs w:val="24"/>
        </w:rPr>
        <w:t>εσείς,</w:t>
      </w:r>
      <w:r w:rsidRPr="00491062">
        <w:rPr>
          <w:rFonts w:eastAsia="Times New Roman"/>
          <w:szCs w:val="24"/>
        </w:rPr>
        <w:t xml:space="preserve"> </w:t>
      </w:r>
      <w:r>
        <w:rPr>
          <w:rFonts w:eastAsia="Times New Roman"/>
          <w:szCs w:val="24"/>
        </w:rPr>
        <w:t>κ</w:t>
      </w:r>
      <w:r w:rsidRPr="00491062">
        <w:rPr>
          <w:rFonts w:eastAsia="Times New Roman"/>
          <w:szCs w:val="24"/>
        </w:rPr>
        <w:t>ύριε Υπουργέ</w:t>
      </w:r>
      <w:r>
        <w:rPr>
          <w:rFonts w:eastAsia="Times New Roman"/>
          <w:szCs w:val="24"/>
        </w:rPr>
        <w:t>-</w:t>
      </w:r>
      <w:r w:rsidRPr="00491062">
        <w:rPr>
          <w:rFonts w:eastAsia="Times New Roman"/>
          <w:szCs w:val="24"/>
        </w:rPr>
        <w:t xml:space="preserve"> 40 εκατομμυρίων ευρώ</w:t>
      </w:r>
      <w:r>
        <w:rPr>
          <w:rFonts w:eastAsia="Times New Roman"/>
          <w:szCs w:val="24"/>
        </w:rPr>
        <w:t>.</w:t>
      </w:r>
      <w:r w:rsidRPr="00491062">
        <w:rPr>
          <w:rFonts w:eastAsia="Times New Roman"/>
          <w:szCs w:val="24"/>
        </w:rPr>
        <w:t xml:space="preserve"> </w:t>
      </w:r>
    </w:p>
    <w:p w14:paraId="2D05F851" w14:textId="77777777" w:rsidR="00237587" w:rsidRDefault="00AE0D0F">
      <w:pPr>
        <w:spacing w:after="0" w:line="600" w:lineRule="auto"/>
        <w:ind w:firstLine="720"/>
        <w:jc w:val="both"/>
        <w:rPr>
          <w:rFonts w:eastAsia="Times New Roman"/>
          <w:szCs w:val="24"/>
        </w:rPr>
      </w:pPr>
      <w:r>
        <w:rPr>
          <w:rFonts w:eastAsia="Times New Roman"/>
          <w:szCs w:val="24"/>
        </w:rPr>
        <w:lastRenderedPageBreak/>
        <w:t>Ο</w:t>
      </w:r>
      <w:r w:rsidRPr="00491062">
        <w:rPr>
          <w:rFonts w:eastAsia="Times New Roman"/>
          <w:szCs w:val="24"/>
        </w:rPr>
        <w:t>ι εργαζόμενοι της Κρήτης δεν έχουν κανένα όφελος από αυτό το μέτρο</w:t>
      </w:r>
      <w:r>
        <w:rPr>
          <w:rFonts w:eastAsia="Times New Roman"/>
          <w:szCs w:val="24"/>
        </w:rPr>
        <w:t>,</w:t>
      </w:r>
      <w:r w:rsidRPr="00491062">
        <w:rPr>
          <w:rFonts w:eastAsia="Times New Roman"/>
          <w:szCs w:val="24"/>
        </w:rPr>
        <w:t xml:space="preserve"> </w:t>
      </w:r>
      <w:r>
        <w:rPr>
          <w:rFonts w:eastAsia="Times New Roman"/>
          <w:szCs w:val="24"/>
        </w:rPr>
        <w:t>α</w:t>
      </w:r>
      <w:r w:rsidRPr="00491062">
        <w:rPr>
          <w:rFonts w:eastAsia="Times New Roman"/>
          <w:szCs w:val="24"/>
        </w:rPr>
        <w:t xml:space="preserve">φού </w:t>
      </w:r>
      <w:r>
        <w:rPr>
          <w:rFonts w:eastAsia="Times New Roman"/>
          <w:szCs w:val="24"/>
        </w:rPr>
        <w:t>όποια</w:t>
      </w:r>
      <w:r w:rsidRPr="00491062">
        <w:rPr>
          <w:rFonts w:eastAsia="Times New Roman"/>
          <w:szCs w:val="24"/>
        </w:rPr>
        <w:t xml:space="preserve"> έκπτωση εξασφαλίσουν οι επιχειρήσεις αυτές</w:t>
      </w:r>
      <w:r>
        <w:rPr>
          <w:rFonts w:eastAsia="Times New Roman"/>
          <w:szCs w:val="24"/>
        </w:rPr>
        <w:t>,</w:t>
      </w:r>
      <w:r w:rsidRPr="00491062">
        <w:rPr>
          <w:rFonts w:eastAsia="Times New Roman"/>
          <w:szCs w:val="24"/>
        </w:rPr>
        <w:t xml:space="preserve"> δεν δεσμεύονται να την αποδώσουν στους επιβάτες και στους μικρούς αγρότες</w:t>
      </w:r>
      <w:r>
        <w:rPr>
          <w:rFonts w:eastAsia="Times New Roman"/>
          <w:szCs w:val="24"/>
        </w:rPr>
        <w:t>,</w:t>
      </w:r>
      <w:r w:rsidRPr="00491062">
        <w:rPr>
          <w:rFonts w:eastAsia="Times New Roman"/>
          <w:szCs w:val="24"/>
        </w:rPr>
        <w:t xml:space="preserve"> ούτε σημαίνει πως οι καταναλωτές </w:t>
      </w:r>
      <w:r w:rsidRPr="00491062">
        <w:rPr>
          <w:rFonts w:eastAsia="Times New Roman"/>
          <w:szCs w:val="24"/>
        </w:rPr>
        <w:t xml:space="preserve">στην </w:t>
      </w:r>
      <w:r>
        <w:rPr>
          <w:rFonts w:eastAsia="Times New Roman"/>
          <w:szCs w:val="24"/>
        </w:rPr>
        <w:t xml:space="preserve">Κρήτη θα δουν τις </w:t>
      </w:r>
      <w:r w:rsidRPr="00491062">
        <w:rPr>
          <w:rFonts w:eastAsia="Times New Roman"/>
          <w:szCs w:val="24"/>
        </w:rPr>
        <w:t>τιμές των προϊόντων στα ράφια να μειώνονται</w:t>
      </w:r>
      <w:r>
        <w:rPr>
          <w:rFonts w:eastAsia="Times New Roman"/>
          <w:szCs w:val="24"/>
        </w:rPr>
        <w:t>.</w:t>
      </w:r>
    </w:p>
    <w:p w14:paraId="2D05F852" w14:textId="77777777" w:rsidR="00237587" w:rsidRDefault="00AE0D0F">
      <w:pPr>
        <w:spacing w:after="0" w:line="600" w:lineRule="auto"/>
        <w:ind w:firstLine="720"/>
        <w:jc w:val="both"/>
        <w:rPr>
          <w:rFonts w:eastAsia="Times New Roman"/>
          <w:szCs w:val="24"/>
        </w:rPr>
      </w:pPr>
      <w:r>
        <w:rPr>
          <w:rFonts w:eastAsia="Times New Roman"/>
          <w:szCs w:val="24"/>
        </w:rPr>
        <w:t>Τ</w:t>
      </w:r>
      <w:r w:rsidRPr="00491062">
        <w:rPr>
          <w:rFonts w:eastAsia="Times New Roman"/>
          <w:szCs w:val="24"/>
        </w:rPr>
        <w:t>ο</w:t>
      </w:r>
      <w:r>
        <w:rPr>
          <w:rFonts w:eastAsia="Times New Roman"/>
          <w:szCs w:val="24"/>
        </w:rPr>
        <w:t xml:space="preserve"> ΚΚΕ </w:t>
      </w:r>
      <w:r w:rsidRPr="00491062">
        <w:rPr>
          <w:rFonts w:eastAsia="Times New Roman"/>
          <w:szCs w:val="24"/>
        </w:rPr>
        <w:t>έχει προτείνει μέτρα</w:t>
      </w:r>
      <w:r>
        <w:rPr>
          <w:rFonts w:eastAsia="Times New Roman"/>
          <w:szCs w:val="24"/>
        </w:rPr>
        <w:t>,</w:t>
      </w:r>
      <w:r w:rsidRPr="00491062">
        <w:rPr>
          <w:rFonts w:eastAsia="Times New Roman"/>
          <w:szCs w:val="24"/>
        </w:rPr>
        <w:t xml:space="preserve"> με τα οποία δεν συμφωνείτε</w:t>
      </w:r>
      <w:r>
        <w:rPr>
          <w:rFonts w:eastAsia="Times New Roman"/>
          <w:szCs w:val="24"/>
        </w:rPr>
        <w:t>,</w:t>
      </w:r>
      <w:r w:rsidRPr="00491062">
        <w:rPr>
          <w:rFonts w:eastAsia="Times New Roman"/>
          <w:szCs w:val="24"/>
        </w:rPr>
        <w:t xml:space="preserve"> </w:t>
      </w:r>
      <w:r>
        <w:rPr>
          <w:rFonts w:eastAsia="Times New Roman"/>
          <w:szCs w:val="24"/>
        </w:rPr>
        <w:t>όπως</w:t>
      </w:r>
      <w:r w:rsidRPr="00491062">
        <w:rPr>
          <w:rFonts w:eastAsia="Times New Roman"/>
          <w:szCs w:val="24"/>
        </w:rPr>
        <w:t xml:space="preserve"> δραστική μείωση εισιτηρίων επιβατών και των </w:t>
      </w:r>
      <w:r>
        <w:rPr>
          <w:rFonts w:eastAsia="Times New Roman"/>
          <w:szCs w:val="24"/>
        </w:rPr>
        <w:t>ναύλων</w:t>
      </w:r>
      <w:r w:rsidRPr="00491062">
        <w:rPr>
          <w:rFonts w:eastAsia="Times New Roman"/>
          <w:szCs w:val="24"/>
        </w:rPr>
        <w:t xml:space="preserve"> των οχημάτων</w:t>
      </w:r>
      <w:r>
        <w:rPr>
          <w:rFonts w:eastAsia="Times New Roman"/>
          <w:szCs w:val="24"/>
        </w:rPr>
        <w:t>,</w:t>
      </w:r>
      <w:r w:rsidRPr="00491062">
        <w:rPr>
          <w:rFonts w:eastAsia="Times New Roman"/>
          <w:szCs w:val="24"/>
        </w:rPr>
        <w:t xml:space="preserve"> επαναφορά του μειωμένου συντελεστή ΦΠΑ για όλα τα νησιά</w:t>
      </w:r>
      <w:r>
        <w:rPr>
          <w:rFonts w:eastAsia="Times New Roman"/>
          <w:szCs w:val="24"/>
        </w:rPr>
        <w:t xml:space="preserve">, </w:t>
      </w:r>
      <w:r w:rsidRPr="00491062">
        <w:rPr>
          <w:rFonts w:eastAsia="Times New Roman"/>
          <w:szCs w:val="24"/>
        </w:rPr>
        <w:t>άμεσ</w:t>
      </w:r>
      <w:r w:rsidRPr="00491062">
        <w:rPr>
          <w:rFonts w:eastAsia="Times New Roman"/>
          <w:szCs w:val="24"/>
        </w:rPr>
        <w:t xml:space="preserve">η κρατική επιδότηση των αγροτοκτηνοτρόφων για την κάλυψη του κόστους ακτοπλοϊκής μεταφοράς των προϊόντων χωρίς </w:t>
      </w:r>
      <w:r>
        <w:rPr>
          <w:rFonts w:eastAsia="Times New Roman"/>
          <w:szCs w:val="24"/>
        </w:rPr>
        <w:t>–</w:t>
      </w:r>
      <w:r w:rsidRPr="00491062">
        <w:rPr>
          <w:rFonts w:eastAsia="Times New Roman"/>
          <w:szCs w:val="24"/>
        </w:rPr>
        <w:t>επαναλαμβάνω</w:t>
      </w:r>
      <w:r>
        <w:rPr>
          <w:rFonts w:eastAsia="Times New Roman"/>
          <w:szCs w:val="24"/>
        </w:rPr>
        <w:t>-</w:t>
      </w:r>
      <w:r w:rsidRPr="00491062">
        <w:rPr>
          <w:rFonts w:eastAsia="Times New Roman"/>
          <w:szCs w:val="24"/>
        </w:rPr>
        <w:t xml:space="preserve"> τους μεσάζοντες</w:t>
      </w:r>
      <w:r>
        <w:rPr>
          <w:rFonts w:eastAsia="Times New Roman"/>
          <w:szCs w:val="24"/>
        </w:rPr>
        <w:t>.</w:t>
      </w:r>
    </w:p>
    <w:p w14:paraId="2D05F853" w14:textId="77777777" w:rsidR="00237587" w:rsidRDefault="00AE0D0F">
      <w:pPr>
        <w:spacing w:after="0" w:line="600" w:lineRule="auto"/>
        <w:ind w:firstLine="720"/>
        <w:jc w:val="both"/>
        <w:rPr>
          <w:rFonts w:eastAsia="Times New Roman"/>
          <w:szCs w:val="24"/>
        </w:rPr>
      </w:pPr>
      <w:r>
        <w:rPr>
          <w:rFonts w:eastAsia="Times New Roman"/>
          <w:szCs w:val="24"/>
        </w:rPr>
        <w:t>Τ</w:t>
      </w:r>
      <w:r w:rsidRPr="00491062">
        <w:rPr>
          <w:rFonts w:eastAsia="Times New Roman"/>
          <w:szCs w:val="24"/>
        </w:rPr>
        <w:t>ο σχέδιο νόμου</w:t>
      </w:r>
      <w:r>
        <w:rPr>
          <w:rFonts w:eastAsia="Times New Roman"/>
          <w:szCs w:val="24"/>
        </w:rPr>
        <w:t>,</w:t>
      </w:r>
      <w:r w:rsidRPr="00491062">
        <w:rPr>
          <w:rFonts w:eastAsia="Times New Roman"/>
          <w:szCs w:val="24"/>
        </w:rPr>
        <w:t xml:space="preserve"> κυρίες και κύριοι</w:t>
      </w:r>
      <w:r>
        <w:rPr>
          <w:rFonts w:eastAsia="Times New Roman"/>
          <w:szCs w:val="24"/>
        </w:rPr>
        <w:t>,</w:t>
      </w:r>
      <w:r w:rsidRPr="00491062">
        <w:rPr>
          <w:rFonts w:eastAsia="Times New Roman"/>
          <w:szCs w:val="24"/>
        </w:rPr>
        <w:t xml:space="preserve"> προβλέπει μεταξύ των </w:t>
      </w:r>
      <w:r>
        <w:rPr>
          <w:rFonts w:eastAsia="Times New Roman"/>
          <w:szCs w:val="24"/>
        </w:rPr>
        <w:t>δέκα</w:t>
      </w:r>
      <w:r w:rsidRPr="00491062">
        <w:rPr>
          <w:rFonts w:eastAsia="Times New Roman"/>
          <w:szCs w:val="24"/>
        </w:rPr>
        <w:t xml:space="preserve"> λιμανιών </w:t>
      </w:r>
      <w:r>
        <w:rPr>
          <w:rFonts w:eastAsia="Times New Roman"/>
          <w:szCs w:val="24"/>
        </w:rPr>
        <w:t xml:space="preserve">και του </w:t>
      </w:r>
      <w:r w:rsidRPr="00491062">
        <w:rPr>
          <w:rFonts w:eastAsia="Times New Roman"/>
          <w:szCs w:val="24"/>
        </w:rPr>
        <w:t>Ηρακ</w:t>
      </w:r>
      <w:r>
        <w:rPr>
          <w:rFonts w:eastAsia="Times New Roman"/>
          <w:szCs w:val="24"/>
        </w:rPr>
        <w:t xml:space="preserve">λείου. </w:t>
      </w:r>
      <w:r w:rsidRPr="00491062">
        <w:rPr>
          <w:rFonts w:eastAsia="Times New Roman"/>
          <w:szCs w:val="24"/>
        </w:rPr>
        <w:t>Κατ</w:t>
      </w:r>
      <w:r>
        <w:rPr>
          <w:rFonts w:eastAsia="Times New Roman"/>
          <w:szCs w:val="24"/>
        </w:rPr>
        <w:t xml:space="preserve">’ </w:t>
      </w:r>
      <w:r w:rsidRPr="00491062">
        <w:rPr>
          <w:rFonts w:eastAsia="Times New Roman"/>
          <w:szCs w:val="24"/>
        </w:rPr>
        <w:t>αρχάς</w:t>
      </w:r>
      <w:r>
        <w:rPr>
          <w:rFonts w:eastAsia="Times New Roman"/>
          <w:szCs w:val="24"/>
        </w:rPr>
        <w:t xml:space="preserve">, ο </w:t>
      </w:r>
      <w:r w:rsidRPr="00491062">
        <w:rPr>
          <w:rFonts w:eastAsia="Times New Roman"/>
          <w:szCs w:val="24"/>
        </w:rPr>
        <w:t>Οργανισμό</w:t>
      </w:r>
      <w:r w:rsidRPr="00491062">
        <w:rPr>
          <w:rFonts w:eastAsia="Times New Roman"/>
          <w:szCs w:val="24"/>
        </w:rPr>
        <w:t>ς Λιμένος Ηρακλείου ως ανώνυμη εται</w:t>
      </w:r>
      <w:r>
        <w:rPr>
          <w:rFonts w:eastAsia="Times New Roman"/>
          <w:szCs w:val="24"/>
        </w:rPr>
        <w:t xml:space="preserve">ρεία έχει ήδη δώσει σε ιδιώτες </w:t>
      </w:r>
      <w:r w:rsidRPr="00491062">
        <w:rPr>
          <w:rFonts w:eastAsia="Times New Roman"/>
          <w:szCs w:val="24"/>
        </w:rPr>
        <w:t>την καθαριότητα</w:t>
      </w:r>
      <w:r>
        <w:rPr>
          <w:rFonts w:eastAsia="Times New Roman"/>
          <w:szCs w:val="24"/>
        </w:rPr>
        <w:t>,</w:t>
      </w:r>
      <w:r w:rsidRPr="00491062">
        <w:rPr>
          <w:rFonts w:eastAsia="Times New Roman"/>
          <w:szCs w:val="24"/>
        </w:rPr>
        <w:t xml:space="preserve"> </w:t>
      </w:r>
      <w:r>
        <w:rPr>
          <w:rFonts w:eastAsia="Times New Roman"/>
          <w:szCs w:val="24"/>
        </w:rPr>
        <w:t>τ</w:t>
      </w:r>
      <w:r w:rsidRPr="00491062">
        <w:rPr>
          <w:rFonts w:eastAsia="Times New Roman"/>
          <w:szCs w:val="24"/>
        </w:rPr>
        <w:t>α πάρκινγκ</w:t>
      </w:r>
      <w:r>
        <w:rPr>
          <w:rFonts w:eastAsia="Times New Roman"/>
          <w:szCs w:val="24"/>
        </w:rPr>
        <w:t>,</w:t>
      </w:r>
      <w:r w:rsidRPr="00491062">
        <w:rPr>
          <w:rFonts w:eastAsia="Times New Roman"/>
          <w:szCs w:val="24"/>
        </w:rPr>
        <w:t xml:space="preserve"> τη φύλαξη του </w:t>
      </w:r>
      <w:r>
        <w:rPr>
          <w:rFonts w:eastAsia="Times New Roman"/>
          <w:szCs w:val="24"/>
        </w:rPr>
        <w:t>λ</w:t>
      </w:r>
      <w:r w:rsidRPr="00491062">
        <w:rPr>
          <w:rFonts w:eastAsia="Times New Roman"/>
          <w:szCs w:val="24"/>
        </w:rPr>
        <w:t>ιμένα</w:t>
      </w:r>
      <w:r>
        <w:rPr>
          <w:rFonts w:eastAsia="Times New Roman"/>
          <w:szCs w:val="24"/>
        </w:rPr>
        <w:t>.</w:t>
      </w:r>
    </w:p>
    <w:p w14:paraId="2D05F854" w14:textId="77777777" w:rsidR="00237587" w:rsidRDefault="00AE0D0F">
      <w:pPr>
        <w:spacing w:after="0" w:line="600" w:lineRule="auto"/>
        <w:ind w:firstLine="720"/>
        <w:jc w:val="both"/>
        <w:rPr>
          <w:rFonts w:eastAsia="Times New Roman"/>
          <w:szCs w:val="24"/>
        </w:rPr>
      </w:pPr>
      <w:r>
        <w:rPr>
          <w:rFonts w:eastAsia="Times New Roman"/>
          <w:szCs w:val="24"/>
        </w:rPr>
        <w:t>Δεύτερον, συμφωνεί με την υπο</w:t>
      </w:r>
      <w:r w:rsidRPr="00491062">
        <w:rPr>
          <w:rFonts w:eastAsia="Times New Roman"/>
          <w:szCs w:val="24"/>
        </w:rPr>
        <w:t xml:space="preserve">παραχώρηση χρήσης λιμενικών εγκαταστάσεων που οδηγεί αντικειμενικά στην πλήρη </w:t>
      </w:r>
      <w:r>
        <w:rPr>
          <w:rFonts w:eastAsia="Times New Roman"/>
          <w:szCs w:val="24"/>
        </w:rPr>
        <w:lastRenderedPageBreak/>
        <w:t>ιδιωτικο</w:t>
      </w:r>
      <w:r w:rsidRPr="00491062">
        <w:rPr>
          <w:rFonts w:eastAsia="Times New Roman"/>
          <w:szCs w:val="24"/>
        </w:rPr>
        <w:t xml:space="preserve">ποίηση του </w:t>
      </w:r>
      <w:r>
        <w:rPr>
          <w:rFonts w:eastAsia="Times New Roman"/>
          <w:szCs w:val="24"/>
        </w:rPr>
        <w:t>λ</w:t>
      </w:r>
      <w:r w:rsidRPr="00491062">
        <w:rPr>
          <w:rFonts w:eastAsia="Times New Roman"/>
          <w:szCs w:val="24"/>
        </w:rPr>
        <w:t>ιμανιού</w:t>
      </w:r>
      <w:r>
        <w:rPr>
          <w:rFonts w:eastAsia="Times New Roman"/>
          <w:szCs w:val="24"/>
        </w:rPr>
        <w:t>.</w:t>
      </w:r>
      <w:r w:rsidRPr="00491062">
        <w:rPr>
          <w:rFonts w:eastAsia="Times New Roman"/>
          <w:szCs w:val="24"/>
        </w:rPr>
        <w:t xml:space="preserve"> </w:t>
      </w:r>
      <w:r>
        <w:rPr>
          <w:rFonts w:eastAsia="Times New Roman"/>
          <w:szCs w:val="24"/>
        </w:rPr>
        <w:t xml:space="preserve">Δεν θα μπορούσε να ήταν </w:t>
      </w:r>
      <w:r w:rsidRPr="00491062">
        <w:rPr>
          <w:rFonts w:eastAsia="Times New Roman"/>
          <w:szCs w:val="24"/>
        </w:rPr>
        <w:t>διαφορετικά</w:t>
      </w:r>
      <w:r>
        <w:rPr>
          <w:rFonts w:eastAsia="Times New Roman"/>
          <w:szCs w:val="24"/>
        </w:rPr>
        <w:t>.</w:t>
      </w:r>
      <w:r w:rsidRPr="00491062">
        <w:rPr>
          <w:rFonts w:eastAsia="Times New Roman"/>
          <w:szCs w:val="24"/>
        </w:rPr>
        <w:t xml:space="preserve"> </w:t>
      </w:r>
      <w:r>
        <w:rPr>
          <w:rFonts w:eastAsia="Times New Roman"/>
          <w:szCs w:val="24"/>
        </w:rPr>
        <w:t>Ε</w:t>
      </w:r>
      <w:r w:rsidRPr="00491062">
        <w:rPr>
          <w:rFonts w:eastAsia="Times New Roman"/>
          <w:szCs w:val="24"/>
        </w:rPr>
        <w:t>ίναι η διοίκηση ΣΥΡΙΖΑ</w:t>
      </w:r>
      <w:r>
        <w:rPr>
          <w:rFonts w:eastAsia="Times New Roman"/>
          <w:szCs w:val="24"/>
        </w:rPr>
        <w:t>.</w:t>
      </w:r>
      <w:r w:rsidRPr="00491062">
        <w:rPr>
          <w:rFonts w:eastAsia="Times New Roman"/>
          <w:szCs w:val="24"/>
        </w:rPr>
        <w:t xml:space="preserve"> Είναι φανερό ό</w:t>
      </w:r>
      <w:r>
        <w:rPr>
          <w:rFonts w:eastAsia="Times New Roman"/>
          <w:szCs w:val="24"/>
        </w:rPr>
        <w:t>τι στο Ηράκλειο προβλέπεται υπο</w:t>
      </w:r>
      <w:r w:rsidRPr="00491062">
        <w:rPr>
          <w:rFonts w:eastAsia="Times New Roman"/>
          <w:szCs w:val="24"/>
        </w:rPr>
        <w:t>παραχώρηση της κρουαζιέρας και κατά δεύτερο λόγο</w:t>
      </w:r>
      <w:r>
        <w:rPr>
          <w:rFonts w:eastAsia="Times New Roman"/>
          <w:szCs w:val="24"/>
        </w:rPr>
        <w:t>,</w:t>
      </w:r>
      <w:r w:rsidRPr="00491062">
        <w:rPr>
          <w:rFonts w:eastAsia="Times New Roman"/>
          <w:szCs w:val="24"/>
        </w:rPr>
        <w:t xml:space="preserve"> αν εκδηλωθεί ενδιαφέρον και </w:t>
      </w:r>
      <w:r>
        <w:rPr>
          <w:rFonts w:eastAsia="Times New Roman"/>
          <w:szCs w:val="24"/>
        </w:rPr>
        <w:t>ο</w:t>
      </w:r>
      <w:r w:rsidRPr="00491062">
        <w:rPr>
          <w:rFonts w:eastAsia="Times New Roman"/>
          <w:szCs w:val="24"/>
        </w:rPr>
        <w:t xml:space="preserve"> τομέας της εμπορευματικής δραστηριότητας</w:t>
      </w:r>
      <w:r>
        <w:rPr>
          <w:rFonts w:eastAsia="Times New Roman"/>
          <w:szCs w:val="24"/>
        </w:rPr>
        <w:t>,</w:t>
      </w:r>
      <w:r w:rsidRPr="00491062">
        <w:rPr>
          <w:rFonts w:eastAsia="Times New Roman"/>
          <w:szCs w:val="24"/>
        </w:rPr>
        <w:t xml:space="preserve"> </w:t>
      </w:r>
      <w:r>
        <w:rPr>
          <w:rFonts w:eastAsia="Times New Roman"/>
          <w:szCs w:val="24"/>
        </w:rPr>
        <w:t>σ</w:t>
      </w:r>
      <w:r w:rsidRPr="00491062">
        <w:rPr>
          <w:rFonts w:eastAsia="Times New Roman"/>
          <w:szCs w:val="24"/>
        </w:rPr>
        <w:t xml:space="preserve">τα πλαίσια του οποίου </w:t>
      </w:r>
      <w:r>
        <w:rPr>
          <w:rFonts w:eastAsia="Times New Roman"/>
          <w:szCs w:val="24"/>
        </w:rPr>
        <w:t xml:space="preserve">ήδη </w:t>
      </w:r>
      <w:r>
        <w:rPr>
          <w:rFonts w:eastAsia="Times New Roman"/>
          <w:szCs w:val="24"/>
        </w:rPr>
        <w:t>ο</w:t>
      </w:r>
      <w:r w:rsidRPr="00491062">
        <w:rPr>
          <w:rFonts w:eastAsia="Times New Roman"/>
          <w:szCs w:val="24"/>
        </w:rPr>
        <w:t xml:space="preserve"> </w:t>
      </w:r>
      <w:r>
        <w:rPr>
          <w:rFonts w:eastAsia="Times New Roman"/>
          <w:szCs w:val="24"/>
        </w:rPr>
        <w:t>ο</w:t>
      </w:r>
      <w:r w:rsidRPr="00491062">
        <w:rPr>
          <w:rFonts w:eastAsia="Times New Roman"/>
          <w:szCs w:val="24"/>
        </w:rPr>
        <w:t xml:space="preserve">ργανισμός </w:t>
      </w:r>
      <w:r>
        <w:rPr>
          <w:rFonts w:eastAsia="Times New Roman"/>
          <w:szCs w:val="24"/>
        </w:rPr>
        <w:t>λ</w:t>
      </w:r>
      <w:r w:rsidRPr="00491062">
        <w:rPr>
          <w:rFonts w:eastAsia="Times New Roman"/>
          <w:szCs w:val="24"/>
        </w:rPr>
        <w:t xml:space="preserve">ιμένος </w:t>
      </w:r>
      <w:r>
        <w:rPr>
          <w:rFonts w:eastAsia="Times New Roman"/>
          <w:szCs w:val="24"/>
        </w:rPr>
        <w:t xml:space="preserve">προμηθεύτηκε </w:t>
      </w:r>
      <w:r w:rsidRPr="00491062">
        <w:rPr>
          <w:rFonts w:eastAsia="Times New Roman"/>
          <w:szCs w:val="24"/>
        </w:rPr>
        <w:t>νέα μηχανήματα πολύ μεγάλης αξίας</w:t>
      </w:r>
      <w:r>
        <w:rPr>
          <w:rFonts w:eastAsia="Times New Roman"/>
          <w:szCs w:val="24"/>
        </w:rPr>
        <w:t>.</w:t>
      </w:r>
      <w:r w:rsidRPr="00491062">
        <w:rPr>
          <w:rFonts w:eastAsia="Times New Roman"/>
          <w:szCs w:val="24"/>
        </w:rPr>
        <w:t xml:space="preserve"> </w:t>
      </w:r>
      <w:r>
        <w:rPr>
          <w:rFonts w:eastAsia="Times New Roman"/>
          <w:szCs w:val="24"/>
        </w:rPr>
        <w:t>Ο</w:t>
      </w:r>
      <w:r w:rsidRPr="00491062">
        <w:rPr>
          <w:rFonts w:eastAsia="Times New Roman"/>
          <w:szCs w:val="24"/>
        </w:rPr>
        <w:t>ι επενδύσεις στον τομέα της κρουαζιέρας είναι ιδιαίτερα κερδοφόρες</w:t>
      </w:r>
      <w:r>
        <w:rPr>
          <w:rFonts w:eastAsia="Times New Roman"/>
          <w:szCs w:val="24"/>
        </w:rPr>
        <w:t>,</w:t>
      </w:r>
      <w:r w:rsidRPr="00491062">
        <w:rPr>
          <w:rFonts w:eastAsia="Times New Roman"/>
          <w:szCs w:val="24"/>
        </w:rPr>
        <w:t xml:space="preserve"> τόσο για τους </w:t>
      </w:r>
      <w:r>
        <w:rPr>
          <w:rFonts w:eastAsia="Times New Roman"/>
          <w:szCs w:val="24"/>
          <w:lang w:val="en-US"/>
        </w:rPr>
        <w:t>tour</w:t>
      </w:r>
      <w:r w:rsidRPr="00DB078A">
        <w:rPr>
          <w:rFonts w:eastAsia="Times New Roman"/>
          <w:szCs w:val="24"/>
        </w:rPr>
        <w:t xml:space="preserve"> </w:t>
      </w:r>
      <w:r w:rsidRPr="00491062">
        <w:rPr>
          <w:rFonts w:eastAsia="Times New Roman"/>
          <w:szCs w:val="24"/>
        </w:rPr>
        <w:t>operator</w:t>
      </w:r>
      <w:r>
        <w:rPr>
          <w:rFonts w:eastAsia="Times New Roman"/>
          <w:szCs w:val="24"/>
        </w:rPr>
        <w:t>,</w:t>
      </w:r>
      <w:r w:rsidRPr="00491062">
        <w:rPr>
          <w:rFonts w:eastAsia="Times New Roman"/>
          <w:szCs w:val="24"/>
        </w:rPr>
        <w:t xml:space="preserve"> τους εγχώριους τουριστικούς πράκτορες που θα οργανώνουν εκδρομές στο νησί</w:t>
      </w:r>
      <w:r>
        <w:rPr>
          <w:rFonts w:eastAsia="Times New Roman"/>
          <w:szCs w:val="24"/>
        </w:rPr>
        <w:t>,</w:t>
      </w:r>
      <w:r w:rsidRPr="00491062">
        <w:rPr>
          <w:rFonts w:eastAsia="Times New Roman"/>
          <w:szCs w:val="24"/>
        </w:rPr>
        <w:t xml:space="preserve"> αλλά και για τ</w:t>
      </w:r>
      <w:r w:rsidRPr="00491062">
        <w:rPr>
          <w:rFonts w:eastAsia="Times New Roman"/>
          <w:szCs w:val="24"/>
        </w:rPr>
        <w:t>ον παραχωρησιούχο που θα βάζει κόμιστρα φωτιά ανά επιβάτη</w:t>
      </w:r>
      <w:r>
        <w:rPr>
          <w:rFonts w:eastAsia="Times New Roman"/>
          <w:szCs w:val="24"/>
        </w:rPr>
        <w:t>-</w:t>
      </w:r>
      <w:r w:rsidRPr="00491062">
        <w:rPr>
          <w:rFonts w:eastAsia="Times New Roman"/>
          <w:szCs w:val="24"/>
        </w:rPr>
        <w:t>επισκέπτη</w:t>
      </w:r>
      <w:r>
        <w:rPr>
          <w:rFonts w:eastAsia="Times New Roman"/>
          <w:szCs w:val="24"/>
        </w:rPr>
        <w:t>.</w:t>
      </w:r>
      <w:r w:rsidRPr="00491062">
        <w:rPr>
          <w:rFonts w:eastAsia="Times New Roman"/>
          <w:szCs w:val="24"/>
        </w:rPr>
        <w:t xml:space="preserve"> </w:t>
      </w:r>
      <w:r>
        <w:rPr>
          <w:rFonts w:eastAsia="Times New Roman"/>
          <w:szCs w:val="24"/>
        </w:rPr>
        <w:t>Τ</w:t>
      </w:r>
      <w:r w:rsidRPr="00491062">
        <w:rPr>
          <w:rFonts w:eastAsia="Times New Roman"/>
          <w:szCs w:val="24"/>
        </w:rPr>
        <w:t>ρώγοντας έρχεται η όρεξη</w:t>
      </w:r>
      <w:r>
        <w:rPr>
          <w:rFonts w:eastAsia="Times New Roman"/>
          <w:szCs w:val="24"/>
        </w:rPr>
        <w:t>!</w:t>
      </w:r>
      <w:r w:rsidRPr="00491062">
        <w:rPr>
          <w:rFonts w:eastAsia="Times New Roman"/>
          <w:szCs w:val="24"/>
        </w:rPr>
        <w:t xml:space="preserve"> </w:t>
      </w:r>
      <w:r>
        <w:rPr>
          <w:rFonts w:eastAsia="Times New Roman"/>
          <w:szCs w:val="24"/>
        </w:rPr>
        <w:t>Η</w:t>
      </w:r>
      <w:r w:rsidRPr="00491062">
        <w:rPr>
          <w:rFonts w:eastAsia="Times New Roman"/>
          <w:szCs w:val="24"/>
        </w:rPr>
        <w:t xml:space="preserve"> υπ</w:t>
      </w:r>
      <w:r>
        <w:rPr>
          <w:rFonts w:eastAsia="Times New Roman"/>
          <w:szCs w:val="24"/>
        </w:rPr>
        <w:t>ο</w:t>
      </w:r>
      <w:r w:rsidRPr="00491062">
        <w:rPr>
          <w:rFonts w:eastAsia="Times New Roman"/>
          <w:szCs w:val="24"/>
        </w:rPr>
        <w:t>παραχώρηση της κρουαζιέρας δεν αποκλείει μελλοντικά την παραχώρηση και άλλων τομέων</w:t>
      </w:r>
      <w:r>
        <w:rPr>
          <w:rFonts w:eastAsia="Times New Roman"/>
          <w:szCs w:val="24"/>
        </w:rPr>
        <w:t>,</w:t>
      </w:r>
      <w:r w:rsidRPr="00491062">
        <w:rPr>
          <w:rFonts w:eastAsia="Times New Roman"/>
          <w:szCs w:val="24"/>
        </w:rPr>
        <w:t xml:space="preserve"> υλοποιώντας τα όσα λέει το νομοσχέδιο για συνδυασμένες δραστηριότητες</w:t>
      </w:r>
      <w:r>
        <w:rPr>
          <w:rFonts w:eastAsia="Times New Roman"/>
          <w:szCs w:val="24"/>
        </w:rPr>
        <w:t>.</w:t>
      </w:r>
      <w:r w:rsidRPr="00491062">
        <w:rPr>
          <w:rFonts w:eastAsia="Times New Roman"/>
          <w:szCs w:val="24"/>
        </w:rPr>
        <w:t xml:space="preserve"> </w:t>
      </w:r>
      <w:r>
        <w:rPr>
          <w:rFonts w:eastAsia="Times New Roman"/>
          <w:szCs w:val="24"/>
        </w:rPr>
        <w:t>Τ</w:t>
      </w:r>
      <w:r w:rsidRPr="00491062">
        <w:rPr>
          <w:rFonts w:eastAsia="Times New Roman"/>
          <w:szCs w:val="24"/>
        </w:rPr>
        <w:t xml:space="preserve">ο εγκεκριμένο πλέον master plan του </w:t>
      </w:r>
      <w:r>
        <w:rPr>
          <w:rFonts w:eastAsia="Times New Roman"/>
          <w:szCs w:val="24"/>
        </w:rPr>
        <w:t>ο</w:t>
      </w:r>
      <w:r w:rsidRPr="00491062">
        <w:rPr>
          <w:rFonts w:eastAsia="Times New Roman"/>
          <w:szCs w:val="24"/>
        </w:rPr>
        <w:t xml:space="preserve">ργανισμού </w:t>
      </w:r>
      <w:r>
        <w:rPr>
          <w:rFonts w:eastAsia="Times New Roman"/>
          <w:szCs w:val="24"/>
        </w:rPr>
        <w:t>λ</w:t>
      </w:r>
      <w:r w:rsidRPr="00491062">
        <w:rPr>
          <w:rFonts w:eastAsia="Times New Roman"/>
          <w:szCs w:val="24"/>
        </w:rPr>
        <w:t xml:space="preserve">ιμένος έχει στόχο τη συνολική αναμόρφωση του </w:t>
      </w:r>
      <w:r>
        <w:rPr>
          <w:rFonts w:eastAsia="Times New Roman"/>
          <w:szCs w:val="24"/>
        </w:rPr>
        <w:t>λ</w:t>
      </w:r>
      <w:r w:rsidRPr="00491062">
        <w:rPr>
          <w:rFonts w:eastAsia="Times New Roman"/>
          <w:szCs w:val="24"/>
        </w:rPr>
        <w:t>ιμανιού του Ηρακλείου</w:t>
      </w:r>
      <w:r>
        <w:rPr>
          <w:rFonts w:eastAsia="Times New Roman"/>
          <w:szCs w:val="24"/>
        </w:rPr>
        <w:t>.</w:t>
      </w:r>
      <w:r w:rsidRPr="00491062">
        <w:rPr>
          <w:rFonts w:eastAsia="Times New Roman"/>
          <w:szCs w:val="24"/>
        </w:rPr>
        <w:t xml:space="preserve"> </w:t>
      </w:r>
      <w:r>
        <w:rPr>
          <w:rFonts w:eastAsia="Times New Roman"/>
          <w:szCs w:val="24"/>
        </w:rPr>
        <w:t>Έ</w:t>
      </w:r>
      <w:r w:rsidRPr="00491062">
        <w:rPr>
          <w:rFonts w:eastAsia="Times New Roman"/>
          <w:szCs w:val="24"/>
        </w:rPr>
        <w:t>ρχεται να κουμπώσει σταδιακά στις ανάγκες των επενδυτών</w:t>
      </w:r>
      <w:r>
        <w:rPr>
          <w:rFonts w:eastAsia="Times New Roman"/>
          <w:szCs w:val="24"/>
        </w:rPr>
        <w:t>,</w:t>
      </w:r>
      <w:r w:rsidRPr="00491062">
        <w:rPr>
          <w:rFonts w:eastAsia="Times New Roman"/>
          <w:szCs w:val="24"/>
        </w:rPr>
        <w:t xml:space="preserve"> στην πλήρη ιδιωτικοποίηση του</w:t>
      </w:r>
      <w:r>
        <w:rPr>
          <w:rFonts w:eastAsia="Times New Roman"/>
          <w:szCs w:val="24"/>
        </w:rPr>
        <w:t>,</w:t>
      </w:r>
      <w:r w:rsidRPr="00491062">
        <w:rPr>
          <w:rFonts w:eastAsia="Times New Roman"/>
          <w:szCs w:val="24"/>
        </w:rPr>
        <w:t xml:space="preserve"> τόσο στην κατασκευή εκσυγχρονισμ</w:t>
      </w:r>
      <w:r>
        <w:rPr>
          <w:rFonts w:eastAsia="Times New Roman"/>
          <w:szCs w:val="24"/>
        </w:rPr>
        <w:t>ού</w:t>
      </w:r>
      <w:r w:rsidRPr="00491062">
        <w:rPr>
          <w:rFonts w:eastAsia="Times New Roman"/>
          <w:szCs w:val="24"/>
        </w:rPr>
        <w:t xml:space="preserve"> του με τη μέθ</w:t>
      </w:r>
      <w:r w:rsidRPr="00491062">
        <w:rPr>
          <w:rFonts w:eastAsia="Times New Roman"/>
          <w:szCs w:val="24"/>
        </w:rPr>
        <w:t xml:space="preserve">οδο </w:t>
      </w:r>
      <w:r>
        <w:rPr>
          <w:rFonts w:eastAsia="Times New Roman"/>
          <w:szCs w:val="24"/>
        </w:rPr>
        <w:t>σύμπραξης</w:t>
      </w:r>
      <w:r w:rsidRPr="00491062">
        <w:rPr>
          <w:rFonts w:eastAsia="Times New Roman"/>
          <w:szCs w:val="24"/>
        </w:rPr>
        <w:t xml:space="preserve"> δημόσιου και ιδιωτικού τομέα</w:t>
      </w:r>
      <w:r>
        <w:rPr>
          <w:rFonts w:eastAsia="Times New Roman"/>
          <w:szCs w:val="24"/>
        </w:rPr>
        <w:t>,</w:t>
      </w:r>
      <w:r w:rsidRPr="00491062">
        <w:rPr>
          <w:rFonts w:eastAsia="Times New Roman"/>
          <w:szCs w:val="24"/>
        </w:rPr>
        <w:t xml:space="preserve"> όσο και </w:t>
      </w:r>
      <w:r w:rsidRPr="00491062">
        <w:rPr>
          <w:rFonts w:eastAsia="Times New Roman"/>
          <w:szCs w:val="24"/>
        </w:rPr>
        <w:lastRenderedPageBreak/>
        <w:t>στη λειτουργία αξιοποίησ</w:t>
      </w:r>
      <w:r>
        <w:rPr>
          <w:rFonts w:eastAsia="Times New Roman"/>
          <w:szCs w:val="24"/>
        </w:rPr>
        <w:t>ή</w:t>
      </w:r>
      <w:r w:rsidRPr="00491062">
        <w:rPr>
          <w:rFonts w:eastAsia="Times New Roman"/>
          <w:szCs w:val="24"/>
        </w:rPr>
        <w:t>ς του</w:t>
      </w:r>
      <w:r>
        <w:rPr>
          <w:rFonts w:eastAsia="Times New Roman"/>
          <w:szCs w:val="24"/>
        </w:rPr>
        <w:t>,</w:t>
      </w:r>
      <w:r w:rsidRPr="00491062">
        <w:rPr>
          <w:rFonts w:eastAsia="Times New Roman"/>
          <w:szCs w:val="24"/>
        </w:rPr>
        <w:t xml:space="preserve"> στη συρρίκνωση των αρμοδιοτήτων του </w:t>
      </w:r>
      <w:r>
        <w:rPr>
          <w:rFonts w:eastAsia="Times New Roman"/>
          <w:szCs w:val="24"/>
        </w:rPr>
        <w:t>ο</w:t>
      </w:r>
      <w:r w:rsidRPr="00491062">
        <w:rPr>
          <w:rFonts w:eastAsia="Times New Roman"/>
          <w:szCs w:val="24"/>
        </w:rPr>
        <w:t xml:space="preserve">ργανισμού </w:t>
      </w:r>
      <w:r>
        <w:rPr>
          <w:rFonts w:eastAsia="Times New Roman"/>
          <w:szCs w:val="24"/>
        </w:rPr>
        <w:t>λ</w:t>
      </w:r>
      <w:r w:rsidRPr="00491062">
        <w:rPr>
          <w:rFonts w:eastAsia="Times New Roman"/>
          <w:szCs w:val="24"/>
        </w:rPr>
        <w:t xml:space="preserve">ιμένος οι οποίες θα </w:t>
      </w:r>
      <w:r>
        <w:rPr>
          <w:rFonts w:eastAsia="Times New Roman"/>
          <w:szCs w:val="24"/>
        </w:rPr>
        <w:t>περιοριστούν</w:t>
      </w:r>
      <w:r w:rsidRPr="00491062">
        <w:rPr>
          <w:rFonts w:eastAsia="Times New Roman"/>
          <w:szCs w:val="24"/>
        </w:rPr>
        <w:t xml:space="preserve"> στις διοικητικές υπηρεσίες</w:t>
      </w:r>
      <w:r>
        <w:rPr>
          <w:rFonts w:eastAsia="Times New Roman"/>
          <w:szCs w:val="24"/>
        </w:rPr>
        <w:t>.</w:t>
      </w:r>
      <w:r w:rsidRPr="00491062">
        <w:rPr>
          <w:rFonts w:eastAsia="Times New Roman"/>
          <w:szCs w:val="24"/>
        </w:rPr>
        <w:t xml:space="preserve"> </w:t>
      </w:r>
      <w:r>
        <w:rPr>
          <w:rFonts w:eastAsia="Times New Roman"/>
          <w:szCs w:val="24"/>
        </w:rPr>
        <w:t>Κ</w:t>
      </w:r>
      <w:r w:rsidRPr="00491062">
        <w:rPr>
          <w:rFonts w:eastAsia="Times New Roman"/>
          <w:szCs w:val="24"/>
        </w:rPr>
        <w:t>αι τότε θα μου πείτε</w:t>
      </w:r>
      <w:r>
        <w:rPr>
          <w:rFonts w:eastAsia="Times New Roman"/>
          <w:szCs w:val="24"/>
        </w:rPr>
        <w:t>:</w:t>
      </w:r>
      <w:r w:rsidRPr="00491062">
        <w:rPr>
          <w:rFonts w:eastAsia="Times New Roman"/>
          <w:szCs w:val="24"/>
        </w:rPr>
        <w:t xml:space="preserve"> </w:t>
      </w:r>
      <w:r>
        <w:rPr>
          <w:rFonts w:eastAsia="Times New Roman"/>
          <w:szCs w:val="24"/>
        </w:rPr>
        <w:t>«Αυτοί οι είκοσι οκτώ</w:t>
      </w:r>
      <w:r w:rsidRPr="00491062">
        <w:rPr>
          <w:rFonts w:eastAsia="Times New Roman"/>
          <w:szCs w:val="24"/>
        </w:rPr>
        <w:t xml:space="preserve"> εργαζόμενοι που έχουν απομείνει από τους </w:t>
      </w:r>
      <w:r>
        <w:rPr>
          <w:rFonts w:eastAsia="Times New Roman"/>
          <w:szCs w:val="24"/>
        </w:rPr>
        <w:t>εβδομήντα οκτώ</w:t>
      </w:r>
      <w:r w:rsidRPr="00491062">
        <w:rPr>
          <w:rFonts w:eastAsia="Times New Roman"/>
          <w:szCs w:val="24"/>
        </w:rPr>
        <w:t xml:space="preserve"> </w:t>
      </w:r>
      <w:r>
        <w:rPr>
          <w:rFonts w:eastAsia="Times New Roman"/>
          <w:szCs w:val="24"/>
        </w:rPr>
        <w:t>-</w:t>
      </w:r>
      <w:r w:rsidRPr="00491062">
        <w:rPr>
          <w:rFonts w:eastAsia="Times New Roman"/>
          <w:szCs w:val="24"/>
        </w:rPr>
        <w:t>που ήταν κάποτε</w:t>
      </w:r>
      <w:r>
        <w:rPr>
          <w:rFonts w:eastAsia="Times New Roman"/>
          <w:szCs w:val="24"/>
        </w:rPr>
        <w:t>-</w:t>
      </w:r>
      <w:r w:rsidRPr="00491062">
        <w:rPr>
          <w:rFonts w:eastAsia="Times New Roman"/>
          <w:szCs w:val="24"/>
        </w:rPr>
        <w:t xml:space="preserve"> τι θα γίνουν</w:t>
      </w:r>
      <w:r>
        <w:rPr>
          <w:rFonts w:eastAsia="Times New Roman"/>
          <w:szCs w:val="24"/>
        </w:rPr>
        <w:t>»;</w:t>
      </w:r>
      <w:r w:rsidRPr="00491062">
        <w:rPr>
          <w:rFonts w:eastAsia="Times New Roman"/>
          <w:szCs w:val="24"/>
        </w:rPr>
        <w:t xml:space="preserve"> </w:t>
      </w:r>
    </w:p>
    <w:p w14:paraId="2D05F855" w14:textId="77777777" w:rsidR="00237587" w:rsidRDefault="00AE0D0F">
      <w:pPr>
        <w:spacing w:after="0" w:line="600" w:lineRule="auto"/>
        <w:ind w:firstLine="720"/>
        <w:jc w:val="both"/>
        <w:rPr>
          <w:rFonts w:eastAsia="Times New Roman"/>
          <w:szCs w:val="24"/>
        </w:rPr>
      </w:pPr>
      <w:r>
        <w:rPr>
          <w:rFonts w:eastAsia="Times New Roman"/>
          <w:szCs w:val="24"/>
        </w:rPr>
        <w:t>Τ</w:t>
      </w:r>
      <w:r w:rsidRPr="00491062">
        <w:rPr>
          <w:rFonts w:eastAsia="Times New Roman"/>
          <w:szCs w:val="24"/>
        </w:rPr>
        <w:t xml:space="preserve">ο master plan περιλαμβάνει διάφορες εναλλακτικές προτάσεις επενδυτικής αναβάθμισης του </w:t>
      </w:r>
      <w:r>
        <w:rPr>
          <w:rFonts w:eastAsia="Times New Roman"/>
          <w:szCs w:val="24"/>
        </w:rPr>
        <w:t>λ</w:t>
      </w:r>
      <w:r w:rsidRPr="00491062">
        <w:rPr>
          <w:rFonts w:eastAsia="Times New Roman"/>
          <w:szCs w:val="24"/>
        </w:rPr>
        <w:t>ιμανιού</w:t>
      </w:r>
      <w:r>
        <w:rPr>
          <w:rFonts w:eastAsia="Times New Roman"/>
          <w:szCs w:val="24"/>
        </w:rPr>
        <w:t>,</w:t>
      </w:r>
      <w:r w:rsidRPr="00491062">
        <w:rPr>
          <w:rFonts w:eastAsia="Times New Roman"/>
          <w:szCs w:val="24"/>
        </w:rPr>
        <w:t xml:space="preserve"> συμπεριλαμβανομένης και της χερσαίας ζώνης που ανήκει στον </w:t>
      </w:r>
      <w:r>
        <w:rPr>
          <w:rFonts w:eastAsia="Times New Roman"/>
          <w:szCs w:val="24"/>
        </w:rPr>
        <w:t>ο</w:t>
      </w:r>
      <w:r w:rsidRPr="00491062">
        <w:rPr>
          <w:rFonts w:eastAsia="Times New Roman"/>
          <w:szCs w:val="24"/>
        </w:rPr>
        <w:t>ργανισμ</w:t>
      </w:r>
      <w:r w:rsidRPr="00491062">
        <w:rPr>
          <w:rFonts w:eastAsia="Times New Roman"/>
          <w:szCs w:val="24"/>
        </w:rPr>
        <w:t xml:space="preserve">ό </w:t>
      </w:r>
      <w:r>
        <w:rPr>
          <w:rFonts w:eastAsia="Times New Roman"/>
          <w:szCs w:val="24"/>
        </w:rPr>
        <w:t>λ</w:t>
      </w:r>
      <w:r w:rsidRPr="00491062">
        <w:rPr>
          <w:rFonts w:eastAsia="Times New Roman"/>
          <w:szCs w:val="24"/>
        </w:rPr>
        <w:t>ιμένων</w:t>
      </w:r>
      <w:r>
        <w:rPr>
          <w:rFonts w:eastAsia="Times New Roman"/>
          <w:szCs w:val="24"/>
        </w:rPr>
        <w:t>,</w:t>
      </w:r>
      <w:r w:rsidRPr="00491062">
        <w:rPr>
          <w:rFonts w:eastAsia="Times New Roman"/>
          <w:szCs w:val="24"/>
        </w:rPr>
        <w:t xml:space="preserve"> όπως </w:t>
      </w:r>
      <w:r>
        <w:rPr>
          <w:rFonts w:eastAsia="Times New Roman"/>
          <w:szCs w:val="24"/>
        </w:rPr>
        <w:t>κτήρια</w:t>
      </w:r>
      <w:r w:rsidRPr="00491062">
        <w:rPr>
          <w:rFonts w:eastAsia="Times New Roman"/>
          <w:szCs w:val="24"/>
        </w:rPr>
        <w:t xml:space="preserve"> παλιών αποθηκών του πρώην </w:t>
      </w:r>
      <w:r>
        <w:rPr>
          <w:rFonts w:eastAsia="Times New Roman"/>
          <w:szCs w:val="24"/>
        </w:rPr>
        <w:t>ΚΤΕΛ</w:t>
      </w:r>
      <w:r w:rsidRPr="00491062">
        <w:rPr>
          <w:rFonts w:eastAsia="Times New Roman"/>
          <w:szCs w:val="24"/>
        </w:rPr>
        <w:t xml:space="preserve"> του Θεατρικού Σταθμού Ηρακλείου</w:t>
      </w:r>
      <w:r>
        <w:rPr>
          <w:rFonts w:eastAsia="Times New Roman"/>
          <w:szCs w:val="24"/>
        </w:rPr>
        <w:t>.</w:t>
      </w:r>
      <w:r w:rsidRPr="00491062">
        <w:rPr>
          <w:rFonts w:eastAsia="Times New Roman"/>
          <w:szCs w:val="24"/>
        </w:rPr>
        <w:t xml:space="preserve"> </w:t>
      </w:r>
      <w:r>
        <w:rPr>
          <w:rFonts w:eastAsia="Times New Roman"/>
          <w:szCs w:val="24"/>
        </w:rPr>
        <w:t>Θ</w:t>
      </w:r>
      <w:r w:rsidRPr="00491062">
        <w:rPr>
          <w:rFonts w:eastAsia="Times New Roman"/>
          <w:szCs w:val="24"/>
        </w:rPr>
        <w:t>α αναπτυχθούν κέντρα εστίασης</w:t>
      </w:r>
      <w:r>
        <w:rPr>
          <w:rFonts w:eastAsia="Times New Roman"/>
          <w:szCs w:val="24"/>
        </w:rPr>
        <w:t>,</w:t>
      </w:r>
      <w:r w:rsidRPr="00491062">
        <w:rPr>
          <w:rFonts w:eastAsia="Times New Roman"/>
          <w:szCs w:val="24"/>
        </w:rPr>
        <w:t xml:space="preserve"> αναψυχής</w:t>
      </w:r>
      <w:r>
        <w:rPr>
          <w:rFonts w:eastAsia="Times New Roman"/>
          <w:szCs w:val="24"/>
        </w:rPr>
        <w:t>,</w:t>
      </w:r>
      <w:r w:rsidRPr="00491062">
        <w:rPr>
          <w:rFonts w:eastAsia="Times New Roman"/>
          <w:szCs w:val="24"/>
        </w:rPr>
        <w:t xml:space="preserve"> ναυταθλητισμού</w:t>
      </w:r>
      <w:r>
        <w:rPr>
          <w:rFonts w:eastAsia="Times New Roman"/>
          <w:szCs w:val="24"/>
        </w:rPr>
        <w:t>,</w:t>
      </w:r>
      <w:r w:rsidRPr="00491062">
        <w:rPr>
          <w:rFonts w:eastAsia="Times New Roman"/>
          <w:szCs w:val="24"/>
        </w:rPr>
        <w:t xml:space="preserve"> εμπορίου</w:t>
      </w:r>
      <w:r>
        <w:rPr>
          <w:rFonts w:eastAsia="Times New Roman"/>
          <w:szCs w:val="24"/>
        </w:rPr>
        <w:t>.</w:t>
      </w:r>
      <w:r w:rsidRPr="00491062">
        <w:rPr>
          <w:rFonts w:eastAsia="Times New Roman"/>
          <w:szCs w:val="24"/>
        </w:rPr>
        <w:t xml:space="preserve"> </w:t>
      </w:r>
      <w:r>
        <w:rPr>
          <w:rFonts w:eastAsia="Times New Roman"/>
          <w:szCs w:val="24"/>
        </w:rPr>
        <w:t>Π</w:t>
      </w:r>
      <w:r w:rsidRPr="00491062">
        <w:rPr>
          <w:rFonts w:eastAsia="Times New Roman"/>
          <w:szCs w:val="24"/>
        </w:rPr>
        <w:t xml:space="preserve">ροβλέπεται νέα κατασκευή </w:t>
      </w:r>
      <w:r>
        <w:rPr>
          <w:rFonts w:eastAsia="Times New Roman"/>
          <w:szCs w:val="24"/>
        </w:rPr>
        <w:t>λ</w:t>
      </w:r>
      <w:r w:rsidRPr="00491062">
        <w:rPr>
          <w:rFonts w:eastAsia="Times New Roman"/>
          <w:szCs w:val="24"/>
        </w:rPr>
        <w:t xml:space="preserve">ιμένα </w:t>
      </w:r>
      <w:r>
        <w:rPr>
          <w:rFonts w:eastAsia="Times New Roman"/>
          <w:szCs w:val="24"/>
        </w:rPr>
        <w:t>για</w:t>
      </w:r>
      <w:r w:rsidRPr="00491062">
        <w:rPr>
          <w:rFonts w:eastAsia="Times New Roman"/>
          <w:szCs w:val="24"/>
        </w:rPr>
        <w:t xml:space="preserve"> ενοικίαση στάθμευσης </w:t>
      </w:r>
      <w:r>
        <w:rPr>
          <w:rFonts w:eastAsia="Times New Roman"/>
          <w:szCs w:val="24"/>
        </w:rPr>
        <w:t xml:space="preserve">μικρών σκαφών, </w:t>
      </w:r>
      <w:r w:rsidRPr="00491062">
        <w:rPr>
          <w:rFonts w:eastAsia="Times New Roman"/>
          <w:szCs w:val="24"/>
        </w:rPr>
        <w:t>με τοποθέτηση πλωτών προβλητ</w:t>
      </w:r>
      <w:r w:rsidRPr="00491062">
        <w:rPr>
          <w:rFonts w:eastAsia="Times New Roman"/>
          <w:szCs w:val="24"/>
        </w:rPr>
        <w:t>ών</w:t>
      </w:r>
      <w:r>
        <w:rPr>
          <w:rFonts w:eastAsia="Times New Roman"/>
          <w:szCs w:val="24"/>
        </w:rPr>
        <w:t>,</w:t>
      </w:r>
      <w:r w:rsidRPr="00491062">
        <w:rPr>
          <w:rFonts w:eastAsia="Times New Roman"/>
          <w:szCs w:val="24"/>
        </w:rPr>
        <w:t xml:space="preserve"> εκσυγχρονισμό του επιβατικού σταθμού και της προβλήτας 1 και της προβλήτας 2</w:t>
      </w:r>
      <w:r>
        <w:rPr>
          <w:rFonts w:eastAsia="Times New Roman"/>
          <w:szCs w:val="24"/>
        </w:rPr>
        <w:t>.</w:t>
      </w:r>
      <w:r w:rsidRPr="00491062">
        <w:rPr>
          <w:rFonts w:eastAsia="Times New Roman"/>
          <w:szCs w:val="24"/>
        </w:rPr>
        <w:t xml:space="preserve"> </w:t>
      </w:r>
      <w:r>
        <w:rPr>
          <w:rFonts w:eastAsia="Times New Roman"/>
          <w:szCs w:val="24"/>
        </w:rPr>
        <w:t>Π</w:t>
      </w:r>
      <w:r w:rsidRPr="00491062">
        <w:rPr>
          <w:rFonts w:eastAsia="Times New Roman"/>
          <w:szCs w:val="24"/>
        </w:rPr>
        <w:t xml:space="preserve">ροβλέπει ακόμα και υδατοδρόμιο </w:t>
      </w:r>
      <w:r>
        <w:rPr>
          <w:rFonts w:eastAsia="Times New Roman"/>
          <w:szCs w:val="24"/>
        </w:rPr>
        <w:t>κ</w:t>
      </w:r>
      <w:r w:rsidRPr="00491062">
        <w:rPr>
          <w:rFonts w:eastAsia="Times New Roman"/>
          <w:szCs w:val="24"/>
        </w:rPr>
        <w:t xml:space="preserve">αθώς επίσης και αξιοποίηση του </w:t>
      </w:r>
      <w:r>
        <w:rPr>
          <w:rFonts w:eastAsia="Times New Roman"/>
          <w:szCs w:val="24"/>
        </w:rPr>
        <w:t>ε</w:t>
      </w:r>
      <w:r w:rsidRPr="00491062">
        <w:rPr>
          <w:rFonts w:eastAsia="Times New Roman"/>
          <w:szCs w:val="24"/>
        </w:rPr>
        <w:t xml:space="preserve">νετικού </w:t>
      </w:r>
      <w:r>
        <w:rPr>
          <w:rFonts w:eastAsia="Times New Roman"/>
          <w:szCs w:val="24"/>
        </w:rPr>
        <w:t>λ</w:t>
      </w:r>
      <w:r w:rsidRPr="00491062">
        <w:rPr>
          <w:rFonts w:eastAsia="Times New Roman"/>
          <w:szCs w:val="24"/>
        </w:rPr>
        <w:t>ιμένα του Ηρακλείου</w:t>
      </w:r>
      <w:r>
        <w:rPr>
          <w:rFonts w:eastAsia="Times New Roman"/>
          <w:szCs w:val="24"/>
        </w:rPr>
        <w:t>,</w:t>
      </w:r>
      <w:r w:rsidRPr="00491062">
        <w:rPr>
          <w:rFonts w:eastAsia="Times New Roman"/>
          <w:szCs w:val="24"/>
        </w:rPr>
        <w:t xml:space="preserve"> με το Κάστρο </w:t>
      </w:r>
      <w:r>
        <w:rPr>
          <w:rFonts w:eastAsia="Times New Roman"/>
          <w:szCs w:val="24"/>
        </w:rPr>
        <w:t>«Κούλες»</w:t>
      </w:r>
      <w:r w:rsidRPr="00491062">
        <w:rPr>
          <w:rFonts w:eastAsia="Times New Roman"/>
          <w:szCs w:val="24"/>
        </w:rPr>
        <w:t xml:space="preserve"> και τα Νεώρια</w:t>
      </w:r>
      <w:r>
        <w:rPr>
          <w:rFonts w:eastAsia="Times New Roman"/>
          <w:szCs w:val="24"/>
        </w:rPr>
        <w:t>.</w:t>
      </w:r>
      <w:r w:rsidRPr="00491062">
        <w:rPr>
          <w:rFonts w:eastAsia="Times New Roman"/>
          <w:szCs w:val="24"/>
        </w:rPr>
        <w:t xml:space="preserve"> Αυτά είναι που προβλέπει το master plan γι</w:t>
      </w:r>
      <w:r w:rsidRPr="00491062">
        <w:rPr>
          <w:rFonts w:eastAsia="Times New Roman"/>
          <w:szCs w:val="24"/>
        </w:rPr>
        <w:t>α λογαριασμό των επιχειρηματικών ομίλων</w:t>
      </w:r>
      <w:r>
        <w:rPr>
          <w:rFonts w:eastAsia="Times New Roman"/>
          <w:szCs w:val="24"/>
        </w:rPr>
        <w:t>,</w:t>
      </w:r>
      <w:r w:rsidRPr="00491062">
        <w:rPr>
          <w:rFonts w:eastAsia="Times New Roman"/>
          <w:szCs w:val="24"/>
        </w:rPr>
        <w:t xml:space="preserve"> με κύριο στόχο από την πε</w:t>
      </w:r>
      <w:r w:rsidRPr="00491062">
        <w:rPr>
          <w:rFonts w:eastAsia="Times New Roman"/>
          <w:szCs w:val="24"/>
        </w:rPr>
        <w:lastRenderedPageBreak/>
        <w:t xml:space="preserve">ριοχή των </w:t>
      </w:r>
      <w:r>
        <w:rPr>
          <w:rFonts w:eastAsia="Times New Roman"/>
          <w:szCs w:val="24"/>
        </w:rPr>
        <w:t>Λινοπεραμάτων</w:t>
      </w:r>
      <w:r w:rsidRPr="00491062">
        <w:rPr>
          <w:rFonts w:eastAsia="Times New Roman"/>
          <w:szCs w:val="24"/>
        </w:rPr>
        <w:t xml:space="preserve"> </w:t>
      </w:r>
      <w:r>
        <w:rPr>
          <w:rFonts w:eastAsia="Times New Roman"/>
          <w:szCs w:val="24"/>
        </w:rPr>
        <w:t xml:space="preserve">μέχρι και τον </w:t>
      </w:r>
      <w:r w:rsidRPr="00491062">
        <w:rPr>
          <w:rFonts w:eastAsia="Times New Roman"/>
          <w:szCs w:val="24"/>
        </w:rPr>
        <w:t>Άγιο Νικόλαο</w:t>
      </w:r>
      <w:r>
        <w:rPr>
          <w:rFonts w:eastAsia="Times New Roman"/>
          <w:szCs w:val="24"/>
        </w:rPr>
        <w:t>,</w:t>
      </w:r>
      <w:r w:rsidRPr="00491062">
        <w:rPr>
          <w:rFonts w:eastAsia="Times New Roman"/>
          <w:szCs w:val="24"/>
        </w:rPr>
        <w:t xml:space="preserve"> απόσταση 80 χιλιομέτρων</w:t>
      </w:r>
      <w:r>
        <w:rPr>
          <w:rFonts w:eastAsia="Times New Roman"/>
          <w:szCs w:val="24"/>
        </w:rPr>
        <w:t>,</w:t>
      </w:r>
      <w:r w:rsidRPr="00491062">
        <w:rPr>
          <w:rFonts w:eastAsia="Times New Roman"/>
          <w:szCs w:val="24"/>
        </w:rPr>
        <w:t xml:space="preserve"> να μετατρέψουν </w:t>
      </w:r>
      <w:r>
        <w:rPr>
          <w:rFonts w:eastAsia="Times New Roman"/>
          <w:szCs w:val="24"/>
        </w:rPr>
        <w:t>τ</w:t>
      </w:r>
      <w:r w:rsidRPr="00491062">
        <w:rPr>
          <w:rFonts w:eastAsia="Times New Roman"/>
          <w:szCs w:val="24"/>
        </w:rPr>
        <w:t xml:space="preserve">ην περιοχή αυτή σε </w:t>
      </w:r>
      <w:r>
        <w:rPr>
          <w:rFonts w:eastAsia="Times New Roman"/>
          <w:szCs w:val="24"/>
        </w:rPr>
        <w:t>Κρητική</w:t>
      </w:r>
      <w:r w:rsidRPr="00491062">
        <w:rPr>
          <w:rFonts w:eastAsia="Times New Roman"/>
          <w:szCs w:val="24"/>
        </w:rPr>
        <w:t xml:space="preserve"> Ριβιέρα για υψηλά βαλάντια</w:t>
      </w:r>
      <w:r>
        <w:rPr>
          <w:rFonts w:eastAsia="Times New Roman"/>
          <w:szCs w:val="24"/>
        </w:rPr>
        <w:t>,</w:t>
      </w:r>
      <w:r w:rsidRPr="00491062">
        <w:rPr>
          <w:rFonts w:eastAsia="Times New Roman"/>
          <w:szCs w:val="24"/>
        </w:rPr>
        <w:t xml:space="preserve"> σε συνθήκες γαλέρας και φτώχεια</w:t>
      </w:r>
      <w:r>
        <w:rPr>
          <w:rFonts w:eastAsia="Times New Roman"/>
          <w:szCs w:val="24"/>
        </w:rPr>
        <w:t>ς</w:t>
      </w:r>
      <w:r w:rsidRPr="00491062">
        <w:rPr>
          <w:rFonts w:eastAsia="Times New Roman"/>
          <w:szCs w:val="24"/>
        </w:rPr>
        <w:t xml:space="preserve"> για τους εργαζόμενους</w:t>
      </w:r>
      <w:r>
        <w:rPr>
          <w:rFonts w:eastAsia="Times New Roman"/>
          <w:szCs w:val="24"/>
        </w:rPr>
        <w:t>.</w:t>
      </w:r>
    </w:p>
    <w:p w14:paraId="2D05F856" w14:textId="77777777" w:rsidR="00237587" w:rsidRDefault="00AE0D0F">
      <w:pPr>
        <w:spacing w:after="0" w:line="600" w:lineRule="auto"/>
        <w:ind w:firstLine="720"/>
        <w:jc w:val="both"/>
        <w:rPr>
          <w:rFonts w:eastAsia="Times New Roman"/>
          <w:szCs w:val="24"/>
        </w:rPr>
      </w:pPr>
      <w:r>
        <w:rPr>
          <w:rFonts w:eastAsia="Times New Roman"/>
          <w:szCs w:val="24"/>
        </w:rPr>
        <w:t xml:space="preserve">Ολοκληρώνω, κύριε Πρόεδρε, λέγοντας ότι ένα από τα θύματα </w:t>
      </w:r>
      <w:r w:rsidRPr="00491062">
        <w:rPr>
          <w:rFonts w:eastAsia="Times New Roman"/>
          <w:szCs w:val="24"/>
        </w:rPr>
        <w:t xml:space="preserve">αυτής της πολιτικής των </w:t>
      </w:r>
      <w:r>
        <w:rPr>
          <w:rFonts w:eastAsia="Times New Roman"/>
          <w:szCs w:val="24"/>
        </w:rPr>
        <w:t xml:space="preserve">ιδιωτικοποιήσεων </w:t>
      </w:r>
      <w:r w:rsidRPr="00491062">
        <w:rPr>
          <w:rFonts w:eastAsia="Times New Roman"/>
          <w:szCs w:val="24"/>
        </w:rPr>
        <w:t xml:space="preserve">είναι οι ίδιοι οι εργαζόμενοι που θα υποστούν ακόμα μεγαλύτερες αλλαγές στις εργασιακές </w:t>
      </w:r>
      <w:r>
        <w:rPr>
          <w:rFonts w:eastAsia="Times New Roman"/>
          <w:szCs w:val="24"/>
        </w:rPr>
        <w:t xml:space="preserve">τους </w:t>
      </w:r>
      <w:r w:rsidRPr="00491062">
        <w:rPr>
          <w:rFonts w:eastAsia="Times New Roman"/>
          <w:szCs w:val="24"/>
        </w:rPr>
        <w:t>σχέσεις</w:t>
      </w:r>
      <w:r>
        <w:rPr>
          <w:rFonts w:eastAsia="Times New Roman"/>
          <w:szCs w:val="24"/>
        </w:rPr>
        <w:t xml:space="preserve">. Ήδη </w:t>
      </w:r>
      <w:r w:rsidRPr="00491062">
        <w:rPr>
          <w:rFonts w:eastAsia="Times New Roman"/>
          <w:szCs w:val="24"/>
        </w:rPr>
        <w:t>έχουν υποστεί σοβαρές αλλαγ</w:t>
      </w:r>
      <w:r w:rsidRPr="00491062">
        <w:rPr>
          <w:rFonts w:eastAsia="Times New Roman"/>
          <w:szCs w:val="24"/>
        </w:rPr>
        <w:t>ές με την ένταξή τους στο ενιαίο μισθολόγιο</w:t>
      </w:r>
      <w:r>
        <w:rPr>
          <w:rFonts w:eastAsia="Times New Roman"/>
          <w:szCs w:val="24"/>
        </w:rPr>
        <w:t>.</w:t>
      </w:r>
      <w:r w:rsidRPr="00491062">
        <w:rPr>
          <w:rFonts w:eastAsia="Times New Roman"/>
          <w:szCs w:val="24"/>
        </w:rPr>
        <w:t xml:space="preserve"> </w:t>
      </w:r>
      <w:r>
        <w:rPr>
          <w:rFonts w:eastAsia="Times New Roman"/>
          <w:szCs w:val="24"/>
        </w:rPr>
        <w:t>Α</w:t>
      </w:r>
      <w:r w:rsidRPr="00491062">
        <w:rPr>
          <w:rFonts w:eastAsia="Times New Roman"/>
          <w:szCs w:val="24"/>
        </w:rPr>
        <w:t>κόμα δεν έχει υπογραφεί η συλλογική σύμβαση του 2018</w:t>
      </w:r>
      <w:r>
        <w:rPr>
          <w:rFonts w:eastAsia="Times New Roman"/>
          <w:szCs w:val="24"/>
        </w:rPr>
        <w:t>,</w:t>
      </w:r>
      <w:r w:rsidRPr="00491062">
        <w:rPr>
          <w:rFonts w:eastAsia="Times New Roman"/>
          <w:szCs w:val="24"/>
        </w:rPr>
        <w:t xml:space="preserve"> με ευθύνη της </w:t>
      </w:r>
      <w:r>
        <w:rPr>
          <w:rFonts w:eastAsia="Times New Roman"/>
          <w:szCs w:val="24"/>
        </w:rPr>
        <w:t xml:space="preserve">Κυβέρνησης, </w:t>
      </w:r>
      <w:r w:rsidRPr="00491062">
        <w:rPr>
          <w:rFonts w:eastAsia="Times New Roman"/>
          <w:szCs w:val="24"/>
        </w:rPr>
        <w:t xml:space="preserve">γιατί </w:t>
      </w:r>
      <w:r>
        <w:rPr>
          <w:rFonts w:eastAsia="Times New Roman"/>
          <w:szCs w:val="24"/>
        </w:rPr>
        <w:t>–</w:t>
      </w:r>
      <w:r w:rsidRPr="00491062">
        <w:rPr>
          <w:rFonts w:eastAsia="Times New Roman"/>
          <w:szCs w:val="24"/>
        </w:rPr>
        <w:t>λέει</w:t>
      </w:r>
      <w:r>
        <w:rPr>
          <w:rFonts w:eastAsia="Times New Roman"/>
          <w:szCs w:val="24"/>
        </w:rPr>
        <w:t>-</w:t>
      </w:r>
      <w:r w:rsidRPr="00491062">
        <w:rPr>
          <w:rFonts w:eastAsia="Times New Roman"/>
          <w:szCs w:val="24"/>
        </w:rPr>
        <w:t xml:space="preserve"> αντιβαίνει στο ενιαίο μισθολόγιο</w:t>
      </w:r>
      <w:r>
        <w:rPr>
          <w:rFonts w:eastAsia="Times New Roman"/>
          <w:szCs w:val="24"/>
        </w:rPr>
        <w:t>.</w:t>
      </w:r>
      <w:r w:rsidRPr="00491062">
        <w:rPr>
          <w:rFonts w:eastAsia="Times New Roman"/>
          <w:szCs w:val="24"/>
        </w:rPr>
        <w:t xml:space="preserve"> Καταργήθηκαν οι εσωτερικοί κανονισμοί λειτουργίας και τα δικαιώματα που είχαν </w:t>
      </w:r>
      <w:r>
        <w:rPr>
          <w:rFonts w:eastAsia="Times New Roman"/>
          <w:szCs w:val="24"/>
        </w:rPr>
        <w:t>κατακ</w:t>
      </w:r>
      <w:r>
        <w:rPr>
          <w:rFonts w:eastAsia="Times New Roman"/>
          <w:szCs w:val="24"/>
        </w:rPr>
        <w:t>τήσει. Μ</w:t>
      </w:r>
      <w:r w:rsidRPr="00491062">
        <w:rPr>
          <w:rFonts w:eastAsia="Times New Roman"/>
          <w:szCs w:val="24"/>
        </w:rPr>
        <w:t>ειώθηκε το προσωπικό δραματικά</w:t>
      </w:r>
      <w:r>
        <w:rPr>
          <w:rFonts w:eastAsia="Times New Roman"/>
          <w:szCs w:val="24"/>
        </w:rPr>
        <w:t xml:space="preserve">. Εντατικοποιήθηκε </w:t>
      </w:r>
      <w:r w:rsidRPr="00491062">
        <w:rPr>
          <w:rFonts w:eastAsia="Times New Roman"/>
          <w:szCs w:val="24"/>
        </w:rPr>
        <w:t>η δουλειά</w:t>
      </w:r>
      <w:r>
        <w:rPr>
          <w:rFonts w:eastAsia="Times New Roman"/>
          <w:szCs w:val="24"/>
        </w:rPr>
        <w:t>.</w:t>
      </w:r>
      <w:r w:rsidRPr="00491062">
        <w:rPr>
          <w:rFonts w:eastAsia="Times New Roman"/>
          <w:szCs w:val="24"/>
        </w:rPr>
        <w:t xml:space="preserve"> </w:t>
      </w:r>
      <w:r>
        <w:rPr>
          <w:rFonts w:eastAsia="Times New Roman"/>
          <w:szCs w:val="24"/>
        </w:rPr>
        <w:t>Τ</w:t>
      </w:r>
      <w:r w:rsidRPr="00491062">
        <w:rPr>
          <w:rFonts w:eastAsia="Times New Roman"/>
          <w:szCs w:val="24"/>
        </w:rPr>
        <w:t xml:space="preserve">ους έχουν αφαιρέσει </w:t>
      </w:r>
      <w:r>
        <w:rPr>
          <w:rFonts w:eastAsia="Times New Roman"/>
          <w:szCs w:val="24"/>
        </w:rPr>
        <w:t xml:space="preserve">τις κοινωνικές παροχές </w:t>
      </w:r>
      <w:r w:rsidRPr="00491062">
        <w:rPr>
          <w:rFonts w:eastAsia="Times New Roman"/>
          <w:szCs w:val="24"/>
        </w:rPr>
        <w:t xml:space="preserve">για </w:t>
      </w:r>
      <w:r>
        <w:rPr>
          <w:rFonts w:eastAsia="Times New Roman"/>
          <w:szCs w:val="24"/>
        </w:rPr>
        <w:t xml:space="preserve">κατασκηνώσεις, </w:t>
      </w:r>
      <w:r w:rsidRPr="00491062">
        <w:rPr>
          <w:rFonts w:eastAsia="Times New Roman"/>
          <w:szCs w:val="24"/>
        </w:rPr>
        <w:t>παιδικούς σταθμούς</w:t>
      </w:r>
      <w:r>
        <w:rPr>
          <w:rFonts w:eastAsia="Times New Roman"/>
          <w:szCs w:val="24"/>
        </w:rPr>
        <w:t>.</w:t>
      </w:r>
      <w:r w:rsidRPr="00491062">
        <w:rPr>
          <w:rFonts w:eastAsia="Times New Roman"/>
          <w:szCs w:val="24"/>
        </w:rPr>
        <w:t xml:space="preserve"> Αυτή</w:t>
      </w:r>
      <w:r>
        <w:rPr>
          <w:rFonts w:eastAsia="Times New Roman"/>
          <w:szCs w:val="24"/>
        </w:rPr>
        <w:t>, λοιπόν,</w:t>
      </w:r>
      <w:r w:rsidRPr="00491062">
        <w:rPr>
          <w:rFonts w:eastAsia="Times New Roman"/>
          <w:szCs w:val="24"/>
        </w:rPr>
        <w:t xml:space="preserve"> είναι η ουσία της πολιτικής της εμπορευματοποίησης</w:t>
      </w:r>
      <w:r>
        <w:rPr>
          <w:rFonts w:eastAsia="Times New Roman"/>
          <w:szCs w:val="24"/>
        </w:rPr>
        <w:t>.</w:t>
      </w:r>
    </w:p>
    <w:p w14:paraId="2D05F857" w14:textId="77777777" w:rsidR="00237587" w:rsidRDefault="00AE0D0F">
      <w:pPr>
        <w:spacing w:after="0" w:line="600" w:lineRule="auto"/>
        <w:ind w:firstLine="720"/>
        <w:jc w:val="both"/>
        <w:rPr>
          <w:rFonts w:eastAsia="Times New Roman"/>
          <w:szCs w:val="24"/>
        </w:rPr>
      </w:pPr>
      <w:r>
        <w:rPr>
          <w:rFonts w:eastAsia="Times New Roman"/>
          <w:szCs w:val="24"/>
        </w:rPr>
        <w:t xml:space="preserve">Το ΚΚΕ, κύριε Πρόεδρε, </w:t>
      </w:r>
      <w:r w:rsidRPr="00491062">
        <w:rPr>
          <w:rFonts w:eastAsia="Times New Roman"/>
          <w:szCs w:val="24"/>
        </w:rPr>
        <w:t>αντιμάχεται αυτή</w:t>
      </w:r>
      <w:r>
        <w:rPr>
          <w:rFonts w:eastAsia="Times New Roman"/>
          <w:szCs w:val="24"/>
        </w:rPr>
        <w:t>ν</w:t>
      </w:r>
      <w:r w:rsidRPr="00491062">
        <w:rPr>
          <w:rFonts w:eastAsia="Times New Roman"/>
          <w:szCs w:val="24"/>
        </w:rPr>
        <w:t xml:space="preserve"> την πολιτική ιδιωτικοποιήσεων οποιασδήποτε μορφής</w:t>
      </w:r>
      <w:r>
        <w:rPr>
          <w:rFonts w:eastAsia="Times New Roman"/>
          <w:szCs w:val="24"/>
        </w:rPr>
        <w:t>,</w:t>
      </w:r>
      <w:r w:rsidRPr="00491062">
        <w:rPr>
          <w:rFonts w:eastAsia="Times New Roman"/>
          <w:szCs w:val="24"/>
        </w:rPr>
        <w:t xml:space="preserve"> </w:t>
      </w:r>
      <w:r>
        <w:rPr>
          <w:rFonts w:eastAsia="Times New Roman"/>
          <w:szCs w:val="24"/>
        </w:rPr>
        <w:t>θ</w:t>
      </w:r>
      <w:r w:rsidRPr="00491062">
        <w:rPr>
          <w:rFonts w:eastAsia="Times New Roman"/>
          <w:szCs w:val="24"/>
        </w:rPr>
        <w:t xml:space="preserve">εωρώντας ότι τα λιμάνια πρέπει να ανήκουν στο κράτος και η λειτουργία τους να </w:t>
      </w:r>
      <w:r w:rsidRPr="00491062">
        <w:rPr>
          <w:rFonts w:eastAsia="Times New Roman"/>
          <w:szCs w:val="24"/>
        </w:rPr>
        <w:lastRenderedPageBreak/>
        <w:t>εξυπηρετεί το</w:t>
      </w:r>
      <w:r>
        <w:rPr>
          <w:rFonts w:eastAsia="Times New Roman"/>
          <w:szCs w:val="24"/>
        </w:rPr>
        <w:t>ν</w:t>
      </w:r>
      <w:r w:rsidRPr="00491062">
        <w:rPr>
          <w:rFonts w:eastAsia="Times New Roman"/>
          <w:szCs w:val="24"/>
        </w:rPr>
        <w:t xml:space="preserve"> λαό</w:t>
      </w:r>
      <w:r>
        <w:rPr>
          <w:rFonts w:eastAsia="Times New Roman"/>
          <w:szCs w:val="24"/>
        </w:rPr>
        <w:t xml:space="preserve"> και</w:t>
      </w:r>
      <w:r w:rsidRPr="00491062">
        <w:rPr>
          <w:rFonts w:eastAsia="Times New Roman"/>
          <w:szCs w:val="24"/>
        </w:rPr>
        <w:t xml:space="preserve"> όχι τα κέρδη των επιχειρηματικών ομίλων</w:t>
      </w:r>
      <w:r>
        <w:rPr>
          <w:rFonts w:eastAsia="Times New Roman"/>
          <w:szCs w:val="24"/>
        </w:rPr>
        <w:t xml:space="preserve"> και</w:t>
      </w:r>
      <w:r w:rsidRPr="00491062">
        <w:rPr>
          <w:rFonts w:eastAsia="Times New Roman"/>
          <w:szCs w:val="24"/>
        </w:rPr>
        <w:t xml:space="preserve"> να εξασφαλίζουν πλήρη εργασιακά μισθολογικά δικαιώματα τω</w:t>
      </w:r>
      <w:r w:rsidRPr="00491062">
        <w:rPr>
          <w:rFonts w:eastAsia="Times New Roman"/>
          <w:szCs w:val="24"/>
        </w:rPr>
        <w:t>ν εργαζομένων</w:t>
      </w:r>
      <w:r>
        <w:rPr>
          <w:rFonts w:eastAsia="Times New Roman"/>
          <w:szCs w:val="24"/>
        </w:rPr>
        <w:t>.</w:t>
      </w:r>
      <w:r w:rsidRPr="00491062">
        <w:rPr>
          <w:rFonts w:eastAsia="Times New Roman"/>
          <w:szCs w:val="24"/>
        </w:rPr>
        <w:t xml:space="preserve"> </w:t>
      </w:r>
      <w:r>
        <w:rPr>
          <w:rFonts w:eastAsia="Times New Roman"/>
          <w:szCs w:val="24"/>
        </w:rPr>
        <w:t>Ο</w:t>
      </w:r>
      <w:r w:rsidRPr="00491062">
        <w:rPr>
          <w:rFonts w:eastAsia="Times New Roman"/>
          <w:szCs w:val="24"/>
        </w:rPr>
        <w:t>ι εργαζόμενοι δεν πρέπει να επαναπαύονται</w:t>
      </w:r>
      <w:r>
        <w:rPr>
          <w:rFonts w:eastAsia="Times New Roman"/>
          <w:szCs w:val="24"/>
        </w:rPr>
        <w:t>.</w:t>
      </w:r>
      <w:r w:rsidRPr="00491062">
        <w:rPr>
          <w:rFonts w:eastAsia="Times New Roman"/>
          <w:szCs w:val="24"/>
        </w:rPr>
        <w:t xml:space="preserve"> </w:t>
      </w:r>
      <w:r>
        <w:rPr>
          <w:rFonts w:eastAsia="Times New Roman"/>
          <w:szCs w:val="24"/>
        </w:rPr>
        <w:t>Π</w:t>
      </w:r>
      <w:r w:rsidRPr="00491062">
        <w:rPr>
          <w:rFonts w:eastAsia="Times New Roman"/>
          <w:szCs w:val="24"/>
        </w:rPr>
        <w:t>ρέπει να δώσουν το μάθημα μπροστά σε τέσσερις εκλογικές αναμετρήσεις</w:t>
      </w:r>
      <w:r>
        <w:rPr>
          <w:rFonts w:eastAsia="Times New Roman"/>
          <w:szCs w:val="24"/>
        </w:rPr>
        <w:t>,</w:t>
      </w:r>
      <w:r w:rsidRPr="00491062">
        <w:rPr>
          <w:rFonts w:eastAsia="Times New Roman"/>
          <w:szCs w:val="24"/>
        </w:rPr>
        <w:t xml:space="preserve"> αλλά κ</w:t>
      </w:r>
      <w:r>
        <w:rPr>
          <w:rFonts w:eastAsia="Times New Roman"/>
          <w:szCs w:val="24"/>
        </w:rPr>
        <w:t>υρίως</w:t>
      </w:r>
      <w:r w:rsidRPr="00491062">
        <w:rPr>
          <w:rFonts w:eastAsia="Times New Roman"/>
          <w:szCs w:val="24"/>
        </w:rPr>
        <w:t xml:space="preserve"> να οργανώσουν την πάλη </w:t>
      </w:r>
      <w:r>
        <w:rPr>
          <w:rFonts w:eastAsia="Times New Roman"/>
          <w:szCs w:val="24"/>
        </w:rPr>
        <w:t>τους,</w:t>
      </w:r>
      <w:r w:rsidRPr="00491062">
        <w:rPr>
          <w:rFonts w:eastAsia="Times New Roman"/>
          <w:szCs w:val="24"/>
        </w:rPr>
        <w:t xml:space="preserve"> να ανασυντάξουν το κίνημα και να δώσουν ένα ηχηρό μάθημα και στα κόμματα που μέχρι σή</w:t>
      </w:r>
      <w:r w:rsidRPr="00491062">
        <w:rPr>
          <w:rFonts w:eastAsia="Times New Roman"/>
          <w:szCs w:val="24"/>
        </w:rPr>
        <w:t xml:space="preserve">μερα τους </w:t>
      </w:r>
      <w:r>
        <w:rPr>
          <w:rFonts w:eastAsia="Times New Roman"/>
          <w:szCs w:val="24"/>
        </w:rPr>
        <w:t>έχουν</w:t>
      </w:r>
      <w:r w:rsidRPr="00491062">
        <w:rPr>
          <w:rFonts w:eastAsia="Times New Roman"/>
          <w:szCs w:val="24"/>
        </w:rPr>
        <w:t xml:space="preserve"> στείλει στα τάρταρα</w:t>
      </w:r>
      <w:r>
        <w:rPr>
          <w:rFonts w:eastAsia="Times New Roman"/>
          <w:szCs w:val="24"/>
        </w:rPr>
        <w:t>,</w:t>
      </w:r>
      <w:r w:rsidRPr="00491062">
        <w:rPr>
          <w:rFonts w:eastAsia="Times New Roman"/>
          <w:szCs w:val="24"/>
        </w:rPr>
        <w:t xml:space="preserve"> αλλά διεκδικώντας </w:t>
      </w:r>
      <w:r>
        <w:rPr>
          <w:rFonts w:eastAsia="Times New Roman"/>
          <w:szCs w:val="24"/>
        </w:rPr>
        <w:t xml:space="preserve">και </w:t>
      </w:r>
      <w:r w:rsidRPr="00491062">
        <w:rPr>
          <w:rFonts w:eastAsia="Times New Roman"/>
          <w:szCs w:val="24"/>
        </w:rPr>
        <w:t>όλα όσα τους αφαίρεσαν τα προηγούμενα χρόνια</w:t>
      </w:r>
      <w:r>
        <w:rPr>
          <w:rFonts w:eastAsia="Times New Roman"/>
          <w:szCs w:val="24"/>
        </w:rPr>
        <w:t>.</w:t>
      </w:r>
    </w:p>
    <w:p w14:paraId="2D05F858" w14:textId="77777777" w:rsidR="00237587" w:rsidRDefault="00AE0D0F">
      <w:pPr>
        <w:spacing w:after="0" w:line="600" w:lineRule="auto"/>
        <w:ind w:firstLine="720"/>
        <w:jc w:val="both"/>
        <w:rPr>
          <w:rFonts w:eastAsia="Times New Roman"/>
          <w:szCs w:val="24"/>
        </w:rPr>
      </w:pPr>
      <w:r w:rsidRPr="00491062">
        <w:rPr>
          <w:rFonts w:eastAsia="Times New Roman"/>
          <w:szCs w:val="24"/>
        </w:rPr>
        <w:t>Ευχαριστώ πολύ</w:t>
      </w:r>
      <w:r>
        <w:rPr>
          <w:rFonts w:eastAsia="Times New Roman"/>
          <w:szCs w:val="24"/>
        </w:rPr>
        <w:t>.</w:t>
      </w:r>
    </w:p>
    <w:p w14:paraId="2D05F859" w14:textId="77777777" w:rsidR="00237587" w:rsidRDefault="00AE0D0F">
      <w:pPr>
        <w:spacing w:after="0" w:line="600" w:lineRule="auto"/>
        <w:ind w:firstLine="720"/>
        <w:jc w:val="both"/>
        <w:rPr>
          <w:rFonts w:eastAsia="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w:t>
      </w:r>
      <w:r>
        <w:rPr>
          <w:rFonts w:eastAsia="Times New Roman"/>
          <w:szCs w:val="24"/>
        </w:rPr>
        <w:t xml:space="preserve"> </w:t>
      </w:r>
      <w:r w:rsidRPr="00491062">
        <w:rPr>
          <w:rFonts w:eastAsia="Times New Roman"/>
          <w:szCs w:val="24"/>
        </w:rPr>
        <w:t xml:space="preserve">Ευχαριστώ </w:t>
      </w:r>
      <w:r>
        <w:rPr>
          <w:rFonts w:eastAsia="Times New Roman"/>
          <w:szCs w:val="24"/>
        </w:rPr>
        <w:t xml:space="preserve">και εγώ τον κ. Συντυχάκη. </w:t>
      </w:r>
    </w:p>
    <w:p w14:paraId="2D05F85A" w14:textId="77777777" w:rsidR="00237587" w:rsidRDefault="00AE0D0F">
      <w:pPr>
        <w:spacing w:after="0" w:line="600" w:lineRule="auto"/>
        <w:ind w:firstLine="720"/>
        <w:jc w:val="both"/>
        <w:rPr>
          <w:rFonts w:eastAsia="Times New Roman"/>
          <w:szCs w:val="24"/>
        </w:rPr>
      </w:pPr>
      <w:r>
        <w:rPr>
          <w:rFonts w:eastAsia="Times New Roman"/>
          <w:szCs w:val="24"/>
        </w:rPr>
        <w:t xml:space="preserve">Τον λόγο έχει ο Βουλευτής Αχαΐας της Νέας Δημοκρατίας κ. </w:t>
      </w:r>
      <w:r>
        <w:rPr>
          <w:rFonts w:eastAsia="Times New Roman"/>
          <w:szCs w:val="24"/>
        </w:rPr>
        <w:t>Καστανιώτης, για επτά λεπτά.</w:t>
      </w:r>
    </w:p>
    <w:p w14:paraId="2D05F85B" w14:textId="77777777" w:rsidR="00237587" w:rsidRDefault="00AE0D0F">
      <w:pPr>
        <w:spacing w:after="0" w:line="600" w:lineRule="auto"/>
        <w:ind w:firstLine="720"/>
        <w:jc w:val="both"/>
        <w:rPr>
          <w:rFonts w:eastAsia="Times New Roman"/>
          <w:szCs w:val="24"/>
        </w:rPr>
      </w:pPr>
      <w:r w:rsidRPr="001946A2">
        <w:rPr>
          <w:rFonts w:eastAsia="Times New Roman"/>
          <w:b/>
          <w:szCs w:val="24"/>
        </w:rPr>
        <w:t>ΑΝΔΡΕΑΣ ΚΑ</w:t>
      </w:r>
      <w:r>
        <w:rPr>
          <w:rFonts w:eastAsia="Times New Roman"/>
          <w:b/>
          <w:szCs w:val="24"/>
        </w:rPr>
        <w:t>ΤΣ</w:t>
      </w:r>
      <w:r w:rsidRPr="001946A2">
        <w:rPr>
          <w:rFonts w:eastAsia="Times New Roman"/>
          <w:b/>
          <w:szCs w:val="24"/>
        </w:rPr>
        <w:t>ΑΝΙΩΤΗΣ:</w:t>
      </w:r>
      <w:r>
        <w:rPr>
          <w:rFonts w:eastAsia="Times New Roman"/>
          <w:szCs w:val="24"/>
        </w:rPr>
        <w:t xml:space="preserve"> Ευχαριστώ, κύριε Πρόεδρε. </w:t>
      </w:r>
    </w:p>
    <w:p w14:paraId="2D05F85C" w14:textId="77777777" w:rsidR="00237587" w:rsidRDefault="00AE0D0F">
      <w:pPr>
        <w:spacing w:after="0" w:line="600" w:lineRule="auto"/>
        <w:ind w:firstLine="720"/>
        <w:jc w:val="both"/>
        <w:rPr>
          <w:rFonts w:eastAsia="Times New Roman"/>
          <w:szCs w:val="24"/>
        </w:rPr>
      </w:pPr>
      <w:r>
        <w:rPr>
          <w:rFonts w:eastAsia="Times New Roman"/>
          <w:szCs w:val="24"/>
        </w:rPr>
        <w:t>Σήμερα βλέπουμε ένα ακόμα νομοσχέδιο της</w:t>
      </w:r>
      <w:r w:rsidRPr="00491062">
        <w:rPr>
          <w:rFonts w:eastAsia="Times New Roman"/>
          <w:szCs w:val="24"/>
        </w:rPr>
        <w:t xml:space="preserve"> </w:t>
      </w:r>
      <w:r>
        <w:rPr>
          <w:rFonts w:eastAsia="Times New Roman"/>
          <w:szCs w:val="24"/>
        </w:rPr>
        <w:t>Κ</w:t>
      </w:r>
      <w:r w:rsidRPr="00491062">
        <w:rPr>
          <w:rFonts w:eastAsia="Times New Roman"/>
          <w:szCs w:val="24"/>
        </w:rPr>
        <w:t>υβέρνησης το οποίο πραγματικά δεν έχει καμ</w:t>
      </w:r>
      <w:r>
        <w:rPr>
          <w:rFonts w:eastAsia="Times New Roman"/>
          <w:szCs w:val="24"/>
        </w:rPr>
        <w:t>μ</w:t>
      </w:r>
      <w:r w:rsidRPr="00491062">
        <w:rPr>
          <w:rFonts w:eastAsia="Times New Roman"/>
          <w:szCs w:val="24"/>
        </w:rPr>
        <w:t>ία μα καμ</w:t>
      </w:r>
      <w:r>
        <w:rPr>
          <w:rFonts w:eastAsia="Times New Roman"/>
          <w:szCs w:val="24"/>
        </w:rPr>
        <w:t>μ</w:t>
      </w:r>
      <w:r w:rsidRPr="00491062">
        <w:rPr>
          <w:rFonts w:eastAsia="Times New Roman"/>
          <w:szCs w:val="24"/>
        </w:rPr>
        <w:t>ία συνοχή</w:t>
      </w:r>
      <w:r>
        <w:rPr>
          <w:rFonts w:eastAsia="Times New Roman"/>
          <w:szCs w:val="24"/>
        </w:rPr>
        <w:t>,</w:t>
      </w:r>
      <w:r w:rsidRPr="00491062">
        <w:rPr>
          <w:rFonts w:eastAsia="Times New Roman"/>
          <w:szCs w:val="24"/>
        </w:rPr>
        <w:t xml:space="preserve"> καμ</w:t>
      </w:r>
      <w:r>
        <w:rPr>
          <w:rFonts w:eastAsia="Times New Roman"/>
          <w:szCs w:val="24"/>
        </w:rPr>
        <w:t>μ</w:t>
      </w:r>
      <w:r w:rsidRPr="00491062">
        <w:rPr>
          <w:rFonts w:eastAsia="Times New Roman"/>
          <w:szCs w:val="24"/>
        </w:rPr>
        <w:t>ία μα καμ</w:t>
      </w:r>
      <w:r>
        <w:rPr>
          <w:rFonts w:eastAsia="Times New Roman"/>
          <w:szCs w:val="24"/>
        </w:rPr>
        <w:t>μ</w:t>
      </w:r>
      <w:r w:rsidRPr="00491062">
        <w:rPr>
          <w:rFonts w:eastAsia="Times New Roman"/>
          <w:szCs w:val="24"/>
        </w:rPr>
        <w:t xml:space="preserve">ία συνέχεια και ξέρει ότι το μεγαλύτερο κομμάτι </w:t>
      </w:r>
      <w:r w:rsidRPr="00491062">
        <w:rPr>
          <w:rFonts w:eastAsia="Times New Roman"/>
          <w:szCs w:val="24"/>
        </w:rPr>
        <w:lastRenderedPageBreak/>
        <w:t>τ</w:t>
      </w:r>
      <w:r>
        <w:rPr>
          <w:rFonts w:eastAsia="Times New Roman"/>
          <w:szCs w:val="24"/>
        </w:rPr>
        <w:t>ου</w:t>
      </w:r>
      <w:r w:rsidRPr="00491062">
        <w:rPr>
          <w:rFonts w:eastAsia="Times New Roman"/>
          <w:szCs w:val="24"/>
        </w:rPr>
        <w:t xml:space="preserve"> δεν θα το εφαρμόσει αυτή η Κυβέρνηση</w:t>
      </w:r>
      <w:r>
        <w:rPr>
          <w:rFonts w:eastAsia="Times New Roman"/>
          <w:szCs w:val="24"/>
        </w:rPr>
        <w:t>, γιατί</w:t>
      </w:r>
      <w:r w:rsidRPr="00491062">
        <w:rPr>
          <w:rFonts w:eastAsia="Times New Roman"/>
          <w:szCs w:val="24"/>
        </w:rPr>
        <w:t xml:space="preserve"> θα </w:t>
      </w:r>
      <w:r>
        <w:rPr>
          <w:rFonts w:eastAsia="Times New Roman"/>
          <w:szCs w:val="24"/>
        </w:rPr>
        <w:t xml:space="preserve">αποχωρήσει. </w:t>
      </w:r>
    </w:p>
    <w:p w14:paraId="2D05F85D" w14:textId="77777777" w:rsidR="00237587" w:rsidRDefault="00AE0D0F">
      <w:pPr>
        <w:spacing w:after="0" w:line="600" w:lineRule="auto"/>
        <w:ind w:firstLine="720"/>
        <w:jc w:val="both"/>
        <w:rPr>
          <w:rFonts w:eastAsia="Times New Roman"/>
          <w:szCs w:val="24"/>
        </w:rPr>
      </w:pPr>
      <w:r>
        <w:rPr>
          <w:rFonts w:eastAsia="Times New Roman"/>
          <w:szCs w:val="24"/>
        </w:rPr>
        <w:t>Μ</w:t>
      </w:r>
      <w:r w:rsidRPr="00491062">
        <w:rPr>
          <w:rFonts w:eastAsia="Times New Roman"/>
          <w:szCs w:val="24"/>
        </w:rPr>
        <w:t>ιλάμε για ένα νομοθέτημα το οποίο στην ουσία βασίζεται στην ανυπαρξία λιμενικής πολιτικής</w:t>
      </w:r>
      <w:r>
        <w:rPr>
          <w:rFonts w:eastAsia="Times New Roman"/>
          <w:szCs w:val="24"/>
        </w:rPr>
        <w:t>. Ακούσαμε τον Υπουργό να</w:t>
      </w:r>
      <w:r w:rsidRPr="00491062">
        <w:rPr>
          <w:rFonts w:eastAsia="Times New Roman"/>
          <w:szCs w:val="24"/>
        </w:rPr>
        <w:t xml:space="preserve"> λέει ότι αφού υπάρχουν master plan σε όλα τα λιμάνια </w:t>
      </w:r>
      <w:r>
        <w:rPr>
          <w:rFonts w:eastAsia="Times New Roman"/>
          <w:szCs w:val="24"/>
        </w:rPr>
        <w:t>σημαίνει ότι έχουμε και λι</w:t>
      </w:r>
      <w:r>
        <w:rPr>
          <w:rFonts w:eastAsia="Times New Roman"/>
          <w:szCs w:val="24"/>
        </w:rPr>
        <w:t xml:space="preserve">μενική πολιτική. Μα, τα </w:t>
      </w:r>
      <w:r>
        <w:rPr>
          <w:rFonts w:eastAsia="Times New Roman"/>
          <w:szCs w:val="24"/>
          <w:lang w:val="en-US"/>
        </w:rPr>
        <w:t>master</w:t>
      </w:r>
      <w:r w:rsidRPr="00EB4518">
        <w:rPr>
          <w:rFonts w:eastAsia="Times New Roman"/>
          <w:szCs w:val="24"/>
        </w:rPr>
        <w:t xml:space="preserve"> </w:t>
      </w:r>
      <w:r>
        <w:rPr>
          <w:rFonts w:eastAsia="Times New Roman"/>
          <w:szCs w:val="24"/>
          <w:lang w:val="en-US"/>
        </w:rPr>
        <w:t>plan</w:t>
      </w:r>
      <w:r w:rsidRPr="00EB4518">
        <w:rPr>
          <w:rFonts w:eastAsia="Times New Roman"/>
          <w:szCs w:val="24"/>
        </w:rPr>
        <w:t xml:space="preserve"> </w:t>
      </w:r>
      <w:r>
        <w:rPr>
          <w:rFonts w:eastAsia="Times New Roman"/>
          <w:szCs w:val="24"/>
        </w:rPr>
        <w:t>ξέρουμε όλοι</w:t>
      </w:r>
      <w:r w:rsidRPr="00491062">
        <w:rPr>
          <w:rFonts w:eastAsia="Times New Roman"/>
          <w:szCs w:val="24"/>
        </w:rPr>
        <w:t xml:space="preserve"> </w:t>
      </w:r>
      <w:r>
        <w:rPr>
          <w:rFonts w:eastAsia="Times New Roman"/>
          <w:szCs w:val="24"/>
        </w:rPr>
        <w:t>ό</w:t>
      </w:r>
      <w:r w:rsidRPr="00491062">
        <w:rPr>
          <w:rFonts w:eastAsia="Times New Roman"/>
          <w:szCs w:val="24"/>
        </w:rPr>
        <w:t>τι αφορούν τη λειτουργία των λιμανιών</w:t>
      </w:r>
      <w:r>
        <w:rPr>
          <w:rFonts w:eastAsia="Times New Roman"/>
          <w:szCs w:val="24"/>
        </w:rPr>
        <w:t>.</w:t>
      </w:r>
      <w:r w:rsidRPr="00491062">
        <w:rPr>
          <w:rFonts w:eastAsia="Times New Roman"/>
          <w:szCs w:val="24"/>
        </w:rPr>
        <w:t xml:space="preserve"> </w:t>
      </w:r>
      <w:r>
        <w:rPr>
          <w:rFonts w:eastAsia="Times New Roman"/>
          <w:szCs w:val="24"/>
        </w:rPr>
        <w:t>Δ</w:t>
      </w:r>
      <w:r w:rsidRPr="00491062">
        <w:rPr>
          <w:rFonts w:eastAsia="Times New Roman"/>
          <w:szCs w:val="24"/>
        </w:rPr>
        <w:t>εν είναι η στρατηγική</w:t>
      </w:r>
      <w:r>
        <w:rPr>
          <w:rFonts w:eastAsia="Times New Roman"/>
          <w:szCs w:val="24"/>
        </w:rPr>
        <w:t>,</w:t>
      </w:r>
      <w:r w:rsidRPr="00491062">
        <w:rPr>
          <w:rFonts w:eastAsia="Times New Roman"/>
          <w:szCs w:val="24"/>
        </w:rPr>
        <w:t xml:space="preserve"> δεν είναι η λιμενική πολιτική</w:t>
      </w:r>
      <w:r>
        <w:rPr>
          <w:rFonts w:eastAsia="Times New Roman"/>
          <w:szCs w:val="24"/>
        </w:rPr>
        <w:t>.</w:t>
      </w:r>
    </w:p>
    <w:p w14:paraId="2D05F85E" w14:textId="77777777" w:rsidR="00237587" w:rsidRDefault="00AE0D0F">
      <w:pPr>
        <w:spacing w:after="0" w:line="600" w:lineRule="auto"/>
        <w:ind w:firstLine="720"/>
        <w:jc w:val="both"/>
        <w:rPr>
          <w:rFonts w:eastAsia="Times New Roman"/>
          <w:szCs w:val="24"/>
        </w:rPr>
      </w:pPr>
      <w:r w:rsidRPr="00FC36BE">
        <w:rPr>
          <w:rFonts w:eastAsia="Times New Roman"/>
          <w:b/>
          <w:szCs w:val="24"/>
        </w:rPr>
        <w:t>ΦΩΤΗΣ ΚΟΥΒΕΛΗΣ (Υπουργός Ναυτιλίας και Νησιωτικής Πολιτικής):</w:t>
      </w:r>
      <w:r>
        <w:rPr>
          <w:rFonts w:eastAsia="Times New Roman"/>
          <w:szCs w:val="24"/>
        </w:rPr>
        <w:t xml:space="preserve"> Δεν είπα αυτό. </w:t>
      </w:r>
    </w:p>
    <w:p w14:paraId="2D05F85F" w14:textId="77777777" w:rsidR="00237587" w:rsidRDefault="00AE0D0F">
      <w:pPr>
        <w:spacing w:after="0" w:line="600" w:lineRule="auto"/>
        <w:ind w:firstLine="720"/>
        <w:jc w:val="both"/>
        <w:rPr>
          <w:rFonts w:eastAsia="Times New Roman"/>
          <w:szCs w:val="24"/>
        </w:rPr>
      </w:pPr>
      <w:r w:rsidRPr="001946A2">
        <w:rPr>
          <w:rFonts w:eastAsia="Times New Roman"/>
          <w:b/>
          <w:szCs w:val="24"/>
        </w:rPr>
        <w:t>ΑΝΔΡΕΑΣ ΚΑ</w:t>
      </w:r>
      <w:r>
        <w:rPr>
          <w:rFonts w:eastAsia="Times New Roman"/>
          <w:b/>
          <w:szCs w:val="24"/>
        </w:rPr>
        <w:t>ΤΣ</w:t>
      </w:r>
      <w:r w:rsidRPr="001946A2">
        <w:rPr>
          <w:rFonts w:eastAsia="Times New Roman"/>
          <w:b/>
          <w:szCs w:val="24"/>
        </w:rPr>
        <w:t>ΑΝΙΩΤΗΣ:</w:t>
      </w:r>
      <w:r>
        <w:rPr>
          <w:rFonts w:eastAsia="Times New Roman"/>
          <w:b/>
          <w:szCs w:val="24"/>
        </w:rPr>
        <w:t xml:space="preserve"> </w:t>
      </w:r>
      <w:r w:rsidRPr="00726067">
        <w:rPr>
          <w:rFonts w:eastAsia="Times New Roman"/>
          <w:szCs w:val="24"/>
        </w:rPr>
        <w:t>Σας</w:t>
      </w:r>
      <w:r w:rsidRPr="00491062">
        <w:rPr>
          <w:rFonts w:eastAsia="Times New Roman"/>
          <w:szCs w:val="24"/>
        </w:rPr>
        <w:t xml:space="preserve"> άκουσα </w:t>
      </w:r>
      <w:r>
        <w:rPr>
          <w:rFonts w:eastAsia="Times New Roman"/>
          <w:szCs w:val="24"/>
        </w:rPr>
        <w:t>μι</w:t>
      </w:r>
      <w:r>
        <w:rPr>
          <w:rFonts w:eastAsia="Times New Roman"/>
          <w:szCs w:val="24"/>
        </w:rPr>
        <w:t xml:space="preserve">α χαρά </w:t>
      </w:r>
      <w:r w:rsidRPr="00491062">
        <w:rPr>
          <w:rFonts w:eastAsia="Times New Roman"/>
          <w:szCs w:val="24"/>
        </w:rPr>
        <w:t>στην τηλεόραση</w:t>
      </w:r>
      <w:r>
        <w:rPr>
          <w:rFonts w:eastAsia="Times New Roman"/>
          <w:szCs w:val="24"/>
        </w:rPr>
        <w:t>, κύριε Υπουργέ.</w:t>
      </w:r>
      <w:r w:rsidRPr="00491062">
        <w:rPr>
          <w:rFonts w:eastAsia="Times New Roman"/>
          <w:szCs w:val="24"/>
        </w:rPr>
        <w:t xml:space="preserve"> </w:t>
      </w:r>
    </w:p>
    <w:p w14:paraId="2D05F860" w14:textId="77777777" w:rsidR="00237587" w:rsidRDefault="00AE0D0F">
      <w:pPr>
        <w:spacing w:after="0" w:line="600" w:lineRule="auto"/>
        <w:ind w:firstLine="720"/>
        <w:jc w:val="both"/>
        <w:rPr>
          <w:rFonts w:eastAsia="Times New Roman"/>
          <w:szCs w:val="24"/>
        </w:rPr>
      </w:pPr>
      <w:r>
        <w:rPr>
          <w:rFonts w:eastAsia="Times New Roman"/>
          <w:szCs w:val="24"/>
        </w:rPr>
        <w:t>Έ</w:t>
      </w:r>
      <w:r w:rsidRPr="00491062">
        <w:rPr>
          <w:rFonts w:eastAsia="Times New Roman"/>
          <w:szCs w:val="24"/>
        </w:rPr>
        <w:t xml:space="preserve">χουμε </w:t>
      </w:r>
      <w:r>
        <w:rPr>
          <w:rFonts w:eastAsia="Times New Roman"/>
          <w:szCs w:val="24"/>
        </w:rPr>
        <w:t xml:space="preserve">δέκα λιμάνια εθνικού </w:t>
      </w:r>
      <w:r w:rsidRPr="00491062">
        <w:rPr>
          <w:rFonts w:eastAsia="Times New Roman"/>
          <w:szCs w:val="24"/>
        </w:rPr>
        <w:t>ενδιαφέροντος</w:t>
      </w:r>
      <w:r>
        <w:rPr>
          <w:rFonts w:eastAsia="Times New Roman"/>
          <w:szCs w:val="24"/>
        </w:rPr>
        <w:t>, κερδοφόρα. Μ</w:t>
      </w:r>
      <w:r w:rsidRPr="00491062">
        <w:rPr>
          <w:rFonts w:eastAsia="Times New Roman"/>
          <w:szCs w:val="24"/>
        </w:rPr>
        <w:t>παίνουν σε ένα ιδιότυπο καθεστώς</w:t>
      </w:r>
      <w:r>
        <w:rPr>
          <w:rFonts w:eastAsia="Times New Roman"/>
          <w:szCs w:val="24"/>
        </w:rPr>
        <w:t xml:space="preserve">. Η </w:t>
      </w:r>
      <w:r w:rsidRPr="00491062">
        <w:rPr>
          <w:rFonts w:eastAsia="Times New Roman"/>
          <w:szCs w:val="24"/>
        </w:rPr>
        <w:t xml:space="preserve">κερδοφορία </w:t>
      </w:r>
      <w:r>
        <w:rPr>
          <w:rFonts w:eastAsia="Times New Roman"/>
          <w:szCs w:val="24"/>
        </w:rPr>
        <w:t>τους,</w:t>
      </w:r>
      <w:r w:rsidRPr="00491062">
        <w:rPr>
          <w:rFonts w:eastAsia="Times New Roman"/>
          <w:szCs w:val="24"/>
        </w:rPr>
        <w:t xml:space="preserve"> βέβαια</w:t>
      </w:r>
      <w:r>
        <w:rPr>
          <w:rFonts w:eastAsia="Times New Roman"/>
          <w:szCs w:val="24"/>
        </w:rPr>
        <w:t>,</w:t>
      </w:r>
      <w:r w:rsidRPr="00491062">
        <w:rPr>
          <w:rFonts w:eastAsia="Times New Roman"/>
          <w:szCs w:val="24"/>
        </w:rPr>
        <w:t xml:space="preserve"> τα τελευταία </w:t>
      </w:r>
      <w:r>
        <w:rPr>
          <w:rFonts w:eastAsia="Times New Roman"/>
          <w:szCs w:val="24"/>
        </w:rPr>
        <w:t>τέσσερα</w:t>
      </w:r>
      <w:r w:rsidRPr="00491062">
        <w:rPr>
          <w:rFonts w:eastAsia="Times New Roman"/>
          <w:szCs w:val="24"/>
        </w:rPr>
        <w:t xml:space="preserve"> χρόνια μειώνεται</w:t>
      </w:r>
      <w:r>
        <w:rPr>
          <w:rFonts w:eastAsia="Times New Roman"/>
          <w:szCs w:val="24"/>
        </w:rPr>
        <w:t>.</w:t>
      </w:r>
      <w:r w:rsidRPr="00491062">
        <w:rPr>
          <w:rFonts w:eastAsia="Times New Roman"/>
          <w:szCs w:val="24"/>
        </w:rPr>
        <w:t xml:space="preserve"> </w:t>
      </w:r>
    </w:p>
    <w:p w14:paraId="2D05F861"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κάθε οργανισμός θα κάνει μελέτη βιωσιμότητας αφού χωρίς κα</w:t>
      </w:r>
      <w:r>
        <w:rPr>
          <w:rFonts w:eastAsia="Times New Roman"/>
          <w:color w:val="222222"/>
          <w:szCs w:val="24"/>
          <w:shd w:val="clear" w:color="auto" w:fill="FFFFFF"/>
        </w:rPr>
        <w:t>μ</w:t>
      </w:r>
      <w:r>
        <w:rPr>
          <w:rFonts w:eastAsia="Times New Roman"/>
          <w:color w:val="222222"/>
          <w:szCs w:val="24"/>
          <w:shd w:val="clear" w:color="auto" w:fill="FFFFFF"/>
        </w:rPr>
        <w:t xml:space="preserve">μία μελέτη έχει επιλεγεί από το Υπουργείο και έχει αποφασιστεί το μοντέλο της υποπαραχώρησης. Γιατί δεν έγιναν </w:t>
      </w:r>
      <w:r>
        <w:rPr>
          <w:rFonts w:eastAsia="Times New Roman"/>
          <w:color w:val="222222"/>
          <w:szCs w:val="24"/>
          <w:shd w:val="clear" w:color="auto" w:fill="FFFFFF"/>
        </w:rPr>
        <w:lastRenderedPageBreak/>
        <w:t xml:space="preserve">μελέτες βιωσιμότητας σε κάθε ένα από αυτά τα δέκα λιμάνια πριν αποφασιστεί το μοντέλο; </w:t>
      </w:r>
    </w:p>
    <w:p w14:paraId="2D05F862"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Είπε ο κ. Σαντορινιός ότι δεν έγιναν στον Πειραιά και στη</w:t>
      </w:r>
      <w:r>
        <w:rPr>
          <w:rFonts w:eastAsia="Times New Roman"/>
          <w:color w:val="222222"/>
          <w:szCs w:val="24"/>
          <w:shd w:val="clear" w:color="auto" w:fill="FFFFFF"/>
        </w:rPr>
        <w:t xml:space="preserve"> Θεσσαλονίκη. Φυσικά και έγιναν. Η μελέτη βιωσιμότητας στο </w:t>
      </w:r>
      <w:r>
        <w:rPr>
          <w:rFonts w:eastAsia="Times New Roman"/>
          <w:color w:val="222222"/>
          <w:szCs w:val="24"/>
          <w:shd w:val="clear" w:color="auto" w:fill="FFFFFF"/>
        </w:rPr>
        <w:t>λ</w:t>
      </w:r>
      <w:r>
        <w:rPr>
          <w:rFonts w:eastAsia="Times New Roman"/>
          <w:color w:val="222222"/>
          <w:szCs w:val="24"/>
          <w:shd w:val="clear" w:color="auto" w:fill="FFFFFF"/>
        </w:rPr>
        <w:t>ιμάνι του Πειραιά και της Θεσσαλονίκης ήταν αυτή η οποία όρισε το μέγεθος των επενδύσεων που θα έπρεπε να κάνει ο ιδιώτης. Όρισε στην ουσία το ύψος του τιμήματος και ήταν η βάση για να γίνουν οι δ</w:t>
      </w:r>
      <w:r>
        <w:rPr>
          <w:rFonts w:eastAsia="Times New Roman"/>
          <w:color w:val="222222"/>
          <w:szCs w:val="24"/>
          <w:shd w:val="clear" w:color="auto" w:fill="FFFFFF"/>
        </w:rPr>
        <w:t>ιαγωνισμοί.</w:t>
      </w:r>
    </w:p>
    <w:p w14:paraId="2D05F863"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Φυσικά και έγιναν. Εσείς τι κάνετε; Βάζετε το κάρο μπροστά από το άλογο. Και να ρωτήσω: Στο </w:t>
      </w:r>
      <w:r>
        <w:rPr>
          <w:rFonts w:eastAsia="Times New Roman"/>
          <w:color w:val="222222"/>
          <w:szCs w:val="24"/>
          <w:shd w:val="clear" w:color="auto" w:fill="FFFFFF"/>
        </w:rPr>
        <w:t>λ</w:t>
      </w:r>
      <w:r>
        <w:rPr>
          <w:rFonts w:eastAsia="Times New Roman"/>
          <w:color w:val="222222"/>
          <w:szCs w:val="24"/>
          <w:shd w:val="clear" w:color="auto" w:fill="FFFFFF"/>
        </w:rPr>
        <w:t>ιμάνι της Πάτρας, για παράδειγμα, η μελέτη βιωσιμότητας που θα κάνετε μετά τον νόμο, αν βγάλει ότι η υποπαραχώρηση δεν είναι το καλύτερο μοντέλο, τι θα</w:t>
      </w:r>
      <w:r>
        <w:rPr>
          <w:rFonts w:eastAsia="Times New Roman"/>
          <w:color w:val="222222"/>
          <w:szCs w:val="24"/>
          <w:shd w:val="clear" w:color="auto" w:fill="FFFFFF"/>
        </w:rPr>
        <w:t xml:space="preserve"> κάνετε; Θα πείτε ότι η Πάτρα βγαίνει από τα δέκα λιμάνια γιατί η μελέτη βιωσιμότητας που έγινε μετά το νομοσχέδιο λέει ότι δεν πρέπει να πάμε σε αυτό το μοντέλο;</w:t>
      </w:r>
    </w:p>
    <w:p w14:paraId="2D05F864"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τι λέμε; Θα πρέπει να δούμε το κάθε λιμάνι ποιο είναι το μοντέλο που του ταιριάζει. Παρ</w:t>
      </w:r>
      <w:r>
        <w:rPr>
          <w:rFonts w:eastAsia="Times New Roman"/>
          <w:color w:val="222222"/>
          <w:szCs w:val="24"/>
          <w:shd w:val="clear" w:color="auto" w:fill="FFFFFF"/>
        </w:rPr>
        <w:t xml:space="preserve">αχώρηση, υποπαραχώρηση, ό,τι πραγματικά βγάλει η μελέτη βιωσιμότητας. Και ποιος </w:t>
      </w:r>
      <w:r>
        <w:rPr>
          <w:rFonts w:eastAsia="Times New Roman"/>
          <w:color w:val="222222"/>
          <w:szCs w:val="24"/>
          <w:shd w:val="clear" w:color="auto" w:fill="FFFFFF"/>
        </w:rPr>
        <w:lastRenderedPageBreak/>
        <w:t>θα κάνει τη μελέτη βιωσιμότητας, κύριε Υπουργέ; Ο κάθε οργανισμός μόνος του, όχι το ΤΑΙΠΕΔ. Άρα, αντιλαμβάνεστε τα προβλήματα που θα προκύψουν από αυτό που έχετε ετοιμάσει.</w:t>
      </w:r>
    </w:p>
    <w:p w14:paraId="2D05F865"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w:t>
      </w:r>
      <w:r>
        <w:rPr>
          <w:rFonts w:eastAsia="Times New Roman"/>
          <w:color w:val="222222"/>
          <w:szCs w:val="24"/>
          <w:shd w:val="clear" w:color="auto" w:fill="FFFFFF"/>
        </w:rPr>
        <w:t>ρωτήσω και κάτι άλλο: Στην υποπαραχώρηση ο επενδυτής υποχρεώνεται σε επενδύσεις ή από τη στιγμή που παίρνει έτοιμες λειτουργικές μονάδες και υποδομές δεν θα χρειάζεται να κάνει ιδιαίτερες επενδύσεις;</w:t>
      </w:r>
    </w:p>
    <w:p w14:paraId="2D05F866"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ξαναπώ για το </w:t>
      </w:r>
      <w:r>
        <w:rPr>
          <w:rFonts w:eastAsia="Times New Roman"/>
          <w:color w:val="222222"/>
          <w:szCs w:val="24"/>
          <w:shd w:val="clear" w:color="auto" w:fill="FFFFFF"/>
        </w:rPr>
        <w:t>λ</w:t>
      </w:r>
      <w:r>
        <w:rPr>
          <w:rFonts w:eastAsia="Times New Roman"/>
          <w:color w:val="222222"/>
          <w:szCs w:val="24"/>
          <w:shd w:val="clear" w:color="auto" w:fill="FFFFFF"/>
        </w:rPr>
        <w:t>ιμάνι της Πάτρας. Στο βόρειο κομμάτι υ</w:t>
      </w:r>
      <w:r>
        <w:rPr>
          <w:rFonts w:eastAsia="Times New Roman"/>
          <w:color w:val="222222"/>
          <w:szCs w:val="24"/>
          <w:shd w:val="clear" w:color="auto" w:fill="FFFFFF"/>
        </w:rPr>
        <w:t xml:space="preserve">πάρχει το παλιό επιβατικό λιμάνι το οποίο έχει εννέα μέτρα βάθος, έχει έτοιμο σταθμό υποδοχής κρουαζιέρας, έχει σχεδόν έτοιμες τετρακόσιες πενήντα θέσεις για </w:t>
      </w:r>
      <w:r>
        <w:rPr>
          <w:rFonts w:eastAsia="Times New Roman"/>
          <w:color w:val="222222"/>
          <w:szCs w:val="24"/>
          <w:shd w:val="clear" w:color="auto" w:fill="FFFFFF"/>
          <w:lang w:val="en-US"/>
        </w:rPr>
        <w:t>m</w:t>
      </w:r>
      <w:r>
        <w:rPr>
          <w:rFonts w:eastAsia="Times New Roman"/>
          <w:color w:val="222222"/>
          <w:szCs w:val="24"/>
          <w:shd w:val="clear" w:color="auto" w:fill="FFFFFF"/>
        </w:rPr>
        <w:t>ega yachts</w:t>
      </w:r>
      <w:r w:rsidRPr="00512831">
        <w:rPr>
          <w:rFonts w:eastAsia="Times New Roman"/>
          <w:color w:val="222222"/>
          <w:szCs w:val="24"/>
          <w:shd w:val="clear" w:color="auto" w:fill="FFFFFF"/>
        </w:rPr>
        <w:t>.</w:t>
      </w:r>
      <w:r>
        <w:rPr>
          <w:rFonts w:eastAsia="Times New Roman"/>
          <w:color w:val="222222"/>
          <w:szCs w:val="24"/>
          <w:shd w:val="clear" w:color="auto" w:fill="FFFFFF"/>
        </w:rPr>
        <w:t xml:space="preserve"> Άρα</w:t>
      </w:r>
      <w:r w:rsidRPr="00512831">
        <w:rPr>
          <w:rFonts w:eastAsia="Times New Roman"/>
          <w:color w:val="222222"/>
          <w:szCs w:val="24"/>
          <w:shd w:val="clear" w:color="auto" w:fill="FFFFFF"/>
        </w:rPr>
        <w:t>,</w:t>
      </w:r>
      <w:r>
        <w:rPr>
          <w:rFonts w:eastAsia="Times New Roman"/>
          <w:color w:val="222222"/>
          <w:szCs w:val="24"/>
          <w:shd w:val="clear" w:color="auto" w:fill="FFFFFF"/>
        </w:rPr>
        <w:t xml:space="preserve"> αυτό το κομμάτι, αν η μελέτη υποπαραχώρησης το βγάλει ότι είναι καλό και πρέπει </w:t>
      </w:r>
      <w:r>
        <w:rPr>
          <w:rFonts w:eastAsia="Times New Roman"/>
          <w:color w:val="222222"/>
          <w:szCs w:val="24"/>
          <w:shd w:val="clear" w:color="auto" w:fill="FFFFFF"/>
        </w:rPr>
        <w:t>να δοθεί, τι θα κάνει ο ιδιώτης; Τι θα κάνει ο επενδυτής; Θα βάλει χρήματα; Θα κάνει επενδύσεις; Όχι, θα πάρει ένα φιλέτο. Αν το βάλουμε και στη διαδικασία των συνδυασμένων δραστηριοτήτων και πάρει</w:t>
      </w:r>
      <w:r w:rsidRPr="00921610">
        <w:rPr>
          <w:rFonts w:eastAsia="Times New Roman"/>
          <w:color w:val="222222"/>
          <w:szCs w:val="24"/>
          <w:shd w:val="clear" w:color="auto" w:fill="FFFFFF"/>
        </w:rPr>
        <w:t>,</w:t>
      </w:r>
      <w:r>
        <w:rPr>
          <w:rFonts w:eastAsia="Times New Roman"/>
          <w:color w:val="222222"/>
          <w:szCs w:val="24"/>
          <w:shd w:val="clear" w:color="auto" w:fill="FFFFFF"/>
        </w:rPr>
        <w:t xml:space="preserve"> για παράδειγμα</w:t>
      </w:r>
      <w:r w:rsidRPr="00921610">
        <w:rPr>
          <w:rFonts w:eastAsia="Times New Roman"/>
          <w:color w:val="222222"/>
          <w:szCs w:val="24"/>
          <w:shd w:val="clear" w:color="auto" w:fill="FFFFFF"/>
        </w:rPr>
        <w:t>,</w:t>
      </w:r>
      <w:r>
        <w:rPr>
          <w:rFonts w:eastAsia="Times New Roman"/>
          <w:color w:val="222222"/>
          <w:szCs w:val="24"/>
          <w:shd w:val="clear" w:color="auto" w:fill="FFFFFF"/>
        </w:rPr>
        <w:t xml:space="preserve"> και την κρουαζιέρα της Κέρκυρας και την κ</w:t>
      </w:r>
      <w:r>
        <w:rPr>
          <w:rFonts w:eastAsia="Times New Roman"/>
          <w:color w:val="222222"/>
          <w:szCs w:val="24"/>
          <w:shd w:val="clear" w:color="auto" w:fill="FFFFFF"/>
        </w:rPr>
        <w:t>ρουαζιέρα του Κατάκολου</w:t>
      </w:r>
      <w:r w:rsidRPr="00921610">
        <w:rPr>
          <w:rFonts w:eastAsia="Times New Roman"/>
          <w:color w:val="222222"/>
          <w:szCs w:val="24"/>
          <w:shd w:val="clear" w:color="auto" w:fill="FFFFFF"/>
        </w:rPr>
        <w:t xml:space="preserve">, </w:t>
      </w:r>
      <w:r>
        <w:rPr>
          <w:rFonts w:eastAsia="Times New Roman"/>
          <w:color w:val="222222"/>
          <w:szCs w:val="24"/>
          <w:shd w:val="clear" w:color="auto" w:fill="FFFFFF"/>
        </w:rPr>
        <w:t xml:space="preserve">δίνουμε το καλύτερο κομμάτι, ένα φιλέτο στην πλευρά του Ιονίου, σε έναν ιδιώτη ο οποίος δεν θα χρειαστεί καν να βάλει τίποτα. </w:t>
      </w:r>
      <w:r>
        <w:rPr>
          <w:rFonts w:eastAsia="Times New Roman"/>
          <w:color w:val="222222"/>
          <w:szCs w:val="24"/>
          <w:shd w:val="clear" w:color="auto" w:fill="FFFFFF"/>
        </w:rPr>
        <w:lastRenderedPageBreak/>
        <w:t>Καταλαβαίνετε ότι μιλάμε για μ</w:t>
      </w:r>
      <w:r>
        <w:rPr>
          <w:rFonts w:eastAsia="Times New Roman"/>
          <w:color w:val="222222"/>
          <w:szCs w:val="24"/>
          <w:shd w:val="clear" w:color="auto" w:fill="FFFFFF"/>
        </w:rPr>
        <w:t>ί</w:t>
      </w:r>
      <w:r>
        <w:rPr>
          <w:rFonts w:eastAsia="Times New Roman"/>
          <w:color w:val="222222"/>
          <w:szCs w:val="24"/>
          <w:shd w:val="clear" w:color="auto" w:fill="FFFFFF"/>
        </w:rPr>
        <w:t>α παραχώρηση φιλέτων χωρίς κα</w:t>
      </w:r>
      <w:r>
        <w:rPr>
          <w:rFonts w:eastAsia="Times New Roman"/>
          <w:color w:val="222222"/>
          <w:szCs w:val="24"/>
          <w:shd w:val="clear" w:color="auto" w:fill="FFFFFF"/>
        </w:rPr>
        <w:t>μ</w:t>
      </w:r>
      <w:r>
        <w:rPr>
          <w:rFonts w:eastAsia="Times New Roman"/>
          <w:color w:val="222222"/>
          <w:szCs w:val="24"/>
          <w:shd w:val="clear" w:color="auto" w:fill="FFFFFF"/>
        </w:rPr>
        <w:t>μία από πριν μελέτη.</w:t>
      </w:r>
    </w:p>
    <w:p w14:paraId="2D05F867"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για να είμαστε ειλικρινείς μεταξύ μας -γιατί το σημαντικό είναι εδώ να τα λέμε όλα- το μοντέλο της </w:t>
      </w:r>
      <w:r>
        <w:rPr>
          <w:rFonts w:eastAsia="Times New Roman"/>
          <w:color w:val="222222"/>
          <w:szCs w:val="24"/>
          <w:shd w:val="clear" w:color="auto" w:fill="FFFFFF"/>
        </w:rPr>
        <w:t>«</w:t>
      </w:r>
      <w:r>
        <w:rPr>
          <w:rFonts w:eastAsia="Times New Roman"/>
          <w:color w:val="222222"/>
          <w:szCs w:val="24"/>
          <w:shd w:val="clear" w:color="auto" w:fill="FFFFFF"/>
        </w:rPr>
        <w:t>COSCO</w:t>
      </w:r>
      <w:r>
        <w:rPr>
          <w:rFonts w:eastAsia="Times New Roman"/>
          <w:color w:val="222222"/>
          <w:szCs w:val="24"/>
          <w:shd w:val="clear" w:color="auto" w:fill="FFFFFF"/>
        </w:rPr>
        <w:t>»</w:t>
      </w:r>
      <w:r>
        <w:rPr>
          <w:rFonts w:eastAsia="Times New Roman"/>
          <w:color w:val="222222"/>
          <w:szCs w:val="24"/>
          <w:shd w:val="clear" w:color="auto" w:fill="FFFFFF"/>
        </w:rPr>
        <w:t>, είναι ένα κακό μοντέλο; Το μοντέλο του Πειραιά είναι ένα κακό μοντέλο; Ο κ. Τσίπρας άλλα έλεγε όταν πήγε στην Κίνα. Δεν έλεγε ότι είναι ένα κακό</w:t>
      </w:r>
      <w:r>
        <w:rPr>
          <w:rFonts w:eastAsia="Times New Roman"/>
          <w:color w:val="222222"/>
          <w:szCs w:val="24"/>
          <w:shd w:val="clear" w:color="auto" w:fill="FFFFFF"/>
        </w:rPr>
        <w:t xml:space="preserve"> μοντέλο. Εμείς θεωρούμε ότι το μοντέλο παραχώρησης της </w:t>
      </w:r>
      <w:r>
        <w:rPr>
          <w:rFonts w:eastAsia="Times New Roman"/>
          <w:color w:val="222222"/>
          <w:szCs w:val="24"/>
          <w:shd w:val="clear" w:color="auto" w:fill="FFFFFF"/>
        </w:rPr>
        <w:t>«COSCO»</w:t>
      </w:r>
      <w:r>
        <w:rPr>
          <w:rFonts w:eastAsia="Times New Roman"/>
          <w:color w:val="222222"/>
          <w:szCs w:val="24"/>
          <w:shd w:val="clear" w:color="auto" w:fill="FFFFFF"/>
        </w:rPr>
        <w:t xml:space="preserve"> είναι μοντέλο που φέρνει επενδύσεις, που φέρνει καλοπληρωμένες θέσεις εργασίας, που αυξάνει το κύρος του </w:t>
      </w:r>
      <w:r>
        <w:rPr>
          <w:rFonts w:eastAsia="Times New Roman"/>
          <w:color w:val="222222"/>
          <w:szCs w:val="24"/>
          <w:shd w:val="clear" w:color="auto" w:fill="FFFFFF"/>
        </w:rPr>
        <w:t>λ</w:t>
      </w:r>
      <w:r>
        <w:rPr>
          <w:rFonts w:eastAsia="Times New Roman"/>
          <w:color w:val="222222"/>
          <w:szCs w:val="24"/>
          <w:shd w:val="clear" w:color="auto" w:fill="FFFFFF"/>
        </w:rPr>
        <w:t xml:space="preserve">ιμανιού του Πειραιά και το κάνει αυτήν τη στιγμή πρωτοπόρο στην Ευρώπη και ναι, είναι </w:t>
      </w:r>
      <w:r>
        <w:rPr>
          <w:rFonts w:eastAsia="Times New Roman"/>
          <w:color w:val="222222"/>
          <w:szCs w:val="24"/>
          <w:shd w:val="clear" w:color="auto" w:fill="FFFFFF"/>
        </w:rPr>
        <w:t>ένα μοντέλο που έχει πολύ μεγάλο ενδιαφέρον. Εσείς τι λέτε; Δεν σας αρέσει αυτό το μοντέλο;</w:t>
      </w:r>
    </w:p>
    <w:p w14:paraId="2D05F868"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 μήπως, κυρίες και κύριοι του ΣΥΡΙΖΑ, θεωρείτε αμαρτία να πείτε «παραχώρηση», το θεωρείτε προπατορικό αμάρτημα, ενώ είναι μικρή αμαρτία η υποπαραχώρηση; </w:t>
      </w:r>
    </w:p>
    <w:p w14:paraId="2D05F869"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Προσπαθεί</w:t>
      </w:r>
      <w:r>
        <w:rPr>
          <w:rFonts w:eastAsia="Times New Roman"/>
          <w:color w:val="222222"/>
          <w:szCs w:val="24"/>
          <w:shd w:val="clear" w:color="auto" w:fill="FFFFFF"/>
        </w:rPr>
        <w:t xml:space="preserve">τε να κρυφτείτε πίσω από τις ιδεοληψίες σας. Ο κόσμος καταλαβαίνει, ο κόσμος αντιλαμβάνεται. Αυτό που χρειάζεται είναι επενδύσεις, αυτό που η χώρα χρειάζεται είναι </w:t>
      </w:r>
      <w:r>
        <w:rPr>
          <w:rFonts w:eastAsia="Times New Roman"/>
          <w:color w:val="222222"/>
          <w:szCs w:val="24"/>
          <w:shd w:val="clear" w:color="auto" w:fill="FFFFFF"/>
        </w:rPr>
        <w:lastRenderedPageBreak/>
        <w:t xml:space="preserve">αυτά τα δέκα λιμάνια, που τέσσερα χρόνια τα έχετε αφήσει στην τύχη τους, να πάρουν μπροστά. </w:t>
      </w:r>
      <w:r>
        <w:rPr>
          <w:rFonts w:eastAsia="Times New Roman"/>
          <w:color w:val="222222"/>
          <w:szCs w:val="24"/>
          <w:shd w:val="clear" w:color="auto" w:fill="FFFFFF"/>
        </w:rPr>
        <w:t>Αυτό που χρειάζεται είναι να μη σηκώνει τους τόνους εδώ ο κ. Κουρουμπλής, αλλά να μας απαντάει για τις ευθύνες που είχε, όταν ήταν Υπουργός Ναυτιλίας.</w:t>
      </w:r>
    </w:p>
    <w:p w14:paraId="2D05F86A"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w:t>
      </w:r>
      <w:r>
        <w:rPr>
          <w:rFonts w:eastAsia="Times New Roman"/>
          <w:color w:val="222222"/>
          <w:szCs w:val="24"/>
          <w:shd w:val="clear" w:color="auto" w:fill="FFFFFF"/>
        </w:rPr>
        <w:t>λ</w:t>
      </w:r>
      <w:r>
        <w:rPr>
          <w:rFonts w:eastAsia="Times New Roman"/>
          <w:color w:val="222222"/>
          <w:szCs w:val="24"/>
          <w:shd w:val="clear" w:color="auto" w:fill="FFFFFF"/>
        </w:rPr>
        <w:t>ιμάνι της Πάτρας δεν έχει ούτε ένα ευρώ επένδυση, ούτε ένα ευρώ. Όλοι οι δείκτες πηγαίνουν από το κακ</w:t>
      </w:r>
      <w:r>
        <w:rPr>
          <w:rFonts w:eastAsia="Times New Roman"/>
          <w:color w:val="222222"/>
          <w:szCs w:val="24"/>
          <w:shd w:val="clear" w:color="auto" w:fill="FFFFFF"/>
        </w:rPr>
        <w:t>ό στο χειρότερο επί των ημερών σας και έχετε το θράσος να μας λέτε ότι βρήκατε τα λιμάνια σε άθλια κατάσταση; Γιατί αυτό είναι θράσος.</w:t>
      </w:r>
    </w:p>
    <w:p w14:paraId="2D05F86B"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w:t>
      </w:r>
      <w:r>
        <w:rPr>
          <w:rFonts w:eastAsia="Times New Roman" w:cs="Times New Roman"/>
          <w:szCs w:val="24"/>
        </w:rPr>
        <w:t xml:space="preserve">σημείο αυτό την Προεδρική Έδρα καταλαμβάνει ο ΣΤ΄ Αντιπρόεδρος της Βουλής κ. </w:t>
      </w:r>
      <w:r w:rsidRPr="00EC68A1">
        <w:rPr>
          <w:rFonts w:eastAsia="Times New Roman" w:cs="Times New Roman"/>
          <w:b/>
          <w:szCs w:val="24"/>
        </w:rPr>
        <w:t>ΓΕΩΡΓΙΟΣ ΛΑΜΠΡΟΥΛΗΣ</w:t>
      </w:r>
      <w:r>
        <w:rPr>
          <w:rFonts w:eastAsia="Times New Roman" w:cs="Times New Roman"/>
          <w:szCs w:val="24"/>
        </w:rPr>
        <w:t>)</w:t>
      </w:r>
    </w:p>
    <w:p w14:paraId="2D05F86C"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Τελειώνοντας, θα ή</w:t>
      </w:r>
      <w:r>
        <w:rPr>
          <w:rFonts w:eastAsia="Times New Roman"/>
          <w:color w:val="222222"/>
          <w:szCs w:val="24"/>
          <w:shd w:val="clear" w:color="auto" w:fill="FFFFFF"/>
        </w:rPr>
        <w:t>θελα να πω ότι άκουσα πριν τον κ. Δρίτσα να λέει στον κ. Κεφαλογιάννη, όταν μιλούσε για τον κ. Καμμένο, ότι ο κ. Σαμαράς είναι ακροδεξιός. Κάτι τέτοια λέγατε. Κάτι τέτοια δεν λέγατε, κύριε Δρίτσα;</w:t>
      </w:r>
    </w:p>
    <w:p w14:paraId="2D05F86D" w14:textId="77777777" w:rsidR="00237587" w:rsidRDefault="00AE0D0F">
      <w:pPr>
        <w:spacing w:after="0" w:line="600" w:lineRule="auto"/>
        <w:ind w:firstLine="720"/>
        <w:jc w:val="both"/>
        <w:rPr>
          <w:rFonts w:eastAsia="Times New Roman"/>
          <w:color w:val="222222"/>
          <w:szCs w:val="24"/>
          <w:shd w:val="clear" w:color="auto" w:fill="FFFFFF"/>
        </w:rPr>
      </w:pPr>
      <w:r w:rsidRPr="00500E60">
        <w:rPr>
          <w:rFonts w:eastAsia="Times New Roman"/>
          <w:b/>
          <w:color w:val="222222"/>
          <w:szCs w:val="24"/>
          <w:shd w:val="clear" w:color="auto" w:fill="FFFFFF"/>
        </w:rPr>
        <w:t>ΘΕΟΔΩΡΟΣ ΔΡΙΤΣΑΣ:</w:t>
      </w:r>
      <w:r>
        <w:rPr>
          <w:rFonts w:eastAsia="Times New Roman"/>
          <w:color w:val="222222"/>
          <w:szCs w:val="24"/>
          <w:shd w:val="clear" w:color="auto" w:fill="FFFFFF"/>
        </w:rPr>
        <w:t xml:space="preserve"> Με προκάλεσε.</w:t>
      </w:r>
    </w:p>
    <w:p w14:paraId="2D05F86E" w14:textId="77777777" w:rsidR="00237587" w:rsidRDefault="00AE0D0F">
      <w:pPr>
        <w:spacing w:after="0" w:line="600" w:lineRule="auto"/>
        <w:ind w:firstLine="720"/>
        <w:jc w:val="both"/>
        <w:rPr>
          <w:rFonts w:eastAsia="Times New Roman"/>
          <w:color w:val="222222"/>
          <w:szCs w:val="24"/>
          <w:shd w:val="clear" w:color="auto" w:fill="FFFFFF"/>
        </w:rPr>
      </w:pPr>
      <w:r w:rsidRPr="00FB543A">
        <w:rPr>
          <w:rFonts w:eastAsia="Times New Roman"/>
          <w:b/>
          <w:color w:val="222222"/>
          <w:szCs w:val="24"/>
          <w:shd w:val="clear" w:color="auto" w:fill="FFFFFF"/>
        </w:rPr>
        <w:t>ΑΝΔΡΕΑΣ ΚΑΤΣΑΝΙΩΤΗΣ:</w:t>
      </w:r>
      <w:r>
        <w:rPr>
          <w:rFonts w:eastAsia="Times New Roman"/>
          <w:color w:val="222222"/>
          <w:szCs w:val="24"/>
          <w:shd w:val="clear" w:color="auto" w:fill="FFFFFF"/>
        </w:rPr>
        <w:t xml:space="preserve"> Σας πρ</w:t>
      </w:r>
      <w:r>
        <w:rPr>
          <w:rFonts w:eastAsia="Times New Roman"/>
          <w:color w:val="222222"/>
          <w:szCs w:val="24"/>
          <w:shd w:val="clear" w:color="auto" w:fill="FFFFFF"/>
        </w:rPr>
        <w:t xml:space="preserve">οκάλεσε; Είναι εδώ ο κ. Κουβέλης, ο οποίος συγκυβέρνησε με τον κ. Σαμαρά, και έχει </w:t>
      </w:r>
      <w:r>
        <w:rPr>
          <w:rFonts w:eastAsia="Times New Roman"/>
          <w:color w:val="222222"/>
          <w:szCs w:val="24"/>
          <w:shd w:val="clear" w:color="auto" w:fill="FFFFFF"/>
        </w:rPr>
        <w:lastRenderedPageBreak/>
        <w:t>υποχρέωση να μας πει αν θεωρεί ότι ο κ. Σαμαράς είναι ακροδεξιός και να απαντήσει στον κ. Δρίτσα τον προκάτοχό του. Για να σταματήσει αυτή η σπέκουλα, κύριε Δρίτσα.</w:t>
      </w:r>
    </w:p>
    <w:p w14:paraId="2D05F86F" w14:textId="77777777" w:rsidR="00237587" w:rsidRDefault="00AE0D0F">
      <w:pPr>
        <w:spacing w:after="0" w:line="600" w:lineRule="auto"/>
        <w:ind w:firstLine="720"/>
        <w:jc w:val="both"/>
        <w:rPr>
          <w:rFonts w:eastAsia="Times New Roman"/>
          <w:color w:val="222222"/>
          <w:szCs w:val="24"/>
          <w:shd w:val="clear" w:color="auto" w:fill="FFFFFF"/>
        </w:rPr>
      </w:pPr>
      <w:r w:rsidRPr="00B926B5">
        <w:rPr>
          <w:rFonts w:eastAsia="Times New Roman"/>
          <w:b/>
          <w:color w:val="222222"/>
          <w:szCs w:val="24"/>
          <w:shd w:val="clear" w:color="auto" w:fill="FFFFFF"/>
        </w:rPr>
        <w:t>ΘΕΟΔΩΡΟΣ</w:t>
      </w:r>
      <w:r w:rsidRPr="00B926B5">
        <w:rPr>
          <w:rFonts w:eastAsia="Times New Roman"/>
          <w:b/>
          <w:color w:val="222222"/>
          <w:szCs w:val="24"/>
          <w:shd w:val="clear" w:color="auto" w:fill="FFFFFF"/>
        </w:rPr>
        <w:t xml:space="preserve"> ΔΡΙΤΣΑΣ:</w:t>
      </w:r>
      <w:r>
        <w:rPr>
          <w:rFonts w:eastAsia="Times New Roman"/>
          <w:color w:val="222222"/>
          <w:szCs w:val="24"/>
          <w:shd w:val="clear" w:color="auto" w:fill="FFFFFF"/>
        </w:rPr>
        <w:t xml:space="preserve"> Θα σας απαντήσω αργότερα, κύριε Κατσανιώτη.</w:t>
      </w:r>
    </w:p>
    <w:p w14:paraId="2D05F870" w14:textId="77777777" w:rsidR="00237587" w:rsidRDefault="00AE0D0F">
      <w:pPr>
        <w:spacing w:after="0" w:line="600" w:lineRule="auto"/>
        <w:ind w:firstLine="720"/>
        <w:jc w:val="both"/>
        <w:rPr>
          <w:rFonts w:eastAsia="Times New Roman"/>
          <w:color w:val="222222"/>
          <w:szCs w:val="24"/>
          <w:shd w:val="clear" w:color="auto" w:fill="FFFFFF"/>
        </w:rPr>
      </w:pPr>
      <w:r w:rsidRPr="00FB543A">
        <w:rPr>
          <w:rFonts w:eastAsia="Times New Roman"/>
          <w:b/>
          <w:color w:val="222222"/>
          <w:szCs w:val="24"/>
          <w:shd w:val="clear" w:color="auto" w:fill="FFFFFF"/>
        </w:rPr>
        <w:t>ΑΝΔΡΕΑΣ ΚΑΤΣΑΝΙΩΤΗΣ:</w:t>
      </w:r>
      <w:r>
        <w:rPr>
          <w:rFonts w:eastAsia="Times New Roman"/>
          <w:color w:val="222222"/>
          <w:szCs w:val="24"/>
          <w:shd w:val="clear" w:color="auto" w:fill="FFFFFF"/>
        </w:rPr>
        <w:t xml:space="preserve"> Και είναι υποχρεωμένος ο κ. Κουβέλης, που ήταν συγκυβερνήτης του κ. Σαμαρά να μας το πει. Και να σας απαντήσει αυτός και όχι εγώ.</w:t>
      </w:r>
    </w:p>
    <w:p w14:paraId="2D05F871"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14:paraId="2D05F872" w14:textId="77777777" w:rsidR="00237587" w:rsidRDefault="00AE0D0F">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w:t>
      </w:r>
      <w:r>
        <w:rPr>
          <w:rFonts w:eastAsia="Times New Roman"/>
          <w:color w:val="222222"/>
          <w:szCs w:val="24"/>
          <w:shd w:val="clear" w:color="auto" w:fill="FFFFFF"/>
        </w:rPr>
        <w:t xml:space="preserve"> Νέας Δημοκρατίας)</w:t>
      </w:r>
    </w:p>
    <w:p w14:paraId="2D05F873" w14:textId="77777777" w:rsidR="00237587" w:rsidRDefault="00AE0D0F">
      <w:pPr>
        <w:spacing w:after="0" w:line="600" w:lineRule="auto"/>
        <w:ind w:firstLine="720"/>
        <w:jc w:val="both"/>
        <w:rPr>
          <w:rFonts w:eastAsia="Times New Roman"/>
          <w:color w:val="222222"/>
          <w:szCs w:val="24"/>
          <w:shd w:val="clear" w:color="auto" w:fill="FFFFFF"/>
        </w:rPr>
      </w:pPr>
      <w:r w:rsidRPr="00EC5A68">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Τον λόγο έχει ο κ. Δημοσχάκης από τη Νέα Δημοκρατία.</w:t>
      </w:r>
    </w:p>
    <w:p w14:paraId="2D05F874" w14:textId="77777777" w:rsidR="00237587" w:rsidRDefault="00AE0D0F">
      <w:pPr>
        <w:spacing w:after="0" w:line="600" w:lineRule="auto"/>
        <w:ind w:firstLine="720"/>
        <w:jc w:val="both"/>
        <w:rPr>
          <w:rFonts w:eastAsia="Times New Roman"/>
          <w:color w:val="222222"/>
          <w:szCs w:val="24"/>
          <w:shd w:val="clear" w:color="auto" w:fill="FFFFFF"/>
        </w:rPr>
      </w:pPr>
      <w:r w:rsidRPr="00EC5A68">
        <w:rPr>
          <w:rFonts w:eastAsia="Times New Roman"/>
          <w:b/>
          <w:color w:val="222222"/>
          <w:szCs w:val="24"/>
          <w:shd w:val="clear" w:color="auto" w:fill="FFFFFF"/>
        </w:rPr>
        <w:t xml:space="preserve">ΑΝΑΣΤΑΣΙΟΣ </w:t>
      </w:r>
      <w:r>
        <w:rPr>
          <w:rFonts w:eastAsia="Times New Roman"/>
          <w:b/>
          <w:color w:val="222222"/>
          <w:szCs w:val="24"/>
          <w:shd w:val="clear" w:color="auto" w:fill="FFFFFF"/>
        </w:rPr>
        <w:t>(ΤΑΣΟΣ)</w:t>
      </w:r>
      <w:r w:rsidRPr="00EC5A68">
        <w:rPr>
          <w:rFonts w:eastAsia="Times New Roman"/>
          <w:b/>
          <w:color w:val="222222"/>
          <w:szCs w:val="24"/>
          <w:shd w:val="clear" w:color="auto" w:fill="FFFFFF"/>
        </w:rPr>
        <w:t xml:space="preserve"> ΔΗΜΟΣΧΑΚΗΣ:</w:t>
      </w:r>
      <w:r>
        <w:rPr>
          <w:rFonts w:eastAsia="Times New Roman"/>
          <w:color w:val="222222"/>
          <w:szCs w:val="24"/>
          <w:shd w:val="clear" w:color="auto" w:fill="FFFFFF"/>
        </w:rPr>
        <w:t xml:space="preserve"> Ευχαριστώ, κύριε Πρόεδρε.</w:t>
      </w:r>
    </w:p>
    <w:p w14:paraId="2D05F875"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αναφερθώ επ’ ολίγον για τις προχθεσινές κρίσεις στην Ελληνική Αστυνομία. Λυπάμαι </w:t>
      </w:r>
      <w:r>
        <w:rPr>
          <w:rFonts w:eastAsia="Times New Roman"/>
          <w:color w:val="222222"/>
          <w:szCs w:val="24"/>
          <w:shd w:val="clear" w:color="auto" w:fill="FFFFFF"/>
        </w:rPr>
        <w:t xml:space="preserve">πολύ που δεν είναι εδώ ο Υπουργός Προστασίας του Πολίτη, αλλά ελπίζω να τα ακούσει. Οι κρίσεις των αξιωματικών αποτελούν τη μεγαλύτερη </w:t>
      </w:r>
      <w:r>
        <w:rPr>
          <w:rFonts w:eastAsia="Times New Roman"/>
          <w:color w:val="222222"/>
          <w:szCs w:val="24"/>
          <w:shd w:val="clear" w:color="auto" w:fill="FFFFFF"/>
        </w:rPr>
        <w:lastRenderedPageBreak/>
        <w:t>κρίση του Σώματος, γιατί αποφασίζεται, πέραν του Αρχηγού του ΚΥΣΕΑ, και η υπόλοιπη ηγεσία όλων των βαθμών σε κεντρικό, πε</w:t>
      </w:r>
      <w:r>
        <w:rPr>
          <w:rFonts w:eastAsia="Times New Roman"/>
          <w:color w:val="222222"/>
          <w:szCs w:val="24"/>
          <w:shd w:val="clear" w:color="auto" w:fill="FFFFFF"/>
        </w:rPr>
        <w:t>ριφερειακό και νομαρχιακό επίπεδο, που θα καλύψουν τις υπηρεσίες.</w:t>
      </w:r>
    </w:p>
    <w:p w14:paraId="2D05F876"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Ουσιαστικά είχαμε προχθές μη κρίσεις των αντιστρατήγων, στη συνέχεια  χωρίς κενές θέσεις, είχαμε επιλεκτικές κρίσεις για τους υποστρατήγους και κυρίως δε εκκαθαριστικές κρίσεις στους βαθμούς</w:t>
      </w:r>
      <w:r>
        <w:rPr>
          <w:rFonts w:eastAsia="Times New Roman"/>
          <w:color w:val="222222"/>
          <w:szCs w:val="24"/>
          <w:shd w:val="clear" w:color="auto" w:fill="FFFFFF"/>
        </w:rPr>
        <w:t xml:space="preserve"> του ταξίαρχου και του αστυνομικού διευθυντού.</w:t>
      </w:r>
    </w:p>
    <w:p w14:paraId="2D05F877"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Έχουμε την πολυτέλεια, κυρίες και κύριοι συνάδελφοι, εξαίρετοι αξιωματικοί με πλούσια βιογραφικά και με ευδόκιμη διαδρομή να αποστρατεύονται «τσιμπητοί»; Κρίσεις με κομματικά κριτήρια δεν μπορούν να γίνουν απο</w:t>
      </w:r>
      <w:r>
        <w:rPr>
          <w:rFonts w:eastAsia="Times New Roman"/>
          <w:color w:val="222222"/>
          <w:szCs w:val="24"/>
          <w:shd w:val="clear" w:color="auto" w:fill="FFFFFF"/>
        </w:rPr>
        <w:t>δεκτές ούτε από την αντιπολίτευση, ούτε από τους πολίτες της χώρας, αλλά ούτε και από το σώμα της Ελληνικής Αστυνομίας γιατί αποτελεί κεκτημένο.</w:t>
      </w:r>
    </w:p>
    <w:p w14:paraId="2D05F878"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Τακτοποιήσεις με κομματικά κριτήρια για την Αστυνομία έχουν παρέλθει. Εσείς, όμως, δυστυχώς, ζείτε με το παρελθ</w:t>
      </w:r>
      <w:r>
        <w:rPr>
          <w:rFonts w:eastAsia="Times New Roman"/>
          <w:color w:val="222222"/>
          <w:szCs w:val="24"/>
          <w:shd w:val="clear" w:color="auto" w:fill="FFFFFF"/>
        </w:rPr>
        <w:t>όν και παρεμβαίνετε άκομψα, ακόμα και προκλητικά και σε τοπικό επίπεδο.</w:t>
      </w:r>
    </w:p>
    <w:p w14:paraId="2D05F879"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τώρα στο θέμα μας.</w:t>
      </w:r>
    </w:p>
    <w:p w14:paraId="2D05F87A"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Κύριε Υπουργέ, η Νέα Δημοκρατία μιλούσε για στρατηγική αξιοποίηση των λιμένων και εσείς μιλούσατε ως ΣΥΡΙΖΑ για ξεπούλημα. Βλέπετε τώρα τον δρόμο του ρεαλισμού, </w:t>
      </w:r>
      <w:r>
        <w:rPr>
          <w:rFonts w:eastAsia="Times New Roman"/>
          <w:color w:val="222222"/>
          <w:szCs w:val="24"/>
          <w:shd w:val="clear" w:color="auto" w:fill="FFFFFF"/>
        </w:rPr>
        <w:t>αλλά δεν τολμάτε να τον διαβείτε. Δεν μπορείτε να απαλλαγείτε από τα δεσμά του κρατισμού. Είστε εγκλωβισμένοι. Επιλέγετε το μοντέλο των υποπαραχωρήσεων.</w:t>
      </w:r>
    </w:p>
    <w:p w14:paraId="2D05F87B"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το υπόλοιπο λιμάνι, δεν σας ενδιαφέρει η αξιοποίησή του; Το μόνο που σας νοιάζει είναι να μπαλώσετε</w:t>
      </w:r>
      <w:r>
        <w:rPr>
          <w:rFonts w:eastAsia="Times New Roman"/>
          <w:color w:val="222222"/>
          <w:szCs w:val="24"/>
          <w:shd w:val="clear" w:color="auto" w:fill="FFFFFF"/>
        </w:rPr>
        <w:t xml:space="preserve"> τρύπες του προϋπολογισμού; Ποιος θα έχει πλέον την ευθύνη του </w:t>
      </w:r>
      <w:r>
        <w:rPr>
          <w:rFonts w:eastAsia="Times New Roman"/>
          <w:color w:val="222222"/>
          <w:szCs w:val="24"/>
          <w:shd w:val="clear" w:color="auto" w:fill="FFFFFF"/>
        </w:rPr>
        <w:t>λ</w:t>
      </w:r>
      <w:r>
        <w:rPr>
          <w:rFonts w:eastAsia="Times New Roman"/>
          <w:color w:val="222222"/>
          <w:szCs w:val="24"/>
          <w:shd w:val="clear" w:color="auto" w:fill="FFFFFF"/>
        </w:rPr>
        <w:t>ιμένα; Πώς θα διασφαλιστούν οι εργαζόμενοι και οι λοιποί εμπλεκόμενοι με αυτόν;</w:t>
      </w:r>
    </w:p>
    <w:p w14:paraId="2D05F87C"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Δυστυχώς, ολοκληρωμένη μελέτη αξιολόγησης και βιωσιμότητας δεν υπάρχει. Ο εισηγητής της Νέας Δημοκρατίας, Γιάννη</w:t>
      </w:r>
      <w:r>
        <w:rPr>
          <w:rFonts w:eastAsia="Times New Roman"/>
          <w:color w:val="222222"/>
          <w:szCs w:val="24"/>
          <w:shd w:val="clear" w:color="auto" w:fill="FFFFFF"/>
        </w:rPr>
        <w:t>ς Πλακιωτάκης, ανέδειξε εμπεριστατωμένα τα βασικά θέματα του νόμου.</w:t>
      </w:r>
    </w:p>
    <w:p w14:paraId="2D05F87D"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Αναφέρομαι στο </w:t>
      </w:r>
      <w:r>
        <w:rPr>
          <w:rFonts w:eastAsia="Times New Roman"/>
          <w:color w:val="222222"/>
          <w:szCs w:val="24"/>
          <w:shd w:val="clear" w:color="auto" w:fill="FFFFFF"/>
        </w:rPr>
        <w:t>λ</w:t>
      </w:r>
      <w:r>
        <w:rPr>
          <w:rFonts w:eastAsia="Times New Roman"/>
          <w:color w:val="222222"/>
          <w:szCs w:val="24"/>
          <w:shd w:val="clear" w:color="auto" w:fill="FFFFFF"/>
        </w:rPr>
        <w:t xml:space="preserve">ιμάνι της Αλεξανδρούπολης που παρουσιάζει γεωστρατηγικό ενδιαφέρον. Το μεγαλύτερο μέρος της χερσαίας ζώνης του λιμανιού, σύμφωνα με το εγκεκριμένο </w:t>
      </w:r>
      <w:r>
        <w:rPr>
          <w:rFonts w:eastAsia="Times New Roman"/>
          <w:color w:val="222222"/>
          <w:szCs w:val="24"/>
          <w:shd w:val="clear" w:color="auto" w:fill="FFFFFF"/>
          <w:lang w:val="en-US"/>
        </w:rPr>
        <w:t>m</w:t>
      </w:r>
      <w:r>
        <w:rPr>
          <w:rFonts w:eastAsia="Times New Roman"/>
          <w:color w:val="222222"/>
          <w:szCs w:val="24"/>
          <w:shd w:val="clear" w:color="auto" w:fill="FFFFFF"/>
        </w:rPr>
        <w:t xml:space="preserve">aster plan, ανήκει σε </w:t>
      </w:r>
      <w:r>
        <w:rPr>
          <w:rFonts w:eastAsia="Times New Roman"/>
          <w:color w:val="222222"/>
          <w:szCs w:val="24"/>
          <w:shd w:val="clear" w:color="auto" w:fill="FFFFFF"/>
        </w:rPr>
        <w:t xml:space="preserve">ιδιόκτητες εκτάσεις. Εκκρεμεί πολλά χρόνια η </w:t>
      </w:r>
      <w:r>
        <w:rPr>
          <w:rFonts w:eastAsia="Times New Roman"/>
          <w:color w:val="222222"/>
          <w:szCs w:val="24"/>
          <w:shd w:val="clear" w:color="auto" w:fill="FFFFFF"/>
        </w:rPr>
        <w:lastRenderedPageBreak/>
        <w:t>διαδικασία απαλλοτρίωσης και φυσικά η αποζημίωση των κατόχων.</w:t>
      </w:r>
    </w:p>
    <w:p w14:paraId="2D05F87E"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ανέδειξα μέσω του κοινοβουλευτικού ελέγχου καταθέτοντας από 16</w:t>
      </w:r>
      <w:r>
        <w:rPr>
          <w:rFonts w:eastAsia="Times New Roman"/>
          <w:color w:val="222222"/>
          <w:szCs w:val="24"/>
          <w:shd w:val="clear" w:color="auto" w:fill="FFFFFF"/>
        </w:rPr>
        <w:t>-</w:t>
      </w:r>
      <w:r>
        <w:rPr>
          <w:rFonts w:eastAsia="Times New Roman"/>
          <w:color w:val="222222"/>
          <w:szCs w:val="24"/>
          <w:shd w:val="clear" w:color="auto" w:fill="FFFFFF"/>
        </w:rPr>
        <w:t>11</w:t>
      </w:r>
      <w:r>
        <w:rPr>
          <w:rFonts w:eastAsia="Times New Roman"/>
          <w:color w:val="222222"/>
          <w:szCs w:val="24"/>
          <w:shd w:val="clear" w:color="auto" w:fill="FFFFFF"/>
        </w:rPr>
        <w:t>-</w:t>
      </w:r>
      <w:r>
        <w:rPr>
          <w:rFonts w:eastAsia="Times New Roman"/>
          <w:color w:val="222222"/>
          <w:szCs w:val="24"/>
          <w:shd w:val="clear" w:color="auto" w:fill="FFFFFF"/>
        </w:rPr>
        <w:t>18 κοινοβουλευτική αναφορά με τα σχετικά έγγραφα-δικαιολογητικά των τριάντα τεσσ</w:t>
      </w:r>
      <w:r>
        <w:rPr>
          <w:rFonts w:eastAsia="Times New Roman"/>
          <w:color w:val="222222"/>
          <w:szCs w:val="24"/>
          <w:shd w:val="clear" w:color="auto" w:fill="FFFFFF"/>
        </w:rPr>
        <w:t>άρων κατόχων που προείπα. Στην απάντησή σας μεταθέσατε το θέμα στο ΤΑΙΠΕΔ για να βρει μία λύση.</w:t>
      </w:r>
    </w:p>
    <w:p w14:paraId="2D05F87F" w14:textId="77777777" w:rsidR="00237587" w:rsidRDefault="00AE0D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ιδού, το πεδίο δόξης είναι λαμπρόν. Ρυθμίστε το θέμα νομοθετικά τώρα που μπορείτε. Έχετε τα νομικά όπλα. Δεν χρειάζεται να περιμένουν τριάντα τέσ</w:t>
      </w:r>
      <w:r>
        <w:rPr>
          <w:rFonts w:eastAsia="Times New Roman"/>
          <w:color w:val="222222"/>
          <w:szCs w:val="24"/>
          <w:shd w:val="clear" w:color="auto" w:fill="FFFFFF"/>
        </w:rPr>
        <w:t>σερις οικογένειες τις αναγκαστικές απαλλοτριώσεις. Η ένταξη αυτών των εκτάσεων στον σχεδιασμό του Οργανισμού Λιμένα Αλεξανδρούπολης έγινε το 2008, σύμφωνα με απόφαση της Περιφέρειας Ανατολικής Μακεδονίας και Θράκης.</w:t>
      </w:r>
    </w:p>
    <w:p w14:paraId="2D05F880" w14:textId="77777777" w:rsidR="00237587" w:rsidRDefault="00AE0D0F">
      <w:pPr>
        <w:spacing w:after="0" w:line="600" w:lineRule="auto"/>
        <w:ind w:firstLine="720"/>
        <w:jc w:val="both"/>
        <w:rPr>
          <w:rFonts w:eastAsia="Times New Roman"/>
          <w:szCs w:val="24"/>
        </w:rPr>
      </w:pPr>
      <w:r>
        <w:rPr>
          <w:rFonts w:eastAsia="Times New Roman"/>
          <w:szCs w:val="24"/>
        </w:rPr>
        <w:t>Η</w:t>
      </w:r>
      <w:r w:rsidRPr="000072FA">
        <w:rPr>
          <w:rFonts w:eastAsia="Times New Roman"/>
          <w:szCs w:val="24"/>
        </w:rPr>
        <w:t xml:space="preserve"> συγκεκριμένη έκταση ανήκει στο </w:t>
      </w:r>
      <w:r>
        <w:rPr>
          <w:rFonts w:eastAsia="Times New Roman"/>
          <w:szCs w:val="24"/>
        </w:rPr>
        <w:t>γ</w:t>
      </w:r>
      <w:r w:rsidRPr="000072FA">
        <w:rPr>
          <w:rFonts w:eastAsia="Times New Roman"/>
          <w:szCs w:val="24"/>
        </w:rPr>
        <w:t xml:space="preserve">ενικό </w:t>
      </w:r>
      <w:r w:rsidRPr="000072FA">
        <w:rPr>
          <w:rFonts w:eastAsia="Times New Roman"/>
          <w:szCs w:val="24"/>
        </w:rPr>
        <w:t xml:space="preserve">πολεοδομικό σχέδιο του </w:t>
      </w:r>
      <w:r>
        <w:rPr>
          <w:rFonts w:eastAsia="Times New Roman"/>
          <w:szCs w:val="24"/>
        </w:rPr>
        <w:t>Δ</w:t>
      </w:r>
      <w:r w:rsidRPr="000072FA">
        <w:rPr>
          <w:rFonts w:eastAsia="Times New Roman"/>
          <w:szCs w:val="24"/>
        </w:rPr>
        <w:t>ήμου Αλεξανδρούπολης</w:t>
      </w:r>
      <w:r>
        <w:rPr>
          <w:rFonts w:eastAsia="Times New Roman"/>
          <w:szCs w:val="24"/>
        </w:rPr>
        <w:t>.</w:t>
      </w:r>
      <w:r w:rsidRPr="000072FA">
        <w:rPr>
          <w:rFonts w:eastAsia="Times New Roman"/>
          <w:szCs w:val="24"/>
        </w:rPr>
        <w:t xml:space="preserve"> </w:t>
      </w:r>
      <w:r>
        <w:rPr>
          <w:rFonts w:eastAsia="Times New Roman"/>
          <w:szCs w:val="24"/>
        </w:rPr>
        <w:t>Τ</w:t>
      </w:r>
      <w:r w:rsidRPr="000072FA">
        <w:rPr>
          <w:rFonts w:eastAsia="Times New Roman"/>
          <w:szCs w:val="24"/>
        </w:rPr>
        <w:t>ο ΥΠΕΧΩΔΕ</w:t>
      </w:r>
      <w:r>
        <w:rPr>
          <w:rFonts w:eastAsia="Times New Roman"/>
          <w:szCs w:val="24"/>
        </w:rPr>
        <w:t>,</w:t>
      </w:r>
      <w:r w:rsidRPr="000072FA">
        <w:rPr>
          <w:rFonts w:eastAsia="Times New Roman"/>
          <w:szCs w:val="24"/>
        </w:rPr>
        <w:t xml:space="preserve"> με απόφαση του</w:t>
      </w:r>
      <w:r>
        <w:rPr>
          <w:rFonts w:eastAsia="Times New Roman"/>
          <w:szCs w:val="24"/>
        </w:rPr>
        <w:t>,</w:t>
      </w:r>
      <w:r w:rsidRPr="000072FA">
        <w:rPr>
          <w:rFonts w:eastAsia="Times New Roman"/>
          <w:szCs w:val="24"/>
        </w:rPr>
        <w:t xml:space="preserve"> χαρακτήρισε την έκταση </w:t>
      </w:r>
      <w:r>
        <w:rPr>
          <w:rFonts w:eastAsia="Times New Roman"/>
          <w:szCs w:val="24"/>
        </w:rPr>
        <w:t>«</w:t>
      </w:r>
      <w:r w:rsidRPr="000072FA">
        <w:rPr>
          <w:rFonts w:eastAsia="Times New Roman"/>
          <w:szCs w:val="24"/>
        </w:rPr>
        <w:t xml:space="preserve">χερσαία ζώνη </w:t>
      </w:r>
      <w:r>
        <w:rPr>
          <w:rFonts w:eastAsia="Times New Roman"/>
          <w:szCs w:val="24"/>
        </w:rPr>
        <w:t>λ</w:t>
      </w:r>
      <w:r w:rsidRPr="000072FA">
        <w:rPr>
          <w:rFonts w:eastAsia="Times New Roman"/>
          <w:szCs w:val="24"/>
        </w:rPr>
        <w:t>ιμένα</w:t>
      </w:r>
      <w:r>
        <w:rPr>
          <w:rFonts w:eastAsia="Times New Roman"/>
          <w:szCs w:val="24"/>
        </w:rPr>
        <w:t>».</w:t>
      </w:r>
      <w:r w:rsidRPr="000072FA">
        <w:rPr>
          <w:rFonts w:eastAsia="Times New Roman"/>
          <w:szCs w:val="24"/>
        </w:rPr>
        <w:t xml:space="preserve"> </w:t>
      </w:r>
      <w:r>
        <w:rPr>
          <w:rFonts w:eastAsia="Times New Roman"/>
          <w:szCs w:val="24"/>
        </w:rPr>
        <w:t>Δ</w:t>
      </w:r>
      <w:r w:rsidRPr="000072FA">
        <w:rPr>
          <w:rFonts w:eastAsia="Times New Roman"/>
          <w:szCs w:val="24"/>
        </w:rPr>
        <w:t>ηλαδή</w:t>
      </w:r>
      <w:r>
        <w:rPr>
          <w:rFonts w:eastAsia="Times New Roman"/>
          <w:szCs w:val="24"/>
        </w:rPr>
        <w:t>,</w:t>
      </w:r>
      <w:r w:rsidRPr="000072FA">
        <w:rPr>
          <w:rFonts w:eastAsia="Times New Roman"/>
          <w:szCs w:val="24"/>
        </w:rPr>
        <w:t xml:space="preserve"> </w:t>
      </w:r>
      <w:r>
        <w:rPr>
          <w:rFonts w:eastAsia="Times New Roman"/>
          <w:szCs w:val="24"/>
        </w:rPr>
        <w:t>α</w:t>
      </w:r>
      <w:r w:rsidRPr="000072FA">
        <w:rPr>
          <w:rFonts w:eastAsia="Times New Roman"/>
          <w:szCs w:val="24"/>
        </w:rPr>
        <w:t xml:space="preserve">παγορεύεται η έκδοση οικοδομικών αδειών για τα </w:t>
      </w:r>
      <w:r>
        <w:rPr>
          <w:rFonts w:eastAsia="Times New Roman"/>
          <w:szCs w:val="24"/>
        </w:rPr>
        <w:t>διακόσια</w:t>
      </w:r>
      <w:r>
        <w:rPr>
          <w:rFonts w:eastAsia="Times New Roman"/>
          <w:szCs w:val="24"/>
        </w:rPr>
        <w:t>,</w:t>
      </w:r>
      <w:r w:rsidRPr="000072FA">
        <w:rPr>
          <w:rFonts w:eastAsia="Times New Roman"/>
          <w:szCs w:val="24"/>
        </w:rPr>
        <w:t xml:space="preserve"> περίπου</w:t>
      </w:r>
      <w:r>
        <w:rPr>
          <w:rFonts w:eastAsia="Times New Roman"/>
          <w:szCs w:val="24"/>
        </w:rPr>
        <w:t>,</w:t>
      </w:r>
      <w:r w:rsidRPr="000072FA">
        <w:rPr>
          <w:rFonts w:eastAsia="Times New Roman"/>
          <w:szCs w:val="24"/>
        </w:rPr>
        <w:t xml:space="preserve"> στρέμματα</w:t>
      </w:r>
      <w:r>
        <w:rPr>
          <w:rFonts w:eastAsia="Times New Roman"/>
          <w:szCs w:val="24"/>
        </w:rPr>
        <w:t>.</w:t>
      </w:r>
      <w:r w:rsidRPr="000072FA">
        <w:rPr>
          <w:rFonts w:eastAsia="Times New Roman"/>
          <w:szCs w:val="24"/>
        </w:rPr>
        <w:t xml:space="preserve"> </w:t>
      </w:r>
    </w:p>
    <w:p w14:paraId="2D05F881" w14:textId="77777777" w:rsidR="00237587" w:rsidRDefault="00AE0D0F">
      <w:pPr>
        <w:spacing w:after="0" w:line="600" w:lineRule="auto"/>
        <w:ind w:firstLine="720"/>
        <w:jc w:val="both"/>
        <w:rPr>
          <w:rFonts w:eastAsia="Times New Roman"/>
          <w:szCs w:val="24"/>
        </w:rPr>
      </w:pPr>
      <w:r>
        <w:rPr>
          <w:rFonts w:eastAsia="Times New Roman"/>
          <w:szCs w:val="24"/>
        </w:rPr>
        <w:lastRenderedPageBreak/>
        <w:t>Χ</w:t>
      </w:r>
      <w:r w:rsidRPr="000072FA">
        <w:rPr>
          <w:rFonts w:eastAsia="Times New Roman"/>
          <w:szCs w:val="24"/>
        </w:rPr>
        <w:t xml:space="preserve">αρακτηρίζεται μάλιστα στο σχετικό </w:t>
      </w:r>
      <w:r>
        <w:rPr>
          <w:rFonts w:eastAsia="Times New Roman"/>
          <w:szCs w:val="24"/>
          <w:lang w:val="en-US"/>
        </w:rPr>
        <w:t>master</w:t>
      </w:r>
      <w:r w:rsidRPr="000D251D">
        <w:rPr>
          <w:rFonts w:eastAsia="Times New Roman"/>
          <w:szCs w:val="24"/>
        </w:rPr>
        <w:t xml:space="preserve"> </w:t>
      </w:r>
      <w:r>
        <w:rPr>
          <w:rFonts w:eastAsia="Times New Roman"/>
          <w:szCs w:val="24"/>
          <w:lang w:val="en-US"/>
        </w:rPr>
        <w:t>plan</w:t>
      </w:r>
      <w:r>
        <w:rPr>
          <w:rFonts w:eastAsia="Times New Roman"/>
          <w:szCs w:val="24"/>
        </w:rPr>
        <w:t>,</w:t>
      </w:r>
      <w:r w:rsidRPr="000072FA">
        <w:rPr>
          <w:rFonts w:eastAsia="Times New Roman"/>
          <w:szCs w:val="24"/>
        </w:rPr>
        <w:t xml:space="preserve"> ό</w:t>
      </w:r>
      <w:r w:rsidRPr="000072FA">
        <w:rPr>
          <w:rFonts w:eastAsia="Times New Roman"/>
          <w:szCs w:val="24"/>
        </w:rPr>
        <w:t>πως προείπα</w:t>
      </w:r>
      <w:r>
        <w:rPr>
          <w:rFonts w:eastAsia="Times New Roman"/>
          <w:szCs w:val="24"/>
        </w:rPr>
        <w:t>, ως</w:t>
      </w:r>
      <w:r w:rsidRPr="000072FA">
        <w:rPr>
          <w:rFonts w:eastAsia="Times New Roman"/>
          <w:szCs w:val="24"/>
        </w:rPr>
        <w:t xml:space="preserve"> </w:t>
      </w:r>
      <w:r>
        <w:rPr>
          <w:rFonts w:eastAsia="Times New Roman"/>
          <w:szCs w:val="24"/>
        </w:rPr>
        <w:t>τ</w:t>
      </w:r>
      <w:r w:rsidRPr="000072FA">
        <w:rPr>
          <w:rFonts w:eastAsia="Times New Roman"/>
          <w:szCs w:val="24"/>
        </w:rPr>
        <w:t xml:space="preserve">ομέας </w:t>
      </w:r>
      <w:r>
        <w:rPr>
          <w:rFonts w:eastAsia="Times New Roman"/>
          <w:szCs w:val="24"/>
        </w:rPr>
        <w:t>Ε΄,</w:t>
      </w:r>
      <w:r w:rsidRPr="000072FA">
        <w:rPr>
          <w:rFonts w:eastAsia="Times New Roman"/>
          <w:szCs w:val="24"/>
        </w:rPr>
        <w:t xml:space="preserve"> ο οποίος είναι προαπαιτούμενο</w:t>
      </w:r>
      <w:r>
        <w:rPr>
          <w:rFonts w:eastAsia="Times New Roman"/>
          <w:szCs w:val="24"/>
        </w:rPr>
        <w:t>ς</w:t>
      </w:r>
      <w:r w:rsidRPr="000072FA">
        <w:rPr>
          <w:rFonts w:eastAsia="Times New Roman"/>
          <w:szCs w:val="24"/>
        </w:rPr>
        <w:t xml:space="preserve"> για την πλήρη αξιοποίηση του </w:t>
      </w:r>
      <w:r>
        <w:rPr>
          <w:rFonts w:eastAsia="Times New Roman"/>
          <w:szCs w:val="24"/>
        </w:rPr>
        <w:t>λ</w:t>
      </w:r>
      <w:r w:rsidRPr="000072FA">
        <w:rPr>
          <w:rFonts w:eastAsia="Times New Roman"/>
          <w:szCs w:val="24"/>
        </w:rPr>
        <w:t>ιμένα</w:t>
      </w:r>
      <w:r>
        <w:rPr>
          <w:rFonts w:eastAsia="Times New Roman"/>
          <w:szCs w:val="24"/>
        </w:rPr>
        <w:t xml:space="preserve"> και περιλαμβάνει ελεύθερη ζώνη, </w:t>
      </w:r>
      <w:r w:rsidRPr="000072FA">
        <w:rPr>
          <w:rFonts w:eastAsia="Times New Roman"/>
          <w:szCs w:val="24"/>
        </w:rPr>
        <w:t>ελεύθερη έκταση</w:t>
      </w:r>
      <w:r>
        <w:rPr>
          <w:rFonts w:eastAsia="Times New Roman"/>
          <w:szCs w:val="24"/>
        </w:rPr>
        <w:t>, κτ</w:t>
      </w:r>
      <w:r>
        <w:rPr>
          <w:rFonts w:eastAsia="Times New Roman"/>
          <w:szCs w:val="24"/>
        </w:rPr>
        <w:t>ή</w:t>
      </w:r>
      <w:r>
        <w:rPr>
          <w:rFonts w:eastAsia="Times New Roman"/>
          <w:szCs w:val="24"/>
        </w:rPr>
        <w:t>ριο Οργανισμού</w:t>
      </w:r>
      <w:r w:rsidRPr="000072FA">
        <w:rPr>
          <w:rFonts w:eastAsia="Times New Roman"/>
          <w:szCs w:val="24"/>
        </w:rPr>
        <w:t xml:space="preserve"> </w:t>
      </w:r>
      <w:r>
        <w:rPr>
          <w:rFonts w:eastAsia="Times New Roman"/>
          <w:szCs w:val="24"/>
        </w:rPr>
        <w:t xml:space="preserve">Λιμένος </w:t>
      </w:r>
      <w:r w:rsidRPr="000072FA">
        <w:rPr>
          <w:rFonts w:eastAsia="Times New Roman"/>
          <w:szCs w:val="24"/>
        </w:rPr>
        <w:t xml:space="preserve">Αλεξανδρούπολης με τοπικό </w:t>
      </w:r>
      <w:r>
        <w:rPr>
          <w:rFonts w:eastAsia="Times New Roman"/>
          <w:szCs w:val="24"/>
        </w:rPr>
        <w:t>λ</w:t>
      </w:r>
      <w:r w:rsidRPr="000072FA">
        <w:rPr>
          <w:rFonts w:eastAsia="Times New Roman"/>
          <w:szCs w:val="24"/>
        </w:rPr>
        <w:t>ιμεναρχείο</w:t>
      </w:r>
      <w:r>
        <w:rPr>
          <w:rFonts w:eastAsia="Times New Roman"/>
          <w:szCs w:val="24"/>
        </w:rPr>
        <w:t>,</w:t>
      </w:r>
      <w:r w:rsidRPr="000072FA">
        <w:rPr>
          <w:rFonts w:eastAsia="Times New Roman"/>
          <w:szCs w:val="24"/>
        </w:rPr>
        <w:t xml:space="preserve"> εγκαταστάσεις διαλογής</w:t>
      </w:r>
      <w:r>
        <w:rPr>
          <w:rFonts w:eastAsia="Times New Roman"/>
          <w:szCs w:val="24"/>
        </w:rPr>
        <w:t>,</w:t>
      </w:r>
      <w:r w:rsidRPr="000072FA">
        <w:rPr>
          <w:rFonts w:eastAsia="Times New Roman"/>
          <w:szCs w:val="24"/>
        </w:rPr>
        <w:t xml:space="preserve"> χώρος πιθανής μελλοντικής ανάπτυξης εμπορευματικού σταθμού και κέντρου</w:t>
      </w:r>
      <w:r>
        <w:rPr>
          <w:rFonts w:eastAsia="Times New Roman"/>
          <w:szCs w:val="24"/>
        </w:rPr>
        <w:t>,</w:t>
      </w:r>
      <w:r w:rsidRPr="000072FA">
        <w:rPr>
          <w:rFonts w:eastAsia="Times New Roman"/>
          <w:szCs w:val="24"/>
        </w:rPr>
        <w:t xml:space="preserve"> κτίριο νέου τελωνείου του </w:t>
      </w:r>
      <w:r>
        <w:rPr>
          <w:rFonts w:eastAsia="Times New Roman"/>
          <w:szCs w:val="24"/>
        </w:rPr>
        <w:t>ν</w:t>
      </w:r>
      <w:r w:rsidRPr="000072FA">
        <w:rPr>
          <w:rFonts w:eastAsia="Times New Roman"/>
          <w:szCs w:val="24"/>
        </w:rPr>
        <w:t>ομού</w:t>
      </w:r>
      <w:r>
        <w:rPr>
          <w:rFonts w:eastAsia="Times New Roman"/>
          <w:szCs w:val="24"/>
        </w:rPr>
        <w:t>,</w:t>
      </w:r>
      <w:r w:rsidRPr="000072FA">
        <w:rPr>
          <w:rFonts w:eastAsia="Times New Roman"/>
          <w:szCs w:val="24"/>
        </w:rPr>
        <w:t xml:space="preserve"> χώρος μελλοντικών κτιριακών εγκαταστάσεων</w:t>
      </w:r>
      <w:r>
        <w:rPr>
          <w:rFonts w:eastAsia="Times New Roman"/>
          <w:szCs w:val="24"/>
        </w:rPr>
        <w:t>.</w:t>
      </w:r>
    </w:p>
    <w:p w14:paraId="2D05F882" w14:textId="77777777" w:rsidR="00237587" w:rsidRDefault="00AE0D0F">
      <w:pPr>
        <w:spacing w:after="0" w:line="600" w:lineRule="auto"/>
        <w:ind w:firstLine="720"/>
        <w:jc w:val="both"/>
        <w:rPr>
          <w:rFonts w:eastAsia="Times New Roman"/>
          <w:szCs w:val="24"/>
        </w:rPr>
      </w:pPr>
      <w:r>
        <w:rPr>
          <w:rFonts w:eastAsia="Times New Roman"/>
          <w:szCs w:val="24"/>
        </w:rPr>
        <w:t>Ξεχωρίζω</w:t>
      </w:r>
      <w:r w:rsidRPr="000072FA">
        <w:rPr>
          <w:rFonts w:eastAsia="Times New Roman"/>
          <w:szCs w:val="24"/>
        </w:rPr>
        <w:t xml:space="preserve"> την κατασκευή ενός υπερσύγχρονου </w:t>
      </w:r>
      <w:r>
        <w:rPr>
          <w:rFonts w:eastAsia="Times New Roman"/>
          <w:szCs w:val="24"/>
        </w:rPr>
        <w:t>δ</w:t>
      </w:r>
      <w:r w:rsidRPr="000072FA">
        <w:rPr>
          <w:rFonts w:eastAsia="Times New Roman"/>
          <w:szCs w:val="24"/>
        </w:rPr>
        <w:t xml:space="preserve">ιοικητηρίου του </w:t>
      </w:r>
      <w:r>
        <w:rPr>
          <w:rFonts w:eastAsia="Times New Roman"/>
          <w:szCs w:val="24"/>
        </w:rPr>
        <w:t>ΟΛΑ, με</w:t>
      </w:r>
      <w:r w:rsidRPr="000072FA">
        <w:rPr>
          <w:rFonts w:eastAsia="Times New Roman"/>
          <w:szCs w:val="24"/>
        </w:rPr>
        <w:t xml:space="preserve"> το </w:t>
      </w:r>
      <w:r>
        <w:rPr>
          <w:rFonts w:eastAsia="Times New Roman"/>
          <w:szCs w:val="24"/>
        </w:rPr>
        <w:t>λ</w:t>
      </w:r>
      <w:r w:rsidRPr="000072FA">
        <w:rPr>
          <w:rFonts w:eastAsia="Times New Roman"/>
          <w:szCs w:val="24"/>
        </w:rPr>
        <w:t>ιμεναρχείο μαζί</w:t>
      </w:r>
      <w:r>
        <w:rPr>
          <w:rFonts w:eastAsia="Times New Roman"/>
          <w:szCs w:val="24"/>
        </w:rPr>
        <w:t>,</w:t>
      </w:r>
      <w:r w:rsidRPr="000072FA">
        <w:rPr>
          <w:rFonts w:eastAsia="Times New Roman"/>
          <w:szCs w:val="24"/>
        </w:rPr>
        <w:t xml:space="preserve"> εντός του λιμένος</w:t>
      </w:r>
      <w:r>
        <w:rPr>
          <w:rFonts w:eastAsia="Times New Roman"/>
          <w:szCs w:val="24"/>
        </w:rPr>
        <w:t>.</w:t>
      </w:r>
      <w:r w:rsidRPr="000072FA">
        <w:rPr>
          <w:rFonts w:eastAsia="Times New Roman"/>
          <w:szCs w:val="24"/>
        </w:rPr>
        <w:t xml:space="preserve"> </w:t>
      </w:r>
      <w:r>
        <w:rPr>
          <w:rFonts w:eastAsia="Times New Roman"/>
          <w:szCs w:val="24"/>
        </w:rPr>
        <w:t>Σ</w:t>
      </w:r>
      <w:r w:rsidRPr="000072FA">
        <w:rPr>
          <w:rFonts w:eastAsia="Times New Roman"/>
          <w:szCs w:val="24"/>
        </w:rPr>
        <w:t xml:space="preserve">ήμερα το κεντρικό </w:t>
      </w:r>
      <w:r>
        <w:rPr>
          <w:rFonts w:eastAsia="Times New Roman"/>
          <w:szCs w:val="24"/>
        </w:rPr>
        <w:t>λ</w:t>
      </w:r>
      <w:r w:rsidRPr="000072FA">
        <w:rPr>
          <w:rFonts w:eastAsia="Times New Roman"/>
          <w:szCs w:val="24"/>
        </w:rPr>
        <w:t>ιμεναρχείο είναι μέσα στον οικ</w:t>
      </w:r>
      <w:r>
        <w:rPr>
          <w:rFonts w:eastAsia="Times New Roman"/>
          <w:szCs w:val="24"/>
        </w:rPr>
        <w:t>οδομικό</w:t>
      </w:r>
      <w:r w:rsidRPr="000072FA">
        <w:rPr>
          <w:rFonts w:eastAsia="Times New Roman"/>
          <w:szCs w:val="24"/>
        </w:rPr>
        <w:t xml:space="preserve"> ιστό της πόλης</w:t>
      </w:r>
      <w:r>
        <w:rPr>
          <w:rFonts w:eastAsia="Times New Roman"/>
          <w:szCs w:val="24"/>
        </w:rPr>
        <w:t>.</w:t>
      </w:r>
      <w:r w:rsidRPr="000072FA">
        <w:rPr>
          <w:rFonts w:eastAsia="Times New Roman"/>
          <w:szCs w:val="24"/>
        </w:rPr>
        <w:t xml:space="preserve"> </w:t>
      </w:r>
      <w:r>
        <w:rPr>
          <w:rFonts w:eastAsia="Times New Roman"/>
          <w:szCs w:val="24"/>
        </w:rPr>
        <w:t>Α</w:t>
      </w:r>
      <w:r w:rsidRPr="000072FA">
        <w:rPr>
          <w:rFonts w:eastAsia="Times New Roman"/>
          <w:szCs w:val="24"/>
        </w:rPr>
        <w:t xml:space="preserve">ποτελεί προσβολή </w:t>
      </w:r>
      <w:r>
        <w:rPr>
          <w:rFonts w:eastAsia="Times New Roman"/>
          <w:szCs w:val="24"/>
        </w:rPr>
        <w:t xml:space="preserve">για </w:t>
      </w:r>
      <w:r w:rsidRPr="000072FA">
        <w:rPr>
          <w:rFonts w:eastAsia="Times New Roman"/>
          <w:szCs w:val="24"/>
        </w:rPr>
        <w:t>το μεγαλύτερο</w:t>
      </w:r>
      <w:r>
        <w:rPr>
          <w:rFonts w:eastAsia="Times New Roman"/>
          <w:szCs w:val="24"/>
        </w:rPr>
        <w:t xml:space="preserve"> λιμάνι</w:t>
      </w:r>
      <w:r w:rsidRPr="000072FA">
        <w:rPr>
          <w:rFonts w:eastAsia="Times New Roman"/>
          <w:szCs w:val="24"/>
        </w:rPr>
        <w:t xml:space="preserve"> στο Θρακικό </w:t>
      </w:r>
      <w:r>
        <w:rPr>
          <w:rFonts w:eastAsia="Times New Roman"/>
          <w:szCs w:val="24"/>
        </w:rPr>
        <w:t>Π</w:t>
      </w:r>
      <w:r w:rsidRPr="000072FA">
        <w:rPr>
          <w:rFonts w:eastAsia="Times New Roman"/>
          <w:szCs w:val="24"/>
        </w:rPr>
        <w:t xml:space="preserve">έλαγος και στο </w:t>
      </w:r>
      <w:r>
        <w:rPr>
          <w:rFonts w:eastAsia="Times New Roman"/>
          <w:szCs w:val="24"/>
        </w:rPr>
        <w:t>β</w:t>
      </w:r>
      <w:r w:rsidRPr="000072FA">
        <w:rPr>
          <w:rFonts w:eastAsia="Times New Roman"/>
          <w:szCs w:val="24"/>
        </w:rPr>
        <w:t xml:space="preserve">ορειοανατολικό Αιγαίο </w:t>
      </w:r>
      <w:r>
        <w:rPr>
          <w:rFonts w:eastAsia="Times New Roman"/>
          <w:szCs w:val="24"/>
        </w:rPr>
        <w:t xml:space="preserve">το </w:t>
      </w:r>
      <w:r>
        <w:rPr>
          <w:rFonts w:eastAsia="Times New Roman"/>
          <w:szCs w:val="24"/>
        </w:rPr>
        <w:t>λ</w:t>
      </w:r>
      <w:r>
        <w:rPr>
          <w:rFonts w:eastAsia="Times New Roman"/>
          <w:szCs w:val="24"/>
        </w:rPr>
        <w:t xml:space="preserve">ιμεναρχείο </w:t>
      </w:r>
      <w:r w:rsidRPr="000072FA">
        <w:rPr>
          <w:rFonts w:eastAsia="Times New Roman"/>
          <w:szCs w:val="24"/>
        </w:rPr>
        <w:t>να είναι μέσα στην οικιστική περιοχή</w:t>
      </w:r>
      <w:r>
        <w:rPr>
          <w:rFonts w:eastAsia="Times New Roman"/>
          <w:szCs w:val="24"/>
        </w:rPr>
        <w:t>.</w:t>
      </w:r>
      <w:r w:rsidRPr="000072FA">
        <w:rPr>
          <w:rFonts w:eastAsia="Times New Roman"/>
          <w:szCs w:val="24"/>
        </w:rPr>
        <w:t xml:space="preserve"> </w:t>
      </w:r>
      <w:r>
        <w:rPr>
          <w:rFonts w:eastAsia="Times New Roman"/>
          <w:szCs w:val="24"/>
        </w:rPr>
        <w:t>Μέσω του κοινοβουλευτικού ελέγχου κ</w:t>
      </w:r>
      <w:r>
        <w:rPr>
          <w:rFonts w:eastAsia="Times New Roman"/>
          <w:szCs w:val="24"/>
        </w:rPr>
        <w:t xml:space="preserve">αι </w:t>
      </w:r>
      <w:r w:rsidRPr="000072FA">
        <w:rPr>
          <w:rFonts w:eastAsia="Times New Roman"/>
          <w:szCs w:val="24"/>
        </w:rPr>
        <w:t xml:space="preserve">μέσω συναντήσεων με τους προκατόχους </w:t>
      </w:r>
      <w:r>
        <w:rPr>
          <w:rFonts w:eastAsia="Times New Roman"/>
          <w:szCs w:val="24"/>
        </w:rPr>
        <w:t>σας,</w:t>
      </w:r>
      <w:r w:rsidRPr="000072FA">
        <w:rPr>
          <w:rFonts w:eastAsia="Times New Roman"/>
          <w:szCs w:val="24"/>
        </w:rPr>
        <w:t xml:space="preserve"> </w:t>
      </w:r>
      <w:r>
        <w:rPr>
          <w:rFonts w:eastAsia="Times New Roman"/>
          <w:szCs w:val="24"/>
        </w:rPr>
        <w:t>α</w:t>
      </w:r>
      <w:r w:rsidRPr="000072FA">
        <w:rPr>
          <w:rFonts w:eastAsia="Times New Roman"/>
          <w:szCs w:val="24"/>
        </w:rPr>
        <w:t>νέδειξ</w:t>
      </w:r>
      <w:r>
        <w:rPr>
          <w:rFonts w:eastAsia="Times New Roman"/>
          <w:szCs w:val="24"/>
        </w:rPr>
        <w:t>α</w:t>
      </w:r>
      <w:r w:rsidRPr="000072FA">
        <w:rPr>
          <w:rFonts w:eastAsia="Times New Roman"/>
          <w:szCs w:val="24"/>
        </w:rPr>
        <w:t xml:space="preserve"> την ανάγκη κατασκευής ενός σύγχρονου κτ</w:t>
      </w:r>
      <w:r>
        <w:rPr>
          <w:rFonts w:eastAsia="Times New Roman"/>
          <w:szCs w:val="24"/>
        </w:rPr>
        <w:t>η</w:t>
      </w:r>
      <w:r w:rsidRPr="000072FA">
        <w:rPr>
          <w:rFonts w:eastAsia="Times New Roman"/>
          <w:szCs w:val="24"/>
        </w:rPr>
        <w:t>ρίου μέσα στο λιμάνι</w:t>
      </w:r>
      <w:r>
        <w:rPr>
          <w:rFonts w:eastAsia="Times New Roman"/>
          <w:szCs w:val="24"/>
        </w:rPr>
        <w:t>. Είναι μία υποχρέωση που μπορεί να αναλάβει ο παραχωρησιούχος</w:t>
      </w:r>
      <w:r w:rsidRPr="000072FA">
        <w:rPr>
          <w:rFonts w:eastAsia="Times New Roman"/>
          <w:szCs w:val="24"/>
        </w:rPr>
        <w:t xml:space="preserve"> και πρέπει να προβλεφθεί αυτό</w:t>
      </w:r>
      <w:r>
        <w:rPr>
          <w:rFonts w:eastAsia="Times New Roman"/>
          <w:szCs w:val="24"/>
        </w:rPr>
        <w:t>,</w:t>
      </w:r>
      <w:r w:rsidRPr="000072FA">
        <w:rPr>
          <w:rFonts w:eastAsia="Times New Roman"/>
          <w:szCs w:val="24"/>
        </w:rPr>
        <w:t xml:space="preserve"> </w:t>
      </w:r>
      <w:r>
        <w:rPr>
          <w:rFonts w:eastAsia="Times New Roman"/>
          <w:szCs w:val="24"/>
        </w:rPr>
        <w:t>κ</w:t>
      </w:r>
      <w:r w:rsidRPr="000072FA">
        <w:rPr>
          <w:rFonts w:eastAsia="Times New Roman"/>
          <w:szCs w:val="24"/>
        </w:rPr>
        <w:t>ύριε Υπουργέ</w:t>
      </w:r>
      <w:r>
        <w:rPr>
          <w:rFonts w:eastAsia="Times New Roman"/>
          <w:szCs w:val="24"/>
        </w:rPr>
        <w:t>,</w:t>
      </w:r>
      <w:r w:rsidRPr="000072FA">
        <w:rPr>
          <w:rFonts w:eastAsia="Times New Roman"/>
          <w:szCs w:val="24"/>
        </w:rPr>
        <w:t xml:space="preserve"> μέσα από τη νομοθέτηση</w:t>
      </w:r>
      <w:r>
        <w:rPr>
          <w:rFonts w:eastAsia="Times New Roman"/>
          <w:szCs w:val="24"/>
        </w:rPr>
        <w:t>.</w:t>
      </w:r>
    </w:p>
    <w:p w14:paraId="2D05F883" w14:textId="77777777" w:rsidR="00237587" w:rsidRDefault="00AE0D0F">
      <w:pPr>
        <w:spacing w:after="0" w:line="600" w:lineRule="auto"/>
        <w:ind w:firstLine="720"/>
        <w:jc w:val="both"/>
        <w:rPr>
          <w:rFonts w:eastAsia="Times New Roman"/>
          <w:szCs w:val="24"/>
        </w:rPr>
      </w:pPr>
      <w:r>
        <w:rPr>
          <w:rFonts w:eastAsia="Times New Roman"/>
          <w:szCs w:val="24"/>
        </w:rPr>
        <w:lastRenderedPageBreak/>
        <w:t>Επίσης,</w:t>
      </w:r>
      <w:r w:rsidRPr="000072FA">
        <w:rPr>
          <w:rFonts w:eastAsia="Times New Roman"/>
          <w:szCs w:val="24"/>
        </w:rPr>
        <w:t xml:space="preserve"> θ</w:t>
      </w:r>
      <w:r w:rsidRPr="000072FA">
        <w:rPr>
          <w:rFonts w:eastAsia="Times New Roman"/>
          <w:szCs w:val="24"/>
        </w:rPr>
        <w:t>α ήθελα να υπογραμμίσω ότι στ</w:t>
      </w:r>
      <w:r>
        <w:rPr>
          <w:rFonts w:eastAsia="Times New Roman"/>
          <w:szCs w:val="24"/>
        </w:rPr>
        <w:t>α</w:t>
      </w:r>
      <w:r w:rsidRPr="000072FA">
        <w:rPr>
          <w:rFonts w:eastAsia="Times New Roman"/>
          <w:szCs w:val="24"/>
        </w:rPr>
        <w:t xml:space="preserve"> άρθρ</w:t>
      </w:r>
      <w:r>
        <w:rPr>
          <w:rFonts w:eastAsia="Times New Roman"/>
          <w:szCs w:val="24"/>
        </w:rPr>
        <w:t>α</w:t>
      </w:r>
      <w:r w:rsidRPr="000072FA">
        <w:rPr>
          <w:rFonts w:eastAsia="Times New Roman"/>
          <w:szCs w:val="24"/>
        </w:rPr>
        <w:t xml:space="preserve"> 24 και 25 ρυθμί</w:t>
      </w:r>
      <w:r>
        <w:rPr>
          <w:rFonts w:eastAsia="Times New Roman"/>
          <w:szCs w:val="24"/>
        </w:rPr>
        <w:t>ζ</w:t>
      </w:r>
      <w:r w:rsidRPr="000072FA">
        <w:rPr>
          <w:rFonts w:eastAsia="Times New Roman"/>
          <w:szCs w:val="24"/>
        </w:rPr>
        <w:t xml:space="preserve">ετε την κάλυψη κενών οργανικών θέσεων αξιωματικών </w:t>
      </w:r>
      <w:r>
        <w:rPr>
          <w:rFonts w:eastAsia="Times New Roman"/>
          <w:szCs w:val="24"/>
        </w:rPr>
        <w:t>Λιμενικού Σώματος-</w:t>
      </w:r>
      <w:r w:rsidRPr="000072FA">
        <w:rPr>
          <w:rFonts w:eastAsia="Times New Roman"/>
          <w:szCs w:val="24"/>
        </w:rPr>
        <w:t xml:space="preserve">Ελληνικής Ακτοφυλακής μέχρι την εισαγωγή τους </w:t>
      </w:r>
      <w:r>
        <w:rPr>
          <w:rFonts w:eastAsia="Times New Roman"/>
          <w:szCs w:val="24"/>
        </w:rPr>
        <w:t xml:space="preserve">στις </w:t>
      </w:r>
      <w:r w:rsidRPr="000072FA">
        <w:rPr>
          <w:rFonts w:eastAsia="Times New Roman"/>
          <w:szCs w:val="24"/>
        </w:rPr>
        <w:t>σχετικές παραγωγ</w:t>
      </w:r>
      <w:r>
        <w:rPr>
          <w:rFonts w:eastAsia="Times New Roman"/>
          <w:szCs w:val="24"/>
        </w:rPr>
        <w:t>ικές</w:t>
      </w:r>
      <w:r w:rsidRPr="000072FA">
        <w:rPr>
          <w:rFonts w:eastAsia="Times New Roman"/>
          <w:szCs w:val="24"/>
        </w:rPr>
        <w:t xml:space="preserve"> </w:t>
      </w:r>
      <w:r>
        <w:rPr>
          <w:rFonts w:eastAsia="Times New Roman"/>
          <w:szCs w:val="24"/>
        </w:rPr>
        <w:t>σ</w:t>
      </w:r>
      <w:r>
        <w:rPr>
          <w:rFonts w:eastAsia="Times New Roman"/>
          <w:szCs w:val="24"/>
        </w:rPr>
        <w:t>χολές</w:t>
      </w:r>
      <w:r w:rsidRPr="000072FA">
        <w:rPr>
          <w:rFonts w:eastAsia="Times New Roman"/>
          <w:szCs w:val="24"/>
        </w:rPr>
        <w:t xml:space="preserve"> με το σύστημα των πανελλαδικών εξετάσεων</w:t>
      </w:r>
      <w:r>
        <w:rPr>
          <w:rFonts w:eastAsia="Times New Roman"/>
          <w:szCs w:val="24"/>
        </w:rPr>
        <w:t>,</w:t>
      </w:r>
      <w:r w:rsidRPr="000072FA">
        <w:rPr>
          <w:rFonts w:eastAsia="Times New Roman"/>
          <w:szCs w:val="24"/>
        </w:rPr>
        <w:t xml:space="preserve"> όπως μάλιστα </w:t>
      </w:r>
      <w:r>
        <w:rPr>
          <w:rFonts w:eastAsia="Times New Roman"/>
          <w:szCs w:val="24"/>
        </w:rPr>
        <w:t xml:space="preserve">και </w:t>
      </w:r>
      <w:r w:rsidRPr="000072FA">
        <w:rPr>
          <w:rFonts w:eastAsia="Times New Roman"/>
          <w:szCs w:val="24"/>
        </w:rPr>
        <w:t>πριν από λίγο</w:t>
      </w:r>
      <w:r>
        <w:rPr>
          <w:rFonts w:eastAsia="Times New Roman"/>
          <w:szCs w:val="24"/>
        </w:rPr>
        <w:t xml:space="preserve"> αναφέρατε.</w:t>
      </w:r>
      <w:r w:rsidRPr="000072FA">
        <w:rPr>
          <w:rFonts w:eastAsia="Times New Roman"/>
          <w:szCs w:val="24"/>
        </w:rPr>
        <w:t xml:space="preserve"> </w:t>
      </w:r>
      <w:r>
        <w:rPr>
          <w:rFonts w:eastAsia="Times New Roman"/>
          <w:szCs w:val="24"/>
        </w:rPr>
        <w:t>Α</w:t>
      </w:r>
      <w:r w:rsidRPr="000072FA">
        <w:rPr>
          <w:rFonts w:eastAsia="Times New Roman"/>
          <w:szCs w:val="24"/>
        </w:rPr>
        <w:t>ναφωνώ</w:t>
      </w:r>
      <w:r>
        <w:rPr>
          <w:rFonts w:eastAsia="Times New Roman"/>
          <w:szCs w:val="24"/>
        </w:rPr>
        <w:t>:</w:t>
      </w:r>
      <w:r w:rsidRPr="000072FA">
        <w:rPr>
          <w:rFonts w:eastAsia="Times New Roman"/>
          <w:szCs w:val="24"/>
        </w:rPr>
        <w:t xml:space="preserve"> </w:t>
      </w:r>
      <w:r>
        <w:rPr>
          <w:rFonts w:eastAsia="Times New Roman"/>
          <w:szCs w:val="24"/>
        </w:rPr>
        <w:t>Π</w:t>
      </w:r>
      <w:r w:rsidRPr="000072FA">
        <w:rPr>
          <w:rFonts w:eastAsia="Times New Roman"/>
          <w:szCs w:val="24"/>
        </w:rPr>
        <w:t>όσο πρόχειρη ήταν η νομοθέτηση περί πανελλαδικών εξετάσεων σε όλες τις βαθμίδες</w:t>
      </w:r>
      <w:r>
        <w:rPr>
          <w:rFonts w:eastAsia="Times New Roman"/>
          <w:szCs w:val="24"/>
        </w:rPr>
        <w:t>,</w:t>
      </w:r>
      <w:r w:rsidRPr="000072FA">
        <w:rPr>
          <w:rFonts w:eastAsia="Times New Roman"/>
          <w:szCs w:val="24"/>
        </w:rPr>
        <w:t xml:space="preserve"> όταν δεν είχε προβλεφθεί αυτό το κενό των τεσσάρων ετών που </w:t>
      </w:r>
      <w:r>
        <w:rPr>
          <w:rFonts w:eastAsia="Times New Roman"/>
          <w:szCs w:val="24"/>
        </w:rPr>
        <w:t>προείπατε</w:t>
      </w:r>
      <w:r w:rsidRPr="000072FA">
        <w:rPr>
          <w:rFonts w:eastAsia="Times New Roman"/>
          <w:szCs w:val="24"/>
        </w:rPr>
        <w:t xml:space="preserve"> για τ</w:t>
      </w:r>
      <w:r>
        <w:rPr>
          <w:rFonts w:eastAsia="Times New Roman"/>
          <w:szCs w:val="24"/>
        </w:rPr>
        <w:t>ους αξιωματικούς και για τα δύο-</w:t>
      </w:r>
      <w:r w:rsidRPr="000072FA">
        <w:rPr>
          <w:rFonts w:eastAsia="Times New Roman"/>
          <w:szCs w:val="24"/>
        </w:rPr>
        <w:t xml:space="preserve">τρία χρόνια για τους </w:t>
      </w:r>
      <w:r>
        <w:rPr>
          <w:rFonts w:eastAsia="Times New Roman"/>
          <w:szCs w:val="24"/>
        </w:rPr>
        <w:t>υπαξιωμα</w:t>
      </w:r>
      <w:r>
        <w:rPr>
          <w:rFonts w:eastAsia="Times New Roman"/>
          <w:szCs w:val="24"/>
        </w:rPr>
        <w:t>τικούς!</w:t>
      </w:r>
    </w:p>
    <w:p w14:paraId="2D05F884" w14:textId="77777777" w:rsidR="00237587" w:rsidRDefault="00AE0D0F">
      <w:pPr>
        <w:spacing w:after="0" w:line="600" w:lineRule="auto"/>
        <w:ind w:firstLine="720"/>
        <w:jc w:val="both"/>
        <w:rPr>
          <w:rFonts w:eastAsia="Times New Roman"/>
          <w:szCs w:val="24"/>
        </w:rPr>
      </w:pPr>
      <w:r>
        <w:rPr>
          <w:rFonts w:eastAsia="Times New Roman"/>
          <w:szCs w:val="24"/>
        </w:rPr>
        <w:t>Π</w:t>
      </w:r>
      <w:r w:rsidRPr="000072FA">
        <w:rPr>
          <w:rFonts w:eastAsia="Times New Roman"/>
          <w:szCs w:val="24"/>
        </w:rPr>
        <w:t>αραμένει μυστήριο</w:t>
      </w:r>
      <w:r>
        <w:rPr>
          <w:rFonts w:eastAsia="Times New Roman"/>
          <w:szCs w:val="24"/>
        </w:rPr>
        <w:t>,</w:t>
      </w:r>
      <w:r w:rsidRPr="000072FA">
        <w:rPr>
          <w:rFonts w:eastAsia="Times New Roman"/>
          <w:szCs w:val="24"/>
        </w:rPr>
        <w:t xml:space="preserve"> </w:t>
      </w:r>
      <w:r>
        <w:rPr>
          <w:rFonts w:eastAsia="Times New Roman"/>
          <w:szCs w:val="24"/>
        </w:rPr>
        <w:t>όμως,</w:t>
      </w:r>
      <w:r w:rsidRPr="000072FA">
        <w:rPr>
          <w:rFonts w:eastAsia="Times New Roman"/>
          <w:szCs w:val="24"/>
        </w:rPr>
        <w:t xml:space="preserve"> πο</w:t>
      </w:r>
      <w:r>
        <w:rPr>
          <w:rFonts w:eastAsia="Times New Roman"/>
          <w:szCs w:val="24"/>
        </w:rPr>
        <w:t>ύ</w:t>
      </w:r>
      <w:r w:rsidRPr="000072FA">
        <w:rPr>
          <w:rFonts w:eastAsia="Times New Roman"/>
          <w:szCs w:val="24"/>
        </w:rPr>
        <w:t xml:space="preserve"> θα ιδρυθούν αυτές τις </w:t>
      </w:r>
      <w:r>
        <w:rPr>
          <w:rFonts w:eastAsia="Times New Roman"/>
          <w:szCs w:val="24"/>
        </w:rPr>
        <w:t>σ</w:t>
      </w:r>
      <w:r w:rsidRPr="000072FA">
        <w:rPr>
          <w:rFonts w:eastAsia="Times New Roman"/>
          <w:szCs w:val="24"/>
        </w:rPr>
        <w:t>χολές</w:t>
      </w:r>
      <w:r>
        <w:rPr>
          <w:rFonts w:eastAsia="Times New Roman"/>
          <w:szCs w:val="24"/>
        </w:rPr>
        <w:t>.</w:t>
      </w:r>
      <w:r w:rsidRPr="000072FA">
        <w:rPr>
          <w:rFonts w:eastAsia="Times New Roman"/>
          <w:szCs w:val="24"/>
        </w:rPr>
        <w:t xml:space="preserve"> </w:t>
      </w:r>
      <w:r>
        <w:rPr>
          <w:rFonts w:eastAsia="Times New Roman"/>
          <w:szCs w:val="24"/>
        </w:rPr>
        <w:t>Σας είχαμε</w:t>
      </w:r>
      <w:r w:rsidRPr="000072FA">
        <w:rPr>
          <w:rFonts w:eastAsia="Times New Roman"/>
          <w:szCs w:val="24"/>
        </w:rPr>
        <w:t xml:space="preserve"> προτείνει την ίδρυση της Λιμενικής Ακαδημίας στην Αλεξανδρούπολη</w:t>
      </w:r>
      <w:r>
        <w:rPr>
          <w:rFonts w:eastAsia="Times New Roman"/>
          <w:szCs w:val="24"/>
        </w:rPr>
        <w:t>.</w:t>
      </w:r>
      <w:r w:rsidRPr="000072FA">
        <w:rPr>
          <w:rFonts w:eastAsia="Times New Roman"/>
          <w:szCs w:val="24"/>
        </w:rPr>
        <w:t xml:space="preserve"> </w:t>
      </w:r>
      <w:r>
        <w:rPr>
          <w:rFonts w:eastAsia="Times New Roman"/>
          <w:szCs w:val="24"/>
        </w:rPr>
        <w:t>Ξ</w:t>
      </w:r>
      <w:r w:rsidRPr="000072FA">
        <w:rPr>
          <w:rFonts w:eastAsia="Times New Roman"/>
          <w:szCs w:val="24"/>
        </w:rPr>
        <w:t>εκινά</w:t>
      </w:r>
      <w:r>
        <w:rPr>
          <w:rFonts w:eastAsia="Times New Roman"/>
          <w:szCs w:val="24"/>
        </w:rPr>
        <w:t>τε</w:t>
      </w:r>
      <w:r w:rsidRPr="000072FA">
        <w:rPr>
          <w:rFonts w:eastAsia="Times New Roman"/>
          <w:szCs w:val="24"/>
        </w:rPr>
        <w:t xml:space="preserve"> από το Σεπτέμβρη μήνα τη λειτουργία των παραγωγικών σχολών</w:t>
      </w:r>
      <w:r>
        <w:rPr>
          <w:rFonts w:eastAsia="Times New Roman"/>
          <w:szCs w:val="24"/>
        </w:rPr>
        <w:t>.</w:t>
      </w:r>
      <w:r w:rsidRPr="000072FA">
        <w:rPr>
          <w:rFonts w:eastAsia="Times New Roman"/>
          <w:szCs w:val="24"/>
        </w:rPr>
        <w:t xml:space="preserve"> </w:t>
      </w:r>
      <w:r>
        <w:rPr>
          <w:rFonts w:eastAsia="Times New Roman"/>
          <w:szCs w:val="24"/>
        </w:rPr>
        <w:t>Π</w:t>
      </w:r>
      <w:r w:rsidRPr="000072FA">
        <w:rPr>
          <w:rFonts w:eastAsia="Times New Roman"/>
          <w:szCs w:val="24"/>
        </w:rPr>
        <w:t>ο</w:t>
      </w:r>
      <w:r>
        <w:rPr>
          <w:rFonts w:eastAsia="Times New Roman"/>
          <w:szCs w:val="24"/>
        </w:rPr>
        <w:t>ύ</w:t>
      </w:r>
      <w:r w:rsidRPr="000072FA">
        <w:rPr>
          <w:rFonts w:eastAsia="Times New Roman"/>
          <w:szCs w:val="24"/>
        </w:rPr>
        <w:t xml:space="preserve"> θα λειτουργήσουν</w:t>
      </w:r>
      <w:r>
        <w:rPr>
          <w:rFonts w:eastAsia="Times New Roman"/>
          <w:szCs w:val="24"/>
        </w:rPr>
        <w:t>;</w:t>
      </w:r>
      <w:r w:rsidRPr="000072FA">
        <w:rPr>
          <w:rFonts w:eastAsia="Times New Roman"/>
          <w:szCs w:val="24"/>
        </w:rPr>
        <w:t xml:space="preserve"> </w:t>
      </w:r>
      <w:r>
        <w:rPr>
          <w:rFonts w:eastAsia="Times New Roman"/>
          <w:szCs w:val="24"/>
        </w:rPr>
        <w:t>Έ</w:t>
      </w:r>
      <w:r w:rsidRPr="000072FA">
        <w:rPr>
          <w:rFonts w:eastAsia="Times New Roman"/>
          <w:szCs w:val="24"/>
        </w:rPr>
        <w:t>χετε χώρο</w:t>
      </w:r>
      <w:r>
        <w:rPr>
          <w:rFonts w:eastAsia="Times New Roman"/>
          <w:szCs w:val="24"/>
        </w:rPr>
        <w:t>;</w:t>
      </w:r>
      <w:r w:rsidRPr="000072FA">
        <w:rPr>
          <w:rFonts w:eastAsia="Times New Roman"/>
          <w:szCs w:val="24"/>
        </w:rPr>
        <w:t xml:space="preserve"> </w:t>
      </w:r>
      <w:r>
        <w:rPr>
          <w:rFonts w:eastAsia="Times New Roman"/>
          <w:szCs w:val="24"/>
        </w:rPr>
        <w:t>Έ</w:t>
      </w:r>
      <w:r w:rsidRPr="000072FA">
        <w:rPr>
          <w:rFonts w:eastAsia="Times New Roman"/>
          <w:szCs w:val="24"/>
        </w:rPr>
        <w:t>χετε εγ</w:t>
      </w:r>
      <w:r w:rsidRPr="000072FA">
        <w:rPr>
          <w:rFonts w:eastAsia="Times New Roman"/>
          <w:szCs w:val="24"/>
        </w:rPr>
        <w:t>καταστάσεις</w:t>
      </w:r>
      <w:r>
        <w:rPr>
          <w:rFonts w:eastAsia="Times New Roman"/>
          <w:szCs w:val="24"/>
        </w:rPr>
        <w:t>;</w:t>
      </w:r>
      <w:r w:rsidRPr="000072FA">
        <w:rPr>
          <w:rFonts w:eastAsia="Times New Roman"/>
          <w:szCs w:val="24"/>
        </w:rPr>
        <w:t xml:space="preserve"> </w:t>
      </w:r>
      <w:r>
        <w:rPr>
          <w:rFonts w:eastAsia="Times New Roman"/>
          <w:szCs w:val="24"/>
        </w:rPr>
        <w:t>Ε</w:t>
      </w:r>
      <w:r w:rsidRPr="000072FA">
        <w:rPr>
          <w:rFonts w:eastAsia="Times New Roman"/>
          <w:szCs w:val="24"/>
        </w:rPr>
        <w:t>μείς σας προτείν</w:t>
      </w:r>
      <w:r>
        <w:rPr>
          <w:rFonts w:eastAsia="Times New Roman"/>
          <w:szCs w:val="24"/>
        </w:rPr>
        <w:t>α</w:t>
      </w:r>
      <w:r w:rsidRPr="000072FA">
        <w:rPr>
          <w:rFonts w:eastAsia="Times New Roman"/>
          <w:szCs w:val="24"/>
        </w:rPr>
        <w:t>με και σας πρότειν</w:t>
      </w:r>
      <w:r>
        <w:rPr>
          <w:rFonts w:eastAsia="Times New Roman"/>
          <w:szCs w:val="24"/>
        </w:rPr>
        <w:t>ε</w:t>
      </w:r>
      <w:r w:rsidRPr="000072FA">
        <w:rPr>
          <w:rFonts w:eastAsia="Times New Roman"/>
          <w:szCs w:val="24"/>
        </w:rPr>
        <w:t xml:space="preserve"> και ο </w:t>
      </w:r>
      <w:r>
        <w:rPr>
          <w:rFonts w:eastAsia="Times New Roman"/>
          <w:szCs w:val="24"/>
        </w:rPr>
        <w:t>δ</w:t>
      </w:r>
      <w:r w:rsidRPr="000072FA">
        <w:rPr>
          <w:rFonts w:eastAsia="Times New Roman"/>
          <w:szCs w:val="24"/>
        </w:rPr>
        <w:t xml:space="preserve">ήμαρχος της Αλεξανδρούπολης προσωρινές εγκαταστάσεις για τη λειτουργία των </w:t>
      </w:r>
      <w:r>
        <w:rPr>
          <w:rFonts w:eastAsia="Times New Roman"/>
          <w:szCs w:val="24"/>
        </w:rPr>
        <w:t>σχολών κ</w:t>
      </w:r>
      <w:r w:rsidRPr="000072FA">
        <w:rPr>
          <w:rFonts w:eastAsia="Times New Roman"/>
          <w:szCs w:val="24"/>
        </w:rPr>
        <w:t xml:space="preserve">ι έχουμε παραχωρήσει </w:t>
      </w:r>
      <w:r>
        <w:rPr>
          <w:rFonts w:eastAsia="Times New Roman"/>
          <w:szCs w:val="24"/>
        </w:rPr>
        <w:t>εκατόν σαράντα οκτώ</w:t>
      </w:r>
      <w:r w:rsidRPr="000072FA">
        <w:rPr>
          <w:rFonts w:eastAsia="Times New Roman"/>
          <w:szCs w:val="24"/>
        </w:rPr>
        <w:t xml:space="preserve"> στρέμματα στην καλύτερη περιοχή της Αλεξανδρούπολης</w:t>
      </w:r>
      <w:r>
        <w:rPr>
          <w:rFonts w:eastAsia="Times New Roman"/>
          <w:szCs w:val="24"/>
        </w:rPr>
        <w:t>.</w:t>
      </w:r>
      <w:r w:rsidRPr="000072FA">
        <w:rPr>
          <w:rFonts w:eastAsia="Times New Roman"/>
          <w:szCs w:val="24"/>
        </w:rPr>
        <w:t xml:space="preserve"> </w:t>
      </w:r>
    </w:p>
    <w:p w14:paraId="2D05F885" w14:textId="77777777" w:rsidR="00237587" w:rsidRDefault="00AE0D0F">
      <w:pPr>
        <w:spacing w:after="0" w:line="600" w:lineRule="auto"/>
        <w:ind w:firstLine="720"/>
        <w:jc w:val="both"/>
        <w:rPr>
          <w:rFonts w:eastAsia="Times New Roman"/>
          <w:szCs w:val="24"/>
        </w:rPr>
      </w:pPr>
      <w:r>
        <w:rPr>
          <w:rFonts w:eastAsia="Times New Roman"/>
          <w:szCs w:val="24"/>
        </w:rPr>
        <w:lastRenderedPageBreak/>
        <w:t>Δ</w:t>
      </w:r>
      <w:r w:rsidRPr="000072FA">
        <w:rPr>
          <w:rFonts w:eastAsia="Times New Roman"/>
          <w:szCs w:val="24"/>
        </w:rPr>
        <w:t>ιαθέτουμε το καλύτε</w:t>
      </w:r>
      <w:r w:rsidRPr="000072FA">
        <w:rPr>
          <w:rFonts w:eastAsia="Times New Roman"/>
          <w:szCs w:val="24"/>
        </w:rPr>
        <w:t xml:space="preserve">ρο </w:t>
      </w:r>
      <w:r>
        <w:rPr>
          <w:rFonts w:eastAsia="Times New Roman"/>
          <w:szCs w:val="24"/>
        </w:rPr>
        <w:t>πεδίον</w:t>
      </w:r>
      <w:r w:rsidRPr="000072FA">
        <w:rPr>
          <w:rFonts w:eastAsia="Times New Roman"/>
          <w:szCs w:val="24"/>
        </w:rPr>
        <w:t xml:space="preserve"> εκπαίδευσης</w:t>
      </w:r>
      <w:r>
        <w:rPr>
          <w:rFonts w:eastAsia="Times New Roman"/>
          <w:szCs w:val="24"/>
        </w:rPr>
        <w:t>.</w:t>
      </w:r>
      <w:r w:rsidRPr="000072FA">
        <w:rPr>
          <w:rFonts w:eastAsia="Times New Roman"/>
          <w:szCs w:val="24"/>
        </w:rPr>
        <w:t xml:space="preserve"> Γιατί δεν παίρνετε μία μεγάλη απόφαση </w:t>
      </w:r>
      <w:r>
        <w:rPr>
          <w:rFonts w:eastAsia="Times New Roman"/>
          <w:szCs w:val="24"/>
        </w:rPr>
        <w:t>ε</w:t>
      </w:r>
      <w:r w:rsidRPr="000072FA">
        <w:rPr>
          <w:rFonts w:eastAsia="Times New Roman"/>
          <w:szCs w:val="24"/>
        </w:rPr>
        <w:t xml:space="preserve">θνικού χαρακτήρα και να εγκατασταθούν </w:t>
      </w:r>
      <w:r>
        <w:rPr>
          <w:rFonts w:eastAsia="Times New Roman"/>
          <w:szCs w:val="24"/>
        </w:rPr>
        <w:t xml:space="preserve">εκεί </w:t>
      </w:r>
      <w:r w:rsidRPr="000072FA">
        <w:rPr>
          <w:rFonts w:eastAsia="Times New Roman"/>
          <w:szCs w:val="24"/>
        </w:rPr>
        <w:t>οι σ</w:t>
      </w:r>
      <w:r>
        <w:rPr>
          <w:rFonts w:eastAsia="Times New Roman"/>
          <w:szCs w:val="24"/>
        </w:rPr>
        <w:t>χ</w:t>
      </w:r>
      <w:r w:rsidRPr="000072FA">
        <w:rPr>
          <w:rFonts w:eastAsia="Times New Roman"/>
          <w:szCs w:val="24"/>
        </w:rPr>
        <w:t>ολές</w:t>
      </w:r>
      <w:r>
        <w:rPr>
          <w:rFonts w:eastAsia="Times New Roman"/>
          <w:szCs w:val="24"/>
        </w:rPr>
        <w:t>,</w:t>
      </w:r>
      <w:r w:rsidRPr="000072FA">
        <w:rPr>
          <w:rFonts w:eastAsia="Times New Roman"/>
          <w:szCs w:val="24"/>
        </w:rPr>
        <w:t xml:space="preserve"> που το έχουμε πάρα πολ</w:t>
      </w:r>
      <w:r>
        <w:rPr>
          <w:rFonts w:eastAsia="Times New Roman"/>
          <w:szCs w:val="24"/>
        </w:rPr>
        <w:t>λή</w:t>
      </w:r>
      <w:r w:rsidRPr="000072FA">
        <w:rPr>
          <w:rFonts w:eastAsia="Times New Roman"/>
          <w:szCs w:val="24"/>
        </w:rPr>
        <w:t xml:space="preserve"> ανάγκη</w:t>
      </w:r>
      <w:r>
        <w:rPr>
          <w:rFonts w:eastAsia="Times New Roman"/>
          <w:szCs w:val="24"/>
        </w:rPr>
        <w:t>;</w:t>
      </w:r>
      <w:r w:rsidRPr="000072FA">
        <w:rPr>
          <w:rFonts w:eastAsia="Times New Roman"/>
          <w:szCs w:val="24"/>
        </w:rPr>
        <w:t xml:space="preserve"> </w:t>
      </w:r>
      <w:r>
        <w:rPr>
          <w:rFonts w:eastAsia="Times New Roman"/>
          <w:szCs w:val="24"/>
        </w:rPr>
        <w:t>Εσείς,</w:t>
      </w:r>
      <w:r w:rsidRPr="000072FA">
        <w:rPr>
          <w:rFonts w:eastAsia="Times New Roman"/>
          <w:szCs w:val="24"/>
        </w:rPr>
        <w:t xml:space="preserve"> </w:t>
      </w:r>
      <w:r>
        <w:rPr>
          <w:rFonts w:eastAsia="Times New Roman"/>
          <w:szCs w:val="24"/>
        </w:rPr>
        <w:t>κ</w:t>
      </w:r>
      <w:r w:rsidRPr="000072FA">
        <w:rPr>
          <w:rFonts w:eastAsia="Times New Roman"/>
          <w:szCs w:val="24"/>
        </w:rPr>
        <w:t>ύριε Υπουργέ</w:t>
      </w:r>
      <w:r>
        <w:rPr>
          <w:rFonts w:eastAsia="Times New Roman"/>
          <w:szCs w:val="24"/>
        </w:rPr>
        <w:t>,</w:t>
      </w:r>
      <w:r w:rsidRPr="000072FA">
        <w:rPr>
          <w:rFonts w:eastAsia="Times New Roman"/>
          <w:szCs w:val="24"/>
        </w:rPr>
        <w:t xml:space="preserve"> έχετε ευαισθησία και σας γνωρίσω </w:t>
      </w:r>
      <w:r>
        <w:rPr>
          <w:rFonts w:eastAsia="Times New Roman"/>
          <w:szCs w:val="24"/>
        </w:rPr>
        <w:t>κ</w:t>
      </w:r>
      <w:r w:rsidRPr="000072FA">
        <w:rPr>
          <w:rFonts w:eastAsia="Times New Roman"/>
          <w:szCs w:val="24"/>
        </w:rPr>
        <w:t>αλώς</w:t>
      </w:r>
      <w:r>
        <w:rPr>
          <w:rFonts w:eastAsia="Times New Roman"/>
          <w:szCs w:val="24"/>
        </w:rPr>
        <w:t>.</w:t>
      </w:r>
      <w:r w:rsidRPr="000072FA">
        <w:rPr>
          <w:rFonts w:eastAsia="Times New Roman"/>
          <w:szCs w:val="24"/>
        </w:rPr>
        <w:t xml:space="preserve"> </w:t>
      </w:r>
      <w:r>
        <w:rPr>
          <w:rFonts w:eastAsia="Times New Roman"/>
          <w:szCs w:val="24"/>
        </w:rPr>
        <w:t>Σ</w:t>
      </w:r>
      <w:r w:rsidRPr="000072FA">
        <w:rPr>
          <w:rFonts w:eastAsia="Times New Roman"/>
          <w:szCs w:val="24"/>
        </w:rPr>
        <w:t>ας διακρίνε</w:t>
      </w:r>
      <w:r>
        <w:rPr>
          <w:rFonts w:eastAsia="Times New Roman"/>
          <w:szCs w:val="24"/>
        </w:rPr>
        <w:t>ι και</w:t>
      </w:r>
      <w:r w:rsidRPr="000072FA">
        <w:rPr>
          <w:rFonts w:eastAsia="Times New Roman"/>
          <w:szCs w:val="24"/>
        </w:rPr>
        <w:t xml:space="preserve"> ευθυδικία</w:t>
      </w:r>
      <w:r>
        <w:rPr>
          <w:rFonts w:eastAsia="Times New Roman"/>
          <w:szCs w:val="24"/>
        </w:rPr>
        <w:t>.</w:t>
      </w:r>
      <w:r w:rsidRPr="000072FA">
        <w:rPr>
          <w:rFonts w:eastAsia="Times New Roman"/>
          <w:szCs w:val="24"/>
        </w:rPr>
        <w:t xml:space="preserve"> Είμαι σίγουρος ότι θα πάρετε την εύστοχη και εθνικά ωφέλιμη απόφαση</w:t>
      </w:r>
      <w:r>
        <w:rPr>
          <w:rFonts w:eastAsia="Times New Roman"/>
          <w:szCs w:val="24"/>
        </w:rPr>
        <w:t>.</w:t>
      </w:r>
      <w:r w:rsidRPr="000072FA">
        <w:rPr>
          <w:rFonts w:eastAsia="Times New Roman"/>
          <w:szCs w:val="24"/>
        </w:rPr>
        <w:t xml:space="preserve"> </w:t>
      </w:r>
    </w:p>
    <w:p w14:paraId="2D05F886" w14:textId="77777777" w:rsidR="00237587" w:rsidRDefault="00AE0D0F">
      <w:pPr>
        <w:spacing w:after="0" w:line="600" w:lineRule="auto"/>
        <w:ind w:firstLine="720"/>
        <w:jc w:val="both"/>
        <w:rPr>
          <w:rFonts w:eastAsia="Times New Roman"/>
          <w:szCs w:val="24"/>
        </w:rPr>
      </w:pPr>
      <w:r>
        <w:rPr>
          <w:rFonts w:eastAsia="Times New Roman"/>
          <w:szCs w:val="24"/>
        </w:rPr>
        <w:t>Επίσης,</w:t>
      </w:r>
      <w:r w:rsidRPr="000072FA">
        <w:rPr>
          <w:rFonts w:eastAsia="Times New Roman"/>
          <w:szCs w:val="24"/>
        </w:rPr>
        <w:t xml:space="preserve"> με το άρθρο 26</w:t>
      </w:r>
      <w:r>
        <w:rPr>
          <w:rFonts w:eastAsia="Times New Roman"/>
          <w:szCs w:val="24"/>
        </w:rPr>
        <w:t>, που έχει</w:t>
      </w:r>
      <w:r w:rsidRPr="000072FA">
        <w:rPr>
          <w:rFonts w:eastAsia="Times New Roman"/>
          <w:szCs w:val="24"/>
        </w:rPr>
        <w:t xml:space="preserve"> ως τίτλο </w:t>
      </w:r>
      <w:r>
        <w:rPr>
          <w:rFonts w:eastAsia="Times New Roman"/>
          <w:szCs w:val="24"/>
        </w:rPr>
        <w:t>«</w:t>
      </w:r>
      <w:r w:rsidRPr="000072FA">
        <w:rPr>
          <w:rFonts w:eastAsia="Times New Roman"/>
          <w:szCs w:val="24"/>
        </w:rPr>
        <w:t>επέκταση των αρμοδιοτήτων του Λιμενικού Σώματος στους αιγιαλούς και στις παραλίες</w:t>
      </w:r>
      <w:r>
        <w:rPr>
          <w:rFonts w:eastAsia="Times New Roman"/>
          <w:szCs w:val="24"/>
        </w:rPr>
        <w:t>»,</w:t>
      </w:r>
      <w:r w:rsidRPr="000072FA">
        <w:rPr>
          <w:rFonts w:eastAsia="Times New Roman"/>
          <w:szCs w:val="24"/>
        </w:rPr>
        <w:t xml:space="preserve"> επεκτείνετε την εδαφική αρμοδιότητα του </w:t>
      </w:r>
      <w:r>
        <w:rPr>
          <w:rFonts w:eastAsia="Times New Roman"/>
          <w:szCs w:val="24"/>
        </w:rPr>
        <w:t>Σ</w:t>
      </w:r>
      <w:r w:rsidRPr="000072FA">
        <w:rPr>
          <w:rFonts w:eastAsia="Times New Roman"/>
          <w:szCs w:val="24"/>
        </w:rPr>
        <w:t>ώματος</w:t>
      </w:r>
      <w:r>
        <w:rPr>
          <w:rFonts w:eastAsia="Times New Roman"/>
          <w:szCs w:val="24"/>
        </w:rPr>
        <w:t>.</w:t>
      </w:r>
      <w:r w:rsidRPr="000072FA">
        <w:rPr>
          <w:rFonts w:eastAsia="Times New Roman"/>
          <w:szCs w:val="24"/>
        </w:rPr>
        <w:t xml:space="preserve"> </w:t>
      </w:r>
      <w:r>
        <w:rPr>
          <w:rFonts w:eastAsia="Times New Roman"/>
          <w:szCs w:val="24"/>
        </w:rPr>
        <w:t>Η</w:t>
      </w:r>
      <w:r w:rsidRPr="000072FA">
        <w:rPr>
          <w:rFonts w:eastAsia="Times New Roman"/>
          <w:szCs w:val="24"/>
        </w:rPr>
        <w:t xml:space="preserve"> κατά τό</w:t>
      </w:r>
      <w:r w:rsidRPr="000072FA">
        <w:rPr>
          <w:rFonts w:eastAsia="Times New Roman"/>
          <w:szCs w:val="24"/>
        </w:rPr>
        <w:t xml:space="preserve">πον </w:t>
      </w:r>
      <w:r>
        <w:rPr>
          <w:rFonts w:eastAsia="Times New Roman"/>
          <w:szCs w:val="24"/>
        </w:rPr>
        <w:t>και καθ’ ύλη</w:t>
      </w:r>
      <w:r w:rsidRPr="000072FA">
        <w:rPr>
          <w:rFonts w:eastAsia="Times New Roman"/>
          <w:szCs w:val="24"/>
        </w:rPr>
        <w:t xml:space="preserve"> </w:t>
      </w:r>
      <w:r>
        <w:rPr>
          <w:rFonts w:eastAsia="Times New Roman"/>
          <w:szCs w:val="24"/>
        </w:rPr>
        <w:t xml:space="preserve">αρμοδιότητα, κύριε Υπουργέ,  </w:t>
      </w:r>
      <w:r w:rsidRPr="000072FA">
        <w:rPr>
          <w:rFonts w:eastAsia="Times New Roman"/>
          <w:szCs w:val="24"/>
        </w:rPr>
        <w:t xml:space="preserve">το ξέρετε </w:t>
      </w:r>
      <w:r>
        <w:rPr>
          <w:rFonts w:eastAsia="Times New Roman"/>
          <w:szCs w:val="24"/>
        </w:rPr>
        <w:t>ως καλός νομικός που είστε, δ</w:t>
      </w:r>
      <w:r w:rsidRPr="000072FA">
        <w:rPr>
          <w:rFonts w:eastAsia="Times New Roman"/>
          <w:szCs w:val="24"/>
        </w:rPr>
        <w:t xml:space="preserve">εν πρέπει να </w:t>
      </w:r>
      <w:r>
        <w:rPr>
          <w:rFonts w:eastAsia="Times New Roman"/>
          <w:szCs w:val="24"/>
        </w:rPr>
        <w:t>αλλάζει π</w:t>
      </w:r>
      <w:r w:rsidRPr="000072FA">
        <w:rPr>
          <w:rFonts w:eastAsia="Times New Roman"/>
          <w:szCs w:val="24"/>
        </w:rPr>
        <w:t>ρόχειρ</w:t>
      </w:r>
      <w:r>
        <w:rPr>
          <w:rFonts w:eastAsia="Times New Roman"/>
          <w:szCs w:val="24"/>
        </w:rPr>
        <w:t>α,</w:t>
      </w:r>
      <w:r w:rsidRPr="000072FA">
        <w:rPr>
          <w:rFonts w:eastAsia="Times New Roman"/>
          <w:szCs w:val="24"/>
        </w:rPr>
        <w:t xml:space="preserve"> αλλά σύμφωνα με μελέτες και μάλιστα</w:t>
      </w:r>
      <w:r>
        <w:rPr>
          <w:rFonts w:eastAsia="Times New Roman"/>
          <w:szCs w:val="24"/>
        </w:rPr>
        <w:t>,</w:t>
      </w:r>
      <w:r w:rsidRPr="000072FA">
        <w:rPr>
          <w:rFonts w:eastAsia="Times New Roman"/>
          <w:szCs w:val="24"/>
        </w:rPr>
        <w:t xml:space="preserve"> όταν ανακύπτουν μείζονα προβλήματα</w:t>
      </w:r>
      <w:r>
        <w:rPr>
          <w:rFonts w:eastAsia="Times New Roman"/>
          <w:szCs w:val="24"/>
        </w:rPr>
        <w:t>.</w:t>
      </w:r>
      <w:r w:rsidRPr="000072FA">
        <w:rPr>
          <w:rFonts w:eastAsia="Times New Roman"/>
          <w:szCs w:val="24"/>
        </w:rPr>
        <w:t xml:space="preserve"> </w:t>
      </w:r>
    </w:p>
    <w:p w14:paraId="2D05F887" w14:textId="77777777" w:rsidR="00237587" w:rsidRDefault="00AE0D0F">
      <w:pPr>
        <w:spacing w:after="0" w:line="600" w:lineRule="auto"/>
        <w:ind w:firstLine="720"/>
        <w:jc w:val="both"/>
        <w:rPr>
          <w:rFonts w:eastAsia="Times New Roman"/>
          <w:szCs w:val="24"/>
        </w:rPr>
      </w:pPr>
      <w:r>
        <w:rPr>
          <w:rFonts w:eastAsia="Times New Roman"/>
          <w:szCs w:val="24"/>
        </w:rPr>
        <w:t>Π</w:t>
      </w:r>
      <w:r w:rsidRPr="000072FA">
        <w:rPr>
          <w:rFonts w:eastAsia="Times New Roman"/>
          <w:szCs w:val="24"/>
        </w:rPr>
        <w:t>αρακαλώ</w:t>
      </w:r>
      <w:r>
        <w:rPr>
          <w:rFonts w:eastAsia="Times New Roman"/>
          <w:szCs w:val="24"/>
        </w:rPr>
        <w:t>,</w:t>
      </w:r>
      <w:r w:rsidRPr="000072FA">
        <w:rPr>
          <w:rFonts w:eastAsia="Times New Roman"/>
          <w:szCs w:val="24"/>
        </w:rPr>
        <w:t xml:space="preserve"> καταθέστε στα </w:t>
      </w:r>
      <w:r>
        <w:rPr>
          <w:rFonts w:eastAsia="Times New Roman"/>
          <w:szCs w:val="24"/>
        </w:rPr>
        <w:t>Π</w:t>
      </w:r>
      <w:r w:rsidRPr="000072FA">
        <w:rPr>
          <w:rFonts w:eastAsia="Times New Roman"/>
          <w:szCs w:val="24"/>
        </w:rPr>
        <w:t>ρακτικά της Βουλής αν έχετε έγγραφο της Κ</w:t>
      </w:r>
      <w:r w:rsidRPr="000072FA">
        <w:rPr>
          <w:rFonts w:eastAsia="Times New Roman"/>
          <w:szCs w:val="24"/>
        </w:rPr>
        <w:t>ατεχάκη με σύμφωνη γνώμη προς αυτή την κατεύθυνση</w:t>
      </w:r>
      <w:r>
        <w:rPr>
          <w:rFonts w:eastAsia="Times New Roman"/>
          <w:szCs w:val="24"/>
        </w:rPr>
        <w:t>.</w:t>
      </w:r>
      <w:r w:rsidRPr="000072FA">
        <w:rPr>
          <w:rFonts w:eastAsia="Times New Roman"/>
          <w:szCs w:val="24"/>
        </w:rPr>
        <w:t xml:space="preserve"> Όχι υπογραφή της Υπουργού</w:t>
      </w:r>
      <w:r>
        <w:rPr>
          <w:rFonts w:eastAsia="Times New Roman"/>
          <w:szCs w:val="24"/>
        </w:rPr>
        <w:t>,</w:t>
      </w:r>
      <w:r w:rsidRPr="000072FA">
        <w:rPr>
          <w:rFonts w:eastAsia="Times New Roman"/>
          <w:szCs w:val="24"/>
        </w:rPr>
        <w:t xml:space="preserve"> </w:t>
      </w:r>
      <w:r>
        <w:rPr>
          <w:rFonts w:eastAsia="Times New Roman"/>
          <w:szCs w:val="24"/>
        </w:rPr>
        <w:t>διότι</w:t>
      </w:r>
      <w:r w:rsidRPr="000072FA">
        <w:rPr>
          <w:rFonts w:eastAsia="Times New Roman"/>
          <w:szCs w:val="24"/>
        </w:rPr>
        <w:t xml:space="preserve"> γνωρίζω πόσο διαβάζουν οι </w:t>
      </w:r>
      <w:r>
        <w:rPr>
          <w:rFonts w:eastAsia="Times New Roman"/>
          <w:szCs w:val="24"/>
        </w:rPr>
        <w:t>Υ</w:t>
      </w:r>
      <w:r w:rsidRPr="000072FA">
        <w:rPr>
          <w:rFonts w:eastAsia="Times New Roman"/>
          <w:szCs w:val="24"/>
        </w:rPr>
        <w:t>πουργοί τα νομοσχέδια τα οποία έχουν συνυπευθυνότητα</w:t>
      </w:r>
      <w:r>
        <w:rPr>
          <w:rFonts w:eastAsia="Times New Roman"/>
          <w:szCs w:val="24"/>
        </w:rPr>
        <w:t>. Ρωτάω</w:t>
      </w:r>
      <w:r w:rsidRPr="000072FA">
        <w:rPr>
          <w:rFonts w:eastAsia="Times New Roman"/>
          <w:szCs w:val="24"/>
        </w:rPr>
        <w:t xml:space="preserve"> αν έχετε καθαρό έγγραφο της Κατεχάκη ότι συμφωνεί προς αυτή την κατεύθυνση που </w:t>
      </w:r>
      <w:r>
        <w:rPr>
          <w:rFonts w:eastAsia="Times New Roman"/>
          <w:szCs w:val="24"/>
        </w:rPr>
        <w:t>νομοθε</w:t>
      </w:r>
      <w:r>
        <w:rPr>
          <w:rFonts w:eastAsia="Times New Roman"/>
          <w:szCs w:val="24"/>
        </w:rPr>
        <w:t xml:space="preserve">τείτε. </w:t>
      </w:r>
    </w:p>
    <w:p w14:paraId="2D05F888" w14:textId="77777777" w:rsidR="00237587" w:rsidRDefault="00AE0D0F">
      <w:pPr>
        <w:spacing w:after="0" w:line="600" w:lineRule="auto"/>
        <w:ind w:firstLine="720"/>
        <w:jc w:val="both"/>
        <w:rPr>
          <w:rFonts w:eastAsia="Times New Roman"/>
          <w:szCs w:val="24"/>
        </w:rPr>
      </w:pPr>
      <w:r w:rsidRPr="009358A5">
        <w:rPr>
          <w:rFonts w:eastAsia="Times New Roman"/>
          <w:b/>
          <w:szCs w:val="24"/>
        </w:rPr>
        <w:lastRenderedPageBreak/>
        <w:t>ΠΡΟΕΔΡΕΥΩΝ (Γεώργιος Λαμπρούλης):</w:t>
      </w:r>
      <w:r>
        <w:rPr>
          <w:rFonts w:eastAsia="Times New Roman"/>
          <w:szCs w:val="24"/>
        </w:rPr>
        <w:t xml:space="preserve"> Κύριε Δημοσχάκη, ολοκληρώστε. </w:t>
      </w:r>
    </w:p>
    <w:p w14:paraId="2D05F889" w14:textId="77777777" w:rsidR="00237587" w:rsidRDefault="00AE0D0F">
      <w:pPr>
        <w:spacing w:after="0" w:line="600" w:lineRule="auto"/>
        <w:ind w:firstLine="720"/>
        <w:jc w:val="both"/>
        <w:rPr>
          <w:rFonts w:eastAsia="Times New Roman"/>
          <w:szCs w:val="24"/>
        </w:rPr>
      </w:pPr>
      <w:r w:rsidRPr="009358A5">
        <w:rPr>
          <w:rFonts w:eastAsia="Times New Roman"/>
          <w:b/>
          <w:szCs w:val="24"/>
        </w:rPr>
        <w:t>ΑΝΑΣΤΑΣΙΟΣ</w:t>
      </w:r>
      <w:r>
        <w:rPr>
          <w:rFonts w:eastAsia="Times New Roman"/>
          <w:b/>
          <w:szCs w:val="24"/>
        </w:rPr>
        <w:t xml:space="preserve"> (ΤΑΣΟΣ)</w:t>
      </w:r>
      <w:r w:rsidRPr="009358A5">
        <w:rPr>
          <w:rFonts w:eastAsia="Times New Roman"/>
          <w:b/>
          <w:szCs w:val="24"/>
        </w:rPr>
        <w:t xml:space="preserve"> ΔΗΜΟΣΧΑΚΗΣ: </w:t>
      </w:r>
      <w:r>
        <w:rPr>
          <w:rFonts w:eastAsia="Times New Roman"/>
          <w:szCs w:val="24"/>
        </w:rPr>
        <w:t xml:space="preserve">Κλείνω σε μισό λεπτό, κύριε Πρόεδρε. </w:t>
      </w:r>
    </w:p>
    <w:p w14:paraId="2D05F88A" w14:textId="77777777" w:rsidR="00237587" w:rsidRDefault="00AE0D0F">
      <w:pPr>
        <w:spacing w:after="0" w:line="600" w:lineRule="auto"/>
        <w:ind w:firstLine="720"/>
        <w:jc w:val="both"/>
        <w:rPr>
          <w:rFonts w:eastAsia="Times New Roman"/>
          <w:szCs w:val="24"/>
        </w:rPr>
      </w:pPr>
      <w:r>
        <w:rPr>
          <w:rFonts w:eastAsia="Times New Roman"/>
          <w:szCs w:val="24"/>
        </w:rPr>
        <w:t>Οι δικαστές, οι εισαγγελείς, τα</w:t>
      </w:r>
      <w:r w:rsidRPr="000072FA">
        <w:rPr>
          <w:rFonts w:eastAsia="Times New Roman"/>
          <w:szCs w:val="24"/>
        </w:rPr>
        <w:t xml:space="preserve"> δικαστήρια γνωρίζ</w:t>
      </w:r>
      <w:r>
        <w:rPr>
          <w:rFonts w:eastAsia="Times New Roman"/>
          <w:szCs w:val="24"/>
        </w:rPr>
        <w:t>ουν</w:t>
      </w:r>
      <w:r w:rsidRPr="000072FA">
        <w:rPr>
          <w:rFonts w:eastAsia="Times New Roman"/>
          <w:szCs w:val="24"/>
        </w:rPr>
        <w:t xml:space="preserve"> γενικά την εδαφική αρμοδιότητα των δύο </w:t>
      </w:r>
      <w:r>
        <w:rPr>
          <w:rFonts w:eastAsia="Times New Roman"/>
          <w:szCs w:val="24"/>
        </w:rPr>
        <w:t>Σ</w:t>
      </w:r>
      <w:r w:rsidRPr="000072FA">
        <w:rPr>
          <w:rFonts w:eastAsia="Times New Roman"/>
          <w:szCs w:val="24"/>
        </w:rPr>
        <w:t xml:space="preserve">ωμάτων </w:t>
      </w:r>
      <w:r>
        <w:rPr>
          <w:rFonts w:eastAsia="Times New Roman"/>
          <w:szCs w:val="24"/>
        </w:rPr>
        <w:t>Α</w:t>
      </w:r>
      <w:r w:rsidRPr="000072FA">
        <w:rPr>
          <w:rFonts w:eastAsia="Times New Roman"/>
          <w:szCs w:val="24"/>
        </w:rPr>
        <w:t>σφαλείας</w:t>
      </w:r>
      <w:r>
        <w:rPr>
          <w:rFonts w:eastAsia="Times New Roman"/>
          <w:szCs w:val="24"/>
        </w:rPr>
        <w:t>.</w:t>
      </w:r>
      <w:r w:rsidRPr="000072FA">
        <w:rPr>
          <w:rFonts w:eastAsia="Times New Roman"/>
          <w:szCs w:val="24"/>
        </w:rPr>
        <w:t xml:space="preserve"> </w:t>
      </w:r>
      <w:r>
        <w:rPr>
          <w:rFonts w:eastAsia="Times New Roman"/>
          <w:szCs w:val="24"/>
        </w:rPr>
        <w:t>Ουδέποτε</w:t>
      </w:r>
      <w:r w:rsidRPr="000072FA">
        <w:rPr>
          <w:rFonts w:eastAsia="Times New Roman"/>
          <w:szCs w:val="24"/>
        </w:rPr>
        <w:t xml:space="preserve"> δημιουργήθηκαν προβλήματα</w:t>
      </w:r>
      <w:r>
        <w:rPr>
          <w:rFonts w:eastAsia="Times New Roman"/>
          <w:szCs w:val="24"/>
        </w:rPr>
        <w:t>.</w:t>
      </w:r>
      <w:r w:rsidRPr="000072FA">
        <w:rPr>
          <w:rFonts w:eastAsia="Times New Roman"/>
          <w:szCs w:val="24"/>
        </w:rPr>
        <w:t xml:space="preserve"> Η Ελληνική Αστυνομία </w:t>
      </w:r>
      <w:r>
        <w:rPr>
          <w:rFonts w:eastAsia="Times New Roman"/>
          <w:szCs w:val="24"/>
        </w:rPr>
        <w:t>ασχολείται</w:t>
      </w:r>
      <w:r w:rsidRPr="000072FA">
        <w:rPr>
          <w:rFonts w:eastAsia="Times New Roman"/>
          <w:szCs w:val="24"/>
        </w:rPr>
        <w:t xml:space="preserve"> επιτυχώς μέχρι σήμερα στο</w:t>
      </w:r>
      <w:r>
        <w:rPr>
          <w:rFonts w:eastAsia="Times New Roman"/>
          <w:szCs w:val="24"/>
        </w:rPr>
        <w:t>ν</w:t>
      </w:r>
      <w:r w:rsidRPr="000072FA">
        <w:rPr>
          <w:rFonts w:eastAsia="Times New Roman"/>
          <w:szCs w:val="24"/>
        </w:rPr>
        <w:t xml:space="preserve"> χώρο αυτόν</w:t>
      </w:r>
      <w:r>
        <w:rPr>
          <w:rFonts w:eastAsia="Times New Roman"/>
          <w:szCs w:val="24"/>
        </w:rPr>
        <w:t>.</w:t>
      </w:r>
      <w:r w:rsidRPr="000072FA">
        <w:rPr>
          <w:rFonts w:eastAsia="Times New Roman"/>
          <w:szCs w:val="24"/>
        </w:rPr>
        <w:t xml:space="preserve"> </w:t>
      </w:r>
      <w:r>
        <w:rPr>
          <w:rFonts w:eastAsia="Times New Roman"/>
          <w:szCs w:val="24"/>
        </w:rPr>
        <w:t xml:space="preserve">Όποτε </w:t>
      </w:r>
      <w:r w:rsidRPr="000072FA">
        <w:rPr>
          <w:rFonts w:eastAsia="Times New Roman"/>
          <w:szCs w:val="24"/>
        </w:rPr>
        <w:t>δημιουρ</w:t>
      </w:r>
      <w:r>
        <w:rPr>
          <w:rFonts w:eastAsia="Times New Roman"/>
          <w:szCs w:val="24"/>
        </w:rPr>
        <w:t>γήθηκαν προβλήματα, λύθηκαν</w:t>
      </w:r>
      <w:r w:rsidRPr="000072FA">
        <w:rPr>
          <w:rFonts w:eastAsia="Times New Roman"/>
          <w:szCs w:val="24"/>
        </w:rPr>
        <w:t xml:space="preserve"> από τους τοπικούς διοικητές</w:t>
      </w:r>
      <w:r>
        <w:rPr>
          <w:rFonts w:eastAsia="Times New Roman"/>
          <w:szCs w:val="24"/>
        </w:rPr>
        <w:t>.</w:t>
      </w:r>
      <w:r w:rsidRPr="000072FA">
        <w:rPr>
          <w:rFonts w:eastAsia="Times New Roman"/>
          <w:szCs w:val="24"/>
        </w:rPr>
        <w:t xml:space="preserve"> </w:t>
      </w:r>
      <w:r>
        <w:rPr>
          <w:rFonts w:eastAsia="Times New Roman"/>
          <w:szCs w:val="24"/>
        </w:rPr>
        <w:t>Α</w:t>
      </w:r>
      <w:r w:rsidRPr="000072FA">
        <w:rPr>
          <w:rFonts w:eastAsia="Times New Roman"/>
          <w:szCs w:val="24"/>
        </w:rPr>
        <w:t>ναθέσ</w:t>
      </w:r>
      <w:r>
        <w:rPr>
          <w:rFonts w:eastAsia="Times New Roman"/>
          <w:szCs w:val="24"/>
        </w:rPr>
        <w:t>α</w:t>
      </w:r>
      <w:r w:rsidRPr="000072FA">
        <w:rPr>
          <w:rFonts w:eastAsia="Times New Roman"/>
          <w:szCs w:val="24"/>
        </w:rPr>
        <w:t>τε επιπλέον αρμοδιότητες και καθήκοντα στο Λιμενικό Σώμα</w:t>
      </w:r>
      <w:r>
        <w:rPr>
          <w:rFonts w:eastAsia="Times New Roman"/>
          <w:szCs w:val="24"/>
        </w:rPr>
        <w:t>.</w:t>
      </w:r>
      <w:r w:rsidRPr="000072FA">
        <w:rPr>
          <w:rFonts w:eastAsia="Times New Roman"/>
          <w:szCs w:val="24"/>
        </w:rPr>
        <w:t xml:space="preserve"> </w:t>
      </w:r>
      <w:r>
        <w:rPr>
          <w:rFonts w:eastAsia="Times New Roman"/>
          <w:szCs w:val="24"/>
        </w:rPr>
        <w:t>Τ</w:t>
      </w:r>
      <w:r w:rsidRPr="000072FA">
        <w:rPr>
          <w:rFonts w:eastAsia="Times New Roman"/>
          <w:szCs w:val="24"/>
        </w:rPr>
        <w:t xml:space="preserve">ο επιθυμεί </w:t>
      </w:r>
      <w:r>
        <w:rPr>
          <w:rFonts w:eastAsia="Times New Roman"/>
          <w:szCs w:val="24"/>
        </w:rPr>
        <w:t xml:space="preserve">η </w:t>
      </w:r>
      <w:r w:rsidRPr="000072FA">
        <w:rPr>
          <w:rFonts w:eastAsia="Times New Roman"/>
          <w:szCs w:val="24"/>
        </w:rPr>
        <w:t xml:space="preserve">ηγεσία </w:t>
      </w:r>
      <w:r>
        <w:rPr>
          <w:rFonts w:eastAsia="Times New Roman"/>
          <w:szCs w:val="24"/>
        </w:rPr>
        <w:t>του Σώματος αυτού; Τ</w:t>
      </w:r>
      <w:r w:rsidRPr="000072FA">
        <w:rPr>
          <w:rFonts w:eastAsia="Times New Roman"/>
          <w:szCs w:val="24"/>
        </w:rPr>
        <w:t xml:space="preserve">α στελέχη </w:t>
      </w:r>
      <w:r>
        <w:rPr>
          <w:rFonts w:eastAsia="Times New Roman"/>
          <w:szCs w:val="24"/>
        </w:rPr>
        <w:t xml:space="preserve">το </w:t>
      </w:r>
      <w:r w:rsidRPr="000072FA">
        <w:rPr>
          <w:rFonts w:eastAsia="Times New Roman"/>
          <w:szCs w:val="24"/>
        </w:rPr>
        <w:t>επιθυμούν</w:t>
      </w:r>
      <w:r>
        <w:rPr>
          <w:rFonts w:eastAsia="Times New Roman"/>
          <w:szCs w:val="24"/>
        </w:rPr>
        <w:t xml:space="preserve">; Έχετε </w:t>
      </w:r>
      <w:r w:rsidRPr="000072FA">
        <w:rPr>
          <w:rFonts w:eastAsia="Times New Roman"/>
          <w:szCs w:val="24"/>
        </w:rPr>
        <w:t>ντοκουμέντα</w:t>
      </w:r>
      <w:r>
        <w:rPr>
          <w:rFonts w:eastAsia="Times New Roman"/>
          <w:szCs w:val="24"/>
        </w:rPr>
        <w:t>;</w:t>
      </w:r>
      <w:r w:rsidRPr="000072FA">
        <w:rPr>
          <w:rFonts w:eastAsia="Times New Roman"/>
          <w:szCs w:val="24"/>
        </w:rPr>
        <w:t xml:space="preserve"> </w:t>
      </w:r>
      <w:r>
        <w:rPr>
          <w:rFonts w:eastAsia="Times New Roman"/>
          <w:szCs w:val="24"/>
        </w:rPr>
        <w:t>Κ</w:t>
      </w:r>
      <w:r w:rsidRPr="000072FA">
        <w:rPr>
          <w:rFonts w:eastAsia="Times New Roman"/>
          <w:szCs w:val="24"/>
        </w:rPr>
        <w:t xml:space="preserve">αταθέσετε τα παρακαλώ </w:t>
      </w:r>
      <w:r>
        <w:rPr>
          <w:rFonts w:eastAsia="Times New Roman"/>
          <w:szCs w:val="24"/>
        </w:rPr>
        <w:t>στα</w:t>
      </w:r>
      <w:r w:rsidRPr="000072FA">
        <w:rPr>
          <w:rFonts w:eastAsia="Times New Roman"/>
          <w:szCs w:val="24"/>
        </w:rPr>
        <w:t xml:space="preserve"> </w:t>
      </w:r>
      <w:r>
        <w:rPr>
          <w:rFonts w:eastAsia="Times New Roman"/>
          <w:szCs w:val="24"/>
        </w:rPr>
        <w:t>Π</w:t>
      </w:r>
      <w:r w:rsidRPr="000072FA">
        <w:rPr>
          <w:rFonts w:eastAsia="Times New Roman"/>
          <w:szCs w:val="24"/>
        </w:rPr>
        <w:t>ρακτικά της Βουλής</w:t>
      </w:r>
      <w:r>
        <w:rPr>
          <w:rFonts w:eastAsia="Times New Roman"/>
          <w:szCs w:val="24"/>
        </w:rPr>
        <w:t>.</w:t>
      </w:r>
    </w:p>
    <w:p w14:paraId="2D05F88B" w14:textId="77777777" w:rsidR="00237587" w:rsidRDefault="00AE0D0F">
      <w:pPr>
        <w:spacing w:after="0" w:line="600" w:lineRule="auto"/>
        <w:ind w:firstLine="720"/>
        <w:jc w:val="both"/>
        <w:rPr>
          <w:rFonts w:eastAsia="Times New Roman"/>
          <w:szCs w:val="24"/>
        </w:rPr>
      </w:pPr>
      <w:r>
        <w:rPr>
          <w:rFonts w:eastAsia="Times New Roman"/>
          <w:szCs w:val="24"/>
        </w:rPr>
        <w:t>Γνωρίζετε</w:t>
      </w:r>
      <w:r w:rsidRPr="000072FA">
        <w:rPr>
          <w:rFonts w:eastAsia="Times New Roman"/>
          <w:szCs w:val="24"/>
        </w:rPr>
        <w:t xml:space="preserve"> ότι σε αυτή τη κατηγορία υπάγονται </w:t>
      </w:r>
      <w:r>
        <w:rPr>
          <w:rFonts w:eastAsia="Times New Roman"/>
          <w:szCs w:val="24"/>
        </w:rPr>
        <w:t>δεκαέξι χιλιάδες</w:t>
      </w:r>
      <w:r w:rsidRPr="000072FA">
        <w:rPr>
          <w:rFonts w:eastAsia="Times New Roman"/>
          <w:szCs w:val="24"/>
        </w:rPr>
        <w:t xml:space="preserve"> χιλιόμετρα </w:t>
      </w:r>
      <w:r>
        <w:rPr>
          <w:rFonts w:eastAsia="Times New Roman"/>
          <w:szCs w:val="24"/>
        </w:rPr>
        <w:t>αιγιαλών</w:t>
      </w:r>
      <w:r w:rsidRPr="000072FA">
        <w:rPr>
          <w:rFonts w:eastAsia="Times New Roman"/>
          <w:szCs w:val="24"/>
        </w:rPr>
        <w:t xml:space="preserve"> και παραλιών της </w:t>
      </w:r>
      <w:r>
        <w:rPr>
          <w:rFonts w:eastAsia="Times New Roman"/>
          <w:szCs w:val="24"/>
        </w:rPr>
        <w:t xml:space="preserve">χώρας. Έχει </w:t>
      </w:r>
      <w:r w:rsidRPr="000072FA">
        <w:rPr>
          <w:rFonts w:eastAsia="Times New Roman"/>
          <w:szCs w:val="24"/>
        </w:rPr>
        <w:t xml:space="preserve">τους ανθρώπινους </w:t>
      </w:r>
      <w:r>
        <w:rPr>
          <w:rFonts w:eastAsia="Times New Roman"/>
          <w:szCs w:val="24"/>
        </w:rPr>
        <w:t xml:space="preserve">πόρους </w:t>
      </w:r>
      <w:r w:rsidRPr="000072FA">
        <w:rPr>
          <w:rFonts w:eastAsia="Times New Roman"/>
          <w:szCs w:val="24"/>
        </w:rPr>
        <w:t>για</w:t>
      </w:r>
      <w:r w:rsidRPr="000072FA">
        <w:rPr>
          <w:rFonts w:eastAsia="Times New Roman"/>
          <w:szCs w:val="24"/>
        </w:rPr>
        <w:t xml:space="preserve"> να αστυν</w:t>
      </w:r>
      <w:r>
        <w:rPr>
          <w:rFonts w:eastAsia="Times New Roman"/>
          <w:szCs w:val="24"/>
        </w:rPr>
        <w:t>ομεύσουν</w:t>
      </w:r>
      <w:r w:rsidRPr="000072FA">
        <w:rPr>
          <w:rFonts w:eastAsia="Times New Roman"/>
          <w:szCs w:val="24"/>
        </w:rPr>
        <w:t xml:space="preserve"> αυτοί οι αξιωματικοί</w:t>
      </w:r>
      <w:r>
        <w:rPr>
          <w:rFonts w:eastAsia="Times New Roman"/>
          <w:szCs w:val="24"/>
        </w:rPr>
        <w:t>,</w:t>
      </w:r>
      <w:r w:rsidRPr="000072FA">
        <w:rPr>
          <w:rFonts w:eastAsia="Times New Roman"/>
          <w:szCs w:val="24"/>
        </w:rPr>
        <w:t xml:space="preserve"> αυτό το </w:t>
      </w:r>
      <w:r>
        <w:rPr>
          <w:rFonts w:eastAsia="Times New Roman"/>
          <w:szCs w:val="24"/>
        </w:rPr>
        <w:t>Σ</w:t>
      </w:r>
      <w:r w:rsidRPr="000072FA">
        <w:rPr>
          <w:rFonts w:eastAsia="Times New Roman"/>
          <w:szCs w:val="24"/>
        </w:rPr>
        <w:t>ώμα</w:t>
      </w:r>
      <w:r>
        <w:rPr>
          <w:rFonts w:eastAsia="Times New Roman"/>
          <w:szCs w:val="24"/>
        </w:rPr>
        <w:t>,</w:t>
      </w:r>
      <w:r w:rsidRPr="000072FA">
        <w:rPr>
          <w:rFonts w:eastAsia="Times New Roman"/>
          <w:szCs w:val="24"/>
        </w:rPr>
        <w:t xml:space="preserve"> αυτή τη μεγάλη ευθύνη </w:t>
      </w:r>
      <w:r>
        <w:rPr>
          <w:rFonts w:eastAsia="Times New Roman"/>
          <w:szCs w:val="24"/>
        </w:rPr>
        <w:t xml:space="preserve">τους αναθέτετε; </w:t>
      </w:r>
      <w:r w:rsidRPr="000072FA">
        <w:rPr>
          <w:rFonts w:eastAsia="Times New Roman"/>
          <w:szCs w:val="24"/>
        </w:rPr>
        <w:t xml:space="preserve"> </w:t>
      </w:r>
      <w:r>
        <w:rPr>
          <w:rFonts w:eastAsia="Times New Roman"/>
          <w:szCs w:val="24"/>
        </w:rPr>
        <w:t>Είμαι σίγουρος ότι όταν</w:t>
      </w:r>
      <w:r w:rsidRPr="000072FA">
        <w:rPr>
          <w:rFonts w:eastAsia="Times New Roman"/>
          <w:szCs w:val="24"/>
        </w:rPr>
        <w:t xml:space="preserve"> θα σ</w:t>
      </w:r>
      <w:r>
        <w:rPr>
          <w:rFonts w:eastAsia="Times New Roman"/>
          <w:szCs w:val="24"/>
        </w:rPr>
        <w:t>ας</w:t>
      </w:r>
      <w:r w:rsidRPr="000072FA">
        <w:rPr>
          <w:rFonts w:eastAsia="Times New Roman"/>
          <w:szCs w:val="24"/>
        </w:rPr>
        <w:t xml:space="preserve"> ζητήσ</w:t>
      </w:r>
      <w:r>
        <w:rPr>
          <w:rFonts w:eastAsia="Times New Roman"/>
          <w:szCs w:val="24"/>
        </w:rPr>
        <w:t>ουν</w:t>
      </w:r>
      <w:r w:rsidRPr="000072FA">
        <w:rPr>
          <w:rFonts w:eastAsia="Times New Roman"/>
          <w:szCs w:val="24"/>
        </w:rPr>
        <w:t xml:space="preserve"> δυνάμεις</w:t>
      </w:r>
      <w:r>
        <w:rPr>
          <w:rFonts w:eastAsia="Times New Roman"/>
          <w:szCs w:val="24"/>
        </w:rPr>
        <w:t xml:space="preserve">, θα τους πείτε </w:t>
      </w:r>
      <w:r w:rsidRPr="000072FA">
        <w:rPr>
          <w:rFonts w:eastAsia="Times New Roman"/>
          <w:szCs w:val="24"/>
        </w:rPr>
        <w:t xml:space="preserve">το περίφημο και το ιστορικό </w:t>
      </w:r>
      <w:r>
        <w:rPr>
          <w:rFonts w:eastAsia="Times New Roman"/>
          <w:szCs w:val="24"/>
        </w:rPr>
        <w:t>«</w:t>
      </w:r>
      <w:r w:rsidRPr="000072FA">
        <w:rPr>
          <w:rFonts w:eastAsia="Times New Roman"/>
          <w:szCs w:val="24"/>
        </w:rPr>
        <w:t>εκ των ενόντων</w:t>
      </w:r>
      <w:r>
        <w:rPr>
          <w:rFonts w:eastAsia="Times New Roman"/>
          <w:szCs w:val="24"/>
        </w:rPr>
        <w:t>».</w:t>
      </w:r>
    </w:p>
    <w:p w14:paraId="2D05F88C" w14:textId="77777777" w:rsidR="00237587" w:rsidRDefault="00AE0D0F">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της Νέα Δημοκρατίας)</w:t>
      </w:r>
    </w:p>
    <w:p w14:paraId="2D05F88D" w14:textId="77777777" w:rsidR="00237587" w:rsidRDefault="00AE0D0F">
      <w:pPr>
        <w:spacing w:after="0" w:line="600" w:lineRule="auto"/>
        <w:ind w:firstLine="720"/>
        <w:jc w:val="both"/>
        <w:rPr>
          <w:rFonts w:eastAsia="Times New Roman"/>
          <w:szCs w:val="24"/>
        </w:rPr>
      </w:pPr>
      <w:r w:rsidRPr="000072FA">
        <w:rPr>
          <w:rFonts w:eastAsia="Times New Roman"/>
          <w:szCs w:val="24"/>
        </w:rPr>
        <w:t>Ευχαριστώ</w:t>
      </w:r>
      <w:r>
        <w:rPr>
          <w:rFonts w:eastAsia="Times New Roman"/>
          <w:szCs w:val="24"/>
        </w:rPr>
        <w:t>.</w:t>
      </w:r>
    </w:p>
    <w:p w14:paraId="2D05F88E" w14:textId="77777777" w:rsidR="00237587" w:rsidRDefault="00AE0D0F">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Τον λόγο έχει ο κ. Θεόδωρος Δρίτσας από τον ΣΥΡΙΖΑ.</w:t>
      </w:r>
    </w:p>
    <w:p w14:paraId="2D05F88F" w14:textId="77777777" w:rsidR="00237587" w:rsidRDefault="00AE0D0F">
      <w:pPr>
        <w:spacing w:after="0" w:line="600" w:lineRule="auto"/>
        <w:ind w:firstLine="720"/>
        <w:jc w:val="both"/>
        <w:rPr>
          <w:rFonts w:eastAsia="Times New Roman"/>
          <w:szCs w:val="24"/>
        </w:rPr>
      </w:pPr>
      <w:r w:rsidRPr="000A0587">
        <w:rPr>
          <w:rFonts w:eastAsia="Times New Roman"/>
          <w:b/>
          <w:szCs w:val="24"/>
        </w:rPr>
        <w:t xml:space="preserve">ΘΕΟΔΩΡΟΣ ΔΡΙΤΣΑΣ: </w:t>
      </w:r>
      <w:r>
        <w:rPr>
          <w:rFonts w:eastAsia="Times New Roman"/>
          <w:szCs w:val="24"/>
        </w:rPr>
        <w:t>Ε</w:t>
      </w:r>
      <w:r w:rsidRPr="000072FA">
        <w:rPr>
          <w:rFonts w:eastAsia="Times New Roman"/>
          <w:szCs w:val="24"/>
        </w:rPr>
        <w:t>υχαριστώ</w:t>
      </w:r>
      <w:r>
        <w:rPr>
          <w:rFonts w:eastAsia="Times New Roman"/>
          <w:szCs w:val="24"/>
        </w:rPr>
        <w:t>,</w:t>
      </w:r>
      <w:r w:rsidRPr="000072FA">
        <w:rPr>
          <w:rFonts w:eastAsia="Times New Roman"/>
          <w:szCs w:val="24"/>
        </w:rPr>
        <w:t xml:space="preserve"> κύριε </w:t>
      </w:r>
      <w:r>
        <w:rPr>
          <w:rFonts w:eastAsia="Times New Roman"/>
          <w:szCs w:val="24"/>
        </w:rPr>
        <w:t>Π</w:t>
      </w:r>
      <w:r w:rsidRPr="000072FA">
        <w:rPr>
          <w:rFonts w:eastAsia="Times New Roman"/>
          <w:szCs w:val="24"/>
        </w:rPr>
        <w:t>ρόεδρε</w:t>
      </w:r>
      <w:r>
        <w:rPr>
          <w:rFonts w:eastAsia="Times New Roman"/>
          <w:szCs w:val="24"/>
        </w:rPr>
        <w:t>.</w:t>
      </w:r>
    </w:p>
    <w:p w14:paraId="2D05F890" w14:textId="77777777" w:rsidR="00237587" w:rsidRDefault="00AE0D0F">
      <w:pPr>
        <w:spacing w:after="0" w:line="600" w:lineRule="auto"/>
        <w:ind w:firstLine="720"/>
        <w:jc w:val="both"/>
        <w:rPr>
          <w:rFonts w:eastAsia="Times New Roman"/>
          <w:szCs w:val="24"/>
        </w:rPr>
      </w:pPr>
      <w:r>
        <w:rPr>
          <w:rFonts w:eastAsia="Times New Roman"/>
          <w:szCs w:val="24"/>
        </w:rPr>
        <w:t>Θα μου επιτρέψετε πριν μπω στα</w:t>
      </w:r>
      <w:r w:rsidRPr="000072FA">
        <w:rPr>
          <w:rFonts w:eastAsia="Times New Roman"/>
          <w:szCs w:val="24"/>
        </w:rPr>
        <w:t xml:space="preserve"> θέματα του νομοσχεδίου</w:t>
      </w:r>
      <w:r>
        <w:rPr>
          <w:rFonts w:eastAsia="Times New Roman"/>
          <w:szCs w:val="24"/>
        </w:rPr>
        <w:t xml:space="preserve">, οφείλω μέρες τώρα στον </w:t>
      </w:r>
      <w:r w:rsidRPr="000072FA">
        <w:rPr>
          <w:rFonts w:eastAsia="Times New Roman"/>
          <w:szCs w:val="24"/>
        </w:rPr>
        <w:t>συνάδελφο και πρώην Υπουργό Ναυτιλίας</w:t>
      </w:r>
      <w:r>
        <w:rPr>
          <w:rFonts w:eastAsia="Times New Roman"/>
          <w:szCs w:val="24"/>
        </w:rPr>
        <w:t>, τον κ. Βαρβιτσιώτη, μία απάντηση -</w:t>
      </w:r>
      <w:r w:rsidRPr="000072FA">
        <w:rPr>
          <w:rFonts w:eastAsia="Times New Roman"/>
          <w:szCs w:val="24"/>
        </w:rPr>
        <w:t xml:space="preserve">γιατί εγώ δεν χρησιμοποιώ </w:t>
      </w:r>
      <w:r>
        <w:rPr>
          <w:rFonts w:eastAsia="Times New Roman"/>
          <w:szCs w:val="24"/>
          <w:lang w:val="en-US"/>
        </w:rPr>
        <w:t>t</w:t>
      </w:r>
      <w:r>
        <w:rPr>
          <w:rFonts w:eastAsia="Times New Roman"/>
          <w:szCs w:val="24"/>
          <w:lang w:val="en-US"/>
        </w:rPr>
        <w:t>witter</w:t>
      </w:r>
      <w:r w:rsidRPr="007C03F4">
        <w:rPr>
          <w:rFonts w:eastAsia="Times New Roman"/>
          <w:szCs w:val="24"/>
        </w:rPr>
        <w:t xml:space="preserve"> </w:t>
      </w:r>
      <w:r>
        <w:rPr>
          <w:rFonts w:eastAsia="Times New Roman"/>
          <w:szCs w:val="24"/>
        </w:rPr>
        <w:t>και</w:t>
      </w:r>
      <w:r w:rsidRPr="000072FA">
        <w:rPr>
          <w:rFonts w:eastAsia="Times New Roman"/>
          <w:szCs w:val="24"/>
        </w:rPr>
        <w:t xml:space="preserve"> </w:t>
      </w:r>
      <w:r>
        <w:rPr>
          <w:rFonts w:eastAsia="Times New Roman"/>
          <w:szCs w:val="24"/>
          <w:lang w:val="en-US"/>
        </w:rPr>
        <w:t>f</w:t>
      </w:r>
      <w:r w:rsidRPr="000072FA">
        <w:rPr>
          <w:rFonts w:eastAsia="Times New Roman"/>
          <w:szCs w:val="24"/>
        </w:rPr>
        <w:t>acebook και περίμενα ακριβώς αυτή τη μέρα</w:t>
      </w:r>
      <w:r>
        <w:rPr>
          <w:rFonts w:eastAsia="Times New Roman"/>
          <w:szCs w:val="24"/>
        </w:rPr>
        <w:t>,</w:t>
      </w:r>
      <w:r w:rsidRPr="000072FA">
        <w:rPr>
          <w:rFonts w:eastAsia="Times New Roman"/>
          <w:szCs w:val="24"/>
        </w:rPr>
        <w:t xml:space="preserve"> ενώπιον του </w:t>
      </w:r>
      <w:r>
        <w:rPr>
          <w:rFonts w:eastAsia="Times New Roman"/>
          <w:szCs w:val="24"/>
        </w:rPr>
        <w:t>Κ</w:t>
      </w:r>
      <w:r w:rsidRPr="000072FA">
        <w:rPr>
          <w:rFonts w:eastAsia="Times New Roman"/>
          <w:szCs w:val="24"/>
        </w:rPr>
        <w:t>οινοβουλίου</w:t>
      </w:r>
      <w:r>
        <w:rPr>
          <w:rFonts w:eastAsia="Times New Roman"/>
          <w:szCs w:val="24"/>
        </w:rPr>
        <w:t>.</w:t>
      </w:r>
      <w:r>
        <w:rPr>
          <w:rFonts w:eastAsia="Times New Roman"/>
          <w:szCs w:val="24"/>
        </w:rPr>
        <w:t xml:space="preserve"> </w:t>
      </w:r>
      <w:r>
        <w:rPr>
          <w:rFonts w:eastAsia="Times New Roman"/>
          <w:szCs w:val="24"/>
        </w:rPr>
        <w:t>Θ</w:t>
      </w:r>
      <w:r>
        <w:rPr>
          <w:rFonts w:eastAsia="Times New Roman"/>
          <w:szCs w:val="24"/>
        </w:rPr>
        <w:t>α με διαδεχθεί ά</w:t>
      </w:r>
      <w:r w:rsidRPr="000072FA">
        <w:rPr>
          <w:rFonts w:eastAsia="Times New Roman"/>
          <w:szCs w:val="24"/>
        </w:rPr>
        <w:t>λλωστε</w:t>
      </w:r>
      <w:r>
        <w:rPr>
          <w:rFonts w:eastAsia="Times New Roman"/>
          <w:szCs w:val="24"/>
        </w:rPr>
        <w:t xml:space="preserve"> </w:t>
      </w:r>
      <w:r w:rsidRPr="000072FA">
        <w:rPr>
          <w:rFonts w:eastAsia="Times New Roman"/>
          <w:szCs w:val="24"/>
        </w:rPr>
        <w:t>στο Βήμα και θα έχει τη δυνατότητα να απαντήσει</w:t>
      </w:r>
      <w:r>
        <w:rPr>
          <w:rFonts w:eastAsia="Times New Roman"/>
          <w:szCs w:val="24"/>
        </w:rPr>
        <w:t>-</w:t>
      </w:r>
      <w:r w:rsidRPr="000072FA">
        <w:rPr>
          <w:rFonts w:eastAsia="Times New Roman"/>
          <w:szCs w:val="24"/>
        </w:rPr>
        <w:t xml:space="preserve"> για μία ατυχή δήλωση του εδώ στο </w:t>
      </w:r>
      <w:r>
        <w:rPr>
          <w:rFonts w:eastAsia="Times New Roman"/>
          <w:szCs w:val="24"/>
        </w:rPr>
        <w:t>Κ</w:t>
      </w:r>
      <w:r w:rsidRPr="000072FA">
        <w:rPr>
          <w:rFonts w:eastAsia="Times New Roman"/>
          <w:szCs w:val="24"/>
        </w:rPr>
        <w:t>οινοβ</w:t>
      </w:r>
      <w:r w:rsidRPr="000072FA">
        <w:rPr>
          <w:rFonts w:eastAsia="Times New Roman"/>
          <w:szCs w:val="24"/>
        </w:rPr>
        <w:t>ούλιο</w:t>
      </w:r>
      <w:r>
        <w:rPr>
          <w:rFonts w:eastAsia="Times New Roman"/>
          <w:szCs w:val="24"/>
        </w:rPr>
        <w:t>,</w:t>
      </w:r>
      <w:r w:rsidRPr="000072FA">
        <w:rPr>
          <w:rFonts w:eastAsia="Times New Roman"/>
          <w:szCs w:val="24"/>
        </w:rPr>
        <w:t xml:space="preserve"> προ δύο εβδομάδων περίπου</w:t>
      </w:r>
      <w:r>
        <w:rPr>
          <w:rFonts w:eastAsia="Times New Roman"/>
          <w:szCs w:val="24"/>
        </w:rPr>
        <w:t>,</w:t>
      </w:r>
      <w:r w:rsidRPr="000072FA">
        <w:rPr>
          <w:rFonts w:eastAsia="Times New Roman"/>
          <w:szCs w:val="24"/>
        </w:rPr>
        <w:t xml:space="preserve"> στη συζήτηση ενός άλλου νομοσχεδίου</w:t>
      </w:r>
      <w:r>
        <w:rPr>
          <w:rFonts w:eastAsia="Times New Roman"/>
          <w:szCs w:val="24"/>
        </w:rPr>
        <w:t>.</w:t>
      </w:r>
      <w:r w:rsidRPr="000072FA">
        <w:rPr>
          <w:rFonts w:eastAsia="Times New Roman"/>
          <w:szCs w:val="24"/>
        </w:rPr>
        <w:t xml:space="preserve"> </w:t>
      </w:r>
      <w:r>
        <w:rPr>
          <w:rFonts w:eastAsia="Times New Roman"/>
          <w:szCs w:val="24"/>
        </w:rPr>
        <w:t xml:space="preserve">Είπε το απίστευτο, κι επέμενε κιόλας, ότι το </w:t>
      </w:r>
      <w:r>
        <w:rPr>
          <w:rFonts w:eastAsia="Times New Roman"/>
          <w:szCs w:val="24"/>
        </w:rPr>
        <w:t>«</w:t>
      </w:r>
      <w:r>
        <w:rPr>
          <w:rFonts w:eastAsia="Times New Roman"/>
          <w:szCs w:val="24"/>
        </w:rPr>
        <w:t>2015 το Αιγαίο γέμισε πτώματα</w:t>
      </w:r>
      <w:r>
        <w:rPr>
          <w:rFonts w:eastAsia="Times New Roman"/>
          <w:szCs w:val="24"/>
        </w:rPr>
        <w:t>»</w:t>
      </w:r>
      <w:r>
        <w:rPr>
          <w:rFonts w:eastAsia="Times New Roman"/>
          <w:szCs w:val="24"/>
        </w:rPr>
        <w:t xml:space="preserve"> </w:t>
      </w:r>
      <w:r w:rsidRPr="000072FA">
        <w:rPr>
          <w:rFonts w:eastAsia="Times New Roman"/>
          <w:szCs w:val="24"/>
        </w:rPr>
        <w:t xml:space="preserve">και ότι </w:t>
      </w:r>
      <w:r>
        <w:rPr>
          <w:rFonts w:eastAsia="Times New Roman"/>
          <w:szCs w:val="24"/>
        </w:rPr>
        <w:t>«</w:t>
      </w:r>
      <w:r w:rsidRPr="000072FA">
        <w:rPr>
          <w:rFonts w:eastAsia="Times New Roman"/>
          <w:szCs w:val="24"/>
        </w:rPr>
        <w:t>είχαμε χίλιους πεντακόσιους πνιγμένους πρόσφυγες και μετανάστες</w:t>
      </w:r>
      <w:r>
        <w:rPr>
          <w:rFonts w:eastAsia="Times New Roman"/>
          <w:szCs w:val="24"/>
        </w:rPr>
        <w:t>»</w:t>
      </w:r>
      <w:r>
        <w:rPr>
          <w:rFonts w:eastAsia="Times New Roman"/>
          <w:szCs w:val="24"/>
        </w:rPr>
        <w:t>.</w:t>
      </w:r>
    </w:p>
    <w:p w14:paraId="2D05F891" w14:textId="77777777" w:rsidR="00237587" w:rsidRDefault="00AE0D0F">
      <w:pPr>
        <w:spacing w:after="0" w:line="600" w:lineRule="auto"/>
        <w:ind w:firstLine="720"/>
        <w:jc w:val="both"/>
        <w:rPr>
          <w:rFonts w:eastAsia="Times New Roman"/>
          <w:szCs w:val="24"/>
        </w:rPr>
      </w:pPr>
      <w:r>
        <w:rPr>
          <w:rFonts w:eastAsia="Times New Roman"/>
          <w:szCs w:val="24"/>
        </w:rPr>
        <w:t>Το 2015 οκτακόσιες σαράντα οκτώ χ</w:t>
      </w:r>
      <w:r>
        <w:rPr>
          <w:rFonts w:eastAsia="Times New Roman"/>
          <w:szCs w:val="24"/>
        </w:rPr>
        <w:t xml:space="preserve">ιλιάδες εξακόσιοι δώδεκα άνθρωποι </w:t>
      </w:r>
      <w:r w:rsidRPr="000072FA">
        <w:rPr>
          <w:rFonts w:eastAsia="Times New Roman"/>
          <w:szCs w:val="24"/>
        </w:rPr>
        <w:t xml:space="preserve">εισήλθαν στη χώρα </w:t>
      </w:r>
      <w:r>
        <w:rPr>
          <w:rFonts w:eastAsia="Times New Roman"/>
          <w:szCs w:val="24"/>
        </w:rPr>
        <w:t>μας.</w:t>
      </w:r>
      <w:r w:rsidRPr="000072FA">
        <w:rPr>
          <w:rFonts w:eastAsia="Times New Roman"/>
          <w:szCs w:val="24"/>
        </w:rPr>
        <w:t xml:space="preserve"> </w:t>
      </w:r>
      <w:r>
        <w:rPr>
          <w:rFonts w:eastAsia="Times New Roman"/>
          <w:szCs w:val="24"/>
        </w:rPr>
        <w:t xml:space="preserve">Έγιναν εκατόν τριάντα </w:t>
      </w:r>
      <w:r>
        <w:rPr>
          <w:rFonts w:eastAsia="Times New Roman"/>
          <w:szCs w:val="24"/>
        </w:rPr>
        <w:lastRenderedPageBreak/>
        <w:t>εννέα χιλιάδες τετρακόσιες εβδομήντα τρεις</w:t>
      </w:r>
      <w:r w:rsidRPr="000072FA">
        <w:rPr>
          <w:rFonts w:eastAsia="Times New Roman"/>
          <w:szCs w:val="24"/>
        </w:rPr>
        <w:t xml:space="preserve"> </w:t>
      </w:r>
      <w:r>
        <w:rPr>
          <w:rFonts w:eastAsia="Times New Roman"/>
          <w:szCs w:val="24"/>
        </w:rPr>
        <w:t>διασώσεις</w:t>
      </w:r>
      <w:r w:rsidRPr="000072FA">
        <w:rPr>
          <w:rFonts w:eastAsia="Times New Roman"/>
          <w:szCs w:val="24"/>
        </w:rPr>
        <w:t xml:space="preserve"> από τα στελέχη του Λιμενικού Σώματος</w:t>
      </w:r>
      <w:r>
        <w:rPr>
          <w:rFonts w:eastAsia="Times New Roman"/>
          <w:szCs w:val="24"/>
        </w:rPr>
        <w:t>. Εκατόν σαράντα τέσσερις χιλιάδες,</w:t>
      </w:r>
      <w:r w:rsidRPr="000072FA">
        <w:rPr>
          <w:rFonts w:eastAsia="Times New Roman"/>
          <w:szCs w:val="24"/>
        </w:rPr>
        <w:t xml:space="preserve"> στην πραγματικότητα</w:t>
      </w:r>
      <w:r>
        <w:rPr>
          <w:rFonts w:eastAsia="Times New Roman"/>
          <w:szCs w:val="24"/>
        </w:rPr>
        <w:t>,</w:t>
      </w:r>
      <w:r w:rsidRPr="000072FA">
        <w:rPr>
          <w:rFonts w:eastAsia="Times New Roman"/>
          <w:szCs w:val="24"/>
        </w:rPr>
        <w:t xml:space="preserve"> μαζί με </w:t>
      </w:r>
      <w:r>
        <w:rPr>
          <w:rFonts w:eastAsia="Times New Roman"/>
          <w:szCs w:val="24"/>
        </w:rPr>
        <w:t>την ευρύτερη περιοχή, ή</w:t>
      </w:r>
      <w:r>
        <w:rPr>
          <w:rFonts w:eastAsia="Times New Roman"/>
          <w:szCs w:val="24"/>
        </w:rPr>
        <w:t xml:space="preserve">ταν οι </w:t>
      </w:r>
      <w:r w:rsidRPr="000072FA">
        <w:rPr>
          <w:rFonts w:eastAsia="Times New Roman"/>
          <w:szCs w:val="24"/>
        </w:rPr>
        <w:t>διασωθέντες</w:t>
      </w:r>
      <w:r>
        <w:rPr>
          <w:rFonts w:eastAsia="Times New Roman"/>
          <w:szCs w:val="24"/>
        </w:rPr>
        <w:t>.</w:t>
      </w:r>
      <w:r w:rsidRPr="000072FA">
        <w:rPr>
          <w:rFonts w:eastAsia="Times New Roman"/>
          <w:szCs w:val="24"/>
        </w:rPr>
        <w:t xml:space="preserve"> </w:t>
      </w:r>
      <w:r>
        <w:rPr>
          <w:rFonts w:eastAsia="Times New Roman"/>
          <w:szCs w:val="24"/>
        </w:rPr>
        <w:t xml:space="preserve">Οι </w:t>
      </w:r>
      <w:r w:rsidRPr="000072FA">
        <w:rPr>
          <w:rFonts w:eastAsia="Times New Roman"/>
          <w:szCs w:val="24"/>
        </w:rPr>
        <w:t xml:space="preserve">απώλειες </w:t>
      </w:r>
      <w:r>
        <w:rPr>
          <w:rFonts w:eastAsia="Times New Roman"/>
          <w:szCs w:val="24"/>
        </w:rPr>
        <w:t>συνολικά ήταν διακόσιες εβδομήντα δύο, εκ των οποίων εκατόν ογδόντα τέσσερις σε περιστατικά</w:t>
      </w:r>
      <w:r w:rsidRPr="000072FA">
        <w:rPr>
          <w:rFonts w:eastAsia="Times New Roman"/>
          <w:szCs w:val="24"/>
        </w:rPr>
        <w:t xml:space="preserve"> </w:t>
      </w:r>
      <w:r>
        <w:rPr>
          <w:rFonts w:eastAsia="Times New Roman"/>
          <w:szCs w:val="24"/>
        </w:rPr>
        <w:t>έρευνας-</w:t>
      </w:r>
      <w:r w:rsidRPr="000072FA">
        <w:rPr>
          <w:rFonts w:eastAsia="Times New Roman"/>
          <w:szCs w:val="24"/>
        </w:rPr>
        <w:t>διάσωσης</w:t>
      </w:r>
      <w:r>
        <w:rPr>
          <w:rFonts w:eastAsia="Times New Roman"/>
          <w:szCs w:val="24"/>
        </w:rPr>
        <w:t xml:space="preserve">. Κανένα από αυτά τα εκατόν ογδόντα τέσσερα περιστατικά δεν ήταν με </w:t>
      </w:r>
      <w:r w:rsidRPr="000072FA">
        <w:rPr>
          <w:rFonts w:eastAsia="Times New Roman"/>
          <w:szCs w:val="24"/>
        </w:rPr>
        <w:t xml:space="preserve">παρουσία των στελεχών του Λιμενικού Σώματος στο </w:t>
      </w:r>
      <w:r w:rsidRPr="000072FA">
        <w:rPr>
          <w:rFonts w:eastAsia="Times New Roman"/>
          <w:szCs w:val="24"/>
        </w:rPr>
        <w:t>σημείο</w:t>
      </w:r>
      <w:r>
        <w:rPr>
          <w:rFonts w:eastAsia="Times New Roman"/>
          <w:szCs w:val="24"/>
        </w:rPr>
        <w:t>.</w:t>
      </w:r>
      <w:r w:rsidRPr="000072FA">
        <w:rPr>
          <w:rFonts w:eastAsia="Times New Roman"/>
          <w:szCs w:val="24"/>
        </w:rPr>
        <w:t xml:space="preserve"> </w:t>
      </w:r>
      <w:r>
        <w:rPr>
          <w:rFonts w:eastAsia="Times New Roman"/>
          <w:szCs w:val="24"/>
        </w:rPr>
        <w:t>Ε</w:t>
      </w:r>
      <w:r w:rsidRPr="000072FA">
        <w:rPr>
          <w:rFonts w:eastAsia="Times New Roman"/>
          <w:szCs w:val="24"/>
        </w:rPr>
        <w:t>π</w:t>
      </w:r>
      <w:r>
        <w:rPr>
          <w:rFonts w:eastAsia="Times New Roman"/>
          <w:szCs w:val="24"/>
        </w:rPr>
        <w:t>νί</w:t>
      </w:r>
      <w:r w:rsidRPr="000072FA">
        <w:rPr>
          <w:rFonts w:eastAsia="Times New Roman"/>
          <w:szCs w:val="24"/>
        </w:rPr>
        <w:t>γησαν πριν προλάβουν</w:t>
      </w:r>
      <w:r>
        <w:rPr>
          <w:rFonts w:eastAsia="Times New Roman"/>
          <w:szCs w:val="24"/>
        </w:rPr>
        <w:t xml:space="preserve"> τα σκάφη του Λιμενικού Σώματος να φτάσουν και</w:t>
      </w:r>
      <w:r w:rsidRPr="000072FA">
        <w:rPr>
          <w:rFonts w:eastAsia="Times New Roman"/>
          <w:szCs w:val="24"/>
        </w:rPr>
        <w:t xml:space="preserve"> να τους διασώσουν</w:t>
      </w:r>
      <w:r>
        <w:rPr>
          <w:rFonts w:eastAsia="Times New Roman"/>
          <w:szCs w:val="24"/>
        </w:rPr>
        <w:t xml:space="preserve">. </w:t>
      </w:r>
    </w:p>
    <w:p w14:paraId="2D05F892" w14:textId="77777777" w:rsidR="00237587" w:rsidRDefault="00AE0D0F">
      <w:pPr>
        <w:spacing w:after="0" w:line="600" w:lineRule="auto"/>
        <w:ind w:firstLine="720"/>
        <w:jc w:val="both"/>
        <w:rPr>
          <w:rFonts w:eastAsia="Times New Roman"/>
          <w:szCs w:val="24"/>
        </w:rPr>
      </w:pPr>
      <w:r>
        <w:rPr>
          <w:rFonts w:eastAsia="Times New Roman"/>
          <w:szCs w:val="24"/>
        </w:rPr>
        <w:t>Το</w:t>
      </w:r>
      <w:r w:rsidRPr="000072FA">
        <w:rPr>
          <w:rFonts w:eastAsia="Times New Roman"/>
          <w:szCs w:val="24"/>
        </w:rPr>
        <w:t xml:space="preserve"> </w:t>
      </w:r>
      <w:r>
        <w:rPr>
          <w:rFonts w:eastAsia="Times New Roman"/>
          <w:szCs w:val="24"/>
        </w:rPr>
        <w:t xml:space="preserve">Λιμενικό Σώμα το </w:t>
      </w:r>
      <w:r w:rsidRPr="000072FA">
        <w:rPr>
          <w:rFonts w:eastAsia="Times New Roman"/>
          <w:szCs w:val="24"/>
        </w:rPr>
        <w:t>2015</w:t>
      </w:r>
      <w:r>
        <w:rPr>
          <w:rFonts w:eastAsia="Times New Roman"/>
          <w:szCs w:val="24"/>
        </w:rPr>
        <w:t>,</w:t>
      </w:r>
      <w:r w:rsidRPr="000072FA">
        <w:rPr>
          <w:rFonts w:eastAsia="Times New Roman"/>
          <w:szCs w:val="24"/>
        </w:rPr>
        <w:t xml:space="preserve"> το 2016</w:t>
      </w:r>
      <w:r>
        <w:rPr>
          <w:rFonts w:eastAsia="Times New Roman"/>
          <w:szCs w:val="24"/>
        </w:rPr>
        <w:t>,</w:t>
      </w:r>
      <w:r w:rsidRPr="000072FA">
        <w:rPr>
          <w:rFonts w:eastAsia="Times New Roman"/>
          <w:szCs w:val="24"/>
        </w:rPr>
        <w:t xml:space="preserve"> το 2017 δεν έχασε ούτε έναν άνθρωπο</w:t>
      </w:r>
      <w:r>
        <w:rPr>
          <w:rFonts w:eastAsia="Times New Roman"/>
          <w:szCs w:val="24"/>
        </w:rPr>
        <w:t>,</w:t>
      </w:r>
      <w:r w:rsidRPr="000072FA">
        <w:rPr>
          <w:rFonts w:eastAsia="Times New Roman"/>
          <w:szCs w:val="24"/>
        </w:rPr>
        <w:t xml:space="preserve"> όταν ήταν παρ</w:t>
      </w:r>
      <w:r>
        <w:rPr>
          <w:rFonts w:eastAsia="Times New Roman"/>
          <w:szCs w:val="24"/>
        </w:rPr>
        <w:t>ό</w:t>
      </w:r>
      <w:r w:rsidRPr="000072FA">
        <w:rPr>
          <w:rFonts w:eastAsia="Times New Roman"/>
          <w:szCs w:val="24"/>
        </w:rPr>
        <w:t>ν και μπορούσε να ε</w:t>
      </w:r>
      <w:r>
        <w:rPr>
          <w:rFonts w:eastAsia="Times New Roman"/>
          <w:szCs w:val="24"/>
        </w:rPr>
        <w:t>ίναι στη διαδικασία της έρευνας-</w:t>
      </w:r>
      <w:r w:rsidRPr="000072FA">
        <w:rPr>
          <w:rFonts w:eastAsia="Times New Roman"/>
          <w:szCs w:val="24"/>
        </w:rPr>
        <w:t>διάσωσης</w:t>
      </w:r>
      <w:r>
        <w:rPr>
          <w:rFonts w:eastAsia="Times New Roman"/>
          <w:szCs w:val="24"/>
        </w:rPr>
        <w:t>!</w:t>
      </w:r>
    </w:p>
    <w:p w14:paraId="2D05F893" w14:textId="77777777" w:rsidR="00237587" w:rsidRDefault="00AE0D0F">
      <w:pPr>
        <w:spacing w:after="0" w:line="600" w:lineRule="auto"/>
        <w:ind w:firstLine="720"/>
        <w:jc w:val="both"/>
        <w:rPr>
          <w:rFonts w:eastAsia="Times New Roman"/>
          <w:szCs w:val="24"/>
        </w:rPr>
      </w:pPr>
      <w:r>
        <w:rPr>
          <w:rFonts w:eastAsia="Times New Roman"/>
          <w:szCs w:val="24"/>
        </w:rPr>
        <w:t>Αυτά τα στ</w:t>
      </w:r>
      <w:r>
        <w:rPr>
          <w:rFonts w:eastAsia="Times New Roman"/>
          <w:szCs w:val="24"/>
        </w:rPr>
        <w:t>οιχεία</w:t>
      </w:r>
      <w:r w:rsidRPr="000072FA">
        <w:rPr>
          <w:rFonts w:eastAsia="Times New Roman"/>
          <w:szCs w:val="24"/>
        </w:rPr>
        <w:t xml:space="preserve"> τα καταθέτω </w:t>
      </w:r>
      <w:r>
        <w:rPr>
          <w:rFonts w:eastAsia="Times New Roman"/>
          <w:szCs w:val="24"/>
        </w:rPr>
        <w:t>για τα Πρ</w:t>
      </w:r>
      <w:r w:rsidRPr="000072FA">
        <w:rPr>
          <w:rFonts w:eastAsia="Times New Roman"/>
          <w:szCs w:val="24"/>
        </w:rPr>
        <w:t xml:space="preserve">ακτικά </w:t>
      </w:r>
      <w:r>
        <w:rPr>
          <w:rFonts w:eastAsia="Times New Roman"/>
          <w:szCs w:val="24"/>
        </w:rPr>
        <w:t xml:space="preserve">ως τιμή στη μνήμη του Κυριάκου Παπαδόπουλου, η ρύθμιση </w:t>
      </w:r>
      <w:r w:rsidRPr="000072FA">
        <w:rPr>
          <w:rFonts w:eastAsia="Times New Roman"/>
          <w:szCs w:val="24"/>
        </w:rPr>
        <w:t>για τα τέκνα του</w:t>
      </w:r>
      <w:r>
        <w:rPr>
          <w:rFonts w:eastAsia="Times New Roman"/>
          <w:szCs w:val="24"/>
        </w:rPr>
        <w:t xml:space="preserve"> οποίου </w:t>
      </w:r>
      <w:r w:rsidRPr="000072FA">
        <w:rPr>
          <w:rFonts w:eastAsia="Times New Roman"/>
          <w:szCs w:val="24"/>
        </w:rPr>
        <w:t>συμπεριλαμβάνεται στο σημερινό νομοσχέδιο</w:t>
      </w:r>
      <w:r>
        <w:rPr>
          <w:rFonts w:eastAsia="Times New Roman"/>
          <w:szCs w:val="24"/>
        </w:rPr>
        <w:t>.</w:t>
      </w:r>
    </w:p>
    <w:p w14:paraId="2D05F894" w14:textId="77777777" w:rsidR="00237587" w:rsidRDefault="00AE0D0F">
      <w:pPr>
        <w:spacing w:after="0" w:line="600" w:lineRule="auto"/>
        <w:ind w:firstLine="720"/>
        <w:jc w:val="both"/>
        <w:rPr>
          <w:rFonts w:eastAsia="Times New Roman"/>
          <w:szCs w:val="24"/>
        </w:rPr>
      </w:pPr>
      <w:r w:rsidRPr="00404E28">
        <w:rPr>
          <w:rFonts w:eastAsia="Times New Roman"/>
          <w:szCs w:val="24"/>
        </w:rPr>
        <w:lastRenderedPageBreak/>
        <w:t xml:space="preserve">(Στο σημείο αυτό ο Βουλευτής κ. </w:t>
      </w:r>
      <w:r>
        <w:rPr>
          <w:rFonts w:eastAsia="Times New Roman"/>
          <w:szCs w:val="24"/>
        </w:rPr>
        <w:t>Θεόδωρος Δρίτσας</w:t>
      </w:r>
      <w:r w:rsidRPr="00404E28">
        <w:rPr>
          <w:rFonts w:eastAsia="Times New Roman"/>
          <w:szCs w:val="24"/>
        </w:rPr>
        <w:t xml:space="preserve"> καταθέτει για τα Πρακτικά τ</w:t>
      </w:r>
      <w:r>
        <w:rPr>
          <w:rFonts w:eastAsia="Times New Roman"/>
          <w:szCs w:val="24"/>
        </w:rPr>
        <w:t>ο προαναφερθέν</w:t>
      </w:r>
      <w:r w:rsidRPr="00404E28">
        <w:rPr>
          <w:rFonts w:eastAsia="Times New Roman"/>
          <w:szCs w:val="24"/>
        </w:rPr>
        <w:t xml:space="preserve"> έγγραφ</w:t>
      </w:r>
      <w:r>
        <w:rPr>
          <w:rFonts w:eastAsia="Times New Roman"/>
          <w:szCs w:val="24"/>
        </w:rPr>
        <w:t>ο</w:t>
      </w:r>
      <w:r w:rsidRPr="00404E28">
        <w:rPr>
          <w:rFonts w:eastAsia="Times New Roman"/>
          <w:szCs w:val="24"/>
        </w:rPr>
        <w:t>,</w:t>
      </w:r>
      <w:r w:rsidRPr="00404E28">
        <w:rPr>
          <w:rFonts w:eastAsia="Times New Roman"/>
          <w:szCs w:val="24"/>
        </w:rPr>
        <w:t xml:space="preserve"> τ</w:t>
      </w:r>
      <w:r>
        <w:rPr>
          <w:rFonts w:eastAsia="Times New Roman"/>
          <w:szCs w:val="24"/>
        </w:rPr>
        <w:t>ο</w:t>
      </w:r>
      <w:r w:rsidRPr="00404E28">
        <w:rPr>
          <w:rFonts w:eastAsia="Times New Roman"/>
          <w:szCs w:val="24"/>
        </w:rPr>
        <w:t xml:space="preserve"> οποί</w:t>
      </w:r>
      <w:r>
        <w:rPr>
          <w:rFonts w:eastAsia="Times New Roman"/>
          <w:szCs w:val="24"/>
        </w:rPr>
        <w:t>ο</w:t>
      </w:r>
      <w:r w:rsidRPr="00404E28">
        <w:rPr>
          <w:rFonts w:eastAsia="Times New Roman"/>
          <w:szCs w:val="24"/>
        </w:rPr>
        <w:t xml:space="preserve"> βρίσκ</w:t>
      </w:r>
      <w:r>
        <w:rPr>
          <w:rFonts w:eastAsia="Times New Roman"/>
          <w:szCs w:val="24"/>
        </w:rPr>
        <w:t>εται</w:t>
      </w:r>
      <w:r w:rsidRPr="00404E28">
        <w:rPr>
          <w:rFonts w:eastAsia="Times New Roman"/>
          <w:szCs w:val="24"/>
        </w:rPr>
        <w:t xml:space="preserve"> στο </w:t>
      </w:r>
      <w:r>
        <w:rPr>
          <w:rFonts w:eastAsia="Times New Roman"/>
          <w:szCs w:val="24"/>
        </w:rPr>
        <w:t>α</w:t>
      </w:r>
      <w:r w:rsidRPr="00404E28">
        <w:rPr>
          <w:rFonts w:eastAsia="Times New Roman"/>
          <w:szCs w:val="24"/>
        </w:rPr>
        <w:t>ρχείο του Τμήματος Γραμματείας της Διεύθυνσης Στενογραφίας και Πρακτικών της Βουλής)</w:t>
      </w:r>
    </w:p>
    <w:p w14:paraId="2D05F895" w14:textId="77777777" w:rsidR="00237587" w:rsidRDefault="00AE0D0F">
      <w:pPr>
        <w:spacing w:after="0" w:line="600" w:lineRule="auto"/>
        <w:ind w:firstLine="720"/>
        <w:jc w:val="both"/>
        <w:rPr>
          <w:rFonts w:eastAsia="Times New Roman"/>
          <w:szCs w:val="24"/>
        </w:rPr>
      </w:pPr>
      <w:r>
        <w:rPr>
          <w:rFonts w:eastAsia="Times New Roman"/>
          <w:szCs w:val="24"/>
        </w:rPr>
        <w:t>Ο</w:t>
      </w:r>
      <w:r w:rsidRPr="000072FA">
        <w:rPr>
          <w:rFonts w:eastAsia="Times New Roman"/>
          <w:szCs w:val="24"/>
        </w:rPr>
        <w:t xml:space="preserve"> πρώην </w:t>
      </w:r>
      <w:r>
        <w:rPr>
          <w:rFonts w:eastAsia="Times New Roman"/>
          <w:szCs w:val="24"/>
        </w:rPr>
        <w:t>Υ</w:t>
      </w:r>
      <w:r w:rsidRPr="000072FA">
        <w:rPr>
          <w:rFonts w:eastAsia="Times New Roman"/>
          <w:szCs w:val="24"/>
        </w:rPr>
        <w:t>πουργός Ναυτιλίας</w:t>
      </w:r>
      <w:r>
        <w:rPr>
          <w:rFonts w:eastAsia="Times New Roman"/>
          <w:szCs w:val="24"/>
        </w:rPr>
        <w:t>, τιμώντας το Λιμενικό Σώμα,</w:t>
      </w:r>
      <w:r w:rsidRPr="000072FA">
        <w:rPr>
          <w:rFonts w:eastAsia="Times New Roman"/>
          <w:szCs w:val="24"/>
        </w:rPr>
        <w:t xml:space="preserve"> </w:t>
      </w:r>
      <w:r>
        <w:rPr>
          <w:rFonts w:eastAsia="Times New Roman"/>
          <w:szCs w:val="24"/>
        </w:rPr>
        <w:t xml:space="preserve">οφείλει διαδεχόμενος </w:t>
      </w:r>
      <w:r w:rsidRPr="000072FA">
        <w:rPr>
          <w:rFonts w:eastAsia="Times New Roman"/>
          <w:szCs w:val="24"/>
        </w:rPr>
        <w:t xml:space="preserve">σε λίγο </w:t>
      </w:r>
      <w:r>
        <w:rPr>
          <w:rFonts w:eastAsia="Times New Roman"/>
          <w:szCs w:val="24"/>
        </w:rPr>
        <w:t xml:space="preserve">εμένα </w:t>
      </w:r>
      <w:r w:rsidRPr="000072FA">
        <w:rPr>
          <w:rFonts w:eastAsia="Times New Roman"/>
          <w:szCs w:val="24"/>
        </w:rPr>
        <w:t>στο Βήμα να επανορθώσει και να αποκαταστήσει τα πράγματα</w:t>
      </w:r>
      <w:r>
        <w:rPr>
          <w:rFonts w:eastAsia="Times New Roman"/>
          <w:szCs w:val="24"/>
        </w:rPr>
        <w:t>.</w:t>
      </w:r>
    </w:p>
    <w:p w14:paraId="2D05F896" w14:textId="77777777" w:rsidR="00237587" w:rsidRDefault="00AE0D0F">
      <w:pPr>
        <w:spacing w:after="0" w:line="600" w:lineRule="auto"/>
        <w:ind w:firstLine="720"/>
        <w:jc w:val="both"/>
        <w:rPr>
          <w:rFonts w:eastAsia="Times New Roman"/>
          <w:szCs w:val="24"/>
        </w:rPr>
      </w:pPr>
      <w:r>
        <w:rPr>
          <w:rFonts w:eastAsia="Times New Roman"/>
          <w:szCs w:val="24"/>
        </w:rPr>
        <w:t>Προχωράμε στη</w:t>
      </w:r>
      <w:r w:rsidRPr="000072FA">
        <w:rPr>
          <w:rFonts w:eastAsia="Times New Roman"/>
          <w:szCs w:val="24"/>
        </w:rPr>
        <w:t xml:space="preserve"> λιμενική πολιτική</w:t>
      </w:r>
      <w:r>
        <w:rPr>
          <w:rFonts w:eastAsia="Times New Roman"/>
          <w:szCs w:val="24"/>
        </w:rPr>
        <w:t>.</w:t>
      </w:r>
      <w:r w:rsidRPr="000072FA">
        <w:rPr>
          <w:rFonts w:eastAsia="Times New Roman"/>
          <w:szCs w:val="24"/>
        </w:rPr>
        <w:t xml:space="preserve"> </w:t>
      </w:r>
      <w:r>
        <w:rPr>
          <w:rFonts w:eastAsia="Times New Roman"/>
          <w:szCs w:val="24"/>
        </w:rPr>
        <w:t xml:space="preserve">Είπα και στην </w:t>
      </w:r>
      <w:r>
        <w:rPr>
          <w:rFonts w:eastAsia="Times New Roman"/>
          <w:szCs w:val="24"/>
        </w:rPr>
        <w:t>ε</w:t>
      </w:r>
      <w:r>
        <w:rPr>
          <w:rFonts w:eastAsia="Times New Roman"/>
          <w:szCs w:val="24"/>
        </w:rPr>
        <w:t>πιτροπή –το</w:t>
      </w:r>
      <w:r w:rsidRPr="000072FA">
        <w:rPr>
          <w:rFonts w:eastAsia="Times New Roman"/>
          <w:szCs w:val="24"/>
        </w:rPr>
        <w:t xml:space="preserve"> είπε και ο </w:t>
      </w:r>
      <w:r>
        <w:rPr>
          <w:rFonts w:eastAsia="Times New Roman"/>
          <w:szCs w:val="24"/>
        </w:rPr>
        <w:t>Υ</w:t>
      </w:r>
      <w:r w:rsidRPr="000072FA">
        <w:rPr>
          <w:rFonts w:eastAsia="Times New Roman"/>
          <w:szCs w:val="24"/>
        </w:rPr>
        <w:t>πουργός σήμερα</w:t>
      </w:r>
      <w:r>
        <w:rPr>
          <w:rFonts w:eastAsia="Times New Roman"/>
          <w:szCs w:val="24"/>
        </w:rPr>
        <w:t>, ο</w:t>
      </w:r>
      <w:r w:rsidRPr="000072FA">
        <w:rPr>
          <w:rFonts w:eastAsia="Times New Roman"/>
          <w:szCs w:val="24"/>
        </w:rPr>
        <w:t xml:space="preserve"> κ</w:t>
      </w:r>
      <w:r>
        <w:rPr>
          <w:rFonts w:eastAsia="Times New Roman"/>
          <w:szCs w:val="24"/>
        </w:rPr>
        <w:t>.</w:t>
      </w:r>
      <w:r w:rsidRPr="000072FA">
        <w:rPr>
          <w:rFonts w:eastAsia="Times New Roman"/>
          <w:szCs w:val="24"/>
        </w:rPr>
        <w:t xml:space="preserve"> Κουβέλης</w:t>
      </w:r>
      <w:r>
        <w:rPr>
          <w:rFonts w:eastAsia="Times New Roman"/>
          <w:szCs w:val="24"/>
        </w:rPr>
        <w:t xml:space="preserve">- ότι </w:t>
      </w:r>
      <w:r w:rsidRPr="000072FA">
        <w:rPr>
          <w:rFonts w:eastAsia="Times New Roman"/>
          <w:szCs w:val="24"/>
        </w:rPr>
        <w:t xml:space="preserve">προσπαθήσαμε αναλαμβάνοντας το Υπουργείο το 2015 να βάλουμε </w:t>
      </w:r>
      <w:r>
        <w:rPr>
          <w:rFonts w:eastAsia="Times New Roman"/>
          <w:szCs w:val="24"/>
        </w:rPr>
        <w:t>-</w:t>
      </w:r>
      <w:r w:rsidRPr="000072FA">
        <w:rPr>
          <w:rFonts w:eastAsia="Times New Roman"/>
          <w:szCs w:val="24"/>
        </w:rPr>
        <w:t>και ακόμα είμαστε σε πορεία</w:t>
      </w:r>
      <w:r>
        <w:rPr>
          <w:rFonts w:eastAsia="Times New Roman"/>
          <w:szCs w:val="24"/>
        </w:rPr>
        <w:t>-</w:t>
      </w:r>
      <w:r w:rsidRPr="000072FA">
        <w:rPr>
          <w:rFonts w:eastAsia="Times New Roman"/>
          <w:szCs w:val="24"/>
        </w:rPr>
        <w:t xml:space="preserve"> </w:t>
      </w:r>
      <w:r>
        <w:rPr>
          <w:rFonts w:eastAsia="Times New Roman"/>
          <w:szCs w:val="24"/>
        </w:rPr>
        <w:t>τ</w:t>
      </w:r>
      <w:r w:rsidRPr="000072FA">
        <w:rPr>
          <w:rFonts w:eastAsia="Times New Roman"/>
          <w:szCs w:val="24"/>
        </w:rPr>
        <w:t xml:space="preserve">α πρώτα βήματα και τα πρώτα θεμέλια μιας πραγματικά </w:t>
      </w:r>
      <w:r>
        <w:rPr>
          <w:rFonts w:eastAsia="Times New Roman"/>
          <w:szCs w:val="24"/>
        </w:rPr>
        <w:t>ε</w:t>
      </w:r>
      <w:r w:rsidRPr="000072FA">
        <w:rPr>
          <w:rFonts w:eastAsia="Times New Roman"/>
          <w:szCs w:val="24"/>
        </w:rPr>
        <w:t>θνικής στρατηγικής για τη λιμενική βιομηχανία</w:t>
      </w:r>
      <w:r>
        <w:rPr>
          <w:rFonts w:eastAsia="Times New Roman"/>
          <w:szCs w:val="24"/>
        </w:rPr>
        <w:t>.</w:t>
      </w:r>
      <w:r w:rsidRPr="000072FA">
        <w:rPr>
          <w:rFonts w:eastAsia="Times New Roman"/>
          <w:szCs w:val="24"/>
        </w:rPr>
        <w:t xml:space="preserve"> </w:t>
      </w:r>
      <w:r>
        <w:rPr>
          <w:rFonts w:eastAsia="Times New Roman"/>
          <w:szCs w:val="24"/>
        </w:rPr>
        <w:t>Δ</w:t>
      </w:r>
      <w:r w:rsidRPr="000072FA">
        <w:rPr>
          <w:rFonts w:eastAsia="Times New Roman"/>
          <w:szCs w:val="24"/>
        </w:rPr>
        <w:t>εν υπήρχε</w:t>
      </w:r>
      <w:r>
        <w:rPr>
          <w:rFonts w:eastAsia="Times New Roman"/>
          <w:szCs w:val="24"/>
        </w:rPr>
        <w:t>!</w:t>
      </w:r>
      <w:r w:rsidRPr="000072FA">
        <w:rPr>
          <w:rFonts w:eastAsia="Times New Roman"/>
          <w:szCs w:val="24"/>
        </w:rPr>
        <w:t xml:space="preserve"> </w:t>
      </w:r>
    </w:p>
    <w:p w14:paraId="2D05F897" w14:textId="77777777" w:rsidR="00237587" w:rsidRDefault="00AE0D0F">
      <w:pPr>
        <w:spacing w:after="0" w:line="600" w:lineRule="auto"/>
        <w:ind w:firstLine="720"/>
        <w:jc w:val="both"/>
        <w:rPr>
          <w:rFonts w:eastAsia="Times New Roman"/>
          <w:szCs w:val="24"/>
        </w:rPr>
      </w:pPr>
      <w:r>
        <w:rPr>
          <w:rFonts w:eastAsia="Times New Roman"/>
          <w:szCs w:val="24"/>
        </w:rPr>
        <w:t>Έδωσα κι ένα παράδειγμα. Ό</w:t>
      </w:r>
      <w:r w:rsidRPr="000072FA">
        <w:rPr>
          <w:rFonts w:eastAsia="Times New Roman"/>
          <w:szCs w:val="24"/>
        </w:rPr>
        <w:t xml:space="preserve">ταν η τρόικα </w:t>
      </w:r>
      <w:r>
        <w:rPr>
          <w:rFonts w:eastAsia="Times New Roman"/>
          <w:szCs w:val="24"/>
        </w:rPr>
        <w:t>ε</w:t>
      </w:r>
      <w:r w:rsidRPr="000072FA">
        <w:rPr>
          <w:rFonts w:eastAsia="Times New Roman"/>
          <w:szCs w:val="24"/>
        </w:rPr>
        <w:t xml:space="preserve">πέβαλε τη σύνταξη </w:t>
      </w:r>
      <w:r>
        <w:rPr>
          <w:rFonts w:eastAsia="Times New Roman"/>
          <w:szCs w:val="24"/>
        </w:rPr>
        <w:t>μιας μελέτης στρατηγικής για</w:t>
      </w:r>
      <w:r w:rsidRPr="000072FA">
        <w:rPr>
          <w:rFonts w:eastAsia="Times New Roman"/>
          <w:szCs w:val="24"/>
        </w:rPr>
        <w:t xml:space="preserve"> τη λιμενική βιομηχανία και την</w:t>
      </w:r>
      <w:r>
        <w:rPr>
          <w:rFonts w:eastAsia="Times New Roman"/>
          <w:szCs w:val="24"/>
        </w:rPr>
        <w:t xml:space="preserve"> αναζήτησα -γ</w:t>
      </w:r>
      <w:r w:rsidRPr="000072FA">
        <w:rPr>
          <w:rFonts w:eastAsia="Times New Roman"/>
          <w:szCs w:val="24"/>
        </w:rPr>
        <w:t>ιατί αναφερόταν σε μία ερώτηση συναδέλφου στο πλαίσιο του κοινοβου</w:t>
      </w:r>
      <w:r w:rsidRPr="000072FA">
        <w:rPr>
          <w:rFonts w:eastAsia="Times New Roman"/>
          <w:szCs w:val="24"/>
        </w:rPr>
        <w:t>λευτικού ελέγχου</w:t>
      </w:r>
      <w:r>
        <w:rPr>
          <w:rFonts w:eastAsia="Times New Roman"/>
          <w:szCs w:val="24"/>
        </w:rPr>
        <w:t>, περιλαμβανόταν και σε νόμο-</w:t>
      </w:r>
      <w:r w:rsidRPr="000072FA">
        <w:rPr>
          <w:rFonts w:eastAsia="Times New Roman"/>
          <w:szCs w:val="24"/>
        </w:rPr>
        <w:t xml:space="preserve"> </w:t>
      </w:r>
      <w:r>
        <w:rPr>
          <w:rFonts w:eastAsia="Times New Roman"/>
          <w:szCs w:val="24"/>
        </w:rPr>
        <w:t>αυτή η μελέτη δεν υπήρχε πουθενά</w:t>
      </w:r>
      <w:r w:rsidRPr="000072FA">
        <w:rPr>
          <w:rFonts w:eastAsia="Times New Roman"/>
          <w:szCs w:val="24"/>
        </w:rPr>
        <w:t xml:space="preserve"> στο </w:t>
      </w:r>
      <w:r>
        <w:rPr>
          <w:rFonts w:eastAsia="Times New Roman"/>
          <w:szCs w:val="24"/>
        </w:rPr>
        <w:t>Υ</w:t>
      </w:r>
      <w:r w:rsidRPr="000072FA">
        <w:rPr>
          <w:rFonts w:eastAsia="Times New Roman"/>
          <w:szCs w:val="24"/>
        </w:rPr>
        <w:t>πουργείο</w:t>
      </w:r>
      <w:r>
        <w:rPr>
          <w:rFonts w:eastAsia="Times New Roman"/>
          <w:szCs w:val="24"/>
        </w:rPr>
        <w:t xml:space="preserve">. </w:t>
      </w:r>
      <w:r>
        <w:rPr>
          <w:rFonts w:eastAsia="Times New Roman"/>
          <w:szCs w:val="24"/>
        </w:rPr>
        <w:lastRenderedPageBreak/>
        <w:t>Δεν την ήξερε κανείς. Δεν είχε</w:t>
      </w:r>
      <w:r w:rsidRPr="000072FA">
        <w:rPr>
          <w:rFonts w:eastAsia="Times New Roman"/>
          <w:szCs w:val="24"/>
        </w:rPr>
        <w:t xml:space="preserve"> συμμετάσχει κα</w:t>
      </w:r>
      <w:r>
        <w:rPr>
          <w:rFonts w:eastAsia="Times New Roman"/>
          <w:szCs w:val="24"/>
        </w:rPr>
        <w:t>μ</w:t>
      </w:r>
      <w:r w:rsidRPr="000072FA">
        <w:rPr>
          <w:rFonts w:eastAsia="Times New Roman"/>
          <w:szCs w:val="24"/>
        </w:rPr>
        <w:t>μία υπηρ</w:t>
      </w:r>
      <w:r>
        <w:rPr>
          <w:rFonts w:eastAsia="Times New Roman"/>
          <w:szCs w:val="24"/>
        </w:rPr>
        <w:t>εσία του Υπουργείου στη σύνταξή της.</w:t>
      </w:r>
    </w:p>
    <w:p w14:paraId="2D05F898" w14:textId="77777777" w:rsidR="00237587" w:rsidRDefault="00AE0D0F">
      <w:pPr>
        <w:spacing w:after="0" w:line="600" w:lineRule="auto"/>
        <w:ind w:firstLine="720"/>
        <w:jc w:val="both"/>
        <w:rPr>
          <w:rFonts w:eastAsia="Times New Roman" w:cs="Times New Roman"/>
          <w:szCs w:val="24"/>
        </w:rPr>
      </w:pPr>
      <w:r w:rsidRPr="000072FA">
        <w:rPr>
          <w:rFonts w:eastAsia="Times New Roman"/>
          <w:szCs w:val="24"/>
        </w:rPr>
        <w:t>Επειδή</w:t>
      </w:r>
      <w:r>
        <w:rPr>
          <w:rFonts w:eastAsia="Times New Roman"/>
          <w:szCs w:val="24"/>
        </w:rPr>
        <w:t>, όμως, προέκυπτε και ήταν και</w:t>
      </w:r>
      <w:r w:rsidRPr="000072FA">
        <w:rPr>
          <w:rFonts w:eastAsia="Times New Roman"/>
          <w:szCs w:val="24"/>
        </w:rPr>
        <w:t xml:space="preserve"> υποχρέωση από το νόμο να την επικα</w:t>
      </w:r>
      <w:r w:rsidRPr="000072FA">
        <w:rPr>
          <w:rFonts w:eastAsia="Times New Roman"/>
          <w:szCs w:val="24"/>
        </w:rPr>
        <w:t>ιροποιήσουμε</w:t>
      </w:r>
      <w:r>
        <w:rPr>
          <w:rFonts w:eastAsia="Times New Roman"/>
          <w:szCs w:val="24"/>
        </w:rPr>
        <w:t>,</w:t>
      </w:r>
      <w:r w:rsidRPr="000072FA">
        <w:rPr>
          <w:rFonts w:eastAsia="Times New Roman"/>
          <w:szCs w:val="24"/>
        </w:rPr>
        <w:t xml:space="preserve"> έκανα τα πάντα για να </w:t>
      </w:r>
      <w:r>
        <w:rPr>
          <w:rFonts w:eastAsia="Times New Roman"/>
          <w:szCs w:val="24"/>
        </w:rPr>
        <w:t xml:space="preserve">την </w:t>
      </w:r>
      <w:r w:rsidRPr="000072FA">
        <w:rPr>
          <w:rFonts w:eastAsia="Times New Roman"/>
          <w:szCs w:val="24"/>
        </w:rPr>
        <w:t>αναζητήσ</w:t>
      </w:r>
      <w:r>
        <w:rPr>
          <w:rFonts w:eastAsia="Times New Roman"/>
          <w:szCs w:val="24"/>
        </w:rPr>
        <w:t xml:space="preserve">ω. </w:t>
      </w:r>
      <w:r>
        <w:rPr>
          <w:rFonts w:eastAsia="Times New Roman" w:cs="Times New Roman"/>
          <w:szCs w:val="24"/>
        </w:rPr>
        <w:t>Ξέρετε πού την βρήκα; Σε συνεργάτιδα πρώην Υπουργού –όχι του κ. Βαρβιτσιώτη- της Νέας Δημοκρατίας στο σπίτι της, σε στικάκι, το οποίο μας το απέστειλε. Αυτή είναι η μόνη μελέτη, η οποία είχε παραγγελθεί σε</w:t>
      </w:r>
      <w:r>
        <w:rPr>
          <w:rFonts w:eastAsia="Times New Roman" w:cs="Times New Roman"/>
          <w:szCs w:val="24"/>
        </w:rPr>
        <w:t xml:space="preserve"> ιδιωτικό γραφείο στην ιστορία του Υπουργείου Ναυτιλίας. Μπορείτε να βγάλετε τα συμπεράσματά σας.</w:t>
      </w:r>
    </w:p>
    <w:p w14:paraId="2D05F89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Η ιδιωτικοποίηση είναι γνωστή επιλογή της Νέας Δημοκρατίας. Και αυτή, άκριτη, όμως, καθώς ούτε αυτό δεν έχετε μελετήσει. Γιατί ιδιωτικοποίηση από ιδιωτικοποίη</w:t>
      </w:r>
      <w:r>
        <w:rPr>
          <w:rFonts w:eastAsia="Times New Roman" w:cs="Times New Roman"/>
          <w:szCs w:val="24"/>
        </w:rPr>
        <w:t>ση διαφέρει. Υπάρχουν πολλών ειδών ιδιωτικοποιήσεις. Μπορεί κανείς να είναι εναντίον των ιδιωτικοποιήσεων, υπέρ των ιδιωτικοποιήσεων, αλλά υπάρχει ένα τεράστιο φάσμα ζητημάτων που έχει κανείς να προσεγγίσει για να δει μ</w:t>
      </w:r>
      <w:r>
        <w:rPr>
          <w:rFonts w:eastAsia="Times New Roman" w:cs="Times New Roman"/>
          <w:szCs w:val="24"/>
        </w:rPr>
        <w:t>ί</w:t>
      </w:r>
      <w:r>
        <w:rPr>
          <w:rFonts w:eastAsia="Times New Roman" w:cs="Times New Roman"/>
          <w:szCs w:val="24"/>
        </w:rPr>
        <w:t xml:space="preserve">α ιδιωτικοποίηση. </w:t>
      </w:r>
    </w:p>
    <w:p w14:paraId="2D05F89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Δεν φέρνει, όμως,</w:t>
      </w:r>
      <w:r>
        <w:rPr>
          <w:rFonts w:eastAsia="Times New Roman" w:cs="Times New Roman"/>
          <w:szCs w:val="24"/>
        </w:rPr>
        <w:t xml:space="preserve"> μόνο επενδύσεις. Επενδύσεις μπορεί να έχει και ο δημόσιος ΟΛΠ. Αυτά που λέμε τώρα για την </w:t>
      </w:r>
      <w:r>
        <w:rPr>
          <w:rFonts w:eastAsia="Times New Roman" w:cs="Times New Roman"/>
          <w:szCs w:val="24"/>
        </w:rPr>
        <w:lastRenderedPageBreak/>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στον Πειραιά, είναι υποχρεωτικές επενδύσεις γιατί ήταν προγραμματισμένες –και αυτό μπορεί να βεβαιώσει ο κ. Βαρβιτσιώτης- και χρηματοδοτημένες από τον δημόσι</w:t>
      </w:r>
      <w:r>
        <w:rPr>
          <w:rFonts w:eastAsia="Times New Roman" w:cs="Times New Roman"/>
          <w:szCs w:val="24"/>
        </w:rPr>
        <w:t xml:space="preserve">ο ΟΛΠ. </w:t>
      </w:r>
    </w:p>
    <w:p w14:paraId="2D05F89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Επομένως, η σύμβαση παραχώρησης του πλειοψηφικού πακέτου των μετοχών δεν μπορούσε να πάει πιο πίσω στις επενδύσεις από εκεί που ο ΟΛΠ ως </w:t>
      </w:r>
      <w:r>
        <w:rPr>
          <w:rFonts w:eastAsia="Times New Roman" w:cs="Times New Roman"/>
          <w:szCs w:val="24"/>
        </w:rPr>
        <w:t>α</w:t>
      </w:r>
      <w:r>
        <w:rPr>
          <w:rFonts w:eastAsia="Times New Roman" w:cs="Times New Roman"/>
          <w:szCs w:val="24"/>
        </w:rPr>
        <w:t xml:space="preserve">νώνυμη </w:t>
      </w:r>
      <w:r>
        <w:rPr>
          <w:rFonts w:eastAsia="Times New Roman" w:cs="Times New Roman"/>
          <w:szCs w:val="24"/>
        </w:rPr>
        <w:t>ε</w:t>
      </w:r>
      <w:r>
        <w:rPr>
          <w:rFonts w:eastAsia="Times New Roman" w:cs="Times New Roman"/>
          <w:szCs w:val="24"/>
        </w:rPr>
        <w:t>ταιρεία, εισηγμένη στο χρηματιστήριο αλλά με πλειοψηφικό πακέτο το δημόσιο μέσω του ΤΑΙΠΕΔ, είχε οργαν</w:t>
      </w:r>
      <w:r>
        <w:rPr>
          <w:rFonts w:eastAsia="Times New Roman" w:cs="Times New Roman"/>
          <w:szCs w:val="24"/>
        </w:rPr>
        <w:t>ώσει και είχε προγραμματίσει.</w:t>
      </w:r>
    </w:p>
    <w:p w14:paraId="2D05F89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Το κύριο πρόβλημα με τις ιδιωτικοποιήσεις είναι το πόσους πελάτες μπορείς να φέρεις σε ένα λιμάνι. Και έτσι όπως είναι οργανωμένα πια τα διεθνή δίκτυα, είναι μείζον ζήτημα το πώς μπορείς πραγματικά υπό τις συνθήκες της δημόσια</w:t>
      </w:r>
      <w:r>
        <w:rPr>
          <w:rFonts w:eastAsia="Times New Roman" w:cs="Times New Roman"/>
          <w:szCs w:val="24"/>
        </w:rPr>
        <w:t>ς διαχείρισης να το πετύχεις. Και εκεί κρίνονται πάρα πολλά.</w:t>
      </w:r>
    </w:p>
    <w:p w14:paraId="2D05F89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Όμως, πραγματικά ντράπηκα όταν ως Υπουργός Ναυτιλίας επισκέφτηκα το Ισραήλ μαζί με τον Πρωθυπουργό και με ενημέρωσε εκεί ο Υπουργός Μεταφορών –γιατί οι περισσότερες χώρες δεν έχουν Υπουργό Ναυτιλ</w:t>
      </w:r>
      <w:r>
        <w:rPr>
          <w:rFonts w:eastAsia="Times New Roman" w:cs="Times New Roman"/>
          <w:szCs w:val="24"/>
        </w:rPr>
        <w:t>ίας- για το πώς οργάνωσαν τα πέντε μεγάλα λιμάνια του Ισραήλ σε συσχέτιση και με τις χερ</w:t>
      </w:r>
      <w:r>
        <w:rPr>
          <w:rFonts w:eastAsia="Times New Roman" w:cs="Times New Roman"/>
          <w:szCs w:val="24"/>
        </w:rPr>
        <w:lastRenderedPageBreak/>
        <w:t>σαίες και με τις εναέριες μεταφορές σε ένα πρόγραμμα μελετημένο. Και κράτησαν τα δύο κρατικά. Τα δύο είναι υπό παραχώρηση και ιδιωτικοποίησαν το ένα. Και αυτό αποτέλεσε</w:t>
      </w:r>
      <w:r>
        <w:rPr>
          <w:rFonts w:eastAsia="Times New Roman" w:cs="Times New Roman"/>
          <w:szCs w:val="24"/>
        </w:rPr>
        <w:t xml:space="preserve"> ένα συνολικό σχέδιο γι’ αυτή τη χώρα. </w:t>
      </w:r>
    </w:p>
    <w:p w14:paraId="2D05F89E" w14:textId="77777777" w:rsidR="00237587" w:rsidRDefault="00AE0D0F">
      <w:pPr>
        <w:spacing w:after="0"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τυπάει το κουδούνι λήξεως του χρόνου ομιλίας του κυρίου Βουλευτή)</w:t>
      </w:r>
    </w:p>
    <w:p w14:paraId="2D05F89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Πότε υπήρχε στην Ελλάδα το παραμικρό τέτοιο σχέδιο; Το Υπουργείο τώρα και 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Γ</w:t>
      </w:r>
      <w:r>
        <w:rPr>
          <w:rFonts w:eastAsia="Times New Roman" w:cs="Times New Roman"/>
          <w:szCs w:val="24"/>
        </w:rPr>
        <w:t xml:space="preserve">ραμματεία Λιμένων και Λιμενικής Πολιτικής έκτοτε, βήμα-βήμα έχει προχωρήσει και έχει φτάσει ήδη σε ένα επίπεδο αρκετά καλό για να μπορέσει να οργανώσει όλο αυτόν τον σχεδιασμό. </w:t>
      </w:r>
    </w:p>
    <w:p w14:paraId="2D05F8A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Και μην ξεχνάτε ότι δεν μιλάμε εν κενώ για ιδιωτικοποιήσεις ή μη ιδιωτικοποιήσ</w:t>
      </w:r>
      <w:r>
        <w:rPr>
          <w:rFonts w:eastAsia="Times New Roman" w:cs="Times New Roman"/>
          <w:szCs w:val="24"/>
        </w:rPr>
        <w:t>εις. Μιλάμε στις συνθήκες της χρεοκοπίας, διά του ΤΑΙΠΕΔ και για την εξυπηρέτηση του χρέους. Άρα, φεύγουμε πάρα πολύ μακριά από έναν πραγματικό δημόσιο σχεδιασμό λιμενικής βιομηχανίας και της ανάπτυξής της. Γιατί είμαστε στη μέγγενη της εξυπηρέτησης του χρ</w:t>
      </w:r>
      <w:r>
        <w:rPr>
          <w:rFonts w:eastAsia="Times New Roman" w:cs="Times New Roman"/>
          <w:szCs w:val="24"/>
        </w:rPr>
        <w:t>έους.</w:t>
      </w:r>
    </w:p>
    <w:p w14:paraId="2D05F8A1" w14:textId="77777777" w:rsidR="00237587" w:rsidRDefault="00AE0D0F">
      <w:pPr>
        <w:spacing w:after="0"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Κύριε Δρίτσα, να συντομεύετε.</w:t>
      </w:r>
    </w:p>
    <w:p w14:paraId="2D05F8A2" w14:textId="77777777" w:rsidR="00237587" w:rsidRDefault="00AE0D0F">
      <w:pPr>
        <w:spacing w:after="0" w:line="600" w:lineRule="auto"/>
        <w:ind w:firstLine="720"/>
        <w:jc w:val="both"/>
        <w:rPr>
          <w:rFonts w:eastAsia="Times New Roman"/>
          <w:bCs/>
          <w:szCs w:val="24"/>
        </w:rPr>
      </w:pPr>
      <w:r w:rsidRPr="00A518B2">
        <w:rPr>
          <w:rFonts w:eastAsia="Times New Roman"/>
          <w:b/>
          <w:bCs/>
          <w:szCs w:val="24"/>
        </w:rPr>
        <w:lastRenderedPageBreak/>
        <w:t xml:space="preserve">ΘΕΟΔΩΡΟΣ ΔΡΙΤΣΑΣ: </w:t>
      </w:r>
      <w:r>
        <w:rPr>
          <w:rFonts w:eastAsia="Times New Roman"/>
          <w:bCs/>
          <w:szCs w:val="24"/>
        </w:rPr>
        <w:t>Και απ’ αυτήν την άποψη οι ιδιωτικοποιήσεις -για όποιον τις υπερασπίζεται- δεν είναι σωστές ούτε στον Πειραιά ούτε στην Θεσσαλονίκη. Και αυτό όποιος νεοφιλελεύθερος έχε</w:t>
      </w:r>
      <w:r>
        <w:rPr>
          <w:rFonts w:eastAsia="Times New Roman"/>
          <w:bCs/>
          <w:szCs w:val="24"/>
        </w:rPr>
        <w:t xml:space="preserve">ι το μυαλό του, μπορεί να το πει και να το ομολογήσει και να το καταλάβει πολύ καλά. </w:t>
      </w:r>
    </w:p>
    <w:p w14:paraId="2D05F8A3" w14:textId="77777777" w:rsidR="00237587" w:rsidRDefault="00AE0D0F">
      <w:pPr>
        <w:spacing w:after="0" w:line="600" w:lineRule="auto"/>
        <w:ind w:firstLine="720"/>
        <w:jc w:val="both"/>
        <w:rPr>
          <w:rFonts w:eastAsia="Times New Roman"/>
          <w:bCs/>
          <w:szCs w:val="24"/>
        </w:rPr>
      </w:pPr>
      <w:r>
        <w:rPr>
          <w:rFonts w:eastAsia="Times New Roman"/>
          <w:bCs/>
          <w:szCs w:val="24"/>
        </w:rPr>
        <w:t>Γιατί μπορείτε να δείτε πολύ καλά αυτή τη στιγμή στον Πειραιά –που ναι, αναπτύσσεται, το ξέραμε όλοι, άλλωστε αναπτυσσόταν και στην προηγούμενη φάση- το ζήτημα της προστι</w:t>
      </w:r>
      <w:r>
        <w:rPr>
          <w:rFonts w:eastAsia="Times New Roman"/>
          <w:bCs/>
          <w:szCs w:val="24"/>
        </w:rPr>
        <w:t>θέμενης αξίας.</w:t>
      </w:r>
    </w:p>
    <w:p w14:paraId="2D05F8A4" w14:textId="77777777" w:rsidR="00237587" w:rsidRDefault="00AE0D0F">
      <w:pPr>
        <w:spacing w:after="0"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Κύριε Δρίτσα, παρακαλώ να συντομεύετε.</w:t>
      </w:r>
    </w:p>
    <w:p w14:paraId="2D05F8A5" w14:textId="77777777" w:rsidR="00237587" w:rsidRDefault="00AE0D0F">
      <w:pPr>
        <w:spacing w:after="0" w:line="600" w:lineRule="auto"/>
        <w:ind w:firstLine="720"/>
        <w:jc w:val="both"/>
        <w:rPr>
          <w:rFonts w:eastAsia="Times New Roman"/>
          <w:bCs/>
          <w:szCs w:val="24"/>
        </w:rPr>
      </w:pPr>
      <w:r w:rsidRPr="00A518B2">
        <w:rPr>
          <w:rFonts w:eastAsia="Times New Roman"/>
          <w:b/>
          <w:bCs/>
          <w:szCs w:val="24"/>
        </w:rPr>
        <w:t xml:space="preserve">ΘΕΟΔΩΡΟΣ ΔΡΙΤΣΑΣ: </w:t>
      </w:r>
      <w:r>
        <w:rPr>
          <w:rFonts w:eastAsia="Times New Roman"/>
          <w:bCs/>
          <w:szCs w:val="24"/>
        </w:rPr>
        <w:t xml:space="preserve">Ούτε μία βίδα δεν έχει παραγγελθεί μέχρι τώρα σε βιοτεχνία του Πειραιά για τις επενδύσεις της </w:t>
      </w:r>
      <w:r>
        <w:rPr>
          <w:rFonts w:eastAsia="Times New Roman"/>
          <w:bCs/>
          <w:szCs w:val="24"/>
        </w:rPr>
        <w:t>«</w:t>
      </w:r>
      <w:r>
        <w:rPr>
          <w:rFonts w:eastAsia="Times New Roman"/>
          <w:bCs/>
          <w:szCs w:val="24"/>
          <w:lang w:val="en-US"/>
        </w:rPr>
        <w:t>COSCO</w:t>
      </w:r>
      <w:r>
        <w:rPr>
          <w:rFonts w:eastAsia="Times New Roman"/>
          <w:bCs/>
          <w:szCs w:val="24"/>
        </w:rPr>
        <w:t>»</w:t>
      </w:r>
      <w:r w:rsidRPr="00E2305B">
        <w:rPr>
          <w:rFonts w:eastAsia="Times New Roman"/>
          <w:bCs/>
          <w:szCs w:val="24"/>
        </w:rPr>
        <w:t>!</w:t>
      </w:r>
      <w:r>
        <w:rPr>
          <w:rFonts w:eastAsia="Times New Roman"/>
          <w:bCs/>
          <w:szCs w:val="24"/>
        </w:rPr>
        <w:t xml:space="preserve"> Ποια είναι η προστιθέμενη αξία; Και απ’ αυτήν τ</w:t>
      </w:r>
      <w:r>
        <w:rPr>
          <w:rFonts w:eastAsia="Times New Roman"/>
          <w:bCs/>
          <w:szCs w:val="24"/>
        </w:rPr>
        <w:t xml:space="preserve">ην άποψη οι αποφάσεις της ΕΣΑΛ και όλοι οι σχεδιασμοί για το μέλλον του λιμανιού του Πειραιά και της Θεσσαλονίκης πρέπει να προβληματίσουν όλους. </w:t>
      </w:r>
    </w:p>
    <w:p w14:paraId="2D05F8A6" w14:textId="77777777" w:rsidR="00237587" w:rsidRDefault="00AE0D0F">
      <w:pPr>
        <w:spacing w:after="0" w:line="600" w:lineRule="auto"/>
        <w:ind w:firstLine="720"/>
        <w:jc w:val="both"/>
        <w:rPr>
          <w:rFonts w:eastAsia="Times New Roman"/>
          <w:bCs/>
          <w:szCs w:val="24"/>
        </w:rPr>
      </w:pPr>
      <w:r>
        <w:rPr>
          <w:rFonts w:eastAsia="Times New Roman"/>
          <w:bCs/>
          <w:szCs w:val="24"/>
        </w:rPr>
        <w:t>Και η νέα αυτή πορεία των δέκα λιμανιών έχει να διανύσει ακόμα πολύ δρόμο. Πρέπει να δούμε τον ρόλο του ΤΑΙΠΕ</w:t>
      </w:r>
      <w:r>
        <w:rPr>
          <w:rFonts w:eastAsia="Times New Roman"/>
          <w:bCs/>
          <w:szCs w:val="24"/>
        </w:rPr>
        <w:t xml:space="preserve">Δ –και </w:t>
      </w:r>
      <w:r>
        <w:rPr>
          <w:rFonts w:eastAsia="Times New Roman"/>
          <w:bCs/>
          <w:szCs w:val="24"/>
        </w:rPr>
        <w:lastRenderedPageBreak/>
        <w:t xml:space="preserve">να συμφωνήσουμε μέχρι πότε θα έχουμε ή όχι το ΤΑΙΠΕΔ, πρέπει να πάρει θέση η Νέα Δημοκρατία και σε αυτό- και τον ρόλο του </w:t>
      </w:r>
      <w:r>
        <w:rPr>
          <w:rFonts w:eastAsia="Times New Roman"/>
          <w:bCs/>
          <w:szCs w:val="24"/>
        </w:rPr>
        <w:t>ο</w:t>
      </w:r>
      <w:r>
        <w:rPr>
          <w:rFonts w:eastAsia="Times New Roman"/>
          <w:bCs/>
          <w:szCs w:val="24"/>
        </w:rPr>
        <w:t xml:space="preserve">ργανισμού </w:t>
      </w:r>
      <w:r>
        <w:rPr>
          <w:rFonts w:eastAsia="Times New Roman"/>
          <w:bCs/>
          <w:szCs w:val="24"/>
        </w:rPr>
        <w:t>λ</w:t>
      </w:r>
      <w:r>
        <w:rPr>
          <w:rFonts w:eastAsia="Times New Roman"/>
          <w:bCs/>
          <w:szCs w:val="24"/>
        </w:rPr>
        <w:t xml:space="preserve">ιμένων και ποιος θα παίζει τον ρόλο του </w:t>
      </w:r>
      <w:r>
        <w:rPr>
          <w:rFonts w:eastAsia="Times New Roman"/>
          <w:bCs/>
          <w:szCs w:val="24"/>
          <w:lang w:val="en-US"/>
        </w:rPr>
        <w:t>Port</w:t>
      </w:r>
      <w:r w:rsidRPr="009461DD">
        <w:rPr>
          <w:rFonts w:eastAsia="Times New Roman"/>
          <w:bCs/>
          <w:szCs w:val="24"/>
        </w:rPr>
        <w:t xml:space="preserve"> </w:t>
      </w:r>
      <w:r>
        <w:rPr>
          <w:rFonts w:eastAsia="Times New Roman"/>
          <w:bCs/>
          <w:szCs w:val="24"/>
          <w:lang w:val="en-US"/>
        </w:rPr>
        <w:t>Authority</w:t>
      </w:r>
      <w:r>
        <w:rPr>
          <w:rFonts w:eastAsia="Times New Roman"/>
          <w:bCs/>
          <w:szCs w:val="24"/>
        </w:rPr>
        <w:t xml:space="preserve">, της δημόσιας αρχής </w:t>
      </w:r>
      <w:r>
        <w:rPr>
          <w:rFonts w:eastAsia="Times New Roman"/>
          <w:bCs/>
          <w:szCs w:val="24"/>
        </w:rPr>
        <w:t>λ</w:t>
      </w:r>
      <w:r>
        <w:rPr>
          <w:rFonts w:eastAsia="Times New Roman"/>
          <w:bCs/>
          <w:szCs w:val="24"/>
        </w:rPr>
        <w:t>ιμένα. Αυτό είναι πανευρωπαϊκό κεκτημέν</w:t>
      </w:r>
      <w:r>
        <w:rPr>
          <w:rFonts w:eastAsia="Times New Roman"/>
          <w:bCs/>
          <w:szCs w:val="24"/>
        </w:rPr>
        <w:t xml:space="preserve">ο. Και να δούμε πώς ακριβώς γίνεται η συνδυαστική ακριβώς προοπτική της ανάπτυξης των λιμανιών. Αυτή η βάση είναι βάση εκκίνησης και έχει μπροστά της πολύ δρόμο να διανύσει. </w:t>
      </w:r>
    </w:p>
    <w:p w14:paraId="2D05F8A7" w14:textId="77777777" w:rsidR="00237587" w:rsidRDefault="00AE0D0F">
      <w:pPr>
        <w:spacing w:after="0" w:line="600" w:lineRule="auto"/>
        <w:ind w:firstLine="720"/>
        <w:jc w:val="both"/>
        <w:rPr>
          <w:rFonts w:eastAsia="Times New Roman"/>
          <w:bCs/>
          <w:szCs w:val="24"/>
        </w:rPr>
      </w:pPr>
      <w:r>
        <w:rPr>
          <w:rFonts w:eastAsia="Times New Roman"/>
          <w:bCs/>
          <w:szCs w:val="24"/>
        </w:rPr>
        <w:t>Ευχαριστώ, κύριε Πρόεδρε.</w:t>
      </w:r>
    </w:p>
    <w:p w14:paraId="2D05F8A8" w14:textId="77777777" w:rsidR="00237587" w:rsidRDefault="00AE0D0F">
      <w:pPr>
        <w:spacing w:after="0" w:line="600" w:lineRule="auto"/>
        <w:ind w:firstLine="720"/>
        <w:jc w:val="both"/>
        <w:rPr>
          <w:rFonts w:eastAsia="Times New Roman"/>
          <w:bCs/>
          <w:szCs w:val="24"/>
        </w:rPr>
      </w:pPr>
      <w:r>
        <w:rPr>
          <w:rFonts w:eastAsia="Times New Roman"/>
          <w:b/>
          <w:bCs/>
          <w:szCs w:val="24"/>
        </w:rPr>
        <w:t xml:space="preserve">ΠΡΟΕΔΡΕΥΩΝ (Γεώργιος Λαμπρούλης): </w:t>
      </w:r>
      <w:r w:rsidRPr="00726A05">
        <w:rPr>
          <w:rFonts w:eastAsia="Times New Roman"/>
          <w:bCs/>
          <w:szCs w:val="24"/>
        </w:rPr>
        <w:t>Κυρίες και κύριοι συν</w:t>
      </w:r>
      <w:r w:rsidRPr="00726A05">
        <w:rPr>
          <w:rFonts w:eastAsia="Times New Roman"/>
          <w:bCs/>
          <w:szCs w:val="24"/>
        </w:rPr>
        <w:t xml:space="preserve">άδελφοι, γίνεται γνωστό στο Σώμα ότι </w:t>
      </w:r>
      <w:r>
        <w:rPr>
          <w:rFonts w:eastAsia="Times New Roman"/>
          <w:bCs/>
          <w:szCs w:val="24"/>
        </w:rPr>
        <w:t xml:space="preserve">τη συνεδρίασή μας παρακολουθούν </w:t>
      </w:r>
      <w:r w:rsidRPr="00726A05">
        <w:rPr>
          <w:rFonts w:eastAsia="Times New Roman"/>
          <w:bCs/>
          <w:szCs w:val="24"/>
        </w:rPr>
        <w:t xml:space="preserve">από τα άνω δυτικά θεωρεία, αφού </w:t>
      </w:r>
      <w:r>
        <w:rPr>
          <w:rFonts w:eastAsia="Times New Roman"/>
          <w:bCs/>
          <w:szCs w:val="24"/>
        </w:rPr>
        <w:t xml:space="preserve">προηγουμένως </w:t>
      </w:r>
      <w:r w:rsidRPr="00726A05">
        <w:rPr>
          <w:rFonts w:eastAsia="Times New Roman"/>
          <w:bCs/>
          <w:szCs w:val="24"/>
        </w:rPr>
        <w:t xml:space="preserve">ενημερώθηκαν για την ιστορία του κτηρίου και τον τρόπο οργάνωσης και λειτουργίας της Βουλής και ξεναγήθηκαν στην έκθεση της </w:t>
      </w:r>
      <w:r>
        <w:rPr>
          <w:rFonts w:eastAsia="Times New Roman"/>
          <w:bCs/>
          <w:szCs w:val="24"/>
        </w:rPr>
        <w:t>α</w:t>
      </w:r>
      <w:r w:rsidRPr="00726A05">
        <w:rPr>
          <w:rFonts w:eastAsia="Times New Roman"/>
          <w:bCs/>
          <w:szCs w:val="24"/>
        </w:rPr>
        <w:t xml:space="preserve">ίθουσας </w:t>
      </w:r>
      <w:r w:rsidRPr="00726A05">
        <w:rPr>
          <w:rFonts w:eastAsia="Times New Roman"/>
          <w:bCs/>
          <w:szCs w:val="24"/>
        </w:rPr>
        <w:t>«</w:t>
      </w:r>
      <w:r w:rsidRPr="00726A05">
        <w:rPr>
          <w:rFonts w:eastAsia="Times New Roman"/>
          <w:bCs/>
          <w:szCs w:val="24"/>
        </w:rPr>
        <w:t>ΕΛΕΥΘΕΡΙΟΣ ΒΕΝΙΖΕΛΟΣ</w:t>
      </w:r>
      <w:r w:rsidRPr="00726A05">
        <w:rPr>
          <w:rFonts w:eastAsia="Times New Roman"/>
          <w:bCs/>
          <w:szCs w:val="24"/>
        </w:rPr>
        <w:t xml:space="preserve">», </w:t>
      </w:r>
      <w:r>
        <w:rPr>
          <w:rFonts w:eastAsia="Times New Roman"/>
          <w:bCs/>
          <w:szCs w:val="24"/>
        </w:rPr>
        <w:t>είκοσι οκτώ</w:t>
      </w:r>
      <w:r w:rsidRPr="00726A05">
        <w:rPr>
          <w:rFonts w:eastAsia="Times New Roman"/>
          <w:bCs/>
          <w:szCs w:val="24"/>
        </w:rPr>
        <w:t xml:space="preserve"> μαθήτριες και μαθητές και </w:t>
      </w:r>
      <w:r>
        <w:rPr>
          <w:rFonts w:eastAsia="Times New Roman"/>
          <w:bCs/>
          <w:szCs w:val="24"/>
        </w:rPr>
        <w:t>πέντε</w:t>
      </w:r>
      <w:r w:rsidRPr="00726A05">
        <w:rPr>
          <w:rFonts w:eastAsia="Times New Roman"/>
          <w:bCs/>
          <w:szCs w:val="24"/>
        </w:rPr>
        <w:t xml:space="preserve"> συνοδοί εκπαιδευτικοί από </w:t>
      </w:r>
      <w:r>
        <w:rPr>
          <w:rFonts w:eastAsia="Times New Roman"/>
          <w:bCs/>
          <w:szCs w:val="24"/>
        </w:rPr>
        <w:t>τα Δημοτικά Σχολεία Νεοχωρακίου, Σιταριάς και Βεύης Φλώρινας.</w:t>
      </w:r>
    </w:p>
    <w:p w14:paraId="2D05F8A9" w14:textId="77777777" w:rsidR="00237587" w:rsidRDefault="00AE0D0F">
      <w:pPr>
        <w:spacing w:after="0" w:line="600" w:lineRule="auto"/>
        <w:ind w:firstLine="720"/>
        <w:jc w:val="both"/>
        <w:rPr>
          <w:rFonts w:eastAsia="Times New Roman"/>
          <w:bCs/>
          <w:szCs w:val="24"/>
        </w:rPr>
      </w:pPr>
      <w:r w:rsidRPr="00726A05">
        <w:rPr>
          <w:rFonts w:eastAsia="Times New Roman"/>
          <w:bCs/>
          <w:szCs w:val="24"/>
        </w:rPr>
        <w:t>Η Βουλή τούς καλωσορίζει.</w:t>
      </w:r>
    </w:p>
    <w:p w14:paraId="2D05F8AA" w14:textId="77777777" w:rsidR="00237587" w:rsidRDefault="00AE0D0F">
      <w:pPr>
        <w:spacing w:after="0" w:line="600" w:lineRule="auto"/>
        <w:ind w:firstLine="720"/>
        <w:jc w:val="center"/>
        <w:rPr>
          <w:rFonts w:eastAsia="Times New Roman"/>
          <w:bCs/>
          <w:szCs w:val="24"/>
        </w:rPr>
      </w:pPr>
      <w:r w:rsidRPr="00726A05">
        <w:rPr>
          <w:rFonts w:eastAsia="Times New Roman"/>
          <w:bCs/>
          <w:szCs w:val="24"/>
        </w:rPr>
        <w:lastRenderedPageBreak/>
        <w:t>(Χειροκροτήματα απ’ όλες τις πτέρυγες της Βουλής)</w:t>
      </w:r>
    </w:p>
    <w:p w14:paraId="2D05F8AB" w14:textId="77777777" w:rsidR="00237587" w:rsidRDefault="00AE0D0F">
      <w:pPr>
        <w:spacing w:after="0" w:line="600" w:lineRule="auto"/>
        <w:ind w:firstLine="720"/>
        <w:jc w:val="both"/>
        <w:rPr>
          <w:rFonts w:eastAsia="Times New Roman"/>
          <w:bCs/>
          <w:szCs w:val="24"/>
        </w:rPr>
      </w:pPr>
      <w:r>
        <w:rPr>
          <w:rFonts w:eastAsia="Times New Roman"/>
          <w:bCs/>
          <w:szCs w:val="24"/>
        </w:rPr>
        <w:t xml:space="preserve">Τον λόγο έχει ο κ. </w:t>
      </w:r>
      <w:r>
        <w:rPr>
          <w:rFonts w:eastAsia="Times New Roman"/>
          <w:bCs/>
          <w:szCs w:val="24"/>
        </w:rPr>
        <w:t>Μιλτιάδης Βαρβιτσιώτης από τη Νέα Δημοκρατία. Είναι ο τελευταίος ομιλητής εκ του καταλόγου και μετά θα περάσουμε στις δευτερολογίες.</w:t>
      </w:r>
    </w:p>
    <w:p w14:paraId="2D05F8AC" w14:textId="77777777" w:rsidR="00237587" w:rsidRDefault="00AE0D0F">
      <w:pPr>
        <w:spacing w:after="0" w:line="600" w:lineRule="auto"/>
        <w:ind w:firstLine="720"/>
        <w:jc w:val="both"/>
        <w:rPr>
          <w:rFonts w:eastAsia="Times New Roman"/>
          <w:bCs/>
          <w:szCs w:val="24"/>
        </w:rPr>
      </w:pPr>
      <w:r>
        <w:rPr>
          <w:rFonts w:eastAsia="Times New Roman"/>
          <w:bCs/>
          <w:szCs w:val="24"/>
        </w:rPr>
        <w:t>Ορίστε, έχετε τον λόγο.</w:t>
      </w:r>
    </w:p>
    <w:p w14:paraId="2D05F8AD" w14:textId="77777777" w:rsidR="00237587" w:rsidRDefault="00AE0D0F">
      <w:pPr>
        <w:spacing w:after="0" w:line="600" w:lineRule="auto"/>
        <w:ind w:firstLine="720"/>
        <w:jc w:val="both"/>
        <w:rPr>
          <w:rFonts w:eastAsia="Times New Roman"/>
          <w:bCs/>
          <w:szCs w:val="24"/>
        </w:rPr>
      </w:pPr>
      <w:r w:rsidRPr="000438F0">
        <w:rPr>
          <w:rFonts w:eastAsia="Times New Roman"/>
          <w:b/>
          <w:bCs/>
          <w:szCs w:val="24"/>
        </w:rPr>
        <w:t xml:space="preserve">ΜΙΛΤΙΑΔΗΣ ΒΑΡΒΙΤΣΙΩΤΗΣ: </w:t>
      </w:r>
      <w:r>
        <w:rPr>
          <w:rFonts w:eastAsia="Times New Roman"/>
          <w:bCs/>
          <w:szCs w:val="24"/>
        </w:rPr>
        <w:t>Κύριε Πρόεδρε, κυρίες και κύριοι συνάδελφοι, τέτοιο ρεσιτάλ υποκρισίας είχα</w:t>
      </w:r>
      <w:r>
        <w:rPr>
          <w:rFonts w:eastAsia="Times New Roman"/>
          <w:bCs/>
          <w:szCs w:val="24"/>
        </w:rPr>
        <w:t xml:space="preserve"> να δω χρόνια. Από τη μία ο κ. Δρίτσας λέει ότι είναι κακή η ιδιωτικοποίηση του ΟΛΠ και από την άλλη ο κ. Δρίτσας την υπέγραψε. Γιατί δεν παραιτούσασταν; Να μην την υπογράφατε, αφού ήταν τόσο κακή. Γιατί δεν παραιτούσασταν; Έτσι κάνουν οι πολιτικοί άνδρες </w:t>
      </w:r>
      <w:r>
        <w:rPr>
          <w:rFonts w:eastAsia="Times New Roman"/>
          <w:bCs/>
          <w:szCs w:val="24"/>
        </w:rPr>
        <w:t>κύριε Δρίτσα. Όταν αισθάνονται ότι το μολύβι είναι βαρύ, παραιτούνται. Δεν υπογράφουν και μετά έρχονται εδώ και λένε άρες μάρες κουκουνάρες, βλέποντας την πύλη της αντιπολίτευσης για να ξανακάνετε τα ίδια που κάνατε προχθές!</w:t>
      </w:r>
    </w:p>
    <w:p w14:paraId="2D05F8AE" w14:textId="77777777" w:rsidR="00237587" w:rsidRDefault="00AE0D0F">
      <w:pPr>
        <w:spacing w:after="0" w:line="600" w:lineRule="auto"/>
        <w:ind w:firstLine="720"/>
        <w:jc w:val="both"/>
        <w:rPr>
          <w:rFonts w:eastAsia="Times New Roman"/>
          <w:bCs/>
          <w:szCs w:val="24"/>
        </w:rPr>
      </w:pPr>
      <w:r>
        <w:rPr>
          <w:rFonts w:eastAsia="Times New Roman"/>
          <w:bCs/>
          <w:szCs w:val="24"/>
        </w:rPr>
        <w:t>Διαδηλώνατε κάθε Τρίτη και Πέμπ</w:t>
      </w:r>
      <w:r>
        <w:rPr>
          <w:rFonts w:eastAsia="Times New Roman"/>
          <w:bCs/>
          <w:szCs w:val="24"/>
        </w:rPr>
        <w:t xml:space="preserve">τη με τον Λαφαζάνη έξω από το γραφείο μου και ερχόσαστε σήμερα και λέτε –η Κυβέρνηση τα λέει, όχι εσείς- πόσο έχει αναπτυχθεί το λιμάνι του Πειραιά, πόσο επωφελής είναι η στρατηγική σχέση με την Κίνα. </w:t>
      </w:r>
      <w:r>
        <w:rPr>
          <w:rFonts w:eastAsia="Times New Roman"/>
          <w:bCs/>
          <w:szCs w:val="24"/>
        </w:rPr>
        <w:lastRenderedPageBreak/>
        <w:t>Ο Πρωθυπουργός διαφημίζει αυτή τη σχέση σε κάθε ευκαιρί</w:t>
      </w:r>
      <w:r>
        <w:rPr>
          <w:rFonts w:eastAsia="Times New Roman"/>
          <w:bCs/>
          <w:szCs w:val="24"/>
        </w:rPr>
        <w:t xml:space="preserve">α. Και ερχόσαστε σήμερα και ακολουθείτε το μοντέλο –που χρόνια σας λέμε ότι πρέπει να επιβληθεί σε αυτή τη χώρα- της αξιοποίησης της λιμενικής περιουσίας, πέρα από το </w:t>
      </w:r>
      <w:r>
        <w:rPr>
          <w:rFonts w:eastAsia="Times New Roman"/>
          <w:bCs/>
          <w:szCs w:val="24"/>
        </w:rPr>
        <w:t>δ</w:t>
      </w:r>
      <w:r>
        <w:rPr>
          <w:rFonts w:eastAsia="Times New Roman"/>
          <w:bCs/>
          <w:szCs w:val="24"/>
        </w:rPr>
        <w:t>ημόσιο, με συνέργειες με τον ιδιωτικό τομέα. Είναι αυτό για το οποίο κατηγορούσατε τον Κ</w:t>
      </w:r>
      <w:r>
        <w:rPr>
          <w:rFonts w:eastAsia="Times New Roman"/>
          <w:bCs/>
          <w:szCs w:val="24"/>
        </w:rPr>
        <w:t xml:space="preserve">αραμανλή. Αυτή είναι η πραγματικότητα. </w:t>
      </w:r>
    </w:p>
    <w:p w14:paraId="2D05F8AF" w14:textId="77777777" w:rsidR="00237587" w:rsidRDefault="00AE0D0F">
      <w:pPr>
        <w:spacing w:after="0" w:line="600" w:lineRule="auto"/>
        <w:ind w:firstLine="720"/>
        <w:jc w:val="both"/>
        <w:rPr>
          <w:rFonts w:eastAsia="Times New Roman"/>
          <w:bCs/>
          <w:szCs w:val="24"/>
        </w:rPr>
      </w:pPr>
      <w:r>
        <w:rPr>
          <w:rFonts w:eastAsia="Times New Roman"/>
          <w:bCs/>
          <w:szCs w:val="24"/>
        </w:rPr>
        <w:t xml:space="preserve">Και εάν θέλετε να μιλάμε και για τους νεκρούς στο Αιγαίο, να σας πω ότι ήταν οκτακόσιοι έξι το 2015 και τετρακόσιοι τριάντα τέσσερις το 2016. Αυτά λέει η τουρκική ακτοφυλακή. Γιατί επί δικών σας ημερών η πληροφόρηση </w:t>
      </w:r>
      <w:r>
        <w:rPr>
          <w:rFonts w:eastAsia="Times New Roman"/>
          <w:bCs/>
          <w:szCs w:val="24"/>
        </w:rPr>
        <w:t xml:space="preserve">ήταν και ελλιπής. </w:t>
      </w:r>
    </w:p>
    <w:p w14:paraId="2D05F8B0" w14:textId="77777777" w:rsidR="00237587" w:rsidRDefault="00AE0D0F">
      <w:pPr>
        <w:spacing w:after="0" w:line="600" w:lineRule="auto"/>
        <w:ind w:firstLine="720"/>
        <w:jc w:val="both"/>
        <w:rPr>
          <w:rFonts w:eastAsia="Times New Roman"/>
          <w:bCs/>
          <w:szCs w:val="24"/>
        </w:rPr>
      </w:pPr>
      <w:r>
        <w:rPr>
          <w:rFonts w:eastAsia="Times New Roman"/>
          <w:bCs/>
          <w:szCs w:val="24"/>
        </w:rPr>
        <w:t xml:space="preserve">Αυτή ήταν η πολιτική των ανοιχτών συνόρων. Αυτή ήταν! Και τολμάτε κιόλας να αφήνετε το υπονοούμενο ότι άνθρωποι του </w:t>
      </w:r>
      <w:r>
        <w:rPr>
          <w:rFonts w:eastAsia="Times New Roman"/>
          <w:bCs/>
          <w:szCs w:val="24"/>
        </w:rPr>
        <w:t>λ</w:t>
      </w:r>
      <w:r>
        <w:rPr>
          <w:rFonts w:eastAsia="Times New Roman"/>
          <w:bCs/>
          <w:szCs w:val="24"/>
        </w:rPr>
        <w:t>ιμενικού σε ατυχή επιχείρηση έρευνας και διάσωσης μετατράπηκαν σε δολοφόνοι. Το έχω ακούσει από συναδέλφους σας. Αυτός ή</w:t>
      </w:r>
      <w:r>
        <w:rPr>
          <w:rFonts w:eastAsia="Times New Roman"/>
          <w:bCs/>
          <w:szCs w:val="24"/>
        </w:rPr>
        <w:t xml:space="preserve">ταν ο λόγος με τον οποίο πολιτευτήκατε τόσα χρόνια. Και τώρα κάνετε ασκήσεις </w:t>
      </w:r>
      <w:r>
        <w:rPr>
          <w:rFonts w:eastAsia="Times New Roman"/>
          <w:bCs/>
          <w:szCs w:val="24"/>
        </w:rPr>
        <w:t>Α</w:t>
      </w:r>
      <w:r>
        <w:rPr>
          <w:rFonts w:eastAsia="Times New Roman"/>
          <w:bCs/>
          <w:szCs w:val="24"/>
        </w:rPr>
        <w:t xml:space="preserve">ντιπολίτευσης. </w:t>
      </w:r>
    </w:p>
    <w:p w14:paraId="2D05F8B1" w14:textId="77777777" w:rsidR="00237587" w:rsidRDefault="00AE0D0F">
      <w:pPr>
        <w:spacing w:after="0" w:line="600" w:lineRule="auto"/>
        <w:ind w:firstLine="720"/>
        <w:jc w:val="both"/>
        <w:rPr>
          <w:rFonts w:eastAsia="Times New Roman"/>
          <w:bCs/>
          <w:szCs w:val="24"/>
        </w:rPr>
      </w:pPr>
      <w:r>
        <w:rPr>
          <w:rFonts w:eastAsia="Times New Roman"/>
          <w:bCs/>
          <w:szCs w:val="24"/>
        </w:rPr>
        <w:t>Όμως, ξέρετε κάτι; Έχετε μετατρέψει την ελληνική ναυτιλία αντί για ένα σύγχρονο καράβι ανάπτυξης σε ένα παλιό ατμόπλοιο. Ξέρετε ποιος έχει επωφεληθεί από την πολι</w:t>
      </w:r>
      <w:r>
        <w:rPr>
          <w:rFonts w:eastAsia="Times New Roman"/>
          <w:bCs/>
          <w:szCs w:val="24"/>
        </w:rPr>
        <w:t xml:space="preserve">τική σας τα </w:t>
      </w:r>
      <w:r>
        <w:rPr>
          <w:rFonts w:eastAsia="Times New Roman"/>
          <w:bCs/>
          <w:szCs w:val="24"/>
        </w:rPr>
        <w:lastRenderedPageBreak/>
        <w:t xml:space="preserve">τελευταία τέσσερα χρόνια; Έναν ευνοήσατε. Την Κύπρο. Διπλασιάστηκαν οι εταιρείες που εγκαταστάθηκαν στην Κύπρο επί ΣΥΡΙΖΑ. Από εκατό έχουν γίνει διακόσιες. </w:t>
      </w:r>
    </w:p>
    <w:p w14:paraId="2D05F8B2" w14:textId="77777777" w:rsidR="00237587" w:rsidRDefault="00AE0D0F">
      <w:pPr>
        <w:spacing w:after="0" w:line="600" w:lineRule="auto"/>
        <w:ind w:firstLine="720"/>
        <w:jc w:val="both"/>
        <w:rPr>
          <w:rFonts w:eastAsia="Times New Roman" w:cs="Times New Roman"/>
          <w:szCs w:val="24"/>
        </w:rPr>
      </w:pPr>
      <w:r>
        <w:rPr>
          <w:rFonts w:eastAsia="Times New Roman"/>
          <w:bCs/>
          <w:szCs w:val="24"/>
        </w:rPr>
        <w:t xml:space="preserve">Έναν χρόνο έχετε το </w:t>
      </w:r>
      <w:r>
        <w:rPr>
          <w:rFonts w:eastAsia="Times New Roman"/>
          <w:bCs/>
          <w:szCs w:val="24"/>
          <w:lang w:val="en-US"/>
        </w:rPr>
        <w:t>master</w:t>
      </w:r>
      <w:r w:rsidRPr="00D6134B">
        <w:rPr>
          <w:rFonts w:eastAsia="Times New Roman"/>
          <w:bCs/>
          <w:szCs w:val="24"/>
        </w:rPr>
        <w:t xml:space="preserve"> </w:t>
      </w:r>
      <w:r>
        <w:rPr>
          <w:rFonts w:eastAsia="Times New Roman"/>
          <w:bCs/>
          <w:szCs w:val="24"/>
          <w:lang w:val="en-US"/>
        </w:rPr>
        <w:t>plan</w:t>
      </w:r>
      <w:r>
        <w:rPr>
          <w:rFonts w:eastAsia="Times New Roman"/>
          <w:bCs/>
          <w:szCs w:val="24"/>
        </w:rPr>
        <w:t>,</w:t>
      </w:r>
      <w:r w:rsidRPr="00D6134B">
        <w:rPr>
          <w:rFonts w:eastAsia="Times New Roman"/>
          <w:bCs/>
          <w:szCs w:val="24"/>
        </w:rPr>
        <w:t xml:space="preserve"> </w:t>
      </w:r>
      <w:r>
        <w:rPr>
          <w:rFonts w:eastAsia="Times New Roman"/>
          <w:bCs/>
          <w:szCs w:val="24"/>
        </w:rPr>
        <w:t xml:space="preserve">το πλάνο των επενδύσεων του λιμανιού του Πειραιά. Και </w:t>
      </w:r>
      <w:r>
        <w:rPr>
          <w:rFonts w:eastAsia="Times New Roman"/>
          <w:bCs/>
          <w:szCs w:val="24"/>
        </w:rPr>
        <w:t>εγκρίθηκε μόλις εχθές, με χιλιάδες αιρέσεις και βεβαίως χωρίς κα</w:t>
      </w:r>
      <w:r>
        <w:rPr>
          <w:rFonts w:eastAsia="Times New Roman"/>
          <w:bCs/>
          <w:szCs w:val="24"/>
        </w:rPr>
        <w:t>μ</w:t>
      </w:r>
      <w:r>
        <w:rPr>
          <w:rFonts w:eastAsia="Times New Roman"/>
          <w:bCs/>
          <w:szCs w:val="24"/>
        </w:rPr>
        <w:t xml:space="preserve">μία από τις σοβαρές αναπτυξιακές επενδύσεις που θα αναπτύξουν την πόλη του Πειραιά, όπως </w:t>
      </w:r>
      <w:r>
        <w:rPr>
          <w:rFonts w:eastAsia="Times New Roman"/>
          <w:bCs/>
          <w:szCs w:val="24"/>
        </w:rPr>
        <w:t>ε</w:t>
      </w:r>
      <w:r>
        <w:rPr>
          <w:rFonts w:eastAsia="Times New Roman"/>
          <w:bCs/>
          <w:szCs w:val="24"/>
        </w:rPr>
        <w:t xml:space="preserve">κθεσιακό </w:t>
      </w:r>
      <w:r>
        <w:rPr>
          <w:rFonts w:eastAsia="Times New Roman"/>
          <w:bCs/>
          <w:szCs w:val="24"/>
        </w:rPr>
        <w:t>κ</w:t>
      </w:r>
      <w:r>
        <w:rPr>
          <w:rFonts w:eastAsia="Times New Roman"/>
          <w:bCs/>
          <w:szCs w:val="24"/>
        </w:rPr>
        <w:t xml:space="preserve">έντρο, </w:t>
      </w:r>
      <w:r>
        <w:rPr>
          <w:rFonts w:eastAsia="Times New Roman"/>
          <w:bCs/>
          <w:szCs w:val="24"/>
        </w:rPr>
        <w:t>κ</w:t>
      </w:r>
      <w:r>
        <w:rPr>
          <w:rFonts w:eastAsia="Times New Roman"/>
          <w:bCs/>
          <w:szCs w:val="24"/>
        </w:rPr>
        <w:t xml:space="preserve">έντρο </w:t>
      </w:r>
      <w:r>
        <w:rPr>
          <w:rFonts w:eastAsia="Times New Roman"/>
          <w:bCs/>
          <w:szCs w:val="24"/>
          <w:lang w:val="en-US"/>
        </w:rPr>
        <w:t>Logistics</w:t>
      </w:r>
      <w:r>
        <w:rPr>
          <w:rFonts w:eastAsia="Times New Roman"/>
          <w:bCs/>
          <w:szCs w:val="24"/>
        </w:rPr>
        <w:t>, ξενοδοχεία. Όλα αυτά είναι εκτός. Ο χρόνος επί ΣΥΡΙΖΑ έχει γίνει χ</w:t>
      </w:r>
      <w:r>
        <w:rPr>
          <w:rFonts w:eastAsia="Times New Roman"/>
          <w:bCs/>
          <w:szCs w:val="24"/>
        </w:rPr>
        <w:t xml:space="preserve">ειρότερος από την «ώρα ΠΑΣΟΚ». </w:t>
      </w:r>
    </w:p>
    <w:p w14:paraId="2D05F8B3" w14:textId="77777777" w:rsidR="00237587" w:rsidRDefault="00AE0D0F">
      <w:pPr>
        <w:spacing w:after="0" w:line="600" w:lineRule="auto"/>
        <w:ind w:firstLine="720"/>
        <w:jc w:val="both"/>
        <w:rPr>
          <w:rFonts w:eastAsia="Times New Roman" w:cs="Times New Roman"/>
          <w:szCs w:val="24"/>
        </w:rPr>
      </w:pPr>
      <w:r>
        <w:rPr>
          <w:rFonts w:eastAsia="Times New Roman"/>
          <w:bCs/>
          <w:szCs w:val="24"/>
        </w:rPr>
        <w:t>Κύριε Υπουργέ, σας εκτιμώ. Είστε, όμως, από τους λίγους Υπουργούς που έχουν πανηγυρίσει την ακύρωση δικής τους απόφασης. Εί</w:t>
      </w:r>
      <w:r>
        <w:rPr>
          <w:rFonts w:eastAsia="Times New Roman" w:cs="Times New Roman"/>
          <w:szCs w:val="24"/>
        </w:rPr>
        <w:t>στε ο μόνος Υπουργός που πανηγυρίσατε πώς λύσατε το πρόβλημα που εσείς δημιουργήσατε με τον ΦΠΑ στα σ</w:t>
      </w:r>
      <w:r>
        <w:rPr>
          <w:rFonts w:eastAsia="Times New Roman" w:cs="Times New Roman"/>
          <w:szCs w:val="24"/>
        </w:rPr>
        <w:t xml:space="preserve">κάφη αναψυχής. </w:t>
      </w:r>
    </w:p>
    <w:p w14:paraId="2D05F8B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Ερχόσαστε σήμερα και ακυρώνετε το έργο όλων των προκατόχων σας. Πάλι διαγωνισμούς για λιμενοφύλακες και αξιωματικούς του </w:t>
      </w:r>
      <w:r>
        <w:rPr>
          <w:rFonts w:eastAsia="Times New Roman" w:cs="Times New Roman"/>
          <w:szCs w:val="24"/>
        </w:rPr>
        <w:t>λ</w:t>
      </w:r>
      <w:r>
        <w:rPr>
          <w:rFonts w:eastAsia="Times New Roman" w:cs="Times New Roman"/>
          <w:szCs w:val="24"/>
        </w:rPr>
        <w:t xml:space="preserve">ιμενικού, ενώ μέχρι προχθές πανηγυρίζανε </w:t>
      </w:r>
      <w:r>
        <w:rPr>
          <w:rFonts w:eastAsia="Times New Roman" w:cs="Times New Roman"/>
          <w:szCs w:val="24"/>
        </w:rPr>
        <w:lastRenderedPageBreak/>
        <w:t xml:space="preserve">πώς έκαναν ακαδημία και τελείωσε αυτό και θα μπαίνουν από τις πανελλήνιες </w:t>
      </w:r>
      <w:r>
        <w:rPr>
          <w:rFonts w:eastAsia="Times New Roman" w:cs="Times New Roman"/>
          <w:szCs w:val="24"/>
        </w:rPr>
        <w:t>εξετάσεις.</w:t>
      </w:r>
    </w:p>
    <w:p w14:paraId="2D05F8B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Είστε εδώ και φέρνετε πάλι διατάξεις τις οποίες θα τις ακυρώσετε. Αυτή η διάταξη που φέρνετε για τα σκάφη αναψυχής, ότι στο σκάφος χωρίς κυβερνήτη θα πρέπει να προσλαμβάνει ο ιδιοκτήτης του σκάφους τον πελάτη του ως κυβερνήτη, είναι μία διάταξη </w:t>
      </w:r>
      <w:r>
        <w:rPr>
          <w:rFonts w:eastAsia="Times New Roman" w:cs="Times New Roman"/>
          <w:szCs w:val="24"/>
        </w:rPr>
        <w:t>πρωτοφανούς αστειότητας, για να μην πω κάτι χειρότερο.</w:t>
      </w:r>
    </w:p>
    <w:p w14:paraId="2D05F8B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Και, βεβαίως, η άλλη διάταξη που είχατε φέρει πολύ πρόσφατα ήταν η παράταση του καθεστώτος των πλοίων τύπου «</w:t>
      </w:r>
      <w:r>
        <w:rPr>
          <w:rFonts w:eastAsia="Times New Roman" w:cs="Times New Roman"/>
          <w:szCs w:val="24"/>
        </w:rPr>
        <w:t>ΑΓΙΑ ΖΩΝΗ</w:t>
      </w:r>
      <w:r>
        <w:rPr>
          <w:rFonts w:eastAsia="Times New Roman" w:cs="Times New Roman"/>
          <w:szCs w:val="24"/>
        </w:rPr>
        <w:t>», για την οποία ο Πρωθυπουργός πανηγύριζε πως τα κατήργησε. Το φέρατε πριν από μερ</w:t>
      </w:r>
      <w:r>
        <w:rPr>
          <w:rFonts w:eastAsia="Times New Roman" w:cs="Times New Roman"/>
          <w:szCs w:val="24"/>
        </w:rPr>
        <w:t>ικές εβδομάδες στη Βουλή.</w:t>
      </w:r>
    </w:p>
    <w:p w14:paraId="2D05F8B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Ποια πολιτική σας έχει πετύχει; Το ότι έχετε από το 2014 κατατεθειμένο αίτημα, το οποίο επανέλαβε και το 2016 και το 2017 για την αξιοποίηση του λιμανιού του Λαυρίου ως λιμάνι κρουαζιέρας και το έχετε και καρκινοβατεί και κάθεται </w:t>
      </w:r>
      <w:r>
        <w:rPr>
          <w:rFonts w:eastAsia="Times New Roman" w:cs="Times New Roman"/>
          <w:szCs w:val="24"/>
        </w:rPr>
        <w:t xml:space="preserve">εκεί όταν έχουμε μείωση των κρουαζιερόπλοιων στην Ελλάδα; </w:t>
      </w:r>
    </w:p>
    <w:p w14:paraId="2D05F8B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Πείτε μας ποια πολιτική έχει πετύχει από αυτές που έχετε κάνει. Το ότι επί τέσσερα χρόνια αδυνατούσατε να κάνετε έναν </w:t>
      </w:r>
      <w:r>
        <w:rPr>
          <w:rFonts w:eastAsia="Times New Roman" w:cs="Times New Roman"/>
          <w:szCs w:val="24"/>
        </w:rPr>
        <w:lastRenderedPageBreak/>
        <w:t>διαγωνισμό αξιοποιώντας την ευρωπαϊκή χρηματοδότηση για την ενίσχυση του Λιμενι</w:t>
      </w:r>
      <w:r>
        <w:rPr>
          <w:rFonts w:eastAsia="Times New Roman" w:cs="Times New Roman"/>
          <w:szCs w:val="24"/>
        </w:rPr>
        <w:t xml:space="preserve">κού; Μόλις τελευταία έγιναν οι διαγωνισμοί. Πέρασαν τρεις Υπουργοί για να έρθει ο τελευταίος, ο τρίτος να υπογράψει για να βγούνε κάποιοι διαγωνισμοί. </w:t>
      </w:r>
    </w:p>
    <w:p w14:paraId="2D05F8B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Ακόμα ακούμε τον κ. Τσίπρα να λέει ότι θα κάνουμε διαγωνισμούς έτσι ώστε να πηγαίνουν οι δουλειές στα ελ</w:t>
      </w:r>
      <w:r>
        <w:rPr>
          <w:rFonts w:eastAsia="Times New Roman" w:cs="Times New Roman"/>
          <w:szCs w:val="24"/>
        </w:rPr>
        <w:t xml:space="preserve">ληνικά ναυπηγεία. Έναν μεγάλο κάνετε και πάει σε ιταλικό ναυπηγείο. </w:t>
      </w:r>
    </w:p>
    <w:p w14:paraId="2D05F8B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Σε τι πετύχατε; Ήρθε ο κ. Κουρουμπλής πριν από λίγο και μας έλεγε για τις σχολές κ.λπ.</w:t>
      </w:r>
      <w:r>
        <w:rPr>
          <w:rFonts w:eastAsia="Times New Roman" w:cs="Times New Roman"/>
          <w:szCs w:val="24"/>
        </w:rPr>
        <w:t>.</w:t>
      </w:r>
      <w:r>
        <w:rPr>
          <w:rFonts w:eastAsia="Times New Roman" w:cs="Times New Roman"/>
          <w:szCs w:val="24"/>
        </w:rPr>
        <w:t xml:space="preserve"> Ας τις γυρίσει και να δει και να του πούνε τι γράφουνε οι ταμπέλες από τις ανακαινίσεις και στο ΚΕΣ</w:t>
      </w:r>
      <w:r>
        <w:rPr>
          <w:rFonts w:eastAsia="Times New Roman" w:cs="Times New Roman"/>
          <w:szCs w:val="24"/>
        </w:rPr>
        <w:t xml:space="preserve">ΕΝ και στη Μηχανιώνα και στη Σύρο και στην Κύμη και στην Κεφαλονιά. Πότε έγιναν αυτές οι ανακαινίσεις των Σχολών; </w:t>
      </w:r>
    </w:p>
    <w:p w14:paraId="2D05F8B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Και τι καταφέρατε; Πόσο έχετε αυξήσει την απασχόληση; Είστε στο τέλος μίας θητείας που για την ελληνική ναυτιλία έστειλε ένα πολύ κακό μήνυμα</w:t>
      </w:r>
      <w:r>
        <w:rPr>
          <w:rFonts w:eastAsia="Times New Roman" w:cs="Times New Roman"/>
          <w:szCs w:val="24"/>
        </w:rPr>
        <w:t xml:space="preserve">, το μήνυμα ότι η Ελλάδα δεν τη συμπεριλαμβάνει στους στρατηγικούς της στόχους ανάπτυξης. </w:t>
      </w:r>
    </w:p>
    <w:p w14:paraId="2D05F8B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Έγινε το </w:t>
      </w:r>
      <w:r>
        <w:rPr>
          <w:rFonts w:eastAsia="Times New Roman" w:cs="Times New Roman"/>
          <w:szCs w:val="24"/>
          <w:lang w:val="en-US"/>
        </w:rPr>
        <w:t>Brexit</w:t>
      </w:r>
      <w:r>
        <w:rPr>
          <w:rFonts w:eastAsia="Times New Roman" w:cs="Times New Roman"/>
          <w:szCs w:val="24"/>
        </w:rPr>
        <w:t xml:space="preserve"> και ακούγαμε τον κ. Κουρουμπλή πώς πήγαινε συνέχεια στον </w:t>
      </w:r>
      <w:r>
        <w:rPr>
          <w:rFonts w:eastAsia="Times New Roman" w:cs="Times New Roman"/>
          <w:szCs w:val="24"/>
          <w:lang w:val="en-US"/>
        </w:rPr>
        <w:t>IMO</w:t>
      </w:r>
      <w:r>
        <w:rPr>
          <w:rFonts w:eastAsia="Times New Roman" w:cs="Times New Roman"/>
          <w:szCs w:val="24"/>
        </w:rPr>
        <w:t xml:space="preserve"> και στο Λονδίνο να φέρει επιχειρήσεις από το </w:t>
      </w:r>
      <w:r>
        <w:rPr>
          <w:rFonts w:eastAsia="Times New Roman" w:cs="Times New Roman"/>
          <w:szCs w:val="24"/>
          <w:lang w:val="en-US"/>
        </w:rPr>
        <w:t>Brexit</w:t>
      </w:r>
      <w:r>
        <w:rPr>
          <w:rFonts w:eastAsia="Times New Roman" w:cs="Times New Roman"/>
          <w:szCs w:val="24"/>
        </w:rPr>
        <w:t>, να τους βάλει να εγκατασταθούν εδώ.</w:t>
      </w:r>
      <w:r>
        <w:rPr>
          <w:rFonts w:eastAsia="Times New Roman" w:cs="Times New Roman"/>
          <w:szCs w:val="24"/>
        </w:rPr>
        <w:t xml:space="preserve"> Ποια έφερε; </w:t>
      </w:r>
      <w:r>
        <w:rPr>
          <w:rFonts w:eastAsia="Times New Roman" w:cs="Times New Roman"/>
          <w:szCs w:val="24"/>
        </w:rPr>
        <w:lastRenderedPageBreak/>
        <w:t xml:space="preserve">Ποιον νηογνώμονα; Ποιον </w:t>
      </w:r>
      <w:r>
        <w:rPr>
          <w:rFonts w:eastAsia="Times New Roman" w:cs="Times New Roman"/>
          <w:szCs w:val="24"/>
          <w:lang w:val="en-US"/>
        </w:rPr>
        <w:t>P</w:t>
      </w:r>
      <w:r w:rsidRPr="00B47B12">
        <w:rPr>
          <w:rFonts w:eastAsia="Times New Roman" w:cs="Times New Roman"/>
          <w:szCs w:val="24"/>
        </w:rPr>
        <w:t>&amp;</w:t>
      </w:r>
      <w:r>
        <w:rPr>
          <w:rFonts w:eastAsia="Times New Roman" w:cs="Times New Roman"/>
          <w:szCs w:val="24"/>
          <w:lang w:val="en-US"/>
        </w:rPr>
        <w:t>I</w:t>
      </w:r>
      <w:r>
        <w:rPr>
          <w:rFonts w:eastAsia="Times New Roman" w:cs="Times New Roman"/>
          <w:szCs w:val="24"/>
        </w:rPr>
        <w:t>; Ποιος εγκαταστάθηκε; Δεν το έχετε καταλάβει ότι υπάρχει φυγή; Φυγή!</w:t>
      </w:r>
    </w:p>
    <w:p w14:paraId="2D05F8B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Και, βέβαια, να σας πω και κάτι τελευταίο και πολύ λυπηρό. Όταν ξεκινήσαμε αυτήν την ιστορία των λιμανιών και οδηγηθήκαμε στην απόφαση για ιδιωτικ</w:t>
      </w:r>
      <w:r>
        <w:rPr>
          <w:rFonts w:eastAsia="Times New Roman" w:cs="Times New Roman"/>
          <w:szCs w:val="24"/>
        </w:rPr>
        <w:t xml:space="preserve">οποίηση, ήταν γιατί πλέον στον Πειραιά δεν υπήρχε κανένα ενδιαφέρον για οποιαδήποτε ακόμα παραχώρηση. </w:t>
      </w:r>
    </w:p>
    <w:p w14:paraId="2D05F8B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Σήμερα έρχεστε, επιβεβαιώνετε την πολιτική ότι αυτήν τη δουλειά πρέπει να την κάνει το ΤΑΙΠΕΔ –το βρίζατε μέχρι προχθές, αλλά βεβαίως τώρα υπό τον έλεγχο</w:t>
      </w:r>
      <w:r>
        <w:rPr>
          <w:rFonts w:eastAsia="Times New Roman" w:cs="Times New Roman"/>
          <w:szCs w:val="24"/>
        </w:rPr>
        <w:t xml:space="preserve"> του </w:t>
      </w:r>
      <w:r>
        <w:rPr>
          <w:rFonts w:eastAsia="Times New Roman" w:cs="Times New Roman"/>
          <w:szCs w:val="24"/>
        </w:rPr>
        <w:t>υ</w:t>
      </w:r>
      <w:r>
        <w:rPr>
          <w:rFonts w:eastAsia="Times New Roman" w:cs="Times New Roman"/>
          <w:szCs w:val="24"/>
        </w:rPr>
        <w:t>περταμείου- και το κάνετε τόσο δύσκολο να πετύχει σαν να θέλετε να πυροβολήσετε τα πόδια της οποιαδήποτε προσπάθειας. Βάζετε μεταβλητό ποσοστό αντικαταβολής, βάζετε χιλιάδες γραφειοκρατικές διατυπώσεις. Έχετε φτιάξει τον πιο δυσκίνητο μηχανισμό αδειο</w:t>
      </w:r>
      <w:r>
        <w:rPr>
          <w:rFonts w:eastAsia="Times New Roman" w:cs="Times New Roman"/>
          <w:szCs w:val="24"/>
        </w:rPr>
        <w:t xml:space="preserve">δότησης λιμενικών έργων. Φάνηκε από την πρόσφατη απόφαση της ΕΣΑΛ. </w:t>
      </w:r>
    </w:p>
    <w:p w14:paraId="2D05F8B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Και δεν έχετε τολμήσει ακόμα να πείτε στις τοπικές κοινωνίες ένα μεγάλο συγγνώμη, να το πείτε στο Λαύριο, να το πείτε στην Αλεξανδρούπολη, που ακούγαμε συνέχεια πώς θα γίνει το </w:t>
      </w:r>
      <w:r>
        <w:rPr>
          <w:rFonts w:eastAsia="Times New Roman" w:cs="Times New Roman"/>
          <w:szCs w:val="24"/>
        </w:rPr>
        <w:lastRenderedPageBreak/>
        <w:t xml:space="preserve">μεγάλο </w:t>
      </w:r>
      <w:r>
        <w:rPr>
          <w:rFonts w:eastAsia="Times New Roman" w:cs="Times New Roman"/>
          <w:szCs w:val="24"/>
          <w:lang w:val="en-US"/>
        </w:rPr>
        <w:t>hub</w:t>
      </w:r>
      <w:r>
        <w:rPr>
          <w:rFonts w:eastAsia="Times New Roman" w:cs="Times New Roman"/>
          <w:szCs w:val="24"/>
        </w:rPr>
        <w:t>,</w:t>
      </w:r>
      <w:r>
        <w:rPr>
          <w:rFonts w:eastAsia="Times New Roman" w:cs="Times New Roman"/>
          <w:szCs w:val="24"/>
        </w:rPr>
        <w:t xml:space="preserve"> να το πείτε στον Βόλο, να το πείτε στην Κέρκυρα γιατί τόσον καιρό δεν προχώρησαν πράγματα που μπορούσαν να γίνουν. Σας κράτησε πίσω η ανικανότητα, η ιδεοληψία και τα δεσμά σας με συγκεκριμένα συμφέροντα τοπικά ή άλλα. Αυτή είναι η πραγματικότητα. </w:t>
      </w:r>
    </w:p>
    <w:p w14:paraId="2D05F8C0"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ΝΙΚΟΛΑΟ</w:t>
      </w:r>
      <w:r>
        <w:rPr>
          <w:rFonts w:eastAsia="Times New Roman" w:cs="Times New Roman"/>
          <w:b/>
          <w:szCs w:val="24"/>
        </w:rPr>
        <w:t>Σ ΞΥΔΑΚΗΣ:</w:t>
      </w:r>
      <w:r>
        <w:rPr>
          <w:rFonts w:eastAsia="Times New Roman" w:cs="Times New Roman"/>
          <w:szCs w:val="24"/>
        </w:rPr>
        <w:t xml:space="preserve"> Κύριε Πρόεδρε, ζητώ τον λόγο μετά τον κύριο συνάδελφο.</w:t>
      </w:r>
    </w:p>
    <w:p w14:paraId="2D05F8C1" w14:textId="77777777" w:rsidR="00237587" w:rsidRDefault="00AE0D0F">
      <w:pPr>
        <w:spacing w:after="0" w:line="600" w:lineRule="auto"/>
        <w:ind w:firstLine="720"/>
        <w:jc w:val="both"/>
        <w:rPr>
          <w:rFonts w:eastAsia="Times New Roman" w:cs="Times New Roman"/>
          <w:szCs w:val="24"/>
        </w:rPr>
      </w:pPr>
      <w:r w:rsidRPr="00152EB8">
        <w:rPr>
          <w:rFonts w:eastAsia="Times New Roman" w:cs="Times New Roman"/>
          <w:b/>
          <w:szCs w:val="24"/>
        </w:rPr>
        <w:t>ΜΙΛΤΙΑΔΗΣ ΒΑΡΒΙΤΣΙΩΤΗΣ:</w:t>
      </w:r>
      <w:r>
        <w:rPr>
          <w:rFonts w:eastAsia="Times New Roman" w:cs="Times New Roman"/>
          <w:szCs w:val="24"/>
        </w:rPr>
        <w:t xml:space="preserve"> Ευτυχώς αυτή η κατάσταση θα αλλάξει και θα αλλάξει γιατί θα έρθει μία κυβέρνηση αποφασισμένη να πάρει γρήγορα αποφάσεις γιατί ο χρόνος δεν είναι ατελείωτος. Τα μαθήμα</w:t>
      </w:r>
      <w:r>
        <w:rPr>
          <w:rFonts w:eastAsia="Times New Roman" w:cs="Times New Roman"/>
          <w:szCs w:val="24"/>
        </w:rPr>
        <w:t xml:space="preserve">τα και ο χρόνος εκπαίδευσης του ΣΥΡΙΖΑ στις αρχές της σύγχρονης διακυβέρνησης έληξε. Τώρα θα πάτε στον ρόλο σας, στον φυσικό σας χώρο, στην </w:t>
      </w:r>
      <w:r>
        <w:rPr>
          <w:rFonts w:eastAsia="Times New Roman" w:cs="Times New Roman"/>
          <w:szCs w:val="24"/>
        </w:rPr>
        <w:t>Α</w:t>
      </w:r>
      <w:r>
        <w:rPr>
          <w:rFonts w:eastAsia="Times New Roman" w:cs="Times New Roman"/>
          <w:szCs w:val="24"/>
        </w:rPr>
        <w:t>ντιπολίτευση, εκεί όπου πραγματικά θα ξανακάνετε, απ’ ό,τι είδαμε πριν από λίγο, ασκήσεις λέγοντας προς όλους ότι «</w:t>
      </w:r>
      <w:r>
        <w:rPr>
          <w:rFonts w:eastAsia="Times New Roman" w:cs="Times New Roman"/>
          <w:szCs w:val="24"/>
        </w:rPr>
        <w:t>είμαστε αντίθετοι στην πολιτική που εφαρμόζαμε μέχρι προχθές». Τότε δεν θα σας ακούει κανένας.</w:t>
      </w:r>
    </w:p>
    <w:p w14:paraId="2D05F8C2" w14:textId="77777777" w:rsidR="00237587" w:rsidRDefault="00AE0D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D05F8C3" w14:textId="77777777" w:rsidR="00237587" w:rsidRDefault="00AE0D0F">
      <w:pPr>
        <w:spacing w:after="0" w:line="600" w:lineRule="auto"/>
        <w:ind w:firstLine="720"/>
        <w:jc w:val="both"/>
        <w:rPr>
          <w:rFonts w:eastAsia="Times New Roman" w:cs="Times New Roman"/>
          <w:szCs w:val="24"/>
        </w:rPr>
      </w:pPr>
      <w:r w:rsidRPr="00087D2F">
        <w:rPr>
          <w:rFonts w:eastAsia="Times New Roman" w:cs="Times New Roman"/>
          <w:b/>
          <w:szCs w:val="24"/>
        </w:rPr>
        <w:lastRenderedPageBreak/>
        <w:t>ΘΕΟΔΩΡΟΣ ΔΡΙΤΣΑΣ:</w:t>
      </w:r>
      <w:r>
        <w:rPr>
          <w:rFonts w:eastAsia="Times New Roman" w:cs="Times New Roman"/>
          <w:szCs w:val="24"/>
        </w:rPr>
        <w:t xml:space="preserve"> Κύριε Πρόεδρε, ζητώ τον λόγο.</w:t>
      </w:r>
    </w:p>
    <w:p w14:paraId="2D05F8C4" w14:textId="77777777" w:rsidR="00237587" w:rsidRDefault="00AE0D0F">
      <w:pPr>
        <w:spacing w:after="0" w:line="600" w:lineRule="auto"/>
        <w:ind w:firstLine="720"/>
        <w:jc w:val="both"/>
        <w:rPr>
          <w:rFonts w:eastAsia="Times New Roman" w:cs="Times New Roman"/>
          <w:szCs w:val="24"/>
        </w:rPr>
      </w:pPr>
      <w:r w:rsidRPr="00166118">
        <w:rPr>
          <w:rFonts w:eastAsia="Times New Roman" w:cs="Times New Roman"/>
          <w:b/>
          <w:szCs w:val="24"/>
        </w:rPr>
        <w:t>ΠΡΟΕΔΡΕΥΩΝ (Γεώργιος Λαμπρούλης):</w:t>
      </w:r>
      <w:r>
        <w:rPr>
          <w:rFonts w:eastAsia="Times New Roman" w:cs="Times New Roman"/>
          <w:szCs w:val="24"/>
        </w:rPr>
        <w:t xml:space="preserve"> Εντάξει, μην αγχώνεστε. Ήρεμα. Ζητήσατε τον λόγο προφανώς για κάτι το οποίο ειπώθηκε από τον κ. Βαρβιτσιώτη, όμως παράλληλα –και πριν τελειώσει ο κ. Βαρβιτισώτης- ζήτησε τον λόγο ο Κοινοβουλευτικός Εκπρόσωπος του ΣΥΡΙΖΑ.</w:t>
      </w:r>
    </w:p>
    <w:p w14:paraId="2D05F8C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Συνεννοηθείτε μεταξύ σας για να μη</w:t>
      </w:r>
      <w:r>
        <w:rPr>
          <w:rFonts w:eastAsia="Times New Roman" w:cs="Times New Roman"/>
          <w:szCs w:val="24"/>
        </w:rPr>
        <w:t>ν φέρετε το Προεδρείο στη δύσκολη θέση να επιλέγει. Ποιος θέλει να προταχθεί; Εγώ δεν έχω κα</w:t>
      </w:r>
      <w:r>
        <w:rPr>
          <w:rFonts w:eastAsia="Times New Roman" w:cs="Times New Roman"/>
          <w:szCs w:val="24"/>
        </w:rPr>
        <w:t>μ</w:t>
      </w:r>
      <w:r>
        <w:rPr>
          <w:rFonts w:eastAsia="Times New Roman" w:cs="Times New Roman"/>
          <w:szCs w:val="24"/>
        </w:rPr>
        <w:t>μία αντίρρηση. Θα μιλήσετε και οι δύο.</w:t>
      </w:r>
    </w:p>
    <w:p w14:paraId="2D05F8C6"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Θα περιμένω, κύριε Πρόεδρε. Ευχαριστώ.</w:t>
      </w:r>
    </w:p>
    <w:p w14:paraId="2D05F8C7"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Ξυδάκη, έχετε τον λόγο. Είναι τυπικό, αλλά θα αξιοποιήσετε τον χρόνο; Δικαιούστε το δεκάλεπτο συν.</w:t>
      </w:r>
    </w:p>
    <w:p w14:paraId="2D05F8C8" w14:textId="77777777" w:rsidR="00237587" w:rsidRDefault="00AE0D0F">
      <w:pPr>
        <w:spacing w:after="0" w:line="600" w:lineRule="auto"/>
        <w:ind w:firstLine="720"/>
        <w:jc w:val="both"/>
        <w:rPr>
          <w:rFonts w:eastAsia="Times New Roman" w:cs="Times New Roman"/>
          <w:szCs w:val="24"/>
        </w:rPr>
      </w:pPr>
      <w:r w:rsidRPr="00166118">
        <w:rPr>
          <w:rFonts w:eastAsia="Times New Roman" w:cs="Times New Roman"/>
          <w:b/>
          <w:szCs w:val="24"/>
        </w:rPr>
        <w:t>ΝΙΚΟΛΑΟΣ ΞΥΔΑΚΗΣ:</w:t>
      </w:r>
      <w:r>
        <w:rPr>
          <w:rFonts w:eastAsia="Times New Roman" w:cs="Times New Roman"/>
          <w:szCs w:val="24"/>
        </w:rPr>
        <w:t xml:space="preserve"> Κύριε Πρόεδρε, ευχαριστώ. </w:t>
      </w:r>
    </w:p>
    <w:p w14:paraId="2D05F8C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Θα είμαι πολύ σύντομος. Αφορά πιο πολύ τα όσα διαμείβονται σε αυτήν την Αίθουσα ως προς το ύφος και το ήθ</w:t>
      </w:r>
      <w:r>
        <w:rPr>
          <w:rFonts w:eastAsia="Times New Roman" w:cs="Times New Roman"/>
          <w:szCs w:val="24"/>
        </w:rPr>
        <w:t xml:space="preserve">ος των </w:t>
      </w:r>
      <w:r>
        <w:rPr>
          <w:rFonts w:eastAsia="Times New Roman" w:cs="Times New Roman"/>
          <w:szCs w:val="24"/>
        </w:rPr>
        <w:lastRenderedPageBreak/>
        <w:t xml:space="preserve">ομιλητών και το ήθος που οφείλουμε στους πολίτες που μας παρακολουθούν και στην τιμή αυτού του </w:t>
      </w:r>
      <w:r>
        <w:rPr>
          <w:rFonts w:eastAsia="Times New Roman" w:cs="Times New Roman"/>
          <w:szCs w:val="24"/>
        </w:rPr>
        <w:t>Κ</w:t>
      </w:r>
      <w:r>
        <w:rPr>
          <w:rFonts w:eastAsia="Times New Roman" w:cs="Times New Roman"/>
          <w:szCs w:val="24"/>
        </w:rPr>
        <w:t>οινοβουλευτικού Σώματος.</w:t>
      </w:r>
    </w:p>
    <w:p w14:paraId="2D05F8C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Χθες ο κ. Κεγκέρογλου με ιταμότατο ύφος προσέβαλε την ουσία του κοινοβουλευτισμού αισχρολογώντας από αυτό το Βήμα και εναντίον ε</w:t>
      </w:r>
      <w:r>
        <w:rPr>
          <w:rFonts w:eastAsia="Times New Roman" w:cs="Times New Roman"/>
          <w:szCs w:val="24"/>
        </w:rPr>
        <w:t xml:space="preserve">μού και εναντίον του Υπουργού. Κατεγράφησαν στις εφημερίδες. </w:t>
      </w:r>
    </w:p>
    <w:p w14:paraId="2D05F8C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Σήμερα απευθύνει ένα ερώτημα στον κ. Βαρβιτσιώτη ευγενέστατα, για δημοσιεύματά του, από το Βήμα της Βουλής, ο συνάδελφος Βουλευτής Θοδωρής Δρίτσας, πρώην Υπουργός Ναυτιλίας, προς τον συνάδελφο Β</w:t>
      </w:r>
      <w:r>
        <w:rPr>
          <w:rFonts w:eastAsia="Times New Roman" w:cs="Times New Roman"/>
          <w:szCs w:val="24"/>
        </w:rPr>
        <w:t xml:space="preserve">ουλευτή Μιλτιάδη Βαρβιτσιώτη, πρώην Υπουργό Ναυτιλίας. </w:t>
      </w:r>
    </w:p>
    <w:p w14:paraId="2D05F8C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Είπε για χίλιους πεντακόσιους νεκρούς στα νερά του Αιγαίου, μ</w:t>
      </w:r>
      <w:r>
        <w:rPr>
          <w:rFonts w:eastAsia="Times New Roman" w:cs="Times New Roman"/>
          <w:szCs w:val="24"/>
        </w:rPr>
        <w:t>ί</w:t>
      </w:r>
      <w:r>
        <w:rPr>
          <w:rFonts w:eastAsia="Times New Roman" w:cs="Times New Roman"/>
          <w:szCs w:val="24"/>
        </w:rPr>
        <w:t xml:space="preserve">α συγκεκριμένη χρονιά. Εγράφη στο </w:t>
      </w:r>
      <w:r>
        <w:rPr>
          <w:rFonts w:eastAsia="Times New Roman" w:cs="Times New Roman"/>
          <w:szCs w:val="24"/>
          <w:lang w:val="en-US"/>
        </w:rPr>
        <w:t>f</w:t>
      </w:r>
      <w:r>
        <w:rPr>
          <w:rFonts w:eastAsia="Times New Roman" w:cs="Times New Roman"/>
          <w:szCs w:val="24"/>
          <w:lang w:val="en-US"/>
        </w:rPr>
        <w:t>acebook</w:t>
      </w:r>
      <w:r>
        <w:rPr>
          <w:rFonts w:eastAsia="Times New Roman" w:cs="Times New Roman"/>
          <w:szCs w:val="24"/>
        </w:rPr>
        <w:t xml:space="preserve"> </w:t>
      </w:r>
      <w:r w:rsidRPr="006D1FAC">
        <w:rPr>
          <w:rFonts w:eastAsia="Times New Roman" w:cs="Times New Roman"/>
          <w:szCs w:val="24"/>
        </w:rPr>
        <w:t>-</w:t>
      </w:r>
      <w:r>
        <w:rPr>
          <w:rFonts w:eastAsia="Times New Roman" w:cs="Times New Roman"/>
          <w:szCs w:val="24"/>
        </w:rPr>
        <w:t>δεν ξέρω- σε ένα επίσημο βήμα</w:t>
      </w:r>
      <w:r w:rsidRPr="006D1FAC">
        <w:rPr>
          <w:rFonts w:eastAsia="Times New Roman" w:cs="Times New Roman"/>
          <w:szCs w:val="24"/>
        </w:rPr>
        <w:t xml:space="preserve">, </w:t>
      </w:r>
      <w:r>
        <w:rPr>
          <w:rFonts w:eastAsia="Times New Roman" w:cs="Times New Roman"/>
          <w:szCs w:val="24"/>
        </w:rPr>
        <w:t xml:space="preserve">εν πάση περιπτώσει, σαν το </w:t>
      </w:r>
      <w:r>
        <w:rPr>
          <w:rFonts w:eastAsia="Times New Roman" w:cs="Times New Roman"/>
          <w:szCs w:val="24"/>
          <w:lang w:val="en-US"/>
        </w:rPr>
        <w:t>f</w:t>
      </w:r>
      <w:r>
        <w:rPr>
          <w:rFonts w:eastAsia="Times New Roman" w:cs="Times New Roman"/>
          <w:szCs w:val="24"/>
          <w:lang w:val="en-US"/>
        </w:rPr>
        <w:t>acebook</w:t>
      </w:r>
      <w:r>
        <w:rPr>
          <w:rFonts w:eastAsia="Times New Roman" w:cs="Times New Roman"/>
          <w:szCs w:val="24"/>
        </w:rPr>
        <w:t xml:space="preserve">. Τον καλεί από του Βήματος </w:t>
      </w:r>
      <w:r>
        <w:rPr>
          <w:rFonts w:eastAsia="Times New Roman" w:cs="Times New Roman"/>
          <w:szCs w:val="24"/>
        </w:rPr>
        <w:t xml:space="preserve">της Βουλής ο συνάδελφος Δρίτσας ευγενέστατα, πολύ σοβαρά, καταθέτει στοιχεία και δίνει μία απάντηση «άλλα λόγια να αγαπιόμαστε». Ουσιαστικά δεν απαντά, δηλαδή περιφρονεί τον συνάδελφο, περιφρονεί το Βήμα του </w:t>
      </w:r>
      <w:r>
        <w:rPr>
          <w:rFonts w:eastAsia="Times New Roman" w:cs="Times New Roman"/>
          <w:szCs w:val="24"/>
        </w:rPr>
        <w:lastRenderedPageBreak/>
        <w:t xml:space="preserve">Κοινοβουλίου και προτιμά το βήμα του </w:t>
      </w:r>
      <w:r>
        <w:rPr>
          <w:rFonts w:eastAsia="Times New Roman" w:cs="Times New Roman"/>
          <w:szCs w:val="24"/>
          <w:lang w:val="en-US"/>
        </w:rPr>
        <w:t>f</w:t>
      </w:r>
      <w:r>
        <w:rPr>
          <w:rFonts w:eastAsia="Times New Roman" w:cs="Times New Roman"/>
          <w:szCs w:val="24"/>
          <w:lang w:val="en-US"/>
        </w:rPr>
        <w:t>acebook</w:t>
      </w:r>
      <w:r>
        <w:rPr>
          <w:rFonts w:eastAsia="Times New Roman" w:cs="Times New Roman"/>
          <w:szCs w:val="24"/>
        </w:rPr>
        <w:t>. Τ</w:t>
      </w:r>
      <w:r>
        <w:rPr>
          <w:rFonts w:eastAsia="Times New Roman" w:cs="Times New Roman"/>
          <w:szCs w:val="24"/>
        </w:rPr>
        <w:t xml:space="preserve">ουλάχιστον δεν αισχρολόγησε. Απλώς είχε ένα εντονότατα επιθετικό ύφος που δεν καταλάβαινα από ποιους ζητάει λογαριασμό. Από τον εαυτό του; </w:t>
      </w:r>
    </w:p>
    <w:p w14:paraId="2D05F8C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Κάνω έκκληση στους παριστάμενους συναδέλφους, σε αυτούς που μας παρακολουθούν –γιατί μας παρακολουθεί κόσμος- και στ</w:t>
      </w:r>
      <w:r>
        <w:rPr>
          <w:rFonts w:eastAsia="Times New Roman" w:cs="Times New Roman"/>
          <w:szCs w:val="24"/>
        </w:rPr>
        <w:t>ο Προεδρείο της Βουλής, πρώτον, αν ξανακουστεί συνάδελφος να υβρίζει επί του προσωπικού με αυτόν τον χυδαίο τρόπο που έκανε ο κ. Κεγκέρογλου, να αισχρολογεί, να υποστεί τις προβλεπόμενες συνέπειες. Αυτή είναι η ουσία η πολιτική, να κρατήσουμε ανθρώπινους κ</w:t>
      </w:r>
      <w:r>
        <w:rPr>
          <w:rFonts w:eastAsia="Times New Roman" w:cs="Times New Roman"/>
          <w:szCs w:val="24"/>
        </w:rPr>
        <w:t>ανόνες μεταξύ μας.</w:t>
      </w:r>
    </w:p>
    <w:p w14:paraId="2D05F8CE"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Ξυδάκη, συγγνώμη που σας διακόπτω. Δεν διαφωνούμε ως προς τη συμπεριφορά και από του Βήματος και εν γένει στην κουβέντα μας, η οποία θα πρέπει να είναι στη βάση πολιτικών αντιπαραθέσεων.</w:t>
      </w:r>
    </w:p>
    <w:p w14:paraId="2D05F8CF"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ΝΙΚΟΛΑΟΣ Ξ</w:t>
      </w:r>
      <w:r>
        <w:rPr>
          <w:rFonts w:eastAsia="Times New Roman" w:cs="Times New Roman"/>
          <w:b/>
          <w:szCs w:val="24"/>
        </w:rPr>
        <w:t>ΥΔΑΚΗΣ:</w:t>
      </w:r>
      <w:r>
        <w:rPr>
          <w:rFonts w:eastAsia="Times New Roman" w:cs="Times New Roman"/>
          <w:szCs w:val="24"/>
        </w:rPr>
        <w:t xml:space="preserve"> Δεν ήσασταν εσείς στην Έδρα.</w:t>
      </w:r>
    </w:p>
    <w:p w14:paraId="2D05F8D0"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Όμως, αναφέρεστε σε ένα γεγονός το οποίο συνέβη χθες είπατε; Δεν έχω γνώση. Τι να κάνουμε;</w:t>
      </w:r>
    </w:p>
    <w:p w14:paraId="2D05F8D1"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Κύριε Πρόεδρε, να το συνοψίσω. Δεν κάνω διάλογο αυτήν την στιγμή μαζί σας. Ο</w:t>
      </w:r>
      <w:r>
        <w:rPr>
          <w:rFonts w:eastAsia="Times New Roman" w:cs="Times New Roman"/>
          <w:szCs w:val="24"/>
        </w:rPr>
        <w:t>ύτε εγώ κάνω υποδείξεις στο Προεδρείο.</w:t>
      </w:r>
    </w:p>
    <w:p w14:paraId="2D05F8D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Ωστόσο αυτά που διαμείβονται εδώ αναρτώνται στον δημόσιο χώρο. Αυτά τα οποία είπε χθες ο κ. Κεγκέρογλου –και δεν έλαβε κα</w:t>
      </w:r>
      <w:r>
        <w:rPr>
          <w:rFonts w:eastAsia="Times New Roman" w:cs="Times New Roman"/>
          <w:szCs w:val="24"/>
        </w:rPr>
        <w:t>μ</w:t>
      </w:r>
      <w:r>
        <w:rPr>
          <w:rFonts w:eastAsia="Times New Roman" w:cs="Times New Roman"/>
          <w:szCs w:val="24"/>
        </w:rPr>
        <w:t>μία απάντηση και καμία επιτίμηση- σχολιάζονται σε όλες τις εφημερίδες σήμερα, με δριμύτατα σχόλ</w:t>
      </w:r>
      <w:r>
        <w:rPr>
          <w:rFonts w:eastAsia="Times New Roman" w:cs="Times New Roman"/>
          <w:szCs w:val="24"/>
        </w:rPr>
        <w:t xml:space="preserve">ια εναντίον του, τα οποία σχόλια αυτά απευθύνονται, εγώ αισθάνομαι, και σε εμάς, στο Σώμα των Βουλευτών. </w:t>
      </w:r>
    </w:p>
    <w:p w14:paraId="2D05F8D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Παρομοίως το οξύ ύφος, όχι απρεπές ωστόσο, του κ. Βαρβιτσιώτη και η αποφυγή του να απαντήσει επί της ουσίας για πράγματα που εγράφησαν αλλού και όχι ε</w:t>
      </w:r>
      <w:r>
        <w:rPr>
          <w:rFonts w:eastAsia="Times New Roman" w:cs="Times New Roman"/>
          <w:szCs w:val="24"/>
        </w:rPr>
        <w:t xml:space="preserve">δώ, εδώ στο Κοινοβούλιο, γιατί Βουλευτές είμαστε, αιρετοί, εκλεγμένοι και αυτό είναι ένα θέμα. </w:t>
      </w:r>
    </w:p>
    <w:p w14:paraId="2D05F8D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Ας μάθουμε να κουβεντιάζουμε πολιτισμένα. Είμαστε πολιτικοί αντίπαλοι, δεν είμαστε ούτε εχθροί ούτε αλήτες σε καφενέδες και να βριζόμαστε με τέτοιους τρόπους. Α</w:t>
      </w:r>
      <w:r>
        <w:rPr>
          <w:rFonts w:eastAsia="Times New Roman" w:cs="Times New Roman"/>
          <w:szCs w:val="24"/>
        </w:rPr>
        <w:t xml:space="preserve">υτό είχα να πω. </w:t>
      </w:r>
    </w:p>
    <w:p w14:paraId="2D05F8D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Το προσωπικό του ο κ. Δρίτσας είναι σε θέση άριστη να το διαπραγματευτεί και να το υπερασπίσει.</w:t>
      </w:r>
    </w:p>
    <w:p w14:paraId="2D05F8D6"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Δρίτσα, ζητήσατε τον λόγο. Έχετε τον λόγο για ένα λεπτό.</w:t>
      </w:r>
    </w:p>
    <w:p w14:paraId="2D05F8D7" w14:textId="77777777" w:rsidR="00237587" w:rsidRDefault="00AE0D0F">
      <w:pPr>
        <w:spacing w:after="0" w:line="600" w:lineRule="auto"/>
        <w:ind w:firstLine="720"/>
        <w:jc w:val="both"/>
        <w:rPr>
          <w:rFonts w:eastAsia="Times New Roman" w:cs="Times New Roman"/>
          <w:szCs w:val="24"/>
        </w:rPr>
      </w:pPr>
      <w:r w:rsidRPr="008B629F">
        <w:rPr>
          <w:rFonts w:eastAsia="Times New Roman" w:cs="Times New Roman"/>
          <w:b/>
          <w:szCs w:val="24"/>
        </w:rPr>
        <w:t>ΘΕΟΔΩΡΟΣ ΔΡΙΤΣΑΣ:</w:t>
      </w:r>
      <w:r>
        <w:rPr>
          <w:rFonts w:eastAsia="Times New Roman" w:cs="Times New Roman"/>
          <w:szCs w:val="24"/>
        </w:rPr>
        <w:t xml:space="preserve"> Θα μιλήσω για δύο λεπτά, κύρ</w:t>
      </w:r>
      <w:r>
        <w:rPr>
          <w:rFonts w:eastAsia="Times New Roman" w:cs="Times New Roman"/>
          <w:szCs w:val="24"/>
        </w:rPr>
        <w:t>ιε Πρόεδρε.</w:t>
      </w:r>
    </w:p>
    <w:p w14:paraId="2D05F8D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Περίμενα μεγαλύτερη γενναιότητα</w:t>
      </w:r>
      <w:r w:rsidRPr="004E7FCB">
        <w:rPr>
          <w:rFonts w:eastAsia="Times New Roman" w:cs="Times New Roman"/>
          <w:szCs w:val="24"/>
        </w:rPr>
        <w:t xml:space="preserve"> </w:t>
      </w:r>
      <w:r>
        <w:rPr>
          <w:rFonts w:eastAsia="Times New Roman" w:cs="Times New Roman"/>
          <w:szCs w:val="24"/>
        </w:rPr>
        <w:t xml:space="preserve">και θεσμική λειτουργία από τον κ. Βαρβιτσιώτη. Εδώ στη Βουλή τα είπε αυτά, για τους χίλιους πεντακόσιους νεκρούς, από εκείνο το έδρανο. </w:t>
      </w:r>
    </w:p>
    <w:p w14:paraId="2D05F8D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Κατέθεσα τα επίσημα στοιχεία, τιμώντας τη μνήμη του Κυριάκου Παπαδόπουλου. Ούτε αυτό δεν σεβάστηκε. Επικαλέστηκε </w:t>
      </w:r>
      <w:r>
        <w:rPr>
          <w:rFonts w:eastAsia="Times New Roman" w:cs="Times New Roman"/>
          <w:szCs w:val="24"/>
          <w:lang w:val="en-US"/>
        </w:rPr>
        <w:t>fake</w:t>
      </w:r>
      <w:r w:rsidRPr="008B629F">
        <w:rPr>
          <w:rFonts w:eastAsia="Times New Roman" w:cs="Times New Roman"/>
          <w:szCs w:val="24"/>
        </w:rPr>
        <w:t xml:space="preserve"> </w:t>
      </w:r>
      <w:r>
        <w:rPr>
          <w:rFonts w:eastAsia="Times New Roman" w:cs="Times New Roman"/>
          <w:szCs w:val="24"/>
          <w:lang w:val="en-US"/>
        </w:rPr>
        <w:t>news</w:t>
      </w:r>
      <w:r w:rsidRPr="008B629F">
        <w:rPr>
          <w:rFonts w:eastAsia="Times New Roman" w:cs="Times New Roman"/>
          <w:szCs w:val="24"/>
        </w:rPr>
        <w:t xml:space="preserve"> </w:t>
      </w:r>
      <w:r>
        <w:rPr>
          <w:rFonts w:eastAsia="Times New Roman" w:cs="Times New Roman"/>
          <w:szCs w:val="24"/>
        </w:rPr>
        <w:t>τουρκικής προελεύσεως ως απάντηση. Είναι θεσμική λειτουργία αυτό; Είναι τιμή στο Λιμενικό Σώμα; Είναι τιμή στους νεκρούς πρόσφυγες κα</w:t>
      </w:r>
      <w:r>
        <w:rPr>
          <w:rFonts w:eastAsia="Times New Roman" w:cs="Times New Roman"/>
          <w:szCs w:val="24"/>
        </w:rPr>
        <w:t xml:space="preserve">ι μετανάστες; </w:t>
      </w:r>
    </w:p>
    <w:p w14:paraId="2D05F8D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αυτός ο τρόπος συμπεριφοράς συνοδεύει και όλα τα υπόλοιπα. Ναι, μείναμε στη θέση μας, και εγώ </w:t>
      </w:r>
      <w:r>
        <w:rPr>
          <w:rFonts w:eastAsia="Times New Roman" w:cs="Times New Roman"/>
          <w:szCs w:val="24"/>
        </w:rPr>
        <w:lastRenderedPageBreak/>
        <w:t>και ο Πρωθυπουργός και η Κυβέρνηση, για να σώσουμε οτιδήποτε -αν σώζεται- από τη δρομολογημένη ιδιωτικοποίηση του λιμανιού του Π</w:t>
      </w:r>
      <w:r>
        <w:rPr>
          <w:rFonts w:eastAsia="Times New Roman" w:cs="Times New Roman"/>
          <w:szCs w:val="24"/>
        </w:rPr>
        <w:t>ειραιά και σώσαμε πάρα-πάρα πολλά, σε όφελος της ελληνικής κοινωνίας, των εργαζομένων, του περιβάλλοντος, του Πειραιά, της ευρύτερης περιοχής του Πειραιά. Αυτά είναι καταγεγραμμένα. Και αυτή είναι μια τεράστια διαφορά. Και αυτή είναι και η πρόταση των τωρι</w:t>
      </w:r>
      <w:r>
        <w:rPr>
          <w:rFonts w:eastAsia="Times New Roman" w:cs="Times New Roman"/>
          <w:szCs w:val="24"/>
        </w:rPr>
        <w:t xml:space="preserve">νών Υπουργών για τα υπόλοιπα δέκα λιμάνια. </w:t>
      </w:r>
    </w:p>
    <w:p w14:paraId="2D05F8DB" w14:textId="77777777" w:rsidR="00237587" w:rsidRDefault="00AE0D0F">
      <w:pPr>
        <w:spacing w:after="0" w:line="600" w:lineRule="auto"/>
        <w:ind w:firstLine="720"/>
        <w:jc w:val="both"/>
        <w:rPr>
          <w:rFonts w:eastAsia="Times New Roman" w:cs="Times New Roman"/>
          <w:szCs w:val="24"/>
        </w:rPr>
      </w:pPr>
      <w:r w:rsidRPr="008238F0">
        <w:rPr>
          <w:rFonts w:eastAsia="Times New Roman" w:cs="Times New Roman"/>
          <w:b/>
          <w:szCs w:val="24"/>
        </w:rPr>
        <w:t>ΠΡΟΕΔΡΕΥΩΝ (Γεώργιος Λαμπρούλης):</w:t>
      </w:r>
      <w:r>
        <w:rPr>
          <w:rFonts w:eastAsia="Times New Roman" w:cs="Times New Roman"/>
          <w:szCs w:val="24"/>
        </w:rPr>
        <w:t xml:space="preserve"> Καλώς.</w:t>
      </w:r>
    </w:p>
    <w:p w14:paraId="2D05F8DC"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Κύριε Πρόεδρε, έχουν μεγάλη σημασία αυτά και δεν έχω τον τρόπο να επεκταθώ, αλλά επειδή και ο κ. Κατσανιώτης…</w:t>
      </w:r>
    </w:p>
    <w:p w14:paraId="2D05F8DD" w14:textId="77777777" w:rsidR="00237587" w:rsidRDefault="00AE0D0F">
      <w:pPr>
        <w:spacing w:after="0" w:line="600" w:lineRule="auto"/>
        <w:ind w:firstLine="720"/>
        <w:jc w:val="both"/>
        <w:rPr>
          <w:rFonts w:eastAsia="Times New Roman" w:cs="Times New Roman"/>
          <w:szCs w:val="24"/>
        </w:rPr>
      </w:pPr>
      <w:r w:rsidRPr="008238F0">
        <w:rPr>
          <w:rFonts w:eastAsia="Times New Roman" w:cs="Times New Roman"/>
          <w:b/>
          <w:szCs w:val="24"/>
        </w:rPr>
        <w:t>ΠΡΟΕΔΡΕΥΩΝ (Γεώργιος Λαμπρούλης):</w:t>
      </w:r>
      <w:r>
        <w:rPr>
          <w:rFonts w:eastAsia="Times New Roman" w:cs="Times New Roman"/>
          <w:szCs w:val="24"/>
        </w:rPr>
        <w:t xml:space="preserve"> Τώρα μην </w:t>
      </w:r>
      <w:r>
        <w:rPr>
          <w:rFonts w:eastAsia="Times New Roman" w:cs="Times New Roman"/>
          <w:szCs w:val="24"/>
        </w:rPr>
        <w:t xml:space="preserve">αναφέρεστε προσωπικά, σας παρακαλώ. </w:t>
      </w:r>
    </w:p>
    <w:p w14:paraId="2D05F8DE"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Πρέπει και αυτό να μη μείνει αναπάντητο.</w:t>
      </w:r>
    </w:p>
    <w:p w14:paraId="2D05F8DF" w14:textId="77777777" w:rsidR="00237587" w:rsidRDefault="00AE0D0F">
      <w:pPr>
        <w:spacing w:after="0" w:line="600" w:lineRule="auto"/>
        <w:ind w:firstLine="720"/>
        <w:jc w:val="both"/>
        <w:rPr>
          <w:rFonts w:eastAsia="Times New Roman" w:cs="Times New Roman"/>
          <w:szCs w:val="24"/>
        </w:rPr>
      </w:pPr>
      <w:r w:rsidRPr="008238F0">
        <w:rPr>
          <w:rFonts w:eastAsia="Times New Roman" w:cs="Times New Roman"/>
          <w:b/>
          <w:szCs w:val="24"/>
        </w:rPr>
        <w:t>ΠΡΟΕΔΡΕΥΩΝ (Γεώργιος Λαμπρούλης):</w:t>
      </w:r>
      <w:r>
        <w:rPr>
          <w:rFonts w:eastAsia="Times New Roman" w:cs="Times New Roman"/>
          <w:szCs w:val="24"/>
        </w:rPr>
        <w:t xml:space="preserve"> Ζητήσατε τον λόγο σε όσα ειπώθηκαν από τον κ. Βαρβιτσιώτη. Απαντήσατε όπως θέλετε εσείς. </w:t>
      </w:r>
    </w:p>
    <w:p w14:paraId="2D05F8E0"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lastRenderedPageBreak/>
        <w:t>ΘΕΟΔΩΡΟΣ ΔΡΙΤΣΑΣ:</w:t>
      </w:r>
      <w:r>
        <w:rPr>
          <w:rFonts w:eastAsia="Times New Roman" w:cs="Times New Roman"/>
          <w:szCs w:val="24"/>
        </w:rPr>
        <w:t xml:space="preserve"> Ονομαστικά με εγκάλεσε και ο κ. Κεφαλογιάννης!</w:t>
      </w:r>
    </w:p>
    <w:p w14:paraId="2D05F8E1" w14:textId="77777777" w:rsidR="00237587" w:rsidRDefault="00AE0D0F">
      <w:pPr>
        <w:spacing w:after="0" w:line="600" w:lineRule="auto"/>
        <w:ind w:firstLine="720"/>
        <w:jc w:val="both"/>
        <w:rPr>
          <w:rFonts w:eastAsia="Times New Roman" w:cs="Times New Roman"/>
          <w:szCs w:val="24"/>
        </w:rPr>
      </w:pPr>
      <w:r w:rsidRPr="001E79FB">
        <w:rPr>
          <w:rFonts w:eastAsia="Times New Roman"/>
          <w:b/>
          <w:bCs/>
        </w:rPr>
        <w:t>ΠΡΟΕΔΡΕΥΩΝ (Γεώργιος Λαμπρούλης):</w:t>
      </w:r>
      <w:r>
        <w:rPr>
          <w:rFonts w:eastAsia="Times New Roman" w:cs="Times New Roman"/>
          <w:szCs w:val="24"/>
        </w:rPr>
        <w:t xml:space="preserve"> Νομίζω τώρα ότι δεν πρέπει να επεκτεινόμαστε και σε άλλα άτομα, πρόσωπα που δεν είναι και στην Αίθουσα. </w:t>
      </w:r>
    </w:p>
    <w:p w14:paraId="2D05F8E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Σας παρακαλώ!</w:t>
      </w:r>
    </w:p>
    <w:p w14:paraId="2D05F8E3"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Κύριε Πρόεδρε, θα μιλήσω για λιγότερο</w:t>
      </w:r>
      <w:r>
        <w:rPr>
          <w:rFonts w:eastAsia="Times New Roman" w:cs="Times New Roman"/>
          <w:szCs w:val="24"/>
        </w:rPr>
        <w:t xml:space="preserve"> από δεκαπέντε δευτερόλεπτα.</w:t>
      </w:r>
    </w:p>
    <w:p w14:paraId="2D05F8E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Η ατυχής έκφραση του κ. Καμμένου για τα είκοσι λεπτά…</w:t>
      </w:r>
    </w:p>
    <w:p w14:paraId="2D05F8E5" w14:textId="77777777" w:rsidR="00237587" w:rsidRDefault="00AE0D0F">
      <w:pPr>
        <w:spacing w:after="0" w:line="600" w:lineRule="auto"/>
        <w:ind w:firstLine="720"/>
        <w:jc w:val="both"/>
        <w:rPr>
          <w:rFonts w:eastAsia="Times New Roman" w:cs="Times New Roman"/>
          <w:szCs w:val="24"/>
        </w:rPr>
      </w:pPr>
      <w:r w:rsidRPr="008238F0">
        <w:rPr>
          <w:rFonts w:eastAsia="Times New Roman" w:cs="Times New Roman"/>
          <w:b/>
          <w:szCs w:val="24"/>
        </w:rPr>
        <w:t>ΠΡΟΕΔΡΕΥΩΝ (Γεώργιος Λαμπρούλης):</w:t>
      </w:r>
      <w:r>
        <w:rPr>
          <w:rFonts w:eastAsia="Times New Roman" w:cs="Times New Roman"/>
          <w:szCs w:val="24"/>
        </w:rPr>
        <w:t xml:space="preserve"> Με συγχωρείτε, τώρα θα κάνουμε αναδρομή στα σχόλια Υπουργών και Βουλευτών; Μπορούμε να φτάσουμε και μια δεκαετία πίσω. </w:t>
      </w:r>
    </w:p>
    <w:p w14:paraId="2D05F8E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Σας παρακαλώ πολύ!</w:t>
      </w:r>
    </w:p>
    <w:p w14:paraId="2D05F8E7"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Με προκάλεσαν, κύριε Πρόεδρε!</w:t>
      </w:r>
    </w:p>
    <w:p w14:paraId="2D05F8E8" w14:textId="77777777" w:rsidR="00237587" w:rsidRDefault="00AE0D0F">
      <w:pPr>
        <w:spacing w:after="0" w:line="600" w:lineRule="auto"/>
        <w:ind w:firstLine="720"/>
        <w:jc w:val="both"/>
        <w:rPr>
          <w:rFonts w:eastAsia="Times New Roman" w:cs="Times New Roman"/>
          <w:szCs w:val="24"/>
        </w:rPr>
      </w:pPr>
      <w:r w:rsidRPr="008238F0">
        <w:rPr>
          <w:rFonts w:eastAsia="Times New Roman" w:cs="Times New Roman"/>
          <w:b/>
          <w:szCs w:val="24"/>
        </w:rPr>
        <w:t>ΠΡΟΕΔΡΕΥΩΝ (Γεώργιος Λαμπρούλης):</w:t>
      </w:r>
      <w:r>
        <w:rPr>
          <w:rFonts w:eastAsia="Times New Roman" w:cs="Times New Roman"/>
          <w:szCs w:val="24"/>
        </w:rPr>
        <w:t xml:space="preserve"> Στην ουσία υποτιμάτε και τη συζήτηση που διεξάγεται με αυτόν τον τρόπο. Αυτό, αν θέλετε, να το συζητήσουμε σε άλλα όργανα μέσα στο </w:t>
      </w:r>
      <w:r>
        <w:rPr>
          <w:rFonts w:eastAsia="Times New Roman" w:cs="Times New Roman"/>
          <w:szCs w:val="24"/>
        </w:rPr>
        <w:lastRenderedPageBreak/>
        <w:t>Κοινοβούλιο, στη Διάσκεψη των Προέδρων, όπο</w:t>
      </w:r>
      <w:r>
        <w:rPr>
          <w:rFonts w:eastAsia="Times New Roman" w:cs="Times New Roman"/>
          <w:szCs w:val="24"/>
        </w:rPr>
        <w:t>υ αλλού επιθυμείτε. Κάνετε την πρότασή σας, δεκτή από το Προεδρείο και από τον Πρόεδρο της Βουλής, προφανώς.</w:t>
      </w:r>
    </w:p>
    <w:p w14:paraId="2D05F8E9"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Με προκάλεσαν ονομαστικά και ο κ. Κεφαλογιάννης και ο κ. Κατσανιώτης. Αν δεν θέλετε, σταματώ.</w:t>
      </w:r>
    </w:p>
    <w:p w14:paraId="2D05F8EA" w14:textId="77777777" w:rsidR="00237587" w:rsidRDefault="00AE0D0F">
      <w:pPr>
        <w:spacing w:after="0" w:line="600" w:lineRule="auto"/>
        <w:ind w:firstLine="720"/>
        <w:jc w:val="both"/>
        <w:rPr>
          <w:rFonts w:eastAsia="Times New Roman" w:cs="Times New Roman"/>
          <w:szCs w:val="24"/>
        </w:rPr>
      </w:pPr>
      <w:r w:rsidRPr="008238F0">
        <w:rPr>
          <w:rFonts w:eastAsia="Times New Roman" w:cs="Times New Roman"/>
          <w:b/>
          <w:szCs w:val="24"/>
        </w:rPr>
        <w:t>ΠΡΟΕΔΡΕΥΩΝ (Γεώργιος Λαμπρούλης):</w:t>
      </w:r>
      <w:r>
        <w:rPr>
          <w:rFonts w:eastAsia="Times New Roman" w:cs="Times New Roman"/>
          <w:szCs w:val="24"/>
        </w:rPr>
        <w:t xml:space="preserve"> Μ</w:t>
      </w:r>
      <w:r>
        <w:rPr>
          <w:rFonts w:eastAsia="Times New Roman" w:cs="Times New Roman"/>
          <w:szCs w:val="24"/>
        </w:rPr>
        <w:t xml:space="preserve">α, με συγχωρείτε! Ζητήσατε τον λόγο επί προσωπικού. Για κανέναν άλλο λόγο, όπως γνωρίζετε πολύ καλά από τον Κανονισμό, δεν δίνεται ο λόγος. </w:t>
      </w:r>
    </w:p>
    <w:p w14:paraId="2D05F8EB"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Και αυτό προσωπικό είναι.</w:t>
      </w:r>
    </w:p>
    <w:p w14:paraId="2D05F8EC" w14:textId="77777777" w:rsidR="00237587" w:rsidRDefault="00AE0D0F">
      <w:pPr>
        <w:spacing w:after="0" w:line="600" w:lineRule="auto"/>
        <w:ind w:firstLine="720"/>
        <w:jc w:val="both"/>
        <w:rPr>
          <w:rFonts w:eastAsia="Times New Roman" w:cs="Times New Roman"/>
          <w:szCs w:val="24"/>
        </w:rPr>
      </w:pPr>
      <w:r w:rsidRPr="008238F0">
        <w:rPr>
          <w:rFonts w:eastAsia="Times New Roman" w:cs="Times New Roman"/>
          <w:b/>
          <w:szCs w:val="24"/>
        </w:rPr>
        <w:t>ΠΡΟΕΔΡΕΥΩΝ (Γεώργιος Λαμπρούλης):</w:t>
      </w:r>
      <w:r>
        <w:rPr>
          <w:rFonts w:eastAsia="Times New Roman" w:cs="Times New Roman"/>
          <w:szCs w:val="24"/>
        </w:rPr>
        <w:t xml:space="preserve"> Αναφερθήκατε σε όσα αναφέρθηκε -στα σ</w:t>
      </w:r>
      <w:r>
        <w:rPr>
          <w:rFonts w:eastAsia="Times New Roman" w:cs="Times New Roman"/>
          <w:szCs w:val="24"/>
        </w:rPr>
        <w:t>τοιχεία κ</w:t>
      </w:r>
      <w:r>
        <w:rPr>
          <w:rFonts w:eastAsia="Times New Roman" w:cs="Times New Roman"/>
          <w:szCs w:val="24"/>
        </w:rPr>
        <w:t>.</w:t>
      </w:r>
      <w:r>
        <w:rPr>
          <w:rFonts w:eastAsia="Times New Roman" w:cs="Times New Roman"/>
          <w:szCs w:val="24"/>
        </w:rPr>
        <w:t xml:space="preserve">λπ.- ο κ. Βαρβιτσιώτης. Νομίζω ότι δώσατε τη δική σας άποψη, τη δική σας γνώμη. Από εκεί και πέρα, δεν υφίσταται ο λόγος για να συνεχίσουμε. </w:t>
      </w:r>
    </w:p>
    <w:p w14:paraId="2D05F8ED"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Σταματώ, αλλά και αυτό προσωπικό ήταν, και από τον κ. Κεφαλογιάννη και από τον κ. Κατσ</w:t>
      </w:r>
      <w:r>
        <w:rPr>
          <w:rFonts w:eastAsia="Times New Roman" w:cs="Times New Roman"/>
          <w:szCs w:val="24"/>
        </w:rPr>
        <w:t xml:space="preserve">ανιώτη. </w:t>
      </w:r>
    </w:p>
    <w:p w14:paraId="2D05F8E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Ευχαριστώ.</w:t>
      </w:r>
    </w:p>
    <w:p w14:paraId="2D05F8EF" w14:textId="77777777" w:rsidR="00237587" w:rsidRDefault="00AE0D0F">
      <w:pPr>
        <w:spacing w:after="0" w:line="600" w:lineRule="auto"/>
        <w:ind w:firstLine="720"/>
        <w:jc w:val="both"/>
        <w:rPr>
          <w:rFonts w:eastAsia="Times New Roman" w:cs="Times New Roman"/>
          <w:szCs w:val="24"/>
        </w:rPr>
      </w:pPr>
      <w:r w:rsidRPr="008238F0">
        <w:rPr>
          <w:rFonts w:eastAsia="Times New Roman" w:cs="Times New Roman"/>
          <w:b/>
          <w:szCs w:val="24"/>
        </w:rPr>
        <w:lastRenderedPageBreak/>
        <w:t>ΠΡΟΕΔΡΕΥΩΝ (Γεώργιος Λαμπρούλης):</w:t>
      </w:r>
      <w:r>
        <w:rPr>
          <w:rFonts w:eastAsia="Times New Roman" w:cs="Times New Roman"/>
          <w:szCs w:val="24"/>
        </w:rPr>
        <w:t xml:space="preserve"> Να περάσουμε στις δευτερολογίες.</w:t>
      </w:r>
    </w:p>
    <w:p w14:paraId="2D05F8F0" w14:textId="77777777" w:rsidR="00237587" w:rsidRDefault="00AE0D0F">
      <w:pPr>
        <w:spacing w:after="0" w:line="600" w:lineRule="auto"/>
        <w:ind w:firstLine="720"/>
        <w:jc w:val="both"/>
        <w:rPr>
          <w:rFonts w:eastAsia="Times New Roman" w:cs="Times New Roman"/>
          <w:szCs w:val="24"/>
        </w:rPr>
      </w:pPr>
      <w:r w:rsidRPr="008B629F">
        <w:rPr>
          <w:rFonts w:eastAsia="Times New Roman" w:cs="Times New Roman"/>
          <w:b/>
          <w:szCs w:val="24"/>
        </w:rPr>
        <w:t>ΜΙΛΤΙΑΔΗΣ ΒΑΡΒΙΤΣΙΩΤΗΣ:</w:t>
      </w:r>
      <w:r>
        <w:rPr>
          <w:rFonts w:eastAsia="Times New Roman" w:cs="Times New Roman"/>
          <w:szCs w:val="24"/>
        </w:rPr>
        <w:t xml:space="preserve"> Κύριε Πρόεδρε, μπορώ να έχω τον λόγο για να δώσω κάποιες διευκρινίσεις; </w:t>
      </w:r>
    </w:p>
    <w:p w14:paraId="2D05F8F1" w14:textId="77777777" w:rsidR="00237587" w:rsidRDefault="00AE0D0F">
      <w:pPr>
        <w:spacing w:after="0" w:line="600" w:lineRule="auto"/>
        <w:ind w:firstLine="720"/>
        <w:jc w:val="both"/>
        <w:rPr>
          <w:rFonts w:eastAsia="Times New Roman" w:cs="Times New Roman"/>
          <w:szCs w:val="24"/>
        </w:rPr>
      </w:pPr>
      <w:r w:rsidRPr="008238F0">
        <w:rPr>
          <w:rFonts w:eastAsia="Times New Roman" w:cs="Times New Roman"/>
          <w:b/>
          <w:szCs w:val="24"/>
        </w:rPr>
        <w:t>ΠΡΟΕΔΡΕΥΩΝ (Γεώργιος Λαμπρούλης):</w:t>
      </w:r>
      <w:r>
        <w:rPr>
          <w:rFonts w:eastAsia="Times New Roman" w:cs="Times New Roman"/>
          <w:szCs w:val="24"/>
        </w:rPr>
        <w:t xml:space="preserve"> Σας παρακαλώ τώρα, δεν είναι επί προσωπικού. Δεν ειπώθηκε κάτι. Εκτός αν είναι</w:t>
      </w:r>
      <w:r w:rsidRPr="009D69D2">
        <w:rPr>
          <w:rFonts w:eastAsia="Times New Roman" w:cs="Times New Roman"/>
          <w:szCs w:val="24"/>
        </w:rPr>
        <w:t xml:space="preserve"> </w:t>
      </w:r>
      <w:r>
        <w:rPr>
          <w:rFonts w:eastAsia="Times New Roman" w:cs="Times New Roman"/>
          <w:szCs w:val="24"/>
        </w:rPr>
        <w:t>κάποια διευκρίνιση για τα στοιχεία.</w:t>
      </w:r>
    </w:p>
    <w:p w14:paraId="2D05F8F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2D05F8F3"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Κύριε Πρόεδρε, θα ήθελα να δώσω κάποια διευκρίνιση για τα στοιχεία. Τα ίδια στοιχεί</w:t>
      </w:r>
      <w:r>
        <w:rPr>
          <w:rFonts w:eastAsia="Times New Roman" w:cs="Times New Roman"/>
          <w:szCs w:val="24"/>
        </w:rPr>
        <w:t>α έχει δημοσιευμένα και η Ύπατη Αρμοστεία για τους πρόσφυγες του ΟΗΕ. Είναι δημοσιευμένα σε όλον τον πλανήτη και είναι ουσιαστικά μια γροθιά στο στομάχι.</w:t>
      </w:r>
    </w:p>
    <w:p w14:paraId="2D05F8F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Εγώ με τον μακαρίτη τον Κυριάκο έχω κάνει πολλές περιπολίες, κύριε Δρίτσα, στο Αιγαίο και ήξερα ότι κα</w:t>
      </w:r>
      <w:r>
        <w:rPr>
          <w:rFonts w:eastAsia="Times New Roman" w:cs="Times New Roman"/>
          <w:szCs w:val="24"/>
        </w:rPr>
        <w:t xml:space="preserve">ι αυτός και όλοι οι άλλοι, οι άντρες και οι γυναίκες του Λιμενικού, που υπηρετούν στα πλωτά μέσα, που βρίσκονται κάθε βράδυ στη θάλασσα, έχουν στόχο τη διάσωση οποιουδήποτε βρίσκεται σε κίνδυνο. </w:t>
      </w:r>
      <w:r>
        <w:rPr>
          <w:rFonts w:eastAsia="Times New Roman" w:cs="Times New Roman"/>
          <w:szCs w:val="24"/>
        </w:rPr>
        <w:lastRenderedPageBreak/>
        <w:t xml:space="preserve">Ποτέ δεν αμφισβήτησα αυτή τους τη διάθεση. Κάποιοι άλλοι την </w:t>
      </w:r>
      <w:r>
        <w:rPr>
          <w:rFonts w:eastAsia="Times New Roman" w:cs="Times New Roman"/>
          <w:szCs w:val="24"/>
        </w:rPr>
        <w:t xml:space="preserve">αμφισβήτησαν και μετά κατάλαβαν το λάθος τους. </w:t>
      </w:r>
    </w:p>
    <w:p w14:paraId="2D05F8F5" w14:textId="77777777" w:rsidR="00237587" w:rsidRDefault="00AE0D0F">
      <w:pPr>
        <w:spacing w:after="0" w:line="600" w:lineRule="auto"/>
        <w:ind w:firstLine="720"/>
        <w:jc w:val="both"/>
        <w:rPr>
          <w:rFonts w:eastAsia="Times New Roman" w:cs="Times New Roman"/>
          <w:szCs w:val="24"/>
        </w:rPr>
      </w:pPr>
      <w:r w:rsidRPr="008238F0">
        <w:rPr>
          <w:rFonts w:eastAsia="Times New Roman" w:cs="Times New Roman"/>
          <w:b/>
          <w:szCs w:val="24"/>
        </w:rPr>
        <w:t>ΠΡΟΕΔΡΕΥΩΝ (Γεώργιος Λαμπρούλης):</w:t>
      </w:r>
      <w:r>
        <w:rPr>
          <w:rFonts w:eastAsia="Times New Roman" w:cs="Times New Roman"/>
          <w:szCs w:val="24"/>
        </w:rPr>
        <w:t xml:space="preserve"> Καλώς.</w:t>
      </w:r>
    </w:p>
    <w:p w14:paraId="2D05F8F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Να περάσουμε στον κύκλο των δευτερολογιών.</w:t>
      </w:r>
    </w:p>
    <w:p w14:paraId="2D05F8F7"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Κύριε Πρόεδρε, μπορώ να έχω τον λόγο;</w:t>
      </w:r>
    </w:p>
    <w:p w14:paraId="2D05F8F8" w14:textId="77777777" w:rsidR="00237587" w:rsidRDefault="00AE0D0F">
      <w:pPr>
        <w:spacing w:after="0" w:line="600" w:lineRule="auto"/>
        <w:ind w:firstLine="720"/>
        <w:jc w:val="both"/>
        <w:rPr>
          <w:rFonts w:eastAsia="Times New Roman" w:cs="Times New Roman"/>
          <w:szCs w:val="24"/>
        </w:rPr>
      </w:pPr>
      <w:r w:rsidRPr="008238F0">
        <w:rPr>
          <w:rFonts w:eastAsia="Times New Roman" w:cs="Times New Roman"/>
          <w:b/>
          <w:szCs w:val="24"/>
        </w:rPr>
        <w:t>ΠΡΟΕΔΡΕΥΩΝ (Γεώργιος Λαμπρούλης):</w:t>
      </w:r>
      <w:r>
        <w:rPr>
          <w:rFonts w:eastAsia="Times New Roman" w:cs="Times New Roman"/>
          <w:szCs w:val="24"/>
        </w:rPr>
        <w:t xml:space="preserve"> Όχι, σας παρακαλώ! Απάντησε</w:t>
      </w:r>
      <w:r>
        <w:rPr>
          <w:rFonts w:eastAsia="Times New Roman" w:cs="Times New Roman"/>
          <w:szCs w:val="24"/>
        </w:rPr>
        <w:t>,</w:t>
      </w:r>
      <w:r>
        <w:rPr>
          <w:rFonts w:eastAsia="Times New Roman" w:cs="Times New Roman"/>
          <w:szCs w:val="24"/>
        </w:rPr>
        <w:t xml:space="preserve"> όπως </w:t>
      </w:r>
      <w:r>
        <w:rPr>
          <w:rFonts w:eastAsia="Times New Roman" w:cs="Times New Roman"/>
          <w:szCs w:val="24"/>
        </w:rPr>
        <w:t xml:space="preserve">ήθελε ο ίδιος να απαντήσει. Δεν θα του επιβάλουμε το τι θα πρέπει να απαντήσει. </w:t>
      </w:r>
    </w:p>
    <w:p w14:paraId="2D05F8F9"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Δεν μπορεί, κύριε Πρόεδρε. Είναι ιερά και όσια…</w:t>
      </w:r>
    </w:p>
    <w:p w14:paraId="2D05F8FA" w14:textId="77777777" w:rsidR="00237587" w:rsidRDefault="00AE0D0F">
      <w:pPr>
        <w:spacing w:after="0" w:line="600" w:lineRule="auto"/>
        <w:ind w:firstLine="720"/>
        <w:jc w:val="both"/>
        <w:rPr>
          <w:rFonts w:eastAsia="Times New Roman" w:cs="Times New Roman"/>
          <w:szCs w:val="24"/>
        </w:rPr>
      </w:pPr>
      <w:r w:rsidRPr="001E79FB">
        <w:rPr>
          <w:rFonts w:eastAsia="Times New Roman"/>
          <w:b/>
          <w:bCs/>
        </w:rPr>
        <w:t>ΠΡΟΕΔΡΕΥΩΝ (Γεώργιος Λαμπρούλης):</w:t>
      </w:r>
      <w:r>
        <w:rPr>
          <w:rFonts w:eastAsia="Times New Roman" w:cs="Times New Roman"/>
          <w:szCs w:val="24"/>
        </w:rPr>
        <w:t xml:space="preserve"> Σας παρακαλώ πολύ, να περάσουμε στις δευτερολογίες!</w:t>
      </w:r>
    </w:p>
    <w:p w14:paraId="2D05F8F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Τον λόγο έχει η κ. Γκαρ</w:t>
      </w:r>
      <w:r>
        <w:rPr>
          <w:rFonts w:eastAsia="Times New Roman" w:cs="Times New Roman"/>
          <w:szCs w:val="24"/>
        </w:rPr>
        <w:t xml:space="preserve">ά, </w:t>
      </w:r>
      <w:r>
        <w:rPr>
          <w:rFonts w:eastAsia="Times New Roman" w:cs="Times New Roman"/>
          <w:szCs w:val="24"/>
        </w:rPr>
        <w:t>ε</w:t>
      </w:r>
      <w:r>
        <w:rPr>
          <w:rFonts w:eastAsia="Times New Roman" w:cs="Times New Roman"/>
          <w:szCs w:val="24"/>
        </w:rPr>
        <w:t>ισηγήτρια του ΣΥΡΙΖΑ, για τη δευτερολογία της.</w:t>
      </w:r>
    </w:p>
    <w:p w14:paraId="2D05F8FC" w14:textId="77777777" w:rsidR="00237587" w:rsidRDefault="00AE0D0F">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D05F8F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Σας παρακαλώ, κύριοι συνάδελφοι, κάντε ησυχία, για να συμφωνήσουμε στον χρόνο! </w:t>
      </w:r>
    </w:p>
    <w:p w14:paraId="2D05F8FE" w14:textId="77777777" w:rsidR="00237587" w:rsidRDefault="00AE0D0F">
      <w:pPr>
        <w:spacing w:after="0" w:line="600" w:lineRule="auto"/>
        <w:ind w:firstLine="720"/>
        <w:jc w:val="both"/>
        <w:rPr>
          <w:rFonts w:eastAsia="Times New Roman" w:cs="Times New Roman"/>
          <w:szCs w:val="24"/>
        </w:rPr>
      </w:pPr>
      <w:r w:rsidRPr="002A2C40">
        <w:rPr>
          <w:rFonts w:eastAsia="Times New Roman" w:cs="Times New Roman"/>
          <w:b/>
          <w:szCs w:val="24"/>
        </w:rPr>
        <w:t>ΝΙΚΟΛΑΟΣ ΞΥΔΑΚΗΣ:</w:t>
      </w:r>
      <w:r>
        <w:rPr>
          <w:rFonts w:eastAsia="Times New Roman" w:cs="Times New Roman"/>
          <w:szCs w:val="24"/>
        </w:rPr>
        <w:t xml:space="preserve"> Να τα καταθέσετε. Ψεύδεστε!</w:t>
      </w:r>
    </w:p>
    <w:p w14:paraId="2D05F8FF"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lastRenderedPageBreak/>
        <w:t>ΜΙΛΤΙΑΔΗΣ ΒΑΡΒΙΤΣΙΩΤΗΣ:</w:t>
      </w:r>
      <w:r>
        <w:rPr>
          <w:rFonts w:eastAsia="Times New Roman" w:cs="Times New Roman"/>
          <w:szCs w:val="24"/>
        </w:rPr>
        <w:t xml:space="preserve"> Μαζέψτε το ύφος σας! Έχετε χειρότερο ύφος από τον κ. Πολάκη. Υποκριτή!</w:t>
      </w:r>
    </w:p>
    <w:p w14:paraId="2D05F900" w14:textId="77777777" w:rsidR="00237587" w:rsidRDefault="00AE0D0F">
      <w:pPr>
        <w:spacing w:after="0" w:line="600" w:lineRule="auto"/>
        <w:ind w:firstLine="720"/>
        <w:jc w:val="both"/>
        <w:rPr>
          <w:rFonts w:eastAsia="Times New Roman" w:cs="Times New Roman"/>
          <w:szCs w:val="24"/>
        </w:rPr>
      </w:pPr>
      <w:r w:rsidRPr="00722B8A">
        <w:rPr>
          <w:rFonts w:eastAsia="Times New Roman" w:cs="Times New Roman"/>
          <w:b/>
          <w:szCs w:val="24"/>
        </w:rPr>
        <w:t>ΝΙΚΟΛΑΟΣ ΞΥΔΑΚΗΣ:</w:t>
      </w:r>
      <w:r>
        <w:rPr>
          <w:rFonts w:eastAsia="Times New Roman" w:cs="Times New Roman"/>
          <w:szCs w:val="24"/>
        </w:rPr>
        <w:t xml:space="preserve"> Τα στοιχεία σας ζητάμε, όχι φθηνούς χαρακτηρισμούς!</w:t>
      </w:r>
    </w:p>
    <w:p w14:paraId="2D05F901"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Θα τα καταθέσω αύριο!</w:t>
      </w:r>
    </w:p>
    <w:p w14:paraId="2D05F902" w14:textId="77777777" w:rsidR="00237587" w:rsidRDefault="00AE0D0F">
      <w:pPr>
        <w:spacing w:after="0" w:line="600" w:lineRule="auto"/>
        <w:ind w:firstLine="720"/>
        <w:jc w:val="both"/>
        <w:rPr>
          <w:rFonts w:eastAsia="Times New Roman" w:cs="Times New Roman"/>
          <w:szCs w:val="24"/>
        </w:rPr>
      </w:pPr>
      <w:r w:rsidRPr="00722B8A">
        <w:rPr>
          <w:rFonts w:eastAsia="Times New Roman" w:cs="Times New Roman"/>
          <w:b/>
          <w:szCs w:val="24"/>
        </w:rPr>
        <w:t>ΝΙΚΟΛΑΟΣ ΞΥΔΑΚΗΣ:</w:t>
      </w:r>
      <w:r>
        <w:rPr>
          <w:rFonts w:eastAsia="Times New Roman" w:cs="Times New Roman"/>
          <w:szCs w:val="24"/>
        </w:rPr>
        <w:t xml:space="preserve"> Ωραίος σεβασμός στη Βουλή!</w:t>
      </w:r>
    </w:p>
    <w:p w14:paraId="2D05F903" w14:textId="77777777" w:rsidR="00237587" w:rsidRDefault="00AE0D0F">
      <w:pPr>
        <w:spacing w:after="0" w:line="600" w:lineRule="auto"/>
        <w:ind w:firstLine="720"/>
        <w:jc w:val="both"/>
        <w:rPr>
          <w:rFonts w:eastAsia="Times New Roman" w:cs="Times New Roman"/>
          <w:szCs w:val="24"/>
        </w:rPr>
      </w:pPr>
      <w:r w:rsidRPr="008238F0">
        <w:rPr>
          <w:rFonts w:eastAsia="Times New Roman" w:cs="Times New Roman"/>
          <w:b/>
          <w:szCs w:val="24"/>
        </w:rPr>
        <w:t>ΠΡΟΕΔΡΕΥΩΝ (Γεώργιος Λα</w:t>
      </w:r>
      <w:r w:rsidRPr="008238F0">
        <w:rPr>
          <w:rFonts w:eastAsia="Times New Roman" w:cs="Times New Roman"/>
          <w:b/>
          <w:szCs w:val="24"/>
        </w:rPr>
        <w:t>μπρούλης):</w:t>
      </w:r>
      <w:r>
        <w:rPr>
          <w:rFonts w:eastAsia="Times New Roman" w:cs="Times New Roman"/>
          <w:szCs w:val="24"/>
        </w:rPr>
        <w:t xml:space="preserve"> Κύριε Βαρβιτσιώτη, σας παρακαλώ! </w:t>
      </w:r>
    </w:p>
    <w:p w14:paraId="2D05F904" w14:textId="77777777" w:rsidR="00237587" w:rsidRDefault="00AE0D0F">
      <w:pPr>
        <w:spacing w:after="0" w:line="600" w:lineRule="auto"/>
        <w:ind w:firstLine="720"/>
        <w:jc w:val="center"/>
        <w:rPr>
          <w:rFonts w:eastAsia="Times New Roman"/>
          <w:bCs/>
        </w:rPr>
      </w:pPr>
      <w:r w:rsidRPr="00115525">
        <w:rPr>
          <w:rFonts w:eastAsia="Times New Roman"/>
          <w:bCs/>
        </w:rPr>
        <w:t>(Θόρυβος στην Αίθουσα)</w:t>
      </w:r>
    </w:p>
    <w:p w14:paraId="2D05F90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Σας παρακαλώ, κύριοι συνάδελφοι, κάντε ησυχία. </w:t>
      </w:r>
    </w:p>
    <w:p w14:paraId="2D05F90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να συμφωνήσουμε στον χρόνο των δευτερολογιών. Τα πέντε λεπτά είναι αρκετά. Επειδή είναι και οι τροπολογίες πολλές και </w:t>
      </w:r>
      <w:r>
        <w:rPr>
          <w:rFonts w:eastAsia="Times New Roman" w:cs="Times New Roman"/>
          <w:szCs w:val="24"/>
        </w:rPr>
        <w:t>ενδεχομένως θα θέλατε να τοποθετηθείτε και επί των τροπολογιών, θα βάλουμε πέντε λεπτά με μια ανοχή.</w:t>
      </w:r>
    </w:p>
    <w:p w14:paraId="2D05F90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Κυρία Γκαρά, έχετε τον λόγο.</w:t>
      </w:r>
    </w:p>
    <w:p w14:paraId="2D05F908" w14:textId="77777777" w:rsidR="00237587" w:rsidRDefault="00AE0D0F">
      <w:pPr>
        <w:spacing w:after="0" w:line="600" w:lineRule="auto"/>
        <w:ind w:firstLine="720"/>
        <w:jc w:val="both"/>
        <w:rPr>
          <w:rFonts w:eastAsia="Times New Roman" w:cs="Times New Roman"/>
          <w:szCs w:val="24"/>
        </w:rPr>
      </w:pPr>
      <w:r w:rsidRPr="00DF1B3F">
        <w:rPr>
          <w:rFonts w:eastAsia="Times New Roman" w:cs="Times New Roman"/>
          <w:b/>
          <w:szCs w:val="24"/>
        </w:rPr>
        <w:t>ΑΝΑΣΤΑΣΙΑ ΓΚΑΡΑ:</w:t>
      </w:r>
      <w:r>
        <w:rPr>
          <w:rFonts w:eastAsia="Times New Roman" w:cs="Times New Roman"/>
          <w:szCs w:val="24"/>
        </w:rPr>
        <w:t xml:space="preserve"> Ευχαριστώ, κύριε Πρόεδρε.</w:t>
      </w:r>
    </w:p>
    <w:p w14:paraId="2D05F90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Παίρνω τον λόγο κυρίως για να δώσουμε κάποιες απαντήσεις εν είδει διευκρινίσεων για</w:t>
      </w:r>
      <w:r>
        <w:rPr>
          <w:rFonts w:eastAsia="Times New Roman" w:cs="Times New Roman"/>
          <w:szCs w:val="24"/>
        </w:rPr>
        <w:t xml:space="preserve">τί στην όλη συζήτηση πιθανόν </w:t>
      </w:r>
      <w:r>
        <w:rPr>
          <w:rFonts w:eastAsia="Times New Roman" w:cs="Times New Roman"/>
          <w:szCs w:val="24"/>
        </w:rPr>
        <w:lastRenderedPageBreak/>
        <w:t>κάποιοι συνάδελφοι να μην έχουν διαβάσει πάρα πολύ καλά το νομοσχέδιο ή να μην έχουν καταλάβει και κατανοήσει επακριβώς το μοντέλο το οποίο εισάγεται σήμερα με αυτό το νομοσχέδιο.</w:t>
      </w:r>
    </w:p>
    <w:p w14:paraId="2D05F90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Όμως, θα μου επιτρέψετε να ξεκινήσω από μια ερώ</w:t>
      </w:r>
      <w:r>
        <w:rPr>
          <w:rFonts w:eastAsia="Times New Roman" w:cs="Times New Roman"/>
          <w:szCs w:val="24"/>
        </w:rPr>
        <w:t xml:space="preserve">τηση που έκανε ο κ. Βαρβιτσιώτης ως τελευταίος ομιλητής και αναφέρθηκε στο </w:t>
      </w:r>
      <w:r>
        <w:rPr>
          <w:rFonts w:eastAsia="Times New Roman" w:cs="Times New Roman"/>
          <w:szCs w:val="24"/>
        </w:rPr>
        <w:t>λ</w:t>
      </w:r>
      <w:r>
        <w:rPr>
          <w:rFonts w:eastAsia="Times New Roman" w:cs="Times New Roman"/>
          <w:szCs w:val="24"/>
        </w:rPr>
        <w:t>ιμάνι της Αλεξανδρούπολης. Θα απαντήσω και εγώ με μ</w:t>
      </w:r>
      <w:r>
        <w:rPr>
          <w:rFonts w:eastAsia="Times New Roman" w:cs="Times New Roman"/>
          <w:szCs w:val="24"/>
        </w:rPr>
        <w:t>ί</w:t>
      </w:r>
      <w:r>
        <w:rPr>
          <w:rFonts w:eastAsia="Times New Roman" w:cs="Times New Roman"/>
          <w:szCs w:val="24"/>
        </w:rPr>
        <w:t xml:space="preserve">α ερώτηση. </w:t>
      </w:r>
    </w:p>
    <w:p w14:paraId="2D05F90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Κύριε Βαρβιτσιώτη, έχετε θητεύσει στο Υπουργείο…</w:t>
      </w:r>
    </w:p>
    <w:p w14:paraId="2D05F90C" w14:textId="77777777" w:rsidR="00237587" w:rsidRDefault="00AE0D0F">
      <w:pPr>
        <w:spacing w:after="0" w:line="600" w:lineRule="auto"/>
        <w:ind w:firstLine="720"/>
        <w:jc w:val="both"/>
        <w:rPr>
          <w:rFonts w:eastAsia="Times New Roman" w:cs="Times New Roman"/>
          <w:szCs w:val="24"/>
        </w:rPr>
      </w:pPr>
      <w:r w:rsidRPr="008238F0">
        <w:rPr>
          <w:rFonts w:eastAsia="Times New Roman" w:cs="Times New Roman"/>
          <w:b/>
          <w:szCs w:val="24"/>
        </w:rPr>
        <w:t>ΠΡΟΕΔΡΕΥΩΝ (Γεώργιος Λαμπρούλης):</w:t>
      </w:r>
      <w:r>
        <w:rPr>
          <w:rFonts w:eastAsia="Times New Roman" w:cs="Times New Roman"/>
          <w:szCs w:val="24"/>
        </w:rPr>
        <w:t xml:space="preserve"> Κοιτάξτε, κυρία Γκαρά, χίλια συγγ</w:t>
      </w:r>
      <w:r>
        <w:rPr>
          <w:rFonts w:eastAsia="Times New Roman" w:cs="Times New Roman"/>
          <w:szCs w:val="24"/>
        </w:rPr>
        <w:t>νώμη για τη διακοπή…</w:t>
      </w:r>
    </w:p>
    <w:p w14:paraId="2D05F90D"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Θα είμαι ευγενής, κύριε Πρόεδρε.</w:t>
      </w:r>
    </w:p>
    <w:p w14:paraId="2D05F90E" w14:textId="77777777" w:rsidR="00237587" w:rsidRDefault="00AE0D0F">
      <w:pPr>
        <w:spacing w:after="0" w:line="600" w:lineRule="auto"/>
        <w:ind w:firstLine="720"/>
        <w:jc w:val="both"/>
        <w:rPr>
          <w:rFonts w:eastAsia="Times New Roman" w:cs="Times New Roman"/>
          <w:szCs w:val="24"/>
        </w:rPr>
      </w:pPr>
      <w:r w:rsidRPr="008238F0">
        <w:rPr>
          <w:rFonts w:eastAsia="Times New Roman" w:cs="Times New Roman"/>
          <w:b/>
          <w:szCs w:val="24"/>
        </w:rPr>
        <w:t>ΠΡΟΕΔΡΕΥΩΝ (Γεώργιος Λαμπρούλης):</w:t>
      </w:r>
      <w:r>
        <w:rPr>
          <w:rFonts w:eastAsia="Times New Roman" w:cs="Times New Roman"/>
          <w:szCs w:val="24"/>
        </w:rPr>
        <w:t xml:space="preserve"> Το ύφος σας, αλίμονο, δεν είναι θέμα. Όμως, όταν απευθύνεστε προσωπικά, θα έχει κάθε δικαίωμα μετά να ζητήσει τον λόγο, να απαντήσει ενδεχομένως σε κάπ</w:t>
      </w:r>
      <w:r>
        <w:rPr>
          <w:rFonts w:eastAsia="Times New Roman" w:cs="Times New Roman"/>
          <w:szCs w:val="24"/>
        </w:rPr>
        <w:t xml:space="preserve">οιο ερώτημα, οπότε συνεχίζουμε ή διαιωνίζουμε αυτού του τύπου την αντιπαράθεση, αν θέλετε, που δεν είναι και αντιπαράθεση. </w:t>
      </w:r>
    </w:p>
    <w:p w14:paraId="2D05F90F"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ΑΝΑΣΤΑΣΙΑ ΓΚΑΡΑ:</w:t>
      </w:r>
      <w:r>
        <w:rPr>
          <w:rFonts w:eastAsia="Times New Roman" w:cs="Times New Roman"/>
          <w:szCs w:val="24"/>
        </w:rPr>
        <w:t xml:space="preserve"> Το σέβομαι, κύριε Πρόεδρε.</w:t>
      </w:r>
      <w:r w:rsidRPr="00BF6FA6">
        <w:rPr>
          <w:rFonts w:eastAsia="Times New Roman" w:cs="Times New Roman"/>
          <w:szCs w:val="24"/>
        </w:rPr>
        <w:t xml:space="preserve"> </w:t>
      </w:r>
      <w:r>
        <w:rPr>
          <w:rFonts w:eastAsia="Times New Roman" w:cs="Times New Roman"/>
          <w:szCs w:val="24"/>
        </w:rPr>
        <w:t>Όμως, η διαδικασία νομίζω ότι είναι διαλογική και γι’ αυτό γίνεται και παραγωγική.</w:t>
      </w:r>
    </w:p>
    <w:p w14:paraId="2D05F910" w14:textId="77777777" w:rsidR="00237587" w:rsidRDefault="00AE0D0F">
      <w:pPr>
        <w:spacing w:after="0" w:line="600" w:lineRule="auto"/>
        <w:ind w:firstLine="720"/>
        <w:jc w:val="both"/>
        <w:rPr>
          <w:rFonts w:eastAsia="Times New Roman" w:cs="Times New Roman"/>
          <w:szCs w:val="24"/>
        </w:rPr>
      </w:pPr>
      <w:r w:rsidRPr="008238F0">
        <w:rPr>
          <w:rFonts w:eastAsia="Times New Roman" w:cs="Times New Roman"/>
          <w:b/>
          <w:szCs w:val="24"/>
        </w:rPr>
        <w:t>ΠΡΟΕΔ</w:t>
      </w:r>
      <w:r w:rsidRPr="008238F0">
        <w:rPr>
          <w:rFonts w:eastAsia="Times New Roman" w:cs="Times New Roman"/>
          <w:b/>
          <w:szCs w:val="24"/>
        </w:rPr>
        <w:t>ΡΕΥΩΝ (Γεώργιος Λαμπρούλης):</w:t>
      </w:r>
      <w:r>
        <w:rPr>
          <w:rFonts w:eastAsia="Times New Roman" w:cs="Times New Roman"/>
          <w:szCs w:val="24"/>
        </w:rPr>
        <w:t xml:space="preserve"> Ο χρόνος είναι πολύτιμος. Αυτό ήθελα να σας πω και συγγνώμη και πάλι για τη διακοπή.</w:t>
      </w:r>
    </w:p>
    <w:p w14:paraId="2D05F91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Συνεχίστε, κυρία συνάδελφε.</w:t>
      </w:r>
    </w:p>
    <w:p w14:paraId="2D05F912"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Θα ήθελα, λοιπόν, να κάνω μια ερώτηση. Στο </w:t>
      </w:r>
      <w:r>
        <w:rPr>
          <w:rFonts w:eastAsia="Times New Roman" w:cs="Times New Roman"/>
          <w:szCs w:val="24"/>
        </w:rPr>
        <w:t>λ</w:t>
      </w:r>
      <w:r>
        <w:rPr>
          <w:rFonts w:eastAsia="Times New Roman" w:cs="Times New Roman"/>
          <w:szCs w:val="24"/>
        </w:rPr>
        <w:t>ιμάνι της Αλεξανδρούπολης εδώ και δεκαπέντε χρόνια τι</w:t>
      </w:r>
      <w:r>
        <w:rPr>
          <w:rFonts w:eastAsia="Times New Roman" w:cs="Times New Roman"/>
          <w:szCs w:val="24"/>
        </w:rPr>
        <w:t xml:space="preserve"> έχετε κάνει; Γιατί δεν έχει πέσει ούτε ένα καρφί επί των θητειών των προηγούμενων κυβερνήσεων. Το μόνο πράγμα που κάνατε επί της προηγούμενης </w:t>
      </w:r>
      <w:r>
        <w:rPr>
          <w:rFonts w:eastAsia="Times New Roman" w:cs="Times New Roman"/>
          <w:szCs w:val="24"/>
        </w:rPr>
        <w:t>κ</w:t>
      </w:r>
      <w:r>
        <w:rPr>
          <w:rFonts w:eastAsia="Times New Roman" w:cs="Times New Roman"/>
          <w:szCs w:val="24"/>
        </w:rPr>
        <w:t>υβέρνησης ήταν να συζητάτε με Αμερικάνους, Κινέζους, Ρώσους, Τούρκους εάν θα ξεπουληθεί και με ποιους όρους θα ξ</w:t>
      </w:r>
      <w:r>
        <w:rPr>
          <w:rFonts w:eastAsia="Times New Roman" w:cs="Times New Roman"/>
          <w:szCs w:val="24"/>
        </w:rPr>
        <w:t>επουληθεί.</w:t>
      </w:r>
    </w:p>
    <w:p w14:paraId="2D05F91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Συνεχίζω παίρνοντας αφορμή από φράσεις και ισχυρισμούς κυρίως των </w:t>
      </w:r>
      <w:r>
        <w:rPr>
          <w:rFonts w:eastAsia="Times New Roman" w:cs="Times New Roman"/>
          <w:szCs w:val="24"/>
        </w:rPr>
        <w:t>ε</w:t>
      </w:r>
      <w:r>
        <w:rPr>
          <w:rFonts w:eastAsia="Times New Roman" w:cs="Times New Roman"/>
          <w:szCs w:val="24"/>
        </w:rPr>
        <w:t xml:space="preserve">ισηγητών ή των Κοινοβουλευτικών Εκπροσώπων. Είπε ο </w:t>
      </w:r>
      <w:r>
        <w:rPr>
          <w:rFonts w:eastAsia="Times New Roman" w:cs="Times New Roman"/>
          <w:szCs w:val="24"/>
        </w:rPr>
        <w:t>ε</w:t>
      </w:r>
      <w:r>
        <w:rPr>
          <w:rFonts w:eastAsia="Times New Roman" w:cs="Times New Roman"/>
          <w:szCs w:val="24"/>
        </w:rPr>
        <w:t>ισηγητής της Νέας Δημοκρατίας ότι το νομοσχέδιο που εισάγουμε σήμερα χειροτερεύει την ήδη επιβαρυμένη κατάσταση των λιμένων.</w:t>
      </w:r>
    </w:p>
    <w:p w14:paraId="2D05F91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 xml:space="preserve">ναρωτιέμαι: Ένα νομοσχέδιο το οποίο δεν έχει εφαρμοστεί καν, θα κυρωθεί σήμερα, με ποιον τρόπο ακριβώς επιβαρύνει την κατάσταση που υπάρχει σήμερα; Εκτός αν πιστεύουν ότι ο μόνος λόγος για να συζητάμε για επιβάρυνση της κατάστασης είναι το ότι βάζουμε ένα </w:t>
      </w:r>
      <w:r>
        <w:rPr>
          <w:rFonts w:eastAsia="Times New Roman" w:cs="Times New Roman"/>
          <w:szCs w:val="24"/>
        </w:rPr>
        <w:t xml:space="preserve">τέλος στη λογική της πλήρους ιδιωτικοποίησης και του ξεπουλήματος. </w:t>
      </w:r>
    </w:p>
    <w:p w14:paraId="2D05F91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Από εκεί και πέρα, έγινε λόγος για την έλλειψη μελέτης βιωσιμότητας και για την έλλειψη στρατηγικής ή και σχεδίου στη λιμενική πολιτική. Αναρωτιέμαι: Ποια ήταν η λιμενική στρατηγική της Νέ</w:t>
      </w:r>
      <w:r>
        <w:rPr>
          <w:rFonts w:eastAsia="Times New Roman" w:cs="Times New Roman"/>
          <w:szCs w:val="24"/>
        </w:rPr>
        <w:t>ας Δημοκρατίας, γιατί, όπως έχει αναφέρει και ο κ. Δρίτσας επί των ημερών του, αλλά και οι υπόλοιποι Υπουργοί Ναυτιλίας, δεν έχει κατατεθεί επίσημα εδώ –για τα τελευταία πενήντα χρόνια, νομίζω, έχετε κάνει λόγο κύριε Υπουργέ- κάποια στρατηγική λιμενικής πο</w:t>
      </w:r>
      <w:r>
        <w:rPr>
          <w:rFonts w:eastAsia="Times New Roman" w:cs="Times New Roman"/>
          <w:szCs w:val="24"/>
        </w:rPr>
        <w:t xml:space="preserve">λιτικής. </w:t>
      </w:r>
    </w:p>
    <w:p w14:paraId="2D05F916"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Όπως ενημερωθήκαμε και στις </w:t>
      </w:r>
      <w:r>
        <w:rPr>
          <w:rFonts w:eastAsia="Times New Roman" w:cs="Times New Roman"/>
          <w:szCs w:val="24"/>
        </w:rPr>
        <w:t>ε</w:t>
      </w:r>
      <w:r>
        <w:rPr>
          <w:rFonts w:eastAsia="Times New Roman" w:cs="Times New Roman"/>
          <w:szCs w:val="24"/>
        </w:rPr>
        <w:t xml:space="preserve">πιτροπές, έχει εκπονηθεί λιμενική στρατηγική. Θα κατατεθεί τους επόμενους μήνες και θα συζητηθεί στο Κοινοβούλιο, μέρος της οποίας είναι και τα </w:t>
      </w:r>
      <w:r>
        <w:rPr>
          <w:rFonts w:eastAsia="Times New Roman" w:cs="Times New Roman"/>
          <w:szCs w:val="24"/>
          <w:lang w:val="en-US"/>
        </w:rPr>
        <w:t>master</w:t>
      </w:r>
      <w:r w:rsidRPr="00DF1B3F">
        <w:rPr>
          <w:rFonts w:eastAsia="Times New Roman" w:cs="Times New Roman"/>
          <w:szCs w:val="24"/>
        </w:rPr>
        <w:t xml:space="preserve"> </w:t>
      </w:r>
      <w:r>
        <w:rPr>
          <w:rFonts w:eastAsia="Times New Roman" w:cs="Times New Roman"/>
          <w:szCs w:val="24"/>
          <w:lang w:val="en-US"/>
        </w:rPr>
        <w:t>plan</w:t>
      </w:r>
      <w:r w:rsidRPr="00DF1B3F">
        <w:rPr>
          <w:rFonts w:eastAsia="Times New Roman" w:cs="Times New Roman"/>
          <w:szCs w:val="24"/>
        </w:rPr>
        <w:t xml:space="preserve"> </w:t>
      </w:r>
      <w:r>
        <w:rPr>
          <w:rFonts w:eastAsia="Times New Roman" w:cs="Times New Roman"/>
          <w:szCs w:val="24"/>
        </w:rPr>
        <w:t xml:space="preserve">και τα </w:t>
      </w:r>
      <w:r>
        <w:rPr>
          <w:rFonts w:eastAsia="Times New Roman" w:cs="Times New Roman"/>
          <w:szCs w:val="24"/>
          <w:lang w:val="en-US"/>
        </w:rPr>
        <w:t>business</w:t>
      </w:r>
      <w:r w:rsidRPr="00DF1B3F">
        <w:rPr>
          <w:rFonts w:eastAsia="Times New Roman" w:cs="Times New Roman"/>
          <w:szCs w:val="24"/>
        </w:rPr>
        <w:t xml:space="preserve"> </w:t>
      </w:r>
      <w:r>
        <w:rPr>
          <w:rFonts w:eastAsia="Times New Roman" w:cs="Times New Roman"/>
          <w:szCs w:val="24"/>
          <w:lang w:val="en-US"/>
        </w:rPr>
        <w:t>plan</w:t>
      </w:r>
      <w:r w:rsidRPr="00DF1B3F">
        <w:rPr>
          <w:rFonts w:eastAsia="Times New Roman" w:cs="Times New Roman"/>
          <w:szCs w:val="24"/>
        </w:rPr>
        <w:t xml:space="preserve"> </w:t>
      </w:r>
      <w:r>
        <w:rPr>
          <w:rFonts w:eastAsia="Times New Roman" w:cs="Times New Roman"/>
          <w:szCs w:val="24"/>
        </w:rPr>
        <w:t xml:space="preserve">των περιφερειακών λιμένων, τα οποία έχουν εκπονηθεί επί της δικής μας θητείας. </w:t>
      </w:r>
    </w:p>
    <w:p w14:paraId="2D05F91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Είχαμε περιφερειακά λιμάνια που κάποια ασκούσαν συγκεκριμένες δραστηριότητες, αλλά ποτέ δεν είχε γίνει ένας συνολικός σχεδιασμός και έγινε επί των ημερών μας με πάρα πολύ πίεση</w:t>
      </w:r>
      <w:r>
        <w:rPr>
          <w:rFonts w:eastAsia="Times New Roman" w:cs="Times New Roman"/>
          <w:szCs w:val="24"/>
        </w:rPr>
        <w:t xml:space="preserve">. Να σας πω την αλήθεια, επειδή το παρακολουθώ από την πρώτη ημέρα του 2015, αυτά τα </w:t>
      </w:r>
      <w:r w:rsidRPr="00BB6DFE">
        <w:rPr>
          <w:rFonts w:eastAsia="Times New Roman" w:cs="Times New Roman"/>
          <w:szCs w:val="24"/>
          <w:lang w:val="en-US"/>
        </w:rPr>
        <w:t>master</w:t>
      </w:r>
      <w:r w:rsidRPr="00BB6DFE">
        <w:rPr>
          <w:rFonts w:eastAsia="Times New Roman" w:cs="Times New Roman"/>
          <w:szCs w:val="24"/>
        </w:rPr>
        <w:t xml:space="preserve"> </w:t>
      </w:r>
      <w:r w:rsidRPr="00BB6DFE">
        <w:rPr>
          <w:rFonts w:eastAsia="Times New Roman" w:cs="Times New Roman"/>
          <w:szCs w:val="24"/>
          <w:lang w:val="en-US"/>
        </w:rPr>
        <w:t>plan</w:t>
      </w:r>
      <w:r w:rsidRPr="00BB6DFE">
        <w:rPr>
          <w:rFonts w:eastAsia="Times New Roman" w:cs="Times New Roman"/>
          <w:szCs w:val="24"/>
        </w:rPr>
        <w:t xml:space="preserve"> και τα </w:t>
      </w:r>
      <w:r w:rsidRPr="00BB6DFE">
        <w:rPr>
          <w:rFonts w:eastAsia="Times New Roman" w:cs="Times New Roman"/>
          <w:szCs w:val="24"/>
          <w:lang w:val="en-US"/>
        </w:rPr>
        <w:t>business</w:t>
      </w:r>
      <w:r w:rsidRPr="00BB6DFE">
        <w:rPr>
          <w:rFonts w:eastAsia="Times New Roman" w:cs="Times New Roman"/>
          <w:szCs w:val="24"/>
        </w:rPr>
        <w:t xml:space="preserve"> </w:t>
      </w:r>
      <w:r w:rsidRPr="00BB6DFE">
        <w:rPr>
          <w:rFonts w:eastAsia="Times New Roman" w:cs="Times New Roman"/>
          <w:szCs w:val="24"/>
          <w:lang w:val="en-US"/>
        </w:rPr>
        <w:t>plan</w:t>
      </w:r>
      <w:r>
        <w:rPr>
          <w:rFonts w:eastAsia="Times New Roman" w:cs="Times New Roman"/>
          <w:szCs w:val="24"/>
        </w:rPr>
        <w:t xml:space="preserve"> εκπονήθηκαν ακριβώς για να αποφύγουμε και να παλέψουμε να ανατρέψουμε το μοντέλο ιδιωτικοποίησης που είχατε δρομολογήσει και να προχωρήσου</w:t>
      </w:r>
      <w:r>
        <w:rPr>
          <w:rFonts w:eastAsia="Times New Roman" w:cs="Times New Roman"/>
          <w:szCs w:val="24"/>
        </w:rPr>
        <w:t>με στο μοντέλο των υποπαραχωρήσεων.</w:t>
      </w:r>
    </w:p>
    <w:p w14:paraId="2D05F91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Ρωτήσατε το αν είναι υποχρεωτικές οι επενδύσεις στη διαδικασία των υποπαραχωρήσεων. Προφανώς, είναι ο λόγος που προωθούμε τη συγκεκριμένη μέθοδο και το συγκεκριμένο μοντέλο. Ο στόχος είναι σε δραστηριότητες που χρήζουν π</w:t>
      </w:r>
      <w:r>
        <w:rPr>
          <w:rFonts w:eastAsia="Times New Roman" w:cs="Times New Roman"/>
          <w:szCs w:val="24"/>
        </w:rPr>
        <w:t xml:space="preserve">ολύ μεγάλες επενδύσεις να αξιοποιηθεί η μέθοδος των υποπαραχωρήσεων για να γίνει η προσέλκυση μεγάλων επενδύσεων. </w:t>
      </w:r>
    </w:p>
    <w:p w14:paraId="2D05F91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Αν δεν χρήζει τέτοιων επενδύσεων μια δραστηριότητα ή αξιοποίηση ενός λιμενικού χώρου, δεν είναι υποχρεωτικό να περάσουμε στη μέθοδο των παραχ</w:t>
      </w:r>
      <w:r>
        <w:rPr>
          <w:rFonts w:eastAsia="Times New Roman" w:cs="Times New Roman"/>
          <w:szCs w:val="24"/>
        </w:rPr>
        <w:t xml:space="preserve">ωρήσεων. Μπορεί να ασκείται </w:t>
      </w:r>
      <w:r>
        <w:rPr>
          <w:rFonts w:eastAsia="Times New Roman" w:cs="Times New Roman"/>
          <w:szCs w:val="24"/>
        </w:rPr>
        <w:lastRenderedPageBreak/>
        <w:t xml:space="preserve">και να συνεχίσει να ασκείται αυτή η δραστηριότητα από τον </w:t>
      </w:r>
      <w:r>
        <w:rPr>
          <w:rFonts w:eastAsia="Times New Roman" w:cs="Times New Roman"/>
          <w:szCs w:val="24"/>
        </w:rPr>
        <w:t>ο</w:t>
      </w:r>
      <w:r>
        <w:rPr>
          <w:rFonts w:eastAsia="Times New Roman" w:cs="Times New Roman"/>
          <w:szCs w:val="24"/>
        </w:rPr>
        <w:t xml:space="preserve">ργανισμό </w:t>
      </w:r>
      <w:r>
        <w:rPr>
          <w:rFonts w:eastAsia="Times New Roman" w:cs="Times New Roman"/>
          <w:szCs w:val="24"/>
        </w:rPr>
        <w:t>λ</w:t>
      </w:r>
      <w:r>
        <w:rPr>
          <w:rFonts w:eastAsia="Times New Roman" w:cs="Times New Roman"/>
          <w:szCs w:val="24"/>
        </w:rPr>
        <w:t xml:space="preserve">ιμένος. Αυτή είναι η διαφορά της μεθόδου των υποπαραχωρήσεων από την ολική ιδιωτικοποίηση ή την ολική μεταβίβαση μετοχών. </w:t>
      </w:r>
    </w:p>
    <w:p w14:paraId="2D05F91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Επίσης, αναφέρατε ότι ο επενδυτής δε</w:t>
      </w:r>
      <w:r>
        <w:rPr>
          <w:rFonts w:eastAsia="Times New Roman" w:cs="Times New Roman"/>
          <w:szCs w:val="24"/>
        </w:rPr>
        <w:t>ν θα γνωρίζει το τίμημα από πριν. Ακριβώς γι’ αυτόν τον λόγο γίνεται και θα εκπονείται η συγκεκριμένη μελέτη βιωσιμότητας. Για τη συγκεκριμένη υποπαραχώρηση θα καθορίζεται το συμφερότερο τίμημα και θα γνωρίζει ο κάθε επενδυτής ποιοι είναι οι όροι για να συ</w:t>
      </w:r>
      <w:r>
        <w:rPr>
          <w:rFonts w:eastAsia="Times New Roman" w:cs="Times New Roman"/>
          <w:szCs w:val="24"/>
        </w:rPr>
        <w:t xml:space="preserve">μμετέχουν στον διεθνή διαγωνισμό. </w:t>
      </w:r>
    </w:p>
    <w:p w14:paraId="2D05F91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Θα </w:t>
      </w:r>
      <w:r w:rsidRPr="00B83DBF">
        <w:rPr>
          <w:rFonts w:eastAsia="Times New Roman" w:cs="Times New Roman"/>
          <w:szCs w:val="24"/>
        </w:rPr>
        <w:t>υπάρχει</w:t>
      </w:r>
      <w:r>
        <w:rPr>
          <w:rFonts w:eastAsia="Times New Roman" w:cs="Times New Roman"/>
          <w:szCs w:val="24"/>
        </w:rPr>
        <w:t xml:space="preserve"> διαφάνεια, </w:t>
      </w:r>
      <w:r w:rsidRPr="0086362F">
        <w:rPr>
          <w:rFonts w:eastAsia="Times New Roman" w:cs="Times New Roman"/>
          <w:szCs w:val="24"/>
        </w:rPr>
        <w:t>λοιπόν</w:t>
      </w:r>
      <w:r>
        <w:rPr>
          <w:rFonts w:eastAsia="Times New Roman" w:cs="Times New Roman"/>
          <w:szCs w:val="24"/>
        </w:rPr>
        <w:t>,</w:t>
      </w:r>
      <w:r w:rsidRPr="00070140">
        <w:rPr>
          <w:rFonts w:eastAsia="Times New Roman" w:cs="Times New Roman"/>
          <w:szCs w:val="24"/>
        </w:rPr>
        <w:t xml:space="preserve"> </w:t>
      </w:r>
      <w:r>
        <w:rPr>
          <w:rFonts w:eastAsia="Times New Roman" w:cs="Times New Roman"/>
          <w:szCs w:val="24"/>
        </w:rPr>
        <w:t xml:space="preserve">ως προς τους </w:t>
      </w:r>
      <w:r w:rsidRPr="00070140">
        <w:rPr>
          <w:rFonts w:eastAsia="Times New Roman" w:cs="Times New Roman"/>
          <w:szCs w:val="24"/>
        </w:rPr>
        <w:t>όρους</w:t>
      </w:r>
      <w:r>
        <w:rPr>
          <w:rFonts w:eastAsia="Times New Roman" w:cs="Times New Roman"/>
          <w:szCs w:val="24"/>
        </w:rPr>
        <w:t xml:space="preserve">. Όλοι οι όροι </w:t>
      </w:r>
      <w:r w:rsidRPr="00070140">
        <w:rPr>
          <w:rFonts w:eastAsia="Times New Roman" w:cs="Times New Roman"/>
          <w:szCs w:val="24"/>
        </w:rPr>
        <w:t xml:space="preserve">και τα κίνητρα </w:t>
      </w:r>
      <w:r>
        <w:rPr>
          <w:rFonts w:eastAsia="Times New Roman" w:cs="Times New Roman"/>
          <w:szCs w:val="24"/>
        </w:rPr>
        <w:t xml:space="preserve">θα </w:t>
      </w:r>
      <w:r w:rsidRPr="00D66BCA">
        <w:rPr>
          <w:rFonts w:eastAsia="Times New Roman"/>
          <w:bCs/>
        </w:rPr>
        <w:t>είναι</w:t>
      </w:r>
      <w:r>
        <w:rPr>
          <w:rFonts w:eastAsia="Times New Roman" w:cs="Times New Roman"/>
          <w:szCs w:val="24"/>
        </w:rPr>
        <w:t xml:space="preserve"> </w:t>
      </w:r>
      <w:r w:rsidRPr="00070140">
        <w:rPr>
          <w:rFonts w:eastAsia="Times New Roman" w:cs="Times New Roman"/>
          <w:szCs w:val="24"/>
        </w:rPr>
        <w:t>στη δημόσια φόρμα των διαγωνισμών</w:t>
      </w:r>
      <w:r>
        <w:rPr>
          <w:rFonts w:eastAsia="Times New Roman" w:cs="Times New Roman"/>
          <w:szCs w:val="24"/>
        </w:rPr>
        <w:t>. Θ</w:t>
      </w:r>
      <w:r w:rsidRPr="00070140">
        <w:rPr>
          <w:rFonts w:eastAsia="Times New Roman" w:cs="Times New Roman"/>
          <w:szCs w:val="24"/>
        </w:rPr>
        <w:t>α είναι γνωστά όλα</w:t>
      </w:r>
      <w:r>
        <w:rPr>
          <w:rFonts w:eastAsia="Times New Roman" w:cs="Times New Roman"/>
          <w:szCs w:val="24"/>
        </w:rPr>
        <w:t>. Μ</w:t>
      </w:r>
      <w:r w:rsidRPr="00070140">
        <w:rPr>
          <w:rFonts w:eastAsia="Times New Roman" w:cs="Times New Roman"/>
          <w:szCs w:val="24"/>
        </w:rPr>
        <w:t>ε αυτές τις διαδικασίες θα εκπονούνται οι διεθνείς διαγωνισμοί</w:t>
      </w:r>
      <w:r>
        <w:rPr>
          <w:rFonts w:eastAsia="Times New Roman" w:cs="Times New Roman"/>
          <w:szCs w:val="24"/>
        </w:rPr>
        <w:t>.</w:t>
      </w:r>
    </w:p>
    <w:p w14:paraId="2D05F91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Θα ήθελα να α</w:t>
      </w:r>
      <w:r>
        <w:rPr>
          <w:rFonts w:eastAsia="Times New Roman" w:cs="Times New Roman"/>
          <w:szCs w:val="24"/>
        </w:rPr>
        <w:t xml:space="preserve">πευθυνθώ προς τον εκπρόσωπο του Κομουνιστικού Κόμματος. Με συγχωρείτε </w:t>
      </w:r>
      <w:r w:rsidRPr="008F0891">
        <w:rPr>
          <w:rFonts w:eastAsia="Times New Roman" w:cs="Times New Roman"/>
          <w:bCs/>
          <w:shd w:val="clear" w:color="auto" w:fill="FFFFFF"/>
        </w:rPr>
        <w:t>που</w:t>
      </w:r>
      <w:r>
        <w:rPr>
          <w:rFonts w:eastAsia="Times New Roman" w:cs="Times New Roman"/>
          <w:szCs w:val="24"/>
        </w:rPr>
        <w:t xml:space="preserve"> σας χαλάω </w:t>
      </w:r>
      <w:r w:rsidRPr="00070140">
        <w:rPr>
          <w:rFonts w:eastAsia="Times New Roman" w:cs="Times New Roman"/>
          <w:szCs w:val="24"/>
        </w:rPr>
        <w:t>το αφήγημα</w:t>
      </w:r>
      <w:r>
        <w:rPr>
          <w:rFonts w:eastAsia="Times New Roman" w:cs="Times New Roman"/>
          <w:szCs w:val="24"/>
        </w:rPr>
        <w:t>. Α</w:t>
      </w:r>
      <w:r w:rsidRPr="00070140">
        <w:rPr>
          <w:rFonts w:eastAsia="Times New Roman" w:cs="Times New Roman"/>
          <w:szCs w:val="24"/>
        </w:rPr>
        <w:t>ν και πολλές φορές έχετε δίκιο στην πολιτική σας κριτική</w:t>
      </w:r>
      <w:r>
        <w:rPr>
          <w:rFonts w:eastAsia="Times New Roman" w:cs="Times New Roman"/>
          <w:szCs w:val="24"/>
        </w:rPr>
        <w:t>,</w:t>
      </w:r>
      <w:r w:rsidRPr="00070140">
        <w:rPr>
          <w:rFonts w:eastAsia="Times New Roman" w:cs="Times New Roman"/>
          <w:szCs w:val="24"/>
        </w:rPr>
        <w:t xml:space="preserve"> ωστόσο δεν υπάρχει βάση του ΝΑΤΟ στην Αλεξανδρούπολη και στην ευρύτερη περιοχή</w:t>
      </w:r>
      <w:r>
        <w:rPr>
          <w:rFonts w:eastAsia="Times New Roman" w:cs="Times New Roman"/>
          <w:szCs w:val="24"/>
        </w:rPr>
        <w:t>.</w:t>
      </w:r>
      <w:r w:rsidRPr="00070140">
        <w:rPr>
          <w:rFonts w:eastAsia="Times New Roman" w:cs="Times New Roman"/>
          <w:szCs w:val="24"/>
        </w:rPr>
        <w:t xml:space="preserve"> Δεν ξέρω αν την έχετε επισκεφτε</w:t>
      </w:r>
      <w:r>
        <w:rPr>
          <w:rFonts w:eastAsia="Times New Roman" w:cs="Times New Roman"/>
          <w:szCs w:val="24"/>
        </w:rPr>
        <w:t xml:space="preserve">ί. Δεν </w:t>
      </w:r>
      <w:r>
        <w:rPr>
          <w:rFonts w:eastAsia="Times New Roman" w:cs="Times New Roman"/>
          <w:szCs w:val="24"/>
        </w:rPr>
        <w:lastRenderedPageBreak/>
        <w:t>υπάρχει, ν</w:t>
      </w:r>
      <w:r w:rsidRPr="00070140">
        <w:rPr>
          <w:rFonts w:eastAsia="Times New Roman" w:cs="Times New Roman"/>
          <w:szCs w:val="24"/>
        </w:rPr>
        <w:t>α το ξεκαθαρίσουμε αυτό</w:t>
      </w:r>
      <w:r>
        <w:rPr>
          <w:rFonts w:eastAsia="Times New Roman" w:cs="Times New Roman"/>
          <w:szCs w:val="24"/>
        </w:rPr>
        <w:t>. Δ</w:t>
      </w:r>
      <w:r w:rsidRPr="00070140">
        <w:rPr>
          <w:rFonts w:eastAsia="Times New Roman" w:cs="Times New Roman"/>
          <w:szCs w:val="24"/>
        </w:rPr>
        <w:t>εν έχει γίνει κα</w:t>
      </w:r>
      <w:r>
        <w:rPr>
          <w:rFonts w:eastAsia="Times New Roman" w:cs="Times New Roman"/>
          <w:szCs w:val="24"/>
        </w:rPr>
        <w:t>μ</w:t>
      </w:r>
      <w:r w:rsidRPr="00070140">
        <w:rPr>
          <w:rFonts w:eastAsia="Times New Roman" w:cs="Times New Roman"/>
          <w:szCs w:val="24"/>
        </w:rPr>
        <w:t xml:space="preserve">μία παραχώρηση λιμενικής χερσαίας ζώνης ούτε </w:t>
      </w:r>
      <w:r>
        <w:rPr>
          <w:rFonts w:eastAsia="Times New Roman" w:cs="Times New Roman"/>
          <w:szCs w:val="24"/>
        </w:rPr>
        <w:t xml:space="preserve">στο ΝΑΤΟ ούτε </w:t>
      </w:r>
      <w:r w:rsidRPr="00070140">
        <w:rPr>
          <w:rFonts w:eastAsia="Times New Roman" w:cs="Times New Roman"/>
          <w:szCs w:val="24"/>
        </w:rPr>
        <w:t>σε Αμερικανούς ούτε σε κανέναν άλλον οποιασδήποτε εθνικότητας</w:t>
      </w:r>
      <w:r>
        <w:rPr>
          <w:rFonts w:eastAsia="Times New Roman" w:cs="Times New Roman"/>
          <w:szCs w:val="24"/>
        </w:rPr>
        <w:t>.</w:t>
      </w:r>
    </w:p>
    <w:p w14:paraId="2D05F91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Η</w:t>
      </w:r>
      <w:r w:rsidRPr="00070140">
        <w:rPr>
          <w:rFonts w:eastAsia="Times New Roman" w:cs="Times New Roman"/>
          <w:szCs w:val="24"/>
        </w:rPr>
        <w:t xml:space="preserve"> μόνη παραχώρηση που έχει γίνει στη χερσα</w:t>
      </w:r>
      <w:r w:rsidRPr="00070140">
        <w:rPr>
          <w:rFonts w:eastAsia="Times New Roman" w:cs="Times New Roman"/>
          <w:szCs w:val="24"/>
        </w:rPr>
        <w:t xml:space="preserve">ία ζώνη </w:t>
      </w:r>
      <w:r>
        <w:rPr>
          <w:rFonts w:eastAsia="Times New Roman" w:cs="Times New Roman"/>
          <w:szCs w:val="24"/>
        </w:rPr>
        <w:t>λ</w:t>
      </w:r>
      <w:r w:rsidRPr="00070140">
        <w:rPr>
          <w:rFonts w:eastAsia="Times New Roman" w:cs="Times New Roman"/>
          <w:szCs w:val="24"/>
        </w:rPr>
        <w:t>ιμένα Αλεξανδρούπολης είναι συγκεκριμέν</w:t>
      </w:r>
      <w:r>
        <w:rPr>
          <w:rFonts w:eastAsia="Times New Roman" w:cs="Times New Roman"/>
          <w:szCs w:val="24"/>
        </w:rPr>
        <w:t>ων</w:t>
      </w:r>
      <w:r w:rsidRPr="00070140">
        <w:rPr>
          <w:rFonts w:eastAsia="Times New Roman" w:cs="Times New Roman"/>
          <w:szCs w:val="24"/>
        </w:rPr>
        <w:t xml:space="preserve"> στρεμμάτων προς τον Δήμο Αλεξανδρούπολης</w:t>
      </w:r>
      <w:r>
        <w:rPr>
          <w:rFonts w:eastAsia="Times New Roman" w:cs="Times New Roman"/>
          <w:szCs w:val="24"/>
        </w:rPr>
        <w:t>,</w:t>
      </w:r>
      <w:r w:rsidRPr="00070140">
        <w:rPr>
          <w:rFonts w:eastAsia="Times New Roman" w:cs="Times New Roman"/>
          <w:szCs w:val="24"/>
        </w:rPr>
        <w:t xml:space="preserve"> για να αξιοποιηθούν </w:t>
      </w:r>
      <w:r>
        <w:rPr>
          <w:rFonts w:eastAsia="Times New Roman" w:cs="Times New Roman"/>
          <w:szCs w:val="24"/>
        </w:rPr>
        <w:t>π</w:t>
      </w:r>
      <w:r w:rsidRPr="00070140">
        <w:rPr>
          <w:rFonts w:eastAsia="Times New Roman" w:cs="Times New Roman"/>
          <w:szCs w:val="24"/>
        </w:rPr>
        <w:t>ρος όφελος της τοπικής κοινωνίας</w:t>
      </w:r>
      <w:r>
        <w:rPr>
          <w:rFonts w:eastAsia="Times New Roman" w:cs="Times New Roman"/>
          <w:szCs w:val="24"/>
        </w:rPr>
        <w:t>,</w:t>
      </w:r>
      <w:r w:rsidRPr="00070140">
        <w:rPr>
          <w:rFonts w:eastAsia="Times New Roman" w:cs="Times New Roman"/>
          <w:szCs w:val="24"/>
        </w:rPr>
        <w:t xml:space="preserve"> εκεί όπου δεν θα μπορούσαν να αξιοποιηθούν για λιμενικές δραστηριότητες</w:t>
      </w:r>
      <w:r>
        <w:rPr>
          <w:rFonts w:eastAsia="Times New Roman" w:cs="Times New Roman"/>
          <w:szCs w:val="24"/>
        </w:rPr>
        <w:t>.</w:t>
      </w:r>
    </w:p>
    <w:p w14:paraId="2D05F91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Αναρωτήθηκε ο κ. Κεγκέρογλου </w:t>
      </w:r>
      <w:r w:rsidRPr="00DF7ACC">
        <w:rPr>
          <w:rFonts w:eastAsia="Times New Roman" w:cs="Times New Roman"/>
          <w:bCs/>
          <w:shd w:val="clear" w:color="auto" w:fill="FFFFFF"/>
        </w:rPr>
        <w:t>γιατί</w:t>
      </w:r>
      <w:r>
        <w:rPr>
          <w:rFonts w:eastAsia="Times New Roman" w:cs="Times New Roman"/>
          <w:szCs w:val="24"/>
        </w:rPr>
        <w:t xml:space="preserve"> </w:t>
      </w:r>
      <w:r>
        <w:rPr>
          <w:rFonts w:eastAsia="Times New Roman" w:cs="Times New Roman"/>
          <w:szCs w:val="24"/>
        </w:rPr>
        <w:t>οι διαγωνισμοί</w:t>
      </w:r>
      <w:r w:rsidRPr="00070140">
        <w:rPr>
          <w:rFonts w:eastAsia="Times New Roman" w:cs="Times New Roman"/>
          <w:szCs w:val="24"/>
        </w:rPr>
        <w:t xml:space="preserve"> γίνονται από το </w:t>
      </w:r>
      <w:r>
        <w:rPr>
          <w:rFonts w:eastAsia="Times New Roman" w:cs="Times New Roman"/>
          <w:szCs w:val="24"/>
        </w:rPr>
        <w:t xml:space="preserve">ΤΑΙΠΕΔ. Να διευκρινίσουμε ότι </w:t>
      </w:r>
      <w:r w:rsidRPr="00070140">
        <w:rPr>
          <w:rFonts w:eastAsia="Times New Roman" w:cs="Times New Roman"/>
          <w:szCs w:val="24"/>
        </w:rPr>
        <w:t>εμείς παραλάβαμε την παραχώρηση των μετοχών και την παράδοση των λιμένων</w:t>
      </w:r>
      <w:r>
        <w:rPr>
          <w:rFonts w:eastAsia="Times New Roman" w:cs="Times New Roman"/>
          <w:szCs w:val="24"/>
        </w:rPr>
        <w:t xml:space="preserve"> προς το ΤΑΙΠΕΔ</w:t>
      </w:r>
      <w:r w:rsidRPr="00070140">
        <w:rPr>
          <w:rFonts w:eastAsia="Times New Roman" w:cs="Times New Roman"/>
          <w:szCs w:val="24"/>
        </w:rPr>
        <w:t xml:space="preserve"> και ότι οι Οργανισμοί Λιμένων δεν έχουν διαχειριστ</w:t>
      </w:r>
      <w:r>
        <w:rPr>
          <w:rFonts w:eastAsia="Times New Roman" w:cs="Times New Roman"/>
          <w:szCs w:val="24"/>
        </w:rPr>
        <w:t xml:space="preserve">ική επάρκεια και δυνατότητα </w:t>
      </w:r>
      <w:r w:rsidRPr="00070140">
        <w:rPr>
          <w:rFonts w:eastAsia="Times New Roman" w:cs="Times New Roman"/>
          <w:szCs w:val="24"/>
        </w:rPr>
        <w:t>να διεξάγουν διεθνείς διαγωνι</w:t>
      </w:r>
      <w:r w:rsidRPr="00070140">
        <w:rPr>
          <w:rFonts w:eastAsia="Times New Roman" w:cs="Times New Roman"/>
          <w:szCs w:val="24"/>
        </w:rPr>
        <w:t>σμούς</w:t>
      </w:r>
      <w:r>
        <w:rPr>
          <w:rFonts w:eastAsia="Times New Roman" w:cs="Times New Roman"/>
          <w:szCs w:val="24"/>
        </w:rPr>
        <w:t>.</w:t>
      </w:r>
    </w:p>
    <w:p w14:paraId="2D05F91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w:t>
      </w:r>
      <w:r w:rsidRPr="00070140">
        <w:rPr>
          <w:rFonts w:eastAsia="Times New Roman" w:cs="Times New Roman"/>
          <w:szCs w:val="24"/>
        </w:rPr>
        <w:t>έλος</w:t>
      </w:r>
      <w:r>
        <w:rPr>
          <w:rFonts w:eastAsia="Times New Roman" w:cs="Times New Roman"/>
          <w:szCs w:val="24"/>
        </w:rPr>
        <w:t>,</w:t>
      </w:r>
      <w:r w:rsidRPr="00070140">
        <w:rPr>
          <w:rFonts w:eastAsia="Times New Roman" w:cs="Times New Roman"/>
          <w:szCs w:val="24"/>
        </w:rPr>
        <w:t xml:space="preserve"> </w:t>
      </w:r>
      <w:r>
        <w:rPr>
          <w:rFonts w:eastAsia="Times New Roman" w:cs="Times New Roman"/>
          <w:szCs w:val="24"/>
        </w:rPr>
        <w:t xml:space="preserve">θα πω κάτι για </w:t>
      </w:r>
      <w:r w:rsidRPr="00070140">
        <w:rPr>
          <w:rFonts w:eastAsia="Times New Roman" w:cs="Times New Roman"/>
          <w:szCs w:val="24"/>
        </w:rPr>
        <w:t>τις αναφορές που έκανε ο κ</w:t>
      </w:r>
      <w:r>
        <w:rPr>
          <w:rFonts w:eastAsia="Times New Roman" w:cs="Times New Roman"/>
          <w:szCs w:val="24"/>
        </w:rPr>
        <w:t>.</w:t>
      </w:r>
      <w:r w:rsidRPr="00070140">
        <w:rPr>
          <w:rFonts w:eastAsia="Times New Roman" w:cs="Times New Roman"/>
          <w:szCs w:val="24"/>
        </w:rPr>
        <w:t xml:space="preserve"> Λοβέρδος</w:t>
      </w:r>
      <w:r>
        <w:rPr>
          <w:rFonts w:eastAsia="Times New Roman" w:cs="Times New Roman"/>
          <w:szCs w:val="24"/>
        </w:rPr>
        <w:t>. Θ</w:t>
      </w:r>
      <w:r w:rsidRPr="00070140">
        <w:rPr>
          <w:rFonts w:eastAsia="Times New Roman" w:cs="Times New Roman"/>
          <w:szCs w:val="24"/>
        </w:rPr>
        <w:t>α είμαι σύντομη</w:t>
      </w:r>
      <w:r>
        <w:rPr>
          <w:rFonts w:eastAsia="Times New Roman" w:cs="Times New Roman"/>
          <w:szCs w:val="24"/>
        </w:rPr>
        <w:t>. Α</w:t>
      </w:r>
      <w:r w:rsidRPr="00070140">
        <w:rPr>
          <w:rFonts w:eastAsia="Times New Roman" w:cs="Times New Roman"/>
          <w:szCs w:val="24"/>
        </w:rPr>
        <w:t>ναφέρθηκε ότι οι προηγούμενες κ</w:t>
      </w:r>
      <w:r>
        <w:rPr>
          <w:rFonts w:eastAsia="Times New Roman" w:cs="Times New Roman"/>
          <w:szCs w:val="24"/>
        </w:rPr>
        <w:t>ύ</w:t>
      </w:r>
      <w:r w:rsidRPr="00070140">
        <w:rPr>
          <w:rFonts w:eastAsia="Times New Roman" w:cs="Times New Roman"/>
          <w:szCs w:val="24"/>
        </w:rPr>
        <w:t>ρ</w:t>
      </w:r>
      <w:r>
        <w:rPr>
          <w:rFonts w:eastAsia="Times New Roman" w:cs="Times New Roman"/>
          <w:szCs w:val="24"/>
        </w:rPr>
        <w:t>ι</w:t>
      </w:r>
      <w:r w:rsidRPr="00070140">
        <w:rPr>
          <w:rFonts w:eastAsia="Times New Roman" w:cs="Times New Roman"/>
          <w:szCs w:val="24"/>
        </w:rPr>
        <w:t xml:space="preserve">ες συμβάσεις που υπήρχαν για τους </w:t>
      </w:r>
      <w:r>
        <w:rPr>
          <w:rFonts w:eastAsia="Times New Roman" w:cs="Times New Roman"/>
          <w:szCs w:val="24"/>
        </w:rPr>
        <w:t>λι</w:t>
      </w:r>
      <w:r w:rsidRPr="00070140">
        <w:rPr>
          <w:rFonts w:eastAsia="Times New Roman" w:cs="Times New Roman"/>
          <w:szCs w:val="24"/>
        </w:rPr>
        <w:t xml:space="preserve">μένες προέβλεπαν τη </w:t>
      </w:r>
      <w:r>
        <w:rPr>
          <w:rFonts w:eastAsia="Times New Roman" w:cs="Times New Roman"/>
          <w:szCs w:val="24"/>
        </w:rPr>
        <w:t>διαδικασία και τη δυνατότητα υποπ</w:t>
      </w:r>
      <w:r w:rsidRPr="00070140">
        <w:rPr>
          <w:rFonts w:eastAsia="Times New Roman" w:cs="Times New Roman"/>
          <w:szCs w:val="24"/>
        </w:rPr>
        <w:t>αραχωρήσεων</w:t>
      </w:r>
      <w:r>
        <w:rPr>
          <w:rFonts w:eastAsia="Times New Roman" w:cs="Times New Roman"/>
          <w:szCs w:val="24"/>
        </w:rPr>
        <w:t>. Δ</w:t>
      </w:r>
      <w:r w:rsidRPr="00070140">
        <w:rPr>
          <w:rFonts w:eastAsia="Times New Roman" w:cs="Times New Roman"/>
          <w:szCs w:val="24"/>
        </w:rPr>
        <w:t xml:space="preserve">εν ισχύει ο </w:t>
      </w:r>
      <w:r w:rsidRPr="00070140">
        <w:rPr>
          <w:rFonts w:eastAsia="Times New Roman" w:cs="Times New Roman"/>
          <w:szCs w:val="24"/>
        </w:rPr>
        <w:lastRenderedPageBreak/>
        <w:t>συγκεκριμένος ισχυρισ</w:t>
      </w:r>
      <w:r w:rsidRPr="00070140">
        <w:rPr>
          <w:rFonts w:eastAsia="Times New Roman" w:cs="Times New Roman"/>
          <w:szCs w:val="24"/>
        </w:rPr>
        <w:t>μός</w:t>
      </w:r>
      <w:r>
        <w:rPr>
          <w:rFonts w:eastAsia="Times New Roman" w:cs="Times New Roman"/>
          <w:szCs w:val="24"/>
        </w:rPr>
        <w:t>. Οι κύριες</w:t>
      </w:r>
      <w:r w:rsidRPr="00070140">
        <w:rPr>
          <w:rFonts w:eastAsia="Times New Roman" w:cs="Times New Roman"/>
          <w:szCs w:val="24"/>
        </w:rPr>
        <w:t xml:space="preserve"> συμβάσεις προέβλεπαν τη συνεργασία με υπεργολα</w:t>
      </w:r>
      <w:r>
        <w:rPr>
          <w:rFonts w:eastAsia="Times New Roman" w:cs="Times New Roman"/>
          <w:szCs w:val="24"/>
        </w:rPr>
        <w:t>βίες.</w:t>
      </w:r>
    </w:p>
    <w:p w14:paraId="2D05F92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Ακριβώς για αυτό</w:t>
      </w:r>
      <w:r>
        <w:rPr>
          <w:rFonts w:eastAsia="Times New Roman" w:cs="Times New Roman"/>
          <w:szCs w:val="24"/>
        </w:rPr>
        <w:t>ν</w:t>
      </w:r>
      <w:r>
        <w:rPr>
          <w:rFonts w:eastAsia="Times New Roman" w:cs="Times New Roman"/>
          <w:szCs w:val="24"/>
        </w:rPr>
        <w:t xml:space="preserve"> τον λόγο </w:t>
      </w:r>
      <w:r w:rsidRPr="00070140">
        <w:rPr>
          <w:rFonts w:eastAsia="Times New Roman" w:cs="Times New Roman"/>
          <w:szCs w:val="24"/>
        </w:rPr>
        <w:t xml:space="preserve">αυτή τη στιγμή κυρώνονται </w:t>
      </w:r>
      <w:r>
        <w:rPr>
          <w:rFonts w:eastAsia="Times New Roman" w:cs="Times New Roman"/>
          <w:szCs w:val="24"/>
        </w:rPr>
        <w:t>οι κύριες συμβάσεις</w:t>
      </w:r>
      <w:r w:rsidRPr="00070140">
        <w:rPr>
          <w:rFonts w:eastAsia="Times New Roman" w:cs="Times New Roman"/>
          <w:szCs w:val="24"/>
        </w:rPr>
        <w:t xml:space="preserve"> και προβλέπεται η διαδικασία και η δυνατότητα των </w:t>
      </w:r>
      <w:r>
        <w:rPr>
          <w:rFonts w:eastAsia="Times New Roman" w:cs="Times New Roman"/>
          <w:szCs w:val="24"/>
        </w:rPr>
        <w:t>υπο</w:t>
      </w:r>
      <w:r w:rsidRPr="00070140">
        <w:rPr>
          <w:rFonts w:eastAsia="Times New Roman" w:cs="Times New Roman"/>
          <w:szCs w:val="24"/>
        </w:rPr>
        <w:t>παραχ</w:t>
      </w:r>
      <w:r>
        <w:rPr>
          <w:rFonts w:eastAsia="Times New Roman" w:cs="Times New Roman"/>
          <w:szCs w:val="24"/>
        </w:rPr>
        <w:t>ωρήσεων. Α</w:t>
      </w:r>
      <w:r w:rsidRPr="00070140">
        <w:rPr>
          <w:rFonts w:eastAsia="Times New Roman" w:cs="Times New Roman"/>
          <w:szCs w:val="24"/>
        </w:rPr>
        <w:t>κριβώς για αυτό γίνεται σήμερα αυτή η διαδικασία</w:t>
      </w:r>
      <w:r w:rsidRPr="00070140">
        <w:rPr>
          <w:rFonts w:eastAsia="Times New Roman" w:cs="Times New Roman"/>
          <w:szCs w:val="24"/>
        </w:rPr>
        <w:t xml:space="preserve"> και η κύρωση με νόμο και η διάθεση με </w:t>
      </w:r>
      <w:r>
        <w:rPr>
          <w:rFonts w:eastAsia="Times New Roman" w:cs="Times New Roman"/>
          <w:szCs w:val="24"/>
        </w:rPr>
        <w:t>π</w:t>
      </w:r>
      <w:r w:rsidRPr="00070140">
        <w:rPr>
          <w:rFonts w:eastAsia="Times New Roman" w:cs="Times New Roman"/>
          <w:szCs w:val="24"/>
        </w:rPr>
        <w:t xml:space="preserve">λαίσιο πλέον για τη δυνατότητα </w:t>
      </w:r>
      <w:r>
        <w:rPr>
          <w:rFonts w:eastAsia="Times New Roman" w:cs="Times New Roman"/>
          <w:szCs w:val="24"/>
        </w:rPr>
        <w:t>υποπαραχω</w:t>
      </w:r>
      <w:r w:rsidRPr="00070140">
        <w:rPr>
          <w:rFonts w:eastAsia="Times New Roman" w:cs="Times New Roman"/>
          <w:szCs w:val="24"/>
        </w:rPr>
        <w:t>ρ</w:t>
      </w:r>
      <w:r>
        <w:rPr>
          <w:rFonts w:eastAsia="Times New Roman" w:cs="Times New Roman"/>
          <w:szCs w:val="24"/>
        </w:rPr>
        <w:t>ήσεων.</w:t>
      </w:r>
    </w:p>
    <w:p w14:paraId="2D05F92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w:t>
      </w:r>
      <w:r w:rsidRPr="00070140">
        <w:rPr>
          <w:rFonts w:eastAsia="Times New Roman" w:cs="Times New Roman"/>
          <w:szCs w:val="24"/>
        </w:rPr>
        <w:t>έλος</w:t>
      </w:r>
      <w:r>
        <w:rPr>
          <w:rFonts w:eastAsia="Times New Roman" w:cs="Times New Roman"/>
          <w:szCs w:val="24"/>
        </w:rPr>
        <w:t>,</w:t>
      </w:r>
      <w:r w:rsidRPr="00070140">
        <w:rPr>
          <w:rFonts w:eastAsia="Times New Roman" w:cs="Times New Roman"/>
          <w:szCs w:val="24"/>
        </w:rPr>
        <w:t xml:space="preserve"> μας ρώτησε </w:t>
      </w:r>
      <w:r>
        <w:rPr>
          <w:rFonts w:eastAsia="Times New Roman" w:cs="Times New Roman"/>
          <w:szCs w:val="24"/>
        </w:rPr>
        <w:t>τ</w:t>
      </w:r>
      <w:r w:rsidRPr="00070140">
        <w:rPr>
          <w:rFonts w:eastAsia="Times New Roman" w:cs="Times New Roman"/>
          <w:szCs w:val="24"/>
        </w:rPr>
        <w:t xml:space="preserve">ι μας εμπόδισε </w:t>
      </w:r>
      <w:r>
        <w:rPr>
          <w:rFonts w:eastAsia="Times New Roman" w:cs="Times New Roman"/>
          <w:szCs w:val="24"/>
        </w:rPr>
        <w:t xml:space="preserve">τέσσερα χρόνια </w:t>
      </w:r>
      <w:r w:rsidRPr="00D477CE">
        <w:rPr>
          <w:rFonts w:eastAsia="Times New Roman" w:cs="Times New Roman"/>
        </w:rPr>
        <w:t>να</w:t>
      </w:r>
      <w:r>
        <w:rPr>
          <w:rFonts w:eastAsia="Times New Roman" w:cs="Times New Roman"/>
          <w:szCs w:val="24"/>
        </w:rPr>
        <w:t xml:space="preserve"> αξιοποιήσουμε τους </w:t>
      </w:r>
      <w:r w:rsidRPr="00070140">
        <w:rPr>
          <w:rFonts w:eastAsia="Times New Roman" w:cs="Times New Roman"/>
          <w:szCs w:val="24"/>
        </w:rPr>
        <w:t>περιφερειακούς λιμένες</w:t>
      </w:r>
      <w:r>
        <w:rPr>
          <w:rFonts w:eastAsia="Times New Roman" w:cs="Times New Roman"/>
          <w:szCs w:val="24"/>
        </w:rPr>
        <w:t xml:space="preserve">. Αυτό </w:t>
      </w:r>
      <w:r w:rsidRPr="008F0891">
        <w:rPr>
          <w:rFonts w:eastAsia="Times New Roman" w:cs="Times New Roman"/>
          <w:bCs/>
          <w:shd w:val="clear" w:color="auto" w:fill="FFFFFF"/>
        </w:rPr>
        <w:t>που</w:t>
      </w:r>
      <w:r>
        <w:rPr>
          <w:rFonts w:eastAsia="Times New Roman" w:cs="Times New Roman"/>
          <w:szCs w:val="24"/>
        </w:rPr>
        <w:t xml:space="preserve"> μας εμπόδισε ή</w:t>
      </w:r>
      <w:r w:rsidRPr="00070140">
        <w:rPr>
          <w:rFonts w:eastAsia="Times New Roman" w:cs="Times New Roman"/>
          <w:szCs w:val="24"/>
        </w:rPr>
        <w:t xml:space="preserve">ταν οι μνημονιακές υπογραφές των προηγούμενων </w:t>
      </w:r>
      <w:r>
        <w:rPr>
          <w:rFonts w:eastAsia="Times New Roman" w:cs="Times New Roman"/>
          <w:szCs w:val="24"/>
        </w:rPr>
        <w:t xml:space="preserve">κυβερνήσεων </w:t>
      </w:r>
      <w:r w:rsidRPr="00070140">
        <w:rPr>
          <w:rFonts w:eastAsia="Times New Roman" w:cs="Times New Roman"/>
          <w:szCs w:val="24"/>
        </w:rPr>
        <w:t>και όχι μόνο οι μνημονιακές υπογραφές και δεσμεύσεις</w:t>
      </w:r>
      <w:r>
        <w:rPr>
          <w:rFonts w:eastAsia="Times New Roman" w:cs="Times New Roman"/>
          <w:szCs w:val="24"/>
        </w:rPr>
        <w:t>,</w:t>
      </w:r>
      <w:r w:rsidRPr="00070140">
        <w:rPr>
          <w:rFonts w:eastAsia="Times New Roman" w:cs="Times New Roman"/>
          <w:szCs w:val="24"/>
        </w:rPr>
        <w:t xml:space="preserve"> αλλά και</w:t>
      </w:r>
      <w:r>
        <w:rPr>
          <w:rFonts w:eastAsia="Times New Roman" w:cs="Times New Roman"/>
          <w:szCs w:val="24"/>
        </w:rPr>
        <w:t xml:space="preserve"> οι ιδεοληψίες που είχαν, θα</w:t>
      </w:r>
      <w:r w:rsidRPr="00070140">
        <w:rPr>
          <w:rFonts w:eastAsia="Times New Roman" w:cs="Times New Roman"/>
          <w:szCs w:val="24"/>
        </w:rPr>
        <w:t xml:space="preserve"> έλεγα εγώ</w:t>
      </w:r>
      <w:r>
        <w:rPr>
          <w:rFonts w:eastAsia="Times New Roman" w:cs="Times New Roman"/>
          <w:szCs w:val="24"/>
        </w:rPr>
        <w:t>,</w:t>
      </w:r>
      <w:r w:rsidRPr="00070140">
        <w:rPr>
          <w:rFonts w:eastAsia="Times New Roman" w:cs="Times New Roman"/>
          <w:szCs w:val="24"/>
        </w:rPr>
        <w:t xml:space="preserve"> υπέρ </w:t>
      </w:r>
      <w:r>
        <w:rPr>
          <w:rFonts w:eastAsia="Times New Roman" w:cs="Times New Roman"/>
          <w:szCs w:val="24"/>
        </w:rPr>
        <w:t xml:space="preserve">των ιδιωτικοποιήσεων. </w:t>
      </w:r>
      <w:r w:rsidRPr="00070140">
        <w:rPr>
          <w:rFonts w:eastAsia="Times New Roman" w:cs="Times New Roman"/>
          <w:szCs w:val="24"/>
        </w:rPr>
        <w:t xml:space="preserve"> </w:t>
      </w:r>
    </w:p>
    <w:p w14:paraId="2D05F922" w14:textId="77777777" w:rsidR="00237587" w:rsidRDefault="00AE0D0F">
      <w:pPr>
        <w:spacing w:after="0" w:line="600" w:lineRule="auto"/>
        <w:ind w:firstLine="720"/>
        <w:jc w:val="both"/>
        <w:rPr>
          <w:rFonts w:eastAsia="Times New Roman" w:cs="Times New Roman"/>
          <w:szCs w:val="24"/>
        </w:rPr>
      </w:pPr>
      <w:r w:rsidRPr="00070140">
        <w:rPr>
          <w:rFonts w:eastAsia="Times New Roman" w:cs="Times New Roman"/>
          <w:szCs w:val="24"/>
        </w:rPr>
        <w:t xml:space="preserve">Γιατί εμείς εδώ και </w:t>
      </w:r>
      <w:r>
        <w:rPr>
          <w:rFonts w:eastAsia="Times New Roman" w:cs="Times New Roman"/>
          <w:szCs w:val="24"/>
        </w:rPr>
        <w:t>τέσσερα</w:t>
      </w:r>
      <w:r w:rsidRPr="00070140">
        <w:rPr>
          <w:rFonts w:eastAsia="Times New Roman" w:cs="Times New Roman"/>
          <w:szCs w:val="24"/>
        </w:rPr>
        <w:t xml:space="preserve"> χρόνια με πολύ σκληρή διαβούλευση διασφαλίσαμε και τα δικαιώματα των εργαζομένων </w:t>
      </w:r>
      <w:r w:rsidRPr="00F331DF">
        <w:rPr>
          <w:rFonts w:eastAsia="Times New Roman"/>
          <w:bCs/>
        </w:rPr>
        <w:t>και</w:t>
      </w:r>
      <w:r>
        <w:rPr>
          <w:rFonts w:eastAsia="Times New Roman" w:cs="Times New Roman"/>
          <w:szCs w:val="24"/>
        </w:rPr>
        <w:t xml:space="preserve"> </w:t>
      </w:r>
      <w:r w:rsidRPr="00070140">
        <w:rPr>
          <w:rFonts w:eastAsia="Times New Roman" w:cs="Times New Roman"/>
          <w:szCs w:val="24"/>
        </w:rPr>
        <w:t xml:space="preserve">να </w:t>
      </w:r>
      <w:r>
        <w:rPr>
          <w:rFonts w:eastAsia="Times New Roman" w:cs="Times New Roman"/>
          <w:szCs w:val="24"/>
        </w:rPr>
        <w:t xml:space="preserve">υπάρχει ανταποδοτικό τέλος προς </w:t>
      </w:r>
      <w:r w:rsidRPr="00070140">
        <w:rPr>
          <w:rFonts w:eastAsia="Times New Roman" w:cs="Times New Roman"/>
          <w:szCs w:val="24"/>
        </w:rPr>
        <w:t xml:space="preserve">τους </w:t>
      </w:r>
      <w:r>
        <w:rPr>
          <w:rFonts w:eastAsia="Times New Roman" w:cs="Times New Roman"/>
          <w:szCs w:val="24"/>
        </w:rPr>
        <w:t>ο</w:t>
      </w:r>
      <w:r w:rsidRPr="00070140">
        <w:rPr>
          <w:rFonts w:eastAsia="Times New Roman" w:cs="Times New Roman"/>
          <w:szCs w:val="24"/>
        </w:rPr>
        <w:t xml:space="preserve">ργανισμούς </w:t>
      </w:r>
      <w:r>
        <w:rPr>
          <w:rFonts w:eastAsia="Times New Roman" w:cs="Times New Roman"/>
          <w:szCs w:val="24"/>
        </w:rPr>
        <w:t>λ</w:t>
      </w:r>
      <w:r>
        <w:rPr>
          <w:rFonts w:eastAsia="Times New Roman" w:cs="Times New Roman"/>
          <w:szCs w:val="24"/>
        </w:rPr>
        <w:t xml:space="preserve">ιμένα, </w:t>
      </w:r>
      <w:r w:rsidRPr="00A37EC3">
        <w:rPr>
          <w:rFonts w:eastAsia="Times New Roman" w:cs="Times New Roman"/>
        </w:rPr>
        <w:t>αλλά</w:t>
      </w:r>
      <w:r>
        <w:rPr>
          <w:rFonts w:eastAsia="Times New Roman" w:cs="Times New Roman"/>
          <w:szCs w:val="24"/>
        </w:rPr>
        <w:t xml:space="preserve"> κυρίως </w:t>
      </w:r>
      <w:r w:rsidRPr="00070140">
        <w:rPr>
          <w:rFonts w:eastAsia="Times New Roman" w:cs="Times New Roman"/>
          <w:szCs w:val="24"/>
        </w:rPr>
        <w:t xml:space="preserve">στους οικείους δήμους </w:t>
      </w:r>
      <w:r>
        <w:rPr>
          <w:rFonts w:eastAsia="Times New Roman" w:cs="Times New Roman"/>
          <w:szCs w:val="24"/>
        </w:rPr>
        <w:t>π</w:t>
      </w:r>
      <w:r w:rsidRPr="00070140">
        <w:rPr>
          <w:rFonts w:eastAsia="Times New Roman" w:cs="Times New Roman"/>
          <w:szCs w:val="24"/>
        </w:rPr>
        <w:t>ρος όφελος των τοπικών κοινωνιών</w:t>
      </w:r>
      <w:r>
        <w:rPr>
          <w:rFonts w:eastAsia="Times New Roman" w:cs="Times New Roman"/>
          <w:szCs w:val="24"/>
        </w:rPr>
        <w:t>,</w:t>
      </w:r>
      <w:r w:rsidRPr="00070140">
        <w:rPr>
          <w:rFonts w:eastAsia="Times New Roman" w:cs="Times New Roman"/>
          <w:szCs w:val="24"/>
        </w:rPr>
        <w:t xml:space="preserve"> και το κυριότερο</w:t>
      </w:r>
      <w:r>
        <w:rPr>
          <w:rFonts w:eastAsia="Times New Roman" w:cs="Times New Roman"/>
          <w:szCs w:val="24"/>
        </w:rPr>
        <w:t>,</w:t>
      </w:r>
      <w:r w:rsidRPr="00070140">
        <w:rPr>
          <w:rFonts w:eastAsia="Times New Roman" w:cs="Times New Roman"/>
          <w:szCs w:val="24"/>
        </w:rPr>
        <w:t xml:space="preserve"> </w:t>
      </w:r>
      <w:r>
        <w:rPr>
          <w:rFonts w:eastAsia="Times New Roman" w:cs="Times New Roman"/>
          <w:szCs w:val="24"/>
        </w:rPr>
        <w:t xml:space="preserve">διασφαλίσαμε </w:t>
      </w:r>
      <w:r w:rsidRPr="00070140">
        <w:rPr>
          <w:rFonts w:eastAsia="Times New Roman" w:cs="Times New Roman"/>
          <w:szCs w:val="24"/>
        </w:rPr>
        <w:t xml:space="preserve">τον δημόσιο έλεγχο </w:t>
      </w:r>
      <w:r>
        <w:rPr>
          <w:rFonts w:eastAsia="Times New Roman" w:cs="Times New Roman"/>
          <w:szCs w:val="24"/>
        </w:rPr>
        <w:lastRenderedPageBreak/>
        <w:t>των λιμανιών, τη θέση των οργανισμών λ</w:t>
      </w:r>
      <w:r w:rsidRPr="00070140">
        <w:rPr>
          <w:rFonts w:eastAsia="Times New Roman" w:cs="Times New Roman"/>
          <w:szCs w:val="24"/>
        </w:rPr>
        <w:t xml:space="preserve">ιμένα και του δικαιώματος να έχουν </w:t>
      </w:r>
      <w:r>
        <w:rPr>
          <w:rFonts w:eastAsia="Times New Roman" w:cs="Times New Roman"/>
          <w:szCs w:val="24"/>
        </w:rPr>
        <w:t>άσκη</w:t>
      </w:r>
      <w:r>
        <w:rPr>
          <w:rFonts w:eastAsia="Times New Roman" w:cs="Times New Roman"/>
          <w:szCs w:val="24"/>
        </w:rPr>
        <w:t>ση</w:t>
      </w:r>
      <w:r w:rsidRPr="00070140">
        <w:rPr>
          <w:rFonts w:eastAsia="Times New Roman" w:cs="Times New Roman"/>
          <w:szCs w:val="24"/>
        </w:rPr>
        <w:t xml:space="preserve"> του δημόσιου ελέγχου και της δημόσιας εξουσίας</w:t>
      </w:r>
      <w:r>
        <w:rPr>
          <w:rFonts w:eastAsia="Times New Roman" w:cs="Times New Roman"/>
          <w:szCs w:val="24"/>
        </w:rPr>
        <w:t>.</w:t>
      </w:r>
    </w:p>
    <w:p w14:paraId="2D05F92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w:t>
      </w:r>
      <w:r w:rsidRPr="00070140">
        <w:rPr>
          <w:rFonts w:eastAsia="Times New Roman" w:cs="Times New Roman"/>
          <w:szCs w:val="24"/>
        </w:rPr>
        <w:t>υχαριστώ πολύ</w:t>
      </w:r>
      <w:r>
        <w:rPr>
          <w:rFonts w:eastAsia="Times New Roman" w:cs="Times New Roman"/>
          <w:szCs w:val="24"/>
        </w:rPr>
        <w:t>.</w:t>
      </w:r>
    </w:p>
    <w:p w14:paraId="2D05F924" w14:textId="77777777" w:rsidR="00237587" w:rsidRDefault="00AE0D0F">
      <w:pPr>
        <w:spacing w:after="0" w:line="600" w:lineRule="auto"/>
        <w:jc w:val="center"/>
        <w:rPr>
          <w:rFonts w:eastAsia="Times New Roman" w:cs="Times New Roman"/>
        </w:rPr>
      </w:pPr>
      <w:r w:rsidRPr="007F5FBB">
        <w:rPr>
          <w:rFonts w:eastAsia="Times New Roman" w:cs="Times New Roman"/>
        </w:rPr>
        <w:t>(Χειροκροτήματα από την πτέρυγα του ΣΥΡΙΖΑ)</w:t>
      </w:r>
    </w:p>
    <w:p w14:paraId="2D05F925" w14:textId="77777777" w:rsidR="00237587" w:rsidRDefault="00AE0D0F">
      <w:pPr>
        <w:spacing w:after="0" w:line="600" w:lineRule="auto"/>
        <w:ind w:firstLine="720"/>
        <w:jc w:val="both"/>
        <w:rPr>
          <w:rFonts w:eastAsia="Times New Roman" w:cs="Times New Roman"/>
          <w:szCs w:val="24"/>
        </w:rPr>
      </w:pPr>
      <w:r w:rsidRPr="00E947F1">
        <w:rPr>
          <w:rFonts w:eastAsia="Times New Roman"/>
          <w:b/>
          <w:bCs/>
          <w:shd w:val="clear" w:color="auto" w:fill="FFFFFF"/>
        </w:rPr>
        <w:t>ΠΡΟΕΔΡΕΥΩΝ (Γεώργιος Λαμπρούλης):</w:t>
      </w:r>
      <w:r w:rsidRPr="00E947F1">
        <w:rPr>
          <w:rFonts w:eastAsia="Times New Roman"/>
          <w:b/>
          <w:szCs w:val="24"/>
        </w:rPr>
        <w:t xml:space="preserve"> </w:t>
      </w:r>
      <w:r>
        <w:rPr>
          <w:rFonts w:eastAsia="Times New Roman" w:cs="Times New Roman"/>
          <w:szCs w:val="24"/>
        </w:rPr>
        <w:t xml:space="preserve">Τον λόγο </w:t>
      </w:r>
      <w:r w:rsidRPr="00773379">
        <w:rPr>
          <w:rFonts w:eastAsia="Times New Roman"/>
          <w:bCs/>
        </w:rPr>
        <w:t>έχει</w:t>
      </w:r>
      <w:r>
        <w:rPr>
          <w:rFonts w:eastAsia="Times New Roman" w:cs="Times New Roman"/>
          <w:szCs w:val="24"/>
        </w:rPr>
        <w:t xml:space="preserve"> ο εισηγητής της </w:t>
      </w:r>
      <w:r>
        <w:rPr>
          <w:rFonts w:eastAsia="Times New Roman" w:cs="Times New Roman"/>
        </w:rPr>
        <w:t>Νέας Δημοκρατίας</w:t>
      </w:r>
      <w:r>
        <w:rPr>
          <w:rFonts w:eastAsia="Times New Roman" w:cs="Times New Roman"/>
          <w:szCs w:val="24"/>
        </w:rPr>
        <w:t xml:space="preserve"> κ. Πλακιωτάκης.</w:t>
      </w:r>
    </w:p>
    <w:p w14:paraId="2D05F926" w14:textId="77777777" w:rsidR="00237587" w:rsidRDefault="00AE0D0F">
      <w:pPr>
        <w:spacing w:after="0" w:line="600" w:lineRule="auto"/>
        <w:ind w:firstLine="720"/>
        <w:jc w:val="both"/>
        <w:rPr>
          <w:rFonts w:eastAsia="Times New Roman" w:cs="Times New Roman"/>
        </w:rPr>
      </w:pPr>
      <w:r w:rsidRPr="00422689">
        <w:rPr>
          <w:rFonts w:eastAsia="Times New Roman" w:cs="Times New Roman"/>
          <w:b/>
          <w:szCs w:val="24"/>
        </w:rPr>
        <w:t>ΙΩΑΝΝΗΣ ΠΛΑΚΙΩΤΑΚΗΣ:</w:t>
      </w:r>
      <w:r>
        <w:rPr>
          <w:rFonts w:eastAsia="Times New Roman" w:cs="Times New Roman"/>
          <w:szCs w:val="24"/>
        </w:rPr>
        <w:t xml:space="preserve"> </w:t>
      </w:r>
      <w:r w:rsidRPr="000A3480">
        <w:rPr>
          <w:rFonts w:eastAsia="Times New Roman" w:cs="Times New Roman"/>
        </w:rPr>
        <w:t>Ευχαριστώ</w:t>
      </w:r>
      <w:r>
        <w:rPr>
          <w:rFonts w:eastAsia="Times New Roman" w:cs="Times New Roman"/>
        </w:rPr>
        <w:t xml:space="preserve"> πολύ</w:t>
      </w:r>
      <w:r w:rsidRPr="000A3480">
        <w:rPr>
          <w:rFonts w:eastAsia="Times New Roman" w:cs="Times New Roman"/>
        </w:rPr>
        <w:t xml:space="preserve">, κύριε Πρόεδρε. </w:t>
      </w:r>
    </w:p>
    <w:p w14:paraId="2D05F927" w14:textId="77777777" w:rsidR="00237587" w:rsidRDefault="00AE0D0F">
      <w:pPr>
        <w:spacing w:after="0" w:line="600" w:lineRule="auto"/>
        <w:ind w:firstLine="720"/>
        <w:jc w:val="both"/>
        <w:rPr>
          <w:rFonts w:eastAsia="Times New Roman" w:cs="Times New Roman"/>
          <w:szCs w:val="24"/>
        </w:rPr>
      </w:pPr>
      <w:r>
        <w:rPr>
          <w:rFonts w:eastAsia="Times New Roman" w:cs="Times New Roman"/>
        </w:rPr>
        <w:t xml:space="preserve">Πραγματικά, </w:t>
      </w:r>
      <w:r w:rsidRPr="00422689">
        <w:rPr>
          <w:rFonts w:eastAsia="Times New Roman"/>
        </w:rPr>
        <w:t>κυρίες και κύριοι συνάδελφοι</w:t>
      </w:r>
      <w:r>
        <w:rPr>
          <w:rFonts w:eastAsia="Times New Roman" w:cs="Times New Roman"/>
        </w:rPr>
        <w:t xml:space="preserve"> του ΣΥΡΙΖΑ, </w:t>
      </w:r>
      <w:r w:rsidRPr="00070140">
        <w:rPr>
          <w:rFonts w:eastAsia="Times New Roman" w:cs="Times New Roman"/>
          <w:szCs w:val="24"/>
        </w:rPr>
        <w:t xml:space="preserve">προσπαθώ </w:t>
      </w:r>
      <w:r w:rsidRPr="002314B3">
        <w:rPr>
          <w:rFonts w:eastAsia="Times New Roman"/>
          <w:bCs/>
          <w:shd w:val="clear" w:color="auto" w:fill="FFFFFF"/>
        </w:rPr>
        <w:t>να</w:t>
      </w:r>
      <w:r>
        <w:rPr>
          <w:rFonts w:eastAsia="Times New Roman" w:cs="Times New Roman"/>
          <w:szCs w:val="24"/>
        </w:rPr>
        <w:t xml:space="preserve"> σας κατανοήσω. Προσπαθώ κ</w:t>
      </w:r>
      <w:r w:rsidRPr="00070140">
        <w:rPr>
          <w:rFonts w:eastAsia="Times New Roman" w:cs="Times New Roman"/>
          <w:szCs w:val="24"/>
        </w:rPr>
        <w:t>ατ</w:t>
      </w:r>
      <w:r>
        <w:rPr>
          <w:rFonts w:eastAsia="Times New Roman" w:cs="Times New Roman"/>
          <w:szCs w:val="24"/>
        </w:rPr>
        <w:t xml:space="preserve">’ </w:t>
      </w:r>
      <w:r w:rsidRPr="00070140">
        <w:rPr>
          <w:rFonts w:eastAsia="Times New Roman" w:cs="Times New Roman"/>
          <w:szCs w:val="24"/>
        </w:rPr>
        <w:t>αρχ</w:t>
      </w:r>
      <w:r>
        <w:rPr>
          <w:rFonts w:eastAsia="Times New Roman" w:cs="Times New Roman"/>
          <w:szCs w:val="24"/>
        </w:rPr>
        <w:t>άς</w:t>
      </w:r>
      <w:r w:rsidRPr="00070140">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w:t>
      </w:r>
      <w:r w:rsidRPr="00070140">
        <w:rPr>
          <w:rFonts w:eastAsia="Times New Roman" w:cs="Times New Roman"/>
          <w:szCs w:val="24"/>
        </w:rPr>
        <w:t xml:space="preserve">αντιληφθώ </w:t>
      </w:r>
      <w:r>
        <w:rPr>
          <w:rFonts w:eastAsia="Times New Roman" w:cs="Times New Roman"/>
          <w:szCs w:val="24"/>
        </w:rPr>
        <w:t>-</w:t>
      </w:r>
      <w:r w:rsidRPr="00070140">
        <w:rPr>
          <w:rFonts w:eastAsia="Times New Roman" w:cs="Times New Roman"/>
          <w:szCs w:val="24"/>
        </w:rPr>
        <w:t xml:space="preserve">και δεν </w:t>
      </w:r>
      <w:r w:rsidRPr="00773379">
        <w:rPr>
          <w:rFonts w:eastAsia="Times New Roman"/>
          <w:bCs/>
        </w:rPr>
        <w:t>έχει</w:t>
      </w:r>
      <w:r>
        <w:rPr>
          <w:rFonts w:eastAsia="Times New Roman" w:cs="Times New Roman"/>
          <w:szCs w:val="24"/>
        </w:rPr>
        <w:t xml:space="preserve"> </w:t>
      </w:r>
      <w:r w:rsidRPr="00070140">
        <w:rPr>
          <w:rFonts w:eastAsia="Times New Roman" w:cs="Times New Roman"/>
          <w:szCs w:val="24"/>
        </w:rPr>
        <w:t>εξηγηθεί ακόμα</w:t>
      </w:r>
      <w:r>
        <w:rPr>
          <w:rFonts w:eastAsia="Times New Roman" w:cs="Times New Roman"/>
          <w:szCs w:val="24"/>
        </w:rPr>
        <w:t>-</w:t>
      </w:r>
      <w:r w:rsidRPr="00070140">
        <w:rPr>
          <w:rFonts w:eastAsia="Times New Roman" w:cs="Times New Roman"/>
          <w:szCs w:val="24"/>
        </w:rPr>
        <w:t xml:space="preserve"> γιατί επιλέγετ</w:t>
      </w:r>
      <w:r>
        <w:rPr>
          <w:rFonts w:eastAsia="Times New Roman" w:cs="Times New Roman"/>
          <w:szCs w:val="24"/>
        </w:rPr>
        <w:t xml:space="preserve">ε </w:t>
      </w:r>
      <w:r w:rsidRPr="00070140">
        <w:rPr>
          <w:rFonts w:eastAsia="Times New Roman" w:cs="Times New Roman"/>
          <w:szCs w:val="24"/>
        </w:rPr>
        <w:t>το συγκεκριμένο μοντέλο</w:t>
      </w:r>
      <w:r>
        <w:rPr>
          <w:rFonts w:eastAsia="Times New Roman" w:cs="Times New Roman"/>
          <w:szCs w:val="24"/>
        </w:rPr>
        <w:t>. Α</w:t>
      </w:r>
      <w:r w:rsidRPr="00070140">
        <w:rPr>
          <w:rFonts w:eastAsia="Times New Roman" w:cs="Times New Roman"/>
          <w:szCs w:val="24"/>
        </w:rPr>
        <w:t xml:space="preserve">υτό </w:t>
      </w:r>
      <w:r>
        <w:rPr>
          <w:rFonts w:eastAsia="Times New Roman" w:cs="Times New Roman"/>
          <w:szCs w:val="24"/>
        </w:rPr>
        <w:t xml:space="preserve">λέτε </w:t>
      </w:r>
      <w:r w:rsidRPr="002B5B2E">
        <w:rPr>
          <w:rFonts w:eastAsia="Times New Roman"/>
          <w:bCs/>
          <w:shd w:val="clear" w:color="auto" w:fill="FFFFFF"/>
        </w:rPr>
        <w:t>ότι</w:t>
      </w:r>
      <w:r w:rsidRPr="00070140">
        <w:rPr>
          <w:rFonts w:eastAsia="Times New Roman" w:cs="Times New Roman"/>
          <w:szCs w:val="24"/>
        </w:rPr>
        <w:t xml:space="preserve"> το κάνετε μετά από πολιτική επιλογή</w:t>
      </w:r>
      <w:r>
        <w:rPr>
          <w:rFonts w:eastAsia="Times New Roman" w:cs="Times New Roman"/>
          <w:szCs w:val="24"/>
        </w:rPr>
        <w:t xml:space="preserve">, </w:t>
      </w:r>
      <w:r w:rsidRPr="00E3584E">
        <w:rPr>
          <w:rFonts w:eastAsia="Times New Roman" w:cs="Times New Roman"/>
        </w:rPr>
        <w:t>χωρίς</w:t>
      </w:r>
      <w:r>
        <w:rPr>
          <w:rFonts w:eastAsia="Times New Roman" w:cs="Times New Roman"/>
          <w:szCs w:val="24"/>
        </w:rPr>
        <w:t xml:space="preserve"> </w:t>
      </w:r>
      <w:r w:rsidRPr="00D355DE">
        <w:rPr>
          <w:rFonts w:eastAsia="Times New Roman" w:cs="Times New Roman"/>
          <w:bCs/>
          <w:shd w:val="clear" w:color="auto" w:fill="FFFFFF"/>
        </w:rPr>
        <w:t>όμως</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προσδιορίζετε ποιες </w:t>
      </w:r>
      <w:r w:rsidRPr="00D66BCA">
        <w:rPr>
          <w:rFonts w:eastAsia="Times New Roman"/>
          <w:bCs/>
        </w:rPr>
        <w:t>είναι</w:t>
      </w:r>
      <w:r>
        <w:rPr>
          <w:rFonts w:eastAsia="Times New Roman" w:cs="Times New Roman"/>
          <w:szCs w:val="24"/>
        </w:rPr>
        <w:t xml:space="preserve"> ακριβώς οι αιτίες, οι όροι </w:t>
      </w:r>
      <w:r w:rsidRPr="00F331DF">
        <w:rPr>
          <w:rFonts w:eastAsia="Times New Roman"/>
          <w:bCs/>
        </w:rPr>
        <w:t>και</w:t>
      </w:r>
      <w:r>
        <w:rPr>
          <w:rFonts w:eastAsia="Times New Roman" w:cs="Times New Roman"/>
          <w:szCs w:val="24"/>
        </w:rPr>
        <w:t xml:space="preserve"> βέβαια με βάση </w:t>
      </w:r>
      <w:r w:rsidRPr="00070140">
        <w:rPr>
          <w:rFonts w:eastAsia="Times New Roman" w:cs="Times New Roman"/>
          <w:szCs w:val="24"/>
        </w:rPr>
        <w:t>ποιες μελέτες το κάνατε αυτό</w:t>
      </w:r>
      <w:r>
        <w:rPr>
          <w:rFonts w:eastAsia="Times New Roman" w:cs="Times New Roman"/>
          <w:szCs w:val="24"/>
        </w:rPr>
        <w:t xml:space="preserve">. </w:t>
      </w:r>
    </w:p>
    <w:p w14:paraId="2D05F928"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w:t>
      </w:r>
      <w:r w:rsidRPr="00070140">
        <w:rPr>
          <w:rFonts w:eastAsia="Times New Roman" w:cs="Times New Roman"/>
          <w:szCs w:val="24"/>
        </w:rPr>
        <w:t>πειδή συνεχώς μιλάτε για μελέτες</w:t>
      </w:r>
      <w:r>
        <w:rPr>
          <w:rFonts w:eastAsia="Times New Roman" w:cs="Times New Roman"/>
          <w:szCs w:val="24"/>
        </w:rPr>
        <w:t>,</w:t>
      </w:r>
      <w:r w:rsidRPr="00070140">
        <w:rPr>
          <w:rFonts w:eastAsia="Times New Roman" w:cs="Times New Roman"/>
          <w:szCs w:val="24"/>
        </w:rPr>
        <w:t xml:space="preserve"> εμείς και το 2007</w:t>
      </w:r>
      <w:r>
        <w:rPr>
          <w:rFonts w:eastAsia="Times New Roman" w:cs="Times New Roman"/>
          <w:szCs w:val="24"/>
        </w:rPr>
        <w:t>,</w:t>
      </w:r>
      <w:r w:rsidRPr="00070140">
        <w:rPr>
          <w:rFonts w:eastAsia="Times New Roman" w:cs="Times New Roman"/>
          <w:szCs w:val="24"/>
        </w:rPr>
        <w:t xml:space="preserve"> όταν προχωρήσαμε στην αποκρατικοποίηση του </w:t>
      </w:r>
      <w:r>
        <w:rPr>
          <w:rFonts w:eastAsia="Times New Roman" w:cs="Times New Roman"/>
          <w:szCs w:val="24"/>
        </w:rPr>
        <w:t>λ</w:t>
      </w:r>
      <w:r w:rsidRPr="00070140">
        <w:rPr>
          <w:rFonts w:eastAsia="Times New Roman" w:cs="Times New Roman"/>
          <w:szCs w:val="24"/>
        </w:rPr>
        <w:t>ιμένος Πειραιώς</w:t>
      </w:r>
      <w:r>
        <w:rPr>
          <w:rFonts w:eastAsia="Times New Roman" w:cs="Times New Roman"/>
          <w:szCs w:val="24"/>
        </w:rPr>
        <w:t>,</w:t>
      </w:r>
      <w:r w:rsidRPr="00070140">
        <w:rPr>
          <w:rFonts w:eastAsia="Times New Roman" w:cs="Times New Roman"/>
          <w:szCs w:val="24"/>
        </w:rPr>
        <w:t xml:space="preserve"> </w:t>
      </w:r>
      <w:r>
        <w:rPr>
          <w:rFonts w:eastAsia="Times New Roman" w:cs="Times New Roman"/>
          <w:szCs w:val="24"/>
        </w:rPr>
        <w:t>είχαμε κάνει</w:t>
      </w:r>
      <w:r w:rsidRPr="008C3F75">
        <w:rPr>
          <w:rFonts w:eastAsia="Times New Roman" w:cs="Times New Roman"/>
          <w:szCs w:val="24"/>
        </w:rPr>
        <w:t xml:space="preserve"> </w:t>
      </w:r>
      <w:r w:rsidRPr="00070140">
        <w:rPr>
          <w:rFonts w:eastAsia="Times New Roman" w:cs="Times New Roman"/>
          <w:szCs w:val="24"/>
        </w:rPr>
        <w:t>μελέτες</w:t>
      </w:r>
      <w:r>
        <w:rPr>
          <w:rFonts w:eastAsia="Times New Roman" w:cs="Times New Roman"/>
          <w:szCs w:val="24"/>
        </w:rPr>
        <w:t>, εί</w:t>
      </w:r>
      <w:r>
        <w:rPr>
          <w:rFonts w:eastAsia="Times New Roman" w:cs="Times New Roman"/>
          <w:szCs w:val="24"/>
        </w:rPr>
        <w:t>χε</w:t>
      </w:r>
      <w:r w:rsidRPr="00070140">
        <w:rPr>
          <w:rFonts w:eastAsia="Times New Roman" w:cs="Times New Roman"/>
          <w:szCs w:val="24"/>
        </w:rPr>
        <w:t xml:space="preserve"> προσδιοριστεί </w:t>
      </w:r>
      <w:r>
        <w:rPr>
          <w:rFonts w:eastAsia="Times New Roman" w:cs="Times New Roman"/>
          <w:szCs w:val="24"/>
        </w:rPr>
        <w:t xml:space="preserve">τίμημα </w:t>
      </w:r>
      <w:r w:rsidRPr="00070140">
        <w:rPr>
          <w:rFonts w:eastAsia="Times New Roman" w:cs="Times New Roman"/>
          <w:szCs w:val="24"/>
        </w:rPr>
        <w:t>και μάλι</w:t>
      </w:r>
      <w:r w:rsidRPr="00070140">
        <w:rPr>
          <w:rFonts w:eastAsia="Times New Roman" w:cs="Times New Roman"/>
          <w:szCs w:val="24"/>
        </w:rPr>
        <w:lastRenderedPageBreak/>
        <w:t xml:space="preserve">στα </w:t>
      </w:r>
      <w:r>
        <w:rPr>
          <w:rFonts w:eastAsia="Times New Roman" w:cs="Times New Roman"/>
          <w:szCs w:val="24"/>
        </w:rPr>
        <w:t xml:space="preserve">επιτύχαμε </w:t>
      </w:r>
      <w:r w:rsidRPr="00070140">
        <w:rPr>
          <w:rFonts w:eastAsia="Times New Roman" w:cs="Times New Roman"/>
          <w:szCs w:val="24"/>
        </w:rPr>
        <w:t>τέσσερις φορές πάνω από το συγκεκριμένο τίμημα</w:t>
      </w:r>
      <w:r>
        <w:rPr>
          <w:rFonts w:eastAsia="Times New Roman" w:cs="Times New Roman"/>
          <w:szCs w:val="24"/>
        </w:rPr>
        <w:t xml:space="preserve">. </w:t>
      </w:r>
      <w:r w:rsidRPr="00833F6A">
        <w:rPr>
          <w:rFonts w:eastAsia="Times New Roman"/>
          <w:bCs/>
          <w:shd w:val="clear" w:color="auto" w:fill="FFFFFF"/>
        </w:rPr>
        <w:t>Μ</w:t>
      </w:r>
      <w:r w:rsidRPr="00070140">
        <w:rPr>
          <w:rFonts w:eastAsia="Times New Roman" w:cs="Times New Roman"/>
          <w:szCs w:val="24"/>
        </w:rPr>
        <w:t xml:space="preserve">ελέτες έγιναν </w:t>
      </w:r>
      <w:r w:rsidRPr="00F331DF">
        <w:rPr>
          <w:rFonts w:eastAsia="Times New Roman"/>
          <w:bCs/>
        </w:rPr>
        <w:t>και</w:t>
      </w:r>
      <w:r>
        <w:rPr>
          <w:rFonts w:eastAsia="Times New Roman" w:cs="Times New Roman"/>
          <w:szCs w:val="24"/>
        </w:rPr>
        <w:t xml:space="preserve"> </w:t>
      </w:r>
      <w:r w:rsidRPr="00070140">
        <w:rPr>
          <w:rFonts w:eastAsia="Times New Roman" w:cs="Times New Roman"/>
          <w:szCs w:val="24"/>
        </w:rPr>
        <w:t xml:space="preserve">επί </w:t>
      </w:r>
      <w:r>
        <w:rPr>
          <w:rFonts w:eastAsia="Times New Roman" w:cs="Times New Roman"/>
          <w:szCs w:val="24"/>
        </w:rPr>
        <w:t>κ</w:t>
      </w:r>
      <w:r w:rsidRPr="00070140">
        <w:rPr>
          <w:rFonts w:eastAsia="Times New Roman" w:cs="Times New Roman"/>
          <w:szCs w:val="24"/>
        </w:rPr>
        <w:t>υβερνήσ</w:t>
      </w:r>
      <w:r>
        <w:rPr>
          <w:rFonts w:eastAsia="Times New Roman" w:cs="Times New Roman"/>
          <w:szCs w:val="24"/>
        </w:rPr>
        <w:t>εως</w:t>
      </w:r>
      <w:r w:rsidRPr="00070140">
        <w:rPr>
          <w:rFonts w:eastAsia="Times New Roman" w:cs="Times New Roman"/>
          <w:szCs w:val="24"/>
        </w:rPr>
        <w:t xml:space="preserve"> </w:t>
      </w:r>
      <w:r>
        <w:rPr>
          <w:rFonts w:eastAsia="Times New Roman" w:cs="Times New Roman"/>
          <w:szCs w:val="24"/>
        </w:rPr>
        <w:t>Σ</w:t>
      </w:r>
      <w:r w:rsidRPr="00070140">
        <w:rPr>
          <w:rFonts w:eastAsia="Times New Roman" w:cs="Times New Roman"/>
          <w:szCs w:val="24"/>
        </w:rPr>
        <w:t>αμαρά</w:t>
      </w:r>
      <w:r>
        <w:rPr>
          <w:rFonts w:eastAsia="Times New Roman" w:cs="Times New Roman"/>
          <w:szCs w:val="24"/>
        </w:rPr>
        <w:t>,</w:t>
      </w:r>
      <w:r w:rsidRPr="00070140">
        <w:rPr>
          <w:rFonts w:eastAsia="Times New Roman" w:cs="Times New Roman"/>
          <w:szCs w:val="24"/>
        </w:rPr>
        <w:t xml:space="preserve"> όταν επιλέξαμε το μοντέλο παραχώρησης μετοχών</w:t>
      </w:r>
      <w:r>
        <w:rPr>
          <w:rFonts w:eastAsia="Times New Roman" w:cs="Times New Roman"/>
          <w:szCs w:val="24"/>
        </w:rPr>
        <w:t xml:space="preserve">. </w:t>
      </w:r>
    </w:p>
    <w:p w14:paraId="2D05F92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w:t>
      </w:r>
      <w:r w:rsidRPr="00070140">
        <w:rPr>
          <w:rFonts w:eastAsia="Times New Roman" w:cs="Times New Roman"/>
          <w:szCs w:val="24"/>
        </w:rPr>
        <w:t>σείς όμως τώρα προχωράτε στη νομοθέτηση</w:t>
      </w:r>
      <w:r>
        <w:rPr>
          <w:rFonts w:eastAsia="Times New Roman" w:cs="Times New Roman"/>
          <w:szCs w:val="24"/>
        </w:rPr>
        <w:t xml:space="preserve">, στην προνομοθέτηση, </w:t>
      </w:r>
      <w:r w:rsidRPr="00070140">
        <w:rPr>
          <w:rFonts w:eastAsia="Times New Roman" w:cs="Times New Roman"/>
          <w:szCs w:val="24"/>
        </w:rPr>
        <w:t>οριζόντια</w:t>
      </w:r>
      <w:r w:rsidRPr="00070140">
        <w:rPr>
          <w:rFonts w:eastAsia="Times New Roman" w:cs="Times New Roman"/>
          <w:szCs w:val="24"/>
        </w:rPr>
        <w:t xml:space="preserve"> </w:t>
      </w:r>
      <w:r>
        <w:rPr>
          <w:rFonts w:eastAsia="Times New Roman" w:cs="Times New Roman"/>
          <w:szCs w:val="24"/>
        </w:rPr>
        <w:t>μ</w:t>
      </w:r>
      <w:r w:rsidRPr="00070140">
        <w:rPr>
          <w:rFonts w:eastAsia="Times New Roman" w:cs="Times New Roman"/>
          <w:szCs w:val="24"/>
        </w:rPr>
        <w:t xml:space="preserve">άλιστα για όλα </w:t>
      </w:r>
      <w:r>
        <w:rPr>
          <w:rFonts w:eastAsia="Times New Roman" w:cs="Times New Roman"/>
          <w:szCs w:val="24"/>
        </w:rPr>
        <w:t>τα λιμάνια της χώρας, με τη μέθοδο της υποπαραχώρησης, χωρίς καν να σας</w:t>
      </w:r>
      <w:r w:rsidRPr="00070140">
        <w:rPr>
          <w:rFonts w:eastAsia="Times New Roman" w:cs="Times New Roman"/>
          <w:szCs w:val="24"/>
        </w:rPr>
        <w:t xml:space="preserve"> ενδιαφέρει το δημόσιο συμφέρον</w:t>
      </w:r>
      <w:r>
        <w:rPr>
          <w:rFonts w:eastAsia="Times New Roman" w:cs="Times New Roman"/>
          <w:szCs w:val="24"/>
        </w:rPr>
        <w:t>,</w:t>
      </w:r>
      <w:r w:rsidRPr="00070140">
        <w:rPr>
          <w:rFonts w:eastAsia="Times New Roman" w:cs="Times New Roman"/>
          <w:szCs w:val="24"/>
        </w:rPr>
        <w:t xml:space="preserve"> διότι ούτε επενδύσεις διασφαλίζετ</w:t>
      </w:r>
      <w:r>
        <w:rPr>
          <w:rFonts w:eastAsia="Times New Roman" w:cs="Times New Roman"/>
          <w:szCs w:val="24"/>
        </w:rPr>
        <w:t xml:space="preserve">ε </w:t>
      </w:r>
      <w:r w:rsidRPr="00070140">
        <w:rPr>
          <w:rFonts w:eastAsia="Times New Roman" w:cs="Times New Roman"/>
          <w:szCs w:val="24"/>
        </w:rPr>
        <w:t>ούτε μας λέτε τελικά πόσα έσοδα προσδοκάτε από τη συγκεκριμένη αποκρατικοποίηση</w:t>
      </w:r>
      <w:r>
        <w:rPr>
          <w:rFonts w:eastAsia="Times New Roman" w:cs="Times New Roman"/>
          <w:szCs w:val="24"/>
        </w:rPr>
        <w:t>.</w:t>
      </w:r>
    </w:p>
    <w:p w14:paraId="2D05F92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w:t>
      </w:r>
      <w:r w:rsidRPr="00070140">
        <w:rPr>
          <w:rFonts w:eastAsia="Times New Roman" w:cs="Times New Roman"/>
          <w:szCs w:val="24"/>
        </w:rPr>
        <w:t xml:space="preserve">ρχόμαστε στην προχθεσινή συνεδρίαση της </w:t>
      </w:r>
      <w:r>
        <w:rPr>
          <w:rFonts w:eastAsia="Times New Roman" w:cs="Times New Roman"/>
          <w:szCs w:val="24"/>
        </w:rPr>
        <w:t xml:space="preserve">ΕΣΑΛ. Επιμένω, κύριε Υπουργέ, εγκρίνατε </w:t>
      </w:r>
      <w:r w:rsidRPr="00070140">
        <w:rPr>
          <w:rFonts w:eastAsia="Times New Roman" w:cs="Times New Roman"/>
          <w:szCs w:val="24"/>
        </w:rPr>
        <w:t xml:space="preserve">θεωρητικά </w:t>
      </w:r>
      <w:r>
        <w:rPr>
          <w:rFonts w:eastAsia="Times New Roman" w:cs="Times New Roman"/>
          <w:szCs w:val="24"/>
        </w:rPr>
        <w:t xml:space="preserve">όλες τις </w:t>
      </w:r>
      <w:r w:rsidRPr="00070140">
        <w:rPr>
          <w:rFonts w:eastAsia="Times New Roman" w:cs="Times New Roman"/>
          <w:szCs w:val="24"/>
        </w:rPr>
        <w:t>υποχρεωτικές επενδύσεις</w:t>
      </w:r>
      <w:r>
        <w:rPr>
          <w:rFonts w:eastAsia="Times New Roman" w:cs="Times New Roman"/>
          <w:szCs w:val="24"/>
        </w:rPr>
        <w:t xml:space="preserve">, </w:t>
      </w:r>
      <w:r w:rsidRPr="00070140">
        <w:rPr>
          <w:rFonts w:eastAsia="Times New Roman" w:cs="Times New Roman"/>
          <w:szCs w:val="24"/>
        </w:rPr>
        <w:t>μέρος των προαιρετικών</w:t>
      </w:r>
      <w:r>
        <w:rPr>
          <w:rFonts w:eastAsia="Times New Roman" w:cs="Times New Roman"/>
          <w:szCs w:val="24"/>
        </w:rPr>
        <w:t xml:space="preserve"> -</w:t>
      </w:r>
      <w:r w:rsidRPr="00070140">
        <w:rPr>
          <w:rFonts w:eastAsia="Times New Roman" w:cs="Times New Roman"/>
          <w:szCs w:val="24"/>
        </w:rPr>
        <w:t>μιλάμε για επενδύσεις 580 εκατομμυρίων ευρώ</w:t>
      </w:r>
      <w:r>
        <w:rPr>
          <w:rFonts w:eastAsia="Times New Roman" w:cs="Times New Roman"/>
          <w:szCs w:val="24"/>
        </w:rPr>
        <w:t xml:space="preserve">- βάλατε </w:t>
      </w:r>
      <w:r w:rsidRPr="00D355DE">
        <w:rPr>
          <w:rFonts w:eastAsia="Times New Roman" w:cs="Times New Roman"/>
          <w:bCs/>
          <w:shd w:val="clear" w:color="auto" w:fill="FFFFFF"/>
        </w:rPr>
        <w:t>όμως</w:t>
      </w:r>
      <w:r>
        <w:rPr>
          <w:rFonts w:eastAsia="Times New Roman" w:cs="Times New Roman"/>
          <w:szCs w:val="24"/>
        </w:rPr>
        <w:t xml:space="preserve"> </w:t>
      </w:r>
      <w:r w:rsidRPr="009B5588">
        <w:rPr>
          <w:rFonts w:eastAsia="Times New Roman"/>
          <w:bCs/>
          <w:shd w:val="clear" w:color="auto" w:fill="FFFFFF"/>
        </w:rPr>
        <w:t>συγκεκριμένες</w:t>
      </w:r>
      <w:r>
        <w:rPr>
          <w:rFonts w:eastAsia="Times New Roman" w:cs="Times New Roman"/>
          <w:szCs w:val="24"/>
        </w:rPr>
        <w:t xml:space="preserve"> </w:t>
      </w:r>
      <w:r w:rsidRPr="00070140">
        <w:rPr>
          <w:rFonts w:eastAsia="Times New Roman" w:cs="Times New Roman"/>
          <w:szCs w:val="24"/>
        </w:rPr>
        <w:t>αιρέσεις</w:t>
      </w:r>
      <w:r>
        <w:rPr>
          <w:rFonts w:eastAsia="Times New Roman" w:cs="Times New Roman"/>
          <w:szCs w:val="24"/>
        </w:rPr>
        <w:t xml:space="preserve">. Βάλατε αιρέσεις, </w:t>
      </w:r>
      <w:r w:rsidRPr="00183013">
        <w:rPr>
          <w:rFonts w:eastAsia="Times New Roman" w:cs="Times New Roman"/>
        </w:rPr>
        <w:t>όπως</w:t>
      </w:r>
      <w:r>
        <w:rPr>
          <w:rFonts w:eastAsia="Times New Roman" w:cs="Times New Roman"/>
          <w:szCs w:val="24"/>
        </w:rPr>
        <w:t xml:space="preserve"> για π</w:t>
      </w:r>
      <w:r>
        <w:rPr>
          <w:rFonts w:eastAsia="Times New Roman" w:cs="Times New Roman"/>
          <w:szCs w:val="24"/>
        </w:rPr>
        <w:t>αράδειγμα</w:t>
      </w:r>
      <w:r w:rsidRPr="00070140">
        <w:rPr>
          <w:rFonts w:eastAsia="Times New Roman" w:cs="Times New Roman"/>
          <w:szCs w:val="24"/>
        </w:rPr>
        <w:t xml:space="preserve"> την έγκριση </w:t>
      </w:r>
      <w:r>
        <w:rPr>
          <w:rFonts w:eastAsia="Times New Roman" w:cs="Times New Roman"/>
          <w:szCs w:val="24"/>
        </w:rPr>
        <w:t xml:space="preserve">της </w:t>
      </w:r>
      <w:r w:rsidRPr="00070140">
        <w:rPr>
          <w:rFonts w:eastAsia="Times New Roman" w:cs="Times New Roman"/>
          <w:szCs w:val="24"/>
        </w:rPr>
        <w:t xml:space="preserve">στρατηγικής </w:t>
      </w:r>
      <w:r>
        <w:rPr>
          <w:rFonts w:eastAsia="Times New Roman" w:cs="Times New Roman"/>
          <w:szCs w:val="24"/>
        </w:rPr>
        <w:t>μ</w:t>
      </w:r>
      <w:r w:rsidRPr="00070140">
        <w:rPr>
          <w:rFonts w:eastAsia="Times New Roman" w:cs="Times New Roman"/>
          <w:szCs w:val="24"/>
        </w:rPr>
        <w:t>ελέτης περιβαλλοντικών επιπτώσεων</w:t>
      </w:r>
      <w:r>
        <w:rPr>
          <w:rFonts w:eastAsia="Times New Roman" w:cs="Times New Roman"/>
          <w:szCs w:val="24"/>
        </w:rPr>
        <w:t xml:space="preserve">. </w:t>
      </w:r>
      <w:r w:rsidRPr="00070140">
        <w:rPr>
          <w:rFonts w:eastAsia="Times New Roman" w:cs="Times New Roman"/>
          <w:szCs w:val="24"/>
        </w:rPr>
        <w:t xml:space="preserve">Σας είπα ότι υπάρχει </w:t>
      </w:r>
      <w:r>
        <w:rPr>
          <w:rFonts w:eastAsia="Times New Roman" w:cs="Times New Roman"/>
          <w:szCs w:val="24"/>
        </w:rPr>
        <w:t>μ</w:t>
      </w:r>
      <w:r w:rsidRPr="00070140">
        <w:rPr>
          <w:rFonts w:eastAsia="Times New Roman" w:cs="Times New Roman"/>
          <w:szCs w:val="24"/>
        </w:rPr>
        <w:t>ελέτη</w:t>
      </w:r>
      <w:r>
        <w:rPr>
          <w:rFonts w:eastAsia="Times New Roman" w:cs="Times New Roman"/>
          <w:szCs w:val="24"/>
        </w:rPr>
        <w:t>,</w:t>
      </w:r>
      <w:r w:rsidRPr="00070140">
        <w:rPr>
          <w:rFonts w:eastAsia="Times New Roman" w:cs="Times New Roman"/>
          <w:szCs w:val="24"/>
        </w:rPr>
        <w:t xml:space="preserve"> αλλά δεν υπάρχει</w:t>
      </w:r>
      <w:r>
        <w:rPr>
          <w:rFonts w:eastAsia="Times New Roman" w:cs="Times New Roman"/>
          <w:szCs w:val="24"/>
        </w:rPr>
        <w:t xml:space="preserve"> η αρχή </w:t>
      </w:r>
      <w:r w:rsidRPr="00070140">
        <w:rPr>
          <w:rFonts w:eastAsia="Times New Roman" w:cs="Times New Roman"/>
          <w:szCs w:val="24"/>
        </w:rPr>
        <w:t>σχεδιασμ</w:t>
      </w:r>
      <w:r>
        <w:rPr>
          <w:rFonts w:eastAsia="Times New Roman" w:cs="Times New Roman"/>
          <w:szCs w:val="24"/>
        </w:rPr>
        <w:t>ού</w:t>
      </w:r>
      <w:r w:rsidRPr="00070140">
        <w:rPr>
          <w:rFonts w:eastAsia="Times New Roman" w:cs="Times New Roman"/>
          <w:szCs w:val="24"/>
        </w:rPr>
        <w:t xml:space="preserve"> που</w:t>
      </w:r>
      <w:r>
        <w:rPr>
          <w:rFonts w:eastAsia="Times New Roman" w:cs="Times New Roman"/>
          <w:szCs w:val="24"/>
        </w:rPr>
        <w:t xml:space="preserve"> θα εξετάσ</w:t>
      </w:r>
      <w:r w:rsidRPr="00070140">
        <w:rPr>
          <w:rFonts w:eastAsia="Times New Roman" w:cs="Times New Roman"/>
          <w:szCs w:val="24"/>
        </w:rPr>
        <w:t>ει τη συγκεκριμένη μελέτη</w:t>
      </w:r>
      <w:r>
        <w:rPr>
          <w:rFonts w:eastAsia="Times New Roman" w:cs="Times New Roman"/>
          <w:szCs w:val="24"/>
        </w:rPr>
        <w:t xml:space="preserve">. </w:t>
      </w:r>
    </w:p>
    <w:p w14:paraId="2D05F92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Μ</w:t>
      </w:r>
      <w:r w:rsidRPr="00070140">
        <w:rPr>
          <w:rFonts w:eastAsia="Times New Roman" w:cs="Times New Roman"/>
          <w:szCs w:val="24"/>
        </w:rPr>
        <w:t>ας μιλήσατε για νομιμότητα</w:t>
      </w:r>
      <w:r>
        <w:rPr>
          <w:rFonts w:eastAsia="Times New Roman" w:cs="Times New Roman"/>
          <w:szCs w:val="24"/>
        </w:rPr>
        <w:t>, για</w:t>
      </w:r>
      <w:r w:rsidRPr="00070140">
        <w:rPr>
          <w:rFonts w:eastAsia="Times New Roman" w:cs="Times New Roman"/>
          <w:szCs w:val="24"/>
        </w:rPr>
        <w:t xml:space="preserve"> αξιολόγηση</w:t>
      </w:r>
      <w:r>
        <w:rPr>
          <w:rFonts w:eastAsia="Times New Roman" w:cs="Times New Roman"/>
          <w:szCs w:val="24"/>
        </w:rPr>
        <w:t xml:space="preserve">. Δεν </w:t>
      </w:r>
      <w:r w:rsidRPr="00070140">
        <w:rPr>
          <w:rFonts w:eastAsia="Times New Roman" w:cs="Times New Roman"/>
          <w:szCs w:val="24"/>
        </w:rPr>
        <w:t>διαφωνεί κανένας ούτε στη νο</w:t>
      </w:r>
      <w:r w:rsidRPr="00070140">
        <w:rPr>
          <w:rFonts w:eastAsia="Times New Roman" w:cs="Times New Roman"/>
          <w:szCs w:val="24"/>
        </w:rPr>
        <w:t>μιμότητα ούτε στην αξιολόγηση</w:t>
      </w:r>
      <w:r>
        <w:rPr>
          <w:rFonts w:eastAsia="Times New Roman" w:cs="Times New Roman"/>
          <w:szCs w:val="24"/>
        </w:rPr>
        <w:t xml:space="preserve">. Εκεί </w:t>
      </w:r>
      <w:r w:rsidRPr="008F0891">
        <w:rPr>
          <w:rFonts w:eastAsia="Times New Roman" w:cs="Times New Roman"/>
          <w:bCs/>
          <w:shd w:val="clear" w:color="auto" w:fill="FFFFFF"/>
        </w:rPr>
        <w:t>που</w:t>
      </w:r>
      <w:r>
        <w:rPr>
          <w:rFonts w:eastAsia="Times New Roman" w:cs="Times New Roman"/>
          <w:szCs w:val="24"/>
        </w:rPr>
        <w:t xml:space="preserve"> </w:t>
      </w:r>
      <w:r>
        <w:rPr>
          <w:rFonts w:eastAsia="Times New Roman" w:cs="Times New Roman"/>
          <w:szCs w:val="24"/>
        </w:rPr>
        <w:lastRenderedPageBreak/>
        <w:t xml:space="preserve">διαφωνούμε, </w:t>
      </w:r>
      <w:r w:rsidRPr="007D7C21">
        <w:rPr>
          <w:rFonts w:eastAsia="Times New Roman" w:cs="Times New Roman"/>
          <w:szCs w:val="24"/>
        </w:rPr>
        <w:t>κύριε Υπουργέ</w:t>
      </w:r>
      <w:r>
        <w:rPr>
          <w:rFonts w:eastAsia="Times New Roman" w:cs="Times New Roman"/>
          <w:szCs w:val="24"/>
        </w:rPr>
        <w:t>,</w:t>
      </w:r>
      <w:r w:rsidRPr="00070140">
        <w:rPr>
          <w:rFonts w:eastAsia="Times New Roman" w:cs="Times New Roman"/>
          <w:szCs w:val="24"/>
        </w:rPr>
        <w:t xml:space="preserve"> είναι ότι οι συγκεκριμένες μελέτες</w:t>
      </w:r>
      <w:r>
        <w:rPr>
          <w:rFonts w:eastAsia="Times New Roman" w:cs="Times New Roman"/>
          <w:szCs w:val="24"/>
        </w:rPr>
        <w:t>,</w:t>
      </w:r>
      <w:r w:rsidRPr="00070140">
        <w:rPr>
          <w:rFonts w:eastAsia="Times New Roman" w:cs="Times New Roman"/>
          <w:szCs w:val="24"/>
        </w:rPr>
        <w:t xml:space="preserve"> η συγκεκριμένη επένδυση δεν μπορεί να περιμένει και δεν μπορεί να περιμένει </w:t>
      </w:r>
      <w:r w:rsidRPr="007756A5">
        <w:rPr>
          <w:rFonts w:eastAsia="Times New Roman" w:cs="Times New Roman"/>
          <w:szCs w:val="24"/>
        </w:rPr>
        <w:t>ε</w:t>
      </w:r>
      <w:r>
        <w:rPr>
          <w:rFonts w:eastAsia="Times New Roman" w:cs="Times New Roman"/>
          <w:bCs/>
          <w:shd w:val="clear" w:color="auto" w:fill="FFFFFF"/>
        </w:rPr>
        <w:t>π</w:t>
      </w:r>
      <w:r>
        <w:rPr>
          <w:rFonts w:eastAsia="Times New Roman" w:cs="Times New Roman"/>
          <w:szCs w:val="24"/>
        </w:rPr>
        <w:t>’</w:t>
      </w:r>
      <w:r w:rsidRPr="00070140">
        <w:rPr>
          <w:rFonts w:eastAsia="Times New Roman" w:cs="Times New Roman"/>
          <w:szCs w:val="24"/>
        </w:rPr>
        <w:t xml:space="preserve"> αόριστον</w:t>
      </w:r>
      <w:r>
        <w:rPr>
          <w:rFonts w:eastAsia="Times New Roman" w:cs="Times New Roman"/>
          <w:szCs w:val="24"/>
        </w:rPr>
        <w:t xml:space="preserve">. </w:t>
      </w:r>
    </w:p>
    <w:p w14:paraId="2D05F92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Δ</w:t>
      </w:r>
      <w:r w:rsidRPr="00070140">
        <w:rPr>
          <w:rFonts w:eastAsia="Times New Roman" w:cs="Times New Roman"/>
          <w:szCs w:val="24"/>
        </w:rPr>
        <w:t xml:space="preserve">ιότι όταν </w:t>
      </w:r>
      <w:r>
        <w:rPr>
          <w:rFonts w:eastAsia="Times New Roman" w:cs="Times New Roman"/>
          <w:szCs w:val="24"/>
        </w:rPr>
        <w:t xml:space="preserve">οι </w:t>
      </w:r>
      <w:r w:rsidRPr="00070140">
        <w:rPr>
          <w:rFonts w:eastAsia="Times New Roman" w:cs="Times New Roman"/>
          <w:szCs w:val="24"/>
        </w:rPr>
        <w:t xml:space="preserve">υπάλληλοι του Υπουργείου Πολιτισμού κάνουν δύο </w:t>
      </w:r>
      <w:r w:rsidRPr="00070140">
        <w:rPr>
          <w:rFonts w:eastAsia="Times New Roman" w:cs="Times New Roman"/>
          <w:szCs w:val="24"/>
        </w:rPr>
        <w:t>και τρία χρόνια</w:t>
      </w:r>
      <w:r>
        <w:rPr>
          <w:rFonts w:eastAsia="Times New Roman" w:cs="Times New Roman"/>
          <w:szCs w:val="24"/>
        </w:rPr>
        <w:t>,</w:t>
      </w:r>
      <w:r w:rsidRPr="00070140">
        <w:rPr>
          <w:rFonts w:eastAsia="Times New Roman" w:cs="Times New Roman"/>
          <w:szCs w:val="24"/>
        </w:rPr>
        <w:t xml:space="preserve"> </w:t>
      </w:r>
      <w:r>
        <w:rPr>
          <w:rFonts w:eastAsia="Times New Roman" w:cs="Times New Roman"/>
          <w:szCs w:val="24"/>
        </w:rPr>
        <w:t>ό</w:t>
      </w:r>
      <w:r w:rsidRPr="00070140">
        <w:rPr>
          <w:rFonts w:eastAsia="Times New Roman" w:cs="Times New Roman"/>
          <w:szCs w:val="24"/>
        </w:rPr>
        <w:t>πως έκαν</w:t>
      </w:r>
      <w:r>
        <w:rPr>
          <w:rFonts w:eastAsia="Times New Roman" w:cs="Times New Roman"/>
          <w:szCs w:val="24"/>
        </w:rPr>
        <w:t>αν στο Ελληνικό,</w:t>
      </w:r>
      <w:r w:rsidRPr="00070140">
        <w:rPr>
          <w:rFonts w:eastAsia="Times New Roman" w:cs="Times New Roman"/>
          <w:szCs w:val="24"/>
        </w:rPr>
        <w:t xml:space="preserve"> καμ</w:t>
      </w:r>
      <w:r>
        <w:rPr>
          <w:rFonts w:eastAsia="Times New Roman" w:cs="Times New Roman"/>
          <w:szCs w:val="24"/>
        </w:rPr>
        <w:t>μ</w:t>
      </w:r>
      <w:r w:rsidRPr="00070140">
        <w:rPr>
          <w:rFonts w:eastAsia="Times New Roman" w:cs="Times New Roman"/>
          <w:szCs w:val="24"/>
        </w:rPr>
        <w:t xml:space="preserve">ία </w:t>
      </w:r>
      <w:r>
        <w:rPr>
          <w:rFonts w:eastAsia="Times New Roman" w:cs="Times New Roman"/>
          <w:szCs w:val="24"/>
        </w:rPr>
        <w:t>επένδυση</w:t>
      </w:r>
      <w:r w:rsidRPr="00070140">
        <w:rPr>
          <w:rFonts w:eastAsia="Times New Roman" w:cs="Times New Roman"/>
          <w:szCs w:val="24"/>
        </w:rPr>
        <w:t xml:space="preserve"> δ</w:t>
      </w:r>
      <w:r>
        <w:rPr>
          <w:rFonts w:eastAsia="Times New Roman" w:cs="Times New Roman"/>
          <w:szCs w:val="24"/>
        </w:rPr>
        <w:t>εν πρόκειται να προχωρήσει και β</w:t>
      </w:r>
      <w:r w:rsidRPr="00070140">
        <w:rPr>
          <w:rFonts w:eastAsia="Times New Roman" w:cs="Times New Roman"/>
          <w:szCs w:val="24"/>
        </w:rPr>
        <w:t xml:space="preserve">εβαίως </w:t>
      </w:r>
      <w:r>
        <w:rPr>
          <w:rFonts w:eastAsia="Times New Roman" w:cs="Times New Roman"/>
          <w:szCs w:val="24"/>
        </w:rPr>
        <w:t>στέλνου</w:t>
      </w:r>
      <w:r w:rsidRPr="00070140">
        <w:rPr>
          <w:rFonts w:eastAsia="Times New Roman" w:cs="Times New Roman"/>
          <w:szCs w:val="24"/>
        </w:rPr>
        <w:t xml:space="preserve">με ένα αρνητικό μήνυμα στους δυνητικά υποψηφίους </w:t>
      </w:r>
      <w:r>
        <w:rPr>
          <w:rFonts w:eastAsia="Times New Roman" w:cs="Times New Roman"/>
          <w:szCs w:val="24"/>
        </w:rPr>
        <w:t>ξένους</w:t>
      </w:r>
      <w:r w:rsidRPr="00070140">
        <w:rPr>
          <w:rFonts w:eastAsia="Times New Roman" w:cs="Times New Roman"/>
          <w:szCs w:val="24"/>
        </w:rPr>
        <w:t xml:space="preserve"> επενδυτές</w:t>
      </w:r>
      <w:r>
        <w:rPr>
          <w:rFonts w:eastAsia="Times New Roman" w:cs="Times New Roman"/>
          <w:szCs w:val="24"/>
        </w:rPr>
        <w:t xml:space="preserve">. </w:t>
      </w:r>
      <w:r w:rsidRPr="00070140">
        <w:rPr>
          <w:rFonts w:eastAsia="Times New Roman" w:cs="Times New Roman"/>
          <w:szCs w:val="24"/>
        </w:rPr>
        <w:t>Άρα το κρίσιμο ζήτημα είναι ο χρόνος</w:t>
      </w:r>
      <w:r>
        <w:rPr>
          <w:rFonts w:eastAsia="Times New Roman" w:cs="Times New Roman"/>
          <w:szCs w:val="24"/>
        </w:rPr>
        <w:t>,</w:t>
      </w:r>
      <w:r w:rsidRPr="00070140">
        <w:rPr>
          <w:rFonts w:eastAsia="Times New Roman" w:cs="Times New Roman"/>
          <w:szCs w:val="24"/>
        </w:rPr>
        <w:t xml:space="preserve"> </w:t>
      </w:r>
      <w:r>
        <w:rPr>
          <w:rFonts w:eastAsia="Times New Roman" w:cs="Times New Roman"/>
          <w:szCs w:val="24"/>
        </w:rPr>
        <w:t>η συγκυρία και τ</w:t>
      </w:r>
      <w:r w:rsidRPr="00070140">
        <w:rPr>
          <w:rFonts w:eastAsia="Times New Roman" w:cs="Times New Roman"/>
          <w:szCs w:val="24"/>
        </w:rPr>
        <w:t>ι μήνυμα εκπέμπου</w:t>
      </w:r>
      <w:r>
        <w:rPr>
          <w:rFonts w:eastAsia="Times New Roman" w:cs="Times New Roman"/>
          <w:szCs w:val="24"/>
        </w:rPr>
        <w:t>με στη δ</w:t>
      </w:r>
      <w:r w:rsidRPr="00070140">
        <w:rPr>
          <w:rFonts w:eastAsia="Times New Roman" w:cs="Times New Roman"/>
          <w:szCs w:val="24"/>
        </w:rPr>
        <w:t>ιεθν</w:t>
      </w:r>
      <w:r w:rsidRPr="00070140">
        <w:rPr>
          <w:rFonts w:eastAsia="Times New Roman" w:cs="Times New Roman"/>
          <w:szCs w:val="24"/>
        </w:rPr>
        <w:t>ή κοινότητα</w:t>
      </w:r>
      <w:r>
        <w:rPr>
          <w:rFonts w:eastAsia="Times New Roman" w:cs="Times New Roman"/>
          <w:szCs w:val="24"/>
        </w:rPr>
        <w:t xml:space="preserve">. </w:t>
      </w:r>
    </w:p>
    <w:p w14:paraId="2D05F92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Θυμάμαι χαρακτηριστικά τον κ. Τσίπρα περι</w:t>
      </w:r>
      <w:r w:rsidRPr="00070140">
        <w:rPr>
          <w:rFonts w:eastAsia="Times New Roman" w:cs="Times New Roman"/>
          <w:szCs w:val="24"/>
        </w:rPr>
        <w:t>χ</w:t>
      </w:r>
      <w:r>
        <w:rPr>
          <w:rFonts w:eastAsia="Times New Roman" w:cs="Times New Roman"/>
          <w:szCs w:val="24"/>
        </w:rPr>
        <w:t>αρή στην Κίνα όταν του αναγγέλθηκε</w:t>
      </w:r>
      <w:r w:rsidRPr="00070140">
        <w:rPr>
          <w:rFonts w:eastAsia="Times New Roman" w:cs="Times New Roman"/>
          <w:szCs w:val="24"/>
        </w:rPr>
        <w:t xml:space="preserve"> από τον Πρόεδρο της Κίνας ή Πρωθυπουργό </w:t>
      </w:r>
      <w:r>
        <w:rPr>
          <w:rFonts w:eastAsia="Times New Roman" w:cs="Times New Roman"/>
          <w:szCs w:val="24"/>
        </w:rPr>
        <w:t>-δ</w:t>
      </w:r>
      <w:r w:rsidRPr="00070140">
        <w:rPr>
          <w:rFonts w:eastAsia="Times New Roman" w:cs="Times New Roman"/>
          <w:szCs w:val="24"/>
        </w:rPr>
        <w:t>εν θυμάμαι ακριβώς</w:t>
      </w:r>
      <w:r>
        <w:rPr>
          <w:rFonts w:eastAsia="Times New Roman" w:cs="Times New Roman"/>
          <w:szCs w:val="24"/>
        </w:rPr>
        <w:t>- ότι θ</w:t>
      </w:r>
      <w:r w:rsidRPr="00070140">
        <w:rPr>
          <w:rFonts w:eastAsia="Times New Roman" w:cs="Times New Roman"/>
          <w:szCs w:val="24"/>
        </w:rPr>
        <w:t>α προχωρήσουν σε 300 εκατομμύρ</w:t>
      </w:r>
      <w:r>
        <w:rPr>
          <w:rFonts w:eastAsia="Times New Roman" w:cs="Times New Roman"/>
          <w:szCs w:val="24"/>
        </w:rPr>
        <w:t xml:space="preserve">ια ευρώ προαιρετικές επενδύσεις. </w:t>
      </w:r>
      <w:r>
        <w:rPr>
          <w:rFonts w:eastAsia="Times New Roman"/>
          <w:bCs/>
          <w:shd w:val="clear" w:color="auto" w:fill="FFFFFF"/>
        </w:rPr>
        <w:t>Τ</w:t>
      </w:r>
      <w:r>
        <w:rPr>
          <w:rFonts w:eastAsia="Times New Roman" w:cs="Times New Roman"/>
          <w:szCs w:val="24"/>
        </w:rPr>
        <w:t xml:space="preserve">ελικά, </w:t>
      </w:r>
      <w:r w:rsidRPr="00070140">
        <w:rPr>
          <w:rFonts w:eastAsia="Times New Roman" w:cs="Times New Roman"/>
          <w:szCs w:val="24"/>
        </w:rPr>
        <w:t xml:space="preserve">ερχόμαστε τρία χρόνια μετά </w:t>
      </w:r>
      <w:r w:rsidRPr="00070140">
        <w:rPr>
          <w:rFonts w:eastAsia="Times New Roman" w:cs="Times New Roman"/>
          <w:szCs w:val="24"/>
        </w:rPr>
        <w:t>και δεν έχει προχωρήσει απολύτως τίποτα</w:t>
      </w:r>
      <w:r>
        <w:rPr>
          <w:rFonts w:eastAsia="Times New Roman" w:cs="Times New Roman"/>
          <w:szCs w:val="24"/>
        </w:rPr>
        <w:t>. Οι</w:t>
      </w:r>
      <w:r w:rsidRPr="00070140">
        <w:rPr>
          <w:rFonts w:eastAsia="Times New Roman" w:cs="Times New Roman"/>
          <w:szCs w:val="24"/>
        </w:rPr>
        <w:t xml:space="preserve"> υποχρεωτικές επενδύσεις πρέπει να ολοκληρωθούν μέχρι το 2021 και ακόμα δεν υπάρχει κα</w:t>
      </w:r>
      <w:r>
        <w:rPr>
          <w:rFonts w:eastAsia="Times New Roman" w:cs="Times New Roman"/>
          <w:szCs w:val="24"/>
        </w:rPr>
        <w:t>μ</w:t>
      </w:r>
      <w:r w:rsidRPr="00070140">
        <w:rPr>
          <w:rFonts w:eastAsia="Times New Roman" w:cs="Times New Roman"/>
          <w:szCs w:val="24"/>
        </w:rPr>
        <w:t>μία απολύτως εξέλιξη</w:t>
      </w:r>
      <w:r>
        <w:rPr>
          <w:rFonts w:eastAsia="Times New Roman" w:cs="Times New Roman"/>
          <w:szCs w:val="24"/>
        </w:rPr>
        <w:t>.</w:t>
      </w:r>
    </w:p>
    <w:p w14:paraId="2D05F92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Κύριε Δρ</w:t>
      </w:r>
      <w:r w:rsidRPr="00070140">
        <w:rPr>
          <w:rFonts w:eastAsia="Times New Roman" w:cs="Times New Roman"/>
          <w:szCs w:val="24"/>
        </w:rPr>
        <w:t>ίτσα</w:t>
      </w:r>
      <w:r>
        <w:rPr>
          <w:rFonts w:eastAsia="Times New Roman" w:cs="Times New Roman"/>
          <w:szCs w:val="24"/>
        </w:rPr>
        <w:t>,</w:t>
      </w:r>
      <w:r w:rsidRPr="00070140">
        <w:rPr>
          <w:rFonts w:eastAsia="Times New Roman" w:cs="Times New Roman"/>
          <w:szCs w:val="24"/>
        </w:rPr>
        <w:t xml:space="preserve"> η εθνική στρατηγική λιμένων </w:t>
      </w:r>
      <w:r>
        <w:rPr>
          <w:rFonts w:eastAsia="Times New Roman" w:cs="Times New Roman"/>
          <w:szCs w:val="24"/>
        </w:rPr>
        <w:t>έ</w:t>
      </w:r>
      <w:r w:rsidRPr="00070140">
        <w:rPr>
          <w:rFonts w:eastAsia="Times New Roman" w:cs="Times New Roman"/>
          <w:szCs w:val="24"/>
        </w:rPr>
        <w:t xml:space="preserve">χει κατατεθεί στην ιστοσελίδα του </w:t>
      </w:r>
      <w:r>
        <w:rPr>
          <w:rFonts w:eastAsia="Times New Roman" w:cs="Times New Roman"/>
          <w:szCs w:val="24"/>
        </w:rPr>
        <w:t xml:space="preserve">πρώην </w:t>
      </w:r>
      <w:r w:rsidRPr="00070140">
        <w:rPr>
          <w:rFonts w:eastAsia="Times New Roman" w:cs="Times New Roman"/>
          <w:szCs w:val="24"/>
        </w:rPr>
        <w:t xml:space="preserve">Υπουργείου σας </w:t>
      </w:r>
      <w:r w:rsidRPr="00F331DF">
        <w:rPr>
          <w:rFonts w:eastAsia="Times New Roman"/>
          <w:bCs/>
        </w:rPr>
        <w:t>και</w:t>
      </w:r>
      <w:r>
        <w:rPr>
          <w:rFonts w:eastAsia="Times New Roman" w:cs="Times New Roman"/>
          <w:szCs w:val="24"/>
        </w:rPr>
        <w:t xml:space="preserve"> πρ</w:t>
      </w:r>
      <w:r>
        <w:rPr>
          <w:rFonts w:eastAsia="Times New Roman" w:cs="Times New Roman"/>
          <w:szCs w:val="24"/>
        </w:rPr>
        <w:t xml:space="preserve">οπάντων </w:t>
      </w:r>
      <w:r w:rsidRPr="00773379">
        <w:rPr>
          <w:rFonts w:eastAsia="Times New Roman"/>
          <w:bCs/>
        </w:rPr>
        <w:t>έχει</w:t>
      </w:r>
      <w:r>
        <w:rPr>
          <w:rFonts w:eastAsia="Times New Roman" w:cs="Times New Roman"/>
          <w:szCs w:val="24"/>
        </w:rPr>
        <w:t xml:space="preserve"> </w:t>
      </w:r>
      <w:r w:rsidRPr="00070140">
        <w:rPr>
          <w:rFonts w:eastAsia="Times New Roman" w:cs="Times New Roman"/>
          <w:szCs w:val="24"/>
        </w:rPr>
        <w:t>παρουσιαστεί θεσμικά στην αρμόδια Ευρωπαϊκή Επιτροπή</w:t>
      </w:r>
      <w:r>
        <w:rPr>
          <w:rFonts w:eastAsia="Times New Roman" w:cs="Times New Roman"/>
          <w:szCs w:val="24"/>
        </w:rPr>
        <w:t xml:space="preserve">. </w:t>
      </w:r>
      <w:r>
        <w:rPr>
          <w:rFonts w:eastAsia="Times New Roman" w:cs="Times New Roman"/>
          <w:szCs w:val="24"/>
        </w:rPr>
        <w:lastRenderedPageBreak/>
        <w:t>Π</w:t>
      </w:r>
      <w:r w:rsidRPr="00070140">
        <w:rPr>
          <w:rFonts w:eastAsia="Times New Roman" w:cs="Times New Roman"/>
          <w:szCs w:val="24"/>
        </w:rPr>
        <w:t>είτε μου εσείς πο</w:t>
      </w:r>
      <w:r>
        <w:rPr>
          <w:rFonts w:eastAsia="Times New Roman" w:cs="Times New Roman"/>
          <w:szCs w:val="24"/>
        </w:rPr>
        <w:t>ύ</w:t>
      </w:r>
      <w:r w:rsidRPr="00070140">
        <w:rPr>
          <w:rFonts w:eastAsia="Times New Roman" w:cs="Times New Roman"/>
          <w:szCs w:val="24"/>
        </w:rPr>
        <w:t xml:space="preserve"> είναι η δικιά σας </w:t>
      </w:r>
      <w:r>
        <w:rPr>
          <w:rFonts w:eastAsia="Times New Roman" w:cs="Times New Roman"/>
          <w:szCs w:val="24"/>
        </w:rPr>
        <w:t>εθ</w:t>
      </w:r>
      <w:r w:rsidRPr="00070140">
        <w:rPr>
          <w:rFonts w:eastAsia="Times New Roman" w:cs="Times New Roman"/>
          <w:szCs w:val="24"/>
        </w:rPr>
        <w:t>νική</w:t>
      </w:r>
      <w:r>
        <w:rPr>
          <w:rFonts w:eastAsia="Times New Roman" w:cs="Times New Roman"/>
          <w:szCs w:val="24"/>
        </w:rPr>
        <w:t xml:space="preserve">, στρατηγική </w:t>
      </w:r>
      <w:r w:rsidRPr="00070140">
        <w:rPr>
          <w:rFonts w:eastAsia="Times New Roman" w:cs="Times New Roman"/>
          <w:szCs w:val="24"/>
        </w:rPr>
        <w:t>μελέτη λιμένων</w:t>
      </w:r>
      <w:r>
        <w:rPr>
          <w:rFonts w:eastAsia="Times New Roman" w:cs="Times New Roman"/>
          <w:szCs w:val="24"/>
        </w:rPr>
        <w:t xml:space="preserve">. Πού </w:t>
      </w:r>
      <w:r w:rsidRPr="00D66BCA">
        <w:rPr>
          <w:rFonts w:eastAsia="Times New Roman"/>
          <w:bCs/>
        </w:rPr>
        <w:t>είναι</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μας την παρουσιάσετε επιτέλους;</w:t>
      </w:r>
      <w:r w:rsidRPr="00070140">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πείτε μου εσείς πόσα έ</w:t>
      </w:r>
      <w:r w:rsidRPr="00070140">
        <w:rPr>
          <w:rFonts w:eastAsia="Times New Roman" w:cs="Times New Roman"/>
          <w:szCs w:val="24"/>
        </w:rPr>
        <w:t xml:space="preserve">ργα έχουν γίνει στα λιμάνια </w:t>
      </w:r>
      <w:r>
        <w:rPr>
          <w:rFonts w:eastAsia="Times New Roman" w:cs="Times New Roman"/>
          <w:szCs w:val="24"/>
        </w:rPr>
        <w:t>μας τα τελευταία</w:t>
      </w:r>
      <w:r>
        <w:rPr>
          <w:rFonts w:eastAsia="Times New Roman" w:cs="Times New Roman"/>
          <w:szCs w:val="24"/>
        </w:rPr>
        <w:t xml:space="preserve"> τέσσερα χρόνια; Κ</w:t>
      </w:r>
      <w:r w:rsidRPr="00070140">
        <w:rPr>
          <w:rFonts w:eastAsia="Times New Roman" w:cs="Times New Roman"/>
          <w:szCs w:val="24"/>
        </w:rPr>
        <w:t>ανένα</w:t>
      </w:r>
      <w:r>
        <w:rPr>
          <w:rFonts w:eastAsia="Times New Roman" w:cs="Times New Roman"/>
          <w:szCs w:val="24"/>
        </w:rPr>
        <w:t>.</w:t>
      </w:r>
    </w:p>
    <w:p w14:paraId="2D05F92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w:t>
      </w:r>
      <w:r w:rsidRPr="00070140">
        <w:rPr>
          <w:rFonts w:eastAsia="Times New Roman" w:cs="Times New Roman"/>
          <w:szCs w:val="24"/>
        </w:rPr>
        <w:t xml:space="preserve">ρχόμαστε τώρα </w:t>
      </w:r>
      <w:r>
        <w:rPr>
          <w:rFonts w:eastAsia="Times New Roman" w:cs="Times New Roman"/>
          <w:szCs w:val="24"/>
        </w:rPr>
        <w:t>σ</w:t>
      </w:r>
      <w:r w:rsidRPr="00070140">
        <w:rPr>
          <w:rFonts w:eastAsia="Times New Roman" w:cs="Times New Roman"/>
          <w:szCs w:val="24"/>
        </w:rPr>
        <w:t>τις τροπολογίες</w:t>
      </w:r>
      <w:r>
        <w:rPr>
          <w:rFonts w:eastAsia="Times New Roman" w:cs="Times New Roman"/>
          <w:szCs w:val="24"/>
        </w:rPr>
        <w:t>. Ε</w:t>
      </w:r>
      <w:r w:rsidRPr="00070140">
        <w:rPr>
          <w:rFonts w:eastAsia="Times New Roman" w:cs="Times New Roman"/>
          <w:szCs w:val="24"/>
        </w:rPr>
        <w:t>δώ αρχίζει</w:t>
      </w:r>
      <w:r>
        <w:rPr>
          <w:rFonts w:eastAsia="Times New Roman" w:cs="Times New Roman"/>
          <w:szCs w:val="24"/>
        </w:rPr>
        <w:t>,</w:t>
      </w:r>
      <w:r w:rsidRPr="00070140">
        <w:rPr>
          <w:rFonts w:eastAsia="Times New Roman" w:cs="Times New Roman"/>
          <w:szCs w:val="24"/>
        </w:rPr>
        <w:t xml:space="preserve"> </w:t>
      </w:r>
      <w:r>
        <w:rPr>
          <w:rFonts w:eastAsia="Times New Roman" w:cs="Times New Roman"/>
          <w:szCs w:val="24"/>
        </w:rPr>
        <w:t xml:space="preserve">ξέρετε, το </w:t>
      </w:r>
      <w:r w:rsidRPr="00070140">
        <w:rPr>
          <w:rFonts w:eastAsia="Times New Roman" w:cs="Times New Roman"/>
          <w:szCs w:val="24"/>
        </w:rPr>
        <w:t>μεγάλο πάρτι</w:t>
      </w:r>
      <w:r>
        <w:rPr>
          <w:rFonts w:eastAsia="Times New Roman" w:cs="Times New Roman"/>
          <w:szCs w:val="24"/>
        </w:rPr>
        <w:t xml:space="preserve">. </w:t>
      </w:r>
      <w:r w:rsidRPr="00C97BCD">
        <w:rPr>
          <w:rFonts w:eastAsia="Times New Roman" w:cs="Times New Roman"/>
          <w:szCs w:val="24"/>
        </w:rPr>
        <w:t>Τροπολογία</w:t>
      </w:r>
      <w:r>
        <w:rPr>
          <w:rFonts w:eastAsia="Times New Roman" w:cs="Times New Roman"/>
          <w:szCs w:val="24"/>
        </w:rPr>
        <w:t xml:space="preserve"> για τον έλεγχο των</w:t>
      </w:r>
      <w:r w:rsidRPr="00070140">
        <w:rPr>
          <w:rFonts w:eastAsia="Times New Roman" w:cs="Times New Roman"/>
          <w:szCs w:val="24"/>
        </w:rPr>
        <w:t xml:space="preserve"> πλοίων και έ</w:t>
      </w:r>
      <w:r>
        <w:rPr>
          <w:rFonts w:eastAsia="Times New Roman" w:cs="Times New Roman"/>
          <w:szCs w:val="24"/>
        </w:rPr>
        <w:t>γκριση</w:t>
      </w:r>
      <w:r w:rsidRPr="00070140">
        <w:rPr>
          <w:rFonts w:eastAsia="Times New Roman" w:cs="Times New Roman"/>
          <w:szCs w:val="24"/>
        </w:rPr>
        <w:t xml:space="preserve"> από</w:t>
      </w:r>
      <w:r>
        <w:rPr>
          <w:rFonts w:eastAsia="Times New Roman" w:cs="Times New Roman"/>
          <w:szCs w:val="24"/>
        </w:rPr>
        <w:t>πλου από την</w:t>
      </w:r>
      <w:r w:rsidRPr="00070140">
        <w:rPr>
          <w:rFonts w:eastAsia="Times New Roman" w:cs="Times New Roman"/>
          <w:szCs w:val="24"/>
        </w:rPr>
        <w:t xml:space="preserve"> αρμόδια αρχή</w:t>
      </w:r>
      <w:r>
        <w:rPr>
          <w:rFonts w:eastAsia="Times New Roman" w:cs="Times New Roman"/>
          <w:szCs w:val="24"/>
        </w:rPr>
        <w:t xml:space="preserve">. Κοιτάξτε, </w:t>
      </w:r>
      <w:r w:rsidRPr="007D7C21">
        <w:rPr>
          <w:rFonts w:eastAsia="Times New Roman" w:cs="Times New Roman"/>
          <w:szCs w:val="24"/>
        </w:rPr>
        <w:t>κύριε Υπουργέ</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μας προκαλεί έκπληξη η </w:t>
      </w:r>
      <w:r>
        <w:rPr>
          <w:rFonts w:eastAsia="Times New Roman" w:cs="Times New Roman"/>
          <w:szCs w:val="24"/>
        </w:rPr>
        <w:t>Κατάθεση</w:t>
      </w:r>
      <w:r>
        <w:rPr>
          <w:rFonts w:eastAsia="Times New Roman" w:cs="Times New Roman"/>
          <w:szCs w:val="24"/>
        </w:rPr>
        <w:t xml:space="preserve"> αυτής της </w:t>
      </w:r>
      <w:r w:rsidRPr="00C97BCD">
        <w:rPr>
          <w:rFonts w:eastAsia="Times New Roman" w:cs="Times New Roman"/>
          <w:szCs w:val="24"/>
        </w:rPr>
        <w:t>τροπολογία</w:t>
      </w:r>
      <w:r>
        <w:rPr>
          <w:rFonts w:eastAsia="Times New Roman" w:cs="Times New Roman"/>
          <w:szCs w:val="24"/>
        </w:rPr>
        <w:t xml:space="preserve">ς, </w:t>
      </w:r>
      <w:r w:rsidRPr="00E614B5">
        <w:rPr>
          <w:rFonts w:eastAsia="Times New Roman" w:cs="Times New Roman"/>
        </w:rPr>
        <w:t>διότι</w:t>
      </w:r>
      <w:r>
        <w:rPr>
          <w:rFonts w:eastAsia="Times New Roman" w:cs="Times New Roman"/>
          <w:szCs w:val="24"/>
        </w:rPr>
        <w:t xml:space="preserve"> το θέμα έρχεται μετά από τη</w:t>
      </w:r>
      <w:r w:rsidRPr="00070140">
        <w:rPr>
          <w:rFonts w:eastAsia="Times New Roman" w:cs="Times New Roman"/>
          <w:szCs w:val="24"/>
        </w:rPr>
        <w:t xml:space="preserve"> </w:t>
      </w:r>
      <w:r>
        <w:rPr>
          <w:rFonts w:eastAsia="Times New Roman" w:cs="Times New Roman"/>
          <w:szCs w:val="24"/>
        </w:rPr>
        <w:t>βύθιση του «</w:t>
      </w:r>
      <w:r>
        <w:rPr>
          <w:rFonts w:eastAsia="Times New Roman" w:cs="Times New Roman"/>
          <w:szCs w:val="24"/>
        </w:rPr>
        <w:t>ΑΓΙΑ ΖΩΝΗ 2</w:t>
      </w:r>
      <w:r>
        <w:rPr>
          <w:rFonts w:eastAsia="Times New Roman" w:cs="Times New Roman"/>
          <w:szCs w:val="24"/>
        </w:rPr>
        <w:t>». Τ</w:t>
      </w:r>
      <w:r w:rsidRPr="00070140">
        <w:rPr>
          <w:rFonts w:eastAsia="Times New Roman" w:cs="Times New Roman"/>
          <w:szCs w:val="24"/>
        </w:rPr>
        <w:t>ότε βέβαια δείγματα της προχειρότητας αντιμετώπιση</w:t>
      </w:r>
      <w:r>
        <w:rPr>
          <w:rFonts w:eastAsia="Times New Roman" w:cs="Times New Roman"/>
          <w:szCs w:val="24"/>
        </w:rPr>
        <w:t>ς</w:t>
      </w:r>
      <w:r w:rsidRPr="00070140">
        <w:rPr>
          <w:rFonts w:eastAsia="Times New Roman" w:cs="Times New Roman"/>
          <w:szCs w:val="24"/>
        </w:rPr>
        <w:t xml:space="preserve"> αυτών των θεμάτων έδειξε ο ίδιος ο Πρωθυπουργός</w:t>
      </w:r>
      <w:r>
        <w:rPr>
          <w:rFonts w:eastAsia="Times New Roman" w:cs="Times New Roman"/>
          <w:szCs w:val="24"/>
        </w:rPr>
        <w:t>,</w:t>
      </w:r>
      <w:r w:rsidRPr="00070140">
        <w:rPr>
          <w:rFonts w:eastAsia="Times New Roman" w:cs="Times New Roman"/>
          <w:szCs w:val="24"/>
        </w:rPr>
        <w:t xml:space="preserve"> ο οποίος συγκάλεσε Υπουργικό Συμβούλιο στο Μαξίμου και έβγαλε αμέσως το πόρισμα</w:t>
      </w:r>
      <w:r>
        <w:rPr>
          <w:rFonts w:eastAsia="Times New Roman" w:cs="Times New Roman"/>
          <w:szCs w:val="24"/>
        </w:rPr>
        <w:t xml:space="preserve">. </w:t>
      </w:r>
    </w:p>
    <w:p w14:paraId="2D05F93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Π</w:t>
      </w:r>
      <w:r w:rsidRPr="00070140">
        <w:rPr>
          <w:rFonts w:eastAsia="Times New Roman" w:cs="Times New Roman"/>
          <w:szCs w:val="24"/>
        </w:rPr>
        <w:t>ρέπει να</w:t>
      </w:r>
      <w:r w:rsidRPr="00070140">
        <w:rPr>
          <w:rFonts w:eastAsia="Times New Roman" w:cs="Times New Roman"/>
          <w:szCs w:val="24"/>
        </w:rPr>
        <w:t xml:space="preserve"> καταργηθεί η επιθεώρηση εμπορικών πλοίων</w:t>
      </w:r>
      <w:r>
        <w:rPr>
          <w:rFonts w:eastAsia="Times New Roman" w:cs="Times New Roman"/>
          <w:szCs w:val="24"/>
        </w:rPr>
        <w:t>. Ά</w:t>
      </w:r>
      <w:r w:rsidRPr="00070140">
        <w:rPr>
          <w:rFonts w:eastAsia="Times New Roman" w:cs="Times New Roman"/>
          <w:szCs w:val="24"/>
        </w:rPr>
        <w:t xml:space="preserve">φησε </w:t>
      </w:r>
      <w:r>
        <w:rPr>
          <w:rFonts w:eastAsia="Times New Roman" w:cs="Times New Roman"/>
          <w:szCs w:val="24"/>
        </w:rPr>
        <w:t>μ</w:t>
      </w:r>
      <w:r w:rsidRPr="00070140">
        <w:rPr>
          <w:rFonts w:eastAsia="Times New Roman" w:cs="Times New Roman"/>
          <w:szCs w:val="24"/>
        </w:rPr>
        <w:t>άλιστα και υπονοούμενα για το έργο των στελεχών του Λιμενικού Σώματος</w:t>
      </w:r>
      <w:r>
        <w:rPr>
          <w:rFonts w:eastAsia="Times New Roman" w:cs="Times New Roman"/>
          <w:szCs w:val="24"/>
        </w:rPr>
        <w:t>. Και π</w:t>
      </w:r>
      <w:r w:rsidRPr="00070140">
        <w:rPr>
          <w:rFonts w:eastAsia="Times New Roman" w:cs="Times New Roman"/>
          <w:szCs w:val="24"/>
        </w:rPr>
        <w:t>ροσέξτε</w:t>
      </w:r>
      <w:r>
        <w:rPr>
          <w:rFonts w:eastAsia="Times New Roman" w:cs="Times New Roman"/>
          <w:szCs w:val="24"/>
        </w:rPr>
        <w:t>,</w:t>
      </w:r>
      <w:r w:rsidRPr="00070140">
        <w:rPr>
          <w:rFonts w:eastAsia="Times New Roman" w:cs="Times New Roman"/>
          <w:szCs w:val="24"/>
        </w:rPr>
        <w:t xml:space="preserve"> έρχονται τα </w:t>
      </w:r>
      <w:r>
        <w:rPr>
          <w:rFonts w:eastAsia="Times New Roman" w:cs="Times New Roman"/>
          <w:szCs w:val="24"/>
        </w:rPr>
        <w:t xml:space="preserve">πορίσματα </w:t>
      </w:r>
      <w:r w:rsidRPr="00070140">
        <w:rPr>
          <w:rFonts w:eastAsia="Times New Roman" w:cs="Times New Roman"/>
          <w:szCs w:val="24"/>
        </w:rPr>
        <w:t xml:space="preserve">και της </w:t>
      </w:r>
      <w:r>
        <w:rPr>
          <w:rFonts w:eastAsia="Times New Roman" w:cs="Times New Roman"/>
          <w:szCs w:val="24"/>
        </w:rPr>
        <w:t xml:space="preserve">ΕΛΥΔΝΑ </w:t>
      </w:r>
      <w:r w:rsidRPr="00F331DF">
        <w:rPr>
          <w:rFonts w:eastAsia="Times New Roman"/>
          <w:bCs/>
        </w:rPr>
        <w:t>και</w:t>
      </w:r>
      <w:r>
        <w:rPr>
          <w:rFonts w:eastAsia="Times New Roman" w:cs="Times New Roman"/>
          <w:szCs w:val="24"/>
        </w:rPr>
        <w:t xml:space="preserve"> του ΑΣΝΑ </w:t>
      </w:r>
      <w:r w:rsidRPr="00F331DF">
        <w:rPr>
          <w:rFonts w:eastAsia="Times New Roman"/>
          <w:bCs/>
        </w:rPr>
        <w:t>και</w:t>
      </w:r>
      <w:r>
        <w:rPr>
          <w:rFonts w:eastAsia="Times New Roman" w:cs="Times New Roman"/>
          <w:szCs w:val="24"/>
        </w:rPr>
        <w:t xml:space="preserve"> εκ</w:t>
      </w:r>
      <w:r w:rsidRPr="00070140">
        <w:rPr>
          <w:rFonts w:eastAsia="Times New Roman" w:cs="Times New Roman"/>
          <w:szCs w:val="24"/>
        </w:rPr>
        <w:t>θέτουν ανεπανόρθωτα τον Πρωθυπουργό και την Κυβέρνηση</w:t>
      </w:r>
      <w:r>
        <w:rPr>
          <w:rFonts w:eastAsia="Times New Roman" w:cs="Times New Roman"/>
          <w:szCs w:val="24"/>
        </w:rPr>
        <w:t xml:space="preserve">. </w:t>
      </w:r>
    </w:p>
    <w:p w14:paraId="2D05F93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Αυτά, κύρ</w:t>
      </w:r>
      <w:r>
        <w:rPr>
          <w:rFonts w:eastAsia="Times New Roman" w:cs="Times New Roman"/>
          <w:szCs w:val="24"/>
        </w:rPr>
        <w:t>ιε Κουβέλη,</w:t>
      </w:r>
      <w:r w:rsidRPr="00070140">
        <w:rPr>
          <w:rFonts w:eastAsia="Times New Roman" w:cs="Times New Roman"/>
          <w:szCs w:val="24"/>
        </w:rPr>
        <w:t xml:space="preserve"> στο</w:t>
      </w:r>
      <w:r>
        <w:rPr>
          <w:rFonts w:eastAsia="Times New Roman" w:cs="Times New Roman"/>
          <w:szCs w:val="24"/>
        </w:rPr>
        <w:t>ν</w:t>
      </w:r>
      <w:r w:rsidRPr="00070140">
        <w:rPr>
          <w:rFonts w:eastAsia="Times New Roman" w:cs="Times New Roman"/>
          <w:szCs w:val="24"/>
        </w:rPr>
        <w:t xml:space="preserve"> προηγούμενο</w:t>
      </w:r>
      <w:r>
        <w:rPr>
          <w:rFonts w:eastAsia="Times New Roman" w:cs="Times New Roman"/>
          <w:szCs w:val="24"/>
        </w:rPr>
        <w:t xml:space="preserve"> Υπουργό τα είχα επισημάνει. </w:t>
      </w:r>
      <w:r w:rsidRPr="00A8202F">
        <w:rPr>
          <w:rFonts w:eastAsia="Times New Roman"/>
          <w:bCs/>
          <w:shd w:val="clear" w:color="auto" w:fill="FFFFFF"/>
        </w:rPr>
        <w:t>Δεν</w:t>
      </w:r>
      <w:r>
        <w:rPr>
          <w:rFonts w:eastAsia="Times New Roman" w:cs="Times New Roman"/>
          <w:szCs w:val="24"/>
        </w:rPr>
        <w:t xml:space="preserve"> τα είχε λάβει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του. Σας είχαμε επισημάνει </w:t>
      </w:r>
      <w:r w:rsidRPr="002B5B2E">
        <w:rPr>
          <w:rFonts w:eastAsia="Times New Roman"/>
          <w:bCs/>
          <w:shd w:val="clear" w:color="auto" w:fill="FFFFFF"/>
        </w:rPr>
        <w:t>ότι</w:t>
      </w:r>
      <w:r>
        <w:rPr>
          <w:rFonts w:eastAsia="Times New Roman" w:cs="Times New Roman"/>
          <w:szCs w:val="24"/>
        </w:rPr>
        <w:t xml:space="preserve"> </w:t>
      </w:r>
      <w:r w:rsidRPr="00070140">
        <w:rPr>
          <w:rFonts w:eastAsia="Times New Roman" w:cs="Times New Roman"/>
          <w:szCs w:val="24"/>
        </w:rPr>
        <w:t>είναι ανεπίτρεπτο να μην έχει το Υπουργείο ελεγκτές</w:t>
      </w:r>
      <w:r>
        <w:rPr>
          <w:rFonts w:eastAsia="Times New Roman" w:cs="Times New Roman"/>
          <w:szCs w:val="24"/>
        </w:rPr>
        <w:t>.</w:t>
      </w:r>
      <w:r w:rsidRPr="00070140">
        <w:rPr>
          <w:rFonts w:eastAsia="Times New Roman" w:cs="Times New Roman"/>
          <w:szCs w:val="24"/>
        </w:rPr>
        <w:t xml:space="preserve"> </w:t>
      </w:r>
      <w:r>
        <w:rPr>
          <w:rFonts w:eastAsia="Times New Roman" w:cs="Times New Roman"/>
          <w:szCs w:val="24"/>
        </w:rPr>
        <w:t>Ε</w:t>
      </w:r>
      <w:r w:rsidRPr="00070140">
        <w:rPr>
          <w:rFonts w:eastAsia="Times New Roman" w:cs="Times New Roman"/>
          <w:szCs w:val="24"/>
        </w:rPr>
        <w:t>σείς επιμ</w:t>
      </w:r>
      <w:r>
        <w:rPr>
          <w:rFonts w:eastAsia="Times New Roman" w:cs="Times New Roman"/>
          <w:szCs w:val="24"/>
        </w:rPr>
        <w:t>είνατε</w:t>
      </w:r>
      <w:r w:rsidRPr="00070140">
        <w:rPr>
          <w:rFonts w:eastAsia="Times New Roman" w:cs="Times New Roman"/>
          <w:szCs w:val="24"/>
        </w:rPr>
        <w:t xml:space="preserve"> τότε να μην πιστοποιείτ</w:t>
      </w:r>
      <w:r>
        <w:rPr>
          <w:rFonts w:eastAsia="Times New Roman" w:cs="Times New Roman"/>
          <w:szCs w:val="24"/>
        </w:rPr>
        <w:t>ε</w:t>
      </w:r>
      <w:r w:rsidRPr="00070140">
        <w:rPr>
          <w:rFonts w:eastAsia="Times New Roman" w:cs="Times New Roman"/>
          <w:szCs w:val="24"/>
        </w:rPr>
        <w:t xml:space="preserve"> ελεγκτές πλοίων μέσω </w:t>
      </w:r>
      <w:r>
        <w:rPr>
          <w:rFonts w:eastAsia="Times New Roman" w:cs="Times New Roman"/>
          <w:szCs w:val="24"/>
        </w:rPr>
        <w:t xml:space="preserve">της </w:t>
      </w:r>
      <w:r>
        <w:rPr>
          <w:rFonts w:eastAsia="Times New Roman" w:cs="Times New Roman"/>
          <w:szCs w:val="24"/>
        </w:rPr>
        <w:t>σ</w:t>
      </w:r>
      <w:r>
        <w:rPr>
          <w:rFonts w:eastAsia="Times New Roman" w:cs="Times New Roman"/>
          <w:szCs w:val="24"/>
        </w:rPr>
        <w:t>χολής.</w:t>
      </w:r>
      <w:r w:rsidRPr="00070140">
        <w:rPr>
          <w:rFonts w:eastAsia="Times New Roman" w:cs="Times New Roman"/>
          <w:szCs w:val="24"/>
        </w:rPr>
        <w:t xml:space="preserve"> </w:t>
      </w:r>
    </w:p>
    <w:p w14:paraId="2D05F93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Επίσης,</w:t>
      </w:r>
      <w:r w:rsidRPr="00070140">
        <w:rPr>
          <w:rFonts w:eastAsia="Times New Roman" w:cs="Times New Roman"/>
          <w:szCs w:val="24"/>
        </w:rPr>
        <w:t xml:space="preserve"> σας </w:t>
      </w:r>
      <w:r w:rsidRPr="00070140">
        <w:rPr>
          <w:rFonts w:eastAsia="Times New Roman" w:cs="Times New Roman"/>
          <w:szCs w:val="24"/>
        </w:rPr>
        <w:t xml:space="preserve">είχαμε πει και σας είχαμε επισημάνει να μελετήσετε αν </w:t>
      </w:r>
      <w:r>
        <w:rPr>
          <w:rFonts w:eastAsia="Times New Roman" w:cs="Times New Roman"/>
          <w:szCs w:val="24"/>
        </w:rPr>
        <w:t xml:space="preserve">οι </w:t>
      </w:r>
      <w:r w:rsidRPr="00070140">
        <w:rPr>
          <w:rFonts w:eastAsia="Times New Roman" w:cs="Times New Roman"/>
          <w:szCs w:val="24"/>
        </w:rPr>
        <w:t>νηογνώμονες έχουν δυνατότητες να καλύψουν όλα τα πλοία αυτών των κατηγοριών</w:t>
      </w:r>
      <w:r>
        <w:rPr>
          <w:rFonts w:eastAsia="Times New Roman" w:cs="Times New Roman"/>
          <w:szCs w:val="24"/>
        </w:rPr>
        <w:t>. Κ</w:t>
      </w:r>
      <w:r w:rsidRPr="00070140">
        <w:rPr>
          <w:rFonts w:eastAsia="Times New Roman" w:cs="Times New Roman"/>
          <w:szCs w:val="24"/>
        </w:rPr>
        <w:t>αι σήμερα έρχεστε να καταθέσετε έ</w:t>
      </w:r>
      <w:r>
        <w:rPr>
          <w:rFonts w:eastAsia="Times New Roman" w:cs="Times New Roman"/>
          <w:szCs w:val="24"/>
        </w:rPr>
        <w:t>να ακόμη δείγμα της προχειρότητάς σας και ν</w:t>
      </w:r>
      <w:r w:rsidRPr="00070140">
        <w:rPr>
          <w:rFonts w:eastAsia="Times New Roman" w:cs="Times New Roman"/>
          <w:szCs w:val="24"/>
        </w:rPr>
        <w:t>α αποδείξετε ότι θεσπίζετ</w:t>
      </w:r>
      <w:r>
        <w:rPr>
          <w:rFonts w:eastAsia="Times New Roman" w:cs="Times New Roman"/>
          <w:szCs w:val="24"/>
        </w:rPr>
        <w:t>ε -</w:t>
      </w:r>
      <w:r w:rsidRPr="00070140">
        <w:rPr>
          <w:rFonts w:eastAsia="Times New Roman" w:cs="Times New Roman"/>
          <w:szCs w:val="24"/>
        </w:rPr>
        <w:t>λέει</w:t>
      </w:r>
      <w:r>
        <w:rPr>
          <w:rFonts w:eastAsia="Times New Roman" w:cs="Times New Roman"/>
          <w:szCs w:val="24"/>
        </w:rPr>
        <w:t>-</w:t>
      </w:r>
      <w:r w:rsidRPr="00070140">
        <w:rPr>
          <w:rFonts w:eastAsia="Times New Roman" w:cs="Times New Roman"/>
          <w:szCs w:val="24"/>
        </w:rPr>
        <w:t xml:space="preserve"> τους καθετο</w:t>
      </w:r>
      <w:r w:rsidRPr="00070140">
        <w:rPr>
          <w:rFonts w:eastAsia="Times New Roman" w:cs="Times New Roman"/>
          <w:szCs w:val="24"/>
        </w:rPr>
        <w:t>ποιημέν</w:t>
      </w:r>
      <w:r>
        <w:rPr>
          <w:rFonts w:eastAsia="Times New Roman" w:cs="Times New Roman"/>
          <w:szCs w:val="24"/>
        </w:rPr>
        <w:t>ου</w:t>
      </w:r>
      <w:r w:rsidRPr="00070140">
        <w:rPr>
          <w:rFonts w:eastAsia="Times New Roman" w:cs="Times New Roman"/>
          <w:szCs w:val="24"/>
        </w:rPr>
        <w:t>ς ελέγχους</w:t>
      </w:r>
      <w:r>
        <w:rPr>
          <w:rFonts w:eastAsia="Times New Roman" w:cs="Times New Roman"/>
          <w:szCs w:val="24"/>
        </w:rPr>
        <w:t xml:space="preserve">. </w:t>
      </w:r>
    </w:p>
    <w:p w14:paraId="2D05F93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Κυριολεκτικά, </w:t>
      </w:r>
      <w:r w:rsidRPr="007D7C21">
        <w:rPr>
          <w:rFonts w:eastAsia="Times New Roman" w:cs="Times New Roman"/>
          <w:szCs w:val="24"/>
        </w:rPr>
        <w:t>κύριε Υπουργέ</w:t>
      </w:r>
      <w:r>
        <w:rPr>
          <w:rFonts w:eastAsia="Times New Roman" w:cs="Times New Roman"/>
          <w:szCs w:val="24"/>
        </w:rPr>
        <w:t xml:space="preserve">, μας τρομάζετε. </w:t>
      </w:r>
      <w:r w:rsidRPr="00A8202F">
        <w:rPr>
          <w:rFonts w:eastAsia="Times New Roman"/>
          <w:bCs/>
          <w:shd w:val="clear" w:color="auto" w:fill="FFFFFF"/>
        </w:rPr>
        <w:t>Δεν</w:t>
      </w:r>
      <w:r>
        <w:rPr>
          <w:rFonts w:eastAsia="Times New Roman" w:cs="Times New Roman"/>
          <w:szCs w:val="24"/>
        </w:rPr>
        <w:t xml:space="preserve"> γνωρίζετε </w:t>
      </w:r>
      <w:r w:rsidRPr="002B5B2E">
        <w:rPr>
          <w:rFonts w:eastAsia="Times New Roman"/>
          <w:bCs/>
          <w:shd w:val="clear" w:color="auto" w:fill="FFFFFF"/>
        </w:rPr>
        <w:t>ότι</w:t>
      </w:r>
      <w:r>
        <w:rPr>
          <w:rFonts w:eastAsia="Times New Roman" w:cs="Times New Roman"/>
          <w:szCs w:val="24"/>
        </w:rPr>
        <w:t xml:space="preserve"> αυτό το δικαίωμα-</w:t>
      </w:r>
      <w:r w:rsidRPr="00070140">
        <w:rPr>
          <w:rFonts w:eastAsia="Times New Roman" w:cs="Times New Roman"/>
          <w:szCs w:val="24"/>
        </w:rPr>
        <w:t>υποχρέωση προβλέπεται από τους κοινοτικούς κανονισμούς</w:t>
      </w:r>
      <w:r>
        <w:rPr>
          <w:rFonts w:eastAsia="Times New Roman" w:cs="Times New Roman"/>
          <w:szCs w:val="24"/>
        </w:rPr>
        <w:t>,</w:t>
      </w:r>
      <w:r w:rsidRPr="00070140">
        <w:rPr>
          <w:rFonts w:eastAsia="Times New Roman" w:cs="Times New Roman"/>
          <w:szCs w:val="24"/>
        </w:rPr>
        <w:t xml:space="preserve"> αλλά και </w:t>
      </w:r>
      <w:r>
        <w:rPr>
          <w:rFonts w:eastAsia="Times New Roman" w:cs="Times New Roman"/>
          <w:szCs w:val="24"/>
        </w:rPr>
        <w:t>από τις σ</w:t>
      </w:r>
      <w:r w:rsidRPr="00070140">
        <w:rPr>
          <w:rFonts w:eastAsia="Times New Roman" w:cs="Times New Roman"/>
          <w:szCs w:val="24"/>
        </w:rPr>
        <w:t>υμφωνίες του κάθε νηογνώμονα</w:t>
      </w:r>
      <w:r>
        <w:rPr>
          <w:rFonts w:eastAsia="Times New Roman" w:cs="Times New Roman"/>
          <w:szCs w:val="24"/>
        </w:rPr>
        <w:t>; Έ</w:t>
      </w:r>
      <w:r w:rsidRPr="00070140">
        <w:rPr>
          <w:rFonts w:eastAsia="Times New Roman" w:cs="Times New Roman"/>
          <w:szCs w:val="24"/>
        </w:rPr>
        <w:t xml:space="preserve">χουν ή δεν έχουν επαρκές δίκτυο </w:t>
      </w:r>
      <w:r>
        <w:rPr>
          <w:rFonts w:eastAsia="Times New Roman" w:cs="Times New Roman"/>
          <w:szCs w:val="24"/>
        </w:rPr>
        <w:t xml:space="preserve">οι </w:t>
      </w:r>
      <w:r w:rsidRPr="00070140">
        <w:rPr>
          <w:rFonts w:eastAsia="Times New Roman" w:cs="Times New Roman"/>
          <w:szCs w:val="24"/>
        </w:rPr>
        <w:t>νηογνώμονες που</w:t>
      </w:r>
      <w:r w:rsidRPr="00070140">
        <w:rPr>
          <w:rFonts w:eastAsia="Times New Roman" w:cs="Times New Roman"/>
          <w:szCs w:val="24"/>
        </w:rPr>
        <w:t xml:space="preserve"> έχετε εξουσιοδ</w:t>
      </w:r>
      <w:r>
        <w:rPr>
          <w:rFonts w:eastAsia="Times New Roman" w:cs="Times New Roman"/>
          <w:szCs w:val="24"/>
        </w:rPr>
        <w:t xml:space="preserve">οτήσει; </w:t>
      </w:r>
    </w:p>
    <w:p w14:paraId="2D05F93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w:t>
      </w:r>
      <w:r w:rsidRPr="00070140">
        <w:rPr>
          <w:rFonts w:eastAsia="Times New Roman" w:cs="Times New Roman"/>
          <w:szCs w:val="24"/>
        </w:rPr>
        <w:t>ώρα</w:t>
      </w:r>
      <w:r>
        <w:rPr>
          <w:rFonts w:eastAsia="Times New Roman" w:cs="Times New Roman"/>
          <w:szCs w:val="24"/>
        </w:rPr>
        <w:t>,</w:t>
      </w:r>
      <w:r w:rsidRPr="00070140">
        <w:rPr>
          <w:rFonts w:eastAsia="Times New Roman" w:cs="Times New Roman"/>
          <w:szCs w:val="24"/>
        </w:rPr>
        <w:t xml:space="preserve"> </w:t>
      </w:r>
      <w:r>
        <w:rPr>
          <w:rFonts w:eastAsia="Times New Roman" w:cs="Times New Roman"/>
          <w:szCs w:val="24"/>
        </w:rPr>
        <w:t xml:space="preserve">η </w:t>
      </w:r>
      <w:r w:rsidRPr="00C97BCD">
        <w:rPr>
          <w:rFonts w:eastAsia="Times New Roman" w:cs="Times New Roman"/>
          <w:szCs w:val="24"/>
        </w:rPr>
        <w:t>τροπολογία</w:t>
      </w:r>
      <w:r>
        <w:rPr>
          <w:rFonts w:eastAsia="Times New Roman" w:cs="Times New Roman"/>
          <w:szCs w:val="24"/>
        </w:rPr>
        <w:t xml:space="preserve"> </w:t>
      </w:r>
      <w:r w:rsidRPr="00070140">
        <w:rPr>
          <w:rFonts w:eastAsia="Times New Roman" w:cs="Times New Roman"/>
          <w:szCs w:val="24"/>
        </w:rPr>
        <w:t>για τα κλιμάκια επιθεώρηση</w:t>
      </w:r>
      <w:r>
        <w:rPr>
          <w:rFonts w:eastAsia="Times New Roman" w:cs="Times New Roman"/>
          <w:szCs w:val="24"/>
        </w:rPr>
        <w:t>ς</w:t>
      </w:r>
      <w:r w:rsidRPr="00070140">
        <w:rPr>
          <w:rFonts w:eastAsia="Times New Roman" w:cs="Times New Roman"/>
          <w:szCs w:val="24"/>
        </w:rPr>
        <w:t xml:space="preserve"> εμπορικών πλοίων</w:t>
      </w:r>
      <w:r>
        <w:rPr>
          <w:rFonts w:eastAsia="Times New Roman" w:cs="Times New Roman"/>
          <w:szCs w:val="24"/>
        </w:rPr>
        <w:t xml:space="preserve">, έρχεται ουσιαστικά </w:t>
      </w:r>
      <w:r w:rsidRPr="002314B3">
        <w:rPr>
          <w:rFonts w:eastAsia="Times New Roman"/>
          <w:bCs/>
          <w:shd w:val="clear" w:color="auto" w:fill="FFFFFF"/>
        </w:rPr>
        <w:t>να</w:t>
      </w:r>
      <w:r>
        <w:rPr>
          <w:rFonts w:eastAsia="Times New Roman" w:cs="Times New Roman"/>
          <w:szCs w:val="24"/>
        </w:rPr>
        <w:t xml:space="preserve"> συμπληρώσει αυτά </w:t>
      </w:r>
      <w:r w:rsidRPr="00070140">
        <w:rPr>
          <w:rFonts w:eastAsia="Times New Roman" w:cs="Times New Roman"/>
          <w:szCs w:val="24"/>
        </w:rPr>
        <w:t xml:space="preserve">που είπαμε νωρίτερα για το πρόχειρο της νομοθέτησης και </w:t>
      </w:r>
      <w:r>
        <w:rPr>
          <w:rFonts w:eastAsia="Times New Roman" w:cs="Times New Roman"/>
          <w:szCs w:val="24"/>
        </w:rPr>
        <w:t>το εσπευ</w:t>
      </w:r>
      <w:r>
        <w:rPr>
          <w:rFonts w:eastAsia="Times New Roman" w:cs="Times New Roman"/>
          <w:szCs w:val="24"/>
        </w:rPr>
        <w:lastRenderedPageBreak/>
        <w:t>σμένο λόγω του «</w:t>
      </w:r>
      <w:r w:rsidRPr="00070140">
        <w:rPr>
          <w:rFonts w:eastAsia="Times New Roman" w:cs="Times New Roman"/>
          <w:szCs w:val="24"/>
        </w:rPr>
        <w:t>ΑΓΙΑ ΖΩΝΗ</w:t>
      </w:r>
      <w:r>
        <w:rPr>
          <w:rFonts w:eastAsia="Times New Roman" w:cs="Times New Roman"/>
          <w:szCs w:val="24"/>
        </w:rPr>
        <w:t xml:space="preserve"> 2</w:t>
      </w:r>
      <w:r>
        <w:rPr>
          <w:rFonts w:eastAsia="Times New Roman" w:cs="Times New Roman"/>
          <w:szCs w:val="24"/>
        </w:rPr>
        <w:t xml:space="preserve">». Με την </w:t>
      </w:r>
      <w:r w:rsidRPr="00C97BCD">
        <w:rPr>
          <w:rFonts w:eastAsia="Times New Roman" w:cs="Times New Roman"/>
          <w:szCs w:val="24"/>
        </w:rPr>
        <w:t>τροπολογία</w:t>
      </w:r>
      <w:r>
        <w:rPr>
          <w:rFonts w:eastAsia="Times New Roman" w:cs="Times New Roman"/>
          <w:szCs w:val="24"/>
        </w:rPr>
        <w:t xml:space="preserve"> </w:t>
      </w:r>
      <w:r w:rsidRPr="00070140">
        <w:rPr>
          <w:rFonts w:eastAsia="Times New Roman" w:cs="Times New Roman"/>
          <w:szCs w:val="24"/>
        </w:rPr>
        <w:t>ζωντανεύουν ξανά</w:t>
      </w:r>
      <w:r w:rsidRPr="00070140">
        <w:rPr>
          <w:rFonts w:eastAsia="Times New Roman" w:cs="Times New Roman"/>
          <w:szCs w:val="24"/>
        </w:rPr>
        <w:t xml:space="preserve"> τα τοπικά κλιμάκια και τους δίδετ</w:t>
      </w:r>
      <w:r>
        <w:rPr>
          <w:rFonts w:eastAsia="Times New Roman" w:cs="Times New Roman"/>
          <w:szCs w:val="24"/>
        </w:rPr>
        <w:t>ε</w:t>
      </w:r>
      <w:r w:rsidRPr="00070140">
        <w:rPr>
          <w:rFonts w:eastAsia="Times New Roman" w:cs="Times New Roman"/>
          <w:szCs w:val="24"/>
        </w:rPr>
        <w:t xml:space="preserve"> ελεγκτικές αρμοδιότητες για </w:t>
      </w:r>
      <w:r>
        <w:rPr>
          <w:rFonts w:eastAsia="Times New Roman" w:cs="Times New Roman"/>
          <w:szCs w:val="24"/>
        </w:rPr>
        <w:t>μι</w:t>
      </w:r>
      <w:r w:rsidRPr="00070140">
        <w:rPr>
          <w:rFonts w:eastAsia="Times New Roman" w:cs="Times New Roman"/>
          <w:szCs w:val="24"/>
        </w:rPr>
        <w:t>κρά σκάφη</w:t>
      </w:r>
      <w:r>
        <w:rPr>
          <w:rFonts w:eastAsia="Times New Roman" w:cs="Times New Roman"/>
          <w:szCs w:val="24"/>
        </w:rPr>
        <w:t>. Α</w:t>
      </w:r>
      <w:r w:rsidRPr="00070140">
        <w:rPr>
          <w:rFonts w:eastAsia="Times New Roman" w:cs="Times New Roman"/>
          <w:szCs w:val="24"/>
        </w:rPr>
        <w:t>υτά όλα τα είχαμε επισημάνει</w:t>
      </w:r>
      <w:r>
        <w:rPr>
          <w:rFonts w:eastAsia="Times New Roman" w:cs="Times New Roman"/>
          <w:szCs w:val="24"/>
        </w:rPr>
        <w:t xml:space="preserve">. </w:t>
      </w:r>
    </w:p>
    <w:p w14:paraId="2D05F935" w14:textId="77777777" w:rsidR="00237587" w:rsidRDefault="00AE0D0F">
      <w:pPr>
        <w:spacing w:after="0" w:line="600" w:lineRule="auto"/>
        <w:ind w:firstLine="720"/>
        <w:jc w:val="both"/>
        <w:rPr>
          <w:rFonts w:eastAsia="Times New Roman" w:cs="Times New Roman"/>
          <w:szCs w:val="24"/>
        </w:rPr>
      </w:pPr>
      <w:r w:rsidRPr="00DF7ACC">
        <w:rPr>
          <w:rFonts w:eastAsia="Times New Roman" w:cs="Times New Roman"/>
          <w:bCs/>
          <w:shd w:val="clear" w:color="auto" w:fill="FFFFFF"/>
        </w:rPr>
        <w:t>Γιατί</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w:t>
      </w:r>
      <w:r w:rsidRPr="00BA34D7">
        <w:rPr>
          <w:rFonts w:eastAsia="Times New Roman" w:cs="Times New Roman"/>
        </w:rPr>
        <w:t>πρέπει</w:t>
      </w:r>
      <w:r>
        <w:rPr>
          <w:rFonts w:eastAsia="Times New Roman" w:cs="Times New Roman"/>
          <w:szCs w:val="24"/>
        </w:rPr>
        <w:t xml:space="preserve">, </w:t>
      </w:r>
      <w:r w:rsidRPr="00D355DE">
        <w:rPr>
          <w:rFonts w:eastAsia="Times New Roman" w:cs="Times New Roman"/>
          <w:bCs/>
          <w:shd w:val="clear" w:color="auto" w:fill="FFFFFF"/>
        </w:rPr>
        <w:t>όμως</w:t>
      </w:r>
      <w:r>
        <w:rPr>
          <w:rFonts w:eastAsia="Times New Roman" w:cs="Times New Roman"/>
          <w:szCs w:val="24"/>
        </w:rPr>
        <w:t xml:space="preserve">, </w:t>
      </w:r>
      <w:r w:rsidRPr="00070140">
        <w:rPr>
          <w:rFonts w:eastAsia="Times New Roman" w:cs="Times New Roman"/>
          <w:szCs w:val="24"/>
        </w:rPr>
        <w:t>να καθοριστούν τα προσόντα των επιθεωρητών με υπουργική απόφαση</w:t>
      </w:r>
      <w:r>
        <w:rPr>
          <w:rFonts w:eastAsia="Times New Roman" w:cs="Times New Roman"/>
          <w:szCs w:val="24"/>
        </w:rPr>
        <w:t>;</w:t>
      </w:r>
      <w:r w:rsidRPr="00070140">
        <w:rPr>
          <w:rFonts w:eastAsia="Times New Roman" w:cs="Times New Roman"/>
          <w:szCs w:val="24"/>
        </w:rPr>
        <w:t xml:space="preserve"> Γιατί δεν εντάσσονται αυτοί οι επιθεωρητές σ</w:t>
      </w:r>
      <w:r>
        <w:rPr>
          <w:rFonts w:eastAsia="Times New Roman" w:cs="Times New Roman"/>
          <w:szCs w:val="24"/>
        </w:rPr>
        <w:t xml:space="preserve">ε αυτούς του </w:t>
      </w:r>
      <w:r>
        <w:rPr>
          <w:rFonts w:eastAsia="Times New Roman" w:cs="Times New Roman"/>
          <w:szCs w:val="24"/>
        </w:rPr>
        <w:t>άρθρου 10 του ν.</w:t>
      </w:r>
      <w:r w:rsidRPr="00070140">
        <w:rPr>
          <w:rFonts w:eastAsia="Times New Roman" w:cs="Times New Roman"/>
          <w:szCs w:val="24"/>
        </w:rPr>
        <w:t>45</w:t>
      </w:r>
      <w:r>
        <w:rPr>
          <w:rFonts w:eastAsia="Times New Roman" w:cs="Times New Roman"/>
          <w:szCs w:val="24"/>
        </w:rPr>
        <w:t xml:space="preserve">04/2017; </w:t>
      </w:r>
      <w:r w:rsidRPr="00DF7ACC">
        <w:rPr>
          <w:rFonts w:eastAsia="Times New Roman" w:cs="Times New Roman"/>
          <w:bCs/>
          <w:shd w:val="clear" w:color="auto" w:fill="FFFFFF"/>
        </w:rPr>
        <w:t>Γιατί</w:t>
      </w:r>
      <w:r>
        <w:rPr>
          <w:rFonts w:eastAsia="Times New Roman" w:cs="Times New Roman"/>
          <w:szCs w:val="24"/>
        </w:rPr>
        <w:t xml:space="preserve"> σήμερα σε άλλη </w:t>
      </w:r>
      <w:r w:rsidRPr="00070140">
        <w:rPr>
          <w:rFonts w:eastAsia="Times New Roman" w:cs="Times New Roman"/>
          <w:szCs w:val="24"/>
        </w:rPr>
        <w:t>τροπολογία αναφέρεται ότι η πιστοποίηση της αποκατάστασης σε περίπτωση απαγόρευσης απόπλου θα πρέπει να γίνεται από προσωπικό λιμενικού σ</w:t>
      </w:r>
      <w:r>
        <w:rPr>
          <w:rFonts w:eastAsia="Times New Roman" w:cs="Times New Roman"/>
          <w:szCs w:val="24"/>
        </w:rPr>
        <w:t>ώματος που έχει τα προσόντα βάσει</w:t>
      </w:r>
      <w:r w:rsidRPr="00070140">
        <w:rPr>
          <w:rFonts w:eastAsia="Times New Roman" w:cs="Times New Roman"/>
          <w:szCs w:val="24"/>
        </w:rPr>
        <w:t xml:space="preserve"> του </w:t>
      </w:r>
      <w:r>
        <w:rPr>
          <w:rFonts w:eastAsia="Times New Roman" w:cs="Times New Roman"/>
        </w:rPr>
        <w:t>π.δ</w:t>
      </w:r>
      <w:r>
        <w:rPr>
          <w:rFonts w:eastAsia="Times New Roman" w:cs="Times New Roman"/>
        </w:rPr>
        <w:t>.</w:t>
      </w:r>
      <w:r w:rsidRPr="00070140">
        <w:rPr>
          <w:rFonts w:eastAsia="Times New Roman" w:cs="Times New Roman"/>
          <w:szCs w:val="24"/>
        </w:rPr>
        <w:t>16/2011</w:t>
      </w:r>
      <w:r>
        <w:rPr>
          <w:rFonts w:eastAsia="Times New Roman" w:cs="Times New Roman"/>
          <w:szCs w:val="24"/>
        </w:rPr>
        <w:t>. Εδώ θα πρέπει να προ</w:t>
      </w:r>
      <w:r>
        <w:rPr>
          <w:rFonts w:eastAsia="Times New Roman" w:cs="Times New Roman"/>
          <w:szCs w:val="24"/>
        </w:rPr>
        <w:t>σθέσουμε μια άλλη κατηγορία επιθεωρητών με διαφορετικά προσόντα.</w:t>
      </w:r>
      <w:r w:rsidRPr="00070140">
        <w:rPr>
          <w:rFonts w:eastAsia="Times New Roman" w:cs="Times New Roman"/>
          <w:szCs w:val="24"/>
        </w:rPr>
        <w:t xml:space="preserve"> </w:t>
      </w:r>
    </w:p>
    <w:p w14:paraId="2D05F936" w14:textId="77777777" w:rsidR="00237587" w:rsidRDefault="00AE0D0F">
      <w:pPr>
        <w:spacing w:after="0" w:line="600" w:lineRule="auto"/>
        <w:ind w:firstLine="720"/>
        <w:jc w:val="both"/>
        <w:rPr>
          <w:rFonts w:eastAsia="Times New Roman"/>
          <w:szCs w:val="24"/>
        </w:rPr>
      </w:pPr>
      <w:r>
        <w:rPr>
          <w:rFonts w:eastAsia="Times New Roman"/>
          <w:szCs w:val="24"/>
        </w:rPr>
        <w:t>Μ</w:t>
      </w:r>
      <w:r w:rsidRPr="00E50BDF">
        <w:rPr>
          <w:rFonts w:eastAsia="Times New Roman"/>
          <w:szCs w:val="24"/>
        </w:rPr>
        <w:t>ας λέτε</w:t>
      </w:r>
      <w:r>
        <w:rPr>
          <w:rFonts w:eastAsia="Times New Roman"/>
          <w:szCs w:val="24"/>
        </w:rPr>
        <w:t>,</w:t>
      </w:r>
      <w:r w:rsidRPr="00E50BDF">
        <w:rPr>
          <w:rFonts w:eastAsia="Times New Roman"/>
          <w:szCs w:val="24"/>
        </w:rPr>
        <w:t xml:space="preserve"> </w:t>
      </w:r>
      <w:r>
        <w:rPr>
          <w:rFonts w:eastAsia="Times New Roman"/>
          <w:szCs w:val="24"/>
        </w:rPr>
        <w:t>επίσης,</w:t>
      </w:r>
      <w:r w:rsidRPr="00E50BDF">
        <w:rPr>
          <w:rFonts w:eastAsia="Times New Roman"/>
          <w:szCs w:val="24"/>
        </w:rPr>
        <w:t xml:space="preserve"> ότι κάθε </w:t>
      </w:r>
      <w:r>
        <w:rPr>
          <w:rFonts w:eastAsia="Times New Roman"/>
          <w:szCs w:val="24"/>
        </w:rPr>
        <w:t>λι</w:t>
      </w:r>
      <w:r w:rsidRPr="00E50BDF">
        <w:rPr>
          <w:rFonts w:eastAsia="Times New Roman"/>
          <w:szCs w:val="24"/>
        </w:rPr>
        <w:t xml:space="preserve">μενική </w:t>
      </w:r>
      <w:r>
        <w:rPr>
          <w:rFonts w:eastAsia="Times New Roman"/>
          <w:szCs w:val="24"/>
        </w:rPr>
        <w:t>α</w:t>
      </w:r>
      <w:r w:rsidRPr="00E50BDF">
        <w:rPr>
          <w:rFonts w:eastAsia="Times New Roman"/>
          <w:szCs w:val="24"/>
        </w:rPr>
        <w:t xml:space="preserve">ρχή </w:t>
      </w:r>
      <w:r>
        <w:rPr>
          <w:rFonts w:eastAsia="Times New Roman"/>
          <w:szCs w:val="24"/>
        </w:rPr>
        <w:t>θ</w:t>
      </w:r>
      <w:r w:rsidRPr="00E50BDF">
        <w:rPr>
          <w:rFonts w:eastAsia="Times New Roman"/>
          <w:szCs w:val="24"/>
        </w:rPr>
        <w:t>α τηρεί ξεχωριστό φάκελο για κάθε πλοίο</w:t>
      </w:r>
      <w:r>
        <w:rPr>
          <w:rFonts w:eastAsia="Times New Roman"/>
          <w:szCs w:val="24"/>
        </w:rPr>
        <w:t>. Τι θα γίνει όταν ένα πλοίο επιθεωρείται</w:t>
      </w:r>
      <w:r w:rsidRPr="00E50BDF">
        <w:rPr>
          <w:rFonts w:eastAsia="Times New Roman"/>
          <w:szCs w:val="24"/>
        </w:rPr>
        <w:t xml:space="preserve"> σε άλλη </w:t>
      </w:r>
      <w:r>
        <w:rPr>
          <w:rFonts w:eastAsia="Times New Roman"/>
          <w:szCs w:val="24"/>
        </w:rPr>
        <w:t>λ</w:t>
      </w:r>
      <w:r w:rsidRPr="00E50BDF">
        <w:rPr>
          <w:rFonts w:eastAsia="Times New Roman"/>
          <w:szCs w:val="24"/>
        </w:rPr>
        <w:t xml:space="preserve">ιμενική </w:t>
      </w:r>
      <w:r>
        <w:rPr>
          <w:rFonts w:eastAsia="Times New Roman"/>
          <w:szCs w:val="24"/>
        </w:rPr>
        <w:t>α</w:t>
      </w:r>
      <w:r w:rsidRPr="00E50BDF">
        <w:rPr>
          <w:rFonts w:eastAsia="Times New Roman"/>
          <w:szCs w:val="24"/>
        </w:rPr>
        <w:t>ρχή</w:t>
      </w:r>
      <w:r>
        <w:rPr>
          <w:rFonts w:eastAsia="Times New Roman"/>
          <w:szCs w:val="24"/>
        </w:rPr>
        <w:t>;</w:t>
      </w:r>
      <w:r w:rsidRPr="00E50BDF">
        <w:rPr>
          <w:rFonts w:eastAsia="Times New Roman"/>
          <w:szCs w:val="24"/>
        </w:rPr>
        <w:t xml:space="preserve"> Θα έχουμε δύο και τρεις φακέλους</w:t>
      </w:r>
      <w:r>
        <w:rPr>
          <w:rFonts w:eastAsia="Times New Roman"/>
          <w:szCs w:val="24"/>
        </w:rPr>
        <w:t xml:space="preserve">; </w:t>
      </w:r>
    </w:p>
    <w:p w14:paraId="2D05F937" w14:textId="77777777" w:rsidR="00237587" w:rsidRDefault="00AE0D0F">
      <w:pPr>
        <w:spacing w:after="0" w:line="600" w:lineRule="auto"/>
        <w:ind w:firstLine="720"/>
        <w:jc w:val="both"/>
        <w:rPr>
          <w:rFonts w:eastAsia="Times New Roman"/>
          <w:szCs w:val="24"/>
        </w:rPr>
      </w:pPr>
      <w:r>
        <w:rPr>
          <w:rFonts w:eastAsia="Times New Roman"/>
          <w:szCs w:val="24"/>
        </w:rPr>
        <w:t>Α</w:t>
      </w:r>
      <w:r w:rsidRPr="00E50BDF">
        <w:rPr>
          <w:rFonts w:eastAsia="Times New Roman"/>
          <w:szCs w:val="24"/>
        </w:rPr>
        <w:t xml:space="preserve">υτό που </w:t>
      </w:r>
      <w:r w:rsidRPr="00E50BDF">
        <w:rPr>
          <w:rFonts w:eastAsia="Times New Roman"/>
          <w:szCs w:val="24"/>
        </w:rPr>
        <w:t xml:space="preserve">λέει ο κύριος </w:t>
      </w:r>
      <w:r>
        <w:rPr>
          <w:rFonts w:eastAsia="Times New Roman"/>
          <w:szCs w:val="24"/>
        </w:rPr>
        <w:t>Υ</w:t>
      </w:r>
      <w:r w:rsidRPr="00E50BDF">
        <w:rPr>
          <w:rFonts w:eastAsia="Times New Roman"/>
          <w:szCs w:val="24"/>
        </w:rPr>
        <w:t>πουργός</w:t>
      </w:r>
      <w:r>
        <w:rPr>
          <w:rFonts w:eastAsia="Times New Roman"/>
          <w:szCs w:val="24"/>
        </w:rPr>
        <w:t xml:space="preserve"> ότι «</w:t>
      </w:r>
      <w:r>
        <w:rPr>
          <w:rFonts w:eastAsia="Times New Roman"/>
          <w:szCs w:val="24"/>
        </w:rPr>
        <w:t>π</w:t>
      </w:r>
      <w:r w:rsidRPr="00E50BDF">
        <w:rPr>
          <w:rFonts w:eastAsia="Times New Roman"/>
          <w:szCs w:val="24"/>
        </w:rPr>
        <w:t>αράλληλα με τους νηογνώμονες</w:t>
      </w:r>
      <w:r>
        <w:rPr>
          <w:rFonts w:eastAsia="Times New Roman"/>
          <w:szCs w:val="24"/>
        </w:rPr>
        <w:t>,</w:t>
      </w:r>
      <w:r w:rsidRPr="00E50BDF">
        <w:rPr>
          <w:rFonts w:eastAsia="Times New Roman"/>
          <w:szCs w:val="24"/>
        </w:rPr>
        <w:t xml:space="preserve"> λειτουργεί επιθεώρηση μόνο από την </w:t>
      </w:r>
      <w:r>
        <w:rPr>
          <w:rFonts w:eastAsia="Times New Roman"/>
          <w:szCs w:val="24"/>
        </w:rPr>
        <w:t>π</w:t>
      </w:r>
      <w:r w:rsidRPr="00E50BDF">
        <w:rPr>
          <w:rFonts w:eastAsia="Times New Roman"/>
          <w:szCs w:val="24"/>
        </w:rPr>
        <w:t>εριφερειακή και όχι την κεντρική υπηρεσία</w:t>
      </w:r>
      <w:r>
        <w:rPr>
          <w:rFonts w:eastAsia="Times New Roman"/>
          <w:szCs w:val="24"/>
        </w:rPr>
        <w:t>»,</w:t>
      </w:r>
      <w:r w:rsidRPr="00E50BDF">
        <w:rPr>
          <w:rFonts w:eastAsia="Times New Roman"/>
          <w:szCs w:val="24"/>
        </w:rPr>
        <w:t xml:space="preserve"> </w:t>
      </w:r>
      <w:r>
        <w:rPr>
          <w:rFonts w:eastAsia="Times New Roman"/>
          <w:szCs w:val="24"/>
        </w:rPr>
        <w:t>μόνο ως αστείο μπορεί να εκληφθεί. Α</w:t>
      </w:r>
      <w:r w:rsidRPr="00E50BDF">
        <w:rPr>
          <w:rFonts w:eastAsia="Times New Roman"/>
          <w:szCs w:val="24"/>
        </w:rPr>
        <w:t>ναγκάζομαι να το κάνω αυτό</w:t>
      </w:r>
      <w:r>
        <w:rPr>
          <w:rFonts w:eastAsia="Times New Roman"/>
          <w:szCs w:val="24"/>
        </w:rPr>
        <w:t>,</w:t>
      </w:r>
      <w:r w:rsidRPr="00E50BDF">
        <w:rPr>
          <w:rFonts w:eastAsia="Times New Roman"/>
          <w:szCs w:val="24"/>
        </w:rPr>
        <w:t xml:space="preserve"> γιατί όταν </w:t>
      </w:r>
      <w:r>
        <w:rPr>
          <w:rFonts w:eastAsia="Times New Roman"/>
          <w:szCs w:val="24"/>
        </w:rPr>
        <w:t>ρ</w:t>
      </w:r>
      <w:r w:rsidRPr="00E50BDF">
        <w:rPr>
          <w:rFonts w:eastAsia="Times New Roman"/>
          <w:szCs w:val="24"/>
        </w:rPr>
        <w:t xml:space="preserve">ωτήσαμε </w:t>
      </w:r>
      <w:r w:rsidRPr="00E50BDF">
        <w:rPr>
          <w:rFonts w:eastAsia="Times New Roman"/>
          <w:szCs w:val="24"/>
        </w:rPr>
        <w:lastRenderedPageBreak/>
        <w:t>τον κ</w:t>
      </w:r>
      <w:r>
        <w:rPr>
          <w:rFonts w:eastAsia="Times New Roman"/>
          <w:szCs w:val="24"/>
        </w:rPr>
        <w:t xml:space="preserve">. </w:t>
      </w:r>
      <w:r w:rsidRPr="00E50BDF">
        <w:rPr>
          <w:rFonts w:eastAsia="Times New Roman"/>
          <w:szCs w:val="24"/>
        </w:rPr>
        <w:t>Κουρου</w:t>
      </w:r>
      <w:r>
        <w:rPr>
          <w:rFonts w:eastAsia="Times New Roman"/>
          <w:szCs w:val="24"/>
        </w:rPr>
        <w:t>μ</w:t>
      </w:r>
      <w:r w:rsidRPr="00E50BDF">
        <w:rPr>
          <w:rFonts w:eastAsia="Times New Roman"/>
          <w:szCs w:val="24"/>
        </w:rPr>
        <w:t>π</w:t>
      </w:r>
      <w:r>
        <w:rPr>
          <w:rFonts w:eastAsia="Times New Roman"/>
          <w:szCs w:val="24"/>
        </w:rPr>
        <w:t>λ</w:t>
      </w:r>
      <w:r w:rsidRPr="00E50BDF">
        <w:rPr>
          <w:rFonts w:eastAsia="Times New Roman"/>
          <w:szCs w:val="24"/>
        </w:rPr>
        <w:t xml:space="preserve">ή αν έχουν </w:t>
      </w:r>
      <w:r w:rsidRPr="00E50BDF">
        <w:rPr>
          <w:rFonts w:eastAsia="Times New Roman"/>
          <w:szCs w:val="24"/>
        </w:rPr>
        <w:t>συνεργαστεί με τους νηογνώμονες και αν αυτ</w:t>
      </w:r>
      <w:r>
        <w:rPr>
          <w:rFonts w:eastAsia="Times New Roman"/>
          <w:szCs w:val="24"/>
        </w:rPr>
        <w:t>οί</w:t>
      </w:r>
      <w:r w:rsidRPr="00E50BDF">
        <w:rPr>
          <w:rFonts w:eastAsia="Times New Roman"/>
          <w:szCs w:val="24"/>
        </w:rPr>
        <w:t xml:space="preserve"> ήταν σε θέση να αναλάβουν το έργο που του</w:t>
      </w:r>
      <w:r>
        <w:rPr>
          <w:rFonts w:eastAsia="Times New Roman"/>
          <w:szCs w:val="24"/>
        </w:rPr>
        <w:t>ς</w:t>
      </w:r>
      <w:r w:rsidRPr="00E50BDF">
        <w:rPr>
          <w:rFonts w:eastAsia="Times New Roman"/>
          <w:szCs w:val="24"/>
        </w:rPr>
        <w:t xml:space="preserve"> ανατίθεται με τον</w:t>
      </w:r>
      <w:r>
        <w:rPr>
          <w:rFonts w:eastAsia="Times New Roman"/>
          <w:szCs w:val="24"/>
        </w:rPr>
        <w:t xml:space="preserve"> ν.4</w:t>
      </w:r>
      <w:r w:rsidRPr="00E50BDF">
        <w:rPr>
          <w:rFonts w:eastAsia="Times New Roman"/>
          <w:szCs w:val="24"/>
        </w:rPr>
        <w:t>504</w:t>
      </w:r>
      <w:r>
        <w:rPr>
          <w:rFonts w:eastAsia="Times New Roman"/>
          <w:szCs w:val="24"/>
        </w:rPr>
        <w:t>,</w:t>
      </w:r>
      <w:r w:rsidRPr="00E50BDF">
        <w:rPr>
          <w:rFonts w:eastAsia="Times New Roman"/>
          <w:szCs w:val="24"/>
        </w:rPr>
        <w:t xml:space="preserve"> δεν απάντη</w:t>
      </w:r>
      <w:r w:rsidRPr="00D27D21">
        <w:rPr>
          <w:rFonts w:eastAsia="Times New Roman"/>
          <w:szCs w:val="24"/>
        </w:rPr>
        <w:t>σε</w:t>
      </w:r>
      <w:r>
        <w:rPr>
          <w:rFonts w:eastAsia="Times New Roman"/>
          <w:szCs w:val="24"/>
        </w:rPr>
        <w:t>.</w:t>
      </w:r>
      <w:r w:rsidRPr="00E50BDF">
        <w:rPr>
          <w:rFonts w:eastAsia="Times New Roman"/>
          <w:szCs w:val="24"/>
        </w:rPr>
        <w:t xml:space="preserve"> Δηλαδή</w:t>
      </w:r>
      <w:r>
        <w:rPr>
          <w:rFonts w:eastAsia="Times New Roman"/>
          <w:szCs w:val="24"/>
        </w:rPr>
        <w:t>,</w:t>
      </w:r>
      <w:r w:rsidRPr="00E50BDF">
        <w:rPr>
          <w:rFonts w:eastAsia="Times New Roman"/>
          <w:szCs w:val="24"/>
        </w:rPr>
        <w:t xml:space="preserve"> εμπιστεύονται για τον έλεγχο των πλοίων υπηρεσί</w:t>
      </w:r>
      <w:r>
        <w:rPr>
          <w:rFonts w:eastAsia="Times New Roman"/>
          <w:szCs w:val="24"/>
        </w:rPr>
        <w:t>ε</w:t>
      </w:r>
      <w:r w:rsidRPr="00E50BDF">
        <w:rPr>
          <w:rFonts w:eastAsia="Times New Roman"/>
          <w:szCs w:val="24"/>
        </w:rPr>
        <w:t xml:space="preserve">ς του </w:t>
      </w:r>
      <w:r>
        <w:rPr>
          <w:rFonts w:eastAsia="Times New Roman"/>
          <w:szCs w:val="24"/>
        </w:rPr>
        <w:t>Λ</w:t>
      </w:r>
      <w:r w:rsidRPr="00E50BDF">
        <w:rPr>
          <w:rFonts w:eastAsia="Times New Roman"/>
          <w:szCs w:val="24"/>
        </w:rPr>
        <w:t xml:space="preserve">ιμενικού </w:t>
      </w:r>
      <w:r>
        <w:rPr>
          <w:rFonts w:eastAsia="Times New Roman"/>
          <w:szCs w:val="24"/>
        </w:rPr>
        <w:t>Σ</w:t>
      </w:r>
      <w:r w:rsidRPr="00E50BDF">
        <w:rPr>
          <w:rFonts w:eastAsia="Times New Roman"/>
          <w:szCs w:val="24"/>
        </w:rPr>
        <w:t xml:space="preserve">ώματος της </w:t>
      </w:r>
      <w:r>
        <w:rPr>
          <w:rFonts w:eastAsia="Times New Roman"/>
          <w:szCs w:val="24"/>
        </w:rPr>
        <w:t>π</w:t>
      </w:r>
      <w:r w:rsidRPr="00E50BDF">
        <w:rPr>
          <w:rFonts w:eastAsia="Times New Roman"/>
          <w:szCs w:val="24"/>
        </w:rPr>
        <w:t>εριφέρειας και όχι τα υψηλόβαθμα στελέχη τω</w:t>
      </w:r>
      <w:r w:rsidRPr="00E50BDF">
        <w:rPr>
          <w:rFonts w:eastAsia="Times New Roman"/>
          <w:szCs w:val="24"/>
        </w:rPr>
        <w:t>ν κεντρικών υπηρεσιών</w:t>
      </w:r>
      <w:r>
        <w:rPr>
          <w:rFonts w:eastAsia="Times New Roman"/>
          <w:szCs w:val="24"/>
        </w:rPr>
        <w:t>.</w:t>
      </w:r>
    </w:p>
    <w:p w14:paraId="2D05F938" w14:textId="77777777" w:rsidR="00237587" w:rsidRDefault="00AE0D0F">
      <w:pPr>
        <w:spacing w:after="0" w:line="600" w:lineRule="auto"/>
        <w:ind w:firstLine="720"/>
        <w:jc w:val="both"/>
        <w:rPr>
          <w:rFonts w:eastAsia="Times New Roman"/>
          <w:szCs w:val="24"/>
        </w:rPr>
      </w:pPr>
      <w:r>
        <w:rPr>
          <w:rFonts w:eastAsia="Times New Roman"/>
          <w:szCs w:val="24"/>
        </w:rPr>
        <w:t>Τ</w:t>
      </w:r>
      <w:r w:rsidRPr="00E50BDF">
        <w:rPr>
          <w:rFonts w:eastAsia="Times New Roman"/>
          <w:szCs w:val="24"/>
        </w:rPr>
        <w:t xml:space="preserve">ώρα ως προς την τροπολογία για την </w:t>
      </w:r>
      <w:r>
        <w:rPr>
          <w:rFonts w:eastAsia="Times New Roman"/>
          <w:szCs w:val="24"/>
        </w:rPr>
        <w:t xml:space="preserve">ΡΑΛ, κύριε Υπουργέ, πραγματικά </w:t>
      </w:r>
      <w:r w:rsidRPr="00E50BDF">
        <w:rPr>
          <w:rFonts w:eastAsia="Times New Roman"/>
          <w:szCs w:val="24"/>
        </w:rPr>
        <w:t xml:space="preserve">αυτή η τροπολογία θα έπρεπε να </w:t>
      </w:r>
      <w:r>
        <w:rPr>
          <w:rFonts w:eastAsia="Times New Roman"/>
          <w:szCs w:val="24"/>
        </w:rPr>
        <w:t>έ</w:t>
      </w:r>
      <w:r w:rsidRPr="00E50BDF">
        <w:rPr>
          <w:rFonts w:eastAsia="Times New Roman"/>
          <w:szCs w:val="24"/>
        </w:rPr>
        <w:t>ρθει σε άλλο νομοσχέδιο</w:t>
      </w:r>
      <w:r>
        <w:rPr>
          <w:rFonts w:eastAsia="Times New Roman"/>
          <w:szCs w:val="24"/>
        </w:rPr>
        <w:t>. Δεν είχαμε τ</w:t>
      </w:r>
      <w:r w:rsidRPr="00E50BDF">
        <w:rPr>
          <w:rFonts w:eastAsia="Times New Roman"/>
          <w:szCs w:val="24"/>
        </w:rPr>
        <w:t>η δυνατότητα ούτε να την εξετάσουμε</w:t>
      </w:r>
      <w:r>
        <w:rPr>
          <w:rFonts w:eastAsia="Times New Roman"/>
          <w:szCs w:val="24"/>
        </w:rPr>
        <w:t>. Ό</w:t>
      </w:r>
      <w:r w:rsidRPr="00E50BDF">
        <w:rPr>
          <w:rFonts w:eastAsia="Times New Roman"/>
          <w:szCs w:val="24"/>
        </w:rPr>
        <w:t>μως θέλω να κάνω μία παρατήρηση</w:t>
      </w:r>
      <w:r>
        <w:rPr>
          <w:rFonts w:eastAsia="Times New Roman"/>
          <w:szCs w:val="24"/>
        </w:rPr>
        <w:t>. Υ</w:t>
      </w:r>
      <w:r w:rsidRPr="00E50BDF">
        <w:rPr>
          <w:rFonts w:eastAsia="Times New Roman"/>
          <w:szCs w:val="24"/>
        </w:rPr>
        <w:t>πάρχει διάταξη για επέκτα</w:t>
      </w:r>
      <w:r w:rsidRPr="00E50BDF">
        <w:rPr>
          <w:rFonts w:eastAsia="Times New Roman"/>
          <w:szCs w:val="24"/>
        </w:rPr>
        <w:t xml:space="preserve">ση της δυνατότητας επιβολής κυρώσεων </w:t>
      </w:r>
      <w:r>
        <w:rPr>
          <w:rFonts w:eastAsia="Times New Roman"/>
          <w:szCs w:val="24"/>
        </w:rPr>
        <w:t xml:space="preserve">από τη ΡΑΛ, </w:t>
      </w:r>
      <w:r w:rsidRPr="00E50BDF">
        <w:rPr>
          <w:rFonts w:eastAsia="Times New Roman"/>
          <w:szCs w:val="24"/>
        </w:rPr>
        <w:t>κατ</w:t>
      </w:r>
      <w:r>
        <w:rPr>
          <w:rFonts w:eastAsia="Times New Roman"/>
          <w:szCs w:val="24"/>
        </w:rPr>
        <w:t>’</w:t>
      </w:r>
      <w:r w:rsidRPr="00E50BDF">
        <w:rPr>
          <w:rFonts w:eastAsia="Times New Roman"/>
          <w:szCs w:val="24"/>
        </w:rPr>
        <w:t xml:space="preserve"> εφαρμογή του </w:t>
      </w:r>
      <w:r>
        <w:rPr>
          <w:rFonts w:eastAsia="Times New Roman"/>
          <w:szCs w:val="24"/>
        </w:rPr>
        <w:t>κ</w:t>
      </w:r>
      <w:r w:rsidRPr="00E50BDF">
        <w:rPr>
          <w:rFonts w:eastAsia="Times New Roman"/>
          <w:szCs w:val="24"/>
        </w:rPr>
        <w:t>ανονισμού 352</w:t>
      </w:r>
      <w:r>
        <w:rPr>
          <w:rFonts w:eastAsia="Times New Roman"/>
          <w:szCs w:val="24"/>
        </w:rPr>
        <w:t xml:space="preserve"> του </w:t>
      </w:r>
      <w:r w:rsidRPr="00E50BDF">
        <w:rPr>
          <w:rFonts w:eastAsia="Times New Roman"/>
          <w:szCs w:val="24"/>
        </w:rPr>
        <w:t>2017 περί λιμενικών υπηρεσιών</w:t>
      </w:r>
      <w:r>
        <w:rPr>
          <w:rFonts w:eastAsia="Times New Roman"/>
          <w:szCs w:val="24"/>
        </w:rPr>
        <w:t>. Τ</w:t>
      </w:r>
      <w:r w:rsidRPr="00E50BDF">
        <w:rPr>
          <w:rFonts w:eastAsia="Times New Roman"/>
          <w:szCs w:val="24"/>
        </w:rPr>
        <w:t xml:space="preserve">ι γίνεται ακριβώς με την πλήρη εφαρμογή του </w:t>
      </w:r>
      <w:r>
        <w:rPr>
          <w:rFonts w:eastAsia="Times New Roman"/>
          <w:szCs w:val="24"/>
        </w:rPr>
        <w:t>κ</w:t>
      </w:r>
      <w:r w:rsidRPr="00E50BDF">
        <w:rPr>
          <w:rFonts w:eastAsia="Times New Roman"/>
          <w:szCs w:val="24"/>
        </w:rPr>
        <w:t>ανονισμού</w:t>
      </w:r>
      <w:r>
        <w:rPr>
          <w:rFonts w:eastAsia="Times New Roman"/>
          <w:szCs w:val="24"/>
        </w:rPr>
        <w:t>; Διότι ο σ</w:t>
      </w:r>
      <w:r w:rsidRPr="00E50BDF">
        <w:rPr>
          <w:rFonts w:eastAsia="Times New Roman"/>
          <w:szCs w:val="24"/>
        </w:rPr>
        <w:t xml:space="preserve">υγκεκριμένος </w:t>
      </w:r>
      <w:r>
        <w:rPr>
          <w:rFonts w:eastAsia="Times New Roman"/>
          <w:szCs w:val="24"/>
        </w:rPr>
        <w:t>κ</w:t>
      </w:r>
      <w:r w:rsidRPr="00E50BDF">
        <w:rPr>
          <w:rFonts w:eastAsia="Times New Roman"/>
          <w:szCs w:val="24"/>
        </w:rPr>
        <w:t>ανονισμός θα εφαρμοστεί από το</w:t>
      </w:r>
      <w:r>
        <w:rPr>
          <w:rFonts w:eastAsia="Times New Roman"/>
          <w:szCs w:val="24"/>
        </w:rPr>
        <w:t>ν</w:t>
      </w:r>
      <w:r w:rsidRPr="00E50BDF">
        <w:rPr>
          <w:rFonts w:eastAsia="Times New Roman"/>
          <w:szCs w:val="24"/>
        </w:rPr>
        <w:t xml:space="preserve"> Μάρτιο του 2019</w:t>
      </w:r>
      <w:r>
        <w:rPr>
          <w:rFonts w:eastAsia="Times New Roman"/>
          <w:szCs w:val="24"/>
        </w:rPr>
        <w:t>.</w:t>
      </w:r>
    </w:p>
    <w:p w14:paraId="2D05F939" w14:textId="77777777" w:rsidR="00237587" w:rsidRDefault="00AE0D0F">
      <w:pPr>
        <w:spacing w:after="0" w:line="600" w:lineRule="auto"/>
        <w:ind w:firstLine="720"/>
        <w:jc w:val="both"/>
        <w:rPr>
          <w:rFonts w:eastAsia="Times New Roman"/>
          <w:szCs w:val="24"/>
        </w:rPr>
      </w:pPr>
      <w:r>
        <w:rPr>
          <w:rFonts w:eastAsia="Times New Roman"/>
          <w:szCs w:val="24"/>
        </w:rPr>
        <w:t>Ολοκληρώνο</w:t>
      </w:r>
      <w:r>
        <w:rPr>
          <w:rFonts w:eastAsia="Times New Roman"/>
          <w:szCs w:val="24"/>
        </w:rPr>
        <w:t xml:space="preserve">ντας, θα </w:t>
      </w:r>
      <w:r w:rsidRPr="00E50BDF">
        <w:rPr>
          <w:rFonts w:eastAsia="Times New Roman"/>
          <w:szCs w:val="24"/>
        </w:rPr>
        <w:t>ήθελα να ευχαριστήσω τον κ</w:t>
      </w:r>
      <w:r>
        <w:rPr>
          <w:rFonts w:eastAsia="Times New Roman"/>
          <w:szCs w:val="24"/>
        </w:rPr>
        <w:t>. Σαντορινιό που αναγνώρισε, ε</w:t>
      </w:r>
      <w:r w:rsidRPr="00E50BDF">
        <w:rPr>
          <w:rFonts w:eastAsia="Times New Roman"/>
          <w:szCs w:val="24"/>
        </w:rPr>
        <w:t>πιτέλους</w:t>
      </w:r>
      <w:r>
        <w:rPr>
          <w:rFonts w:eastAsia="Times New Roman"/>
          <w:szCs w:val="24"/>
        </w:rPr>
        <w:t>,</w:t>
      </w:r>
      <w:r w:rsidRPr="00E50BDF">
        <w:rPr>
          <w:rFonts w:eastAsia="Times New Roman"/>
          <w:szCs w:val="24"/>
        </w:rPr>
        <w:t xml:space="preserve"> ότι η Κρήτη είναι νησί</w:t>
      </w:r>
      <w:r>
        <w:rPr>
          <w:rFonts w:eastAsia="Times New Roman"/>
          <w:szCs w:val="24"/>
        </w:rPr>
        <w:t>. Σας ευχαριστούμε, κύριε Υπουργέ. Θ</w:t>
      </w:r>
      <w:r w:rsidRPr="00E50BDF">
        <w:rPr>
          <w:rFonts w:eastAsia="Times New Roman"/>
          <w:szCs w:val="24"/>
        </w:rPr>
        <w:t>έλω</w:t>
      </w:r>
      <w:r>
        <w:rPr>
          <w:rFonts w:eastAsia="Times New Roman"/>
          <w:szCs w:val="24"/>
        </w:rPr>
        <w:t>,</w:t>
      </w:r>
      <w:r w:rsidRPr="00E50BDF">
        <w:rPr>
          <w:rFonts w:eastAsia="Times New Roman"/>
          <w:szCs w:val="24"/>
        </w:rPr>
        <w:t xml:space="preserve"> </w:t>
      </w:r>
      <w:r>
        <w:rPr>
          <w:rFonts w:eastAsia="Times New Roman"/>
          <w:szCs w:val="24"/>
        </w:rPr>
        <w:t>όμως,</w:t>
      </w:r>
      <w:r w:rsidRPr="00E50BDF">
        <w:rPr>
          <w:rFonts w:eastAsia="Times New Roman"/>
          <w:szCs w:val="24"/>
        </w:rPr>
        <w:t xml:space="preserve"> να επισημάνω</w:t>
      </w:r>
      <w:r>
        <w:rPr>
          <w:rFonts w:eastAsia="Times New Roman"/>
          <w:szCs w:val="24"/>
        </w:rPr>
        <w:t xml:space="preserve"> το εξής, </w:t>
      </w:r>
      <w:r w:rsidRPr="00E50BDF">
        <w:rPr>
          <w:rFonts w:eastAsia="Times New Roman"/>
          <w:szCs w:val="24"/>
        </w:rPr>
        <w:t>μετά την παρατήρηση του αγαπητού συναδέλφου του κ</w:t>
      </w:r>
      <w:r>
        <w:rPr>
          <w:rFonts w:eastAsia="Times New Roman"/>
          <w:szCs w:val="24"/>
        </w:rPr>
        <w:t>.</w:t>
      </w:r>
      <w:r w:rsidRPr="00E50BDF">
        <w:rPr>
          <w:rFonts w:eastAsia="Times New Roman"/>
          <w:szCs w:val="24"/>
        </w:rPr>
        <w:t xml:space="preserve"> </w:t>
      </w:r>
      <w:r w:rsidRPr="00E50BDF">
        <w:rPr>
          <w:rFonts w:eastAsia="Times New Roman"/>
          <w:szCs w:val="24"/>
        </w:rPr>
        <w:lastRenderedPageBreak/>
        <w:t>Καββαδά</w:t>
      </w:r>
      <w:r>
        <w:rPr>
          <w:rFonts w:eastAsia="Times New Roman"/>
          <w:szCs w:val="24"/>
        </w:rPr>
        <w:t>. Ν</w:t>
      </w:r>
      <w:r w:rsidRPr="00E50BDF">
        <w:rPr>
          <w:rFonts w:eastAsia="Times New Roman"/>
          <w:szCs w:val="24"/>
        </w:rPr>
        <w:t>ομίζω ότι και η Λευκάδα θα πρ</w:t>
      </w:r>
      <w:r w:rsidRPr="00E50BDF">
        <w:rPr>
          <w:rFonts w:eastAsia="Times New Roman"/>
          <w:szCs w:val="24"/>
        </w:rPr>
        <w:t>έπει και αυτ</w:t>
      </w:r>
      <w:r>
        <w:rPr>
          <w:rFonts w:eastAsia="Times New Roman"/>
          <w:szCs w:val="24"/>
        </w:rPr>
        <w:t xml:space="preserve">ή </w:t>
      </w:r>
      <w:r w:rsidRPr="00E50BDF">
        <w:rPr>
          <w:rFonts w:eastAsia="Times New Roman"/>
          <w:szCs w:val="24"/>
        </w:rPr>
        <w:t xml:space="preserve">να αναγνωριστεί ότι είναι </w:t>
      </w:r>
      <w:r>
        <w:rPr>
          <w:rFonts w:eastAsia="Times New Roman"/>
          <w:szCs w:val="24"/>
        </w:rPr>
        <w:t>νησί.</w:t>
      </w:r>
    </w:p>
    <w:p w14:paraId="2D05F93A" w14:textId="77777777" w:rsidR="00237587" w:rsidRDefault="00AE0D0F">
      <w:pPr>
        <w:spacing w:after="0" w:line="600" w:lineRule="auto"/>
        <w:ind w:firstLine="720"/>
        <w:jc w:val="both"/>
        <w:rPr>
          <w:rFonts w:eastAsia="Times New Roman"/>
          <w:szCs w:val="24"/>
        </w:rPr>
      </w:pPr>
      <w:r w:rsidRPr="00E50BDF">
        <w:rPr>
          <w:rFonts w:eastAsia="Times New Roman"/>
          <w:szCs w:val="24"/>
        </w:rPr>
        <w:t>Σας ευχαριστώ πολύ</w:t>
      </w:r>
      <w:r>
        <w:rPr>
          <w:rFonts w:eastAsia="Times New Roman"/>
          <w:szCs w:val="24"/>
        </w:rPr>
        <w:t>.</w:t>
      </w:r>
    </w:p>
    <w:p w14:paraId="2D05F93B" w14:textId="77777777" w:rsidR="00237587" w:rsidRDefault="00AE0D0F">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D05F93C" w14:textId="77777777" w:rsidR="00237587" w:rsidRDefault="00AE0D0F">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Τον</w:t>
      </w:r>
      <w:r w:rsidRPr="00E50BDF">
        <w:rPr>
          <w:rFonts w:eastAsia="Times New Roman"/>
          <w:szCs w:val="24"/>
        </w:rPr>
        <w:t xml:space="preserve"> λόγο έχει ο κ</w:t>
      </w:r>
      <w:r>
        <w:rPr>
          <w:rFonts w:eastAsia="Times New Roman"/>
          <w:szCs w:val="24"/>
        </w:rPr>
        <w:t>.</w:t>
      </w:r>
      <w:r w:rsidRPr="00E50BDF">
        <w:rPr>
          <w:rFonts w:eastAsia="Times New Roman"/>
          <w:szCs w:val="24"/>
        </w:rPr>
        <w:t xml:space="preserve"> Καρράς</w:t>
      </w:r>
      <w:r>
        <w:rPr>
          <w:rFonts w:eastAsia="Times New Roman"/>
          <w:szCs w:val="24"/>
        </w:rPr>
        <w:t>,</w:t>
      </w:r>
      <w:r w:rsidRPr="00E50BDF">
        <w:rPr>
          <w:rFonts w:eastAsia="Times New Roman"/>
          <w:szCs w:val="24"/>
        </w:rPr>
        <w:t xml:space="preserve"> ειδικός αγορητής από τη Δημοκρατική </w:t>
      </w:r>
      <w:r>
        <w:rPr>
          <w:rFonts w:eastAsia="Times New Roman"/>
          <w:szCs w:val="24"/>
        </w:rPr>
        <w:t>Σ</w:t>
      </w:r>
      <w:r w:rsidRPr="00E50BDF">
        <w:rPr>
          <w:rFonts w:eastAsia="Times New Roman"/>
          <w:szCs w:val="24"/>
        </w:rPr>
        <w:t>υμπαράταξη</w:t>
      </w:r>
      <w:r>
        <w:rPr>
          <w:rFonts w:eastAsia="Times New Roman"/>
          <w:szCs w:val="24"/>
        </w:rPr>
        <w:t>.</w:t>
      </w:r>
    </w:p>
    <w:p w14:paraId="2D05F93D" w14:textId="77777777" w:rsidR="00237587" w:rsidRDefault="00AE0D0F">
      <w:pPr>
        <w:spacing w:after="0"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Κ</w:t>
      </w:r>
      <w:r w:rsidRPr="00E50BDF">
        <w:rPr>
          <w:rFonts w:eastAsia="Times New Roman"/>
          <w:szCs w:val="24"/>
        </w:rPr>
        <w:t xml:space="preserve">ύριε </w:t>
      </w:r>
      <w:r>
        <w:rPr>
          <w:rFonts w:eastAsia="Times New Roman"/>
          <w:szCs w:val="24"/>
        </w:rPr>
        <w:t>Π</w:t>
      </w:r>
      <w:r w:rsidRPr="00E50BDF">
        <w:rPr>
          <w:rFonts w:eastAsia="Times New Roman"/>
          <w:szCs w:val="24"/>
        </w:rPr>
        <w:t>ρόεδρε</w:t>
      </w:r>
      <w:r>
        <w:rPr>
          <w:rFonts w:eastAsia="Times New Roman"/>
          <w:szCs w:val="24"/>
        </w:rPr>
        <w:t>,</w:t>
      </w:r>
      <w:r w:rsidRPr="00E50BDF">
        <w:rPr>
          <w:rFonts w:eastAsia="Times New Roman"/>
          <w:szCs w:val="24"/>
        </w:rPr>
        <w:t xml:space="preserve"> έχουν τεθεί πάρα πολλά </w:t>
      </w:r>
      <w:r>
        <w:rPr>
          <w:rFonts w:eastAsia="Times New Roman"/>
          <w:szCs w:val="24"/>
        </w:rPr>
        <w:t>θέματα.</w:t>
      </w:r>
      <w:r w:rsidRPr="00E50BDF">
        <w:rPr>
          <w:rFonts w:eastAsia="Times New Roman"/>
          <w:szCs w:val="24"/>
        </w:rPr>
        <w:t xml:space="preserve"> Θα προσπαθήσω να είμαι συνοπτικός</w:t>
      </w:r>
      <w:r>
        <w:rPr>
          <w:rFonts w:eastAsia="Times New Roman"/>
          <w:szCs w:val="24"/>
        </w:rPr>
        <w:t>.</w:t>
      </w:r>
    </w:p>
    <w:p w14:paraId="2D05F93E" w14:textId="77777777" w:rsidR="00237587" w:rsidRDefault="00AE0D0F">
      <w:pPr>
        <w:spacing w:after="0" w:line="600" w:lineRule="auto"/>
        <w:ind w:firstLine="720"/>
        <w:jc w:val="both"/>
        <w:rPr>
          <w:rFonts w:eastAsia="Times New Roman"/>
          <w:szCs w:val="24"/>
        </w:rPr>
      </w:pPr>
      <w:r>
        <w:rPr>
          <w:rFonts w:eastAsia="Times New Roman"/>
          <w:szCs w:val="24"/>
        </w:rPr>
        <w:t>Π</w:t>
      </w:r>
      <w:r w:rsidRPr="00E50BDF">
        <w:rPr>
          <w:rFonts w:eastAsia="Times New Roman"/>
          <w:szCs w:val="24"/>
        </w:rPr>
        <w:t>ριν από όλα θα πω τούτο</w:t>
      </w:r>
      <w:r>
        <w:rPr>
          <w:rFonts w:eastAsia="Times New Roman"/>
          <w:szCs w:val="24"/>
        </w:rPr>
        <w:t>.</w:t>
      </w:r>
      <w:r w:rsidRPr="00E50BDF">
        <w:rPr>
          <w:rFonts w:eastAsia="Times New Roman"/>
          <w:szCs w:val="24"/>
        </w:rPr>
        <w:t xml:space="preserve"> Αναφέρθηκε χθες </w:t>
      </w:r>
      <w:r>
        <w:rPr>
          <w:rFonts w:eastAsia="Times New Roman"/>
          <w:szCs w:val="24"/>
        </w:rPr>
        <w:t>μ</w:t>
      </w:r>
      <w:r w:rsidRPr="00E50BDF">
        <w:rPr>
          <w:rFonts w:eastAsia="Times New Roman"/>
          <w:szCs w:val="24"/>
        </w:rPr>
        <w:t>ια τοποθέτηση του συναδέλφου μου κ</w:t>
      </w:r>
      <w:r>
        <w:rPr>
          <w:rFonts w:eastAsia="Times New Roman"/>
          <w:szCs w:val="24"/>
        </w:rPr>
        <w:t>.</w:t>
      </w:r>
      <w:r w:rsidRPr="00E50BDF">
        <w:rPr>
          <w:rFonts w:eastAsia="Times New Roman"/>
          <w:szCs w:val="24"/>
        </w:rPr>
        <w:t xml:space="preserve"> Κεγκέρογλου</w:t>
      </w:r>
      <w:r>
        <w:rPr>
          <w:rFonts w:eastAsia="Times New Roman"/>
          <w:szCs w:val="24"/>
        </w:rPr>
        <w:t>. Ν</w:t>
      </w:r>
      <w:r w:rsidRPr="00E50BDF">
        <w:rPr>
          <w:rFonts w:eastAsia="Times New Roman"/>
          <w:szCs w:val="24"/>
        </w:rPr>
        <w:t xml:space="preserve">ομίζω </w:t>
      </w:r>
      <w:r>
        <w:rPr>
          <w:rFonts w:eastAsia="Times New Roman"/>
          <w:szCs w:val="24"/>
        </w:rPr>
        <w:t xml:space="preserve">πως, ό,τι </w:t>
      </w:r>
      <w:r w:rsidRPr="00E50BDF">
        <w:rPr>
          <w:rFonts w:eastAsia="Times New Roman"/>
          <w:szCs w:val="24"/>
        </w:rPr>
        <w:t>έγινε</w:t>
      </w:r>
      <w:r>
        <w:rPr>
          <w:rFonts w:eastAsia="Times New Roman"/>
          <w:szCs w:val="24"/>
        </w:rPr>
        <w:t xml:space="preserve">, έγινε χθες. Εν </w:t>
      </w:r>
      <w:r>
        <w:rPr>
          <w:rFonts w:eastAsia="Times New Roman"/>
          <w:szCs w:val="24"/>
        </w:rPr>
        <w:t>Ο</w:t>
      </w:r>
      <w:r>
        <w:rPr>
          <w:rFonts w:eastAsia="Times New Roman"/>
          <w:szCs w:val="24"/>
        </w:rPr>
        <w:t>λομελεία</w:t>
      </w:r>
      <w:r w:rsidRPr="00E50BDF">
        <w:rPr>
          <w:rFonts w:eastAsia="Times New Roman"/>
          <w:szCs w:val="24"/>
        </w:rPr>
        <w:t xml:space="preserve"> απαντήθηκαν τα θ</w:t>
      </w:r>
      <w:r w:rsidRPr="00E50BDF">
        <w:rPr>
          <w:rFonts w:eastAsia="Times New Roman"/>
          <w:szCs w:val="24"/>
        </w:rPr>
        <w:t xml:space="preserve">έματα και δεν ήταν σκόπιμο να επανέλθουν </w:t>
      </w:r>
      <w:r>
        <w:rPr>
          <w:rFonts w:eastAsia="Times New Roman"/>
          <w:szCs w:val="24"/>
        </w:rPr>
        <w:t>σήμερα.</w:t>
      </w:r>
      <w:r w:rsidRPr="00E50BDF">
        <w:rPr>
          <w:rFonts w:eastAsia="Times New Roman"/>
          <w:szCs w:val="24"/>
        </w:rPr>
        <w:t xml:space="preserve"> Συνεπώς δεν απαντώ </w:t>
      </w:r>
      <w:r>
        <w:rPr>
          <w:rFonts w:eastAsia="Times New Roman"/>
          <w:szCs w:val="24"/>
        </w:rPr>
        <w:t>ε</w:t>
      </w:r>
      <w:r w:rsidRPr="00E50BDF">
        <w:rPr>
          <w:rFonts w:eastAsia="Times New Roman"/>
          <w:szCs w:val="24"/>
        </w:rPr>
        <w:t>π</w:t>
      </w:r>
      <w:r>
        <w:rPr>
          <w:rFonts w:eastAsia="Times New Roman"/>
          <w:szCs w:val="24"/>
        </w:rPr>
        <w:t>’</w:t>
      </w:r>
      <w:r w:rsidRPr="00E50BDF">
        <w:rPr>
          <w:rFonts w:eastAsia="Times New Roman"/>
          <w:szCs w:val="24"/>
        </w:rPr>
        <w:t xml:space="preserve"> αυτού</w:t>
      </w:r>
      <w:r>
        <w:rPr>
          <w:rFonts w:eastAsia="Times New Roman"/>
          <w:szCs w:val="24"/>
        </w:rPr>
        <w:t>,</w:t>
      </w:r>
      <w:r w:rsidRPr="00E50BDF">
        <w:rPr>
          <w:rFonts w:eastAsia="Times New Roman"/>
          <w:szCs w:val="24"/>
        </w:rPr>
        <w:t xml:space="preserve"> εφόσον και ο κ</w:t>
      </w:r>
      <w:r>
        <w:rPr>
          <w:rFonts w:eastAsia="Times New Roman"/>
          <w:szCs w:val="24"/>
        </w:rPr>
        <w:t xml:space="preserve">. Ξυδάκης δεν είναι </w:t>
      </w:r>
      <w:r>
        <w:rPr>
          <w:rFonts w:eastAsia="Times New Roman"/>
          <w:szCs w:val="24"/>
        </w:rPr>
        <w:t xml:space="preserve">πλέον </w:t>
      </w:r>
      <w:r>
        <w:rPr>
          <w:rFonts w:eastAsia="Times New Roman"/>
          <w:szCs w:val="24"/>
        </w:rPr>
        <w:t>παρών.</w:t>
      </w:r>
    </w:p>
    <w:p w14:paraId="2D05F93F" w14:textId="77777777" w:rsidR="00237587" w:rsidRDefault="00AE0D0F">
      <w:pPr>
        <w:spacing w:after="0" w:line="600" w:lineRule="auto"/>
        <w:ind w:firstLine="720"/>
        <w:jc w:val="both"/>
        <w:rPr>
          <w:rFonts w:eastAsia="Times New Roman"/>
          <w:szCs w:val="24"/>
        </w:rPr>
      </w:pPr>
      <w:r>
        <w:rPr>
          <w:rFonts w:eastAsia="Times New Roman"/>
          <w:szCs w:val="24"/>
        </w:rPr>
        <w:t>Προχω</w:t>
      </w:r>
      <w:r w:rsidRPr="00E50BDF">
        <w:rPr>
          <w:rFonts w:eastAsia="Times New Roman"/>
          <w:szCs w:val="24"/>
        </w:rPr>
        <w:t>ρούμε παραπέρα</w:t>
      </w:r>
      <w:r>
        <w:rPr>
          <w:rFonts w:eastAsia="Times New Roman"/>
          <w:szCs w:val="24"/>
        </w:rPr>
        <w:t>,</w:t>
      </w:r>
      <w:r w:rsidRPr="00E50BDF">
        <w:rPr>
          <w:rFonts w:eastAsia="Times New Roman"/>
          <w:szCs w:val="24"/>
        </w:rPr>
        <w:t xml:space="preserve"> επί του νομοσχεδίου</w:t>
      </w:r>
      <w:r>
        <w:rPr>
          <w:rFonts w:eastAsia="Times New Roman"/>
          <w:szCs w:val="24"/>
        </w:rPr>
        <w:t>. Έχω πει</w:t>
      </w:r>
      <w:r w:rsidRPr="00E50BDF">
        <w:rPr>
          <w:rFonts w:eastAsia="Times New Roman"/>
          <w:szCs w:val="24"/>
        </w:rPr>
        <w:t xml:space="preserve"> επανειλημμένα και τόνισ</w:t>
      </w:r>
      <w:r>
        <w:rPr>
          <w:rFonts w:eastAsia="Times New Roman"/>
          <w:szCs w:val="24"/>
        </w:rPr>
        <w:t>α</w:t>
      </w:r>
      <w:r w:rsidRPr="00E50BDF">
        <w:rPr>
          <w:rFonts w:eastAsia="Times New Roman"/>
          <w:szCs w:val="24"/>
        </w:rPr>
        <w:t xml:space="preserve"> και εγώ και οι συνάδελφοί μου από </w:t>
      </w:r>
      <w:r>
        <w:rPr>
          <w:rFonts w:eastAsia="Times New Roman"/>
          <w:szCs w:val="24"/>
        </w:rPr>
        <w:t xml:space="preserve">τη </w:t>
      </w:r>
      <w:r>
        <w:rPr>
          <w:rFonts w:eastAsia="Times New Roman"/>
          <w:szCs w:val="24"/>
        </w:rPr>
        <w:lastRenderedPageBreak/>
        <w:t>Δ</w:t>
      </w:r>
      <w:r w:rsidRPr="00E50BDF">
        <w:rPr>
          <w:rFonts w:eastAsia="Times New Roman"/>
          <w:szCs w:val="24"/>
        </w:rPr>
        <w:t xml:space="preserve">ημοκρατική </w:t>
      </w:r>
      <w:r>
        <w:rPr>
          <w:rFonts w:eastAsia="Times New Roman"/>
          <w:szCs w:val="24"/>
        </w:rPr>
        <w:t>Σ</w:t>
      </w:r>
      <w:r w:rsidRPr="00E50BDF">
        <w:rPr>
          <w:rFonts w:eastAsia="Times New Roman"/>
          <w:szCs w:val="24"/>
        </w:rPr>
        <w:t>υμπαρ</w:t>
      </w:r>
      <w:r w:rsidRPr="00E50BDF">
        <w:rPr>
          <w:rFonts w:eastAsia="Times New Roman"/>
          <w:szCs w:val="24"/>
        </w:rPr>
        <w:t xml:space="preserve">άταξη ότι </w:t>
      </w:r>
      <w:r>
        <w:rPr>
          <w:rFonts w:eastAsia="Times New Roman"/>
          <w:szCs w:val="24"/>
        </w:rPr>
        <w:t>οι</w:t>
      </w:r>
      <w:r w:rsidRPr="00E50BDF">
        <w:rPr>
          <w:rFonts w:eastAsia="Times New Roman"/>
          <w:szCs w:val="24"/>
        </w:rPr>
        <w:t xml:space="preserve"> θέσ</w:t>
      </w:r>
      <w:r>
        <w:rPr>
          <w:rFonts w:eastAsia="Times New Roman"/>
          <w:szCs w:val="24"/>
        </w:rPr>
        <w:t>εις</w:t>
      </w:r>
      <w:r w:rsidRPr="00E50BDF">
        <w:rPr>
          <w:rFonts w:eastAsia="Times New Roman"/>
          <w:szCs w:val="24"/>
        </w:rPr>
        <w:t xml:space="preserve"> μας για τη λιμενική πολιτική είναι να υπάρχει ενιαίος σχεδιασμός</w:t>
      </w:r>
      <w:r>
        <w:rPr>
          <w:rFonts w:eastAsia="Times New Roman"/>
          <w:szCs w:val="24"/>
        </w:rPr>
        <w:t xml:space="preserve"> και α</w:t>
      </w:r>
      <w:r w:rsidRPr="00E50BDF">
        <w:rPr>
          <w:rFonts w:eastAsia="Times New Roman"/>
          <w:szCs w:val="24"/>
        </w:rPr>
        <w:t>υτές είναι οι επιφυλάξεις μας επί του νομοσχεδίου</w:t>
      </w:r>
      <w:r>
        <w:rPr>
          <w:rFonts w:eastAsia="Times New Roman"/>
          <w:szCs w:val="24"/>
        </w:rPr>
        <w:t xml:space="preserve">, για το ότι </w:t>
      </w:r>
      <w:r w:rsidRPr="00E50BDF">
        <w:rPr>
          <w:rFonts w:eastAsia="Times New Roman"/>
          <w:szCs w:val="24"/>
        </w:rPr>
        <w:t xml:space="preserve">μπορεί να ακούστηκε </w:t>
      </w:r>
      <w:r>
        <w:rPr>
          <w:rFonts w:eastAsia="Times New Roman"/>
          <w:szCs w:val="24"/>
        </w:rPr>
        <w:t xml:space="preserve">πως </w:t>
      </w:r>
      <w:r w:rsidRPr="00E50BDF">
        <w:rPr>
          <w:rFonts w:eastAsia="Times New Roman"/>
          <w:szCs w:val="24"/>
        </w:rPr>
        <w:t xml:space="preserve">το κάθε λιμάνι έχει το δικό του </w:t>
      </w:r>
      <w:r>
        <w:rPr>
          <w:rFonts w:eastAsia="Times New Roman"/>
          <w:szCs w:val="24"/>
          <w:lang w:val="en-US"/>
        </w:rPr>
        <w:t>master</w:t>
      </w:r>
      <w:r w:rsidRPr="00F36970">
        <w:rPr>
          <w:rFonts w:eastAsia="Times New Roman"/>
          <w:szCs w:val="24"/>
        </w:rPr>
        <w:t xml:space="preserve"> </w:t>
      </w:r>
      <w:r>
        <w:rPr>
          <w:rFonts w:eastAsia="Times New Roman"/>
          <w:szCs w:val="24"/>
          <w:lang w:val="en-US"/>
        </w:rPr>
        <w:t>plan</w:t>
      </w:r>
      <w:r>
        <w:rPr>
          <w:rFonts w:eastAsia="Times New Roman"/>
          <w:szCs w:val="24"/>
        </w:rPr>
        <w:t>,</w:t>
      </w:r>
      <w:r w:rsidRPr="00E50BDF">
        <w:rPr>
          <w:rFonts w:eastAsia="Times New Roman"/>
          <w:szCs w:val="24"/>
        </w:rPr>
        <w:t xml:space="preserve"> αλλά όλα αυτά μαζί θα έπρεπε να έχ</w:t>
      </w:r>
      <w:r>
        <w:rPr>
          <w:rFonts w:eastAsia="Times New Roman"/>
          <w:szCs w:val="24"/>
        </w:rPr>
        <w:t>ουν</w:t>
      </w:r>
      <w:r w:rsidRPr="00E50BDF">
        <w:rPr>
          <w:rFonts w:eastAsia="Times New Roman"/>
          <w:szCs w:val="24"/>
        </w:rPr>
        <w:t xml:space="preserve"> έρθει </w:t>
      </w:r>
      <w:r>
        <w:rPr>
          <w:rFonts w:eastAsia="Times New Roman"/>
          <w:szCs w:val="24"/>
        </w:rPr>
        <w:t xml:space="preserve">σε </w:t>
      </w:r>
      <w:r w:rsidRPr="00E50BDF">
        <w:rPr>
          <w:rFonts w:eastAsia="Times New Roman"/>
          <w:szCs w:val="24"/>
        </w:rPr>
        <w:t xml:space="preserve">μία </w:t>
      </w:r>
      <w:r>
        <w:rPr>
          <w:rFonts w:eastAsia="Times New Roman"/>
          <w:szCs w:val="24"/>
        </w:rPr>
        <w:t>ενιαία</w:t>
      </w:r>
      <w:r w:rsidRPr="00E50BDF">
        <w:rPr>
          <w:rFonts w:eastAsia="Times New Roman"/>
          <w:szCs w:val="24"/>
        </w:rPr>
        <w:t xml:space="preserve"> συνολική μελέτη</w:t>
      </w:r>
      <w:r>
        <w:rPr>
          <w:rFonts w:eastAsia="Times New Roman"/>
          <w:szCs w:val="24"/>
        </w:rPr>
        <w:t>,</w:t>
      </w:r>
      <w:r w:rsidRPr="00E50BDF">
        <w:rPr>
          <w:rFonts w:eastAsia="Times New Roman"/>
          <w:szCs w:val="24"/>
        </w:rPr>
        <w:t xml:space="preserve"> που να κατηγοριοποιεί τις δυνατότητες παραχωρήσεων σε κάθε ένα από τα </w:t>
      </w:r>
      <w:r>
        <w:rPr>
          <w:rFonts w:eastAsia="Times New Roman"/>
          <w:szCs w:val="24"/>
        </w:rPr>
        <w:t>δέκα</w:t>
      </w:r>
      <w:r w:rsidRPr="00E50BDF">
        <w:rPr>
          <w:rFonts w:eastAsia="Times New Roman"/>
          <w:szCs w:val="24"/>
        </w:rPr>
        <w:t xml:space="preserve"> λιμάνια</w:t>
      </w:r>
      <w:r>
        <w:rPr>
          <w:rFonts w:eastAsia="Times New Roman"/>
          <w:szCs w:val="24"/>
        </w:rPr>
        <w:t>. Και αυτό</w:t>
      </w:r>
      <w:r w:rsidRPr="00E50BDF">
        <w:rPr>
          <w:rFonts w:eastAsia="Times New Roman"/>
          <w:szCs w:val="24"/>
        </w:rPr>
        <w:t xml:space="preserve"> για να ξέρουμε αν μπορούν </w:t>
      </w:r>
      <w:r>
        <w:rPr>
          <w:rFonts w:eastAsia="Times New Roman"/>
          <w:szCs w:val="24"/>
        </w:rPr>
        <w:t>ανταγωνιστικά,</w:t>
      </w:r>
      <w:r w:rsidRPr="00E50BDF">
        <w:rPr>
          <w:rFonts w:eastAsia="Times New Roman"/>
          <w:szCs w:val="24"/>
        </w:rPr>
        <w:t xml:space="preserve"> συμπληρωματικά ή </w:t>
      </w:r>
      <w:r>
        <w:rPr>
          <w:rFonts w:eastAsia="Times New Roman"/>
          <w:szCs w:val="24"/>
        </w:rPr>
        <w:t>ε</w:t>
      </w:r>
      <w:r w:rsidRPr="00E50BDF">
        <w:rPr>
          <w:rFonts w:eastAsia="Times New Roman"/>
          <w:szCs w:val="24"/>
        </w:rPr>
        <w:t xml:space="preserve">ν πάση περιπτώσει </w:t>
      </w:r>
      <w:r>
        <w:rPr>
          <w:rFonts w:eastAsia="Times New Roman"/>
          <w:szCs w:val="24"/>
        </w:rPr>
        <w:t xml:space="preserve">αν </w:t>
      </w:r>
      <w:r w:rsidRPr="00E50BDF">
        <w:rPr>
          <w:rFonts w:eastAsia="Times New Roman"/>
          <w:szCs w:val="24"/>
        </w:rPr>
        <w:t xml:space="preserve">είναι χρήσιμα </w:t>
      </w:r>
      <w:r>
        <w:rPr>
          <w:rFonts w:eastAsia="Times New Roman"/>
          <w:szCs w:val="24"/>
        </w:rPr>
        <w:t xml:space="preserve">ή </w:t>
      </w:r>
      <w:r w:rsidRPr="00E50BDF">
        <w:rPr>
          <w:rFonts w:eastAsia="Times New Roman"/>
          <w:szCs w:val="24"/>
        </w:rPr>
        <w:t xml:space="preserve">γίνονται υπό τη </w:t>
      </w:r>
      <w:r>
        <w:rPr>
          <w:rFonts w:eastAsia="Times New Roman"/>
          <w:szCs w:val="24"/>
        </w:rPr>
        <w:t>βιασύνη τ</w:t>
      </w:r>
      <w:r w:rsidRPr="00E50BDF">
        <w:rPr>
          <w:rFonts w:eastAsia="Times New Roman"/>
          <w:szCs w:val="24"/>
        </w:rPr>
        <w:t>ο</w:t>
      </w:r>
      <w:r w:rsidRPr="00E50BDF">
        <w:rPr>
          <w:rFonts w:eastAsia="Times New Roman"/>
          <w:szCs w:val="24"/>
        </w:rPr>
        <w:t xml:space="preserve">υ </w:t>
      </w:r>
      <w:r>
        <w:rPr>
          <w:rFonts w:eastAsia="Times New Roman"/>
          <w:szCs w:val="24"/>
        </w:rPr>
        <w:t>ΤΑΙΠΕΔ</w:t>
      </w:r>
      <w:r>
        <w:rPr>
          <w:rFonts w:eastAsia="Times New Roman"/>
          <w:szCs w:val="24"/>
        </w:rPr>
        <w:t>,</w:t>
      </w:r>
      <w:r w:rsidRPr="00E50BDF">
        <w:rPr>
          <w:rFonts w:eastAsia="Times New Roman"/>
          <w:szCs w:val="24"/>
        </w:rPr>
        <w:t xml:space="preserve"> </w:t>
      </w:r>
      <w:r>
        <w:rPr>
          <w:rFonts w:eastAsia="Times New Roman"/>
          <w:szCs w:val="24"/>
        </w:rPr>
        <w:t xml:space="preserve">ώστε </w:t>
      </w:r>
      <w:r w:rsidRPr="00E50BDF">
        <w:rPr>
          <w:rFonts w:eastAsia="Times New Roman"/>
          <w:szCs w:val="24"/>
        </w:rPr>
        <w:t>να επιτευχθεί ο στόχος των αποκρατικοποιήσεων</w:t>
      </w:r>
      <w:r>
        <w:rPr>
          <w:rFonts w:eastAsia="Times New Roman"/>
          <w:szCs w:val="24"/>
        </w:rPr>
        <w:t>,</w:t>
      </w:r>
      <w:r w:rsidRPr="00E50BDF">
        <w:rPr>
          <w:rFonts w:eastAsia="Times New Roman"/>
          <w:szCs w:val="24"/>
        </w:rPr>
        <w:t xml:space="preserve"> σε σχέση και με τις εισπράξεις που θα κάνει το ελληνικό κράτος</w:t>
      </w:r>
      <w:r>
        <w:rPr>
          <w:rFonts w:eastAsia="Times New Roman"/>
          <w:szCs w:val="24"/>
        </w:rPr>
        <w:t>. Αν</w:t>
      </w:r>
      <w:r w:rsidRPr="00E50BDF">
        <w:rPr>
          <w:rFonts w:eastAsia="Times New Roman"/>
          <w:szCs w:val="24"/>
        </w:rPr>
        <w:t xml:space="preserve">αφέρομαι στο αντάλλαγμα παραχώρησης που προβλέπεται </w:t>
      </w:r>
      <w:r>
        <w:rPr>
          <w:rFonts w:eastAsia="Times New Roman"/>
          <w:szCs w:val="24"/>
        </w:rPr>
        <w:t>σ</w:t>
      </w:r>
      <w:r w:rsidRPr="00E50BDF">
        <w:rPr>
          <w:rFonts w:eastAsia="Times New Roman"/>
          <w:szCs w:val="24"/>
        </w:rPr>
        <w:t>το σχέδιο νόμου</w:t>
      </w:r>
      <w:r>
        <w:rPr>
          <w:rFonts w:eastAsia="Times New Roman"/>
          <w:szCs w:val="24"/>
        </w:rPr>
        <w:t>,</w:t>
      </w:r>
      <w:r w:rsidRPr="00E50BDF">
        <w:rPr>
          <w:rFonts w:eastAsia="Times New Roman"/>
          <w:szCs w:val="24"/>
        </w:rPr>
        <w:t xml:space="preserve"> </w:t>
      </w:r>
      <w:r>
        <w:rPr>
          <w:rFonts w:eastAsia="Times New Roman"/>
          <w:szCs w:val="24"/>
        </w:rPr>
        <w:t xml:space="preserve">για </w:t>
      </w:r>
      <w:r w:rsidRPr="00E50BDF">
        <w:rPr>
          <w:rFonts w:eastAsia="Times New Roman"/>
          <w:szCs w:val="24"/>
        </w:rPr>
        <w:t xml:space="preserve">το οποίο </w:t>
      </w:r>
      <w:r>
        <w:rPr>
          <w:rFonts w:eastAsia="Times New Roman"/>
          <w:szCs w:val="24"/>
        </w:rPr>
        <w:t>β</w:t>
      </w:r>
      <w:r w:rsidRPr="00E50BDF">
        <w:rPr>
          <w:rFonts w:eastAsia="Times New Roman"/>
          <w:szCs w:val="24"/>
        </w:rPr>
        <w:t>εβαίως ούτε γνωρίζουμε το ποσόν ούτε έχει πρ</w:t>
      </w:r>
      <w:r w:rsidRPr="00E50BDF">
        <w:rPr>
          <w:rFonts w:eastAsia="Times New Roman"/>
          <w:szCs w:val="24"/>
        </w:rPr>
        <w:t>οϋπολογιστεί ποτέ</w:t>
      </w:r>
      <w:r>
        <w:rPr>
          <w:rFonts w:eastAsia="Times New Roman"/>
          <w:szCs w:val="24"/>
        </w:rPr>
        <w:t>.</w:t>
      </w:r>
    </w:p>
    <w:p w14:paraId="2D05F940" w14:textId="77777777" w:rsidR="00237587" w:rsidRDefault="00AE0D0F">
      <w:pPr>
        <w:spacing w:after="0" w:line="600" w:lineRule="auto"/>
        <w:ind w:firstLine="720"/>
        <w:jc w:val="both"/>
        <w:rPr>
          <w:rFonts w:eastAsia="Times New Roman"/>
          <w:szCs w:val="24"/>
        </w:rPr>
      </w:pPr>
      <w:r>
        <w:rPr>
          <w:rFonts w:eastAsia="Times New Roman"/>
          <w:szCs w:val="24"/>
        </w:rPr>
        <w:t>Π</w:t>
      </w:r>
      <w:r w:rsidRPr="00E50BDF">
        <w:rPr>
          <w:rFonts w:eastAsia="Times New Roman"/>
          <w:szCs w:val="24"/>
        </w:rPr>
        <w:t>ροχωρώ πα</w:t>
      </w:r>
      <w:r>
        <w:rPr>
          <w:rFonts w:eastAsia="Times New Roman"/>
          <w:szCs w:val="24"/>
        </w:rPr>
        <w:t>ραπέρα. Οι υποπαραχωρήσεις, κύριε Πρόεδρε, θ</w:t>
      </w:r>
      <w:r w:rsidRPr="00E50BDF">
        <w:rPr>
          <w:rFonts w:eastAsia="Times New Roman"/>
          <w:szCs w:val="24"/>
        </w:rPr>
        <w:t xml:space="preserve">α είναι λογικές εάν </w:t>
      </w:r>
      <w:r>
        <w:rPr>
          <w:rFonts w:eastAsia="Times New Roman"/>
          <w:szCs w:val="24"/>
        </w:rPr>
        <w:t>κ</w:t>
      </w:r>
      <w:r w:rsidRPr="00E50BDF">
        <w:rPr>
          <w:rFonts w:eastAsia="Times New Roman"/>
          <w:szCs w:val="24"/>
        </w:rPr>
        <w:t xml:space="preserve">αι εφόσον δεν είναι μεταξύ </w:t>
      </w:r>
      <w:r>
        <w:rPr>
          <w:rFonts w:eastAsia="Times New Roman"/>
          <w:szCs w:val="24"/>
        </w:rPr>
        <w:t>τους,</w:t>
      </w:r>
      <w:r w:rsidRPr="00E50BDF">
        <w:rPr>
          <w:rFonts w:eastAsia="Times New Roman"/>
          <w:szCs w:val="24"/>
        </w:rPr>
        <w:t xml:space="preserve"> επαναλαμβάνω</w:t>
      </w:r>
      <w:r>
        <w:rPr>
          <w:rFonts w:eastAsia="Times New Roman"/>
          <w:szCs w:val="24"/>
        </w:rPr>
        <w:t>, ανταγωνιστικές. Κλείνω</w:t>
      </w:r>
      <w:r w:rsidRPr="00E50BDF">
        <w:rPr>
          <w:rFonts w:eastAsia="Times New Roman"/>
          <w:szCs w:val="24"/>
        </w:rPr>
        <w:t xml:space="preserve"> </w:t>
      </w:r>
      <w:r>
        <w:rPr>
          <w:rFonts w:eastAsia="Times New Roman"/>
          <w:szCs w:val="24"/>
        </w:rPr>
        <w:t xml:space="preserve">έτσι </w:t>
      </w:r>
      <w:r w:rsidRPr="00E50BDF">
        <w:rPr>
          <w:rFonts w:eastAsia="Times New Roman"/>
          <w:szCs w:val="24"/>
        </w:rPr>
        <w:t>και το σημείο αυτό</w:t>
      </w:r>
      <w:r>
        <w:rPr>
          <w:rFonts w:eastAsia="Times New Roman"/>
          <w:szCs w:val="24"/>
        </w:rPr>
        <w:t>. Γ</w:t>
      </w:r>
      <w:r w:rsidRPr="00E50BDF">
        <w:rPr>
          <w:rFonts w:eastAsia="Times New Roman"/>
          <w:szCs w:val="24"/>
        </w:rPr>
        <w:t>ιατί</w:t>
      </w:r>
      <w:r>
        <w:rPr>
          <w:rFonts w:eastAsia="Times New Roman"/>
          <w:szCs w:val="24"/>
        </w:rPr>
        <w:t>,</w:t>
      </w:r>
      <w:r w:rsidRPr="00E50BDF">
        <w:rPr>
          <w:rFonts w:eastAsia="Times New Roman"/>
          <w:szCs w:val="24"/>
        </w:rPr>
        <w:t xml:space="preserve"> όπως είπα προηγουμένως</w:t>
      </w:r>
      <w:r>
        <w:rPr>
          <w:rFonts w:eastAsia="Times New Roman"/>
          <w:szCs w:val="24"/>
        </w:rPr>
        <w:t>,</w:t>
      </w:r>
      <w:r w:rsidRPr="00E50BDF">
        <w:rPr>
          <w:rFonts w:eastAsia="Times New Roman"/>
          <w:szCs w:val="24"/>
        </w:rPr>
        <w:t xml:space="preserve"> </w:t>
      </w:r>
      <w:r>
        <w:rPr>
          <w:rFonts w:eastAsia="Times New Roman"/>
          <w:szCs w:val="24"/>
        </w:rPr>
        <w:t xml:space="preserve">οι γειτνιάσεις </w:t>
      </w:r>
      <w:r w:rsidRPr="00E50BDF">
        <w:rPr>
          <w:rFonts w:eastAsia="Times New Roman"/>
          <w:szCs w:val="24"/>
        </w:rPr>
        <w:t>μεταξύ των λιμανιών γ</w:t>
      </w:r>
      <w:r w:rsidRPr="00E50BDF">
        <w:rPr>
          <w:rFonts w:eastAsia="Times New Roman"/>
          <w:szCs w:val="24"/>
        </w:rPr>
        <w:t>ια τη θαλάσσια μεταφορά και συγκοινωνία είναι κοντινές</w:t>
      </w:r>
      <w:r>
        <w:rPr>
          <w:rFonts w:eastAsia="Times New Roman"/>
          <w:szCs w:val="24"/>
        </w:rPr>
        <w:t xml:space="preserve">. </w:t>
      </w:r>
      <w:r>
        <w:rPr>
          <w:rFonts w:eastAsia="Times New Roman"/>
          <w:szCs w:val="24"/>
        </w:rPr>
        <w:lastRenderedPageBreak/>
        <w:t>Η</w:t>
      </w:r>
      <w:r w:rsidRPr="00E50BDF">
        <w:rPr>
          <w:rFonts w:eastAsia="Times New Roman"/>
          <w:szCs w:val="24"/>
        </w:rPr>
        <w:t xml:space="preserve"> Καβάλα και η Αλεξανδρούπολη είναι κοντά</w:t>
      </w:r>
      <w:r>
        <w:rPr>
          <w:rFonts w:eastAsia="Times New Roman"/>
          <w:szCs w:val="24"/>
        </w:rPr>
        <w:t>.</w:t>
      </w:r>
      <w:r w:rsidRPr="00E50BDF">
        <w:rPr>
          <w:rFonts w:eastAsia="Times New Roman"/>
          <w:szCs w:val="24"/>
        </w:rPr>
        <w:t xml:space="preserve"> Το ίδιο είναι και ο Βόλος</w:t>
      </w:r>
      <w:r>
        <w:rPr>
          <w:rFonts w:eastAsia="Times New Roman"/>
          <w:szCs w:val="24"/>
        </w:rPr>
        <w:t>.</w:t>
      </w:r>
      <w:r w:rsidRPr="00E50BDF">
        <w:rPr>
          <w:rFonts w:eastAsia="Times New Roman"/>
          <w:szCs w:val="24"/>
        </w:rPr>
        <w:t xml:space="preserve"> Υπάρχει και το </w:t>
      </w:r>
      <w:r>
        <w:rPr>
          <w:rFonts w:eastAsia="Times New Roman"/>
          <w:szCs w:val="24"/>
        </w:rPr>
        <w:t>λ</w:t>
      </w:r>
      <w:r>
        <w:rPr>
          <w:rFonts w:eastAsia="Times New Roman"/>
          <w:szCs w:val="24"/>
        </w:rPr>
        <w:t xml:space="preserve">ιμάνι της Θεσσαλονίκης. Δεν μας απαντά </w:t>
      </w:r>
      <w:r w:rsidRPr="00E50BDF">
        <w:rPr>
          <w:rFonts w:eastAsia="Times New Roman"/>
          <w:szCs w:val="24"/>
        </w:rPr>
        <w:t>το νομοσχέδιο</w:t>
      </w:r>
      <w:r>
        <w:rPr>
          <w:rFonts w:eastAsia="Times New Roman"/>
          <w:szCs w:val="24"/>
        </w:rPr>
        <w:t xml:space="preserve"> σε</w:t>
      </w:r>
      <w:r w:rsidRPr="00E50BDF">
        <w:rPr>
          <w:rFonts w:eastAsia="Times New Roman"/>
          <w:szCs w:val="24"/>
        </w:rPr>
        <w:t xml:space="preserve"> αυτά τα κρίσιμα ερωτήματα και </w:t>
      </w:r>
      <w:r>
        <w:rPr>
          <w:rFonts w:eastAsia="Times New Roman"/>
          <w:szCs w:val="24"/>
        </w:rPr>
        <w:t>σ</w:t>
      </w:r>
      <w:r w:rsidRPr="00E50BDF">
        <w:rPr>
          <w:rFonts w:eastAsia="Times New Roman"/>
          <w:szCs w:val="24"/>
        </w:rPr>
        <w:t>υνεπώς</w:t>
      </w:r>
      <w:r>
        <w:rPr>
          <w:rFonts w:eastAsia="Times New Roman"/>
          <w:szCs w:val="24"/>
        </w:rPr>
        <w:t>,</w:t>
      </w:r>
      <w:r w:rsidRPr="00E50BDF">
        <w:rPr>
          <w:rFonts w:eastAsia="Times New Roman"/>
          <w:szCs w:val="24"/>
        </w:rPr>
        <w:t xml:space="preserve"> επί της αρχής παραμένουμε αρνητικ</w:t>
      </w:r>
      <w:r>
        <w:rPr>
          <w:rFonts w:eastAsia="Times New Roman"/>
          <w:szCs w:val="24"/>
        </w:rPr>
        <w:t>οί.</w:t>
      </w:r>
    </w:p>
    <w:p w14:paraId="2D05F941" w14:textId="77777777" w:rsidR="00237587" w:rsidRDefault="00AE0D0F">
      <w:pPr>
        <w:spacing w:after="0" w:line="600" w:lineRule="auto"/>
        <w:ind w:firstLine="720"/>
        <w:jc w:val="both"/>
        <w:rPr>
          <w:rFonts w:eastAsia="Times New Roman"/>
          <w:szCs w:val="24"/>
        </w:rPr>
      </w:pPr>
      <w:r>
        <w:rPr>
          <w:rFonts w:eastAsia="Times New Roman"/>
          <w:szCs w:val="24"/>
        </w:rPr>
        <w:t>Υ</w:t>
      </w:r>
      <w:r w:rsidRPr="00E50BDF">
        <w:rPr>
          <w:rFonts w:eastAsia="Times New Roman"/>
          <w:szCs w:val="24"/>
        </w:rPr>
        <w:t>πήρχε μ</w:t>
      </w:r>
      <w:r>
        <w:rPr>
          <w:rFonts w:eastAsia="Times New Roman"/>
          <w:szCs w:val="24"/>
        </w:rPr>
        <w:t>ι</w:t>
      </w:r>
      <w:r w:rsidRPr="00E50BDF">
        <w:rPr>
          <w:rFonts w:eastAsia="Times New Roman"/>
          <w:szCs w:val="24"/>
        </w:rPr>
        <w:t>α βροχή</w:t>
      </w:r>
      <w:r>
        <w:rPr>
          <w:rFonts w:eastAsia="Times New Roman"/>
          <w:szCs w:val="24"/>
        </w:rPr>
        <w:t>,</w:t>
      </w:r>
      <w:r w:rsidRPr="00E50BDF">
        <w:rPr>
          <w:rFonts w:eastAsia="Times New Roman"/>
          <w:szCs w:val="24"/>
        </w:rPr>
        <w:t xml:space="preserve"> θα την ονόμαζα</w:t>
      </w:r>
      <w:r>
        <w:rPr>
          <w:rFonts w:eastAsia="Times New Roman"/>
          <w:szCs w:val="24"/>
        </w:rPr>
        <w:t>,</w:t>
      </w:r>
      <w:r w:rsidRPr="00E50BDF">
        <w:rPr>
          <w:rFonts w:eastAsia="Times New Roman"/>
          <w:szCs w:val="24"/>
        </w:rPr>
        <w:t xml:space="preserve"> τροπολογιών</w:t>
      </w:r>
      <w:r>
        <w:rPr>
          <w:rFonts w:eastAsia="Times New Roman"/>
          <w:szCs w:val="24"/>
        </w:rPr>
        <w:t>. Είναι κοινότο</w:t>
      </w:r>
      <w:r w:rsidRPr="00E50BDF">
        <w:rPr>
          <w:rFonts w:eastAsia="Times New Roman"/>
          <w:szCs w:val="24"/>
        </w:rPr>
        <w:t>πη</w:t>
      </w:r>
      <w:r>
        <w:rPr>
          <w:rFonts w:eastAsia="Times New Roman"/>
          <w:szCs w:val="24"/>
        </w:rPr>
        <w:t xml:space="preserve"> η</w:t>
      </w:r>
      <w:r w:rsidRPr="00E50BDF">
        <w:rPr>
          <w:rFonts w:eastAsia="Times New Roman"/>
          <w:szCs w:val="24"/>
        </w:rPr>
        <w:t xml:space="preserve"> λέξη</w:t>
      </w:r>
      <w:r>
        <w:rPr>
          <w:rFonts w:eastAsia="Times New Roman"/>
          <w:szCs w:val="24"/>
        </w:rPr>
        <w:t>. Έ</w:t>
      </w:r>
      <w:r w:rsidRPr="00E50BDF">
        <w:rPr>
          <w:rFonts w:eastAsia="Times New Roman"/>
          <w:szCs w:val="24"/>
        </w:rPr>
        <w:t>χει ακουστεί πάρα πολλές φορές</w:t>
      </w:r>
      <w:r>
        <w:rPr>
          <w:rFonts w:eastAsia="Times New Roman"/>
          <w:szCs w:val="24"/>
        </w:rPr>
        <w:t>. Ε</w:t>
      </w:r>
      <w:r w:rsidRPr="00E50BDF">
        <w:rPr>
          <w:rFonts w:eastAsia="Times New Roman"/>
          <w:szCs w:val="24"/>
        </w:rPr>
        <w:t>ν πάση περιπτώσει</w:t>
      </w:r>
      <w:r>
        <w:rPr>
          <w:rFonts w:eastAsia="Times New Roman"/>
          <w:szCs w:val="24"/>
        </w:rPr>
        <w:t>,</w:t>
      </w:r>
      <w:r w:rsidRPr="00E50BDF">
        <w:rPr>
          <w:rFonts w:eastAsia="Times New Roman"/>
          <w:szCs w:val="24"/>
        </w:rPr>
        <w:t xml:space="preserve"> προσπαθήσαμε να κατατάξουμε την ανάγκη των τροπολογιών και προσπαθήσαμε να κατατάξουμε και τη </w:t>
      </w:r>
      <w:r w:rsidRPr="00E50BDF">
        <w:rPr>
          <w:rFonts w:eastAsia="Times New Roman"/>
          <w:szCs w:val="24"/>
        </w:rPr>
        <w:t xml:space="preserve">σκοπιμότητα της </w:t>
      </w:r>
      <w:r>
        <w:rPr>
          <w:rFonts w:eastAsia="Times New Roman"/>
          <w:szCs w:val="24"/>
        </w:rPr>
        <w:t xml:space="preserve">κάθε </w:t>
      </w:r>
      <w:r w:rsidRPr="00E50BDF">
        <w:rPr>
          <w:rFonts w:eastAsia="Times New Roman"/>
          <w:szCs w:val="24"/>
        </w:rPr>
        <w:t>μίας</w:t>
      </w:r>
      <w:r>
        <w:rPr>
          <w:rFonts w:eastAsia="Times New Roman"/>
          <w:szCs w:val="24"/>
        </w:rPr>
        <w:t xml:space="preserve">. </w:t>
      </w:r>
    </w:p>
    <w:p w14:paraId="2D05F942" w14:textId="77777777" w:rsidR="00237587" w:rsidRDefault="00AE0D0F">
      <w:pPr>
        <w:spacing w:after="0" w:line="600" w:lineRule="auto"/>
        <w:ind w:firstLine="720"/>
        <w:jc w:val="both"/>
        <w:rPr>
          <w:rFonts w:eastAsia="Times New Roman"/>
          <w:szCs w:val="24"/>
        </w:rPr>
      </w:pPr>
      <w:r>
        <w:rPr>
          <w:rFonts w:eastAsia="Times New Roman"/>
          <w:szCs w:val="24"/>
        </w:rPr>
        <w:t>Βεβαίως,</w:t>
      </w:r>
      <w:r w:rsidRPr="00E50BDF">
        <w:rPr>
          <w:rFonts w:eastAsia="Times New Roman"/>
          <w:szCs w:val="24"/>
        </w:rPr>
        <w:t xml:space="preserve"> υπάρχουν και τροπολογίες οι οποίες συνιστούν ένα ολόκληρο νομοθέτημα</w:t>
      </w:r>
      <w:r>
        <w:rPr>
          <w:rFonts w:eastAsia="Times New Roman"/>
          <w:szCs w:val="24"/>
        </w:rPr>
        <w:t>. Θ</w:t>
      </w:r>
      <w:r w:rsidRPr="00E50BDF">
        <w:rPr>
          <w:rFonts w:eastAsia="Times New Roman"/>
          <w:szCs w:val="24"/>
        </w:rPr>
        <w:t xml:space="preserve">α μπορούσε </w:t>
      </w:r>
      <w:r>
        <w:rPr>
          <w:rFonts w:eastAsia="Times New Roman"/>
          <w:szCs w:val="24"/>
        </w:rPr>
        <w:t xml:space="preserve">να ήταν </w:t>
      </w:r>
      <w:r>
        <w:rPr>
          <w:rFonts w:eastAsia="Times New Roman"/>
          <w:szCs w:val="24"/>
        </w:rPr>
        <w:t xml:space="preserve">η κάθε μία αυτοτελές </w:t>
      </w:r>
      <w:r>
        <w:rPr>
          <w:rFonts w:eastAsia="Times New Roman"/>
          <w:szCs w:val="24"/>
        </w:rPr>
        <w:t>διαφορετικό νομοθέτημα. Έ</w:t>
      </w:r>
      <w:r w:rsidRPr="00E50BDF">
        <w:rPr>
          <w:rFonts w:eastAsia="Times New Roman"/>
          <w:szCs w:val="24"/>
        </w:rPr>
        <w:t xml:space="preserve">χουν έρθει από διάφορα επισπεύδοντα </w:t>
      </w:r>
      <w:r>
        <w:rPr>
          <w:rFonts w:eastAsia="Times New Roman"/>
          <w:szCs w:val="24"/>
        </w:rPr>
        <w:t>Υ</w:t>
      </w:r>
      <w:r w:rsidRPr="00E50BDF">
        <w:rPr>
          <w:rFonts w:eastAsia="Times New Roman"/>
          <w:szCs w:val="24"/>
        </w:rPr>
        <w:t>πουργ</w:t>
      </w:r>
      <w:r>
        <w:rPr>
          <w:rFonts w:eastAsia="Times New Roman"/>
          <w:szCs w:val="24"/>
        </w:rPr>
        <w:t>ε</w:t>
      </w:r>
      <w:r w:rsidRPr="00E50BDF">
        <w:rPr>
          <w:rFonts w:eastAsia="Times New Roman"/>
          <w:szCs w:val="24"/>
        </w:rPr>
        <w:t>ία</w:t>
      </w:r>
      <w:r>
        <w:rPr>
          <w:rFonts w:eastAsia="Times New Roman"/>
          <w:szCs w:val="24"/>
        </w:rPr>
        <w:t>. Π</w:t>
      </w:r>
      <w:r w:rsidRPr="00E50BDF">
        <w:rPr>
          <w:rFonts w:eastAsia="Times New Roman"/>
          <w:szCs w:val="24"/>
        </w:rPr>
        <w:t>ολλές μπορεί ενδεχόμενα να έχουν αξ</w:t>
      </w:r>
      <w:r w:rsidRPr="00E50BDF">
        <w:rPr>
          <w:rFonts w:eastAsia="Times New Roman"/>
          <w:szCs w:val="24"/>
        </w:rPr>
        <w:t>ία να υποστηριχτούν</w:t>
      </w:r>
      <w:r>
        <w:rPr>
          <w:rFonts w:eastAsia="Times New Roman"/>
          <w:szCs w:val="24"/>
        </w:rPr>
        <w:t xml:space="preserve">, άλλες όχι. </w:t>
      </w:r>
    </w:p>
    <w:p w14:paraId="2D05F943" w14:textId="77777777" w:rsidR="00237587" w:rsidRDefault="00AE0D0F">
      <w:pPr>
        <w:spacing w:after="0" w:line="600" w:lineRule="auto"/>
        <w:ind w:firstLine="720"/>
        <w:jc w:val="both"/>
        <w:rPr>
          <w:rFonts w:eastAsia="Times New Roman"/>
          <w:szCs w:val="24"/>
        </w:rPr>
      </w:pPr>
      <w:r>
        <w:rPr>
          <w:rFonts w:eastAsia="Times New Roman"/>
          <w:szCs w:val="24"/>
        </w:rPr>
        <w:t>Θ</w:t>
      </w:r>
      <w:r w:rsidRPr="00E50BDF">
        <w:rPr>
          <w:rFonts w:eastAsia="Times New Roman"/>
          <w:szCs w:val="24"/>
        </w:rPr>
        <w:t>α μείνω</w:t>
      </w:r>
      <w:r>
        <w:rPr>
          <w:rFonts w:eastAsia="Times New Roman"/>
          <w:szCs w:val="24"/>
        </w:rPr>
        <w:t>,</w:t>
      </w:r>
      <w:r w:rsidRPr="00E50BDF">
        <w:rPr>
          <w:rFonts w:eastAsia="Times New Roman"/>
          <w:szCs w:val="24"/>
        </w:rPr>
        <w:t xml:space="preserve"> ουσιαστικά</w:t>
      </w:r>
      <w:r>
        <w:rPr>
          <w:rFonts w:eastAsia="Times New Roman"/>
          <w:szCs w:val="24"/>
        </w:rPr>
        <w:t>,</w:t>
      </w:r>
      <w:r w:rsidRPr="00E50BDF">
        <w:rPr>
          <w:rFonts w:eastAsia="Times New Roman"/>
          <w:szCs w:val="24"/>
        </w:rPr>
        <w:t xml:space="preserve"> στις τροπολογίες του </w:t>
      </w:r>
      <w:r>
        <w:rPr>
          <w:rFonts w:eastAsia="Times New Roman"/>
          <w:szCs w:val="24"/>
        </w:rPr>
        <w:t>Υ</w:t>
      </w:r>
      <w:r w:rsidRPr="00E50BDF">
        <w:rPr>
          <w:rFonts w:eastAsia="Times New Roman"/>
          <w:szCs w:val="24"/>
        </w:rPr>
        <w:t xml:space="preserve">πουργείου Ναυτιλίας και </w:t>
      </w:r>
      <w:r>
        <w:rPr>
          <w:rFonts w:eastAsia="Times New Roman"/>
          <w:szCs w:val="24"/>
        </w:rPr>
        <w:t>Ν</w:t>
      </w:r>
      <w:r w:rsidRPr="00E50BDF">
        <w:rPr>
          <w:rFonts w:eastAsia="Times New Roman"/>
          <w:szCs w:val="24"/>
        </w:rPr>
        <w:t xml:space="preserve">ησιωτικής </w:t>
      </w:r>
      <w:r>
        <w:rPr>
          <w:rFonts w:eastAsia="Times New Roman"/>
          <w:szCs w:val="24"/>
        </w:rPr>
        <w:t>Π</w:t>
      </w:r>
      <w:r w:rsidRPr="00E50BDF">
        <w:rPr>
          <w:rFonts w:eastAsia="Times New Roman"/>
          <w:szCs w:val="24"/>
        </w:rPr>
        <w:t>ολιτικής για το</w:t>
      </w:r>
      <w:r>
        <w:rPr>
          <w:rFonts w:eastAsia="Times New Roman"/>
          <w:szCs w:val="24"/>
        </w:rPr>
        <w:t>ν</w:t>
      </w:r>
      <w:r w:rsidRPr="00E50BDF">
        <w:rPr>
          <w:rFonts w:eastAsia="Times New Roman"/>
          <w:szCs w:val="24"/>
        </w:rPr>
        <w:t xml:space="preserve"> λόγο ότι </w:t>
      </w:r>
      <w:r>
        <w:rPr>
          <w:rFonts w:eastAsia="Times New Roman"/>
          <w:szCs w:val="24"/>
        </w:rPr>
        <w:t xml:space="preserve">οι </w:t>
      </w:r>
      <w:r w:rsidRPr="00E50BDF">
        <w:rPr>
          <w:rFonts w:eastAsia="Times New Roman"/>
          <w:szCs w:val="24"/>
        </w:rPr>
        <w:t xml:space="preserve">επισπεύδοντες </w:t>
      </w:r>
      <w:r>
        <w:rPr>
          <w:rFonts w:eastAsia="Times New Roman"/>
          <w:szCs w:val="24"/>
        </w:rPr>
        <w:t>Υ</w:t>
      </w:r>
      <w:r w:rsidRPr="00E50BDF">
        <w:rPr>
          <w:rFonts w:eastAsia="Times New Roman"/>
          <w:szCs w:val="24"/>
        </w:rPr>
        <w:t xml:space="preserve">πουργοί είναι </w:t>
      </w:r>
      <w:r>
        <w:rPr>
          <w:rFonts w:eastAsia="Times New Roman"/>
          <w:szCs w:val="24"/>
        </w:rPr>
        <w:t>ε</w:t>
      </w:r>
      <w:r w:rsidRPr="00E50BDF">
        <w:rPr>
          <w:rFonts w:eastAsia="Times New Roman"/>
          <w:szCs w:val="24"/>
        </w:rPr>
        <w:t xml:space="preserve">κείνοι οι οποίοι </w:t>
      </w:r>
      <w:r>
        <w:rPr>
          <w:rFonts w:eastAsia="Times New Roman"/>
          <w:szCs w:val="24"/>
        </w:rPr>
        <w:t xml:space="preserve">εισήγαγαν και </w:t>
      </w:r>
      <w:r w:rsidRPr="00E50BDF">
        <w:rPr>
          <w:rFonts w:eastAsia="Times New Roman"/>
          <w:szCs w:val="24"/>
        </w:rPr>
        <w:t>το νομο</w:t>
      </w:r>
      <w:r w:rsidRPr="00E50BDF">
        <w:rPr>
          <w:rFonts w:eastAsia="Times New Roman"/>
          <w:szCs w:val="24"/>
        </w:rPr>
        <w:lastRenderedPageBreak/>
        <w:t>σχέδιο σήμερα στην Ολομέλεια</w:t>
      </w:r>
      <w:r>
        <w:rPr>
          <w:rFonts w:eastAsia="Times New Roman"/>
          <w:szCs w:val="24"/>
        </w:rPr>
        <w:t xml:space="preserve"> και προηγουμένως </w:t>
      </w:r>
      <w:r>
        <w:rPr>
          <w:rFonts w:eastAsia="Times New Roman"/>
          <w:szCs w:val="24"/>
        </w:rPr>
        <w:t xml:space="preserve">στις </w:t>
      </w:r>
      <w:r>
        <w:rPr>
          <w:rFonts w:eastAsia="Times New Roman"/>
          <w:szCs w:val="24"/>
        </w:rPr>
        <w:t>ε</w:t>
      </w:r>
      <w:r>
        <w:rPr>
          <w:rFonts w:eastAsia="Times New Roman"/>
          <w:szCs w:val="24"/>
        </w:rPr>
        <w:t>πιτροπές,</w:t>
      </w:r>
      <w:r w:rsidRPr="00E50BDF">
        <w:rPr>
          <w:rFonts w:eastAsia="Times New Roman"/>
          <w:szCs w:val="24"/>
        </w:rPr>
        <w:t xml:space="preserve"> για να συζητήσουμε θέματα λιμενικής πολιτικής</w:t>
      </w:r>
      <w:r>
        <w:rPr>
          <w:rFonts w:eastAsia="Times New Roman"/>
          <w:szCs w:val="24"/>
        </w:rPr>
        <w:t>, μάλλον για να είμαι πιο σωστά πολιτικής λιμένων.</w:t>
      </w:r>
    </w:p>
    <w:p w14:paraId="2D05F944" w14:textId="77777777" w:rsidR="00237587" w:rsidRDefault="00AE0D0F">
      <w:pPr>
        <w:spacing w:after="0" w:line="600" w:lineRule="auto"/>
        <w:ind w:firstLine="720"/>
        <w:jc w:val="both"/>
        <w:rPr>
          <w:rFonts w:eastAsia="Times New Roman"/>
          <w:szCs w:val="24"/>
        </w:rPr>
      </w:pPr>
      <w:r>
        <w:rPr>
          <w:rFonts w:eastAsia="Times New Roman"/>
          <w:szCs w:val="24"/>
        </w:rPr>
        <w:t>Έ</w:t>
      </w:r>
      <w:r w:rsidRPr="00E50BDF">
        <w:rPr>
          <w:rFonts w:eastAsia="Times New Roman"/>
          <w:szCs w:val="24"/>
        </w:rPr>
        <w:t>χουμε μία τροπολογία της τελευταίας στιγμής</w:t>
      </w:r>
      <w:r>
        <w:rPr>
          <w:rFonts w:eastAsia="Times New Roman"/>
          <w:szCs w:val="24"/>
        </w:rPr>
        <w:t>.</w:t>
      </w:r>
      <w:r w:rsidRPr="00E50BDF">
        <w:rPr>
          <w:rFonts w:eastAsia="Times New Roman"/>
          <w:szCs w:val="24"/>
        </w:rPr>
        <w:t xml:space="preserve"> </w:t>
      </w:r>
      <w:r>
        <w:rPr>
          <w:rFonts w:eastAsia="Times New Roman"/>
          <w:szCs w:val="24"/>
        </w:rPr>
        <w:t>Έ</w:t>
      </w:r>
      <w:r w:rsidRPr="00E50BDF">
        <w:rPr>
          <w:rFonts w:eastAsia="Times New Roman"/>
          <w:szCs w:val="24"/>
        </w:rPr>
        <w:t>χω σημειώσει και την ώρα</w:t>
      </w:r>
      <w:r>
        <w:rPr>
          <w:rFonts w:eastAsia="Times New Roman"/>
          <w:szCs w:val="24"/>
        </w:rPr>
        <w:t>. Κ</w:t>
      </w:r>
      <w:r w:rsidRPr="00E50BDF">
        <w:rPr>
          <w:rFonts w:eastAsia="Times New Roman"/>
          <w:szCs w:val="24"/>
        </w:rPr>
        <w:t xml:space="preserve">ατετέθη </w:t>
      </w:r>
      <w:r>
        <w:rPr>
          <w:rFonts w:eastAsia="Times New Roman"/>
          <w:szCs w:val="24"/>
        </w:rPr>
        <w:t>σ</w:t>
      </w:r>
      <w:r w:rsidRPr="00E50BDF">
        <w:rPr>
          <w:rFonts w:eastAsia="Times New Roman"/>
          <w:szCs w:val="24"/>
        </w:rPr>
        <w:t xml:space="preserve">τις </w:t>
      </w:r>
      <w:r>
        <w:rPr>
          <w:rFonts w:eastAsia="Times New Roman"/>
          <w:szCs w:val="24"/>
        </w:rPr>
        <w:t xml:space="preserve">16.32΄ και ελάβαμε </w:t>
      </w:r>
      <w:r w:rsidRPr="00E50BDF">
        <w:rPr>
          <w:rFonts w:eastAsia="Times New Roman"/>
          <w:szCs w:val="24"/>
        </w:rPr>
        <w:t>γνώση μία ώρα μετά</w:t>
      </w:r>
      <w:r>
        <w:rPr>
          <w:rFonts w:eastAsia="Times New Roman"/>
          <w:szCs w:val="24"/>
        </w:rPr>
        <w:t>,</w:t>
      </w:r>
      <w:r w:rsidRPr="00E50BDF">
        <w:rPr>
          <w:rFonts w:eastAsia="Times New Roman"/>
          <w:szCs w:val="24"/>
        </w:rPr>
        <w:t xml:space="preserve"> όταν διενεμήθη από τις υπηρεσίες της Βουλής</w:t>
      </w:r>
      <w:r>
        <w:rPr>
          <w:rFonts w:eastAsia="Times New Roman"/>
          <w:szCs w:val="24"/>
        </w:rPr>
        <w:t xml:space="preserve">. Η τροπολογία αυτή </w:t>
      </w:r>
      <w:r w:rsidRPr="00E50BDF">
        <w:rPr>
          <w:rFonts w:eastAsia="Times New Roman"/>
          <w:szCs w:val="24"/>
        </w:rPr>
        <w:t>παρεμβαίνει</w:t>
      </w:r>
      <w:r>
        <w:rPr>
          <w:rFonts w:eastAsia="Times New Roman"/>
          <w:szCs w:val="24"/>
        </w:rPr>
        <w:t>,</w:t>
      </w:r>
      <w:r w:rsidRPr="00E50BDF">
        <w:rPr>
          <w:rFonts w:eastAsia="Times New Roman"/>
          <w:szCs w:val="24"/>
        </w:rPr>
        <w:t xml:space="preserve"> επεμβαίνει πάρα πολύ στη διαδικασία</w:t>
      </w:r>
      <w:r>
        <w:rPr>
          <w:rFonts w:eastAsia="Times New Roman"/>
          <w:szCs w:val="24"/>
        </w:rPr>
        <w:t>,</w:t>
      </w:r>
      <w:r w:rsidRPr="00E50BDF">
        <w:rPr>
          <w:rFonts w:eastAsia="Times New Roman"/>
          <w:szCs w:val="24"/>
        </w:rPr>
        <w:t xml:space="preserve"> </w:t>
      </w:r>
      <w:r>
        <w:rPr>
          <w:rFonts w:eastAsia="Times New Roman"/>
          <w:szCs w:val="24"/>
        </w:rPr>
        <w:t>σ</w:t>
      </w:r>
      <w:r w:rsidRPr="00E50BDF">
        <w:rPr>
          <w:rFonts w:eastAsia="Times New Roman"/>
          <w:szCs w:val="24"/>
        </w:rPr>
        <w:t xml:space="preserve">τις αρμοδιότητες της </w:t>
      </w:r>
      <w:r>
        <w:rPr>
          <w:rFonts w:eastAsia="Times New Roman"/>
          <w:szCs w:val="24"/>
        </w:rPr>
        <w:t>Ρ</w:t>
      </w:r>
      <w:r w:rsidRPr="00E50BDF">
        <w:rPr>
          <w:rFonts w:eastAsia="Times New Roman"/>
          <w:szCs w:val="24"/>
        </w:rPr>
        <w:t xml:space="preserve">υθμιστικής </w:t>
      </w:r>
      <w:r>
        <w:rPr>
          <w:rFonts w:eastAsia="Times New Roman"/>
          <w:szCs w:val="24"/>
        </w:rPr>
        <w:t>Α</w:t>
      </w:r>
      <w:r w:rsidRPr="00E50BDF">
        <w:rPr>
          <w:rFonts w:eastAsia="Times New Roman"/>
          <w:szCs w:val="24"/>
        </w:rPr>
        <w:t xml:space="preserve">ρχής </w:t>
      </w:r>
      <w:r>
        <w:rPr>
          <w:rFonts w:eastAsia="Times New Roman"/>
          <w:szCs w:val="24"/>
        </w:rPr>
        <w:t>Λ</w:t>
      </w:r>
      <w:r w:rsidRPr="00E50BDF">
        <w:rPr>
          <w:rFonts w:eastAsia="Times New Roman"/>
          <w:szCs w:val="24"/>
        </w:rPr>
        <w:t>ιμένων</w:t>
      </w:r>
      <w:r>
        <w:rPr>
          <w:rFonts w:eastAsia="Times New Roman"/>
          <w:szCs w:val="24"/>
        </w:rPr>
        <w:t xml:space="preserve">. </w:t>
      </w:r>
    </w:p>
    <w:p w14:paraId="2D05F945" w14:textId="77777777" w:rsidR="00237587" w:rsidRDefault="00AE0D0F">
      <w:pPr>
        <w:spacing w:after="0" w:line="600" w:lineRule="auto"/>
        <w:ind w:firstLine="720"/>
        <w:jc w:val="both"/>
        <w:rPr>
          <w:rFonts w:eastAsia="Times New Roman"/>
          <w:szCs w:val="24"/>
        </w:rPr>
      </w:pPr>
      <w:r>
        <w:rPr>
          <w:rFonts w:eastAsia="Times New Roman"/>
          <w:szCs w:val="24"/>
        </w:rPr>
        <w:t xml:space="preserve">Αυτή την </w:t>
      </w:r>
      <w:r w:rsidRPr="00E50BDF">
        <w:rPr>
          <w:rFonts w:eastAsia="Times New Roman"/>
          <w:szCs w:val="24"/>
        </w:rPr>
        <w:t>τροπολογία</w:t>
      </w:r>
      <w:r>
        <w:rPr>
          <w:rFonts w:eastAsia="Times New Roman"/>
          <w:szCs w:val="24"/>
        </w:rPr>
        <w:t>,</w:t>
      </w:r>
      <w:r w:rsidRPr="00E50BDF">
        <w:rPr>
          <w:rFonts w:eastAsia="Times New Roman"/>
          <w:szCs w:val="24"/>
        </w:rPr>
        <w:t xml:space="preserve"> αν θέλετε να μιλήσω ειλικρινά</w:t>
      </w:r>
      <w:r>
        <w:rPr>
          <w:rFonts w:eastAsia="Times New Roman"/>
          <w:szCs w:val="24"/>
        </w:rPr>
        <w:t>,</w:t>
      </w:r>
      <w:r w:rsidRPr="00E50BDF">
        <w:rPr>
          <w:rFonts w:eastAsia="Times New Roman"/>
          <w:szCs w:val="24"/>
        </w:rPr>
        <w:t xml:space="preserve"> λόγω του όγκου και δεδομένου ότι η </w:t>
      </w:r>
      <w:r>
        <w:rPr>
          <w:rFonts w:eastAsia="Times New Roman"/>
          <w:szCs w:val="24"/>
        </w:rPr>
        <w:t>Ρυθμι</w:t>
      </w:r>
      <w:r>
        <w:rPr>
          <w:rFonts w:eastAsia="Times New Roman"/>
          <w:szCs w:val="24"/>
        </w:rPr>
        <w:t xml:space="preserve">στική Αρχή Λιμένων </w:t>
      </w:r>
      <w:r w:rsidRPr="00E50BDF">
        <w:rPr>
          <w:rFonts w:eastAsia="Times New Roman"/>
          <w:szCs w:val="24"/>
        </w:rPr>
        <w:t xml:space="preserve">ακόμα δεν έχει </w:t>
      </w:r>
      <w:r>
        <w:rPr>
          <w:rFonts w:eastAsia="Times New Roman"/>
          <w:szCs w:val="24"/>
        </w:rPr>
        <w:t>αποδώσει, γιατί είναι</w:t>
      </w:r>
      <w:r w:rsidRPr="00E50BDF">
        <w:rPr>
          <w:rFonts w:eastAsia="Times New Roman"/>
          <w:szCs w:val="24"/>
        </w:rPr>
        <w:t xml:space="preserve"> ένας θεσμός που δημιουργήθηκε σχετικά πρόσφατα</w:t>
      </w:r>
      <w:r>
        <w:rPr>
          <w:rFonts w:eastAsia="Times New Roman"/>
          <w:szCs w:val="24"/>
        </w:rPr>
        <w:t>,</w:t>
      </w:r>
      <w:r w:rsidRPr="00E50BDF">
        <w:rPr>
          <w:rFonts w:eastAsia="Times New Roman"/>
          <w:szCs w:val="24"/>
        </w:rPr>
        <w:t xml:space="preserve"> το 2016</w:t>
      </w:r>
      <w:r>
        <w:rPr>
          <w:rFonts w:eastAsia="Times New Roman"/>
          <w:szCs w:val="24"/>
        </w:rPr>
        <w:t xml:space="preserve"> -ή</w:t>
      </w:r>
      <w:r w:rsidRPr="00E50BDF">
        <w:rPr>
          <w:rFonts w:eastAsia="Times New Roman"/>
          <w:szCs w:val="24"/>
        </w:rPr>
        <w:t xml:space="preserve">ρθε </w:t>
      </w:r>
      <w:r>
        <w:rPr>
          <w:rFonts w:eastAsia="Times New Roman"/>
          <w:szCs w:val="24"/>
        </w:rPr>
        <w:t xml:space="preserve">και </w:t>
      </w:r>
      <w:r w:rsidRPr="00E50BDF">
        <w:rPr>
          <w:rFonts w:eastAsia="Times New Roman"/>
          <w:szCs w:val="24"/>
        </w:rPr>
        <w:t>ο αντιπρόσωπος</w:t>
      </w:r>
      <w:r>
        <w:rPr>
          <w:rFonts w:eastAsia="Times New Roman"/>
          <w:szCs w:val="24"/>
        </w:rPr>
        <w:t xml:space="preserve">, ο </w:t>
      </w:r>
      <w:r>
        <w:rPr>
          <w:rFonts w:eastAsia="Times New Roman"/>
          <w:szCs w:val="24"/>
        </w:rPr>
        <w:t>π</w:t>
      </w:r>
      <w:r w:rsidRPr="00E50BDF">
        <w:rPr>
          <w:rFonts w:eastAsia="Times New Roman"/>
          <w:szCs w:val="24"/>
        </w:rPr>
        <w:t xml:space="preserve">ρόεδρος νομίζω στην </w:t>
      </w:r>
      <w:r>
        <w:rPr>
          <w:rFonts w:eastAsia="Times New Roman"/>
          <w:szCs w:val="24"/>
        </w:rPr>
        <w:t>ε</w:t>
      </w:r>
      <w:r w:rsidRPr="00E50BDF">
        <w:rPr>
          <w:rFonts w:eastAsia="Times New Roman"/>
          <w:szCs w:val="24"/>
        </w:rPr>
        <w:t>πιτροπή</w:t>
      </w:r>
      <w:r>
        <w:rPr>
          <w:rFonts w:eastAsia="Times New Roman"/>
          <w:szCs w:val="24"/>
        </w:rPr>
        <w:t>, αλλά δ</w:t>
      </w:r>
      <w:r w:rsidRPr="00E50BDF">
        <w:rPr>
          <w:rFonts w:eastAsia="Times New Roman"/>
          <w:szCs w:val="24"/>
        </w:rPr>
        <w:t xml:space="preserve">εν ήταν </w:t>
      </w:r>
      <w:r>
        <w:rPr>
          <w:rFonts w:eastAsia="Times New Roman"/>
          <w:szCs w:val="24"/>
        </w:rPr>
        <w:t xml:space="preserve">πειστικές </w:t>
      </w:r>
      <w:r w:rsidRPr="00E50BDF">
        <w:rPr>
          <w:rFonts w:eastAsia="Times New Roman"/>
          <w:szCs w:val="24"/>
        </w:rPr>
        <w:t>ιδιαίτερα οι απαντήσεις που μας έδωσε σε σχέση με το νομοσχέδ</w:t>
      </w:r>
      <w:r w:rsidRPr="00E50BDF">
        <w:rPr>
          <w:rFonts w:eastAsia="Times New Roman"/>
          <w:szCs w:val="24"/>
        </w:rPr>
        <w:t>ιο</w:t>
      </w:r>
      <w:r>
        <w:rPr>
          <w:rFonts w:eastAsia="Times New Roman"/>
          <w:szCs w:val="24"/>
        </w:rPr>
        <w:t xml:space="preserve">- </w:t>
      </w:r>
      <w:r w:rsidRPr="00E50BDF">
        <w:rPr>
          <w:rFonts w:eastAsia="Times New Roman"/>
          <w:szCs w:val="24"/>
        </w:rPr>
        <w:t>δε</w:t>
      </w:r>
      <w:r>
        <w:rPr>
          <w:rFonts w:eastAsia="Times New Roman"/>
          <w:szCs w:val="24"/>
        </w:rPr>
        <w:t>ν μπορούμε να την υποστηρίξουμε, κύριε Πρόεδρε,</w:t>
      </w:r>
      <w:r w:rsidRPr="00E50BDF">
        <w:rPr>
          <w:rFonts w:eastAsia="Times New Roman"/>
          <w:szCs w:val="24"/>
        </w:rPr>
        <w:t xml:space="preserve"> για τον εξής λόγο</w:t>
      </w:r>
      <w:r>
        <w:rPr>
          <w:rFonts w:eastAsia="Times New Roman"/>
          <w:szCs w:val="24"/>
        </w:rPr>
        <w:t xml:space="preserve">. </w:t>
      </w:r>
    </w:p>
    <w:p w14:paraId="2D05F946" w14:textId="77777777" w:rsidR="00237587" w:rsidRDefault="00AE0D0F">
      <w:pPr>
        <w:spacing w:after="0" w:line="600" w:lineRule="auto"/>
        <w:ind w:firstLine="720"/>
        <w:jc w:val="both"/>
        <w:rPr>
          <w:rFonts w:eastAsia="Times New Roman"/>
          <w:szCs w:val="24"/>
        </w:rPr>
      </w:pPr>
      <w:r>
        <w:rPr>
          <w:rFonts w:eastAsia="Times New Roman"/>
          <w:szCs w:val="24"/>
        </w:rPr>
        <w:t>Α</w:t>
      </w:r>
      <w:r w:rsidRPr="00E50BDF">
        <w:rPr>
          <w:rFonts w:eastAsia="Times New Roman"/>
          <w:szCs w:val="24"/>
        </w:rPr>
        <w:t>πό τη μ</w:t>
      </w:r>
      <w:r>
        <w:rPr>
          <w:rFonts w:eastAsia="Times New Roman"/>
          <w:szCs w:val="24"/>
        </w:rPr>
        <w:t>ια, σ</w:t>
      </w:r>
      <w:r w:rsidRPr="00E50BDF">
        <w:rPr>
          <w:rFonts w:eastAsia="Times New Roman"/>
          <w:szCs w:val="24"/>
        </w:rPr>
        <w:t xml:space="preserve">υζητήσαμε </w:t>
      </w:r>
      <w:r>
        <w:rPr>
          <w:rFonts w:eastAsia="Times New Roman"/>
          <w:szCs w:val="24"/>
        </w:rPr>
        <w:t>σ</w:t>
      </w:r>
      <w:r w:rsidRPr="00E50BDF">
        <w:rPr>
          <w:rFonts w:eastAsia="Times New Roman"/>
          <w:szCs w:val="24"/>
        </w:rPr>
        <w:t xml:space="preserve">την </w:t>
      </w:r>
      <w:r>
        <w:rPr>
          <w:rFonts w:eastAsia="Times New Roman"/>
          <w:szCs w:val="24"/>
        </w:rPr>
        <w:t>ε</w:t>
      </w:r>
      <w:r w:rsidRPr="00E50BDF">
        <w:rPr>
          <w:rFonts w:eastAsia="Times New Roman"/>
          <w:szCs w:val="24"/>
        </w:rPr>
        <w:t>πιτροπή με φορέα</w:t>
      </w:r>
      <w:r>
        <w:rPr>
          <w:rFonts w:eastAsia="Times New Roman"/>
          <w:szCs w:val="24"/>
        </w:rPr>
        <w:t>-</w:t>
      </w:r>
      <w:r w:rsidRPr="00E50BDF">
        <w:rPr>
          <w:rFonts w:eastAsia="Times New Roman"/>
          <w:szCs w:val="24"/>
        </w:rPr>
        <w:t xml:space="preserve">εκπρόσωπο της </w:t>
      </w:r>
      <w:r>
        <w:rPr>
          <w:rFonts w:eastAsia="Times New Roman"/>
          <w:szCs w:val="24"/>
        </w:rPr>
        <w:t>ΡΑΛ,</w:t>
      </w:r>
      <w:r w:rsidRPr="00E50BDF">
        <w:rPr>
          <w:rFonts w:eastAsia="Times New Roman"/>
          <w:szCs w:val="24"/>
        </w:rPr>
        <w:t xml:space="preserve"> τον </w:t>
      </w:r>
      <w:r>
        <w:rPr>
          <w:rFonts w:eastAsia="Times New Roman"/>
          <w:szCs w:val="24"/>
        </w:rPr>
        <w:t>π</w:t>
      </w:r>
      <w:r w:rsidRPr="00E50BDF">
        <w:rPr>
          <w:rFonts w:eastAsia="Times New Roman"/>
          <w:szCs w:val="24"/>
        </w:rPr>
        <w:t xml:space="preserve">ρόεδρο </w:t>
      </w:r>
      <w:r>
        <w:rPr>
          <w:rFonts w:eastAsia="Times New Roman"/>
          <w:szCs w:val="24"/>
        </w:rPr>
        <w:t xml:space="preserve">ή </w:t>
      </w:r>
      <w:r>
        <w:rPr>
          <w:rFonts w:eastAsia="Times New Roman"/>
          <w:szCs w:val="24"/>
        </w:rPr>
        <w:t>δ</w:t>
      </w:r>
      <w:r w:rsidRPr="00E50BDF">
        <w:rPr>
          <w:rFonts w:eastAsia="Times New Roman"/>
          <w:szCs w:val="24"/>
        </w:rPr>
        <w:t xml:space="preserve">ιοικητή </w:t>
      </w:r>
      <w:r>
        <w:rPr>
          <w:rFonts w:eastAsia="Times New Roman"/>
          <w:szCs w:val="24"/>
        </w:rPr>
        <w:t>-δ</w:t>
      </w:r>
      <w:r w:rsidRPr="00E50BDF">
        <w:rPr>
          <w:rFonts w:eastAsia="Times New Roman"/>
          <w:szCs w:val="24"/>
        </w:rPr>
        <w:t>εν ξέρω πώς ονομάζεται</w:t>
      </w:r>
      <w:r>
        <w:rPr>
          <w:rFonts w:eastAsia="Times New Roman"/>
          <w:szCs w:val="24"/>
        </w:rPr>
        <w:t>-</w:t>
      </w:r>
      <w:r w:rsidRPr="00E50BDF">
        <w:rPr>
          <w:rFonts w:eastAsia="Times New Roman"/>
          <w:szCs w:val="24"/>
        </w:rPr>
        <w:t xml:space="preserve"> και σήμερα </w:t>
      </w:r>
      <w:r>
        <w:rPr>
          <w:rFonts w:eastAsia="Times New Roman"/>
          <w:szCs w:val="24"/>
        </w:rPr>
        <w:t>έ</w:t>
      </w:r>
      <w:r w:rsidRPr="00E50BDF">
        <w:rPr>
          <w:rFonts w:eastAsia="Times New Roman"/>
          <w:szCs w:val="24"/>
        </w:rPr>
        <w:t>ρχεται μ</w:t>
      </w:r>
      <w:r>
        <w:rPr>
          <w:rFonts w:eastAsia="Times New Roman"/>
          <w:szCs w:val="24"/>
        </w:rPr>
        <w:t>ι</w:t>
      </w:r>
      <w:r w:rsidRPr="00E50BDF">
        <w:rPr>
          <w:rFonts w:eastAsia="Times New Roman"/>
          <w:szCs w:val="24"/>
        </w:rPr>
        <w:t xml:space="preserve">α τροπολογία που ανακατανέμει τις </w:t>
      </w:r>
      <w:r w:rsidRPr="00E50BDF">
        <w:rPr>
          <w:rFonts w:eastAsia="Times New Roman"/>
          <w:szCs w:val="24"/>
        </w:rPr>
        <w:lastRenderedPageBreak/>
        <w:t>αρμοδιότητες</w:t>
      </w:r>
      <w:r>
        <w:rPr>
          <w:rFonts w:eastAsia="Times New Roman"/>
          <w:szCs w:val="24"/>
        </w:rPr>
        <w:t>,</w:t>
      </w:r>
      <w:r>
        <w:rPr>
          <w:rFonts w:eastAsia="Times New Roman"/>
          <w:szCs w:val="24"/>
        </w:rPr>
        <w:t xml:space="preserve"> τις μεταβάλλει. Δ</w:t>
      </w:r>
      <w:r w:rsidRPr="00E50BDF">
        <w:rPr>
          <w:rFonts w:eastAsia="Times New Roman"/>
          <w:szCs w:val="24"/>
        </w:rPr>
        <w:t xml:space="preserve">εν μπορεί να </w:t>
      </w:r>
      <w:r>
        <w:rPr>
          <w:rFonts w:eastAsia="Times New Roman"/>
          <w:szCs w:val="24"/>
        </w:rPr>
        <w:t>μην μελετηθεί αυτό το γεγονός. Δ</w:t>
      </w:r>
      <w:r w:rsidRPr="00E50BDF">
        <w:rPr>
          <w:rFonts w:eastAsia="Times New Roman"/>
          <w:szCs w:val="24"/>
        </w:rPr>
        <w:t xml:space="preserve">εν μπορεί να συσχετιστεί με το νομοσχέδιο </w:t>
      </w:r>
      <w:r>
        <w:rPr>
          <w:rFonts w:eastAsia="Times New Roman"/>
          <w:szCs w:val="24"/>
        </w:rPr>
        <w:t>αφ’ ενός, έ</w:t>
      </w:r>
      <w:r w:rsidRPr="00E50BDF">
        <w:rPr>
          <w:rFonts w:eastAsia="Times New Roman"/>
          <w:szCs w:val="24"/>
        </w:rPr>
        <w:t xml:space="preserve">στω κι αν γίνεται μέσα αναφορά ότι θα είναι η εποπτεύουσα </w:t>
      </w:r>
      <w:r>
        <w:rPr>
          <w:rFonts w:eastAsia="Times New Roman"/>
          <w:szCs w:val="24"/>
        </w:rPr>
        <w:t>α</w:t>
      </w:r>
      <w:r w:rsidRPr="00E50BDF">
        <w:rPr>
          <w:rFonts w:eastAsia="Times New Roman"/>
          <w:szCs w:val="24"/>
        </w:rPr>
        <w:t xml:space="preserve">ρχή και επί των </w:t>
      </w:r>
      <w:r>
        <w:rPr>
          <w:rFonts w:eastAsia="Times New Roman"/>
          <w:szCs w:val="24"/>
        </w:rPr>
        <w:t xml:space="preserve">υποπαραχωρήσεων. </w:t>
      </w:r>
    </w:p>
    <w:p w14:paraId="2D05F947" w14:textId="77777777" w:rsidR="00237587" w:rsidRDefault="00AE0D0F">
      <w:pPr>
        <w:spacing w:after="0" w:line="600" w:lineRule="auto"/>
        <w:ind w:firstLine="720"/>
        <w:jc w:val="both"/>
        <w:rPr>
          <w:rFonts w:eastAsia="Times New Roman"/>
          <w:szCs w:val="24"/>
        </w:rPr>
      </w:pPr>
      <w:r>
        <w:rPr>
          <w:rFonts w:eastAsia="Times New Roman"/>
          <w:szCs w:val="24"/>
        </w:rPr>
        <w:t>Α</w:t>
      </w:r>
      <w:r w:rsidRPr="00E50BDF">
        <w:rPr>
          <w:rFonts w:eastAsia="Times New Roman"/>
          <w:szCs w:val="24"/>
        </w:rPr>
        <w:t xml:space="preserve">υτό θα μπορούσε να </w:t>
      </w:r>
      <w:r>
        <w:rPr>
          <w:rFonts w:eastAsia="Times New Roman"/>
          <w:szCs w:val="24"/>
        </w:rPr>
        <w:t>ήταν</w:t>
      </w:r>
      <w:r w:rsidRPr="00E50BDF">
        <w:rPr>
          <w:rFonts w:eastAsia="Times New Roman"/>
          <w:szCs w:val="24"/>
        </w:rPr>
        <w:t xml:space="preserve"> μόνο μ</w:t>
      </w:r>
      <w:r>
        <w:rPr>
          <w:rFonts w:eastAsia="Times New Roman"/>
          <w:szCs w:val="24"/>
        </w:rPr>
        <w:t>ι</w:t>
      </w:r>
      <w:r w:rsidRPr="00E50BDF">
        <w:rPr>
          <w:rFonts w:eastAsia="Times New Roman"/>
          <w:szCs w:val="24"/>
        </w:rPr>
        <w:t>α μικρή παράγρα</w:t>
      </w:r>
      <w:r w:rsidRPr="00E50BDF">
        <w:rPr>
          <w:rFonts w:eastAsia="Times New Roman"/>
          <w:szCs w:val="24"/>
        </w:rPr>
        <w:t>φο</w:t>
      </w:r>
      <w:r>
        <w:rPr>
          <w:rFonts w:eastAsia="Times New Roman"/>
          <w:szCs w:val="24"/>
        </w:rPr>
        <w:t>ς</w:t>
      </w:r>
      <w:r w:rsidRPr="00E50BDF">
        <w:rPr>
          <w:rFonts w:eastAsia="Times New Roman"/>
          <w:szCs w:val="24"/>
        </w:rPr>
        <w:t xml:space="preserve"> στον κορμό του νομοσχεδίου</w:t>
      </w:r>
      <w:r>
        <w:rPr>
          <w:rFonts w:eastAsia="Times New Roman"/>
          <w:szCs w:val="24"/>
        </w:rPr>
        <w:t>, δηλαδή ε</w:t>
      </w:r>
      <w:r w:rsidRPr="00E50BDF">
        <w:rPr>
          <w:rFonts w:eastAsia="Times New Roman"/>
          <w:szCs w:val="24"/>
        </w:rPr>
        <w:t>κεί που φτάσαμε να δίνου</w:t>
      </w:r>
      <w:r>
        <w:rPr>
          <w:rFonts w:eastAsia="Times New Roman"/>
          <w:szCs w:val="24"/>
        </w:rPr>
        <w:t>με</w:t>
      </w:r>
      <w:r w:rsidRPr="00E50BDF">
        <w:rPr>
          <w:rFonts w:eastAsia="Times New Roman"/>
          <w:szCs w:val="24"/>
        </w:rPr>
        <w:t xml:space="preserve"> εγγυήσεις</w:t>
      </w:r>
      <w:r>
        <w:rPr>
          <w:rFonts w:eastAsia="Times New Roman"/>
          <w:szCs w:val="24"/>
        </w:rPr>
        <w:t>,</w:t>
      </w:r>
      <w:r w:rsidRPr="00E50BDF">
        <w:rPr>
          <w:rFonts w:eastAsia="Times New Roman"/>
          <w:szCs w:val="24"/>
        </w:rPr>
        <w:t xml:space="preserve"> εκεί που φτάσαμε να λέμε λεπτομ</w:t>
      </w:r>
      <w:r>
        <w:rPr>
          <w:rFonts w:eastAsia="Times New Roman"/>
          <w:szCs w:val="24"/>
        </w:rPr>
        <w:t xml:space="preserve">ερειακά </w:t>
      </w:r>
      <w:r w:rsidRPr="00E50BDF">
        <w:rPr>
          <w:rFonts w:eastAsia="Times New Roman"/>
          <w:szCs w:val="24"/>
        </w:rPr>
        <w:t>ζητήματα</w:t>
      </w:r>
      <w:r>
        <w:rPr>
          <w:rFonts w:eastAsia="Times New Roman"/>
          <w:szCs w:val="24"/>
        </w:rPr>
        <w:t xml:space="preserve"> κ</w:t>
      </w:r>
      <w:r w:rsidRPr="00E50BDF">
        <w:rPr>
          <w:rFonts w:eastAsia="Times New Roman"/>
          <w:szCs w:val="24"/>
        </w:rPr>
        <w:t xml:space="preserve">αι έχουμε παραπομπή για τις αρμοδιότητες </w:t>
      </w:r>
      <w:r>
        <w:rPr>
          <w:rFonts w:eastAsia="Times New Roman"/>
          <w:szCs w:val="24"/>
        </w:rPr>
        <w:t>της ΡΑΛ. Θ</w:t>
      </w:r>
      <w:r w:rsidRPr="00E50BDF">
        <w:rPr>
          <w:rFonts w:eastAsia="Times New Roman"/>
          <w:szCs w:val="24"/>
        </w:rPr>
        <w:t>α αρκούσε αυτό</w:t>
      </w:r>
      <w:r>
        <w:rPr>
          <w:rFonts w:eastAsia="Times New Roman"/>
          <w:szCs w:val="24"/>
        </w:rPr>
        <w:t>. Α</w:t>
      </w:r>
      <w:r w:rsidRPr="00E50BDF">
        <w:rPr>
          <w:rFonts w:eastAsia="Times New Roman"/>
          <w:szCs w:val="24"/>
        </w:rPr>
        <w:t xml:space="preserve">ν η </w:t>
      </w:r>
      <w:r>
        <w:rPr>
          <w:rFonts w:eastAsia="Times New Roman"/>
          <w:szCs w:val="24"/>
        </w:rPr>
        <w:t>Κ</w:t>
      </w:r>
      <w:r w:rsidRPr="00E50BDF">
        <w:rPr>
          <w:rFonts w:eastAsia="Times New Roman"/>
          <w:szCs w:val="24"/>
        </w:rPr>
        <w:t>υβέρνηση</w:t>
      </w:r>
      <w:r>
        <w:rPr>
          <w:rFonts w:eastAsia="Times New Roman"/>
          <w:szCs w:val="24"/>
        </w:rPr>
        <w:t>, οι Υ</w:t>
      </w:r>
      <w:r w:rsidRPr="00E50BDF">
        <w:rPr>
          <w:rFonts w:eastAsia="Times New Roman"/>
          <w:szCs w:val="24"/>
        </w:rPr>
        <w:t>πουργοί ήθελα</w:t>
      </w:r>
      <w:r>
        <w:rPr>
          <w:rFonts w:eastAsia="Times New Roman"/>
          <w:szCs w:val="24"/>
        </w:rPr>
        <w:t>ν</w:t>
      </w:r>
      <w:r w:rsidRPr="00E50BDF">
        <w:rPr>
          <w:rFonts w:eastAsia="Times New Roman"/>
          <w:szCs w:val="24"/>
        </w:rPr>
        <w:t xml:space="preserve"> να φέρουν μ</w:t>
      </w:r>
      <w:r>
        <w:rPr>
          <w:rFonts w:eastAsia="Times New Roman"/>
          <w:szCs w:val="24"/>
        </w:rPr>
        <w:t>ι</w:t>
      </w:r>
      <w:r w:rsidRPr="00E50BDF">
        <w:rPr>
          <w:rFonts w:eastAsia="Times New Roman"/>
          <w:szCs w:val="24"/>
        </w:rPr>
        <w:t xml:space="preserve">α καινούργια </w:t>
      </w:r>
      <w:r w:rsidRPr="00E50BDF">
        <w:rPr>
          <w:rFonts w:eastAsia="Times New Roman"/>
          <w:szCs w:val="24"/>
        </w:rPr>
        <w:t>νομοθεσία</w:t>
      </w:r>
      <w:r>
        <w:rPr>
          <w:rFonts w:eastAsia="Times New Roman"/>
          <w:szCs w:val="24"/>
        </w:rPr>
        <w:t>, έπρεπε να έχει υπάρξει νομοθεσία με την κανονική διαδικασία κι όχι υπό τη βία και την ταχύτητα της τροπολογίας.</w:t>
      </w:r>
    </w:p>
    <w:p w14:paraId="2D05F948" w14:textId="77777777" w:rsidR="00237587" w:rsidRDefault="00AE0D0F">
      <w:pPr>
        <w:spacing w:after="0" w:line="600" w:lineRule="auto"/>
        <w:ind w:firstLine="720"/>
        <w:jc w:val="both"/>
        <w:rPr>
          <w:rFonts w:eastAsia="Times New Roman"/>
          <w:szCs w:val="24"/>
        </w:rPr>
      </w:pPr>
      <w:r>
        <w:rPr>
          <w:rFonts w:eastAsia="Times New Roman"/>
          <w:szCs w:val="24"/>
        </w:rPr>
        <w:t>Αν δεν κάνω λάθος, κύριε Πρόεδρε, το κείμενο της τροπολογίας όσο το βλέπω -μισό λεπτό να δω την αρίθμηση της</w:t>
      </w:r>
      <w:r w:rsidRPr="00E50BDF">
        <w:rPr>
          <w:rFonts w:eastAsia="Times New Roman"/>
          <w:szCs w:val="24"/>
        </w:rPr>
        <w:t xml:space="preserve"> τελευταία</w:t>
      </w:r>
      <w:r>
        <w:rPr>
          <w:rFonts w:eastAsia="Times New Roman"/>
          <w:szCs w:val="24"/>
        </w:rPr>
        <w:t>ς</w:t>
      </w:r>
      <w:r w:rsidRPr="00E50BDF">
        <w:rPr>
          <w:rFonts w:eastAsia="Times New Roman"/>
          <w:szCs w:val="24"/>
        </w:rPr>
        <w:t xml:space="preserve"> σελίδα του</w:t>
      </w:r>
      <w:r>
        <w:rPr>
          <w:rFonts w:eastAsia="Times New Roman"/>
          <w:szCs w:val="24"/>
        </w:rPr>
        <w:t>-</w:t>
      </w:r>
      <w:r w:rsidRPr="00E50BDF">
        <w:rPr>
          <w:rFonts w:eastAsia="Times New Roman"/>
          <w:szCs w:val="24"/>
        </w:rPr>
        <w:t xml:space="preserve"> ε</w:t>
      </w:r>
      <w:r w:rsidRPr="00E50BDF">
        <w:rPr>
          <w:rFonts w:eastAsia="Times New Roman"/>
          <w:szCs w:val="24"/>
        </w:rPr>
        <w:t xml:space="preserve">ίναι </w:t>
      </w:r>
      <w:r>
        <w:rPr>
          <w:rFonts w:eastAsia="Times New Roman"/>
          <w:szCs w:val="24"/>
        </w:rPr>
        <w:t>σαράντα οκτώ</w:t>
      </w:r>
      <w:r w:rsidRPr="00E50BDF">
        <w:rPr>
          <w:rFonts w:eastAsia="Times New Roman"/>
          <w:szCs w:val="24"/>
        </w:rPr>
        <w:t xml:space="preserve"> σελίδες</w:t>
      </w:r>
      <w:r>
        <w:rPr>
          <w:rFonts w:eastAsia="Times New Roman"/>
          <w:szCs w:val="24"/>
        </w:rPr>
        <w:t xml:space="preserve">. Όταν, λοιπόν, ως </w:t>
      </w:r>
      <w:r>
        <w:rPr>
          <w:rFonts w:eastAsia="Times New Roman"/>
          <w:szCs w:val="24"/>
        </w:rPr>
        <w:t>ε</w:t>
      </w:r>
      <w:r>
        <w:rPr>
          <w:rFonts w:eastAsia="Times New Roman"/>
          <w:szCs w:val="24"/>
        </w:rPr>
        <w:t>ισηγητής έχω</w:t>
      </w:r>
      <w:r w:rsidRPr="00E50BDF">
        <w:rPr>
          <w:rFonts w:eastAsia="Times New Roman"/>
          <w:szCs w:val="24"/>
        </w:rPr>
        <w:t xml:space="preserve"> την ευθύνη να παρακολουθώ τα τεκταινόμενα εντός </w:t>
      </w:r>
      <w:r>
        <w:rPr>
          <w:rFonts w:eastAsia="Times New Roman"/>
          <w:szCs w:val="24"/>
        </w:rPr>
        <w:t>της Αιθούσης, να σχηματίζω γνώμη, ν</w:t>
      </w:r>
      <w:r w:rsidRPr="00E50BDF">
        <w:rPr>
          <w:rFonts w:eastAsia="Times New Roman"/>
          <w:szCs w:val="24"/>
        </w:rPr>
        <w:t xml:space="preserve">α προτείνω για την ψήφιση </w:t>
      </w:r>
      <w:r>
        <w:rPr>
          <w:rFonts w:eastAsia="Times New Roman"/>
          <w:szCs w:val="24"/>
        </w:rPr>
        <w:t xml:space="preserve">ή </w:t>
      </w:r>
      <w:r w:rsidRPr="00E50BDF">
        <w:rPr>
          <w:rFonts w:eastAsia="Times New Roman"/>
          <w:szCs w:val="24"/>
        </w:rPr>
        <w:t>όχι άλλ</w:t>
      </w:r>
      <w:r>
        <w:rPr>
          <w:rFonts w:eastAsia="Times New Roman"/>
          <w:szCs w:val="24"/>
        </w:rPr>
        <w:t>ων</w:t>
      </w:r>
      <w:r w:rsidRPr="00E50BDF">
        <w:rPr>
          <w:rFonts w:eastAsia="Times New Roman"/>
          <w:szCs w:val="24"/>
        </w:rPr>
        <w:t xml:space="preserve"> τροπολογιών </w:t>
      </w:r>
      <w:r>
        <w:rPr>
          <w:rFonts w:eastAsia="Times New Roman"/>
          <w:szCs w:val="24"/>
        </w:rPr>
        <w:t>κ.λπ.,</w:t>
      </w:r>
      <w:r w:rsidRPr="00E50BDF">
        <w:rPr>
          <w:rFonts w:eastAsia="Times New Roman"/>
          <w:szCs w:val="24"/>
        </w:rPr>
        <w:t xml:space="preserve"> καταλαβαίνετε ότι </w:t>
      </w:r>
      <w:r>
        <w:rPr>
          <w:rFonts w:eastAsia="Times New Roman"/>
          <w:szCs w:val="24"/>
        </w:rPr>
        <w:t xml:space="preserve">δεν προλαβαίνω. </w:t>
      </w:r>
    </w:p>
    <w:p w14:paraId="2D05F949" w14:textId="77777777" w:rsidR="00237587" w:rsidRDefault="00AE0D0F">
      <w:pPr>
        <w:spacing w:after="0" w:line="600" w:lineRule="auto"/>
        <w:ind w:firstLine="720"/>
        <w:jc w:val="both"/>
        <w:rPr>
          <w:rFonts w:eastAsia="Times New Roman"/>
          <w:szCs w:val="24"/>
        </w:rPr>
      </w:pPr>
      <w:r>
        <w:rPr>
          <w:rFonts w:eastAsia="Times New Roman"/>
          <w:szCs w:val="24"/>
        </w:rPr>
        <w:lastRenderedPageBreak/>
        <w:t>Δ</w:t>
      </w:r>
      <w:r w:rsidRPr="00E50BDF">
        <w:rPr>
          <w:rFonts w:eastAsia="Times New Roman"/>
          <w:szCs w:val="24"/>
        </w:rPr>
        <w:t xml:space="preserve">εν θα έλεγα </w:t>
      </w:r>
      <w:r>
        <w:rPr>
          <w:rFonts w:eastAsia="Times New Roman"/>
          <w:szCs w:val="24"/>
        </w:rPr>
        <w:t>ότι αυτό ε</w:t>
      </w:r>
      <w:r>
        <w:rPr>
          <w:rFonts w:eastAsia="Times New Roman"/>
          <w:szCs w:val="24"/>
        </w:rPr>
        <w:t>ίναι</w:t>
      </w:r>
      <w:r w:rsidRPr="00E50BDF">
        <w:rPr>
          <w:rFonts w:eastAsia="Times New Roman"/>
          <w:szCs w:val="24"/>
        </w:rPr>
        <w:t xml:space="preserve"> υποβάθμιση του </w:t>
      </w:r>
      <w:r>
        <w:rPr>
          <w:rFonts w:eastAsia="Times New Roman"/>
          <w:szCs w:val="24"/>
        </w:rPr>
        <w:t>Κ</w:t>
      </w:r>
      <w:r w:rsidRPr="00E50BDF">
        <w:rPr>
          <w:rFonts w:eastAsia="Times New Roman"/>
          <w:szCs w:val="24"/>
        </w:rPr>
        <w:t>οινοβουλίου</w:t>
      </w:r>
      <w:r>
        <w:rPr>
          <w:rFonts w:eastAsia="Times New Roman"/>
          <w:szCs w:val="24"/>
        </w:rPr>
        <w:t>, γιατί</w:t>
      </w:r>
      <w:r w:rsidRPr="00E50BDF">
        <w:rPr>
          <w:rFonts w:eastAsia="Times New Roman"/>
          <w:szCs w:val="24"/>
        </w:rPr>
        <w:t xml:space="preserve"> το έχουμε συνηθίσει </w:t>
      </w:r>
      <w:r>
        <w:rPr>
          <w:rFonts w:eastAsia="Times New Roman"/>
          <w:szCs w:val="24"/>
        </w:rPr>
        <w:t>πια,</w:t>
      </w:r>
      <w:r w:rsidRPr="00E50BDF">
        <w:rPr>
          <w:rFonts w:eastAsia="Times New Roman"/>
          <w:szCs w:val="24"/>
        </w:rPr>
        <w:t xml:space="preserve"> είναι καθημερινό φαινόμενο με τις τροπολογίες</w:t>
      </w:r>
      <w:r>
        <w:rPr>
          <w:rFonts w:eastAsia="Times New Roman"/>
          <w:szCs w:val="24"/>
        </w:rPr>
        <w:t>. Μα</w:t>
      </w:r>
      <w:r w:rsidRPr="00E50BDF">
        <w:rPr>
          <w:rFonts w:eastAsia="Times New Roman"/>
          <w:szCs w:val="24"/>
        </w:rPr>
        <w:t>ς δίνονται διάφορες εξηγήσει</w:t>
      </w:r>
      <w:r>
        <w:rPr>
          <w:rFonts w:eastAsia="Times New Roman"/>
          <w:szCs w:val="24"/>
        </w:rPr>
        <w:t>ς</w:t>
      </w:r>
      <w:r w:rsidRPr="00E50BDF">
        <w:rPr>
          <w:rFonts w:eastAsia="Times New Roman"/>
          <w:szCs w:val="24"/>
        </w:rPr>
        <w:t xml:space="preserve"> ότι </w:t>
      </w:r>
      <w:r>
        <w:rPr>
          <w:rFonts w:eastAsia="Times New Roman"/>
          <w:szCs w:val="24"/>
        </w:rPr>
        <w:t>πότε</w:t>
      </w:r>
      <w:r w:rsidRPr="00E50BDF">
        <w:rPr>
          <w:rFonts w:eastAsia="Times New Roman"/>
          <w:szCs w:val="24"/>
        </w:rPr>
        <w:t xml:space="preserve"> </w:t>
      </w:r>
      <w:r>
        <w:rPr>
          <w:rFonts w:eastAsia="Times New Roman"/>
          <w:szCs w:val="24"/>
        </w:rPr>
        <w:t>η Γ</w:t>
      </w:r>
      <w:r w:rsidRPr="00E50BDF">
        <w:rPr>
          <w:rFonts w:eastAsia="Times New Roman"/>
          <w:szCs w:val="24"/>
        </w:rPr>
        <w:t xml:space="preserve">ενική </w:t>
      </w:r>
      <w:r>
        <w:rPr>
          <w:rFonts w:eastAsia="Times New Roman"/>
          <w:szCs w:val="24"/>
        </w:rPr>
        <w:t>Γ</w:t>
      </w:r>
      <w:r w:rsidRPr="00E50BDF">
        <w:rPr>
          <w:rFonts w:eastAsia="Times New Roman"/>
          <w:szCs w:val="24"/>
        </w:rPr>
        <w:t xml:space="preserve">ραμματεία της </w:t>
      </w:r>
      <w:r>
        <w:rPr>
          <w:rFonts w:eastAsia="Times New Roman"/>
          <w:szCs w:val="24"/>
        </w:rPr>
        <w:t>Κ</w:t>
      </w:r>
      <w:r w:rsidRPr="00E50BDF">
        <w:rPr>
          <w:rFonts w:eastAsia="Times New Roman"/>
          <w:szCs w:val="24"/>
        </w:rPr>
        <w:t xml:space="preserve">υβέρνησης </w:t>
      </w:r>
      <w:r>
        <w:rPr>
          <w:rFonts w:eastAsia="Times New Roman"/>
          <w:szCs w:val="24"/>
        </w:rPr>
        <w:t>δεν</w:t>
      </w:r>
      <w:r w:rsidRPr="00E50BDF">
        <w:rPr>
          <w:rFonts w:eastAsia="Times New Roman"/>
          <w:szCs w:val="24"/>
        </w:rPr>
        <w:t xml:space="preserve"> τις προώθησε</w:t>
      </w:r>
      <w:r>
        <w:rPr>
          <w:rFonts w:eastAsia="Times New Roman"/>
          <w:szCs w:val="24"/>
        </w:rPr>
        <w:t>,</w:t>
      </w:r>
      <w:r w:rsidRPr="00E50BDF">
        <w:rPr>
          <w:rFonts w:eastAsia="Times New Roman"/>
          <w:szCs w:val="24"/>
        </w:rPr>
        <w:t xml:space="preserve"> </w:t>
      </w:r>
      <w:r>
        <w:rPr>
          <w:rFonts w:eastAsia="Times New Roman"/>
          <w:szCs w:val="24"/>
        </w:rPr>
        <w:t>πότε</w:t>
      </w:r>
      <w:r w:rsidRPr="00E50BDF">
        <w:rPr>
          <w:rFonts w:eastAsia="Times New Roman"/>
          <w:szCs w:val="24"/>
        </w:rPr>
        <w:t xml:space="preserve"> </w:t>
      </w:r>
      <w:r>
        <w:rPr>
          <w:rFonts w:eastAsia="Times New Roman"/>
          <w:szCs w:val="24"/>
        </w:rPr>
        <w:t>καθυστέρησε</w:t>
      </w:r>
      <w:r w:rsidRPr="00E50BDF">
        <w:rPr>
          <w:rFonts w:eastAsia="Times New Roman"/>
          <w:szCs w:val="24"/>
        </w:rPr>
        <w:t xml:space="preserve"> το Γενικό Λογιστήριο του Κράτους</w:t>
      </w:r>
      <w:r>
        <w:rPr>
          <w:rFonts w:eastAsia="Times New Roman"/>
          <w:szCs w:val="24"/>
        </w:rPr>
        <w:t>.</w:t>
      </w:r>
      <w:r>
        <w:rPr>
          <w:rFonts w:eastAsia="Times New Roman"/>
          <w:szCs w:val="24"/>
        </w:rPr>
        <w:t xml:space="preserve"> Τ</w:t>
      </w:r>
      <w:r w:rsidRPr="00E50BDF">
        <w:rPr>
          <w:rFonts w:eastAsia="Times New Roman"/>
          <w:szCs w:val="24"/>
        </w:rPr>
        <w:t xml:space="preserve">α </w:t>
      </w:r>
      <w:r>
        <w:rPr>
          <w:rFonts w:eastAsia="Times New Roman"/>
          <w:szCs w:val="24"/>
        </w:rPr>
        <w:t>έ</w:t>
      </w:r>
      <w:r w:rsidRPr="00E50BDF">
        <w:rPr>
          <w:rFonts w:eastAsia="Times New Roman"/>
          <w:szCs w:val="24"/>
        </w:rPr>
        <w:t>χου</w:t>
      </w:r>
      <w:r>
        <w:rPr>
          <w:rFonts w:eastAsia="Times New Roman"/>
          <w:szCs w:val="24"/>
        </w:rPr>
        <w:t>μ</w:t>
      </w:r>
      <w:r w:rsidRPr="00E50BDF">
        <w:rPr>
          <w:rFonts w:eastAsia="Times New Roman"/>
          <w:szCs w:val="24"/>
        </w:rPr>
        <w:t xml:space="preserve">ε παραβλέψει </w:t>
      </w:r>
      <w:r>
        <w:rPr>
          <w:rFonts w:eastAsia="Times New Roman"/>
          <w:szCs w:val="24"/>
        </w:rPr>
        <w:t>σ</w:t>
      </w:r>
      <w:r w:rsidRPr="00E50BDF">
        <w:rPr>
          <w:rFonts w:eastAsia="Times New Roman"/>
          <w:szCs w:val="24"/>
        </w:rPr>
        <w:t xml:space="preserve">την ταχύτητα με την οποία επιχειρεί πλέον να νομοθετήσει </w:t>
      </w:r>
      <w:r>
        <w:rPr>
          <w:rFonts w:eastAsia="Times New Roman"/>
          <w:szCs w:val="24"/>
        </w:rPr>
        <w:t>η Κ</w:t>
      </w:r>
      <w:r w:rsidRPr="00E50BDF">
        <w:rPr>
          <w:rFonts w:eastAsia="Times New Roman"/>
          <w:szCs w:val="24"/>
        </w:rPr>
        <w:t>υβέρνηση</w:t>
      </w:r>
      <w:r>
        <w:rPr>
          <w:rFonts w:eastAsia="Times New Roman"/>
          <w:szCs w:val="24"/>
        </w:rPr>
        <w:t xml:space="preserve">. </w:t>
      </w:r>
    </w:p>
    <w:p w14:paraId="2D05F94A" w14:textId="77777777" w:rsidR="00237587" w:rsidRDefault="00AE0D0F">
      <w:pPr>
        <w:spacing w:after="0" w:line="600" w:lineRule="auto"/>
        <w:ind w:firstLine="720"/>
        <w:jc w:val="both"/>
        <w:rPr>
          <w:rFonts w:eastAsia="Times New Roman"/>
          <w:szCs w:val="24"/>
        </w:rPr>
      </w:pPr>
      <w:r>
        <w:rPr>
          <w:rFonts w:eastAsia="Times New Roman"/>
          <w:szCs w:val="24"/>
        </w:rPr>
        <w:t xml:space="preserve">Όμως, αυτό </w:t>
      </w:r>
      <w:r w:rsidRPr="00E50BDF">
        <w:rPr>
          <w:rFonts w:eastAsia="Times New Roman"/>
          <w:szCs w:val="24"/>
        </w:rPr>
        <w:t xml:space="preserve">είναι </w:t>
      </w:r>
      <w:r>
        <w:rPr>
          <w:rFonts w:eastAsia="Times New Roman"/>
          <w:szCs w:val="24"/>
        </w:rPr>
        <w:t xml:space="preserve">ένα </w:t>
      </w:r>
      <w:r w:rsidRPr="00E50BDF">
        <w:rPr>
          <w:rFonts w:eastAsia="Times New Roman"/>
          <w:szCs w:val="24"/>
        </w:rPr>
        <w:t xml:space="preserve">νομοσχέδιο </w:t>
      </w:r>
      <w:r>
        <w:rPr>
          <w:rFonts w:eastAsia="Times New Roman"/>
          <w:szCs w:val="24"/>
        </w:rPr>
        <w:t>από το επισπεύδο</w:t>
      </w:r>
      <w:r>
        <w:rPr>
          <w:rFonts w:eastAsia="Times New Roman"/>
          <w:szCs w:val="24"/>
        </w:rPr>
        <w:t>ν</w:t>
      </w:r>
      <w:r>
        <w:rPr>
          <w:rFonts w:eastAsia="Times New Roman"/>
          <w:szCs w:val="24"/>
        </w:rPr>
        <w:t xml:space="preserve"> Υπουργείο</w:t>
      </w:r>
      <w:r w:rsidRPr="00E50BDF">
        <w:rPr>
          <w:rFonts w:eastAsia="Times New Roman"/>
          <w:szCs w:val="24"/>
        </w:rPr>
        <w:t xml:space="preserve"> και </w:t>
      </w:r>
      <w:r>
        <w:rPr>
          <w:rFonts w:eastAsia="Times New Roman"/>
          <w:szCs w:val="24"/>
        </w:rPr>
        <w:t>Υπουργούς</w:t>
      </w:r>
      <w:r w:rsidRPr="00E50BDF">
        <w:rPr>
          <w:rFonts w:eastAsia="Times New Roman"/>
          <w:szCs w:val="24"/>
        </w:rPr>
        <w:t xml:space="preserve"> και έρχεται τροπολογία αυτής της </w:t>
      </w:r>
      <w:r>
        <w:rPr>
          <w:rFonts w:eastAsia="Times New Roman"/>
          <w:szCs w:val="24"/>
        </w:rPr>
        <w:t>έκτασης</w:t>
      </w:r>
      <w:r w:rsidRPr="00E50BDF">
        <w:rPr>
          <w:rFonts w:eastAsia="Times New Roman"/>
          <w:szCs w:val="24"/>
        </w:rPr>
        <w:t xml:space="preserve"> και αυτών των συνεπειών</w:t>
      </w:r>
      <w:r>
        <w:rPr>
          <w:rFonts w:eastAsia="Times New Roman"/>
          <w:szCs w:val="24"/>
        </w:rPr>
        <w:t xml:space="preserve"> από το ίδιο Υπουργείο. Θ</w:t>
      </w:r>
      <w:r w:rsidRPr="00E50BDF">
        <w:rPr>
          <w:rFonts w:eastAsia="Times New Roman"/>
          <w:szCs w:val="24"/>
        </w:rPr>
        <w:t>α δώσω μόνο ένα παράδειγμα</w:t>
      </w:r>
      <w:r>
        <w:rPr>
          <w:rFonts w:eastAsia="Times New Roman"/>
          <w:szCs w:val="24"/>
        </w:rPr>
        <w:t>,</w:t>
      </w:r>
      <w:r w:rsidRPr="00E50BDF">
        <w:rPr>
          <w:rFonts w:eastAsia="Times New Roman"/>
          <w:szCs w:val="24"/>
        </w:rPr>
        <w:t xml:space="preserve"> κύριε </w:t>
      </w:r>
      <w:r>
        <w:rPr>
          <w:rFonts w:eastAsia="Times New Roman"/>
          <w:szCs w:val="24"/>
        </w:rPr>
        <w:t>Π</w:t>
      </w:r>
      <w:r w:rsidRPr="00E50BDF">
        <w:rPr>
          <w:rFonts w:eastAsia="Times New Roman"/>
          <w:szCs w:val="24"/>
        </w:rPr>
        <w:t>ρόεδρε</w:t>
      </w:r>
      <w:r>
        <w:rPr>
          <w:rFonts w:eastAsia="Times New Roman"/>
          <w:szCs w:val="24"/>
        </w:rPr>
        <w:t>,</w:t>
      </w:r>
      <w:r w:rsidRPr="00E50BDF">
        <w:rPr>
          <w:rFonts w:eastAsia="Times New Roman"/>
          <w:szCs w:val="24"/>
        </w:rPr>
        <w:t xml:space="preserve"> για να μην καταχρώμαι του χρόνου</w:t>
      </w:r>
      <w:r>
        <w:rPr>
          <w:rFonts w:eastAsia="Times New Roman"/>
          <w:szCs w:val="24"/>
        </w:rPr>
        <w:t>. Έ</w:t>
      </w:r>
      <w:r w:rsidRPr="00E50BDF">
        <w:rPr>
          <w:rFonts w:eastAsia="Times New Roman"/>
          <w:szCs w:val="24"/>
        </w:rPr>
        <w:t>χει μ</w:t>
      </w:r>
      <w:r>
        <w:rPr>
          <w:rFonts w:eastAsia="Times New Roman"/>
          <w:szCs w:val="24"/>
        </w:rPr>
        <w:t>ι</w:t>
      </w:r>
      <w:r w:rsidRPr="00E50BDF">
        <w:rPr>
          <w:rFonts w:eastAsia="Times New Roman"/>
          <w:szCs w:val="24"/>
        </w:rPr>
        <w:t>α σύγκρουση αρμοδιοτήτων</w:t>
      </w:r>
      <w:r>
        <w:rPr>
          <w:rFonts w:eastAsia="Times New Roman"/>
          <w:szCs w:val="24"/>
        </w:rPr>
        <w:t>,</w:t>
      </w:r>
      <w:r w:rsidRPr="00E50BDF">
        <w:rPr>
          <w:rFonts w:eastAsia="Times New Roman"/>
          <w:szCs w:val="24"/>
        </w:rPr>
        <w:t xml:space="preserve"> </w:t>
      </w:r>
      <w:r>
        <w:rPr>
          <w:rFonts w:eastAsia="Times New Roman"/>
          <w:szCs w:val="24"/>
        </w:rPr>
        <w:t>ο</w:t>
      </w:r>
      <w:r w:rsidRPr="00E50BDF">
        <w:rPr>
          <w:rFonts w:eastAsia="Times New Roman"/>
          <w:szCs w:val="24"/>
        </w:rPr>
        <w:t>πωσδήποτε</w:t>
      </w:r>
      <w:r>
        <w:rPr>
          <w:rFonts w:eastAsia="Times New Roman"/>
          <w:szCs w:val="24"/>
        </w:rPr>
        <w:t>,</w:t>
      </w:r>
      <w:r w:rsidRPr="00E50BDF">
        <w:rPr>
          <w:rFonts w:eastAsia="Times New Roman"/>
          <w:szCs w:val="24"/>
        </w:rPr>
        <w:t xml:space="preserve"> </w:t>
      </w:r>
      <w:r>
        <w:rPr>
          <w:rFonts w:eastAsia="Times New Roman"/>
          <w:szCs w:val="24"/>
        </w:rPr>
        <w:t>η</w:t>
      </w:r>
      <w:r w:rsidRPr="00E50BDF">
        <w:rPr>
          <w:rFonts w:eastAsia="Times New Roman"/>
          <w:szCs w:val="24"/>
        </w:rPr>
        <w:t xml:space="preserve"> τροπολογία αυτή</w:t>
      </w:r>
      <w:r>
        <w:rPr>
          <w:rFonts w:eastAsia="Times New Roman"/>
          <w:szCs w:val="24"/>
        </w:rPr>
        <w:t>.</w:t>
      </w:r>
    </w:p>
    <w:p w14:paraId="2D05F94B" w14:textId="77777777" w:rsidR="00237587" w:rsidRDefault="00AE0D0F">
      <w:pPr>
        <w:spacing w:after="0" w:line="600" w:lineRule="auto"/>
        <w:ind w:firstLine="720"/>
        <w:jc w:val="both"/>
        <w:rPr>
          <w:rFonts w:eastAsia="Times New Roman"/>
          <w:szCs w:val="24"/>
        </w:rPr>
      </w:pPr>
      <w:r>
        <w:rPr>
          <w:rFonts w:eastAsia="Times New Roman"/>
          <w:szCs w:val="24"/>
        </w:rPr>
        <w:t>Η</w:t>
      </w:r>
      <w:r w:rsidRPr="00E50BDF">
        <w:rPr>
          <w:rFonts w:eastAsia="Times New Roman"/>
          <w:szCs w:val="24"/>
        </w:rPr>
        <w:t xml:space="preserve"> </w:t>
      </w:r>
      <w:r>
        <w:rPr>
          <w:rFonts w:eastAsia="Times New Roman"/>
          <w:szCs w:val="24"/>
        </w:rPr>
        <w:t>Α</w:t>
      </w:r>
      <w:r w:rsidRPr="00E50BDF">
        <w:rPr>
          <w:rFonts w:eastAsia="Times New Roman"/>
          <w:szCs w:val="24"/>
        </w:rPr>
        <w:t xml:space="preserve">ρχή Δημοσίων </w:t>
      </w:r>
      <w:r>
        <w:rPr>
          <w:rFonts w:eastAsia="Times New Roman"/>
          <w:szCs w:val="24"/>
        </w:rPr>
        <w:t>Σ</w:t>
      </w:r>
      <w:r w:rsidRPr="00E50BDF">
        <w:rPr>
          <w:rFonts w:eastAsia="Times New Roman"/>
          <w:szCs w:val="24"/>
        </w:rPr>
        <w:t>υμβάσεων ισχύει</w:t>
      </w:r>
      <w:r>
        <w:rPr>
          <w:rFonts w:eastAsia="Times New Roman"/>
          <w:szCs w:val="24"/>
        </w:rPr>
        <w:t>. Ε</w:t>
      </w:r>
      <w:r w:rsidRPr="00E50BDF">
        <w:rPr>
          <w:rFonts w:eastAsia="Times New Roman"/>
          <w:szCs w:val="24"/>
        </w:rPr>
        <w:t>ίναι ένας θεσμός τ</w:t>
      </w:r>
      <w:r>
        <w:rPr>
          <w:rFonts w:eastAsia="Times New Roman"/>
          <w:szCs w:val="24"/>
        </w:rPr>
        <w:t>ο</w:t>
      </w:r>
      <w:r w:rsidRPr="00E50BDF">
        <w:rPr>
          <w:rFonts w:eastAsia="Times New Roman"/>
          <w:szCs w:val="24"/>
        </w:rPr>
        <w:t>ν οποί</w:t>
      </w:r>
      <w:r>
        <w:rPr>
          <w:rFonts w:eastAsia="Times New Roman"/>
          <w:szCs w:val="24"/>
        </w:rPr>
        <w:t>ο π</w:t>
      </w:r>
      <w:r w:rsidRPr="00E50BDF">
        <w:rPr>
          <w:rFonts w:eastAsia="Times New Roman"/>
          <w:szCs w:val="24"/>
        </w:rPr>
        <w:t>ροσπαθούμε να θεμελιώσου</w:t>
      </w:r>
      <w:r>
        <w:rPr>
          <w:rFonts w:eastAsia="Times New Roman"/>
          <w:szCs w:val="24"/>
        </w:rPr>
        <w:t>με.</w:t>
      </w:r>
      <w:r>
        <w:rPr>
          <w:rFonts w:eastAsia="Times New Roman"/>
          <w:szCs w:val="24"/>
        </w:rPr>
        <w:t xml:space="preserve"> Έ</w:t>
      </w:r>
      <w:r w:rsidRPr="00E50BDF">
        <w:rPr>
          <w:rFonts w:eastAsia="Times New Roman"/>
          <w:szCs w:val="24"/>
        </w:rPr>
        <w:t>ρχεται και λέει</w:t>
      </w:r>
      <w:r>
        <w:rPr>
          <w:rFonts w:eastAsia="Times New Roman"/>
          <w:szCs w:val="24"/>
        </w:rPr>
        <w:t>,</w:t>
      </w:r>
      <w:r w:rsidRPr="00E50BDF">
        <w:rPr>
          <w:rFonts w:eastAsia="Times New Roman"/>
          <w:szCs w:val="24"/>
        </w:rPr>
        <w:t xml:space="preserve"> λοιπόν</w:t>
      </w:r>
      <w:r>
        <w:rPr>
          <w:rFonts w:eastAsia="Times New Roman"/>
          <w:szCs w:val="24"/>
        </w:rPr>
        <w:t>,</w:t>
      </w:r>
      <w:r w:rsidRPr="00E50BDF">
        <w:rPr>
          <w:rFonts w:eastAsia="Times New Roman"/>
          <w:szCs w:val="24"/>
        </w:rPr>
        <w:t xml:space="preserve"> ότι </w:t>
      </w:r>
      <w:r>
        <w:rPr>
          <w:rFonts w:eastAsia="Times New Roman"/>
          <w:szCs w:val="24"/>
        </w:rPr>
        <w:t xml:space="preserve">η ΡΑΛ </w:t>
      </w:r>
      <w:r w:rsidRPr="00E50BDF">
        <w:rPr>
          <w:rFonts w:eastAsia="Times New Roman"/>
          <w:szCs w:val="24"/>
        </w:rPr>
        <w:t xml:space="preserve">ασκεί και τις αρμοδιότητες της </w:t>
      </w:r>
      <w:r>
        <w:rPr>
          <w:rFonts w:eastAsia="Times New Roman"/>
          <w:szCs w:val="24"/>
        </w:rPr>
        <w:t>Α</w:t>
      </w:r>
      <w:r w:rsidRPr="00E50BDF">
        <w:rPr>
          <w:rFonts w:eastAsia="Times New Roman"/>
          <w:szCs w:val="24"/>
        </w:rPr>
        <w:t xml:space="preserve">ρχής Δημοσίων </w:t>
      </w:r>
      <w:r>
        <w:rPr>
          <w:rFonts w:eastAsia="Times New Roman"/>
          <w:szCs w:val="24"/>
        </w:rPr>
        <w:t>Σ</w:t>
      </w:r>
      <w:r w:rsidRPr="00E50BDF">
        <w:rPr>
          <w:rFonts w:eastAsia="Times New Roman"/>
          <w:szCs w:val="24"/>
        </w:rPr>
        <w:t>υμβάσεων</w:t>
      </w:r>
      <w:r>
        <w:rPr>
          <w:rFonts w:eastAsia="Times New Roman"/>
          <w:szCs w:val="24"/>
        </w:rPr>
        <w:t>. Αυτά είναι</w:t>
      </w:r>
      <w:r w:rsidRPr="00E50BDF">
        <w:rPr>
          <w:rFonts w:eastAsia="Times New Roman"/>
          <w:szCs w:val="24"/>
        </w:rPr>
        <w:t xml:space="preserve"> αντιφατικά μεταξύ </w:t>
      </w:r>
      <w:r>
        <w:rPr>
          <w:rFonts w:eastAsia="Times New Roman"/>
          <w:szCs w:val="24"/>
        </w:rPr>
        <w:t>τους.</w:t>
      </w:r>
      <w:r w:rsidRPr="00E50BDF">
        <w:rPr>
          <w:rFonts w:eastAsia="Times New Roman"/>
          <w:szCs w:val="24"/>
        </w:rPr>
        <w:t xml:space="preserve"> </w:t>
      </w:r>
      <w:r>
        <w:rPr>
          <w:rFonts w:eastAsia="Times New Roman"/>
          <w:szCs w:val="24"/>
        </w:rPr>
        <w:t>Η</w:t>
      </w:r>
      <w:r w:rsidRPr="00E50BDF">
        <w:rPr>
          <w:rFonts w:eastAsia="Times New Roman"/>
          <w:szCs w:val="24"/>
        </w:rPr>
        <w:t xml:space="preserve"> </w:t>
      </w:r>
      <w:r>
        <w:rPr>
          <w:rFonts w:eastAsia="Times New Roman"/>
          <w:szCs w:val="24"/>
        </w:rPr>
        <w:t>εποπτεύουσα</w:t>
      </w:r>
      <w:r w:rsidRPr="00E50BDF">
        <w:rPr>
          <w:rFonts w:eastAsia="Times New Roman"/>
          <w:szCs w:val="24"/>
        </w:rPr>
        <w:t xml:space="preserve"> υπηρεσία δεν μπορεί να είναι και η υπηρεσία που ελέγχει </w:t>
      </w:r>
      <w:r>
        <w:rPr>
          <w:rFonts w:eastAsia="Times New Roman"/>
          <w:szCs w:val="24"/>
        </w:rPr>
        <w:t xml:space="preserve">τις </w:t>
      </w:r>
      <w:r>
        <w:rPr>
          <w:rFonts w:eastAsia="Times New Roman"/>
          <w:szCs w:val="24"/>
        </w:rPr>
        <w:lastRenderedPageBreak/>
        <w:t>συμβάσεις</w:t>
      </w:r>
      <w:r w:rsidRPr="00E50BDF">
        <w:rPr>
          <w:rFonts w:eastAsia="Times New Roman"/>
          <w:szCs w:val="24"/>
        </w:rPr>
        <w:t xml:space="preserve"> από νομική βασιμότητα </w:t>
      </w:r>
      <w:r>
        <w:rPr>
          <w:rFonts w:eastAsia="Times New Roman"/>
          <w:szCs w:val="24"/>
        </w:rPr>
        <w:t>κ.λπ.</w:t>
      </w:r>
      <w:r>
        <w:rPr>
          <w:rFonts w:eastAsia="Times New Roman"/>
          <w:szCs w:val="24"/>
        </w:rPr>
        <w:t>.</w:t>
      </w:r>
      <w:r>
        <w:rPr>
          <w:rFonts w:eastAsia="Times New Roman"/>
          <w:szCs w:val="24"/>
        </w:rPr>
        <w:t xml:space="preserve"> Εμείς την κατα</w:t>
      </w:r>
      <w:r>
        <w:rPr>
          <w:rFonts w:eastAsia="Times New Roman"/>
          <w:szCs w:val="24"/>
        </w:rPr>
        <w:t>ψηφίζουμε</w:t>
      </w:r>
      <w:r w:rsidRPr="00E50BDF">
        <w:rPr>
          <w:rFonts w:eastAsia="Times New Roman"/>
          <w:szCs w:val="24"/>
        </w:rPr>
        <w:t xml:space="preserve"> αυτή</w:t>
      </w:r>
      <w:r>
        <w:rPr>
          <w:rFonts w:eastAsia="Times New Roman"/>
          <w:szCs w:val="24"/>
        </w:rPr>
        <w:t xml:space="preserve"> την τροπολογία.</w:t>
      </w:r>
    </w:p>
    <w:p w14:paraId="2D05F94C" w14:textId="77777777" w:rsidR="00237587" w:rsidRDefault="00AE0D0F">
      <w:pPr>
        <w:spacing w:after="0" w:line="600" w:lineRule="auto"/>
        <w:ind w:firstLine="720"/>
        <w:jc w:val="both"/>
        <w:rPr>
          <w:rFonts w:eastAsia="Times New Roman"/>
          <w:szCs w:val="24"/>
        </w:rPr>
      </w:pPr>
      <w:r w:rsidRPr="00E50BDF">
        <w:rPr>
          <w:rFonts w:eastAsia="Times New Roman"/>
          <w:szCs w:val="24"/>
        </w:rPr>
        <w:t>Βεβαίως</w:t>
      </w:r>
      <w:r>
        <w:rPr>
          <w:rFonts w:eastAsia="Times New Roman"/>
          <w:szCs w:val="24"/>
        </w:rPr>
        <w:t>,</w:t>
      </w:r>
      <w:r w:rsidRPr="00E50BDF">
        <w:rPr>
          <w:rFonts w:eastAsia="Times New Roman"/>
          <w:szCs w:val="24"/>
        </w:rPr>
        <w:t xml:space="preserve"> υπάρχει </w:t>
      </w:r>
      <w:r>
        <w:rPr>
          <w:rFonts w:eastAsia="Times New Roman"/>
          <w:szCs w:val="24"/>
        </w:rPr>
        <w:t>και μια</w:t>
      </w:r>
      <w:r w:rsidRPr="00E50BDF">
        <w:rPr>
          <w:rFonts w:eastAsia="Times New Roman"/>
          <w:szCs w:val="24"/>
        </w:rPr>
        <w:t xml:space="preserve"> δεύτερη τροπολογία</w:t>
      </w:r>
      <w:r>
        <w:rPr>
          <w:rFonts w:eastAsia="Times New Roman"/>
          <w:szCs w:val="24"/>
        </w:rPr>
        <w:t>. Περιορίζω τον χρόνο μου</w:t>
      </w:r>
      <w:r w:rsidRPr="00E50BDF">
        <w:rPr>
          <w:rFonts w:eastAsia="Times New Roman"/>
          <w:szCs w:val="24"/>
        </w:rPr>
        <w:t xml:space="preserve"> μόνο στα θέματα του </w:t>
      </w:r>
      <w:r>
        <w:rPr>
          <w:rFonts w:eastAsia="Times New Roman"/>
          <w:szCs w:val="24"/>
        </w:rPr>
        <w:t>Υ</w:t>
      </w:r>
      <w:r w:rsidRPr="00E50BDF">
        <w:rPr>
          <w:rFonts w:eastAsia="Times New Roman"/>
          <w:szCs w:val="24"/>
        </w:rPr>
        <w:t xml:space="preserve">πουργείου Ναυτιλίας και </w:t>
      </w:r>
      <w:r>
        <w:rPr>
          <w:rFonts w:eastAsia="Times New Roman"/>
          <w:szCs w:val="24"/>
        </w:rPr>
        <w:t>Ν</w:t>
      </w:r>
      <w:r w:rsidRPr="00E50BDF">
        <w:rPr>
          <w:rFonts w:eastAsia="Times New Roman"/>
          <w:szCs w:val="24"/>
        </w:rPr>
        <w:t xml:space="preserve">ησιωτικής </w:t>
      </w:r>
      <w:r>
        <w:rPr>
          <w:rFonts w:eastAsia="Times New Roman"/>
          <w:szCs w:val="24"/>
        </w:rPr>
        <w:t>Π</w:t>
      </w:r>
      <w:r w:rsidRPr="00E50BDF">
        <w:rPr>
          <w:rFonts w:eastAsia="Times New Roman"/>
          <w:szCs w:val="24"/>
        </w:rPr>
        <w:t>ολιτικής</w:t>
      </w:r>
      <w:r>
        <w:rPr>
          <w:rFonts w:eastAsia="Times New Roman"/>
          <w:szCs w:val="24"/>
        </w:rPr>
        <w:t xml:space="preserve">. Είναι </w:t>
      </w:r>
      <w:r w:rsidRPr="00E50BDF">
        <w:rPr>
          <w:rFonts w:eastAsia="Times New Roman"/>
          <w:szCs w:val="24"/>
        </w:rPr>
        <w:t>ήδη γνωστή</w:t>
      </w:r>
      <w:r>
        <w:rPr>
          <w:rFonts w:eastAsia="Times New Roman"/>
          <w:szCs w:val="24"/>
        </w:rPr>
        <w:t xml:space="preserve"> η</w:t>
      </w:r>
      <w:r w:rsidRPr="00E50BDF">
        <w:rPr>
          <w:rFonts w:eastAsia="Times New Roman"/>
          <w:szCs w:val="24"/>
        </w:rPr>
        <w:t xml:space="preserve"> τροπολογία</w:t>
      </w:r>
      <w:r>
        <w:rPr>
          <w:rFonts w:eastAsia="Times New Roman"/>
          <w:szCs w:val="24"/>
        </w:rPr>
        <w:t>,</w:t>
      </w:r>
      <w:r w:rsidRPr="00E50BDF">
        <w:rPr>
          <w:rFonts w:eastAsia="Times New Roman"/>
          <w:szCs w:val="24"/>
        </w:rPr>
        <w:t xml:space="preserve"> η οποία αφορά πλέον τις αρμοδιότητες</w:t>
      </w:r>
      <w:r>
        <w:rPr>
          <w:rFonts w:eastAsia="Times New Roman"/>
          <w:szCs w:val="24"/>
        </w:rPr>
        <w:t>, το</w:t>
      </w:r>
      <w:r w:rsidRPr="00E50BDF">
        <w:rPr>
          <w:rFonts w:eastAsia="Times New Roman"/>
          <w:szCs w:val="24"/>
        </w:rPr>
        <w:t xml:space="preserve"> ποιος θα έχει την ευθύνη και τα πιστοποιητικά και του ελέγχου της θαλάσσιας ασφάλειας</w:t>
      </w:r>
      <w:r>
        <w:rPr>
          <w:rFonts w:eastAsia="Times New Roman"/>
          <w:szCs w:val="24"/>
        </w:rPr>
        <w:t>. Θ</w:t>
      </w:r>
      <w:r w:rsidRPr="00E50BDF">
        <w:rPr>
          <w:rFonts w:eastAsia="Times New Roman"/>
          <w:szCs w:val="24"/>
        </w:rPr>
        <w:t>α την έχουν οι νηογνώμονες</w:t>
      </w:r>
      <w:r>
        <w:rPr>
          <w:rFonts w:eastAsia="Times New Roman"/>
          <w:szCs w:val="24"/>
        </w:rPr>
        <w:t>; Ποιοι είναι αυτοί κ.λπ.; Έλληνες;</w:t>
      </w:r>
      <w:r w:rsidRPr="00E50BDF">
        <w:rPr>
          <w:rFonts w:eastAsia="Times New Roman"/>
          <w:szCs w:val="24"/>
        </w:rPr>
        <w:t xml:space="preserve"> </w:t>
      </w:r>
      <w:r>
        <w:rPr>
          <w:rFonts w:eastAsia="Times New Roman"/>
          <w:szCs w:val="24"/>
        </w:rPr>
        <w:t>Ξένοι;</w:t>
      </w:r>
      <w:r w:rsidRPr="00E50BDF">
        <w:rPr>
          <w:rFonts w:eastAsia="Times New Roman"/>
          <w:szCs w:val="24"/>
        </w:rPr>
        <w:t xml:space="preserve"> </w:t>
      </w:r>
      <w:r>
        <w:rPr>
          <w:rFonts w:eastAsia="Times New Roman"/>
          <w:szCs w:val="24"/>
        </w:rPr>
        <w:t>Ξέρουμε την προϊστορία. Θ</w:t>
      </w:r>
      <w:r w:rsidRPr="00E50BDF">
        <w:rPr>
          <w:rFonts w:eastAsia="Times New Roman"/>
          <w:szCs w:val="24"/>
        </w:rPr>
        <w:t>α την έχουν οι κρατικές υπηρεσίες</w:t>
      </w:r>
      <w:r>
        <w:rPr>
          <w:rFonts w:eastAsia="Times New Roman"/>
          <w:szCs w:val="24"/>
        </w:rPr>
        <w:t xml:space="preserve">; </w:t>
      </w:r>
    </w:p>
    <w:p w14:paraId="2D05F94D" w14:textId="77777777" w:rsidR="00237587" w:rsidRDefault="00AE0D0F">
      <w:pPr>
        <w:spacing w:after="0" w:line="600" w:lineRule="auto"/>
        <w:ind w:firstLine="720"/>
        <w:jc w:val="both"/>
        <w:rPr>
          <w:rFonts w:eastAsia="Times New Roman"/>
          <w:szCs w:val="24"/>
        </w:rPr>
      </w:pPr>
      <w:r>
        <w:rPr>
          <w:rFonts w:eastAsia="Times New Roman"/>
          <w:szCs w:val="24"/>
        </w:rPr>
        <w:t xml:space="preserve">Ναι, </w:t>
      </w:r>
      <w:r w:rsidRPr="00E50BDF">
        <w:rPr>
          <w:rFonts w:eastAsia="Times New Roman"/>
          <w:szCs w:val="24"/>
        </w:rPr>
        <w:t>εμείς δεν λέμε ότι δεν πρέπει να</w:t>
      </w:r>
      <w:r w:rsidRPr="00E50BDF">
        <w:rPr>
          <w:rFonts w:eastAsia="Times New Roman"/>
          <w:szCs w:val="24"/>
        </w:rPr>
        <w:t xml:space="preserve"> την έχου</w:t>
      </w:r>
      <w:r>
        <w:rPr>
          <w:rFonts w:eastAsia="Times New Roman"/>
          <w:szCs w:val="24"/>
        </w:rPr>
        <w:t>ν</w:t>
      </w:r>
      <w:r w:rsidRPr="00E50BDF">
        <w:rPr>
          <w:rFonts w:eastAsia="Times New Roman"/>
          <w:szCs w:val="24"/>
        </w:rPr>
        <w:t xml:space="preserve"> και </w:t>
      </w:r>
      <w:r>
        <w:rPr>
          <w:rFonts w:eastAsia="Times New Roman"/>
          <w:szCs w:val="24"/>
        </w:rPr>
        <w:t xml:space="preserve">οι </w:t>
      </w:r>
      <w:r w:rsidRPr="00E50BDF">
        <w:rPr>
          <w:rFonts w:eastAsia="Times New Roman"/>
          <w:szCs w:val="24"/>
        </w:rPr>
        <w:t>κρατικές υπηρεσίες</w:t>
      </w:r>
      <w:r>
        <w:rPr>
          <w:rFonts w:eastAsia="Times New Roman"/>
          <w:szCs w:val="24"/>
        </w:rPr>
        <w:t>,</w:t>
      </w:r>
      <w:r w:rsidRPr="00E50BDF">
        <w:rPr>
          <w:rFonts w:eastAsia="Times New Roman"/>
          <w:szCs w:val="24"/>
        </w:rPr>
        <w:t xml:space="preserve"> έστω</w:t>
      </w:r>
      <w:r>
        <w:rPr>
          <w:rFonts w:eastAsia="Times New Roman"/>
          <w:szCs w:val="24"/>
        </w:rPr>
        <w:t xml:space="preserve"> σε</w:t>
      </w:r>
      <w:r w:rsidRPr="00E50BDF">
        <w:rPr>
          <w:rFonts w:eastAsia="Times New Roman"/>
          <w:szCs w:val="24"/>
        </w:rPr>
        <w:t xml:space="preserve"> τελευταίο ελεγκτικό βαθμό</w:t>
      </w:r>
      <w:r>
        <w:rPr>
          <w:rFonts w:eastAsia="Times New Roman"/>
          <w:szCs w:val="24"/>
        </w:rPr>
        <w:t xml:space="preserve">. Διότι υπό τη σπουδή, </w:t>
      </w:r>
      <w:r w:rsidRPr="00E50BDF">
        <w:rPr>
          <w:rFonts w:eastAsia="Times New Roman"/>
          <w:szCs w:val="24"/>
        </w:rPr>
        <w:t>τον πανικό θα έλεγα</w:t>
      </w:r>
      <w:r>
        <w:rPr>
          <w:rFonts w:eastAsia="Times New Roman"/>
          <w:szCs w:val="24"/>
        </w:rPr>
        <w:t>,</w:t>
      </w:r>
      <w:r w:rsidRPr="00E50BDF">
        <w:rPr>
          <w:rFonts w:eastAsia="Times New Roman"/>
          <w:szCs w:val="24"/>
        </w:rPr>
        <w:t xml:space="preserve"> κύριε </w:t>
      </w:r>
      <w:r>
        <w:rPr>
          <w:rFonts w:eastAsia="Times New Roman"/>
          <w:szCs w:val="24"/>
        </w:rPr>
        <w:t>Πρόεδρε, ό</w:t>
      </w:r>
      <w:r w:rsidRPr="00E50BDF">
        <w:rPr>
          <w:rFonts w:eastAsia="Times New Roman"/>
          <w:szCs w:val="24"/>
        </w:rPr>
        <w:t xml:space="preserve">ταν έγινε το ναυάγιο </w:t>
      </w:r>
      <w:r>
        <w:rPr>
          <w:rFonts w:eastAsia="Times New Roman"/>
          <w:szCs w:val="24"/>
        </w:rPr>
        <w:t xml:space="preserve">του πλοίου </w:t>
      </w:r>
      <w:r>
        <w:rPr>
          <w:rFonts w:eastAsia="Times New Roman"/>
          <w:szCs w:val="24"/>
        </w:rPr>
        <w:t>«</w:t>
      </w:r>
      <w:r w:rsidRPr="00E50BDF">
        <w:rPr>
          <w:rFonts w:eastAsia="Times New Roman"/>
          <w:szCs w:val="24"/>
        </w:rPr>
        <w:t>ΑΓΙΑ ΖΩΝΗ</w:t>
      </w:r>
      <w:r>
        <w:rPr>
          <w:rFonts w:eastAsia="Times New Roman"/>
          <w:szCs w:val="24"/>
        </w:rPr>
        <w:t>», ο κ. Κουρουμπλής έσπευσε να καταγγείλ</w:t>
      </w:r>
      <w:r w:rsidRPr="00E50BDF">
        <w:rPr>
          <w:rFonts w:eastAsia="Times New Roman"/>
          <w:szCs w:val="24"/>
        </w:rPr>
        <w:t>ει</w:t>
      </w:r>
      <w:r>
        <w:rPr>
          <w:rFonts w:eastAsia="Times New Roman"/>
          <w:szCs w:val="24"/>
        </w:rPr>
        <w:t>,</w:t>
      </w:r>
      <w:r w:rsidRPr="00E50BDF">
        <w:rPr>
          <w:rFonts w:eastAsia="Times New Roman"/>
          <w:szCs w:val="24"/>
        </w:rPr>
        <w:t xml:space="preserve"> να αφαιρέσει την αρμοδιότητα από την </w:t>
      </w:r>
      <w:r>
        <w:rPr>
          <w:rFonts w:eastAsia="Times New Roman"/>
          <w:szCs w:val="24"/>
        </w:rPr>
        <w:t>Ε</w:t>
      </w:r>
      <w:r w:rsidRPr="00E50BDF">
        <w:rPr>
          <w:rFonts w:eastAsia="Times New Roman"/>
          <w:szCs w:val="24"/>
        </w:rPr>
        <w:t>π</w:t>
      </w:r>
      <w:r w:rsidRPr="00E50BDF">
        <w:rPr>
          <w:rFonts w:eastAsia="Times New Roman"/>
          <w:szCs w:val="24"/>
        </w:rPr>
        <w:t xml:space="preserve">ιθεώρηση </w:t>
      </w:r>
      <w:r>
        <w:rPr>
          <w:rFonts w:eastAsia="Times New Roman"/>
          <w:szCs w:val="24"/>
        </w:rPr>
        <w:t>Ε</w:t>
      </w:r>
      <w:r w:rsidRPr="00E50BDF">
        <w:rPr>
          <w:rFonts w:eastAsia="Times New Roman"/>
          <w:szCs w:val="24"/>
        </w:rPr>
        <w:t xml:space="preserve">μπορικών </w:t>
      </w:r>
      <w:r>
        <w:rPr>
          <w:rFonts w:eastAsia="Times New Roman"/>
          <w:szCs w:val="24"/>
        </w:rPr>
        <w:t>Π</w:t>
      </w:r>
      <w:r w:rsidRPr="00E50BDF">
        <w:rPr>
          <w:rFonts w:eastAsia="Times New Roman"/>
          <w:szCs w:val="24"/>
        </w:rPr>
        <w:t>λοίων</w:t>
      </w:r>
      <w:r>
        <w:rPr>
          <w:rFonts w:eastAsia="Times New Roman"/>
          <w:szCs w:val="24"/>
        </w:rPr>
        <w:t xml:space="preserve"> και να την αναθέσει σε νηογνώμονες. Β</w:t>
      </w:r>
      <w:r w:rsidRPr="00E50BDF">
        <w:rPr>
          <w:rFonts w:eastAsia="Times New Roman"/>
          <w:szCs w:val="24"/>
        </w:rPr>
        <w:t>λέπουμε σήμερα ότι αυτό δεν περπάτησε</w:t>
      </w:r>
      <w:r>
        <w:rPr>
          <w:rFonts w:eastAsia="Times New Roman"/>
          <w:szCs w:val="24"/>
        </w:rPr>
        <w:t>. Εν π</w:t>
      </w:r>
      <w:r w:rsidRPr="00E50BDF">
        <w:rPr>
          <w:rFonts w:eastAsia="Times New Roman"/>
          <w:szCs w:val="24"/>
        </w:rPr>
        <w:t>άση περιπτώσει</w:t>
      </w:r>
      <w:r>
        <w:rPr>
          <w:rFonts w:eastAsia="Times New Roman"/>
          <w:szCs w:val="24"/>
        </w:rPr>
        <w:t>, υπάρχει ένας κυκεώνας.</w:t>
      </w:r>
    </w:p>
    <w:p w14:paraId="2D05F94E" w14:textId="77777777" w:rsidR="00237587" w:rsidRDefault="00AE0D0F">
      <w:pPr>
        <w:spacing w:after="0" w:line="600" w:lineRule="auto"/>
        <w:ind w:firstLine="720"/>
        <w:jc w:val="both"/>
        <w:rPr>
          <w:rFonts w:eastAsia="Times New Roman"/>
          <w:szCs w:val="24"/>
        </w:rPr>
      </w:pPr>
      <w:r>
        <w:rPr>
          <w:rFonts w:eastAsia="Times New Roman"/>
          <w:szCs w:val="24"/>
        </w:rPr>
        <w:lastRenderedPageBreak/>
        <w:t>Β</w:t>
      </w:r>
      <w:r w:rsidRPr="00E50BDF">
        <w:rPr>
          <w:rFonts w:eastAsia="Times New Roman"/>
          <w:szCs w:val="24"/>
        </w:rPr>
        <w:t xml:space="preserve">λέπω και μία τροπολογία </w:t>
      </w:r>
      <w:r>
        <w:rPr>
          <w:rFonts w:eastAsia="Times New Roman"/>
          <w:szCs w:val="24"/>
        </w:rPr>
        <w:t>συναφή</w:t>
      </w:r>
      <w:r w:rsidRPr="00E50BDF">
        <w:rPr>
          <w:rFonts w:eastAsia="Times New Roman"/>
          <w:szCs w:val="24"/>
        </w:rPr>
        <w:t xml:space="preserve"> του αγαπητού συναδέλφου</w:t>
      </w:r>
      <w:r>
        <w:rPr>
          <w:rFonts w:eastAsia="Times New Roman"/>
          <w:szCs w:val="24"/>
        </w:rPr>
        <w:t>,</w:t>
      </w:r>
      <w:r w:rsidRPr="00E50BDF">
        <w:rPr>
          <w:rFonts w:eastAsia="Times New Roman"/>
          <w:szCs w:val="24"/>
        </w:rPr>
        <w:t xml:space="preserve"> του κ</w:t>
      </w:r>
      <w:r>
        <w:rPr>
          <w:rFonts w:eastAsia="Times New Roman"/>
          <w:szCs w:val="24"/>
        </w:rPr>
        <w:t>.</w:t>
      </w:r>
      <w:r w:rsidRPr="00E50BDF">
        <w:rPr>
          <w:rFonts w:eastAsia="Times New Roman"/>
          <w:szCs w:val="24"/>
        </w:rPr>
        <w:t xml:space="preserve"> Καματερού</w:t>
      </w:r>
      <w:r>
        <w:rPr>
          <w:rFonts w:eastAsia="Times New Roman"/>
          <w:szCs w:val="24"/>
        </w:rPr>
        <w:t xml:space="preserve">. </w:t>
      </w:r>
    </w:p>
    <w:p w14:paraId="2D05F94F" w14:textId="77777777" w:rsidR="00237587" w:rsidRDefault="00AE0D0F">
      <w:pPr>
        <w:spacing w:after="0" w:line="600" w:lineRule="auto"/>
        <w:ind w:firstLine="720"/>
        <w:jc w:val="both"/>
        <w:rPr>
          <w:rFonts w:eastAsia="Times New Roman"/>
          <w:szCs w:val="24"/>
        </w:rPr>
      </w:pPr>
      <w:r>
        <w:rPr>
          <w:rFonts w:eastAsia="Times New Roman"/>
          <w:szCs w:val="24"/>
        </w:rPr>
        <w:t>Βλέπω, λοιπόν, την τροπολογία του κ</w:t>
      </w:r>
      <w:r>
        <w:rPr>
          <w:rFonts w:eastAsia="Times New Roman"/>
          <w:szCs w:val="24"/>
        </w:rPr>
        <w:t>. Καματερού. Μ</w:t>
      </w:r>
      <w:r w:rsidRPr="00E50BDF">
        <w:rPr>
          <w:rFonts w:eastAsia="Times New Roman"/>
          <w:szCs w:val="24"/>
        </w:rPr>
        <w:t xml:space="preserve">ε οδηγεί ότι είναι ένα κομμάτι της τροπολογίας του </w:t>
      </w:r>
      <w:r>
        <w:rPr>
          <w:rFonts w:eastAsia="Times New Roman"/>
          <w:szCs w:val="24"/>
        </w:rPr>
        <w:t>Υπουργείου. Δ</w:t>
      </w:r>
      <w:r w:rsidRPr="00E50BDF">
        <w:rPr>
          <w:rFonts w:eastAsia="Times New Roman"/>
          <w:szCs w:val="24"/>
        </w:rPr>
        <w:t xml:space="preserve">εν βγάζω συμπέρασμα </w:t>
      </w:r>
      <w:r>
        <w:rPr>
          <w:rFonts w:eastAsia="Times New Roman"/>
          <w:szCs w:val="24"/>
        </w:rPr>
        <w:t>τι επιδιώκει. Έ</w:t>
      </w:r>
      <w:r w:rsidRPr="00E50BDF">
        <w:rPr>
          <w:rFonts w:eastAsia="Times New Roman"/>
          <w:szCs w:val="24"/>
        </w:rPr>
        <w:t xml:space="preserve">γινε δεκτή από τον </w:t>
      </w:r>
      <w:r>
        <w:rPr>
          <w:rFonts w:eastAsia="Times New Roman"/>
          <w:szCs w:val="24"/>
        </w:rPr>
        <w:t>κ. Κ</w:t>
      </w:r>
      <w:r w:rsidRPr="00E50BDF">
        <w:rPr>
          <w:rFonts w:eastAsia="Times New Roman"/>
          <w:szCs w:val="24"/>
        </w:rPr>
        <w:t>ουβέλη</w:t>
      </w:r>
      <w:r>
        <w:rPr>
          <w:rFonts w:eastAsia="Times New Roman"/>
          <w:szCs w:val="24"/>
        </w:rPr>
        <w:t>. Την ώ</w:t>
      </w:r>
      <w:r w:rsidRPr="00E50BDF">
        <w:rPr>
          <w:rFonts w:eastAsia="Times New Roman"/>
          <w:szCs w:val="24"/>
        </w:rPr>
        <w:t>ρα που έγινε δεκτή</w:t>
      </w:r>
      <w:r>
        <w:rPr>
          <w:rFonts w:eastAsia="Times New Roman"/>
          <w:szCs w:val="24"/>
        </w:rPr>
        <w:t>, όμως,</w:t>
      </w:r>
      <w:r w:rsidRPr="00E50BDF">
        <w:rPr>
          <w:rFonts w:eastAsia="Times New Roman"/>
          <w:szCs w:val="24"/>
        </w:rPr>
        <w:t xml:space="preserve"> δεν είχε έρθει η </w:t>
      </w:r>
      <w:r>
        <w:rPr>
          <w:rFonts w:eastAsia="Times New Roman"/>
          <w:szCs w:val="24"/>
        </w:rPr>
        <w:t>τροπολογία του Υ</w:t>
      </w:r>
      <w:r w:rsidRPr="00E50BDF">
        <w:rPr>
          <w:rFonts w:eastAsia="Times New Roman"/>
          <w:szCs w:val="24"/>
        </w:rPr>
        <w:t>πουργείου Ναυτιλίας</w:t>
      </w:r>
      <w:r>
        <w:rPr>
          <w:rFonts w:eastAsia="Times New Roman"/>
          <w:szCs w:val="24"/>
        </w:rPr>
        <w:t>. Έ</w:t>
      </w:r>
      <w:r w:rsidRPr="00E50BDF">
        <w:rPr>
          <w:rFonts w:eastAsia="Times New Roman"/>
          <w:szCs w:val="24"/>
        </w:rPr>
        <w:t>χω μ</w:t>
      </w:r>
      <w:r>
        <w:rPr>
          <w:rFonts w:eastAsia="Times New Roman"/>
          <w:szCs w:val="24"/>
        </w:rPr>
        <w:t>ι</w:t>
      </w:r>
      <w:r w:rsidRPr="00E50BDF">
        <w:rPr>
          <w:rFonts w:eastAsia="Times New Roman"/>
          <w:szCs w:val="24"/>
        </w:rPr>
        <w:t xml:space="preserve">α </w:t>
      </w:r>
      <w:r>
        <w:rPr>
          <w:rFonts w:eastAsia="Times New Roman"/>
          <w:szCs w:val="24"/>
        </w:rPr>
        <w:t>σύγχυση,</w:t>
      </w:r>
      <w:r w:rsidRPr="00E50BDF">
        <w:rPr>
          <w:rFonts w:eastAsia="Times New Roman"/>
          <w:szCs w:val="24"/>
        </w:rPr>
        <w:t xml:space="preserve"> οφείλω να </w:t>
      </w:r>
      <w:r>
        <w:rPr>
          <w:rFonts w:eastAsia="Times New Roman"/>
          <w:szCs w:val="24"/>
        </w:rPr>
        <w:t xml:space="preserve">την </w:t>
      </w:r>
      <w:r w:rsidRPr="00E50BDF">
        <w:rPr>
          <w:rFonts w:eastAsia="Times New Roman"/>
          <w:szCs w:val="24"/>
        </w:rPr>
        <w:t>ομολογήσω</w:t>
      </w:r>
      <w:r>
        <w:rPr>
          <w:rFonts w:eastAsia="Times New Roman"/>
          <w:szCs w:val="24"/>
        </w:rPr>
        <w:t xml:space="preserve">. </w:t>
      </w:r>
    </w:p>
    <w:p w14:paraId="2D05F950" w14:textId="77777777" w:rsidR="00237587" w:rsidRDefault="00AE0D0F">
      <w:pPr>
        <w:spacing w:after="0" w:line="600" w:lineRule="auto"/>
        <w:ind w:firstLine="720"/>
        <w:jc w:val="both"/>
        <w:rPr>
          <w:rFonts w:eastAsia="Times New Roman"/>
          <w:szCs w:val="24"/>
        </w:rPr>
      </w:pPr>
      <w:r>
        <w:rPr>
          <w:rFonts w:eastAsia="Times New Roman"/>
          <w:szCs w:val="24"/>
        </w:rPr>
        <w:t>Συνεπώς στην τροπολογία αυτή και του συναδέλφου και του Υπουργείου θα μείνουμε στο «</w:t>
      </w:r>
      <w:r>
        <w:rPr>
          <w:rFonts w:eastAsia="Times New Roman"/>
          <w:szCs w:val="24"/>
        </w:rPr>
        <w:t>παρών</w:t>
      </w:r>
      <w:r>
        <w:rPr>
          <w:rFonts w:eastAsia="Times New Roman"/>
          <w:szCs w:val="24"/>
        </w:rPr>
        <w:t>», γ</w:t>
      </w:r>
      <w:r w:rsidRPr="00E50BDF">
        <w:rPr>
          <w:rFonts w:eastAsia="Times New Roman"/>
          <w:szCs w:val="24"/>
        </w:rPr>
        <w:t xml:space="preserve">ιατί οψέποτε </w:t>
      </w:r>
      <w:r>
        <w:rPr>
          <w:rFonts w:eastAsia="Times New Roman"/>
          <w:szCs w:val="24"/>
        </w:rPr>
        <w:t xml:space="preserve">κατανοήσουμε </w:t>
      </w:r>
      <w:r w:rsidRPr="00E50BDF">
        <w:rPr>
          <w:rFonts w:eastAsia="Times New Roman"/>
          <w:szCs w:val="24"/>
        </w:rPr>
        <w:t xml:space="preserve">ποια θα ήταν η πολιτική της κυβέρνησης στο θέμα του ελέγχου </w:t>
      </w:r>
      <w:r>
        <w:rPr>
          <w:rFonts w:eastAsia="Times New Roman"/>
          <w:szCs w:val="24"/>
        </w:rPr>
        <w:t xml:space="preserve">της ναυσιπλοΐας και όχι </w:t>
      </w:r>
      <w:r w:rsidRPr="00E50BDF">
        <w:rPr>
          <w:rFonts w:eastAsia="Times New Roman"/>
          <w:szCs w:val="24"/>
        </w:rPr>
        <w:t xml:space="preserve">της ναυσιπλοΐας </w:t>
      </w:r>
      <w:r>
        <w:rPr>
          <w:rFonts w:eastAsia="Times New Roman"/>
          <w:szCs w:val="24"/>
        </w:rPr>
        <w:t xml:space="preserve">μόνο </w:t>
      </w:r>
      <w:r>
        <w:rPr>
          <w:rFonts w:eastAsia="Times New Roman"/>
          <w:szCs w:val="24"/>
        </w:rPr>
        <w:t>στη</w:t>
      </w:r>
      <w:r w:rsidRPr="00E50BDF">
        <w:rPr>
          <w:rFonts w:eastAsia="Times New Roman"/>
          <w:szCs w:val="24"/>
        </w:rPr>
        <w:t xml:space="preserve"> θαλάσσια μεταφορά</w:t>
      </w:r>
      <w:r>
        <w:rPr>
          <w:rFonts w:eastAsia="Times New Roman"/>
          <w:szCs w:val="24"/>
        </w:rPr>
        <w:t>, αλλά της</w:t>
      </w:r>
      <w:r w:rsidRPr="00E50BDF">
        <w:rPr>
          <w:rFonts w:eastAsia="Times New Roman"/>
          <w:szCs w:val="24"/>
        </w:rPr>
        <w:t xml:space="preserve"> </w:t>
      </w:r>
      <w:r>
        <w:rPr>
          <w:rFonts w:eastAsia="Times New Roman"/>
          <w:szCs w:val="24"/>
        </w:rPr>
        <w:t>α</w:t>
      </w:r>
      <w:r w:rsidRPr="00E50BDF">
        <w:rPr>
          <w:rFonts w:eastAsia="Times New Roman"/>
          <w:szCs w:val="24"/>
        </w:rPr>
        <w:t>σφάλειας των πλοίων</w:t>
      </w:r>
      <w:r>
        <w:rPr>
          <w:rFonts w:eastAsia="Times New Roman"/>
          <w:szCs w:val="24"/>
        </w:rPr>
        <w:t>. Τ</w:t>
      </w:r>
      <w:r w:rsidRPr="00E50BDF">
        <w:rPr>
          <w:rFonts w:eastAsia="Times New Roman"/>
          <w:szCs w:val="24"/>
        </w:rPr>
        <w:t>ο μείζον θέμα είναι αυτό</w:t>
      </w:r>
      <w:r>
        <w:rPr>
          <w:rFonts w:eastAsia="Times New Roman"/>
          <w:szCs w:val="24"/>
        </w:rPr>
        <w:t>,</w:t>
      </w:r>
      <w:r w:rsidRPr="00E50BDF">
        <w:rPr>
          <w:rFonts w:eastAsia="Times New Roman"/>
          <w:szCs w:val="24"/>
        </w:rPr>
        <w:t xml:space="preserve"> </w:t>
      </w:r>
      <w:r>
        <w:rPr>
          <w:rFonts w:eastAsia="Times New Roman"/>
          <w:szCs w:val="24"/>
        </w:rPr>
        <w:t>η</w:t>
      </w:r>
      <w:r w:rsidRPr="00E50BDF">
        <w:rPr>
          <w:rFonts w:eastAsia="Times New Roman"/>
          <w:szCs w:val="24"/>
        </w:rPr>
        <w:t xml:space="preserve"> </w:t>
      </w:r>
      <w:r>
        <w:rPr>
          <w:rFonts w:eastAsia="Times New Roman"/>
          <w:szCs w:val="24"/>
        </w:rPr>
        <w:t>α</w:t>
      </w:r>
      <w:r w:rsidRPr="00E50BDF">
        <w:rPr>
          <w:rFonts w:eastAsia="Times New Roman"/>
          <w:szCs w:val="24"/>
        </w:rPr>
        <w:t>σφάλεια των πλοίων</w:t>
      </w:r>
      <w:r>
        <w:rPr>
          <w:rFonts w:eastAsia="Times New Roman"/>
          <w:szCs w:val="24"/>
        </w:rPr>
        <w:t>.</w:t>
      </w:r>
    </w:p>
    <w:p w14:paraId="2D05F951"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Γ</w:t>
      </w:r>
      <w:r w:rsidRPr="009A31EC">
        <w:rPr>
          <w:rFonts w:eastAsia="Times New Roman" w:cs="Times New Roman"/>
          <w:szCs w:val="24"/>
        </w:rPr>
        <w:t>ια να τελειώσω</w:t>
      </w:r>
      <w:r>
        <w:rPr>
          <w:rFonts w:eastAsia="Times New Roman" w:cs="Times New Roman"/>
          <w:szCs w:val="24"/>
        </w:rPr>
        <w:t xml:space="preserve"> και</w:t>
      </w:r>
      <w:r w:rsidRPr="009A31EC">
        <w:rPr>
          <w:rFonts w:eastAsia="Times New Roman" w:cs="Times New Roman"/>
          <w:szCs w:val="24"/>
        </w:rPr>
        <w:t xml:space="preserve"> να μην καταχραστώ περισσότερο</w:t>
      </w:r>
      <w:r>
        <w:rPr>
          <w:rFonts w:eastAsia="Times New Roman" w:cs="Times New Roman"/>
          <w:szCs w:val="24"/>
        </w:rPr>
        <w:t xml:space="preserve"> τον χρόνο,</w:t>
      </w:r>
      <w:r w:rsidRPr="009A31EC">
        <w:rPr>
          <w:rFonts w:eastAsia="Times New Roman" w:cs="Times New Roman"/>
          <w:szCs w:val="24"/>
        </w:rPr>
        <w:t xml:space="preserve"> θέλω να επαναλάβω </w:t>
      </w:r>
      <w:r>
        <w:rPr>
          <w:rFonts w:eastAsia="Times New Roman" w:cs="Times New Roman"/>
          <w:szCs w:val="24"/>
        </w:rPr>
        <w:t xml:space="preserve">το εξής: Υπάρχει μία τροπολογία με γενικό αριθμό 1974 και ειδικό </w:t>
      </w:r>
      <w:r w:rsidRPr="009A31EC">
        <w:rPr>
          <w:rFonts w:eastAsia="Times New Roman" w:cs="Times New Roman"/>
          <w:szCs w:val="24"/>
        </w:rPr>
        <w:t>54</w:t>
      </w:r>
      <w:r>
        <w:rPr>
          <w:rFonts w:eastAsia="Times New Roman" w:cs="Times New Roman"/>
          <w:szCs w:val="24"/>
        </w:rPr>
        <w:t>,</w:t>
      </w:r>
      <w:r w:rsidRPr="009A31EC">
        <w:rPr>
          <w:rFonts w:eastAsia="Times New Roman" w:cs="Times New Roman"/>
          <w:szCs w:val="24"/>
        </w:rPr>
        <w:t xml:space="preserve"> η οποία</w:t>
      </w:r>
      <w:r w:rsidRPr="009A31EC">
        <w:rPr>
          <w:rFonts w:eastAsia="Times New Roman" w:cs="Times New Roman"/>
          <w:szCs w:val="24"/>
        </w:rPr>
        <w:t xml:space="preserve"> έχει κάποια θετικά σημεία</w:t>
      </w:r>
      <w:r>
        <w:rPr>
          <w:rFonts w:eastAsia="Times New Roman" w:cs="Times New Roman"/>
          <w:szCs w:val="24"/>
        </w:rPr>
        <w:t>. Κ</w:t>
      </w:r>
      <w:r w:rsidRPr="009A31EC">
        <w:rPr>
          <w:rFonts w:eastAsia="Times New Roman" w:cs="Times New Roman"/>
          <w:szCs w:val="24"/>
        </w:rPr>
        <w:t>αι</w:t>
      </w:r>
      <w:r>
        <w:rPr>
          <w:rFonts w:eastAsia="Times New Roman" w:cs="Times New Roman"/>
          <w:szCs w:val="24"/>
        </w:rPr>
        <w:t xml:space="preserve"> εδώ</w:t>
      </w:r>
      <w:r w:rsidRPr="009A31EC">
        <w:rPr>
          <w:rFonts w:eastAsia="Times New Roman" w:cs="Times New Roman"/>
          <w:szCs w:val="24"/>
        </w:rPr>
        <w:t xml:space="preserve"> ξενίζει</w:t>
      </w:r>
      <w:r>
        <w:rPr>
          <w:rFonts w:eastAsia="Times New Roman" w:cs="Times New Roman"/>
          <w:szCs w:val="24"/>
        </w:rPr>
        <w:t>,</w:t>
      </w:r>
      <w:r w:rsidRPr="009A31EC">
        <w:rPr>
          <w:rFonts w:eastAsia="Times New Roman" w:cs="Times New Roman"/>
          <w:szCs w:val="24"/>
        </w:rPr>
        <w:t xml:space="preserve"> ξέρετε κύριε </w:t>
      </w:r>
      <w:r>
        <w:rPr>
          <w:rFonts w:eastAsia="Times New Roman" w:cs="Times New Roman"/>
          <w:szCs w:val="24"/>
        </w:rPr>
        <w:t>Π</w:t>
      </w:r>
      <w:r w:rsidRPr="009A31EC">
        <w:rPr>
          <w:rFonts w:eastAsia="Times New Roman" w:cs="Times New Roman"/>
          <w:szCs w:val="24"/>
        </w:rPr>
        <w:t>ρόεδρε</w:t>
      </w:r>
      <w:r>
        <w:rPr>
          <w:rFonts w:eastAsia="Times New Roman" w:cs="Times New Roman"/>
          <w:szCs w:val="24"/>
        </w:rPr>
        <w:t>,</w:t>
      </w:r>
      <w:r w:rsidRPr="009A31EC">
        <w:rPr>
          <w:rFonts w:eastAsia="Times New Roman" w:cs="Times New Roman"/>
          <w:szCs w:val="24"/>
        </w:rPr>
        <w:t xml:space="preserve"> να υπάρχουν τρο</w:t>
      </w:r>
      <w:r w:rsidRPr="009A31EC">
        <w:rPr>
          <w:rFonts w:eastAsia="Times New Roman" w:cs="Times New Roman"/>
          <w:szCs w:val="24"/>
        </w:rPr>
        <w:lastRenderedPageBreak/>
        <w:t>πολογίες οι οποίες είναι πολλά άρθρα</w:t>
      </w:r>
      <w:r>
        <w:rPr>
          <w:rFonts w:eastAsia="Times New Roman" w:cs="Times New Roman"/>
          <w:szCs w:val="24"/>
        </w:rPr>
        <w:t>. Ο</w:t>
      </w:r>
      <w:r w:rsidRPr="009A31EC">
        <w:rPr>
          <w:rFonts w:eastAsia="Times New Roman" w:cs="Times New Roman"/>
          <w:szCs w:val="24"/>
        </w:rPr>
        <w:t xml:space="preserve"> </w:t>
      </w:r>
      <w:r>
        <w:rPr>
          <w:rFonts w:eastAsia="Times New Roman" w:cs="Times New Roman"/>
          <w:szCs w:val="24"/>
        </w:rPr>
        <w:t>Κ</w:t>
      </w:r>
      <w:r w:rsidRPr="009A31EC">
        <w:rPr>
          <w:rFonts w:eastAsia="Times New Roman" w:cs="Times New Roman"/>
          <w:szCs w:val="24"/>
        </w:rPr>
        <w:t>ανονισμός δεν επιτρέπει</w:t>
      </w:r>
      <w:r>
        <w:rPr>
          <w:rFonts w:eastAsia="Times New Roman" w:cs="Times New Roman"/>
          <w:szCs w:val="24"/>
        </w:rPr>
        <w:t>. Ή</w:t>
      </w:r>
      <w:r w:rsidRPr="009A31EC">
        <w:rPr>
          <w:rFonts w:eastAsia="Times New Roman" w:cs="Times New Roman"/>
          <w:szCs w:val="24"/>
        </w:rPr>
        <w:t xml:space="preserve"> ψηφίζεις </w:t>
      </w:r>
      <w:r>
        <w:rPr>
          <w:rFonts w:eastAsia="Times New Roman" w:cs="Times New Roman"/>
          <w:szCs w:val="24"/>
        </w:rPr>
        <w:t>ή καταψηφίζεις. Δεν μ</w:t>
      </w:r>
      <w:r w:rsidRPr="009A31EC">
        <w:rPr>
          <w:rFonts w:eastAsia="Times New Roman" w:cs="Times New Roman"/>
          <w:szCs w:val="24"/>
        </w:rPr>
        <w:t>πορείς να τεμαχίσει</w:t>
      </w:r>
      <w:r>
        <w:rPr>
          <w:rFonts w:eastAsia="Times New Roman" w:cs="Times New Roman"/>
          <w:szCs w:val="24"/>
        </w:rPr>
        <w:t xml:space="preserve">ς, να </w:t>
      </w:r>
      <w:r>
        <w:rPr>
          <w:rFonts w:eastAsia="Times New Roman" w:cs="Times New Roman"/>
          <w:szCs w:val="24"/>
        </w:rPr>
        <w:t>«</w:t>
      </w:r>
      <w:r>
        <w:rPr>
          <w:rFonts w:eastAsia="Times New Roman" w:cs="Times New Roman"/>
          <w:szCs w:val="24"/>
        </w:rPr>
        <w:t>φιλετοποιήσεις</w:t>
      </w:r>
      <w:r>
        <w:rPr>
          <w:rFonts w:eastAsia="Times New Roman" w:cs="Times New Roman"/>
          <w:szCs w:val="24"/>
        </w:rPr>
        <w:t>»</w:t>
      </w:r>
      <w:r>
        <w:rPr>
          <w:rFonts w:eastAsia="Times New Roman" w:cs="Times New Roman"/>
          <w:szCs w:val="24"/>
        </w:rPr>
        <w:t xml:space="preserve"> το κάθε άρθρο. Υπ</w:t>
      </w:r>
      <w:r w:rsidRPr="009A31EC">
        <w:rPr>
          <w:rFonts w:eastAsia="Times New Roman" w:cs="Times New Roman"/>
          <w:szCs w:val="24"/>
        </w:rPr>
        <w:t>άρχουν</w:t>
      </w:r>
      <w:r>
        <w:rPr>
          <w:rFonts w:eastAsia="Times New Roman" w:cs="Times New Roman"/>
          <w:szCs w:val="24"/>
        </w:rPr>
        <w:t>,</w:t>
      </w:r>
      <w:r w:rsidRPr="009A31EC">
        <w:rPr>
          <w:rFonts w:eastAsia="Times New Roman" w:cs="Times New Roman"/>
          <w:szCs w:val="24"/>
        </w:rPr>
        <w:t xml:space="preserve"> </w:t>
      </w:r>
      <w:r>
        <w:rPr>
          <w:rFonts w:eastAsia="Times New Roman" w:cs="Times New Roman"/>
          <w:szCs w:val="24"/>
        </w:rPr>
        <w:t>λοιπόν, σ</w:t>
      </w:r>
      <w:r>
        <w:rPr>
          <w:rFonts w:eastAsia="Times New Roman" w:cs="Times New Roman"/>
          <w:szCs w:val="24"/>
        </w:rPr>
        <w:t xml:space="preserve">τις ίδιες </w:t>
      </w:r>
      <w:r w:rsidRPr="009A31EC">
        <w:rPr>
          <w:rFonts w:eastAsia="Times New Roman" w:cs="Times New Roman"/>
          <w:szCs w:val="24"/>
        </w:rPr>
        <w:t>τροπολογίες θετικές διατάξεις</w:t>
      </w:r>
      <w:r>
        <w:rPr>
          <w:rFonts w:eastAsia="Times New Roman" w:cs="Times New Roman"/>
          <w:szCs w:val="24"/>
        </w:rPr>
        <w:t>,</w:t>
      </w:r>
      <w:r w:rsidRPr="009A31EC">
        <w:rPr>
          <w:rFonts w:eastAsia="Times New Roman" w:cs="Times New Roman"/>
          <w:szCs w:val="24"/>
        </w:rPr>
        <w:t xml:space="preserve"> </w:t>
      </w:r>
      <w:r>
        <w:rPr>
          <w:rFonts w:eastAsia="Times New Roman" w:cs="Times New Roman"/>
          <w:szCs w:val="24"/>
        </w:rPr>
        <w:t xml:space="preserve">διατάξεις </w:t>
      </w:r>
      <w:r w:rsidRPr="009A31EC">
        <w:rPr>
          <w:rFonts w:eastAsia="Times New Roman" w:cs="Times New Roman"/>
          <w:szCs w:val="24"/>
        </w:rPr>
        <w:t>για τις οποί</w:t>
      </w:r>
      <w:r>
        <w:rPr>
          <w:rFonts w:eastAsia="Times New Roman" w:cs="Times New Roman"/>
          <w:szCs w:val="24"/>
        </w:rPr>
        <w:t xml:space="preserve">ες δεν μπορούμε να συμφωνήσουμε, </w:t>
      </w:r>
      <w:r w:rsidRPr="009A31EC">
        <w:rPr>
          <w:rFonts w:eastAsia="Times New Roman" w:cs="Times New Roman"/>
          <w:szCs w:val="24"/>
        </w:rPr>
        <w:t>οδηγούμεθα</w:t>
      </w:r>
      <w:r>
        <w:rPr>
          <w:rFonts w:eastAsia="Times New Roman" w:cs="Times New Roman"/>
          <w:szCs w:val="24"/>
        </w:rPr>
        <w:t>,</w:t>
      </w:r>
      <w:r w:rsidRPr="009A31EC">
        <w:rPr>
          <w:rFonts w:eastAsia="Times New Roman" w:cs="Times New Roman"/>
          <w:szCs w:val="24"/>
        </w:rPr>
        <w:t xml:space="preserve"> </w:t>
      </w:r>
      <w:r>
        <w:rPr>
          <w:rFonts w:eastAsia="Times New Roman" w:cs="Times New Roman"/>
          <w:szCs w:val="24"/>
        </w:rPr>
        <w:t>όμως,</w:t>
      </w:r>
      <w:r w:rsidRPr="009A31EC">
        <w:rPr>
          <w:rFonts w:eastAsia="Times New Roman" w:cs="Times New Roman"/>
          <w:szCs w:val="24"/>
        </w:rPr>
        <w:t xml:space="preserve"> </w:t>
      </w:r>
      <w:r>
        <w:rPr>
          <w:rFonts w:eastAsia="Times New Roman" w:cs="Times New Roman"/>
          <w:szCs w:val="24"/>
        </w:rPr>
        <w:t>σ</w:t>
      </w:r>
      <w:r w:rsidRPr="009A31EC">
        <w:rPr>
          <w:rFonts w:eastAsia="Times New Roman" w:cs="Times New Roman"/>
          <w:szCs w:val="24"/>
        </w:rPr>
        <w:t>την καταψήφιση αυτών όπου επικρατεί το αρνητικό στοιχείο</w:t>
      </w:r>
      <w:r>
        <w:rPr>
          <w:rFonts w:eastAsia="Times New Roman" w:cs="Times New Roman"/>
          <w:szCs w:val="24"/>
        </w:rPr>
        <w:t xml:space="preserve"> -ό</w:t>
      </w:r>
      <w:r w:rsidRPr="009A31EC">
        <w:rPr>
          <w:rFonts w:eastAsia="Times New Roman" w:cs="Times New Roman"/>
          <w:szCs w:val="24"/>
        </w:rPr>
        <w:t>χι ποσοτικά</w:t>
      </w:r>
      <w:r>
        <w:rPr>
          <w:rFonts w:eastAsia="Times New Roman" w:cs="Times New Roman"/>
          <w:szCs w:val="24"/>
        </w:rPr>
        <w:t>, αλλά</w:t>
      </w:r>
      <w:r w:rsidRPr="009A31EC">
        <w:rPr>
          <w:rFonts w:eastAsia="Times New Roman" w:cs="Times New Roman"/>
          <w:szCs w:val="24"/>
        </w:rPr>
        <w:t xml:space="preserve"> ποιοτικά πολλές φορές</w:t>
      </w:r>
      <w:r>
        <w:rPr>
          <w:rFonts w:eastAsia="Times New Roman" w:cs="Times New Roman"/>
          <w:szCs w:val="24"/>
        </w:rPr>
        <w:t xml:space="preserve">-, </w:t>
      </w:r>
      <w:r w:rsidRPr="009A31EC">
        <w:rPr>
          <w:rFonts w:eastAsia="Times New Roman" w:cs="Times New Roman"/>
          <w:szCs w:val="24"/>
        </w:rPr>
        <w:t xml:space="preserve">ενώ στο σχέδιο νόμου παρουσιάζονται ως </w:t>
      </w:r>
      <w:r w:rsidRPr="009A31EC">
        <w:rPr>
          <w:rFonts w:eastAsia="Times New Roman" w:cs="Times New Roman"/>
          <w:szCs w:val="24"/>
        </w:rPr>
        <w:t>ξεχωριστά άρθρα</w:t>
      </w:r>
      <w:r>
        <w:rPr>
          <w:rFonts w:eastAsia="Times New Roman" w:cs="Times New Roman"/>
          <w:szCs w:val="24"/>
        </w:rPr>
        <w:t>.</w:t>
      </w:r>
    </w:p>
    <w:p w14:paraId="2D05F95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Α</w:t>
      </w:r>
      <w:r w:rsidRPr="009A31EC">
        <w:rPr>
          <w:rFonts w:eastAsia="Times New Roman" w:cs="Times New Roman"/>
          <w:szCs w:val="24"/>
        </w:rPr>
        <w:t>υτό λοιπόν</w:t>
      </w:r>
      <w:r>
        <w:rPr>
          <w:rFonts w:eastAsia="Times New Roman" w:cs="Times New Roman"/>
          <w:szCs w:val="24"/>
        </w:rPr>
        <w:t>, είναι πάλι μία νομο</w:t>
      </w:r>
      <w:r w:rsidRPr="009A31EC">
        <w:rPr>
          <w:rFonts w:eastAsia="Times New Roman" w:cs="Times New Roman"/>
          <w:szCs w:val="24"/>
        </w:rPr>
        <w:t>τεχνική</w:t>
      </w:r>
      <w:r>
        <w:rPr>
          <w:rFonts w:eastAsia="Times New Roman" w:cs="Times New Roman"/>
          <w:szCs w:val="24"/>
        </w:rPr>
        <w:t xml:space="preserve"> λειτουργία</w:t>
      </w:r>
      <w:r>
        <w:rPr>
          <w:rFonts w:eastAsia="Times New Roman" w:cs="Times New Roman"/>
          <w:szCs w:val="24"/>
        </w:rPr>
        <w:t>,</w:t>
      </w:r>
      <w:r w:rsidRPr="009A31EC">
        <w:rPr>
          <w:rFonts w:eastAsia="Times New Roman" w:cs="Times New Roman"/>
          <w:szCs w:val="24"/>
        </w:rPr>
        <w:t xml:space="preserve"> </w:t>
      </w:r>
      <w:r>
        <w:rPr>
          <w:rFonts w:eastAsia="Times New Roman" w:cs="Times New Roman"/>
          <w:szCs w:val="24"/>
        </w:rPr>
        <w:t xml:space="preserve">η </w:t>
      </w:r>
      <w:r w:rsidRPr="009A31EC">
        <w:rPr>
          <w:rFonts w:eastAsia="Times New Roman" w:cs="Times New Roman"/>
          <w:szCs w:val="24"/>
        </w:rPr>
        <w:t>οποία είναι ιδιαιτέρως περίεργη</w:t>
      </w:r>
      <w:r>
        <w:rPr>
          <w:rFonts w:eastAsia="Times New Roman" w:cs="Times New Roman"/>
          <w:szCs w:val="24"/>
        </w:rPr>
        <w:t>. Έ</w:t>
      </w:r>
      <w:r w:rsidRPr="009A31EC">
        <w:rPr>
          <w:rFonts w:eastAsia="Times New Roman" w:cs="Times New Roman"/>
          <w:szCs w:val="24"/>
        </w:rPr>
        <w:t>χω κάνει ένα σχόλιο στο παρελθόν</w:t>
      </w:r>
      <w:r>
        <w:rPr>
          <w:rFonts w:eastAsia="Times New Roman" w:cs="Times New Roman"/>
          <w:szCs w:val="24"/>
        </w:rPr>
        <w:t>,</w:t>
      </w:r>
      <w:r w:rsidRPr="009A31EC">
        <w:rPr>
          <w:rFonts w:eastAsia="Times New Roman" w:cs="Times New Roman"/>
          <w:szCs w:val="24"/>
        </w:rPr>
        <w:t xml:space="preserve"> ότι όταν θέλουμε να περάσουμε κάτι </w:t>
      </w:r>
      <w:r>
        <w:rPr>
          <w:rFonts w:eastAsia="Times New Roman" w:cs="Times New Roman"/>
          <w:szCs w:val="24"/>
        </w:rPr>
        <w:t>είτε</w:t>
      </w:r>
      <w:r w:rsidRPr="009A31EC">
        <w:rPr>
          <w:rFonts w:eastAsia="Times New Roman" w:cs="Times New Roman"/>
          <w:szCs w:val="24"/>
        </w:rPr>
        <w:t xml:space="preserve"> να μην το πάρουν είδηση </w:t>
      </w:r>
      <w:r>
        <w:rPr>
          <w:rFonts w:eastAsia="Times New Roman" w:cs="Times New Roman"/>
          <w:szCs w:val="24"/>
        </w:rPr>
        <w:t>οι Β</w:t>
      </w:r>
      <w:r w:rsidRPr="009A31EC">
        <w:rPr>
          <w:rFonts w:eastAsia="Times New Roman" w:cs="Times New Roman"/>
          <w:szCs w:val="24"/>
        </w:rPr>
        <w:t>ουλευτές υπό την πίεση του χρόνου είτε μέσα στα κ</w:t>
      </w:r>
      <w:r w:rsidRPr="009A31EC">
        <w:rPr>
          <w:rFonts w:eastAsia="Times New Roman" w:cs="Times New Roman"/>
          <w:szCs w:val="24"/>
        </w:rPr>
        <w:t>αλά να περάσουμε και κάτι εκ του πονηρού</w:t>
      </w:r>
      <w:r>
        <w:rPr>
          <w:rFonts w:eastAsia="Times New Roman" w:cs="Times New Roman"/>
          <w:szCs w:val="24"/>
        </w:rPr>
        <w:t>,</w:t>
      </w:r>
      <w:r w:rsidRPr="009A31EC">
        <w:rPr>
          <w:rFonts w:eastAsia="Times New Roman" w:cs="Times New Roman"/>
          <w:szCs w:val="24"/>
        </w:rPr>
        <w:t xml:space="preserve"> γίνεται αυτή η ρύθμιση</w:t>
      </w:r>
      <w:r>
        <w:rPr>
          <w:rFonts w:eastAsia="Times New Roman" w:cs="Times New Roman"/>
          <w:szCs w:val="24"/>
        </w:rPr>
        <w:t xml:space="preserve">. </w:t>
      </w:r>
    </w:p>
    <w:p w14:paraId="2D05F953"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Υπάρχει</w:t>
      </w:r>
      <w:r w:rsidRPr="009A31EC">
        <w:rPr>
          <w:rFonts w:eastAsia="Times New Roman" w:cs="Times New Roman"/>
          <w:szCs w:val="24"/>
        </w:rPr>
        <w:t xml:space="preserve"> λοιπόν</w:t>
      </w:r>
      <w:r>
        <w:rPr>
          <w:rFonts w:eastAsia="Times New Roman" w:cs="Times New Roman"/>
          <w:szCs w:val="24"/>
        </w:rPr>
        <w:t xml:space="preserve">, </w:t>
      </w:r>
      <w:r w:rsidRPr="009A31EC">
        <w:rPr>
          <w:rFonts w:eastAsia="Times New Roman" w:cs="Times New Roman"/>
          <w:szCs w:val="24"/>
        </w:rPr>
        <w:t>αυτή η τροπολογία</w:t>
      </w:r>
      <w:r>
        <w:rPr>
          <w:rFonts w:eastAsia="Times New Roman" w:cs="Times New Roman"/>
          <w:szCs w:val="24"/>
        </w:rPr>
        <w:t xml:space="preserve"> με γενικό αριθμό</w:t>
      </w:r>
      <w:r w:rsidRPr="009A31EC">
        <w:rPr>
          <w:rFonts w:eastAsia="Times New Roman" w:cs="Times New Roman"/>
          <w:szCs w:val="24"/>
        </w:rPr>
        <w:t xml:space="preserve"> 1974</w:t>
      </w:r>
      <w:r>
        <w:rPr>
          <w:rFonts w:eastAsia="Times New Roman" w:cs="Times New Roman"/>
          <w:szCs w:val="24"/>
        </w:rPr>
        <w:t xml:space="preserve"> και ειδικό </w:t>
      </w:r>
      <w:r w:rsidRPr="009A31EC">
        <w:rPr>
          <w:rFonts w:eastAsia="Times New Roman" w:cs="Times New Roman"/>
          <w:szCs w:val="24"/>
        </w:rPr>
        <w:t xml:space="preserve">54 που έχει πολλά αρνητικά και απλώς θέλω να τονίσω το θετικό </w:t>
      </w:r>
      <w:r>
        <w:rPr>
          <w:rFonts w:eastAsia="Times New Roman" w:cs="Times New Roman"/>
          <w:szCs w:val="24"/>
        </w:rPr>
        <w:t>της. Είναι το θετικό ό</w:t>
      </w:r>
      <w:r w:rsidRPr="009A31EC">
        <w:rPr>
          <w:rFonts w:eastAsia="Times New Roman" w:cs="Times New Roman"/>
          <w:szCs w:val="24"/>
        </w:rPr>
        <w:t>τι σε δομές αστέγων είχαμε προτείνει γ</w:t>
      </w:r>
      <w:r w:rsidRPr="009A31EC">
        <w:rPr>
          <w:rFonts w:eastAsia="Times New Roman" w:cs="Times New Roman"/>
          <w:szCs w:val="24"/>
        </w:rPr>
        <w:t xml:space="preserve">ια το αν θα υπαχθούν στους δικαιούχους </w:t>
      </w:r>
      <w:r>
        <w:rPr>
          <w:rFonts w:eastAsia="Times New Roman" w:cs="Times New Roman"/>
          <w:szCs w:val="24"/>
        </w:rPr>
        <w:t>-</w:t>
      </w:r>
      <w:r w:rsidRPr="009A31EC">
        <w:rPr>
          <w:rFonts w:eastAsia="Times New Roman" w:cs="Times New Roman"/>
          <w:szCs w:val="24"/>
        </w:rPr>
        <w:t>για το επίδομα ανθυγιεινής εργασίας</w:t>
      </w:r>
      <w:r>
        <w:rPr>
          <w:rFonts w:eastAsia="Times New Roman" w:cs="Times New Roman"/>
          <w:szCs w:val="24"/>
        </w:rPr>
        <w:t>-</w:t>
      </w:r>
      <w:r w:rsidRPr="009A31EC">
        <w:rPr>
          <w:rFonts w:eastAsia="Times New Roman" w:cs="Times New Roman"/>
          <w:szCs w:val="24"/>
        </w:rPr>
        <w:t xml:space="preserve"> </w:t>
      </w:r>
      <w:r>
        <w:rPr>
          <w:rFonts w:eastAsia="Times New Roman" w:cs="Times New Roman"/>
          <w:szCs w:val="24"/>
        </w:rPr>
        <w:t>και εκείνοι</w:t>
      </w:r>
      <w:r w:rsidRPr="009A31EC">
        <w:rPr>
          <w:rFonts w:eastAsia="Times New Roman" w:cs="Times New Roman"/>
          <w:szCs w:val="24"/>
        </w:rPr>
        <w:t xml:space="preserve"> που </w:t>
      </w:r>
      <w:r>
        <w:rPr>
          <w:rFonts w:eastAsia="Times New Roman" w:cs="Times New Roman"/>
          <w:szCs w:val="24"/>
        </w:rPr>
        <w:t>εργάζονται</w:t>
      </w:r>
      <w:r w:rsidRPr="009A31EC">
        <w:rPr>
          <w:rFonts w:eastAsia="Times New Roman" w:cs="Times New Roman"/>
          <w:szCs w:val="24"/>
        </w:rPr>
        <w:t xml:space="preserve"> σε δομές </w:t>
      </w:r>
      <w:r w:rsidRPr="009A31EC">
        <w:rPr>
          <w:rFonts w:eastAsia="Times New Roman" w:cs="Times New Roman"/>
          <w:szCs w:val="24"/>
        </w:rPr>
        <w:lastRenderedPageBreak/>
        <w:t>αστέγων</w:t>
      </w:r>
      <w:r>
        <w:rPr>
          <w:rFonts w:eastAsia="Times New Roman" w:cs="Times New Roman"/>
          <w:szCs w:val="24"/>
        </w:rPr>
        <w:t>. Τ</w:t>
      </w:r>
      <w:r w:rsidRPr="009A31EC">
        <w:rPr>
          <w:rFonts w:eastAsia="Times New Roman" w:cs="Times New Roman"/>
          <w:szCs w:val="24"/>
        </w:rPr>
        <w:t xml:space="preserve">ο περιλαμβάνει </w:t>
      </w:r>
      <w:r>
        <w:rPr>
          <w:rFonts w:eastAsia="Times New Roman" w:cs="Times New Roman"/>
          <w:szCs w:val="24"/>
        </w:rPr>
        <w:t xml:space="preserve">η </w:t>
      </w:r>
      <w:r w:rsidRPr="009A31EC">
        <w:rPr>
          <w:rFonts w:eastAsia="Times New Roman" w:cs="Times New Roman"/>
          <w:szCs w:val="24"/>
        </w:rPr>
        <w:t>τροπολογία</w:t>
      </w:r>
      <w:r>
        <w:rPr>
          <w:rFonts w:eastAsia="Times New Roman" w:cs="Times New Roman"/>
          <w:szCs w:val="24"/>
        </w:rPr>
        <w:t>,</w:t>
      </w:r>
      <w:r w:rsidRPr="009A31EC">
        <w:rPr>
          <w:rFonts w:eastAsia="Times New Roman" w:cs="Times New Roman"/>
          <w:szCs w:val="24"/>
        </w:rPr>
        <w:t xml:space="preserve"> είναι καλό</w:t>
      </w:r>
      <w:r>
        <w:rPr>
          <w:rFonts w:eastAsia="Times New Roman" w:cs="Times New Roman"/>
          <w:szCs w:val="24"/>
        </w:rPr>
        <w:t xml:space="preserve">, αλλά δεν μπορούμε να ψηφίσουμε. </w:t>
      </w:r>
      <w:r w:rsidRPr="009A31EC">
        <w:rPr>
          <w:rFonts w:eastAsia="Times New Roman" w:cs="Times New Roman"/>
          <w:szCs w:val="24"/>
        </w:rPr>
        <w:t>Απλώς επισημαίνουμε ότι είναι μία καλή ρύθμιση</w:t>
      </w:r>
      <w:r>
        <w:rPr>
          <w:rFonts w:eastAsia="Times New Roman" w:cs="Times New Roman"/>
          <w:szCs w:val="24"/>
        </w:rPr>
        <w:t>. Δ</w:t>
      </w:r>
      <w:r w:rsidRPr="009A31EC">
        <w:rPr>
          <w:rFonts w:eastAsia="Times New Roman" w:cs="Times New Roman"/>
          <w:szCs w:val="24"/>
        </w:rPr>
        <w:t xml:space="preserve">εν </w:t>
      </w:r>
      <w:r>
        <w:rPr>
          <w:rFonts w:eastAsia="Times New Roman" w:cs="Times New Roman"/>
          <w:szCs w:val="24"/>
        </w:rPr>
        <w:t>μπορούμε</w:t>
      </w:r>
      <w:r w:rsidRPr="009A31EC">
        <w:rPr>
          <w:rFonts w:eastAsia="Times New Roman" w:cs="Times New Roman"/>
          <w:szCs w:val="24"/>
        </w:rPr>
        <w:t xml:space="preserve"> να ψηφίσουμε συνολικά</w:t>
      </w:r>
      <w:r>
        <w:rPr>
          <w:rFonts w:eastAsia="Times New Roman" w:cs="Times New Roman"/>
          <w:szCs w:val="24"/>
        </w:rPr>
        <w:t>,</w:t>
      </w:r>
      <w:r w:rsidRPr="009A31EC">
        <w:rPr>
          <w:rFonts w:eastAsia="Times New Roman" w:cs="Times New Roman"/>
          <w:szCs w:val="24"/>
        </w:rPr>
        <w:t xml:space="preserve"> γιατί έχει αρνητικές διατάξεις</w:t>
      </w:r>
      <w:r>
        <w:rPr>
          <w:rFonts w:eastAsia="Times New Roman" w:cs="Times New Roman"/>
          <w:szCs w:val="24"/>
        </w:rPr>
        <w:t>.</w:t>
      </w:r>
    </w:p>
    <w:p w14:paraId="2D05F95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Με αυτές τις σκέψεις, κύριε Πρόεδρε, κλείνω. Θα μπορούσα </w:t>
      </w:r>
      <w:r w:rsidRPr="009A31EC">
        <w:rPr>
          <w:rFonts w:eastAsia="Times New Roman" w:cs="Times New Roman"/>
          <w:szCs w:val="24"/>
        </w:rPr>
        <w:t>να μιλάω πάρα πολύ</w:t>
      </w:r>
      <w:r>
        <w:rPr>
          <w:rFonts w:eastAsia="Times New Roman" w:cs="Times New Roman"/>
          <w:szCs w:val="24"/>
        </w:rPr>
        <w:t>,</w:t>
      </w:r>
      <w:r w:rsidRPr="009A31EC">
        <w:rPr>
          <w:rFonts w:eastAsia="Times New Roman" w:cs="Times New Roman"/>
          <w:szCs w:val="24"/>
        </w:rPr>
        <w:t xml:space="preserve"> διότι εδώ </w:t>
      </w:r>
      <w:r>
        <w:rPr>
          <w:rFonts w:eastAsia="Times New Roman" w:cs="Times New Roman"/>
          <w:szCs w:val="24"/>
        </w:rPr>
        <w:t>έ</w:t>
      </w:r>
      <w:r w:rsidRPr="009A31EC">
        <w:rPr>
          <w:rFonts w:eastAsia="Times New Roman" w:cs="Times New Roman"/>
          <w:szCs w:val="24"/>
        </w:rPr>
        <w:t>χουμε κάποιους τόμο</w:t>
      </w:r>
      <w:r>
        <w:rPr>
          <w:rFonts w:eastAsia="Times New Roman" w:cs="Times New Roman"/>
          <w:szCs w:val="24"/>
        </w:rPr>
        <w:t>υ</w:t>
      </w:r>
      <w:r w:rsidRPr="009A31EC">
        <w:rPr>
          <w:rFonts w:eastAsia="Times New Roman" w:cs="Times New Roman"/>
          <w:szCs w:val="24"/>
        </w:rPr>
        <w:t>ς</w:t>
      </w:r>
      <w:r>
        <w:rPr>
          <w:rFonts w:eastAsia="Times New Roman" w:cs="Times New Roman"/>
          <w:szCs w:val="24"/>
        </w:rPr>
        <w:t>, ίσ</w:t>
      </w:r>
      <w:r w:rsidRPr="009A31EC">
        <w:rPr>
          <w:rFonts w:eastAsia="Times New Roman" w:cs="Times New Roman"/>
          <w:szCs w:val="24"/>
        </w:rPr>
        <w:t>ως εκατοντάδες σελίδες</w:t>
      </w:r>
      <w:r>
        <w:rPr>
          <w:rFonts w:eastAsia="Times New Roman" w:cs="Times New Roman"/>
          <w:szCs w:val="24"/>
        </w:rPr>
        <w:t xml:space="preserve"> τροπολογιών</w:t>
      </w:r>
      <w:r>
        <w:rPr>
          <w:rFonts w:eastAsia="Times New Roman" w:cs="Times New Roman"/>
          <w:szCs w:val="24"/>
        </w:rPr>
        <w:t xml:space="preserve">. Κατανοώ </w:t>
      </w:r>
      <w:r w:rsidRPr="009A31EC">
        <w:rPr>
          <w:rFonts w:eastAsia="Times New Roman" w:cs="Times New Roman"/>
          <w:szCs w:val="24"/>
        </w:rPr>
        <w:t xml:space="preserve">την καταπόνηση της </w:t>
      </w:r>
      <w:r>
        <w:rPr>
          <w:rFonts w:eastAsia="Times New Roman" w:cs="Times New Roman"/>
          <w:szCs w:val="24"/>
        </w:rPr>
        <w:t>Α</w:t>
      </w:r>
      <w:r w:rsidRPr="009A31EC">
        <w:rPr>
          <w:rFonts w:eastAsia="Times New Roman" w:cs="Times New Roman"/>
          <w:szCs w:val="24"/>
        </w:rPr>
        <w:t>ίθουσας και τη δική μου</w:t>
      </w:r>
      <w:r>
        <w:rPr>
          <w:rFonts w:eastAsia="Times New Roman" w:cs="Times New Roman"/>
          <w:szCs w:val="24"/>
        </w:rPr>
        <w:t>.</w:t>
      </w:r>
    </w:p>
    <w:p w14:paraId="2D05F95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w:t>
      </w:r>
      <w:r w:rsidRPr="009A31EC">
        <w:rPr>
          <w:rFonts w:eastAsia="Times New Roman" w:cs="Times New Roman"/>
          <w:szCs w:val="24"/>
        </w:rPr>
        <w:t>υχαριστώ</w:t>
      </w:r>
      <w:r>
        <w:rPr>
          <w:rFonts w:eastAsia="Times New Roman" w:cs="Times New Roman"/>
          <w:szCs w:val="24"/>
        </w:rPr>
        <w:t>.</w:t>
      </w:r>
    </w:p>
    <w:p w14:paraId="2D05F956" w14:textId="77777777" w:rsidR="00237587" w:rsidRDefault="00AE0D0F">
      <w:pPr>
        <w:spacing w:after="0" w:line="600" w:lineRule="auto"/>
        <w:ind w:firstLine="720"/>
        <w:jc w:val="both"/>
        <w:rPr>
          <w:rFonts w:eastAsia="Times New Roman" w:cs="Times New Roman"/>
          <w:szCs w:val="24"/>
        </w:rPr>
      </w:pPr>
      <w:r w:rsidRPr="009A31EC">
        <w:rPr>
          <w:rFonts w:eastAsia="Times New Roman" w:cs="Times New Roman"/>
          <w:b/>
          <w:szCs w:val="24"/>
        </w:rPr>
        <w:t>ΠΡΟΕΔΡΕΥΩΝ (Γεώργιος Λαμπρούλης):</w:t>
      </w:r>
      <w:r>
        <w:rPr>
          <w:rFonts w:eastAsia="Times New Roman" w:cs="Times New Roman"/>
          <w:szCs w:val="24"/>
        </w:rPr>
        <w:t xml:space="preserve"> Ευχαριστούμε τον κ. Καρρά. </w:t>
      </w:r>
    </w:p>
    <w:p w14:paraId="2D05F957"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Τον λόγ</w:t>
      </w:r>
      <w:r w:rsidRPr="009A31EC">
        <w:rPr>
          <w:rFonts w:eastAsia="Times New Roman" w:cs="Times New Roman"/>
          <w:szCs w:val="24"/>
        </w:rPr>
        <w:t xml:space="preserve">ο έχει ο </w:t>
      </w:r>
      <w:r>
        <w:rPr>
          <w:rFonts w:eastAsia="Times New Roman" w:cs="Times New Roman"/>
          <w:szCs w:val="24"/>
        </w:rPr>
        <w:t>ε</w:t>
      </w:r>
      <w:r w:rsidRPr="009A31EC">
        <w:rPr>
          <w:rFonts w:eastAsia="Times New Roman" w:cs="Times New Roman"/>
          <w:szCs w:val="24"/>
        </w:rPr>
        <w:t xml:space="preserve">ιδικός </w:t>
      </w:r>
      <w:r>
        <w:rPr>
          <w:rFonts w:eastAsia="Times New Roman" w:cs="Times New Roman"/>
          <w:szCs w:val="24"/>
        </w:rPr>
        <w:t>α</w:t>
      </w:r>
      <w:r w:rsidRPr="009A31EC">
        <w:rPr>
          <w:rFonts w:eastAsia="Times New Roman" w:cs="Times New Roman"/>
          <w:szCs w:val="24"/>
        </w:rPr>
        <w:t xml:space="preserve">γορητής από το Κομμουνιστικό Κόμμα </w:t>
      </w:r>
      <w:r>
        <w:rPr>
          <w:rFonts w:eastAsia="Times New Roman" w:cs="Times New Roman"/>
          <w:szCs w:val="24"/>
        </w:rPr>
        <w:t>Ελλάδ</w:t>
      </w:r>
      <w:r>
        <w:rPr>
          <w:rFonts w:eastAsia="Times New Roman" w:cs="Times New Roman"/>
          <w:szCs w:val="24"/>
        </w:rPr>
        <w:t>α</w:t>
      </w:r>
      <w:r>
        <w:rPr>
          <w:rFonts w:eastAsia="Times New Roman" w:cs="Times New Roman"/>
          <w:szCs w:val="24"/>
        </w:rPr>
        <w:t xml:space="preserve">ς, </w:t>
      </w:r>
      <w:r w:rsidRPr="009A31EC">
        <w:rPr>
          <w:rFonts w:eastAsia="Times New Roman" w:cs="Times New Roman"/>
          <w:szCs w:val="24"/>
        </w:rPr>
        <w:t>ο Χρήστος</w:t>
      </w:r>
      <w:r>
        <w:rPr>
          <w:rFonts w:eastAsia="Times New Roman" w:cs="Times New Roman"/>
          <w:szCs w:val="24"/>
        </w:rPr>
        <w:t xml:space="preserve"> Κατσώτης.</w:t>
      </w:r>
    </w:p>
    <w:p w14:paraId="2D05F958" w14:textId="77777777" w:rsidR="00237587" w:rsidRDefault="00AE0D0F">
      <w:pPr>
        <w:spacing w:after="0" w:line="600" w:lineRule="auto"/>
        <w:ind w:firstLine="720"/>
        <w:jc w:val="both"/>
        <w:rPr>
          <w:rFonts w:eastAsia="Times New Roman" w:cs="Times New Roman"/>
          <w:szCs w:val="24"/>
        </w:rPr>
      </w:pPr>
      <w:r w:rsidRPr="007F0482">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2D05F959"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Ε</w:t>
      </w:r>
      <w:r w:rsidRPr="009A31EC">
        <w:rPr>
          <w:rFonts w:eastAsia="Times New Roman" w:cs="Times New Roman"/>
          <w:szCs w:val="24"/>
        </w:rPr>
        <w:t>ίναι το νομοσχέδιο προοδευτικό ή αντιδραστικό</w:t>
      </w:r>
      <w:r>
        <w:rPr>
          <w:rFonts w:eastAsia="Times New Roman" w:cs="Times New Roman"/>
          <w:szCs w:val="24"/>
        </w:rPr>
        <w:t xml:space="preserve">; </w:t>
      </w:r>
      <w:r>
        <w:rPr>
          <w:rFonts w:eastAsia="Times New Roman" w:cs="Times New Roman"/>
          <w:szCs w:val="24"/>
        </w:rPr>
        <w:t>Ωφελεί το</w:t>
      </w:r>
      <w:r>
        <w:rPr>
          <w:rFonts w:eastAsia="Times New Roman" w:cs="Times New Roman"/>
          <w:szCs w:val="24"/>
        </w:rPr>
        <w:t>ν</w:t>
      </w:r>
      <w:r>
        <w:rPr>
          <w:rFonts w:eastAsia="Times New Roman" w:cs="Times New Roman"/>
          <w:szCs w:val="24"/>
        </w:rPr>
        <w:t xml:space="preserve"> λαό ή τα μονοπώλια; Σε αυτά τα ερωτήματα α</w:t>
      </w:r>
      <w:r w:rsidRPr="009A31EC">
        <w:rPr>
          <w:rFonts w:eastAsia="Times New Roman" w:cs="Times New Roman"/>
          <w:szCs w:val="24"/>
        </w:rPr>
        <w:t xml:space="preserve">παντούμε </w:t>
      </w:r>
      <w:r>
        <w:rPr>
          <w:rFonts w:eastAsia="Times New Roman" w:cs="Times New Roman"/>
          <w:szCs w:val="24"/>
        </w:rPr>
        <w:t>με σαφήνεια: Ε</w:t>
      </w:r>
      <w:r w:rsidRPr="009A31EC">
        <w:rPr>
          <w:rFonts w:eastAsia="Times New Roman" w:cs="Times New Roman"/>
          <w:szCs w:val="24"/>
        </w:rPr>
        <w:t>ίναι αντιδραστικό και υπηρετεί τους μονοπωλιακούς ομίλους</w:t>
      </w:r>
      <w:r>
        <w:rPr>
          <w:rFonts w:eastAsia="Times New Roman" w:cs="Times New Roman"/>
          <w:szCs w:val="24"/>
        </w:rPr>
        <w:t>,</w:t>
      </w:r>
      <w:r w:rsidRPr="009A31EC">
        <w:rPr>
          <w:rFonts w:eastAsia="Times New Roman" w:cs="Times New Roman"/>
          <w:szCs w:val="24"/>
        </w:rPr>
        <w:t xml:space="preserve"> που θέλουν νέα πεδία κερδοφορίας σε γη</w:t>
      </w:r>
      <w:r>
        <w:rPr>
          <w:rFonts w:eastAsia="Times New Roman" w:cs="Times New Roman"/>
          <w:szCs w:val="24"/>
        </w:rPr>
        <w:t>,</w:t>
      </w:r>
      <w:r w:rsidRPr="009A31EC">
        <w:rPr>
          <w:rFonts w:eastAsia="Times New Roman" w:cs="Times New Roman"/>
          <w:szCs w:val="24"/>
        </w:rPr>
        <w:t xml:space="preserve"> αέρα και θάλασσα</w:t>
      </w:r>
      <w:r>
        <w:rPr>
          <w:rFonts w:eastAsia="Times New Roman" w:cs="Times New Roman"/>
          <w:szCs w:val="24"/>
        </w:rPr>
        <w:t>. Κ</w:t>
      </w:r>
      <w:r w:rsidRPr="009A31EC">
        <w:rPr>
          <w:rFonts w:eastAsia="Times New Roman" w:cs="Times New Roman"/>
          <w:szCs w:val="24"/>
        </w:rPr>
        <w:t xml:space="preserve">αι </w:t>
      </w:r>
      <w:r>
        <w:rPr>
          <w:rFonts w:eastAsia="Times New Roman" w:cs="Times New Roman"/>
          <w:szCs w:val="24"/>
        </w:rPr>
        <w:t>εσείς,</w:t>
      </w:r>
      <w:r w:rsidRPr="009A31EC">
        <w:rPr>
          <w:rFonts w:eastAsia="Times New Roman" w:cs="Times New Roman"/>
          <w:szCs w:val="24"/>
        </w:rPr>
        <w:t xml:space="preserve"> κύριοι</w:t>
      </w:r>
      <w:r>
        <w:rPr>
          <w:rFonts w:eastAsia="Times New Roman" w:cs="Times New Roman"/>
          <w:szCs w:val="24"/>
        </w:rPr>
        <w:t>, δίνετε</w:t>
      </w:r>
      <w:r w:rsidRPr="009A31EC">
        <w:rPr>
          <w:rFonts w:eastAsia="Times New Roman" w:cs="Times New Roman"/>
          <w:szCs w:val="24"/>
        </w:rPr>
        <w:t xml:space="preserve"> δημόσιες εκτάσεις</w:t>
      </w:r>
      <w:r>
        <w:rPr>
          <w:rFonts w:eastAsia="Times New Roman" w:cs="Times New Roman"/>
          <w:szCs w:val="24"/>
        </w:rPr>
        <w:t>,</w:t>
      </w:r>
      <w:r w:rsidRPr="009A31EC">
        <w:rPr>
          <w:rFonts w:eastAsia="Times New Roman" w:cs="Times New Roman"/>
          <w:szCs w:val="24"/>
        </w:rPr>
        <w:t xml:space="preserve"> αιγιαλούς</w:t>
      </w:r>
      <w:r>
        <w:rPr>
          <w:rFonts w:eastAsia="Times New Roman" w:cs="Times New Roman"/>
          <w:szCs w:val="24"/>
        </w:rPr>
        <w:t>,</w:t>
      </w:r>
      <w:r w:rsidRPr="009A31EC">
        <w:rPr>
          <w:rFonts w:eastAsia="Times New Roman" w:cs="Times New Roman"/>
          <w:szCs w:val="24"/>
        </w:rPr>
        <w:t xml:space="preserve"> </w:t>
      </w:r>
      <w:r w:rsidRPr="009A31EC">
        <w:rPr>
          <w:rFonts w:eastAsia="Times New Roman" w:cs="Times New Roman"/>
          <w:szCs w:val="24"/>
        </w:rPr>
        <w:lastRenderedPageBreak/>
        <w:t>παραλίε</w:t>
      </w:r>
      <w:r w:rsidRPr="009A31EC">
        <w:rPr>
          <w:rFonts w:eastAsia="Times New Roman" w:cs="Times New Roman"/>
          <w:szCs w:val="24"/>
        </w:rPr>
        <w:t>ς</w:t>
      </w:r>
      <w:r>
        <w:rPr>
          <w:rFonts w:eastAsia="Times New Roman" w:cs="Times New Roman"/>
          <w:szCs w:val="24"/>
        </w:rPr>
        <w:t>,</w:t>
      </w:r>
      <w:r w:rsidRPr="009A31EC">
        <w:rPr>
          <w:rFonts w:eastAsia="Times New Roman" w:cs="Times New Roman"/>
          <w:szCs w:val="24"/>
        </w:rPr>
        <w:t xml:space="preserve"> αεροδρόμια</w:t>
      </w:r>
      <w:r>
        <w:rPr>
          <w:rFonts w:eastAsia="Times New Roman" w:cs="Times New Roman"/>
          <w:szCs w:val="24"/>
        </w:rPr>
        <w:t>,</w:t>
      </w:r>
      <w:r w:rsidRPr="009A31EC">
        <w:rPr>
          <w:rFonts w:eastAsia="Times New Roman" w:cs="Times New Roman"/>
          <w:szCs w:val="24"/>
        </w:rPr>
        <w:t xml:space="preserve"> λιμάνια </w:t>
      </w:r>
      <w:r>
        <w:rPr>
          <w:rFonts w:eastAsia="Times New Roman" w:cs="Times New Roman"/>
          <w:szCs w:val="24"/>
        </w:rPr>
        <w:t>σ</w:t>
      </w:r>
      <w:r w:rsidRPr="009A31EC">
        <w:rPr>
          <w:rFonts w:eastAsia="Times New Roman" w:cs="Times New Roman"/>
          <w:szCs w:val="24"/>
        </w:rPr>
        <w:t>τους μεγάλους επιχειρηματικούς ομίλους</w:t>
      </w:r>
      <w:r>
        <w:rPr>
          <w:rFonts w:eastAsia="Times New Roman" w:cs="Times New Roman"/>
          <w:szCs w:val="24"/>
        </w:rPr>
        <w:t xml:space="preserve"> ή</w:t>
      </w:r>
      <w:r>
        <w:rPr>
          <w:rFonts w:eastAsia="Times New Roman" w:cs="Times New Roman"/>
          <w:szCs w:val="24"/>
        </w:rPr>
        <w:t>,</w:t>
      </w:r>
      <w:r w:rsidRPr="009A31EC">
        <w:rPr>
          <w:rFonts w:eastAsia="Times New Roman" w:cs="Times New Roman"/>
          <w:szCs w:val="24"/>
        </w:rPr>
        <w:t xml:space="preserve"> όπως ειπώθηκε στις επιτροπές</w:t>
      </w:r>
      <w:r>
        <w:rPr>
          <w:rFonts w:eastAsia="Times New Roman" w:cs="Times New Roman"/>
          <w:szCs w:val="24"/>
        </w:rPr>
        <w:t>,</w:t>
      </w:r>
      <w:r w:rsidRPr="009A31EC">
        <w:rPr>
          <w:rFonts w:eastAsia="Times New Roman" w:cs="Times New Roman"/>
          <w:szCs w:val="24"/>
        </w:rPr>
        <w:t xml:space="preserve"> </w:t>
      </w:r>
      <w:r>
        <w:rPr>
          <w:rFonts w:eastAsia="Times New Roman" w:cs="Times New Roman"/>
          <w:szCs w:val="24"/>
        </w:rPr>
        <w:t>δήλωσαν</w:t>
      </w:r>
      <w:r w:rsidRPr="009A31EC">
        <w:rPr>
          <w:rFonts w:eastAsia="Times New Roman" w:cs="Times New Roman"/>
          <w:szCs w:val="24"/>
        </w:rPr>
        <w:t xml:space="preserve"> ενδιαφέρον πρεσβείες κρατών για συγκεκριμένες δραστηριότητες</w:t>
      </w:r>
      <w:r>
        <w:rPr>
          <w:rFonts w:eastAsia="Times New Roman" w:cs="Times New Roman"/>
          <w:szCs w:val="24"/>
        </w:rPr>
        <w:t>.</w:t>
      </w:r>
    </w:p>
    <w:p w14:paraId="2D05F95A"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sidRPr="009A31EC">
        <w:rPr>
          <w:rFonts w:eastAsia="Times New Roman" w:cs="Times New Roman"/>
          <w:szCs w:val="24"/>
        </w:rPr>
        <w:t>ισηγήτρια του ΣΥΡΙΖΑ μ</w:t>
      </w:r>
      <w:r>
        <w:rPr>
          <w:rFonts w:eastAsia="Times New Roman" w:cs="Times New Roman"/>
          <w:szCs w:val="24"/>
        </w:rPr>
        <w:t>ά</w:t>
      </w:r>
      <w:r w:rsidRPr="009A31EC">
        <w:rPr>
          <w:rFonts w:eastAsia="Times New Roman" w:cs="Times New Roman"/>
          <w:szCs w:val="24"/>
        </w:rPr>
        <w:t>ς έκανε κριτική</w:t>
      </w:r>
      <w:r>
        <w:rPr>
          <w:rFonts w:eastAsia="Times New Roman" w:cs="Times New Roman"/>
          <w:szCs w:val="24"/>
        </w:rPr>
        <w:t>,</w:t>
      </w:r>
      <w:r w:rsidRPr="009A31EC">
        <w:rPr>
          <w:rFonts w:eastAsia="Times New Roman" w:cs="Times New Roman"/>
          <w:szCs w:val="24"/>
        </w:rPr>
        <w:t xml:space="preserve"> γιατί είπαμε ότι η Αλεξανδρούπολη</w:t>
      </w:r>
      <w:r>
        <w:rPr>
          <w:rFonts w:eastAsia="Times New Roman" w:cs="Times New Roman"/>
          <w:szCs w:val="24"/>
        </w:rPr>
        <w:t>,</w:t>
      </w:r>
      <w:r w:rsidRPr="009A31EC">
        <w:rPr>
          <w:rFonts w:eastAsia="Times New Roman" w:cs="Times New Roman"/>
          <w:szCs w:val="24"/>
        </w:rPr>
        <w:t xml:space="preserve"> όπως </w:t>
      </w:r>
      <w:r>
        <w:rPr>
          <w:rFonts w:eastAsia="Times New Roman" w:cs="Times New Roman"/>
          <w:szCs w:val="24"/>
        </w:rPr>
        <w:t xml:space="preserve">κι </w:t>
      </w:r>
      <w:r w:rsidRPr="009A31EC">
        <w:rPr>
          <w:rFonts w:eastAsia="Times New Roman" w:cs="Times New Roman"/>
          <w:szCs w:val="24"/>
        </w:rPr>
        <w:t>η Θε</w:t>
      </w:r>
      <w:r w:rsidRPr="009A31EC">
        <w:rPr>
          <w:rFonts w:eastAsia="Times New Roman" w:cs="Times New Roman"/>
          <w:szCs w:val="24"/>
        </w:rPr>
        <w:t>σσαλονίκη</w:t>
      </w:r>
      <w:r>
        <w:rPr>
          <w:rFonts w:eastAsia="Times New Roman" w:cs="Times New Roman"/>
          <w:szCs w:val="24"/>
        </w:rPr>
        <w:t>,</w:t>
      </w:r>
      <w:r w:rsidRPr="009A31EC">
        <w:rPr>
          <w:rFonts w:eastAsia="Times New Roman" w:cs="Times New Roman"/>
          <w:szCs w:val="24"/>
        </w:rPr>
        <w:t xml:space="preserve"> μετατρέπ</w:t>
      </w:r>
      <w:r>
        <w:rPr>
          <w:rFonts w:eastAsia="Times New Roman" w:cs="Times New Roman"/>
          <w:szCs w:val="24"/>
        </w:rPr>
        <w:t>ονται σε βάσεις</w:t>
      </w:r>
      <w:r w:rsidRPr="009A31EC">
        <w:rPr>
          <w:rFonts w:eastAsia="Times New Roman" w:cs="Times New Roman"/>
          <w:szCs w:val="24"/>
        </w:rPr>
        <w:t xml:space="preserve"> υποδοχής </w:t>
      </w:r>
      <w:r>
        <w:rPr>
          <w:rFonts w:eastAsia="Times New Roman" w:cs="Times New Roman"/>
          <w:szCs w:val="24"/>
        </w:rPr>
        <w:t>στρατιωτικού</w:t>
      </w:r>
      <w:r w:rsidRPr="009A31EC">
        <w:rPr>
          <w:rFonts w:eastAsia="Times New Roman" w:cs="Times New Roman"/>
          <w:szCs w:val="24"/>
        </w:rPr>
        <w:t xml:space="preserve"> υλικού</w:t>
      </w:r>
      <w:r>
        <w:rPr>
          <w:rFonts w:eastAsia="Times New Roman" w:cs="Times New Roman"/>
          <w:szCs w:val="24"/>
        </w:rPr>
        <w:t>,</w:t>
      </w:r>
      <w:r w:rsidRPr="009A31EC">
        <w:rPr>
          <w:rFonts w:eastAsia="Times New Roman" w:cs="Times New Roman"/>
          <w:szCs w:val="24"/>
        </w:rPr>
        <w:t xml:space="preserve"> ορμητήριο </w:t>
      </w:r>
      <w:r>
        <w:rPr>
          <w:rFonts w:eastAsia="Times New Roman" w:cs="Times New Roman"/>
          <w:szCs w:val="24"/>
        </w:rPr>
        <w:t>ιμπεριαλιστικών</w:t>
      </w:r>
      <w:r w:rsidRPr="009A31EC">
        <w:rPr>
          <w:rFonts w:eastAsia="Times New Roman" w:cs="Times New Roman"/>
          <w:szCs w:val="24"/>
        </w:rPr>
        <w:t xml:space="preserve"> επεμβάσεων στα Βαλκάνια</w:t>
      </w:r>
      <w:r>
        <w:rPr>
          <w:rFonts w:eastAsia="Times New Roman" w:cs="Times New Roman"/>
          <w:szCs w:val="24"/>
        </w:rPr>
        <w:t>,</w:t>
      </w:r>
      <w:r w:rsidRPr="009A31EC">
        <w:rPr>
          <w:rFonts w:eastAsia="Times New Roman" w:cs="Times New Roman"/>
          <w:szCs w:val="24"/>
        </w:rPr>
        <w:t xml:space="preserve"> στην ευρύτερη περιοχή</w:t>
      </w:r>
      <w:r>
        <w:rPr>
          <w:rFonts w:eastAsia="Times New Roman" w:cs="Times New Roman"/>
          <w:szCs w:val="24"/>
        </w:rPr>
        <w:t>.</w:t>
      </w:r>
    </w:p>
    <w:p w14:paraId="2D05F95B"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Κυρία Γκαρά, ο Αμερικανός </w:t>
      </w:r>
      <w:r>
        <w:rPr>
          <w:rFonts w:eastAsia="Times New Roman" w:cs="Times New Roman"/>
          <w:szCs w:val="24"/>
        </w:rPr>
        <w:t>π</w:t>
      </w:r>
      <w:r w:rsidRPr="009A31EC">
        <w:rPr>
          <w:rFonts w:eastAsia="Times New Roman" w:cs="Times New Roman"/>
          <w:szCs w:val="24"/>
        </w:rPr>
        <w:t xml:space="preserve">ρέσβης που αλωνίζει </w:t>
      </w:r>
      <w:r>
        <w:rPr>
          <w:rFonts w:eastAsia="Times New Roman" w:cs="Times New Roman"/>
          <w:szCs w:val="24"/>
        </w:rPr>
        <w:t>Υ</w:t>
      </w:r>
      <w:r w:rsidRPr="009A31EC">
        <w:rPr>
          <w:rFonts w:eastAsia="Times New Roman" w:cs="Times New Roman"/>
          <w:szCs w:val="24"/>
        </w:rPr>
        <w:t>πουργεία</w:t>
      </w:r>
      <w:r>
        <w:rPr>
          <w:rFonts w:eastAsia="Times New Roman" w:cs="Times New Roman"/>
          <w:szCs w:val="24"/>
        </w:rPr>
        <w:t>,</w:t>
      </w:r>
      <w:r w:rsidRPr="009A31EC">
        <w:rPr>
          <w:rFonts w:eastAsia="Times New Roman" w:cs="Times New Roman"/>
          <w:szCs w:val="24"/>
        </w:rPr>
        <w:t xml:space="preserve"> περιφέρειες</w:t>
      </w:r>
      <w:r>
        <w:rPr>
          <w:rFonts w:eastAsia="Times New Roman" w:cs="Times New Roman"/>
          <w:szCs w:val="24"/>
        </w:rPr>
        <w:t>,</w:t>
      </w:r>
      <w:r w:rsidRPr="009A31EC">
        <w:rPr>
          <w:rFonts w:eastAsia="Times New Roman" w:cs="Times New Roman"/>
          <w:szCs w:val="24"/>
        </w:rPr>
        <w:t xml:space="preserve"> δήμους</w:t>
      </w:r>
      <w:r>
        <w:rPr>
          <w:rFonts w:eastAsia="Times New Roman" w:cs="Times New Roman"/>
          <w:szCs w:val="24"/>
        </w:rPr>
        <w:t>,</w:t>
      </w:r>
      <w:r w:rsidRPr="009A31EC">
        <w:rPr>
          <w:rFonts w:eastAsia="Times New Roman" w:cs="Times New Roman"/>
          <w:szCs w:val="24"/>
        </w:rPr>
        <w:t xml:space="preserve"> προωθώντας τους σχεδιασμούς των ΗΠΑ</w:t>
      </w:r>
      <w:r>
        <w:rPr>
          <w:rFonts w:eastAsia="Times New Roman" w:cs="Times New Roman"/>
          <w:szCs w:val="24"/>
        </w:rPr>
        <w:t>,</w:t>
      </w:r>
      <w:r w:rsidRPr="009A31EC">
        <w:rPr>
          <w:rFonts w:eastAsia="Times New Roman" w:cs="Times New Roman"/>
          <w:szCs w:val="24"/>
        </w:rPr>
        <w:t xml:space="preserve"> στην </w:t>
      </w:r>
      <w:r>
        <w:rPr>
          <w:rFonts w:eastAsia="Times New Roman" w:cs="Times New Roman"/>
          <w:szCs w:val="24"/>
        </w:rPr>
        <w:t>Αλεξανδρούπολη</w:t>
      </w:r>
      <w:r w:rsidRPr="009A31EC">
        <w:rPr>
          <w:rFonts w:eastAsia="Times New Roman" w:cs="Times New Roman"/>
          <w:szCs w:val="24"/>
        </w:rPr>
        <w:t xml:space="preserve"> γιατί πήγε</w:t>
      </w:r>
      <w:r>
        <w:rPr>
          <w:rFonts w:eastAsia="Times New Roman" w:cs="Times New Roman"/>
          <w:szCs w:val="24"/>
        </w:rPr>
        <w:t>; Γ</w:t>
      </w:r>
      <w:r w:rsidRPr="009A31EC">
        <w:rPr>
          <w:rFonts w:eastAsia="Times New Roman" w:cs="Times New Roman"/>
          <w:szCs w:val="24"/>
        </w:rPr>
        <w:t>ια τουρισμό</w:t>
      </w:r>
      <w:r>
        <w:rPr>
          <w:rFonts w:eastAsia="Times New Roman" w:cs="Times New Roman"/>
          <w:szCs w:val="24"/>
        </w:rPr>
        <w:t>; Οι σ</w:t>
      </w:r>
      <w:r w:rsidRPr="009A31EC">
        <w:rPr>
          <w:rFonts w:eastAsia="Times New Roman" w:cs="Times New Roman"/>
          <w:szCs w:val="24"/>
        </w:rPr>
        <w:t>υναντήσ</w:t>
      </w:r>
      <w:r>
        <w:rPr>
          <w:rFonts w:eastAsia="Times New Roman" w:cs="Times New Roman"/>
          <w:szCs w:val="24"/>
        </w:rPr>
        <w:t xml:space="preserve">εις ήταν περί ανέμων και υδάτων; Με τον </w:t>
      </w:r>
      <w:r>
        <w:rPr>
          <w:rFonts w:eastAsia="Times New Roman" w:cs="Times New Roman"/>
          <w:szCs w:val="24"/>
        </w:rPr>
        <w:t>α</w:t>
      </w:r>
      <w:r w:rsidRPr="009A31EC">
        <w:rPr>
          <w:rFonts w:eastAsia="Times New Roman" w:cs="Times New Roman"/>
          <w:szCs w:val="24"/>
        </w:rPr>
        <w:t>ν</w:t>
      </w:r>
      <w:r>
        <w:rPr>
          <w:rFonts w:eastAsia="Times New Roman" w:cs="Times New Roman"/>
          <w:szCs w:val="24"/>
        </w:rPr>
        <w:t>τιπεριφερειάρχη δεν συναντήθηκε; Μ</w:t>
      </w:r>
      <w:r w:rsidRPr="009A31EC">
        <w:rPr>
          <w:rFonts w:eastAsia="Times New Roman" w:cs="Times New Roman"/>
          <w:szCs w:val="24"/>
        </w:rPr>
        <w:t xml:space="preserve">ε το </w:t>
      </w:r>
      <w:r>
        <w:rPr>
          <w:rFonts w:eastAsia="Times New Roman" w:cs="Times New Roman"/>
          <w:szCs w:val="24"/>
        </w:rPr>
        <w:t>δ</w:t>
      </w:r>
      <w:r w:rsidRPr="009A31EC">
        <w:rPr>
          <w:rFonts w:eastAsia="Times New Roman" w:cs="Times New Roman"/>
          <w:szCs w:val="24"/>
        </w:rPr>
        <w:t>ήμαρχο δεν συναντήθηκε</w:t>
      </w:r>
      <w:r>
        <w:rPr>
          <w:rFonts w:eastAsia="Times New Roman" w:cs="Times New Roman"/>
          <w:szCs w:val="24"/>
        </w:rPr>
        <w:t>; Μ</w:t>
      </w:r>
      <w:r w:rsidRPr="009A31EC">
        <w:rPr>
          <w:rFonts w:eastAsia="Times New Roman" w:cs="Times New Roman"/>
          <w:szCs w:val="24"/>
        </w:rPr>
        <w:t xml:space="preserve">ε τον </w:t>
      </w:r>
      <w:r>
        <w:rPr>
          <w:rFonts w:eastAsia="Times New Roman" w:cs="Times New Roman"/>
          <w:szCs w:val="24"/>
        </w:rPr>
        <w:t>π</w:t>
      </w:r>
      <w:r w:rsidRPr="009A31EC">
        <w:rPr>
          <w:rFonts w:eastAsia="Times New Roman" w:cs="Times New Roman"/>
          <w:szCs w:val="24"/>
        </w:rPr>
        <w:t xml:space="preserve">ρόεδρο του Οργανισμού Λιμένος Αλεξανδρούπολης </w:t>
      </w:r>
      <w:r>
        <w:rPr>
          <w:rFonts w:eastAsia="Times New Roman" w:cs="Times New Roman"/>
          <w:szCs w:val="24"/>
        </w:rPr>
        <w:t xml:space="preserve">δεν συναντήθηκε; Τι </w:t>
      </w:r>
      <w:r w:rsidRPr="009A31EC">
        <w:rPr>
          <w:rFonts w:eastAsia="Times New Roman" w:cs="Times New Roman"/>
          <w:szCs w:val="24"/>
        </w:rPr>
        <w:t xml:space="preserve">συζήτησαν </w:t>
      </w:r>
      <w:r>
        <w:rPr>
          <w:rFonts w:eastAsia="Times New Roman" w:cs="Times New Roman"/>
          <w:szCs w:val="24"/>
        </w:rPr>
        <w:t>ά</w:t>
      </w:r>
      <w:r w:rsidRPr="009A31EC">
        <w:rPr>
          <w:rFonts w:eastAsia="Times New Roman" w:cs="Times New Roman"/>
          <w:szCs w:val="24"/>
        </w:rPr>
        <w:t>ραγε</w:t>
      </w:r>
      <w:r>
        <w:rPr>
          <w:rFonts w:eastAsia="Times New Roman" w:cs="Times New Roman"/>
          <w:szCs w:val="24"/>
        </w:rPr>
        <w:t>; Τ</w:t>
      </w:r>
      <w:r w:rsidRPr="009A31EC">
        <w:rPr>
          <w:rFonts w:eastAsia="Times New Roman" w:cs="Times New Roman"/>
          <w:szCs w:val="24"/>
        </w:rPr>
        <w:t xml:space="preserve">ι έγραψε ο ίδιος ο </w:t>
      </w:r>
      <w:r w:rsidRPr="005E2A0D">
        <w:rPr>
          <w:rFonts w:eastAsia="Times New Roman" w:cs="Times New Roman"/>
          <w:szCs w:val="24"/>
        </w:rPr>
        <w:t>Πάιατ</w:t>
      </w:r>
      <w:r>
        <w:rPr>
          <w:rFonts w:eastAsia="Times New Roman" w:cs="Times New Roman"/>
          <w:szCs w:val="24"/>
        </w:rPr>
        <w:t>;</w:t>
      </w:r>
      <w:r w:rsidRPr="009A31EC">
        <w:rPr>
          <w:rFonts w:eastAsia="Times New Roman" w:cs="Times New Roman"/>
          <w:szCs w:val="24"/>
        </w:rPr>
        <w:t xml:space="preserve"> </w:t>
      </w:r>
      <w:r>
        <w:rPr>
          <w:rFonts w:eastAsia="Times New Roman" w:cs="Times New Roman"/>
          <w:szCs w:val="24"/>
        </w:rPr>
        <w:t>Ό</w:t>
      </w:r>
      <w:r w:rsidRPr="009A31EC">
        <w:rPr>
          <w:rFonts w:eastAsia="Times New Roman" w:cs="Times New Roman"/>
          <w:szCs w:val="24"/>
        </w:rPr>
        <w:t>τι το λιμάνι της Αλεξανδρούπολης αποτελεί κρίσιμο κρίκο στο περιφερειακό εμπόριο</w:t>
      </w:r>
      <w:r>
        <w:rPr>
          <w:rFonts w:eastAsia="Times New Roman" w:cs="Times New Roman"/>
          <w:szCs w:val="24"/>
        </w:rPr>
        <w:t>,</w:t>
      </w:r>
      <w:r w:rsidRPr="009A31EC">
        <w:rPr>
          <w:rFonts w:eastAsia="Times New Roman" w:cs="Times New Roman"/>
          <w:szCs w:val="24"/>
        </w:rPr>
        <w:t xml:space="preserve"> την ενεργειακή ασφάλεια στην Ευρώπη και τη δουλειά που κάνουμε μαζί στο ΝΑΤΟ</w:t>
      </w:r>
      <w:r>
        <w:rPr>
          <w:rFonts w:eastAsia="Times New Roman" w:cs="Times New Roman"/>
          <w:szCs w:val="24"/>
        </w:rPr>
        <w:t>. Τι δουλειά κάνετε μαζί Σ</w:t>
      </w:r>
      <w:r w:rsidRPr="009A31EC">
        <w:rPr>
          <w:rFonts w:eastAsia="Times New Roman" w:cs="Times New Roman"/>
          <w:szCs w:val="24"/>
        </w:rPr>
        <w:t xml:space="preserve">ΥΡΙΖΑ και </w:t>
      </w:r>
      <w:r>
        <w:rPr>
          <w:rFonts w:eastAsia="Times New Roman" w:cs="Times New Roman"/>
          <w:szCs w:val="24"/>
        </w:rPr>
        <w:t>ΗΠΑ</w:t>
      </w:r>
      <w:r w:rsidRPr="009A31EC">
        <w:rPr>
          <w:rFonts w:eastAsia="Times New Roman" w:cs="Times New Roman"/>
          <w:szCs w:val="24"/>
        </w:rPr>
        <w:t xml:space="preserve"> στο ΝΑΤΟ</w:t>
      </w:r>
      <w:r>
        <w:rPr>
          <w:rFonts w:eastAsia="Times New Roman" w:cs="Times New Roman"/>
          <w:szCs w:val="24"/>
        </w:rPr>
        <w:t>;</w:t>
      </w:r>
      <w:r w:rsidRPr="009A31EC">
        <w:rPr>
          <w:rFonts w:eastAsia="Times New Roman" w:cs="Times New Roman"/>
          <w:szCs w:val="24"/>
        </w:rPr>
        <w:t xml:space="preserve"> </w:t>
      </w:r>
      <w:r>
        <w:rPr>
          <w:rFonts w:eastAsia="Times New Roman" w:cs="Times New Roman"/>
          <w:szCs w:val="24"/>
        </w:rPr>
        <w:t>Δ</w:t>
      </w:r>
      <w:r w:rsidRPr="009A31EC">
        <w:rPr>
          <w:rFonts w:eastAsia="Times New Roman" w:cs="Times New Roman"/>
          <w:szCs w:val="24"/>
        </w:rPr>
        <w:t xml:space="preserve">εν είστε ο μεντεσές </w:t>
      </w:r>
      <w:r>
        <w:rPr>
          <w:rFonts w:eastAsia="Times New Roman" w:cs="Times New Roman"/>
          <w:szCs w:val="24"/>
        </w:rPr>
        <w:t xml:space="preserve">των σχεδιασμών </w:t>
      </w:r>
      <w:r w:rsidRPr="009A31EC">
        <w:rPr>
          <w:rFonts w:eastAsia="Times New Roman" w:cs="Times New Roman"/>
          <w:szCs w:val="24"/>
        </w:rPr>
        <w:t>στην περιοχή</w:t>
      </w:r>
      <w:r>
        <w:rPr>
          <w:rFonts w:eastAsia="Times New Roman" w:cs="Times New Roman"/>
          <w:szCs w:val="24"/>
        </w:rPr>
        <w:t>;</w:t>
      </w:r>
      <w:r w:rsidRPr="009A31EC">
        <w:rPr>
          <w:rFonts w:eastAsia="Times New Roman" w:cs="Times New Roman"/>
          <w:szCs w:val="24"/>
        </w:rPr>
        <w:t xml:space="preserve"> </w:t>
      </w:r>
      <w:r>
        <w:rPr>
          <w:rFonts w:eastAsia="Times New Roman" w:cs="Times New Roman"/>
          <w:szCs w:val="24"/>
        </w:rPr>
        <w:t>Δεν υλοποιείτε</w:t>
      </w:r>
      <w:r w:rsidRPr="009A31EC">
        <w:rPr>
          <w:rFonts w:eastAsia="Times New Roman" w:cs="Times New Roman"/>
          <w:szCs w:val="24"/>
        </w:rPr>
        <w:t xml:space="preserve"> τους </w:t>
      </w:r>
      <w:r>
        <w:rPr>
          <w:rFonts w:eastAsia="Times New Roman" w:cs="Times New Roman"/>
          <w:szCs w:val="24"/>
        </w:rPr>
        <w:t>σχεδιασμούς,</w:t>
      </w:r>
      <w:r w:rsidRPr="009A31EC">
        <w:rPr>
          <w:rFonts w:eastAsia="Times New Roman" w:cs="Times New Roman"/>
          <w:szCs w:val="24"/>
        </w:rPr>
        <w:t xml:space="preserve"> με την </w:t>
      </w:r>
      <w:r w:rsidRPr="009A31EC">
        <w:rPr>
          <w:rFonts w:eastAsia="Times New Roman" w:cs="Times New Roman"/>
          <w:szCs w:val="24"/>
        </w:rPr>
        <w:lastRenderedPageBreak/>
        <w:t xml:space="preserve">Ελλάδα να έχει γίνει μία απέραντη βάση </w:t>
      </w:r>
      <w:r>
        <w:rPr>
          <w:rFonts w:eastAsia="Times New Roman" w:cs="Times New Roman"/>
          <w:szCs w:val="24"/>
        </w:rPr>
        <w:t>και</w:t>
      </w:r>
      <w:r w:rsidRPr="009A31EC">
        <w:rPr>
          <w:rFonts w:eastAsia="Times New Roman" w:cs="Times New Roman"/>
          <w:szCs w:val="24"/>
        </w:rPr>
        <w:t xml:space="preserve"> αντίστοιχα στόχος των ανταγωνιστικών </w:t>
      </w:r>
      <w:r>
        <w:rPr>
          <w:rFonts w:eastAsia="Times New Roman" w:cs="Times New Roman"/>
          <w:szCs w:val="24"/>
        </w:rPr>
        <w:t>ιμπεριαλιστικών</w:t>
      </w:r>
      <w:r w:rsidRPr="009A31EC">
        <w:rPr>
          <w:rFonts w:eastAsia="Times New Roman" w:cs="Times New Roman"/>
          <w:szCs w:val="24"/>
        </w:rPr>
        <w:t xml:space="preserve"> κέντρων</w:t>
      </w:r>
      <w:r>
        <w:rPr>
          <w:rFonts w:eastAsia="Times New Roman" w:cs="Times New Roman"/>
          <w:szCs w:val="24"/>
        </w:rPr>
        <w:t>; Δ</w:t>
      </w:r>
      <w:r w:rsidRPr="009A31EC">
        <w:rPr>
          <w:rFonts w:eastAsia="Times New Roman" w:cs="Times New Roman"/>
          <w:szCs w:val="24"/>
        </w:rPr>
        <w:t xml:space="preserve">εν έχετε ακούσει για το μεγάλο ενδιαφέρον των Αμερικανών </w:t>
      </w:r>
      <w:r>
        <w:rPr>
          <w:rFonts w:eastAsia="Times New Roman" w:cs="Times New Roman"/>
          <w:szCs w:val="24"/>
        </w:rPr>
        <w:t>για</w:t>
      </w:r>
      <w:r w:rsidRPr="009A31EC">
        <w:rPr>
          <w:rFonts w:eastAsia="Times New Roman" w:cs="Times New Roman"/>
          <w:szCs w:val="24"/>
        </w:rPr>
        <w:t xml:space="preserve"> το λιμάνι της Αλεξαν</w:t>
      </w:r>
      <w:r w:rsidRPr="009A31EC">
        <w:rPr>
          <w:rFonts w:eastAsia="Times New Roman" w:cs="Times New Roman"/>
          <w:szCs w:val="24"/>
        </w:rPr>
        <w:t>δρούπολης</w:t>
      </w:r>
      <w:r>
        <w:rPr>
          <w:rFonts w:eastAsia="Times New Roman" w:cs="Times New Roman"/>
          <w:szCs w:val="24"/>
        </w:rPr>
        <w:t>; Ε</w:t>
      </w:r>
      <w:r w:rsidRPr="009A31EC">
        <w:rPr>
          <w:rFonts w:eastAsia="Times New Roman" w:cs="Times New Roman"/>
          <w:szCs w:val="24"/>
        </w:rPr>
        <w:t>ίναι μόνο για το υγροποιημένο αέριο</w:t>
      </w:r>
      <w:r>
        <w:rPr>
          <w:rFonts w:eastAsia="Times New Roman" w:cs="Times New Roman"/>
          <w:szCs w:val="24"/>
        </w:rPr>
        <w:t xml:space="preserve">; </w:t>
      </w:r>
    </w:p>
    <w:p w14:paraId="2D05F95C"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Ο</w:t>
      </w:r>
      <w:r w:rsidRPr="009A31EC">
        <w:rPr>
          <w:rFonts w:eastAsia="Times New Roman" w:cs="Times New Roman"/>
          <w:szCs w:val="24"/>
        </w:rPr>
        <w:t xml:space="preserve"> λαός χρειάζεται να καταδικάσει </w:t>
      </w:r>
      <w:r>
        <w:rPr>
          <w:rFonts w:eastAsia="Times New Roman" w:cs="Times New Roman"/>
          <w:szCs w:val="24"/>
        </w:rPr>
        <w:t>την πολιτική υπηρέτηση των ιμπεριαλιστικώ</w:t>
      </w:r>
      <w:r w:rsidRPr="009A31EC">
        <w:rPr>
          <w:rFonts w:eastAsia="Times New Roman" w:cs="Times New Roman"/>
          <w:szCs w:val="24"/>
        </w:rPr>
        <w:t>ν σχεδιασμών από εσάς</w:t>
      </w:r>
      <w:r>
        <w:rPr>
          <w:rFonts w:eastAsia="Times New Roman" w:cs="Times New Roman"/>
          <w:szCs w:val="24"/>
        </w:rPr>
        <w:t>,</w:t>
      </w:r>
      <w:r w:rsidRPr="009A31EC">
        <w:rPr>
          <w:rFonts w:eastAsia="Times New Roman" w:cs="Times New Roman"/>
          <w:szCs w:val="24"/>
        </w:rPr>
        <w:t xml:space="preserve"> όπως και από τη Νέα Δημοκρατία</w:t>
      </w:r>
      <w:r>
        <w:rPr>
          <w:rFonts w:eastAsia="Times New Roman" w:cs="Times New Roman"/>
          <w:szCs w:val="24"/>
        </w:rPr>
        <w:t>. Έ</w:t>
      </w:r>
      <w:r w:rsidRPr="009A31EC">
        <w:rPr>
          <w:rFonts w:eastAsia="Times New Roman" w:cs="Times New Roman"/>
          <w:szCs w:val="24"/>
        </w:rPr>
        <w:t>χετε κοινή στρατηγική και στην ε</w:t>
      </w:r>
      <w:r>
        <w:rPr>
          <w:rFonts w:eastAsia="Times New Roman" w:cs="Times New Roman"/>
          <w:szCs w:val="24"/>
        </w:rPr>
        <w:t>σ</w:t>
      </w:r>
      <w:r w:rsidRPr="009A31EC">
        <w:rPr>
          <w:rFonts w:eastAsia="Times New Roman" w:cs="Times New Roman"/>
          <w:szCs w:val="24"/>
        </w:rPr>
        <w:t xml:space="preserve">ωτερική πολιτική και στην </w:t>
      </w:r>
      <w:r>
        <w:rPr>
          <w:rFonts w:eastAsia="Times New Roman" w:cs="Times New Roman"/>
          <w:szCs w:val="24"/>
        </w:rPr>
        <w:t xml:space="preserve">εξωτερική. </w:t>
      </w:r>
      <w:r>
        <w:rPr>
          <w:rFonts w:eastAsia="Times New Roman" w:cs="Times New Roman"/>
          <w:szCs w:val="24"/>
        </w:rPr>
        <w:t>Σύμμαχός σας,</w:t>
      </w:r>
      <w:r w:rsidRPr="009A31EC">
        <w:rPr>
          <w:rFonts w:eastAsia="Times New Roman" w:cs="Times New Roman"/>
          <w:szCs w:val="24"/>
        </w:rPr>
        <w:t xml:space="preserve"> οι εχθροί των εργαζομένων και των λαϊκών στρωμάτων</w:t>
      </w:r>
      <w:r>
        <w:rPr>
          <w:rFonts w:eastAsia="Times New Roman" w:cs="Times New Roman"/>
          <w:szCs w:val="24"/>
        </w:rPr>
        <w:t>,</w:t>
      </w:r>
      <w:r w:rsidRPr="009A31EC">
        <w:rPr>
          <w:rFonts w:eastAsia="Times New Roman" w:cs="Times New Roman"/>
          <w:szCs w:val="24"/>
        </w:rPr>
        <w:t xml:space="preserve"> οι επιχειρηματικοί όμιλοι</w:t>
      </w:r>
      <w:r>
        <w:rPr>
          <w:rFonts w:eastAsia="Times New Roman" w:cs="Times New Roman"/>
          <w:szCs w:val="24"/>
        </w:rPr>
        <w:t xml:space="preserve">, οι μονοπωλιακοί όμιλοι και οι διακρατικοί τους ιμπεριαλιστικοί </w:t>
      </w:r>
      <w:r w:rsidRPr="009A31EC">
        <w:rPr>
          <w:rFonts w:eastAsia="Times New Roman" w:cs="Times New Roman"/>
          <w:szCs w:val="24"/>
        </w:rPr>
        <w:t>οργανισμοί</w:t>
      </w:r>
      <w:r>
        <w:rPr>
          <w:rFonts w:eastAsia="Times New Roman" w:cs="Times New Roman"/>
          <w:szCs w:val="24"/>
        </w:rPr>
        <w:t>,</w:t>
      </w:r>
      <w:r w:rsidRPr="009A31EC">
        <w:rPr>
          <w:rFonts w:eastAsia="Times New Roman" w:cs="Times New Roman"/>
          <w:szCs w:val="24"/>
        </w:rPr>
        <w:t xml:space="preserve"> όπως είναι το ΝΑΤΟ</w:t>
      </w:r>
      <w:r>
        <w:rPr>
          <w:rFonts w:eastAsia="Times New Roman" w:cs="Times New Roman"/>
          <w:szCs w:val="24"/>
        </w:rPr>
        <w:t>,</w:t>
      </w:r>
      <w:r w:rsidRPr="009A31EC">
        <w:rPr>
          <w:rFonts w:eastAsia="Times New Roman" w:cs="Times New Roman"/>
          <w:szCs w:val="24"/>
        </w:rPr>
        <w:t xml:space="preserve"> η Ευρωπαϊκή Ένωση και άλλοι οργανισμοί</w:t>
      </w:r>
      <w:r>
        <w:rPr>
          <w:rFonts w:eastAsia="Times New Roman" w:cs="Times New Roman"/>
          <w:szCs w:val="24"/>
        </w:rPr>
        <w:t>.</w:t>
      </w:r>
    </w:p>
    <w:p w14:paraId="2D05F95D"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Τ</w:t>
      </w:r>
      <w:r w:rsidRPr="009A31EC">
        <w:rPr>
          <w:rFonts w:eastAsia="Times New Roman" w:cs="Times New Roman"/>
          <w:szCs w:val="24"/>
        </w:rPr>
        <w:t xml:space="preserve">ο σχέδιο νόμου </w:t>
      </w:r>
      <w:r>
        <w:rPr>
          <w:rFonts w:eastAsia="Times New Roman" w:cs="Times New Roman"/>
          <w:szCs w:val="24"/>
        </w:rPr>
        <w:t>λ</w:t>
      </w:r>
      <w:r w:rsidRPr="009A31EC">
        <w:rPr>
          <w:rFonts w:eastAsia="Times New Roman" w:cs="Times New Roman"/>
          <w:szCs w:val="24"/>
        </w:rPr>
        <w:t>οιπόν</w:t>
      </w:r>
      <w:r>
        <w:rPr>
          <w:rFonts w:eastAsia="Times New Roman" w:cs="Times New Roman"/>
          <w:szCs w:val="24"/>
        </w:rPr>
        <w:t>,</w:t>
      </w:r>
      <w:r w:rsidRPr="009A31EC">
        <w:rPr>
          <w:rFonts w:eastAsia="Times New Roman" w:cs="Times New Roman"/>
          <w:szCs w:val="24"/>
        </w:rPr>
        <w:t xml:space="preserve"> δεν </w:t>
      </w:r>
      <w:r w:rsidRPr="009A31EC">
        <w:rPr>
          <w:rFonts w:eastAsia="Times New Roman" w:cs="Times New Roman"/>
          <w:szCs w:val="24"/>
        </w:rPr>
        <w:t>χωράει άλλη θέση</w:t>
      </w:r>
      <w:r>
        <w:rPr>
          <w:rFonts w:eastAsia="Times New Roman" w:cs="Times New Roman"/>
          <w:szCs w:val="24"/>
        </w:rPr>
        <w:t>. Ε</w:t>
      </w:r>
      <w:r w:rsidRPr="009A31EC">
        <w:rPr>
          <w:rFonts w:eastAsia="Times New Roman" w:cs="Times New Roman"/>
          <w:szCs w:val="24"/>
        </w:rPr>
        <w:t>ίναι αντιδραστικό</w:t>
      </w:r>
      <w:r>
        <w:rPr>
          <w:rFonts w:eastAsia="Times New Roman" w:cs="Times New Roman"/>
          <w:szCs w:val="24"/>
        </w:rPr>
        <w:t xml:space="preserve">. Το </w:t>
      </w:r>
      <w:r w:rsidRPr="009A31EC">
        <w:rPr>
          <w:rFonts w:eastAsia="Times New Roman" w:cs="Times New Roman"/>
          <w:szCs w:val="24"/>
        </w:rPr>
        <w:t xml:space="preserve">ότι έχει </w:t>
      </w:r>
      <w:r>
        <w:rPr>
          <w:rFonts w:eastAsia="Times New Roman" w:cs="Times New Roman"/>
          <w:szCs w:val="24"/>
        </w:rPr>
        <w:t>κ</w:t>
      </w:r>
      <w:r w:rsidRPr="009A31EC">
        <w:rPr>
          <w:rFonts w:eastAsia="Times New Roman" w:cs="Times New Roman"/>
          <w:szCs w:val="24"/>
        </w:rPr>
        <w:t>άποιες ρυθμίσεις που μπορεί να ωφελούν εργαζόμενους</w:t>
      </w:r>
      <w:r>
        <w:rPr>
          <w:rFonts w:eastAsia="Times New Roman" w:cs="Times New Roman"/>
          <w:szCs w:val="24"/>
        </w:rPr>
        <w:t>,</w:t>
      </w:r>
      <w:r w:rsidRPr="009A31EC">
        <w:rPr>
          <w:rFonts w:eastAsia="Times New Roman" w:cs="Times New Roman"/>
          <w:szCs w:val="24"/>
        </w:rPr>
        <w:t xml:space="preserve"> δεν αλλάζει το χαρακτήρα του</w:t>
      </w:r>
      <w:r>
        <w:rPr>
          <w:rFonts w:eastAsia="Times New Roman" w:cs="Times New Roman"/>
          <w:szCs w:val="24"/>
        </w:rPr>
        <w:t>,</w:t>
      </w:r>
      <w:r w:rsidRPr="009A31EC">
        <w:rPr>
          <w:rFonts w:eastAsia="Times New Roman" w:cs="Times New Roman"/>
          <w:szCs w:val="24"/>
        </w:rPr>
        <w:t xml:space="preserve"> ο οποίος έρχεται να υπηρετήσει τις ανάγκες των επιχειρηματικών ομίλων</w:t>
      </w:r>
      <w:r>
        <w:rPr>
          <w:rFonts w:eastAsia="Times New Roman" w:cs="Times New Roman"/>
          <w:szCs w:val="24"/>
        </w:rPr>
        <w:t>. Τροπολογίες πολλές. Κ</w:t>
      </w:r>
      <w:r w:rsidRPr="009A31EC">
        <w:rPr>
          <w:rFonts w:eastAsia="Times New Roman" w:cs="Times New Roman"/>
          <w:szCs w:val="24"/>
        </w:rPr>
        <w:t>αταγγέλλουμε</w:t>
      </w:r>
      <w:r>
        <w:rPr>
          <w:rFonts w:eastAsia="Times New Roman" w:cs="Times New Roman"/>
          <w:szCs w:val="24"/>
        </w:rPr>
        <w:t>,</w:t>
      </w:r>
      <w:r w:rsidRPr="009A31EC">
        <w:rPr>
          <w:rFonts w:eastAsia="Times New Roman" w:cs="Times New Roman"/>
          <w:szCs w:val="24"/>
        </w:rPr>
        <w:t xml:space="preserve"> κύριε </w:t>
      </w:r>
      <w:r>
        <w:rPr>
          <w:rFonts w:eastAsia="Times New Roman" w:cs="Times New Roman"/>
          <w:szCs w:val="24"/>
        </w:rPr>
        <w:t>Π</w:t>
      </w:r>
      <w:r w:rsidRPr="009A31EC">
        <w:rPr>
          <w:rFonts w:eastAsia="Times New Roman" w:cs="Times New Roman"/>
          <w:szCs w:val="24"/>
        </w:rPr>
        <w:t>ρόεδρε</w:t>
      </w:r>
      <w:r>
        <w:rPr>
          <w:rFonts w:eastAsia="Times New Roman" w:cs="Times New Roman"/>
          <w:szCs w:val="24"/>
        </w:rPr>
        <w:t>,</w:t>
      </w:r>
      <w:r w:rsidRPr="009A31EC">
        <w:rPr>
          <w:rFonts w:eastAsia="Times New Roman" w:cs="Times New Roman"/>
          <w:szCs w:val="24"/>
        </w:rPr>
        <w:t xml:space="preserve"> γ</w:t>
      </w:r>
      <w:r w:rsidRPr="009A31EC">
        <w:rPr>
          <w:rFonts w:eastAsia="Times New Roman" w:cs="Times New Roman"/>
          <w:szCs w:val="24"/>
        </w:rPr>
        <w:t>ια μία ακόμη φορά αυτή</w:t>
      </w:r>
      <w:r>
        <w:rPr>
          <w:rFonts w:eastAsia="Times New Roman" w:cs="Times New Roman"/>
          <w:szCs w:val="24"/>
        </w:rPr>
        <w:t xml:space="preserve"> </w:t>
      </w:r>
      <w:r w:rsidRPr="009A31EC">
        <w:rPr>
          <w:rFonts w:eastAsia="Times New Roman" w:cs="Times New Roman"/>
          <w:szCs w:val="24"/>
        </w:rPr>
        <w:t xml:space="preserve">την πρακτική της </w:t>
      </w:r>
      <w:r>
        <w:rPr>
          <w:rFonts w:eastAsia="Times New Roman" w:cs="Times New Roman"/>
          <w:szCs w:val="24"/>
        </w:rPr>
        <w:t>Κ</w:t>
      </w:r>
      <w:r w:rsidRPr="009A31EC">
        <w:rPr>
          <w:rFonts w:eastAsia="Times New Roman" w:cs="Times New Roman"/>
          <w:szCs w:val="24"/>
        </w:rPr>
        <w:t xml:space="preserve">υβέρνησης να φέρνει </w:t>
      </w:r>
      <w:r>
        <w:rPr>
          <w:rFonts w:eastAsia="Times New Roman" w:cs="Times New Roman"/>
          <w:szCs w:val="24"/>
        </w:rPr>
        <w:t>σ</w:t>
      </w:r>
      <w:r w:rsidRPr="009A31EC">
        <w:rPr>
          <w:rFonts w:eastAsia="Times New Roman" w:cs="Times New Roman"/>
          <w:szCs w:val="24"/>
        </w:rPr>
        <w:t xml:space="preserve">το </w:t>
      </w:r>
      <w:r>
        <w:rPr>
          <w:rFonts w:eastAsia="Times New Roman" w:cs="Times New Roman"/>
          <w:szCs w:val="24"/>
        </w:rPr>
        <w:lastRenderedPageBreak/>
        <w:t>π</w:t>
      </w:r>
      <w:r w:rsidRPr="009A31EC">
        <w:rPr>
          <w:rFonts w:eastAsia="Times New Roman" w:cs="Times New Roman"/>
          <w:szCs w:val="24"/>
        </w:rPr>
        <w:t xml:space="preserve">αρά </w:t>
      </w:r>
      <w:r>
        <w:rPr>
          <w:rFonts w:eastAsia="Times New Roman" w:cs="Times New Roman"/>
          <w:szCs w:val="24"/>
        </w:rPr>
        <w:t>π</w:t>
      </w:r>
      <w:r w:rsidRPr="009A31EC">
        <w:rPr>
          <w:rFonts w:eastAsia="Times New Roman" w:cs="Times New Roman"/>
          <w:szCs w:val="24"/>
        </w:rPr>
        <w:t>έντε</w:t>
      </w:r>
      <w:r>
        <w:rPr>
          <w:rFonts w:eastAsia="Times New Roman" w:cs="Times New Roman"/>
          <w:szCs w:val="24"/>
        </w:rPr>
        <w:t>, μέχρι</w:t>
      </w:r>
      <w:r w:rsidRPr="009A31EC">
        <w:rPr>
          <w:rFonts w:eastAsia="Times New Roman" w:cs="Times New Roman"/>
          <w:szCs w:val="24"/>
        </w:rPr>
        <w:t xml:space="preserve"> που τελειώνει η συζήτηση</w:t>
      </w:r>
      <w:r>
        <w:rPr>
          <w:rFonts w:eastAsia="Times New Roman" w:cs="Times New Roman"/>
          <w:szCs w:val="24"/>
        </w:rPr>
        <w:t>,</w:t>
      </w:r>
      <w:r w:rsidRPr="009A31EC">
        <w:rPr>
          <w:rFonts w:eastAsia="Times New Roman" w:cs="Times New Roman"/>
          <w:szCs w:val="24"/>
        </w:rPr>
        <w:t xml:space="preserve"> τροπολογίες διαφόρων θεμάτων από διάφορα </w:t>
      </w:r>
      <w:r>
        <w:rPr>
          <w:rFonts w:eastAsia="Times New Roman" w:cs="Times New Roman"/>
          <w:szCs w:val="24"/>
        </w:rPr>
        <w:t>Υ</w:t>
      </w:r>
      <w:r w:rsidRPr="009A31EC">
        <w:rPr>
          <w:rFonts w:eastAsia="Times New Roman" w:cs="Times New Roman"/>
          <w:szCs w:val="24"/>
        </w:rPr>
        <w:t>πουργεία</w:t>
      </w:r>
      <w:r>
        <w:rPr>
          <w:rFonts w:eastAsia="Times New Roman" w:cs="Times New Roman"/>
          <w:szCs w:val="24"/>
        </w:rPr>
        <w:t>.</w:t>
      </w:r>
    </w:p>
    <w:p w14:paraId="2D05F95E"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Στ</w:t>
      </w:r>
      <w:r w:rsidRPr="009A31EC">
        <w:rPr>
          <w:rFonts w:eastAsia="Times New Roman" w:cs="Times New Roman"/>
          <w:szCs w:val="24"/>
        </w:rPr>
        <w:t xml:space="preserve">ην τροπολογία </w:t>
      </w:r>
      <w:r>
        <w:rPr>
          <w:rFonts w:eastAsia="Times New Roman" w:cs="Times New Roman"/>
          <w:szCs w:val="24"/>
        </w:rPr>
        <w:t xml:space="preserve">με γενικό αριθμό 1970 και ειδικό </w:t>
      </w:r>
      <w:r w:rsidRPr="009A31EC">
        <w:rPr>
          <w:rFonts w:eastAsia="Times New Roman" w:cs="Times New Roman"/>
          <w:szCs w:val="24"/>
        </w:rPr>
        <w:t>50</w:t>
      </w:r>
      <w:r>
        <w:rPr>
          <w:rFonts w:eastAsia="Times New Roman" w:cs="Times New Roman"/>
          <w:szCs w:val="24"/>
        </w:rPr>
        <w:t>,</w:t>
      </w:r>
      <w:r w:rsidRPr="009A31EC">
        <w:rPr>
          <w:rFonts w:eastAsia="Times New Roman" w:cs="Times New Roman"/>
          <w:szCs w:val="24"/>
        </w:rPr>
        <w:t xml:space="preserve"> τη</w:t>
      </w:r>
      <w:r>
        <w:rPr>
          <w:rFonts w:eastAsia="Times New Roman" w:cs="Times New Roman"/>
          <w:szCs w:val="24"/>
        </w:rPr>
        <w:t xml:space="preserve"> μετάβαση της αρμοδιότητας του Υ</w:t>
      </w:r>
      <w:r w:rsidRPr="009A31EC">
        <w:rPr>
          <w:rFonts w:eastAsia="Times New Roman" w:cs="Times New Roman"/>
          <w:szCs w:val="24"/>
        </w:rPr>
        <w:t>πουργείο</w:t>
      </w:r>
      <w:r w:rsidRPr="009A31EC">
        <w:rPr>
          <w:rFonts w:eastAsia="Times New Roman" w:cs="Times New Roman"/>
          <w:szCs w:val="24"/>
        </w:rPr>
        <w:t xml:space="preserve">υ και το σπάσιμο υπηρεσιών και αρμοδιοτήτων του Υπουργείου Εσωτερικών </w:t>
      </w:r>
      <w:r>
        <w:rPr>
          <w:rFonts w:eastAsia="Times New Roman" w:cs="Times New Roman"/>
          <w:szCs w:val="24"/>
        </w:rPr>
        <w:t>-</w:t>
      </w:r>
      <w:r w:rsidRPr="009A31EC">
        <w:rPr>
          <w:rFonts w:eastAsia="Times New Roman" w:cs="Times New Roman"/>
          <w:szCs w:val="24"/>
        </w:rPr>
        <w:t xml:space="preserve">για να μην την </w:t>
      </w:r>
      <w:r>
        <w:rPr>
          <w:rFonts w:eastAsia="Times New Roman" w:cs="Times New Roman"/>
          <w:szCs w:val="24"/>
        </w:rPr>
        <w:t>αναλύσω-</w:t>
      </w:r>
      <w:r w:rsidRPr="009A31EC">
        <w:rPr>
          <w:rFonts w:eastAsia="Times New Roman" w:cs="Times New Roman"/>
          <w:szCs w:val="24"/>
        </w:rPr>
        <w:t xml:space="preserve"> ψηφίζουμε </w:t>
      </w:r>
      <w:r>
        <w:rPr>
          <w:rFonts w:eastAsia="Times New Roman" w:cs="Times New Roman"/>
          <w:szCs w:val="24"/>
        </w:rPr>
        <w:t>«</w:t>
      </w:r>
      <w:r>
        <w:rPr>
          <w:rFonts w:eastAsia="Times New Roman" w:cs="Times New Roman"/>
          <w:szCs w:val="24"/>
        </w:rPr>
        <w:t>π</w:t>
      </w:r>
      <w:r w:rsidRPr="009A31EC">
        <w:rPr>
          <w:rFonts w:eastAsia="Times New Roman" w:cs="Times New Roman"/>
          <w:szCs w:val="24"/>
        </w:rPr>
        <w:t>αρ</w:t>
      </w:r>
      <w:r>
        <w:rPr>
          <w:rFonts w:eastAsia="Times New Roman" w:cs="Times New Roman"/>
          <w:szCs w:val="24"/>
        </w:rPr>
        <w:t>ώ</w:t>
      </w:r>
      <w:r w:rsidRPr="009A31EC">
        <w:rPr>
          <w:rFonts w:eastAsia="Times New Roman" w:cs="Times New Roman"/>
          <w:szCs w:val="24"/>
        </w:rPr>
        <w:t>ν</w:t>
      </w:r>
      <w:r>
        <w:rPr>
          <w:rFonts w:eastAsia="Times New Roman" w:cs="Times New Roman"/>
          <w:szCs w:val="24"/>
        </w:rPr>
        <w:t>», γ</w:t>
      </w:r>
      <w:r w:rsidRPr="009A31EC">
        <w:rPr>
          <w:rFonts w:eastAsia="Times New Roman" w:cs="Times New Roman"/>
          <w:szCs w:val="24"/>
        </w:rPr>
        <w:t>ιατί και οι ελλείψεις του μόνιμου προσωπικού και το σπάσιμο των υπηρεσιών δημιουργεί σοβαρά προβλήματα και στους εργαζόμενους</w:t>
      </w:r>
      <w:r>
        <w:rPr>
          <w:rFonts w:eastAsia="Times New Roman" w:cs="Times New Roman"/>
          <w:szCs w:val="24"/>
        </w:rPr>
        <w:t>,</w:t>
      </w:r>
      <w:r w:rsidRPr="009A31EC">
        <w:rPr>
          <w:rFonts w:eastAsia="Times New Roman" w:cs="Times New Roman"/>
          <w:szCs w:val="24"/>
        </w:rPr>
        <w:t xml:space="preserve"> αλλά και στους</w:t>
      </w:r>
      <w:r w:rsidRPr="009A31EC">
        <w:rPr>
          <w:rFonts w:eastAsia="Times New Roman" w:cs="Times New Roman"/>
          <w:szCs w:val="24"/>
        </w:rPr>
        <w:t xml:space="preserve"> πολίτες</w:t>
      </w:r>
      <w:r>
        <w:rPr>
          <w:rFonts w:eastAsia="Times New Roman" w:cs="Times New Roman"/>
          <w:szCs w:val="24"/>
        </w:rPr>
        <w:t>. Γ</w:t>
      </w:r>
      <w:r w:rsidRPr="009A31EC">
        <w:rPr>
          <w:rFonts w:eastAsia="Times New Roman" w:cs="Times New Roman"/>
          <w:szCs w:val="24"/>
        </w:rPr>
        <w:t xml:space="preserve">ια τη </w:t>
      </w:r>
      <w:r>
        <w:rPr>
          <w:rFonts w:eastAsia="Times New Roman" w:cs="Times New Roman"/>
          <w:szCs w:val="24"/>
        </w:rPr>
        <w:t>β</w:t>
      </w:r>
      <w:r w:rsidRPr="009A31EC">
        <w:rPr>
          <w:rFonts w:eastAsia="Times New Roman" w:cs="Times New Roman"/>
          <w:szCs w:val="24"/>
        </w:rPr>
        <w:t xml:space="preserve">ουλευτική </w:t>
      </w:r>
      <w:r>
        <w:rPr>
          <w:rFonts w:eastAsia="Times New Roman" w:cs="Times New Roman"/>
          <w:szCs w:val="24"/>
        </w:rPr>
        <w:t xml:space="preserve">με αριθμό </w:t>
      </w:r>
      <w:r w:rsidRPr="009A31EC">
        <w:rPr>
          <w:rFonts w:eastAsia="Times New Roman" w:cs="Times New Roman"/>
          <w:szCs w:val="24"/>
        </w:rPr>
        <w:t>1971 που έγινε αποδεκτή</w:t>
      </w:r>
      <w:r>
        <w:rPr>
          <w:rFonts w:eastAsia="Times New Roman" w:cs="Times New Roman"/>
          <w:szCs w:val="24"/>
        </w:rPr>
        <w:t>, για τον έλεγχο πλοίων και</w:t>
      </w:r>
      <w:r w:rsidRPr="009A31EC">
        <w:rPr>
          <w:rFonts w:eastAsia="Times New Roman" w:cs="Times New Roman"/>
          <w:szCs w:val="24"/>
        </w:rPr>
        <w:t xml:space="preserve"> </w:t>
      </w:r>
      <w:r>
        <w:rPr>
          <w:rFonts w:eastAsia="Times New Roman" w:cs="Times New Roman"/>
          <w:szCs w:val="24"/>
        </w:rPr>
        <w:t>έκκληση</w:t>
      </w:r>
      <w:r w:rsidRPr="009A31EC">
        <w:rPr>
          <w:rFonts w:eastAsia="Times New Roman" w:cs="Times New Roman"/>
          <w:szCs w:val="24"/>
        </w:rPr>
        <w:t xml:space="preserve"> απόπλου από την αρμόδια αρχή</w:t>
      </w:r>
      <w:r>
        <w:rPr>
          <w:rFonts w:eastAsia="Times New Roman" w:cs="Times New Roman"/>
          <w:szCs w:val="24"/>
        </w:rPr>
        <w:t>,</w:t>
      </w:r>
      <w:r w:rsidRPr="009A31EC">
        <w:rPr>
          <w:rFonts w:eastAsia="Times New Roman" w:cs="Times New Roman"/>
          <w:szCs w:val="24"/>
        </w:rPr>
        <w:t xml:space="preserve"> ψηφίζουμε </w:t>
      </w:r>
      <w:r>
        <w:rPr>
          <w:rFonts w:eastAsia="Times New Roman" w:cs="Times New Roman"/>
          <w:szCs w:val="24"/>
        </w:rPr>
        <w:t>«</w:t>
      </w:r>
      <w:r w:rsidRPr="009A31EC">
        <w:rPr>
          <w:rFonts w:eastAsia="Times New Roman" w:cs="Times New Roman"/>
          <w:szCs w:val="24"/>
        </w:rPr>
        <w:t>ναι</w:t>
      </w:r>
      <w:r>
        <w:rPr>
          <w:rFonts w:eastAsia="Times New Roman" w:cs="Times New Roman"/>
          <w:szCs w:val="24"/>
        </w:rPr>
        <w:t xml:space="preserve">». </w:t>
      </w:r>
    </w:p>
    <w:p w14:paraId="2D05F95F"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Η</w:t>
      </w:r>
      <w:r w:rsidRPr="009A31EC">
        <w:rPr>
          <w:rFonts w:eastAsia="Times New Roman" w:cs="Times New Roman"/>
          <w:szCs w:val="24"/>
        </w:rPr>
        <w:t xml:space="preserve"> </w:t>
      </w:r>
      <w:r>
        <w:rPr>
          <w:rFonts w:eastAsia="Times New Roman" w:cs="Times New Roman"/>
          <w:szCs w:val="24"/>
        </w:rPr>
        <w:t xml:space="preserve">τροπολογία με γενικό αριθμό </w:t>
      </w:r>
      <w:r w:rsidRPr="009A31EC">
        <w:rPr>
          <w:rFonts w:eastAsia="Times New Roman" w:cs="Times New Roman"/>
          <w:szCs w:val="24"/>
        </w:rPr>
        <w:t>19</w:t>
      </w:r>
      <w:r>
        <w:rPr>
          <w:rFonts w:eastAsia="Times New Roman" w:cs="Times New Roman"/>
          <w:szCs w:val="24"/>
        </w:rPr>
        <w:t>72 και</w:t>
      </w:r>
      <w:r w:rsidRPr="009A31EC">
        <w:rPr>
          <w:rFonts w:eastAsia="Times New Roman" w:cs="Times New Roman"/>
          <w:szCs w:val="24"/>
        </w:rPr>
        <w:t xml:space="preserve"> ειδικό 52 έχει δύο άρθρα</w:t>
      </w:r>
      <w:r>
        <w:rPr>
          <w:rFonts w:eastAsia="Times New Roman" w:cs="Times New Roman"/>
          <w:szCs w:val="24"/>
        </w:rPr>
        <w:t>. Ένα είναι για την αλιεία που ψηφίζουμε «</w:t>
      </w:r>
      <w:r>
        <w:rPr>
          <w:rFonts w:eastAsia="Times New Roman" w:cs="Times New Roman"/>
          <w:szCs w:val="24"/>
        </w:rPr>
        <w:t>π</w:t>
      </w:r>
      <w:r>
        <w:rPr>
          <w:rFonts w:eastAsia="Times New Roman" w:cs="Times New Roman"/>
          <w:szCs w:val="24"/>
        </w:rPr>
        <w:t>αρών»</w:t>
      </w:r>
      <w:r>
        <w:rPr>
          <w:rFonts w:eastAsia="Times New Roman" w:cs="Times New Roman"/>
          <w:szCs w:val="24"/>
        </w:rPr>
        <w:t xml:space="preserve"> και ένα για τη δακοκτονία που ψηφίζουμε «</w:t>
      </w:r>
      <w:r>
        <w:rPr>
          <w:rFonts w:eastAsia="Times New Roman" w:cs="Times New Roman"/>
          <w:szCs w:val="24"/>
        </w:rPr>
        <w:t>κ</w:t>
      </w:r>
      <w:r>
        <w:rPr>
          <w:rFonts w:eastAsia="Times New Roman" w:cs="Times New Roman"/>
          <w:szCs w:val="24"/>
        </w:rPr>
        <w:t xml:space="preserve">ατά» γιατί και με αυτή την τροπολογία συνεχίζεται </w:t>
      </w:r>
      <w:r w:rsidRPr="009A31EC">
        <w:rPr>
          <w:rFonts w:eastAsia="Times New Roman" w:cs="Times New Roman"/>
          <w:szCs w:val="24"/>
        </w:rPr>
        <w:t xml:space="preserve">η διάλυση της </w:t>
      </w:r>
      <w:r>
        <w:rPr>
          <w:rFonts w:eastAsia="Times New Roman" w:cs="Times New Roman"/>
          <w:szCs w:val="24"/>
        </w:rPr>
        <w:t>δακοκτονίας. Ε</w:t>
      </w:r>
      <w:r w:rsidRPr="009A31EC">
        <w:rPr>
          <w:rFonts w:eastAsia="Times New Roman" w:cs="Times New Roman"/>
          <w:szCs w:val="24"/>
        </w:rPr>
        <w:t xml:space="preserve">ίναι θετικό </w:t>
      </w:r>
      <w:r>
        <w:rPr>
          <w:rFonts w:eastAsia="Times New Roman" w:cs="Times New Roman"/>
          <w:szCs w:val="24"/>
        </w:rPr>
        <w:t>ότι θα</w:t>
      </w:r>
      <w:r w:rsidRPr="009A31EC">
        <w:rPr>
          <w:rFonts w:eastAsia="Times New Roman" w:cs="Times New Roman"/>
          <w:szCs w:val="24"/>
        </w:rPr>
        <w:t xml:space="preserve"> γίνεται πιο νωρίς</w:t>
      </w:r>
      <w:r>
        <w:rPr>
          <w:rFonts w:eastAsia="Times New Roman" w:cs="Times New Roman"/>
          <w:szCs w:val="24"/>
        </w:rPr>
        <w:t>. Τ</w:t>
      </w:r>
      <w:r w:rsidRPr="009A31EC">
        <w:rPr>
          <w:rFonts w:eastAsia="Times New Roman" w:cs="Times New Roman"/>
          <w:szCs w:val="24"/>
        </w:rPr>
        <w:t xml:space="preserve">ο κύριο </w:t>
      </w:r>
      <w:r>
        <w:rPr>
          <w:rFonts w:eastAsia="Times New Roman" w:cs="Times New Roman"/>
          <w:szCs w:val="24"/>
        </w:rPr>
        <w:t>όμως,</w:t>
      </w:r>
      <w:r w:rsidRPr="009A31EC">
        <w:rPr>
          <w:rFonts w:eastAsia="Times New Roman" w:cs="Times New Roman"/>
          <w:szCs w:val="24"/>
        </w:rPr>
        <w:t xml:space="preserve"> είναι ότι ο μηχανισμός είναι διασπασμένος</w:t>
      </w:r>
      <w:r>
        <w:rPr>
          <w:rFonts w:eastAsia="Times New Roman" w:cs="Times New Roman"/>
          <w:szCs w:val="24"/>
        </w:rPr>
        <w:t>,</w:t>
      </w:r>
      <w:r w:rsidRPr="009A31EC">
        <w:rPr>
          <w:rFonts w:eastAsia="Times New Roman" w:cs="Times New Roman"/>
          <w:szCs w:val="24"/>
        </w:rPr>
        <w:t xml:space="preserve"> διαλυμένος</w:t>
      </w:r>
      <w:r>
        <w:rPr>
          <w:rFonts w:eastAsia="Times New Roman" w:cs="Times New Roman"/>
          <w:szCs w:val="24"/>
        </w:rPr>
        <w:t>,</w:t>
      </w:r>
      <w:r w:rsidRPr="009A31EC">
        <w:rPr>
          <w:rFonts w:eastAsia="Times New Roman" w:cs="Times New Roman"/>
          <w:szCs w:val="24"/>
        </w:rPr>
        <w:t xml:space="preserve"> με ελάχιστα χρήματα που τα </w:t>
      </w:r>
      <w:r w:rsidRPr="009A31EC">
        <w:rPr>
          <w:rFonts w:eastAsia="Times New Roman" w:cs="Times New Roman"/>
          <w:szCs w:val="24"/>
        </w:rPr>
        <w:t xml:space="preserve">καρπώνονται οι εργολάβοι </w:t>
      </w:r>
      <w:r>
        <w:rPr>
          <w:rFonts w:eastAsia="Times New Roman" w:cs="Times New Roman"/>
          <w:szCs w:val="24"/>
        </w:rPr>
        <w:t>οι</w:t>
      </w:r>
      <w:r w:rsidRPr="009A31EC">
        <w:rPr>
          <w:rFonts w:eastAsia="Times New Roman" w:cs="Times New Roman"/>
          <w:szCs w:val="24"/>
        </w:rPr>
        <w:t xml:space="preserve"> οποίοι είναι ανεξέλε</w:t>
      </w:r>
      <w:r w:rsidRPr="009A31EC">
        <w:rPr>
          <w:rFonts w:eastAsia="Times New Roman" w:cs="Times New Roman"/>
          <w:szCs w:val="24"/>
        </w:rPr>
        <w:lastRenderedPageBreak/>
        <w:t>γκτ</w:t>
      </w:r>
      <w:r>
        <w:rPr>
          <w:rFonts w:eastAsia="Times New Roman" w:cs="Times New Roman"/>
          <w:szCs w:val="24"/>
        </w:rPr>
        <w:t>οι. Θ</w:t>
      </w:r>
      <w:r w:rsidRPr="009A31EC">
        <w:rPr>
          <w:rFonts w:eastAsia="Times New Roman" w:cs="Times New Roman"/>
          <w:szCs w:val="24"/>
        </w:rPr>
        <w:t xml:space="preserve">έση μας είναι </w:t>
      </w:r>
      <w:r>
        <w:rPr>
          <w:rFonts w:eastAsia="Times New Roman" w:cs="Times New Roman"/>
          <w:szCs w:val="24"/>
        </w:rPr>
        <w:t xml:space="preserve">η δακοκτονία </w:t>
      </w:r>
      <w:r w:rsidRPr="009A31EC">
        <w:rPr>
          <w:rFonts w:eastAsia="Times New Roman" w:cs="Times New Roman"/>
          <w:szCs w:val="24"/>
        </w:rPr>
        <w:t>να είναι κρατική ευθύνη</w:t>
      </w:r>
      <w:r>
        <w:rPr>
          <w:rFonts w:eastAsia="Times New Roman" w:cs="Times New Roman"/>
          <w:szCs w:val="24"/>
        </w:rPr>
        <w:t>, στελεχωμένη με</w:t>
      </w:r>
      <w:r w:rsidRPr="009A31EC">
        <w:rPr>
          <w:rFonts w:eastAsia="Times New Roman" w:cs="Times New Roman"/>
          <w:szCs w:val="24"/>
        </w:rPr>
        <w:t xml:space="preserve"> μόνιμο προσωπικό και επαρκή χρηματοδότηση</w:t>
      </w:r>
      <w:r>
        <w:rPr>
          <w:rFonts w:eastAsia="Times New Roman" w:cs="Times New Roman"/>
          <w:szCs w:val="24"/>
        </w:rPr>
        <w:t>. Όλοι αυτοί</w:t>
      </w:r>
      <w:r w:rsidRPr="009A31EC">
        <w:rPr>
          <w:rFonts w:eastAsia="Times New Roman" w:cs="Times New Roman"/>
          <w:szCs w:val="24"/>
        </w:rPr>
        <w:t xml:space="preserve"> που έχουν τις ελιές</w:t>
      </w:r>
      <w:r>
        <w:rPr>
          <w:rFonts w:eastAsia="Times New Roman" w:cs="Times New Roman"/>
          <w:szCs w:val="24"/>
        </w:rPr>
        <w:t>,</w:t>
      </w:r>
      <w:r w:rsidRPr="009A31EC">
        <w:rPr>
          <w:rFonts w:eastAsia="Times New Roman" w:cs="Times New Roman"/>
          <w:szCs w:val="24"/>
        </w:rPr>
        <w:t xml:space="preserve"> </w:t>
      </w:r>
      <w:r>
        <w:rPr>
          <w:rFonts w:eastAsia="Times New Roman" w:cs="Times New Roman"/>
          <w:szCs w:val="24"/>
        </w:rPr>
        <w:t>ξ</w:t>
      </w:r>
      <w:r w:rsidRPr="009A31EC">
        <w:rPr>
          <w:rFonts w:eastAsia="Times New Roman" w:cs="Times New Roman"/>
          <w:szCs w:val="24"/>
        </w:rPr>
        <w:t>έρουν πολύ καλά</w:t>
      </w:r>
      <w:r>
        <w:rPr>
          <w:rFonts w:eastAsia="Times New Roman" w:cs="Times New Roman"/>
          <w:szCs w:val="24"/>
        </w:rPr>
        <w:t xml:space="preserve"> π</w:t>
      </w:r>
      <w:r w:rsidRPr="009A31EC">
        <w:rPr>
          <w:rFonts w:eastAsia="Times New Roman" w:cs="Times New Roman"/>
          <w:szCs w:val="24"/>
        </w:rPr>
        <w:t>οια είναι τα προβλήματα που προκύπτουν</w:t>
      </w:r>
      <w:r>
        <w:rPr>
          <w:rFonts w:eastAsia="Times New Roman" w:cs="Times New Roman"/>
          <w:szCs w:val="24"/>
        </w:rPr>
        <w:t>,</w:t>
      </w:r>
      <w:r w:rsidRPr="009A31EC">
        <w:rPr>
          <w:rFonts w:eastAsia="Times New Roman" w:cs="Times New Roman"/>
          <w:szCs w:val="24"/>
        </w:rPr>
        <w:t xml:space="preserve"> </w:t>
      </w:r>
      <w:r w:rsidRPr="009A31EC">
        <w:rPr>
          <w:rFonts w:eastAsia="Times New Roman" w:cs="Times New Roman"/>
          <w:szCs w:val="24"/>
        </w:rPr>
        <w:t>εξαιτίας του ότι δεν υπάρχει αυτή η μέριμνα</w:t>
      </w:r>
      <w:r>
        <w:rPr>
          <w:rFonts w:eastAsia="Times New Roman" w:cs="Times New Roman"/>
          <w:szCs w:val="24"/>
        </w:rPr>
        <w:t>.</w:t>
      </w:r>
    </w:p>
    <w:p w14:paraId="2D05F960"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Ό</w:t>
      </w:r>
      <w:r w:rsidRPr="009A31EC">
        <w:rPr>
          <w:rFonts w:eastAsia="Times New Roman" w:cs="Times New Roman"/>
          <w:szCs w:val="24"/>
        </w:rPr>
        <w:t xml:space="preserve">μως πρέπει να πούμε κάτι </w:t>
      </w:r>
      <w:r>
        <w:rPr>
          <w:rFonts w:eastAsia="Times New Roman" w:cs="Times New Roman"/>
          <w:szCs w:val="24"/>
        </w:rPr>
        <w:t xml:space="preserve">και </w:t>
      </w:r>
      <w:r w:rsidRPr="009A31EC">
        <w:rPr>
          <w:rFonts w:eastAsia="Times New Roman" w:cs="Times New Roman"/>
          <w:szCs w:val="24"/>
        </w:rPr>
        <w:t>για τις υπηρεσίες</w:t>
      </w:r>
      <w:r>
        <w:rPr>
          <w:rFonts w:eastAsia="Times New Roman" w:cs="Times New Roman"/>
          <w:szCs w:val="24"/>
        </w:rPr>
        <w:t>,</w:t>
      </w:r>
      <w:r w:rsidRPr="009A31EC">
        <w:rPr>
          <w:rFonts w:eastAsia="Times New Roman" w:cs="Times New Roman"/>
          <w:szCs w:val="24"/>
        </w:rPr>
        <w:t xml:space="preserve"> κύριε </w:t>
      </w:r>
      <w:r>
        <w:rPr>
          <w:rFonts w:eastAsia="Times New Roman" w:cs="Times New Roman"/>
          <w:szCs w:val="24"/>
        </w:rPr>
        <w:t>Π</w:t>
      </w:r>
      <w:r w:rsidRPr="009A31EC">
        <w:rPr>
          <w:rFonts w:eastAsia="Times New Roman" w:cs="Times New Roman"/>
          <w:szCs w:val="24"/>
        </w:rPr>
        <w:t>ρόεδρε</w:t>
      </w:r>
      <w:r>
        <w:rPr>
          <w:rFonts w:eastAsia="Times New Roman" w:cs="Times New Roman"/>
          <w:szCs w:val="24"/>
        </w:rPr>
        <w:t>.</w:t>
      </w:r>
      <w:r w:rsidRPr="009A31EC">
        <w:rPr>
          <w:rFonts w:eastAsia="Times New Roman" w:cs="Times New Roman"/>
          <w:szCs w:val="24"/>
        </w:rPr>
        <w:t xml:space="preserve"> </w:t>
      </w:r>
      <w:r>
        <w:rPr>
          <w:rFonts w:eastAsia="Times New Roman" w:cs="Times New Roman"/>
          <w:szCs w:val="24"/>
        </w:rPr>
        <w:t xml:space="preserve">Επειδή θα κληθούμε </w:t>
      </w:r>
      <w:r w:rsidRPr="009A31EC">
        <w:rPr>
          <w:rFonts w:eastAsia="Times New Roman" w:cs="Times New Roman"/>
          <w:szCs w:val="24"/>
        </w:rPr>
        <w:t>να ψηφίσουμε εδώ</w:t>
      </w:r>
      <w:r>
        <w:rPr>
          <w:rFonts w:eastAsia="Times New Roman" w:cs="Times New Roman"/>
          <w:szCs w:val="24"/>
        </w:rPr>
        <w:t xml:space="preserve"> τις τροπολογίες,</w:t>
      </w:r>
      <w:r w:rsidRPr="009A31EC">
        <w:rPr>
          <w:rFonts w:eastAsia="Times New Roman" w:cs="Times New Roman"/>
          <w:szCs w:val="24"/>
        </w:rPr>
        <w:t xml:space="preserve"> όχι όπως το έχετε στο σπλάχνο</w:t>
      </w:r>
      <w:r>
        <w:rPr>
          <w:rFonts w:eastAsia="Times New Roman" w:cs="Times New Roman"/>
          <w:szCs w:val="24"/>
        </w:rPr>
        <w:t xml:space="preserve"> με άρθρα, αλλά το σύνολο </w:t>
      </w:r>
      <w:r w:rsidRPr="009A31EC">
        <w:rPr>
          <w:rFonts w:eastAsia="Times New Roman" w:cs="Times New Roman"/>
          <w:szCs w:val="24"/>
        </w:rPr>
        <w:t>των τροπολογιών</w:t>
      </w:r>
      <w:r>
        <w:rPr>
          <w:rFonts w:eastAsia="Times New Roman" w:cs="Times New Roman"/>
          <w:szCs w:val="24"/>
        </w:rPr>
        <w:t>, υπάρχει σοβαρό ζήτημα.</w:t>
      </w:r>
      <w:r>
        <w:rPr>
          <w:rFonts w:eastAsia="Times New Roman" w:cs="Times New Roman"/>
          <w:szCs w:val="24"/>
        </w:rPr>
        <w:t xml:space="preserve"> Μ</w:t>
      </w:r>
      <w:r w:rsidRPr="009A31EC">
        <w:rPr>
          <w:rFonts w:eastAsia="Times New Roman" w:cs="Times New Roman"/>
          <w:szCs w:val="24"/>
        </w:rPr>
        <w:t>ας υποχρεώνετ</w:t>
      </w:r>
      <w:r>
        <w:rPr>
          <w:rFonts w:eastAsia="Times New Roman" w:cs="Times New Roman"/>
          <w:szCs w:val="24"/>
        </w:rPr>
        <w:t>ε</w:t>
      </w:r>
      <w:r w:rsidRPr="009A31EC">
        <w:rPr>
          <w:rFonts w:eastAsia="Times New Roman" w:cs="Times New Roman"/>
          <w:szCs w:val="24"/>
        </w:rPr>
        <w:t xml:space="preserve"> να </w:t>
      </w:r>
      <w:r>
        <w:rPr>
          <w:rFonts w:eastAsia="Times New Roman" w:cs="Times New Roman"/>
          <w:szCs w:val="24"/>
        </w:rPr>
        <w:t>κατα</w:t>
      </w:r>
      <w:r w:rsidRPr="009A31EC">
        <w:rPr>
          <w:rFonts w:eastAsia="Times New Roman" w:cs="Times New Roman"/>
          <w:szCs w:val="24"/>
        </w:rPr>
        <w:t>ψηφίσουμε</w:t>
      </w:r>
      <w:r>
        <w:rPr>
          <w:rFonts w:eastAsia="Times New Roman" w:cs="Times New Roman"/>
          <w:szCs w:val="24"/>
        </w:rPr>
        <w:t>,</w:t>
      </w:r>
      <w:r w:rsidRPr="009A31EC">
        <w:rPr>
          <w:rFonts w:eastAsia="Times New Roman" w:cs="Times New Roman"/>
          <w:szCs w:val="24"/>
        </w:rPr>
        <w:t xml:space="preserve"> </w:t>
      </w:r>
      <w:r>
        <w:rPr>
          <w:rFonts w:eastAsia="Times New Roman" w:cs="Times New Roman"/>
          <w:szCs w:val="24"/>
        </w:rPr>
        <w:t>για παράδειγμα,</w:t>
      </w:r>
      <w:r w:rsidRPr="009A31EC">
        <w:rPr>
          <w:rFonts w:eastAsia="Times New Roman" w:cs="Times New Roman"/>
          <w:szCs w:val="24"/>
        </w:rPr>
        <w:t xml:space="preserve"> μία τροπολογία</w:t>
      </w:r>
      <w:r>
        <w:rPr>
          <w:rFonts w:eastAsia="Times New Roman" w:cs="Times New Roman"/>
          <w:szCs w:val="24"/>
        </w:rPr>
        <w:t>,</w:t>
      </w:r>
      <w:r w:rsidRPr="009A31EC">
        <w:rPr>
          <w:rFonts w:eastAsia="Times New Roman" w:cs="Times New Roman"/>
          <w:szCs w:val="24"/>
        </w:rPr>
        <w:t xml:space="preserve"> παρ</w:t>
      </w:r>
      <w:r>
        <w:rPr>
          <w:rFonts w:eastAsia="Times New Roman" w:cs="Times New Roman"/>
          <w:szCs w:val="24"/>
        </w:rPr>
        <w:t xml:space="preserve">’ </w:t>
      </w:r>
      <w:r w:rsidRPr="009A31EC">
        <w:rPr>
          <w:rFonts w:eastAsia="Times New Roman" w:cs="Times New Roman"/>
          <w:szCs w:val="24"/>
        </w:rPr>
        <w:t>όλο που θέλουμε να ψηφίσουμε</w:t>
      </w:r>
      <w:r>
        <w:rPr>
          <w:rFonts w:eastAsia="Times New Roman" w:cs="Times New Roman"/>
          <w:szCs w:val="24"/>
        </w:rPr>
        <w:t xml:space="preserve"> </w:t>
      </w:r>
      <w:r>
        <w:rPr>
          <w:rFonts w:eastAsia="Times New Roman" w:cs="Times New Roman"/>
          <w:szCs w:val="24"/>
        </w:rPr>
        <w:t xml:space="preserve">υπέρ </w:t>
      </w:r>
      <w:r>
        <w:rPr>
          <w:rFonts w:eastAsia="Times New Roman" w:cs="Times New Roman"/>
          <w:szCs w:val="24"/>
        </w:rPr>
        <w:t>σε</w:t>
      </w:r>
      <w:r w:rsidRPr="009A31EC">
        <w:rPr>
          <w:rFonts w:eastAsia="Times New Roman" w:cs="Times New Roman"/>
          <w:szCs w:val="24"/>
        </w:rPr>
        <w:t xml:space="preserve"> ένα άρθρο </w:t>
      </w:r>
      <w:r>
        <w:rPr>
          <w:rFonts w:eastAsia="Times New Roman" w:cs="Times New Roman"/>
          <w:szCs w:val="24"/>
        </w:rPr>
        <w:t>. Α</w:t>
      </w:r>
      <w:r w:rsidRPr="009A31EC">
        <w:rPr>
          <w:rFonts w:eastAsia="Times New Roman" w:cs="Times New Roman"/>
          <w:szCs w:val="24"/>
        </w:rPr>
        <w:t>υτό λοιπόν</w:t>
      </w:r>
      <w:r>
        <w:rPr>
          <w:rFonts w:eastAsia="Times New Roman" w:cs="Times New Roman"/>
          <w:szCs w:val="24"/>
        </w:rPr>
        <w:t>,</w:t>
      </w:r>
      <w:r w:rsidRPr="009A31EC">
        <w:rPr>
          <w:rFonts w:eastAsia="Times New Roman" w:cs="Times New Roman"/>
          <w:szCs w:val="24"/>
        </w:rPr>
        <w:t xml:space="preserve"> είναι </w:t>
      </w:r>
      <w:r>
        <w:rPr>
          <w:rFonts w:eastAsia="Times New Roman" w:cs="Times New Roman"/>
          <w:szCs w:val="24"/>
        </w:rPr>
        <w:t xml:space="preserve">απαράδεκτο. </w:t>
      </w:r>
      <w:r w:rsidRPr="009A31EC">
        <w:rPr>
          <w:rFonts w:eastAsia="Times New Roman" w:cs="Times New Roman"/>
          <w:szCs w:val="24"/>
        </w:rPr>
        <w:t xml:space="preserve">Δεν ξέρω πώς θα το χρησιμοποιήσει </w:t>
      </w:r>
      <w:r>
        <w:rPr>
          <w:rFonts w:eastAsia="Times New Roman" w:cs="Times New Roman"/>
          <w:szCs w:val="24"/>
        </w:rPr>
        <w:t>η Κ</w:t>
      </w:r>
      <w:r w:rsidRPr="009A31EC">
        <w:rPr>
          <w:rFonts w:eastAsia="Times New Roman" w:cs="Times New Roman"/>
          <w:szCs w:val="24"/>
        </w:rPr>
        <w:t>υβέρνηση</w:t>
      </w:r>
      <w:r>
        <w:rPr>
          <w:rFonts w:eastAsia="Times New Roman" w:cs="Times New Roman"/>
          <w:szCs w:val="24"/>
        </w:rPr>
        <w:t>,</w:t>
      </w:r>
      <w:r w:rsidRPr="009A31EC">
        <w:rPr>
          <w:rFonts w:eastAsia="Times New Roman" w:cs="Times New Roman"/>
          <w:szCs w:val="24"/>
        </w:rPr>
        <w:t xml:space="preserve"> αλλά </w:t>
      </w:r>
      <w:r>
        <w:rPr>
          <w:rFonts w:eastAsia="Times New Roman" w:cs="Times New Roman"/>
          <w:szCs w:val="24"/>
        </w:rPr>
        <w:t xml:space="preserve">οι </w:t>
      </w:r>
      <w:r w:rsidRPr="009A31EC">
        <w:rPr>
          <w:rFonts w:eastAsia="Times New Roman" w:cs="Times New Roman"/>
          <w:szCs w:val="24"/>
        </w:rPr>
        <w:t>υπηρεσίες βάζο</w:t>
      </w:r>
      <w:r>
        <w:rPr>
          <w:rFonts w:eastAsia="Times New Roman" w:cs="Times New Roman"/>
          <w:szCs w:val="24"/>
        </w:rPr>
        <w:t>υν σοβαρά προβλήματα στους Β</w:t>
      </w:r>
      <w:r w:rsidRPr="009A31EC">
        <w:rPr>
          <w:rFonts w:eastAsia="Times New Roman" w:cs="Times New Roman"/>
          <w:szCs w:val="24"/>
        </w:rPr>
        <w:t>ουλευτές</w:t>
      </w:r>
      <w:r>
        <w:rPr>
          <w:rFonts w:eastAsia="Times New Roman" w:cs="Times New Roman"/>
          <w:szCs w:val="24"/>
        </w:rPr>
        <w:t xml:space="preserve"> ή στα κόμματα που θέλουν </w:t>
      </w:r>
      <w:r w:rsidRPr="009A31EC">
        <w:rPr>
          <w:rFonts w:eastAsia="Times New Roman" w:cs="Times New Roman"/>
          <w:szCs w:val="24"/>
        </w:rPr>
        <w:t>να ψηφίσουν ένα άρθρο</w:t>
      </w:r>
      <w:r>
        <w:rPr>
          <w:rFonts w:eastAsia="Times New Roman" w:cs="Times New Roman"/>
          <w:szCs w:val="24"/>
        </w:rPr>
        <w:t xml:space="preserve"> μιας τροπολογίας, </w:t>
      </w:r>
      <w:r w:rsidRPr="009A31EC">
        <w:rPr>
          <w:rFonts w:eastAsia="Times New Roman" w:cs="Times New Roman"/>
          <w:szCs w:val="24"/>
        </w:rPr>
        <w:t xml:space="preserve">αλλά όμως έτσι όπως </w:t>
      </w:r>
      <w:r>
        <w:rPr>
          <w:rFonts w:eastAsia="Times New Roman" w:cs="Times New Roman"/>
          <w:szCs w:val="24"/>
        </w:rPr>
        <w:t>ζητάτε να ψηφίσουμε …</w:t>
      </w:r>
    </w:p>
    <w:p w14:paraId="2D05F961" w14:textId="77777777" w:rsidR="00237587" w:rsidRDefault="00AE0D0F">
      <w:pPr>
        <w:spacing w:after="0" w:line="600" w:lineRule="auto"/>
        <w:ind w:firstLine="720"/>
        <w:jc w:val="both"/>
        <w:rPr>
          <w:rFonts w:eastAsia="Times New Roman" w:cs="Times New Roman"/>
          <w:szCs w:val="24"/>
        </w:rPr>
      </w:pPr>
      <w:r w:rsidRPr="001566B9">
        <w:rPr>
          <w:rFonts w:eastAsia="Times New Roman" w:cs="Times New Roman"/>
          <w:b/>
          <w:szCs w:val="24"/>
        </w:rPr>
        <w:t>ΠΡΟΕΔΡΕΥΩΝ (Γεώργιος Λαμπρούλης):</w:t>
      </w:r>
      <w:r>
        <w:rPr>
          <w:rFonts w:eastAsia="Times New Roman" w:cs="Times New Roman"/>
          <w:szCs w:val="24"/>
        </w:rPr>
        <w:t xml:space="preserve"> Κύριε Κατσώτη, συγγνώμη για τη διακοπή.</w:t>
      </w:r>
    </w:p>
    <w:p w14:paraId="2D05F962"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lastRenderedPageBreak/>
        <w:t>Γ</w:t>
      </w:r>
      <w:r w:rsidRPr="009A31EC">
        <w:rPr>
          <w:rFonts w:eastAsia="Times New Roman" w:cs="Times New Roman"/>
          <w:szCs w:val="24"/>
        </w:rPr>
        <w:t xml:space="preserve">ια την αποκατάσταση της </w:t>
      </w:r>
      <w:r>
        <w:rPr>
          <w:rFonts w:eastAsia="Times New Roman" w:cs="Times New Roman"/>
          <w:szCs w:val="24"/>
        </w:rPr>
        <w:t xml:space="preserve">πραγματικότητας, να πω πως δεν φταίνε οι </w:t>
      </w:r>
      <w:r>
        <w:rPr>
          <w:rFonts w:eastAsia="Times New Roman" w:cs="Times New Roman"/>
          <w:szCs w:val="24"/>
        </w:rPr>
        <w:t>υπηρεσίες. Έτσι είναι ο Κ</w:t>
      </w:r>
      <w:r w:rsidRPr="009A31EC">
        <w:rPr>
          <w:rFonts w:eastAsia="Times New Roman" w:cs="Times New Roman"/>
          <w:szCs w:val="24"/>
        </w:rPr>
        <w:t>ανονισμός</w:t>
      </w:r>
      <w:r>
        <w:rPr>
          <w:rFonts w:eastAsia="Times New Roman" w:cs="Times New Roman"/>
          <w:szCs w:val="24"/>
        </w:rPr>
        <w:t>. Είναι ζήτημα του Κ</w:t>
      </w:r>
      <w:r w:rsidRPr="009A31EC">
        <w:rPr>
          <w:rFonts w:eastAsia="Times New Roman" w:cs="Times New Roman"/>
          <w:szCs w:val="24"/>
        </w:rPr>
        <w:t xml:space="preserve">ανονισμού </w:t>
      </w:r>
      <w:r>
        <w:rPr>
          <w:rFonts w:eastAsia="Times New Roman" w:cs="Times New Roman"/>
          <w:szCs w:val="24"/>
        </w:rPr>
        <w:t xml:space="preserve">και οι </w:t>
      </w:r>
      <w:r w:rsidRPr="009A31EC">
        <w:rPr>
          <w:rFonts w:eastAsia="Times New Roman" w:cs="Times New Roman"/>
          <w:szCs w:val="24"/>
        </w:rPr>
        <w:t xml:space="preserve">υπηρεσίες λειτουργούν με βάση τον </w:t>
      </w:r>
      <w:r>
        <w:rPr>
          <w:rFonts w:eastAsia="Times New Roman" w:cs="Times New Roman"/>
          <w:szCs w:val="24"/>
        </w:rPr>
        <w:t>Κ</w:t>
      </w:r>
      <w:r w:rsidRPr="009A31EC">
        <w:rPr>
          <w:rFonts w:eastAsia="Times New Roman" w:cs="Times New Roman"/>
          <w:szCs w:val="24"/>
        </w:rPr>
        <w:t>ανονισμό</w:t>
      </w:r>
      <w:r>
        <w:rPr>
          <w:rFonts w:eastAsia="Times New Roman" w:cs="Times New Roman"/>
          <w:szCs w:val="24"/>
        </w:rPr>
        <w:t>. Έχετε δίκιο σε αυτό. Όλοι κατά καιρούς το θέτουν αυτό το θέμα.</w:t>
      </w:r>
    </w:p>
    <w:p w14:paraId="2D05F963" w14:textId="77777777" w:rsidR="00237587" w:rsidRDefault="00AE0D0F">
      <w:pPr>
        <w:spacing w:after="0" w:line="600" w:lineRule="auto"/>
        <w:ind w:firstLine="720"/>
        <w:jc w:val="both"/>
        <w:rPr>
          <w:rFonts w:eastAsia="Times New Roman" w:cs="Times New Roman"/>
          <w:szCs w:val="24"/>
        </w:rPr>
      </w:pPr>
      <w:r w:rsidRPr="002B30DB">
        <w:rPr>
          <w:rFonts w:eastAsia="Times New Roman" w:cs="Times New Roman"/>
          <w:b/>
          <w:szCs w:val="24"/>
        </w:rPr>
        <w:t>ΧΡΗΣΤΟΣ ΚΑΤΣΩΤΗΣ:</w:t>
      </w:r>
      <w:r>
        <w:rPr>
          <w:rFonts w:eastAsia="Times New Roman" w:cs="Times New Roman"/>
          <w:szCs w:val="24"/>
        </w:rPr>
        <w:t xml:space="preserve"> Να έλθει λοιπόν η τροπολογία χωριστά ή αν </w:t>
      </w:r>
      <w:r w:rsidRPr="009A31EC">
        <w:rPr>
          <w:rFonts w:eastAsia="Times New Roman" w:cs="Times New Roman"/>
          <w:szCs w:val="24"/>
        </w:rPr>
        <w:t xml:space="preserve">η </w:t>
      </w:r>
      <w:r>
        <w:rPr>
          <w:rFonts w:eastAsia="Times New Roman" w:cs="Times New Roman"/>
          <w:szCs w:val="24"/>
        </w:rPr>
        <w:t>Κ</w:t>
      </w:r>
      <w:r w:rsidRPr="009A31EC">
        <w:rPr>
          <w:rFonts w:eastAsia="Times New Roman" w:cs="Times New Roman"/>
          <w:szCs w:val="24"/>
        </w:rPr>
        <w:t>υβέρνηση θέλει</w:t>
      </w:r>
      <w:r w:rsidRPr="009A31EC">
        <w:rPr>
          <w:rFonts w:eastAsia="Times New Roman" w:cs="Times New Roman"/>
          <w:szCs w:val="24"/>
        </w:rPr>
        <w:t xml:space="preserve"> πράγματι κάποια άρθρα να ψηφιστούν για να λύσουν κάποια προβλήματα</w:t>
      </w:r>
      <w:r>
        <w:rPr>
          <w:rFonts w:eastAsia="Times New Roman" w:cs="Times New Roman"/>
          <w:szCs w:val="24"/>
        </w:rPr>
        <w:t>,</w:t>
      </w:r>
      <w:r w:rsidRPr="009A31EC">
        <w:rPr>
          <w:rFonts w:eastAsia="Times New Roman" w:cs="Times New Roman"/>
          <w:szCs w:val="24"/>
        </w:rPr>
        <w:t xml:space="preserve"> μπορεί να τα φέρει σε μία ξεχωριστή τ</w:t>
      </w:r>
      <w:r>
        <w:rPr>
          <w:rFonts w:eastAsia="Times New Roman" w:cs="Times New Roman"/>
          <w:szCs w:val="24"/>
        </w:rPr>
        <w:t>ρ</w:t>
      </w:r>
      <w:r w:rsidRPr="009A31EC">
        <w:rPr>
          <w:rFonts w:eastAsia="Times New Roman" w:cs="Times New Roman"/>
          <w:szCs w:val="24"/>
        </w:rPr>
        <w:t xml:space="preserve">οπολογία και να μην υποχρεώνει τα κόμματα να ψηφίζουν </w:t>
      </w:r>
      <w:r>
        <w:rPr>
          <w:rFonts w:eastAsia="Times New Roman" w:cs="Times New Roman"/>
          <w:szCs w:val="24"/>
        </w:rPr>
        <w:t>«</w:t>
      </w:r>
      <w:r w:rsidRPr="009A31EC">
        <w:rPr>
          <w:rFonts w:eastAsia="Times New Roman" w:cs="Times New Roman"/>
          <w:szCs w:val="24"/>
        </w:rPr>
        <w:t>κατά</w:t>
      </w:r>
      <w:r>
        <w:rPr>
          <w:rFonts w:eastAsia="Times New Roman" w:cs="Times New Roman"/>
          <w:szCs w:val="24"/>
        </w:rPr>
        <w:t>»</w:t>
      </w:r>
      <w:r w:rsidRPr="009A31EC">
        <w:rPr>
          <w:rFonts w:eastAsia="Times New Roman" w:cs="Times New Roman"/>
          <w:szCs w:val="24"/>
        </w:rPr>
        <w:t xml:space="preserve"> ή τέλος πάντων να απέχουν</w:t>
      </w:r>
      <w:r>
        <w:rPr>
          <w:rFonts w:eastAsia="Times New Roman" w:cs="Times New Roman"/>
          <w:szCs w:val="24"/>
        </w:rPr>
        <w:t>,</w:t>
      </w:r>
      <w:r w:rsidRPr="009A31EC">
        <w:rPr>
          <w:rFonts w:eastAsia="Times New Roman" w:cs="Times New Roman"/>
          <w:szCs w:val="24"/>
        </w:rPr>
        <w:t xml:space="preserve"> όπως </w:t>
      </w:r>
      <w:r>
        <w:rPr>
          <w:rFonts w:eastAsia="Times New Roman" w:cs="Times New Roman"/>
          <w:szCs w:val="24"/>
        </w:rPr>
        <w:t>θα απ</w:t>
      </w:r>
      <w:r w:rsidRPr="009A31EC">
        <w:rPr>
          <w:rFonts w:eastAsia="Times New Roman" w:cs="Times New Roman"/>
          <w:szCs w:val="24"/>
        </w:rPr>
        <w:t>έχουμε εμείς σήμερα από μία τροπολογία</w:t>
      </w:r>
      <w:r>
        <w:rPr>
          <w:rFonts w:eastAsia="Times New Roman" w:cs="Times New Roman"/>
          <w:szCs w:val="24"/>
        </w:rPr>
        <w:t>.</w:t>
      </w:r>
    </w:p>
    <w:p w14:paraId="2D05F964"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Η τροπολογί</w:t>
      </w:r>
      <w:r>
        <w:rPr>
          <w:rFonts w:eastAsia="Times New Roman" w:cs="Times New Roman"/>
          <w:szCs w:val="24"/>
        </w:rPr>
        <w:t>α με γενικό αριθμό 197</w:t>
      </w:r>
      <w:r w:rsidRPr="009A31EC">
        <w:rPr>
          <w:rFonts w:eastAsia="Times New Roman" w:cs="Times New Roman"/>
          <w:szCs w:val="24"/>
        </w:rPr>
        <w:t xml:space="preserve">3 </w:t>
      </w:r>
      <w:r>
        <w:rPr>
          <w:rFonts w:eastAsia="Times New Roman" w:cs="Times New Roman"/>
          <w:szCs w:val="24"/>
        </w:rPr>
        <w:t>και ειδικό 53 αφορά την απαλλαγή προσώπων</w:t>
      </w:r>
      <w:r w:rsidRPr="009A31EC">
        <w:rPr>
          <w:rFonts w:eastAsia="Times New Roman" w:cs="Times New Roman"/>
          <w:szCs w:val="24"/>
        </w:rPr>
        <w:t xml:space="preserve"> που διατηρούσαν διευθύνοντες σύμβουλοι</w:t>
      </w:r>
      <w:r>
        <w:rPr>
          <w:rFonts w:eastAsia="Times New Roman" w:cs="Times New Roman"/>
          <w:szCs w:val="24"/>
        </w:rPr>
        <w:t>,</w:t>
      </w:r>
      <w:r w:rsidRPr="009A31EC">
        <w:rPr>
          <w:rFonts w:eastAsia="Times New Roman" w:cs="Times New Roman"/>
          <w:szCs w:val="24"/>
        </w:rPr>
        <w:t xml:space="preserve"> πρόεδροι </w:t>
      </w:r>
      <w:r>
        <w:rPr>
          <w:rFonts w:eastAsia="Times New Roman" w:cs="Times New Roman"/>
          <w:szCs w:val="24"/>
        </w:rPr>
        <w:t>κ.λπ</w:t>
      </w:r>
      <w:r>
        <w:rPr>
          <w:rFonts w:eastAsia="Times New Roman" w:cs="Times New Roman"/>
          <w:szCs w:val="24"/>
        </w:rPr>
        <w:t>.</w:t>
      </w:r>
      <w:r>
        <w:rPr>
          <w:rFonts w:eastAsia="Times New Roman" w:cs="Times New Roman"/>
          <w:szCs w:val="24"/>
        </w:rPr>
        <w:t xml:space="preserve"> στον </w:t>
      </w:r>
      <w:r w:rsidRPr="007F0482">
        <w:rPr>
          <w:rFonts w:eastAsia="Times New Roman" w:cs="Times New Roman"/>
          <w:szCs w:val="24"/>
        </w:rPr>
        <w:t>ΕΟΜΜΕΧ</w:t>
      </w:r>
      <w:r>
        <w:rPr>
          <w:rFonts w:eastAsia="Times New Roman" w:cs="Times New Roman"/>
          <w:szCs w:val="24"/>
        </w:rPr>
        <w:t xml:space="preserve">. </w:t>
      </w:r>
      <w:r w:rsidRPr="009A31EC">
        <w:rPr>
          <w:rFonts w:eastAsia="Times New Roman" w:cs="Times New Roman"/>
          <w:szCs w:val="24"/>
        </w:rPr>
        <w:t>Βεβαίως</w:t>
      </w:r>
      <w:r>
        <w:rPr>
          <w:rFonts w:eastAsia="Times New Roman" w:cs="Times New Roman"/>
          <w:szCs w:val="24"/>
        </w:rPr>
        <w:t>,</w:t>
      </w:r>
      <w:r w:rsidRPr="009A31EC">
        <w:rPr>
          <w:rFonts w:eastAsia="Times New Roman" w:cs="Times New Roman"/>
          <w:szCs w:val="24"/>
        </w:rPr>
        <w:t xml:space="preserve"> ψηφίζουμε </w:t>
      </w:r>
      <w:r>
        <w:rPr>
          <w:rFonts w:eastAsia="Times New Roman" w:cs="Times New Roman"/>
          <w:szCs w:val="24"/>
        </w:rPr>
        <w:t>«</w:t>
      </w:r>
      <w:r>
        <w:rPr>
          <w:rFonts w:eastAsia="Times New Roman" w:cs="Times New Roman"/>
          <w:szCs w:val="24"/>
        </w:rPr>
        <w:t>κ</w:t>
      </w:r>
      <w:r w:rsidRPr="009A31EC">
        <w:rPr>
          <w:rFonts w:eastAsia="Times New Roman" w:cs="Times New Roman"/>
          <w:szCs w:val="24"/>
        </w:rPr>
        <w:t>ατά</w:t>
      </w:r>
      <w:r>
        <w:rPr>
          <w:rFonts w:eastAsia="Times New Roman" w:cs="Times New Roman"/>
          <w:szCs w:val="24"/>
        </w:rPr>
        <w:t>»</w:t>
      </w:r>
      <w:r w:rsidRPr="009A31EC">
        <w:rPr>
          <w:rFonts w:eastAsia="Times New Roman" w:cs="Times New Roman"/>
          <w:szCs w:val="24"/>
        </w:rPr>
        <w:t xml:space="preserve"> και ζητά</w:t>
      </w:r>
      <w:r>
        <w:rPr>
          <w:rFonts w:eastAsia="Times New Roman" w:cs="Times New Roman"/>
          <w:szCs w:val="24"/>
        </w:rPr>
        <w:t>μ</w:t>
      </w:r>
      <w:r w:rsidRPr="009A31EC">
        <w:rPr>
          <w:rFonts w:eastAsia="Times New Roman" w:cs="Times New Roman"/>
          <w:szCs w:val="24"/>
        </w:rPr>
        <w:t>ε</w:t>
      </w:r>
      <w:r>
        <w:rPr>
          <w:rFonts w:eastAsia="Times New Roman" w:cs="Times New Roman"/>
          <w:szCs w:val="24"/>
        </w:rPr>
        <w:t>,</w:t>
      </w:r>
      <w:r w:rsidRPr="009A31EC">
        <w:rPr>
          <w:rFonts w:eastAsia="Times New Roman" w:cs="Times New Roman"/>
          <w:szCs w:val="24"/>
        </w:rPr>
        <w:t xml:space="preserve"> κύριε Υπουργέ</w:t>
      </w:r>
      <w:r>
        <w:rPr>
          <w:rFonts w:eastAsia="Times New Roman" w:cs="Times New Roman"/>
          <w:szCs w:val="24"/>
        </w:rPr>
        <w:t>,</w:t>
      </w:r>
      <w:r w:rsidRPr="009A31EC">
        <w:rPr>
          <w:rFonts w:eastAsia="Times New Roman" w:cs="Times New Roman"/>
          <w:szCs w:val="24"/>
        </w:rPr>
        <w:t xml:space="preserve"> να αποσύρετε τη</w:t>
      </w:r>
      <w:r>
        <w:rPr>
          <w:rFonts w:eastAsia="Times New Roman" w:cs="Times New Roman"/>
          <w:szCs w:val="24"/>
        </w:rPr>
        <w:t xml:space="preserve"> συγκεκριμένη</w:t>
      </w:r>
      <w:r w:rsidRPr="009A31EC">
        <w:rPr>
          <w:rFonts w:eastAsia="Times New Roman" w:cs="Times New Roman"/>
          <w:szCs w:val="24"/>
        </w:rPr>
        <w:t xml:space="preserve"> τροπολογία</w:t>
      </w:r>
      <w:r>
        <w:rPr>
          <w:rFonts w:eastAsia="Times New Roman" w:cs="Times New Roman"/>
          <w:szCs w:val="24"/>
        </w:rPr>
        <w:t>,</w:t>
      </w:r>
      <w:r w:rsidRPr="009A31EC">
        <w:rPr>
          <w:rFonts w:eastAsia="Times New Roman" w:cs="Times New Roman"/>
          <w:szCs w:val="24"/>
        </w:rPr>
        <w:t xml:space="preserve"> να μην πω </w:t>
      </w:r>
      <w:r>
        <w:rPr>
          <w:rFonts w:eastAsia="Times New Roman" w:cs="Times New Roman"/>
          <w:szCs w:val="24"/>
        </w:rPr>
        <w:t>«ν</w:t>
      </w:r>
      <w:r w:rsidRPr="009A31EC">
        <w:rPr>
          <w:rFonts w:eastAsia="Times New Roman" w:cs="Times New Roman"/>
          <w:szCs w:val="24"/>
        </w:rPr>
        <w:t>τροπολογία</w:t>
      </w:r>
      <w:r>
        <w:rPr>
          <w:rFonts w:eastAsia="Times New Roman" w:cs="Times New Roman"/>
          <w:szCs w:val="24"/>
        </w:rPr>
        <w:t>».</w:t>
      </w:r>
    </w:p>
    <w:p w14:paraId="2D05F965" w14:textId="77777777" w:rsidR="00237587" w:rsidRDefault="00AE0D0F">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τροπολογία με γενικό αριθμό</w:t>
      </w:r>
      <w:r w:rsidRPr="009A31EC">
        <w:rPr>
          <w:rFonts w:eastAsia="Times New Roman" w:cs="Times New Roman"/>
          <w:szCs w:val="24"/>
        </w:rPr>
        <w:t xml:space="preserve"> 19</w:t>
      </w:r>
      <w:r>
        <w:rPr>
          <w:rFonts w:eastAsia="Times New Roman" w:cs="Times New Roman"/>
          <w:szCs w:val="24"/>
        </w:rPr>
        <w:t>7</w:t>
      </w:r>
      <w:r w:rsidRPr="009A31EC">
        <w:rPr>
          <w:rFonts w:eastAsia="Times New Roman" w:cs="Times New Roman"/>
          <w:szCs w:val="24"/>
        </w:rPr>
        <w:t xml:space="preserve">4 </w:t>
      </w:r>
      <w:r>
        <w:rPr>
          <w:rFonts w:eastAsia="Times New Roman" w:cs="Times New Roman"/>
          <w:szCs w:val="24"/>
        </w:rPr>
        <w:t xml:space="preserve">και ειδικό 54 </w:t>
      </w:r>
      <w:r w:rsidRPr="009A31EC">
        <w:rPr>
          <w:rFonts w:eastAsia="Times New Roman" w:cs="Times New Roman"/>
          <w:szCs w:val="24"/>
        </w:rPr>
        <w:t>έχει τέσσερα άρθρα</w:t>
      </w:r>
      <w:r>
        <w:rPr>
          <w:rFonts w:eastAsia="Times New Roman" w:cs="Times New Roman"/>
          <w:szCs w:val="24"/>
        </w:rPr>
        <w:t>. Τ</w:t>
      </w:r>
      <w:r w:rsidRPr="009A31EC">
        <w:rPr>
          <w:rFonts w:eastAsia="Times New Roman" w:cs="Times New Roman"/>
          <w:szCs w:val="24"/>
        </w:rPr>
        <w:t xml:space="preserve">ο πρώτο αφορά την τροποποίηση του άρθρου </w:t>
      </w:r>
      <w:r w:rsidRPr="009A31EC">
        <w:rPr>
          <w:rFonts w:eastAsia="Times New Roman" w:cs="Times New Roman"/>
          <w:szCs w:val="24"/>
        </w:rPr>
        <w:lastRenderedPageBreak/>
        <w:t xml:space="preserve">25 </w:t>
      </w:r>
      <w:r>
        <w:rPr>
          <w:rFonts w:eastAsia="Times New Roman" w:cs="Times New Roman"/>
          <w:szCs w:val="24"/>
        </w:rPr>
        <w:t>για</w:t>
      </w:r>
      <w:r w:rsidRPr="009A31EC">
        <w:rPr>
          <w:rFonts w:eastAsia="Times New Roman" w:cs="Times New Roman"/>
          <w:szCs w:val="24"/>
        </w:rPr>
        <w:t xml:space="preserve"> τη νομική υπηρεσία του </w:t>
      </w:r>
      <w:r>
        <w:rPr>
          <w:rFonts w:eastAsia="Times New Roman" w:cs="Times New Roman"/>
          <w:szCs w:val="24"/>
        </w:rPr>
        <w:t>Τ</w:t>
      </w:r>
      <w:r w:rsidRPr="009A31EC">
        <w:rPr>
          <w:rFonts w:eastAsia="Times New Roman" w:cs="Times New Roman"/>
          <w:szCs w:val="24"/>
        </w:rPr>
        <w:t>αμείου Παρακαταθηκών και Δανείων</w:t>
      </w:r>
      <w:r>
        <w:rPr>
          <w:rFonts w:eastAsia="Times New Roman" w:cs="Times New Roman"/>
          <w:szCs w:val="24"/>
        </w:rPr>
        <w:t>. Ψ</w:t>
      </w:r>
      <w:r w:rsidRPr="009A31EC">
        <w:rPr>
          <w:rFonts w:eastAsia="Times New Roman" w:cs="Times New Roman"/>
          <w:szCs w:val="24"/>
        </w:rPr>
        <w:t xml:space="preserve">ηφίζουμε </w:t>
      </w:r>
      <w:r>
        <w:rPr>
          <w:rFonts w:eastAsia="Times New Roman" w:cs="Times New Roman"/>
          <w:szCs w:val="24"/>
        </w:rPr>
        <w:t>«</w:t>
      </w:r>
      <w:r w:rsidRPr="009A31EC">
        <w:rPr>
          <w:rFonts w:eastAsia="Times New Roman" w:cs="Times New Roman"/>
          <w:szCs w:val="24"/>
        </w:rPr>
        <w:t>παρών</w:t>
      </w:r>
      <w:r>
        <w:rPr>
          <w:rFonts w:eastAsia="Times New Roman" w:cs="Times New Roman"/>
          <w:szCs w:val="24"/>
        </w:rPr>
        <w:t>». Σ</w:t>
      </w:r>
      <w:r w:rsidRPr="009A31EC">
        <w:rPr>
          <w:rFonts w:eastAsia="Times New Roman" w:cs="Times New Roman"/>
          <w:szCs w:val="24"/>
        </w:rPr>
        <w:t xml:space="preserve">το δεύτερο </w:t>
      </w:r>
      <w:r>
        <w:rPr>
          <w:rFonts w:eastAsia="Times New Roman" w:cs="Times New Roman"/>
          <w:szCs w:val="24"/>
        </w:rPr>
        <w:t>άρθρο</w:t>
      </w:r>
      <w:r w:rsidRPr="009A31EC">
        <w:rPr>
          <w:rFonts w:eastAsia="Times New Roman" w:cs="Times New Roman"/>
          <w:szCs w:val="24"/>
        </w:rPr>
        <w:t xml:space="preserve"> </w:t>
      </w:r>
      <w:r>
        <w:rPr>
          <w:rFonts w:eastAsia="Times New Roman" w:cs="Times New Roman"/>
          <w:szCs w:val="24"/>
        </w:rPr>
        <w:t>ψηφίζουμε «</w:t>
      </w:r>
      <w:r>
        <w:rPr>
          <w:rFonts w:eastAsia="Times New Roman" w:cs="Times New Roman"/>
          <w:szCs w:val="24"/>
        </w:rPr>
        <w:t>κ</w:t>
      </w:r>
      <w:r>
        <w:rPr>
          <w:rFonts w:eastAsia="Times New Roman" w:cs="Times New Roman"/>
          <w:szCs w:val="24"/>
        </w:rPr>
        <w:t xml:space="preserve">ατά». Το λέω </w:t>
      </w:r>
      <w:r w:rsidRPr="009A31EC">
        <w:rPr>
          <w:rFonts w:eastAsia="Times New Roman" w:cs="Times New Roman"/>
          <w:szCs w:val="24"/>
        </w:rPr>
        <w:t xml:space="preserve">τώρα γιατί θα </w:t>
      </w:r>
      <w:r>
        <w:rPr>
          <w:rFonts w:eastAsia="Times New Roman" w:cs="Times New Roman"/>
          <w:szCs w:val="24"/>
        </w:rPr>
        <w:t>έρ</w:t>
      </w:r>
      <w:r w:rsidRPr="009A31EC">
        <w:rPr>
          <w:rFonts w:eastAsia="Times New Roman" w:cs="Times New Roman"/>
          <w:szCs w:val="24"/>
        </w:rPr>
        <w:t>θουν</w:t>
      </w:r>
      <w:r w:rsidRPr="009A31EC">
        <w:rPr>
          <w:rFonts w:eastAsia="Times New Roman" w:cs="Times New Roman"/>
          <w:szCs w:val="24"/>
        </w:rPr>
        <w:t xml:space="preserve"> όλες μαζί</w:t>
      </w:r>
      <w:r>
        <w:rPr>
          <w:rFonts w:eastAsia="Times New Roman" w:cs="Times New Roman"/>
          <w:szCs w:val="24"/>
        </w:rPr>
        <w:t xml:space="preserve">. Στο τρίτο άρθρο για τους </w:t>
      </w:r>
      <w:r>
        <w:rPr>
          <w:rFonts w:eastAsia="Times New Roman" w:cs="Times New Roman"/>
          <w:szCs w:val="24"/>
        </w:rPr>
        <w:t>ο</w:t>
      </w:r>
      <w:r w:rsidRPr="009A31EC">
        <w:rPr>
          <w:rFonts w:eastAsia="Times New Roman" w:cs="Times New Roman"/>
          <w:szCs w:val="24"/>
        </w:rPr>
        <w:t xml:space="preserve">ργανισμούς </w:t>
      </w:r>
      <w:r>
        <w:rPr>
          <w:rFonts w:eastAsia="Times New Roman" w:cs="Times New Roman"/>
          <w:szCs w:val="24"/>
        </w:rPr>
        <w:t>κ</w:t>
      </w:r>
      <w:r w:rsidRPr="009A31EC">
        <w:rPr>
          <w:rFonts w:eastAsia="Times New Roman" w:cs="Times New Roman"/>
          <w:szCs w:val="24"/>
        </w:rPr>
        <w:t xml:space="preserve">οινωνικής </w:t>
      </w:r>
      <w:r>
        <w:rPr>
          <w:rFonts w:eastAsia="Times New Roman" w:cs="Times New Roman"/>
          <w:szCs w:val="24"/>
        </w:rPr>
        <w:t>α</w:t>
      </w:r>
      <w:r w:rsidRPr="009A31EC">
        <w:rPr>
          <w:rFonts w:eastAsia="Times New Roman" w:cs="Times New Roman"/>
          <w:szCs w:val="24"/>
        </w:rPr>
        <w:t xml:space="preserve">σφάλισης ψηφίζουμε </w:t>
      </w:r>
      <w:r>
        <w:rPr>
          <w:rFonts w:eastAsia="Times New Roman" w:cs="Times New Roman"/>
          <w:szCs w:val="24"/>
        </w:rPr>
        <w:t>«</w:t>
      </w:r>
      <w:r>
        <w:rPr>
          <w:rFonts w:eastAsia="Times New Roman" w:cs="Times New Roman"/>
          <w:szCs w:val="24"/>
        </w:rPr>
        <w:t>ν</w:t>
      </w:r>
      <w:r w:rsidRPr="009A31EC">
        <w:rPr>
          <w:rFonts w:eastAsia="Times New Roman" w:cs="Times New Roman"/>
          <w:szCs w:val="24"/>
        </w:rPr>
        <w:t>αι</w:t>
      </w:r>
      <w:r>
        <w:rPr>
          <w:rFonts w:eastAsia="Times New Roman" w:cs="Times New Roman"/>
          <w:szCs w:val="24"/>
        </w:rPr>
        <w:t>». Θ</w:t>
      </w:r>
      <w:r w:rsidRPr="009A31EC">
        <w:rPr>
          <w:rFonts w:eastAsia="Times New Roman" w:cs="Times New Roman"/>
          <w:szCs w:val="24"/>
        </w:rPr>
        <w:t>εωρούμε βέβαια</w:t>
      </w:r>
      <w:r>
        <w:rPr>
          <w:rFonts w:eastAsia="Times New Roman" w:cs="Times New Roman"/>
          <w:szCs w:val="24"/>
        </w:rPr>
        <w:t>,</w:t>
      </w:r>
      <w:r w:rsidRPr="009A31EC">
        <w:rPr>
          <w:rFonts w:eastAsia="Times New Roman" w:cs="Times New Roman"/>
          <w:szCs w:val="24"/>
        </w:rPr>
        <w:t xml:space="preserve"> ότι η κρατική επιχορήγηση </w:t>
      </w:r>
      <w:r>
        <w:rPr>
          <w:rFonts w:eastAsia="Times New Roman" w:cs="Times New Roman"/>
          <w:szCs w:val="24"/>
        </w:rPr>
        <w:t>ως προς</w:t>
      </w:r>
      <w:r w:rsidRPr="009A31EC">
        <w:rPr>
          <w:rFonts w:eastAsia="Times New Roman" w:cs="Times New Roman"/>
          <w:szCs w:val="24"/>
        </w:rPr>
        <w:t xml:space="preserve"> την κοινωνική ασφάλιση έχει μειωθεί κατακόρυφα</w:t>
      </w:r>
      <w:r>
        <w:rPr>
          <w:rFonts w:eastAsia="Times New Roman" w:cs="Times New Roman"/>
          <w:szCs w:val="24"/>
        </w:rPr>
        <w:t>. Π</w:t>
      </w:r>
      <w:r w:rsidRPr="009A31EC">
        <w:rPr>
          <w:rFonts w:eastAsia="Times New Roman" w:cs="Times New Roman"/>
          <w:szCs w:val="24"/>
        </w:rPr>
        <w:t>ρέπει να αυξηθεί</w:t>
      </w:r>
      <w:r>
        <w:rPr>
          <w:rFonts w:eastAsia="Times New Roman" w:cs="Times New Roman"/>
          <w:szCs w:val="24"/>
        </w:rPr>
        <w:t>,</w:t>
      </w:r>
      <w:r w:rsidRPr="009A31EC">
        <w:rPr>
          <w:rFonts w:eastAsia="Times New Roman" w:cs="Times New Roman"/>
          <w:szCs w:val="24"/>
        </w:rPr>
        <w:t xml:space="preserve"> να καλύψει </w:t>
      </w:r>
      <w:r>
        <w:rPr>
          <w:rFonts w:eastAsia="Times New Roman" w:cs="Times New Roman"/>
          <w:szCs w:val="24"/>
        </w:rPr>
        <w:t xml:space="preserve">τις </w:t>
      </w:r>
      <w:r w:rsidRPr="009A31EC">
        <w:rPr>
          <w:rFonts w:eastAsia="Times New Roman" w:cs="Times New Roman"/>
          <w:szCs w:val="24"/>
        </w:rPr>
        <w:t>ανάγκες των ασφαλισμένων</w:t>
      </w:r>
      <w:r>
        <w:rPr>
          <w:rFonts w:eastAsia="Times New Roman" w:cs="Times New Roman"/>
          <w:szCs w:val="24"/>
        </w:rPr>
        <w:t>. Σ</w:t>
      </w:r>
      <w:r w:rsidRPr="009A31EC">
        <w:rPr>
          <w:rFonts w:eastAsia="Times New Roman" w:cs="Times New Roman"/>
          <w:szCs w:val="24"/>
        </w:rPr>
        <w:t xml:space="preserve">το </w:t>
      </w:r>
      <w:r>
        <w:rPr>
          <w:rFonts w:eastAsia="Times New Roman" w:cs="Times New Roman"/>
          <w:szCs w:val="24"/>
        </w:rPr>
        <w:t>ά</w:t>
      </w:r>
      <w:r w:rsidRPr="009A31EC">
        <w:rPr>
          <w:rFonts w:eastAsia="Times New Roman" w:cs="Times New Roman"/>
          <w:szCs w:val="24"/>
        </w:rPr>
        <w:t xml:space="preserve">ρθρο </w:t>
      </w:r>
      <w:r w:rsidRPr="009A31EC">
        <w:rPr>
          <w:rFonts w:eastAsia="Times New Roman" w:cs="Times New Roman"/>
          <w:szCs w:val="24"/>
        </w:rPr>
        <w:t xml:space="preserve">4 </w:t>
      </w:r>
      <w:r>
        <w:rPr>
          <w:rFonts w:eastAsia="Times New Roman" w:cs="Times New Roman"/>
          <w:szCs w:val="24"/>
        </w:rPr>
        <w:t>παρατείνεται</w:t>
      </w:r>
      <w:r w:rsidRPr="009A31EC">
        <w:rPr>
          <w:rFonts w:eastAsia="Times New Roman" w:cs="Times New Roman"/>
          <w:szCs w:val="24"/>
        </w:rPr>
        <w:t xml:space="preserve"> μέχρι </w:t>
      </w:r>
      <w:r>
        <w:rPr>
          <w:rFonts w:eastAsia="Times New Roman" w:cs="Times New Roman"/>
          <w:szCs w:val="24"/>
        </w:rPr>
        <w:t xml:space="preserve">τις </w:t>
      </w:r>
      <w:r w:rsidRPr="009A31EC">
        <w:rPr>
          <w:rFonts w:eastAsia="Times New Roman" w:cs="Times New Roman"/>
          <w:szCs w:val="24"/>
        </w:rPr>
        <w:t>31</w:t>
      </w:r>
      <w:r>
        <w:rPr>
          <w:rFonts w:eastAsia="Times New Roman" w:cs="Times New Roman"/>
          <w:szCs w:val="24"/>
        </w:rPr>
        <w:t xml:space="preserve"> Οκτωβρίου του 201</w:t>
      </w:r>
      <w:r w:rsidRPr="009A31EC">
        <w:rPr>
          <w:rFonts w:eastAsia="Times New Roman" w:cs="Times New Roman"/>
          <w:szCs w:val="24"/>
        </w:rPr>
        <w:t>9 η προθεσμία ολοκλήρωσης</w:t>
      </w:r>
      <w:r>
        <w:rPr>
          <w:rFonts w:eastAsia="Times New Roman" w:cs="Times New Roman"/>
          <w:szCs w:val="24"/>
        </w:rPr>
        <w:t xml:space="preserve"> της </w:t>
      </w:r>
      <w:r w:rsidRPr="009A31EC">
        <w:rPr>
          <w:rFonts w:eastAsia="Times New Roman" w:cs="Times New Roman"/>
          <w:szCs w:val="24"/>
        </w:rPr>
        <w:t>Επιτροπής Αξιολόγησης</w:t>
      </w:r>
      <w:r>
        <w:rPr>
          <w:rFonts w:eastAsia="Times New Roman" w:cs="Times New Roman"/>
          <w:szCs w:val="24"/>
        </w:rPr>
        <w:t xml:space="preserve"> για την </w:t>
      </w:r>
      <w:r>
        <w:rPr>
          <w:rFonts w:eastAsia="Times New Roman" w:cs="Times New Roman"/>
          <w:szCs w:val="24"/>
        </w:rPr>
        <w:t>Ε</w:t>
      </w:r>
      <w:r>
        <w:rPr>
          <w:rFonts w:eastAsia="Times New Roman" w:cs="Times New Roman"/>
          <w:szCs w:val="24"/>
        </w:rPr>
        <w:t>πιτροπή</w:t>
      </w:r>
      <w:r w:rsidRPr="009A31EC">
        <w:rPr>
          <w:rFonts w:eastAsia="Times New Roman" w:cs="Times New Roman"/>
          <w:szCs w:val="24"/>
        </w:rPr>
        <w:t xml:space="preserve"> των </w:t>
      </w:r>
      <w:r>
        <w:rPr>
          <w:rFonts w:eastAsia="Times New Roman" w:cs="Times New Roman"/>
          <w:szCs w:val="24"/>
        </w:rPr>
        <w:t>Β</w:t>
      </w:r>
      <w:r w:rsidRPr="009A31EC">
        <w:rPr>
          <w:rFonts w:eastAsia="Times New Roman" w:cs="Times New Roman"/>
          <w:szCs w:val="24"/>
        </w:rPr>
        <w:t xml:space="preserve">αρέων και </w:t>
      </w:r>
      <w:r>
        <w:rPr>
          <w:rFonts w:eastAsia="Times New Roman" w:cs="Times New Roman"/>
          <w:szCs w:val="24"/>
        </w:rPr>
        <w:t>Α</w:t>
      </w:r>
      <w:r w:rsidRPr="009A31EC">
        <w:rPr>
          <w:rFonts w:eastAsia="Times New Roman" w:cs="Times New Roman"/>
          <w:szCs w:val="24"/>
        </w:rPr>
        <w:t xml:space="preserve">νθυγιεινών </w:t>
      </w:r>
      <w:r>
        <w:rPr>
          <w:rFonts w:eastAsia="Times New Roman" w:cs="Times New Roman"/>
          <w:szCs w:val="24"/>
        </w:rPr>
        <w:t>Ε</w:t>
      </w:r>
      <w:r w:rsidRPr="009A31EC">
        <w:rPr>
          <w:rFonts w:eastAsia="Times New Roman" w:cs="Times New Roman"/>
          <w:szCs w:val="24"/>
        </w:rPr>
        <w:t>παγγελμάτων</w:t>
      </w:r>
      <w:r>
        <w:rPr>
          <w:rFonts w:eastAsia="Times New Roman" w:cs="Times New Roman"/>
          <w:szCs w:val="24"/>
        </w:rPr>
        <w:t>. Ε</w:t>
      </w:r>
      <w:r w:rsidRPr="009A31EC">
        <w:rPr>
          <w:rFonts w:eastAsia="Times New Roman" w:cs="Times New Roman"/>
          <w:szCs w:val="24"/>
        </w:rPr>
        <w:t xml:space="preserve">μείς είμαστε ενάντια σε αυτή την </w:t>
      </w:r>
      <w:r>
        <w:rPr>
          <w:rFonts w:eastAsia="Times New Roman" w:cs="Times New Roman"/>
          <w:szCs w:val="24"/>
        </w:rPr>
        <w:t>ε</w:t>
      </w:r>
      <w:r w:rsidRPr="009A31EC">
        <w:rPr>
          <w:rFonts w:eastAsia="Times New Roman" w:cs="Times New Roman"/>
          <w:szCs w:val="24"/>
        </w:rPr>
        <w:t>πιτροπή</w:t>
      </w:r>
      <w:r>
        <w:rPr>
          <w:rFonts w:eastAsia="Times New Roman" w:cs="Times New Roman"/>
          <w:szCs w:val="24"/>
        </w:rPr>
        <w:t xml:space="preserve">, </w:t>
      </w:r>
      <w:r w:rsidRPr="009A31EC">
        <w:rPr>
          <w:rFonts w:eastAsia="Times New Roman" w:cs="Times New Roman"/>
          <w:szCs w:val="24"/>
        </w:rPr>
        <w:t>η οποία στόχο έχει να</w:t>
      </w:r>
      <w:r>
        <w:rPr>
          <w:rFonts w:eastAsia="Times New Roman" w:cs="Times New Roman"/>
          <w:szCs w:val="24"/>
        </w:rPr>
        <w:t xml:space="preserve"> απεντάξει </w:t>
      </w:r>
      <w:r w:rsidRPr="009A31EC">
        <w:rPr>
          <w:rFonts w:eastAsia="Times New Roman" w:cs="Times New Roman"/>
          <w:szCs w:val="24"/>
        </w:rPr>
        <w:t>ειδικότητες από τα β</w:t>
      </w:r>
      <w:r>
        <w:rPr>
          <w:rFonts w:eastAsia="Times New Roman" w:cs="Times New Roman"/>
          <w:szCs w:val="24"/>
        </w:rPr>
        <w:t xml:space="preserve">αρέα </w:t>
      </w:r>
      <w:r>
        <w:rPr>
          <w:rFonts w:eastAsia="Times New Roman" w:cs="Times New Roman"/>
          <w:szCs w:val="24"/>
        </w:rPr>
        <w:t>και ανθυγιεινά και όχι να ε</w:t>
      </w:r>
      <w:r w:rsidRPr="009A31EC">
        <w:rPr>
          <w:rFonts w:eastAsia="Times New Roman" w:cs="Times New Roman"/>
          <w:szCs w:val="24"/>
        </w:rPr>
        <w:t>ντάξει</w:t>
      </w:r>
      <w:r>
        <w:rPr>
          <w:rFonts w:eastAsia="Times New Roman" w:cs="Times New Roman"/>
          <w:szCs w:val="24"/>
        </w:rPr>
        <w:t>,</w:t>
      </w:r>
      <w:r w:rsidRPr="009A31EC">
        <w:rPr>
          <w:rFonts w:eastAsia="Times New Roman" w:cs="Times New Roman"/>
          <w:szCs w:val="24"/>
        </w:rPr>
        <w:t xml:space="preserve"> στόχο έχει να καταργήσει </w:t>
      </w:r>
      <w:r>
        <w:rPr>
          <w:rFonts w:eastAsia="Times New Roman" w:cs="Times New Roman"/>
          <w:szCs w:val="24"/>
        </w:rPr>
        <w:t>επιδόματα και όχι να διατηρήσει. Ωσ</w:t>
      </w:r>
      <w:r w:rsidRPr="009A31EC">
        <w:rPr>
          <w:rFonts w:eastAsia="Times New Roman" w:cs="Times New Roman"/>
          <w:szCs w:val="24"/>
        </w:rPr>
        <w:t xml:space="preserve">τόσο όμως ψηφίζουμε </w:t>
      </w:r>
      <w:r>
        <w:rPr>
          <w:rFonts w:eastAsia="Times New Roman" w:cs="Times New Roman"/>
          <w:szCs w:val="24"/>
        </w:rPr>
        <w:t>«</w:t>
      </w:r>
      <w:r>
        <w:rPr>
          <w:rFonts w:eastAsia="Times New Roman" w:cs="Times New Roman"/>
          <w:szCs w:val="24"/>
        </w:rPr>
        <w:t>ν</w:t>
      </w:r>
      <w:r>
        <w:rPr>
          <w:rFonts w:eastAsia="Times New Roman" w:cs="Times New Roman"/>
          <w:szCs w:val="24"/>
        </w:rPr>
        <w:t xml:space="preserve">αι», </w:t>
      </w:r>
      <w:r w:rsidRPr="009A31EC">
        <w:rPr>
          <w:rFonts w:eastAsia="Times New Roman" w:cs="Times New Roman"/>
          <w:szCs w:val="24"/>
        </w:rPr>
        <w:t xml:space="preserve">μετά και από υπόδειξη και </w:t>
      </w:r>
      <w:r>
        <w:rPr>
          <w:rFonts w:eastAsia="Times New Roman" w:cs="Times New Roman"/>
          <w:szCs w:val="24"/>
        </w:rPr>
        <w:t xml:space="preserve">θέληση των εργαζομένων των ίδιων, </w:t>
      </w:r>
      <w:r w:rsidRPr="009A31EC">
        <w:rPr>
          <w:rFonts w:eastAsia="Times New Roman" w:cs="Times New Roman"/>
          <w:szCs w:val="24"/>
        </w:rPr>
        <w:t>που σήμερα είχαν κατάληψη στο Υπουργείο Οικονομικών</w:t>
      </w:r>
      <w:r>
        <w:rPr>
          <w:rFonts w:eastAsia="Times New Roman" w:cs="Times New Roman"/>
          <w:szCs w:val="24"/>
        </w:rPr>
        <w:t>, γ</w:t>
      </w:r>
      <w:r w:rsidRPr="009A31EC">
        <w:rPr>
          <w:rFonts w:eastAsia="Times New Roman" w:cs="Times New Roman"/>
          <w:szCs w:val="24"/>
        </w:rPr>
        <w:t>ιατί παρατείνεται μέ</w:t>
      </w:r>
      <w:r w:rsidRPr="009A31EC">
        <w:rPr>
          <w:rFonts w:eastAsia="Times New Roman" w:cs="Times New Roman"/>
          <w:szCs w:val="24"/>
        </w:rPr>
        <w:t xml:space="preserve">χρι </w:t>
      </w:r>
      <w:r>
        <w:rPr>
          <w:rFonts w:eastAsia="Times New Roman" w:cs="Times New Roman"/>
          <w:szCs w:val="24"/>
        </w:rPr>
        <w:t xml:space="preserve">τις </w:t>
      </w:r>
      <w:r w:rsidRPr="009A31EC">
        <w:rPr>
          <w:rFonts w:eastAsia="Times New Roman" w:cs="Times New Roman"/>
          <w:szCs w:val="24"/>
        </w:rPr>
        <w:t>31</w:t>
      </w:r>
      <w:r>
        <w:rPr>
          <w:rFonts w:eastAsia="Times New Roman" w:cs="Times New Roman"/>
          <w:szCs w:val="24"/>
        </w:rPr>
        <w:t xml:space="preserve"> Οκτωβρίου του 2019. Ο</w:t>
      </w:r>
      <w:r w:rsidRPr="009A31EC">
        <w:rPr>
          <w:rFonts w:eastAsia="Times New Roman" w:cs="Times New Roman"/>
          <w:szCs w:val="24"/>
        </w:rPr>
        <w:t>ι εργαζόμενοι θα πρέπει να μην επαναπαυτούν</w:t>
      </w:r>
      <w:r>
        <w:rPr>
          <w:rFonts w:eastAsia="Times New Roman" w:cs="Times New Roman"/>
          <w:szCs w:val="24"/>
        </w:rPr>
        <w:t>,</w:t>
      </w:r>
      <w:r w:rsidRPr="009A31EC">
        <w:rPr>
          <w:rFonts w:eastAsia="Times New Roman" w:cs="Times New Roman"/>
          <w:szCs w:val="24"/>
        </w:rPr>
        <w:t xml:space="preserve"> αλλά να συνεχίσουν τον αγώνα </w:t>
      </w:r>
      <w:r>
        <w:rPr>
          <w:rFonts w:eastAsia="Times New Roman" w:cs="Times New Roman"/>
          <w:szCs w:val="24"/>
        </w:rPr>
        <w:t>τους,</w:t>
      </w:r>
      <w:r w:rsidRPr="009A31EC">
        <w:rPr>
          <w:rFonts w:eastAsia="Times New Roman" w:cs="Times New Roman"/>
          <w:szCs w:val="24"/>
        </w:rPr>
        <w:t xml:space="preserve"> έτσι ώστε να ενταχθούν και άλλες ειδικότητες</w:t>
      </w:r>
      <w:r>
        <w:rPr>
          <w:rFonts w:eastAsia="Times New Roman" w:cs="Times New Roman"/>
          <w:szCs w:val="24"/>
        </w:rPr>
        <w:t xml:space="preserve"> σε</w:t>
      </w:r>
      <w:r w:rsidRPr="009A31EC">
        <w:rPr>
          <w:rFonts w:eastAsia="Times New Roman" w:cs="Times New Roman"/>
          <w:szCs w:val="24"/>
        </w:rPr>
        <w:t xml:space="preserve"> αυτά</w:t>
      </w:r>
      <w:r>
        <w:rPr>
          <w:rFonts w:eastAsia="Times New Roman" w:cs="Times New Roman"/>
          <w:szCs w:val="24"/>
        </w:rPr>
        <w:t>.</w:t>
      </w:r>
    </w:p>
    <w:p w14:paraId="2D05F966" w14:textId="77777777" w:rsidR="00237587" w:rsidRDefault="00AE0D0F">
      <w:pPr>
        <w:tabs>
          <w:tab w:val="left" w:pos="709"/>
          <w:tab w:val="center" w:pos="4753"/>
        </w:tabs>
        <w:spacing w:after="0" w:line="600" w:lineRule="auto"/>
        <w:contextualSpacing/>
        <w:jc w:val="both"/>
        <w:rPr>
          <w:rFonts w:eastAsia="Times New Roman"/>
          <w:szCs w:val="24"/>
        </w:rPr>
      </w:pPr>
      <w:r>
        <w:rPr>
          <w:rFonts w:eastAsia="Times New Roman"/>
          <w:szCs w:val="24"/>
        </w:rPr>
        <w:lastRenderedPageBreak/>
        <w:tab/>
        <w:t xml:space="preserve">Η τροπολογία με γενικό αριθμό 1975 και ειδικό 55 έχει επίσης πέντε άρθρα. Στο πρώτο θα </w:t>
      </w:r>
      <w:r>
        <w:rPr>
          <w:rFonts w:eastAsia="Times New Roman"/>
          <w:szCs w:val="24"/>
        </w:rPr>
        <w:t>ψηφίσουμε «</w:t>
      </w:r>
      <w:r>
        <w:rPr>
          <w:rFonts w:eastAsia="Times New Roman"/>
          <w:szCs w:val="24"/>
        </w:rPr>
        <w:t>όχι</w:t>
      </w:r>
      <w:r>
        <w:rPr>
          <w:rFonts w:eastAsia="Times New Roman"/>
          <w:szCs w:val="24"/>
        </w:rPr>
        <w:t>», στο δεύτερον «</w:t>
      </w:r>
      <w:r>
        <w:rPr>
          <w:rFonts w:eastAsia="Times New Roman"/>
          <w:szCs w:val="24"/>
        </w:rPr>
        <w:t>παρών</w:t>
      </w:r>
      <w:r>
        <w:rPr>
          <w:rFonts w:eastAsia="Times New Roman"/>
          <w:szCs w:val="24"/>
        </w:rPr>
        <w:t>», στο τρίτο «</w:t>
      </w:r>
      <w:r>
        <w:rPr>
          <w:rFonts w:eastAsia="Times New Roman"/>
          <w:szCs w:val="24"/>
        </w:rPr>
        <w:t>όχι</w:t>
      </w:r>
      <w:r>
        <w:rPr>
          <w:rFonts w:eastAsia="Times New Roman"/>
          <w:szCs w:val="24"/>
        </w:rPr>
        <w:t>», στο τέταρτο «</w:t>
      </w:r>
      <w:r>
        <w:rPr>
          <w:rFonts w:eastAsia="Times New Roman"/>
          <w:szCs w:val="24"/>
        </w:rPr>
        <w:t>π</w:t>
      </w:r>
      <w:r>
        <w:rPr>
          <w:rFonts w:eastAsia="Times New Roman"/>
          <w:szCs w:val="24"/>
        </w:rPr>
        <w:t>αρών», στο πέμπτο «</w:t>
      </w:r>
      <w:r>
        <w:rPr>
          <w:rFonts w:eastAsia="Times New Roman"/>
          <w:szCs w:val="24"/>
        </w:rPr>
        <w:t>όχι</w:t>
      </w:r>
      <w:r>
        <w:rPr>
          <w:rFonts w:eastAsia="Times New Roman"/>
          <w:szCs w:val="24"/>
        </w:rPr>
        <w:t>». Το λέμε αυτό για να γραφτεί και στα Πρακτικά.</w:t>
      </w:r>
    </w:p>
    <w:p w14:paraId="2D05F967" w14:textId="77777777" w:rsidR="00237587" w:rsidRDefault="00AE0D0F">
      <w:pPr>
        <w:tabs>
          <w:tab w:val="left" w:pos="709"/>
          <w:tab w:val="center" w:pos="4753"/>
        </w:tabs>
        <w:spacing w:after="0" w:line="600" w:lineRule="auto"/>
        <w:contextualSpacing/>
        <w:jc w:val="both"/>
        <w:rPr>
          <w:rFonts w:eastAsia="Times New Roman"/>
          <w:szCs w:val="24"/>
        </w:rPr>
      </w:pPr>
      <w:r>
        <w:rPr>
          <w:rFonts w:eastAsia="Times New Roman"/>
          <w:szCs w:val="24"/>
        </w:rPr>
        <w:tab/>
        <w:t xml:space="preserve">Η </w:t>
      </w:r>
      <w:r w:rsidRPr="000F75F3">
        <w:rPr>
          <w:rFonts w:eastAsia="Times New Roman"/>
          <w:szCs w:val="24"/>
        </w:rPr>
        <w:t xml:space="preserve">τροπολογία με γενικό αριθμό </w:t>
      </w:r>
      <w:r>
        <w:rPr>
          <w:rFonts w:eastAsia="Times New Roman"/>
          <w:szCs w:val="24"/>
        </w:rPr>
        <w:t>1976 και ειδικό 56 είναι για την αμοιβή των ωφελημένων στα προγράμματα κοινωφελούς ε</w:t>
      </w:r>
      <w:r>
        <w:rPr>
          <w:rFonts w:eastAsia="Times New Roman"/>
          <w:szCs w:val="24"/>
        </w:rPr>
        <w:t xml:space="preserve">ργασίας. Βεβαίως, εμείς λέμε ότι και ένα ευρώ αύξηση να πάρει ο εργαζόμενος, θα ψηφίσουμε να το πάρει και πρέπει να το πάρει. </w:t>
      </w:r>
    </w:p>
    <w:p w14:paraId="2D05F968" w14:textId="77777777" w:rsidR="00237587" w:rsidRDefault="00AE0D0F">
      <w:pPr>
        <w:tabs>
          <w:tab w:val="left" w:pos="709"/>
          <w:tab w:val="center" w:pos="4753"/>
        </w:tabs>
        <w:spacing w:after="0" w:line="600" w:lineRule="auto"/>
        <w:contextualSpacing/>
        <w:jc w:val="both"/>
        <w:rPr>
          <w:rFonts w:eastAsia="Times New Roman"/>
          <w:szCs w:val="24"/>
        </w:rPr>
      </w:pPr>
      <w:r>
        <w:rPr>
          <w:rFonts w:eastAsia="Times New Roman"/>
          <w:szCs w:val="24"/>
        </w:rPr>
        <w:tab/>
        <w:t xml:space="preserve">Ωστόσο, εδώ έρχεται η Κυβέρνηση να πει ότι αυτά τα προγράμματα συμβάλλουν στη μείωση της ανεργίας, στην αύξηση της απασχόλησης, </w:t>
      </w:r>
      <w:r>
        <w:rPr>
          <w:rFonts w:eastAsia="Times New Roman"/>
          <w:szCs w:val="24"/>
        </w:rPr>
        <w:t>όμως αυτά τα προγράμματα είναι προγράμματα ανακύκλωσης της ανεργίας, είναι πέντε μήνες τώρα, οκτώ μετά, μετά ξανά στην ανεργία, μετά ξανά σ’ ένα άλλο πρόγραμμα ή μπορεί για μεγάλο διάστημα στην ανεργία, με μισθό βέβαια αυτόν τον κατώτερο που λέτε σήμερα, π</w:t>
      </w:r>
      <w:r>
        <w:rPr>
          <w:rFonts w:eastAsia="Times New Roman"/>
          <w:szCs w:val="24"/>
        </w:rPr>
        <w:t xml:space="preserve">ου τον αποφασίζει Υπουργός και καταργεί τη συλλογική διαπραγμάτευση για τον κατώτερο μισθό. </w:t>
      </w:r>
    </w:p>
    <w:p w14:paraId="2D05F969" w14:textId="77777777" w:rsidR="00237587" w:rsidRDefault="00AE0D0F">
      <w:pPr>
        <w:tabs>
          <w:tab w:val="left" w:pos="709"/>
          <w:tab w:val="center" w:pos="4753"/>
        </w:tabs>
        <w:spacing w:after="0" w:line="600" w:lineRule="auto"/>
        <w:contextualSpacing/>
        <w:jc w:val="both"/>
        <w:rPr>
          <w:rFonts w:eastAsia="Times New Roman"/>
          <w:szCs w:val="24"/>
        </w:rPr>
      </w:pPr>
      <w:r>
        <w:rPr>
          <w:rFonts w:eastAsia="Times New Roman"/>
          <w:szCs w:val="24"/>
        </w:rPr>
        <w:lastRenderedPageBreak/>
        <w:tab/>
        <w:t>Γι’ αυτό, λοιπόν, θα ψηφίσουμε «</w:t>
      </w:r>
      <w:r>
        <w:rPr>
          <w:rFonts w:eastAsia="Times New Roman"/>
          <w:szCs w:val="24"/>
        </w:rPr>
        <w:t>π</w:t>
      </w:r>
      <w:r>
        <w:rPr>
          <w:rFonts w:eastAsia="Times New Roman"/>
          <w:szCs w:val="24"/>
        </w:rPr>
        <w:t>αρών», παρ’ όλο που λέμε ότι και αυτοί οι εργαζόμενοι θα πρέπει να αμείβονται με τις συλλογικές συμβάσεις εργασίας και όχι με τον</w:t>
      </w:r>
      <w:r>
        <w:rPr>
          <w:rFonts w:eastAsia="Times New Roman"/>
          <w:szCs w:val="24"/>
        </w:rPr>
        <w:t xml:space="preserve"> κατώτερο μισθό. Είναι ωφελούμενοι στα νοσοκομεία. Γιατί να μην υπάρχει συλλογική σύμβαση εργασίας και να μην αμείβονται μ</w:t>
      </w:r>
      <w:r>
        <w:rPr>
          <w:rFonts w:eastAsia="Times New Roman"/>
          <w:szCs w:val="24"/>
        </w:rPr>
        <w:t>ε</w:t>
      </w:r>
      <w:r>
        <w:rPr>
          <w:rFonts w:eastAsia="Times New Roman"/>
          <w:szCs w:val="24"/>
        </w:rPr>
        <w:t xml:space="preserve"> αυτή και να αμείβονται με τον κατώτερο;</w:t>
      </w:r>
    </w:p>
    <w:p w14:paraId="2D05F96A" w14:textId="77777777" w:rsidR="00237587" w:rsidRDefault="00AE0D0F">
      <w:pPr>
        <w:tabs>
          <w:tab w:val="left" w:pos="709"/>
          <w:tab w:val="center" w:pos="4753"/>
        </w:tabs>
        <w:spacing w:after="0" w:line="600" w:lineRule="auto"/>
        <w:contextualSpacing/>
        <w:jc w:val="both"/>
        <w:rPr>
          <w:rFonts w:eastAsia="Times New Roman"/>
          <w:szCs w:val="24"/>
        </w:rPr>
      </w:pPr>
      <w:r>
        <w:rPr>
          <w:rFonts w:eastAsia="Times New Roman"/>
          <w:szCs w:val="24"/>
        </w:rPr>
        <w:tab/>
        <w:t>Επίσης, η τροπολογία με γενικό αριθμό 1977 και ειδικό 57 έχει επτά άρθρα, τα οποία βέβαια ε</w:t>
      </w:r>
      <w:r>
        <w:rPr>
          <w:rFonts w:eastAsia="Times New Roman"/>
          <w:szCs w:val="24"/>
        </w:rPr>
        <w:t xml:space="preserve">ίναι και περασμένα στο «σπλάχνο» που μας δόθηκε. Εμείς θα απέχουμε από την ψηφοφορία αυτής της τροπολογίας, γιατί έχει τέσσερα άρθρα που αφορούν τη Ρυθμιστική Αρχή Λιμένων, με τα οποία διαφωνούμε και έχει τα τρία άρθρα που αφορούν τις συλλογικές συμβάσεις </w:t>
      </w:r>
      <w:r>
        <w:rPr>
          <w:rFonts w:eastAsia="Times New Roman"/>
          <w:szCs w:val="24"/>
        </w:rPr>
        <w:t xml:space="preserve">εργασίας των ναυτεργατών, όπως αυτό αναπτύχθηκε εδώ και όπως είναι στην τροπολογία, καθώς και την καταβολή των επιδομάτων εορτών. </w:t>
      </w:r>
    </w:p>
    <w:p w14:paraId="2D05F96B" w14:textId="77777777" w:rsidR="00237587" w:rsidRDefault="00AE0D0F">
      <w:pPr>
        <w:tabs>
          <w:tab w:val="left" w:pos="709"/>
          <w:tab w:val="center" w:pos="4753"/>
        </w:tabs>
        <w:spacing w:after="0" w:line="600" w:lineRule="auto"/>
        <w:contextualSpacing/>
        <w:jc w:val="both"/>
        <w:rPr>
          <w:rFonts w:eastAsia="Times New Roman"/>
          <w:szCs w:val="24"/>
        </w:rPr>
      </w:pPr>
      <w:r>
        <w:rPr>
          <w:rFonts w:eastAsia="Times New Roman"/>
          <w:szCs w:val="24"/>
        </w:rPr>
        <w:tab/>
        <w:t>Λέτε για το πρόστιμο. Γιατί να μην έχει αυτόφωρη διαδικασία και ο εφοπλιστής, ο επιχειρηματίας που δεν καταβάλλει το δώρο στ</w:t>
      </w:r>
      <w:r>
        <w:rPr>
          <w:rFonts w:eastAsia="Times New Roman"/>
          <w:szCs w:val="24"/>
        </w:rPr>
        <w:t>ους ναυτεργάτες, όπως είναι για όλους τους εργαζόμε</w:t>
      </w:r>
      <w:r>
        <w:rPr>
          <w:rFonts w:eastAsia="Times New Roman"/>
          <w:szCs w:val="24"/>
        </w:rPr>
        <w:lastRenderedPageBreak/>
        <w:t>νους; Γιατί αρκείστε μόνο στα χίλια ευρώ πρόστιμο για κάθε ναυτεργάτη; Να έχει και αυτός την ίδια κύρωση, την ίδια αντιμετώπιση. Αυτό, όμως, δεν το κάνετε. Λέτε για χίλια ευρώ. Σιγά τα χίλια ευρώ για τον ε</w:t>
      </w:r>
      <w:r>
        <w:rPr>
          <w:rFonts w:eastAsia="Times New Roman"/>
          <w:szCs w:val="24"/>
        </w:rPr>
        <w:t>φοπλιστή. Τα έχει βγάλει έτσι κι αλλιώς.</w:t>
      </w:r>
    </w:p>
    <w:p w14:paraId="2D05F96C" w14:textId="77777777" w:rsidR="00237587" w:rsidRDefault="00AE0D0F">
      <w:pPr>
        <w:tabs>
          <w:tab w:val="left" w:pos="709"/>
          <w:tab w:val="center" w:pos="4753"/>
        </w:tabs>
        <w:spacing w:after="0" w:line="600" w:lineRule="auto"/>
        <w:contextualSpacing/>
        <w:jc w:val="both"/>
        <w:rPr>
          <w:rFonts w:eastAsia="Times New Roman"/>
          <w:szCs w:val="24"/>
        </w:rPr>
      </w:pPr>
      <w:r>
        <w:rPr>
          <w:rFonts w:eastAsia="Times New Roman"/>
          <w:szCs w:val="24"/>
        </w:rPr>
        <w:tab/>
        <w:t>Εμείς, λοιπόν, λέμε να το κάνετε έστω και τώρα αποδεκτό αυτό και να είναι με βάση τον νόμο που ισχύει για όλους τους υπόλοιπους εργαζόμενους. Παρ’ όλα αυτά, απέχουμε απ’ αυτή την ψηφοφορία, παρ’ όλο που έχει αυτά τ</w:t>
      </w:r>
      <w:r>
        <w:rPr>
          <w:rFonts w:eastAsia="Times New Roman"/>
          <w:szCs w:val="24"/>
        </w:rPr>
        <w:t xml:space="preserve">α τρία άρθρα που είναι προς όφελος των ναυτεργατών. </w:t>
      </w:r>
    </w:p>
    <w:p w14:paraId="2D05F96D" w14:textId="77777777" w:rsidR="00237587" w:rsidRDefault="00AE0D0F">
      <w:pPr>
        <w:tabs>
          <w:tab w:val="left" w:pos="709"/>
          <w:tab w:val="center" w:pos="4753"/>
        </w:tabs>
        <w:spacing w:after="0" w:line="600" w:lineRule="auto"/>
        <w:contextualSpacing/>
        <w:jc w:val="both"/>
        <w:rPr>
          <w:rFonts w:eastAsia="Times New Roman"/>
          <w:szCs w:val="24"/>
        </w:rPr>
      </w:pPr>
      <w:r>
        <w:rPr>
          <w:rFonts w:eastAsia="Times New Roman"/>
          <w:szCs w:val="24"/>
        </w:rPr>
        <w:tab/>
        <w:t>Στην τροπολογία με γενικό αριθμό 1978 και ειδικό 58 θα ψηφίσουμε «</w:t>
      </w:r>
      <w:r>
        <w:rPr>
          <w:rFonts w:eastAsia="Times New Roman"/>
          <w:szCs w:val="24"/>
        </w:rPr>
        <w:t>ναι</w:t>
      </w:r>
      <w:r>
        <w:rPr>
          <w:rFonts w:eastAsia="Times New Roman"/>
          <w:szCs w:val="24"/>
        </w:rPr>
        <w:t xml:space="preserve">», αν και η θέση μας είναι ότι χρειάζεται κρατική υποδομή κλάδου ελέγχου πλοίων, η οποία να διασφαλίζει την ασφάλεια και την υγεία </w:t>
      </w:r>
      <w:r>
        <w:rPr>
          <w:rFonts w:eastAsia="Times New Roman"/>
          <w:szCs w:val="24"/>
        </w:rPr>
        <w:t>των εργαζομένων, αλλά και των επιβατών στη θάλασσα.</w:t>
      </w:r>
    </w:p>
    <w:p w14:paraId="2D05F96E" w14:textId="77777777" w:rsidR="00237587" w:rsidRDefault="00AE0D0F">
      <w:pPr>
        <w:tabs>
          <w:tab w:val="left" w:pos="709"/>
          <w:tab w:val="center" w:pos="4753"/>
        </w:tabs>
        <w:spacing w:after="0" w:line="600" w:lineRule="auto"/>
        <w:contextualSpacing/>
        <w:jc w:val="both"/>
        <w:rPr>
          <w:rFonts w:eastAsia="Times New Roman"/>
          <w:szCs w:val="24"/>
        </w:rPr>
      </w:pPr>
      <w:r>
        <w:rPr>
          <w:rFonts w:eastAsia="Times New Roman"/>
          <w:szCs w:val="24"/>
        </w:rPr>
        <w:tab/>
      </w:r>
      <w:r w:rsidRPr="00D20946">
        <w:rPr>
          <w:rFonts w:eastAsia="Times New Roman"/>
          <w:b/>
          <w:szCs w:val="24"/>
        </w:rPr>
        <w:t>ΠΡΟΕΔΡΕΥΩΝ (Γεώργιος Λαμπρούλης)</w:t>
      </w:r>
      <w:r w:rsidRPr="000F75F3">
        <w:rPr>
          <w:rFonts w:eastAsia="Times New Roman"/>
          <w:b/>
          <w:szCs w:val="24"/>
        </w:rPr>
        <w:t>:</w:t>
      </w:r>
      <w:r w:rsidRPr="000F75F3">
        <w:rPr>
          <w:rFonts w:eastAsia="Times New Roman"/>
          <w:szCs w:val="24"/>
        </w:rPr>
        <w:t xml:space="preserve"> </w:t>
      </w:r>
      <w:r>
        <w:rPr>
          <w:rFonts w:eastAsia="Times New Roman"/>
          <w:szCs w:val="24"/>
        </w:rPr>
        <w:t>Ευχαριστούμε.</w:t>
      </w:r>
    </w:p>
    <w:p w14:paraId="2D05F96F" w14:textId="77777777" w:rsidR="00237587" w:rsidRDefault="00AE0D0F">
      <w:pPr>
        <w:tabs>
          <w:tab w:val="left" w:pos="709"/>
          <w:tab w:val="center" w:pos="4753"/>
        </w:tabs>
        <w:spacing w:after="0" w:line="600" w:lineRule="auto"/>
        <w:contextualSpacing/>
        <w:jc w:val="both"/>
        <w:rPr>
          <w:rFonts w:eastAsia="Times New Roman"/>
          <w:szCs w:val="24"/>
        </w:rPr>
      </w:pPr>
      <w:r>
        <w:rPr>
          <w:rFonts w:eastAsia="Times New Roman"/>
          <w:szCs w:val="24"/>
        </w:rPr>
        <w:tab/>
        <w:t>Ολοκληρώθηκε ο κύκλος των δευτερολογιών των εισηγητών-αγορητών.</w:t>
      </w:r>
    </w:p>
    <w:p w14:paraId="2D05F970" w14:textId="77777777" w:rsidR="00237587" w:rsidRDefault="00AE0D0F">
      <w:pPr>
        <w:tabs>
          <w:tab w:val="left" w:pos="709"/>
          <w:tab w:val="center" w:pos="4753"/>
        </w:tabs>
        <w:spacing w:after="0" w:line="600" w:lineRule="auto"/>
        <w:contextualSpacing/>
        <w:jc w:val="both"/>
        <w:rPr>
          <w:rFonts w:eastAsia="Times New Roman"/>
          <w:szCs w:val="24"/>
        </w:rPr>
      </w:pPr>
      <w:r>
        <w:rPr>
          <w:rFonts w:eastAsia="Times New Roman"/>
          <w:szCs w:val="24"/>
        </w:rPr>
        <w:lastRenderedPageBreak/>
        <w:tab/>
        <w:t>Θα δώσουμε τον λόγο στον Υπουργό για να κλείσει τη συζήτηση του νομοσχεδίου και μετά θα π</w:t>
      </w:r>
      <w:r>
        <w:rPr>
          <w:rFonts w:eastAsia="Times New Roman"/>
          <w:szCs w:val="24"/>
        </w:rPr>
        <w:t>εράσουμε στην ψηφοφορία.</w:t>
      </w:r>
    </w:p>
    <w:p w14:paraId="2D05F971" w14:textId="77777777" w:rsidR="00237587" w:rsidRDefault="00AE0D0F">
      <w:pPr>
        <w:tabs>
          <w:tab w:val="left" w:pos="709"/>
          <w:tab w:val="center" w:pos="4753"/>
        </w:tabs>
        <w:spacing w:after="0" w:line="600" w:lineRule="auto"/>
        <w:contextualSpacing/>
        <w:jc w:val="both"/>
        <w:rPr>
          <w:rFonts w:eastAsia="Times New Roman"/>
          <w:szCs w:val="24"/>
        </w:rPr>
      </w:pPr>
      <w:r>
        <w:rPr>
          <w:rFonts w:eastAsia="Times New Roman"/>
          <w:szCs w:val="24"/>
        </w:rPr>
        <w:tab/>
        <w:t>Κύριε Κουβέλη, έχετε τον λόγο</w:t>
      </w:r>
      <w:r w:rsidRPr="007F496E">
        <w:rPr>
          <w:rFonts w:eastAsia="Times New Roman"/>
          <w:szCs w:val="24"/>
        </w:rPr>
        <w:t xml:space="preserve"> </w:t>
      </w:r>
      <w:r>
        <w:rPr>
          <w:rFonts w:eastAsia="Times New Roman"/>
          <w:szCs w:val="24"/>
        </w:rPr>
        <w:t>για δέκα λεπτά.</w:t>
      </w:r>
    </w:p>
    <w:p w14:paraId="2D05F972" w14:textId="77777777" w:rsidR="00237587" w:rsidRDefault="00AE0D0F">
      <w:pPr>
        <w:tabs>
          <w:tab w:val="left" w:pos="709"/>
          <w:tab w:val="center" w:pos="4753"/>
        </w:tabs>
        <w:spacing w:after="0" w:line="600" w:lineRule="auto"/>
        <w:contextualSpacing/>
        <w:jc w:val="both"/>
        <w:rPr>
          <w:rFonts w:eastAsia="Times New Roman"/>
          <w:szCs w:val="24"/>
        </w:rPr>
      </w:pPr>
      <w:r>
        <w:rPr>
          <w:rFonts w:eastAsia="Times New Roman"/>
          <w:szCs w:val="24"/>
        </w:rPr>
        <w:tab/>
      </w:r>
      <w:r w:rsidRPr="00D20946">
        <w:rPr>
          <w:rFonts w:eastAsia="Times New Roman"/>
          <w:b/>
          <w:szCs w:val="24"/>
        </w:rPr>
        <w:t>ΦΩΤΗΣ ΚΟΥΒΕΛΗΣ (Υπουργός Ναυτιλίας και Νησιωτικής Πολιτικής):</w:t>
      </w:r>
      <w:r>
        <w:rPr>
          <w:rFonts w:eastAsia="Times New Roman"/>
          <w:szCs w:val="24"/>
        </w:rPr>
        <w:t xml:space="preserve"> Κυρίες και κύριοι συνάδελφοι, επειδή έγινε αναφορά, πράγματι εξ όσων πληροφορούμαι υπάρχουν πορίσματα για τις αιτίες και </w:t>
      </w:r>
      <w:r>
        <w:rPr>
          <w:rFonts w:eastAsia="Times New Roman"/>
          <w:szCs w:val="24"/>
        </w:rPr>
        <w:t>τις συνθήκες κάτω από τις οποίες βυθίστηκε το «</w:t>
      </w:r>
      <w:r>
        <w:rPr>
          <w:rFonts w:eastAsia="Times New Roman"/>
          <w:szCs w:val="24"/>
        </w:rPr>
        <w:t>ΑΓΙΑ ΖΩΝΗ</w:t>
      </w:r>
      <w:r>
        <w:rPr>
          <w:rFonts w:eastAsia="Times New Roman"/>
          <w:szCs w:val="24"/>
        </w:rPr>
        <w:t>». Είναι πια η όλη υπόθεση στα χέρια της ελληνικής δικαιοσύνης. Θεωρώ ότι η ίδια η δικαιοσύνη θα επιληφθεί χωρίς καθυστέρηση, προκειμένου να υπάρξει η διακρίβωση των στοιχείων και να αναδειχθούν οι ευ</w:t>
      </w:r>
      <w:r>
        <w:rPr>
          <w:rFonts w:eastAsia="Times New Roman"/>
          <w:szCs w:val="24"/>
        </w:rPr>
        <w:t xml:space="preserve">θύνες, σύμφωνα με τις διαδικασίες που προβλέπει ο νόμος. </w:t>
      </w:r>
    </w:p>
    <w:p w14:paraId="2D05F973" w14:textId="77777777" w:rsidR="00237587" w:rsidRDefault="00AE0D0F">
      <w:pPr>
        <w:tabs>
          <w:tab w:val="left" w:pos="709"/>
          <w:tab w:val="center" w:pos="4753"/>
        </w:tabs>
        <w:spacing w:after="0" w:line="600" w:lineRule="auto"/>
        <w:contextualSpacing/>
        <w:jc w:val="both"/>
        <w:rPr>
          <w:rFonts w:eastAsia="Times New Roman"/>
          <w:szCs w:val="24"/>
        </w:rPr>
      </w:pPr>
      <w:r>
        <w:rPr>
          <w:rFonts w:eastAsia="Times New Roman"/>
          <w:szCs w:val="24"/>
        </w:rPr>
        <w:tab/>
        <w:t xml:space="preserve">Εμείς δεν εκδίδουμε προδικαστικές αποφάσεις. Αυτό είναι υπόθεση της ίδιας της δικαιοσύνης, η οποία έχω την άποψη ότι θα επιληφθεί του θέματος χωρίς καθυστέρηση, προκειμένου να προκύψουν όλα εκείνα </w:t>
      </w:r>
      <w:r>
        <w:rPr>
          <w:rFonts w:eastAsia="Times New Roman"/>
          <w:szCs w:val="24"/>
        </w:rPr>
        <w:t xml:space="preserve">τα στοιχεία που έχουν σχέση με το ναυάγιο ή με τη δολιοφθορά, όπως πληροφορήθηκα και από σχετικά δημοσιεύματα που αναφέρονται στο πόρισμα του ΑΣΔΝΑ. </w:t>
      </w:r>
    </w:p>
    <w:p w14:paraId="2D05F974" w14:textId="77777777" w:rsidR="00237587" w:rsidRDefault="00AE0D0F">
      <w:pPr>
        <w:tabs>
          <w:tab w:val="left" w:pos="709"/>
          <w:tab w:val="center" w:pos="4753"/>
        </w:tabs>
        <w:spacing w:after="0" w:line="600" w:lineRule="auto"/>
        <w:contextualSpacing/>
        <w:jc w:val="both"/>
        <w:rPr>
          <w:rFonts w:eastAsia="Times New Roman"/>
          <w:szCs w:val="24"/>
        </w:rPr>
      </w:pPr>
      <w:r>
        <w:rPr>
          <w:rFonts w:eastAsia="Times New Roman"/>
          <w:szCs w:val="24"/>
        </w:rPr>
        <w:lastRenderedPageBreak/>
        <w:tab/>
        <w:t>Άκουσα διάφορα πράγματα, τα οποία είναι εξωπραγματικά και δεν αφορούν την πραγματικότητα. Για παράδειγμα,</w:t>
      </w:r>
      <w:r>
        <w:rPr>
          <w:rFonts w:eastAsia="Times New Roman"/>
          <w:szCs w:val="24"/>
        </w:rPr>
        <w:t xml:space="preserve"> άκουσα από συνάδελφο της Νέας Δημοκρατίας να λέει ότι τα τελευταία χρόνια το λιμάνι της Πάτρας πάει από το κακό στο χειρότερο. Δεν είναι πραγματικότητα αυτό. Πρέπει να σας πω ότι το λιμάνι της Πάτρας έχει σημειώσει και αύξηση των εσόδων του, δηλαδή έχει δ</w:t>
      </w:r>
      <w:r>
        <w:rPr>
          <w:rFonts w:eastAsia="Times New Roman"/>
          <w:szCs w:val="24"/>
        </w:rPr>
        <w:t>ραστηριότητες. Έχω μπροστά μου στοιχεία. Το λιμάνι της Πάτρας χρόνο με τον χρόνο ανεβάζει την απόδοσή του. Παρέλαβε ελάχιστα χρήματα το 2015 και σήμερα έχει 4,5 εκατομμύρια, αν θυμάμαι καλά. Σήμερα έχει διαθέσιμα 9 εκατομμύρια ευρώ, δηλαδή από 4,5 εκατομμύ</w:t>
      </w:r>
      <w:r>
        <w:rPr>
          <w:rFonts w:eastAsia="Times New Roman"/>
          <w:szCs w:val="24"/>
        </w:rPr>
        <w:t>ρια έφτασε μέσα σ</w:t>
      </w:r>
      <w:r>
        <w:rPr>
          <w:rFonts w:eastAsia="Times New Roman"/>
          <w:szCs w:val="24"/>
        </w:rPr>
        <w:t>ε</w:t>
      </w:r>
      <w:r>
        <w:rPr>
          <w:rFonts w:eastAsia="Times New Roman"/>
          <w:szCs w:val="24"/>
        </w:rPr>
        <w:t xml:space="preserve"> αυτό το χρονικό διάστημα τα 9 εκατομμύρια ευρώ. Έχει και αυξημένη εμπορική κίνηση. Αυτό μαρτυρούν τα στοιχεία και οι σχετικές αποδείξεις του γεγονότος ότι το λιμάνι της Πάτρας –και είναι ενδεικτική η αναφορά μου σ</w:t>
      </w:r>
      <w:r>
        <w:rPr>
          <w:rFonts w:eastAsia="Times New Roman"/>
          <w:szCs w:val="24"/>
        </w:rPr>
        <w:t>ε</w:t>
      </w:r>
      <w:r>
        <w:rPr>
          <w:rFonts w:eastAsia="Times New Roman"/>
          <w:szCs w:val="24"/>
        </w:rPr>
        <w:t xml:space="preserve"> αυτό το λιμάνι, θα πω </w:t>
      </w:r>
      <w:r>
        <w:rPr>
          <w:rFonts w:eastAsia="Times New Roman"/>
          <w:szCs w:val="24"/>
        </w:rPr>
        <w:t xml:space="preserve">δυο-τρία πράγματα ακόμη για τα λιμάνια- πάει καλά, βρίσκεται σε εξέλιξη. Τα τελευταία χρόνια έχουν γίνει επενδύσεις άνω των 31 εκατομμυρίων ευρώ γενικότερα. </w:t>
      </w:r>
    </w:p>
    <w:p w14:paraId="2D05F975" w14:textId="77777777" w:rsidR="00237587" w:rsidRDefault="00AE0D0F">
      <w:pPr>
        <w:tabs>
          <w:tab w:val="left" w:pos="709"/>
          <w:tab w:val="center" w:pos="4753"/>
        </w:tabs>
        <w:spacing w:after="0" w:line="600" w:lineRule="auto"/>
        <w:contextualSpacing/>
        <w:jc w:val="both"/>
        <w:rPr>
          <w:rFonts w:eastAsia="Times New Roman"/>
          <w:szCs w:val="24"/>
        </w:rPr>
      </w:pPr>
      <w:r>
        <w:rPr>
          <w:rFonts w:eastAsia="Times New Roman"/>
          <w:szCs w:val="24"/>
        </w:rPr>
        <w:lastRenderedPageBreak/>
        <w:tab/>
        <w:t xml:space="preserve">Επίσης, πρέπει να σας πω ότι υπήρξαν εγκρίσεις ποσών για </w:t>
      </w:r>
      <w:r>
        <w:rPr>
          <w:rFonts w:eastAsia="Times New Roman"/>
          <w:szCs w:val="24"/>
        </w:rPr>
        <w:t>εκατόν πενήντα έξι</w:t>
      </w:r>
      <w:r>
        <w:rPr>
          <w:rFonts w:eastAsia="Times New Roman"/>
          <w:szCs w:val="24"/>
        </w:rPr>
        <w:t xml:space="preserve"> έργα σε λιμάνια. Ποια</w:t>
      </w:r>
      <w:r>
        <w:rPr>
          <w:rFonts w:eastAsia="Times New Roman"/>
          <w:szCs w:val="24"/>
        </w:rPr>
        <w:t xml:space="preserve"> είναι, δηλαδή, η απραξία που χρεώνεται στην Κυβέρνηση και στην πολιτική που ασκεί σε σχέση με τα λιμάνια; Έγινε ειδική αναφορά από κάποιον συνάδελφο στο τι γίνεται σε σχέση με την εκδήλωση ενδιαφέροντος ή όχι από διάφορους επενδυτές. Συγκεκριμένη εκδήλωση</w:t>
      </w:r>
      <w:r>
        <w:rPr>
          <w:rFonts w:eastAsia="Times New Roman"/>
          <w:szCs w:val="24"/>
        </w:rPr>
        <w:t xml:space="preserve"> ενδιαφέροντος για την τάδε ή τη δείνα δραστηριότητα και σε συγκεκριμένα λιμάνια δεν έχει γίνει. Και πώς θα μπορούσε να γίνει, από την ώρα που έλειπε αυτό το νομοθέτημα που από αύριο το πρωί θα είναι νόμος του κράτους; Πώς θα γίνουν οι επενδύσεις; </w:t>
      </w:r>
    </w:p>
    <w:p w14:paraId="2D05F976" w14:textId="77777777" w:rsidR="00237587" w:rsidRDefault="00AE0D0F">
      <w:pPr>
        <w:tabs>
          <w:tab w:val="left" w:pos="709"/>
          <w:tab w:val="center" w:pos="4753"/>
        </w:tabs>
        <w:spacing w:after="0" w:line="600" w:lineRule="auto"/>
        <w:contextualSpacing/>
        <w:jc w:val="both"/>
        <w:rPr>
          <w:rFonts w:eastAsia="Times New Roman"/>
          <w:szCs w:val="24"/>
        </w:rPr>
      </w:pPr>
      <w:r>
        <w:rPr>
          <w:rFonts w:eastAsia="Times New Roman"/>
          <w:szCs w:val="24"/>
        </w:rPr>
        <w:tab/>
        <w:t>Όταν α</w:t>
      </w:r>
      <w:r>
        <w:rPr>
          <w:rFonts w:eastAsia="Times New Roman"/>
          <w:szCs w:val="24"/>
        </w:rPr>
        <w:t xml:space="preserve">νέφερα την ύπαρξη των </w:t>
      </w:r>
      <w:r>
        <w:rPr>
          <w:rFonts w:eastAsia="Times New Roman"/>
          <w:szCs w:val="24"/>
          <w:lang w:val="en-US"/>
        </w:rPr>
        <w:t>master</w:t>
      </w:r>
      <w:r w:rsidRPr="007F496E">
        <w:rPr>
          <w:rFonts w:eastAsia="Times New Roman"/>
          <w:szCs w:val="24"/>
        </w:rPr>
        <w:t xml:space="preserve"> </w:t>
      </w:r>
      <w:r>
        <w:rPr>
          <w:rFonts w:eastAsia="Times New Roman"/>
          <w:szCs w:val="24"/>
          <w:lang w:val="en-US"/>
        </w:rPr>
        <w:t>plans</w:t>
      </w:r>
      <w:r w:rsidRPr="007F496E">
        <w:rPr>
          <w:rFonts w:eastAsia="Times New Roman"/>
          <w:szCs w:val="24"/>
        </w:rPr>
        <w:t>,</w:t>
      </w:r>
      <w:r>
        <w:rPr>
          <w:rFonts w:eastAsia="Times New Roman"/>
          <w:szCs w:val="24"/>
        </w:rPr>
        <w:t xml:space="preserve"> έκανα αυτή την αναφορά</w:t>
      </w:r>
      <w:r>
        <w:rPr>
          <w:rFonts w:eastAsia="Times New Roman"/>
          <w:szCs w:val="24"/>
        </w:rPr>
        <w:t xml:space="preserve">, </w:t>
      </w:r>
      <w:r>
        <w:rPr>
          <w:rFonts w:eastAsia="Times New Roman"/>
          <w:szCs w:val="24"/>
        </w:rPr>
        <w:t xml:space="preserve">διότι το </w:t>
      </w:r>
      <w:r>
        <w:rPr>
          <w:rFonts w:eastAsia="Times New Roman"/>
          <w:szCs w:val="24"/>
          <w:lang w:val="en-US"/>
        </w:rPr>
        <w:t>master</w:t>
      </w:r>
      <w:r w:rsidRPr="007F496E">
        <w:rPr>
          <w:rFonts w:eastAsia="Times New Roman"/>
          <w:szCs w:val="24"/>
        </w:rPr>
        <w:t xml:space="preserve"> </w:t>
      </w:r>
      <w:r>
        <w:rPr>
          <w:rFonts w:eastAsia="Times New Roman"/>
          <w:szCs w:val="24"/>
          <w:lang w:val="en-US"/>
        </w:rPr>
        <w:t>plan</w:t>
      </w:r>
      <w:r>
        <w:rPr>
          <w:rFonts w:eastAsia="Times New Roman"/>
          <w:szCs w:val="24"/>
        </w:rPr>
        <w:t xml:space="preserve"> προσδιορίζει πάρα πολλά πράγματα και μεταξύ αυτών προσδιορίζει και τα κομμάτια του λιμανιού, δηλαδή τα επιμέρους τμήματά του πώς μπορούν να αναπτυχθούν και πώς μπορούν να εντα</w:t>
      </w:r>
      <w:r>
        <w:rPr>
          <w:rFonts w:eastAsia="Times New Roman"/>
          <w:szCs w:val="24"/>
        </w:rPr>
        <w:t>χθούν σ</w:t>
      </w:r>
      <w:r>
        <w:rPr>
          <w:rFonts w:eastAsia="Times New Roman"/>
          <w:szCs w:val="24"/>
        </w:rPr>
        <w:t>ε</w:t>
      </w:r>
      <w:r>
        <w:rPr>
          <w:rFonts w:eastAsia="Times New Roman"/>
          <w:szCs w:val="24"/>
        </w:rPr>
        <w:t xml:space="preserve"> αυτή τη διαδικασία της αξιοποίησης.</w:t>
      </w:r>
    </w:p>
    <w:p w14:paraId="2D05F977" w14:textId="77777777" w:rsidR="00237587" w:rsidRDefault="00AE0D0F">
      <w:pPr>
        <w:tabs>
          <w:tab w:val="left" w:pos="709"/>
          <w:tab w:val="center" w:pos="4753"/>
        </w:tabs>
        <w:spacing w:after="0" w:line="600" w:lineRule="auto"/>
        <w:contextualSpacing/>
        <w:jc w:val="both"/>
        <w:rPr>
          <w:rFonts w:eastAsia="Times New Roman"/>
          <w:szCs w:val="24"/>
        </w:rPr>
      </w:pPr>
      <w:r>
        <w:rPr>
          <w:rFonts w:eastAsia="Times New Roman"/>
          <w:szCs w:val="24"/>
        </w:rPr>
        <w:tab/>
        <w:t xml:space="preserve">Είναι συντηρητικό, είναι αναχρονιστικό το συγκεκριμένο σχέδιο νόμου; Είναι προοδευτικό, με την έννοια ότι υπηρετεί την </w:t>
      </w:r>
      <w:r>
        <w:rPr>
          <w:rFonts w:eastAsia="Times New Roman"/>
          <w:szCs w:val="24"/>
        </w:rPr>
        <w:lastRenderedPageBreak/>
        <w:t>πρόοδο και την ανάπτυξη, μια ανάπτυξη για τις τοπικές κοινωνίες, μια ανάπτυξη για την εθνικ</w:t>
      </w:r>
      <w:r>
        <w:rPr>
          <w:rFonts w:eastAsia="Times New Roman"/>
          <w:szCs w:val="24"/>
        </w:rPr>
        <w:t>ή οικονομία και προφανέστατα μια ανάπτυξη η οποία μπορεί να οδηγήσει και θα οδηγήσει και στη δημιουργία θέσεων εργασίας.</w:t>
      </w:r>
    </w:p>
    <w:p w14:paraId="2D05F978" w14:textId="77777777" w:rsidR="00237587" w:rsidRDefault="00AE0D0F">
      <w:pPr>
        <w:tabs>
          <w:tab w:val="left" w:pos="709"/>
          <w:tab w:val="center" w:pos="4753"/>
        </w:tabs>
        <w:spacing w:after="0" w:line="600" w:lineRule="auto"/>
        <w:contextualSpacing/>
        <w:jc w:val="both"/>
        <w:rPr>
          <w:rFonts w:eastAsia="Times New Roman"/>
          <w:szCs w:val="24"/>
        </w:rPr>
      </w:pPr>
      <w:r>
        <w:rPr>
          <w:rFonts w:eastAsia="Times New Roman"/>
          <w:szCs w:val="24"/>
        </w:rPr>
        <w:tab/>
        <w:t xml:space="preserve">Έγινε πάλι αναφορά στην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Καλά, δεν ακούσατε στη βάση συγκεκριμένων στοιχείων, κύριοι συνάδελφοι, ότι δεν υπήρξε καμμία καθυστέ</w:t>
      </w:r>
      <w:r>
        <w:rPr>
          <w:rFonts w:eastAsia="Times New Roman"/>
          <w:szCs w:val="24"/>
        </w:rPr>
        <w:t>ρηση από τη μεριά της ΕΣΑΛ, της Κυβέρνησης –για να το πω συνολικότερα- όταν σας είπα πού έχουν σημειωθεί οι καθυστερήσεις και μάλιστα μ’ έναν πολύ συγκεκριμένο τρόπο; Διαπιστώσατε να υπάρχει η οποιαδήποτε επιλογή της ΕΣΑΛ ειδικότερα να μη γίνουν οι προβλεπ</w:t>
      </w:r>
      <w:r>
        <w:rPr>
          <w:rFonts w:eastAsia="Times New Roman"/>
          <w:szCs w:val="24"/>
        </w:rPr>
        <w:t xml:space="preserve">όμενες από τη σύμβαση παραχώρησης επενδύσεις; </w:t>
      </w:r>
    </w:p>
    <w:p w14:paraId="2D05F979" w14:textId="77777777" w:rsidR="00237587" w:rsidRDefault="00AE0D0F">
      <w:pPr>
        <w:tabs>
          <w:tab w:val="left" w:pos="709"/>
          <w:tab w:val="center" w:pos="4753"/>
        </w:tabs>
        <w:spacing w:after="0" w:line="600" w:lineRule="auto"/>
        <w:contextualSpacing/>
        <w:jc w:val="both"/>
        <w:rPr>
          <w:rFonts w:eastAsia="Times New Roman"/>
          <w:szCs w:val="24"/>
        </w:rPr>
      </w:pPr>
      <w:r>
        <w:rPr>
          <w:rFonts w:eastAsia="Times New Roman"/>
          <w:szCs w:val="24"/>
        </w:rPr>
        <w:tab/>
        <w:t>Όμως, σας είπα -και δεν είδα να διατυπώνεται διαφορετική άποψη- ότι θα εφαρμοστεί ο νόμος, θα εφαρμοστεί η σύμβαση παραχώρησης και προχώρησε η ΕΣΑΛ στην έγκριση όλων εκείνων των επενδύσεων στις οποίες διεξοδι</w:t>
      </w:r>
      <w:r>
        <w:rPr>
          <w:rFonts w:eastAsia="Times New Roman"/>
          <w:szCs w:val="24"/>
        </w:rPr>
        <w:t xml:space="preserve">κά αναφέρθηκα το μεσημέρι αυτής της ημέρας που συνεδριάζουμε. Να μην παρέμβει; Να μην ασκήσει τα καθήκοντά του το Υπουργείο Πολιτισμού; </w:t>
      </w:r>
      <w:r>
        <w:rPr>
          <w:rFonts w:eastAsia="Times New Roman"/>
          <w:szCs w:val="24"/>
        </w:rPr>
        <w:lastRenderedPageBreak/>
        <w:t xml:space="preserve">Να μην ασκήσει τα καθήκοντά του το Υπουργείο Περιβάλλοντος; Πρέπει να ασκηθούν και αυτή είναι η νομιμότητα. </w:t>
      </w:r>
    </w:p>
    <w:p w14:paraId="2D05F97A" w14:textId="77777777" w:rsidR="00237587" w:rsidRDefault="00AE0D0F">
      <w:pPr>
        <w:spacing w:after="0" w:line="600" w:lineRule="auto"/>
        <w:ind w:firstLine="720"/>
        <w:jc w:val="both"/>
        <w:rPr>
          <w:rFonts w:eastAsia="Times New Roman"/>
          <w:szCs w:val="24"/>
        </w:rPr>
      </w:pPr>
      <w:r>
        <w:rPr>
          <w:rFonts w:eastAsia="Times New Roman"/>
          <w:szCs w:val="24"/>
        </w:rPr>
        <w:t>Ε</w:t>
      </w:r>
      <w:r w:rsidRPr="004B1739">
        <w:rPr>
          <w:rFonts w:eastAsia="Times New Roman"/>
          <w:szCs w:val="24"/>
        </w:rPr>
        <w:t>πιστρέφω σ</w:t>
      </w:r>
      <w:r w:rsidRPr="004B1739">
        <w:rPr>
          <w:rFonts w:eastAsia="Times New Roman"/>
          <w:szCs w:val="24"/>
        </w:rPr>
        <w:t>το μοντέλο</w:t>
      </w:r>
      <w:r>
        <w:rPr>
          <w:rFonts w:eastAsia="Times New Roman"/>
          <w:szCs w:val="24"/>
        </w:rPr>
        <w:t xml:space="preserve">. Το είπα στην </w:t>
      </w:r>
      <w:r>
        <w:rPr>
          <w:rFonts w:eastAsia="Times New Roman"/>
          <w:szCs w:val="24"/>
        </w:rPr>
        <w:t>ε</w:t>
      </w:r>
      <w:r w:rsidRPr="004B1739">
        <w:rPr>
          <w:rFonts w:eastAsia="Times New Roman"/>
          <w:szCs w:val="24"/>
        </w:rPr>
        <w:t>πιτροπή και το επαναφέρω και σήμερα</w:t>
      </w:r>
      <w:r>
        <w:rPr>
          <w:rFonts w:eastAsia="Times New Roman"/>
          <w:szCs w:val="24"/>
        </w:rPr>
        <w:t>.</w:t>
      </w:r>
      <w:r w:rsidRPr="004B1739">
        <w:rPr>
          <w:rFonts w:eastAsia="Times New Roman"/>
          <w:szCs w:val="24"/>
        </w:rPr>
        <w:t xml:space="preserve"> </w:t>
      </w:r>
      <w:r>
        <w:rPr>
          <w:rFonts w:eastAsia="Times New Roman"/>
          <w:szCs w:val="24"/>
        </w:rPr>
        <w:t>Μ</w:t>
      </w:r>
      <w:r w:rsidRPr="004B1739">
        <w:rPr>
          <w:rFonts w:eastAsia="Times New Roman"/>
          <w:szCs w:val="24"/>
        </w:rPr>
        <w:t>ας κατηγορεί η Νέα Δημοκρατία ότι εμείς</w:t>
      </w:r>
      <w:r>
        <w:rPr>
          <w:rFonts w:eastAsia="Times New Roman"/>
          <w:szCs w:val="24"/>
        </w:rPr>
        <w:t>,</w:t>
      </w:r>
      <w:r w:rsidRPr="004B1739">
        <w:rPr>
          <w:rFonts w:eastAsia="Times New Roman"/>
          <w:szCs w:val="24"/>
        </w:rPr>
        <w:t xml:space="preserve"> ιδεοληπτικά ενεργώντας</w:t>
      </w:r>
      <w:r>
        <w:rPr>
          <w:rFonts w:eastAsia="Times New Roman"/>
          <w:szCs w:val="24"/>
        </w:rPr>
        <w:t>,</w:t>
      </w:r>
      <w:r w:rsidRPr="004B1739">
        <w:rPr>
          <w:rFonts w:eastAsia="Times New Roman"/>
          <w:szCs w:val="24"/>
        </w:rPr>
        <w:t xml:space="preserve"> μπλοκάρουμε την αξιοποίηση και τις επενδύσεις</w:t>
      </w:r>
      <w:r>
        <w:rPr>
          <w:rFonts w:eastAsia="Times New Roman"/>
          <w:szCs w:val="24"/>
        </w:rPr>
        <w:t xml:space="preserve"> στα λιμάνια. Έ</w:t>
      </w:r>
      <w:r w:rsidRPr="004B1739">
        <w:rPr>
          <w:rFonts w:eastAsia="Times New Roman"/>
          <w:szCs w:val="24"/>
        </w:rPr>
        <w:t xml:space="preserve">χω στα χέρια μου </w:t>
      </w:r>
      <w:r>
        <w:rPr>
          <w:rFonts w:eastAsia="Times New Roman"/>
          <w:szCs w:val="24"/>
        </w:rPr>
        <w:t>-</w:t>
      </w:r>
      <w:r w:rsidRPr="004B1739">
        <w:rPr>
          <w:rFonts w:eastAsia="Times New Roman"/>
          <w:szCs w:val="24"/>
        </w:rPr>
        <w:t>θα το επαναλάβω</w:t>
      </w:r>
      <w:r>
        <w:rPr>
          <w:rFonts w:eastAsia="Times New Roman"/>
          <w:szCs w:val="24"/>
        </w:rPr>
        <w:t>,</w:t>
      </w:r>
      <w:r w:rsidRPr="004B1739">
        <w:rPr>
          <w:rFonts w:eastAsia="Times New Roman"/>
          <w:szCs w:val="24"/>
        </w:rPr>
        <w:t xml:space="preserve"> γιατί το είπα και στην </w:t>
      </w:r>
      <w:r>
        <w:rPr>
          <w:rFonts w:eastAsia="Times New Roman"/>
          <w:szCs w:val="24"/>
        </w:rPr>
        <w:t>ε</w:t>
      </w:r>
      <w:r w:rsidRPr="004B1739">
        <w:rPr>
          <w:rFonts w:eastAsia="Times New Roman"/>
          <w:szCs w:val="24"/>
        </w:rPr>
        <w:t>πιτροπή</w:t>
      </w:r>
      <w:r>
        <w:rPr>
          <w:rFonts w:eastAsia="Times New Roman"/>
          <w:szCs w:val="24"/>
        </w:rPr>
        <w:t>-</w:t>
      </w:r>
      <w:r>
        <w:rPr>
          <w:rFonts w:eastAsia="Times New Roman"/>
          <w:szCs w:val="24"/>
        </w:rPr>
        <w:t xml:space="preserve"> την Εθνική Στρατηγική</w:t>
      </w:r>
      <w:r w:rsidRPr="004B1739">
        <w:rPr>
          <w:rFonts w:eastAsia="Times New Roman"/>
          <w:szCs w:val="24"/>
        </w:rPr>
        <w:t xml:space="preserve"> Λιμένων της Νέας Δημοκρατίας </w:t>
      </w:r>
      <w:r>
        <w:rPr>
          <w:rFonts w:eastAsia="Times New Roman"/>
          <w:szCs w:val="24"/>
        </w:rPr>
        <w:t xml:space="preserve">των ετών </w:t>
      </w:r>
      <w:r w:rsidRPr="004B1739">
        <w:rPr>
          <w:rFonts w:eastAsia="Times New Roman"/>
          <w:szCs w:val="24"/>
        </w:rPr>
        <w:t>2</w:t>
      </w:r>
      <w:r>
        <w:rPr>
          <w:rFonts w:eastAsia="Times New Roman"/>
          <w:szCs w:val="24"/>
        </w:rPr>
        <w:t>0</w:t>
      </w:r>
      <w:r w:rsidRPr="004B1739">
        <w:rPr>
          <w:rFonts w:eastAsia="Times New Roman"/>
          <w:szCs w:val="24"/>
        </w:rPr>
        <w:t>13</w:t>
      </w:r>
      <w:r>
        <w:rPr>
          <w:rFonts w:eastAsia="Times New Roman"/>
          <w:szCs w:val="24"/>
        </w:rPr>
        <w:t xml:space="preserve"> </w:t>
      </w:r>
      <w:r>
        <w:rPr>
          <w:rFonts w:eastAsia="Times New Roman"/>
          <w:szCs w:val="24"/>
        </w:rPr>
        <w:t>-</w:t>
      </w:r>
      <w:r>
        <w:rPr>
          <w:rFonts w:eastAsia="Times New Roman"/>
          <w:szCs w:val="24"/>
        </w:rPr>
        <w:t xml:space="preserve"> </w:t>
      </w:r>
      <w:r w:rsidRPr="004B1739">
        <w:rPr>
          <w:rFonts w:eastAsia="Times New Roman"/>
          <w:szCs w:val="24"/>
        </w:rPr>
        <w:t>2</w:t>
      </w:r>
      <w:r>
        <w:rPr>
          <w:rFonts w:eastAsia="Times New Roman"/>
          <w:szCs w:val="24"/>
        </w:rPr>
        <w:t>0</w:t>
      </w:r>
      <w:r w:rsidRPr="004B1739">
        <w:rPr>
          <w:rFonts w:eastAsia="Times New Roman"/>
          <w:szCs w:val="24"/>
        </w:rPr>
        <w:t>18</w:t>
      </w:r>
      <w:r>
        <w:rPr>
          <w:rFonts w:eastAsia="Times New Roman"/>
          <w:szCs w:val="24"/>
        </w:rPr>
        <w:t xml:space="preserve">. Αυτή </w:t>
      </w:r>
      <w:r w:rsidRPr="004B1739">
        <w:rPr>
          <w:rFonts w:eastAsia="Times New Roman"/>
          <w:szCs w:val="24"/>
        </w:rPr>
        <w:t>αναρτήθηκε το</w:t>
      </w:r>
      <w:r>
        <w:rPr>
          <w:rFonts w:eastAsia="Times New Roman"/>
          <w:szCs w:val="24"/>
        </w:rPr>
        <w:t>ν</w:t>
      </w:r>
      <w:r w:rsidRPr="004B1739">
        <w:rPr>
          <w:rFonts w:eastAsia="Times New Roman"/>
          <w:szCs w:val="24"/>
        </w:rPr>
        <w:t xml:space="preserve"> Δεκέμβριο του 2013 χωρίς ποτέ να φτάσει</w:t>
      </w:r>
      <w:r>
        <w:rPr>
          <w:rFonts w:eastAsia="Times New Roman"/>
          <w:szCs w:val="24"/>
        </w:rPr>
        <w:t>,</w:t>
      </w:r>
      <w:r w:rsidRPr="004B1739">
        <w:rPr>
          <w:rFonts w:eastAsia="Times New Roman"/>
          <w:szCs w:val="24"/>
        </w:rPr>
        <w:t xml:space="preserve"> βέβαια</w:t>
      </w:r>
      <w:r>
        <w:rPr>
          <w:rFonts w:eastAsia="Times New Roman"/>
          <w:szCs w:val="24"/>
        </w:rPr>
        <w:t>,</w:t>
      </w:r>
      <w:r w:rsidRPr="004B1739">
        <w:rPr>
          <w:rFonts w:eastAsia="Times New Roman"/>
          <w:szCs w:val="24"/>
        </w:rPr>
        <w:t xml:space="preserve"> στη Βουλή</w:t>
      </w:r>
      <w:r>
        <w:rPr>
          <w:rFonts w:eastAsia="Times New Roman"/>
          <w:szCs w:val="24"/>
        </w:rPr>
        <w:t xml:space="preserve"> και </w:t>
      </w:r>
      <w:r>
        <w:rPr>
          <w:rFonts w:eastAsia="Times New Roman"/>
          <w:szCs w:val="24"/>
        </w:rPr>
        <w:t xml:space="preserve">σε </w:t>
      </w:r>
      <w:r>
        <w:rPr>
          <w:rFonts w:eastAsia="Times New Roman"/>
          <w:szCs w:val="24"/>
        </w:rPr>
        <w:t>αυτή τη δημοσίευση</w:t>
      </w:r>
      <w:r w:rsidRPr="004B1739">
        <w:rPr>
          <w:rFonts w:eastAsia="Times New Roman"/>
          <w:szCs w:val="24"/>
        </w:rPr>
        <w:t xml:space="preserve"> </w:t>
      </w:r>
      <w:r>
        <w:rPr>
          <w:rFonts w:eastAsia="Times New Roman"/>
          <w:szCs w:val="24"/>
        </w:rPr>
        <w:t>αναφέρει η Νέα Δημοκρατία τη</w:t>
      </w:r>
      <w:r w:rsidRPr="004B1739">
        <w:rPr>
          <w:rFonts w:eastAsia="Times New Roman"/>
          <w:szCs w:val="24"/>
        </w:rPr>
        <w:t xml:space="preserve"> δική της πολιτική για τα λιμάνια</w:t>
      </w:r>
      <w:r>
        <w:rPr>
          <w:rFonts w:eastAsia="Times New Roman"/>
          <w:szCs w:val="24"/>
        </w:rPr>
        <w:t xml:space="preserve">. </w:t>
      </w:r>
    </w:p>
    <w:p w14:paraId="2D05F97B" w14:textId="77777777" w:rsidR="00237587" w:rsidRDefault="00AE0D0F">
      <w:pPr>
        <w:spacing w:after="0" w:line="600" w:lineRule="auto"/>
        <w:ind w:firstLine="720"/>
        <w:jc w:val="both"/>
        <w:rPr>
          <w:rFonts w:eastAsia="Times New Roman"/>
          <w:szCs w:val="24"/>
        </w:rPr>
      </w:pPr>
      <w:r>
        <w:rPr>
          <w:rFonts w:eastAsia="Times New Roman"/>
          <w:szCs w:val="24"/>
        </w:rPr>
        <w:t xml:space="preserve">Ακούστε, </w:t>
      </w:r>
      <w:r w:rsidRPr="003B1673">
        <w:rPr>
          <w:rFonts w:eastAsia="Times New Roman"/>
          <w:szCs w:val="24"/>
        </w:rPr>
        <w:t>κυρί</w:t>
      </w:r>
      <w:r w:rsidRPr="003B1673">
        <w:rPr>
          <w:rFonts w:eastAsia="Times New Roman"/>
          <w:szCs w:val="24"/>
        </w:rPr>
        <w:t>ες και κύριοι συνάδελφοι,</w:t>
      </w:r>
      <w:r>
        <w:rPr>
          <w:rFonts w:eastAsia="Times New Roman"/>
          <w:szCs w:val="24"/>
        </w:rPr>
        <w:t xml:space="preserve"> τι </w:t>
      </w:r>
      <w:r w:rsidRPr="004B1739">
        <w:rPr>
          <w:rFonts w:eastAsia="Times New Roman"/>
          <w:szCs w:val="24"/>
        </w:rPr>
        <w:t>λέει η Νέα Δημοκρατία λέξη προς λέξη</w:t>
      </w:r>
      <w:r>
        <w:rPr>
          <w:rFonts w:eastAsia="Times New Roman"/>
          <w:szCs w:val="24"/>
        </w:rPr>
        <w:t xml:space="preserve"> και </w:t>
      </w:r>
      <w:r w:rsidRPr="004B1739">
        <w:rPr>
          <w:rFonts w:eastAsia="Times New Roman"/>
          <w:szCs w:val="24"/>
        </w:rPr>
        <w:t>διαβάζω αυτό που υποστηρίζει</w:t>
      </w:r>
      <w:r>
        <w:rPr>
          <w:rFonts w:eastAsia="Times New Roman"/>
          <w:szCs w:val="24"/>
        </w:rPr>
        <w:t>:</w:t>
      </w:r>
      <w:r w:rsidRPr="004B1739">
        <w:rPr>
          <w:rFonts w:eastAsia="Times New Roman"/>
          <w:szCs w:val="24"/>
        </w:rPr>
        <w:t xml:space="preserve"> </w:t>
      </w:r>
      <w:r>
        <w:rPr>
          <w:rFonts w:eastAsia="Times New Roman"/>
          <w:szCs w:val="24"/>
        </w:rPr>
        <w:t>«Ά</w:t>
      </w:r>
      <w:r w:rsidRPr="004B1739">
        <w:rPr>
          <w:rFonts w:eastAsia="Times New Roman"/>
          <w:szCs w:val="24"/>
        </w:rPr>
        <w:t>νοιγμα των λιμένων σε ιδιωτικές παραχωρήσ</w:t>
      </w:r>
      <w:r>
        <w:rPr>
          <w:rFonts w:eastAsia="Times New Roman"/>
          <w:szCs w:val="24"/>
        </w:rPr>
        <w:t>ει</w:t>
      </w:r>
      <w:r w:rsidRPr="004B1739">
        <w:rPr>
          <w:rFonts w:eastAsia="Times New Roman"/>
          <w:szCs w:val="24"/>
        </w:rPr>
        <w:t>ς</w:t>
      </w:r>
      <w:r>
        <w:rPr>
          <w:rFonts w:eastAsia="Times New Roman"/>
          <w:szCs w:val="24"/>
        </w:rPr>
        <w:t>,</w:t>
      </w:r>
      <w:r w:rsidRPr="004B1739">
        <w:rPr>
          <w:rFonts w:eastAsia="Times New Roman"/>
          <w:szCs w:val="24"/>
        </w:rPr>
        <w:t xml:space="preserve"> με κατάλληλη εμπειρία και θέση στην παγκόσμια αγορά</w:t>
      </w:r>
      <w:r>
        <w:rPr>
          <w:rFonts w:eastAsia="Times New Roman"/>
          <w:szCs w:val="24"/>
        </w:rPr>
        <w:t>, με τη</w:t>
      </w:r>
      <w:r w:rsidRPr="004B1739">
        <w:rPr>
          <w:rFonts w:eastAsia="Times New Roman"/>
          <w:szCs w:val="24"/>
        </w:rPr>
        <w:t xml:space="preserve"> μορφή παραχώρησης δικαιώματος αξιοποίησης και ανά</w:t>
      </w:r>
      <w:r w:rsidRPr="004B1739">
        <w:rPr>
          <w:rFonts w:eastAsia="Times New Roman"/>
          <w:szCs w:val="24"/>
        </w:rPr>
        <w:t>πτυξης συγκεκριμένης λιμενικής δραστηριότητ</w:t>
      </w:r>
      <w:r>
        <w:rPr>
          <w:rFonts w:eastAsia="Times New Roman"/>
          <w:szCs w:val="24"/>
        </w:rPr>
        <w:t>α</w:t>
      </w:r>
      <w:r w:rsidRPr="004B1739">
        <w:rPr>
          <w:rFonts w:eastAsia="Times New Roman"/>
          <w:szCs w:val="24"/>
        </w:rPr>
        <w:t>ς</w:t>
      </w:r>
      <w:r>
        <w:rPr>
          <w:rFonts w:eastAsia="Times New Roman"/>
          <w:szCs w:val="24"/>
        </w:rPr>
        <w:t>, π</w:t>
      </w:r>
      <w:r w:rsidRPr="004B1739">
        <w:rPr>
          <w:rFonts w:eastAsia="Times New Roman"/>
          <w:szCs w:val="24"/>
        </w:rPr>
        <w:t>αραδείγματος χάριν</w:t>
      </w:r>
      <w:r>
        <w:rPr>
          <w:rFonts w:eastAsia="Times New Roman"/>
          <w:szCs w:val="24"/>
        </w:rPr>
        <w:t>,</w:t>
      </w:r>
      <w:r w:rsidRPr="004B1739">
        <w:rPr>
          <w:rFonts w:eastAsia="Times New Roman"/>
          <w:szCs w:val="24"/>
        </w:rPr>
        <w:t xml:space="preserve"> κρουαζιέρα</w:t>
      </w:r>
      <w:r>
        <w:rPr>
          <w:rFonts w:eastAsia="Times New Roman"/>
          <w:szCs w:val="24"/>
        </w:rPr>
        <w:t>,</w:t>
      </w:r>
      <w:r w:rsidRPr="004B1739">
        <w:rPr>
          <w:rFonts w:eastAsia="Times New Roman"/>
          <w:szCs w:val="24"/>
        </w:rPr>
        <w:t xml:space="preserve"> εμπορευματοκιβώτια</w:t>
      </w:r>
      <w:r w:rsidRPr="00D84FFE">
        <w:rPr>
          <w:rFonts w:eastAsia="Times New Roman"/>
          <w:szCs w:val="24"/>
        </w:rPr>
        <w:t>,</w:t>
      </w:r>
      <w:r>
        <w:rPr>
          <w:rFonts w:eastAsia="Times New Roman"/>
          <w:szCs w:val="24"/>
        </w:rPr>
        <w:t xml:space="preserve"> car terminal, μαρίνα</w:t>
      </w:r>
      <w:r w:rsidRPr="004B1739">
        <w:rPr>
          <w:rFonts w:eastAsia="Times New Roman"/>
          <w:szCs w:val="24"/>
        </w:rPr>
        <w:t xml:space="preserve"> και την υποχρέωση υλοποίησης των αναγκαίων επενδύσεων</w:t>
      </w:r>
      <w:r>
        <w:rPr>
          <w:rFonts w:eastAsia="Times New Roman"/>
          <w:szCs w:val="24"/>
        </w:rPr>
        <w:t xml:space="preserve">». </w:t>
      </w:r>
    </w:p>
    <w:p w14:paraId="2D05F97C" w14:textId="77777777" w:rsidR="00237587" w:rsidRDefault="00AE0D0F">
      <w:pPr>
        <w:spacing w:after="0" w:line="600" w:lineRule="auto"/>
        <w:ind w:firstLine="720"/>
        <w:jc w:val="both"/>
        <w:rPr>
          <w:rFonts w:eastAsia="Times New Roman"/>
          <w:szCs w:val="24"/>
        </w:rPr>
      </w:pPr>
      <w:r w:rsidRPr="00D84FFE">
        <w:rPr>
          <w:rFonts w:eastAsia="Times New Roman"/>
          <w:szCs w:val="24"/>
        </w:rPr>
        <w:lastRenderedPageBreak/>
        <w:t xml:space="preserve">Ετέθη επίσης ένα ερώτημα: </w:t>
      </w:r>
      <w:r>
        <w:rPr>
          <w:rFonts w:eastAsia="Times New Roman"/>
          <w:szCs w:val="24"/>
        </w:rPr>
        <w:t>Ο</w:t>
      </w:r>
      <w:r w:rsidRPr="004B1739">
        <w:rPr>
          <w:rFonts w:eastAsia="Times New Roman"/>
          <w:szCs w:val="24"/>
        </w:rPr>
        <w:t>ι υποψήφιοι επενδυτές θα δεσμεύονται από την προκήρ</w:t>
      </w:r>
      <w:r w:rsidRPr="004B1739">
        <w:rPr>
          <w:rFonts w:eastAsia="Times New Roman"/>
          <w:szCs w:val="24"/>
        </w:rPr>
        <w:t>υξη αναφορικά με τη συμμετοχή τους στη διαγωνιστική διαδικασία και για κάποιες επενδύσεις στα ίδια τα λιμάνια</w:t>
      </w:r>
      <w:r>
        <w:rPr>
          <w:rFonts w:eastAsia="Times New Roman"/>
          <w:szCs w:val="24"/>
        </w:rPr>
        <w:t>;</w:t>
      </w:r>
      <w:r w:rsidRPr="004B1739">
        <w:rPr>
          <w:rFonts w:eastAsia="Times New Roman"/>
          <w:szCs w:val="24"/>
        </w:rPr>
        <w:t xml:space="preserve"> </w:t>
      </w:r>
      <w:r>
        <w:rPr>
          <w:rFonts w:eastAsia="Times New Roman"/>
          <w:szCs w:val="24"/>
        </w:rPr>
        <w:t>Βεβαιότατα. Και</w:t>
      </w:r>
      <w:r w:rsidRPr="004B1739">
        <w:rPr>
          <w:rFonts w:eastAsia="Times New Roman"/>
          <w:szCs w:val="24"/>
        </w:rPr>
        <w:t xml:space="preserve"> αυτό είναι θέμα του περιεχομένου της προκήρυξης</w:t>
      </w:r>
      <w:r>
        <w:rPr>
          <w:rFonts w:eastAsia="Times New Roman"/>
          <w:szCs w:val="24"/>
        </w:rPr>
        <w:t>,</w:t>
      </w:r>
      <w:r w:rsidRPr="004B1739">
        <w:rPr>
          <w:rFonts w:eastAsia="Times New Roman"/>
          <w:szCs w:val="24"/>
        </w:rPr>
        <w:t xml:space="preserve"> η οποία </w:t>
      </w:r>
      <w:r>
        <w:rPr>
          <w:rFonts w:eastAsia="Times New Roman"/>
          <w:szCs w:val="24"/>
        </w:rPr>
        <w:t>–</w:t>
      </w:r>
      <w:r w:rsidRPr="004B1739">
        <w:rPr>
          <w:rFonts w:eastAsia="Times New Roman"/>
          <w:szCs w:val="24"/>
        </w:rPr>
        <w:t>επαναλαμβάν</w:t>
      </w:r>
      <w:r>
        <w:rPr>
          <w:rFonts w:eastAsia="Times New Roman"/>
          <w:szCs w:val="24"/>
        </w:rPr>
        <w:t>ω-</w:t>
      </w:r>
      <w:r w:rsidRPr="004B1739">
        <w:rPr>
          <w:rFonts w:eastAsia="Times New Roman"/>
          <w:szCs w:val="24"/>
        </w:rPr>
        <w:t xml:space="preserve"> θα είναι δημόσιου χαρακτήρα</w:t>
      </w:r>
      <w:r>
        <w:rPr>
          <w:rFonts w:eastAsia="Times New Roman"/>
          <w:szCs w:val="24"/>
        </w:rPr>
        <w:t>,</w:t>
      </w:r>
      <w:r w:rsidRPr="004B1739">
        <w:rPr>
          <w:rFonts w:eastAsia="Times New Roman"/>
          <w:szCs w:val="24"/>
        </w:rPr>
        <w:t xml:space="preserve"> </w:t>
      </w:r>
      <w:r>
        <w:rPr>
          <w:rFonts w:eastAsia="Times New Roman"/>
          <w:szCs w:val="24"/>
        </w:rPr>
        <w:t>δ</w:t>
      </w:r>
      <w:r w:rsidRPr="004B1739">
        <w:rPr>
          <w:rFonts w:eastAsia="Times New Roman"/>
          <w:szCs w:val="24"/>
        </w:rPr>
        <w:t>ιεθνούς χαρακτήρα</w:t>
      </w:r>
      <w:r>
        <w:rPr>
          <w:rFonts w:eastAsia="Times New Roman"/>
          <w:szCs w:val="24"/>
        </w:rPr>
        <w:t>,</w:t>
      </w:r>
      <w:r w:rsidRPr="004B1739">
        <w:rPr>
          <w:rFonts w:eastAsia="Times New Roman"/>
          <w:szCs w:val="24"/>
        </w:rPr>
        <w:t xml:space="preserve"> με απόλυτη διαφάνεια και με εφαρμογή και του </w:t>
      </w:r>
      <w:r>
        <w:rPr>
          <w:rFonts w:eastAsia="Times New Roman"/>
          <w:szCs w:val="24"/>
        </w:rPr>
        <w:t>Ε</w:t>
      </w:r>
      <w:r w:rsidRPr="004B1739">
        <w:rPr>
          <w:rFonts w:eastAsia="Times New Roman"/>
          <w:szCs w:val="24"/>
        </w:rPr>
        <w:t xml:space="preserve">θνικού </w:t>
      </w:r>
      <w:r>
        <w:rPr>
          <w:rFonts w:eastAsia="Times New Roman"/>
          <w:szCs w:val="24"/>
        </w:rPr>
        <w:t>Δ</w:t>
      </w:r>
      <w:r w:rsidRPr="004B1739">
        <w:rPr>
          <w:rFonts w:eastAsia="Times New Roman"/>
          <w:szCs w:val="24"/>
        </w:rPr>
        <w:t xml:space="preserve">ικαίου </w:t>
      </w:r>
      <w:r>
        <w:rPr>
          <w:rFonts w:eastAsia="Times New Roman"/>
          <w:szCs w:val="24"/>
        </w:rPr>
        <w:t xml:space="preserve">μας </w:t>
      </w:r>
      <w:r w:rsidRPr="004B1739">
        <w:rPr>
          <w:rFonts w:eastAsia="Times New Roman"/>
          <w:szCs w:val="24"/>
        </w:rPr>
        <w:t xml:space="preserve">και του </w:t>
      </w:r>
      <w:r>
        <w:rPr>
          <w:rFonts w:eastAsia="Times New Roman"/>
          <w:szCs w:val="24"/>
        </w:rPr>
        <w:t>Ε</w:t>
      </w:r>
      <w:r w:rsidRPr="004B1739">
        <w:rPr>
          <w:rFonts w:eastAsia="Times New Roman"/>
          <w:szCs w:val="24"/>
        </w:rPr>
        <w:t>νωσιακού</w:t>
      </w:r>
      <w:r>
        <w:rPr>
          <w:rFonts w:eastAsia="Times New Roman"/>
          <w:szCs w:val="24"/>
        </w:rPr>
        <w:t xml:space="preserve"> Δ</w:t>
      </w:r>
      <w:r w:rsidRPr="004B1739">
        <w:rPr>
          <w:rFonts w:eastAsia="Times New Roman"/>
          <w:szCs w:val="24"/>
        </w:rPr>
        <w:t>ικαίου</w:t>
      </w:r>
      <w:r>
        <w:rPr>
          <w:rFonts w:eastAsia="Times New Roman"/>
          <w:szCs w:val="24"/>
        </w:rPr>
        <w:t>.</w:t>
      </w:r>
      <w:r w:rsidRPr="004B1739">
        <w:rPr>
          <w:rFonts w:eastAsia="Times New Roman"/>
          <w:szCs w:val="24"/>
        </w:rPr>
        <w:t xml:space="preserve"> </w:t>
      </w:r>
      <w:r>
        <w:rPr>
          <w:rFonts w:eastAsia="Times New Roman"/>
          <w:szCs w:val="24"/>
        </w:rPr>
        <w:t>Δ</w:t>
      </w:r>
      <w:r w:rsidRPr="004B1739">
        <w:rPr>
          <w:rFonts w:eastAsia="Times New Roman"/>
          <w:szCs w:val="24"/>
        </w:rPr>
        <w:t xml:space="preserve">εν μπορώ να αντιληφθώ </w:t>
      </w:r>
      <w:r>
        <w:rPr>
          <w:rFonts w:eastAsia="Times New Roman"/>
          <w:szCs w:val="24"/>
        </w:rPr>
        <w:t>κ</w:t>
      </w:r>
      <w:r w:rsidRPr="004B1739">
        <w:rPr>
          <w:rFonts w:eastAsia="Times New Roman"/>
          <w:szCs w:val="24"/>
        </w:rPr>
        <w:t>ατά συνέπεια τη Νέα Δημοκρατία να μας εγκ</w:t>
      </w:r>
      <w:r>
        <w:rPr>
          <w:rFonts w:eastAsia="Times New Roman"/>
          <w:szCs w:val="24"/>
        </w:rPr>
        <w:t>αλεί σήμερα γιατί επιλέγουμε τη διαδικασία των υπο</w:t>
      </w:r>
      <w:r w:rsidRPr="004B1739">
        <w:rPr>
          <w:rFonts w:eastAsia="Times New Roman"/>
          <w:szCs w:val="24"/>
        </w:rPr>
        <w:t>παραχωρήσεων</w:t>
      </w:r>
      <w:r>
        <w:rPr>
          <w:rFonts w:eastAsia="Times New Roman"/>
          <w:szCs w:val="24"/>
        </w:rPr>
        <w:t>.</w:t>
      </w:r>
    </w:p>
    <w:p w14:paraId="2D05F97D" w14:textId="77777777" w:rsidR="00237587" w:rsidRDefault="00AE0D0F">
      <w:pPr>
        <w:spacing w:after="0" w:line="600" w:lineRule="auto"/>
        <w:ind w:firstLine="720"/>
        <w:jc w:val="both"/>
        <w:rPr>
          <w:rFonts w:eastAsia="Times New Roman"/>
          <w:szCs w:val="24"/>
        </w:rPr>
      </w:pPr>
      <w:r w:rsidRPr="00380C45">
        <w:rPr>
          <w:rFonts w:eastAsia="Times New Roman"/>
          <w:szCs w:val="24"/>
        </w:rPr>
        <w:t>Κυρίες και κύριοι συνάδελφοι,</w:t>
      </w:r>
      <w:r>
        <w:rPr>
          <w:rFonts w:eastAsia="Times New Roman"/>
          <w:szCs w:val="24"/>
        </w:rPr>
        <w:t xml:space="preserve"> υπηρ</w:t>
      </w:r>
      <w:r>
        <w:rPr>
          <w:rFonts w:eastAsia="Times New Roman"/>
          <w:szCs w:val="24"/>
        </w:rPr>
        <w:t xml:space="preserve">ετώντας τη συνέπειά μου </w:t>
      </w:r>
      <w:r w:rsidRPr="004B1739">
        <w:rPr>
          <w:rFonts w:eastAsia="Times New Roman"/>
          <w:szCs w:val="24"/>
        </w:rPr>
        <w:t>στην κλεψύδρα</w:t>
      </w:r>
      <w:r>
        <w:rPr>
          <w:rFonts w:eastAsia="Times New Roman"/>
          <w:szCs w:val="24"/>
        </w:rPr>
        <w:t>,</w:t>
      </w:r>
      <w:r w:rsidRPr="004B1739">
        <w:rPr>
          <w:rFonts w:eastAsia="Times New Roman"/>
          <w:szCs w:val="24"/>
        </w:rPr>
        <w:t xml:space="preserve"> θα ολοκληρώσω</w:t>
      </w:r>
      <w:r>
        <w:rPr>
          <w:rFonts w:eastAsia="Times New Roman"/>
          <w:szCs w:val="24"/>
        </w:rPr>
        <w:t>.</w:t>
      </w:r>
      <w:r w:rsidRPr="004B1739">
        <w:rPr>
          <w:rFonts w:eastAsia="Times New Roman"/>
          <w:szCs w:val="24"/>
        </w:rPr>
        <w:t xml:space="preserve"> </w:t>
      </w:r>
    </w:p>
    <w:p w14:paraId="2D05F97E" w14:textId="77777777" w:rsidR="00237587" w:rsidRDefault="00AE0D0F">
      <w:pPr>
        <w:spacing w:after="0" w:line="600" w:lineRule="auto"/>
        <w:ind w:firstLine="720"/>
        <w:jc w:val="both"/>
        <w:rPr>
          <w:rFonts w:eastAsia="Times New Roman"/>
          <w:szCs w:val="24"/>
        </w:rPr>
      </w:pPr>
      <w:r>
        <w:rPr>
          <w:rFonts w:eastAsia="Times New Roman"/>
          <w:szCs w:val="24"/>
        </w:rPr>
        <w:t>Σ</w:t>
      </w:r>
      <w:r w:rsidRPr="004B1739">
        <w:rPr>
          <w:rFonts w:eastAsia="Times New Roman"/>
          <w:szCs w:val="24"/>
        </w:rPr>
        <w:t>ε σχέση με την επιθεώρηση</w:t>
      </w:r>
      <w:r>
        <w:rPr>
          <w:rFonts w:eastAsia="Times New Roman"/>
          <w:szCs w:val="24"/>
        </w:rPr>
        <w:t>, τα</w:t>
      </w:r>
      <w:r w:rsidRPr="004B1739">
        <w:rPr>
          <w:rFonts w:eastAsia="Times New Roman"/>
          <w:szCs w:val="24"/>
        </w:rPr>
        <w:t xml:space="preserve"> προσόντα των επιθεωρητών </w:t>
      </w:r>
      <w:r>
        <w:rPr>
          <w:rFonts w:eastAsia="Times New Roman"/>
          <w:szCs w:val="24"/>
        </w:rPr>
        <w:t xml:space="preserve">οι οποίοι θα καλούνται </w:t>
      </w:r>
      <w:r w:rsidRPr="004B1739">
        <w:rPr>
          <w:rFonts w:eastAsia="Times New Roman"/>
          <w:szCs w:val="24"/>
        </w:rPr>
        <w:t xml:space="preserve">να ελέγχουν τους νηογνώμονες </w:t>
      </w:r>
      <w:r>
        <w:rPr>
          <w:rFonts w:eastAsia="Times New Roman"/>
          <w:szCs w:val="24"/>
        </w:rPr>
        <w:t>-</w:t>
      </w:r>
      <w:r w:rsidRPr="004B1739">
        <w:rPr>
          <w:rFonts w:eastAsia="Times New Roman"/>
          <w:szCs w:val="24"/>
        </w:rPr>
        <w:t>τα άλλα θα γίνονται από τα τοπικά κλιμάκια</w:t>
      </w:r>
      <w:r>
        <w:rPr>
          <w:rFonts w:eastAsia="Times New Roman"/>
          <w:szCs w:val="24"/>
        </w:rPr>
        <w:t>-</w:t>
      </w:r>
      <w:r w:rsidRPr="004B1739">
        <w:rPr>
          <w:rFonts w:eastAsia="Times New Roman"/>
          <w:szCs w:val="24"/>
        </w:rPr>
        <w:t xml:space="preserve"> σε λίγες ημέρες θα έχετε τη δυνατότητα</w:t>
      </w:r>
      <w:r>
        <w:rPr>
          <w:rFonts w:eastAsia="Times New Roman"/>
          <w:szCs w:val="24"/>
        </w:rPr>
        <w:t xml:space="preserve"> να τα δεί</w:t>
      </w:r>
      <w:r>
        <w:rPr>
          <w:rFonts w:eastAsia="Times New Roman"/>
          <w:szCs w:val="24"/>
        </w:rPr>
        <w:t>τε, διότι προηγήθηκε μια μακρά διαβούλευση α</w:t>
      </w:r>
      <w:r w:rsidRPr="004B1739">
        <w:rPr>
          <w:rFonts w:eastAsia="Times New Roman"/>
          <w:szCs w:val="24"/>
        </w:rPr>
        <w:t xml:space="preserve">ναφορικά με </w:t>
      </w:r>
      <w:r>
        <w:rPr>
          <w:rFonts w:eastAsia="Times New Roman"/>
          <w:szCs w:val="24"/>
        </w:rPr>
        <w:t>το</w:t>
      </w:r>
      <w:r w:rsidRPr="004B1739">
        <w:rPr>
          <w:rFonts w:eastAsia="Times New Roman"/>
          <w:szCs w:val="24"/>
        </w:rPr>
        <w:t xml:space="preserve"> </w:t>
      </w:r>
      <w:r>
        <w:rPr>
          <w:rFonts w:eastAsia="Times New Roman"/>
          <w:szCs w:val="24"/>
        </w:rPr>
        <w:t>π</w:t>
      </w:r>
      <w:r w:rsidRPr="004B1739">
        <w:rPr>
          <w:rFonts w:eastAsia="Times New Roman"/>
          <w:szCs w:val="24"/>
        </w:rPr>
        <w:t>οια θα είναι τα προσόντα των επιθεωρητών</w:t>
      </w:r>
      <w:r>
        <w:rPr>
          <w:rFonts w:eastAsia="Times New Roman"/>
          <w:szCs w:val="24"/>
        </w:rPr>
        <w:t>. Η</w:t>
      </w:r>
      <w:r w:rsidRPr="004B1739">
        <w:rPr>
          <w:rFonts w:eastAsia="Times New Roman"/>
          <w:szCs w:val="24"/>
        </w:rPr>
        <w:t xml:space="preserve"> πράξη που κάναμε νομίζω ότι ανταποκρίνεται στα πράγματα </w:t>
      </w:r>
      <w:r>
        <w:rPr>
          <w:rFonts w:eastAsia="Times New Roman"/>
          <w:szCs w:val="24"/>
        </w:rPr>
        <w:t>-</w:t>
      </w:r>
      <w:r w:rsidRPr="004B1739">
        <w:rPr>
          <w:rFonts w:eastAsia="Times New Roman"/>
          <w:szCs w:val="24"/>
        </w:rPr>
        <w:t>επαναλαμβάν</w:t>
      </w:r>
      <w:r>
        <w:rPr>
          <w:rFonts w:eastAsia="Times New Roman"/>
          <w:szCs w:val="24"/>
        </w:rPr>
        <w:t>ω-</w:t>
      </w:r>
      <w:r w:rsidRPr="004B1739">
        <w:rPr>
          <w:rFonts w:eastAsia="Times New Roman"/>
          <w:szCs w:val="24"/>
        </w:rPr>
        <w:t xml:space="preserve"> χωρίς από τη </w:t>
      </w:r>
      <w:r>
        <w:rPr>
          <w:rFonts w:eastAsia="Times New Roman"/>
          <w:szCs w:val="24"/>
        </w:rPr>
        <w:t>μια</w:t>
      </w:r>
      <w:r w:rsidRPr="004B1739">
        <w:rPr>
          <w:rFonts w:eastAsia="Times New Roman"/>
          <w:szCs w:val="24"/>
        </w:rPr>
        <w:t xml:space="preserve"> πλευρά να θίγεται </w:t>
      </w:r>
      <w:r w:rsidRPr="004B1739">
        <w:rPr>
          <w:rFonts w:eastAsia="Times New Roman"/>
          <w:szCs w:val="24"/>
        </w:rPr>
        <w:lastRenderedPageBreak/>
        <w:t xml:space="preserve">η αρμοδιότητα των νηογνωμόνων να </w:t>
      </w:r>
      <w:r w:rsidRPr="00E02EF7">
        <w:rPr>
          <w:rFonts w:eastAsia="Times New Roman"/>
          <w:szCs w:val="24"/>
        </w:rPr>
        <w:t>δίνουν</w:t>
      </w:r>
      <w:r w:rsidRPr="00B40013">
        <w:rPr>
          <w:rFonts w:eastAsia="Times New Roman"/>
          <w:color w:val="FF0000"/>
          <w:szCs w:val="24"/>
        </w:rPr>
        <w:t xml:space="preserve"> </w:t>
      </w:r>
      <w:r w:rsidRPr="004B1739">
        <w:rPr>
          <w:rFonts w:eastAsia="Times New Roman"/>
          <w:szCs w:val="24"/>
        </w:rPr>
        <w:t>τα πισ</w:t>
      </w:r>
      <w:r w:rsidRPr="004B1739">
        <w:rPr>
          <w:rFonts w:eastAsia="Times New Roman"/>
          <w:szCs w:val="24"/>
        </w:rPr>
        <w:t>τοποιητικά αξιοπλοΐας</w:t>
      </w:r>
      <w:r>
        <w:rPr>
          <w:rFonts w:eastAsia="Times New Roman"/>
          <w:szCs w:val="24"/>
        </w:rPr>
        <w:t>,</w:t>
      </w:r>
      <w:r w:rsidRPr="004B1739">
        <w:rPr>
          <w:rFonts w:eastAsia="Times New Roman"/>
          <w:szCs w:val="24"/>
        </w:rPr>
        <w:t xml:space="preserve"> </w:t>
      </w:r>
      <w:r>
        <w:rPr>
          <w:rFonts w:eastAsia="Times New Roman"/>
          <w:szCs w:val="24"/>
        </w:rPr>
        <w:t>α</w:t>
      </w:r>
      <w:r w:rsidRPr="004B1739">
        <w:rPr>
          <w:rFonts w:eastAsia="Times New Roman"/>
          <w:szCs w:val="24"/>
        </w:rPr>
        <w:t>λλά και από την άλλη πλευρά να υπάρχει το κράτος</w:t>
      </w:r>
      <w:r>
        <w:rPr>
          <w:rFonts w:eastAsia="Times New Roman"/>
          <w:szCs w:val="24"/>
        </w:rPr>
        <w:t>,</w:t>
      </w:r>
      <w:r w:rsidRPr="004B1739">
        <w:rPr>
          <w:rFonts w:eastAsia="Times New Roman"/>
          <w:szCs w:val="24"/>
        </w:rPr>
        <w:t xml:space="preserve"> να υπάρχει </w:t>
      </w:r>
      <w:r>
        <w:rPr>
          <w:rFonts w:eastAsia="Times New Roman"/>
          <w:szCs w:val="24"/>
        </w:rPr>
        <w:t xml:space="preserve">η </w:t>
      </w:r>
      <w:r w:rsidRPr="004B1739">
        <w:rPr>
          <w:rFonts w:eastAsia="Times New Roman"/>
          <w:szCs w:val="24"/>
        </w:rPr>
        <w:t>συγκεκριμένη δομή</w:t>
      </w:r>
      <w:r>
        <w:rPr>
          <w:rFonts w:eastAsia="Times New Roman"/>
          <w:szCs w:val="24"/>
        </w:rPr>
        <w:t>,</w:t>
      </w:r>
      <w:r w:rsidRPr="004B1739">
        <w:rPr>
          <w:rFonts w:eastAsia="Times New Roman"/>
          <w:szCs w:val="24"/>
        </w:rPr>
        <w:t xml:space="preserve"> η οποία διεξοδικά αναφέρεται</w:t>
      </w:r>
      <w:r>
        <w:rPr>
          <w:rFonts w:eastAsia="Times New Roman"/>
          <w:szCs w:val="24"/>
        </w:rPr>
        <w:t>,</w:t>
      </w:r>
      <w:r>
        <w:rPr>
          <w:rFonts w:eastAsia="Times New Roman"/>
          <w:szCs w:val="24"/>
        </w:rPr>
        <w:t xml:space="preserve"> που</w:t>
      </w:r>
      <w:r w:rsidRPr="004B1739">
        <w:rPr>
          <w:rFonts w:eastAsia="Times New Roman"/>
          <w:szCs w:val="24"/>
        </w:rPr>
        <w:t xml:space="preserve"> θα μπορεί και αυτή να κάνει τον έλεγχο και με το πρόσθετο δεδομένο </w:t>
      </w:r>
      <w:r>
        <w:rPr>
          <w:rFonts w:eastAsia="Times New Roman"/>
          <w:szCs w:val="24"/>
        </w:rPr>
        <w:t>-ό</w:t>
      </w:r>
      <w:r w:rsidRPr="004B1739">
        <w:rPr>
          <w:rFonts w:eastAsia="Times New Roman"/>
          <w:szCs w:val="24"/>
        </w:rPr>
        <w:t>πως σας είπα</w:t>
      </w:r>
      <w:r>
        <w:rPr>
          <w:rFonts w:eastAsia="Times New Roman"/>
          <w:szCs w:val="24"/>
        </w:rPr>
        <w:t>-</w:t>
      </w:r>
      <w:r w:rsidRPr="004B1739">
        <w:rPr>
          <w:rFonts w:eastAsia="Times New Roman"/>
          <w:szCs w:val="24"/>
        </w:rPr>
        <w:t xml:space="preserve"> ότι υπάρχουν </w:t>
      </w:r>
      <w:r>
        <w:rPr>
          <w:rFonts w:eastAsia="Times New Roman"/>
          <w:szCs w:val="24"/>
        </w:rPr>
        <w:t>«</w:t>
      </w:r>
      <w:r w:rsidRPr="004B1739">
        <w:rPr>
          <w:rFonts w:eastAsia="Times New Roman"/>
          <w:szCs w:val="24"/>
        </w:rPr>
        <w:t>ορφανά</w:t>
      </w:r>
      <w:r>
        <w:rPr>
          <w:rFonts w:eastAsia="Times New Roman"/>
          <w:szCs w:val="24"/>
        </w:rPr>
        <w:t>»</w:t>
      </w:r>
      <w:r w:rsidRPr="004B1739">
        <w:rPr>
          <w:rFonts w:eastAsia="Times New Roman"/>
          <w:szCs w:val="24"/>
        </w:rPr>
        <w:t xml:space="preserve"> καράβια</w:t>
      </w:r>
      <w:r>
        <w:rPr>
          <w:rFonts w:eastAsia="Times New Roman"/>
          <w:szCs w:val="24"/>
        </w:rPr>
        <w:t>,</w:t>
      </w:r>
      <w:r w:rsidRPr="004B1739">
        <w:rPr>
          <w:rFonts w:eastAsia="Times New Roman"/>
          <w:szCs w:val="24"/>
        </w:rPr>
        <w:t xml:space="preserve"> δηλαδή δεν τα έχουν δεχθεί </w:t>
      </w:r>
      <w:r>
        <w:rPr>
          <w:rFonts w:eastAsia="Times New Roman"/>
          <w:szCs w:val="24"/>
        </w:rPr>
        <w:t xml:space="preserve">οι </w:t>
      </w:r>
      <w:r w:rsidRPr="004B1739">
        <w:rPr>
          <w:rFonts w:eastAsia="Times New Roman"/>
          <w:szCs w:val="24"/>
        </w:rPr>
        <w:t>νηογνώμονες και πρέπει να ελεγχθούν για να λάβουν το πιστοποιητικό αξιοπλοΐας</w:t>
      </w:r>
      <w:r>
        <w:rPr>
          <w:rFonts w:eastAsia="Times New Roman"/>
          <w:szCs w:val="24"/>
        </w:rPr>
        <w:t>.</w:t>
      </w:r>
    </w:p>
    <w:p w14:paraId="2D05F97F" w14:textId="77777777" w:rsidR="00237587" w:rsidRDefault="00AE0D0F">
      <w:pPr>
        <w:spacing w:after="0" w:line="600" w:lineRule="auto"/>
        <w:ind w:firstLine="720"/>
        <w:jc w:val="both"/>
        <w:rPr>
          <w:rFonts w:eastAsia="Times New Roman"/>
          <w:szCs w:val="24"/>
        </w:rPr>
      </w:pPr>
      <w:r>
        <w:rPr>
          <w:rFonts w:eastAsia="Times New Roman"/>
          <w:szCs w:val="24"/>
        </w:rPr>
        <w:t>Τ</w:t>
      </w:r>
      <w:r w:rsidRPr="004B1739">
        <w:rPr>
          <w:rFonts w:eastAsia="Times New Roman"/>
          <w:szCs w:val="24"/>
        </w:rPr>
        <w:t>ο τελευταίο ζήτημα</w:t>
      </w:r>
      <w:r>
        <w:rPr>
          <w:rFonts w:eastAsia="Times New Roman"/>
          <w:szCs w:val="24"/>
        </w:rPr>
        <w:t xml:space="preserve"> –όχι ότι έχει εξαντληθεί η </w:t>
      </w:r>
      <w:r w:rsidRPr="004B1739">
        <w:rPr>
          <w:rFonts w:eastAsia="Times New Roman"/>
          <w:szCs w:val="24"/>
        </w:rPr>
        <w:t>κλίμακα των απαντήσεων που θα μπορούσαμε να δώσουμε στα ερωτήματα που ετέθησαν</w:t>
      </w:r>
      <w:r>
        <w:rPr>
          <w:rFonts w:eastAsia="Times New Roman"/>
          <w:szCs w:val="24"/>
        </w:rPr>
        <w:t>- πράγματι</w:t>
      </w:r>
      <w:r w:rsidRPr="004B1739">
        <w:rPr>
          <w:rFonts w:eastAsia="Times New Roman"/>
          <w:szCs w:val="24"/>
        </w:rPr>
        <w:t xml:space="preserve"> μετά από α</w:t>
      </w:r>
      <w:r w:rsidRPr="004B1739">
        <w:rPr>
          <w:rFonts w:eastAsia="Times New Roman"/>
          <w:szCs w:val="24"/>
        </w:rPr>
        <w:t>υτή</w:t>
      </w:r>
      <w:r>
        <w:rPr>
          <w:rFonts w:eastAsia="Times New Roman"/>
          <w:szCs w:val="24"/>
        </w:rPr>
        <w:t>ν</w:t>
      </w:r>
      <w:r w:rsidRPr="004B1739">
        <w:rPr>
          <w:rFonts w:eastAsia="Times New Roman"/>
          <w:szCs w:val="24"/>
        </w:rPr>
        <w:t xml:space="preserve"> </w:t>
      </w:r>
      <w:r>
        <w:rPr>
          <w:rFonts w:eastAsia="Times New Roman"/>
          <w:szCs w:val="24"/>
        </w:rPr>
        <w:t>-</w:t>
      </w:r>
      <w:r w:rsidRPr="004B1739">
        <w:rPr>
          <w:rFonts w:eastAsia="Times New Roman"/>
          <w:szCs w:val="24"/>
        </w:rPr>
        <w:t xml:space="preserve">και χαίρομαι ιδιαίτερα που όλες οι πλευρές της Βουλής συμφωνούν </w:t>
      </w:r>
      <w:r>
        <w:rPr>
          <w:rFonts w:eastAsia="Times New Roman"/>
          <w:szCs w:val="24"/>
        </w:rPr>
        <w:t>για</w:t>
      </w:r>
      <w:r w:rsidRPr="004B1739">
        <w:rPr>
          <w:rFonts w:eastAsia="Times New Roman"/>
          <w:szCs w:val="24"/>
        </w:rPr>
        <w:t xml:space="preserve"> τη ρύθμιση που έγινε για τον αείμνηστο Κυριάκο Παπαδόπουλο και για την οικογένεια του</w:t>
      </w:r>
      <w:r>
        <w:rPr>
          <w:rFonts w:eastAsia="Times New Roman"/>
          <w:szCs w:val="24"/>
        </w:rPr>
        <w:t>-</w:t>
      </w:r>
      <w:r w:rsidRPr="004B1739">
        <w:rPr>
          <w:rFonts w:eastAsia="Times New Roman"/>
          <w:szCs w:val="24"/>
        </w:rPr>
        <w:t xml:space="preserve"> υπάρχει ένα ζήτημα</w:t>
      </w:r>
      <w:r>
        <w:rPr>
          <w:rFonts w:eastAsia="Times New Roman"/>
          <w:szCs w:val="24"/>
        </w:rPr>
        <w:t>,</w:t>
      </w:r>
      <w:r w:rsidRPr="004B1739">
        <w:rPr>
          <w:rFonts w:eastAsia="Times New Roman"/>
          <w:szCs w:val="24"/>
        </w:rPr>
        <w:t xml:space="preserve"> να δούμε συνολικότερα </w:t>
      </w:r>
      <w:r>
        <w:rPr>
          <w:rFonts w:eastAsia="Times New Roman"/>
          <w:szCs w:val="24"/>
        </w:rPr>
        <w:t xml:space="preserve">κατ’ αναλογίαν -εάν θέλετε- ή κατ’ αντιστοιχίαν τι </w:t>
      </w:r>
      <w:r w:rsidRPr="004B1739">
        <w:rPr>
          <w:rFonts w:eastAsia="Times New Roman"/>
          <w:szCs w:val="24"/>
        </w:rPr>
        <w:t>συ</w:t>
      </w:r>
      <w:r w:rsidRPr="004B1739">
        <w:rPr>
          <w:rFonts w:eastAsia="Times New Roman"/>
          <w:szCs w:val="24"/>
        </w:rPr>
        <w:t>μβαίνει και στις Ένοπλες Δυνάμεις</w:t>
      </w:r>
      <w:r>
        <w:rPr>
          <w:rFonts w:eastAsia="Times New Roman"/>
          <w:szCs w:val="24"/>
        </w:rPr>
        <w:t>,</w:t>
      </w:r>
      <w:r w:rsidRPr="004B1739">
        <w:rPr>
          <w:rFonts w:eastAsia="Times New Roman"/>
          <w:szCs w:val="24"/>
        </w:rPr>
        <w:t xml:space="preserve"> </w:t>
      </w:r>
      <w:r>
        <w:rPr>
          <w:rFonts w:eastAsia="Times New Roman"/>
          <w:szCs w:val="24"/>
        </w:rPr>
        <w:t>δ</w:t>
      </w:r>
      <w:r w:rsidRPr="004B1739">
        <w:rPr>
          <w:rFonts w:eastAsia="Times New Roman"/>
          <w:szCs w:val="24"/>
        </w:rPr>
        <w:t>ηλαδή στο Υπουργείο Εθνικής Άμυνας</w:t>
      </w:r>
      <w:r>
        <w:rPr>
          <w:rFonts w:eastAsia="Times New Roman"/>
          <w:szCs w:val="24"/>
        </w:rPr>
        <w:t>,</w:t>
      </w:r>
      <w:r w:rsidRPr="004B1739">
        <w:rPr>
          <w:rFonts w:eastAsia="Times New Roman"/>
          <w:szCs w:val="24"/>
        </w:rPr>
        <w:t xml:space="preserve"> όταν έχουμε τέτοια περιστατικά</w:t>
      </w:r>
      <w:r>
        <w:rPr>
          <w:rFonts w:eastAsia="Times New Roman"/>
          <w:szCs w:val="24"/>
        </w:rPr>
        <w:t>.</w:t>
      </w:r>
    </w:p>
    <w:p w14:paraId="2D05F980" w14:textId="77777777" w:rsidR="00237587" w:rsidRDefault="00AE0D0F">
      <w:pPr>
        <w:spacing w:after="0" w:line="600" w:lineRule="auto"/>
        <w:ind w:firstLine="720"/>
        <w:jc w:val="both"/>
        <w:rPr>
          <w:rFonts w:eastAsia="Times New Roman"/>
          <w:szCs w:val="24"/>
        </w:rPr>
      </w:pPr>
      <w:r>
        <w:rPr>
          <w:rFonts w:eastAsia="Times New Roman"/>
          <w:szCs w:val="24"/>
        </w:rPr>
        <w:t>Τ</w:t>
      </w:r>
      <w:r w:rsidRPr="004B1739">
        <w:rPr>
          <w:rFonts w:eastAsia="Times New Roman"/>
          <w:szCs w:val="24"/>
        </w:rPr>
        <w:t>έλος</w:t>
      </w:r>
      <w:r>
        <w:rPr>
          <w:rFonts w:eastAsia="Times New Roman"/>
          <w:szCs w:val="24"/>
        </w:rPr>
        <w:t>,</w:t>
      </w:r>
      <w:r w:rsidRPr="004B1739">
        <w:rPr>
          <w:rFonts w:eastAsia="Times New Roman"/>
          <w:szCs w:val="24"/>
        </w:rPr>
        <w:t xml:space="preserve"> κυρίες και κύριοι συνάδελφοι</w:t>
      </w:r>
      <w:r>
        <w:rPr>
          <w:rFonts w:eastAsia="Times New Roman"/>
          <w:szCs w:val="24"/>
        </w:rPr>
        <w:t>,</w:t>
      </w:r>
      <w:r w:rsidRPr="004B1739">
        <w:rPr>
          <w:rFonts w:eastAsia="Times New Roman"/>
          <w:szCs w:val="24"/>
        </w:rPr>
        <w:t xml:space="preserve"> είναι ένα νομοθέτημα </w:t>
      </w:r>
      <w:r>
        <w:rPr>
          <w:rFonts w:eastAsia="Times New Roman"/>
          <w:szCs w:val="24"/>
        </w:rPr>
        <w:t>–</w:t>
      </w:r>
      <w:r w:rsidRPr="004B1739">
        <w:rPr>
          <w:rFonts w:eastAsia="Times New Roman"/>
          <w:szCs w:val="24"/>
        </w:rPr>
        <w:t>θυμηθείτε</w:t>
      </w:r>
      <w:r>
        <w:rPr>
          <w:rFonts w:eastAsia="Times New Roman"/>
          <w:szCs w:val="24"/>
        </w:rPr>
        <w:t>-</w:t>
      </w:r>
      <w:r w:rsidRPr="004B1739">
        <w:rPr>
          <w:rFonts w:eastAsia="Times New Roman"/>
          <w:szCs w:val="24"/>
        </w:rPr>
        <w:t xml:space="preserve"> που ανοίγει τον δρόμο να αναπτυχθούν τα λιμάνια</w:t>
      </w:r>
      <w:r>
        <w:rPr>
          <w:rFonts w:eastAsia="Times New Roman"/>
          <w:szCs w:val="24"/>
        </w:rPr>
        <w:t>.</w:t>
      </w:r>
      <w:r w:rsidRPr="004B1739">
        <w:rPr>
          <w:rFonts w:eastAsia="Times New Roman"/>
          <w:szCs w:val="24"/>
        </w:rPr>
        <w:t xml:space="preserve"> </w:t>
      </w:r>
      <w:r>
        <w:rPr>
          <w:rFonts w:eastAsia="Times New Roman"/>
          <w:szCs w:val="24"/>
        </w:rPr>
        <w:t>Ε</w:t>
      </w:r>
      <w:r w:rsidRPr="004B1739">
        <w:rPr>
          <w:rFonts w:eastAsia="Times New Roman"/>
          <w:szCs w:val="24"/>
        </w:rPr>
        <w:t xml:space="preserve">ίναι ένα νομοθέτημα το οποίο επιτρέπει στο ελληνικό </w:t>
      </w:r>
      <w:r w:rsidRPr="004B1739">
        <w:rPr>
          <w:rFonts w:eastAsia="Times New Roman"/>
          <w:szCs w:val="24"/>
        </w:rPr>
        <w:lastRenderedPageBreak/>
        <w:t xml:space="preserve">δημόσιο να κρατάει στα χέρια του τα λιμάνια και </w:t>
      </w:r>
      <w:r>
        <w:rPr>
          <w:rFonts w:eastAsia="Times New Roman"/>
          <w:szCs w:val="24"/>
        </w:rPr>
        <w:t>ταυτόχρονα με τη μέθοδο των υπο</w:t>
      </w:r>
      <w:r w:rsidRPr="004B1739">
        <w:rPr>
          <w:rFonts w:eastAsia="Times New Roman"/>
          <w:szCs w:val="24"/>
        </w:rPr>
        <w:t>παραχωρήσεων</w:t>
      </w:r>
      <w:r>
        <w:rPr>
          <w:rFonts w:eastAsia="Times New Roman"/>
          <w:szCs w:val="24"/>
        </w:rPr>
        <w:t xml:space="preserve"> -</w:t>
      </w:r>
      <w:r w:rsidRPr="004B1739">
        <w:rPr>
          <w:rFonts w:eastAsia="Times New Roman"/>
          <w:szCs w:val="24"/>
        </w:rPr>
        <w:t>χωρίς να μεταβιβάζει μετοχές</w:t>
      </w:r>
      <w:r>
        <w:rPr>
          <w:rFonts w:eastAsia="Times New Roman"/>
          <w:szCs w:val="24"/>
        </w:rPr>
        <w:t>,</w:t>
      </w:r>
      <w:r w:rsidRPr="004B1739">
        <w:rPr>
          <w:rFonts w:eastAsia="Times New Roman"/>
          <w:szCs w:val="24"/>
        </w:rPr>
        <w:t xml:space="preserve"> </w:t>
      </w:r>
      <w:r>
        <w:rPr>
          <w:rFonts w:eastAsia="Times New Roman"/>
          <w:szCs w:val="24"/>
        </w:rPr>
        <w:t>διότι</w:t>
      </w:r>
      <w:r w:rsidRPr="004B1739">
        <w:rPr>
          <w:rFonts w:eastAsia="Times New Roman"/>
          <w:szCs w:val="24"/>
        </w:rPr>
        <w:t xml:space="preserve"> τότε θα ήταν άλλης τάξεως ζήτημα</w:t>
      </w:r>
      <w:r>
        <w:rPr>
          <w:rFonts w:eastAsia="Times New Roman"/>
          <w:szCs w:val="24"/>
        </w:rPr>
        <w:t>-</w:t>
      </w:r>
      <w:r w:rsidRPr="004B1739">
        <w:rPr>
          <w:rFonts w:eastAsia="Times New Roman"/>
          <w:szCs w:val="24"/>
        </w:rPr>
        <w:t xml:space="preserve"> να μπορεί να ελέγχει και να εισπράττει κα</w:t>
      </w:r>
      <w:r w:rsidRPr="004B1739">
        <w:rPr>
          <w:rFonts w:eastAsia="Times New Roman"/>
          <w:szCs w:val="24"/>
        </w:rPr>
        <w:t xml:space="preserve">ι για το δημόσιο ταμείο αλλά </w:t>
      </w:r>
      <w:r>
        <w:rPr>
          <w:rFonts w:eastAsia="Times New Roman"/>
          <w:szCs w:val="24"/>
        </w:rPr>
        <w:t>β</w:t>
      </w:r>
      <w:r w:rsidRPr="004B1739">
        <w:rPr>
          <w:rFonts w:eastAsia="Times New Roman"/>
          <w:szCs w:val="24"/>
        </w:rPr>
        <w:t>εβαίως αποδίδοντας μέρος των όσων θα εισπράττει και στην τοπική αυτοδιοίκηση</w:t>
      </w:r>
      <w:r>
        <w:rPr>
          <w:rFonts w:eastAsia="Times New Roman"/>
          <w:szCs w:val="24"/>
        </w:rPr>
        <w:t>.</w:t>
      </w:r>
      <w:r w:rsidRPr="004B1739">
        <w:rPr>
          <w:rFonts w:eastAsia="Times New Roman"/>
          <w:szCs w:val="24"/>
        </w:rPr>
        <w:t xml:space="preserve"> Γιατί εμείς επιμένουμε</w:t>
      </w:r>
      <w:r>
        <w:rPr>
          <w:rFonts w:eastAsia="Times New Roman"/>
          <w:szCs w:val="24"/>
        </w:rPr>
        <w:t>:</w:t>
      </w:r>
      <w:r w:rsidRPr="004B1739">
        <w:rPr>
          <w:rFonts w:eastAsia="Times New Roman"/>
          <w:szCs w:val="24"/>
        </w:rPr>
        <w:t xml:space="preserve"> </w:t>
      </w:r>
      <w:r>
        <w:rPr>
          <w:rFonts w:eastAsia="Times New Roman"/>
          <w:szCs w:val="24"/>
        </w:rPr>
        <w:t>Η</w:t>
      </w:r>
      <w:r w:rsidRPr="004B1739">
        <w:rPr>
          <w:rFonts w:eastAsia="Times New Roman"/>
          <w:szCs w:val="24"/>
        </w:rPr>
        <w:t xml:space="preserve"> δίκαιη ανάπτυξη σημαίνει ότι θα πρέπει το αποτέλεσμα το οποίο προκύπτει από την </w:t>
      </w:r>
      <w:r>
        <w:rPr>
          <w:rFonts w:eastAsia="Times New Roman"/>
          <w:szCs w:val="24"/>
        </w:rPr>
        <w:t>όποια</w:t>
      </w:r>
      <w:r w:rsidRPr="004B1739">
        <w:rPr>
          <w:rFonts w:eastAsia="Times New Roman"/>
          <w:szCs w:val="24"/>
        </w:rPr>
        <w:t xml:space="preserve"> αναπτυξιακή διαδικασία</w:t>
      </w:r>
      <w:r>
        <w:rPr>
          <w:rFonts w:eastAsia="Times New Roman"/>
          <w:szCs w:val="24"/>
        </w:rPr>
        <w:t>,</w:t>
      </w:r>
      <w:r w:rsidRPr="004B1739">
        <w:rPr>
          <w:rFonts w:eastAsia="Times New Roman"/>
          <w:szCs w:val="24"/>
        </w:rPr>
        <w:t xml:space="preserve"> δίκαια να δι</w:t>
      </w:r>
      <w:r w:rsidRPr="004B1739">
        <w:rPr>
          <w:rFonts w:eastAsia="Times New Roman"/>
          <w:szCs w:val="24"/>
        </w:rPr>
        <w:t>αχέεται στους αρμούς της κοινωνίας</w:t>
      </w:r>
      <w:r>
        <w:rPr>
          <w:rFonts w:eastAsia="Times New Roman"/>
          <w:szCs w:val="24"/>
        </w:rPr>
        <w:t>.</w:t>
      </w:r>
    </w:p>
    <w:p w14:paraId="2D05F981" w14:textId="77777777" w:rsidR="00237587" w:rsidRDefault="00AE0D0F">
      <w:pPr>
        <w:spacing w:after="0" w:line="600" w:lineRule="auto"/>
        <w:ind w:firstLine="720"/>
        <w:jc w:val="both"/>
        <w:rPr>
          <w:rFonts w:eastAsia="Times New Roman"/>
          <w:szCs w:val="24"/>
        </w:rPr>
      </w:pPr>
      <w:r>
        <w:rPr>
          <w:rFonts w:eastAsia="Times New Roman"/>
          <w:szCs w:val="24"/>
        </w:rPr>
        <w:t>Σ</w:t>
      </w:r>
      <w:r w:rsidRPr="004B1739">
        <w:rPr>
          <w:rFonts w:eastAsia="Times New Roman"/>
          <w:szCs w:val="24"/>
        </w:rPr>
        <w:t>ας ευχαριστώ</w:t>
      </w:r>
      <w:r>
        <w:rPr>
          <w:rFonts w:eastAsia="Times New Roman"/>
          <w:szCs w:val="24"/>
        </w:rPr>
        <w:t>.</w:t>
      </w:r>
    </w:p>
    <w:p w14:paraId="2D05F982" w14:textId="77777777" w:rsidR="00237587" w:rsidRDefault="00AE0D0F">
      <w:pPr>
        <w:spacing w:after="0"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2D05F983" w14:textId="77777777" w:rsidR="00237587" w:rsidRDefault="00AE0D0F">
      <w:pPr>
        <w:spacing w:after="0" w:line="600" w:lineRule="auto"/>
        <w:ind w:firstLine="720"/>
        <w:jc w:val="both"/>
        <w:rPr>
          <w:rFonts w:eastAsia="Times New Roman"/>
          <w:szCs w:val="24"/>
        </w:rPr>
      </w:pPr>
      <w:r w:rsidRPr="00FC73C9">
        <w:rPr>
          <w:rFonts w:eastAsia="Times New Roman" w:cs="Times New Roman"/>
          <w:b/>
          <w:szCs w:val="24"/>
        </w:rPr>
        <w:t xml:space="preserve">ΠΡΟΕΔΡΕΥΩΝ (Γεώργιος Λαμπρούλης): </w:t>
      </w:r>
      <w:r w:rsidRPr="00AF3B92">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sidRPr="00AF3B92">
        <w:rPr>
          <w:rFonts w:eastAsia="Times New Roman"/>
          <w:szCs w:val="24"/>
        </w:rPr>
        <w:t xml:space="preserve">τον τρόπο οργάνωσης και λειτουργίας της </w:t>
      </w:r>
      <w:r w:rsidRPr="00AF3B92">
        <w:rPr>
          <w:rFonts w:eastAsia="Times New Roman"/>
          <w:szCs w:val="24"/>
        </w:rPr>
        <w:lastRenderedPageBreak/>
        <w:t xml:space="preserve">Βουλής, </w:t>
      </w:r>
      <w:r>
        <w:rPr>
          <w:rFonts w:eastAsia="Times New Roman"/>
          <w:szCs w:val="24"/>
        </w:rPr>
        <w:t>σαράντα τρεις</w:t>
      </w:r>
      <w:r w:rsidRPr="00AF3B92">
        <w:rPr>
          <w:rFonts w:eastAsia="Times New Roman"/>
          <w:szCs w:val="24"/>
        </w:rPr>
        <w:t xml:space="preserve"> μαθητές και μαθήτριες και </w:t>
      </w:r>
      <w:r>
        <w:rPr>
          <w:rFonts w:eastAsia="Times New Roman"/>
          <w:szCs w:val="24"/>
        </w:rPr>
        <w:t>τρεις</w:t>
      </w:r>
      <w:r w:rsidRPr="00AF3B92">
        <w:rPr>
          <w:rFonts w:eastAsia="Times New Roman"/>
          <w:szCs w:val="24"/>
        </w:rPr>
        <w:t xml:space="preserve"> εκπαιδευτικοί συνοδοί τους από το </w:t>
      </w:r>
      <w:r>
        <w:rPr>
          <w:rFonts w:eastAsia="Times New Roman"/>
          <w:szCs w:val="24"/>
        </w:rPr>
        <w:t>Γενικό Λύκειο Καναλακίου Πρέβεζας.</w:t>
      </w:r>
    </w:p>
    <w:p w14:paraId="2D05F984" w14:textId="77777777" w:rsidR="00237587" w:rsidRDefault="00AE0D0F">
      <w:pPr>
        <w:spacing w:after="0" w:line="600" w:lineRule="auto"/>
        <w:ind w:firstLine="720"/>
        <w:jc w:val="both"/>
        <w:rPr>
          <w:rFonts w:eastAsia="Times New Roman"/>
          <w:szCs w:val="24"/>
        </w:rPr>
      </w:pPr>
      <w:r w:rsidRPr="00AF3B92">
        <w:rPr>
          <w:rFonts w:eastAsia="Times New Roman"/>
          <w:szCs w:val="24"/>
        </w:rPr>
        <w:t>Η Βουλή τούς καλωσορίζει.</w:t>
      </w:r>
    </w:p>
    <w:p w14:paraId="2D05F985" w14:textId="77777777" w:rsidR="00237587" w:rsidRDefault="00AE0D0F">
      <w:pPr>
        <w:spacing w:after="0" w:line="600" w:lineRule="auto"/>
        <w:ind w:firstLine="720"/>
        <w:jc w:val="center"/>
        <w:rPr>
          <w:rFonts w:eastAsia="Times New Roman"/>
          <w:szCs w:val="24"/>
        </w:rPr>
      </w:pPr>
      <w:r w:rsidRPr="00AF3B92">
        <w:rPr>
          <w:rFonts w:eastAsia="Times New Roman"/>
          <w:szCs w:val="24"/>
        </w:rPr>
        <w:t>(Χειροκροτήματα απ’ όλες τις πτέρυγες της Βουλής)</w:t>
      </w:r>
    </w:p>
    <w:p w14:paraId="2D05F986" w14:textId="77777777" w:rsidR="00237587" w:rsidRDefault="00AE0D0F">
      <w:pPr>
        <w:spacing w:after="0" w:line="600" w:lineRule="auto"/>
        <w:ind w:firstLine="720"/>
        <w:jc w:val="both"/>
        <w:rPr>
          <w:rFonts w:eastAsia="Times New Roman"/>
          <w:szCs w:val="24"/>
        </w:rPr>
      </w:pPr>
      <w:r>
        <w:rPr>
          <w:rFonts w:eastAsia="Times New Roman" w:cs="Times New Roman"/>
          <w:szCs w:val="24"/>
        </w:rPr>
        <w:t>Σ</w:t>
      </w:r>
      <w:r w:rsidRPr="004B1739">
        <w:rPr>
          <w:rFonts w:eastAsia="Times New Roman"/>
          <w:szCs w:val="24"/>
        </w:rPr>
        <w:t xml:space="preserve">το σημείο αυτό </w:t>
      </w:r>
      <w:r>
        <w:rPr>
          <w:rFonts w:eastAsia="Times New Roman"/>
          <w:szCs w:val="24"/>
        </w:rPr>
        <w:t>κ</w:t>
      </w:r>
      <w:r>
        <w:rPr>
          <w:rFonts w:eastAsia="Times New Roman"/>
          <w:szCs w:val="24"/>
        </w:rPr>
        <w:t>ηρύσσεται</w:t>
      </w:r>
      <w:r w:rsidRPr="004B1739">
        <w:rPr>
          <w:rFonts w:eastAsia="Times New Roman"/>
          <w:szCs w:val="24"/>
        </w:rPr>
        <w:t xml:space="preserve"> περαιωμένη </w:t>
      </w:r>
      <w:r>
        <w:rPr>
          <w:rFonts w:eastAsia="Times New Roman"/>
          <w:szCs w:val="24"/>
        </w:rPr>
        <w:t xml:space="preserve">η </w:t>
      </w:r>
      <w:r w:rsidRPr="004B1739">
        <w:rPr>
          <w:rFonts w:eastAsia="Times New Roman"/>
          <w:szCs w:val="24"/>
        </w:rPr>
        <w:t>συζήτηση επί της αρχής</w:t>
      </w:r>
      <w:r>
        <w:rPr>
          <w:rFonts w:eastAsia="Times New Roman"/>
          <w:szCs w:val="24"/>
        </w:rPr>
        <w:t>,</w:t>
      </w:r>
      <w:r w:rsidRPr="004B1739">
        <w:rPr>
          <w:rFonts w:eastAsia="Times New Roman"/>
          <w:szCs w:val="24"/>
        </w:rPr>
        <w:t xml:space="preserve"> των άρθρων</w:t>
      </w:r>
      <w:r>
        <w:rPr>
          <w:rFonts w:eastAsia="Times New Roman"/>
          <w:szCs w:val="24"/>
        </w:rPr>
        <w:t>,</w:t>
      </w:r>
      <w:r w:rsidRPr="004B1739">
        <w:rPr>
          <w:rFonts w:eastAsia="Times New Roman"/>
          <w:szCs w:val="24"/>
        </w:rPr>
        <w:t xml:space="preserve"> των τροπολογιών και του συνόλου του σχεδίου νόμου του Υπουργείου Ναυτιλίας και Νησιωτικής Πολιτικής</w:t>
      </w:r>
      <w:r>
        <w:rPr>
          <w:rFonts w:eastAsia="Times New Roman"/>
          <w:szCs w:val="24"/>
        </w:rPr>
        <w:t>:</w:t>
      </w:r>
      <w:r w:rsidRPr="004B1739">
        <w:rPr>
          <w:rFonts w:eastAsia="Times New Roman"/>
          <w:szCs w:val="24"/>
        </w:rPr>
        <w:t xml:space="preserve"> </w:t>
      </w:r>
      <w:r w:rsidRPr="00B73409">
        <w:rPr>
          <w:rFonts w:eastAsia="Times New Roman"/>
          <w:szCs w:val="24"/>
        </w:rPr>
        <w:t>«Για την κύρωση των Συμβάσεων Παραχώρησης που έχουν συναφθεί μεταξύ του Ελληνικού Δημοσίου και τ</w:t>
      </w:r>
      <w:r w:rsidRPr="00B73409">
        <w:rPr>
          <w:rFonts w:eastAsia="Times New Roman"/>
          <w:szCs w:val="24"/>
        </w:rPr>
        <w:t>ων Οργανισμών Λιμένος Α.Ε. - Διατάξεις για τη λειτουργία του συστήματος λιμενικής διακυβέρνησης και άλλες διατάξεις».</w:t>
      </w:r>
    </w:p>
    <w:p w14:paraId="2D05F987" w14:textId="77777777" w:rsidR="00237587" w:rsidRDefault="00AE0D0F">
      <w:pPr>
        <w:spacing w:after="0" w:line="600" w:lineRule="auto"/>
        <w:ind w:firstLine="720"/>
        <w:jc w:val="both"/>
        <w:rPr>
          <w:rFonts w:eastAsia="Times New Roman"/>
          <w:szCs w:val="24"/>
        </w:rPr>
      </w:pPr>
      <w:r w:rsidRPr="00E07871">
        <w:rPr>
          <w:rFonts w:eastAsia="Times New Roman" w:cs="Times New Roman"/>
          <w:szCs w:val="24"/>
        </w:rPr>
        <w:t>Εισερχόμ</w:t>
      </w:r>
      <w:r>
        <w:rPr>
          <w:rFonts w:eastAsia="Times New Roman" w:cs="Times New Roman"/>
          <w:szCs w:val="24"/>
        </w:rPr>
        <w:t>αστε</w:t>
      </w:r>
      <w:r w:rsidRPr="00E07871">
        <w:rPr>
          <w:rFonts w:eastAsia="Times New Roman" w:cs="Times New Roman"/>
          <w:szCs w:val="24"/>
        </w:rPr>
        <w:t xml:space="preserve"> στην ψήφιση επί της αρχής</w:t>
      </w:r>
      <w:r>
        <w:rPr>
          <w:rFonts w:eastAsia="Times New Roman" w:cs="Times New Roman"/>
          <w:szCs w:val="24"/>
        </w:rPr>
        <w:t>,</w:t>
      </w:r>
      <w:r w:rsidRPr="00E07871">
        <w:rPr>
          <w:rFonts w:eastAsia="Times New Roman" w:cs="Times New Roman"/>
          <w:szCs w:val="24"/>
        </w:rPr>
        <w:t xml:space="preserve"> επί των άρθρων</w:t>
      </w:r>
      <w:r>
        <w:rPr>
          <w:rFonts w:eastAsia="Times New Roman" w:cs="Times New Roman"/>
          <w:szCs w:val="24"/>
        </w:rPr>
        <w:t xml:space="preserve">, των τροπολογιών και του συνόλου </w:t>
      </w:r>
      <w:r w:rsidRPr="00E07871">
        <w:rPr>
          <w:rFonts w:eastAsia="Times New Roman" w:cs="Times New Roman"/>
          <w:szCs w:val="24"/>
        </w:rPr>
        <w:t>του σχεδίου νόμου και η ψήφισή τους θα γίνει χωρισ</w:t>
      </w:r>
      <w:r w:rsidRPr="00E07871">
        <w:rPr>
          <w:rFonts w:eastAsia="Times New Roman" w:cs="Times New Roman"/>
          <w:szCs w:val="24"/>
        </w:rPr>
        <w:t>τά</w:t>
      </w:r>
      <w:r>
        <w:rPr>
          <w:rFonts w:eastAsia="Times New Roman" w:cs="Times New Roman"/>
          <w:szCs w:val="24"/>
        </w:rPr>
        <w:t>.</w:t>
      </w:r>
      <w:r>
        <w:rPr>
          <w:rFonts w:eastAsia="Times New Roman"/>
          <w:szCs w:val="24"/>
        </w:rPr>
        <w:t xml:space="preserve"> </w:t>
      </w:r>
    </w:p>
    <w:p w14:paraId="2D05F988" w14:textId="77777777" w:rsidR="00237587" w:rsidRDefault="00AE0D0F">
      <w:pPr>
        <w:spacing w:after="0" w:line="600" w:lineRule="auto"/>
        <w:ind w:firstLine="720"/>
        <w:jc w:val="both"/>
        <w:rPr>
          <w:rFonts w:eastAsia="Times New Roman"/>
          <w:szCs w:val="24"/>
        </w:rPr>
      </w:pPr>
      <w:r>
        <w:rPr>
          <w:rFonts w:eastAsia="Times New Roman"/>
          <w:szCs w:val="24"/>
        </w:rPr>
        <w:t>Ν</w:t>
      </w:r>
      <w:r w:rsidRPr="004B1739">
        <w:rPr>
          <w:rFonts w:eastAsia="Times New Roman"/>
          <w:szCs w:val="24"/>
        </w:rPr>
        <w:t>α επισημάνουμε ότι η ψηφοφορία περιλαμβάνει την αρχή του νομοσχεδίου</w:t>
      </w:r>
      <w:r>
        <w:rPr>
          <w:rFonts w:eastAsia="Times New Roman"/>
          <w:szCs w:val="24"/>
        </w:rPr>
        <w:t>,</w:t>
      </w:r>
      <w:r w:rsidRPr="004B1739">
        <w:rPr>
          <w:rFonts w:eastAsia="Times New Roman"/>
          <w:szCs w:val="24"/>
        </w:rPr>
        <w:t xml:space="preserve"> </w:t>
      </w:r>
      <w:r>
        <w:rPr>
          <w:rFonts w:eastAsia="Times New Roman"/>
          <w:szCs w:val="24"/>
        </w:rPr>
        <w:t>τριάντα</w:t>
      </w:r>
      <w:r w:rsidRPr="004B1739">
        <w:rPr>
          <w:rFonts w:eastAsia="Times New Roman"/>
          <w:szCs w:val="24"/>
        </w:rPr>
        <w:t xml:space="preserve"> άρθρα</w:t>
      </w:r>
      <w:r>
        <w:rPr>
          <w:rFonts w:eastAsia="Times New Roman"/>
          <w:szCs w:val="24"/>
        </w:rPr>
        <w:t>,</w:t>
      </w:r>
      <w:r w:rsidRPr="004B1739">
        <w:rPr>
          <w:rFonts w:eastAsia="Times New Roman"/>
          <w:szCs w:val="24"/>
        </w:rPr>
        <w:t xml:space="preserve"> </w:t>
      </w:r>
      <w:r>
        <w:rPr>
          <w:rFonts w:eastAsia="Times New Roman"/>
          <w:szCs w:val="24"/>
        </w:rPr>
        <w:t>δέκα</w:t>
      </w:r>
      <w:r w:rsidRPr="004B1739">
        <w:rPr>
          <w:rFonts w:eastAsia="Times New Roman"/>
          <w:szCs w:val="24"/>
        </w:rPr>
        <w:t xml:space="preserve"> τροπολογίες</w:t>
      </w:r>
      <w:r>
        <w:rPr>
          <w:rFonts w:eastAsia="Times New Roman"/>
          <w:szCs w:val="24"/>
        </w:rPr>
        <w:t>,</w:t>
      </w:r>
      <w:r w:rsidRPr="004B1739">
        <w:rPr>
          <w:rFonts w:eastAsia="Times New Roman"/>
          <w:szCs w:val="24"/>
        </w:rPr>
        <w:t xml:space="preserve"> το ακροτελεύτιο άρθρο</w:t>
      </w:r>
      <w:r>
        <w:rPr>
          <w:rFonts w:eastAsia="Times New Roman"/>
          <w:szCs w:val="24"/>
        </w:rPr>
        <w:t>,</w:t>
      </w:r>
      <w:r w:rsidRPr="004B1739">
        <w:rPr>
          <w:rFonts w:eastAsia="Times New Roman"/>
          <w:szCs w:val="24"/>
        </w:rPr>
        <w:t xml:space="preserve"> καθώς και το σύνολο του νομοσχεδίου</w:t>
      </w:r>
      <w:r>
        <w:rPr>
          <w:rFonts w:eastAsia="Times New Roman"/>
          <w:szCs w:val="24"/>
        </w:rPr>
        <w:t>.</w:t>
      </w:r>
      <w:r w:rsidRPr="004B1739">
        <w:rPr>
          <w:rFonts w:eastAsia="Times New Roman"/>
          <w:szCs w:val="24"/>
        </w:rPr>
        <w:t xml:space="preserve"> </w:t>
      </w:r>
    </w:p>
    <w:p w14:paraId="2D05F989" w14:textId="77777777" w:rsidR="00237587" w:rsidRDefault="00AE0D0F">
      <w:pPr>
        <w:spacing w:after="0" w:line="600" w:lineRule="auto"/>
        <w:ind w:firstLine="720"/>
        <w:jc w:val="both"/>
        <w:rPr>
          <w:rFonts w:eastAsia="Times New Roman"/>
          <w:szCs w:val="24"/>
        </w:rPr>
      </w:pPr>
      <w:r>
        <w:rPr>
          <w:rFonts w:eastAsia="Times New Roman"/>
          <w:szCs w:val="24"/>
        </w:rPr>
        <w:lastRenderedPageBreak/>
        <w:t>Ό</w:t>
      </w:r>
      <w:r w:rsidRPr="004B1739">
        <w:rPr>
          <w:rFonts w:eastAsia="Times New Roman"/>
          <w:szCs w:val="24"/>
        </w:rPr>
        <w:t>πως γνωρίζετε πλέον</w:t>
      </w:r>
      <w:r>
        <w:rPr>
          <w:rFonts w:eastAsia="Times New Roman"/>
          <w:szCs w:val="24"/>
        </w:rPr>
        <w:t>,</w:t>
      </w:r>
      <w:r w:rsidRPr="004B1739">
        <w:rPr>
          <w:rFonts w:eastAsia="Times New Roman"/>
          <w:szCs w:val="24"/>
        </w:rPr>
        <w:t xml:space="preserve"> στην οθόνη εμφανίζονται έως τέσσερα </w:t>
      </w:r>
      <w:r>
        <w:rPr>
          <w:rFonts w:eastAsia="Times New Roman"/>
          <w:szCs w:val="24"/>
        </w:rPr>
        <w:t>άρθρα</w:t>
      </w:r>
      <w:r w:rsidRPr="004B1739">
        <w:rPr>
          <w:rFonts w:eastAsia="Times New Roman"/>
          <w:szCs w:val="24"/>
        </w:rPr>
        <w:t xml:space="preserve"> της ψήφισης</w:t>
      </w:r>
      <w:r>
        <w:rPr>
          <w:rFonts w:eastAsia="Times New Roman"/>
          <w:szCs w:val="24"/>
        </w:rPr>
        <w:t xml:space="preserve">. </w:t>
      </w:r>
      <w:r w:rsidRPr="004B1739">
        <w:rPr>
          <w:rFonts w:eastAsia="Times New Roman"/>
          <w:szCs w:val="24"/>
        </w:rPr>
        <w:t>Για</w:t>
      </w:r>
      <w:r>
        <w:rPr>
          <w:rFonts w:eastAsia="Times New Roman"/>
          <w:szCs w:val="24"/>
        </w:rPr>
        <w:t xml:space="preserve"> να ψη</w:t>
      </w:r>
      <w:r>
        <w:rPr>
          <w:rFonts w:eastAsia="Times New Roman"/>
          <w:szCs w:val="24"/>
        </w:rPr>
        <w:t>φίσετε</w:t>
      </w:r>
      <w:r w:rsidRPr="004B1739">
        <w:rPr>
          <w:rFonts w:eastAsia="Times New Roman"/>
          <w:szCs w:val="24"/>
        </w:rPr>
        <w:t xml:space="preserve"> και τα υπόλοιπα</w:t>
      </w:r>
      <w:r>
        <w:rPr>
          <w:rFonts w:eastAsia="Times New Roman"/>
          <w:szCs w:val="24"/>
        </w:rPr>
        <w:t>,</w:t>
      </w:r>
      <w:r w:rsidRPr="004B1739">
        <w:rPr>
          <w:rFonts w:eastAsia="Times New Roman"/>
          <w:szCs w:val="24"/>
        </w:rPr>
        <w:t xml:space="preserve"> θα πρέπει να </w:t>
      </w:r>
      <w:r>
        <w:rPr>
          <w:rFonts w:eastAsia="Times New Roman"/>
          <w:szCs w:val="24"/>
        </w:rPr>
        <w:t>κυλήσετε</w:t>
      </w:r>
      <w:r w:rsidRPr="004B1739">
        <w:rPr>
          <w:rFonts w:eastAsia="Times New Roman"/>
          <w:szCs w:val="24"/>
        </w:rPr>
        <w:t xml:space="preserve"> την οθόνη αφής</w:t>
      </w:r>
      <w:r>
        <w:rPr>
          <w:rFonts w:eastAsia="Times New Roman"/>
          <w:szCs w:val="24"/>
        </w:rPr>
        <w:t>.</w:t>
      </w:r>
      <w:r w:rsidRPr="004B1739">
        <w:rPr>
          <w:rFonts w:eastAsia="Times New Roman"/>
          <w:szCs w:val="24"/>
        </w:rPr>
        <w:t xml:space="preserve"> </w:t>
      </w:r>
      <w:r>
        <w:rPr>
          <w:rFonts w:eastAsia="Times New Roman"/>
          <w:szCs w:val="24"/>
        </w:rPr>
        <w:t>Σ</w:t>
      </w:r>
      <w:r w:rsidRPr="004B1739">
        <w:rPr>
          <w:rFonts w:eastAsia="Times New Roman"/>
          <w:szCs w:val="24"/>
        </w:rPr>
        <w:t xml:space="preserve">το πάνω μέρος δεξιά στην οθόνη εμφανίζεται κάθε φορά </w:t>
      </w:r>
      <w:r>
        <w:rPr>
          <w:rFonts w:eastAsia="Times New Roman"/>
          <w:szCs w:val="24"/>
        </w:rPr>
        <w:t xml:space="preserve">ο </w:t>
      </w:r>
      <w:r w:rsidRPr="004B1739">
        <w:rPr>
          <w:rFonts w:eastAsia="Times New Roman"/>
          <w:szCs w:val="24"/>
        </w:rPr>
        <w:t xml:space="preserve">αριθμός των </w:t>
      </w:r>
      <w:r>
        <w:rPr>
          <w:rFonts w:eastAsia="Times New Roman"/>
          <w:szCs w:val="24"/>
        </w:rPr>
        <w:t>άρθρων</w:t>
      </w:r>
      <w:r w:rsidRPr="004B1739">
        <w:rPr>
          <w:rFonts w:eastAsia="Times New Roman"/>
          <w:szCs w:val="24"/>
        </w:rPr>
        <w:t xml:space="preserve"> που </w:t>
      </w:r>
      <w:r>
        <w:rPr>
          <w:rFonts w:eastAsia="Times New Roman"/>
          <w:szCs w:val="24"/>
        </w:rPr>
        <w:t>απομένουν για ψήφιση. Β</w:t>
      </w:r>
      <w:r w:rsidRPr="004B1739">
        <w:rPr>
          <w:rFonts w:eastAsia="Times New Roman"/>
          <w:szCs w:val="24"/>
        </w:rPr>
        <w:t>ασική προϋπόθεση είναι να βεβαιωθείτε ότι έχετε ψηφίσει όλα τα άρθρα</w:t>
      </w:r>
      <w:r>
        <w:rPr>
          <w:rFonts w:eastAsia="Times New Roman"/>
          <w:szCs w:val="24"/>
        </w:rPr>
        <w:t>,</w:t>
      </w:r>
      <w:r w:rsidRPr="004B1739">
        <w:rPr>
          <w:rFonts w:eastAsia="Times New Roman"/>
          <w:szCs w:val="24"/>
        </w:rPr>
        <w:t xml:space="preserve"> </w:t>
      </w:r>
      <w:r>
        <w:rPr>
          <w:rFonts w:eastAsia="Times New Roman"/>
          <w:szCs w:val="24"/>
        </w:rPr>
        <w:t>τις</w:t>
      </w:r>
      <w:r w:rsidRPr="004B1739">
        <w:rPr>
          <w:rFonts w:eastAsia="Times New Roman"/>
          <w:szCs w:val="24"/>
        </w:rPr>
        <w:t xml:space="preserve"> τροπολογί</w:t>
      </w:r>
      <w:r>
        <w:rPr>
          <w:rFonts w:eastAsia="Times New Roman"/>
          <w:szCs w:val="24"/>
        </w:rPr>
        <w:t>ε</w:t>
      </w:r>
      <w:r w:rsidRPr="004B1739">
        <w:rPr>
          <w:rFonts w:eastAsia="Times New Roman"/>
          <w:szCs w:val="24"/>
        </w:rPr>
        <w:t xml:space="preserve">ς </w:t>
      </w:r>
      <w:r>
        <w:rPr>
          <w:rFonts w:eastAsia="Times New Roman"/>
          <w:szCs w:val="24"/>
        </w:rPr>
        <w:t>αλλά</w:t>
      </w:r>
      <w:r w:rsidRPr="004B1739">
        <w:rPr>
          <w:rFonts w:eastAsia="Times New Roman"/>
          <w:szCs w:val="24"/>
        </w:rPr>
        <w:t xml:space="preserve"> και το ακροτελεύτιο άρθρο στο σύνολ</w:t>
      </w:r>
      <w:r>
        <w:rPr>
          <w:rFonts w:eastAsia="Times New Roman"/>
          <w:szCs w:val="24"/>
        </w:rPr>
        <w:t>ο. Α</w:t>
      </w:r>
      <w:r w:rsidRPr="004B1739">
        <w:rPr>
          <w:rFonts w:eastAsia="Times New Roman"/>
          <w:szCs w:val="24"/>
        </w:rPr>
        <w:t>φού καταχωρ</w:t>
      </w:r>
      <w:r>
        <w:rPr>
          <w:rFonts w:eastAsia="Times New Roman"/>
          <w:szCs w:val="24"/>
        </w:rPr>
        <w:t>ισ</w:t>
      </w:r>
      <w:r w:rsidRPr="004B1739">
        <w:rPr>
          <w:rFonts w:eastAsia="Times New Roman"/>
          <w:szCs w:val="24"/>
        </w:rPr>
        <w:t>θεί</w:t>
      </w:r>
      <w:r>
        <w:rPr>
          <w:rFonts w:eastAsia="Times New Roman"/>
          <w:szCs w:val="24"/>
        </w:rPr>
        <w:t xml:space="preserve"> η ψήφος σας, έχετε</w:t>
      </w:r>
      <w:r w:rsidRPr="004B1739">
        <w:rPr>
          <w:rFonts w:eastAsia="Times New Roman"/>
          <w:szCs w:val="24"/>
        </w:rPr>
        <w:t xml:space="preserve"> τη δυνατότητα να ελέγξετε και να αναθεωρήσετε την ψήφο </w:t>
      </w:r>
      <w:r>
        <w:rPr>
          <w:rFonts w:eastAsia="Times New Roman"/>
          <w:szCs w:val="24"/>
        </w:rPr>
        <w:t>σας.</w:t>
      </w:r>
    </w:p>
    <w:p w14:paraId="2D05F98A" w14:textId="77777777" w:rsidR="00237587" w:rsidRDefault="00AE0D0F">
      <w:pPr>
        <w:spacing w:after="0" w:line="600" w:lineRule="auto"/>
        <w:ind w:firstLine="720"/>
        <w:jc w:val="both"/>
        <w:rPr>
          <w:rFonts w:eastAsia="Times New Roman"/>
          <w:szCs w:val="24"/>
        </w:rPr>
      </w:pPr>
      <w:r>
        <w:rPr>
          <w:rFonts w:eastAsia="Times New Roman"/>
          <w:szCs w:val="24"/>
        </w:rPr>
        <w:t>Π</w:t>
      </w:r>
      <w:r w:rsidRPr="004B1739">
        <w:rPr>
          <w:rFonts w:eastAsia="Times New Roman"/>
          <w:szCs w:val="24"/>
        </w:rPr>
        <w:t xml:space="preserve">αρακαλώ να ανοίξει το σύστημα ηλεκτρονικής </w:t>
      </w:r>
      <w:r>
        <w:rPr>
          <w:rFonts w:eastAsia="Times New Roman"/>
          <w:szCs w:val="24"/>
        </w:rPr>
        <w:t xml:space="preserve">ψηφοφορίας και να ξεκινήσει η ψηφοφορία. </w:t>
      </w:r>
    </w:p>
    <w:p w14:paraId="2D05F98B" w14:textId="77777777" w:rsidR="00237587" w:rsidRDefault="00AE0D0F">
      <w:pPr>
        <w:spacing w:after="0" w:line="600" w:lineRule="auto"/>
        <w:ind w:firstLine="720"/>
        <w:jc w:val="center"/>
        <w:rPr>
          <w:rFonts w:eastAsia="Times New Roman" w:cs="Times New Roman"/>
          <w:b/>
          <w:szCs w:val="24"/>
        </w:rPr>
      </w:pPr>
      <w:r>
        <w:rPr>
          <w:rFonts w:eastAsia="Times New Roman"/>
          <w:szCs w:val="24"/>
        </w:rPr>
        <w:t>(ΨΗΦΟΦΟΡΙΑ)</w:t>
      </w:r>
    </w:p>
    <w:p w14:paraId="2D05F98C" w14:textId="77777777" w:rsidR="00237587" w:rsidRDefault="00AE0D0F">
      <w:pPr>
        <w:spacing w:after="0" w:line="600" w:lineRule="auto"/>
        <w:ind w:firstLine="720"/>
        <w:jc w:val="both"/>
        <w:rPr>
          <w:rFonts w:eastAsia="Times New Roman" w:cs="Times New Roman"/>
          <w:szCs w:val="24"/>
        </w:rPr>
      </w:pPr>
      <w:r w:rsidRPr="00AD00B4">
        <w:rPr>
          <w:rFonts w:eastAsia="Times New Roman" w:cs="Times New Roman"/>
          <w:b/>
          <w:szCs w:val="24"/>
        </w:rPr>
        <w:t>ΠΡΟΕΔΡΕΥΩΝ (Γεώργιος Λ</w:t>
      </w:r>
      <w:r w:rsidRPr="00AD00B4">
        <w:rPr>
          <w:rFonts w:eastAsia="Times New Roman" w:cs="Times New Roman"/>
          <w:b/>
          <w:szCs w:val="24"/>
        </w:rPr>
        <w:t>αμπρούλης):</w:t>
      </w:r>
      <w:r>
        <w:rPr>
          <w:rFonts w:eastAsia="Times New Roman" w:cs="Times New Roman"/>
          <w:szCs w:val="24"/>
        </w:rPr>
        <w:t xml:space="preserve"> Εφόσον έχετε ολοκληρώσει την ψηφοφορία, παρακαλώ να κλείσει το σύστημα ηλεκτρονικής ψηφοφορίας.</w:t>
      </w:r>
    </w:p>
    <w:p w14:paraId="2D05F98D" w14:textId="77777777" w:rsidR="00237587" w:rsidRDefault="00AE0D0F">
      <w:pPr>
        <w:spacing w:after="0" w:line="600" w:lineRule="auto"/>
        <w:ind w:firstLine="720"/>
        <w:jc w:val="center"/>
        <w:rPr>
          <w:rFonts w:eastAsia="Times New Roman" w:cs="Times New Roman"/>
          <w:szCs w:val="24"/>
        </w:rPr>
      </w:pPr>
      <w:r>
        <w:rPr>
          <w:rFonts w:eastAsia="Times New Roman" w:cs="Times New Roman"/>
          <w:szCs w:val="24"/>
        </w:rPr>
        <w:t>(ΗΛΕΚΤΡΟΝΙΚΗ ΚΑΤΑΜΕΤΡΗΣΗ)</w:t>
      </w:r>
    </w:p>
    <w:p w14:paraId="2D05F98E" w14:textId="77777777" w:rsidR="00237587" w:rsidRDefault="00AE0D0F">
      <w:pPr>
        <w:spacing w:after="0"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14:paraId="2D05F98F" w14:textId="77777777" w:rsidR="00237587" w:rsidRDefault="00AE0D0F">
      <w:pPr>
        <w:spacing w:after="0" w:line="600" w:lineRule="auto"/>
        <w:ind w:firstLine="720"/>
        <w:jc w:val="both"/>
        <w:rPr>
          <w:rFonts w:eastAsia="Times New Roman" w:cs="Times New Roman"/>
          <w:szCs w:val="24"/>
        </w:rPr>
      </w:pPr>
      <w:r w:rsidRPr="008F7CAA">
        <w:rPr>
          <w:rFonts w:eastAsia="Times New Roman" w:cs="Times New Roman"/>
          <w:b/>
          <w:szCs w:val="24"/>
        </w:rPr>
        <w:lastRenderedPageBreak/>
        <w:t>ΠΡΟΕΔΡΕΥΩΝ (Γεώργιος Λαμπρούλης):</w:t>
      </w:r>
      <w:r>
        <w:rPr>
          <w:rFonts w:eastAsia="Times New Roman" w:cs="Times New Roman"/>
          <w:szCs w:val="24"/>
        </w:rPr>
        <w:t xml:space="preserve"> Οι θέσεις των κομμάτων, όπως αποτυπώθηκαν κατά την ψή</w:t>
      </w:r>
      <w:r>
        <w:rPr>
          <w:rFonts w:eastAsia="Times New Roman" w:cs="Times New Roman"/>
          <w:szCs w:val="24"/>
        </w:rPr>
        <w:t>φιση με το ηλεκτρονικό σύστημα καταχωρ</w:t>
      </w:r>
      <w:r>
        <w:rPr>
          <w:rFonts w:eastAsia="Times New Roman" w:cs="Times New Roman"/>
          <w:szCs w:val="24"/>
        </w:rPr>
        <w:t>ίζονται</w:t>
      </w:r>
      <w:r>
        <w:rPr>
          <w:rFonts w:eastAsia="Times New Roman" w:cs="Times New Roman"/>
          <w:szCs w:val="24"/>
        </w:rPr>
        <w:t xml:space="preserve"> στα Πρακτικά της σημερινής συνεδρίασης και έχουν ως εξής:</w:t>
      </w:r>
    </w:p>
    <w:p w14:paraId="2D05F990" w14:textId="77777777" w:rsidR="00237587" w:rsidRDefault="00AE0D0F">
      <w:pPr>
        <w:spacing w:after="0" w:line="600" w:lineRule="auto"/>
        <w:ind w:firstLine="720"/>
        <w:jc w:val="both"/>
        <w:rPr>
          <w:rFonts w:eastAsia="Times New Roman"/>
          <w:bCs/>
          <w:szCs w:val="24"/>
        </w:rPr>
      </w:pPr>
      <w:r>
        <w:rPr>
          <w:rFonts w:eastAsia="Times New Roman"/>
          <w:bCs/>
          <w:szCs w:val="24"/>
        </w:rPr>
        <w:t xml:space="preserve">Επί της αρχής κατά πλειοψηφία. </w:t>
      </w:r>
    </w:p>
    <w:p w14:paraId="2D05F991"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992"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993" w14:textId="77777777" w:rsidR="00237587" w:rsidRDefault="00AE0D0F">
      <w:pPr>
        <w:spacing w:after="0" w:line="600" w:lineRule="auto"/>
        <w:ind w:firstLine="720"/>
        <w:jc w:val="both"/>
        <w:rPr>
          <w:rFonts w:eastAsia="Times New Roman"/>
          <w:bCs/>
          <w:szCs w:val="24"/>
        </w:rPr>
      </w:pPr>
      <w:r>
        <w:rPr>
          <w:rFonts w:eastAsia="Times New Roman"/>
          <w:bCs/>
          <w:szCs w:val="24"/>
        </w:rPr>
        <w:t>ΔΗΣΥ: Όχι.</w:t>
      </w:r>
    </w:p>
    <w:p w14:paraId="2D05F994"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995" w14:textId="77777777" w:rsidR="00237587" w:rsidRDefault="00AE0D0F">
      <w:pPr>
        <w:spacing w:after="0" w:line="600" w:lineRule="auto"/>
        <w:ind w:firstLine="720"/>
        <w:jc w:val="both"/>
        <w:rPr>
          <w:rFonts w:eastAsia="Times New Roman"/>
          <w:bCs/>
          <w:szCs w:val="24"/>
        </w:rPr>
      </w:pPr>
      <w:r>
        <w:rPr>
          <w:rFonts w:eastAsia="Times New Roman"/>
          <w:bCs/>
          <w:szCs w:val="24"/>
        </w:rPr>
        <w:t>ΚΚΕ: Όχι.</w:t>
      </w:r>
    </w:p>
    <w:p w14:paraId="2D05F996"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Παρών.</w:t>
      </w:r>
    </w:p>
    <w:p w14:paraId="2D05F997" w14:textId="77777777" w:rsidR="00237587" w:rsidRDefault="00AE0D0F">
      <w:pPr>
        <w:spacing w:after="0" w:line="600" w:lineRule="auto"/>
        <w:ind w:firstLine="720"/>
        <w:jc w:val="both"/>
        <w:rPr>
          <w:rFonts w:eastAsia="Times New Roman"/>
          <w:bCs/>
          <w:szCs w:val="24"/>
        </w:rPr>
      </w:pPr>
      <w:r>
        <w:rPr>
          <w:rFonts w:eastAsia="Times New Roman"/>
          <w:bCs/>
          <w:szCs w:val="24"/>
        </w:rPr>
        <w:t>Άρθρο 1,</w:t>
      </w:r>
      <w:r>
        <w:rPr>
          <w:rFonts w:eastAsia="Times New Roman"/>
          <w:bCs/>
          <w:szCs w:val="24"/>
        </w:rPr>
        <w:t xml:space="preserve"> όπως τροποποιήθηκε, κατά πλειοψηφία.</w:t>
      </w:r>
    </w:p>
    <w:p w14:paraId="2D05F998"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999"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99A" w14:textId="77777777" w:rsidR="00237587" w:rsidRDefault="00AE0D0F">
      <w:pPr>
        <w:spacing w:after="0" w:line="600" w:lineRule="auto"/>
        <w:ind w:firstLine="720"/>
        <w:jc w:val="both"/>
        <w:rPr>
          <w:rFonts w:eastAsia="Times New Roman"/>
          <w:bCs/>
          <w:szCs w:val="24"/>
        </w:rPr>
      </w:pPr>
      <w:r>
        <w:rPr>
          <w:rFonts w:eastAsia="Times New Roman"/>
          <w:bCs/>
          <w:szCs w:val="24"/>
        </w:rPr>
        <w:t>ΔΗΣΥ: Όχι.</w:t>
      </w:r>
    </w:p>
    <w:p w14:paraId="2D05F99B"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99C" w14:textId="77777777" w:rsidR="00237587" w:rsidRDefault="00AE0D0F">
      <w:pPr>
        <w:spacing w:after="0" w:line="600" w:lineRule="auto"/>
        <w:ind w:firstLine="720"/>
        <w:jc w:val="both"/>
        <w:rPr>
          <w:rFonts w:eastAsia="Times New Roman"/>
          <w:bCs/>
          <w:szCs w:val="24"/>
        </w:rPr>
      </w:pPr>
      <w:r>
        <w:rPr>
          <w:rFonts w:eastAsia="Times New Roman"/>
          <w:bCs/>
          <w:szCs w:val="24"/>
        </w:rPr>
        <w:t>ΚΚΕ: Όχι.</w:t>
      </w:r>
    </w:p>
    <w:p w14:paraId="2D05F99D"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Όχι.</w:t>
      </w:r>
    </w:p>
    <w:p w14:paraId="2D05F99E" w14:textId="77777777" w:rsidR="00237587" w:rsidRDefault="00AE0D0F">
      <w:pPr>
        <w:spacing w:after="0" w:line="600" w:lineRule="auto"/>
        <w:ind w:firstLine="720"/>
        <w:jc w:val="both"/>
        <w:rPr>
          <w:rFonts w:eastAsia="Times New Roman"/>
          <w:bCs/>
          <w:szCs w:val="24"/>
        </w:rPr>
      </w:pPr>
      <w:r>
        <w:rPr>
          <w:rFonts w:eastAsia="Times New Roman"/>
          <w:bCs/>
          <w:szCs w:val="24"/>
        </w:rPr>
        <w:t>Άρθρο 2 ως έχει κατά πλειοψηφία.</w:t>
      </w:r>
    </w:p>
    <w:p w14:paraId="2D05F99F" w14:textId="77777777" w:rsidR="00237587" w:rsidRDefault="00237587">
      <w:pPr>
        <w:spacing w:after="0" w:line="600" w:lineRule="auto"/>
        <w:ind w:firstLine="720"/>
        <w:jc w:val="both"/>
        <w:rPr>
          <w:rFonts w:eastAsia="Times New Roman"/>
          <w:bCs/>
          <w:szCs w:val="24"/>
        </w:rPr>
      </w:pPr>
    </w:p>
    <w:p w14:paraId="2D05F9A0"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9A1"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9A2" w14:textId="77777777" w:rsidR="00237587" w:rsidRDefault="00AE0D0F">
      <w:pPr>
        <w:spacing w:after="0" w:line="600" w:lineRule="auto"/>
        <w:ind w:firstLine="720"/>
        <w:jc w:val="both"/>
        <w:rPr>
          <w:rFonts w:eastAsia="Times New Roman"/>
          <w:bCs/>
          <w:szCs w:val="24"/>
        </w:rPr>
      </w:pPr>
      <w:r>
        <w:rPr>
          <w:rFonts w:eastAsia="Times New Roman"/>
          <w:bCs/>
          <w:szCs w:val="24"/>
        </w:rPr>
        <w:t>ΔΗΣΥ: Όχι.</w:t>
      </w:r>
    </w:p>
    <w:p w14:paraId="2D05F9A3" w14:textId="77777777" w:rsidR="00237587" w:rsidRDefault="00AE0D0F">
      <w:pPr>
        <w:spacing w:after="0" w:line="600" w:lineRule="auto"/>
        <w:ind w:firstLine="720"/>
        <w:jc w:val="both"/>
        <w:rPr>
          <w:rFonts w:eastAsia="Times New Roman"/>
          <w:bCs/>
          <w:szCs w:val="24"/>
        </w:rPr>
      </w:pPr>
      <w:r>
        <w:rPr>
          <w:rFonts w:eastAsia="Times New Roman"/>
          <w:bCs/>
          <w:szCs w:val="24"/>
        </w:rPr>
        <w:t xml:space="preserve">Λαϊκός Σύνδεσμος-Χρυσή Αυγή: </w:t>
      </w:r>
      <w:r>
        <w:rPr>
          <w:rFonts w:eastAsia="Times New Roman"/>
          <w:bCs/>
          <w:szCs w:val="24"/>
        </w:rPr>
        <w:t>Όχι.</w:t>
      </w:r>
    </w:p>
    <w:p w14:paraId="2D05F9A4" w14:textId="77777777" w:rsidR="00237587" w:rsidRDefault="00AE0D0F">
      <w:pPr>
        <w:spacing w:after="0" w:line="600" w:lineRule="auto"/>
        <w:ind w:firstLine="720"/>
        <w:jc w:val="both"/>
        <w:rPr>
          <w:rFonts w:eastAsia="Times New Roman"/>
          <w:bCs/>
          <w:szCs w:val="24"/>
        </w:rPr>
      </w:pPr>
      <w:r>
        <w:rPr>
          <w:rFonts w:eastAsia="Times New Roman"/>
          <w:bCs/>
          <w:szCs w:val="24"/>
        </w:rPr>
        <w:t>ΚΚΕ: Όχι.</w:t>
      </w:r>
    </w:p>
    <w:p w14:paraId="2D05F9A5"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Όχι.</w:t>
      </w:r>
    </w:p>
    <w:p w14:paraId="2D05F9A6" w14:textId="77777777" w:rsidR="00237587" w:rsidRDefault="00AE0D0F">
      <w:pPr>
        <w:spacing w:after="0" w:line="600" w:lineRule="auto"/>
        <w:ind w:firstLine="720"/>
        <w:jc w:val="both"/>
        <w:rPr>
          <w:rFonts w:eastAsia="Times New Roman"/>
          <w:bCs/>
          <w:szCs w:val="24"/>
        </w:rPr>
      </w:pPr>
      <w:r>
        <w:rPr>
          <w:rFonts w:eastAsia="Times New Roman"/>
          <w:bCs/>
          <w:szCs w:val="24"/>
        </w:rPr>
        <w:t>Άρθρο 3, όπως τροποποιήθηκε, κατά πλειοψηφία.</w:t>
      </w:r>
    </w:p>
    <w:p w14:paraId="2D05F9A7"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9A8"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9A9" w14:textId="77777777" w:rsidR="00237587" w:rsidRDefault="00AE0D0F">
      <w:pPr>
        <w:spacing w:after="0" w:line="600" w:lineRule="auto"/>
        <w:ind w:firstLine="720"/>
        <w:jc w:val="both"/>
        <w:rPr>
          <w:rFonts w:eastAsia="Times New Roman"/>
          <w:bCs/>
          <w:szCs w:val="24"/>
        </w:rPr>
      </w:pPr>
      <w:r>
        <w:rPr>
          <w:rFonts w:eastAsia="Times New Roman"/>
          <w:bCs/>
          <w:szCs w:val="24"/>
        </w:rPr>
        <w:t>ΔΗΣΥ: Όχι.</w:t>
      </w:r>
    </w:p>
    <w:p w14:paraId="2D05F9AA"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9AB" w14:textId="77777777" w:rsidR="00237587" w:rsidRDefault="00AE0D0F">
      <w:pPr>
        <w:spacing w:after="0" w:line="600" w:lineRule="auto"/>
        <w:ind w:firstLine="720"/>
        <w:jc w:val="both"/>
        <w:rPr>
          <w:rFonts w:eastAsia="Times New Roman"/>
          <w:bCs/>
          <w:szCs w:val="24"/>
        </w:rPr>
      </w:pPr>
      <w:r>
        <w:rPr>
          <w:rFonts w:eastAsia="Times New Roman"/>
          <w:bCs/>
          <w:szCs w:val="24"/>
        </w:rPr>
        <w:t>ΚΚΕ: Όχι.</w:t>
      </w:r>
    </w:p>
    <w:p w14:paraId="2D05F9AC"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Όχι.</w:t>
      </w:r>
    </w:p>
    <w:p w14:paraId="2D05F9AD" w14:textId="77777777" w:rsidR="00237587" w:rsidRDefault="00AE0D0F">
      <w:pPr>
        <w:spacing w:after="0" w:line="600" w:lineRule="auto"/>
        <w:ind w:firstLine="720"/>
        <w:jc w:val="both"/>
        <w:rPr>
          <w:rFonts w:eastAsia="Times New Roman"/>
          <w:bCs/>
          <w:szCs w:val="24"/>
        </w:rPr>
      </w:pPr>
      <w:r>
        <w:rPr>
          <w:rFonts w:eastAsia="Times New Roman"/>
          <w:bCs/>
          <w:szCs w:val="24"/>
        </w:rPr>
        <w:t>Άρθρο 4 ως έχει κατά πλειοψηφία:</w:t>
      </w:r>
    </w:p>
    <w:p w14:paraId="2D05F9AE"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9AF"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w:t>
      </w:r>
      <w:r>
        <w:rPr>
          <w:rFonts w:eastAsia="Times New Roman"/>
          <w:bCs/>
          <w:szCs w:val="24"/>
        </w:rPr>
        <w:t>ι.</w:t>
      </w:r>
    </w:p>
    <w:p w14:paraId="2D05F9B0" w14:textId="77777777" w:rsidR="00237587" w:rsidRDefault="00AE0D0F">
      <w:pPr>
        <w:spacing w:after="0" w:line="600" w:lineRule="auto"/>
        <w:ind w:firstLine="720"/>
        <w:jc w:val="both"/>
        <w:rPr>
          <w:rFonts w:eastAsia="Times New Roman"/>
          <w:bCs/>
          <w:szCs w:val="24"/>
        </w:rPr>
      </w:pPr>
      <w:r>
        <w:rPr>
          <w:rFonts w:eastAsia="Times New Roman"/>
          <w:bCs/>
          <w:szCs w:val="24"/>
        </w:rPr>
        <w:t>ΔΗΣΥ: Όχι.</w:t>
      </w:r>
    </w:p>
    <w:p w14:paraId="2D05F9B1"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9B2" w14:textId="77777777" w:rsidR="00237587" w:rsidRDefault="00AE0D0F">
      <w:pPr>
        <w:spacing w:after="0" w:line="600" w:lineRule="auto"/>
        <w:ind w:firstLine="720"/>
        <w:jc w:val="both"/>
        <w:rPr>
          <w:rFonts w:eastAsia="Times New Roman"/>
          <w:bCs/>
          <w:szCs w:val="24"/>
        </w:rPr>
      </w:pPr>
      <w:r>
        <w:rPr>
          <w:rFonts w:eastAsia="Times New Roman"/>
          <w:bCs/>
          <w:szCs w:val="24"/>
        </w:rPr>
        <w:lastRenderedPageBreak/>
        <w:t>ΚΚΕ: Όχι.</w:t>
      </w:r>
    </w:p>
    <w:p w14:paraId="2D05F9B3"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Όχι.</w:t>
      </w:r>
    </w:p>
    <w:p w14:paraId="2D05F9B4" w14:textId="77777777" w:rsidR="00237587" w:rsidRDefault="00AE0D0F">
      <w:pPr>
        <w:spacing w:after="0" w:line="600" w:lineRule="auto"/>
        <w:ind w:firstLine="720"/>
        <w:jc w:val="both"/>
        <w:rPr>
          <w:rFonts w:eastAsia="Times New Roman"/>
          <w:bCs/>
          <w:szCs w:val="24"/>
        </w:rPr>
      </w:pPr>
      <w:r>
        <w:rPr>
          <w:rFonts w:eastAsia="Times New Roman"/>
          <w:bCs/>
          <w:szCs w:val="24"/>
        </w:rPr>
        <w:t>Άρθρο 5 ως έχει κατά πλειοψηφία:</w:t>
      </w:r>
    </w:p>
    <w:p w14:paraId="2D05F9B5"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9B6"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9B7" w14:textId="77777777" w:rsidR="00237587" w:rsidRDefault="00AE0D0F">
      <w:pPr>
        <w:spacing w:after="0" w:line="600" w:lineRule="auto"/>
        <w:ind w:firstLine="720"/>
        <w:jc w:val="both"/>
        <w:rPr>
          <w:rFonts w:eastAsia="Times New Roman"/>
          <w:bCs/>
          <w:szCs w:val="24"/>
        </w:rPr>
      </w:pPr>
      <w:r>
        <w:rPr>
          <w:rFonts w:eastAsia="Times New Roman"/>
          <w:bCs/>
          <w:szCs w:val="24"/>
        </w:rPr>
        <w:t>ΔΗΣΥ: Παρών.</w:t>
      </w:r>
    </w:p>
    <w:p w14:paraId="2D05F9B8"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9B9" w14:textId="77777777" w:rsidR="00237587" w:rsidRDefault="00AE0D0F">
      <w:pPr>
        <w:spacing w:after="0" w:line="600" w:lineRule="auto"/>
        <w:ind w:firstLine="720"/>
        <w:jc w:val="both"/>
        <w:rPr>
          <w:rFonts w:eastAsia="Times New Roman"/>
          <w:bCs/>
          <w:szCs w:val="24"/>
        </w:rPr>
      </w:pPr>
      <w:r>
        <w:rPr>
          <w:rFonts w:eastAsia="Times New Roman"/>
          <w:bCs/>
          <w:szCs w:val="24"/>
        </w:rPr>
        <w:t>ΚΚΕ: Όχι.</w:t>
      </w:r>
    </w:p>
    <w:p w14:paraId="2D05F9BA"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Παρών.</w:t>
      </w:r>
    </w:p>
    <w:p w14:paraId="2D05F9BB" w14:textId="77777777" w:rsidR="00237587" w:rsidRDefault="00AE0D0F">
      <w:pPr>
        <w:spacing w:after="0" w:line="600" w:lineRule="auto"/>
        <w:ind w:firstLine="720"/>
        <w:jc w:val="both"/>
        <w:rPr>
          <w:rFonts w:eastAsia="Times New Roman"/>
          <w:bCs/>
          <w:szCs w:val="24"/>
        </w:rPr>
      </w:pPr>
      <w:r>
        <w:rPr>
          <w:rFonts w:eastAsia="Times New Roman"/>
          <w:bCs/>
          <w:szCs w:val="24"/>
        </w:rPr>
        <w:t xml:space="preserve">Άρθρο 6 ως έχει κατά </w:t>
      </w:r>
      <w:r>
        <w:rPr>
          <w:rFonts w:eastAsia="Times New Roman"/>
          <w:bCs/>
          <w:szCs w:val="24"/>
        </w:rPr>
        <w:t>πλειοψηφία:</w:t>
      </w:r>
    </w:p>
    <w:p w14:paraId="2D05F9BC"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9BD"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9BE" w14:textId="77777777" w:rsidR="00237587" w:rsidRDefault="00AE0D0F">
      <w:pPr>
        <w:spacing w:after="0" w:line="600" w:lineRule="auto"/>
        <w:ind w:firstLine="720"/>
        <w:jc w:val="both"/>
        <w:rPr>
          <w:rFonts w:eastAsia="Times New Roman"/>
          <w:bCs/>
          <w:szCs w:val="24"/>
        </w:rPr>
      </w:pPr>
      <w:r>
        <w:rPr>
          <w:rFonts w:eastAsia="Times New Roman"/>
          <w:bCs/>
          <w:szCs w:val="24"/>
        </w:rPr>
        <w:t>ΔΗΣΥ: Όχι.</w:t>
      </w:r>
    </w:p>
    <w:p w14:paraId="2D05F9BF"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9C0" w14:textId="77777777" w:rsidR="00237587" w:rsidRDefault="00AE0D0F">
      <w:pPr>
        <w:spacing w:after="0" w:line="600" w:lineRule="auto"/>
        <w:ind w:firstLine="720"/>
        <w:jc w:val="both"/>
        <w:rPr>
          <w:rFonts w:eastAsia="Times New Roman"/>
          <w:bCs/>
          <w:szCs w:val="24"/>
        </w:rPr>
      </w:pPr>
      <w:r>
        <w:rPr>
          <w:rFonts w:eastAsia="Times New Roman"/>
          <w:bCs/>
          <w:szCs w:val="24"/>
        </w:rPr>
        <w:t>ΚΚΕ: Όχι.</w:t>
      </w:r>
    </w:p>
    <w:p w14:paraId="2D05F9C1"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Παρών.</w:t>
      </w:r>
    </w:p>
    <w:p w14:paraId="2D05F9C2" w14:textId="77777777" w:rsidR="00237587" w:rsidRDefault="00AE0D0F">
      <w:pPr>
        <w:spacing w:after="0" w:line="600" w:lineRule="auto"/>
        <w:ind w:firstLine="720"/>
        <w:jc w:val="both"/>
        <w:rPr>
          <w:rFonts w:eastAsia="Times New Roman"/>
          <w:bCs/>
          <w:szCs w:val="24"/>
        </w:rPr>
      </w:pPr>
      <w:r>
        <w:rPr>
          <w:rFonts w:eastAsia="Times New Roman"/>
          <w:bCs/>
          <w:szCs w:val="24"/>
        </w:rPr>
        <w:t>Άρθρο 7 ως έχει κατά πλειοψηφία:</w:t>
      </w:r>
    </w:p>
    <w:p w14:paraId="2D05F9C3"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9C4"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9C5" w14:textId="77777777" w:rsidR="00237587" w:rsidRDefault="00AE0D0F">
      <w:pPr>
        <w:spacing w:after="0" w:line="600" w:lineRule="auto"/>
        <w:ind w:firstLine="720"/>
        <w:jc w:val="both"/>
        <w:rPr>
          <w:rFonts w:eastAsia="Times New Roman"/>
          <w:bCs/>
          <w:szCs w:val="24"/>
        </w:rPr>
      </w:pPr>
      <w:r>
        <w:rPr>
          <w:rFonts w:eastAsia="Times New Roman"/>
          <w:bCs/>
          <w:szCs w:val="24"/>
        </w:rPr>
        <w:lastRenderedPageBreak/>
        <w:t>ΔΗΣΥ: Παρών.</w:t>
      </w:r>
    </w:p>
    <w:p w14:paraId="2D05F9C6"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9C7" w14:textId="77777777" w:rsidR="00237587" w:rsidRDefault="00AE0D0F">
      <w:pPr>
        <w:spacing w:after="0" w:line="600" w:lineRule="auto"/>
        <w:ind w:firstLine="720"/>
        <w:jc w:val="both"/>
        <w:rPr>
          <w:rFonts w:eastAsia="Times New Roman"/>
          <w:bCs/>
          <w:szCs w:val="24"/>
        </w:rPr>
      </w:pPr>
      <w:r>
        <w:rPr>
          <w:rFonts w:eastAsia="Times New Roman"/>
          <w:bCs/>
          <w:szCs w:val="24"/>
        </w:rPr>
        <w:t>ΚΚΕ: Όχι.</w:t>
      </w:r>
    </w:p>
    <w:p w14:paraId="2D05F9C8" w14:textId="77777777" w:rsidR="00237587" w:rsidRDefault="00AE0D0F">
      <w:pPr>
        <w:spacing w:after="0" w:line="600" w:lineRule="auto"/>
        <w:ind w:firstLine="720"/>
        <w:jc w:val="both"/>
        <w:rPr>
          <w:rFonts w:eastAsia="Times New Roman"/>
          <w:bCs/>
          <w:szCs w:val="24"/>
        </w:rPr>
      </w:pPr>
      <w:r>
        <w:rPr>
          <w:rFonts w:eastAsia="Times New Roman"/>
          <w:bCs/>
          <w:szCs w:val="24"/>
        </w:rPr>
        <w:t xml:space="preserve">Ένωση </w:t>
      </w:r>
      <w:r>
        <w:rPr>
          <w:rFonts w:eastAsia="Times New Roman"/>
          <w:bCs/>
          <w:szCs w:val="24"/>
        </w:rPr>
        <w:t>Κεντρώων: Παρών.</w:t>
      </w:r>
    </w:p>
    <w:p w14:paraId="2D05F9C9" w14:textId="77777777" w:rsidR="00237587" w:rsidRDefault="00AE0D0F">
      <w:pPr>
        <w:spacing w:after="0" w:line="600" w:lineRule="auto"/>
        <w:ind w:firstLine="720"/>
        <w:jc w:val="both"/>
        <w:rPr>
          <w:rFonts w:eastAsia="Times New Roman"/>
          <w:bCs/>
          <w:szCs w:val="24"/>
        </w:rPr>
      </w:pPr>
      <w:r>
        <w:rPr>
          <w:rFonts w:eastAsia="Times New Roman"/>
          <w:bCs/>
          <w:szCs w:val="24"/>
        </w:rPr>
        <w:t>Άρθρο 8, όπως τροποποιήθηκε, κατά πλειοψηφία:</w:t>
      </w:r>
    </w:p>
    <w:p w14:paraId="2D05F9CA"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9CB"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9CC" w14:textId="77777777" w:rsidR="00237587" w:rsidRDefault="00AE0D0F">
      <w:pPr>
        <w:spacing w:after="0" w:line="600" w:lineRule="auto"/>
        <w:ind w:firstLine="720"/>
        <w:jc w:val="both"/>
        <w:rPr>
          <w:rFonts w:eastAsia="Times New Roman"/>
          <w:bCs/>
          <w:szCs w:val="24"/>
        </w:rPr>
      </w:pPr>
      <w:r>
        <w:rPr>
          <w:rFonts w:eastAsia="Times New Roman"/>
          <w:bCs/>
          <w:szCs w:val="24"/>
        </w:rPr>
        <w:t>ΔΗΣΥ: Ναι.</w:t>
      </w:r>
    </w:p>
    <w:p w14:paraId="2D05F9CD"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9CE" w14:textId="77777777" w:rsidR="00237587" w:rsidRDefault="00AE0D0F">
      <w:pPr>
        <w:spacing w:after="0" w:line="600" w:lineRule="auto"/>
        <w:ind w:firstLine="720"/>
        <w:jc w:val="both"/>
        <w:rPr>
          <w:rFonts w:eastAsia="Times New Roman"/>
          <w:bCs/>
          <w:szCs w:val="24"/>
        </w:rPr>
      </w:pPr>
      <w:r>
        <w:rPr>
          <w:rFonts w:eastAsia="Times New Roman"/>
          <w:bCs/>
          <w:szCs w:val="24"/>
        </w:rPr>
        <w:t>ΚΚΕ: Παρών.</w:t>
      </w:r>
    </w:p>
    <w:p w14:paraId="2D05F9CF"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Όχι.</w:t>
      </w:r>
    </w:p>
    <w:p w14:paraId="2D05F9D0" w14:textId="77777777" w:rsidR="00237587" w:rsidRDefault="00AE0D0F">
      <w:pPr>
        <w:spacing w:after="0" w:line="600" w:lineRule="auto"/>
        <w:ind w:firstLine="720"/>
        <w:jc w:val="both"/>
        <w:rPr>
          <w:rFonts w:eastAsia="Times New Roman"/>
          <w:bCs/>
          <w:szCs w:val="24"/>
        </w:rPr>
      </w:pPr>
      <w:r>
        <w:rPr>
          <w:rFonts w:eastAsia="Times New Roman"/>
          <w:bCs/>
          <w:szCs w:val="24"/>
        </w:rPr>
        <w:t>Άρθρο 9, όπως τροποποιήθηκε, κατά πλειοψηφία:</w:t>
      </w:r>
    </w:p>
    <w:p w14:paraId="2D05F9D1"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9D2"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9D3" w14:textId="77777777" w:rsidR="00237587" w:rsidRDefault="00AE0D0F">
      <w:pPr>
        <w:spacing w:after="0" w:line="600" w:lineRule="auto"/>
        <w:ind w:firstLine="720"/>
        <w:jc w:val="both"/>
        <w:rPr>
          <w:rFonts w:eastAsia="Times New Roman"/>
          <w:bCs/>
          <w:szCs w:val="24"/>
        </w:rPr>
      </w:pPr>
      <w:r>
        <w:rPr>
          <w:rFonts w:eastAsia="Times New Roman"/>
          <w:bCs/>
          <w:szCs w:val="24"/>
        </w:rPr>
        <w:t>ΔΗΣΥ: Παρών.</w:t>
      </w:r>
    </w:p>
    <w:p w14:paraId="2D05F9D4"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9D5" w14:textId="77777777" w:rsidR="00237587" w:rsidRDefault="00AE0D0F">
      <w:pPr>
        <w:spacing w:after="0" w:line="600" w:lineRule="auto"/>
        <w:ind w:firstLine="720"/>
        <w:jc w:val="both"/>
        <w:rPr>
          <w:rFonts w:eastAsia="Times New Roman"/>
          <w:bCs/>
          <w:szCs w:val="24"/>
        </w:rPr>
      </w:pPr>
      <w:r>
        <w:rPr>
          <w:rFonts w:eastAsia="Times New Roman"/>
          <w:bCs/>
          <w:szCs w:val="24"/>
        </w:rPr>
        <w:t>ΚΚΕ: Παρών.</w:t>
      </w:r>
    </w:p>
    <w:p w14:paraId="2D05F9D6"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Παρών.</w:t>
      </w:r>
    </w:p>
    <w:p w14:paraId="2D05F9D7" w14:textId="77777777" w:rsidR="00237587" w:rsidRDefault="00AE0D0F">
      <w:pPr>
        <w:spacing w:after="0" w:line="600" w:lineRule="auto"/>
        <w:ind w:firstLine="720"/>
        <w:jc w:val="both"/>
        <w:rPr>
          <w:rFonts w:eastAsia="Times New Roman"/>
          <w:bCs/>
          <w:szCs w:val="24"/>
        </w:rPr>
      </w:pPr>
      <w:r>
        <w:rPr>
          <w:rFonts w:eastAsia="Times New Roman"/>
          <w:bCs/>
          <w:szCs w:val="24"/>
        </w:rPr>
        <w:t>Άρθρο 10, όπως τροποποιήθηκε, κατά πλειοψηφία:</w:t>
      </w:r>
    </w:p>
    <w:p w14:paraId="2D05F9D8" w14:textId="77777777" w:rsidR="00237587" w:rsidRDefault="00AE0D0F">
      <w:pPr>
        <w:spacing w:after="0" w:line="600" w:lineRule="auto"/>
        <w:ind w:firstLine="720"/>
        <w:jc w:val="both"/>
        <w:rPr>
          <w:rFonts w:eastAsia="Times New Roman"/>
          <w:bCs/>
          <w:szCs w:val="24"/>
        </w:rPr>
      </w:pPr>
      <w:r>
        <w:rPr>
          <w:rFonts w:eastAsia="Times New Roman"/>
          <w:bCs/>
          <w:szCs w:val="24"/>
        </w:rPr>
        <w:lastRenderedPageBreak/>
        <w:t>ΣΥΡΙΖΑ: Ναι.</w:t>
      </w:r>
    </w:p>
    <w:p w14:paraId="2D05F9D9"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9DA" w14:textId="77777777" w:rsidR="00237587" w:rsidRDefault="00AE0D0F">
      <w:pPr>
        <w:spacing w:after="0" w:line="600" w:lineRule="auto"/>
        <w:ind w:firstLine="720"/>
        <w:jc w:val="both"/>
        <w:rPr>
          <w:rFonts w:eastAsia="Times New Roman"/>
          <w:bCs/>
          <w:szCs w:val="24"/>
        </w:rPr>
      </w:pPr>
      <w:r>
        <w:rPr>
          <w:rFonts w:eastAsia="Times New Roman"/>
          <w:bCs/>
          <w:szCs w:val="24"/>
        </w:rPr>
        <w:t>ΔΗΣΥ: Παρών.</w:t>
      </w:r>
    </w:p>
    <w:p w14:paraId="2D05F9DB"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9DC" w14:textId="77777777" w:rsidR="00237587" w:rsidRDefault="00AE0D0F">
      <w:pPr>
        <w:spacing w:after="0" w:line="600" w:lineRule="auto"/>
        <w:ind w:firstLine="720"/>
        <w:jc w:val="both"/>
        <w:rPr>
          <w:rFonts w:eastAsia="Times New Roman"/>
          <w:bCs/>
          <w:szCs w:val="24"/>
        </w:rPr>
      </w:pPr>
      <w:r>
        <w:rPr>
          <w:rFonts w:eastAsia="Times New Roman"/>
          <w:bCs/>
          <w:szCs w:val="24"/>
        </w:rPr>
        <w:t>ΚΚΕ: Όχι.</w:t>
      </w:r>
    </w:p>
    <w:p w14:paraId="2D05F9DD"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Παρών.</w:t>
      </w:r>
    </w:p>
    <w:p w14:paraId="2D05F9DE" w14:textId="77777777" w:rsidR="00237587" w:rsidRDefault="00AE0D0F">
      <w:pPr>
        <w:spacing w:after="0" w:line="600" w:lineRule="auto"/>
        <w:ind w:firstLine="720"/>
        <w:jc w:val="both"/>
        <w:rPr>
          <w:rFonts w:eastAsia="Times New Roman"/>
          <w:bCs/>
          <w:szCs w:val="24"/>
        </w:rPr>
      </w:pPr>
      <w:r>
        <w:rPr>
          <w:rFonts w:eastAsia="Times New Roman"/>
          <w:bCs/>
          <w:szCs w:val="24"/>
        </w:rPr>
        <w:t>Άρθρο 11 ως έ</w:t>
      </w:r>
      <w:r>
        <w:rPr>
          <w:rFonts w:eastAsia="Times New Roman"/>
          <w:bCs/>
          <w:szCs w:val="24"/>
        </w:rPr>
        <w:t>χει κατά πλειοψηφία:</w:t>
      </w:r>
    </w:p>
    <w:p w14:paraId="2D05F9DF"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9E0"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9E1" w14:textId="77777777" w:rsidR="00237587" w:rsidRDefault="00AE0D0F">
      <w:pPr>
        <w:spacing w:after="0" w:line="600" w:lineRule="auto"/>
        <w:ind w:firstLine="720"/>
        <w:jc w:val="both"/>
        <w:rPr>
          <w:rFonts w:eastAsia="Times New Roman"/>
          <w:bCs/>
          <w:szCs w:val="24"/>
        </w:rPr>
      </w:pPr>
      <w:r>
        <w:rPr>
          <w:rFonts w:eastAsia="Times New Roman"/>
          <w:bCs/>
          <w:szCs w:val="24"/>
        </w:rPr>
        <w:t>ΔΗΣΥ: Παρών.</w:t>
      </w:r>
    </w:p>
    <w:p w14:paraId="2D05F9E2"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9E3" w14:textId="77777777" w:rsidR="00237587" w:rsidRDefault="00AE0D0F">
      <w:pPr>
        <w:spacing w:after="0" w:line="600" w:lineRule="auto"/>
        <w:ind w:firstLine="720"/>
        <w:jc w:val="both"/>
        <w:rPr>
          <w:rFonts w:eastAsia="Times New Roman"/>
          <w:bCs/>
          <w:szCs w:val="24"/>
        </w:rPr>
      </w:pPr>
      <w:r>
        <w:rPr>
          <w:rFonts w:eastAsia="Times New Roman"/>
          <w:bCs/>
          <w:szCs w:val="24"/>
        </w:rPr>
        <w:t>ΚΚΕ: Παρών.</w:t>
      </w:r>
    </w:p>
    <w:p w14:paraId="2D05F9E4"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Παρών.</w:t>
      </w:r>
    </w:p>
    <w:p w14:paraId="2D05F9E5" w14:textId="77777777" w:rsidR="00237587" w:rsidRDefault="00AE0D0F">
      <w:pPr>
        <w:spacing w:after="0" w:line="600" w:lineRule="auto"/>
        <w:ind w:firstLine="720"/>
        <w:jc w:val="both"/>
        <w:rPr>
          <w:rFonts w:eastAsia="Times New Roman"/>
          <w:bCs/>
          <w:szCs w:val="24"/>
        </w:rPr>
      </w:pPr>
      <w:r>
        <w:rPr>
          <w:rFonts w:eastAsia="Times New Roman"/>
          <w:bCs/>
          <w:szCs w:val="24"/>
        </w:rPr>
        <w:t>Άρθρο 12, όπως τροποποιήθηκε, κατά πλειοψηφία:</w:t>
      </w:r>
    </w:p>
    <w:p w14:paraId="2D05F9E6"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9E7"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9E8" w14:textId="77777777" w:rsidR="00237587" w:rsidRDefault="00AE0D0F">
      <w:pPr>
        <w:spacing w:after="0" w:line="600" w:lineRule="auto"/>
        <w:ind w:firstLine="720"/>
        <w:jc w:val="both"/>
        <w:rPr>
          <w:rFonts w:eastAsia="Times New Roman"/>
          <w:bCs/>
          <w:szCs w:val="24"/>
        </w:rPr>
      </w:pPr>
      <w:r>
        <w:rPr>
          <w:rFonts w:eastAsia="Times New Roman"/>
          <w:bCs/>
          <w:szCs w:val="24"/>
        </w:rPr>
        <w:t>ΔΗΣΥ: Ναι.</w:t>
      </w:r>
    </w:p>
    <w:p w14:paraId="2D05F9E9"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w:t>
      </w:r>
      <w:r>
        <w:rPr>
          <w:rFonts w:eastAsia="Times New Roman"/>
          <w:bCs/>
          <w:szCs w:val="24"/>
        </w:rPr>
        <w:t>: Όχι.</w:t>
      </w:r>
    </w:p>
    <w:p w14:paraId="2D05F9EA" w14:textId="77777777" w:rsidR="00237587" w:rsidRDefault="00AE0D0F">
      <w:pPr>
        <w:spacing w:after="0" w:line="600" w:lineRule="auto"/>
        <w:ind w:firstLine="720"/>
        <w:jc w:val="both"/>
        <w:rPr>
          <w:rFonts w:eastAsia="Times New Roman"/>
          <w:bCs/>
          <w:szCs w:val="24"/>
        </w:rPr>
      </w:pPr>
      <w:r>
        <w:rPr>
          <w:rFonts w:eastAsia="Times New Roman"/>
          <w:bCs/>
          <w:szCs w:val="24"/>
        </w:rPr>
        <w:t>ΚΚΕ: Ναι.</w:t>
      </w:r>
    </w:p>
    <w:p w14:paraId="2D05F9EB" w14:textId="77777777" w:rsidR="00237587" w:rsidRDefault="00AE0D0F">
      <w:pPr>
        <w:spacing w:after="0" w:line="600" w:lineRule="auto"/>
        <w:ind w:firstLine="720"/>
        <w:jc w:val="both"/>
        <w:rPr>
          <w:rFonts w:eastAsia="Times New Roman"/>
          <w:bCs/>
          <w:szCs w:val="24"/>
        </w:rPr>
      </w:pPr>
      <w:r>
        <w:rPr>
          <w:rFonts w:eastAsia="Times New Roman"/>
          <w:bCs/>
          <w:szCs w:val="24"/>
        </w:rPr>
        <w:lastRenderedPageBreak/>
        <w:t>Ένωση Κεντρώων: Παρών.</w:t>
      </w:r>
    </w:p>
    <w:p w14:paraId="2D05F9EC" w14:textId="77777777" w:rsidR="00237587" w:rsidRDefault="00AE0D0F">
      <w:pPr>
        <w:spacing w:after="0" w:line="600" w:lineRule="auto"/>
        <w:ind w:firstLine="720"/>
        <w:jc w:val="both"/>
        <w:rPr>
          <w:rFonts w:eastAsia="Times New Roman"/>
          <w:bCs/>
          <w:szCs w:val="24"/>
        </w:rPr>
      </w:pPr>
      <w:r>
        <w:rPr>
          <w:rFonts w:eastAsia="Times New Roman"/>
          <w:bCs/>
          <w:szCs w:val="24"/>
        </w:rPr>
        <w:t>Άρθρο 13 ως έχει κατά πλειοψηφία:</w:t>
      </w:r>
    </w:p>
    <w:p w14:paraId="2D05F9ED"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9EE"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9EF" w14:textId="77777777" w:rsidR="00237587" w:rsidRDefault="00AE0D0F">
      <w:pPr>
        <w:spacing w:after="0" w:line="600" w:lineRule="auto"/>
        <w:ind w:firstLine="720"/>
        <w:jc w:val="both"/>
        <w:rPr>
          <w:rFonts w:eastAsia="Times New Roman"/>
          <w:bCs/>
          <w:szCs w:val="24"/>
        </w:rPr>
      </w:pPr>
      <w:r>
        <w:rPr>
          <w:rFonts w:eastAsia="Times New Roman"/>
          <w:bCs/>
          <w:szCs w:val="24"/>
        </w:rPr>
        <w:t>ΔΗΣΥ: Ναι.</w:t>
      </w:r>
    </w:p>
    <w:p w14:paraId="2D05F9F0"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9F1" w14:textId="77777777" w:rsidR="00237587" w:rsidRDefault="00AE0D0F">
      <w:pPr>
        <w:spacing w:after="0" w:line="600" w:lineRule="auto"/>
        <w:ind w:firstLine="720"/>
        <w:jc w:val="both"/>
        <w:rPr>
          <w:rFonts w:eastAsia="Times New Roman"/>
          <w:bCs/>
          <w:szCs w:val="24"/>
        </w:rPr>
      </w:pPr>
      <w:r>
        <w:rPr>
          <w:rFonts w:eastAsia="Times New Roman"/>
          <w:bCs/>
          <w:szCs w:val="24"/>
        </w:rPr>
        <w:t>ΚΚΕ: Ναι.</w:t>
      </w:r>
    </w:p>
    <w:p w14:paraId="2D05F9F2"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Παρών.</w:t>
      </w:r>
    </w:p>
    <w:p w14:paraId="2D05F9F3" w14:textId="77777777" w:rsidR="00237587" w:rsidRDefault="00AE0D0F">
      <w:pPr>
        <w:spacing w:after="0" w:line="600" w:lineRule="auto"/>
        <w:ind w:firstLine="720"/>
        <w:jc w:val="both"/>
        <w:rPr>
          <w:rFonts w:eastAsia="Times New Roman"/>
          <w:bCs/>
          <w:szCs w:val="24"/>
        </w:rPr>
      </w:pPr>
      <w:r>
        <w:rPr>
          <w:rFonts w:eastAsia="Times New Roman"/>
          <w:bCs/>
          <w:szCs w:val="24"/>
        </w:rPr>
        <w:t>Άρθρο 14 ως έχει κατά πλειοψηφία:</w:t>
      </w:r>
    </w:p>
    <w:p w14:paraId="2D05F9F4"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9F5"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9F6" w14:textId="77777777" w:rsidR="00237587" w:rsidRDefault="00AE0D0F">
      <w:pPr>
        <w:spacing w:after="0" w:line="600" w:lineRule="auto"/>
        <w:ind w:firstLine="720"/>
        <w:jc w:val="both"/>
        <w:rPr>
          <w:rFonts w:eastAsia="Times New Roman"/>
          <w:bCs/>
          <w:szCs w:val="24"/>
        </w:rPr>
      </w:pPr>
      <w:r>
        <w:rPr>
          <w:rFonts w:eastAsia="Times New Roman"/>
          <w:bCs/>
          <w:szCs w:val="24"/>
        </w:rPr>
        <w:t>ΔΗΣΥ: Παρών.</w:t>
      </w:r>
    </w:p>
    <w:p w14:paraId="2D05F9F7"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9F8" w14:textId="77777777" w:rsidR="00237587" w:rsidRDefault="00AE0D0F">
      <w:pPr>
        <w:spacing w:after="0" w:line="600" w:lineRule="auto"/>
        <w:ind w:firstLine="720"/>
        <w:jc w:val="both"/>
        <w:rPr>
          <w:rFonts w:eastAsia="Times New Roman"/>
          <w:bCs/>
          <w:szCs w:val="24"/>
        </w:rPr>
      </w:pPr>
      <w:r>
        <w:rPr>
          <w:rFonts w:eastAsia="Times New Roman"/>
          <w:bCs/>
          <w:szCs w:val="24"/>
        </w:rPr>
        <w:t>ΚΚΕ: Όχι.</w:t>
      </w:r>
    </w:p>
    <w:p w14:paraId="2D05F9F9"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Παρών.</w:t>
      </w:r>
    </w:p>
    <w:p w14:paraId="2D05F9FA" w14:textId="77777777" w:rsidR="00237587" w:rsidRDefault="00AE0D0F">
      <w:pPr>
        <w:spacing w:after="0" w:line="600" w:lineRule="auto"/>
        <w:ind w:firstLine="720"/>
        <w:jc w:val="both"/>
        <w:rPr>
          <w:rFonts w:eastAsia="Times New Roman"/>
          <w:bCs/>
          <w:szCs w:val="24"/>
        </w:rPr>
      </w:pPr>
      <w:r>
        <w:rPr>
          <w:rFonts w:eastAsia="Times New Roman"/>
          <w:bCs/>
          <w:szCs w:val="24"/>
        </w:rPr>
        <w:t>Άρθρο 15 ως έχει κατά πλειοψηφία:</w:t>
      </w:r>
    </w:p>
    <w:p w14:paraId="2D05F9FB"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9FC"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9FD" w14:textId="77777777" w:rsidR="00237587" w:rsidRDefault="00AE0D0F">
      <w:pPr>
        <w:spacing w:after="0" w:line="600" w:lineRule="auto"/>
        <w:ind w:firstLine="720"/>
        <w:jc w:val="both"/>
        <w:rPr>
          <w:rFonts w:eastAsia="Times New Roman"/>
          <w:bCs/>
          <w:szCs w:val="24"/>
        </w:rPr>
      </w:pPr>
      <w:r>
        <w:rPr>
          <w:rFonts w:eastAsia="Times New Roman"/>
          <w:bCs/>
          <w:szCs w:val="24"/>
        </w:rPr>
        <w:t>ΔΗΣΥ: Παρών.</w:t>
      </w:r>
    </w:p>
    <w:p w14:paraId="2D05F9FE" w14:textId="77777777" w:rsidR="00237587" w:rsidRDefault="00AE0D0F">
      <w:pPr>
        <w:spacing w:after="0" w:line="600" w:lineRule="auto"/>
        <w:ind w:firstLine="720"/>
        <w:jc w:val="both"/>
        <w:rPr>
          <w:rFonts w:eastAsia="Times New Roman"/>
          <w:bCs/>
          <w:szCs w:val="24"/>
        </w:rPr>
      </w:pPr>
      <w:r>
        <w:rPr>
          <w:rFonts w:eastAsia="Times New Roman"/>
          <w:bCs/>
          <w:szCs w:val="24"/>
        </w:rPr>
        <w:lastRenderedPageBreak/>
        <w:t>Λαϊκός Σύνδεσμος-Χρυσή Αυγή: Όχι.</w:t>
      </w:r>
    </w:p>
    <w:p w14:paraId="2D05F9FF" w14:textId="77777777" w:rsidR="00237587" w:rsidRDefault="00AE0D0F">
      <w:pPr>
        <w:spacing w:after="0" w:line="600" w:lineRule="auto"/>
        <w:ind w:firstLine="720"/>
        <w:jc w:val="both"/>
        <w:rPr>
          <w:rFonts w:eastAsia="Times New Roman"/>
          <w:bCs/>
          <w:szCs w:val="24"/>
        </w:rPr>
      </w:pPr>
      <w:r>
        <w:rPr>
          <w:rFonts w:eastAsia="Times New Roman"/>
          <w:bCs/>
          <w:szCs w:val="24"/>
        </w:rPr>
        <w:t>ΚΚΕ: Παρών.</w:t>
      </w:r>
    </w:p>
    <w:p w14:paraId="2D05FA00"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Παρών.</w:t>
      </w:r>
    </w:p>
    <w:p w14:paraId="2D05FA01" w14:textId="77777777" w:rsidR="00237587" w:rsidRDefault="00AE0D0F">
      <w:pPr>
        <w:spacing w:after="0" w:line="600" w:lineRule="auto"/>
        <w:ind w:firstLine="720"/>
        <w:jc w:val="both"/>
        <w:rPr>
          <w:rFonts w:eastAsia="Times New Roman"/>
          <w:bCs/>
          <w:szCs w:val="24"/>
        </w:rPr>
      </w:pPr>
      <w:r>
        <w:rPr>
          <w:rFonts w:eastAsia="Times New Roman"/>
          <w:bCs/>
          <w:szCs w:val="24"/>
        </w:rPr>
        <w:t>Άρθρο 16 ως έχει κατά πλει</w:t>
      </w:r>
      <w:r>
        <w:rPr>
          <w:rFonts w:eastAsia="Times New Roman"/>
          <w:bCs/>
          <w:szCs w:val="24"/>
        </w:rPr>
        <w:t>οψηφία:</w:t>
      </w:r>
    </w:p>
    <w:p w14:paraId="2D05FA02"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03"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A04" w14:textId="77777777" w:rsidR="00237587" w:rsidRDefault="00AE0D0F">
      <w:pPr>
        <w:spacing w:after="0" w:line="600" w:lineRule="auto"/>
        <w:ind w:firstLine="720"/>
        <w:jc w:val="both"/>
        <w:rPr>
          <w:rFonts w:eastAsia="Times New Roman"/>
          <w:bCs/>
          <w:szCs w:val="24"/>
        </w:rPr>
      </w:pPr>
      <w:r>
        <w:rPr>
          <w:rFonts w:eastAsia="Times New Roman"/>
          <w:bCs/>
          <w:szCs w:val="24"/>
        </w:rPr>
        <w:t>ΔΗΣΥ: Παρών.</w:t>
      </w:r>
    </w:p>
    <w:p w14:paraId="2D05FA05"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06" w14:textId="77777777" w:rsidR="00237587" w:rsidRDefault="00AE0D0F">
      <w:pPr>
        <w:spacing w:after="0" w:line="600" w:lineRule="auto"/>
        <w:ind w:firstLine="720"/>
        <w:jc w:val="both"/>
        <w:rPr>
          <w:rFonts w:eastAsia="Times New Roman"/>
          <w:bCs/>
          <w:szCs w:val="24"/>
        </w:rPr>
      </w:pPr>
      <w:r>
        <w:rPr>
          <w:rFonts w:eastAsia="Times New Roman"/>
          <w:bCs/>
          <w:szCs w:val="24"/>
        </w:rPr>
        <w:t>ΚΚΕ: Όχι.</w:t>
      </w:r>
    </w:p>
    <w:p w14:paraId="2D05FA07"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Παρών.</w:t>
      </w:r>
    </w:p>
    <w:p w14:paraId="2D05FA08" w14:textId="77777777" w:rsidR="00237587" w:rsidRDefault="00AE0D0F">
      <w:pPr>
        <w:spacing w:after="0" w:line="600" w:lineRule="auto"/>
        <w:ind w:firstLine="720"/>
        <w:jc w:val="both"/>
        <w:rPr>
          <w:rFonts w:eastAsia="Times New Roman"/>
          <w:bCs/>
          <w:szCs w:val="24"/>
        </w:rPr>
      </w:pPr>
      <w:r>
        <w:rPr>
          <w:rFonts w:eastAsia="Times New Roman"/>
          <w:bCs/>
          <w:szCs w:val="24"/>
        </w:rPr>
        <w:t>Άρθρο 17 ως έχει κατά πλειοψηφία:</w:t>
      </w:r>
    </w:p>
    <w:p w14:paraId="2D05FA09"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0A"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A0B" w14:textId="77777777" w:rsidR="00237587" w:rsidRDefault="00AE0D0F">
      <w:pPr>
        <w:spacing w:after="0" w:line="600" w:lineRule="auto"/>
        <w:ind w:firstLine="720"/>
        <w:jc w:val="both"/>
        <w:rPr>
          <w:rFonts w:eastAsia="Times New Roman"/>
          <w:bCs/>
          <w:szCs w:val="24"/>
        </w:rPr>
      </w:pPr>
      <w:r>
        <w:rPr>
          <w:rFonts w:eastAsia="Times New Roman"/>
          <w:bCs/>
          <w:szCs w:val="24"/>
        </w:rPr>
        <w:t>ΔΗΣΥ: Ναι.</w:t>
      </w:r>
    </w:p>
    <w:p w14:paraId="2D05FA0C"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0D" w14:textId="77777777" w:rsidR="00237587" w:rsidRDefault="00AE0D0F">
      <w:pPr>
        <w:spacing w:after="0" w:line="600" w:lineRule="auto"/>
        <w:ind w:firstLine="720"/>
        <w:jc w:val="both"/>
        <w:rPr>
          <w:rFonts w:eastAsia="Times New Roman"/>
          <w:bCs/>
          <w:szCs w:val="24"/>
        </w:rPr>
      </w:pPr>
      <w:r>
        <w:rPr>
          <w:rFonts w:eastAsia="Times New Roman"/>
          <w:bCs/>
          <w:szCs w:val="24"/>
        </w:rPr>
        <w:t>ΚΚΕ: Ναι.</w:t>
      </w:r>
    </w:p>
    <w:p w14:paraId="2D05FA0E" w14:textId="77777777" w:rsidR="00237587" w:rsidRDefault="00AE0D0F">
      <w:pPr>
        <w:spacing w:after="0" w:line="600" w:lineRule="auto"/>
        <w:ind w:firstLine="720"/>
        <w:jc w:val="both"/>
        <w:rPr>
          <w:rFonts w:eastAsia="Times New Roman"/>
          <w:bCs/>
          <w:szCs w:val="24"/>
        </w:rPr>
      </w:pPr>
      <w:r>
        <w:rPr>
          <w:rFonts w:eastAsia="Times New Roman"/>
          <w:bCs/>
          <w:szCs w:val="24"/>
        </w:rPr>
        <w:t xml:space="preserve">Ένωση </w:t>
      </w:r>
      <w:r>
        <w:rPr>
          <w:rFonts w:eastAsia="Times New Roman"/>
          <w:bCs/>
          <w:szCs w:val="24"/>
        </w:rPr>
        <w:t>Κεντρώων: Παρών.</w:t>
      </w:r>
    </w:p>
    <w:p w14:paraId="2D05FA0F" w14:textId="77777777" w:rsidR="00237587" w:rsidRDefault="00AE0D0F">
      <w:pPr>
        <w:spacing w:after="0" w:line="600" w:lineRule="auto"/>
        <w:ind w:firstLine="720"/>
        <w:jc w:val="both"/>
        <w:rPr>
          <w:rFonts w:eastAsia="Times New Roman"/>
          <w:bCs/>
          <w:szCs w:val="24"/>
        </w:rPr>
      </w:pPr>
      <w:r>
        <w:rPr>
          <w:rFonts w:eastAsia="Times New Roman"/>
          <w:bCs/>
          <w:szCs w:val="24"/>
        </w:rPr>
        <w:t>Άρθρο 18, όπως τροποποιήθηκε, κατά πλειοψηφία:</w:t>
      </w:r>
    </w:p>
    <w:p w14:paraId="2D05FA10"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11" w14:textId="77777777" w:rsidR="00237587" w:rsidRDefault="00AE0D0F">
      <w:pPr>
        <w:spacing w:after="0" w:line="600" w:lineRule="auto"/>
        <w:ind w:firstLine="720"/>
        <w:jc w:val="both"/>
        <w:rPr>
          <w:rFonts w:eastAsia="Times New Roman"/>
          <w:bCs/>
          <w:szCs w:val="24"/>
        </w:rPr>
      </w:pPr>
      <w:r>
        <w:rPr>
          <w:rFonts w:eastAsia="Times New Roman"/>
          <w:bCs/>
          <w:szCs w:val="24"/>
        </w:rPr>
        <w:lastRenderedPageBreak/>
        <w:t>Νέα Δημοκρατία: Όχι.</w:t>
      </w:r>
    </w:p>
    <w:p w14:paraId="2D05FA12" w14:textId="77777777" w:rsidR="00237587" w:rsidRDefault="00AE0D0F">
      <w:pPr>
        <w:spacing w:after="0" w:line="600" w:lineRule="auto"/>
        <w:ind w:firstLine="720"/>
        <w:jc w:val="both"/>
        <w:rPr>
          <w:rFonts w:eastAsia="Times New Roman"/>
          <w:bCs/>
          <w:szCs w:val="24"/>
        </w:rPr>
      </w:pPr>
      <w:r>
        <w:rPr>
          <w:rFonts w:eastAsia="Times New Roman"/>
          <w:bCs/>
          <w:szCs w:val="24"/>
        </w:rPr>
        <w:t>ΔΗΣΥ: Ναι.</w:t>
      </w:r>
    </w:p>
    <w:p w14:paraId="2D05FA13"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14" w14:textId="77777777" w:rsidR="00237587" w:rsidRDefault="00AE0D0F">
      <w:pPr>
        <w:spacing w:after="0" w:line="600" w:lineRule="auto"/>
        <w:ind w:firstLine="720"/>
        <w:jc w:val="both"/>
        <w:rPr>
          <w:rFonts w:eastAsia="Times New Roman"/>
          <w:bCs/>
          <w:szCs w:val="24"/>
        </w:rPr>
      </w:pPr>
      <w:r>
        <w:rPr>
          <w:rFonts w:eastAsia="Times New Roman"/>
          <w:bCs/>
          <w:szCs w:val="24"/>
        </w:rPr>
        <w:t>ΚΚΕ: Παρών.</w:t>
      </w:r>
    </w:p>
    <w:p w14:paraId="2D05FA15"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Παρών.</w:t>
      </w:r>
    </w:p>
    <w:p w14:paraId="2D05FA16" w14:textId="77777777" w:rsidR="00237587" w:rsidRDefault="00AE0D0F">
      <w:pPr>
        <w:spacing w:after="0" w:line="600" w:lineRule="auto"/>
        <w:ind w:firstLine="720"/>
        <w:jc w:val="both"/>
        <w:rPr>
          <w:rFonts w:eastAsia="Times New Roman"/>
          <w:bCs/>
          <w:szCs w:val="24"/>
        </w:rPr>
      </w:pPr>
      <w:r>
        <w:rPr>
          <w:rFonts w:eastAsia="Times New Roman"/>
          <w:bCs/>
          <w:szCs w:val="24"/>
        </w:rPr>
        <w:t>Άρθρο 19 ως έχει κατά πλειοψηφία:</w:t>
      </w:r>
    </w:p>
    <w:p w14:paraId="2D05FA17"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18"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A19" w14:textId="77777777" w:rsidR="00237587" w:rsidRDefault="00AE0D0F">
      <w:pPr>
        <w:spacing w:after="0" w:line="600" w:lineRule="auto"/>
        <w:ind w:firstLine="720"/>
        <w:jc w:val="both"/>
        <w:rPr>
          <w:rFonts w:eastAsia="Times New Roman"/>
          <w:bCs/>
          <w:szCs w:val="24"/>
        </w:rPr>
      </w:pPr>
      <w:r>
        <w:rPr>
          <w:rFonts w:eastAsia="Times New Roman"/>
          <w:bCs/>
          <w:szCs w:val="24"/>
        </w:rPr>
        <w:t>ΔΗΣΥ: Ναι.</w:t>
      </w:r>
    </w:p>
    <w:p w14:paraId="2D05FA1A"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1B" w14:textId="77777777" w:rsidR="00237587" w:rsidRDefault="00AE0D0F">
      <w:pPr>
        <w:spacing w:after="0" w:line="600" w:lineRule="auto"/>
        <w:ind w:firstLine="720"/>
        <w:jc w:val="both"/>
        <w:rPr>
          <w:rFonts w:eastAsia="Times New Roman"/>
          <w:bCs/>
          <w:szCs w:val="24"/>
        </w:rPr>
      </w:pPr>
      <w:r>
        <w:rPr>
          <w:rFonts w:eastAsia="Times New Roman"/>
          <w:bCs/>
          <w:szCs w:val="24"/>
        </w:rPr>
        <w:t>ΚΚΕ: Παρών.</w:t>
      </w:r>
    </w:p>
    <w:p w14:paraId="2D05FA1C"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Ναι.</w:t>
      </w:r>
    </w:p>
    <w:p w14:paraId="2D05FA1D" w14:textId="77777777" w:rsidR="00237587" w:rsidRDefault="00AE0D0F">
      <w:pPr>
        <w:spacing w:after="0" w:line="600" w:lineRule="auto"/>
        <w:ind w:firstLine="720"/>
        <w:jc w:val="both"/>
        <w:rPr>
          <w:rFonts w:eastAsia="Times New Roman"/>
          <w:bCs/>
          <w:szCs w:val="24"/>
        </w:rPr>
      </w:pPr>
      <w:r>
        <w:rPr>
          <w:rFonts w:eastAsia="Times New Roman"/>
          <w:bCs/>
          <w:szCs w:val="24"/>
        </w:rPr>
        <w:t>Άρθρο 20 ως έχει κατά πλειοψηφία:</w:t>
      </w:r>
    </w:p>
    <w:p w14:paraId="2D05FA1E"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1F"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A20" w14:textId="77777777" w:rsidR="00237587" w:rsidRDefault="00AE0D0F">
      <w:pPr>
        <w:spacing w:after="0" w:line="600" w:lineRule="auto"/>
        <w:ind w:firstLine="720"/>
        <w:jc w:val="both"/>
        <w:rPr>
          <w:rFonts w:eastAsia="Times New Roman"/>
          <w:bCs/>
          <w:szCs w:val="24"/>
        </w:rPr>
      </w:pPr>
      <w:r>
        <w:rPr>
          <w:rFonts w:eastAsia="Times New Roman"/>
          <w:bCs/>
          <w:szCs w:val="24"/>
        </w:rPr>
        <w:t>ΔΗΣΥ: Ναι.</w:t>
      </w:r>
    </w:p>
    <w:p w14:paraId="2D05FA21"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22" w14:textId="77777777" w:rsidR="00237587" w:rsidRDefault="00AE0D0F">
      <w:pPr>
        <w:spacing w:after="0" w:line="600" w:lineRule="auto"/>
        <w:ind w:firstLine="720"/>
        <w:jc w:val="both"/>
        <w:rPr>
          <w:rFonts w:eastAsia="Times New Roman"/>
          <w:bCs/>
          <w:szCs w:val="24"/>
        </w:rPr>
      </w:pPr>
      <w:r>
        <w:rPr>
          <w:rFonts w:eastAsia="Times New Roman"/>
          <w:bCs/>
          <w:szCs w:val="24"/>
        </w:rPr>
        <w:t>ΚΚΕ: Ναι.</w:t>
      </w:r>
    </w:p>
    <w:p w14:paraId="2D05FA23"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Ναι.</w:t>
      </w:r>
    </w:p>
    <w:p w14:paraId="2D05FA24" w14:textId="77777777" w:rsidR="00237587" w:rsidRDefault="00AE0D0F">
      <w:pPr>
        <w:spacing w:after="0" w:line="600" w:lineRule="auto"/>
        <w:ind w:firstLine="720"/>
        <w:jc w:val="both"/>
        <w:rPr>
          <w:rFonts w:eastAsia="Times New Roman"/>
          <w:bCs/>
          <w:szCs w:val="24"/>
        </w:rPr>
      </w:pPr>
      <w:r>
        <w:rPr>
          <w:rFonts w:eastAsia="Times New Roman"/>
          <w:bCs/>
          <w:szCs w:val="24"/>
        </w:rPr>
        <w:lastRenderedPageBreak/>
        <w:t>Άρθρο 21 ως έχει κατά πλειοψηφία:</w:t>
      </w:r>
    </w:p>
    <w:p w14:paraId="2D05FA25"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w:t>
      </w:r>
      <w:r>
        <w:rPr>
          <w:rFonts w:eastAsia="Times New Roman"/>
          <w:bCs/>
          <w:szCs w:val="24"/>
        </w:rPr>
        <w:t>ι.</w:t>
      </w:r>
    </w:p>
    <w:p w14:paraId="2D05FA26"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A27" w14:textId="77777777" w:rsidR="00237587" w:rsidRDefault="00AE0D0F">
      <w:pPr>
        <w:spacing w:after="0" w:line="600" w:lineRule="auto"/>
        <w:ind w:firstLine="720"/>
        <w:jc w:val="both"/>
        <w:rPr>
          <w:rFonts w:eastAsia="Times New Roman"/>
          <w:bCs/>
          <w:szCs w:val="24"/>
        </w:rPr>
      </w:pPr>
      <w:r>
        <w:rPr>
          <w:rFonts w:eastAsia="Times New Roman"/>
          <w:bCs/>
          <w:szCs w:val="24"/>
        </w:rPr>
        <w:t>ΔΗΣΥ: Ναι.</w:t>
      </w:r>
    </w:p>
    <w:p w14:paraId="2D05FA28"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29" w14:textId="77777777" w:rsidR="00237587" w:rsidRDefault="00AE0D0F">
      <w:pPr>
        <w:spacing w:after="0" w:line="600" w:lineRule="auto"/>
        <w:ind w:firstLine="720"/>
        <w:jc w:val="both"/>
        <w:rPr>
          <w:rFonts w:eastAsia="Times New Roman"/>
          <w:bCs/>
          <w:szCs w:val="24"/>
        </w:rPr>
      </w:pPr>
      <w:r>
        <w:rPr>
          <w:rFonts w:eastAsia="Times New Roman"/>
          <w:bCs/>
          <w:szCs w:val="24"/>
        </w:rPr>
        <w:t>ΚΚΕ: Όχι.</w:t>
      </w:r>
    </w:p>
    <w:p w14:paraId="2D05FA2A"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Ναι.</w:t>
      </w:r>
    </w:p>
    <w:p w14:paraId="2D05FA2B" w14:textId="77777777" w:rsidR="00237587" w:rsidRDefault="00AE0D0F">
      <w:pPr>
        <w:spacing w:after="0" w:line="600" w:lineRule="auto"/>
        <w:ind w:firstLine="720"/>
        <w:jc w:val="both"/>
        <w:rPr>
          <w:rFonts w:eastAsia="Times New Roman"/>
          <w:bCs/>
          <w:szCs w:val="24"/>
        </w:rPr>
      </w:pPr>
      <w:r>
        <w:rPr>
          <w:rFonts w:eastAsia="Times New Roman"/>
          <w:bCs/>
          <w:szCs w:val="24"/>
        </w:rPr>
        <w:t>Άρθρο 22 ως έχει κατά πλειοψηφία:</w:t>
      </w:r>
    </w:p>
    <w:p w14:paraId="2D05FA2C"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2D"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Ναι.</w:t>
      </w:r>
    </w:p>
    <w:p w14:paraId="2D05FA2E" w14:textId="77777777" w:rsidR="00237587" w:rsidRDefault="00AE0D0F">
      <w:pPr>
        <w:spacing w:after="0" w:line="600" w:lineRule="auto"/>
        <w:ind w:firstLine="720"/>
        <w:jc w:val="both"/>
        <w:rPr>
          <w:rFonts w:eastAsia="Times New Roman"/>
          <w:bCs/>
          <w:szCs w:val="24"/>
        </w:rPr>
      </w:pPr>
      <w:r>
        <w:rPr>
          <w:rFonts w:eastAsia="Times New Roman"/>
          <w:bCs/>
          <w:szCs w:val="24"/>
        </w:rPr>
        <w:t>ΔΗΣΥ: Ναι.</w:t>
      </w:r>
    </w:p>
    <w:p w14:paraId="2D05FA2F"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30" w14:textId="77777777" w:rsidR="00237587" w:rsidRDefault="00AE0D0F">
      <w:pPr>
        <w:spacing w:after="0" w:line="600" w:lineRule="auto"/>
        <w:ind w:firstLine="720"/>
        <w:jc w:val="both"/>
        <w:rPr>
          <w:rFonts w:eastAsia="Times New Roman"/>
          <w:bCs/>
          <w:szCs w:val="24"/>
        </w:rPr>
      </w:pPr>
      <w:r>
        <w:rPr>
          <w:rFonts w:eastAsia="Times New Roman"/>
          <w:bCs/>
          <w:szCs w:val="24"/>
        </w:rPr>
        <w:t>ΚΚΕ: Ναι.</w:t>
      </w:r>
    </w:p>
    <w:p w14:paraId="2D05FA31"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Ναι.</w:t>
      </w:r>
    </w:p>
    <w:p w14:paraId="2D05FA32" w14:textId="77777777" w:rsidR="00237587" w:rsidRDefault="00AE0D0F">
      <w:pPr>
        <w:spacing w:after="0" w:line="600" w:lineRule="auto"/>
        <w:ind w:firstLine="720"/>
        <w:jc w:val="both"/>
        <w:rPr>
          <w:rFonts w:eastAsia="Times New Roman"/>
          <w:bCs/>
          <w:szCs w:val="24"/>
        </w:rPr>
      </w:pPr>
      <w:r>
        <w:rPr>
          <w:rFonts w:eastAsia="Times New Roman"/>
          <w:bCs/>
          <w:szCs w:val="24"/>
        </w:rPr>
        <w:t xml:space="preserve">Άρθρο 23 ως </w:t>
      </w:r>
      <w:r>
        <w:rPr>
          <w:rFonts w:eastAsia="Times New Roman"/>
          <w:bCs/>
          <w:szCs w:val="24"/>
        </w:rPr>
        <w:t>έχει κατά πλειοψηφία:</w:t>
      </w:r>
    </w:p>
    <w:p w14:paraId="2D05FA33"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34"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A35" w14:textId="77777777" w:rsidR="00237587" w:rsidRDefault="00AE0D0F">
      <w:pPr>
        <w:spacing w:after="0" w:line="600" w:lineRule="auto"/>
        <w:ind w:firstLine="720"/>
        <w:jc w:val="both"/>
        <w:rPr>
          <w:rFonts w:eastAsia="Times New Roman"/>
          <w:bCs/>
          <w:szCs w:val="24"/>
        </w:rPr>
      </w:pPr>
      <w:r>
        <w:rPr>
          <w:rFonts w:eastAsia="Times New Roman"/>
          <w:bCs/>
          <w:szCs w:val="24"/>
        </w:rPr>
        <w:t>ΔΗΣΥ: Ναι.</w:t>
      </w:r>
    </w:p>
    <w:p w14:paraId="2D05FA36"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37" w14:textId="77777777" w:rsidR="00237587" w:rsidRDefault="00AE0D0F">
      <w:pPr>
        <w:spacing w:after="0" w:line="600" w:lineRule="auto"/>
        <w:ind w:firstLine="720"/>
        <w:jc w:val="both"/>
        <w:rPr>
          <w:rFonts w:eastAsia="Times New Roman"/>
          <w:bCs/>
          <w:szCs w:val="24"/>
        </w:rPr>
      </w:pPr>
      <w:r>
        <w:rPr>
          <w:rFonts w:eastAsia="Times New Roman"/>
          <w:bCs/>
          <w:szCs w:val="24"/>
        </w:rPr>
        <w:lastRenderedPageBreak/>
        <w:t>ΚΚΕ: Ναι.</w:t>
      </w:r>
    </w:p>
    <w:p w14:paraId="2D05FA38"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Ναι.</w:t>
      </w:r>
    </w:p>
    <w:p w14:paraId="2D05FA39" w14:textId="77777777" w:rsidR="00237587" w:rsidRDefault="00AE0D0F">
      <w:pPr>
        <w:spacing w:after="0" w:line="600" w:lineRule="auto"/>
        <w:ind w:firstLine="720"/>
        <w:jc w:val="both"/>
        <w:rPr>
          <w:rFonts w:eastAsia="Times New Roman"/>
          <w:bCs/>
          <w:szCs w:val="24"/>
        </w:rPr>
      </w:pPr>
      <w:r>
        <w:rPr>
          <w:rFonts w:eastAsia="Times New Roman"/>
          <w:bCs/>
          <w:szCs w:val="24"/>
        </w:rPr>
        <w:t>Άρθρο 24 ως έχει κατά πλειοψηφία:</w:t>
      </w:r>
    </w:p>
    <w:p w14:paraId="2D05FA3A"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3B"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A3C" w14:textId="77777777" w:rsidR="00237587" w:rsidRDefault="00AE0D0F">
      <w:pPr>
        <w:spacing w:after="0" w:line="600" w:lineRule="auto"/>
        <w:ind w:firstLine="720"/>
        <w:jc w:val="both"/>
        <w:rPr>
          <w:rFonts w:eastAsia="Times New Roman"/>
          <w:bCs/>
          <w:szCs w:val="24"/>
        </w:rPr>
      </w:pPr>
      <w:r>
        <w:rPr>
          <w:rFonts w:eastAsia="Times New Roman"/>
          <w:bCs/>
          <w:szCs w:val="24"/>
        </w:rPr>
        <w:t>ΔΗΣΥ: Ναι.</w:t>
      </w:r>
    </w:p>
    <w:p w14:paraId="2D05FA3D"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3E" w14:textId="77777777" w:rsidR="00237587" w:rsidRDefault="00AE0D0F">
      <w:pPr>
        <w:spacing w:after="0" w:line="600" w:lineRule="auto"/>
        <w:ind w:firstLine="720"/>
        <w:jc w:val="both"/>
        <w:rPr>
          <w:rFonts w:eastAsia="Times New Roman"/>
          <w:bCs/>
          <w:szCs w:val="24"/>
        </w:rPr>
      </w:pPr>
      <w:r>
        <w:rPr>
          <w:rFonts w:eastAsia="Times New Roman"/>
          <w:bCs/>
          <w:szCs w:val="24"/>
        </w:rPr>
        <w:t>ΚΚΕ: Όχι.</w:t>
      </w:r>
    </w:p>
    <w:p w14:paraId="2D05FA3F" w14:textId="77777777" w:rsidR="00237587" w:rsidRDefault="00AE0D0F">
      <w:pPr>
        <w:spacing w:after="0" w:line="600" w:lineRule="auto"/>
        <w:ind w:firstLine="720"/>
        <w:jc w:val="both"/>
        <w:rPr>
          <w:rFonts w:eastAsia="Times New Roman"/>
          <w:bCs/>
          <w:szCs w:val="24"/>
        </w:rPr>
      </w:pPr>
      <w:r>
        <w:rPr>
          <w:rFonts w:eastAsia="Times New Roman"/>
          <w:bCs/>
          <w:szCs w:val="24"/>
        </w:rPr>
        <w:t>Έ</w:t>
      </w:r>
      <w:r>
        <w:rPr>
          <w:rFonts w:eastAsia="Times New Roman"/>
          <w:bCs/>
          <w:szCs w:val="24"/>
        </w:rPr>
        <w:t>νωση Κεντρώων: Όχι.</w:t>
      </w:r>
    </w:p>
    <w:p w14:paraId="2D05FA40" w14:textId="77777777" w:rsidR="00237587" w:rsidRDefault="00AE0D0F">
      <w:pPr>
        <w:spacing w:after="0" w:line="600" w:lineRule="auto"/>
        <w:ind w:firstLine="720"/>
        <w:jc w:val="both"/>
        <w:rPr>
          <w:rFonts w:eastAsia="Times New Roman"/>
          <w:bCs/>
          <w:szCs w:val="24"/>
        </w:rPr>
      </w:pPr>
      <w:r>
        <w:rPr>
          <w:rFonts w:eastAsia="Times New Roman"/>
          <w:bCs/>
          <w:szCs w:val="24"/>
        </w:rPr>
        <w:t>Άρθρο 25 ως έχει κατά πλειοψηφία:</w:t>
      </w:r>
    </w:p>
    <w:p w14:paraId="2D05FA41"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42"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A43" w14:textId="77777777" w:rsidR="00237587" w:rsidRDefault="00AE0D0F">
      <w:pPr>
        <w:spacing w:after="0" w:line="600" w:lineRule="auto"/>
        <w:ind w:firstLine="720"/>
        <w:jc w:val="both"/>
        <w:rPr>
          <w:rFonts w:eastAsia="Times New Roman"/>
          <w:bCs/>
          <w:szCs w:val="24"/>
        </w:rPr>
      </w:pPr>
      <w:r>
        <w:rPr>
          <w:rFonts w:eastAsia="Times New Roman"/>
          <w:bCs/>
          <w:szCs w:val="24"/>
        </w:rPr>
        <w:t>ΔΗΣΥ: Ναι.</w:t>
      </w:r>
    </w:p>
    <w:p w14:paraId="2D05FA44"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45" w14:textId="77777777" w:rsidR="00237587" w:rsidRDefault="00AE0D0F">
      <w:pPr>
        <w:spacing w:after="0" w:line="600" w:lineRule="auto"/>
        <w:ind w:firstLine="720"/>
        <w:jc w:val="both"/>
        <w:rPr>
          <w:rFonts w:eastAsia="Times New Roman"/>
          <w:bCs/>
          <w:szCs w:val="24"/>
        </w:rPr>
      </w:pPr>
      <w:r>
        <w:rPr>
          <w:rFonts w:eastAsia="Times New Roman"/>
          <w:bCs/>
          <w:szCs w:val="24"/>
        </w:rPr>
        <w:t>ΚΚΕ: Όχι.</w:t>
      </w:r>
    </w:p>
    <w:p w14:paraId="2D05FA46"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Όχι.</w:t>
      </w:r>
    </w:p>
    <w:p w14:paraId="2D05FA47" w14:textId="77777777" w:rsidR="00237587" w:rsidRDefault="00AE0D0F">
      <w:pPr>
        <w:spacing w:after="0" w:line="600" w:lineRule="auto"/>
        <w:ind w:firstLine="720"/>
        <w:jc w:val="both"/>
        <w:rPr>
          <w:rFonts w:eastAsia="Times New Roman"/>
          <w:bCs/>
          <w:szCs w:val="24"/>
        </w:rPr>
      </w:pPr>
      <w:r>
        <w:rPr>
          <w:rFonts w:eastAsia="Times New Roman"/>
          <w:bCs/>
          <w:szCs w:val="24"/>
        </w:rPr>
        <w:t>Άρθρο 26 ως έχει κατά πλειοψηφία:</w:t>
      </w:r>
    </w:p>
    <w:p w14:paraId="2D05FA48"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49"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A4A" w14:textId="77777777" w:rsidR="00237587" w:rsidRDefault="00AE0D0F">
      <w:pPr>
        <w:spacing w:after="0" w:line="600" w:lineRule="auto"/>
        <w:ind w:firstLine="720"/>
        <w:jc w:val="both"/>
        <w:rPr>
          <w:rFonts w:eastAsia="Times New Roman"/>
          <w:bCs/>
          <w:szCs w:val="24"/>
        </w:rPr>
      </w:pPr>
      <w:r>
        <w:rPr>
          <w:rFonts w:eastAsia="Times New Roman"/>
          <w:bCs/>
          <w:szCs w:val="24"/>
        </w:rPr>
        <w:lastRenderedPageBreak/>
        <w:t>ΔΗΣΥ: Όχι.</w:t>
      </w:r>
    </w:p>
    <w:p w14:paraId="2D05FA4B" w14:textId="77777777" w:rsidR="00237587" w:rsidRDefault="00AE0D0F">
      <w:pPr>
        <w:spacing w:after="0" w:line="600" w:lineRule="auto"/>
        <w:ind w:firstLine="720"/>
        <w:jc w:val="both"/>
        <w:rPr>
          <w:rFonts w:eastAsia="Times New Roman"/>
          <w:bCs/>
          <w:szCs w:val="24"/>
        </w:rPr>
      </w:pPr>
      <w:r>
        <w:rPr>
          <w:rFonts w:eastAsia="Times New Roman"/>
          <w:bCs/>
          <w:szCs w:val="24"/>
        </w:rPr>
        <w:t xml:space="preserve">Λαϊκός </w:t>
      </w:r>
      <w:r>
        <w:rPr>
          <w:rFonts w:eastAsia="Times New Roman"/>
          <w:bCs/>
          <w:szCs w:val="24"/>
        </w:rPr>
        <w:t>Σύνδεσμος-Χρυσή Αυγή: Όχι.</w:t>
      </w:r>
    </w:p>
    <w:p w14:paraId="2D05FA4C" w14:textId="77777777" w:rsidR="00237587" w:rsidRDefault="00AE0D0F">
      <w:pPr>
        <w:spacing w:after="0" w:line="600" w:lineRule="auto"/>
        <w:ind w:firstLine="720"/>
        <w:jc w:val="both"/>
        <w:rPr>
          <w:rFonts w:eastAsia="Times New Roman"/>
          <w:bCs/>
          <w:szCs w:val="24"/>
        </w:rPr>
      </w:pPr>
      <w:r>
        <w:rPr>
          <w:rFonts w:eastAsia="Times New Roman"/>
          <w:bCs/>
          <w:szCs w:val="24"/>
        </w:rPr>
        <w:t>ΚΚΕ: Όχι.</w:t>
      </w:r>
    </w:p>
    <w:p w14:paraId="2D05FA4D"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Παρών.</w:t>
      </w:r>
    </w:p>
    <w:p w14:paraId="2D05FA4E" w14:textId="77777777" w:rsidR="00237587" w:rsidRDefault="00AE0D0F">
      <w:pPr>
        <w:spacing w:after="0" w:line="600" w:lineRule="auto"/>
        <w:ind w:firstLine="720"/>
        <w:jc w:val="both"/>
        <w:rPr>
          <w:rFonts w:eastAsia="Times New Roman"/>
          <w:bCs/>
          <w:szCs w:val="24"/>
        </w:rPr>
      </w:pPr>
      <w:r>
        <w:rPr>
          <w:rFonts w:eastAsia="Times New Roman"/>
          <w:bCs/>
          <w:szCs w:val="24"/>
        </w:rPr>
        <w:t>Άρθρο 27 ως έχει κατά πλειοψηφία:</w:t>
      </w:r>
    </w:p>
    <w:p w14:paraId="2D05FA4F"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50"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A51" w14:textId="77777777" w:rsidR="00237587" w:rsidRDefault="00AE0D0F">
      <w:pPr>
        <w:spacing w:after="0" w:line="600" w:lineRule="auto"/>
        <w:ind w:firstLine="720"/>
        <w:jc w:val="both"/>
        <w:rPr>
          <w:rFonts w:eastAsia="Times New Roman"/>
          <w:bCs/>
          <w:szCs w:val="24"/>
        </w:rPr>
      </w:pPr>
      <w:r>
        <w:rPr>
          <w:rFonts w:eastAsia="Times New Roman"/>
          <w:bCs/>
          <w:szCs w:val="24"/>
        </w:rPr>
        <w:t>ΔΗΣΥ: Ναι.</w:t>
      </w:r>
    </w:p>
    <w:p w14:paraId="2D05FA52"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53" w14:textId="77777777" w:rsidR="00237587" w:rsidRDefault="00AE0D0F">
      <w:pPr>
        <w:spacing w:after="0" w:line="600" w:lineRule="auto"/>
        <w:ind w:firstLine="720"/>
        <w:jc w:val="both"/>
        <w:rPr>
          <w:rFonts w:eastAsia="Times New Roman"/>
          <w:bCs/>
          <w:szCs w:val="24"/>
        </w:rPr>
      </w:pPr>
      <w:r>
        <w:rPr>
          <w:rFonts w:eastAsia="Times New Roman"/>
          <w:bCs/>
          <w:szCs w:val="24"/>
        </w:rPr>
        <w:t>ΚΚΕ: Ναι.</w:t>
      </w:r>
    </w:p>
    <w:p w14:paraId="2D05FA54"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Ναι.</w:t>
      </w:r>
    </w:p>
    <w:p w14:paraId="2D05FA55" w14:textId="77777777" w:rsidR="00237587" w:rsidRDefault="00AE0D0F">
      <w:pPr>
        <w:spacing w:after="0" w:line="600" w:lineRule="auto"/>
        <w:ind w:firstLine="720"/>
        <w:jc w:val="both"/>
        <w:rPr>
          <w:rFonts w:eastAsia="Times New Roman"/>
          <w:bCs/>
          <w:szCs w:val="24"/>
        </w:rPr>
      </w:pPr>
      <w:r>
        <w:rPr>
          <w:rFonts w:eastAsia="Times New Roman"/>
          <w:bCs/>
          <w:szCs w:val="24"/>
        </w:rPr>
        <w:t>Άρθρο 28 ως έχει κατά πλειοψηφία:</w:t>
      </w:r>
    </w:p>
    <w:p w14:paraId="2D05FA56"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57" w14:textId="77777777" w:rsidR="00237587" w:rsidRDefault="00AE0D0F">
      <w:pPr>
        <w:spacing w:after="0" w:line="600" w:lineRule="auto"/>
        <w:ind w:firstLine="720"/>
        <w:jc w:val="both"/>
        <w:rPr>
          <w:rFonts w:eastAsia="Times New Roman"/>
          <w:bCs/>
          <w:szCs w:val="24"/>
        </w:rPr>
      </w:pPr>
      <w:r>
        <w:rPr>
          <w:rFonts w:eastAsia="Times New Roman"/>
          <w:bCs/>
          <w:szCs w:val="24"/>
        </w:rPr>
        <w:t xml:space="preserve">Νέα </w:t>
      </w:r>
      <w:r>
        <w:rPr>
          <w:rFonts w:eastAsia="Times New Roman"/>
          <w:bCs/>
          <w:szCs w:val="24"/>
        </w:rPr>
        <w:t>Δημοκρατία: Όχι.</w:t>
      </w:r>
    </w:p>
    <w:p w14:paraId="2D05FA58" w14:textId="77777777" w:rsidR="00237587" w:rsidRDefault="00AE0D0F">
      <w:pPr>
        <w:spacing w:after="0" w:line="600" w:lineRule="auto"/>
        <w:ind w:firstLine="720"/>
        <w:jc w:val="both"/>
        <w:rPr>
          <w:rFonts w:eastAsia="Times New Roman"/>
          <w:bCs/>
          <w:szCs w:val="24"/>
        </w:rPr>
      </w:pPr>
      <w:r>
        <w:rPr>
          <w:rFonts w:eastAsia="Times New Roman"/>
          <w:bCs/>
          <w:szCs w:val="24"/>
        </w:rPr>
        <w:t>ΔΗΣΥ: Ναι.</w:t>
      </w:r>
    </w:p>
    <w:p w14:paraId="2D05FA59"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5A" w14:textId="77777777" w:rsidR="00237587" w:rsidRDefault="00AE0D0F">
      <w:pPr>
        <w:spacing w:after="0" w:line="600" w:lineRule="auto"/>
        <w:ind w:firstLine="720"/>
        <w:jc w:val="both"/>
        <w:rPr>
          <w:rFonts w:eastAsia="Times New Roman"/>
          <w:bCs/>
          <w:szCs w:val="24"/>
        </w:rPr>
      </w:pPr>
      <w:r>
        <w:rPr>
          <w:rFonts w:eastAsia="Times New Roman"/>
          <w:bCs/>
          <w:szCs w:val="24"/>
        </w:rPr>
        <w:t>ΚΚΕ: Όχι.</w:t>
      </w:r>
    </w:p>
    <w:p w14:paraId="2D05FA5B"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Παρών.</w:t>
      </w:r>
    </w:p>
    <w:p w14:paraId="2D05FA5C" w14:textId="77777777" w:rsidR="00237587" w:rsidRDefault="00AE0D0F">
      <w:pPr>
        <w:spacing w:after="0" w:line="600" w:lineRule="auto"/>
        <w:ind w:firstLine="720"/>
        <w:jc w:val="both"/>
        <w:rPr>
          <w:rFonts w:eastAsia="Times New Roman"/>
          <w:bCs/>
          <w:szCs w:val="24"/>
        </w:rPr>
      </w:pPr>
      <w:r>
        <w:rPr>
          <w:rFonts w:eastAsia="Times New Roman"/>
          <w:bCs/>
          <w:szCs w:val="24"/>
        </w:rPr>
        <w:t>Άρθρο 29 ως έχει κατά πλειοψηφία:</w:t>
      </w:r>
    </w:p>
    <w:p w14:paraId="2D05FA5D" w14:textId="77777777" w:rsidR="00237587" w:rsidRDefault="00AE0D0F">
      <w:pPr>
        <w:spacing w:after="0" w:line="600" w:lineRule="auto"/>
        <w:ind w:firstLine="720"/>
        <w:jc w:val="both"/>
        <w:rPr>
          <w:rFonts w:eastAsia="Times New Roman"/>
          <w:bCs/>
          <w:szCs w:val="24"/>
        </w:rPr>
      </w:pPr>
      <w:r>
        <w:rPr>
          <w:rFonts w:eastAsia="Times New Roman"/>
          <w:bCs/>
          <w:szCs w:val="24"/>
        </w:rPr>
        <w:lastRenderedPageBreak/>
        <w:t>ΣΥΡΙΖΑ: Ναι.</w:t>
      </w:r>
    </w:p>
    <w:p w14:paraId="2D05FA5E"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A5F" w14:textId="77777777" w:rsidR="00237587" w:rsidRDefault="00AE0D0F">
      <w:pPr>
        <w:spacing w:after="0" w:line="600" w:lineRule="auto"/>
        <w:ind w:firstLine="720"/>
        <w:jc w:val="both"/>
        <w:rPr>
          <w:rFonts w:eastAsia="Times New Roman"/>
          <w:bCs/>
          <w:szCs w:val="24"/>
        </w:rPr>
      </w:pPr>
      <w:r>
        <w:rPr>
          <w:rFonts w:eastAsia="Times New Roman"/>
          <w:bCs/>
          <w:szCs w:val="24"/>
        </w:rPr>
        <w:t>ΔΗΣΥ: Ναι.</w:t>
      </w:r>
    </w:p>
    <w:p w14:paraId="2D05FA60"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61" w14:textId="77777777" w:rsidR="00237587" w:rsidRDefault="00AE0D0F">
      <w:pPr>
        <w:spacing w:after="0" w:line="600" w:lineRule="auto"/>
        <w:ind w:firstLine="720"/>
        <w:jc w:val="both"/>
        <w:rPr>
          <w:rFonts w:eastAsia="Times New Roman"/>
          <w:bCs/>
          <w:szCs w:val="24"/>
        </w:rPr>
      </w:pPr>
      <w:r>
        <w:rPr>
          <w:rFonts w:eastAsia="Times New Roman"/>
          <w:bCs/>
          <w:szCs w:val="24"/>
        </w:rPr>
        <w:t>ΚΚΕ: Ναι.</w:t>
      </w:r>
    </w:p>
    <w:p w14:paraId="2D05FA62"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Ναι.</w:t>
      </w:r>
    </w:p>
    <w:p w14:paraId="2D05FA63" w14:textId="77777777" w:rsidR="00237587" w:rsidRDefault="00AE0D0F">
      <w:pPr>
        <w:spacing w:after="0" w:line="600" w:lineRule="auto"/>
        <w:ind w:firstLine="720"/>
        <w:jc w:val="both"/>
        <w:rPr>
          <w:rFonts w:eastAsia="Times New Roman"/>
          <w:bCs/>
          <w:szCs w:val="24"/>
        </w:rPr>
      </w:pPr>
      <w:r>
        <w:rPr>
          <w:rFonts w:eastAsia="Times New Roman"/>
          <w:bCs/>
          <w:szCs w:val="24"/>
        </w:rPr>
        <w:t xml:space="preserve">Άρθρο 30 ως έχει </w:t>
      </w:r>
      <w:r>
        <w:rPr>
          <w:rFonts w:eastAsia="Times New Roman"/>
          <w:bCs/>
          <w:szCs w:val="24"/>
        </w:rPr>
        <w:t>κατά πλειοψηφία:</w:t>
      </w:r>
    </w:p>
    <w:p w14:paraId="2D05FA64"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65"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A66" w14:textId="77777777" w:rsidR="00237587" w:rsidRDefault="00AE0D0F">
      <w:pPr>
        <w:spacing w:after="0" w:line="600" w:lineRule="auto"/>
        <w:ind w:firstLine="720"/>
        <w:jc w:val="both"/>
        <w:rPr>
          <w:rFonts w:eastAsia="Times New Roman"/>
          <w:bCs/>
          <w:szCs w:val="24"/>
        </w:rPr>
      </w:pPr>
      <w:r>
        <w:rPr>
          <w:rFonts w:eastAsia="Times New Roman"/>
          <w:bCs/>
          <w:szCs w:val="24"/>
        </w:rPr>
        <w:t>ΔΗΣΥ: Παρών.</w:t>
      </w:r>
    </w:p>
    <w:p w14:paraId="2D05FA67"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68" w14:textId="77777777" w:rsidR="00237587" w:rsidRDefault="00AE0D0F">
      <w:pPr>
        <w:spacing w:after="0" w:line="600" w:lineRule="auto"/>
        <w:ind w:firstLine="720"/>
        <w:jc w:val="both"/>
        <w:rPr>
          <w:rFonts w:eastAsia="Times New Roman"/>
          <w:bCs/>
          <w:szCs w:val="24"/>
        </w:rPr>
      </w:pPr>
      <w:r>
        <w:rPr>
          <w:rFonts w:eastAsia="Times New Roman"/>
          <w:bCs/>
          <w:szCs w:val="24"/>
        </w:rPr>
        <w:t>ΚΚΕ: Ναι.</w:t>
      </w:r>
    </w:p>
    <w:p w14:paraId="2D05FA69"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Παρών.</w:t>
      </w:r>
    </w:p>
    <w:p w14:paraId="2D05FA6A" w14:textId="77777777" w:rsidR="00237587" w:rsidRDefault="00AE0D0F">
      <w:pPr>
        <w:spacing w:after="0" w:line="600" w:lineRule="auto"/>
        <w:ind w:firstLine="720"/>
        <w:jc w:val="both"/>
        <w:rPr>
          <w:rFonts w:eastAsia="Times New Roman"/>
          <w:bCs/>
          <w:szCs w:val="24"/>
        </w:rPr>
      </w:pPr>
      <w:r>
        <w:rPr>
          <w:rFonts w:eastAsia="Times New Roman"/>
          <w:bCs/>
          <w:szCs w:val="24"/>
        </w:rPr>
        <w:t>Υπουργική τροπολογία 1970/50 ως έχει κατά πλειοψηφία:</w:t>
      </w:r>
    </w:p>
    <w:p w14:paraId="2D05FA6B"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6C"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A6D" w14:textId="77777777" w:rsidR="00237587" w:rsidRDefault="00AE0D0F">
      <w:pPr>
        <w:spacing w:after="0" w:line="600" w:lineRule="auto"/>
        <w:ind w:firstLine="720"/>
        <w:jc w:val="both"/>
        <w:rPr>
          <w:rFonts w:eastAsia="Times New Roman"/>
          <w:bCs/>
          <w:szCs w:val="24"/>
        </w:rPr>
      </w:pPr>
      <w:r>
        <w:rPr>
          <w:rFonts w:eastAsia="Times New Roman"/>
          <w:bCs/>
          <w:szCs w:val="24"/>
        </w:rPr>
        <w:t>ΔΗΣΥ: Παρών.</w:t>
      </w:r>
    </w:p>
    <w:p w14:paraId="2D05FA6E"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w:t>
      </w:r>
      <w:r>
        <w:rPr>
          <w:rFonts w:eastAsia="Times New Roman"/>
          <w:bCs/>
          <w:szCs w:val="24"/>
        </w:rPr>
        <w:t>υγή: Όχι.</w:t>
      </w:r>
    </w:p>
    <w:p w14:paraId="2D05FA6F" w14:textId="77777777" w:rsidR="00237587" w:rsidRDefault="00AE0D0F">
      <w:pPr>
        <w:spacing w:after="0" w:line="600" w:lineRule="auto"/>
        <w:ind w:firstLine="720"/>
        <w:jc w:val="both"/>
        <w:rPr>
          <w:rFonts w:eastAsia="Times New Roman"/>
          <w:bCs/>
          <w:szCs w:val="24"/>
        </w:rPr>
      </w:pPr>
      <w:r>
        <w:rPr>
          <w:rFonts w:eastAsia="Times New Roman"/>
          <w:bCs/>
          <w:szCs w:val="24"/>
        </w:rPr>
        <w:lastRenderedPageBreak/>
        <w:t>ΚΚΕ: Παρών.</w:t>
      </w:r>
    </w:p>
    <w:p w14:paraId="2D05FA70"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Όχι.</w:t>
      </w:r>
    </w:p>
    <w:p w14:paraId="2D05FA71" w14:textId="77777777" w:rsidR="00237587" w:rsidRDefault="00AE0D0F">
      <w:pPr>
        <w:spacing w:after="0" w:line="600" w:lineRule="auto"/>
        <w:ind w:firstLine="720"/>
        <w:jc w:val="both"/>
        <w:rPr>
          <w:rFonts w:eastAsia="Times New Roman"/>
          <w:bCs/>
          <w:szCs w:val="24"/>
        </w:rPr>
      </w:pPr>
      <w:r>
        <w:rPr>
          <w:rFonts w:eastAsia="Times New Roman"/>
          <w:bCs/>
          <w:szCs w:val="24"/>
        </w:rPr>
        <w:t>Υπουργική τροπολογία 1972/52 ως έχει κατά πλειοψηφία:</w:t>
      </w:r>
    </w:p>
    <w:p w14:paraId="2D05FA72"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73"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Παρών.</w:t>
      </w:r>
    </w:p>
    <w:p w14:paraId="2D05FA74" w14:textId="77777777" w:rsidR="00237587" w:rsidRDefault="00AE0D0F">
      <w:pPr>
        <w:spacing w:after="0" w:line="600" w:lineRule="auto"/>
        <w:ind w:firstLine="720"/>
        <w:jc w:val="both"/>
        <w:rPr>
          <w:rFonts w:eastAsia="Times New Roman"/>
          <w:bCs/>
          <w:szCs w:val="24"/>
        </w:rPr>
      </w:pPr>
      <w:r>
        <w:rPr>
          <w:rFonts w:eastAsia="Times New Roman"/>
          <w:bCs/>
          <w:szCs w:val="24"/>
        </w:rPr>
        <w:t>ΔΗΣΥ: Παρών.</w:t>
      </w:r>
    </w:p>
    <w:p w14:paraId="2D05FA75"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76" w14:textId="77777777" w:rsidR="00237587" w:rsidRDefault="00AE0D0F">
      <w:pPr>
        <w:spacing w:after="0" w:line="600" w:lineRule="auto"/>
        <w:ind w:firstLine="720"/>
        <w:jc w:val="both"/>
        <w:rPr>
          <w:rFonts w:eastAsia="Times New Roman"/>
          <w:bCs/>
          <w:szCs w:val="24"/>
        </w:rPr>
      </w:pPr>
      <w:r>
        <w:rPr>
          <w:rFonts w:eastAsia="Times New Roman"/>
          <w:bCs/>
          <w:szCs w:val="24"/>
        </w:rPr>
        <w:t>ΚΚΕ: Παρών.</w:t>
      </w:r>
    </w:p>
    <w:p w14:paraId="2D05FA77"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Παρών.</w:t>
      </w:r>
    </w:p>
    <w:p w14:paraId="2D05FA78" w14:textId="77777777" w:rsidR="00237587" w:rsidRDefault="00AE0D0F">
      <w:pPr>
        <w:spacing w:after="0" w:line="600" w:lineRule="auto"/>
        <w:ind w:firstLine="720"/>
        <w:jc w:val="both"/>
        <w:rPr>
          <w:rFonts w:eastAsia="Times New Roman"/>
          <w:bCs/>
          <w:szCs w:val="24"/>
        </w:rPr>
      </w:pPr>
      <w:r>
        <w:rPr>
          <w:rFonts w:eastAsia="Times New Roman"/>
          <w:bCs/>
          <w:szCs w:val="24"/>
        </w:rPr>
        <w:t>Υπουργική τροπολογία 1973/53 ως έχει κατά</w:t>
      </w:r>
      <w:r>
        <w:rPr>
          <w:rFonts w:eastAsia="Times New Roman"/>
          <w:bCs/>
          <w:szCs w:val="24"/>
        </w:rPr>
        <w:t xml:space="preserve"> πλειοψηφία:</w:t>
      </w:r>
    </w:p>
    <w:p w14:paraId="2D05FA79"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7A"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A7B" w14:textId="77777777" w:rsidR="00237587" w:rsidRDefault="00AE0D0F">
      <w:pPr>
        <w:spacing w:after="0" w:line="600" w:lineRule="auto"/>
        <w:ind w:firstLine="720"/>
        <w:jc w:val="both"/>
        <w:rPr>
          <w:rFonts w:eastAsia="Times New Roman"/>
          <w:bCs/>
          <w:szCs w:val="24"/>
        </w:rPr>
      </w:pPr>
      <w:r>
        <w:rPr>
          <w:rFonts w:eastAsia="Times New Roman"/>
          <w:bCs/>
          <w:szCs w:val="24"/>
        </w:rPr>
        <w:t>ΔΗΣΥ: Ναι.</w:t>
      </w:r>
    </w:p>
    <w:p w14:paraId="2D05FA7C"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7D" w14:textId="77777777" w:rsidR="00237587" w:rsidRDefault="00AE0D0F">
      <w:pPr>
        <w:spacing w:after="0" w:line="600" w:lineRule="auto"/>
        <w:ind w:firstLine="720"/>
        <w:jc w:val="both"/>
        <w:rPr>
          <w:rFonts w:eastAsia="Times New Roman"/>
          <w:bCs/>
          <w:szCs w:val="24"/>
        </w:rPr>
      </w:pPr>
      <w:r>
        <w:rPr>
          <w:rFonts w:eastAsia="Times New Roman"/>
          <w:bCs/>
          <w:szCs w:val="24"/>
        </w:rPr>
        <w:t>ΚΚΕ: Όχι.</w:t>
      </w:r>
    </w:p>
    <w:p w14:paraId="2D05FA7E"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Ναι.</w:t>
      </w:r>
    </w:p>
    <w:p w14:paraId="2D05FA7F" w14:textId="77777777" w:rsidR="00237587" w:rsidRDefault="00AE0D0F">
      <w:pPr>
        <w:spacing w:after="0" w:line="600" w:lineRule="auto"/>
        <w:ind w:firstLine="720"/>
        <w:jc w:val="both"/>
        <w:rPr>
          <w:rFonts w:eastAsia="Times New Roman"/>
          <w:bCs/>
          <w:szCs w:val="24"/>
        </w:rPr>
      </w:pPr>
      <w:r>
        <w:rPr>
          <w:rFonts w:eastAsia="Times New Roman"/>
          <w:bCs/>
          <w:szCs w:val="24"/>
        </w:rPr>
        <w:lastRenderedPageBreak/>
        <w:t>Υπουργική τροπολογία 1974/54 ως έχει κατά πλειοψηφία:</w:t>
      </w:r>
    </w:p>
    <w:p w14:paraId="2D05FA80"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81"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Παρών.</w:t>
      </w:r>
    </w:p>
    <w:p w14:paraId="2D05FA82" w14:textId="77777777" w:rsidR="00237587" w:rsidRDefault="00AE0D0F">
      <w:pPr>
        <w:spacing w:after="0" w:line="600" w:lineRule="auto"/>
        <w:ind w:firstLine="720"/>
        <w:jc w:val="both"/>
        <w:rPr>
          <w:rFonts w:eastAsia="Times New Roman"/>
          <w:bCs/>
          <w:szCs w:val="24"/>
        </w:rPr>
      </w:pPr>
      <w:r>
        <w:rPr>
          <w:rFonts w:eastAsia="Times New Roman"/>
          <w:bCs/>
          <w:szCs w:val="24"/>
        </w:rPr>
        <w:t>ΔΗΣΥ: Παρών.</w:t>
      </w:r>
    </w:p>
    <w:p w14:paraId="2D05FA83" w14:textId="77777777" w:rsidR="00237587" w:rsidRDefault="00AE0D0F">
      <w:pPr>
        <w:spacing w:after="0" w:line="600" w:lineRule="auto"/>
        <w:ind w:firstLine="720"/>
        <w:jc w:val="both"/>
        <w:rPr>
          <w:rFonts w:eastAsia="Times New Roman"/>
          <w:bCs/>
          <w:szCs w:val="24"/>
        </w:rPr>
      </w:pPr>
      <w:r>
        <w:rPr>
          <w:rFonts w:eastAsia="Times New Roman"/>
          <w:bCs/>
          <w:szCs w:val="24"/>
        </w:rPr>
        <w:t xml:space="preserve">Λαϊκός Σύνδεσμος-Χρυσή Αυγή: </w:t>
      </w:r>
      <w:r>
        <w:rPr>
          <w:rFonts w:eastAsia="Times New Roman"/>
          <w:bCs/>
          <w:szCs w:val="24"/>
        </w:rPr>
        <w:t>Όχι.</w:t>
      </w:r>
    </w:p>
    <w:p w14:paraId="2D05FA84" w14:textId="77777777" w:rsidR="00237587" w:rsidRDefault="00AE0D0F">
      <w:pPr>
        <w:spacing w:after="0" w:line="600" w:lineRule="auto"/>
        <w:ind w:firstLine="720"/>
        <w:jc w:val="both"/>
        <w:rPr>
          <w:rFonts w:eastAsia="Times New Roman"/>
          <w:bCs/>
          <w:szCs w:val="24"/>
        </w:rPr>
      </w:pPr>
      <w:r>
        <w:rPr>
          <w:rFonts w:eastAsia="Times New Roman"/>
          <w:bCs/>
          <w:szCs w:val="24"/>
        </w:rPr>
        <w:t>ΚΚΕ: Όχι.</w:t>
      </w:r>
    </w:p>
    <w:p w14:paraId="2D05FA85"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Όχι.</w:t>
      </w:r>
    </w:p>
    <w:p w14:paraId="2D05FA86" w14:textId="77777777" w:rsidR="00237587" w:rsidRDefault="00AE0D0F">
      <w:pPr>
        <w:spacing w:after="0" w:line="600" w:lineRule="auto"/>
        <w:ind w:firstLine="720"/>
        <w:jc w:val="both"/>
        <w:rPr>
          <w:rFonts w:eastAsia="Times New Roman"/>
          <w:bCs/>
          <w:szCs w:val="24"/>
        </w:rPr>
      </w:pPr>
      <w:r>
        <w:rPr>
          <w:rFonts w:eastAsia="Times New Roman"/>
          <w:bCs/>
          <w:szCs w:val="24"/>
        </w:rPr>
        <w:t>Υπουργική τροπολογία 1975/55 ως έχει κατά πλειοψηφία:</w:t>
      </w:r>
    </w:p>
    <w:p w14:paraId="2D05FA87"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88"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A89" w14:textId="77777777" w:rsidR="00237587" w:rsidRDefault="00AE0D0F">
      <w:pPr>
        <w:spacing w:after="0" w:line="600" w:lineRule="auto"/>
        <w:ind w:firstLine="720"/>
        <w:jc w:val="both"/>
        <w:rPr>
          <w:rFonts w:eastAsia="Times New Roman"/>
          <w:bCs/>
          <w:szCs w:val="24"/>
        </w:rPr>
      </w:pPr>
      <w:r>
        <w:rPr>
          <w:rFonts w:eastAsia="Times New Roman"/>
          <w:bCs/>
          <w:szCs w:val="24"/>
        </w:rPr>
        <w:t>ΔΗΣΥ: Όχι.</w:t>
      </w:r>
    </w:p>
    <w:p w14:paraId="2D05FA8A"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8B" w14:textId="77777777" w:rsidR="00237587" w:rsidRDefault="00AE0D0F">
      <w:pPr>
        <w:spacing w:after="0" w:line="600" w:lineRule="auto"/>
        <w:ind w:firstLine="720"/>
        <w:jc w:val="both"/>
        <w:rPr>
          <w:rFonts w:eastAsia="Times New Roman"/>
          <w:bCs/>
          <w:szCs w:val="24"/>
        </w:rPr>
      </w:pPr>
      <w:r>
        <w:rPr>
          <w:rFonts w:eastAsia="Times New Roman"/>
          <w:bCs/>
          <w:szCs w:val="24"/>
        </w:rPr>
        <w:t>ΚΚΕ: Παρών.</w:t>
      </w:r>
    </w:p>
    <w:p w14:paraId="2D05FA8C"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Όχι.</w:t>
      </w:r>
    </w:p>
    <w:p w14:paraId="2D05FA8D" w14:textId="77777777" w:rsidR="00237587" w:rsidRDefault="00AE0D0F">
      <w:pPr>
        <w:spacing w:after="0" w:line="600" w:lineRule="auto"/>
        <w:ind w:firstLine="720"/>
        <w:jc w:val="both"/>
        <w:rPr>
          <w:rFonts w:eastAsia="Times New Roman"/>
          <w:bCs/>
          <w:szCs w:val="24"/>
        </w:rPr>
      </w:pPr>
      <w:r>
        <w:rPr>
          <w:rFonts w:eastAsia="Times New Roman"/>
          <w:bCs/>
          <w:szCs w:val="24"/>
        </w:rPr>
        <w:t>Υπουργική τροπολογία 1976/56 ως έχει κατά πλειοψηφία:</w:t>
      </w:r>
    </w:p>
    <w:p w14:paraId="2D05FA8E"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8F" w14:textId="77777777" w:rsidR="00237587" w:rsidRDefault="00AE0D0F">
      <w:pPr>
        <w:spacing w:after="0" w:line="600" w:lineRule="auto"/>
        <w:ind w:firstLine="720"/>
        <w:jc w:val="both"/>
        <w:rPr>
          <w:rFonts w:eastAsia="Times New Roman"/>
          <w:bCs/>
          <w:szCs w:val="24"/>
        </w:rPr>
      </w:pPr>
      <w:r>
        <w:rPr>
          <w:rFonts w:eastAsia="Times New Roman"/>
          <w:bCs/>
          <w:szCs w:val="24"/>
        </w:rPr>
        <w:lastRenderedPageBreak/>
        <w:t>Νέα Δημοκρατία: Ναι.</w:t>
      </w:r>
    </w:p>
    <w:p w14:paraId="2D05FA90" w14:textId="77777777" w:rsidR="00237587" w:rsidRDefault="00AE0D0F">
      <w:pPr>
        <w:spacing w:after="0" w:line="600" w:lineRule="auto"/>
        <w:ind w:firstLine="720"/>
        <w:jc w:val="both"/>
        <w:rPr>
          <w:rFonts w:eastAsia="Times New Roman"/>
          <w:bCs/>
          <w:szCs w:val="24"/>
        </w:rPr>
      </w:pPr>
      <w:r>
        <w:rPr>
          <w:rFonts w:eastAsia="Times New Roman"/>
          <w:bCs/>
          <w:szCs w:val="24"/>
        </w:rPr>
        <w:t>ΔΗΣΥ: Ναι.</w:t>
      </w:r>
    </w:p>
    <w:p w14:paraId="2D05FA91"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92" w14:textId="77777777" w:rsidR="00237587" w:rsidRDefault="00AE0D0F">
      <w:pPr>
        <w:spacing w:after="0" w:line="600" w:lineRule="auto"/>
        <w:ind w:firstLine="720"/>
        <w:jc w:val="both"/>
        <w:rPr>
          <w:rFonts w:eastAsia="Times New Roman"/>
          <w:bCs/>
          <w:szCs w:val="24"/>
        </w:rPr>
      </w:pPr>
      <w:r>
        <w:rPr>
          <w:rFonts w:eastAsia="Times New Roman"/>
          <w:bCs/>
          <w:szCs w:val="24"/>
        </w:rPr>
        <w:t>ΚΚΕ: Παρών.</w:t>
      </w:r>
    </w:p>
    <w:p w14:paraId="2D05FA93"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Ναι.</w:t>
      </w:r>
    </w:p>
    <w:p w14:paraId="2D05FA94" w14:textId="77777777" w:rsidR="00237587" w:rsidRDefault="00AE0D0F">
      <w:pPr>
        <w:spacing w:after="0" w:line="600" w:lineRule="auto"/>
        <w:ind w:firstLine="720"/>
        <w:jc w:val="both"/>
        <w:rPr>
          <w:rFonts w:eastAsia="Times New Roman"/>
          <w:bCs/>
          <w:szCs w:val="24"/>
        </w:rPr>
      </w:pPr>
      <w:r>
        <w:rPr>
          <w:rFonts w:eastAsia="Times New Roman"/>
          <w:bCs/>
          <w:szCs w:val="24"/>
        </w:rPr>
        <w:t>Υπουργική τροπολογία 1977/57 ως έχει κατά πλειοψηφία:</w:t>
      </w:r>
    </w:p>
    <w:p w14:paraId="2D05FA95"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96"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A97" w14:textId="77777777" w:rsidR="00237587" w:rsidRDefault="00AE0D0F">
      <w:pPr>
        <w:spacing w:after="0" w:line="600" w:lineRule="auto"/>
        <w:ind w:firstLine="720"/>
        <w:jc w:val="both"/>
        <w:rPr>
          <w:rFonts w:eastAsia="Times New Roman"/>
          <w:bCs/>
          <w:szCs w:val="24"/>
        </w:rPr>
      </w:pPr>
      <w:r>
        <w:rPr>
          <w:rFonts w:eastAsia="Times New Roman"/>
          <w:bCs/>
          <w:szCs w:val="24"/>
        </w:rPr>
        <w:t>ΔΗΣΥ: Παρών.</w:t>
      </w:r>
    </w:p>
    <w:p w14:paraId="2D05FA98"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99" w14:textId="77777777" w:rsidR="00237587" w:rsidRDefault="00AE0D0F">
      <w:pPr>
        <w:spacing w:after="0" w:line="600" w:lineRule="auto"/>
        <w:ind w:firstLine="720"/>
        <w:jc w:val="both"/>
        <w:rPr>
          <w:rFonts w:eastAsia="Times New Roman"/>
          <w:bCs/>
          <w:szCs w:val="24"/>
        </w:rPr>
      </w:pPr>
      <w:r>
        <w:rPr>
          <w:rFonts w:eastAsia="Times New Roman"/>
          <w:bCs/>
          <w:szCs w:val="24"/>
        </w:rPr>
        <w:t xml:space="preserve">Το ΚΚΕ απείχε. </w:t>
      </w:r>
    </w:p>
    <w:p w14:paraId="2D05FA9A"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Παρών.</w:t>
      </w:r>
    </w:p>
    <w:p w14:paraId="2D05FA9B" w14:textId="77777777" w:rsidR="00237587" w:rsidRDefault="00AE0D0F">
      <w:pPr>
        <w:spacing w:after="0" w:line="600" w:lineRule="auto"/>
        <w:ind w:firstLine="720"/>
        <w:jc w:val="both"/>
        <w:rPr>
          <w:rFonts w:eastAsia="Times New Roman"/>
          <w:bCs/>
          <w:szCs w:val="24"/>
        </w:rPr>
      </w:pPr>
      <w:r>
        <w:rPr>
          <w:rFonts w:eastAsia="Times New Roman"/>
          <w:bCs/>
          <w:szCs w:val="24"/>
        </w:rPr>
        <w:t>Υπουργική τροπολογία 1978/58 ως έχει κατά πλειοψηφία:</w:t>
      </w:r>
    </w:p>
    <w:p w14:paraId="2D05FA9C"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9D"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A9E" w14:textId="77777777" w:rsidR="00237587" w:rsidRDefault="00AE0D0F">
      <w:pPr>
        <w:spacing w:after="0" w:line="600" w:lineRule="auto"/>
        <w:ind w:firstLine="720"/>
        <w:jc w:val="both"/>
        <w:rPr>
          <w:rFonts w:eastAsia="Times New Roman"/>
          <w:bCs/>
          <w:szCs w:val="24"/>
        </w:rPr>
      </w:pPr>
      <w:r>
        <w:rPr>
          <w:rFonts w:eastAsia="Times New Roman"/>
          <w:bCs/>
          <w:szCs w:val="24"/>
        </w:rPr>
        <w:t>ΔΗΣΥ: Παρών.</w:t>
      </w:r>
    </w:p>
    <w:p w14:paraId="2D05FA9F"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A0" w14:textId="77777777" w:rsidR="00237587" w:rsidRDefault="00AE0D0F">
      <w:pPr>
        <w:spacing w:after="0" w:line="600" w:lineRule="auto"/>
        <w:ind w:firstLine="720"/>
        <w:jc w:val="both"/>
        <w:rPr>
          <w:rFonts w:eastAsia="Times New Roman"/>
          <w:bCs/>
          <w:szCs w:val="24"/>
        </w:rPr>
      </w:pPr>
      <w:r>
        <w:rPr>
          <w:rFonts w:eastAsia="Times New Roman"/>
          <w:bCs/>
          <w:szCs w:val="24"/>
        </w:rPr>
        <w:lastRenderedPageBreak/>
        <w:t>ΚΚΕ: Ναι.</w:t>
      </w:r>
    </w:p>
    <w:p w14:paraId="2D05FAA1"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Παρών.</w:t>
      </w:r>
    </w:p>
    <w:p w14:paraId="2D05FAA2" w14:textId="77777777" w:rsidR="00237587" w:rsidRDefault="00AE0D0F">
      <w:pPr>
        <w:spacing w:after="0" w:line="600" w:lineRule="auto"/>
        <w:ind w:firstLine="720"/>
        <w:jc w:val="both"/>
        <w:rPr>
          <w:rFonts w:eastAsia="Times New Roman"/>
          <w:bCs/>
          <w:szCs w:val="24"/>
        </w:rPr>
      </w:pPr>
      <w:r>
        <w:rPr>
          <w:rFonts w:eastAsia="Times New Roman"/>
          <w:bCs/>
          <w:szCs w:val="24"/>
        </w:rPr>
        <w:t>Βουλευτική τροπολογία 1971/51, όπως τροποποιήθηκε</w:t>
      </w:r>
      <w:r>
        <w:rPr>
          <w:rFonts w:eastAsia="Times New Roman"/>
          <w:bCs/>
          <w:szCs w:val="24"/>
        </w:rPr>
        <w:t>, κατά πλειοψηφία:</w:t>
      </w:r>
    </w:p>
    <w:p w14:paraId="2D05FAA3"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A4"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AA5" w14:textId="77777777" w:rsidR="00237587" w:rsidRDefault="00AE0D0F">
      <w:pPr>
        <w:spacing w:after="0" w:line="600" w:lineRule="auto"/>
        <w:ind w:firstLine="720"/>
        <w:jc w:val="both"/>
        <w:rPr>
          <w:rFonts w:eastAsia="Times New Roman"/>
          <w:bCs/>
          <w:szCs w:val="24"/>
        </w:rPr>
      </w:pPr>
      <w:r>
        <w:rPr>
          <w:rFonts w:eastAsia="Times New Roman"/>
          <w:bCs/>
          <w:szCs w:val="24"/>
        </w:rPr>
        <w:t>ΔΗΣΥ: Όχι.</w:t>
      </w:r>
    </w:p>
    <w:p w14:paraId="2D05FAA6"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A7" w14:textId="77777777" w:rsidR="00237587" w:rsidRDefault="00AE0D0F">
      <w:pPr>
        <w:spacing w:after="0" w:line="600" w:lineRule="auto"/>
        <w:ind w:firstLine="720"/>
        <w:jc w:val="both"/>
        <w:rPr>
          <w:rFonts w:eastAsia="Times New Roman"/>
          <w:bCs/>
          <w:szCs w:val="24"/>
        </w:rPr>
      </w:pPr>
      <w:r>
        <w:rPr>
          <w:rFonts w:eastAsia="Times New Roman"/>
          <w:bCs/>
          <w:szCs w:val="24"/>
        </w:rPr>
        <w:t>ΚΚΕ: Ναι.</w:t>
      </w:r>
    </w:p>
    <w:p w14:paraId="2D05FAA8"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Ναι.</w:t>
      </w:r>
    </w:p>
    <w:p w14:paraId="2D05FAA9" w14:textId="77777777" w:rsidR="00237587" w:rsidRDefault="00AE0D0F">
      <w:pPr>
        <w:spacing w:after="0" w:line="600" w:lineRule="auto"/>
        <w:ind w:firstLine="720"/>
        <w:jc w:val="both"/>
        <w:rPr>
          <w:rFonts w:eastAsia="Times New Roman"/>
          <w:bCs/>
          <w:szCs w:val="24"/>
        </w:rPr>
      </w:pPr>
      <w:r>
        <w:rPr>
          <w:rFonts w:eastAsia="Times New Roman"/>
          <w:bCs/>
          <w:szCs w:val="24"/>
        </w:rPr>
        <w:t>Βουλευτική τροπολογία 1979/59 ως έχει κατά πλειοψηφία:</w:t>
      </w:r>
    </w:p>
    <w:p w14:paraId="2D05FAAA"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AB"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AAC" w14:textId="77777777" w:rsidR="00237587" w:rsidRDefault="00AE0D0F">
      <w:pPr>
        <w:spacing w:after="0" w:line="600" w:lineRule="auto"/>
        <w:ind w:firstLine="720"/>
        <w:jc w:val="both"/>
        <w:rPr>
          <w:rFonts w:eastAsia="Times New Roman"/>
          <w:bCs/>
          <w:szCs w:val="24"/>
        </w:rPr>
      </w:pPr>
      <w:r>
        <w:rPr>
          <w:rFonts w:eastAsia="Times New Roman"/>
          <w:bCs/>
          <w:szCs w:val="24"/>
        </w:rPr>
        <w:t>ΔΗΣΥ: Παρών.</w:t>
      </w:r>
    </w:p>
    <w:p w14:paraId="2D05FAAD"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w:t>
      </w:r>
      <w:r>
        <w:rPr>
          <w:rFonts w:eastAsia="Times New Roman"/>
          <w:bCs/>
          <w:szCs w:val="24"/>
        </w:rPr>
        <w:t>γή: Όχι.</w:t>
      </w:r>
    </w:p>
    <w:p w14:paraId="2D05FAAE" w14:textId="77777777" w:rsidR="00237587" w:rsidRDefault="00AE0D0F">
      <w:pPr>
        <w:spacing w:after="0" w:line="600" w:lineRule="auto"/>
        <w:ind w:firstLine="720"/>
        <w:jc w:val="both"/>
        <w:rPr>
          <w:rFonts w:eastAsia="Times New Roman"/>
          <w:bCs/>
          <w:szCs w:val="24"/>
        </w:rPr>
      </w:pPr>
      <w:r>
        <w:rPr>
          <w:rFonts w:eastAsia="Times New Roman"/>
          <w:bCs/>
          <w:szCs w:val="24"/>
        </w:rPr>
        <w:t>ΚΚΕ: Ναι.</w:t>
      </w:r>
    </w:p>
    <w:p w14:paraId="2D05FAAF"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Ναι.</w:t>
      </w:r>
    </w:p>
    <w:p w14:paraId="2D05FAB0" w14:textId="77777777" w:rsidR="00237587" w:rsidRDefault="00AE0D0F">
      <w:pPr>
        <w:spacing w:after="0" w:line="600" w:lineRule="auto"/>
        <w:ind w:firstLine="720"/>
        <w:jc w:val="both"/>
        <w:rPr>
          <w:rFonts w:eastAsia="Times New Roman"/>
          <w:bCs/>
          <w:szCs w:val="24"/>
        </w:rPr>
      </w:pPr>
      <w:r>
        <w:rPr>
          <w:rFonts w:eastAsia="Times New Roman"/>
          <w:bCs/>
          <w:szCs w:val="24"/>
        </w:rPr>
        <w:t>Ακροτελεύτιο άρθρο ως έχει κατά πλειοψηφία:</w:t>
      </w:r>
    </w:p>
    <w:p w14:paraId="2D05FAB1" w14:textId="77777777" w:rsidR="00237587" w:rsidRDefault="00AE0D0F">
      <w:pPr>
        <w:spacing w:after="0" w:line="600" w:lineRule="auto"/>
        <w:ind w:firstLine="720"/>
        <w:jc w:val="both"/>
        <w:rPr>
          <w:rFonts w:eastAsia="Times New Roman"/>
          <w:bCs/>
          <w:szCs w:val="24"/>
        </w:rPr>
      </w:pPr>
      <w:r>
        <w:rPr>
          <w:rFonts w:eastAsia="Times New Roman"/>
          <w:bCs/>
          <w:szCs w:val="24"/>
        </w:rPr>
        <w:lastRenderedPageBreak/>
        <w:t>ΣΥΡΙΖΑ: Ναι.</w:t>
      </w:r>
    </w:p>
    <w:p w14:paraId="2D05FAB2" w14:textId="77777777" w:rsidR="00237587" w:rsidRDefault="00AE0D0F">
      <w:pPr>
        <w:spacing w:after="0" w:line="600" w:lineRule="auto"/>
        <w:ind w:firstLine="720"/>
        <w:jc w:val="both"/>
        <w:rPr>
          <w:rFonts w:eastAsia="Times New Roman"/>
          <w:bCs/>
          <w:szCs w:val="24"/>
        </w:rPr>
      </w:pPr>
      <w:r>
        <w:rPr>
          <w:rFonts w:eastAsia="Times New Roman"/>
          <w:bCs/>
          <w:szCs w:val="24"/>
        </w:rPr>
        <w:t>Νέα Δημοκρατία: Όχι.</w:t>
      </w:r>
    </w:p>
    <w:p w14:paraId="2D05FAB3" w14:textId="77777777" w:rsidR="00237587" w:rsidRDefault="00AE0D0F">
      <w:pPr>
        <w:spacing w:after="0" w:line="600" w:lineRule="auto"/>
        <w:ind w:firstLine="720"/>
        <w:jc w:val="both"/>
        <w:rPr>
          <w:rFonts w:eastAsia="Times New Roman"/>
          <w:bCs/>
          <w:szCs w:val="24"/>
        </w:rPr>
      </w:pPr>
      <w:r>
        <w:rPr>
          <w:rFonts w:eastAsia="Times New Roman"/>
          <w:bCs/>
          <w:szCs w:val="24"/>
        </w:rPr>
        <w:t>ΔΗΣΥ: Ναι.</w:t>
      </w:r>
    </w:p>
    <w:p w14:paraId="2D05FAB4"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B5" w14:textId="77777777" w:rsidR="00237587" w:rsidRDefault="00AE0D0F">
      <w:pPr>
        <w:spacing w:after="0" w:line="600" w:lineRule="auto"/>
        <w:ind w:firstLine="720"/>
        <w:jc w:val="both"/>
        <w:rPr>
          <w:rFonts w:eastAsia="Times New Roman"/>
          <w:bCs/>
          <w:szCs w:val="24"/>
        </w:rPr>
      </w:pPr>
      <w:r>
        <w:rPr>
          <w:rFonts w:eastAsia="Times New Roman"/>
          <w:bCs/>
          <w:szCs w:val="24"/>
        </w:rPr>
        <w:t>ΚΚΕ: Όχι.</w:t>
      </w:r>
    </w:p>
    <w:p w14:paraId="2D05FAB6"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Παρών.</w:t>
      </w:r>
    </w:p>
    <w:p w14:paraId="2D05FAB7" w14:textId="77777777" w:rsidR="00237587" w:rsidRDefault="00AE0D0F">
      <w:pPr>
        <w:spacing w:after="0" w:line="600" w:lineRule="auto"/>
        <w:ind w:firstLine="720"/>
        <w:jc w:val="both"/>
        <w:rPr>
          <w:rFonts w:eastAsia="Times New Roman"/>
          <w:bCs/>
          <w:szCs w:val="24"/>
        </w:rPr>
      </w:pPr>
      <w:r>
        <w:rPr>
          <w:rFonts w:eastAsia="Times New Roman"/>
          <w:bCs/>
          <w:szCs w:val="24"/>
        </w:rPr>
        <w:t>Επί του συνόλου κατά πλειοψηφία.</w:t>
      </w:r>
    </w:p>
    <w:p w14:paraId="2D05FAB8" w14:textId="77777777" w:rsidR="00237587" w:rsidRDefault="00AE0D0F">
      <w:pPr>
        <w:spacing w:after="0" w:line="600" w:lineRule="auto"/>
        <w:ind w:firstLine="720"/>
        <w:jc w:val="both"/>
        <w:rPr>
          <w:rFonts w:eastAsia="Times New Roman"/>
          <w:bCs/>
          <w:szCs w:val="24"/>
        </w:rPr>
      </w:pPr>
      <w:r>
        <w:rPr>
          <w:rFonts w:eastAsia="Times New Roman"/>
          <w:bCs/>
          <w:szCs w:val="24"/>
        </w:rPr>
        <w:t>ΣΥΡΙΖΑ: Ναι.</w:t>
      </w:r>
    </w:p>
    <w:p w14:paraId="2D05FAB9" w14:textId="77777777" w:rsidR="00237587" w:rsidRDefault="00AE0D0F">
      <w:pPr>
        <w:spacing w:after="0" w:line="600" w:lineRule="auto"/>
        <w:ind w:firstLine="720"/>
        <w:jc w:val="both"/>
        <w:rPr>
          <w:rFonts w:eastAsia="Times New Roman"/>
          <w:bCs/>
          <w:szCs w:val="24"/>
        </w:rPr>
      </w:pPr>
      <w:r>
        <w:rPr>
          <w:rFonts w:eastAsia="Times New Roman"/>
          <w:bCs/>
          <w:szCs w:val="24"/>
        </w:rPr>
        <w:t xml:space="preserve">Νέα </w:t>
      </w:r>
      <w:r>
        <w:rPr>
          <w:rFonts w:eastAsia="Times New Roman"/>
          <w:bCs/>
          <w:szCs w:val="24"/>
        </w:rPr>
        <w:t>Δημοκρατία: Όχι.</w:t>
      </w:r>
    </w:p>
    <w:p w14:paraId="2D05FABA" w14:textId="77777777" w:rsidR="00237587" w:rsidRDefault="00AE0D0F">
      <w:pPr>
        <w:spacing w:after="0" w:line="600" w:lineRule="auto"/>
        <w:ind w:firstLine="720"/>
        <w:jc w:val="both"/>
        <w:rPr>
          <w:rFonts w:eastAsia="Times New Roman"/>
          <w:bCs/>
          <w:szCs w:val="24"/>
        </w:rPr>
      </w:pPr>
      <w:r>
        <w:rPr>
          <w:rFonts w:eastAsia="Times New Roman"/>
          <w:bCs/>
          <w:szCs w:val="24"/>
        </w:rPr>
        <w:t>ΔΗΣΥ: Όχι.</w:t>
      </w:r>
    </w:p>
    <w:p w14:paraId="2D05FABB" w14:textId="77777777" w:rsidR="00237587" w:rsidRDefault="00AE0D0F">
      <w:pPr>
        <w:spacing w:after="0" w:line="600" w:lineRule="auto"/>
        <w:ind w:firstLine="720"/>
        <w:jc w:val="both"/>
        <w:rPr>
          <w:rFonts w:eastAsia="Times New Roman"/>
          <w:bCs/>
          <w:szCs w:val="24"/>
        </w:rPr>
      </w:pPr>
      <w:r>
        <w:rPr>
          <w:rFonts w:eastAsia="Times New Roman"/>
          <w:bCs/>
          <w:szCs w:val="24"/>
        </w:rPr>
        <w:t>Λαϊκός Σύνδεσμος-Χρυσή Αυγή: Όχι.</w:t>
      </w:r>
    </w:p>
    <w:p w14:paraId="2D05FABC" w14:textId="77777777" w:rsidR="00237587" w:rsidRDefault="00AE0D0F">
      <w:pPr>
        <w:spacing w:after="0" w:line="600" w:lineRule="auto"/>
        <w:ind w:firstLine="720"/>
        <w:jc w:val="both"/>
        <w:rPr>
          <w:rFonts w:eastAsia="Times New Roman"/>
          <w:bCs/>
          <w:szCs w:val="24"/>
        </w:rPr>
      </w:pPr>
      <w:r>
        <w:rPr>
          <w:rFonts w:eastAsia="Times New Roman"/>
          <w:bCs/>
          <w:szCs w:val="24"/>
        </w:rPr>
        <w:t>ΚΚΕ: Όχι.</w:t>
      </w:r>
    </w:p>
    <w:p w14:paraId="2D05FABD" w14:textId="77777777" w:rsidR="00237587" w:rsidRDefault="00AE0D0F">
      <w:pPr>
        <w:spacing w:after="0" w:line="600" w:lineRule="auto"/>
        <w:ind w:firstLine="720"/>
        <w:jc w:val="both"/>
        <w:rPr>
          <w:rFonts w:eastAsia="Times New Roman"/>
          <w:bCs/>
          <w:szCs w:val="24"/>
        </w:rPr>
      </w:pPr>
      <w:r>
        <w:rPr>
          <w:rFonts w:eastAsia="Times New Roman"/>
          <w:bCs/>
          <w:szCs w:val="24"/>
        </w:rPr>
        <w:t>Ένωση Κεντρώων: Παρών.</w:t>
      </w:r>
    </w:p>
    <w:p w14:paraId="2D05FABE" w14:textId="77777777" w:rsidR="00237587" w:rsidRDefault="00AE0D0F">
      <w:pPr>
        <w:spacing w:after="0" w:line="600" w:lineRule="auto"/>
        <w:ind w:firstLine="709"/>
        <w:jc w:val="both"/>
        <w:rPr>
          <w:rFonts w:eastAsia="Times New Roman" w:cs="Times New Roman"/>
          <w:szCs w:val="24"/>
        </w:rPr>
      </w:pPr>
      <w:r>
        <w:rPr>
          <w:rFonts w:eastAsia="Times New Roman" w:cs="Times New Roman"/>
          <w:szCs w:val="24"/>
        </w:rPr>
        <w:t>Οι θέσεις των κομμάτων, όπως αποτυπώθηκαν κατά την ψήφιση με το ηλεκτρονικό σύστημα θα καταχωριστούν στα Πρακτικά της σημερινής συνεδρίασης και έχουν ως εξής:</w:t>
      </w:r>
    </w:p>
    <w:p w14:paraId="2D05FABF" w14:textId="77777777" w:rsidR="00237587" w:rsidRDefault="00AE0D0F">
      <w:pPr>
        <w:spacing w:after="0" w:line="600" w:lineRule="auto"/>
        <w:ind w:firstLine="709"/>
        <w:jc w:val="center"/>
        <w:rPr>
          <w:rFonts w:eastAsia="Times New Roman" w:cs="Times New Roman"/>
          <w:color w:val="FF0000"/>
          <w:szCs w:val="24"/>
        </w:rPr>
      </w:pPr>
      <w:r w:rsidRPr="00AF4FC5">
        <w:rPr>
          <w:rFonts w:eastAsia="Times New Roman" w:cs="Times New Roman"/>
          <w:color w:val="FF0000"/>
          <w:szCs w:val="24"/>
        </w:rPr>
        <w:t>(Α</w:t>
      </w:r>
      <w:r w:rsidRPr="00AF4FC5">
        <w:rPr>
          <w:rFonts w:eastAsia="Times New Roman" w:cs="Times New Roman"/>
          <w:color w:val="FF0000"/>
          <w:szCs w:val="24"/>
        </w:rPr>
        <w:t>ΛΛΑΓΗ ΣΕΛΙΔΑΣ)</w:t>
      </w:r>
    </w:p>
    <w:p w14:paraId="2D05FAC0" w14:textId="77777777" w:rsidR="00237587" w:rsidRDefault="00AE0D0F">
      <w:pPr>
        <w:rPr>
          <w:rFonts w:eastAsia="SimSun" w:cs="Times New Roman"/>
          <w:b/>
          <w:szCs w:val="24"/>
          <w:lang w:eastAsia="zh-CN"/>
        </w:rPr>
      </w:pPr>
      <w:r>
        <w:rPr>
          <w:rFonts w:eastAsia="SimSun" w:cs="Times New Roman"/>
          <w:b/>
          <w:szCs w:val="24"/>
          <w:lang w:eastAsia="zh-CN"/>
        </w:rPr>
        <w:br w:type="page"/>
      </w:r>
    </w:p>
    <w:p w14:paraId="2D05FAC1" w14:textId="77777777" w:rsidR="00237587" w:rsidRDefault="00237587">
      <w:pPr>
        <w:spacing w:after="0" w:line="600" w:lineRule="auto"/>
        <w:ind w:firstLine="709"/>
        <w:jc w:val="both"/>
        <w:rPr>
          <w:rFonts w:eastAsia="SimSun" w:cs="Times New Roman"/>
          <w:b/>
          <w:szCs w:val="24"/>
          <w:lang w:eastAsia="zh-CN"/>
        </w:rPr>
      </w:pPr>
    </w:p>
    <w:tbl>
      <w:tblPr>
        <w:tblW w:w="7420" w:type="dxa"/>
        <w:tblCellMar>
          <w:left w:w="10" w:type="dxa"/>
          <w:right w:w="10" w:type="dxa"/>
        </w:tblCellMar>
        <w:tblLook w:val="04A0" w:firstRow="1" w:lastRow="0" w:firstColumn="1" w:lastColumn="0" w:noHBand="0" w:noVBand="1"/>
      </w:tblPr>
      <w:tblGrid>
        <w:gridCol w:w="7420"/>
      </w:tblGrid>
      <w:tr w:rsidR="00237587" w14:paraId="2D05FAC3" w14:textId="77777777">
        <w:trPr>
          <w:trHeight w:val="1485"/>
        </w:trPr>
        <w:tc>
          <w:tcPr>
            <w:tcW w:w="7420" w:type="dxa"/>
            <w:tcBorders>
              <w:top w:val="nil"/>
              <w:left w:val="nil"/>
              <w:bottom w:val="nil"/>
              <w:right w:val="nil"/>
            </w:tcBorders>
            <w:shd w:val="clear" w:color="auto" w:fill="auto"/>
            <w:vAlign w:val="center"/>
            <w:hideMark/>
          </w:tcPr>
          <w:p w14:paraId="2D05FAC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Για την κύρωση των Συμβάσεων Παραχώρησης που έχουν συναφθεί μεταξύ του Ελληνικού Δημοσίου και των Οργανισμών Λιμένος Α.Ε. - Διατάξεις για τη λειτουργ</w:t>
            </w:r>
            <w:r>
              <w:rPr>
                <w:rFonts w:ascii="Calibri" w:eastAsia="Times New Roman" w:hAnsi="Calibri" w:cs="Calibri"/>
                <w:color w:val="000000"/>
                <w:szCs w:val="24"/>
              </w:rPr>
              <w:t xml:space="preserve">ία του συστήματος λιμενικής διακυβέρνησης </w:t>
            </w:r>
            <w:r w:rsidRPr="009449EA">
              <w:rPr>
                <w:rFonts w:ascii="Calibri" w:eastAsia="Times New Roman" w:hAnsi="Calibri" w:cs="Calibri"/>
                <w:color w:val="000000"/>
                <w:szCs w:val="24"/>
              </w:rPr>
              <w:t>και άλλες διατάξεις</w:t>
            </w:r>
          </w:p>
        </w:tc>
      </w:tr>
      <w:tr w:rsidR="00237587" w14:paraId="2D05FAC5" w14:textId="77777777">
        <w:trPr>
          <w:trHeight w:val="150"/>
        </w:trPr>
        <w:tc>
          <w:tcPr>
            <w:tcW w:w="7420" w:type="dxa"/>
            <w:tcBorders>
              <w:top w:val="nil"/>
              <w:left w:val="nil"/>
              <w:bottom w:val="nil"/>
              <w:right w:val="nil"/>
            </w:tcBorders>
            <w:shd w:val="clear" w:color="auto" w:fill="auto"/>
            <w:vAlign w:val="center"/>
            <w:hideMark/>
          </w:tcPr>
          <w:p w14:paraId="2D05FAC4" w14:textId="77777777" w:rsidR="003E7BC1" w:rsidRPr="009449EA" w:rsidRDefault="00AE0D0F">
            <w:pPr>
              <w:spacing w:after="0"/>
              <w:jc w:val="center"/>
              <w:rPr>
                <w:rFonts w:ascii="Calibri" w:eastAsia="Times New Roman" w:hAnsi="Calibri" w:cs="Calibri"/>
                <w:color w:val="000000"/>
                <w:szCs w:val="24"/>
              </w:rPr>
            </w:pPr>
          </w:p>
        </w:tc>
      </w:tr>
      <w:tr w:rsidR="00237587" w14:paraId="2D05FAC7" w14:textId="77777777">
        <w:trPr>
          <w:trHeight w:val="330"/>
        </w:trPr>
        <w:tc>
          <w:tcPr>
            <w:tcW w:w="7420" w:type="dxa"/>
            <w:tcBorders>
              <w:top w:val="nil"/>
              <w:left w:val="nil"/>
              <w:bottom w:val="nil"/>
              <w:right w:val="nil"/>
            </w:tcBorders>
            <w:shd w:val="clear" w:color="auto" w:fill="auto"/>
            <w:vAlign w:val="center"/>
            <w:hideMark/>
          </w:tcPr>
          <w:p w14:paraId="2D05FAC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 xml:space="preserve">Επί της Αρχής     ΚΑΤΑ </w:t>
            </w:r>
            <w:r w:rsidRPr="009449EA">
              <w:rPr>
                <w:rFonts w:ascii="Calibri" w:eastAsia="Times New Roman" w:hAnsi="Calibri" w:cs="Calibri"/>
                <w:color w:val="000000"/>
                <w:szCs w:val="24"/>
              </w:rPr>
              <w:t>ΠΛΕΙΟΨΗΦΙΑ</w:t>
            </w:r>
          </w:p>
        </w:tc>
      </w:tr>
      <w:tr w:rsidR="00237587" w14:paraId="2D05FAC9" w14:textId="77777777">
        <w:trPr>
          <w:trHeight w:val="90"/>
        </w:trPr>
        <w:tc>
          <w:tcPr>
            <w:tcW w:w="7420" w:type="dxa"/>
            <w:tcBorders>
              <w:top w:val="nil"/>
              <w:left w:val="nil"/>
              <w:bottom w:val="nil"/>
              <w:right w:val="nil"/>
            </w:tcBorders>
            <w:shd w:val="clear" w:color="auto" w:fill="auto"/>
            <w:vAlign w:val="center"/>
            <w:hideMark/>
          </w:tcPr>
          <w:p w14:paraId="2D05FAC8" w14:textId="77777777" w:rsidR="003E7BC1" w:rsidRPr="009449EA" w:rsidRDefault="00AE0D0F">
            <w:pPr>
              <w:spacing w:after="0"/>
              <w:jc w:val="center"/>
              <w:rPr>
                <w:rFonts w:ascii="Calibri" w:eastAsia="Times New Roman" w:hAnsi="Calibri" w:cs="Calibri"/>
                <w:color w:val="000000"/>
                <w:szCs w:val="24"/>
              </w:rPr>
            </w:pPr>
          </w:p>
        </w:tc>
      </w:tr>
      <w:tr w:rsidR="00237587" w14:paraId="2D05FACB" w14:textId="77777777">
        <w:trPr>
          <w:trHeight w:val="345"/>
        </w:trPr>
        <w:tc>
          <w:tcPr>
            <w:tcW w:w="7420" w:type="dxa"/>
            <w:tcBorders>
              <w:top w:val="nil"/>
              <w:left w:val="nil"/>
              <w:bottom w:val="nil"/>
              <w:right w:val="nil"/>
            </w:tcBorders>
            <w:shd w:val="clear" w:color="auto" w:fill="auto"/>
            <w:vAlign w:val="center"/>
            <w:hideMark/>
          </w:tcPr>
          <w:p w14:paraId="2D05FAC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ACD" w14:textId="77777777">
        <w:trPr>
          <w:trHeight w:val="30"/>
        </w:trPr>
        <w:tc>
          <w:tcPr>
            <w:tcW w:w="7420" w:type="dxa"/>
            <w:tcBorders>
              <w:top w:val="nil"/>
              <w:left w:val="nil"/>
              <w:bottom w:val="nil"/>
              <w:right w:val="nil"/>
            </w:tcBorders>
            <w:shd w:val="clear" w:color="auto" w:fill="auto"/>
            <w:vAlign w:val="center"/>
            <w:hideMark/>
          </w:tcPr>
          <w:p w14:paraId="2D05FACC" w14:textId="77777777" w:rsidR="003E7BC1" w:rsidRPr="009449EA" w:rsidRDefault="00AE0D0F">
            <w:pPr>
              <w:spacing w:after="0"/>
              <w:jc w:val="center"/>
              <w:rPr>
                <w:rFonts w:ascii="Calibri" w:eastAsia="Times New Roman" w:hAnsi="Calibri" w:cs="Calibri"/>
                <w:color w:val="000000"/>
                <w:szCs w:val="24"/>
              </w:rPr>
            </w:pPr>
          </w:p>
        </w:tc>
      </w:tr>
      <w:tr w:rsidR="00237587" w14:paraId="2D05FACF" w14:textId="77777777">
        <w:trPr>
          <w:trHeight w:val="330"/>
        </w:trPr>
        <w:tc>
          <w:tcPr>
            <w:tcW w:w="7420" w:type="dxa"/>
            <w:tcBorders>
              <w:top w:val="nil"/>
              <w:left w:val="nil"/>
              <w:bottom w:val="nil"/>
              <w:right w:val="nil"/>
            </w:tcBorders>
            <w:shd w:val="clear" w:color="auto" w:fill="auto"/>
            <w:vAlign w:val="center"/>
            <w:hideMark/>
          </w:tcPr>
          <w:p w14:paraId="2D05FAC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AD1" w14:textId="77777777">
        <w:trPr>
          <w:trHeight w:val="45"/>
        </w:trPr>
        <w:tc>
          <w:tcPr>
            <w:tcW w:w="7420" w:type="dxa"/>
            <w:tcBorders>
              <w:top w:val="nil"/>
              <w:left w:val="nil"/>
              <w:bottom w:val="nil"/>
              <w:right w:val="nil"/>
            </w:tcBorders>
            <w:shd w:val="clear" w:color="auto" w:fill="auto"/>
            <w:vAlign w:val="center"/>
            <w:hideMark/>
          </w:tcPr>
          <w:p w14:paraId="2D05FAD0" w14:textId="77777777" w:rsidR="003E7BC1" w:rsidRPr="009449EA" w:rsidRDefault="00AE0D0F">
            <w:pPr>
              <w:spacing w:after="0"/>
              <w:jc w:val="center"/>
              <w:rPr>
                <w:rFonts w:ascii="Calibri" w:eastAsia="Times New Roman" w:hAnsi="Calibri" w:cs="Calibri"/>
                <w:color w:val="000000"/>
                <w:szCs w:val="24"/>
              </w:rPr>
            </w:pPr>
          </w:p>
        </w:tc>
      </w:tr>
      <w:tr w:rsidR="00237587" w14:paraId="2D05FAD3" w14:textId="77777777">
        <w:trPr>
          <w:trHeight w:val="330"/>
        </w:trPr>
        <w:tc>
          <w:tcPr>
            <w:tcW w:w="7420" w:type="dxa"/>
            <w:tcBorders>
              <w:top w:val="nil"/>
              <w:left w:val="nil"/>
              <w:bottom w:val="nil"/>
              <w:right w:val="nil"/>
            </w:tcBorders>
            <w:shd w:val="clear" w:color="auto" w:fill="auto"/>
            <w:vAlign w:val="center"/>
            <w:hideMark/>
          </w:tcPr>
          <w:p w14:paraId="2D05FAD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OXI</w:t>
            </w:r>
          </w:p>
        </w:tc>
      </w:tr>
      <w:tr w:rsidR="00237587" w14:paraId="2D05FAD5" w14:textId="77777777">
        <w:trPr>
          <w:trHeight w:val="45"/>
        </w:trPr>
        <w:tc>
          <w:tcPr>
            <w:tcW w:w="7420" w:type="dxa"/>
            <w:tcBorders>
              <w:top w:val="nil"/>
              <w:left w:val="nil"/>
              <w:bottom w:val="nil"/>
              <w:right w:val="nil"/>
            </w:tcBorders>
            <w:shd w:val="clear" w:color="auto" w:fill="auto"/>
            <w:vAlign w:val="center"/>
            <w:hideMark/>
          </w:tcPr>
          <w:p w14:paraId="2D05FAD4" w14:textId="77777777" w:rsidR="003E7BC1" w:rsidRPr="009449EA" w:rsidRDefault="00AE0D0F">
            <w:pPr>
              <w:spacing w:after="0"/>
              <w:jc w:val="center"/>
              <w:rPr>
                <w:rFonts w:ascii="Calibri" w:eastAsia="Times New Roman" w:hAnsi="Calibri" w:cs="Calibri"/>
                <w:color w:val="000000"/>
                <w:szCs w:val="24"/>
              </w:rPr>
            </w:pPr>
          </w:p>
        </w:tc>
      </w:tr>
      <w:tr w:rsidR="00237587" w14:paraId="2D05FAD7" w14:textId="77777777">
        <w:trPr>
          <w:trHeight w:val="330"/>
        </w:trPr>
        <w:tc>
          <w:tcPr>
            <w:tcW w:w="7420" w:type="dxa"/>
            <w:tcBorders>
              <w:top w:val="nil"/>
              <w:left w:val="nil"/>
              <w:bottom w:val="nil"/>
              <w:right w:val="nil"/>
            </w:tcBorders>
            <w:shd w:val="clear" w:color="auto" w:fill="auto"/>
            <w:vAlign w:val="center"/>
            <w:hideMark/>
          </w:tcPr>
          <w:p w14:paraId="2D05FAD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AD9" w14:textId="77777777">
        <w:trPr>
          <w:trHeight w:val="45"/>
        </w:trPr>
        <w:tc>
          <w:tcPr>
            <w:tcW w:w="7420" w:type="dxa"/>
            <w:tcBorders>
              <w:top w:val="nil"/>
              <w:left w:val="nil"/>
              <w:bottom w:val="nil"/>
              <w:right w:val="nil"/>
            </w:tcBorders>
            <w:shd w:val="clear" w:color="auto" w:fill="auto"/>
            <w:vAlign w:val="center"/>
            <w:hideMark/>
          </w:tcPr>
          <w:p w14:paraId="2D05FAD8" w14:textId="77777777" w:rsidR="003E7BC1" w:rsidRPr="009449EA" w:rsidRDefault="00AE0D0F">
            <w:pPr>
              <w:spacing w:after="0"/>
              <w:jc w:val="center"/>
              <w:rPr>
                <w:rFonts w:ascii="Calibri" w:eastAsia="Times New Roman" w:hAnsi="Calibri" w:cs="Calibri"/>
                <w:color w:val="000000"/>
                <w:szCs w:val="24"/>
              </w:rPr>
            </w:pPr>
          </w:p>
        </w:tc>
      </w:tr>
      <w:tr w:rsidR="00237587" w14:paraId="2D05FADB" w14:textId="77777777">
        <w:trPr>
          <w:trHeight w:val="330"/>
        </w:trPr>
        <w:tc>
          <w:tcPr>
            <w:tcW w:w="7420" w:type="dxa"/>
            <w:tcBorders>
              <w:top w:val="nil"/>
              <w:left w:val="nil"/>
              <w:bottom w:val="nil"/>
              <w:right w:val="nil"/>
            </w:tcBorders>
            <w:shd w:val="clear" w:color="auto" w:fill="auto"/>
            <w:vAlign w:val="center"/>
            <w:hideMark/>
          </w:tcPr>
          <w:p w14:paraId="2D05FAD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OXI</w:t>
            </w:r>
          </w:p>
        </w:tc>
      </w:tr>
      <w:tr w:rsidR="00237587" w14:paraId="2D05FADD" w14:textId="77777777">
        <w:trPr>
          <w:trHeight w:val="30"/>
        </w:trPr>
        <w:tc>
          <w:tcPr>
            <w:tcW w:w="7420" w:type="dxa"/>
            <w:tcBorders>
              <w:top w:val="nil"/>
              <w:left w:val="nil"/>
              <w:bottom w:val="nil"/>
              <w:right w:val="nil"/>
            </w:tcBorders>
            <w:shd w:val="clear" w:color="auto" w:fill="auto"/>
            <w:vAlign w:val="center"/>
            <w:hideMark/>
          </w:tcPr>
          <w:p w14:paraId="2D05FADC" w14:textId="77777777" w:rsidR="003E7BC1" w:rsidRPr="009449EA" w:rsidRDefault="00AE0D0F">
            <w:pPr>
              <w:spacing w:after="0"/>
              <w:jc w:val="center"/>
              <w:rPr>
                <w:rFonts w:ascii="Calibri" w:eastAsia="Times New Roman" w:hAnsi="Calibri" w:cs="Calibri"/>
                <w:color w:val="000000"/>
                <w:szCs w:val="24"/>
              </w:rPr>
            </w:pPr>
          </w:p>
        </w:tc>
      </w:tr>
      <w:tr w:rsidR="00237587" w14:paraId="2D05FADF" w14:textId="77777777">
        <w:trPr>
          <w:trHeight w:val="330"/>
        </w:trPr>
        <w:tc>
          <w:tcPr>
            <w:tcW w:w="7420" w:type="dxa"/>
            <w:tcBorders>
              <w:top w:val="nil"/>
              <w:left w:val="nil"/>
              <w:bottom w:val="nil"/>
              <w:right w:val="nil"/>
            </w:tcBorders>
            <w:shd w:val="clear" w:color="auto" w:fill="auto"/>
            <w:vAlign w:val="center"/>
            <w:hideMark/>
          </w:tcPr>
          <w:p w14:paraId="2D05FAD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ΠΡΝ</w:t>
            </w:r>
          </w:p>
        </w:tc>
      </w:tr>
      <w:tr w:rsidR="00237587" w14:paraId="2D05FAE1" w14:textId="77777777">
        <w:trPr>
          <w:trHeight w:val="45"/>
        </w:trPr>
        <w:tc>
          <w:tcPr>
            <w:tcW w:w="7420" w:type="dxa"/>
            <w:tcBorders>
              <w:top w:val="nil"/>
              <w:left w:val="nil"/>
              <w:bottom w:val="nil"/>
              <w:right w:val="nil"/>
            </w:tcBorders>
            <w:shd w:val="clear" w:color="auto" w:fill="auto"/>
            <w:vAlign w:val="center"/>
            <w:hideMark/>
          </w:tcPr>
          <w:p w14:paraId="2D05FAE0" w14:textId="77777777" w:rsidR="003E7BC1" w:rsidRPr="009449EA" w:rsidRDefault="00AE0D0F">
            <w:pPr>
              <w:spacing w:after="0"/>
              <w:jc w:val="center"/>
              <w:rPr>
                <w:rFonts w:ascii="Calibri" w:eastAsia="Times New Roman" w:hAnsi="Calibri" w:cs="Calibri"/>
                <w:color w:val="000000"/>
                <w:szCs w:val="24"/>
              </w:rPr>
            </w:pPr>
          </w:p>
        </w:tc>
      </w:tr>
      <w:tr w:rsidR="00237587" w14:paraId="2D05FAE3" w14:textId="77777777">
        <w:trPr>
          <w:trHeight w:val="135"/>
        </w:trPr>
        <w:tc>
          <w:tcPr>
            <w:tcW w:w="7420" w:type="dxa"/>
            <w:tcBorders>
              <w:top w:val="nil"/>
              <w:left w:val="nil"/>
              <w:bottom w:val="nil"/>
              <w:right w:val="nil"/>
            </w:tcBorders>
            <w:shd w:val="clear" w:color="auto" w:fill="auto"/>
            <w:vAlign w:val="center"/>
            <w:hideMark/>
          </w:tcPr>
          <w:p w14:paraId="2D05FAE2" w14:textId="77777777" w:rsidR="003E7BC1" w:rsidRPr="009449EA" w:rsidRDefault="00AE0D0F">
            <w:pPr>
              <w:spacing w:after="0"/>
              <w:jc w:val="center"/>
              <w:rPr>
                <w:rFonts w:ascii="Times New Roman" w:eastAsia="Times New Roman" w:hAnsi="Times New Roman" w:cs="Times New Roman"/>
                <w:sz w:val="20"/>
              </w:rPr>
            </w:pPr>
          </w:p>
        </w:tc>
      </w:tr>
      <w:tr w:rsidR="00237587" w14:paraId="2D05FAE5" w14:textId="77777777">
        <w:trPr>
          <w:trHeight w:val="345"/>
        </w:trPr>
        <w:tc>
          <w:tcPr>
            <w:tcW w:w="7420" w:type="dxa"/>
            <w:tcBorders>
              <w:top w:val="nil"/>
              <w:left w:val="nil"/>
              <w:bottom w:val="nil"/>
              <w:right w:val="nil"/>
            </w:tcBorders>
            <w:shd w:val="clear" w:color="auto" w:fill="auto"/>
            <w:vAlign w:val="center"/>
            <w:hideMark/>
          </w:tcPr>
          <w:p w14:paraId="2D05FAE4" w14:textId="77777777" w:rsidR="003E7BC1" w:rsidRPr="009449EA" w:rsidRDefault="00AE0D0F">
            <w:pPr>
              <w:spacing w:after="0"/>
              <w:jc w:val="center"/>
              <w:rPr>
                <w:rFonts w:ascii="Times New Roman" w:eastAsia="Times New Roman" w:hAnsi="Times New Roman" w:cs="Times New Roman"/>
                <w:sz w:val="20"/>
              </w:rPr>
            </w:pPr>
          </w:p>
        </w:tc>
      </w:tr>
      <w:tr w:rsidR="00237587" w14:paraId="2D05FAE7" w14:textId="77777777">
        <w:trPr>
          <w:trHeight w:val="330"/>
        </w:trPr>
        <w:tc>
          <w:tcPr>
            <w:tcW w:w="7420" w:type="dxa"/>
            <w:tcBorders>
              <w:top w:val="nil"/>
              <w:left w:val="nil"/>
              <w:bottom w:val="nil"/>
              <w:right w:val="nil"/>
            </w:tcBorders>
            <w:shd w:val="clear" w:color="auto" w:fill="auto"/>
            <w:vAlign w:val="center"/>
            <w:hideMark/>
          </w:tcPr>
          <w:p w14:paraId="2D05FAE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1 όπως τροπ.     ΚΑΤΑ ΠΛΕΙΟΨΗΦΙΑ</w:t>
            </w:r>
          </w:p>
        </w:tc>
      </w:tr>
      <w:tr w:rsidR="00237587" w14:paraId="2D05FAE9" w14:textId="77777777">
        <w:trPr>
          <w:trHeight w:val="105"/>
        </w:trPr>
        <w:tc>
          <w:tcPr>
            <w:tcW w:w="7420" w:type="dxa"/>
            <w:tcBorders>
              <w:top w:val="nil"/>
              <w:left w:val="nil"/>
              <w:bottom w:val="nil"/>
              <w:right w:val="nil"/>
            </w:tcBorders>
            <w:shd w:val="clear" w:color="auto" w:fill="auto"/>
            <w:vAlign w:val="center"/>
            <w:hideMark/>
          </w:tcPr>
          <w:p w14:paraId="2D05FAE8" w14:textId="77777777" w:rsidR="003E7BC1" w:rsidRPr="009449EA" w:rsidRDefault="00AE0D0F">
            <w:pPr>
              <w:spacing w:after="0"/>
              <w:jc w:val="center"/>
              <w:rPr>
                <w:rFonts w:ascii="Calibri" w:eastAsia="Times New Roman" w:hAnsi="Calibri" w:cs="Calibri"/>
                <w:color w:val="000000"/>
                <w:szCs w:val="24"/>
              </w:rPr>
            </w:pPr>
          </w:p>
        </w:tc>
      </w:tr>
      <w:tr w:rsidR="00237587" w14:paraId="2D05FAEB" w14:textId="77777777">
        <w:trPr>
          <w:trHeight w:val="330"/>
        </w:trPr>
        <w:tc>
          <w:tcPr>
            <w:tcW w:w="7420" w:type="dxa"/>
            <w:tcBorders>
              <w:top w:val="nil"/>
              <w:left w:val="nil"/>
              <w:bottom w:val="nil"/>
              <w:right w:val="nil"/>
            </w:tcBorders>
            <w:shd w:val="clear" w:color="auto" w:fill="auto"/>
            <w:vAlign w:val="center"/>
            <w:hideMark/>
          </w:tcPr>
          <w:p w14:paraId="2D05FAE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AED" w14:textId="77777777">
        <w:trPr>
          <w:trHeight w:val="45"/>
        </w:trPr>
        <w:tc>
          <w:tcPr>
            <w:tcW w:w="7420" w:type="dxa"/>
            <w:tcBorders>
              <w:top w:val="nil"/>
              <w:left w:val="nil"/>
              <w:bottom w:val="nil"/>
              <w:right w:val="nil"/>
            </w:tcBorders>
            <w:shd w:val="clear" w:color="auto" w:fill="auto"/>
            <w:vAlign w:val="center"/>
            <w:hideMark/>
          </w:tcPr>
          <w:p w14:paraId="2D05FAEC" w14:textId="77777777" w:rsidR="003E7BC1" w:rsidRPr="009449EA" w:rsidRDefault="00AE0D0F">
            <w:pPr>
              <w:spacing w:after="0"/>
              <w:jc w:val="center"/>
              <w:rPr>
                <w:rFonts w:ascii="Calibri" w:eastAsia="Times New Roman" w:hAnsi="Calibri" w:cs="Calibri"/>
                <w:color w:val="000000"/>
                <w:szCs w:val="24"/>
              </w:rPr>
            </w:pPr>
          </w:p>
        </w:tc>
      </w:tr>
      <w:tr w:rsidR="00237587" w14:paraId="2D05FAEF" w14:textId="77777777">
        <w:trPr>
          <w:trHeight w:val="330"/>
        </w:trPr>
        <w:tc>
          <w:tcPr>
            <w:tcW w:w="7420" w:type="dxa"/>
            <w:tcBorders>
              <w:top w:val="nil"/>
              <w:left w:val="nil"/>
              <w:bottom w:val="nil"/>
              <w:right w:val="nil"/>
            </w:tcBorders>
            <w:shd w:val="clear" w:color="auto" w:fill="auto"/>
            <w:vAlign w:val="center"/>
            <w:hideMark/>
          </w:tcPr>
          <w:p w14:paraId="2D05FAE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AF1" w14:textId="77777777">
        <w:trPr>
          <w:trHeight w:val="45"/>
        </w:trPr>
        <w:tc>
          <w:tcPr>
            <w:tcW w:w="7420" w:type="dxa"/>
            <w:tcBorders>
              <w:top w:val="nil"/>
              <w:left w:val="nil"/>
              <w:bottom w:val="nil"/>
              <w:right w:val="nil"/>
            </w:tcBorders>
            <w:shd w:val="clear" w:color="auto" w:fill="auto"/>
            <w:vAlign w:val="center"/>
            <w:hideMark/>
          </w:tcPr>
          <w:p w14:paraId="2D05FAF0" w14:textId="77777777" w:rsidR="003E7BC1" w:rsidRPr="009449EA" w:rsidRDefault="00AE0D0F">
            <w:pPr>
              <w:spacing w:after="0"/>
              <w:jc w:val="center"/>
              <w:rPr>
                <w:rFonts w:ascii="Calibri" w:eastAsia="Times New Roman" w:hAnsi="Calibri" w:cs="Calibri"/>
                <w:color w:val="000000"/>
                <w:szCs w:val="24"/>
              </w:rPr>
            </w:pPr>
          </w:p>
        </w:tc>
      </w:tr>
      <w:tr w:rsidR="00237587" w14:paraId="2D05FAF3" w14:textId="77777777">
        <w:trPr>
          <w:trHeight w:val="330"/>
        </w:trPr>
        <w:tc>
          <w:tcPr>
            <w:tcW w:w="7420" w:type="dxa"/>
            <w:tcBorders>
              <w:top w:val="nil"/>
              <w:left w:val="nil"/>
              <w:bottom w:val="nil"/>
              <w:right w:val="nil"/>
            </w:tcBorders>
            <w:shd w:val="clear" w:color="auto" w:fill="auto"/>
            <w:vAlign w:val="center"/>
            <w:hideMark/>
          </w:tcPr>
          <w:p w14:paraId="2D05FAF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OXI</w:t>
            </w:r>
          </w:p>
        </w:tc>
      </w:tr>
      <w:tr w:rsidR="00237587" w14:paraId="2D05FAF5" w14:textId="77777777">
        <w:trPr>
          <w:trHeight w:val="45"/>
        </w:trPr>
        <w:tc>
          <w:tcPr>
            <w:tcW w:w="7420" w:type="dxa"/>
            <w:tcBorders>
              <w:top w:val="nil"/>
              <w:left w:val="nil"/>
              <w:bottom w:val="nil"/>
              <w:right w:val="nil"/>
            </w:tcBorders>
            <w:shd w:val="clear" w:color="auto" w:fill="auto"/>
            <w:vAlign w:val="center"/>
            <w:hideMark/>
          </w:tcPr>
          <w:p w14:paraId="2D05FAF4" w14:textId="77777777" w:rsidR="003E7BC1" w:rsidRPr="009449EA" w:rsidRDefault="00AE0D0F">
            <w:pPr>
              <w:spacing w:after="0"/>
              <w:jc w:val="center"/>
              <w:rPr>
                <w:rFonts w:ascii="Calibri" w:eastAsia="Times New Roman" w:hAnsi="Calibri" w:cs="Calibri"/>
                <w:color w:val="000000"/>
                <w:szCs w:val="24"/>
              </w:rPr>
            </w:pPr>
          </w:p>
        </w:tc>
      </w:tr>
      <w:tr w:rsidR="00237587" w14:paraId="2D05FAF7" w14:textId="77777777">
        <w:trPr>
          <w:trHeight w:val="330"/>
        </w:trPr>
        <w:tc>
          <w:tcPr>
            <w:tcW w:w="7420" w:type="dxa"/>
            <w:tcBorders>
              <w:top w:val="nil"/>
              <w:left w:val="nil"/>
              <w:bottom w:val="nil"/>
              <w:right w:val="nil"/>
            </w:tcBorders>
            <w:shd w:val="clear" w:color="auto" w:fill="auto"/>
            <w:vAlign w:val="center"/>
            <w:hideMark/>
          </w:tcPr>
          <w:p w14:paraId="2D05FAF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AF9" w14:textId="77777777">
        <w:trPr>
          <w:trHeight w:val="30"/>
        </w:trPr>
        <w:tc>
          <w:tcPr>
            <w:tcW w:w="7420" w:type="dxa"/>
            <w:tcBorders>
              <w:top w:val="nil"/>
              <w:left w:val="nil"/>
              <w:bottom w:val="nil"/>
              <w:right w:val="nil"/>
            </w:tcBorders>
            <w:shd w:val="clear" w:color="auto" w:fill="auto"/>
            <w:vAlign w:val="center"/>
            <w:hideMark/>
          </w:tcPr>
          <w:p w14:paraId="2D05FAF8" w14:textId="77777777" w:rsidR="003E7BC1" w:rsidRPr="009449EA" w:rsidRDefault="00AE0D0F">
            <w:pPr>
              <w:spacing w:after="0"/>
              <w:jc w:val="center"/>
              <w:rPr>
                <w:rFonts w:ascii="Calibri" w:eastAsia="Times New Roman" w:hAnsi="Calibri" w:cs="Calibri"/>
                <w:color w:val="000000"/>
                <w:szCs w:val="24"/>
              </w:rPr>
            </w:pPr>
          </w:p>
        </w:tc>
      </w:tr>
      <w:tr w:rsidR="00237587" w14:paraId="2D05FAFB" w14:textId="77777777">
        <w:trPr>
          <w:trHeight w:val="330"/>
        </w:trPr>
        <w:tc>
          <w:tcPr>
            <w:tcW w:w="7420" w:type="dxa"/>
            <w:tcBorders>
              <w:top w:val="nil"/>
              <w:left w:val="nil"/>
              <w:bottom w:val="nil"/>
              <w:right w:val="nil"/>
            </w:tcBorders>
            <w:shd w:val="clear" w:color="auto" w:fill="auto"/>
            <w:vAlign w:val="center"/>
            <w:hideMark/>
          </w:tcPr>
          <w:p w14:paraId="2D05FAF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OXI</w:t>
            </w:r>
          </w:p>
        </w:tc>
      </w:tr>
      <w:tr w:rsidR="00237587" w14:paraId="2D05FAFD" w14:textId="77777777">
        <w:trPr>
          <w:trHeight w:val="45"/>
        </w:trPr>
        <w:tc>
          <w:tcPr>
            <w:tcW w:w="7420" w:type="dxa"/>
            <w:tcBorders>
              <w:top w:val="nil"/>
              <w:left w:val="nil"/>
              <w:bottom w:val="nil"/>
              <w:right w:val="nil"/>
            </w:tcBorders>
            <w:shd w:val="clear" w:color="auto" w:fill="auto"/>
            <w:vAlign w:val="center"/>
            <w:hideMark/>
          </w:tcPr>
          <w:p w14:paraId="2D05FAFC" w14:textId="77777777" w:rsidR="003E7BC1" w:rsidRPr="009449EA" w:rsidRDefault="00AE0D0F">
            <w:pPr>
              <w:spacing w:after="0"/>
              <w:jc w:val="center"/>
              <w:rPr>
                <w:rFonts w:ascii="Calibri" w:eastAsia="Times New Roman" w:hAnsi="Calibri" w:cs="Calibri"/>
                <w:color w:val="000000"/>
                <w:szCs w:val="24"/>
              </w:rPr>
            </w:pPr>
          </w:p>
        </w:tc>
      </w:tr>
      <w:tr w:rsidR="00237587" w14:paraId="2D05FAFF" w14:textId="77777777">
        <w:trPr>
          <w:trHeight w:val="330"/>
        </w:trPr>
        <w:tc>
          <w:tcPr>
            <w:tcW w:w="7420" w:type="dxa"/>
            <w:tcBorders>
              <w:top w:val="nil"/>
              <w:left w:val="nil"/>
              <w:bottom w:val="nil"/>
              <w:right w:val="nil"/>
            </w:tcBorders>
            <w:shd w:val="clear" w:color="auto" w:fill="auto"/>
            <w:vAlign w:val="center"/>
            <w:hideMark/>
          </w:tcPr>
          <w:p w14:paraId="2D05FAF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OXI</w:t>
            </w:r>
          </w:p>
        </w:tc>
      </w:tr>
      <w:tr w:rsidR="00237587" w14:paraId="2D05FB01" w14:textId="77777777">
        <w:trPr>
          <w:trHeight w:val="45"/>
        </w:trPr>
        <w:tc>
          <w:tcPr>
            <w:tcW w:w="7420" w:type="dxa"/>
            <w:tcBorders>
              <w:top w:val="nil"/>
              <w:left w:val="nil"/>
              <w:bottom w:val="nil"/>
              <w:right w:val="nil"/>
            </w:tcBorders>
            <w:shd w:val="clear" w:color="auto" w:fill="auto"/>
            <w:vAlign w:val="center"/>
            <w:hideMark/>
          </w:tcPr>
          <w:p w14:paraId="2D05FB00" w14:textId="77777777" w:rsidR="003E7BC1" w:rsidRPr="009449EA" w:rsidRDefault="00AE0D0F">
            <w:pPr>
              <w:spacing w:after="0"/>
              <w:jc w:val="center"/>
              <w:rPr>
                <w:rFonts w:ascii="Calibri" w:eastAsia="Times New Roman" w:hAnsi="Calibri" w:cs="Calibri"/>
                <w:color w:val="000000"/>
                <w:szCs w:val="24"/>
              </w:rPr>
            </w:pPr>
          </w:p>
        </w:tc>
      </w:tr>
      <w:tr w:rsidR="00237587" w14:paraId="2D05FB03" w14:textId="77777777">
        <w:trPr>
          <w:trHeight w:val="135"/>
        </w:trPr>
        <w:tc>
          <w:tcPr>
            <w:tcW w:w="7420" w:type="dxa"/>
            <w:tcBorders>
              <w:top w:val="nil"/>
              <w:left w:val="nil"/>
              <w:bottom w:val="nil"/>
              <w:right w:val="nil"/>
            </w:tcBorders>
            <w:shd w:val="clear" w:color="auto" w:fill="auto"/>
            <w:vAlign w:val="center"/>
            <w:hideMark/>
          </w:tcPr>
          <w:p w14:paraId="2D05FB02" w14:textId="77777777" w:rsidR="003E7BC1" w:rsidRPr="009449EA" w:rsidRDefault="00AE0D0F">
            <w:pPr>
              <w:spacing w:after="0"/>
              <w:jc w:val="center"/>
              <w:rPr>
                <w:rFonts w:ascii="Times New Roman" w:eastAsia="Times New Roman" w:hAnsi="Times New Roman" w:cs="Times New Roman"/>
                <w:sz w:val="20"/>
              </w:rPr>
            </w:pPr>
          </w:p>
        </w:tc>
      </w:tr>
      <w:tr w:rsidR="00237587" w14:paraId="2D05FB05" w14:textId="77777777">
        <w:trPr>
          <w:trHeight w:val="345"/>
        </w:trPr>
        <w:tc>
          <w:tcPr>
            <w:tcW w:w="7420" w:type="dxa"/>
            <w:tcBorders>
              <w:top w:val="nil"/>
              <w:left w:val="nil"/>
              <w:bottom w:val="nil"/>
              <w:right w:val="nil"/>
            </w:tcBorders>
            <w:shd w:val="clear" w:color="auto" w:fill="auto"/>
            <w:vAlign w:val="center"/>
            <w:hideMark/>
          </w:tcPr>
          <w:p w14:paraId="2D05FB04" w14:textId="77777777" w:rsidR="003E7BC1" w:rsidRPr="009449EA" w:rsidRDefault="00AE0D0F">
            <w:pPr>
              <w:spacing w:after="0"/>
              <w:jc w:val="center"/>
              <w:rPr>
                <w:rFonts w:ascii="Times New Roman" w:eastAsia="Times New Roman" w:hAnsi="Times New Roman" w:cs="Times New Roman"/>
                <w:sz w:val="20"/>
              </w:rPr>
            </w:pPr>
          </w:p>
        </w:tc>
      </w:tr>
      <w:tr w:rsidR="00237587" w14:paraId="2D05FB07" w14:textId="77777777">
        <w:trPr>
          <w:trHeight w:val="330"/>
        </w:trPr>
        <w:tc>
          <w:tcPr>
            <w:tcW w:w="7420" w:type="dxa"/>
            <w:tcBorders>
              <w:top w:val="nil"/>
              <w:left w:val="nil"/>
              <w:bottom w:val="nil"/>
              <w:right w:val="nil"/>
            </w:tcBorders>
            <w:shd w:val="clear" w:color="auto" w:fill="auto"/>
            <w:vAlign w:val="center"/>
            <w:hideMark/>
          </w:tcPr>
          <w:p w14:paraId="2D05FB0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 xml:space="preserve">Άρθρο 2 ως </w:t>
            </w:r>
            <w:r w:rsidRPr="009449EA">
              <w:rPr>
                <w:rFonts w:ascii="Calibri" w:eastAsia="Times New Roman" w:hAnsi="Calibri" w:cs="Calibri"/>
                <w:color w:val="000000"/>
                <w:szCs w:val="24"/>
              </w:rPr>
              <w:t>έχει     ΚΑΤΑ ΠΛΕΙΟΨΗΦΙΑ</w:t>
            </w:r>
          </w:p>
        </w:tc>
      </w:tr>
      <w:tr w:rsidR="00237587" w14:paraId="2D05FB09" w14:textId="77777777">
        <w:trPr>
          <w:trHeight w:val="105"/>
        </w:trPr>
        <w:tc>
          <w:tcPr>
            <w:tcW w:w="7420" w:type="dxa"/>
            <w:tcBorders>
              <w:top w:val="nil"/>
              <w:left w:val="nil"/>
              <w:bottom w:val="nil"/>
              <w:right w:val="nil"/>
            </w:tcBorders>
            <w:shd w:val="clear" w:color="auto" w:fill="auto"/>
            <w:vAlign w:val="center"/>
            <w:hideMark/>
          </w:tcPr>
          <w:p w14:paraId="2D05FB08" w14:textId="77777777" w:rsidR="003E7BC1" w:rsidRPr="009449EA" w:rsidRDefault="00AE0D0F">
            <w:pPr>
              <w:spacing w:after="0"/>
              <w:jc w:val="center"/>
              <w:rPr>
                <w:rFonts w:ascii="Calibri" w:eastAsia="Times New Roman" w:hAnsi="Calibri" w:cs="Calibri"/>
                <w:color w:val="000000"/>
                <w:szCs w:val="24"/>
              </w:rPr>
            </w:pPr>
          </w:p>
        </w:tc>
      </w:tr>
      <w:tr w:rsidR="00237587" w14:paraId="2D05FB0B" w14:textId="77777777">
        <w:trPr>
          <w:trHeight w:val="330"/>
        </w:trPr>
        <w:tc>
          <w:tcPr>
            <w:tcW w:w="7420" w:type="dxa"/>
            <w:tcBorders>
              <w:top w:val="nil"/>
              <w:left w:val="nil"/>
              <w:bottom w:val="nil"/>
              <w:right w:val="nil"/>
            </w:tcBorders>
            <w:shd w:val="clear" w:color="auto" w:fill="auto"/>
            <w:vAlign w:val="center"/>
            <w:hideMark/>
          </w:tcPr>
          <w:p w14:paraId="2D05FB0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B0D" w14:textId="77777777">
        <w:trPr>
          <w:trHeight w:val="45"/>
        </w:trPr>
        <w:tc>
          <w:tcPr>
            <w:tcW w:w="7420" w:type="dxa"/>
            <w:tcBorders>
              <w:top w:val="nil"/>
              <w:left w:val="nil"/>
              <w:bottom w:val="nil"/>
              <w:right w:val="nil"/>
            </w:tcBorders>
            <w:shd w:val="clear" w:color="auto" w:fill="auto"/>
            <w:vAlign w:val="center"/>
            <w:hideMark/>
          </w:tcPr>
          <w:p w14:paraId="2D05FB0C" w14:textId="77777777" w:rsidR="003E7BC1" w:rsidRPr="009449EA" w:rsidRDefault="00AE0D0F">
            <w:pPr>
              <w:spacing w:after="0"/>
              <w:jc w:val="center"/>
              <w:rPr>
                <w:rFonts w:ascii="Calibri" w:eastAsia="Times New Roman" w:hAnsi="Calibri" w:cs="Calibri"/>
                <w:color w:val="000000"/>
                <w:szCs w:val="24"/>
              </w:rPr>
            </w:pPr>
          </w:p>
        </w:tc>
      </w:tr>
      <w:tr w:rsidR="00237587" w14:paraId="2D05FB0F" w14:textId="77777777">
        <w:trPr>
          <w:trHeight w:val="330"/>
        </w:trPr>
        <w:tc>
          <w:tcPr>
            <w:tcW w:w="7420" w:type="dxa"/>
            <w:tcBorders>
              <w:top w:val="nil"/>
              <w:left w:val="nil"/>
              <w:bottom w:val="nil"/>
              <w:right w:val="nil"/>
            </w:tcBorders>
            <w:shd w:val="clear" w:color="auto" w:fill="auto"/>
            <w:vAlign w:val="center"/>
            <w:hideMark/>
          </w:tcPr>
          <w:p w14:paraId="2D05FB0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B11" w14:textId="77777777">
        <w:trPr>
          <w:trHeight w:val="30"/>
        </w:trPr>
        <w:tc>
          <w:tcPr>
            <w:tcW w:w="7420" w:type="dxa"/>
            <w:tcBorders>
              <w:top w:val="nil"/>
              <w:left w:val="nil"/>
              <w:bottom w:val="nil"/>
              <w:right w:val="nil"/>
            </w:tcBorders>
            <w:shd w:val="clear" w:color="auto" w:fill="auto"/>
            <w:vAlign w:val="center"/>
            <w:hideMark/>
          </w:tcPr>
          <w:p w14:paraId="2D05FB10" w14:textId="77777777" w:rsidR="003E7BC1" w:rsidRPr="009449EA" w:rsidRDefault="00AE0D0F">
            <w:pPr>
              <w:spacing w:after="0"/>
              <w:jc w:val="center"/>
              <w:rPr>
                <w:rFonts w:ascii="Calibri" w:eastAsia="Times New Roman" w:hAnsi="Calibri" w:cs="Calibri"/>
                <w:color w:val="000000"/>
                <w:szCs w:val="24"/>
              </w:rPr>
            </w:pPr>
          </w:p>
        </w:tc>
      </w:tr>
      <w:tr w:rsidR="00237587" w14:paraId="2D05FB13" w14:textId="77777777">
        <w:trPr>
          <w:trHeight w:val="345"/>
        </w:trPr>
        <w:tc>
          <w:tcPr>
            <w:tcW w:w="7420" w:type="dxa"/>
            <w:tcBorders>
              <w:top w:val="nil"/>
              <w:left w:val="nil"/>
              <w:bottom w:val="nil"/>
              <w:right w:val="nil"/>
            </w:tcBorders>
            <w:shd w:val="clear" w:color="auto" w:fill="auto"/>
            <w:vAlign w:val="center"/>
            <w:hideMark/>
          </w:tcPr>
          <w:p w14:paraId="2D05FB1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OXI</w:t>
            </w:r>
          </w:p>
        </w:tc>
      </w:tr>
      <w:tr w:rsidR="00237587" w14:paraId="2D05FB15" w14:textId="77777777">
        <w:trPr>
          <w:trHeight w:val="30"/>
        </w:trPr>
        <w:tc>
          <w:tcPr>
            <w:tcW w:w="7420" w:type="dxa"/>
            <w:tcBorders>
              <w:top w:val="nil"/>
              <w:left w:val="nil"/>
              <w:bottom w:val="nil"/>
              <w:right w:val="nil"/>
            </w:tcBorders>
            <w:shd w:val="clear" w:color="auto" w:fill="auto"/>
            <w:vAlign w:val="center"/>
            <w:hideMark/>
          </w:tcPr>
          <w:p w14:paraId="2D05FB14" w14:textId="77777777" w:rsidR="003E7BC1" w:rsidRPr="009449EA" w:rsidRDefault="00AE0D0F">
            <w:pPr>
              <w:spacing w:after="0"/>
              <w:jc w:val="center"/>
              <w:rPr>
                <w:rFonts w:ascii="Calibri" w:eastAsia="Times New Roman" w:hAnsi="Calibri" w:cs="Calibri"/>
                <w:color w:val="000000"/>
                <w:szCs w:val="24"/>
              </w:rPr>
            </w:pPr>
          </w:p>
        </w:tc>
      </w:tr>
      <w:tr w:rsidR="00237587" w14:paraId="2D05FB17" w14:textId="77777777">
        <w:trPr>
          <w:trHeight w:val="330"/>
        </w:trPr>
        <w:tc>
          <w:tcPr>
            <w:tcW w:w="7420" w:type="dxa"/>
            <w:tcBorders>
              <w:top w:val="nil"/>
              <w:left w:val="nil"/>
              <w:bottom w:val="nil"/>
              <w:right w:val="nil"/>
            </w:tcBorders>
            <w:shd w:val="clear" w:color="auto" w:fill="auto"/>
            <w:vAlign w:val="center"/>
            <w:hideMark/>
          </w:tcPr>
          <w:p w14:paraId="2D05FB1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B19" w14:textId="77777777">
        <w:trPr>
          <w:trHeight w:val="45"/>
        </w:trPr>
        <w:tc>
          <w:tcPr>
            <w:tcW w:w="7420" w:type="dxa"/>
            <w:tcBorders>
              <w:top w:val="nil"/>
              <w:left w:val="nil"/>
              <w:bottom w:val="nil"/>
              <w:right w:val="nil"/>
            </w:tcBorders>
            <w:shd w:val="clear" w:color="auto" w:fill="auto"/>
            <w:vAlign w:val="center"/>
            <w:hideMark/>
          </w:tcPr>
          <w:p w14:paraId="2D05FB18" w14:textId="77777777" w:rsidR="003E7BC1" w:rsidRPr="009449EA" w:rsidRDefault="00AE0D0F">
            <w:pPr>
              <w:spacing w:after="0"/>
              <w:jc w:val="center"/>
              <w:rPr>
                <w:rFonts w:ascii="Calibri" w:eastAsia="Times New Roman" w:hAnsi="Calibri" w:cs="Calibri"/>
                <w:color w:val="000000"/>
                <w:szCs w:val="24"/>
              </w:rPr>
            </w:pPr>
          </w:p>
        </w:tc>
      </w:tr>
      <w:tr w:rsidR="00237587" w14:paraId="2D05FB1B" w14:textId="77777777">
        <w:trPr>
          <w:trHeight w:val="330"/>
        </w:trPr>
        <w:tc>
          <w:tcPr>
            <w:tcW w:w="7420" w:type="dxa"/>
            <w:tcBorders>
              <w:top w:val="nil"/>
              <w:left w:val="nil"/>
              <w:bottom w:val="nil"/>
              <w:right w:val="nil"/>
            </w:tcBorders>
            <w:shd w:val="clear" w:color="auto" w:fill="auto"/>
            <w:vAlign w:val="center"/>
            <w:hideMark/>
          </w:tcPr>
          <w:p w14:paraId="2D05FB1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OXI</w:t>
            </w:r>
          </w:p>
        </w:tc>
      </w:tr>
      <w:tr w:rsidR="00237587" w14:paraId="2D05FB1D" w14:textId="77777777">
        <w:trPr>
          <w:trHeight w:val="45"/>
        </w:trPr>
        <w:tc>
          <w:tcPr>
            <w:tcW w:w="7420" w:type="dxa"/>
            <w:tcBorders>
              <w:top w:val="nil"/>
              <w:left w:val="nil"/>
              <w:bottom w:val="nil"/>
              <w:right w:val="nil"/>
            </w:tcBorders>
            <w:shd w:val="clear" w:color="auto" w:fill="auto"/>
            <w:vAlign w:val="center"/>
            <w:hideMark/>
          </w:tcPr>
          <w:p w14:paraId="2D05FB1C" w14:textId="77777777" w:rsidR="003E7BC1" w:rsidRPr="009449EA" w:rsidRDefault="00AE0D0F">
            <w:pPr>
              <w:spacing w:after="0"/>
              <w:jc w:val="center"/>
              <w:rPr>
                <w:rFonts w:ascii="Calibri" w:eastAsia="Times New Roman" w:hAnsi="Calibri" w:cs="Calibri"/>
                <w:color w:val="000000"/>
                <w:szCs w:val="24"/>
              </w:rPr>
            </w:pPr>
          </w:p>
        </w:tc>
      </w:tr>
      <w:tr w:rsidR="00237587" w14:paraId="2D05FB1F" w14:textId="77777777">
        <w:trPr>
          <w:trHeight w:val="345"/>
        </w:trPr>
        <w:tc>
          <w:tcPr>
            <w:tcW w:w="7420" w:type="dxa"/>
            <w:tcBorders>
              <w:top w:val="nil"/>
              <w:left w:val="nil"/>
              <w:bottom w:val="nil"/>
              <w:right w:val="nil"/>
            </w:tcBorders>
            <w:shd w:val="clear" w:color="auto" w:fill="auto"/>
            <w:vAlign w:val="center"/>
            <w:hideMark/>
          </w:tcPr>
          <w:p w14:paraId="2D05FB1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OXI</w:t>
            </w:r>
          </w:p>
        </w:tc>
      </w:tr>
      <w:tr w:rsidR="00237587" w14:paraId="2D05FB21" w14:textId="77777777">
        <w:trPr>
          <w:trHeight w:val="30"/>
        </w:trPr>
        <w:tc>
          <w:tcPr>
            <w:tcW w:w="7420" w:type="dxa"/>
            <w:tcBorders>
              <w:top w:val="nil"/>
              <w:left w:val="nil"/>
              <w:bottom w:val="nil"/>
              <w:right w:val="nil"/>
            </w:tcBorders>
            <w:shd w:val="clear" w:color="auto" w:fill="auto"/>
            <w:vAlign w:val="center"/>
            <w:hideMark/>
          </w:tcPr>
          <w:p w14:paraId="2D05FB20" w14:textId="77777777" w:rsidR="003E7BC1" w:rsidRPr="009449EA" w:rsidRDefault="00AE0D0F">
            <w:pPr>
              <w:spacing w:after="0"/>
              <w:jc w:val="center"/>
              <w:rPr>
                <w:rFonts w:ascii="Calibri" w:eastAsia="Times New Roman" w:hAnsi="Calibri" w:cs="Calibri"/>
                <w:color w:val="000000"/>
                <w:szCs w:val="24"/>
              </w:rPr>
            </w:pPr>
          </w:p>
        </w:tc>
      </w:tr>
      <w:tr w:rsidR="00237587" w14:paraId="2D05FB23" w14:textId="77777777">
        <w:trPr>
          <w:trHeight w:val="150"/>
        </w:trPr>
        <w:tc>
          <w:tcPr>
            <w:tcW w:w="7420" w:type="dxa"/>
            <w:tcBorders>
              <w:top w:val="nil"/>
              <w:left w:val="nil"/>
              <w:bottom w:val="nil"/>
              <w:right w:val="nil"/>
            </w:tcBorders>
            <w:shd w:val="clear" w:color="auto" w:fill="auto"/>
            <w:vAlign w:val="center"/>
            <w:hideMark/>
          </w:tcPr>
          <w:p w14:paraId="2D05FB22" w14:textId="77777777" w:rsidR="003E7BC1" w:rsidRPr="009449EA" w:rsidRDefault="00AE0D0F">
            <w:pPr>
              <w:spacing w:after="0"/>
              <w:jc w:val="center"/>
              <w:rPr>
                <w:rFonts w:ascii="Times New Roman" w:eastAsia="Times New Roman" w:hAnsi="Times New Roman" w:cs="Times New Roman"/>
                <w:sz w:val="20"/>
              </w:rPr>
            </w:pPr>
          </w:p>
        </w:tc>
      </w:tr>
      <w:tr w:rsidR="00237587" w14:paraId="2D05FB25" w14:textId="77777777">
        <w:trPr>
          <w:trHeight w:val="345"/>
        </w:trPr>
        <w:tc>
          <w:tcPr>
            <w:tcW w:w="7420" w:type="dxa"/>
            <w:tcBorders>
              <w:top w:val="nil"/>
              <w:left w:val="nil"/>
              <w:bottom w:val="nil"/>
              <w:right w:val="nil"/>
            </w:tcBorders>
            <w:shd w:val="clear" w:color="auto" w:fill="auto"/>
            <w:vAlign w:val="center"/>
            <w:hideMark/>
          </w:tcPr>
          <w:p w14:paraId="2D05FB24" w14:textId="77777777" w:rsidR="003E7BC1" w:rsidRPr="009449EA" w:rsidRDefault="00AE0D0F">
            <w:pPr>
              <w:spacing w:after="0"/>
              <w:jc w:val="center"/>
              <w:rPr>
                <w:rFonts w:ascii="Times New Roman" w:eastAsia="Times New Roman" w:hAnsi="Times New Roman" w:cs="Times New Roman"/>
                <w:sz w:val="20"/>
              </w:rPr>
            </w:pPr>
          </w:p>
        </w:tc>
      </w:tr>
      <w:tr w:rsidR="00237587" w14:paraId="2D05FB27" w14:textId="77777777">
        <w:trPr>
          <w:trHeight w:val="330"/>
        </w:trPr>
        <w:tc>
          <w:tcPr>
            <w:tcW w:w="7420" w:type="dxa"/>
            <w:tcBorders>
              <w:top w:val="nil"/>
              <w:left w:val="nil"/>
              <w:bottom w:val="nil"/>
              <w:right w:val="nil"/>
            </w:tcBorders>
            <w:shd w:val="clear" w:color="auto" w:fill="auto"/>
            <w:vAlign w:val="center"/>
            <w:hideMark/>
          </w:tcPr>
          <w:p w14:paraId="2D05FB2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3 όπως τροπ.     ΚΑΤΑ ΠΛΕΙΟΨΗΦΙΑ</w:t>
            </w:r>
          </w:p>
        </w:tc>
      </w:tr>
      <w:tr w:rsidR="00237587" w14:paraId="2D05FB29" w14:textId="77777777">
        <w:trPr>
          <w:trHeight w:val="105"/>
        </w:trPr>
        <w:tc>
          <w:tcPr>
            <w:tcW w:w="7420" w:type="dxa"/>
            <w:tcBorders>
              <w:top w:val="nil"/>
              <w:left w:val="nil"/>
              <w:bottom w:val="nil"/>
              <w:right w:val="nil"/>
            </w:tcBorders>
            <w:shd w:val="clear" w:color="auto" w:fill="auto"/>
            <w:vAlign w:val="center"/>
            <w:hideMark/>
          </w:tcPr>
          <w:p w14:paraId="2D05FB28" w14:textId="77777777" w:rsidR="003E7BC1" w:rsidRPr="009449EA" w:rsidRDefault="00AE0D0F">
            <w:pPr>
              <w:spacing w:after="0"/>
              <w:jc w:val="center"/>
              <w:rPr>
                <w:rFonts w:ascii="Calibri" w:eastAsia="Times New Roman" w:hAnsi="Calibri" w:cs="Calibri"/>
                <w:color w:val="000000"/>
                <w:szCs w:val="24"/>
              </w:rPr>
            </w:pPr>
          </w:p>
        </w:tc>
      </w:tr>
      <w:tr w:rsidR="00237587" w14:paraId="2D05FB2B" w14:textId="77777777">
        <w:trPr>
          <w:trHeight w:val="330"/>
        </w:trPr>
        <w:tc>
          <w:tcPr>
            <w:tcW w:w="7420" w:type="dxa"/>
            <w:tcBorders>
              <w:top w:val="nil"/>
              <w:left w:val="nil"/>
              <w:bottom w:val="nil"/>
              <w:right w:val="nil"/>
            </w:tcBorders>
            <w:shd w:val="clear" w:color="auto" w:fill="auto"/>
            <w:vAlign w:val="center"/>
            <w:hideMark/>
          </w:tcPr>
          <w:p w14:paraId="2D05FB2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B2D" w14:textId="77777777">
        <w:trPr>
          <w:trHeight w:val="30"/>
        </w:trPr>
        <w:tc>
          <w:tcPr>
            <w:tcW w:w="7420" w:type="dxa"/>
            <w:tcBorders>
              <w:top w:val="nil"/>
              <w:left w:val="nil"/>
              <w:bottom w:val="nil"/>
              <w:right w:val="nil"/>
            </w:tcBorders>
            <w:shd w:val="clear" w:color="auto" w:fill="auto"/>
            <w:vAlign w:val="center"/>
            <w:hideMark/>
          </w:tcPr>
          <w:p w14:paraId="2D05FB2C" w14:textId="77777777" w:rsidR="003E7BC1" w:rsidRPr="009449EA" w:rsidRDefault="00AE0D0F">
            <w:pPr>
              <w:spacing w:after="0"/>
              <w:jc w:val="center"/>
              <w:rPr>
                <w:rFonts w:ascii="Calibri" w:eastAsia="Times New Roman" w:hAnsi="Calibri" w:cs="Calibri"/>
                <w:color w:val="000000"/>
                <w:szCs w:val="24"/>
              </w:rPr>
            </w:pPr>
          </w:p>
        </w:tc>
      </w:tr>
      <w:tr w:rsidR="00237587" w14:paraId="2D05FB2F" w14:textId="77777777">
        <w:trPr>
          <w:trHeight w:val="330"/>
        </w:trPr>
        <w:tc>
          <w:tcPr>
            <w:tcW w:w="7420" w:type="dxa"/>
            <w:tcBorders>
              <w:top w:val="nil"/>
              <w:left w:val="nil"/>
              <w:bottom w:val="nil"/>
              <w:right w:val="nil"/>
            </w:tcBorders>
            <w:shd w:val="clear" w:color="auto" w:fill="auto"/>
            <w:vAlign w:val="center"/>
            <w:hideMark/>
          </w:tcPr>
          <w:p w14:paraId="2D05FB2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B31" w14:textId="77777777">
        <w:trPr>
          <w:trHeight w:val="45"/>
        </w:trPr>
        <w:tc>
          <w:tcPr>
            <w:tcW w:w="7420" w:type="dxa"/>
            <w:tcBorders>
              <w:top w:val="nil"/>
              <w:left w:val="nil"/>
              <w:bottom w:val="nil"/>
              <w:right w:val="nil"/>
            </w:tcBorders>
            <w:shd w:val="clear" w:color="auto" w:fill="auto"/>
            <w:vAlign w:val="center"/>
            <w:hideMark/>
          </w:tcPr>
          <w:p w14:paraId="2D05FB30" w14:textId="77777777" w:rsidR="003E7BC1" w:rsidRPr="009449EA" w:rsidRDefault="00AE0D0F">
            <w:pPr>
              <w:spacing w:after="0"/>
              <w:jc w:val="center"/>
              <w:rPr>
                <w:rFonts w:ascii="Calibri" w:eastAsia="Times New Roman" w:hAnsi="Calibri" w:cs="Calibri"/>
                <w:color w:val="000000"/>
                <w:szCs w:val="24"/>
              </w:rPr>
            </w:pPr>
          </w:p>
        </w:tc>
      </w:tr>
      <w:tr w:rsidR="00237587" w14:paraId="2D05FB33" w14:textId="77777777">
        <w:trPr>
          <w:trHeight w:val="330"/>
        </w:trPr>
        <w:tc>
          <w:tcPr>
            <w:tcW w:w="7420" w:type="dxa"/>
            <w:tcBorders>
              <w:top w:val="nil"/>
              <w:left w:val="nil"/>
              <w:bottom w:val="nil"/>
              <w:right w:val="nil"/>
            </w:tcBorders>
            <w:shd w:val="clear" w:color="auto" w:fill="auto"/>
            <w:vAlign w:val="center"/>
            <w:hideMark/>
          </w:tcPr>
          <w:p w14:paraId="2D05FB3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OXI</w:t>
            </w:r>
          </w:p>
        </w:tc>
      </w:tr>
      <w:tr w:rsidR="00237587" w14:paraId="2D05FB35" w14:textId="77777777">
        <w:trPr>
          <w:trHeight w:val="45"/>
        </w:trPr>
        <w:tc>
          <w:tcPr>
            <w:tcW w:w="7420" w:type="dxa"/>
            <w:tcBorders>
              <w:top w:val="nil"/>
              <w:left w:val="nil"/>
              <w:bottom w:val="nil"/>
              <w:right w:val="nil"/>
            </w:tcBorders>
            <w:shd w:val="clear" w:color="auto" w:fill="auto"/>
            <w:vAlign w:val="center"/>
            <w:hideMark/>
          </w:tcPr>
          <w:p w14:paraId="2D05FB34" w14:textId="77777777" w:rsidR="003E7BC1" w:rsidRPr="009449EA" w:rsidRDefault="00AE0D0F">
            <w:pPr>
              <w:spacing w:after="0"/>
              <w:jc w:val="center"/>
              <w:rPr>
                <w:rFonts w:ascii="Calibri" w:eastAsia="Times New Roman" w:hAnsi="Calibri" w:cs="Calibri"/>
                <w:color w:val="000000"/>
                <w:szCs w:val="24"/>
              </w:rPr>
            </w:pPr>
          </w:p>
        </w:tc>
      </w:tr>
      <w:tr w:rsidR="00237587" w14:paraId="2D05FB37" w14:textId="77777777">
        <w:trPr>
          <w:trHeight w:val="330"/>
        </w:trPr>
        <w:tc>
          <w:tcPr>
            <w:tcW w:w="7420" w:type="dxa"/>
            <w:tcBorders>
              <w:top w:val="nil"/>
              <w:left w:val="nil"/>
              <w:bottom w:val="nil"/>
              <w:right w:val="nil"/>
            </w:tcBorders>
            <w:shd w:val="clear" w:color="auto" w:fill="auto"/>
            <w:vAlign w:val="center"/>
            <w:hideMark/>
          </w:tcPr>
          <w:p w14:paraId="2D05FB3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B39" w14:textId="77777777">
        <w:trPr>
          <w:trHeight w:val="45"/>
        </w:trPr>
        <w:tc>
          <w:tcPr>
            <w:tcW w:w="7420" w:type="dxa"/>
            <w:tcBorders>
              <w:top w:val="nil"/>
              <w:left w:val="nil"/>
              <w:bottom w:val="nil"/>
              <w:right w:val="nil"/>
            </w:tcBorders>
            <w:shd w:val="clear" w:color="auto" w:fill="auto"/>
            <w:vAlign w:val="center"/>
            <w:hideMark/>
          </w:tcPr>
          <w:p w14:paraId="2D05FB38" w14:textId="77777777" w:rsidR="003E7BC1" w:rsidRPr="009449EA" w:rsidRDefault="00AE0D0F">
            <w:pPr>
              <w:spacing w:after="0"/>
              <w:jc w:val="center"/>
              <w:rPr>
                <w:rFonts w:ascii="Calibri" w:eastAsia="Times New Roman" w:hAnsi="Calibri" w:cs="Calibri"/>
                <w:color w:val="000000"/>
                <w:szCs w:val="24"/>
              </w:rPr>
            </w:pPr>
          </w:p>
        </w:tc>
      </w:tr>
      <w:tr w:rsidR="00237587" w14:paraId="2D05FB3B" w14:textId="77777777">
        <w:trPr>
          <w:trHeight w:val="330"/>
        </w:trPr>
        <w:tc>
          <w:tcPr>
            <w:tcW w:w="7420" w:type="dxa"/>
            <w:tcBorders>
              <w:top w:val="nil"/>
              <w:left w:val="nil"/>
              <w:bottom w:val="nil"/>
              <w:right w:val="nil"/>
            </w:tcBorders>
            <w:shd w:val="clear" w:color="auto" w:fill="auto"/>
            <w:vAlign w:val="center"/>
            <w:hideMark/>
          </w:tcPr>
          <w:p w14:paraId="2D05FB3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OXI</w:t>
            </w:r>
          </w:p>
        </w:tc>
      </w:tr>
      <w:tr w:rsidR="00237587" w14:paraId="2D05FB3D" w14:textId="77777777">
        <w:trPr>
          <w:trHeight w:val="45"/>
        </w:trPr>
        <w:tc>
          <w:tcPr>
            <w:tcW w:w="7420" w:type="dxa"/>
            <w:tcBorders>
              <w:top w:val="nil"/>
              <w:left w:val="nil"/>
              <w:bottom w:val="nil"/>
              <w:right w:val="nil"/>
            </w:tcBorders>
            <w:shd w:val="clear" w:color="auto" w:fill="auto"/>
            <w:vAlign w:val="center"/>
            <w:hideMark/>
          </w:tcPr>
          <w:p w14:paraId="2D05FB3C" w14:textId="77777777" w:rsidR="003E7BC1" w:rsidRPr="009449EA" w:rsidRDefault="00AE0D0F">
            <w:pPr>
              <w:spacing w:after="0"/>
              <w:jc w:val="center"/>
              <w:rPr>
                <w:rFonts w:ascii="Calibri" w:eastAsia="Times New Roman" w:hAnsi="Calibri" w:cs="Calibri"/>
                <w:color w:val="000000"/>
                <w:szCs w:val="24"/>
              </w:rPr>
            </w:pPr>
          </w:p>
        </w:tc>
      </w:tr>
      <w:tr w:rsidR="00237587" w14:paraId="2D05FB3F" w14:textId="77777777">
        <w:trPr>
          <w:trHeight w:val="330"/>
        </w:trPr>
        <w:tc>
          <w:tcPr>
            <w:tcW w:w="7420" w:type="dxa"/>
            <w:tcBorders>
              <w:top w:val="nil"/>
              <w:left w:val="nil"/>
              <w:bottom w:val="nil"/>
              <w:right w:val="nil"/>
            </w:tcBorders>
            <w:shd w:val="clear" w:color="auto" w:fill="auto"/>
            <w:vAlign w:val="center"/>
            <w:hideMark/>
          </w:tcPr>
          <w:p w14:paraId="2D05FB3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OXI</w:t>
            </w:r>
          </w:p>
        </w:tc>
      </w:tr>
      <w:tr w:rsidR="00237587" w14:paraId="2D05FB41" w14:textId="77777777">
        <w:trPr>
          <w:trHeight w:val="45"/>
        </w:trPr>
        <w:tc>
          <w:tcPr>
            <w:tcW w:w="7420" w:type="dxa"/>
            <w:tcBorders>
              <w:top w:val="nil"/>
              <w:left w:val="nil"/>
              <w:bottom w:val="nil"/>
              <w:right w:val="nil"/>
            </w:tcBorders>
            <w:shd w:val="clear" w:color="auto" w:fill="auto"/>
            <w:vAlign w:val="center"/>
            <w:hideMark/>
          </w:tcPr>
          <w:p w14:paraId="2D05FB40" w14:textId="77777777" w:rsidR="003E7BC1" w:rsidRPr="009449EA" w:rsidRDefault="00AE0D0F">
            <w:pPr>
              <w:spacing w:after="0"/>
              <w:jc w:val="center"/>
              <w:rPr>
                <w:rFonts w:ascii="Calibri" w:eastAsia="Times New Roman" w:hAnsi="Calibri" w:cs="Calibri"/>
                <w:color w:val="000000"/>
                <w:szCs w:val="24"/>
              </w:rPr>
            </w:pPr>
          </w:p>
        </w:tc>
      </w:tr>
      <w:tr w:rsidR="00237587" w14:paraId="2D05FB43" w14:textId="77777777">
        <w:trPr>
          <w:trHeight w:val="150"/>
        </w:trPr>
        <w:tc>
          <w:tcPr>
            <w:tcW w:w="7420" w:type="dxa"/>
            <w:tcBorders>
              <w:top w:val="nil"/>
              <w:left w:val="nil"/>
              <w:bottom w:val="nil"/>
              <w:right w:val="nil"/>
            </w:tcBorders>
            <w:shd w:val="clear" w:color="auto" w:fill="auto"/>
            <w:vAlign w:val="center"/>
            <w:hideMark/>
          </w:tcPr>
          <w:p w14:paraId="2D05FB42" w14:textId="77777777" w:rsidR="003E7BC1" w:rsidRPr="009449EA" w:rsidRDefault="00AE0D0F">
            <w:pPr>
              <w:spacing w:after="0"/>
              <w:jc w:val="center"/>
              <w:rPr>
                <w:rFonts w:ascii="Times New Roman" w:eastAsia="Times New Roman" w:hAnsi="Times New Roman" w:cs="Times New Roman"/>
                <w:sz w:val="20"/>
              </w:rPr>
            </w:pPr>
          </w:p>
        </w:tc>
      </w:tr>
      <w:tr w:rsidR="00237587" w14:paraId="2D05FB45" w14:textId="77777777">
        <w:trPr>
          <w:trHeight w:val="330"/>
        </w:trPr>
        <w:tc>
          <w:tcPr>
            <w:tcW w:w="7420" w:type="dxa"/>
            <w:tcBorders>
              <w:top w:val="nil"/>
              <w:left w:val="nil"/>
              <w:bottom w:val="nil"/>
              <w:right w:val="nil"/>
            </w:tcBorders>
            <w:shd w:val="clear" w:color="auto" w:fill="auto"/>
            <w:vAlign w:val="center"/>
            <w:hideMark/>
          </w:tcPr>
          <w:p w14:paraId="2D05FB44" w14:textId="77777777" w:rsidR="003E7BC1" w:rsidRPr="009449EA" w:rsidRDefault="00AE0D0F">
            <w:pPr>
              <w:spacing w:after="0"/>
              <w:jc w:val="center"/>
              <w:rPr>
                <w:rFonts w:ascii="Times New Roman" w:eastAsia="Times New Roman" w:hAnsi="Times New Roman" w:cs="Times New Roman"/>
                <w:sz w:val="20"/>
              </w:rPr>
            </w:pPr>
          </w:p>
        </w:tc>
      </w:tr>
      <w:tr w:rsidR="00237587" w14:paraId="2D05FB47" w14:textId="77777777">
        <w:trPr>
          <w:trHeight w:val="330"/>
        </w:trPr>
        <w:tc>
          <w:tcPr>
            <w:tcW w:w="7420" w:type="dxa"/>
            <w:tcBorders>
              <w:top w:val="nil"/>
              <w:left w:val="nil"/>
              <w:bottom w:val="nil"/>
              <w:right w:val="nil"/>
            </w:tcBorders>
            <w:shd w:val="clear" w:color="auto" w:fill="auto"/>
            <w:vAlign w:val="center"/>
            <w:hideMark/>
          </w:tcPr>
          <w:p w14:paraId="2D05FB4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4 ως έχει     ΚΑΤΑ ΠΛΕΙΟΨΗΦΙΑ</w:t>
            </w:r>
          </w:p>
        </w:tc>
      </w:tr>
      <w:tr w:rsidR="00237587" w14:paraId="2D05FB49" w14:textId="77777777">
        <w:trPr>
          <w:trHeight w:val="105"/>
        </w:trPr>
        <w:tc>
          <w:tcPr>
            <w:tcW w:w="7420" w:type="dxa"/>
            <w:tcBorders>
              <w:top w:val="nil"/>
              <w:left w:val="nil"/>
              <w:bottom w:val="nil"/>
              <w:right w:val="nil"/>
            </w:tcBorders>
            <w:shd w:val="clear" w:color="auto" w:fill="auto"/>
            <w:vAlign w:val="center"/>
            <w:hideMark/>
          </w:tcPr>
          <w:p w14:paraId="2D05FB48" w14:textId="77777777" w:rsidR="003E7BC1" w:rsidRPr="009449EA" w:rsidRDefault="00AE0D0F">
            <w:pPr>
              <w:spacing w:after="0"/>
              <w:jc w:val="center"/>
              <w:rPr>
                <w:rFonts w:ascii="Calibri" w:eastAsia="Times New Roman" w:hAnsi="Calibri" w:cs="Calibri"/>
                <w:color w:val="000000"/>
                <w:szCs w:val="24"/>
              </w:rPr>
            </w:pPr>
          </w:p>
        </w:tc>
      </w:tr>
      <w:tr w:rsidR="00237587" w14:paraId="2D05FB4B" w14:textId="77777777">
        <w:trPr>
          <w:trHeight w:val="330"/>
        </w:trPr>
        <w:tc>
          <w:tcPr>
            <w:tcW w:w="7420" w:type="dxa"/>
            <w:tcBorders>
              <w:top w:val="nil"/>
              <w:left w:val="nil"/>
              <w:bottom w:val="nil"/>
              <w:right w:val="nil"/>
            </w:tcBorders>
            <w:shd w:val="clear" w:color="auto" w:fill="auto"/>
            <w:vAlign w:val="center"/>
            <w:hideMark/>
          </w:tcPr>
          <w:p w14:paraId="2D05FB4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B4D" w14:textId="77777777">
        <w:trPr>
          <w:trHeight w:val="45"/>
        </w:trPr>
        <w:tc>
          <w:tcPr>
            <w:tcW w:w="7420" w:type="dxa"/>
            <w:tcBorders>
              <w:top w:val="nil"/>
              <w:left w:val="nil"/>
              <w:bottom w:val="nil"/>
              <w:right w:val="nil"/>
            </w:tcBorders>
            <w:shd w:val="clear" w:color="auto" w:fill="auto"/>
            <w:vAlign w:val="center"/>
            <w:hideMark/>
          </w:tcPr>
          <w:p w14:paraId="2D05FB4C" w14:textId="77777777" w:rsidR="003E7BC1" w:rsidRPr="009449EA" w:rsidRDefault="00AE0D0F">
            <w:pPr>
              <w:spacing w:after="0"/>
              <w:jc w:val="center"/>
              <w:rPr>
                <w:rFonts w:ascii="Calibri" w:eastAsia="Times New Roman" w:hAnsi="Calibri" w:cs="Calibri"/>
                <w:color w:val="000000"/>
                <w:szCs w:val="24"/>
              </w:rPr>
            </w:pPr>
          </w:p>
        </w:tc>
      </w:tr>
      <w:tr w:rsidR="00237587" w14:paraId="2D05FB4F" w14:textId="77777777">
        <w:trPr>
          <w:trHeight w:val="330"/>
        </w:trPr>
        <w:tc>
          <w:tcPr>
            <w:tcW w:w="7420" w:type="dxa"/>
            <w:tcBorders>
              <w:top w:val="nil"/>
              <w:left w:val="nil"/>
              <w:bottom w:val="nil"/>
              <w:right w:val="nil"/>
            </w:tcBorders>
            <w:shd w:val="clear" w:color="auto" w:fill="auto"/>
            <w:vAlign w:val="center"/>
            <w:hideMark/>
          </w:tcPr>
          <w:p w14:paraId="2D05FB4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B51" w14:textId="77777777">
        <w:trPr>
          <w:trHeight w:val="45"/>
        </w:trPr>
        <w:tc>
          <w:tcPr>
            <w:tcW w:w="7420" w:type="dxa"/>
            <w:tcBorders>
              <w:top w:val="nil"/>
              <w:left w:val="nil"/>
              <w:bottom w:val="nil"/>
              <w:right w:val="nil"/>
            </w:tcBorders>
            <w:shd w:val="clear" w:color="auto" w:fill="auto"/>
            <w:vAlign w:val="center"/>
            <w:hideMark/>
          </w:tcPr>
          <w:p w14:paraId="2D05FB50" w14:textId="77777777" w:rsidR="003E7BC1" w:rsidRPr="009449EA" w:rsidRDefault="00AE0D0F">
            <w:pPr>
              <w:spacing w:after="0"/>
              <w:jc w:val="center"/>
              <w:rPr>
                <w:rFonts w:ascii="Calibri" w:eastAsia="Times New Roman" w:hAnsi="Calibri" w:cs="Calibri"/>
                <w:color w:val="000000"/>
                <w:szCs w:val="24"/>
              </w:rPr>
            </w:pPr>
          </w:p>
        </w:tc>
      </w:tr>
      <w:tr w:rsidR="00237587" w14:paraId="2D05FB53" w14:textId="77777777">
        <w:trPr>
          <w:trHeight w:val="330"/>
        </w:trPr>
        <w:tc>
          <w:tcPr>
            <w:tcW w:w="7420" w:type="dxa"/>
            <w:tcBorders>
              <w:top w:val="nil"/>
              <w:left w:val="nil"/>
              <w:bottom w:val="nil"/>
              <w:right w:val="nil"/>
            </w:tcBorders>
            <w:shd w:val="clear" w:color="auto" w:fill="auto"/>
            <w:vAlign w:val="center"/>
            <w:hideMark/>
          </w:tcPr>
          <w:p w14:paraId="2D05FB5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OXI</w:t>
            </w:r>
          </w:p>
        </w:tc>
      </w:tr>
      <w:tr w:rsidR="00237587" w14:paraId="2D05FB55" w14:textId="77777777">
        <w:trPr>
          <w:trHeight w:val="45"/>
        </w:trPr>
        <w:tc>
          <w:tcPr>
            <w:tcW w:w="7420" w:type="dxa"/>
            <w:tcBorders>
              <w:top w:val="nil"/>
              <w:left w:val="nil"/>
              <w:bottom w:val="nil"/>
              <w:right w:val="nil"/>
            </w:tcBorders>
            <w:shd w:val="clear" w:color="auto" w:fill="auto"/>
            <w:vAlign w:val="center"/>
            <w:hideMark/>
          </w:tcPr>
          <w:p w14:paraId="2D05FB54" w14:textId="77777777" w:rsidR="003E7BC1" w:rsidRPr="009449EA" w:rsidRDefault="00AE0D0F">
            <w:pPr>
              <w:spacing w:after="0"/>
              <w:jc w:val="center"/>
              <w:rPr>
                <w:rFonts w:ascii="Calibri" w:eastAsia="Times New Roman" w:hAnsi="Calibri" w:cs="Calibri"/>
                <w:color w:val="000000"/>
                <w:szCs w:val="24"/>
              </w:rPr>
            </w:pPr>
          </w:p>
        </w:tc>
      </w:tr>
      <w:tr w:rsidR="00237587" w14:paraId="2D05FB57" w14:textId="77777777">
        <w:trPr>
          <w:trHeight w:val="330"/>
        </w:trPr>
        <w:tc>
          <w:tcPr>
            <w:tcW w:w="7420" w:type="dxa"/>
            <w:tcBorders>
              <w:top w:val="nil"/>
              <w:left w:val="nil"/>
              <w:bottom w:val="nil"/>
              <w:right w:val="nil"/>
            </w:tcBorders>
            <w:shd w:val="clear" w:color="auto" w:fill="auto"/>
            <w:vAlign w:val="center"/>
            <w:hideMark/>
          </w:tcPr>
          <w:p w14:paraId="2D05FB5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B59" w14:textId="77777777">
        <w:trPr>
          <w:trHeight w:val="30"/>
        </w:trPr>
        <w:tc>
          <w:tcPr>
            <w:tcW w:w="7420" w:type="dxa"/>
            <w:tcBorders>
              <w:top w:val="nil"/>
              <w:left w:val="nil"/>
              <w:bottom w:val="nil"/>
              <w:right w:val="nil"/>
            </w:tcBorders>
            <w:shd w:val="clear" w:color="auto" w:fill="auto"/>
            <w:vAlign w:val="center"/>
            <w:hideMark/>
          </w:tcPr>
          <w:p w14:paraId="2D05FB58" w14:textId="77777777" w:rsidR="003E7BC1" w:rsidRPr="009449EA" w:rsidRDefault="00AE0D0F">
            <w:pPr>
              <w:spacing w:after="0"/>
              <w:jc w:val="center"/>
              <w:rPr>
                <w:rFonts w:ascii="Calibri" w:eastAsia="Times New Roman" w:hAnsi="Calibri" w:cs="Calibri"/>
                <w:color w:val="000000"/>
                <w:szCs w:val="24"/>
              </w:rPr>
            </w:pPr>
          </w:p>
        </w:tc>
      </w:tr>
      <w:tr w:rsidR="00237587" w14:paraId="2D05FB5B" w14:textId="77777777">
        <w:trPr>
          <w:trHeight w:val="330"/>
        </w:trPr>
        <w:tc>
          <w:tcPr>
            <w:tcW w:w="7420" w:type="dxa"/>
            <w:tcBorders>
              <w:top w:val="nil"/>
              <w:left w:val="nil"/>
              <w:bottom w:val="nil"/>
              <w:right w:val="nil"/>
            </w:tcBorders>
            <w:shd w:val="clear" w:color="auto" w:fill="auto"/>
            <w:vAlign w:val="center"/>
            <w:hideMark/>
          </w:tcPr>
          <w:p w14:paraId="2D05FB5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OXI</w:t>
            </w:r>
          </w:p>
        </w:tc>
      </w:tr>
      <w:tr w:rsidR="00237587" w14:paraId="2D05FB5D" w14:textId="77777777">
        <w:trPr>
          <w:trHeight w:val="45"/>
        </w:trPr>
        <w:tc>
          <w:tcPr>
            <w:tcW w:w="7420" w:type="dxa"/>
            <w:tcBorders>
              <w:top w:val="nil"/>
              <w:left w:val="nil"/>
              <w:bottom w:val="nil"/>
              <w:right w:val="nil"/>
            </w:tcBorders>
            <w:shd w:val="clear" w:color="auto" w:fill="auto"/>
            <w:vAlign w:val="center"/>
            <w:hideMark/>
          </w:tcPr>
          <w:p w14:paraId="2D05FB5C" w14:textId="77777777" w:rsidR="003E7BC1" w:rsidRPr="009449EA" w:rsidRDefault="00AE0D0F">
            <w:pPr>
              <w:spacing w:after="0"/>
              <w:jc w:val="center"/>
              <w:rPr>
                <w:rFonts w:ascii="Calibri" w:eastAsia="Times New Roman" w:hAnsi="Calibri" w:cs="Calibri"/>
                <w:color w:val="000000"/>
                <w:szCs w:val="24"/>
              </w:rPr>
            </w:pPr>
          </w:p>
        </w:tc>
      </w:tr>
      <w:tr w:rsidR="00237587" w14:paraId="2D05FB5F" w14:textId="77777777">
        <w:trPr>
          <w:trHeight w:val="330"/>
        </w:trPr>
        <w:tc>
          <w:tcPr>
            <w:tcW w:w="7420" w:type="dxa"/>
            <w:tcBorders>
              <w:top w:val="nil"/>
              <w:left w:val="nil"/>
              <w:bottom w:val="nil"/>
              <w:right w:val="nil"/>
            </w:tcBorders>
            <w:shd w:val="clear" w:color="auto" w:fill="auto"/>
            <w:vAlign w:val="center"/>
            <w:hideMark/>
          </w:tcPr>
          <w:p w14:paraId="2D05FB5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OXI</w:t>
            </w:r>
          </w:p>
        </w:tc>
      </w:tr>
      <w:tr w:rsidR="00237587" w14:paraId="2D05FB61" w14:textId="77777777">
        <w:trPr>
          <w:trHeight w:val="45"/>
        </w:trPr>
        <w:tc>
          <w:tcPr>
            <w:tcW w:w="7420" w:type="dxa"/>
            <w:tcBorders>
              <w:top w:val="nil"/>
              <w:left w:val="nil"/>
              <w:bottom w:val="nil"/>
              <w:right w:val="nil"/>
            </w:tcBorders>
            <w:shd w:val="clear" w:color="auto" w:fill="auto"/>
            <w:vAlign w:val="center"/>
            <w:hideMark/>
          </w:tcPr>
          <w:p w14:paraId="2D05FB60" w14:textId="77777777" w:rsidR="003E7BC1" w:rsidRPr="009449EA" w:rsidRDefault="00AE0D0F">
            <w:pPr>
              <w:spacing w:after="0"/>
              <w:jc w:val="center"/>
              <w:rPr>
                <w:rFonts w:ascii="Calibri" w:eastAsia="Times New Roman" w:hAnsi="Calibri" w:cs="Calibri"/>
                <w:color w:val="000000"/>
                <w:szCs w:val="24"/>
              </w:rPr>
            </w:pPr>
          </w:p>
        </w:tc>
      </w:tr>
      <w:tr w:rsidR="00237587" w14:paraId="2D05FB63" w14:textId="77777777">
        <w:trPr>
          <w:trHeight w:val="135"/>
        </w:trPr>
        <w:tc>
          <w:tcPr>
            <w:tcW w:w="7420" w:type="dxa"/>
            <w:tcBorders>
              <w:top w:val="nil"/>
              <w:left w:val="nil"/>
              <w:bottom w:val="nil"/>
              <w:right w:val="nil"/>
            </w:tcBorders>
            <w:shd w:val="clear" w:color="auto" w:fill="auto"/>
            <w:vAlign w:val="center"/>
            <w:hideMark/>
          </w:tcPr>
          <w:p w14:paraId="2D05FB62" w14:textId="77777777" w:rsidR="003E7BC1" w:rsidRPr="009449EA" w:rsidRDefault="00AE0D0F">
            <w:pPr>
              <w:spacing w:after="0"/>
              <w:jc w:val="center"/>
              <w:rPr>
                <w:rFonts w:ascii="Times New Roman" w:eastAsia="Times New Roman" w:hAnsi="Times New Roman" w:cs="Times New Roman"/>
                <w:sz w:val="20"/>
              </w:rPr>
            </w:pPr>
          </w:p>
        </w:tc>
      </w:tr>
      <w:tr w:rsidR="00237587" w14:paraId="2D05FB65" w14:textId="77777777">
        <w:trPr>
          <w:trHeight w:val="345"/>
        </w:trPr>
        <w:tc>
          <w:tcPr>
            <w:tcW w:w="7420" w:type="dxa"/>
            <w:tcBorders>
              <w:top w:val="nil"/>
              <w:left w:val="nil"/>
              <w:bottom w:val="nil"/>
              <w:right w:val="nil"/>
            </w:tcBorders>
            <w:shd w:val="clear" w:color="auto" w:fill="auto"/>
            <w:vAlign w:val="center"/>
            <w:hideMark/>
          </w:tcPr>
          <w:p w14:paraId="2D05FB64" w14:textId="77777777" w:rsidR="003E7BC1" w:rsidRPr="009449EA" w:rsidRDefault="00AE0D0F">
            <w:pPr>
              <w:spacing w:after="0"/>
              <w:jc w:val="center"/>
              <w:rPr>
                <w:rFonts w:ascii="Times New Roman" w:eastAsia="Times New Roman" w:hAnsi="Times New Roman" w:cs="Times New Roman"/>
                <w:sz w:val="20"/>
              </w:rPr>
            </w:pPr>
          </w:p>
        </w:tc>
      </w:tr>
      <w:tr w:rsidR="00237587" w14:paraId="2D05FB67" w14:textId="77777777">
        <w:trPr>
          <w:trHeight w:val="330"/>
        </w:trPr>
        <w:tc>
          <w:tcPr>
            <w:tcW w:w="7420" w:type="dxa"/>
            <w:tcBorders>
              <w:top w:val="nil"/>
              <w:left w:val="nil"/>
              <w:bottom w:val="nil"/>
              <w:right w:val="nil"/>
            </w:tcBorders>
            <w:shd w:val="clear" w:color="auto" w:fill="auto"/>
            <w:vAlign w:val="center"/>
            <w:hideMark/>
          </w:tcPr>
          <w:p w14:paraId="2D05FB6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5 ως έχει     ΚΑΤΑ ΠΛΕΙΟΨΗΦΙΑ</w:t>
            </w:r>
          </w:p>
        </w:tc>
      </w:tr>
      <w:tr w:rsidR="00237587" w14:paraId="2D05FB69" w14:textId="77777777">
        <w:trPr>
          <w:trHeight w:val="105"/>
        </w:trPr>
        <w:tc>
          <w:tcPr>
            <w:tcW w:w="7420" w:type="dxa"/>
            <w:tcBorders>
              <w:top w:val="nil"/>
              <w:left w:val="nil"/>
              <w:bottom w:val="nil"/>
              <w:right w:val="nil"/>
            </w:tcBorders>
            <w:shd w:val="clear" w:color="auto" w:fill="auto"/>
            <w:vAlign w:val="center"/>
            <w:hideMark/>
          </w:tcPr>
          <w:p w14:paraId="2D05FB68" w14:textId="77777777" w:rsidR="003E7BC1" w:rsidRPr="009449EA" w:rsidRDefault="00AE0D0F">
            <w:pPr>
              <w:spacing w:after="0"/>
              <w:jc w:val="center"/>
              <w:rPr>
                <w:rFonts w:ascii="Calibri" w:eastAsia="Times New Roman" w:hAnsi="Calibri" w:cs="Calibri"/>
                <w:color w:val="000000"/>
                <w:szCs w:val="24"/>
              </w:rPr>
            </w:pPr>
          </w:p>
        </w:tc>
      </w:tr>
      <w:tr w:rsidR="00237587" w14:paraId="2D05FB6B" w14:textId="77777777">
        <w:trPr>
          <w:trHeight w:val="330"/>
        </w:trPr>
        <w:tc>
          <w:tcPr>
            <w:tcW w:w="7420" w:type="dxa"/>
            <w:tcBorders>
              <w:top w:val="nil"/>
              <w:left w:val="nil"/>
              <w:bottom w:val="nil"/>
              <w:right w:val="nil"/>
            </w:tcBorders>
            <w:shd w:val="clear" w:color="auto" w:fill="auto"/>
            <w:vAlign w:val="center"/>
            <w:hideMark/>
          </w:tcPr>
          <w:p w14:paraId="2D05FB6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B6D" w14:textId="77777777">
        <w:trPr>
          <w:trHeight w:val="45"/>
        </w:trPr>
        <w:tc>
          <w:tcPr>
            <w:tcW w:w="7420" w:type="dxa"/>
            <w:tcBorders>
              <w:top w:val="nil"/>
              <w:left w:val="nil"/>
              <w:bottom w:val="nil"/>
              <w:right w:val="nil"/>
            </w:tcBorders>
            <w:shd w:val="clear" w:color="auto" w:fill="auto"/>
            <w:vAlign w:val="center"/>
            <w:hideMark/>
          </w:tcPr>
          <w:p w14:paraId="2D05FB6C" w14:textId="77777777" w:rsidR="003E7BC1" w:rsidRPr="009449EA" w:rsidRDefault="00AE0D0F">
            <w:pPr>
              <w:spacing w:after="0"/>
              <w:jc w:val="center"/>
              <w:rPr>
                <w:rFonts w:ascii="Calibri" w:eastAsia="Times New Roman" w:hAnsi="Calibri" w:cs="Calibri"/>
                <w:color w:val="000000"/>
                <w:szCs w:val="24"/>
              </w:rPr>
            </w:pPr>
          </w:p>
        </w:tc>
      </w:tr>
      <w:tr w:rsidR="00237587" w14:paraId="2D05FB6F" w14:textId="77777777">
        <w:trPr>
          <w:trHeight w:val="330"/>
        </w:trPr>
        <w:tc>
          <w:tcPr>
            <w:tcW w:w="7420" w:type="dxa"/>
            <w:tcBorders>
              <w:top w:val="nil"/>
              <w:left w:val="nil"/>
              <w:bottom w:val="nil"/>
              <w:right w:val="nil"/>
            </w:tcBorders>
            <w:shd w:val="clear" w:color="auto" w:fill="auto"/>
            <w:vAlign w:val="center"/>
            <w:hideMark/>
          </w:tcPr>
          <w:p w14:paraId="2D05FB6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B71" w14:textId="77777777">
        <w:trPr>
          <w:trHeight w:val="30"/>
        </w:trPr>
        <w:tc>
          <w:tcPr>
            <w:tcW w:w="7420" w:type="dxa"/>
            <w:tcBorders>
              <w:top w:val="nil"/>
              <w:left w:val="nil"/>
              <w:bottom w:val="nil"/>
              <w:right w:val="nil"/>
            </w:tcBorders>
            <w:shd w:val="clear" w:color="auto" w:fill="auto"/>
            <w:vAlign w:val="center"/>
            <w:hideMark/>
          </w:tcPr>
          <w:p w14:paraId="2D05FB70" w14:textId="77777777" w:rsidR="003E7BC1" w:rsidRPr="009449EA" w:rsidRDefault="00AE0D0F">
            <w:pPr>
              <w:spacing w:after="0"/>
              <w:jc w:val="center"/>
              <w:rPr>
                <w:rFonts w:ascii="Calibri" w:eastAsia="Times New Roman" w:hAnsi="Calibri" w:cs="Calibri"/>
                <w:color w:val="000000"/>
                <w:szCs w:val="24"/>
              </w:rPr>
            </w:pPr>
          </w:p>
        </w:tc>
      </w:tr>
      <w:tr w:rsidR="00237587" w14:paraId="2D05FB73" w14:textId="77777777">
        <w:trPr>
          <w:trHeight w:val="345"/>
        </w:trPr>
        <w:tc>
          <w:tcPr>
            <w:tcW w:w="7420" w:type="dxa"/>
            <w:tcBorders>
              <w:top w:val="nil"/>
              <w:left w:val="nil"/>
              <w:bottom w:val="nil"/>
              <w:right w:val="nil"/>
            </w:tcBorders>
            <w:shd w:val="clear" w:color="auto" w:fill="auto"/>
            <w:vAlign w:val="center"/>
            <w:hideMark/>
          </w:tcPr>
          <w:p w14:paraId="2D05FB7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ΠΡΝ</w:t>
            </w:r>
          </w:p>
        </w:tc>
      </w:tr>
      <w:tr w:rsidR="00237587" w14:paraId="2D05FB75" w14:textId="77777777">
        <w:trPr>
          <w:trHeight w:val="30"/>
        </w:trPr>
        <w:tc>
          <w:tcPr>
            <w:tcW w:w="7420" w:type="dxa"/>
            <w:tcBorders>
              <w:top w:val="nil"/>
              <w:left w:val="nil"/>
              <w:bottom w:val="nil"/>
              <w:right w:val="nil"/>
            </w:tcBorders>
            <w:shd w:val="clear" w:color="auto" w:fill="auto"/>
            <w:vAlign w:val="center"/>
            <w:hideMark/>
          </w:tcPr>
          <w:p w14:paraId="2D05FB74" w14:textId="77777777" w:rsidR="003E7BC1" w:rsidRPr="009449EA" w:rsidRDefault="00AE0D0F">
            <w:pPr>
              <w:spacing w:after="0"/>
              <w:jc w:val="center"/>
              <w:rPr>
                <w:rFonts w:ascii="Calibri" w:eastAsia="Times New Roman" w:hAnsi="Calibri" w:cs="Calibri"/>
                <w:color w:val="000000"/>
                <w:szCs w:val="24"/>
              </w:rPr>
            </w:pPr>
          </w:p>
        </w:tc>
      </w:tr>
      <w:tr w:rsidR="00237587" w14:paraId="2D05FB77" w14:textId="77777777">
        <w:trPr>
          <w:trHeight w:val="330"/>
        </w:trPr>
        <w:tc>
          <w:tcPr>
            <w:tcW w:w="7420" w:type="dxa"/>
            <w:tcBorders>
              <w:top w:val="nil"/>
              <w:left w:val="nil"/>
              <w:bottom w:val="nil"/>
              <w:right w:val="nil"/>
            </w:tcBorders>
            <w:shd w:val="clear" w:color="auto" w:fill="auto"/>
            <w:vAlign w:val="center"/>
            <w:hideMark/>
          </w:tcPr>
          <w:p w14:paraId="2D05FB7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B79" w14:textId="77777777">
        <w:trPr>
          <w:trHeight w:val="45"/>
        </w:trPr>
        <w:tc>
          <w:tcPr>
            <w:tcW w:w="7420" w:type="dxa"/>
            <w:tcBorders>
              <w:top w:val="nil"/>
              <w:left w:val="nil"/>
              <w:bottom w:val="nil"/>
              <w:right w:val="nil"/>
            </w:tcBorders>
            <w:shd w:val="clear" w:color="auto" w:fill="auto"/>
            <w:vAlign w:val="center"/>
            <w:hideMark/>
          </w:tcPr>
          <w:p w14:paraId="2D05FB78" w14:textId="77777777" w:rsidR="003E7BC1" w:rsidRPr="009449EA" w:rsidRDefault="00AE0D0F">
            <w:pPr>
              <w:spacing w:after="0"/>
              <w:jc w:val="center"/>
              <w:rPr>
                <w:rFonts w:ascii="Calibri" w:eastAsia="Times New Roman" w:hAnsi="Calibri" w:cs="Calibri"/>
                <w:color w:val="000000"/>
                <w:szCs w:val="24"/>
              </w:rPr>
            </w:pPr>
          </w:p>
        </w:tc>
      </w:tr>
      <w:tr w:rsidR="00237587" w14:paraId="2D05FB7B" w14:textId="77777777">
        <w:trPr>
          <w:trHeight w:val="330"/>
        </w:trPr>
        <w:tc>
          <w:tcPr>
            <w:tcW w:w="7420" w:type="dxa"/>
            <w:tcBorders>
              <w:top w:val="nil"/>
              <w:left w:val="nil"/>
              <w:bottom w:val="nil"/>
              <w:right w:val="nil"/>
            </w:tcBorders>
            <w:shd w:val="clear" w:color="auto" w:fill="auto"/>
            <w:vAlign w:val="center"/>
            <w:hideMark/>
          </w:tcPr>
          <w:p w14:paraId="2D05FB7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OXI</w:t>
            </w:r>
          </w:p>
        </w:tc>
      </w:tr>
      <w:tr w:rsidR="00237587" w14:paraId="2D05FB7D" w14:textId="77777777">
        <w:trPr>
          <w:trHeight w:val="45"/>
        </w:trPr>
        <w:tc>
          <w:tcPr>
            <w:tcW w:w="7420" w:type="dxa"/>
            <w:tcBorders>
              <w:top w:val="nil"/>
              <w:left w:val="nil"/>
              <w:bottom w:val="nil"/>
              <w:right w:val="nil"/>
            </w:tcBorders>
            <w:shd w:val="clear" w:color="auto" w:fill="auto"/>
            <w:vAlign w:val="center"/>
            <w:hideMark/>
          </w:tcPr>
          <w:p w14:paraId="2D05FB7C" w14:textId="77777777" w:rsidR="003E7BC1" w:rsidRPr="009449EA" w:rsidRDefault="00AE0D0F">
            <w:pPr>
              <w:spacing w:after="0"/>
              <w:jc w:val="center"/>
              <w:rPr>
                <w:rFonts w:ascii="Calibri" w:eastAsia="Times New Roman" w:hAnsi="Calibri" w:cs="Calibri"/>
                <w:color w:val="000000"/>
                <w:szCs w:val="24"/>
              </w:rPr>
            </w:pPr>
          </w:p>
        </w:tc>
      </w:tr>
      <w:tr w:rsidR="00237587" w14:paraId="2D05FB7F" w14:textId="77777777">
        <w:trPr>
          <w:trHeight w:val="345"/>
        </w:trPr>
        <w:tc>
          <w:tcPr>
            <w:tcW w:w="7420" w:type="dxa"/>
            <w:tcBorders>
              <w:top w:val="nil"/>
              <w:left w:val="nil"/>
              <w:bottom w:val="nil"/>
              <w:right w:val="nil"/>
            </w:tcBorders>
            <w:shd w:val="clear" w:color="auto" w:fill="auto"/>
            <w:vAlign w:val="center"/>
            <w:hideMark/>
          </w:tcPr>
          <w:p w14:paraId="2D05FB7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ΠΡΝ</w:t>
            </w:r>
          </w:p>
        </w:tc>
      </w:tr>
      <w:tr w:rsidR="00237587" w14:paraId="2D05FB81" w14:textId="77777777">
        <w:trPr>
          <w:trHeight w:val="30"/>
        </w:trPr>
        <w:tc>
          <w:tcPr>
            <w:tcW w:w="7420" w:type="dxa"/>
            <w:tcBorders>
              <w:top w:val="nil"/>
              <w:left w:val="nil"/>
              <w:bottom w:val="nil"/>
              <w:right w:val="nil"/>
            </w:tcBorders>
            <w:shd w:val="clear" w:color="auto" w:fill="auto"/>
            <w:vAlign w:val="center"/>
            <w:hideMark/>
          </w:tcPr>
          <w:p w14:paraId="2D05FB80" w14:textId="77777777" w:rsidR="003E7BC1" w:rsidRPr="009449EA" w:rsidRDefault="00AE0D0F">
            <w:pPr>
              <w:spacing w:after="0"/>
              <w:jc w:val="center"/>
              <w:rPr>
                <w:rFonts w:ascii="Calibri" w:eastAsia="Times New Roman" w:hAnsi="Calibri" w:cs="Calibri"/>
                <w:color w:val="000000"/>
                <w:szCs w:val="24"/>
              </w:rPr>
            </w:pPr>
          </w:p>
        </w:tc>
      </w:tr>
      <w:tr w:rsidR="00237587" w14:paraId="2D05FB83" w14:textId="77777777">
        <w:trPr>
          <w:trHeight w:val="150"/>
        </w:trPr>
        <w:tc>
          <w:tcPr>
            <w:tcW w:w="7420" w:type="dxa"/>
            <w:tcBorders>
              <w:top w:val="nil"/>
              <w:left w:val="nil"/>
              <w:bottom w:val="nil"/>
              <w:right w:val="nil"/>
            </w:tcBorders>
            <w:shd w:val="clear" w:color="auto" w:fill="auto"/>
            <w:vAlign w:val="center"/>
            <w:hideMark/>
          </w:tcPr>
          <w:p w14:paraId="2D05FB82" w14:textId="77777777" w:rsidR="003E7BC1" w:rsidRPr="009449EA" w:rsidRDefault="00AE0D0F">
            <w:pPr>
              <w:spacing w:after="0"/>
              <w:jc w:val="center"/>
              <w:rPr>
                <w:rFonts w:ascii="Times New Roman" w:eastAsia="Times New Roman" w:hAnsi="Times New Roman" w:cs="Times New Roman"/>
                <w:sz w:val="20"/>
              </w:rPr>
            </w:pPr>
          </w:p>
        </w:tc>
      </w:tr>
      <w:tr w:rsidR="00237587" w14:paraId="2D05FB85" w14:textId="77777777">
        <w:trPr>
          <w:trHeight w:val="345"/>
        </w:trPr>
        <w:tc>
          <w:tcPr>
            <w:tcW w:w="7420" w:type="dxa"/>
            <w:tcBorders>
              <w:top w:val="nil"/>
              <w:left w:val="nil"/>
              <w:bottom w:val="nil"/>
              <w:right w:val="nil"/>
            </w:tcBorders>
            <w:shd w:val="clear" w:color="auto" w:fill="auto"/>
            <w:vAlign w:val="center"/>
            <w:hideMark/>
          </w:tcPr>
          <w:p w14:paraId="2D05FB84" w14:textId="77777777" w:rsidR="003E7BC1" w:rsidRPr="009449EA" w:rsidRDefault="00AE0D0F">
            <w:pPr>
              <w:spacing w:after="0"/>
              <w:jc w:val="center"/>
              <w:rPr>
                <w:rFonts w:ascii="Times New Roman" w:eastAsia="Times New Roman" w:hAnsi="Times New Roman" w:cs="Times New Roman"/>
                <w:sz w:val="20"/>
              </w:rPr>
            </w:pPr>
          </w:p>
        </w:tc>
      </w:tr>
      <w:tr w:rsidR="00237587" w14:paraId="2D05FB87" w14:textId="77777777">
        <w:trPr>
          <w:trHeight w:val="330"/>
        </w:trPr>
        <w:tc>
          <w:tcPr>
            <w:tcW w:w="7420" w:type="dxa"/>
            <w:tcBorders>
              <w:top w:val="nil"/>
              <w:left w:val="nil"/>
              <w:bottom w:val="nil"/>
              <w:right w:val="nil"/>
            </w:tcBorders>
            <w:shd w:val="clear" w:color="auto" w:fill="auto"/>
            <w:vAlign w:val="center"/>
            <w:hideMark/>
          </w:tcPr>
          <w:p w14:paraId="2D05FB8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6 ως έχει     ΚΑΤΑ ΠΛΕΙΟΨΗΦΙΑ</w:t>
            </w:r>
          </w:p>
        </w:tc>
      </w:tr>
      <w:tr w:rsidR="00237587" w14:paraId="2D05FB89" w14:textId="77777777">
        <w:trPr>
          <w:trHeight w:val="105"/>
        </w:trPr>
        <w:tc>
          <w:tcPr>
            <w:tcW w:w="7420" w:type="dxa"/>
            <w:tcBorders>
              <w:top w:val="nil"/>
              <w:left w:val="nil"/>
              <w:bottom w:val="nil"/>
              <w:right w:val="nil"/>
            </w:tcBorders>
            <w:shd w:val="clear" w:color="auto" w:fill="auto"/>
            <w:vAlign w:val="center"/>
            <w:hideMark/>
          </w:tcPr>
          <w:p w14:paraId="2D05FB88" w14:textId="77777777" w:rsidR="003E7BC1" w:rsidRPr="009449EA" w:rsidRDefault="00AE0D0F">
            <w:pPr>
              <w:spacing w:after="0"/>
              <w:jc w:val="center"/>
              <w:rPr>
                <w:rFonts w:ascii="Calibri" w:eastAsia="Times New Roman" w:hAnsi="Calibri" w:cs="Calibri"/>
                <w:color w:val="000000"/>
                <w:szCs w:val="24"/>
              </w:rPr>
            </w:pPr>
          </w:p>
        </w:tc>
      </w:tr>
      <w:tr w:rsidR="00237587" w14:paraId="2D05FB8B" w14:textId="77777777">
        <w:trPr>
          <w:trHeight w:val="330"/>
        </w:trPr>
        <w:tc>
          <w:tcPr>
            <w:tcW w:w="7420" w:type="dxa"/>
            <w:tcBorders>
              <w:top w:val="nil"/>
              <w:left w:val="nil"/>
              <w:bottom w:val="nil"/>
              <w:right w:val="nil"/>
            </w:tcBorders>
            <w:shd w:val="clear" w:color="auto" w:fill="auto"/>
            <w:vAlign w:val="center"/>
            <w:hideMark/>
          </w:tcPr>
          <w:p w14:paraId="2D05FB8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B8D" w14:textId="77777777">
        <w:trPr>
          <w:trHeight w:val="30"/>
        </w:trPr>
        <w:tc>
          <w:tcPr>
            <w:tcW w:w="7420" w:type="dxa"/>
            <w:tcBorders>
              <w:top w:val="nil"/>
              <w:left w:val="nil"/>
              <w:bottom w:val="nil"/>
              <w:right w:val="nil"/>
            </w:tcBorders>
            <w:shd w:val="clear" w:color="auto" w:fill="auto"/>
            <w:vAlign w:val="center"/>
            <w:hideMark/>
          </w:tcPr>
          <w:p w14:paraId="2D05FB8C" w14:textId="77777777" w:rsidR="003E7BC1" w:rsidRPr="009449EA" w:rsidRDefault="00AE0D0F">
            <w:pPr>
              <w:spacing w:after="0"/>
              <w:jc w:val="center"/>
              <w:rPr>
                <w:rFonts w:ascii="Calibri" w:eastAsia="Times New Roman" w:hAnsi="Calibri" w:cs="Calibri"/>
                <w:color w:val="000000"/>
                <w:szCs w:val="24"/>
              </w:rPr>
            </w:pPr>
          </w:p>
        </w:tc>
      </w:tr>
      <w:tr w:rsidR="00237587" w14:paraId="2D05FB8F" w14:textId="77777777">
        <w:trPr>
          <w:trHeight w:val="330"/>
        </w:trPr>
        <w:tc>
          <w:tcPr>
            <w:tcW w:w="7420" w:type="dxa"/>
            <w:tcBorders>
              <w:top w:val="nil"/>
              <w:left w:val="nil"/>
              <w:bottom w:val="nil"/>
              <w:right w:val="nil"/>
            </w:tcBorders>
            <w:shd w:val="clear" w:color="auto" w:fill="auto"/>
            <w:vAlign w:val="center"/>
            <w:hideMark/>
          </w:tcPr>
          <w:p w14:paraId="2D05FB8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B91" w14:textId="77777777">
        <w:trPr>
          <w:trHeight w:val="45"/>
        </w:trPr>
        <w:tc>
          <w:tcPr>
            <w:tcW w:w="7420" w:type="dxa"/>
            <w:tcBorders>
              <w:top w:val="nil"/>
              <w:left w:val="nil"/>
              <w:bottom w:val="nil"/>
              <w:right w:val="nil"/>
            </w:tcBorders>
            <w:shd w:val="clear" w:color="auto" w:fill="auto"/>
            <w:vAlign w:val="center"/>
            <w:hideMark/>
          </w:tcPr>
          <w:p w14:paraId="2D05FB90" w14:textId="77777777" w:rsidR="003E7BC1" w:rsidRPr="009449EA" w:rsidRDefault="00AE0D0F">
            <w:pPr>
              <w:spacing w:after="0"/>
              <w:jc w:val="center"/>
              <w:rPr>
                <w:rFonts w:ascii="Calibri" w:eastAsia="Times New Roman" w:hAnsi="Calibri" w:cs="Calibri"/>
                <w:color w:val="000000"/>
                <w:szCs w:val="24"/>
              </w:rPr>
            </w:pPr>
          </w:p>
        </w:tc>
      </w:tr>
      <w:tr w:rsidR="00237587" w14:paraId="2D05FB93" w14:textId="77777777">
        <w:trPr>
          <w:trHeight w:val="330"/>
        </w:trPr>
        <w:tc>
          <w:tcPr>
            <w:tcW w:w="7420" w:type="dxa"/>
            <w:tcBorders>
              <w:top w:val="nil"/>
              <w:left w:val="nil"/>
              <w:bottom w:val="nil"/>
              <w:right w:val="nil"/>
            </w:tcBorders>
            <w:shd w:val="clear" w:color="auto" w:fill="auto"/>
            <w:vAlign w:val="center"/>
            <w:hideMark/>
          </w:tcPr>
          <w:p w14:paraId="2D05FB9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OXI</w:t>
            </w:r>
          </w:p>
        </w:tc>
      </w:tr>
      <w:tr w:rsidR="00237587" w14:paraId="2D05FB95" w14:textId="77777777">
        <w:trPr>
          <w:trHeight w:val="45"/>
        </w:trPr>
        <w:tc>
          <w:tcPr>
            <w:tcW w:w="7420" w:type="dxa"/>
            <w:tcBorders>
              <w:top w:val="nil"/>
              <w:left w:val="nil"/>
              <w:bottom w:val="nil"/>
              <w:right w:val="nil"/>
            </w:tcBorders>
            <w:shd w:val="clear" w:color="auto" w:fill="auto"/>
            <w:vAlign w:val="center"/>
            <w:hideMark/>
          </w:tcPr>
          <w:p w14:paraId="2D05FB94" w14:textId="77777777" w:rsidR="003E7BC1" w:rsidRPr="009449EA" w:rsidRDefault="00AE0D0F">
            <w:pPr>
              <w:spacing w:after="0"/>
              <w:jc w:val="center"/>
              <w:rPr>
                <w:rFonts w:ascii="Calibri" w:eastAsia="Times New Roman" w:hAnsi="Calibri" w:cs="Calibri"/>
                <w:color w:val="000000"/>
                <w:szCs w:val="24"/>
              </w:rPr>
            </w:pPr>
          </w:p>
        </w:tc>
      </w:tr>
      <w:tr w:rsidR="00237587" w14:paraId="2D05FB97" w14:textId="77777777">
        <w:trPr>
          <w:trHeight w:val="330"/>
        </w:trPr>
        <w:tc>
          <w:tcPr>
            <w:tcW w:w="7420" w:type="dxa"/>
            <w:tcBorders>
              <w:top w:val="nil"/>
              <w:left w:val="nil"/>
              <w:bottom w:val="nil"/>
              <w:right w:val="nil"/>
            </w:tcBorders>
            <w:shd w:val="clear" w:color="auto" w:fill="auto"/>
            <w:vAlign w:val="center"/>
            <w:hideMark/>
          </w:tcPr>
          <w:p w14:paraId="2D05FB9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lastRenderedPageBreak/>
              <w:t>Χ.Α: OXI</w:t>
            </w:r>
          </w:p>
        </w:tc>
      </w:tr>
      <w:tr w:rsidR="00237587" w14:paraId="2D05FB99" w14:textId="77777777">
        <w:trPr>
          <w:trHeight w:val="45"/>
        </w:trPr>
        <w:tc>
          <w:tcPr>
            <w:tcW w:w="7420" w:type="dxa"/>
            <w:tcBorders>
              <w:top w:val="nil"/>
              <w:left w:val="nil"/>
              <w:bottom w:val="nil"/>
              <w:right w:val="nil"/>
            </w:tcBorders>
            <w:shd w:val="clear" w:color="auto" w:fill="auto"/>
            <w:vAlign w:val="center"/>
            <w:hideMark/>
          </w:tcPr>
          <w:p w14:paraId="2D05FB98" w14:textId="77777777" w:rsidR="003E7BC1" w:rsidRPr="009449EA" w:rsidRDefault="00AE0D0F">
            <w:pPr>
              <w:spacing w:after="0"/>
              <w:jc w:val="center"/>
              <w:rPr>
                <w:rFonts w:ascii="Calibri" w:eastAsia="Times New Roman" w:hAnsi="Calibri" w:cs="Calibri"/>
                <w:color w:val="000000"/>
                <w:szCs w:val="24"/>
              </w:rPr>
            </w:pPr>
          </w:p>
        </w:tc>
      </w:tr>
      <w:tr w:rsidR="00237587" w14:paraId="2D05FB9B" w14:textId="77777777">
        <w:trPr>
          <w:trHeight w:val="330"/>
        </w:trPr>
        <w:tc>
          <w:tcPr>
            <w:tcW w:w="7420" w:type="dxa"/>
            <w:tcBorders>
              <w:top w:val="nil"/>
              <w:left w:val="nil"/>
              <w:bottom w:val="nil"/>
              <w:right w:val="nil"/>
            </w:tcBorders>
            <w:shd w:val="clear" w:color="auto" w:fill="auto"/>
            <w:vAlign w:val="center"/>
            <w:hideMark/>
          </w:tcPr>
          <w:p w14:paraId="2D05FB9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OXI</w:t>
            </w:r>
          </w:p>
        </w:tc>
      </w:tr>
      <w:tr w:rsidR="00237587" w14:paraId="2D05FB9D" w14:textId="77777777">
        <w:trPr>
          <w:trHeight w:val="45"/>
        </w:trPr>
        <w:tc>
          <w:tcPr>
            <w:tcW w:w="7420" w:type="dxa"/>
            <w:tcBorders>
              <w:top w:val="nil"/>
              <w:left w:val="nil"/>
              <w:bottom w:val="nil"/>
              <w:right w:val="nil"/>
            </w:tcBorders>
            <w:shd w:val="clear" w:color="auto" w:fill="auto"/>
            <w:vAlign w:val="center"/>
            <w:hideMark/>
          </w:tcPr>
          <w:p w14:paraId="2D05FB9C" w14:textId="77777777" w:rsidR="003E7BC1" w:rsidRPr="009449EA" w:rsidRDefault="00AE0D0F">
            <w:pPr>
              <w:spacing w:after="0"/>
              <w:jc w:val="center"/>
              <w:rPr>
                <w:rFonts w:ascii="Calibri" w:eastAsia="Times New Roman" w:hAnsi="Calibri" w:cs="Calibri"/>
                <w:color w:val="000000"/>
                <w:szCs w:val="24"/>
              </w:rPr>
            </w:pPr>
          </w:p>
        </w:tc>
      </w:tr>
      <w:tr w:rsidR="00237587" w14:paraId="2D05FB9F" w14:textId="77777777">
        <w:trPr>
          <w:trHeight w:val="330"/>
        </w:trPr>
        <w:tc>
          <w:tcPr>
            <w:tcW w:w="7420" w:type="dxa"/>
            <w:tcBorders>
              <w:top w:val="nil"/>
              <w:left w:val="nil"/>
              <w:bottom w:val="nil"/>
              <w:right w:val="nil"/>
            </w:tcBorders>
            <w:shd w:val="clear" w:color="auto" w:fill="auto"/>
            <w:vAlign w:val="center"/>
            <w:hideMark/>
          </w:tcPr>
          <w:p w14:paraId="2D05FB9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ΠΡΝ</w:t>
            </w:r>
          </w:p>
        </w:tc>
      </w:tr>
      <w:tr w:rsidR="00237587" w14:paraId="2D05FBA1" w14:textId="77777777">
        <w:trPr>
          <w:trHeight w:val="45"/>
        </w:trPr>
        <w:tc>
          <w:tcPr>
            <w:tcW w:w="7420" w:type="dxa"/>
            <w:tcBorders>
              <w:top w:val="nil"/>
              <w:left w:val="nil"/>
              <w:bottom w:val="nil"/>
              <w:right w:val="nil"/>
            </w:tcBorders>
            <w:shd w:val="clear" w:color="auto" w:fill="auto"/>
            <w:vAlign w:val="center"/>
            <w:hideMark/>
          </w:tcPr>
          <w:p w14:paraId="2D05FBA0" w14:textId="77777777" w:rsidR="003E7BC1" w:rsidRPr="009449EA" w:rsidRDefault="00AE0D0F">
            <w:pPr>
              <w:spacing w:after="0"/>
              <w:jc w:val="center"/>
              <w:rPr>
                <w:rFonts w:ascii="Calibri" w:eastAsia="Times New Roman" w:hAnsi="Calibri" w:cs="Calibri"/>
                <w:color w:val="000000"/>
                <w:szCs w:val="24"/>
              </w:rPr>
            </w:pPr>
          </w:p>
        </w:tc>
      </w:tr>
      <w:tr w:rsidR="00237587" w14:paraId="2D05FBA3" w14:textId="77777777">
        <w:trPr>
          <w:trHeight w:val="150"/>
        </w:trPr>
        <w:tc>
          <w:tcPr>
            <w:tcW w:w="7420" w:type="dxa"/>
            <w:tcBorders>
              <w:top w:val="nil"/>
              <w:left w:val="nil"/>
              <w:bottom w:val="nil"/>
              <w:right w:val="nil"/>
            </w:tcBorders>
            <w:shd w:val="clear" w:color="auto" w:fill="auto"/>
            <w:vAlign w:val="center"/>
            <w:hideMark/>
          </w:tcPr>
          <w:p w14:paraId="2D05FBA2" w14:textId="77777777" w:rsidR="003E7BC1" w:rsidRPr="009449EA" w:rsidRDefault="00AE0D0F">
            <w:pPr>
              <w:spacing w:after="0"/>
              <w:jc w:val="center"/>
              <w:rPr>
                <w:rFonts w:ascii="Times New Roman" w:eastAsia="Times New Roman" w:hAnsi="Times New Roman" w:cs="Times New Roman"/>
                <w:sz w:val="20"/>
              </w:rPr>
            </w:pPr>
          </w:p>
        </w:tc>
      </w:tr>
      <w:tr w:rsidR="00237587" w14:paraId="2D05FBA5" w14:textId="77777777">
        <w:trPr>
          <w:trHeight w:val="330"/>
        </w:trPr>
        <w:tc>
          <w:tcPr>
            <w:tcW w:w="7420" w:type="dxa"/>
            <w:tcBorders>
              <w:top w:val="nil"/>
              <w:left w:val="nil"/>
              <w:bottom w:val="nil"/>
              <w:right w:val="nil"/>
            </w:tcBorders>
            <w:shd w:val="clear" w:color="auto" w:fill="auto"/>
            <w:vAlign w:val="center"/>
            <w:hideMark/>
          </w:tcPr>
          <w:p w14:paraId="2D05FBA4" w14:textId="77777777" w:rsidR="003E7BC1" w:rsidRPr="009449EA" w:rsidRDefault="00AE0D0F">
            <w:pPr>
              <w:spacing w:after="0"/>
              <w:jc w:val="center"/>
              <w:rPr>
                <w:rFonts w:ascii="Times New Roman" w:eastAsia="Times New Roman" w:hAnsi="Times New Roman" w:cs="Times New Roman"/>
                <w:sz w:val="20"/>
              </w:rPr>
            </w:pPr>
          </w:p>
        </w:tc>
      </w:tr>
      <w:tr w:rsidR="00237587" w14:paraId="2D05FBA7" w14:textId="77777777">
        <w:trPr>
          <w:trHeight w:val="345"/>
        </w:trPr>
        <w:tc>
          <w:tcPr>
            <w:tcW w:w="7420" w:type="dxa"/>
            <w:tcBorders>
              <w:top w:val="nil"/>
              <w:left w:val="nil"/>
              <w:bottom w:val="nil"/>
              <w:right w:val="nil"/>
            </w:tcBorders>
            <w:shd w:val="clear" w:color="auto" w:fill="auto"/>
            <w:vAlign w:val="center"/>
            <w:hideMark/>
          </w:tcPr>
          <w:p w14:paraId="2D05FBA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7 ως έχει     ΚΑΤΑ ΠΛΕΙΟΨΗΦΙΑ</w:t>
            </w:r>
          </w:p>
        </w:tc>
      </w:tr>
      <w:tr w:rsidR="00237587" w14:paraId="2D05FBA9" w14:textId="77777777">
        <w:trPr>
          <w:trHeight w:val="90"/>
        </w:trPr>
        <w:tc>
          <w:tcPr>
            <w:tcW w:w="7420" w:type="dxa"/>
            <w:tcBorders>
              <w:top w:val="nil"/>
              <w:left w:val="nil"/>
              <w:bottom w:val="nil"/>
              <w:right w:val="nil"/>
            </w:tcBorders>
            <w:shd w:val="clear" w:color="auto" w:fill="auto"/>
            <w:vAlign w:val="center"/>
            <w:hideMark/>
          </w:tcPr>
          <w:p w14:paraId="2D05FBA8" w14:textId="77777777" w:rsidR="003E7BC1" w:rsidRPr="009449EA" w:rsidRDefault="00AE0D0F">
            <w:pPr>
              <w:spacing w:after="0"/>
              <w:jc w:val="center"/>
              <w:rPr>
                <w:rFonts w:ascii="Calibri" w:eastAsia="Times New Roman" w:hAnsi="Calibri" w:cs="Calibri"/>
                <w:color w:val="000000"/>
                <w:szCs w:val="24"/>
              </w:rPr>
            </w:pPr>
          </w:p>
        </w:tc>
      </w:tr>
      <w:tr w:rsidR="00237587" w14:paraId="2D05FBAB" w14:textId="77777777">
        <w:trPr>
          <w:trHeight w:val="330"/>
        </w:trPr>
        <w:tc>
          <w:tcPr>
            <w:tcW w:w="7420" w:type="dxa"/>
            <w:tcBorders>
              <w:top w:val="nil"/>
              <w:left w:val="nil"/>
              <w:bottom w:val="nil"/>
              <w:right w:val="nil"/>
            </w:tcBorders>
            <w:shd w:val="clear" w:color="auto" w:fill="auto"/>
            <w:vAlign w:val="center"/>
            <w:hideMark/>
          </w:tcPr>
          <w:p w14:paraId="2D05FBA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BAD" w14:textId="77777777">
        <w:trPr>
          <w:trHeight w:val="45"/>
        </w:trPr>
        <w:tc>
          <w:tcPr>
            <w:tcW w:w="7420" w:type="dxa"/>
            <w:tcBorders>
              <w:top w:val="nil"/>
              <w:left w:val="nil"/>
              <w:bottom w:val="nil"/>
              <w:right w:val="nil"/>
            </w:tcBorders>
            <w:shd w:val="clear" w:color="auto" w:fill="auto"/>
            <w:vAlign w:val="center"/>
            <w:hideMark/>
          </w:tcPr>
          <w:p w14:paraId="2D05FBAC" w14:textId="77777777" w:rsidR="003E7BC1" w:rsidRPr="009449EA" w:rsidRDefault="00AE0D0F">
            <w:pPr>
              <w:spacing w:after="0"/>
              <w:jc w:val="center"/>
              <w:rPr>
                <w:rFonts w:ascii="Calibri" w:eastAsia="Times New Roman" w:hAnsi="Calibri" w:cs="Calibri"/>
                <w:color w:val="000000"/>
                <w:szCs w:val="24"/>
              </w:rPr>
            </w:pPr>
          </w:p>
        </w:tc>
      </w:tr>
      <w:tr w:rsidR="00237587" w14:paraId="2D05FBAF" w14:textId="77777777">
        <w:trPr>
          <w:trHeight w:val="330"/>
        </w:trPr>
        <w:tc>
          <w:tcPr>
            <w:tcW w:w="7420" w:type="dxa"/>
            <w:tcBorders>
              <w:top w:val="nil"/>
              <w:left w:val="nil"/>
              <w:bottom w:val="nil"/>
              <w:right w:val="nil"/>
            </w:tcBorders>
            <w:shd w:val="clear" w:color="auto" w:fill="auto"/>
            <w:vAlign w:val="center"/>
            <w:hideMark/>
          </w:tcPr>
          <w:p w14:paraId="2D05FBA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BB1" w14:textId="77777777">
        <w:trPr>
          <w:trHeight w:val="45"/>
        </w:trPr>
        <w:tc>
          <w:tcPr>
            <w:tcW w:w="7420" w:type="dxa"/>
            <w:tcBorders>
              <w:top w:val="nil"/>
              <w:left w:val="nil"/>
              <w:bottom w:val="nil"/>
              <w:right w:val="nil"/>
            </w:tcBorders>
            <w:shd w:val="clear" w:color="auto" w:fill="auto"/>
            <w:vAlign w:val="center"/>
            <w:hideMark/>
          </w:tcPr>
          <w:p w14:paraId="2D05FBB0" w14:textId="77777777" w:rsidR="003E7BC1" w:rsidRPr="009449EA" w:rsidRDefault="00AE0D0F">
            <w:pPr>
              <w:spacing w:after="0"/>
              <w:jc w:val="center"/>
              <w:rPr>
                <w:rFonts w:ascii="Calibri" w:eastAsia="Times New Roman" w:hAnsi="Calibri" w:cs="Calibri"/>
                <w:color w:val="000000"/>
                <w:szCs w:val="24"/>
              </w:rPr>
            </w:pPr>
          </w:p>
        </w:tc>
      </w:tr>
      <w:tr w:rsidR="00237587" w14:paraId="2D05FBB3" w14:textId="77777777">
        <w:trPr>
          <w:trHeight w:val="330"/>
        </w:trPr>
        <w:tc>
          <w:tcPr>
            <w:tcW w:w="7420" w:type="dxa"/>
            <w:tcBorders>
              <w:top w:val="nil"/>
              <w:left w:val="nil"/>
              <w:bottom w:val="nil"/>
              <w:right w:val="nil"/>
            </w:tcBorders>
            <w:shd w:val="clear" w:color="auto" w:fill="auto"/>
            <w:vAlign w:val="center"/>
            <w:hideMark/>
          </w:tcPr>
          <w:p w14:paraId="2D05FBB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ΠΡΝ</w:t>
            </w:r>
          </w:p>
        </w:tc>
      </w:tr>
      <w:tr w:rsidR="00237587" w14:paraId="2D05FBB5" w14:textId="77777777">
        <w:trPr>
          <w:trHeight w:val="45"/>
        </w:trPr>
        <w:tc>
          <w:tcPr>
            <w:tcW w:w="7420" w:type="dxa"/>
            <w:tcBorders>
              <w:top w:val="nil"/>
              <w:left w:val="nil"/>
              <w:bottom w:val="nil"/>
              <w:right w:val="nil"/>
            </w:tcBorders>
            <w:shd w:val="clear" w:color="auto" w:fill="auto"/>
            <w:vAlign w:val="center"/>
            <w:hideMark/>
          </w:tcPr>
          <w:p w14:paraId="2D05FBB4" w14:textId="77777777" w:rsidR="003E7BC1" w:rsidRPr="009449EA" w:rsidRDefault="00AE0D0F">
            <w:pPr>
              <w:spacing w:after="0"/>
              <w:jc w:val="center"/>
              <w:rPr>
                <w:rFonts w:ascii="Calibri" w:eastAsia="Times New Roman" w:hAnsi="Calibri" w:cs="Calibri"/>
                <w:color w:val="000000"/>
                <w:szCs w:val="24"/>
              </w:rPr>
            </w:pPr>
          </w:p>
        </w:tc>
      </w:tr>
      <w:tr w:rsidR="00237587" w14:paraId="2D05FBB7" w14:textId="77777777">
        <w:trPr>
          <w:trHeight w:val="330"/>
        </w:trPr>
        <w:tc>
          <w:tcPr>
            <w:tcW w:w="7420" w:type="dxa"/>
            <w:tcBorders>
              <w:top w:val="nil"/>
              <w:left w:val="nil"/>
              <w:bottom w:val="nil"/>
              <w:right w:val="nil"/>
            </w:tcBorders>
            <w:shd w:val="clear" w:color="auto" w:fill="auto"/>
            <w:vAlign w:val="center"/>
            <w:hideMark/>
          </w:tcPr>
          <w:p w14:paraId="2D05FBB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BB9" w14:textId="77777777">
        <w:trPr>
          <w:trHeight w:val="30"/>
        </w:trPr>
        <w:tc>
          <w:tcPr>
            <w:tcW w:w="7420" w:type="dxa"/>
            <w:tcBorders>
              <w:top w:val="nil"/>
              <w:left w:val="nil"/>
              <w:bottom w:val="nil"/>
              <w:right w:val="nil"/>
            </w:tcBorders>
            <w:shd w:val="clear" w:color="auto" w:fill="auto"/>
            <w:vAlign w:val="center"/>
            <w:hideMark/>
          </w:tcPr>
          <w:p w14:paraId="2D05FBB8" w14:textId="77777777" w:rsidR="003E7BC1" w:rsidRPr="009449EA" w:rsidRDefault="00AE0D0F">
            <w:pPr>
              <w:spacing w:after="0"/>
              <w:jc w:val="center"/>
              <w:rPr>
                <w:rFonts w:ascii="Calibri" w:eastAsia="Times New Roman" w:hAnsi="Calibri" w:cs="Calibri"/>
                <w:color w:val="000000"/>
                <w:szCs w:val="24"/>
              </w:rPr>
            </w:pPr>
          </w:p>
        </w:tc>
      </w:tr>
      <w:tr w:rsidR="00237587" w14:paraId="2D05FBBB" w14:textId="77777777">
        <w:trPr>
          <w:trHeight w:val="345"/>
        </w:trPr>
        <w:tc>
          <w:tcPr>
            <w:tcW w:w="7420" w:type="dxa"/>
            <w:tcBorders>
              <w:top w:val="nil"/>
              <w:left w:val="nil"/>
              <w:bottom w:val="nil"/>
              <w:right w:val="nil"/>
            </w:tcBorders>
            <w:shd w:val="clear" w:color="auto" w:fill="auto"/>
            <w:vAlign w:val="center"/>
            <w:hideMark/>
          </w:tcPr>
          <w:p w14:paraId="2D05FBB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OXI</w:t>
            </w:r>
          </w:p>
        </w:tc>
      </w:tr>
      <w:tr w:rsidR="00237587" w14:paraId="2D05FBBD" w14:textId="77777777">
        <w:trPr>
          <w:trHeight w:val="30"/>
        </w:trPr>
        <w:tc>
          <w:tcPr>
            <w:tcW w:w="7420" w:type="dxa"/>
            <w:tcBorders>
              <w:top w:val="nil"/>
              <w:left w:val="nil"/>
              <w:bottom w:val="nil"/>
              <w:right w:val="nil"/>
            </w:tcBorders>
            <w:shd w:val="clear" w:color="auto" w:fill="auto"/>
            <w:vAlign w:val="center"/>
            <w:hideMark/>
          </w:tcPr>
          <w:p w14:paraId="2D05FBBC" w14:textId="77777777" w:rsidR="003E7BC1" w:rsidRPr="009449EA" w:rsidRDefault="00AE0D0F">
            <w:pPr>
              <w:spacing w:after="0"/>
              <w:jc w:val="center"/>
              <w:rPr>
                <w:rFonts w:ascii="Calibri" w:eastAsia="Times New Roman" w:hAnsi="Calibri" w:cs="Calibri"/>
                <w:color w:val="000000"/>
                <w:szCs w:val="24"/>
              </w:rPr>
            </w:pPr>
          </w:p>
        </w:tc>
      </w:tr>
      <w:tr w:rsidR="00237587" w14:paraId="2D05FBBF" w14:textId="77777777">
        <w:trPr>
          <w:trHeight w:val="330"/>
        </w:trPr>
        <w:tc>
          <w:tcPr>
            <w:tcW w:w="7420" w:type="dxa"/>
            <w:tcBorders>
              <w:top w:val="nil"/>
              <w:left w:val="nil"/>
              <w:bottom w:val="nil"/>
              <w:right w:val="nil"/>
            </w:tcBorders>
            <w:shd w:val="clear" w:color="auto" w:fill="auto"/>
            <w:vAlign w:val="center"/>
            <w:hideMark/>
          </w:tcPr>
          <w:p w14:paraId="2D05FBB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 xml:space="preserve">ΕΝ. </w:t>
            </w:r>
            <w:r w:rsidRPr="009449EA">
              <w:rPr>
                <w:rFonts w:ascii="Calibri" w:eastAsia="Times New Roman" w:hAnsi="Calibri" w:cs="Calibri"/>
                <w:color w:val="000000"/>
                <w:szCs w:val="24"/>
              </w:rPr>
              <w:t>ΚΕΝΤΡΩΩΝ: ΠΡΝ</w:t>
            </w:r>
          </w:p>
        </w:tc>
      </w:tr>
      <w:tr w:rsidR="00237587" w14:paraId="2D05FBC1" w14:textId="77777777">
        <w:trPr>
          <w:trHeight w:val="45"/>
        </w:trPr>
        <w:tc>
          <w:tcPr>
            <w:tcW w:w="7420" w:type="dxa"/>
            <w:tcBorders>
              <w:top w:val="nil"/>
              <w:left w:val="nil"/>
              <w:bottom w:val="nil"/>
              <w:right w:val="nil"/>
            </w:tcBorders>
            <w:shd w:val="clear" w:color="auto" w:fill="auto"/>
            <w:vAlign w:val="center"/>
            <w:hideMark/>
          </w:tcPr>
          <w:p w14:paraId="2D05FBC0" w14:textId="77777777" w:rsidR="003E7BC1" w:rsidRPr="009449EA" w:rsidRDefault="00AE0D0F">
            <w:pPr>
              <w:spacing w:after="0"/>
              <w:jc w:val="center"/>
              <w:rPr>
                <w:rFonts w:ascii="Calibri" w:eastAsia="Times New Roman" w:hAnsi="Calibri" w:cs="Calibri"/>
                <w:color w:val="000000"/>
                <w:szCs w:val="24"/>
              </w:rPr>
            </w:pPr>
          </w:p>
        </w:tc>
      </w:tr>
      <w:tr w:rsidR="00237587" w14:paraId="2D05FBC3" w14:textId="77777777">
        <w:trPr>
          <w:trHeight w:val="135"/>
        </w:trPr>
        <w:tc>
          <w:tcPr>
            <w:tcW w:w="7420" w:type="dxa"/>
            <w:tcBorders>
              <w:top w:val="nil"/>
              <w:left w:val="nil"/>
              <w:bottom w:val="nil"/>
              <w:right w:val="nil"/>
            </w:tcBorders>
            <w:shd w:val="clear" w:color="auto" w:fill="auto"/>
            <w:vAlign w:val="center"/>
            <w:hideMark/>
          </w:tcPr>
          <w:p w14:paraId="2D05FBC2" w14:textId="77777777" w:rsidR="003E7BC1" w:rsidRPr="009449EA" w:rsidRDefault="00AE0D0F">
            <w:pPr>
              <w:spacing w:after="0"/>
              <w:jc w:val="center"/>
              <w:rPr>
                <w:rFonts w:ascii="Times New Roman" w:eastAsia="Times New Roman" w:hAnsi="Times New Roman" w:cs="Times New Roman"/>
                <w:sz w:val="20"/>
              </w:rPr>
            </w:pPr>
          </w:p>
        </w:tc>
      </w:tr>
      <w:tr w:rsidR="00237587" w14:paraId="2D05FBC5" w14:textId="77777777">
        <w:trPr>
          <w:trHeight w:val="345"/>
        </w:trPr>
        <w:tc>
          <w:tcPr>
            <w:tcW w:w="7420" w:type="dxa"/>
            <w:tcBorders>
              <w:top w:val="nil"/>
              <w:left w:val="nil"/>
              <w:bottom w:val="nil"/>
              <w:right w:val="nil"/>
            </w:tcBorders>
            <w:shd w:val="clear" w:color="auto" w:fill="auto"/>
            <w:vAlign w:val="center"/>
            <w:hideMark/>
          </w:tcPr>
          <w:p w14:paraId="2D05FBC4" w14:textId="77777777" w:rsidR="003E7BC1" w:rsidRPr="009449EA" w:rsidRDefault="00AE0D0F">
            <w:pPr>
              <w:spacing w:after="0"/>
              <w:jc w:val="center"/>
              <w:rPr>
                <w:rFonts w:ascii="Times New Roman" w:eastAsia="Times New Roman" w:hAnsi="Times New Roman" w:cs="Times New Roman"/>
                <w:sz w:val="20"/>
              </w:rPr>
            </w:pPr>
          </w:p>
        </w:tc>
      </w:tr>
      <w:tr w:rsidR="00237587" w14:paraId="2D05FBC7" w14:textId="77777777">
        <w:trPr>
          <w:trHeight w:val="330"/>
        </w:trPr>
        <w:tc>
          <w:tcPr>
            <w:tcW w:w="7420" w:type="dxa"/>
            <w:tcBorders>
              <w:top w:val="nil"/>
              <w:left w:val="nil"/>
              <w:bottom w:val="nil"/>
              <w:right w:val="nil"/>
            </w:tcBorders>
            <w:shd w:val="clear" w:color="auto" w:fill="auto"/>
            <w:vAlign w:val="center"/>
            <w:hideMark/>
          </w:tcPr>
          <w:p w14:paraId="2D05FBC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8 όπως τροπ.     ΚΑΤΑ ΠΛΕΙΟΨΗΦΙΑ</w:t>
            </w:r>
          </w:p>
        </w:tc>
      </w:tr>
      <w:tr w:rsidR="00237587" w14:paraId="2D05FBC9" w14:textId="77777777">
        <w:trPr>
          <w:trHeight w:val="105"/>
        </w:trPr>
        <w:tc>
          <w:tcPr>
            <w:tcW w:w="7420" w:type="dxa"/>
            <w:tcBorders>
              <w:top w:val="nil"/>
              <w:left w:val="nil"/>
              <w:bottom w:val="nil"/>
              <w:right w:val="nil"/>
            </w:tcBorders>
            <w:shd w:val="clear" w:color="auto" w:fill="auto"/>
            <w:vAlign w:val="center"/>
            <w:hideMark/>
          </w:tcPr>
          <w:p w14:paraId="2D05FBC8" w14:textId="77777777" w:rsidR="003E7BC1" w:rsidRPr="009449EA" w:rsidRDefault="00AE0D0F">
            <w:pPr>
              <w:spacing w:after="0"/>
              <w:jc w:val="center"/>
              <w:rPr>
                <w:rFonts w:ascii="Calibri" w:eastAsia="Times New Roman" w:hAnsi="Calibri" w:cs="Calibri"/>
                <w:color w:val="000000"/>
                <w:szCs w:val="24"/>
              </w:rPr>
            </w:pPr>
          </w:p>
        </w:tc>
      </w:tr>
      <w:tr w:rsidR="00237587" w14:paraId="2D05FBCB" w14:textId="77777777">
        <w:trPr>
          <w:trHeight w:val="330"/>
        </w:trPr>
        <w:tc>
          <w:tcPr>
            <w:tcW w:w="7420" w:type="dxa"/>
            <w:tcBorders>
              <w:top w:val="nil"/>
              <w:left w:val="nil"/>
              <w:bottom w:val="nil"/>
              <w:right w:val="nil"/>
            </w:tcBorders>
            <w:shd w:val="clear" w:color="auto" w:fill="auto"/>
            <w:vAlign w:val="center"/>
            <w:hideMark/>
          </w:tcPr>
          <w:p w14:paraId="2D05FBC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BCD" w14:textId="77777777">
        <w:trPr>
          <w:trHeight w:val="45"/>
        </w:trPr>
        <w:tc>
          <w:tcPr>
            <w:tcW w:w="7420" w:type="dxa"/>
            <w:tcBorders>
              <w:top w:val="nil"/>
              <w:left w:val="nil"/>
              <w:bottom w:val="nil"/>
              <w:right w:val="nil"/>
            </w:tcBorders>
            <w:shd w:val="clear" w:color="auto" w:fill="auto"/>
            <w:vAlign w:val="center"/>
            <w:hideMark/>
          </w:tcPr>
          <w:p w14:paraId="2D05FBCC" w14:textId="77777777" w:rsidR="003E7BC1" w:rsidRPr="009449EA" w:rsidRDefault="00AE0D0F">
            <w:pPr>
              <w:spacing w:after="0"/>
              <w:jc w:val="center"/>
              <w:rPr>
                <w:rFonts w:ascii="Calibri" w:eastAsia="Times New Roman" w:hAnsi="Calibri" w:cs="Calibri"/>
                <w:color w:val="000000"/>
                <w:szCs w:val="24"/>
              </w:rPr>
            </w:pPr>
          </w:p>
        </w:tc>
      </w:tr>
      <w:tr w:rsidR="00237587" w14:paraId="2D05FBCF" w14:textId="77777777">
        <w:trPr>
          <w:trHeight w:val="330"/>
        </w:trPr>
        <w:tc>
          <w:tcPr>
            <w:tcW w:w="7420" w:type="dxa"/>
            <w:tcBorders>
              <w:top w:val="nil"/>
              <w:left w:val="nil"/>
              <w:bottom w:val="nil"/>
              <w:right w:val="nil"/>
            </w:tcBorders>
            <w:shd w:val="clear" w:color="auto" w:fill="auto"/>
            <w:vAlign w:val="center"/>
            <w:hideMark/>
          </w:tcPr>
          <w:p w14:paraId="2D05FBC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BD1" w14:textId="77777777">
        <w:trPr>
          <w:trHeight w:val="45"/>
        </w:trPr>
        <w:tc>
          <w:tcPr>
            <w:tcW w:w="7420" w:type="dxa"/>
            <w:tcBorders>
              <w:top w:val="nil"/>
              <w:left w:val="nil"/>
              <w:bottom w:val="nil"/>
              <w:right w:val="nil"/>
            </w:tcBorders>
            <w:shd w:val="clear" w:color="auto" w:fill="auto"/>
            <w:vAlign w:val="center"/>
            <w:hideMark/>
          </w:tcPr>
          <w:p w14:paraId="2D05FBD0" w14:textId="77777777" w:rsidR="003E7BC1" w:rsidRPr="009449EA" w:rsidRDefault="00AE0D0F">
            <w:pPr>
              <w:spacing w:after="0"/>
              <w:jc w:val="center"/>
              <w:rPr>
                <w:rFonts w:ascii="Calibri" w:eastAsia="Times New Roman" w:hAnsi="Calibri" w:cs="Calibri"/>
                <w:color w:val="000000"/>
                <w:szCs w:val="24"/>
              </w:rPr>
            </w:pPr>
          </w:p>
        </w:tc>
      </w:tr>
      <w:tr w:rsidR="00237587" w14:paraId="2D05FBD3" w14:textId="77777777">
        <w:trPr>
          <w:trHeight w:val="330"/>
        </w:trPr>
        <w:tc>
          <w:tcPr>
            <w:tcW w:w="7420" w:type="dxa"/>
            <w:tcBorders>
              <w:top w:val="nil"/>
              <w:left w:val="nil"/>
              <w:bottom w:val="nil"/>
              <w:right w:val="nil"/>
            </w:tcBorders>
            <w:shd w:val="clear" w:color="auto" w:fill="auto"/>
            <w:vAlign w:val="center"/>
            <w:hideMark/>
          </w:tcPr>
          <w:p w14:paraId="2D05FBD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ΝΑΙ</w:t>
            </w:r>
          </w:p>
        </w:tc>
      </w:tr>
      <w:tr w:rsidR="00237587" w14:paraId="2D05FBD5" w14:textId="77777777">
        <w:trPr>
          <w:trHeight w:val="30"/>
        </w:trPr>
        <w:tc>
          <w:tcPr>
            <w:tcW w:w="7420" w:type="dxa"/>
            <w:tcBorders>
              <w:top w:val="nil"/>
              <w:left w:val="nil"/>
              <w:bottom w:val="nil"/>
              <w:right w:val="nil"/>
            </w:tcBorders>
            <w:shd w:val="clear" w:color="auto" w:fill="auto"/>
            <w:vAlign w:val="center"/>
            <w:hideMark/>
          </w:tcPr>
          <w:p w14:paraId="2D05FBD4" w14:textId="77777777" w:rsidR="003E7BC1" w:rsidRPr="009449EA" w:rsidRDefault="00AE0D0F">
            <w:pPr>
              <w:spacing w:after="0"/>
              <w:jc w:val="center"/>
              <w:rPr>
                <w:rFonts w:ascii="Calibri" w:eastAsia="Times New Roman" w:hAnsi="Calibri" w:cs="Calibri"/>
                <w:color w:val="000000"/>
                <w:szCs w:val="24"/>
              </w:rPr>
            </w:pPr>
          </w:p>
        </w:tc>
      </w:tr>
      <w:tr w:rsidR="00237587" w14:paraId="2D05FBD7" w14:textId="77777777">
        <w:trPr>
          <w:trHeight w:val="330"/>
        </w:trPr>
        <w:tc>
          <w:tcPr>
            <w:tcW w:w="7420" w:type="dxa"/>
            <w:tcBorders>
              <w:top w:val="nil"/>
              <w:left w:val="nil"/>
              <w:bottom w:val="nil"/>
              <w:right w:val="nil"/>
            </w:tcBorders>
            <w:shd w:val="clear" w:color="auto" w:fill="auto"/>
            <w:vAlign w:val="center"/>
            <w:hideMark/>
          </w:tcPr>
          <w:p w14:paraId="2D05FBD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BD9" w14:textId="77777777">
        <w:trPr>
          <w:trHeight w:val="45"/>
        </w:trPr>
        <w:tc>
          <w:tcPr>
            <w:tcW w:w="7420" w:type="dxa"/>
            <w:tcBorders>
              <w:top w:val="nil"/>
              <w:left w:val="nil"/>
              <w:bottom w:val="nil"/>
              <w:right w:val="nil"/>
            </w:tcBorders>
            <w:shd w:val="clear" w:color="auto" w:fill="auto"/>
            <w:vAlign w:val="center"/>
            <w:hideMark/>
          </w:tcPr>
          <w:p w14:paraId="2D05FBD8" w14:textId="77777777" w:rsidR="003E7BC1" w:rsidRPr="009449EA" w:rsidRDefault="00AE0D0F">
            <w:pPr>
              <w:spacing w:after="0"/>
              <w:jc w:val="center"/>
              <w:rPr>
                <w:rFonts w:ascii="Calibri" w:eastAsia="Times New Roman" w:hAnsi="Calibri" w:cs="Calibri"/>
                <w:color w:val="000000"/>
                <w:szCs w:val="24"/>
              </w:rPr>
            </w:pPr>
          </w:p>
        </w:tc>
      </w:tr>
      <w:tr w:rsidR="00237587" w14:paraId="2D05FBDB" w14:textId="77777777">
        <w:trPr>
          <w:trHeight w:val="330"/>
        </w:trPr>
        <w:tc>
          <w:tcPr>
            <w:tcW w:w="7420" w:type="dxa"/>
            <w:tcBorders>
              <w:top w:val="nil"/>
              <w:left w:val="nil"/>
              <w:bottom w:val="nil"/>
              <w:right w:val="nil"/>
            </w:tcBorders>
            <w:shd w:val="clear" w:color="auto" w:fill="auto"/>
            <w:vAlign w:val="center"/>
            <w:hideMark/>
          </w:tcPr>
          <w:p w14:paraId="2D05FBD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ΠΡΝ</w:t>
            </w:r>
          </w:p>
        </w:tc>
      </w:tr>
      <w:tr w:rsidR="00237587" w14:paraId="2D05FBDD" w14:textId="77777777">
        <w:trPr>
          <w:trHeight w:val="45"/>
        </w:trPr>
        <w:tc>
          <w:tcPr>
            <w:tcW w:w="7420" w:type="dxa"/>
            <w:tcBorders>
              <w:top w:val="nil"/>
              <w:left w:val="nil"/>
              <w:bottom w:val="nil"/>
              <w:right w:val="nil"/>
            </w:tcBorders>
            <w:shd w:val="clear" w:color="auto" w:fill="auto"/>
            <w:vAlign w:val="center"/>
            <w:hideMark/>
          </w:tcPr>
          <w:p w14:paraId="2D05FBDC" w14:textId="77777777" w:rsidR="003E7BC1" w:rsidRPr="009449EA" w:rsidRDefault="00AE0D0F">
            <w:pPr>
              <w:spacing w:after="0"/>
              <w:jc w:val="center"/>
              <w:rPr>
                <w:rFonts w:ascii="Calibri" w:eastAsia="Times New Roman" w:hAnsi="Calibri" w:cs="Calibri"/>
                <w:color w:val="000000"/>
                <w:szCs w:val="24"/>
              </w:rPr>
            </w:pPr>
          </w:p>
        </w:tc>
      </w:tr>
      <w:tr w:rsidR="00237587" w14:paraId="2D05FBDF" w14:textId="77777777">
        <w:trPr>
          <w:trHeight w:val="330"/>
        </w:trPr>
        <w:tc>
          <w:tcPr>
            <w:tcW w:w="7420" w:type="dxa"/>
            <w:tcBorders>
              <w:top w:val="nil"/>
              <w:left w:val="nil"/>
              <w:bottom w:val="nil"/>
              <w:right w:val="nil"/>
            </w:tcBorders>
            <w:shd w:val="clear" w:color="auto" w:fill="auto"/>
            <w:vAlign w:val="center"/>
            <w:hideMark/>
          </w:tcPr>
          <w:p w14:paraId="2D05FBD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OXI</w:t>
            </w:r>
          </w:p>
        </w:tc>
      </w:tr>
      <w:tr w:rsidR="00237587" w14:paraId="2D05FBE1" w14:textId="77777777">
        <w:trPr>
          <w:trHeight w:val="30"/>
        </w:trPr>
        <w:tc>
          <w:tcPr>
            <w:tcW w:w="7420" w:type="dxa"/>
            <w:tcBorders>
              <w:top w:val="nil"/>
              <w:left w:val="nil"/>
              <w:bottom w:val="nil"/>
              <w:right w:val="nil"/>
            </w:tcBorders>
            <w:shd w:val="clear" w:color="auto" w:fill="auto"/>
            <w:vAlign w:val="center"/>
            <w:hideMark/>
          </w:tcPr>
          <w:p w14:paraId="2D05FBE0" w14:textId="77777777" w:rsidR="003E7BC1" w:rsidRPr="009449EA" w:rsidRDefault="00AE0D0F">
            <w:pPr>
              <w:spacing w:after="0"/>
              <w:jc w:val="center"/>
              <w:rPr>
                <w:rFonts w:ascii="Calibri" w:eastAsia="Times New Roman" w:hAnsi="Calibri" w:cs="Calibri"/>
                <w:color w:val="000000"/>
                <w:szCs w:val="24"/>
              </w:rPr>
            </w:pPr>
          </w:p>
        </w:tc>
      </w:tr>
      <w:tr w:rsidR="00237587" w14:paraId="2D05FBE3" w14:textId="77777777">
        <w:trPr>
          <w:trHeight w:val="150"/>
        </w:trPr>
        <w:tc>
          <w:tcPr>
            <w:tcW w:w="7420" w:type="dxa"/>
            <w:tcBorders>
              <w:top w:val="nil"/>
              <w:left w:val="nil"/>
              <w:bottom w:val="nil"/>
              <w:right w:val="nil"/>
            </w:tcBorders>
            <w:shd w:val="clear" w:color="auto" w:fill="auto"/>
            <w:vAlign w:val="center"/>
            <w:hideMark/>
          </w:tcPr>
          <w:p w14:paraId="2D05FBE2" w14:textId="77777777" w:rsidR="003E7BC1" w:rsidRPr="009449EA" w:rsidRDefault="00AE0D0F">
            <w:pPr>
              <w:spacing w:after="0"/>
              <w:jc w:val="center"/>
              <w:rPr>
                <w:rFonts w:ascii="Times New Roman" w:eastAsia="Times New Roman" w:hAnsi="Times New Roman" w:cs="Times New Roman"/>
                <w:sz w:val="20"/>
              </w:rPr>
            </w:pPr>
          </w:p>
        </w:tc>
      </w:tr>
      <w:tr w:rsidR="00237587" w14:paraId="2D05FBE5" w14:textId="77777777">
        <w:trPr>
          <w:trHeight w:val="345"/>
        </w:trPr>
        <w:tc>
          <w:tcPr>
            <w:tcW w:w="7420" w:type="dxa"/>
            <w:tcBorders>
              <w:top w:val="nil"/>
              <w:left w:val="nil"/>
              <w:bottom w:val="nil"/>
              <w:right w:val="nil"/>
            </w:tcBorders>
            <w:shd w:val="clear" w:color="auto" w:fill="auto"/>
            <w:vAlign w:val="center"/>
            <w:hideMark/>
          </w:tcPr>
          <w:p w14:paraId="2D05FBE4" w14:textId="77777777" w:rsidR="003E7BC1" w:rsidRPr="009449EA" w:rsidRDefault="00AE0D0F">
            <w:pPr>
              <w:spacing w:after="0"/>
              <w:jc w:val="center"/>
              <w:rPr>
                <w:rFonts w:ascii="Times New Roman" w:eastAsia="Times New Roman" w:hAnsi="Times New Roman" w:cs="Times New Roman"/>
                <w:sz w:val="20"/>
              </w:rPr>
            </w:pPr>
          </w:p>
        </w:tc>
      </w:tr>
      <w:tr w:rsidR="00237587" w14:paraId="2D05FBE7" w14:textId="77777777">
        <w:trPr>
          <w:trHeight w:val="330"/>
        </w:trPr>
        <w:tc>
          <w:tcPr>
            <w:tcW w:w="7420" w:type="dxa"/>
            <w:tcBorders>
              <w:top w:val="nil"/>
              <w:left w:val="nil"/>
              <w:bottom w:val="nil"/>
              <w:right w:val="nil"/>
            </w:tcBorders>
            <w:shd w:val="clear" w:color="auto" w:fill="auto"/>
            <w:vAlign w:val="center"/>
            <w:hideMark/>
          </w:tcPr>
          <w:p w14:paraId="2D05FBE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9 όπως τροπ.     ΚΑΤΑ ΠΛΕΙΟΨΗΦΙΑ</w:t>
            </w:r>
          </w:p>
        </w:tc>
      </w:tr>
      <w:tr w:rsidR="00237587" w14:paraId="2D05FBE9" w14:textId="77777777">
        <w:trPr>
          <w:trHeight w:val="105"/>
        </w:trPr>
        <w:tc>
          <w:tcPr>
            <w:tcW w:w="7420" w:type="dxa"/>
            <w:tcBorders>
              <w:top w:val="nil"/>
              <w:left w:val="nil"/>
              <w:bottom w:val="nil"/>
              <w:right w:val="nil"/>
            </w:tcBorders>
            <w:shd w:val="clear" w:color="auto" w:fill="auto"/>
            <w:vAlign w:val="center"/>
            <w:hideMark/>
          </w:tcPr>
          <w:p w14:paraId="2D05FBE8" w14:textId="77777777" w:rsidR="003E7BC1" w:rsidRPr="009449EA" w:rsidRDefault="00AE0D0F">
            <w:pPr>
              <w:spacing w:after="0"/>
              <w:jc w:val="center"/>
              <w:rPr>
                <w:rFonts w:ascii="Calibri" w:eastAsia="Times New Roman" w:hAnsi="Calibri" w:cs="Calibri"/>
                <w:color w:val="000000"/>
                <w:szCs w:val="24"/>
              </w:rPr>
            </w:pPr>
          </w:p>
        </w:tc>
      </w:tr>
      <w:tr w:rsidR="00237587" w14:paraId="2D05FBEB" w14:textId="77777777">
        <w:trPr>
          <w:trHeight w:val="330"/>
        </w:trPr>
        <w:tc>
          <w:tcPr>
            <w:tcW w:w="7420" w:type="dxa"/>
            <w:tcBorders>
              <w:top w:val="nil"/>
              <w:left w:val="nil"/>
              <w:bottom w:val="nil"/>
              <w:right w:val="nil"/>
            </w:tcBorders>
            <w:shd w:val="clear" w:color="auto" w:fill="auto"/>
            <w:vAlign w:val="center"/>
            <w:hideMark/>
          </w:tcPr>
          <w:p w14:paraId="2D05FBE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BED" w14:textId="77777777">
        <w:trPr>
          <w:trHeight w:val="30"/>
        </w:trPr>
        <w:tc>
          <w:tcPr>
            <w:tcW w:w="7420" w:type="dxa"/>
            <w:tcBorders>
              <w:top w:val="nil"/>
              <w:left w:val="nil"/>
              <w:bottom w:val="nil"/>
              <w:right w:val="nil"/>
            </w:tcBorders>
            <w:shd w:val="clear" w:color="auto" w:fill="auto"/>
            <w:vAlign w:val="center"/>
            <w:hideMark/>
          </w:tcPr>
          <w:p w14:paraId="2D05FBEC" w14:textId="77777777" w:rsidR="003E7BC1" w:rsidRPr="009449EA" w:rsidRDefault="00AE0D0F">
            <w:pPr>
              <w:spacing w:after="0"/>
              <w:jc w:val="center"/>
              <w:rPr>
                <w:rFonts w:ascii="Calibri" w:eastAsia="Times New Roman" w:hAnsi="Calibri" w:cs="Calibri"/>
                <w:color w:val="000000"/>
                <w:szCs w:val="24"/>
              </w:rPr>
            </w:pPr>
          </w:p>
        </w:tc>
      </w:tr>
      <w:tr w:rsidR="00237587" w14:paraId="2D05FBEF" w14:textId="77777777">
        <w:trPr>
          <w:trHeight w:val="330"/>
        </w:trPr>
        <w:tc>
          <w:tcPr>
            <w:tcW w:w="7420" w:type="dxa"/>
            <w:tcBorders>
              <w:top w:val="nil"/>
              <w:left w:val="nil"/>
              <w:bottom w:val="nil"/>
              <w:right w:val="nil"/>
            </w:tcBorders>
            <w:shd w:val="clear" w:color="auto" w:fill="auto"/>
            <w:vAlign w:val="center"/>
            <w:hideMark/>
          </w:tcPr>
          <w:p w14:paraId="2D05FBE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BF1" w14:textId="77777777">
        <w:trPr>
          <w:trHeight w:val="45"/>
        </w:trPr>
        <w:tc>
          <w:tcPr>
            <w:tcW w:w="7420" w:type="dxa"/>
            <w:tcBorders>
              <w:top w:val="nil"/>
              <w:left w:val="nil"/>
              <w:bottom w:val="nil"/>
              <w:right w:val="nil"/>
            </w:tcBorders>
            <w:shd w:val="clear" w:color="auto" w:fill="auto"/>
            <w:vAlign w:val="center"/>
            <w:hideMark/>
          </w:tcPr>
          <w:p w14:paraId="2D05FBF0" w14:textId="77777777" w:rsidR="003E7BC1" w:rsidRPr="009449EA" w:rsidRDefault="00AE0D0F">
            <w:pPr>
              <w:spacing w:after="0"/>
              <w:jc w:val="center"/>
              <w:rPr>
                <w:rFonts w:ascii="Calibri" w:eastAsia="Times New Roman" w:hAnsi="Calibri" w:cs="Calibri"/>
                <w:color w:val="000000"/>
                <w:szCs w:val="24"/>
              </w:rPr>
            </w:pPr>
          </w:p>
        </w:tc>
      </w:tr>
      <w:tr w:rsidR="00237587" w14:paraId="2D05FBF3" w14:textId="77777777">
        <w:trPr>
          <w:trHeight w:val="330"/>
        </w:trPr>
        <w:tc>
          <w:tcPr>
            <w:tcW w:w="7420" w:type="dxa"/>
            <w:tcBorders>
              <w:top w:val="nil"/>
              <w:left w:val="nil"/>
              <w:bottom w:val="nil"/>
              <w:right w:val="nil"/>
            </w:tcBorders>
            <w:shd w:val="clear" w:color="auto" w:fill="auto"/>
            <w:vAlign w:val="center"/>
            <w:hideMark/>
          </w:tcPr>
          <w:p w14:paraId="2D05FBF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ΠΡΝ</w:t>
            </w:r>
          </w:p>
        </w:tc>
      </w:tr>
      <w:tr w:rsidR="00237587" w14:paraId="2D05FBF5" w14:textId="77777777">
        <w:trPr>
          <w:trHeight w:val="45"/>
        </w:trPr>
        <w:tc>
          <w:tcPr>
            <w:tcW w:w="7420" w:type="dxa"/>
            <w:tcBorders>
              <w:top w:val="nil"/>
              <w:left w:val="nil"/>
              <w:bottom w:val="nil"/>
              <w:right w:val="nil"/>
            </w:tcBorders>
            <w:shd w:val="clear" w:color="auto" w:fill="auto"/>
            <w:vAlign w:val="center"/>
            <w:hideMark/>
          </w:tcPr>
          <w:p w14:paraId="2D05FBF4" w14:textId="77777777" w:rsidR="003E7BC1" w:rsidRPr="009449EA" w:rsidRDefault="00AE0D0F">
            <w:pPr>
              <w:spacing w:after="0"/>
              <w:jc w:val="center"/>
              <w:rPr>
                <w:rFonts w:ascii="Calibri" w:eastAsia="Times New Roman" w:hAnsi="Calibri" w:cs="Calibri"/>
                <w:color w:val="000000"/>
                <w:szCs w:val="24"/>
              </w:rPr>
            </w:pPr>
          </w:p>
        </w:tc>
      </w:tr>
      <w:tr w:rsidR="00237587" w14:paraId="2D05FBF7" w14:textId="77777777">
        <w:trPr>
          <w:trHeight w:val="330"/>
        </w:trPr>
        <w:tc>
          <w:tcPr>
            <w:tcW w:w="7420" w:type="dxa"/>
            <w:tcBorders>
              <w:top w:val="nil"/>
              <w:left w:val="nil"/>
              <w:bottom w:val="nil"/>
              <w:right w:val="nil"/>
            </w:tcBorders>
            <w:shd w:val="clear" w:color="auto" w:fill="auto"/>
            <w:vAlign w:val="center"/>
            <w:hideMark/>
          </w:tcPr>
          <w:p w14:paraId="2D05FBF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BF9" w14:textId="77777777">
        <w:trPr>
          <w:trHeight w:val="45"/>
        </w:trPr>
        <w:tc>
          <w:tcPr>
            <w:tcW w:w="7420" w:type="dxa"/>
            <w:tcBorders>
              <w:top w:val="nil"/>
              <w:left w:val="nil"/>
              <w:bottom w:val="nil"/>
              <w:right w:val="nil"/>
            </w:tcBorders>
            <w:shd w:val="clear" w:color="auto" w:fill="auto"/>
            <w:vAlign w:val="center"/>
            <w:hideMark/>
          </w:tcPr>
          <w:p w14:paraId="2D05FBF8" w14:textId="77777777" w:rsidR="003E7BC1" w:rsidRPr="009449EA" w:rsidRDefault="00AE0D0F">
            <w:pPr>
              <w:spacing w:after="0"/>
              <w:jc w:val="center"/>
              <w:rPr>
                <w:rFonts w:ascii="Calibri" w:eastAsia="Times New Roman" w:hAnsi="Calibri" w:cs="Calibri"/>
                <w:color w:val="000000"/>
                <w:szCs w:val="24"/>
              </w:rPr>
            </w:pPr>
          </w:p>
        </w:tc>
      </w:tr>
      <w:tr w:rsidR="00237587" w14:paraId="2D05FBFB" w14:textId="77777777">
        <w:trPr>
          <w:trHeight w:val="330"/>
        </w:trPr>
        <w:tc>
          <w:tcPr>
            <w:tcW w:w="7420" w:type="dxa"/>
            <w:tcBorders>
              <w:top w:val="nil"/>
              <w:left w:val="nil"/>
              <w:bottom w:val="nil"/>
              <w:right w:val="nil"/>
            </w:tcBorders>
            <w:shd w:val="clear" w:color="auto" w:fill="auto"/>
            <w:vAlign w:val="center"/>
            <w:hideMark/>
          </w:tcPr>
          <w:p w14:paraId="2D05FBF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ΠΡΝ</w:t>
            </w:r>
          </w:p>
        </w:tc>
      </w:tr>
      <w:tr w:rsidR="00237587" w14:paraId="2D05FBFD" w14:textId="77777777">
        <w:trPr>
          <w:trHeight w:val="45"/>
        </w:trPr>
        <w:tc>
          <w:tcPr>
            <w:tcW w:w="7420" w:type="dxa"/>
            <w:tcBorders>
              <w:top w:val="nil"/>
              <w:left w:val="nil"/>
              <w:bottom w:val="nil"/>
              <w:right w:val="nil"/>
            </w:tcBorders>
            <w:shd w:val="clear" w:color="auto" w:fill="auto"/>
            <w:vAlign w:val="center"/>
            <w:hideMark/>
          </w:tcPr>
          <w:p w14:paraId="2D05FBFC" w14:textId="77777777" w:rsidR="003E7BC1" w:rsidRPr="009449EA" w:rsidRDefault="00AE0D0F">
            <w:pPr>
              <w:spacing w:after="0"/>
              <w:jc w:val="center"/>
              <w:rPr>
                <w:rFonts w:ascii="Calibri" w:eastAsia="Times New Roman" w:hAnsi="Calibri" w:cs="Calibri"/>
                <w:color w:val="000000"/>
                <w:szCs w:val="24"/>
              </w:rPr>
            </w:pPr>
          </w:p>
        </w:tc>
      </w:tr>
      <w:tr w:rsidR="00237587" w14:paraId="2D05FBFF" w14:textId="77777777">
        <w:trPr>
          <w:trHeight w:val="330"/>
        </w:trPr>
        <w:tc>
          <w:tcPr>
            <w:tcW w:w="7420" w:type="dxa"/>
            <w:tcBorders>
              <w:top w:val="nil"/>
              <w:left w:val="nil"/>
              <w:bottom w:val="nil"/>
              <w:right w:val="nil"/>
            </w:tcBorders>
            <w:shd w:val="clear" w:color="auto" w:fill="auto"/>
            <w:vAlign w:val="center"/>
            <w:hideMark/>
          </w:tcPr>
          <w:p w14:paraId="2D05FBF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ΠΡΝ</w:t>
            </w:r>
          </w:p>
        </w:tc>
      </w:tr>
      <w:tr w:rsidR="00237587" w14:paraId="2D05FC01" w14:textId="77777777">
        <w:trPr>
          <w:trHeight w:val="45"/>
        </w:trPr>
        <w:tc>
          <w:tcPr>
            <w:tcW w:w="7420" w:type="dxa"/>
            <w:tcBorders>
              <w:top w:val="nil"/>
              <w:left w:val="nil"/>
              <w:bottom w:val="nil"/>
              <w:right w:val="nil"/>
            </w:tcBorders>
            <w:shd w:val="clear" w:color="auto" w:fill="auto"/>
            <w:vAlign w:val="center"/>
            <w:hideMark/>
          </w:tcPr>
          <w:p w14:paraId="2D05FC00" w14:textId="77777777" w:rsidR="003E7BC1" w:rsidRPr="009449EA" w:rsidRDefault="00AE0D0F">
            <w:pPr>
              <w:spacing w:after="0"/>
              <w:jc w:val="center"/>
              <w:rPr>
                <w:rFonts w:ascii="Calibri" w:eastAsia="Times New Roman" w:hAnsi="Calibri" w:cs="Calibri"/>
                <w:color w:val="000000"/>
                <w:szCs w:val="24"/>
              </w:rPr>
            </w:pPr>
          </w:p>
        </w:tc>
      </w:tr>
      <w:tr w:rsidR="00237587" w14:paraId="2D05FC03" w14:textId="77777777">
        <w:trPr>
          <w:trHeight w:val="150"/>
        </w:trPr>
        <w:tc>
          <w:tcPr>
            <w:tcW w:w="7420" w:type="dxa"/>
            <w:tcBorders>
              <w:top w:val="nil"/>
              <w:left w:val="nil"/>
              <w:bottom w:val="nil"/>
              <w:right w:val="nil"/>
            </w:tcBorders>
            <w:shd w:val="clear" w:color="auto" w:fill="auto"/>
            <w:vAlign w:val="center"/>
            <w:hideMark/>
          </w:tcPr>
          <w:p w14:paraId="2D05FC02" w14:textId="77777777" w:rsidR="003E7BC1" w:rsidRPr="009449EA" w:rsidRDefault="00AE0D0F">
            <w:pPr>
              <w:spacing w:after="0"/>
              <w:jc w:val="center"/>
              <w:rPr>
                <w:rFonts w:ascii="Times New Roman" w:eastAsia="Times New Roman" w:hAnsi="Times New Roman" w:cs="Times New Roman"/>
                <w:sz w:val="20"/>
              </w:rPr>
            </w:pPr>
          </w:p>
        </w:tc>
      </w:tr>
      <w:tr w:rsidR="00237587" w14:paraId="2D05FC05" w14:textId="77777777">
        <w:trPr>
          <w:trHeight w:val="330"/>
        </w:trPr>
        <w:tc>
          <w:tcPr>
            <w:tcW w:w="7420" w:type="dxa"/>
            <w:tcBorders>
              <w:top w:val="nil"/>
              <w:left w:val="nil"/>
              <w:bottom w:val="nil"/>
              <w:right w:val="nil"/>
            </w:tcBorders>
            <w:shd w:val="clear" w:color="auto" w:fill="auto"/>
            <w:vAlign w:val="center"/>
            <w:hideMark/>
          </w:tcPr>
          <w:p w14:paraId="2D05FC04" w14:textId="77777777" w:rsidR="003E7BC1" w:rsidRPr="009449EA" w:rsidRDefault="00AE0D0F">
            <w:pPr>
              <w:spacing w:after="0"/>
              <w:jc w:val="center"/>
              <w:rPr>
                <w:rFonts w:ascii="Times New Roman" w:eastAsia="Times New Roman" w:hAnsi="Times New Roman" w:cs="Times New Roman"/>
                <w:sz w:val="20"/>
              </w:rPr>
            </w:pPr>
          </w:p>
        </w:tc>
      </w:tr>
      <w:tr w:rsidR="00237587" w14:paraId="2D05FC07" w14:textId="77777777">
        <w:trPr>
          <w:trHeight w:val="345"/>
        </w:trPr>
        <w:tc>
          <w:tcPr>
            <w:tcW w:w="7420" w:type="dxa"/>
            <w:tcBorders>
              <w:top w:val="nil"/>
              <w:left w:val="nil"/>
              <w:bottom w:val="nil"/>
              <w:right w:val="nil"/>
            </w:tcBorders>
            <w:shd w:val="clear" w:color="auto" w:fill="auto"/>
            <w:vAlign w:val="center"/>
            <w:hideMark/>
          </w:tcPr>
          <w:p w14:paraId="2D05FC0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10 όπως τροπ.     ΚΑΤΑ ΠΛΕΙΟΨΗΦΙΑ</w:t>
            </w:r>
          </w:p>
        </w:tc>
      </w:tr>
      <w:tr w:rsidR="00237587" w14:paraId="2D05FC09" w14:textId="77777777">
        <w:trPr>
          <w:trHeight w:val="90"/>
        </w:trPr>
        <w:tc>
          <w:tcPr>
            <w:tcW w:w="7420" w:type="dxa"/>
            <w:tcBorders>
              <w:top w:val="nil"/>
              <w:left w:val="nil"/>
              <w:bottom w:val="nil"/>
              <w:right w:val="nil"/>
            </w:tcBorders>
            <w:shd w:val="clear" w:color="auto" w:fill="auto"/>
            <w:vAlign w:val="center"/>
            <w:hideMark/>
          </w:tcPr>
          <w:p w14:paraId="2D05FC08" w14:textId="77777777" w:rsidR="003E7BC1" w:rsidRPr="009449EA" w:rsidRDefault="00AE0D0F">
            <w:pPr>
              <w:spacing w:after="0"/>
              <w:jc w:val="center"/>
              <w:rPr>
                <w:rFonts w:ascii="Calibri" w:eastAsia="Times New Roman" w:hAnsi="Calibri" w:cs="Calibri"/>
                <w:color w:val="000000"/>
                <w:szCs w:val="24"/>
              </w:rPr>
            </w:pPr>
          </w:p>
        </w:tc>
      </w:tr>
      <w:tr w:rsidR="00237587" w14:paraId="2D05FC0B" w14:textId="77777777">
        <w:trPr>
          <w:trHeight w:val="330"/>
        </w:trPr>
        <w:tc>
          <w:tcPr>
            <w:tcW w:w="7420" w:type="dxa"/>
            <w:tcBorders>
              <w:top w:val="nil"/>
              <w:left w:val="nil"/>
              <w:bottom w:val="nil"/>
              <w:right w:val="nil"/>
            </w:tcBorders>
            <w:shd w:val="clear" w:color="auto" w:fill="auto"/>
            <w:vAlign w:val="center"/>
            <w:hideMark/>
          </w:tcPr>
          <w:p w14:paraId="2D05FC0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C0D" w14:textId="77777777">
        <w:trPr>
          <w:trHeight w:val="45"/>
        </w:trPr>
        <w:tc>
          <w:tcPr>
            <w:tcW w:w="7420" w:type="dxa"/>
            <w:tcBorders>
              <w:top w:val="nil"/>
              <w:left w:val="nil"/>
              <w:bottom w:val="nil"/>
              <w:right w:val="nil"/>
            </w:tcBorders>
            <w:shd w:val="clear" w:color="auto" w:fill="auto"/>
            <w:vAlign w:val="center"/>
            <w:hideMark/>
          </w:tcPr>
          <w:p w14:paraId="2D05FC0C" w14:textId="77777777" w:rsidR="003E7BC1" w:rsidRPr="009449EA" w:rsidRDefault="00AE0D0F">
            <w:pPr>
              <w:spacing w:after="0"/>
              <w:jc w:val="center"/>
              <w:rPr>
                <w:rFonts w:ascii="Calibri" w:eastAsia="Times New Roman" w:hAnsi="Calibri" w:cs="Calibri"/>
                <w:color w:val="000000"/>
                <w:szCs w:val="24"/>
              </w:rPr>
            </w:pPr>
          </w:p>
        </w:tc>
      </w:tr>
      <w:tr w:rsidR="00237587" w14:paraId="2D05FC0F" w14:textId="77777777">
        <w:trPr>
          <w:trHeight w:val="330"/>
        </w:trPr>
        <w:tc>
          <w:tcPr>
            <w:tcW w:w="7420" w:type="dxa"/>
            <w:tcBorders>
              <w:top w:val="nil"/>
              <w:left w:val="nil"/>
              <w:bottom w:val="nil"/>
              <w:right w:val="nil"/>
            </w:tcBorders>
            <w:shd w:val="clear" w:color="auto" w:fill="auto"/>
            <w:vAlign w:val="center"/>
            <w:hideMark/>
          </w:tcPr>
          <w:p w14:paraId="2D05FC0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C11" w14:textId="77777777">
        <w:trPr>
          <w:trHeight w:val="45"/>
        </w:trPr>
        <w:tc>
          <w:tcPr>
            <w:tcW w:w="7420" w:type="dxa"/>
            <w:tcBorders>
              <w:top w:val="nil"/>
              <w:left w:val="nil"/>
              <w:bottom w:val="nil"/>
              <w:right w:val="nil"/>
            </w:tcBorders>
            <w:shd w:val="clear" w:color="auto" w:fill="auto"/>
            <w:vAlign w:val="center"/>
            <w:hideMark/>
          </w:tcPr>
          <w:p w14:paraId="2D05FC10" w14:textId="77777777" w:rsidR="003E7BC1" w:rsidRPr="009449EA" w:rsidRDefault="00AE0D0F">
            <w:pPr>
              <w:spacing w:after="0"/>
              <w:jc w:val="center"/>
              <w:rPr>
                <w:rFonts w:ascii="Calibri" w:eastAsia="Times New Roman" w:hAnsi="Calibri" w:cs="Calibri"/>
                <w:color w:val="000000"/>
                <w:szCs w:val="24"/>
              </w:rPr>
            </w:pPr>
          </w:p>
        </w:tc>
      </w:tr>
      <w:tr w:rsidR="00237587" w14:paraId="2D05FC13" w14:textId="77777777">
        <w:trPr>
          <w:trHeight w:val="330"/>
        </w:trPr>
        <w:tc>
          <w:tcPr>
            <w:tcW w:w="7420" w:type="dxa"/>
            <w:tcBorders>
              <w:top w:val="nil"/>
              <w:left w:val="nil"/>
              <w:bottom w:val="nil"/>
              <w:right w:val="nil"/>
            </w:tcBorders>
            <w:shd w:val="clear" w:color="auto" w:fill="auto"/>
            <w:vAlign w:val="center"/>
            <w:hideMark/>
          </w:tcPr>
          <w:p w14:paraId="2D05FC1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ΠΡΝ</w:t>
            </w:r>
          </w:p>
        </w:tc>
      </w:tr>
      <w:tr w:rsidR="00237587" w14:paraId="2D05FC15" w14:textId="77777777">
        <w:trPr>
          <w:trHeight w:val="45"/>
        </w:trPr>
        <w:tc>
          <w:tcPr>
            <w:tcW w:w="7420" w:type="dxa"/>
            <w:tcBorders>
              <w:top w:val="nil"/>
              <w:left w:val="nil"/>
              <w:bottom w:val="nil"/>
              <w:right w:val="nil"/>
            </w:tcBorders>
            <w:shd w:val="clear" w:color="auto" w:fill="auto"/>
            <w:vAlign w:val="center"/>
            <w:hideMark/>
          </w:tcPr>
          <w:p w14:paraId="2D05FC14" w14:textId="77777777" w:rsidR="003E7BC1" w:rsidRPr="009449EA" w:rsidRDefault="00AE0D0F">
            <w:pPr>
              <w:spacing w:after="0"/>
              <w:jc w:val="center"/>
              <w:rPr>
                <w:rFonts w:ascii="Calibri" w:eastAsia="Times New Roman" w:hAnsi="Calibri" w:cs="Calibri"/>
                <w:color w:val="000000"/>
                <w:szCs w:val="24"/>
              </w:rPr>
            </w:pPr>
          </w:p>
        </w:tc>
      </w:tr>
      <w:tr w:rsidR="00237587" w14:paraId="2D05FC17" w14:textId="77777777">
        <w:trPr>
          <w:trHeight w:val="330"/>
        </w:trPr>
        <w:tc>
          <w:tcPr>
            <w:tcW w:w="7420" w:type="dxa"/>
            <w:tcBorders>
              <w:top w:val="nil"/>
              <w:left w:val="nil"/>
              <w:bottom w:val="nil"/>
              <w:right w:val="nil"/>
            </w:tcBorders>
            <w:shd w:val="clear" w:color="auto" w:fill="auto"/>
            <w:vAlign w:val="center"/>
            <w:hideMark/>
          </w:tcPr>
          <w:p w14:paraId="2D05FC1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C19" w14:textId="77777777">
        <w:trPr>
          <w:trHeight w:val="30"/>
        </w:trPr>
        <w:tc>
          <w:tcPr>
            <w:tcW w:w="7420" w:type="dxa"/>
            <w:tcBorders>
              <w:top w:val="nil"/>
              <w:left w:val="nil"/>
              <w:bottom w:val="nil"/>
              <w:right w:val="nil"/>
            </w:tcBorders>
            <w:shd w:val="clear" w:color="auto" w:fill="auto"/>
            <w:vAlign w:val="center"/>
            <w:hideMark/>
          </w:tcPr>
          <w:p w14:paraId="2D05FC18" w14:textId="77777777" w:rsidR="003E7BC1" w:rsidRPr="009449EA" w:rsidRDefault="00AE0D0F">
            <w:pPr>
              <w:spacing w:after="0"/>
              <w:jc w:val="center"/>
              <w:rPr>
                <w:rFonts w:ascii="Calibri" w:eastAsia="Times New Roman" w:hAnsi="Calibri" w:cs="Calibri"/>
                <w:color w:val="000000"/>
                <w:szCs w:val="24"/>
              </w:rPr>
            </w:pPr>
          </w:p>
        </w:tc>
      </w:tr>
      <w:tr w:rsidR="00237587" w14:paraId="2D05FC1B" w14:textId="77777777">
        <w:trPr>
          <w:trHeight w:val="345"/>
        </w:trPr>
        <w:tc>
          <w:tcPr>
            <w:tcW w:w="7420" w:type="dxa"/>
            <w:tcBorders>
              <w:top w:val="nil"/>
              <w:left w:val="nil"/>
              <w:bottom w:val="nil"/>
              <w:right w:val="nil"/>
            </w:tcBorders>
            <w:shd w:val="clear" w:color="auto" w:fill="auto"/>
            <w:vAlign w:val="center"/>
            <w:hideMark/>
          </w:tcPr>
          <w:p w14:paraId="2D05FC1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OXI</w:t>
            </w:r>
          </w:p>
        </w:tc>
      </w:tr>
      <w:tr w:rsidR="00237587" w14:paraId="2D05FC1D" w14:textId="77777777">
        <w:trPr>
          <w:trHeight w:val="30"/>
        </w:trPr>
        <w:tc>
          <w:tcPr>
            <w:tcW w:w="7420" w:type="dxa"/>
            <w:tcBorders>
              <w:top w:val="nil"/>
              <w:left w:val="nil"/>
              <w:bottom w:val="nil"/>
              <w:right w:val="nil"/>
            </w:tcBorders>
            <w:shd w:val="clear" w:color="auto" w:fill="auto"/>
            <w:vAlign w:val="center"/>
            <w:hideMark/>
          </w:tcPr>
          <w:p w14:paraId="2D05FC1C" w14:textId="77777777" w:rsidR="003E7BC1" w:rsidRPr="009449EA" w:rsidRDefault="00AE0D0F">
            <w:pPr>
              <w:spacing w:after="0"/>
              <w:jc w:val="center"/>
              <w:rPr>
                <w:rFonts w:ascii="Calibri" w:eastAsia="Times New Roman" w:hAnsi="Calibri" w:cs="Calibri"/>
                <w:color w:val="000000"/>
                <w:szCs w:val="24"/>
              </w:rPr>
            </w:pPr>
          </w:p>
        </w:tc>
      </w:tr>
      <w:tr w:rsidR="00237587" w14:paraId="2D05FC1F" w14:textId="77777777">
        <w:trPr>
          <w:trHeight w:val="330"/>
        </w:trPr>
        <w:tc>
          <w:tcPr>
            <w:tcW w:w="7420" w:type="dxa"/>
            <w:tcBorders>
              <w:top w:val="nil"/>
              <w:left w:val="nil"/>
              <w:bottom w:val="nil"/>
              <w:right w:val="nil"/>
            </w:tcBorders>
            <w:shd w:val="clear" w:color="auto" w:fill="auto"/>
            <w:vAlign w:val="center"/>
            <w:hideMark/>
          </w:tcPr>
          <w:p w14:paraId="2D05FC1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ΠΡΝ</w:t>
            </w:r>
          </w:p>
        </w:tc>
      </w:tr>
      <w:tr w:rsidR="00237587" w14:paraId="2D05FC21" w14:textId="77777777">
        <w:trPr>
          <w:trHeight w:val="45"/>
        </w:trPr>
        <w:tc>
          <w:tcPr>
            <w:tcW w:w="7420" w:type="dxa"/>
            <w:tcBorders>
              <w:top w:val="nil"/>
              <w:left w:val="nil"/>
              <w:bottom w:val="nil"/>
              <w:right w:val="nil"/>
            </w:tcBorders>
            <w:shd w:val="clear" w:color="auto" w:fill="auto"/>
            <w:vAlign w:val="center"/>
            <w:hideMark/>
          </w:tcPr>
          <w:p w14:paraId="2D05FC20" w14:textId="77777777" w:rsidR="003E7BC1" w:rsidRPr="009449EA" w:rsidRDefault="00AE0D0F">
            <w:pPr>
              <w:spacing w:after="0"/>
              <w:jc w:val="center"/>
              <w:rPr>
                <w:rFonts w:ascii="Calibri" w:eastAsia="Times New Roman" w:hAnsi="Calibri" w:cs="Calibri"/>
                <w:color w:val="000000"/>
                <w:szCs w:val="24"/>
              </w:rPr>
            </w:pPr>
          </w:p>
        </w:tc>
      </w:tr>
      <w:tr w:rsidR="00237587" w14:paraId="2D05FC23" w14:textId="77777777">
        <w:trPr>
          <w:trHeight w:val="135"/>
        </w:trPr>
        <w:tc>
          <w:tcPr>
            <w:tcW w:w="7420" w:type="dxa"/>
            <w:tcBorders>
              <w:top w:val="nil"/>
              <w:left w:val="nil"/>
              <w:bottom w:val="nil"/>
              <w:right w:val="nil"/>
            </w:tcBorders>
            <w:shd w:val="clear" w:color="auto" w:fill="auto"/>
            <w:vAlign w:val="center"/>
            <w:hideMark/>
          </w:tcPr>
          <w:p w14:paraId="2D05FC22" w14:textId="77777777" w:rsidR="003E7BC1" w:rsidRPr="009449EA" w:rsidRDefault="00AE0D0F">
            <w:pPr>
              <w:spacing w:after="0"/>
              <w:jc w:val="center"/>
              <w:rPr>
                <w:rFonts w:ascii="Times New Roman" w:eastAsia="Times New Roman" w:hAnsi="Times New Roman" w:cs="Times New Roman"/>
                <w:sz w:val="20"/>
              </w:rPr>
            </w:pPr>
          </w:p>
        </w:tc>
      </w:tr>
      <w:tr w:rsidR="00237587" w14:paraId="2D05FC25" w14:textId="77777777">
        <w:trPr>
          <w:trHeight w:val="345"/>
        </w:trPr>
        <w:tc>
          <w:tcPr>
            <w:tcW w:w="7420" w:type="dxa"/>
            <w:tcBorders>
              <w:top w:val="nil"/>
              <w:left w:val="nil"/>
              <w:bottom w:val="nil"/>
              <w:right w:val="nil"/>
            </w:tcBorders>
            <w:shd w:val="clear" w:color="auto" w:fill="auto"/>
            <w:vAlign w:val="center"/>
            <w:hideMark/>
          </w:tcPr>
          <w:p w14:paraId="2D05FC24" w14:textId="77777777" w:rsidR="003E7BC1" w:rsidRPr="009449EA" w:rsidRDefault="00AE0D0F">
            <w:pPr>
              <w:spacing w:after="0"/>
              <w:jc w:val="center"/>
              <w:rPr>
                <w:rFonts w:ascii="Times New Roman" w:eastAsia="Times New Roman" w:hAnsi="Times New Roman" w:cs="Times New Roman"/>
                <w:sz w:val="20"/>
              </w:rPr>
            </w:pPr>
          </w:p>
        </w:tc>
      </w:tr>
      <w:tr w:rsidR="00237587" w14:paraId="2D05FC27" w14:textId="77777777">
        <w:trPr>
          <w:trHeight w:val="330"/>
        </w:trPr>
        <w:tc>
          <w:tcPr>
            <w:tcW w:w="7420" w:type="dxa"/>
            <w:tcBorders>
              <w:top w:val="nil"/>
              <w:left w:val="nil"/>
              <w:bottom w:val="nil"/>
              <w:right w:val="nil"/>
            </w:tcBorders>
            <w:shd w:val="clear" w:color="auto" w:fill="auto"/>
            <w:vAlign w:val="center"/>
            <w:hideMark/>
          </w:tcPr>
          <w:p w14:paraId="2D05FC2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11 ως έχει     ΚΑΤΑ ΠΛΕΙΟΨΗΦΙΑ</w:t>
            </w:r>
          </w:p>
        </w:tc>
      </w:tr>
      <w:tr w:rsidR="00237587" w14:paraId="2D05FC29" w14:textId="77777777">
        <w:trPr>
          <w:trHeight w:val="105"/>
        </w:trPr>
        <w:tc>
          <w:tcPr>
            <w:tcW w:w="7420" w:type="dxa"/>
            <w:tcBorders>
              <w:top w:val="nil"/>
              <w:left w:val="nil"/>
              <w:bottom w:val="nil"/>
              <w:right w:val="nil"/>
            </w:tcBorders>
            <w:shd w:val="clear" w:color="auto" w:fill="auto"/>
            <w:vAlign w:val="center"/>
            <w:hideMark/>
          </w:tcPr>
          <w:p w14:paraId="2D05FC28" w14:textId="77777777" w:rsidR="003E7BC1" w:rsidRPr="009449EA" w:rsidRDefault="00AE0D0F">
            <w:pPr>
              <w:spacing w:after="0"/>
              <w:jc w:val="center"/>
              <w:rPr>
                <w:rFonts w:ascii="Calibri" w:eastAsia="Times New Roman" w:hAnsi="Calibri" w:cs="Calibri"/>
                <w:color w:val="000000"/>
                <w:szCs w:val="24"/>
              </w:rPr>
            </w:pPr>
          </w:p>
        </w:tc>
      </w:tr>
      <w:tr w:rsidR="00237587" w14:paraId="2D05FC2B" w14:textId="77777777">
        <w:trPr>
          <w:trHeight w:val="330"/>
        </w:trPr>
        <w:tc>
          <w:tcPr>
            <w:tcW w:w="7420" w:type="dxa"/>
            <w:tcBorders>
              <w:top w:val="nil"/>
              <w:left w:val="nil"/>
              <w:bottom w:val="nil"/>
              <w:right w:val="nil"/>
            </w:tcBorders>
            <w:shd w:val="clear" w:color="auto" w:fill="auto"/>
            <w:vAlign w:val="center"/>
            <w:hideMark/>
          </w:tcPr>
          <w:p w14:paraId="2D05FC2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C2D" w14:textId="77777777">
        <w:trPr>
          <w:trHeight w:val="45"/>
        </w:trPr>
        <w:tc>
          <w:tcPr>
            <w:tcW w:w="7420" w:type="dxa"/>
            <w:tcBorders>
              <w:top w:val="nil"/>
              <w:left w:val="nil"/>
              <w:bottom w:val="nil"/>
              <w:right w:val="nil"/>
            </w:tcBorders>
            <w:shd w:val="clear" w:color="auto" w:fill="auto"/>
            <w:vAlign w:val="center"/>
            <w:hideMark/>
          </w:tcPr>
          <w:p w14:paraId="2D05FC2C" w14:textId="77777777" w:rsidR="003E7BC1" w:rsidRPr="009449EA" w:rsidRDefault="00AE0D0F">
            <w:pPr>
              <w:spacing w:after="0"/>
              <w:jc w:val="center"/>
              <w:rPr>
                <w:rFonts w:ascii="Calibri" w:eastAsia="Times New Roman" w:hAnsi="Calibri" w:cs="Calibri"/>
                <w:color w:val="000000"/>
                <w:szCs w:val="24"/>
              </w:rPr>
            </w:pPr>
          </w:p>
        </w:tc>
      </w:tr>
      <w:tr w:rsidR="00237587" w14:paraId="2D05FC2F" w14:textId="77777777">
        <w:trPr>
          <w:trHeight w:val="330"/>
        </w:trPr>
        <w:tc>
          <w:tcPr>
            <w:tcW w:w="7420" w:type="dxa"/>
            <w:tcBorders>
              <w:top w:val="nil"/>
              <w:left w:val="nil"/>
              <w:bottom w:val="nil"/>
              <w:right w:val="nil"/>
            </w:tcBorders>
            <w:shd w:val="clear" w:color="auto" w:fill="auto"/>
            <w:vAlign w:val="center"/>
            <w:hideMark/>
          </w:tcPr>
          <w:p w14:paraId="2D05FC2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C31" w14:textId="77777777">
        <w:trPr>
          <w:trHeight w:val="45"/>
        </w:trPr>
        <w:tc>
          <w:tcPr>
            <w:tcW w:w="7420" w:type="dxa"/>
            <w:tcBorders>
              <w:top w:val="nil"/>
              <w:left w:val="nil"/>
              <w:bottom w:val="nil"/>
              <w:right w:val="nil"/>
            </w:tcBorders>
            <w:shd w:val="clear" w:color="auto" w:fill="auto"/>
            <w:vAlign w:val="center"/>
            <w:hideMark/>
          </w:tcPr>
          <w:p w14:paraId="2D05FC30" w14:textId="77777777" w:rsidR="003E7BC1" w:rsidRPr="009449EA" w:rsidRDefault="00AE0D0F">
            <w:pPr>
              <w:spacing w:after="0"/>
              <w:jc w:val="center"/>
              <w:rPr>
                <w:rFonts w:ascii="Calibri" w:eastAsia="Times New Roman" w:hAnsi="Calibri" w:cs="Calibri"/>
                <w:color w:val="000000"/>
                <w:szCs w:val="24"/>
              </w:rPr>
            </w:pPr>
          </w:p>
        </w:tc>
      </w:tr>
      <w:tr w:rsidR="00237587" w14:paraId="2D05FC33" w14:textId="77777777">
        <w:trPr>
          <w:trHeight w:val="330"/>
        </w:trPr>
        <w:tc>
          <w:tcPr>
            <w:tcW w:w="7420" w:type="dxa"/>
            <w:tcBorders>
              <w:top w:val="nil"/>
              <w:left w:val="nil"/>
              <w:bottom w:val="nil"/>
              <w:right w:val="nil"/>
            </w:tcBorders>
            <w:shd w:val="clear" w:color="auto" w:fill="auto"/>
            <w:vAlign w:val="center"/>
            <w:hideMark/>
          </w:tcPr>
          <w:p w14:paraId="2D05FC3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ΠΡΝ</w:t>
            </w:r>
          </w:p>
        </w:tc>
      </w:tr>
      <w:tr w:rsidR="00237587" w14:paraId="2D05FC35" w14:textId="77777777">
        <w:trPr>
          <w:trHeight w:val="30"/>
        </w:trPr>
        <w:tc>
          <w:tcPr>
            <w:tcW w:w="7420" w:type="dxa"/>
            <w:tcBorders>
              <w:top w:val="nil"/>
              <w:left w:val="nil"/>
              <w:bottom w:val="nil"/>
              <w:right w:val="nil"/>
            </w:tcBorders>
            <w:shd w:val="clear" w:color="auto" w:fill="auto"/>
            <w:vAlign w:val="center"/>
            <w:hideMark/>
          </w:tcPr>
          <w:p w14:paraId="2D05FC34" w14:textId="77777777" w:rsidR="003E7BC1" w:rsidRPr="009449EA" w:rsidRDefault="00AE0D0F">
            <w:pPr>
              <w:spacing w:after="0"/>
              <w:jc w:val="center"/>
              <w:rPr>
                <w:rFonts w:ascii="Calibri" w:eastAsia="Times New Roman" w:hAnsi="Calibri" w:cs="Calibri"/>
                <w:color w:val="000000"/>
                <w:szCs w:val="24"/>
              </w:rPr>
            </w:pPr>
          </w:p>
        </w:tc>
      </w:tr>
      <w:tr w:rsidR="00237587" w14:paraId="2D05FC37" w14:textId="77777777">
        <w:trPr>
          <w:trHeight w:val="330"/>
        </w:trPr>
        <w:tc>
          <w:tcPr>
            <w:tcW w:w="7420" w:type="dxa"/>
            <w:tcBorders>
              <w:top w:val="nil"/>
              <w:left w:val="nil"/>
              <w:bottom w:val="nil"/>
              <w:right w:val="nil"/>
            </w:tcBorders>
            <w:shd w:val="clear" w:color="auto" w:fill="auto"/>
            <w:vAlign w:val="center"/>
            <w:hideMark/>
          </w:tcPr>
          <w:p w14:paraId="2D05FC3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C39" w14:textId="77777777">
        <w:trPr>
          <w:trHeight w:val="45"/>
        </w:trPr>
        <w:tc>
          <w:tcPr>
            <w:tcW w:w="7420" w:type="dxa"/>
            <w:tcBorders>
              <w:top w:val="nil"/>
              <w:left w:val="nil"/>
              <w:bottom w:val="nil"/>
              <w:right w:val="nil"/>
            </w:tcBorders>
            <w:shd w:val="clear" w:color="auto" w:fill="auto"/>
            <w:vAlign w:val="center"/>
            <w:hideMark/>
          </w:tcPr>
          <w:p w14:paraId="2D05FC38" w14:textId="77777777" w:rsidR="003E7BC1" w:rsidRPr="009449EA" w:rsidRDefault="00AE0D0F">
            <w:pPr>
              <w:spacing w:after="0"/>
              <w:jc w:val="center"/>
              <w:rPr>
                <w:rFonts w:ascii="Calibri" w:eastAsia="Times New Roman" w:hAnsi="Calibri" w:cs="Calibri"/>
                <w:color w:val="000000"/>
                <w:szCs w:val="24"/>
              </w:rPr>
            </w:pPr>
          </w:p>
        </w:tc>
      </w:tr>
      <w:tr w:rsidR="00237587" w14:paraId="2D05FC3B" w14:textId="77777777">
        <w:trPr>
          <w:trHeight w:val="330"/>
        </w:trPr>
        <w:tc>
          <w:tcPr>
            <w:tcW w:w="7420" w:type="dxa"/>
            <w:tcBorders>
              <w:top w:val="nil"/>
              <w:left w:val="nil"/>
              <w:bottom w:val="nil"/>
              <w:right w:val="nil"/>
            </w:tcBorders>
            <w:shd w:val="clear" w:color="auto" w:fill="auto"/>
            <w:vAlign w:val="center"/>
            <w:hideMark/>
          </w:tcPr>
          <w:p w14:paraId="2D05FC3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ΠΡΝ</w:t>
            </w:r>
          </w:p>
        </w:tc>
      </w:tr>
      <w:tr w:rsidR="00237587" w14:paraId="2D05FC3D" w14:textId="77777777">
        <w:trPr>
          <w:trHeight w:val="45"/>
        </w:trPr>
        <w:tc>
          <w:tcPr>
            <w:tcW w:w="7420" w:type="dxa"/>
            <w:tcBorders>
              <w:top w:val="nil"/>
              <w:left w:val="nil"/>
              <w:bottom w:val="nil"/>
              <w:right w:val="nil"/>
            </w:tcBorders>
            <w:shd w:val="clear" w:color="auto" w:fill="auto"/>
            <w:vAlign w:val="center"/>
            <w:hideMark/>
          </w:tcPr>
          <w:p w14:paraId="2D05FC3C" w14:textId="77777777" w:rsidR="003E7BC1" w:rsidRPr="009449EA" w:rsidRDefault="00AE0D0F">
            <w:pPr>
              <w:spacing w:after="0"/>
              <w:jc w:val="center"/>
              <w:rPr>
                <w:rFonts w:ascii="Calibri" w:eastAsia="Times New Roman" w:hAnsi="Calibri" w:cs="Calibri"/>
                <w:color w:val="000000"/>
                <w:szCs w:val="24"/>
              </w:rPr>
            </w:pPr>
          </w:p>
        </w:tc>
      </w:tr>
      <w:tr w:rsidR="00237587" w14:paraId="2D05FC3F" w14:textId="77777777">
        <w:trPr>
          <w:trHeight w:val="330"/>
        </w:trPr>
        <w:tc>
          <w:tcPr>
            <w:tcW w:w="7420" w:type="dxa"/>
            <w:tcBorders>
              <w:top w:val="nil"/>
              <w:left w:val="nil"/>
              <w:bottom w:val="nil"/>
              <w:right w:val="nil"/>
            </w:tcBorders>
            <w:shd w:val="clear" w:color="auto" w:fill="auto"/>
            <w:vAlign w:val="center"/>
            <w:hideMark/>
          </w:tcPr>
          <w:p w14:paraId="2D05FC3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ΠΡΝ</w:t>
            </w:r>
          </w:p>
        </w:tc>
      </w:tr>
      <w:tr w:rsidR="00237587" w14:paraId="2D05FC41" w14:textId="77777777">
        <w:trPr>
          <w:trHeight w:val="30"/>
        </w:trPr>
        <w:tc>
          <w:tcPr>
            <w:tcW w:w="7420" w:type="dxa"/>
            <w:tcBorders>
              <w:top w:val="nil"/>
              <w:left w:val="nil"/>
              <w:bottom w:val="nil"/>
              <w:right w:val="nil"/>
            </w:tcBorders>
            <w:shd w:val="clear" w:color="auto" w:fill="auto"/>
            <w:vAlign w:val="center"/>
            <w:hideMark/>
          </w:tcPr>
          <w:p w14:paraId="2D05FC40" w14:textId="77777777" w:rsidR="003E7BC1" w:rsidRPr="009449EA" w:rsidRDefault="00AE0D0F">
            <w:pPr>
              <w:spacing w:after="0"/>
              <w:jc w:val="center"/>
              <w:rPr>
                <w:rFonts w:ascii="Calibri" w:eastAsia="Times New Roman" w:hAnsi="Calibri" w:cs="Calibri"/>
                <w:color w:val="000000"/>
                <w:szCs w:val="24"/>
              </w:rPr>
            </w:pPr>
          </w:p>
        </w:tc>
      </w:tr>
      <w:tr w:rsidR="00237587" w14:paraId="2D05FC43" w14:textId="77777777">
        <w:trPr>
          <w:trHeight w:val="150"/>
        </w:trPr>
        <w:tc>
          <w:tcPr>
            <w:tcW w:w="7420" w:type="dxa"/>
            <w:tcBorders>
              <w:top w:val="nil"/>
              <w:left w:val="nil"/>
              <w:bottom w:val="nil"/>
              <w:right w:val="nil"/>
            </w:tcBorders>
            <w:shd w:val="clear" w:color="auto" w:fill="auto"/>
            <w:vAlign w:val="center"/>
            <w:hideMark/>
          </w:tcPr>
          <w:p w14:paraId="2D05FC42" w14:textId="77777777" w:rsidR="003E7BC1" w:rsidRPr="009449EA" w:rsidRDefault="00AE0D0F">
            <w:pPr>
              <w:spacing w:after="0"/>
              <w:jc w:val="center"/>
              <w:rPr>
                <w:rFonts w:ascii="Times New Roman" w:eastAsia="Times New Roman" w:hAnsi="Times New Roman" w:cs="Times New Roman"/>
                <w:sz w:val="20"/>
              </w:rPr>
            </w:pPr>
          </w:p>
        </w:tc>
      </w:tr>
      <w:tr w:rsidR="00237587" w14:paraId="2D05FC45" w14:textId="77777777">
        <w:trPr>
          <w:trHeight w:val="345"/>
        </w:trPr>
        <w:tc>
          <w:tcPr>
            <w:tcW w:w="7420" w:type="dxa"/>
            <w:tcBorders>
              <w:top w:val="nil"/>
              <w:left w:val="nil"/>
              <w:bottom w:val="nil"/>
              <w:right w:val="nil"/>
            </w:tcBorders>
            <w:shd w:val="clear" w:color="auto" w:fill="auto"/>
            <w:vAlign w:val="center"/>
            <w:hideMark/>
          </w:tcPr>
          <w:p w14:paraId="2D05FC44" w14:textId="77777777" w:rsidR="003E7BC1" w:rsidRPr="009449EA" w:rsidRDefault="00AE0D0F">
            <w:pPr>
              <w:spacing w:after="0"/>
              <w:jc w:val="center"/>
              <w:rPr>
                <w:rFonts w:ascii="Times New Roman" w:eastAsia="Times New Roman" w:hAnsi="Times New Roman" w:cs="Times New Roman"/>
                <w:sz w:val="20"/>
              </w:rPr>
            </w:pPr>
          </w:p>
        </w:tc>
      </w:tr>
      <w:tr w:rsidR="00237587" w14:paraId="2D05FC47" w14:textId="77777777">
        <w:trPr>
          <w:trHeight w:val="330"/>
        </w:trPr>
        <w:tc>
          <w:tcPr>
            <w:tcW w:w="7420" w:type="dxa"/>
            <w:tcBorders>
              <w:top w:val="nil"/>
              <w:left w:val="nil"/>
              <w:bottom w:val="nil"/>
              <w:right w:val="nil"/>
            </w:tcBorders>
            <w:shd w:val="clear" w:color="auto" w:fill="auto"/>
            <w:vAlign w:val="center"/>
            <w:hideMark/>
          </w:tcPr>
          <w:p w14:paraId="2D05FC4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12 όπως τροπ.     ΚΑΤΑ ΠΛΕΙΟΨΗΦΙΑ</w:t>
            </w:r>
          </w:p>
        </w:tc>
      </w:tr>
      <w:tr w:rsidR="00237587" w14:paraId="2D05FC49" w14:textId="77777777">
        <w:trPr>
          <w:trHeight w:val="105"/>
        </w:trPr>
        <w:tc>
          <w:tcPr>
            <w:tcW w:w="7420" w:type="dxa"/>
            <w:tcBorders>
              <w:top w:val="nil"/>
              <w:left w:val="nil"/>
              <w:bottom w:val="nil"/>
              <w:right w:val="nil"/>
            </w:tcBorders>
            <w:shd w:val="clear" w:color="auto" w:fill="auto"/>
            <w:vAlign w:val="center"/>
            <w:hideMark/>
          </w:tcPr>
          <w:p w14:paraId="2D05FC48" w14:textId="77777777" w:rsidR="003E7BC1" w:rsidRPr="009449EA" w:rsidRDefault="00AE0D0F">
            <w:pPr>
              <w:spacing w:after="0"/>
              <w:jc w:val="center"/>
              <w:rPr>
                <w:rFonts w:ascii="Calibri" w:eastAsia="Times New Roman" w:hAnsi="Calibri" w:cs="Calibri"/>
                <w:color w:val="000000"/>
                <w:szCs w:val="24"/>
              </w:rPr>
            </w:pPr>
          </w:p>
        </w:tc>
      </w:tr>
      <w:tr w:rsidR="00237587" w14:paraId="2D05FC4B" w14:textId="77777777">
        <w:trPr>
          <w:trHeight w:val="330"/>
        </w:trPr>
        <w:tc>
          <w:tcPr>
            <w:tcW w:w="7420" w:type="dxa"/>
            <w:tcBorders>
              <w:top w:val="nil"/>
              <w:left w:val="nil"/>
              <w:bottom w:val="nil"/>
              <w:right w:val="nil"/>
            </w:tcBorders>
            <w:shd w:val="clear" w:color="auto" w:fill="auto"/>
            <w:vAlign w:val="center"/>
            <w:hideMark/>
          </w:tcPr>
          <w:p w14:paraId="2D05FC4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C4D" w14:textId="77777777">
        <w:trPr>
          <w:trHeight w:val="30"/>
        </w:trPr>
        <w:tc>
          <w:tcPr>
            <w:tcW w:w="7420" w:type="dxa"/>
            <w:tcBorders>
              <w:top w:val="nil"/>
              <w:left w:val="nil"/>
              <w:bottom w:val="nil"/>
              <w:right w:val="nil"/>
            </w:tcBorders>
            <w:shd w:val="clear" w:color="auto" w:fill="auto"/>
            <w:vAlign w:val="center"/>
            <w:hideMark/>
          </w:tcPr>
          <w:p w14:paraId="2D05FC4C" w14:textId="77777777" w:rsidR="003E7BC1" w:rsidRPr="009449EA" w:rsidRDefault="00AE0D0F">
            <w:pPr>
              <w:spacing w:after="0"/>
              <w:jc w:val="center"/>
              <w:rPr>
                <w:rFonts w:ascii="Calibri" w:eastAsia="Times New Roman" w:hAnsi="Calibri" w:cs="Calibri"/>
                <w:color w:val="000000"/>
                <w:szCs w:val="24"/>
              </w:rPr>
            </w:pPr>
          </w:p>
        </w:tc>
      </w:tr>
      <w:tr w:rsidR="00237587" w14:paraId="2D05FC4F" w14:textId="77777777">
        <w:trPr>
          <w:trHeight w:val="345"/>
        </w:trPr>
        <w:tc>
          <w:tcPr>
            <w:tcW w:w="7420" w:type="dxa"/>
            <w:tcBorders>
              <w:top w:val="nil"/>
              <w:left w:val="nil"/>
              <w:bottom w:val="nil"/>
              <w:right w:val="nil"/>
            </w:tcBorders>
            <w:shd w:val="clear" w:color="auto" w:fill="auto"/>
            <w:vAlign w:val="center"/>
            <w:hideMark/>
          </w:tcPr>
          <w:p w14:paraId="2D05FC4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C51" w14:textId="77777777">
        <w:trPr>
          <w:trHeight w:val="30"/>
        </w:trPr>
        <w:tc>
          <w:tcPr>
            <w:tcW w:w="7420" w:type="dxa"/>
            <w:tcBorders>
              <w:top w:val="nil"/>
              <w:left w:val="nil"/>
              <w:bottom w:val="nil"/>
              <w:right w:val="nil"/>
            </w:tcBorders>
            <w:shd w:val="clear" w:color="auto" w:fill="auto"/>
            <w:vAlign w:val="center"/>
            <w:hideMark/>
          </w:tcPr>
          <w:p w14:paraId="2D05FC50" w14:textId="77777777" w:rsidR="003E7BC1" w:rsidRPr="009449EA" w:rsidRDefault="00AE0D0F">
            <w:pPr>
              <w:spacing w:after="0"/>
              <w:jc w:val="center"/>
              <w:rPr>
                <w:rFonts w:ascii="Calibri" w:eastAsia="Times New Roman" w:hAnsi="Calibri" w:cs="Calibri"/>
                <w:color w:val="000000"/>
                <w:szCs w:val="24"/>
              </w:rPr>
            </w:pPr>
          </w:p>
        </w:tc>
      </w:tr>
      <w:tr w:rsidR="00237587" w14:paraId="2D05FC53" w14:textId="77777777">
        <w:trPr>
          <w:trHeight w:val="330"/>
        </w:trPr>
        <w:tc>
          <w:tcPr>
            <w:tcW w:w="7420" w:type="dxa"/>
            <w:tcBorders>
              <w:top w:val="nil"/>
              <w:left w:val="nil"/>
              <w:bottom w:val="nil"/>
              <w:right w:val="nil"/>
            </w:tcBorders>
            <w:shd w:val="clear" w:color="auto" w:fill="auto"/>
            <w:vAlign w:val="center"/>
            <w:hideMark/>
          </w:tcPr>
          <w:p w14:paraId="2D05FC5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ΝΑΙ</w:t>
            </w:r>
          </w:p>
        </w:tc>
      </w:tr>
      <w:tr w:rsidR="00237587" w14:paraId="2D05FC55" w14:textId="77777777">
        <w:trPr>
          <w:trHeight w:val="45"/>
        </w:trPr>
        <w:tc>
          <w:tcPr>
            <w:tcW w:w="7420" w:type="dxa"/>
            <w:tcBorders>
              <w:top w:val="nil"/>
              <w:left w:val="nil"/>
              <w:bottom w:val="nil"/>
              <w:right w:val="nil"/>
            </w:tcBorders>
            <w:shd w:val="clear" w:color="auto" w:fill="auto"/>
            <w:vAlign w:val="center"/>
            <w:hideMark/>
          </w:tcPr>
          <w:p w14:paraId="2D05FC54" w14:textId="77777777" w:rsidR="003E7BC1" w:rsidRPr="009449EA" w:rsidRDefault="00AE0D0F">
            <w:pPr>
              <w:spacing w:after="0"/>
              <w:jc w:val="center"/>
              <w:rPr>
                <w:rFonts w:ascii="Calibri" w:eastAsia="Times New Roman" w:hAnsi="Calibri" w:cs="Calibri"/>
                <w:color w:val="000000"/>
                <w:szCs w:val="24"/>
              </w:rPr>
            </w:pPr>
          </w:p>
        </w:tc>
      </w:tr>
      <w:tr w:rsidR="00237587" w14:paraId="2D05FC57" w14:textId="77777777">
        <w:trPr>
          <w:trHeight w:val="330"/>
        </w:trPr>
        <w:tc>
          <w:tcPr>
            <w:tcW w:w="7420" w:type="dxa"/>
            <w:tcBorders>
              <w:top w:val="nil"/>
              <w:left w:val="nil"/>
              <w:bottom w:val="nil"/>
              <w:right w:val="nil"/>
            </w:tcBorders>
            <w:shd w:val="clear" w:color="auto" w:fill="auto"/>
            <w:vAlign w:val="center"/>
            <w:hideMark/>
          </w:tcPr>
          <w:p w14:paraId="2D05FC5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C59" w14:textId="77777777">
        <w:trPr>
          <w:trHeight w:val="45"/>
        </w:trPr>
        <w:tc>
          <w:tcPr>
            <w:tcW w:w="7420" w:type="dxa"/>
            <w:tcBorders>
              <w:top w:val="nil"/>
              <w:left w:val="nil"/>
              <w:bottom w:val="nil"/>
              <w:right w:val="nil"/>
            </w:tcBorders>
            <w:shd w:val="clear" w:color="auto" w:fill="auto"/>
            <w:vAlign w:val="center"/>
            <w:hideMark/>
          </w:tcPr>
          <w:p w14:paraId="2D05FC58" w14:textId="77777777" w:rsidR="003E7BC1" w:rsidRPr="009449EA" w:rsidRDefault="00AE0D0F">
            <w:pPr>
              <w:spacing w:after="0"/>
              <w:jc w:val="center"/>
              <w:rPr>
                <w:rFonts w:ascii="Calibri" w:eastAsia="Times New Roman" w:hAnsi="Calibri" w:cs="Calibri"/>
                <w:color w:val="000000"/>
                <w:szCs w:val="24"/>
              </w:rPr>
            </w:pPr>
          </w:p>
        </w:tc>
      </w:tr>
      <w:tr w:rsidR="00237587" w14:paraId="2D05FC5B" w14:textId="77777777">
        <w:trPr>
          <w:trHeight w:val="330"/>
        </w:trPr>
        <w:tc>
          <w:tcPr>
            <w:tcW w:w="7420" w:type="dxa"/>
            <w:tcBorders>
              <w:top w:val="nil"/>
              <w:left w:val="nil"/>
              <w:bottom w:val="nil"/>
              <w:right w:val="nil"/>
            </w:tcBorders>
            <w:shd w:val="clear" w:color="auto" w:fill="auto"/>
            <w:vAlign w:val="center"/>
            <w:hideMark/>
          </w:tcPr>
          <w:p w14:paraId="2D05FC5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ΝΑΙ</w:t>
            </w:r>
          </w:p>
        </w:tc>
      </w:tr>
      <w:tr w:rsidR="00237587" w14:paraId="2D05FC5D" w14:textId="77777777">
        <w:trPr>
          <w:trHeight w:val="45"/>
        </w:trPr>
        <w:tc>
          <w:tcPr>
            <w:tcW w:w="7420" w:type="dxa"/>
            <w:tcBorders>
              <w:top w:val="nil"/>
              <w:left w:val="nil"/>
              <w:bottom w:val="nil"/>
              <w:right w:val="nil"/>
            </w:tcBorders>
            <w:shd w:val="clear" w:color="auto" w:fill="auto"/>
            <w:vAlign w:val="center"/>
            <w:hideMark/>
          </w:tcPr>
          <w:p w14:paraId="2D05FC5C" w14:textId="77777777" w:rsidR="003E7BC1" w:rsidRPr="009449EA" w:rsidRDefault="00AE0D0F">
            <w:pPr>
              <w:spacing w:after="0"/>
              <w:jc w:val="center"/>
              <w:rPr>
                <w:rFonts w:ascii="Calibri" w:eastAsia="Times New Roman" w:hAnsi="Calibri" w:cs="Calibri"/>
                <w:color w:val="000000"/>
                <w:szCs w:val="24"/>
              </w:rPr>
            </w:pPr>
          </w:p>
        </w:tc>
      </w:tr>
      <w:tr w:rsidR="00237587" w14:paraId="2D05FC5F" w14:textId="77777777">
        <w:trPr>
          <w:trHeight w:val="330"/>
        </w:trPr>
        <w:tc>
          <w:tcPr>
            <w:tcW w:w="7420" w:type="dxa"/>
            <w:tcBorders>
              <w:top w:val="nil"/>
              <w:left w:val="nil"/>
              <w:bottom w:val="nil"/>
              <w:right w:val="nil"/>
            </w:tcBorders>
            <w:shd w:val="clear" w:color="auto" w:fill="auto"/>
            <w:vAlign w:val="center"/>
            <w:hideMark/>
          </w:tcPr>
          <w:p w14:paraId="2D05FC5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ΠΡΝ</w:t>
            </w:r>
          </w:p>
        </w:tc>
      </w:tr>
      <w:tr w:rsidR="00237587" w14:paraId="2D05FC61" w14:textId="77777777">
        <w:trPr>
          <w:trHeight w:val="45"/>
        </w:trPr>
        <w:tc>
          <w:tcPr>
            <w:tcW w:w="7420" w:type="dxa"/>
            <w:tcBorders>
              <w:top w:val="nil"/>
              <w:left w:val="nil"/>
              <w:bottom w:val="nil"/>
              <w:right w:val="nil"/>
            </w:tcBorders>
            <w:shd w:val="clear" w:color="auto" w:fill="auto"/>
            <w:vAlign w:val="center"/>
            <w:hideMark/>
          </w:tcPr>
          <w:p w14:paraId="2D05FC60" w14:textId="77777777" w:rsidR="003E7BC1" w:rsidRPr="009449EA" w:rsidRDefault="00AE0D0F">
            <w:pPr>
              <w:spacing w:after="0"/>
              <w:jc w:val="center"/>
              <w:rPr>
                <w:rFonts w:ascii="Calibri" w:eastAsia="Times New Roman" w:hAnsi="Calibri" w:cs="Calibri"/>
                <w:color w:val="000000"/>
                <w:szCs w:val="24"/>
              </w:rPr>
            </w:pPr>
          </w:p>
        </w:tc>
      </w:tr>
      <w:tr w:rsidR="00237587" w14:paraId="2D05FC63" w14:textId="77777777">
        <w:trPr>
          <w:trHeight w:val="150"/>
        </w:trPr>
        <w:tc>
          <w:tcPr>
            <w:tcW w:w="7420" w:type="dxa"/>
            <w:tcBorders>
              <w:top w:val="nil"/>
              <w:left w:val="nil"/>
              <w:bottom w:val="nil"/>
              <w:right w:val="nil"/>
            </w:tcBorders>
            <w:shd w:val="clear" w:color="auto" w:fill="auto"/>
            <w:vAlign w:val="center"/>
            <w:hideMark/>
          </w:tcPr>
          <w:p w14:paraId="2D05FC62" w14:textId="77777777" w:rsidR="003E7BC1" w:rsidRPr="009449EA" w:rsidRDefault="00AE0D0F">
            <w:pPr>
              <w:spacing w:after="0"/>
              <w:jc w:val="center"/>
              <w:rPr>
                <w:rFonts w:ascii="Times New Roman" w:eastAsia="Times New Roman" w:hAnsi="Times New Roman" w:cs="Times New Roman"/>
                <w:sz w:val="20"/>
              </w:rPr>
            </w:pPr>
          </w:p>
        </w:tc>
      </w:tr>
      <w:tr w:rsidR="00237587" w14:paraId="2D05FC65" w14:textId="77777777">
        <w:trPr>
          <w:trHeight w:val="345"/>
        </w:trPr>
        <w:tc>
          <w:tcPr>
            <w:tcW w:w="7420" w:type="dxa"/>
            <w:tcBorders>
              <w:top w:val="nil"/>
              <w:left w:val="nil"/>
              <w:bottom w:val="nil"/>
              <w:right w:val="nil"/>
            </w:tcBorders>
            <w:shd w:val="clear" w:color="auto" w:fill="auto"/>
            <w:vAlign w:val="center"/>
            <w:hideMark/>
          </w:tcPr>
          <w:p w14:paraId="2D05FC64" w14:textId="77777777" w:rsidR="003E7BC1" w:rsidRPr="009449EA" w:rsidRDefault="00AE0D0F">
            <w:pPr>
              <w:spacing w:after="0"/>
              <w:jc w:val="center"/>
              <w:rPr>
                <w:rFonts w:ascii="Times New Roman" w:eastAsia="Times New Roman" w:hAnsi="Times New Roman" w:cs="Times New Roman"/>
                <w:sz w:val="20"/>
              </w:rPr>
            </w:pPr>
          </w:p>
        </w:tc>
      </w:tr>
      <w:tr w:rsidR="00237587" w14:paraId="2D05FC67" w14:textId="77777777">
        <w:trPr>
          <w:trHeight w:val="330"/>
        </w:trPr>
        <w:tc>
          <w:tcPr>
            <w:tcW w:w="7420" w:type="dxa"/>
            <w:tcBorders>
              <w:top w:val="nil"/>
              <w:left w:val="nil"/>
              <w:bottom w:val="nil"/>
              <w:right w:val="nil"/>
            </w:tcBorders>
            <w:shd w:val="clear" w:color="auto" w:fill="auto"/>
            <w:vAlign w:val="center"/>
            <w:hideMark/>
          </w:tcPr>
          <w:p w14:paraId="2D05FC6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13 ως έχει     ΚΑΤΑ ΠΛΕΙΟΨΗΦΙΑ</w:t>
            </w:r>
          </w:p>
        </w:tc>
      </w:tr>
      <w:tr w:rsidR="00237587" w14:paraId="2D05FC69" w14:textId="77777777">
        <w:trPr>
          <w:trHeight w:val="90"/>
        </w:trPr>
        <w:tc>
          <w:tcPr>
            <w:tcW w:w="7420" w:type="dxa"/>
            <w:tcBorders>
              <w:top w:val="nil"/>
              <w:left w:val="nil"/>
              <w:bottom w:val="nil"/>
              <w:right w:val="nil"/>
            </w:tcBorders>
            <w:shd w:val="clear" w:color="auto" w:fill="auto"/>
            <w:vAlign w:val="center"/>
            <w:hideMark/>
          </w:tcPr>
          <w:p w14:paraId="2D05FC68" w14:textId="77777777" w:rsidR="003E7BC1" w:rsidRPr="009449EA" w:rsidRDefault="00AE0D0F">
            <w:pPr>
              <w:spacing w:after="0"/>
              <w:jc w:val="center"/>
              <w:rPr>
                <w:rFonts w:ascii="Calibri" w:eastAsia="Times New Roman" w:hAnsi="Calibri" w:cs="Calibri"/>
                <w:color w:val="000000"/>
                <w:szCs w:val="24"/>
              </w:rPr>
            </w:pPr>
          </w:p>
        </w:tc>
      </w:tr>
      <w:tr w:rsidR="00237587" w14:paraId="2D05FC6B" w14:textId="77777777">
        <w:trPr>
          <w:trHeight w:val="330"/>
        </w:trPr>
        <w:tc>
          <w:tcPr>
            <w:tcW w:w="7420" w:type="dxa"/>
            <w:tcBorders>
              <w:top w:val="nil"/>
              <w:left w:val="nil"/>
              <w:bottom w:val="nil"/>
              <w:right w:val="nil"/>
            </w:tcBorders>
            <w:shd w:val="clear" w:color="auto" w:fill="auto"/>
            <w:vAlign w:val="center"/>
            <w:hideMark/>
          </w:tcPr>
          <w:p w14:paraId="2D05FC6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C6D" w14:textId="77777777">
        <w:trPr>
          <w:trHeight w:val="45"/>
        </w:trPr>
        <w:tc>
          <w:tcPr>
            <w:tcW w:w="7420" w:type="dxa"/>
            <w:tcBorders>
              <w:top w:val="nil"/>
              <w:left w:val="nil"/>
              <w:bottom w:val="nil"/>
              <w:right w:val="nil"/>
            </w:tcBorders>
            <w:shd w:val="clear" w:color="auto" w:fill="auto"/>
            <w:vAlign w:val="center"/>
            <w:hideMark/>
          </w:tcPr>
          <w:p w14:paraId="2D05FC6C" w14:textId="77777777" w:rsidR="003E7BC1" w:rsidRPr="009449EA" w:rsidRDefault="00AE0D0F">
            <w:pPr>
              <w:spacing w:after="0"/>
              <w:jc w:val="center"/>
              <w:rPr>
                <w:rFonts w:ascii="Calibri" w:eastAsia="Times New Roman" w:hAnsi="Calibri" w:cs="Calibri"/>
                <w:color w:val="000000"/>
                <w:szCs w:val="24"/>
              </w:rPr>
            </w:pPr>
          </w:p>
        </w:tc>
      </w:tr>
      <w:tr w:rsidR="00237587" w14:paraId="2D05FC6F" w14:textId="77777777">
        <w:trPr>
          <w:trHeight w:val="330"/>
        </w:trPr>
        <w:tc>
          <w:tcPr>
            <w:tcW w:w="7420" w:type="dxa"/>
            <w:tcBorders>
              <w:top w:val="nil"/>
              <w:left w:val="nil"/>
              <w:bottom w:val="nil"/>
              <w:right w:val="nil"/>
            </w:tcBorders>
            <w:shd w:val="clear" w:color="auto" w:fill="auto"/>
            <w:vAlign w:val="center"/>
            <w:hideMark/>
          </w:tcPr>
          <w:p w14:paraId="2D05FC6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C71" w14:textId="77777777">
        <w:trPr>
          <w:trHeight w:val="45"/>
        </w:trPr>
        <w:tc>
          <w:tcPr>
            <w:tcW w:w="7420" w:type="dxa"/>
            <w:tcBorders>
              <w:top w:val="nil"/>
              <w:left w:val="nil"/>
              <w:bottom w:val="nil"/>
              <w:right w:val="nil"/>
            </w:tcBorders>
            <w:shd w:val="clear" w:color="auto" w:fill="auto"/>
            <w:vAlign w:val="center"/>
            <w:hideMark/>
          </w:tcPr>
          <w:p w14:paraId="2D05FC70" w14:textId="77777777" w:rsidR="003E7BC1" w:rsidRPr="009449EA" w:rsidRDefault="00AE0D0F">
            <w:pPr>
              <w:spacing w:after="0"/>
              <w:jc w:val="center"/>
              <w:rPr>
                <w:rFonts w:ascii="Calibri" w:eastAsia="Times New Roman" w:hAnsi="Calibri" w:cs="Calibri"/>
                <w:color w:val="000000"/>
                <w:szCs w:val="24"/>
              </w:rPr>
            </w:pPr>
          </w:p>
        </w:tc>
      </w:tr>
      <w:tr w:rsidR="00237587" w14:paraId="2D05FC73" w14:textId="77777777">
        <w:trPr>
          <w:trHeight w:val="330"/>
        </w:trPr>
        <w:tc>
          <w:tcPr>
            <w:tcW w:w="7420" w:type="dxa"/>
            <w:tcBorders>
              <w:top w:val="nil"/>
              <w:left w:val="nil"/>
              <w:bottom w:val="nil"/>
              <w:right w:val="nil"/>
            </w:tcBorders>
            <w:shd w:val="clear" w:color="auto" w:fill="auto"/>
            <w:vAlign w:val="center"/>
            <w:hideMark/>
          </w:tcPr>
          <w:p w14:paraId="2D05FC7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ΝΑΙ</w:t>
            </w:r>
          </w:p>
        </w:tc>
      </w:tr>
      <w:tr w:rsidR="00237587" w14:paraId="2D05FC75" w14:textId="77777777">
        <w:trPr>
          <w:trHeight w:val="45"/>
        </w:trPr>
        <w:tc>
          <w:tcPr>
            <w:tcW w:w="7420" w:type="dxa"/>
            <w:tcBorders>
              <w:top w:val="nil"/>
              <w:left w:val="nil"/>
              <w:bottom w:val="nil"/>
              <w:right w:val="nil"/>
            </w:tcBorders>
            <w:shd w:val="clear" w:color="auto" w:fill="auto"/>
            <w:vAlign w:val="center"/>
            <w:hideMark/>
          </w:tcPr>
          <w:p w14:paraId="2D05FC74" w14:textId="77777777" w:rsidR="003E7BC1" w:rsidRPr="009449EA" w:rsidRDefault="00AE0D0F">
            <w:pPr>
              <w:spacing w:after="0"/>
              <w:jc w:val="center"/>
              <w:rPr>
                <w:rFonts w:ascii="Calibri" w:eastAsia="Times New Roman" w:hAnsi="Calibri" w:cs="Calibri"/>
                <w:color w:val="000000"/>
                <w:szCs w:val="24"/>
              </w:rPr>
            </w:pPr>
          </w:p>
        </w:tc>
      </w:tr>
      <w:tr w:rsidR="00237587" w14:paraId="2D05FC77" w14:textId="77777777">
        <w:trPr>
          <w:trHeight w:val="330"/>
        </w:trPr>
        <w:tc>
          <w:tcPr>
            <w:tcW w:w="7420" w:type="dxa"/>
            <w:tcBorders>
              <w:top w:val="nil"/>
              <w:left w:val="nil"/>
              <w:bottom w:val="nil"/>
              <w:right w:val="nil"/>
            </w:tcBorders>
            <w:shd w:val="clear" w:color="auto" w:fill="auto"/>
            <w:vAlign w:val="center"/>
            <w:hideMark/>
          </w:tcPr>
          <w:p w14:paraId="2D05FC7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C79" w14:textId="77777777">
        <w:trPr>
          <w:trHeight w:val="45"/>
        </w:trPr>
        <w:tc>
          <w:tcPr>
            <w:tcW w:w="7420" w:type="dxa"/>
            <w:tcBorders>
              <w:top w:val="nil"/>
              <w:left w:val="nil"/>
              <w:bottom w:val="nil"/>
              <w:right w:val="nil"/>
            </w:tcBorders>
            <w:shd w:val="clear" w:color="auto" w:fill="auto"/>
            <w:vAlign w:val="center"/>
            <w:hideMark/>
          </w:tcPr>
          <w:p w14:paraId="2D05FC78" w14:textId="77777777" w:rsidR="003E7BC1" w:rsidRPr="009449EA" w:rsidRDefault="00AE0D0F">
            <w:pPr>
              <w:spacing w:after="0"/>
              <w:jc w:val="center"/>
              <w:rPr>
                <w:rFonts w:ascii="Calibri" w:eastAsia="Times New Roman" w:hAnsi="Calibri" w:cs="Calibri"/>
                <w:color w:val="000000"/>
                <w:szCs w:val="24"/>
              </w:rPr>
            </w:pPr>
          </w:p>
        </w:tc>
      </w:tr>
      <w:tr w:rsidR="00237587" w14:paraId="2D05FC7B" w14:textId="77777777">
        <w:trPr>
          <w:trHeight w:val="330"/>
        </w:trPr>
        <w:tc>
          <w:tcPr>
            <w:tcW w:w="7420" w:type="dxa"/>
            <w:tcBorders>
              <w:top w:val="nil"/>
              <w:left w:val="nil"/>
              <w:bottom w:val="nil"/>
              <w:right w:val="nil"/>
            </w:tcBorders>
            <w:shd w:val="clear" w:color="auto" w:fill="auto"/>
            <w:vAlign w:val="center"/>
            <w:hideMark/>
          </w:tcPr>
          <w:p w14:paraId="2D05FC7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ΝΑΙ</w:t>
            </w:r>
          </w:p>
        </w:tc>
      </w:tr>
      <w:tr w:rsidR="00237587" w14:paraId="2D05FC7D" w14:textId="77777777">
        <w:trPr>
          <w:trHeight w:val="30"/>
        </w:trPr>
        <w:tc>
          <w:tcPr>
            <w:tcW w:w="7420" w:type="dxa"/>
            <w:tcBorders>
              <w:top w:val="nil"/>
              <w:left w:val="nil"/>
              <w:bottom w:val="nil"/>
              <w:right w:val="nil"/>
            </w:tcBorders>
            <w:shd w:val="clear" w:color="auto" w:fill="auto"/>
            <w:vAlign w:val="center"/>
            <w:hideMark/>
          </w:tcPr>
          <w:p w14:paraId="2D05FC7C" w14:textId="77777777" w:rsidR="003E7BC1" w:rsidRPr="009449EA" w:rsidRDefault="00AE0D0F">
            <w:pPr>
              <w:spacing w:after="0"/>
              <w:jc w:val="center"/>
              <w:rPr>
                <w:rFonts w:ascii="Calibri" w:eastAsia="Times New Roman" w:hAnsi="Calibri" w:cs="Calibri"/>
                <w:color w:val="000000"/>
                <w:szCs w:val="24"/>
              </w:rPr>
            </w:pPr>
          </w:p>
        </w:tc>
      </w:tr>
      <w:tr w:rsidR="00237587" w14:paraId="2D05FC7F" w14:textId="77777777">
        <w:trPr>
          <w:trHeight w:val="330"/>
        </w:trPr>
        <w:tc>
          <w:tcPr>
            <w:tcW w:w="7420" w:type="dxa"/>
            <w:tcBorders>
              <w:top w:val="nil"/>
              <w:left w:val="nil"/>
              <w:bottom w:val="nil"/>
              <w:right w:val="nil"/>
            </w:tcBorders>
            <w:shd w:val="clear" w:color="auto" w:fill="auto"/>
            <w:vAlign w:val="center"/>
            <w:hideMark/>
          </w:tcPr>
          <w:p w14:paraId="2D05FC7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ΠΡΝ</w:t>
            </w:r>
          </w:p>
        </w:tc>
      </w:tr>
      <w:tr w:rsidR="00237587" w14:paraId="2D05FC81" w14:textId="77777777">
        <w:trPr>
          <w:trHeight w:val="45"/>
        </w:trPr>
        <w:tc>
          <w:tcPr>
            <w:tcW w:w="7420" w:type="dxa"/>
            <w:tcBorders>
              <w:top w:val="nil"/>
              <w:left w:val="nil"/>
              <w:bottom w:val="nil"/>
              <w:right w:val="nil"/>
            </w:tcBorders>
            <w:shd w:val="clear" w:color="auto" w:fill="auto"/>
            <w:vAlign w:val="center"/>
            <w:hideMark/>
          </w:tcPr>
          <w:p w14:paraId="2D05FC80" w14:textId="77777777" w:rsidR="003E7BC1" w:rsidRPr="009449EA" w:rsidRDefault="00AE0D0F">
            <w:pPr>
              <w:spacing w:after="0"/>
              <w:jc w:val="center"/>
              <w:rPr>
                <w:rFonts w:ascii="Calibri" w:eastAsia="Times New Roman" w:hAnsi="Calibri" w:cs="Calibri"/>
                <w:color w:val="000000"/>
                <w:szCs w:val="24"/>
              </w:rPr>
            </w:pPr>
          </w:p>
        </w:tc>
      </w:tr>
      <w:tr w:rsidR="00237587" w14:paraId="2D05FC83" w14:textId="77777777">
        <w:trPr>
          <w:trHeight w:val="135"/>
        </w:trPr>
        <w:tc>
          <w:tcPr>
            <w:tcW w:w="7420" w:type="dxa"/>
            <w:tcBorders>
              <w:top w:val="nil"/>
              <w:left w:val="nil"/>
              <w:bottom w:val="nil"/>
              <w:right w:val="nil"/>
            </w:tcBorders>
            <w:shd w:val="clear" w:color="auto" w:fill="auto"/>
            <w:vAlign w:val="center"/>
            <w:hideMark/>
          </w:tcPr>
          <w:p w14:paraId="2D05FC82" w14:textId="77777777" w:rsidR="003E7BC1" w:rsidRPr="009449EA" w:rsidRDefault="00AE0D0F">
            <w:pPr>
              <w:spacing w:after="0"/>
              <w:jc w:val="center"/>
              <w:rPr>
                <w:rFonts w:ascii="Times New Roman" w:eastAsia="Times New Roman" w:hAnsi="Times New Roman" w:cs="Times New Roman"/>
                <w:sz w:val="20"/>
              </w:rPr>
            </w:pPr>
          </w:p>
        </w:tc>
      </w:tr>
      <w:tr w:rsidR="00237587" w14:paraId="2D05FC85" w14:textId="77777777">
        <w:trPr>
          <w:trHeight w:val="345"/>
        </w:trPr>
        <w:tc>
          <w:tcPr>
            <w:tcW w:w="7420" w:type="dxa"/>
            <w:tcBorders>
              <w:top w:val="nil"/>
              <w:left w:val="nil"/>
              <w:bottom w:val="nil"/>
              <w:right w:val="nil"/>
            </w:tcBorders>
            <w:shd w:val="clear" w:color="auto" w:fill="auto"/>
            <w:vAlign w:val="center"/>
            <w:hideMark/>
          </w:tcPr>
          <w:p w14:paraId="2D05FC84" w14:textId="77777777" w:rsidR="003E7BC1" w:rsidRPr="009449EA" w:rsidRDefault="00AE0D0F">
            <w:pPr>
              <w:spacing w:after="0"/>
              <w:jc w:val="center"/>
              <w:rPr>
                <w:rFonts w:ascii="Times New Roman" w:eastAsia="Times New Roman" w:hAnsi="Times New Roman" w:cs="Times New Roman"/>
                <w:sz w:val="20"/>
              </w:rPr>
            </w:pPr>
          </w:p>
        </w:tc>
      </w:tr>
      <w:tr w:rsidR="00237587" w14:paraId="2D05FC87" w14:textId="77777777">
        <w:trPr>
          <w:trHeight w:val="330"/>
        </w:trPr>
        <w:tc>
          <w:tcPr>
            <w:tcW w:w="7420" w:type="dxa"/>
            <w:tcBorders>
              <w:top w:val="nil"/>
              <w:left w:val="nil"/>
              <w:bottom w:val="nil"/>
              <w:right w:val="nil"/>
            </w:tcBorders>
            <w:shd w:val="clear" w:color="auto" w:fill="auto"/>
            <w:vAlign w:val="center"/>
            <w:hideMark/>
          </w:tcPr>
          <w:p w14:paraId="2D05FC8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14 ως έχει     ΚΑΤΑ ΠΛΕΙΟΨΗΦΙΑ</w:t>
            </w:r>
          </w:p>
        </w:tc>
      </w:tr>
      <w:tr w:rsidR="00237587" w14:paraId="2D05FC89" w14:textId="77777777">
        <w:trPr>
          <w:trHeight w:val="105"/>
        </w:trPr>
        <w:tc>
          <w:tcPr>
            <w:tcW w:w="7420" w:type="dxa"/>
            <w:tcBorders>
              <w:top w:val="nil"/>
              <w:left w:val="nil"/>
              <w:bottom w:val="nil"/>
              <w:right w:val="nil"/>
            </w:tcBorders>
            <w:shd w:val="clear" w:color="auto" w:fill="auto"/>
            <w:vAlign w:val="center"/>
            <w:hideMark/>
          </w:tcPr>
          <w:p w14:paraId="2D05FC88" w14:textId="77777777" w:rsidR="003E7BC1" w:rsidRPr="009449EA" w:rsidRDefault="00AE0D0F">
            <w:pPr>
              <w:spacing w:after="0"/>
              <w:jc w:val="center"/>
              <w:rPr>
                <w:rFonts w:ascii="Calibri" w:eastAsia="Times New Roman" w:hAnsi="Calibri" w:cs="Calibri"/>
                <w:color w:val="000000"/>
                <w:szCs w:val="24"/>
              </w:rPr>
            </w:pPr>
          </w:p>
        </w:tc>
      </w:tr>
      <w:tr w:rsidR="00237587" w14:paraId="2D05FC8B" w14:textId="77777777">
        <w:trPr>
          <w:trHeight w:val="330"/>
        </w:trPr>
        <w:tc>
          <w:tcPr>
            <w:tcW w:w="7420" w:type="dxa"/>
            <w:tcBorders>
              <w:top w:val="nil"/>
              <w:left w:val="nil"/>
              <w:bottom w:val="nil"/>
              <w:right w:val="nil"/>
            </w:tcBorders>
            <w:shd w:val="clear" w:color="auto" w:fill="auto"/>
            <w:vAlign w:val="center"/>
            <w:hideMark/>
          </w:tcPr>
          <w:p w14:paraId="2D05FC8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C8D" w14:textId="77777777">
        <w:trPr>
          <w:trHeight w:val="45"/>
        </w:trPr>
        <w:tc>
          <w:tcPr>
            <w:tcW w:w="7420" w:type="dxa"/>
            <w:tcBorders>
              <w:top w:val="nil"/>
              <w:left w:val="nil"/>
              <w:bottom w:val="nil"/>
              <w:right w:val="nil"/>
            </w:tcBorders>
            <w:shd w:val="clear" w:color="auto" w:fill="auto"/>
            <w:vAlign w:val="center"/>
            <w:hideMark/>
          </w:tcPr>
          <w:p w14:paraId="2D05FC8C" w14:textId="77777777" w:rsidR="003E7BC1" w:rsidRPr="009449EA" w:rsidRDefault="00AE0D0F">
            <w:pPr>
              <w:spacing w:after="0"/>
              <w:jc w:val="center"/>
              <w:rPr>
                <w:rFonts w:ascii="Calibri" w:eastAsia="Times New Roman" w:hAnsi="Calibri" w:cs="Calibri"/>
                <w:color w:val="000000"/>
                <w:szCs w:val="24"/>
              </w:rPr>
            </w:pPr>
          </w:p>
        </w:tc>
      </w:tr>
      <w:tr w:rsidR="00237587" w14:paraId="2D05FC8F" w14:textId="77777777">
        <w:trPr>
          <w:trHeight w:val="330"/>
        </w:trPr>
        <w:tc>
          <w:tcPr>
            <w:tcW w:w="7420" w:type="dxa"/>
            <w:tcBorders>
              <w:top w:val="nil"/>
              <w:left w:val="nil"/>
              <w:bottom w:val="nil"/>
              <w:right w:val="nil"/>
            </w:tcBorders>
            <w:shd w:val="clear" w:color="auto" w:fill="auto"/>
            <w:vAlign w:val="center"/>
            <w:hideMark/>
          </w:tcPr>
          <w:p w14:paraId="2D05FC8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C91" w14:textId="77777777">
        <w:trPr>
          <w:trHeight w:val="45"/>
        </w:trPr>
        <w:tc>
          <w:tcPr>
            <w:tcW w:w="7420" w:type="dxa"/>
            <w:tcBorders>
              <w:top w:val="nil"/>
              <w:left w:val="nil"/>
              <w:bottom w:val="nil"/>
              <w:right w:val="nil"/>
            </w:tcBorders>
            <w:shd w:val="clear" w:color="auto" w:fill="auto"/>
            <w:vAlign w:val="center"/>
            <w:hideMark/>
          </w:tcPr>
          <w:p w14:paraId="2D05FC90" w14:textId="77777777" w:rsidR="003E7BC1" w:rsidRPr="009449EA" w:rsidRDefault="00AE0D0F">
            <w:pPr>
              <w:spacing w:after="0"/>
              <w:jc w:val="center"/>
              <w:rPr>
                <w:rFonts w:ascii="Calibri" w:eastAsia="Times New Roman" w:hAnsi="Calibri" w:cs="Calibri"/>
                <w:color w:val="000000"/>
                <w:szCs w:val="24"/>
              </w:rPr>
            </w:pPr>
          </w:p>
        </w:tc>
      </w:tr>
      <w:tr w:rsidR="00237587" w14:paraId="2D05FC93" w14:textId="77777777">
        <w:trPr>
          <w:trHeight w:val="330"/>
        </w:trPr>
        <w:tc>
          <w:tcPr>
            <w:tcW w:w="7420" w:type="dxa"/>
            <w:tcBorders>
              <w:top w:val="nil"/>
              <w:left w:val="nil"/>
              <w:bottom w:val="nil"/>
              <w:right w:val="nil"/>
            </w:tcBorders>
            <w:shd w:val="clear" w:color="auto" w:fill="auto"/>
            <w:vAlign w:val="center"/>
            <w:hideMark/>
          </w:tcPr>
          <w:p w14:paraId="2D05FC9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ΠΡΝ</w:t>
            </w:r>
          </w:p>
        </w:tc>
      </w:tr>
      <w:tr w:rsidR="00237587" w14:paraId="2D05FC95" w14:textId="77777777">
        <w:trPr>
          <w:trHeight w:val="30"/>
        </w:trPr>
        <w:tc>
          <w:tcPr>
            <w:tcW w:w="7420" w:type="dxa"/>
            <w:tcBorders>
              <w:top w:val="nil"/>
              <w:left w:val="nil"/>
              <w:bottom w:val="nil"/>
              <w:right w:val="nil"/>
            </w:tcBorders>
            <w:shd w:val="clear" w:color="auto" w:fill="auto"/>
            <w:vAlign w:val="center"/>
            <w:hideMark/>
          </w:tcPr>
          <w:p w14:paraId="2D05FC94" w14:textId="77777777" w:rsidR="003E7BC1" w:rsidRPr="009449EA" w:rsidRDefault="00AE0D0F">
            <w:pPr>
              <w:spacing w:after="0"/>
              <w:jc w:val="center"/>
              <w:rPr>
                <w:rFonts w:ascii="Calibri" w:eastAsia="Times New Roman" w:hAnsi="Calibri" w:cs="Calibri"/>
                <w:color w:val="000000"/>
                <w:szCs w:val="24"/>
              </w:rPr>
            </w:pPr>
          </w:p>
        </w:tc>
      </w:tr>
      <w:tr w:rsidR="00237587" w14:paraId="2D05FC97" w14:textId="77777777">
        <w:trPr>
          <w:trHeight w:val="330"/>
        </w:trPr>
        <w:tc>
          <w:tcPr>
            <w:tcW w:w="7420" w:type="dxa"/>
            <w:tcBorders>
              <w:top w:val="nil"/>
              <w:left w:val="nil"/>
              <w:bottom w:val="nil"/>
              <w:right w:val="nil"/>
            </w:tcBorders>
            <w:shd w:val="clear" w:color="auto" w:fill="auto"/>
            <w:vAlign w:val="center"/>
            <w:hideMark/>
          </w:tcPr>
          <w:p w14:paraId="2D05FC9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C99" w14:textId="77777777">
        <w:trPr>
          <w:trHeight w:val="45"/>
        </w:trPr>
        <w:tc>
          <w:tcPr>
            <w:tcW w:w="7420" w:type="dxa"/>
            <w:tcBorders>
              <w:top w:val="nil"/>
              <w:left w:val="nil"/>
              <w:bottom w:val="nil"/>
              <w:right w:val="nil"/>
            </w:tcBorders>
            <w:shd w:val="clear" w:color="auto" w:fill="auto"/>
            <w:vAlign w:val="center"/>
            <w:hideMark/>
          </w:tcPr>
          <w:p w14:paraId="2D05FC98" w14:textId="77777777" w:rsidR="003E7BC1" w:rsidRPr="009449EA" w:rsidRDefault="00AE0D0F">
            <w:pPr>
              <w:spacing w:after="0"/>
              <w:jc w:val="center"/>
              <w:rPr>
                <w:rFonts w:ascii="Calibri" w:eastAsia="Times New Roman" w:hAnsi="Calibri" w:cs="Calibri"/>
                <w:color w:val="000000"/>
                <w:szCs w:val="24"/>
              </w:rPr>
            </w:pPr>
          </w:p>
        </w:tc>
      </w:tr>
      <w:tr w:rsidR="00237587" w14:paraId="2D05FC9B" w14:textId="77777777">
        <w:trPr>
          <w:trHeight w:val="330"/>
        </w:trPr>
        <w:tc>
          <w:tcPr>
            <w:tcW w:w="7420" w:type="dxa"/>
            <w:tcBorders>
              <w:top w:val="nil"/>
              <w:left w:val="nil"/>
              <w:bottom w:val="nil"/>
              <w:right w:val="nil"/>
            </w:tcBorders>
            <w:shd w:val="clear" w:color="auto" w:fill="auto"/>
            <w:vAlign w:val="center"/>
            <w:hideMark/>
          </w:tcPr>
          <w:p w14:paraId="2D05FC9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OXI</w:t>
            </w:r>
          </w:p>
        </w:tc>
      </w:tr>
      <w:tr w:rsidR="00237587" w14:paraId="2D05FC9D" w14:textId="77777777">
        <w:trPr>
          <w:trHeight w:val="45"/>
        </w:trPr>
        <w:tc>
          <w:tcPr>
            <w:tcW w:w="7420" w:type="dxa"/>
            <w:tcBorders>
              <w:top w:val="nil"/>
              <w:left w:val="nil"/>
              <w:bottom w:val="nil"/>
              <w:right w:val="nil"/>
            </w:tcBorders>
            <w:shd w:val="clear" w:color="auto" w:fill="auto"/>
            <w:vAlign w:val="center"/>
            <w:hideMark/>
          </w:tcPr>
          <w:p w14:paraId="2D05FC9C" w14:textId="77777777" w:rsidR="003E7BC1" w:rsidRPr="009449EA" w:rsidRDefault="00AE0D0F">
            <w:pPr>
              <w:spacing w:after="0"/>
              <w:jc w:val="center"/>
              <w:rPr>
                <w:rFonts w:ascii="Calibri" w:eastAsia="Times New Roman" w:hAnsi="Calibri" w:cs="Calibri"/>
                <w:color w:val="000000"/>
                <w:szCs w:val="24"/>
              </w:rPr>
            </w:pPr>
          </w:p>
        </w:tc>
      </w:tr>
      <w:tr w:rsidR="00237587" w14:paraId="2D05FC9F" w14:textId="77777777">
        <w:trPr>
          <w:trHeight w:val="330"/>
        </w:trPr>
        <w:tc>
          <w:tcPr>
            <w:tcW w:w="7420" w:type="dxa"/>
            <w:tcBorders>
              <w:top w:val="nil"/>
              <w:left w:val="nil"/>
              <w:bottom w:val="nil"/>
              <w:right w:val="nil"/>
            </w:tcBorders>
            <w:shd w:val="clear" w:color="auto" w:fill="auto"/>
            <w:vAlign w:val="center"/>
            <w:hideMark/>
          </w:tcPr>
          <w:p w14:paraId="2D05FC9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ΠΡΝ</w:t>
            </w:r>
          </w:p>
        </w:tc>
      </w:tr>
      <w:tr w:rsidR="00237587" w14:paraId="2D05FCA1" w14:textId="77777777">
        <w:trPr>
          <w:trHeight w:val="30"/>
        </w:trPr>
        <w:tc>
          <w:tcPr>
            <w:tcW w:w="7420" w:type="dxa"/>
            <w:tcBorders>
              <w:top w:val="nil"/>
              <w:left w:val="nil"/>
              <w:bottom w:val="nil"/>
              <w:right w:val="nil"/>
            </w:tcBorders>
            <w:shd w:val="clear" w:color="auto" w:fill="auto"/>
            <w:vAlign w:val="center"/>
            <w:hideMark/>
          </w:tcPr>
          <w:p w14:paraId="2D05FCA0" w14:textId="77777777" w:rsidR="003E7BC1" w:rsidRPr="009449EA" w:rsidRDefault="00AE0D0F">
            <w:pPr>
              <w:spacing w:after="0"/>
              <w:jc w:val="center"/>
              <w:rPr>
                <w:rFonts w:ascii="Calibri" w:eastAsia="Times New Roman" w:hAnsi="Calibri" w:cs="Calibri"/>
                <w:color w:val="000000"/>
                <w:szCs w:val="24"/>
              </w:rPr>
            </w:pPr>
          </w:p>
        </w:tc>
      </w:tr>
      <w:tr w:rsidR="00237587" w14:paraId="2D05FCA3" w14:textId="77777777">
        <w:trPr>
          <w:trHeight w:val="150"/>
        </w:trPr>
        <w:tc>
          <w:tcPr>
            <w:tcW w:w="7420" w:type="dxa"/>
            <w:tcBorders>
              <w:top w:val="nil"/>
              <w:left w:val="nil"/>
              <w:bottom w:val="nil"/>
              <w:right w:val="nil"/>
            </w:tcBorders>
            <w:shd w:val="clear" w:color="auto" w:fill="auto"/>
            <w:vAlign w:val="center"/>
            <w:hideMark/>
          </w:tcPr>
          <w:p w14:paraId="2D05FCA2" w14:textId="77777777" w:rsidR="003E7BC1" w:rsidRPr="009449EA" w:rsidRDefault="00AE0D0F">
            <w:pPr>
              <w:spacing w:after="0"/>
              <w:jc w:val="center"/>
              <w:rPr>
                <w:rFonts w:ascii="Times New Roman" w:eastAsia="Times New Roman" w:hAnsi="Times New Roman" w:cs="Times New Roman"/>
                <w:sz w:val="20"/>
              </w:rPr>
            </w:pPr>
          </w:p>
        </w:tc>
      </w:tr>
      <w:tr w:rsidR="00237587" w14:paraId="2D05FCA5" w14:textId="77777777">
        <w:trPr>
          <w:trHeight w:val="345"/>
        </w:trPr>
        <w:tc>
          <w:tcPr>
            <w:tcW w:w="7420" w:type="dxa"/>
            <w:tcBorders>
              <w:top w:val="nil"/>
              <w:left w:val="nil"/>
              <w:bottom w:val="nil"/>
              <w:right w:val="nil"/>
            </w:tcBorders>
            <w:shd w:val="clear" w:color="auto" w:fill="auto"/>
            <w:vAlign w:val="center"/>
            <w:hideMark/>
          </w:tcPr>
          <w:p w14:paraId="2D05FCA4" w14:textId="77777777" w:rsidR="003E7BC1" w:rsidRPr="009449EA" w:rsidRDefault="00AE0D0F">
            <w:pPr>
              <w:spacing w:after="0"/>
              <w:jc w:val="center"/>
              <w:rPr>
                <w:rFonts w:ascii="Times New Roman" w:eastAsia="Times New Roman" w:hAnsi="Times New Roman" w:cs="Times New Roman"/>
                <w:sz w:val="20"/>
              </w:rPr>
            </w:pPr>
          </w:p>
        </w:tc>
      </w:tr>
      <w:tr w:rsidR="00237587" w14:paraId="2D05FCA7" w14:textId="77777777">
        <w:trPr>
          <w:trHeight w:val="330"/>
        </w:trPr>
        <w:tc>
          <w:tcPr>
            <w:tcW w:w="7420" w:type="dxa"/>
            <w:tcBorders>
              <w:top w:val="nil"/>
              <w:left w:val="nil"/>
              <w:bottom w:val="nil"/>
              <w:right w:val="nil"/>
            </w:tcBorders>
            <w:shd w:val="clear" w:color="auto" w:fill="auto"/>
            <w:vAlign w:val="center"/>
            <w:hideMark/>
          </w:tcPr>
          <w:p w14:paraId="2D05FCA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15 ως έχει     ΚΑΤΑ ΠΛΕΙΟΨΗΦΙΑ</w:t>
            </w:r>
          </w:p>
        </w:tc>
      </w:tr>
      <w:tr w:rsidR="00237587" w14:paraId="2D05FCA9" w14:textId="77777777">
        <w:trPr>
          <w:trHeight w:val="105"/>
        </w:trPr>
        <w:tc>
          <w:tcPr>
            <w:tcW w:w="7420" w:type="dxa"/>
            <w:tcBorders>
              <w:top w:val="nil"/>
              <w:left w:val="nil"/>
              <w:bottom w:val="nil"/>
              <w:right w:val="nil"/>
            </w:tcBorders>
            <w:shd w:val="clear" w:color="auto" w:fill="auto"/>
            <w:vAlign w:val="center"/>
            <w:hideMark/>
          </w:tcPr>
          <w:p w14:paraId="2D05FCA8" w14:textId="77777777" w:rsidR="003E7BC1" w:rsidRPr="009449EA" w:rsidRDefault="00AE0D0F">
            <w:pPr>
              <w:spacing w:after="0"/>
              <w:jc w:val="center"/>
              <w:rPr>
                <w:rFonts w:ascii="Calibri" w:eastAsia="Times New Roman" w:hAnsi="Calibri" w:cs="Calibri"/>
                <w:color w:val="000000"/>
                <w:szCs w:val="24"/>
              </w:rPr>
            </w:pPr>
          </w:p>
        </w:tc>
      </w:tr>
      <w:tr w:rsidR="00237587" w14:paraId="2D05FCAB" w14:textId="77777777">
        <w:trPr>
          <w:trHeight w:val="330"/>
        </w:trPr>
        <w:tc>
          <w:tcPr>
            <w:tcW w:w="7420" w:type="dxa"/>
            <w:tcBorders>
              <w:top w:val="nil"/>
              <w:left w:val="nil"/>
              <w:bottom w:val="nil"/>
              <w:right w:val="nil"/>
            </w:tcBorders>
            <w:shd w:val="clear" w:color="auto" w:fill="auto"/>
            <w:vAlign w:val="center"/>
            <w:hideMark/>
          </w:tcPr>
          <w:p w14:paraId="2D05FCA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CAD" w14:textId="77777777">
        <w:trPr>
          <w:trHeight w:val="30"/>
        </w:trPr>
        <w:tc>
          <w:tcPr>
            <w:tcW w:w="7420" w:type="dxa"/>
            <w:tcBorders>
              <w:top w:val="nil"/>
              <w:left w:val="nil"/>
              <w:bottom w:val="nil"/>
              <w:right w:val="nil"/>
            </w:tcBorders>
            <w:shd w:val="clear" w:color="auto" w:fill="auto"/>
            <w:vAlign w:val="center"/>
            <w:hideMark/>
          </w:tcPr>
          <w:p w14:paraId="2D05FCAC" w14:textId="77777777" w:rsidR="003E7BC1" w:rsidRPr="009449EA" w:rsidRDefault="00AE0D0F">
            <w:pPr>
              <w:spacing w:after="0"/>
              <w:jc w:val="center"/>
              <w:rPr>
                <w:rFonts w:ascii="Calibri" w:eastAsia="Times New Roman" w:hAnsi="Calibri" w:cs="Calibri"/>
                <w:color w:val="000000"/>
                <w:szCs w:val="24"/>
              </w:rPr>
            </w:pPr>
          </w:p>
        </w:tc>
      </w:tr>
      <w:tr w:rsidR="00237587" w14:paraId="2D05FCAF" w14:textId="77777777">
        <w:trPr>
          <w:trHeight w:val="345"/>
        </w:trPr>
        <w:tc>
          <w:tcPr>
            <w:tcW w:w="7420" w:type="dxa"/>
            <w:tcBorders>
              <w:top w:val="nil"/>
              <w:left w:val="nil"/>
              <w:bottom w:val="nil"/>
              <w:right w:val="nil"/>
            </w:tcBorders>
            <w:shd w:val="clear" w:color="auto" w:fill="auto"/>
            <w:vAlign w:val="center"/>
            <w:hideMark/>
          </w:tcPr>
          <w:p w14:paraId="2D05FCA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CB1" w14:textId="77777777">
        <w:trPr>
          <w:trHeight w:val="30"/>
        </w:trPr>
        <w:tc>
          <w:tcPr>
            <w:tcW w:w="7420" w:type="dxa"/>
            <w:tcBorders>
              <w:top w:val="nil"/>
              <w:left w:val="nil"/>
              <w:bottom w:val="nil"/>
              <w:right w:val="nil"/>
            </w:tcBorders>
            <w:shd w:val="clear" w:color="auto" w:fill="auto"/>
            <w:vAlign w:val="center"/>
            <w:hideMark/>
          </w:tcPr>
          <w:p w14:paraId="2D05FCB0" w14:textId="77777777" w:rsidR="003E7BC1" w:rsidRPr="009449EA" w:rsidRDefault="00AE0D0F">
            <w:pPr>
              <w:spacing w:after="0"/>
              <w:jc w:val="center"/>
              <w:rPr>
                <w:rFonts w:ascii="Calibri" w:eastAsia="Times New Roman" w:hAnsi="Calibri" w:cs="Calibri"/>
                <w:color w:val="000000"/>
                <w:szCs w:val="24"/>
              </w:rPr>
            </w:pPr>
          </w:p>
        </w:tc>
      </w:tr>
      <w:tr w:rsidR="00237587" w14:paraId="2D05FCB3" w14:textId="77777777">
        <w:trPr>
          <w:trHeight w:val="330"/>
        </w:trPr>
        <w:tc>
          <w:tcPr>
            <w:tcW w:w="7420" w:type="dxa"/>
            <w:tcBorders>
              <w:top w:val="nil"/>
              <w:left w:val="nil"/>
              <w:bottom w:val="nil"/>
              <w:right w:val="nil"/>
            </w:tcBorders>
            <w:shd w:val="clear" w:color="auto" w:fill="auto"/>
            <w:vAlign w:val="center"/>
            <w:hideMark/>
          </w:tcPr>
          <w:p w14:paraId="2D05FCB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ΠΡΝ</w:t>
            </w:r>
          </w:p>
        </w:tc>
      </w:tr>
      <w:tr w:rsidR="00237587" w14:paraId="2D05FCB5" w14:textId="77777777">
        <w:trPr>
          <w:trHeight w:val="45"/>
        </w:trPr>
        <w:tc>
          <w:tcPr>
            <w:tcW w:w="7420" w:type="dxa"/>
            <w:tcBorders>
              <w:top w:val="nil"/>
              <w:left w:val="nil"/>
              <w:bottom w:val="nil"/>
              <w:right w:val="nil"/>
            </w:tcBorders>
            <w:shd w:val="clear" w:color="auto" w:fill="auto"/>
            <w:vAlign w:val="center"/>
            <w:hideMark/>
          </w:tcPr>
          <w:p w14:paraId="2D05FCB4" w14:textId="77777777" w:rsidR="003E7BC1" w:rsidRPr="009449EA" w:rsidRDefault="00AE0D0F">
            <w:pPr>
              <w:spacing w:after="0"/>
              <w:jc w:val="center"/>
              <w:rPr>
                <w:rFonts w:ascii="Calibri" w:eastAsia="Times New Roman" w:hAnsi="Calibri" w:cs="Calibri"/>
                <w:color w:val="000000"/>
                <w:szCs w:val="24"/>
              </w:rPr>
            </w:pPr>
          </w:p>
        </w:tc>
      </w:tr>
      <w:tr w:rsidR="00237587" w14:paraId="2D05FCB7" w14:textId="77777777">
        <w:trPr>
          <w:trHeight w:val="330"/>
        </w:trPr>
        <w:tc>
          <w:tcPr>
            <w:tcW w:w="7420" w:type="dxa"/>
            <w:tcBorders>
              <w:top w:val="nil"/>
              <w:left w:val="nil"/>
              <w:bottom w:val="nil"/>
              <w:right w:val="nil"/>
            </w:tcBorders>
            <w:shd w:val="clear" w:color="auto" w:fill="auto"/>
            <w:vAlign w:val="center"/>
            <w:hideMark/>
          </w:tcPr>
          <w:p w14:paraId="2D05FCB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CB9" w14:textId="77777777">
        <w:trPr>
          <w:trHeight w:val="45"/>
        </w:trPr>
        <w:tc>
          <w:tcPr>
            <w:tcW w:w="7420" w:type="dxa"/>
            <w:tcBorders>
              <w:top w:val="nil"/>
              <w:left w:val="nil"/>
              <w:bottom w:val="nil"/>
              <w:right w:val="nil"/>
            </w:tcBorders>
            <w:shd w:val="clear" w:color="auto" w:fill="auto"/>
            <w:vAlign w:val="center"/>
            <w:hideMark/>
          </w:tcPr>
          <w:p w14:paraId="2D05FCB8" w14:textId="77777777" w:rsidR="003E7BC1" w:rsidRPr="009449EA" w:rsidRDefault="00AE0D0F">
            <w:pPr>
              <w:spacing w:after="0"/>
              <w:jc w:val="center"/>
              <w:rPr>
                <w:rFonts w:ascii="Calibri" w:eastAsia="Times New Roman" w:hAnsi="Calibri" w:cs="Calibri"/>
                <w:color w:val="000000"/>
                <w:szCs w:val="24"/>
              </w:rPr>
            </w:pPr>
          </w:p>
        </w:tc>
      </w:tr>
      <w:tr w:rsidR="00237587" w14:paraId="2D05FCBB" w14:textId="77777777">
        <w:trPr>
          <w:trHeight w:val="330"/>
        </w:trPr>
        <w:tc>
          <w:tcPr>
            <w:tcW w:w="7420" w:type="dxa"/>
            <w:tcBorders>
              <w:top w:val="nil"/>
              <w:left w:val="nil"/>
              <w:bottom w:val="nil"/>
              <w:right w:val="nil"/>
            </w:tcBorders>
            <w:shd w:val="clear" w:color="auto" w:fill="auto"/>
            <w:vAlign w:val="center"/>
            <w:hideMark/>
          </w:tcPr>
          <w:p w14:paraId="2D05FCB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ΠΡΝ</w:t>
            </w:r>
          </w:p>
        </w:tc>
      </w:tr>
      <w:tr w:rsidR="00237587" w14:paraId="2D05FCBD" w14:textId="77777777">
        <w:trPr>
          <w:trHeight w:val="45"/>
        </w:trPr>
        <w:tc>
          <w:tcPr>
            <w:tcW w:w="7420" w:type="dxa"/>
            <w:tcBorders>
              <w:top w:val="nil"/>
              <w:left w:val="nil"/>
              <w:bottom w:val="nil"/>
              <w:right w:val="nil"/>
            </w:tcBorders>
            <w:shd w:val="clear" w:color="auto" w:fill="auto"/>
            <w:vAlign w:val="center"/>
            <w:hideMark/>
          </w:tcPr>
          <w:p w14:paraId="2D05FCBC" w14:textId="77777777" w:rsidR="003E7BC1" w:rsidRPr="009449EA" w:rsidRDefault="00AE0D0F">
            <w:pPr>
              <w:spacing w:after="0"/>
              <w:jc w:val="center"/>
              <w:rPr>
                <w:rFonts w:ascii="Calibri" w:eastAsia="Times New Roman" w:hAnsi="Calibri" w:cs="Calibri"/>
                <w:color w:val="000000"/>
                <w:szCs w:val="24"/>
              </w:rPr>
            </w:pPr>
          </w:p>
        </w:tc>
      </w:tr>
      <w:tr w:rsidR="00237587" w14:paraId="2D05FCBF" w14:textId="77777777">
        <w:trPr>
          <w:trHeight w:val="330"/>
        </w:trPr>
        <w:tc>
          <w:tcPr>
            <w:tcW w:w="7420" w:type="dxa"/>
            <w:tcBorders>
              <w:top w:val="nil"/>
              <w:left w:val="nil"/>
              <w:bottom w:val="nil"/>
              <w:right w:val="nil"/>
            </w:tcBorders>
            <w:shd w:val="clear" w:color="auto" w:fill="auto"/>
            <w:vAlign w:val="center"/>
            <w:hideMark/>
          </w:tcPr>
          <w:p w14:paraId="2D05FCB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ΠΡΝ</w:t>
            </w:r>
          </w:p>
        </w:tc>
      </w:tr>
      <w:tr w:rsidR="00237587" w14:paraId="2D05FCC1" w14:textId="77777777">
        <w:trPr>
          <w:trHeight w:val="45"/>
        </w:trPr>
        <w:tc>
          <w:tcPr>
            <w:tcW w:w="7420" w:type="dxa"/>
            <w:tcBorders>
              <w:top w:val="nil"/>
              <w:left w:val="nil"/>
              <w:bottom w:val="nil"/>
              <w:right w:val="nil"/>
            </w:tcBorders>
            <w:shd w:val="clear" w:color="auto" w:fill="auto"/>
            <w:vAlign w:val="center"/>
            <w:hideMark/>
          </w:tcPr>
          <w:p w14:paraId="2D05FCC0" w14:textId="77777777" w:rsidR="003E7BC1" w:rsidRPr="009449EA" w:rsidRDefault="00AE0D0F">
            <w:pPr>
              <w:spacing w:after="0"/>
              <w:jc w:val="center"/>
              <w:rPr>
                <w:rFonts w:ascii="Calibri" w:eastAsia="Times New Roman" w:hAnsi="Calibri" w:cs="Calibri"/>
                <w:color w:val="000000"/>
                <w:szCs w:val="24"/>
              </w:rPr>
            </w:pPr>
          </w:p>
        </w:tc>
      </w:tr>
      <w:tr w:rsidR="00237587" w14:paraId="2D05FCC3" w14:textId="77777777">
        <w:trPr>
          <w:trHeight w:val="150"/>
        </w:trPr>
        <w:tc>
          <w:tcPr>
            <w:tcW w:w="7420" w:type="dxa"/>
            <w:tcBorders>
              <w:top w:val="nil"/>
              <w:left w:val="nil"/>
              <w:bottom w:val="nil"/>
              <w:right w:val="nil"/>
            </w:tcBorders>
            <w:shd w:val="clear" w:color="auto" w:fill="auto"/>
            <w:vAlign w:val="center"/>
            <w:hideMark/>
          </w:tcPr>
          <w:p w14:paraId="2D05FCC2" w14:textId="77777777" w:rsidR="003E7BC1" w:rsidRPr="009449EA" w:rsidRDefault="00AE0D0F">
            <w:pPr>
              <w:spacing w:after="0"/>
              <w:jc w:val="center"/>
              <w:rPr>
                <w:rFonts w:ascii="Times New Roman" w:eastAsia="Times New Roman" w:hAnsi="Times New Roman" w:cs="Times New Roman"/>
                <w:sz w:val="20"/>
              </w:rPr>
            </w:pPr>
          </w:p>
        </w:tc>
      </w:tr>
      <w:tr w:rsidR="00237587" w14:paraId="2D05FCC5" w14:textId="77777777">
        <w:trPr>
          <w:trHeight w:val="345"/>
        </w:trPr>
        <w:tc>
          <w:tcPr>
            <w:tcW w:w="7420" w:type="dxa"/>
            <w:tcBorders>
              <w:top w:val="nil"/>
              <w:left w:val="nil"/>
              <w:bottom w:val="nil"/>
              <w:right w:val="nil"/>
            </w:tcBorders>
            <w:shd w:val="clear" w:color="auto" w:fill="auto"/>
            <w:vAlign w:val="center"/>
            <w:hideMark/>
          </w:tcPr>
          <w:p w14:paraId="2D05FCC4" w14:textId="77777777" w:rsidR="003E7BC1" w:rsidRPr="009449EA" w:rsidRDefault="00AE0D0F">
            <w:pPr>
              <w:spacing w:after="0"/>
              <w:jc w:val="center"/>
              <w:rPr>
                <w:rFonts w:ascii="Times New Roman" w:eastAsia="Times New Roman" w:hAnsi="Times New Roman" w:cs="Times New Roman"/>
                <w:sz w:val="20"/>
              </w:rPr>
            </w:pPr>
          </w:p>
        </w:tc>
      </w:tr>
      <w:tr w:rsidR="00237587" w14:paraId="2D05FCC7" w14:textId="77777777">
        <w:trPr>
          <w:trHeight w:val="330"/>
        </w:trPr>
        <w:tc>
          <w:tcPr>
            <w:tcW w:w="7420" w:type="dxa"/>
            <w:tcBorders>
              <w:top w:val="nil"/>
              <w:left w:val="nil"/>
              <w:bottom w:val="nil"/>
              <w:right w:val="nil"/>
            </w:tcBorders>
            <w:shd w:val="clear" w:color="auto" w:fill="auto"/>
            <w:vAlign w:val="center"/>
            <w:hideMark/>
          </w:tcPr>
          <w:p w14:paraId="2D05FCC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16 ως έχει     ΚΑΤΑ ΠΛΕΙΟΨΗΦΙΑ</w:t>
            </w:r>
          </w:p>
        </w:tc>
      </w:tr>
      <w:tr w:rsidR="00237587" w14:paraId="2D05FCC9" w14:textId="77777777">
        <w:trPr>
          <w:trHeight w:val="90"/>
        </w:trPr>
        <w:tc>
          <w:tcPr>
            <w:tcW w:w="7420" w:type="dxa"/>
            <w:tcBorders>
              <w:top w:val="nil"/>
              <w:left w:val="nil"/>
              <w:bottom w:val="nil"/>
              <w:right w:val="nil"/>
            </w:tcBorders>
            <w:shd w:val="clear" w:color="auto" w:fill="auto"/>
            <w:vAlign w:val="center"/>
            <w:hideMark/>
          </w:tcPr>
          <w:p w14:paraId="2D05FCC8" w14:textId="77777777" w:rsidR="003E7BC1" w:rsidRPr="009449EA" w:rsidRDefault="00AE0D0F">
            <w:pPr>
              <w:spacing w:after="0"/>
              <w:jc w:val="center"/>
              <w:rPr>
                <w:rFonts w:ascii="Calibri" w:eastAsia="Times New Roman" w:hAnsi="Calibri" w:cs="Calibri"/>
                <w:color w:val="000000"/>
                <w:szCs w:val="24"/>
              </w:rPr>
            </w:pPr>
          </w:p>
        </w:tc>
      </w:tr>
      <w:tr w:rsidR="00237587" w14:paraId="2D05FCCB" w14:textId="77777777">
        <w:trPr>
          <w:trHeight w:val="330"/>
        </w:trPr>
        <w:tc>
          <w:tcPr>
            <w:tcW w:w="7420" w:type="dxa"/>
            <w:tcBorders>
              <w:top w:val="nil"/>
              <w:left w:val="nil"/>
              <w:bottom w:val="nil"/>
              <w:right w:val="nil"/>
            </w:tcBorders>
            <w:shd w:val="clear" w:color="auto" w:fill="auto"/>
            <w:vAlign w:val="center"/>
            <w:hideMark/>
          </w:tcPr>
          <w:p w14:paraId="2D05FCC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CCD" w14:textId="77777777">
        <w:trPr>
          <w:trHeight w:val="45"/>
        </w:trPr>
        <w:tc>
          <w:tcPr>
            <w:tcW w:w="7420" w:type="dxa"/>
            <w:tcBorders>
              <w:top w:val="nil"/>
              <w:left w:val="nil"/>
              <w:bottom w:val="nil"/>
              <w:right w:val="nil"/>
            </w:tcBorders>
            <w:shd w:val="clear" w:color="auto" w:fill="auto"/>
            <w:vAlign w:val="center"/>
            <w:hideMark/>
          </w:tcPr>
          <w:p w14:paraId="2D05FCCC" w14:textId="77777777" w:rsidR="003E7BC1" w:rsidRPr="009449EA" w:rsidRDefault="00AE0D0F">
            <w:pPr>
              <w:spacing w:after="0"/>
              <w:jc w:val="center"/>
              <w:rPr>
                <w:rFonts w:ascii="Calibri" w:eastAsia="Times New Roman" w:hAnsi="Calibri" w:cs="Calibri"/>
                <w:color w:val="000000"/>
                <w:szCs w:val="24"/>
              </w:rPr>
            </w:pPr>
          </w:p>
        </w:tc>
      </w:tr>
      <w:tr w:rsidR="00237587" w14:paraId="2D05FCCF" w14:textId="77777777">
        <w:trPr>
          <w:trHeight w:val="330"/>
        </w:trPr>
        <w:tc>
          <w:tcPr>
            <w:tcW w:w="7420" w:type="dxa"/>
            <w:tcBorders>
              <w:top w:val="nil"/>
              <w:left w:val="nil"/>
              <w:bottom w:val="nil"/>
              <w:right w:val="nil"/>
            </w:tcBorders>
            <w:shd w:val="clear" w:color="auto" w:fill="auto"/>
            <w:vAlign w:val="center"/>
            <w:hideMark/>
          </w:tcPr>
          <w:p w14:paraId="2D05FCC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CD1" w14:textId="77777777">
        <w:trPr>
          <w:trHeight w:val="45"/>
        </w:trPr>
        <w:tc>
          <w:tcPr>
            <w:tcW w:w="7420" w:type="dxa"/>
            <w:tcBorders>
              <w:top w:val="nil"/>
              <w:left w:val="nil"/>
              <w:bottom w:val="nil"/>
              <w:right w:val="nil"/>
            </w:tcBorders>
            <w:shd w:val="clear" w:color="auto" w:fill="auto"/>
            <w:vAlign w:val="center"/>
            <w:hideMark/>
          </w:tcPr>
          <w:p w14:paraId="2D05FCD0" w14:textId="77777777" w:rsidR="003E7BC1" w:rsidRPr="009449EA" w:rsidRDefault="00AE0D0F">
            <w:pPr>
              <w:spacing w:after="0"/>
              <w:jc w:val="center"/>
              <w:rPr>
                <w:rFonts w:ascii="Calibri" w:eastAsia="Times New Roman" w:hAnsi="Calibri" w:cs="Calibri"/>
                <w:color w:val="000000"/>
                <w:szCs w:val="24"/>
              </w:rPr>
            </w:pPr>
          </w:p>
        </w:tc>
      </w:tr>
      <w:tr w:rsidR="00237587" w14:paraId="2D05FCD3" w14:textId="77777777">
        <w:trPr>
          <w:trHeight w:val="330"/>
        </w:trPr>
        <w:tc>
          <w:tcPr>
            <w:tcW w:w="7420" w:type="dxa"/>
            <w:tcBorders>
              <w:top w:val="nil"/>
              <w:left w:val="nil"/>
              <w:bottom w:val="nil"/>
              <w:right w:val="nil"/>
            </w:tcBorders>
            <w:shd w:val="clear" w:color="auto" w:fill="auto"/>
            <w:vAlign w:val="center"/>
            <w:hideMark/>
          </w:tcPr>
          <w:p w14:paraId="2D05FCD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ΠΡΝ</w:t>
            </w:r>
          </w:p>
        </w:tc>
      </w:tr>
      <w:tr w:rsidR="00237587" w14:paraId="2D05FCD5" w14:textId="77777777">
        <w:trPr>
          <w:trHeight w:val="45"/>
        </w:trPr>
        <w:tc>
          <w:tcPr>
            <w:tcW w:w="7420" w:type="dxa"/>
            <w:tcBorders>
              <w:top w:val="nil"/>
              <w:left w:val="nil"/>
              <w:bottom w:val="nil"/>
              <w:right w:val="nil"/>
            </w:tcBorders>
            <w:shd w:val="clear" w:color="auto" w:fill="auto"/>
            <w:vAlign w:val="center"/>
            <w:hideMark/>
          </w:tcPr>
          <w:p w14:paraId="2D05FCD4" w14:textId="77777777" w:rsidR="003E7BC1" w:rsidRPr="009449EA" w:rsidRDefault="00AE0D0F">
            <w:pPr>
              <w:spacing w:after="0"/>
              <w:jc w:val="center"/>
              <w:rPr>
                <w:rFonts w:ascii="Calibri" w:eastAsia="Times New Roman" w:hAnsi="Calibri" w:cs="Calibri"/>
                <w:color w:val="000000"/>
                <w:szCs w:val="24"/>
              </w:rPr>
            </w:pPr>
          </w:p>
        </w:tc>
      </w:tr>
      <w:tr w:rsidR="00237587" w14:paraId="2D05FCD7" w14:textId="77777777">
        <w:trPr>
          <w:trHeight w:val="330"/>
        </w:trPr>
        <w:tc>
          <w:tcPr>
            <w:tcW w:w="7420" w:type="dxa"/>
            <w:tcBorders>
              <w:top w:val="nil"/>
              <w:left w:val="nil"/>
              <w:bottom w:val="nil"/>
              <w:right w:val="nil"/>
            </w:tcBorders>
            <w:shd w:val="clear" w:color="auto" w:fill="auto"/>
            <w:vAlign w:val="center"/>
            <w:hideMark/>
          </w:tcPr>
          <w:p w14:paraId="2D05FCD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CD9" w14:textId="77777777">
        <w:trPr>
          <w:trHeight w:val="45"/>
        </w:trPr>
        <w:tc>
          <w:tcPr>
            <w:tcW w:w="7420" w:type="dxa"/>
            <w:tcBorders>
              <w:top w:val="nil"/>
              <w:left w:val="nil"/>
              <w:bottom w:val="nil"/>
              <w:right w:val="nil"/>
            </w:tcBorders>
            <w:shd w:val="clear" w:color="auto" w:fill="auto"/>
            <w:vAlign w:val="center"/>
            <w:hideMark/>
          </w:tcPr>
          <w:p w14:paraId="2D05FCD8" w14:textId="77777777" w:rsidR="003E7BC1" w:rsidRPr="009449EA" w:rsidRDefault="00AE0D0F">
            <w:pPr>
              <w:spacing w:after="0"/>
              <w:jc w:val="center"/>
              <w:rPr>
                <w:rFonts w:ascii="Calibri" w:eastAsia="Times New Roman" w:hAnsi="Calibri" w:cs="Calibri"/>
                <w:color w:val="000000"/>
                <w:szCs w:val="24"/>
              </w:rPr>
            </w:pPr>
          </w:p>
        </w:tc>
      </w:tr>
      <w:tr w:rsidR="00237587" w14:paraId="2D05FCDB" w14:textId="77777777">
        <w:trPr>
          <w:trHeight w:val="330"/>
        </w:trPr>
        <w:tc>
          <w:tcPr>
            <w:tcW w:w="7420" w:type="dxa"/>
            <w:tcBorders>
              <w:top w:val="nil"/>
              <w:left w:val="nil"/>
              <w:bottom w:val="nil"/>
              <w:right w:val="nil"/>
            </w:tcBorders>
            <w:shd w:val="clear" w:color="auto" w:fill="auto"/>
            <w:vAlign w:val="center"/>
            <w:hideMark/>
          </w:tcPr>
          <w:p w14:paraId="2D05FCD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OXI</w:t>
            </w:r>
          </w:p>
        </w:tc>
      </w:tr>
      <w:tr w:rsidR="00237587" w14:paraId="2D05FCDD" w14:textId="77777777">
        <w:trPr>
          <w:trHeight w:val="30"/>
        </w:trPr>
        <w:tc>
          <w:tcPr>
            <w:tcW w:w="7420" w:type="dxa"/>
            <w:tcBorders>
              <w:top w:val="nil"/>
              <w:left w:val="nil"/>
              <w:bottom w:val="nil"/>
              <w:right w:val="nil"/>
            </w:tcBorders>
            <w:shd w:val="clear" w:color="auto" w:fill="auto"/>
            <w:vAlign w:val="center"/>
            <w:hideMark/>
          </w:tcPr>
          <w:p w14:paraId="2D05FCDC" w14:textId="77777777" w:rsidR="003E7BC1" w:rsidRPr="009449EA" w:rsidRDefault="00AE0D0F">
            <w:pPr>
              <w:spacing w:after="0"/>
              <w:jc w:val="center"/>
              <w:rPr>
                <w:rFonts w:ascii="Calibri" w:eastAsia="Times New Roman" w:hAnsi="Calibri" w:cs="Calibri"/>
                <w:color w:val="000000"/>
                <w:szCs w:val="24"/>
              </w:rPr>
            </w:pPr>
          </w:p>
        </w:tc>
      </w:tr>
      <w:tr w:rsidR="00237587" w14:paraId="2D05FCDF" w14:textId="77777777">
        <w:trPr>
          <w:trHeight w:val="330"/>
        </w:trPr>
        <w:tc>
          <w:tcPr>
            <w:tcW w:w="7420" w:type="dxa"/>
            <w:tcBorders>
              <w:top w:val="nil"/>
              <w:left w:val="nil"/>
              <w:bottom w:val="nil"/>
              <w:right w:val="nil"/>
            </w:tcBorders>
            <w:shd w:val="clear" w:color="auto" w:fill="auto"/>
            <w:vAlign w:val="center"/>
            <w:hideMark/>
          </w:tcPr>
          <w:p w14:paraId="2D05FCD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ΠΡΝ</w:t>
            </w:r>
          </w:p>
        </w:tc>
      </w:tr>
      <w:tr w:rsidR="00237587" w14:paraId="2D05FCE1" w14:textId="77777777">
        <w:trPr>
          <w:trHeight w:val="45"/>
        </w:trPr>
        <w:tc>
          <w:tcPr>
            <w:tcW w:w="7420" w:type="dxa"/>
            <w:tcBorders>
              <w:top w:val="nil"/>
              <w:left w:val="nil"/>
              <w:bottom w:val="nil"/>
              <w:right w:val="nil"/>
            </w:tcBorders>
            <w:shd w:val="clear" w:color="auto" w:fill="auto"/>
            <w:vAlign w:val="center"/>
            <w:hideMark/>
          </w:tcPr>
          <w:p w14:paraId="2D05FCE0" w14:textId="77777777" w:rsidR="003E7BC1" w:rsidRPr="009449EA" w:rsidRDefault="00AE0D0F">
            <w:pPr>
              <w:spacing w:after="0"/>
              <w:jc w:val="center"/>
              <w:rPr>
                <w:rFonts w:ascii="Calibri" w:eastAsia="Times New Roman" w:hAnsi="Calibri" w:cs="Calibri"/>
                <w:color w:val="000000"/>
                <w:szCs w:val="24"/>
              </w:rPr>
            </w:pPr>
          </w:p>
        </w:tc>
      </w:tr>
      <w:tr w:rsidR="00237587" w14:paraId="2D05FCE3" w14:textId="77777777">
        <w:trPr>
          <w:trHeight w:val="135"/>
        </w:trPr>
        <w:tc>
          <w:tcPr>
            <w:tcW w:w="7420" w:type="dxa"/>
            <w:tcBorders>
              <w:top w:val="nil"/>
              <w:left w:val="nil"/>
              <w:bottom w:val="nil"/>
              <w:right w:val="nil"/>
            </w:tcBorders>
            <w:shd w:val="clear" w:color="auto" w:fill="auto"/>
            <w:vAlign w:val="center"/>
            <w:hideMark/>
          </w:tcPr>
          <w:p w14:paraId="2D05FCE2" w14:textId="77777777" w:rsidR="003E7BC1" w:rsidRPr="009449EA" w:rsidRDefault="00AE0D0F">
            <w:pPr>
              <w:spacing w:after="0"/>
              <w:jc w:val="center"/>
              <w:rPr>
                <w:rFonts w:ascii="Times New Roman" w:eastAsia="Times New Roman" w:hAnsi="Times New Roman" w:cs="Times New Roman"/>
                <w:sz w:val="20"/>
              </w:rPr>
            </w:pPr>
          </w:p>
        </w:tc>
      </w:tr>
      <w:tr w:rsidR="00237587" w14:paraId="2D05FCE5" w14:textId="77777777">
        <w:trPr>
          <w:trHeight w:val="345"/>
        </w:trPr>
        <w:tc>
          <w:tcPr>
            <w:tcW w:w="7420" w:type="dxa"/>
            <w:tcBorders>
              <w:top w:val="nil"/>
              <w:left w:val="nil"/>
              <w:bottom w:val="nil"/>
              <w:right w:val="nil"/>
            </w:tcBorders>
            <w:shd w:val="clear" w:color="auto" w:fill="auto"/>
            <w:vAlign w:val="center"/>
            <w:hideMark/>
          </w:tcPr>
          <w:p w14:paraId="2D05FCE4" w14:textId="77777777" w:rsidR="003E7BC1" w:rsidRPr="009449EA" w:rsidRDefault="00AE0D0F">
            <w:pPr>
              <w:spacing w:after="0"/>
              <w:jc w:val="center"/>
              <w:rPr>
                <w:rFonts w:ascii="Times New Roman" w:eastAsia="Times New Roman" w:hAnsi="Times New Roman" w:cs="Times New Roman"/>
                <w:sz w:val="20"/>
              </w:rPr>
            </w:pPr>
          </w:p>
        </w:tc>
      </w:tr>
      <w:tr w:rsidR="00237587" w14:paraId="2D05FCE7" w14:textId="77777777">
        <w:trPr>
          <w:trHeight w:val="330"/>
        </w:trPr>
        <w:tc>
          <w:tcPr>
            <w:tcW w:w="7420" w:type="dxa"/>
            <w:tcBorders>
              <w:top w:val="nil"/>
              <w:left w:val="nil"/>
              <w:bottom w:val="nil"/>
              <w:right w:val="nil"/>
            </w:tcBorders>
            <w:shd w:val="clear" w:color="auto" w:fill="auto"/>
            <w:vAlign w:val="center"/>
            <w:hideMark/>
          </w:tcPr>
          <w:p w14:paraId="2D05FCE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17 ως έχει     ΚΑΤΑ ΠΛΕΙΟΨΗΦΙΑ</w:t>
            </w:r>
          </w:p>
        </w:tc>
      </w:tr>
      <w:tr w:rsidR="00237587" w14:paraId="2D05FCE9" w14:textId="77777777">
        <w:trPr>
          <w:trHeight w:val="105"/>
        </w:trPr>
        <w:tc>
          <w:tcPr>
            <w:tcW w:w="7420" w:type="dxa"/>
            <w:tcBorders>
              <w:top w:val="nil"/>
              <w:left w:val="nil"/>
              <w:bottom w:val="nil"/>
              <w:right w:val="nil"/>
            </w:tcBorders>
            <w:shd w:val="clear" w:color="auto" w:fill="auto"/>
            <w:vAlign w:val="center"/>
            <w:hideMark/>
          </w:tcPr>
          <w:p w14:paraId="2D05FCE8" w14:textId="77777777" w:rsidR="003E7BC1" w:rsidRPr="009449EA" w:rsidRDefault="00AE0D0F">
            <w:pPr>
              <w:spacing w:after="0"/>
              <w:jc w:val="center"/>
              <w:rPr>
                <w:rFonts w:ascii="Calibri" w:eastAsia="Times New Roman" w:hAnsi="Calibri" w:cs="Calibri"/>
                <w:color w:val="000000"/>
                <w:szCs w:val="24"/>
              </w:rPr>
            </w:pPr>
          </w:p>
        </w:tc>
      </w:tr>
      <w:tr w:rsidR="00237587" w14:paraId="2D05FCEB" w14:textId="77777777">
        <w:trPr>
          <w:trHeight w:val="330"/>
        </w:trPr>
        <w:tc>
          <w:tcPr>
            <w:tcW w:w="7420" w:type="dxa"/>
            <w:tcBorders>
              <w:top w:val="nil"/>
              <w:left w:val="nil"/>
              <w:bottom w:val="nil"/>
              <w:right w:val="nil"/>
            </w:tcBorders>
            <w:shd w:val="clear" w:color="auto" w:fill="auto"/>
            <w:vAlign w:val="center"/>
            <w:hideMark/>
          </w:tcPr>
          <w:p w14:paraId="2D05FCE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CED" w14:textId="77777777">
        <w:trPr>
          <w:trHeight w:val="45"/>
        </w:trPr>
        <w:tc>
          <w:tcPr>
            <w:tcW w:w="7420" w:type="dxa"/>
            <w:tcBorders>
              <w:top w:val="nil"/>
              <w:left w:val="nil"/>
              <w:bottom w:val="nil"/>
              <w:right w:val="nil"/>
            </w:tcBorders>
            <w:shd w:val="clear" w:color="auto" w:fill="auto"/>
            <w:vAlign w:val="center"/>
            <w:hideMark/>
          </w:tcPr>
          <w:p w14:paraId="2D05FCEC" w14:textId="77777777" w:rsidR="003E7BC1" w:rsidRPr="009449EA" w:rsidRDefault="00AE0D0F">
            <w:pPr>
              <w:spacing w:after="0"/>
              <w:jc w:val="center"/>
              <w:rPr>
                <w:rFonts w:ascii="Calibri" w:eastAsia="Times New Roman" w:hAnsi="Calibri" w:cs="Calibri"/>
                <w:color w:val="000000"/>
                <w:szCs w:val="24"/>
              </w:rPr>
            </w:pPr>
          </w:p>
        </w:tc>
      </w:tr>
      <w:tr w:rsidR="00237587" w14:paraId="2D05FCEF" w14:textId="77777777">
        <w:trPr>
          <w:trHeight w:val="330"/>
        </w:trPr>
        <w:tc>
          <w:tcPr>
            <w:tcW w:w="7420" w:type="dxa"/>
            <w:tcBorders>
              <w:top w:val="nil"/>
              <w:left w:val="nil"/>
              <w:bottom w:val="nil"/>
              <w:right w:val="nil"/>
            </w:tcBorders>
            <w:shd w:val="clear" w:color="auto" w:fill="auto"/>
            <w:vAlign w:val="center"/>
            <w:hideMark/>
          </w:tcPr>
          <w:p w14:paraId="2D05FCE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CF1" w14:textId="77777777">
        <w:trPr>
          <w:trHeight w:val="45"/>
        </w:trPr>
        <w:tc>
          <w:tcPr>
            <w:tcW w:w="7420" w:type="dxa"/>
            <w:tcBorders>
              <w:top w:val="nil"/>
              <w:left w:val="nil"/>
              <w:bottom w:val="nil"/>
              <w:right w:val="nil"/>
            </w:tcBorders>
            <w:shd w:val="clear" w:color="auto" w:fill="auto"/>
            <w:vAlign w:val="center"/>
            <w:hideMark/>
          </w:tcPr>
          <w:p w14:paraId="2D05FCF0" w14:textId="77777777" w:rsidR="003E7BC1" w:rsidRPr="009449EA" w:rsidRDefault="00AE0D0F">
            <w:pPr>
              <w:spacing w:after="0"/>
              <w:jc w:val="center"/>
              <w:rPr>
                <w:rFonts w:ascii="Calibri" w:eastAsia="Times New Roman" w:hAnsi="Calibri" w:cs="Calibri"/>
                <w:color w:val="000000"/>
                <w:szCs w:val="24"/>
              </w:rPr>
            </w:pPr>
          </w:p>
        </w:tc>
      </w:tr>
      <w:tr w:rsidR="00237587" w14:paraId="2D05FCF3" w14:textId="77777777">
        <w:trPr>
          <w:trHeight w:val="330"/>
        </w:trPr>
        <w:tc>
          <w:tcPr>
            <w:tcW w:w="7420" w:type="dxa"/>
            <w:tcBorders>
              <w:top w:val="nil"/>
              <w:left w:val="nil"/>
              <w:bottom w:val="nil"/>
              <w:right w:val="nil"/>
            </w:tcBorders>
            <w:shd w:val="clear" w:color="auto" w:fill="auto"/>
            <w:vAlign w:val="center"/>
            <w:hideMark/>
          </w:tcPr>
          <w:p w14:paraId="2D05FCF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ΝΑΙ</w:t>
            </w:r>
          </w:p>
        </w:tc>
      </w:tr>
      <w:tr w:rsidR="00237587" w14:paraId="2D05FCF5" w14:textId="77777777">
        <w:trPr>
          <w:trHeight w:val="30"/>
        </w:trPr>
        <w:tc>
          <w:tcPr>
            <w:tcW w:w="7420" w:type="dxa"/>
            <w:tcBorders>
              <w:top w:val="nil"/>
              <w:left w:val="nil"/>
              <w:bottom w:val="nil"/>
              <w:right w:val="nil"/>
            </w:tcBorders>
            <w:shd w:val="clear" w:color="auto" w:fill="auto"/>
            <w:vAlign w:val="center"/>
            <w:hideMark/>
          </w:tcPr>
          <w:p w14:paraId="2D05FCF4" w14:textId="77777777" w:rsidR="003E7BC1" w:rsidRPr="009449EA" w:rsidRDefault="00AE0D0F">
            <w:pPr>
              <w:spacing w:after="0"/>
              <w:jc w:val="center"/>
              <w:rPr>
                <w:rFonts w:ascii="Calibri" w:eastAsia="Times New Roman" w:hAnsi="Calibri" w:cs="Calibri"/>
                <w:color w:val="000000"/>
                <w:szCs w:val="24"/>
              </w:rPr>
            </w:pPr>
          </w:p>
        </w:tc>
      </w:tr>
      <w:tr w:rsidR="00237587" w14:paraId="2D05FCF7" w14:textId="77777777">
        <w:trPr>
          <w:trHeight w:val="345"/>
        </w:trPr>
        <w:tc>
          <w:tcPr>
            <w:tcW w:w="7420" w:type="dxa"/>
            <w:tcBorders>
              <w:top w:val="nil"/>
              <w:left w:val="nil"/>
              <w:bottom w:val="nil"/>
              <w:right w:val="nil"/>
            </w:tcBorders>
            <w:shd w:val="clear" w:color="auto" w:fill="auto"/>
            <w:vAlign w:val="center"/>
            <w:hideMark/>
          </w:tcPr>
          <w:p w14:paraId="2D05FCF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CF9" w14:textId="77777777">
        <w:trPr>
          <w:trHeight w:val="30"/>
        </w:trPr>
        <w:tc>
          <w:tcPr>
            <w:tcW w:w="7420" w:type="dxa"/>
            <w:tcBorders>
              <w:top w:val="nil"/>
              <w:left w:val="nil"/>
              <w:bottom w:val="nil"/>
              <w:right w:val="nil"/>
            </w:tcBorders>
            <w:shd w:val="clear" w:color="auto" w:fill="auto"/>
            <w:vAlign w:val="center"/>
            <w:hideMark/>
          </w:tcPr>
          <w:p w14:paraId="2D05FCF8" w14:textId="77777777" w:rsidR="003E7BC1" w:rsidRPr="009449EA" w:rsidRDefault="00AE0D0F">
            <w:pPr>
              <w:spacing w:after="0"/>
              <w:jc w:val="center"/>
              <w:rPr>
                <w:rFonts w:ascii="Calibri" w:eastAsia="Times New Roman" w:hAnsi="Calibri" w:cs="Calibri"/>
                <w:color w:val="000000"/>
                <w:szCs w:val="24"/>
              </w:rPr>
            </w:pPr>
          </w:p>
        </w:tc>
      </w:tr>
      <w:tr w:rsidR="00237587" w14:paraId="2D05FCFB" w14:textId="77777777">
        <w:trPr>
          <w:trHeight w:val="330"/>
        </w:trPr>
        <w:tc>
          <w:tcPr>
            <w:tcW w:w="7420" w:type="dxa"/>
            <w:tcBorders>
              <w:top w:val="nil"/>
              <w:left w:val="nil"/>
              <w:bottom w:val="nil"/>
              <w:right w:val="nil"/>
            </w:tcBorders>
            <w:shd w:val="clear" w:color="auto" w:fill="auto"/>
            <w:vAlign w:val="center"/>
            <w:hideMark/>
          </w:tcPr>
          <w:p w14:paraId="2D05FCF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ΝΑΙ</w:t>
            </w:r>
          </w:p>
        </w:tc>
      </w:tr>
      <w:tr w:rsidR="00237587" w14:paraId="2D05FCFD" w14:textId="77777777">
        <w:trPr>
          <w:trHeight w:val="45"/>
        </w:trPr>
        <w:tc>
          <w:tcPr>
            <w:tcW w:w="7420" w:type="dxa"/>
            <w:tcBorders>
              <w:top w:val="nil"/>
              <w:left w:val="nil"/>
              <w:bottom w:val="nil"/>
              <w:right w:val="nil"/>
            </w:tcBorders>
            <w:shd w:val="clear" w:color="auto" w:fill="auto"/>
            <w:vAlign w:val="center"/>
            <w:hideMark/>
          </w:tcPr>
          <w:p w14:paraId="2D05FCFC" w14:textId="77777777" w:rsidR="003E7BC1" w:rsidRPr="009449EA" w:rsidRDefault="00AE0D0F">
            <w:pPr>
              <w:spacing w:after="0"/>
              <w:jc w:val="center"/>
              <w:rPr>
                <w:rFonts w:ascii="Calibri" w:eastAsia="Times New Roman" w:hAnsi="Calibri" w:cs="Calibri"/>
                <w:color w:val="000000"/>
                <w:szCs w:val="24"/>
              </w:rPr>
            </w:pPr>
          </w:p>
        </w:tc>
      </w:tr>
      <w:tr w:rsidR="00237587" w14:paraId="2D05FCFF" w14:textId="77777777">
        <w:trPr>
          <w:trHeight w:val="330"/>
        </w:trPr>
        <w:tc>
          <w:tcPr>
            <w:tcW w:w="7420" w:type="dxa"/>
            <w:tcBorders>
              <w:top w:val="nil"/>
              <w:left w:val="nil"/>
              <w:bottom w:val="nil"/>
              <w:right w:val="nil"/>
            </w:tcBorders>
            <w:shd w:val="clear" w:color="auto" w:fill="auto"/>
            <w:vAlign w:val="center"/>
            <w:hideMark/>
          </w:tcPr>
          <w:p w14:paraId="2D05FCF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ΠΡΝ</w:t>
            </w:r>
          </w:p>
        </w:tc>
      </w:tr>
      <w:tr w:rsidR="00237587" w14:paraId="2D05FD01" w14:textId="77777777">
        <w:trPr>
          <w:trHeight w:val="30"/>
        </w:trPr>
        <w:tc>
          <w:tcPr>
            <w:tcW w:w="7420" w:type="dxa"/>
            <w:tcBorders>
              <w:top w:val="nil"/>
              <w:left w:val="nil"/>
              <w:bottom w:val="nil"/>
              <w:right w:val="nil"/>
            </w:tcBorders>
            <w:shd w:val="clear" w:color="auto" w:fill="auto"/>
            <w:vAlign w:val="center"/>
            <w:hideMark/>
          </w:tcPr>
          <w:p w14:paraId="2D05FD00" w14:textId="77777777" w:rsidR="003E7BC1" w:rsidRPr="009449EA" w:rsidRDefault="00AE0D0F">
            <w:pPr>
              <w:spacing w:after="0"/>
              <w:jc w:val="center"/>
              <w:rPr>
                <w:rFonts w:ascii="Calibri" w:eastAsia="Times New Roman" w:hAnsi="Calibri" w:cs="Calibri"/>
                <w:color w:val="000000"/>
                <w:szCs w:val="24"/>
              </w:rPr>
            </w:pPr>
          </w:p>
        </w:tc>
      </w:tr>
      <w:tr w:rsidR="00237587" w14:paraId="2D05FD03" w14:textId="77777777">
        <w:trPr>
          <w:trHeight w:val="150"/>
        </w:trPr>
        <w:tc>
          <w:tcPr>
            <w:tcW w:w="7420" w:type="dxa"/>
            <w:tcBorders>
              <w:top w:val="nil"/>
              <w:left w:val="nil"/>
              <w:bottom w:val="nil"/>
              <w:right w:val="nil"/>
            </w:tcBorders>
            <w:shd w:val="clear" w:color="auto" w:fill="auto"/>
            <w:vAlign w:val="center"/>
            <w:hideMark/>
          </w:tcPr>
          <w:p w14:paraId="2D05FD02" w14:textId="77777777" w:rsidR="003E7BC1" w:rsidRPr="009449EA" w:rsidRDefault="00AE0D0F">
            <w:pPr>
              <w:spacing w:after="0"/>
              <w:jc w:val="center"/>
              <w:rPr>
                <w:rFonts w:ascii="Times New Roman" w:eastAsia="Times New Roman" w:hAnsi="Times New Roman" w:cs="Times New Roman"/>
                <w:sz w:val="20"/>
              </w:rPr>
            </w:pPr>
          </w:p>
        </w:tc>
      </w:tr>
      <w:tr w:rsidR="00237587" w14:paraId="2D05FD05" w14:textId="77777777">
        <w:trPr>
          <w:trHeight w:val="345"/>
        </w:trPr>
        <w:tc>
          <w:tcPr>
            <w:tcW w:w="7420" w:type="dxa"/>
            <w:tcBorders>
              <w:top w:val="nil"/>
              <w:left w:val="nil"/>
              <w:bottom w:val="nil"/>
              <w:right w:val="nil"/>
            </w:tcBorders>
            <w:shd w:val="clear" w:color="auto" w:fill="auto"/>
            <w:vAlign w:val="center"/>
            <w:hideMark/>
          </w:tcPr>
          <w:p w14:paraId="2D05FD04" w14:textId="77777777" w:rsidR="003E7BC1" w:rsidRPr="009449EA" w:rsidRDefault="00AE0D0F">
            <w:pPr>
              <w:spacing w:after="0"/>
              <w:jc w:val="center"/>
              <w:rPr>
                <w:rFonts w:ascii="Times New Roman" w:eastAsia="Times New Roman" w:hAnsi="Times New Roman" w:cs="Times New Roman"/>
                <w:sz w:val="20"/>
              </w:rPr>
            </w:pPr>
          </w:p>
        </w:tc>
      </w:tr>
      <w:tr w:rsidR="00237587" w14:paraId="2D05FD07" w14:textId="77777777">
        <w:trPr>
          <w:trHeight w:val="330"/>
        </w:trPr>
        <w:tc>
          <w:tcPr>
            <w:tcW w:w="7420" w:type="dxa"/>
            <w:tcBorders>
              <w:top w:val="nil"/>
              <w:left w:val="nil"/>
              <w:bottom w:val="nil"/>
              <w:right w:val="nil"/>
            </w:tcBorders>
            <w:shd w:val="clear" w:color="auto" w:fill="auto"/>
            <w:vAlign w:val="center"/>
            <w:hideMark/>
          </w:tcPr>
          <w:p w14:paraId="2D05FD0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18 όπως τροπ.     ΚΑΤΑ ΠΛΕΙΟΨΗΦΙΑ</w:t>
            </w:r>
          </w:p>
        </w:tc>
      </w:tr>
      <w:tr w:rsidR="00237587" w14:paraId="2D05FD09" w14:textId="77777777">
        <w:trPr>
          <w:trHeight w:val="105"/>
        </w:trPr>
        <w:tc>
          <w:tcPr>
            <w:tcW w:w="7420" w:type="dxa"/>
            <w:tcBorders>
              <w:top w:val="nil"/>
              <w:left w:val="nil"/>
              <w:bottom w:val="nil"/>
              <w:right w:val="nil"/>
            </w:tcBorders>
            <w:shd w:val="clear" w:color="auto" w:fill="auto"/>
            <w:vAlign w:val="center"/>
            <w:hideMark/>
          </w:tcPr>
          <w:p w14:paraId="2D05FD08" w14:textId="77777777" w:rsidR="003E7BC1" w:rsidRPr="009449EA" w:rsidRDefault="00AE0D0F">
            <w:pPr>
              <w:spacing w:after="0"/>
              <w:jc w:val="center"/>
              <w:rPr>
                <w:rFonts w:ascii="Calibri" w:eastAsia="Times New Roman" w:hAnsi="Calibri" w:cs="Calibri"/>
                <w:color w:val="000000"/>
                <w:szCs w:val="24"/>
              </w:rPr>
            </w:pPr>
          </w:p>
        </w:tc>
      </w:tr>
      <w:tr w:rsidR="00237587" w14:paraId="2D05FD0B" w14:textId="77777777">
        <w:trPr>
          <w:trHeight w:val="330"/>
        </w:trPr>
        <w:tc>
          <w:tcPr>
            <w:tcW w:w="7420" w:type="dxa"/>
            <w:tcBorders>
              <w:top w:val="nil"/>
              <w:left w:val="nil"/>
              <w:bottom w:val="nil"/>
              <w:right w:val="nil"/>
            </w:tcBorders>
            <w:shd w:val="clear" w:color="auto" w:fill="auto"/>
            <w:vAlign w:val="center"/>
            <w:hideMark/>
          </w:tcPr>
          <w:p w14:paraId="2D05FD0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D0D" w14:textId="77777777">
        <w:trPr>
          <w:trHeight w:val="45"/>
        </w:trPr>
        <w:tc>
          <w:tcPr>
            <w:tcW w:w="7420" w:type="dxa"/>
            <w:tcBorders>
              <w:top w:val="nil"/>
              <w:left w:val="nil"/>
              <w:bottom w:val="nil"/>
              <w:right w:val="nil"/>
            </w:tcBorders>
            <w:shd w:val="clear" w:color="auto" w:fill="auto"/>
            <w:vAlign w:val="center"/>
            <w:hideMark/>
          </w:tcPr>
          <w:p w14:paraId="2D05FD0C" w14:textId="77777777" w:rsidR="003E7BC1" w:rsidRPr="009449EA" w:rsidRDefault="00AE0D0F">
            <w:pPr>
              <w:spacing w:after="0"/>
              <w:jc w:val="center"/>
              <w:rPr>
                <w:rFonts w:ascii="Calibri" w:eastAsia="Times New Roman" w:hAnsi="Calibri" w:cs="Calibri"/>
                <w:color w:val="000000"/>
                <w:szCs w:val="24"/>
              </w:rPr>
            </w:pPr>
          </w:p>
        </w:tc>
      </w:tr>
      <w:tr w:rsidR="00237587" w14:paraId="2D05FD0F" w14:textId="77777777">
        <w:trPr>
          <w:trHeight w:val="330"/>
        </w:trPr>
        <w:tc>
          <w:tcPr>
            <w:tcW w:w="7420" w:type="dxa"/>
            <w:tcBorders>
              <w:top w:val="nil"/>
              <w:left w:val="nil"/>
              <w:bottom w:val="nil"/>
              <w:right w:val="nil"/>
            </w:tcBorders>
            <w:shd w:val="clear" w:color="auto" w:fill="auto"/>
            <w:vAlign w:val="center"/>
            <w:hideMark/>
          </w:tcPr>
          <w:p w14:paraId="2D05FD0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D11" w14:textId="77777777">
        <w:trPr>
          <w:trHeight w:val="30"/>
        </w:trPr>
        <w:tc>
          <w:tcPr>
            <w:tcW w:w="7420" w:type="dxa"/>
            <w:tcBorders>
              <w:top w:val="nil"/>
              <w:left w:val="nil"/>
              <w:bottom w:val="nil"/>
              <w:right w:val="nil"/>
            </w:tcBorders>
            <w:shd w:val="clear" w:color="auto" w:fill="auto"/>
            <w:vAlign w:val="center"/>
            <w:hideMark/>
          </w:tcPr>
          <w:p w14:paraId="2D05FD10" w14:textId="77777777" w:rsidR="003E7BC1" w:rsidRPr="009449EA" w:rsidRDefault="00AE0D0F">
            <w:pPr>
              <w:spacing w:after="0"/>
              <w:jc w:val="center"/>
              <w:rPr>
                <w:rFonts w:ascii="Calibri" w:eastAsia="Times New Roman" w:hAnsi="Calibri" w:cs="Calibri"/>
                <w:color w:val="000000"/>
                <w:szCs w:val="24"/>
              </w:rPr>
            </w:pPr>
          </w:p>
        </w:tc>
      </w:tr>
      <w:tr w:rsidR="00237587" w14:paraId="2D05FD13" w14:textId="77777777">
        <w:trPr>
          <w:trHeight w:val="330"/>
        </w:trPr>
        <w:tc>
          <w:tcPr>
            <w:tcW w:w="7420" w:type="dxa"/>
            <w:tcBorders>
              <w:top w:val="nil"/>
              <w:left w:val="nil"/>
              <w:bottom w:val="nil"/>
              <w:right w:val="nil"/>
            </w:tcBorders>
            <w:shd w:val="clear" w:color="auto" w:fill="auto"/>
            <w:vAlign w:val="center"/>
            <w:hideMark/>
          </w:tcPr>
          <w:p w14:paraId="2D05FD1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ΝΑΙ</w:t>
            </w:r>
          </w:p>
        </w:tc>
      </w:tr>
      <w:tr w:rsidR="00237587" w14:paraId="2D05FD15" w14:textId="77777777">
        <w:trPr>
          <w:trHeight w:val="45"/>
        </w:trPr>
        <w:tc>
          <w:tcPr>
            <w:tcW w:w="7420" w:type="dxa"/>
            <w:tcBorders>
              <w:top w:val="nil"/>
              <w:left w:val="nil"/>
              <w:bottom w:val="nil"/>
              <w:right w:val="nil"/>
            </w:tcBorders>
            <w:shd w:val="clear" w:color="auto" w:fill="auto"/>
            <w:vAlign w:val="center"/>
            <w:hideMark/>
          </w:tcPr>
          <w:p w14:paraId="2D05FD14" w14:textId="77777777" w:rsidR="003E7BC1" w:rsidRPr="009449EA" w:rsidRDefault="00AE0D0F">
            <w:pPr>
              <w:spacing w:after="0"/>
              <w:jc w:val="center"/>
              <w:rPr>
                <w:rFonts w:ascii="Calibri" w:eastAsia="Times New Roman" w:hAnsi="Calibri" w:cs="Calibri"/>
                <w:color w:val="000000"/>
                <w:szCs w:val="24"/>
              </w:rPr>
            </w:pPr>
          </w:p>
        </w:tc>
      </w:tr>
      <w:tr w:rsidR="00237587" w14:paraId="2D05FD17" w14:textId="77777777">
        <w:trPr>
          <w:trHeight w:val="330"/>
        </w:trPr>
        <w:tc>
          <w:tcPr>
            <w:tcW w:w="7420" w:type="dxa"/>
            <w:tcBorders>
              <w:top w:val="nil"/>
              <w:left w:val="nil"/>
              <w:bottom w:val="nil"/>
              <w:right w:val="nil"/>
            </w:tcBorders>
            <w:shd w:val="clear" w:color="auto" w:fill="auto"/>
            <w:vAlign w:val="center"/>
            <w:hideMark/>
          </w:tcPr>
          <w:p w14:paraId="2D05FD1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D19" w14:textId="77777777">
        <w:trPr>
          <w:trHeight w:val="45"/>
        </w:trPr>
        <w:tc>
          <w:tcPr>
            <w:tcW w:w="7420" w:type="dxa"/>
            <w:tcBorders>
              <w:top w:val="nil"/>
              <w:left w:val="nil"/>
              <w:bottom w:val="nil"/>
              <w:right w:val="nil"/>
            </w:tcBorders>
            <w:shd w:val="clear" w:color="auto" w:fill="auto"/>
            <w:vAlign w:val="center"/>
            <w:hideMark/>
          </w:tcPr>
          <w:p w14:paraId="2D05FD18" w14:textId="77777777" w:rsidR="003E7BC1" w:rsidRPr="009449EA" w:rsidRDefault="00AE0D0F">
            <w:pPr>
              <w:spacing w:after="0"/>
              <w:jc w:val="center"/>
              <w:rPr>
                <w:rFonts w:ascii="Calibri" w:eastAsia="Times New Roman" w:hAnsi="Calibri" w:cs="Calibri"/>
                <w:color w:val="000000"/>
                <w:szCs w:val="24"/>
              </w:rPr>
            </w:pPr>
          </w:p>
        </w:tc>
      </w:tr>
      <w:tr w:rsidR="00237587" w14:paraId="2D05FD1B" w14:textId="77777777">
        <w:trPr>
          <w:trHeight w:val="330"/>
        </w:trPr>
        <w:tc>
          <w:tcPr>
            <w:tcW w:w="7420" w:type="dxa"/>
            <w:tcBorders>
              <w:top w:val="nil"/>
              <w:left w:val="nil"/>
              <w:bottom w:val="nil"/>
              <w:right w:val="nil"/>
            </w:tcBorders>
            <w:shd w:val="clear" w:color="auto" w:fill="auto"/>
            <w:vAlign w:val="center"/>
            <w:hideMark/>
          </w:tcPr>
          <w:p w14:paraId="2D05FD1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ΠΡΝ</w:t>
            </w:r>
          </w:p>
        </w:tc>
      </w:tr>
      <w:tr w:rsidR="00237587" w14:paraId="2D05FD1D" w14:textId="77777777">
        <w:trPr>
          <w:trHeight w:val="45"/>
        </w:trPr>
        <w:tc>
          <w:tcPr>
            <w:tcW w:w="7420" w:type="dxa"/>
            <w:tcBorders>
              <w:top w:val="nil"/>
              <w:left w:val="nil"/>
              <w:bottom w:val="nil"/>
              <w:right w:val="nil"/>
            </w:tcBorders>
            <w:shd w:val="clear" w:color="auto" w:fill="auto"/>
            <w:vAlign w:val="center"/>
            <w:hideMark/>
          </w:tcPr>
          <w:p w14:paraId="2D05FD1C" w14:textId="77777777" w:rsidR="003E7BC1" w:rsidRPr="009449EA" w:rsidRDefault="00AE0D0F">
            <w:pPr>
              <w:spacing w:after="0"/>
              <w:jc w:val="center"/>
              <w:rPr>
                <w:rFonts w:ascii="Calibri" w:eastAsia="Times New Roman" w:hAnsi="Calibri" w:cs="Calibri"/>
                <w:color w:val="000000"/>
                <w:szCs w:val="24"/>
              </w:rPr>
            </w:pPr>
          </w:p>
        </w:tc>
      </w:tr>
      <w:tr w:rsidR="00237587" w14:paraId="2D05FD1F" w14:textId="77777777">
        <w:trPr>
          <w:trHeight w:val="330"/>
        </w:trPr>
        <w:tc>
          <w:tcPr>
            <w:tcW w:w="7420" w:type="dxa"/>
            <w:tcBorders>
              <w:top w:val="nil"/>
              <w:left w:val="nil"/>
              <w:bottom w:val="nil"/>
              <w:right w:val="nil"/>
            </w:tcBorders>
            <w:shd w:val="clear" w:color="auto" w:fill="auto"/>
            <w:vAlign w:val="center"/>
            <w:hideMark/>
          </w:tcPr>
          <w:p w14:paraId="2D05FD1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ΠΡΝ</w:t>
            </w:r>
          </w:p>
        </w:tc>
      </w:tr>
      <w:tr w:rsidR="00237587" w14:paraId="2D05FD21" w14:textId="77777777">
        <w:trPr>
          <w:trHeight w:val="45"/>
        </w:trPr>
        <w:tc>
          <w:tcPr>
            <w:tcW w:w="7420" w:type="dxa"/>
            <w:tcBorders>
              <w:top w:val="nil"/>
              <w:left w:val="nil"/>
              <w:bottom w:val="nil"/>
              <w:right w:val="nil"/>
            </w:tcBorders>
            <w:shd w:val="clear" w:color="auto" w:fill="auto"/>
            <w:vAlign w:val="center"/>
            <w:hideMark/>
          </w:tcPr>
          <w:p w14:paraId="2D05FD20" w14:textId="77777777" w:rsidR="003E7BC1" w:rsidRPr="009449EA" w:rsidRDefault="00AE0D0F">
            <w:pPr>
              <w:spacing w:after="0"/>
              <w:jc w:val="center"/>
              <w:rPr>
                <w:rFonts w:ascii="Calibri" w:eastAsia="Times New Roman" w:hAnsi="Calibri" w:cs="Calibri"/>
                <w:color w:val="000000"/>
                <w:szCs w:val="24"/>
              </w:rPr>
            </w:pPr>
          </w:p>
        </w:tc>
      </w:tr>
      <w:tr w:rsidR="00237587" w14:paraId="2D05FD23" w14:textId="77777777">
        <w:trPr>
          <w:trHeight w:val="150"/>
        </w:trPr>
        <w:tc>
          <w:tcPr>
            <w:tcW w:w="7420" w:type="dxa"/>
            <w:tcBorders>
              <w:top w:val="nil"/>
              <w:left w:val="nil"/>
              <w:bottom w:val="nil"/>
              <w:right w:val="nil"/>
            </w:tcBorders>
            <w:shd w:val="clear" w:color="auto" w:fill="auto"/>
            <w:vAlign w:val="center"/>
            <w:hideMark/>
          </w:tcPr>
          <w:p w14:paraId="2D05FD22" w14:textId="77777777" w:rsidR="003E7BC1" w:rsidRPr="009449EA" w:rsidRDefault="00AE0D0F">
            <w:pPr>
              <w:spacing w:after="0"/>
              <w:jc w:val="center"/>
              <w:rPr>
                <w:rFonts w:ascii="Times New Roman" w:eastAsia="Times New Roman" w:hAnsi="Times New Roman" w:cs="Times New Roman"/>
                <w:sz w:val="20"/>
              </w:rPr>
            </w:pPr>
          </w:p>
        </w:tc>
      </w:tr>
      <w:tr w:rsidR="00237587" w14:paraId="2D05FD25" w14:textId="77777777">
        <w:trPr>
          <w:trHeight w:val="345"/>
        </w:trPr>
        <w:tc>
          <w:tcPr>
            <w:tcW w:w="7420" w:type="dxa"/>
            <w:tcBorders>
              <w:top w:val="nil"/>
              <w:left w:val="nil"/>
              <w:bottom w:val="nil"/>
              <w:right w:val="nil"/>
            </w:tcBorders>
            <w:shd w:val="clear" w:color="auto" w:fill="auto"/>
            <w:vAlign w:val="center"/>
            <w:hideMark/>
          </w:tcPr>
          <w:p w14:paraId="2D05FD24" w14:textId="77777777" w:rsidR="003E7BC1" w:rsidRPr="009449EA" w:rsidRDefault="00AE0D0F">
            <w:pPr>
              <w:spacing w:after="0"/>
              <w:jc w:val="center"/>
              <w:rPr>
                <w:rFonts w:ascii="Times New Roman" w:eastAsia="Times New Roman" w:hAnsi="Times New Roman" w:cs="Times New Roman"/>
                <w:sz w:val="20"/>
              </w:rPr>
            </w:pPr>
          </w:p>
        </w:tc>
      </w:tr>
      <w:tr w:rsidR="00237587" w14:paraId="2D05FD27" w14:textId="77777777">
        <w:trPr>
          <w:trHeight w:val="330"/>
        </w:trPr>
        <w:tc>
          <w:tcPr>
            <w:tcW w:w="7420" w:type="dxa"/>
            <w:tcBorders>
              <w:top w:val="nil"/>
              <w:left w:val="nil"/>
              <w:bottom w:val="nil"/>
              <w:right w:val="nil"/>
            </w:tcBorders>
            <w:shd w:val="clear" w:color="auto" w:fill="auto"/>
            <w:vAlign w:val="center"/>
            <w:hideMark/>
          </w:tcPr>
          <w:p w14:paraId="2D05FD2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 xml:space="preserve">Άρθρο 19 ως έχει     ΚΑΤΑ </w:t>
            </w:r>
            <w:r w:rsidRPr="009449EA">
              <w:rPr>
                <w:rFonts w:ascii="Calibri" w:eastAsia="Times New Roman" w:hAnsi="Calibri" w:cs="Calibri"/>
                <w:color w:val="000000"/>
                <w:szCs w:val="24"/>
              </w:rPr>
              <w:t>ΠΛΕΙΟΨΗΦΙΑ</w:t>
            </w:r>
          </w:p>
        </w:tc>
      </w:tr>
      <w:tr w:rsidR="00237587" w14:paraId="2D05FD29" w14:textId="77777777">
        <w:trPr>
          <w:trHeight w:val="90"/>
        </w:trPr>
        <w:tc>
          <w:tcPr>
            <w:tcW w:w="7420" w:type="dxa"/>
            <w:tcBorders>
              <w:top w:val="nil"/>
              <w:left w:val="nil"/>
              <w:bottom w:val="nil"/>
              <w:right w:val="nil"/>
            </w:tcBorders>
            <w:shd w:val="clear" w:color="auto" w:fill="auto"/>
            <w:vAlign w:val="center"/>
            <w:hideMark/>
          </w:tcPr>
          <w:p w14:paraId="2D05FD28" w14:textId="77777777" w:rsidR="003E7BC1" w:rsidRPr="009449EA" w:rsidRDefault="00AE0D0F">
            <w:pPr>
              <w:spacing w:after="0"/>
              <w:jc w:val="center"/>
              <w:rPr>
                <w:rFonts w:ascii="Calibri" w:eastAsia="Times New Roman" w:hAnsi="Calibri" w:cs="Calibri"/>
                <w:color w:val="000000"/>
                <w:szCs w:val="24"/>
              </w:rPr>
            </w:pPr>
          </w:p>
        </w:tc>
      </w:tr>
      <w:tr w:rsidR="00237587" w14:paraId="2D05FD2B" w14:textId="77777777">
        <w:trPr>
          <w:trHeight w:val="330"/>
        </w:trPr>
        <w:tc>
          <w:tcPr>
            <w:tcW w:w="7420" w:type="dxa"/>
            <w:tcBorders>
              <w:top w:val="nil"/>
              <w:left w:val="nil"/>
              <w:bottom w:val="nil"/>
              <w:right w:val="nil"/>
            </w:tcBorders>
            <w:shd w:val="clear" w:color="auto" w:fill="auto"/>
            <w:vAlign w:val="center"/>
            <w:hideMark/>
          </w:tcPr>
          <w:p w14:paraId="2D05FD2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D2D" w14:textId="77777777">
        <w:trPr>
          <w:trHeight w:val="45"/>
        </w:trPr>
        <w:tc>
          <w:tcPr>
            <w:tcW w:w="7420" w:type="dxa"/>
            <w:tcBorders>
              <w:top w:val="nil"/>
              <w:left w:val="nil"/>
              <w:bottom w:val="nil"/>
              <w:right w:val="nil"/>
            </w:tcBorders>
            <w:shd w:val="clear" w:color="auto" w:fill="auto"/>
            <w:vAlign w:val="center"/>
            <w:hideMark/>
          </w:tcPr>
          <w:p w14:paraId="2D05FD2C" w14:textId="77777777" w:rsidR="003E7BC1" w:rsidRPr="009449EA" w:rsidRDefault="00AE0D0F">
            <w:pPr>
              <w:spacing w:after="0"/>
              <w:jc w:val="center"/>
              <w:rPr>
                <w:rFonts w:ascii="Calibri" w:eastAsia="Times New Roman" w:hAnsi="Calibri" w:cs="Calibri"/>
                <w:color w:val="000000"/>
                <w:szCs w:val="24"/>
              </w:rPr>
            </w:pPr>
          </w:p>
        </w:tc>
      </w:tr>
      <w:tr w:rsidR="00237587" w14:paraId="2D05FD2F" w14:textId="77777777">
        <w:trPr>
          <w:trHeight w:val="330"/>
        </w:trPr>
        <w:tc>
          <w:tcPr>
            <w:tcW w:w="7420" w:type="dxa"/>
            <w:tcBorders>
              <w:top w:val="nil"/>
              <w:left w:val="nil"/>
              <w:bottom w:val="nil"/>
              <w:right w:val="nil"/>
            </w:tcBorders>
            <w:shd w:val="clear" w:color="auto" w:fill="auto"/>
            <w:vAlign w:val="center"/>
            <w:hideMark/>
          </w:tcPr>
          <w:p w14:paraId="2D05FD2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D31" w14:textId="77777777">
        <w:trPr>
          <w:trHeight w:val="45"/>
        </w:trPr>
        <w:tc>
          <w:tcPr>
            <w:tcW w:w="7420" w:type="dxa"/>
            <w:tcBorders>
              <w:top w:val="nil"/>
              <w:left w:val="nil"/>
              <w:bottom w:val="nil"/>
              <w:right w:val="nil"/>
            </w:tcBorders>
            <w:shd w:val="clear" w:color="auto" w:fill="auto"/>
            <w:vAlign w:val="center"/>
            <w:hideMark/>
          </w:tcPr>
          <w:p w14:paraId="2D05FD30" w14:textId="77777777" w:rsidR="003E7BC1" w:rsidRPr="009449EA" w:rsidRDefault="00AE0D0F">
            <w:pPr>
              <w:spacing w:after="0"/>
              <w:jc w:val="center"/>
              <w:rPr>
                <w:rFonts w:ascii="Calibri" w:eastAsia="Times New Roman" w:hAnsi="Calibri" w:cs="Calibri"/>
                <w:color w:val="000000"/>
                <w:szCs w:val="24"/>
              </w:rPr>
            </w:pPr>
          </w:p>
        </w:tc>
      </w:tr>
      <w:tr w:rsidR="00237587" w14:paraId="2D05FD33" w14:textId="77777777">
        <w:trPr>
          <w:trHeight w:val="330"/>
        </w:trPr>
        <w:tc>
          <w:tcPr>
            <w:tcW w:w="7420" w:type="dxa"/>
            <w:tcBorders>
              <w:top w:val="nil"/>
              <w:left w:val="nil"/>
              <w:bottom w:val="nil"/>
              <w:right w:val="nil"/>
            </w:tcBorders>
            <w:shd w:val="clear" w:color="auto" w:fill="auto"/>
            <w:vAlign w:val="center"/>
            <w:hideMark/>
          </w:tcPr>
          <w:p w14:paraId="2D05FD3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ΝΑΙ</w:t>
            </w:r>
          </w:p>
        </w:tc>
      </w:tr>
      <w:tr w:rsidR="00237587" w14:paraId="2D05FD35" w14:textId="77777777">
        <w:trPr>
          <w:trHeight w:val="45"/>
        </w:trPr>
        <w:tc>
          <w:tcPr>
            <w:tcW w:w="7420" w:type="dxa"/>
            <w:tcBorders>
              <w:top w:val="nil"/>
              <w:left w:val="nil"/>
              <w:bottom w:val="nil"/>
              <w:right w:val="nil"/>
            </w:tcBorders>
            <w:shd w:val="clear" w:color="auto" w:fill="auto"/>
            <w:vAlign w:val="center"/>
            <w:hideMark/>
          </w:tcPr>
          <w:p w14:paraId="2D05FD34" w14:textId="77777777" w:rsidR="003E7BC1" w:rsidRPr="009449EA" w:rsidRDefault="00AE0D0F">
            <w:pPr>
              <w:spacing w:after="0"/>
              <w:jc w:val="center"/>
              <w:rPr>
                <w:rFonts w:ascii="Calibri" w:eastAsia="Times New Roman" w:hAnsi="Calibri" w:cs="Calibri"/>
                <w:color w:val="000000"/>
                <w:szCs w:val="24"/>
              </w:rPr>
            </w:pPr>
          </w:p>
        </w:tc>
      </w:tr>
      <w:tr w:rsidR="00237587" w14:paraId="2D05FD37" w14:textId="77777777">
        <w:trPr>
          <w:trHeight w:val="330"/>
        </w:trPr>
        <w:tc>
          <w:tcPr>
            <w:tcW w:w="7420" w:type="dxa"/>
            <w:tcBorders>
              <w:top w:val="nil"/>
              <w:left w:val="nil"/>
              <w:bottom w:val="nil"/>
              <w:right w:val="nil"/>
            </w:tcBorders>
            <w:shd w:val="clear" w:color="auto" w:fill="auto"/>
            <w:vAlign w:val="center"/>
            <w:hideMark/>
          </w:tcPr>
          <w:p w14:paraId="2D05FD3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D39" w14:textId="77777777">
        <w:trPr>
          <w:trHeight w:val="45"/>
        </w:trPr>
        <w:tc>
          <w:tcPr>
            <w:tcW w:w="7420" w:type="dxa"/>
            <w:tcBorders>
              <w:top w:val="nil"/>
              <w:left w:val="nil"/>
              <w:bottom w:val="nil"/>
              <w:right w:val="nil"/>
            </w:tcBorders>
            <w:shd w:val="clear" w:color="auto" w:fill="auto"/>
            <w:vAlign w:val="center"/>
            <w:hideMark/>
          </w:tcPr>
          <w:p w14:paraId="2D05FD38" w14:textId="77777777" w:rsidR="003E7BC1" w:rsidRPr="009449EA" w:rsidRDefault="00AE0D0F">
            <w:pPr>
              <w:spacing w:after="0"/>
              <w:jc w:val="center"/>
              <w:rPr>
                <w:rFonts w:ascii="Calibri" w:eastAsia="Times New Roman" w:hAnsi="Calibri" w:cs="Calibri"/>
                <w:color w:val="000000"/>
                <w:szCs w:val="24"/>
              </w:rPr>
            </w:pPr>
          </w:p>
        </w:tc>
      </w:tr>
      <w:tr w:rsidR="00237587" w14:paraId="2D05FD3B" w14:textId="77777777">
        <w:trPr>
          <w:trHeight w:val="330"/>
        </w:trPr>
        <w:tc>
          <w:tcPr>
            <w:tcW w:w="7420" w:type="dxa"/>
            <w:tcBorders>
              <w:top w:val="nil"/>
              <w:left w:val="nil"/>
              <w:bottom w:val="nil"/>
              <w:right w:val="nil"/>
            </w:tcBorders>
            <w:shd w:val="clear" w:color="auto" w:fill="auto"/>
            <w:vAlign w:val="center"/>
            <w:hideMark/>
          </w:tcPr>
          <w:p w14:paraId="2D05FD3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ΠΡΝ</w:t>
            </w:r>
          </w:p>
        </w:tc>
      </w:tr>
      <w:tr w:rsidR="00237587" w14:paraId="2D05FD3D" w14:textId="77777777">
        <w:trPr>
          <w:trHeight w:val="30"/>
        </w:trPr>
        <w:tc>
          <w:tcPr>
            <w:tcW w:w="7420" w:type="dxa"/>
            <w:tcBorders>
              <w:top w:val="nil"/>
              <w:left w:val="nil"/>
              <w:bottom w:val="nil"/>
              <w:right w:val="nil"/>
            </w:tcBorders>
            <w:shd w:val="clear" w:color="auto" w:fill="auto"/>
            <w:vAlign w:val="center"/>
            <w:hideMark/>
          </w:tcPr>
          <w:p w14:paraId="2D05FD3C" w14:textId="77777777" w:rsidR="003E7BC1" w:rsidRPr="009449EA" w:rsidRDefault="00AE0D0F">
            <w:pPr>
              <w:spacing w:after="0"/>
              <w:jc w:val="center"/>
              <w:rPr>
                <w:rFonts w:ascii="Calibri" w:eastAsia="Times New Roman" w:hAnsi="Calibri" w:cs="Calibri"/>
                <w:color w:val="000000"/>
                <w:szCs w:val="24"/>
              </w:rPr>
            </w:pPr>
          </w:p>
        </w:tc>
      </w:tr>
      <w:tr w:rsidR="00237587" w14:paraId="2D05FD3F" w14:textId="77777777">
        <w:trPr>
          <w:trHeight w:val="330"/>
        </w:trPr>
        <w:tc>
          <w:tcPr>
            <w:tcW w:w="7420" w:type="dxa"/>
            <w:tcBorders>
              <w:top w:val="nil"/>
              <w:left w:val="nil"/>
              <w:bottom w:val="nil"/>
              <w:right w:val="nil"/>
            </w:tcBorders>
            <w:shd w:val="clear" w:color="auto" w:fill="auto"/>
            <w:vAlign w:val="center"/>
            <w:hideMark/>
          </w:tcPr>
          <w:p w14:paraId="2D05FD3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ΝΑΙ</w:t>
            </w:r>
          </w:p>
        </w:tc>
      </w:tr>
      <w:tr w:rsidR="00237587" w14:paraId="2D05FD41" w14:textId="77777777">
        <w:trPr>
          <w:trHeight w:val="45"/>
        </w:trPr>
        <w:tc>
          <w:tcPr>
            <w:tcW w:w="7420" w:type="dxa"/>
            <w:tcBorders>
              <w:top w:val="nil"/>
              <w:left w:val="nil"/>
              <w:bottom w:val="nil"/>
              <w:right w:val="nil"/>
            </w:tcBorders>
            <w:shd w:val="clear" w:color="auto" w:fill="auto"/>
            <w:vAlign w:val="center"/>
            <w:hideMark/>
          </w:tcPr>
          <w:p w14:paraId="2D05FD40" w14:textId="77777777" w:rsidR="003E7BC1" w:rsidRPr="009449EA" w:rsidRDefault="00AE0D0F">
            <w:pPr>
              <w:spacing w:after="0"/>
              <w:jc w:val="center"/>
              <w:rPr>
                <w:rFonts w:ascii="Calibri" w:eastAsia="Times New Roman" w:hAnsi="Calibri" w:cs="Calibri"/>
                <w:color w:val="000000"/>
                <w:szCs w:val="24"/>
              </w:rPr>
            </w:pPr>
          </w:p>
        </w:tc>
      </w:tr>
      <w:tr w:rsidR="00237587" w14:paraId="2D05FD43" w14:textId="77777777">
        <w:trPr>
          <w:trHeight w:val="135"/>
        </w:trPr>
        <w:tc>
          <w:tcPr>
            <w:tcW w:w="7420" w:type="dxa"/>
            <w:tcBorders>
              <w:top w:val="nil"/>
              <w:left w:val="nil"/>
              <w:bottom w:val="nil"/>
              <w:right w:val="nil"/>
            </w:tcBorders>
            <w:shd w:val="clear" w:color="auto" w:fill="auto"/>
            <w:vAlign w:val="center"/>
            <w:hideMark/>
          </w:tcPr>
          <w:p w14:paraId="2D05FD42" w14:textId="77777777" w:rsidR="003E7BC1" w:rsidRPr="009449EA" w:rsidRDefault="00AE0D0F">
            <w:pPr>
              <w:spacing w:after="0"/>
              <w:jc w:val="center"/>
              <w:rPr>
                <w:rFonts w:ascii="Times New Roman" w:eastAsia="Times New Roman" w:hAnsi="Times New Roman" w:cs="Times New Roman"/>
                <w:sz w:val="20"/>
              </w:rPr>
            </w:pPr>
          </w:p>
        </w:tc>
      </w:tr>
      <w:tr w:rsidR="00237587" w14:paraId="2D05FD45" w14:textId="77777777">
        <w:trPr>
          <w:trHeight w:val="345"/>
        </w:trPr>
        <w:tc>
          <w:tcPr>
            <w:tcW w:w="7420" w:type="dxa"/>
            <w:tcBorders>
              <w:top w:val="nil"/>
              <w:left w:val="nil"/>
              <w:bottom w:val="nil"/>
              <w:right w:val="nil"/>
            </w:tcBorders>
            <w:shd w:val="clear" w:color="auto" w:fill="auto"/>
            <w:vAlign w:val="center"/>
            <w:hideMark/>
          </w:tcPr>
          <w:p w14:paraId="2D05FD44" w14:textId="77777777" w:rsidR="003E7BC1" w:rsidRPr="009449EA" w:rsidRDefault="00AE0D0F">
            <w:pPr>
              <w:spacing w:after="0"/>
              <w:jc w:val="center"/>
              <w:rPr>
                <w:rFonts w:ascii="Times New Roman" w:eastAsia="Times New Roman" w:hAnsi="Times New Roman" w:cs="Times New Roman"/>
                <w:sz w:val="20"/>
              </w:rPr>
            </w:pPr>
          </w:p>
        </w:tc>
      </w:tr>
      <w:tr w:rsidR="00237587" w14:paraId="2D05FD47" w14:textId="77777777">
        <w:trPr>
          <w:trHeight w:val="330"/>
        </w:trPr>
        <w:tc>
          <w:tcPr>
            <w:tcW w:w="7420" w:type="dxa"/>
            <w:tcBorders>
              <w:top w:val="nil"/>
              <w:left w:val="nil"/>
              <w:bottom w:val="nil"/>
              <w:right w:val="nil"/>
            </w:tcBorders>
            <w:shd w:val="clear" w:color="auto" w:fill="auto"/>
            <w:vAlign w:val="center"/>
            <w:hideMark/>
          </w:tcPr>
          <w:p w14:paraId="2D05FD4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20 ως έχει     ΚΑΤΑ ΠΛΕΙΟΨΗΦΙΑ</w:t>
            </w:r>
          </w:p>
        </w:tc>
      </w:tr>
      <w:tr w:rsidR="00237587" w14:paraId="2D05FD49" w14:textId="77777777">
        <w:trPr>
          <w:trHeight w:val="105"/>
        </w:trPr>
        <w:tc>
          <w:tcPr>
            <w:tcW w:w="7420" w:type="dxa"/>
            <w:tcBorders>
              <w:top w:val="nil"/>
              <w:left w:val="nil"/>
              <w:bottom w:val="nil"/>
              <w:right w:val="nil"/>
            </w:tcBorders>
            <w:shd w:val="clear" w:color="auto" w:fill="auto"/>
            <w:vAlign w:val="center"/>
            <w:hideMark/>
          </w:tcPr>
          <w:p w14:paraId="2D05FD48" w14:textId="77777777" w:rsidR="003E7BC1" w:rsidRPr="009449EA" w:rsidRDefault="00AE0D0F">
            <w:pPr>
              <w:spacing w:after="0"/>
              <w:jc w:val="center"/>
              <w:rPr>
                <w:rFonts w:ascii="Calibri" w:eastAsia="Times New Roman" w:hAnsi="Calibri" w:cs="Calibri"/>
                <w:color w:val="000000"/>
                <w:szCs w:val="24"/>
              </w:rPr>
            </w:pPr>
          </w:p>
        </w:tc>
      </w:tr>
      <w:tr w:rsidR="00237587" w14:paraId="2D05FD4B" w14:textId="77777777">
        <w:trPr>
          <w:trHeight w:val="330"/>
        </w:trPr>
        <w:tc>
          <w:tcPr>
            <w:tcW w:w="7420" w:type="dxa"/>
            <w:tcBorders>
              <w:top w:val="nil"/>
              <w:left w:val="nil"/>
              <w:bottom w:val="nil"/>
              <w:right w:val="nil"/>
            </w:tcBorders>
            <w:shd w:val="clear" w:color="auto" w:fill="auto"/>
            <w:vAlign w:val="center"/>
            <w:hideMark/>
          </w:tcPr>
          <w:p w14:paraId="2D05FD4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D4D" w14:textId="77777777">
        <w:trPr>
          <w:trHeight w:val="45"/>
        </w:trPr>
        <w:tc>
          <w:tcPr>
            <w:tcW w:w="7420" w:type="dxa"/>
            <w:tcBorders>
              <w:top w:val="nil"/>
              <w:left w:val="nil"/>
              <w:bottom w:val="nil"/>
              <w:right w:val="nil"/>
            </w:tcBorders>
            <w:shd w:val="clear" w:color="auto" w:fill="auto"/>
            <w:vAlign w:val="center"/>
            <w:hideMark/>
          </w:tcPr>
          <w:p w14:paraId="2D05FD4C" w14:textId="77777777" w:rsidR="003E7BC1" w:rsidRPr="009449EA" w:rsidRDefault="00AE0D0F">
            <w:pPr>
              <w:spacing w:after="0"/>
              <w:jc w:val="center"/>
              <w:rPr>
                <w:rFonts w:ascii="Calibri" w:eastAsia="Times New Roman" w:hAnsi="Calibri" w:cs="Calibri"/>
                <w:color w:val="000000"/>
                <w:szCs w:val="24"/>
              </w:rPr>
            </w:pPr>
          </w:p>
        </w:tc>
      </w:tr>
      <w:tr w:rsidR="00237587" w14:paraId="2D05FD4F" w14:textId="77777777">
        <w:trPr>
          <w:trHeight w:val="330"/>
        </w:trPr>
        <w:tc>
          <w:tcPr>
            <w:tcW w:w="7420" w:type="dxa"/>
            <w:tcBorders>
              <w:top w:val="nil"/>
              <w:left w:val="nil"/>
              <w:bottom w:val="nil"/>
              <w:right w:val="nil"/>
            </w:tcBorders>
            <w:shd w:val="clear" w:color="auto" w:fill="auto"/>
            <w:vAlign w:val="center"/>
            <w:hideMark/>
          </w:tcPr>
          <w:p w14:paraId="2D05FD4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D51" w14:textId="77777777">
        <w:trPr>
          <w:trHeight w:val="45"/>
        </w:trPr>
        <w:tc>
          <w:tcPr>
            <w:tcW w:w="7420" w:type="dxa"/>
            <w:tcBorders>
              <w:top w:val="nil"/>
              <w:left w:val="nil"/>
              <w:bottom w:val="nil"/>
              <w:right w:val="nil"/>
            </w:tcBorders>
            <w:shd w:val="clear" w:color="auto" w:fill="auto"/>
            <w:vAlign w:val="center"/>
            <w:hideMark/>
          </w:tcPr>
          <w:p w14:paraId="2D05FD50" w14:textId="77777777" w:rsidR="003E7BC1" w:rsidRPr="009449EA" w:rsidRDefault="00AE0D0F">
            <w:pPr>
              <w:spacing w:after="0"/>
              <w:jc w:val="center"/>
              <w:rPr>
                <w:rFonts w:ascii="Calibri" w:eastAsia="Times New Roman" w:hAnsi="Calibri" w:cs="Calibri"/>
                <w:color w:val="000000"/>
                <w:szCs w:val="24"/>
              </w:rPr>
            </w:pPr>
          </w:p>
        </w:tc>
      </w:tr>
      <w:tr w:rsidR="00237587" w14:paraId="2D05FD53" w14:textId="77777777">
        <w:trPr>
          <w:trHeight w:val="330"/>
        </w:trPr>
        <w:tc>
          <w:tcPr>
            <w:tcW w:w="7420" w:type="dxa"/>
            <w:tcBorders>
              <w:top w:val="nil"/>
              <w:left w:val="nil"/>
              <w:bottom w:val="nil"/>
              <w:right w:val="nil"/>
            </w:tcBorders>
            <w:shd w:val="clear" w:color="auto" w:fill="auto"/>
            <w:vAlign w:val="center"/>
            <w:hideMark/>
          </w:tcPr>
          <w:p w14:paraId="2D05FD5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ΝΑΙ</w:t>
            </w:r>
          </w:p>
        </w:tc>
      </w:tr>
      <w:tr w:rsidR="00237587" w14:paraId="2D05FD55" w14:textId="77777777">
        <w:trPr>
          <w:trHeight w:val="30"/>
        </w:trPr>
        <w:tc>
          <w:tcPr>
            <w:tcW w:w="7420" w:type="dxa"/>
            <w:tcBorders>
              <w:top w:val="nil"/>
              <w:left w:val="nil"/>
              <w:bottom w:val="nil"/>
              <w:right w:val="nil"/>
            </w:tcBorders>
            <w:shd w:val="clear" w:color="auto" w:fill="auto"/>
            <w:vAlign w:val="center"/>
            <w:hideMark/>
          </w:tcPr>
          <w:p w14:paraId="2D05FD54" w14:textId="77777777" w:rsidR="003E7BC1" w:rsidRPr="009449EA" w:rsidRDefault="00AE0D0F">
            <w:pPr>
              <w:spacing w:after="0"/>
              <w:jc w:val="center"/>
              <w:rPr>
                <w:rFonts w:ascii="Calibri" w:eastAsia="Times New Roman" w:hAnsi="Calibri" w:cs="Calibri"/>
                <w:color w:val="000000"/>
                <w:szCs w:val="24"/>
              </w:rPr>
            </w:pPr>
          </w:p>
        </w:tc>
      </w:tr>
      <w:tr w:rsidR="00237587" w14:paraId="2D05FD57" w14:textId="77777777">
        <w:trPr>
          <w:trHeight w:val="345"/>
        </w:trPr>
        <w:tc>
          <w:tcPr>
            <w:tcW w:w="7420" w:type="dxa"/>
            <w:tcBorders>
              <w:top w:val="nil"/>
              <w:left w:val="nil"/>
              <w:bottom w:val="nil"/>
              <w:right w:val="nil"/>
            </w:tcBorders>
            <w:shd w:val="clear" w:color="auto" w:fill="auto"/>
            <w:vAlign w:val="center"/>
            <w:hideMark/>
          </w:tcPr>
          <w:p w14:paraId="2D05FD5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D59" w14:textId="77777777">
        <w:trPr>
          <w:trHeight w:val="30"/>
        </w:trPr>
        <w:tc>
          <w:tcPr>
            <w:tcW w:w="7420" w:type="dxa"/>
            <w:tcBorders>
              <w:top w:val="nil"/>
              <w:left w:val="nil"/>
              <w:bottom w:val="nil"/>
              <w:right w:val="nil"/>
            </w:tcBorders>
            <w:shd w:val="clear" w:color="auto" w:fill="auto"/>
            <w:vAlign w:val="center"/>
            <w:hideMark/>
          </w:tcPr>
          <w:p w14:paraId="2D05FD58" w14:textId="77777777" w:rsidR="003E7BC1" w:rsidRPr="009449EA" w:rsidRDefault="00AE0D0F">
            <w:pPr>
              <w:spacing w:after="0"/>
              <w:jc w:val="center"/>
              <w:rPr>
                <w:rFonts w:ascii="Calibri" w:eastAsia="Times New Roman" w:hAnsi="Calibri" w:cs="Calibri"/>
                <w:color w:val="000000"/>
                <w:szCs w:val="24"/>
              </w:rPr>
            </w:pPr>
          </w:p>
        </w:tc>
      </w:tr>
      <w:tr w:rsidR="00237587" w14:paraId="2D05FD5B" w14:textId="77777777">
        <w:trPr>
          <w:trHeight w:val="330"/>
        </w:trPr>
        <w:tc>
          <w:tcPr>
            <w:tcW w:w="7420" w:type="dxa"/>
            <w:tcBorders>
              <w:top w:val="nil"/>
              <w:left w:val="nil"/>
              <w:bottom w:val="nil"/>
              <w:right w:val="nil"/>
            </w:tcBorders>
            <w:shd w:val="clear" w:color="auto" w:fill="auto"/>
            <w:vAlign w:val="center"/>
            <w:hideMark/>
          </w:tcPr>
          <w:p w14:paraId="2D05FD5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ΝΑΙ</w:t>
            </w:r>
          </w:p>
        </w:tc>
      </w:tr>
      <w:tr w:rsidR="00237587" w14:paraId="2D05FD5D" w14:textId="77777777">
        <w:trPr>
          <w:trHeight w:val="45"/>
        </w:trPr>
        <w:tc>
          <w:tcPr>
            <w:tcW w:w="7420" w:type="dxa"/>
            <w:tcBorders>
              <w:top w:val="nil"/>
              <w:left w:val="nil"/>
              <w:bottom w:val="nil"/>
              <w:right w:val="nil"/>
            </w:tcBorders>
            <w:shd w:val="clear" w:color="auto" w:fill="auto"/>
            <w:vAlign w:val="center"/>
            <w:hideMark/>
          </w:tcPr>
          <w:p w14:paraId="2D05FD5C" w14:textId="77777777" w:rsidR="003E7BC1" w:rsidRPr="009449EA" w:rsidRDefault="00AE0D0F">
            <w:pPr>
              <w:spacing w:after="0"/>
              <w:jc w:val="center"/>
              <w:rPr>
                <w:rFonts w:ascii="Calibri" w:eastAsia="Times New Roman" w:hAnsi="Calibri" w:cs="Calibri"/>
                <w:color w:val="000000"/>
                <w:szCs w:val="24"/>
              </w:rPr>
            </w:pPr>
          </w:p>
        </w:tc>
      </w:tr>
      <w:tr w:rsidR="00237587" w14:paraId="2D05FD5F" w14:textId="77777777">
        <w:trPr>
          <w:trHeight w:val="330"/>
        </w:trPr>
        <w:tc>
          <w:tcPr>
            <w:tcW w:w="7420" w:type="dxa"/>
            <w:tcBorders>
              <w:top w:val="nil"/>
              <w:left w:val="nil"/>
              <w:bottom w:val="nil"/>
              <w:right w:val="nil"/>
            </w:tcBorders>
            <w:shd w:val="clear" w:color="auto" w:fill="auto"/>
            <w:vAlign w:val="center"/>
            <w:hideMark/>
          </w:tcPr>
          <w:p w14:paraId="2D05FD5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ΝΑΙ</w:t>
            </w:r>
          </w:p>
        </w:tc>
      </w:tr>
      <w:tr w:rsidR="00237587" w14:paraId="2D05FD61" w14:textId="77777777">
        <w:trPr>
          <w:trHeight w:val="30"/>
        </w:trPr>
        <w:tc>
          <w:tcPr>
            <w:tcW w:w="7420" w:type="dxa"/>
            <w:tcBorders>
              <w:top w:val="nil"/>
              <w:left w:val="nil"/>
              <w:bottom w:val="nil"/>
              <w:right w:val="nil"/>
            </w:tcBorders>
            <w:shd w:val="clear" w:color="auto" w:fill="auto"/>
            <w:vAlign w:val="center"/>
            <w:hideMark/>
          </w:tcPr>
          <w:p w14:paraId="2D05FD60" w14:textId="77777777" w:rsidR="003E7BC1" w:rsidRPr="009449EA" w:rsidRDefault="00AE0D0F">
            <w:pPr>
              <w:spacing w:after="0"/>
              <w:jc w:val="center"/>
              <w:rPr>
                <w:rFonts w:ascii="Calibri" w:eastAsia="Times New Roman" w:hAnsi="Calibri" w:cs="Calibri"/>
                <w:color w:val="000000"/>
                <w:szCs w:val="24"/>
              </w:rPr>
            </w:pPr>
          </w:p>
        </w:tc>
      </w:tr>
      <w:tr w:rsidR="00237587" w14:paraId="2D05FD63" w14:textId="77777777">
        <w:trPr>
          <w:trHeight w:val="150"/>
        </w:trPr>
        <w:tc>
          <w:tcPr>
            <w:tcW w:w="7420" w:type="dxa"/>
            <w:tcBorders>
              <w:top w:val="nil"/>
              <w:left w:val="nil"/>
              <w:bottom w:val="nil"/>
              <w:right w:val="nil"/>
            </w:tcBorders>
            <w:shd w:val="clear" w:color="auto" w:fill="auto"/>
            <w:vAlign w:val="center"/>
            <w:hideMark/>
          </w:tcPr>
          <w:p w14:paraId="2D05FD62" w14:textId="77777777" w:rsidR="003E7BC1" w:rsidRPr="009449EA" w:rsidRDefault="00AE0D0F">
            <w:pPr>
              <w:spacing w:after="0"/>
              <w:jc w:val="center"/>
              <w:rPr>
                <w:rFonts w:ascii="Times New Roman" w:eastAsia="Times New Roman" w:hAnsi="Times New Roman" w:cs="Times New Roman"/>
                <w:sz w:val="20"/>
              </w:rPr>
            </w:pPr>
          </w:p>
        </w:tc>
      </w:tr>
      <w:tr w:rsidR="00237587" w14:paraId="2D05FD65" w14:textId="77777777">
        <w:trPr>
          <w:trHeight w:val="345"/>
        </w:trPr>
        <w:tc>
          <w:tcPr>
            <w:tcW w:w="7420" w:type="dxa"/>
            <w:tcBorders>
              <w:top w:val="nil"/>
              <w:left w:val="nil"/>
              <w:bottom w:val="nil"/>
              <w:right w:val="nil"/>
            </w:tcBorders>
            <w:shd w:val="clear" w:color="auto" w:fill="auto"/>
            <w:vAlign w:val="center"/>
            <w:hideMark/>
          </w:tcPr>
          <w:p w14:paraId="2D05FD64" w14:textId="77777777" w:rsidR="003E7BC1" w:rsidRPr="009449EA" w:rsidRDefault="00AE0D0F">
            <w:pPr>
              <w:spacing w:after="0"/>
              <w:jc w:val="center"/>
              <w:rPr>
                <w:rFonts w:ascii="Times New Roman" w:eastAsia="Times New Roman" w:hAnsi="Times New Roman" w:cs="Times New Roman"/>
                <w:sz w:val="20"/>
              </w:rPr>
            </w:pPr>
          </w:p>
        </w:tc>
      </w:tr>
      <w:tr w:rsidR="00237587" w14:paraId="2D05FD67" w14:textId="77777777">
        <w:trPr>
          <w:trHeight w:val="330"/>
        </w:trPr>
        <w:tc>
          <w:tcPr>
            <w:tcW w:w="7420" w:type="dxa"/>
            <w:tcBorders>
              <w:top w:val="nil"/>
              <w:left w:val="nil"/>
              <w:bottom w:val="nil"/>
              <w:right w:val="nil"/>
            </w:tcBorders>
            <w:shd w:val="clear" w:color="auto" w:fill="auto"/>
            <w:vAlign w:val="center"/>
            <w:hideMark/>
          </w:tcPr>
          <w:p w14:paraId="2D05FD6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21 ως έχει</w:t>
            </w:r>
            <w:r w:rsidRPr="009449EA">
              <w:rPr>
                <w:rFonts w:ascii="Calibri" w:eastAsia="Times New Roman" w:hAnsi="Calibri" w:cs="Calibri"/>
                <w:color w:val="000000"/>
                <w:szCs w:val="24"/>
              </w:rPr>
              <w:t xml:space="preserve">     ΚΑΤΑ ΠΛΕΙΟΨΗΦΙΑ</w:t>
            </w:r>
          </w:p>
        </w:tc>
      </w:tr>
      <w:tr w:rsidR="00237587" w14:paraId="2D05FD69" w14:textId="77777777">
        <w:trPr>
          <w:trHeight w:val="105"/>
        </w:trPr>
        <w:tc>
          <w:tcPr>
            <w:tcW w:w="7420" w:type="dxa"/>
            <w:tcBorders>
              <w:top w:val="nil"/>
              <w:left w:val="nil"/>
              <w:bottom w:val="nil"/>
              <w:right w:val="nil"/>
            </w:tcBorders>
            <w:shd w:val="clear" w:color="auto" w:fill="auto"/>
            <w:vAlign w:val="center"/>
            <w:hideMark/>
          </w:tcPr>
          <w:p w14:paraId="2D05FD68" w14:textId="77777777" w:rsidR="003E7BC1" w:rsidRPr="009449EA" w:rsidRDefault="00AE0D0F">
            <w:pPr>
              <w:spacing w:after="0"/>
              <w:jc w:val="center"/>
              <w:rPr>
                <w:rFonts w:ascii="Calibri" w:eastAsia="Times New Roman" w:hAnsi="Calibri" w:cs="Calibri"/>
                <w:color w:val="000000"/>
                <w:szCs w:val="24"/>
              </w:rPr>
            </w:pPr>
          </w:p>
        </w:tc>
      </w:tr>
      <w:tr w:rsidR="00237587" w14:paraId="2D05FD6B" w14:textId="77777777">
        <w:trPr>
          <w:trHeight w:val="330"/>
        </w:trPr>
        <w:tc>
          <w:tcPr>
            <w:tcW w:w="7420" w:type="dxa"/>
            <w:tcBorders>
              <w:top w:val="nil"/>
              <w:left w:val="nil"/>
              <w:bottom w:val="nil"/>
              <w:right w:val="nil"/>
            </w:tcBorders>
            <w:shd w:val="clear" w:color="auto" w:fill="auto"/>
            <w:vAlign w:val="center"/>
            <w:hideMark/>
          </w:tcPr>
          <w:p w14:paraId="2D05FD6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D6D" w14:textId="77777777">
        <w:trPr>
          <w:trHeight w:val="45"/>
        </w:trPr>
        <w:tc>
          <w:tcPr>
            <w:tcW w:w="7420" w:type="dxa"/>
            <w:tcBorders>
              <w:top w:val="nil"/>
              <w:left w:val="nil"/>
              <w:bottom w:val="nil"/>
              <w:right w:val="nil"/>
            </w:tcBorders>
            <w:shd w:val="clear" w:color="auto" w:fill="auto"/>
            <w:vAlign w:val="center"/>
            <w:hideMark/>
          </w:tcPr>
          <w:p w14:paraId="2D05FD6C" w14:textId="77777777" w:rsidR="003E7BC1" w:rsidRPr="009449EA" w:rsidRDefault="00AE0D0F">
            <w:pPr>
              <w:spacing w:after="0"/>
              <w:jc w:val="center"/>
              <w:rPr>
                <w:rFonts w:ascii="Calibri" w:eastAsia="Times New Roman" w:hAnsi="Calibri" w:cs="Calibri"/>
                <w:color w:val="000000"/>
                <w:szCs w:val="24"/>
              </w:rPr>
            </w:pPr>
          </w:p>
        </w:tc>
      </w:tr>
      <w:tr w:rsidR="00237587" w14:paraId="2D05FD6F" w14:textId="77777777">
        <w:trPr>
          <w:trHeight w:val="330"/>
        </w:trPr>
        <w:tc>
          <w:tcPr>
            <w:tcW w:w="7420" w:type="dxa"/>
            <w:tcBorders>
              <w:top w:val="nil"/>
              <w:left w:val="nil"/>
              <w:bottom w:val="nil"/>
              <w:right w:val="nil"/>
            </w:tcBorders>
            <w:shd w:val="clear" w:color="auto" w:fill="auto"/>
            <w:vAlign w:val="center"/>
            <w:hideMark/>
          </w:tcPr>
          <w:p w14:paraId="2D05FD6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lastRenderedPageBreak/>
              <w:t>Ν.Δ.: OXI</w:t>
            </w:r>
          </w:p>
        </w:tc>
      </w:tr>
      <w:tr w:rsidR="00237587" w14:paraId="2D05FD71" w14:textId="77777777">
        <w:trPr>
          <w:trHeight w:val="30"/>
        </w:trPr>
        <w:tc>
          <w:tcPr>
            <w:tcW w:w="7420" w:type="dxa"/>
            <w:tcBorders>
              <w:top w:val="nil"/>
              <w:left w:val="nil"/>
              <w:bottom w:val="nil"/>
              <w:right w:val="nil"/>
            </w:tcBorders>
            <w:shd w:val="clear" w:color="auto" w:fill="auto"/>
            <w:vAlign w:val="center"/>
            <w:hideMark/>
          </w:tcPr>
          <w:p w14:paraId="2D05FD70" w14:textId="77777777" w:rsidR="003E7BC1" w:rsidRPr="009449EA" w:rsidRDefault="00AE0D0F">
            <w:pPr>
              <w:spacing w:after="0"/>
              <w:jc w:val="center"/>
              <w:rPr>
                <w:rFonts w:ascii="Calibri" w:eastAsia="Times New Roman" w:hAnsi="Calibri" w:cs="Calibri"/>
                <w:color w:val="000000"/>
                <w:szCs w:val="24"/>
              </w:rPr>
            </w:pPr>
          </w:p>
        </w:tc>
      </w:tr>
      <w:tr w:rsidR="00237587" w14:paraId="2D05FD73" w14:textId="77777777">
        <w:trPr>
          <w:trHeight w:val="330"/>
        </w:trPr>
        <w:tc>
          <w:tcPr>
            <w:tcW w:w="7420" w:type="dxa"/>
            <w:tcBorders>
              <w:top w:val="nil"/>
              <w:left w:val="nil"/>
              <w:bottom w:val="nil"/>
              <w:right w:val="nil"/>
            </w:tcBorders>
            <w:shd w:val="clear" w:color="auto" w:fill="auto"/>
            <w:vAlign w:val="center"/>
            <w:hideMark/>
          </w:tcPr>
          <w:p w14:paraId="2D05FD7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ΝΑΙ</w:t>
            </w:r>
          </w:p>
        </w:tc>
      </w:tr>
      <w:tr w:rsidR="00237587" w14:paraId="2D05FD75" w14:textId="77777777">
        <w:trPr>
          <w:trHeight w:val="45"/>
        </w:trPr>
        <w:tc>
          <w:tcPr>
            <w:tcW w:w="7420" w:type="dxa"/>
            <w:tcBorders>
              <w:top w:val="nil"/>
              <w:left w:val="nil"/>
              <w:bottom w:val="nil"/>
              <w:right w:val="nil"/>
            </w:tcBorders>
            <w:shd w:val="clear" w:color="auto" w:fill="auto"/>
            <w:vAlign w:val="center"/>
            <w:hideMark/>
          </w:tcPr>
          <w:p w14:paraId="2D05FD74" w14:textId="77777777" w:rsidR="003E7BC1" w:rsidRPr="009449EA" w:rsidRDefault="00AE0D0F">
            <w:pPr>
              <w:spacing w:after="0"/>
              <w:jc w:val="center"/>
              <w:rPr>
                <w:rFonts w:ascii="Calibri" w:eastAsia="Times New Roman" w:hAnsi="Calibri" w:cs="Calibri"/>
                <w:color w:val="000000"/>
                <w:szCs w:val="24"/>
              </w:rPr>
            </w:pPr>
          </w:p>
        </w:tc>
      </w:tr>
      <w:tr w:rsidR="00237587" w14:paraId="2D05FD77" w14:textId="77777777">
        <w:trPr>
          <w:trHeight w:val="330"/>
        </w:trPr>
        <w:tc>
          <w:tcPr>
            <w:tcW w:w="7420" w:type="dxa"/>
            <w:tcBorders>
              <w:top w:val="nil"/>
              <w:left w:val="nil"/>
              <w:bottom w:val="nil"/>
              <w:right w:val="nil"/>
            </w:tcBorders>
            <w:shd w:val="clear" w:color="auto" w:fill="auto"/>
            <w:vAlign w:val="center"/>
            <w:hideMark/>
          </w:tcPr>
          <w:p w14:paraId="2D05FD7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D79" w14:textId="77777777">
        <w:trPr>
          <w:trHeight w:val="45"/>
        </w:trPr>
        <w:tc>
          <w:tcPr>
            <w:tcW w:w="7420" w:type="dxa"/>
            <w:tcBorders>
              <w:top w:val="nil"/>
              <w:left w:val="nil"/>
              <w:bottom w:val="nil"/>
              <w:right w:val="nil"/>
            </w:tcBorders>
            <w:shd w:val="clear" w:color="auto" w:fill="auto"/>
            <w:vAlign w:val="center"/>
            <w:hideMark/>
          </w:tcPr>
          <w:p w14:paraId="2D05FD78" w14:textId="77777777" w:rsidR="003E7BC1" w:rsidRPr="009449EA" w:rsidRDefault="00AE0D0F">
            <w:pPr>
              <w:spacing w:after="0"/>
              <w:jc w:val="center"/>
              <w:rPr>
                <w:rFonts w:ascii="Calibri" w:eastAsia="Times New Roman" w:hAnsi="Calibri" w:cs="Calibri"/>
                <w:color w:val="000000"/>
                <w:szCs w:val="24"/>
              </w:rPr>
            </w:pPr>
          </w:p>
        </w:tc>
      </w:tr>
      <w:tr w:rsidR="00237587" w14:paraId="2D05FD7B" w14:textId="77777777">
        <w:trPr>
          <w:trHeight w:val="330"/>
        </w:trPr>
        <w:tc>
          <w:tcPr>
            <w:tcW w:w="7420" w:type="dxa"/>
            <w:tcBorders>
              <w:top w:val="nil"/>
              <w:left w:val="nil"/>
              <w:bottom w:val="nil"/>
              <w:right w:val="nil"/>
            </w:tcBorders>
            <w:shd w:val="clear" w:color="auto" w:fill="auto"/>
            <w:vAlign w:val="center"/>
            <w:hideMark/>
          </w:tcPr>
          <w:p w14:paraId="2D05FD7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OXI</w:t>
            </w:r>
          </w:p>
        </w:tc>
      </w:tr>
      <w:tr w:rsidR="00237587" w14:paraId="2D05FD7D" w14:textId="77777777">
        <w:trPr>
          <w:trHeight w:val="45"/>
        </w:trPr>
        <w:tc>
          <w:tcPr>
            <w:tcW w:w="7420" w:type="dxa"/>
            <w:tcBorders>
              <w:top w:val="nil"/>
              <w:left w:val="nil"/>
              <w:bottom w:val="nil"/>
              <w:right w:val="nil"/>
            </w:tcBorders>
            <w:shd w:val="clear" w:color="auto" w:fill="auto"/>
            <w:vAlign w:val="center"/>
            <w:hideMark/>
          </w:tcPr>
          <w:p w14:paraId="2D05FD7C" w14:textId="77777777" w:rsidR="003E7BC1" w:rsidRPr="009449EA" w:rsidRDefault="00AE0D0F">
            <w:pPr>
              <w:spacing w:after="0"/>
              <w:jc w:val="center"/>
              <w:rPr>
                <w:rFonts w:ascii="Calibri" w:eastAsia="Times New Roman" w:hAnsi="Calibri" w:cs="Calibri"/>
                <w:color w:val="000000"/>
                <w:szCs w:val="24"/>
              </w:rPr>
            </w:pPr>
          </w:p>
        </w:tc>
      </w:tr>
      <w:tr w:rsidR="00237587" w14:paraId="2D05FD7F" w14:textId="77777777">
        <w:trPr>
          <w:trHeight w:val="330"/>
        </w:trPr>
        <w:tc>
          <w:tcPr>
            <w:tcW w:w="7420" w:type="dxa"/>
            <w:tcBorders>
              <w:top w:val="nil"/>
              <w:left w:val="nil"/>
              <w:bottom w:val="nil"/>
              <w:right w:val="nil"/>
            </w:tcBorders>
            <w:shd w:val="clear" w:color="auto" w:fill="auto"/>
            <w:vAlign w:val="center"/>
            <w:hideMark/>
          </w:tcPr>
          <w:p w14:paraId="2D05FD7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ΝΑΙ</w:t>
            </w:r>
          </w:p>
        </w:tc>
      </w:tr>
      <w:tr w:rsidR="00237587" w14:paraId="2D05FD81" w14:textId="77777777">
        <w:trPr>
          <w:trHeight w:val="45"/>
        </w:trPr>
        <w:tc>
          <w:tcPr>
            <w:tcW w:w="7420" w:type="dxa"/>
            <w:tcBorders>
              <w:top w:val="nil"/>
              <w:left w:val="nil"/>
              <w:bottom w:val="nil"/>
              <w:right w:val="nil"/>
            </w:tcBorders>
            <w:shd w:val="clear" w:color="auto" w:fill="auto"/>
            <w:vAlign w:val="center"/>
            <w:hideMark/>
          </w:tcPr>
          <w:p w14:paraId="2D05FD80" w14:textId="77777777" w:rsidR="003E7BC1" w:rsidRPr="009449EA" w:rsidRDefault="00AE0D0F">
            <w:pPr>
              <w:spacing w:after="0"/>
              <w:jc w:val="center"/>
              <w:rPr>
                <w:rFonts w:ascii="Calibri" w:eastAsia="Times New Roman" w:hAnsi="Calibri" w:cs="Calibri"/>
                <w:color w:val="000000"/>
                <w:szCs w:val="24"/>
              </w:rPr>
            </w:pPr>
          </w:p>
        </w:tc>
      </w:tr>
      <w:tr w:rsidR="00237587" w14:paraId="2D05FD83" w14:textId="77777777">
        <w:trPr>
          <w:trHeight w:val="150"/>
        </w:trPr>
        <w:tc>
          <w:tcPr>
            <w:tcW w:w="7420" w:type="dxa"/>
            <w:tcBorders>
              <w:top w:val="nil"/>
              <w:left w:val="nil"/>
              <w:bottom w:val="nil"/>
              <w:right w:val="nil"/>
            </w:tcBorders>
            <w:shd w:val="clear" w:color="auto" w:fill="auto"/>
            <w:vAlign w:val="center"/>
            <w:hideMark/>
          </w:tcPr>
          <w:p w14:paraId="2D05FD82" w14:textId="77777777" w:rsidR="003E7BC1" w:rsidRPr="009449EA" w:rsidRDefault="00AE0D0F">
            <w:pPr>
              <w:spacing w:after="0"/>
              <w:jc w:val="center"/>
              <w:rPr>
                <w:rFonts w:ascii="Times New Roman" w:eastAsia="Times New Roman" w:hAnsi="Times New Roman" w:cs="Times New Roman"/>
                <w:sz w:val="20"/>
              </w:rPr>
            </w:pPr>
          </w:p>
        </w:tc>
      </w:tr>
      <w:tr w:rsidR="00237587" w14:paraId="2D05FD85" w14:textId="77777777">
        <w:trPr>
          <w:trHeight w:val="345"/>
        </w:trPr>
        <w:tc>
          <w:tcPr>
            <w:tcW w:w="7420" w:type="dxa"/>
            <w:tcBorders>
              <w:top w:val="nil"/>
              <w:left w:val="nil"/>
              <w:bottom w:val="nil"/>
              <w:right w:val="nil"/>
            </w:tcBorders>
            <w:shd w:val="clear" w:color="auto" w:fill="auto"/>
            <w:vAlign w:val="center"/>
            <w:hideMark/>
          </w:tcPr>
          <w:p w14:paraId="2D05FD84" w14:textId="77777777" w:rsidR="003E7BC1" w:rsidRPr="009449EA" w:rsidRDefault="00AE0D0F">
            <w:pPr>
              <w:spacing w:after="0"/>
              <w:jc w:val="center"/>
              <w:rPr>
                <w:rFonts w:ascii="Times New Roman" w:eastAsia="Times New Roman" w:hAnsi="Times New Roman" w:cs="Times New Roman"/>
                <w:sz w:val="20"/>
              </w:rPr>
            </w:pPr>
          </w:p>
        </w:tc>
      </w:tr>
      <w:tr w:rsidR="00237587" w14:paraId="2D05FD87" w14:textId="77777777">
        <w:trPr>
          <w:trHeight w:val="330"/>
        </w:trPr>
        <w:tc>
          <w:tcPr>
            <w:tcW w:w="7420" w:type="dxa"/>
            <w:tcBorders>
              <w:top w:val="nil"/>
              <w:left w:val="nil"/>
              <w:bottom w:val="nil"/>
              <w:right w:val="nil"/>
            </w:tcBorders>
            <w:shd w:val="clear" w:color="auto" w:fill="auto"/>
            <w:vAlign w:val="center"/>
            <w:hideMark/>
          </w:tcPr>
          <w:p w14:paraId="2D05FD8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22 ως έχει     ΚΑΤΑ ΠΛΕΙΟΨΗΦΙΑ</w:t>
            </w:r>
          </w:p>
        </w:tc>
      </w:tr>
      <w:tr w:rsidR="00237587" w14:paraId="2D05FD89" w14:textId="77777777">
        <w:trPr>
          <w:trHeight w:val="90"/>
        </w:trPr>
        <w:tc>
          <w:tcPr>
            <w:tcW w:w="7420" w:type="dxa"/>
            <w:tcBorders>
              <w:top w:val="nil"/>
              <w:left w:val="nil"/>
              <w:bottom w:val="nil"/>
              <w:right w:val="nil"/>
            </w:tcBorders>
            <w:shd w:val="clear" w:color="auto" w:fill="auto"/>
            <w:vAlign w:val="center"/>
            <w:hideMark/>
          </w:tcPr>
          <w:p w14:paraId="2D05FD88" w14:textId="77777777" w:rsidR="003E7BC1" w:rsidRPr="009449EA" w:rsidRDefault="00AE0D0F">
            <w:pPr>
              <w:spacing w:after="0"/>
              <w:jc w:val="center"/>
              <w:rPr>
                <w:rFonts w:ascii="Calibri" w:eastAsia="Times New Roman" w:hAnsi="Calibri" w:cs="Calibri"/>
                <w:color w:val="000000"/>
                <w:szCs w:val="24"/>
              </w:rPr>
            </w:pPr>
          </w:p>
        </w:tc>
      </w:tr>
      <w:tr w:rsidR="00237587" w14:paraId="2D05FD8B" w14:textId="77777777">
        <w:trPr>
          <w:trHeight w:val="345"/>
        </w:trPr>
        <w:tc>
          <w:tcPr>
            <w:tcW w:w="7420" w:type="dxa"/>
            <w:tcBorders>
              <w:top w:val="nil"/>
              <w:left w:val="nil"/>
              <w:bottom w:val="nil"/>
              <w:right w:val="nil"/>
            </w:tcBorders>
            <w:shd w:val="clear" w:color="auto" w:fill="auto"/>
            <w:vAlign w:val="center"/>
            <w:hideMark/>
          </w:tcPr>
          <w:p w14:paraId="2D05FD8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D8D" w14:textId="77777777">
        <w:trPr>
          <w:trHeight w:val="30"/>
        </w:trPr>
        <w:tc>
          <w:tcPr>
            <w:tcW w:w="7420" w:type="dxa"/>
            <w:tcBorders>
              <w:top w:val="nil"/>
              <w:left w:val="nil"/>
              <w:bottom w:val="nil"/>
              <w:right w:val="nil"/>
            </w:tcBorders>
            <w:shd w:val="clear" w:color="auto" w:fill="auto"/>
            <w:vAlign w:val="center"/>
            <w:hideMark/>
          </w:tcPr>
          <w:p w14:paraId="2D05FD8C" w14:textId="77777777" w:rsidR="003E7BC1" w:rsidRPr="009449EA" w:rsidRDefault="00AE0D0F">
            <w:pPr>
              <w:spacing w:after="0"/>
              <w:jc w:val="center"/>
              <w:rPr>
                <w:rFonts w:ascii="Calibri" w:eastAsia="Times New Roman" w:hAnsi="Calibri" w:cs="Calibri"/>
                <w:color w:val="000000"/>
                <w:szCs w:val="24"/>
              </w:rPr>
            </w:pPr>
          </w:p>
        </w:tc>
      </w:tr>
      <w:tr w:rsidR="00237587" w14:paraId="2D05FD8F" w14:textId="77777777">
        <w:trPr>
          <w:trHeight w:val="330"/>
        </w:trPr>
        <w:tc>
          <w:tcPr>
            <w:tcW w:w="7420" w:type="dxa"/>
            <w:tcBorders>
              <w:top w:val="nil"/>
              <w:left w:val="nil"/>
              <w:bottom w:val="nil"/>
              <w:right w:val="nil"/>
            </w:tcBorders>
            <w:shd w:val="clear" w:color="auto" w:fill="auto"/>
            <w:vAlign w:val="center"/>
            <w:hideMark/>
          </w:tcPr>
          <w:p w14:paraId="2D05FD8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ΝΑΙ</w:t>
            </w:r>
          </w:p>
        </w:tc>
      </w:tr>
      <w:tr w:rsidR="00237587" w14:paraId="2D05FD91" w14:textId="77777777">
        <w:trPr>
          <w:trHeight w:val="45"/>
        </w:trPr>
        <w:tc>
          <w:tcPr>
            <w:tcW w:w="7420" w:type="dxa"/>
            <w:tcBorders>
              <w:top w:val="nil"/>
              <w:left w:val="nil"/>
              <w:bottom w:val="nil"/>
              <w:right w:val="nil"/>
            </w:tcBorders>
            <w:shd w:val="clear" w:color="auto" w:fill="auto"/>
            <w:vAlign w:val="center"/>
            <w:hideMark/>
          </w:tcPr>
          <w:p w14:paraId="2D05FD90" w14:textId="77777777" w:rsidR="003E7BC1" w:rsidRPr="009449EA" w:rsidRDefault="00AE0D0F">
            <w:pPr>
              <w:spacing w:after="0"/>
              <w:jc w:val="center"/>
              <w:rPr>
                <w:rFonts w:ascii="Calibri" w:eastAsia="Times New Roman" w:hAnsi="Calibri" w:cs="Calibri"/>
                <w:color w:val="000000"/>
                <w:szCs w:val="24"/>
              </w:rPr>
            </w:pPr>
          </w:p>
        </w:tc>
      </w:tr>
      <w:tr w:rsidR="00237587" w14:paraId="2D05FD93" w14:textId="77777777">
        <w:trPr>
          <w:trHeight w:val="330"/>
        </w:trPr>
        <w:tc>
          <w:tcPr>
            <w:tcW w:w="7420" w:type="dxa"/>
            <w:tcBorders>
              <w:top w:val="nil"/>
              <w:left w:val="nil"/>
              <w:bottom w:val="nil"/>
              <w:right w:val="nil"/>
            </w:tcBorders>
            <w:shd w:val="clear" w:color="auto" w:fill="auto"/>
            <w:vAlign w:val="center"/>
            <w:hideMark/>
          </w:tcPr>
          <w:p w14:paraId="2D05FD9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ΝΑΙ</w:t>
            </w:r>
          </w:p>
        </w:tc>
      </w:tr>
      <w:tr w:rsidR="00237587" w14:paraId="2D05FD95" w14:textId="77777777">
        <w:trPr>
          <w:trHeight w:val="45"/>
        </w:trPr>
        <w:tc>
          <w:tcPr>
            <w:tcW w:w="7420" w:type="dxa"/>
            <w:tcBorders>
              <w:top w:val="nil"/>
              <w:left w:val="nil"/>
              <w:bottom w:val="nil"/>
              <w:right w:val="nil"/>
            </w:tcBorders>
            <w:shd w:val="clear" w:color="auto" w:fill="auto"/>
            <w:vAlign w:val="center"/>
            <w:hideMark/>
          </w:tcPr>
          <w:p w14:paraId="2D05FD94" w14:textId="77777777" w:rsidR="003E7BC1" w:rsidRPr="009449EA" w:rsidRDefault="00AE0D0F">
            <w:pPr>
              <w:spacing w:after="0"/>
              <w:jc w:val="center"/>
              <w:rPr>
                <w:rFonts w:ascii="Calibri" w:eastAsia="Times New Roman" w:hAnsi="Calibri" w:cs="Calibri"/>
                <w:color w:val="000000"/>
                <w:szCs w:val="24"/>
              </w:rPr>
            </w:pPr>
          </w:p>
        </w:tc>
      </w:tr>
      <w:tr w:rsidR="00237587" w14:paraId="2D05FD97" w14:textId="77777777">
        <w:trPr>
          <w:trHeight w:val="330"/>
        </w:trPr>
        <w:tc>
          <w:tcPr>
            <w:tcW w:w="7420" w:type="dxa"/>
            <w:tcBorders>
              <w:top w:val="nil"/>
              <w:left w:val="nil"/>
              <w:bottom w:val="nil"/>
              <w:right w:val="nil"/>
            </w:tcBorders>
            <w:shd w:val="clear" w:color="auto" w:fill="auto"/>
            <w:vAlign w:val="center"/>
            <w:hideMark/>
          </w:tcPr>
          <w:p w14:paraId="2D05FD9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D99" w14:textId="77777777">
        <w:trPr>
          <w:trHeight w:val="45"/>
        </w:trPr>
        <w:tc>
          <w:tcPr>
            <w:tcW w:w="7420" w:type="dxa"/>
            <w:tcBorders>
              <w:top w:val="nil"/>
              <w:left w:val="nil"/>
              <w:bottom w:val="nil"/>
              <w:right w:val="nil"/>
            </w:tcBorders>
            <w:shd w:val="clear" w:color="auto" w:fill="auto"/>
            <w:vAlign w:val="center"/>
            <w:hideMark/>
          </w:tcPr>
          <w:p w14:paraId="2D05FD98" w14:textId="77777777" w:rsidR="003E7BC1" w:rsidRPr="009449EA" w:rsidRDefault="00AE0D0F">
            <w:pPr>
              <w:spacing w:after="0"/>
              <w:jc w:val="center"/>
              <w:rPr>
                <w:rFonts w:ascii="Calibri" w:eastAsia="Times New Roman" w:hAnsi="Calibri" w:cs="Calibri"/>
                <w:color w:val="000000"/>
                <w:szCs w:val="24"/>
              </w:rPr>
            </w:pPr>
          </w:p>
        </w:tc>
      </w:tr>
      <w:tr w:rsidR="00237587" w14:paraId="2D05FD9B" w14:textId="77777777">
        <w:trPr>
          <w:trHeight w:val="330"/>
        </w:trPr>
        <w:tc>
          <w:tcPr>
            <w:tcW w:w="7420" w:type="dxa"/>
            <w:tcBorders>
              <w:top w:val="nil"/>
              <w:left w:val="nil"/>
              <w:bottom w:val="nil"/>
              <w:right w:val="nil"/>
            </w:tcBorders>
            <w:shd w:val="clear" w:color="auto" w:fill="auto"/>
            <w:vAlign w:val="center"/>
            <w:hideMark/>
          </w:tcPr>
          <w:p w14:paraId="2D05FD9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ΝΑΙ</w:t>
            </w:r>
          </w:p>
        </w:tc>
      </w:tr>
      <w:tr w:rsidR="00237587" w14:paraId="2D05FD9D" w14:textId="77777777">
        <w:trPr>
          <w:trHeight w:val="30"/>
        </w:trPr>
        <w:tc>
          <w:tcPr>
            <w:tcW w:w="7420" w:type="dxa"/>
            <w:tcBorders>
              <w:top w:val="nil"/>
              <w:left w:val="nil"/>
              <w:bottom w:val="nil"/>
              <w:right w:val="nil"/>
            </w:tcBorders>
            <w:shd w:val="clear" w:color="auto" w:fill="auto"/>
            <w:vAlign w:val="center"/>
            <w:hideMark/>
          </w:tcPr>
          <w:p w14:paraId="2D05FD9C" w14:textId="77777777" w:rsidR="003E7BC1" w:rsidRPr="009449EA" w:rsidRDefault="00AE0D0F">
            <w:pPr>
              <w:spacing w:after="0"/>
              <w:jc w:val="center"/>
              <w:rPr>
                <w:rFonts w:ascii="Calibri" w:eastAsia="Times New Roman" w:hAnsi="Calibri" w:cs="Calibri"/>
                <w:color w:val="000000"/>
                <w:szCs w:val="24"/>
              </w:rPr>
            </w:pPr>
          </w:p>
        </w:tc>
      </w:tr>
      <w:tr w:rsidR="00237587" w14:paraId="2D05FD9F" w14:textId="77777777">
        <w:trPr>
          <w:trHeight w:val="330"/>
        </w:trPr>
        <w:tc>
          <w:tcPr>
            <w:tcW w:w="7420" w:type="dxa"/>
            <w:tcBorders>
              <w:top w:val="nil"/>
              <w:left w:val="nil"/>
              <w:bottom w:val="nil"/>
              <w:right w:val="nil"/>
            </w:tcBorders>
            <w:shd w:val="clear" w:color="auto" w:fill="auto"/>
            <w:vAlign w:val="center"/>
            <w:hideMark/>
          </w:tcPr>
          <w:p w14:paraId="2D05FD9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ΝΑΙ</w:t>
            </w:r>
          </w:p>
        </w:tc>
      </w:tr>
      <w:tr w:rsidR="00237587" w14:paraId="2D05FDA1" w14:textId="77777777">
        <w:trPr>
          <w:trHeight w:val="45"/>
        </w:trPr>
        <w:tc>
          <w:tcPr>
            <w:tcW w:w="7420" w:type="dxa"/>
            <w:tcBorders>
              <w:top w:val="nil"/>
              <w:left w:val="nil"/>
              <w:bottom w:val="nil"/>
              <w:right w:val="nil"/>
            </w:tcBorders>
            <w:shd w:val="clear" w:color="auto" w:fill="auto"/>
            <w:vAlign w:val="center"/>
            <w:hideMark/>
          </w:tcPr>
          <w:p w14:paraId="2D05FDA0" w14:textId="77777777" w:rsidR="003E7BC1" w:rsidRPr="009449EA" w:rsidRDefault="00AE0D0F">
            <w:pPr>
              <w:spacing w:after="0"/>
              <w:jc w:val="center"/>
              <w:rPr>
                <w:rFonts w:ascii="Calibri" w:eastAsia="Times New Roman" w:hAnsi="Calibri" w:cs="Calibri"/>
                <w:color w:val="000000"/>
                <w:szCs w:val="24"/>
              </w:rPr>
            </w:pPr>
          </w:p>
        </w:tc>
      </w:tr>
      <w:tr w:rsidR="00237587" w14:paraId="2D05FDA3" w14:textId="77777777">
        <w:trPr>
          <w:trHeight w:val="135"/>
        </w:trPr>
        <w:tc>
          <w:tcPr>
            <w:tcW w:w="7420" w:type="dxa"/>
            <w:tcBorders>
              <w:top w:val="nil"/>
              <w:left w:val="nil"/>
              <w:bottom w:val="nil"/>
              <w:right w:val="nil"/>
            </w:tcBorders>
            <w:shd w:val="clear" w:color="auto" w:fill="auto"/>
            <w:vAlign w:val="center"/>
            <w:hideMark/>
          </w:tcPr>
          <w:p w14:paraId="2D05FDA2" w14:textId="77777777" w:rsidR="003E7BC1" w:rsidRPr="009449EA" w:rsidRDefault="00AE0D0F">
            <w:pPr>
              <w:spacing w:after="0"/>
              <w:jc w:val="center"/>
              <w:rPr>
                <w:rFonts w:ascii="Times New Roman" w:eastAsia="Times New Roman" w:hAnsi="Times New Roman" w:cs="Times New Roman"/>
                <w:sz w:val="20"/>
              </w:rPr>
            </w:pPr>
          </w:p>
        </w:tc>
      </w:tr>
      <w:tr w:rsidR="00237587" w14:paraId="2D05FDA5" w14:textId="77777777">
        <w:trPr>
          <w:trHeight w:val="345"/>
        </w:trPr>
        <w:tc>
          <w:tcPr>
            <w:tcW w:w="7420" w:type="dxa"/>
            <w:tcBorders>
              <w:top w:val="nil"/>
              <w:left w:val="nil"/>
              <w:bottom w:val="nil"/>
              <w:right w:val="nil"/>
            </w:tcBorders>
            <w:shd w:val="clear" w:color="auto" w:fill="auto"/>
            <w:vAlign w:val="center"/>
            <w:hideMark/>
          </w:tcPr>
          <w:p w14:paraId="2D05FDA4" w14:textId="77777777" w:rsidR="003E7BC1" w:rsidRPr="009449EA" w:rsidRDefault="00AE0D0F">
            <w:pPr>
              <w:spacing w:after="0"/>
              <w:jc w:val="center"/>
              <w:rPr>
                <w:rFonts w:ascii="Times New Roman" w:eastAsia="Times New Roman" w:hAnsi="Times New Roman" w:cs="Times New Roman"/>
                <w:sz w:val="20"/>
              </w:rPr>
            </w:pPr>
          </w:p>
        </w:tc>
      </w:tr>
      <w:tr w:rsidR="00237587" w14:paraId="2D05FDA7" w14:textId="77777777">
        <w:trPr>
          <w:trHeight w:val="330"/>
        </w:trPr>
        <w:tc>
          <w:tcPr>
            <w:tcW w:w="7420" w:type="dxa"/>
            <w:tcBorders>
              <w:top w:val="nil"/>
              <w:left w:val="nil"/>
              <w:bottom w:val="nil"/>
              <w:right w:val="nil"/>
            </w:tcBorders>
            <w:shd w:val="clear" w:color="auto" w:fill="auto"/>
            <w:vAlign w:val="center"/>
            <w:hideMark/>
          </w:tcPr>
          <w:p w14:paraId="2D05FDA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 xml:space="preserve">Άρθρο </w:t>
            </w:r>
            <w:r w:rsidRPr="009449EA">
              <w:rPr>
                <w:rFonts w:ascii="Calibri" w:eastAsia="Times New Roman" w:hAnsi="Calibri" w:cs="Calibri"/>
                <w:color w:val="000000"/>
                <w:szCs w:val="24"/>
              </w:rPr>
              <w:t>23 ως έχει     ΚΑΤΑ ΠΛΕΙΟΨΗΦΙΑ</w:t>
            </w:r>
          </w:p>
        </w:tc>
      </w:tr>
      <w:tr w:rsidR="00237587" w14:paraId="2D05FDA9" w14:textId="77777777">
        <w:trPr>
          <w:trHeight w:val="105"/>
        </w:trPr>
        <w:tc>
          <w:tcPr>
            <w:tcW w:w="7420" w:type="dxa"/>
            <w:tcBorders>
              <w:top w:val="nil"/>
              <w:left w:val="nil"/>
              <w:bottom w:val="nil"/>
              <w:right w:val="nil"/>
            </w:tcBorders>
            <w:shd w:val="clear" w:color="auto" w:fill="auto"/>
            <w:vAlign w:val="center"/>
            <w:hideMark/>
          </w:tcPr>
          <w:p w14:paraId="2D05FDA8" w14:textId="77777777" w:rsidR="003E7BC1" w:rsidRPr="009449EA" w:rsidRDefault="00AE0D0F">
            <w:pPr>
              <w:spacing w:after="0"/>
              <w:jc w:val="center"/>
              <w:rPr>
                <w:rFonts w:ascii="Calibri" w:eastAsia="Times New Roman" w:hAnsi="Calibri" w:cs="Calibri"/>
                <w:color w:val="000000"/>
                <w:szCs w:val="24"/>
              </w:rPr>
            </w:pPr>
          </w:p>
        </w:tc>
      </w:tr>
      <w:tr w:rsidR="00237587" w14:paraId="2D05FDAB" w14:textId="77777777">
        <w:trPr>
          <w:trHeight w:val="330"/>
        </w:trPr>
        <w:tc>
          <w:tcPr>
            <w:tcW w:w="7420" w:type="dxa"/>
            <w:tcBorders>
              <w:top w:val="nil"/>
              <w:left w:val="nil"/>
              <w:bottom w:val="nil"/>
              <w:right w:val="nil"/>
            </w:tcBorders>
            <w:shd w:val="clear" w:color="auto" w:fill="auto"/>
            <w:vAlign w:val="center"/>
            <w:hideMark/>
          </w:tcPr>
          <w:p w14:paraId="2D05FDA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DAD" w14:textId="77777777">
        <w:trPr>
          <w:trHeight w:val="45"/>
        </w:trPr>
        <w:tc>
          <w:tcPr>
            <w:tcW w:w="7420" w:type="dxa"/>
            <w:tcBorders>
              <w:top w:val="nil"/>
              <w:left w:val="nil"/>
              <w:bottom w:val="nil"/>
              <w:right w:val="nil"/>
            </w:tcBorders>
            <w:shd w:val="clear" w:color="auto" w:fill="auto"/>
            <w:vAlign w:val="center"/>
            <w:hideMark/>
          </w:tcPr>
          <w:p w14:paraId="2D05FDAC" w14:textId="77777777" w:rsidR="003E7BC1" w:rsidRPr="009449EA" w:rsidRDefault="00AE0D0F">
            <w:pPr>
              <w:spacing w:after="0"/>
              <w:jc w:val="center"/>
              <w:rPr>
                <w:rFonts w:ascii="Calibri" w:eastAsia="Times New Roman" w:hAnsi="Calibri" w:cs="Calibri"/>
                <w:color w:val="000000"/>
                <w:szCs w:val="24"/>
              </w:rPr>
            </w:pPr>
          </w:p>
        </w:tc>
      </w:tr>
      <w:tr w:rsidR="00237587" w14:paraId="2D05FDAF" w14:textId="77777777">
        <w:trPr>
          <w:trHeight w:val="330"/>
        </w:trPr>
        <w:tc>
          <w:tcPr>
            <w:tcW w:w="7420" w:type="dxa"/>
            <w:tcBorders>
              <w:top w:val="nil"/>
              <w:left w:val="nil"/>
              <w:bottom w:val="nil"/>
              <w:right w:val="nil"/>
            </w:tcBorders>
            <w:shd w:val="clear" w:color="auto" w:fill="auto"/>
            <w:vAlign w:val="center"/>
            <w:hideMark/>
          </w:tcPr>
          <w:p w14:paraId="2D05FDA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DB1" w14:textId="77777777">
        <w:trPr>
          <w:trHeight w:val="45"/>
        </w:trPr>
        <w:tc>
          <w:tcPr>
            <w:tcW w:w="7420" w:type="dxa"/>
            <w:tcBorders>
              <w:top w:val="nil"/>
              <w:left w:val="nil"/>
              <w:bottom w:val="nil"/>
              <w:right w:val="nil"/>
            </w:tcBorders>
            <w:shd w:val="clear" w:color="auto" w:fill="auto"/>
            <w:vAlign w:val="center"/>
            <w:hideMark/>
          </w:tcPr>
          <w:p w14:paraId="2D05FDB0" w14:textId="77777777" w:rsidR="003E7BC1" w:rsidRPr="009449EA" w:rsidRDefault="00AE0D0F">
            <w:pPr>
              <w:spacing w:after="0"/>
              <w:jc w:val="center"/>
              <w:rPr>
                <w:rFonts w:ascii="Calibri" w:eastAsia="Times New Roman" w:hAnsi="Calibri" w:cs="Calibri"/>
                <w:color w:val="000000"/>
                <w:szCs w:val="24"/>
              </w:rPr>
            </w:pPr>
          </w:p>
        </w:tc>
      </w:tr>
      <w:tr w:rsidR="00237587" w14:paraId="2D05FDB3" w14:textId="77777777">
        <w:trPr>
          <w:trHeight w:val="330"/>
        </w:trPr>
        <w:tc>
          <w:tcPr>
            <w:tcW w:w="7420" w:type="dxa"/>
            <w:tcBorders>
              <w:top w:val="nil"/>
              <w:left w:val="nil"/>
              <w:bottom w:val="nil"/>
              <w:right w:val="nil"/>
            </w:tcBorders>
            <w:shd w:val="clear" w:color="auto" w:fill="auto"/>
            <w:vAlign w:val="center"/>
            <w:hideMark/>
          </w:tcPr>
          <w:p w14:paraId="2D05FDB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ΝΑΙ</w:t>
            </w:r>
          </w:p>
        </w:tc>
      </w:tr>
      <w:tr w:rsidR="00237587" w14:paraId="2D05FDB5" w14:textId="77777777">
        <w:trPr>
          <w:trHeight w:val="45"/>
        </w:trPr>
        <w:tc>
          <w:tcPr>
            <w:tcW w:w="7420" w:type="dxa"/>
            <w:tcBorders>
              <w:top w:val="nil"/>
              <w:left w:val="nil"/>
              <w:bottom w:val="nil"/>
              <w:right w:val="nil"/>
            </w:tcBorders>
            <w:shd w:val="clear" w:color="auto" w:fill="auto"/>
            <w:vAlign w:val="center"/>
            <w:hideMark/>
          </w:tcPr>
          <w:p w14:paraId="2D05FDB4" w14:textId="77777777" w:rsidR="003E7BC1" w:rsidRPr="009449EA" w:rsidRDefault="00AE0D0F">
            <w:pPr>
              <w:spacing w:after="0"/>
              <w:jc w:val="center"/>
              <w:rPr>
                <w:rFonts w:ascii="Calibri" w:eastAsia="Times New Roman" w:hAnsi="Calibri" w:cs="Calibri"/>
                <w:color w:val="000000"/>
                <w:szCs w:val="24"/>
              </w:rPr>
            </w:pPr>
          </w:p>
        </w:tc>
      </w:tr>
      <w:tr w:rsidR="00237587" w14:paraId="2D05FDB7" w14:textId="77777777">
        <w:trPr>
          <w:trHeight w:val="330"/>
        </w:trPr>
        <w:tc>
          <w:tcPr>
            <w:tcW w:w="7420" w:type="dxa"/>
            <w:tcBorders>
              <w:top w:val="nil"/>
              <w:left w:val="nil"/>
              <w:bottom w:val="nil"/>
              <w:right w:val="nil"/>
            </w:tcBorders>
            <w:shd w:val="clear" w:color="auto" w:fill="auto"/>
            <w:vAlign w:val="center"/>
            <w:hideMark/>
          </w:tcPr>
          <w:p w14:paraId="2D05FDB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DB9" w14:textId="77777777">
        <w:trPr>
          <w:trHeight w:val="30"/>
        </w:trPr>
        <w:tc>
          <w:tcPr>
            <w:tcW w:w="7420" w:type="dxa"/>
            <w:tcBorders>
              <w:top w:val="nil"/>
              <w:left w:val="nil"/>
              <w:bottom w:val="nil"/>
              <w:right w:val="nil"/>
            </w:tcBorders>
            <w:shd w:val="clear" w:color="auto" w:fill="auto"/>
            <w:vAlign w:val="center"/>
            <w:hideMark/>
          </w:tcPr>
          <w:p w14:paraId="2D05FDB8" w14:textId="77777777" w:rsidR="003E7BC1" w:rsidRPr="009449EA" w:rsidRDefault="00AE0D0F">
            <w:pPr>
              <w:spacing w:after="0"/>
              <w:jc w:val="center"/>
              <w:rPr>
                <w:rFonts w:ascii="Calibri" w:eastAsia="Times New Roman" w:hAnsi="Calibri" w:cs="Calibri"/>
                <w:color w:val="000000"/>
                <w:szCs w:val="24"/>
              </w:rPr>
            </w:pPr>
          </w:p>
        </w:tc>
      </w:tr>
      <w:tr w:rsidR="00237587" w14:paraId="2D05FDBB" w14:textId="77777777">
        <w:trPr>
          <w:trHeight w:val="330"/>
        </w:trPr>
        <w:tc>
          <w:tcPr>
            <w:tcW w:w="7420" w:type="dxa"/>
            <w:tcBorders>
              <w:top w:val="nil"/>
              <w:left w:val="nil"/>
              <w:bottom w:val="nil"/>
              <w:right w:val="nil"/>
            </w:tcBorders>
            <w:shd w:val="clear" w:color="auto" w:fill="auto"/>
            <w:vAlign w:val="center"/>
            <w:hideMark/>
          </w:tcPr>
          <w:p w14:paraId="2D05FDB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ΝΑΙ</w:t>
            </w:r>
          </w:p>
        </w:tc>
      </w:tr>
      <w:tr w:rsidR="00237587" w14:paraId="2D05FDBD" w14:textId="77777777">
        <w:trPr>
          <w:trHeight w:val="45"/>
        </w:trPr>
        <w:tc>
          <w:tcPr>
            <w:tcW w:w="7420" w:type="dxa"/>
            <w:tcBorders>
              <w:top w:val="nil"/>
              <w:left w:val="nil"/>
              <w:bottom w:val="nil"/>
              <w:right w:val="nil"/>
            </w:tcBorders>
            <w:shd w:val="clear" w:color="auto" w:fill="auto"/>
            <w:vAlign w:val="center"/>
            <w:hideMark/>
          </w:tcPr>
          <w:p w14:paraId="2D05FDBC" w14:textId="77777777" w:rsidR="003E7BC1" w:rsidRPr="009449EA" w:rsidRDefault="00AE0D0F">
            <w:pPr>
              <w:spacing w:after="0"/>
              <w:jc w:val="center"/>
              <w:rPr>
                <w:rFonts w:ascii="Calibri" w:eastAsia="Times New Roman" w:hAnsi="Calibri" w:cs="Calibri"/>
                <w:color w:val="000000"/>
                <w:szCs w:val="24"/>
              </w:rPr>
            </w:pPr>
          </w:p>
        </w:tc>
      </w:tr>
      <w:tr w:rsidR="00237587" w14:paraId="2D05FDBF" w14:textId="77777777">
        <w:trPr>
          <w:trHeight w:val="330"/>
        </w:trPr>
        <w:tc>
          <w:tcPr>
            <w:tcW w:w="7420" w:type="dxa"/>
            <w:tcBorders>
              <w:top w:val="nil"/>
              <w:left w:val="nil"/>
              <w:bottom w:val="nil"/>
              <w:right w:val="nil"/>
            </w:tcBorders>
            <w:shd w:val="clear" w:color="auto" w:fill="auto"/>
            <w:vAlign w:val="center"/>
            <w:hideMark/>
          </w:tcPr>
          <w:p w14:paraId="2D05FDB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ΝΑΙ</w:t>
            </w:r>
          </w:p>
        </w:tc>
      </w:tr>
      <w:tr w:rsidR="00237587" w14:paraId="2D05FDC1" w14:textId="77777777">
        <w:trPr>
          <w:trHeight w:val="45"/>
        </w:trPr>
        <w:tc>
          <w:tcPr>
            <w:tcW w:w="7420" w:type="dxa"/>
            <w:tcBorders>
              <w:top w:val="nil"/>
              <w:left w:val="nil"/>
              <w:bottom w:val="nil"/>
              <w:right w:val="nil"/>
            </w:tcBorders>
            <w:shd w:val="clear" w:color="auto" w:fill="auto"/>
            <w:vAlign w:val="center"/>
            <w:hideMark/>
          </w:tcPr>
          <w:p w14:paraId="2D05FDC0" w14:textId="77777777" w:rsidR="003E7BC1" w:rsidRPr="009449EA" w:rsidRDefault="00AE0D0F">
            <w:pPr>
              <w:spacing w:after="0"/>
              <w:jc w:val="center"/>
              <w:rPr>
                <w:rFonts w:ascii="Calibri" w:eastAsia="Times New Roman" w:hAnsi="Calibri" w:cs="Calibri"/>
                <w:color w:val="000000"/>
                <w:szCs w:val="24"/>
              </w:rPr>
            </w:pPr>
          </w:p>
        </w:tc>
      </w:tr>
      <w:tr w:rsidR="00237587" w14:paraId="2D05FDC3" w14:textId="77777777">
        <w:trPr>
          <w:trHeight w:val="135"/>
        </w:trPr>
        <w:tc>
          <w:tcPr>
            <w:tcW w:w="7420" w:type="dxa"/>
            <w:tcBorders>
              <w:top w:val="nil"/>
              <w:left w:val="nil"/>
              <w:bottom w:val="nil"/>
              <w:right w:val="nil"/>
            </w:tcBorders>
            <w:shd w:val="clear" w:color="auto" w:fill="auto"/>
            <w:vAlign w:val="center"/>
            <w:hideMark/>
          </w:tcPr>
          <w:p w14:paraId="2D05FDC2" w14:textId="77777777" w:rsidR="003E7BC1" w:rsidRPr="009449EA" w:rsidRDefault="00AE0D0F">
            <w:pPr>
              <w:spacing w:after="0"/>
              <w:jc w:val="center"/>
              <w:rPr>
                <w:rFonts w:ascii="Times New Roman" w:eastAsia="Times New Roman" w:hAnsi="Times New Roman" w:cs="Times New Roman"/>
                <w:sz w:val="20"/>
              </w:rPr>
            </w:pPr>
          </w:p>
        </w:tc>
      </w:tr>
      <w:tr w:rsidR="00237587" w14:paraId="2D05FDC5" w14:textId="77777777">
        <w:trPr>
          <w:trHeight w:val="345"/>
        </w:trPr>
        <w:tc>
          <w:tcPr>
            <w:tcW w:w="7420" w:type="dxa"/>
            <w:tcBorders>
              <w:top w:val="nil"/>
              <w:left w:val="nil"/>
              <w:bottom w:val="nil"/>
              <w:right w:val="nil"/>
            </w:tcBorders>
            <w:shd w:val="clear" w:color="auto" w:fill="auto"/>
            <w:vAlign w:val="center"/>
            <w:hideMark/>
          </w:tcPr>
          <w:p w14:paraId="2D05FDC4" w14:textId="77777777" w:rsidR="003E7BC1" w:rsidRPr="009449EA" w:rsidRDefault="00AE0D0F">
            <w:pPr>
              <w:spacing w:after="0"/>
              <w:jc w:val="center"/>
              <w:rPr>
                <w:rFonts w:ascii="Times New Roman" w:eastAsia="Times New Roman" w:hAnsi="Times New Roman" w:cs="Times New Roman"/>
                <w:sz w:val="20"/>
              </w:rPr>
            </w:pPr>
          </w:p>
        </w:tc>
      </w:tr>
      <w:tr w:rsidR="00237587" w14:paraId="2D05FDC7" w14:textId="77777777">
        <w:trPr>
          <w:trHeight w:val="330"/>
        </w:trPr>
        <w:tc>
          <w:tcPr>
            <w:tcW w:w="7420" w:type="dxa"/>
            <w:tcBorders>
              <w:top w:val="nil"/>
              <w:left w:val="nil"/>
              <w:bottom w:val="nil"/>
              <w:right w:val="nil"/>
            </w:tcBorders>
            <w:shd w:val="clear" w:color="auto" w:fill="auto"/>
            <w:vAlign w:val="center"/>
            <w:hideMark/>
          </w:tcPr>
          <w:p w14:paraId="2D05FDC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24 ως έχει     ΚΑΤΑ ΠΛΕΙΟΨΗΦΙΑ</w:t>
            </w:r>
          </w:p>
        </w:tc>
      </w:tr>
      <w:tr w:rsidR="00237587" w14:paraId="2D05FDC9" w14:textId="77777777">
        <w:trPr>
          <w:trHeight w:val="105"/>
        </w:trPr>
        <w:tc>
          <w:tcPr>
            <w:tcW w:w="7420" w:type="dxa"/>
            <w:tcBorders>
              <w:top w:val="nil"/>
              <w:left w:val="nil"/>
              <w:bottom w:val="nil"/>
              <w:right w:val="nil"/>
            </w:tcBorders>
            <w:shd w:val="clear" w:color="auto" w:fill="auto"/>
            <w:vAlign w:val="center"/>
            <w:hideMark/>
          </w:tcPr>
          <w:p w14:paraId="2D05FDC8" w14:textId="77777777" w:rsidR="003E7BC1" w:rsidRPr="009449EA" w:rsidRDefault="00AE0D0F">
            <w:pPr>
              <w:spacing w:after="0"/>
              <w:jc w:val="center"/>
              <w:rPr>
                <w:rFonts w:ascii="Calibri" w:eastAsia="Times New Roman" w:hAnsi="Calibri" w:cs="Calibri"/>
                <w:color w:val="000000"/>
                <w:szCs w:val="24"/>
              </w:rPr>
            </w:pPr>
          </w:p>
        </w:tc>
      </w:tr>
      <w:tr w:rsidR="00237587" w14:paraId="2D05FDCB" w14:textId="77777777">
        <w:trPr>
          <w:trHeight w:val="330"/>
        </w:trPr>
        <w:tc>
          <w:tcPr>
            <w:tcW w:w="7420" w:type="dxa"/>
            <w:tcBorders>
              <w:top w:val="nil"/>
              <w:left w:val="nil"/>
              <w:bottom w:val="nil"/>
              <w:right w:val="nil"/>
            </w:tcBorders>
            <w:shd w:val="clear" w:color="auto" w:fill="auto"/>
            <w:vAlign w:val="center"/>
            <w:hideMark/>
          </w:tcPr>
          <w:p w14:paraId="2D05FDC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DCD" w14:textId="77777777">
        <w:trPr>
          <w:trHeight w:val="45"/>
        </w:trPr>
        <w:tc>
          <w:tcPr>
            <w:tcW w:w="7420" w:type="dxa"/>
            <w:tcBorders>
              <w:top w:val="nil"/>
              <w:left w:val="nil"/>
              <w:bottom w:val="nil"/>
              <w:right w:val="nil"/>
            </w:tcBorders>
            <w:shd w:val="clear" w:color="auto" w:fill="auto"/>
            <w:vAlign w:val="center"/>
            <w:hideMark/>
          </w:tcPr>
          <w:p w14:paraId="2D05FDCC" w14:textId="77777777" w:rsidR="003E7BC1" w:rsidRPr="009449EA" w:rsidRDefault="00AE0D0F">
            <w:pPr>
              <w:spacing w:after="0"/>
              <w:jc w:val="center"/>
              <w:rPr>
                <w:rFonts w:ascii="Calibri" w:eastAsia="Times New Roman" w:hAnsi="Calibri" w:cs="Calibri"/>
                <w:color w:val="000000"/>
                <w:szCs w:val="24"/>
              </w:rPr>
            </w:pPr>
          </w:p>
        </w:tc>
      </w:tr>
      <w:tr w:rsidR="00237587" w14:paraId="2D05FDCF" w14:textId="77777777">
        <w:trPr>
          <w:trHeight w:val="330"/>
        </w:trPr>
        <w:tc>
          <w:tcPr>
            <w:tcW w:w="7420" w:type="dxa"/>
            <w:tcBorders>
              <w:top w:val="nil"/>
              <w:left w:val="nil"/>
              <w:bottom w:val="nil"/>
              <w:right w:val="nil"/>
            </w:tcBorders>
            <w:shd w:val="clear" w:color="auto" w:fill="auto"/>
            <w:vAlign w:val="center"/>
            <w:hideMark/>
          </w:tcPr>
          <w:p w14:paraId="2D05FDC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DD1" w14:textId="77777777">
        <w:trPr>
          <w:trHeight w:val="30"/>
        </w:trPr>
        <w:tc>
          <w:tcPr>
            <w:tcW w:w="7420" w:type="dxa"/>
            <w:tcBorders>
              <w:top w:val="nil"/>
              <w:left w:val="nil"/>
              <w:bottom w:val="nil"/>
              <w:right w:val="nil"/>
            </w:tcBorders>
            <w:shd w:val="clear" w:color="auto" w:fill="auto"/>
            <w:vAlign w:val="center"/>
            <w:hideMark/>
          </w:tcPr>
          <w:p w14:paraId="2D05FDD0" w14:textId="77777777" w:rsidR="003E7BC1" w:rsidRPr="009449EA" w:rsidRDefault="00AE0D0F">
            <w:pPr>
              <w:spacing w:after="0"/>
              <w:jc w:val="center"/>
              <w:rPr>
                <w:rFonts w:ascii="Calibri" w:eastAsia="Times New Roman" w:hAnsi="Calibri" w:cs="Calibri"/>
                <w:color w:val="000000"/>
                <w:szCs w:val="24"/>
              </w:rPr>
            </w:pPr>
          </w:p>
        </w:tc>
      </w:tr>
      <w:tr w:rsidR="00237587" w14:paraId="2D05FDD3" w14:textId="77777777">
        <w:trPr>
          <w:trHeight w:val="330"/>
        </w:trPr>
        <w:tc>
          <w:tcPr>
            <w:tcW w:w="7420" w:type="dxa"/>
            <w:tcBorders>
              <w:top w:val="nil"/>
              <w:left w:val="nil"/>
              <w:bottom w:val="nil"/>
              <w:right w:val="nil"/>
            </w:tcBorders>
            <w:shd w:val="clear" w:color="auto" w:fill="auto"/>
            <w:vAlign w:val="center"/>
            <w:hideMark/>
          </w:tcPr>
          <w:p w14:paraId="2D05FDD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ΝΑΙ</w:t>
            </w:r>
          </w:p>
        </w:tc>
      </w:tr>
      <w:tr w:rsidR="00237587" w14:paraId="2D05FDD5" w14:textId="77777777">
        <w:trPr>
          <w:trHeight w:val="45"/>
        </w:trPr>
        <w:tc>
          <w:tcPr>
            <w:tcW w:w="7420" w:type="dxa"/>
            <w:tcBorders>
              <w:top w:val="nil"/>
              <w:left w:val="nil"/>
              <w:bottom w:val="nil"/>
              <w:right w:val="nil"/>
            </w:tcBorders>
            <w:shd w:val="clear" w:color="auto" w:fill="auto"/>
            <w:vAlign w:val="center"/>
            <w:hideMark/>
          </w:tcPr>
          <w:p w14:paraId="2D05FDD4" w14:textId="77777777" w:rsidR="003E7BC1" w:rsidRPr="009449EA" w:rsidRDefault="00AE0D0F">
            <w:pPr>
              <w:spacing w:after="0"/>
              <w:jc w:val="center"/>
              <w:rPr>
                <w:rFonts w:ascii="Calibri" w:eastAsia="Times New Roman" w:hAnsi="Calibri" w:cs="Calibri"/>
                <w:color w:val="000000"/>
                <w:szCs w:val="24"/>
              </w:rPr>
            </w:pPr>
          </w:p>
        </w:tc>
      </w:tr>
      <w:tr w:rsidR="00237587" w14:paraId="2D05FDD7" w14:textId="77777777">
        <w:trPr>
          <w:trHeight w:val="330"/>
        </w:trPr>
        <w:tc>
          <w:tcPr>
            <w:tcW w:w="7420" w:type="dxa"/>
            <w:tcBorders>
              <w:top w:val="nil"/>
              <w:left w:val="nil"/>
              <w:bottom w:val="nil"/>
              <w:right w:val="nil"/>
            </w:tcBorders>
            <w:shd w:val="clear" w:color="auto" w:fill="auto"/>
            <w:vAlign w:val="center"/>
            <w:hideMark/>
          </w:tcPr>
          <w:p w14:paraId="2D05FDD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DD9" w14:textId="77777777">
        <w:trPr>
          <w:trHeight w:val="45"/>
        </w:trPr>
        <w:tc>
          <w:tcPr>
            <w:tcW w:w="7420" w:type="dxa"/>
            <w:tcBorders>
              <w:top w:val="nil"/>
              <w:left w:val="nil"/>
              <w:bottom w:val="nil"/>
              <w:right w:val="nil"/>
            </w:tcBorders>
            <w:shd w:val="clear" w:color="auto" w:fill="auto"/>
            <w:vAlign w:val="center"/>
            <w:hideMark/>
          </w:tcPr>
          <w:p w14:paraId="2D05FDD8" w14:textId="77777777" w:rsidR="003E7BC1" w:rsidRPr="009449EA" w:rsidRDefault="00AE0D0F">
            <w:pPr>
              <w:spacing w:after="0"/>
              <w:jc w:val="center"/>
              <w:rPr>
                <w:rFonts w:ascii="Calibri" w:eastAsia="Times New Roman" w:hAnsi="Calibri" w:cs="Calibri"/>
                <w:color w:val="000000"/>
                <w:szCs w:val="24"/>
              </w:rPr>
            </w:pPr>
          </w:p>
        </w:tc>
      </w:tr>
      <w:tr w:rsidR="00237587" w14:paraId="2D05FDDB" w14:textId="77777777">
        <w:trPr>
          <w:trHeight w:val="330"/>
        </w:trPr>
        <w:tc>
          <w:tcPr>
            <w:tcW w:w="7420" w:type="dxa"/>
            <w:tcBorders>
              <w:top w:val="nil"/>
              <w:left w:val="nil"/>
              <w:bottom w:val="nil"/>
              <w:right w:val="nil"/>
            </w:tcBorders>
            <w:shd w:val="clear" w:color="auto" w:fill="auto"/>
            <w:vAlign w:val="center"/>
            <w:hideMark/>
          </w:tcPr>
          <w:p w14:paraId="2D05FDD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OXI</w:t>
            </w:r>
          </w:p>
        </w:tc>
      </w:tr>
      <w:tr w:rsidR="00237587" w14:paraId="2D05FDDD" w14:textId="77777777">
        <w:trPr>
          <w:trHeight w:val="45"/>
        </w:trPr>
        <w:tc>
          <w:tcPr>
            <w:tcW w:w="7420" w:type="dxa"/>
            <w:tcBorders>
              <w:top w:val="nil"/>
              <w:left w:val="nil"/>
              <w:bottom w:val="nil"/>
              <w:right w:val="nil"/>
            </w:tcBorders>
            <w:shd w:val="clear" w:color="auto" w:fill="auto"/>
            <w:vAlign w:val="center"/>
            <w:hideMark/>
          </w:tcPr>
          <w:p w14:paraId="2D05FDDC" w14:textId="77777777" w:rsidR="003E7BC1" w:rsidRPr="009449EA" w:rsidRDefault="00AE0D0F">
            <w:pPr>
              <w:spacing w:after="0"/>
              <w:jc w:val="center"/>
              <w:rPr>
                <w:rFonts w:ascii="Calibri" w:eastAsia="Times New Roman" w:hAnsi="Calibri" w:cs="Calibri"/>
                <w:color w:val="000000"/>
                <w:szCs w:val="24"/>
              </w:rPr>
            </w:pPr>
          </w:p>
        </w:tc>
      </w:tr>
      <w:tr w:rsidR="00237587" w14:paraId="2D05FDDF" w14:textId="77777777">
        <w:trPr>
          <w:trHeight w:val="330"/>
        </w:trPr>
        <w:tc>
          <w:tcPr>
            <w:tcW w:w="7420" w:type="dxa"/>
            <w:tcBorders>
              <w:top w:val="nil"/>
              <w:left w:val="nil"/>
              <w:bottom w:val="nil"/>
              <w:right w:val="nil"/>
            </w:tcBorders>
            <w:shd w:val="clear" w:color="auto" w:fill="auto"/>
            <w:vAlign w:val="center"/>
            <w:hideMark/>
          </w:tcPr>
          <w:p w14:paraId="2D05FDD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OXI</w:t>
            </w:r>
          </w:p>
        </w:tc>
      </w:tr>
      <w:tr w:rsidR="00237587" w14:paraId="2D05FDE1" w14:textId="77777777">
        <w:trPr>
          <w:trHeight w:val="45"/>
        </w:trPr>
        <w:tc>
          <w:tcPr>
            <w:tcW w:w="7420" w:type="dxa"/>
            <w:tcBorders>
              <w:top w:val="nil"/>
              <w:left w:val="nil"/>
              <w:bottom w:val="nil"/>
              <w:right w:val="nil"/>
            </w:tcBorders>
            <w:shd w:val="clear" w:color="auto" w:fill="auto"/>
            <w:vAlign w:val="center"/>
            <w:hideMark/>
          </w:tcPr>
          <w:p w14:paraId="2D05FDE0" w14:textId="77777777" w:rsidR="003E7BC1" w:rsidRPr="009449EA" w:rsidRDefault="00AE0D0F">
            <w:pPr>
              <w:spacing w:after="0"/>
              <w:jc w:val="center"/>
              <w:rPr>
                <w:rFonts w:ascii="Calibri" w:eastAsia="Times New Roman" w:hAnsi="Calibri" w:cs="Calibri"/>
                <w:color w:val="000000"/>
                <w:szCs w:val="24"/>
              </w:rPr>
            </w:pPr>
          </w:p>
        </w:tc>
      </w:tr>
      <w:tr w:rsidR="00237587" w14:paraId="2D05FDE3" w14:textId="77777777">
        <w:trPr>
          <w:trHeight w:val="150"/>
        </w:trPr>
        <w:tc>
          <w:tcPr>
            <w:tcW w:w="7420" w:type="dxa"/>
            <w:tcBorders>
              <w:top w:val="nil"/>
              <w:left w:val="nil"/>
              <w:bottom w:val="nil"/>
              <w:right w:val="nil"/>
            </w:tcBorders>
            <w:shd w:val="clear" w:color="auto" w:fill="auto"/>
            <w:vAlign w:val="center"/>
            <w:hideMark/>
          </w:tcPr>
          <w:p w14:paraId="2D05FDE2" w14:textId="77777777" w:rsidR="003E7BC1" w:rsidRPr="009449EA" w:rsidRDefault="00AE0D0F">
            <w:pPr>
              <w:spacing w:after="0"/>
              <w:jc w:val="center"/>
              <w:rPr>
                <w:rFonts w:ascii="Times New Roman" w:eastAsia="Times New Roman" w:hAnsi="Times New Roman" w:cs="Times New Roman"/>
                <w:sz w:val="20"/>
              </w:rPr>
            </w:pPr>
          </w:p>
        </w:tc>
      </w:tr>
      <w:tr w:rsidR="00237587" w14:paraId="2D05FDE5" w14:textId="77777777">
        <w:trPr>
          <w:trHeight w:val="345"/>
        </w:trPr>
        <w:tc>
          <w:tcPr>
            <w:tcW w:w="7420" w:type="dxa"/>
            <w:tcBorders>
              <w:top w:val="nil"/>
              <w:left w:val="nil"/>
              <w:bottom w:val="nil"/>
              <w:right w:val="nil"/>
            </w:tcBorders>
            <w:shd w:val="clear" w:color="auto" w:fill="auto"/>
            <w:vAlign w:val="center"/>
            <w:hideMark/>
          </w:tcPr>
          <w:p w14:paraId="2D05FDE4" w14:textId="77777777" w:rsidR="003E7BC1" w:rsidRPr="009449EA" w:rsidRDefault="00AE0D0F">
            <w:pPr>
              <w:spacing w:after="0"/>
              <w:jc w:val="center"/>
              <w:rPr>
                <w:rFonts w:ascii="Times New Roman" w:eastAsia="Times New Roman" w:hAnsi="Times New Roman" w:cs="Times New Roman"/>
                <w:sz w:val="20"/>
              </w:rPr>
            </w:pPr>
          </w:p>
        </w:tc>
      </w:tr>
      <w:tr w:rsidR="00237587" w14:paraId="2D05FDE7" w14:textId="77777777">
        <w:trPr>
          <w:trHeight w:val="330"/>
        </w:trPr>
        <w:tc>
          <w:tcPr>
            <w:tcW w:w="7420" w:type="dxa"/>
            <w:tcBorders>
              <w:top w:val="nil"/>
              <w:left w:val="nil"/>
              <w:bottom w:val="nil"/>
              <w:right w:val="nil"/>
            </w:tcBorders>
            <w:shd w:val="clear" w:color="auto" w:fill="auto"/>
            <w:vAlign w:val="center"/>
            <w:hideMark/>
          </w:tcPr>
          <w:p w14:paraId="2D05FDE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25 ως έχει     ΚΑΤΑ ΠΛΕΙΟΨΗΦΙΑ</w:t>
            </w:r>
          </w:p>
        </w:tc>
      </w:tr>
      <w:tr w:rsidR="00237587" w14:paraId="2D05FDE9" w14:textId="77777777">
        <w:trPr>
          <w:trHeight w:val="90"/>
        </w:trPr>
        <w:tc>
          <w:tcPr>
            <w:tcW w:w="7420" w:type="dxa"/>
            <w:tcBorders>
              <w:top w:val="nil"/>
              <w:left w:val="nil"/>
              <w:bottom w:val="nil"/>
              <w:right w:val="nil"/>
            </w:tcBorders>
            <w:shd w:val="clear" w:color="auto" w:fill="auto"/>
            <w:vAlign w:val="center"/>
            <w:hideMark/>
          </w:tcPr>
          <w:p w14:paraId="2D05FDE8" w14:textId="77777777" w:rsidR="003E7BC1" w:rsidRPr="009449EA" w:rsidRDefault="00AE0D0F">
            <w:pPr>
              <w:spacing w:after="0"/>
              <w:jc w:val="center"/>
              <w:rPr>
                <w:rFonts w:ascii="Calibri" w:eastAsia="Times New Roman" w:hAnsi="Calibri" w:cs="Calibri"/>
                <w:color w:val="000000"/>
                <w:szCs w:val="24"/>
              </w:rPr>
            </w:pPr>
          </w:p>
        </w:tc>
      </w:tr>
      <w:tr w:rsidR="00237587" w14:paraId="2D05FDEB" w14:textId="77777777">
        <w:trPr>
          <w:trHeight w:val="345"/>
        </w:trPr>
        <w:tc>
          <w:tcPr>
            <w:tcW w:w="7420" w:type="dxa"/>
            <w:tcBorders>
              <w:top w:val="nil"/>
              <w:left w:val="nil"/>
              <w:bottom w:val="nil"/>
              <w:right w:val="nil"/>
            </w:tcBorders>
            <w:shd w:val="clear" w:color="auto" w:fill="auto"/>
            <w:vAlign w:val="center"/>
            <w:hideMark/>
          </w:tcPr>
          <w:p w14:paraId="2D05FDE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DED" w14:textId="77777777">
        <w:trPr>
          <w:trHeight w:val="30"/>
        </w:trPr>
        <w:tc>
          <w:tcPr>
            <w:tcW w:w="7420" w:type="dxa"/>
            <w:tcBorders>
              <w:top w:val="nil"/>
              <w:left w:val="nil"/>
              <w:bottom w:val="nil"/>
              <w:right w:val="nil"/>
            </w:tcBorders>
            <w:shd w:val="clear" w:color="auto" w:fill="auto"/>
            <w:vAlign w:val="center"/>
            <w:hideMark/>
          </w:tcPr>
          <w:p w14:paraId="2D05FDEC" w14:textId="77777777" w:rsidR="003E7BC1" w:rsidRPr="009449EA" w:rsidRDefault="00AE0D0F">
            <w:pPr>
              <w:spacing w:after="0"/>
              <w:jc w:val="center"/>
              <w:rPr>
                <w:rFonts w:ascii="Calibri" w:eastAsia="Times New Roman" w:hAnsi="Calibri" w:cs="Calibri"/>
                <w:color w:val="000000"/>
                <w:szCs w:val="24"/>
              </w:rPr>
            </w:pPr>
          </w:p>
        </w:tc>
      </w:tr>
      <w:tr w:rsidR="00237587" w14:paraId="2D05FDEF" w14:textId="77777777">
        <w:trPr>
          <w:trHeight w:val="330"/>
        </w:trPr>
        <w:tc>
          <w:tcPr>
            <w:tcW w:w="7420" w:type="dxa"/>
            <w:tcBorders>
              <w:top w:val="nil"/>
              <w:left w:val="nil"/>
              <w:bottom w:val="nil"/>
              <w:right w:val="nil"/>
            </w:tcBorders>
            <w:shd w:val="clear" w:color="auto" w:fill="auto"/>
            <w:vAlign w:val="center"/>
            <w:hideMark/>
          </w:tcPr>
          <w:p w14:paraId="2D05FDE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DF1" w14:textId="77777777">
        <w:trPr>
          <w:trHeight w:val="45"/>
        </w:trPr>
        <w:tc>
          <w:tcPr>
            <w:tcW w:w="7420" w:type="dxa"/>
            <w:tcBorders>
              <w:top w:val="nil"/>
              <w:left w:val="nil"/>
              <w:bottom w:val="nil"/>
              <w:right w:val="nil"/>
            </w:tcBorders>
            <w:shd w:val="clear" w:color="auto" w:fill="auto"/>
            <w:vAlign w:val="center"/>
            <w:hideMark/>
          </w:tcPr>
          <w:p w14:paraId="2D05FDF0" w14:textId="77777777" w:rsidR="003E7BC1" w:rsidRPr="009449EA" w:rsidRDefault="00AE0D0F">
            <w:pPr>
              <w:spacing w:after="0"/>
              <w:jc w:val="center"/>
              <w:rPr>
                <w:rFonts w:ascii="Calibri" w:eastAsia="Times New Roman" w:hAnsi="Calibri" w:cs="Calibri"/>
                <w:color w:val="000000"/>
                <w:szCs w:val="24"/>
              </w:rPr>
            </w:pPr>
          </w:p>
        </w:tc>
      </w:tr>
      <w:tr w:rsidR="00237587" w14:paraId="2D05FDF3" w14:textId="77777777">
        <w:trPr>
          <w:trHeight w:val="330"/>
        </w:trPr>
        <w:tc>
          <w:tcPr>
            <w:tcW w:w="7420" w:type="dxa"/>
            <w:tcBorders>
              <w:top w:val="nil"/>
              <w:left w:val="nil"/>
              <w:bottom w:val="nil"/>
              <w:right w:val="nil"/>
            </w:tcBorders>
            <w:shd w:val="clear" w:color="auto" w:fill="auto"/>
            <w:vAlign w:val="center"/>
            <w:hideMark/>
          </w:tcPr>
          <w:p w14:paraId="2D05FDF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ΝΑΙ</w:t>
            </w:r>
          </w:p>
        </w:tc>
      </w:tr>
      <w:tr w:rsidR="00237587" w14:paraId="2D05FDF5" w14:textId="77777777">
        <w:trPr>
          <w:trHeight w:val="45"/>
        </w:trPr>
        <w:tc>
          <w:tcPr>
            <w:tcW w:w="7420" w:type="dxa"/>
            <w:tcBorders>
              <w:top w:val="nil"/>
              <w:left w:val="nil"/>
              <w:bottom w:val="nil"/>
              <w:right w:val="nil"/>
            </w:tcBorders>
            <w:shd w:val="clear" w:color="auto" w:fill="auto"/>
            <w:vAlign w:val="center"/>
            <w:hideMark/>
          </w:tcPr>
          <w:p w14:paraId="2D05FDF4" w14:textId="77777777" w:rsidR="003E7BC1" w:rsidRPr="009449EA" w:rsidRDefault="00AE0D0F">
            <w:pPr>
              <w:spacing w:after="0"/>
              <w:jc w:val="center"/>
              <w:rPr>
                <w:rFonts w:ascii="Calibri" w:eastAsia="Times New Roman" w:hAnsi="Calibri" w:cs="Calibri"/>
                <w:color w:val="000000"/>
                <w:szCs w:val="24"/>
              </w:rPr>
            </w:pPr>
          </w:p>
        </w:tc>
      </w:tr>
      <w:tr w:rsidR="00237587" w14:paraId="2D05FDF7" w14:textId="77777777">
        <w:trPr>
          <w:trHeight w:val="330"/>
        </w:trPr>
        <w:tc>
          <w:tcPr>
            <w:tcW w:w="7420" w:type="dxa"/>
            <w:tcBorders>
              <w:top w:val="nil"/>
              <w:left w:val="nil"/>
              <w:bottom w:val="nil"/>
              <w:right w:val="nil"/>
            </w:tcBorders>
            <w:shd w:val="clear" w:color="auto" w:fill="auto"/>
            <w:vAlign w:val="center"/>
            <w:hideMark/>
          </w:tcPr>
          <w:p w14:paraId="2D05FDF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DF9" w14:textId="77777777">
        <w:trPr>
          <w:trHeight w:val="45"/>
        </w:trPr>
        <w:tc>
          <w:tcPr>
            <w:tcW w:w="7420" w:type="dxa"/>
            <w:tcBorders>
              <w:top w:val="nil"/>
              <w:left w:val="nil"/>
              <w:bottom w:val="nil"/>
              <w:right w:val="nil"/>
            </w:tcBorders>
            <w:shd w:val="clear" w:color="auto" w:fill="auto"/>
            <w:vAlign w:val="center"/>
            <w:hideMark/>
          </w:tcPr>
          <w:p w14:paraId="2D05FDF8" w14:textId="77777777" w:rsidR="003E7BC1" w:rsidRPr="009449EA" w:rsidRDefault="00AE0D0F">
            <w:pPr>
              <w:spacing w:after="0"/>
              <w:jc w:val="center"/>
              <w:rPr>
                <w:rFonts w:ascii="Calibri" w:eastAsia="Times New Roman" w:hAnsi="Calibri" w:cs="Calibri"/>
                <w:color w:val="000000"/>
                <w:szCs w:val="24"/>
              </w:rPr>
            </w:pPr>
          </w:p>
        </w:tc>
      </w:tr>
      <w:tr w:rsidR="00237587" w14:paraId="2D05FDFB" w14:textId="77777777">
        <w:trPr>
          <w:trHeight w:val="330"/>
        </w:trPr>
        <w:tc>
          <w:tcPr>
            <w:tcW w:w="7420" w:type="dxa"/>
            <w:tcBorders>
              <w:top w:val="nil"/>
              <w:left w:val="nil"/>
              <w:bottom w:val="nil"/>
              <w:right w:val="nil"/>
            </w:tcBorders>
            <w:shd w:val="clear" w:color="auto" w:fill="auto"/>
            <w:vAlign w:val="center"/>
            <w:hideMark/>
          </w:tcPr>
          <w:p w14:paraId="2D05FDF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OXI</w:t>
            </w:r>
          </w:p>
        </w:tc>
      </w:tr>
      <w:tr w:rsidR="00237587" w14:paraId="2D05FDFD" w14:textId="77777777">
        <w:trPr>
          <w:trHeight w:val="30"/>
        </w:trPr>
        <w:tc>
          <w:tcPr>
            <w:tcW w:w="7420" w:type="dxa"/>
            <w:tcBorders>
              <w:top w:val="nil"/>
              <w:left w:val="nil"/>
              <w:bottom w:val="nil"/>
              <w:right w:val="nil"/>
            </w:tcBorders>
            <w:shd w:val="clear" w:color="auto" w:fill="auto"/>
            <w:vAlign w:val="center"/>
            <w:hideMark/>
          </w:tcPr>
          <w:p w14:paraId="2D05FDFC" w14:textId="77777777" w:rsidR="003E7BC1" w:rsidRPr="009449EA" w:rsidRDefault="00AE0D0F">
            <w:pPr>
              <w:spacing w:after="0"/>
              <w:jc w:val="center"/>
              <w:rPr>
                <w:rFonts w:ascii="Calibri" w:eastAsia="Times New Roman" w:hAnsi="Calibri" w:cs="Calibri"/>
                <w:color w:val="000000"/>
                <w:szCs w:val="24"/>
              </w:rPr>
            </w:pPr>
          </w:p>
        </w:tc>
      </w:tr>
      <w:tr w:rsidR="00237587" w14:paraId="2D05FDFF" w14:textId="77777777">
        <w:trPr>
          <w:trHeight w:val="330"/>
        </w:trPr>
        <w:tc>
          <w:tcPr>
            <w:tcW w:w="7420" w:type="dxa"/>
            <w:tcBorders>
              <w:top w:val="nil"/>
              <w:left w:val="nil"/>
              <w:bottom w:val="nil"/>
              <w:right w:val="nil"/>
            </w:tcBorders>
            <w:shd w:val="clear" w:color="auto" w:fill="auto"/>
            <w:vAlign w:val="center"/>
            <w:hideMark/>
          </w:tcPr>
          <w:p w14:paraId="2D05FDF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OXI</w:t>
            </w:r>
          </w:p>
        </w:tc>
      </w:tr>
      <w:tr w:rsidR="00237587" w14:paraId="2D05FE01" w14:textId="77777777">
        <w:trPr>
          <w:trHeight w:val="45"/>
        </w:trPr>
        <w:tc>
          <w:tcPr>
            <w:tcW w:w="7420" w:type="dxa"/>
            <w:tcBorders>
              <w:top w:val="nil"/>
              <w:left w:val="nil"/>
              <w:bottom w:val="nil"/>
              <w:right w:val="nil"/>
            </w:tcBorders>
            <w:shd w:val="clear" w:color="auto" w:fill="auto"/>
            <w:vAlign w:val="center"/>
            <w:hideMark/>
          </w:tcPr>
          <w:p w14:paraId="2D05FE00" w14:textId="77777777" w:rsidR="003E7BC1" w:rsidRPr="009449EA" w:rsidRDefault="00AE0D0F">
            <w:pPr>
              <w:spacing w:after="0"/>
              <w:jc w:val="center"/>
              <w:rPr>
                <w:rFonts w:ascii="Calibri" w:eastAsia="Times New Roman" w:hAnsi="Calibri" w:cs="Calibri"/>
                <w:color w:val="000000"/>
                <w:szCs w:val="24"/>
              </w:rPr>
            </w:pPr>
          </w:p>
        </w:tc>
      </w:tr>
      <w:tr w:rsidR="00237587" w14:paraId="2D05FE03" w14:textId="77777777">
        <w:trPr>
          <w:trHeight w:val="135"/>
        </w:trPr>
        <w:tc>
          <w:tcPr>
            <w:tcW w:w="7420" w:type="dxa"/>
            <w:tcBorders>
              <w:top w:val="nil"/>
              <w:left w:val="nil"/>
              <w:bottom w:val="nil"/>
              <w:right w:val="nil"/>
            </w:tcBorders>
            <w:shd w:val="clear" w:color="auto" w:fill="auto"/>
            <w:vAlign w:val="center"/>
            <w:hideMark/>
          </w:tcPr>
          <w:p w14:paraId="2D05FE02" w14:textId="77777777" w:rsidR="003E7BC1" w:rsidRPr="009449EA" w:rsidRDefault="00AE0D0F">
            <w:pPr>
              <w:spacing w:after="0"/>
              <w:jc w:val="center"/>
              <w:rPr>
                <w:rFonts w:ascii="Times New Roman" w:eastAsia="Times New Roman" w:hAnsi="Times New Roman" w:cs="Times New Roman"/>
                <w:sz w:val="20"/>
              </w:rPr>
            </w:pPr>
          </w:p>
        </w:tc>
      </w:tr>
      <w:tr w:rsidR="00237587" w14:paraId="2D05FE05" w14:textId="77777777">
        <w:trPr>
          <w:trHeight w:val="345"/>
        </w:trPr>
        <w:tc>
          <w:tcPr>
            <w:tcW w:w="7420" w:type="dxa"/>
            <w:tcBorders>
              <w:top w:val="nil"/>
              <w:left w:val="nil"/>
              <w:bottom w:val="nil"/>
              <w:right w:val="nil"/>
            </w:tcBorders>
            <w:shd w:val="clear" w:color="auto" w:fill="auto"/>
            <w:vAlign w:val="center"/>
            <w:hideMark/>
          </w:tcPr>
          <w:p w14:paraId="2D05FE04" w14:textId="77777777" w:rsidR="003E7BC1" w:rsidRPr="009449EA" w:rsidRDefault="00AE0D0F">
            <w:pPr>
              <w:spacing w:after="0"/>
              <w:jc w:val="center"/>
              <w:rPr>
                <w:rFonts w:ascii="Times New Roman" w:eastAsia="Times New Roman" w:hAnsi="Times New Roman" w:cs="Times New Roman"/>
                <w:sz w:val="20"/>
              </w:rPr>
            </w:pPr>
          </w:p>
        </w:tc>
      </w:tr>
      <w:tr w:rsidR="00237587" w14:paraId="2D05FE07" w14:textId="77777777">
        <w:trPr>
          <w:trHeight w:val="330"/>
        </w:trPr>
        <w:tc>
          <w:tcPr>
            <w:tcW w:w="7420" w:type="dxa"/>
            <w:tcBorders>
              <w:top w:val="nil"/>
              <w:left w:val="nil"/>
              <w:bottom w:val="nil"/>
              <w:right w:val="nil"/>
            </w:tcBorders>
            <w:shd w:val="clear" w:color="auto" w:fill="auto"/>
            <w:vAlign w:val="center"/>
            <w:hideMark/>
          </w:tcPr>
          <w:p w14:paraId="2D05FE0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26 ως έχει     ΚΑΤΑ ΠΛΕΙΟΨΗΦΙΑ</w:t>
            </w:r>
          </w:p>
        </w:tc>
      </w:tr>
      <w:tr w:rsidR="00237587" w14:paraId="2D05FE09" w14:textId="77777777">
        <w:trPr>
          <w:trHeight w:val="105"/>
        </w:trPr>
        <w:tc>
          <w:tcPr>
            <w:tcW w:w="7420" w:type="dxa"/>
            <w:tcBorders>
              <w:top w:val="nil"/>
              <w:left w:val="nil"/>
              <w:bottom w:val="nil"/>
              <w:right w:val="nil"/>
            </w:tcBorders>
            <w:shd w:val="clear" w:color="auto" w:fill="auto"/>
            <w:vAlign w:val="center"/>
            <w:hideMark/>
          </w:tcPr>
          <w:p w14:paraId="2D05FE08" w14:textId="77777777" w:rsidR="003E7BC1" w:rsidRPr="009449EA" w:rsidRDefault="00AE0D0F">
            <w:pPr>
              <w:spacing w:after="0"/>
              <w:jc w:val="center"/>
              <w:rPr>
                <w:rFonts w:ascii="Calibri" w:eastAsia="Times New Roman" w:hAnsi="Calibri" w:cs="Calibri"/>
                <w:color w:val="000000"/>
                <w:szCs w:val="24"/>
              </w:rPr>
            </w:pPr>
          </w:p>
        </w:tc>
      </w:tr>
      <w:tr w:rsidR="00237587" w14:paraId="2D05FE0B" w14:textId="77777777">
        <w:trPr>
          <w:trHeight w:val="330"/>
        </w:trPr>
        <w:tc>
          <w:tcPr>
            <w:tcW w:w="7420" w:type="dxa"/>
            <w:tcBorders>
              <w:top w:val="nil"/>
              <w:left w:val="nil"/>
              <w:bottom w:val="nil"/>
              <w:right w:val="nil"/>
            </w:tcBorders>
            <w:shd w:val="clear" w:color="auto" w:fill="auto"/>
            <w:vAlign w:val="center"/>
            <w:hideMark/>
          </w:tcPr>
          <w:p w14:paraId="2D05FE0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E0D" w14:textId="77777777">
        <w:trPr>
          <w:trHeight w:val="45"/>
        </w:trPr>
        <w:tc>
          <w:tcPr>
            <w:tcW w:w="7420" w:type="dxa"/>
            <w:tcBorders>
              <w:top w:val="nil"/>
              <w:left w:val="nil"/>
              <w:bottom w:val="nil"/>
              <w:right w:val="nil"/>
            </w:tcBorders>
            <w:shd w:val="clear" w:color="auto" w:fill="auto"/>
            <w:vAlign w:val="center"/>
            <w:hideMark/>
          </w:tcPr>
          <w:p w14:paraId="2D05FE0C" w14:textId="77777777" w:rsidR="003E7BC1" w:rsidRPr="009449EA" w:rsidRDefault="00AE0D0F">
            <w:pPr>
              <w:spacing w:after="0"/>
              <w:jc w:val="center"/>
              <w:rPr>
                <w:rFonts w:ascii="Calibri" w:eastAsia="Times New Roman" w:hAnsi="Calibri" w:cs="Calibri"/>
                <w:color w:val="000000"/>
                <w:szCs w:val="24"/>
              </w:rPr>
            </w:pPr>
          </w:p>
        </w:tc>
      </w:tr>
      <w:tr w:rsidR="00237587" w14:paraId="2D05FE0F" w14:textId="77777777">
        <w:trPr>
          <w:trHeight w:val="330"/>
        </w:trPr>
        <w:tc>
          <w:tcPr>
            <w:tcW w:w="7420" w:type="dxa"/>
            <w:tcBorders>
              <w:top w:val="nil"/>
              <w:left w:val="nil"/>
              <w:bottom w:val="nil"/>
              <w:right w:val="nil"/>
            </w:tcBorders>
            <w:shd w:val="clear" w:color="auto" w:fill="auto"/>
            <w:vAlign w:val="center"/>
            <w:hideMark/>
          </w:tcPr>
          <w:p w14:paraId="2D05FE0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E11" w14:textId="77777777">
        <w:trPr>
          <w:trHeight w:val="45"/>
        </w:trPr>
        <w:tc>
          <w:tcPr>
            <w:tcW w:w="7420" w:type="dxa"/>
            <w:tcBorders>
              <w:top w:val="nil"/>
              <w:left w:val="nil"/>
              <w:bottom w:val="nil"/>
              <w:right w:val="nil"/>
            </w:tcBorders>
            <w:shd w:val="clear" w:color="auto" w:fill="auto"/>
            <w:vAlign w:val="center"/>
            <w:hideMark/>
          </w:tcPr>
          <w:p w14:paraId="2D05FE10" w14:textId="77777777" w:rsidR="003E7BC1" w:rsidRPr="009449EA" w:rsidRDefault="00AE0D0F">
            <w:pPr>
              <w:spacing w:after="0"/>
              <w:jc w:val="center"/>
              <w:rPr>
                <w:rFonts w:ascii="Calibri" w:eastAsia="Times New Roman" w:hAnsi="Calibri" w:cs="Calibri"/>
                <w:color w:val="000000"/>
                <w:szCs w:val="24"/>
              </w:rPr>
            </w:pPr>
          </w:p>
        </w:tc>
      </w:tr>
      <w:tr w:rsidR="00237587" w14:paraId="2D05FE13" w14:textId="77777777">
        <w:trPr>
          <w:trHeight w:val="330"/>
        </w:trPr>
        <w:tc>
          <w:tcPr>
            <w:tcW w:w="7420" w:type="dxa"/>
            <w:tcBorders>
              <w:top w:val="nil"/>
              <w:left w:val="nil"/>
              <w:bottom w:val="nil"/>
              <w:right w:val="nil"/>
            </w:tcBorders>
            <w:shd w:val="clear" w:color="auto" w:fill="auto"/>
            <w:vAlign w:val="center"/>
            <w:hideMark/>
          </w:tcPr>
          <w:p w14:paraId="2D05FE1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OXI</w:t>
            </w:r>
          </w:p>
        </w:tc>
      </w:tr>
      <w:tr w:rsidR="00237587" w14:paraId="2D05FE15" w14:textId="77777777">
        <w:trPr>
          <w:trHeight w:val="45"/>
        </w:trPr>
        <w:tc>
          <w:tcPr>
            <w:tcW w:w="7420" w:type="dxa"/>
            <w:tcBorders>
              <w:top w:val="nil"/>
              <w:left w:val="nil"/>
              <w:bottom w:val="nil"/>
              <w:right w:val="nil"/>
            </w:tcBorders>
            <w:shd w:val="clear" w:color="auto" w:fill="auto"/>
            <w:vAlign w:val="center"/>
            <w:hideMark/>
          </w:tcPr>
          <w:p w14:paraId="2D05FE14" w14:textId="77777777" w:rsidR="003E7BC1" w:rsidRPr="009449EA" w:rsidRDefault="00AE0D0F">
            <w:pPr>
              <w:spacing w:after="0"/>
              <w:jc w:val="center"/>
              <w:rPr>
                <w:rFonts w:ascii="Calibri" w:eastAsia="Times New Roman" w:hAnsi="Calibri" w:cs="Calibri"/>
                <w:color w:val="000000"/>
                <w:szCs w:val="24"/>
              </w:rPr>
            </w:pPr>
          </w:p>
        </w:tc>
      </w:tr>
      <w:tr w:rsidR="00237587" w14:paraId="2D05FE17" w14:textId="77777777">
        <w:trPr>
          <w:trHeight w:val="330"/>
        </w:trPr>
        <w:tc>
          <w:tcPr>
            <w:tcW w:w="7420" w:type="dxa"/>
            <w:tcBorders>
              <w:top w:val="nil"/>
              <w:left w:val="nil"/>
              <w:bottom w:val="nil"/>
              <w:right w:val="nil"/>
            </w:tcBorders>
            <w:shd w:val="clear" w:color="auto" w:fill="auto"/>
            <w:vAlign w:val="center"/>
            <w:hideMark/>
          </w:tcPr>
          <w:p w14:paraId="2D05FE1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E19" w14:textId="77777777">
        <w:trPr>
          <w:trHeight w:val="30"/>
        </w:trPr>
        <w:tc>
          <w:tcPr>
            <w:tcW w:w="7420" w:type="dxa"/>
            <w:tcBorders>
              <w:top w:val="nil"/>
              <w:left w:val="nil"/>
              <w:bottom w:val="nil"/>
              <w:right w:val="nil"/>
            </w:tcBorders>
            <w:shd w:val="clear" w:color="auto" w:fill="auto"/>
            <w:vAlign w:val="center"/>
            <w:hideMark/>
          </w:tcPr>
          <w:p w14:paraId="2D05FE18" w14:textId="77777777" w:rsidR="003E7BC1" w:rsidRPr="009449EA" w:rsidRDefault="00AE0D0F">
            <w:pPr>
              <w:spacing w:after="0"/>
              <w:jc w:val="center"/>
              <w:rPr>
                <w:rFonts w:ascii="Calibri" w:eastAsia="Times New Roman" w:hAnsi="Calibri" w:cs="Calibri"/>
                <w:color w:val="000000"/>
                <w:szCs w:val="24"/>
              </w:rPr>
            </w:pPr>
          </w:p>
        </w:tc>
      </w:tr>
      <w:tr w:rsidR="00237587" w14:paraId="2D05FE1B" w14:textId="77777777">
        <w:trPr>
          <w:trHeight w:val="330"/>
        </w:trPr>
        <w:tc>
          <w:tcPr>
            <w:tcW w:w="7420" w:type="dxa"/>
            <w:tcBorders>
              <w:top w:val="nil"/>
              <w:left w:val="nil"/>
              <w:bottom w:val="nil"/>
              <w:right w:val="nil"/>
            </w:tcBorders>
            <w:shd w:val="clear" w:color="auto" w:fill="auto"/>
            <w:vAlign w:val="center"/>
            <w:hideMark/>
          </w:tcPr>
          <w:p w14:paraId="2D05FE1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OXI</w:t>
            </w:r>
          </w:p>
        </w:tc>
      </w:tr>
      <w:tr w:rsidR="00237587" w14:paraId="2D05FE1D" w14:textId="77777777">
        <w:trPr>
          <w:trHeight w:val="45"/>
        </w:trPr>
        <w:tc>
          <w:tcPr>
            <w:tcW w:w="7420" w:type="dxa"/>
            <w:tcBorders>
              <w:top w:val="nil"/>
              <w:left w:val="nil"/>
              <w:bottom w:val="nil"/>
              <w:right w:val="nil"/>
            </w:tcBorders>
            <w:shd w:val="clear" w:color="auto" w:fill="auto"/>
            <w:vAlign w:val="center"/>
            <w:hideMark/>
          </w:tcPr>
          <w:p w14:paraId="2D05FE1C" w14:textId="77777777" w:rsidR="003E7BC1" w:rsidRPr="009449EA" w:rsidRDefault="00AE0D0F">
            <w:pPr>
              <w:spacing w:after="0"/>
              <w:jc w:val="center"/>
              <w:rPr>
                <w:rFonts w:ascii="Calibri" w:eastAsia="Times New Roman" w:hAnsi="Calibri" w:cs="Calibri"/>
                <w:color w:val="000000"/>
                <w:szCs w:val="24"/>
              </w:rPr>
            </w:pPr>
          </w:p>
        </w:tc>
      </w:tr>
      <w:tr w:rsidR="00237587" w14:paraId="2D05FE1F" w14:textId="77777777">
        <w:trPr>
          <w:trHeight w:val="330"/>
        </w:trPr>
        <w:tc>
          <w:tcPr>
            <w:tcW w:w="7420" w:type="dxa"/>
            <w:tcBorders>
              <w:top w:val="nil"/>
              <w:left w:val="nil"/>
              <w:bottom w:val="nil"/>
              <w:right w:val="nil"/>
            </w:tcBorders>
            <w:shd w:val="clear" w:color="auto" w:fill="auto"/>
            <w:vAlign w:val="center"/>
            <w:hideMark/>
          </w:tcPr>
          <w:p w14:paraId="2D05FE1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 xml:space="preserve">ΕΝ. </w:t>
            </w:r>
            <w:r w:rsidRPr="009449EA">
              <w:rPr>
                <w:rFonts w:ascii="Calibri" w:eastAsia="Times New Roman" w:hAnsi="Calibri" w:cs="Calibri"/>
                <w:color w:val="000000"/>
                <w:szCs w:val="24"/>
              </w:rPr>
              <w:t>ΚΕΝΤΡΩΩΝ: ΠΡΝ</w:t>
            </w:r>
          </w:p>
        </w:tc>
      </w:tr>
      <w:tr w:rsidR="00237587" w14:paraId="2D05FE21" w14:textId="77777777">
        <w:trPr>
          <w:trHeight w:val="45"/>
        </w:trPr>
        <w:tc>
          <w:tcPr>
            <w:tcW w:w="7420" w:type="dxa"/>
            <w:tcBorders>
              <w:top w:val="nil"/>
              <w:left w:val="nil"/>
              <w:bottom w:val="nil"/>
              <w:right w:val="nil"/>
            </w:tcBorders>
            <w:shd w:val="clear" w:color="auto" w:fill="auto"/>
            <w:vAlign w:val="center"/>
            <w:hideMark/>
          </w:tcPr>
          <w:p w14:paraId="2D05FE20" w14:textId="77777777" w:rsidR="003E7BC1" w:rsidRPr="009449EA" w:rsidRDefault="00AE0D0F">
            <w:pPr>
              <w:spacing w:after="0"/>
              <w:jc w:val="center"/>
              <w:rPr>
                <w:rFonts w:ascii="Calibri" w:eastAsia="Times New Roman" w:hAnsi="Calibri" w:cs="Calibri"/>
                <w:color w:val="000000"/>
                <w:szCs w:val="24"/>
              </w:rPr>
            </w:pPr>
          </w:p>
        </w:tc>
      </w:tr>
      <w:tr w:rsidR="00237587" w14:paraId="2D05FE23" w14:textId="77777777">
        <w:trPr>
          <w:trHeight w:val="135"/>
        </w:trPr>
        <w:tc>
          <w:tcPr>
            <w:tcW w:w="7420" w:type="dxa"/>
            <w:tcBorders>
              <w:top w:val="nil"/>
              <w:left w:val="nil"/>
              <w:bottom w:val="nil"/>
              <w:right w:val="nil"/>
            </w:tcBorders>
            <w:shd w:val="clear" w:color="auto" w:fill="auto"/>
            <w:vAlign w:val="center"/>
            <w:hideMark/>
          </w:tcPr>
          <w:p w14:paraId="2D05FE22" w14:textId="77777777" w:rsidR="003E7BC1" w:rsidRPr="009449EA" w:rsidRDefault="00AE0D0F">
            <w:pPr>
              <w:spacing w:after="0"/>
              <w:jc w:val="center"/>
              <w:rPr>
                <w:rFonts w:ascii="Times New Roman" w:eastAsia="Times New Roman" w:hAnsi="Times New Roman" w:cs="Times New Roman"/>
                <w:sz w:val="20"/>
              </w:rPr>
            </w:pPr>
          </w:p>
        </w:tc>
      </w:tr>
      <w:tr w:rsidR="00237587" w14:paraId="2D05FE25" w14:textId="77777777">
        <w:trPr>
          <w:trHeight w:val="345"/>
        </w:trPr>
        <w:tc>
          <w:tcPr>
            <w:tcW w:w="7420" w:type="dxa"/>
            <w:tcBorders>
              <w:top w:val="nil"/>
              <w:left w:val="nil"/>
              <w:bottom w:val="nil"/>
              <w:right w:val="nil"/>
            </w:tcBorders>
            <w:shd w:val="clear" w:color="auto" w:fill="auto"/>
            <w:vAlign w:val="center"/>
            <w:hideMark/>
          </w:tcPr>
          <w:p w14:paraId="2D05FE24" w14:textId="77777777" w:rsidR="003E7BC1" w:rsidRPr="009449EA" w:rsidRDefault="00AE0D0F">
            <w:pPr>
              <w:spacing w:after="0"/>
              <w:jc w:val="center"/>
              <w:rPr>
                <w:rFonts w:ascii="Times New Roman" w:eastAsia="Times New Roman" w:hAnsi="Times New Roman" w:cs="Times New Roman"/>
                <w:sz w:val="20"/>
              </w:rPr>
            </w:pPr>
          </w:p>
        </w:tc>
      </w:tr>
      <w:tr w:rsidR="00237587" w14:paraId="2D05FE27" w14:textId="77777777">
        <w:trPr>
          <w:trHeight w:val="330"/>
        </w:trPr>
        <w:tc>
          <w:tcPr>
            <w:tcW w:w="7420" w:type="dxa"/>
            <w:tcBorders>
              <w:top w:val="nil"/>
              <w:left w:val="nil"/>
              <w:bottom w:val="nil"/>
              <w:right w:val="nil"/>
            </w:tcBorders>
            <w:shd w:val="clear" w:color="auto" w:fill="auto"/>
            <w:vAlign w:val="center"/>
            <w:hideMark/>
          </w:tcPr>
          <w:p w14:paraId="2D05FE2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27 ως έχει     ΚΑΤΑ ΠΛΕΙΟΨΗΦΙΑ</w:t>
            </w:r>
          </w:p>
        </w:tc>
      </w:tr>
      <w:tr w:rsidR="00237587" w14:paraId="2D05FE29" w14:textId="77777777">
        <w:trPr>
          <w:trHeight w:val="105"/>
        </w:trPr>
        <w:tc>
          <w:tcPr>
            <w:tcW w:w="7420" w:type="dxa"/>
            <w:tcBorders>
              <w:top w:val="nil"/>
              <w:left w:val="nil"/>
              <w:bottom w:val="nil"/>
              <w:right w:val="nil"/>
            </w:tcBorders>
            <w:shd w:val="clear" w:color="auto" w:fill="auto"/>
            <w:vAlign w:val="center"/>
            <w:hideMark/>
          </w:tcPr>
          <w:p w14:paraId="2D05FE28" w14:textId="77777777" w:rsidR="003E7BC1" w:rsidRPr="009449EA" w:rsidRDefault="00AE0D0F">
            <w:pPr>
              <w:spacing w:after="0"/>
              <w:jc w:val="center"/>
              <w:rPr>
                <w:rFonts w:ascii="Calibri" w:eastAsia="Times New Roman" w:hAnsi="Calibri" w:cs="Calibri"/>
                <w:color w:val="000000"/>
                <w:szCs w:val="24"/>
              </w:rPr>
            </w:pPr>
          </w:p>
        </w:tc>
      </w:tr>
      <w:tr w:rsidR="00237587" w14:paraId="2D05FE2B" w14:textId="77777777">
        <w:trPr>
          <w:trHeight w:val="330"/>
        </w:trPr>
        <w:tc>
          <w:tcPr>
            <w:tcW w:w="7420" w:type="dxa"/>
            <w:tcBorders>
              <w:top w:val="nil"/>
              <w:left w:val="nil"/>
              <w:bottom w:val="nil"/>
              <w:right w:val="nil"/>
            </w:tcBorders>
            <w:shd w:val="clear" w:color="auto" w:fill="auto"/>
            <w:vAlign w:val="center"/>
            <w:hideMark/>
          </w:tcPr>
          <w:p w14:paraId="2D05FE2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E2D" w14:textId="77777777">
        <w:trPr>
          <w:trHeight w:val="45"/>
        </w:trPr>
        <w:tc>
          <w:tcPr>
            <w:tcW w:w="7420" w:type="dxa"/>
            <w:tcBorders>
              <w:top w:val="nil"/>
              <w:left w:val="nil"/>
              <w:bottom w:val="nil"/>
              <w:right w:val="nil"/>
            </w:tcBorders>
            <w:shd w:val="clear" w:color="auto" w:fill="auto"/>
            <w:vAlign w:val="center"/>
            <w:hideMark/>
          </w:tcPr>
          <w:p w14:paraId="2D05FE2C" w14:textId="77777777" w:rsidR="003E7BC1" w:rsidRPr="009449EA" w:rsidRDefault="00AE0D0F">
            <w:pPr>
              <w:spacing w:after="0"/>
              <w:jc w:val="center"/>
              <w:rPr>
                <w:rFonts w:ascii="Calibri" w:eastAsia="Times New Roman" w:hAnsi="Calibri" w:cs="Calibri"/>
                <w:color w:val="000000"/>
                <w:szCs w:val="24"/>
              </w:rPr>
            </w:pPr>
          </w:p>
        </w:tc>
      </w:tr>
      <w:tr w:rsidR="00237587" w14:paraId="2D05FE2F" w14:textId="77777777">
        <w:trPr>
          <w:trHeight w:val="330"/>
        </w:trPr>
        <w:tc>
          <w:tcPr>
            <w:tcW w:w="7420" w:type="dxa"/>
            <w:tcBorders>
              <w:top w:val="nil"/>
              <w:left w:val="nil"/>
              <w:bottom w:val="nil"/>
              <w:right w:val="nil"/>
            </w:tcBorders>
            <w:shd w:val="clear" w:color="auto" w:fill="auto"/>
            <w:vAlign w:val="center"/>
            <w:hideMark/>
          </w:tcPr>
          <w:p w14:paraId="2D05FE2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E31" w14:textId="77777777">
        <w:trPr>
          <w:trHeight w:val="30"/>
        </w:trPr>
        <w:tc>
          <w:tcPr>
            <w:tcW w:w="7420" w:type="dxa"/>
            <w:tcBorders>
              <w:top w:val="nil"/>
              <w:left w:val="nil"/>
              <w:bottom w:val="nil"/>
              <w:right w:val="nil"/>
            </w:tcBorders>
            <w:shd w:val="clear" w:color="auto" w:fill="auto"/>
            <w:vAlign w:val="center"/>
            <w:hideMark/>
          </w:tcPr>
          <w:p w14:paraId="2D05FE30" w14:textId="77777777" w:rsidR="003E7BC1" w:rsidRPr="009449EA" w:rsidRDefault="00AE0D0F">
            <w:pPr>
              <w:spacing w:after="0"/>
              <w:jc w:val="center"/>
              <w:rPr>
                <w:rFonts w:ascii="Calibri" w:eastAsia="Times New Roman" w:hAnsi="Calibri" w:cs="Calibri"/>
                <w:color w:val="000000"/>
                <w:szCs w:val="24"/>
              </w:rPr>
            </w:pPr>
          </w:p>
        </w:tc>
      </w:tr>
      <w:tr w:rsidR="00237587" w14:paraId="2D05FE33" w14:textId="77777777">
        <w:trPr>
          <w:trHeight w:val="345"/>
        </w:trPr>
        <w:tc>
          <w:tcPr>
            <w:tcW w:w="7420" w:type="dxa"/>
            <w:tcBorders>
              <w:top w:val="nil"/>
              <w:left w:val="nil"/>
              <w:bottom w:val="nil"/>
              <w:right w:val="nil"/>
            </w:tcBorders>
            <w:shd w:val="clear" w:color="auto" w:fill="auto"/>
            <w:vAlign w:val="center"/>
            <w:hideMark/>
          </w:tcPr>
          <w:p w14:paraId="2D05FE3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ΝΑΙ</w:t>
            </w:r>
          </w:p>
        </w:tc>
      </w:tr>
      <w:tr w:rsidR="00237587" w14:paraId="2D05FE35" w14:textId="77777777">
        <w:trPr>
          <w:trHeight w:val="30"/>
        </w:trPr>
        <w:tc>
          <w:tcPr>
            <w:tcW w:w="7420" w:type="dxa"/>
            <w:tcBorders>
              <w:top w:val="nil"/>
              <w:left w:val="nil"/>
              <w:bottom w:val="nil"/>
              <w:right w:val="nil"/>
            </w:tcBorders>
            <w:shd w:val="clear" w:color="auto" w:fill="auto"/>
            <w:vAlign w:val="center"/>
            <w:hideMark/>
          </w:tcPr>
          <w:p w14:paraId="2D05FE34" w14:textId="77777777" w:rsidR="003E7BC1" w:rsidRPr="009449EA" w:rsidRDefault="00AE0D0F">
            <w:pPr>
              <w:spacing w:after="0"/>
              <w:jc w:val="center"/>
              <w:rPr>
                <w:rFonts w:ascii="Calibri" w:eastAsia="Times New Roman" w:hAnsi="Calibri" w:cs="Calibri"/>
                <w:color w:val="000000"/>
                <w:szCs w:val="24"/>
              </w:rPr>
            </w:pPr>
          </w:p>
        </w:tc>
      </w:tr>
      <w:tr w:rsidR="00237587" w14:paraId="2D05FE37" w14:textId="77777777">
        <w:trPr>
          <w:trHeight w:val="330"/>
        </w:trPr>
        <w:tc>
          <w:tcPr>
            <w:tcW w:w="7420" w:type="dxa"/>
            <w:tcBorders>
              <w:top w:val="nil"/>
              <w:left w:val="nil"/>
              <w:bottom w:val="nil"/>
              <w:right w:val="nil"/>
            </w:tcBorders>
            <w:shd w:val="clear" w:color="auto" w:fill="auto"/>
            <w:vAlign w:val="center"/>
            <w:hideMark/>
          </w:tcPr>
          <w:p w14:paraId="2D05FE3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E39" w14:textId="77777777">
        <w:trPr>
          <w:trHeight w:val="45"/>
        </w:trPr>
        <w:tc>
          <w:tcPr>
            <w:tcW w:w="7420" w:type="dxa"/>
            <w:tcBorders>
              <w:top w:val="nil"/>
              <w:left w:val="nil"/>
              <w:bottom w:val="nil"/>
              <w:right w:val="nil"/>
            </w:tcBorders>
            <w:shd w:val="clear" w:color="auto" w:fill="auto"/>
            <w:vAlign w:val="center"/>
            <w:hideMark/>
          </w:tcPr>
          <w:p w14:paraId="2D05FE38" w14:textId="77777777" w:rsidR="003E7BC1" w:rsidRPr="009449EA" w:rsidRDefault="00AE0D0F">
            <w:pPr>
              <w:spacing w:after="0"/>
              <w:jc w:val="center"/>
              <w:rPr>
                <w:rFonts w:ascii="Calibri" w:eastAsia="Times New Roman" w:hAnsi="Calibri" w:cs="Calibri"/>
                <w:color w:val="000000"/>
                <w:szCs w:val="24"/>
              </w:rPr>
            </w:pPr>
          </w:p>
        </w:tc>
      </w:tr>
      <w:tr w:rsidR="00237587" w14:paraId="2D05FE3B" w14:textId="77777777">
        <w:trPr>
          <w:trHeight w:val="330"/>
        </w:trPr>
        <w:tc>
          <w:tcPr>
            <w:tcW w:w="7420" w:type="dxa"/>
            <w:tcBorders>
              <w:top w:val="nil"/>
              <w:left w:val="nil"/>
              <w:bottom w:val="nil"/>
              <w:right w:val="nil"/>
            </w:tcBorders>
            <w:shd w:val="clear" w:color="auto" w:fill="auto"/>
            <w:vAlign w:val="center"/>
            <w:hideMark/>
          </w:tcPr>
          <w:p w14:paraId="2D05FE3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ΝΑΙ</w:t>
            </w:r>
          </w:p>
        </w:tc>
      </w:tr>
      <w:tr w:rsidR="00237587" w14:paraId="2D05FE3D" w14:textId="77777777">
        <w:trPr>
          <w:trHeight w:val="45"/>
        </w:trPr>
        <w:tc>
          <w:tcPr>
            <w:tcW w:w="7420" w:type="dxa"/>
            <w:tcBorders>
              <w:top w:val="nil"/>
              <w:left w:val="nil"/>
              <w:bottom w:val="nil"/>
              <w:right w:val="nil"/>
            </w:tcBorders>
            <w:shd w:val="clear" w:color="auto" w:fill="auto"/>
            <w:vAlign w:val="center"/>
            <w:hideMark/>
          </w:tcPr>
          <w:p w14:paraId="2D05FE3C" w14:textId="77777777" w:rsidR="003E7BC1" w:rsidRPr="009449EA" w:rsidRDefault="00AE0D0F">
            <w:pPr>
              <w:spacing w:after="0"/>
              <w:jc w:val="center"/>
              <w:rPr>
                <w:rFonts w:ascii="Calibri" w:eastAsia="Times New Roman" w:hAnsi="Calibri" w:cs="Calibri"/>
                <w:color w:val="000000"/>
                <w:szCs w:val="24"/>
              </w:rPr>
            </w:pPr>
          </w:p>
        </w:tc>
      </w:tr>
      <w:tr w:rsidR="00237587" w14:paraId="2D05FE3F" w14:textId="77777777">
        <w:trPr>
          <w:trHeight w:val="345"/>
        </w:trPr>
        <w:tc>
          <w:tcPr>
            <w:tcW w:w="7420" w:type="dxa"/>
            <w:tcBorders>
              <w:top w:val="nil"/>
              <w:left w:val="nil"/>
              <w:bottom w:val="nil"/>
              <w:right w:val="nil"/>
            </w:tcBorders>
            <w:shd w:val="clear" w:color="auto" w:fill="auto"/>
            <w:vAlign w:val="center"/>
            <w:hideMark/>
          </w:tcPr>
          <w:p w14:paraId="2D05FE3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ΝΑΙ</w:t>
            </w:r>
          </w:p>
        </w:tc>
      </w:tr>
      <w:tr w:rsidR="00237587" w14:paraId="2D05FE41" w14:textId="77777777">
        <w:trPr>
          <w:trHeight w:val="30"/>
        </w:trPr>
        <w:tc>
          <w:tcPr>
            <w:tcW w:w="7420" w:type="dxa"/>
            <w:tcBorders>
              <w:top w:val="nil"/>
              <w:left w:val="nil"/>
              <w:bottom w:val="nil"/>
              <w:right w:val="nil"/>
            </w:tcBorders>
            <w:shd w:val="clear" w:color="auto" w:fill="auto"/>
            <w:vAlign w:val="center"/>
            <w:hideMark/>
          </w:tcPr>
          <w:p w14:paraId="2D05FE40" w14:textId="77777777" w:rsidR="003E7BC1" w:rsidRPr="009449EA" w:rsidRDefault="00AE0D0F">
            <w:pPr>
              <w:spacing w:after="0"/>
              <w:jc w:val="center"/>
              <w:rPr>
                <w:rFonts w:ascii="Calibri" w:eastAsia="Times New Roman" w:hAnsi="Calibri" w:cs="Calibri"/>
                <w:color w:val="000000"/>
                <w:szCs w:val="24"/>
              </w:rPr>
            </w:pPr>
          </w:p>
        </w:tc>
      </w:tr>
      <w:tr w:rsidR="00237587" w14:paraId="2D05FE43" w14:textId="77777777">
        <w:trPr>
          <w:trHeight w:val="150"/>
        </w:trPr>
        <w:tc>
          <w:tcPr>
            <w:tcW w:w="7420" w:type="dxa"/>
            <w:tcBorders>
              <w:top w:val="nil"/>
              <w:left w:val="nil"/>
              <w:bottom w:val="nil"/>
              <w:right w:val="nil"/>
            </w:tcBorders>
            <w:shd w:val="clear" w:color="auto" w:fill="auto"/>
            <w:vAlign w:val="center"/>
            <w:hideMark/>
          </w:tcPr>
          <w:p w14:paraId="2D05FE42" w14:textId="77777777" w:rsidR="003E7BC1" w:rsidRPr="009449EA" w:rsidRDefault="00AE0D0F">
            <w:pPr>
              <w:spacing w:after="0"/>
              <w:jc w:val="center"/>
              <w:rPr>
                <w:rFonts w:ascii="Times New Roman" w:eastAsia="Times New Roman" w:hAnsi="Times New Roman" w:cs="Times New Roman"/>
                <w:sz w:val="20"/>
              </w:rPr>
            </w:pPr>
          </w:p>
        </w:tc>
      </w:tr>
      <w:tr w:rsidR="00237587" w14:paraId="2D05FE45" w14:textId="77777777">
        <w:trPr>
          <w:trHeight w:val="345"/>
        </w:trPr>
        <w:tc>
          <w:tcPr>
            <w:tcW w:w="7420" w:type="dxa"/>
            <w:tcBorders>
              <w:top w:val="nil"/>
              <w:left w:val="nil"/>
              <w:bottom w:val="nil"/>
              <w:right w:val="nil"/>
            </w:tcBorders>
            <w:shd w:val="clear" w:color="auto" w:fill="auto"/>
            <w:vAlign w:val="center"/>
            <w:hideMark/>
          </w:tcPr>
          <w:p w14:paraId="2D05FE44" w14:textId="77777777" w:rsidR="003E7BC1" w:rsidRPr="009449EA" w:rsidRDefault="00AE0D0F">
            <w:pPr>
              <w:spacing w:after="0"/>
              <w:jc w:val="center"/>
              <w:rPr>
                <w:rFonts w:ascii="Times New Roman" w:eastAsia="Times New Roman" w:hAnsi="Times New Roman" w:cs="Times New Roman"/>
                <w:sz w:val="20"/>
              </w:rPr>
            </w:pPr>
          </w:p>
        </w:tc>
      </w:tr>
      <w:tr w:rsidR="00237587" w14:paraId="2D05FE47" w14:textId="77777777">
        <w:trPr>
          <w:trHeight w:val="330"/>
        </w:trPr>
        <w:tc>
          <w:tcPr>
            <w:tcW w:w="7420" w:type="dxa"/>
            <w:tcBorders>
              <w:top w:val="nil"/>
              <w:left w:val="nil"/>
              <w:bottom w:val="nil"/>
              <w:right w:val="nil"/>
            </w:tcBorders>
            <w:shd w:val="clear" w:color="auto" w:fill="auto"/>
            <w:vAlign w:val="center"/>
            <w:hideMark/>
          </w:tcPr>
          <w:p w14:paraId="2D05FE4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28 ως έχει     ΚΑΤΑ ΠΛΕΙΟΨΗΦΙΑ</w:t>
            </w:r>
          </w:p>
        </w:tc>
      </w:tr>
      <w:tr w:rsidR="00237587" w14:paraId="2D05FE49" w14:textId="77777777">
        <w:trPr>
          <w:trHeight w:val="105"/>
        </w:trPr>
        <w:tc>
          <w:tcPr>
            <w:tcW w:w="7420" w:type="dxa"/>
            <w:tcBorders>
              <w:top w:val="nil"/>
              <w:left w:val="nil"/>
              <w:bottom w:val="nil"/>
              <w:right w:val="nil"/>
            </w:tcBorders>
            <w:shd w:val="clear" w:color="auto" w:fill="auto"/>
            <w:vAlign w:val="center"/>
            <w:hideMark/>
          </w:tcPr>
          <w:p w14:paraId="2D05FE48" w14:textId="77777777" w:rsidR="003E7BC1" w:rsidRPr="009449EA" w:rsidRDefault="00AE0D0F">
            <w:pPr>
              <w:spacing w:after="0"/>
              <w:jc w:val="center"/>
              <w:rPr>
                <w:rFonts w:ascii="Calibri" w:eastAsia="Times New Roman" w:hAnsi="Calibri" w:cs="Calibri"/>
                <w:color w:val="000000"/>
                <w:szCs w:val="24"/>
              </w:rPr>
            </w:pPr>
          </w:p>
        </w:tc>
      </w:tr>
      <w:tr w:rsidR="00237587" w14:paraId="2D05FE4B" w14:textId="77777777">
        <w:trPr>
          <w:trHeight w:val="330"/>
        </w:trPr>
        <w:tc>
          <w:tcPr>
            <w:tcW w:w="7420" w:type="dxa"/>
            <w:tcBorders>
              <w:top w:val="nil"/>
              <w:left w:val="nil"/>
              <w:bottom w:val="nil"/>
              <w:right w:val="nil"/>
            </w:tcBorders>
            <w:shd w:val="clear" w:color="auto" w:fill="auto"/>
            <w:vAlign w:val="center"/>
            <w:hideMark/>
          </w:tcPr>
          <w:p w14:paraId="2D05FE4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E4D" w14:textId="77777777">
        <w:trPr>
          <w:trHeight w:val="30"/>
        </w:trPr>
        <w:tc>
          <w:tcPr>
            <w:tcW w:w="7420" w:type="dxa"/>
            <w:tcBorders>
              <w:top w:val="nil"/>
              <w:left w:val="nil"/>
              <w:bottom w:val="nil"/>
              <w:right w:val="nil"/>
            </w:tcBorders>
            <w:shd w:val="clear" w:color="auto" w:fill="auto"/>
            <w:vAlign w:val="center"/>
            <w:hideMark/>
          </w:tcPr>
          <w:p w14:paraId="2D05FE4C" w14:textId="77777777" w:rsidR="003E7BC1" w:rsidRPr="009449EA" w:rsidRDefault="00AE0D0F">
            <w:pPr>
              <w:spacing w:after="0"/>
              <w:jc w:val="center"/>
              <w:rPr>
                <w:rFonts w:ascii="Calibri" w:eastAsia="Times New Roman" w:hAnsi="Calibri" w:cs="Calibri"/>
                <w:color w:val="000000"/>
                <w:szCs w:val="24"/>
              </w:rPr>
            </w:pPr>
          </w:p>
        </w:tc>
      </w:tr>
      <w:tr w:rsidR="00237587" w14:paraId="2D05FE4F" w14:textId="77777777">
        <w:trPr>
          <w:trHeight w:val="330"/>
        </w:trPr>
        <w:tc>
          <w:tcPr>
            <w:tcW w:w="7420" w:type="dxa"/>
            <w:tcBorders>
              <w:top w:val="nil"/>
              <w:left w:val="nil"/>
              <w:bottom w:val="nil"/>
              <w:right w:val="nil"/>
            </w:tcBorders>
            <w:shd w:val="clear" w:color="auto" w:fill="auto"/>
            <w:vAlign w:val="center"/>
            <w:hideMark/>
          </w:tcPr>
          <w:p w14:paraId="2D05FE4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E51" w14:textId="77777777">
        <w:trPr>
          <w:trHeight w:val="45"/>
        </w:trPr>
        <w:tc>
          <w:tcPr>
            <w:tcW w:w="7420" w:type="dxa"/>
            <w:tcBorders>
              <w:top w:val="nil"/>
              <w:left w:val="nil"/>
              <w:bottom w:val="nil"/>
              <w:right w:val="nil"/>
            </w:tcBorders>
            <w:shd w:val="clear" w:color="auto" w:fill="auto"/>
            <w:vAlign w:val="center"/>
            <w:hideMark/>
          </w:tcPr>
          <w:p w14:paraId="2D05FE50" w14:textId="77777777" w:rsidR="003E7BC1" w:rsidRPr="009449EA" w:rsidRDefault="00AE0D0F">
            <w:pPr>
              <w:spacing w:after="0"/>
              <w:jc w:val="center"/>
              <w:rPr>
                <w:rFonts w:ascii="Calibri" w:eastAsia="Times New Roman" w:hAnsi="Calibri" w:cs="Calibri"/>
                <w:color w:val="000000"/>
                <w:szCs w:val="24"/>
              </w:rPr>
            </w:pPr>
          </w:p>
        </w:tc>
      </w:tr>
      <w:tr w:rsidR="00237587" w14:paraId="2D05FE53" w14:textId="77777777">
        <w:trPr>
          <w:trHeight w:val="330"/>
        </w:trPr>
        <w:tc>
          <w:tcPr>
            <w:tcW w:w="7420" w:type="dxa"/>
            <w:tcBorders>
              <w:top w:val="nil"/>
              <w:left w:val="nil"/>
              <w:bottom w:val="nil"/>
              <w:right w:val="nil"/>
            </w:tcBorders>
            <w:shd w:val="clear" w:color="auto" w:fill="auto"/>
            <w:vAlign w:val="center"/>
            <w:hideMark/>
          </w:tcPr>
          <w:p w14:paraId="2D05FE5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ΝΑΙ</w:t>
            </w:r>
          </w:p>
        </w:tc>
      </w:tr>
      <w:tr w:rsidR="00237587" w14:paraId="2D05FE55" w14:textId="77777777">
        <w:trPr>
          <w:trHeight w:val="45"/>
        </w:trPr>
        <w:tc>
          <w:tcPr>
            <w:tcW w:w="7420" w:type="dxa"/>
            <w:tcBorders>
              <w:top w:val="nil"/>
              <w:left w:val="nil"/>
              <w:bottom w:val="nil"/>
              <w:right w:val="nil"/>
            </w:tcBorders>
            <w:shd w:val="clear" w:color="auto" w:fill="auto"/>
            <w:vAlign w:val="center"/>
            <w:hideMark/>
          </w:tcPr>
          <w:p w14:paraId="2D05FE54" w14:textId="77777777" w:rsidR="003E7BC1" w:rsidRPr="009449EA" w:rsidRDefault="00AE0D0F">
            <w:pPr>
              <w:spacing w:after="0"/>
              <w:jc w:val="center"/>
              <w:rPr>
                <w:rFonts w:ascii="Calibri" w:eastAsia="Times New Roman" w:hAnsi="Calibri" w:cs="Calibri"/>
                <w:color w:val="000000"/>
                <w:szCs w:val="24"/>
              </w:rPr>
            </w:pPr>
          </w:p>
        </w:tc>
      </w:tr>
      <w:tr w:rsidR="00237587" w14:paraId="2D05FE57" w14:textId="77777777">
        <w:trPr>
          <w:trHeight w:val="330"/>
        </w:trPr>
        <w:tc>
          <w:tcPr>
            <w:tcW w:w="7420" w:type="dxa"/>
            <w:tcBorders>
              <w:top w:val="nil"/>
              <w:left w:val="nil"/>
              <w:bottom w:val="nil"/>
              <w:right w:val="nil"/>
            </w:tcBorders>
            <w:shd w:val="clear" w:color="auto" w:fill="auto"/>
            <w:vAlign w:val="center"/>
            <w:hideMark/>
          </w:tcPr>
          <w:p w14:paraId="2D05FE5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E59" w14:textId="77777777">
        <w:trPr>
          <w:trHeight w:val="45"/>
        </w:trPr>
        <w:tc>
          <w:tcPr>
            <w:tcW w:w="7420" w:type="dxa"/>
            <w:tcBorders>
              <w:top w:val="nil"/>
              <w:left w:val="nil"/>
              <w:bottom w:val="nil"/>
              <w:right w:val="nil"/>
            </w:tcBorders>
            <w:shd w:val="clear" w:color="auto" w:fill="auto"/>
            <w:vAlign w:val="center"/>
            <w:hideMark/>
          </w:tcPr>
          <w:p w14:paraId="2D05FE58" w14:textId="77777777" w:rsidR="003E7BC1" w:rsidRPr="009449EA" w:rsidRDefault="00AE0D0F">
            <w:pPr>
              <w:spacing w:after="0"/>
              <w:jc w:val="center"/>
              <w:rPr>
                <w:rFonts w:ascii="Calibri" w:eastAsia="Times New Roman" w:hAnsi="Calibri" w:cs="Calibri"/>
                <w:color w:val="000000"/>
                <w:szCs w:val="24"/>
              </w:rPr>
            </w:pPr>
          </w:p>
        </w:tc>
      </w:tr>
      <w:tr w:rsidR="00237587" w14:paraId="2D05FE5B" w14:textId="77777777">
        <w:trPr>
          <w:trHeight w:val="330"/>
        </w:trPr>
        <w:tc>
          <w:tcPr>
            <w:tcW w:w="7420" w:type="dxa"/>
            <w:tcBorders>
              <w:top w:val="nil"/>
              <w:left w:val="nil"/>
              <w:bottom w:val="nil"/>
              <w:right w:val="nil"/>
            </w:tcBorders>
            <w:shd w:val="clear" w:color="auto" w:fill="auto"/>
            <w:vAlign w:val="center"/>
            <w:hideMark/>
          </w:tcPr>
          <w:p w14:paraId="2D05FE5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lastRenderedPageBreak/>
              <w:t xml:space="preserve">Κ.Κ.Ε: </w:t>
            </w:r>
            <w:r w:rsidRPr="009449EA">
              <w:rPr>
                <w:rFonts w:ascii="Calibri" w:eastAsia="Times New Roman" w:hAnsi="Calibri" w:cs="Calibri"/>
                <w:color w:val="000000"/>
                <w:szCs w:val="24"/>
              </w:rPr>
              <w:t>OXI</w:t>
            </w:r>
          </w:p>
        </w:tc>
      </w:tr>
      <w:tr w:rsidR="00237587" w14:paraId="2D05FE5D" w14:textId="77777777">
        <w:trPr>
          <w:trHeight w:val="45"/>
        </w:trPr>
        <w:tc>
          <w:tcPr>
            <w:tcW w:w="7420" w:type="dxa"/>
            <w:tcBorders>
              <w:top w:val="nil"/>
              <w:left w:val="nil"/>
              <w:bottom w:val="nil"/>
              <w:right w:val="nil"/>
            </w:tcBorders>
            <w:shd w:val="clear" w:color="auto" w:fill="auto"/>
            <w:vAlign w:val="center"/>
            <w:hideMark/>
          </w:tcPr>
          <w:p w14:paraId="2D05FE5C" w14:textId="77777777" w:rsidR="003E7BC1" w:rsidRPr="009449EA" w:rsidRDefault="00AE0D0F">
            <w:pPr>
              <w:spacing w:after="0"/>
              <w:jc w:val="center"/>
              <w:rPr>
                <w:rFonts w:ascii="Calibri" w:eastAsia="Times New Roman" w:hAnsi="Calibri" w:cs="Calibri"/>
                <w:color w:val="000000"/>
                <w:szCs w:val="24"/>
              </w:rPr>
            </w:pPr>
          </w:p>
        </w:tc>
      </w:tr>
      <w:tr w:rsidR="00237587" w14:paraId="2D05FE5F" w14:textId="77777777">
        <w:trPr>
          <w:trHeight w:val="330"/>
        </w:trPr>
        <w:tc>
          <w:tcPr>
            <w:tcW w:w="7420" w:type="dxa"/>
            <w:tcBorders>
              <w:top w:val="nil"/>
              <w:left w:val="nil"/>
              <w:bottom w:val="nil"/>
              <w:right w:val="nil"/>
            </w:tcBorders>
            <w:shd w:val="clear" w:color="auto" w:fill="auto"/>
            <w:vAlign w:val="center"/>
            <w:hideMark/>
          </w:tcPr>
          <w:p w14:paraId="2D05FE5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ΠΡΝ</w:t>
            </w:r>
          </w:p>
        </w:tc>
      </w:tr>
      <w:tr w:rsidR="00237587" w14:paraId="2D05FE61" w14:textId="77777777">
        <w:trPr>
          <w:trHeight w:val="45"/>
        </w:trPr>
        <w:tc>
          <w:tcPr>
            <w:tcW w:w="7420" w:type="dxa"/>
            <w:tcBorders>
              <w:top w:val="nil"/>
              <w:left w:val="nil"/>
              <w:bottom w:val="nil"/>
              <w:right w:val="nil"/>
            </w:tcBorders>
            <w:shd w:val="clear" w:color="auto" w:fill="auto"/>
            <w:vAlign w:val="center"/>
            <w:hideMark/>
          </w:tcPr>
          <w:p w14:paraId="2D05FE60" w14:textId="77777777" w:rsidR="003E7BC1" w:rsidRPr="009449EA" w:rsidRDefault="00AE0D0F">
            <w:pPr>
              <w:spacing w:after="0"/>
              <w:jc w:val="center"/>
              <w:rPr>
                <w:rFonts w:ascii="Calibri" w:eastAsia="Times New Roman" w:hAnsi="Calibri" w:cs="Calibri"/>
                <w:color w:val="000000"/>
                <w:szCs w:val="24"/>
              </w:rPr>
            </w:pPr>
          </w:p>
        </w:tc>
      </w:tr>
      <w:tr w:rsidR="00237587" w14:paraId="2D05FE63" w14:textId="77777777">
        <w:trPr>
          <w:trHeight w:val="150"/>
        </w:trPr>
        <w:tc>
          <w:tcPr>
            <w:tcW w:w="7420" w:type="dxa"/>
            <w:tcBorders>
              <w:top w:val="nil"/>
              <w:left w:val="nil"/>
              <w:bottom w:val="nil"/>
              <w:right w:val="nil"/>
            </w:tcBorders>
            <w:shd w:val="clear" w:color="auto" w:fill="auto"/>
            <w:vAlign w:val="center"/>
            <w:hideMark/>
          </w:tcPr>
          <w:p w14:paraId="2D05FE62" w14:textId="77777777" w:rsidR="003E7BC1" w:rsidRPr="009449EA" w:rsidRDefault="00AE0D0F">
            <w:pPr>
              <w:spacing w:after="0"/>
              <w:jc w:val="center"/>
              <w:rPr>
                <w:rFonts w:ascii="Times New Roman" w:eastAsia="Times New Roman" w:hAnsi="Times New Roman" w:cs="Times New Roman"/>
                <w:sz w:val="20"/>
              </w:rPr>
            </w:pPr>
          </w:p>
        </w:tc>
      </w:tr>
      <w:tr w:rsidR="00237587" w14:paraId="2D05FE65" w14:textId="77777777">
        <w:trPr>
          <w:trHeight w:val="330"/>
        </w:trPr>
        <w:tc>
          <w:tcPr>
            <w:tcW w:w="7420" w:type="dxa"/>
            <w:tcBorders>
              <w:top w:val="nil"/>
              <w:left w:val="nil"/>
              <w:bottom w:val="nil"/>
              <w:right w:val="nil"/>
            </w:tcBorders>
            <w:shd w:val="clear" w:color="auto" w:fill="auto"/>
            <w:vAlign w:val="center"/>
            <w:hideMark/>
          </w:tcPr>
          <w:p w14:paraId="2D05FE64" w14:textId="77777777" w:rsidR="003E7BC1" w:rsidRPr="009449EA" w:rsidRDefault="00AE0D0F">
            <w:pPr>
              <w:spacing w:after="0"/>
              <w:jc w:val="center"/>
              <w:rPr>
                <w:rFonts w:ascii="Times New Roman" w:eastAsia="Times New Roman" w:hAnsi="Times New Roman" w:cs="Times New Roman"/>
                <w:sz w:val="20"/>
              </w:rPr>
            </w:pPr>
          </w:p>
        </w:tc>
      </w:tr>
      <w:tr w:rsidR="00237587" w14:paraId="2D05FE67" w14:textId="77777777">
        <w:trPr>
          <w:trHeight w:val="330"/>
        </w:trPr>
        <w:tc>
          <w:tcPr>
            <w:tcW w:w="7420" w:type="dxa"/>
            <w:tcBorders>
              <w:top w:val="nil"/>
              <w:left w:val="nil"/>
              <w:bottom w:val="nil"/>
              <w:right w:val="nil"/>
            </w:tcBorders>
            <w:shd w:val="clear" w:color="auto" w:fill="auto"/>
            <w:vAlign w:val="center"/>
            <w:hideMark/>
          </w:tcPr>
          <w:p w14:paraId="2D05FE6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29 ως έχει     ΚΑΤΑ ΠΛΕΙΟΨΗΦΙΑ</w:t>
            </w:r>
          </w:p>
        </w:tc>
      </w:tr>
      <w:tr w:rsidR="00237587" w14:paraId="2D05FE69" w14:textId="77777777">
        <w:trPr>
          <w:trHeight w:val="105"/>
        </w:trPr>
        <w:tc>
          <w:tcPr>
            <w:tcW w:w="7420" w:type="dxa"/>
            <w:tcBorders>
              <w:top w:val="nil"/>
              <w:left w:val="nil"/>
              <w:bottom w:val="nil"/>
              <w:right w:val="nil"/>
            </w:tcBorders>
            <w:shd w:val="clear" w:color="auto" w:fill="auto"/>
            <w:vAlign w:val="center"/>
            <w:hideMark/>
          </w:tcPr>
          <w:p w14:paraId="2D05FE68" w14:textId="77777777" w:rsidR="003E7BC1" w:rsidRPr="009449EA" w:rsidRDefault="00AE0D0F">
            <w:pPr>
              <w:spacing w:after="0"/>
              <w:jc w:val="center"/>
              <w:rPr>
                <w:rFonts w:ascii="Calibri" w:eastAsia="Times New Roman" w:hAnsi="Calibri" w:cs="Calibri"/>
                <w:color w:val="000000"/>
                <w:szCs w:val="24"/>
              </w:rPr>
            </w:pPr>
          </w:p>
        </w:tc>
      </w:tr>
      <w:tr w:rsidR="00237587" w14:paraId="2D05FE6B" w14:textId="77777777">
        <w:trPr>
          <w:trHeight w:val="330"/>
        </w:trPr>
        <w:tc>
          <w:tcPr>
            <w:tcW w:w="7420" w:type="dxa"/>
            <w:tcBorders>
              <w:top w:val="nil"/>
              <w:left w:val="nil"/>
              <w:bottom w:val="nil"/>
              <w:right w:val="nil"/>
            </w:tcBorders>
            <w:shd w:val="clear" w:color="auto" w:fill="auto"/>
            <w:vAlign w:val="center"/>
            <w:hideMark/>
          </w:tcPr>
          <w:p w14:paraId="2D05FE6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E6D" w14:textId="77777777">
        <w:trPr>
          <w:trHeight w:val="45"/>
        </w:trPr>
        <w:tc>
          <w:tcPr>
            <w:tcW w:w="7420" w:type="dxa"/>
            <w:tcBorders>
              <w:top w:val="nil"/>
              <w:left w:val="nil"/>
              <w:bottom w:val="nil"/>
              <w:right w:val="nil"/>
            </w:tcBorders>
            <w:shd w:val="clear" w:color="auto" w:fill="auto"/>
            <w:vAlign w:val="center"/>
            <w:hideMark/>
          </w:tcPr>
          <w:p w14:paraId="2D05FE6C" w14:textId="77777777" w:rsidR="003E7BC1" w:rsidRPr="009449EA" w:rsidRDefault="00AE0D0F">
            <w:pPr>
              <w:spacing w:after="0"/>
              <w:jc w:val="center"/>
              <w:rPr>
                <w:rFonts w:ascii="Calibri" w:eastAsia="Times New Roman" w:hAnsi="Calibri" w:cs="Calibri"/>
                <w:color w:val="000000"/>
                <w:szCs w:val="24"/>
              </w:rPr>
            </w:pPr>
          </w:p>
        </w:tc>
      </w:tr>
      <w:tr w:rsidR="00237587" w14:paraId="2D05FE6F" w14:textId="77777777">
        <w:trPr>
          <w:trHeight w:val="330"/>
        </w:trPr>
        <w:tc>
          <w:tcPr>
            <w:tcW w:w="7420" w:type="dxa"/>
            <w:tcBorders>
              <w:top w:val="nil"/>
              <w:left w:val="nil"/>
              <w:bottom w:val="nil"/>
              <w:right w:val="nil"/>
            </w:tcBorders>
            <w:shd w:val="clear" w:color="auto" w:fill="auto"/>
            <w:vAlign w:val="center"/>
            <w:hideMark/>
          </w:tcPr>
          <w:p w14:paraId="2D05FE6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E71" w14:textId="77777777">
        <w:trPr>
          <w:trHeight w:val="45"/>
        </w:trPr>
        <w:tc>
          <w:tcPr>
            <w:tcW w:w="7420" w:type="dxa"/>
            <w:tcBorders>
              <w:top w:val="nil"/>
              <w:left w:val="nil"/>
              <w:bottom w:val="nil"/>
              <w:right w:val="nil"/>
            </w:tcBorders>
            <w:shd w:val="clear" w:color="auto" w:fill="auto"/>
            <w:vAlign w:val="center"/>
            <w:hideMark/>
          </w:tcPr>
          <w:p w14:paraId="2D05FE70" w14:textId="77777777" w:rsidR="003E7BC1" w:rsidRPr="009449EA" w:rsidRDefault="00AE0D0F">
            <w:pPr>
              <w:spacing w:after="0"/>
              <w:jc w:val="center"/>
              <w:rPr>
                <w:rFonts w:ascii="Calibri" w:eastAsia="Times New Roman" w:hAnsi="Calibri" w:cs="Calibri"/>
                <w:color w:val="000000"/>
                <w:szCs w:val="24"/>
              </w:rPr>
            </w:pPr>
          </w:p>
        </w:tc>
      </w:tr>
      <w:tr w:rsidR="00237587" w14:paraId="2D05FE73" w14:textId="77777777">
        <w:trPr>
          <w:trHeight w:val="330"/>
        </w:trPr>
        <w:tc>
          <w:tcPr>
            <w:tcW w:w="7420" w:type="dxa"/>
            <w:tcBorders>
              <w:top w:val="nil"/>
              <w:left w:val="nil"/>
              <w:bottom w:val="nil"/>
              <w:right w:val="nil"/>
            </w:tcBorders>
            <w:shd w:val="clear" w:color="auto" w:fill="auto"/>
            <w:vAlign w:val="center"/>
            <w:hideMark/>
          </w:tcPr>
          <w:p w14:paraId="2D05FE7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ΝΑΙ</w:t>
            </w:r>
          </w:p>
        </w:tc>
      </w:tr>
      <w:tr w:rsidR="00237587" w14:paraId="2D05FE75" w14:textId="77777777">
        <w:trPr>
          <w:trHeight w:val="45"/>
        </w:trPr>
        <w:tc>
          <w:tcPr>
            <w:tcW w:w="7420" w:type="dxa"/>
            <w:tcBorders>
              <w:top w:val="nil"/>
              <w:left w:val="nil"/>
              <w:bottom w:val="nil"/>
              <w:right w:val="nil"/>
            </w:tcBorders>
            <w:shd w:val="clear" w:color="auto" w:fill="auto"/>
            <w:vAlign w:val="center"/>
            <w:hideMark/>
          </w:tcPr>
          <w:p w14:paraId="2D05FE74" w14:textId="77777777" w:rsidR="003E7BC1" w:rsidRPr="009449EA" w:rsidRDefault="00AE0D0F">
            <w:pPr>
              <w:spacing w:after="0"/>
              <w:jc w:val="center"/>
              <w:rPr>
                <w:rFonts w:ascii="Calibri" w:eastAsia="Times New Roman" w:hAnsi="Calibri" w:cs="Calibri"/>
                <w:color w:val="000000"/>
                <w:szCs w:val="24"/>
              </w:rPr>
            </w:pPr>
          </w:p>
        </w:tc>
      </w:tr>
      <w:tr w:rsidR="00237587" w14:paraId="2D05FE77" w14:textId="77777777">
        <w:trPr>
          <w:trHeight w:val="330"/>
        </w:trPr>
        <w:tc>
          <w:tcPr>
            <w:tcW w:w="7420" w:type="dxa"/>
            <w:tcBorders>
              <w:top w:val="nil"/>
              <w:left w:val="nil"/>
              <w:bottom w:val="nil"/>
              <w:right w:val="nil"/>
            </w:tcBorders>
            <w:shd w:val="clear" w:color="auto" w:fill="auto"/>
            <w:vAlign w:val="center"/>
            <w:hideMark/>
          </w:tcPr>
          <w:p w14:paraId="2D05FE7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E79" w14:textId="77777777">
        <w:trPr>
          <w:trHeight w:val="30"/>
        </w:trPr>
        <w:tc>
          <w:tcPr>
            <w:tcW w:w="7420" w:type="dxa"/>
            <w:tcBorders>
              <w:top w:val="nil"/>
              <w:left w:val="nil"/>
              <w:bottom w:val="nil"/>
              <w:right w:val="nil"/>
            </w:tcBorders>
            <w:shd w:val="clear" w:color="auto" w:fill="auto"/>
            <w:vAlign w:val="center"/>
            <w:hideMark/>
          </w:tcPr>
          <w:p w14:paraId="2D05FE78" w14:textId="77777777" w:rsidR="003E7BC1" w:rsidRPr="009449EA" w:rsidRDefault="00AE0D0F">
            <w:pPr>
              <w:spacing w:after="0"/>
              <w:jc w:val="center"/>
              <w:rPr>
                <w:rFonts w:ascii="Calibri" w:eastAsia="Times New Roman" w:hAnsi="Calibri" w:cs="Calibri"/>
                <w:color w:val="000000"/>
                <w:szCs w:val="24"/>
              </w:rPr>
            </w:pPr>
          </w:p>
        </w:tc>
      </w:tr>
      <w:tr w:rsidR="00237587" w14:paraId="2D05FE7B" w14:textId="77777777">
        <w:trPr>
          <w:trHeight w:val="330"/>
        </w:trPr>
        <w:tc>
          <w:tcPr>
            <w:tcW w:w="7420" w:type="dxa"/>
            <w:tcBorders>
              <w:top w:val="nil"/>
              <w:left w:val="nil"/>
              <w:bottom w:val="nil"/>
              <w:right w:val="nil"/>
            </w:tcBorders>
            <w:shd w:val="clear" w:color="auto" w:fill="auto"/>
            <w:vAlign w:val="center"/>
            <w:hideMark/>
          </w:tcPr>
          <w:p w14:paraId="2D05FE7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ΝΑΙ</w:t>
            </w:r>
          </w:p>
        </w:tc>
      </w:tr>
      <w:tr w:rsidR="00237587" w14:paraId="2D05FE7D" w14:textId="77777777">
        <w:trPr>
          <w:trHeight w:val="45"/>
        </w:trPr>
        <w:tc>
          <w:tcPr>
            <w:tcW w:w="7420" w:type="dxa"/>
            <w:tcBorders>
              <w:top w:val="nil"/>
              <w:left w:val="nil"/>
              <w:bottom w:val="nil"/>
              <w:right w:val="nil"/>
            </w:tcBorders>
            <w:shd w:val="clear" w:color="auto" w:fill="auto"/>
            <w:vAlign w:val="center"/>
            <w:hideMark/>
          </w:tcPr>
          <w:p w14:paraId="2D05FE7C" w14:textId="77777777" w:rsidR="003E7BC1" w:rsidRPr="009449EA" w:rsidRDefault="00AE0D0F">
            <w:pPr>
              <w:spacing w:after="0"/>
              <w:jc w:val="center"/>
              <w:rPr>
                <w:rFonts w:ascii="Calibri" w:eastAsia="Times New Roman" w:hAnsi="Calibri" w:cs="Calibri"/>
                <w:color w:val="000000"/>
                <w:szCs w:val="24"/>
              </w:rPr>
            </w:pPr>
          </w:p>
        </w:tc>
      </w:tr>
      <w:tr w:rsidR="00237587" w14:paraId="2D05FE7F" w14:textId="77777777">
        <w:trPr>
          <w:trHeight w:val="330"/>
        </w:trPr>
        <w:tc>
          <w:tcPr>
            <w:tcW w:w="7420" w:type="dxa"/>
            <w:tcBorders>
              <w:top w:val="nil"/>
              <w:left w:val="nil"/>
              <w:bottom w:val="nil"/>
              <w:right w:val="nil"/>
            </w:tcBorders>
            <w:shd w:val="clear" w:color="auto" w:fill="auto"/>
            <w:vAlign w:val="center"/>
            <w:hideMark/>
          </w:tcPr>
          <w:p w14:paraId="2D05FE7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ΝΑΙ</w:t>
            </w:r>
          </w:p>
        </w:tc>
      </w:tr>
      <w:tr w:rsidR="00237587" w14:paraId="2D05FE81" w14:textId="77777777">
        <w:trPr>
          <w:trHeight w:val="45"/>
        </w:trPr>
        <w:tc>
          <w:tcPr>
            <w:tcW w:w="7420" w:type="dxa"/>
            <w:tcBorders>
              <w:top w:val="nil"/>
              <w:left w:val="nil"/>
              <w:bottom w:val="nil"/>
              <w:right w:val="nil"/>
            </w:tcBorders>
            <w:shd w:val="clear" w:color="auto" w:fill="auto"/>
            <w:vAlign w:val="center"/>
            <w:hideMark/>
          </w:tcPr>
          <w:p w14:paraId="2D05FE80" w14:textId="77777777" w:rsidR="003E7BC1" w:rsidRPr="009449EA" w:rsidRDefault="00AE0D0F">
            <w:pPr>
              <w:spacing w:after="0"/>
              <w:jc w:val="center"/>
              <w:rPr>
                <w:rFonts w:ascii="Calibri" w:eastAsia="Times New Roman" w:hAnsi="Calibri" w:cs="Calibri"/>
                <w:color w:val="000000"/>
                <w:szCs w:val="24"/>
              </w:rPr>
            </w:pPr>
          </w:p>
        </w:tc>
      </w:tr>
      <w:tr w:rsidR="00237587" w14:paraId="2D05FE83" w14:textId="77777777">
        <w:trPr>
          <w:trHeight w:val="135"/>
        </w:trPr>
        <w:tc>
          <w:tcPr>
            <w:tcW w:w="7420" w:type="dxa"/>
            <w:tcBorders>
              <w:top w:val="nil"/>
              <w:left w:val="nil"/>
              <w:bottom w:val="nil"/>
              <w:right w:val="nil"/>
            </w:tcBorders>
            <w:shd w:val="clear" w:color="auto" w:fill="auto"/>
            <w:vAlign w:val="center"/>
            <w:hideMark/>
          </w:tcPr>
          <w:p w14:paraId="2D05FE82" w14:textId="77777777" w:rsidR="003E7BC1" w:rsidRPr="009449EA" w:rsidRDefault="00AE0D0F">
            <w:pPr>
              <w:spacing w:after="0"/>
              <w:jc w:val="center"/>
              <w:rPr>
                <w:rFonts w:ascii="Times New Roman" w:eastAsia="Times New Roman" w:hAnsi="Times New Roman" w:cs="Times New Roman"/>
                <w:sz w:val="20"/>
              </w:rPr>
            </w:pPr>
          </w:p>
        </w:tc>
      </w:tr>
      <w:tr w:rsidR="00237587" w14:paraId="2D05FE85" w14:textId="77777777">
        <w:trPr>
          <w:trHeight w:val="345"/>
        </w:trPr>
        <w:tc>
          <w:tcPr>
            <w:tcW w:w="7420" w:type="dxa"/>
            <w:tcBorders>
              <w:top w:val="nil"/>
              <w:left w:val="nil"/>
              <w:bottom w:val="nil"/>
              <w:right w:val="nil"/>
            </w:tcBorders>
            <w:shd w:val="clear" w:color="auto" w:fill="auto"/>
            <w:vAlign w:val="center"/>
            <w:hideMark/>
          </w:tcPr>
          <w:p w14:paraId="2D05FE84" w14:textId="77777777" w:rsidR="003E7BC1" w:rsidRPr="009449EA" w:rsidRDefault="00AE0D0F">
            <w:pPr>
              <w:spacing w:after="0"/>
              <w:jc w:val="center"/>
              <w:rPr>
                <w:rFonts w:ascii="Times New Roman" w:eastAsia="Times New Roman" w:hAnsi="Times New Roman" w:cs="Times New Roman"/>
                <w:sz w:val="20"/>
              </w:rPr>
            </w:pPr>
          </w:p>
        </w:tc>
      </w:tr>
      <w:tr w:rsidR="00237587" w14:paraId="2D05FE87" w14:textId="77777777">
        <w:trPr>
          <w:trHeight w:val="330"/>
        </w:trPr>
        <w:tc>
          <w:tcPr>
            <w:tcW w:w="7420" w:type="dxa"/>
            <w:tcBorders>
              <w:top w:val="nil"/>
              <w:left w:val="nil"/>
              <w:bottom w:val="nil"/>
              <w:right w:val="nil"/>
            </w:tcBorders>
            <w:shd w:val="clear" w:color="auto" w:fill="auto"/>
            <w:vAlign w:val="center"/>
            <w:hideMark/>
          </w:tcPr>
          <w:p w14:paraId="2D05FE8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Άρθρο 30 ως έχει     ΚΑΤΑ ΠΛΕΙΟΨΗΦΙΑ</w:t>
            </w:r>
          </w:p>
        </w:tc>
      </w:tr>
      <w:tr w:rsidR="00237587" w14:paraId="2D05FE89" w14:textId="77777777">
        <w:trPr>
          <w:trHeight w:val="105"/>
        </w:trPr>
        <w:tc>
          <w:tcPr>
            <w:tcW w:w="7420" w:type="dxa"/>
            <w:tcBorders>
              <w:top w:val="nil"/>
              <w:left w:val="nil"/>
              <w:bottom w:val="nil"/>
              <w:right w:val="nil"/>
            </w:tcBorders>
            <w:shd w:val="clear" w:color="auto" w:fill="auto"/>
            <w:vAlign w:val="center"/>
            <w:hideMark/>
          </w:tcPr>
          <w:p w14:paraId="2D05FE88" w14:textId="77777777" w:rsidR="003E7BC1" w:rsidRPr="009449EA" w:rsidRDefault="00AE0D0F">
            <w:pPr>
              <w:spacing w:after="0"/>
              <w:jc w:val="center"/>
              <w:rPr>
                <w:rFonts w:ascii="Calibri" w:eastAsia="Times New Roman" w:hAnsi="Calibri" w:cs="Calibri"/>
                <w:color w:val="000000"/>
                <w:szCs w:val="24"/>
              </w:rPr>
            </w:pPr>
          </w:p>
        </w:tc>
      </w:tr>
      <w:tr w:rsidR="00237587" w14:paraId="2D05FE8B" w14:textId="77777777">
        <w:trPr>
          <w:trHeight w:val="330"/>
        </w:trPr>
        <w:tc>
          <w:tcPr>
            <w:tcW w:w="7420" w:type="dxa"/>
            <w:tcBorders>
              <w:top w:val="nil"/>
              <w:left w:val="nil"/>
              <w:bottom w:val="nil"/>
              <w:right w:val="nil"/>
            </w:tcBorders>
            <w:shd w:val="clear" w:color="auto" w:fill="auto"/>
            <w:vAlign w:val="center"/>
            <w:hideMark/>
          </w:tcPr>
          <w:p w14:paraId="2D05FE8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E8D" w14:textId="77777777">
        <w:trPr>
          <w:trHeight w:val="45"/>
        </w:trPr>
        <w:tc>
          <w:tcPr>
            <w:tcW w:w="7420" w:type="dxa"/>
            <w:tcBorders>
              <w:top w:val="nil"/>
              <w:left w:val="nil"/>
              <w:bottom w:val="nil"/>
              <w:right w:val="nil"/>
            </w:tcBorders>
            <w:shd w:val="clear" w:color="auto" w:fill="auto"/>
            <w:vAlign w:val="center"/>
            <w:hideMark/>
          </w:tcPr>
          <w:p w14:paraId="2D05FE8C" w14:textId="77777777" w:rsidR="003E7BC1" w:rsidRPr="009449EA" w:rsidRDefault="00AE0D0F">
            <w:pPr>
              <w:spacing w:after="0"/>
              <w:jc w:val="center"/>
              <w:rPr>
                <w:rFonts w:ascii="Calibri" w:eastAsia="Times New Roman" w:hAnsi="Calibri" w:cs="Calibri"/>
                <w:color w:val="000000"/>
                <w:szCs w:val="24"/>
              </w:rPr>
            </w:pPr>
          </w:p>
        </w:tc>
      </w:tr>
      <w:tr w:rsidR="00237587" w14:paraId="2D05FE8F" w14:textId="77777777">
        <w:trPr>
          <w:trHeight w:val="330"/>
        </w:trPr>
        <w:tc>
          <w:tcPr>
            <w:tcW w:w="7420" w:type="dxa"/>
            <w:tcBorders>
              <w:top w:val="nil"/>
              <w:left w:val="nil"/>
              <w:bottom w:val="nil"/>
              <w:right w:val="nil"/>
            </w:tcBorders>
            <w:shd w:val="clear" w:color="auto" w:fill="auto"/>
            <w:vAlign w:val="center"/>
            <w:hideMark/>
          </w:tcPr>
          <w:p w14:paraId="2D05FE8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E91" w14:textId="77777777">
        <w:trPr>
          <w:trHeight w:val="30"/>
        </w:trPr>
        <w:tc>
          <w:tcPr>
            <w:tcW w:w="7420" w:type="dxa"/>
            <w:tcBorders>
              <w:top w:val="nil"/>
              <w:left w:val="nil"/>
              <w:bottom w:val="nil"/>
              <w:right w:val="nil"/>
            </w:tcBorders>
            <w:shd w:val="clear" w:color="auto" w:fill="auto"/>
            <w:vAlign w:val="center"/>
            <w:hideMark/>
          </w:tcPr>
          <w:p w14:paraId="2D05FE90" w14:textId="77777777" w:rsidR="003E7BC1" w:rsidRPr="009449EA" w:rsidRDefault="00AE0D0F">
            <w:pPr>
              <w:spacing w:after="0"/>
              <w:jc w:val="center"/>
              <w:rPr>
                <w:rFonts w:ascii="Calibri" w:eastAsia="Times New Roman" w:hAnsi="Calibri" w:cs="Calibri"/>
                <w:color w:val="000000"/>
                <w:szCs w:val="24"/>
              </w:rPr>
            </w:pPr>
          </w:p>
        </w:tc>
      </w:tr>
      <w:tr w:rsidR="00237587" w14:paraId="2D05FE93" w14:textId="77777777">
        <w:trPr>
          <w:trHeight w:val="345"/>
        </w:trPr>
        <w:tc>
          <w:tcPr>
            <w:tcW w:w="7420" w:type="dxa"/>
            <w:tcBorders>
              <w:top w:val="nil"/>
              <w:left w:val="nil"/>
              <w:bottom w:val="nil"/>
              <w:right w:val="nil"/>
            </w:tcBorders>
            <w:shd w:val="clear" w:color="auto" w:fill="auto"/>
            <w:vAlign w:val="center"/>
            <w:hideMark/>
          </w:tcPr>
          <w:p w14:paraId="2D05FE9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ΠΡΝ</w:t>
            </w:r>
          </w:p>
        </w:tc>
      </w:tr>
      <w:tr w:rsidR="00237587" w14:paraId="2D05FE95" w14:textId="77777777">
        <w:trPr>
          <w:trHeight w:val="30"/>
        </w:trPr>
        <w:tc>
          <w:tcPr>
            <w:tcW w:w="7420" w:type="dxa"/>
            <w:tcBorders>
              <w:top w:val="nil"/>
              <w:left w:val="nil"/>
              <w:bottom w:val="nil"/>
              <w:right w:val="nil"/>
            </w:tcBorders>
            <w:shd w:val="clear" w:color="auto" w:fill="auto"/>
            <w:vAlign w:val="center"/>
            <w:hideMark/>
          </w:tcPr>
          <w:p w14:paraId="2D05FE94" w14:textId="77777777" w:rsidR="003E7BC1" w:rsidRPr="009449EA" w:rsidRDefault="00AE0D0F">
            <w:pPr>
              <w:spacing w:after="0"/>
              <w:jc w:val="center"/>
              <w:rPr>
                <w:rFonts w:ascii="Calibri" w:eastAsia="Times New Roman" w:hAnsi="Calibri" w:cs="Calibri"/>
                <w:color w:val="000000"/>
                <w:szCs w:val="24"/>
              </w:rPr>
            </w:pPr>
          </w:p>
        </w:tc>
      </w:tr>
      <w:tr w:rsidR="00237587" w14:paraId="2D05FE97" w14:textId="77777777">
        <w:trPr>
          <w:trHeight w:val="330"/>
        </w:trPr>
        <w:tc>
          <w:tcPr>
            <w:tcW w:w="7420" w:type="dxa"/>
            <w:tcBorders>
              <w:top w:val="nil"/>
              <w:left w:val="nil"/>
              <w:bottom w:val="nil"/>
              <w:right w:val="nil"/>
            </w:tcBorders>
            <w:shd w:val="clear" w:color="auto" w:fill="auto"/>
            <w:vAlign w:val="center"/>
            <w:hideMark/>
          </w:tcPr>
          <w:p w14:paraId="2D05FE9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E99" w14:textId="77777777">
        <w:trPr>
          <w:trHeight w:val="45"/>
        </w:trPr>
        <w:tc>
          <w:tcPr>
            <w:tcW w:w="7420" w:type="dxa"/>
            <w:tcBorders>
              <w:top w:val="nil"/>
              <w:left w:val="nil"/>
              <w:bottom w:val="nil"/>
              <w:right w:val="nil"/>
            </w:tcBorders>
            <w:shd w:val="clear" w:color="auto" w:fill="auto"/>
            <w:vAlign w:val="center"/>
            <w:hideMark/>
          </w:tcPr>
          <w:p w14:paraId="2D05FE98" w14:textId="77777777" w:rsidR="003E7BC1" w:rsidRPr="009449EA" w:rsidRDefault="00AE0D0F">
            <w:pPr>
              <w:spacing w:after="0"/>
              <w:jc w:val="center"/>
              <w:rPr>
                <w:rFonts w:ascii="Calibri" w:eastAsia="Times New Roman" w:hAnsi="Calibri" w:cs="Calibri"/>
                <w:color w:val="000000"/>
                <w:szCs w:val="24"/>
              </w:rPr>
            </w:pPr>
          </w:p>
        </w:tc>
      </w:tr>
      <w:tr w:rsidR="00237587" w14:paraId="2D05FE9B" w14:textId="77777777">
        <w:trPr>
          <w:trHeight w:val="330"/>
        </w:trPr>
        <w:tc>
          <w:tcPr>
            <w:tcW w:w="7420" w:type="dxa"/>
            <w:tcBorders>
              <w:top w:val="nil"/>
              <w:left w:val="nil"/>
              <w:bottom w:val="nil"/>
              <w:right w:val="nil"/>
            </w:tcBorders>
            <w:shd w:val="clear" w:color="auto" w:fill="auto"/>
            <w:vAlign w:val="center"/>
            <w:hideMark/>
          </w:tcPr>
          <w:p w14:paraId="2D05FE9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ΝΑΙ</w:t>
            </w:r>
          </w:p>
        </w:tc>
      </w:tr>
      <w:tr w:rsidR="00237587" w14:paraId="2D05FE9D" w14:textId="77777777">
        <w:trPr>
          <w:trHeight w:val="45"/>
        </w:trPr>
        <w:tc>
          <w:tcPr>
            <w:tcW w:w="7420" w:type="dxa"/>
            <w:tcBorders>
              <w:top w:val="nil"/>
              <w:left w:val="nil"/>
              <w:bottom w:val="nil"/>
              <w:right w:val="nil"/>
            </w:tcBorders>
            <w:shd w:val="clear" w:color="auto" w:fill="auto"/>
            <w:vAlign w:val="center"/>
            <w:hideMark/>
          </w:tcPr>
          <w:p w14:paraId="2D05FE9C" w14:textId="77777777" w:rsidR="003E7BC1" w:rsidRPr="009449EA" w:rsidRDefault="00AE0D0F">
            <w:pPr>
              <w:spacing w:after="0"/>
              <w:jc w:val="center"/>
              <w:rPr>
                <w:rFonts w:ascii="Calibri" w:eastAsia="Times New Roman" w:hAnsi="Calibri" w:cs="Calibri"/>
                <w:color w:val="000000"/>
                <w:szCs w:val="24"/>
              </w:rPr>
            </w:pPr>
          </w:p>
        </w:tc>
      </w:tr>
      <w:tr w:rsidR="00237587" w14:paraId="2D05FE9F" w14:textId="77777777">
        <w:trPr>
          <w:trHeight w:val="345"/>
        </w:trPr>
        <w:tc>
          <w:tcPr>
            <w:tcW w:w="7420" w:type="dxa"/>
            <w:tcBorders>
              <w:top w:val="nil"/>
              <w:left w:val="nil"/>
              <w:bottom w:val="nil"/>
              <w:right w:val="nil"/>
            </w:tcBorders>
            <w:shd w:val="clear" w:color="auto" w:fill="auto"/>
            <w:vAlign w:val="center"/>
            <w:hideMark/>
          </w:tcPr>
          <w:p w14:paraId="2D05FE9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ΠΡΝ</w:t>
            </w:r>
          </w:p>
        </w:tc>
      </w:tr>
      <w:tr w:rsidR="00237587" w14:paraId="2D05FEA1" w14:textId="77777777">
        <w:trPr>
          <w:trHeight w:val="30"/>
        </w:trPr>
        <w:tc>
          <w:tcPr>
            <w:tcW w:w="7420" w:type="dxa"/>
            <w:tcBorders>
              <w:top w:val="nil"/>
              <w:left w:val="nil"/>
              <w:bottom w:val="nil"/>
              <w:right w:val="nil"/>
            </w:tcBorders>
            <w:shd w:val="clear" w:color="auto" w:fill="auto"/>
            <w:vAlign w:val="center"/>
            <w:hideMark/>
          </w:tcPr>
          <w:p w14:paraId="2D05FEA0" w14:textId="77777777" w:rsidR="003E7BC1" w:rsidRPr="009449EA" w:rsidRDefault="00AE0D0F">
            <w:pPr>
              <w:spacing w:after="0"/>
              <w:jc w:val="center"/>
              <w:rPr>
                <w:rFonts w:ascii="Calibri" w:eastAsia="Times New Roman" w:hAnsi="Calibri" w:cs="Calibri"/>
                <w:color w:val="000000"/>
                <w:szCs w:val="24"/>
              </w:rPr>
            </w:pPr>
          </w:p>
        </w:tc>
      </w:tr>
      <w:tr w:rsidR="00237587" w14:paraId="2D05FEA3" w14:textId="77777777">
        <w:trPr>
          <w:trHeight w:val="150"/>
        </w:trPr>
        <w:tc>
          <w:tcPr>
            <w:tcW w:w="7420" w:type="dxa"/>
            <w:tcBorders>
              <w:top w:val="nil"/>
              <w:left w:val="nil"/>
              <w:bottom w:val="nil"/>
              <w:right w:val="nil"/>
            </w:tcBorders>
            <w:shd w:val="clear" w:color="auto" w:fill="auto"/>
            <w:vAlign w:val="center"/>
            <w:hideMark/>
          </w:tcPr>
          <w:p w14:paraId="2D05FEA2" w14:textId="77777777" w:rsidR="003E7BC1" w:rsidRPr="009449EA" w:rsidRDefault="00AE0D0F">
            <w:pPr>
              <w:spacing w:after="0"/>
              <w:jc w:val="center"/>
              <w:rPr>
                <w:rFonts w:ascii="Times New Roman" w:eastAsia="Times New Roman" w:hAnsi="Times New Roman" w:cs="Times New Roman"/>
                <w:sz w:val="20"/>
              </w:rPr>
            </w:pPr>
          </w:p>
        </w:tc>
      </w:tr>
      <w:tr w:rsidR="00237587" w14:paraId="2D05FEA5" w14:textId="77777777">
        <w:trPr>
          <w:trHeight w:val="345"/>
        </w:trPr>
        <w:tc>
          <w:tcPr>
            <w:tcW w:w="7420" w:type="dxa"/>
            <w:tcBorders>
              <w:top w:val="nil"/>
              <w:left w:val="nil"/>
              <w:bottom w:val="nil"/>
              <w:right w:val="nil"/>
            </w:tcBorders>
            <w:shd w:val="clear" w:color="auto" w:fill="auto"/>
            <w:vAlign w:val="center"/>
            <w:hideMark/>
          </w:tcPr>
          <w:p w14:paraId="2D05FEA4" w14:textId="77777777" w:rsidR="003E7BC1" w:rsidRPr="009449EA" w:rsidRDefault="00AE0D0F">
            <w:pPr>
              <w:spacing w:after="0"/>
              <w:jc w:val="center"/>
              <w:rPr>
                <w:rFonts w:ascii="Times New Roman" w:eastAsia="Times New Roman" w:hAnsi="Times New Roman" w:cs="Times New Roman"/>
                <w:sz w:val="20"/>
              </w:rPr>
            </w:pPr>
          </w:p>
        </w:tc>
      </w:tr>
      <w:tr w:rsidR="00237587" w14:paraId="2D05FEA7" w14:textId="77777777">
        <w:trPr>
          <w:trHeight w:val="330"/>
        </w:trPr>
        <w:tc>
          <w:tcPr>
            <w:tcW w:w="7420" w:type="dxa"/>
            <w:tcBorders>
              <w:top w:val="nil"/>
              <w:left w:val="nil"/>
              <w:bottom w:val="nil"/>
              <w:right w:val="nil"/>
            </w:tcBorders>
            <w:shd w:val="clear" w:color="auto" w:fill="auto"/>
            <w:vAlign w:val="center"/>
            <w:hideMark/>
          </w:tcPr>
          <w:p w14:paraId="2D05FEA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Υπ. Τροπ. 1970/50 ως έχει     ΚΑΤΑ ΠΛΕΙΟΨΗΦΙΑ</w:t>
            </w:r>
          </w:p>
        </w:tc>
      </w:tr>
      <w:tr w:rsidR="00237587" w14:paraId="2D05FEA9" w14:textId="77777777">
        <w:trPr>
          <w:trHeight w:val="105"/>
        </w:trPr>
        <w:tc>
          <w:tcPr>
            <w:tcW w:w="7420" w:type="dxa"/>
            <w:tcBorders>
              <w:top w:val="nil"/>
              <w:left w:val="nil"/>
              <w:bottom w:val="nil"/>
              <w:right w:val="nil"/>
            </w:tcBorders>
            <w:shd w:val="clear" w:color="auto" w:fill="auto"/>
            <w:vAlign w:val="center"/>
            <w:hideMark/>
          </w:tcPr>
          <w:p w14:paraId="2D05FEA8" w14:textId="77777777" w:rsidR="003E7BC1" w:rsidRPr="009449EA" w:rsidRDefault="00AE0D0F">
            <w:pPr>
              <w:spacing w:after="0"/>
              <w:jc w:val="center"/>
              <w:rPr>
                <w:rFonts w:ascii="Calibri" w:eastAsia="Times New Roman" w:hAnsi="Calibri" w:cs="Calibri"/>
                <w:color w:val="000000"/>
                <w:szCs w:val="24"/>
              </w:rPr>
            </w:pPr>
          </w:p>
        </w:tc>
      </w:tr>
      <w:tr w:rsidR="00237587" w14:paraId="2D05FEAB" w14:textId="77777777">
        <w:trPr>
          <w:trHeight w:val="330"/>
        </w:trPr>
        <w:tc>
          <w:tcPr>
            <w:tcW w:w="7420" w:type="dxa"/>
            <w:tcBorders>
              <w:top w:val="nil"/>
              <w:left w:val="nil"/>
              <w:bottom w:val="nil"/>
              <w:right w:val="nil"/>
            </w:tcBorders>
            <w:shd w:val="clear" w:color="auto" w:fill="auto"/>
            <w:vAlign w:val="center"/>
            <w:hideMark/>
          </w:tcPr>
          <w:p w14:paraId="2D05FEA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EAD" w14:textId="77777777">
        <w:trPr>
          <w:trHeight w:val="30"/>
        </w:trPr>
        <w:tc>
          <w:tcPr>
            <w:tcW w:w="7420" w:type="dxa"/>
            <w:tcBorders>
              <w:top w:val="nil"/>
              <w:left w:val="nil"/>
              <w:bottom w:val="nil"/>
              <w:right w:val="nil"/>
            </w:tcBorders>
            <w:shd w:val="clear" w:color="auto" w:fill="auto"/>
            <w:vAlign w:val="center"/>
            <w:hideMark/>
          </w:tcPr>
          <w:p w14:paraId="2D05FEAC" w14:textId="77777777" w:rsidR="003E7BC1" w:rsidRPr="009449EA" w:rsidRDefault="00AE0D0F">
            <w:pPr>
              <w:spacing w:after="0"/>
              <w:jc w:val="center"/>
              <w:rPr>
                <w:rFonts w:ascii="Calibri" w:eastAsia="Times New Roman" w:hAnsi="Calibri" w:cs="Calibri"/>
                <w:color w:val="000000"/>
                <w:szCs w:val="24"/>
              </w:rPr>
            </w:pPr>
          </w:p>
        </w:tc>
      </w:tr>
      <w:tr w:rsidR="00237587" w14:paraId="2D05FEAF" w14:textId="77777777">
        <w:trPr>
          <w:trHeight w:val="330"/>
        </w:trPr>
        <w:tc>
          <w:tcPr>
            <w:tcW w:w="7420" w:type="dxa"/>
            <w:tcBorders>
              <w:top w:val="nil"/>
              <w:left w:val="nil"/>
              <w:bottom w:val="nil"/>
              <w:right w:val="nil"/>
            </w:tcBorders>
            <w:shd w:val="clear" w:color="auto" w:fill="auto"/>
            <w:vAlign w:val="center"/>
            <w:hideMark/>
          </w:tcPr>
          <w:p w14:paraId="2D05FEA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EB1" w14:textId="77777777">
        <w:trPr>
          <w:trHeight w:val="45"/>
        </w:trPr>
        <w:tc>
          <w:tcPr>
            <w:tcW w:w="7420" w:type="dxa"/>
            <w:tcBorders>
              <w:top w:val="nil"/>
              <w:left w:val="nil"/>
              <w:bottom w:val="nil"/>
              <w:right w:val="nil"/>
            </w:tcBorders>
            <w:shd w:val="clear" w:color="auto" w:fill="auto"/>
            <w:vAlign w:val="center"/>
            <w:hideMark/>
          </w:tcPr>
          <w:p w14:paraId="2D05FEB0" w14:textId="77777777" w:rsidR="003E7BC1" w:rsidRPr="009449EA" w:rsidRDefault="00AE0D0F">
            <w:pPr>
              <w:spacing w:after="0"/>
              <w:jc w:val="center"/>
              <w:rPr>
                <w:rFonts w:ascii="Calibri" w:eastAsia="Times New Roman" w:hAnsi="Calibri" w:cs="Calibri"/>
                <w:color w:val="000000"/>
                <w:szCs w:val="24"/>
              </w:rPr>
            </w:pPr>
          </w:p>
        </w:tc>
      </w:tr>
      <w:tr w:rsidR="00237587" w14:paraId="2D05FEB3" w14:textId="77777777">
        <w:trPr>
          <w:trHeight w:val="330"/>
        </w:trPr>
        <w:tc>
          <w:tcPr>
            <w:tcW w:w="7420" w:type="dxa"/>
            <w:tcBorders>
              <w:top w:val="nil"/>
              <w:left w:val="nil"/>
              <w:bottom w:val="nil"/>
              <w:right w:val="nil"/>
            </w:tcBorders>
            <w:shd w:val="clear" w:color="auto" w:fill="auto"/>
            <w:vAlign w:val="center"/>
            <w:hideMark/>
          </w:tcPr>
          <w:p w14:paraId="2D05FEB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ΠΡΝ</w:t>
            </w:r>
          </w:p>
        </w:tc>
      </w:tr>
      <w:tr w:rsidR="00237587" w14:paraId="2D05FEB5" w14:textId="77777777">
        <w:trPr>
          <w:trHeight w:val="45"/>
        </w:trPr>
        <w:tc>
          <w:tcPr>
            <w:tcW w:w="7420" w:type="dxa"/>
            <w:tcBorders>
              <w:top w:val="nil"/>
              <w:left w:val="nil"/>
              <w:bottom w:val="nil"/>
              <w:right w:val="nil"/>
            </w:tcBorders>
            <w:shd w:val="clear" w:color="auto" w:fill="auto"/>
            <w:vAlign w:val="center"/>
            <w:hideMark/>
          </w:tcPr>
          <w:p w14:paraId="2D05FEB4" w14:textId="77777777" w:rsidR="003E7BC1" w:rsidRPr="009449EA" w:rsidRDefault="00AE0D0F">
            <w:pPr>
              <w:spacing w:after="0"/>
              <w:jc w:val="center"/>
              <w:rPr>
                <w:rFonts w:ascii="Calibri" w:eastAsia="Times New Roman" w:hAnsi="Calibri" w:cs="Calibri"/>
                <w:color w:val="000000"/>
                <w:szCs w:val="24"/>
              </w:rPr>
            </w:pPr>
          </w:p>
        </w:tc>
      </w:tr>
      <w:tr w:rsidR="00237587" w14:paraId="2D05FEB7" w14:textId="77777777">
        <w:trPr>
          <w:trHeight w:val="330"/>
        </w:trPr>
        <w:tc>
          <w:tcPr>
            <w:tcW w:w="7420" w:type="dxa"/>
            <w:tcBorders>
              <w:top w:val="nil"/>
              <w:left w:val="nil"/>
              <w:bottom w:val="nil"/>
              <w:right w:val="nil"/>
            </w:tcBorders>
            <w:shd w:val="clear" w:color="auto" w:fill="auto"/>
            <w:vAlign w:val="center"/>
            <w:hideMark/>
          </w:tcPr>
          <w:p w14:paraId="2D05FEB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EB9" w14:textId="77777777">
        <w:trPr>
          <w:trHeight w:val="45"/>
        </w:trPr>
        <w:tc>
          <w:tcPr>
            <w:tcW w:w="7420" w:type="dxa"/>
            <w:tcBorders>
              <w:top w:val="nil"/>
              <w:left w:val="nil"/>
              <w:bottom w:val="nil"/>
              <w:right w:val="nil"/>
            </w:tcBorders>
            <w:shd w:val="clear" w:color="auto" w:fill="auto"/>
            <w:vAlign w:val="center"/>
            <w:hideMark/>
          </w:tcPr>
          <w:p w14:paraId="2D05FEB8" w14:textId="77777777" w:rsidR="003E7BC1" w:rsidRPr="009449EA" w:rsidRDefault="00AE0D0F">
            <w:pPr>
              <w:spacing w:after="0"/>
              <w:jc w:val="center"/>
              <w:rPr>
                <w:rFonts w:ascii="Calibri" w:eastAsia="Times New Roman" w:hAnsi="Calibri" w:cs="Calibri"/>
                <w:color w:val="000000"/>
                <w:szCs w:val="24"/>
              </w:rPr>
            </w:pPr>
          </w:p>
        </w:tc>
      </w:tr>
      <w:tr w:rsidR="00237587" w14:paraId="2D05FEBB" w14:textId="77777777">
        <w:trPr>
          <w:trHeight w:val="330"/>
        </w:trPr>
        <w:tc>
          <w:tcPr>
            <w:tcW w:w="7420" w:type="dxa"/>
            <w:tcBorders>
              <w:top w:val="nil"/>
              <w:left w:val="nil"/>
              <w:bottom w:val="nil"/>
              <w:right w:val="nil"/>
            </w:tcBorders>
            <w:shd w:val="clear" w:color="auto" w:fill="auto"/>
            <w:vAlign w:val="center"/>
            <w:hideMark/>
          </w:tcPr>
          <w:p w14:paraId="2D05FEB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ΠΡΝ</w:t>
            </w:r>
          </w:p>
        </w:tc>
      </w:tr>
      <w:tr w:rsidR="00237587" w14:paraId="2D05FEBD" w14:textId="77777777">
        <w:trPr>
          <w:trHeight w:val="45"/>
        </w:trPr>
        <w:tc>
          <w:tcPr>
            <w:tcW w:w="7420" w:type="dxa"/>
            <w:tcBorders>
              <w:top w:val="nil"/>
              <w:left w:val="nil"/>
              <w:bottom w:val="nil"/>
              <w:right w:val="nil"/>
            </w:tcBorders>
            <w:shd w:val="clear" w:color="auto" w:fill="auto"/>
            <w:vAlign w:val="center"/>
            <w:hideMark/>
          </w:tcPr>
          <w:p w14:paraId="2D05FEBC" w14:textId="77777777" w:rsidR="003E7BC1" w:rsidRPr="009449EA" w:rsidRDefault="00AE0D0F">
            <w:pPr>
              <w:spacing w:after="0"/>
              <w:jc w:val="center"/>
              <w:rPr>
                <w:rFonts w:ascii="Calibri" w:eastAsia="Times New Roman" w:hAnsi="Calibri" w:cs="Calibri"/>
                <w:color w:val="000000"/>
                <w:szCs w:val="24"/>
              </w:rPr>
            </w:pPr>
          </w:p>
        </w:tc>
      </w:tr>
      <w:tr w:rsidR="00237587" w14:paraId="2D05FEBF" w14:textId="77777777">
        <w:trPr>
          <w:trHeight w:val="330"/>
        </w:trPr>
        <w:tc>
          <w:tcPr>
            <w:tcW w:w="7420" w:type="dxa"/>
            <w:tcBorders>
              <w:top w:val="nil"/>
              <w:left w:val="nil"/>
              <w:bottom w:val="nil"/>
              <w:right w:val="nil"/>
            </w:tcBorders>
            <w:shd w:val="clear" w:color="auto" w:fill="auto"/>
            <w:vAlign w:val="center"/>
            <w:hideMark/>
          </w:tcPr>
          <w:p w14:paraId="2D05FEB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OXI</w:t>
            </w:r>
          </w:p>
        </w:tc>
      </w:tr>
      <w:tr w:rsidR="00237587" w14:paraId="2D05FEC1" w14:textId="77777777">
        <w:trPr>
          <w:trHeight w:val="45"/>
        </w:trPr>
        <w:tc>
          <w:tcPr>
            <w:tcW w:w="7420" w:type="dxa"/>
            <w:tcBorders>
              <w:top w:val="nil"/>
              <w:left w:val="nil"/>
              <w:bottom w:val="nil"/>
              <w:right w:val="nil"/>
            </w:tcBorders>
            <w:shd w:val="clear" w:color="auto" w:fill="auto"/>
            <w:vAlign w:val="center"/>
            <w:hideMark/>
          </w:tcPr>
          <w:p w14:paraId="2D05FEC0" w14:textId="77777777" w:rsidR="003E7BC1" w:rsidRPr="009449EA" w:rsidRDefault="00AE0D0F">
            <w:pPr>
              <w:spacing w:after="0"/>
              <w:jc w:val="center"/>
              <w:rPr>
                <w:rFonts w:ascii="Calibri" w:eastAsia="Times New Roman" w:hAnsi="Calibri" w:cs="Calibri"/>
                <w:color w:val="000000"/>
                <w:szCs w:val="24"/>
              </w:rPr>
            </w:pPr>
          </w:p>
        </w:tc>
      </w:tr>
      <w:tr w:rsidR="00237587" w14:paraId="2D05FEC3" w14:textId="77777777">
        <w:trPr>
          <w:trHeight w:val="150"/>
        </w:trPr>
        <w:tc>
          <w:tcPr>
            <w:tcW w:w="7420" w:type="dxa"/>
            <w:tcBorders>
              <w:top w:val="nil"/>
              <w:left w:val="nil"/>
              <w:bottom w:val="nil"/>
              <w:right w:val="nil"/>
            </w:tcBorders>
            <w:shd w:val="clear" w:color="auto" w:fill="auto"/>
            <w:vAlign w:val="center"/>
            <w:hideMark/>
          </w:tcPr>
          <w:p w14:paraId="2D05FEC2" w14:textId="77777777" w:rsidR="003E7BC1" w:rsidRPr="009449EA" w:rsidRDefault="00AE0D0F">
            <w:pPr>
              <w:spacing w:after="0"/>
              <w:jc w:val="center"/>
              <w:rPr>
                <w:rFonts w:ascii="Times New Roman" w:eastAsia="Times New Roman" w:hAnsi="Times New Roman" w:cs="Times New Roman"/>
                <w:sz w:val="20"/>
              </w:rPr>
            </w:pPr>
          </w:p>
        </w:tc>
      </w:tr>
      <w:tr w:rsidR="00237587" w14:paraId="2D05FEC5" w14:textId="77777777">
        <w:trPr>
          <w:trHeight w:val="330"/>
        </w:trPr>
        <w:tc>
          <w:tcPr>
            <w:tcW w:w="7420" w:type="dxa"/>
            <w:tcBorders>
              <w:top w:val="nil"/>
              <w:left w:val="nil"/>
              <w:bottom w:val="nil"/>
              <w:right w:val="nil"/>
            </w:tcBorders>
            <w:shd w:val="clear" w:color="auto" w:fill="auto"/>
            <w:vAlign w:val="center"/>
            <w:hideMark/>
          </w:tcPr>
          <w:p w14:paraId="2D05FEC4" w14:textId="77777777" w:rsidR="003E7BC1" w:rsidRPr="009449EA" w:rsidRDefault="00AE0D0F">
            <w:pPr>
              <w:spacing w:after="0"/>
              <w:jc w:val="center"/>
              <w:rPr>
                <w:rFonts w:ascii="Times New Roman" w:eastAsia="Times New Roman" w:hAnsi="Times New Roman" w:cs="Times New Roman"/>
                <w:sz w:val="20"/>
              </w:rPr>
            </w:pPr>
          </w:p>
        </w:tc>
      </w:tr>
      <w:tr w:rsidR="00237587" w14:paraId="2D05FEC7" w14:textId="77777777">
        <w:trPr>
          <w:trHeight w:val="345"/>
        </w:trPr>
        <w:tc>
          <w:tcPr>
            <w:tcW w:w="7420" w:type="dxa"/>
            <w:tcBorders>
              <w:top w:val="nil"/>
              <w:left w:val="nil"/>
              <w:bottom w:val="nil"/>
              <w:right w:val="nil"/>
            </w:tcBorders>
            <w:shd w:val="clear" w:color="auto" w:fill="auto"/>
            <w:vAlign w:val="center"/>
            <w:hideMark/>
          </w:tcPr>
          <w:p w14:paraId="2D05FEC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Υπ. Τροπ. 1972/52 ως έχει     ΚΑΤΑ ΠΛΕΙΟΨΗΦΙΑ</w:t>
            </w:r>
          </w:p>
        </w:tc>
      </w:tr>
      <w:tr w:rsidR="00237587" w14:paraId="2D05FEC9" w14:textId="77777777">
        <w:trPr>
          <w:trHeight w:val="90"/>
        </w:trPr>
        <w:tc>
          <w:tcPr>
            <w:tcW w:w="7420" w:type="dxa"/>
            <w:tcBorders>
              <w:top w:val="nil"/>
              <w:left w:val="nil"/>
              <w:bottom w:val="nil"/>
              <w:right w:val="nil"/>
            </w:tcBorders>
            <w:shd w:val="clear" w:color="auto" w:fill="auto"/>
            <w:vAlign w:val="center"/>
            <w:hideMark/>
          </w:tcPr>
          <w:p w14:paraId="2D05FEC8" w14:textId="77777777" w:rsidR="003E7BC1" w:rsidRPr="009449EA" w:rsidRDefault="00AE0D0F">
            <w:pPr>
              <w:spacing w:after="0"/>
              <w:jc w:val="center"/>
              <w:rPr>
                <w:rFonts w:ascii="Calibri" w:eastAsia="Times New Roman" w:hAnsi="Calibri" w:cs="Calibri"/>
                <w:color w:val="000000"/>
                <w:szCs w:val="24"/>
              </w:rPr>
            </w:pPr>
          </w:p>
        </w:tc>
      </w:tr>
      <w:tr w:rsidR="00237587" w14:paraId="2D05FECB" w14:textId="77777777">
        <w:trPr>
          <w:trHeight w:val="330"/>
        </w:trPr>
        <w:tc>
          <w:tcPr>
            <w:tcW w:w="7420" w:type="dxa"/>
            <w:tcBorders>
              <w:top w:val="nil"/>
              <w:left w:val="nil"/>
              <w:bottom w:val="nil"/>
              <w:right w:val="nil"/>
            </w:tcBorders>
            <w:shd w:val="clear" w:color="auto" w:fill="auto"/>
            <w:vAlign w:val="center"/>
            <w:hideMark/>
          </w:tcPr>
          <w:p w14:paraId="2D05FEC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ECD" w14:textId="77777777">
        <w:trPr>
          <w:trHeight w:val="45"/>
        </w:trPr>
        <w:tc>
          <w:tcPr>
            <w:tcW w:w="7420" w:type="dxa"/>
            <w:tcBorders>
              <w:top w:val="nil"/>
              <w:left w:val="nil"/>
              <w:bottom w:val="nil"/>
              <w:right w:val="nil"/>
            </w:tcBorders>
            <w:shd w:val="clear" w:color="auto" w:fill="auto"/>
            <w:vAlign w:val="center"/>
            <w:hideMark/>
          </w:tcPr>
          <w:p w14:paraId="2D05FECC" w14:textId="77777777" w:rsidR="003E7BC1" w:rsidRPr="009449EA" w:rsidRDefault="00AE0D0F">
            <w:pPr>
              <w:spacing w:after="0"/>
              <w:jc w:val="center"/>
              <w:rPr>
                <w:rFonts w:ascii="Calibri" w:eastAsia="Times New Roman" w:hAnsi="Calibri" w:cs="Calibri"/>
                <w:color w:val="000000"/>
                <w:szCs w:val="24"/>
              </w:rPr>
            </w:pPr>
          </w:p>
        </w:tc>
      </w:tr>
      <w:tr w:rsidR="00237587" w14:paraId="2D05FECF" w14:textId="77777777">
        <w:trPr>
          <w:trHeight w:val="330"/>
        </w:trPr>
        <w:tc>
          <w:tcPr>
            <w:tcW w:w="7420" w:type="dxa"/>
            <w:tcBorders>
              <w:top w:val="nil"/>
              <w:left w:val="nil"/>
              <w:bottom w:val="nil"/>
              <w:right w:val="nil"/>
            </w:tcBorders>
            <w:shd w:val="clear" w:color="auto" w:fill="auto"/>
            <w:vAlign w:val="center"/>
            <w:hideMark/>
          </w:tcPr>
          <w:p w14:paraId="2D05FEC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 xml:space="preserve">Ν.Δ.: </w:t>
            </w:r>
            <w:r w:rsidRPr="009449EA">
              <w:rPr>
                <w:rFonts w:ascii="Calibri" w:eastAsia="Times New Roman" w:hAnsi="Calibri" w:cs="Calibri"/>
                <w:color w:val="000000"/>
                <w:szCs w:val="24"/>
              </w:rPr>
              <w:t>ΠΡΝ</w:t>
            </w:r>
          </w:p>
        </w:tc>
      </w:tr>
      <w:tr w:rsidR="00237587" w14:paraId="2D05FED1" w14:textId="77777777">
        <w:trPr>
          <w:trHeight w:val="45"/>
        </w:trPr>
        <w:tc>
          <w:tcPr>
            <w:tcW w:w="7420" w:type="dxa"/>
            <w:tcBorders>
              <w:top w:val="nil"/>
              <w:left w:val="nil"/>
              <w:bottom w:val="nil"/>
              <w:right w:val="nil"/>
            </w:tcBorders>
            <w:shd w:val="clear" w:color="auto" w:fill="auto"/>
            <w:vAlign w:val="center"/>
            <w:hideMark/>
          </w:tcPr>
          <w:p w14:paraId="2D05FED0" w14:textId="77777777" w:rsidR="003E7BC1" w:rsidRPr="009449EA" w:rsidRDefault="00AE0D0F">
            <w:pPr>
              <w:spacing w:after="0"/>
              <w:jc w:val="center"/>
              <w:rPr>
                <w:rFonts w:ascii="Calibri" w:eastAsia="Times New Roman" w:hAnsi="Calibri" w:cs="Calibri"/>
                <w:color w:val="000000"/>
                <w:szCs w:val="24"/>
              </w:rPr>
            </w:pPr>
          </w:p>
        </w:tc>
      </w:tr>
      <w:tr w:rsidR="00237587" w14:paraId="2D05FED3" w14:textId="77777777">
        <w:trPr>
          <w:trHeight w:val="330"/>
        </w:trPr>
        <w:tc>
          <w:tcPr>
            <w:tcW w:w="7420" w:type="dxa"/>
            <w:tcBorders>
              <w:top w:val="nil"/>
              <w:left w:val="nil"/>
              <w:bottom w:val="nil"/>
              <w:right w:val="nil"/>
            </w:tcBorders>
            <w:shd w:val="clear" w:color="auto" w:fill="auto"/>
            <w:vAlign w:val="center"/>
            <w:hideMark/>
          </w:tcPr>
          <w:p w14:paraId="2D05FED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ΠΡΝ</w:t>
            </w:r>
          </w:p>
        </w:tc>
      </w:tr>
      <w:tr w:rsidR="00237587" w14:paraId="2D05FED5" w14:textId="77777777">
        <w:trPr>
          <w:trHeight w:val="45"/>
        </w:trPr>
        <w:tc>
          <w:tcPr>
            <w:tcW w:w="7420" w:type="dxa"/>
            <w:tcBorders>
              <w:top w:val="nil"/>
              <w:left w:val="nil"/>
              <w:bottom w:val="nil"/>
              <w:right w:val="nil"/>
            </w:tcBorders>
            <w:shd w:val="clear" w:color="auto" w:fill="auto"/>
            <w:vAlign w:val="center"/>
            <w:hideMark/>
          </w:tcPr>
          <w:p w14:paraId="2D05FED4" w14:textId="77777777" w:rsidR="003E7BC1" w:rsidRPr="009449EA" w:rsidRDefault="00AE0D0F">
            <w:pPr>
              <w:spacing w:after="0"/>
              <w:jc w:val="center"/>
              <w:rPr>
                <w:rFonts w:ascii="Calibri" w:eastAsia="Times New Roman" w:hAnsi="Calibri" w:cs="Calibri"/>
                <w:color w:val="000000"/>
                <w:szCs w:val="24"/>
              </w:rPr>
            </w:pPr>
          </w:p>
        </w:tc>
      </w:tr>
      <w:tr w:rsidR="00237587" w14:paraId="2D05FED7" w14:textId="77777777">
        <w:trPr>
          <w:trHeight w:val="330"/>
        </w:trPr>
        <w:tc>
          <w:tcPr>
            <w:tcW w:w="7420" w:type="dxa"/>
            <w:tcBorders>
              <w:top w:val="nil"/>
              <w:left w:val="nil"/>
              <w:bottom w:val="nil"/>
              <w:right w:val="nil"/>
            </w:tcBorders>
            <w:shd w:val="clear" w:color="auto" w:fill="auto"/>
            <w:vAlign w:val="center"/>
            <w:hideMark/>
          </w:tcPr>
          <w:p w14:paraId="2D05FED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ED9" w14:textId="77777777">
        <w:trPr>
          <w:trHeight w:val="30"/>
        </w:trPr>
        <w:tc>
          <w:tcPr>
            <w:tcW w:w="7420" w:type="dxa"/>
            <w:tcBorders>
              <w:top w:val="nil"/>
              <w:left w:val="nil"/>
              <w:bottom w:val="nil"/>
              <w:right w:val="nil"/>
            </w:tcBorders>
            <w:shd w:val="clear" w:color="auto" w:fill="auto"/>
            <w:vAlign w:val="center"/>
            <w:hideMark/>
          </w:tcPr>
          <w:p w14:paraId="2D05FED8" w14:textId="77777777" w:rsidR="003E7BC1" w:rsidRPr="009449EA" w:rsidRDefault="00AE0D0F">
            <w:pPr>
              <w:spacing w:after="0"/>
              <w:jc w:val="center"/>
              <w:rPr>
                <w:rFonts w:ascii="Calibri" w:eastAsia="Times New Roman" w:hAnsi="Calibri" w:cs="Calibri"/>
                <w:color w:val="000000"/>
                <w:szCs w:val="24"/>
              </w:rPr>
            </w:pPr>
          </w:p>
        </w:tc>
      </w:tr>
      <w:tr w:rsidR="00237587" w14:paraId="2D05FEDB" w14:textId="77777777">
        <w:trPr>
          <w:trHeight w:val="345"/>
        </w:trPr>
        <w:tc>
          <w:tcPr>
            <w:tcW w:w="7420" w:type="dxa"/>
            <w:tcBorders>
              <w:top w:val="nil"/>
              <w:left w:val="nil"/>
              <w:bottom w:val="nil"/>
              <w:right w:val="nil"/>
            </w:tcBorders>
            <w:shd w:val="clear" w:color="auto" w:fill="auto"/>
            <w:vAlign w:val="center"/>
            <w:hideMark/>
          </w:tcPr>
          <w:p w14:paraId="2D05FED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ΠΡΝ</w:t>
            </w:r>
          </w:p>
        </w:tc>
      </w:tr>
      <w:tr w:rsidR="00237587" w14:paraId="2D05FEDD" w14:textId="77777777">
        <w:trPr>
          <w:trHeight w:val="30"/>
        </w:trPr>
        <w:tc>
          <w:tcPr>
            <w:tcW w:w="7420" w:type="dxa"/>
            <w:tcBorders>
              <w:top w:val="nil"/>
              <w:left w:val="nil"/>
              <w:bottom w:val="nil"/>
              <w:right w:val="nil"/>
            </w:tcBorders>
            <w:shd w:val="clear" w:color="auto" w:fill="auto"/>
            <w:vAlign w:val="center"/>
            <w:hideMark/>
          </w:tcPr>
          <w:p w14:paraId="2D05FEDC" w14:textId="77777777" w:rsidR="003E7BC1" w:rsidRPr="009449EA" w:rsidRDefault="00AE0D0F">
            <w:pPr>
              <w:spacing w:after="0"/>
              <w:jc w:val="center"/>
              <w:rPr>
                <w:rFonts w:ascii="Calibri" w:eastAsia="Times New Roman" w:hAnsi="Calibri" w:cs="Calibri"/>
                <w:color w:val="000000"/>
                <w:szCs w:val="24"/>
              </w:rPr>
            </w:pPr>
          </w:p>
        </w:tc>
      </w:tr>
      <w:tr w:rsidR="00237587" w14:paraId="2D05FEDF" w14:textId="77777777">
        <w:trPr>
          <w:trHeight w:val="330"/>
        </w:trPr>
        <w:tc>
          <w:tcPr>
            <w:tcW w:w="7420" w:type="dxa"/>
            <w:tcBorders>
              <w:top w:val="nil"/>
              <w:left w:val="nil"/>
              <w:bottom w:val="nil"/>
              <w:right w:val="nil"/>
            </w:tcBorders>
            <w:shd w:val="clear" w:color="auto" w:fill="auto"/>
            <w:vAlign w:val="center"/>
            <w:hideMark/>
          </w:tcPr>
          <w:p w14:paraId="2D05FED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ΠΡΝ</w:t>
            </w:r>
          </w:p>
        </w:tc>
      </w:tr>
      <w:tr w:rsidR="00237587" w14:paraId="2D05FEE1" w14:textId="77777777">
        <w:trPr>
          <w:trHeight w:val="45"/>
        </w:trPr>
        <w:tc>
          <w:tcPr>
            <w:tcW w:w="7420" w:type="dxa"/>
            <w:tcBorders>
              <w:top w:val="nil"/>
              <w:left w:val="nil"/>
              <w:bottom w:val="nil"/>
              <w:right w:val="nil"/>
            </w:tcBorders>
            <w:shd w:val="clear" w:color="auto" w:fill="auto"/>
            <w:vAlign w:val="center"/>
            <w:hideMark/>
          </w:tcPr>
          <w:p w14:paraId="2D05FEE0" w14:textId="77777777" w:rsidR="003E7BC1" w:rsidRPr="009449EA" w:rsidRDefault="00AE0D0F">
            <w:pPr>
              <w:spacing w:after="0"/>
              <w:jc w:val="center"/>
              <w:rPr>
                <w:rFonts w:ascii="Calibri" w:eastAsia="Times New Roman" w:hAnsi="Calibri" w:cs="Calibri"/>
                <w:color w:val="000000"/>
                <w:szCs w:val="24"/>
              </w:rPr>
            </w:pPr>
          </w:p>
        </w:tc>
      </w:tr>
      <w:tr w:rsidR="00237587" w14:paraId="2D05FEE3" w14:textId="77777777">
        <w:trPr>
          <w:trHeight w:val="135"/>
        </w:trPr>
        <w:tc>
          <w:tcPr>
            <w:tcW w:w="7420" w:type="dxa"/>
            <w:tcBorders>
              <w:top w:val="nil"/>
              <w:left w:val="nil"/>
              <w:bottom w:val="nil"/>
              <w:right w:val="nil"/>
            </w:tcBorders>
            <w:shd w:val="clear" w:color="auto" w:fill="auto"/>
            <w:vAlign w:val="center"/>
            <w:hideMark/>
          </w:tcPr>
          <w:p w14:paraId="2D05FEE2" w14:textId="77777777" w:rsidR="003E7BC1" w:rsidRPr="009449EA" w:rsidRDefault="00AE0D0F">
            <w:pPr>
              <w:spacing w:after="0"/>
              <w:jc w:val="center"/>
              <w:rPr>
                <w:rFonts w:ascii="Times New Roman" w:eastAsia="Times New Roman" w:hAnsi="Times New Roman" w:cs="Times New Roman"/>
                <w:sz w:val="20"/>
              </w:rPr>
            </w:pPr>
          </w:p>
        </w:tc>
      </w:tr>
      <w:tr w:rsidR="00237587" w14:paraId="2D05FEE5" w14:textId="77777777">
        <w:trPr>
          <w:trHeight w:val="345"/>
        </w:trPr>
        <w:tc>
          <w:tcPr>
            <w:tcW w:w="7420" w:type="dxa"/>
            <w:tcBorders>
              <w:top w:val="nil"/>
              <w:left w:val="nil"/>
              <w:bottom w:val="nil"/>
              <w:right w:val="nil"/>
            </w:tcBorders>
            <w:shd w:val="clear" w:color="auto" w:fill="auto"/>
            <w:vAlign w:val="center"/>
            <w:hideMark/>
          </w:tcPr>
          <w:p w14:paraId="2D05FEE4" w14:textId="77777777" w:rsidR="003E7BC1" w:rsidRPr="009449EA" w:rsidRDefault="00AE0D0F">
            <w:pPr>
              <w:spacing w:after="0"/>
              <w:jc w:val="center"/>
              <w:rPr>
                <w:rFonts w:ascii="Times New Roman" w:eastAsia="Times New Roman" w:hAnsi="Times New Roman" w:cs="Times New Roman"/>
                <w:sz w:val="20"/>
              </w:rPr>
            </w:pPr>
          </w:p>
        </w:tc>
      </w:tr>
      <w:tr w:rsidR="00237587" w14:paraId="2D05FEE7" w14:textId="77777777">
        <w:trPr>
          <w:trHeight w:val="330"/>
        </w:trPr>
        <w:tc>
          <w:tcPr>
            <w:tcW w:w="7420" w:type="dxa"/>
            <w:tcBorders>
              <w:top w:val="nil"/>
              <w:left w:val="nil"/>
              <w:bottom w:val="nil"/>
              <w:right w:val="nil"/>
            </w:tcBorders>
            <w:shd w:val="clear" w:color="auto" w:fill="auto"/>
            <w:vAlign w:val="center"/>
            <w:hideMark/>
          </w:tcPr>
          <w:p w14:paraId="2D05FEE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Υπ. Τροπ. 1973/53 ως έχει     ΚΑΤΑ ΠΛΕΙΟΨΗΦΙΑ</w:t>
            </w:r>
          </w:p>
        </w:tc>
      </w:tr>
      <w:tr w:rsidR="00237587" w14:paraId="2D05FEE9" w14:textId="77777777">
        <w:trPr>
          <w:trHeight w:val="105"/>
        </w:trPr>
        <w:tc>
          <w:tcPr>
            <w:tcW w:w="7420" w:type="dxa"/>
            <w:tcBorders>
              <w:top w:val="nil"/>
              <w:left w:val="nil"/>
              <w:bottom w:val="nil"/>
              <w:right w:val="nil"/>
            </w:tcBorders>
            <w:shd w:val="clear" w:color="auto" w:fill="auto"/>
            <w:vAlign w:val="center"/>
            <w:hideMark/>
          </w:tcPr>
          <w:p w14:paraId="2D05FEE8" w14:textId="77777777" w:rsidR="003E7BC1" w:rsidRPr="009449EA" w:rsidRDefault="00AE0D0F">
            <w:pPr>
              <w:spacing w:after="0"/>
              <w:jc w:val="center"/>
              <w:rPr>
                <w:rFonts w:ascii="Calibri" w:eastAsia="Times New Roman" w:hAnsi="Calibri" w:cs="Calibri"/>
                <w:color w:val="000000"/>
                <w:szCs w:val="24"/>
              </w:rPr>
            </w:pPr>
          </w:p>
        </w:tc>
      </w:tr>
      <w:tr w:rsidR="00237587" w14:paraId="2D05FEEB" w14:textId="77777777">
        <w:trPr>
          <w:trHeight w:val="330"/>
        </w:trPr>
        <w:tc>
          <w:tcPr>
            <w:tcW w:w="7420" w:type="dxa"/>
            <w:tcBorders>
              <w:top w:val="nil"/>
              <w:left w:val="nil"/>
              <w:bottom w:val="nil"/>
              <w:right w:val="nil"/>
            </w:tcBorders>
            <w:shd w:val="clear" w:color="auto" w:fill="auto"/>
            <w:vAlign w:val="center"/>
            <w:hideMark/>
          </w:tcPr>
          <w:p w14:paraId="2D05FEE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EED" w14:textId="77777777">
        <w:trPr>
          <w:trHeight w:val="45"/>
        </w:trPr>
        <w:tc>
          <w:tcPr>
            <w:tcW w:w="7420" w:type="dxa"/>
            <w:tcBorders>
              <w:top w:val="nil"/>
              <w:left w:val="nil"/>
              <w:bottom w:val="nil"/>
              <w:right w:val="nil"/>
            </w:tcBorders>
            <w:shd w:val="clear" w:color="auto" w:fill="auto"/>
            <w:vAlign w:val="center"/>
            <w:hideMark/>
          </w:tcPr>
          <w:p w14:paraId="2D05FEEC" w14:textId="77777777" w:rsidR="003E7BC1" w:rsidRPr="009449EA" w:rsidRDefault="00AE0D0F">
            <w:pPr>
              <w:spacing w:after="0"/>
              <w:jc w:val="center"/>
              <w:rPr>
                <w:rFonts w:ascii="Calibri" w:eastAsia="Times New Roman" w:hAnsi="Calibri" w:cs="Calibri"/>
                <w:color w:val="000000"/>
                <w:szCs w:val="24"/>
              </w:rPr>
            </w:pPr>
          </w:p>
        </w:tc>
      </w:tr>
      <w:tr w:rsidR="00237587" w14:paraId="2D05FEEF" w14:textId="77777777">
        <w:trPr>
          <w:trHeight w:val="330"/>
        </w:trPr>
        <w:tc>
          <w:tcPr>
            <w:tcW w:w="7420" w:type="dxa"/>
            <w:tcBorders>
              <w:top w:val="nil"/>
              <w:left w:val="nil"/>
              <w:bottom w:val="nil"/>
              <w:right w:val="nil"/>
            </w:tcBorders>
            <w:shd w:val="clear" w:color="auto" w:fill="auto"/>
            <w:vAlign w:val="center"/>
            <w:hideMark/>
          </w:tcPr>
          <w:p w14:paraId="2D05FEE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EF1" w14:textId="77777777">
        <w:trPr>
          <w:trHeight w:val="45"/>
        </w:trPr>
        <w:tc>
          <w:tcPr>
            <w:tcW w:w="7420" w:type="dxa"/>
            <w:tcBorders>
              <w:top w:val="nil"/>
              <w:left w:val="nil"/>
              <w:bottom w:val="nil"/>
              <w:right w:val="nil"/>
            </w:tcBorders>
            <w:shd w:val="clear" w:color="auto" w:fill="auto"/>
            <w:vAlign w:val="center"/>
            <w:hideMark/>
          </w:tcPr>
          <w:p w14:paraId="2D05FEF0" w14:textId="77777777" w:rsidR="003E7BC1" w:rsidRPr="009449EA" w:rsidRDefault="00AE0D0F">
            <w:pPr>
              <w:spacing w:after="0"/>
              <w:jc w:val="center"/>
              <w:rPr>
                <w:rFonts w:ascii="Calibri" w:eastAsia="Times New Roman" w:hAnsi="Calibri" w:cs="Calibri"/>
                <w:color w:val="000000"/>
                <w:szCs w:val="24"/>
              </w:rPr>
            </w:pPr>
          </w:p>
        </w:tc>
      </w:tr>
      <w:tr w:rsidR="00237587" w14:paraId="2D05FEF3" w14:textId="77777777">
        <w:trPr>
          <w:trHeight w:val="330"/>
        </w:trPr>
        <w:tc>
          <w:tcPr>
            <w:tcW w:w="7420" w:type="dxa"/>
            <w:tcBorders>
              <w:top w:val="nil"/>
              <w:left w:val="nil"/>
              <w:bottom w:val="nil"/>
              <w:right w:val="nil"/>
            </w:tcBorders>
            <w:shd w:val="clear" w:color="auto" w:fill="auto"/>
            <w:vAlign w:val="center"/>
            <w:hideMark/>
          </w:tcPr>
          <w:p w14:paraId="2D05FEF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ΝΑΙ</w:t>
            </w:r>
          </w:p>
        </w:tc>
      </w:tr>
      <w:tr w:rsidR="00237587" w14:paraId="2D05FEF5" w14:textId="77777777">
        <w:trPr>
          <w:trHeight w:val="30"/>
        </w:trPr>
        <w:tc>
          <w:tcPr>
            <w:tcW w:w="7420" w:type="dxa"/>
            <w:tcBorders>
              <w:top w:val="nil"/>
              <w:left w:val="nil"/>
              <w:bottom w:val="nil"/>
              <w:right w:val="nil"/>
            </w:tcBorders>
            <w:shd w:val="clear" w:color="auto" w:fill="auto"/>
            <w:vAlign w:val="center"/>
            <w:hideMark/>
          </w:tcPr>
          <w:p w14:paraId="2D05FEF4" w14:textId="77777777" w:rsidR="003E7BC1" w:rsidRPr="009449EA" w:rsidRDefault="00AE0D0F">
            <w:pPr>
              <w:spacing w:after="0"/>
              <w:jc w:val="center"/>
              <w:rPr>
                <w:rFonts w:ascii="Calibri" w:eastAsia="Times New Roman" w:hAnsi="Calibri" w:cs="Calibri"/>
                <w:color w:val="000000"/>
                <w:szCs w:val="24"/>
              </w:rPr>
            </w:pPr>
          </w:p>
        </w:tc>
      </w:tr>
      <w:tr w:rsidR="00237587" w14:paraId="2D05FEF7" w14:textId="77777777">
        <w:trPr>
          <w:trHeight w:val="330"/>
        </w:trPr>
        <w:tc>
          <w:tcPr>
            <w:tcW w:w="7420" w:type="dxa"/>
            <w:tcBorders>
              <w:top w:val="nil"/>
              <w:left w:val="nil"/>
              <w:bottom w:val="nil"/>
              <w:right w:val="nil"/>
            </w:tcBorders>
            <w:shd w:val="clear" w:color="auto" w:fill="auto"/>
            <w:vAlign w:val="center"/>
            <w:hideMark/>
          </w:tcPr>
          <w:p w14:paraId="2D05FEF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EF9" w14:textId="77777777">
        <w:trPr>
          <w:trHeight w:val="45"/>
        </w:trPr>
        <w:tc>
          <w:tcPr>
            <w:tcW w:w="7420" w:type="dxa"/>
            <w:tcBorders>
              <w:top w:val="nil"/>
              <w:left w:val="nil"/>
              <w:bottom w:val="nil"/>
              <w:right w:val="nil"/>
            </w:tcBorders>
            <w:shd w:val="clear" w:color="auto" w:fill="auto"/>
            <w:vAlign w:val="center"/>
            <w:hideMark/>
          </w:tcPr>
          <w:p w14:paraId="2D05FEF8" w14:textId="77777777" w:rsidR="003E7BC1" w:rsidRPr="009449EA" w:rsidRDefault="00AE0D0F">
            <w:pPr>
              <w:spacing w:after="0"/>
              <w:jc w:val="center"/>
              <w:rPr>
                <w:rFonts w:ascii="Calibri" w:eastAsia="Times New Roman" w:hAnsi="Calibri" w:cs="Calibri"/>
                <w:color w:val="000000"/>
                <w:szCs w:val="24"/>
              </w:rPr>
            </w:pPr>
          </w:p>
        </w:tc>
      </w:tr>
      <w:tr w:rsidR="00237587" w14:paraId="2D05FEFB" w14:textId="77777777">
        <w:trPr>
          <w:trHeight w:val="330"/>
        </w:trPr>
        <w:tc>
          <w:tcPr>
            <w:tcW w:w="7420" w:type="dxa"/>
            <w:tcBorders>
              <w:top w:val="nil"/>
              <w:left w:val="nil"/>
              <w:bottom w:val="nil"/>
              <w:right w:val="nil"/>
            </w:tcBorders>
            <w:shd w:val="clear" w:color="auto" w:fill="auto"/>
            <w:vAlign w:val="center"/>
            <w:hideMark/>
          </w:tcPr>
          <w:p w14:paraId="2D05FEF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OXI</w:t>
            </w:r>
          </w:p>
        </w:tc>
      </w:tr>
      <w:tr w:rsidR="00237587" w14:paraId="2D05FEFD" w14:textId="77777777">
        <w:trPr>
          <w:trHeight w:val="45"/>
        </w:trPr>
        <w:tc>
          <w:tcPr>
            <w:tcW w:w="7420" w:type="dxa"/>
            <w:tcBorders>
              <w:top w:val="nil"/>
              <w:left w:val="nil"/>
              <w:bottom w:val="nil"/>
              <w:right w:val="nil"/>
            </w:tcBorders>
            <w:shd w:val="clear" w:color="auto" w:fill="auto"/>
            <w:vAlign w:val="center"/>
            <w:hideMark/>
          </w:tcPr>
          <w:p w14:paraId="2D05FEFC" w14:textId="77777777" w:rsidR="003E7BC1" w:rsidRPr="009449EA" w:rsidRDefault="00AE0D0F">
            <w:pPr>
              <w:spacing w:after="0"/>
              <w:jc w:val="center"/>
              <w:rPr>
                <w:rFonts w:ascii="Calibri" w:eastAsia="Times New Roman" w:hAnsi="Calibri" w:cs="Calibri"/>
                <w:color w:val="000000"/>
                <w:szCs w:val="24"/>
              </w:rPr>
            </w:pPr>
          </w:p>
        </w:tc>
      </w:tr>
      <w:tr w:rsidR="00237587" w14:paraId="2D05FEFF" w14:textId="77777777">
        <w:trPr>
          <w:trHeight w:val="330"/>
        </w:trPr>
        <w:tc>
          <w:tcPr>
            <w:tcW w:w="7420" w:type="dxa"/>
            <w:tcBorders>
              <w:top w:val="nil"/>
              <w:left w:val="nil"/>
              <w:bottom w:val="nil"/>
              <w:right w:val="nil"/>
            </w:tcBorders>
            <w:shd w:val="clear" w:color="auto" w:fill="auto"/>
            <w:vAlign w:val="center"/>
            <w:hideMark/>
          </w:tcPr>
          <w:p w14:paraId="2D05FEF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ΝΑΙ</w:t>
            </w:r>
          </w:p>
        </w:tc>
      </w:tr>
      <w:tr w:rsidR="00237587" w14:paraId="2D05FF01" w14:textId="77777777">
        <w:trPr>
          <w:trHeight w:val="30"/>
        </w:trPr>
        <w:tc>
          <w:tcPr>
            <w:tcW w:w="7420" w:type="dxa"/>
            <w:tcBorders>
              <w:top w:val="nil"/>
              <w:left w:val="nil"/>
              <w:bottom w:val="nil"/>
              <w:right w:val="nil"/>
            </w:tcBorders>
            <w:shd w:val="clear" w:color="auto" w:fill="auto"/>
            <w:vAlign w:val="center"/>
            <w:hideMark/>
          </w:tcPr>
          <w:p w14:paraId="2D05FF00" w14:textId="77777777" w:rsidR="003E7BC1" w:rsidRPr="009449EA" w:rsidRDefault="00AE0D0F">
            <w:pPr>
              <w:spacing w:after="0"/>
              <w:jc w:val="center"/>
              <w:rPr>
                <w:rFonts w:ascii="Calibri" w:eastAsia="Times New Roman" w:hAnsi="Calibri" w:cs="Calibri"/>
                <w:color w:val="000000"/>
                <w:szCs w:val="24"/>
              </w:rPr>
            </w:pPr>
          </w:p>
        </w:tc>
      </w:tr>
      <w:tr w:rsidR="00237587" w14:paraId="2D05FF03" w14:textId="77777777">
        <w:trPr>
          <w:trHeight w:val="150"/>
        </w:trPr>
        <w:tc>
          <w:tcPr>
            <w:tcW w:w="7420" w:type="dxa"/>
            <w:tcBorders>
              <w:top w:val="nil"/>
              <w:left w:val="nil"/>
              <w:bottom w:val="nil"/>
              <w:right w:val="nil"/>
            </w:tcBorders>
            <w:shd w:val="clear" w:color="auto" w:fill="auto"/>
            <w:vAlign w:val="center"/>
            <w:hideMark/>
          </w:tcPr>
          <w:p w14:paraId="2D05FF02" w14:textId="77777777" w:rsidR="003E7BC1" w:rsidRPr="009449EA" w:rsidRDefault="00AE0D0F">
            <w:pPr>
              <w:spacing w:after="0"/>
              <w:jc w:val="center"/>
              <w:rPr>
                <w:rFonts w:ascii="Times New Roman" w:eastAsia="Times New Roman" w:hAnsi="Times New Roman" w:cs="Times New Roman"/>
                <w:sz w:val="20"/>
              </w:rPr>
            </w:pPr>
          </w:p>
        </w:tc>
      </w:tr>
      <w:tr w:rsidR="00237587" w14:paraId="2D05FF05" w14:textId="77777777">
        <w:trPr>
          <w:trHeight w:val="345"/>
        </w:trPr>
        <w:tc>
          <w:tcPr>
            <w:tcW w:w="7420" w:type="dxa"/>
            <w:tcBorders>
              <w:top w:val="nil"/>
              <w:left w:val="nil"/>
              <w:bottom w:val="nil"/>
              <w:right w:val="nil"/>
            </w:tcBorders>
            <w:shd w:val="clear" w:color="auto" w:fill="auto"/>
            <w:vAlign w:val="center"/>
            <w:hideMark/>
          </w:tcPr>
          <w:p w14:paraId="2D05FF04" w14:textId="77777777" w:rsidR="003E7BC1" w:rsidRPr="009449EA" w:rsidRDefault="00AE0D0F">
            <w:pPr>
              <w:spacing w:after="0"/>
              <w:jc w:val="center"/>
              <w:rPr>
                <w:rFonts w:ascii="Times New Roman" w:eastAsia="Times New Roman" w:hAnsi="Times New Roman" w:cs="Times New Roman"/>
                <w:sz w:val="20"/>
              </w:rPr>
            </w:pPr>
          </w:p>
        </w:tc>
      </w:tr>
      <w:tr w:rsidR="00237587" w14:paraId="2D05FF07" w14:textId="77777777">
        <w:trPr>
          <w:trHeight w:val="330"/>
        </w:trPr>
        <w:tc>
          <w:tcPr>
            <w:tcW w:w="7420" w:type="dxa"/>
            <w:tcBorders>
              <w:top w:val="nil"/>
              <w:left w:val="nil"/>
              <w:bottom w:val="nil"/>
              <w:right w:val="nil"/>
            </w:tcBorders>
            <w:shd w:val="clear" w:color="auto" w:fill="auto"/>
            <w:vAlign w:val="center"/>
            <w:hideMark/>
          </w:tcPr>
          <w:p w14:paraId="2D05FF0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 xml:space="preserve">Υπ. Τροπ. 1974/54 ως έχει     ΚΑΤΑ </w:t>
            </w:r>
            <w:r w:rsidRPr="009449EA">
              <w:rPr>
                <w:rFonts w:ascii="Calibri" w:eastAsia="Times New Roman" w:hAnsi="Calibri" w:cs="Calibri"/>
                <w:color w:val="000000"/>
                <w:szCs w:val="24"/>
              </w:rPr>
              <w:t>ΠΛΕΙΟΨΗΦΙΑ</w:t>
            </w:r>
          </w:p>
        </w:tc>
      </w:tr>
      <w:tr w:rsidR="00237587" w14:paraId="2D05FF09" w14:textId="77777777">
        <w:trPr>
          <w:trHeight w:val="105"/>
        </w:trPr>
        <w:tc>
          <w:tcPr>
            <w:tcW w:w="7420" w:type="dxa"/>
            <w:tcBorders>
              <w:top w:val="nil"/>
              <w:left w:val="nil"/>
              <w:bottom w:val="nil"/>
              <w:right w:val="nil"/>
            </w:tcBorders>
            <w:shd w:val="clear" w:color="auto" w:fill="auto"/>
            <w:vAlign w:val="center"/>
            <w:hideMark/>
          </w:tcPr>
          <w:p w14:paraId="2D05FF08" w14:textId="77777777" w:rsidR="003E7BC1" w:rsidRPr="009449EA" w:rsidRDefault="00AE0D0F">
            <w:pPr>
              <w:spacing w:after="0"/>
              <w:jc w:val="center"/>
              <w:rPr>
                <w:rFonts w:ascii="Calibri" w:eastAsia="Times New Roman" w:hAnsi="Calibri" w:cs="Calibri"/>
                <w:color w:val="000000"/>
                <w:szCs w:val="24"/>
              </w:rPr>
            </w:pPr>
          </w:p>
        </w:tc>
      </w:tr>
      <w:tr w:rsidR="00237587" w14:paraId="2D05FF0B" w14:textId="77777777">
        <w:trPr>
          <w:trHeight w:val="330"/>
        </w:trPr>
        <w:tc>
          <w:tcPr>
            <w:tcW w:w="7420" w:type="dxa"/>
            <w:tcBorders>
              <w:top w:val="nil"/>
              <w:left w:val="nil"/>
              <w:bottom w:val="nil"/>
              <w:right w:val="nil"/>
            </w:tcBorders>
            <w:shd w:val="clear" w:color="auto" w:fill="auto"/>
            <w:vAlign w:val="center"/>
            <w:hideMark/>
          </w:tcPr>
          <w:p w14:paraId="2D05FF0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F0D" w14:textId="77777777">
        <w:trPr>
          <w:trHeight w:val="30"/>
        </w:trPr>
        <w:tc>
          <w:tcPr>
            <w:tcW w:w="7420" w:type="dxa"/>
            <w:tcBorders>
              <w:top w:val="nil"/>
              <w:left w:val="nil"/>
              <w:bottom w:val="nil"/>
              <w:right w:val="nil"/>
            </w:tcBorders>
            <w:shd w:val="clear" w:color="auto" w:fill="auto"/>
            <w:vAlign w:val="center"/>
            <w:hideMark/>
          </w:tcPr>
          <w:p w14:paraId="2D05FF0C" w14:textId="77777777" w:rsidR="003E7BC1" w:rsidRPr="009449EA" w:rsidRDefault="00AE0D0F">
            <w:pPr>
              <w:spacing w:after="0"/>
              <w:jc w:val="center"/>
              <w:rPr>
                <w:rFonts w:ascii="Calibri" w:eastAsia="Times New Roman" w:hAnsi="Calibri" w:cs="Calibri"/>
                <w:color w:val="000000"/>
                <w:szCs w:val="24"/>
              </w:rPr>
            </w:pPr>
          </w:p>
        </w:tc>
      </w:tr>
      <w:tr w:rsidR="00237587" w14:paraId="2D05FF0F" w14:textId="77777777">
        <w:trPr>
          <w:trHeight w:val="330"/>
        </w:trPr>
        <w:tc>
          <w:tcPr>
            <w:tcW w:w="7420" w:type="dxa"/>
            <w:tcBorders>
              <w:top w:val="nil"/>
              <w:left w:val="nil"/>
              <w:bottom w:val="nil"/>
              <w:right w:val="nil"/>
            </w:tcBorders>
            <w:shd w:val="clear" w:color="auto" w:fill="auto"/>
            <w:vAlign w:val="center"/>
            <w:hideMark/>
          </w:tcPr>
          <w:p w14:paraId="2D05FF0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ΠΡΝ</w:t>
            </w:r>
          </w:p>
        </w:tc>
      </w:tr>
      <w:tr w:rsidR="00237587" w14:paraId="2D05FF11" w14:textId="77777777">
        <w:trPr>
          <w:trHeight w:val="45"/>
        </w:trPr>
        <w:tc>
          <w:tcPr>
            <w:tcW w:w="7420" w:type="dxa"/>
            <w:tcBorders>
              <w:top w:val="nil"/>
              <w:left w:val="nil"/>
              <w:bottom w:val="nil"/>
              <w:right w:val="nil"/>
            </w:tcBorders>
            <w:shd w:val="clear" w:color="auto" w:fill="auto"/>
            <w:vAlign w:val="center"/>
            <w:hideMark/>
          </w:tcPr>
          <w:p w14:paraId="2D05FF10" w14:textId="77777777" w:rsidR="003E7BC1" w:rsidRPr="009449EA" w:rsidRDefault="00AE0D0F">
            <w:pPr>
              <w:spacing w:after="0"/>
              <w:jc w:val="center"/>
              <w:rPr>
                <w:rFonts w:ascii="Calibri" w:eastAsia="Times New Roman" w:hAnsi="Calibri" w:cs="Calibri"/>
                <w:color w:val="000000"/>
                <w:szCs w:val="24"/>
              </w:rPr>
            </w:pPr>
          </w:p>
        </w:tc>
      </w:tr>
      <w:tr w:rsidR="00237587" w14:paraId="2D05FF13" w14:textId="77777777">
        <w:trPr>
          <w:trHeight w:val="330"/>
        </w:trPr>
        <w:tc>
          <w:tcPr>
            <w:tcW w:w="7420" w:type="dxa"/>
            <w:tcBorders>
              <w:top w:val="nil"/>
              <w:left w:val="nil"/>
              <w:bottom w:val="nil"/>
              <w:right w:val="nil"/>
            </w:tcBorders>
            <w:shd w:val="clear" w:color="auto" w:fill="auto"/>
            <w:vAlign w:val="center"/>
            <w:hideMark/>
          </w:tcPr>
          <w:p w14:paraId="2D05FF1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ΠΡΝ</w:t>
            </w:r>
          </w:p>
        </w:tc>
      </w:tr>
      <w:tr w:rsidR="00237587" w14:paraId="2D05FF15" w14:textId="77777777">
        <w:trPr>
          <w:trHeight w:val="45"/>
        </w:trPr>
        <w:tc>
          <w:tcPr>
            <w:tcW w:w="7420" w:type="dxa"/>
            <w:tcBorders>
              <w:top w:val="nil"/>
              <w:left w:val="nil"/>
              <w:bottom w:val="nil"/>
              <w:right w:val="nil"/>
            </w:tcBorders>
            <w:shd w:val="clear" w:color="auto" w:fill="auto"/>
            <w:vAlign w:val="center"/>
            <w:hideMark/>
          </w:tcPr>
          <w:p w14:paraId="2D05FF14" w14:textId="77777777" w:rsidR="003E7BC1" w:rsidRPr="009449EA" w:rsidRDefault="00AE0D0F">
            <w:pPr>
              <w:spacing w:after="0"/>
              <w:jc w:val="center"/>
              <w:rPr>
                <w:rFonts w:ascii="Calibri" w:eastAsia="Times New Roman" w:hAnsi="Calibri" w:cs="Calibri"/>
                <w:color w:val="000000"/>
                <w:szCs w:val="24"/>
              </w:rPr>
            </w:pPr>
          </w:p>
        </w:tc>
      </w:tr>
      <w:tr w:rsidR="00237587" w14:paraId="2D05FF17" w14:textId="77777777">
        <w:trPr>
          <w:trHeight w:val="330"/>
        </w:trPr>
        <w:tc>
          <w:tcPr>
            <w:tcW w:w="7420" w:type="dxa"/>
            <w:tcBorders>
              <w:top w:val="nil"/>
              <w:left w:val="nil"/>
              <w:bottom w:val="nil"/>
              <w:right w:val="nil"/>
            </w:tcBorders>
            <w:shd w:val="clear" w:color="auto" w:fill="auto"/>
            <w:vAlign w:val="center"/>
            <w:hideMark/>
          </w:tcPr>
          <w:p w14:paraId="2D05FF1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F19" w14:textId="77777777">
        <w:trPr>
          <w:trHeight w:val="45"/>
        </w:trPr>
        <w:tc>
          <w:tcPr>
            <w:tcW w:w="7420" w:type="dxa"/>
            <w:tcBorders>
              <w:top w:val="nil"/>
              <w:left w:val="nil"/>
              <w:bottom w:val="nil"/>
              <w:right w:val="nil"/>
            </w:tcBorders>
            <w:shd w:val="clear" w:color="auto" w:fill="auto"/>
            <w:vAlign w:val="center"/>
            <w:hideMark/>
          </w:tcPr>
          <w:p w14:paraId="2D05FF18" w14:textId="77777777" w:rsidR="003E7BC1" w:rsidRPr="009449EA" w:rsidRDefault="00AE0D0F">
            <w:pPr>
              <w:spacing w:after="0"/>
              <w:jc w:val="center"/>
              <w:rPr>
                <w:rFonts w:ascii="Calibri" w:eastAsia="Times New Roman" w:hAnsi="Calibri" w:cs="Calibri"/>
                <w:color w:val="000000"/>
                <w:szCs w:val="24"/>
              </w:rPr>
            </w:pPr>
          </w:p>
        </w:tc>
      </w:tr>
      <w:tr w:rsidR="00237587" w14:paraId="2D05FF1B" w14:textId="77777777">
        <w:trPr>
          <w:trHeight w:val="330"/>
        </w:trPr>
        <w:tc>
          <w:tcPr>
            <w:tcW w:w="7420" w:type="dxa"/>
            <w:tcBorders>
              <w:top w:val="nil"/>
              <w:left w:val="nil"/>
              <w:bottom w:val="nil"/>
              <w:right w:val="nil"/>
            </w:tcBorders>
            <w:shd w:val="clear" w:color="auto" w:fill="auto"/>
            <w:vAlign w:val="center"/>
            <w:hideMark/>
          </w:tcPr>
          <w:p w14:paraId="2D05FF1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OXI</w:t>
            </w:r>
          </w:p>
        </w:tc>
      </w:tr>
      <w:tr w:rsidR="00237587" w14:paraId="2D05FF1D" w14:textId="77777777">
        <w:trPr>
          <w:trHeight w:val="45"/>
        </w:trPr>
        <w:tc>
          <w:tcPr>
            <w:tcW w:w="7420" w:type="dxa"/>
            <w:tcBorders>
              <w:top w:val="nil"/>
              <w:left w:val="nil"/>
              <w:bottom w:val="nil"/>
              <w:right w:val="nil"/>
            </w:tcBorders>
            <w:shd w:val="clear" w:color="auto" w:fill="auto"/>
            <w:vAlign w:val="center"/>
            <w:hideMark/>
          </w:tcPr>
          <w:p w14:paraId="2D05FF1C" w14:textId="77777777" w:rsidR="003E7BC1" w:rsidRPr="009449EA" w:rsidRDefault="00AE0D0F">
            <w:pPr>
              <w:spacing w:after="0"/>
              <w:jc w:val="center"/>
              <w:rPr>
                <w:rFonts w:ascii="Calibri" w:eastAsia="Times New Roman" w:hAnsi="Calibri" w:cs="Calibri"/>
                <w:color w:val="000000"/>
                <w:szCs w:val="24"/>
              </w:rPr>
            </w:pPr>
          </w:p>
        </w:tc>
      </w:tr>
      <w:tr w:rsidR="00237587" w14:paraId="2D05FF1F" w14:textId="77777777">
        <w:trPr>
          <w:trHeight w:val="330"/>
        </w:trPr>
        <w:tc>
          <w:tcPr>
            <w:tcW w:w="7420" w:type="dxa"/>
            <w:tcBorders>
              <w:top w:val="nil"/>
              <w:left w:val="nil"/>
              <w:bottom w:val="nil"/>
              <w:right w:val="nil"/>
            </w:tcBorders>
            <w:shd w:val="clear" w:color="auto" w:fill="auto"/>
            <w:vAlign w:val="center"/>
            <w:hideMark/>
          </w:tcPr>
          <w:p w14:paraId="2D05FF1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OXI</w:t>
            </w:r>
          </w:p>
        </w:tc>
      </w:tr>
      <w:tr w:rsidR="00237587" w14:paraId="2D05FF21" w14:textId="77777777">
        <w:trPr>
          <w:trHeight w:val="45"/>
        </w:trPr>
        <w:tc>
          <w:tcPr>
            <w:tcW w:w="7420" w:type="dxa"/>
            <w:tcBorders>
              <w:top w:val="nil"/>
              <w:left w:val="nil"/>
              <w:bottom w:val="nil"/>
              <w:right w:val="nil"/>
            </w:tcBorders>
            <w:shd w:val="clear" w:color="auto" w:fill="auto"/>
            <w:vAlign w:val="center"/>
            <w:hideMark/>
          </w:tcPr>
          <w:p w14:paraId="2D05FF20" w14:textId="77777777" w:rsidR="003E7BC1" w:rsidRPr="009449EA" w:rsidRDefault="00AE0D0F">
            <w:pPr>
              <w:spacing w:after="0"/>
              <w:jc w:val="center"/>
              <w:rPr>
                <w:rFonts w:ascii="Calibri" w:eastAsia="Times New Roman" w:hAnsi="Calibri" w:cs="Calibri"/>
                <w:color w:val="000000"/>
                <w:szCs w:val="24"/>
              </w:rPr>
            </w:pPr>
          </w:p>
        </w:tc>
      </w:tr>
      <w:tr w:rsidR="00237587" w14:paraId="2D05FF23" w14:textId="77777777">
        <w:trPr>
          <w:trHeight w:val="150"/>
        </w:trPr>
        <w:tc>
          <w:tcPr>
            <w:tcW w:w="7420" w:type="dxa"/>
            <w:tcBorders>
              <w:top w:val="nil"/>
              <w:left w:val="nil"/>
              <w:bottom w:val="nil"/>
              <w:right w:val="nil"/>
            </w:tcBorders>
            <w:shd w:val="clear" w:color="auto" w:fill="auto"/>
            <w:vAlign w:val="center"/>
            <w:hideMark/>
          </w:tcPr>
          <w:p w14:paraId="2D05FF22" w14:textId="77777777" w:rsidR="003E7BC1" w:rsidRPr="009449EA" w:rsidRDefault="00AE0D0F">
            <w:pPr>
              <w:spacing w:after="0"/>
              <w:jc w:val="center"/>
              <w:rPr>
                <w:rFonts w:ascii="Times New Roman" w:eastAsia="Times New Roman" w:hAnsi="Times New Roman" w:cs="Times New Roman"/>
                <w:sz w:val="20"/>
              </w:rPr>
            </w:pPr>
          </w:p>
        </w:tc>
      </w:tr>
      <w:tr w:rsidR="00237587" w14:paraId="2D05FF25" w14:textId="77777777">
        <w:trPr>
          <w:trHeight w:val="330"/>
        </w:trPr>
        <w:tc>
          <w:tcPr>
            <w:tcW w:w="7420" w:type="dxa"/>
            <w:tcBorders>
              <w:top w:val="nil"/>
              <w:left w:val="nil"/>
              <w:bottom w:val="nil"/>
              <w:right w:val="nil"/>
            </w:tcBorders>
            <w:shd w:val="clear" w:color="auto" w:fill="auto"/>
            <w:vAlign w:val="center"/>
            <w:hideMark/>
          </w:tcPr>
          <w:p w14:paraId="2D05FF24" w14:textId="77777777" w:rsidR="003E7BC1" w:rsidRPr="009449EA" w:rsidRDefault="00AE0D0F">
            <w:pPr>
              <w:spacing w:after="0"/>
              <w:jc w:val="center"/>
              <w:rPr>
                <w:rFonts w:ascii="Times New Roman" w:eastAsia="Times New Roman" w:hAnsi="Times New Roman" w:cs="Times New Roman"/>
                <w:sz w:val="20"/>
              </w:rPr>
            </w:pPr>
          </w:p>
        </w:tc>
      </w:tr>
      <w:tr w:rsidR="00237587" w14:paraId="2D05FF27" w14:textId="77777777">
        <w:trPr>
          <w:trHeight w:val="345"/>
        </w:trPr>
        <w:tc>
          <w:tcPr>
            <w:tcW w:w="7420" w:type="dxa"/>
            <w:tcBorders>
              <w:top w:val="nil"/>
              <w:left w:val="nil"/>
              <w:bottom w:val="nil"/>
              <w:right w:val="nil"/>
            </w:tcBorders>
            <w:shd w:val="clear" w:color="auto" w:fill="auto"/>
            <w:vAlign w:val="center"/>
            <w:hideMark/>
          </w:tcPr>
          <w:p w14:paraId="2D05FF2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Υπ. Τροπ. 1975/55 ως έχει     ΚΑΤΑ ΠΛΕΙΟΨΗΦΙΑ</w:t>
            </w:r>
          </w:p>
        </w:tc>
      </w:tr>
      <w:tr w:rsidR="00237587" w14:paraId="2D05FF29" w14:textId="77777777">
        <w:trPr>
          <w:trHeight w:val="90"/>
        </w:trPr>
        <w:tc>
          <w:tcPr>
            <w:tcW w:w="7420" w:type="dxa"/>
            <w:tcBorders>
              <w:top w:val="nil"/>
              <w:left w:val="nil"/>
              <w:bottom w:val="nil"/>
              <w:right w:val="nil"/>
            </w:tcBorders>
            <w:shd w:val="clear" w:color="auto" w:fill="auto"/>
            <w:vAlign w:val="center"/>
            <w:hideMark/>
          </w:tcPr>
          <w:p w14:paraId="2D05FF28" w14:textId="77777777" w:rsidR="003E7BC1" w:rsidRPr="009449EA" w:rsidRDefault="00AE0D0F">
            <w:pPr>
              <w:spacing w:after="0"/>
              <w:jc w:val="center"/>
              <w:rPr>
                <w:rFonts w:ascii="Calibri" w:eastAsia="Times New Roman" w:hAnsi="Calibri" w:cs="Calibri"/>
                <w:color w:val="000000"/>
                <w:szCs w:val="24"/>
              </w:rPr>
            </w:pPr>
          </w:p>
        </w:tc>
      </w:tr>
      <w:tr w:rsidR="00237587" w14:paraId="2D05FF2B" w14:textId="77777777">
        <w:trPr>
          <w:trHeight w:val="330"/>
        </w:trPr>
        <w:tc>
          <w:tcPr>
            <w:tcW w:w="7420" w:type="dxa"/>
            <w:tcBorders>
              <w:top w:val="nil"/>
              <w:left w:val="nil"/>
              <w:bottom w:val="nil"/>
              <w:right w:val="nil"/>
            </w:tcBorders>
            <w:shd w:val="clear" w:color="auto" w:fill="auto"/>
            <w:vAlign w:val="center"/>
            <w:hideMark/>
          </w:tcPr>
          <w:p w14:paraId="2D05FF2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F2D" w14:textId="77777777">
        <w:trPr>
          <w:trHeight w:val="45"/>
        </w:trPr>
        <w:tc>
          <w:tcPr>
            <w:tcW w:w="7420" w:type="dxa"/>
            <w:tcBorders>
              <w:top w:val="nil"/>
              <w:left w:val="nil"/>
              <w:bottom w:val="nil"/>
              <w:right w:val="nil"/>
            </w:tcBorders>
            <w:shd w:val="clear" w:color="auto" w:fill="auto"/>
            <w:vAlign w:val="center"/>
            <w:hideMark/>
          </w:tcPr>
          <w:p w14:paraId="2D05FF2C" w14:textId="77777777" w:rsidR="003E7BC1" w:rsidRPr="009449EA" w:rsidRDefault="00AE0D0F">
            <w:pPr>
              <w:spacing w:after="0"/>
              <w:jc w:val="center"/>
              <w:rPr>
                <w:rFonts w:ascii="Calibri" w:eastAsia="Times New Roman" w:hAnsi="Calibri" w:cs="Calibri"/>
                <w:color w:val="000000"/>
                <w:szCs w:val="24"/>
              </w:rPr>
            </w:pPr>
          </w:p>
        </w:tc>
      </w:tr>
      <w:tr w:rsidR="00237587" w14:paraId="2D05FF2F" w14:textId="77777777">
        <w:trPr>
          <w:trHeight w:val="330"/>
        </w:trPr>
        <w:tc>
          <w:tcPr>
            <w:tcW w:w="7420" w:type="dxa"/>
            <w:tcBorders>
              <w:top w:val="nil"/>
              <w:left w:val="nil"/>
              <w:bottom w:val="nil"/>
              <w:right w:val="nil"/>
            </w:tcBorders>
            <w:shd w:val="clear" w:color="auto" w:fill="auto"/>
            <w:vAlign w:val="center"/>
            <w:hideMark/>
          </w:tcPr>
          <w:p w14:paraId="2D05FF2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F31" w14:textId="77777777">
        <w:trPr>
          <w:trHeight w:val="45"/>
        </w:trPr>
        <w:tc>
          <w:tcPr>
            <w:tcW w:w="7420" w:type="dxa"/>
            <w:tcBorders>
              <w:top w:val="nil"/>
              <w:left w:val="nil"/>
              <w:bottom w:val="nil"/>
              <w:right w:val="nil"/>
            </w:tcBorders>
            <w:shd w:val="clear" w:color="auto" w:fill="auto"/>
            <w:vAlign w:val="center"/>
            <w:hideMark/>
          </w:tcPr>
          <w:p w14:paraId="2D05FF30" w14:textId="77777777" w:rsidR="003E7BC1" w:rsidRPr="009449EA" w:rsidRDefault="00AE0D0F">
            <w:pPr>
              <w:spacing w:after="0"/>
              <w:jc w:val="center"/>
              <w:rPr>
                <w:rFonts w:ascii="Calibri" w:eastAsia="Times New Roman" w:hAnsi="Calibri" w:cs="Calibri"/>
                <w:color w:val="000000"/>
                <w:szCs w:val="24"/>
              </w:rPr>
            </w:pPr>
          </w:p>
        </w:tc>
      </w:tr>
      <w:tr w:rsidR="00237587" w14:paraId="2D05FF33" w14:textId="77777777">
        <w:trPr>
          <w:trHeight w:val="330"/>
        </w:trPr>
        <w:tc>
          <w:tcPr>
            <w:tcW w:w="7420" w:type="dxa"/>
            <w:tcBorders>
              <w:top w:val="nil"/>
              <w:left w:val="nil"/>
              <w:bottom w:val="nil"/>
              <w:right w:val="nil"/>
            </w:tcBorders>
            <w:shd w:val="clear" w:color="auto" w:fill="auto"/>
            <w:vAlign w:val="center"/>
            <w:hideMark/>
          </w:tcPr>
          <w:p w14:paraId="2D05FF3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OXI</w:t>
            </w:r>
          </w:p>
        </w:tc>
      </w:tr>
      <w:tr w:rsidR="00237587" w14:paraId="2D05FF35" w14:textId="77777777">
        <w:trPr>
          <w:trHeight w:val="45"/>
        </w:trPr>
        <w:tc>
          <w:tcPr>
            <w:tcW w:w="7420" w:type="dxa"/>
            <w:tcBorders>
              <w:top w:val="nil"/>
              <w:left w:val="nil"/>
              <w:bottom w:val="nil"/>
              <w:right w:val="nil"/>
            </w:tcBorders>
            <w:shd w:val="clear" w:color="auto" w:fill="auto"/>
            <w:vAlign w:val="center"/>
            <w:hideMark/>
          </w:tcPr>
          <w:p w14:paraId="2D05FF34" w14:textId="77777777" w:rsidR="003E7BC1" w:rsidRPr="009449EA" w:rsidRDefault="00AE0D0F">
            <w:pPr>
              <w:spacing w:after="0"/>
              <w:jc w:val="center"/>
              <w:rPr>
                <w:rFonts w:ascii="Calibri" w:eastAsia="Times New Roman" w:hAnsi="Calibri" w:cs="Calibri"/>
                <w:color w:val="000000"/>
                <w:szCs w:val="24"/>
              </w:rPr>
            </w:pPr>
          </w:p>
        </w:tc>
      </w:tr>
      <w:tr w:rsidR="00237587" w14:paraId="2D05FF37" w14:textId="77777777">
        <w:trPr>
          <w:trHeight w:val="330"/>
        </w:trPr>
        <w:tc>
          <w:tcPr>
            <w:tcW w:w="7420" w:type="dxa"/>
            <w:tcBorders>
              <w:top w:val="nil"/>
              <w:left w:val="nil"/>
              <w:bottom w:val="nil"/>
              <w:right w:val="nil"/>
            </w:tcBorders>
            <w:shd w:val="clear" w:color="auto" w:fill="auto"/>
            <w:vAlign w:val="center"/>
            <w:hideMark/>
          </w:tcPr>
          <w:p w14:paraId="2D05FF3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F39" w14:textId="77777777">
        <w:trPr>
          <w:trHeight w:val="30"/>
        </w:trPr>
        <w:tc>
          <w:tcPr>
            <w:tcW w:w="7420" w:type="dxa"/>
            <w:tcBorders>
              <w:top w:val="nil"/>
              <w:left w:val="nil"/>
              <w:bottom w:val="nil"/>
              <w:right w:val="nil"/>
            </w:tcBorders>
            <w:shd w:val="clear" w:color="auto" w:fill="auto"/>
            <w:vAlign w:val="center"/>
            <w:hideMark/>
          </w:tcPr>
          <w:p w14:paraId="2D05FF38" w14:textId="77777777" w:rsidR="003E7BC1" w:rsidRPr="009449EA" w:rsidRDefault="00AE0D0F">
            <w:pPr>
              <w:spacing w:after="0"/>
              <w:jc w:val="center"/>
              <w:rPr>
                <w:rFonts w:ascii="Calibri" w:eastAsia="Times New Roman" w:hAnsi="Calibri" w:cs="Calibri"/>
                <w:color w:val="000000"/>
                <w:szCs w:val="24"/>
              </w:rPr>
            </w:pPr>
          </w:p>
        </w:tc>
      </w:tr>
      <w:tr w:rsidR="00237587" w14:paraId="2D05FF3B" w14:textId="77777777">
        <w:trPr>
          <w:trHeight w:val="345"/>
        </w:trPr>
        <w:tc>
          <w:tcPr>
            <w:tcW w:w="7420" w:type="dxa"/>
            <w:tcBorders>
              <w:top w:val="nil"/>
              <w:left w:val="nil"/>
              <w:bottom w:val="nil"/>
              <w:right w:val="nil"/>
            </w:tcBorders>
            <w:shd w:val="clear" w:color="auto" w:fill="auto"/>
            <w:vAlign w:val="center"/>
            <w:hideMark/>
          </w:tcPr>
          <w:p w14:paraId="2D05FF3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ΠΡΝ</w:t>
            </w:r>
          </w:p>
        </w:tc>
      </w:tr>
      <w:tr w:rsidR="00237587" w14:paraId="2D05FF3D" w14:textId="77777777">
        <w:trPr>
          <w:trHeight w:val="30"/>
        </w:trPr>
        <w:tc>
          <w:tcPr>
            <w:tcW w:w="7420" w:type="dxa"/>
            <w:tcBorders>
              <w:top w:val="nil"/>
              <w:left w:val="nil"/>
              <w:bottom w:val="nil"/>
              <w:right w:val="nil"/>
            </w:tcBorders>
            <w:shd w:val="clear" w:color="auto" w:fill="auto"/>
            <w:vAlign w:val="center"/>
            <w:hideMark/>
          </w:tcPr>
          <w:p w14:paraId="2D05FF3C" w14:textId="77777777" w:rsidR="003E7BC1" w:rsidRPr="009449EA" w:rsidRDefault="00AE0D0F">
            <w:pPr>
              <w:spacing w:after="0"/>
              <w:jc w:val="center"/>
              <w:rPr>
                <w:rFonts w:ascii="Calibri" w:eastAsia="Times New Roman" w:hAnsi="Calibri" w:cs="Calibri"/>
                <w:color w:val="000000"/>
                <w:szCs w:val="24"/>
              </w:rPr>
            </w:pPr>
          </w:p>
        </w:tc>
      </w:tr>
      <w:tr w:rsidR="00237587" w14:paraId="2D05FF3F" w14:textId="77777777">
        <w:trPr>
          <w:trHeight w:val="330"/>
        </w:trPr>
        <w:tc>
          <w:tcPr>
            <w:tcW w:w="7420" w:type="dxa"/>
            <w:tcBorders>
              <w:top w:val="nil"/>
              <w:left w:val="nil"/>
              <w:bottom w:val="nil"/>
              <w:right w:val="nil"/>
            </w:tcBorders>
            <w:shd w:val="clear" w:color="auto" w:fill="auto"/>
            <w:vAlign w:val="center"/>
            <w:hideMark/>
          </w:tcPr>
          <w:p w14:paraId="2D05FF3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OXI</w:t>
            </w:r>
          </w:p>
        </w:tc>
      </w:tr>
      <w:tr w:rsidR="00237587" w14:paraId="2D05FF41" w14:textId="77777777">
        <w:trPr>
          <w:trHeight w:val="45"/>
        </w:trPr>
        <w:tc>
          <w:tcPr>
            <w:tcW w:w="7420" w:type="dxa"/>
            <w:tcBorders>
              <w:top w:val="nil"/>
              <w:left w:val="nil"/>
              <w:bottom w:val="nil"/>
              <w:right w:val="nil"/>
            </w:tcBorders>
            <w:shd w:val="clear" w:color="auto" w:fill="auto"/>
            <w:vAlign w:val="center"/>
            <w:hideMark/>
          </w:tcPr>
          <w:p w14:paraId="2D05FF40" w14:textId="77777777" w:rsidR="003E7BC1" w:rsidRPr="009449EA" w:rsidRDefault="00AE0D0F">
            <w:pPr>
              <w:spacing w:after="0"/>
              <w:jc w:val="center"/>
              <w:rPr>
                <w:rFonts w:ascii="Calibri" w:eastAsia="Times New Roman" w:hAnsi="Calibri" w:cs="Calibri"/>
                <w:color w:val="000000"/>
                <w:szCs w:val="24"/>
              </w:rPr>
            </w:pPr>
          </w:p>
        </w:tc>
      </w:tr>
      <w:tr w:rsidR="00237587" w14:paraId="2D05FF43" w14:textId="77777777">
        <w:trPr>
          <w:trHeight w:val="135"/>
        </w:trPr>
        <w:tc>
          <w:tcPr>
            <w:tcW w:w="7420" w:type="dxa"/>
            <w:tcBorders>
              <w:top w:val="nil"/>
              <w:left w:val="nil"/>
              <w:bottom w:val="nil"/>
              <w:right w:val="nil"/>
            </w:tcBorders>
            <w:shd w:val="clear" w:color="auto" w:fill="auto"/>
            <w:vAlign w:val="center"/>
            <w:hideMark/>
          </w:tcPr>
          <w:p w14:paraId="2D05FF42" w14:textId="77777777" w:rsidR="003E7BC1" w:rsidRPr="009449EA" w:rsidRDefault="00AE0D0F">
            <w:pPr>
              <w:spacing w:after="0"/>
              <w:jc w:val="center"/>
              <w:rPr>
                <w:rFonts w:ascii="Times New Roman" w:eastAsia="Times New Roman" w:hAnsi="Times New Roman" w:cs="Times New Roman"/>
                <w:sz w:val="20"/>
              </w:rPr>
            </w:pPr>
          </w:p>
        </w:tc>
      </w:tr>
      <w:tr w:rsidR="00237587" w14:paraId="2D05FF45" w14:textId="77777777">
        <w:trPr>
          <w:trHeight w:val="345"/>
        </w:trPr>
        <w:tc>
          <w:tcPr>
            <w:tcW w:w="7420" w:type="dxa"/>
            <w:tcBorders>
              <w:top w:val="nil"/>
              <w:left w:val="nil"/>
              <w:bottom w:val="nil"/>
              <w:right w:val="nil"/>
            </w:tcBorders>
            <w:shd w:val="clear" w:color="auto" w:fill="auto"/>
            <w:vAlign w:val="center"/>
            <w:hideMark/>
          </w:tcPr>
          <w:p w14:paraId="2D05FF44" w14:textId="77777777" w:rsidR="003E7BC1" w:rsidRPr="009449EA" w:rsidRDefault="00AE0D0F">
            <w:pPr>
              <w:spacing w:after="0"/>
              <w:jc w:val="center"/>
              <w:rPr>
                <w:rFonts w:ascii="Times New Roman" w:eastAsia="Times New Roman" w:hAnsi="Times New Roman" w:cs="Times New Roman"/>
                <w:sz w:val="20"/>
              </w:rPr>
            </w:pPr>
          </w:p>
        </w:tc>
      </w:tr>
      <w:tr w:rsidR="00237587" w14:paraId="2D05FF47" w14:textId="77777777">
        <w:trPr>
          <w:trHeight w:val="330"/>
        </w:trPr>
        <w:tc>
          <w:tcPr>
            <w:tcW w:w="7420" w:type="dxa"/>
            <w:tcBorders>
              <w:top w:val="nil"/>
              <w:left w:val="nil"/>
              <w:bottom w:val="nil"/>
              <w:right w:val="nil"/>
            </w:tcBorders>
            <w:shd w:val="clear" w:color="auto" w:fill="auto"/>
            <w:vAlign w:val="center"/>
            <w:hideMark/>
          </w:tcPr>
          <w:p w14:paraId="2D05FF4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lastRenderedPageBreak/>
              <w:t xml:space="preserve">Υπ. </w:t>
            </w:r>
            <w:r w:rsidRPr="009449EA">
              <w:rPr>
                <w:rFonts w:ascii="Calibri" w:eastAsia="Times New Roman" w:hAnsi="Calibri" w:cs="Calibri"/>
                <w:color w:val="000000"/>
                <w:szCs w:val="24"/>
              </w:rPr>
              <w:t>Τροπ. 1976/56 ως έχει     ΚΑΤΑ ΠΛΕΙΟΨΗΦΙΑ</w:t>
            </w:r>
          </w:p>
        </w:tc>
      </w:tr>
      <w:tr w:rsidR="00237587" w14:paraId="2D05FF49" w14:textId="77777777">
        <w:trPr>
          <w:trHeight w:val="105"/>
        </w:trPr>
        <w:tc>
          <w:tcPr>
            <w:tcW w:w="7420" w:type="dxa"/>
            <w:tcBorders>
              <w:top w:val="nil"/>
              <w:left w:val="nil"/>
              <w:bottom w:val="nil"/>
              <w:right w:val="nil"/>
            </w:tcBorders>
            <w:shd w:val="clear" w:color="auto" w:fill="auto"/>
            <w:vAlign w:val="center"/>
            <w:hideMark/>
          </w:tcPr>
          <w:p w14:paraId="2D05FF48" w14:textId="77777777" w:rsidR="003E7BC1" w:rsidRPr="009449EA" w:rsidRDefault="00AE0D0F">
            <w:pPr>
              <w:spacing w:after="0"/>
              <w:jc w:val="center"/>
              <w:rPr>
                <w:rFonts w:ascii="Calibri" w:eastAsia="Times New Roman" w:hAnsi="Calibri" w:cs="Calibri"/>
                <w:color w:val="000000"/>
                <w:szCs w:val="24"/>
              </w:rPr>
            </w:pPr>
          </w:p>
        </w:tc>
      </w:tr>
      <w:tr w:rsidR="00237587" w14:paraId="2D05FF4B" w14:textId="77777777">
        <w:trPr>
          <w:trHeight w:val="330"/>
        </w:trPr>
        <w:tc>
          <w:tcPr>
            <w:tcW w:w="7420" w:type="dxa"/>
            <w:tcBorders>
              <w:top w:val="nil"/>
              <w:left w:val="nil"/>
              <w:bottom w:val="nil"/>
              <w:right w:val="nil"/>
            </w:tcBorders>
            <w:shd w:val="clear" w:color="auto" w:fill="auto"/>
            <w:vAlign w:val="center"/>
            <w:hideMark/>
          </w:tcPr>
          <w:p w14:paraId="2D05FF4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F4D" w14:textId="77777777">
        <w:trPr>
          <w:trHeight w:val="45"/>
        </w:trPr>
        <w:tc>
          <w:tcPr>
            <w:tcW w:w="7420" w:type="dxa"/>
            <w:tcBorders>
              <w:top w:val="nil"/>
              <w:left w:val="nil"/>
              <w:bottom w:val="nil"/>
              <w:right w:val="nil"/>
            </w:tcBorders>
            <w:shd w:val="clear" w:color="auto" w:fill="auto"/>
            <w:vAlign w:val="center"/>
            <w:hideMark/>
          </w:tcPr>
          <w:p w14:paraId="2D05FF4C" w14:textId="77777777" w:rsidR="003E7BC1" w:rsidRPr="009449EA" w:rsidRDefault="00AE0D0F">
            <w:pPr>
              <w:spacing w:after="0"/>
              <w:jc w:val="center"/>
              <w:rPr>
                <w:rFonts w:ascii="Calibri" w:eastAsia="Times New Roman" w:hAnsi="Calibri" w:cs="Calibri"/>
                <w:color w:val="000000"/>
                <w:szCs w:val="24"/>
              </w:rPr>
            </w:pPr>
          </w:p>
        </w:tc>
      </w:tr>
      <w:tr w:rsidR="00237587" w14:paraId="2D05FF4F" w14:textId="77777777">
        <w:trPr>
          <w:trHeight w:val="330"/>
        </w:trPr>
        <w:tc>
          <w:tcPr>
            <w:tcW w:w="7420" w:type="dxa"/>
            <w:tcBorders>
              <w:top w:val="nil"/>
              <w:left w:val="nil"/>
              <w:bottom w:val="nil"/>
              <w:right w:val="nil"/>
            </w:tcBorders>
            <w:shd w:val="clear" w:color="auto" w:fill="auto"/>
            <w:vAlign w:val="center"/>
            <w:hideMark/>
          </w:tcPr>
          <w:p w14:paraId="2D05FF4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ΝΑΙ</w:t>
            </w:r>
          </w:p>
        </w:tc>
      </w:tr>
      <w:tr w:rsidR="00237587" w14:paraId="2D05FF51" w14:textId="77777777">
        <w:trPr>
          <w:trHeight w:val="45"/>
        </w:trPr>
        <w:tc>
          <w:tcPr>
            <w:tcW w:w="7420" w:type="dxa"/>
            <w:tcBorders>
              <w:top w:val="nil"/>
              <w:left w:val="nil"/>
              <w:bottom w:val="nil"/>
              <w:right w:val="nil"/>
            </w:tcBorders>
            <w:shd w:val="clear" w:color="auto" w:fill="auto"/>
            <w:vAlign w:val="center"/>
            <w:hideMark/>
          </w:tcPr>
          <w:p w14:paraId="2D05FF50" w14:textId="77777777" w:rsidR="003E7BC1" w:rsidRPr="009449EA" w:rsidRDefault="00AE0D0F">
            <w:pPr>
              <w:spacing w:after="0"/>
              <w:jc w:val="center"/>
              <w:rPr>
                <w:rFonts w:ascii="Calibri" w:eastAsia="Times New Roman" w:hAnsi="Calibri" w:cs="Calibri"/>
                <w:color w:val="000000"/>
                <w:szCs w:val="24"/>
              </w:rPr>
            </w:pPr>
          </w:p>
        </w:tc>
      </w:tr>
      <w:tr w:rsidR="00237587" w14:paraId="2D05FF53" w14:textId="77777777">
        <w:trPr>
          <w:trHeight w:val="330"/>
        </w:trPr>
        <w:tc>
          <w:tcPr>
            <w:tcW w:w="7420" w:type="dxa"/>
            <w:tcBorders>
              <w:top w:val="nil"/>
              <w:left w:val="nil"/>
              <w:bottom w:val="nil"/>
              <w:right w:val="nil"/>
            </w:tcBorders>
            <w:shd w:val="clear" w:color="auto" w:fill="auto"/>
            <w:vAlign w:val="center"/>
            <w:hideMark/>
          </w:tcPr>
          <w:p w14:paraId="2D05FF5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ΝΑΙ</w:t>
            </w:r>
          </w:p>
        </w:tc>
      </w:tr>
      <w:tr w:rsidR="00237587" w14:paraId="2D05FF55" w14:textId="77777777">
        <w:trPr>
          <w:trHeight w:val="30"/>
        </w:trPr>
        <w:tc>
          <w:tcPr>
            <w:tcW w:w="7420" w:type="dxa"/>
            <w:tcBorders>
              <w:top w:val="nil"/>
              <w:left w:val="nil"/>
              <w:bottom w:val="nil"/>
              <w:right w:val="nil"/>
            </w:tcBorders>
            <w:shd w:val="clear" w:color="auto" w:fill="auto"/>
            <w:vAlign w:val="center"/>
            <w:hideMark/>
          </w:tcPr>
          <w:p w14:paraId="2D05FF54" w14:textId="77777777" w:rsidR="003E7BC1" w:rsidRPr="009449EA" w:rsidRDefault="00AE0D0F">
            <w:pPr>
              <w:spacing w:after="0"/>
              <w:jc w:val="center"/>
              <w:rPr>
                <w:rFonts w:ascii="Calibri" w:eastAsia="Times New Roman" w:hAnsi="Calibri" w:cs="Calibri"/>
                <w:color w:val="000000"/>
                <w:szCs w:val="24"/>
              </w:rPr>
            </w:pPr>
          </w:p>
        </w:tc>
      </w:tr>
      <w:tr w:rsidR="00237587" w14:paraId="2D05FF57" w14:textId="77777777">
        <w:trPr>
          <w:trHeight w:val="330"/>
        </w:trPr>
        <w:tc>
          <w:tcPr>
            <w:tcW w:w="7420" w:type="dxa"/>
            <w:tcBorders>
              <w:top w:val="nil"/>
              <w:left w:val="nil"/>
              <w:bottom w:val="nil"/>
              <w:right w:val="nil"/>
            </w:tcBorders>
            <w:shd w:val="clear" w:color="auto" w:fill="auto"/>
            <w:vAlign w:val="center"/>
            <w:hideMark/>
          </w:tcPr>
          <w:p w14:paraId="2D05FF5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F59" w14:textId="77777777">
        <w:trPr>
          <w:trHeight w:val="45"/>
        </w:trPr>
        <w:tc>
          <w:tcPr>
            <w:tcW w:w="7420" w:type="dxa"/>
            <w:tcBorders>
              <w:top w:val="nil"/>
              <w:left w:val="nil"/>
              <w:bottom w:val="nil"/>
              <w:right w:val="nil"/>
            </w:tcBorders>
            <w:shd w:val="clear" w:color="auto" w:fill="auto"/>
            <w:vAlign w:val="center"/>
            <w:hideMark/>
          </w:tcPr>
          <w:p w14:paraId="2D05FF58" w14:textId="77777777" w:rsidR="003E7BC1" w:rsidRPr="009449EA" w:rsidRDefault="00AE0D0F">
            <w:pPr>
              <w:spacing w:after="0"/>
              <w:jc w:val="center"/>
              <w:rPr>
                <w:rFonts w:ascii="Calibri" w:eastAsia="Times New Roman" w:hAnsi="Calibri" w:cs="Calibri"/>
                <w:color w:val="000000"/>
                <w:szCs w:val="24"/>
              </w:rPr>
            </w:pPr>
          </w:p>
        </w:tc>
      </w:tr>
      <w:tr w:rsidR="00237587" w14:paraId="2D05FF5B" w14:textId="77777777">
        <w:trPr>
          <w:trHeight w:val="330"/>
        </w:trPr>
        <w:tc>
          <w:tcPr>
            <w:tcW w:w="7420" w:type="dxa"/>
            <w:tcBorders>
              <w:top w:val="nil"/>
              <w:left w:val="nil"/>
              <w:bottom w:val="nil"/>
              <w:right w:val="nil"/>
            </w:tcBorders>
            <w:shd w:val="clear" w:color="auto" w:fill="auto"/>
            <w:vAlign w:val="center"/>
            <w:hideMark/>
          </w:tcPr>
          <w:p w14:paraId="2D05FF5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ΠΡΝ</w:t>
            </w:r>
          </w:p>
        </w:tc>
      </w:tr>
      <w:tr w:rsidR="00237587" w14:paraId="2D05FF5D" w14:textId="77777777">
        <w:trPr>
          <w:trHeight w:val="45"/>
        </w:trPr>
        <w:tc>
          <w:tcPr>
            <w:tcW w:w="7420" w:type="dxa"/>
            <w:tcBorders>
              <w:top w:val="nil"/>
              <w:left w:val="nil"/>
              <w:bottom w:val="nil"/>
              <w:right w:val="nil"/>
            </w:tcBorders>
            <w:shd w:val="clear" w:color="auto" w:fill="auto"/>
            <w:vAlign w:val="center"/>
            <w:hideMark/>
          </w:tcPr>
          <w:p w14:paraId="2D05FF5C" w14:textId="77777777" w:rsidR="003E7BC1" w:rsidRPr="009449EA" w:rsidRDefault="00AE0D0F">
            <w:pPr>
              <w:spacing w:after="0"/>
              <w:jc w:val="center"/>
              <w:rPr>
                <w:rFonts w:ascii="Calibri" w:eastAsia="Times New Roman" w:hAnsi="Calibri" w:cs="Calibri"/>
                <w:color w:val="000000"/>
                <w:szCs w:val="24"/>
              </w:rPr>
            </w:pPr>
          </w:p>
        </w:tc>
      </w:tr>
      <w:tr w:rsidR="00237587" w14:paraId="2D05FF5F" w14:textId="77777777">
        <w:trPr>
          <w:trHeight w:val="330"/>
        </w:trPr>
        <w:tc>
          <w:tcPr>
            <w:tcW w:w="7420" w:type="dxa"/>
            <w:tcBorders>
              <w:top w:val="nil"/>
              <w:left w:val="nil"/>
              <w:bottom w:val="nil"/>
              <w:right w:val="nil"/>
            </w:tcBorders>
            <w:shd w:val="clear" w:color="auto" w:fill="auto"/>
            <w:vAlign w:val="center"/>
            <w:hideMark/>
          </w:tcPr>
          <w:p w14:paraId="2D05FF5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ΝΑΙ</w:t>
            </w:r>
          </w:p>
        </w:tc>
      </w:tr>
      <w:tr w:rsidR="00237587" w14:paraId="2D05FF61" w14:textId="77777777">
        <w:trPr>
          <w:trHeight w:val="30"/>
        </w:trPr>
        <w:tc>
          <w:tcPr>
            <w:tcW w:w="7420" w:type="dxa"/>
            <w:tcBorders>
              <w:top w:val="nil"/>
              <w:left w:val="nil"/>
              <w:bottom w:val="nil"/>
              <w:right w:val="nil"/>
            </w:tcBorders>
            <w:shd w:val="clear" w:color="auto" w:fill="auto"/>
            <w:vAlign w:val="center"/>
            <w:hideMark/>
          </w:tcPr>
          <w:p w14:paraId="2D05FF60" w14:textId="77777777" w:rsidR="003E7BC1" w:rsidRPr="009449EA" w:rsidRDefault="00AE0D0F">
            <w:pPr>
              <w:spacing w:after="0"/>
              <w:jc w:val="center"/>
              <w:rPr>
                <w:rFonts w:ascii="Calibri" w:eastAsia="Times New Roman" w:hAnsi="Calibri" w:cs="Calibri"/>
                <w:color w:val="000000"/>
                <w:szCs w:val="24"/>
              </w:rPr>
            </w:pPr>
          </w:p>
        </w:tc>
      </w:tr>
      <w:tr w:rsidR="00237587" w14:paraId="2D05FF63" w14:textId="77777777">
        <w:trPr>
          <w:trHeight w:val="150"/>
        </w:trPr>
        <w:tc>
          <w:tcPr>
            <w:tcW w:w="7420" w:type="dxa"/>
            <w:tcBorders>
              <w:top w:val="nil"/>
              <w:left w:val="nil"/>
              <w:bottom w:val="nil"/>
              <w:right w:val="nil"/>
            </w:tcBorders>
            <w:shd w:val="clear" w:color="auto" w:fill="auto"/>
            <w:vAlign w:val="center"/>
            <w:hideMark/>
          </w:tcPr>
          <w:p w14:paraId="2D05FF62" w14:textId="77777777" w:rsidR="003E7BC1" w:rsidRPr="009449EA" w:rsidRDefault="00AE0D0F">
            <w:pPr>
              <w:spacing w:after="0"/>
              <w:jc w:val="center"/>
              <w:rPr>
                <w:rFonts w:ascii="Times New Roman" w:eastAsia="Times New Roman" w:hAnsi="Times New Roman" w:cs="Times New Roman"/>
                <w:sz w:val="20"/>
              </w:rPr>
            </w:pPr>
          </w:p>
        </w:tc>
      </w:tr>
      <w:tr w:rsidR="00237587" w14:paraId="2D05FF65" w14:textId="77777777">
        <w:trPr>
          <w:trHeight w:val="345"/>
        </w:trPr>
        <w:tc>
          <w:tcPr>
            <w:tcW w:w="7420" w:type="dxa"/>
            <w:tcBorders>
              <w:top w:val="nil"/>
              <w:left w:val="nil"/>
              <w:bottom w:val="nil"/>
              <w:right w:val="nil"/>
            </w:tcBorders>
            <w:shd w:val="clear" w:color="auto" w:fill="auto"/>
            <w:vAlign w:val="center"/>
            <w:hideMark/>
          </w:tcPr>
          <w:p w14:paraId="2D05FF64" w14:textId="77777777" w:rsidR="003E7BC1" w:rsidRPr="009449EA" w:rsidRDefault="00AE0D0F">
            <w:pPr>
              <w:spacing w:after="0"/>
              <w:jc w:val="center"/>
              <w:rPr>
                <w:rFonts w:ascii="Times New Roman" w:eastAsia="Times New Roman" w:hAnsi="Times New Roman" w:cs="Times New Roman"/>
                <w:sz w:val="20"/>
              </w:rPr>
            </w:pPr>
          </w:p>
        </w:tc>
      </w:tr>
      <w:tr w:rsidR="00237587" w14:paraId="2D05FF67" w14:textId="77777777">
        <w:trPr>
          <w:trHeight w:val="330"/>
        </w:trPr>
        <w:tc>
          <w:tcPr>
            <w:tcW w:w="7420" w:type="dxa"/>
            <w:tcBorders>
              <w:top w:val="nil"/>
              <w:left w:val="nil"/>
              <w:bottom w:val="nil"/>
              <w:right w:val="nil"/>
            </w:tcBorders>
            <w:shd w:val="clear" w:color="auto" w:fill="auto"/>
            <w:vAlign w:val="center"/>
            <w:hideMark/>
          </w:tcPr>
          <w:p w14:paraId="2D05FF6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Υπ. Τροπ. 1977/57 ως έχει     ΚΑΤΑ ΠΛΕΙΟΨΗΦΙΑ</w:t>
            </w:r>
          </w:p>
        </w:tc>
      </w:tr>
      <w:tr w:rsidR="00237587" w14:paraId="2D05FF69" w14:textId="77777777">
        <w:trPr>
          <w:trHeight w:val="105"/>
        </w:trPr>
        <w:tc>
          <w:tcPr>
            <w:tcW w:w="7420" w:type="dxa"/>
            <w:tcBorders>
              <w:top w:val="nil"/>
              <w:left w:val="nil"/>
              <w:bottom w:val="nil"/>
              <w:right w:val="nil"/>
            </w:tcBorders>
            <w:shd w:val="clear" w:color="auto" w:fill="auto"/>
            <w:vAlign w:val="center"/>
            <w:hideMark/>
          </w:tcPr>
          <w:p w14:paraId="2D05FF68" w14:textId="77777777" w:rsidR="003E7BC1" w:rsidRPr="009449EA" w:rsidRDefault="00AE0D0F">
            <w:pPr>
              <w:spacing w:after="0"/>
              <w:jc w:val="center"/>
              <w:rPr>
                <w:rFonts w:ascii="Calibri" w:eastAsia="Times New Roman" w:hAnsi="Calibri" w:cs="Calibri"/>
                <w:color w:val="000000"/>
                <w:szCs w:val="24"/>
              </w:rPr>
            </w:pPr>
          </w:p>
        </w:tc>
      </w:tr>
      <w:tr w:rsidR="00237587" w14:paraId="2D05FF6B" w14:textId="77777777">
        <w:trPr>
          <w:trHeight w:val="330"/>
        </w:trPr>
        <w:tc>
          <w:tcPr>
            <w:tcW w:w="7420" w:type="dxa"/>
            <w:tcBorders>
              <w:top w:val="nil"/>
              <w:left w:val="nil"/>
              <w:bottom w:val="nil"/>
              <w:right w:val="nil"/>
            </w:tcBorders>
            <w:shd w:val="clear" w:color="auto" w:fill="auto"/>
            <w:vAlign w:val="center"/>
            <w:hideMark/>
          </w:tcPr>
          <w:p w14:paraId="2D05FF6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F6D" w14:textId="77777777">
        <w:trPr>
          <w:trHeight w:val="30"/>
        </w:trPr>
        <w:tc>
          <w:tcPr>
            <w:tcW w:w="7420" w:type="dxa"/>
            <w:tcBorders>
              <w:top w:val="nil"/>
              <w:left w:val="nil"/>
              <w:bottom w:val="nil"/>
              <w:right w:val="nil"/>
            </w:tcBorders>
            <w:shd w:val="clear" w:color="auto" w:fill="auto"/>
            <w:vAlign w:val="center"/>
            <w:hideMark/>
          </w:tcPr>
          <w:p w14:paraId="2D05FF6C" w14:textId="77777777" w:rsidR="003E7BC1" w:rsidRPr="009449EA" w:rsidRDefault="00AE0D0F">
            <w:pPr>
              <w:spacing w:after="0"/>
              <w:jc w:val="center"/>
              <w:rPr>
                <w:rFonts w:ascii="Calibri" w:eastAsia="Times New Roman" w:hAnsi="Calibri" w:cs="Calibri"/>
                <w:color w:val="000000"/>
                <w:szCs w:val="24"/>
              </w:rPr>
            </w:pPr>
          </w:p>
        </w:tc>
      </w:tr>
      <w:tr w:rsidR="00237587" w14:paraId="2D05FF6F" w14:textId="77777777">
        <w:trPr>
          <w:trHeight w:val="345"/>
        </w:trPr>
        <w:tc>
          <w:tcPr>
            <w:tcW w:w="7420" w:type="dxa"/>
            <w:tcBorders>
              <w:top w:val="nil"/>
              <w:left w:val="nil"/>
              <w:bottom w:val="nil"/>
              <w:right w:val="nil"/>
            </w:tcBorders>
            <w:shd w:val="clear" w:color="auto" w:fill="auto"/>
            <w:vAlign w:val="center"/>
            <w:hideMark/>
          </w:tcPr>
          <w:p w14:paraId="2D05FF6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F71" w14:textId="77777777">
        <w:trPr>
          <w:trHeight w:val="30"/>
        </w:trPr>
        <w:tc>
          <w:tcPr>
            <w:tcW w:w="7420" w:type="dxa"/>
            <w:tcBorders>
              <w:top w:val="nil"/>
              <w:left w:val="nil"/>
              <w:bottom w:val="nil"/>
              <w:right w:val="nil"/>
            </w:tcBorders>
            <w:shd w:val="clear" w:color="auto" w:fill="auto"/>
            <w:vAlign w:val="center"/>
            <w:hideMark/>
          </w:tcPr>
          <w:p w14:paraId="2D05FF70" w14:textId="77777777" w:rsidR="003E7BC1" w:rsidRPr="009449EA" w:rsidRDefault="00AE0D0F">
            <w:pPr>
              <w:spacing w:after="0"/>
              <w:jc w:val="center"/>
              <w:rPr>
                <w:rFonts w:ascii="Calibri" w:eastAsia="Times New Roman" w:hAnsi="Calibri" w:cs="Calibri"/>
                <w:color w:val="000000"/>
                <w:szCs w:val="24"/>
              </w:rPr>
            </w:pPr>
          </w:p>
        </w:tc>
      </w:tr>
      <w:tr w:rsidR="00237587" w14:paraId="2D05FF73" w14:textId="77777777">
        <w:trPr>
          <w:trHeight w:val="330"/>
        </w:trPr>
        <w:tc>
          <w:tcPr>
            <w:tcW w:w="7420" w:type="dxa"/>
            <w:tcBorders>
              <w:top w:val="nil"/>
              <w:left w:val="nil"/>
              <w:bottom w:val="nil"/>
              <w:right w:val="nil"/>
            </w:tcBorders>
            <w:shd w:val="clear" w:color="auto" w:fill="auto"/>
            <w:vAlign w:val="center"/>
            <w:hideMark/>
          </w:tcPr>
          <w:p w14:paraId="2D05FF7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ΠΡΝ</w:t>
            </w:r>
          </w:p>
        </w:tc>
      </w:tr>
      <w:tr w:rsidR="00237587" w14:paraId="2D05FF75" w14:textId="77777777">
        <w:trPr>
          <w:trHeight w:val="45"/>
        </w:trPr>
        <w:tc>
          <w:tcPr>
            <w:tcW w:w="7420" w:type="dxa"/>
            <w:tcBorders>
              <w:top w:val="nil"/>
              <w:left w:val="nil"/>
              <w:bottom w:val="nil"/>
              <w:right w:val="nil"/>
            </w:tcBorders>
            <w:shd w:val="clear" w:color="auto" w:fill="auto"/>
            <w:vAlign w:val="center"/>
            <w:hideMark/>
          </w:tcPr>
          <w:p w14:paraId="2D05FF74" w14:textId="77777777" w:rsidR="003E7BC1" w:rsidRPr="009449EA" w:rsidRDefault="00AE0D0F">
            <w:pPr>
              <w:spacing w:after="0"/>
              <w:jc w:val="center"/>
              <w:rPr>
                <w:rFonts w:ascii="Calibri" w:eastAsia="Times New Roman" w:hAnsi="Calibri" w:cs="Calibri"/>
                <w:color w:val="000000"/>
                <w:szCs w:val="24"/>
              </w:rPr>
            </w:pPr>
          </w:p>
        </w:tc>
      </w:tr>
      <w:tr w:rsidR="00237587" w14:paraId="2D05FF77" w14:textId="77777777">
        <w:trPr>
          <w:trHeight w:val="330"/>
        </w:trPr>
        <w:tc>
          <w:tcPr>
            <w:tcW w:w="7420" w:type="dxa"/>
            <w:tcBorders>
              <w:top w:val="nil"/>
              <w:left w:val="nil"/>
              <w:bottom w:val="nil"/>
              <w:right w:val="nil"/>
            </w:tcBorders>
            <w:shd w:val="clear" w:color="auto" w:fill="auto"/>
            <w:vAlign w:val="center"/>
            <w:hideMark/>
          </w:tcPr>
          <w:p w14:paraId="2D05FF7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F79" w14:textId="77777777">
        <w:trPr>
          <w:trHeight w:val="45"/>
        </w:trPr>
        <w:tc>
          <w:tcPr>
            <w:tcW w:w="7420" w:type="dxa"/>
            <w:tcBorders>
              <w:top w:val="nil"/>
              <w:left w:val="nil"/>
              <w:bottom w:val="nil"/>
              <w:right w:val="nil"/>
            </w:tcBorders>
            <w:shd w:val="clear" w:color="auto" w:fill="auto"/>
            <w:vAlign w:val="center"/>
            <w:hideMark/>
          </w:tcPr>
          <w:p w14:paraId="2D05FF78" w14:textId="77777777" w:rsidR="003E7BC1" w:rsidRPr="009449EA" w:rsidRDefault="00AE0D0F">
            <w:pPr>
              <w:spacing w:after="0"/>
              <w:jc w:val="center"/>
              <w:rPr>
                <w:rFonts w:ascii="Calibri" w:eastAsia="Times New Roman" w:hAnsi="Calibri" w:cs="Calibri"/>
                <w:color w:val="000000"/>
                <w:szCs w:val="24"/>
              </w:rPr>
            </w:pPr>
          </w:p>
        </w:tc>
      </w:tr>
      <w:tr w:rsidR="00237587" w14:paraId="2D05FF7B" w14:textId="77777777">
        <w:trPr>
          <w:trHeight w:val="330"/>
        </w:trPr>
        <w:tc>
          <w:tcPr>
            <w:tcW w:w="7420" w:type="dxa"/>
            <w:tcBorders>
              <w:top w:val="nil"/>
              <w:left w:val="nil"/>
              <w:bottom w:val="nil"/>
              <w:right w:val="nil"/>
            </w:tcBorders>
            <w:shd w:val="clear" w:color="auto" w:fill="auto"/>
            <w:vAlign w:val="center"/>
            <w:hideMark/>
          </w:tcPr>
          <w:p w14:paraId="2D05FF7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w:t>
            </w:r>
          </w:p>
        </w:tc>
      </w:tr>
      <w:tr w:rsidR="00237587" w14:paraId="2D05FF7D" w14:textId="77777777">
        <w:trPr>
          <w:trHeight w:val="45"/>
        </w:trPr>
        <w:tc>
          <w:tcPr>
            <w:tcW w:w="7420" w:type="dxa"/>
            <w:tcBorders>
              <w:top w:val="nil"/>
              <w:left w:val="nil"/>
              <w:bottom w:val="nil"/>
              <w:right w:val="nil"/>
            </w:tcBorders>
            <w:shd w:val="clear" w:color="auto" w:fill="auto"/>
            <w:vAlign w:val="center"/>
            <w:hideMark/>
          </w:tcPr>
          <w:p w14:paraId="2D05FF7C" w14:textId="77777777" w:rsidR="003E7BC1" w:rsidRPr="009449EA" w:rsidRDefault="00AE0D0F">
            <w:pPr>
              <w:spacing w:after="0"/>
              <w:jc w:val="center"/>
              <w:rPr>
                <w:rFonts w:ascii="Calibri" w:eastAsia="Times New Roman" w:hAnsi="Calibri" w:cs="Calibri"/>
                <w:color w:val="000000"/>
                <w:szCs w:val="24"/>
              </w:rPr>
            </w:pPr>
          </w:p>
        </w:tc>
      </w:tr>
      <w:tr w:rsidR="00237587" w14:paraId="2D05FF7F" w14:textId="77777777">
        <w:trPr>
          <w:trHeight w:val="330"/>
        </w:trPr>
        <w:tc>
          <w:tcPr>
            <w:tcW w:w="7420" w:type="dxa"/>
            <w:tcBorders>
              <w:top w:val="nil"/>
              <w:left w:val="nil"/>
              <w:bottom w:val="nil"/>
              <w:right w:val="nil"/>
            </w:tcBorders>
            <w:shd w:val="clear" w:color="auto" w:fill="auto"/>
            <w:vAlign w:val="center"/>
            <w:hideMark/>
          </w:tcPr>
          <w:p w14:paraId="2D05FF7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w:t>
            </w:r>
            <w:r w:rsidRPr="009449EA">
              <w:rPr>
                <w:rFonts w:ascii="Calibri" w:eastAsia="Times New Roman" w:hAnsi="Calibri" w:cs="Calibri"/>
                <w:color w:val="000000"/>
                <w:szCs w:val="24"/>
              </w:rPr>
              <w:t xml:space="preserve"> ΚΕΝΤΡΩΩΝ: ΠΡΝ</w:t>
            </w:r>
          </w:p>
        </w:tc>
      </w:tr>
      <w:tr w:rsidR="00237587" w14:paraId="2D05FF81" w14:textId="77777777">
        <w:trPr>
          <w:trHeight w:val="45"/>
        </w:trPr>
        <w:tc>
          <w:tcPr>
            <w:tcW w:w="7420" w:type="dxa"/>
            <w:tcBorders>
              <w:top w:val="nil"/>
              <w:left w:val="nil"/>
              <w:bottom w:val="nil"/>
              <w:right w:val="nil"/>
            </w:tcBorders>
            <w:shd w:val="clear" w:color="auto" w:fill="auto"/>
            <w:vAlign w:val="center"/>
            <w:hideMark/>
          </w:tcPr>
          <w:p w14:paraId="2D05FF80" w14:textId="77777777" w:rsidR="003E7BC1" w:rsidRPr="009449EA" w:rsidRDefault="00AE0D0F">
            <w:pPr>
              <w:spacing w:after="0"/>
              <w:jc w:val="center"/>
              <w:rPr>
                <w:rFonts w:ascii="Calibri" w:eastAsia="Times New Roman" w:hAnsi="Calibri" w:cs="Calibri"/>
                <w:color w:val="000000"/>
                <w:szCs w:val="24"/>
              </w:rPr>
            </w:pPr>
          </w:p>
        </w:tc>
      </w:tr>
      <w:tr w:rsidR="00237587" w14:paraId="2D05FF83" w14:textId="77777777">
        <w:trPr>
          <w:trHeight w:val="150"/>
        </w:trPr>
        <w:tc>
          <w:tcPr>
            <w:tcW w:w="7420" w:type="dxa"/>
            <w:tcBorders>
              <w:top w:val="nil"/>
              <w:left w:val="nil"/>
              <w:bottom w:val="nil"/>
              <w:right w:val="nil"/>
            </w:tcBorders>
            <w:shd w:val="clear" w:color="auto" w:fill="auto"/>
            <w:vAlign w:val="center"/>
            <w:hideMark/>
          </w:tcPr>
          <w:p w14:paraId="2D05FF82" w14:textId="77777777" w:rsidR="003E7BC1" w:rsidRPr="009449EA" w:rsidRDefault="00AE0D0F">
            <w:pPr>
              <w:spacing w:after="0"/>
              <w:jc w:val="center"/>
              <w:rPr>
                <w:rFonts w:ascii="Times New Roman" w:eastAsia="Times New Roman" w:hAnsi="Times New Roman" w:cs="Times New Roman"/>
                <w:sz w:val="20"/>
              </w:rPr>
            </w:pPr>
          </w:p>
        </w:tc>
      </w:tr>
      <w:tr w:rsidR="00237587" w14:paraId="2D05FF85" w14:textId="77777777">
        <w:trPr>
          <w:trHeight w:val="345"/>
        </w:trPr>
        <w:tc>
          <w:tcPr>
            <w:tcW w:w="7420" w:type="dxa"/>
            <w:tcBorders>
              <w:top w:val="nil"/>
              <w:left w:val="nil"/>
              <w:bottom w:val="nil"/>
              <w:right w:val="nil"/>
            </w:tcBorders>
            <w:shd w:val="clear" w:color="auto" w:fill="auto"/>
            <w:vAlign w:val="center"/>
            <w:hideMark/>
          </w:tcPr>
          <w:p w14:paraId="2D05FF84" w14:textId="77777777" w:rsidR="003E7BC1" w:rsidRPr="009449EA" w:rsidRDefault="00AE0D0F">
            <w:pPr>
              <w:spacing w:after="0"/>
              <w:jc w:val="center"/>
              <w:rPr>
                <w:rFonts w:ascii="Times New Roman" w:eastAsia="Times New Roman" w:hAnsi="Times New Roman" w:cs="Times New Roman"/>
                <w:sz w:val="20"/>
              </w:rPr>
            </w:pPr>
          </w:p>
        </w:tc>
      </w:tr>
      <w:tr w:rsidR="00237587" w14:paraId="2D05FF87" w14:textId="77777777">
        <w:trPr>
          <w:trHeight w:val="330"/>
        </w:trPr>
        <w:tc>
          <w:tcPr>
            <w:tcW w:w="7420" w:type="dxa"/>
            <w:tcBorders>
              <w:top w:val="nil"/>
              <w:left w:val="nil"/>
              <w:bottom w:val="nil"/>
              <w:right w:val="nil"/>
            </w:tcBorders>
            <w:shd w:val="clear" w:color="auto" w:fill="auto"/>
            <w:vAlign w:val="center"/>
            <w:hideMark/>
          </w:tcPr>
          <w:p w14:paraId="2D05FF8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Υπ. Τροπ. 1978/58 ως έχει     ΚΑΤΑ ΠΛΕΙΟΨΗΦΙΑ</w:t>
            </w:r>
          </w:p>
        </w:tc>
      </w:tr>
      <w:tr w:rsidR="00237587" w14:paraId="2D05FF89" w14:textId="77777777">
        <w:trPr>
          <w:trHeight w:val="90"/>
        </w:trPr>
        <w:tc>
          <w:tcPr>
            <w:tcW w:w="7420" w:type="dxa"/>
            <w:tcBorders>
              <w:top w:val="nil"/>
              <w:left w:val="nil"/>
              <w:bottom w:val="nil"/>
              <w:right w:val="nil"/>
            </w:tcBorders>
            <w:shd w:val="clear" w:color="auto" w:fill="auto"/>
            <w:vAlign w:val="center"/>
            <w:hideMark/>
          </w:tcPr>
          <w:p w14:paraId="2D05FF88" w14:textId="77777777" w:rsidR="003E7BC1" w:rsidRPr="009449EA" w:rsidRDefault="00AE0D0F">
            <w:pPr>
              <w:spacing w:after="0"/>
              <w:jc w:val="center"/>
              <w:rPr>
                <w:rFonts w:ascii="Calibri" w:eastAsia="Times New Roman" w:hAnsi="Calibri" w:cs="Calibri"/>
                <w:color w:val="000000"/>
                <w:szCs w:val="24"/>
              </w:rPr>
            </w:pPr>
          </w:p>
        </w:tc>
      </w:tr>
      <w:tr w:rsidR="00237587" w14:paraId="2D05FF8B" w14:textId="77777777">
        <w:trPr>
          <w:trHeight w:val="330"/>
        </w:trPr>
        <w:tc>
          <w:tcPr>
            <w:tcW w:w="7420" w:type="dxa"/>
            <w:tcBorders>
              <w:top w:val="nil"/>
              <w:left w:val="nil"/>
              <w:bottom w:val="nil"/>
              <w:right w:val="nil"/>
            </w:tcBorders>
            <w:shd w:val="clear" w:color="auto" w:fill="auto"/>
            <w:vAlign w:val="center"/>
            <w:hideMark/>
          </w:tcPr>
          <w:p w14:paraId="2D05FF8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F8D" w14:textId="77777777">
        <w:trPr>
          <w:trHeight w:val="45"/>
        </w:trPr>
        <w:tc>
          <w:tcPr>
            <w:tcW w:w="7420" w:type="dxa"/>
            <w:tcBorders>
              <w:top w:val="nil"/>
              <w:left w:val="nil"/>
              <w:bottom w:val="nil"/>
              <w:right w:val="nil"/>
            </w:tcBorders>
            <w:shd w:val="clear" w:color="auto" w:fill="auto"/>
            <w:vAlign w:val="center"/>
            <w:hideMark/>
          </w:tcPr>
          <w:p w14:paraId="2D05FF8C" w14:textId="77777777" w:rsidR="003E7BC1" w:rsidRPr="009449EA" w:rsidRDefault="00AE0D0F">
            <w:pPr>
              <w:spacing w:after="0"/>
              <w:jc w:val="center"/>
              <w:rPr>
                <w:rFonts w:ascii="Calibri" w:eastAsia="Times New Roman" w:hAnsi="Calibri" w:cs="Calibri"/>
                <w:color w:val="000000"/>
                <w:szCs w:val="24"/>
              </w:rPr>
            </w:pPr>
          </w:p>
        </w:tc>
      </w:tr>
      <w:tr w:rsidR="00237587" w14:paraId="2D05FF8F" w14:textId="77777777">
        <w:trPr>
          <w:trHeight w:val="330"/>
        </w:trPr>
        <w:tc>
          <w:tcPr>
            <w:tcW w:w="7420" w:type="dxa"/>
            <w:tcBorders>
              <w:top w:val="nil"/>
              <w:left w:val="nil"/>
              <w:bottom w:val="nil"/>
              <w:right w:val="nil"/>
            </w:tcBorders>
            <w:shd w:val="clear" w:color="auto" w:fill="auto"/>
            <w:vAlign w:val="center"/>
            <w:hideMark/>
          </w:tcPr>
          <w:p w14:paraId="2D05FF8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F91" w14:textId="77777777">
        <w:trPr>
          <w:trHeight w:val="45"/>
        </w:trPr>
        <w:tc>
          <w:tcPr>
            <w:tcW w:w="7420" w:type="dxa"/>
            <w:tcBorders>
              <w:top w:val="nil"/>
              <w:left w:val="nil"/>
              <w:bottom w:val="nil"/>
              <w:right w:val="nil"/>
            </w:tcBorders>
            <w:shd w:val="clear" w:color="auto" w:fill="auto"/>
            <w:vAlign w:val="center"/>
            <w:hideMark/>
          </w:tcPr>
          <w:p w14:paraId="2D05FF90" w14:textId="77777777" w:rsidR="003E7BC1" w:rsidRPr="009449EA" w:rsidRDefault="00AE0D0F">
            <w:pPr>
              <w:spacing w:after="0"/>
              <w:jc w:val="center"/>
              <w:rPr>
                <w:rFonts w:ascii="Calibri" w:eastAsia="Times New Roman" w:hAnsi="Calibri" w:cs="Calibri"/>
                <w:color w:val="000000"/>
                <w:szCs w:val="24"/>
              </w:rPr>
            </w:pPr>
          </w:p>
        </w:tc>
      </w:tr>
      <w:tr w:rsidR="00237587" w14:paraId="2D05FF93" w14:textId="77777777">
        <w:trPr>
          <w:trHeight w:val="330"/>
        </w:trPr>
        <w:tc>
          <w:tcPr>
            <w:tcW w:w="7420" w:type="dxa"/>
            <w:tcBorders>
              <w:top w:val="nil"/>
              <w:left w:val="nil"/>
              <w:bottom w:val="nil"/>
              <w:right w:val="nil"/>
            </w:tcBorders>
            <w:shd w:val="clear" w:color="auto" w:fill="auto"/>
            <w:vAlign w:val="center"/>
            <w:hideMark/>
          </w:tcPr>
          <w:p w14:paraId="2D05FF9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ΠΡΝ</w:t>
            </w:r>
          </w:p>
        </w:tc>
      </w:tr>
      <w:tr w:rsidR="00237587" w14:paraId="2D05FF95" w14:textId="77777777">
        <w:trPr>
          <w:trHeight w:val="45"/>
        </w:trPr>
        <w:tc>
          <w:tcPr>
            <w:tcW w:w="7420" w:type="dxa"/>
            <w:tcBorders>
              <w:top w:val="nil"/>
              <w:left w:val="nil"/>
              <w:bottom w:val="nil"/>
              <w:right w:val="nil"/>
            </w:tcBorders>
            <w:shd w:val="clear" w:color="auto" w:fill="auto"/>
            <w:vAlign w:val="center"/>
            <w:hideMark/>
          </w:tcPr>
          <w:p w14:paraId="2D05FF94" w14:textId="77777777" w:rsidR="003E7BC1" w:rsidRPr="009449EA" w:rsidRDefault="00AE0D0F">
            <w:pPr>
              <w:spacing w:after="0"/>
              <w:jc w:val="center"/>
              <w:rPr>
                <w:rFonts w:ascii="Calibri" w:eastAsia="Times New Roman" w:hAnsi="Calibri" w:cs="Calibri"/>
                <w:color w:val="000000"/>
                <w:szCs w:val="24"/>
              </w:rPr>
            </w:pPr>
          </w:p>
        </w:tc>
      </w:tr>
      <w:tr w:rsidR="00237587" w14:paraId="2D05FF97" w14:textId="77777777">
        <w:trPr>
          <w:trHeight w:val="330"/>
        </w:trPr>
        <w:tc>
          <w:tcPr>
            <w:tcW w:w="7420" w:type="dxa"/>
            <w:tcBorders>
              <w:top w:val="nil"/>
              <w:left w:val="nil"/>
              <w:bottom w:val="nil"/>
              <w:right w:val="nil"/>
            </w:tcBorders>
            <w:shd w:val="clear" w:color="auto" w:fill="auto"/>
            <w:vAlign w:val="center"/>
            <w:hideMark/>
          </w:tcPr>
          <w:p w14:paraId="2D05FF9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F99" w14:textId="77777777">
        <w:trPr>
          <w:trHeight w:val="45"/>
        </w:trPr>
        <w:tc>
          <w:tcPr>
            <w:tcW w:w="7420" w:type="dxa"/>
            <w:tcBorders>
              <w:top w:val="nil"/>
              <w:left w:val="nil"/>
              <w:bottom w:val="nil"/>
              <w:right w:val="nil"/>
            </w:tcBorders>
            <w:shd w:val="clear" w:color="auto" w:fill="auto"/>
            <w:vAlign w:val="center"/>
            <w:hideMark/>
          </w:tcPr>
          <w:p w14:paraId="2D05FF98" w14:textId="77777777" w:rsidR="003E7BC1" w:rsidRPr="009449EA" w:rsidRDefault="00AE0D0F">
            <w:pPr>
              <w:spacing w:after="0"/>
              <w:jc w:val="center"/>
              <w:rPr>
                <w:rFonts w:ascii="Calibri" w:eastAsia="Times New Roman" w:hAnsi="Calibri" w:cs="Calibri"/>
                <w:color w:val="000000"/>
                <w:szCs w:val="24"/>
              </w:rPr>
            </w:pPr>
          </w:p>
        </w:tc>
      </w:tr>
      <w:tr w:rsidR="00237587" w14:paraId="2D05FF9B" w14:textId="77777777">
        <w:trPr>
          <w:trHeight w:val="330"/>
        </w:trPr>
        <w:tc>
          <w:tcPr>
            <w:tcW w:w="7420" w:type="dxa"/>
            <w:tcBorders>
              <w:top w:val="nil"/>
              <w:left w:val="nil"/>
              <w:bottom w:val="nil"/>
              <w:right w:val="nil"/>
            </w:tcBorders>
            <w:shd w:val="clear" w:color="auto" w:fill="auto"/>
            <w:vAlign w:val="center"/>
            <w:hideMark/>
          </w:tcPr>
          <w:p w14:paraId="2D05FF9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ΝΑΙ</w:t>
            </w:r>
          </w:p>
        </w:tc>
      </w:tr>
      <w:tr w:rsidR="00237587" w14:paraId="2D05FF9D" w14:textId="77777777">
        <w:trPr>
          <w:trHeight w:val="30"/>
        </w:trPr>
        <w:tc>
          <w:tcPr>
            <w:tcW w:w="7420" w:type="dxa"/>
            <w:tcBorders>
              <w:top w:val="nil"/>
              <w:left w:val="nil"/>
              <w:bottom w:val="nil"/>
              <w:right w:val="nil"/>
            </w:tcBorders>
            <w:shd w:val="clear" w:color="auto" w:fill="auto"/>
            <w:vAlign w:val="center"/>
            <w:hideMark/>
          </w:tcPr>
          <w:p w14:paraId="2D05FF9C" w14:textId="77777777" w:rsidR="003E7BC1" w:rsidRPr="009449EA" w:rsidRDefault="00AE0D0F">
            <w:pPr>
              <w:spacing w:after="0"/>
              <w:jc w:val="center"/>
              <w:rPr>
                <w:rFonts w:ascii="Calibri" w:eastAsia="Times New Roman" w:hAnsi="Calibri" w:cs="Calibri"/>
                <w:color w:val="000000"/>
                <w:szCs w:val="24"/>
              </w:rPr>
            </w:pPr>
          </w:p>
        </w:tc>
      </w:tr>
      <w:tr w:rsidR="00237587" w14:paraId="2D05FF9F" w14:textId="77777777">
        <w:trPr>
          <w:trHeight w:val="330"/>
        </w:trPr>
        <w:tc>
          <w:tcPr>
            <w:tcW w:w="7420" w:type="dxa"/>
            <w:tcBorders>
              <w:top w:val="nil"/>
              <w:left w:val="nil"/>
              <w:bottom w:val="nil"/>
              <w:right w:val="nil"/>
            </w:tcBorders>
            <w:shd w:val="clear" w:color="auto" w:fill="auto"/>
            <w:vAlign w:val="center"/>
            <w:hideMark/>
          </w:tcPr>
          <w:p w14:paraId="2D05FF9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ΠΡΝ</w:t>
            </w:r>
          </w:p>
        </w:tc>
      </w:tr>
      <w:tr w:rsidR="00237587" w14:paraId="2D05FFA1" w14:textId="77777777">
        <w:trPr>
          <w:trHeight w:val="45"/>
        </w:trPr>
        <w:tc>
          <w:tcPr>
            <w:tcW w:w="7420" w:type="dxa"/>
            <w:tcBorders>
              <w:top w:val="nil"/>
              <w:left w:val="nil"/>
              <w:bottom w:val="nil"/>
              <w:right w:val="nil"/>
            </w:tcBorders>
            <w:shd w:val="clear" w:color="auto" w:fill="auto"/>
            <w:vAlign w:val="center"/>
            <w:hideMark/>
          </w:tcPr>
          <w:p w14:paraId="2D05FFA0" w14:textId="77777777" w:rsidR="003E7BC1" w:rsidRPr="009449EA" w:rsidRDefault="00AE0D0F">
            <w:pPr>
              <w:spacing w:after="0"/>
              <w:jc w:val="center"/>
              <w:rPr>
                <w:rFonts w:ascii="Calibri" w:eastAsia="Times New Roman" w:hAnsi="Calibri" w:cs="Calibri"/>
                <w:color w:val="000000"/>
                <w:szCs w:val="24"/>
              </w:rPr>
            </w:pPr>
          </w:p>
        </w:tc>
      </w:tr>
      <w:tr w:rsidR="00237587" w14:paraId="2D05FFA3" w14:textId="77777777">
        <w:trPr>
          <w:trHeight w:val="135"/>
        </w:trPr>
        <w:tc>
          <w:tcPr>
            <w:tcW w:w="7420" w:type="dxa"/>
            <w:tcBorders>
              <w:top w:val="nil"/>
              <w:left w:val="nil"/>
              <w:bottom w:val="nil"/>
              <w:right w:val="nil"/>
            </w:tcBorders>
            <w:shd w:val="clear" w:color="auto" w:fill="auto"/>
            <w:vAlign w:val="center"/>
            <w:hideMark/>
          </w:tcPr>
          <w:p w14:paraId="2D05FFA2" w14:textId="77777777" w:rsidR="003E7BC1" w:rsidRPr="009449EA" w:rsidRDefault="00AE0D0F">
            <w:pPr>
              <w:spacing w:after="0"/>
              <w:jc w:val="center"/>
              <w:rPr>
                <w:rFonts w:ascii="Times New Roman" w:eastAsia="Times New Roman" w:hAnsi="Times New Roman" w:cs="Times New Roman"/>
                <w:sz w:val="20"/>
              </w:rPr>
            </w:pPr>
          </w:p>
        </w:tc>
      </w:tr>
      <w:tr w:rsidR="00237587" w14:paraId="2D05FFA5" w14:textId="77777777">
        <w:trPr>
          <w:trHeight w:val="345"/>
        </w:trPr>
        <w:tc>
          <w:tcPr>
            <w:tcW w:w="7420" w:type="dxa"/>
            <w:tcBorders>
              <w:top w:val="nil"/>
              <w:left w:val="nil"/>
              <w:bottom w:val="nil"/>
              <w:right w:val="nil"/>
            </w:tcBorders>
            <w:shd w:val="clear" w:color="auto" w:fill="auto"/>
            <w:vAlign w:val="center"/>
            <w:hideMark/>
          </w:tcPr>
          <w:p w14:paraId="2D05FFA4" w14:textId="77777777" w:rsidR="003E7BC1" w:rsidRPr="009449EA" w:rsidRDefault="00AE0D0F">
            <w:pPr>
              <w:spacing w:after="0"/>
              <w:jc w:val="center"/>
              <w:rPr>
                <w:rFonts w:ascii="Times New Roman" w:eastAsia="Times New Roman" w:hAnsi="Times New Roman" w:cs="Times New Roman"/>
                <w:sz w:val="20"/>
              </w:rPr>
            </w:pPr>
          </w:p>
        </w:tc>
      </w:tr>
      <w:tr w:rsidR="00237587" w14:paraId="2D05FFA7" w14:textId="77777777">
        <w:trPr>
          <w:trHeight w:val="495"/>
        </w:trPr>
        <w:tc>
          <w:tcPr>
            <w:tcW w:w="7420" w:type="dxa"/>
            <w:tcBorders>
              <w:top w:val="nil"/>
              <w:left w:val="nil"/>
              <w:bottom w:val="nil"/>
              <w:right w:val="nil"/>
            </w:tcBorders>
            <w:shd w:val="clear" w:color="auto" w:fill="auto"/>
            <w:vAlign w:val="center"/>
            <w:hideMark/>
          </w:tcPr>
          <w:p w14:paraId="2D05FFA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Βουλ. Τροπ. 1971/51 όπως τροπ.     ΚΑΤΑ ΠΛΕΙΟΨΗΦΙΑ</w:t>
            </w:r>
          </w:p>
        </w:tc>
      </w:tr>
      <w:tr w:rsidR="00237587" w14:paraId="2D05FFA9" w14:textId="77777777">
        <w:trPr>
          <w:trHeight w:val="105"/>
        </w:trPr>
        <w:tc>
          <w:tcPr>
            <w:tcW w:w="7420" w:type="dxa"/>
            <w:tcBorders>
              <w:top w:val="nil"/>
              <w:left w:val="nil"/>
              <w:bottom w:val="nil"/>
              <w:right w:val="nil"/>
            </w:tcBorders>
            <w:shd w:val="clear" w:color="auto" w:fill="auto"/>
            <w:vAlign w:val="center"/>
            <w:hideMark/>
          </w:tcPr>
          <w:p w14:paraId="2D05FFA8" w14:textId="77777777" w:rsidR="003E7BC1" w:rsidRPr="009449EA" w:rsidRDefault="00AE0D0F">
            <w:pPr>
              <w:spacing w:after="0"/>
              <w:jc w:val="center"/>
              <w:rPr>
                <w:rFonts w:ascii="Calibri" w:eastAsia="Times New Roman" w:hAnsi="Calibri" w:cs="Calibri"/>
                <w:color w:val="000000"/>
                <w:szCs w:val="24"/>
              </w:rPr>
            </w:pPr>
          </w:p>
        </w:tc>
      </w:tr>
      <w:tr w:rsidR="00237587" w14:paraId="2D05FFAB" w14:textId="77777777">
        <w:trPr>
          <w:trHeight w:val="330"/>
        </w:trPr>
        <w:tc>
          <w:tcPr>
            <w:tcW w:w="7420" w:type="dxa"/>
            <w:tcBorders>
              <w:top w:val="nil"/>
              <w:left w:val="nil"/>
              <w:bottom w:val="nil"/>
              <w:right w:val="nil"/>
            </w:tcBorders>
            <w:shd w:val="clear" w:color="auto" w:fill="auto"/>
            <w:vAlign w:val="center"/>
            <w:hideMark/>
          </w:tcPr>
          <w:p w14:paraId="2D05FFA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FAD" w14:textId="77777777">
        <w:trPr>
          <w:trHeight w:val="30"/>
        </w:trPr>
        <w:tc>
          <w:tcPr>
            <w:tcW w:w="7420" w:type="dxa"/>
            <w:tcBorders>
              <w:top w:val="nil"/>
              <w:left w:val="nil"/>
              <w:bottom w:val="nil"/>
              <w:right w:val="nil"/>
            </w:tcBorders>
            <w:shd w:val="clear" w:color="auto" w:fill="auto"/>
            <w:vAlign w:val="center"/>
            <w:hideMark/>
          </w:tcPr>
          <w:p w14:paraId="2D05FFAC" w14:textId="77777777" w:rsidR="003E7BC1" w:rsidRPr="009449EA" w:rsidRDefault="00AE0D0F">
            <w:pPr>
              <w:spacing w:after="0"/>
              <w:jc w:val="center"/>
              <w:rPr>
                <w:rFonts w:ascii="Calibri" w:eastAsia="Times New Roman" w:hAnsi="Calibri" w:cs="Calibri"/>
                <w:color w:val="000000"/>
                <w:szCs w:val="24"/>
              </w:rPr>
            </w:pPr>
          </w:p>
        </w:tc>
      </w:tr>
      <w:tr w:rsidR="00237587" w14:paraId="2D05FFAF" w14:textId="77777777">
        <w:trPr>
          <w:trHeight w:val="330"/>
        </w:trPr>
        <w:tc>
          <w:tcPr>
            <w:tcW w:w="7420" w:type="dxa"/>
            <w:tcBorders>
              <w:top w:val="nil"/>
              <w:left w:val="nil"/>
              <w:bottom w:val="nil"/>
              <w:right w:val="nil"/>
            </w:tcBorders>
            <w:shd w:val="clear" w:color="auto" w:fill="auto"/>
            <w:vAlign w:val="center"/>
            <w:hideMark/>
          </w:tcPr>
          <w:p w14:paraId="2D05FFA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FB1" w14:textId="77777777">
        <w:trPr>
          <w:trHeight w:val="45"/>
        </w:trPr>
        <w:tc>
          <w:tcPr>
            <w:tcW w:w="7420" w:type="dxa"/>
            <w:tcBorders>
              <w:top w:val="nil"/>
              <w:left w:val="nil"/>
              <w:bottom w:val="nil"/>
              <w:right w:val="nil"/>
            </w:tcBorders>
            <w:shd w:val="clear" w:color="auto" w:fill="auto"/>
            <w:vAlign w:val="center"/>
            <w:hideMark/>
          </w:tcPr>
          <w:p w14:paraId="2D05FFB0" w14:textId="77777777" w:rsidR="003E7BC1" w:rsidRPr="009449EA" w:rsidRDefault="00AE0D0F">
            <w:pPr>
              <w:spacing w:after="0"/>
              <w:jc w:val="center"/>
              <w:rPr>
                <w:rFonts w:ascii="Calibri" w:eastAsia="Times New Roman" w:hAnsi="Calibri" w:cs="Calibri"/>
                <w:color w:val="000000"/>
                <w:szCs w:val="24"/>
              </w:rPr>
            </w:pPr>
          </w:p>
        </w:tc>
      </w:tr>
      <w:tr w:rsidR="00237587" w14:paraId="2D05FFB3" w14:textId="77777777">
        <w:trPr>
          <w:trHeight w:val="330"/>
        </w:trPr>
        <w:tc>
          <w:tcPr>
            <w:tcW w:w="7420" w:type="dxa"/>
            <w:tcBorders>
              <w:top w:val="nil"/>
              <w:left w:val="nil"/>
              <w:bottom w:val="nil"/>
              <w:right w:val="nil"/>
            </w:tcBorders>
            <w:shd w:val="clear" w:color="auto" w:fill="auto"/>
            <w:vAlign w:val="center"/>
            <w:hideMark/>
          </w:tcPr>
          <w:p w14:paraId="2D05FFB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OXI</w:t>
            </w:r>
          </w:p>
        </w:tc>
      </w:tr>
      <w:tr w:rsidR="00237587" w14:paraId="2D05FFB5" w14:textId="77777777">
        <w:trPr>
          <w:trHeight w:val="45"/>
        </w:trPr>
        <w:tc>
          <w:tcPr>
            <w:tcW w:w="7420" w:type="dxa"/>
            <w:tcBorders>
              <w:top w:val="nil"/>
              <w:left w:val="nil"/>
              <w:bottom w:val="nil"/>
              <w:right w:val="nil"/>
            </w:tcBorders>
            <w:shd w:val="clear" w:color="auto" w:fill="auto"/>
            <w:vAlign w:val="center"/>
            <w:hideMark/>
          </w:tcPr>
          <w:p w14:paraId="2D05FFB4" w14:textId="77777777" w:rsidR="003E7BC1" w:rsidRPr="009449EA" w:rsidRDefault="00AE0D0F">
            <w:pPr>
              <w:spacing w:after="0"/>
              <w:jc w:val="center"/>
              <w:rPr>
                <w:rFonts w:ascii="Calibri" w:eastAsia="Times New Roman" w:hAnsi="Calibri" w:cs="Calibri"/>
                <w:color w:val="000000"/>
                <w:szCs w:val="24"/>
              </w:rPr>
            </w:pPr>
          </w:p>
        </w:tc>
      </w:tr>
      <w:tr w:rsidR="00237587" w14:paraId="2D05FFB7" w14:textId="77777777">
        <w:trPr>
          <w:trHeight w:val="330"/>
        </w:trPr>
        <w:tc>
          <w:tcPr>
            <w:tcW w:w="7420" w:type="dxa"/>
            <w:tcBorders>
              <w:top w:val="nil"/>
              <w:left w:val="nil"/>
              <w:bottom w:val="nil"/>
              <w:right w:val="nil"/>
            </w:tcBorders>
            <w:shd w:val="clear" w:color="auto" w:fill="auto"/>
            <w:vAlign w:val="center"/>
            <w:hideMark/>
          </w:tcPr>
          <w:p w14:paraId="2D05FFB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FB9" w14:textId="77777777">
        <w:trPr>
          <w:trHeight w:val="45"/>
        </w:trPr>
        <w:tc>
          <w:tcPr>
            <w:tcW w:w="7420" w:type="dxa"/>
            <w:tcBorders>
              <w:top w:val="nil"/>
              <w:left w:val="nil"/>
              <w:bottom w:val="nil"/>
              <w:right w:val="nil"/>
            </w:tcBorders>
            <w:shd w:val="clear" w:color="auto" w:fill="auto"/>
            <w:vAlign w:val="center"/>
            <w:hideMark/>
          </w:tcPr>
          <w:p w14:paraId="2D05FFB8" w14:textId="77777777" w:rsidR="003E7BC1" w:rsidRPr="009449EA" w:rsidRDefault="00AE0D0F">
            <w:pPr>
              <w:spacing w:after="0"/>
              <w:jc w:val="center"/>
              <w:rPr>
                <w:rFonts w:ascii="Calibri" w:eastAsia="Times New Roman" w:hAnsi="Calibri" w:cs="Calibri"/>
                <w:color w:val="000000"/>
                <w:szCs w:val="24"/>
              </w:rPr>
            </w:pPr>
          </w:p>
        </w:tc>
      </w:tr>
      <w:tr w:rsidR="00237587" w14:paraId="2D05FFBB" w14:textId="77777777">
        <w:trPr>
          <w:trHeight w:val="330"/>
        </w:trPr>
        <w:tc>
          <w:tcPr>
            <w:tcW w:w="7420" w:type="dxa"/>
            <w:tcBorders>
              <w:top w:val="nil"/>
              <w:left w:val="nil"/>
              <w:bottom w:val="nil"/>
              <w:right w:val="nil"/>
            </w:tcBorders>
            <w:shd w:val="clear" w:color="auto" w:fill="auto"/>
            <w:vAlign w:val="center"/>
            <w:hideMark/>
          </w:tcPr>
          <w:p w14:paraId="2D05FFB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ΝΑΙ</w:t>
            </w:r>
          </w:p>
        </w:tc>
      </w:tr>
      <w:tr w:rsidR="00237587" w14:paraId="2D05FFBD" w14:textId="77777777">
        <w:trPr>
          <w:trHeight w:val="45"/>
        </w:trPr>
        <w:tc>
          <w:tcPr>
            <w:tcW w:w="7420" w:type="dxa"/>
            <w:tcBorders>
              <w:top w:val="nil"/>
              <w:left w:val="nil"/>
              <w:bottom w:val="nil"/>
              <w:right w:val="nil"/>
            </w:tcBorders>
            <w:shd w:val="clear" w:color="auto" w:fill="auto"/>
            <w:vAlign w:val="center"/>
            <w:hideMark/>
          </w:tcPr>
          <w:p w14:paraId="2D05FFBC" w14:textId="77777777" w:rsidR="003E7BC1" w:rsidRPr="009449EA" w:rsidRDefault="00AE0D0F">
            <w:pPr>
              <w:spacing w:after="0"/>
              <w:jc w:val="center"/>
              <w:rPr>
                <w:rFonts w:ascii="Calibri" w:eastAsia="Times New Roman" w:hAnsi="Calibri" w:cs="Calibri"/>
                <w:color w:val="000000"/>
                <w:szCs w:val="24"/>
              </w:rPr>
            </w:pPr>
          </w:p>
        </w:tc>
      </w:tr>
      <w:tr w:rsidR="00237587" w14:paraId="2D05FFBF" w14:textId="77777777">
        <w:trPr>
          <w:trHeight w:val="330"/>
        </w:trPr>
        <w:tc>
          <w:tcPr>
            <w:tcW w:w="7420" w:type="dxa"/>
            <w:tcBorders>
              <w:top w:val="nil"/>
              <w:left w:val="nil"/>
              <w:bottom w:val="nil"/>
              <w:right w:val="nil"/>
            </w:tcBorders>
            <w:shd w:val="clear" w:color="auto" w:fill="auto"/>
            <w:vAlign w:val="center"/>
            <w:hideMark/>
          </w:tcPr>
          <w:p w14:paraId="2D05FFB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ΝΑΙ</w:t>
            </w:r>
          </w:p>
        </w:tc>
      </w:tr>
      <w:tr w:rsidR="00237587" w14:paraId="2D05FFC1" w14:textId="77777777">
        <w:trPr>
          <w:trHeight w:val="45"/>
        </w:trPr>
        <w:tc>
          <w:tcPr>
            <w:tcW w:w="7420" w:type="dxa"/>
            <w:tcBorders>
              <w:top w:val="nil"/>
              <w:left w:val="nil"/>
              <w:bottom w:val="nil"/>
              <w:right w:val="nil"/>
            </w:tcBorders>
            <w:shd w:val="clear" w:color="auto" w:fill="auto"/>
            <w:vAlign w:val="center"/>
            <w:hideMark/>
          </w:tcPr>
          <w:p w14:paraId="2D05FFC0" w14:textId="77777777" w:rsidR="003E7BC1" w:rsidRPr="009449EA" w:rsidRDefault="00AE0D0F">
            <w:pPr>
              <w:spacing w:after="0"/>
              <w:jc w:val="center"/>
              <w:rPr>
                <w:rFonts w:ascii="Calibri" w:eastAsia="Times New Roman" w:hAnsi="Calibri" w:cs="Calibri"/>
                <w:color w:val="000000"/>
                <w:szCs w:val="24"/>
              </w:rPr>
            </w:pPr>
          </w:p>
        </w:tc>
      </w:tr>
      <w:tr w:rsidR="00237587" w14:paraId="2D05FFC3" w14:textId="77777777">
        <w:trPr>
          <w:trHeight w:val="150"/>
        </w:trPr>
        <w:tc>
          <w:tcPr>
            <w:tcW w:w="7420" w:type="dxa"/>
            <w:tcBorders>
              <w:top w:val="nil"/>
              <w:left w:val="nil"/>
              <w:bottom w:val="nil"/>
              <w:right w:val="nil"/>
            </w:tcBorders>
            <w:shd w:val="clear" w:color="auto" w:fill="auto"/>
            <w:vAlign w:val="center"/>
            <w:hideMark/>
          </w:tcPr>
          <w:p w14:paraId="2D05FFC2" w14:textId="77777777" w:rsidR="003E7BC1" w:rsidRPr="009449EA" w:rsidRDefault="00AE0D0F">
            <w:pPr>
              <w:spacing w:after="0"/>
              <w:jc w:val="center"/>
              <w:rPr>
                <w:rFonts w:ascii="Times New Roman" w:eastAsia="Times New Roman" w:hAnsi="Times New Roman" w:cs="Times New Roman"/>
                <w:sz w:val="20"/>
              </w:rPr>
            </w:pPr>
          </w:p>
        </w:tc>
      </w:tr>
      <w:tr w:rsidR="00237587" w14:paraId="2D05FFC5" w14:textId="77777777">
        <w:trPr>
          <w:trHeight w:val="330"/>
        </w:trPr>
        <w:tc>
          <w:tcPr>
            <w:tcW w:w="7420" w:type="dxa"/>
            <w:tcBorders>
              <w:top w:val="nil"/>
              <w:left w:val="nil"/>
              <w:bottom w:val="nil"/>
              <w:right w:val="nil"/>
            </w:tcBorders>
            <w:shd w:val="clear" w:color="auto" w:fill="auto"/>
            <w:vAlign w:val="center"/>
            <w:hideMark/>
          </w:tcPr>
          <w:p w14:paraId="2D05FFC4" w14:textId="77777777" w:rsidR="003E7BC1" w:rsidRPr="009449EA" w:rsidRDefault="00AE0D0F">
            <w:pPr>
              <w:spacing w:after="0"/>
              <w:jc w:val="center"/>
              <w:rPr>
                <w:rFonts w:ascii="Times New Roman" w:eastAsia="Times New Roman" w:hAnsi="Times New Roman" w:cs="Times New Roman"/>
                <w:sz w:val="20"/>
              </w:rPr>
            </w:pPr>
          </w:p>
        </w:tc>
      </w:tr>
      <w:tr w:rsidR="00237587" w14:paraId="2D05FFC7" w14:textId="77777777">
        <w:trPr>
          <w:trHeight w:val="345"/>
        </w:trPr>
        <w:tc>
          <w:tcPr>
            <w:tcW w:w="7420" w:type="dxa"/>
            <w:tcBorders>
              <w:top w:val="nil"/>
              <w:left w:val="nil"/>
              <w:bottom w:val="nil"/>
              <w:right w:val="nil"/>
            </w:tcBorders>
            <w:shd w:val="clear" w:color="auto" w:fill="auto"/>
            <w:vAlign w:val="center"/>
            <w:hideMark/>
          </w:tcPr>
          <w:p w14:paraId="2D05FFC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Βουλ. Τροπ. 1979/59 ως έχει     ΚΑΤΑ ΠΛΕΙΟΨΗΦΙΑ</w:t>
            </w:r>
          </w:p>
        </w:tc>
      </w:tr>
      <w:tr w:rsidR="00237587" w14:paraId="2D05FFC9" w14:textId="77777777">
        <w:trPr>
          <w:trHeight w:val="90"/>
        </w:trPr>
        <w:tc>
          <w:tcPr>
            <w:tcW w:w="7420" w:type="dxa"/>
            <w:tcBorders>
              <w:top w:val="nil"/>
              <w:left w:val="nil"/>
              <w:bottom w:val="nil"/>
              <w:right w:val="nil"/>
            </w:tcBorders>
            <w:shd w:val="clear" w:color="auto" w:fill="auto"/>
            <w:vAlign w:val="center"/>
            <w:hideMark/>
          </w:tcPr>
          <w:p w14:paraId="2D05FFC8" w14:textId="77777777" w:rsidR="003E7BC1" w:rsidRPr="009449EA" w:rsidRDefault="00AE0D0F">
            <w:pPr>
              <w:spacing w:after="0"/>
              <w:jc w:val="center"/>
              <w:rPr>
                <w:rFonts w:ascii="Calibri" w:eastAsia="Times New Roman" w:hAnsi="Calibri" w:cs="Calibri"/>
                <w:color w:val="000000"/>
                <w:szCs w:val="24"/>
              </w:rPr>
            </w:pPr>
          </w:p>
        </w:tc>
      </w:tr>
      <w:tr w:rsidR="00237587" w14:paraId="2D05FFCB" w14:textId="77777777">
        <w:trPr>
          <w:trHeight w:val="330"/>
        </w:trPr>
        <w:tc>
          <w:tcPr>
            <w:tcW w:w="7420" w:type="dxa"/>
            <w:tcBorders>
              <w:top w:val="nil"/>
              <w:left w:val="nil"/>
              <w:bottom w:val="nil"/>
              <w:right w:val="nil"/>
            </w:tcBorders>
            <w:shd w:val="clear" w:color="auto" w:fill="auto"/>
            <w:vAlign w:val="center"/>
            <w:hideMark/>
          </w:tcPr>
          <w:p w14:paraId="2D05FFC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FCD" w14:textId="77777777">
        <w:trPr>
          <w:trHeight w:val="45"/>
        </w:trPr>
        <w:tc>
          <w:tcPr>
            <w:tcW w:w="7420" w:type="dxa"/>
            <w:tcBorders>
              <w:top w:val="nil"/>
              <w:left w:val="nil"/>
              <w:bottom w:val="nil"/>
              <w:right w:val="nil"/>
            </w:tcBorders>
            <w:shd w:val="clear" w:color="auto" w:fill="auto"/>
            <w:vAlign w:val="center"/>
            <w:hideMark/>
          </w:tcPr>
          <w:p w14:paraId="2D05FFCC" w14:textId="77777777" w:rsidR="003E7BC1" w:rsidRPr="009449EA" w:rsidRDefault="00AE0D0F">
            <w:pPr>
              <w:spacing w:after="0"/>
              <w:jc w:val="center"/>
              <w:rPr>
                <w:rFonts w:ascii="Calibri" w:eastAsia="Times New Roman" w:hAnsi="Calibri" w:cs="Calibri"/>
                <w:color w:val="000000"/>
                <w:szCs w:val="24"/>
              </w:rPr>
            </w:pPr>
          </w:p>
        </w:tc>
      </w:tr>
      <w:tr w:rsidR="00237587" w14:paraId="2D05FFCF" w14:textId="77777777">
        <w:trPr>
          <w:trHeight w:val="330"/>
        </w:trPr>
        <w:tc>
          <w:tcPr>
            <w:tcW w:w="7420" w:type="dxa"/>
            <w:tcBorders>
              <w:top w:val="nil"/>
              <w:left w:val="nil"/>
              <w:bottom w:val="nil"/>
              <w:right w:val="nil"/>
            </w:tcBorders>
            <w:shd w:val="clear" w:color="auto" w:fill="auto"/>
            <w:vAlign w:val="center"/>
            <w:hideMark/>
          </w:tcPr>
          <w:p w14:paraId="2D05FFC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FD1" w14:textId="77777777">
        <w:trPr>
          <w:trHeight w:val="45"/>
        </w:trPr>
        <w:tc>
          <w:tcPr>
            <w:tcW w:w="7420" w:type="dxa"/>
            <w:tcBorders>
              <w:top w:val="nil"/>
              <w:left w:val="nil"/>
              <w:bottom w:val="nil"/>
              <w:right w:val="nil"/>
            </w:tcBorders>
            <w:shd w:val="clear" w:color="auto" w:fill="auto"/>
            <w:vAlign w:val="center"/>
            <w:hideMark/>
          </w:tcPr>
          <w:p w14:paraId="2D05FFD0" w14:textId="77777777" w:rsidR="003E7BC1" w:rsidRPr="009449EA" w:rsidRDefault="00AE0D0F">
            <w:pPr>
              <w:spacing w:after="0"/>
              <w:jc w:val="center"/>
              <w:rPr>
                <w:rFonts w:ascii="Calibri" w:eastAsia="Times New Roman" w:hAnsi="Calibri" w:cs="Calibri"/>
                <w:color w:val="000000"/>
                <w:szCs w:val="24"/>
              </w:rPr>
            </w:pPr>
          </w:p>
        </w:tc>
      </w:tr>
      <w:tr w:rsidR="00237587" w14:paraId="2D05FFD3" w14:textId="77777777">
        <w:trPr>
          <w:trHeight w:val="330"/>
        </w:trPr>
        <w:tc>
          <w:tcPr>
            <w:tcW w:w="7420" w:type="dxa"/>
            <w:tcBorders>
              <w:top w:val="nil"/>
              <w:left w:val="nil"/>
              <w:bottom w:val="nil"/>
              <w:right w:val="nil"/>
            </w:tcBorders>
            <w:shd w:val="clear" w:color="auto" w:fill="auto"/>
            <w:vAlign w:val="center"/>
            <w:hideMark/>
          </w:tcPr>
          <w:p w14:paraId="2D05FFD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ΠΡΝ</w:t>
            </w:r>
          </w:p>
        </w:tc>
      </w:tr>
      <w:tr w:rsidR="00237587" w14:paraId="2D05FFD5" w14:textId="77777777">
        <w:trPr>
          <w:trHeight w:val="45"/>
        </w:trPr>
        <w:tc>
          <w:tcPr>
            <w:tcW w:w="7420" w:type="dxa"/>
            <w:tcBorders>
              <w:top w:val="nil"/>
              <w:left w:val="nil"/>
              <w:bottom w:val="nil"/>
              <w:right w:val="nil"/>
            </w:tcBorders>
            <w:shd w:val="clear" w:color="auto" w:fill="auto"/>
            <w:vAlign w:val="center"/>
            <w:hideMark/>
          </w:tcPr>
          <w:p w14:paraId="2D05FFD4" w14:textId="77777777" w:rsidR="003E7BC1" w:rsidRPr="009449EA" w:rsidRDefault="00AE0D0F">
            <w:pPr>
              <w:spacing w:after="0"/>
              <w:jc w:val="center"/>
              <w:rPr>
                <w:rFonts w:ascii="Calibri" w:eastAsia="Times New Roman" w:hAnsi="Calibri" w:cs="Calibri"/>
                <w:color w:val="000000"/>
                <w:szCs w:val="24"/>
              </w:rPr>
            </w:pPr>
          </w:p>
        </w:tc>
      </w:tr>
      <w:tr w:rsidR="00237587" w14:paraId="2D05FFD7" w14:textId="77777777">
        <w:trPr>
          <w:trHeight w:val="330"/>
        </w:trPr>
        <w:tc>
          <w:tcPr>
            <w:tcW w:w="7420" w:type="dxa"/>
            <w:tcBorders>
              <w:top w:val="nil"/>
              <w:left w:val="nil"/>
              <w:bottom w:val="nil"/>
              <w:right w:val="nil"/>
            </w:tcBorders>
            <w:shd w:val="clear" w:color="auto" w:fill="auto"/>
            <w:vAlign w:val="center"/>
            <w:hideMark/>
          </w:tcPr>
          <w:p w14:paraId="2D05FFD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FD9" w14:textId="77777777">
        <w:trPr>
          <w:trHeight w:val="30"/>
        </w:trPr>
        <w:tc>
          <w:tcPr>
            <w:tcW w:w="7420" w:type="dxa"/>
            <w:tcBorders>
              <w:top w:val="nil"/>
              <w:left w:val="nil"/>
              <w:bottom w:val="nil"/>
              <w:right w:val="nil"/>
            </w:tcBorders>
            <w:shd w:val="clear" w:color="auto" w:fill="auto"/>
            <w:vAlign w:val="center"/>
            <w:hideMark/>
          </w:tcPr>
          <w:p w14:paraId="2D05FFD8" w14:textId="77777777" w:rsidR="003E7BC1" w:rsidRPr="009449EA" w:rsidRDefault="00AE0D0F">
            <w:pPr>
              <w:spacing w:after="0"/>
              <w:jc w:val="center"/>
              <w:rPr>
                <w:rFonts w:ascii="Calibri" w:eastAsia="Times New Roman" w:hAnsi="Calibri" w:cs="Calibri"/>
                <w:color w:val="000000"/>
                <w:szCs w:val="24"/>
              </w:rPr>
            </w:pPr>
          </w:p>
        </w:tc>
      </w:tr>
      <w:tr w:rsidR="00237587" w14:paraId="2D05FFDB" w14:textId="77777777">
        <w:trPr>
          <w:trHeight w:val="345"/>
        </w:trPr>
        <w:tc>
          <w:tcPr>
            <w:tcW w:w="7420" w:type="dxa"/>
            <w:tcBorders>
              <w:top w:val="nil"/>
              <w:left w:val="nil"/>
              <w:bottom w:val="nil"/>
              <w:right w:val="nil"/>
            </w:tcBorders>
            <w:shd w:val="clear" w:color="auto" w:fill="auto"/>
            <w:vAlign w:val="center"/>
            <w:hideMark/>
          </w:tcPr>
          <w:p w14:paraId="2D05FFD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ΝΑΙ</w:t>
            </w:r>
          </w:p>
        </w:tc>
      </w:tr>
      <w:tr w:rsidR="00237587" w14:paraId="2D05FFDD" w14:textId="77777777">
        <w:trPr>
          <w:trHeight w:val="30"/>
        </w:trPr>
        <w:tc>
          <w:tcPr>
            <w:tcW w:w="7420" w:type="dxa"/>
            <w:tcBorders>
              <w:top w:val="nil"/>
              <w:left w:val="nil"/>
              <w:bottom w:val="nil"/>
              <w:right w:val="nil"/>
            </w:tcBorders>
            <w:shd w:val="clear" w:color="auto" w:fill="auto"/>
            <w:vAlign w:val="center"/>
            <w:hideMark/>
          </w:tcPr>
          <w:p w14:paraId="2D05FFDC" w14:textId="77777777" w:rsidR="003E7BC1" w:rsidRPr="009449EA" w:rsidRDefault="00AE0D0F">
            <w:pPr>
              <w:spacing w:after="0"/>
              <w:jc w:val="center"/>
              <w:rPr>
                <w:rFonts w:ascii="Calibri" w:eastAsia="Times New Roman" w:hAnsi="Calibri" w:cs="Calibri"/>
                <w:color w:val="000000"/>
                <w:szCs w:val="24"/>
              </w:rPr>
            </w:pPr>
          </w:p>
        </w:tc>
      </w:tr>
      <w:tr w:rsidR="00237587" w14:paraId="2D05FFDF" w14:textId="77777777">
        <w:trPr>
          <w:trHeight w:val="330"/>
        </w:trPr>
        <w:tc>
          <w:tcPr>
            <w:tcW w:w="7420" w:type="dxa"/>
            <w:tcBorders>
              <w:top w:val="nil"/>
              <w:left w:val="nil"/>
              <w:bottom w:val="nil"/>
              <w:right w:val="nil"/>
            </w:tcBorders>
            <w:shd w:val="clear" w:color="auto" w:fill="auto"/>
            <w:vAlign w:val="center"/>
            <w:hideMark/>
          </w:tcPr>
          <w:p w14:paraId="2D05FFD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ΝΑΙ</w:t>
            </w:r>
          </w:p>
        </w:tc>
      </w:tr>
      <w:tr w:rsidR="00237587" w14:paraId="2D05FFE1" w14:textId="77777777">
        <w:trPr>
          <w:trHeight w:val="45"/>
        </w:trPr>
        <w:tc>
          <w:tcPr>
            <w:tcW w:w="7420" w:type="dxa"/>
            <w:tcBorders>
              <w:top w:val="nil"/>
              <w:left w:val="nil"/>
              <w:bottom w:val="nil"/>
              <w:right w:val="nil"/>
            </w:tcBorders>
            <w:shd w:val="clear" w:color="auto" w:fill="auto"/>
            <w:vAlign w:val="center"/>
            <w:hideMark/>
          </w:tcPr>
          <w:p w14:paraId="2D05FFE0" w14:textId="77777777" w:rsidR="003E7BC1" w:rsidRPr="009449EA" w:rsidRDefault="00AE0D0F">
            <w:pPr>
              <w:spacing w:after="0"/>
              <w:jc w:val="center"/>
              <w:rPr>
                <w:rFonts w:ascii="Calibri" w:eastAsia="Times New Roman" w:hAnsi="Calibri" w:cs="Calibri"/>
                <w:color w:val="000000"/>
                <w:szCs w:val="24"/>
              </w:rPr>
            </w:pPr>
          </w:p>
        </w:tc>
      </w:tr>
      <w:tr w:rsidR="00237587" w14:paraId="2D05FFE3" w14:textId="77777777">
        <w:trPr>
          <w:trHeight w:val="135"/>
        </w:trPr>
        <w:tc>
          <w:tcPr>
            <w:tcW w:w="7420" w:type="dxa"/>
            <w:tcBorders>
              <w:top w:val="nil"/>
              <w:left w:val="nil"/>
              <w:bottom w:val="nil"/>
              <w:right w:val="nil"/>
            </w:tcBorders>
            <w:shd w:val="clear" w:color="auto" w:fill="auto"/>
            <w:vAlign w:val="center"/>
            <w:hideMark/>
          </w:tcPr>
          <w:p w14:paraId="2D05FFE2" w14:textId="77777777" w:rsidR="003E7BC1" w:rsidRPr="009449EA" w:rsidRDefault="00AE0D0F">
            <w:pPr>
              <w:spacing w:after="0"/>
              <w:jc w:val="center"/>
              <w:rPr>
                <w:rFonts w:ascii="Times New Roman" w:eastAsia="Times New Roman" w:hAnsi="Times New Roman" w:cs="Times New Roman"/>
                <w:sz w:val="20"/>
              </w:rPr>
            </w:pPr>
          </w:p>
        </w:tc>
      </w:tr>
      <w:tr w:rsidR="00237587" w14:paraId="2D05FFE5" w14:textId="77777777">
        <w:trPr>
          <w:trHeight w:val="345"/>
        </w:trPr>
        <w:tc>
          <w:tcPr>
            <w:tcW w:w="7420" w:type="dxa"/>
            <w:tcBorders>
              <w:top w:val="nil"/>
              <w:left w:val="nil"/>
              <w:bottom w:val="nil"/>
              <w:right w:val="nil"/>
            </w:tcBorders>
            <w:shd w:val="clear" w:color="auto" w:fill="auto"/>
            <w:vAlign w:val="center"/>
            <w:hideMark/>
          </w:tcPr>
          <w:p w14:paraId="2D05FFE4" w14:textId="77777777" w:rsidR="003E7BC1" w:rsidRPr="009449EA" w:rsidRDefault="00AE0D0F">
            <w:pPr>
              <w:spacing w:after="0"/>
              <w:jc w:val="center"/>
              <w:rPr>
                <w:rFonts w:ascii="Times New Roman" w:eastAsia="Times New Roman" w:hAnsi="Times New Roman" w:cs="Times New Roman"/>
                <w:sz w:val="20"/>
              </w:rPr>
            </w:pPr>
          </w:p>
        </w:tc>
      </w:tr>
      <w:tr w:rsidR="00237587" w14:paraId="2D05FFE7" w14:textId="77777777">
        <w:trPr>
          <w:trHeight w:val="330"/>
        </w:trPr>
        <w:tc>
          <w:tcPr>
            <w:tcW w:w="7420" w:type="dxa"/>
            <w:tcBorders>
              <w:top w:val="nil"/>
              <w:left w:val="nil"/>
              <w:bottom w:val="nil"/>
              <w:right w:val="nil"/>
            </w:tcBorders>
            <w:shd w:val="clear" w:color="auto" w:fill="auto"/>
            <w:vAlign w:val="center"/>
            <w:hideMark/>
          </w:tcPr>
          <w:p w14:paraId="2D05FFE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Ακροτελεύτιο άρθρο (ως έχει)     ΚΑΤΑ ΠΛΕΙΟΨΗΦΙΑ</w:t>
            </w:r>
          </w:p>
        </w:tc>
      </w:tr>
      <w:tr w:rsidR="00237587" w14:paraId="2D05FFE9" w14:textId="77777777">
        <w:trPr>
          <w:trHeight w:val="105"/>
        </w:trPr>
        <w:tc>
          <w:tcPr>
            <w:tcW w:w="7420" w:type="dxa"/>
            <w:tcBorders>
              <w:top w:val="nil"/>
              <w:left w:val="nil"/>
              <w:bottom w:val="nil"/>
              <w:right w:val="nil"/>
            </w:tcBorders>
            <w:shd w:val="clear" w:color="auto" w:fill="auto"/>
            <w:vAlign w:val="center"/>
            <w:hideMark/>
          </w:tcPr>
          <w:p w14:paraId="2D05FFE8" w14:textId="77777777" w:rsidR="003E7BC1" w:rsidRPr="009449EA" w:rsidRDefault="00AE0D0F">
            <w:pPr>
              <w:spacing w:after="0"/>
              <w:jc w:val="center"/>
              <w:rPr>
                <w:rFonts w:ascii="Calibri" w:eastAsia="Times New Roman" w:hAnsi="Calibri" w:cs="Calibri"/>
                <w:color w:val="000000"/>
                <w:szCs w:val="24"/>
              </w:rPr>
            </w:pPr>
          </w:p>
        </w:tc>
      </w:tr>
      <w:tr w:rsidR="00237587" w14:paraId="2D05FFEB" w14:textId="77777777">
        <w:trPr>
          <w:trHeight w:val="330"/>
        </w:trPr>
        <w:tc>
          <w:tcPr>
            <w:tcW w:w="7420" w:type="dxa"/>
            <w:tcBorders>
              <w:top w:val="nil"/>
              <w:left w:val="nil"/>
              <w:bottom w:val="nil"/>
              <w:right w:val="nil"/>
            </w:tcBorders>
            <w:shd w:val="clear" w:color="auto" w:fill="auto"/>
            <w:vAlign w:val="center"/>
            <w:hideMark/>
          </w:tcPr>
          <w:p w14:paraId="2D05FFE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5FFED" w14:textId="77777777">
        <w:trPr>
          <w:trHeight w:val="45"/>
        </w:trPr>
        <w:tc>
          <w:tcPr>
            <w:tcW w:w="7420" w:type="dxa"/>
            <w:tcBorders>
              <w:top w:val="nil"/>
              <w:left w:val="nil"/>
              <w:bottom w:val="nil"/>
              <w:right w:val="nil"/>
            </w:tcBorders>
            <w:shd w:val="clear" w:color="auto" w:fill="auto"/>
            <w:vAlign w:val="center"/>
            <w:hideMark/>
          </w:tcPr>
          <w:p w14:paraId="2D05FFEC" w14:textId="77777777" w:rsidR="003E7BC1" w:rsidRPr="009449EA" w:rsidRDefault="00AE0D0F">
            <w:pPr>
              <w:spacing w:after="0"/>
              <w:jc w:val="center"/>
              <w:rPr>
                <w:rFonts w:ascii="Calibri" w:eastAsia="Times New Roman" w:hAnsi="Calibri" w:cs="Calibri"/>
                <w:color w:val="000000"/>
                <w:szCs w:val="24"/>
              </w:rPr>
            </w:pPr>
          </w:p>
        </w:tc>
      </w:tr>
      <w:tr w:rsidR="00237587" w14:paraId="2D05FFEF" w14:textId="77777777">
        <w:trPr>
          <w:trHeight w:val="330"/>
        </w:trPr>
        <w:tc>
          <w:tcPr>
            <w:tcW w:w="7420" w:type="dxa"/>
            <w:tcBorders>
              <w:top w:val="nil"/>
              <w:left w:val="nil"/>
              <w:bottom w:val="nil"/>
              <w:right w:val="nil"/>
            </w:tcBorders>
            <w:shd w:val="clear" w:color="auto" w:fill="auto"/>
            <w:vAlign w:val="center"/>
            <w:hideMark/>
          </w:tcPr>
          <w:p w14:paraId="2D05FFE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5FFF1" w14:textId="77777777">
        <w:trPr>
          <w:trHeight w:val="45"/>
        </w:trPr>
        <w:tc>
          <w:tcPr>
            <w:tcW w:w="7420" w:type="dxa"/>
            <w:tcBorders>
              <w:top w:val="nil"/>
              <w:left w:val="nil"/>
              <w:bottom w:val="nil"/>
              <w:right w:val="nil"/>
            </w:tcBorders>
            <w:shd w:val="clear" w:color="auto" w:fill="auto"/>
            <w:vAlign w:val="center"/>
            <w:hideMark/>
          </w:tcPr>
          <w:p w14:paraId="2D05FFF0" w14:textId="77777777" w:rsidR="003E7BC1" w:rsidRPr="009449EA" w:rsidRDefault="00AE0D0F">
            <w:pPr>
              <w:spacing w:after="0"/>
              <w:jc w:val="center"/>
              <w:rPr>
                <w:rFonts w:ascii="Calibri" w:eastAsia="Times New Roman" w:hAnsi="Calibri" w:cs="Calibri"/>
                <w:color w:val="000000"/>
                <w:szCs w:val="24"/>
              </w:rPr>
            </w:pPr>
          </w:p>
        </w:tc>
      </w:tr>
      <w:tr w:rsidR="00237587" w14:paraId="2D05FFF3" w14:textId="77777777">
        <w:trPr>
          <w:trHeight w:val="330"/>
        </w:trPr>
        <w:tc>
          <w:tcPr>
            <w:tcW w:w="7420" w:type="dxa"/>
            <w:tcBorders>
              <w:top w:val="nil"/>
              <w:left w:val="nil"/>
              <w:bottom w:val="nil"/>
              <w:right w:val="nil"/>
            </w:tcBorders>
            <w:shd w:val="clear" w:color="auto" w:fill="auto"/>
            <w:vAlign w:val="center"/>
            <w:hideMark/>
          </w:tcPr>
          <w:p w14:paraId="2D05FFF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ΝΑΙ</w:t>
            </w:r>
          </w:p>
        </w:tc>
      </w:tr>
      <w:tr w:rsidR="00237587" w14:paraId="2D05FFF5" w14:textId="77777777">
        <w:trPr>
          <w:trHeight w:val="30"/>
        </w:trPr>
        <w:tc>
          <w:tcPr>
            <w:tcW w:w="7420" w:type="dxa"/>
            <w:tcBorders>
              <w:top w:val="nil"/>
              <w:left w:val="nil"/>
              <w:bottom w:val="nil"/>
              <w:right w:val="nil"/>
            </w:tcBorders>
            <w:shd w:val="clear" w:color="auto" w:fill="auto"/>
            <w:vAlign w:val="center"/>
            <w:hideMark/>
          </w:tcPr>
          <w:p w14:paraId="2D05FFF4" w14:textId="77777777" w:rsidR="003E7BC1" w:rsidRPr="009449EA" w:rsidRDefault="00AE0D0F">
            <w:pPr>
              <w:spacing w:after="0"/>
              <w:jc w:val="center"/>
              <w:rPr>
                <w:rFonts w:ascii="Calibri" w:eastAsia="Times New Roman" w:hAnsi="Calibri" w:cs="Calibri"/>
                <w:color w:val="000000"/>
                <w:szCs w:val="24"/>
              </w:rPr>
            </w:pPr>
          </w:p>
        </w:tc>
      </w:tr>
      <w:tr w:rsidR="00237587" w14:paraId="2D05FFF7" w14:textId="77777777">
        <w:trPr>
          <w:trHeight w:val="330"/>
        </w:trPr>
        <w:tc>
          <w:tcPr>
            <w:tcW w:w="7420" w:type="dxa"/>
            <w:tcBorders>
              <w:top w:val="nil"/>
              <w:left w:val="nil"/>
              <w:bottom w:val="nil"/>
              <w:right w:val="nil"/>
            </w:tcBorders>
            <w:shd w:val="clear" w:color="auto" w:fill="auto"/>
            <w:vAlign w:val="center"/>
            <w:hideMark/>
          </w:tcPr>
          <w:p w14:paraId="2D05FFF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5FFF9" w14:textId="77777777">
        <w:trPr>
          <w:trHeight w:val="45"/>
        </w:trPr>
        <w:tc>
          <w:tcPr>
            <w:tcW w:w="7420" w:type="dxa"/>
            <w:tcBorders>
              <w:top w:val="nil"/>
              <w:left w:val="nil"/>
              <w:bottom w:val="nil"/>
              <w:right w:val="nil"/>
            </w:tcBorders>
            <w:shd w:val="clear" w:color="auto" w:fill="auto"/>
            <w:vAlign w:val="center"/>
            <w:hideMark/>
          </w:tcPr>
          <w:p w14:paraId="2D05FFF8" w14:textId="77777777" w:rsidR="003E7BC1" w:rsidRPr="009449EA" w:rsidRDefault="00AE0D0F">
            <w:pPr>
              <w:spacing w:after="0"/>
              <w:jc w:val="center"/>
              <w:rPr>
                <w:rFonts w:ascii="Calibri" w:eastAsia="Times New Roman" w:hAnsi="Calibri" w:cs="Calibri"/>
                <w:color w:val="000000"/>
                <w:szCs w:val="24"/>
              </w:rPr>
            </w:pPr>
          </w:p>
        </w:tc>
      </w:tr>
      <w:tr w:rsidR="00237587" w14:paraId="2D05FFFB" w14:textId="77777777">
        <w:trPr>
          <w:trHeight w:val="330"/>
        </w:trPr>
        <w:tc>
          <w:tcPr>
            <w:tcW w:w="7420" w:type="dxa"/>
            <w:tcBorders>
              <w:top w:val="nil"/>
              <w:left w:val="nil"/>
              <w:bottom w:val="nil"/>
              <w:right w:val="nil"/>
            </w:tcBorders>
            <w:shd w:val="clear" w:color="auto" w:fill="auto"/>
            <w:vAlign w:val="center"/>
            <w:hideMark/>
          </w:tcPr>
          <w:p w14:paraId="2D05FFF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OXI</w:t>
            </w:r>
          </w:p>
        </w:tc>
      </w:tr>
      <w:tr w:rsidR="00237587" w14:paraId="2D05FFFD" w14:textId="77777777">
        <w:trPr>
          <w:trHeight w:val="45"/>
        </w:trPr>
        <w:tc>
          <w:tcPr>
            <w:tcW w:w="7420" w:type="dxa"/>
            <w:tcBorders>
              <w:top w:val="nil"/>
              <w:left w:val="nil"/>
              <w:bottom w:val="nil"/>
              <w:right w:val="nil"/>
            </w:tcBorders>
            <w:shd w:val="clear" w:color="auto" w:fill="auto"/>
            <w:vAlign w:val="center"/>
            <w:hideMark/>
          </w:tcPr>
          <w:p w14:paraId="2D05FFFC" w14:textId="77777777" w:rsidR="003E7BC1" w:rsidRPr="009449EA" w:rsidRDefault="00AE0D0F">
            <w:pPr>
              <w:spacing w:after="0"/>
              <w:jc w:val="center"/>
              <w:rPr>
                <w:rFonts w:ascii="Calibri" w:eastAsia="Times New Roman" w:hAnsi="Calibri" w:cs="Calibri"/>
                <w:color w:val="000000"/>
                <w:szCs w:val="24"/>
              </w:rPr>
            </w:pPr>
          </w:p>
        </w:tc>
      </w:tr>
      <w:tr w:rsidR="00237587" w14:paraId="2D05FFFF" w14:textId="77777777">
        <w:trPr>
          <w:trHeight w:val="330"/>
        </w:trPr>
        <w:tc>
          <w:tcPr>
            <w:tcW w:w="7420" w:type="dxa"/>
            <w:tcBorders>
              <w:top w:val="nil"/>
              <w:left w:val="nil"/>
              <w:bottom w:val="nil"/>
              <w:right w:val="nil"/>
            </w:tcBorders>
            <w:shd w:val="clear" w:color="auto" w:fill="auto"/>
            <w:vAlign w:val="center"/>
            <w:hideMark/>
          </w:tcPr>
          <w:p w14:paraId="2D05FFF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ΠΡΝ</w:t>
            </w:r>
          </w:p>
        </w:tc>
      </w:tr>
      <w:tr w:rsidR="00237587" w14:paraId="2D060001" w14:textId="77777777">
        <w:trPr>
          <w:trHeight w:val="30"/>
        </w:trPr>
        <w:tc>
          <w:tcPr>
            <w:tcW w:w="7420" w:type="dxa"/>
            <w:tcBorders>
              <w:top w:val="nil"/>
              <w:left w:val="nil"/>
              <w:bottom w:val="nil"/>
              <w:right w:val="nil"/>
            </w:tcBorders>
            <w:shd w:val="clear" w:color="auto" w:fill="auto"/>
            <w:vAlign w:val="center"/>
            <w:hideMark/>
          </w:tcPr>
          <w:p w14:paraId="2D060000" w14:textId="77777777" w:rsidR="003E7BC1" w:rsidRPr="009449EA" w:rsidRDefault="00AE0D0F">
            <w:pPr>
              <w:spacing w:after="0"/>
              <w:jc w:val="center"/>
              <w:rPr>
                <w:rFonts w:ascii="Calibri" w:eastAsia="Times New Roman" w:hAnsi="Calibri" w:cs="Calibri"/>
                <w:color w:val="000000"/>
                <w:szCs w:val="24"/>
              </w:rPr>
            </w:pPr>
          </w:p>
        </w:tc>
      </w:tr>
      <w:tr w:rsidR="00237587" w14:paraId="2D060003" w14:textId="77777777">
        <w:trPr>
          <w:trHeight w:val="150"/>
        </w:trPr>
        <w:tc>
          <w:tcPr>
            <w:tcW w:w="7420" w:type="dxa"/>
            <w:tcBorders>
              <w:top w:val="nil"/>
              <w:left w:val="nil"/>
              <w:bottom w:val="nil"/>
              <w:right w:val="nil"/>
            </w:tcBorders>
            <w:shd w:val="clear" w:color="auto" w:fill="auto"/>
            <w:vAlign w:val="center"/>
            <w:hideMark/>
          </w:tcPr>
          <w:p w14:paraId="2D060002" w14:textId="77777777" w:rsidR="003E7BC1" w:rsidRPr="009449EA" w:rsidRDefault="00AE0D0F">
            <w:pPr>
              <w:spacing w:after="0"/>
              <w:jc w:val="center"/>
              <w:rPr>
                <w:rFonts w:ascii="Times New Roman" w:eastAsia="Times New Roman" w:hAnsi="Times New Roman" w:cs="Times New Roman"/>
                <w:sz w:val="20"/>
              </w:rPr>
            </w:pPr>
          </w:p>
        </w:tc>
      </w:tr>
      <w:tr w:rsidR="00237587" w14:paraId="2D060005" w14:textId="77777777">
        <w:trPr>
          <w:trHeight w:val="345"/>
        </w:trPr>
        <w:tc>
          <w:tcPr>
            <w:tcW w:w="7420" w:type="dxa"/>
            <w:tcBorders>
              <w:top w:val="nil"/>
              <w:left w:val="nil"/>
              <w:bottom w:val="nil"/>
              <w:right w:val="nil"/>
            </w:tcBorders>
            <w:shd w:val="clear" w:color="auto" w:fill="auto"/>
            <w:vAlign w:val="center"/>
            <w:hideMark/>
          </w:tcPr>
          <w:p w14:paraId="2D060004" w14:textId="77777777" w:rsidR="003E7BC1" w:rsidRPr="009449EA" w:rsidRDefault="00AE0D0F">
            <w:pPr>
              <w:spacing w:after="0"/>
              <w:jc w:val="center"/>
              <w:rPr>
                <w:rFonts w:ascii="Times New Roman" w:eastAsia="Times New Roman" w:hAnsi="Times New Roman" w:cs="Times New Roman"/>
                <w:sz w:val="20"/>
              </w:rPr>
            </w:pPr>
          </w:p>
        </w:tc>
      </w:tr>
      <w:tr w:rsidR="00237587" w14:paraId="2D060007" w14:textId="77777777">
        <w:trPr>
          <w:trHeight w:val="330"/>
        </w:trPr>
        <w:tc>
          <w:tcPr>
            <w:tcW w:w="7420" w:type="dxa"/>
            <w:tcBorders>
              <w:top w:val="nil"/>
              <w:left w:val="nil"/>
              <w:bottom w:val="nil"/>
              <w:right w:val="nil"/>
            </w:tcBorders>
            <w:shd w:val="clear" w:color="auto" w:fill="auto"/>
            <w:vAlign w:val="center"/>
            <w:hideMark/>
          </w:tcPr>
          <w:p w14:paraId="2D06000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Επί του Συνόλου     ΚΑΤΑ ΠΛΕΙΟΨΗΦΙΑ</w:t>
            </w:r>
          </w:p>
        </w:tc>
      </w:tr>
      <w:tr w:rsidR="00237587" w14:paraId="2D060009" w14:textId="77777777">
        <w:trPr>
          <w:trHeight w:val="105"/>
        </w:trPr>
        <w:tc>
          <w:tcPr>
            <w:tcW w:w="7420" w:type="dxa"/>
            <w:tcBorders>
              <w:top w:val="nil"/>
              <w:left w:val="nil"/>
              <w:bottom w:val="nil"/>
              <w:right w:val="nil"/>
            </w:tcBorders>
            <w:shd w:val="clear" w:color="auto" w:fill="auto"/>
            <w:vAlign w:val="center"/>
            <w:hideMark/>
          </w:tcPr>
          <w:p w14:paraId="2D060008" w14:textId="77777777" w:rsidR="003E7BC1" w:rsidRPr="009449EA" w:rsidRDefault="00AE0D0F">
            <w:pPr>
              <w:spacing w:after="0"/>
              <w:jc w:val="center"/>
              <w:rPr>
                <w:rFonts w:ascii="Calibri" w:eastAsia="Times New Roman" w:hAnsi="Calibri" w:cs="Calibri"/>
                <w:color w:val="000000"/>
                <w:szCs w:val="24"/>
              </w:rPr>
            </w:pPr>
          </w:p>
        </w:tc>
      </w:tr>
      <w:tr w:rsidR="00237587" w14:paraId="2D06000B" w14:textId="77777777">
        <w:trPr>
          <w:trHeight w:val="330"/>
        </w:trPr>
        <w:tc>
          <w:tcPr>
            <w:tcW w:w="7420" w:type="dxa"/>
            <w:tcBorders>
              <w:top w:val="nil"/>
              <w:left w:val="nil"/>
              <w:bottom w:val="nil"/>
              <w:right w:val="nil"/>
            </w:tcBorders>
            <w:shd w:val="clear" w:color="auto" w:fill="auto"/>
            <w:vAlign w:val="center"/>
            <w:hideMark/>
          </w:tcPr>
          <w:p w14:paraId="2D06000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ΣΥΡΙΖΑ: ΝΑΙ</w:t>
            </w:r>
          </w:p>
        </w:tc>
      </w:tr>
      <w:tr w:rsidR="00237587" w14:paraId="2D06000D" w14:textId="77777777">
        <w:trPr>
          <w:trHeight w:val="30"/>
        </w:trPr>
        <w:tc>
          <w:tcPr>
            <w:tcW w:w="7420" w:type="dxa"/>
            <w:tcBorders>
              <w:top w:val="nil"/>
              <w:left w:val="nil"/>
              <w:bottom w:val="nil"/>
              <w:right w:val="nil"/>
            </w:tcBorders>
            <w:shd w:val="clear" w:color="auto" w:fill="auto"/>
            <w:vAlign w:val="center"/>
            <w:hideMark/>
          </w:tcPr>
          <w:p w14:paraId="2D06000C" w14:textId="77777777" w:rsidR="003E7BC1" w:rsidRPr="009449EA" w:rsidRDefault="00AE0D0F">
            <w:pPr>
              <w:spacing w:after="0"/>
              <w:jc w:val="center"/>
              <w:rPr>
                <w:rFonts w:ascii="Calibri" w:eastAsia="Times New Roman" w:hAnsi="Calibri" w:cs="Calibri"/>
                <w:color w:val="000000"/>
                <w:szCs w:val="24"/>
              </w:rPr>
            </w:pPr>
          </w:p>
        </w:tc>
      </w:tr>
      <w:tr w:rsidR="00237587" w14:paraId="2D06000F" w14:textId="77777777">
        <w:trPr>
          <w:trHeight w:val="330"/>
        </w:trPr>
        <w:tc>
          <w:tcPr>
            <w:tcW w:w="7420" w:type="dxa"/>
            <w:tcBorders>
              <w:top w:val="nil"/>
              <w:left w:val="nil"/>
              <w:bottom w:val="nil"/>
              <w:right w:val="nil"/>
            </w:tcBorders>
            <w:shd w:val="clear" w:color="auto" w:fill="auto"/>
            <w:vAlign w:val="center"/>
            <w:hideMark/>
          </w:tcPr>
          <w:p w14:paraId="2D06000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Ν.Δ.: OXI</w:t>
            </w:r>
          </w:p>
        </w:tc>
      </w:tr>
      <w:tr w:rsidR="00237587" w14:paraId="2D060011" w14:textId="77777777">
        <w:trPr>
          <w:trHeight w:val="45"/>
        </w:trPr>
        <w:tc>
          <w:tcPr>
            <w:tcW w:w="7420" w:type="dxa"/>
            <w:tcBorders>
              <w:top w:val="nil"/>
              <w:left w:val="nil"/>
              <w:bottom w:val="nil"/>
              <w:right w:val="nil"/>
            </w:tcBorders>
            <w:shd w:val="clear" w:color="auto" w:fill="auto"/>
            <w:vAlign w:val="center"/>
            <w:hideMark/>
          </w:tcPr>
          <w:p w14:paraId="2D060010" w14:textId="77777777" w:rsidR="003E7BC1" w:rsidRPr="009449EA" w:rsidRDefault="00AE0D0F">
            <w:pPr>
              <w:spacing w:after="0"/>
              <w:jc w:val="center"/>
              <w:rPr>
                <w:rFonts w:ascii="Calibri" w:eastAsia="Times New Roman" w:hAnsi="Calibri" w:cs="Calibri"/>
                <w:color w:val="000000"/>
                <w:szCs w:val="24"/>
              </w:rPr>
            </w:pPr>
          </w:p>
        </w:tc>
      </w:tr>
      <w:tr w:rsidR="00237587" w14:paraId="2D060013" w14:textId="77777777">
        <w:trPr>
          <w:trHeight w:val="330"/>
        </w:trPr>
        <w:tc>
          <w:tcPr>
            <w:tcW w:w="7420" w:type="dxa"/>
            <w:tcBorders>
              <w:top w:val="nil"/>
              <w:left w:val="nil"/>
              <w:bottom w:val="nil"/>
              <w:right w:val="nil"/>
            </w:tcBorders>
            <w:shd w:val="clear" w:color="auto" w:fill="auto"/>
            <w:vAlign w:val="center"/>
            <w:hideMark/>
          </w:tcPr>
          <w:p w14:paraId="2D060012"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ΔΗ.ΣΥ: OXI</w:t>
            </w:r>
          </w:p>
        </w:tc>
      </w:tr>
      <w:tr w:rsidR="00237587" w14:paraId="2D060015" w14:textId="77777777">
        <w:trPr>
          <w:trHeight w:val="45"/>
        </w:trPr>
        <w:tc>
          <w:tcPr>
            <w:tcW w:w="7420" w:type="dxa"/>
            <w:tcBorders>
              <w:top w:val="nil"/>
              <w:left w:val="nil"/>
              <w:bottom w:val="nil"/>
              <w:right w:val="nil"/>
            </w:tcBorders>
            <w:shd w:val="clear" w:color="auto" w:fill="auto"/>
            <w:vAlign w:val="center"/>
            <w:hideMark/>
          </w:tcPr>
          <w:p w14:paraId="2D060014" w14:textId="77777777" w:rsidR="003E7BC1" w:rsidRPr="009449EA" w:rsidRDefault="00AE0D0F">
            <w:pPr>
              <w:spacing w:after="0"/>
              <w:jc w:val="center"/>
              <w:rPr>
                <w:rFonts w:ascii="Calibri" w:eastAsia="Times New Roman" w:hAnsi="Calibri" w:cs="Calibri"/>
                <w:color w:val="000000"/>
                <w:szCs w:val="24"/>
              </w:rPr>
            </w:pPr>
          </w:p>
        </w:tc>
      </w:tr>
      <w:tr w:rsidR="00237587" w14:paraId="2D060017" w14:textId="77777777">
        <w:trPr>
          <w:trHeight w:val="330"/>
        </w:trPr>
        <w:tc>
          <w:tcPr>
            <w:tcW w:w="7420" w:type="dxa"/>
            <w:tcBorders>
              <w:top w:val="nil"/>
              <w:left w:val="nil"/>
              <w:bottom w:val="nil"/>
              <w:right w:val="nil"/>
            </w:tcBorders>
            <w:shd w:val="clear" w:color="auto" w:fill="auto"/>
            <w:vAlign w:val="center"/>
            <w:hideMark/>
          </w:tcPr>
          <w:p w14:paraId="2D060016"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Χ.Α: OXI</w:t>
            </w:r>
          </w:p>
        </w:tc>
      </w:tr>
      <w:tr w:rsidR="00237587" w14:paraId="2D060019" w14:textId="77777777">
        <w:trPr>
          <w:trHeight w:val="45"/>
        </w:trPr>
        <w:tc>
          <w:tcPr>
            <w:tcW w:w="7420" w:type="dxa"/>
            <w:tcBorders>
              <w:top w:val="nil"/>
              <w:left w:val="nil"/>
              <w:bottom w:val="nil"/>
              <w:right w:val="nil"/>
            </w:tcBorders>
            <w:shd w:val="clear" w:color="auto" w:fill="auto"/>
            <w:vAlign w:val="center"/>
            <w:hideMark/>
          </w:tcPr>
          <w:p w14:paraId="2D060018" w14:textId="77777777" w:rsidR="003E7BC1" w:rsidRPr="009449EA" w:rsidRDefault="00AE0D0F">
            <w:pPr>
              <w:spacing w:after="0"/>
              <w:jc w:val="center"/>
              <w:rPr>
                <w:rFonts w:ascii="Calibri" w:eastAsia="Times New Roman" w:hAnsi="Calibri" w:cs="Calibri"/>
                <w:color w:val="000000"/>
                <w:szCs w:val="24"/>
              </w:rPr>
            </w:pPr>
          </w:p>
        </w:tc>
      </w:tr>
      <w:tr w:rsidR="00237587" w14:paraId="2D06001B" w14:textId="77777777">
        <w:trPr>
          <w:trHeight w:val="330"/>
        </w:trPr>
        <w:tc>
          <w:tcPr>
            <w:tcW w:w="7420" w:type="dxa"/>
            <w:tcBorders>
              <w:top w:val="nil"/>
              <w:left w:val="nil"/>
              <w:bottom w:val="nil"/>
              <w:right w:val="nil"/>
            </w:tcBorders>
            <w:shd w:val="clear" w:color="auto" w:fill="auto"/>
            <w:vAlign w:val="center"/>
            <w:hideMark/>
          </w:tcPr>
          <w:p w14:paraId="2D06001A"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Κ.Κ.Ε: OXI</w:t>
            </w:r>
          </w:p>
        </w:tc>
      </w:tr>
      <w:tr w:rsidR="00237587" w14:paraId="2D06001D" w14:textId="77777777">
        <w:trPr>
          <w:trHeight w:val="45"/>
        </w:trPr>
        <w:tc>
          <w:tcPr>
            <w:tcW w:w="7420" w:type="dxa"/>
            <w:tcBorders>
              <w:top w:val="nil"/>
              <w:left w:val="nil"/>
              <w:bottom w:val="nil"/>
              <w:right w:val="nil"/>
            </w:tcBorders>
            <w:shd w:val="clear" w:color="auto" w:fill="auto"/>
            <w:vAlign w:val="center"/>
            <w:hideMark/>
          </w:tcPr>
          <w:p w14:paraId="2D06001C" w14:textId="77777777" w:rsidR="003E7BC1" w:rsidRPr="009449EA" w:rsidRDefault="00AE0D0F">
            <w:pPr>
              <w:spacing w:after="0"/>
              <w:jc w:val="center"/>
              <w:rPr>
                <w:rFonts w:ascii="Calibri" w:eastAsia="Times New Roman" w:hAnsi="Calibri" w:cs="Calibri"/>
                <w:color w:val="000000"/>
                <w:szCs w:val="24"/>
              </w:rPr>
            </w:pPr>
          </w:p>
        </w:tc>
      </w:tr>
      <w:tr w:rsidR="00237587" w14:paraId="2D06001F" w14:textId="77777777">
        <w:trPr>
          <w:trHeight w:val="330"/>
        </w:trPr>
        <w:tc>
          <w:tcPr>
            <w:tcW w:w="7420" w:type="dxa"/>
            <w:tcBorders>
              <w:top w:val="nil"/>
              <w:left w:val="nil"/>
              <w:bottom w:val="nil"/>
              <w:right w:val="nil"/>
            </w:tcBorders>
            <w:shd w:val="clear" w:color="auto" w:fill="auto"/>
            <w:vAlign w:val="center"/>
            <w:hideMark/>
          </w:tcPr>
          <w:p w14:paraId="2D06001E" w14:textId="77777777" w:rsidR="003E7BC1" w:rsidRPr="009449EA" w:rsidRDefault="00AE0D0F">
            <w:pPr>
              <w:spacing w:after="0"/>
              <w:jc w:val="center"/>
              <w:rPr>
                <w:rFonts w:ascii="Calibri" w:eastAsia="Times New Roman" w:hAnsi="Calibri" w:cs="Calibri"/>
                <w:color w:val="000000"/>
                <w:szCs w:val="24"/>
              </w:rPr>
            </w:pPr>
            <w:r w:rsidRPr="009449EA">
              <w:rPr>
                <w:rFonts w:ascii="Calibri" w:eastAsia="Times New Roman" w:hAnsi="Calibri" w:cs="Calibri"/>
                <w:color w:val="000000"/>
                <w:szCs w:val="24"/>
              </w:rPr>
              <w:t>ΕΝ. ΚΕΝΤΡΩΩΝ: ΠΡΝ</w:t>
            </w:r>
          </w:p>
        </w:tc>
      </w:tr>
    </w:tbl>
    <w:p w14:paraId="2D060020" w14:textId="77777777" w:rsidR="00237587" w:rsidRDefault="00237587">
      <w:pPr>
        <w:spacing w:after="0" w:line="600" w:lineRule="auto"/>
        <w:ind w:firstLine="709"/>
        <w:jc w:val="both"/>
        <w:rPr>
          <w:rFonts w:eastAsia="SimSun" w:cs="Times New Roman"/>
          <w:b/>
          <w:szCs w:val="24"/>
          <w:lang w:eastAsia="zh-CN"/>
        </w:rPr>
      </w:pPr>
    </w:p>
    <w:p w14:paraId="2D060021" w14:textId="77777777" w:rsidR="00237587" w:rsidRDefault="00AE0D0F">
      <w:pPr>
        <w:spacing w:after="0" w:line="600" w:lineRule="auto"/>
        <w:ind w:firstLine="709"/>
        <w:jc w:val="center"/>
        <w:rPr>
          <w:rFonts w:eastAsia="SimSun" w:cs="Times New Roman"/>
          <w:color w:val="FF0000"/>
          <w:szCs w:val="24"/>
          <w:lang w:eastAsia="zh-CN"/>
        </w:rPr>
      </w:pPr>
      <w:r w:rsidRPr="00AF4FC5">
        <w:rPr>
          <w:rFonts w:eastAsia="SimSun" w:cs="Times New Roman"/>
          <w:color w:val="FF0000"/>
          <w:szCs w:val="24"/>
          <w:lang w:eastAsia="zh-CN"/>
        </w:rPr>
        <w:lastRenderedPageBreak/>
        <w:t>(ΑΛΛΑΓΗ ΣΕΛΙΔΑΣ)</w:t>
      </w:r>
    </w:p>
    <w:p w14:paraId="2D060022" w14:textId="77777777" w:rsidR="00237587" w:rsidRDefault="00237587">
      <w:pPr>
        <w:spacing w:after="0"/>
        <w:jc w:val="center"/>
        <w:rPr>
          <w:rFonts w:eastAsia="Times New Roman"/>
          <w:color w:val="FF0000"/>
          <w:szCs w:val="24"/>
        </w:rPr>
      </w:pPr>
    </w:p>
    <w:p w14:paraId="2D060023" w14:textId="77777777" w:rsidR="00237587" w:rsidRDefault="00AE0D0F">
      <w:pPr>
        <w:spacing w:after="0" w:line="600" w:lineRule="auto"/>
        <w:ind w:firstLine="720"/>
        <w:jc w:val="both"/>
        <w:rPr>
          <w:rFonts w:eastAsia="Times New Roman" w:cs="Times New Roman"/>
          <w:color w:val="000000"/>
          <w:szCs w:val="24"/>
        </w:rPr>
      </w:pPr>
      <w:r w:rsidRPr="006726DA">
        <w:rPr>
          <w:rFonts w:eastAsia="Times New Roman"/>
          <w:b/>
          <w:szCs w:val="24"/>
        </w:rPr>
        <w:t>ΠΡΟΕΔΡΕΥΩΝ (</w:t>
      </w:r>
      <w:r>
        <w:rPr>
          <w:rFonts w:eastAsia="Times New Roman"/>
          <w:b/>
          <w:szCs w:val="24"/>
        </w:rPr>
        <w:t>Γεώργιος Λαμπρούλης</w:t>
      </w:r>
      <w:r w:rsidRPr="006726DA">
        <w:rPr>
          <w:rFonts w:eastAsia="Times New Roman"/>
          <w:b/>
          <w:szCs w:val="24"/>
        </w:rPr>
        <w:t>):</w:t>
      </w:r>
      <w:r>
        <w:rPr>
          <w:rFonts w:eastAsia="Times New Roman"/>
          <w:b/>
          <w:szCs w:val="24"/>
        </w:rPr>
        <w:t xml:space="preserve"> </w:t>
      </w:r>
      <w:r>
        <w:rPr>
          <w:rFonts w:eastAsia="Times New Roman"/>
          <w:szCs w:val="24"/>
        </w:rPr>
        <w:t xml:space="preserve">Συνεπώς το </w:t>
      </w:r>
      <w:r>
        <w:rPr>
          <w:rFonts w:eastAsia="Times New Roman"/>
          <w:szCs w:val="24"/>
        </w:rPr>
        <w:t xml:space="preserve">σχέδιο νόμου </w:t>
      </w:r>
      <w:r>
        <w:rPr>
          <w:rFonts w:eastAsia="Times New Roman"/>
          <w:szCs w:val="24"/>
        </w:rPr>
        <w:t xml:space="preserve">του </w:t>
      </w:r>
      <w:r w:rsidRPr="002B051A">
        <w:rPr>
          <w:rFonts w:eastAsia="Times New Roman"/>
          <w:szCs w:val="24"/>
        </w:rPr>
        <w:t>Υπουργείου Ναυτιλίας και Νησιωτικής Πολιτικής</w:t>
      </w:r>
      <w:r>
        <w:rPr>
          <w:rFonts w:eastAsia="Times New Roman"/>
          <w:szCs w:val="24"/>
        </w:rPr>
        <w:t>:</w:t>
      </w:r>
      <w:r w:rsidRPr="002B051A">
        <w:rPr>
          <w:rFonts w:eastAsia="Times New Roman"/>
          <w:szCs w:val="24"/>
        </w:rPr>
        <w:t xml:space="preserve"> «Για την κύρωση των Συμβάσεων Παραχώρησης που έχουν συναφθεί μεταξύ του Ελληνικού Δημοσί</w:t>
      </w:r>
      <w:r>
        <w:rPr>
          <w:rFonts w:eastAsia="Times New Roman"/>
          <w:szCs w:val="24"/>
        </w:rPr>
        <w:t>ου και των Οργανισμών Λιμένος Α.Ε.</w:t>
      </w:r>
      <w:r w:rsidRPr="002B051A">
        <w:rPr>
          <w:rFonts w:eastAsia="Times New Roman"/>
          <w:szCs w:val="24"/>
        </w:rPr>
        <w:t xml:space="preserve"> - Διατάξεις για τη λειτουργία του συ</w:t>
      </w:r>
      <w:r w:rsidRPr="002B051A">
        <w:rPr>
          <w:rFonts w:eastAsia="Times New Roman"/>
          <w:szCs w:val="24"/>
        </w:rPr>
        <w:t>στήματος λιμενικής διακυβέρνησης και άλλες διατάξεις»</w:t>
      </w:r>
      <w:r w:rsidRPr="001A73B8">
        <w:rPr>
          <w:rFonts w:eastAsia="Times New Roman" w:cs="Times New Roman"/>
          <w:color w:val="000000"/>
          <w:szCs w:val="24"/>
        </w:rPr>
        <w:t xml:space="preserve"> </w:t>
      </w:r>
      <w:r>
        <w:rPr>
          <w:rFonts w:eastAsia="Times New Roman" w:cs="Times New Roman"/>
          <w:color w:val="000000"/>
          <w:szCs w:val="24"/>
        </w:rPr>
        <w:t>έγινε δεκτό κατά πλειοψηφία</w:t>
      </w:r>
      <w:r>
        <w:rPr>
          <w:rFonts w:eastAsia="Times New Roman" w:cs="Times New Roman"/>
          <w:color w:val="000000"/>
          <w:szCs w:val="24"/>
        </w:rPr>
        <w:t>,</w:t>
      </w:r>
      <w:r>
        <w:rPr>
          <w:rFonts w:eastAsia="Times New Roman" w:cs="Times New Roman"/>
          <w:color w:val="000000"/>
          <w:szCs w:val="24"/>
        </w:rPr>
        <w:t xml:space="preserve"> σε μόνη συζήτηση</w:t>
      </w:r>
      <w:r>
        <w:rPr>
          <w:rFonts w:eastAsia="Times New Roman" w:cs="Times New Roman"/>
          <w:color w:val="000000"/>
          <w:szCs w:val="24"/>
        </w:rPr>
        <w:t>,</w:t>
      </w:r>
      <w:r>
        <w:rPr>
          <w:rFonts w:eastAsia="Times New Roman" w:cs="Times New Roman"/>
          <w:color w:val="000000"/>
          <w:szCs w:val="24"/>
        </w:rPr>
        <w:t xml:space="preserve"> επί της αρχής, </w:t>
      </w:r>
      <w:r w:rsidRPr="008C5512">
        <w:rPr>
          <w:rFonts w:eastAsia="Times New Roman" w:cs="Times New Roman"/>
          <w:color w:val="000000"/>
          <w:szCs w:val="24"/>
        </w:rPr>
        <w:t>των άρθρων</w:t>
      </w:r>
      <w:r>
        <w:rPr>
          <w:rFonts w:eastAsia="Times New Roman" w:cs="Times New Roman"/>
          <w:color w:val="000000"/>
          <w:szCs w:val="24"/>
        </w:rPr>
        <w:t xml:space="preserve"> </w:t>
      </w:r>
      <w:r w:rsidRPr="008C5512">
        <w:rPr>
          <w:rFonts w:eastAsia="Times New Roman" w:cs="Times New Roman"/>
          <w:color w:val="000000"/>
          <w:szCs w:val="24"/>
        </w:rPr>
        <w:t>και του συνόλου</w:t>
      </w:r>
      <w:r>
        <w:rPr>
          <w:rFonts w:eastAsia="Times New Roman" w:cs="Times New Roman"/>
          <w:color w:val="000000"/>
          <w:szCs w:val="24"/>
        </w:rPr>
        <w:t xml:space="preserve"> και έχει ως εξής:</w:t>
      </w:r>
    </w:p>
    <w:p w14:paraId="2D060024" w14:textId="77777777" w:rsidR="00237587" w:rsidRDefault="00AE0D0F">
      <w:pPr>
        <w:spacing w:after="0" w:line="600" w:lineRule="auto"/>
        <w:ind w:firstLine="720"/>
        <w:jc w:val="center"/>
        <w:rPr>
          <w:rFonts w:eastAsia="Times New Roman" w:cs="Times New Roman"/>
          <w:b/>
          <w:color w:val="FF0000"/>
          <w:szCs w:val="24"/>
        </w:rPr>
      </w:pPr>
      <w:r w:rsidRPr="00D160F7">
        <w:rPr>
          <w:rFonts w:eastAsia="Times New Roman" w:cs="Times New Roman"/>
          <w:color w:val="FF0000"/>
          <w:szCs w:val="24"/>
        </w:rPr>
        <w:t>(Να καταχωριστεί το κείμενο του νομοσχεδίου</w:t>
      </w:r>
      <w:r w:rsidRPr="00D160F7">
        <w:rPr>
          <w:rFonts w:eastAsia="Times New Roman" w:cs="Times New Roman"/>
          <w:color w:val="FF0000"/>
          <w:szCs w:val="24"/>
        </w:rPr>
        <w:t xml:space="preserve"> 528.α.</w:t>
      </w:r>
      <w:r w:rsidRPr="00D160F7">
        <w:rPr>
          <w:rFonts w:eastAsia="Times New Roman" w:cs="Times New Roman"/>
          <w:color w:val="FF0000"/>
          <w:szCs w:val="24"/>
        </w:rPr>
        <w:t>)</w:t>
      </w:r>
    </w:p>
    <w:p w14:paraId="2D060025" w14:textId="77777777" w:rsidR="00237587" w:rsidRDefault="00AE0D0F">
      <w:pPr>
        <w:spacing w:after="0" w:line="600" w:lineRule="auto"/>
        <w:ind w:firstLine="720"/>
        <w:jc w:val="both"/>
        <w:rPr>
          <w:rFonts w:eastAsia="Times New Roman" w:cs="Times New Roman"/>
          <w:szCs w:val="24"/>
        </w:rPr>
      </w:pPr>
      <w:r w:rsidRPr="006726DA">
        <w:rPr>
          <w:rFonts w:eastAsia="Times New Roman"/>
          <w:b/>
          <w:szCs w:val="24"/>
        </w:rPr>
        <w:t>ΠΡΟΕΔΡΕΥΩΝ (</w:t>
      </w:r>
      <w:r>
        <w:rPr>
          <w:rFonts w:eastAsia="Times New Roman"/>
          <w:b/>
          <w:szCs w:val="24"/>
        </w:rPr>
        <w:t>Γεώργιος Λαμπρούλης</w:t>
      </w:r>
      <w:r w:rsidRPr="006726DA">
        <w:rPr>
          <w:rFonts w:eastAsia="Times New Roman"/>
          <w:b/>
          <w:szCs w:val="24"/>
        </w:rPr>
        <w:t>):</w:t>
      </w:r>
      <w:r>
        <w:rPr>
          <w:rFonts w:eastAsia="Times New Roman"/>
          <w:b/>
          <w:szCs w:val="24"/>
        </w:rPr>
        <w:t xml:space="preserve">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2D060026" w14:textId="77777777" w:rsidR="00237587" w:rsidRDefault="00AE0D0F">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 </w:t>
      </w:r>
    </w:p>
    <w:p w14:paraId="2D060027" w14:textId="77777777" w:rsidR="00237587" w:rsidRDefault="00AE0D0F">
      <w:pPr>
        <w:spacing w:after="0" w:line="600" w:lineRule="auto"/>
        <w:ind w:firstLine="720"/>
        <w:jc w:val="both"/>
        <w:rPr>
          <w:rFonts w:eastAsia="Times New Roman" w:cs="Times New Roman"/>
          <w:szCs w:val="24"/>
        </w:rPr>
      </w:pPr>
      <w:r w:rsidRPr="006726DA">
        <w:rPr>
          <w:rFonts w:eastAsia="Times New Roman"/>
          <w:b/>
          <w:szCs w:val="24"/>
        </w:rPr>
        <w:t>ΠΡΟΕΔΡΕΥΩΝ (</w:t>
      </w:r>
      <w:r>
        <w:rPr>
          <w:rFonts w:eastAsia="Times New Roman"/>
          <w:b/>
          <w:szCs w:val="24"/>
        </w:rPr>
        <w:t>Γεώργιος Λαμπρούλης</w:t>
      </w:r>
      <w:r w:rsidRPr="006726DA">
        <w:rPr>
          <w:rFonts w:eastAsia="Times New Roman"/>
          <w:b/>
          <w:szCs w:val="24"/>
        </w:rPr>
        <w:t>):</w:t>
      </w:r>
      <w:r>
        <w:rPr>
          <w:rFonts w:eastAsia="Times New Roman" w:cs="Times New Roman"/>
          <w:szCs w:val="24"/>
        </w:rPr>
        <w:t xml:space="preserve"> </w:t>
      </w:r>
      <w:r>
        <w:rPr>
          <w:rFonts w:eastAsia="Times New Roman" w:cs="Times New Roman"/>
          <w:szCs w:val="24"/>
        </w:rPr>
        <w:t>Συ</w:t>
      </w:r>
      <w:r>
        <w:rPr>
          <w:rFonts w:eastAsia="Times New Roman" w:cs="Times New Roman"/>
          <w:szCs w:val="24"/>
        </w:rPr>
        <w:t>νεπώς τ</w:t>
      </w:r>
      <w:r>
        <w:rPr>
          <w:rFonts w:eastAsia="Times New Roman" w:cs="Times New Roman"/>
          <w:szCs w:val="24"/>
        </w:rPr>
        <w:t xml:space="preserve">ο Σώμα παρέσχε τη ζητηθείσα εξουσιοδότηση. </w:t>
      </w:r>
    </w:p>
    <w:p w14:paraId="2D060028" w14:textId="77777777" w:rsidR="00237587" w:rsidRDefault="00AE0D0F">
      <w:pPr>
        <w:spacing w:after="0" w:line="600" w:lineRule="auto"/>
        <w:ind w:firstLine="720"/>
        <w:jc w:val="both"/>
        <w:rPr>
          <w:rFonts w:eastAsia="Times New Roman"/>
          <w:szCs w:val="24"/>
        </w:rPr>
      </w:pPr>
      <w:r>
        <w:rPr>
          <w:rFonts w:eastAsia="Times New Roman"/>
          <w:szCs w:val="24"/>
        </w:rPr>
        <w:t>Έχω</w:t>
      </w:r>
      <w:r w:rsidRPr="00404E28">
        <w:rPr>
          <w:rFonts w:eastAsia="Times New Roman"/>
          <w:szCs w:val="24"/>
        </w:rPr>
        <w:t xml:space="preserve"> την τιμή να ανακοινώσω στο Σώμα ότι τη συνεδρίασή μας παρακολουθούν από τα άνω δυτικά θεωρία, αφού </w:t>
      </w:r>
      <w:r w:rsidRPr="00404E28">
        <w:rPr>
          <w:rFonts w:eastAsia="Times New Roman"/>
          <w:szCs w:val="24"/>
        </w:rPr>
        <w:lastRenderedPageBreak/>
        <w:t>προηγουμένως ξεναγήθηκαν στην έκθεση της αίθουσας «ΕΛΕΥΘΕΡΙΟΣ ΒΕΝΙΖΕΛΟΣ» και ενημερώθηκαν για την ιστο</w:t>
      </w:r>
      <w:r w:rsidRPr="00404E28">
        <w:rPr>
          <w:rFonts w:eastAsia="Times New Roman"/>
          <w:szCs w:val="24"/>
        </w:rPr>
        <w:t xml:space="preserve">ρία του κτηρίου και τον τρόπο οργάνωσης και λειτουργίας της Βουλής, </w:t>
      </w:r>
      <w:r>
        <w:rPr>
          <w:rFonts w:eastAsia="Times New Roman"/>
          <w:szCs w:val="24"/>
        </w:rPr>
        <w:t>είκοσι οκτώ</w:t>
      </w:r>
      <w:r w:rsidRPr="00404E28">
        <w:rPr>
          <w:rFonts w:eastAsia="Times New Roman"/>
          <w:szCs w:val="24"/>
        </w:rPr>
        <w:t xml:space="preserve"> μαθητές και μαθήτριες και </w:t>
      </w:r>
      <w:r>
        <w:rPr>
          <w:rFonts w:eastAsia="Times New Roman"/>
          <w:szCs w:val="24"/>
        </w:rPr>
        <w:t>τρεις</w:t>
      </w:r>
      <w:r w:rsidRPr="00404E28">
        <w:rPr>
          <w:rFonts w:eastAsia="Times New Roman"/>
          <w:szCs w:val="24"/>
        </w:rPr>
        <w:t xml:space="preserve"> εκπαιδευτικοί συνοδοί τους από το </w:t>
      </w:r>
      <w:r>
        <w:rPr>
          <w:rFonts w:eastAsia="Times New Roman"/>
          <w:szCs w:val="24"/>
        </w:rPr>
        <w:t>6</w:t>
      </w:r>
      <w:r w:rsidRPr="00AE1EF4">
        <w:rPr>
          <w:rFonts w:eastAsia="Times New Roman"/>
          <w:szCs w:val="24"/>
          <w:vertAlign w:val="superscript"/>
        </w:rPr>
        <w:t>ο</w:t>
      </w:r>
      <w:r>
        <w:rPr>
          <w:rFonts w:eastAsia="Times New Roman"/>
          <w:szCs w:val="24"/>
        </w:rPr>
        <w:t xml:space="preserve"> Δημοτικό Σχολείο Κέρκυρας</w:t>
      </w:r>
      <w:r w:rsidRPr="00404E28">
        <w:rPr>
          <w:rFonts w:eastAsia="Times New Roman"/>
          <w:szCs w:val="24"/>
        </w:rPr>
        <w:t>.</w:t>
      </w:r>
    </w:p>
    <w:p w14:paraId="2D060029" w14:textId="77777777" w:rsidR="00237587" w:rsidRDefault="00AE0D0F">
      <w:pPr>
        <w:spacing w:after="0" w:line="600" w:lineRule="auto"/>
        <w:ind w:firstLine="720"/>
        <w:rPr>
          <w:rFonts w:eastAsia="Times New Roman"/>
          <w:szCs w:val="24"/>
        </w:rPr>
      </w:pPr>
      <w:r w:rsidRPr="00404E28">
        <w:rPr>
          <w:rFonts w:eastAsia="Times New Roman"/>
          <w:szCs w:val="24"/>
        </w:rPr>
        <w:t>Η Βουλή το</w:t>
      </w:r>
      <w:r>
        <w:rPr>
          <w:rFonts w:eastAsia="Times New Roman"/>
          <w:szCs w:val="24"/>
        </w:rPr>
        <w:t>ύ</w:t>
      </w:r>
      <w:r w:rsidRPr="00404E28">
        <w:rPr>
          <w:rFonts w:eastAsia="Times New Roman"/>
          <w:szCs w:val="24"/>
        </w:rPr>
        <w:t>ς καλωσορίζει.</w:t>
      </w:r>
    </w:p>
    <w:p w14:paraId="2D06002A" w14:textId="77777777" w:rsidR="00237587" w:rsidRDefault="00AE0D0F">
      <w:pPr>
        <w:spacing w:after="0" w:line="600" w:lineRule="auto"/>
        <w:ind w:firstLine="720"/>
        <w:jc w:val="center"/>
        <w:rPr>
          <w:rFonts w:eastAsia="Times New Roman" w:cs="Times New Roman"/>
          <w:szCs w:val="24"/>
        </w:rPr>
      </w:pPr>
      <w:r w:rsidRPr="00404E28">
        <w:rPr>
          <w:rFonts w:eastAsia="Times New Roman"/>
          <w:szCs w:val="24"/>
        </w:rPr>
        <w:t>(Χειροκροτήματα απ’ όλες τις πτέρυγες της Βουλής)</w:t>
      </w:r>
    </w:p>
    <w:p w14:paraId="2D06002B" w14:textId="77777777" w:rsidR="00237587" w:rsidRDefault="00AE0D0F">
      <w:pPr>
        <w:spacing w:after="0" w:line="600" w:lineRule="auto"/>
        <w:ind w:firstLine="720"/>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ύριοι συνάδελφοι, δέχεστε στο σημείο αυτό να λύσουμε τη συνεδρίαση;</w:t>
      </w:r>
    </w:p>
    <w:p w14:paraId="2D06002C" w14:textId="77777777" w:rsidR="00237587" w:rsidRDefault="00AE0D0F">
      <w:pPr>
        <w:spacing w:after="0"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2D06002D" w14:textId="77777777" w:rsidR="00237587" w:rsidRDefault="00AE0D0F">
      <w:pPr>
        <w:spacing w:after="0" w:line="600" w:lineRule="auto"/>
        <w:ind w:firstLine="720"/>
        <w:jc w:val="both"/>
        <w:rPr>
          <w:rFonts w:eastAsia="Times New Roman" w:cs="Times New Roman"/>
          <w:szCs w:val="24"/>
        </w:rPr>
      </w:pPr>
      <w:r w:rsidRPr="006726DA">
        <w:rPr>
          <w:rFonts w:eastAsia="Times New Roman"/>
          <w:b/>
          <w:szCs w:val="24"/>
        </w:rPr>
        <w:t>ΠΡΟΕΔΡΕΥΩΝ (</w:t>
      </w:r>
      <w:r>
        <w:rPr>
          <w:rFonts w:eastAsia="Times New Roman"/>
          <w:b/>
          <w:szCs w:val="24"/>
        </w:rPr>
        <w:t>Γεώργιος Λαμπρούλης</w:t>
      </w:r>
      <w:r w:rsidRPr="006726DA">
        <w:rPr>
          <w:rFonts w:eastAsia="Times New Roman"/>
          <w:b/>
          <w:szCs w:val="24"/>
        </w:rPr>
        <w:t>):</w:t>
      </w:r>
      <w:r>
        <w:rPr>
          <w:rFonts w:eastAsia="Times New Roman"/>
          <w:b/>
          <w:szCs w:val="24"/>
        </w:rPr>
        <w:t xml:space="preserve"> </w:t>
      </w:r>
      <w:r w:rsidRPr="00C76C56">
        <w:rPr>
          <w:rFonts w:eastAsia="Times New Roman" w:cs="Times New Roman"/>
          <w:szCs w:val="24"/>
        </w:rPr>
        <w:t>Με τη συν</w:t>
      </w:r>
      <w:r>
        <w:rPr>
          <w:rFonts w:eastAsia="Times New Roman" w:cs="Times New Roman"/>
          <w:szCs w:val="24"/>
        </w:rPr>
        <w:t>αίνεση του Σώματος και ώρα 20.27</w:t>
      </w:r>
      <w:r>
        <w:rPr>
          <w:rFonts w:eastAsia="Times New Roman" w:cs="Times New Roman"/>
          <w:szCs w:val="24"/>
        </w:rPr>
        <w:t>΄</w:t>
      </w:r>
      <w:r w:rsidRPr="00C76C56">
        <w:rPr>
          <w:rFonts w:eastAsia="Times New Roman" w:cs="Times New Roman"/>
          <w:szCs w:val="24"/>
        </w:rPr>
        <w:t xml:space="preserve"> λύεται η συνεδρίαση για</w:t>
      </w:r>
      <w:r>
        <w:rPr>
          <w:rFonts w:eastAsia="Times New Roman" w:cs="Times New Roman"/>
          <w:szCs w:val="24"/>
        </w:rPr>
        <w:t xml:space="preserve"> αύριο, ημέρα Παρασκευή 22 Φεβρουαρίου 2019 και ώρα 10.00</w:t>
      </w:r>
      <w:r w:rsidRPr="00C76C56">
        <w:rPr>
          <w:rFonts w:eastAsia="Times New Roman" w:cs="Times New Roman"/>
          <w:szCs w:val="24"/>
        </w:rPr>
        <w:t>΄</w:t>
      </w:r>
      <w:r>
        <w:rPr>
          <w:rFonts w:eastAsia="Times New Roman" w:cs="Times New Roman"/>
          <w:szCs w:val="24"/>
        </w:rPr>
        <w:t>,</w:t>
      </w:r>
      <w:r w:rsidRPr="00C76C56">
        <w:rPr>
          <w:rFonts w:eastAsia="Times New Roman" w:cs="Times New Roman"/>
          <w:szCs w:val="24"/>
        </w:rPr>
        <w:t xml:space="preserve"> με α</w:t>
      </w:r>
      <w:r>
        <w:rPr>
          <w:rFonts w:eastAsia="Times New Roman" w:cs="Times New Roman"/>
          <w:szCs w:val="24"/>
        </w:rPr>
        <w:t>ντικείμενο εργασιών του Σώματος</w:t>
      </w:r>
      <w:r>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κοινοβουλευτικό έλεγχο</w:t>
      </w:r>
      <w:r>
        <w:rPr>
          <w:rFonts w:eastAsia="Times New Roman" w:cs="Times New Roman"/>
          <w:szCs w:val="24"/>
        </w:rPr>
        <w:t xml:space="preserve">, </w:t>
      </w:r>
      <w:r w:rsidRPr="00C76C56">
        <w:rPr>
          <w:rFonts w:eastAsia="Times New Roman" w:cs="Times New Roman"/>
          <w:szCs w:val="24"/>
        </w:rPr>
        <w:t>συζήτηση επικαίρων ερωτήσεων</w:t>
      </w:r>
      <w:r>
        <w:rPr>
          <w:rFonts w:eastAsia="Times New Roman" w:cs="Times New Roman"/>
          <w:szCs w:val="24"/>
        </w:rPr>
        <w:t>.</w:t>
      </w:r>
    </w:p>
    <w:p w14:paraId="2D06002E" w14:textId="77777777" w:rsidR="00237587" w:rsidRDefault="00AE0D0F">
      <w:pPr>
        <w:spacing w:after="0" w:line="600" w:lineRule="auto"/>
        <w:ind w:left="720"/>
        <w:jc w:val="both"/>
        <w:rPr>
          <w:rFonts w:eastAsia="Times New Roman" w:cs="Times New Roman"/>
          <w:szCs w:val="24"/>
        </w:rPr>
      </w:pPr>
      <w:r w:rsidRPr="00C76C56">
        <w:rPr>
          <w:rFonts w:eastAsia="Times New Roman" w:cs="Times New Roman"/>
          <w:b/>
          <w:bCs/>
          <w:szCs w:val="24"/>
        </w:rPr>
        <w:t>Ο ΠΡΟΕΔΡΟΣ                                                              ΟΙ ΓΡΑΜΜΑΤΕΙΣ</w:t>
      </w:r>
      <w:r w:rsidRPr="00C76C56">
        <w:rPr>
          <w:rFonts w:eastAsia="Times New Roman" w:cs="Times New Roman"/>
          <w:szCs w:val="24"/>
        </w:rPr>
        <w:t xml:space="preserve"> </w:t>
      </w:r>
    </w:p>
    <w:p w14:paraId="2D06002F" w14:textId="77777777" w:rsidR="00237587" w:rsidRDefault="00237587">
      <w:pPr>
        <w:spacing w:after="0" w:line="600" w:lineRule="auto"/>
        <w:ind w:firstLine="720"/>
        <w:jc w:val="both"/>
        <w:rPr>
          <w:rFonts w:eastAsia="Times New Roman"/>
          <w:b/>
          <w:szCs w:val="24"/>
        </w:rPr>
      </w:pPr>
    </w:p>
    <w:sectPr w:rsidR="0023758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GuAVrF6JiCIN6iDXOFLpbPYw2ng=" w:salt="5veD9eW4CaI3olN3fUx5a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587"/>
    <w:rsid w:val="00237587"/>
    <w:rsid w:val="0076728B"/>
    <w:rsid w:val="00AE0D0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F20F"/>
  <w15:docId w15:val="{F714BFC7-63AF-4E5E-8DEE-3CE288A7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E7BC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E7BC1"/>
    <w:rPr>
      <w:rFonts w:ascii="Segoe UI" w:hAnsi="Segoe UI" w:cs="Segoe UI"/>
      <w:sz w:val="18"/>
      <w:szCs w:val="18"/>
    </w:rPr>
  </w:style>
  <w:style w:type="paragraph" w:styleId="a4">
    <w:name w:val="Revision"/>
    <w:hidden/>
    <w:uiPriority w:val="99"/>
    <w:semiHidden/>
    <w:rsid w:val="009E43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792</MetadataID>
    <Session xmlns="641f345b-441b-4b81-9152-adc2e73ba5e1">Δ´</Session>
    <Date xmlns="641f345b-441b-4b81-9152-adc2e73ba5e1">2019-02-20T22:00:00+00:00</Date>
    <Status xmlns="641f345b-441b-4b81-9152-adc2e73ba5e1">
      <Url>https://intra.parliament.gr/praktika/Lists/Incoming_Metadata/EditForm.aspx?ID=792&amp;Source=/praktika/Recordings_Library/Forms/AllItems.aspx</Url>
      <Description>Δημοσιεύτηκε</Description>
    </Status>
    <Meeting xmlns="641f345b-441b-4b81-9152-adc2e73ba5e1">ΠΑ´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5FAE55-D792-4224-9FE6-87E7E14D49BC}">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FCCA08CD-503F-453C-8F0A-160E880248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EE1E42-759E-4B15-AC3B-F19B4A5C8E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160</Pages>
  <Words>87064</Words>
  <Characters>470148</Characters>
  <Application>Microsoft Office Word</Application>
  <DocSecurity>0</DocSecurity>
  <Lines>3917</Lines>
  <Paragraphs>1112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556100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2019-02-28T08:52:00Z</dcterms:created>
  <dcterms:modified xsi:type="dcterms:W3CDTF">2019-02-28T08:52:00Z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