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45E3" w14:textId="77777777" w:rsidR="00C46B70" w:rsidRPr="00C46B70" w:rsidRDefault="00C46B70" w:rsidP="00C46B70">
      <w:pPr>
        <w:spacing w:after="0" w:line="360" w:lineRule="auto"/>
        <w:rPr>
          <w:ins w:id="0" w:author="Φλούδα Χριστίνα" w:date="2016-11-10T14:08:00Z"/>
          <w:rFonts w:eastAsia="Times New Roman"/>
          <w:szCs w:val="24"/>
          <w:lang w:eastAsia="en-US"/>
        </w:rPr>
      </w:pPr>
      <w:ins w:id="1" w:author="Φλούδα Χριστίνα" w:date="2016-11-10T14:08:00Z">
        <w:r w:rsidRPr="00C46B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B81E7CF" w14:textId="77777777" w:rsidR="00C46B70" w:rsidRPr="00C46B70" w:rsidRDefault="00C46B70" w:rsidP="00C46B70">
      <w:pPr>
        <w:spacing w:after="0" w:line="360" w:lineRule="auto"/>
        <w:rPr>
          <w:ins w:id="2" w:author="Φλούδα Χριστίνα" w:date="2016-11-10T14:08:00Z"/>
          <w:rFonts w:eastAsia="Times New Roman"/>
          <w:szCs w:val="24"/>
          <w:lang w:eastAsia="en-US"/>
        </w:rPr>
      </w:pPr>
    </w:p>
    <w:p w14:paraId="21A6E1F1" w14:textId="77777777" w:rsidR="00C46B70" w:rsidRPr="00C46B70" w:rsidRDefault="00C46B70" w:rsidP="00C46B70">
      <w:pPr>
        <w:spacing w:after="0" w:line="360" w:lineRule="auto"/>
        <w:rPr>
          <w:ins w:id="3" w:author="Φλούδα Χριστίνα" w:date="2016-11-10T14:08:00Z"/>
          <w:rFonts w:eastAsia="Times New Roman"/>
          <w:szCs w:val="24"/>
          <w:lang w:eastAsia="en-US"/>
        </w:rPr>
      </w:pPr>
      <w:ins w:id="4" w:author="Φλούδα Χριστίνα" w:date="2016-11-10T14:08:00Z">
        <w:r w:rsidRPr="00C46B70">
          <w:rPr>
            <w:rFonts w:eastAsia="Times New Roman"/>
            <w:szCs w:val="24"/>
            <w:lang w:eastAsia="en-US"/>
          </w:rPr>
          <w:t>ΠΙΝΑΚΑΣ ΠΕΡΙΕΧΟΜΕΝΩΝ</w:t>
        </w:r>
      </w:ins>
    </w:p>
    <w:p w14:paraId="1A36AA0D" w14:textId="77777777" w:rsidR="00C46B70" w:rsidRPr="00C46B70" w:rsidRDefault="00C46B70" w:rsidP="00C46B70">
      <w:pPr>
        <w:spacing w:after="0" w:line="360" w:lineRule="auto"/>
        <w:rPr>
          <w:ins w:id="5" w:author="Φλούδα Χριστίνα" w:date="2016-11-10T14:08:00Z"/>
          <w:rFonts w:eastAsia="Times New Roman"/>
          <w:szCs w:val="24"/>
          <w:lang w:eastAsia="en-US"/>
        </w:rPr>
      </w:pPr>
      <w:ins w:id="6" w:author="Φλούδα Χριστίνα" w:date="2016-11-10T14:08:00Z">
        <w:r w:rsidRPr="00C46B70">
          <w:rPr>
            <w:rFonts w:eastAsia="Times New Roman"/>
            <w:szCs w:val="24"/>
            <w:lang w:eastAsia="en-US"/>
          </w:rPr>
          <w:t xml:space="preserve">ΙΖ΄ ΠΕΡΙΟΔΟΣ </w:t>
        </w:r>
      </w:ins>
    </w:p>
    <w:p w14:paraId="3E2683D9" w14:textId="77777777" w:rsidR="00C46B70" w:rsidRPr="00C46B70" w:rsidRDefault="00C46B70" w:rsidP="00C46B70">
      <w:pPr>
        <w:spacing w:after="0" w:line="360" w:lineRule="auto"/>
        <w:rPr>
          <w:ins w:id="7" w:author="Φλούδα Χριστίνα" w:date="2016-11-10T14:08:00Z"/>
          <w:rFonts w:eastAsia="Times New Roman"/>
          <w:szCs w:val="24"/>
          <w:lang w:eastAsia="en-US"/>
        </w:rPr>
      </w:pPr>
      <w:ins w:id="8" w:author="Φλούδα Χριστίνα" w:date="2016-11-10T14:08:00Z">
        <w:r w:rsidRPr="00C46B70">
          <w:rPr>
            <w:rFonts w:eastAsia="Times New Roman"/>
            <w:szCs w:val="24"/>
            <w:lang w:eastAsia="en-US"/>
          </w:rPr>
          <w:t>ΠΡΟΕΔΡΕΥΟΜΕΝΗΣ ΚΟΙΝΟΒΟΥΛΕΥΤΙΚΗΣ ΔΗΜΟΚΡΑΤΙΑΣ</w:t>
        </w:r>
      </w:ins>
    </w:p>
    <w:p w14:paraId="669CEE7A" w14:textId="77777777" w:rsidR="00C46B70" w:rsidRPr="00C46B70" w:rsidRDefault="00C46B70" w:rsidP="00C46B70">
      <w:pPr>
        <w:spacing w:after="0" w:line="360" w:lineRule="auto"/>
        <w:rPr>
          <w:ins w:id="9" w:author="Φλούδα Χριστίνα" w:date="2016-11-10T14:08:00Z"/>
          <w:rFonts w:eastAsia="Times New Roman"/>
          <w:szCs w:val="24"/>
          <w:lang w:eastAsia="en-US"/>
        </w:rPr>
      </w:pPr>
      <w:ins w:id="10" w:author="Φλούδα Χριστίνα" w:date="2016-11-10T14:08:00Z">
        <w:r w:rsidRPr="00C46B70">
          <w:rPr>
            <w:rFonts w:eastAsia="Times New Roman"/>
            <w:szCs w:val="24"/>
            <w:lang w:eastAsia="en-US"/>
          </w:rPr>
          <w:t>ΣΥΝΟΔΟΣ Β΄</w:t>
        </w:r>
      </w:ins>
    </w:p>
    <w:p w14:paraId="2D75A593" w14:textId="77777777" w:rsidR="00C46B70" w:rsidRPr="00C46B70" w:rsidRDefault="00C46B70" w:rsidP="00C46B70">
      <w:pPr>
        <w:spacing w:after="0" w:line="360" w:lineRule="auto"/>
        <w:rPr>
          <w:ins w:id="11" w:author="Φλούδα Χριστίνα" w:date="2016-11-10T14:08:00Z"/>
          <w:rFonts w:eastAsia="Times New Roman"/>
          <w:szCs w:val="24"/>
          <w:lang w:eastAsia="en-US"/>
        </w:rPr>
      </w:pPr>
    </w:p>
    <w:p w14:paraId="155DB76C" w14:textId="77777777" w:rsidR="00C46B70" w:rsidRPr="00C46B70" w:rsidRDefault="00C46B70" w:rsidP="00C46B70">
      <w:pPr>
        <w:spacing w:after="0" w:line="360" w:lineRule="auto"/>
        <w:rPr>
          <w:ins w:id="12" w:author="Φλούδα Χριστίνα" w:date="2016-11-10T14:08:00Z"/>
          <w:rFonts w:eastAsia="Times New Roman"/>
          <w:szCs w:val="24"/>
          <w:lang w:eastAsia="en-US"/>
        </w:rPr>
      </w:pPr>
      <w:ins w:id="13" w:author="Φλούδα Χριστίνα" w:date="2016-11-10T14:08:00Z">
        <w:r w:rsidRPr="00C46B70">
          <w:rPr>
            <w:rFonts w:eastAsia="Times New Roman"/>
            <w:szCs w:val="24"/>
            <w:lang w:eastAsia="en-US"/>
          </w:rPr>
          <w:t>ΣΥΝΕΔΡΙΑΣΗ ΙΘ΄</w:t>
        </w:r>
      </w:ins>
    </w:p>
    <w:p w14:paraId="4752547E" w14:textId="77777777" w:rsidR="00C46B70" w:rsidRPr="00C46B70" w:rsidRDefault="00C46B70" w:rsidP="00C46B70">
      <w:pPr>
        <w:spacing w:after="0" w:line="360" w:lineRule="auto"/>
        <w:rPr>
          <w:ins w:id="14" w:author="Φλούδα Χριστίνα" w:date="2016-11-10T14:08:00Z"/>
          <w:rFonts w:eastAsia="Times New Roman"/>
          <w:szCs w:val="24"/>
          <w:lang w:eastAsia="en-US"/>
        </w:rPr>
      </w:pPr>
      <w:ins w:id="15" w:author="Φλούδα Χριστίνα" w:date="2016-11-10T14:08:00Z">
        <w:r w:rsidRPr="00C46B70">
          <w:rPr>
            <w:rFonts w:eastAsia="Times New Roman"/>
            <w:szCs w:val="24"/>
            <w:lang w:eastAsia="en-US"/>
          </w:rPr>
          <w:t>Πέμπτη  3 Νοεμβρίου 2016</w:t>
        </w:r>
      </w:ins>
    </w:p>
    <w:p w14:paraId="3C8050B2" w14:textId="77777777" w:rsidR="00C46B70" w:rsidRPr="00C46B70" w:rsidRDefault="00C46B70" w:rsidP="00C46B70">
      <w:pPr>
        <w:spacing w:after="0" w:line="360" w:lineRule="auto"/>
        <w:rPr>
          <w:ins w:id="16" w:author="Φλούδα Χριστίνα" w:date="2016-11-10T14:08:00Z"/>
          <w:rFonts w:eastAsia="Times New Roman"/>
          <w:szCs w:val="24"/>
          <w:lang w:eastAsia="en-US"/>
        </w:rPr>
      </w:pPr>
    </w:p>
    <w:p w14:paraId="21A49E39" w14:textId="77777777" w:rsidR="00C46B70" w:rsidRPr="00C46B70" w:rsidRDefault="00C46B70" w:rsidP="00C46B70">
      <w:pPr>
        <w:spacing w:after="0" w:line="360" w:lineRule="auto"/>
        <w:rPr>
          <w:ins w:id="17" w:author="Φλούδα Χριστίνα" w:date="2016-11-10T14:08:00Z"/>
          <w:rFonts w:eastAsia="Times New Roman"/>
          <w:szCs w:val="24"/>
          <w:lang w:eastAsia="en-US"/>
        </w:rPr>
      </w:pPr>
      <w:ins w:id="18" w:author="Φλούδα Χριστίνα" w:date="2016-11-10T14:08:00Z">
        <w:r w:rsidRPr="00C46B70">
          <w:rPr>
            <w:rFonts w:eastAsia="Times New Roman"/>
            <w:szCs w:val="24"/>
            <w:lang w:eastAsia="en-US"/>
          </w:rPr>
          <w:t>ΘΕΜΑΤΑ</w:t>
        </w:r>
      </w:ins>
    </w:p>
    <w:p w14:paraId="4356B737" w14:textId="77777777" w:rsidR="00C46B70" w:rsidRPr="00C46B70" w:rsidRDefault="00C46B70" w:rsidP="00C46B70">
      <w:pPr>
        <w:spacing w:after="0" w:line="360" w:lineRule="auto"/>
        <w:rPr>
          <w:ins w:id="19" w:author="Φλούδα Χριστίνα" w:date="2016-11-10T14:08:00Z"/>
          <w:rFonts w:eastAsia="Times New Roman"/>
          <w:szCs w:val="24"/>
          <w:lang w:eastAsia="en-US"/>
        </w:rPr>
      </w:pPr>
      <w:ins w:id="20" w:author="Φλούδα Χριστίνα" w:date="2016-11-10T14:08:00Z">
        <w:r w:rsidRPr="00C46B70">
          <w:rPr>
            <w:rFonts w:eastAsia="Times New Roman"/>
            <w:szCs w:val="24"/>
            <w:lang w:eastAsia="en-US"/>
          </w:rPr>
          <w:t xml:space="preserve"> </w:t>
        </w:r>
        <w:r w:rsidRPr="00C46B70">
          <w:rPr>
            <w:rFonts w:eastAsia="Times New Roman"/>
            <w:szCs w:val="24"/>
            <w:lang w:eastAsia="en-US"/>
          </w:rPr>
          <w:br/>
          <w:t xml:space="preserve">Α. ΕΙΔΙΚΑ ΘΕΜΑΤΑ </w:t>
        </w:r>
        <w:r w:rsidRPr="00C46B70">
          <w:rPr>
            <w:rFonts w:eastAsia="Times New Roman"/>
            <w:szCs w:val="24"/>
            <w:lang w:eastAsia="en-US"/>
          </w:rPr>
          <w:br/>
          <w:t xml:space="preserve">1. Επικύρωση Πρακτικών, σελ. </w:t>
        </w:r>
        <w:r w:rsidRPr="00C46B70">
          <w:rPr>
            <w:rFonts w:eastAsia="Times New Roman"/>
            <w:szCs w:val="24"/>
            <w:lang w:eastAsia="en-US"/>
          </w:rPr>
          <w:br/>
          <w:t xml:space="preserve">2.  Άδεια απουσίας του Βουλευτή κ. Κ. Τσιάρα, σελ. </w:t>
        </w:r>
        <w:r w:rsidRPr="00C46B70">
          <w:rPr>
            <w:rFonts w:eastAsia="Times New Roman"/>
            <w:szCs w:val="24"/>
            <w:lang w:eastAsia="en-US"/>
          </w:rPr>
          <w:br/>
          <w:t xml:space="preserve">3. Ανακοινώνεται ότι τη συνεδρίαση παρακολουθούν μαθητές από το 4ο Δημοτικό Σχολείο Αλίμου, επισκέπτες από το Κρατικό  Ίδρυμα Μετανάστευσης του Ντόρτμουντ Γερμανίας, μαθητές από το Λύκειο και το Γυμνάσιο HOMO EDUCANDUS-ΑΓΩΓΗ Κορινθίας, το 2ο Δημοτικό Σχολείο Παπάγου, το 2ο Γενικό Λύκειο Αγίας Βαρβάρας, το Ιδιωτικό Γενικό Λύκειο "Διαμαντοπούλου", το 7ο Γυμνάσιο Τρικάλων, το Γενικό Λύκειο Κυπαρισσίας και το 1ο Δημοτικό Σχολείο Ιωαννίνων, σελ. </w:t>
        </w:r>
        <w:r w:rsidRPr="00C46B70">
          <w:rPr>
            <w:rFonts w:eastAsia="Times New Roman"/>
            <w:szCs w:val="24"/>
            <w:lang w:eastAsia="en-US"/>
          </w:rPr>
          <w:br/>
          <w:t xml:space="preserve">4. Επί διαδικαστικού θέματος, σελ. </w:t>
        </w:r>
        <w:r w:rsidRPr="00C46B70">
          <w:rPr>
            <w:rFonts w:eastAsia="Times New Roman"/>
            <w:szCs w:val="24"/>
            <w:lang w:eastAsia="en-US"/>
          </w:rPr>
          <w:br/>
          <w:t xml:space="preserve">5. Επί του Κανονισμού, σελ. </w:t>
        </w:r>
        <w:r w:rsidRPr="00C46B70">
          <w:rPr>
            <w:rFonts w:eastAsia="Times New Roman"/>
            <w:szCs w:val="24"/>
            <w:lang w:eastAsia="en-US"/>
          </w:rPr>
          <w:br/>
          <w:t xml:space="preserve">6. Επί προσωπικού θέματος, σελ. </w:t>
        </w:r>
        <w:r w:rsidRPr="00C46B70">
          <w:rPr>
            <w:rFonts w:eastAsia="Times New Roman"/>
            <w:szCs w:val="24"/>
            <w:lang w:eastAsia="en-US"/>
          </w:rPr>
          <w:br/>
          <w:t xml:space="preserve"> </w:t>
        </w:r>
        <w:r w:rsidRPr="00C46B70">
          <w:rPr>
            <w:rFonts w:eastAsia="Times New Roman"/>
            <w:szCs w:val="24"/>
            <w:lang w:eastAsia="en-US"/>
          </w:rPr>
          <w:br/>
          <w:t xml:space="preserve">Β. ΚΟΙΝΟΒΟΥΛΕΥΤΙΚΟΣ ΕΛΕΓΧΟΣ </w:t>
        </w:r>
        <w:r w:rsidRPr="00C46B70">
          <w:rPr>
            <w:rFonts w:eastAsia="Times New Roman"/>
            <w:szCs w:val="24"/>
            <w:lang w:eastAsia="en-US"/>
          </w:rPr>
          <w:br/>
          <w:t xml:space="preserve">1. Κατάθεση αναφορών, σελ. </w:t>
        </w:r>
        <w:r w:rsidRPr="00C46B70">
          <w:rPr>
            <w:rFonts w:eastAsia="Times New Roman"/>
            <w:szCs w:val="24"/>
            <w:lang w:eastAsia="en-US"/>
          </w:rPr>
          <w:br/>
          <w:t xml:space="preserve">2. Ανακοίνωση του δελτίου επικαίρων ερωτήσεων της Παρασκευής 4 Νοεμβρίου 2016, σελ. </w:t>
        </w:r>
        <w:r w:rsidRPr="00C46B70">
          <w:rPr>
            <w:rFonts w:eastAsia="Times New Roman"/>
            <w:szCs w:val="24"/>
            <w:lang w:eastAsia="en-US"/>
          </w:rPr>
          <w:br/>
          <w:t>3. Συζήτηση επικαίρων ερωτήσεων:</w:t>
        </w:r>
        <w:r w:rsidRPr="00C46B70">
          <w:rPr>
            <w:rFonts w:eastAsia="Times New Roman"/>
            <w:szCs w:val="24"/>
            <w:lang w:eastAsia="en-US"/>
          </w:rPr>
          <w:br/>
          <w:t xml:space="preserve">    α) Προς τον Υπουργό Εσωτερικών και Διοικητικής Ανασυγκρότησης, σχετικά με τις συνθήκες διαβίωσης στο Κέντρο Φιλοξενίας Προσφύγων στο Σχιστό, σελ. </w:t>
        </w:r>
        <w:r w:rsidRPr="00C46B70">
          <w:rPr>
            <w:rFonts w:eastAsia="Times New Roman"/>
            <w:szCs w:val="24"/>
            <w:lang w:eastAsia="en-US"/>
          </w:rPr>
          <w:br/>
          <w:t xml:space="preserve">    β) Προς τον Υπουργό Εργασίας, Κοινωνικής Ασφάλισης και Κοινωνικής Αλληλεγγύης, σχετικά με την ανάγκη απάλειψης ή τροποποίησης εδαφίων της παραγράφου 5 του άρθρου 16 του νόμου «Κοινωνική και Αλληλέγγυα Οικονομία» εξαιτίας υπερμέτρου διευρύνσεως της ευθύνης απλών μελών Κοινωνικής Συνεταιριστικής επιχείρησης (Κοιν.Σ.επ.) για υποχρεώσεις του Διαχειριστή ή του Προέδρου της Διοικούσας Επιτροπής προς το Δημόσιο και τους Φορείς Κοινωνικής Ασφάλισης, σελ. </w:t>
        </w:r>
        <w:r w:rsidRPr="00C46B70">
          <w:rPr>
            <w:rFonts w:eastAsia="Times New Roman"/>
            <w:szCs w:val="24"/>
            <w:lang w:eastAsia="en-US"/>
          </w:rPr>
          <w:br/>
          <w:t xml:space="preserve">    γ) Προς τον Υπουργό Περιβάλλοντος και Ενέργειας:</w:t>
        </w:r>
        <w:r w:rsidRPr="00C46B70">
          <w:rPr>
            <w:rFonts w:eastAsia="Times New Roman"/>
            <w:szCs w:val="24"/>
            <w:lang w:eastAsia="en-US"/>
          </w:rPr>
          <w:br/>
          <w:t xml:space="preserve">        i. σχετικά με την ανάγκη για άμεση επίλυση του προβλήματος της διαχείρισης των απορριμμάτων στην Κέρκυρα, σελ. </w:t>
        </w:r>
        <w:r w:rsidRPr="00C46B70">
          <w:rPr>
            <w:rFonts w:eastAsia="Times New Roman"/>
            <w:szCs w:val="24"/>
            <w:lang w:eastAsia="en-US"/>
          </w:rPr>
          <w:br/>
          <w:t xml:space="preserve">        ii. σχετικά με τη λήψη μέτρων για την προστασία της υγείας των κατοίκων και του περιβάλλοντος, κατόπιν δύο περιβαλλοντικών επεισοδίων στη Δυτική Θεσσαλονίκη, σελ. </w:t>
        </w:r>
        <w:r w:rsidRPr="00C46B70">
          <w:rPr>
            <w:rFonts w:eastAsia="Times New Roman"/>
            <w:szCs w:val="24"/>
            <w:lang w:eastAsia="en-US"/>
          </w:rPr>
          <w:br/>
          <w:t xml:space="preserve">    δ) Προς τον Υπουργό Παιδείας,  Έρευνας και Θρησκευμάτων, σχετικά με τις μετεγγραφές φοιτητών και σπουδαστών στα ΑΕΙ και ΑΤΕΙ της Χώρας, σελ. </w:t>
        </w:r>
        <w:r w:rsidRPr="00C46B70">
          <w:rPr>
            <w:rFonts w:eastAsia="Times New Roman"/>
            <w:szCs w:val="24"/>
            <w:lang w:eastAsia="en-US"/>
          </w:rPr>
          <w:br/>
          <w:t xml:space="preserve"> </w:t>
        </w:r>
        <w:r w:rsidRPr="00C46B70">
          <w:rPr>
            <w:rFonts w:eastAsia="Times New Roman"/>
            <w:szCs w:val="24"/>
            <w:lang w:eastAsia="en-US"/>
          </w:rPr>
          <w:br/>
          <w:t xml:space="preserve">Γ. ΝΟΜΟΘΕΤΙΚΗ ΕΡΓΑΣΙΑ </w:t>
        </w:r>
        <w:r w:rsidRPr="00C46B70">
          <w:rPr>
            <w:rFonts w:eastAsia="Times New Roman"/>
            <w:szCs w:val="24"/>
            <w:lang w:eastAsia="en-US"/>
          </w:rPr>
          <w:br/>
          <w:t xml:space="preserve">Συζήτηση επί της αρχής, των άρθρων και των τροπολογιών και ψήφιση στο σύνολο του σχεδίου νόμου του Υπουργείου Ναυτιλίας και Νησιωτικής Πολιτικής: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σελ. </w:t>
        </w:r>
        <w:r w:rsidRPr="00C46B70">
          <w:rPr>
            <w:rFonts w:eastAsia="Times New Roman"/>
            <w:szCs w:val="24"/>
            <w:lang w:eastAsia="en-US"/>
          </w:rPr>
          <w:br/>
          <w:t xml:space="preserve"> </w:t>
        </w:r>
      </w:ins>
    </w:p>
    <w:p w14:paraId="70BF8FE5" w14:textId="77777777" w:rsidR="00C46B70" w:rsidRPr="00C46B70" w:rsidRDefault="00C46B70" w:rsidP="00C46B70">
      <w:pPr>
        <w:spacing w:after="0" w:line="360" w:lineRule="auto"/>
        <w:rPr>
          <w:ins w:id="21" w:author="Φλούδα Χριστίνα" w:date="2016-11-10T14:08:00Z"/>
          <w:rFonts w:eastAsia="Times New Roman"/>
          <w:szCs w:val="24"/>
          <w:lang w:eastAsia="en-US"/>
        </w:rPr>
      </w:pPr>
    </w:p>
    <w:p w14:paraId="00003902" w14:textId="77777777" w:rsidR="00C46B70" w:rsidRPr="00C46B70" w:rsidRDefault="00C46B70" w:rsidP="00C46B70">
      <w:pPr>
        <w:spacing w:after="0" w:line="360" w:lineRule="auto"/>
        <w:rPr>
          <w:ins w:id="22" w:author="Φλούδα Χριστίνα" w:date="2016-11-10T14:08:00Z"/>
          <w:rFonts w:eastAsia="Times New Roman"/>
          <w:szCs w:val="24"/>
          <w:lang w:eastAsia="en-US"/>
        </w:rPr>
      </w:pPr>
      <w:ins w:id="23" w:author="Φλούδα Χριστίνα" w:date="2016-11-10T14:08:00Z">
        <w:r w:rsidRPr="00C46B70">
          <w:rPr>
            <w:rFonts w:eastAsia="Times New Roman"/>
            <w:szCs w:val="24"/>
            <w:lang w:eastAsia="en-US"/>
          </w:rPr>
          <w:br/>
          <w:t>ΠΡΟΕΔΡΕΥΟΝΤΕΣ</w:t>
        </w:r>
      </w:ins>
    </w:p>
    <w:p w14:paraId="2397BC19" w14:textId="77777777" w:rsidR="00C46B70" w:rsidRPr="00C46B70" w:rsidRDefault="00C46B70" w:rsidP="00C46B70">
      <w:pPr>
        <w:spacing w:after="0" w:line="360" w:lineRule="auto"/>
        <w:rPr>
          <w:ins w:id="24" w:author="Φλούδα Χριστίνα" w:date="2016-11-10T14:08:00Z"/>
          <w:rFonts w:eastAsia="Times New Roman"/>
          <w:szCs w:val="24"/>
          <w:lang w:eastAsia="en-US"/>
        </w:rPr>
      </w:pPr>
    </w:p>
    <w:p w14:paraId="0F17D1AB" w14:textId="77777777" w:rsidR="00C46B70" w:rsidRPr="00C46B70" w:rsidRDefault="00C46B70" w:rsidP="00C46B70">
      <w:pPr>
        <w:spacing w:after="0" w:line="360" w:lineRule="auto"/>
        <w:rPr>
          <w:ins w:id="25" w:author="Φλούδα Χριστίνα" w:date="2016-11-10T14:08:00Z"/>
          <w:rFonts w:eastAsia="Times New Roman"/>
          <w:szCs w:val="24"/>
          <w:lang w:eastAsia="en-US"/>
        </w:rPr>
      </w:pPr>
      <w:ins w:id="26" w:author="Φλούδα Χριστίνα" w:date="2016-11-10T14:08:00Z">
        <w:r w:rsidRPr="00C46B70">
          <w:rPr>
            <w:rFonts w:eastAsia="Times New Roman"/>
            <w:szCs w:val="24"/>
            <w:lang w:eastAsia="en-US"/>
          </w:rPr>
          <w:t>ΒΑΡΕΜΕΝΟΣ Γ. , σελ.</w:t>
        </w:r>
        <w:r w:rsidRPr="00C46B70">
          <w:rPr>
            <w:rFonts w:eastAsia="Times New Roman"/>
            <w:szCs w:val="24"/>
            <w:lang w:eastAsia="en-US"/>
          </w:rPr>
          <w:br/>
          <w:t>ΚΑΚΛΑΜΑΝΗΣ Ν. , σελ.</w:t>
        </w:r>
        <w:r w:rsidRPr="00C46B70">
          <w:rPr>
            <w:rFonts w:eastAsia="Times New Roman"/>
            <w:szCs w:val="24"/>
            <w:lang w:eastAsia="en-US"/>
          </w:rPr>
          <w:br/>
          <w:t>ΚΟΥΡΑΚΗΣ Α. , σελ.</w:t>
        </w:r>
        <w:r w:rsidRPr="00C46B70">
          <w:rPr>
            <w:rFonts w:eastAsia="Times New Roman"/>
            <w:szCs w:val="24"/>
            <w:lang w:eastAsia="en-US"/>
          </w:rPr>
          <w:br/>
          <w:t>ΛΥΚΟΥΔΗΣ Σ. , σελ.</w:t>
        </w:r>
        <w:r w:rsidRPr="00C46B70">
          <w:rPr>
            <w:rFonts w:eastAsia="Times New Roman"/>
            <w:szCs w:val="24"/>
            <w:lang w:eastAsia="en-US"/>
          </w:rPr>
          <w:br/>
        </w:r>
        <w:r w:rsidRPr="00C46B70">
          <w:rPr>
            <w:rFonts w:eastAsia="Times New Roman"/>
            <w:szCs w:val="24"/>
            <w:lang w:eastAsia="en-US"/>
          </w:rPr>
          <w:br/>
        </w:r>
      </w:ins>
    </w:p>
    <w:p w14:paraId="1FD3526F" w14:textId="77777777" w:rsidR="00C46B70" w:rsidRPr="00C46B70" w:rsidRDefault="00C46B70" w:rsidP="00C46B70">
      <w:pPr>
        <w:spacing w:after="0" w:line="360" w:lineRule="auto"/>
        <w:rPr>
          <w:ins w:id="27" w:author="Φλούδα Χριστίνα" w:date="2016-11-10T14:08:00Z"/>
          <w:rFonts w:eastAsia="Times New Roman"/>
          <w:szCs w:val="24"/>
          <w:lang w:eastAsia="en-US"/>
        </w:rPr>
      </w:pPr>
      <w:ins w:id="28" w:author="Φλούδα Χριστίνα" w:date="2016-11-10T14:08:00Z">
        <w:r w:rsidRPr="00C46B70">
          <w:rPr>
            <w:rFonts w:eastAsia="Times New Roman"/>
            <w:szCs w:val="24"/>
            <w:lang w:eastAsia="en-US"/>
          </w:rPr>
          <w:t>ΟΜΙΛΗΤΕΣ</w:t>
        </w:r>
      </w:ins>
    </w:p>
    <w:p w14:paraId="090E207A" w14:textId="77777777" w:rsidR="00C46B70" w:rsidRPr="00C46B70" w:rsidRDefault="00C46B70" w:rsidP="00C46B70">
      <w:pPr>
        <w:spacing w:after="0" w:line="360" w:lineRule="auto"/>
        <w:rPr>
          <w:ins w:id="29" w:author="Φλούδα Χριστίνα" w:date="2016-11-10T14:08:00Z"/>
          <w:rFonts w:eastAsia="Times New Roman"/>
          <w:szCs w:val="24"/>
          <w:lang w:eastAsia="en-US"/>
        </w:rPr>
      </w:pPr>
      <w:ins w:id="30" w:author="Φλούδα Χριστίνα" w:date="2016-11-10T14:08:00Z">
        <w:r w:rsidRPr="00C46B70">
          <w:rPr>
            <w:rFonts w:eastAsia="Times New Roman"/>
            <w:szCs w:val="24"/>
            <w:lang w:eastAsia="en-US"/>
          </w:rPr>
          <w:br/>
          <w:t>Α. Επί διαδικαστικού θέματος:</w:t>
        </w:r>
        <w:r w:rsidRPr="00C46B70">
          <w:rPr>
            <w:rFonts w:eastAsia="Times New Roman"/>
            <w:szCs w:val="24"/>
            <w:lang w:eastAsia="en-US"/>
          </w:rPr>
          <w:br/>
          <w:t>ΑΜΥΡΑΣ Γ. , σελ.</w:t>
        </w:r>
        <w:r w:rsidRPr="00C46B70">
          <w:rPr>
            <w:rFonts w:eastAsia="Times New Roman"/>
            <w:szCs w:val="24"/>
            <w:lang w:eastAsia="en-US"/>
          </w:rPr>
          <w:br/>
          <w:t>ΒΑΡΕΜΕΝΟΣ Γ. , σελ.</w:t>
        </w:r>
        <w:r w:rsidRPr="00C46B70">
          <w:rPr>
            <w:rFonts w:eastAsia="Times New Roman"/>
            <w:szCs w:val="24"/>
            <w:lang w:eastAsia="en-US"/>
          </w:rPr>
          <w:br/>
          <w:t>ΒΕΝΙΖΕΛΟΣ Ε. , σελ.</w:t>
        </w:r>
        <w:r w:rsidRPr="00C46B70">
          <w:rPr>
            <w:rFonts w:eastAsia="Times New Roman"/>
            <w:szCs w:val="24"/>
            <w:lang w:eastAsia="en-US"/>
          </w:rPr>
          <w:br/>
          <w:t>ΒΟΥΤΣΗΣ Ν. , σελ.</w:t>
        </w:r>
        <w:r w:rsidRPr="00C46B70">
          <w:rPr>
            <w:rFonts w:eastAsia="Times New Roman"/>
            <w:szCs w:val="24"/>
            <w:lang w:eastAsia="en-US"/>
          </w:rPr>
          <w:br/>
          <w:t>ΓΕΩΡΓΙΑΔΗΣ Σ. , σελ.</w:t>
        </w:r>
        <w:r w:rsidRPr="00C46B70">
          <w:rPr>
            <w:rFonts w:eastAsia="Times New Roman"/>
            <w:szCs w:val="24"/>
            <w:lang w:eastAsia="en-US"/>
          </w:rPr>
          <w:br/>
          <w:t>ΔΕΝΔΙΑΣ Ν. , σελ.</w:t>
        </w:r>
        <w:r w:rsidRPr="00C46B70">
          <w:rPr>
            <w:rFonts w:eastAsia="Times New Roman"/>
            <w:szCs w:val="24"/>
            <w:lang w:eastAsia="en-US"/>
          </w:rPr>
          <w:br/>
          <w:t>ΔΡΙΤΣΑΣ Θ. , σελ.</w:t>
        </w:r>
        <w:r w:rsidRPr="00C46B70">
          <w:rPr>
            <w:rFonts w:eastAsia="Times New Roman"/>
            <w:szCs w:val="24"/>
            <w:lang w:eastAsia="en-US"/>
          </w:rPr>
          <w:br/>
          <w:t>ΚΑΚΛΑΜΑΝΗΣ Ν. , σελ.</w:t>
        </w:r>
        <w:r w:rsidRPr="00C46B70">
          <w:rPr>
            <w:rFonts w:eastAsia="Times New Roman"/>
            <w:szCs w:val="24"/>
            <w:lang w:eastAsia="en-US"/>
          </w:rPr>
          <w:br/>
          <w:t>ΚΑΡΡΑΣ Γ. , σελ.</w:t>
        </w:r>
        <w:r w:rsidRPr="00C46B70">
          <w:rPr>
            <w:rFonts w:eastAsia="Times New Roman"/>
            <w:szCs w:val="24"/>
            <w:lang w:eastAsia="en-US"/>
          </w:rPr>
          <w:br/>
          <w:t>ΚΕΓΚΕΡΟΓΛΟΥ Β. , σελ.</w:t>
        </w:r>
        <w:r w:rsidRPr="00C46B70">
          <w:rPr>
            <w:rFonts w:eastAsia="Times New Roman"/>
            <w:szCs w:val="24"/>
            <w:lang w:eastAsia="en-US"/>
          </w:rPr>
          <w:br/>
          <w:t>ΚΕΔΙΚΟΓΛΟΥ Σ. , σελ.</w:t>
        </w:r>
        <w:r w:rsidRPr="00C46B70">
          <w:rPr>
            <w:rFonts w:eastAsia="Times New Roman"/>
            <w:szCs w:val="24"/>
            <w:lang w:eastAsia="en-US"/>
          </w:rPr>
          <w:br/>
          <w:t>ΚΟΥΡΑΚΗΣ Α. , σελ.</w:t>
        </w:r>
        <w:r w:rsidRPr="00C46B70">
          <w:rPr>
            <w:rFonts w:eastAsia="Times New Roman"/>
            <w:szCs w:val="24"/>
            <w:lang w:eastAsia="en-US"/>
          </w:rPr>
          <w:br/>
          <w:t>ΛΑΓΟΣ Ι. , σελ.</w:t>
        </w:r>
        <w:r w:rsidRPr="00C46B70">
          <w:rPr>
            <w:rFonts w:eastAsia="Times New Roman"/>
            <w:szCs w:val="24"/>
            <w:lang w:eastAsia="en-US"/>
          </w:rPr>
          <w:br/>
          <w:t>ΛΑΖΑΡΙΔΗΣ Γ. , σελ.</w:t>
        </w:r>
        <w:r w:rsidRPr="00C46B70">
          <w:rPr>
            <w:rFonts w:eastAsia="Times New Roman"/>
            <w:szCs w:val="24"/>
            <w:lang w:eastAsia="en-US"/>
          </w:rPr>
          <w:br/>
          <w:t>ΛΟΒΕΡΔΟΣ Α. , σελ.</w:t>
        </w:r>
        <w:r w:rsidRPr="00C46B70">
          <w:rPr>
            <w:rFonts w:eastAsia="Times New Roman"/>
            <w:szCs w:val="24"/>
            <w:lang w:eastAsia="en-US"/>
          </w:rPr>
          <w:br/>
          <w:t>ΛΥΚΟΥΔΗΣ Σ. , σελ.</w:t>
        </w:r>
        <w:r w:rsidRPr="00C46B70">
          <w:rPr>
            <w:rFonts w:eastAsia="Times New Roman"/>
            <w:szCs w:val="24"/>
            <w:lang w:eastAsia="en-US"/>
          </w:rPr>
          <w:br/>
          <w:t>ΜΑΝΤΑΣ Χ. , σελ.</w:t>
        </w:r>
        <w:r w:rsidRPr="00C46B70">
          <w:rPr>
            <w:rFonts w:eastAsia="Times New Roman"/>
            <w:szCs w:val="24"/>
            <w:lang w:eastAsia="en-US"/>
          </w:rPr>
          <w:br/>
          <w:t>ΜΠΑΛΑΟΥΡΑΣ Γ. , σελ.</w:t>
        </w:r>
        <w:r w:rsidRPr="00C46B70">
          <w:rPr>
            <w:rFonts w:eastAsia="Times New Roman"/>
            <w:szCs w:val="24"/>
            <w:lang w:eastAsia="en-US"/>
          </w:rPr>
          <w:br/>
          <w:t>ΠΑΠΠΑΣ Ν. , σελ.</w:t>
        </w:r>
        <w:r w:rsidRPr="00C46B70">
          <w:rPr>
            <w:rFonts w:eastAsia="Times New Roman"/>
            <w:szCs w:val="24"/>
            <w:lang w:eastAsia="en-US"/>
          </w:rPr>
          <w:br/>
          <w:t>ΠΑΦΙΛΗΣ Α. , σελ.</w:t>
        </w:r>
        <w:r w:rsidRPr="00C46B70">
          <w:rPr>
            <w:rFonts w:eastAsia="Times New Roman"/>
            <w:szCs w:val="24"/>
            <w:lang w:eastAsia="en-US"/>
          </w:rPr>
          <w:br/>
          <w:t>ΤΖΑΒΑΡΑΣ Κ. , σελ.</w:t>
        </w:r>
        <w:r w:rsidRPr="00C46B70">
          <w:rPr>
            <w:rFonts w:eastAsia="Times New Roman"/>
            <w:szCs w:val="24"/>
            <w:lang w:eastAsia="en-US"/>
          </w:rPr>
          <w:br/>
          <w:t>ΤΣΑΚΑΛΩΤΟΣ Ε. , σελ.</w:t>
        </w:r>
        <w:r w:rsidRPr="00C46B70">
          <w:rPr>
            <w:rFonts w:eastAsia="Times New Roman"/>
            <w:szCs w:val="24"/>
            <w:lang w:eastAsia="en-US"/>
          </w:rPr>
          <w:br/>
          <w:t>ΦΑΜΕΛΛΟΣ Σ. , σελ.</w:t>
        </w:r>
        <w:r w:rsidRPr="00C46B70">
          <w:rPr>
            <w:rFonts w:eastAsia="Times New Roman"/>
            <w:szCs w:val="24"/>
            <w:lang w:eastAsia="en-US"/>
          </w:rPr>
          <w:br/>
        </w:r>
        <w:r w:rsidRPr="00C46B70">
          <w:rPr>
            <w:rFonts w:eastAsia="Times New Roman"/>
            <w:szCs w:val="24"/>
            <w:lang w:eastAsia="en-US"/>
          </w:rPr>
          <w:br/>
          <w:t>Β. Επί του Κανονισμού:</w:t>
        </w:r>
        <w:r w:rsidRPr="00C46B70">
          <w:rPr>
            <w:rFonts w:eastAsia="Times New Roman"/>
            <w:szCs w:val="24"/>
            <w:lang w:eastAsia="en-US"/>
          </w:rPr>
          <w:br/>
          <w:t>ΒΕΝΙΖΕΛΟΣ Ε. , σελ.</w:t>
        </w:r>
        <w:r w:rsidRPr="00C46B70">
          <w:rPr>
            <w:rFonts w:eastAsia="Times New Roman"/>
            <w:szCs w:val="24"/>
            <w:lang w:eastAsia="en-US"/>
          </w:rPr>
          <w:br/>
        </w:r>
        <w:r w:rsidRPr="00C46B70">
          <w:rPr>
            <w:rFonts w:eastAsia="Times New Roman"/>
            <w:szCs w:val="24"/>
            <w:lang w:eastAsia="en-US"/>
          </w:rPr>
          <w:br/>
          <w:t>Γ. Επί προσωπικού θέματος:</w:t>
        </w:r>
        <w:r w:rsidRPr="00C46B70">
          <w:rPr>
            <w:rFonts w:eastAsia="Times New Roman"/>
            <w:szCs w:val="24"/>
            <w:lang w:eastAsia="en-US"/>
          </w:rPr>
          <w:br/>
          <w:t>ΒΕΝΙΖΕΛΟΣ Ε. ,  σελ.</w:t>
        </w:r>
        <w:r w:rsidRPr="00C46B70">
          <w:rPr>
            <w:rFonts w:eastAsia="Times New Roman"/>
            <w:szCs w:val="24"/>
            <w:lang w:eastAsia="en-US"/>
          </w:rPr>
          <w:br/>
          <w:t>ΚΕΔΙΚΟΓΛΟΥ Σ. , σελ.</w:t>
        </w:r>
      </w:ins>
    </w:p>
    <w:p w14:paraId="2C5E3BE3" w14:textId="7E00ABFA" w:rsidR="00C46B70" w:rsidRDefault="00C46B70" w:rsidP="00C46B70">
      <w:pPr>
        <w:spacing w:after="0" w:line="600" w:lineRule="auto"/>
        <w:ind w:firstLine="720"/>
        <w:jc w:val="both"/>
        <w:rPr>
          <w:ins w:id="31" w:author="Φλούδα Χριστίνα" w:date="2016-11-10T14:08:00Z"/>
          <w:rFonts w:eastAsia="Times New Roman"/>
          <w:szCs w:val="24"/>
        </w:rPr>
        <w:pPrChange w:id="32" w:author="Φλούδα Χριστίνα" w:date="2016-11-10T14:08:00Z">
          <w:pPr>
            <w:spacing w:after="0" w:line="600" w:lineRule="auto"/>
            <w:ind w:firstLine="720"/>
            <w:jc w:val="center"/>
          </w:pPr>
        </w:pPrChange>
      </w:pPr>
      <w:ins w:id="33" w:author="Φλούδα Χριστίνα" w:date="2016-11-10T14:08:00Z">
        <w:r w:rsidRPr="00C46B70">
          <w:rPr>
            <w:rFonts w:eastAsia="Times New Roman"/>
            <w:szCs w:val="24"/>
            <w:lang w:eastAsia="en-US"/>
          </w:rPr>
          <w:t>ΝΙΚΟΛΟΠΟΥΛΟΣ Ν. , σελ.</w:t>
        </w:r>
        <w:r w:rsidRPr="00C46B70">
          <w:rPr>
            <w:rFonts w:eastAsia="Times New Roman"/>
            <w:szCs w:val="24"/>
            <w:lang w:eastAsia="en-US"/>
          </w:rPr>
          <w:br/>
          <w:t>ΠΑΠΠΑΣ Ν. , σελ.</w:t>
        </w:r>
        <w:r w:rsidRPr="00C46B70">
          <w:rPr>
            <w:rFonts w:eastAsia="Times New Roman"/>
            <w:szCs w:val="24"/>
            <w:lang w:eastAsia="en-US"/>
          </w:rPr>
          <w:br/>
          <w:t>ΦΑΜΕΛΛΟΣ Σ. , σελ.</w:t>
        </w:r>
        <w:r w:rsidRPr="00C46B70">
          <w:rPr>
            <w:rFonts w:eastAsia="Times New Roman"/>
            <w:szCs w:val="24"/>
            <w:lang w:eastAsia="en-US"/>
          </w:rPr>
          <w:br/>
        </w:r>
        <w:r w:rsidRPr="00C46B70">
          <w:rPr>
            <w:rFonts w:eastAsia="Times New Roman"/>
            <w:szCs w:val="24"/>
            <w:lang w:eastAsia="en-US"/>
          </w:rPr>
          <w:br/>
          <w:t>Δ. Επί των επικαίρων ερωτήσεων:</w:t>
        </w:r>
        <w:r w:rsidRPr="00C46B70">
          <w:rPr>
            <w:rFonts w:eastAsia="Times New Roman"/>
            <w:szCs w:val="24"/>
            <w:lang w:eastAsia="en-US"/>
          </w:rPr>
          <w:br/>
          <w:t>ΑΪΒΑΤΙΔΗΣ Ι. , σελ.</w:t>
        </w:r>
        <w:r w:rsidRPr="00C46B70">
          <w:rPr>
            <w:rFonts w:eastAsia="Times New Roman"/>
            <w:szCs w:val="24"/>
            <w:lang w:eastAsia="en-US"/>
          </w:rPr>
          <w:br/>
          <w:t>ΑΝΑΓΝΩΣΤΟΠΟΥΛΟΥ Α. , σελ.</w:t>
        </w:r>
        <w:r w:rsidRPr="00C46B70">
          <w:rPr>
            <w:rFonts w:eastAsia="Times New Roman"/>
            <w:szCs w:val="24"/>
            <w:lang w:eastAsia="en-US"/>
          </w:rPr>
          <w:br/>
          <w:t>ΑΝΤΩΝΟΠΟΥΛΟΥ Ο. , σελ.</w:t>
        </w:r>
        <w:r w:rsidRPr="00C46B70">
          <w:rPr>
            <w:rFonts w:eastAsia="Times New Roman"/>
            <w:szCs w:val="24"/>
            <w:lang w:eastAsia="en-US"/>
          </w:rPr>
          <w:br/>
          <w:t>ΔΕΛΗΣ Ι. , σελ.</w:t>
        </w:r>
        <w:r w:rsidRPr="00C46B70">
          <w:rPr>
            <w:rFonts w:eastAsia="Times New Roman"/>
            <w:szCs w:val="24"/>
            <w:lang w:eastAsia="en-US"/>
          </w:rPr>
          <w:br/>
          <w:t>ΚΑΡΡΑΣ Γ. , σελ.</w:t>
        </w:r>
        <w:r w:rsidRPr="00C46B70">
          <w:rPr>
            <w:rFonts w:eastAsia="Times New Roman"/>
            <w:szCs w:val="24"/>
            <w:lang w:eastAsia="en-US"/>
          </w:rPr>
          <w:br/>
          <w:t>ΜΑΝΩΛΑΚΟΥ Δ. , σελ.</w:t>
        </w:r>
        <w:r w:rsidRPr="00C46B70">
          <w:rPr>
            <w:rFonts w:eastAsia="Times New Roman"/>
            <w:szCs w:val="24"/>
            <w:lang w:eastAsia="en-US"/>
          </w:rPr>
          <w:br/>
          <w:t>ΜΟΥΖΑΛΑΣ Γ. , σελ.</w:t>
        </w:r>
        <w:r w:rsidRPr="00C46B70">
          <w:rPr>
            <w:rFonts w:eastAsia="Times New Roman"/>
            <w:szCs w:val="24"/>
            <w:lang w:eastAsia="en-US"/>
          </w:rPr>
          <w:br/>
          <w:t>ΤΡΙΑΝΤΑΦΥΛΛΙΔΗΣ Α. , σελ.</w:t>
        </w:r>
        <w:r w:rsidRPr="00C46B70">
          <w:rPr>
            <w:rFonts w:eastAsia="Times New Roman"/>
            <w:szCs w:val="24"/>
            <w:lang w:eastAsia="en-US"/>
          </w:rPr>
          <w:br/>
          <w:t>ΤΣΙΡΩΝΗΣ Ι. , σελ.</w:t>
        </w:r>
        <w:r w:rsidRPr="00C46B70">
          <w:rPr>
            <w:rFonts w:eastAsia="Times New Roman"/>
            <w:szCs w:val="24"/>
            <w:lang w:eastAsia="en-US"/>
          </w:rPr>
          <w:br/>
        </w:r>
        <w:r w:rsidRPr="00C46B70">
          <w:rPr>
            <w:rFonts w:eastAsia="Times New Roman"/>
            <w:szCs w:val="24"/>
            <w:lang w:eastAsia="en-US"/>
          </w:rPr>
          <w:br/>
          <w:t>Ε. Επί του σχεδίου νόμου του Υπουργείου Ναυτιλίας και Νησιωτικής Πολιτικής:</w:t>
        </w:r>
        <w:r w:rsidRPr="00C46B70">
          <w:rPr>
            <w:rFonts w:eastAsia="Times New Roman"/>
            <w:szCs w:val="24"/>
            <w:lang w:eastAsia="en-US"/>
          </w:rPr>
          <w:br/>
          <w:t>ΑΪΒΑΤΙΔΗΣ Ι. , σελ.</w:t>
        </w:r>
        <w:r w:rsidRPr="00C46B70">
          <w:rPr>
            <w:rFonts w:eastAsia="Times New Roman"/>
            <w:szCs w:val="24"/>
            <w:lang w:eastAsia="en-US"/>
          </w:rPr>
          <w:br/>
          <w:t>ΑΜΥΡΑΣ Γ. , σελ.</w:t>
        </w:r>
        <w:r w:rsidRPr="00C46B70">
          <w:rPr>
            <w:rFonts w:eastAsia="Times New Roman"/>
            <w:szCs w:val="24"/>
            <w:lang w:eastAsia="en-US"/>
          </w:rPr>
          <w:br/>
          <w:t>ΑΡΒΑΝΙΤΙΔΗΣ Γ. , σελ.</w:t>
        </w:r>
        <w:r w:rsidRPr="00C46B70">
          <w:rPr>
            <w:rFonts w:eastAsia="Times New Roman"/>
            <w:szCs w:val="24"/>
            <w:lang w:eastAsia="en-US"/>
          </w:rPr>
          <w:br/>
          <w:t>ΒΑΚΗ Φ. , σελ.</w:t>
        </w:r>
        <w:r w:rsidRPr="00C46B70">
          <w:rPr>
            <w:rFonts w:eastAsia="Times New Roman"/>
            <w:szCs w:val="24"/>
            <w:lang w:eastAsia="en-US"/>
          </w:rPr>
          <w:br/>
          <w:t>ΒΕΝΙΖΕΛΟΣ Ε. , σελ.</w:t>
        </w:r>
        <w:r w:rsidRPr="00C46B70">
          <w:rPr>
            <w:rFonts w:eastAsia="Times New Roman"/>
            <w:szCs w:val="24"/>
            <w:lang w:eastAsia="en-US"/>
          </w:rPr>
          <w:br/>
          <w:t>ΒΟΥΤΣΗΣ Ν. , σελ.</w:t>
        </w:r>
        <w:r w:rsidRPr="00C46B70">
          <w:rPr>
            <w:rFonts w:eastAsia="Times New Roman"/>
            <w:szCs w:val="24"/>
            <w:lang w:eastAsia="en-US"/>
          </w:rPr>
          <w:br/>
          <w:t>ΓΕΩΡΓΙΑΔΗΣ Μ. , σελ.</w:t>
        </w:r>
        <w:r w:rsidRPr="00C46B70">
          <w:rPr>
            <w:rFonts w:eastAsia="Times New Roman"/>
            <w:szCs w:val="24"/>
            <w:lang w:eastAsia="en-US"/>
          </w:rPr>
          <w:br/>
          <w:t>ΓΕΩΡΓΙΑΔΗΣ Σ. , σελ.</w:t>
        </w:r>
        <w:r w:rsidRPr="00C46B70">
          <w:rPr>
            <w:rFonts w:eastAsia="Times New Roman"/>
            <w:szCs w:val="24"/>
            <w:lang w:eastAsia="en-US"/>
          </w:rPr>
          <w:br/>
          <w:t>ΓΚΑΡΑ Α. , σελ.</w:t>
        </w:r>
        <w:r w:rsidRPr="00C46B70">
          <w:rPr>
            <w:rFonts w:eastAsia="Times New Roman"/>
            <w:szCs w:val="24"/>
            <w:lang w:eastAsia="en-US"/>
          </w:rPr>
          <w:br/>
          <w:t>ΔΑΝΕΛΛΗΣ Σ. , σελ.</w:t>
        </w:r>
        <w:r w:rsidRPr="00C46B70">
          <w:rPr>
            <w:rFonts w:eastAsia="Times New Roman"/>
            <w:szCs w:val="24"/>
            <w:lang w:eastAsia="en-US"/>
          </w:rPr>
          <w:br/>
          <w:t>ΔΕΝΔΙΑΣ Ν. , σελ.</w:t>
        </w:r>
        <w:r w:rsidRPr="00C46B70">
          <w:rPr>
            <w:rFonts w:eastAsia="Times New Roman"/>
            <w:szCs w:val="24"/>
            <w:lang w:eastAsia="en-US"/>
          </w:rPr>
          <w:br/>
          <w:t>ΔΡΙΤΣΑΣ Θ. , σελ.</w:t>
        </w:r>
        <w:r w:rsidRPr="00C46B70">
          <w:rPr>
            <w:rFonts w:eastAsia="Times New Roman"/>
            <w:szCs w:val="24"/>
            <w:lang w:eastAsia="en-US"/>
          </w:rPr>
          <w:br/>
          <w:t>ΘΕΟΠΕΦΤΑΤΟΥ Α. , σελ.</w:t>
        </w:r>
        <w:r w:rsidRPr="00C46B70">
          <w:rPr>
            <w:rFonts w:eastAsia="Times New Roman"/>
            <w:szCs w:val="24"/>
            <w:lang w:eastAsia="en-US"/>
          </w:rPr>
          <w:br/>
          <w:t>ΘΕΟΧΑΡΗΣ Θ. , σελ.</w:t>
        </w:r>
        <w:r w:rsidRPr="00C46B70">
          <w:rPr>
            <w:rFonts w:eastAsia="Times New Roman"/>
            <w:szCs w:val="24"/>
            <w:lang w:eastAsia="en-US"/>
          </w:rPr>
          <w:br/>
          <w:t>ΘΗΒΑΙΟΣ Ν. , σελ.</w:t>
        </w:r>
        <w:r w:rsidRPr="00C46B70">
          <w:rPr>
            <w:rFonts w:eastAsia="Times New Roman"/>
            <w:szCs w:val="24"/>
            <w:lang w:eastAsia="en-US"/>
          </w:rPr>
          <w:br/>
          <w:t>ΚΑΜΑΤΕΡΟΣ Η. , σελ.</w:t>
        </w:r>
        <w:r w:rsidRPr="00C46B70">
          <w:rPr>
            <w:rFonts w:eastAsia="Times New Roman"/>
            <w:szCs w:val="24"/>
            <w:lang w:eastAsia="en-US"/>
          </w:rPr>
          <w:br/>
          <w:t>ΚΑΜΜΕΝΟΣ Δ. , σελ.</w:t>
        </w:r>
        <w:r w:rsidRPr="00C46B70">
          <w:rPr>
            <w:rFonts w:eastAsia="Times New Roman"/>
            <w:szCs w:val="24"/>
            <w:lang w:eastAsia="en-US"/>
          </w:rPr>
          <w:br/>
          <w:t>ΚΑΡΑΜΑΝΛΗΣ Κ. του Αχ. , σελ.</w:t>
        </w:r>
        <w:r w:rsidRPr="00C46B70">
          <w:rPr>
            <w:rFonts w:eastAsia="Times New Roman"/>
            <w:szCs w:val="24"/>
            <w:lang w:eastAsia="en-US"/>
          </w:rPr>
          <w:br/>
          <w:t>ΚΑΡΡΑΣ Γ. , σελ.</w:t>
        </w:r>
        <w:r w:rsidRPr="00C46B70">
          <w:rPr>
            <w:rFonts w:eastAsia="Times New Roman"/>
            <w:szCs w:val="24"/>
            <w:lang w:eastAsia="en-US"/>
          </w:rPr>
          <w:br/>
          <w:t>ΚΑΤΣΗΣ Μ. , σελ.</w:t>
        </w:r>
        <w:r w:rsidRPr="00C46B70">
          <w:rPr>
            <w:rFonts w:eastAsia="Times New Roman"/>
            <w:szCs w:val="24"/>
            <w:lang w:eastAsia="en-US"/>
          </w:rPr>
          <w:br/>
          <w:t>ΚΕΓΚΕΡΟΓΛΟΥ Β. , σελ.</w:t>
        </w:r>
        <w:r w:rsidRPr="00C46B70">
          <w:rPr>
            <w:rFonts w:eastAsia="Times New Roman"/>
            <w:szCs w:val="24"/>
            <w:lang w:eastAsia="en-US"/>
          </w:rPr>
          <w:br/>
          <w:t>ΚΕΔΙΚΟΓΛΟΥ Σ. , σελ.</w:t>
        </w:r>
        <w:r w:rsidRPr="00C46B70">
          <w:rPr>
            <w:rFonts w:eastAsia="Times New Roman"/>
            <w:szCs w:val="24"/>
            <w:lang w:eastAsia="en-US"/>
          </w:rPr>
          <w:br/>
          <w:t>ΚΟΚΚΑΛΗΣ Β. , σελ.</w:t>
        </w:r>
        <w:r w:rsidRPr="00C46B70">
          <w:rPr>
            <w:rFonts w:eastAsia="Times New Roman"/>
            <w:szCs w:val="24"/>
            <w:lang w:eastAsia="en-US"/>
          </w:rPr>
          <w:br/>
          <w:t>ΚΟΝΤΟΝΗΣ Χ. , σελ.</w:t>
        </w:r>
        <w:r w:rsidRPr="00C46B70">
          <w:rPr>
            <w:rFonts w:eastAsia="Times New Roman"/>
            <w:szCs w:val="24"/>
            <w:lang w:eastAsia="en-US"/>
          </w:rPr>
          <w:br/>
          <w:t>ΚΟΥΖΗΛΟΣ Ν. , σελ.</w:t>
        </w:r>
        <w:r w:rsidRPr="00C46B70">
          <w:rPr>
            <w:rFonts w:eastAsia="Times New Roman"/>
            <w:szCs w:val="24"/>
            <w:lang w:eastAsia="en-US"/>
          </w:rPr>
          <w:br/>
          <w:t>ΚΟΥΜΟΥΤΣΑΚΟΣ Γ. , σελ.</w:t>
        </w:r>
        <w:r w:rsidRPr="00C46B70">
          <w:rPr>
            <w:rFonts w:eastAsia="Times New Roman"/>
            <w:szCs w:val="24"/>
            <w:lang w:eastAsia="en-US"/>
          </w:rPr>
          <w:br/>
          <w:t>ΛΑΓΟΣ Ι. , σελ.</w:t>
        </w:r>
        <w:r w:rsidRPr="00C46B70">
          <w:rPr>
            <w:rFonts w:eastAsia="Times New Roman"/>
            <w:szCs w:val="24"/>
            <w:lang w:eastAsia="en-US"/>
          </w:rPr>
          <w:br/>
          <w:t>ΛΑΖΑΡΙΔΗΣ Γ. , σελ.</w:t>
        </w:r>
        <w:r w:rsidRPr="00C46B70">
          <w:rPr>
            <w:rFonts w:eastAsia="Times New Roman"/>
            <w:szCs w:val="24"/>
            <w:lang w:eastAsia="en-US"/>
          </w:rPr>
          <w:br/>
          <w:t>ΛΑΠΠΑΣ Σ. , σελ.</w:t>
        </w:r>
        <w:r w:rsidRPr="00C46B70">
          <w:rPr>
            <w:rFonts w:eastAsia="Times New Roman"/>
            <w:szCs w:val="24"/>
            <w:lang w:eastAsia="en-US"/>
          </w:rPr>
          <w:br/>
          <w:t>ΛΙΒΑΝΙΟΥ Ζ. , σελ.</w:t>
        </w:r>
        <w:r w:rsidRPr="00C46B70">
          <w:rPr>
            <w:rFonts w:eastAsia="Times New Roman"/>
            <w:szCs w:val="24"/>
            <w:lang w:eastAsia="en-US"/>
          </w:rPr>
          <w:br/>
          <w:t>ΛΟΒΕΡΔΟΣ Α. , σελ.</w:t>
        </w:r>
        <w:r w:rsidRPr="00C46B70">
          <w:rPr>
            <w:rFonts w:eastAsia="Times New Roman"/>
            <w:szCs w:val="24"/>
            <w:lang w:eastAsia="en-US"/>
          </w:rPr>
          <w:br/>
          <w:t>ΛΥΚΟΥΔΗΣ Σ. , σελ.</w:t>
        </w:r>
        <w:r w:rsidRPr="00C46B70">
          <w:rPr>
            <w:rFonts w:eastAsia="Times New Roman"/>
            <w:szCs w:val="24"/>
            <w:lang w:eastAsia="en-US"/>
          </w:rPr>
          <w:br/>
          <w:t>ΜΑΡΚΟΥ Α. , σελ.</w:t>
        </w:r>
        <w:r w:rsidRPr="00C46B70">
          <w:rPr>
            <w:rFonts w:eastAsia="Times New Roman"/>
            <w:szCs w:val="24"/>
            <w:lang w:eastAsia="en-US"/>
          </w:rPr>
          <w:br/>
          <w:t>ΜΕΓΑΛΟΟΙΚΟΝΟΜΟΥ Θ. , σελ.</w:t>
        </w:r>
        <w:r w:rsidRPr="00C46B70">
          <w:rPr>
            <w:rFonts w:eastAsia="Times New Roman"/>
            <w:szCs w:val="24"/>
            <w:lang w:eastAsia="en-US"/>
          </w:rPr>
          <w:br/>
          <w:t>ΜΗΤΑΡΑΚΗΣ Π. , σελ.</w:t>
        </w:r>
        <w:r w:rsidRPr="00C46B70">
          <w:rPr>
            <w:rFonts w:eastAsia="Times New Roman"/>
            <w:szCs w:val="24"/>
            <w:lang w:eastAsia="en-US"/>
          </w:rPr>
          <w:br/>
          <w:t>ΜΠΑΛΑΟΥΡΑΣ Γ. , σελ.</w:t>
        </w:r>
        <w:r w:rsidRPr="00C46B70">
          <w:rPr>
            <w:rFonts w:eastAsia="Times New Roman"/>
            <w:szCs w:val="24"/>
            <w:lang w:eastAsia="en-US"/>
          </w:rPr>
          <w:br/>
          <w:t>ΜΠΑΡΚΑΣ Κ. , σελ.</w:t>
        </w:r>
        <w:r w:rsidRPr="00C46B70">
          <w:rPr>
            <w:rFonts w:eastAsia="Times New Roman"/>
            <w:szCs w:val="24"/>
            <w:lang w:eastAsia="en-US"/>
          </w:rPr>
          <w:br/>
          <w:t>ΝΙΚΟΛΟΠΟΥΛΟΣ Ν. , σελ.</w:t>
        </w:r>
        <w:r w:rsidRPr="00C46B70">
          <w:rPr>
            <w:rFonts w:eastAsia="Times New Roman"/>
            <w:szCs w:val="24"/>
            <w:lang w:eastAsia="en-US"/>
          </w:rPr>
          <w:br/>
          <w:t>ΠΑΠΑΘΕΟΔΩΡΟΥ Θ. , σελ.</w:t>
        </w:r>
        <w:r w:rsidRPr="00C46B70">
          <w:rPr>
            <w:rFonts w:eastAsia="Times New Roman"/>
            <w:szCs w:val="24"/>
            <w:lang w:eastAsia="en-US"/>
          </w:rPr>
          <w:br/>
          <w:t>ΠΑΠΑΧΡΙΣΤΟΠΟΥΛΟΣ Α. , σελ.</w:t>
        </w:r>
        <w:r w:rsidRPr="00C46B70">
          <w:rPr>
            <w:rFonts w:eastAsia="Times New Roman"/>
            <w:szCs w:val="24"/>
            <w:lang w:eastAsia="en-US"/>
          </w:rPr>
          <w:br/>
          <w:t>ΠΑΠΠΑΣ Ν. , σελ.</w:t>
        </w:r>
        <w:r w:rsidRPr="00C46B70">
          <w:rPr>
            <w:rFonts w:eastAsia="Times New Roman"/>
            <w:szCs w:val="24"/>
            <w:lang w:eastAsia="en-US"/>
          </w:rPr>
          <w:br/>
          <w:t>ΠΑΦΙΛΗΣ Α. , σελ.</w:t>
        </w:r>
        <w:r w:rsidRPr="00C46B70">
          <w:rPr>
            <w:rFonts w:eastAsia="Times New Roman"/>
            <w:szCs w:val="24"/>
            <w:lang w:eastAsia="en-US"/>
          </w:rPr>
          <w:br/>
          <w:t>ΣΑΧΙΝΙΔΗΣ Ι. , σελ.</w:t>
        </w:r>
        <w:r w:rsidRPr="00C46B70">
          <w:rPr>
            <w:rFonts w:eastAsia="Times New Roman"/>
            <w:szCs w:val="24"/>
            <w:lang w:eastAsia="en-US"/>
          </w:rPr>
          <w:br/>
          <w:t>ΣΕΒΑΣΤΑΚΗΣ Δ. , σελ.</w:t>
        </w:r>
        <w:r w:rsidRPr="00C46B70">
          <w:rPr>
            <w:rFonts w:eastAsia="Times New Roman"/>
            <w:szCs w:val="24"/>
            <w:lang w:eastAsia="en-US"/>
          </w:rPr>
          <w:br/>
          <w:t>ΣΤΕΦΟΣ Ι. , σελ.</w:t>
        </w:r>
        <w:r w:rsidRPr="00C46B70">
          <w:rPr>
            <w:rFonts w:eastAsia="Times New Roman"/>
            <w:szCs w:val="24"/>
            <w:lang w:eastAsia="en-US"/>
          </w:rPr>
          <w:br/>
          <w:t>ΤΑΣΣΟΣ Σ. , σελ.</w:t>
        </w:r>
        <w:r w:rsidRPr="00C46B70">
          <w:rPr>
            <w:rFonts w:eastAsia="Times New Roman"/>
            <w:szCs w:val="24"/>
            <w:lang w:eastAsia="en-US"/>
          </w:rPr>
          <w:br/>
          <w:t>ΤΖΑΒΑΡΑΣ Κ. , σελ.</w:t>
        </w:r>
        <w:r w:rsidRPr="00C46B70">
          <w:rPr>
            <w:rFonts w:eastAsia="Times New Roman"/>
            <w:szCs w:val="24"/>
            <w:lang w:eastAsia="en-US"/>
          </w:rPr>
          <w:br/>
          <w:t>ΤΣΑΚΑΛΩΤΟΣ Ε. , σελ.</w:t>
        </w:r>
        <w:r w:rsidRPr="00C46B70">
          <w:rPr>
            <w:rFonts w:eastAsia="Times New Roman"/>
            <w:szCs w:val="24"/>
            <w:lang w:eastAsia="en-US"/>
          </w:rPr>
          <w:br/>
          <w:t>ΦΑΜΕΛΛΟΣ Σ. , σελ.</w:t>
        </w:r>
        <w:r w:rsidRPr="00C46B70">
          <w:rPr>
            <w:rFonts w:eastAsia="Times New Roman"/>
            <w:szCs w:val="24"/>
            <w:lang w:eastAsia="en-US"/>
          </w:rPr>
          <w:br/>
          <w:t>ΦΩΤΗΛΑΣ Ι. , σελ.</w:t>
        </w:r>
        <w:r w:rsidRPr="00C46B70">
          <w:rPr>
            <w:rFonts w:eastAsia="Times New Roman"/>
            <w:szCs w:val="24"/>
            <w:lang w:eastAsia="en-US"/>
          </w:rPr>
          <w:br/>
        </w:r>
        <w:r w:rsidRPr="00C46B70">
          <w:rPr>
            <w:rFonts w:eastAsia="Times New Roman"/>
            <w:szCs w:val="24"/>
            <w:lang w:eastAsia="en-US"/>
          </w:rPr>
          <w:br/>
          <w:t>ΠΑΡΕΜΒΑΣΕΙΣ:</w:t>
        </w:r>
        <w:r w:rsidRPr="00C46B70">
          <w:rPr>
            <w:rFonts w:eastAsia="Times New Roman"/>
            <w:szCs w:val="24"/>
            <w:lang w:eastAsia="en-US"/>
          </w:rPr>
          <w:br/>
          <w:t>ΓΑΚΗΣ Δ. , σελ.</w:t>
        </w:r>
        <w:r w:rsidRPr="00C46B70">
          <w:rPr>
            <w:rFonts w:eastAsia="Times New Roman"/>
            <w:szCs w:val="24"/>
            <w:lang w:eastAsia="en-US"/>
          </w:rPr>
          <w:br/>
          <w:t>ΚΑΚΛΑΜΑΝΗΣ Ν. , σελ.</w:t>
        </w:r>
        <w:r w:rsidRPr="00C46B70">
          <w:rPr>
            <w:rFonts w:eastAsia="Times New Roman"/>
            <w:szCs w:val="24"/>
            <w:lang w:eastAsia="en-US"/>
          </w:rPr>
          <w:br/>
          <w:t>ΚΟΖΟΜΠΟΛΗ - ΑΜΑΝΑΤΙΔΗ Π. , σελ.</w:t>
        </w:r>
        <w:r w:rsidRPr="00C46B70">
          <w:rPr>
            <w:rFonts w:eastAsia="Times New Roman"/>
            <w:szCs w:val="24"/>
            <w:lang w:eastAsia="en-US"/>
          </w:rPr>
          <w:br/>
          <w:t>ΚΟΥΤΣΟΥΚΟΣ Γ. , σελ.</w:t>
        </w:r>
        <w:r w:rsidRPr="00C46B70">
          <w:rPr>
            <w:rFonts w:eastAsia="Times New Roman"/>
            <w:szCs w:val="24"/>
            <w:lang w:eastAsia="en-US"/>
          </w:rPr>
          <w:br/>
          <w:t>ΣΚΟΥΦΑ Ε. , σελ.</w:t>
        </w:r>
        <w:r w:rsidRPr="00C46B70">
          <w:rPr>
            <w:rFonts w:eastAsia="Times New Roman"/>
            <w:szCs w:val="24"/>
            <w:lang w:eastAsia="en-US"/>
          </w:rPr>
          <w:br/>
          <w:t>ΤΡΙΑΝΤΑΦΥΛΛΙΔΗΣ Α. , σελ.</w:t>
        </w:r>
        <w:r w:rsidRPr="00C46B70">
          <w:rPr>
            <w:rFonts w:eastAsia="Times New Roman"/>
            <w:szCs w:val="24"/>
            <w:lang w:eastAsia="en-US"/>
          </w:rPr>
          <w:br/>
        </w:r>
      </w:ins>
    </w:p>
    <w:p w14:paraId="7B21D357" w14:textId="77777777" w:rsidR="00B46177" w:rsidRDefault="00C46B70">
      <w:pPr>
        <w:spacing w:after="0" w:line="600" w:lineRule="auto"/>
        <w:ind w:firstLine="720"/>
        <w:jc w:val="center"/>
        <w:rPr>
          <w:rFonts w:eastAsia="Times New Roman"/>
          <w:szCs w:val="24"/>
        </w:rPr>
      </w:pPr>
      <w:r>
        <w:rPr>
          <w:rFonts w:eastAsia="Times New Roman"/>
          <w:szCs w:val="24"/>
        </w:rPr>
        <w:t>ΠΡΑΚΤΙΚΑ ΒΟΥΛΗΣ</w:t>
      </w:r>
    </w:p>
    <w:p w14:paraId="7B21D358" w14:textId="77777777" w:rsidR="00B46177" w:rsidRDefault="00C46B70">
      <w:pPr>
        <w:spacing w:after="0" w:line="600" w:lineRule="auto"/>
        <w:ind w:firstLine="720"/>
        <w:jc w:val="center"/>
        <w:rPr>
          <w:rFonts w:eastAsia="Times New Roman"/>
          <w:szCs w:val="24"/>
        </w:rPr>
      </w:pPr>
      <w:r>
        <w:rPr>
          <w:rFonts w:eastAsia="Times New Roman"/>
          <w:szCs w:val="24"/>
        </w:rPr>
        <w:t>ΙΖ΄ ΠΕΡΙΟΔΟΣ</w:t>
      </w:r>
    </w:p>
    <w:p w14:paraId="7B21D359" w14:textId="77777777" w:rsidR="00B46177" w:rsidRDefault="00C46B7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B21D35A" w14:textId="77777777" w:rsidR="00B46177" w:rsidRDefault="00C46B70">
      <w:pPr>
        <w:spacing w:after="0" w:line="600" w:lineRule="auto"/>
        <w:ind w:firstLine="720"/>
        <w:jc w:val="center"/>
        <w:rPr>
          <w:rFonts w:eastAsia="Times New Roman"/>
          <w:szCs w:val="24"/>
        </w:rPr>
      </w:pPr>
      <w:r>
        <w:rPr>
          <w:rFonts w:eastAsia="Times New Roman"/>
          <w:szCs w:val="24"/>
        </w:rPr>
        <w:t>ΣΥΝΟΔΟΣ Β΄</w:t>
      </w:r>
    </w:p>
    <w:p w14:paraId="7B21D35B" w14:textId="77777777" w:rsidR="00B46177" w:rsidRDefault="00C46B70">
      <w:pPr>
        <w:spacing w:after="0" w:line="600" w:lineRule="auto"/>
        <w:ind w:firstLine="720"/>
        <w:jc w:val="center"/>
        <w:rPr>
          <w:rFonts w:eastAsia="Times New Roman"/>
          <w:szCs w:val="24"/>
        </w:rPr>
      </w:pPr>
      <w:r>
        <w:rPr>
          <w:rFonts w:eastAsia="Times New Roman"/>
          <w:szCs w:val="24"/>
        </w:rPr>
        <w:t>ΣΥΝΕΔΡΙΑΣΗ ΙΘ΄</w:t>
      </w:r>
    </w:p>
    <w:p w14:paraId="7B21D35C" w14:textId="77777777" w:rsidR="00B46177" w:rsidRDefault="00C46B70">
      <w:pPr>
        <w:spacing w:after="0" w:line="600" w:lineRule="auto"/>
        <w:ind w:firstLine="720"/>
        <w:jc w:val="center"/>
        <w:rPr>
          <w:rFonts w:eastAsia="Times New Roman"/>
          <w:szCs w:val="24"/>
        </w:rPr>
      </w:pPr>
      <w:r>
        <w:rPr>
          <w:rFonts w:eastAsia="Times New Roman"/>
          <w:szCs w:val="24"/>
        </w:rPr>
        <w:t>Πέμπτη 3 Νοεμβρίου 2016</w:t>
      </w:r>
    </w:p>
    <w:p w14:paraId="7B21D35D" w14:textId="77777777" w:rsidR="00B46177" w:rsidRDefault="00C46B70">
      <w:pPr>
        <w:spacing w:after="0" w:line="600" w:lineRule="auto"/>
        <w:ind w:firstLine="720"/>
        <w:jc w:val="both"/>
        <w:rPr>
          <w:rFonts w:eastAsia="Times New Roman"/>
          <w:szCs w:val="24"/>
        </w:rPr>
      </w:pPr>
      <w:r>
        <w:rPr>
          <w:rFonts w:eastAsia="Times New Roman"/>
          <w:szCs w:val="24"/>
        </w:rPr>
        <w:t xml:space="preserve">Αθήνα, σήμερα στις 3 Νοεμβρίου 2016 ημέρα Πέμπτη και ώρα </w:t>
      </w:r>
      <w:r>
        <w:rPr>
          <w:rFonts w:eastAsia="Times New Roman"/>
          <w:szCs w:val="24"/>
        </w:rPr>
        <w:t xml:space="preserve">9.46΄ συνήλθε στην Αίθουσα των συνεδριάσεων του Βουλευτηρίου η Βουλή σε ολομέλεια για να συνεδριάσει υπό την προεδρία του Δ΄ Αντιπροέδρου αυτής κ. </w:t>
      </w:r>
      <w:bookmarkStart w:id="34" w:name="_GoBack"/>
      <w:bookmarkEnd w:id="34"/>
      <w:r w:rsidRPr="00B7353D">
        <w:rPr>
          <w:rFonts w:eastAsia="Times New Roman"/>
          <w:b/>
          <w:szCs w:val="24"/>
        </w:rPr>
        <w:t>ΝΙΚΗΤΑ ΚΑΚΛΑΜΑΝΗ</w:t>
      </w:r>
      <w:r>
        <w:rPr>
          <w:rFonts w:eastAsia="Times New Roman"/>
          <w:szCs w:val="24"/>
        </w:rPr>
        <w:t>.</w:t>
      </w:r>
    </w:p>
    <w:p w14:paraId="7B21D35E"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7B21D35F" w14:textId="77777777" w:rsidR="00B46177" w:rsidRDefault="00C46B70">
      <w:pPr>
        <w:spacing w:after="0" w:line="600" w:lineRule="auto"/>
        <w:ind w:firstLine="720"/>
        <w:jc w:val="both"/>
        <w:rPr>
          <w:rFonts w:eastAsia="Times New Roman"/>
          <w:szCs w:val="24"/>
        </w:rPr>
      </w:pPr>
      <w:r>
        <w:rPr>
          <w:rFonts w:eastAsia="Times New Roman"/>
          <w:szCs w:val="24"/>
        </w:rPr>
        <w:t>Παρακα</w:t>
      </w:r>
      <w:r>
        <w:rPr>
          <w:rFonts w:eastAsia="Times New Roman"/>
          <w:szCs w:val="24"/>
        </w:rPr>
        <w:t xml:space="preserve">λείται ο κύριος Γραμματέας να ανακοινώσει τις αναφορές προς το Σώμα. </w:t>
      </w:r>
    </w:p>
    <w:p w14:paraId="7B21D360" w14:textId="77777777" w:rsidR="00B46177" w:rsidRDefault="00C46B70">
      <w:pPr>
        <w:spacing w:after="0" w:line="600" w:lineRule="auto"/>
        <w:ind w:firstLine="720"/>
        <w:jc w:val="both"/>
        <w:rPr>
          <w:rFonts w:eastAsia="Times New Roman" w:cs="Times New Roman"/>
          <w:szCs w:val="24"/>
        </w:rPr>
      </w:pPr>
      <w:r>
        <w:rPr>
          <w:rFonts w:eastAsia="Times New Roman"/>
          <w:szCs w:val="24"/>
        </w:rPr>
        <w:lastRenderedPageBreak/>
        <w:t>(Ανακοινώνονται προς το Σώμα από τον Γραμματέα της Βουλής κ. Ιωάννη Σαρακιώτη, Βουλευτή Φθιώτιδας, τα ακόλουθα:</w:t>
      </w:r>
      <w:r>
        <w:rPr>
          <w:rFonts w:eastAsia="Times New Roman" w:cs="Times New Roman"/>
          <w:szCs w:val="24"/>
        </w:rPr>
        <w:t xml:space="preserve"> </w:t>
      </w:r>
    </w:p>
    <w:p w14:paraId="7B21D361" w14:textId="77777777" w:rsidR="00B46177" w:rsidRDefault="00C46B70">
      <w:pPr>
        <w:spacing w:line="600" w:lineRule="auto"/>
        <w:ind w:firstLine="720"/>
        <w:jc w:val="both"/>
        <w:rPr>
          <w:rFonts w:eastAsia="Times New Roman"/>
          <w:szCs w:val="24"/>
        </w:rPr>
      </w:pPr>
      <w:r w:rsidRPr="00745C0E">
        <w:rPr>
          <w:rFonts w:eastAsia="Times New Roman"/>
          <w:szCs w:val="24"/>
        </w:rPr>
        <w:t>Α. ΚΑΤΑΘΕΣΗ ΑΝΑΦΟΡΩΝ</w:t>
      </w:r>
    </w:p>
    <w:p w14:paraId="7B21D362" w14:textId="77777777" w:rsidR="00B46177" w:rsidRDefault="00C46B70">
      <w:pPr>
        <w:spacing w:line="600" w:lineRule="auto"/>
        <w:ind w:firstLine="720"/>
        <w:jc w:val="center"/>
        <w:rPr>
          <w:rFonts w:eastAsia="Times New Roman"/>
          <w:szCs w:val="24"/>
        </w:rPr>
      </w:pPr>
      <w:r>
        <w:rPr>
          <w:rFonts w:eastAsia="Times New Roman"/>
          <w:szCs w:val="24"/>
        </w:rPr>
        <w:t>(Να μπει η σελίδα 1</w:t>
      </w:r>
      <w:r w:rsidRPr="00745C0E">
        <w:rPr>
          <w:rFonts w:eastAsia="Times New Roman"/>
          <w:szCs w:val="24"/>
        </w:rPr>
        <w:t>α)</w:t>
      </w:r>
    </w:p>
    <w:p w14:paraId="7B21D363" w14:textId="77777777" w:rsidR="00B46177" w:rsidRDefault="00C46B70">
      <w:pPr>
        <w:spacing w:line="600" w:lineRule="auto"/>
        <w:ind w:firstLine="720"/>
        <w:jc w:val="both"/>
        <w:rPr>
          <w:rFonts w:eastAsia="Times New Roman"/>
          <w:szCs w:val="24"/>
        </w:rPr>
      </w:pPr>
      <w:r w:rsidRPr="00745C0E">
        <w:rPr>
          <w:rFonts w:eastAsia="Times New Roman"/>
          <w:szCs w:val="24"/>
        </w:rPr>
        <w:t>Β. ΑΠΑΝΤΗΣΕΙΣ ΥΠΟΥΡΓΩΝ ΣΕ ΕΡΩΤ</w:t>
      </w:r>
      <w:r w:rsidRPr="00745C0E">
        <w:rPr>
          <w:rFonts w:eastAsia="Times New Roman"/>
          <w:szCs w:val="24"/>
        </w:rPr>
        <w:t>ΗΣΕΙΣ ΒΟΥΛΕΥΤΩΝ</w:t>
      </w:r>
    </w:p>
    <w:p w14:paraId="7B21D364" w14:textId="77777777" w:rsidR="00B46177" w:rsidRDefault="00C46B70">
      <w:pPr>
        <w:spacing w:line="600" w:lineRule="auto"/>
        <w:ind w:firstLine="720"/>
        <w:jc w:val="center"/>
        <w:rPr>
          <w:rFonts w:eastAsia="Times New Roman"/>
          <w:szCs w:val="24"/>
        </w:rPr>
      </w:pPr>
      <w:r>
        <w:rPr>
          <w:rFonts w:eastAsia="Times New Roman"/>
          <w:szCs w:val="24"/>
        </w:rPr>
        <w:t>(Να μπει η σελίδα 1</w:t>
      </w:r>
      <w:r w:rsidRPr="00745C0E">
        <w:rPr>
          <w:rFonts w:eastAsia="Times New Roman"/>
          <w:szCs w:val="24"/>
        </w:rPr>
        <w:t>β)</w:t>
      </w:r>
    </w:p>
    <w:p w14:paraId="7B21D365" w14:textId="77777777" w:rsidR="00B46177" w:rsidRDefault="00C46B70">
      <w:pPr>
        <w:spacing w:after="0" w:line="600" w:lineRule="auto"/>
        <w:ind w:firstLine="720"/>
        <w:jc w:val="center"/>
        <w:rPr>
          <w:rFonts w:eastAsia="Times New Roman" w:cs="Times New Roman"/>
          <w:color w:val="FF0000"/>
          <w:szCs w:val="24"/>
        </w:rPr>
      </w:pPr>
      <w:r w:rsidRPr="00C34E49">
        <w:rPr>
          <w:rFonts w:eastAsia="Times New Roman" w:cs="Times New Roman"/>
          <w:color w:val="FF0000"/>
          <w:szCs w:val="24"/>
        </w:rPr>
        <w:t>ΑΛΛΑΓΗ ΣΕΛΙΔΑΣ ΛΟΓΩ ΑΛΛΑΓΗΣ ΘΕΜΑΤΟΣ</w:t>
      </w:r>
    </w:p>
    <w:p w14:paraId="7B21D366" w14:textId="77777777" w:rsidR="00B46177" w:rsidRDefault="00C46B70">
      <w:pPr>
        <w:spacing w:after="0"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w:t>
      </w:r>
      <w:r>
        <w:rPr>
          <w:rFonts w:eastAsia="Times New Roman" w:cs="Times New Roman"/>
          <w:szCs w:val="24"/>
        </w:rPr>
        <w:t xml:space="preserve">εισερχόμαστε στη συζήτηση των </w:t>
      </w:r>
    </w:p>
    <w:p w14:paraId="7B21D367" w14:textId="77777777" w:rsidR="00B46177" w:rsidRDefault="00C46B70">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B21D368" w14:textId="77777777" w:rsidR="00B46177" w:rsidRDefault="00C46B70">
      <w:pPr>
        <w:tabs>
          <w:tab w:val="left" w:pos="2608"/>
        </w:tabs>
        <w:spacing w:after="0" w:line="600" w:lineRule="auto"/>
        <w:ind w:firstLine="709"/>
        <w:jc w:val="both"/>
        <w:rPr>
          <w:rFonts w:eastAsia="Times New Roman"/>
          <w:szCs w:val="24"/>
        </w:rPr>
      </w:pPr>
      <w:r>
        <w:rPr>
          <w:rFonts w:eastAsia="Times New Roman"/>
          <w:szCs w:val="24"/>
        </w:rPr>
        <w:lastRenderedPageBreak/>
        <w:t xml:space="preserve">Πριν </w:t>
      </w:r>
      <w:r>
        <w:rPr>
          <w:rFonts w:eastAsia="Times New Roman"/>
          <w:szCs w:val="24"/>
        </w:rPr>
        <w:t>αρχίσουμε τη</w:t>
      </w:r>
      <w:r>
        <w:rPr>
          <w:rFonts w:eastAsia="Times New Roman"/>
          <w:szCs w:val="24"/>
        </w:rPr>
        <w:t xml:space="preserve"> συζήτηση</w:t>
      </w:r>
      <w:r>
        <w:rPr>
          <w:rFonts w:eastAsia="Times New Roman"/>
          <w:szCs w:val="24"/>
        </w:rPr>
        <w:t xml:space="preserve"> </w:t>
      </w:r>
      <w:r>
        <w:rPr>
          <w:rFonts w:eastAsia="Times New Roman"/>
          <w:szCs w:val="24"/>
        </w:rPr>
        <w:t xml:space="preserve">των </w:t>
      </w:r>
      <w:r>
        <w:rPr>
          <w:rFonts w:eastAsia="Times New Roman"/>
          <w:szCs w:val="24"/>
        </w:rPr>
        <w:t xml:space="preserve">σημερινών </w:t>
      </w:r>
      <w:r>
        <w:rPr>
          <w:rFonts w:eastAsia="Times New Roman"/>
          <w:szCs w:val="24"/>
        </w:rPr>
        <w:t xml:space="preserve">επικαίρων ερωτήσεων </w:t>
      </w:r>
      <w:r>
        <w:rPr>
          <w:rFonts w:eastAsia="Times New Roman"/>
          <w:szCs w:val="24"/>
        </w:rPr>
        <w:t>έχω την</w:t>
      </w:r>
      <w:r>
        <w:rPr>
          <w:rFonts w:eastAsia="Times New Roman"/>
          <w:szCs w:val="24"/>
        </w:rPr>
        <w:t xml:space="preserve"> τιμή να ανακοινώσω στο Σώμα το δελτίο επικαίρων ερωτήσεων της Παρασκευής 4</w:t>
      </w:r>
      <w:r>
        <w:rPr>
          <w:rFonts w:eastAsia="Times New Roman"/>
          <w:szCs w:val="24"/>
          <w:vertAlign w:val="superscript"/>
        </w:rPr>
        <w:t>ης</w:t>
      </w:r>
      <w:r>
        <w:rPr>
          <w:rFonts w:eastAsia="Times New Roman"/>
          <w:szCs w:val="24"/>
        </w:rPr>
        <w:t xml:space="preserve"> Νοεμβρίου 2016. </w:t>
      </w:r>
    </w:p>
    <w:p w14:paraId="7B21D369" w14:textId="77777777" w:rsidR="00B46177" w:rsidRDefault="00C46B70">
      <w:pPr>
        <w:spacing w:after="0" w:line="600" w:lineRule="auto"/>
        <w:ind w:firstLine="720"/>
        <w:jc w:val="both"/>
        <w:rPr>
          <w:rFonts w:eastAsia="Times New Roman"/>
          <w:bCs/>
          <w:szCs w:val="24"/>
        </w:rPr>
      </w:pPr>
      <w:r>
        <w:rPr>
          <w:rFonts w:eastAsia="Times New Roman"/>
          <w:bCs/>
          <w:szCs w:val="24"/>
        </w:rPr>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B21D36A" w14:textId="77777777" w:rsidR="00B46177" w:rsidRDefault="00C46B70">
      <w:pPr>
        <w:spacing w:after="0" w:line="600" w:lineRule="auto"/>
        <w:ind w:firstLine="720"/>
        <w:jc w:val="both"/>
        <w:rPr>
          <w:rFonts w:eastAsia="Times New Roman"/>
          <w:szCs w:val="24"/>
        </w:rPr>
      </w:pPr>
      <w:r>
        <w:rPr>
          <w:rFonts w:eastAsia="Times New Roman"/>
          <w:szCs w:val="24"/>
        </w:rPr>
        <w:t>1. Η με αριθμό 160/1-11-2016 επίκαιρη ερώτηση της Βουλευτού Αιτωλοα</w:t>
      </w:r>
      <w:r>
        <w:rPr>
          <w:rFonts w:eastAsia="Times New Roman"/>
          <w:szCs w:val="24"/>
        </w:rPr>
        <w:t>καρνανίας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Μαρίας Τριανταφύλλου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Οικονομίας, Ανάπτυξης και Τουρισμού,</w:t>
      </w:r>
      <w:r>
        <w:rPr>
          <w:rFonts w:eastAsia="Times New Roman"/>
          <w:szCs w:val="24"/>
        </w:rPr>
        <w:t xml:space="preserve"> σχετικά με την ολοκλήρωση του έργου της </w:t>
      </w:r>
      <w:r>
        <w:rPr>
          <w:rFonts w:eastAsia="Times New Roman"/>
          <w:szCs w:val="24"/>
        </w:rPr>
        <w:t>μ</w:t>
      </w:r>
      <w:r>
        <w:rPr>
          <w:rFonts w:eastAsia="Times New Roman"/>
          <w:szCs w:val="24"/>
        </w:rPr>
        <w:t>αρίνας Μεσολογγίου.</w:t>
      </w:r>
    </w:p>
    <w:p w14:paraId="7B21D36B" w14:textId="77777777" w:rsidR="00B46177" w:rsidRDefault="00C46B70">
      <w:pPr>
        <w:spacing w:after="0" w:line="600" w:lineRule="auto"/>
        <w:ind w:firstLine="720"/>
        <w:jc w:val="both"/>
        <w:rPr>
          <w:rFonts w:eastAsia="Times New Roman"/>
          <w:szCs w:val="24"/>
        </w:rPr>
      </w:pPr>
      <w:r>
        <w:rPr>
          <w:rFonts w:eastAsia="Times New Roman"/>
          <w:szCs w:val="24"/>
        </w:rPr>
        <w:t>2. Η με αριθμό 153/31-10-2016 επίκαιρη ερώτηση του Βουλευτή Καβάλας</w:t>
      </w:r>
      <w:r>
        <w:rPr>
          <w:rFonts w:eastAsia="Times New Roman"/>
          <w:szCs w:val="24"/>
        </w:rPr>
        <w:t xml:space="preserve"> της Νέας Δημοκρατίας κ. </w:t>
      </w:r>
      <w:r>
        <w:rPr>
          <w:rFonts w:eastAsia="Times New Roman"/>
          <w:bCs/>
          <w:szCs w:val="24"/>
        </w:rPr>
        <w:t>Νικολάου Παναγιωτόπουλου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τις κυβερνητικές υποσχέσεις για τη μοναδική βιομηχανία λιπασμάτων στην Ελλάδα.</w:t>
      </w:r>
    </w:p>
    <w:p w14:paraId="7B21D36C"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3. Η με αριθμό 157/31-10-2016 επίκαιρη </w:t>
      </w:r>
      <w:r>
        <w:rPr>
          <w:rFonts w:eastAsia="Times New Roman"/>
          <w:szCs w:val="24"/>
        </w:rPr>
        <w:t>ερώτηση της Βουλευτού Χαλκιδικής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w:t>
      </w:r>
      <w:r>
        <w:rPr>
          <w:rFonts w:eastAsia="Times New Roman"/>
          <w:szCs w:val="24"/>
        </w:rPr>
        <w:t>.</w:t>
      </w:r>
      <w:r>
        <w:rPr>
          <w:rFonts w:eastAsia="Times New Roman"/>
          <w:szCs w:val="24"/>
        </w:rPr>
        <w:t xml:space="preserve"> </w:t>
      </w:r>
      <w:r>
        <w:rPr>
          <w:rFonts w:eastAsia="Times New Roman"/>
          <w:bCs/>
          <w:szCs w:val="24"/>
        </w:rPr>
        <w:t>Σωτηρίας Βλάχου</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σχετικά με το </w:t>
      </w:r>
      <w:r>
        <w:rPr>
          <w:rFonts w:eastAsia="Times New Roman"/>
          <w:szCs w:val="24"/>
        </w:rPr>
        <w:t>«</w:t>
      </w:r>
      <w:r>
        <w:rPr>
          <w:rFonts w:eastAsia="Times New Roman"/>
          <w:szCs w:val="24"/>
        </w:rPr>
        <w:t>άμεσο κλείσιμο συνόρων, φύλαξη από τις Ένοπλες Δυνάμεις και δημοψήφισμα για το λαθρομεταναστευτικό ζήτημα</w:t>
      </w:r>
      <w:r>
        <w:rPr>
          <w:rFonts w:eastAsia="Times New Roman"/>
          <w:szCs w:val="24"/>
        </w:rPr>
        <w:t>»</w:t>
      </w:r>
      <w:r>
        <w:rPr>
          <w:rFonts w:eastAsia="Times New Roman"/>
          <w:szCs w:val="24"/>
        </w:rPr>
        <w:t>.</w:t>
      </w:r>
    </w:p>
    <w:p w14:paraId="7B21D36D" w14:textId="77777777" w:rsidR="00B46177" w:rsidRDefault="00C46B70">
      <w:pPr>
        <w:spacing w:after="0" w:line="600" w:lineRule="auto"/>
        <w:ind w:firstLine="720"/>
        <w:jc w:val="both"/>
        <w:rPr>
          <w:rFonts w:eastAsia="Times New Roman"/>
          <w:szCs w:val="24"/>
        </w:rPr>
      </w:pPr>
      <w:r>
        <w:rPr>
          <w:rFonts w:eastAsia="Times New Roman"/>
          <w:szCs w:val="24"/>
        </w:rPr>
        <w:t>4. Η με αριθμό</w:t>
      </w:r>
      <w:r>
        <w:rPr>
          <w:rFonts w:eastAsia="Times New Roman"/>
          <w:szCs w:val="24"/>
        </w:rPr>
        <w:t xml:space="preserve"> 161/1-11-2016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Σάκη Βαρδαλή</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τους εκατόν ογδόντα </w:t>
      </w:r>
      <w:r>
        <w:rPr>
          <w:rFonts w:eastAsia="Times New Roman"/>
          <w:szCs w:val="24"/>
        </w:rPr>
        <w:t xml:space="preserve">(180) </w:t>
      </w:r>
      <w:r>
        <w:rPr>
          <w:rFonts w:eastAsia="Times New Roman"/>
          <w:szCs w:val="24"/>
        </w:rPr>
        <w:t xml:space="preserve">εργαζόμενους του εργοστασίου </w:t>
      </w:r>
      <w:r>
        <w:rPr>
          <w:rFonts w:eastAsia="Times New Roman"/>
          <w:szCs w:val="24"/>
        </w:rPr>
        <w:t>Λιπασμάτων Νέας Καρβάλης στη</w:t>
      </w:r>
      <w:r>
        <w:rPr>
          <w:rFonts w:eastAsia="Times New Roman"/>
          <w:szCs w:val="24"/>
        </w:rPr>
        <w:t>ν</w:t>
      </w:r>
      <w:r>
        <w:rPr>
          <w:rFonts w:eastAsia="Times New Roman"/>
          <w:szCs w:val="24"/>
        </w:rPr>
        <w:t xml:space="preserve"> Περιφερειακή Ενότητα Καβάλας που εδώ και πέντε μήνες βρίσκονται σε αγωνιστικές κινητοποιήσεις.</w:t>
      </w:r>
    </w:p>
    <w:p w14:paraId="7B21D36E" w14:textId="77777777" w:rsidR="00B46177" w:rsidRDefault="00C46B70">
      <w:pPr>
        <w:spacing w:after="0" w:line="600" w:lineRule="auto"/>
        <w:ind w:firstLine="720"/>
        <w:jc w:val="both"/>
        <w:rPr>
          <w:rFonts w:eastAsia="Times New Roman"/>
          <w:b/>
          <w:szCs w:val="24"/>
        </w:rPr>
      </w:pPr>
      <w:r>
        <w:rPr>
          <w:rFonts w:eastAsia="Times New Roman"/>
          <w:bCs/>
          <w:szCs w:val="24"/>
        </w:rPr>
        <w:t xml:space="preserve">Β. </w:t>
      </w:r>
      <w:r>
        <w:rPr>
          <w:rFonts w:eastAsia="Times New Roman"/>
          <w:bCs/>
          <w:szCs w:val="24"/>
        </w:rPr>
        <w:t xml:space="preserve">ΕΠΙΚΑΙΡΕΣ ΕΡΩΤΗΣΕΙΣ </w:t>
      </w:r>
      <w:r>
        <w:rPr>
          <w:rFonts w:eastAsia="Times New Roman"/>
          <w:bCs/>
          <w:szCs w:val="24"/>
        </w:rPr>
        <w:t>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B21D36F" w14:textId="77777777" w:rsidR="00B46177" w:rsidRDefault="00C46B70">
      <w:pPr>
        <w:spacing w:after="0" w:line="600" w:lineRule="auto"/>
        <w:ind w:firstLine="720"/>
        <w:jc w:val="both"/>
        <w:rPr>
          <w:rFonts w:eastAsia="Times New Roman"/>
          <w:szCs w:val="24"/>
        </w:rPr>
      </w:pPr>
      <w:r>
        <w:rPr>
          <w:rFonts w:eastAsia="Times New Roman"/>
          <w:szCs w:val="24"/>
        </w:rPr>
        <w:lastRenderedPageBreak/>
        <w:t>1. Η με αριθμό 154/31-10-2016 επίκα</w:t>
      </w:r>
      <w:r>
        <w:rPr>
          <w:rFonts w:eastAsia="Times New Roman"/>
          <w:szCs w:val="24"/>
        </w:rPr>
        <w:t xml:space="preserve">ιρη ερώτηση του Βουλευτή Αχαΐας της Νέας Δημοκρατίας κ. </w:t>
      </w:r>
      <w:r>
        <w:rPr>
          <w:rFonts w:eastAsia="Times New Roman"/>
          <w:bCs/>
          <w:szCs w:val="24"/>
        </w:rPr>
        <w:t>Ανδρέα Κατσανιώτη</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τη «Νότια χάραξη» στην Πατρών-Πύργου.</w:t>
      </w:r>
    </w:p>
    <w:p w14:paraId="7B21D370" w14:textId="77777777" w:rsidR="00B46177" w:rsidRDefault="00C46B70">
      <w:pPr>
        <w:spacing w:after="0" w:line="600" w:lineRule="auto"/>
        <w:ind w:firstLine="720"/>
        <w:jc w:val="both"/>
        <w:rPr>
          <w:rFonts w:eastAsia="Times New Roman"/>
          <w:szCs w:val="24"/>
        </w:rPr>
      </w:pPr>
      <w:r>
        <w:rPr>
          <w:rFonts w:eastAsia="Times New Roman"/>
          <w:szCs w:val="24"/>
        </w:rPr>
        <w:t>2. Η με αριθμό 165/1-11-2016 επίκαιρη ερώτηση του Βουλευτή Εύβοιας του Λαϊκού Συνδέ</w:t>
      </w:r>
      <w:r>
        <w:rPr>
          <w:rFonts w:eastAsia="Times New Roman"/>
          <w:szCs w:val="24"/>
        </w:rPr>
        <w:t>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Δικαιοσύνης, Διαφάνειας και Ανθρωπίνων Δικαιωμάτων,</w:t>
      </w:r>
      <w:r>
        <w:rPr>
          <w:rFonts w:eastAsia="Times New Roman"/>
          <w:b/>
          <w:szCs w:val="24"/>
        </w:rPr>
        <w:t xml:space="preserve"> </w:t>
      </w:r>
      <w:r>
        <w:rPr>
          <w:rFonts w:eastAsia="Times New Roman"/>
          <w:szCs w:val="24"/>
        </w:rPr>
        <w:t xml:space="preserve">σχετικά με το </w:t>
      </w:r>
      <w:r>
        <w:rPr>
          <w:rFonts w:eastAsia="Times New Roman"/>
          <w:szCs w:val="24"/>
        </w:rPr>
        <w:t>«</w:t>
      </w:r>
      <w:r>
        <w:rPr>
          <w:rFonts w:eastAsia="Times New Roman"/>
          <w:szCs w:val="24"/>
        </w:rPr>
        <w:t xml:space="preserve">ζήτημα τεραστίων οικολογικών διαστάσεων της παραμονής φορτίου </w:t>
      </w:r>
      <w:r>
        <w:rPr>
          <w:rFonts w:eastAsia="Times New Roman"/>
          <w:szCs w:val="24"/>
        </w:rPr>
        <w:t>εκατόν δεκατεσσάρων</w:t>
      </w:r>
      <w:r>
        <w:rPr>
          <w:rFonts w:eastAsia="Times New Roman"/>
          <w:szCs w:val="24"/>
        </w:rPr>
        <w:t xml:space="preserve"> τόνων υδραργύρου στον Ασπρόπυργο</w:t>
      </w:r>
      <w:r>
        <w:rPr>
          <w:rFonts w:eastAsia="Times New Roman"/>
          <w:szCs w:val="24"/>
        </w:rPr>
        <w:t>»</w:t>
      </w:r>
      <w:r>
        <w:rPr>
          <w:rFonts w:eastAsia="Times New Roman"/>
          <w:szCs w:val="24"/>
        </w:rPr>
        <w:t>.</w:t>
      </w:r>
    </w:p>
    <w:p w14:paraId="7B21D371" w14:textId="77777777" w:rsidR="00B46177" w:rsidRDefault="00C46B70">
      <w:pPr>
        <w:spacing w:after="0" w:line="600" w:lineRule="auto"/>
        <w:ind w:firstLine="720"/>
        <w:jc w:val="both"/>
        <w:rPr>
          <w:rFonts w:eastAsia="Times New Roman"/>
          <w:szCs w:val="24"/>
        </w:rPr>
      </w:pPr>
      <w:r>
        <w:rPr>
          <w:rFonts w:eastAsia="Times New Roman"/>
          <w:szCs w:val="24"/>
        </w:rPr>
        <w:t>3. Η με αριθμό 162/</w:t>
      </w:r>
      <w:r>
        <w:rPr>
          <w:rFonts w:eastAsia="Times New Roman"/>
          <w:szCs w:val="24"/>
        </w:rPr>
        <w:t>1-11-2016 επίκαιρη ερώτηση του Βουλευτή 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szCs w:val="24"/>
        </w:rPr>
        <w:t xml:space="preserve"> προς τους Υπουργούς </w:t>
      </w:r>
      <w:r>
        <w:rPr>
          <w:rFonts w:eastAsia="Times New Roman"/>
          <w:bCs/>
          <w:szCs w:val="24"/>
        </w:rPr>
        <w:t xml:space="preserve">Παιδείας, Έρευνας και Θρησκευμάτων </w:t>
      </w:r>
      <w:r>
        <w:rPr>
          <w:rFonts w:eastAsia="Times New Roman"/>
          <w:szCs w:val="24"/>
        </w:rPr>
        <w:t>και</w:t>
      </w:r>
      <w:r>
        <w:rPr>
          <w:rFonts w:eastAsia="Times New Roman"/>
          <w:b/>
          <w:bCs/>
          <w:szCs w:val="24"/>
        </w:rPr>
        <w:t xml:space="preserve"> </w:t>
      </w:r>
      <w:r>
        <w:rPr>
          <w:rFonts w:eastAsia="Times New Roman"/>
          <w:bCs/>
          <w:szCs w:val="24"/>
        </w:rPr>
        <w:t>Δικαιοσύνης, Διαφάνειας και Ανθρωπίνων Δικαιωμάτων,</w:t>
      </w:r>
      <w:r>
        <w:rPr>
          <w:rFonts w:eastAsia="Times New Roman"/>
          <w:szCs w:val="24"/>
        </w:rPr>
        <w:t xml:space="preserve"> σχετικά με την καταστολή και τις διώξεις των</w:t>
      </w:r>
      <w:r>
        <w:rPr>
          <w:rFonts w:eastAsia="Times New Roman"/>
          <w:szCs w:val="24"/>
        </w:rPr>
        <w:t xml:space="preserve"> αγωνιζόμενων μαθητών.</w:t>
      </w:r>
    </w:p>
    <w:p w14:paraId="7B21D372"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4. Η με αριθμό 152/31-10-2016 επίκαιρη ερώτηση του Ανεξάρτητου Βουλευτή Β΄ Αθηνών κ. </w:t>
      </w:r>
      <w:r>
        <w:rPr>
          <w:rFonts w:eastAsia="Times New Roman"/>
          <w:bCs/>
          <w:szCs w:val="24"/>
        </w:rPr>
        <w:t>Ευσταθίου Παναγούλη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 </w:t>
      </w:r>
      <w:r>
        <w:rPr>
          <w:rFonts w:eastAsia="Times New Roman"/>
          <w:szCs w:val="24"/>
        </w:rPr>
        <w:t>«</w:t>
      </w:r>
      <w:r>
        <w:rPr>
          <w:rFonts w:eastAsia="Times New Roman"/>
          <w:szCs w:val="24"/>
        </w:rPr>
        <w:t>αν επέστρεψαν ο Υπουργός Οικονομικών και τα συγγενικά του πρόσωπα τα χρήματά τους σ</w:t>
      </w:r>
      <w:r>
        <w:rPr>
          <w:rFonts w:eastAsia="Times New Roman"/>
          <w:szCs w:val="24"/>
        </w:rPr>
        <w:t xml:space="preserve">τις ελληνικές τράπεζες, όπως ο ίδιος προέτρεψε τους Έλληνες, για να αρθούν τα </w:t>
      </w:r>
      <w:r>
        <w:rPr>
          <w:rFonts w:eastAsia="Times New Roman"/>
          <w:szCs w:val="24"/>
          <w:lang w:val="en-US"/>
        </w:rPr>
        <w:t>c</w:t>
      </w:r>
      <w:r>
        <w:rPr>
          <w:rFonts w:eastAsia="Times New Roman"/>
          <w:szCs w:val="24"/>
        </w:rPr>
        <w:t xml:space="preserve">apital </w:t>
      </w:r>
      <w:r>
        <w:rPr>
          <w:rFonts w:eastAsia="Times New Roman"/>
          <w:szCs w:val="24"/>
          <w:lang w:val="en-US"/>
        </w:rPr>
        <w:t>c</w:t>
      </w:r>
      <w:r>
        <w:rPr>
          <w:rFonts w:eastAsia="Times New Roman"/>
          <w:szCs w:val="24"/>
        </w:rPr>
        <w:t>ontrols</w:t>
      </w:r>
      <w:r>
        <w:rPr>
          <w:rFonts w:eastAsia="Times New Roman"/>
          <w:szCs w:val="24"/>
        </w:rPr>
        <w:t>»</w:t>
      </w:r>
      <w:r>
        <w:rPr>
          <w:rFonts w:eastAsia="Times New Roman"/>
          <w:szCs w:val="24"/>
        </w:rPr>
        <w:t>.</w:t>
      </w:r>
    </w:p>
    <w:p w14:paraId="7B21D373" w14:textId="77777777" w:rsidR="00B46177" w:rsidRDefault="00C46B70">
      <w:pPr>
        <w:spacing w:after="0" w:line="600" w:lineRule="auto"/>
        <w:ind w:firstLine="720"/>
        <w:jc w:val="both"/>
        <w:rPr>
          <w:rFonts w:eastAsia="Times New Roman"/>
          <w:szCs w:val="24"/>
        </w:rPr>
      </w:pPr>
      <w:r>
        <w:rPr>
          <w:rFonts w:eastAsia="Times New Roman"/>
          <w:szCs w:val="24"/>
        </w:rPr>
        <w:t>5. Η με αριθμό 117/17-10-2016 επίκαιρη ερώτηση του Βουλευτή Εύβοιας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«σκανδαλώδη» πώληση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έναντι του ευτελούς τιμήματος των 45 εκατομμυρίων ευρώ.</w:t>
      </w:r>
    </w:p>
    <w:p w14:paraId="7B21D374" w14:textId="77777777" w:rsidR="00B46177" w:rsidRDefault="00C46B70">
      <w:pPr>
        <w:spacing w:after="0" w:line="600" w:lineRule="auto"/>
        <w:ind w:firstLine="720"/>
        <w:jc w:val="both"/>
        <w:rPr>
          <w:rFonts w:eastAsia="Times New Roman"/>
          <w:szCs w:val="24"/>
        </w:rPr>
      </w:pPr>
      <w:r>
        <w:rPr>
          <w:rFonts w:eastAsia="Times New Roman"/>
          <w:szCs w:val="24"/>
        </w:rPr>
        <w:t>6. Η με αριθμό 123/18-10-2016 επίκαιρη ερώτηση της Βουλευτού Β΄ Πειραι</w:t>
      </w:r>
      <w:r>
        <w:rPr>
          <w:rFonts w:eastAsia="Times New Roman"/>
          <w:szCs w:val="24"/>
        </w:rPr>
        <w:t>ώς</w:t>
      </w:r>
      <w:r>
        <w:rPr>
          <w:rFonts w:eastAsia="Times New Roman"/>
          <w:szCs w:val="24"/>
        </w:rPr>
        <w:t xml:space="preserve"> της Ένωσης Κεντρώων κ</w:t>
      </w:r>
      <w:r>
        <w:rPr>
          <w:rFonts w:eastAsia="Times New Roman"/>
          <w:szCs w:val="24"/>
        </w:rPr>
        <w:t>.</w:t>
      </w:r>
      <w:r>
        <w:rPr>
          <w:rFonts w:eastAsia="Times New Roman"/>
          <w:szCs w:val="24"/>
        </w:rPr>
        <w:t xml:space="preserve">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 xml:space="preserve">Οικονομίας, </w:t>
      </w:r>
      <w:r>
        <w:rPr>
          <w:rFonts w:eastAsia="Times New Roman"/>
          <w:bCs/>
          <w:szCs w:val="24"/>
        </w:rPr>
        <w:t xml:space="preserve">Ανάπτυξης και Τουρισμού, </w:t>
      </w:r>
      <w:r>
        <w:rPr>
          <w:rFonts w:eastAsia="Times New Roman"/>
          <w:szCs w:val="24"/>
        </w:rPr>
        <w:t>σχετικά με την αντιμετώπιση του παρεμπορίου στους Δήμους του Πειραιά, Περάματος, Κορυδαλλού, Κερατσινίου-Δραπετσώνας, Νίκαιας-Αγίου Ιωάννη Ρέντη.</w:t>
      </w:r>
    </w:p>
    <w:p w14:paraId="7B21D375" w14:textId="77777777" w:rsidR="00B46177" w:rsidRDefault="00C46B70">
      <w:pPr>
        <w:spacing w:after="0" w:line="600" w:lineRule="auto"/>
        <w:ind w:firstLine="720"/>
        <w:jc w:val="both"/>
        <w:rPr>
          <w:rFonts w:eastAsia="Times New Roman"/>
          <w:szCs w:val="24"/>
        </w:rPr>
      </w:pPr>
      <w:r>
        <w:rPr>
          <w:rFonts w:eastAsia="Times New Roman"/>
          <w:szCs w:val="24"/>
        </w:rPr>
        <w:lastRenderedPageBreak/>
        <w:t>7. Η με αριθμό 121/18-10-2016 επίκαιρη ερώτηση του Βουλευτή Κοζάνης του Συνασπισμού Ρ</w:t>
      </w:r>
      <w:r>
        <w:rPr>
          <w:rFonts w:eastAsia="Times New Roman"/>
          <w:szCs w:val="24"/>
        </w:rPr>
        <w:t xml:space="preserve">ιζοσπαστικής Αριστεράς κ. </w:t>
      </w:r>
      <w:r>
        <w:rPr>
          <w:rFonts w:eastAsia="Times New Roman"/>
          <w:bCs/>
          <w:szCs w:val="24"/>
        </w:rPr>
        <w:t>Ιωάννη Θεοφύλακτου</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πρόσληψη εργατικού προσωπικού στη λιγνιτική μονάδα </w:t>
      </w:r>
      <w:r>
        <w:rPr>
          <w:rFonts w:eastAsia="Times New Roman"/>
          <w:szCs w:val="24"/>
        </w:rPr>
        <w:t>«</w:t>
      </w:r>
      <w:r>
        <w:rPr>
          <w:rFonts w:eastAsia="Times New Roman"/>
          <w:szCs w:val="24"/>
        </w:rPr>
        <w:t>ΠΤΟΛΕΜΑΪΔΑ V</w:t>
      </w:r>
      <w:r>
        <w:rPr>
          <w:rFonts w:eastAsia="Times New Roman"/>
          <w:szCs w:val="24"/>
        </w:rPr>
        <w:t>»</w:t>
      </w:r>
      <w:r>
        <w:rPr>
          <w:rFonts w:eastAsia="Times New Roman"/>
          <w:szCs w:val="24"/>
        </w:rPr>
        <w:t xml:space="preserve"> με διαφανή κριτήρια από τα μητρώα του ΟΑΕΔ.</w:t>
      </w:r>
    </w:p>
    <w:p w14:paraId="7B21D376" w14:textId="77777777" w:rsidR="00B46177" w:rsidRDefault="00C46B70">
      <w:pPr>
        <w:spacing w:after="0" w:line="600" w:lineRule="auto"/>
        <w:ind w:firstLine="720"/>
        <w:jc w:val="both"/>
        <w:rPr>
          <w:rFonts w:eastAsia="Times New Roman"/>
          <w:szCs w:val="24"/>
        </w:rPr>
      </w:pPr>
      <w:r>
        <w:rPr>
          <w:rFonts w:eastAsia="Times New Roman"/>
          <w:szCs w:val="24"/>
        </w:rPr>
        <w:t>8. Η με αριθμό 119/18-10-2016 επίκαιρη ε</w:t>
      </w:r>
      <w:r>
        <w:rPr>
          <w:rFonts w:eastAsia="Times New Roman"/>
          <w:szCs w:val="24"/>
        </w:rPr>
        <w:t xml:space="preserve">ρώτηση του </w:t>
      </w:r>
      <w:r>
        <w:rPr>
          <w:rFonts w:eastAsia="Times New Roman"/>
          <w:szCs w:val="24"/>
        </w:rPr>
        <w:t>Α</w:t>
      </w:r>
      <w:r>
        <w:rPr>
          <w:rFonts w:eastAsia="Times New Roman"/>
          <w:szCs w:val="24"/>
        </w:rPr>
        <w:t xml:space="preserve">νεξάρτητου Βουλευτή Β΄ Αθηνών κ. </w:t>
      </w:r>
      <w:r>
        <w:rPr>
          <w:rFonts w:eastAsia="Times New Roman"/>
          <w:bCs/>
          <w:szCs w:val="24"/>
        </w:rPr>
        <w:t>Θεοχάρη Θεοχάρη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τις ελλείψεις σε ιατρικά μηχανήματα που θέτουν σε κίνδυνο την υγεία και τη ζωή των ασθενών.</w:t>
      </w:r>
    </w:p>
    <w:p w14:paraId="7B21D377" w14:textId="77777777" w:rsidR="00B46177" w:rsidRDefault="00C46B70">
      <w:pPr>
        <w:spacing w:after="0" w:line="600" w:lineRule="auto"/>
        <w:ind w:firstLine="720"/>
        <w:jc w:val="both"/>
        <w:rPr>
          <w:rFonts w:eastAsia="Times New Roman"/>
          <w:szCs w:val="24"/>
        </w:rPr>
      </w:pPr>
      <w:r>
        <w:rPr>
          <w:rFonts w:eastAsia="Times New Roman"/>
          <w:szCs w:val="24"/>
        </w:rPr>
        <w:t>9. Η με αριθμό 63/10-10-2016 επίκαιρη ερώτηση του Βουλευτή Δωδεκανή</w:t>
      </w:r>
      <w:r>
        <w:rPr>
          <w:rFonts w:eastAsia="Times New Roman"/>
          <w:szCs w:val="24"/>
        </w:rPr>
        <w:t xml:space="preserve">σου της Νέας Δημοκρατίας κ. </w:t>
      </w:r>
      <w:r>
        <w:rPr>
          <w:rFonts w:eastAsia="Times New Roman"/>
          <w:bCs/>
          <w:szCs w:val="24"/>
        </w:rPr>
        <w:t>Εμμανουήλ Κόνσολα</w:t>
      </w:r>
      <w:r>
        <w:rPr>
          <w:rFonts w:eastAsia="Times New Roman"/>
          <w:szCs w:val="24"/>
        </w:rPr>
        <w:t xml:space="preserve"> προς τον Υπουργό</w:t>
      </w:r>
      <w:r>
        <w:rPr>
          <w:rFonts w:eastAsia="Times New Roman"/>
          <w:bCs/>
          <w:szCs w:val="24"/>
        </w:rPr>
        <w:t xml:space="preserve"> Παιδείας Έρευνας και Θρησκευμάτων,</w:t>
      </w:r>
      <w:r>
        <w:rPr>
          <w:rFonts w:eastAsia="Times New Roman"/>
          <w:szCs w:val="24"/>
        </w:rPr>
        <w:t xml:space="preserve">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 που</w:t>
      </w:r>
      <w:r>
        <w:rPr>
          <w:rFonts w:eastAsia="Times New Roman"/>
          <w:szCs w:val="24"/>
        </w:rPr>
        <w:t xml:space="preserve"> θα απευθύνονται σε αλλοδαπούς φοιτητές με δίδακτρα.</w:t>
      </w:r>
    </w:p>
    <w:p w14:paraId="7B21D378" w14:textId="77777777" w:rsidR="00B46177" w:rsidRDefault="00C46B70">
      <w:pPr>
        <w:spacing w:after="0" w:line="600" w:lineRule="auto"/>
        <w:ind w:firstLine="720"/>
        <w:jc w:val="both"/>
        <w:rPr>
          <w:rFonts w:eastAsia="Times New Roman"/>
          <w:szCs w:val="24"/>
        </w:rPr>
      </w:pPr>
      <w:r>
        <w:rPr>
          <w:rFonts w:eastAsia="Times New Roman"/>
          <w:szCs w:val="24"/>
        </w:rPr>
        <w:lastRenderedPageBreak/>
        <w:t>10. Η με αριθμό 59/10-10-2016 επίκαιρη ερώτηση της Βουλευτού Β΄ Αθηνών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w:t>
      </w:r>
      <w:r>
        <w:rPr>
          <w:rFonts w:eastAsia="Times New Roman"/>
          <w:szCs w:val="24"/>
        </w:rPr>
        <w:t>.</w:t>
      </w:r>
      <w:r>
        <w:rPr>
          <w:rFonts w:eastAsia="Times New Roman"/>
          <w:szCs w:val="24"/>
        </w:rPr>
        <w:t xml:space="preserve"> </w:t>
      </w:r>
      <w:r>
        <w:rPr>
          <w:rFonts w:eastAsia="Times New Roman"/>
          <w:bCs/>
          <w:szCs w:val="24"/>
        </w:rPr>
        <w:t>Ελένης Ζαρούλια</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Cs/>
          <w:szCs w:val="24"/>
        </w:rPr>
        <w:t>,</w:t>
      </w:r>
      <w:r>
        <w:rPr>
          <w:rFonts w:eastAsia="Times New Roman"/>
          <w:bCs/>
          <w:szCs w:val="24"/>
        </w:rPr>
        <w:t xml:space="preserve"> </w:t>
      </w:r>
      <w:r>
        <w:rPr>
          <w:rFonts w:eastAsia="Times New Roman"/>
          <w:szCs w:val="24"/>
        </w:rPr>
        <w:t xml:space="preserve">σχετικά με τη </w:t>
      </w:r>
      <w:r>
        <w:rPr>
          <w:rFonts w:eastAsia="Times New Roman"/>
          <w:szCs w:val="24"/>
        </w:rPr>
        <w:t>«</w:t>
      </w:r>
      <w:r>
        <w:rPr>
          <w:rFonts w:eastAsia="Times New Roman"/>
          <w:szCs w:val="24"/>
        </w:rPr>
        <w:t>μείωση της</w:t>
      </w:r>
      <w:r>
        <w:rPr>
          <w:rFonts w:eastAsia="Times New Roman"/>
          <w:szCs w:val="24"/>
        </w:rPr>
        <w:t xml:space="preserve"> εθνικά κυρίαρχης απονομής δικαιοσύνης μέσω της επικύρωσης της συμφωνίας CETA μεταξύ Καναδά και Ε.Ε.</w:t>
      </w:r>
      <w:r>
        <w:rPr>
          <w:rFonts w:eastAsia="Times New Roman"/>
          <w:szCs w:val="24"/>
        </w:rPr>
        <w:t>».</w:t>
      </w:r>
    </w:p>
    <w:p w14:paraId="7B21D379" w14:textId="77777777" w:rsidR="00B46177" w:rsidRDefault="00C46B70">
      <w:pPr>
        <w:spacing w:after="0" w:line="600" w:lineRule="auto"/>
        <w:ind w:firstLine="720"/>
        <w:jc w:val="both"/>
        <w:rPr>
          <w:rFonts w:eastAsia="Times New Roman"/>
          <w:szCs w:val="24"/>
        </w:rPr>
      </w:pPr>
      <w:r>
        <w:rPr>
          <w:rFonts w:eastAsia="Times New Roman"/>
          <w:szCs w:val="24"/>
        </w:rPr>
        <w:t xml:space="preserve">11. Η με αριθμό 79/11-10-2016 επίκαιρη ερώτηση του Ζ΄ Αντιπροέδρου της Βουλής και Βουλευτή Α΄ Αθηνών του Ποταμιού κ. </w:t>
      </w:r>
      <w:r>
        <w:rPr>
          <w:rFonts w:eastAsia="Times New Roman"/>
          <w:bCs/>
          <w:szCs w:val="24"/>
        </w:rPr>
        <w:t>Σπυρίδωνος Λυκούδη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ανάπλαση του Ρέματος Πικροδάφνης στον Νομό Αττικής.</w:t>
      </w:r>
    </w:p>
    <w:p w14:paraId="7B21D37A" w14:textId="77777777" w:rsidR="00B46177" w:rsidRDefault="00C46B70">
      <w:pPr>
        <w:spacing w:after="0" w:line="600" w:lineRule="auto"/>
        <w:ind w:firstLine="720"/>
        <w:jc w:val="both"/>
        <w:rPr>
          <w:rFonts w:eastAsia="Times New Roman"/>
          <w:szCs w:val="24"/>
        </w:rPr>
      </w:pPr>
      <w:r>
        <w:rPr>
          <w:rFonts w:eastAsia="Times New Roman"/>
          <w:szCs w:val="24"/>
        </w:rPr>
        <w:t xml:space="preserve">12. Η με αριθμό 69/10-10-2016 επίκαιρη ερώτηση του </w:t>
      </w:r>
      <w:r>
        <w:rPr>
          <w:rFonts w:eastAsia="Times New Roman"/>
          <w:szCs w:val="24"/>
        </w:rPr>
        <w:t>Α</w:t>
      </w:r>
      <w:r>
        <w:rPr>
          <w:rFonts w:eastAsia="Times New Roman"/>
          <w:szCs w:val="24"/>
        </w:rPr>
        <w:t xml:space="preserve">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w:t>
      </w:r>
      <w:r>
        <w:rPr>
          <w:rFonts w:eastAsia="Times New Roman"/>
          <w:szCs w:val="24"/>
        </w:rPr>
        <w:t>ετικά με την πρόταση–«ανάσα» για τα κόκκινα δάνεια.</w:t>
      </w:r>
    </w:p>
    <w:p w14:paraId="7B21D37B"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13. Η με αριθμό 26/3-10-2016 επίκαιρη ερώτηση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διαδικασία επιλογής Διευθυντών στο Εθνικό Σύστημα Υγείας (Ε.Σ.Υ</w:t>
      </w:r>
      <w:r>
        <w:rPr>
          <w:rFonts w:eastAsia="Times New Roman"/>
          <w:szCs w:val="24"/>
        </w:rPr>
        <w:t>.).</w:t>
      </w:r>
    </w:p>
    <w:p w14:paraId="7B21D37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κ</w:t>
      </w:r>
      <w:r>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στους χώρους του Μεγάρου της Βουλής των Ελλήνων και ενημερώθηκαν για τον τρόπο οργάνω</w:t>
      </w:r>
      <w:r>
        <w:rPr>
          <w:rFonts w:eastAsia="Times New Roman" w:cs="Times New Roman"/>
          <w:szCs w:val="24"/>
        </w:rPr>
        <w:t>σης και λειτουργίας της Βουλής, τριάντα πέντε μαθητές και μαθήτριες και τρεις συνοδοί-εκπαιδευτικοί από το 4</w:t>
      </w:r>
      <w:r>
        <w:rPr>
          <w:rFonts w:eastAsia="Times New Roman" w:cs="Times New Roman"/>
          <w:szCs w:val="24"/>
          <w:vertAlign w:val="superscript"/>
        </w:rPr>
        <w:t>ο</w:t>
      </w:r>
      <w:r>
        <w:rPr>
          <w:rFonts w:eastAsia="Times New Roman" w:cs="Times New Roman"/>
          <w:szCs w:val="24"/>
        </w:rPr>
        <w:t xml:space="preserve"> Δημοτικό Σχολείο Αλίμου.</w:t>
      </w:r>
    </w:p>
    <w:p w14:paraId="7B21D37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B21D37E"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B21D37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w:t>
      </w:r>
      <w:r>
        <w:rPr>
          <w:rFonts w:eastAsia="Times New Roman" w:cs="Times New Roman"/>
          <w:szCs w:val="24"/>
        </w:rPr>
        <w:t>ατ’ αρχάς θα α</w:t>
      </w:r>
      <w:r>
        <w:rPr>
          <w:rFonts w:eastAsia="Times New Roman" w:cs="Times New Roman"/>
          <w:szCs w:val="24"/>
        </w:rPr>
        <w:t xml:space="preserve">νακοινώσω ποιες </w:t>
      </w:r>
      <w:r>
        <w:rPr>
          <w:rFonts w:eastAsia="Times New Roman" w:cs="Times New Roman"/>
          <w:szCs w:val="24"/>
        </w:rPr>
        <w:t xml:space="preserve">από τις σημερινές </w:t>
      </w:r>
      <w:r>
        <w:rPr>
          <w:rFonts w:eastAsia="Times New Roman" w:cs="Times New Roman"/>
          <w:szCs w:val="24"/>
        </w:rPr>
        <w:t xml:space="preserve">επίκαιρες ερωτήσεις δεν θα συζητηθούν. </w:t>
      </w:r>
    </w:p>
    <w:p w14:paraId="7B21D3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εντέκατη με αριθμό 91/13-10-2016 επίκαιρη ερώτηση </w:t>
      </w:r>
      <w:r>
        <w:rPr>
          <w:rFonts w:eastAsia="Times New Roman"/>
          <w:szCs w:val="24"/>
        </w:rPr>
        <w:t>δευτέρου κύκλου</w:t>
      </w:r>
      <w:r>
        <w:rPr>
          <w:rFonts w:eastAsia="Times New Roman" w:cs="Times New Roman"/>
          <w:szCs w:val="24"/>
        </w:rPr>
        <w:t xml:space="preserve"> του Βουλευτή A΄ Θεσσαλονίκης της Ένωσης Κεντρώων κ. </w:t>
      </w:r>
      <w:r>
        <w:rPr>
          <w:rFonts w:eastAsia="Times New Roman" w:cs="Times New Roman"/>
          <w:bCs/>
          <w:szCs w:val="24"/>
        </w:rPr>
        <w:t>Ιωάννη Σαρίδη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w:t>
      </w:r>
      <w:r>
        <w:rPr>
          <w:rFonts w:eastAsia="Times New Roman" w:cs="Times New Roman"/>
          <w:bCs/>
          <w:szCs w:val="24"/>
        </w:rPr>
        <w:t>κής,</w:t>
      </w:r>
      <w:r>
        <w:rPr>
          <w:rFonts w:eastAsia="Times New Roman" w:cs="Times New Roman"/>
          <w:szCs w:val="24"/>
        </w:rPr>
        <w:t xml:space="preserve"> σχετικά με την έγκριση του μεσοπρόθεσμου επιχειρηματικού σχεδίου για τον Οργανισμό Λιμένος Θεσσαλονίκης (ΟΛΘ), δεν θα συζητηθεί λόγω κωλύματος του ερωτώντος Βουλευτή. </w:t>
      </w:r>
    </w:p>
    <w:p w14:paraId="7B21D38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δεν θα συζητηθούν λόγω κωλύματος των αρμοδίων Υπουργών και θα επαναπροσδιορ</w:t>
      </w:r>
      <w:r>
        <w:rPr>
          <w:rFonts w:eastAsia="Times New Roman" w:cs="Times New Roman"/>
          <w:szCs w:val="24"/>
        </w:rPr>
        <w:t>ιστούν για συζήτηση οι ακόλουθες επίκαιρες ερωτήσεις:</w:t>
      </w:r>
    </w:p>
    <w:p w14:paraId="7B21D3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149/31-10-2016 </w:t>
      </w:r>
      <w:r>
        <w:rPr>
          <w:rFonts w:eastAsia="Times New Roman"/>
          <w:szCs w:val="24"/>
        </w:rPr>
        <w:t xml:space="preserve">επίκαιρη ερώτηση πρώτου κύκλου </w:t>
      </w:r>
      <w:r>
        <w:rPr>
          <w:rFonts w:eastAsia="Times New Roman" w:cs="Times New Roman"/>
          <w:szCs w:val="24"/>
        </w:rPr>
        <w:t xml:space="preserve">του Βουλευτή Χανίων του Συνασπισμού Ριζοσπαστικής Αριστεράς κ. </w:t>
      </w:r>
      <w:r>
        <w:rPr>
          <w:rFonts w:eastAsia="Times New Roman" w:cs="Times New Roman"/>
          <w:bCs/>
          <w:szCs w:val="24"/>
        </w:rPr>
        <w:t>Αντωνίου Μπαλωμενάκη</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w:t>
      </w:r>
      <w:r>
        <w:rPr>
          <w:rFonts w:eastAsia="Times New Roman" w:cs="Times New Roman"/>
          <w:szCs w:val="24"/>
        </w:rPr>
        <w:t>σχετικά με την εισαγωγή νομοθετικού πλαισίου για την αντιμετώπιση της ανεξέλεγκτης επέκτασης του φαινομένου «all inclusive» στον τουρισμό, δεν θα συζητηθεί λόγω κωλύματος του αρμοδίου Υπουργού.</w:t>
      </w:r>
    </w:p>
    <w:p w14:paraId="7B21D38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144/26-10-2016 </w:t>
      </w:r>
      <w:r>
        <w:rPr>
          <w:rFonts w:eastAsia="Times New Roman"/>
          <w:szCs w:val="24"/>
        </w:rPr>
        <w:t>επίκαιρη ερώτηση δευτέρου κύκ</w:t>
      </w:r>
      <w:r>
        <w:rPr>
          <w:rFonts w:eastAsia="Times New Roman"/>
          <w:szCs w:val="24"/>
        </w:rPr>
        <w:t xml:space="preserve">λου </w:t>
      </w:r>
      <w:r>
        <w:rPr>
          <w:rFonts w:eastAsia="Times New Roman" w:cs="Times New Roman"/>
          <w:szCs w:val="24"/>
        </w:rPr>
        <w:t>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w:t>
      </w:r>
      <w:r>
        <w:rPr>
          <w:rFonts w:eastAsia="Times New Roman" w:cs="Times New Roman"/>
          <w:szCs w:val="24"/>
        </w:rPr>
        <w:t>«</w:t>
      </w:r>
      <w:r>
        <w:rPr>
          <w:rFonts w:eastAsia="Times New Roman" w:cs="Times New Roman"/>
          <w:szCs w:val="24"/>
        </w:rPr>
        <w:t xml:space="preserve">καθίζηση της τουριστικής οικονομίας της Σάμου και των υπολοίπων νησιών του Βορειοανατολικού Αιγαίου εξαιτίας της </w:t>
      </w:r>
      <w:r>
        <w:rPr>
          <w:rFonts w:eastAsia="Times New Roman" w:cs="Times New Roman"/>
          <w:szCs w:val="24"/>
        </w:rPr>
        <w:t>κυβερνητικής αδιαφορίας</w:t>
      </w:r>
      <w:r>
        <w:rPr>
          <w:rFonts w:eastAsia="Times New Roman" w:cs="Times New Roman"/>
          <w:szCs w:val="24"/>
        </w:rPr>
        <w:t>»</w:t>
      </w:r>
      <w:r>
        <w:rPr>
          <w:rFonts w:eastAsia="Times New Roman" w:cs="Times New Roman"/>
          <w:szCs w:val="24"/>
        </w:rPr>
        <w:t>, δεν θα συζητηθεί λόγω κωλύματος του αρμοδίου Υπουργού.</w:t>
      </w:r>
    </w:p>
    <w:p w14:paraId="7B21D38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147/27-10-2016 </w:t>
      </w:r>
      <w:r>
        <w:rPr>
          <w:rFonts w:eastAsia="Times New Roman"/>
          <w:szCs w:val="24"/>
        </w:rPr>
        <w:t xml:space="preserve">επίκαιρη ερώτηση δευτέρου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Ιωάννη Λαγού</w:t>
      </w:r>
      <w:r>
        <w:rPr>
          <w:rFonts w:eastAsia="Times New Roman" w:cs="Times New Roman"/>
          <w:szCs w:val="24"/>
        </w:rPr>
        <w:t xml:space="preserve"> προς τον Υπουργό </w:t>
      </w:r>
      <w:r>
        <w:rPr>
          <w:rFonts w:eastAsia="Times New Roman" w:cs="Times New Roman"/>
          <w:bCs/>
          <w:szCs w:val="24"/>
        </w:rPr>
        <w:t>Εσωτερικών και</w:t>
      </w:r>
      <w:r>
        <w:rPr>
          <w:rFonts w:eastAsia="Times New Roman" w:cs="Times New Roman"/>
          <w:bCs/>
          <w:szCs w:val="24"/>
        </w:rPr>
        <w:t xml:space="preserve"> Διοικητικής Ανασυγκρότησης,</w:t>
      </w:r>
      <w:r>
        <w:rPr>
          <w:rFonts w:eastAsia="Times New Roman" w:cs="Times New Roman"/>
          <w:szCs w:val="24"/>
        </w:rPr>
        <w:t xml:space="preserve"> σχετικά με την </w:t>
      </w:r>
      <w:r>
        <w:rPr>
          <w:rFonts w:eastAsia="Times New Roman" w:cs="Times New Roman"/>
          <w:szCs w:val="24"/>
        </w:rPr>
        <w:t>«</w:t>
      </w:r>
      <w:r>
        <w:rPr>
          <w:rFonts w:eastAsia="Times New Roman" w:cs="Times New Roman"/>
          <w:szCs w:val="24"/>
        </w:rPr>
        <w:t>καταστροφή της περιουσίας του ελληνικού λαού που προκαλούν οι λαθρομετανάστες στη Μόρια Μυτιλήνης, στη Χίο και σε άλλα νησιά του Αιγαίου</w:t>
      </w:r>
      <w:r>
        <w:rPr>
          <w:rFonts w:eastAsia="Times New Roman" w:cs="Times New Roman"/>
          <w:szCs w:val="24"/>
        </w:rPr>
        <w:t>»</w:t>
      </w:r>
      <w:r>
        <w:rPr>
          <w:rFonts w:eastAsia="Times New Roman" w:cs="Times New Roman"/>
          <w:szCs w:val="24"/>
        </w:rPr>
        <w:t xml:space="preserve">, δεν θα συζητηθεί και αναβάλλεται λόγω κωλύματος του Αναπληρωτή Υπουργού </w:t>
      </w:r>
      <w:r>
        <w:rPr>
          <w:rFonts w:eastAsia="Times New Roman" w:cs="Times New Roman"/>
          <w:szCs w:val="24"/>
        </w:rPr>
        <w:t>Προστασίας του Πολίτη κ. Νικολάου Τόσκα. Αιτία: ανειλημμένες υποχρεώσεις.</w:t>
      </w:r>
    </w:p>
    <w:p w14:paraId="7B21D38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99/14-10-2016 </w:t>
      </w:r>
      <w:r>
        <w:rPr>
          <w:rFonts w:eastAsia="Times New Roman"/>
          <w:szCs w:val="24"/>
        </w:rPr>
        <w:t xml:space="preserve">επίκαιρη ερώτηση δευτέρου κύκλου </w:t>
      </w:r>
      <w:r>
        <w:rPr>
          <w:rFonts w:eastAsia="Times New Roman" w:cs="Times New Roman"/>
          <w:szCs w:val="24"/>
        </w:rPr>
        <w:t>του Βουλευτή Εύβοιας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Εσωτερικών και Διοικητικής</w:t>
      </w:r>
      <w:r>
        <w:rPr>
          <w:rFonts w:eastAsia="Times New Roman" w:cs="Times New Roman"/>
          <w:bCs/>
          <w:szCs w:val="24"/>
        </w:rPr>
        <w:t xml:space="preserve"> Ανασυγκρότησης,</w:t>
      </w:r>
      <w:r>
        <w:rPr>
          <w:rFonts w:eastAsia="Times New Roman" w:cs="Times New Roman"/>
          <w:szCs w:val="24"/>
        </w:rPr>
        <w:t xml:space="preserve"> σχετικά με τη διεξαγωγή ενδελεχούς έρευνας για τις εκτεταμένες πυρκαγιές σε Χίο, Εύβοια και Θάσο, δεν θα συζητηθεί λόγω κωλύματος του Υπουργού.</w:t>
      </w:r>
    </w:p>
    <w:p w14:paraId="7B21D3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ένατη με αριθμό 97/14-10-2016 </w:t>
      </w:r>
      <w:r>
        <w:rPr>
          <w:rFonts w:eastAsia="Times New Roman"/>
          <w:szCs w:val="24"/>
        </w:rPr>
        <w:t xml:space="preserve">επίκαιρη ερώτηση δευτέρου κύκλου </w:t>
      </w:r>
      <w:r>
        <w:rPr>
          <w:rFonts w:eastAsia="Times New Roman" w:cs="Times New Roman"/>
          <w:szCs w:val="24"/>
        </w:rPr>
        <w:t>του Βουλευτή Λ</w:t>
      </w:r>
      <w:r>
        <w:rPr>
          <w:rFonts w:eastAsia="Times New Roman" w:cs="Times New Roman"/>
          <w:szCs w:val="24"/>
        </w:rPr>
        <w:t>αρίση</w:t>
      </w:r>
      <w:r>
        <w:rPr>
          <w:rFonts w:eastAsia="Times New Roman" w:cs="Times New Roman"/>
          <w:szCs w:val="24"/>
        </w:rPr>
        <w:t xml:space="preserve">ς του Ποταμιού κ. </w:t>
      </w:r>
      <w:r>
        <w:rPr>
          <w:rFonts w:eastAsia="Times New Roman" w:cs="Times New Roman"/>
          <w:bCs/>
          <w:szCs w:val="24"/>
        </w:rPr>
        <w:t>Κωνσταντίνου Μπαργιώτα</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ολοκλήρωση των υδροηλεκτρικών έργων στη Μεσοχώρα Τρικάλων, δεν θα συζητηθεί λόγω κωλύματος του Υπουργού Περιβάλλοντος και Ενέργειας κ</w:t>
      </w:r>
      <w:r>
        <w:rPr>
          <w:rFonts w:eastAsia="Times New Roman" w:cs="Times New Roman"/>
          <w:szCs w:val="24"/>
        </w:rPr>
        <w:t>.</w:t>
      </w:r>
      <w:r>
        <w:rPr>
          <w:rFonts w:eastAsia="Times New Roman" w:cs="Times New Roman"/>
          <w:szCs w:val="24"/>
        </w:rPr>
        <w:t xml:space="preserve"> Παναγιώτη Σκουρλέτη</w:t>
      </w:r>
      <w:r>
        <w:rPr>
          <w:rFonts w:eastAsia="Times New Roman" w:cs="Times New Roman"/>
          <w:szCs w:val="24"/>
        </w:rPr>
        <w:t>. Θα βρίσκεται εκτός Αθηνών.</w:t>
      </w:r>
    </w:p>
    <w:p w14:paraId="7B21D3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Επίσης, για τον ίδιο λόγο δεν θα συζητηθεί η δέκατη με αριθμό 105/17-10-2016 </w:t>
      </w:r>
      <w:r>
        <w:rPr>
          <w:rFonts w:eastAsia="Times New Roman"/>
          <w:szCs w:val="24"/>
        </w:rPr>
        <w:t>ε</w:t>
      </w:r>
      <w:r>
        <w:rPr>
          <w:rFonts w:eastAsia="Times New Roman" w:cs="Times New Roman"/>
          <w:szCs w:val="24"/>
        </w:rPr>
        <w:t xml:space="preserve">πίκαιρη ερώτηση </w:t>
      </w:r>
      <w:r>
        <w:rPr>
          <w:rFonts w:eastAsia="Times New Roman"/>
          <w:szCs w:val="24"/>
        </w:rPr>
        <w:t xml:space="preserve">δευτέρου κύκλου </w:t>
      </w:r>
      <w:r>
        <w:rPr>
          <w:rFonts w:eastAsia="Times New Roman" w:cs="Times New Roman"/>
          <w:szCs w:val="24"/>
        </w:rPr>
        <w:t xml:space="preserve">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 xml:space="preserve">Περιβάλλοντος και </w:t>
      </w:r>
      <w:r>
        <w:rPr>
          <w:rFonts w:eastAsia="Times New Roman" w:cs="Times New Roman"/>
          <w:bCs/>
          <w:szCs w:val="24"/>
        </w:rPr>
        <w:t>Ενέργειας,</w:t>
      </w:r>
      <w:r>
        <w:rPr>
          <w:rFonts w:eastAsia="Times New Roman" w:cs="Times New Roman"/>
          <w:szCs w:val="24"/>
        </w:rPr>
        <w:t xml:space="preserve"> σχετικά με την ελλιπή συντήρηση του Δικτύου Διανομής Ρεύματος (ΔΕΔΔΗΕ) στη </w:t>
      </w:r>
      <w:r>
        <w:rPr>
          <w:rFonts w:eastAsia="Times New Roman" w:cs="Times New Roman"/>
          <w:szCs w:val="24"/>
        </w:rPr>
        <w:t>ν</w:t>
      </w:r>
      <w:r>
        <w:rPr>
          <w:rFonts w:eastAsia="Times New Roman" w:cs="Times New Roman"/>
          <w:szCs w:val="24"/>
        </w:rPr>
        <w:t>ότια Εύβοια.</w:t>
      </w:r>
    </w:p>
    <w:p w14:paraId="7B21D3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143/26-10-2016 </w:t>
      </w:r>
      <w:r>
        <w:rPr>
          <w:rFonts w:eastAsia="Times New Roman"/>
          <w:szCs w:val="24"/>
        </w:rPr>
        <w:t>επίκαιρη ερώτηση</w:t>
      </w:r>
      <w:r>
        <w:rPr>
          <w:rFonts w:eastAsia="Times New Roman" w:cs="Times New Roman"/>
          <w:szCs w:val="24"/>
        </w:rPr>
        <w:t xml:space="preserve"> </w:t>
      </w:r>
      <w:r>
        <w:rPr>
          <w:rFonts w:eastAsia="Times New Roman"/>
          <w:szCs w:val="24"/>
        </w:rPr>
        <w:t xml:space="preserve">πρώτου κύκλου </w:t>
      </w:r>
      <w:r>
        <w:rPr>
          <w:rFonts w:eastAsia="Times New Roman" w:cs="Times New Roman"/>
          <w:szCs w:val="24"/>
        </w:rPr>
        <w:t xml:space="preserve">του Βουλευτή Αιτωλοακαρνανίας της Νέας Δημοκρατίας κ. </w:t>
      </w:r>
      <w:r>
        <w:rPr>
          <w:rFonts w:eastAsia="Times New Roman" w:cs="Times New Roman"/>
          <w:bCs/>
          <w:szCs w:val="24"/>
        </w:rPr>
        <w:t>Μάριου Σαλμά</w:t>
      </w:r>
      <w:r>
        <w:rPr>
          <w:rFonts w:eastAsia="Times New Roman" w:cs="Times New Roman"/>
          <w:szCs w:val="24"/>
        </w:rPr>
        <w:t xml:space="preserve"> προς τον Υπουργό </w:t>
      </w:r>
      <w:r>
        <w:rPr>
          <w:rFonts w:eastAsia="Times New Roman" w:cs="Times New Roman"/>
          <w:bCs/>
          <w:szCs w:val="24"/>
        </w:rPr>
        <w:t>Εσωτερ</w:t>
      </w:r>
      <w:r>
        <w:rPr>
          <w:rFonts w:eastAsia="Times New Roman" w:cs="Times New Roman"/>
          <w:bCs/>
          <w:szCs w:val="24"/>
        </w:rPr>
        <w:t>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 λήψη άμεσων και μόνιμων μέτρων για την αντιπλημμυρική προστασία της Ιεράς Πόλεως του Μεσολογγίου δεν θα συζητηθεί λόγω κωλύματος του Υπουργού Εσωτερικών κ. Κουρουμπλή. Αιτία: ανειλημμένες υποχρεώσεις.</w:t>
      </w:r>
    </w:p>
    <w:p w14:paraId="7B21D38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τέ</w:t>
      </w:r>
      <w:r>
        <w:rPr>
          <w:rFonts w:eastAsia="Times New Roman" w:cs="Times New Roman"/>
          <w:szCs w:val="24"/>
        </w:rPr>
        <w:t xml:space="preserve">ταρτη με αριθμό 148/31-10-2016 </w:t>
      </w:r>
      <w:r>
        <w:rPr>
          <w:rFonts w:eastAsia="Times New Roman"/>
          <w:szCs w:val="24"/>
        </w:rPr>
        <w:t>ε</w:t>
      </w:r>
      <w:r>
        <w:rPr>
          <w:rFonts w:eastAsia="Times New Roman" w:cs="Times New Roman"/>
          <w:szCs w:val="24"/>
        </w:rPr>
        <w:t xml:space="preserve">πίκαιρη ερώτηση </w:t>
      </w:r>
      <w:r>
        <w:rPr>
          <w:rFonts w:eastAsia="Times New Roman"/>
          <w:szCs w:val="24"/>
        </w:rPr>
        <w:t xml:space="preserve">πρώτου κύκλου </w:t>
      </w:r>
      <w:r>
        <w:rPr>
          <w:rFonts w:eastAsia="Times New Roman" w:cs="Times New Roman"/>
          <w:szCs w:val="24"/>
        </w:rPr>
        <w:t xml:space="preserve">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ολοκλήρωση των διαδικασιών για την πρόσληψη μόνιμου προσωπικού</w:t>
      </w:r>
      <w:r>
        <w:rPr>
          <w:rFonts w:eastAsia="Times New Roman" w:cs="Times New Roman"/>
          <w:szCs w:val="24"/>
        </w:rPr>
        <w:t xml:space="preserve"> στα </w:t>
      </w:r>
      <w:r>
        <w:rPr>
          <w:rFonts w:eastAsia="Times New Roman" w:cs="Times New Roman"/>
          <w:szCs w:val="24"/>
        </w:rPr>
        <w:t>ν</w:t>
      </w:r>
      <w:r>
        <w:rPr>
          <w:rFonts w:eastAsia="Times New Roman" w:cs="Times New Roman"/>
          <w:szCs w:val="24"/>
        </w:rPr>
        <w:t xml:space="preserve">οσοκομεία της </w:t>
      </w:r>
      <w:r>
        <w:rPr>
          <w:rFonts w:eastAsia="Times New Roman" w:cs="Times New Roman"/>
          <w:szCs w:val="24"/>
        </w:rPr>
        <w:t>χ</w:t>
      </w:r>
      <w:r>
        <w:rPr>
          <w:rFonts w:eastAsia="Times New Roman" w:cs="Times New Roman"/>
          <w:szCs w:val="24"/>
        </w:rPr>
        <w:t>ώρας, δεν θα συζητηθεί λόγω κωλύματος του Αναπληρωτή Υπουργού Υγείας κ. Παύλου Πολάκη. Αιτία: φόρτος εργασίας.</w:t>
      </w:r>
    </w:p>
    <w:p w14:paraId="7B21D3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έκτη με αριθμό 88/12-10-2016 </w:t>
      </w:r>
      <w:r>
        <w:rPr>
          <w:rFonts w:eastAsia="Times New Roman"/>
          <w:szCs w:val="24"/>
        </w:rPr>
        <w:t>ε</w:t>
      </w:r>
      <w:r>
        <w:rPr>
          <w:rFonts w:eastAsia="Times New Roman" w:cs="Times New Roman"/>
          <w:szCs w:val="24"/>
        </w:rPr>
        <w:t xml:space="preserve">πίκαιρη ερώτηση </w:t>
      </w:r>
      <w:r>
        <w:rPr>
          <w:rFonts w:eastAsia="Times New Roman"/>
          <w:szCs w:val="24"/>
        </w:rPr>
        <w:t xml:space="preserve">δευτέρου κύκλου </w:t>
      </w:r>
      <w:r>
        <w:rPr>
          <w:rFonts w:eastAsia="Times New Roman" w:cs="Times New Roman"/>
          <w:szCs w:val="24"/>
        </w:rPr>
        <w:t>της Βουλευτού Β΄ Θεσσαλονίκης του Ποταμιού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Μά</w:t>
      </w:r>
      <w:r>
        <w:rPr>
          <w:rFonts w:eastAsia="Times New Roman" w:cs="Times New Roman"/>
          <w:bCs/>
          <w:szCs w:val="24"/>
        </w:rPr>
        <w:t>ρκου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 δημιουργία παιδιατρικού νοσοκομείου στη Θεσσαλονίκη, δεν θα συζητηθεί.</w:t>
      </w:r>
    </w:p>
    <w:p w14:paraId="7B21D3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δωδέκατη με αριθμό 45/5-10-2016 </w:t>
      </w:r>
      <w:r>
        <w:rPr>
          <w:rFonts w:eastAsia="Times New Roman"/>
          <w:szCs w:val="24"/>
        </w:rPr>
        <w:t>ε</w:t>
      </w:r>
      <w:r>
        <w:rPr>
          <w:rFonts w:eastAsia="Times New Roman" w:cs="Times New Roman"/>
          <w:szCs w:val="24"/>
        </w:rPr>
        <w:t xml:space="preserve">πίκαιρη ερώτηση </w:t>
      </w:r>
      <w:r>
        <w:rPr>
          <w:rFonts w:eastAsia="Times New Roman"/>
          <w:szCs w:val="24"/>
        </w:rPr>
        <w:t xml:space="preserve">δευτέρου κύκλου </w:t>
      </w:r>
      <w:r>
        <w:rPr>
          <w:rFonts w:eastAsia="Times New Roman" w:cs="Times New Roman"/>
          <w:szCs w:val="24"/>
        </w:rPr>
        <w:t>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Θεοδώρας Μεγαλοκοικονόμου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τις σοβαρότατες ελλείψεις προσωπικού και χρηματοδότησης στο Εθνικό Κέντρο Αποκατάστασης, δεν θα συζητηθεί.</w:t>
      </w:r>
    </w:p>
    <w:p w14:paraId="7B21D3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146/27-10-2016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Β΄ Αθηνών της Δημοκρατικής Συμπαράταξης ΠΑΣΟΚ – 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 λήψη μέτρων για την πάταξη του λαθρεμπορίου καυσίμων στα πρατήρια, δεν θα συζητηθεί λόγω κωλύματος της</w:t>
      </w:r>
      <w:r>
        <w:rPr>
          <w:rFonts w:eastAsia="Times New Roman" w:cs="Times New Roman"/>
          <w:szCs w:val="24"/>
        </w:rPr>
        <w:t xml:space="preserve"> Υφυπουργού Οικονομίας, Ανάπτυξης και Τουρισμού κ</w:t>
      </w:r>
      <w:r>
        <w:rPr>
          <w:rFonts w:eastAsia="Times New Roman" w:cs="Times New Roman"/>
          <w:szCs w:val="24"/>
        </w:rPr>
        <w:t>.</w:t>
      </w:r>
      <w:r>
        <w:rPr>
          <w:rFonts w:eastAsia="Times New Roman" w:cs="Times New Roman"/>
          <w:szCs w:val="24"/>
        </w:rPr>
        <w:t xml:space="preserve"> Θεοδώρας Τζάκρη. Θα βρίσκεται εκτός Αθηνών.</w:t>
      </w:r>
    </w:p>
    <w:p w14:paraId="7B21D3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όγδοη με αριθμό 100/14-10-2016 επίκαιρη ερώτηση </w:t>
      </w:r>
      <w:r>
        <w:rPr>
          <w:rFonts w:eastAsia="Times New Roman" w:cs="Times New Roman"/>
          <w:szCs w:val="24"/>
        </w:rPr>
        <w:t xml:space="preserve">δευτέρου κύκλου </w:t>
      </w:r>
      <w:r>
        <w:rPr>
          <w:rFonts w:eastAsia="Times New Roman" w:cs="Times New Roman"/>
          <w:szCs w:val="24"/>
        </w:rPr>
        <w:t>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Ηλία Παναγιώταρου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w:t>
      </w:r>
      <w:r>
        <w:rPr>
          <w:rFonts w:eastAsia="Times New Roman" w:cs="Times New Roman"/>
          <w:szCs w:val="24"/>
        </w:rPr>
        <w:t>«</w:t>
      </w:r>
      <w:r>
        <w:rPr>
          <w:rFonts w:eastAsia="Times New Roman" w:cs="Times New Roman"/>
          <w:szCs w:val="24"/>
        </w:rPr>
        <w:t>ανθελληνική δράση Τούρκων πρακτόρων και εκπροσώπων τους στη Θράκη</w:t>
      </w:r>
      <w:r>
        <w:rPr>
          <w:rFonts w:eastAsia="Times New Roman" w:cs="Times New Roman"/>
          <w:szCs w:val="24"/>
        </w:rPr>
        <w:t>»</w:t>
      </w:r>
      <w:r>
        <w:rPr>
          <w:rFonts w:eastAsia="Times New Roman" w:cs="Times New Roman"/>
          <w:szCs w:val="24"/>
        </w:rPr>
        <w:t>, δεν θα συζητηθεί λόγω κωλύματος του Υφυπουργού  Εξωτερικών κ. Ιωάννη Αμανατίδη. Για τις αιτίες της αναβολής υπάρχει και σχετική επιστολή από τον Γραμματέα της Κ</w:t>
      </w:r>
      <w:r>
        <w:rPr>
          <w:rFonts w:eastAsia="Times New Roman" w:cs="Times New Roman"/>
          <w:szCs w:val="24"/>
        </w:rPr>
        <w:t>υβέρνησης. Αιτία: ανειλημμένες υποχρεώσεις.</w:t>
      </w:r>
    </w:p>
    <w:p w14:paraId="7B21D38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τώρα </w:t>
      </w:r>
      <w:r>
        <w:rPr>
          <w:rFonts w:eastAsia="Times New Roman" w:cs="Times New Roman"/>
          <w:szCs w:val="24"/>
        </w:rPr>
        <w:t>στις επίκαιρες ερωτήσεις που θα συζητηθούν.</w:t>
      </w:r>
    </w:p>
    <w:p w14:paraId="7B21D3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πέμπτη με αριθμό 150/31-10-2016 επίκαιρη ερώτηση </w:t>
      </w:r>
      <w:r>
        <w:rPr>
          <w:rFonts w:eastAsia="Times New Roman"/>
          <w:szCs w:val="24"/>
        </w:rPr>
        <w:t>πρώτου κύκλου</w:t>
      </w:r>
      <w:r>
        <w:rPr>
          <w:rFonts w:eastAsia="Times New Roman" w:cs="Times New Roman"/>
          <w:szCs w:val="24"/>
        </w:rPr>
        <w:t xml:space="preserve">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b/>
          <w:szCs w:val="24"/>
        </w:rPr>
        <w:t xml:space="preserve"> </w:t>
      </w:r>
      <w:r>
        <w:rPr>
          <w:rFonts w:eastAsia="Times New Roman" w:cs="Times New Roman"/>
          <w:bCs/>
          <w:szCs w:val="24"/>
        </w:rPr>
        <w:t>Διαμά</w:t>
      </w:r>
      <w:r>
        <w:rPr>
          <w:rFonts w:eastAsia="Times New Roman" w:cs="Times New Roman"/>
          <w:bCs/>
          <w:szCs w:val="24"/>
        </w:rPr>
        <w:t>ντως Μανωλάκου</w:t>
      </w:r>
      <w:r>
        <w:rPr>
          <w:rFonts w:eastAsia="Times New Roman" w:cs="Times New Roman"/>
          <w:szCs w:val="24"/>
        </w:rPr>
        <w:t xml:space="preserve"> προς τους Υπουργούς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και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σχετικά με τις συνθήκες διαβίωσης στο </w:t>
      </w:r>
      <w:r>
        <w:rPr>
          <w:rFonts w:eastAsia="Times New Roman" w:cs="Times New Roman"/>
          <w:szCs w:val="24"/>
        </w:rPr>
        <w:t>κέντρο φιλοξενίας προσφύγων</w:t>
      </w:r>
      <w:r>
        <w:rPr>
          <w:rFonts w:eastAsia="Times New Roman" w:cs="Times New Roman"/>
          <w:szCs w:val="24"/>
        </w:rPr>
        <w:t xml:space="preserve"> στο Σχιστό. Θα απαντήσει ο Αναπληρωτής Υπουργός κ. Ιωάννης Μουζάλας.</w:t>
      </w:r>
    </w:p>
    <w:p w14:paraId="7B21D3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Κυρία Μανωλάκου, έχετε τ</w:t>
      </w:r>
      <w:r>
        <w:rPr>
          <w:rFonts w:eastAsia="Times New Roman" w:cs="Times New Roman"/>
          <w:szCs w:val="24"/>
        </w:rPr>
        <w:t>ον λόγο.</w:t>
      </w:r>
    </w:p>
    <w:p w14:paraId="7B21D39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Ευχαριστώ, κύριε Πρόεδρε.</w:t>
      </w:r>
    </w:p>
    <w:p w14:paraId="7B21D39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 </w:t>
      </w:r>
      <w:r>
        <w:rPr>
          <w:rFonts w:eastAsia="Times New Roman" w:cs="Times New Roman"/>
          <w:szCs w:val="24"/>
        </w:rPr>
        <w:t>κέντρο φιλοξενίας προσφύγων,</w:t>
      </w:r>
      <w:r>
        <w:rPr>
          <w:rFonts w:eastAsia="Times New Roman" w:cs="Times New Roman"/>
          <w:szCs w:val="24"/>
        </w:rPr>
        <w:t xml:space="preserve"> στο στρατόπεδο</w:t>
      </w:r>
      <w:r>
        <w:rPr>
          <w:rFonts w:eastAsia="Times New Roman" w:cs="Times New Roman"/>
          <w:szCs w:val="24"/>
        </w:rPr>
        <w:t>,</w:t>
      </w:r>
      <w:r>
        <w:rPr>
          <w:rFonts w:eastAsia="Times New Roman" w:cs="Times New Roman"/>
          <w:szCs w:val="24"/>
        </w:rPr>
        <w:t xml:space="preserve"> στο Σχιστό υπάρχουν σήμερα ε</w:t>
      </w:r>
      <w:r>
        <w:rPr>
          <w:rFonts w:eastAsia="Times New Roman" w:cs="Times New Roman"/>
          <w:szCs w:val="24"/>
        </w:rPr>
        <w:t>π</w:t>
      </w:r>
      <w:r>
        <w:rPr>
          <w:rFonts w:eastAsia="Times New Roman" w:cs="Times New Roman"/>
          <w:szCs w:val="24"/>
        </w:rPr>
        <w:t>τακόσιοι εξήντα πρόσφυγες, εκ των οποίων διακόσι</w:t>
      </w:r>
      <w:r>
        <w:rPr>
          <w:rFonts w:eastAsia="Times New Roman" w:cs="Times New Roman"/>
          <w:szCs w:val="24"/>
        </w:rPr>
        <w:t>οι</w:t>
      </w:r>
      <w:r>
        <w:rPr>
          <w:rFonts w:eastAsia="Times New Roman" w:cs="Times New Roman"/>
          <w:szCs w:val="24"/>
        </w:rPr>
        <w:t xml:space="preserve"> εβδομήντα είναι παιδία. Είναι θύματα των ιμπεριαλιστικών πολέμων και επεμβάσεων, κυρίως Αφγανοί, αλλά και θύματα της συμφωνίας της Ευρωπαϊκής Ένωσης </w:t>
      </w:r>
      <w:r>
        <w:rPr>
          <w:rFonts w:eastAsia="Times New Roman" w:cs="Times New Roman"/>
          <w:szCs w:val="24"/>
        </w:rPr>
        <w:t xml:space="preserve">- </w:t>
      </w:r>
      <w:r>
        <w:rPr>
          <w:rFonts w:eastAsia="Times New Roman" w:cs="Times New Roman"/>
          <w:szCs w:val="24"/>
        </w:rPr>
        <w:t>Τουρκίας, που υπέγραψε η Κυβέρνηση ΣΥΡΙΖΑ-ΑΝΕΛ.</w:t>
      </w:r>
    </w:p>
    <w:p w14:paraId="7B21D393" w14:textId="77777777" w:rsidR="00B46177" w:rsidRDefault="00C46B70">
      <w:pPr>
        <w:spacing w:after="0" w:line="600" w:lineRule="auto"/>
        <w:jc w:val="both"/>
        <w:rPr>
          <w:rFonts w:eastAsia="Times New Roman" w:cs="Times New Roman"/>
          <w:szCs w:val="24"/>
        </w:rPr>
      </w:pPr>
      <w:r>
        <w:rPr>
          <w:rFonts w:eastAsia="Times New Roman" w:cs="Times New Roman"/>
          <w:szCs w:val="24"/>
        </w:rPr>
        <w:t>Να θυμίσω ότι οι Αφγανοί δεν θεωρούνται πρόσφυγες και, δ</w:t>
      </w:r>
      <w:r>
        <w:rPr>
          <w:rFonts w:eastAsia="Times New Roman" w:cs="Times New Roman"/>
          <w:szCs w:val="24"/>
        </w:rPr>
        <w:t>υστυχώς, είναι εγκλωβισμένοι στη χώρα μας.</w:t>
      </w:r>
    </w:p>
    <w:p w14:paraId="7B21D394" w14:textId="77777777" w:rsidR="00B46177" w:rsidRDefault="00C46B70">
      <w:pPr>
        <w:spacing w:after="0" w:line="600" w:lineRule="auto"/>
        <w:ind w:firstLine="720"/>
        <w:jc w:val="both"/>
        <w:rPr>
          <w:rFonts w:eastAsia="Times New Roman"/>
          <w:szCs w:val="24"/>
        </w:rPr>
      </w:pPr>
      <w:r>
        <w:rPr>
          <w:rFonts w:eastAsia="Times New Roman" w:cs="Times New Roman"/>
          <w:szCs w:val="24"/>
        </w:rPr>
        <w:t>Όσον αφορά τις συνθήκες διαβίωσης, υπάρχουν αρκετά προβλήματα που απαιτούν άμεσα μέτρα. Ζουν ακόμα σε σκηνές. Έβγαλαν το καλοκαίρι σε ανυπόφορη ζέστη, παρά μια πρόσθετη τέντα που μπήκε. Αντιμετώπισαν και άλλους κι</w:t>
      </w:r>
      <w:r>
        <w:rPr>
          <w:rFonts w:eastAsia="Times New Roman" w:cs="Times New Roman"/>
          <w:szCs w:val="24"/>
        </w:rPr>
        <w:t xml:space="preserve">νδύνους από έντομα και ερπετά. Όμως, χειμωνιάζει. Τα πράγματα δυσκολεύουν. Δεν προφυλάσσονται, με τις </w:t>
      </w:r>
      <w:r>
        <w:rPr>
          <w:rFonts w:eastAsia="Times New Roman" w:cs="Times New Roman"/>
          <w:szCs w:val="24"/>
        </w:rPr>
        <w:t xml:space="preserve">φθινοπωρινές </w:t>
      </w:r>
      <w:r>
        <w:rPr>
          <w:rFonts w:eastAsia="Times New Roman" w:cs="Times New Roman"/>
          <w:szCs w:val="24"/>
        </w:rPr>
        <w:t>βροχές πλημμύρισαν σκηνές, η θερμοκρασία πέφτει, η υγρασία και το κρύο είναι τσουχτερά και οι επιπτώσεις στην υγεία τους φαίνονται.</w:t>
      </w:r>
    </w:p>
    <w:p w14:paraId="7B21D395"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Αρκετοί έ</w:t>
      </w:r>
      <w:r>
        <w:rPr>
          <w:rFonts w:eastAsia="Times New Roman" w:cs="Times New Roman"/>
          <w:szCs w:val="24"/>
        </w:rPr>
        <w:t>χουν φύγει και πηγαίνουν στον Σκαραμαγκά και στον Ελαιώνα. Το λέω γιατί από τους χίλιους οκτακόσιους έχουν μείνει επτακόσιοι εξήντα. Βέβαια, υπάρχουν πολλές διαμαρτυρίες κατά τις επισκέψεις μας για την ποιότητα και την ποσότητα του φαγητού, αλλά και για τα</w:t>
      </w:r>
      <w:r>
        <w:rPr>
          <w:rFonts w:eastAsia="Times New Roman" w:cs="Times New Roman"/>
          <w:szCs w:val="24"/>
        </w:rPr>
        <w:t xml:space="preserve"> προγράμματα εκπαίδευσης των παιδιών, τα οποία δεν </w:t>
      </w:r>
      <w:r>
        <w:rPr>
          <w:rFonts w:eastAsia="Times New Roman" w:cs="Times New Roman"/>
          <w:szCs w:val="24"/>
        </w:rPr>
        <w:t>είχα</w:t>
      </w:r>
      <w:r>
        <w:rPr>
          <w:rFonts w:eastAsia="Times New Roman" w:cs="Times New Roman"/>
          <w:szCs w:val="24"/>
        </w:rPr>
        <w:t xml:space="preserve">ν ξεκινήσει μέχρι και την περασμένη </w:t>
      </w:r>
      <w:r>
        <w:rPr>
          <w:rFonts w:eastAsia="Times New Roman" w:cs="Times New Roman"/>
          <w:szCs w:val="24"/>
        </w:rPr>
        <w:t>ε</w:t>
      </w:r>
      <w:r>
        <w:rPr>
          <w:rFonts w:eastAsia="Times New Roman" w:cs="Times New Roman"/>
          <w:szCs w:val="24"/>
        </w:rPr>
        <w:t xml:space="preserve">βδομάδα. </w:t>
      </w:r>
    </w:p>
    <w:p w14:paraId="7B21D39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Σπουδαιότερο, βέβαια, πρόβλημα που θέτουν και είναι το υπ’ αριθμόν ένα είναι ο εγκλωβισμός τους στην Ελλάδα. Δεν θέλουν να μείνουν. Απαγορεύεται, όμως, η </w:t>
      </w:r>
      <w:r>
        <w:rPr>
          <w:rFonts w:eastAsia="Times New Roman" w:cs="Times New Roman"/>
          <w:szCs w:val="24"/>
        </w:rPr>
        <w:t xml:space="preserve">μετάβασή τους σε χώρες που έχουν τους συγγενείς τους ή και μέλη της οικογένειάς τους. </w:t>
      </w:r>
    </w:p>
    <w:p w14:paraId="7B21D397"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ζητάμε; Πρώτον, οι αποφάσεις που εγκλωβίζουν τους πρόσφυγες στην Ελλάδα και δεν τους επιτρέπουν να πάνε εκεί που θεωρούν ότι είναι πιο ασφαλείς να μην εφαρμοστούν, γι</w:t>
      </w:r>
      <w:r>
        <w:rPr>
          <w:rFonts w:eastAsia="Times New Roman" w:cs="Times New Roman"/>
          <w:szCs w:val="24"/>
        </w:rPr>
        <w:t xml:space="preserve">ατί είναι άδικες αποφάσεις. </w:t>
      </w:r>
    </w:p>
    <w:p w14:paraId="7B21D398"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Δεύτερον, να αναγνωριστεί η προσφυγική ιδιότητα σε όλες τις εθνικότητες από χώρες που δέχονται ιμπεριαλιστικές επεμβάσεις, όπως είναι οι Αφγανοί. </w:t>
      </w:r>
    </w:p>
    <w:p w14:paraId="7B21D399"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Τρίτον, να εξασφαλιστούν ανθρώπινες και αξιοπρεπείς συνθήκες διαμονής σε όλους τ</w:t>
      </w:r>
      <w:r>
        <w:rPr>
          <w:rFonts w:eastAsia="Times New Roman" w:cs="Times New Roman"/>
          <w:szCs w:val="24"/>
        </w:rPr>
        <w:t xml:space="preserve">ους χώρους που στεγάζονται πρόσφυγες και μετανάστες και να δρομολογηθεί άμεσα η μεταφορά τους σε αξιοπρεπείς στεγασμένους χώρους, ειδικά για οικογένειες με παιδιά. </w:t>
      </w:r>
    </w:p>
    <w:p w14:paraId="7B21D39A"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Τέταρτον, να δοθούν άμεσα χειμωνιάτικα ρούχα και ειδικά κλινοσκεπάσματα, για να μπορούν να </w:t>
      </w:r>
      <w:r>
        <w:rPr>
          <w:rFonts w:eastAsia="Times New Roman" w:cs="Times New Roman"/>
          <w:szCs w:val="24"/>
        </w:rPr>
        <w:t>αντ</w:t>
      </w:r>
      <w:r>
        <w:rPr>
          <w:rFonts w:eastAsia="Times New Roman" w:cs="Times New Roman"/>
          <w:szCs w:val="24"/>
        </w:rPr>
        <w:t>ε</w:t>
      </w:r>
      <w:r>
        <w:rPr>
          <w:rFonts w:eastAsia="Times New Roman" w:cs="Times New Roman"/>
          <w:szCs w:val="24"/>
        </w:rPr>
        <w:t>πεξέλθουν σε χαμηλές θερμοκρασίες του χειμώνα. Επίσης, θα πρέπει να ενισχυθούν και με υποδομές, με πλυντήρια, με επαρκείς τουαλέτες, ντου</w:t>
      </w:r>
      <w:r>
        <w:rPr>
          <w:rFonts w:eastAsia="Times New Roman" w:cs="Times New Roman"/>
          <w:szCs w:val="24"/>
        </w:rPr>
        <w:t>ς</w:t>
      </w:r>
      <w:r>
        <w:rPr>
          <w:rFonts w:eastAsia="Times New Roman" w:cs="Times New Roman"/>
          <w:szCs w:val="24"/>
        </w:rPr>
        <w:t>.</w:t>
      </w:r>
    </w:p>
    <w:p w14:paraId="7B21D39B"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Μανωλάκου, έχετε τη δευτερολογία σας για να πείτε τα υπόλοιπα. </w:t>
      </w:r>
    </w:p>
    <w:p w14:paraId="7B21D39C" w14:textId="77777777" w:rsidR="00B46177" w:rsidRDefault="00C46B70">
      <w:pPr>
        <w:spacing w:after="0" w:line="600" w:lineRule="auto"/>
        <w:ind w:firstLine="720"/>
        <w:jc w:val="both"/>
        <w:rPr>
          <w:rFonts w:eastAsia="Times New Roman"/>
          <w:szCs w:val="24"/>
        </w:rPr>
      </w:pPr>
      <w:r>
        <w:rPr>
          <w:rFonts w:eastAsia="Times New Roman"/>
          <w:b/>
          <w:szCs w:val="24"/>
        </w:rPr>
        <w:t xml:space="preserve">ΔΙΑΜΑΝΤΩ </w:t>
      </w:r>
      <w:r>
        <w:rPr>
          <w:rFonts w:eastAsia="Times New Roman"/>
          <w:b/>
          <w:szCs w:val="24"/>
        </w:rPr>
        <w:t xml:space="preserve">ΜΑΝΩΛΑΚΟΥ: </w:t>
      </w:r>
      <w:r>
        <w:rPr>
          <w:rFonts w:eastAsia="Times New Roman"/>
          <w:szCs w:val="24"/>
        </w:rPr>
        <w:t xml:space="preserve">Ολοκληρώνω, κύριε Πρόεδρε, λέγοντας ότι πρέπει να αναλάβουν οι υπηρεσίες υγείας, το κράτος και όχι οι ΜΚΟ και να εξασφαλιστεί επαρκής σίτιση. </w:t>
      </w:r>
    </w:p>
    <w:p w14:paraId="7B21D39D"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έχετε τον λόγο. </w:t>
      </w:r>
    </w:p>
    <w:p w14:paraId="7B21D39E"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ΙΩΑΝΝΗΣ ΜΟΥΖΑΛΑΣ (Αναπληρωτής Υπουργός Εσωτερικών και Διοικητικής Ανασυγκρότησης): </w:t>
      </w:r>
      <w:r>
        <w:rPr>
          <w:rFonts w:eastAsia="Times New Roman"/>
          <w:szCs w:val="24"/>
        </w:rPr>
        <w:t>Κυρία Μανωλάκου, είναι πολύ λογική η επίκαιρη ερώτηση που κάνετε. Είμαι στη θέση να σας πω ότι, πρώτον, τα περισσότερα από αυτά τα οποία θέτετε είναι σωστά και, δεύτερον, ότ</w:t>
      </w:r>
      <w:r>
        <w:rPr>
          <w:rFonts w:eastAsia="Times New Roman"/>
          <w:szCs w:val="24"/>
        </w:rPr>
        <w:t xml:space="preserve">ι βρισκόμαστε ήδη στη διαδικασία θεραπείας. </w:t>
      </w:r>
    </w:p>
    <w:p w14:paraId="7B21D39F" w14:textId="77777777" w:rsidR="00B46177" w:rsidRDefault="00C46B70">
      <w:pPr>
        <w:spacing w:after="0" w:line="600" w:lineRule="auto"/>
        <w:ind w:firstLine="720"/>
        <w:jc w:val="both"/>
        <w:rPr>
          <w:rFonts w:eastAsia="Times New Roman"/>
          <w:szCs w:val="24"/>
        </w:rPr>
      </w:pPr>
      <w:r>
        <w:rPr>
          <w:rFonts w:eastAsia="Times New Roman"/>
          <w:szCs w:val="24"/>
        </w:rPr>
        <w:t>Θα αναφερθώ, πρώτα, στα συγκεκριμένα: Όσον αφορά το να εξασφαλιστούν ανθρώπινες και αξιοπρεπείς συνθήκες διαμονής, ήδη ξεκινάει το πρόγραμμα</w:t>
      </w:r>
      <w:r>
        <w:rPr>
          <w:rFonts w:eastAsia="Times New Roman"/>
          <w:szCs w:val="24"/>
        </w:rPr>
        <w:t>, κατά το οποίο</w:t>
      </w:r>
      <w:r>
        <w:rPr>
          <w:rFonts w:eastAsia="Times New Roman"/>
          <w:szCs w:val="24"/>
        </w:rPr>
        <w:t xml:space="preserve"> γίνονται εγκαταστάσεις αποχέτευσης και όλα αυτά τα πράγ</w:t>
      </w:r>
      <w:r>
        <w:rPr>
          <w:rFonts w:eastAsia="Times New Roman"/>
          <w:szCs w:val="24"/>
        </w:rPr>
        <w:t xml:space="preserve">ματα και το πλάνο είναι μέχρι τις 15 Δεκεμβρίου να έχουν αντικατασταθεί οι σκηνές με σπιτάκια και με ό,τι αυτό συνεπάγεται, </w:t>
      </w:r>
      <w:r>
        <w:rPr>
          <w:rFonts w:eastAsia="Times New Roman"/>
          <w:szCs w:val="24"/>
        </w:rPr>
        <w:t xml:space="preserve">για παράδειγμα, </w:t>
      </w:r>
      <w:r>
        <w:rPr>
          <w:rFonts w:eastAsia="Times New Roman"/>
          <w:szCs w:val="24"/>
        </w:rPr>
        <w:t xml:space="preserve">με κανονική θέρμανση. </w:t>
      </w:r>
    </w:p>
    <w:p w14:paraId="7B21D3A0" w14:textId="77777777" w:rsidR="00B46177" w:rsidRDefault="00C46B70">
      <w:pPr>
        <w:spacing w:after="0" w:line="600" w:lineRule="auto"/>
        <w:ind w:firstLine="720"/>
        <w:jc w:val="both"/>
        <w:rPr>
          <w:rFonts w:eastAsia="Times New Roman"/>
          <w:szCs w:val="24"/>
        </w:rPr>
      </w:pPr>
      <w:r>
        <w:rPr>
          <w:rFonts w:eastAsia="Times New Roman"/>
          <w:szCs w:val="24"/>
        </w:rPr>
        <w:t>Παρ’ όλα αυτά, να σας πω ότι ειδικά στο Σχιστό οι σκηνές είναι πολικού τύπου, επομένως διασφα</w:t>
      </w:r>
      <w:r>
        <w:rPr>
          <w:rFonts w:eastAsia="Times New Roman"/>
          <w:szCs w:val="24"/>
        </w:rPr>
        <w:t xml:space="preserve">λίζουν από το κρύο, αλλά έχετε δίκιο και εμείς προχωράμε και σας λέμε ότι μέχρι τις 15 Δεκεμβρίου θα έχουμε τοποθετήσει οικίσκους. </w:t>
      </w:r>
    </w:p>
    <w:p w14:paraId="7B21D3A1"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Τα χειμωνιάτικα ρούχα, αυτό που λέμε «ξεχειμώνιασμα» έχει ήδη γίνει εδώ και είκοσι μέρες και έχει γίνει σε όλη την Ελλάδα. Υ</w:t>
      </w:r>
      <w:r>
        <w:rPr>
          <w:rFonts w:eastAsia="Times New Roman"/>
          <w:szCs w:val="24"/>
        </w:rPr>
        <w:t xml:space="preserve">πάρχει και έτοιμο στοκ, ώστε, αν χρειαστεί, να δοθεί και δεύτερη δόση. </w:t>
      </w:r>
    </w:p>
    <w:p w14:paraId="7B21D3A2" w14:textId="77777777" w:rsidR="00B46177" w:rsidRDefault="00C46B70">
      <w:pPr>
        <w:spacing w:after="0" w:line="600" w:lineRule="auto"/>
        <w:ind w:firstLine="720"/>
        <w:jc w:val="both"/>
        <w:rPr>
          <w:rFonts w:eastAsia="Times New Roman"/>
          <w:szCs w:val="24"/>
        </w:rPr>
      </w:pPr>
      <w:r>
        <w:rPr>
          <w:rFonts w:eastAsia="Times New Roman"/>
          <w:szCs w:val="24"/>
        </w:rPr>
        <w:t xml:space="preserve">Εκτός από αυτά θα δοθεί άμεσα και ένα ποσό </w:t>
      </w:r>
      <w:r>
        <w:rPr>
          <w:rFonts w:eastAsia="Times New Roman"/>
          <w:szCs w:val="24"/>
          <w:lang w:val="en-US"/>
        </w:rPr>
        <w:t>cash</w:t>
      </w:r>
      <w:r>
        <w:rPr>
          <w:rFonts w:eastAsia="Times New Roman"/>
          <w:szCs w:val="24"/>
        </w:rPr>
        <w:t xml:space="preserve"> για να αγοράσουν γαλότσες, γιατί εκεί πέρα είναι πάρα πολύ δύσκολο να κάνει κανείς την αγορά και να τους τις δώσει. </w:t>
      </w:r>
    </w:p>
    <w:p w14:paraId="7B21D3A3" w14:textId="77777777" w:rsidR="00B46177" w:rsidRDefault="00C46B70">
      <w:pPr>
        <w:spacing w:after="0" w:line="600" w:lineRule="auto"/>
        <w:ind w:firstLine="720"/>
        <w:jc w:val="both"/>
        <w:rPr>
          <w:rFonts w:eastAsia="Times New Roman"/>
          <w:szCs w:val="24"/>
        </w:rPr>
      </w:pPr>
      <w:r>
        <w:rPr>
          <w:rFonts w:eastAsia="Times New Roman"/>
          <w:szCs w:val="24"/>
        </w:rPr>
        <w:t xml:space="preserve">Την ευθύνη των υπηρεσιών υγείας την έχει το κράτος. Το κράτος ελέγχει την πρωτοβάθμια φροντίδα εκεί πέρα. Σε πολλά στρατόπεδα ή μάλλον σε πολλά </w:t>
      </w:r>
      <w:r>
        <w:rPr>
          <w:rFonts w:eastAsia="Times New Roman"/>
          <w:szCs w:val="24"/>
          <w:lang w:val="en-US"/>
        </w:rPr>
        <w:t>camps</w:t>
      </w:r>
      <w:r>
        <w:rPr>
          <w:rFonts w:eastAsia="Times New Roman"/>
          <w:szCs w:val="24"/>
        </w:rPr>
        <w:t xml:space="preserve"> -συγχωρέστε μου την έκφραση, κάνω μια αυτόματη μετάφραση του </w:t>
      </w:r>
      <w:r>
        <w:rPr>
          <w:rFonts w:eastAsia="Times New Roman"/>
          <w:szCs w:val="24"/>
          <w:lang w:val="en-US"/>
        </w:rPr>
        <w:t>camp</w:t>
      </w:r>
      <w:r>
        <w:rPr>
          <w:rFonts w:eastAsia="Times New Roman"/>
          <w:szCs w:val="24"/>
        </w:rPr>
        <w:t xml:space="preserve"> σε στρατόπεδο και ηχεί άσχημα- σε πολλά </w:t>
      </w:r>
      <w:r>
        <w:rPr>
          <w:rFonts w:eastAsia="Times New Roman"/>
          <w:szCs w:val="24"/>
          <w:lang w:val="en-US"/>
        </w:rPr>
        <w:t>camps</w:t>
      </w:r>
      <w:r>
        <w:rPr>
          <w:rFonts w:eastAsia="Times New Roman"/>
          <w:szCs w:val="24"/>
        </w:rPr>
        <w:t xml:space="preserve"> προσφύγων η πρωτοβάθμια φροντίδα καλύπτεται από ΜΚΟ, υπό τον έλεγχο πάντα του κράτους, όπως έχω ξαναπεί. Δυστυχώς αυτά είναι λεφτά που δόθηκαν από την Ευρώπη στις ΜΚΟ, δεν δόθηκαν σε εμάς και εμείς προσπαθούμε να κάνουμε την απόσβεσή τους μέσα από πα</w:t>
      </w:r>
      <w:r>
        <w:rPr>
          <w:rFonts w:eastAsia="Times New Roman"/>
          <w:szCs w:val="24"/>
        </w:rPr>
        <w:t>ροχές στους πρόσφυγες. Τουαλέτες, ντου</w:t>
      </w:r>
      <w:r>
        <w:rPr>
          <w:rFonts w:eastAsia="Times New Roman"/>
          <w:szCs w:val="24"/>
        </w:rPr>
        <w:t>ς</w:t>
      </w:r>
      <w:r>
        <w:rPr>
          <w:rFonts w:eastAsia="Times New Roman"/>
          <w:szCs w:val="24"/>
        </w:rPr>
        <w:t xml:space="preserve"> υπάρχουν και βελτιώνονται συνέχεια. </w:t>
      </w:r>
    </w:p>
    <w:p w14:paraId="7B21D3A4" w14:textId="77777777" w:rsidR="00B46177" w:rsidRDefault="00C46B70">
      <w:pPr>
        <w:spacing w:after="0" w:line="600" w:lineRule="auto"/>
        <w:ind w:firstLine="720"/>
        <w:jc w:val="both"/>
        <w:rPr>
          <w:rFonts w:eastAsia="Times New Roman"/>
          <w:szCs w:val="24"/>
        </w:rPr>
      </w:pPr>
      <w:r>
        <w:rPr>
          <w:rFonts w:eastAsia="Times New Roman"/>
          <w:szCs w:val="24"/>
        </w:rPr>
        <w:lastRenderedPageBreak/>
        <w:t>Όσον αφορά τη σίτιση, είναι ένα γενικότερο πρόβλημα. Η σίτιση είναι επαρκής. Θερμιδικά και από άποψη βιταμινών καλύπτει τις υγειονομικές ανάγκες. Προφανώς υπάρχει θέμα στο κατά πό</w:t>
      </w:r>
      <w:r>
        <w:rPr>
          <w:rFonts w:eastAsia="Times New Roman"/>
          <w:szCs w:val="24"/>
        </w:rPr>
        <w:t xml:space="preserve">σο είναι αρεστό αυτό το φαγητό ή όχι, κάτι που είναι πολύ δύσκολο να το πετύχει κανείς, αλλά και εκεί προσπαθούμε. </w:t>
      </w:r>
    </w:p>
    <w:p w14:paraId="7B21D3A5" w14:textId="77777777" w:rsidR="00B46177" w:rsidRDefault="00C46B70">
      <w:pPr>
        <w:spacing w:after="0" w:line="600" w:lineRule="auto"/>
        <w:ind w:firstLine="720"/>
        <w:jc w:val="both"/>
        <w:rPr>
          <w:rFonts w:eastAsia="Times New Roman"/>
          <w:szCs w:val="24"/>
        </w:rPr>
      </w:pPr>
      <w:r>
        <w:rPr>
          <w:rFonts w:eastAsia="Times New Roman"/>
          <w:szCs w:val="24"/>
        </w:rPr>
        <w:t>Στη δευτερολογία μου θα σας απαντήσω στα πρώτα δύο</w:t>
      </w:r>
      <w:r>
        <w:rPr>
          <w:rFonts w:eastAsia="Times New Roman"/>
          <w:szCs w:val="24"/>
        </w:rPr>
        <w:t>,</w:t>
      </w:r>
      <w:r>
        <w:rPr>
          <w:rFonts w:eastAsia="Times New Roman"/>
          <w:szCs w:val="24"/>
        </w:rPr>
        <w:t xml:space="preserve"> που είναι γενικότερα ζητήματα. </w:t>
      </w:r>
    </w:p>
    <w:p w14:paraId="7B21D3A6" w14:textId="77777777" w:rsidR="00B46177" w:rsidRDefault="00C46B70">
      <w:pPr>
        <w:spacing w:after="0" w:line="600" w:lineRule="auto"/>
        <w:ind w:firstLine="720"/>
        <w:jc w:val="both"/>
        <w:rPr>
          <w:rFonts w:eastAsia="Times New Roman"/>
          <w:szCs w:val="24"/>
        </w:rPr>
      </w:pPr>
      <w:r>
        <w:rPr>
          <w:rFonts w:eastAsia="Times New Roman"/>
          <w:szCs w:val="24"/>
        </w:rPr>
        <w:t xml:space="preserve">Νομίζω ότι έχω τελειώσει, κύριε Πρόεδρε. </w:t>
      </w:r>
    </w:p>
    <w:p w14:paraId="7B21D3A7"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w:t>
      </w:r>
      <w:r>
        <w:rPr>
          <w:rFonts w:eastAsia="Times New Roman"/>
          <w:b/>
          <w:szCs w:val="24"/>
        </w:rPr>
        <w:t xml:space="preserve">κήτας Κακλαμάνης): </w:t>
      </w:r>
      <w:r>
        <w:rPr>
          <w:rFonts w:eastAsia="Times New Roman"/>
          <w:szCs w:val="24"/>
        </w:rPr>
        <w:t xml:space="preserve">Ευχαριστώ πολύ. </w:t>
      </w:r>
    </w:p>
    <w:p w14:paraId="7B21D3A8" w14:textId="77777777" w:rsidR="00B46177" w:rsidRDefault="00C46B70">
      <w:pPr>
        <w:spacing w:after="0" w:line="600" w:lineRule="auto"/>
        <w:ind w:firstLine="720"/>
        <w:jc w:val="both"/>
        <w:rPr>
          <w:rFonts w:eastAsia="Times New Roman"/>
          <w:szCs w:val="24"/>
        </w:rPr>
      </w:pPr>
      <w:r>
        <w:rPr>
          <w:rFonts w:eastAsia="Times New Roman"/>
          <w:szCs w:val="24"/>
        </w:rPr>
        <w:t xml:space="preserve">Ορίστε, κυρία Μανωλάκου, έχετε τον λόγο. </w:t>
      </w:r>
    </w:p>
    <w:p w14:paraId="7B21D3A9" w14:textId="77777777" w:rsidR="00B46177" w:rsidRDefault="00C46B70">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Κύριε Υπουργέ, 15 Δεκεμβρίου είναι πολύ αργά. Τα κοντέινερ έπρεπε να υπάρχουν ήδη, από την αρχή. Ξέρατε ότι θα εγκλωβιστούν αυτοί οι άνθρωποι στη χώρα μας. Εί</w:t>
      </w:r>
      <w:r>
        <w:rPr>
          <w:rFonts w:eastAsia="Times New Roman"/>
          <w:szCs w:val="24"/>
        </w:rPr>
        <w:t xml:space="preserve">χατε μάλιστα κάνει και ψυχολογική προετοιμασία και στους δήμους. Είχα παρευρεθεί. Από την αρχή ξέρατε ότι θα είναι Αφγανοί στην πλειοψηφία </w:t>
      </w:r>
      <w:r>
        <w:rPr>
          <w:rFonts w:eastAsia="Times New Roman"/>
          <w:szCs w:val="24"/>
        </w:rPr>
        <w:t>τους,</w:t>
      </w:r>
      <w:r>
        <w:rPr>
          <w:rFonts w:eastAsia="Times New Roman"/>
          <w:szCs w:val="24"/>
        </w:rPr>
        <w:t xml:space="preserve"> για τους οποίους δεν αναγνωρίζεται η ιδιότητα του πρόσφυγα. </w:t>
      </w:r>
    </w:p>
    <w:p w14:paraId="7B21D3AA"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Ταυτόχρονα, ισχύει αυτή η απαράδεκτη, άθλια, απάνθ</w:t>
      </w:r>
      <w:r>
        <w:rPr>
          <w:rFonts w:eastAsia="Times New Roman"/>
          <w:szCs w:val="24"/>
        </w:rPr>
        <w:t xml:space="preserve">ρωπη συμφωνία Ευρωπαϊκής Ένωσης – Τουρκίας, που στρέφεται κατά των δικαιωμάτων των προσφύγων και μεταναστών και παραβιάζει το </w:t>
      </w:r>
      <w:r>
        <w:rPr>
          <w:rFonts w:eastAsia="Times New Roman"/>
          <w:szCs w:val="24"/>
        </w:rPr>
        <w:t>Διεθνές Δ</w:t>
      </w:r>
      <w:r>
        <w:rPr>
          <w:rFonts w:eastAsia="Times New Roman"/>
          <w:szCs w:val="24"/>
        </w:rPr>
        <w:t xml:space="preserve">ίκαιο. </w:t>
      </w:r>
    </w:p>
    <w:p w14:paraId="7B21D3AB" w14:textId="77777777" w:rsidR="00B46177" w:rsidRDefault="00C46B70">
      <w:pPr>
        <w:spacing w:after="0" w:line="600" w:lineRule="auto"/>
        <w:ind w:firstLine="720"/>
        <w:jc w:val="both"/>
        <w:rPr>
          <w:rFonts w:eastAsia="Times New Roman"/>
          <w:szCs w:val="24"/>
        </w:rPr>
      </w:pPr>
      <w:r>
        <w:rPr>
          <w:rFonts w:eastAsia="Times New Roman"/>
          <w:szCs w:val="24"/>
        </w:rPr>
        <w:t>Έπρεπε να υπάρχουν ήδη τα κοντέινερ. Είναι αργά γιατί ήδη έχουν αρχίσει οι χαμηλές θερμοκρασίες και υπάρχουν οικο</w:t>
      </w:r>
      <w:r>
        <w:rPr>
          <w:rFonts w:eastAsia="Times New Roman"/>
          <w:szCs w:val="24"/>
        </w:rPr>
        <w:t xml:space="preserve">γένειες με παιδιά. Το 35% είναι παιδιά στο κέντρο φιλοξενίας στο Σχιστό. </w:t>
      </w:r>
    </w:p>
    <w:p w14:paraId="7B21D3AC" w14:textId="77777777" w:rsidR="00B46177" w:rsidRDefault="00C46B70">
      <w:pPr>
        <w:spacing w:after="0" w:line="600" w:lineRule="auto"/>
        <w:ind w:firstLine="720"/>
        <w:jc w:val="both"/>
        <w:rPr>
          <w:rFonts w:eastAsia="Times New Roman"/>
          <w:szCs w:val="24"/>
        </w:rPr>
      </w:pPr>
      <w:r>
        <w:rPr>
          <w:rFonts w:eastAsia="Times New Roman"/>
          <w:szCs w:val="24"/>
        </w:rPr>
        <w:t>Επιπλέον</w:t>
      </w:r>
      <w:r>
        <w:rPr>
          <w:rFonts w:eastAsia="Times New Roman"/>
          <w:szCs w:val="24"/>
        </w:rPr>
        <w:t xml:space="preserve"> </w:t>
      </w:r>
      <w:r>
        <w:rPr>
          <w:rFonts w:eastAsia="Times New Roman"/>
          <w:szCs w:val="24"/>
        </w:rPr>
        <w:t xml:space="preserve">θέλω να πω ότι υπάρχουν πενήντα ένα άτομα προσωπικό –παιδοψυχολόγοι, υποστηρικτικές υπηρεσίες κ.λπ.- χωρίς διερμηνέα. </w:t>
      </w:r>
    </w:p>
    <w:p w14:paraId="7B21D3AD" w14:textId="77777777" w:rsidR="00B46177" w:rsidRDefault="00C46B70">
      <w:pPr>
        <w:spacing w:after="0" w:line="600" w:lineRule="auto"/>
        <w:ind w:firstLine="720"/>
        <w:jc w:val="both"/>
        <w:rPr>
          <w:rFonts w:eastAsia="Times New Roman"/>
          <w:szCs w:val="24"/>
        </w:rPr>
      </w:pPr>
      <w:r>
        <w:rPr>
          <w:rFonts w:eastAsia="Times New Roman"/>
          <w:szCs w:val="24"/>
        </w:rPr>
        <w:t xml:space="preserve">Και στο θέμα της υγείας που λέτε ότι το έχει αναλάβει </w:t>
      </w:r>
      <w:r>
        <w:rPr>
          <w:rFonts w:eastAsia="Times New Roman"/>
          <w:szCs w:val="24"/>
        </w:rPr>
        <w:t xml:space="preserve">το κράτος, πράγματι πηγαίνουν και έχουμε συναντήσει γιατρούς από το </w:t>
      </w:r>
      <w:r>
        <w:rPr>
          <w:rFonts w:eastAsia="Times New Roman"/>
          <w:szCs w:val="24"/>
        </w:rPr>
        <w:t>Ν</w:t>
      </w:r>
      <w:r>
        <w:rPr>
          <w:rFonts w:eastAsia="Times New Roman"/>
          <w:szCs w:val="24"/>
        </w:rPr>
        <w:t xml:space="preserve">οσοκομείο της Αεροπορίας. Τους τελευταίους, όμως, μήνες είναι μόνο νοσοκόμοι, που σημαίνει ότι αυτοί οι άνθρωποι και με τα πρόσθετα προβλήματα έχουν ανάγκη στήριξης. </w:t>
      </w:r>
    </w:p>
    <w:p w14:paraId="7B21D3AE" w14:textId="77777777" w:rsidR="00B46177" w:rsidRDefault="00C46B70">
      <w:pPr>
        <w:spacing w:after="0" w:line="600" w:lineRule="auto"/>
        <w:ind w:firstLine="720"/>
        <w:jc w:val="both"/>
        <w:rPr>
          <w:rFonts w:eastAsia="Times New Roman"/>
          <w:szCs w:val="24"/>
        </w:rPr>
      </w:pPr>
      <w:r>
        <w:rPr>
          <w:rFonts w:eastAsia="Times New Roman"/>
          <w:szCs w:val="24"/>
        </w:rPr>
        <w:lastRenderedPageBreak/>
        <w:t>Βεβαίως, σε ό,τι αφο</w:t>
      </w:r>
      <w:r>
        <w:rPr>
          <w:rFonts w:eastAsia="Times New Roman"/>
          <w:szCs w:val="24"/>
        </w:rPr>
        <w:t xml:space="preserve">ρά το φαγητό, εμείς δεν θέτουμε το θέμα στη βάση αν τους αρέσει ή δεν τους αρέσει. Συζητάμε μαζί τους και βάζουμε θέμα ότι δεν ανταποκρίνεται και σε ιδιαιτερότητες. Υπάρχουν άνθρωποι που έχουν ζάχαρο, που έχουν ασθένειες και αυτό δεν λαμβάνεται υπ’ όψιν. </w:t>
      </w:r>
    </w:p>
    <w:p w14:paraId="7B21D3AF" w14:textId="77777777" w:rsidR="00B46177" w:rsidRDefault="00C46B70">
      <w:pPr>
        <w:spacing w:after="0" w:line="600" w:lineRule="auto"/>
        <w:ind w:firstLine="720"/>
        <w:jc w:val="both"/>
        <w:rPr>
          <w:rFonts w:eastAsia="Times New Roman"/>
          <w:szCs w:val="24"/>
        </w:rPr>
      </w:pPr>
      <w:r>
        <w:rPr>
          <w:rFonts w:eastAsia="Times New Roman"/>
          <w:szCs w:val="24"/>
        </w:rPr>
        <w:t>Δεν μου απαντήσατε επίσης και για τις αποφάσεις για ασφαλή μετακίνησή τους, αλλά και για να αναγνωριστεί η προσφυγική ιδιότητα σε ανθρώπους που έχουν δεχτεί την ιμπεριαλιστική επίθεση και μέσα και από τις διεθνείς συμφωνίες έχουν ούτως ή άλλως την προσφυγι</w:t>
      </w:r>
      <w:r>
        <w:rPr>
          <w:rFonts w:eastAsia="Times New Roman"/>
          <w:szCs w:val="24"/>
        </w:rPr>
        <w:t>κή ιδιότητα.</w:t>
      </w:r>
    </w:p>
    <w:p w14:paraId="7B21D3B0" w14:textId="77777777" w:rsidR="00B46177" w:rsidRDefault="00C46B70">
      <w:pPr>
        <w:spacing w:after="0" w:line="600" w:lineRule="auto"/>
        <w:ind w:firstLine="720"/>
        <w:jc w:val="both"/>
        <w:rPr>
          <w:rFonts w:eastAsia="Times New Roman"/>
          <w:szCs w:val="24"/>
        </w:rPr>
      </w:pPr>
      <w:r>
        <w:rPr>
          <w:rFonts w:eastAsia="Times New Roman"/>
          <w:szCs w:val="24"/>
        </w:rPr>
        <w:t>Τέλος, να σας πω ότι εμείς επισκεπτόμαστε συχνά τα κέντρα φιλοξενίας, για να καταλάβουν αυτοί οι άνθρωποι ότι δεν είναι μόνοι τους, είτε πρόσφυγες είτε μετανάστες, ότι έχουν ανθρώπους που τους στηρίζουν και πιέζουν την Κυβέρνηση για την επίλυσ</w:t>
      </w:r>
      <w:r>
        <w:rPr>
          <w:rFonts w:eastAsia="Times New Roman"/>
          <w:szCs w:val="24"/>
        </w:rPr>
        <w:t xml:space="preserve">η των προβλημάτων τους. Ήδη την περασμένη εβδομάδα και δημοτικοί σύμβουλοι πήγαν και τους επισκέφτηκαν, όπως και –σας το λέμε καθαρά- και το Κομμουνιστικό Κόμμα Ελλάδας θα σας πιέζει για τα δικαιώματα των προσφύγων και μεταναστών. </w:t>
      </w:r>
    </w:p>
    <w:p w14:paraId="7B21D3B1"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Η Κυβέρνηση έχει βαριές </w:t>
      </w:r>
      <w:r>
        <w:rPr>
          <w:rFonts w:eastAsia="Times New Roman"/>
          <w:szCs w:val="24"/>
        </w:rPr>
        <w:t>ευθύνες. Εφαρμόζει την ίδια αντιμεταναστευτική πολιτική που εφάρμοζαν και οι προηγούμενοι. Είναι αυτή της Ευρωπαϊκής Ένωσης. Είναι άδικη. Είναι απάνθρωπη.</w:t>
      </w:r>
    </w:p>
    <w:p w14:paraId="7B21D3B2" w14:textId="77777777" w:rsidR="00B46177" w:rsidRDefault="00C46B70">
      <w:pPr>
        <w:spacing w:after="0" w:line="600" w:lineRule="auto"/>
        <w:ind w:firstLine="720"/>
        <w:jc w:val="both"/>
        <w:rPr>
          <w:rFonts w:eastAsia="Times New Roman"/>
          <w:szCs w:val="24"/>
        </w:rPr>
      </w:pPr>
      <w:r>
        <w:rPr>
          <w:rFonts w:eastAsia="Times New Roman"/>
          <w:szCs w:val="24"/>
        </w:rPr>
        <w:t>Ταυτόχρονα, όμως, θα καλούμε και τον λαό και ειδικά το εργατικό κίνημα να εντείνει την πάλη του ενάντ</w:t>
      </w:r>
      <w:r>
        <w:rPr>
          <w:rFonts w:eastAsia="Times New Roman"/>
          <w:szCs w:val="24"/>
        </w:rPr>
        <w:t>ια στον ιμπεριαλιστικό πόλεμο, ενάντια στο σύστημα εκμετάλλευσης, που γεννά πόλεμο, φτώχεια, προσφυγιά, μετανάστευση.</w:t>
      </w:r>
    </w:p>
    <w:p w14:paraId="7B21D3B3"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Μουζάλα, έχετε τον λόγο.</w:t>
      </w:r>
    </w:p>
    <w:p w14:paraId="7B21D3B4" w14:textId="77777777" w:rsidR="00B46177" w:rsidRDefault="00C46B70">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w:t>
      </w:r>
      <w:r>
        <w:rPr>
          <w:rFonts w:eastAsia="Times New Roman"/>
          <w:b/>
          <w:szCs w:val="24"/>
        </w:rPr>
        <w:t xml:space="preserve">ότησης): </w:t>
      </w:r>
      <w:r>
        <w:rPr>
          <w:rFonts w:eastAsia="Times New Roman"/>
          <w:szCs w:val="24"/>
        </w:rPr>
        <w:t>Τρέφω έναν βαθύ σεβασμό στην ιστορία του κόμματός σας, στο παρελθόν του, στο παρόν του, στον τρόπο με τον οποίο χειρίζεστε τα πράγματα.</w:t>
      </w:r>
    </w:p>
    <w:p w14:paraId="7B21D3B5" w14:textId="77777777" w:rsidR="00B46177" w:rsidRDefault="00C46B70">
      <w:pPr>
        <w:spacing w:after="0" w:line="600" w:lineRule="auto"/>
        <w:ind w:firstLine="720"/>
        <w:jc w:val="both"/>
        <w:rPr>
          <w:rFonts w:eastAsia="Times New Roman"/>
          <w:szCs w:val="24"/>
        </w:rPr>
      </w:pPr>
      <w:r>
        <w:rPr>
          <w:rFonts w:eastAsia="Times New Roman"/>
          <w:szCs w:val="24"/>
        </w:rPr>
        <w:t>Επιτρέψτε μου, όμως, να σας πω ότι το να μπερδεύει κανείς συνέχεια τη βούληση και την επιθυμία με τη δυνατότητα</w:t>
      </w:r>
      <w:r>
        <w:rPr>
          <w:rFonts w:eastAsia="Times New Roman"/>
          <w:szCs w:val="24"/>
        </w:rPr>
        <w:t xml:space="preserve"> και την πραγματικότητα, είναι κάτι που δεν οδηγεί πουθενά. Δεν κάνατε ούτε μία συγκεκριμένη πρόταση, για παράδειγμα, για το πώς να τους στείλουμε στην Ευρώπη. Το διεκδικούμε. Πώς; </w:t>
      </w:r>
      <w:r>
        <w:rPr>
          <w:rFonts w:eastAsia="Times New Roman"/>
          <w:szCs w:val="24"/>
        </w:rPr>
        <w:lastRenderedPageBreak/>
        <w:t>Λέτε: Να αναγνωριστούν όλοι οι πρόσφυγες. Υπάρχουν συνθήκες οι οποίες καθορ</w:t>
      </w:r>
      <w:r>
        <w:rPr>
          <w:rFonts w:eastAsia="Times New Roman"/>
          <w:szCs w:val="24"/>
        </w:rPr>
        <w:t>ίζουν ποιοι είναι πρόσφυγες και ποιοι δεν είναι. Οι Αφγανοί με βάση τις συνθήκες του Οργανισμού Ηνωμένων Εθνών είναι πρόσφυγες κατά το 47%. Αυτό ισχύει. Η ελληνική κυβέρνηση δεν μπορεί να το αλλάξει, το ΚΚΕ δεν μπορεί να το αλλάξει, η Δημοκρατική Συμπαράτα</w:t>
      </w:r>
      <w:r>
        <w:rPr>
          <w:rFonts w:eastAsia="Times New Roman"/>
          <w:szCs w:val="24"/>
        </w:rPr>
        <w:t>ξη δεν μπορεί να το αλλάξει, κανένα κόμμα δεν μπορεί να το αλλάξει. Αυτό ισχύει. Μία κυβέρνηση δουλεύει με αυτό. Επομένως, μερικές φορές</w:t>
      </w:r>
      <w:r>
        <w:rPr>
          <w:rFonts w:eastAsia="Times New Roman"/>
          <w:szCs w:val="24"/>
        </w:rPr>
        <w:t>,</w:t>
      </w:r>
      <w:r>
        <w:rPr>
          <w:rFonts w:eastAsia="Times New Roman"/>
          <w:szCs w:val="24"/>
        </w:rPr>
        <w:t xml:space="preserve"> τα παχιά λόγια είναι λόγια που δεν βοηθάνε. </w:t>
      </w:r>
    </w:p>
    <w:p w14:paraId="7B21D3B6" w14:textId="77777777" w:rsidR="00B46177" w:rsidRDefault="00C46B70">
      <w:pPr>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Υπάρχει και η Συνθήκη της Γενεύης, κύριε Υπουργέ.</w:t>
      </w:r>
    </w:p>
    <w:p w14:paraId="7B21D3B7" w14:textId="77777777" w:rsidR="00B46177" w:rsidRDefault="00C46B70">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ΜΟΥΖΑΛΑΣ (Αναπληρωτής Υπουργός Εσωτερικών και Διοικητικής Ανασυγκρότησης): </w:t>
      </w:r>
      <w:r>
        <w:rPr>
          <w:rFonts w:eastAsia="Times New Roman"/>
          <w:szCs w:val="24"/>
        </w:rPr>
        <w:t xml:space="preserve">Η Συνθήκη της Γενεύης καθορίζει επίσης τους πρόσφυγες. Διαβάστε. </w:t>
      </w:r>
    </w:p>
    <w:p w14:paraId="7B21D3B8" w14:textId="77777777" w:rsidR="00B46177" w:rsidRDefault="00C46B70">
      <w:pPr>
        <w:spacing w:after="0" w:line="600" w:lineRule="auto"/>
        <w:ind w:firstLine="720"/>
        <w:jc w:val="both"/>
        <w:rPr>
          <w:rFonts w:eastAsia="Times New Roman"/>
          <w:szCs w:val="24"/>
        </w:rPr>
      </w:pPr>
      <w:r>
        <w:rPr>
          <w:rFonts w:eastAsia="Times New Roman"/>
          <w:szCs w:val="24"/>
        </w:rPr>
        <w:t xml:space="preserve">Τα κοντέινερ στις 15 Δεκεμβρίου μπορεί να είναι αργά με βάση μία πραγματικότητα. Είναι πολύ νωρίς με βάση την </w:t>
      </w:r>
      <w:r>
        <w:rPr>
          <w:rFonts w:eastAsia="Times New Roman"/>
          <w:szCs w:val="24"/>
        </w:rPr>
        <w:t>ίδια πραγματικότητα. Στεγάζουν εξήντα χιλιάδες ανθρώπους.</w:t>
      </w:r>
    </w:p>
    <w:p w14:paraId="7B21D3B9"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lastRenderedPageBreak/>
        <w:t>Βλέπετε τι γίνεται στο Καλαί. Βλέπετε τι γίνεται αλλού, σε χώρες με τεράστιες δυνατότητες. Είμαστε ευχαριστημένοι; Όχι. Προσπαθούμε πάρα πολύ να τους στείλουμε στην Ευρώπη, όμως χρειάζονται δ</w:t>
      </w:r>
      <w:r>
        <w:rPr>
          <w:rFonts w:eastAsia="Times New Roman" w:cs="Times New Roman"/>
          <w:szCs w:val="24"/>
        </w:rPr>
        <w:t>ύ</w:t>
      </w:r>
      <w:r>
        <w:rPr>
          <w:rFonts w:eastAsia="Times New Roman" w:cs="Times New Roman"/>
          <w:szCs w:val="24"/>
        </w:rPr>
        <w:t xml:space="preserve">ο. Εμείς λέμε να γίνει το </w:t>
      </w:r>
      <w:r>
        <w:rPr>
          <w:rFonts w:eastAsia="Times New Roman" w:cs="Times New Roman"/>
          <w:szCs w:val="24"/>
          <w:lang w:val="en-US"/>
        </w:rPr>
        <w:t>relocation</w:t>
      </w:r>
      <w:r>
        <w:rPr>
          <w:rFonts w:eastAsia="Times New Roman" w:cs="Times New Roman"/>
          <w:szCs w:val="24"/>
        </w:rPr>
        <w:t>, να φύγουν στην Ευρώπη. Χρειάζονται δ</w:t>
      </w:r>
      <w:r>
        <w:rPr>
          <w:rFonts w:eastAsia="Times New Roman" w:cs="Times New Roman"/>
          <w:szCs w:val="24"/>
        </w:rPr>
        <w:t>ύ</w:t>
      </w:r>
      <w:r>
        <w:rPr>
          <w:rFonts w:eastAsia="Times New Roman" w:cs="Times New Roman"/>
          <w:szCs w:val="24"/>
        </w:rPr>
        <w:t xml:space="preserve">ο για να γίνει αυτό. </w:t>
      </w:r>
    </w:p>
    <w:p w14:paraId="7B21D3BA"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Το έχω ξαναπεί εδώ στη Βουλή απαντώντας σε άλλα κόμματα. Τι φαντάζεστε; Την Κυβέρνηση καβάλα σε άσπρα άλογα να πάει να κατακτήσει τις Βρυξέλλες, τη Γερμανία, τ</w:t>
      </w:r>
      <w:r>
        <w:rPr>
          <w:rFonts w:eastAsia="Times New Roman" w:cs="Times New Roman"/>
          <w:szCs w:val="24"/>
        </w:rPr>
        <w:t>ην Κωνσταντινούπολη; Πώς γίνονται αυτά τα πράγματα;</w:t>
      </w:r>
    </w:p>
    <w:p w14:paraId="7B21D3BB"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 xml:space="preserve">Τελειώνω με το εξής: Οι συνθήκες βελτιώνονται συνέχεια. Το Σχιστό θα είναι ένα απ’ αυτά που θα βελτιωθούν οι συνθήκες πολύ γρηγορότερα από άλλα </w:t>
      </w:r>
      <w:r>
        <w:rPr>
          <w:rFonts w:eastAsia="Times New Roman" w:cs="Times New Roman"/>
          <w:szCs w:val="24"/>
          <w:lang w:val="en-US"/>
        </w:rPr>
        <w:t>camp</w:t>
      </w:r>
      <w:r>
        <w:rPr>
          <w:rFonts w:eastAsia="Times New Roman" w:cs="Times New Roman"/>
          <w:szCs w:val="24"/>
        </w:rPr>
        <w:t>. Για τα πολιτικά προβλήματα δεν υπάρχει καν θέμα συζήτη</w:t>
      </w:r>
      <w:r>
        <w:rPr>
          <w:rFonts w:eastAsia="Times New Roman" w:cs="Times New Roman"/>
          <w:szCs w:val="24"/>
        </w:rPr>
        <w:t xml:space="preserve">σης. Δεν νομίζω ότι διαφωνούμε στη βούληση. Διαφωνούμε στην εκτίμηση της πραγματικότητας. </w:t>
      </w:r>
    </w:p>
    <w:p w14:paraId="7B21D3BC"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7B21D3BD" w14:textId="77777777" w:rsidR="00B46177" w:rsidRDefault="00C46B70">
      <w:pPr>
        <w:spacing w:after="0" w:line="600" w:lineRule="auto"/>
        <w:ind w:firstLine="567"/>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Το ρεαλιστικό για εσάς είναι να εφαρμόζετε πολιτική ενάντια στα δικαιώματα των προσφύγων! </w:t>
      </w:r>
    </w:p>
    <w:p w14:paraId="7B21D3BE" w14:textId="77777777" w:rsidR="00B46177" w:rsidRDefault="00C46B70">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Προχωρ</w:t>
      </w:r>
      <w:r>
        <w:rPr>
          <w:rFonts w:eastAsia="Times New Roman" w:cs="Times New Roman"/>
          <w:szCs w:val="24"/>
        </w:rPr>
        <w:t xml:space="preserve">ούμε στην έκτη με αριθμό 142/25-10-2016 επίκαιρη ερώτηση πρώτου κύκλου του Βουλευτή Β΄ Αθηνών της Ένωσης Κεντρώων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Δημητρίου Καρρά</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σχετικά με την ανάγκη απάλειψης ή τρ</w:t>
      </w:r>
      <w:r>
        <w:rPr>
          <w:rFonts w:eastAsia="Times New Roman" w:cs="Times New Roman"/>
          <w:szCs w:val="24"/>
        </w:rPr>
        <w:t>οποποίησης εδαφίων της παραγράφου 5 του άρθρου 16 του νόμου «Κοινωνική και Αλληλέγγυα Οικονομία» εξαιτίας υπερμέτρου διευρύνσεως της ευθύνης απλών μελών Κοινωνικής Συνεταιριστικής επιχείρησης (</w:t>
      </w:r>
      <w:r>
        <w:rPr>
          <w:rFonts w:eastAsia="Times New Roman" w:cs="Times New Roman"/>
          <w:szCs w:val="24"/>
        </w:rPr>
        <w:t>ΚΟΙΝ</w:t>
      </w:r>
      <w:r>
        <w:rPr>
          <w:rFonts w:eastAsia="Times New Roman" w:cs="Times New Roman"/>
          <w:szCs w:val="24"/>
        </w:rPr>
        <w:t>Σ</w:t>
      </w:r>
      <w:r>
        <w:rPr>
          <w:rFonts w:eastAsia="Times New Roman" w:cs="Times New Roman"/>
          <w:szCs w:val="24"/>
        </w:rPr>
        <w:t>ΕΠ</w:t>
      </w:r>
      <w:r>
        <w:rPr>
          <w:rFonts w:eastAsia="Times New Roman" w:cs="Times New Roman"/>
          <w:szCs w:val="24"/>
        </w:rPr>
        <w:t xml:space="preserve">) για υποχρεώσεις του </w:t>
      </w:r>
      <w:r>
        <w:rPr>
          <w:rFonts w:eastAsia="Times New Roman" w:cs="Times New Roman"/>
          <w:szCs w:val="24"/>
        </w:rPr>
        <w:t>δ</w:t>
      </w:r>
      <w:r>
        <w:rPr>
          <w:rFonts w:eastAsia="Times New Roman" w:cs="Times New Roman"/>
          <w:szCs w:val="24"/>
        </w:rPr>
        <w:t xml:space="preserve">ιαχειριστή ή του </w:t>
      </w:r>
      <w:r>
        <w:rPr>
          <w:rFonts w:eastAsia="Times New Roman" w:cs="Times New Roman"/>
          <w:szCs w:val="24"/>
        </w:rPr>
        <w:t>π</w:t>
      </w:r>
      <w:r>
        <w:rPr>
          <w:rFonts w:eastAsia="Times New Roman" w:cs="Times New Roman"/>
          <w:szCs w:val="24"/>
        </w:rPr>
        <w:t>ροέδρου της Διο</w:t>
      </w:r>
      <w:r>
        <w:rPr>
          <w:rFonts w:eastAsia="Times New Roman" w:cs="Times New Roman"/>
          <w:szCs w:val="24"/>
        </w:rPr>
        <w:t xml:space="preserve">ικούσας Επιτροπής προς το </w:t>
      </w:r>
      <w:r>
        <w:rPr>
          <w:rFonts w:eastAsia="Times New Roman" w:cs="Times New Roman"/>
          <w:szCs w:val="24"/>
        </w:rPr>
        <w:t>δ</w:t>
      </w:r>
      <w:r>
        <w:rPr>
          <w:rFonts w:eastAsia="Times New Roman" w:cs="Times New Roman"/>
          <w:szCs w:val="24"/>
        </w:rPr>
        <w:t xml:space="preserve">ημόσιο και τους </w:t>
      </w:r>
      <w:r>
        <w:rPr>
          <w:rFonts w:eastAsia="Times New Roman" w:cs="Times New Roman"/>
          <w:szCs w:val="24"/>
        </w:rPr>
        <w:t>φ</w:t>
      </w:r>
      <w:r>
        <w:rPr>
          <w:rFonts w:eastAsia="Times New Roman" w:cs="Times New Roman"/>
          <w:szCs w:val="24"/>
        </w:rPr>
        <w:t>ορείς Κοινωνικής Ασφάλισης.</w:t>
      </w:r>
    </w:p>
    <w:p w14:paraId="7B21D3BF"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Θα απαντήσει η Αναπληρώτρια Υπουργός κ</w:t>
      </w:r>
      <w:r>
        <w:rPr>
          <w:rFonts w:eastAsia="Times New Roman" w:cs="Times New Roman"/>
          <w:szCs w:val="24"/>
        </w:rPr>
        <w:t>.</w:t>
      </w:r>
      <w:r>
        <w:rPr>
          <w:rFonts w:eastAsia="Times New Roman" w:cs="Times New Roman"/>
          <w:szCs w:val="24"/>
        </w:rPr>
        <w:t xml:space="preserve"> Ουρανία Αντωνοπούλου.</w:t>
      </w:r>
    </w:p>
    <w:p w14:paraId="7B21D3C0"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 xml:space="preserve">Κύριε Καρρά, έχετε τον λόγο. </w:t>
      </w:r>
    </w:p>
    <w:p w14:paraId="7B21D3C1" w14:textId="77777777" w:rsidR="00B46177" w:rsidRDefault="00C46B70">
      <w:pPr>
        <w:spacing w:after="0" w:line="600" w:lineRule="auto"/>
        <w:ind w:firstLine="567"/>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 </w:t>
      </w:r>
    </w:p>
    <w:p w14:paraId="7B21D3C2"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lastRenderedPageBreak/>
        <w:t>Ευχαριστώ, κυρία Υπουργέ, για την πα</w:t>
      </w:r>
      <w:r>
        <w:rPr>
          <w:rFonts w:eastAsia="Times New Roman" w:cs="Times New Roman"/>
          <w:szCs w:val="24"/>
        </w:rPr>
        <w:t xml:space="preserve">ρουσία σας. </w:t>
      </w:r>
    </w:p>
    <w:p w14:paraId="7B21D3C3"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Προχθές ψηφίσαμε στη Βουλή το νομοσχέδιο για την κοινωνική επιχειρηματικότητα και την αλληλέγγυα οικονομία. Οι συνεταιρισμοί είναι κάτι που διαχρονικά στην Ελλάδα έχουν υποστηριχθεί, γιατί δημιουργούν προϋποθέσεις εργασίας, προϋποθέσεις εμπορε</w:t>
      </w:r>
      <w:r>
        <w:rPr>
          <w:rFonts w:eastAsia="Times New Roman" w:cs="Times New Roman"/>
          <w:szCs w:val="24"/>
        </w:rPr>
        <w:t>υσιμότητας προϊόντων παραγωγών, μικρών αγροτών και πάντοτε είχαν την προστασία του κράτους, με την έννοια ότι ο συνεταίρος, το μέλος του συνεταιρισμού ποτέ δεν έφερε ευθύνη για υποχρεώσεις του συνεταιρισμού που προέκυπταν από τη διαχείριση ή την κακοδιαχεί</w:t>
      </w:r>
      <w:r>
        <w:rPr>
          <w:rFonts w:eastAsia="Times New Roman" w:cs="Times New Roman"/>
          <w:szCs w:val="24"/>
        </w:rPr>
        <w:t xml:space="preserve">ρισή του έναντι του δημοσίου, φορέων κοινωνικής ασφάλισης ή και προς τρίτους ακόμα. </w:t>
      </w:r>
    </w:p>
    <w:p w14:paraId="7B21D3C4"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Τα γνωστά παραδείγματα είναι οι αγροτικοί συνεταιρισμοί, όπου η ευθύνη είναι περιορισμένη μέχρι τη συνεταιριστική μερίδα, οι δασικοί συνεταιρισμοί, που ψηφίστηκαν προχθές,</w:t>
      </w:r>
      <w:r>
        <w:rPr>
          <w:rFonts w:eastAsia="Times New Roman" w:cs="Times New Roman"/>
          <w:szCs w:val="24"/>
        </w:rPr>
        <w:t xml:space="preserve"> αντιστοίχως μέχρι τη συνεταιριστική μερίδα, με μόνη εξαίρεση τους απεριορίστου ευθύνης αστικούς συνεταιρισμούς, οι οποίοι είναι πραγματικά εμπορικές ή βιομηχανικές εταιρείες. </w:t>
      </w:r>
    </w:p>
    <w:p w14:paraId="7B21D3C5"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lastRenderedPageBreak/>
        <w:t>Έρχεται, λοιπόν, προς ενίσχυση της κοινωνικής επιχειρηματικότητας και στην αιτι</w:t>
      </w:r>
      <w:r>
        <w:rPr>
          <w:rFonts w:eastAsia="Times New Roman" w:cs="Times New Roman"/>
          <w:szCs w:val="24"/>
        </w:rPr>
        <w:t>ολογική έκθεση αναφέρεται ότι θα βοηθηθούν ευάλωτες ομάδες για να μπορέσουν να αποκτήσουν μια μικρή δραστηριότητα. Μπαίνει μέσα μια διάταξη που λέει τούτο, ότι εάν τυχόν προκύψουν ευθύνες του συνεταιρισμού προς το δημόσιο ή προς φορείς κοινωνικής ασφάλισης</w:t>
      </w:r>
      <w:r>
        <w:rPr>
          <w:rFonts w:eastAsia="Times New Roman" w:cs="Times New Roman"/>
          <w:szCs w:val="24"/>
        </w:rPr>
        <w:t xml:space="preserve"> από καθυστέρηση καταβολής ή από παραβάσεις ακόμα φορολογικές ή από ανακτήσεις επιδοτήσεων ή οποιεσδήποτε άλλες αιτίες, ο </w:t>
      </w:r>
      <w:r>
        <w:rPr>
          <w:rFonts w:eastAsia="Times New Roman" w:cs="Times New Roman"/>
          <w:szCs w:val="24"/>
        </w:rPr>
        <w:t>δ</w:t>
      </w:r>
      <w:r>
        <w:rPr>
          <w:rFonts w:eastAsia="Times New Roman" w:cs="Times New Roman"/>
          <w:szCs w:val="24"/>
        </w:rPr>
        <w:t xml:space="preserve">ιαχειριστής -που καλείται κατά τις πάγιες διατάξεις ως υπεύθυνος για τη διαχείριση- ή ο </w:t>
      </w:r>
      <w:r>
        <w:rPr>
          <w:rFonts w:eastAsia="Times New Roman" w:cs="Times New Roman"/>
          <w:szCs w:val="24"/>
        </w:rPr>
        <w:t>π</w:t>
      </w:r>
      <w:r>
        <w:rPr>
          <w:rFonts w:eastAsia="Times New Roman" w:cs="Times New Roman"/>
          <w:szCs w:val="24"/>
        </w:rPr>
        <w:t xml:space="preserve">ρόεδρος της Διοικούσας Επιτροπής μπορεί να </w:t>
      </w:r>
      <w:r>
        <w:rPr>
          <w:rFonts w:eastAsia="Times New Roman" w:cs="Times New Roman"/>
          <w:szCs w:val="24"/>
        </w:rPr>
        <w:t>μετακυλ</w:t>
      </w:r>
      <w:r>
        <w:rPr>
          <w:rFonts w:eastAsia="Times New Roman" w:cs="Times New Roman"/>
          <w:szCs w:val="24"/>
        </w:rPr>
        <w:t>ί</w:t>
      </w:r>
      <w:r>
        <w:rPr>
          <w:rFonts w:eastAsia="Times New Roman" w:cs="Times New Roman"/>
          <w:szCs w:val="24"/>
        </w:rPr>
        <w:t xml:space="preserve">σει τις υποχρεώσεις αυτές στα μέλη τα οποία καθίστανται εις ολόκληρο αλληλέγγυα με το σύνολο της ευθύνης του συνεταιρισμού. </w:t>
      </w:r>
    </w:p>
    <w:p w14:paraId="7B21D3C6"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t>Αυτό δημιουργεί ένα ρήγμα και είναι ένα αντικίνητρο για την κοινωνική επιχειρηματικότητα διότι, εφόσον ο συνεταιρισμός γίνε</w:t>
      </w:r>
      <w:r>
        <w:rPr>
          <w:rFonts w:eastAsia="Times New Roman" w:cs="Times New Roman"/>
          <w:szCs w:val="24"/>
        </w:rPr>
        <w:t xml:space="preserve">ται άνευ κεφαλαίων, δεν μπορούμε να καθιστούμε υπέγγυα την περιουσία ή και το σπίτι ακόμα των μελών του συνεταιρισμού για μια κακοδιαχείριση, μια δολιότητα του διαχειριστή. Θεωρείτε, λοιπόν, σκόπιμο ότι πρέπει να απαλειφθεί η διάταξη αυτή; </w:t>
      </w:r>
    </w:p>
    <w:p w14:paraId="7B21D3C7" w14:textId="77777777" w:rsidR="00B46177" w:rsidRDefault="00C46B70">
      <w:pPr>
        <w:spacing w:after="0" w:line="600" w:lineRule="auto"/>
        <w:ind w:firstLine="567"/>
        <w:jc w:val="both"/>
        <w:rPr>
          <w:rFonts w:eastAsia="Times New Roman" w:cs="Times New Roman"/>
          <w:szCs w:val="24"/>
        </w:rPr>
      </w:pPr>
      <w:r>
        <w:rPr>
          <w:rFonts w:eastAsia="Times New Roman" w:cs="Times New Roman"/>
          <w:szCs w:val="24"/>
        </w:rPr>
        <w:lastRenderedPageBreak/>
        <w:t>Επικουρικώς, αν</w:t>
      </w:r>
      <w:r>
        <w:rPr>
          <w:rFonts w:eastAsia="Times New Roman" w:cs="Times New Roman"/>
          <w:szCs w:val="24"/>
        </w:rPr>
        <w:t xml:space="preserve"> θεωρείτε ότι πρέπει να αυξηθεί με τον τρόπο αυτόν η ευθύνη του συνεταιρισμού</w:t>
      </w:r>
      <w:r>
        <w:rPr>
          <w:rFonts w:eastAsia="Times New Roman" w:cs="Times New Roman"/>
          <w:szCs w:val="24"/>
        </w:rPr>
        <w:t>,</w:t>
      </w:r>
      <w:r>
        <w:rPr>
          <w:rFonts w:eastAsia="Times New Roman" w:cs="Times New Roman"/>
          <w:szCs w:val="24"/>
        </w:rPr>
        <w:t xml:space="preserve"> γιατί μπορεί να λειτουργήσει καλύτερα, γιατί να μην περιορίσουμε την ευθύνη των μελών μέχρι την αξία της συνεταιριστικής εισφοράς, ούτως ώστε να μην έχουν την περιουσία τους ολό</w:t>
      </w:r>
      <w:r>
        <w:rPr>
          <w:rFonts w:eastAsia="Times New Roman" w:cs="Times New Roman"/>
          <w:szCs w:val="24"/>
        </w:rPr>
        <w:t>κληρη υπέγγυα έναντι του δημοσίου και φορέων κοινωνικής ασφάλισης.</w:t>
      </w:r>
    </w:p>
    <w:p w14:paraId="7B21D3C8" w14:textId="77777777" w:rsidR="00B46177" w:rsidRDefault="00C46B70">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Υπουργέ, έχετε τον λόγο.</w:t>
      </w:r>
    </w:p>
    <w:p w14:paraId="7B21D3C9" w14:textId="77777777" w:rsidR="00B46177" w:rsidRDefault="00C46B70">
      <w:pPr>
        <w:spacing w:after="0" w:line="600" w:lineRule="auto"/>
        <w:ind w:firstLine="567"/>
        <w:jc w:val="both"/>
        <w:rPr>
          <w:rFonts w:eastAsia="Times New Roman"/>
          <w:bCs/>
          <w:color w:val="242424"/>
          <w:szCs w:val="24"/>
        </w:rPr>
      </w:pPr>
      <w:r>
        <w:rPr>
          <w:rFonts w:eastAsia="Times New Roman"/>
          <w:b/>
          <w:bCs/>
          <w:color w:val="242424"/>
          <w:szCs w:val="24"/>
        </w:rPr>
        <w:t xml:space="preserve">ΟΥΡΑΝΙΑ ΑΝΤΩΝΟΠΟΥΛΟΥ (Αναπληρώτρια Υπουργός Εργασίας, Κοινωνικής Ασφάλισης και Κοινωνικής Αλληλεγγύης): </w:t>
      </w:r>
      <w:r>
        <w:rPr>
          <w:rFonts w:eastAsia="Times New Roman"/>
          <w:bCs/>
          <w:color w:val="242424"/>
          <w:szCs w:val="24"/>
        </w:rPr>
        <w:t>Ευχαριστώ, κύριε Πρόε</w:t>
      </w:r>
      <w:r>
        <w:rPr>
          <w:rFonts w:eastAsia="Times New Roman"/>
          <w:bCs/>
          <w:color w:val="242424"/>
          <w:szCs w:val="24"/>
        </w:rPr>
        <w:t>δρε.</w:t>
      </w:r>
    </w:p>
    <w:p w14:paraId="7B21D3CA"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t xml:space="preserve">Θα ήθελα να πω το εξής. Έχει γίνει, όπως γνωρίζετε, εκτενέστατη συζήτηση και κατά τη διάρκεια των επιτροπών της Βουλή και της Ολομέλειας, αλλά, επίσης, και κατά τους προηγούμενους μήνες με φορείς της κοινωνικής οικονομίας με το πεδίο. </w:t>
      </w:r>
    </w:p>
    <w:p w14:paraId="7B21D3CB"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t xml:space="preserve">Θέλω, όμως, να </w:t>
      </w:r>
      <w:r>
        <w:rPr>
          <w:rFonts w:eastAsia="Times New Roman"/>
          <w:bCs/>
          <w:color w:val="242424"/>
          <w:szCs w:val="24"/>
        </w:rPr>
        <w:t xml:space="preserve">σας ευχαριστήσω με την ερώτηση, διότι μου δίνεται για άλλη μια φορά η ευκαιρία να δώσω κάποιες διευκρινίσεις για τη φιλοσοφία και τον τρόπο λειτουργίας των φορέων της κοινωνικής </w:t>
      </w:r>
      <w:r>
        <w:rPr>
          <w:rFonts w:eastAsia="Times New Roman"/>
          <w:bCs/>
          <w:color w:val="242424"/>
          <w:szCs w:val="24"/>
        </w:rPr>
        <w:lastRenderedPageBreak/>
        <w:t xml:space="preserve">και αλληλέγγυας οικονομίας, </w:t>
      </w:r>
      <w:r>
        <w:rPr>
          <w:rFonts w:eastAsia="Times New Roman"/>
          <w:bCs/>
          <w:color w:val="242424"/>
          <w:szCs w:val="24"/>
        </w:rPr>
        <w:t>όπως,</w:t>
      </w:r>
      <w:r>
        <w:rPr>
          <w:rFonts w:eastAsia="Times New Roman"/>
          <w:bCs/>
          <w:color w:val="242424"/>
          <w:szCs w:val="24"/>
        </w:rPr>
        <w:t xml:space="preserve"> δηλαδή</w:t>
      </w:r>
      <w:r>
        <w:rPr>
          <w:rFonts w:eastAsia="Times New Roman"/>
          <w:bCs/>
          <w:color w:val="242424"/>
          <w:szCs w:val="24"/>
        </w:rPr>
        <w:t>,</w:t>
      </w:r>
      <w:r>
        <w:rPr>
          <w:rFonts w:eastAsia="Times New Roman"/>
          <w:bCs/>
          <w:color w:val="242424"/>
          <w:szCs w:val="24"/>
        </w:rPr>
        <w:t xml:space="preserve"> είναι οι κοινωνικές συνεταιριστικές </w:t>
      </w:r>
      <w:r>
        <w:rPr>
          <w:rFonts w:eastAsia="Times New Roman"/>
          <w:bCs/>
          <w:color w:val="242424"/>
          <w:szCs w:val="24"/>
        </w:rPr>
        <w:t>επιχειρήσεις και οι συνεταιρισμοί εργαζομένων.</w:t>
      </w:r>
    </w:p>
    <w:p w14:paraId="7B21D3CC"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t>Θα έλεγα ότι η κεντρική φιλοσοφία του νόμου μας και η κατεύθυνση που δίνει για τις κοινωνικές συνεταιριστικές επιχειρήσεις και τους συνεταιρισμούς εργαζομένων συνοψίζεται στη φράση: «Ίσα δικαιώματα, ίσες υποχρ</w:t>
      </w:r>
      <w:r>
        <w:rPr>
          <w:rFonts w:eastAsia="Times New Roman"/>
          <w:bCs/>
          <w:color w:val="242424"/>
          <w:szCs w:val="24"/>
        </w:rPr>
        <w:t xml:space="preserve">εώσεις για όλα τα μέλη». </w:t>
      </w:r>
    </w:p>
    <w:p w14:paraId="7B21D3CD"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t>Γι’ αυτό, ένα από τα στοιχεία που διαφοροποιούν τους φορείς κοινωνικής και αλληλέγγυας οικονομίας από τις κλασικές ιδιωτικές επιχειρήσεις, αλλά και τα συνεταιριστικά σχήματα που έχουν υπάρξει στο παρελθόν –κάποια υγιή, αλλά και κά</w:t>
      </w:r>
      <w:r>
        <w:rPr>
          <w:rFonts w:eastAsia="Times New Roman"/>
          <w:bCs/>
          <w:color w:val="242424"/>
          <w:szCs w:val="24"/>
        </w:rPr>
        <w:t>ποια με εμφανείς παθογένειες, τις οποίες όλοι γνωρίζουμε- είναι η συμμετοχικότητα και η δημοκρατία στην παραγωγική διαδικασία, δηλαδή σε όλες τις εκφάνσεις λειτουργίας της επιχείρησης. Μία από αυτές τις εκφάνσεις αφορά και την ενεργή συμμετοχή στη διοικούσ</w:t>
      </w:r>
      <w:r>
        <w:rPr>
          <w:rFonts w:eastAsia="Times New Roman"/>
          <w:bCs/>
          <w:color w:val="242424"/>
          <w:szCs w:val="24"/>
        </w:rPr>
        <w:t>α επιτροπή ή το διοικητικό συμβούλιο για τους συνεταιρισμούς εργαζομένων.</w:t>
      </w:r>
    </w:p>
    <w:p w14:paraId="7B21D3CE"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lastRenderedPageBreak/>
        <w:t>Πέραν του ότι η συμμετοχή στα όργανα αυτά είναι άμισθη, σκοπός μας είναι</w:t>
      </w:r>
      <w:r>
        <w:rPr>
          <w:rFonts w:eastAsia="Times New Roman"/>
          <w:bCs/>
          <w:color w:val="242424"/>
          <w:szCs w:val="24"/>
        </w:rPr>
        <w:t>,</w:t>
      </w:r>
      <w:r>
        <w:rPr>
          <w:rFonts w:eastAsia="Times New Roman"/>
          <w:bCs/>
          <w:color w:val="242424"/>
          <w:szCs w:val="24"/>
        </w:rPr>
        <w:t xml:space="preserve"> πρώτον, να υπάρχει εναλλαγή των μελών στα όργανα αυτά, ώστε πράγματι το διοικητικό βάρος λειτουργίας ενός φο</w:t>
      </w:r>
      <w:r>
        <w:rPr>
          <w:rFonts w:eastAsia="Times New Roman"/>
          <w:bCs/>
          <w:color w:val="242424"/>
          <w:szCs w:val="24"/>
        </w:rPr>
        <w:t>ρέα όχι μόνο να το επωμίζονται ανά διαστήματα κάποιοι, αλλά όλοι οι συμμετέχοντες. Δεύτερον, αυτό που προσπαθούμε να πετύχουμε είναι αυτό που μας έχει κατατεθεί από το πεδίο, ότι όλα τα μέλη πρέπει να αποκτούν τις απαιτούμενες γνώσεις για τα διοικητικά ζητ</w:t>
      </w:r>
      <w:r>
        <w:rPr>
          <w:rFonts w:eastAsia="Times New Roman"/>
          <w:bCs/>
          <w:color w:val="242424"/>
          <w:szCs w:val="24"/>
        </w:rPr>
        <w:t>ήματα.</w:t>
      </w:r>
    </w:p>
    <w:p w14:paraId="7B21D3CF"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t xml:space="preserve">Επιπλέον, όπως θα έχετε καταλάβει, όταν μιλάμε για δημοκρατικά διοικούμενες παραγωγικές μονάδες, αυτό σημαίνει ότι το αποφασιστικό όργανο είναι αποκλειστικά και μόνο η γενική συνέλευση. Άρα ο ρόλος του διαχειριστή και της διοικούσας επιτροπής ή του </w:t>
      </w:r>
      <w:r>
        <w:rPr>
          <w:rFonts w:eastAsia="Times New Roman"/>
          <w:bCs/>
          <w:color w:val="242424"/>
          <w:szCs w:val="24"/>
        </w:rPr>
        <w:t>διοικητικού συμβουλίου είναι αυστηρά εκτελεστικός. Δεν είναι αποφασιστικός. Είναι εκτελεστικός.</w:t>
      </w:r>
    </w:p>
    <w:p w14:paraId="7B21D3D0" w14:textId="77777777" w:rsidR="00B46177" w:rsidRDefault="00C46B70">
      <w:pPr>
        <w:spacing w:after="0" w:line="600" w:lineRule="auto"/>
        <w:ind w:firstLine="720"/>
        <w:jc w:val="both"/>
        <w:rPr>
          <w:rFonts w:eastAsia="Times New Roman"/>
          <w:bCs/>
        </w:rPr>
      </w:pPr>
      <w:r>
        <w:rPr>
          <w:rFonts w:eastAsia="Times New Roman"/>
          <w:bCs/>
          <w:color w:val="242424"/>
          <w:szCs w:val="24"/>
        </w:rPr>
        <w:lastRenderedPageBreak/>
        <w:t>Στον βαθμό, λοιπόν, που όλα τα μέλη αποφασίζουν για το μέλλον της επιχείρησης, θα ήταν άδικο το βάρος της αποτυχίας να το επωμιστεί το πρόσωπο που στη συγκεκριμ</w:t>
      </w:r>
      <w:r>
        <w:rPr>
          <w:rFonts w:eastAsia="Times New Roman"/>
          <w:bCs/>
          <w:color w:val="242424"/>
          <w:szCs w:val="24"/>
        </w:rPr>
        <w:t>ένη χρονική περίοδο είναι πρόεδρος ή διαχειριστής, ι</w:t>
      </w:r>
      <w:r>
        <w:rPr>
          <w:rFonts w:eastAsia="Times New Roman"/>
          <w:bCs/>
        </w:rPr>
        <w:t>δίως όταν έχουμε στο μυαλό μας ότι αυτή την ιδιότητα θα πρέπει να την αποκτήσουν όλοι οι συμμετέχοντες και όλα τα μέλη σε κάποια φάση της συμμετοχής τους στο εγχείρημα.</w:t>
      </w:r>
    </w:p>
    <w:p w14:paraId="7B21D3D1"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w:t>
      </w:r>
      <w:r>
        <w:rPr>
          <w:rFonts w:eastAsia="Times New Roman"/>
          <w:bCs/>
        </w:rPr>
        <w:t>ι λήξεως του χρόνου ομιλίας της κυρίας Αναπληρώτριας Υπουργού)</w:t>
      </w:r>
    </w:p>
    <w:p w14:paraId="7B21D3D2" w14:textId="77777777" w:rsidR="00B46177" w:rsidRDefault="00C46B70">
      <w:pPr>
        <w:spacing w:after="0" w:line="600" w:lineRule="auto"/>
        <w:ind w:firstLine="720"/>
        <w:jc w:val="both"/>
        <w:rPr>
          <w:rFonts w:eastAsia="Times New Roman"/>
          <w:bCs/>
        </w:rPr>
      </w:pPr>
      <w:r>
        <w:rPr>
          <w:rFonts w:eastAsia="Times New Roman"/>
          <w:bCs/>
        </w:rPr>
        <w:t>Ένα λεπτό ακόμη, κύριε Πρόεδρε.</w:t>
      </w:r>
    </w:p>
    <w:p w14:paraId="7B21D3D3" w14:textId="77777777" w:rsidR="00B46177" w:rsidRDefault="00C46B70">
      <w:pPr>
        <w:spacing w:after="0" w:line="600" w:lineRule="auto"/>
        <w:ind w:firstLine="720"/>
        <w:jc w:val="both"/>
        <w:rPr>
          <w:rFonts w:eastAsia="Times New Roman"/>
          <w:bCs/>
        </w:rPr>
      </w:pPr>
      <w:r>
        <w:rPr>
          <w:rFonts w:eastAsia="Times New Roman"/>
          <w:bCs/>
        </w:rPr>
        <w:t>Επομένως</w:t>
      </w:r>
      <w:r>
        <w:rPr>
          <w:rFonts w:eastAsia="Times New Roman"/>
          <w:bCs/>
        </w:rPr>
        <w:t xml:space="preserve"> αυτή η αυξημένη υποχρέωση όχι μόνο ανταποκρίνεται στη δημοκρατική φιλοσοφία των φορέων ΚΑΛΟ -δεν σημαίνει ότι όλοι οι συνεταιρισμοί είναι φορείς ΚΑΛΟ, έχουν την επιλογή να μη συμμετέχουν στην κοινωνική και αλληλέγγυα οικονομία- αλλά ταυτόχρονα αφυπνίζει, </w:t>
      </w:r>
      <w:r>
        <w:rPr>
          <w:rFonts w:eastAsia="Times New Roman"/>
          <w:bCs/>
        </w:rPr>
        <w:t>δηλαδή κρατά σε εγρήγορση όλα τα μέλη για να ελέγχουν αν εφαρμόζονται οι αποφάσεις της γενικής συνέλευσης ή όχι.</w:t>
      </w:r>
    </w:p>
    <w:p w14:paraId="7B21D3D4" w14:textId="77777777" w:rsidR="00B46177" w:rsidRDefault="00C46B70">
      <w:pPr>
        <w:spacing w:after="0" w:line="600" w:lineRule="auto"/>
        <w:ind w:firstLine="720"/>
        <w:jc w:val="both"/>
        <w:rPr>
          <w:rFonts w:eastAsia="Times New Roman"/>
          <w:bCs/>
        </w:rPr>
      </w:pPr>
      <w:r>
        <w:rPr>
          <w:rFonts w:eastAsia="Times New Roman"/>
          <w:bCs/>
        </w:rPr>
        <w:lastRenderedPageBreak/>
        <w:t>Μας προβλημάτισε βέβαια η περίπτωση κατά την οποία ο διαχειριστής ή ο πρόεδρος της διοικούσας επιτροπής ή κάποιος στο διοικητικό συμβούλιο αναπ</w:t>
      </w:r>
      <w:r>
        <w:rPr>
          <w:rFonts w:eastAsia="Times New Roman"/>
          <w:bCs/>
        </w:rPr>
        <w:t>τύσσουν πιθανά δόλιες πρακτικές κακοδιαχείρισης. Σε αυτό, λοιπόν, λέμε το εξής. Τα μέλη αυτά –οι άλλοι, όχι φυσικά αυτοί που εμπλέκονται σε δόλιες πρακτικές- καλύπτονται επαρκώς από την υφιστάμενη νομοθεσία απέναντι σε δόλιες πρακτικές διαχειριστών και προ</w:t>
      </w:r>
      <w:r>
        <w:rPr>
          <w:rFonts w:eastAsia="Times New Roman"/>
          <w:bCs/>
        </w:rPr>
        <w:t>έδρων διοικητικών συμβουλίων. Ρυθμίζονται επαρκώς από το εταιρικό δίκαιο, το εμπορικό δίκαιο και όπου χρειάζεται, και από το ποινικό δίκαιο.</w:t>
      </w:r>
    </w:p>
    <w:p w14:paraId="7B21D3D5"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Υπουργέ, συντομεύστε, απαντώντας στο ερώτημα. Μη μας κάνετε ανάλυση του νόμο</w:t>
      </w:r>
      <w:r>
        <w:rPr>
          <w:rFonts w:eastAsia="Times New Roman" w:cs="Times New Roman"/>
          <w:szCs w:val="24"/>
        </w:rPr>
        <w:t>υ. Πήγατε στα πέντε λεπτά.</w:t>
      </w:r>
    </w:p>
    <w:p w14:paraId="7B21D3D6" w14:textId="77777777" w:rsidR="00B46177" w:rsidRDefault="00C46B70">
      <w:pPr>
        <w:spacing w:after="0" w:line="600" w:lineRule="auto"/>
        <w:ind w:firstLine="720"/>
        <w:jc w:val="both"/>
        <w:rPr>
          <w:rFonts w:eastAsia="Times New Roman"/>
          <w:bCs/>
          <w:color w:val="242424"/>
          <w:szCs w:val="24"/>
        </w:rPr>
      </w:pPr>
      <w:r>
        <w:rPr>
          <w:rFonts w:eastAsia="Times New Roman"/>
          <w:b/>
          <w:bCs/>
          <w:color w:val="242424"/>
          <w:szCs w:val="24"/>
        </w:rPr>
        <w:t xml:space="preserve">ΟΥΡΑΝΙΑ ΑΝΤΩΝΟΠΟΥΛΟΥ (Αναπληρώτρια Υπουργός Εργασίας, Κοινωνικής Ασφάλισης και Κοινωνικής Αλληλεγγύης): </w:t>
      </w:r>
      <w:r>
        <w:rPr>
          <w:rFonts w:eastAsia="Times New Roman"/>
          <w:bCs/>
          <w:color w:val="242424"/>
          <w:szCs w:val="24"/>
        </w:rPr>
        <w:t>Συγγνώμη, επιτρέψτε μου</w:t>
      </w:r>
      <w:r>
        <w:rPr>
          <w:rFonts w:eastAsia="Times New Roman"/>
          <w:bCs/>
          <w:color w:val="242424"/>
          <w:szCs w:val="24"/>
        </w:rPr>
        <w:t>,</w:t>
      </w:r>
      <w:r>
        <w:rPr>
          <w:rFonts w:eastAsia="Times New Roman"/>
          <w:bCs/>
          <w:color w:val="242424"/>
          <w:szCs w:val="24"/>
        </w:rPr>
        <w:t xml:space="preserve"> γιατί είναι δύσκολο να απαντηθεί σε δύο λεπτά. Δεν κάνω ανάλυση του νόμου. Απαντώ, κύριε Πρόεδρε, ακ</w:t>
      </w:r>
      <w:r>
        <w:rPr>
          <w:rFonts w:eastAsia="Times New Roman"/>
          <w:bCs/>
          <w:color w:val="242424"/>
          <w:szCs w:val="24"/>
        </w:rPr>
        <w:t>ριβώς στο ερώτημα που μου τέθηκε.</w:t>
      </w:r>
    </w:p>
    <w:p w14:paraId="7B21D3D7" w14:textId="77777777" w:rsidR="00B46177" w:rsidRDefault="00C46B70">
      <w:pPr>
        <w:spacing w:after="0" w:line="600" w:lineRule="auto"/>
        <w:ind w:firstLine="720"/>
        <w:jc w:val="both"/>
        <w:rPr>
          <w:rFonts w:eastAsia="Times New Roman"/>
          <w:bCs/>
          <w:color w:val="242424"/>
          <w:szCs w:val="24"/>
        </w:rPr>
      </w:pPr>
      <w:r>
        <w:rPr>
          <w:rFonts w:eastAsia="Times New Roman"/>
          <w:bCs/>
          <w:color w:val="242424"/>
          <w:szCs w:val="24"/>
        </w:rPr>
        <w:lastRenderedPageBreak/>
        <w:t xml:space="preserve">Βέβαια, θέλω να πω ότι αναφορικά με την έλλειψη αντίστοιχης πρόβλεψης στους αστικούς και αγροτικούς συνεταιρισμούς που σημειώνετε στην αρχή της ερώτησής σας, δύο θέματα προκύπτουν. </w:t>
      </w:r>
    </w:p>
    <w:p w14:paraId="7B21D3D8" w14:textId="77777777" w:rsidR="00B46177" w:rsidRDefault="00C46B70">
      <w:pPr>
        <w:spacing w:after="0" w:line="600" w:lineRule="auto"/>
        <w:ind w:firstLine="720"/>
        <w:jc w:val="both"/>
        <w:rPr>
          <w:rFonts w:eastAsia="Times New Roman" w:cs="Times New Roman"/>
          <w:szCs w:val="24"/>
        </w:rPr>
      </w:pPr>
      <w:r>
        <w:rPr>
          <w:rFonts w:eastAsia="Times New Roman"/>
          <w:bCs/>
          <w:color w:val="242424"/>
          <w:szCs w:val="24"/>
        </w:rPr>
        <w:t>Πρώτον, δεν είναι όλοι οι αστικοί και οι</w:t>
      </w:r>
      <w:r>
        <w:rPr>
          <w:rFonts w:eastAsia="Times New Roman"/>
          <w:bCs/>
          <w:color w:val="242424"/>
          <w:szCs w:val="24"/>
        </w:rPr>
        <w:t xml:space="preserve"> αγροτικοί συνεταιρισμοί, όπως προανέφερα, φορείς κοινωνικής οικονομίας και άρα δεν υποχρεώνονται να λειτουργούν βάσει αυτής της αρχής.</w:t>
      </w:r>
    </w:p>
    <w:p w14:paraId="7B21D3D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Περισσότερο από αυτό θέλω να πω ότι, όταν θα γίνει η κωδικοποίηση της συνεταιριστικής νομοθεσίας, θα έχουμε τον χρόνο </w:t>
      </w:r>
      <w:r>
        <w:rPr>
          <w:rFonts w:eastAsia="Times New Roman" w:cs="Times New Roman"/>
          <w:szCs w:val="24"/>
        </w:rPr>
        <w:t>και μέσα στη Βουλή για να δούμε τι θα ισχύει οριζόντια για όλους τους συνεταιρισμούς και τι όχι.</w:t>
      </w:r>
    </w:p>
    <w:p w14:paraId="7B21D3D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Πάντως, η δική μου η άποψη είναι ότι το να μην υπάρχει αυτή η πρόβλεψη που εμείς έχουμε βάλει στον νόμο ΚΑΛΟ περισσότερο εξυπηρετεί κακές πρακτικές παρά συντεί</w:t>
      </w:r>
      <w:r>
        <w:rPr>
          <w:rFonts w:eastAsia="Times New Roman" w:cs="Times New Roman"/>
          <w:szCs w:val="24"/>
        </w:rPr>
        <w:t>νει στη δημοκρατική λειτουργία τους.</w:t>
      </w:r>
    </w:p>
    <w:p w14:paraId="7B21D3D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Συμπερασματικά, απ’ ό,τι κατάλαβα, για να τοποθετηθεί ο κ. Καρράς, το αίτημα για απάλειψη ή τροποποίηση της παραγράφου 5 του άρθρου 16 δεν γίνεται δεκτή. Αυτή είναι η απάντηση.</w:t>
      </w:r>
    </w:p>
    <w:p w14:paraId="7B21D3D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Καρ</w:t>
      </w:r>
      <w:r>
        <w:rPr>
          <w:rFonts w:eastAsia="Times New Roman" w:cs="Times New Roman"/>
          <w:szCs w:val="24"/>
        </w:rPr>
        <w:t>ρά, έχετε τον λόγο.</w:t>
      </w:r>
    </w:p>
    <w:p w14:paraId="7B21D3D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7B21D3D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 αρχάς θα παρ</w:t>
      </w:r>
      <w:r>
        <w:rPr>
          <w:rFonts w:eastAsia="Times New Roman" w:cs="Times New Roman"/>
          <w:szCs w:val="24"/>
        </w:rPr>
        <w:t>α</w:t>
      </w:r>
      <w:r>
        <w:rPr>
          <w:rFonts w:eastAsia="Times New Roman" w:cs="Times New Roman"/>
          <w:szCs w:val="24"/>
        </w:rPr>
        <w:t>τηρήσω το εξής</w:t>
      </w:r>
      <w:r>
        <w:rPr>
          <w:rFonts w:eastAsia="Times New Roman" w:cs="Times New Roman"/>
          <w:szCs w:val="24"/>
        </w:rPr>
        <w:t>:</w:t>
      </w:r>
      <w:r>
        <w:rPr>
          <w:rFonts w:eastAsia="Times New Roman" w:cs="Times New Roman"/>
          <w:szCs w:val="24"/>
        </w:rPr>
        <w:t xml:space="preserve"> ότι μπορεί να έγινε διαβούλευση, μπορεί να έγιναν συζητήσεις, αλλά είναι κάτι διαφορετικό από τον </w:t>
      </w:r>
      <w:r>
        <w:rPr>
          <w:rFonts w:eastAsia="Times New Roman" w:cs="Times New Roman"/>
          <w:szCs w:val="24"/>
        </w:rPr>
        <w:t>κοινοβουλευτικό έ</w:t>
      </w:r>
      <w:r>
        <w:rPr>
          <w:rFonts w:eastAsia="Times New Roman" w:cs="Times New Roman"/>
          <w:szCs w:val="24"/>
        </w:rPr>
        <w:t xml:space="preserve">λεγχο. Ο </w:t>
      </w:r>
      <w:r>
        <w:rPr>
          <w:rFonts w:eastAsia="Times New Roman" w:cs="Times New Roman"/>
          <w:szCs w:val="24"/>
        </w:rPr>
        <w:t>κοινοβουλευτικός έ</w:t>
      </w:r>
      <w:r>
        <w:rPr>
          <w:rFonts w:eastAsia="Times New Roman" w:cs="Times New Roman"/>
          <w:szCs w:val="24"/>
        </w:rPr>
        <w:t>λεγχο</w:t>
      </w:r>
      <w:r>
        <w:rPr>
          <w:rFonts w:eastAsia="Times New Roman" w:cs="Times New Roman"/>
          <w:szCs w:val="24"/>
        </w:rPr>
        <w:t>ς είναι δικαίωμα του Βουλευτή.</w:t>
      </w:r>
    </w:p>
    <w:p w14:paraId="7B21D3D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Δεύτερον: Ξεχάσατε, κυρία Υπουργέ, ότι με τον νόμο που φέρατε οι </w:t>
      </w:r>
      <w:r>
        <w:rPr>
          <w:rFonts w:eastAsia="Times New Roman" w:cs="Times New Roman"/>
          <w:szCs w:val="24"/>
        </w:rPr>
        <w:t>ΚΟΙΝΣΕΠ</w:t>
      </w:r>
      <w:r>
        <w:rPr>
          <w:rFonts w:eastAsia="Times New Roman" w:cs="Times New Roman"/>
          <w:szCs w:val="24"/>
        </w:rPr>
        <w:t xml:space="preserve"> έχουν νομική προσωπικότητα και εμπορική ιδιότητα. Δεν είναι ιδιώτες, δεν είναι αστικοί συνεταιρισμοί. Έχουν εμπορική ιδιότητα, κάνουν πράξεις συναλλαγών</w:t>
      </w:r>
      <w:r>
        <w:rPr>
          <w:rFonts w:eastAsia="Times New Roman" w:cs="Times New Roman"/>
          <w:szCs w:val="24"/>
        </w:rPr>
        <w:t xml:space="preserve"> επί σκοπώ κέρδους και εφαρμόζεται και το εταιρικό δίκαιο που εσείς αναφέρατε. Αυτό τι σημαίνει; Σημαίνει ότι άλλο είναι η </w:t>
      </w:r>
      <w:r>
        <w:rPr>
          <w:rFonts w:eastAsia="Times New Roman" w:cs="Times New Roman"/>
          <w:szCs w:val="24"/>
        </w:rPr>
        <w:t>γενική συ</w:t>
      </w:r>
      <w:r>
        <w:rPr>
          <w:rFonts w:eastAsia="Times New Roman" w:cs="Times New Roman"/>
          <w:szCs w:val="24"/>
        </w:rPr>
        <w:t xml:space="preserve">νέλευση που αποφασίζει επί των </w:t>
      </w:r>
      <w:r>
        <w:rPr>
          <w:rFonts w:eastAsia="Times New Roman" w:cs="Times New Roman"/>
          <w:szCs w:val="24"/>
        </w:rPr>
        <w:lastRenderedPageBreak/>
        <w:t xml:space="preserve">κρισίμων, σοβαροτέρων θεμάτων και άλλο η τρέχουσα διαχείριση. Η </w:t>
      </w:r>
      <w:r>
        <w:rPr>
          <w:rFonts w:eastAsia="Times New Roman" w:cs="Times New Roman"/>
          <w:szCs w:val="24"/>
        </w:rPr>
        <w:t>δε γενική συνέλευση</w:t>
      </w:r>
      <w:r>
        <w:rPr>
          <w:rFonts w:eastAsia="Times New Roman" w:cs="Times New Roman"/>
          <w:szCs w:val="24"/>
        </w:rPr>
        <w:t xml:space="preserve"> δεν είναι</w:t>
      </w:r>
      <w:r>
        <w:rPr>
          <w:rFonts w:eastAsia="Times New Roman" w:cs="Times New Roman"/>
          <w:szCs w:val="24"/>
        </w:rPr>
        <w:t xml:space="preserve"> αρμόδια να αποφασίσει αν ο </w:t>
      </w:r>
      <w:r>
        <w:rPr>
          <w:rFonts w:eastAsia="Times New Roman" w:cs="Times New Roman"/>
          <w:szCs w:val="24"/>
        </w:rPr>
        <w:t>διαχειριστής</w:t>
      </w:r>
      <w:r>
        <w:rPr>
          <w:rFonts w:eastAsia="Times New Roman" w:cs="Times New Roman"/>
          <w:szCs w:val="24"/>
        </w:rPr>
        <w:t xml:space="preserve"> ή ο </w:t>
      </w:r>
      <w:r>
        <w:rPr>
          <w:rFonts w:eastAsia="Times New Roman" w:cs="Times New Roman"/>
          <w:szCs w:val="24"/>
        </w:rPr>
        <w:t>πρόεδρος</w:t>
      </w:r>
      <w:r>
        <w:rPr>
          <w:rFonts w:eastAsia="Times New Roman" w:cs="Times New Roman"/>
          <w:szCs w:val="24"/>
        </w:rPr>
        <w:t xml:space="preserve"> της Διοικούσας Επιτροπής εκπληρώσει τις προς το κράτος υποχρεώσεις από την εφορία, από τους φορείς κοινωνικής ασφάλισης ή ακόμα και ενθυλακώσει, αν θέλετε, τα χρήματα στην τσέπη του.</w:t>
      </w:r>
    </w:p>
    <w:p w14:paraId="7B21D3E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Αυτόν τον κίνδυνο δ</w:t>
      </w:r>
      <w:r>
        <w:rPr>
          <w:rFonts w:eastAsia="Times New Roman" w:cs="Times New Roman"/>
          <w:szCs w:val="24"/>
        </w:rPr>
        <w:t>ημιουργείτε για τα απλά μέλη των συνεταιρισμών που δεν μπορούν να παρακολουθούν καθημερινά την τρέχουσα διαχείριση, που δεν μπορούν να έχουν καθημερινή εικόνα των οικονομικών μεγεθών του συνεταιρισμού.</w:t>
      </w:r>
    </w:p>
    <w:p w14:paraId="7B21D3E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Επομένως η επιμονή για τη διατήρηση της ευθύνης εμένα </w:t>
      </w:r>
      <w:r>
        <w:rPr>
          <w:rFonts w:eastAsia="Times New Roman" w:cs="Times New Roman"/>
          <w:szCs w:val="24"/>
        </w:rPr>
        <w:t>με οδηγεί σε άλλες σκέψεις, κυρία Υπουργέ. Θέλετε να σας πω ποιες είναι οι σκέψεις στις οποίες οδηγούμαι; Είναι στους φορολογικούς νόμους, διότι στο κείμενο του νόμου σας επικαλείσθε τις διατάξεις τόσο του ν.4321/2015, ενός νόμου που ήρθε σε εκπλήρωση μνημ</w:t>
      </w:r>
      <w:r>
        <w:rPr>
          <w:rFonts w:eastAsia="Times New Roman" w:cs="Times New Roman"/>
          <w:szCs w:val="24"/>
        </w:rPr>
        <w:t>ονιακών υποχρεώσεων να γενικευθεί η ευθύνη των εταιρειών.</w:t>
      </w:r>
    </w:p>
    <w:p w14:paraId="7B21D3E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προσέξτε: Στις εταιρείες, όπως είναι οι συνεταιρισμοί, η ευθύνη είναι μόνο των διοικούντων, δεν είναι των μελών. Είναι των διοικούντων κατά τη λύση ή συγχώνευση και εκείνων κατά τον χρόνο των </w:t>
      </w:r>
      <w:r>
        <w:rPr>
          <w:rFonts w:eastAsia="Times New Roman" w:cs="Times New Roman"/>
          <w:szCs w:val="24"/>
        </w:rPr>
        <w:t xml:space="preserve">διοικούντων που δημιουργήθηκαν οι ευθύνες και η μη πληρωμή προς το </w:t>
      </w:r>
      <w:r>
        <w:rPr>
          <w:rFonts w:eastAsia="Times New Roman" w:cs="Times New Roman"/>
          <w:szCs w:val="24"/>
        </w:rPr>
        <w:t>δ</w:t>
      </w:r>
      <w:r>
        <w:rPr>
          <w:rFonts w:eastAsia="Times New Roman" w:cs="Times New Roman"/>
          <w:szCs w:val="24"/>
        </w:rPr>
        <w:t>ημόσιο.</w:t>
      </w:r>
    </w:p>
    <w:p w14:paraId="7B21D3E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Εκείνο, λοιπόν, το οποίο γίνεται τώρα είναι μια διεύρυνση η οποία, κατά τη δική μου αντίληψη, είναι πρωτοφανής και μετατρέψατε τους συνεταιρισμούς κοινωνικής επιχειρηματικότητας σε</w:t>
      </w:r>
      <w:r>
        <w:rPr>
          <w:rFonts w:eastAsia="Times New Roman" w:cs="Times New Roman"/>
          <w:szCs w:val="24"/>
        </w:rPr>
        <w:t xml:space="preserve"> ομόρρυθμες εταιρείες. Είναι αυτός ο σκοπός, να μαζευτούν πέντε άνθρωποι; Έχω εδώ δημοσίευμα πώς λειτουργεί μία </w:t>
      </w:r>
      <w:r>
        <w:rPr>
          <w:rFonts w:eastAsia="Times New Roman" w:cs="Times New Roman"/>
          <w:szCs w:val="24"/>
        </w:rPr>
        <w:t>ΚΟΙΝΣΕΠ</w:t>
      </w:r>
      <w:r>
        <w:rPr>
          <w:rFonts w:eastAsia="Times New Roman" w:cs="Times New Roman"/>
          <w:szCs w:val="24"/>
        </w:rPr>
        <w:t xml:space="preserve"> -και είναι υπαρκτή αυτή- χωρίς κεφάλαια, χωρίς τίποτα. Έχουμε διατάξεις οι οποίες μπορεί να σημαίνουν εκ δόλου ευθύνες των </w:t>
      </w:r>
      <w:r>
        <w:rPr>
          <w:rFonts w:eastAsia="Times New Roman" w:cs="Times New Roman"/>
          <w:szCs w:val="24"/>
        </w:rPr>
        <w:t>διαχειριστών</w:t>
      </w:r>
      <w:r>
        <w:rPr>
          <w:rFonts w:eastAsia="Times New Roman" w:cs="Times New Roman"/>
          <w:szCs w:val="24"/>
        </w:rPr>
        <w:t xml:space="preserve"> </w:t>
      </w:r>
      <w:r>
        <w:rPr>
          <w:rFonts w:eastAsia="Times New Roman" w:cs="Times New Roman"/>
          <w:szCs w:val="24"/>
        </w:rPr>
        <w:t xml:space="preserve">ή των </w:t>
      </w:r>
      <w:r>
        <w:rPr>
          <w:rFonts w:eastAsia="Times New Roman" w:cs="Times New Roman"/>
          <w:szCs w:val="24"/>
        </w:rPr>
        <w:t>προέδρ</w:t>
      </w:r>
      <w:r>
        <w:rPr>
          <w:rFonts w:eastAsia="Times New Roman" w:cs="Times New Roman"/>
          <w:szCs w:val="24"/>
        </w:rPr>
        <w:t>ων.</w:t>
      </w:r>
    </w:p>
    <w:p w14:paraId="7B21D3E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θυμίσω κάτι. Θα διεκδικήσουν με τον αναπτυξιακό νόμο επιδοτήσεις. Αν δεν τις διαχειριστούν σωστά και αν είναι με συγχρηματοδότηση, δεν θα ζητηθεί η ανάκτησή τους από ποιους; Από τον </w:t>
      </w:r>
      <w:r>
        <w:rPr>
          <w:rFonts w:eastAsia="Times New Roman" w:cs="Times New Roman"/>
          <w:szCs w:val="24"/>
        </w:rPr>
        <w:t>δ</w:t>
      </w:r>
      <w:r>
        <w:rPr>
          <w:rFonts w:eastAsia="Times New Roman" w:cs="Times New Roman"/>
          <w:szCs w:val="24"/>
        </w:rPr>
        <w:t xml:space="preserve">ιαχειριστή. Ο </w:t>
      </w:r>
      <w:r>
        <w:rPr>
          <w:rFonts w:eastAsia="Times New Roman" w:cs="Times New Roman"/>
          <w:szCs w:val="24"/>
        </w:rPr>
        <w:t>δια</w:t>
      </w:r>
      <w:r>
        <w:rPr>
          <w:rFonts w:eastAsia="Times New Roman" w:cs="Times New Roman"/>
          <w:szCs w:val="24"/>
        </w:rPr>
        <w:t>χειριστής σ</w:t>
      </w:r>
      <w:r>
        <w:rPr>
          <w:rFonts w:eastAsia="Times New Roman" w:cs="Times New Roman"/>
          <w:szCs w:val="24"/>
        </w:rPr>
        <w:t>ά</w:t>
      </w:r>
      <w:r>
        <w:rPr>
          <w:rFonts w:eastAsia="Times New Roman" w:cs="Times New Roman"/>
          <w:szCs w:val="24"/>
        </w:rPr>
        <w:t>ς το λέω εκ προοιμίου ότι</w:t>
      </w:r>
      <w:r>
        <w:rPr>
          <w:rFonts w:eastAsia="Times New Roman" w:cs="Times New Roman"/>
          <w:szCs w:val="24"/>
        </w:rPr>
        <w:t xml:space="preserve"> θα είναι πάντοτε αφερέγγυος. Δεν θα έχει καμμία </w:t>
      </w:r>
      <w:r>
        <w:rPr>
          <w:rFonts w:eastAsia="Times New Roman" w:cs="Times New Roman"/>
          <w:szCs w:val="24"/>
        </w:rPr>
        <w:lastRenderedPageBreak/>
        <w:t>περιουσία, διότι εκ του πονηρού θα λειτουργεί, ούτως ώστε αν έχει σκοπό και τον πλουτισμό, θα λέει: «Είναι υπεύθυνοι οι άλλοι. Εγώ τι έχω να χάσω; Θα κερδίσω μόνο».</w:t>
      </w:r>
    </w:p>
    <w:p w14:paraId="7B21D3E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Νομίζω, λοιπόν, ότι, αν επιθυμείτε η διατή</w:t>
      </w:r>
      <w:r>
        <w:rPr>
          <w:rFonts w:eastAsia="Times New Roman" w:cs="Times New Roman"/>
          <w:szCs w:val="24"/>
        </w:rPr>
        <w:t>ρηση της κοινωνικής επιχειρηματικότητος να αναπτυχθεί…</w:t>
      </w:r>
    </w:p>
    <w:p w14:paraId="7B21D3E6"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B21D3E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7B21D3E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σας θυμίσω ότι και με τον προηγούμενο ν.</w:t>
      </w:r>
      <w:r>
        <w:rPr>
          <w:rFonts w:eastAsia="Times New Roman" w:cs="Times New Roman"/>
          <w:szCs w:val="24"/>
        </w:rPr>
        <w:t xml:space="preserve">4019 δεν πέτυχε. Είναι κάτω του 1% η συμμετοχή των </w:t>
      </w:r>
      <w:r>
        <w:rPr>
          <w:rFonts w:eastAsia="Times New Roman" w:cs="Times New Roman"/>
          <w:szCs w:val="24"/>
        </w:rPr>
        <w:t>ΚΟΙΝΣΕΠ</w:t>
      </w:r>
      <w:r>
        <w:rPr>
          <w:rFonts w:eastAsia="Times New Roman" w:cs="Times New Roman"/>
          <w:szCs w:val="24"/>
        </w:rPr>
        <w:t xml:space="preserve"> στο εθνικό εισόδημα, στο ΑΕΠ. Αν θέλετε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επιτυχία, απαλείψτε τη διάταξη.</w:t>
      </w:r>
    </w:p>
    <w:p w14:paraId="7B21D3E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Προτείνω να δεχθείτε ότι θα έχουν ευθύνη μέχρι την αξία της συνεταιριστικής μερίδος, άντε μέχρι επί δύο της συνε</w:t>
      </w:r>
      <w:r>
        <w:rPr>
          <w:rFonts w:eastAsia="Times New Roman" w:cs="Times New Roman"/>
          <w:szCs w:val="24"/>
        </w:rPr>
        <w:t>ταιριστικής μερίδος, ούτως ώστε να αποκτήσουν εγγυήσεις, γιατί στη δική μου αντίληψη ο νόμος αυτός στο σημείο αυτό, το οποίο έρχεται και διευρύνει την ευθύνη, θέλει να εξυπηρετήσει όχι ταμιευτικούς σκοπούς του κράτους ή υποχρεώσεις προς τους φορείς κοινωνι</w:t>
      </w:r>
      <w:r>
        <w:rPr>
          <w:rFonts w:eastAsia="Times New Roman" w:cs="Times New Roman"/>
          <w:szCs w:val="24"/>
        </w:rPr>
        <w:t>κής ασφάλισης, αλλά να δώσει εξετάσεις ότι δίνονται μνημονιακά οι λύσεις.</w:t>
      </w:r>
    </w:p>
    <w:p w14:paraId="7B21D3E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7B21D3E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7B21D3E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w:t>
      </w:r>
      <w:r>
        <w:rPr>
          <w:rFonts w:eastAsia="Times New Roman" w:cs="Times New Roman"/>
          <w:b/>
          <w:szCs w:val="24"/>
        </w:rPr>
        <w:t>νικής Αλληλεγγύης):</w:t>
      </w:r>
      <w:r>
        <w:rPr>
          <w:rFonts w:eastAsia="Times New Roman" w:cs="Times New Roman"/>
          <w:szCs w:val="24"/>
        </w:rPr>
        <w:t xml:space="preserve"> Πολύ βαριά η κατηγορία σας.</w:t>
      </w:r>
    </w:p>
    <w:p w14:paraId="7B21D3E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Το βλέπω από τη νομοθεσία, κυρία Υπουργέ. Πώς θα γίνει;</w:t>
      </w:r>
    </w:p>
    <w:p w14:paraId="7B21D3E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Συγγνώμη, αλλά θα μ</w:t>
      </w:r>
      <w:r>
        <w:rPr>
          <w:rFonts w:eastAsia="Times New Roman" w:cs="Times New Roman"/>
          <w:szCs w:val="24"/>
        </w:rPr>
        <w:t>ου επιτρέψετε να συνεχίσω.</w:t>
      </w:r>
    </w:p>
    <w:p w14:paraId="7B21D3E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Πολύ βαριά η κατηγορία σας. Εδώ είμαστε…</w:t>
      </w:r>
    </w:p>
    <w:p w14:paraId="7B21D3F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Δεν έχω πρόθεση κατηγορίας.</w:t>
      </w:r>
    </w:p>
    <w:p w14:paraId="7B21D3F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w:t>
      </w:r>
    </w:p>
    <w:p w14:paraId="7B21D3F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w:t>
      </w:r>
      <w:r>
        <w:rPr>
          <w:rFonts w:eastAsia="Times New Roman" w:cs="Times New Roman"/>
          <w:b/>
          <w:szCs w:val="24"/>
        </w:rPr>
        <w:t>(Νικήτας Κακλαμάνης):</w:t>
      </w:r>
      <w:r>
        <w:rPr>
          <w:rFonts w:eastAsia="Times New Roman" w:cs="Times New Roman"/>
          <w:szCs w:val="24"/>
        </w:rPr>
        <w:t xml:space="preserve"> Κύριε Καρρά, αφήστε την Υπουργό να συνεχίσει.</w:t>
      </w:r>
    </w:p>
    <w:p w14:paraId="7B21D3F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Ευχαριστώ, κύριε Πρόεδρε.</w:t>
      </w:r>
    </w:p>
    <w:p w14:paraId="7B21D3F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Να αναφερθώ πρώτα από όλα στο ότι εγώ σας ευχαρίστησα για </w:t>
      </w:r>
      <w:r>
        <w:rPr>
          <w:rFonts w:eastAsia="Times New Roman" w:cs="Times New Roman"/>
          <w:szCs w:val="24"/>
        </w:rPr>
        <w:t>την ερώτησή σας. Δεν είπα ότι δεν πρέπει να ασκείται κοινοβουλευτικός έλεγχος. Είπα ότι, παρ</w:t>
      </w:r>
      <w:r>
        <w:rPr>
          <w:rFonts w:eastAsia="Times New Roman" w:cs="Times New Roman"/>
          <w:szCs w:val="24"/>
        </w:rPr>
        <w:t xml:space="preserve">’ </w:t>
      </w:r>
      <w:r>
        <w:rPr>
          <w:rFonts w:eastAsia="Times New Roman" w:cs="Times New Roman"/>
          <w:szCs w:val="24"/>
        </w:rPr>
        <w:t xml:space="preserve">ότι αφιερώθηκε χρόνος, σας ευχαριστώ. Άρα ξεκινήσατε τη δευτερολογία σας λέγοντας κάτι το οποίο δεν ισχύει ή που τουλάχιστον εγώ δεν είπα. Δεν πρέπει να ξεκινάμε </w:t>
      </w:r>
      <w:r>
        <w:rPr>
          <w:rFonts w:eastAsia="Times New Roman" w:cs="Times New Roman"/>
          <w:szCs w:val="24"/>
        </w:rPr>
        <w:t xml:space="preserve">έτσι. </w:t>
      </w:r>
    </w:p>
    <w:p w14:paraId="7B21D3F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Λέω, λοιπόν, τώρα ότι το αν αυτό οριοθετεί και βάζει πολύ αυστηρές προδιαγραφές, ακριβώς για να υπάρχει η κινητοποίηση, που χρειάζεται να υπάρχει, ανάμεσα στα μέλη και στους εργαζομένους, έτσι ώστε να μην έχουμε τα φαινόμενα του παρελθόντος, και δεν</w:t>
      </w:r>
      <w:r>
        <w:rPr>
          <w:rFonts w:eastAsia="Times New Roman" w:cs="Times New Roman"/>
          <w:szCs w:val="24"/>
        </w:rPr>
        <w:t xml:space="preserve"> μπορεί η </w:t>
      </w:r>
      <w:r>
        <w:rPr>
          <w:rFonts w:eastAsia="Times New Roman" w:cs="Times New Roman"/>
          <w:szCs w:val="24"/>
        </w:rPr>
        <w:t>ΚΟΙΝ</w:t>
      </w:r>
      <w:r>
        <w:rPr>
          <w:rFonts w:eastAsia="Times New Roman" w:cs="Times New Roman"/>
          <w:szCs w:val="24"/>
        </w:rPr>
        <w:t>.Σ.</w:t>
      </w:r>
      <w:r>
        <w:rPr>
          <w:rFonts w:eastAsia="Times New Roman" w:cs="Times New Roman"/>
          <w:szCs w:val="24"/>
        </w:rPr>
        <w:t>ΕΠ έ</w:t>
      </w:r>
      <w:r>
        <w:rPr>
          <w:rFonts w:eastAsia="Times New Roman" w:cs="Times New Roman"/>
          <w:szCs w:val="24"/>
        </w:rPr>
        <w:t xml:space="preserve">νταξης, για παράδειγμα, ειδικών ομάδων να καταλήγει να γίνεται γραφείο ενοικίασης. </w:t>
      </w:r>
    </w:p>
    <w:p w14:paraId="7B21D3F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 διαχείριση, πρέπει να υπάρχει έλεγχος. Αυτόν τον έλεγχο, λοιπόν, εμείς τον υποστηρίζουμε ακριβώς μέσα από αυτή τη διάταξη. Πέρα από το ότ</w:t>
      </w:r>
      <w:r>
        <w:rPr>
          <w:rFonts w:eastAsia="Times New Roman" w:cs="Times New Roman"/>
          <w:szCs w:val="24"/>
        </w:rPr>
        <w:t>ι βοηθάει το θεσμικό πλαίσιο της ΚΑΛΟ στη βιώσιμη ανάπτυξη και τη δημιουργία νέων θέσεων, εισάγει μια διαφορετική αντίληψη. Αν έχουμε κάνει λάθος σε αυτό ή όχι, θα αποδειχθεί.</w:t>
      </w:r>
    </w:p>
    <w:p w14:paraId="7B21D3F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Επειδή ο νόμος ψηφίστηκε μόνο πριν από δύο εβδομάδες, θα μας δώσετε τον χρόνο να</w:t>
      </w:r>
      <w:r>
        <w:rPr>
          <w:rFonts w:eastAsia="Times New Roman" w:cs="Times New Roman"/>
          <w:szCs w:val="24"/>
        </w:rPr>
        <w:t xml:space="preserve"> δούμε αν υπάρχουν τέτοιου είδους προβλήματα και πώς προκύπτουν. Και είμαστε σίγουροι ότι οι πρώτοι που θα έρθουν σε εμάς</w:t>
      </w:r>
      <w:r>
        <w:rPr>
          <w:rFonts w:eastAsia="Times New Roman" w:cs="Times New Roman"/>
          <w:szCs w:val="24"/>
        </w:rPr>
        <w:t>,</w:t>
      </w:r>
      <w:r>
        <w:rPr>
          <w:rFonts w:eastAsia="Times New Roman" w:cs="Times New Roman"/>
          <w:szCs w:val="24"/>
        </w:rPr>
        <w:t xml:space="preserve"> για να μας πουν ότι υπάρχουν προβλήματα, είναι οι ίδιες οι εταιρείες, είναι οι ίδιοι οι συνεταιρισμοί, που προς το παρόν δεν έχουν έρ</w:t>
      </w:r>
      <w:r>
        <w:rPr>
          <w:rFonts w:eastAsia="Times New Roman" w:cs="Times New Roman"/>
          <w:szCs w:val="24"/>
        </w:rPr>
        <w:t>θει.</w:t>
      </w:r>
    </w:p>
    <w:p w14:paraId="7B21D3F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3F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τώρα </w:t>
      </w:r>
      <w:r>
        <w:rPr>
          <w:rFonts w:eastAsia="Times New Roman" w:cs="Times New Roman"/>
          <w:szCs w:val="24"/>
        </w:rPr>
        <w:t>στις</w:t>
      </w:r>
      <w:r>
        <w:rPr>
          <w:rFonts w:eastAsia="Times New Roman" w:cs="Times New Roman"/>
          <w:szCs w:val="24"/>
        </w:rPr>
        <w:t xml:space="preserve"> ερωτήσεις</w:t>
      </w:r>
      <w:r>
        <w:rPr>
          <w:rFonts w:eastAsia="Times New Roman" w:cs="Times New Roman"/>
          <w:szCs w:val="24"/>
        </w:rPr>
        <w:t>,</w:t>
      </w:r>
      <w:r>
        <w:rPr>
          <w:rFonts w:eastAsia="Times New Roman" w:cs="Times New Roman"/>
          <w:szCs w:val="24"/>
        </w:rPr>
        <w:t xml:space="preserve"> στις οποίες θα απαντήσει ο Αναπληρωτής Υπουργός κ. Ιωάννης Τσιρώνης.</w:t>
      </w:r>
    </w:p>
    <w:p w14:paraId="7B21D3F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τρίτη με αριθμό 145/26-10-2016 επίκαιρη ερώτηση πρώτου κύκλου του Βουλευτή Κέρκυρας του Λαϊκού </w:t>
      </w:r>
      <w:r>
        <w:rPr>
          <w:rFonts w:eastAsia="Times New Roman" w:cs="Times New Roman"/>
          <w:szCs w:val="24"/>
        </w:rPr>
        <w:t>Συνδέσμου – Χρυσή Αυγή κ. Ιωάννη Αϊβατίδη προς τον Υπουργό Περιβάλλοντος και Ενέργειας, σχετικά με την ανάγκη για άμεση επίλυση του προβλήματος της διαχείρισης των απορριμμάτων στην Κέρκυρα.</w:t>
      </w:r>
    </w:p>
    <w:p w14:paraId="7B21D3F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B21D3F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Αξιότιμε, κύρ</w:t>
      </w:r>
      <w:r>
        <w:rPr>
          <w:rFonts w:eastAsia="Times New Roman" w:cs="Times New Roman"/>
          <w:szCs w:val="24"/>
        </w:rPr>
        <w:t>ιε Υπουργέ, το ζήτημα του ΧΥΤΑ Τεμπλονίου συνιστά μια βραδυφλεγή υγειονομική βόμβα. Προς επίρρωση του ισχυρισμού μου αυτού, θα καταθέσω μια πρόσφατη μελέτη από το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Epidemiology</w:t>
      </w:r>
      <w:r>
        <w:rPr>
          <w:rFonts w:eastAsia="Times New Roman" w:cs="Times New Roman"/>
          <w:szCs w:val="24"/>
        </w:rPr>
        <w:t>». Η μελέτη αυτή έγινε σε πάνω από διακόσιες πενήντα χι</w:t>
      </w:r>
      <w:r>
        <w:rPr>
          <w:rFonts w:eastAsia="Times New Roman" w:cs="Times New Roman"/>
          <w:szCs w:val="24"/>
        </w:rPr>
        <w:t xml:space="preserve">λιάδες άτομα στην Ιταλία, στην περιοχή του Λάτσιο, όπου τεκμαίρεται επιστημονικώς ότι συνδέεται η λειτουργία ΧΥΤΑ με καρκίνο του πνεύμονος και χρόνιες αποφρακτικές πνευμονοπάθειες για κατοίκους σε ακτίνα πέντε χιλιομέτρων από ΧΥΤΑ, που μάλιστα λειτουργούν </w:t>
      </w:r>
      <w:r>
        <w:rPr>
          <w:rFonts w:eastAsia="Times New Roman" w:cs="Times New Roman"/>
          <w:szCs w:val="24"/>
        </w:rPr>
        <w:t>και αρκετά καλά στην Ιταλία.</w:t>
      </w:r>
    </w:p>
    <w:p w14:paraId="7B21D3F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Στην Κέρκυρα ο υδροφόρος ορίζοντας κινδυνεύει. Να θυμίσω ότι η υδροδότηση της Κέρκυρας είναι αυτοτελής.</w:t>
      </w:r>
    </w:p>
    <w:p w14:paraId="7B21D3F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έχει προβεί και έχει κάνει προσφυγή κατά της Ελλάδος και μάλιστα ρητώς αναφέρεται ότι οι ελληνικές αρχές </w:t>
      </w:r>
      <w:r>
        <w:rPr>
          <w:rFonts w:eastAsia="Times New Roman" w:cs="Times New Roman"/>
          <w:szCs w:val="24"/>
        </w:rPr>
        <w:t>στην προσφυγή αυτή εξακολουθούν να ανέχονται –εσείς δηλαδή- τη λειτουργία του ΧΥΤΑ Τεμπλονίου, ο οποίος λειτουργεί παράνομα.</w:t>
      </w:r>
    </w:p>
    <w:p w14:paraId="7B21D3F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Στην Κέρκυρα, βεβαίως, υπάρχει και το θέμα της Λευκίμμης. Θα πρέπει να πάρετε ρητή θέση. Η άποψή μας είναι ότι θα πρέπει να κλείσει</w:t>
      </w:r>
      <w:r>
        <w:rPr>
          <w:rFonts w:eastAsia="Times New Roman" w:cs="Times New Roman"/>
          <w:szCs w:val="24"/>
        </w:rPr>
        <w:t xml:space="preserve"> ο ΧΥΤΑ Τεμπλονίου. Κινδυνεύει η δημόσια υγεία. Όμως, επίσης, δεν θα πρέπει σε κα</w:t>
      </w:r>
      <w:r>
        <w:rPr>
          <w:rFonts w:eastAsia="Times New Roman" w:cs="Times New Roman"/>
          <w:szCs w:val="24"/>
        </w:rPr>
        <w:t>μ</w:t>
      </w:r>
      <w:r>
        <w:rPr>
          <w:rFonts w:eastAsia="Times New Roman" w:cs="Times New Roman"/>
          <w:szCs w:val="24"/>
        </w:rPr>
        <w:t xml:space="preserve">μία περίπτωση να λειτουργήσει ο ΧΥΤΑ Λευκίμμης. </w:t>
      </w:r>
    </w:p>
    <w:p w14:paraId="7B21D40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Συνεπώς, με βάση την εθνική στρατηγική που θα πρέπει εσείς να ακολουθήσετε και που επιλέγετε εσείς, θα πρέπει να βρείτε άμεσα</w:t>
      </w:r>
      <w:r>
        <w:rPr>
          <w:rFonts w:eastAsia="Times New Roman" w:cs="Times New Roman"/>
          <w:szCs w:val="24"/>
        </w:rPr>
        <w:t xml:space="preserve"> λύση, διότι πραγματικά η Κέρκυρα κινδυνεύει ανά πάσα στιγμή να μετατραπεί σε ένα απέραντο σκουπιδότοπο, λόγω αποκλεισμού του ΧΥΤΑ, όπως συνέβη το προηγούμενο καλοκαίρι.</w:t>
      </w:r>
    </w:p>
    <w:p w14:paraId="7B21D401"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Ευχαριστώ.</w:t>
      </w:r>
    </w:p>
    <w:p w14:paraId="7B21D402"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7B21D40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w:t>
      </w:r>
      <w:r>
        <w:rPr>
          <w:rFonts w:eastAsia="Times New Roman" w:cs="Times New Roman"/>
          <w:b/>
          <w:szCs w:val="24"/>
        </w:rPr>
        <w:t xml:space="preserve">ΡΩΝΗΣ (Αναπληρωτής Υπουργός Περιβάλλοντος και Ενέργειας): </w:t>
      </w:r>
      <w:r>
        <w:rPr>
          <w:rFonts w:eastAsia="Times New Roman"/>
          <w:color w:val="000000"/>
          <w:szCs w:val="24"/>
        </w:rPr>
        <w:t>Ευχαριστώ, κύριε Πρόεδρε.</w:t>
      </w:r>
      <w:r>
        <w:rPr>
          <w:rFonts w:eastAsia="Times New Roman" w:cs="Times New Roman"/>
          <w:szCs w:val="24"/>
        </w:rPr>
        <w:t xml:space="preserve"> </w:t>
      </w:r>
    </w:p>
    <w:p w14:paraId="7B21D40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ερώτηση είναι χαρακτηριστική του πώς αντιμετώπιζε η κοινωνία μας τόσα χρόνια το θέμα των απορριμμάτων. Συνεχίζει στην ερώτηση να υπονοείται ότι τα απορρίμματα είναι κάτι</w:t>
      </w:r>
      <w:r>
        <w:rPr>
          <w:rFonts w:eastAsia="Times New Roman" w:cs="Times New Roman"/>
          <w:szCs w:val="24"/>
        </w:rPr>
        <w:t xml:space="preserve"> πάρα πολύ κακό, κάτι πάρα πολύ επικίνδυνο, κάτι που δεν ξέρω ποια κακιά οντότητα μας το φόρτωσε και πρέπει να έρθει η πολιτεία εν είδει Ζορό να το λύσει.</w:t>
      </w:r>
      <w:r>
        <w:rPr>
          <w:rFonts w:eastAsia="Times New Roman" w:cs="Times New Roman"/>
          <w:szCs w:val="24"/>
        </w:rPr>
        <w:t xml:space="preserve"> </w:t>
      </w:r>
      <w:r>
        <w:rPr>
          <w:rFonts w:eastAsia="Times New Roman" w:cs="Times New Roman"/>
          <w:szCs w:val="24"/>
        </w:rPr>
        <w:t>Εμείς, όμως, δεν είμαστε με τους Ζορό, δεν είμαστε με τους σωτήρες, δεν είμαστε με αυτούς που λαϊκίζο</w:t>
      </w:r>
      <w:r>
        <w:rPr>
          <w:rFonts w:eastAsia="Times New Roman" w:cs="Times New Roman"/>
          <w:szCs w:val="24"/>
        </w:rPr>
        <w:t xml:space="preserve">υν. </w:t>
      </w:r>
    </w:p>
    <w:p w14:paraId="7B21D40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Θυμίζω τα εξής: Τα σκουπίδια δεν είναι τοξική βόμβα. Τα σκουπίδια είναι τα φαγητά που τρώμε, είναι οι συσκευασίες που εμείς αγοράζουμε από το σο</w:t>
      </w:r>
      <w:r>
        <w:rPr>
          <w:rFonts w:eastAsia="Times New Roman" w:cs="Times New Roman"/>
          <w:szCs w:val="24"/>
        </w:rPr>
        <w:t>υ</w:t>
      </w:r>
      <w:r>
        <w:rPr>
          <w:rFonts w:eastAsia="Times New Roman" w:cs="Times New Roman"/>
          <w:szCs w:val="24"/>
        </w:rPr>
        <w:t>περμάρκετ -φανταχτερές και υγιεινότατες- είναι τα μέταλλα που χρησιμοποιούμε και τα έχουμε πληρώσει, είναι</w:t>
      </w:r>
      <w:r>
        <w:rPr>
          <w:rFonts w:eastAsia="Times New Roman" w:cs="Times New Roman"/>
          <w:szCs w:val="24"/>
        </w:rPr>
        <w:t xml:space="preserve"> το γυαλί μέσα στο οποίο βάζουμε τη</w:t>
      </w:r>
      <w:r>
        <w:rPr>
          <w:rFonts w:eastAsia="Times New Roman" w:cs="Times New Roman"/>
          <w:szCs w:val="24"/>
        </w:rPr>
        <w:t>ν</w:t>
      </w:r>
      <w:r>
        <w:rPr>
          <w:rFonts w:eastAsia="Times New Roman" w:cs="Times New Roman"/>
          <w:szCs w:val="24"/>
        </w:rPr>
        <w:t xml:space="preserve"> μπ</w:t>
      </w:r>
      <w:r>
        <w:rPr>
          <w:rFonts w:eastAsia="Times New Roman" w:cs="Times New Roman"/>
          <w:szCs w:val="24"/>
        </w:rPr>
        <w:t>ί</w:t>
      </w:r>
      <w:r>
        <w:rPr>
          <w:rFonts w:eastAsia="Times New Roman" w:cs="Times New Roman"/>
          <w:szCs w:val="24"/>
        </w:rPr>
        <w:t xml:space="preserve">ρα </w:t>
      </w:r>
      <w:r>
        <w:rPr>
          <w:rFonts w:eastAsia="Times New Roman" w:cs="Times New Roman"/>
          <w:szCs w:val="24"/>
        </w:rPr>
        <w:lastRenderedPageBreak/>
        <w:t xml:space="preserve">μας. Δεν είναι σκουπίδια, δεν είναι επικίνδυνα πράγματα. Εκείνο που είναι επικίνδυνο είναι η κοντόφθαλμη διαχείρισή τους. </w:t>
      </w:r>
    </w:p>
    <w:p w14:paraId="7B21D40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Σε αυτό που συμβαίνει, λοιπόν, στο Τεμπλόνι και σε αυτές τις λογικές το</w:t>
      </w:r>
      <w:r>
        <w:rPr>
          <w:rFonts w:eastAsia="Times New Roman" w:cs="Times New Roman"/>
          <w:szCs w:val="24"/>
        </w:rPr>
        <w:t>ύ</w:t>
      </w:r>
      <w:r>
        <w:rPr>
          <w:rFonts w:eastAsia="Times New Roman" w:cs="Times New Roman"/>
          <w:szCs w:val="24"/>
        </w:rPr>
        <w:t xml:space="preserve"> να μη λειτουργεί </w:t>
      </w:r>
      <w:r>
        <w:rPr>
          <w:rFonts w:eastAsia="Times New Roman" w:cs="Times New Roman"/>
          <w:szCs w:val="24"/>
        </w:rPr>
        <w:t>το Τεμπλόνι, αλλά να μη λειτουργεί και η Λευκίμμη και να έρθει το κράτος να πάρει τα σκουπίδια από εμάς να τα πάει παραδίπλα σε κάποιους άλλους, η απάντηση είναι πάρα πολύ απλή. Μάλιστα, τη δώσαμε πριν από μερικές εβδομάδες στον Πύργο της Ηλείας, που είχαν</w:t>
      </w:r>
      <w:r>
        <w:rPr>
          <w:rFonts w:eastAsia="Times New Roman" w:cs="Times New Roman"/>
          <w:szCs w:val="24"/>
        </w:rPr>
        <w:t xml:space="preserve"> θάρρος οι κάτοικοι, που είχε θάρρος η </w:t>
      </w:r>
      <w:r>
        <w:rPr>
          <w:rFonts w:eastAsia="Times New Roman" w:cs="Times New Roman"/>
          <w:szCs w:val="24"/>
        </w:rPr>
        <w:t>τοπική α</w:t>
      </w:r>
      <w:r>
        <w:rPr>
          <w:rFonts w:eastAsia="Times New Roman" w:cs="Times New Roman"/>
          <w:szCs w:val="24"/>
        </w:rPr>
        <w:t xml:space="preserve">υτοδιοίκηση -γιατί όλα ξεκινούν από την </w:t>
      </w:r>
      <w:r>
        <w:rPr>
          <w:rFonts w:eastAsia="Times New Roman" w:cs="Times New Roman"/>
          <w:szCs w:val="24"/>
        </w:rPr>
        <w:t>τοπική αυτοδιοίκηση</w:t>
      </w:r>
      <w:r>
        <w:rPr>
          <w:rFonts w:eastAsia="Times New Roman" w:cs="Times New Roman"/>
          <w:szCs w:val="24"/>
        </w:rPr>
        <w:t xml:space="preserve"> και καλά κάνουν και ξεκινούν από την </w:t>
      </w:r>
      <w:r>
        <w:rPr>
          <w:rFonts w:eastAsia="Times New Roman" w:cs="Times New Roman"/>
          <w:szCs w:val="24"/>
        </w:rPr>
        <w:t>τοπική αυτ</w:t>
      </w:r>
      <w:r>
        <w:rPr>
          <w:rFonts w:eastAsia="Times New Roman" w:cs="Times New Roman"/>
          <w:szCs w:val="24"/>
        </w:rPr>
        <w:t>οδιοίκηση- να δει το πρόβλημα κατάματα, να κάνει ανακύκλωση 30% σήμερα που μιλάμε και να κάνει ολοκληρ</w:t>
      </w:r>
      <w:r>
        <w:rPr>
          <w:rFonts w:eastAsia="Times New Roman" w:cs="Times New Roman"/>
          <w:szCs w:val="24"/>
        </w:rPr>
        <w:t xml:space="preserve">ωμένη διαχείριση. </w:t>
      </w:r>
    </w:p>
    <w:p w14:paraId="7B21D40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είναι η ολοκληρωμένη διαχείριση; Δεν είναι κάτι το μαγικό. Φυσικά μπορεί να μη</w:t>
      </w:r>
      <w:r>
        <w:rPr>
          <w:rFonts w:eastAsia="Times New Roman" w:cs="Times New Roman"/>
          <w:szCs w:val="24"/>
        </w:rPr>
        <w:t xml:space="preserve"> γίνει καν αυτή, εάν έχουμε τη βούληση να ξεχωρίζουμε τις ροές των απορριμμάτων μας, να ξεχωρίσουμε, δηλαδή, τα αποφάγια μας, που είναι πολύτιμο λίπασμα. Ό,τι αγοράζετε σήμερα στις γλάστρες σας, το κομπόστ που </w:t>
      </w:r>
      <w:r>
        <w:rPr>
          <w:rFonts w:eastAsia="Times New Roman" w:cs="Times New Roman"/>
          <w:szCs w:val="24"/>
        </w:rPr>
        <w:lastRenderedPageBreak/>
        <w:t>πάτε και αγοράζετε από τα ανθοπωλεία, είναι τα</w:t>
      </w:r>
      <w:r>
        <w:rPr>
          <w:rFonts w:eastAsia="Times New Roman" w:cs="Times New Roman"/>
          <w:szCs w:val="24"/>
        </w:rPr>
        <w:t xml:space="preserve"> σκουπίδια των Αυστριακών και των Γερμανών</w:t>
      </w:r>
      <w:r>
        <w:rPr>
          <w:rFonts w:eastAsia="Times New Roman" w:cs="Times New Roman"/>
          <w:szCs w:val="24"/>
        </w:rPr>
        <w:t>,</w:t>
      </w:r>
      <w:r>
        <w:rPr>
          <w:rFonts w:eastAsia="Times New Roman" w:cs="Times New Roman"/>
          <w:szCs w:val="24"/>
        </w:rPr>
        <w:t xml:space="preserve"> που μας τα εξάγουν εμάς ως κομπόστ. Αυτό είναι το ένα πράγμα. Το άλλο είναι το γυαλί, το χαρτί ή το μέταλλο. </w:t>
      </w:r>
    </w:p>
    <w:p w14:paraId="7B21D40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Αυτά όλα, λοιπόν, πρέπει και μπορούν να διαχειριστούν σωστά. Και είναι εύκολο άμεσα να διαχειριστούν σ</w:t>
      </w:r>
      <w:r>
        <w:rPr>
          <w:rFonts w:eastAsia="Times New Roman" w:cs="Times New Roman"/>
          <w:szCs w:val="24"/>
        </w:rPr>
        <w:t>ωστά. Και αυτό θα κάνουμε στο Τεμπλόνι. Τι δηλαδή; Διαχωρίζουμε ακόμα και τα σύμμεικτα απορρίμματα και παίρνουμε ό,τι πολύτιμο υπάρχει μέσα, και το υπόλοιπο, το οργανικό, τα αποφάγια, δηλαδή, για να καταλαβαίνουν και οι πολίτες, το κάνουμε χώμα και με αυτό</w:t>
      </w:r>
      <w:r>
        <w:rPr>
          <w:rFonts w:eastAsia="Times New Roman" w:cs="Times New Roman"/>
          <w:szCs w:val="24"/>
        </w:rPr>
        <w:t xml:space="preserve"> το χώμα σκεπάζουμε το υπόλειμμα. Η Λευκίμμη, μάλιστα, μπορεί θαυμάσια να λειτουργήσει για το υπόλειμμα, γιατί το υπόλειμμα δεν είναι στραγγίδια. Το υπόλειμμα δεν έχει ανάγκη ακόμα και εάν είναι ψηλά ο υδροφορέας. Το υπόλειμμα -για να το καταλαβαίνουν οι π</w:t>
      </w:r>
      <w:r>
        <w:rPr>
          <w:rFonts w:eastAsia="Times New Roman" w:cs="Times New Roman"/>
          <w:szCs w:val="24"/>
        </w:rPr>
        <w:t xml:space="preserve">ολίτες- τι είναι; Είναι παλιά παπούτσια, είναι υφάσματα, είναι πλαστικά κομμάτια τα οποία δεν μπορούν να ανακυκλωθούν. Αυτό είναι το περίφημο υπόλειμμα. Δεν έχει τίποτα το τοξικό. Το τοξικό προκύπτει από μία ανόητη διαχείριση. Και αυτή η ανόητη διαχείριση </w:t>
      </w:r>
      <w:r>
        <w:rPr>
          <w:rFonts w:eastAsia="Times New Roman" w:cs="Times New Roman"/>
          <w:szCs w:val="24"/>
        </w:rPr>
        <w:t>επί των ημερών μας θα σταματήσει.</w:t>
      </w:r>
    </w:p>
    <w:p w14:paraId="7B21D409" w14:textId="77777777" w:rsidR="00B46177" w:rsidRDefault="00C46B70">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Τον λόγο έχει ο συνάδελφος κ. Αϊβατίδης.</w:t>
      </w:r>
    </w:p>
    <w:p w14:paraId="7B21D40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Υπουργέ, επειδή αναγνωρίζω τις οικολογικές σας ευαισθησίες -αυτό δεν το αμφισβητώ- δεν σας αποκάλεσα Ζορό, ούτε σας είπα ότ</w:t>
      </w:r>
      <w:r>
        <w:rPr>
          <w:rFonts w:eastAsia="Times New Roman" w:cs="Times New Roman"/>
          <w:szCs w:val="24"/>
        </w:rPr>
        <w:t>ι αναζητούμε κάποιον Ζορό. Όμως, επειδή πιστεύω ότι είστε μάχιμος Υπουργός και όχι καθ’ έδρα Υπουργός, γιατί έχετε επισκεφθεί ΧΥΤΑ, σας καλώ να επισκεφθείτε τον ΧΥΤΑ στο Τεμπλόνι και στη Λευκίμμη, εσείς προσωπικά. Επαναλαμβάνω, θεωρώ ότι είστε μάχιμος. Εμε</w:t>
      </w:r>
      <w:r>
        <w:rPr>
          <w:rFonts w:eastAsia="Times New Roman" w:cs="Times New Roman"/>
          <w:szCs w:val="24"/>
        </w:rPr>
        <w:t xml:space="preserve">ίς θα είμαστε εκεί για έναν γόνιμο διάλογο. </w:t>
      </w:r>
    </w:p>
    <w:p w14:paraId="7B21D40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Όμως, δεν καταλάβατε κάτι, ότι σε πολλά πράγματα συμφωνούμε, διότι εμείς είμαστε υπέρ της διαλογής στην πηγή, κύριε Υπουργέ. Παρανοήσατε τις προθέσεις μου. Δεν είναι θέμα κομματικό, αλλά θέμα δημόσιας υγείας. </w:t>
      </w:r>
    </w:p>
    <w:p w14:paraId="7B21D40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ενθυμίσω ότι στις 29 Ιουνίου του τρέχοντος έτους στην Ειδική Μόνιμη Επιτροπή Προστασίας Περιβάλλοντος ο Γενικός Γραμματέας Συντονισμού - Διαχείρισης Αποβλήτων</w:t>
      </w:r>
      <w:r>
        <w:rPr>
          <w:rFonts w:eastAsia="Times New Roman" w:cs="Times New Roman"/>
          <w:szCs w:val="24"/>
        </w:rPr>
        <w:t xml:space="preserve"> </w:t>
      </w:r>
      <w:r>
        <w:rPr>
          <w:rFonts w:eastAsia="Times New Roman" w:cs="Times New Roman"/>
          <w:szCs w:val="24"/>
        </w:rPr>
        <w:t>κ. Ευάγγελος Καπετάνιος αναφέρθηκε στο ότι θα πρέπει να αναφερθεί το υπόλειμμα στη Λευκίμμη. Ό</w:t>
      </w:r>
      <w:r>
        <w:rPr>
          <w:rFonts w:eastAsia="Times New Roman" w:cs="Times New Roman"/>
          <w:szCs w:val="24"/>
        </w:rPr>
        <w:t xml:space="preserve">μως, και η Λευκίμμη έχει </w:t>
      </w:r>
      <w:r>
        <w:rPr>
          <w:rFonts w:eastAsia="Times New Roman" w:cs="Times New Roman"/>
          <w:szCs w:val="24"/>
        </w:rPr>
        <w:lastRenderedPageBreak/>
        <w:t xml:space="preserve">ανάλογα περιβαλλοντολογικά προβλήματα. Ως εκ τούτου και αυτή η λύση θα πρέπει να απορριφθεί. Για ποιο λόγο δεν σκέφτεται το κράτος -εσείς- εναλλακτικές λύσεις ολοκληρωμένης διαχείρισης που μπορεί κάλλιστα να προσομοιάζουν με τη </w:t>
      </w:r>
      <w:r>
        <w:rPr>
          <w:rFonts w:eastAsia="Times New Roman" w:cs="Times New Roman"/>
          <w:szCs w:val="24"/>
        </w:rPr>
        <w:t>«</w:t>
      </w:r>
      <w:r>
        <w:rPr>
          <w:rFonts w:eastAsia="Times New Roman" w:cs="Times New Roman"/>
          <w:szCs w:val="24"/>
          <w:lang w:val="en-US"/>
        </w:rPr>
        <w:t>Lo</w:t>
      </w:r>
      <w:r>
        <w:rPr>
          <w:rFonts w:eastAsia="Times New Roman" w:cs="Times New Roman"/>
          <w:szCs w:val="24"/>
          <w:lang w:val="en-US"/>
        </w:rPr>
        <w:t>ndonWaste</w:t>
      </w:r>
      <w:r>
        <w:rPr>
          <w:rFonts w:eastAsia="Times New Roman" w:cs="Times New Roman"/>
          <w:szCs w:val="24"/>
        </w:rPr>
        <w:t>»</w:t>
      </w:r>
      <w:r>
        <w:rPr>
          <w:rFonts w:eastAsia="Times New Roman" w:cs="Times New Roman"/>
          <w:szCs w:val="24"/>
        </w:rPr>
        <w:t xml:space="preserve"> -οπωσδήποτε εθνικοποιημένη επιχείρηση, δεν μιλάμε για ιδιωτική επιχείρηση- στην οποία γίνεται και επαναχρησιμοποίηση απορριμμάτων, γίνεται κομποστοποίηση και ανάκτηση ενέργειας. Μάλιστα, όσον αφορά τη </w:t>
      </w:r>
      <w:r>
        <w:rPr>
          <w:rFonts w:eastAsia="Times New Roman" w:cs="Times New Roman"/>
          <w:szCs w:val="24"/>
        </w:rPr>
        <w:t>«</w:t>
      </w:r>
      <w:r>
        <w:rPr>
          <w:rFonts w:eastAsia="Times New Roman" w:cs="Times New Roman"/>
          <w:szCs w:val="24"/>
          <w:lang w:val="en-US"/>
        </w:rPr>
        <w:t>LondonWaste</w:t>
      </w:r>
      <w:r>
        <w:rPr>
          <w:rFonts w:eastAsia="Times New Roman" w:cs="Times New Roman"/>
          <w:szCs w:val="24"/>
        </w:rPr>
        <w:t>»</w:t>
      </w:r>
      <w:r>
        <w:rPr>
          <w:rFonts w:eastAsia="Times New Roman" w:cs="Times New Roman"/>
          <w:szCs w:val="24"/>
        </w:rPr>
        <w:t>, αυτό το οποίο εκπέμπεται στην</w:t>
      </w:r>
      <w:r>
        <w:rPr>
          <w:rFonts w:eastAsia="Times New Roman" w:cs="Times New Roman"/>
          <w:szCs w:val="24"/>
        </w:rPr>
        <w:t xml:space="preserve"> ατμόσφαιρα δεν είναι καπνός, αλλά ατμός μετά από αλλεπάλληλα φιλτραρίσματα και επεξεργασίες και ηλεκτροδοτούνται εβδομήντα δύο χιλιάδες οικίες. </w:t>
      </w:r>
    </w:p>
    <w:p w14:paraId="7B21D40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 xml:space="preserve">θα πρέπει και αυτό σαν σκέψη να υπάρχει, να την αναλύσετε. Και στο πλαίσιο της εθνικής στρατηγικής για τα </w:t>
      </w:r>
      <w:r>
        <w:rPr>
          <w:rFonts w:eastAsia="Times New Roman" w:cs="Times New Roman"/>
          <w:szCs w:val="24"/>
        </w:rPr>
        <w:t xml:space="preserve">απορρίμματα θα πρέπει να ενεργήσετε άμεσα. </w:t>
      </w:r>
    </w:p>
    <w:p w14:paraId="7B21D40E" w14:textId="77777777" w:rsidR="00B46177" w:rsidRDefault="00C46B70">
      <w:pPr>
        <w:spacing w:after="0" w:line="600" w:lineRule="auto"/>
        <w:ind w:firstLine="720"/>
        <w:jc w:val="both"/>
        <w:rPr>
          <w:rFonts w:eastAsia="Times New Roman" w:cs="Times New Roman"/>
          <w:szCs w:val="24"/>
        </w:rPr>
      </w:pPr>
      <w:r w:rsidRPr="000B7A3E">
        <w:rPr>
          <w:rFonts w:eastAsia="Times New Roman" w:cs="Times New Roman"/>
          <w:color w:val="000000" w:themeColor="text1"/>
          <w:szCs w:val="24"/>
        </w:rPr>
        <w:t xml:space="preserve">Όμως το πρώτο βήμα -και είναι και αυτό που ενδιαφέρει τους Κερκυραίους πολίτες- είναι να έρθετε στην Κέρκυρα και να συζητήσετε. </w:t>
      </w:r>
      <w:r>
        <w:rPr>
          <w:rFonts w:eastAsia="Times New Roman" w:cs="Times New Roman"/>
          <w:szCs w:val="24"/>
        </w:rPr>
        <w:t>Δ</w:t>
      </w:r>
      <w:r>
        <w:rPr>
          <w:rFonts w:eastAsia="Times New Roman" w:cs="Times New Roman"/>
          <w:szCs w:val="24"/>
        </w:rPr>
        <w:t>υστυχώς έχω προσωπική εμπειρία ατόμου, φίλου μου, νεότατου αν</w:t>
      </w:r>
      <w:r>
        <w:rPr>
          <w:rFonts w:eastAsia="Times New Roman" w:cs="Times New Roman"/>
          <w:szCs w:val="24"/>
        </w:rPr>
        <w:lastRenderedPageBreak/>
        <w:t>θρώπου, που δεν τον αν</w:t>
      </w:r>
      <w:r>
        <w:rPr>
          <w:rFonts w:eastAsia="Times New Roman" w:cs="Times New Roman"/>
          <w:szCs w:val="24"/>
        </w:rPr>
        <w:t>αγνώρισα καν μετά από ενάμισ</w:t>
      </w:r>
      <w:r>
        <w:rPr>
          <w:rFonts w:eastAsia="Times New Roman" w:cs="Times New Roman"/>
          <w:szCs w:val="24"/>
        </w:rPr>
        <w:t>η</w:t>
      </w:r>
      <w:r>
        <w:rPr>
          <w:rFonts w:eastAsia="Times New Roman" w:cs="Times New Roman"/>
          <w:szCs w:val="24"/>
        </w:rPr>
        <w:t xml:space="preserve"> χρόνο, ο οποίος εμφάνισε κακοήθη νεοπλασματική νόσο, εξαιτίας του ότι -και το καταθέτω αυτό υπευθύνως- βρίσκεται σε πολύ μικρή ακτίνα από το Τεμπλόνι.</w:t>
      </w:r>
    </w:p>
    <w:p w14:paraId="7B21D40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410" w14:textId="77777777" w:rsidR="00B46177" w:rsidRDefault="00C46B70">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Αϊβατίδης καταθέτει για </w:t>
      </w:r>
      <w:r>
        <w:rPr>
          <w:rFonts w:eastAsia="Times New Roman"/>
          <w:szCs w:val="24"/>
        </w:rPr>
        <w:t xml:space="preserve">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B21D41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7B21D41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w:t>
      </w:r>
      <w:r>
        <w:rPr>
          <w:rFonts w:eastAsia="Times New Roman" w:cs="Times New Roman"/>
          <w:b/>
          <w:szCs w:val="24"/>
        </w:rPr>
        <w:t>γός Περιβάλλοντος και Ενέργειας):</w:t>
      </w:r>
      <w:r>
        <w:rPr>
          <w:rFonts w:eastAsia="Times New Roman" w:cs="Times New Roman"/>
          <w:szCs w:val="24"/>
        </w:rPr>
        <w:t xml:space="preserve"> Ευχαριστώ.</w:t>
      </w:r>
    </w:p>
    <w:p w14:paraId="7B21D41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Νομίζω ότι πλέον -επειδή ορθά αναφερθήκατε στην ευρωπαϊκή εμπειρία- δεν υπάρχει στην ευρωπαϊκή εμπειρία και στην ευρωπαϊκή στρατηγική η έννοια επικίνδυνο απόρριμμα, εκτός από τα βιομηχανικά επικίνδυνα απορρίμματ</w:t>
      </w:r>
      <w:r>
        <w:rPr>
          <w:rFonts w:eastAsia="Times New Roman" w:cs="Times New Roman"/>
          <w:szCs w:val="24"/>
        </w:rPr>
        <w:t xml:space="preserve">α, τα οποία όντως μπορεί να είναι τοξικά, όπως είναι το χρώμιο, το νικέλιο και </w:t>
      </w:r>
      <w:r>
        <w:rPr>
          <w:rFonts w:eastAsia="Times New Roman" w:cs="Times New Roman"/>
          <w:szCs w:val="24"/>
        </w:rPr>
        <w:lastRenderedPageBreak/>
        <w:t>άλλα μέταλλα ή οι σκωρίες στη χαλυβουργία, τα οποία και διαχειριζόμαστε χωριστά. Για τα αστικά απορρίμματα η έννοια επικίνδυνο δεν υπάρχει. Ο κίνδυνος προκύπτει από την κακή και</w:t>
      </w:r>
      <w:r>
        <w:rPr>
          <w:rFonts w:eastAsia="Times New Roman" w:cs="Times New Roman"/>
          <w:szCs w:val="24"/>
        </w:rPr>
        <w:t xml:space="preserve"> ανόητη διαχείριση.</w:t>
      </w:r>
    </w:p>
    <w:p w14:paraId="7B21D41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Να ξεκαθαρίσουμε, λοιπόν, τι σχεδιάζουμε και τι ήδη κάνουμε στο Τεμπλόνι. Το πρώτο που κάνουμε στο Τεμπλόνι αυτή τη στιγμή</w:t>
      </w:r>
      <w:r>
        <w:rPr>
          <w:rFonts w:eastAsia="Times New Roman" w:cs="Times New Roman"/>
          <w:szCs w:val="24"/>
        </w:rPr>
        <w:t>,</w:t>
      </w:r>
      <w:r>
        <w:rPr>
          <w:rFonts w:eastAsia="Times New Roman" w:cs="Times New Roman"/>
          <w:szCs w:val="24"/>
        </w:rPr>
        <w:t xml:space="preserve"> είναι κάτι που έλειπε</w:t>
      </w:r>
      <w:r>
        <w:rPr>
          <w:rFonts w:eastAsia="Times New Roman" w:cs="Times New Roman"/>
          <w:szCs w:val="24"/>
        </w:rPr>
        <w:t>.</w:t>
      </w:r>
      <w:r>
        <w:rPr>
          <w:rFonts w:eastAsia="Times New Roman" w:cs="Times New Roman"/>
          <w:szCs w:val="24"/>
        </w:rPr>
        <w:t xml:space="preserve"> Να εκμεταλλευτούμε το βιοαέριο που παράγεται από τη συσσώρευση των απορριμμάτων και από αυτό να παράγουμε ενέργεια. Αυτό θα γίνει και γίνεται. Βέβαια αυτό είναι πάλι μια προσωρινή λύση.</w:t>
      </w:r>
    </w:p>
    <w:p w14:paraId="7B21D41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Έχω καταθέσει φωτογραφίες, όπου φαίνονται ελεύθερο</w:t>
      </w:r>
      <w:r>
        <w:rPr>
          <w:rFonts w:eastAsia="Times New Roman" w:cs="Times New Roman"/>
          <w:szCs w:val="24"/>
        </w:rPr>
        <w:t>ι σωλήνες.</w:t>
      </w:r>
    </w:p>
    <w:p w14:paraId="7B21D41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διάλογο.</w:t>
      </w:r>
    </w:p>
    <w:p w14:paraId="7B21D41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Υπάρχει φωτογραφικό υλικό. Είναι από επιτόπια αυτοψία. Δεν είναι...</w:t>
      </w:r>
    </w:p>
    <w:p w14:paraId="7B21D41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Αυτός δεν είναι διάλογος. Είναι διακ</w:t>
      </w:r>
      <w:r>
        <w:rPr>
          <w:rFonts w:eastAsia="Times New Roman" w:cs="Times New Roman"/>
          <w:szCs w:val="24"/>
        </w:rPr>
        <w:t>οπή, κύριε Πρόεδρε.</w:t>
      </w:r>
    </w:p>
    <w:p w14:paraId="7B21D41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Συγχωρήστε με, κύριε Πρόεδρε...</w:t>
      </w:r>
    </w:p>
    <w:p w14:paraId="7B21D41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Αϊβατίδη, όταν θα έρθουν να τα υπογράψω, θα φωτοτυπηθούν και όποιος τα θέλει, θα τα πάρει.</w:t>
      </w:r>
    </w:p>
    <w:p w14:paraId="7B21D41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w:t>
      </w:r>
      <w:r>
        <w:rPr>
          <w:rFonts w:eastAsia="Times New Roman" w:cs="Times New Roman"/>
          <w:b/>
          <w:szCs w:val="24"/>
        </w:rPr>
        <w:t>ι Ενέργειας):</w:t>
      </w:r>
      <w:r>
        <w:rPr>
          <w:rFonts w:eastAsia="Times New Roman" w:cs="Times New Roman"/>
          <w:szCs w:val="24"/>
        </w:rPr>
        <w:t xml:space="preserve"> Ξαναλέμε, λοιπόν, ότι είναι αναγκαία η ορθή διαχείριση των οργανικών απορριμμάτων -τα αποφάγια μας δηλαδή-, τα οποία είναι και αυτά που δημιουργούν το πρόβλημα. Τι είναι εκείνο που χαλάει στα απορρίμματα; Είναι τα οργανικά, τα οποία είτε ξινί</w:t>
      </w:r>
      <w:r>
        <w:rPr>
          <w:rFonts w:eastAsia="Times New Roman" w:cs="Times New Roman"/>
          <w:szCs w:val="24"/>
        </w:rPr>
        <w:t>ζουν και δημιουργούν στραγγίδια -όξινα υγρά δηλαδή- είτε είναι τα επικίνδυνα αέρια που παράγονται όταν τα βάζεις όλα μαζί. Αυτά τα αέρια, λοιπόν, μπορούν να καούν και να παράγουν ηλεκτρική ενέργεια. Αλλά αυτό δεν χρειάζεται να γίνει όταν το θάβεις. Αυτό εί</w:t>
      </w:r>
      <w:r>
        <w:rPr>
          <w:rFonts w:eastAsia="Times New Roman" w:cs="Times New Roman"/>
          <w:szCs w:val="24"/>
        </w:rPr>
        <w:t>ναι μια προσωρινή διαχείριση. Θαυμάσια θα μπορούσε να λειτουργεί μονάδα αξιοποίησης ηλεκτρικής ενέργειας, αναερόβιας, δηλαδή, αξιοποίησης, των οργανικών, ή αερόβια -πολύ πιο απλή τεχνολογικά- η οποία παράγει λίπασμα, παράγει κομπόστ. Αρκεί να μην τα ανακατ</w:t>
      </w:r>
      <w:r>
        <w:rPr>
          <w:rFonts w:eastAsia="Times New Roman" w:cs="Times New Roman"/>
          <w:szCs w:val="24"/>
        </w:rPr>
        <w:t xml:space="preserve">εύουμε. Είναι το μόνο που χρειάζεται να κάνουν οι </w:t>
      </w:r>
      <w:r>
        <w:rPr>
          <w:rFonts w:eastAsia="Times New Roman" w:cs="Times New Roman"/>
          <w:szCs w:val="24"/>
        </w:rPr>
        <w:lastRenderedPageBreak/>
        <w:t xml:space="preserve">πολίτες. Να μην τα ανακατεύουν. Πρέπει να είναι χωριστοί κάδοι, αυτό που επιτάσσει, δηλαδή, η ευρωπαϊκή οδηγία </w:t>
      </w:r>
      <w:r>
        <w:rPr>
          <w:rFonts w:eastAsia="Times New Roman" w:cs="Times New Roman"/>
          <w:szCs w:val="24"/>
        </w:rPr>
        <w:t>κ</w:t>
      </w:r>
      <w:r>
        <w:rPr>
          <w:rFonts w:eastAsia="Times New Roman" w:cs="Times New Roman"/>
          <w:szCs w:val="24"/>
        </w:rPr>
        <w:t>αι αυτό κάνουμε.</w:t>
      </w:r>
    </w:p>
    <w:p w14:paraId="7B21D41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Όσον αφορά το υπόλειμμα</w:t>
      </w:r>
      <w:r>
        <w:rPr>
          <w:rFonts w:eastAsia="Times New Roman" w:cs="Times New Roman"/>
          <w:szCs w:val="24"/>
        </w:rPr>
        <w:t>,</w:t>
      </w:r>
      <w:r>
        <w:rPr>
          <w:rFonts w:eastAsia="Times New Roman" w:cs="Times New Roman"/>
          <w:szCs w:val="24"/>
        </w:rPr>
        <w:t xml:space="preserve"> θα ήθελα να σας πω το εξής: Τι είναι το υπόλειμμα, ό</w:t>
      </w:r>
      <w:r>
        <w:rPr>
          <w:rFonts w:eastAsia="Times New Roman" w:cs="Times New Roman"/>
          <w:szCs w:val="24"/>
        </w:rPr>
        <w:t>πως είπα; Παλιά υφάσματα, παλιά ξύλα, σπασμένα πράγματα, τα οποία δεν μπορούν...</w:t>
      </w:r>
    </w:p>
    <w:p w14:paraId="7B21D41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Στο Τεμπλόνι να έρθετε. </w:t>
      </w:r>
    </w:p>
    <w:p w14:paraId="7B21D41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Όμως δεν γίνεται έτσι, κύριε Πρόεδρε.</w:t>
      </w:r>
    </w:p>
    <w:p w14:paraId="7B21D41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Κύριε Αϊβατίδη, με συγχωρείτε, καταθέσατε αυτά που θέλατε στα Πρακτικά. Θα τα πάρει ο Υπουργός.</w:t>
      </w:r>
    </w:p>
    <w:p w14:paraId="7B21D42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Πώς θα γίνει;</w:t>
      </w:r>
    </w:p>
    <w:p w14:paraId="7B21D42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Για να έχει άμεση αντίληψη.</w:t>
      </w:r>
    </w:p>
    <w:p w14:paraId="7B21D42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w:t>
      </w:r>
      <w:r>
        <w:rPr>
          <w:rFonts w:eastAsia="Times New Roman" w:cs="Times New Roman"/>
          <w:b/>
          <w:szCs w:val="24"/>
        </w:rPr>
        <w:t>ακλαμάνης):</w:t>
      </w:r>
      <w:r>
        <w:rPr>
          <w:rFonts w:eastAsia="Times New Roman" w:cs="Times New Roman"/>
          <w:szCs w:val="24"/>
        </w:rPr>
        <w:t xml:space="preserve"> Ωραία, θα τα πάρει. Δεν έχεις άμεση αντίληψη από τη φωτογραφία. Άμεση έχεις όταν πας εκεί, επιτόπου.</w:t>
      </w:r>
    </w:p>
    <w:p w14:paraId="7B21D42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έχετε άλλο ένα λεπτό, κύριε Υπουργέ.</w:t>
      </w:r>
    </w:p>
    <w:p w14:paraId="7B21D42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Έχω άμεση αντίληψη του τι σημαίνει</w:t>
      </w:r>
      <w:r>
        <w:rPr>
          <w:rFonts w:eastAsia="Times New Roman" w:cs="Times New Roman"/>
          <w:szCs w:val="24"/>
        </w:rPr>
        <w:t xml:space="preserve"> χωματερή. Έχω άμεση αντίληψη του τι σημαίνει ΧΥΤΑ. Έχω επισκεφθεί στη ζωή μου, ως ακτιβιστής, εκατοντάδες ΧΥΤΑ σε όλη την Ελλάδα. Έχω πάει στην Ευρώπη. Μη μου λέτε, λοιπόν, εμένα τι περιέχει ένας ΧΥΤΑ. </w:t>
      </w:r>
      <w:r>
        <w:rPr>
          <w:rFonts w:eastAsia="Times New Roman" w:cs="Times New Roman"/>
          <w:szCs w:val="24"/>
        </w:rPr>
        <w:t>Τ</w:t>
      </w:r>
      <w:r>
        <w:rPr>
          <w:rFonts w:eastAsia="Times New Roman" w:cs="Times New Roman"/>
          <w:szCs w:val="24"/>
        </w:rPr>
        <w:t xml:space="preserve">ο Τεμπλόνι έχει τα ίδια αστικά απορρίμματα. Θα έρθω </w:t>
      </w:r>
      <w:r>
        <w:rPr>
          <w:rFonts w:eastAsia="Times New Roman" w:cs="Times New Roman"/>
          <w:szCs w:val="24"/>
        </w:rPr>
        <w:t>και στο Τεμπλόνι αν αυτό το πρόβλημα...</w:t>
      </w:r>
    </w:p>
    <w:p w14:paraId="7B21D42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Υπάρχουν οροσειρές απορριμμάτων.</w:t>
      </w:r>
    </w:p>
    <w:p w14:paraId="7B21D42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 δεν γίνεται έτσι. Μπορώ να μιλήσω ένα λεπτό</w:t>
      </w:r>
      <w:r>
        <w:rPr>
          <w:rFonts w:eastAsia="Times New Roman" w:cs="Times New Roman"/>
          <w:szCs w:val="24"/>
        </w:rPr>
        <w:t>,</w:t>
      </w:r>
      <w:r>
        <w:rPr>
          <w:rFonts w:eastAsia="Times New Roman" w:cs="Times New Roman"/>
          <w:szCs w:val="24"/>
        </w:rPr>
        <w:t xml:space="preserve"> χωρίς να με διακόπτετε; Δεν είναι δυνατόν αυτό.</w:t>
      </w:r>
    </w:p>
    <w:p w14:paraId="7B21D42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Αϊβατίδη, συγγνώμη, σας διέκοψε κανείς όταν μιλάγατε; Για όνομα του Θεού, είστε επιστήμονας!</w:t>
      </w:r>
    </w:p>
    <w:p w14:paraId="7B21D42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7B21D42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 κύριε Πρόεδρε. Μπορώ να μη διακοπώ για ενάμισι λεπτό;</w:t>
      </w:r>
    </w:p>
    <w:p w14:paraId="7B21D42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w:t>
      </w:r>
    </w:p>
    <w:p w14:paraId="7B21D42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w:t>
      </w:r>
    </w:p>
    <w:p w14:paraId="7B21D42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Ξαναλέω, λοιπόν, πολύ απλά</w:t>
      </w:r>
      <w:r>
        <w:rPr>
          <w:rFonts w:eastAsia="Times New Roman" w:cs="Times New Roman"/>
          <w:szCs w:val="24"/>
        </w:rPr>
        <w:t>.</w:t>
      </w:r>
      <w:r>
        <w:rPr>
          <w:rFonts w:eastAsia="Times New Roman" w:cs="Times New Roman"/>
          <w:szCs w:val="24"/>
        </w:rPr>
        <w:t xml:space="preserve"> Αν το αντικείμενο της ερώτησης είναι να πάει ένας Υπουργός στο Τεμπλόνι, με μεγάλη μου χαρά θα έρθω στο Τεμπλόνι. </w:t>
      </w:r>
      <w:r>
        <w:rPr>
          <w:rFonts w:eastAsia="Times New Roman" w:cs="Times New Roman"/>
          <w:szCs w:val="24"/>
        </w:rPr>
        <w:t>Θ</w:t>
      </w:r>
      <w:r>
        <w:rPr>
          <w:rFonts w:eastAsia="Times New Roman" w:cs="Times New Roman"/>
          <w:szCs w:val="24"/>
        </w:rPr>
        <w:t xml:space="preserve">α το περπατήσω το Τεμπλόνι και θα πάω μέσα στα απορρίμματα, όπως έχω πάει στη Μαυροράχη, όπως έχω πάει στην Τριανταφυλλιά και όπως έχω πάει </w:t>
      </w:r>
      <w:r>
        <w:rPr>
          <w:rFonts w:eastAsia="Times New Roman" w:cs="Times New Roman"/>
          <w:szCs w:val="24"/>
        </w:rPr>
        <w:t>σε δεκάδες άλλους ΧΥΤΑ στη Φυλή και οπουδήποτε αλλού.</w:t>
      </w:r>
    </w:p>
    <w:p w14:paraId="7B21D42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Η ιστορία που θέλουν να μάθουν οι πολίτες</w:t>
      </w:r>
      <w:r>
        <w:rPr>
          <w:rFonts w:eastAsia="Times New Roman" w:cs="Times New Roman"/>
          <w:szCs w:val="24"/>
        </w:rPr>
        <w:t>,</w:t>
      </w:r>
      <w:r>
        <w:rPr>
          <w:rFonts w:eastAsia="Times New Roman" w:cs="Times New Roman"/>
          <w:szCs w:val="24"/>
        </w:rPr>
        <w:t xml:space="preserve"> είναι τι μπορούμε να κάνουμε. Ξαναλέω, λοιπόν, το εξής: Υπάρχουν τα σκουπίδια, υπάρχει το οργανικό. Το οργανικό μπορεί θαυμάσια να γίνει είτε κομπόστ είτε ενέρ</w:t>
      </w:r>
      <w:r>
        <w:rPr>
          <w:rFonts w:eastAsia="Times New Roman" w:cs="Times New Roman"/>
          <w:szCs w:val="24"/>
        </w:rPr>
        <w:t>γεια. Τα υπόλοιπα -γυαλί, χαρτί, μέταλλο, αλουμίνιο- μπορούν να απομακρυνθούν και να διαχωριστούν και να μη χρειάζεται να θάβονται και να πωληθούν και να αξιοποιηθούν.</w:t>
      </w:r>
    </w:p>
    <w:p w14:paraId="7B21D42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Όσον αφορά το υπόλειμμα -ξαναμιλάω για το υπόλειμμα και έχει σημασία- το οποίο είναι απο</w:t>
      </w:r>
      <w:r>
        <w:rPr>
          <w:rFonts w:eastAsia="Times New Roman" w:cs="Times New Roman"/>
          <w:szCs w:val="24"/>
        </w:rPr>
        <w:t>λύτως αδρανές -σας λέω από τι αποτελείται, αποτελείται από υφάσματα, από πλαστικά που δεν ανακυκλώνονται, από παλιά ξύλα, από πράγματα τα οποία δεν μπορούν πλέον να αξιοποιηθούν- εδώ πέρα υπάρχουν δύο επιλογές σε όλον τον κόσμο. Δεν ανακαλύπτουμε την Αμερι</w:t>
      </w:r>
      <w:r>
        <w:rPr>
          <w:rFonts w:eastAsia="Times New Roman" w:cs="Times New Roman"/>
          <w:szCs w:val="24"/>
        </w:rPr>
        <w:t>κή. Είτε τα αξιοποιούμε ενεργειακά -υπάρχουν τεχνολογίες που αυτά μπορούν να παράγουν ενέργεια- είτε αν δεν μπορούν να αξιοποιηθούν λόγω μικρής ποσότητας, γιατί αυτά τα εργοστάσια που τα αξιοποιούν είναι μεγάλα εργοστάσια και πιθανά να μη φτάνει η ποσότητα</w:t>
      </w:r>
      <w:r>
        <w:rPr>
          <w:rFonts w:eastAsia="Times New Roman" w:cs="Times New Roman"/>
          <w:szCs w:val="24"/>
        </w:rPr>
        <w:t xml:space="preserve"> σε ένα νησί, θάβονται. Είναι η τελευταία και η χειρότερη λύση το θάψιμο.</w:t>
      </w:r>
    </w:p>
    <w:p w14:paraId="7B21D42F"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Το θάψιμο, όμως, των υπολειμμάτων δεν παράγει αυτά τα οποία λέμε σήμερα εδώ πέρα και τρομοκρατούμε. Δεν παράγει, δηλαδή, ούτε στραγγίδια ούτε αέρια. Είναι αδρανή υλικά, τα οποία πουθ</w:t>
      </w:r>
      <w:r>
        <w:rPr>
          <w:rFonts w:eastAsia="Times New Roman"/>
          <w:szCs w:val="24"/>
        </w:rPr>
        <w:t>ενά δεν μπορούν να προκαλέσουν τίποτα. Άρα μπορούν να διατεθούν και να εναποτεθούν είτε στη Λευκίμμη -εφόσον μιλάμε για το υπόλειμμα πάντα- είτε οπουδήποτε αλλού, διότι δεν υπάρχουν προβλήματα εκεί πέρα με υγρά. Είναι στερεά υπολείμματα από αυτά που όλοι γ</w:t>
      </w:r>
      <w:r>
        <w:rPr>
          <w:rFonts w:eastAsia="Times New Roman"/>
          <w:szCs w:val="24"/>
        </w:rPr>
        <w:t>νωρίζουμε, αυτά τα οποία ξέρουμε ότι είναι απολύτως αδρανή.</w:t>
      </w:r>
    </w:p>
    <w:p w14:paraId="7B21D430"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431"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Υπουργέ.</w:t>
      </w:r>
    </w:p>
    <w:p w14:paraId="7B21D432" w14:textId="77777777" w:rsidR="00B46177" w:rsidRDefault="00C46B70">
      <w:pPr>
        <w:spacing w:after="0" w:line="600" w:lineRule="auto"/>
        <w:ind w:firstLine="720"/>
        <w:jc w:val="both"/>
        <w:rPr>
          <w:rFonts w:eastAsia="Times New Roman"/>
          <w:szCs w:val="24"/>
        </w:rPr>
      </w:pPr>
      <w:r>
        <w:rPr>
          <w:rFonts w:eastAsia="Times New Roman"/>
          <w:szCs w:val="24"/>
        </w:rPr>
        <w:t>Θα συζητηθεί η</w:t>
      </w:r>
      <w:r>
        <w:rPr>
          <w:rFonts w:eastAsia="Times New Roman"/>
          <w:szCs w:val="24"/>
        </w:rPr>
        <w:t xml:space="preserve"> έβδομη με αριθμό 102/17-10-2016 επίκαιρη ερώτηση δεύτερου κύκλου του Βουλευτή Α΄ Θεσσαλονίκης του Συνασπισμο</w:t>
      </w:r>
      <w:r>
        <w:rPr>
          <w:rFonts w:eastAsia="Times New Roman"/>
          <w:szCs w:val="24"/>
        </w:rPr>
        <w:t xml:space="preserve">ύ Ριζοσπαστικής Αριστεράς κ. </w:t>
      </w:r>
      <w:r>
        <w:rPr>
          <w:rFonts w:eastAsia="Times New Roman"/>
          <w:bCs/>
          <w:szCs w:val="24"/>
        </w:rPr>
        <w:t>Αλέξανδρου Τριανταφυλλίδη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 λήψη μέτρων για την προστασία της υγείας των κατοίκων και του περιβάλλοντος, κατόπιν δύο περιβαλλοντικών επεισοδίων στη </w:t>
      </w:r>
      <w:r>
        <w:rPr>
          <w:rFonts w:eastAsia="Times New Roman"/>
          <w:szCs w:val="24"/>
        </w:rPr>
        <w:t>δ</w:t>
      </w:r>
      <w:r>
        <w:rPr>
          <w:rFonts w:eastAsia="Times New Roman"/>
          <w:szCs w:val="24"/>
        </w:rPr>
        <w:t>υτική Θεσσαλονίκη.</w:t>
      </w:r>
    </w:p>
    <w:p w14:paraId="7B21D433"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w:t>
      </w:r>
      <w:r>
        <w:rPr>
          <w:rFonts w:eastAsia="Times New Roman"/>
          <w:szCs w:val="24"/>
        </w:rPr>
        <w:t>ύριε Τριανταφυλλίδη, έχετε τον λόγο.</w:t>
      </w:r>
    </w:p>
    <w:p w14:paraId="7B21D434" w14:textId="77777777" w:rsidR="00B46177" w:rsidRDefault="00C46B70">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Σας ευχαριστώ πολύ, κύριε Πρόεδρε.</w:t>
      </w:r>
    </w:p>
    <w:p w14:paraId="7B21D435" w14:textId="77777777" w:rsidR="00B46177" w:rsidRDefault="00C46B70">
      <w:pPr>
        <w:spacing w:after="0" w:line="600" w:lineRule="auto"/>
        <w:ind w:firstLine="720"/>
        <w:jc w:val="both"/>
        <w:rPr>
          <w:rFonts w:eastAsia="Times New Roman"/>
          <w:szCs w:val="24"/>
        </w:rPr>
      </w:pPr>
      <w:r>
        <w:rPr>
          <w:rFonts w:eastAsia="Times New Roman"/>
          <w:szCs w:val="24"/>
        </w:rPr>
        <w:t>Κύριε Υπουργέ, γνωρίζετε…</w:t>
      </w:r>
    </w:p>
    <w:p w14:paraId="7B21D436" w14:textId="77777777" w:rsidR="00B46177" w:rsidRDefault="00C46B70">
      <w:pPr>
        <w:spacing w:after="0" w:line="600" w:lineRule="auto"/>
        <w:ind w:firstLine="720"/>
        <w:jc w:val="center"/>
        <w:rPr>
          <w:rFonts w:eastAsia="Times New Roman"/>
          <w:szCs w:val="24"/>
        </w:rPr>
      </w:pPr>
      <w:r>
        <w:rPr>
          <w:rFonts w:eastAsia="Times New Roman"/>
          <w:szCs w:val="24"/>
        </w:rPr>
        <w:t>(Θόρυβος στην Αίθουσα)</w:t>
      </w:r>
    </w:p>
    <w:p w14:paraId="7B21D437"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Κεγκέρογλου, παρακαλώ. Κύριε Κεγκέρογλου!</w:t>
      </w:r>
    </w:p>
    <w:p w14:paraId="7B21D438" w14:textId="77777777" w:rsidR="00B46177" w:rsidRDefault="00C46B7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Τον</w:t>
      </w:r>
      <w:r>
        <w:rPr>
          <w:rFonts w:eastAsia="Times New Roman"/>
          <w:szCs w:val="24"/>
        </w:rPr>
        <w:t xml:space="preserve"> λόγο μου δίνετε;</w:t>
      </w:r>
    </w:p>
    <w:p w14:paraId="7B21D439"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δεν σας δίνω τον λόγο. Να σταματήσετε να συζητάτε, γιατί σταμάτησε ο ομιλητής.</w:t>
      </w:r>
    </w:p>
    <w:p w14:paraId="7B21D43A" w14:textId="77777777" w:rsidR="00B46177" w:rsidRDefault="00C46B70">
      <w:pPr>
        <w:spacing w:after="0" w:line="600" w:lineRule="auto"/>
        <w:ind w:firstLine="720"/>
        <w:jc w:val="both"/>
        <w:rPr>
          <w:rFonts w:eastAsia="Times New Roman"/>
          <w:szCs w:val="24"/>
        </w:rPr>
      </w:pPr>
      <w:r>
        <w:rPr>
          <w:rFonts w:eastAsia="Times New Roman"/>
          <w:szCs w:val="24"/>
        </w:rPr>
        <w:t>Ορίστε, κύριε Τριανταφυλλίδη, έχετε ένα λεπτό παραπάνω.</w:t>
      </w:r>
    </w:p>
    <w:p w14:paraId="7B21D43B" w14:textId="77777777" w:rsidR="00B46177" w:rsidRDefault="00C46B70">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Κύριε Υπουργέ, γνωρίζετε -ήδη πριν από</w:t>
      </w:r>
      <w:r>
        <w:rPr>
          <w:rFonts w:eastAsia="Times New Roman"/>
          <w:szCs w:val="24"/>
        </w:rPr>
        <w:t xml:space="preserve"> δύο ημέρες έγινε και σχετική σύσκεψη στο Υπουργείο σας, υπό την </w:t>
      </w:r>
      <w:r>
        <w:rPr>
          <w:rFonts w:eastAsia="Times New Roman"/>
          <w:szCs w:val="24"/>
        </w:rPr>
        <w:t>π</w:t>
      </w:r>
      <w:r>
        <w:rPr>
          <w:rFonts w:eastAsia="Times New Roman"/>
          <w:szCs w:val="24"/>
        </w:rPr>
        <w:t xml:space="preserve">ροεδρία σας, με τη συμμετοχή εκπροσώπων τόσο της Περιφέρεια Κεντρικής Μακεδονίας όσο και του Δήμου Ευόσμου-Κορδελιού, με τη συμμετοχή και των </w:t>
      </w:r>
      <w:r>
        <w:rPr>
          <w:rFonts w:eastAsia="Times New Roman"/>
          <w:szCs w:val="24"/>
        </w:rPr>
        <w:lastRenderedPageBreak/>
        <w:t>επικεφαλής των παρατάξεων- το έντονο πρόβλημα με</w:t>
      </w:r>
      <w:r>
        <w:rPr>
          <w:rFonts w:eastAsia="Times New Roman"/>
          <w:szCs w:val="24"/>
        </w:rPr>
        <w:t xml:space="preserve"> τη δυσοσμία στη συγκεκριμένη περιοχή, την περιοχή, δηλαδή, του Κορδελιού και βέβαια το συμβάν το πρωινό της 4</w:t>
      </w:r>
      <w:r>
        <w:rPr>
          <w:rFonts w:eastAsia="Times New Roman"/>
          <w:szCs w:val="24"/>
          <w:vertAlign w:val="superscript"/>
        </w:rPr>
        <w:t>ης</w:t>
      </w:r>
      <w:r>
        <w:rPr>
          <w:rFonts w:eastAsia="Times New Roman"/>
          <w:szCs w:val="24"/>
        </w:rPr>
        <w:t xml:space="preserve"> Οκτωβρίου στην άλλη πλευρά της </w:t>
      </w:r>
      <w:r>
        <w:rPr>
          <w:rFonts w:eastAsia="Times New Roman"/>
          <w:szCs w:val="24"/>
        </w:rPr>
        <w:t>δ</w:t>
      </w:r>
      <w:r>
        <w:rPr>
          <w:rFonts w:eastAsia="Times New Roman"/>
          <w:szCs w:val="24"/>
        </w:rPr>
        <w:t xml:space="preserve">υτικής Θεσσαλονίκης, στην περιοχή της Ευκαρπίας, όπου ακούστηκε ένας έντονος θόρυβος και εμφανίστηκε ένα νέφος </w:t>
      </w:r>
      <w:r>
        <w:rPr>
          <w:rFonts w:eastAsia="Times New Roman"/>
          <w:szCs w:val="24"/>
        </w:rPr>
        <w:t>από σκόνη πάνω από την περιοχή αυτή προερχόμενο από τον χώρο του εργοστασίου «ΤΙΤΑΝ».</w:t>
      </w:r>
    </w:p>
    <w:p w14:paraId="7B21D43C" w14:textId="77777777" w:rsidR="00B46177" w:rsidRDefault="00C46B70">
      <w:pPr>
        <w:spacing w:after="0" w:line="600" w:lineRule="auto"/>
        <w:ind w:firstLine="720"/>
        <w:jc w:val="both"/>
        <w:rPr>
          <w:rFonts w:eastAsia="Times New Roman"/>
          <w:szCs w:val="24"/>
        </w:rPr>
      </w:pPr>
      <w:r>
        <w:rPr>
          <w:rFonts w:eastAsia="Times New Roman"/>
          <w:szCs w:val="24"/>
        </w:rPr>
        <w:t xml:space="preserve">Τα δύο αυτά περιβαλλοντικά επεισόδια καθιστούν σαφές, κύριε Υπουργέ, ότι οι πολίτες της </w:t>
      </w:r>
      <w:r>
        <w:rPr>
          <w:rFonts w:eastAsia="Times New Roman"/>
          <w:szCs w:val="24"/>
        </w:rPr>
        <w:t>δ</w:t>
      </w:r>
      <w:r>
        <w:rPr>
          <w:rFonts w:eastAsia="Times New Roman"/>
          <w:szCs w:val="24"/>
        </w:rPr>
        <w:t xml:space="preserve">υτικής Θεσσαλονίκης, οι εργατογειτονιές και τώρα «ανεργογειτονιές» του Κορδελιού </w:t>
      </w:r>
      <w:r>
        <w:rPr>
          <w:rFonts w:eastAsia="Times New Roman"/>
          <w:szCs w:val="24"/>
        </w:rPr>
        <w:t xml:space="preserve">και του Ευόσμου, των Αμπελοκήπων και της Μενεμένης, της Σταυρούπολης, της Πολίχνης, των Μετεώρων, της Ευκαρπίας, της Νεάπολης και των Συκεών δεν είναι παιδιά ενός κατώτερου </w:t>
      </w:r>
      <w:r>
        <w:rPr>
          <w:rFonts w:eastAsia="Times New Roman"/>
          <w:szCs w:val="24"/>
        </w:rPr>
        <w:t>θ</w:t>
      </w:r>
      <w:r>
        <w:rPr>
          <w:rFonts w:eastAsia="Times New Roman"/>
          <w:szCs w:val="24"/>
        </w:rPr>
        <w:t>εού. Είναι σαφές ότι πρέπει να κλείσουμε πληγές και ανεπάρκειες δεκαετιών, ανεπάρκ</w:t>
      </w:r>
      <w:r>
        <w:rPr>
          <w:rFonts w:eastAsia="Times New Roman"/>
          <w:szCs w:val="24"/>
        </w:rPr>
        <w:t xml:space="preserve">εια σε ανθρώπινο δυναμικό, τεχνολογικό εξοπλισμό, εξοπλισμό μετρήσεων. Δεν έχουμε, όμως, χρόνο. Πρέπει να κόψουμε δρόμο. Εδώ και μήνες υπάρχει η συγκεκριμένη έντονη, αφόρητη δυσοσμία. Είναι αδύνατη η παραμονή ακόμα και μέσα στο σπίτι τους. Είναι </w:t>
      </w:r>
      <w:r>
        <w:rPr>
          <w:rFonts w:eastAsia="Times New Roman"/>
          <w:szCs w:val="24"/>
        </w:rPr>
        <w:lastRenderedPageBreak/>
        <w:t>αλλεπάλληλ</w:t>
      </w:r>
      <w:r>
        <w:rPr>
          <w:rFonts w:eastAsia="Times New Roman"/>
          <w:szCs w:val="24"/>
        </w:rPr>
        <w:t xml:space="preserve">ες οι καταγγελίες στην </w:t>
      </w:r>
      <w:r>
        <w:rPr>
          <w:rFonts w:eastAsia="Times New Roman"/>
          <w:szCs w:val="24"/>
        </w:rPr>
        <w:t>α</w:t>
      </w:r>
      <w:r>
        <w:rPr>
          <w:rFonts w:eastAsia="Times New Roman"/>
          <w:szCs w:val="24"/>
        </w:rPr>
        <w:t xml:space="preserve">στυνομική </w:t>
      </w:r>
      <w:r>
        <w:rPr>
          <w:rFonts w:eastAsia="Times New Roman"/>
          <w:szCs w:val="24"/>
        </w:rPr>
        <w:t>α</w:t>
      </w:r>
      <w:r>
        <w:rPr>
          <w:rFonts w:eastAsia="Times New Roman"/>
          <w:szCs w:val="24"/>
        </w:rPr>
        <w:t xml:space="preserve">ρχή και στις αρμόδιες </w:t>
      </w:r>
      <w:r>
        <w:rPr>
          <w:rFonts w:eastAsia="Times New Roman"/>
          <w:szCs w:val="24"/>
        </w:rPr>
        <w:t>α</w:t>
      </w:r>
      <w:r>
        <w:rPr>
          <w:rFonts w:eastAsia="Times New Roman"/>
          <w:szCs w:val="24"/>
        </w:rPr>
        <w:t>ρχές. Τσούζουν τα μάτια των ανθρώπων και δεν μπορούν να παραμείνουν ούτε μέσα στον χώρο του σπιτιού τους. Υπάρχουν καταγγελίες</w:t>
      </w:r>
      <w:r>
        <w:rPr>
          <w:rFonts w:eastAsia="Times New Roman"/>
          <w:szCs w:val="24"/>
        </w:rPr>
        <w:t>,</w:t>
      </w:r>
      <w:r>
        <w:rPr>
          <w:rFonts w:eastAsia="Times New Roman"/>
          <w:szCs w:val="24"/>
        </w:rPr>
        <w:t xml:space="preserve"> που έχουν κινητοποιήσει τη </w:t>
      </w:r>
      <w:r>
        <w:rPr>
          <w:rFonts w:eastAsia="Times New Roman"/>
          <w:szCs w:val="24"/>
        </w:rPr>
        <w:t>δ</w:t>
      </w:r>
      <w:r>
        <w:rPr>
          <w:rFonts w:eastAsia="Times New Roman"/>
          <w:szCs w:val="24"/>
        </w:rPr>
        <w:t xml:space="preserve">ικαιοσύνη και υπάρχει παρέμβαση της Εισαγγελίας Θεσσαλονίκης στο συγκεκριμένο θέμα. Είναι σαφές ότι η </w:t>
      </w:r>
      <w:r>
        <w:rPr>
          <w:rFonts w:eastAsia="Times New Roman"/>
          <w:szCs w:val="24"/>
        </w:rPr>
        <w:t>π</w:t>
      </w:r>
      <w:r>
        <w:rPr>
          <w:rFonts w:eastAsia="Times New Roman"/>
          <w:szCs w:val="24"/>
        </w:rPr>
        <w:t xml:space="preserve">ολιτεία κάτι πρέπει να πράξει. Όχι, βέβαια, η </w:t>
      </w:r>
      <w:r>
        <w:rPr>
          <w:rFonts w:eastAsia="Times New Roman"/>
          <w:szCs w:val="24"/>
        </w:rPr>
        <w:t>π</w:t>
      </w:r>
      <w:r>
        <w:rPr>
          <w:rFonts w:eastAsia="Times New Roman"/>
          <w:szCs w:val="24"/>
        </w:rPr>
        <w:t>ολιτεία γενικά και αόριστα. Είναι σαφές ότι από το 1999</w:t>
      </w:r>
      <w:r>
        <w:rPr>
          <w:rFonts w:eastAsia="Times New Roman"/>
          <w:szCs w:val="24"/>
        </w:rPr>
        <w:t>,</w:t>
      </w:r>
      <w:r>
        <w:rPr>
          <w:rFonts w:eastAsia="Times New Roman"/>
          <w:szCs w:val="24"/>
        </w:rPr>
        <w:t xml:space="preserve"> η συγκεκριμένη αρμοδιότητα ελέγχου της μέτρησης π</w:t>
      </w:r>
      <w:r>
        <w:rPr>
          <w:rFonts w:eastAsia="Times New Roman"/>
          <w:szCs w:val="24"/>
        </w:rPr>
        <w:t xml:space="preserve">εριβαλλοντικής ρύπανσης, ατμοσφαιρικής ρύπανσης, είναι ευθύνη της </w:t>
      </w:r>
      <w:r>
        <w:rPr>
          <w:rFonts w:eastAsia="Times New Roman"/>
          <w:szCs w:val="24"/>
        </w:rPr>
        <w:t>π</w:t>
      </w:r>
      <w:r>
        <w:rPr>
          <w:rFonts w:eastAsia="Times New Roman"/>
          <w:szCs w:val="24"/>
        </w:rPr>
        <w:t xml:space="preserve">εριφερειακής </w:t>
      </w:r>
      <w:r>
        <w:rPr>
          <w:rFonts w:eastAsia="Times New Roman"/>
          <w:szCs w:val="24"/>
        </w:rPr>
        <w:t>δ</w:t>
      </w:r>
      <w:r>
        <w:rPr>
          <w:rFonts w:eastAsia="Times New Roman"/>
          <w:szCs w:val="24"/>
        </w:rPr>
        <w:t xml:space="preserve">ιοίκησης και στη συνέχεια </w:t>
      </w:r>
      <w:r>
        <w:rPr>
          <w:rFonts w:eastAsia="Times New Roman"/>
          <w:szCs w:val="24"/>
        </w:rPr>
        <w:t>της α</w:t>
      </w:r>
      <w:r>
        <w:rPr>
          <w:rFonts w:eastAsia="Times New Roman"/>
          <w:szCs w:val="24"/>
        </w:rPr>
        <w:t>υτοδιοίκησης.</w:t>
      </w:r>
    </w:p>
    <w:p w14:paraId="7B21D43D" w14:textId="77777777" w:rsidR="00B46177" w:rsidRDefault="00C46B70">
      <w:pPr>
        <w:spacing w:after="0" w:line="600" w:lineRule="auto"/>
        <w:ind w:firstLine="720"/>
        <w:jc w:val="both"/>
        <w:rPr>
          <w:rFonts w:eastAsia="Times New Roman"/>
          <w:szCs w:val="24"/>
        </w:rPr>
      </w:pPr>
      <w:r>
        <w:rPr>
          <w:rFonts w:eastAsia="Times New Roman"/>
          <w:szCs w:val="24"/>
        </w:rPr>
        <w:t>Όμως πρέπει να συνδράμουμε, κύριε Υπουργέ, και ένας μόνιμος, αποδεκτός, σταθερός, αλλά και κινούμενος μηχανισμός μέτρησης σε όλη τ</w:t>
      </w:r>
      <w:r>
        <w:rPr>
          <w:rFonts w:eastAsia="Times New Roman"/>
          <w:szCs w:val="24"/>
        </w:rPr>
        <w:t xml:space="preserve">η </w:t>
      </w:r>
      <w:r>
        <w:rPr>
          <w:rFonts w:eastAsia="Times New Roman"/>
          <w:szCs w:val="24"/>
        </w:rPr>
        <w:t>δ</w:t>
      </w:r>
      <w:r>
        <w:rPr>
          <w:rFonts w:eastAsia="Times New Roman"/>
          <w:szCs w:val="24"/>
        </w:rPr>
        <w:t>υτική Θεσσαλονίκη -και όχι ευκαιρίας δοθείσης- να μπορέσει να πει σε αυτόν τον κόσμο, στο Κορδελιό, ότι έχουμε μια συγκεκριμένη κατάσταση, προέρχεται από εκεί. Δεν έχουμε βρει καν την πηγή από πού προέρχεται. Άλλοι -τα διυλιστήρια- λένε ότι είναι από τη</w:t>
      </w:r>
      <w:r>
        <w:rPr>
          <w:rFonts w:eastAsia="Times New Roman"/>
          <w:szCs w:val="24"/>
        </w:rPr>
        <w:t xml:space="preserve">ν ΕΚΟ. Τα διυλιστήρια λένε από την πλευρά τους «Ανοίξαμε και σας περιμένουμε, να χρηματοδοτήσουμε και την </w:t>
      </w:r>
      <w:r>
        <w:rPr>
          <w:rFonts w:eastAsia="Times New Roman"/>
          <w:szCs w:val="24"/>
        </w:rPr>
        <w:lastRenderedPageBreak/>
        <w:t>αγορά ενός κινητού μηχανισμού μέτρησης της ατμοσφαιρικής ρύπανσης». Είναι μερκαπτάνες; Είναι με υδρόθειο; Μετράμε υδρόθειο; Ανακαλύψαμε στη σύσκεψη αυ</w:t>
      </w:r>
      <w:r>
        <w:rPr>
          <w:rFonts w:eastAsia="Times New Roman"/>
          <w:szCs w:val="24"/>
        </w:rPr>
        <w:t>τή, κύριε Υπουργέ, κύριε Τσιρώνη, ότι ο μόνος σταθμός μέτρησης που βρίσκεται στο Β΄ Δημοτικό Σχολείο του Κορδελιού -σταθερός όχι μετακινούμενος- δεν μπορεί να μετρήσει ούτε υδρόθειο ούτε μερκαπτάνες</w:t>
      </w:r>
      <w:r>
        <w:rPr>
          <w:rFonts w:eastAsia="Times New Roman"/>
          <w:szCs w:val="24"/>
        </w:rPr>
        <w:t>,</w:t>
      </w:r>
      <w:r>
        <w:rPr>
          <w:rFonts w:eastAsia="Times New Roman"/>
          <w:szCs w:val="24"/>
        </w:rPr>
        <w:t xml:space="preserve"> που ενδεχομένως να ευθύνονται για αυτή την έντονη δυσοσμ</w:t>
      </w:r>
      <w:r>
        <w:rPr>
          <w:rFonts w:eastAsia="Times New Roman"/>
          <w:szCs w:val="24"/>
        </w:rPr>
        <w:t>ία.</w:t>
      </w:r>
    </w:p>
    <w:p w14:paraId="7B21D43E" w14:textId="77777777" w:rsidR="00B46177" w:rsidRDefault="00C46B70">
      <w:pPr>
        <w:spacing w:after="0" w:line="600" w:lineRule="auto"/>
        <w:ind w:firstLine="720"/>
        <w:jc w:val="both"/>
        <w:rPr>
          <w:rFonts w:eastAsia="Times New Roman"/>
          <w:szCs w:val="24"/>
        </w:rPr>
      </w:pPr>
      <w:r>
        <w:rPr>
          <w:rFonts w:eastAsia="Times New Roman"/>
          <w:szCs w:val="24"/>
        </w:rPr>
        <w:t>Από την άλλη…</w:t>
      </w:r>
    </w:p>
    <w:p w14:paraId="7B21D43F"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Τα υπόλοιπα στη δευτερολογία σας.</w:t>
      </w:r>
    </w:p>
    <w:p w14:paraId="7B21D440" w14:textId="77777777" w:rsidR="00B46177" w:rsidRDefault="00C46B70">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Ακριβώς. Στη δευτερολογία θα αναφέρω ειδικότερα και περισσότερα για το θέμα του </w:t>
      </w:r>
      <w:r>
        <w:rPr>
          <w:rFonts w:eastAsia="Times New Roman"/>
          <w:szCs w:val="24"/>
        </w:rPr>
        <w:t>«</w:t>
      </w:r>
      <w:r>
        <w:rPr>
          <w:rFonts w:eastAsia="Times New Roman"/>
          <w:szCs w:val="24"/>
        </w:rPr>
        <w:t>ΤΙΤΑΝΑ</w:t>
      </w:r>
      <w:r>
        <w:rPr>
          <w:rFonts w:eastAsia="Times New Roman"/>
          <w:szCs w:val="24"/>
        </w:rPr>
        <w:t>»</w:t>
      </w:r>
      <w:r>
        <w:rPr>
          <w:rFonts w:eastAsia="Times New Roman"/>
          <w:szCs w:val="24"/>
        </w:rPr>
        <w:t xml:space="preserve"> και της Ευκαρπίας, που είναι ένα ζήτημα-πρόβλημα, μια </w:t>
      </w:r>
      <w:r>
        <w:rPr>
          <w:rFonts w:eastAsia="Times New Roman"/>
          <w:szCs w:val="24"/>
        </w:rPr>
        <w:t>ανοιχτή πληγή δεκαετιών.</w:t>
      </w:r>
    </w:p>
    <w:p w14:paraId="7B21D441"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442" w14:textId="77777777" w:rsidR="00B46177" w:rsidRDefault="00C46B70">
      <w:pPr>
        <w:spacing w:after="0"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Κύριε Τσιρώνη, έχετε τον λόγο.</w:t>
      </w:r>
    </w:p>
    <w:p w14:paraId="7B21D443"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ΙΩΑΝΝΗΣ ΤΣΙΡΩΝΗΣ (Αναπληρωτής Υπουργός Περιβάλλοντος και Ενέργειας):</w:t>
      </w:r>
      <w:r>
        <w:rPr>
          <w:rFonts w:eastAsia="Times New Roman"/>
          <w:szCs w:val="24"/>
        </w:rPr>
        <w:t xml:space="preserve"> Ευχαριστώ, κύριε Πρόεδρε.</w:t>
      </w:r>
    </w:p>
    <w:p w14:paraId="7B21D444" w14:textId="77777777" w:rsidR="00B46177" w:rsidRDefault="00C46B70">
      <w:pPr>
        <w:spacing w:after="0" w:line="600" w:lineRule="auto"/>
        <w:ind w:firstLine="720"/>
        <w:jc w:val="both"/>
        <w:rPr>
          <w:rFonts w:eastAsia="Times New Roman"/>
          <w:szCs w:val="24"/>
        </w:rPr>
      </w:pPr>
      <w:r>
        <w:rPr>
          <w:rFonts w:eastAsia="Times New Roman"/>
          <w:szCs w:val="24"/>
        </w:rPr>
        <w:t xml:space="preserve">Συμμερίζομαι ολόψυχα την αγωνία και του συναδέλφου και των </w:t>
      </w:r>
      <w:r>
        <w:rPr>
          <w:rFonts w:eastAsia="Times New Roman"/>
          <w:szCs w:val="24"/>
        </w:rPr>
        <w:t>κατοίκων. Πραγματικά νομίζω ότι έχουμε να αντιμετωπίσουμε χρόνιες παθογένειες. Δυστυχώς η μυρωδιά στο Κορδελιό δεν είναι καινούρ</w:t>
      </w:r>
      <w:r>
        <w:rPr>
          <w:rFonts w:eastAsia="Times New Roman"/>
          <w:szCs w:val="24"/>
        </w:rPr>
        <w:t>γ</w:t>
      </w:r>
      <w:r>
        <w:rPr>
          <w:rFonts w:eastAsia="Times New Roman"/>
          <w:szCs w:val="24"/>
        </w:rPr>
        <w:t>ια ιστορία. Το ξέρετε και το ξέρουμε. Δυστυχώς έχουμε να αντιμετωπίσουμε τη λογική που επικρατούσε επί δεκαετίες των πολιτών β’</w:t>
      </w:r>
      <w:r>
        <w:rPr>
          <w:rFonts w:eastAsia="Times New Roman"/>
          <w:szCs w:val="24"/>
        </w:rPr>
        <w:t xml:space="preserve"> κατηγορίας. </w:t>
      </w:r>
    </w:p>
    <w:p w14:paraId="7B21D445" w14:textId="77777777" w:rsidR="00B46177" w:rsidRDefault="00C46B70">
      <w:pPr>
        <w:spacing w:after="0" w:line="600" w:lineRule="auto"/>
        <w:ind w:firstLine="720"/>
        <w:jc w:val="both"/>
        <w:rPr>
          <w:rFonts w:eastAsia="Times New Roman"/>
          <w:szCs w:val="24"/>
        </w:rPr>
      </w:pPr>
      <w:r>
        <w:rPr>
          <w:rFonts w:eastAsia="Times New Roman"/>
          <w:szCs w:val="24"/>
        </w:rPr>
        <w:t xml:space="preserve">Επειδή σε λίγες ώρες θα μπει ξανά σε αυτή την αίθουσα το «δευτερεύον» κατά πολλούς θέμα ενημέρωσης και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θέλω να πω σε αυτή την Αίθουσα -και το έχω πει πολλές φορές- ότι πολυφωνία δεν σημαίνει πολλά μέσα ενημέρωσης</w:t>
      </w:r>
      <w:r>
        <w:rPr>
          <w:rFonts w:eastAsia="Times New Roman"/>
          <w:szCs w:val="24"/>
        </w:rPr>
        <w:t xml:space="preserve">. Πολυφωνία σημαίνει να μαθαίνουν οι άνθρωποι τι συμβαίνει στο Κορδελιό. </w:t>
      </w:r>
      <w:r>
        <w:rPr>
          <w:rFonts w:eastAsia="Times New Roman"/>
          <w:szCs w:val="24"/>
        </w:rPr>
        <w:t>Δ</w:t>
      </w:r>
      <w:r>
        <w:rPr>
          <w:rFonts w:eastAsia="Times New Roman"/>
          <w:szCs w:val="24"/>
        </w:rPr>
        <w:t>υστυχώς τόσα χρόνια υπήρχε απόλυτη σιωπή και για το Κορδελιό και για τον Ασπρόπυργο και για το τι συνέβαινε σε όλες αυτές τις γειτονιές ή τι συνέβαινε στον Ασωπό. Δυστυχώς ήταν μια σ</w:t>
      </w:r>
      <w:r>
        <w:rPr>
          <w:rFonts w:eastAsia="Times New Roman"/>
          <w:szCs w:val="24"/>
        </w:rPr>
        <w:t xml:space="preserve">υνομωσία σιωπής, μια σιωπή ένοχη, μια σιωπή που εκπορευόταν από οικονομικά </w:t>
      </w:r>
      <w:r>
        <w:rPr>
          <w:rFonts w:eastAsia="Times New Roman"/>
          <w:szCs w:val="24"/>
        </w:rPr>
        <w:lastRenderedPageBreak/>
        <w:t>συμφέροντα</w:t>
      </w:r>
      <w:r>
        <w:rPr>
          <w:rFonts w:eastAsia="Times New Roman"/>
          <w:szCs w:val="24"/>
        </w:rPr>
        <w:t>,</w:t>
      </w:r>
      <w:r>
        <w:rPr>
          <w:rFonts w:eastAsia="Times New Roman"/>
          <w:szCs w:val="24"/>
        </w:rPr>
        <w:t xml:space="preserve"> που σίγουρα δεν ωφέλησαν τη χώρα μας αλλά την έριξαν στα βράχια. Άρα εδώ πρέπει να δούμε τι θα κάνουμε και πώς θα λύσουμε γρήγορα το πρόβλημα.</w:t>
      </w:r>
    </w:p>
    <w:p w14:paraId="7B21D446" w14:textId="77777777" w:rsidR="00B46177" w:rsidRDefault="00C46B70">
      <w:pPr>
        <w:spacing w:after="0" w:line="600" w:lineRule="auto"/>
        <w:ind w:firstLine="720"/>
        <w:jc w:val="both"/>
        <w:rPr>
          <w:rFonts w:eastAsia="Times New Roman"/>
          <w:szCs w:val="24"/>
        </w:rPr>
      </w:pPr>
      <w:r>
        <w:rPr>
          <w:rFonts w:eastAsia="Times New Roman"/>
          <w:szCs w:val="24"/>
        </w:rPr>
        <w:t>Κατ’ αρχάς να ξεκαθαρίσω τ</w:t>
      </w:r>
      <w:r>
        <w:rPr>
          <w:rFonts w:eastAsia="Times New Roman"/>
          <w:szCs w:val="24"/>
        </w:rPr>
        <w:t xml:space="preserve">ο εξής: </w:t>
      </w:r>
      <w:r>
        <w:rPr>
          <w:rFonts w:eastAsia="Times New Roman"/>
          <w:szCs w:val="24"/>
        </w:rPr>
        <w:t>Α</w:t>
      </w:r>
      <w:r>
        <w:rPr>
          <w:rFonts w:eastAsia="Times New Roman"/>
          <w:szCs w:val="24"/>
        </w:rPr>
        <w:t xml:space="preserve">πέναντι στη σιωπή και απέναντι στους πολίτες β’ κατηγορίας -που εμείς δεν θέλουμε να υπάρχουν- εμείς είμαστε ασυμβίβαστοι. Δεν θέλουμε να υπάρχουν πολίτες β’ κατηγορίας, ούτε όμως θέλουμε να μην υπάρχει στην Ελλάδα βιομηχανία. Διότι, δυστυχώς, σε </w:t>
      </w:r>
      <w:r>
        <w:rPr>
          <w:rFonts w:eastAsia="Times New Roman"/>
          <w:szCs w:val="24"/>
        </w:rPr>
        <w:t xml:space="preserve">αυτές τις περιοχές όλες οι βιομηχανίες έφυγαν ή έκλεισαν τις προηγούμενες χρονιές -δεν έκλεισαν τον τελευταίο χρόνο- και έχει μείνει μονάχα ο </w:t>
      </w:r>
      <w:r>
        <w:rPr>
          <w:rFonts w:eastAsia="Times New Roman"/>
          <w:szCs w:val="24"/>
        </w:rPr>
        <w:t>«</w:t>
      </w:r>
      <w:r>
        <w:rPr>
          <w:rFonts w:eastAsia="Times New Roman"/>
          <w:szCs w:val="24"/>
        </w:rPr>
        <w:t>ΤΙΤΑΝ</w:t>
      </w:r>
      <w:r>
        <w:rPr>
          <w:rFonts w:eastAsia="Times New Roman"/>
          <w:szCs w:val="24"/>
        </w:rPr>
        <w:t>»</w:t>
      </w:r>
      <w:r>
        <w:rPr>
          <w:rFonts w:eastAsia="Times New Roman"/>
          <w:szCs w:val="24"/>
        </w:rPr>
        <w:t xml:space="preserve"> και τα </w:t>
      </w:r>
      <w:r>
        <w:rPr>
          <w:rFonts w:eastAsia="Times New Roman"/>
          <w:szCs w:val="24"/>
        </w:rPr>
        <w:t>«</w:t>
      </w:r>
      <w:r>
        <w:rPr>
          <w:rFonts w:eastAsia="Times New Roman"/>
          <w:szCs w:val="24"/>
        </w:rPr>
        <w:t>ΕΛΛΗΝΙΚΑ ΠΕΤΡΕΛΑΙΑ</w:t>
      </w:r>
      <w:r>
        <w:rPr>
          <w:rFonts w:eastAsia="Times New Roman"/>
          <w:szCs w:val="24"/>
        </w:rPr>
        <w:t>»</w:t>
      </w:r>
      <w:r>
        <w:rPr>
          <w:rFonts w:eastAsia="Times New Roman"/>
          <w:szCs w:val="24"/>
        </w:rPr>
        <w:t>. Πρέπει να ψάξουμε να βρούμε την αιτία.</w:t>
      </w:r>
    </w:p>
    <w:p w14:paraId="7B21D447" w14:textId="77777777" w:rsidR="00B46177" w:rsidRDefault="00C46B70">
      <w:pPr>
        <w:spacing w:after="0" w:line="600" w:lineRule="auto"/>
        <w:ind w:firstLine="720"/>
        <w:jc w:val="both"/>
        <w:rPr>
          <w:rFonts w:eastAsia="Times New Roman"/>
          <w:szCs w:val="24"/>
        </w:rPr>
      </w:pPr>
      <w:r>
        <w:rPr>
          <w:rFonts w:eastAsia="Times New Roman"/>
          <w:szCs w:val="24"/>
        </w:rPr>
        <w:t xml:space="preserve">Πραγματικά -και χαίρομαι που το είπατε- η νέα διοίκηση των ΕΛΠΕ χρηματοδοτεί μια φορητή μονάδα. Είναι απαραίτητο να υπάρχει μια φορητή μονάδα. </w:t>
      </w:r>
    </w:p>
    <w:p w14:paraId="7B21D448" w14:textId="77777777" w:rsidR="00B46177" w:rsidRDefault="00C46B70">
      <w:pPr>
        <w:spacing w:after="0" w:line="600" w:lineRule="auto"/>
        <w:ind w:firstLine="720"/>
        <w:jc w:val="both"/>
        <w:rPr>
          <w:rFonts w:eastAsia="Times New Roman"/>
          <w:szCs w:val="24"/>
        </w:rPr>
      </w:pPr>
      <w:r>
        <w:rPr>
          <w:rFonts w:eastAsia="Times New Roman"/>
          <w:szCs w:val="24"/>
        </w:rPr>
        <w:t xml:space="preserve">Θα μιλήσω τώρα για τη σταθερή μονάδα, η οποία υπάρχει στο Κορδελιό. Η σταθερή μονάδα μετράει αυτά που επιβάλλει </w:t>
      </w:r>
      <w:r>
        <w:rPr>
          <w:rFonts w:eastAsia="Times New Roman"/>
          <w:szCs w:val="24"/>
        </w:rPr>
        <w:t xml:space="preserve">η Ευρωπαϊκή Ένωση. Μετράει τα αιωρούμενα σωματίδια μέχρι </w:t>
      </w:r>
      <w:r>
        <w:rPr>
          <w:rFonts w:eastAsia="Times New Roman"/>
          <w:szCs w:val="24"/>
        </w:rPr>
        <w:t>10μ</w:t>
      </w:r>
      <w:r>
        <w:rPr>
          <w:rFonts w:eastAsia="Times New Roman"/>
          <w:szCs w:val="24"/>
          <w:lang w:val="en-US"/>
        </w:rPr>
        <w:t>g</w:t>
      </w:r>
      <w:r>
        <w:rPr>
          <w:rFonts w:eastAsia="Times New Roman"/>
          <w:szCs w:val="24"/>
        </w:rPr>
        <w:t xml:space="preserve">, μετράει φυσικά </w:t>
      </w:r>
      <w:r>
        <w:rPr>
          <w:rFonts w:eastAsia="Times New Roman"/>
          <w:szCs w:val="24"/>
        </w:rPr>
        <w:lastRenderedPageBreak/>
        <w:t>τα οξείδια του αζώτου και τα οξείδια του θείου, μετράει και πτητικούς υδρογονάνθρακες, όπως είναι το βενζόλιο και άλλα πτητικά, όπως είναι τα τολουόλια, ξυλόλια. Μετράει, δηλαδή,</w:t>
      </w:r>
      <w:r>
        <w:rPr>
          <w:rFonts w:eastAsia="Times New Roman"/>
          <w:szCs w:val="24"/>
        </w:rPr>
        <w:t xml:space="preserve"> τους πολύ επικίνδυνους υδρογονάνθρακες. Αυτό επιτάσσει η οδηγία, αυτό κάνουν όλες οι μονάδες μας. Δεν είναι κάτι καινούρ</w:t>
      </w:r>
      <w:r>
        <w:rPr>
          <w:rFonts w:eastAsia="Times New Roman"/>
          <w:szCs w:val="24"/>
        </w:rPr>
        <w:t>γ</w:t>
      </w:r>
      <w:r>
        <w:rPr>
          <w:rFonts w:eastAsia="Times New Roman"/>
          <w:szCs w:val="24"/>
        </w:rPr>
        <w:t>ιο.</w:t>
      </w:r>
    </w:p>
    <w:p w14:paraId="7B21D449" w14:textId="77777777" w:rsidR="00B46177" w:rsidRDefault="00C46B70">
      <w:pPr>
        <w:spacing w:after="0" w:line="600" w:lineRule="auto"/>
        <w:ind w:firstLine="720"/>
        <w:jc w:val="both"/>
        <w:rPr>
          <w:rFonts w:eastAsia="Times New Roman"/>
          <w:szCs w:val="24"/>
        </w:rPr>
      </w:pPr>
      <w:r>
        <w:rPr>
          <w:rFonts w:eastAsia="Times New Roman"/>
          <w:szCs w:val="24"/>
        </w:rPr>
        <w:t>Λέμε, λοιπόν, σήμερα ότι βρίσκουμε τους πόρους να χρηματοδοτήσουμε, ειδικά σε αυτή τη μονάδα -γιατί τα προηγούμενα που ανέφερα δεν</w:t>
      </w:r>
      <w:r>
        <w:rPr>
          <w:rFonts w:eastAsia="Times New Roman"/>
          <w:szCs w:val="24"/>
        </w:rPr>
        <w:t xml:space="preserve"> μυρίζουν, είναι πάρα πολύ επικίνδυνα, αλλά δυστυχώς δεν μυρίζουν, δεν γίνονται αντιληπτά στη μύτη-, και να μετρήσουμε τα αναγωγικά παράγοντα του θείου, όπως είναι το υδρόθειο και οι μερκαπτάνες. Είναι μια δαπάνη που θα την κάνουμε. </w:t>
      </w:r>
      <w:r>
        <w:rPr>
          <w:rFonts w:eastAsia="Times New Roman"/>
          <w:szCs w:val="24"/>
        </w:rPr>
        <w:t>Έ</w:t>
      </w:r>
      <w:r>
        <w:rPr>
          <w:rFonts w:eastAsia="Times New Roman"/>
          <w:szCs w:val="24"/>
        </w:rPr>
        <w:t>χουμε βρει τους πόρους</w:t>
      </w:r>
      <w:r>
        <w:rPr>
          <w:rFonts w:eastAsia="Times New Roman"/>
          <w:szCs w:val="24"/>
        </w:rPr>
        <w:t>. Όμως φοβάμαι ότι δεν αρκεί αυτό. Δεν αρκεί η φορητή μονάδα ούτε αρκεί να εμπλουτιστεί ο σταθμός.</w:t>
      </w:r>
    </w:p>
    <w:p w14:paraId="7B21D44A" w14:textId="77777777" w:rsidR="00B46177" w:rsidRDefault="00C46B70">
      <w:pPr>
        <w:spacing w:after="0" w:line="600" w:lineRule="auto"/>
        <w:ind w:firstLine="720"/>
        <w:jc w:val="both"/>
        <w:rPr>
          <w:rFonts w:eastAsia="Times New Roman"/>
          <w:szCs w:val="24"/>
        </w:rPr>
      </w:pPr>
      <w:r>
        <w:rPr>
          <w:rFonts w:eastAsia="Times New Roman"/>
          <w:szCs w:val="24"/>
        </w:rPr>
        <w:t>Είμαστε σε συζήτηση με την περιφέρεια -γιατί πρέπει να γνωρίζει ο κόσμος ότι η περιφέρεια είναι εκείνη που λειτουργεί αυτούς τους σταθμούς, παρ</w:t>
      </w:r>
      <w:r>
        <w:rPr>
          <w:rFonts w:eastAsia="Times New Roman"/>
          <w:szCs w:val="24"/>
        </w:rPr>
        <w:t xml:space="preserve">’ </w:t>
      </w:r>
      <w:r>
        <w:rPr>
          <w:rFonts w:eastAsia="Times New Roman"/>
          <w:szCs w:val="24"/>
        </w:rPr>
        <w:t xml:space="preserve">ότι ανήκουν </w:t>
      </w:r>
      <w:r>
        <w:rPr>
          <w:rFonts w:eastAsia="Times New Roman"/>
          <w:szCs w:val="24"/>
        </w:rPr>
        <w:t xml:space="preserve">στο Υπουργείο-, να γίνει ένα πρόγραμμα με το </w:t>
      </w:r>
      <w:r>
        <w:rPr>
          <w:rFonts w:eastAsia="Times New Roman"/>
          <w:szCs w:val="24"/>
        </w:rPr>
        <w:t>Π</w:t>
      </w:r>
      <w:r>
        <w:rPr>
          <w:rFonts w:eastAsia="Times New Roman"/>
          <w:szCs w:val="24"/>
        </w:rPr>
        <w:t xml:space="preserve">ανεπιστήμιο της Θεσσαλονίκης -το συζητήσαμε κι αυτό στη σύσκεψη- ώστε να μπορέσουμε με οργανωμένες πια μετρήσεις επί μεγάλο χρονικό διάστημα -και όχι απλώς μέτρηση σε ένα σημείο που </w:t>
      </w:r>
      <w:r>
        <w:rPr>
          <w:rFonts w:eastAsia="Times New Roman"/>
          <w:szCs w:val="24"/>
        </w:rPr>
        <w:lastRenderedPageBreak/>
        <w:t>υπάρχει ένας σταθμός-, με κά</w:t>
      </w:r>
      <w:r>
        <w:rPr>
          <w:rFonts w:eastAsia="Times New Roman"/>
          <w:szCs w:val="24"/>
        </w:rPr>
        <w:t>ναβο όπως λένε οι επιστήμονες, με συγκεκριμένες μετρήσεις</w:t>
      </w:r>
      <w:r>
        <w:rPr>
          <w:rFonts w:eastAsia="Times New Roman"/>
          <w:szCs w:val="24"/>
        </w:rPr>
        <w:t xml:space="preserve"> να</w:t>
      </w:r>
      <w:r>
        <w:rPr>
          <w:rFonts w:eastAsia="Times New Roman"/>
          <w:szCs w:val="24"/>
        </w:rPr>
        <w:t xml:space="preserve"> μπορέσουμε να βρούμε την αιτία της ρύπανσης. </w:t>
      </w:r>
    </w:p>
    <w:p w14:paraId="7B21D44B" w14:textId="77777777" w:rsidR="00B46177" w:rsidRDefault="00C46B70">
      <w:pPr>
        <w:spacing w:after="0" w:line="600" w:lineRule="auto"/>
        <w:ind w:firstLine="720"/>
        <w:jc w:val="both"/>
        <w:rPr>
          <w:rFonts w:eastAsia="Times New Roman"/>
          <w:szCs w:val="24"/>
        </w:rPr>
      </w:pPr>
      <w:r>
        <w:rPr>
          <w:rFonts w:eastAsia="Times New Roman"/>
          <w:szCs w:val="24"/>
        </w:rPr>
        <w:t xml:space="preserve">Δεν εφησυχάζουμε, λοιπόν. Θα το κάνουμε αυτό. </w:t>
      </w:r>
    </w:p>
    <w:p w14:paraId="7B21D44C" w14:textId="77777777" w:rsidR="00B46177" w:rsidRDefault="00C46B70">
      <w:pPr>
        <w:spacing w:after="0" w:line="600" w:lineRule="auto"/>
        <w:ind w:firstLine="720"/>
        <w:jc w:val="both"/>
        <w:rPr>
          <w:rFonts w:eastAsia="Times New Roman"/>
          <w:szCs w:val="24"/>
        </w:rPr>
      </w:pPr>
      <w:r>
        <w:rPr>
          <w:rFonts w:eastAsia="Times New Roman"/>
          <w:szCs w:val="24"/>
        </w:rPr>
        <w:t>Εκείνο που είναι σημαντικό -το οποίο είναι μια ποιοτική διαφορά της δημοκρατίας- είναι το εξής: Το θέμ</w:t>
      </w:r>
      <w:r>
        <w:rPr>
          <w:rFonts w:eastAsia="Times New Roman"/>
          <w:szCs w:val="24"/>
        </w:rPr>
        <w:t>α δεν είναι</w:t>
      </w:r>
      <w:r>
        <w:rPr>
          <w:rFonts w:eastAsia="Times New Roman"/>
          <w:szCs w:val="24"/>
        </w:rPr>
        <w:t>,</w:t>
      </w:r>
      <w:r>
        <w:rPr>
          <w:rFonts w:eastAsia="Times New Roman"/>
          <w:szCs w:val="24"/>
        </w:rPr>
        <w:t xml:space="preserve"> αν είναι στην ευθύνη της </w:t>
      </w:r>
      <w:r>
        <w:rPr>
          <w:rFonts w:eastAsia="Times New Roman"/>
          <w:szCs w:val="24"/>
        </w:rPr>
        <w:t>π</w:t>
      </w:r>
      <w:r>
        <w:rPr>
          <w:rFonts w:eastAsia="Times New Roman"/>
          <w:szCs w:val="24"/>
        </w:rPr>
        <w:t>εριφέρειας ή του Υπουργείου ή του δήμου ή των ΕΛΠΕ ή των ιδιωτών. Το θέμα είναι να ενώσουμε τις δυνάμεις -αυτό σημαίνει δημοκρατία- να συνεργαστούμε με την περιφέρεια, με τους δήμους και με τις εταιρείες, ώστε να βρεθ</w:t>
      </w:r>
      <w:r>
        <w:rPr>
          <w:rFonts w:eastAsia="Times New Roman"/>
          <w:szCs w:val="24"/>
        </w:rPr>
        <w:t>εί η αιτία του κακού και να θεραπευτεί.</w:t>
      </w:r>
    </w:p>
    <w:p w14:paraId="7B21D44D"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Τριανταφυλλίδη, έχετε τον λόγο.</w:t>
      </w:r>
    </w:p>
    <w:p w14:paraId="7B21D44E" w14:textId="77777777" w:rsidR="00B46177" w:rsidRDefault="00C46B70">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Τώρα που μιλάμε και σίγουρα μας παρακολουθούν -και συμμερίζομαι αυτό που είπε ο αγαπητός Πρόεδρος, ο κ. Νικήτας Κακλα</w:t>
      </w:r>
      <w:r>
        <w:rPr>
          <w:rFonts w:eastAsia="Times New Roman"/>
          <w:szCs w:val="24"/>
        </w:rPr>
        <w:t>μάνης, το «επιτόπου»-, θυμάμαι πως όταν ήμουν νεαρός φοιτητής στη Θεσσαλονίκη</w:t>
      </w:r>
      <w:r>
        <w:rPr>
          <w:rFonts w:eastAsia="Times New Roman"/>
          <w:szCs w:val="24"/>
        </w:rPr>
        <w:t>,</w:t>
      </w:r>
      <w:r>
        <w:rPr>
          <w:rFonts w:eastAsia="Times New Roman"/>
          <w:szCs w:val="24"/>
        </w:rPr>
        <w:t xml:space="preserve"> είχα πάει στο </w:t>
      </w:r>
      <w:r>
        <w:rPr>
          <w:rFonts w:eastAsia="Times New Roman"/>
          <w:szCs w:val="24"/>
        </w:rPr>
        <w:t xml:space="preserve">Παλέ ντε Σπορ </w:t>
      </w:r>
      <w:r>
        <w:rPr>
          <w:rFonts w:eastAsia="Times New Roman"/>
          <w:szCs w:val="24"/>
        </w:rPr>
        <w:t>και είχα ακούσει μια ομιλία του Λεωνίδα Κίρκου, που έλεγε τότε ότι το πρόβλημα στην Αθήνα ήταν ο ΟΑΣΑΠ, τα λεωφορεία.</w:t>
      </w:r>
    </w:p>
    <w:p w14:paraId="7B21D44F" w14:textId="77777777" w:rsidR="00B46177" w:rsidRDefault="00C46B70">
      <w:pPr>
        <w:spacing w:after="0" w:line="600" w:lineRule="auto"/>
        <w:ind w:firstLine="720"/>
        <w:jc w:val="both"/>
        <w:rPr>
          <w:rFonts w:eastAsia="Times New Roman"/>
          <w:szCs w:val="24"/>
        </w:rPr>
      </w:pPr>
      <w:r>
        <w:rPr>
          <w:rFonts w:eastAsia="Times New Roman"/>
          <w:szCs w:val="24"/>
        </w:rPr>
        <w:lastRenderedPageBreak/>
        <w:t>Π</w:t>
      </w:r>
      <w:r>
        <w:rPr>
          <w:rFonts w:eastAsia="Times New Roman"/>
          <w:szCs w:val="24"/>
        </w:rPr>
        <w:t>ροέτρεπε τον τότε Υπουργό: «Κύ</w:t>
      </w:r>
      <w:r>
        <w:rPr>
          <w:rFonts w:eastAsia="Times New Roman"/>
          <w:szCs w:val="24"/>
        </w:rPr>
        <w:t>ριε Υπουργέ, εγκαταλείψτε το υπηρεσιακό σας αυτοκίνητο, περιμένετε στη στάση να ποδοπατηθείτε, μπείτε σ’ ένα λεωφορείο να σας σκουντήξουν και να τους σκουντήξετε και η οργή και η αγανάκτηση που θα νιώσετε από τη συμμετοχή σας στο πρόβλημα, θα μετατραπεί σε</w:t>
      </w:r>
      <w:r>
        <w:rPr>
          <w:rFonts w:eastAsia="Times New Roman"/>
          <w:szCs w:val="24"/>
        </w:rPr>
        <w:t xml:space="preserve"> πολιτική δύναμη και δυναμική</w:t>
      </w:r>
      <w:r>
        <w:rPr>
          <w:rFonts w:eastAsia="Times New Roman"/>
          <w:szCs w:val="24"/>
        </w:rPr>
        <w:t>,</w:t>
      </w:r>
      <w:r>
        <w:rPr>
          <w:rFonts w:eastAsia="Times New Roman"/>
          <w:szCs w:val="24"/>
        </w:rPr>
        <w:t xml:space="preserve"> που θα δώσει λύση στο πρόβλημα».</w:t>
      </w:r>
    </w:p>
    <w:p w14:paraId="7B21D450" w14:textId="77777777" w:rsidR="00B46177" w:rsidRDefault="00C46B70">
      <w:pPr>
        <w:spacing w:after="0" w:line="600" w:lineRule="auto"/>
        <w:ind w:firstLine="720"/>
        <w:jc w:val="both"/>
        <w:rPr>
          <w:rFonts w:eastAsia="Times New Roman"/>
          <w:szCs w:val="24"/>
        </w:rPr>
      </w:pPr>
      <w:r>
        <w:rPr>
          <w:rFonts w:eastAsia="Times New Roman"/>
          <w:szCs w:val="24"/>
        </w:rPr>
        <w:t>Δεν θέλω να ασπαστώ, αγαπητέ Υπουργέ, κύριε Τσιρώνη, έναν ιδιότυπο οικολογικό λαϊκισμό, αλλά αυτός που βιώνει το πρόβλημα</w:t>
      </w:r>
      <w:r>
        <w:rPr>
          <w:rFonts w:eastAsia="Times New Roman"/>
          <w:szCs w:val="24"/>
        </w:rPr>
        <w:t>,</w:t>
      </w:r>
      <w:r>
        <w:rPr>
          <w:rFonts w:eastAsia="Times New Roman"/>
          <w:szCs w:val="24"/>
        </w:rPr>
        <w:t xml:space="preserve"> είναι σαφές ότι πρέπει να έχει την αίσθηση ότι η πολιτεία που καλείτα</w:t>
      </w:r>
      <w:r>
        <w:rPr>
          <w:rFonts w:eastAsia="Times New Roman"/>
          <w:szCs w:val="24"/>
        </w:rPr>
        <w:t>ι να το θεραπεύσει, έχει γνώση και έχει βιώσει το συγκεκριμένο θέμα.</w:t>
      </w:r>
    </w:p>
    <w:p w14:paraId="7B21D451" w14:textId="77777777" w:rsidR="00B46177" w:rsidRDefault="00C46B70">
      <w:pPr>
        <w:spacing w:after="0" w:line="600" w:lineRule="auto"/>
        <w:ind w:firstLine="720"/>
        <w:jc w:val="both"/>
        <w:rPr>
          <w:rFonts w:eastAsia="Times New Roman"/>
          <w:szCs w:val="24"/>
        </w:rPr>
      </w:pPr>
      <w:r>
        <w:rPr>
          <w:rFonts w:eastAsia="Times New Roman"/>
          <w:szCs w:val="24"/>
        </w:rPr>
        <w:t>Γι’ αυτό να υπομνήσω -για να γραφεί στα Πρακτικά και για να μας ακούν οι κάτοικοι του Κορδελιού- ότι υποσχεθήκατε και δεσμευθήκατε ότι την 1</w:t>
      </w:r>
      <w:r>
        <w:rPr>
          <w:rFonts w:eastAsia="Times New Roman"/>
          <w:szCs w:val="24"/>
          <w:vertAlign w:val="superscript"/>
        </w:rPr>
        <w:t>η</w:t>
      </w:r>
      <w:r>
        <w:rPr>
          <w:rFonts w:eastAsia="Times New Roman"/>
          <w:szCs w:val="24"/>
        </w:rPr>
        <w:t xml:space="preserve"> Δεκεμβρίου θα είστε εκεί. Θα περπατήσουμε μαζί τις γειτονιές του Κορδελιού, θα πάμε και στην ΕΚΟ αφού λέει, «εγώ δεν έχω το πρόβλημα, ανοίγω τις δεξαμενές, μετρήστε ό,τι θέλετε, κάντε ό,τι θέλετε</w:t>
      </w:r>
      <w:r>
        <w:rPr>
          <w:rFonts w:eastAsia="Times New Roman"/>
          <w:szCs w:val="24"/>
        </w:rPr>
        <w:t>,</w:t>
      </w:r>
      <w:r>
        <w:rPr>
          <w:rFonts w:eastAsia="Times New Roman"/>
          <w:szCs w:val="24"/>
        </w:rPr>
        <w:t xml:space="preserve"> αφού δεν έχουν κανένα πρόβλημα», για να βρούμε επιτέλους τ</w:t>
      </w:r>
      <w:r>
        <w:rPr>
          <w:rFonts w:eastAsia="Times New Roman"/>
          <w:szCs w:val="24"/>
        </w:rPr>
        <w:t xml:space="preserve">ην πηγή του κακού. </w:t>
      </w:r>
    </w:p>
    <w:p w14:paraId="7B21D452"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Έρχομαι τώρα στο άλλο θέμα με τον </w:t>
      </w:r>
      <w:r>
        <w:rPr>
          <w:rFonts w:eastAsia="Times New Roman"/>
          <w:szCs w:val="24"/>
        </w:rPr>
        <w:t>«</w:t>
      </w:r>
      <w:r>
        <w:rPr>
          <w:rFonts w:eastAsia="Times New Roman"/>
          <w:szCs w:val="24"/>
        </w:rPr>
        <w:t>ΤΙΤΑΝΑ</w:t>
      </w:r>
      <w:r>
        <w:rPr>
          <w:rFonts w:eastAsia="Times New Roman"/>
          <w:szCs w:val="24"/>
        </w:rPr>
        <w:t>»</w:t>
      </w:r>
      <w:r>
        <w:rPr>
          <w:rFonts w:eastAsia="Times New Roman"/>
          <w:szCs w:val="24"/>
        </w:rPr>
        <w:t>. Καλά κάνατε και μιλήσατε για την ανάπτυξη, γιατί η Κυβέρνησή μας δίνει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λυσσαλέο αγώνα</w:t>
      </w:r>
      <w:r>
        <w:rPr>
          <w:rFonts w:eastAsia="Times New Roman"/>
          <w:szCs w:val="24"/>
        </w:rPr>
        <w:t>,</w:t>
      </w:r>
      <w:r>
        <w:rPr>
          <w:rFonts w:eastAsia="Times New Roman"/>
          <w:szCs w:val="24"/>
        </w:rPr>
        <w:t xml:space="preserve"> για να δημιουργήσει έστω και μία θέση εργασίας. Ταυτόχρονα, όμως, αυτό δεν πρέπει να είναι σ</w:t>
      </w:r>
      <w:r>
        <w:rPr>
          <w:rFonts w:eastAsia="Times New Roman"/>
          <w:szCs w:val="24"/>
        </w:rPr>
        <w:t xml:space="preserve">ε βάρος της υγείας των πολιτών. </w:t>
      </w:r>
    </w:p>
    <w:p w14:paraId="7B21D453" w14:textId="77777777" w:rsidR="00B46177" w:rsidRDefault="00C46B70">
      <w:pPr>
        <w:spacing w:after="0" w:line="600" w:lineRule="auto"/>
        <w:ind w:firstLine="720"/>
        <w:jc w:val="both"/>
        <w:rPr>
          <w:rFonts w:eastAsia="Times New Roman"/>
          <w:szCs w:val="24"/>
        </w:rPr>
      </w:pPr>
      <w:r>
        <w:rPr>
          <w:rFonts w:eastAsia="Times New Roman"/>
          <w:szCs w:val="24"/>
        </w:rPr>
        <w:t>Βλέπω τις κινητοποιήσεις και τις συλλογικότητες των πολιτών της Ευκαρπίας, βλέπω ότι οι πολίτες και ο Δήμος Παύλου Μελά έχουν κάνει διαμαρτυρίες και αγώνες, έχουν βγάλει ψηφίσματα, έχουν στείλει αιτήσεις θεραπείας και προσφ</w:t>
      </w:r>
      <w:r>
        <w:rPr>
          <w:rFonts w:eastAsia="Times New Roman"/>
          <w:szCs w:val="24"/>
        </w:rPr>
        <w:t>υγές. Ωστόσο, όμως, δεν έχουν δει αποτέλεσμα. Εδώ και δεκαετίες κάνουν συνεχώς παράπονα για έντονη ηχορύπανση -μιλώ για την Ευκαρπία, Δήμος Παύλου Μελά- και για διαρροές σκόνης κυρίως τα βράδια σε προχωρημένη ώρα. Για όσους δεν ξέρουν, θα πω ότι τα νταμάρι</w:t>
      </w:r>
      <w:r>
        <w:rPr>
          <w:rFonts w:eastAsia="Times New Roman"/>
          <w:szCs w:val="24"/>
        </w:rPr>
        <w:t xml:space="preserve">α στη συγκεκριμένη περιοχή –μιλώ για τον </w:t>
      </w:r>
      <w:r>
        <w:rPr>
          <w:rFonts w:eastAsia="Times New Roman"/>
          <w:szCs w:val="24"/>
        </w:rPr>
        <w:t>«</w:t>
      </w:r>
      <w:r>
        <w:rPr>
          <w:rFonts w:eastAsia="Times New Roman"/>
          <w:szCs w:val="24"/>
        </w:rPr>
        <w:t>ΤΙΤΑΝΑ</w:t>
      </w:r>
      <w:r>
        <w:rPr>
          <w:rFonts w:eastAsia="Times New Roman"/>
          <w:szCs w:val="24"/>
        </w:rPr>
        <w:t>»</w:t>
      </w:r>
      <w:r>
        <w:rPr>
          <w:rFonts w:eastAsia="Times New Roman"/>
          <w:szCs w:val="24"/>
        </w:rPr>
        <w:t xml:space="preserve"> που παράγει τσιμέντο- έχουν πλέον κορεστεί. Δεν υπάρχει άλλος τρόπος. </w:t>
      </w:r>
    </w:p>
    <w:p w14:paraId="7B21D454"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Καταθέτω στα Πρακτικά τις δύο ομόφωνες αποφάσεις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 xml:space="preserve">υμβουλίου για την αλλαγή των όρων περιβαλλοντικών επιπτώσεων για τον </w:t>
      </w:r>
      <w:r>
        <w:rPr>
          <w:rFonts w:eastAsia="Times New Roman"/>
          <w:szCs w:val="24"/>
        </w:rPr>
        <w:t>«</w:t>
      </w:r>
      <w:r>
        <w:rPr>
          <w:rFonts w:eastAsia="Times New Roman"/>
          <w:szCs w:val="24"/>
        </w:rPr>
        <w:t>Τ</w:t>
      </w:r>
      <w:r>
        <w:rPr>
          <w:rFonts w:eastAsia="Times New Roman"/>
          <w:szCs w:val="24"/>
        </w:rPr>
        <w:t>ΙΤΑΝΑ</w:t>
      </w:r>
      <w:r>
        <w:rPr>
          <w:rFonts w:eastAsia="Times New Roman"/>
          <w:szCs w:val="24"/>
        </w:rPr>
        <w:t>»</w:t>
      </w:r>
      <w:r>
        <w:rPr>
          <w:rFonts w:eastAsia="Times New Roman"/>
          <w:szCs w:val="24"/>
        </w:rPr>
        <w:t xml:space="preserve"> στις αρχές του 2014. Ομόφωνα έχουν προσφύγει. Κύριε Υπουργέ, ομόφωνα ο </w:t>
      </w:r>
      <w:r>
        <w:rPr>
          <w:rFonts w:eastAsia="Times New Roman"/>
          <w:szCs w:val="24"/>
        </w:rPr>
        <w:t>δ</w:t>
      </w:r>
      <w:r>
        <w:rPr>
          <w:rFonts w:eastAsia="Times New Roman"/>
          <w:szCs w:val="24"/>
        </w:rPr>
        <w:t>ήμος, δηλαδή όλες οι παρατάξεις, έχ</w:t>
      </w:r>
      <w:r>
        <w:rPr>
          <w:rFonts w:eastAsia="Times New Roman"/>
          <w:szCs w:val="24"/>
        </w:rPr>
        <w:t>ει</w:t>
      </w:r>
      <w:r>
        <w:rPr>
          <w:rFonts w:eastAsia="Times New Roman"/>
          <w:szCs w:val="24"/>
        </w:rPr>
        <w:t xml:space="preserve"> ζητήσει αίτηση θεραπείας, να ανατραπεί η συγκεκριμένη απόφαση. Βέβαια τι έλεγε η απόφαση; Να μπορεί να κάνει καύση απορριμμάτων το συγκεκρι</w:t>
      </w:r>
      <w:r>
        <w:rPr>
          <w:rFonts w:eastAsia="Times New Roman"/>
          <w:szCs w:val="24"/>
        </w:rPr>
        <w:t>μένο εργοστάσιο.</w:t>
      </w:r>
    </w:p>
    <w:p w14:paraId="7B21D455" w14:textId="77777777" w:rsidR="00B46177" w:rsidRDefault="00C46B70">
      <w:pPr>
        <w:spacing w:after="0" w:line="600" w:lineRule="auto"/>
        <w:ind w:firstLine="720"/>
        <w:jc w:val="both"/>
        <w:rPr>
          <w:rFonts w:eastAsia="Times New Roman"/>
          <w:szCs w:val="24"/>
        </w:rPr>
      </w:pPr>
      <w:r>
        <w:rPr>
          <w:rFonts w:eastAsia="Times New Roman"/>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B21D456" w14:textId="77777777" w:rsidR="00B46177" w:rsidRDefault="00C46B70">
      <w:pPr>
        <w:spacing w:after="0" w:line="600" w:lineRule="auto"/>
        <w:ind w:firstLine="720"/>
        <w:jc w:val="both"/>
        <w:rPr>
          <w:rFonts w:eastAsia="Times New Roman"/>
          <w:szCs w:val="24"/>
        </w:rPr>
      </w:pPr>
      <w:r>
        <w:rPr>
          <w:rFonts w:eastAsia="Times New Roman"/>
          <w:szCs w:val="24"/>
        </w:rPr>
        <w:t>Κύριε Πρόεδρε, μι</w:t>
      </w:r>
      <w:r>
        <w:rPr>
          <w:rFonts w:eastAsia="Times New Roman"/>
          <w:szCs w:val="24"/>
        </w:rPr>
        <w:t xml:space="preserve">λάμε για καθημερινά προβλήματα, δεν μιλάμε για προβλήματα του γραφείου. Μιλάμε για καθημερινά, βιωμένα προβλήματα, για νέα ζευγάρια που έχουν και μωρά παιδιά και τρέμει το φυλλοκάρδι </w:t>
      </w:r>
      <w:r>
        <w:rPr>
          <w:rFonts w:eastAsia="Times New Roman"/>
          <w:szCs w:val="24"/>
        </w:rPr>
        <w:t>τους,</w:t>
      </w:r>
      <w:r>
        <w:rPr>
          <w:rFonts w:eastAsia="Times New Roman"/>
          <w:szCs w:val="24"/>
        </w:rPr>
        <w:t xml:space="preserve"> τι ήταν αυτό που έσκασε το βράδυ της 4</w:t>
      </w:r>
      <w:r>
        <w:rPr>
          <w:rFonts w:eastAsia="Times New Roman"/>
          <w:szCs w:val="24"/>
          <w:vertAlign w:val="superscript"/>
        </w:rPr>
        <w:t>ης</w:t>
      </w:r>
      <w:r>
        <w:rPr>
          <w:rFonts w:eastAsia="Times New Roman"/>
          <w:szCs w:val="24"/>
        </w:rPr>
        <w:t xml:space="preserve"> Οκτωβρίου και το έβγαλε το</w:t>
      </w:r>
      <w:r>
        <w:rPr>
          <w:rFonts w:eastAsia="Times New Roman"/>
          <w:szCs w:val="24"/>
        </w:rPr>
        <w:t xml:space="preserve"> </w:t>
      </w:r>
      <w:r>
        <w:rPr>
          <w:rFonts w:eastAsia="Times New Roman"/>
          <w:szCs w:val="24"/>
          <w:lang w:val="en-US"/>
        </w:rPr>
        <w:t>vatonpress</w:t>
      </w:r>
      <w:r>
        <w:rPr>
          <w:rFonts w:eastAsia="Times New Roman"/>
          <w:szCs w:val="24"/>
        </w:rPr>
        <w:t xml:space="preserve">, ένα </w:t>
      </w:r>
      <w:r>
        <w:rPr>
          <w:rFonts w:eastAsia="Times New Roman"/>
          <w:szCs w:val="24"/>
        </w:rPr>
        <w:lastRenderedPageBreak/>
        <w:t xml:space="preserve">συγκεκριμένο </w:t>
      </w:r>
      <w:r>
        <w:rPr>
          <w:rFonts w:eastAsia="Times New Roman"/>
          <w:szCs w:val="24"/>
          <w:lang w:val="en-US"/>
        </w:rPr>
        <w:t>blog</w:t>
      </w:r>
      <w:r>
        <w:rPr>
          <w:rFonts w:eastAsia="Times New Roman"/>
          <w:szCs w:val="24"/>
        </w:rPr>
        <w:t xml:space="preserve"> στην περιοχή, το οποίο έβγαλε φωτογραφίες με νέφος πάνω από τη δυτική Θεσσαλονίκη. Τι είναι αυτό; Επηρεάζει την υγεία;</w:t>
      </w:r>
    </w:p>
    <w:p w14:paraId="7B21D457" w14:textId="77777777" w:rsidR="00B46177" w:rsidRDefault="00C46B70">
      <w:pPr>
        <w:spacing w:after="0" w:line="600" w:lineRule="auto"/>
        <w:ind w:firstLine="720"/>
        <w:jc w:val="both"/>
        <w:rPr>
          <w:rFonts w:eastAsia="Times New Roman"/>
          <w:szCs w:val="24"/>
        </w:rPr>
      </w:pPr>
      <w:r>
        <w:rPr>
          <w:rFonts w:eastAsia="Times New Roman"/>
          <w:szCs w:val="24"/>
        </w:rPr>
        <w:t>Εδώ θα ήθελα να βάλω και μια άλλη παράμετρο και να σας παρακαλέσω θερμά με τον συναρμόδιο συνάδελφό σα</w:t>
      </w:r>
      <w:r>
        <w:rPr>
          <w:rFonts w:eastAsia="Times New Roman"/>
          <w:szCs w:val="24"/>
        </w:rPr>
        <w:t>ς Υπουργό Υγείας</w:t>
      </w:r>
      <w:r>
        <w:rPr>
          <w:rFonts w:eastAsia="Times New Roman"/>
          <w:szCs w:val="24"/>
        </w:rPr>
        <w:t>,</w:t>
      </w:r>
      <w:r>
        <w:rPr>
          <w:rFonts w:eastAsia="Times New Roman"/>
          <w:szCs w:val="24"/>
        </w:rPr>
        <w:t xml:space="preserve"> να γίνει μια επιδημιολογική μελέτη για την επιβάρυνση που έχει υποστεί ο πληθυσμός, που έχουν υποστεί οι πολίτες της δυτικής Θεσσαλονίκης από την χρόνια έκθεση στα συγκεκριμένα αιωρούμενα σωματίδια. Αίτηση θεραπείας, λοιπόν. </w:t>
      </w:r>
    </w:p>
    <w:p w14:paraId="7B21D458" w14:textId="77777777" w:rsidR="00B46177" w:rsidRDefault="00C46B70">
      <w:pPr>
        <w:spacing w:after="0" w:line="600" w:lineRule="auto"/>
        <w:ind w:firstLine="720"/>
        <w:jc w:val="both"/>
        <w:rPr>
          <w:rFonts w:eastAsia="Times New Roman"/>
          <w:szCs w:val="24"/>
        </w:rPr>
      </w:pPr>
      <w:r>
        <w:rPr>
          <w:rFonts w:eastAsia="Times New Roman"/>
          <w:szCs w:val="24"/>
        </w:rPr>
        <w:t xml:space="preserve">Εδώ τίθεται </w:t>
      </w:r>
      <w:r>
        <w:rPr>
          <w:rFonts w:eastAsia="Times New Roman"/>
          <w:szCs w:val="24"/>
        </w:rPr>
        <w:t>σαφές το ερώτημα: Τι θα κάνουμε με την αίτηση θεραπείας. Γιατί το συγκεκριμένο εργοστάσιο δεν μπορεί να χρησιμοποιήσει κάτι που να είναι ευνοϊκό προς στο περιβάλλον όπως είναι το φυσικό αέριο, το αέριο –πώς αλλιώς να το ονομάσω;- και να μη γίνεται καύση απ</w:t>
      </w:r>
      <w:r>
        <w:rPr>
          <w:rFonts w:eastAsia="Times New Roman"/>
          <w:szCs w:val="24"/>
        </w:rPr>
        <w:t>ορριμμάτων</w:t>
      </w:r>
      <w:r>
        <w:rPr>
          <w:rFonts w:eastAsia="Times New Roman"/>
          <w:szCs w:val="24"/>
        </w:rPr>
        <w:t>,</w:t>
      </w:r>
      <w:r>
        <w:rPr>
          <w:rFonts w:eastAsia="Times New Roman"/>
          <w:szCs w:val="24"/>
        </w:rPr>
        <w:t xml:space="preserve"> που δημιουργεί μείζονα προβλήματα για το περιβάλλον;</w:t>
      </w:r>
    </w:p>
    <w:p w14:paraId="7B21D459" w14:textId="77777777" w:rsidR="00B46177" w:rsidRDefault="00C46B70">
      <w:pPr>
        <w:spacing w:after="0" w:line="600" w:lineRule="auto"/>
        <w:ind w:firstLine="720"/>
        <w:jc w:val="both"/>
        <w:rPr>
          <w:rFonts w:eastAsia="Times New Roman"/>
          <w:szCs w:val="24"/>
        </w:rPr>
      </w:pPr>
      <w:r>
        <w:rPr>
          <w:rFonts w:eastAsia="Times New Roman"/>
          <w:szCs w:val="24"/>
        </w:rPr>
        <w:t>Σας ευχαριστώ.</w:t>
      </w:r>
    </w:p>
    <w:p w14:paraId="7B21D45A"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7B21D45B"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ΙΩΑΝΝΗΣ ΤΣΙΡΩΝΗΣ (Αναπληρωτής Υπουργός 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Ευχαριστώ, κύριε Βουλευτά, που θίξατε τόσα πολλά μαζεμένα ζητήματα. Θα προσπαθήσω να τα απαντήσω πολύ κωδικοποιημένα και συνοπτικά. </w:t>
      </w:r>
    </w:p>
    <w:p w14:paraId="7B21D45C" w14:textId="77777777" w:rsidR="00B46177" w:rsidRDefault="00C46B70">
      <w:pPr>
        <w:spacing w:after="0" w:line="600" w:lineRule="auto"/>
        <w:ind w:firstLine="720"/>
        <w:jc w:val="both"/>
        <w:rPr>
          <w:rFonts w:eastAsia="Times New Roman"/>
          <w:szCs w:val="24"/>
        </w:rPr>
      </w:pPr>
      <w:r>
        <w:rPr>
          <w:rFonts w:eastAsia="Times New Roman"/>
          <w:szCs w:val="24"/>
        </w:rPr>
        <w:t>Είναι φανερό ότι στην Ελλάδα η βιομηχανία έχει κακή συνύπαρξη με τους πολίτες. Να θυμίσω ότι αυτό γινόταν –το είπα και πρι</w:t>
      </w:r>
      <w:r>
        <w:rPr>
          <w:rFonts w:eastAsia="Times New Roman"/>
          <w:szCs w:val="24"/>
        </w:rPr>
        <w:t xml:space="preserve">ν- πρώτον, επειδή υπήρξε μία ασυδοσία, μία κακή κουλτούρα ότι δεν πειράζει να ρυπαίνουμε, κάτι το οποίο έχει αποδειχθεί ότι δεν οδηγεί σε οικονομική ανάκαμψη. </w:t>
      </w:r>
    </w:p>
    <w:p w14:paraId="7B21D45D" w14:textId="77777777" w:rsidR="00B46177" w:rsidRDefault="00C46B70">
      <w:pPr>
        <w:spacing w:after="0" w:line="600" w:lineRule="auto"/>
        <w:ind w:firstLine="720"/>
        <w:jc w:val="both"/>
        <w:rPr>
          <w:rFonts w:eastAsia="Times New Roman"/>
          <w:szCs w:val="24"/>
        </w:rPr>
      </w:pPr>
      <w:r>
        <w:rPr>
          <w:rFonts w:eastAsia="Times New Roman"/>
          <w:szCs w:val="24"/>
        </w:rPr>
        <w:t>Είναι αποδεδειγμένο ότι οι χώρες οι οποίες έχουν τα αυστηρότερα περιβαλλοντικά κριτήρια και στις</w:t>
      </w:r>
      <w:r>
        <w:rPr>
          <w:rFonts w:eastAsia="Times New Roman"/>
          <w:szCs w:val="24"/>
        </w:rPr>
        <w:t xml:space="preserve"> οποίες</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οι βιομηχανίες ούτε σκάνε ούτε σκόνη βγάζουν και τηρούν όλους τους απαράβατους όρους, είναι εκείνες οι οποίες έχουν και τις καλύτερες οικονομίες, είναι εκείνες που είναι πιο ελκυστικές για τις βιομηχανίες. Παραδόξως, δηλαδή, εκεί που οι </w:t>
      </w:r>
      <w:r>
        <w:rPr>
          <w:rFonts w:eastAsia="Times New Roman"/>
          <w:szCs w:val="24"/>
        </w:rPr>
        <w:t>βιομηχανίες προτιμούν να πηγαίνουν</w:t>
      </w:r>
      <w:r>
        <w:rPr>
          <w:rFonts w:eastAsia="Times New Roman"/>
          <w:szCs w:val="24"/>
        </w:rPr>
        <w:t>,</w:t>
      </w:r>
      <w:r>
        <w:rPr>
          <w:rFonts w:eastAsia="Times New Roman"/>
          <w:szCs w:val="24"/>
        </w:rPr>
        <w:t xml:space="preserve"> είναι εκεί που όντως υπάρχουν καλοί κανόνες, γιατί να ξέρετε ότι οι κακοί κανόνες δημιουργούν και αθέμιτο ανταγωνισμό. </w:t>
      </w:r>
    </w:p>
    <w:p w14:paraId="7B21D45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Να θυμίσω ότι η Ελλάδα</w:t>
      </w:r>
      <w:r>
        <w:rPr>
          <w:rFonts w:eastAsia="Times New Roman" w:cs="Times New Roman"/>
          <w:szCs w:val="24"/>
        </w:rPr>
        <w:t>,</w:t>
      </w:r>
      <w:r>
        <w:rPr>
          <w:rFonts w:eastAsia="Times New Roman" w:cs="Times New Roman"/>
          <w:szCs w:val="24"/>
        </w:rPr>
        <w:t xml:space="preserve"> έχει μόνο δεκατέσσερις επιθεωρητές περιβάλλοντος -μάλιστα προσφάτως νομίζω ό</w:t>
      </w:r>
      <w:r>
        <w:rPr>
          <w:rFonts w:eastAsia="Times New Roman" w:cs="Times New Roman"/>
          <w:szCs w:val="24"/>
        </w:rPr>
        <w:t xml:space="preserve">τι έγιναν και δεκατρείς- και από αυτούς μόνο τέσσερις, όχι στη </w:t>
      </w:r>
      <w:r>
        <w:rPr>
          <w:rFonts w:eastAsia="Times New Roman" w:cs="Times New Roman"/>
          <w:szCs w:val="24"/>
        </w:rPr>
        <w:t>β</w:t>
      </w:r>
      <w:r>
        <w:rPr>
          <w:rFonts w:eastAsia="Times New Roman" w:cs="Times New Roman"/>
          <w:szCs w:val="24"/>
        </w:rPr>
        <w:t xml:space="preserve">όρεια Ελλάδα αλλά στον βόρειο τομέα. Δηλαδή από Ελασσόνα και πάνω, από Κέρκυρα μέχρι Θάσο και μέχρι </w:t>
      </w:r>
      <w:r>
        <w:rPr>
          <w:rFonts w:eastAsia="Times New Roman" w:cs="Times New Roman"/>
          <w:szCs w:val="24"/>
        </w:rPr>
        <w:t>α</w:t>
      </w:r>
      <w:r>
        <w:rPr>
          <w:rFonts w:eastAsia="Times New Roman" w:cs="Times New Roman"/>
          <w:szCs w:val="24"/>
        </w:rPr>
        <w:t>νατολική Μακεδονία και Θράκη, είναι τέσσερις οι άνθρωποι που παρακολουθούν και θα πρέπει να</w:t>
      </w:r>
      <w:r>
        <w:rPr>
          <w:rFonts w:eastAsia="Times New Roman" w:cs="Times New Roman"/>
          <w:szCs w:val="24"/>
        </w:rPr>
        <w:t xml:space="preserve"> πάνε να κάνουν αυτές τις μετρήσεις, να κάνουν εκθέσεις συμμόρφωσης και εκθέσεις παράβασης. Είναι μια τραγική κατάσταση</w:t>
      </w:r>
      <w:r>
        <w:rPr>
          <w:rFonts w:eastAsia="Times New Roman" w:cs="Times New Roman"/>
          <w:szCs w:val="24"/>
        </w:rPr>
        <w:t>,</w:t>
      </w:r>
      <w:r>
        <w:rPr>
          <w:rFonts w:eastAsia="Times New Roman" w:cs="Times New Roman"/>
          <w:szCs w:val="24"/>
        </w:rPr>
        <w:t xml:space="preserve"> που την βρήκαμε και προσπαθούμε να επιλύσουμε. </w:t>
      </w:r>
    </w:p>
    <w:p w14:paraId="7B21D45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αυτονόητο ότι θα περπατήσουμε μαζί, γιατί ξέρω ότι έχω προγραμματισμένο ταξίδι κα</w:t>
      </w:r>
      <w:r>
        <w:rPr>
          <w:rFonts w:eastAsia="Times New Roman" w:cs="Times New Roman"/>
          <w:szCs w:val="24"/>
        </w:rPr>
        <w:t xml:space="preserve">ι έχουμε δεσμευτεί ότι θα περπατήσουμε μαζί στο Κορδελιό, στον Παύλο Μελά, σε όλες τις γειτονιές και σε όλους τους </w:t>
      </w:r>
      <w:r>
        <w:rPr>
          <w:rFonts w:eastAsia="Times New Roman" w:cs="Times New Roman"/>
          <w:szCs w:val="24"/>
        </w:rPr>
        <w:t>δ</w:t>
      </w:r>
      <w:r>
        <w:rPr>
          <w:rFonts w:eastAsia="Times New Roman" w:cs="Times New Roman"/>
          <w:szCs w:val="24"/>
        </w:rPr>
        <w:t xml:space="preserve">ήμους εκεί πέρα γύρω. </w:t>
      </w:r>
    </w:p>
    <w:p w14:paraId="7B21D46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τον </w:t>
      </w:r>
      <w:r>
        <w:rPr>
          <w:rFonts w:eastAsia="Times New Roman" w:cs="Times New Roman"/>
          <w:szCs w:val="24"/>
        </w:rPr>
        <w:t>«</w:t>
      </w:r>
      <w:r>
        <w:rPr>
          <w:rFonts w:eastAsia="Times New Roman" w:cs="Times New Roman"/>
          <w:szCs w:val="24"/>
        </w:rPr>
        <w:t>ΤΙΤΑΝΑ</w:t>
      </w:r>
      <w:r>
        <w:rPr>
          <w:rFonts w:eastAsia="Times New Roman" w:cs="Times New Roman"/>
          <w:szCs w:val="24"/>
        </w:rPr>
        <w:t>»</w:t>
      </w:r>
      <w:r>
        <w:rPr>
          <w:rFonts w:eastAsia="Times New Roman" w:cs="Times New Roman"/>
          <w:szCs w:val="24"/>
        </w:rPr>
        <w:t>, είναι προφανές ότι το ιδανικό θα ήταν σε ένα βάθος χρόνο</w:t>
      </w:r>
      <w:r>
        <w:rPr>
          <w:rFonts w:eastAsia="Times New Roman" w:cs="Times New Roman"/>
          <w:szCs w:val="24"/>
        </w:rPr>
        <w:t>υ,</w:t>
      </w:r>
      <w:r>
        <w:rPr>
          <w:rFonts w:eastAsia="Times New Roman" w:cs="Times New Roman"/>
          <w:szCs w:val="24"/>
        </w:rPr>
        <w:t xml:space="preserve"> που να μη βλάπτει την επιχει</w:t>
      </w:r>
      <w:r>
        <w:rPr>
          <w:rFonts w:eastAsia="Times New Roman" w:cs="Times New Roman"/>
          <w:szCs w:val="24"/>
        </w:rPr>
        <w:t>ρηματικότητα και τις θέσεις εργασίας αυτού του τύπου</w:t>
      </w:r>
      <w:r>
        <w:rPr>
          <w:rFonts w:eastAsia="Times New Roman" w:cs="Times New Roman"/>
          <w:szCs w:val="24"/>
        </w:rPr>
        <w:t>,</w:t>
      </w:r>
      <w:r>
        <w:rPr>
          <w:rFonts w:eastAsia="Times New Roman" w:cs="Times New Roman"/>
          <w:szCs w:val="24"/>
        </w:rPr>
        <w:t xml:space="preserve"> οι επιχειρήσεις να απομακρυνθούν από τα αστικά κέντρα. Είναι φανερό ότι έτσι πρέπει να γίνει. Το ξέρουν και οι ίδιοι. Πρέπει </w:t>
      </w:r>
      <w:r>
        <w:rPr>
          <w:rFonts w:eastAsia="Times New Roman" w:cs="Times New Roman"/>
          <w:szCs w:val="24"/>
        </w:rPr>
        <w:lastRenderedPageBreak/>
        <w:t>να γίνει ένας σοβαρός προγραμματισμός, ένα μακροπρόθεσμο χρονοδιάγραμμα που ν</w:t>
      </w:r>
      <w:r>
        <w:rPr>
          <w:rFonts w:eastAsia="Times New Roman" w:cs="Times New Roman"/>
          <w:szCs w:val="24"/>
        </w:rPr>
        <w:t xml:space="preserve">α μη βρισκόμαστε πάντα σε αυτό το πράγμα και νομίζω ότι το ίδιο πρέπει να γίνει και στις επιβαρυμένες γειτονιές της Αττικής. Δεν έχουν θέση τόσο μεγάλες βιομηχανίες μέσα στον αστικό ιστό. Απλώς πρέπει να δοθεί ο αναγκαίος χρόνος. </w:t>
      </w:r>
    </w:p>
    <w:p w14:paraId="7B21D46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Πρέπει, όμως, να επισημάν</w:t>
      </w:r>
      <w:r>
        <w:rPr>
          <w:rFonts w:eastAsia="Times New Roman" w:cs="Times New Roman"/>
          <w:szCs w:val="24"/>
        </w:rPr>
        <w:t>ουμε κάποια πράγματα</w:t>
      </w:r>
      <w:r>
        <w:rPr>
          <w:rFonts w:eastAsia="Times New Roman" w:cs="Times New Roman"/>
          <w:szCs w:val="24"/>
        </w:rPr>
        <w:t>,</w:t>
      </w:r>
      <w:r>
        <w:rPr>
          <w:rFonts w:eastAsia="Times New Roman" w:cs="Times New Roman"/>
          <w:szCs w:val="24"/>
        </w:rPr>
        <w:t xml:space="preserve"> όσον αφορά το τι καίει μια τέτοια εταιρεία. Σήμερα οι τσιμεντοβιομηχανίες στην Ελλάδα καίνε «πετ κοκ». Το «πετ κοκ» είναι ένα είδος κάρβουνου</w:t>
      </w:r>
      <w:r>
        <w:rPr>
          <w:rFonts w:eastAsia="Times New Roman" w:cs="Times New Roman"/>
          <w:szCs w:val="24"/>
        </w:rPr>
        <w:t>,</w:t>
      </w:r>
      <w:r>
        <w:rPr>
          <w:rFonts w:eastAsia="Times New Roman" w:cs="Times New Roman"/>
          <w:szCs w:val="24"/>
        </w:rPr>
        <w:t xml:space="preserve"> που προέρχεται από τα τελικά κατάλοιπα του πετρελαίου, δηλαδή ό,τι χειρότερο. Είναι επίσης </w:t>
      </w:r>
      <w:r>
        <w:rPr>
          <w:rFonts w:eastAsia="Times New Roman" w:cs="Times New Roman"/>
          <w:szCs w:val="24"/>
        </w:rPr>
        <w:t xml:space="preserve">προφανές ότι θα ήταν προτιμότερο να καίει φυσικό αέριο. </w:t>
      </w:r>
    </w:p>
    <w:p w14:paraId="7B21D46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Δεν τίθεται θέμα πλέον με τις ευρωπαϊκές οδηγίες να καίγονται σκουπίδια για δύο πολύ σημαντικούς λόγους: Πρώτον, τα σκουπίδια έχουν πάρα πολλή υγρασία, άρα δεν είναι το κατάλληλο καύσιμο για τέτοιες </w:t>
      </w:r>
      <w:r>
        <w:rPr>
          <w:rFonts w:eastAsia="Times New Roman" w:cs="Times New Roman"/>
          <w:szCs w:val="24"/>
        </w:rPr>
        <w:t>βιομηχανίες. Ο δεύτερος λόγος είναι ότι με τις αρχές της κυκλικής οικονομίας</w:t>
      </w:r>
      <w:r>
        <w:rPr>
          <w:rFonts w:eastAsia="Times New Roman" w:cs="Times New Roman"/>
          <w:szCs w:val="24"/>
        </w:rPr>
        <w:t>,</w:t>
      </w:r>
      <w:r>
        <w:rPr>
          <w:rFonts w:eastAsia="Times New Roman" w:cs="Times New Roman"/>
          <w:szCs w:val="24"/>
        </w:rPr>
        <w:t xml:space="preserve"> εμείς δεν θέλουμε να καίγονται εκείνα τα υλικά τα οποία μπορούν να ανακυκλωθούν. Δεν πρέπει να καίγονται αυτά τα υλικά, </w:t>
      </w:r>
      <w:r>
        <w:rPr>
          <w:rFonts w:eastAsia="Times New Roman" w:cs="Times New Roman"/>
          <w:szCs w:val="24"/>
        </w:rPr>
        <w:lastRenderedPageBreak/>
        <w:t xml:space="preserve">γιατί αυτά τα υλικά είναι πολύτιμα για την οικονομία μας. </w:t>
      </w:r>
      <w:r>
        <w:rPr>
          <w:rFonts w:eastAsia="Times New Roman" w:cs="Times New Roman"/>
          <w:szCs w:val="24"/>
        </w:rPr>
        <w:t xml:space="preserve">Δεν κάνει να καίμε ένα πλαστικό μπουκάλι. Δεν κάνει να καίμε μια πλαστική σακούλα. </w:t>
      </w:r>
    </w:p>
    <w:p w14:paraId="7B21D463" w14:textId="77777777" w:rsidR="00B46177" w:rsidRDefault="00C46B70">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B21D464" w14:textId="77777777" w:rsidR="00B46177" w:rsidRDefault="00C46B70">
      <w:pPr>
        <w:spacing w:after="0" w:line="600" w:lineRule="auto"/>
        <w:ind w:firstLine="720"/>
        <w:jc w:val="both"/>
        <w:rPr>
          <w:rFonts w:eastAsia="Times New Roman" w:cs="Times New Roman"/>
          <w:szCs w:val="24"/>
        </w:rPr>
      </w:pPr>
      <w:r>
        <w:rPr>
          <w:rFonts w:eastAsia="Times New Roman"/>
          <w:szCs w:val="24"/>
        </w:rPr>
        <w:t xml:space="preserve">Τελειώνω σε μισό λεπτά, κύριε Πρόεδρε. </w:t>
      </w:r>
    </w:p>
    <w:p w14:paraId="7B21D46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Εκείνο το οποίο θα μπορούσαν να χρησιμοποιούν οι</w:t>
      </w:r>
      <w:r>
        <w:rPr>
          <w:rFonts w:eastAsia="Times New Roman" w:cs="Times New Roman"/>
          <w:szCs w:val="24"/>
        </w:rPr>
        <w:t xml:space="preserve"> τσιμεντοβιομηχανίες –το είπα και στην προηγούμενη ερώτηση- είναι το κατάλληλο </w:t>
      </w:r>
      <w:r>
        <w:rPr>
          <w:rFonts w:eastAsia="Times New Roman" w:cs="Times New Roman"/>
          <w:szCs w:val="24"/>
          <w:lang w:val="en-US"/>
        </w:rPr>
        <w:t>RDF</w:t>
      </w:r>
      <w:r>
        <w:rPr>
          <w:rFonts w:eastAsia="Times New Roman" w:cs="Times New Roman"/>
          <w:szCs w:val="24"/>
        </w:rPr>
        <w:t xml:space="preserve"> το οποίο έχει κάποιες προδιαγραφές, το οποίο μπορεί να προκύπτει από το υπόλειμμα σκουπιδιών –αλλά όχι τα σκουπίδια καθαυτά- και το οποίο ως υλικό καύσιμο είναι καλύτερο από</w:t>
      </w:r>
      <w:r>
        <w:rPr>
          <w:rFonts w:eastAsia="Times New Roman" w:cs="Times New Roman"/>
          <w:szCs w:val="24"/>
        </w:rPr>
        <w:t xml:space="preserve"> το φυσικό αέριο</w:t>
      </w:r>
      <w:r>
        <w:rPr>
          <w:rFonts w:eastAsia="Times New Roman" w:cs="Times New Roman"/>
          <w:szCs w:val="24"/>
        </w:rPr>
        <w:t>,</w:t>
      </w:r>
      <w:r>
        <w:rPr>
          <w:rFonts w:eastAsia="Times New Roman" w:cs="Times New Roman"/>
          <w:szCs w:val="24"/>
        </w:rPr>
        <w:t xml:space="preserve"> γιατί έχει μηδενικό ισοζύγιο στο διοξείδιο του άνθρακα, δηλαδή στο κλίμα. </w:t>
      </w:r>
    </w:p>
    <w:p w14:paraId="7B21D46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εδώ τώρα δεν κάνουμε επιστημονική διάλεξη.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σας ερώτησε να απαντήσετε</w:t>
      </w:r>
      <w:r>
        <w:rPr>
          <w:rFonts w:eastAsia="Times New Roman" w:cs="Times New Roman"/>
          <w:szCs w:val="24"/>
        </w:rPr>
        <w:t>,</w:t>
      </w:r>
      <w:r>
        <w:rPr>
          <w:rFonts w:eastAsia="Times New Roman" w:cs="Times New Roman"/>
          <w:szCs w:val="24"/>
        </w:rPr>
        <w:t xml:space="preserve"> εάν την 1</w:t>
      </w:r>
      <w:r>
        <w:rPr>
          <w:rFonts w:eastAsia="Times New Roman" w:cs="Times New Roman"/>
          <w:szCs w:val="24"/>
          <w:vertAlign w:val="superscript"/>
        </w:rPr>
        <w:t>η</w:t>
      </w:r>
      <w:r>
        <w:rPr>
          <w:rFonts w:eastAsia="Times New Roman" w:cs="Times New Roman"/>
          <w:szCs w:val="24"/>
        </w:rPr>
        <w:t xml:space="preserve"> Δεκεμβρίου θα πάτε στη Θεσσαλονίκη. Εάν αυτό το απαντήσετε, τα υπόλοιπα θα τα πείτε </w:t>
      </w:r>
      <w:r>
        <w:rPr>
          <w:rFonts w:eastAsia="Times New Roman" w:cs="Times New Roman"/>
          <w:szCs w:val="24"/>
        </w:rPr>
        <w:t>ε</w:t>
      </w:r>
      <w:r>
        <w:rPr>
          <w:rFonts w:eastAsia="Times New Roman" w:cs="Times New Roman"/>
          <w:szCs w:val="24"/>
        </w:rPr>
        <w:t xml:space="preserve">πάνω, γιατί πρέπει να κλείσετε. </w:t>
      </w:r>
    </w:p>
    <w:p w14:paraId="7B21D46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 xml:space="preserve">Ευχαριστώ, κύριε Πρόεδρε. </w:t>
      </w:r>
    </w:p>
    <w:p w14:paraId="7B21D4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Κλείνω, λοιπόν, λέγοντας ότι υπάρχει αυτή</w:t>
      </w:r>
      <w:r>
        <w:rPr>
          <w:rFonts w:eastAsia="Times New Roman" w:cs="Times New Roman"/>
          <w:szCs w:val="24"/>
        </w:rPr>
        <w:t xml:space="preserve"> τη στιγμή επιστημονική γνώση</w:t>
      </w:r>
      <w:r>
        <w:rPr>
          <w:rFonts w:eastAsia="Times New Roman" w:cs="Times New Roman"/>
          <w:szCs w:val="24"/>
        </w:rPr>
        <w:t>,</w:t>
      </w:r>
      <w:r>
        <w:rPr>
          <w:rFonts w:eastAsia="Times New Roman" w:cs="Times New Roman"/>
          <w:szCs w:val="24"/>
        </w:rPr>
        <w:t xml:space="preserve"> για να αντιμετωπίσουμε τα προβλήματα και υπάρχει και η πολιτική βούληση που δεν υπήρχε πριν. </w:t>
      </w:r>
    </w:p>
    <w:p w14:paraId="7B21D4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B21D46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 πείτε να χαρεί και ο φίλος μου ο Αλέξανδρος</w:t>
      </w:r>
      <w:r>
        <w:rPr>
          <w:rFonts w:eastAsia="Times New Roman" w:cs="Times New Roman"/>
          <w:szCs w:val="24"/>
        </w:rPr>
        <w:t>,</w:t>
      </w:r>
      <w:r>
        <w:rPr>
          <w:rFonts w:eastAsia="Times New Roman" w:cs="Times New Roman"/>
          <w:szCs w:val="24"/>
        </w:rPr>
        <w:t xml:space="preserve"> εάν θα πάτε Θεσσαλονίκη. </w:t>
      </w:r>
    </w:p>
    <w:p w14:paraId="7B21D46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ΤΣΙΡΩ</w:t>
      </w:r>
      <w:r>
        <w:rPr>
          <w:rFonts w:eastAsia="Times New Roman" w:cs="Times New Roman"/>
          <w:b/>
          <w:szCs w:val="24"/>
        </w:rPr>
        <w:t xml:space="preserve">ΝΗΣ (Αναπληρωτής Υπουργός Περιβάλλοντος και Ενέργειας): </w:t>
      </w:r>
      <w:r>
        <w:rPr>
          <w:rFonts w:eastAsia="Times New Roman" w:cs="Times New Roman"/>
          <w:szCs w:val="24"/>
        </w:rPr>
        <w:t xml:space="preserve">Έχουμε ήδη προγραμματίσει το ταξίδι. </w:t>
      </w:r>
    </w:p>
    <w:p w14:paraId="7B21D46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Άντε φύγε, κύριε Τριανταφυλλίδη, να μη μου διακόπτεις από εδώ και πέρα. </w:t>
      </w:r>
    </w:p>
    <w:p w14:paraId="7B21D46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Πριν πάμε στην τελευταία επίκαιρη ερώτηση</w:t>
      </w:r>
      <w:r>
        <w:rPr>
          <w:rFonts w:eastAsia="Times New Roman" w:cs="Times New Roman"/>
          <w:szCs w:val="24"/>
        </w:rPr>
        <w:t>,</w:t>
      </w:r>
      <w:r>
        <w:rPr>
          <w:rFonts w:eastAsia="Times New Roman" w:cs="Times New Roman"/>
          <w:szCs w:val="24"/>
        </w:rPr>
        <w:t xml:space="preserve"> που πε</w:t>
      </w:r>
      <w:r>
        <w:rPr>
          <w:rFonts w:eastAsia="Times New Roman" w:cs="Times New Roman"/>
          <w:szCs w:val="24"/>
        </w:rPr>
        <w:t>ρίμενε με υπομονή η κ. Αναγνωστοπούλου, να ανακοινώσω στο Σώμα ότι από τα άνω δυτικά θεωρεία παρακολουθούν τη συνεδρίαση οκτώ επισκέπτες από το Κρατικό Ίδρυμα Μετανάστευσης του Ντόρτμουντ της Γερμανίας. Παρακαλώ τον συνοδεύοντα</w:t>
      </w:r>
      <w:r>
        <w:rPr>
          <w:rFonts w:eastAsia="Times New Roman" w:cs="Times New Roman"/>
          <w:szCs w:val="24"/>
        </w:rPr>
        <w:t>,</w:t>
      </w:r>
      <w:r>
        <w:rPr>
          <w:rFonts w:eastAsia="Times New Roman" w:cs="Times New Roman"/>
          <w:szCs w:val="24"/>
        </w:rPr>
        <w:t xml:space="preserve"> να τους ερμηνεύσει ότι η Βο</w:t>
      </w:r>
      <w:r>
        <w:rPr>
          <w:rFonts w:eastAsia="Times New Roman" w:cs="Times New Roman"/>
          <w:szCs w:val="24"/>
        </w:rPr>
        <w:t xml:space="preserve">υλή των Ελλήνων τους καλωσορίζει στην Αθήνα και βεβαίως στη Βουλή. </w:t>
      </w:r>
    </w:p>
    <w:p w14:paraId="7B21D46E" w14:textId="77777777" w:rsidR="00B46177" w:rsidRDefault="00C46B70">
      <w:pPr>
        <w:spacing w:after="0" w:line="600" w:lineRule="auto"/>
        <w:ind w:firstLine="720"/>
        <w:jc w:val="both"/>
        <w:rPr>
          <w:rFonts w:eastAsia="Times New Roman"/>
          <w:szCs w:val="24"/>
        </w:rPr>
      </w:pPr>
      <w:r>
        <w:rPr>
          <w:rFonts w:eastAsia="Times New Roman"/>
          <w:szCs w:val="24"/>
        </w:rPr>
        <w:t>Επίσης γίνεται γνωστό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w:t>
      </w:r>
      <w:r>
        <w:rPr>
          <w:rFonts w:eastAsia="Times New Roman"/>
          <w:szCs w:val="24"/>
        </w:rPr>
        <w:t xml:space="preserve">γίας της Βουλής, σαράντα επτά μαθητές και μαθήτριες και έξι εκπαιδευτικοί συνοδοί τους από το Λύκειο </w:t>
      </w:r>
      <w:r>
        <w:rPr>
          <w:rFonts w:eastAsia="Times New Roman"/>
          <w:szCs w:val="24"/>
        </w:rPr>
        <w:t>«</w:t>
      </w:r>
      <w:r>
        <w:rPr>
          <w:rFonts w:eastAsia="Times New Roman"/>
          <w:szCs w:val="24"/>
        </w:rPr>
        <w:t>H</w:t>
      </w:r>
      <w:r>
        <w:rPr>
          <w:rFonts w:eastAsia="Times New Roman"/>
          <w:szCs w:val="24"/>
        </w:rPr>
        <w:t>omo educandus αγωγή</w:t>
      </w:r>
      <w:r>
        <w:rPr>
          <w:rFonts w:eastAsia="Times New Roman"/>
          <w:szCs w:val="24"/>
        </w:rPr>
        <w:t>»</w:t>
      </w:r>
      <w:r>
        <w:rPr>
          <w:rFonts w:eastAsia="Times New Roman"/>
          <w:szCs w:val="24"/>
        </w:rPr>
        <w:t xml:space="preserve"> Κορινθίας.</w:t>
      </w:r>
    </w:p>
    <w:p w14:paraId="7B21D46F" w14:textId="77777777" w:rsidR="00B46177" w:rsidRDefault="00C46B70">
      <w:pPr>
        <w:spacing w:after="0" w:line="600" w:lineRule="auto"/>
        <w:ind w:firstLine="720"/>
        <w:jc w:val="both"/>
        <w:rPr>
          <w:rFonts w:eastAsia="Times New Roman"/>
          <w:szCs w:val="24"/>
        </w:rPr>
      </w:pPr>
      <w:r>
        <w:rPr>
          <w:rFonts w:eastAsia="Times New Roman"/>
          <w:szCs w:val="24"/>
        </w:rPr>
        <w:t>Η Βουλή τούς καλωσορίζει.</w:t>
      </w:r>
    </w:p>
    <w:p w14:paraId="7B21D470" w14:textId="77777777" w:rsidR="00B46177" w:rsidRDefault="00C46B70">
      <w:pPr>
        <w:spacing w:after="0" w:line="600" w:lineRule="auto"/>
        <w:ind w:firstLine="720"/>
        <w:jc w:val="center"/>
        <w:rPr>
          <w:rFonts w:eastAsia="Times New Roman" w:cs="Times New Roman"/>
          <w:b/>
          <w:szCs w:val="24"/>
        </w:rPr>
      </w:pPr>
      <w:r>
        <w:rPr>
          <w:rFonts w:eastAsia="Times New Roman"/>
          <w:szCs w:val="24"/>
        </w:rPr>
        <w:t>(Χειροκροτήματα απ’ όλες τις πτέρυγες της Βουλής)</w:t>
      </w:r>
    </w:p>
    <w:p w14:paraId="7B21D47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Τελευταία θα συζητηθεί </w:t>
      </w:r>
      <w:r>
        <w:rPr>
          <w:rFonts w:eastAsia="Times New Roman" w:cs="Times New Roman"/>
          <w:szCs w:val="24"/>
        </w:rPr>
        <w:t>η τέταρτη με αριθμό 15</w:t>
      </w:r>
      <w:r>
        <w:rPr>
          <w:rFonts w:eastAsia="Times New Roman" w:cs="Times New Roman"/>
          <w:szCs w:val="24"/>
        </w:rPr>
        <w:t xml:space="preserve">1/31-10-2016 επίκαιρη ερώτηση δεύτερου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Ιωάννη Δελή</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lastRenderedPageBreak/>
        <w:t>Παιδείας, Έρευνας και Θρησκευμάτων,</w:t>
      </w:r>
      <w:r>
        <w:rPr>
          <w:rFonts w:eastAsia="Times New Roman" w:cs="Times New Roman"/>
          <w:szCs w:val="24"/>
        </w:rPr>
        <w:t xml:space="preserve"> </w:t>
      </w:r>
      <w:r>
        <w:rPr>
          <w:rFonts w:eastAsia="Times New Roman" w:cs="Times New Roman"/>
          <w:szCs w:val="24"/>
        </w:rPr>
        <w:t xml:space="preserve">σχετικά με τις μετεγγραφές φοιτητών και σπουδαστών στα ΑΕΙ και ΑΤΕΙ της </w:t>
      </w:r>
      <w:r>
        <w:rPr>
          <w:rFonts w:eastAsia="Times New Roman" w:cs="Times New Roman"/>
          <w:szCs w:val="24"/>
        </w:rPr>
        <w:t>χ</w:t>
      </w:r>
      <w:r>
        <w:rPr>
          <w:rFonts w:eastAsia="Times New Roman" w:cs="Times New Roman"/>
          <w:szCs w:val="24"/>
        </w:rPr>
        <w:t xml:space="preserve">ώρας. </w:t>
      </w:r>
    </w:p>
    <w:p w14:paraId="7B21D47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w:t>
      </w:r>
    </w:p>
    <w:p w14:paraId="7B21D47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 </w:t>
      </w:r>
    </w:p>
    <w:p w14:paraId="7B21D47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Κυρία Υπουργέ, φέρνουμε σήμερα στη Βουλή το ζήτημα των μετεγγραφών. Είναι ένα ζήτημα που απασχολεί χιλιάδες λαϊκές οικογένειες</w:t>
      </w:r>
      <w:r>
        <w:rPr>
          <w:rFonts w:eastAsia="Times New Roman" w:cs="Times New Roman"/>
          <w:szCs w:val="24"/>
        </w:rPr>
        <w:t>,</w:t>
      </w:r>
      <w:r>
        <w:rPr>
          <w:rFonts w:eastAsia="Times New Roman" w:cs="Times New Roman"/>
          <w:szCs w:val="24"/>
        </w:rPr>
        <w:t xml:space="preserve"> που κατάφεραν με χίλια βάσανα και πάρα πολλά έξοδα </w:t>
      </w:r>
      <w:r>
        <w:rPr>
          <w:rFonts w:eastAsia="Times New Roman" w:cs="Times New Roman"/>
          <w:szCs w:val="24"/>
        </w:rPr>
        <w:t xml:space="preserve">τα παιδιά τους να πετύχουν σε μια σχολή πανεπιστημίου ή ΑΤΕΙ. Με βάση τα στοιχεία που δημοσίευσε το Υπουργείο Παιδείας, έχουμε μια αρκετά μεγάλη αύξηση των αιτήσεων μετεγγραφής πάνω από δύο χιλιάδες. </w:t>
      </w:r>
    </w:p>
    <w:p w14:paraId="7B21D47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Πέρυσι ξεπέρασαν τις δώδεκα χιλιάδες. Μονάχα αυτό το ζή</w:t>
      </w:r>
      <w:r>
        <w:rPr>
          <w:rFonts w:eastAsia="Times New Roman" w:cs="Times New Roman"/>
          <w:szCs w:val="24"/>
        </w:rPr>
        <w:t>τημα δεν μπορεί να αποτελεί τίποτα άλλο παρά ακόμα μια ακόμα πιο έντονη εκδήλωση των πιεστικών αναγκών των λαϊκών οικογενειών</w:t>
      </w:r>
      <w:r>
        <w:rPr>
          <w:rFonts w:eastAsia="Times New Roman" w:cs="Times New Roman"/>
          <w:szCs w:val="24"/>
        </w:rPr>
        <w:t>,</w:t>
      </w:r>
      <w:r>
        <w:rPr>
          <w:rFonts w:eastAsia="Times New Roman" w:cs="Times New Roman"/>
          <w:szCs w:val="24"/>
        </w:rPr>
        <w:t xml:space="preserve"> να καταφέρουν να σπουδάσουν τα παιδιά τους στον τόπο κατοικίας τους, αδυνατώντας να το κάνουν σε μια άλλη πόλη όπου ενδεχομένως π</w:t>
      </w:r>
      <w:r>
        <w:rPr>
          <w:rFonts w:eastAsia="Times New Roman" w:cs="Times New Roman"/>
          <w:szCs w:val="24"/>
        </w:rPr>
        <w:t>έτυχαν τα παιδιά τους.</w:t>
      </w:r>
    </w:p>
    <w:p w14:paraId="7B21D47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 ζήτημα είναι ότι με αυτά τα δημοσιευμένα στοιχεία του Υπουργείου Παιδείας</w:t>
      </w:r>
      <w:r>
        <w:rPr>
          <w:rFonts w:eastAsia="Times New Roman" w:cs="Times New Roman"/>
          <w:szCs w:val="24"/>
        </w:rPr>
        <w:t>,</w:t>
      </w:r>
      <w:r>
        <w:rPr>
          <w:rFonts w:eastAsia="Times New Roman" w:cs="Times New Roman"/>
          <w:szCs w:val="24"/>
        </w:rPr>
        <w:t xml:space="preserve"> από τις δώδεκα χιλιάδες και πλέον αιτήσεις ικανοποιήθηκε μονάχα το 44% των αιτήσεων μετεγγραφής. Ούτε οι μισές δηλαδή. Το υπόλοιπο 56%, πάνω από επτά χιλιά</w:t>
      </w:r>
      <w:r>
        <w:rPr>
          <w:rFonts w:eastAsia="Times New Roman" w:cs="Times New Roman"/>
          <w:szCs w:val="24"/>
        </w:rPr>
        <w:t xml:space="preserve">δες αιτήσεις, τις απορρίψατε. </w:t>
      </w:r>
    </w:p>
    <w:p w14:paraId="7B21D47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Πρέπει να πούμε όμως εδώ ότι αυτό το 56%, αυτές οι επτά χιλιάδες και πλέον αιτήσεις, είναι παιδιά, κυρία Υπουργέ, τα οποία δυσκολεύονται, όπως είπα, να σπουδάσουν μακριά από τον τόπο κατοικίας τους, υποχρεωμένα όπως είναι να πληρώσουν για στέγη για τροφή γ</w:t>
      </w:r>
      <w:r>
        <w:rPr>
          <w:rFonts w:eastAsia="Times New Roman" w:cs="Times New Roman"/>
          <w:szCs w:val="24"/>
        </w:rPr>
        <w:t xml:space="preserve">ια μετακινήσεις, εκτός όλων των άλλων ενός πανεπιστημίου που εμπορευματοποιείται με ολοένα και μεγαλύτερη ταχύτητα. </w:t>
      </w:r>
    </w:p>
    <w:p w14:paraId="7B21D47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Στην πράξη η απόρριψη των αιτήσεων αυτών των επτά χιλιάδων φοιτητών και σπουδαστών σημαίνει στέρηση για τη μεγάλη πλειοψηφία απ’ αυτά τα πα</w:t>
      </w:r>
      <w:r>
        <w:rPr>
          <w:rFonts w:eastAsia="Times New Roman" w:cs="Times New Roman"/>
          <w:szCs w:val="24"/>
        </w:rPr>
        <w:t xml:space="preserve">ιδιά του δικαιώματός τους στην πρόσβαση στη μόρφωση. Είναι μια ακόμα εκδήλωση των ταξικών φραγμών, όπως κι αν το δει κανείς. </w:t>
      </w:r>
    </w:p>
    <w:p w14:paraId="7B21D47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 που ζητάμε από το Υπουργείο κι από εσάς, κυρία Υπουργέ, και σας ρωτάμε φυσικά</w:t>
      </w:r>
      <w:r>
        <w:rPr>
          <w:rFonts w:eastAsia="Times New Roman" w:cs="Times New Roman"/>
          <w:szCs w:val="24"/>
        </w:rPr>
        <w:t>,</w:t>
      </w:r>
      <w:r>
        <w:rPr>
          <w:rFonts w:eastAsia="Times New Roman" w:cs="Times New Roman"/>
          <w:szCs w:val="24"/>
        </w:rPr>
        <w:t xml:space="preserve"> είναι τι θα κάνετε, έτσι ώστε κανένα απ’ αυτά </w:t>
      </w:r>
      <w:r>
        <w:rPr>
          <w:rFonts w:eastAsia="Times New Roman" w:cs="Times New Roman"/>
          <w:szCs w:val="24"/>
        </w:rPr>
        <w:t xml:space="preserve">τα παιδιά που υπέβαλαν αίτηση, που πληρούν τα κριτήρια, αλλά </w:t>
      </w:r>
      <w:r>
        <w:rPr>
          <w:rFonts w:eastAsia="Times New Roman" w:cs="Times New Roman"/>
          <w:szCs w:val="24"/>
        </w:rPr>
        <w:lastRenderedPageBreak/>
        <w:t>δεν κατάφεραν να πιάσουν τα μόρια που απαιτούνται, τι θα κάνετε για να μη χάσουν τις σπουδές τους, να διευκολυνθούν με κάθε τρόπο, έτσι ώστε αυτά τα παιδιά να υλοποιήσουν το όνειρό τους, να καταφ</w:t>
      </w:r>
      <w:r>
        <w:rPr>
          <w:rFonts w:eastAsia="Times New Roman" w:cs="Times New Roman"/>
          <w:szCs w:val="24"/>
        </w:rPr>
        <w:t>έρουν να σπουδάσουν με δυο λόγια.</w:t>
      </w:r>
    </w:p>
    <w:p w14:paraId="7B21D47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Υπουργέ, έχετε τον λόγο.</w:t>
      </w:r>
    </w:p>
    <w:p w14:paraId="7B21D47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ΑΘΑΝΑΣΙΑ </w:t>
      </w:r>
      <w:r>
        <w:rPr>
          <w:rFonts w:eastAsia="Times New Roman" w:cs="Times New Roman"/>
          <w:b/>
          <w:szCs w:val="24"/>
        </w:rPr>
        <w:t>(Σ</w:t>
      </w:r>
      <w:r>
        <w:rPr>
          <w:rFonts w:eastAsia="Times New Roman" w:cs="Times New Roman"/>
          <w:b/>
          <w:szCs w:val="24"/>
        </w:rPr>
        <w:t>ΙΑ</w:t>
      </w:r>
      <w:r>
        <w:rPr>
          <w:rFonts w:eastAsia="Times New Roman" w:cs="Times New Roman"/>
          <w:b/>
          <w:szCs w:val="24"/>
        </w:rPr>
        <w:t>)</w:t>
      </w:r>
      <w:r>
        <w:rPr>
          <w:rFonts w:eastAsia="Times New Roman" w:cs="Times New Roman"/>
          <w:b/>
          <w:szCs w:val="24"/>
        </w:rPr>
        <w:t xml:space="preserve"> ΑΝΑΓΝΩΣΤΟΠΟΥΛΟΥ (Αναπληρώτρια Υπουργός Παιδείας, Έρευνας και Θρησκευμάτων): </w:t>
      </w:r>
      <w:r>
        <w:rPr>
          <w:rFonts w:eastAsia="Times New Roman" w:cs="Times New Roman"/>
          <w:szCs w:val="24"/>
        </w:rPr>
        <w:t>Ευχαριστώ, κύριε Πρόεδρε.</w:t>
      </w:r>
    </w:p>
    <w:p w14:paraId="7B21D47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συνάδελφε, είναι καλό που γίνεται α</w:t>
      </w:r>
      <w:r>
        <w:rPr>
          <w:rFonts w:eastAsia="Times New Roman" w:cs="Times New Roman"/>
          <w:szCs w:val="24"/>
        </w:rPr>
        <w:t>υτή η ερώτηση</w:t>
      </w:r>
      <w:r>
        <w:rPr>
          <w:rFonts w:eastAsia="Times New Roman" w:cs="Times New Roman"/>
          <w:szCs w:val="24"/>
        </w:rPr>
        <w:t>,</w:t>
      </w:r>
      <w:r>
        <w:rPr>
          <w:rFonts w:eastAsia="Times New Roman" w:cs="Times New Roman"/>
          <w:szCs w:val="24"/>
        </w:rPr>
        <w:t xml:space="preserve"> γιατί πρέπει να βάλουμε μερικά πράγματα στη θέση τους. Πρώτον, επειδή ακριβώς έχουμε μεγάλη μέριμνα για το να μπορούν να σπουδάσουν όλοι οι φοιτητές και όλες οι φοιτήτριες και μάλιστα σ’ αυτή την οικονομική κρίση που βρισκόμαστε, φροντίσαμε </w:t>
      </w:r>
      <w:r>
        <w:rPr>
          <w:rFonts w:eastAsia="Times New Roman" w:cs="Times New Roman"/>
          <w:szCs w:val="24"/>
        </w:rPr>
        <w:t xml:space="preserve">φέτος για πρώτη φορά, όσο υπάρχει ο θεσμός, οι μετεγγραφές να γίνονται στην αρχή της ακαδημαϊκής χρονιάς και όχι στα μέσα της ακαδημαϊκής χρονιάς προς το τέλος, όπως γινόταν πάντα, πράγμα το οποίο βιώσαμε κι εμείς. </w:t>
      </w:r>
    </w:p>
    <w:p w14:paraId="7B21D47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κι από δω, γιατί πρέπει να ακ</w:t>
      </w:r>
      <w:r>
        <w:rPr>
          <w:rFonts w:eastAsia="Times New Roman" w:cs="Times New Roman"/>
          <w:szCs w:val="24"/>
        </w:rPr>
        <w:t>ουστεί, ότι χάριν στις τεράστιες προσπάθειες που κατέβαλαν οι υπηρεσίες και του Υπουργείου Παιδείας και του Υπουργείου Οικονομικών -για να δούμε ότι οι υπηρεσίες δουλεύουν</w:t>
      </w:r>
      <w:r>
        <w:rPr>
          <w:rFonts w:eastAsia="Times New Roman" w:cs="Times New Roman"/>
          <w:szCs w:val="24"/>
        </w:rPr>
        <w:t>,</w:t>
      </w:r>
      <w:r>
        <w:rPr>
          <w:rFonts w:eastAsia="Times New Roman" w:cs="Times New Roman"/>
          <w:szCs w:val="24"/>
        </w:rPr>
        <w:t xml:space="preserve"> όταν η πολιτική ηγεσία έχει στόχευση και στρατηγική- που δούλεψαν όλο το καλοκαίρι,</w:t>
      </w:r>
      <w:r>
        <w:rPr>
          <w:rFonts w:eastAsia="Times New Roman" w:cs="Times New Roman"/>
          <w:szCs w:val="24"/>
        </w:rPr>
        <w:t xml:space="preserve"> έγινε η διαλειτουργικότητα ανάμεσα στα Υπουργεία. Όπως ξέρετε, κύριοι συνάδελφοι, μετεγγραφές γίνονται κατ’ εξοχήν με εισοδηματικά κοινωνικά κριτήρια ακριβώς για τους οικονομικά αδυνατούντες φοιτητές. Έγινε, λοιπόν, στην αρχή της ακαδημαϊκής χρονιάς και μ</w:t>
      </w:r>
      <w:r>
        <w:rPr>
          <w:rFonts w:eastAsia="Times New Roman" w:cs="Times New Roman"/>
          <w:szCs w:val="24"/>
        </w:rPr>
        <w:t xml:space="preserve">έσα σε μια εβδομάδα βγήκαν τα αποτελέσματα. </w:t>
      </w:r>
    </w:p>
    <w:p w14:paraId="7B21D47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Είχαμε εντεκάμισι χιλιάδες έγκυρες αιτήσεις, αυτών που δικαιούντο να κάνουν. Πήραν οι πέντε χιλιάδες διακόσιοι, περίπου. Ξέρετε πολύ καλά, κύριε συνάδελφε, από πέρυσι ότι πάλι η πολιτική ηγεσία του Υπουργείου, α</w:t>
      </w:r>
      <w:r>
        <w:rPr>
          <w:rFonts w:eastAsia="Times New Roman" w:cs="Times New Roman"/>
          <w:szCs w:val="24"/>
        </w:rPr>
        <w:t>υτή που είναι και τώρα, είχε φροντίσει από πέρυσι με υπουργική απόφαση</w:t>
      </w:r>
      <w:r>
        <w:rPr>
          <w:rFonts w:eastAsia="Times New Roman" w:cs="Times New Roman"/>
          <w:szCs w:val="24"/>
        </w:rPr>
        <w:t>,</w:t>
      </w:r>
      <w:r>
        <w:rPr>
          <w:rFonts w:eastAsia="Times New Roman" w:cs="Times New Roman"/>
          <w:szCs w:val="24"/>
        </w:rPr>
        <w:t xml:space="preserve"> να βάλει </w:t>
      </w:r>
      <w:r>
        <w:rPr>
          <w:rFonts w:eastAsia="Times New Roman" w:cs="Times New Roman"/>
          <w:szCs w:val="24"/>
        </w:rPr>
        <w:lastRenderedPageBreak/>
        <w:t>τον θεσμό των ενστάσεων. Άρα</w:t>
      </w:r>
      <w:r>
        <w:rPr>
          <w:rFonts w:eastAsia="Times New Roman" w:cs="Times New Roman"/>
          <w:szCs w:val="24"/>
        </w:rPr>
        <w:t xml:space="preserve"> έχουμε τώρα ενστάσεις, τις οποίες θα εξετάσουμε. Λήγουν αύριο, μάλιστα. Για να είμαι πιο σαφής, όσοι άνθρωποι έχουν τα κοινωνικά και οικονομικά κριτήρια, όπως και πέρυσι, και που δεν πήραν μετεγγραφή στην πρώτη φάση…</w:t>
      </w:r>
    </w:p>
    <w:p w14:paraId="7B21D47F" w14:textId="77777777" w:rsidR="00B46177" w:rsidRDefault="00C46B70">
      <w:pPr>
        <w:spacing w:after="0"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7B21D4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Όταν γίνονται π</w:t>
      </w:r>
      <w:r>
        <w:rPr>
          <w:rFonts w:eastAsia="Times New Roman" w:cs="Times New Roman"/>
          <w:szCs w:val="24"/>
        </w:rPr>
        <w:t>ηγαδάκια, δεν μπορεί να συγκεντρωθεί άνθρωπος, ρε παιδιά, εδώ μέσα. Δεν γίνεται.</w:t>
      </w:r>
    </w:p>
    <w:p w14:paraId="7B21D48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που βρίσκεστε στην πόρτα, εξέλθετε, παρακαλώ, να συζητήσετε για να τελειώσουμε τον κοινοβουλευτικό έλεγχο. </w:t>
      </w:r>
    </w:p>
    <w:p w14:paraId="7B21D4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B21D48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Συνεχίστε, κυρία Υπουργέ.</w:t>
      </w:r>
    </w:p>
    <w:p w14:paraId="7B21D48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w:t>
      </w:r>
      <w:r>
        <w:rPr>
          <w:rFonts w:eastAsia="Times New Roman" w:cs="Times New Roman"/>
          <w:b/>
          <w:szCs w:val="24"/>
        </w:rPr>
        <w:t>(Σ</w:t>
      </w:r>
      <w:r>
        <w:rPr>
          <w:rFonts w:eastAsia="Times New Roman" w:cs="Times New Roman"/>
          <w:b/>
          <w:szCs w:val="24"/>
        </w:rPr>
        <w:t>ΙΑ</w:t>
      </w:r>
      <w:r>
        <w:rPr>
          <w:rFonts w:eastAsia="Times New Roman" w:cs="Times New Roman"/>
          <w:b/>
          <w:szCs w:val="24"/>
        </w:rPr>
        <w:t>)</w:t>
      </w:r>
      <w:r>
        <w:rPr>
          <w:rFonts w:eastAsia="Times New Roman" w:cs="Times New Roman"/>
          <w:b/>
          <w:szCs w:val="24"/>
        </w:rPr>
        <w:t xml:space="preserve"> ΑΝΑΓΝΩΣΤΟΠΟΥΛΟΥ (Αναπληρώτρια Υπουργός Παιδείας, Έρευνας και Θρησκευμάτων):</w:t>
      </w:r>
      <w:r>
        <w:rPr>
          <w:rFonts w:eastAsia="Times New Roman" w:cs="Times New Roman"/>
          <w:szCs w:val="24"/>
        </w:rPr>
        <w:t xml:space="preserve"> Ξέρετε, λοιπόν, κύριε συνάδελφε, ότι τελειώνει η πρώτη φάση, ακολουθούν οι ενστάσεις και όπως πέρυσι κάνουμε τα αδύνατα δυνατά</w:t>
      </w:r>
      <w:r>
        <w:rPr>
          <w:rFonts w:eastAsia="Times New Roman" w:cs="Times New Roman"/>
          <w:szCs w:val="24"/>
        </w:rPr>
        <w:t>,</w:t>
      </w:r>
      <w:r>
        <w:rPr>
          <w:rFonts w:eastAsia="Times New Roman" w:cs="Times New Roman"/>
          <w:szCs w:val="24"/>
        </w:rPr>
        <w:t xml:space="preserve"> να πάρουν </w:t>
      </w:r>
      <w:r>
        <w:rPr>
          <w:rFonts w:eastAsia="Times New Roman" w:cs="Times New Roman"/>
          <w:szCs w:val="24"/>
        </w:rPr>
        <w:t xml:space="preserve">μετεγγραφή τουλάχιστον οι κοινωνικά και οι οικονομικά αδυνατούντες φοιτητές να σπουδάσουν μακριά από τα σπίτια τους. </w:t>
      </w:r>
    </w:p>
    <w:p w14:paraId="7B21D48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δεύτερο σημαντικό</w:t>
      </w:r>
      <w:r>
        <w:rPr>
          <w:rFonts w:eastAsia="Times New Roman" w:cs="Times New Roman"/>
          <w:szCs w:val="24"/>
        </w:rPr>
        <w:t>.</w:t>
      </w:r>
      <w:r>
        <w:rPr>
          <w:rFonts w:eastAsia="Times New Roman" w:cs="Times New Roman"/>
          <w:szCs w:val="24"/>
        </w:rPr>
        <w:t xml:space="preserve"> Έχουμε καθιερώσει τις κατ’ εξαίρεση μετεγγραφές. Είχαμε μέχρι χθες το βράδυ χίλιες εξακόσιες αιτήσεις. Έχουμε διευρύ</w:t>
      </w:r>
      <w:r>
        <w:rPr>
          <w:rFonts w:eastAsia="Times New Roman" w:cs="Times New Roman"/>
          <w:szCs w:val="24"/>
        </w:rPr>
        <w:t>νει πάρα πολύ το φάσμα</w:t>
      </w:r>
      <w:r>
        <w:rPr>
          <w:rFonts w:eastAsia="Times New Roman" w:cs="Times New Roman"/>
          <w:szCs w:val="24"/>
        </w:rPr>
        <w:t>,</w:t>
      </w:r>
      <w:r>
        <w:rPr>
          <w:rFonts w:eastAsia="Times New Roman" w:cs="Times New Roman"/>
          <w:szCs w:val="24"/>
        </w:rPr>
        <w:t xml:space="preserve"> για να μπορέσουμε να ικανοποιήσουμε όσους έχουν πραγματικά ανάγκη, γιατί από αυτές τις εντεκάμισι χιλιάδες –θα συμφωνήσετε κι εσείς- είναι φοιτητές και φοιτήτριες που έχουν ένα ή μηδέν μόρια ή δύο μόρια, που σημαίνει ότι δεν έχουν τ</w:t>
      </w:r>
      <w:r>
        <w:rPr>
          <w:rFonts w:eastAsia="Times New Roman" w:cs="Times New Roman"/>
          <w:szCs w:val="24"/>
        </w:rPr>
        <w:t>α οικονομικά κριτήρια. Άρα, λοιπόν, θα φροντίσουμε να ικανοποιήσουμε όσο το δυνατόν περισσότερους.</w:t>
      </w:r>
    </w:p>
    <w:p w14:paraId="7B21D4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και κάτι που το ξέρετε από πέρυσι και το ξέρουν και οι φοιτητές και οι φοιτήτριες</w:t>
      </w:r>
      <w:r>
        <w:rPr>
          <w:rFonts w:eastAsia="Times New Roman" w:cs="Times New Roman"/>
          <w:szCs w:val="24"/>
        </w:rPr>
        <w:t>.</w:t>
      </w:r>
      <w:r>
        <w:rPr>
          <w:rFonts w:eastAsia="Times New Roman" w:cs="Times New Roman"/>
          <w:szCs w:val="24"/>
        </w:rPr>
        <w:t xml:space="preserve"> Παρά το γεγονός ότι έχουμε τη δεσμευτική απόφαση του Συμβουλίου</w:t>
      </w:r>
      <w:r>
        <w:rPr>
          <w:rFonts w:eastAsia="Times New Roman" w:cs="Times New Roman"/>
          <w:szCs w:val="24"/>
        </w:rPr>
        <w:t xml:space="preserve"> της Επικρατείας, προσπαθούμε όσο μπορούμε, χωρίς να την καταστρατηγήσουμε, να διευρύνουμε τα όριά της που είχαν διευρυνθεί και από τον νόμο του 2015. </w:t>
      </w:r>
    </w:p>
    <w:p w14:paraId="7B21D4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όμως, να πω κάτι γι’ αυτό που λέτε, για την εμπορευματοποίηση των ιδρυμάτων. Σε αυτό θέλω να μείνω</w:t>
      </w:r>
      <w:r>
        <w:rPr>
          <w:rFonts w:eastAsia="Times New Roman" w:cs="Times New Roman"/>
          <w:szCs w:val="24"/>
        </w:rPr>
        <w:t xml:space="preserve"> για ένα λεπτό. Είναι η πρώτη φορά</w:t>
      </w:r>
      <w:r>
        <w:rPr>
          <w:rFonts w:eastAsia="Times New Roman" w:cs="Times New Roman"/>
          <w:szCs w:val="24"/>
        </w:rPr>
        <w:t>,</w:t>
      </w:r>
      <w:r>
        <w:rPr>
          <w:rFonts w:eastAsia="Times New Roman" w:cs="Times New Roman"/>
          <w:szCs w:val="24"/>
        </w:rPr>
        <w:t xml:space="preserve"> που στα συγγράμματα τα πανεπιστημιακά, για παράδειγμα, έχουν δικαίωμα να πάρουν συγγράμματα οι άνθρωποι που περνάνε με κατατακτήριες εξετάσεις, με δεύτερο πτυχίο. Στα συγγράμματα τα πανεπιστημιακά μπήκαν και οι φοιτητές </w:t>
      </w:r>
      <w:r>
        <w:rPr>
          <w:rFonts w:eastAsia="Times New Roman" w:cs="Times New Roman"/>
          <w:szCs w:val="24"/>
        </w:rPr>
        <w:t>και οι φοιτήτριες του ΕΑΠ, του Ανοι</w:t>
      </w:r>
      <w:r>
        <w:rPr>
          <w:rFonts w:eastAsia="Times New Roman" w:cs="Times New Roman"/>
          <w:szCs w:val="24"/>
        </w:rPr>
        <w:t>κ</w:t>
      </w:r>
      <w:r>
        <w:rPr>
          <w:rFonts w:eastAsia="Times New Roman" w:cs="Times New Roman"/>
          <w:szCs w:val="24"/>
        </w:rPr>
        <w:t>τού Πανεπιστημίου. Προσπαθούμε, δηλαδή, να διευρύνουμε όσο μπορούμε περισσότερο και ξέρετε -και πιστεύω ότι συμφωνείτε- ότι δεν έχουμε μαγικό ραβδί</w:t>
      </w:r>
      <w:r>
        <w:rPr>
          <w:rFonts w:eastAsia="Times New Roman" w:cs="Times New Roman"/>
          <w:szCs w:val="24"/>
        </w:rPr>
        <w:t>,</w:t>
      </w:r>
      <w:r>
        <w:rPr>
          <w:rFonts w:eastAsia="Times New Roman" w:cs="Times New Roman"/>
          <w:szCs w:val="24"/>
        </w:rPr>
        <w:t xml:space="preserve"> να λύσουμε όλα τα προβλήματα αμέσως. </w:t>
      </w:r>
    </w:p>
    <w:p w14:paraId="7B21D4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να τελευταία σημείο και</w:t>
      </w:r>
      <w:r>
        <w:rPr>
          <w:rFonts w:eastAsia="Times New Roman" w:cs="Times New Roman"/>
          <w:szCs w:val="24"/>
        </w:rPr>
        <w:t>,</w:t>
      </w:r>
      <w:r>
        <w:rPr>
          <w:rFonts w:eastAsia="Times New Roman" w:cs="Times New Roman"/>
          <w:szCs w:val="24"/>
        </w:rPr>
        <w:t xml:space="preserve"> αν χρει</w:t>
      </w:r>
      <w:r>
        <w:rPr>
          <w:rFonts w:eastAsia="Times New Roman" w:cs="Times New Roman"/>
          <w:szCs w:val="24"/>
        </w:rPr>
        <w:t>αστεί</w:t>
      </w:r>
      <w:r>
        <w:rPr>
          <w:rFonts w:eastAsia="Times New Roman" w:cs="Times New Roman"/>
          <w:szCs w:val="24"/>
        </w:rPr>
        <w:t>,</w:t>
      </w:r>
      <w:r>
        <w:rPr>
          <w:rFonts w:eastAsia="Times New Roman" w:cs="Times New Roman"/>
          <w:szCs w:val="24"/>
        </w:rPr>
        <w:t xml:space="preserve"> θα επανέλθω</w:t>
      </w:r>
      <w:r>
        <w:rPr>
          <w:rFonts w:eastAsia="Times New Roman" w:cs="Times New Roman"/>
          <w:szCs w:val="24"/>
        </w:rPr>
        <w:t>.</w:t>
      </w:r>
      <w:r>
        <w:rPr>
          <w:rFonts w:eastAsia="Times New Roman" w:cs="Times New Roman"/>
          <w:szCs w:val="24"/>
        </w:rPr>
        <w:t xml:space="preserve"> Οι δύο χιλιάδες επτακόσιες υποτροφίες που θα δώσουμε –είχαμε την έγκριση για τα λεφτά μέσα στο καλοκαίρι και δυστυχώς δεν προλάβαμε να ανοίξουμε τον Σεπτέμβρη τις υποτροφίες- θα ανοίξουν τις επόμενες εβδομάδες, που σημαίνει 500 ευρώ τον</w:t>
      </w:r>
      <w:r>
        <w:rPr>
          <w:rFonts w:eastAsia="Times New Roman" w:cs="Times New Roman"/>
          <w:szCs w:val="24"/>
        </w:rPr>
        <w:t xml:space="preserve"> μήνα για εκτός τόπου διαμονής. Νομίζω ότι είναι ένα αρκετά σημαντικό βοήθημα</w:t>
      </w:r>
      <w:r>
        <w:rPr>
          <w:rFonts w:eastAsia="Times New Roman" w:cs="Times New Roman"/>
          <w:szCs w:val="24"/>
        </w:rPr>
        <w:t>,</w:t>
      </w:r>
      <w:r>
        <w:rPr>
          <w:rFonts w:eastAsia="Times New Roman" w:cs="Times New Roman"/>
          <w:szCs w:val="24"/>
        </w:rPr>
        <w:t xml:space="preserve"> που δείχνει τη μέριμνα της πολιτικής ηγεσίας του Υπουργείου</w:t>
      </w:r>
      <w:r>
        <w:rPr>
          <w:rFonts w:eastAsia="Times New Roman" w:cs="Times New Roman"/>
          <w:szCs w:val="24"/>
        </w:rPr>
        <w:t>,</w:t>
      </w:r>
      <w:r>
        <w:rPr>
          <w:rFonts w:eastAsia="Times New Roman" w:cs="Times New Roman"/>
          <w:szCs w:val="24"/>
        </w:rPr>
        <w:t xml:space="preserve"> να μη μείνει κανένας φοιτητής έξω από τα πανεπιστήμια και τα ΤΕΙ.</w:t>
      </w:r>
    </w:p>
    <w:p w14:paraId="7B21D489"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szCs w:val="24"/>
        </w:rPr>
        <w:t xml:space="preserve">ΠΡΟΕΔΡΕΥΩΝ (Νικήτας Κακλαμάνης): </w:t>
      </w:r>
      <w:r>
        <w:rPr>
          <w:rFonts w:eastAsia="Times New Roman" w:cs="Times New Roman"/>
          <w:szCs w:val="24"/>
        </w:rPr>
        <w:t>Πριν δώσω τον λόγ</w:t>
      </w:r>
      <w:r>
        <w:rPr>
          <w:rFonts w:eastAsia="Times New Roman" w:cs="Times New Roman"/>
          <w:szCs w:val="24"/>
        </w:rPr>
        <w:t xml:space="preserve">ο στον συνάδελφο, θα ήθελα να σας ανακοινώσω ότι ο </w:t>
      </w:r>
      <w:r>
        <w:rPr>
          <w:rFonts w:eastAsia="Times New Roman"/>
          <w:bCs/>
          <w:szCs w:val="24"/>
        </w:rPr>
        <w:t>Βουλευτής κ. Κωνσταντίνος Τσιάρας, ζητεί άδεια διήμερης απουσίας στο εξωτερικό. Η Βουλή εγκρίνει;</w:t>
      </w:r>
    </w:p>
    <w:p w14:paraId="7B21D48A"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14:paraId="7B21D48B"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w:t>
      </w:r>
      <w:r>
        <w:rPr>
          <w:rFonts w:eastAsia="Times New Roman"/>
          <w:bCs/>
          <w:szCs w:val="24"/>
        </w:rPr>
        <w:t xml:space="preserve">Συνεπώς η </w:t>
      </w:r>
      <w:r>
        <w:rPr>
          <w:rFonts w:eastAsia="Times New Roman"/>
          <w:bCs/>
          <w:szCs w:val="24"/>
        </w:rPr>
        <w:t>Βουλή ενέκρινε τη ζητηθείσα</w:t>
      </w:r>
      <w:r>
        <w:rPr>
          <w:rFonts w:eastAsia="Times New Roman"/>
          <w:bCs/>
          <w:szCs w:val="24"/>
        </w:rPr>
        <w:t xml:space="preserve"> άδεια.</w:t>
      </w:r>
    </w:p>
    <w:p w14:paraId="7B21D48C"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Κύριε Δελή, έχετε τον λόγο.</w:t>
      </w:r>
    </w:p>
    <w:p w14:paraId="7B21D48D"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ΙΩΑΝΝΗΣ ΔΕΛΗΣ:</w:t>
      </w:r>
      <w:r>
        <w:rPr>
          <w:rFonts w:eastAsia="Times New Roman"/>
          <w:bCs/>
          <w:szCs w:val="24"/>
        </w:rPr>
        <w:t xml:space="preserve"> Κυρία Υπουργέ, νομίζω ότι δεν καθησυχάσατε όχι τις δικές μας ανησυχίες και αγωνίες αλλά τις αγωνίες και τις ανησυχίες των φοιτητών που υπέβαλαν τις αιτήσεις και που, όπως κι εσείς είπατε, εντεκάμισι περίπο</w:t>
      </w:r>
      <w:r>
        <w:rPr>
          <w:rFonts w:eastAsia="Times New Roman"/>
          <w:bCs/>
          <w:szCs w:val="24"/>
        </w:rPr>
        <w:t xml:space="preserve">υ χιλιάδες είναι έγκυρες, τεκμηριώνοντας έτσι το δικαίωμά τους να πάρουν μετεγγραφή </w:t>
      </w:r>
      <w:r>
        <w:rPr>
          <w:rFonts w:eastAsia="Times New Roman"/>
          <w:bCs/>
          <w:szCs w:val="24"/>
        </w:rPr>
        <w:t>Δ</w:t>
      </w:r>
      <w:r>
        <w:rPr>
          <w:rFonts w:eastAsia="Times New Roman"/>
          <w:bCs/>
          <w:szCs w:val="24"/>
        </w:rPr>
        <w:t xml:space="preserve">εν τις καθησυχάσατε με όσα είπατε είτε για τις κατ’ εξαίρεση μετεγγραφές, οι οποίες όπως και πέρυσι λογικά θα είναι πάρα πολύ λίγες είτε με τη διαδικασία των ενστάσεων. </w:t>
      </w:r>
    </w:p>
    <w:p w14:paraId="7B21D48E"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Με βάση την περσινή εμπειρία δεν νομίζουμε ότι θα ικανοποιηθεί το σύνολο -γιατί εμείς αυτό ζητάμε, την ικανοποίηση του συνόλου- των έγκυρων αιτήσεων, δηλαδή των παιδιών, των οικογενειών που πληρούν τέλος πάντων τα εισοδηματικά και τα κοινωνικά κριτήρια. </w:t>
      </w:r>
      <w:r>
        <w:rPr>
          <w:rFonts w:eastAsia="Times New Roman"/>
          <w:bCs/>
          <w:szCs w:val="24"/>
        </w:rPr>
        <w:t>Β</w:t>
      </w:r>
      <w:r>
        <w:rPr>
          <w:rFonts w:eastAsia="Times New Roman"/>
          <w:bCs/>
          <w:szCs w:val="24"/>
        </w:rPr>
        <w:t>ε</w:t>
      </w:r>
      <w:r>
        <w:rPr>
          <w:rFonts w:eastAsia="Times New Roman"/>
          <w:bCs/>
          <w:szCs w:val="24"/>
        </w:rPr>
        <w:t xml:space="preserve">βαίως για τα μόρια με τον τρόπο που τα έχετε θεσμοθετήσει, ξεκινώντας από πολύ χαμηλά εισοδηματικά κριτήρια, μπορεί κανείς να πει πάρα πολλά πράγματα. </w:t>
      </w:r>
    </w:p>
    <w:p w14:paraId="7B21D48F" w14:textId="77777777" w:rsidR="00B46177" w:rsidRDefault="00C46B70">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Μιλήσατε, επίσης, για τις δύο χιλιάδες οκτακόσιες υποτροφίες. Νομίζω ότι είναι μια σταγόνα στον ωκεανό, </w:t>
      </w:r>
      <w:r>
        <w:rPr>
          <w:rFonts w:eastAsia="Times New Roman"/>
          <w:bCs/>
          <w:szCs w:val="24"/>
        </w:rPr>
        <w:t xml:space="preserve">ίσως είναι το χάπι που χρυσώνετε για όλα αυτά που ζουν οι φοιτητές μας. </w:t>
      </w:r>
    </w:p>
    <w:p w14:paraId="7B21D490" w14:textId="77777777" w:rsidR="00B46177" w:rsidRDefault="00C46B70">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bCs/>
          <w:szCs w:val="24"/>
        </w:rPr>
        <w:lastRenderedPageBreak/>
        <w:t>Θέλω να πω δυο λόγια</w:t>
      </w:r>
      <w:r>
        <w:rPr>
          <w:rFonts w:eastAsia="Times New Roman"/>
          <w:bCs/>
          <w:szCs w:val="24"/>
        </w:rPr>
        <w:t>,</w:t>
      </w:r>
      <w:r>
        <w:rPr>
          <w:rFonts w:eastAsia="Times New Roman"/>
          <w:bCs/>
          <w:szCs w:val="24"/>
        </w:rPr>
        <w:t xml:space="preserve"> για το γεγονός ότι φαίνεται αντιφατικό το ότι ναι μεν οι αιτήσεις είναι έγκυρες, αλλά αυτά τα παιδιά, αυτοί οι φοιτητές, αν και δικαιούνται, δεν παίρνουν την μετ</w:t>
      </w:r>
      <w:r>
        <w:rPr>
          <w:rFonts w:eastAsia="Times New Roman"/>
          <w:bCs/>
          <w:szCs w:val="24"/>
        </w:rPr>
        <w:t>εγγραφή. Εδώ έρχεται το 15%</w:t>
      </w:r>
      <w:r>
        <w:rPr>
          <w:rFonts w:eastAsia="Times New Roman"/>
          <w:bCs/>
          <w:szCs w:val="24"/>
        </w:rPr>
        <w:t>,</w:t>
      </w:r>
      <w:r>
        <w:rPr>
          <w:rFonts w:eastAsia="Times New Roman"/>
          <w:bCs/>
          <w:szCs w:val="24"/>
        </w:rPr>
        <w:t xml:space="preserve"> που εσείς έχετε θεσμοθετήσει με υπουργική απόφαση -εννοώ η Κυβέρνησή σας- και αυτό το 15% των μετεγγραφών επί του συνόλου των εισακτέων μιας σχολής είναι αυτό που παίζει τον ρόλο του κόφτη, κυρία Υπουργέ, και αφήνει απέξω τους </w:t>
      </w:r>
      <w:r>
        <w:rPr>
          <w:rFonts w:eastAsia="Times New Roman"/>
          <w:bCs/>
          <w:szCs w:val="24"/>
        </w:rPr>
        <w:t xml:space="preserve">περισσότερους από αυτούς που δικαιούνται μετεγγραφή. </w:t>
      </w:r>
    </w:p>
    <w:p w14:paraId="7B21D491" w14:textId="77777777" w:rsidR="00B46177" w:rsidRDefault="00C46B70">
      <w:pPr>
        <w:spacing w:after="0" w:line="600" w:lineRule="auto"/>
        <w:ind w:firstLine="720"/>
        <w:jc w:val="both"/>
        <w:rPr>
          <w:rFonts w:eastAsia="Times New Roman"/>
          <w:szCs w:val="24"/>
        </w:rPr>
      </w:pPr>
      <w:r>
        <w:rPr>
          <w:rFonts w:eastAsia="Times New Roman"/>
          <w:szCs w:val="24"/>
        </w:rPr>
        <w:t>Θα ξαναπώ για άλλη μια φορά ότι τα παιδιά των οποίων απορρίπτεται η αίτηση και τα παρηγορείτε με το δικαίωμα που έχουν σε ενστάσεις ή σε κατ’ εξαίρεση μετεγγραφές κινδυνεύουν να μείνουν εκτός σπουδών, τ</w:t>
      </w:r>
      <w:r>
        <w:rPr>
          <w:rFonts w:eastAsia="Times New Roman"/>
          <w:szCs w:val="24"/>
        </w:rPr>
        <w:t xml:space="preserve">α περισσότερα τουλάχιστον από αυτά, γιατί έτσι και αλλιώς αρκετά παιδιά έχουν φροντίσει εκ των προτέρων με βάση τη συμπλήρωση του μηχανογραφικού </w:t>
      </w:r>
      <w:r>
        <w:rPr>
          <w:rFonts w:eastAsia="Times New Roman"/>
          <w:szCs w:val="24"/>
        </w:rPr>
        <w:t>τους,</w:t>
      </w:r>
      <w:r>
        <w:rPr>
          <w:rFonts w:eastAsia="Times New Roman"/>
          <w:szCs w:val="24"/>
        </w:rPr>
        <w:t xml:space="preserve"> να αντιμετωπίσουν και αυτό το ενδεχόμενο, αλλά και τα παιδιά που πέρασαν σε άλλες </w:t>
      </w:r>
      <w:r>
        <w:rPr>
          <w:rFonts w:eastAsia="Times New Roman"/>
          <w:szCs w:val="24"/>
        </w:rPr>
        <w:t>σ</w:t>
      </w:r>
      <w:r>
        <w:rPr>
          <w:rFonts w:eastAsia="Times New Roman"/>
          <w:szCs w:val="24"/>
        </w:rPr>
        <w:t>χολές έχουν σοβαρότατο</w:t>
      </w:r>
      <w:r>
        <w:rPr>
          <w:rFonts w:eastAsia="Times New Roman"/>
          <w:szCs w:val="24"/>
        </w:rPr>
        <w:t xml:space="preserve"> πρόβλημα να σπουδάσουν.</w:t>
      </w:r>
    </w:p>
    <w:p w14:paraId="7B21D492"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Αυτό που θέλουμε, επίσης, να θίξουμε είναι -επειδή προβάλλονται και διάφορες δικαιολογίες από τις </w:t>
      </w:r>
      <w:r>
        <w:rPr>
          <w:rFonts w:eastAsia="Times New Roman"/>
          <w:szCs w:val="24"/>
        </w:rPr>
        <w:t>π</w:t>
      </w:r>
      <w:r>
        <w:rPr>
          <w:rFonts w:eastAsia="Times New Roman"/>
          <w:szCs w:val="24"/>
        </w:rPr>
        <w:t xml:space="preserve">ανεπιστημιακές </w:t>
      </w:r>
      <w:r>
        <w:rPr>
          <w:rFonts w:eastAsia="Times New Roman"/>
          <w:szCs w:val="24"/>
        </w:rPr>
        <w:t>σ</w:t>
      </w:r>
      <w:r>
        <w:rPr>
          <w:rFonts w:eastAsia="Times New Roman"/>
          <w:szCs w:val="24"/>
        </w:rPr>
        <w:t>χολές, είχαμε πέρ</w:t>
      </w:r>
      <w:r>
        <w:rPr>
          <w:rFonts w:eastAsia="Times New Roman"/>
          <w:szCs w:val="24"/>
        </w:rPr>
        <w:t>υ</w:t>
      </w:r>
      <w:r>
        <w:rPr>
          <w:rFonts w:eastAsia="Times New Roman"/>
          <w:szCs w:val="24"/>
        </w:rPr>
        <w:t xml:space="preserve">σι και το επεισόδιο, να το πω έτσι, με τις </w:t>
      </w:r>
      <w:r>
        <w:rPr>
          <w:rFonts w:eastAsia="Times New Roman"/>
          <w:szCs w:val="24"/>
        </w:rPr>
        <w:t>α</w:t>
      </w:r>
      <w:r>
        <w:rPr>
          <w:rFonts w:eastAsia="Times New Roman"/>
          <w:szCs w:val="24"/>
        </w:rPr>
        <w:t>ρχιτεκτονικές- ότι είναι ευθύνη και του δικού σας Υπου</w:t>
      </w:r>
      <w:r>
        <w:rPr>
          <w:rFonts w:eastAsia="Times New Roman"/>
          <w:szCs w:val="24"/>
        </w:rPr>
        <w:t>ργείου να τις ενισχύσετε και με διδακτικό προσωπικό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με τις κατάλληλες υποδομές. Βεβαίως αυτό που ζητάμε</w:t>
      </w:r>
      <w:r>
        <w:rPr>
          <w:rFonts w:eastAsia="Times New Roman"/>
          <w:szCs w:val="24"/>
        </w:rPr>
        <w:t>,</w:t>
      </w:r>
      <w:r>
        <w:rPr>
          <w:rFonts w:eastAsia="Times New Roman"/>
          <w:szCs w:val="24"/>
        </w:rPr>
        <w:t xml:space="preserve"> μάλλον δεν χωράει στα όρια της πολιτικής που και εσείς υλοποιείτε στα όρια του εφικτού, εννοώ της δικής σας Κυβέρνησης.</w:t>
      </w:r>
    </w:p>
    <w:p w14:paraId="7B21D493" w14:textId="77777777" w:rsidR="00B46177" w:rsidRDefault="00C46B70">
      <w:pPr>
        <w:spacing w:after="0" w:line="600" w:lineRule="auto"/>
        <w:ind w:firstLine="720"/>
        <w:jc w:val="both"/>
        <w:rPr>
          <w:rFonts w:eastAsia="Times New Roman"/>
          <w:szCs w:val="24"/>
        </w:rPr>
      </w:pPr>
      <w:r>
        <w:rPr>
          <w:rFonts w:eastAsia="Times New Roman"/>
          <w:szCs w:val="24"/>
        </w:rPr>
        <w:t xml:space="preserve">Όσο για το </w:t>
      </w:r>
      <w:r>
        <w:rPr>
          <w:rFonts w:eastAsia="Times New Roman"/>
          <w:szCs w:val="24"/>
        </w:rPr>
        <w:t>π</w:t>
      </w:r>
      <w:r>
        <w:rPr>
          <w:rFonts w:eastAsia="Times New Roman"/>
          <w:szCs w:val="24"/>
        </w:rPr>
        <w:t>ανεπι</w:t>
      </w:r>
      <w:r>
        <w:rPr>
          <w:rFonts w:eastAsia="Times New Roman"/>
          <w:szCs w:val="24"/>
        </w:rPr>
        <w:t>στήμιο</w:t>
      </w:r>
      <w:r>
        <w:rPr>
          <w:rFonts w:eastAsia="Times New Roman"/>
          <w:szCs w:val="24"/>
        </w:rPr>
        <w:t>,</w:t>
      </w:r>
      <w:r>
        <w:rPr>
          <w:rFonts w:eastAsia="Times New Roman"/>
          <w:szCs w:val="24"/>
        </w:rPr>
        <w:t>επιχείρηση για το οποίο θελήσατε να μιλήσετε</w:t>
      </w:r>
      <w:r>
        <w:rPr>
          <w:rFonts w:eastAsia="Times New Roman"/>
          <w:szCs w:val="24"/>
        </w:rPr>
        <w:t>,</w:t>
      </w:r>
      <w:r>
        <w:rPr>
          <w:rFonts w:eastAsia="Times New Roman"/>
          <w:szCs w:val="24"/>
        </w:rPr>
        <w:t xml:space="preserve"> νομίζω ότι είναι μια πραγματικότητα. Πανεπιστήμιο</w:t>
      </w:r>
      <w:r>
        <w:rPr>
          <w:rFonts w:eastAsia="Times New Roman"/>
          <w:szCs w:val="24"/>
        </w:rPr>
        <w:t>,</w:t>
      </w:r>
      <w:r>
        <w:rPr>
          <w:rFonts w:eastAsia="Times New Roman"/>
          <w:szCs w:val="24"/>
        </w:rPr>
        <w:t>επιχείρηση και ως προς τις εξωτερικές του σχέσεις με την αγορά</w:t>
      </w:r>
      <w:r>
        <w:rPr>
          <w:rFonts w:eastAsia="Times New Roman"/>
          <w:szCs w:val="24"/>
        </w:rPr>
        <w:t xml:space="preserve"> αλλά και ως προς τις εσωτερικές του σχέσεις με τους φοιτητές, οι οποίοι βάζουν ολοένα και πιο βαθιά το χέρι στην τσέπη και για συγγράμματα και γενικότερα για την φοιτητική μέριμνα. </w:t>
      </w:r>
    </w:p>
    <w:p w14:paraId="7B21D494"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Δελή, ολοκληρώστε, σας παρακαλώ.</w:t>
      </w:r>
    </w:p>
    <w:p w14:paraId="7B21D495" w14:textId="77777777" w:rsidR="00B46177" w:rsidRDefault="00C46B70">
      <w:pPr>
        <w:spacing w:after="0" w:line="600" w:lineRule="auto"/>
        <w:ind w:firstLine="720"/>
        <w:jc w:val="both"/>
        <w:rPr>
          <w:rFonts w:eastAsia="Times New Roman"/>
          <w:szCs w:val="24"/>
        </w:rPr>
      </w:pPr>
      <w:r>
        <w:rPr>
          <w:rFonts w:eastAsia="Times New Roman" w:cs="Times New Roman"/>
          <w:b/>
          <w:bCs/>
          <w:szCs w:val="24"/>
        </w:rPr>
        <w:t>Ι</w:t>
      </w:r>
      <w:r>
        <w:rPr>
          <w:rFonts w:eastAsia="Times New Roman" w:cs="Times New Roman"/>
          <w:b/>
          <w:bCs/>
          <w:szCs w:val="24"/>
        </w:rPr>
        <w:t xml:space="preserve">ΩΑΝΝΗΣ ΔΕΛΗΣ: </w:t>
      </w:r>
      <w:r>
        <w:rPr>
          <w:rFonts w:eastAsia="Times New Roman"/>
          <w:szCs w:val="24"/>
        </w:rPr>
        <w:t>Είναι μια πραγματικότητα και δεν μπορείτε αυτό να το αρνηθείτε.</w:t>
      </w:r>
    </w:p>
    <w:p w14:paraId="7B21D496"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Αυτό που ζητάμε για άλλη μια φορά</w:t>
      </w:r>
      <w:r>
        <w:rPr>
          <w:rFonts w:eastAsia="Times New Roman"/>
          <w:szCs w:val="24"/>
        </w:rPr>
        <w:t>,</w:t>
      </w:r>
      <w:r>
        <w:rPr>
          <w:rFonts w:eastAsia="Times New Roman"/>
          <w:szCs w:val="24"/>
        </w:rPr>
        <w:t xml:space="preserve"> είναι να ικανοποιηθούν, να πάρουν μετεγγραφή όλοι οι φοιτητές των οποίων οι αιτήσεις έχουν κριθεί έγκαιρες. Θα πρέπει να καταργηθεί επιτέλους α</w:t>
      </w:r>
      <w:r>
        <w:rPr>
          <w:rFonts w:eastAsia="Times New Roman"/>
          <w:szCs w:val="24"/>
        </w:rPr>
        <w:t>υτό το 15% και να ικανοποιούνται όλα τα δίκαια αιτήματα των φοιτητών, οι οποίοι ειρήσθω εν παρόδω δεν περιμένουν, οργανώνονται, αγωνίζονται. Σήμερα είναι το μεγάλο πανεκπαιδευτικό συλλαλητήριο</w:t>
      </w:r>
      <w:r>
        <w:rPr>
          <w:rFonts w:eastAsia="Times New Roman"/>
          <w:szCs w:val="24"/>
        </w:rPr>
        <w:t>,</w:t>
      </w:r>
      <w:r>
        <w:rPr>
          <w:rFonts w:eastAsia="Times New Roman"/>
          <w:szCs w:val="24"/>
        </w:rPr>
        <w:t xml:space="preserve"> που έχει ως αίτημα και το ζήτημα των μετεγγραφών.</w:t>
      </w:r>
    </w:p>
    <w:p w14:paraId="7B21D497"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498" w14:textId="77777777" w:rsidR="00B46177" w:rsidRDefault="00C46B70">
      <w:pPr>
        <w:spacing w:after="0"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ΡΟΕΔΡΕΥΩΝ (Νικήτας Κακλαμάνης): </w:t>
      </w:r>
      <w:r>
        <w:rPr>
          <w:rFonts w:eastAsia="Times New Roman"/>
          <w:szCs w:val="24"/>
        </w:rPr>
        <w:t>Κυρία Υπουργέ, έχετε τον λόγο.</w:t>
      </w:r>
    </w:p>
    <w:p w14:paraId="7B21D499"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
          <w:szCs w:val="24"/>
        </w:rPr>
        <w:t xml:space="preserve">ΑΘΑΝΑΣΙΑ </w:t>
      </w:r>
      <w:r>
        <w:rPr>
          <w:rFonts w:eastAsia="Times New Roman" w:cs="Times New Roman"/>
          <w:b/>
          <w:szCs w:val="24"/>
        </w:rPr>
        <w:t>(Σ</w:t>
      </w:r>
      <w:r>
        <w:rPr>
          <w:rFonts w:eastAsia="Times New Roman" w:cs="Times New Roman"/>
          <w:b/>
          <w:szCs w:val="24"/>
        </w:rPr>
        <w:t>ΙΑ</w:t>
      </w:r>
      <w:r>
        <w:rPr>
          <w:rFonts w:eastAsia="Times New Roman" w:cs="Times New Roman"/>
          <w:b/>
          <w:szCs w:val="24"/>
        </w:rPr>
        <w:t>)</w:t>
      </w:r>
      <w:r>
        <w:rPr>
          <w:rFonts w:eastAsia="Times New Roman" w:cs="Times New Roman"/>
          <w:b/>
          <w:szCs w:val="24"/>
        </w:rPr>
        <w:t xml:space="preserve"> ΑΝΑΓΝΩΣΤΟΠΟΥΛΟΥ (Αναπληρώτρια Υπουργός</w:t>
      </w:r>
      <w:r>
        <w:rPr>
          <w:rFonts w:eastAsia="Times New Roman" w:cs="Times New Roman"/>
          <w:szCs w:val="24"/>
        </w:rPr>
        <w:t xml:space="preserve"> </w:t>
      </w:r>
      <w:r>
        <w:rPr>
          <w:rFonts w:eastAsia="Times New Roman" w:cs="Times New Roman"/>
          <w:b/>
          <w:bCs/>
          <w:szCs w:val="24"/>
        </w:rPr>
        <w:t xml:space="preserve">Παιδείας, Έρευνας και Θρησκευμάτων): </w:t>
      </w:r>
      <w:r>
        <w:rPr>
          <w:rFonts w:eastAsia="Times New Roman" w:cs="Times New Roman"/>
          <w:bCs/>
          <w:szCs w:val="24"/>
        </w:rPr>
        <w:t>Κύριε Δελή, πραγματικά</w:t>
      </w:r>
      <w:r>
        <w:rPr>
          <w:rFonts w:eastAsia="Times New Roman" w:cs="Times New Roman"/>
          <w:bCs/>
          <w:szCs w:val="24"/>
        </w:rPr>
        <w:t>,</w:t>
      </w:r>
      <w:r>
        <w:rPr>
          <w:rFonts w:eastAsia="Times New Roman" w:cs="Times New Roman"/>
          <w:bCs/>
          <w:szCs w:val="24"/>
        </w:rPr>
        <w:t xml:space="preserve"> μου κάνει εντύπωση, γιατί λέτε την μισή αλήθεια, η οποία όμως δεν είναι αλήθει</w:t>
      </w:r>
      <w:r>
        <w:rPr>
          <w:rFonts w:eastAsia="Times New Roman" w:cs="Times New Roman"/>
          <w:bCs/>
          <w:szCs w:val="24"/>
        </w:rPr>
        <w:t xml:space="preserve">α. Η αίτηση δεν τεκμηριώνει δικαίωμα μετεγγραφής, τα κριτήρια τεκμηριώνουν δικαίωμα μετεγγραφής. Αίτηση μπορεί να έχει κάνει ο οποιοσδήποτε. Με μηδέν ή ένα ή δύο μόρια δεν </w:t>
      </w:r>
      <w:r>
        <w:rPr>
          <w:rFonts w:eastAsia="Times New Roman" w:cs="Times New Roman"/>
          <w:bCs/>
          <w:szCs w:val="24"/>
        </w:rPr>
        <w:lastRenderedPageBreak/>
        <w:t>υπάρχουν τα κοινωνικά και εισοδηματικά κριτήρια. Το «πάρτε όλους όσους έχουν κάνει α</w:t>
      </w:r>
      <w:r>
        <w:rPr>
          <w:rFonts w:eastAsia="Times New Roman" w:cs="Times New Roman"/>
          <w:bCs/>
          <w:szCs w:val="24"/>
        </w:rPr>
        <w:t>ίτηση»</w:t>
      </w:r>
      <w:r>
        <w:rPr>
          <w:rFonts w:eastAsia="Times New Roman" w:cs="Times New Roman"/>
          <w:bCs/>
          <w:szCs w:val="24"/>
        </w:rPr>
        <w:t>,</w:t>
      </w:r>
      <w:r>
        <w:rPr>
          <w:rFonts w:eastAsia="Times New Roman" w:cs="Times New Roman"/>
          <w:bCs/>
          <w:szCs w:val="24"/>
        </w:rPr>
        <w:t xml:space="preserve"> αυτό είναι πραγματικά λαϊκισμός και δεν θα ευνοηθούν οι φοιτητές που πρέπει να ευνοηθούν.</w:t>
      </w:r>
    </w:p>
    <w:p w14:paraId="7B21D49A"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Δεύτερο σημείο, δεν θεσπίσαμε εμείς, κύριε Δελή, το 15%. Το Συμβούλιο της Επικρατείας έβαλε όριο 10% και η δική μας η Κυβέρνηση επί υπουργίας Μπαλτά το ανέβασ</w:t>
      </w:r>
      <w:r>
        <w:rPr>
          <w:rFonts w:eastAsia="Times New Roman" w:cs="Times New Roman"/>
          <w:bCs/>
          <w:szCs w:val="24"/>
        </w:rPr>
        <w:t>ε κατά 5% και εμείς με υπουργική απόφαση πέρ</w:t>
      </w:r>
      <w:r>
        <w:rPr>
          <w:rFonts w:eastAsia="Times New Roman" w:cs="Times New Roman"/>
          <w:bCs/>
          <w:szCs w:val="24"/>
        </w:rPr>
        <w:t>υ</w:t>
      </w:r>
      <w:r>
        <w:rPr>
          <w:rFonts w:eastAsia="Times New Roman" w:cs="Times New Roman"/>
          <w:bCs/>
          <w:szCs w:val="24"/>
        </w:rPr>
        <w:t>σι με τις ενστάσεις, με το δικαίωμα στην ένσταση, αφήνουμε το περιθώριο για πολύ παραπάνω φοιτητές.</w:t>
      </w:r>
    </w:p>
    <w:p w14:paraId="7B21D49B"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Εσείς θεωρείτε ότι είναι ένα χρύσωμα του χαπιού οι δύο χιλιάδες επτακόσιες υποτροφίες. Για ρωτήστε δύο χιλιάδες</w:t>
      </w:r>
      <w:r>
        <w:rPr>
          <w:rFonts w:eastAsia="Times New Roman" w:cs="Times New Roman"/>
          <w:bCs/>
          <w:szCs w:val="24"/>
        </w:rPr>
        <w:t xml:space="preserve"> επτακόσιους φοιτητές</w:t>
      </w:r>
      <w:r>
        <w:rPr>
          <w:rFonts w:eastAsia="Times New Roman" w:cs="Times New Roman"/>
          <w:bCs/>
          <w:szCs w:val="24"/>
        </w:rPr>
        <w:t>,</w:t>
      </w:r>
      <w:r>
        <w:rPr>
          <w:rFonts w:eastAsia="Times New Roman" w:cs="Times New Roman"/>
          <w:bCs/>
          <w:szCs w:val="24"/>
        </w:rPr>
        <w:t xml:space="preserve"> αν είναι χρύσωμα του χαπιού αυτό. </w:t>
      </w:r>
    </w:p>
    <w:p w14:paraId="7B21D49C"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Θεωρείτε χρύσωμα του χαπιού τις ενστάσεις. Για ρωτήστε πέρ</w:t>
      </w:r>
      <w:r>
        <w:rPr>
          <w:rFonts w:eastAsia="Times New Roman" w:cs="Times New Roman"/>
          <w:bCs/>
          <w:szCs w:val="24"/>
        </w:rPr>
        <w:t>υ</w:t>
      </w:r>
      <w:r>
        <w:rPr>
          <w:rFonts w:eastAsia="Times New Roman" w:cs="Times New Roman"/>
          <w:bCs/>
          <w:szCs w:val="24"/>
        </w:rPr>
        <w:t>σι πόσοι φοιτητές επωφελήθηκαν από αυτές τις ενστάσεις και πόσο ανέβηκε ο αριθμός των μεταγραφόμενων φοιτητών, γιατί είναι πολύ εύκολο να τ</w:t>
      </w:r>
      <w:r>
        <w:rPr>
          <w:rFonts w:eastAsia="Times New Roman" w:cs="Times New Roman"/>
          <w:bCs/>
          <w:szCs w:val="24"/>
        </w:rPr>
        <w:t xml:space="preserve">ο λέει κανείς έτσι. </w:t>
      </w:r>
    </w:p>
    <w:p w14:paraId="7B21D49D"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lastRenderedPageBreak/>
        <w:t>Είπα και στην αρχή ότι δεν έχουμε κανένα μαγικό ραβδί να τα αλλάξουμε όλα μονομιάς, η προσπάθεια όμως</w:t>
      </w:r>
      <w:r>
        <w:rPr>
          <w:rFonts w:eastAsia="Times New Roman" w:cs="Times New Roman"/>
          <w:b/>
          <w:szCs w:val="24"/>
        </w:rPr>
        <w:t xml:space="preserve"> </w:t>
      </w:r>
      <w:r>
        <w:rPr>
          <w:rFonts w:eastAsia="Times New Roman" w:cs="Times New Roman"/>
          <w:bCs/>
          <w:szCs w:val="24"/>
        </w:rPr>
        <w:t xml:space="preserve">η οποία γίνεται είναι τεράστια. Λέτε, λοιπόν, να δώσουμε παραπάνω προσωπικό, αλλά στην </w:t>
      </w:r>
      <w:r>
        <w:rPr>
          <w:rFonts w:eastAsia="Times New Roman" w:cs="Times New Roman"/>
          <w:bCs/>
          <w:szCs w:val="24"/>
        </w:rPr>
        <w:t>Κ</w:t>
      </w:r>
      <w:r>
        <w:rPr>
          <w:rFonts w:eastAsia="Times New Roman" w:cs="Times New Roman"/>
          <w:bCs/>
          <w:szCs w:val="24"/>
        </w:rPr>
        <w:t xml:space="preserve">υβέρνησή μας και στην πολιτική μας δεν χωράει αυτό το πράγμα. </w:t>
      </w:r>
    </w:p>
    <w:p w14:paraId="7B21D49E"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 xml:space="preserve">Θέλω να σας ρωτήσω: Ποια Κυβέρνηση και σε εποχές ευμάρειας σε αυτή τη χώρα έδωσε μέσα σε έξι μήνες χίλιες θέσεις μελών ΔΕΠ στα </w:t>
      </w:r>
      <w:r>
        <w:rPr>
          <w:rFonts w:eastAsia="Times New Roman" w:cs="Times New Roman"/>
          <w:bCs/>
          <w:szCs w:val="24"/>
        </w:rPr>
        <w:t>π</w:t>
      </w:r>
      <w:r>
        <w:rPr>
          <w:rFonts w:eastAsia="Times New Roman" w:cs="Times New Roman"/>
          <w:bCs/>
          <w:szCs w:val="24"/>
        </w:rPr>
        <w:t xml:space="preserve">ανεπιστήμια και στα ΤΕΙ; Στα κεντρικά δε </w:t>
      </w:r>
      <w:r>
        <w:rPr>
          <w:rFonts w:eastAsia="Times New Roman" w:cs="Times New Roman"/>
          <w:bCs/>
          <w:szCs w:val="24"/>
        </w:rPr>
        <w:t>π</w:t>
      </w:r>
      <w:r>
        <w:rPr>
          <w:rFonts w:eastAsia="Times New Roman" w:cs="Times New Roman"/>
          <w:bCs/>
          <w:szCs w:val="24"/>
        </w:rPr>
        <w:t xml:space="preserve">ανεπιστήμια Αθήνας και </w:t>
      </w:r>
      <w:r>
        <w:rPr>
          <w:rFonts w:eastAsia="Times New Roman" w:cs="Times New Roman"/>
          <w:bCs/>
          <w:szCs w:val="24"/>
        </w:rPr>
        <w:t>Θεσσαλονίκης πήραν μέσα σε ένα εξάμηνο πάνω από εκατό διδάσκοντες μέλη ΔΕΠ και τα ΤΕΙ επίσης Αθήνας και Θεσσαλονίκης για αυτό</w:t>
      </w:r>
      <w:r>
        <w:rPr>
          <w:rFonts w:eastAsia="Times New Roman" w:cs="Times New Roman"/>
          <w:bCs/>
          <w:szCs w:val="24"/>
        </w:rPr>
        <w:t>ν</w:t>
      </w:r>
      <w:r>
        <w:rPr>
          <w:rFonts w:eastAsia="Times New Roman" w:cs="Times New Roman"/>
          <w:bCs/>
          <w:szCs w:val="24"/>
        </w:rPr>
        <w:t xml:space="preserve"> τον λόγο, για να μπορούμε να κρατήσουμε όλο</w:t>
      </w:r>
      <w:r>
        <w:rPr>
          <w:rFonts w:eastAsia="Times New Roman" w:cs="Times New Roman"/>
          <w:bCs/>
          <w:szCs w:val="24"/>
        </w:rPr>
        <w:t>ν</w:t>
      </w:r>
      <w:r>
        <w:rPr>
          <w:rFonts w:eastAsia="Times New Roman" w:cs="Times New Roman"/>
          <w:bCs/>
          <w:szCs w:val="24"/>
        </w:rPr>
        <w:t xml:space="preserve"> αυτόν τον κόσμο.</w:t>
      </w:r>
    </w:p>
    <w:p w14:paraId="7B21D49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Θέλω να πω, όμως, το εξής: Δίνουμε τις υποτροφίες και το Υπουργείο </w:t>
      </w:r>
      <w:r>
        <w:rPr>
          <w:rFonts w:eastAsia="Times New Roman" w:cs="Times New Roman"/>
          <w:szCs w:val="24"/>
        </w:rPr>
        <w:t>έχει κάνει μια υπεράνθρωπη προσπάθεια</w:t>
      </w:r>
      <w:r>
        <w:rPr>
          <w:rFonts w:eastAsia="Times New Roman" w:cs="Times New Roman"/>
          <w:szCs w:val="24"/>
        </w:rPr>
        <w:t>,</w:t>
      </w:r>
      <w:r>
        <w:rPr>
          <w:rFonts w:eastAsia="Times New Roman" w:cs="Times New Roman"/>
          <w:szCs w:val="24"/>
        </w:rPr>
        <w:t xml:space="preserve"> να δοθούν και κενά διαμερίσματα που θα αρχίσει η διανομή τους τις επόμενες ημέρες. </w:t>
      </w:r>
      <w:r>
        <w:rPr>
          <w:rFonts w:eastAsia="Times New Roman" w:cs="Times New Roman"/>
          <w:szCs w:val="24"/>
        </w:rPr>
        <w:t>Έ</w:t>
      </w:r>
      <w:r>
        <w:rPr>
          <w:rFonts w:eastAsia="Times New Roman" w:cs="Times New Roman"/>
          <w:szCs w:val="24"/>
        </w:rPr>
        <w:t>χουμε αρχίσει να βλέπουμε αρκετά κενά διαμερίσματα. Αυτό γίνεται για τον εξής λόγο, κύριε Δελή: Διότι θέλουμε να διατηρηθούν τα περιφ</w:t>
      </w:r>
      <w:r>
        <w:rPr>
          <w:rFonts w:eastAsia="Times New Roman" w:cs="Times New Roman"/>
          <w:szCs w:val="24"/>
        </w:rPr>
        <w:t>ερειακά πανεπιστήμια. Γι’ αυτό δίνουμε τις υποτροφίες, γι’ αυτό προσπαθούμε με νύχια και με δόντια</w:t>
      </w:r>
      <w:r>
        <w:rPr>
          <w:rFonts w:eastAsia="Times New Roman" w:cs="Times New Roman"/>
          <w:szCs w:val="24"/>
        </w:rPr>
        <w:t>,</w:t>
      </w:r>
      <w:r>
        <w:rPr>
          <w:rFonts w:eastAsia="Times New Roman" w:cs="Times New Roman"/>
          <w:szCs w:val="24"/>
        </w:rPr>
        <w:t xml:space="preserve"> να κρατηθούν φοιτητές και φοιτήτριες στα περιφερειακά πανεπιστήμια. </w:t>
      </w:r>
      <w:r>
        <w:rPr>
          <w:rFonts w:eastAsia="Times New Roman" w:cs="Times New Roman"/>
          <w:szCs w:val="24"/>
        </w:rPr>
        <w:lastRenderedPageBreak/>
        <w:t>Αν όλοι έρθουν Αθήνα και Θεσσαλονίκη, έχει κλείσει εντελώς η περιφέρεια και τα πανεπιστή</w:t>
      </w:r>
      <w:r>
        <w:rPr>
          <w:rFonts w:eastAsia="Times New Roman" w:cs="Times New Roman"/>
          <w:szCs w:val="24"/>
        </w:rPr>
        <w:t xml:space="preserve">μια και τα ΤΕΙ. Όλη η προσπάθεια γίνεται προς αυτή την κατεύθυνση. </w:t>
      </w:r>
    </w:p>
    <w:p w14:paraId="7B21D4A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σας διαβεβαιώσω για ένα πράγμα, ότι με τις ενστάσεις ικανοποιείται ένας μεγάλος αριθμός αδυνατούντων φοιτητών, όχι αυτών που έχουν κάνει αιτήσεις. Σας είπα και πάλι το μηδέν το ένα</w:t>
      </w:r>
      <w:r>
        <w:rPr>
          <w:rFonts w:eastAsia="Times New Roman" w:cs="Times New Roman"/>
          <w:szCs w:val="24"/>
        </w:rPr>
        <w:t xml:space="preserve"> ή τα δύο μόρια, πάει να πει ότι δεν έχουν κανένα εισοδηματικό, κοινωνικό, οικονομικό κριτήριο, απλώς θέλουν -και δικαίωμά τους βεβαίως- να κάνουν μετεγγραφή. Οι δύο χιλιάδες επτακόσιες υποτροφίες είναι για να κρατηθούν άνθρωποι ειδικά σε περιφερειακά πανε</w:t>
      </w:r>
      <w:r>
        <w:rPr>
          <w:rFonts w:eastAsia="Times New Roman" w:cs="Times New Roman"/>
          <w:szCs w:val="24"/>
        </w:rPr>
        <w:t xml:space="preserve">πιστήμια και να μπορούν να σπουδάσουν. </w:t>
      </w:r>
    </w:p>
    <w:p w14:paraId="7B21D4A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άτι ακόμα</w:t>
      </w:r>
      <w:r>
        <w:rPr>
          <w:rFonts w:eastAsia="Times New Roman" w:cs="Times New Roman"/>
          <w:szCs w:val="24"/>
        </w:rPr>
        <w:t>.</w:t>
      </w:r>
      <w:r>
        <w:rPr>
          <w:rFonts w:eastAsia="Times New Roman" w:cs="Times New Roman"/>
          <w:szCs w:val="24"/>
        </w:rPr>
        <w:t xml:space="preserve"> Οι κατ’ εξαίρεση μετεγγραφές που μέχρι τώρα έχουν φτάσει τις χίλιες εξακόσιες, δεν είναι λίγες. </w:t>
      </w:r>
      <w:r>
        <w:rPr>
          <w:rFonts w:eastAsia="Times New Roman" w:cs="Times New Roman"/>
          <w:szCs w:val="24"/>
        </w:rPr>
        <w:t>Ε</w:t>
      </w:r>
      <w:r>
        <w:rPr>
          <w:rFonts w:eastAsia="Times New Roman" w:cs="Times New Roman"/>
          <w:szCs w:val="24"/>
        </w:rPr>
        <w:t xml:space="preserve">κεί είναι προσωπική εξέταση του φακέλου του κάθε φοιτητή. </w:t>
      </w:r>
    </w:p>
    <w:p w14:paraId="7B21D4A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να τελευταίο, κύριε Πρόεδρε. </w:t>
      </w:r>
    </w:p>
    <w:p w14:paraId="7B21D4A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 xml:space="preserve">ας Κακλαμάνης): </w:t>
      </w:r>
      <w:r>
        <w:rPr>
          <w:rFonts w:eastAsia="Times New Roman" w:cs="Times New Roman"/>
          <w:szCs w:val="24"/>
        </w:rPr>
        <w:t xml:space="preserve">Να είναι το τελευταίο όμως. </w:t>
      </w:r>
    </w:p>
    <w:p w14:paraId="7B21D4A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w:t>
      </w:r>
      <w:r>
        <w:rPr>
          <w:rFonts w:eastAsia="Times New Roman" w:cs="Times New Roman"/>
          <w:b/>
          <w:szCs w:val="24"/>
        </w:rPr>
        <w:t>(Σ</w:t>
      </w:r>
      <w:r>
        <w:rPr>
          <w:rFonts w:eastAsia="Times New Roman" w:cs="Times New Roman"/>
          <w:b/>
          <w:szCs w:val="24"/>
        </w:rPr>
        <w:t>ΙΑ</w:t>
      </w:r>
      <w:r>
        <w:rPr>
          <w:rFonts w:eastAsia="Times New Roman" w:cs="Times New Roman"/>
          <w:b/>
          <w:szCs w:val="24"/>
        </w:rPr>
        <w:t>)</w:t>
      </w:r>
      <w:r>
        <w:rPr>
          <w:rFonts w:eastAsia="Times New Roman" w:cs="Times New Roman"/>
          <w:b/>
          <w:szCs w:val="24"/>
        </w:rPr>
        <w:t xml:space="preserve"> ΑΝΑΓΝΩΣΤΟΠΟΥΛΟΥ (Αναπληρώτρια Υπουργός Παιδείας, Έρευνας και Θρησκευμάτων): </w:t>
      </w:r>
      <w:r>
        <w:rPr>
          <w:rFonts w:eastAsia="Times New Roman" w:cs="Times New Roman"/>
          <w:szCs w:val="24"/>
        </w:rPr>
        <w:t>Εκτός από αυτά τα κριτήρια, εισοδηματικά και λοιπά, δώσαμε για πρώτη φορά φέτος το δικαίωμα σε όλους τους κρατούμενους φ</w:t>
      </w:r>
      <w:r>
        <w:rPr>
          <w:rFonts w:eastAsia="Times New Roman" w:cs="Times New Roman"/>
          <w:szCs w:val="24"/>
        </w:rPr>
        <w:t>οιτητές που πέρασαν στο πανεπιστήμιο</w:t>
      </w:r>
      <w:r>
        <w:rPr>
          <w:rFonts w:eastAsia="Times New Roman" w:cs="Times New Roman"/>
          <w:szCs w:val="24"/>
        </w:rPr>
        <w:t>,</w:t>
      </w:r>
      <w:r>
        <w:rPr>
          <w:rFonts w:eastAsia="Times New Roman" w:cs="Times New Roman"/>
          <w:szCs w:val="24"/>
        </w:rPr>
        <w:t xml:space="preserve"> να μπορούν να πάνε σε φυλακές που είναι κοντά στον τόπο που σπουδάζουν. Στους Έλληνες πολίτες της μουσουλμανικής μειονότητας επίσης δώσαμε σε όλους δικαίωμα μετεγγραφής. Όπως, επίσης, δώσαμε δικαίωμα μετεγγραφής και στ</w:t>
      </w:r>
      <w:r>
        <w:rPr>
          <w:rFonts w:eastAsia="Times New Roman" w:cs="Times New Roman"/>
          <w:szCs w:val="24"/>
        </w:rPr>
        <w:t xml:space="preserve">ους φοιτητές κυπριακής καταγωγής, ένα μικρό ποσοστό, για να μπορούν, επίσης, να σπουδάσουν. Διευρύνουμε τις μετεγγραφές και δεν τις κλείνουμε. </w:t>
      </w:r>
    </w:p>
    <w:p w14:paraId="7B21D4A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B21D4A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ολοκληρώθηκε η συζήτηση των επικαίρων</w:t>
      </w:r>
      <w:r>
        <w:rPr>
          <w:rFonts w:eastAsia="Times New Roman" w:cs="Times New Roman"/>
          <w:szCs w:val="24"/>
        </w:rPr>
        <w:t xml:space="preserve"> ερωτήσεων. </w:t>
      </w:r>
    </w:p>
    <w:p w14:paraId="7B21D4A7"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w:t>
      </w:r>
      <w:r w:rsidRPr="00804A52">
        <w:rPr>
          <w:rFonts w:eastAsia="Times New Roman" w:cs="Times New Roman"/>
          <w:color w:val="FF0000"/>
          <w:szCs w:val="24"/>
        </w:rPr>
        <w:t>ΑΛΛΑΓΗ ΣΕΛΙΔΑΣ ΛΟΓΩ ΑΛΛΑΓΗΣ ΘΕΜΑΤΟΣ)</w:t>
      </w:r>
    </w:p>
    <w:p w14:paraId="7B21D4A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κύριοι</w:t>
      </w:r>
      <w:r>
        <w:rPr>
          <w:rFonts w:eastAsia="Times New Roman" w:cs="Times New Roman"/>
          <w:szCs w:val="24"/>
        </w:rPr>
        <w:t xml:space="preserve">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 εισερχόμαστε στην ημερήσια διάταξη της </w:t>
      </w:r>
    </w:p>
    <w:p w14:paraId="7B21D4A9" w14:textId="77777777" w:rsidR="00B46177" w:rsidRDefault="00C46B70">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B21D4A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w:t>
      </w:r>
      <w:r>
        <w:rPr>
          <w:rFonts w:eastAsia="Times New Roman" w:cs="Times New Roman"/>
          <w:szCs w:val="24"/>
        </w:rPr>
        <w:t>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w:t>
      </w:r>
    </w:p>
    <w:p w14:paraId="7B21D4A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νομοσχέδιο ψηφίστηκε</w:t>
      </w:r>
      <w:r>
        <w:rPr>
          <w:rFonts w:eastAsia="Times New Roman" w:cs="Times New Roman"/>
          <w:szCs w:val="24"/>
        </w:rPr>
        <w:t xml:space="preserve">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 Σύμφωνα με τα Πρακτικά</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 xml:space="preserve">αρμόδια </w:t>
      </w:r>
      <w:r>
        <w:rPr>
          <w:rFonts w:eastAsia="Times New Roman" w:cs="Times New Roman"/>
          <w:szCs w:val="24"/>
        </w:rPr>
        <w:t>ε</w:t>
      </w:r>
      <w:r>
        <w:rPr>
          <w:rFonts w:eastAsia="Times New Roman" w:cs="Times New Roman"/>
          <w:szCs w:val="24"/>
        </w:rPr>
        <w:t xml:space="preserve">πιτροπή, μόνο το κόμμα της Χρυσής Αυγής διατύπωσε επιφύλαξη. </w:t>
      </w:r>
    </w:p>
    <w:p w14:paraId="7B21D4A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 κ. Κούζηλος είναι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Χρυσής Αυγής. Θέλετε να πάρετε τον λόγο; </w:t>
      </w:r>
    </w:p>
    <w:p w14:paraId="7B21D4A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Μάλιστα. </w:t>
      </w:r>
    </w:p>
    <w:p w14:paraId="7B21D4A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Νικόλαος Κούζηλος γ</w:t>
      </w:r>
      <w:r>
        <w:rPr>
          <w:rFonts w:eastAsia="Times New Roman" w:cs="Times New Roman"/>
          <w:szCs w:val="24"/>
        </w:rPr>
        <w:t>ια πέντε λεπτά. Θα απαντήσει ο Υπουργός για πέντε λεπτά. Θα τελειώσουμε την κύρωση και μετά θα προχωρήσουμε στη συνέχεια της διαδικασίας επί των τροπολογιών</w:t>
      </w:r>
      <w:r>
        <w:rPr>
          <w:rFonts w:eastAsia="Times New Roman" w:cs="Times New Roman"/>
          <w:szCs w:val="24"/>
        </w:rPr>
        <w:t>,</w:t>
      </w:r>
      <w:r>
        <w:rPr>
          <w:rFonts w:eastAsia="Times New Roman" w:cs="Times New Roman"/>
          <w:szCs w:val="24"/>
        </w:rPr>
        <w:t xml:space="preserve"> για να μη χάσουμε τον χρόνο τώρα στην κύρωση. </w:t>
      </w:r>
    </w:p>
    <w:p w14:paraId="7B21D4A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7B21D4B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b/>
          <w:szCs w:val="24"/>
        </w:rPr>
        <w:t xml:space="preserve">: </w:t>
      </w:r>
      <w:r>
        <w:rPr>
          <w:rFonts w:eastAsia="Times New Roman" w:cs="Times New Roman"/>
          <w:szCs w:val="24"/>
        </w:rPr>
        <w:t xml:space="preserve">Ευχαριστώ, κύριε Πρόεδρε. </w:t>
      </w:r>
    </w:p>
    <w:p w14:paraId="7B21D4B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Όπως είπαμε και στην </w:t>
      </w:r>
      <w:r>
        <w:rPr>
          <w:rFonts w:eastAsia="Times New Roman" w:cs="Times New Roman"/>
          <w:szCs w:val="24"/>
        </w:rPr>
        <w:t>ε</w:t>
      </w:r>
      <w:r>
        <w:rPr>
          <w:rFonts w:eastAsia="Times New Roman" w:cs="Times New Roman"/>
          <w:szCs w:val="24"/>
        </w:rPr>
        <w:t xml:space="preserve">πιτροπή, έχουμε επιφυλάξεις. Γιατί; Για το αν θα μείνει η συγκεκριμένη κύρωση στα χαρτιά. Γιατί; Γιατί είναι μια πολύ σημαντική κύρωση, ενώ φαίνεται μια κύρωση, ένα </w:t>
      </w:r>
      <w:r>
        <w:rPr>
          <w:rFonts w:eastAsia="Times New Roman" w:cs="Times New Roman"/>
          <w:szCs w:val="24"/>
          <w:lang w:val="en-US"/>
        </w:rPr>
        <w:t>M</w:t>
      </w:r>
      <w:r>
        <w:rPr>
          <w:rFonts w:eastAsia="Times New Roman" w:cs="Times New Roman"/>
          <w:szCs w:val="24"/>
          <w:lang w:val="en-US"/>
        </w:rPr>
        <w:t>O</w:t>
      </w:r>
      <w:r>
        <w:rPr>
          <w:rFonts w:eastAsia="Times New Roman" w:cs="Times New Roman"/>
          <w:szCs w:val="24"/>
          <w:lang w:val="en-US"/>
        </w:rPr>
        <w:t>U</w:t>
      </w:r>
      <w:r>
        <w:rPr>
          <w:rFonts w:eastAsia="Times New Roman" w:cs="Times New Roman"/>
          <w:szCs w:val="24"/>
        </w:rPr>
        <w:t>, με την Κύπρο, αλλά στην ουσία είναι</w:t>
      </w:r>
      <w:r>
        <w:rPr>
          <w:rFonts w:eastAsia="Times New Roman" w:cs="Times New Roman"/>
          <w:szCs w:val="24"/>
        </w:rPr>
        <w:t xml:space="preserve"> πάρα πολύ σημαντικό. Στην ουσία το Καστε</w:t>
      </w:r>
      <w:r>
        <w:rPr>
          <w:rFonts w:eastAsia="Times New Roman" w:cs="Times New Roman"/>
          <w:szCs w:val="24"/>
        </w:rPr>
        <w:t>λ</w:t>
      </w:r>
      <w:r>
        <w:rPr>
          <w:rFonts w:eastAsia="Times New Roman" w:cs="Times New Roman"/>
          <w:szCs w:val="24"/>
        </w:rPr>
        <w:t xml:space="preserve">λόριζο ενώνει το ελληνικό και το κυπριακό </w:t>
      </w:r>
      <w:r>
        <w:rPr>
          <w:rFonts w:eastAsia="Times New Roman" w:cs="Times New Roman"/>
          <w:szCs w:val="24"/>
          <w:lang w:val="en-US"/>
        </w:rPr>
        <w:t>FIR</w:t>
      </w:r>
      <w:r>
        <w:rPr>
          <w:rFonts w:eastAsia="Times New Roman" w:cs="Times New Roman"/>
          <w:szCs w:val="24"/>
        </w:rPr>
        <w:t xml:space="preserve">. </w:t>
      </w:r>
    </w:p>
    <w:p w14:paraId="7B21D4B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Επίσης να τονίσουμε ότι κάναμε κάποιες προτάσεις στην </w:t>
      </w:r>
      <w:r>
        <w:rPr>
          <w:rFonts w:eastAsia="Times New Roman" w:cs="Times New Roman"/>
          <w:szCs w:val="24"/>
        </w:rPr>
        <w:t>ε</w:t>
      </w:r>
      <w:r>
        <w:rPr>
          <w:rFonts w:eastAsia="Times New Roman" w:cs="Times New Roman"/>
          <w:szCs w:val="24"/>
        </w:rPr>
        <w:t xml:space="preserve">πιτροπή, οι οποίες δεν απαντήθηκαν. Γιατί; </w:t>
      </w:r>
    </w:p>
    <w:p w14:paraId="7B21D4B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Οι συγκεκριμένες προτάσεις ποιες ήταν; Να συνεχιστούν οι ασκήσεις</w:t>
      </w:r>
      <w:r>
        <w:rPr>
          <w:rFonts w:eastAsia="Times New Roman" w:cs="Times New Roman"/>
          <w:szCs w:val="24"/>
        </w:rPr>
        <w:t xml:space="preserve"> όπως η «ΝΕΜΕΣΙΣ» και άλλες πολλές με την Κύπρο, σχετικά με την έρευνα και διάσωση. Να θυμίσουμε ότι στην τελευταία άσκηση «ΝΕΜΕΣΙΣ 2016», στην οποία συμμετείχαν αρκετές χώρες, συμμετείχε και ο Ευρωπαϊκός Οργανισμός για την Ασφάλεια στη Θάλασσα, το οποίο δ</w:t>
      </w:r>
      <w:r>
        <w:rPr>
          <w:rFonts w:eastAsia="Times New Roman" w:cs="Times New Roman"/>
          <w:szCs w:val="24"/>
        </w:rPr>
        <w:t xml:space="preserve">ίνει μεγάλο κύρος για την περιοχή για τις δύο χώρες. </w:t>
      </w:r>
    </w:p>
    <w:p w14:paraId="7B21D4B4" w14:textId="77777777" w:rsidR="00B46177" w:rsidRDefault="00C46B70">
      <w:pPr>
        <w:spacing w:after="0" w:line="600" w:lineRule="auto"/>
        <w:ind w:firstLine="720"/>
        <w:jc w:val="both"/>
        <w:rPr>
          <w:rFonts w:eastAsia="Times New Roman"/>
          <w:szCs w:val="24"/>
        </w:rPr>
      </w:pPr>
      <w:r>
        <w:rPr>
          <w:rFonts w:eastAsia="Times New Roman"/>
          <w:szCs w:val="24"/>
        </w:rPr>
        <w:t>Επίσης θέσαμε και το θέμα</w:t>
      </w:r>
      <w:r>
        <w:rPr>
          <w:rFonts w:eastAsia="Times New Roman"/>
          <w:szCs w:val="24"/>
        </w:rPr>
        <w:t>,</w:t>
      </w:r>
      <w:r>
        <w:rPr>
          <w:rFonts w:eastAsia="Times New Roman"/>
          <w:szCs w:val="24"/>
        </w:rPr>
        <w:t xml:space="preserve"> να γίνει </w:t>
      </w:r>
      <w:r>
        <w:rPr>
          <w:rFonts w:eastAsia="Times New Roman"/>
          <w:szCs w:val="24"/>
        </w:rPr>
        <w:t>υ</w:t>
      </w:r>
      <w:r>
        <w:rPr>
          <w:rFonts w:eastAsia="Times New Roman"/>
          <w:szCs w:val="24"/>
        </w:rPr>
        <w:t xml:space="preserve">πόκεντρο </w:t>
      </w:r>
      <w:r>
        <w:rPr>
          <w:rFonts w:eastAsia="Times New Roman"/>
          <w:szCs w:val="24"/>
        </w:rPr>
        <w:t>έ</w:t>
      </w:r>
      <w:r>
        <w:rPr>
          <w:rFonts w:eastAsia="Times New Roman"/>
          <w:szCs w:val="24"/>
        </w:rPr>
        <w:t xml:space="preserve">ρευνας και </w:t>
      </w:r>
      <w:r>
        <w:rPr>
          <w:rFonts w:eastAsia="Times New Roman"/>
          <w:szCs w:val="24"/>
        </w:rPr>
        <w:t>δ</w:t>
      </w:r>
      <w:r>
        <w:rPr>
          <w:rFonts w:eastAsia="Times New Roman"/>
          <w:szCs w:val="24"/>
        </w:rPr>
        <w:t>ιάσωσης στο Καστε</w:t>
      </w:r>
      <w:r>
        <w:rPr>
          <w:rFonts w:eastAsia="Times New Roman"/>
          <w:szCs w:val="24"/>
        </w:rPr>
        <w:t>λ</w:t>
      </w:r>
      <w:r>
        <w:rPr>
          <w:rFonts w:eastAsia="Times New Roman"/>
          <w:szCs w:val="24"/>
        </w:rPr>
        <w:t>λόριζο, το οποίο ενδυναμώνει γεωπολιτικά την περιοχή την Ελλάδα και την Κύπρο. Να υπάρχουν μόνιμα σκάφη του Λιμενικού και της</w:t>
      </w:r>
      <w:r>
        <w:rPr>
          <w:rFonts w:eastAsia="Times New Roman"/>
          <w:szCs w:val="24"/>
        </w:rPr>
        <w:t xml:space="preserve"> Ελλάδας και της Κύπρου στο Καστε</w:t>
      </w:r>
      <w:r>
        <w:rPr>
          <w:rFonts w:eastAsia="Times New Roman"/>
          <w:szCs w:val="24"/>
        </w:rPr>
        <w:t>λ</w:t>
      </w:r>
      <w:r>
        <w:rPr>
          <w:rFonts w:eastAsia="Times New Roman"/>
          <w:szCs w:val="24"/>
        </w:rPr>
        <w:t xml:space="preserve">λόριζο. </w:t>
      </w:r>
    </w:p>
    <w:p w14:paraId="7B21D4B5" w14:textId="77777777" w:rsidR="00B46177" w:rsidRDefault="00C46B70">
      <w:pPr>
        <w:spacing w:after="0" w:line="600" w:lineRule="auto"/>
        <w:ind w:firstLine="720"/>
        <w:jc w:val="both"/>
        <w:rPr>
          <w:rFonts w:eastAsia="Times New Roman"/>
          <w:szCs w:val="24"/>
        </w:rPr>
      </w:pPr>
      <w:r>
        <w:rPr>
          <w:rFonts w:eastAsia="Times New Roman"/>
          <w:szCs w:val="24"/>
        </w:rPr>
        <w:t>Πριν δύο μέρες είχαμε και ένα περιστατικό στη Χίο, όπου το</w:t>
      </w:r>
      <w:r>
        <w:rPr>
          <w:rFonts w:eastAsia="Times New Roman"/>
          <w:szCs w:val="24"/>
        </w:rPr>
        <w:t>υ</w:t>
      </w:r>
      <w:r>
        <w:rPr>
          <w:rFonts w:eastAsia="Times New Roman"/>
          <w:szCs w:val="24"/>
        </w:rPr>
        <w:t>ρκικ</w:t>
      </w:r>
      <w:r>
        <w:rPr>
          <w:rFonts w:eastAsia="Times New Roman"/>
          <w:szCs w:val="24"/>
        </w:rPr>
        <w:t>ό</w:t>
      </w:r>
      <w:r>
        <w:rPr>
          <w:rFonts w:eastAsia="Times New Roman"/>
          <w:szCs w:val="24"/>
        </w:rPr>
        <w:t xml:space="preserve"> ιστιοφόρο δεν δέχθηκε συνδρομή έρευνας και διάσωσης, τα γνωστά και τα γνωστά, και οι Τούρκοι εξέδωσαν ΝΟΤΑΜ. Άρα βλέπουμε ότι υπάρχει μία πρόθεση απ</w:t>
      </w:r>
      <w:r>
        <w:rPr>
          <w:rFonts w:eastAsia="Times New Roman"/>
          <w:szCs w:val="24"/>
        </w:rPr>
        <w:t>ό την Τουρκία</w:t>
      </w:r>
      <w:r>
        <w:rPr>
          <w:rFonts w:eastAsia="Times New Roman"/>
          <w:szCs w:val="24"/>
        </w:rPr>
        <w:t>,</w:t>
      </w:r>
      <w:r>
        <w:rPr>
          <w:rFonts w:eastAsia="Times New Roman"/>
          <w:szCs w:val="24"/>
        </w:rPr>
        <w:t xml:space="preserve"> να συνεχίσει να προκαλεί για την έρευνα και </w:t>
      </w:r>
      <w:r>
        <w:rPr>
          <w:rFonts w:eastAsia="Times New Roman"/>
          <w:szCs w:val="24"/>
        </w:rPr>
        <w:t xml:space="preserve">την </w:t>
      </w:r>
      <w:r>
        <w:rPr>
          <w:rFonts w:eastAsia="Times New Roman"/>
          <w:szCs w:val="24"/>
        </w:rPr>
        <w:t xml:space="preserve">διάσωση. </w:t>
      </w:r>
    </w:p>
    <w:p w14:paraId="7B21D4B6"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Η συγκεκριμένη </w:t>
      </w:r>
      <w:r>
        <w:rPr>
          <w:rFonts w:eastAsia="Times New Roman"/>
          <w:szCs w:val="24"/>
        </w:rPr>
        <w:t>σ</w:t>
      </w:r>
      <w:r>
        <w:rPr>
          <w:rFonts w:eastAsia="Times New Roman"/>
          <w:szCs w:val="24"/>
        </w:rPr>
        <w:t>υμφωνία από τη στιγμή που θα υπογραφεί και από την Κύπρο, θα δώσει μία άλλη διάσταση στις το</w:t>
      </w:r>
      <w:r>
        <w:rPr>
          <w:rFonts w:eastAsia="Times New Roman"/>
          <w:szCs w:val="24"/>
        </w:rPr>
        <w:t>υ</w:t>
      </w:r>
      <w:r>
        <w:rPr>
          <w:rFonts w:eastAsia="Times New Roman"/>
          <w:szCs w:val="24"/>
        </w:rPr>
        <w:t>ρκικ</w:t>
      </w:r>
      <w:r>
        <w:rPr>
          <w:rFonts w:eastAsia="Times New Roman"/>
          <w:szCs w:val="24"/>
        </w:rPr>
        <w:t>έ</w:t>
      </w:r>
      <w:r>
        <w:rPr>
          <w:rFonts w:eastAsia="Times New Roman"/>
          <w:szCs w:val="24"/>
        </w:rPr>
        <w:t>ς προκλήσεις. Γιατί η Τουρκία αμφισβητεί και την κυπριακή ΑΟΖ και προ</w:t>
      </w:r>
      <w:r>
        <w:rPr>
          <w:rFonts w:eastAsia="Times New Roman"/>
          <w:szCs w:val="24"/>
        </w:rPr>
        <w:t>σπαθεί να διχοτομήσει στον 25</w:t>
      </w:r>
      <w:r>
        <w:rPr>
          <w:rFonts w:eastAsia="Times New Roman"/>
          <w:szCs w:val="24"/>
          <w:vertAlign w:val="superscript"/>
        </w:rPr>
        <w:t>ο</w:t>
      </w:r>
      <w:r>
        <w:rPr>
          <w:rFonts w:eastAsia="Times New Roman"/>
          <w:szCs w:val="24"/>
        </w:rPr>
        <w:t xml:space="preserve"> παράλληλο το Αιγαίο. </w:t>
      </w:r>
    </w:p>
    <w:p w14:paraId="7B21D4B7" w14:textId="77777777" w:rsidR="00B46177" w:rsidRDefault="00C46B70">
      <w:pPr>
        <w:spacing w:after="0" w:line="600" w:lineRule="auto"/>
        <w:ind w:firstLine="720"/>
        <w:jc w:val="both"/>
        <w:rPr>
          <w:rFonts w:eastAsia="Times New Roman"/>
          <w:szCs w:val="24"/>
        </w:rPr>
      </w:pPr>
      <w:r>
        <w:rPr>
          <w:rFonts w:eastAsia="Times New Roman"/>
          <w:szCs w:val="24"/>
        </w:rPr>
        <w:t>Κύριε Υπουργέ, διαβάζω από τα Πρακτικά πως είπατε ότι οι αμφισβητήσεις της Τουρκίας δεν έχουν αξιοπιστία και ότι κάνουμε κάποιες κινήσεις. Το τελευταίο περιστατικό που έγινε στη Χίο</w:t>
      </w:r>
      <w:r>
        <w:rPr>
          <w:rFonts w:eastAsia="Times New Roman"/>
          <w:szCs w:val="24"/>
        </w:rPr>
        <w:t>,</w:t>
      </w:r>
      <w:r>
        <w:rPr>
          <w:rFonts w:eastAsia="Times New Roman"/>
          <w:szCs w:val="24"/>
        </w:rPr>
        <w:t xml:space="preserve"> ήταν παρόμοιο με αυτ</w:t>
      </w:r>
      <w:r>
        <w:rPr>
          <w:rFonts w:eastAsia="Times New Roman"/>
          <w:szCs w:val="24"/>
        </w:rPr>
        <w:t xml:space="preserve">ό που έγινε στα Ίμια. Κάποια στιγμή πρέπει να σταματήσει. Για να σταματήσουν, όμως, όλα αυτά, πρέπει να γίνουν και κάποιες κινήσεις, όπως οι τέσσερις κινήσεις που σας αναφέραμε πριν από λίγο. Πιστεύουμε στο ενιαίο αμυντικό δόγμα Ελλάδος-Κύπρου και σίγουρα </w:t>
      </w:r>
      <w:r>
        <w:rPr>
          <w:rFonts w:eastAsia="Times New Roman"/>
          <w:szCs w:val="24"/>
        </w:rPr>
        <w:t>μια τέτοια συμφωνία θα ενδυναμώσει και τις σχέσεις μας και την περιοχή με όλες αυτές τις κινήσεις.</w:t>
      </w:r>
    </w:p>
    <w:p w14:paraId="7B21D4B8" w14:textId="77777777" w:rsidR="00B46177" w:rsidRDefault="00C46B70">
      <w:pPr>
        <w:spacing w:after="0" w:line="600" w:lineRule="auto"/>
        <w:ind w:firstLine="720"/>
        <w:jc w:val="both"/>
        <w:rPr>
          <w:rFonts w:eastAsia="Times New Roman"/>
          <w:szCs w:val="24"/>
        </w:rPr>
      </w:pPr>
      <w:r>
        <w:rPr>
          <w:rFonts w:eastAsia="Times New Roman"/>
          <w:szCs w:val="24"/>
        </w:rPr>
        <w:t xml:space="preserve"> Στην ουσία, όμως, θα πρέπει να γίνουν και κάποιες περαιτέρω κινήσεις. Σας τις ξαναθυμίζω και σε αυτό θα θέλαμε και μία απάντηση. Υπόκεντρο στο Καστε</w:t>
      </w:r>
      <w:r>
        <w:rPr>
          <w:rFonts w:eastAsia="Times New Roman"/>
          <w:szCs w:val="24"/>
        </w:rPr>
        <w:t>λ</w:t>
      </w:r>
      <w:r>
        <w:rPr>
          <w:rFonts w:eastAsia="Times New Roman"/>
          <w:szCs w:val="24"/>
        </w:rPr>
        <w:t>λόριζο.</w:t>
      </w:r>
      <w:r>
        <w:rPr>
          <w:rFonts w:eastAsia="Times New Roman"/>
          <w:szCs w:val="24"/>
        </w:rPr>
        <w:t xml:space="preserve"> Σκάφη έρευνας και διάσωσης στο Καστε</w:t>
      </w:r>
      <w:r>
        <w:rPr>
          <w:rFonts w:eastAsia="Times New Roman"/>
          <w:szCs w:val="24"/>
        </w:rPr>
        <w:t>λ</w:t>
      </w:r>
      <w:r>
        <w:rPr>
          <w:rFonts w:eastAsia="Times New Roman"/>
          <w:szCs w:val="24"/>
        </w:rPr>
        <w:t>λόριζο. Ανάπτυξη του συστήματος θαλάσσιας κυκλοφορίας και στο Καστε</w:t>
      </w:r>
      <w:r>
        <w:rPr>
          <w:rFonts w:eastAsia="Times New Roman"/>
          <w:szCs w:val="24"/>
        </w:rPr>
        <w:t>λ</w:t>
      </w:r>
      <w:r>
        <w:rPr>
          <w:rFonts w:eastAsia="Times New Roman"/>
          <w:szCs w:val="24"/>
        </w:rPr>
        <w:t xml:space="preserve">λόριζο </w:t>
      </w:r>
      <w:r>
        <w:rPr>
          <w:rFonts w:eastAsia="Times New Roman"/>
          <w:szCs w:val="24"/>
        </w:rPr>
        <w:t>κ</w:t>
      </w:r>
      <w:r>
        <w:rPr>
          <w:rFonts w:eastAsia="Times New Roman"/>
          <w:szCs w:val="24"/>
        </w:rPr>
        <w:t xml:space="preserve">αι το τέταρτο </w:t>
      </w:r>
      <w:r>
        <w:rPr>
          <w:rFonts w:eastAsia="Times New Roman"/>
          <w:szCs w:val="24"/>
        </w:rPr>
        <w:lastRenderedPageBreak/>
        <w:t>κομμάτι</w:t>
      </w:r>
      <w:r>
        <w:rPr>
          <w:rFonts w:eastAsia="Times New Roman"/>
          <w:szCs w:val="24"/>
        </w:rPr>
        <w:t>,</w:t>
      </w:r>
      <w:r>
        <w:rPr>
          <w:rFonts w:eastAsia="Times New Roman"/>
          <w:szCs w:val="24"/>
        </w:rPr>
        <w:t xml:space="preserve"> είναι να συσχετιστεί όχι μόνο η άσκηση </w:t>
      </w:r>
      <w:r>
        <w:rPr>
          <w:rFonts w:eastAsia="Times New Roman"/>
          <w:szCs w:val="24"/>
        </w:rPr>
        <w:t>«</w:t>
      </w:r>
      <w:r>
        <w:rPr>
          <w:rFonts w:eastAsia="Times New Roman"/>
          <w:szCs w:val="24"/>
        </w:rPr>
        <w:t>ΝΕΜΕΣΙΣ</w:t>
      </w:r>
      <w:r>
        <w:rPr>
          <w:rFonts w:eastAsia="Times New Roman"/>
          <w:szCs w:val="24"/>
        </w:rPr>
        <w:t>»</w:t>
      </w:r>
      <w:r>
        <w:rPr>
          <w:rFonts w:eastAsia="Times New Roman"/>
          <w:szCs w:val="24"/>
        </w:rPr>
        <w:t xml:space="preserve"> αλλά να συνεχιστούν κι άλλες ασκήσεις έρευνας και διάσωσης στην περιοχ</w:t>
      </w:r>
      <w:r>
        <w:rPr>
          <w:rFonts w:eastAsia="Times New Roman"/>
          <w:szCs w:val="24"/>
        </w:rPr>
        <w:t xml:space="preserve">ή. </w:t>
      </w:r>
    </w:p>
    <w:p w14:paraId="7B21D4B9" w14:textId="77777777" w:rsidR="00B46177" w:rsidRDefault="00C46B70">
      <w:pPr>
        <w:spacing w:after="0" w:line="600" w:lineRule="auto"/>
        <w:ind w:firstLine="720"/>
        <w:jc w:val="both"/>
        <w:rPr>
          <w:rFonts w:eastAsia="Times New Roman"/>
          <w:szCs w:val="24"/>
        </w:rPr>
      </w:pPr>
      <w:r>
        <w:rPr>
          <w:rFonts w:eastAsia="Times New Roman"/>
          <w:szCs w:val="24"/>
        </w:rPr>
        <w:t xml:space="preserve">Ευχαριστώ πολύ. </w:t>
      </w:r>
    </w:p>
    <w:p w14:paraId="7B21D4BA"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για πέντε λεπτά. </w:t>
      </w:r>
    </w:p>
    <w:p w14:paraId="7B21D4BB" w14:textId="77777777" w:rsidR="00B46177" w:rsidRDefault="00C46B70">
      <w:pPr>
        <w:spacing w:after="0"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Ευχαριστώ, κύριε Πρόεδρε. </w:t>
      </w:r>
    </w:p>
    <w:p w14:paraId="7B21D4BC" w14:textId="77777777" w:rsidR="00B46177" w:rsidRDefault="00C46B70">
      <w:pPr>
        <w:spacing w:after="0" w:line="600" w:lineRule="auto"/>
        <w:ind w:firstLine="720"/>
        <w:jc w:val="both"/>
        <w:rPr>
          <w:rFonts w:eastAsia="Times New Roman"/>
          <w:szCs w:val="24"/>
        </w:rPr>
      </w:pPr>
      <w:r>
        <w:rPr>
          <w:rFonts w:eastAsia="Times New Roman"/>
          <w:szCs w:val="24"/>
        </w:rPr>
        <w:t xml:space="preserve">Όλα τα κόμματα στη συζήτηση στις 25 Οκτωβρίου στην αρμόδια Επιτροπή Παραγωγής και Εμπορίου ψήφισαν υπέρ της κύρωσης αυτής της </w:t>
      </w:r>
      <w:r>
        <w:rPr>
          <w:rFonts w:eastAsia="Times New Roman"/>
          <w:szCs w:val="24"/>
        </w:rPr>
        <w:t>σ</w:t>
      </w:r>
      <w:r>
        <w:rPr>
          <w:rFonts w:eastAsia="Times New Roman"/>
          <w:szCs w:val="24"/>
        </w:rPr>
        <w:t xml:space="preserve">υμφωνίας. Ένα κόμμα ενώ δηλώνει ότι θα ψηφίσει «υπέρ», επέλεξε να ξαναμιλήσει σήμερα στην Ολομέλεια, θέτοντας διάφορα ζητήματα. </w:t>
      </w:r>
    </w:p>
    <w:p w14:paraId="7B21D4BD" w14:textId="77777777" w:rsidR="00B46177" w:rsidRDefault="00C46B70">
      <w:pPr>
        <w:spacing w:after="0" w:line="600" w:lineRule="auto"/>
        <w:ind w:firstLine="720"/>
        <w:jc w:val="both"/>
        <w:rPr>
          <w:rFonts w:eastAsia="Times New Roman"/>
          <w:szCs w:val="24"/>
        </w:rPr>
      </w:pPr>
      <w:r>
        <w:rPr>
          <w:rFonts w:eastAsia="Times New Roman"/>
          <w:szCs w:val="24"/>
        </w:rPr>
        <w:t xml:space="preserve">Εν πάση περιπτώσει η συζήτηση έγινε στην </w:t>
      </w:r>
      <w:r>
        <w:rPr>
          <w:rFonts w:eastAsia="Times New Roman"/>
          <w:szCs w:val="24"/>
        </w:rPr>
        <w:t>ε</w:t>
      </w:r>
      <w:r>
        <w:rPr>
          <w:rFonts w:eastAsia="Times New Roman"/>
          <w:szCs w:val="24"/>
        </w:rPr>
        <w:t xml:space="preserve">πιτροπή και οι απαντήσεις δόθηκαν. Είναι μια </w:t>
      </w:r>
      <w:r>
        <w:rPr>
          <w:rFonts w:eastAsia="Times New Roman"/>
          <w:szCs w:val="24"/>
        </w:rPr>
        <w:t>σ</w:t>
      </w:r>
      <w:r>
        <w:rPr>
          <w:rFonts w:eastAsia="Times New Roman"/>
          <w:szCs w:val="24"/>
        </w:rPr>
        <w:t xml:space="preserve">υμφωνία απολύτως ισορροπημένη, απολύτως προσεγμένη. Έρχεται ως συνέχεια των συμφωνιών και των συμβάσεων για τη ναυτική έρευνα και διάσωση από τις διεθνείς </w:t>
      </w:r>
      <w:r>
        <w:rPr>
          <w:rFonts w:eastAsia="Times New Roman"/>
          <w:szCs w:val="24"/>
        </w:rPr>
        <w:t>σ</w:t>
      </w:r>
      <w:r>
        <w:rPr>
          <w:rFonts w:eastAsia="Times New Roman"/>
          <w:szCs w:val="24"/>
        </w:rPr>
        <w:t>υμφωνίες του</w:t>
      </w:r>
      <w:r>
        <w:rPr>
          <w:rFonts w:eastAsia="Times New Roman"/>
          <w:szCs w:val="24"/>
        </w:rPr>
        <w:t xml:space="preserve"> 1989 και βασίζεται σε </w:t>
      </w:r>
      <w:r>
        <w:rPr>
          <w:rFonts w:eastAsia="Times New Roman"/>
          <w:szCs w:val="24"/>
        </w:rPr>
        <w:lastRenderedPageBreak/>
        <w:t>αυτές. Καλύπτει με τον ιδανικότερο τρόπο</w:t>
      </w:r>
      <w:r>
        <w:rPr>
          <w:rFonts w:eastAsia="Times New Roman"/>
          <w:szCs w:val="24"/>
        </w:rPr>
        <w:t>,</w:t>
      </w:r>
      <w:r>
        <w:rPr>
          <w:rFonts w:eastAsia="Times New Roman"/>
          <w:szCs w:val="24"/>
        </w:rPr>
        <w:t xml:space="preserve"> όλες τις περιοχές που μπορούν να συνεργαστούν οι δύο χώρες, η Ελλάδα και η Κύπρος, στο πλαίσιο της έρευνας και διάσωσης, δεν αφήνει κανένα κενό και αυτή είναι η απάντηση για όλα τα επιμέρους </w:t>
      </w:r>
      <w:r>
        <w:rPr>
          <w:rFonts w:eastAsia="Times New Roman"/>
          <w:szCs w:val="24"/>
        </w:rPr>
        <w:t xml:space="preserve">ζητήματα που τέθηκαν. </w:t>
      </w:r>
    </w:p>
    <w:p w14:paraId="7B21D4BE" w14:textId="77777777" w:rsidR="00B46177" w:rsidRDefault="00C46B70">
      <w:pPr>
        <w:spacing w:after="0" w:line="600" w:lineRule="auto"/>
        <w:ind w:firstLine="720"/>
        <w:jc w:val="both"/>
        <w:rPr>
          <w:rFonts w:eastAsia="Times New Roman"/>
          <w:szCs w:val="24"/>
        </w:rPr>
      </w:pPr>
      <w:r>
        <w:rPr>
          <w:rFonts w:eastAsia="Times New Roman"/>
          <w:szCs w:val="24"/>
        </w:rPr>
        <w:t xml:space="preserve">Επομένως δεν υπάρχει ζήτημα ανασφάλειας. Ας έχουμε μια στάση εθνικής αυτοπεποίθησης. </w:t>
      </w:r>
      <w:r>
        <w:rPr>
          <w:rFonts w:eastAsia="Times New Roman"/>
          <w:szCs w:val="24"/>
        </w:rPr>
        <w:t>Ό</w:t>
      </w:r>
      <w:r>
        <w:rPr>
          <w:rFonts w:eastAsia="Times New Roman"/>
          <w:szCs w:val="24"/>
        </w:rPr>
        <w:t>ταν είπα πριν ότι όλες οι αμφισβητήσεις της τουρκικής πλευράς είναι αβάσιμες, αυτό σημαίνει ότι η ελληνική πλευρά έχει σταθεί σε όλα αυτά τα ζητήμα</w:t>
      </w:r>
      <w:r>
        <w:rPr>
          <w:rFonts w:eastAsia="Times New Roman"/>
          <w:szCs w:val="24"/>
        </w:rPr>
        <w:t xml:space="preserve">τα με απόλυτη ψυχραιμία αλλά και με αυτοπεποίθηση και τα έχει αντιμετωπίσει. </w:t>
      </w:r>
      <w:r>
        <w:rPr>
          <w:rFonts w:eastAsia="Times New Roman"/>
          <w:szCs w:val="24"/>
        </w:rPr>
        <w:t>Α</w:t>
      </w:r>
      <w:r>
        <w:rPr>
          <w:rFonts w:eastAsia="Times New Roman"/>
          <w:szCs w:val="24"/>
        </w:rPr>
        <w:t>υτό θα γίνεται πάντα και γίνεται και τώρα και θα γίνεται και στο μέλλον.</w:t>
      </w:r>
    </w:p>
    <w:p w14:paraId="7B21D4BF" w14:textId="77777777" w:rsidR="00B46177" w:rsidRDefault="00C46B70">
      <w:pPr>
        <w:spacing w:after="0" w:line="600" w:lineRule="auto"/>
        <w:ind w:firstLine="720"/>
        <w:jc w:val="both"/>
        <w:rPr>
          <w:rFonts w:eastAsia="Times New Roman"/>
          <w:szCs w:val="24"/>
        </w:rPr>
      </w:pPr>
      <w:r>
        <w:rPr>
          <w:rFonts w:eastAsia="Times New Roman"/>
          <w:szCs w:val="24"/>
        </w:rPr>
        <w:t>Έχουν γνώσιν οι φύλακες. Τα πάντα είναι δεδομένα. Διεθνείς συμβάσεις υπάρχουν, διεθνείς συνθήκες υπάρχουν</w:t>
      </w:r>
      <w:r>
        <w:rPr>
          <w:rFonts w:eastAsia="Times New Roman"/>
          <w:szCs w:val="24"/>
        </w:rPr>
        <w:t xml:space="preserve">. Προς τι αυτή η δημιουργία ενός κλίματος μέσω ερωτημάτων, ανασφάλειας; </w:t>
      </w:r>
    </w:p>
    <w:p w14:paraId="7B21D4C0"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Σε κάθε περίπτωση η έρευνα και διάσωση, όμως, δεν είναι πολεμική επιχείρηση. Να έχουμε κι εδώ το μέτρο. Η έρευνα και διάσωση είναι, βέβαια, άσκηση κυριαρχικού δικαιώματος, αλλά είναι </w:t>
      </w:r>
      <w:r>
        <w:rPr>
          <w:rFonts w:eastAsia="Times New Roman"/>
          <w:szCs w:val="24"/>
        </w:rPr>
        <w:t xml:space="preserve">και υποχρέωση και το τόνισα αυτό στην </w:t>
      </w:r>
      <w:r>
        <w:rPr>
          <w:rFonts w:eastAsia="Times New Roman"/>
          <w:szCs w:val="24"/>
        </w:rPr>
        <w:t>ε</w:t>
      </w:r>
      <w:r>
        <w:rPr>
          <w:rFonts w:eastAsia="Times New Roman"/>
          <w:szCs w:val="24"/>
        </w:rPr>
        <w:t xml:space="preserve">πιτροπή. </w:t>
      </w:r>
      <w:r>
        <w:rPr>
          <w:rFonts w:eastAsia="Times New Roman"/>
          <w:szCs w:val="24"/>
        </w:rPr>
        <w:t>Η</w:t>
      </w:r>
      <w:r>
        <w:rPr>
          <w:rFonts w:eastAsia="Times New Roman"/>
          <w:szCs w:val="24"/>
        </w:rPr>
        <w:t xml:space="preserve"> ανταπόκριση κάθε χώρας στην υποχρέωση αυτή συνδέεται με την καταξίωση και των κυριαρχικών δικαιωμάτων.</w:t>
      </w:r>
    </w:p>
    <w:p w14:paraId="7B21D4C1" w14:textId="77777777" w:rsidR="00B46177" w:rsidRDefault="00C46B70">
      <w:pPr>
        <w:spacing w:after="0" w:line="600" w:lineRule="auto"/>
        <w:ind w:firstLine="720"/>
        <w:jc w:val="both"/>
        <w:rPr>
          <w:rFonts w:eastAsia="Times New Roman"/>
          <w:szCs w:val="24"/>
        </w:rPr>
      </w:pPr>
      <w:r>
        <w:rPr>
          <w:rFonts w:eastAsia="Times New Roman"/>
          <w:szCs w:val="24"/>
        </w:rPr>
        <w:t>Η χώρα, δηλαδή</w:t>
      </w:r>
      <w:r>
        <w:rPr>
          <w:rFonts w:eastAsia="Times New Roman"/>
          <w:szCs w:val="24"/>
        </w:rPr>
        <w:t>,</w:t>
      </w:r>
      <w:r>
        <w:rPr>
          <w:rFonts w:eastAsia="Times New Roman"/>
          <w:szCs w:val="24"/>
        </w:rPr>
        <w:t xml:space="preserve"> που ανταποκρίνεται με αποτελεσματικότητα και επιτυχία στη διενέργεια όλων εκείνων των πρωτοβουλιών και των δράσεων ώστε να σώζονται ανθρώπινες ζωές -και δεν μιλάω μόνο για τους πρόσφυγες και τους μετανάστες, η έρευνα διάσωσης αφορά τη διεθνή ναυτιλία- έχε</w:t>
      </w:r>
      <w:r>
        <w:rPr>
          <w:rFonts w:eastAsia="Times New Roman"/>
          <w:szCs w:val="24"/>
        </w:rPr>
        <w:t>ι και τη δυνατότητα να διεκδικήσει και στο εθνικό πεδίο και στο διεθνές πεδίο και στο διακρατικό πεδίο τα πρωτεία</w:t>
      </w:r>
      <w:r>
        <w:rPr>
          <w:rFonts w:eastAsia="Times New Roman"/>
          <w:szCs w:val="24"/>
        </w:rPr>
        <w:t>,</w:t>
      </w:r>
      <w:r>
        <w:rPr>
          <w:rFonts w:eastAsia="Times New Roman"/>
          <w:szCs w:val="24"/>
        </w:rPr>
        <w:t xml:space="preserve"> για να έχει τον έλεγχο της περιοχής που έχει την ευθύνη να ασκεί αυτή της την αρμοδιότητα, τη δικαιοδοσία, το δικαίωμα αλλά και την υποχρέωση</w:t>
      </w:r>
      <w:r>
        <w:rPr>
          <w:rFonts w:eastAsia="Times New Roman"/>
          <w:szCs w:val="24"/>
        </w:rPr>
        <w:t xml:space="preserve">. </w:t>
      </w:r>
    </w:p>
    <w:p w14:paraId="7B21D4C2"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Αυτά είναι απλά πράγματα και αυτή η </w:t>
      </w:r>
      <w:r>
        <w:rPr>
          <w:rFonts w:eastAsia="Times New Roman"/>
          <w:szCs w:val="24"/>
        </w:rPr>
        <w:t>σ</w:t>
      </w:r>
      <w:r>
        <w:rPr>
          <w:rFonts w:eastAsia="Times New Roman"/>
          <w:szCs w:val="24"/>
        </w:rPr>
        <w:t>υμφωνία τα κατοχυρώνει πλήρως και δίνει ακριβώς τη δυνατότητα</w:t>
      </w:r>
      <w:r>
        <w:rPr>
          <w:rFonts w:eastAsia="Times New Roman"/>
          <w:szCs w:val="24"/>
        </w:rPr>
        <w:t>,</w:t>
      </w:r>
      <w:r>
        <w:rPr>
          <w:rFonts w:eastAsia="Times New Roman"/>
          <w:szCs w:val="24"/>
        </w:rPr>
        <w:t xml:space="preserve"> σε έτσι και αλλιώς υπάρχουσα διαδικασία διαρκών διεργασιών με την Κυπριακή Δημοκρατία</w:t>
      </w:r>
      <w:r>
        <w:rPr>
          <w:rFonts w:eastAsia="Times New Roman"/>
          <w:szCs w:val="24"/>
        </w:rPr>
        <w:t>,</w:t>
      </w:r>
      <w:r>
        <w:rPr>
          <w:rFonts w:eastAsia="Times New Roman"/>
          <w:szCs w:val="24"/>
        </w:rPr>
        <w:t xml:space="preserve"> να γίνει όχι με ένα </w:t>
      </w:r>
      <w:r>
        <w:rPr>
          <w:rFonts w:eastAsia="Times New Roman"/>
          <w:szCs w:val="24"/>
          <w:lang w:val="en-US"/>
        </w:rPr>
        <w:t>MOU</w:t>
      </w:r>
      <w:r>
        <w:rPr>
          <w:rFonts w:eastAsia="Times New Roman"/>
          <w:szCs w:val="24"/>
        </w:rPr>
        <w:t xml:space="preserve"> αλλά με μία διακρατική συμφωνία η οποία έχ</w:t>
      </w:r>
      <w:r>
        <w:rPr>
          <w:rFonts w:eastAsia="Times New Roman"/>
          <w:szCs w:val="24"/>
        </w:rPr>
        <w:t xml:space="preserve">ει ιδιαίτερη βαρύτητα. </w:t>
      </w:r>
    </w:p>
    <w:p w14:paraId="7B21D4C3" w14:textId="77777777" w:rsidR="00B46177" w:rsidRDefault="00C46B70">
      <w:pPr>
        <w:spacing w:after="0" w:line="600" w:lineRule="auto"/>
        <w:ind w:firstLine="720"/>
        <w:jc w:val="both"/>
        <w:rPr>
          <w:rFonts w:eastAsia="Times New Roman"/>
          <w:szCs w:val="24"/>
        </w:rPr>
      </w:pPr>
      <w:r>
        <w:rPr>
          <w:rFonts w:eastAsia="Times New Roman"/>
          <w:szCs w:val="24"/>
        </w:rPr>
        <w:t>Α</w:t>
      </w:r>
      <w:r>
        <w:rPr>
          <w:rFonts w:eastAsia="Times New Roman"/>
          <w:szCs w:val="24"/>
        </w:rPr>
        <w:t>πό αυτή την άποψη καλώ όλα τα κόμματα</w:t>
      </w:r>
      <w:r>
        <w:rPr>
          <w:rFonts w:eastAsia="Times New Roman"/>
          <w:szCs w:val="24"/>
        </w:rPr>
        <w:t>,</w:t>
      </w:r>
      <w:r>
        <w:rPr>
          <w:rFonts w:eastAsia="Times New Roman"/>
          <w:szCs w:val="24"/>
        </w:rPr>
        <w:t xml:space="preserve"> και χαίρομαι που αυτό συμβαίνει</w:t>
      </w:r>
      <w:r>
        <w:rPr>
          <w:rFonts w:eastAsia="Times New Roman"/>
          <w:szCs w:val="24"/>
        </w:rPr>
        <w:t>,</w:t>
      </w:r>
      <w:r>
        <w:rPr>
          <w:rFonts w:eastAsia="Times New Roman"/>
          <w:szCs w:val="24"/>
        </w:rPr>
        <w:t xml:space="preserve"> να επικυρώσουν τη </w:t>
      </w:r>
      <w:r>
        <w:rPr>
          <w:rFonts w:eastAsia="Times New Roman"/>
          <w:szCs w:val="24"/>
        </w:rPr>
        <w:t>σ</w:t>
      </w:r>
      <w:r>
        <w:rPr>
          <w:rFonts w:eastAsia="Times New Roman"/>
          <w:szCs w:val="24"/>
        </w:rPr>
        <w:t>υμφωνία αυτή. Σε σύντομο χρόνο, υποθέτω, θα πράξει αναλόγως και η κυπριακή πλευρά -γιατί μέχρι τώρα δεν έχει επικυρωθεί από την κυπριακή Βου</w:t>
      </w:r>
      <w:r>
        <w:rPr>
          <w:rFonts w:eastAsia="Times New Roman"/>
          <w:szCs w:val="24"/>
        </w:rPr>
        <w:t xml:space="preserve">λή- και η </w:t>
      </w:r>
      <w:r>
        <w:rPr>
          <w:rFonts w:eastAsia="Times New Roman"/>
          <w:szCs w:val="24"/>
        </w:rPr>
        <w:t>σ</w:t>
      </w:r>
      <w:r>
        <w:rPr>
          <w:rFonts w:eastAsia="Times New Roman"/>
          <w:szCs w:val="24"/>
        </w:rPr>
        <w:t>υμφωνία αυτή θα τεθεί σε εφαρμογή.</w:t>
      </w:r>
    </w:p>
    <w:p w14:paraId="7B21D4C4" w14:textId="77777777" w:rsidR="00B46177" w:rsidRDefault="00C46B70">
      <w:pPr>
        <w:spacing w:after="0" w:line="600" w:lineRule="auto"/>
        <w:ind w:firstLine="720"/>
        <w:jc w:val="both"/>
        <w:rPr>
          <w:rFonts w:eastAsia="Times New Roman"/>
          <w:szCs w:val="24"/>
        </w:rPr>
      </w:pPr>
      <w:r>
        <w:rPr>
          <w:rFonts w:eastAsia="Times New Roman"/>
          <w:szCs w:val="24"/>
        </w:rPr>
        <w:t xml:space="preserve">Όλα τα άρθρα της </w:t>
      </w:r>
      <w:r>
        <w:rPr>
          <w:rFonts w:eastAsia="Times New Roman"/>
          <w:szCs w:val="24"/>
        </w:rPr>
        <w:t>σ</w:t>
      </w:r>
      <w:r>
        <w:rPr>
          <w:rFonts w:eastAsia="Times New Roman"/>
          <w:szCs w:val="24"/>
        </w:rPr>
        <w:t xml:space="preserve">υμφωνίας αυτής αλλά και η αιτιολογική έκθεση δίνουν όλες τις απαντήσεις σε όποια ζητήματα τέθηκαν, με πολύ σαφή, συγκεκριμένο και τεκμηριωμένο τρόπο. </w:t>
      </w:r>
    </w:p>
    <w:p w14:paraId="7B21D4C5" w14:textId="77777777" w:rsidR="00B46177" w:rsidRDefault="00C46B70">
      <w:pPr>
        <w:spacing w:after="0" w:line="600" w:lineRule="auto"/>
        <w:ind w:firstLine="720"/>
        <w:jc w:val="both"/>
        <w:rPr>
          <w:rFonts w:eastAsia="Times New Roman" w:cs="Times New Roman"/>
          <w:szCs w:val="24"/>
        </w:rPr>
      </w:pPr>
      <w:r>
        <w:rPr>
          <w:rFonts w:eastAsia="Times New Roman"/>
          <w:szCs w:val="24"/>
        </w:rPr>
        <w:t>Κύριε Πρόεδρε, επειδή ακριβώς το προαναγγ</w:t>
      </w:r>
      <w:r>
        <w:rPr>
          <w:rFonts w:eastAsia="Times New Roman"/>
          <w:szCs w:val="24"/>
        </w:rPr>
        <w:t>είλατε –και όπως είναι γνωστό- θα ακολουθήσει συζήτηση για μια σειρά από υπουργικές και βουλευτικές τροπολογίες, το σχέδιο νόμου</w:t>
      </w:r>
      <w:r>
        <w:rPr>
          <w:rFonts w:eastAsia="Times New Roman"/>
          <w:szCs w:val="24"/>
        </w:rPr>
        <w:t>:</w:t>
      </w:r>
      <w:r>
        <w:rPr>
          <w:rFonts w:eastAsia="Times New Roman"/>
          <w:szCs w:val="24"/>
        </w:rPr>
        <w:t xml:space="preserve"> </w:t>
      </w:r>
      <w:r>
        <w:rPr>
          <w:rFonts w:eastAsia="Times New Roman" w:cs="Times New Roman"/>
          <w:szCs w:val="24"/>
        </w:rPr>
        <w:t>«Κύρωση της Συμφω</w:t>
      </w:r>
      <w:r>
        <w:rPr>
          <w:rFonts w:eastAsia="Times New Roman" w:cs="Times New Roman"/>
          <w:szCs w:val="24"/>
        </w:rPr>
        <w:lastRenderedPageBreak/>
        <w:t xml:space="preserve">νίας μεταξύ της Κυβέρνησης της Ελληνικής Δημοκρατίας και της Κυβέρνησης της Κυπριακής Δημοκρατίας σχετικά με </w:t>
      </w:r>
      <w:r>
        <w:rPr>
          <w:rFonts w:eastAsia="Times New Roman" w:cs="Times New Roman"/>
          <w:szCs w:val="24"/>
        </w:rPr>
        <w:t>τη συνεργασία στους τομείς Έρευνας και Διάσωσης», θα πρέπει ως τίτλος να μεταβληθεί και να συμπληρωθεί με το «και άλλες διατάξεις».</w:t>
      </w:r>
    </w:p>
    <w:p w14:paraId="7B21D4C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4C7" w14:textId="77777777" w:rsidR="00B46177" w:rsidRDefault="00C46B70">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Κι εγώ ευχαριστώ.</w:t>
      </w:r>
    </w:p>
    <w:p w14:paraId="7B21D4C8" w14:textId="77777777" w:rsidR="00B46177" w:rsidRDefault="00C46B70">
      <w:pPr>
        <w:spacing w:after="0" w:line="600" w:lineRule="auto"/>
        <w:ind w:firstLine="720"/>
        <w:jc w:val="both"/>
        <w:rPr>
          <w:rFonts w:eastAsia="Times New Roman"/>
          <w:bCs/>
          <w:szCs w:val="24"/>
        </w:rPr>
      </w:pPr>
      <w:r>
        <w:rPr>
          <w:rFonts w:eastAsia="Times New Roman"/>
          <w:bCs/>
          <w:szCs w:val="24"/>
        </w:rPr>
        <w:t xml:space="preserve">Να κλείσουμε επί της αρχής το σχέδιο νόμου. Απ’ ότι </w:t>
      </w:r>
      <w:r>
        <w:rPr>
          <w:rFonts w:eastAsia="Times New Roman"/>
          <w:bCs/>
          <w:szCs w:val="24"/>
        </w:rPr>
        <w:t>αντιλήφθηκα και η Χρυσή Αυγή ψηφίζει θετικά.</w:t>
      </w:r>
    </w:p>
    <w:p w14:paraId="7B21D4C9" w14:textId="77777777" w:rsidR="00B46177" w:rsidRDefault="00C46B70">
      <w:pPr>
        <w:spacing w:after="0" w:line="600" w:lineRule="auto"/>
        <w:ind w:firstLine="720"/>
        <w:jc w:val="both"/>
        <w:rPr>
          <w:rFonts w:eastAsia="Times New Roman" w:cs="Times New Roman"/>
          <w:szCs w:val="24"/>
        </w:rPr>
      </w:pPr>
      <w:r>
        <w:rPr>
          <w:rFonts w:eastAsia="Times New Roman"/>
          <w:bCs/>
          <w:szCs w:val="24"/>
        </w:rPr>
        <w:t>Κυρίες και κύριοι συνάδελφοι, κηρύσσεται περαιωμένη η συζήτηση επί της αρχής του νομοσχεδίου του Υπουργείου Ναυτιλίας και Νησιωτικής Πολιτικής: «</w:t>
      </w:r>
      <w:r>
        <w:rPr>
          <w:rFonts w:eastAsia="Times New Roman" w:cs="Times New Roman"/>
          <w:szCs w:val="24"/>
        </w:rPr>
        <w:t>Κύρωση της Συμφωνίας μεταξύ της Κυβέρνησης της Ελληνικής Δημοκρατί</w:t>
      </w:r>
      <w:r>
        <w:rPr>
          <w:rFonts w:eastAsia="Times New Roman" w:cs="Times New Roman"/>
          <w:szCs w:val="24"/>
        </w:rPr>
        <w:t>ας και της Κυβέρνησης της Κυπριακής Δημοκρατίας σχετικά με τη συνεργασία στους τομείς Έρευνας και Διάσωσης και άλλες διατάξεις».</w:t>
      </w:r>
    </w:p>
    <w:p w14:paraId="7B21D4C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7B21D4C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Ναι.</w:t>
      </w:r>
    </w:p>
    <w:p w14:paraId="7B21D4C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Ναι.</w:t>
      </w:r>
    </w:p>
    <w:p w14:paraId="7B21D4CD"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 xml:space="preserve">ΙΩΑΝΝΗΣ ΛΑΓΟΣ: </w:t>
      </w:r>
      <w:r>
        <w:rPr>
          <w:rFonts w:eastAsia="Times New Roman" w:cs="Times New Roman"/>
          <w:szCs w:val="24"/>
        </w:rPr>
        <w:t>Ναι.</w:t>
      </w:r>
    </w:p>
    <w:p w14:paraId="7B21D4CE"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Ναι.</w:t>
      </w:r>
    </w:p>
    <w:p w14:paraId="7B21D4CF"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ΑΘΑΝΑΣΙΟΣ ΠΑΦΙΛΗΣ:</w:t>
      </w:r>
      <w:r>
        <w:rPr>
          <w:rFonts w:eastAsia="Times New Roman" w:cs="Times New Roman"/>
          <w:szCs w:val="24"/>
        </w:rPr>
        <w:t xml:space="preserve"> Ναι.</w:t>
      </w:r>
    </w:p>
    <w:p w14:paraId="7B21D4D0"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7B21D4D1"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ΓΕΩΡΓΙΟΣ-ΔΗΜΗΤΡΙΟΣ ΚΑΡΡΑΣ:</w:t>
      </w:r>
      <w:r>
        <w:rPr>
          <w:rFonts w:eastAsia="Times New Roman" w:cs="Times New Roman"/>
          <w:szCs w:val="24"/>
        </w:rPr>
        <w:t xml:space="preserve"> Ναι.</w:t>
      </w:r>
    </w:p>
    <w:p w14:paraId="7B21D4D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7B21D4D3" w14:textId="77777777" w:rsidR="00B46177" w:rsidRDefault="00C46B70">
      <w:pPr>
        <w:spacing w:after="0"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Συνεπώς το νομοσχέδιο του Υπουργείου Ναυτιλίας και Νησιωτικής Πολιτικής: «</w:t>
      </w:r>
      <w:r>
        <w:rPr>
          <w:rFonts w:eastAsia="Times New Roman" w:cs="Times New Roman"/>
          <w:szCs w:val="24"/>
        </w:rPr>
        <w:t>Κύρωση της Συμφωνίας μ</w:t>
      </w:r>
      <w:r>
        <w:rPr>
          <w:rFonts w:eastAsia="Times New Roman" w:cs="Times New Roman"/>
          <w:szCs w:val="24"/>
        </w:rPr>
        <w:t>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και άλλες διατάξεις», έγινε δεκτό επί της αρχής ομοφώνως.</w:t>
      </w:r>
    </w:p>
    <w:p w14:paraId="7B21D4D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Έχουν κατατεθεί, κυρίες και κύριοι συνάδελφοι, </w:t>
      </w:r>
      <w:r>
        <w:rPr>
          <w:rFonts w:eastAsia="Times New Roman" w:cs="Times New Roman"/>
          <w:szCs w:val="24"/>
        </w:rPr>
        <w:t>τέσσερις υπουργικές τροπολογίες. Κατατέθηκε και πριν λίγη ώρα μία από τον κ. Παππά. Αυτή νομίζω ότι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συζητήσεων και αιτήματος της </w:t>
      </w:r>
      <w:r>
        <w:rPr>
          <w:rFonts w:eastAsia="Times New Roman" w:cs="Times New Roman"/>
          <w:szCs w:val="24"/>
        </w:rPr>
        <w:t>Α</w:t>
      </w:r>
      <w:r>
        <w:rPr>
          <w:rFonts w:eastAsia="Times New Roman" w:cs="Times New Roman"/>
          <w:szCs w:val="24"/>
        </w:rPr>
        <w:t>ντιπολίτευσης στη Διάσκεψη των Προέδρων. Δεν είναι –νομίζω- επίμαχη. Εν πάση περιπτώσει είναι τέσσερις: Οι υ</w:t>
      </w:r>
      <w:r>
        <w:rPr>
          <w:rFonts w:eastAsia="Times New Roman" w:cs="Times New Roman"/>
          <w:szCs w:val="24"/>
        </w:rPr>
        <w:t>π’ αριθμόν 734/9, 738/13, 739/14 και 740/15, στην οποία αναφέρθηκα και είναι η τελευταία.</w:t>
      </w:r>
    </w:p>
    <w:p w14:paraId="7B21D4D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και τέσσερις βουλευτικές. Συγκεκριμένα οι υπ’ αριθμόν 732/7, 735/10, 736/11, 737/12.</w:t>
      </w:r>
    </w:p>
    <w:p w14:paraId="7B21D4D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διαδικασία σήμερα ήταν με το άρθρο 108 και είναι πολύ συγκεκριμένη. Η πρό</w:t>
      </w:r>
      <w:r>
        <w:rPr>
          <w:rFonts w:eastAsia="Times New Roman" w:cs="Times New Roman"/>
          <w:szCs w:val="24"/>
        </w:rPr>
        <w:t>ταση η οποία σας κάνω σε συνεννόηση με τον Πρόεδρο της Βουλής και έχοντας πάρει την έγκρισή του -επειδή αντιλαμβάνομαι ότι οι τροπολογίες όχι μόνο για το ΕΣΡ αλλά και οι υπόλοιπες δύο είναι σημαντικές και χρειάζεται χρόνο συζήτησης- είναι η εξής: Όπως είπα</w:t>
      </w:r>
      <w:r>
        <w:rPr>
          <w:rFonts w:eastAsia="Times New Roman" w:cs="Times New Roman"/>
          <w:szCs w:val="24"/>
        </w:rPr>
        <w:t xml:space="preserve">, παρά το ότι δεν προβλέπεται από τον Κανονισμό της Βουλής, προτείνω να λάβουν τον λόγο κατ’ αρχάς οι </w:t>
      </w:r>
      <w:r>
        <w:rPr>
          <w:rFonts w:eastAsia="Times New Roman" w:cs="Times New Roman"/>
          <w:szCs w:val="24"/>
        </w:rPr>
        <w:t>ε</w:t>
      </w:r>
      <w:r>
        <w:rPr>
          <w:rFonts w:eastAsia="Times New Roman" w:cs="Times New Roman"/>
          <w:szCs w:val="24"/>
        </w:rPr>
        <w:t xml:space="preserve">ισηγητές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w:t>
      </w:r>
      <w:r>
        <w:rPr>
          <w:rFonts w:eastAsia="Times New Roman" w:cs="Times New Roman"/>
          <w:szCs w:val="24"/>
        </w:rPr>
        <w:t>,</w:t>
      </w:r>
      <w:r>
        <w:rPr>
          <w:rFonts w:eastAsia="Times New Roman" w:cs="Times New Roman"/>
          <w:szCs w:val="24"/>
        </w:rPr>
        <w:t xml:space="preserve"> που είχαν οριστεί από τα κόμματα για την κύρωση από πέντε λεπτά ο καθένας για τις τροπολογίες. </w:t>
      </w:r>
      <w:r>
        <w:rPr>
          <w:rFonts w:eastAsia="Times New Roman" w:cs="Times New Roman"/>
          <w:szCs w:val="24"/>
        </w:rPr>
        <w:t>Μ</w:t>
      </w:r>
      <w:r>
        <w:rPr>
          <w:rFonts w:eastAsia="Times New Roman" w:cs="Times New Roman"/>
          <w:szCs w:val="24"/>
        </w:rPr>
        <w:t>ετά να ακολουθήσουν δύο</w:t>
      </w:r>
      <w:r>
        <w:rPr>
          <w:rFonts w:eastAsia="Times New Roman" w:cs="Times New Roman"/>
          <w:szCs w:val="24"/>
        </w:rPr>
        <w:t xml:space="preserve"> </w:t>
      </w:r>
      <w:r>
        <w:rPr>
          <w:rFonts w:eastAsia="Times New Roman" w:cs="Times New Roman"/>
          <w:szCs w:val="24"/>
        </w:rPr>
        <w:lastRenderedPageBreak/>
        <w:t xml:space="preserve">κύκλοι συναδέλφων με την αναλογία που προβλέπεται από τον Κανονισμό, δηλαδή, πέντε από τον ΣΥΡΙΖΑ, τρεις από τη Νέα Δημοκρατία, ένας από τα υπόλοιπα κόμματα, συν οι Ανεξάρτητοι. </w:t>
      </w:r>
    </w:p>
    <w:p w14:paraId="7B21D4D7" w14:textId="77777777" w:rsidR="00B46177" w:rsidRDefault="00C46B70">
      <w:pPr>
        <w:spacing w:after="0" w:line="600" w:lineRule="auto"/>
        <w:ind w:firstLine="720"/>
        <w:jc w:val="both"/>
        <w:rPr>
          <w:rFonts w:eastAsia="Times New Roman"/>
          <w:bCs/>
          <w:szCs w:val="24"/>
        </w:rPr>
      </w:pPr>
      <w:r>
        <w:rPr>
          <w:rFonts w:eastAsia="Times New Roman" w:cs="Times New Roman"/>
          <w:szCs w:val="24"/>
        </w:rPr>
        <w:t>Συνολικά με αυτή την πρόταση μιλούν τριάντα συνάδελφοι. Εάν υπάρχει άλλη πρό</w:t>
      </w:r>
      <w:r>
        <w:rPr>
          <w:rFonts w:eastAsia="Times New Roman" w:cs="Times New Roman"/>
          <w:szCs w:val="24"/>
        </w:rPr>
        <w:t xml:space="preserve">ταση απέναντι στη συγκεκριμένη, να τοποθετηθούν οι Κοινοβουλευτικοί Εκπρόσωποι των κομμάτων για δύο λεπτά ο καθένας. </w:t>
      </w:r>
    </w:p>
    <w:p w14:paraId="7B21D4D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τον λόγο.</w:t>
      </w:r>
    </w:p>
    <w:p w14:paraId="7B21D4D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είδα, κύριε Λοβέρδο.</w:t>
      </w:r>
    </w:p>
    <w:p w14:paraId="7B21D4D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Εάν υπάρχει πρόβλημα θα αποφασίσ</w:t>
      </w:r>
      <w:r>
        <w:rPr>
          <w:rFonts w:eastAsia="Times New Roman" w:cs="Times New Roman"/>
          <w:szCs w:val="24"/>
        </w:rPr>
        <w:t>ει η Ολομέλεια κατά πλειοψηφία επί της προτάσεως του Προεδρείου ή της πρότασης, εάν υπάρχει διαφορετική, από κάποιον Κοινοβουλευτικό Εκπρόσωπο.</w:t>
      </w:r>
    </w:p>
    <w:p w14:paraId="7B21D4D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Λοβέρδο, ζητήσατε τον λόγο. Προφανώς θέλετε να προτείνετε κάτι άλλο. Έχετε τον λόγο για δύο λεπτά.</w:t>
      </w:r>
    </w:p>
    <w:p w14:paraId="7B21D4D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ΑΝΔΡΕΑΣ</w:t>
      </w:r>
      <w:r>
        <w:rPr>
          <w:rFonts w:eastAsia="Times New Roman" w:cs="Times New Roman"/>
          <w:b/>
          <w:szCs w:val="24"/>
        </w:rPr>
        <w:t xml:space="preserve"> ΛΟΒΕΡΔΟΣ:</w:t>
      </w:r>
      <w:r>
        <w:rPr>
          <w:rFonts w:eastAsia="Times New Roman" w:cs="Times New Roman"/>
          <w:szCs w:val="24"/>
        </w:rPr>
        <w:t xml:space="preserve"> Κύριε Πρόεδρε, θα είχα συμφωνήσει</w:t>
      </w:r>
      <w:r>
        <w:rPr>
          <w:rFonts w:eastAsia="Times New Roman" w:cs="Times New Roman"/>
          <w:szCs w:val="24"/>
        </w:rPr>
        <w:t>,</w:t>
      </w:r>
      <w:r>
        <w:rPr>
          <w:rFonts w:eastAsia="Times New Roman" w:cs="Times New Roman"/>
          <w:szCs w:val="24"/>
        </w:rPr>
        <w:t xml:space="preserve"> εάν δεν είχατε κάνει αυτόν τον περιορισμό στον κατάλογο των ομιλητών. Έχετε πολύ καλά οργανώσει τη διαδικασία μέχρι στιγμής. Βγάλατε έξω από το κυρίως θέμα της σημερινής συνεδρίασης την κύρωση, τοποθετήθηκαν οι</w:t>
      </w:r>
      <w:r>
        <w:rPr>
          <w:rFonts w:eastAsia="Times New Roman" w:cs="Times New Roman"/>
          <w:szCs w:val="24"/>
        </w:rPr>
        <w:t xml:space="preserve"> συνάδελφοι, ο Υπουργός. Νομίζω ότι τώρα πρέπει να συνεχίσετε ακριβώς με τον ίδιο ανοικτό τρόπο τη διαδικασία. </w:t>
      </w:r>
    </w:p>
    <w:p w14:paraId="7B21D4D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Δεν είναι μια τυχαία τροπολογία -αναφέρομαι στην τροπολογία του Υπουργού Επικρατείας- αλλά και οι άλλες τροπολογίες έχουν σοβαρότητα και </w:t>
      </w:r>
      <w:r>
        <w:rPr>
          <w:rFonts w:eastAsia="Times New Roman" w:cs="Times New Roman"/>
          <w:szCs w:val="24"/>
        </w:rPr>
        <w:t>σημασία, σωστά το είπατε. Άρα, λοιπόν, αφού τουλάχιστον με την τροπολογία που εγώ ανέφερα πρώτη, του κυρίου Υπουργού Επικρατείας, η χώρα έχει ταλαιπωρηθεί επί δεκατέσσερις μήνες, οι Διασκέψεις των Προέδρων είναι πέντε, οι επίκαιρες ερωτήσεις στη Βουλή δεκά</w:t>
      </w:r>
      <w:r>
        <w:rPr>
          <w:rFonts w:eastAsia="Times New Roman" w:cs="Times New Roman"/>
          <w:szCs w:val="24"/>
        </w:rPr>
        <w:t>δες, οι νομοθετικές τροπολογίες πολλές, η αναστάτωση πάρα πολύ μεγάλη, όλα αυτά για τον κύριο Υπουργό Επικρατείας, δεν μπορεί η Βουλή να διεκπεραιώσει αυτή τη συζήτηση με μία οργανωμένη συζήτηση</w:t>
      </w:r>
      <w:r>
        <w:rPr>
          <w:rFonts w:eastAsia="Times New Roman" w:cs="Times New Roman"/>
          <w:szCs w:val="24"/>
        </w:rPr>
        <w:t>,</w:t>
      </w:r>
      <w:r>
        <w:rPr>
          <w:rFonts w:eastAsia="Times New Roman" w:cs="Times New Roman"/>
          <w:szCs w:val="24"/>
        </w:rPr>
        <w:t xml:space="preserve"> που περιορίζει τις φωνές της </w:t>
      </w:r>
      <w:r>
        <w:rPr>
          <w:rFonts w:eastAsia="Times New Roman" w:cs="Times New Roman"/>
          <w:szCs w:val="24"/>
        </w:rPr>
        <w:t>Σ</w:t>
      </w:r>
      <w:r>
        <w:rPr>
          <w:rFonts w:eastAsia="Times New Roman" w:cs="Times New Roman"/>
          <w:szCs w:val="24"/>
        </w:rPr>
        <w:t xml:space="preserve">υμπολίτευσης και της </w:t>
      </w:r>
      <w:r>
        <w:rPr>
          <w:rFonts w:eastAsia="Times New Roman" w:cs="Times New Roman"/>
          <w:szCs w:val="24"/>
        </w:rPr>
        <w:t>Α</w:t>
      </w:r>
      <w:r>
        <w:rPr>
          <w:rFonts w:eastAsia="Times New Roman" w:cs="Times New Roman"/>
          <w:szCs w:val="24"/>
        </w:rPr>
        <w:t>ντιπολίτ</w:t>
      </w:r>
      <w:r>
        <w:rPr>
          <w:rFonts w:eastAsia="Times New Roman" w:cs="Times New Roman"/>
          <w:szCs w:val="24"/>
        </w:rPr>
        <w:t xml:space="preserve">ευσης. </w:t>
      </w:r>
    </w:p>
    <w:p w14:paraId="7B21D4D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Σας ζητώ να ανοίξετε κατάλογο ομιλητών, κύριε Πρόεδρε, κανονικότατα. Παραβλέπουμε το γεγονός ότι η κυρωτική διαδικασία δεν είναι η κατάλληλη για πολύ σημαντικές στιγμές του κοινοβουλευτικού έργου. Είναι οι σημερινές πολύ σημαντικές; Βεβαίως είναι κ</w:t>
      </w:r>
      <w:r>
        <w:rPr>
          <w:rFonts w:eastAsia="Times New Roman" w:cs="Times New Roman"/>
          <w:szCs w:val="24"/>
        </w:rPr>
        <w:t>αι το προανέφερα. Ένας Υπουργός έχει διχάσει την Ελλάδα, έχει δημιουργήσει ζητήματα που απασχολούν την κοινωνία και σκεπάζουν άλλα θέματα.</w:t>
      </w:r>
    </w:p>
    <w:p w14:paraId="7B21D4D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είναι επί της διαδικασίας, κύριε Πρόεδρε;</w:t>
      </w:r>
    </w:p>
    <w:p w14:paraId="7B21D4E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αυτ</w:t>
      </w:r>
      <w:r>
        <w:rPr>
          <w:rFonts w:eastAsia="Times New Roman" w:cs="Times New Roman"/>
          <w:szCs w:val="24"/>
        </w:rPr>
        <w:t>ά στην τοποθέτησή σας.</w:t>
      </w:r>
    </w:p>
    <w:p w14:paraId="7B21D4E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Άρχισε η πασαρέλα!</w:t>
      </w:r>
    </w:p>
    <w:p w14:paraId="7B21D4E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Φάμελλε, μη μιλάτε, σας παρακαλώ.</w:t>
      </w:r>
    </w:p>
    <w:p w14:paraId="7B21D4E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Λοβέρδο, επί της διαδικασίας τώρα. Εσείς θα πάρετε τον λόγο ούτως ή άλλως είτε με τη μία είτε με την άλλη και θα πεί</w:t>
      </w:r>
      <w:r>
        <w:rPr>
          <w:rFonts w:eastAsia="Times New Roman" w:cs="Times New Roman"/>
          <w:szCs w:val="24"/>
        </w:rPr>
        <w:t>τε αυτά που θέλετε στην ομιλία σας.</w:t>
      </w:r>
    </w:p>
    <w:p w14:paraId="7B21D4E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Σας εξηγώ, κύριε Πρόεδρε, με αυτόν τον έντονο τόνο γιατί τα επιχειρήματα είναι σαφή και συνοδεύουν σαφέστατη πρόταση, ότι δεν είναι μία κοινοβουλευτική στιγμή ρουτίνας για να περιοριστεί η συζήτηση.</w:t>
      </w:r>
    </w:p>
    <w:p w14:paraId="7B21D4E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ρότασή μου, λοιπόν, συγκεκριμενοποιείται: Όπως τα λέτε σε σχέση με τις τροπολογίες, αλλά ανοίγουμε κατάλογο ομιλητών. Από τη δική μας παράταξη θα μιλήσουν πολλοί. Από την Πλειοψηφία και τη Μειοψηφία φαντάζομαι το ίδιο, εννοώ τα άλλα κόμματα. Δεν μπορείτε α</w:t>
      </w:r>
      <w:r>
        <w:rPr>
          <w:rFonts w:eastAsia="Times New Roman" w:cs="Times New Roman"/>
          <w:szCs w:val="24"/>
        </w:rPr>
        <w:t>υτό να το περιορίσετε. Σας το ζητώ.</w:t>
      </w:r>
    </w:p>
    <w:p w14:paraId="7B21D4E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Παρέλειψα να σας πω ότι πριν ξεκινήσει η συζήτηση…</w:t>
      </w:r>
    </w:p>
    <w:p w14:paraId="7B21D4E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ζητώ τον λόγο.</w:t>
      </w:r>
    </w:p>
    <w:p w14:paraId="7B21D4E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ζητώ τον λόγο.</w:t>
      </w:r>
    </w:p>
    <w:p w14:paraId="7B21D4E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Ένα λεπτό, δεν τέλειωσα. Μη σηκώνετε τα χέρια σας. Ήσασταν στην Αίθουσα όταν είπα ότι θα ζητήσω από έναν-έναν Κοινοβουλευτικό Εκπρόσωπο. Ο σκληρός δίσκος μου λειτουργεί αψόγως. Δεν χρειάζεται να σηκώνετε τα χέρια σας. </w:t>
      </w:r>
    </w:p>
    <w:p w14:paraId="7B21D4E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Παρέλειψα μόνο να πω ότι πριν ξεκινή</w:t>
      </w:r>
      <w:r>
        <w:rPr>
          <w:rFonts w:eastAsia="Times New Roman" w:cs="Times New Roman"/>
          <w:szCs w:val="24"/>
        </w:rPr>
        <w:t>σουν οι τοποθετήσεις των συναδέλφων, με τη μία ή την άλλη διαδικασία, -απ’ ό,τι διαβλέπω θα αποφασίσει η Ολομέλεια την πρόταση του Προεδρείου ή την πρόταση του κ. Λοβέρδου- θα προηγηθούν οι τοποθετήσεις των Υπουργών για κάθε μία από τις τροπολογίες ώστε να</w:t>
      </w:r>
      <w:r>
        <w:rPr>
          <w:rFonts w:eastAsia="Times New Roman" w:cs="Times New Roman"/>
          <w:szCs w:val="24"/>
        </w:rPr>
        <w:t xml:space="preserve"> έχουν και οι συνάδελφοι και οι Κοινοβουλευτικοί Εκπρόσωποι εικόνα για το τι λέει η Κυβέρνηση. Θα το πάμε αντιστρόφως. Νομίζω όλοι θέλετε αυτό κατ</w:t>
      </w:r>
      <w:r>
        <w:rPr>
          <w:rFonts w:eastAsia="Times New Roman" w:cs="Times New Roman"/>
          <w:szCs w:val="24"/>
        </w:rPr>
        <w:t xml:space="preserve">’ </w:t>
      </w:r>
      <w:r>
        <w:rPr>
          <w:rFonts w:eastAsia="Times New Roman" w:cs="Times New Roman"/>
          <w:szCs w:val="24"/>
        </w:rPr>
        <w:t>αρχήν και, βεβαίως, θα παραμείνουν και στα έδρανα κατά τη διάρκεια της συζήτησης.</w:t>
      </w:r>
    </w:p>
    <w:p w14:paraId="7B21D4E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πάω με τη σειρά.</w:t>
      </w:r>
    </w:p>
    <w:p w14:paraId="7B21D4E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r>
        <w:rPr>
          <w:rFonts w:eastAsia="Times New Roman" w:cs="Times New Roman"/>
          <w:szCs w:val="24"/>
        </w:rPr>
        <w:t>Φάμελλε, για δύο λεπτά, ποια από τις δύο διαδικασίες υποστηρίζει ο ΣΥΡΙΖΑ; Την πρόταση του Προεδρείου, η οποία ούτως ή άλλως «παρεκκλίνει» από τον Κανονισμό ή την περαιτέρω «παρέκκλιση» -εντός εισαγωγικών βάζω τις λέξεις για να μη θεωρηθεί ότι υπάρχει αιχμ</w:t>
      </w:r>
      <w:r>
        <w:rPr>
          <w:rFonts w:eastAsia="Times New Roman" w:cs="Times New Roman"/>
          <w:szCs w:val="24"/>
        </w:rPr>
        <w:t>ή- του Κανονισμού, που έκανε ο κ. Λοβέρδος;</w:t>
      </w:r>
    </w:p>
    <w:p w14:paraId="7B21D4E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κύριοι Υπουργοί, κυρίες και κύριοι συνάδελφοι, θεωρώ ότι πράγματι η σημερινή συζήτηση είναι πάρα πολύ σημαντική, εφόσον είναι μια συζήτηση που επαναφέρει σε αυτήν την κοινοβουλευ</w:t>
      </w:r>
      <w:r>
        <w:rPr>
          <w:rFonts w:eastAsia="Times New Roman" w:cs="Times New Roman"/>
          <w:szCs w:val="24"/>
        </w:rPr>
        <w:t>τική περίοδο για τρίτη φορά ένα μείζον ζήτημα, που είναι η εφαρμογή του Συντάγματος, κάτι το οποίο για είκοσι επτά χρόνια η πατρίδα μας δεν είχε κατορθώσει να κάνει εφικτό, μιας και οι προηγούμενες κυβερνήσεις οπισθοχώρησαν απέναντι σε αυτήν τη συνταγματικ</w:t>
      </w:r>
      <w:r>
        <w:rPr>
          <w:rFonts w:eastAsia="Times New Roman" w:cs="Times New Roman"/>
          <w:szCs w:val="24"/>
        </w:rPr>
        <w:t xml:space="preserve">ή επιταγή και στον έλεγχο που όφειλε η πολιτεία να κάνει στο ραδιοτηλεοπτικό πεδίο. </w:t>
      </w:r>
    </w:p>
    <w:p w14:paraId="7B21D4E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συζήτηση, όμως, έχει επαναληφθεί πάρα πολλές φορές και στη δημόσια σφαίρα και στην κοινοβουλευτική και παρότι θα έλεγα ότι η άποψή μας αυτή για τη σημασία και την ουσία </w:t>
      </w:r>
      <w:r>
        <w:rPr>
          <w:rFonts w:eastAsia="Times New Roman" w:cs="Times New Roman"/>
          <w:szCs w:val="24"/>
        </w:rPr>
        <w:t xml:space="preserve">της συζήτησης θα </w:t>
      </w:r>
      <w:r>
        <w:rPr>
          <w:rFonts w:eastAsia="Times New Roman" w:cs="Times New Roman"/>
          <w:szCs w:val="24"/>
        </w:rPr>
        <w:lastRenderedPageBreak/>
        <w:t>επέτεινε υπέρ της πρότασης μιας ανοικτής συζήτησης πολλών ωρών και πολλών ημερών, αν θέλετε, διότι η δημοκρατία και η Αριστερά και η προοδευτική σκέψη δεν έχει τίποτα να χάσει από μία συζήτηση περί της εφαρμογής του Συντάγματος και περί τω</w:t>
      </w:r>
      <w:r>
        <w:rPr>
          <w:rFonts w:eastAsia="Times New Roman" w:cs="Times New Roman"/>
          <w:szCs w:val="24"/>
        </w:rPr>
        <w:t>ν μεγάλων ευθυνών προηγούμενων χρόνων, νομίζω ότι σήμερα αυτό που προέχει είναι να κάνουμε ένα βήμα μπροστά.</w:t>
      </w:r>
    </w:p>
    <w:p w14:paraId="7B21D4E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ένα βήμα μπροστά είναι η ανεξάρτητη αρχή, το Εθνικό Συμβούλιο Ραδιοτηλεόρασης, η σύνθεση και η εφαρμογή των σκέψεων όλης της πολιτείας και όλης </w:t>
      </w:r>
      <w:r>
        <w:rPr>
          <w:rFonts w:eastAsia="Times New Roman" w:cs="Times New Roman"/>
          <w:szCs w:val="24"/>
        </w:rPr>
        <w:t>της κοινωνίας. Για τον λόγο αυτό, λοιπόν, θεωρώ ότι με βάση το μέτρο θα μπορούσαμε να δεχθούμε αυτή η συζήτηση να εξελιχθεί με βάση την πρόταση του Προεδρείου, παρ</w:t>
      </w:r>
      <w:r>
        <w:rPr>
          <w:rFonts w:eastAsia="Times New Roman" w:cs="Times New Roman"/>
          <w:szCs w:val="24"/>
        </w:rPr>
        <w:t xml:space="preserve">’ </w:t>
      </w:r>
      <w:r>
        <w:rPr>
          <w:rFonts w:eastAsia="Times New Roman" w:cs="Times New Roman"/>
          <w:szCs w:val="24"/>
        </w:rPr>
        <w:t>ότι η αρχική μας διάθεση και όλης της Κοινοβουλευτικής Ομάδας του ΣΥΡΙΖΑ είναι όλοι οι Βουλ</w:t>
      </w:r>
      <w:r>
        <w:rPr>
          <w:rFonts w:eastAsia="Times New Roman" w:cs="Times New Roman"/>
          <w:szCs w:val="24"/>
        </w:rPr>
        <w:t xml:space="preserve">ευτές του ΣΥΡΙΖΑ να μιλήσουμε, κύριε Πρόεδρε. Γιατί διεκδικούμε την ανάγκη να εφαρμοσθεί επιτέλους αυτή η σημαντική πρόβλεψη του Συντάγματος στη χώρα μας. </w:t>
      </w:r>
    </w:p>
    <w:p w14:paraId="7B21D4F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Πιστεύω, όμως, ότι ο σκοπός, είναι να τελειώσουμε σήμερα τα προαπαιτούμενα, εάν θέλετε, που δημιουργ</w:t>
      </w:r>
      <w:r>
        <w:rPr>
          <w:rFonts w:eastAsia="Times New Roman" w:cs="Times New Roman"/>
          <w:szCs w:val="24"/>
        </w:rPr>
        <w:t>ούν ένα κλίμα σύνθεσης, για να πετύχουμε το μείζον, που είναι η συζήτηση για το Εθνικό Συμβούλιο Ραδιοτηλεόρασης, για την ανεξάρτητη αρχή, που πολλά προσκόμματα και με μικροπολιτική σκέψη θεωρώ ότι μπήκαν το τελευταίο διάστημα. Παρά ταύτα, πιστεύω ότι η επ</w:t>
      </w:r>
      <w:r>
        <w:rPr>
          <w:rFonts w:eastAsia="Times New Roman" w:cs="Times New Roman"/>
          <w:szCs w:val="24"/>
        </w:rPr>
        <w:t>ιλογή και της Κυβέρνησης και του Κοινοβουλίου πρέπει να είναι να πάμε ένα βήμα μπροστά. Η κοινωνία, πράγματι, έχει σοβαρότατα θέματα που παραμένουν ανοικτά, σοβαρότατα θέματα που αφορούν την εργασία, που αφορούν την ισονομία, το δίκαιο στη χώρα μας, αλλά ω</w:t>
      </w:r>
      <w:r>
        <w:rPr>
          <w:rFonts w:eastAsia="Times New Roman" w:cs="Times New Roman"/>
          <w:szCs w:val="24"/>
        </w:rPr>
        <w:t>ς πρώτη προσπάθεια, εάν θέλετε, για να πετύχουμε αυτούς τους κοινούς στόχους, νομίζω ότι πρέπει να βρούμε και στο μέτρο της διαδικασίας το καλύτερο.</w:t>
      </w:r>
    </w:p>
    <w:p w14:paraId="7B21D4F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Πιστεύουμε, λοιπόν, ότι η πρόταση του Προεδρείου μπορεί να υπηρετήσει αυτόν τον σκοπό και παρ</w:t>
      </w:r>
      <w:r>
        <w:rPr>
          <w:rFonts w:eastAsia="Times New Roman" w:cs="Times New Roman"/>
          <w:szCs w:val="24"/>
        </w:rPr>
        <w:t xml:space="preserve">’ </w:t>
      </w:r>
      <w:r>
        <w:rPr>
          <w:rFonts w:eastAsia="Times New Roman" w:cs="Times New Roman"/>
          <w:szCs w:val="24"/>
        </w:rPr>
        <w:t>ότι δεν έχου</w:t>
      </w:r>
      <w:r>
        <w:rPr>
          <w:rFonts w:eastAsia="Times New Roman" w:cs="Times New Roman"/>
          <w:szCs w:val="24"/>
        </w:rPr>
        <w:t>με κανένα θέμα για μεγάλη διαδικασία, προτείνουμε να ξεκινήσουμε με την πρόταση του Προεδρείου.</w:t>
      </w:r>
    </w:p>
    <w:p w14:paraId="7B21D4F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B21D4F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 Δένδιας, ο Κοινοβουλευτικός Εκπρόσωπος της Νέας Δημοκρατίας, έχει τον λόγο επί του θέματος της διαδικασίας.</w:t>
      </w:r>
    </w:p>
    <w:p w14:paraId="7B21D4F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προφανώς θα περιοριστώ. Με την άδειά σας θα παρατηρήσω, βεβαίως, ότι επί δεκατέσσερις και πλέον μήνες ταλαιπω</w:t>
      </w:r>
      <w:r>
        <w:rPr>
          <w:rFonts w:eastAsia="Times New Roman" w:cs="Times New Roman"/>
          <w:szCs w:val="24"/>
        </w:rPr>
        <w:t xml:space="preserve">ρούνται το </w:t>
      </w:r>
      <w:r>
        <w:rPr>
          <w:rFonts w:eastAsia="Times New Roman" w:cs="Times New Roman"/>
          <w:szCs w:val="24"/>
        </w:rPr>
        <w:t xml:space="preserve">ελληνικό </w:t>
      </w:r>
      <w:r>
        <w:rPr>
          <w:rFonts w:eastAsia="Times New Roman" w:cs="Times New Roman"/>
          <w:szCs w:val="24"/>
        </w:rPr>
        <w:t xml:space="preserve">Κοινοβούλιο, η Διάσκεψη των Προέδρων, η ελληνική κοινωνία γενικότερα, από τις νομοθετικές ρυθμίσεις, που επ’ ονόματι κάποιας κατά περίεργο τρόπο γενομένης αντιληπτής διαφάνειας εισήγαγαν η Κυβέρνηση και ο Υπουργός κ. Παππάς. </w:t>
      </w:r>
    </w:p>
    <w:p w14:paraId="7B21D4F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στη </w:t>
      </w:r>
      <w:r>
        <w:rPr>
          <w:rFonts w:eastAsia="Times New Roman" w:cs="Times New Roman"/>
          <w:szCs w:val="24"/>
        </w:rPr>
        <w:t>Νέα Δημοκρατία, κύριε Πρόεδρε, θέλουμε να διευκολύνουμε τους συναδέλφους του ΣΥΡΙΖΑ να εκφράσουν αυτό που συνειδησιακά αισθάνονται. Δεν θέλουμε να τους περιορίσουμε στους πέντε, τέσσερις, τρεις ομιλητές. Θέλουμε, πράγματι, να δώσουμε σε όλους την ευκαιρία,</w:t>
      </w:r>
      <w:r>
        <w:rPr>
          <w:rFonts w:eastAsia="Times New Roman" w:cs="Times New Roman"/>
          <w:szCs w:val="24"/>
        </w:rPr>
        <w:t xml:space="preserve"> εάν το επιθυμούν, να τοποθετηθούν γι’ αυτό το «κειμήλιο» δημοκρατίας που αποτελεί ο νόμος του Υπουργού, του κ. Παππά και κατά συνέπεια, είμαστε ευθέως υπέρ της ανοικτής συζήτησης. Θεωρούμε ότι εδώ που ήρθε το πράγμα </w:t>
      </w:r>
      <w:r>
        <w:rPr>
          <w:rFonts w:eastAsia="Times New Roman" w:cs="Times New Roman"/>
          <w:szCs w:val="24"/>
        </w:rPr>
        <w:lastRenderedPageBreak/>
        <w:t>οτιδήποτε λιγότερο δεν θα βοηθήσει. Ο κ</w:t>
      </w:r>
      <w:r>
        <w:rPr>
          <w:rFonts w:eastAsia="Times New Roman" w:cs="Times New Roman"/>
          <w:szCs w:val="24"/>
        </w:rPr>
        <w:t>άθε Βουλευτής, εν πάση περιπτώσει, πρέπει να αντιμετωπίσει αυτοτελώς τα θέματα της συνείδησής του.</w:t>
      </w:r>
    </w:p>
    <w:p w14:paraId="7B21D4F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κάνει μία αίτηση επί του Κανονισμού ο κ. Βενιζέλος. Θα τον παρακαλέσω να ολοκληρώσουν οι Κοινοβουλευτικοί Εκπρόσωποι επ</w:t>
      </w:r>
      <w:r>
        <w:rPr>
          <w:rFonts w:eastAsia="Times New Roman" w:cs="Times New Roman"/>
          <w:szCs w:val="24"/>
        </w:rPr>
        <w:t>ί του αρχικού διαδικαστικού και αμέσως μετά, κύριε Πρόεδρε, θα σας δώσω τον λόγο.</w:t>
      </w:r>
    </w:p>
    <w:p w14:paraId="7B21D4F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Παρακαλώ.</w:t>
      </w:r>
    </w:p>
    <w:p w14:paraId="7B21D4F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Κοινοβουλευτικός Εκπρόσωπος της Χρυσής Αυγής</w:t>
      </w:r>
      <w:r>
        <w:rPr>
          <w:rFonts w:eastAsia="Times New Roman" w:cs="Times New Roman"/>
          <w:szCs w:val="24"/>
        </w:rPr>
        <w:t>,</w:t>
      </w:r>
      <w:r>
        <w:rPr>
          <w:rFonts w:eastAsia="Times New Roman" w:cs="Times New Roman"/>
          <w:szCs w:val="24"/>
        </w:rPr>
        <w:t xml:space="preserve"> ο κ. Λαγός, έχει τον λόγο.</w:t>
      </w:r>
    </w:p>
    <w:p w14:paraId="7B21D4F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Κύριε Πρόεδρε, θεωρώ ότι θα ήταν σωστό να ανοίξει ο κατάλογος ομιλητών και να τοποθετηθούν όσο περισσότεροι Βουλευτές γίνεται. </w:t>
      </w:r>
    </w:p>
    <w:p w14:paraId="7B21D4F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για τη συντομία σας.</w:t>
      </w:r>
    </w:p>
    <w:p w14:paraId="7B21D4F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 κ. Λοβέρδος μίλησε. </w:t>
      </w:r>
    </w:p>
    <w:p w14:paraId="7B21D4F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Ο κ. Παφίλης, ο Κοινοβουλευτικός Εκπρόσωπ</w:t>
      </w:r>
      <w:r>
        <w:rPr>
          <w:rFonts w:eastAsia="Times New Roman" w:cs="Times New Roman"/>
          <w:szCs w:val="24"/>
        </w:rPr>
        <w:t>ος του Κομμουνιστικού Κόμματος, έχει τον λόγο.</w:t>
      </w:r>
    </w:p>
    <w:p w14:paraId="7B21D4F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προφανές ότι ανάγεται ως η μητέρα των μαχών η συζήτηση συνολικά για το ραδιοτηλεοπτικό τοπίο. Και αυτό σχετίζεται με το ότι υπάρχει στρατηγική σύμπλευση ανάμεσα στα υπόλοιπα κόμματα κα</w:t>
      </w:r>
      <w:r>
        <w:rPr>
          <w:rFonts w:eastAsia="Times New Roman" w:cs="Times New Roman"/>
          <w:szCs w:val="24"/>
        </w:rPr>
        <w:t>ι επομένως, δίνουν τη μάχη σε δευτερεύοντα θέματα.</w:t>
      </w:r>
    </w:p>
    <w:p w14:paraId="7B21D4F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Να πω και κάτι άλλο, κύριε Πρόεδρε. Νομίζετε ότι τον ελληνικό λαό τον ενδιαφέρει ποιος επιχειρηματίας θα πάρει ποιο κανάλι; Σοβαρολογούμε; Τον ενδιαφέρει τη στιγμή που είναι άνεργος, τη στιγμή που του κόβο</w:t>
      </w:r>
      <w:r>
        <w:rPr>
          <w:rFonts w:eastAsia="Times New Roman" w:cs="Times New Roman"/>
          <w:szCs w:val="24"/>
        </w:rPr>
        <w:t>υν συντάξεις, τη στιγμή που πληρώνει τα μαλλιά της κεφαλής του και έχει σιχαθεί ο κόσμος από το πρωί μέχρι το βράδυ εδώ και δυο μήνες να είναι κεντρικό πολιτικό ζήτημα, για να κρυφτούν όλα τα υπόλοιπα;</w:t>
      </w:r>
    </w:p>
    <w:p w14:paraId="7B21D4F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λοιπόν, θεωρούμε ότι αυτό πρέπει να τελειώσει κ</w:t>
      </w:r>
      <w:r>
        <w:rPr>
          <w:rFonts w:eastAsia="Times New Roman" w:cs="Times New Roman"/>
          <w:szCs w:val="24"/>
        </w:rPr>
        <w:t>αι δεν μας ενδιαφέρει εάν θα είναι η άλφα ή η βήτα διαδικασία. Γι’ αυτό και ψηφίζουμε «</w:t>
      </w:r>
      <w:r>
        <w:rPr>
          <w:rFonts w:eastAsia="Times New Roman" w:cs="Times New Roman"/>
          <w:szCs w:val="24"/>
        </w:rPr>
        <w:t>παρών</w:t>
      </w:r>
      <w:r>
        <w:rPr>
          <w:rFonts w:eastAsia="Times New Roman" w:cs="Times New Roman"/>
          <w:szCs w:val="24"/>
        </w:rPr>
        <w:t>» σε ό,τι αφορά τη διαδικασία.</w:t>
      </w:r>
    </w:p>
    <w:p w14:paraId="7B21D50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να θέσω ένα θέμα. Υπάρχει η </w:t>
      </w:r>
      <w:r>
        <w:rPr>
          <w:rFonts w:eastAsia="Times New Roman" w:cs="Times New Roman"/>
          <w:szCs w:val="24"/>
        </w:rPr>
        <w:t xml:space="preserve">σύμβαση </w:t>
      </w:r>
      <w:r>
        <w:rPr>
          <w:rFonts w:eastAsia="Times New Roman" w:cs="Times New Roman"/>
          <w:szCs w:val="24"/>
        </w:rPr>
        <w:t>μεταξύ Ελλάδας και Κύπρου. Τώρα μπαίνουν και τέσσερις τροπολογίες. Εμείς, παραδεί</w:t>
      </w:r>
      <w:r>
        <w:rPr>
          <w:rFonts w:eastAsia="Times New Roman" w:cs="Times New Roman"/>
          <w:szCs w:val="24"/>
        </w:rPr>
        <w:t xml:space="preserve">γματος χάριν, τη </w:t>
      </w:r>
      <w:r>
        <w:rPr>
          <w:rFonts w:eastAsia="Times New Roman" w:cs="Times New Roman"/>
          <w:szCs w:val="24"/>
        </w:rPr>
        <w:t xml:space="preserve">συμφωνία </w:t>
      </w:r>
      <w:r>
        <w:rPr>
          <w:rFonts w:eastAsia="Times New Roman" w:cs="Times New Roman"/>
          <w:szCs w:val="24"/>
        </w:rPr>
        <w:t>την ψηφίζουμε. Στο σύνολο, όμως, του νόμου με βάση τις τροπολογίες και όχι τόσο…</w:t>
      </w:r>
    </w:p>
    <w:p w14:paraId="7B21D50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γίνει άλλη ψηφοφορία στο σύνολο.</w:t>
      </w:r>
    </w:p>
    <w:p w14:paraId="7B21D50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Ναι, θα γίνει άλλη ψηφοφορία, αλλά θα ψηφίσουμε </w:t>
      </w:r>
      <w:r>
        <w:rPr>
          <w:rFonts w:eastAsia="Times New Roman" w:cs="Times New Roman"/>
          <w:szCs w:val="24"/>
        </w:rPr>
        <w:t>κατά.</w:t>
      </w:r>
      <w:r>
        <w:rPr>
          <w:rFonts w:eastAsia="Times New Roman" w:cs="Times New Roman"/>
          <w:szCs w:val="24"/>
        </w:rPr>
        <w:t xml:space="preserve"> Αυτό πο</w:t>
      </w:r>
      <w:r>
        <w:rPr>
          <w:rFonts w:eastAsia="Times New Roman" w:cs="Times New Roman"/>
          <w:szCs w:val="24"/>
        </w:rPr>
        <w:t>υ κάνει και τούτη η Κυβέρνηση και όλες οι προηγούμενες είναι απαράδεκτο, γιατί εκβιάζει στην πραγματικότητα. Θα μπορούσαν να είναι ξεχωριστά και σε ξεχωριστά θέματα και σε άλλα νομοσχέδια.</w:t>
      </w:r>
    </w:p>
    <w:p w14:paraId="7B21D50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Αντιληπτό πλήρως, κύριε Παφίλη.</w:t>
      </w:r>
    </w:p>
    <w:p w14:paraId="7B21D50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 xml:space="preserve">ΑΝΑΣΙΟΣ ΠΑΦΙΛΗΣ: </w:t>
      </w:r>
      <w:r>
        <w:rPr>
          <w:rFonts w:eastAsia="Times New Roman" w:cs="Times New Roman"/>
          <w:szCs w:val="24"/>
        </w:rPr>
        <w:t>Γι’ αυτό λέω ότι αυτή η διαδικασία δεν μπορεί να συνεχίζεται εσαεί. Κάποτε πρέπει να σταματήσει.</w:t>
      </w:r>
    </w:p>
    <w:p w14:paraId="7B21D50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με βρίσκετε αντίθετο.</w:t>
      </w:r>
    </w:p>
    <w:p w14:paraId="7B21D50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Προχωρούμε στον Κοινοβουλευτικό Εκπρόσωπο του Ποταμιού, τον κ. Αμυρά.</w:t>
      </w:r>
    </w:p>
    <w:p w14:paraId="7B21D50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Αμυρά, </w:t>
      </w:r>
      <w:r>
        <w:rPr>
          <w:rFonts w:eastAsia="Times New Roman" w:cs="Times New Roman"/>
          <w:szCs w:val="24"/>
        </w:rPr>
        <w:t>έχετε τον λόγο για δύο λεπτά επί της διαδικασίας.</w:t>
      </w:r>
    </w:p>
    <w:p w14:paraId="7B21D50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7B21D50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πρωτοσυζητήσαμε τον νόμο Παππά, εντός Κοινοβουλίου στις 21 Οκτωβρίου του 2015, στις </w:t>
      </w:r>
      <w:r>
        <w:rPr>
          <w:rFonts w:eastAsia="Times New Roman" w:cs="Times New Roman"/>
          <w:szCs w:val="24"/>
        </w:rPr>
        <w:t xml:space="preserve">επιτροπές </w:t>
      </w:r>
      <w:r>
        <w:rPr>
          <w:rFonts w:eastAsia="Times New Roman" w:cs="Times New Roman"/>
          <w:szCs w:val="24"/>
        </w:rPr>
        <w:t>τότε. Είμαστε δεκατρείς μήνες μετά και</w:t>
      </w:r>
      <w:r>
        <w:rPr>
          <w:rFonts w:eastAsia="Times New Roman" w:cs="Times New Roman"/>
          <w:szCs w:val="24"/>
        </w:rPr>
        <w:t xml:space="preserve"> μέσα σε αυτό το χρονικό διάστημα, το ζήτημα των τηλεοπτικών αδειών, του τρόπου που η Κυβέρνηση επέλεξε να το ρυθμίσει ή να το απορυθμίσει ή να το βυθίσει σε πιο βαθύ χάος από αυτό που ήταν –κατόρθωμα βέβαια- έχει απασχολήσει την κοινωνία, τη νομική ζωή τη</w:t>
      </w:r>
      <w:r>
        <w:rPr>
          <w:rFonts w:eastAsia="Times New Roman" w:cs="Times New Roman"/>
          <w:szCs w:val="24"/>
        </w:rPr>
        <w:t xml:space="preserve">ς χώρας, το Συνταγματικό Δικαστήριο, την οικονομία, τον κάθε έναν πολίτη, όλους εκείνους οι οποίοι έχουν μια τηλεόραση σπίτι τους ή όλους εκείνους οι οποίοι εργάζονται σε ένα από τα ραδιοτηλεοπτικά μέσα. </w:t>
      </w:r>
    </w:p>
    <w:p w14:paraId="7B21D50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λοιπόν, απορίας άξιον πώς οι Βουλευτές του Σ</w:t>
      </w:r>
      <w:r>
        <w:rPr>
          <w:rFonts w:eastAsia="Times New Roman" w:cs="Times New Roman"/>
          <w:szCs w:val="24"/>
        </w:rPr>
        <w:t xml:space="preserve">ΥΡΙΖΑ –και απευθύνομαι σε εσάς, κυρίες και κύριοι συνάδελφοι του ΣΥΡΙΖΑ- δεν θέλετε μια ανοιχτή διαδικασία, μια συζήτηση σε βάθος, να ανοιχτεί </w:t>
      </w:r>
      <w:r>
        <w:rPr>
          <w:rFonts w:eastAsia="Times New Roman" w:cs="Times New Roman"/>
          <w:szCs w:val="24"/>
        </w:rPr>
        <w:lastRenderedPageBreak/>
        <w:t xml:space="preserve">κατάλογος, ούτως ώστε κυρίως εσείς να πάρετε τον λόγο. Δεν θέλετε εσείς να προτάξετε τα στήθη σας υπέρ του νόμου </w:t>
      </w:r>
      <w:r>
        <w:rPr>
          <w:rFonts w:eastAsia="Times New Roman" w:cs="Times New Roman"/>
          <w:szCs w:val="24"/>
        </w:rPr>
        <w:t xml:space="preserve">Παππά; </w:t>
      </w:r>
    </w:p>
    <w:p w14:paraId="7B21D50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κύριε Πρόεδρε, ζητάμε ανοιχτή διαδικασία, να ανοίξει κατάλογος, να πάρουν τον λόγο όσο το δυνατόν να μιλήσουν περισσότεροι ομιλητές και να μετρηθούμε πλέον σε σχέση με την ουσία του πράγματος, που είναι η αντισυνταγματικότητα του νόμου, από </w:t>
      </w:r>
      <w:r>
        <w:rPr>
          <w:rFonts w:eastAsia="Times New Roman" w:cs="Times New Roman"/>
          <w:szCs w:val="24"/>
        </w:rPr>
        <w:t>κει και πέρα η αδυναμία συγκρότησης του ΕΣΡ και οι πλάγιοι τρόποι με τους οποίους η Κυβέρνηση προσπαθεί να ξεπεράσει και την απόφαση του Συνταγματικού Δικαστηρίου αλλά και τη γενική επιθυμία της κοινωνίας να λυθεί το ζήτημα του ραδιοτηλεοπτικού τοπίου με κ</w:t>
      </w:r>
      <w:r>
        <w:rPr>
          <w:rFonts w:eastAsia="Times New Roman" w:cs="Times New Roman"/>
          <w:szCs w:val="24"/>
        </w:rPr>
        <w:t xml:space="preserve">ανόνες και διαφάνεια, όπως γίνεται στις ευρωπαϊκές χώρες και όχι σε κάποια ξεχασμένα Βαλκάνια. </w:t>
      </w:r>
    </w:p>
    <w:p w14:paraId="7B21D50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B21D50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τους ΑΝΕΛ δεν είναι εδώ ο κ. Παπαχριστόπουλος, αλλά, υποθέτω, στηρίζετε την πρόταση του Προεδρείου.</w:t>
      </w:r>
    </w:p>
    <w:p w14:paraId="7B21D50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Τελειώνουμε</w:t>
      </w:r>
      <w:r>
        <w:rPr>
          <w:rFonts w:eastAsia="Times New Roman" w:cs="Times New Roman"/>
          <w:szCs w:val="24"/>
        </w:rPr>
        <w:t xml:space="preserve"> με τον Κοινοβουλευτικό Εκπρόσωπο της Ένωσης Κεντρώων, τον κ. Γεώργιο-Δημήτριο Καρρά. </w:t>
      </w:r>
    </w:p>
    <w:p w14:paraId="7B21D50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Καρρά,  έχετε τον λόγο. </w:t>
      </w:r>
    </w:p>
    <w:p w14:paraId="7B21D51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Ευχαριστώ, κύριε Πρόεδρε. </w:t>
      </w:r>
    </w:p>
    <w:p w14:paraId="7B21D51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τασσόμεθα υπέρ της ανοικτής συζήτησης για τους εξής λόγους: </w:t>
      </w:r>
    </w:p>
    <w:p w14:paraId="7B21D51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Πρώτον, η</w:t>
      </w:r>
      <w:r>
        <w:rPr>
          <w:rFonts w:eastAsia="Times New Roman" w:cs="Times New Roman"/>
          <w:szCs w:val="24"/>
        </w:rPr>
        <w:t xml:space="preserve"> Κυβέρνηση απαρχής υποστήριξε ότι με τον νόμο περί ραδιοτηλεοπτικών μέσων ανοίγει το ζήτημα της διαπλοκής. </w:t>
      </w:r>
    </w:p>
    <w:p w14:paraId="7B21D51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Δεύτερον, η Κυβέρνηση ενέμεινε πεισματικά στη συνταγματικότητα του νόμου, ο οποίος, όπως αποδεικνύεται στη διαδρομή, κηρύσσεται κατά το μέρος εκείνο</w:t>
      </w:r>
      <w:r>
        <w:rPr>
          <w:rFonts w:eastAsia="Times New Roman" w:cs="Times New Roman"/>
          <w:szCs w:val="24"/>
        </w:rPr>
        <w:t xml:space="preserve"> που είναι τα κρίσιμα ζητήματα του αριθμού των αδειών και της συγκρότησης του ΕΣΡ και των αρμοδιοτήτων του, αντισυνταγματικός. </w:t>
      </w:r>
    </w:p>
    <w:p w14:paraId="7B21D51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 η Κυβέρνηση κάνει μια αναδίπλωση, όπως θα την ονόμαζα, αλλά όλο αυτό το διάστημα των δέκα-δώδεκα μηνών του έτους</w:t>
      </w:r>
      <w:r>
        <w:rPr>
          <w:rFonts w:eastAsia="Times New Roman" w:cs="Times New Roman"/>
          <w:szCs w:val="24"/>
        </w:rPr>
        <w:t xml:space="preserve"> συγκεκριμένα που έχει διαρρεύσει ανεδείχθη τόσο από την Κυβέρνηση όσο και από την </w:t>
      </w:r>
      <w:r>
        <w:rPr>
          <w:rFonts w:eastAsia="Times New Roman" w:cs="Times New Roman"/>
          <w:szCs w:val="24"/>
        </w:rPr>
        <w:t xml:space="preserve">Αντιπολίτευση </w:t>
      </w:r>
      <w:r>
        <w:rPr>
          <w:rFonts w:eastAsia="Times New Roman" w:cs="Times New Roman"/>
          <w:szCs w:val="24"/>
        </w:rPr>
        <w:t xml:space="preserve">σε μείζον ζήτημα της ελληνικής πραγματικότητας. </w:t>
      </w:r>
    </w:p>
    <w:p w14:paraId="7B21D51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Αυτό, όμως, είχε και παράπλευρες απώλειες, κύριε Πρόεδρε. Είχε απώλειες να τρωθεί το κύρος της δικαιοσύνης, </w:t>
      </w:r>
      <w:r>
        <w:rPr>
          <w:rFonts w:eastAsia="Times New Roman" w:cs="Times New Roman"/>
          <w:szCs w:val="24"/>
        </w:rPr>
        <w:t>είχε απώλειες η δημοκρατία να θεωρείται ότι δεν υποστηρίζεται με τον μικρό αριθμό των τεσσάρων αδειών, είχε απώλειες ως τον προς τον περιορισμό της ενημέρωσης που αναμένετο να επέλθει.</w:t>
      </w:r>
    </w:p>
    <w:p w14:paraId="7B21D51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Κατόπιν αυτού νομίζουμε ότι εξαιτίας των θέσεων που έχει λάβει η Κυβέρν</w:t>
      </w:r>
      <w:r>
        <w:rPr>
          <w:rFonts w:eastAsia="Times New Roman" w:cs="Times New Roman"/>
          <w:szCs w:val="24"/>
        </w:rPr>
        <w:t>ηση, κατ’ ανάγκη πρέπει να προχωρήσουμε σε ανοικτή συζήτηση για να ακουστούν όλες οι απόψεις οι οποίες υπάρχουν μέσα στη Βουλή και οι οποίες αντανακλούν και απόψεις εκτός Βουλής, διότι είτε το θέλουμε είτε όχι, τα κανάλια, οι εφημερίδες στην προμετωπίδα το</w:t>
      </w:r>
      <w:r>
        <w:rPr>
          <w:rFonts w:eastAsia="Times New Roman" w:cs="Times New Roman"/>
          <w:szCs w:val="24"/>
        </w:rPr>
        <w:t xml:space="preserve">υς θέτουν τη σημερινή συζήτηση για αυτό το θέμα. </w:t>
      </w:r>
    </w:p>
    <w:p w14:paraId="7B21D51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κύριε Πρόεδρε, σημειώνω ότι το ζήτημα του αριθμού των τεσσάρων ή περισσοτέρων ….</w:t>
      </w:r>
    </w:p>
    <w:p w14:paraId="7B21D51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Αυτό είναι επί της ουσίας, κύριε Καρρά. </w:t>
      </w:r>
    </w:p>
    <w:p w14:paraId="7B21D51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Όχι, δεν ε</w:t>
      </w:r>
      <w:r>
        <w:rPr>
          <w:rFonts w:eastAsia="Times New Roman" w:cs="Times New Roman"/>
          <w:szCs w:val="24"/>
        </w:rPr>
        <w:t>ίναι. Αφήστε με να ολοκληρώσω, κύριε Πρόεδρε.</w:t>
      </w:r>
    </w:p>
    <w:p w14:paraId="7B21D51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ζήτημα των αρμοδιοτήτων του ΕΣΡ είναι ο πυρήνας του προβλήματος. Πρέπει, λοιπόν, να συζητήσουμε τον πυρήνα σήμερα. </w:t>
      </w:r>
    </w:p>
    <w:p w14:paraId="7B21D51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Έχει ζητήσει τον λόγο και ο Πρόεδρος της Βουλής κ. Βούτσης</w:t>
      </w:r>
      <w:r>
        <w:rPr>
          <w:rFonts w:eastAsia="Times New Roman" w:cs="Times New Roman"/>
          <w:szCs w:val="24"/>
        </w:rPr>
        <w:t xml:space="preserve">, αλλά νομίζω ότι θα πρέπει να προηγηθεί ο κ. Βενιζέλος, ώστε να ακούσετε και τον κ. Βενιζέλο, κύριε Πρόεδρε, που θέλει να τοποθετηθεί επί του Κανονισμού και αμέσως μετά θα δώσω τον λόγο σε σας. </w:t>
      </w:r>
    </w:p>
    <w:p w14:paraId="7B21D51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 κ. Βενιζέλος έχει τον λόγο για τρία λεπτά. </w:t>
      </w:r>
    </w:p>
    <w:p w14:paraId="7B21D51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ΕΥΑΓΓΕΛΟΣ ΒΕΝΙ</w:t>
      </w:r>
      <w:r>
        <w:rPr>
          <w:rFonts w:eastAsia="Times New Roman" w:cs="Times New Roman"/>
          <w:b/>
          <w:szCs w:val="24"/>
        </w:rPr>
        <w:t xml:space="preserve">ΖΕΛΟΣ: </w:t>
      </w:r>
      <w:r>
        <w:rPr>
          <w:rFonts w:eastAsia="Times New Roman" w:cs="Times New Roman"/>
          <w:szCs w:val="24"/>
        </w:rPr>
        <w:t xml:space="preserve">Κύριε Πρόεδρε, σύμφωνα με τα άρθρα 112 και 108 του Κανονισμού της Βουλής, τα νομοσχέδια με τα οποία κυρώνονται διεθνείς συμβάσεις, όπως το αρχικό νομοσχέδιο που </w:t>
      </w:r>
      <w:r>
        <w:rPr>
          <w:rFonts w:eastAsia="Times New Roman" w:cs="Times New Roman"/>
          <w:szCs w:val="24"/>
        </w:rPr>
        <w:lastRenderedPageBreak/>
        <w:t>εισάγεται για συζήτηση, διέρχονται από την Ολομέλεια με μια διαδικασία η οποία είναι συν</w:t>
      </w:r>
      <w:r>
        <w:rPr>
          <w:rFonts w:eastAsia="Times New Roman" w:cs="Times New Roman"/>
          <w:szCs w:val="24"/>
        </w:rPr>
        <w:t xml:space="preserve">οπτική. Αυτό, όμως, αφορά μόνον τα νομοσχέδια τα κυρωτικά διεθνών συνθηκών, λόγω της ευρείας συναίνεσης με την οποία αυτά ψηφίζονται συνήθως και στην </w:t>
      </w:r>
      <w:r>
        <w:rPr>
          <w:rFonts w:eastAsia="Times New Roman" w:cs="Times New Roman"/>
          <w:szCs w:val="24"/>
        </w:rPr>
        <w:t xml:space="preserve">επιτροπή </w:t>
      </w:r>
      <w:r>
        <w:rPr>
          <w:rFonts w:eastAsia="Times New Roman" w:cs="Times New Roman"/>
          <w:szCs w:val="24"/>
        </w:rPr>
        <w:t>και στην Ολομέλεια.</w:t>
      </w:r>
    </w:p>
    <w:p w14:paraId="7B21D51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Αφ’ ης στιγμής ένα τέτοιο νομοσχέδιο γίνεται όχημα, για να εισαχθεί προς συζή</w:t>
      </w:r>
      <w:r>
        <w:rPr>
          <w:rFonts w:eastAsia="Times New Roman" w:cs="Times New Roman"/>
          <w:szCs w:val="24"/>
        </w:rPr>
        <w:t>τηση ένας εκτελεστικός του Συντάγματος νόμος, όπως αυτός που αφορά η τροπολογία του κ. Παππά, ένας νόμος που αφορά θεμελιώδες δικαίωμα, μια θεσμική εγγύηση, όπως η πολυφωνία στα μέσα ενημέρωσης, ένας νόμος που αφορά το άρθρο 15 του Συντάγματος για την ραδι</w:t>
      </w:r>
      <w:r>
        <w:rPr>
          <w:rFonts w:eastAsia="Times New Roman" w:cs="Times New Roman"/>
          <w:szCs w:val="24"/>
        </w:rPr>
        <w:t>οτηλεοπτική κατάσταση της χώρας και το άρθρο 95 του Συντάγματος για τη συμμόρφωση στις αποφάσεις του Συμβουλίου της Επικρατείας, δηλαδή την καρδιά του κράτους δικαίου, δεν είναι νόμος κυρωτικός διεθνούς σύμβασης. Αλλάζει η φύση του νομοσχεδίου.</w:t>
      </w:r>
    </w:p>
    <w:p w14:paraId="7B21D51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Δεν μπορεί </w:t>
      </w:r>
      <w:r>
        <w:rPr>
          <w:rFonts w:eastAsia="Times New Roman" w:cs="Times New Roman"/>
          <w:szCs w:val="24"/>
        </w:rPr>
        <w:t xml:space="preserve">να γίνει επίκληση και εφαρμογή των συνοπτικών διαδικασιών του άρθρου 108 του Κανονισμού, διότι εδώ η Βουλή πρόκειται να συζητήσει και να ψηφίσει τις επιπτώσεις της κατάρρευσης ενός </w:t>
      </w:r>
      <w:r>
        <w:rPr>
          <w:rFonts w:eastAsia="Times New Roman" w:cs="Times New Roman"/>
          <w:szCs w:val="24"/>
        </w:rPr>
        <w:lastRenderedPageBreak/>
        <w:t>πρόδηλα αντισυνταγματικού νόμου, για την αντισυνταγματικότητα του οποίου έχ</w:t>
      </w:r>
      <w:r>
        <w:rPr>
          <w:rFonts w:eastAsia="Times New Roman" w:cs="Times New Roman"/>
          <w:szCs w:val="24"/>
        </w:rPr>
        <w:t>ουμε προβάλει ενστάσεις και έχουμε προειδοποιήσει πάμπολλες φορές από τον Οκτώβριο του 2015 έως σήμερα.</w:t>
      </w:r>
    </w:p>
    <w:p w14:paraId="7B21D52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έκανε η ολομέλεια του Συμβουλίου της Επικρατείας; Απεδέχθη στο σύνολό της τις ενστάσεις αντισυνταγματικότητας που έχουμε προβάλει εδώ κατ’ επανάληψη.</w:t>
      </w:r>
      <w:r>
        <w:rPr>
          <w:rFonts w:eastAsia="Times New Roman" w:cs="Times New Roman"/>
          <w:szCs w:val="24"/>
        </w:rPr>
        <w:t xml:space="preserve"> </w:t>
      </w:r>
    </w:p>
    <w:p w14:paraId="7B21D52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Από πού το γνωρίζετε;</w:t>
      </w:r>
    </w:p>
    <w:p w14:paraId="7B21D52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Πρόκειται, λοιπόν, για μια ήττα, η οποία δεν είναι απλά και μόνο πολιτική, είναι βαθιά θεσμική, δημοκρατική. Αφορά το κράτος δικαίου. Και αυτό το γνωρίζουμε από τις δημοσιογραφικές πληροφορίες με</w:t>
      </w:r>
      <w:r>
        <w:rPr>
          <w:rFonts w:eastAsia="Times New Roman" w:cs="Times New Roman"/>
          <w:szCs w:val="24"/>
        </w:rPr>
        <w:t xml:space="preserve"> βάση τις οποίες ενεργεί και η Κυβέρνηση. </w:t>
      </w:r>
    </w:p>
    <w:p w14:paraId="7B21D523"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B21D52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παρακαλώ, κύριοι συνάδελφοι, ηρεμήστε. Τελειώνει ο κ. Βενιζέλος. </w:t>
      </w:r>
    </w:p>
    <w:p w14:paraId="7B21D52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ΕΥΑΓΓΕΛΟΣ ΒΕΝΙΖΕΛΟΣ: </w:t>
      </w:r>
      <w:r>
        <w:rPr>
          <w:rFonts w:eastAsia="Times New Roman" w:cs="Times New Roman"/>
          <w:szCs w:val="24"/>
        </w:rPr>
        <w:t>Όταν θα δημοσιευτεί η απόφαση, τότε θα δείτε με κάθε</w:t>
      </w:r>
      <w:r>
        <w:rPr>
          <w:rFonts w:eastAsia="Times New Roman" w:cs="Times New Roman"/>
          <w:szCs w:val="24"/>
        </w:rPr>
        <w:t xml:space="preserve"> λεπτομέρεια τι ατοπήματα έχετε κάνει, γιατί για εμένα αυτό που </w:t>
      </w:r>
      <w:r>
        <w:rPr>
          <w:rFonts w:eastAsia="Times New Roman" w:cs="Times New Roman"/>
          <w:szCs w:val="24"/>
        </w:rPr>
        <w:t xml:space="preserve">αποφάσισε </w:t>
      </w:r>
      <w:r>
        <w:rPr>
          <w:rFonts w:eastAsia="Times New Roman" w:cs="Times New Roman"/>
          <w:szCs w:val="24"/>
        </w:rPr>
        <w:t>το Συμβούλιο της Επικρατείας δεν συνιστά έκπληξη. Εάν υπάρχει μια έκπληξη, η έκπληξη βρίσκεται στο ότι υπήρξε μειοψηφία στην απόφαση αυτή και όχι η πλειοψηφία.</w:t>
      </w:r>
    </w:p>
    <w:p w14:paraId="7B21D52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Το επί του Κανονισμού, κύριε Πρόεδρε.</w:t>
      </w:r>
    </w:p>
    <w:p w14:paraId="7B21D52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Άρα, αυτό, το οποίο πρέπει να γίνει είναι, επί του Κανονισμού και της διαδικασίας, συζήτηση του νομοσχεδίου με τη νέα φύση του, και, επί της ουσίας, απόλυτη συμμόρφωση στην απόφαση του Σ</w:t>
      </w:r>
      <w:r>
        <w:rPr>
          <w:rFonts w:eastAsia="Times New Roman" w:cs="Times New Roman"/>
          <w:szCs w:val="24"/>
        </w:rPr>
        <w:t xml:space="preserve">υμβουλίου της Επικρατείας. </w:t>
      </w:r>
    </w:p>
    <w:p w14:paraId="7B21D52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 η Κυβέρνηση θεωρεί ότι πρέπει να υπάρξει ένα διάστημα αναμονής χωρίς να γίνει απολύτως τίποτα και να περιμένει τη δημοσίευση της απόφασης, ώστε να έχει πλήρη γνώση του κειμένου, ας μας το πει και να κάνει αυτό, αλλά όχι το τέ</w:t>
      </w:r>
      <w:r>
        <w:rPr>
          <w:rFonts w:eastAsia="Times New Roman" w:cs="Times New Roman"/>
          <w:szCs w:val="24"/>
        </w:rPr>
        <w:t xml:space="preserve">χνασμα της αναστολής ισχύος ενός νόμου, ο οποίος ούτως ή άλλως έχει χαρακτηριστεί ως αντισυνταγματικός. </w:t>
      </w:r>
    </w:p>
    <w:p w14:paraId="7B21D52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Πρόεδρε, με συγχωρείτε, αλλά πρέπει να κλείσετε, γιατί ζητήσατε τον λόγο επί του Κανονισμού.</w:t>
      </w:r>
    </w:p>
    <w:p w14:paraId="7B21D52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Και ως εκ τούτου, η μόνη λύση, που έχει η Κυβέρνηση και η πλειοψηφία της Βουλής, είναι η συμμόρφωση στην απόφαση του Συμβουλίου της Επικρατείας. Έχουν ταλαιπωρηθεί πολύ οι Έλληνες της Δημοκρατίας και του κράτους δικαίου και το μόνο, πο</w:t>
      </w:r>
      <w:r>
        <w:rPr>
          <w:rFonts w:eastAsia="Times New Roman" w:cs="Times New Roman"/>
          <w:szCs w:val="24"/>
        </w:rPr>
        <w:t xml:space="preserve">υ σώζει τα προσχήματα για την Κυβέρνηση είναι να έρθει να συνομολογήσει το σφάλμα της και να νομοθετήσει τη συμμόρφωση. </w:t>
      </w:r>
    </w:p>
    <w:p w14:paraId="7B21D52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Για τη διαδικασία τι λέει; Τι προτείνει;</w:t>
      </w:r>
    </w:p>
    <w:p w14:paraId="7B21D52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Πρόεδρε, με συγχωρείτε. </w:t>
      </w:r>
    </w:p>
    <w:p w14:paraId="7B21D52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52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 αρχάς, θα ήθελα να κάνω μια ανακοίνωση για να φύγει το σχολείο.</w:t>
      </w:r>
    </w:p>
    <w:p w14:paraId="7B21D52F"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 xml:space="preserve">αφού προηγουμένως </w:t>
      </w:r>
      <w:r>
        <w:rPr>
          <w:rFonts w:eastAsia="Times New Roman" w:cs="Times New Roman"/>
        </w:rPr>
        <w:t xml:space="preserve">ενημερώθηκαν για την ιστορία του κτηρίου </w:t>
      </w:r>
      <w:r>
        <w:rPr>
          <w:rFonts w:eastAsia="Times New Roman" w:cs="Times New Roman"/>
        </w:rPr>
        <w:lastRenderedPageBreak/>
        <w:t xml:space="preserve">και τον τρόπο οργάνωσης και λειτουργίας της Βουλής, σαράντα επτά μαθητές και μαθήτριες και τρεις εκπαιδευτικοί συνοδοί τους από το Γυμνάσιο </w:t>
      </w:r>
      <w:r>
        <w:rPr>
          <w:rFonts w:eastAsia="Times New Roman" w:cs="Times New Roman"/>
        </w:rPr>
        <w:t>«</w:t>
      </w:r>
      <w:r>
        <w:rPr>
          <w:rFonts w:eastAsia="Times New Roman" w:cs="Times New Roman"/>
          <w:lang w:val="en-US"/>
        </w:rPr>
        <w:t>Homo</w:t>
      </w:r>
      <w:r>
        <w:rPr>
          <w:rFonts w:eastAsia="Times New Roman" w:cs="Times New Roman"/>
        </w:rPr>
        <w:t xml:space="preserve"> </w:t>
      </w:r>
      <w:r>
        <w:rPr>
          <w:rFonts w:eastAsia="Times New Roman" w:cs="Times New Roman"/>
          <w:lang w:val="en-US"/>
        </w:rPr>
        <w:t>educandus</w:t>
      </w:r>
      <w:r>
        <w:rPr>
          <w:rFonts w:eastAsia="Times New Roman" w:cs="Times New Roman"/>
        </w:rPr>
        <w:t xml:space="preserve"> Αγωγή» Κορινθίας. </w:t>
      </w:r>
    </w:p>
    <w:p w14:paraId="7B21D530"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B21D531" w14:textId="77777777" w:rsidR="00B46177" w:rsidRDefault="00C46B70">
      <w:pPr>
        <w:spacing w:after="0" w:line="600" w:lineRule="auto"/>
        <w:ind w:firstLine="720"/>
        <w:jc w:val="center"/>
        <w:rPr>
          <w:rFonts w:eastAsia="Times New Roman" w:cs="Times New Roman"/>
          <w:szCs w:val="24"/>
        </w:rPr>
      </w:pPr>
      <w:r>
        <w:rPr>
          <w:rFonts w:eastAsia="Times New Roman" w:cs="Times New Roman"/>
        </w:rPr>
        <w:t>(Χειροκροτήμα</w:t>
      </w:r>
      <w:r>
        <w:rPr>
          <w:rFonts w:eastAsia="Times New Roman" w:cs="Times New Roman"/>
        </w:rPr>
        <w:t>τα απ’ όλες τις πτέρυγες της Βουλής)</w:t>
      </w:r>
    </w:p>
    <w:p w14:paraId="7B21D53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Πρόεδρο της Βουλής -δεν θα βάλω χρόνο, έτσι γίνεται πάντα στους Προέδρους, στους εκάστοτε, αλλά θα είναι λιτός, όπως μου έκανε νόημα- θα ήθελα να πω ότι αυτό είναι ένα θέμα που πρέπει να το επιλύ</w:t>
      </w:r>
      <w:r>
        <w:rPr>
          <w:rFonts w:eastAsia="Times New Roman" w:cs="Times New Roman"/>
          <w:szCs w:val="24"/>
        </w:rPr>
        <w:t>σουμε ίσως οριστικά. Λέω την άποψή μου, δηλαδή σε κύρωση συμβάσεων να μην έρχονται τροπολογίες, εκτός αν είναι πράγματι αντικειμενικά μια πάρα πολύ επείγουσα ή σοβαρή, που μπορεί να γίνει συνεννόηση μεταξύ των κομμάτων. Γινόταν πάντα και γίνεται, δυστυχώς,</w:t>
      </w:r>
      <w:r>
        <w:rPr>
          <w:rFonts w:eastAsia="Times New Roman" w:cs="Times New Roman"/>
          <w:szCs w:val="24"/>
        </w:rPr>
        <w:t xml:space="preserve"> και τώρα. Αυτό πρέπει να ρυθμιστεί. Θα το συζητήσουμε στη Διάσκεψη των Προέδρων. </w:t>
      </w:r>
    </w:p>
    <w:p w14:paraId="7B21D53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ήδη, επειδή ο Πρόεδρος και εγώ, που εκτελώ αυτή τη στιγμή την απόφασή του, αναγνωρίσαμε ότι υπάρχει ένα θέμα, για αυτό και έγινε παρέκκλιση από τον Κανονισμό, αλλιώς θ</w:t>
      </w:r>
      <w:r>
        <w:rPr>
          <w:rFonts w:eastAsia="Times New Roman" w:cs="Times New Roman"/>
          <w:szCs w:val="24"/>
        </w:rPr>
        <w:t xml:space="preserve">α έπρεπε να είχαμε </w:t>
      </w:r>
      <w:r>
        <w:rPr>
          <w:rFonts w:eastAsia="Times New Roman" w:cs="Times New Roman"/>
          <w:szCs w:val="24"/>
        </w:rPr>
        <w:lastRenderedPageBreak/>
        <w:t>τελειώσει τώρα. Επ’ αυτού θα μιλήσει ο Πρόεδρος. Θα τεθεί, αν χρειαστεί, σε ψηφοφορία στην Ολομέλεια, εκτός αν κατορθώσουμε να βρούμε έναν κοινό τόπο με μια λίγο μεγαλύτερη διεύρυνση και να μην πάμε τώρα σε ψηφοφορίες και τέτοια πράγματα</w:t>
      </w:r>
      <w:r>
        <w:rPr>
          <w:rFonts w:eastAsia="Times New Roman" w:cs="Times New Roman"/>
          <w:szCs w:val="24"/>
        </w:rPr>
        <w:t xml:space="preserve">. </w:t>
      </w:r>
    </w:p>
    <w:p w14:paraId="7B21D53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και δεν σας βάζω χρόνο.</w:t>
      </w:r>
    </w:p>
    <w:p w14:paraId="7B21D53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Ευχαριστώ πολύ, κύριε Πρόεδρε. </w:t>
      </w:r>
    </w:p>
    <w:p w14:paraId="7B21D53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παρακολουθήσω τον κ. Βενιζέλο, ο οποίος εξέφρασε την έκπληξή του ότι υπήρξαν έντεκα του Συ</w:t>
      </w:r>
      <w:r>
        <w:rPr>
          <w:rFonts w:eastAsia="Times New Roman" w:cs="Times New Roman"/>
          <w:szCs w:val="24"/>
        </w:rPr>
        <w:t>μβουλίου της Επικρατείας, που θεώρησαν συνταγματικό τον νόμο και δεν θα πω πως υπάρχει κατάπληξη για το αντίθετο, το ότι υπήρξαν δ</w:t>
      </w:r>
      <w:r>
        <w:rPr>
          <w:rFonts w:eastAsia="Times New Roman" w:cs="Times New Roman"/>
          <w:szCs w:val="24"/>
        </w:rPr>
        <w:t>ε</w:t>
      </w:r>
      <w:r>
        <w:rPr>
          <w:rFonts w:eastAsia="Times New Roman" w:cs="Times New Roman"/>
          <w:szCs w:val="24"/>
        </w:rPr>
        <w:t>κατέσσερις, που τον βρήκαν αντισυνταγματικό. Θα ήταν πραγματικά μια τέτοια συζήτηση στα όρια της όποιας θεσμικής μας λειτουργ</w:t>
      </w:r>
      <w:r>
        <w:rPr>
          <w:rFonts w:eastAsia="Times New Roman" w:cs="Times New Roman"/>
          <w:szCs w:val="24"/>
        </w:rPr>
        <w:t xml:space="preserve">ίας. Θα παρακαλούσα και στη συζήτηση που θα επακολουθήσει να μην μπούμε σε τέτοιες κορώνες. </w:t>
      </w:r>
    </w:p>
    <w:p w14:paraId="7B21D53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σαφές –εκφράστηκε προηγούμενα μια περισσή ευαισθησία, ίσως και σύγχυση γύρω από αυτό το ζήτημα- πως η διαδικασία, που γίνεται σήμερα και που προκαλείται από </w:t>
      </w:r>
      <w:r>
        <w:rPr>
          <w:rFonts w:eastAsia="Times New Roman" w:cs="Times New Roman"/>
          <w:szCs w:val="24"/>
        </w:rPr>
        <w:t xml:space="preserve">πλευράς της Κυβέρνησης και που εμείς συζητάμε, είναι εξαιρετικά δημοκρατική και εξαιρετικά έγκαιρη. </w:t>
      </w:r>
    </w:p>
    <w:p w14:paraId="7B21D53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Μέσα σε ελάχιστες μέρες, όχι από την έκδοση απόφασης του Συμβουλίου της Επικρατείας, αλλά από διαρροή σε σχέση με το κεντρικό ζήτημα, το ερίζον</w:t>
      </w:r>
      <w:r>
        <w:rPr>
          <w:rFonts w:eastAsia="Times New Roman" w:cs="Times New Roman"/>
          <w:szCs w:val="24"/>
        </w:rPr>
        <w:t>,</w:t>
      </w:r>
      <w:r>
        <w:rPr>
          <w:rFonts w:eastAsia="Times New Roman" w:cs="Times New Roman"/>
          <w:szCs w:val="24"/>
        </w:rPr>
        <w:t xml:space="preserve"> του νόμου </w:t>
      </w:r>
      <w:r>
        <w:rPr>
          <w:rFonts w:eastAsia="Times New Roman" w:cs="Times New Roman"/>
          <w:szCs w:val="24"/>
        </w:rPr>
        <w:t>-και ίσως περιμένουμε και δύο μήνες, φοβάμαι μην πάει και περισσότερο την καθ’ αυτή απόφαση- η Κυβέρνηση φέρνει τις τροποποιήσεις τις αναγκαίες για να υπάρξει συμμόρφωση στον πυρήνα αυτού του νόμου. Αυτή η ευαισθησία δεν έχει καταδειχθεί μέχρι τώρα, όλα τα</w:t>
      </w:r>
      <w:r>
        <w:rPr>
          <w:rFonts w:eastAsia="Times New Roman" w:cs="Times New Roman"/>
          <w:szCs w:val="24"/>
        </w:rPr>
        <w:t xml:space="preserve"> προηγούμενα χρόνια, σε αντίστοιχες αποφάσεις του Συμβουλίου Επικρατείας για το συγκεκριμένο ζήτημα. Και λυπάμαι πάρα πολύ που </w:t>
      </w:r>
      <w:r>
        <w:rPr>
          <w:rFonts w:eastAsia="Times New Roman" w:cs="Times New Roman"/>
          <w:szCs w:val="24"/>
        </w:rPr>
        <w:t>ανεβαίνουν</w:t>
      </w:r>
      <w:r>
        <w:rPr>
          <w:rFonts w:eastAsia="Times New Roman" w:cs="Times New Roman"/>
          <w:szCs w:val="24"/>
        </w:rPr>
        <w:t xml:space="preserve"> οι τόνοι από συναδέλφους αρμοδίους Υπουργούς –Δικαιοσύνης, Αντιπροέδρους, υπεύθυνο</w:t>
      </w:r>
      <w:r>
        <w:rPr>
          <w:rFonts w:eastAsia="Times New Roman" w:cs="Times New Roman"/>
          <w:szCs w:val="24"/>
        </w:rPr>
        <w:t>υ</w:t>
      </w:r>
      <w:r>
        <w:rPr>
          <w:rFonts w:eastAsia="Times New Roman" w:cs="Times New Roman"/>
          <w:szCs w:val="24"/>
        </w:rPr>
        <w:t xml:space="preserve">ς για τα ΜΜΕ- που επί χρόνια είχαν </w:t>
      </w:r>
      <w:r>
        <w:rPr>
          <w:rFonts w:eastAsia="Times New Roman" w:cs="Times New Roman"/>
          <w:szCs w:val="24"/>
        </w:rPr>
        <w:t xml:space="preserve">τέτοιες αποφάσεις ενώπιόν τους και δεν επέδειξαν την ελάχιστη ευαισθησία να φέρουν ως εισηγητές στις </w:t>
      </w:r>
      <w:r>
        <w:rPr>
          <w:rFonts w:eastAsia="Times New Roman" w:cs="Times New Roman"/>
          <w:szCs w:val="24"/>
        </w:rPr>
        <w:lastRenderedPageBreak/>
        <w:t xml:space="preserve">κυβερνήσεις τους τη θεραπεία των πράξεων της διοίκησης ή των νομοσχεδίων ή των εγχειρημάτων νομοσχεδίων. Υπήρχε και το εγχείρημα του νομοσχεδίου του ιδίου </w:t>
      </w:r>
      <w:r>
        <w:rPr>
          <w:rFonts w:eastAsia="Times New Roman" w:cs="Times New Roman"/>
          <w:szCs w:val="24"/>
        </w:rPr>
        <w:t xml:space="preserve">του κ. Βενιζέλου, που ταλαιπωρήθηκε έξι χρόνια -το εγχείρημα- και δεν εφαρμόστηκε. </w:t>
      </w:r>
    </w:p>
    <w:p w14:paraId="7B21D53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Και σήμερα </w:t>
      </w:r>
      <w:r>
        <w:rPr>
          <w:rFonts w:eastAsia="Times New Roman" w:cs="Times New Roman"/>
          <w:szCs w:val="24"/>
        </w:rPr>
        <w:t xml:space="preserve">ανεβαίνουν </w:t>
      </w:r>
      <w:r>
        <w:rPr>
          <w:rFonts w:eastAsia="Times New Roman" w:cs="Times New Roman"/>
          <w:szCs w:val="24"/>
        </w:rPr>
        <w:t>οι τόνοι, στην αρχή μάλιστα μιας τέτοιας συζήτησης, ότι οι Υπουργοί που δίχασαν την κοινωνία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Μην παρακολουθήσουμε αυτήν την εξέλιξη. </w:t>
      </w:r>
    </w:p>
    <w:p w14:paraId="7B21D53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τυπικό -διότι ήταν φανερό ότι το τυπικό ήταν για να υπάρξει το ζέσταμα της συζήτησης από ιδιαίτερα έμπειρους, πολύ περισσότερο από εμένα, συναδέλφους, αλλά όλοι το κατάλαβαν- είναι σαφές. Η εισήγηση, την οποία κάνει ο Πρόεδρος, λέει για δύο κύκλους συζη</w:t>
      </w:r>
      <w:r>
        <w:rPr>
          <w:rFonts w:eastAsia="Times New Roman" w:cs="Times New Roman"/>
          <w:szCs w:val="24"/>
        </w:rPr>
        <w:t>τήσεων. Δηλαδή από την Κυβέρνηση θα μιλήσουν τουλάχιστον δέκα, πέραν του εισηγητού και του Κοινοβουλευτικού, από την Αξιωματική Αντιπολίτευση τουλάχιστον έξι πέραν αυτών, δηλαδή οχτώ τουλάχιστον συνάδελφοι, και από όλα τ’ άλλα κόμματα, από κάθε «μικρότερο»</w:t>
      </w:r>
      <w:r>
        <w:rPr>
          <w:rFonts w:eastAsia="Times New Roman" w:cs="Times New Roman"/>
          <w:szCs w:val="24"/>
        </w:rPr>
        <w:t xml:space="preserve"> κόμμα -μέσα σε εισαγωγικά, γιατί δεν ενέχει αξιολόγηση- τουλάχιστον </w:t>
      </w:r>
      <w:r>
        <w:rPr>
          <w:rFonts w:eastAsia="Times New Roman" w:cs="Times New Roman"/>
          <w:szCs w:val="24"/>
        </w:rPr>
        <w:lastRenderedPageBreak/>
        <w:t xml:space="preserve">τέσσερις. Δηλαδή θα γίνει μια άψογη συζήτηση και πλήρης με τριάντα, τριάντα πέντε συναδέλφους, ακριβώς διότι υπάρχει ευαισθησία ότι είναι πολύ σημαντικό το ζήτημα. </w:t>
      </w:r>
    </w:p>
    <w:p w14:paraId="7B21D53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Άρα, να μη μιλάμε επ’ </w:t>
      </w:r>
      <w:r>
        <w:rPr>
          <w:rFonts w:eastAsia="Times New Roman" w:cs="Times New Roman"/>
          <w:szCs w:val="24"/>
        </w:rPr>
        <w:t xml:space="preserve">αυτού. Επ’ αυτού νομίζω πως θα έπρεπε να είναι ομόφωνη η σύμπτωση και η σύγκλιση. Θα παρακαλούσα όμως –επαναλαμβάνω- οι τόνοι επί της ουσίας της συζήτησης να είναι συγκρατημένοι, διότι υπάρχει ένα μακρύ και άκρως </w:t>
      </w:r>
      <w:r>
        <w:rPr>
          <w:rFonts w:eastAsia="Times New Roman" w:cs="Times New Roman"/>
          <w:szCs w:val="24"/>
        </w:rPr>
        <w:t xml:space="preserve">βεβαρημένο </w:t>
      </w:r>
      <w:r>
        <w:rPr>
          <w:rFonts w:eastAsia="Times New Roman" w:cs="Times New Roman"/>
          <w:szCs w:val="24"/>
        </w:rPr>
        <w:t>παρελθόν γνωστό σε όλον τον ελλη</w:t>
      </w:r>
      <w:r>
        <w:rPr>
          <w:rFonts w:eastAsia="Times New Roman" w:cs="Times New Roman"/>
          <w:szCs w:val="24"/>
        </w:rPr>
        <w:t xml:space="preserve">νικό λαό, μακρύ και άκρως </w:t>
      </w:r>
      <w:r>
        <w:rPr>
          <w:rFonts w:eastAsia="Times New Roman" w:cs="Times New Roman"/>
          <w:szCs w:val="24"/>
        </w:rPr>
        <w:t xml:space="preserve">βεβαρημένο </w:t>
      </w:r>
      <w:r>
        <w:rPr>
          <w:rFonts w:eastAsia="Times New Roman" w:cs="Times New Roman"/>
          <w:szCs w:val="24"/>
        </w:rPr>
        <w:t xml:space="preserve">παρελθόν απόψεων και εφαρμογών απόψεων στη βάση συμφερόντων, που καθοδήγησαν την απουσία νομοθετικών πρωτοβουλιών δυστυχώς. </w:t>
      </w:r>
    </w:p>
    <w:p w14:paraId="7B21D53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14:paraId="7B21D53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Κλείνω, κύριε Λοβέρδο</w:t>
      </w:r>
      <w:r>
        <w:rPr>
          <w:rFonts w:eastAsia="Times New Roman" w:cs="Times New Roman"/>
          <w:szCs w:val="24"/>
        </w:rPr>
        <w:t xml:space="preserve">. </w:t>
      </w:r>
    </w:p>
    <w:p w14:paraId="7B21D53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Άρα, τώρα, που όλοι μαζί θα πρέπει να προσπαθήσουμε και να βρούμε τους κοινούς τόπους για τη θεραπεία αυτών των πραγμάτων και να προχωρήσουμε συναινετικά από εδώ και πέρα, δεν είναι ανάγκη να οξύνονται και να δημιουργούνται τέτοιες καταστάσεις. </w:t>
      </w:r>
    </w:p>
    <w:p w14:paraId="7B21D53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Ευχαρισ</w:t>
      </w:r>
      <w:r>
        <w:rPr>
          <w:rFonts w:eastAsia="Times New Roman" w:cs="Times New Roman"/>
          <w:szCs w:val="24"/>
        </w:rPr>
        <w:t xml:space="preserve">τώ πολύ. </w:t>
      </w:r>
    </w:p>
    <w:p w14:paraId="7B21D540"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B21D541" w14:textId="77777777" w:rsidR="00B46177" w:rsidRDefault="00C46B70">
      <w:pPr>
        <w:spacing w:after="0" w:line="600" w:lineRule="auto"/>
        <w:jc w:val="both"/>
        <w:rPr>
          <w:rFonts w:eastAsia="Times New Roman" w:cs="Times New Roman"/>
          <w:szCs w:val="24"/>
        </w:rPr>
      </w:pPr>
      <w:r>
        <w:rPr>
          <w:rFonts w:eastAsia="Times New Roman" w:cs="Times New Roman"/>
          <w:szCs w:val="24"/>
        </w:rPr>
        <w:tab/>
      </w:r>
      <w:r>
        <w:rPr>
          <w:rFonts w:eastAsia="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w:t>
      </w:r>
      <w:r>
        <w:rPr>
          <w:rFonts w:eastAsia="Times New Roman" w:cs="Times New Roman"/>
          <w:szCs w:val="24"/>
        </w:rPr>
        <w:t>δευτικό πρόγραμμα «Εργαστήρι Δημοκρατίας» που οργανώνει η Βουλή, είκοσι τέσσερις μαθήτριες και μαθητές και ένας συνοδός</w:t>
      </w:r>
      <w:r>
        <w:rPr>
          <w:rFonts w:eastAsia="Times New Roman" w:cs="Times New Roman"/>
          <w:szCs w:val="24"/>
        </w:rPr>
        <w:t xml:space="preserve"> </w:t>
      </w:r>
      <w:r>
        <w:rPr>
          <w:rFonts w:eastAsia="Times New Roman" w:cs="Times New Roman"/>
          <w:szCs w:val="24"/>
        </w:rPr>
        <w:t>εκπαιδευτικός από το 2</w:t>
      </w:r>
      <w:r>
        <w:rPr>
          <w:rFonts w:eastAsia="Times New Roman" w:cs="Times New Roman"/>
          <w:szCs w:val="24"/>
          <w:vertAlign w:val="superscript"/>
        </w:rPr>
        <w:t>ο</w:t>
      </w:r>
      <w:r>
        <w:rPr>
          <w:rFonts w:eastAsia="Times New Roman" w:cs="Times New Roman"/>
          <w:szCs w:val="24"/>
        </w:rPr>
        <w:t xml:space="preserve"> Δημοτικό Σχολείο Παπάγου.</w:t>
      </w:r>
    </w:p>
    <w:p w14:paraId="7B21D54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B21D543"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w:t>
      </w:r>
      <w:r>
        <w:rPr>
          <w:rFonts w:eastAsia="Times New Roman" w:cs="Times New Roman"/>
          <w:szCs w:val="24"/>
        </w:rPr>
        <w:t>της Βουλής</w:t>
      </w:r>
      <w:r>
        <w:rPr>
          <w:rFonts w:eastAsia="Times New Roman" w:cs="Times New Roman"/>
          <w:szCs w:val="24"/>
        </w:rPr>
        <w:t>)</w:t>
      </w:r>
    </w:p>
    <w:p w14:paraId="7B21D544"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w:t>
      </w:r>
      <w:r>
        <w:rPr>
          <w:rFonts w:eastAsia="Times New Roman"/>
          <w:b/>
          <w:szCs w:val="24"/>
        </w:rPr>
        <w:t>ΒΕΡΔΟΣ:</w:t>
      </w:r>
      <w:r>
        <w:rPr>
          <w:rFonts w:eastAsia="Times New Roman"/>
          <w:szCs w:val="24"/>
        </w:rPr>
        <w:t xml:space="preserve"> Κύριε Πρόεδρε, μπορώ να έχω τον λόγο;</w:t>
      </w:r>
    </w:p>
    <w:p w14:paraId="7B21D545"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Τι θέλετε, κύριε Λοβέρδο; Επί ποίου θέματος ζητάτε τον λόγο;</w:t>
      </w:r>
    </w:p>
    <w:p w14:paraId="7B21D546"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Ζητάω τον λόγο σε ό,τι αφορά την πρόταση που έκανα επί της διαδικασίας.</w:t>
      </w:r>
    </w:p>
    <w:p w14:paraId="7B21D547"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Αφού την είπατε. Τι; Θα την ξαναπείτε; </w:t>
      </w:r>
    </w:p>
    <w:p w14:paraId="7B21D548"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Απευθύνομαι στην Πλειοψηφία, στον κ. Φάμελλο, στον κ. Καμμένο, που συμφώνησα με την πρότασή τους, τους λέω να το ξανασκεφτούν και να επανέλθουν. Η τοποθέτηση που έκα</w:t>
      </w:r>
      <w:r>
        <w:rPr>
          <w:rFonts w:eastAsia="Times New Roman"/>
          <w:szCs w:val="24"/>
        </w:rPr>
        <w:t>νε ο κ. Φάμελλος ήταν αντίθετη με την τελική του κατάληξη. Ζητάμε να πάρουν τον λόγο όσοι θέλουν συνάδελφοι.</w:t>
      </w:r>
    </w:p>
    <w:p w14:paraId="7B21D549"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είπατε, κύριε Λοβέρδο.</w:t>
      </w:r>
    </w:p>
    <w:p w14:paraId="7B21D54A"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παρακαλώ, κύριε Πρόεδρε.</w:t>
      </w:r>
    </w:p>
    <w:p w14:paraId="7B21D54B"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Τι με </w:t>
      </w:r>
      <w:r>
        <w:rPr>
          <w:rFonts w:eastAsia="Times New Roman"/>
          <w:szCs w:val="24"/>
        </w:rPr>
        <w:t>παρακαλείτε; Κατά παρέκκλιση του Κανονισμού σας έδωσα τον λόγο.</w:t>
      </w:r>
    </w:p>
    <w:p w14:paraId="7B21D54C"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Πέρα από την επανάληψη της πρότασής μου, έχω να πω ότι ο Πρόεδρος της Βουλής πήρε τον λόγο για να ενώσει. </w:t>
      </w:r>
    </w:p>
    <w:p w14:paraId="7B21D54D"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τώρα θα απαντήσετε στον Πρό</w:t>
      </w:r>
      <w:r>
        <w:rPr>
          <w:rFonts w:eastAsia="Times New Roman"/>
          <w:szCs w:val="24"/>
        </w:rPr>
        <w:t>εδρο της Βουλής; Όταν τοποθετηθείτε, θα απαντήσετε.</w:t>
      </w:r>
    </w:p>
    <w:p w14:paraId="7B21D54E"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Ο Πρόεδρος της Βουλής ήταν βαθιά διχαστικός και προσβλητικός. Να προσέχει τα λόγια του!</w:t>
      </w:r>
    </w:p>
    <w:p w14:paraId="7B21D54F"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Λοβέρδο, δεν έχετε άλλο τον λόγο. Καθίστε!</w:t>
      </w:r>
    </w:p>
    <w:p w14:paraId="7B21D550" w14:textId="77777777" w:rsidR="00B46177" w:rsidRDefault="00C46B70">
      <w:pPr>
        <w:tabs>
          <w:tab w:val="left" w:pos="2608"/>
        </w:tabs>
        <w:spacing w:after="0" w:line="600" w:lineRule="auto"/>
        <w:ind w:firstLine="720"/>
        <w:jc w:val="center"/>
        <w:rPr>
          <w:rFonts w:eastAsia="Times New Roman"/>
          <w:szCs w:val="24"/>
        </w:rPr>
      </w:pPr>
      <w:r>
        <w:rPr>
          <w:rFonts w:eastAsia="Times New Roman"/>
          <w:szCs w:val="24"/>
        </w:rPr>
        <w:t>(Θόρυβος στην Αί</w:t>
      </w:r>
      <w:r>
        <w:rPr>
          <w:rFonts w:eastAsia="Times New Roman"/>
          <w:szCs w:val="24"/>
        </w:rPr>
        <w:t>θουσα)</w:t>
      </w:r>
    </w:p>
    <w:p w14:paraId="7B21D551"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Κύριε Λοβέρδο, καθίστε, σας παρακαλώ.</w:t>
      </w:r>
    </w:p>
    <w:p w14:paraId="7B21D552"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7B21D553"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Καθίστε, τα είπατε αυτά. Όταν θα έρθει η ώρα να μιλήσετε, πείτε ό,τι θέλετε. Δεν σας απαγορεύει κανείς. Παρακαλώ καθίστε, κύριε Λοβέρδο. Μη μ</w:t>
      </w:r>
      <w:r>
        <w:rPr>
          <w:rFonts w:eastAsia="Times New Roman"/>
          <w:szCs w:val="24"/>
        </w:rPr>
        <w:t>ε φέρνετε σε δύσκολη θέση!</w:t>
      </w:r>
    </w:p>
    <w:p w14:paraId="7B21D554"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σας φέρω, κύριε Πρόεδρε!</w:t>
      </w:r>
    </w:p>
    <w:p w14:paraId="7B21D555"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δεν μπορείτε να με φέρετε, κύριε Λοβέρδο, γιατί ξέρω κι εγώ τον Κανονισμό της Βουλής τόσο καλά όσο κι εσείς. Παρακαλώ πολύ, λοιπόν!</w:t>
      </w:r>
    </w:p>
    <w:p w14:paraId="7B21D556"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ΕΥΑΓΓΕΛΟΣ ΒΕΝ</w:t>
      </w:r>
      <w:r>
        <w:rPr>
          <w:rFonts w:eastAsia="Times New Roman"/>
          <w:b/>
          <w:szCs w:val="24"/>
        </w:rPr>
        <w:t xml:space="preserve">ΙΖΕΛΟΣ: </w:t>
      </w:r>
      <w:r>
        <w:rPr>
          <w:rFonts w:eastAsia="Times New Roman"/>
          <w:szCs w:val="24"/>
        </w:rPr>
        <w:t>Μπορώ να έχω τον λόγο;</w:t>
      </w:r>
    </w:p>
    <w:p w14:paraId="7B21D557"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Πρόεδρε, είναι προσωπικό το θέμα;</w:t>
      </w:r>
    </w:p>
    <w:p w14:paraId="7B21D558"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Μάλιστα.</w:t>
      </w:r>
    </w:p>
    <w:p w14:paraId="7B21D559"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Έχετε τον λόγο για ένα λεπτό επί του προσωπικού και τελειώνουν οι αντεγκλήσεις και μπαίνε</w:t>
      </w:r>
      <w:r>
        <w:rPr>
          <w:rFonts w:eastAsia="Times New Roman"/>
          <w:szCs w:val="24"/>
        </w:rPr>
        <w:t>ι το θέμα στην ψηφοφορία.</w:t>
      </w:r>
    </w:p>
    <w:p w14:paraId="7B21D55A"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Ευχαριστώ, κύριε Πρόεδρε.</w:t>
      </w:r>
    </w:p>
    <w:p w14:paraId="7B21D55B"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Δυστυχώς, ο κ. Βούτσης μιλώντας προηγουμένως από τα βουλευτικά έδρανα ήταν όχι απλώς διχαστικός, αλλά βαθιά προσβλητικός. Τη συμπεριφορά μας την καθοδηγούσανε συμφέροντα, μα τα συμφέρ</w:t>
      </w:r>
      <w:r>
        <w:rPr>
          <w:rFonts w:eastAsia="Times New Roman"/>
          <w:szCs w:val="24"/>
        </w:rPr>
        <w:t xml:space="preserve">οντα, όπως είχα πει στην Βουλή όταν συζητήθηκε το νομοσχέδιο του κ. Παππά, ανέβηκαν στα δέντρα τώρα και φάνηκαν τα οπίσθιά τους, φάνηκε το τι κάνει η Κυβέρνηση με τα συμφέροντα και όχι μόνο στον χώρο των μέσων ενημέρωσης, αλλά και σε άλλους χώρους. </w:t>
      </w:r>
    </w:p>
    <w:p w14:paraId="7B21D55C"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Αυτό ε</w:t>
      </w:r>
      <w:r>
        <w:rPr>
          <w:rFonts w:eastAsia="Times New Roman"/>
          <w:szCs w:val="24"/>
        </w:rPr>
        <w:t>ίναι το μεγάλο θέμα που ανοίγει στη χώρα σε σχέση με το τραπεζικό σύστημα, σε σχέση με άλλες χώρες. Άρα, αυτά θα συζητηθούν. Κι ας μην μας προκαλεί ο κ. Βούτσης ο οποίος προσπαθεί να μας πει ότι τώρα αποκαθίσταται η συνταγματική τάξη, η οποία προσβλήθηκε β</w:t>
      </w:r>
      <w:r>
        <w:rPr>
          <w:rFonts w:eastAsia="Times New Roman"/>
          <w:szCs w:val="24"/>
        </w:rPr>
        <w:t xml:space="preserve">άναυσα και αυτό το διαπίστωσε το Συμβούλιο της Επικρατείας, παρά την πεισματική προσπάθεια που έγινε να καθοδηγηθεί το Συμβούλιο της Επικρατείας, να εκβιαστούν δικαστές, να επηρεαστεί η απόφαση. </w:t>
      </w:r>
    </w:p>
    <w:p w14:paraId="7B21D55D"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Πρόεδρε, ζητήσατε επί</w:t>
      </w:r>
      <w:r>
        <w:rPr>
          <w:rFonts w:eastAsia="Times New Roman"/>
          <w:szCs w:val="24"/>
        </w:rPr>
        <w:t xml:space="preserve"> προσωπικού!</w:t>
      </w:r>
    </w:p>
    <w:p w14:paraId="7B21D55E"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Θέλω να πω στον κ. Βούτση ότι η διαδικασία, η κανονική συζήτηση του νομοσχεδίου, δεν συνιστά παραχώρηση και γενναιοδωρία, αλλά υποχρέωση κατά το Σύνταγμα και τον Κανονισμό της Βουλής. Δεν μας κάνει δώρα ο κύριος Πρόεδρος σ</w:t>
      </w:r>
      <w:r>
        <w:rPr>
          <w:rFonts w:eastAsia="Times New Roman"/>
          <w:szCs w:val="24"/>
        </w:rPr>
        <w:t>ε σχέση με…</w:t>
      </w:r>
    </w:p>
    <w:p w14:paraId="7B21D55F"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κύριε Πρόεδρε!</w:t>
      </w:r>
    </w:p>
    <w:p w14:paraId="7B21D560"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Παρ’ ότι έχω εικόνα, νομίζω ότι δεν είναι σωστό να πάμε σε ψηφοφορία. Εάν το επιθυμείτε, θα πάμε διά του γνωστού τρόπου, δι’ ανεγέρσεως, εάν όχι, διότι είναι η εμφανής η πλειοψηφία…</w:t>
      </w:r>
    </w:p>
    <w:p w14:paraId="7B21D561"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w:t>
      </w:r>
    </w:p>
    <w:p w14:paraId="7B21D562"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Κεγκέρογλου, σας άκουσα. Ήρθατε και μου το είπατε. Αυτό θα είναι την ώρα που θα έρθει η τροπολογία των Βουλευτών κι επειδή εσάς είναι εμπρόθεσμος, η άποψή μου είναι ότι έχετε δίκι</w:t>
      </w:r>
      <w:r>
        <w:rPr>
          <w:rFonts w:eastAsia="Times New Roman"/>
          <w:szCs w:val="24"/>
        </w:rPr>
        <w:t>ο. Μη με ξαναδιακόψετε.</w:t>
      </w:r>
    </w:p>
    <w:p w14:paraId="7B21D563"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lastRenderedPageBreak/>
        <w:t xml:space="preserve">Εάν, όμως, υποθέσουμε ότι θα γινόταν ψηφοφορία κι εγώ θα ήμουν της άποψης του να ανοιχτεί ο κατάλογος. Θέλω αυτό να καταγραφεί. Αλλά </w:t>
      </w:r>
      <w:r>
        <w:rPr>
          <w:rFonts w:eastAsia="Times New Roman"/>
          <w:szCs w:val="24"/>
        </w:rPr>
        <w:t>ως</w:t>
      </w:r>
      <w:r>
        <w:rPr>
          <w:rFonts w:eastAsia="Times New Roman"/>
          <w:szCs w:val="24"/>
        </w:rPr>
        <w:t xml:space="preserve"> Προεδρείο είμαι υποχρεωμένος να υπερασπίζομαι τις αποφάσεις του Προεδρείου.</w:t>
      </w:r>
    </w:p>
    <w:p w14:paraId="7B21D564"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Νομίζω ότι είναι προ</w:t>
      </w:r>
      <w:r>
        <w:rPr>
          <w:rFonts w:eastAsia="Times New Roman"/>
          <w:szCs w:val="24"/>
        </w:rPr>
        <w:t>φανές. Ας μην κάνουμε ψηφοφορία. Οι συνάδελφοι από τον ΣΥΡΙΖΑ και τους ΑΝΕΛ είναι περισσότεροι.</w:t>
      </w:r>
    </w:p>
    <w:p w14:paraId="7B21D565"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Κατόπιν τούτου, με τη διαφωνία σύσσωμης της Αντιπολίτευσης προχωράμε στη διαδικασία «της οργανωμένης συζήτησης».</w:t>
      </w:r>
    </w:p>
    <w:p w14:paraId="7B21D566"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ΘΕΟΔΩΡΟΣ ΔΡΙΤΣΑΣ (Υπουργός Ναυτιλίας και Νησιωτ</w:t>
      </w:r>
      <w:r>
        <w:rPr>
          <w:rFonts w:eastAsia="Times New Roman"/>
          <w:b/>
          <w:szCs w:val="24"/>
        </w:rPr>
        <w:t>ικής Πολιτικής):</w:t>
      </w:r>
      <w:r>
        <w:rPr>
          <w:rFonts w:eastAsia="Times New Roman"/>
          <w:szCs w:val="24"/>
        </w:rPr>
        <w:t xml:space="preserve"> Κύριε Πρόεδρε, μπορώ να έχω τον λόγο; Πρέπει να πω για τις τροπολογίες.</w:t>
      </w:r>
    </w:p>
    <w:p w14:paraId="7B21D567"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αφήστε να ξεκινήσουμε. Εσείς βεβαίως, οι Υπουργοί των τροπολογιών θα ξεκινήσετε πρώτοι.</w:t>
      </w:r>
    </w:p>
    <w:p w14:paraId="7B21D568" w14:textId="77777777" w:rsidR="00B46177" w:rsidRDefault="00C46B70">
      <w:pPr>
        <w:spacing w:after="0" w:line="600" w:lineRule="auto"/>
        <w:ind w:firstLine="720"/>
        <w:jc w:val="both"/>
        <w:rPr>
          <w:rFonts w:eastAsia="Times New Roman"/>
          <w:szCs w:val="24"/>
        </w:rPr>
      </w:pPr>
      <w:r>
        <w:rPr>
          <w:rFonts w:eastAsia="Times New Roman"/>
          <w:b/>
          <w:szCs w:val="24"/>
        </w:rPr>
        <w:t xml:space="preserve">ΕΥΚΛΕΙΔΗΣ ΤΣΑΚΑΛΩΤΟΣ (Υπουργός </w:t>
      </w:r>
      <w:r>
        <w:rPr>
          <w:rFonts w:eastAsia="Times New Roman"/>
          <w:b/>
          <w:szCs w:val="24"/>
        </w:rPr>
        <w:t>Οικονομικών):</w:t>
      </w:r>
      <w:r>
        <w:rPr>
          <w:rFonts w:eastAsia="Times New Roman"/>
          <w:szCs w:val="24"/>
        </w:rPr>
        <w:t xml:space="preserve"> Και εγώ, κύριε Πρόεδρε.</w:t>
      </w:r>
    </w:p>
    <w:p w14:paraId="7B21D569"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Ναι, κύριε Τσακαλώτο. Εσείς θα ξεκινήσετε.</w:t>
      </w:r>
    </w:p>
    <w:p w14:paraId="7B21D56A" w14:textId="77777777" w:rsidR="00B46177" w:rsidRDefault="00C46B70">
      <w:pPr>
        <w:spacing w:after="0" w:line="600" w:lineRule="auto"/>
        <w:ind w:firstLine="720"/>
        <w:jc w:val="both"/>
        <w:rPr>
          <w:rFonts w:eastAsia="Times New Roman"/>
          <w:szCs w:val="24"/>
        </w:rPr>
      </w:pPr>
      <w:r>
        <w:rPr>
          <w:rFonts w:eastAsia="Times New Roman"/>
          <w:szCs w:val="24"/>
        </w:rPr>
        <w:t>Να πάμε, λοιπόν, με τη σειρά που έχουν κατατεθεί. Ο κ. Παππάς έχει τον λόγο πρώτα να υποστηρίξει τις δύο του τροπολογίες.</w:t>
      </w:r>
    </w:p>
    <w:p w14:paraId="7B21D56B"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w:t>
      </w:r>
      <w:r>
        <w:rPr>
          <w:rFonts w:eastAsia="Times New Roman"/>
          <w:b/>
          <w:szCs w:val="24"/>
        </w:rPr>
        <w:t>(Υπουργός Επικρατείας):</w:t>
      </w:r>
      <w:r>
        <w:rPr>
          <w:rFonts w:eastAsia="Times New Roman"/>
          <w:szCs w:val="24"/>
        </w:rPr>
        <w:t xml:space="preserve"> Επειδή υπάρχει η βάσιμη υποψία ότι θα χρειαστούμε πολύ περισσότερο χρόνο για τις τροπολογίες τις οποίες κατέθεσα εγώ, παρά γι’ αυτές που κατέθεσε ο κ. Τσακαλώτος, μήπως θα ήταν καλύτερα να ξεκινήσει ο κ. Τσακαλώτος;</w:t>
      </w:r>
    </w:p>
    <w:p w14:paraId="7B21D56C"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w:t>
      </w:r>
      <w:r>
        <w:rPr>
          <w:rFonts w:eastAsia="Times New Roman"/>
          <w:b/>
          <w:szCs w:val="24"/>
        </w:rPr>
        <w:t>τας Κακλαμάνης):</w:t>
      </w:r>
      <w:r>
        <w:rPr>
          <w:rFonts w:eastAsia="Times New Roman"/>
          <w:szCs w:val="24"/>
        </w:rPr>
        <w:t xml:space="preserve"> Άρα, να ξεκινήσει ο κ. Τσακαλώτος. </w:t>
      </w:r>
    </w:p>
    <w:p w14:paraId="7B21D56D" w14:textId="77777777" w:rsidR="00B46177" w:rsidRDefault="00C46B70">
      <w:pPr>
        <w:spacing w:after="0" w:line="600" w:lineRule="auto"/>
        <w:ind w:firstLine="720"/>
        <w:jc w:val="both"/>
        <w:rPr>
          <w:rFonts w:eastAsia="Times New Roman"/>
          <w:szCs w:val="24"/>
        </w:rPr>
      </w:pPr>
      <w:r>
        <w:rPr>
          <w:rFonts w:eastAsia="Times New Roman"/>
          <w:szCs w:val="24"/>
        </w:rPr>
        <w:t>Κύριε Τσακαλώτο, εσείς για να υποστηρίξετε τη δική σας τροπολογία, θα χρειαστείτε πέντε λεπτά; Είναι αρκετά με μια ανοχή;</w:t>
      </w:r>
    </w:p>
    <w:p w14:paraId="7B21D56E" w14:textId="77777777" w:rsidR="00B46177" w:rsidRDefault="00C46B70">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Όχι, λιγότερο από πέντε λεπτά.</w:t>
      </w:r>
    </w:p>
    <w:p w14:paraId="7B21D56F" w14:textId="77777777" w:rsidR="00B46177" w:rsidRDefault="00C46B70">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ΡΕΥΩΝ (Νικήτας Κακλαμάνης):</w:t>
      </w:r>
      <w:r>
        <w:rPr>
          <w:rFonts w:eastAsia="Times New Roman"/>
          <w:szCs w:val="24"/>
        </w:rPr>
        <w:t xml:space="preserve"> Ξεκινήστε, λοιπόν, κύριε Υπουργέ.</w:t>
      </w:r>
    </w:p>
    <w:p w14:paraId="7B21D570"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Μόνο ένα σχόλιο για τα προηγούμενα θέλω να κάνω. Όταν άκουσα τον κ. Βενιζέλο να μιλάει για την πολυφωνία στα μέσα μαζικής ενημέρωσης, μου ήρθε στον ν</w:t>
      </w:r>
      <w:r>
        <w:rPr>
          <w:rFonts w:eastAsia="Times New Roman"/>
          <w:szCs w:val="24"/>
        </w:rPr>
        <w:t>ου η ατάκα του Μαχάτμα Γκάντι τη δεκαετία του 1930 στη Βρετανία, όταν τον ρώτησαν τι άποψη έχει για τον δυτικό πολιτισμό και απάντησε ότι θα ήταν μια πολύ καλή ιδέα να υπάρχει. Κι εγώ το ίδιο αισθάνομαι για την πολυφωνία στην Ελλάδα στα μέσα μαζικής ενημέρ</w:t>
      </w:r>
      <w:r>
        <w:rPr>
          <w:rFonts w:eastAsia="Times New Roman"/>
          <w:szCs w:val="24"/>
        </w:rPr>
        <w:t>ωσης. Πολύ την ακούμε, λίγο τη βλέπουμε.</w:t>
      </w:r>
    </w:p>
    <w:p w14:paraId="7B21D571"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B21D572" w14:textId="77777777" w:rsidR="00B46177" w:rsidRDefault="00C46B70">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Β' Αντιπρόεδρος της Βουλής κ</w:t>
      </w:r>
      <w:r w:rsidRPr="00F2243A">
        <w:rPr>
          <w:rFonts w:eastAsia="Times New Roman"/>
          <w:szCs w:val="24"/>
        </w:rPr>
        <w:t>.</w:t>
      </w:r>
      <w:r w:rsidRPr="00B178EE">
        <w:rPr>
          <w:rFonts w:eastAsia="Times New Roman"/>
          <w:b/>
          <w:szCs w:val="24"/>
        </w:rPr>
        <w:t xml:space="preserve"> ΓΕΩΡΓΙΟΣ ΒΑΡΕΜΕΝΟΣ</w:t>
      </w:r>
      <w:r>
        <w:rPr>
          <w:rFonts w:eastAsia="Times New Roman"/>
          <w:szCs w:val="24"/>
        </w:rPr>
        <w:t xml:space="preserve">) </w:t>
      </w:r>
    </w:p>
    <w:p w14:paraId="7B21D573" w14:textId="77777777" w:rsidR="00B46177" w:rsidRDefault="00C46B70">
      <w:pPr>
        <w:spacing w:after="0" w:line="600" w:lineRule="auto"/>
        <w:ind w:firstLine="720"/>
        <w:jc w:val="both"/>
        <w:rPr>
          <w:rFonts w:eastAsia="Times New Roman"/>
          <w:szCs w:val="24"/>
        </w:rPr>
      </w:pPr>
      <w:r>
        <w:rPr>
          <w:rFonts w:eastAsia="Times New Roman"/>
          <w:szCs w:val="24"/>
        </w:rPr>
        <w:t xml:space="preserve">Η συγκεκριμένη τροπολογία αφορά τον </w:t>
      </w:r>
      <w:r>
        <w:rPr>
          <w:rFonts w:eastAsia="Times New Roman"/>
          <w:szCs w:val="24"/>
        </w:rPr>
        <w:t>ν.</w:t>
      </w:r>
      <w:r>
        <w:rPr>
          <w:rFonts w:eastAsia="Times New Roman"/>
          <w:szCs w:val="24"/>
        </w:rPr>
        <w:t>4412, που ψηφίσαμε τον Αύγουστο</w:t>
      </w:r>
      <w:r>
        <w:rPr>
          <w:rFonts w:eastAsia="Times New Roman"/>
          <w:szCs w:val="24"/>
        </w:rPr>
        <w:t xml:space="preserve">, που έχει να κάνει με τις δημόσιες συμβάσεις διάφορων φορέων. Μέσα σ’ αυτόν τον νόμο υπήρχε μια εξαίρεση για το ΤΑΙΠΕΔ, </w:t>
      </w:r>
      <w:r>
        <w:rPr>
          <w:rFonts w:eastAsia="Times New Roman"/>
          <w:szCs w:val="24"/>
        </w:rPr>
        <w:lastRenderedPageBreak/>
        <w:t xml:space="preserve">για να μπορεί να είναι πιο ευέλικτες οι αναθέσεις, να μπορεί να κάνει δικό του κανονισμό, που απαγορεύεται σε άλλους φορείς. Τώρα αυτή </w:t>
      </w:r>
      <w:r>
        <w:rPr>
          <w:rFonts w:eastAsia="Times New Roman"/>
          <w:szCs w:val="24"/>
        </w:rPr>
        <w:t>η τροπολογία επεκτείνει αυτήν τη δυνατότητα και στην Εταιρεία Συμμετοχών και Περιουσίας και στα υποταμεία, δηλαδή ΕΤΑΔ, ΕΔΗΣ και ΤΧΣ.</w:t>
      </w:r>
    </w:p>
    <w:p w14:paraId="7B21D574" w14:textId="77777777" w:rsidR="00B46177" w:rsidRDefault="00C46B70">
      <w:pPr>
        <w:spacing w:after="0" w:line="600" w:lineRule="auto"/>
        <w:ind w:firstLine="720"/>
        <w:jc w:val="both"/>
        <w:rPr>
          <w:rFonts w:eastAsia="Times New Roman"/>
          <w:szCs w:val="24"/>
        </w:rPr>
      </w:pPr>
      <w:r>
        <w:rPr>
          <w:rFonts w:eastAsia="Times New Roman"/>
          <w:szCs w:val="24"/>
        </w:rPr>
        <w:t>Θα μπορεί, βεβαίως, να κάνει κανονισμό, αλλά αυτός ο κανονισμός πρέπει να εγκριθεί πάντα από την Ενιαία Αρχή Δημοσίων Συμβ</w:t>
      </w:r>
      <w:r>
        <w:rPr>
          <w:rFonts w:eastAsia="Times New Roman"/>
          <w:szCs w:val="24"/>
        </w:rPr>
        <w:t xml:space="preserve">άσεων. Άρα, δεν είναι ότι μπορούν να κάνουν ό,τι θέλουν. Θα ελέγχεται, όπως ελέγχει αυτή η </w:t>
      </w:r>
      <w:r>
        <w:rPr>
          <w:rFonts w:eastAsia="Times New Roman"/>
          <w:szCs w:val="24"/>
        </w:rPr>
        <w:t>αρχή</w:t>
      </w:r>
      <w:r>
        <w:rPr>
          <w:rFonts w:eastAsia="Times New Roman"/>
          <w:szCs w:val="24"/>
        </w:rPr>
        <w:t>. Απλώς, θα υπάρχει μια μεγαλύτερη ευελιξία, που τη χρειάζονται για διάφορους λόγους.</w:t>
      </w:r>
    </w:p>
    <w:p w14:paraId="7B21D575" w14:textId="77777777" w:rsidR="00B46177" w:rsidRDefault="00C46B70">
      <w:pPr>
        <w:spacing w:after="0" w:line="600" w:lineRule="auto"/>
        <w:ind w:firstLine="720"/>
        <w:jc w:val="both"/>
        <w:rPr>
          <w:rFonts w:eastAsia="Times New Roman"/>
          <w:szCs w:val="24"/>
        </w:rPr>
      </w:pPr>
      <w:r>
        <w:rPr>
          <w:rFonts w:eastAsia="Times New Roman"/>
          <w:szCs w:val="24"/>
        </w:rPr>
        <w:t xml:space="preserve">Υπάρχει και μια αλληλογραφία με την </w:t>
      </w:r>
      <w:r>
        <w:rPr>
          <w:rFonts w:eastAsia="Times New Roman"/>
          <w:szCs w:val="24"/>
        </w:rPr>
        <w:t>αρχή</w:t>
      </w:r>
      <w:r>
        <w:rPr>
          <w:rFonts w:eastAsia="Times New Roman"/>
          <w:szCs w:val="24"/>
        </w:rPr>
        <w:t xml:space="preserve">, που αν θέλετε, μπορώ να την καταθέσω στη Βουλή. Δεν την έχω, αλλά μπορώ να τη ζητήσω από το γραφείο μου, αν θεωρείτε ότι αυτό θα σας βοηθήσει, ώστε να καταθέσουμε τι λέει και η </w:t>
      </w:r>
      <w:r>
        <w:rPr>
          <w:rFonts w:eastAsia="Times New Roman"/>
          <w:szCs w:val="24"/>
        </w:rPr>
        <w:t>ενιαία αρχή</w:t>
      </w:r>
      <w:r>
        <w:rPr>
          <w:rFonts w:eastAsia="Times New Roman"/>
          <w:szCs w:val="24"/>
        </w:rPr>
        <w:t>.</w:t>
      </w:r>
    </w:p>
    <w:p w14:paraId="7B21D576" w14:textId="77777777" w:rsidR="00B46177" w:rsidRDefault="00C46B70">
      <w:pPr>
        <w:spacing w:after="0" w:line="600" w:lineRule="auto"/>
        <w:ind w:firstLine="720"/>
        <w:jc w:val="both"/>
        <w:rPr>
          <w:rFonts w:eastAsia="Times New Roman"/>
          <w:szCs w:val="24"/>
        </w:rPr>
      </w:pPr>
      <w:r>
        <w:rPr>
          <w:rFonts w:eastAsia="Times New Roman"/>
          <w:szCs w:val="24"/>
        </w:rPr>
        <w:lastRenderedPageBreak/>
        <w:t>Μόλις περάσει αυτή η τροπολογία, ο κανονισμός αυτός, που θα κάνε</w:t>
      </w:r>
      <w:r>
        <w:rPr>
          <w:rFonts w:eastAsia="Times New Roman"/>
          <w:szCs w:val="24"/>
        </w:rPr>
        <w:t xml:space="preserve">ι πιο εξειδικευμένο τι μπορούν ή τι δεν μπορούν να κάνουν και το υπερταμείο και τα υποταμεία, θα το στείλουν στην </w:t>
      </w:r>
      <w:r>
        <w:rPr>
          <w:rFonts w:eastAsia="Times New Roman"/>
          <w:szCs w:val="24"/>
        </w:rPr>
        <w:t>ενιαία αρχή</w:t>
      </w:r>
      <w:r>
        <w:rPr>
          <w:rFonts w:eastAsia="Times New Roman"/>
          <w:szCs w:val="24"/>
        </w:rPr>
        <w:t xml:space="preserve"> για τα σχόλια.</w:t>
      </w:r>
    </w:p>
    <w:p w14:paraId="7B21D577" w14:textId="77777777" w:rsidR="00B46177" w:rsidRDefault="00C46B70">
      <w:pPr>
        <w:spacing w:after="0" w:line="600" w:lineRule="auto"/>
        <w:ind w:firstLine="720"/>
        <w:jc w:val="both"/>
        <w:rPr>
          <w:rFonts w:eastAsia="Times New Roman"/>
          <w:szCs w:val="24"/>
        </w:rPr>
      </w:pPr>
      <w:r>
        <w:rPr>
          <w:rFonts w:eastAsia="Times New Roman"/>
          <w:szCs w:val="24"/>
        </w:rPr>
        <w:t>Χρειάστηκα λιγότερα από πέντε λεπτά, κύριε Πρόεδρε.</w:t>
      </w:r>
    </w:p>
    <w:p w14:paraId="7B21D578"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για τη διαχείριση</w:t>
      </w:r>
      <w:r>
        <w:rPr>
          <w:rFonts w:eastAsia="Times New Roman"/>
          <w:szCs w:val="24"/>
        </w:rPr>
        <w:t xml:space="preserve"> του χρόνου.</w:t>
      </w:r>
    </w:p>
    <w:p w14:paraId="7B21D579" w14:textId="77777777" w:rsidR="00B46177" w:rsidRDefault="00C46B70">
      <w:pPr>
        <w:spacing w:after="0" w:line="600" w:lineRule="auto"/>
        <w:ind w:firstLine="720"/>
        <w:jc w:val="both"/>
        <w:rPr>
          <w:rFonts w:eastAsia="Times New Roman"/>
          <w:szCs w:val="24"/>
        </w:rPr>
      </w:pPr>
      <w:r>
        <w:rPr>
          <w:rFonts w:eastAsia="Times New Roman"/>
          <w:szCs w:val="24"/>
        </w:rPr>
        <w:t>Ο Υπουργός ο κ. Δρίτσας έχει τον λόγο.</w:t>
      </w:r>
    </w:p>
    <w:p w14:paraId="7B21D57A" w14:textId="77777777" w:rsidR="00B46177" w:rsidRDefault="00C46B70">
      <w:pPr>
        <w:spacing w:after="0" w:line="600" w:lineRule="auto"/>
        <w:ind w:firstLine="720"/>
        <w:jc w:val="both"/>
        <w:rPr>
          <w:rFonts w:eastAsia="Times New Roman"/>
          <w:b/>
          <w:szCs w:val="24"/>
        </w:rPr>
      </w:pPr>
      <w:r>
        <w:rPr>
          <w:rFonts w:eastAsia="Times New Roman"/>
          <w:b/>
          <w:szCs w:val="24"/>
        </w:rPr>
        <w:t xml:space="preserve">ΘΕΟΔΩΡΟΣ ΔΡΙΤΣΑΣ (Υπουργός Ναυτιλίας και Νησιωτικής Πολιτικής): </w:t>
      </w:r>
    </w:p>
    <w:p w14:paraId="7B21D57B" w14:textId="77777777" w:rsidR="00B46177" w:rsidRDefault="00C46B70">
      <w:pPr>
        <w:spacing w:after="0" w:line="600" w:lineRule="auto"/>
        <w:ind w:firstLine="720"/>
        <w:jc w:val="both"/>
        <w:rPr>
          <w:rFonts w:eastAsia="Times New Roman"/>
          <w:szCs w:val="24"/>
        </w:rPr>
      </w:pPr>
      <w:r>
        <w:rPr>
          <w:rFonts w:eastAsia="Times New Roman"/>
          <w:szCs w:val="24"/>
        </w:rPr>
        <w:t>Κύριε Πρόεδρε, εγώ θέλω απλώς να αναφερθώ στις βουλευτικές τροπολογίες, για να είναι ενήμερο το Σώμα πριν ξεκινήσει η διαδικασία και να προ</w:t>
      </w:r>
      <w:r>
        <w:rPr>
          <w:rFonts w:eastAsia="Times New Roman"/>
          <w:szCs w:val="24"/>
        </w:rPr>
        <w:t>ετοιμαστούν και τα κόμματα και οι Βουλευτές.</w:t>
      </w:r>
    </w:p>
    <w:p w14:paraId="7B21D57C" w14:textId="77777777" w:rsidR="00B46177" w:rsidRDefault="00C46B70">
      <w:pPr>
        <w:spacing w:after="0" w:line="600" w:lineRule="auto"/>
        <w:ind w:firstLine="720"/>
        <w:jc w:val="both"/>
        <w:rPr>
          <w:rFonts w:eastAsia="Times New Roman"/>
          <w:szCs w:val="24"/>
        </w:rPr>
      </w:pPr>
      <w:r>
        <w:rPr>
          <w:rFonts w:eastAsia="Times New Roman"/>
          <w:szCs w:val="24"/>
        </w:rPr>
        <w:t xml:space="preserve">Όμως, δώστε μου τη δυνατότητα μισό λεπτό να κάνω ένα σχόλιο. Νομίζω ότι η συζήτηση που γίνεται σήμερα, μ’ αυτόν τον τρόπο που οργανώνεται και με την πολύ ισορροπημένη παρέμβαση του Προεδρείου </w:t>
      </w:r>
      <w:r>
        <w:rPr>
          <w:rFonts w:eastAsia="Times New Roman"/>
          <w:szCs w:val="24"/>
        </w:rPr>
        <w:lastRenderedPageBreak/>
        <w:t>για την οργάνωση αυ</w:t>
      </w:r>
      <w:r>
        <w:rPr>
          <w:rFonts w:eastAsia="Times New Roman"/>
          <w:szCs w:val="24"/>
        </w:rPr>
        <w:t xml:space="preserve">τής της συζήτησης, δεν είναι μια κατ’ ουσίαν υπέρβαση αυτών που έχουμε συνεννοηθεί ότι στις κυρώσεις δεν θα πρέπει να υπάρχουν τροπολογίες και όλα αυτά. </w:t>
      </w:r>
    </w:p>
    <w:p w14:paraId="7B21D57D" w14:textId="77777777" w:rsidR="00B46177" w:rsidRDefault="00C46B70">
      <w:pPr>
        <w:spacing w:after="0" w:line="600" w:lineRule="auto"/>
        <w:ind w:firstLine="720"/>
        <w:jc w:val="both"/>
        <w:rPr>
          <w:rFonts w:eastAsia="Times New Roman"/>
          <w:szCs w:val="24"/>
        </w:rPr>
      </w:pPr>
      <w:r>
        <w:rPr>
          <w:rFonts w:eastAsia="Times New Roman"/>
          <w:szCs w:val="24"/>
        </w:rPr>
        <w:t>Αυτήν την εβδομάδα το ελληνικό Κοινοβούλιο δεν είχε άλλο νομοθετικό έργο. Η ανάγκη να τεθούν και η τρο</w:t>
      </w:r>
      <w:r>
        <w:rPr>
          <w:rFonts w:eastAsia="Times New Roman"/>
          <w:szCs w:val="24"/>
        </w:rPr>
        <w:t>πολογία για τις τηλεοπτικές άδειες -κυρίως αυτή-, αλλά και πολλές άλλες επείγοντος χαρακτήρα –και θα καταδειχθεί αυτό από τη συζήτηση- είναι ανάγκη όλων μας, δεν είναι ανάγκη μόνο της Κυβέρνησης ή των Υπουργών. Ιδιαίτερα δε η τροπολογία για τις τηλεοπτικές</w:t>
      </w:r>
      <w:r>
        <w:rPr>
          <w:rFonts w:eastAsia="Times New Roman"/>
          <w:szCs w:val="24"/>
        </w:rPr>
        <w:t xml:space="preserve"> άδειες είναι αυτή που έρχεται για να οργανώσει και να τακτοποιήσει αυτό που όλοι έχουμε συνομολογήσει, ότι πρέπει η υπόθεση αυτή να οδηγηθεί σε μια οριστική λύση και κατεύθυνση μετά από την απόφαση του Συμβουλίου της Επικρατείας.</w:t>
      </w:r>
    </w:p>
    <w:p w14:paraId="7B21D57E" w14:textId="77777777" w:rsidR="00B46177" w:rsidRDefault="00C46B70">
      <w:pPr>
        <w:spacing w:after="0" w:line="600" w:lineRule="auto"/>
        <w:ind w:firstLine="720"/>
        <w:jc w:val="both"/>
        <w:rPr>
          <w:rFonts w:eastAsia="Times New Roman"/>
          <w:szCs w:val="24"/>
        </w:rPr>
      </w:pPr>
      <w:r>
        <w:rPr>
          <w:rFonts w:eastAsia="Times New Roman"/>
          <w:szCs w:val="24"/>
        </w:rPr>
        <w:t>Προς τι, λοιπόν, όλη αυτή</w:t>
      </w:r>
      <w:r>
        <w:rPr>
          <w:rFonts w:eastAsia="Times New Roman"/>
          <w:szCs w:val="24"/>
        </w:rPr>
        <w:t xml:space="preserve"> η αναταραχή και η ένταση, που επιχειρείται πριν καν ανοίξει η συζήτηση επί αυτής της τροπολογίας να δημιουργηθεί;</w:t>
      </w:r>
    </w:p>
    <w:p w14:paraId="7B21D57F" w14:textId="77777777" w:rsidR="00B46177" w:rsidRDefault="00C46B70">
      <w:pPr>
        <w:spacing w:after="0" w:line="600" w:lineRule="auto"/>
        <w:ind w:firstLine="720"/>
        <w:jc w:val="both"/>
        <w:rPr>
          <w:rFonts w:eastAsia="Times New Roman"/>
          <w:szCs w:val="24"/>
        </w:rPr>
      </w:pPr>
      <w:r>
        <w:rPr>
          <w:rFonts w:eastAsia="Times New Roman"/>
          <w:szCs w:val="24"/>
        </w:rPr>
        <w:lastRenderedPageBreak/>
        <w:t>Δηλώσεις ότι σύμφωνα με δημοσιογραφικές πληροφορίες οι λεπτομέρειες της απόφασης θα ταράξουν το σύμπαν εκθέτουν και αυτόν που τα λέει, αλλά ε</w:t>
      </w:r>
      <w:r>
        <w:rPr>
          <w:rFonts w:eastAsia="Times New Roman"/>
          <w:szCs w:val="24"/>
        </w:rPr>
        <w:t xml:space="preserve">κθέτουν και αυτούς που, ενδεχομένως, απευθύνεται η αναφορά στις λεπτομέρειες. Μη λέμε τέτοια πράγματα. Είναι αρκετά ανεύθυνο. </w:t>
      </w:r>
    </w:p>
    <w:p w14:paraId="7B21D5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Από αυτήν την άποψη, νομίζω ότι πρέπει να ηρεμήσουμε και να γίνει μια ουσιαστική συζήτηση σε αυτήν την κατεύθυνση που απαιτούν οι</w:t>
      </w:r>
      <w:r>
        <w:rPr>
          <w:rFonts w:eastAsia="Times New Roman" w:cs="Times New Roman"/>
          <w:szCs w:val="24"/>
        </w:rPr>
        <w:t xml:space="preserve"> συνθήκες και που όλα τα πολιτικά κόμματα έχουν συνομολογήσει ότι χρειάζεται να συμβεί. </w:t>
      </w:r>
    </w:p>
    <w:p w14:paraId="7B21D58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Πρόεδρε, εκτός από τις υπουργικές τροπολογίες έχουν κατατεθεί και τέσσερις βουλευτικές, που έχω υπ’ όψιν μου αυτή τη στιγμή. Προφανώς –και πιστεύω ότι έτσι πρέπει να γίνει- οι Βουλευτές που έχουν καταθέσει αυτές τις τροπολογίες θα πάρουν τον λόγο για</w:t>
      </w:r>
      <w:r>
        <w:rPr>
          <w:rFonts w:eastAsia="Times New Roman" w:cs="Times New Roman"/>
          <w:szCs w:val="24"/>
        </w:rPr>
        <w:t xml:space="preserve"> να τις παρουσιάσουν και να τις υπερασπιστούν. </w:t>
      </w:r>
    </w:p>
    <w:p w14:paraId="7B21D5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Για τις ανάγκες της προετοιμασίας των κομμάτων μπορώ να ανακοινώσω στο Σώμα αυτήν τη στιγμή –θα δούμε τι θα γίνει στην πορεία της συζήτησης- ότι τρεις εξ αυτών κρίνω σκόπιμο ότι πρέπει να γίνουν </w:t>
      </w:r>
      <w:r>
        <w:rPr>
          <w:rFonts w:eastAsia="Times New Roman" w:cs="Times New Roman"/>
          <w:szCs w:val="24"/>
        </w:rPr>
        <w:lastRenderedPageBreak/>
        <w:t>δεκτές, να μπ</w:t>
      </w:r>
      <w:r>
        <w:rPr>
          <w:rFonts w:eastAsia="Times New Roman" w:cs="Times New Roman"/>
          <w:szCs w:val="24"/>
        </w:rPr>
        <w:t>ουν σε συζήτηση και το Σώμα να αποφασίσει, γιατί έχουν επείγοντα χαρακτήρα. Πρόκειται για την τροπολογία με γενικό αριθμό 735 και ειδικό αριθμό 10 του Βουλευτή κ. Θηβαίου, την τροπολογία με γενικό αριθμό 736 και ειδικό αριθμό 11 του Βουλευτή κ. Μπαλαούρα κ</w:t>
      </w:r>
      <w:r>
        <w:rPr>
          <w:rFonts w:eastAsia="Times New Roman" w:cs="Times New Roman"/>
          <w:szCs w:val="24"/>
        </w:rPr>
        <w:t xml:space="preserve">αι την τροπολογία με γενικό αριθμό 737 και ειδικό αριθμό 12 της </w:t>
      </w:r>
      <w:r>
        <w:rPr>
          <w:rFonts w:eastAsia="Times New Roman" w:cs="Times New Roman"/>
          <w:szCs w:val="24"/>
        </w:rPr>
        <w:t xml:space="preserve">Βουλευτού </w:t>
      </w:r>
      <w:r>
        <w:rPr>
          <w:rFonts w:eastAsia="Times New Roman" w:cs="Times New Roman"/>
          <w:szCs w:val="24"/>
        </w:rPr>
        <w:t xml:space="preserve">κ. Θεοπεφτάτου. Υπάρχει και άλλη μία, του κ. Κεγκέρογλου, για την οποία δεν μπορώ να μιλήσω αυτή τη στιγμή.  </w:t>
      </w:r>
    </w:p>
    <w:p w14:paraId="7B21D58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Σε κάθε περίπτωση η συζήτηση μπορεί να ξεκινήσει, ήδη ξεκίνησε, και να ε</w:t>
      </w:r>
      <w:r>
        <w:rPr>
          <w:rFonts w:eastAsia="Times New Roman" w:cs="Times New Roman"/>
          <w:szCs w:val="24"/>
        </w:rPr>
        <w:t>ξελιχθεί συνεκτικά, ομαλά και ουσιαστικά, γιατί αυτά που έχει να αντιμετωπίσει και τα επιμέρους επείγοντα των Βουλευτών και των Υπουργών είναι σημαντικά και πρέπει να λυθούν και φυσικά η συζήτηση για τις τηλεοπτικές άδειες να μην οδηγηθεί στην επανάληψη τη</w:t>
      </w:r>
      <w:r>
        <w:rPr>
          <w:rFonts w:eastAsia="Times New Roman" w:cs="Times New Roman"/>
          <w:szCs w:val="24"/>
        </w:rPr>
        <w:t xml:space="preserve">ς ίδιας ρητορικής, αλλά στην ανεύρεση από την πλευρά της Βουλής της σωστής λύσης και τα πράγματα θα πάρουν τον σωστό τους δρόμο. </w:t>
      </w:r>
    </w:p>
    <w:p w14:paraId="7B21D58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58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μπορώ να έχω τον λόγο για ένα τυπικό θέμα; </w:t>
      </w:r>
    </w:p>
    <w:p w14:paraId="7B21D58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Ορίστ</w:t>
      </w:r>
      <w:r>
        <w:rPr>
          <w:rFonts w:eastAsia="Times New Roman" w:cs="Times New Roman"/>
          <w:szCs w:val="24"/>
        </w:rPr>
        <w:t xml:space="preserve">ε, κύριε Δένδια. </w:t>
      </w:r>
    </w:p>
    <w:p w14:paraId="7B21D58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Υπουργέ, λέτε ότι θα κάνετε δεκτές τρεις τροπολογίες. Όμως, από ό,τι βλέπω, ουδεμία των τριών τροπολογιών αφορά αντικείμενο του Υπουργείου σας. Οι δύο αφορούν τον παριστάμενο Υπουργό Οικονομικών και η άλλη αφορά το</w:t>
      </w:r>
      <w:r>
        <w:rPr>
          <w:rFonts w:eastAsia="Times New Roman" w:cs="Times New Roman"/>
          <w:szCs w:val="24"/>
        </w:rPr>
        <w:t>ν Υπουργό Περιβάλλοντος. Για την τάξη και τη σοβαρότητα του πράγματος, νομίζω ότι το να αποδέχεται ο Υπουργός Ναυτιλίας συγχώνευση ΦΟΔΣΑ αγγίζει τα όρια. Τι να πω; Να μην πω κάτι.</w:t>
      </w:r>
    </w:p>
    <w:p w14:paraId="7B21D5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Εάν έχετε την καλοσύνη, φέρτε τους αρμόδιους Υπουργούς –ο κ. Τσακαλώτος είνα</w:t>
      </w:r>
      <w:r>
        <w:rPr>
          <w:rFonts w:eastAsia="Times New Roman" w:cs="Times New Roman"/>
          <w:szCs w:val="24"/>
        </w:rPr>
        <w:t xml:space="preserve">ι εδώ για τις δύο- να μας πουν. Διαβάζω εδώ για «αποκατάσταση άδικης μεταχείρισης». Είναι άδικη; Επίσης, αναφέρεται το «ακατάσχετο οικονομικών ενισχύσεων». </w:t>
      </w:r>
    </w:p>
    <w:p w14:paraId="7B21D58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Δένδια, έγινε κατανοητό. </w:t>
      </w:r>
    </w:p>
    <w:p w14:paraId="7B21D5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B21D58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ΘΕ</w:t>
      </w:r>
      <w:r>
        <w:rPr>
          <w:rFonts w:eastAsia="Times New Roman" w:cs="Times New Roman"/>
          <w:b/>
          <w:szCs w:val="24"/>
        </w:rPr>
        <w:t>ΟΔΩΡΟΣ ΔΡΙΤΣΑΣ (Υπουργός Ναυτιλίας και Νησιωτικής Πολιτικής):</w:t>
      </w:r>
      <w:r>
        <w:rPr>
          <w:rFonts w:eastAsia="Times New Roman" w:cs="Times New Roman"/>
          <w:szCs w:val="24"/>
        </w:rPr>
        <w:t xml:space="preserve"> Κύριε Δένδια, επί της ουσίας έχετε δίκιο. Όμως, οφείλω ως εισηγητής Υπουργός του νομοσχεδίου, να το δηλώσω στο Σώμα. Γι’ αυτό και είπα ότι κατά την κρίση μου αυτές πρέπει να γίνουν δεκτές και πρ</w:t>
      </w:r>
      <w:r>
        <w:rPr>
          <w:rFonts w:eastAsia="Times New Roman" w:cs="Times New Roman"/>
          <w:szCs w:val="24"/>
        </w:rPr>
        <w:t xml:space="preserve">οτίθεμαι να το κάνω. Φυσικά, οι παριστάμενοι Υπουργοί αλλά και οι Βουλευτές θα τις παρουσιάσουν. Είναι βουλευτικές οι τροπολογίες και όχι υπουργικές. </w:t>
      </w:r>
    </w:p>
    <w:p w14:paraId="7B21D58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 </w:t>
      </w:r>
    </w:p>
    <w:p w14:paraId="7B21D5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 Υπουργός κ. Παππάς έχει τον λόγο. </w:t>
      </w:r>
    </w:p>
    <w:p w14:paraId="7B21D58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ΠΑΠΠΑΣ (Υπουργός Επικρατείας): </w:t>
      </w:r>
      <w:r>
        <w:rPr>
          <w:rFonts w:eastAsia="Times New Roman" w:cs="Times New Roman"/>
          <w:szCs w:val="24"/>
        </w:rPr>
        <w:t xml:space="preserve">Κυρίες και κύριοι Βουλευτές, νομίζω ότι μετά από πολλά επεισόδια στο ζήτημα των τηλεοπτικών αδειών αυτήν τη στιγμή διαγράφεται στην πολιτική ατμόσφαιρα μια πορεία σύγκλισης μεταξύ των πολιτικών κομμάτων. </w:t>
      </w:r>
    </w:p>
    <w:p w14:paraId="7B21D5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Θέλουμε να μιλήσ</w:t>
      </w:r>
      <w:r>
        <w:rPr>
          <w:rFonts w:eastAsia="Times New Roman" w:cs="Times New Roman"/>
          <w:szCs w:val="24"/>
        </w:rPr>
        <w:t xml:space="preserve">ουμε επί της ουσίας: Υπήρξε η προχθεσινή Διάσκεψη των Προέδρων, στην οποία διαφάνηκε διάθεση, πέραν των βαθιών πολιτικών διαφωνιών, από πολλά κόμματα να ανταποκριθούν στη </w:t>
      </w:r>
      <w:r>
        <w:rPr>
          <w:rFonts w:eastAsia="Times New Roman" w:cs="Times New Roman"/>
          <w:szCs w:val="24"/>
        </w:rPr>
        <w:lastRenderedPageBreak/>
        <w:t>συνταγματική θεσμική τους υποχρέωση και να συμβάλουν στη συγκρότηση Εθνικού Συμβουλίο</w:t>
      </w:r>
      <w:r>
        <w:rPr>
          <w:rFonts w:eastAsia="Times New Roman" w:cs="Times New Roman"/>
          <w:szCs w:val="24"/>
        </w:rPr>
        <w:t xml:space="preserve">υ Ραδιοτηλεόρασης. </w:t>
      </w:r>
    </w:p>
    <w:p w14:paraId="7B21D5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Φέρνουμε, λοιπόν, σήμερα δύο τροπολογίες προς ψήφιση, τις οποίες θα καλούσα και τα κόμματα της Αντιπολίτευσης να υπερψηφίσουν, οι οποίες αφορούν δύο ζητήματα του </w:t>
      </w:r>
      <w:r>
        <w:rPr>
          <w:rFonts w:eastAsia="Times New Roman" w:cs="Times New Roman"/>
          <w:szCs w:val="24"/>
        </w:rPr>
        <w:t>ν.</w:t>
      </w:r>
      <w:r>
        <w:rPr>
          <w:rFonts w:eastAsia="Times New Roman" w:cs="Times New Roman"/>
          <w:szCs w:val="24"/>
        </w:rPr>
        <w:t>4339, τα οποία απασχόλησαν πάρα πολύ την κοινή γνώμη και τη συζήτηση μέσ</w:t>
      </w:r>
      <w:r>
        <w:rPr>
          <w:rFonts w:eastAsia="Times New Roman" w:cs="Times New Roman"/>
          <w:szCs w:val="24"/>
        </w:rPr>
        <w:t xml:space="preserve">α στην Ολομέλεια της Βουλής. </w:t>
      </w:r>
    </w:p>
    <w:p w14:paraId="7B21D59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πρώτη τροπολογία αφορά στη μεταφορά αρμοδιοτήτων από το Εθνικό Συμβούλιο Ραδιοτηλεόρασης στη Γενική Γραμματεία Ενημέρωσης. </w:t>
      </w:r>
    </w:p>
    <w:p w14:paraId="7B21D592" w14:textId="77777777" w:rsidR="00B46177" w:rsidRDefault="00C46B70">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 xml:space="preserve">Θέλω να θυμίσω στο Σώμα ότι η περιβόητη πια τροπολογία 2Α μετέφερε για την πρώτη και μόνη εφαρμογή για αυτό και μόνο το είδος αδειών την αρμοδιότητα διεξαγωγής του διαγωνισμού από το Εθνικό Συμβούλιο Ραδιοτηλεόρασης στη Γενική Γραμματεία Ενημέρωσης. </w:t>
      </w:r>
    </w:p>
    <w:p w14:paraId="7B21D593"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Καθώς</w:t>
      </w:r>
      <w:r>
        <w:rPr>
          <w:rFonts w:eastAsia="Times New Roman" w:cs="Times New Roman"/>
          <w:szCs w:val="24"/>
        </w:rPr>
        <w:t xml:space="preserve"> φαίνεται, καθώς πληροφορούμαστε, αυτή η τροπολογία γέννησε διοικητικές πράξεις οι οποίες έχουν κριθεί με οριακή πλειοψηφία αντισυνταγματικές.</w:t>
      </w:r>
    </w:p>
    <w:p w14:paraId="7B21D594"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έρχεται αυτή η Κυβέρνηση, ακόμα πριν από τη δημοσίευση της απόφασης του Συμβουλίου της Επικρατείας, να προσαρ</w:t>
      </w:r>
      <w:r>
        <w:rPr>
          <w:rFonts w:eastAsia="Times New Roman" w:cs="Times New Roman"/>
          <w:szCs w:val="24"/>
        </w:rPr>
        <w:t>μόσει τη νομοθεσία σε σχέση με αυτό το ζήτημα στις αποφάσεις του Συμβουλίου της Επικρατείας. Ορθώς ο Πρόεδρος της Βουλής υπογράμμισε ότι δεν ήταν αυτή η πρακτική. Δεν ήταν αυτή η πρακτική, διότι η δική μας Κυβέρνηση κινήθηκε και νομοθέτησε ακριβώς για να θ</w:t>
      </w:r>
      <w:r>
        <w:rPr>
          <w:rFonts w:eastAsia="Times New Roman" w:cs="Times New Roman"/>
          <w:szCs w:val="24"/>
        </w:rPr>
        <w:t xml:space="preserve">εραπεύσει τις κραυγαλέες αντισυνταγματικότητες μπροστά στις οποίες βρισκόμασταν σε σχέση με το τηλεοπτικό πεδίο. </w:t>
      </w:r>
    </w:p>
    <w:p w14:paraId="7B21D595"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Υπήρχαν τηλεοπτικοί σταθμοί χωρίς άδεια και κάτι έπρεπε να κάνουμε και υπήρχε και Εθνικό Συμβούλιο Ραδιοτηλεόρασης, του οποίου η νόμιμη σύνθεσ</w:t>
      </w:r>
      <w:r>
        <w:rPr>
          <w:rFonts w:eastAsia="Times New Roman" w:cs="Times New Roman"/>
          <w:szCs w:val="24"/>
        </w:rPr>
        <w:t xml:space="preserve">η έχει αμφισβητηθεί και από το Νομικό Συμβούλιο του Κράτους και από το Συμβούλιο της Επικρατείας. </w:t>
      </w:r>
    </w:p>
    <w:p w14:paraId="7B21D59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Ερχόμαστε, λοιπόν, να αναστείλουμε την εφαρμογή αυτής της τροπολογίας, η οποία θα ήθελα να υπογραμμίσω ότι είναι σχεδόν εκ περισσού, διότι ακριβώς αυτή η τρο</w:t>
      </w:r>
      <w:r>
        <w:rPr>
          <w:rFonts w:eastAsia="Times New Roman" w:cs="Times New Roman"/>
          <w:szCs w:val="24"/>
        </w:rPr>
        <w:t xml:space="preserve">πολογία προέβλεπε τη διεξαγωγή του διαγωνισμού από τη Γενική Γραμματεία Ενημέρωσης για μία μόνη και πρώτη φορά. </w:t>
      </w:r>
    </w:p>
    <w:p w14:paraId="7B21D597"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Είναι προφανές, είναι πρόδηλο ότι οποιοσδήποτε διαγωνισμός γίνει από εδώ και εμπρός θα διεξαχθεί από το Εθνικό Συμβούλιο Ραδιοτηλεόρασης στο πλ</w:t>
      </w:r>
      <w:r>
        <w:rPr>
          <w:rFonts w:eastAsia="Times New Roman" w:cs="Times New Roman"/>
          <w:szCs w:val="24"/>
        </w:rPr>
        <w:t xml:space="preserve">αίσιο της ισχύουσας νομοθεσίας. </w:t>
      </w:r>
    </w:p>
    <w:p w14:paraId="7B21D598"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νομίζω ότι είναι ένα βήμα στο οποίο πρέπει όλοι να προστρέξουμε. Και καλώ και τα κόμματα της Αντιπολίτευσης να ψηφίσουν αυτή την τροπολογία. </w:t>
      </w:r>
    </w:p>
    <w:p w14:paraId="7B21D599"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δεύτερη τροπολογία αφορά τον αριθμό αδειών. Θέλω να θυμίσω για άλλη μια φο</w:t>
      </w:r>
      <w:r>
        <w:rPr>
          <w:rFonts w:eastAsia="Times New Roman" w:cs="Times New Roman"/>
          <w:szCs w:val="24"/>
        </w:rPr>
        <w:t xml:space="preserve">ρά στο Σώμα ότι σε όλα τα προηγούμενα νομοθετήματα ο αριθμός των αδειών ήταν ζήτημα υπουργικής απόφασης. Και στον λεγόμενο «νόμο Βενιζέλου» και στον «νόμο Ρουσόπουλου» και στις ρυθμίσεις που έφερε ο κ. Βορίδης και ενσωματώθηκαν στον </w:t>
      </w:r>
      <w:r>
        <w:rPr>
          <w:rFonts w:eastAsia="Times New Roman" w:cs="Times New Roman"/>
          <w:szCs w:val="24"/>
        </w:rPr>
        <w:t>ν.</w:t>
      </w:r>
      <w:r>
        <w:rPr>
          <w:rFonts w:eastAsia="Times New Roman" w:cs="Times New Roman"/>
          <w:szCs w:val="24"/>
        </w:rPr>
        <w:t>4070/2012 υπήρξε υπου</w:t>
      </w:r>
      <w:r>
        <w:rPr>
          <w:rFonts w:eastAsia="Times New Roman" w:cs="Times New Roman"/>
          <w:szCs w:val="24"/>
        </w:rPr>
        <w:t xml:space="preserve">ργική απόφαση με γνώμη του Εθνικού Συμβουλίου Ραδιοτηλεόρασης. Αυτή η ρύθμιση ήταν σχεδόν αυτόματη, σχεδόν αυτονόητη για τις προηγούμενες νομοθεσίες. </w:t>
      </w:r>
    </w:p>
    <w:p w14:paraId="7B21D59A"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αποτέλεσε την πέτρα του σκανδάλου και την αφορμή για σφοδρή -θα έλεγα και ανήθικη ορισμένες φορ</w:t>
      </w:r>
      <w:r>
        <w:rPr>
          <w:rFonts w:eastAsia="Times New Roman" w:cs="Times New Roman"/>
          <w:szCs w:val="24"/>
        </w:rPr>
        <w:t xml:space="preserve">ές- κριτική. Τα σημερινά που ακούστηκαν για τον ομιλούντα και για την Κυβέρνηση, τηρουμένων των αναλογιών, είναι πάρα πολύ σεμνές και μετριοπαθείς τοποθετήσεις. Σας καλώ όλους μαζί να θυμηθούμε τι έχει ακουστεί για αυτή τη ρύθμιση. </w:t>
      </w:r>
    </w:p>
    <w:p w14:paraId="7B21D59B"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Φέρνουμε, λοιπόν, τη ρύ</w:t>
      </w:r>
      <w:r>
        <w:rPr>
          <w:rFonts w:eastAsia="Times New Roman" w:cs="Times New Roman"/>
          <w:szCs w:val="24"/>
        </w:rPr>
        <w:t>θμιση με την οποία η «αιτιολογημένη» γνώμη του Εθνικού Συμβουλίου Ραδιοτηλεόρασης γίνεται «σύμφωνη» γνώμη. Είναι ένα γενναίο βήμα από την Κυβέρνηση. Και καλώ και τα κόμματα της Αντιπολίτευσης να την ψηφίσουν. Αιτιολογημένη γνώμη σημαίνει ότι προφανώς θα αν</w:t>
      </w:r>
      <w:r>
        <w:rPr>
          <w:rFonts w:eastAsia="Times New Roman" w:cs="Times New Roman"/>
          <w:szCs w:val="24"/>
        </w:rPr>
        <w:t>οίξει μια συζήτηση. Η θέση της κυβερνητικής παράταξης, της Πλειοψηφίας της Βουλής, είναι γνωστή όσον αφορά τον αριθμό των αδειών, αλλά η αιτιολογημένη γνώμη αυτό ακριβώς υπογραμμίζει, ότι εάν υπάρξουν άλλες απόψεις, βεβαίως, θα είμαστε υποχρεωμένοι πλέον ν</w:t>
      </w:r>
      <w:r>
        <w:rPr>
          <w:rFonts w:eastAsia="Times New Roman" w:cs="Times New Roman"/>
          <w:szCs w:val="24"/>
        </w:rPr>
        <w:t xml:space="preserve">α τις συζητήσουμε και με όρους σύγκλισης και σύνθεσης να καταλήξουμε και σε αυτό το ζήτημα. </w:t>
      </w:r>
    </w:p>
    <w:p w14:paraId="7B21D59C"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πω ότι η ελληνική </w:t>
      </w:r>
      <w:r>
        <w:rPr>
          <w:rFonts w:eastAsia="Times New Roman" w:cs="Times New Roman"/>
          <w:szCs w:val="24"/>
        </w:rPr>
        <w:t xml:space="preserve">πολιτεία </w:t>
      </w:r>
      <w:r>
        <w:rPr>
          <w:rFonts w:eastAsia="Times New Roman" w:cs="Times New Roman"/>
          <w:szCs w:val="24"/>
        </w:rPr>
        <w:t>βγαίνει πιο πλούσια, πιο κερδισμένη από αυτή τη διαδικασία ακόμα και εδώ που είμαστε, διότι έχει αποδειχθεί, πρώτον, ότι υπάρχει</w:t>
      </w:r>
      <w:r>
        <w:rPr>
          <w:rFonts w:eastAsia="Times New Roman" w:cs="Times New Roman"/>
          <w:szCs w:val="24"/>
        </w:rPr>
        <w:t xml:space="preserve"> τρόπος και πρέπει και οφείλει το πολιτικό σύστημα να τηρήσει το Σύνταγμα και να αποδώσει άδειες, δεύτερον, ότι το ελληνικό </w:t>
      </w:r>
      <w:r>
        <w:rPr>
          <w:rFonts w:eastAsia="Times New Roman" w:cs="Times New Roman"/>
          <w:szCs w:val="24"/>
        </w:rPr>
        <w:t xml:space="preserve">δημόσιο </w:t>
      </w:r>
      <w:r>
        <w:rPr>
          <w:rFonts w:eastAsia="Times New Roman" w:cs="Times New Roman"/>
          <w:szCs w:val="24"/>
        </w:rPr>
        <w:t>είναι σε θέση, εάν υπάρχει η πολιτική αποφασιστικότητα και η πολιτική βούληση, να διοργανώσει διαγωνισμό και τρίτον –και σημ</w:t>
      </w:r>
      <w:r>
        <w:rPr>
          <w:rFonts w:eastAsia="Times New Roman" w:cs="Times New Roman"/>
          <w:szCs w:val="24"/>
        </w:rPr>
        <w:t>αντικότερο- έχει αποδειχθεί ότι υπάρχουν διαθέσιμα κεφάλαια, τα οποία θα έπρεπε να καταβάλλονται και τα προηγούμενα χρόνια και τα οποία δεν καταβάλλονταν. Και υπάρχει αυτή τη στιγμή ένα δεδικασμένο, ένα τίμημα για τη χρήση του τηλεοπτικού φάσματος σε πανελ</w:t>
      </w:r>
      <w:r>
        <w:rPr>
          <w:rFonts w:eastAsia="Times New Roman" w:cs="Times New Roman"/>
          <w:szCs w:val="24"/>
        </w:rPr>
        <w:t xml:space="preserve">λαδική εμβέλεια, το οποίο είναι 250 εκατομμύρια. </w:t>
      </w:r>
    </w:p>
    <w:p w14:paraId="7B21D59D" w14:textId="77777777" w:rsidR="00B46177" w:rsidRDefault="00C46B70">
      <w:pPr>
        <w:spacing w:after="0" w:line="600" w:lineRule="auto"/>
        <w:ind w:firstLine="720"/>
        <w:jc w:val="both"/>
        <w:rPr>
          <w:rFonts w:eastAsia="Times New Roman"/>
          <w:szCs w:val="24"/>
        </w:rPr>
      </w:pPr>
      <w:r>
        <w:rPr>
          <w:rFonts w:eastAsia="Times New Roman"/>
          <w:szCs w:val="24"/>
        </w:rPr>
        <w:t xml:space="preserve">Θα πρέπει, κυρίες και κύριοι Βουλευτές, όλοι μαζί να συζητήσουμε με βάση τα νέα δεδομένα το πώς αυτό το τίμημα θα εισπραχθεί, αλλιώς νομίζω ότι θα είμαστε υπόλογοι στις επόμενες γενιές, που θα κοιτάνε και </w:t>
      </w:r>
      <w:r>
        <w:rPr>
          <w:rFonts w:eastAsia="Times New Roman"/>
          <w:szCs w:val="24"/>
        </w:rPr>
        <w:t>αυτήν τη σύνθεση της Βουλής και θα συμπεραίνουν ότι έγιναν «μία από τα ίδια».</w:t>
      </w:r>
    </w:p>
    <w:p w14:paraId="7B21D59E"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Θέλω να πω ότι αυτή η Πλειοψηφία είναι απολύτως αποφασισμένη. Και άδειες θα δοθούν βεβαίως -είμαστε αισιόδοξοι ότι θα συγκροτηθεί Εθνικό Συμβούλιο Ραδιοτηλεόρασης- και τίμημα θα </w:t>
      </w:r>
      <w:r>
        <w:rPr>
          <w:rFonts w:eastAsia="Times New Roman"/>
          <w:szCs w:val="24"/>
        </w:rPr>
        <w:t>υπάρξει. Αυτή νομίζω ότι είναι μια μεγάλη τομή. Και είναι μια μεγάλη τομή, διότι θέλω να θυμίσω ότι, όταν ξεκίνησε αυτή η συζήτηση, από τη μεριά της Αντιπολίτευσης η πολιτική γραμμή ήταν ότι δεν υπάρχει κανένας λόγος για αδειοδότηση, ότι έχει δοθεί μία άδε</w:t>
      </w:r>
      <w:r>
        <w:rPr>
          <w:rFonts w:eastAsia="Times New Roman"/>
          <w:szCs w:val="24"/>
        </w:rPr>
        <w:t>ια άπαξ στον ψηφιακό πάροχο και ότι αυτό είναι αρκετό και ότι όποιος θέλει να εκπέμψει δεν έχει παρά να συμβληθεί με τον ψηφιακό πάροχο, που όλως τυχαίως ήταν η εταιρεία του καρτέλ των ιδιοκτητών των καναλιών εθνικής εμβέλειας, και να εκπέμπει.</w:t>
      </w:r>
    </w:p>
    <w:p w14:paraId="7B21D59F" w14:textId="77777777" w:rsidR="00B46177" w:rsidRDefault="00C46B70">
      <w:pPr>
        <w:spacing w:after="0" w:line="600" w:lineRule="auto"/>
        <w:ind w:firstLine="720"/>
        <w:jc w:val="both"/>
        <w:rPr>
          <w:rFonts w:eastAsia="Times New Roman"/>
          <w:szCs w:val="24"/>
        </w:rPr>
      </w:pPr>
      <w:r>
        <w:rPr>
          <w:rFonts w:eastAsia="Times New Roman"/>
          <w:szCs w:val="24"/>
        </w:rPr>
        <w:t>Έχει διανυθ</w:t>
      </w:r>
      <w:r>
        <w:rPr>
          <w:rFonts w:eastAsia="Times New Roman"/>
          <w:szCs w:val="24"/>
        </w:rPr>
        <w:t xml:space="preserve">εί, λοιπόν, πάρα πολύ μεγάλο διάστημα από τότε. Και έχει μετακινηθεί και η Αντιπολίτευση. Αυτό θα θέλαμε να το χαιρετίσουμε. Και πρέπει να συμβάλουμε όλοι, ούτως ώστε τη Δευτέρα που έρχεται η χώρα να έχει Εθνικό Συμβούλιο Ραδιοτηλεόρασης. </w:t>
      </w:r>
    </w:p>
    <w:p w14:paraId="7B21D5A0" w14:textId="77777777" w:rsidR="00B46177" w:rsidRDefault="00C46B70">
      <w:pPr>
        <w:spacing w:after="0" w:line="600" w:lineRule="auto"/>
        <w:ind w:firstLine="720"/>
        <w:jc w:val="both"/>
        <w:rPr>
          <w:rFonts w:eastAsia="Times New Roman"/>
          <w:szCs w:val="24"/>
        </w:rPr>
      </w:pPr>
      <w:r>
        <w:rPr>
          <w:rFonts w:eastAsia="Times New Roman"/>
          <w:szCs w:val="24"/>
        </w:rPr>
        <w:t xml:space="preserve">Δεν χρειάζονται </w:t>
      </w:r>
      <w:r>
        <w:rPr>
          <w:rFonts w:eastAsia="Times New Roman"/>
          <w:szCs w:val="24"/>
        </w:rPr>
        <w:t xml:space="preserve">αυτήν τη στιγμή μεγαλοστομίες. Αυτό που χρειάζεται είναι αυτογνωσία. Και η αυτογνωσία πρέπει να οδηγήσει όλες τις πολιτικές δυνάμεις, ούτως ώστε να κάνουν το ένα και τελευταίο βήμα, </w:t>
      </w:r>
      <w:r>
        <w:rPr>
          <w:rFonts w:eastAsia="Times New Roman"/>
          <w:szCs w:val="24"/>
        </w:rPr>
        <w:lastRenderedPageBreak/>
        <w:t xml:space="preserve">διότι εάν συγκροτηθεί Εθνικό Συμβούλιο Ραδιοτηλεόρασης όλοι θα είμαστε σε </w:t>
      </w:r>
      <w:r>
        <w:rPr>
          <w:rFonts w:eastAsia="Times New Roman"/>
          <w:szCs w:val="24"/>
        </w:rPr>
        <w:t xml:space="preserve">θέση να πιέσουμε, να συμβάλουμε για να ολοκληρωθεί και αυτός, ο πολυπόθητος πλέον, διαγωνισμός για τις τηλεοπτικές άδειες. </w:t>
      </w:r>
    </w:p>
    <w:p w14:paraId="7B21D5A1" w14:textId="77777777" w:rsidR="00B46177" w:rsidRDefault="00C46B70">
      <w:pPr>
        <w:spacing w:after="0" w:line="600" w:lineRule="auto"/>
        <w:ind w:firstLine="720"/>
        <w:jc w:val="both"/>
        <w:rPr>
          <w:rFonts w:eastAsia="Times New Roman"/>
          <w:szCs w:val="24"/>
        </w:rPr>
      </w:pPr>
      <w:r>
        <w:rPr>
          <w:rFonts w:eastAsia="Times New Roman"/>
          <w:szCs w:val="24"/>
        </w:rPr>
        <w:t xml:space="preserve">Δυστυχώς η οριακή απόφαση του Συμβουλίου της Επικρατείας –με ψήφους 14 – 11 λένε οι φήμες- παρήγαγε δύο αποτελέσματα: </w:t>
      </w:r>
    </w:p>
    <w:p w14:paraId="7B21D5A2" w14:textId="77777777" w:rsidR="00B46177" w:rsidRDefault="00C46B70">
      <w:pPr>
        <w:spacing w:after="0" w:line="600" w:lineRule="auto"/>
        <w:ind w:firstLine="720"/>
        <w:jc w:val="both"/>
        <w:rPr>
          <w:rFonts w:eastAsia="Times New Roman"/>
          <w:szCs w:val="24"/>
        </w:rPr>
      </w:pPr>
      <w:r>
        <w:rPr>
          <w:rFonts w:eastAsia="Times New Roman"/>
          <w:szCs w:val="24"/>
        </w:rPr>
        <w:t>Το πρώτο είνα</w:t>
      </w:r>
      <w:r>
        <w:rPr>
          <w:rFonts w:eastAsia="Times New Roman"/>
          <w:szCs w:val="24"/>
        </w:rPr>
        <w:t>ι το οικονομικό αποτέλεσμα. Το οικονομικό αποτέλεσμα για εμάς συνιστά μια αδικία, διότι μεταφέρει πόρους από τους φτωχούς συμπολίτες μας, από τους συμπολίτες μας που έχουν ανάγκη, σε συμπολίτες μας που κατά τεκμήριο –διότι είχαν καταβάλει και την πρώτη δόσ</w:t>
      </w:r>
      <w:r>
        <w:rPr>
          <w:rFonts w:eastAsia="Times New Roman"/>
          <w:szCs w:val="24"/>
        </w:rPr>
        <w:t xml:space="preserve">η πρέπει να θυμίσω στο Σώμα- έχουν μεγάλη οικονομική επιφάνεια. </w:t>
      </w:r>
    </w:p>
    <w:p w14:paraId="7B21D5A3" w14:textId="77777777" w:rsidR="00B46177" w:rsidRDefault="00C46B70">
      <w:pPr>
        <w:spacing w:after="0" w:line="600" w:lineRule="auto"/>
        <w:ind w:firstLine="720"/>
        <w:jc w:val="both"/>
        <w:rPr>
          <w:rFonts w:eastAsia="Times New Roman"/>
          <w:szCs w:val="24"/>
        </w:rPr>
      </w:pPr>
      <w:r>
        <w:rPr>
          <w:rFonts w:eastAsia="Times New Roman"/>
          <w:szCs w:val="24"/>
        </w:rPr>
        <w:t xml:space="preserve">Το δεύτερο αποτέλεσμα είναι ένα τεράστιο νομικό, συνταγματικό κενό. Η διοίκηση δεν μπορεί να αποδώσει άδειες -είναι υποχρέωση κατά το Σύνταγμα η ύπαρξη των αδειών- και δεν υπάρχει Εθνικό </w:t>
      </w:r>
      <w:r>
        <w:rPr>
          <w:rFonts w:eastAsia="Times New Roman"/>
          <w:szCs w:val="24"/>
        </w:rPr>
        <w:lastRenderedPageBreak/>
        <w:t>Συμβ</w:t>
      </w:r>
      <w:r>
        <w:rPr>
          <w:rFonts w:eastAsia="Times New Roman"/>
          <w:szCs w:val="24"/>
        </w:rPr>
        <w:t xml:space="preserve">ούλιο Ραδιοτηλεόρασης. Για τη συγκρότηση του Εθνικού Συμβουλίου Ραδιοτηλεόρασης χρειάζονται τα 4/5 της Διάσκεψης των Προέδρων. </w:t>
      </w:r>
    </w:p>
    <w:p w14:paraId="7B21D5A4" w14:textId="77777777" w:rsidR="00B46177" w:rsidRDefault="00C46B70">
      <w:pPr>
        <w:spacing w:after="0" w:line="600" w:lineRule="auto"/>
        <w:ind w:firstLine="720"/>
        <w:jc w:val="both"/>
        <w:rPr>
          <w:rFonts w:eastAsia="Times New Roman"/>
          <w:szCs w:val="24"/>
        </w:rPr>
      </w:pPr>
      <w:r>
        <w:rPr>
          <w:rFonts w:eastAsia="Times New Roman"/>
          <w:szCs w:val="24"/>
        </w:rPr>
        <w:t>Νομίζω ότι έχει έρθει η ώρα αυτό το κενό, αυτό το αδιέξοδο να το υπερβούμε και να κάνουμε και όλοι την αυτοκριτική μας βεβαίως κ</w:t>
      </w:r>
      <w:r>
        <w:rPr>
          <w:rFonts w:eastAsia="Times New Roman"/>
          <w:szCs w:val="24"/>
        </w:rPr>
        <w:t>αι με γενναιότητα. Όλοι όμως, διότι επί είκοσι επτά χρόνια, ενώ το έλεγε και το Σύνταγμα, ενώ το έλεγαν και οι νόμοι, δεν εισπράχθηκε ούτε ένα ευρώ. Και αυτή η κατάσταση πρέπει να ανήκει από σήμερα και στο εξής οριστικά στο χθες!</w:t>
      </w:r>
    </w:p>
    <w:p w14:paraId="7B21D5A5" w14:textId="77777777" w:rsidR="00B46177" w:rsidRDefault="00C46B70">
      <w:pPr>
        <w:spacing w:after="0" w:line="600" w:lineRule="auto"/>
        <w:ind w:firstLine="720"/>
        <w:jc w:val="both"/>
        <w:rPr>
          <w:rFonts w:eastAsia="Times New Roman"/>
          <w:szCs w:val="24"/>
        </w:rPr>
      </w:pPr>
      <w:r>
        <w:rPr>
          <w:rFonts w:eastAsia="Times New Roman"/>
          <w:szCs w:val="24"/>
        </w:rPr>
        <w:t>Ευχαριστώ πολύ.</w:t>
      </w:r>
    </w:p>
    <w:p w14:paraId="7B21D5A6" w14:textId="77777777" w:rsidR="00B46177" w:rsidRDefault="00C46B70">
      <w:pPr>
        <w:spacing w:after="0" w:line="600" w:lineRule="auto"/>
        <w:ind w:firstLine="720"/>
        <w:jc w:val="center"/>
        <w:rPr>
          <w:rFonts w:eastAsia="Times New Roman"/>
          <w:szCs w:val="24"/>
        </w:rPr>
      </w:pPr>
      <w:r>
        <w:rPr>
          <w:rFonts w:eastAsia="Times New Roman"/>
          <w:szCs w:val="24"/>
        </w:rPr>
        <w:t>(Χειροκροτ</w:t>
      </w:r>
      <w:r>
        <w:rPr>
          <w:rFonts w:eastAsia="Times New Roman"/>
          <w:szCs w:val="24"/>
        </w:rPr>
        <w:t>ήματα από τις πτέρυγες του ΣΥΡΙΖΑ και των ΑΝΕΛ)</w:t>
      </w:r>
    </w:p>
    <w:p w14:paraId="7B21D5A7"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κ. Κοντονής για να παρουσιάσει και τη δική του τροπολογία.</w:t>
      </w:r>
    </w:p>
    <w:p w14:paraId="7B21D5A8" w14:textId="77777777" w:rsidR="00B46177" w:rsidRDefault="00C46B70">
      <w:pPr>
        <w:spacing w:after="0"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Ευχαριστώ, κύριε Πρόεδρε.</w:t>
      </w:r>
    </w:p>
    <w:p w14:paraId="7B21D5A9"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Η τροπολογία την οποία εισηγούμαι σήμερα ενώπιον της Βουλής έχει σχέση με τη ρύθμιση εκκρεμών ζητημάτων του ελληνικού ποδοσφαίρου, μετά την παρέμβαση της Διεθνούς Ποδοσφαιρικής Ομοσπονδίας, της </w:t>
      </w:r>
      <w:r>
        <w:rPr>
          <w:rFonts w:eastAsia="Times New Roman"/>
          <w:szCs w:val="24"/>
          <w:lang w:val="en-US"/>
        </w:rPr>
        <w:t>FIFA</w:t>
      </w:r>
      <w:r>
        <w:rPr>
          <w:rFonts w:eastAsia="Times New Roman"/>
          <w:szCs w:val="24"/>
        </w:rPr>
        <w:t>, και τον διορισμό επιτροπής εξομάλυνσης στην Ελληνική Ποδ</w:t>
      </w:r>
      <w:r>
        <w:rPr>
          <w:rFonts w:eastAsia="Times New Roman"/>
          <w:szCs w:val="24"/>
        </w:rPr>
        <w:t>οσφαιρική Ομοσπονδία, μετά από αίτημα της ελληνικής Κυβέρνησης.</w:t>
      </w:r>
    </w:p>
    <w:p w14:paraId="7B21D5AA" w14:textId="77777777" w:rsidR="00B46177" w:rsidRDefault="00C46B70">
      <w:pPr>
        <w:spacing w:after="0" w:line="600" w:lineRule="auto"/>
        <w:ind w:firstLine="720"/>
        <w:jc w:val="both"/>
        <w:rPr>
          <w:rFonts w:eastAsia="Times New Roman"/>
          <w:szCs w:val="24"/>
        </w:rPr>
      </w:pPr>
      <w:r>
        <w:rPr>
          <w:rFonts w:eastAsia="Times New Roman"/>
          <w:szCs w:val="24"/>
        </w:rPr>
        <w:t xml:space="preserve">Κυρίες και κύριοι συνάδελφοι, η μάχη που δίνει η Κυβέρνηση κατά της διαφθοράς και της διαπλοκής είναι μία μάχη σε όλα τα μέτωπα και σε όλα τα επίπεδα. </w:t>
      </w:r>
    </w:p>
    <w:p w14:paraId="7B21D5A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Ένα από αυτά ήταν το μέτωπο με τη διαφθο</w:t>
      </w:r>
      <w:r>
        <w:rPr>
          <w:rFonts w:eastAsia="Times New Roman" w:cs="Times New Roman"/>
          <w:szCs w:val="24"/>
        </w:rPr>
        <w:t xml:space="preserve">ρά και τη διαπλοκή που επί χρόνια ενδημούσε στον ελληνικό αθλητισμό, είχε εκκολαφθεί </w:t>
      </w:r>
      <w:r>
        <w:rPr>
          <w:rFonts w:eastAsia="Times New Roman" w:cs="Times New Roman"/>
          <w:szCs w:val="24"/>
        </w:rPr>
        <w:t xml:space="preserve">στο </w:t>
      </w:r>
      <w:r>
        <w:rPr>
          <w:rFonts w:eastAsia="Times New Roman" w:cs="Times New Roman"/>
          <w:szCs w:val="24"/>
        </w:rPr>
        <w:t>πεδίο</w:t>
      </w:r>
      <w:r>
        <w:rPr>
          <w:rFonts w:eastAsia="Times New Roman" w:cs="Times New Roman"/>
          <w:szCs w:val="24"/>
        </w:rPr>
        <w:t xml:space="preserve"> του πελατειακού κράτους και βεβαίως είχε υψηλούς πολιτικούς προστάτες, οι οποίοι επί χρόνια ανέχονταν </w:t>
      </w:r>
      <w:r>
        <w:rPr>
          <w:rFonts w:eastAsia="Times New Roman" w:cs="Times New Roman"/>
          <w:szCs w:val="24"/>
        </w:rPr>
        <w:t xml:space="preserve">αυτήν την </w:t>
      </w:r>
      <w:r>
        <w:rPr>
          <w:rFonts w:eastAsia="Times New Roman" w:cs="Times New Roman"/>
          <w:szCs w:val="24"/>
        </w:rPr>
        <w:t>κατάσταση και μάλιστα έρχονταν στην Εθνική Αντιπρ</w:t>
      </w:r>
      <w:r>
        <w:rPr>
          <w:rFonts w:eastAsia="Times New Roman" w:cs="Times New Roman"/>
          <w:szCs w:val="24"/>
        </w:rPr>
        <w:t xml:space="preserve">οσωπεία κατ’ επανάληψη και δήλωναν ότι δεν μπορούν να κάνουν τίποτα επειδή </w:t>
      </w:r>
      <w:r>
        <w:rPr>
          <w:rFonts w:eastAsia="Times New Roman" w:cs="Times New Roman"/>
          <w:szCs w:val="24"/>
        </w:rPr>
        <w:t xml:space="preserve">δήθεν </w:t>
      </w:r>
      <w:r>
        <w:rPr>
          <w:rFonts w:eastAsia="Times New Roman" w:cs="Times New Roman"/>
          <w:szCs w:val="24"/>
        </w:rPr>
        <w:t xml:space="preserve">είναι δεμένα τα χέρια τους με βάση τις διεθνείς συμφωνίες και συνθήκες που έχει υπογράψει το ελληνικό κράτος. </w:t>
      </w:r>
    </w:p>
    <w:p w14:paraId="7B21D5A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καταφέραμε μέσα σε είκοσι μήνες, κύριοι συνάδελφο</w:t>
      </w:r>
      <w:r>
        <w:rPr>
          <w:rFonts w:eastAsia="Times New Roman" w:cs="Times New Roman"/>
          <w:szCs w:val="24"/>
        </w:rPr>
        <w:t>ι, να δώσουμε ένα τέλος σ’ αυτό το καθεστώς ανομίας. Και ξέρετε ότι αυτό το καθεστώς ανομίας που επί χρόνια υπήρχε και παρήγαγε παθογένειες στον ελληνικό αθλητισμό και την ελληνική κοινωνία, το αντιμετωπίσαμε για πρώτη φορά τον Μάιο του 2015 με τον ν.4326.</w:t>
      </w:r>
      <w:r>
        <w:rPr>
          <w:rFonts w:eastAsia="Times New Roman" w:cs="Times New Roman"/>
          <w:szCs w:val="24"/>
        </w:rPr>
        <w:t xml:space="preserve"> </w:t>
      </w:r>
    </w:p>
    <w:p w14:paraId="7B21D5A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Εκεί θεσπίσαμε, αν θυμόσαστε, τη διάταξη τα πειθαρχικά όργανα της Ποδοσφαιρικής Ομοσπονδίας να</w:t>
      </w:r>
      <w:r>
        <w:rPr>
          <w:rFonts w:eastAsia="Times New Roman" w:cs="Times New Roman"/>
          <w:szCs w:val="24"/>
        </w:rPr>
        <w:t xml:space="preserve"> συγκροτούνται</w:t>
      </w:r>
      <w:r>
        <w:rPr>
          <w:rFonts w:eastAsia="Times New Roman" w:cs="Times New Roman"/>
          <w:szCs w:val="24"/>
        </w:rPr>
        <w:t xml:space="preserve"> αποκλειστικά και μόνο από τακτικούς δικαστές. Σ’ αυτή τη διάταξη, που ήταν απολύτως εξυγιαντική και έδωσε ανάσες σε όλο αυτό το αθλητικό σύστημα,</w:t>
      </w:r>
      <w:r>
        <w:rPr>
          <w:rFonts w:eastAsia="Times New Roman" w:cs="Times New Roman"/>
          <w:szCs w:val="24"/>
        </w:rPr>
        <w:t xml:space="preserve"> ήρθε τότε η Νέα Δημοκρατία και ζήτησε ονομαστική ψηφοφορία για να μην υπάρχουν τακτικοί δικαστές στα πειθαρχικά όργανα του ποδοσφαίρου.</w:t>
      </w:r>
    </w:p>
    <w:p w14:paraId="7B21D5AE" w14:textId="77777777" w:rsidR="00B46177" w:rsidRDefault="00C46B70">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7B21D5A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αλλά μας απειλούσαν </w:t>
      </w:r>
      <w:r>
        <w:rPr>
          <w:rFonts w:eastAsia="Times New Roman" w:cs="Times New Roman"/>
          <w:szCs w:val="24"/>
        </w:rPr>
        <w:t xml:space="preserve">η Αντιπολίτευση </w:t>
      </w:r>
      <w:r>
        <w:rPr>
          <w:rFonts w:eastAsia="Times New Roman" w:cs="Times New Roman"/>
          <w:szCs w:val="24"/>
        </w:rPr>
        <w:t>πριν α</w:t>
      </w:r>
      <w:r>
        <w:rPr>
          <w:rFonts w:eastAsia="Times New Roman" w:cs="Times New Roman"/>
          <w:szCs w:val="24"/>
        </w:rPr>
        <w:t>πό σχεδόν έναν χρόνο ότι αν ψηφιστεί αυτή η διάταξη θα έχουμε αποβολή των ελληνικών ομάδων. Αντί όμως να συμβούν αυτά, έγιναν τα ακριβώς αντίθετα.</w:t>
      </w:r>
    </w:p>
    <w:p w14:paraId="7B21D5B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λοιπόν, ότι η κατάσταση που υπήρχε επί χρόνια στο ελληνικό ποδόσφαιρο δεν ήταν μια κατάσταση </w:t>
      </w:r>
      <w:r>
        <w:rPr>
          <w:rFonts w:eastAsia="Times New Roman" w:cs="Times New Roman"/>
          <w:szCs w:val="24"/>
        </w:rPr>
        <w:t xml:space="preserve">που έπεσε από τον ουρανό. Όπως σας είπα, υπήρχαν πολιτικοί προστάτες και εμποδίστηκαν ακόμα και </w:t>
      </w:r>
      <w:r>
        <w:rPr>
          <w:rFonts w:eastAsia="Times New Roman" w:cs="Times New Roman"/>
          <w:szCs w:val="24"/>
        </w:rPr>
        <w:t xml:space="preserve">Υπουργοί </w:t>
      </w:r>
      <w:r>
        <w:rPr>
          <w:rFonts w:eastAsia="Times New Roman" w:cs="Times New Roman"/>
          <w:szCs w:val="24"/>
        </w:rPr>
        <w:t xml:space="preserve">της Νέας Δημοκρατίας να ολοκληρώσουν μια προσπάθεια, από το ίδιο τους το κόμμα. </w:t>
      </w:r>
    </w:p>
    <w:p w14:paraId="7B21D5B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σήμερα τελειώνουμε με αυτή την </w:t>
      </w:r>
      <w:r>
        <w:rPr>
          <w:rFonts w:eastAsia="Times New Roman" w:cs="Times New Roman"/>
          <w:szCs w:val="24"/>
        </w:rPr>
        <w:t xml:space="preserve">παθογένεια </w:t>
      </w:r>
      <w:r>
        <w:rPr>
          <w:rFonts w:eastAsia="Times New Roman" w:cs="Times New Roman"/>
          <w:szCs w:val="24"/>
        </w:rPr>
        <w:t xml:space="preserve">άπαξ διά παντός. Διορίστηκε, όπως σας είπα, στην ουσία προσωρινή διοίκηση –επιτροπή εξομάλυνσης- η οποία θα μελετήσει και θα αναμορφώσει το καταστατικό και τους κανονισμούς της Ποδοσφαιρικής Ομοσπονδίας. Θα ακολουθηθεί ο δρόμος της νομιμότητας. Όλες αυτές </w:t>
      </w:r>
      <w:r>
        <w:rPr>
          <w:rFonts w:eastAsia="Times New Roman" w:cs="Times New Roman"/>
          <w:szCs w:val="24"/>
        </w:rPr>
        <w:t xml:space="preserve">οι διαδικασίες θα έχουν την τελική έγκριση της Κυβέρνησης. </w:t>
      </w:r>
    </w:p>
    <w:p w14:paraId="7B21D5B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σας αναφέρω ότι αυτό που ονομάστηκε «παρασυναγωγή» -άλλοι το έλεγαν πιο χύδην «παράγκα» στο ελληνικό ποδόσφαιρο- μη νομίζετε ότι κατέθεσε τα όπλα από όταν η Κυβέρνηση νομοθέτησε. Αντίθετα,</w:t>
      </w:r>
      <w:r>
        <w:rPr>
          <w:rFonts w:eastAsia="Times New Roman" w:cs="Times New Roman"/>
          <w:szCs w:val="24"/>
        </w:rPr>
        <w:t xml:space="preserve"> το καλοκαίρι προέβη σε μια ενέργεια που ξεπερνούσε κάθε όριο και κάθε φαντασία.</w:t>
      </w:r>
    </w:p>
    <w:p w14:paraId="7B21D5B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Προσπάθησε παρανόμως να αλλοιώσει τη σύνθεση των πειθαρχικών οργάνων και να αντικαταστήσει με το έτσι θέλω τακτικούς δικαστές που στελέχωναν τα πειθαρχικά όργανα. Αυτό οδήγησε</w:t>
      </w:r>
      <w:r>
        <w:rPr>
          <w:rFonts w:eastAsia="Times New Roman" w:cs="Times New Roman"/>
          <w:szCs w:val="24"/>
        </w:rPr>
        <w:t xml:space="preserve"> την Κυβέρνηση προς μια σαφέστατη δήλωση στη </w:t>
      </w:r>
      <w:r>
        <w:rPr>
          <w:rFonts w:eastAsia="Times New Roman" w:cs="Times New Roman"/>
          <w:szCs w:val="24"/>
          <w:lang w:val="en-US"/>
        </w:rPr>
        <w:t>FIFA</w:t>
      </w:r>
      <w:r>
        <w:rPr>
          <w:rFonts w:eastAsia="Times New Roman" w:cs="Times New Roman"/>
          <w:szCs w:val="24"/>
        </w:rPr>
        <w:t xml:space="preserve">. </w:t>
      </w:r>
    </w:p>
    <w:p w14:paraId="7B21D5B4"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Υφυπουργού)</w:t>
      </w:r>
    </w:p>
    <w:p w14:paraId="7B21D5B5" w14:textId="77777777" w:rsidR="00B46177" w:rsidRDefault="00C46B70">
      <w:pPr>
        <w:spacing w:after="0" w:line="600" w:lineRule="auto"/>
        <w:ind w:firstLine="720"/>
        <w:jc w:val="both"/>
        <w:rPr>
          <w:rFonts w:eastAsia="Times New Roman"/>
          <w:bCs/>
        </w:rPr>
      </w:pPr>
      <w:r>
        <w:rPr>
          <w:rFonts w:eastAsia="Times New Roman"/>
          <w:bCs/>
        </w:rPr>
        <w:t>Ένα λεπτό θέλω ακόμα, κύριε Πρόεδρε.</w:t>
      </w:r>
    </w:p>
    <w:p w14:paraId="7B21D5B6" w14:textId="77777777" w:rsidR="00B46177" w:rsidRDefault="00C46B70">
      <w:pPr>
        <w:spacing w:after="0" w:line="600" w:lineRule="auto"/>
        <w:ind w:firstLine="720"/>
        <w:jc w:val="both"/>
        <w:rPr>
          <w:rFonts w:eastAsia="Times New Roman"/>
          <w:bCs/>
        </w:rPr>
      </w:pPr>
      <w:r>
        <w:rPr>
          <w:rFonts w:eastAsia="Times New Roman"/>
          <w:bCs/>
        </w:rPr>
        <w:t>Τους είπαμε ότι διακόπτουμε από αυτή τη στιγμή κάθε επαφή με την Ελληνική Ποδοσφα</w:t>
      </w:r>
      <w:r>
        <w:rPr>
          <w:rFonts w:eastAsia="Times New Roman"/>
          <w:bCs/>
        </w:rPr>
        <w:t>ιρική Ομοσπονδία, διότι εκεί είναι πλέον άντρο της διαφθοράς και ότι προσβάλλουν τη νομιμότητα και τη συνταγματική τάξη. Δεύτερον, τους καλούσαμε εγγράφως και επισήμως να κάνουν αυτό που έκαναν.</w:t>
      </w:r>
      <w:r>
        <w:rPr>
          <w:rFonts w:eastAsia="Times New Roman"/>
          <w:bCs/>
        </w:rPr>
        <w:t xml:space="preserve"> Να παρέμβουν.</w:t>
      </w:r>
    </w:p>
    <w:p w14:paraId="7B21D5B7" w14:textId="77777777" w:rsidR="00B46177" w:rsidRDefault="00C46B70">
      <w:pPr>
        <w:spacing w:after="0" w:line="600" w:lineRule="auto"/>
        <w:ind w:firstLine="720"/>
        <w:jc w:val="both"/>
        <w:rPr>
          <w:rFonts w:eastAsia="Times New Roman"/>
          <w:bCs/>
        </w:rPr>
      </w:pPr>
      <w:r>
        <w:rPr>
          <w:rFonts w:eastAsia="Times New Roman"/>
          <w:bCs/>
        </w:rPr>
        <w:t xml:space="preserve">Θέλω από του Βήματος της Βουλής να ευχαριστήσω </w:t>
      </w:r>
      <w:r>
        <w:rPr>
          <w:rFonts w:eastAsia="Times New Roman"/>
          <w:bCs/>
        </w:rPr>
        <w:t xml:space="preserve">τη Διεθνή Ποδοσφαιρική Ομοσπονδία, αλλά και τον εκπρόσωπό της Κώστα Κουτσοκούμνη, ο οποίος λειτούργησε με βάση όχι μόνο τις επιταγές που είχε από την Ομοσπονδία που υπηρετεί, αλλά και με βάση το πατριωτικό καθήκον ως Έλληνας, για να </w:t>
      </w:r>
      <w:r>
        <w:rPr>
          <w:rFonts w:eastAsia="Times New Roman"/>
          <w:bCs/>
        </w:rPr>
        <w:lastRenderedPageBreak/>
        <w:t>δοθεί μια λύση επιτέλου</w:t>
      </w:r>
      <w:r>
        <w:rPr>
          <w:rFonts w:eastAsia="Times New Roman"/>
          <w:bCs/>
        </w:rPr>
        <w:t xml:space="preserve">ς σ’ ένα πρόβλημα που ταλάνισε επί χρόνια την ελληνική κοινωνία και τον ελληνικό αθλητισμό. </w:t>
      </w:r>
    </w:p>
    <w:p w14:paraId="7B21D5B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με αυτή την τροπολογία δίνουμε το νομικό υπόβαθρο λειτουργίας της επιτροπής εξομάλυνσης ως προς τις σχέσεις τους με τους τρίτους, με το κράτος και </w:t>
      </w:r>
      <w:r>
        <w:rPr>
          <w:rFonts w:eastAsia="Times New Roman" w:cs="Times New Roman"/>
          <w:szCs w:val="24"/>
        </w:rPr>
        <w:t xml:space="preserve">τους ιδιώτες και θεωρούμε ότι αυτή η διαδικασία, η οποία ξεκινά σήμερα, μπορεί να </w:t>
      </w:r>
      <w:r>
        <w:rPr>
          <w:rFonts w:eastAsia="Times New Roman" w:cs="Times New Roman"/>
          <w:szCs w:val="24"/>
        </w:rPr>
        <w:t xml:space="preserve">βάλει </w:t>
      </w:r>
      <w:r>
        <w:rPr>
          <w:rFonts w:eastAsia="Times New Roman" w:cs="Times New Roman"/>
          <w:szCs w:val="24"/>
        </w:rPr>
        <w:t>τελεία σε ένα καθεστώς απόλυτης διαφθοράς και σήψης το οποίο υπήρχε στο ελληνικό ποδόσφαιρο, αλλά εμείς έχουμε συναίσθηση ότι είναι μια διαδικασία η οποία ξεκινά και πρ</w:t>
      </w:r>
      <w:r>
        <w:rPr>
          <w:rFonts w:eastAsia="Times New Roman" w:cs="Times New Roman"/>
          <w:szCs w:val="24"/>
        </w:rPr>
        <w:t>έπει να την παρακολουθούμε. Και πρέπει όλοι με καλή πίστη να βοηθήσουμε το έργο της επιτροπής, στην οποία προΐσταται ο καθηγητής Συνταγματικού Δικαίου της Νομικής Σχολής Αθηνών κ. Ιωάννης Δρόσος.</w:t>
      </w:r>
    </w:p>
    <w:p w14:paraId="7B21D5B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όλη αυτή διαδικασία αποδεικν</w:t>
      </w:r>
      <w:r>
        <w:rPr>
          <w:rFonts w:eastAsia="Times New Roman" w:cs="Times New Roman"/>
          <w:szCs w:val="24"/>
        </w:rPr>
        <w:t>ύει κάτι πολύ απλό, ότι όταν μια Κυβέρνηση έχει πάρει σοβαρά υπ</w:t>
      </w:r>
      <w:r>
        <w:rPr>
          <w:rFonts w:eastAsia="Times New Roman" w:cs="Times New Roman"/>
          <w:szCs w:val="24"/>
        </w:rPr>
        <w:t>’ όψιν</w:t>
      </w:r>
      <w:r>
        <w:rPr>
          <w:rFonts w:eastAsia="Times New Roman" w:cs="Times New Roman"/>
          <w:szCs w:val="24"/>
        </w:rPr>
        <w:t xml:space="preserve"> της τις παθογένειες που πρέπει να αντιμετωπίσει κι όταν έχει την πολιτική βούληση να τα βάλει με ισχυρούς και να εξοντώσει ένα σύστημα διαφθοράς, τα καταφέρνει </w:t>
      </w:r>
      <w:r>
        <w:rPr>
          <w:rFonts w:eastAsia="Times New Roman" w:cs="Times New Roman"/>
          <w:szCs w:val="24"/>
        </w:rPr>
        <w:lastRenderedPageBreak/>
        <w:t>πάντα, γιατί ξέρει ότι στο</w:t>
      </w:r>
      <w:r>
        <w:rPr>
          <w:rFonts w:eastAsia="Times New Roman" w:cs="Times New Roman"/>
          <w:szCs w:val="24"/>
        </w:rPr>
        <w:t xml:space="preserve"> πλευρό της υπάρχει όχι μόνο μια μεγάλη κοινοβουλευτική </w:t>
      </w:r>
      <w:r>
        <w:rPr>
          <w:rFonts w:eastAsia="Times New Roman" w:cs="Times New Roman"/>
          <w:szCs w:val="24"/>
        </w:rPr>
        <w:t xml:space="preserve">Πλειοψηφία </w:t>
      </w:r>
      <w:r>
        <w:rPr>
          <w:rFonts w:eastAsia="Times New Roman" w:cs="Times New Roman"/>
          <w:szCs w:val="24"/>
        </w:rPr>
        <w:t>αλλά πάνω απ’ όλα μια μεγάλη κοινωνική και λαϊκή πλειοψηφία.</w:t>
      </w:r>
    </w:p>
    <w:p w14:paraId="7B21D5B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B21D5BB" w14:textId="77777777" w:rsidR="00B46177" w:rsidRDefault="00C46B70">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7B21D5BC"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Περνάμε στους εισ</w:t>
      </w:r>
      <w:r>
        <w:rPr>
          <w:rFonts w:eastAsia="Times New Roman" w:cs="Times New Roman"/>
          <w:szCs w:val="24"/>
        </w:rPr>
        <w:t>ηγητές με πρώτο στη σειρά τον εισηγητή του ΣΥΡΙΖΑ κ. Καματερό.</w:t>
      </w:r>
    </w:p>
    <w:p w14:paraId="7B21D5B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συνάδελφοι, ακούσαμε από τον </w:t>
      </w:r>
      <w:r>
        <w:rPr>
          <w:rFonts w:eastAsia="Times New Roman" w:cs="Times New Roman"/>
          <w:szCs w:val="24"/>
        </w:rPr>
        <w:t xml:space="preserve">εκπρόσωπο </w:t>
      </w:r>
      <w:r>
        <w:rPr>
          <w:rFonts w:eastAsia="Times New Roman" w:cs="Times New Roman"/>
          <w:szCs w:val="24"/>
        </w:rPr>
        <w:t xml:space="preserve">της Νέας Δημοκρατίας ότι ταλαιπωρούμαστε δεκαπέντε μήνες με αυτό το θέμα. Το ποιος φταίει για την ταλαιπωρία και ποιοι </w:t>
      </w:r>
      <w:r>
        <w:rPr>
          <w:rFonts w:eastAsia="Times New Roman" w:cs="Times New Roman"/>
          <w:szCs w:val="24"/>
        </w:rPr>
        <w:t>είναι αυτοί που προσπαθούν να εμποδίσουν τη λειτουργία του Ραδιοτηλεοπτικού Συμβουλίου, για να προχωρήσουν οι αδειοδοτήσεις, όλοι το ξέρουμε.</w:t>
      </w:r>
    </w:p>
    <w:p w14:paraId="7B21D5B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Κι αυτό που εμείς κάνουμε σήμερα είναι το εξής. Γιατί έρχεται η τροπολογία αυτή σε ένα τέτοιο νομοσχέδιο; Για να σ</w:t>
      </w:r>
      <w:r>
        <w:rPr>
          <w:rFonts w:eastAsia="Times New Roman" w:cs="Times New Roman"/>
          <w:szCs w:val="24"/>
        </w:rPr>
        <w:t xml:space="preserve">ταματήσει η παράνομη λειτουργία των τηλεοπτικών σταθμών που λειτουργούν ως </w:t>
      </w:r>
      <w:r>
        <w:rPr>
          <w:rFonts w:eastAsia="Times New Roman" w:cs="Times New Roman"/>
          <w:szCs w:val="24"/>
        </w:rPr>
        <w:lastRenderedPageBreak/>
        <w:t xml:space="preserve">τα τώρα σε βάρος του ελληνικού </w:t>
      </w:r>
      <w:r>
        <w:rPr>
          <w:rFonts w:eastAsia="Times New Roman" w:cs="Times New Roman"/>
          <w:szCs w:val="24"/>
        </w:rPr>
        <w:t xml:space="preserve">δημοσίου </w:t>
      </w:r>
      <w:r>
        <w:rPr>
          <w:rFonts w:eastAsia="Times New Roman" w:cs="Times New Roman"/>
          <w:szCs w:val="24"/>
        </w:rPr>
        <w:t>και φυσικά των συμφερόντων του λαού, που πληρώνει τα σπασμένα, με δανεικά και αγύριστα, εδώ και είκοσι επτά χρόνια.</w:t>
      </w:r>
    </w:p>
    <w:p w14:paraId="7B21D5B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Στην πορεία αυτή από την </w:t>
      </w:r>
      <w:r>
        <w:rPr>
          <w:rFonts w:eastAsia="Times New Roman" w:cs="Times New Roman"/>
          <w:szCs w:val="24"/>
        </w:rPr>
        <w:t>πρώτη στιγμή συναντήσαμε φυσικά μεγάλες αντιστάσεις αφού θίγονται άνομα συμφέροντα. Η Νέα Δημοκρατία από την πρώτη στιγμή ανέλαβε ρόλο συνηγόρου των καναλαρχών. Το μόνο που δεν έκανε είναι να υποβάλει η ίδια την τελευταία προσφυγή στο Συμβούλιο της Επικρατ</w:t>
      </w:r>
      <w:r>
        <w:rPr>
          <w:rFonts w:eastAsia="Times New Roman" w:cs="Times New Roman"/>
          <w:szCs w:val="24"/>
        </w:rPr>
        <w:t>είας. Αν μπορούσε, ίσως να το έκανε.</w:t>
      </w:r>
    </w:p>
    <w:p w14:paraId="7B21D5C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μέχρι τώρα δεν κατάφερε να μας σταματήσει, τώρα πανηγυρίζει για την τελευταία απόφαση του Συμβουλίου της Επικρατείας, την οποία δεν γνωρίζουμε ακόμα. Βέβαια, έχουμε τις διαρροές από δημοσιογράφους, απ’ ό,τι ακούσαμ</w:t>
      </w:r>
      <w:r>
        <w:rPr>
          <w:rFonts w:eastAsia="Times New Roman" w:cs="Times New Roman"/>
          <w:szCs w:val="24"/>
        </w:rPr>
        <w:t xml:space="preserve">ε και από τον κ. Βενιζέλο. Φυσικά, δεν είναι κυβερνητικοί δημοσιογράφοι. Αν ήταν καθολική η απόρριψη του ν.4339, οπωσδήποτε θα μας το έλεγαν, γιατί αυτό θα ήθελαν. </w:t>
      </w:r>
    </w:p>
    <w:p w14:paraId="7B21D5C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 για να μας λένε αυτοί ότι είναι απόρριψη μόνο του άρθρου 2</w:t>
      </w:r>
      <w:r>
        <w:rPr>
          <w:rFonts w:eastAsia="Times New Roman" w:cs="Times New Roman"/>
          <w:szCs w:val="24"/>
          <w:vertAlign w:val="superscript"/>
        </w:rPr>
        <w:t xml:space="preserve"> </w:t>
      </w:r>
      <w:r>
        <w:rPr>
          <w:rFonts w:eastAsia="Times New Roman" w:cs="Times New Roman"/>
          <w:szCs w:val="24"/>
        </w:rPr>
        <w:t xml:space="preserve">Α, που προβλέπει οι </w:t>
      </w:r>
      <w:r>
        <w:rPr>
          <w:rFonts w:eastAsia="Times New Roman" w:cs="Times New Roman"/>
          <w:szCs w:val="24"/>
        </w:rPr>
        <w:t xml:space="preserve">αρμοδιότητες προσωρινά και για μία μόνο φορά να μεταφέρονται στο Υπουργείο, πάει να πει ότι κάπως έτσι είναι. Θα </w:t>
      </w:r>
      <w:r>
        <w:rPr>
          <w:rFonts w:eastAsia="Times New Roman" w:cs="Times New Roman"/>
          <w:szCs w:val="24"/>
        </w:rPr>
        <w:lastRenderedPageBreak/>
        <w:t xml:space="preserve">περιμένουμε. Γι’ αυτό και έρχεται αυτή η τροποποίηση και η αναστολή, γιατί δεν θέλουμε να καθυστερούμε και δεν θέλουμε να υπάρχει συνταγματικό </w:t>
      </w:r>
      <w:r>
        <w:rPr>
          <w:rFonts w:eastAsia="Times New Roman" w:cs="Times New Roman"/>
          <w:szCs w:val="24"/>
        </w:rPr>
        <w:t>κενό.</w:t>
      </w:r>
    </w:p>
    <w:p w14:paraId="7B21D5C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πανηγυρίζει γι’ αυτήν εδώ την απόφαση. Έχετε καταλάβει, αγαπητοί συνάδελφοι, τι λέει ή τι περιμένουμε να λέει -από τις διαρροές- αυτή η απόφαση; Λέει ότι πρέπει να προχωρήσει το Ραδιοτηλεοπτικό Συμβούλιο στη διαδικασία αδειοδότησης. </w:t>
      </w:r>
      <w:r>
        <w:rPr>
          <w:rFonts w:eastAsia="Times New Roman" w:cs="Times New Roman"/>
          <w:szCs w:val="24"/>
        </w:rPr>
        <w:t>Δεν δέχεται μεταβατικές περιόδους ούτε προσωρινά ούτε για μία φορά τη μεταφορά των αρμοδιοτήτων στο Υπουργείο για να κάνει τον πρώτο διαγωνισμό.</w:t>
      </w:r>
    </w:p>
    <w:p w14:paraId="7B21D5C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φυσικό να οδηγούμαστε σε αυτήν εδώ την απόφαση και τη σκέψη, αφού έχουμε προηγουμένως τις αποφάσεις πάλι </w:t>
      </w:r>
      <w:r>
        <w:rPr>
          <w:rFonts w:eastAsia="Times New Roman" w:cs="Times New Roman"/>
          <w:szCs w:val="24"/>
        </w:rPr>
        <w:t>του Συμβουλίου της Επικρατείας και πολλές μάλιστα, που κρίνουν αντισυνταγματικό το να μην δίνονται άδειες στα κανάλια και αντισυνταγματική την παράταση λειτουργίας του Εθνικού Συμβουλίου Ραδιοτηλεόρασης.</w:t>
      </w:r>
    </w:p>
    <w:p w14:paraId="7B21D5C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τι κάναμε; Φέραμε τον </w:t>
      </w:r>
      <w:r>
        <w:rPr>
          <w:rFonts w:eastAsia="Times New Roman" w:cs="Times New Roman"/>
          <w:szCs w:val="24"/>
        </w:rPr>
        <w:t>ν.</w:t>
      </w:r>
      <w:r>
        <w:rPr>
          <w:rFonts w:eastAsia="Times New Roman" w:cs="Times New Roman"/>
          <w:szCs w:val="24"/>
        </w:rPr>
        <w:t>4339, ο οποίος ψηφίστη</w:t>
      </w:r>
      <w:r>
        <w:rPr>
          <w:rFonts w:eastAsia="Times New Roman" w:cs="Times New Roman"/>
          <w:szCs w:val="24"/>
        </w:rPr>
        <w:t>κε τον Οκτώβριο του 2015 και προέβλεπε τις αρμοδιότητες που το Σύνταγμα αποδίδει στο Εθνικό Συμβούλιο Ραδιοτηλεόρασης, δηλαδή -για να είμαι μέσα στον χρόνο μου- από το άρθρο 1 έως το 15 το πλαίσιο διαδικασίας αδειοδότησης, τον καθορισμό τιμής εκκίνησης, χρ</w:t>
      </w:r>
      <w:r>
        <w:rPr>
          <w:rFonts w:eastAsia="Times New Roman" w:cs="Times New Roman"/>
          <w:szCs w:val="24"/>
        </w:rPr>
        <w:t>ονική διάρκεια, προϋποθέσεις συμμετοχής, το ελάχιστο μετοχικό κεφάλαιο κ.λπ.</w:t>
      </w:r>
      <w:r>
        <w:rPr>
          <w:rFonts w:eastAsia="Times New Roman" w:cs="Times New Roman"/>
          <w:szCs w:val="24"/>
        </w:rPr>
        <w:t>.</w:t>
      </w:r>
      <w:r>
        <w:rPr>
          <w:rFonts w:eastAsia="Times New Roman" w:cs="Times New Roman"/>
          <w:szCs w:val="24"/>
        </w:rPr>
        <w:t xml:space="preserve"> </w:t>
      </w:r>
    </w:p>
    <w:p w14:paraId="7B21D5C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Τώρα τι ζητάει η Νέα Δημοκρατία; Κατάργηση αυτών των άρθρων; Αυτό αποφάσισε το Συμβούλιο της Επικρατείας; Αυτό περιμένουμε να ανακοινωθεί ή κρύβεται κάτι άλλο πίσω από αυτή την </w:t>
      </w:r>
      <w:r>
        <w:rPr>
          <w:rFonts w:eastAsia="Times New Roman" w:cs="Times New Roman"/>
          <w:szCs w:val="24"/>
        </w:rPr>
        <w:t>πρόταση; Μήπως επαναδιατυπώνει δικό της νόμο και όχι μόνο την αντικατάσταση συγκεκριμένου άρθρου, που λίγο-πολύ περιλαμβάνει όλα αυτά, έστω και πιο ελαφρά, αλλά παραλείπει -τυχαία μήπως;- τον αριθμό των εργαζομένων και αντικαθιστά τον διαγωνισμό από αδειοδ</w:t>
      </w:r>
      <w:r>
        <w:rPr>
          <w:rFonts w:eastAsia="Times New Roman" w:cs="Times New Roman"/>
          <w:szCs w:val="24"/>
        </w:rPr>
        <w:t>οτική διαδικασία; Αυτή είναι μια δεύτερη ήττα της Νέας Δημοκρατίας, το ότι παραδέχεται σήμερα ότι πρέπει να δοθούν άδειες και να πληρώσουν οι καναλάρχες, ενώ ξέρουμε τι μας έλεγε πριν από κάποιο διάστημα, πριν από τις εκλογές, ότι δεν χρειάζονται άδειες.</w:t>
      </w:r>
    </w:p>
    <w:p w14:paraId="7B21D5C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ίναι υποχρεωμένη, λοιπόν, τώρα η Νέα Δημοκρατία να προσέλθει και να συμφωνήσει στη συγκρότηση του Εθνικού Συμβουλίου Ραδιοτηλεόρασης. Αυτό λέει και θα λέει και η απόφαση του Συμβουλίου της Επικρατείας. Αυτή η τροποποίηση που είχε γίνει, το περιβόητο άρθρο </w:t>
      </w:r>
      <w:r>
        <w:rPr>
          <w:rFonts w:eastAsia="Times New Roman" w:cs="Times New Roman"/>
          <w:szCs w:val="24"/>
        </w:rPr>
        <w:t>2Α, μην ξεχν</w:t>
      </w:r>
      <w:r>
        <w:rPr>
          <w:rFonts w:eastAsia="Times New Roman" w:cs="Times New Roman"/>
          <w:szCs w:val="24"/>
        </w:rPr>
        <w:t>ά</w:t>
      </w:r>
      <w:r>
        <w:rPr>
          <w:rFonts w:eastAsia="Times New Roman" w:cs="Times New Roman"/>
          <w:szCs w:val="24"/>
        </w:rPr>
        <w:t>με, πρώτον, ότι ήταν προσωρινή, ήταν για την πρώτη άδεια και δεύτερον, ότι ήταν μόνο για ένα είδος αδειών από τα οκτώ είδη που προβλέπονται. Προβλέπονται οκτώ είδη αδειών εμβέλειας πανελλαδικής, τοπικής, για θεματικά κανάλια κ.λπ.</w:t>
      </w:r>
      <w:r>
        <w:rPr>
          <w:rFonts w:eastAsia="Times New Roman" w:cs="Times New Roman"/>
          <w:szCs w:val="24"/>
        </w:rPr>
        <w:t>.</w:t>
      </w:r>
    </w:p>
    <w:p w14:paraId="7B21D5C7" w14:textId="77777777" w:rsidR="00B46177" w:rsidRDefault="00C46B70">
      <w:pPr>
        <w:spacing w:after="0" w:line="600" w:lineRule="auto"/>
        <w:ind w:firstLine="720"/>
        <w:jc w:val="both"/>
        <w:rPr>
          <w:rFonts w:eastAsia="Times New Roman"/>
          <w:bCs/>
        </w:rPr>
      </w:pPr>
      <w:r>
        <w:rPr>
          <w:rFonts w:eastAsia="Times New Roman"/>
          <w:bCs/>
        </w:rPr>
        <w:t>(Στο σημείο</w:t>
      </w:r>
      <w:r>
        <w:rPr>
          <w:rFonts w:eastAsia="Times New Roman"/>
          <w:bCs/>
        </w:rPr>
        <w:t xml:space="preserve"> αυτό κτυπάει το κουδούνι λήξεως του χρόνου ομιλίας του κυρίου Βουλευτή)</w:t>
      </w:r>
    </w:p>
    <w:p w14:paraId="7B21D5C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Τελειώνω.</w:t>
      </w:r>
    </w:p>
    <w:p w14:paraId="7B21D5C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δυνατόν, λοιπόν, το Συμβούλιο της Επικρατείας στην απόφαση που περιμένουμε να αναιρέσει τον εαυτό του, αν δημιουργήσει κενό;</w:t>
      </w:r>
    </w:p>
    <w:p w14:paraId="7B21D5C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 αυτό λέω ότι</w:t>
      </w:r>
      <w:r>
        <w:rPr>
          <w:rFonts w:eastAsia="Times New Roman" w:cs="Times New Roman"/>
          <w:szCs w:val="24"/>
        </w:rPr>
        <w:t xml:space="preserve"> πρέπει να ξαναδεί την απόφαση η Νέα Δημοκρατία, να δει ότι όχι μονάχα δεν πρέπει να πανηγυρίζει, αλλά είναι ήττα γι’ αυτήν, γιατί θα δημιουργηθεί νομικό κενό χωρίς να προβλέπει τι θα </w:t>
      </w:r>
      <w:r>
        <w:rPr>
          <w:rFonts w:eastAsia="Times New Roman" w:cs="Times New Roman"/>
          <w:szCs w:val="24"/>
        </w:rPr>
        <w:lastRenderedPageBreak/>
        <w:t>γίνει αν κάποιοι χρησιμοποιούν το Εθνικό Συμβούλιο Ραδιοτηλεόρασης σαν μ</w:t>
      </w:r>
      <w:r>
        <w:rPr>
          <w:rFonts w:eastAsia="Times New Roman" w:cs="Times New Roman"/>
          <w:szCs w:val="24"/>
        </w:rPr>
        <w:t>οχλό πολιτικής ανωμαλίας, αξιοποιώντας ό,τι δεν προβλέπει το Σύνταγμα, δηλαδή το τι γίνεται αν δεν μπορεί να δημιουργηθεί πλειοψηφία των 4/5.</w:t>
      </w:r>
    </w:p>
    <w:p w14:paraId="7B21D5C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Τελειώνω με το εξής. Τι θέλει τελικά η Νέα Δημοκρατία; Μήπως θέλει μια συμφωνία αλήθειας και σε αυτό το θέμα; Μήπω</w:t>
      </w:r>
      <w:r>
        <w:rPr>
          <w:rFonts w:eastAsia="Times New Roman" w:cs="Times New Roman"/>
          <w:szCs w:val="24"/>
        </w:rPr>
        <w:t>ς θέλει συμφωνία παρόμοια με τη δανειοδότηση; Μήπως η υπογραφή της είναι συμβόλαιο σαν και αυτή την υπογραφή που έβαλε για τα δάνεια που πήρε και ενώ είχε υπογράψει ότι δεν θα έβαζε υποθήκη ή ενέχυρο την κρατική χρηματοδότηση για το 2019-2020 σε άλλη τράπε</w:t>
      </w:r>
      <w:r>
        <w:rPr>
          <w:rFonts w:eastAsia="Times New Roman" w:cs="Times New Roman"/>
          <w:szCs w:val="24"/>
        </w:rPr>
        <w:t>ζα, τελικά την έβαλε σε άλλες δύο; Μήπως λέγατε αλήθεια; Για να τα δούμε.</w:t>
      </w:r>
    </w:p>
    <w:p w14:paraId="7B21D5C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Σύντομα και τελειώνω. Μήπως λέγατε αλήθεια, όταν λέγατε ότι δεν χρειάζονται άδειες; Μήπως λέγατε αλήθεια, όταν λέγατε ότι νοιάζεστε για τους εργαζόμενους; Το είδαμε στην πρόταση που </w:t>
      </w:r>
      <w:r>
        <w:rPr>
          <w:rFonts w:eastAsia="Times New Roman" w:cs="Times New Roman"/>
          <w:szCs w:val="24"/>
        </w:rPr>
        <w:t xml:space="preserve">καταθέτετε. Τους χρησιμοποιούσατε, επομένως, για να εξυπηρετήσετε τους καναλάρχες. Μήπως λέτε αλήθεια, όταν λέτε ότι δεν συναινείτε στην συγκρότηση του ΕΣΡ, γιατί του αφαιρέθηκαν οι αρμοδιότητες; Αυτό είναι μεγάλο </w:t>
      </w:r>
      <w:r>
        <w:rPr>
          <w:rFonts w:eastAsia="Times New Roman" w:cs="Times New Roman"/>
          <w:szCs w:val="24"/>
        </w:rPr>
        <w:lastRenderedPageBreak/>
        <w:t>ψέμα, γιατί ο ν. 4331 έγινε τον Οκτώβριο τ</w:t>
      </w:r>
      <w:r>
        <w:rPr>
          <w:rFonts w:eastAsia="Times New Roman" w:cs="Times New Roman"/>
          <w:szCs w:val="24"/>
        </w:rPr>
        <w:t>ου 2015. Από εκεί και πέρα, δεν συναινούσατε για το Εθνικό Συμβούλιο Ραδιοτηλεόρασης και αναγκάστηκε η Κυβέρνηση να φέρει την τροποποίηση, το περιβόητο άρθρο 2Α, για πρώτη φορά, για μία και μόνη φορά, για να μπορέσει να προχωρήσει ο διαγωνισμός. Ήταν άκαρπ</w:t>
      </w:r>
      <w:r>
        <w:rPr>
          <w:rFonts w:eastAsia="Times New Roman" w:cs="Times New Roman"/>
          <w:szCs w:val="24"/>
        </w:rPr>
        <w:t>ες οι συνεδριάσεις της Διάσκεψης των Προέδρων στις 19 Ιανουαρίου, την 1</w:t>
      </w:r>
      <w:r>
        <w:rPr>
          <w:rFonts w:eastAsia="Times New Roman" w:cs="Times New Roman"/>
          <w:szCs w:val="24"/>
          <w:vertAlign w:val="superscript"/>
        </w:rPr>
        <w:t>η</w:t>
      </w:r>
      <w:r>
        <w:rPr>
          <w:rFonts w:eastAsia="Times New Roman" w:cs="Times New Roman"/>
          <w:szCs w:val="24"/>
        </w:rPr>
        <w:t xml:space="preserve"> Φεβρουαρίου, την 9</w:t>
      </w:r>
      <w:r>
        <w:rPr>
          <w:rFonts w:eastAsia="Times New Roman" w:cs="Times New Roman"/>
          <w:szCs w:val="24"/>
          <w:vertAlign w:val="superscript"/>
        </w:rPr>
        <w:t>η</w:t>
      </w:r>
      <w:r>
        <w:rPr>
          <w:rFonts w:eastAsia="Times New Roman" w:cs="Times New Roman"/>
          <w:szCs w:val="24"/>
        </w:rPr>
        <w:t xml:space="preserve"> Φεβρουαρίου κ.λπ. και έχουν γίνει πέντε μέχρι σήμερα.</w:t>
      </w:r>
    </w:p>
    <w:p w14:paraId="7B21D5C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Μία είναι η αλήθεια, αγαπητοί συνάδελφοι, ότι οι άδειες θα δοθούν και εμείς δεν κάνουμε πίσω. Γι’ αυτό και σπ</w:t>
      </w:r>
      <w:r>
        <w:rPr>
          <w:rFonts w:eastAsia="Times New Roman" w:cs="Times New Roman"/>
          <w:szCs w:val="24"/>
        </w:rPr>
        <w:t>εύδουμε σήμερα με αυτή την τροποποίηση και δεν θέλουμε να καθυστερήσει. Με όποια τερτίπια δεν θα το αποτρέψετε. Σήμερα σας αφαιρείται και η τελευταία αλήθεια σας και αν συνεχίσετε, θα απομονωθείτε, θα αποκαλυφθείτε για άλλη μια φορά ποιων τα συμφέροντα υπη</w:t>
      </w:r>
      <w:r>
        <w:rPr>
          <w:rFonts w:eastAsia="Times New Roman" w:cs="Times New Roman"/>
          <w:szCs w:val="24"/>
        </w:rPr>
        <w:t>ρετείτε. Δηλαδή, άλλη μία ήττα.</w:t>
      </w:r>
    </w:p>
    <w:p w14:paraId="7B21D5C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5CF" w14:textId="77777777" w:rsidR="00B46177" w:rsidRDefault="00C46B70">
      <w:pPr>
        <w:spacing w:after="0" w:line="600" w:lineRule="auto"/>
        <w:ind w:firstLine="709"/>
        <w:jc w:val="center"/>
        <w:rPr>
          <w:rFonts w:eastAsia="Times New Roman"/>
          <w:bCs/>
        </w:rPr>
      </w:pPr>
      <w:r>
        <w:rPr>
          <w:rFonts w:eastAsia="Times New Roman"/>
          <w:bCs/>
        </w:rPr>
        <w:t>(Χειροκροτήματα από τις πτέρυγες του ΣΥΡΙΖΑ και των ΑΝΕΛ)</w:t>
      </w:r>
    </w:p>
    <w:p w14:paraId="7B21D5D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 κ. Κεδίκογλου από τη Νέα Δημοκρατία έχει τον λόγο.</w:t>
      </w:r>
    </w:p>
    <w:p w14:paraId="7B21D5D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olor w:val="000000"/>
          <w:szCs w:val="24"/>
        </w:rPr>
        <w:t>Ευχαριστώ, κύριε Πρόεδρε.</w:t>
      </w:r>
      <w:r>
        <w:rPr>
          <w:rFonts w:eastAsia="Times New Roman" w:cs="Times New Roman"/>
          <w:szCs w:val="24"/>
        </w:rPr>
        <w:t xml:space="preserve"> </w:t>
      </w:r>
    </w:p>
    <w:p w14:paraId="7B21D5D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Σχετικά με την αναστ</w:t>
      </w:r>
      <w:r>
        <w:rPr>
          <w:rFonts w:eastAsia="Times New Roman" w:cs="Times New Roman"/>
          <w:szCs w:val="24"/>
        </w:rPr>
        <w:t>ολή της εφαρμογής του άρθρου 2Α του ν.4339, να πούμε ότι νομικά αφ</w:t>
      </w:r>
      <w:r>
        <w:rPr>
          <w:rFonts w:eastAsia="Times New Roman" w:cs="Times New Roman"/>
          <w:szCs w:val="24"/>
        </w:rPr>
        <w:t xml:space="preserve">’ </w:t>
      </w:r>
      <w:r>
        <w:rPr>
          <w:rFonts w:eastAsia="Times New Roman" w:cs="Times New Roman"/>
          <w:szCs w:val="24"/>
        </w:rPr>
        <w:t>ενός η απόφαση δεν έχει δημοσιευθεί, έτσι ώστε να γνωρίζουμε επακριβώς το σκεπτικό της, όμως έχει δηλωθεί η αντισυνταγματικότητα των συγκεκριμένων διατάξεων. Είναι άτοπο νομικά να προτείνε</w:t>
      </w:r>
      <w:r>
        <w:rPr>
          <w:rFonts w:eastAsia="Times New Roman" w:cs="Times New Roman"/>
          <w:szCs w:val="24"/>
        </w:rPr>
        <w:t xml:space="preserve">τε με την εν λόγω </w:t>
      </w:r>
      <w:r>
        <w:rPr>
          <w:rFonts w:eastAsia="Times New Roman" w:cs="Times New Roman"/>
          <w:bCs/>
          <w:szCs w:val="24"/>
        </w:rPr>
        <w:t>τροπολογία</w:t>
      </w:r>
      <w:r>
        <w:rPr>
          <w:rFonts w:eastAsia="Times New Roman" w:cs="Times New Roman"/>
          <w:szCs w:val="24"/>
        </w:rPr>
        <w:t xml:space="preserve"> αναστολή του άρθρου, εφόσον τούτο έχει κριθεί αντισυνταγματικό από το Ανώτερο Διοικητικό Δικαστήριο και, κατά συνέπεια, δεν εφαρμόζεται.</w:t>
      </w:r>
    </w:p>
    <w:p w14:paraId="7B21D5D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Με την προκειμένη διατύπωση της </w:t>
      </w:r>
      <w:r>
        <w:rPr>
          <w:rFonts w:eastAsia="Times New Roman" w:cs="Times New Roman"/>
          <w:bCs/>
          <w:szCs w:val="24"/>
        </w:rPr>
        <w:t>τροπολογία</w:t>
      </w:r>
      <w:r>
        <w:rPr>
          <w:rFonts w:eastAsia="Times New Roman" w:cs="Times New Roman"/>
          <w:szCs w:val="24"/>
        </w:rPr>
        <w:t>ς προσπαθεί η Κυβέρνηση να καταστρατηγήσει, πέρα</w:t>
      </w:r>
      <w:r>
        <w:rPr>
          <w:rFonts w:eastAsia="Times New Roman" w:cs="Times New Roman"/>
          <w:szCs w:val="24"/>
        </w:rPr>
        <w:t xml:space="preserve"> από την προφανή επικοινωνιακή απόπειρα, άλλη μια φορά τη διάκριση των εξουσιών. Τώρα, τι σας τα λέω, κύριε Παππά, αυτά!</w:t>
      </w:r>
    </w:p>
    <w:p w14:paraId="7B21D5D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είμαι βέβαιος ότι το μόνο λάθος που πιστεύετε ότι έχετε κάνει, είναι που δεν υφαρπάξατε και τις αρμοδιότητες του Συμβουλίου της Επικρατείας, όπως υφαρπάξατε του Ραδιοτηλεοπτικού </w:t>
      </w:r>
      <w:r>
        <w:rPr>
          <w:rFonts w:eastAsia="Times New Roman" w:cs="Times New Roman"/>
          <w:szCs w:val="24"/>
        </w:rPr>
        <w:lastRenderedPageBreak/>
        <w:t>Συμβουλίου. Αν κρίνω από τη αλαζονεία και τον αυταρχισμό που επ</w:t>
      </w:r>
      <w:r>
        <w:rPr>
          <w:rFonts w:eastAsia="Times New Roman" w:cs="Times New Roman"/>
          <w:szCs w:val="24"/>
        </w:rPr>
        <w:t xml:space="preserve">ιδεικνύετε, δεν έχετε καταλάβει να έχετε κάνει άλλο λάθος. </w:t>
      </w:r>
    </w:p>
    <w:p w14:paraId="7B21D5D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υπάρξει σεβασμός στην απόφαση του Συμβουλίου της Επικρατείας, κύριε Παππά, που έκρινε αντισυνταγματική τη μεταφορά. Μόνη λύση είναι η κατάργηση του νόμου και να ξεκινήσουμε από μηδενική </w:t>
      </w:r>
      <w:r>
        <w:rPr>
          <w:rFonts w:eastAsia="Times New Roman" w:cs="Times New Roman"/>
          <w:szCs w:val="24"/>
        </w:rPr>
        <w:t xml:space="preserve">βάση. </w:t>
      </w:r>
    </w:p>
    <w:p w14:paraId="7B21D5D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Σας άκουσα να λέτε για τη μεταφορά αρμοδιοτήτων. Είπατε: «Πληροφορούμαστε την απόφαση και ήταν μικρή η πλειοψηφία: δεκατέσσερα-έντεκα». </w:t>
      </w:r>
    </w:p>
    <w:p w14:paraId="7B21D5D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Παππά, είσαστε βέβαιος ότι υπήρξε μέλος του Συμβουλίου της Επικρατείας που να ψήφισε υπέρ της συνταγματικό</w:t>
      </w:r>
      <w:r>
        <w:rPr>
          <w:rFonts w:eastAsia="Times New Roman" w:cs="Times New Roman"/>
          <w:szCs w:val="24"/>
        </w:rPr>
        <w:t>τητας του νόμου; Μήπως οι δεκατέσσερις έκριναν ότι δεν ήταν καθόλου θεραπεύσιμος ο νόμος και οι έντεκα έλεγαν ότι είναι αντισυνταγματικός, αλλά θεραπεύεται με ορισμένες διατάξεις; Γιατί είσαστε τόσο βέβαιος;</w:t>
      </w:r>
    </w:p>
    <w:p w14:paraId="7B21D5D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w:t>
      </w:r>
      <w:r>
        <w:rPr>
          <w:rFonts w:eastAsia="Times New Roman" w:cs="Times New Roman"/>
          <w:b/>
          <w:szCs w:val="24"/>
        </w:rPr>
        <w:t xml:space="preserve">τισμού): </w:t>
      </w:r>
      <w:r>
        <w:rPr>
          <w:rFonts w:eastAsia="Times New Roman" w:cs="Times New Roman"/>
          <w:szCs w:val="24"/>
        </w:rPr>
        <w:t>Πού τα ξέρετε αυτά;</w:t>
      </w:r>
    </w:p>
    <w:p w14:paraId="7B21D5D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Όχι, εσείς λέω! Αφού άκουσα να εικοτολογείτε, επιτρέπεται και εγώ να εικοτολογήσω.</w:t>
      </w:r>
    </w:p>
    <w:p w14:paraId="7B21D5D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Κοιτάξτε, το Ραδιοτηλεοπτικό Συμβούλιο το καταργήσατε εσείς. </w:t>
      </w:r>
    </w:p>
    <w:p w14:paraId="7B21D5D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Να υπενθυμίσω, γιατί ορισμένοι έχουν κοντή μνήμη, ότι από εδώ, από αυτό το Βήμα, επί </w:t>
      </w:r>
      <w:r>
        <w:rPr>
          <w:rFonts w:eastAsia="Times New Roman" w:cs="Times New Roman"/>
          <w:szCs w:val="24"/>
        </w:rPr>
        <w:t>κ</w:t>
      </w:r>
      <w:r>
        <w:rPr>
          <w:rFonts w:eastAsia="Times New Roman" w:cs="Times New Roman"/>
          <w:szCs w:val="24"/>
        </w:rPr>
        <w:t>υβέρνησης Σαμαρά σας απηύθυνα επανειλημμένες εκκλήσεις να συμπληρώσουμε τη συγκρότηση του Ραδιοτηλεοπτικού Συμβουλίου, προτείνοντας και πρόσωπα που προτείνετε σήμερα, αλλ</w:t>
      </w:r>
      <w:r>
        <w:rPr>
          <w:rFonts w:eastAsia="Times New Roman" w:cs="Times New Roman"/>
          <w:szCs w:val="24"/>
        </w:rPr>
        <w:t>ά τότε τα απορρίπτατε. Είχατε άλλη ατζέντα τότε.</w:t>
      </w:r>
    </w:p>
    <w:p w14:paraId="7B21D5D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αυτό που είπατε για τον αριθμό αδειών, κύριε Υπουργέ, όταν αναφερθήκατε στον νόμο Βενιζέλου, ήταν στην αναλογική εποχή. Η αναλογική εποχή έχει άλλες τεχνολογικές δεσμεύσεις. Η ψηφιακή μετάβαση ήταν π</w:t>
      </w:r>
      <w:r>
        <w:rPr>
          <w:rFonts w:eastAsia="Times New Roman" w:cs="Times New Roman"/>
          <w:szCs w:val="24"/>
        </w:rPr>
        <w:t>ου αποδέσμευσε ένα τεχνολογικό δυναμικό.</w:t>
      </w:r>
    </w:p>
    <w:p w14:paraId="7B21D5D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Επειδή ειπώθηκαν πάλι ψέματα για τη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να πω, πρώτον, ότι το τίμημα που πλήρωσε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ήταν το μεγαλύτερο στην Ευρώπη. Σε αντίστοιχου μεγέθους χώρες, όπως η Ολλανδία και η </w:t>
      </w:r>
      <w:r>
        <w:rPr>
          <w:rFonts w:eastAsia="Times New Roman" w:cs="Times New Roman"/>
          <w:szCs w:val="24"/>
        </w:rPr>
        <w:lastRenderedPageBreak/>
        <w:t>Αυστρία, το τίμημα δεν πέρασε τα 1</w:t>
      </w:r>
      <w:r>
        <w:rPr>
          <w:rFonts w:eastAsia="Times New Roman" w:cs="Times New Roman"/>
          <w:szCs w:val="24"/>
        </w:rPr>
        <w:t xml:space="preserve">2 εκατομμύρια ευρώ και τα 14 εκατομμύρια ευρώ. Η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πλήρωσε 18 εκατομμύρια ευρώ. Τι κέρδισε, όμως, το ελληνικό κράτος, κύριε Παππά; Κέρδισε 350 εκατομμύρια ευρώ από την αποδέσμευση του ψηφιακού φάσματος, περισσότερα από όσα βγάλατε με τις άδειές σας, </w:t>
      </w:r>
      <w:r>
        <w:rPr>
          <w:rFonts w:eastAsia="Times New Roman" w:cs="Times New Roman"/>
          <w:szCs w:val="24"/>
        </w:rPr>
        <w:t>που νομίζετε ότι βγάλατε.</w:t>
      </w:r>
    </w:p>
    <w:p w14:paraId="7B21D5D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κύριε Παππά, δεν είναι μόνο το τίμημα που θα εισπραχθεί, αλλά πώς δεν θα χαθούν υφιστάμενα έσοδα και οφειλές. Οι απώλειες θα είναι πολύ μεγαλύτερες.</w:t>
      </w:r>
    </w:p>
    <w:p w14:paraId="7B21D5D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Βέβαια, είδα πόσο σέβεστε τις αποφάσεις. Σας άκουσα σήμερα στη συνέντευξή</w:t>
      </w:r>
      <w:r>
        <w:rPr>
          <w:rFonts w:eastAsia="Times New Roman" w:cs="Times New Roman"/>
          <w:szCs w:val="24"/>
        </w:rPr>
        <w:t xml:space="preserve"> σας στον ΣΚΑΪ να λέτε ότι τις τέσσερις άδειες τις ψήφισε η Βουλή. Κάνω λάθος; Κάτι τέτοιο είπατε. Πρέπει να καταλάβετε λίγο δημοκρατία!</w:t>
      </w:r>
    </w:p>
    <w:p w14:paraId="7B21D5E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Δεν είναι δημοκρατία!</w:t>
      </w:r>
    </w:p>
    <w:p w14:paraId="7B21D5E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Οι κυβερνητικές πλειοψηφίες είναι παροδικές, αλλάζουν. Και η</w:t>
      </w:r>
      <w:r>
        <w:rPr>
          <w:rFonts w:eastAsia="Times New Roman" w:cs="Times New Roman"/>
          <w:szCs w:val="24"/>
        </w:rPr>
        <w:t xml:space="preserve"> δική σας πλειοψηφία εξαϋλώνεται ραγδαία. </w:t>
      </w:r>
    </w:p>
    <w:p w14:paraId="7B21D5E2" w14:textId="77777777" w:rsidR="00B46177" w:rsidRDefault="00C46B70">
      <w:pPr>
        <w:spacing w:after="0"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7B21D5E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θέλετε να μου πείτε; Δηλαδή, αν ψηφίσει τώρα η Βουλή την παράταση της θητείας της Κυβέρνησης για άλλα πέντε χρόνια, αυτό επιτρέπεται, επειδή θα το ψηφίσουν οι εκατόν πενήντα</w:t>
      </w:r>
      <w:r>
        <w:rPr>
          <w:rFonts w:eastAsia="Times New Roman" w:cs="Times New Roman"/>
          <w:szCs w:val="24"/>
        </w:rPr>
        <w:t xml:space="preserve"> τρεις;</w:t>
      </w:r>
    </w:p>
    <w:p w14:paraId="7B21D5E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Μα, τι λέτε τώρα!</w:t>
      </w:r>
    </w:p>
    <w:p w14:paraId="7B21D5E5" w14:textId="77777777" w:rsidR="00B46177" w:rsidRDefault="00C46B70">
      <w:pPr>
        <w:spacing w:after="0"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7B21D5E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Υπάρχουν και όρια. Γι’ αυτό στη δημοκρατία υπάρχουν θεσμοί που υπερβαίνουν την κυβερνητική θητεία, υπάρχει η διάκριση των εξουσιών. Αυτό σημαίνει δη</w:t>
      </w:r>
      <w:r>
        <w:rPr>
          <w:rFonts w:eastAsia="Times New Roman" w:cs="Times New Roman"/>
          <w:szCs w:val="24"/>
        </w:rPr>
        <w:t xml:space="preserve">μοκρατία, κύριε Παππά, και δυστυχώς αδυνατείτε να το κατανοήσετε. Προσπαθείτε να κρατήσετε την ουσία του νόμου σας ανέγγιχτη. Προσπαθείτε να περάσετε ένα ελεγχόμενο Ραδιοτηλεοπτικό Συμβούλιο. Δεν θα σας το επιτρέψουμε. </w:t>
      </w:r>
    </w:p>
    <w:p w14:paraId="7B21D5E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Σταματήστε τις απόπειρες πραξικοπήμα</w:t>
      </w:r>
      <w:r>
        <w:rPr>
          <w:rFonts w:eastAsia="Times New Roman" w:cs="Times New Roman"/>
          <w:szCs w:val="24"/>
        </w:rPr>
        <w:t xml:space="preserve">τος και μη διανοηθείτε -γιατί τέτοια υποψία μας προκαλέσατε- αλλαγή της σύνθεσης της Διάσκεψης των Προέδρων για να επιτευχθεί λύση. </w:t>
      </w:r>
    </w:p>
    <w:p w14:paraId="7B21D5E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πράγματα που πρέπει να είναι σεβαστά! </w:t>
      </w:r>
    </w:p>
    <w:p w14:paraId="7B21D5E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Παππά, είσαστε ένα τεράστιο πρόβλημα για τη δημοκρατία, όχι ως πρόσωπ</w:t>
      </w:r>
      <w:r>
        <w:rPr>
          <w:rFonts w:eastAsia="Times New Roman" w:cs="Times New Roman"/>
          <w:szCs w:val="24"/>
        </w:rPr>
        <w:t xml:space="preserve">ο, αλλά λόγω της κάλυψης που σας παρέχει ο Πρωθυπουργός, λόγω της ταύτισης του Πρωθυπουργού μαζί σας. Είναι στη φύση σας να εξαπατάτε. </w:t>
      </w:r>
    </w:p>
    <w:p w14:paraId="7B21D5E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προσπαθήσαμε και αποδείξαμε τη σταθερή μας προσήλωση στην πολυφωνία και την τήρηση του Συντάγματος. Προτείναμε ένα</w:t>
      </w:r>
      <w:r>
        <w:rPr>
          <w:rFonts w:eastAsia="Times New Roman" w:cs="Times New Roman"/>
          <w:szCs w:val="24"/>
        </w:rPr>
        <w:t xml:space="preserve"> πρόσωπο για επικεφαλής, που είναι καθολικής αποδοχής, ακόμα και στελέχη του ΣΥΡΙΖΑ εκφράστηκαν θετικότατα για το πρόσωπό του. </w:t>
      </w:r>
    </w:p>
    <w:p w14:paraId="7B21D5E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επιμείνουμε και θα είμαστε, κύριε Παππά, κυρίες και κύριοι συνάδελφοι, ανένδοτοι στην υπεράσπιση των αρχών της δημοκρατίας. </w:t>
      </w:r>
    </w:p>
    <w:p w14:paraId="7B21D5EC"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B21D5E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w:t>
      </w:r>
      <w:r>
        <w:rPr>
          <w:rFonts w:eastAsia="Times New Roman" w:cs="Times New Roman"/>
          <w:szCs w:val="24"/>
        </w:rPr>
        <w:t>ιστορία του κτηρίου και τον τρόπο οργάνωσης και λειτουργίας της Βουλής, τριάντα εννέα μαθητές και μαθήτριες και τρεις συνοδοί εκπαιδευτικοί τους από το 2</w:t>
      </w:r>
      <w:r>
        <w:rPr>
          <w:rFonts w:eastAsia="Times New Roman" w:cs="Times New Roman"/>
          <w:szCs w:val="24"/>
          <w:vertAlign w:val="superscript"/>
        </w:rPr>
        <w:t>ο</w:t>
      </w:r>
      <w:r>
        <w:rPr>
          <w:rFonts w:eastAsia="Times New Roman" w:cs="Times New Roman"/>
          <w:szCs w:val="24"/>
        </w:rPr>
        <w:t xml:space="preserve"> Γενικό Λύκειο Αγίας Βαρβάρας.</w:t>
      </w:r>
    </w:p>
    <w:p w14:paraId="7B21D5EE" w14:textId="77777777" w:rsidR="00B46177" w:rsidRDefault="00C46B70">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B21D5EF"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w:t>
      </w:r>
      <w:r>
        <w:rPr>
          <w:rFonts w:eastAsia="Times New Roman" w:cs="Times New Roman"/>
          <w:szCs w:val="24"/>
        </w:rPr>
        <w:t>λής</w:t>
      </w:r>
      <w:r>
        <w:rPr>
          <w:rFonts w:eastAsia="Times New Roman" w:cs="Times New Roman"/>
          <w:szCs w:val="24"/>
        </w:rPr>
        <w:t>)</w:t>
      </w:r>
    </w:p>
    <w:p w14:paraId="7B21D5F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Κύριε Πρόεδρε, θα ήθελα να λάβω τον λόγο.</w:t>
      </w:r>
    </w:p>
    <w:p w14:paraId="7B21D5F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w:t>
      </w:r>
    </w:p>
    <w:p w14:paraId="7B21D5F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Θα ήθελα να ζητήσω σ</w:t>
      </w:r>
      <w:r>
        <w:rPr>
          <w:rFonts w:eastAsia="Times New Roman" w:cs="Times New Roman"/>
          <w:szCs w:val="24"/>
        </w:rPr>
        <w:t>υγγνώμη από το Σώμα για την ταλαιπωρία.</w:t>
      </w:r>
    </w:p>
    <w:p w14:paraId="7B21D5F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Επί </w:t>
      </w:r>
      <w:r>
        <w:rPr>
          <w:rFonts w:eastAsia="Times New Roman" w:cs="Times New Roman"/>
          <w:szCs w:val="24"/>
        </w:rPr>
        <w:t>προσωπικού θα ήθελα τον λόγο.</w:t>
      </w:r>
    </w:p>
    <w:p w14:paraId="7B21D5F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Οι Υπουργοί δεν έχουν προσωπικά!</w:t>
      </w:r>
    </w:p>
    <w:p w14:paraId="7B21D5F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Ναι, δεν έχουμε προσωπικά. Φαίνεται ότι έχουμε, όμως. </w:t>
      </w:r>
    </w:p>
    <w:p w14:paraId="7B21D5F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Κεδίκογλου, ακούστε να δείτε, εγώ θα περίμενα από εσάς προσωπικά μια </w:t>
      </w:r>
      <w:r>
        <w:rPr>
          <w:rFonts w:eastAsia="Times New Roman" w:cs="Times New Roman"/>
          <w:szCs w:val="24"/>
        </w:rPr>
        <w:t>απολογία για το γεγονός ότι όταν ήσασταν στην Κυβέρνηση και κρατούσατε το ίδιο χαρτοφυλάκιο, δεν εισπράξατε αυτά που έπρεπε να είχατε εισπράξει, όχι να μας κάνετε εδώ πέρα μάθημα και να μας κουνάτε το δάχτυλο. Εμείς έχουμε εισπράξει 60 εκατομμύρια από το τ</w:t>
      </w:r>
      <w:r>
        <w:rPr>
          <w:rFonts w:eastAsia="Times New Roman" w:cs="Times New Roman"/>
          <w:szCs w:val="24"/>
        </w:rPr>
        <w:t xml:space="preserve">έλος χρήσης συχνοτήτων και τον φόρο διαφήμισης, ψηφισμένους φόρους. Έτοιμες αποφάσεις βρήκα πάνω στο γραφείο μου. </w:t>
      </w:r>
    </w:p>
    <w:p w14:paraId="7B21D5F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 λοιπόν, ήταν το πρόβλημα για τη δημοκρατία. Το πρόβλημα για τη δημοκρατία ήταν το μαύρο στην ΕΡΤ. Το πρόβλημα για τη δημοκρατία δεν είν</w:t>
      </w:r>
      <w:r>
        <w:rPr>
          <w:rFonts w:eastAsia="Times New Roman" w:cs="Times New Roman"/>
          <w:szCs w:val="24"/>
        </w:rPr>
        <w:t xml:space="preserve">αι ότι εμείς εξαντλήσαμε όλα τα νομικά περιθώρια για να τηρήσουμε το Σύνταγμα, για να βρούμε λύσεις συμβατές με τις αποφάσεις του Συμβουλίου της Επικρατείας. Και αυτό κάνουμε και αυτή τη στιγμή. </w:t>
      </w:r>
    </w:p>
    <w:p w14:paraId="7B21D5F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Κύριε Πρόεδρε, ο κύριος Υπουργός σε κάθε Β</w:t>
      </w:r>
      <w:r>
        <w:rPr>
          <w:rFonts w:eastAsia="Times New Roman" w:cs="Times New Roman"/>
          <w:szCs w:val="24"/>
        </w:rPr>
        <w:t xml:space="preserve">ουλευτή που μιλάει, θα διακόπτει και θα του απαντάει; </w:t>
      </w:r>
    </w:p>
    <w:p w14:paraId="7B21D5F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εντάξει! Τώρα, μην προεξοφλείτε τίποτα. Σας παρακαλώ!</w:t>
      </w:r>
    </w:p>
    <w:p w14:paraId="7B21D5FA" w14:textId="77777777" w:rsidR="00B46177" w:rsidRDefault="00C46B70">
      <w:pPr>
        <w:spacing w:after="0" w:line="600" w:lineRule="auto"/>
        <w:ind w:firstLine="720"/>
        <w:jc w:val="both"/>
        <w:rPr>
          <w:rFonts w:eastAsia="Times New Roman" w:cs="Times New Roman"/>
          <w:b/>
          <w:szCs w:val="24"/>
        </w:rPr>
      </w:pPr>
      <w:r>
        <w:rPr>
          <w:rFonts w:eastAsia="Times New Roman" w:cs="Times New Roman"/>
          <w:szCs w:val="24"/>
        </w:rPr>
        <w:t>Ο κ. Κούζηλος από τη Χρυσή Αυγή έχει τον λόγο.</w:t>
      </w:r>
      <w:r>
        <w:rPr>
          <w:rFonts w:eastAsia="Times New Roman" w:cs="Times New Roman"/>
          <w:b/>
          <w:szCs w:val="24"/>
        </w:rPr>
        <w:t xml:space="preserve"> </w:t>
      </w:r>
    </w:p>
    <w:p w14:paraId="7B21D5F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κύριε Πρόεδρε.</w:t>
      </w:r>
    </w:p>
    <w:p w14:paraId="7B21D5F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w:t>
      </w:r>
      <w:r>
        <w:rPr>
          <w:rFonts w:eastAsia="Times New Roman" w:cs="Times New Roman"/>
          <w:b/>
          <w:szCs w:val="24"/>
        </w:rPr>
        <w:t>ΟΓΛΟΥ:</w:t>
      </w:r>
      <w:r>
        <w:rPr>
          <w:rFonts w:eastAsia="Times New Roman" w:cs="Times New Roman"/>
          <w:szCs w:val="24"/>
        </w:rPr>
        <w:t xml:space="preserve"> Κύριε Πρόεδρε, θα ήθελα τον λόγο. Εδώ υπάρχει προσωπικό, κύριε Πρόεδρε. Με προσέβαλε και δεν θα υπάρχει απάντηση; Είπε ψέματα. Θέλω να απαντήσω. Εδώ υπάρχει θέμα. Είπε ψέματα ο κύριος Υπουργός και με κατηγόρησε για παράβαση καθήκοντος. </w:t>
      </w:r>
    </w:p>
    <w:p w14:paraId="7B21D5F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Γεώργιος Βαρεμένος):</w:t>
      </w:r>
      <w:r>
        <w:rPr>
          <w:rFonts w:eastAsia="Times New Roman" w:cs="Times New Roman"/>
          <w:szCs w:val="24"/>
        </w:rPr>
        <w:t xml:space="preserve"> Ελάτε τώρα!</w:t>
      </w:r>
    </w:p>
    <w:p w14:paraId="7B21D5F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Κούζηλε, έχετε τον λόγο. </w:t>
      </w:r>
    </w:p>
    <w:p w14:paraId="7B21D5F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Μα, με κατηγόρησε. Εάν αυτό δεν είναι προσωπικό, τι είναι;</w:t>
      </w:r>
    </w:p>
    <w:p w14:paraId="7B21D60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Τελείωσε; </w:t>
      </w:r>
    </w:p>
    <w:p w14:paraId="7B21D60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θέλετε, κύριε Κεδίκογλου;</w:t>
      </w:r>
    </w:p>
    <w:p w14:paraId="7B21D60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w:t>
      </w:r>
      <w:r>
        <w:rPr>
          <w:rFonts w:eastAsia="Times New Roman" w:cs="Times New Roman"/>
          <w:b/>
          <w:szCs w:val="24"/>
        </w:rPr>
        <w:t>ΟΥ:</w:t>
      </w:r>
      <w:r>
        <w:rPr>
          <w:rFonts w:eastAsia="Times New Roman" w:cs="Times New Roman"/>
          <w:szCs w:val="24"/>
        </w:rPr>
        <w:t xml:space="preserve"> Θέλω να απαντήσω στον κ. Παππά.</w:t>
      </w:r>
    </w:p>
    <w:p w14:paraId="7B21D60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προσωπικό θέμα; </w:t>
      </w:r>
    </w:p>
    <w:p w14:paraId="7B21D60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B21D60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Κύριε Παππά, πρώτον, και τα λεφτά εισπράττονταν κανονικά. Θέλω να σας υπενθυμίσω ότι στη θητεία μου είχαμε αλλεπάλληλες εκ</w:t>
      </w:r>
      <w:r>
        <w:rPr>
          <w:rFonts w:eastAsia="Times New Roman" w:cs="Times New Roman"/>
          <w:szCs w:val="24"/>
        </w:rPr>
        <w:t xml:space="preserve">λογικές αναμετρήσεις. </w:t>
      </w:r>
    </w:p>
    <w:p w14:paraId="7B21D60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Το </w:t>
      </w:r>
      <w:r>
        <w:rPr>
          <w:rFonts w:eastAsia="Times New Roman" w:cs="Times New Roman"/>
          <w:szCs w:val="24"/>
        </w:rPr>
        <w:t>΄</w:t>
      </w:r>
      <w:r>
        <w:rPr>
          <w:rFonts w:eastAsia="Times New Roman" w:cs="Times New Roman"/>
          <w:szCs w:val="24"/>
        </w:rPr>
        <w:t>14.</w:t>
      </w:r>
    </w:p>
    <w:p w14:paraId="7B21D60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Είχαμε δύο αναμετρήσεις το </w:t>
      </w:r>
      <w:r>
        <w:rPr>
          <w:rFonts w:eastAsia="Times New Roman" w:cs="Times New Roman"/>
          <w:szCs w:val="24"/>
        </w:rPr>
        <w:t>΄</w:t>
      </w:r>
      <w:r>
        <w:rPr>
          <w:rFonts w:eastAsia="Times New Roman" w:cs="Times New Roman"/>
          <w:szCs w:val="24"/>
        </w:rPr>
        <w:t xml:space="preserve">12 και το </w:t>
      </w:r>
      <w:r>
        <w:rPr>
          <w:rFonts w:eastAsia="Times New Roman" w:cs="Times New Roman"/>
          <w:szCs w:val="24"/>
        </w:rPr>
        <w:t>΄</w:t>
      </w:r>
      <w:r>
        <w:rPr>
          <w:rFonts w:eastAsia="Times New Roman" w:cs="Times New Roman"/>
          <w:szCs w:val="24"/>
        </w:rPr>
        <w:t>14.</w:t>
      </w:r>
    </w:p>
    <w:p w14:paraId="7B21D60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Λέτε ψέματα. Να ζητήσετε συγγνώμη τώρα, δεν είχατε εισπράξει τίποτα. </w:t>
      </w:r>
    </w:p>
    <w:p w14:paraId="7B21D60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Δεν μιλάτε εσείς τώρα. </w:t>
      </w:r>
    </w:p>
    <w:p w14:paraId="7B21D60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w:t>
      </w:r>
    </w:p>
    <w:p w14:paraId="7B21D60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κάτσετε και θα τα ακούσετε τώρα! </w:t>
      </w:r>
    </w:p>
    <w:p w14:paraId="7B21D60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σταματήστε, δεν έχετε τον λόγο.</w:t>
      </w:r>
    </w:p>
    <w:p w14:paraId="7B21D60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ΣΙΜΟΣ </w:t>
      </w:r>
      <w:r>
        <w:rPr>
          <w:rFonts w:eastAsia="Times New Roman" w:cs="Times New Roman"/>
          <w:b/>
          <w:szCs w:val="24"/>
        </w:rPr>
        <w:t>ΚΕΔΙΚΟΓΛΟΥ:</w:t>
      </w:r>
      <w:r>
        <w:rPr>
          <w:rFonts w:eastAsia="Times New Roman" w:cs="Times New Roman"/>
          <w:szCs w:val="24"/>
        </w:rPr>
        <w:t xml:space="preserve"> Σταματήστε και απαντήστε σε αυτά που σας λέμε. Τι σχέση έχουν αυτά που λέτε; Πετάτε λάσπη, για να μην απαντήσετε στις κατηγορίες. Σταματήστε! Λοιπόν, τα λεφτά εισπράττονταν κανονικά. </w:t>
      </w:r>
    </w:p>
    <w:p w14:paraId="7B21D60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ρίχνω λάσπη.</w:t>
      </w:r>
    </w:p>
    <w:p w14:paraId="7B21D60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Αφήστε το ύφος!</w:t>
      </w:r>
    </w:p>
    <w:p w14:paraId="7B21D61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σας παρακαλώ. Συμπεριφέρεστε όπως συμπεριφέρεστε και ζητάτε τον λόγο;</w:t>
      </w:r>
    </w:p>
    <w:p w14:paraId="7B21D61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Ορίστε, τον λόγο έχει ο κ. Κούζηλος.</w:t>
      </w:r>
    </w:p>
    <w:p w14:paraId="7B21D612" w14:textId="77777777" w:rsidR="00B46177" w:rsidRDefault="00C46B70">
      <w:pPr>
        <w:spacing w:after="0" w:line="600" w:lineRule="auto"/>
        <w:ind w:firstLine="720"/>
        <w:jc w:val="both"/>
        <w:rPr>
          <w:rFonts w:eastAsia="Times New Roman" w:cs="Times New Roman"/>
          <w:b/>
          <w:szCs w:val="24"/>
        </w:rPr>
      </w:pPr>
      <w:r>
        <w:rPr>
          <w:rFonts w:eastAsia="Times New Roman" w:cs="Times New Roman"/>
          <w:b/>
          <w:szCs w:val="24"/>
        </w:rPr>
        <w:t>ΣΙΜΟΣ ΚΕΔΙΚΟΓΛΟΥ:</w:t>
      </w:r>
      <w:r>
        <w:rPr>
          <w:rFonts w:eastAsia="Times New Roman" w:cs="Times New Roman"/>
          <w:szCs w:val="24"/>
        </w:rPr>
        <w:t xml:space="preserve"> Κύριε Παππά, χωρίς να θέλω να συγκρίν</w:t>
      </w:r>
      <w:r>
        <w:rPr>
          <w:rFonts w:eastAsia="Times New Roman" w:cs="Times New Roman"/>
          <w:szCs w:val="24"/>
        </w:rPr>
        <w:t>ουμε…</w:t>
      </w:r>
    </w:p>
    <w:p w14:paraId="7B21D61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Μα, απαιτείτε εσείς να ζητήσει ο Βουλευτής συγγνώμη και αυτό εσείς το λέτε δημοκρατία; </w:t>
      </w:r>
    </w:p>
    <w:p w14:paraId="7B21D61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Τζαβάρα, ησυχία. </w:t>
      </w:r>
    </w:p>
    <w:p w14:paraId="7B21D61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Ορίστε, κύριε Κούζηλε, έχετε τον λόγο.</w:t>
      </w:r>
    </w:p>
    <w:p w14:paraId="7B21D61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κ. Κούζηλος μιλάει!</w:t>
      </w:r>
    </w:p>
    <w:p w14:paraId="7B21D61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w:t>
      </w:r>
      <w:r>
        <w:rPr>
          <w:rFonts w:eastAsia="Times New Roman" w:cs="Times New Roman"/>
          <w:szCs w:val="24"/>
        </w:rPr>
        <w:t xml:space="preserve"> Η δημοκρατία είναι η άμεση σχέση που έχει ο Βουλευτής με τον λαό και όχι η Κυβέρνηση με τον λαό. Δεν μπορείτε να μου αφαιρείτε αυτό το δικαίωμα. </w:t>
      </w:r>
    </w:p>
    <w:p w14:paraId="7B21D61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Τζαβάρα, από ποιον πήρατε τον λόγο, σας παρακαλώ;</w:t>
      </w:r>
    </w:p>
    <w:p w14:paraId="7B21D61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w:t>
      </w:r>
      <w:r>
        <w:rPr>
          <w:rFonts w:eastAsia="Times New Roman" w:cs="Times New Roman"/>
          <w:b/>
          <w:szCs w:val="24"/>
        </w:rPr>
        <w:t>ΑΣ:</w:t>
      </w:r>
      <w:r>
        <w:rPr>
          <w:rFonts w:eastAsia="Times New Roman" w:cs="Times New Roman"/>
          <w:szCs w:val="24"/>
        </w:rPr>
        <w:t xml:space="preserve"> Από το δικαίωμα που έχω να αντιστέκομαι και να αντιδρώ με βάση τη δημοκρατία. </w:t>
      </w:r>
    </w:p>
    <w:p w14:paraId="7B21D61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Σοβαρά; </w:t>
      </w:r>
    </w:p>
    <w:p w14:paraId="7B21D61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Από το δικαίωμα της δημοκρατίας.</w:t>
      </w:r>
    </w:p>
    <w:p w14:paraId="7B21D61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Από το δικαίωμα της αντίστασης πήρατε τον </w:t>
      </w:r>
      <w:r>
        <w:rPr>
          <w:rFonts w:eastAsia="Times New Roman" w:cs="Times New Roman"/>
          <w:szCs w:val="24"/>
        </w:rPr>
        <w:t>λόγο;</w:t>
      </w:r>
    </w:p>
    <w:p w14:paraId="7B21D61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δημοκρατία τι λέει, κύριε Πρόεδρε;</w:t>
      </w:r>
    </w:p>
    <w:p w14:paraId="7B21D61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Έχουμε πολλά να ακούσουμε εδώ τώρα. </w:t>
      </w:r>
    </w:p>
    <w:p w14:paraId="7B21D61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Ορίστε, ο κ. Κούζηλος έχει τον λόγο. </w:t>
      </w:r>
    </w:p>
    <w:p w14:paraId="7B21D62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Όσον αφορά την τροπολογία 739/14 του κ. Τσακαλώτου, εξυπηρετεί </w:t>
      </w:r>
      <w:r>
        <w:rPr>
          <w:rFonts w:eastAsia="Times New Roman" w:cs="Times New Roman"/>
          <w:szCs w:val="24"/>
        </w:rPr>
        <w:t xml:space="preserve">τα ξένα συμφέροντα. Η συγκεκριμένη είναι μία μνημονιακή ρύθμιση και στην ουσία τι γίνεται; Παρακάμπτεται </w:t>
      </w:r>
      <w:r>
        <w:rPr>
          <w:rFonts w:eastAsia="Times New Roman" w:cs="Times New Roman"/>
          <w:szCs w:val="24"/>
        </w:rPr>
        <w:lastRenderedPageBreak/>
        <w:t>η ελληνική νομοθεσία και καθίσταται κυρίαρχη η ευρωπαϊκή. Στην ουσία θα δούμε πάρα πολλά θέματα που θα συμβούν στη συγκεκριμένη στον τομέα των δημοσίων</w:t>
      </w:r>
      <w:r>
        <w:rPr>
          <w:rFonts w:eastAsia="Times New Roman" w:cs="Times New Roman"/>
          <w:szCs w:val="24"/>
        </w:rPr>
        <w:t xml:space="preserve"> συμβάσεων.</w:t>
      </w:r>
    </w:p>
    <w:p w14:paraId="7B21D62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738/13 του κ. Κοντονή, θέλω να πω το εξής: Πρώτο ερώτημα, υπάρχει αυτοδιοίκητο στην ΕΠΟ; Δεύτερο ερώτημα, ποιους φέρνουμε σαν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ε</w:t>
      </w:r>
      <w:r>
        <w:rPr>
          <w:rFonts w:eastAsia="Times New Roman" w:cs="Times New Roman"/>
          <w:szCs w:val="24"/>
        </w:rPr>
        <w:t xml:space="preserve">ξομάλυνσης για να διαχειρίζονται, να διορθώσουν τον υπάρχοντα κανονισμό και να ορίσουν τις εκλογές στην ΕΠΟ; </w:t>
      </w:r>
      <w:r>
        <w:rPr>
          <w:rFonts w:eastAsia="Times New Roman" w:cs="Times New Roman"/>
          <w:szCs w:val="24"/>
          <w:lang w:val="en-US"/>
        </w:rPr>
        <w:t>FIFA</w:t>
      </w:r>
      <w:r>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 Ποιους; Αυτούς για τους οποίους υπάρχουν δικαστήρια και καταδικαστικές αποφάσεις; Όλους αυτούς που προσπαθούν τόσα χρόνια και έχουν τόσ</w:t>
      </w:r>
      <w:r>
        <w:rPr>
          <w:rFonts w:eastAsia="Times New Roman" w:cs="Times New Roman"/>
          <w:szCs w:val="24"/>
        </w:rPr>
        <w:t>α σκάνδαλα; Ποιος θα έρθει αυτήν τη στιγμή, με εντολή της Κυβέρνησης, να λύσει τα θέματα της ΕΠΟ; Τι κάνουμε, δηλαδή, αυτήν τη στιγμή; Βάζουμε τρόικα και στο ποδόσφαιρο;</w:t>
      </w:r>
    </w:p>
    <w:p w14:paraId="7B21D62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Στην ουσία δεν θα γίνει τίποτα απ’ όλα αυτά, γιατί είπε και ο κύριος Υπουργός κάτι, ότ</w:t>
      </w:r>
      <w:r>
        <w:rPr>
          <w:rFonts w:eastAsia="Times New Roman" w:cs="Times New Roman"/>
          <w:szCs w:val="24"/>
        </w:rPr>
        <w:t>ι υπάρχουν πολιτικοί προστάτες. Ονόματα. Ποιοι είναι οι πολιτικοί προστάτες; Είπε κάτι πολύ σημαντικό: «με ονόματα».</w:t>
      </w:r>
    </w:p>
    <w:p w14:paraId="7B21D62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B21D62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7B21D62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Τον λόγο έχει ο κ. Αρβανιτίδης από τη Δημοκρατική Συμπαράταξη.</w:t>
      </w:r>
    </w:p>
    <w:p w14:paraId="7B21D62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ΑΡΒΑΝΙΤΙΔΗΣ:</w:t>
      </w:r>
      <w:r>
        <w:rPr>
          <w:rFonts w:eastAsia="Times New Roman" w:cs="Times New Roman"/>
          <w:szCs w:val="24"/>
        </w:rPr>
        <w:t xml:space="preserve"> Ευχαριστώ πολύ, κύριε Πρόεδρε.</w:t>
      </w:r>
    </w:p>
    <w:p w14:paraId="7B21D62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Κύριοι συνάδελφοι, έχει υποστεί πλέον τόσες ήττες η Κυβέρνηση στη δήθεν μάχη που δίνει κατά της διαπλοκής, που πραγματικά δεν βρίσκω λόγο να αφιερώσω χρόνο στα έργα και τις ημέρες του αρμόδιου Υπουργού ο οπο</w:t>
      </w:r>
      <w:r>
        <w:rPr>
          <w:rFonts w:eastAsia="Times New Roman" w:cs="Times New Roman"/>
          <w:szCs w:val="24"/>
        </w:rPr>
        <w:t xml:space="preserve">ίος πρωταγωνίστησε σε μια γιαλαντζί, όπως λέμε στη </w:t>
      </w:r>
      <w:r>
        <w:rPr>
          <w:rFonts w:eastAsia="Times New Roman" w:cs="Times New Roman"/>
          <w:szCs w:val="24"/>
        </w:rPr>
        <w:t>β</w:t>
      </w:r>
      <w:r>
        <w:rPr>
          <w:rFonts w:eastAsia="Times New Roman" w:cs="Times New Roman"/>
          <w:szCs w:val="24"/>
        </w:rPr>
        <w:t>όρειο Ελλάδα, προσπάθεια ρύθμισης του τηλεοπτικού τοπίου. Άλλωστε το ζητούμενο εδώ που φτάσαμε</w:t>
      </w:r>
      <w:r>
        <w:rPr>
          <w:rFonts w:eastAsia="Times New Roman" w:cs="Times New Roman"/>
          <w:szCs w:val="24"/>
        </w:rPr>
        <w:t>,</w:t>
      </w:r>
      <w:r>
        <w:rPr>
          <w:rFonts w:eastAsia="Times New Roman" w:cs="Times New Roman"/>
          <w:szCs w:val="24"/>
        </w:rPr>
        <w:t xml:space="preserve"> είναι να διαμορφωθούν συνθήκες σύγκλισης και συνεννόησης μεταξύ των πολιτικών δυνάμεων, ώστε να συγκροτηθεί </w:t>
      </w:r>
      <w:r>
        <w:rPr>
          <w:rFonts w:eastAsia="Times New Roman" w:cs="Times New Roman"/>
          <w:szCs w:val="24"/>
        </w:rPr>
        <w:t>αμέσως το Εθνικό Συμβούλιο Ραδιοτηλεόρασης και να διενεργήσει τον διαγωνισμό.</w:t>
      </w:r>
    </w:p>
    <w:p w14:paraId="7B21D62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Για να γίνει ξεκάθαρη η θέση της Δημοκρατικής Συμπαράταξης, επιμένουμε, κύριε Υπουργέ, ότι πρέπει το «αναστέλλεται» να αντικατασταθεί με το «καταργείται» και η σύμφωνη γνώμη του </w:t>
      </w:r>
      <w:r>
        <w:rPr>
          <w:rFonts w:eastAsia="Times New Roman" w:cs="Times New Roman"/>
          <w:szCs w:val="24"/>
        </w:rPr>
        <w:t xml:space="preserve">Εθνικού </w:t>
      </w:r>
      <w:r>
        <w:rPr>
          <w:rFonts w:eastAsia="Times New Roman" w:cs="Times New Roman"/>
          <w:szCs w:val="24"/>
        </w:rPr>
        <w:lastRenderedPageBreak/>
        <w:t>Ραδιοτηλεοπτικού Συμβουλίου να αφορά όλες τις αποφάσεις του Υπουργού που αφορούν την αδειοδότηση και όχι μόνον τον αριθμό των αδειών.</w:t>
      </w:r>
    </w:p>
    <w:p w14:paraId="7B21D62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όμως, κύριε Υπουργέ, να σταθώ στο τι σημαίνει μία πραγματική ρύθμιση του ραδιοτηλεοπτικού τοπίου με όρους δη</w:t>
      </w:r>
      <w:r>
        <w:rPr>
          <w:rFonts w:eastAsia="Times New Roman" w:cs="Times New Roman"/>
          <w:szCs w:val="24"/>
        </w:rPr>
        <w:t xml:space="preserve">μοκρατίας και όχι με βάση το πορτοφόλι του κάθε επίδοξου καναλάρχη, όπως αυτή την οποία επιχειρήσατε. </w:t>
      </w:r>
    </w:p>
    <w:p w14:paraId="7B21D62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 αρχάς, μέχρι στιγμής, είμαστε σίγουροι μόνον για δύο πράγματα: Πρώτον, ότι ο διαγωνισμός που έγινε δεν ισχύει και, δεύτερον, ότι όλες οι αρμοδιότητε</w:t>
      </w:r>
      <w:r>
        <w:rPr>
          <w:rFonts w:eastAsia="Times New Roman" w:cs="Times New Roman"/>
          <w:szCs w:val="24"/>
        </w:rPr>
        <w:t>ς πρέπει να επιστρέψουν στο Εθνικό Ραδιοτηλεοπτικό Συμβούλιο.</w:t>
      </w:r>
    </w:p>
    <w:p w14:paraId="7B21D62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 για να περάσουμε στα υπόλοιπα θέματα</w:t>
      </w:r>
      <w:r>
        <w:rPr>
          <w:rFonts w:eastAsia="Times New Roman" w:cs="Times New Roman"/>
          <w:szCs w:val="24"/>
        </w:rPr>
        <w:t>,</w:t>
      </w:r>
      <w:r>
        <w:rPr>
          <w:rFonts w:eastAsia="Times New Roman" w:cs="Times New Roman"/>
          <w:szCs w:val="24"/>
        </w:rPr>
        <w:t xml:space="preserve"> πρέπει πρώτα να καθαρογραφεί η απόφαση του Συμβουλίου της Επικρατείας. Το λέω αυτό, γιατί ακούγονται διάφορες απόψεις τις τελευταίες μέρες, χωρίς να υπάρχει γνώση των πραγματικών δεδομένων πάνω στα οποία είμαστε υποχρεωμένοι να κινηθούμε.</w:t>
      </w:r>
    </w:p>
    <w:p w14:paraId="7B21D62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Έρχομαι τώρα στη</w:t>
      </w:r>
      <w:r>
        <w:rPr>
          <w:rFonts w:eastAsia="Times New Roman" w:cs="Times New Roman"/>
          <w:szCs w:val="24"/>
        </w:rPr>
        <w:t>ν ουσία. Τα κανάλια, αγαπητοί συνάδελφοι, διαχειρίζονται δημόσιες συχνότητες, δηλαδή δημόσια περιουσία. Κατά συνέπεια, η ρύθμιση του ραδιοτηλεοπτικού τοπίου είναι θέμα δημοκρατίας, δεν είναι θέμα αγοράς. Γι’ αυτό, άλλωστε, και το Σύνταγμα επιβάλλει συγκεκρ</w:t>
      </w:r>
      <w:r>
        <w:rPr>
          <w:rFonts w:eastAsia="Times New Roman" w:cs="Times New Roman"/>
          <w:szCs w:val="24"/>
        </w:rPr>
        <w:t>ιμένες αρχές ως προς τη λειτουργία του και άμεσο έλεγχο του κράτους μέσω μια ανεξάρτητης αρχής, ακριβώς για να διασφαλιστεί η τήρηση αυτών των αρχών.</w:t>
      </w:r>
    </w:p>
    <w:p w14:paraId="7B21D62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Δημοκρατική ρύθμιση του τηλεοπτικού τοπίου, κύριε Υπουργέ, σημαίνει πρώτιστα διασφάλιση της πολυφωνίας</w:t>
      </w:r>
      <w:r>
        <w:rPr>
          <w:rFonts w:eastAsia="Times New Roman" w:cs="Times New Roman"/>
          <w:szCs w:val="24"/>
        </w:rPr>
        <w:t>. Π</w:t>
      </w:r>
      <w:r>
        <w:rPr>
          <w:rFonts w:eastAsia="Times New Roman" w:cs="Times New Roman"/>
          <w:szCs w:val="24"/>
        </w:rPr>
        <w:t>ο</w:t>
      </w:r>
      <w:r>
        <w:rPr>
          <w:rFonts w:eastAsia="Times New Roman" w:cs="Times New Roman"/>
          <w:szCs w:val="24"/>
        </w:rPr>
        <w:t>λυφωνίας και εξωτερικής και εσωτερικής. Εξωτερική πολυφωνία σημαίνει δυνατότητα για πολλά κανάλια, όσα επιτρέπει το ψηφιακό φάσμα, το οποίο να θυμίσω ότι παρέχει πολύ μεγαλύτερες δυνατότητες από το αναλογικό. Άρα ο περιορισμός των αδειών σε τέσσερις συνιστ</w:t>
      </w:r>
      <w:r>
        <w:rPr>
          <w:rFonts w:eastAsia="Times New Roman" w:cs="Times New Roman"/>
          <w:szCs w:val="24"/>
        </w:rPr>
        <w:t>ά ξεκάθαρη στρέβλωση της εξωτερικής πολυφωνίας και δεν μπορεί σε καμμία περίπτωση να γίνει αποδεκτός.</w:t>
      </w:r>
    </w:p>
    <w:p w14:paraId="7B21D62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Εσωτερική πολυφωνία σημαίνει ποιοτικά κριτήρια και σεβασμό όλων των απόψεων για την απόκτηση μιας τηλεοπτικής άδειας. Στο σημείο αυτό ο νόμος</w:t>
      </w:r>
      <w:r>
        <w:rPr>
          <w:rFonts w:eastAsia="Times New Roman" w:cs="Times New Roman"/>
          <w:szCs w:val="24"/>
        </w:rPr>
        <w:t>,</w:t>
      </w:r>
      <w:r>
        <w:rPr>
          <w:rFonts w:eastAsia="Times New Roman" w:cs="Times New Roman"/>
          <w:szCs w:val="24"/>
        </w:rPr>
        <w:t xml:space="preserve"> τον οποίο ψ</w:t>
      </w:r>
      <w:r>
        <w:rPr>
          <w:rFonts w:eastAsia="Times New Roman" w:cs="Times New Roman"/>
          <w:szCs w:val="24"/>
        </w:rPr>
        <w:t>ηφίσατε</w:t>
      </w:r>
      <w:r>
        <w:rPr>
          <w:rFonts w:eastAsia="Times New Roman" w:cs="Times New Roman"/>
          <w:szCs w:val="24"/>
        </w:rPr>
        <w:t>,</w:t>
      </w:r>
      <w:r>
        <w:rPr>
          <w:rFonts w:eastAsia="Times New Roman" w:cs="Times New Roman"/>
          <w:szCs w:val="24"/>
        </w:rPr>
        <w:t xml:space="preserve"> έχει σοβαρά κενά. Δεν </w:t>
      </w:r>
      <w:r>
        <w:rPr>
          <w:rFonts w:eastAsia="Times New Roman" w:cs="Times New Roman"/>
          <w:szCs w:val="24"/>
        </w:rPr>
        <w:lastRenderedPageBreak/>
        <w:t>μπορεί να λέει το κράτος: «παίρνει άδεια όποιος δώσει τα περισσότερα», που τελικά ούτε αυτό συνέβη, αφού φτιάξατε έναν διαγωνισμό στον οποίο υπήρχαν άνθρωποι που πήραν άδεια</w:t>
      </w:r>
      <w:r>
        <w:rPr>
          <w:rFonts w:eastAsia="Times New Roman" w:cs="Times New Roman"/>
          <w:szCs w:val="24"/>
        </w:rPr>
        <w:t>,</w:t>
      </w:r>
      <w:r>
        <w:rPr>
          <w:rFonts w:eastAsia="Times New Roman" w:cs="Times New Roman"/>
          <w:szCs w:val="24"/>
        </w:rPr>
        <w:t xml:space="preserve"> προσφέροντας λιγότερα χρήματα από άλλους που τελικ</w:t>
      </w:r>
      <w:r>
        <w:rPr>
          <w:rFonts w:eastAsia="Times New Roman" w:cs="Times New Roman"/>
          <w:szCs w:val="24"/>
        </w:rPr>
        <w:t>ά δεν πήραν.</w:t>
      </w:r>
    </w:p>
    <w:p w14:paraId="7B21D62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Αντίθετα, αυτό το οποίο θα έπρεπε να γίνει είναι, πρώτον, να μπουν ποιοτικά κριτήρια όσον αφορά το πρόγραμμα, δηλαδή πόσο ευρωπαϊκό, πόσο εθνικό, πόσο ψυχαγωγικό, πόσο ενημερωτικό είναι και, δεύτερον, να διασφαλίζεται ο πλουραλισμός στην ενημέ</w:t>
      </w:r>
      <w:r>
        <w:rPr>
          <w:rFonts w:eastAsia="Times New Roman" w:cs="Times New Roman"/>
          <w:szCs w:val="24"/>
        </w:rPr>
        <w:t>ρωση, ώστε να μην είναι δυνατόν τα κανάλια να μετατρέπονται σε μηχανισμούς προπαγάνδας.</w:t>
      </w:r>
    </w:p>
    <w:p w14:paraId="7B21D630" w14:textId="77777777" w:rsidR="00B46177" w:rsidRDefault="00C46B70">
      <w:pPr>
        <w:spacing w:after="0" w:line="600" w:lineRule="auto"/>
        <w:ind w:firstLine="720"/>
        <w:jc w:val="both"/>
        <w:rPr>
          <w:rFonts w:eastAsia="Times New Roman"/>
          <w:szCs w:val="24"/>
        </w:rPr>
      </w:pPr>
      <w:r>
        <w:rPr>
          <w:rFonts w:eastAsia="Times New Roman"/>
          <w:szCs w:val="24"/>
        </w:rPr>
        <w:t>Εσείς, δυστυχώς, δεν κάνατε τίποτα από αυτά, γιατί πραγματική σας πρόθεση μάλλον ήταν να ελέγξετε κι όχι να ρυθμίσετε το τηλεοπτικό τοπίο. Προσπαθήσατε με κάθε τρόπο να</w:t>
      </w:r>
      <w:r>
        <w:rPr>
          <w:rFonts w:eastAsia="Times New Roman"/>
          <w:szCs w:val="24"/>
        </w:rPr>
        <w:t xml:space="preserve"> δημιουργήσετε συνθήκες κλειστής αγοράς, στην οποία ένας από τους τέσσερις παίκτες θα ήταν κάτι σαν ΣΥΡΙΖΑ </w:t>
      </w:r>
      <w:r>
        <w:rPr>
          <w:rFonts w:eastAsia="Times New Roman"/>
          <w:szCs w:val="24"/>
          <w:lang w:val="en-US"/>
        </w:rPr>
        <w:t>Channel</w:t>
      </w:r>
      <w:r>
        <w:rPr>
          <w:rFonts w:eastAsia="Times New Roman"/>
          <w:szCs w:val="24"/>
        </w:rPr>
        <w:t xml:space="preserve"> με τα λεφτά μιας τράπεζας της ΣΥΡΙΖΑ </w:t>
      </w:r>
      <w:r>
        <w:rPr>
          <w:rFonts w:eastAsia="Times New Roman"/>
          <w:szCs w:val="24"/>
          <w:lang w:val="en-US"/>
        </w:rPr>
        <w:t>Bank</w:t>
      </w:r>
      <w:r>
        <w:rPr>
          <w:rFonts w:eastAsia="Times New Roman"/>
          <w:szCs w:val="24"/>
        </w:rPr>
        <w:t xml:space="preserve">. Ξεχάσατε, όμως, ίσως από αμέλεια, ίσως από υπεροψία </w:t>
      </w:r>
      <w:r>
        <w:rPr>
          <w:rFonts w:eastAsia="Times New Roman"/>
          <w:szCs w:val="24"/>
        </w:rPr>
        <w:lastRenderedPageBreak/>
        <w:t>ότι το κράτος δικαίου στη χώρα αυτή λειτουργεί</w:t>
      </w:r>
      <w:r>
        <w:rPr>
          <w:rFonts w:eastAsia="Times New Roman"/>
          <w:szCs w:val="24"/>
        </w:rPr>
        <w:t xml:space="preserve"> και σήμερα είστε αναγκασμένοι να πιείτε όλο το πικρό ποτήρι των σκοπιμοτήτων σας.</w:t>
      </w:r>
    </w:p>
    <w:p w14:paraId="7B21D631" w14:textId="77777777" w:rsidR="00B46177" w:rsidRDefault="00C46B70">
      <w:pPr>
        <w:spacing w:after="0" w:line="600" w:lineRule="auto"/>
        <w:ind w:firstLine="720"/>
        <w:jc w:val="both"/>
        <w:rPr>
          <w:rFonts w:eastAsia="Times New Roman"/>
          <w:szCs w:val="24"/>
        </w:rPr>
      </w:pPr>
      <w:r>
        <w:rPr>
          <w:rFonts w:eastAsia="Times New Roman"/>
          <w:szCs w:val="24"/>
        </w:rPr>
        <w:t>Κύριε Υπουργέ, έχουν περάσει σχεδόν δυο χρόνια από τότε που αναλάβατε την εξουσία και αναρωτιέμαι αν υπάρχει μια μάχη που να έχετε κερδίσει προς όφελος της χώρας. Η απάντηση</w:t>
      </w:r>
      <w:r>
        <w:rPr>
          <w:rFonts w:eastAsia="Times New Roman"/>
          <w:szCs w:val="24"/>
        </w:rPr>
        <w:t xml:space="preserve"> είναι ότι τις χάσατε μάλλον όλες. Και τις χάσατε, γιατί δεν φροντίσατε ούτε μια στιγμή να δημιουργήσετε κλίμα συνεννόησης μεταξύ των πολιτικών δυνάμεων, δεν μάθατε τίποτα από τα χρόνια της κρίσης. Τα παιχνίδια της εξουσίας με τους ΑΝΕΛ και την αφανή Δεξιά</w:t>
      </w:r>
      <w:r>
        <w:rPr>
          <w:rFonts w:eastAsia="Times New Roman"/>
          <w:szCs w:val="24"/>
        </w:rPr>
        <w:t xml:space="preserve"> μπορεί να σας κρατήσουν στην κυβέρνηση, δεν μπορούν, όμως, να βγάλουν τη χώρα από το αδιέξοδο. Όσο συμπεριφέρεστε εγωιστικά και αρνείστε να αποδεχτείτε την πραγματικότητα, κάνετε κακό στη χώρα και, δυστυχώς, τα περιθώρια στενεύουν διαρκώς.</w:t>
      </w:r>
    </w:p>
    <w:p w14:paraId="7B21D632" w14:textId="77777777" w:rsidR="00B46177" w:rsidRDefault="00C46B70">
      <w:pPr>
        <w:spacing w:after="0" w:line="600" w:lineRule="auto"/>
        <w:ind w:firstLine="720"/>
        <w:jc w:val="both"/>
        <w:rPr>
          <w:rFonts w:eastAsia="Times New Roman"/>
          <w:szCs w:val="24"/>
        </w:rPr>
      </w:pPr>
      <w:r>
        <w:rPr>
          <w:rFonts w:eastAsia="Times New Roman"/>
          <w:szCs w:val="24"/>
        </w:rPr>
        <w:t>Κλείνοντας, κύρ</w:t>
      </w:r>
      <w:r>
        <w:rPr>
          <w:rFonts w:eastAsia="Times New Roman"/>
          <w:szCs w:val="24"/>
        </w:rPr>
        <w:t>ιε Πρόεδρε, θα ήθελα να προσθέσω ότι το Συμβούλιο Επικρατείας, αντίθετα με όσα ψευδώς υποστήριξε η κ. Γεροβασίλη για αλ</w:t>
      </w:r>
      <w:r>
        <w:rPr>
          <w:rFonts w:eastAsia="Times New Roman"/>
          <w:szCs w:val="24"/>
        </w:rPr>
        <w:t>ά</w:t>
      </w:r>
      <w:r>
        <w:rPr>
          <w:rFonts w:eastAsia="Times New Roman"/>
          <w:szCs w:val="24"/>
        </w:rPr>
        <w:t xml:space="preserve"> καρτ αποφάσεις, το 2015 εξέδωσε απόφαση για την αντισυνταγματικότητα δύο αποφάσεων περικοπών συντάξεων, κύριων και επικουρικών. Αύριο συζητείται </w:t>
      </w:r>
      <w:r>
        <w:rPr>
          <w:rFonts w:eastAsia="Times New Roman"/>
          <w:szCs w:val="24"/>
        </w:rPr>
        <w:lastRenderedPageBreak/>
        <w:t>εδώ στην Ολομέλεια η επερώτηση της Δημοκρατικής Συμπαράταξης για το ασφαλιστικό και τις συντάξεις και θα μας δ</w:t>
      </w:r>
      <w:r>
        <w:rPr>
          <w:rFonts w:eastAsia="Times New Roman"/>
          <w:szCs w:val="24"/>
        </w:rPr>
        <w:t>οθεί η δυνατότητα να αναπτύξουμε το θέμα.</w:t>
      </w:r>
    </w:p>
    <w:p w14:paraId="7B21D633" w14:textId="77777777" w:rsidR="00B46177" w:rsidRDefault="00C46B70">
      <w:pPr>
        <w:spacing w:after="0" w:line="600" w:lineRule="auto"/>
        <w:ind w:firstLine="720"/>
        <w:jc w:val="both"/>
        <w:rPr>
          <w:rFonts w:eastAsia="Times New Roman"/>
          <w:szCs w:val="24"/>
        </w:rPr>
      </w:pPr>
      <w:r>
        <w:rPr>
          <w:rFonts w:eastAsia="Times New Roman"/>
          <w:szCs w:val="24"/>
        </w:rPr>
        <w:t>Σας ευχαριστώ.</w:t>
      </w:r>
    </w:p>
    <w:p w14:paraId="7B21D634" w14:textId="77777777" w:rsidR="00B46177" w:rsidRDefault="00C46B70">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B21D635"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7B21D636" w14:textId="77777777" w:rsidR="00B46177" w:rsidRDefault="00C46B70">
      <w:pPr>
        <w:spacing w:after="0" w:line="600" w:lineRule="auto"/>
        <w:ind w:firstLine="720"/>
        <w:jc w:val="both"/>
        <w:rPr>
          <w:rFonts w:eastAsia="Times New Roman"/>
          <w:szCs w:val="24"/>
        </w:rPr>
      </w:pPr>
      <w:r>
        <w:rPr>
          <w:rFonts w:eastAsia="Times New Roman"/>
          <w:szCs w:val="24"/>
        </w:rPr>
        <w:t>Ο κ. Τάσσος από το ΚΚΕ έχει τον λόγο.</w:t>
      </w:r>
    </w:p>
    <w:p w14:paraId="7B21D637" w14:textId="77777777" w:rsidR="00B46177" w:rsidRDefault="00C46B70">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w:t>
      </w:r>
      <w:r>
        <w:rPr>
          <w:rFonts w:eastAsia="Times New Roman"/>
          <w:szCs w:val="24"/>
        </w:rPr>
        <w:t>ιε Πρόεδρε.</w:t>
      </w:r>
    </w:p>
    <w:p w14:paraId="7B21D638" w14:textId="77777777" w:rsidR="00B46177" w:rsidRDefault="00C46B70">
      <w:pPr>
        <w:spacing w:after="0" w:line="600" w:lineRule="auto"/>
        <w:ind w:firstLine="720"/>
        <w:jc w:val="both"/>
        <w:rPr>
          <w:rFonts w:eastAsia="Times New Roman"/>
          <w:szCs w:val="24"/>
        </w:rPr>
      </w:pPr>
      <w:r>
        <w:rPr>
          <w:rFonts w:eastAsia="Times New Roman"/>
          <w:szCs w:val="24"/>
        </w:rPr>
        <w:t>Εγώ θα αναφερθώ στις δύο τροπολογίες. Στην τρίτη που αφορά το ΕΣΡ θα αναφερθεί ο Κοινοβουλευτικός μας Εκπρόσωπος, αλλά είναι γνωστό εκ των προτέρων ότι ψηφίζουμε «</w:t>
      </w:r>
      <w:r>
        <w:rPr>
          <w:rFonts w:eastAsia="Times New Roman"/>
          <w:szCs w:val="24"/>
        </w:rPr>
        <w:t>παρών</w:t>
      </w:r>
      <w:r>
        <w:rPr>
          <w:rFonts w:eastAsia="Times New Roman"/>
          <w:szCs w:val="24"/>
        </w:rPr>
        <w:t>» σε αυτή, όπως κάναμε διαχρονικά.</w:t>
      </w:r>
    </w:p>
    <w:p w14:paraId="7B21D639" w14:textId="77777777" w:rsidR="00B46177" w:rsidRDefault="00C46B70">
      <w:pPr>
        <w:spacing w:after="0" w:line="600" w:lineRule="auto"/>
        <w:ind w:firstLine="720"/>
        <w:jc w:val="both"/>
        <w:rPr>
          <w:rFonts w:eastAsia="Times New Roman"/>
          <w:szCs w:val="24"/>
        </w:rPr>
      </w:pPr>
      <w:r>
        <w:rPr>
          <w:rFonts w:eastAsia="Times New Roman"/>
          <w:szCs w:val="24"/>
        </w:rPr>
        <w:lastRenderedPageBreak/>
        <w:t>Όσον αφορά την τροπολογία για τα τεκταινό</w:t>
      </w:r>
      <w:r>
        <w:rPr>
          <w:rFonts w:eastAsia="Times New Roman"/>
          <w:szCs w:val="24"/>
        </w:rPr>
        <w:t>μενα στην ΕΠΟ, το πρόβλημα είναι σοβαρό. Υπάρχει σοβαρό πρόβλημα στο ελληνικό ποδόσφαιρό και δεν μπορεί κανείς να το αμφισβητήσει αυτό. Όμως ποια είναι η μήτρα που γεννάει τα προβλήματα που υπάρχουν στο ελληνικό ποδόσφαιρο;</w:t>
      </w:r>
    </w:p>
    <w:p w14:paraId="7B21D63A" w14:textId="77777777" w:rsidR="00B46177" w:rsidRDefault="00C46B70">
      <w:pPr>
        <w:spacing w:after="0" w:line="600" w:lineRule="auto"/>
        <w:ind w:firstLine="720"/>
        <w:jc w:val="both"/>
        <w:rPr>
          <w:rFonts w:eastAsia="Times New Roman"/>
          <w:szCs w:val="24"/>
        </w:rPr>
      </w:pPr>
      <w:r>
        <w:rPr>
          <w:rFonts w:eastAsia="Times New Roman"/>
          <w:szCs w:val="24"/>
        </w:rPr>
        <w:t>Για εμάς -και νομίζουμε ότι είνα</w:t>
      </w:r>
      <w:r>
        <w:rPr>
          <w:rFonts w:eastAsia="Times New Roman"/>
          <w:szCs w:val="24"/>
        </w:rPr>
        <w:t>ι αντικειμενικό αυτό- είναι η επιχειρηματική δράση, η οποία είναι συνυφασμένη, πάει χέρι-χέρι, «νύχι-κρέας» που λέμε εμείς, με τη διαφθορά και τη διαπλοκή. Δεν υπάρχει επιχειρηματική δράση που να είναι χωρίς διαφθορά και χωρίς διαπλοκή. Και τι κάνουμε τώρα</w:t>
      </w:r>
      <w:r>
        <w:rPr>
          <w:rFonts w:eastAsia="Times New Roman"/>
          <w:szCs w:val="24"/>
        </w:rPr>
        <w:t xml:space="preserve">; Φωνάζουμε τη </w:t>
      </w:r>
      <w:r>
        <w:rPr>
          <w:rFonts w:eastAsia="Times New Roman"/>
          <w:szCs w:val="24"/>
          <w:lang w:val="en-US"/>
        </w:rPr>
        <w:t>FIFA</w:t>
      </w:r>
      <w:r>
        <w:rPr>
          <w:rFonts w:eastAsia="Times New Roman"/>
          <w:szCs w:val="24"/>
        </w:rPr>
        <w:t xml:space="preserve"> να κάνει τον διαιτητή. Ποια; Τη </w:t>
      </w:r>
      <w:r>
        <w:rPr>
          <w:rFonts w:eastAsia="Times New Roman"/>
          <w:szCs w:val="24"/>
          <w:lang w:val="en-US"/>
        </w:rPr>
        <w:t>FIFA</w:t>
      </w:r>
      <w:r>
        <w:rPr>
          <w:rFonts w:eastAsia="Times New Roman"/>
          <w:szCs w:val="24"/>
        </w:rPr>
        <w:t xml:space="preserve">. Είναι γνωστό ότι βάζουμε τον λύκο να φυλάει τα πρόβατα. </w:t>
      </w:r>
    </w:p>
    <w:p w14:paraId="7B21D63B" w14:textId="77777777" w:rsidR="00B46177" w:rsidRDefault="00C46B70">
      <w:pPr>
        <w:spacing w:after="0" w:line="600" w:lineRule="auto"/>
        <w:ind w:firstLine="720"/>
        <w:jc w:val="both"/>
        <w:rPr>
          <w:rFonts w:eastAsia="Times New Roman"/>
          <w:szCs w:val="24"/>
        </w:rPr>
      </w:pPr>
      <w:r>
        <w:rPr>
          <w:rFonts w:eastAsia="Times New Roman"/>
          <w:szCs w:val="24"/>
        </w:rPr>
        <w:t xml:space="preserve">Και γιατί το λέμε αυτό; Γιατί, πρώτον, η </w:t>
      </w:r>
      <w:r>
        <w:rPr>
          <w:rFonts w:eastAsia="Times New Roman"/>
          <w:szCs w:val="24"/>
          <w:lang w:val="en-US"/>
        </w:rPr>
        <w:t>FIFA</w:t>
      </w:r>
      <w:r>
        <w:rPr>
          <w:rFonts w:eastAsia="Times New Roman"/>
          <w:szCs w:val="24"/>
        </w:rPr>
        <w:t xml:space="preserve"> είναι καθαρά υπέρ της επιχειρηματικής δράσης στο ποδόσφαιρο, σε διεθνές επίπεδο, βέβαια, και, ε</w:t>
      </w:r>
      <w:r>
        <w:rPr>
          <w:rFonts w:eastAsia="Times New Roman"/>
          <w:szCs w:val="24"/>
        </w:rPr>
        <w:t xml:space="preserve">πίσης, είναι γνωστό ότι η </w:t>
      </w:r>
      <w:r>
        <w:rPr>
          <w:rFonts w:eastAsia="Times New Roman"/>
          <w:szCs w:val="24"/>
          <w:lang w:val="en-US"/>
        </w:rPr>
        <w:t>FIFA</w:t>
      </w:r>
      <w:r>
        <w:rPr>
          <w:rFonts w:eastAsia="Times New Roman"/>
          <w:szCs w:val="24"/>
        </w:rPr>
        <w:t xml:space="preserve"> βαρύνεται με παρόμοιες καταστάσεις, με παρόμοια προβλήματα διαφθοράς και διαπλοκής. Ας θυμηθούμε τι έχει γίνει με τον πρώην Πρόεδρό της τον Μπλάτερ και τον Πλατινί και με τον νυν Πρόεδρό της, που έχει ο ίδιος ο Μπλάτερ, ο πρώ</w:t>
      </w:r>
      <w:r>
        <w:rPr>
          <w:rFonts w:eastAsia="Times New Roman"/>
          <w:szCs w:val="24"/>
        </w:rPr>
        <w:t>ην Πρόεδρός της, καταγγείλει για αυτό.</w:t>
      </w:r>
    </w:p>
    <w:p w14:paraId="7B21D63C"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Επομένως, για αυτούς τους λόγους εμείς θα καταψηφίσουμε αυτήν την τροπολογία.</w:t>
      </w:r>
    </w:p>
    <w:p w14:paraId="7B21D63D" w14:textId="77777777" w:rsidR="00B46177" w:rsidRDefault="00C46B70">
      <w:pPr>
        <w:spacing w:after="0" w:line="600" w:lineRule="auto"/>
        <w:ind w:firstLine="720"/>
        <w:jc w:val="both"/>
        <w:rPr>
          <w:rFonts w:eastAsia="Times New Roman"/>
          <w:szCs w:val="24"/>
        </w:rPr>
      </w:pPr>
      <w:r>
        <w:rPr>
          <w:rFonts w:eastAsia="Times New Roman"/>
          <w:szCs w:val="24"/>
        </w:rPr>
        <w:t>Και έρχομαι τώρα στη δεύτερη τροπολογία στην οποία θα αναφερθώ, αυτή του Υπουργείου Οικονομικών, που ουσιαστικά τι κάνει; Διευκολύνει την π</w:t>
      </w:r>
      <w:r>
        <w:rPr>
          <w:rFonts w:eastAsia="Times New Roman"/>
          <w:szCs w:val="24"/>
        </w:rPr>
        <w:t>αραχώρηση στο μεγάλο κεφάλαιο της δημόσιας περιουσίας. Αυτό κάνει. Γιατί είναι γνωστό ότι το σύστημα μέσα στο οποίο ζούμε και τις αξίες του οποίου υπερασπίζεται και η σημερινή Κυβέρνηση, θεοποιεί το κέρδος και τα πάντα γίνονται ώστε να μπορέσει το μεγάλο κ</w:t>
      </w:r>
      <w:r>
        <w:rPr>
          <w:rFonts w:eastAsia="Times New Roman"/>
          <w:szCs w:val="24"/>
        </w:rPr>
        <w:t>εφάλαιο να διασφαλίσει και να αυξήσει την κερδοφορία του. Και στο όνομα αυτό παραχωρείται η δημόσια περιουσία, τσακίζονται μισθοί και συντάξεις, τσακίζονται εργατικά δικαιώματα, για να μπορεί το μεγάλο κεφάλαιο να διατηρεί και να αυξάνει την κερδοφορία του</w:t>
      </w:r>
      <w:r>
        <w:rPr>
          <w:rFonts w:eastAsia="Times New Roman"/>
          <w:szCs w:val="24"/>
        </w:rPr>
        <w:t>.</w:t>
      </w:r>
    </w:p>
    <w:p w14:paraId="7B21D63E" w14:textId="77777777" w:rsidR="00B46177" w:rsidRDefault="00C46B70">
      <w:pPr>
        <w:spacing w:after="0" w:line="600" w:lineRule="auto"/>
        <w:ind w:firstLine="720"/>
        <w:jc w:val="both"/>
        <w:rPr>
          <w:rFonts w:eastAsia="Times New Roman"/>
          <w:szCs w:val="24"/>
        </w:rPr>
      </w:pPr>
      <w:r>
        <w:rPr>
          <w:rFonts w:eastAsia="Times New Roman"/>
          <w:szCs w:val="24"/>
        </w:rPr>
        <w:t>Επομένως, είναι καθαρό ότι και σε αυτήν την τροπολογία ψηφίζουμε «</w:t>
      </w:r>
      <w:r>
        <w:rPr>
          <w:rFonts w:eastAsia="Times New Roman"/>
          <w:szCs w:val="24"/>
        </w:rPr>
        <w:t>όχι</w:t>
      </w:r>
      <w:r>
        <w:rPr>
          <w:rFonts w:eastAsia="Times New Roman"/>
          <w:szCs w:val="24"/>
        </w:rPr>
        <w:t>».</w:t>
      </w:r>
    </w:p>
    <w:p w14:paraId="7B21D63F" w14:textId="77777777" w:rsidR="00B46177" w:rsidRDefault="00C46B70">
      <w:pPr>
        <w:spacing w:after="0" w:line="600" w:lineRule="auto"/>
        <w:ind w:firstLine="720"/>
        <w:jc w:val="both"/>
        <w:rPr>
          <w:rFonts w:eastAsia="Times New Roman"/>
          <w:szCs w:val="24"/>
        </w:rPr>
      </w:pPr>
      <w:r>
        <w:rPr>
          <w:rFonts w:eastAsia="Times New Roman"/>
          <w:szCs w:val="24"/>
        </w:rPr>
        <w:t>Ευχαριστώ, κύριε Πρόεδρε.</w:t>
      </w:r>
    </w:p>
    <w:p w14:paraId="7B21D640"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7B21D641" w14:textId="77777777" w:rsidR="00B46177" w:rsidRDefault="00C46B70">
      <w:pPr>
        <w:spacing w:after="0" w:line="600" w:lineRule="auto"/>
        <w:ind w:firstLine="720"/>
        <w:jc w:val="both"/>
        <w:rPr>
          <w:rFonts w:eastAsia="Times New Roman"/>
          <w:szCs w:val="24"/>
        </w:rPr>
      </w:pPr>
      <w:r>
        <w:rPr>
          <w:rFonts w:eastAsia="Times New Roman"/>
          <w:szCs w:val="24"/>
        </w:rPr>
        <w:t>Η κ. Μάρκου έχει τον λόγο.</w:t>
      </w:r>
    </w:p>
    <w:p w14:paraId="7B21D642"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ΑΙΚΑΤΕΡΙΝΗ ΜΑΡΚΟΥ: </w:t>
      </w:r>
      <w:r>
        <w:rPr>
          <w:rFonts w:eastAsia="Times New Roman"/>
          <w:szCs w:val="24"/>
        </w:rPr>
        <w:t>Σας ευχαριστώ πολύ.</w:t>
      </w:r>
    </w:p>
    <w:p w14:paraId="7B21D643" w14:textId="77777777" w:rsidR="00B46177" w:rsidRDefault="00C46B70">
      <w:pPr>
        <w:spacing w:after="0" w:line="600" w:lineRule="auto"/>
        <w:ind w:firstLine="720"/>
        <w:jc w:val="both"/>
        <w:rPr>
          <w:rFonts w:eastAsia="Times New Roman"/>
          <w:szCs w:val="24"/>
        </w:rPr>
      </w:pPr>
      <w:r>
        <w:rPr>
          <w:rFonts w:eastAsia="Times New Roman"/>
          <w:szCs w:val="24"/>
        </w:rPr>
        <w:t>Κύριε Πρόεδρε, κύριοι Υπουργοί, κυ</w:t>
      </w:r>
      <w:r>
        <w:rPr>
          <w:rFonts w:eastAsia="Times New Roman"/>
          <w:szCs w:val="24"/>
        </w:rPr>
        <w:t xml:space="preserve">ρίες και κύριοι Βουλευτές, «έρευνα και διάσωση», το θέμα της διεθνούς σύμβασης που κυρώνεται σήμερα από το Κοινοβούλιο και που επέλεξε η Κυβέρνηση για να προσαρτήσει τις περίφημες τροπολογίες Παππά. </w:t>
      </w:r>
    </w:p>
    <w:p w14:paraId="7B21D644" w14:textId="77777777" w:rsidR="00B46177" w:rsidRDefault="00C46B70">
      <w:pPr>
        <w:spacing w:after="0" w:line="600" w:lineRule="auto"/>
        <w:ind w:firstLine="720"/>
        <w:jc w:val="both"/>
        <w:rPr>
          <w:rFonts w:eastAsia="Times New Roman"/>
          <w:szCs w:val="24"/>
        </w:rPr>
      </w:pPr>
      <w:r>
        <w:rPr>
          <w:rFonts w:eastAsia="Times New Roman"/>
          <w:szCs w:val="24"/>
        </w:rPr>
        <w:t>Παρακολουθούμε κι εμείς την Κυβέρνηση που προσπαθεί να δ</w:t>
      </w:r>
      <w:r>
        <w:rPr>
          <w:rFonts w:eastAsia="Times New Roman"/>
          <w:szCs w:val="24"/>
        </w:rPr>
        <w:t>ιασώσει τον εαυτό της, έστω ένα δράμι αξιοπιστίας</w:t>
      </w:r>
      <w:r>
        <w:rPr>
          <w:rFonts w:eastAsia="Times New Roman"/>
          <w:szCs w:val="24"/>
        </w:rPr>
        <w:t>,</w:t>
      </w:r>
      <w:r>
        <w:rPr>
          <w:rFonts w:eastAsia="Times New Roman"/>
          <w:szCs w:val="24"/>
        </w:rPr>
        <w:t xml:space="preserve"> μετά την ολοκληρωτική ήττα που υπέστη τις προηγούμενες ημέρες. </w:t>
      </w:r>
    </w:p>
    <w:p w14:paraId="7B21D645" w14:textId="77777777" w:rsidR="00B46177" w:rsidRDefault="00C46B70">
      <w:pPr>
        <w:spacing w:after="0" w:line="600" w:lineRule="auto"/>
        <w:ind w:firstLine="720"/>
        <w:jc w:val="both"/>
        <w:rPr>
          <w:rFonts w:eastAsia="Times New Roman"/>
          <w:szCs w:val="24"/>
        </w:rPr>
      </w:pPr>
      <w:r>
        <w:rPr>
          <w:rFonts w:eastAsia="Times New Roman"/>
          <w:szCs w:val="24"/>
        </w:rPr>
        <w:t>Πολύ λίγο και πολύ αργά, κυρίες και κύριοι της Κυβέρνησης. Με έξι συν δύο γραμμές δεν ξεπλένεται η ανοίκεια και χυδαία επίθεση που εξαπολύσατ</w:t>
      </w:r>
      <w:r>
        <w:rPr>
          <w:rFonts w:eastAsia="Times New Roman"/>
          <w:szCs w:val="24"/>
        </w:rPr>
        <w:t>ε εναντίον της ελληνικής δικαιοσύνης ούτε φυσικά ο αυταρχικός τρόπος με τον οποίο επιχειρήσατε όλες αυτές τις ημέρες να διαχειριστείτε επικοινωνιακά μια δυσάρεστη για εσάς εξέλιξη, για την οποία σας είχαμε προειδοποιήσει όλοι: την πρόδηλη αντισυνταγματικότ</w:t>
      </w:r>
      <w:r>
        <w:rPr>
          <w:rFonts w:eastAsia="Times New Roman"/>
          <w:szCs w:val="24"/>
        </w:rPr>
        <w:t xml:space="preserve">ητα του ν.4339. </w:t>
      </w:r>
    </w:p>
    <w:p w14:paraId="7B21D646"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Σας εξυπηρετεί, βέβαια. Εδώ ο κόσμος καίγεται, εργοστάσια κλείνουν, στο Υπουργείο Εργασίας σβήνουν πυρετωδώς προνοιακά επιδόματα, η φημολογία για το δεύτερο μνημόνιο ΣΥΡΙΖΑ-ΑΝΕΛ φουντώνει και εμείς ασχολούμαστε με τα τερτίπια σας, για το π</w:t>
      </w:r>
      <w:r>
        <w:rPr>
          <w:rFonts w:eastAsia="Times New Roman"/>
          <w:szCs w:val="24"/>
        </w:rPr>
        <w:t xml:space="preserve">ώς θα εξαναγκάσετε τη Νέα Δημοκρατία να ψηφίσει Πρόεδρο του Εθνικού Συμβουλίου Ραδιοτηλεόρασης. </w:t>
      </w:r>
    </w:p>
    <w:p w14:paraId="7B21D647" w14:textId="77777777" w:rsidR="00B46177" w:rsidRDefault="00C46B70">
      <w:pPr>
        <w:spacing w:after="0" w:line="600" w:lineRule="auto"/>
        <w:ind w:firstLine="720"/>
        <w:jc w:val="both"/>
        <w:rPr>
          <w:rFonts w:eastAsia="Times New Roman"/>
          <w:szCs w:val="24"/>
        </w:rPr>
      </w:pPr>
      <w:r>
        <w:rPr>
          <w:rFonts w:eastAsia="Times New Roman"/>
          <w:szCs w:val="24"/>
        </w:rPr>
        <w:t>Η Νέα Δημοκρατία από την άλλη</w:t>
      </w:r>
      <w:r>
        <w:rPr>
          <w:rFonts w:eastAsia="Times New Roman"/>
          <w:szCs w:val="24"/>
        </w:rPr>
        <w:t>,</w:t>
      </w:r>
      <w:r>
        <w:rPr>
          <w:rFonts w:eastAsia="Times New Roman"/>
          <w:szCs w:val="24"/>
        </w:rPr>
        <w:t xml:space="preserve"> καταθέτει πρόταση νόμου για τα κανάλια, ξεχνώντας ότι έχει κυβερνήσει αυτόν τον τόπο και έπρεπε να διαιωνίζεται στο άπειρο η νομική εκκρεμότητα του καθεστώτος της ιδιωτικής τηλεόρασης. </w:t>
      </w:r>
    </w:p>
    <w:p w14:paraId="7B21D648" w14:textId="77777777" w:rsidR="00B46177" w:rsidRDefault="00C46B70">
      <w:pPr>
        <w:spacing w:after="0" w:line="600" w:lineRule="auto"/>
        <w:ind w:firstLine="720"/>
        <w:jc w:val="both"/>
        <w:rPr>
          <w:rFonts w:eastAsia="Times New Roman"/>
          <w:szCs w:val="24"/>
        </w:rPr>
      </w:pPr>
      <w:r>
        <w:rPr>
          <w:rFonts w:eastAsia="Times New Roman"/>
          <w:szCs w:val="24"/>
        </w:rPr>
        <w:t>Πιστεύετε πραγματικά ότι οι αλληλοεκβιασμοί και τα παζάρια αφορούν τη</w:t>
      </w:r>
      <w:r>
        <w:rPr>
          <w:rFonts w:eastAsia="Times New Roman"/>
          <w:szCs w:val="24"/>
        </w:rPr>
        <w:t>ν κοινωνία; Καθόλου. Ευτυχώς -και θα έπρεπε να μας το αναγνωρίσετε αυτό και δημόσια-, που υπάρχει και η Αντιπολίτευση</w:t>
      </w:r>
      <w:r>
        <w:rPr>
          <w:rFonts w:eastAsia="Times New Roman"/>
          <w:szCs w:val="24"/>
        </w:rPr>
        <w:t>, η οποία</w:t>
      </w:r>
      <w:r>
        <w:rPr>
          <w:rFonts w:eastAsia="Times New Roman"/>
          <w:szCs w:val="24"/>
        </w:rPr>
        <w:t xml:space="preserve"> δεν δέχεται να παίξει το παιχνίδι σας, αλλά τηρεί υπεύθυνη στάση, κάτι που εσείς, αν τα πράγματα είχαν αντιστραφεί, δεν θα κάνατε</w:t>
      </w:r>
      <w:r>
        <w:rPr>
          <w:rFonts w:eastAsia="Times New Roman"/>
          <w:szCs w:val="24"/>
        </w:rPr>
        <w:t xml:space="preserve"> ποτέ. Χρόνια ανεχτήκαμε τον εριστικό σας λόγο, την αμετροέπεια, τους </w:t>
      </w:r>
      <w:r>
        <w:rPr>
          <w:rFonts w:eastAsia="Times New Roman"/>
          <w:szCs w:val="24"/>
        </w:rPr>
        <w:lastRenderedPageBreak/>
        <w:t xml:space="preserve">βαρείς χαρακτηρισμούς. Είστε πολύ τυχεροί, λοιπόν, που έστω κάποιοι εδώ μέσα δεν σας ανταποδίδουν τα όσα έχετε κάνει και όσα έχετε πει. </w:t>
      </w:r>
    </w:p>
    <w:p w14:paraId="7B21D649" w14:textId="77777777" w:rsidR="00B46177" w:rsidRDefault="00C46B70">
      <w:pPr>
        <w:spacing w:after="0" w:line="600" w:lineRule="auto"/>
        <w:ind w:firstLine="720"/>
        <w:jc w:val="both"/>
        <w:rPr>
          <w:rFonts w:eastAsia="Times New Roman"/>
          <w:szCs w:val="24"/>
        </w:rPr>
      </w:pPr>
      <w:r>
        <w:rPr>
          <w:rFonts w:eastAsia="Times New Roman"/>
          <w:szCs w:val="24"/>
        </w:rPr>
        <w:t>Με την υπόθεση των τηλεοπτικών αδειών, η Κυβέρνησ</w:t>
      </w:r>
      <w:r>
        <w:rPr>
          <w:rFonts w:eastAsia="Times New Roman"/>
          <w:szCs w:val="24"/>
        </w:rPr>
        <w:t>η οδήγησε τον εαυτό της σε πολιτικό αδιέξοδο και τη χώρα σε συνθήκες θεσμικής σήψης και σε καταστάσεις κωμικοτραγικές. Είστε τυχεροί που διακατεχόμαστε από πνεύμα συναίνεσης, κυρίως για να τελειώνει αυτή η απίθανη ιστορία αντί να σας περιγελούμε. Λόγους μά</w:t>
      </w:r>
      <w:r>
        <w:rPr>
          <w:rFonts w:eastAsia="Times New Roman"/>
          <w:szCs w:val="24"/>
        </w:rPr>
        <w:t>ς έχετε δώσει αρκετούς. Τι να πρωτοθυμηθώ; Τον ερασιτεχνισμό και το πείσμα παιδικής χαράς, με τον οποίο αντιμετωπίσατε την αναγγελία της απόφασης του Συμβουλίου της Επικρατείας, με την καλτ εικόνα της κυρίας Γεροβασίλη; Την απερχόμενη νομιμοποίηση διά χειρ</w:t>
      </w:r>
      <w:r>
        <w:rPr>
          <w:rFonts w:eastAsia="Times New Roman"/>
          <w:szCs w:val="24"/>
        </w:rPr>
        <w:t>ός ΣΥΡΙΖΑ όλων των τηλεοπτικών σταθμών ή «βοθροκάναλων», όπως τα αποκαλούν οι Υπουργοί σας, που εκπέμπουν σήμερα; Βέβαια, αυτό μάλλον -δεν ξέρουμε ακόμη-, το πήρατε πίσω, γιατί βρίσκεστε σε απόλυτη σύγχυση. Η δαιμόνια πρόταση Πολύδωρα, για την οποία και οι</w:t>
      </w:r>
      <w:r>
        <w:rPr>
          <w:rFonts w:eastAsia="Times New Roman"/>
          <w:szCs w:val="24"/>
        </w:rPr>
        <w:t xml:space="preserve"> ίδιοι οι Βουλευτές σας αγανακτούν δημόσια, παρά τα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που τους μοιράζετε, για να δικαιολογήσετε για άλλη μια φορά την αφύσικη στροφή σας; </w:t>
      </w:r>
    </w:p>
    <w:p w14:paraId="7B21D64A"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Ευτυχώς, κάποιοι παίρνουμε σοβαρά τον ρόλο μας και την ευθύνη μας απέναντι στον ελληνικό λαό και δεν αναλωνόμ</w:t>
      </w:r>
      <w:r>
        <w:rPr>
          <w:rFonts w:eastAsia="Times New Roman"/>
          <w:szCs w:val="24"/>
        </w:rPr>
        <w:t>αστε σε επικοινωνιακές κινήσεις εντυπωσιασμού. Λειτουργούμε με πλήρη επίγνωση της σοβαρότητας του θέματος, με απόλυτο σεβασμό στους θεσμούς, με βούληση να ρυθμιστεί, επιτέλους, συμφώνως προς το Σύνταγμα το τοπίο της τηλεόρασης. Πρέπει, επιτέλους, να καταλά</w:t>
      </w:r>
      <w:r>
        <w:rPr>
          <w:rFonts w:eastAsia="Times New Roman"/>
          <w:szCs w:val="24"/>
        </w:rPr>
        <w:t xml:space="preserve">βετε πως, αν δεν συνεννοηθούμε να προχωρήσουμε δέκα μεταρρυθμίσεις, στο τέλος η μόνη λύση θα είναι περικοπές μισθών και συντάξεων. </w:t>
      </w:r>
    </w:p>
    <w:p w14:paraId="7B21D64B" w14:textId="77777777" w:rsidR="00B46177" w:rsidRDefault="00C46B70">
      <w:pPr>
        <w:spacing w:after="0" w:line="600" w:lineRule="auto"/>
        <w:ind w:firstLine="720"/>
        <w:jc w:val="both"/>
        <w:rPr>
          <w:rFonts w:eastAsia="Times New Roman"/>
          <w:szCs w:val="24"/>
        </w:rPr>
      </w:pPr>
      <w:r>
        <w:rPr>
          <w:rFonts w:eastAsia="Times New Roman"/>
          <w:szCs w:val="24"/>
        </w:rPr>
        <w:t>Ο κ. Τσίπρας έχει επιλέξει τη μέση οδό, που είναι η χειρότερη. Ελπίζουμε να καταλάβει η Κυβέρνηση ότι η πορεία αυτή δεν είνα</w:t>
      </w:r>
      <w:r>
        <w:rPr>
          <w:rFonts w:eastAsia="Times New Roman"/>
          <w:szCs w:val="24"/>
        </w:rPr>
        <w:t>ι μόνο καταστροφική για τη χώρα, που σέρνεται στη στασιμότητα και την υπερφολόγηση, αλλά όπως δείχνουν οι μετρήσεις -κρυφές και φανερές-, η βύθιση της χώρας στη στασιμότητα βυθίζει και την Κυβέρνηση στην απαξία με ταχύτητα φόρμουλας ένα. Έλεος!</w:t>
      </w:r>
    </w:p>
    <w:p w14:paraId="7B21D64C" w14:textId="77777777" w:rsidR="00B46177" w:rsidRDefault="00C46B70">
      <w:pPr>
        <w:spacing w:after="0" w:line="600" w:lineRule="auto"/>
        <w:ind w:firstLine="720"/>
        <w:jc w:val="both"/>
        <w:rPr>
          <w:rFonts w:eastAsia="Times New Roman"/>
          <w:szCs w:val="24"/>
        </w:rPr>
      </w:pPr>
      <w:r>
        <w:rPr>
          <w:rFonts w:eastAsia="Times New Roman"/>
          <w:szCs w:val="24"/>
        </w:rPr>
        <w:t>Απαιτούμε α</w:t>
      </w:r>
      <w:r>
        <w:rPr>
          <w:rFonts w:eastAsia="Times New Roman"/>
          <w:szCs w:val="24"/>
        </w:rPr>
        <w:t xml:space="preserve">πό την Κυβέρνηση να διασώσει τον εαυτό της, τουλάχιστον για ένα διάστημα, να φερθεί ορθολογικά. Όσο για το δείγμα τροπολογίας που καταθέσατε, ελπίζουμε να μην φθάσετε να εκθέσετε και </w:t>
      </w:r>
      <w:r>
        <w:rPr>
          <w:rFonts w:eastAsia="Times New Roman"/>
          <w:szCs w:val="24"/>
        </w:rPr>
        <w:lastRenderedPageBreak/>
        <w:t>τον ίδιο τον Πρόεδρο της Βουλής, που προσωπικά εγγυήθηκε για τις προθέσει</w:t>
      </w:r>
      <w:r>
        <w:rPr>
          <w:rFonts w:eastAsia="Times New Roman"/>
          <w:szCs w:val="24"/>
        </w:rPr>
        <w:t xml:space="preserve">ς της Κυβέρνησης, διότι ουσιαστικές αλλαγές δεν βλέπουμε, όσον αφορά το θέμα της αναστολής. </w:t>
      </w:r>
    </w:p>
    <w:p w14:paraId="7B21D64D" w14:textId="77777777" w:rsidR="00B46177" w:rsidRDefault="00C46B70">
      <w:pPr>
        <w:spacing w:after="0" w:line="600" w:lineRule="auto"/>
        <w:ind w:firstLine="720"/>
        <w:jc w:val="both"/>
        <w:rPr>
          <w:rFonts w:eastAsia="Times New Roman"/>
          <w:szCs w:val="24"/>
        </w:rPr>
      </w:pPr>
      <w:r>
        <w:rPr>
          <w:rFonts w:eastAsia="Times New Roman"/>
          <w:szCs w:val="24"/>
        </w:rPr>
        <w:t xml:space="preserve">Η δεύτερη τροπολογία, όμως, συνιστά ξεκάθαρη οπισθοχώρηση, με την «ουρά στα σκέλια», μάλιστα, κύριε Υπουργέ. Δεν είναι κακό για έναν πολιτικό άνδρα να παραδέχεται </w:t>
      </w:r>
      <w:r>
        <w:rPr>
          <w:rFonts w:eastAsia="Times New Roman"/>
          <w:szCs w:val="24"/>
        </w:rPr>
        <w:t>ότι έσφαλε. Ανοιχτά και φανερά. Αυτό, αν το κάνετε σήμερα, θα ήταν στα υπέρ σας. Σας καλώ να σκεφτείτε καλύτερα τη στάση σας από εδώ και πέρα και να φερθείτε ως δημόσιος άνδρας.</w:t>
      </w:r>
    </w:p>
    <w:p w14:paraId="7B21D64E" w14:textId="77777777" w:rsidR="00B46177" w:rsidRDefault="00C46B70">
      <w:pPr>
        <w:spacing w:after="0" w:line="600" w:lineRule="auto"/>
        <w:ind w:firstLine="720"/>
        <w:jc w:val="both"/>
        <w:rPr>
          <w:rFonts w:eastAsia="Times New Roman"/>
          <w:szCs w:val="24"/>
        </w:rPr>
      </w:pPr>
      <w:r>
        <w:rPr>
          <w:rFonts w:eastAsia="Times New Roman"/>
          <w:szCs w:val="24"/>
        </w:rPr>
        <w:t>Κύριοι της Κυβέρνησης, αντί να αναμένετε την έκδοση της απόφασης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ώστε να τη μελετήσετε και να ετοιμάσετε τη σχετική νομοθεσία συμμορφούμενοι με το σκεπτικό, προσπαθήσατε να αποδείξετε ότι τάχα</w:t>
      </w:r>
      <w:r>
        <w:rPr>
          <w:rFonts w:eastAsia="Times New Roman"/>
          <w:szCs w:val="24"/>
        </w:rPr>
        <w:t xml:space="preserve"> </w:t>
      </w:r>
      <w:r>
        <w:rPr>
          <w:rFonts w:eastAsia="Times New Roman"/>
          <w:szCs w:val="24"/>
        </w:rPr>
        <w:t xml:space="preserve">μου δήθεν αναλαμβάνετε νομοθετική πρωτοβουλία. Αδίκως πασχίζετε. Ο κόσμος έχει καταλάβει ότι αφού σηκώσατε μόνοι σας το λάβαρο </w:t>
      </w:r>
      <w:r>
        <w:rPr>
          <w:rFonts w:eastAsia="Times New Roman"/>
          <w:szCs w:val="24"/>
        </w:rPr>
        <w:t>της επανάστασης εναντίον των καναλιών, είστε ανίκανοι να ολοκληρώσετε έστω και αυτή τη μεταρρύθμιση και δεν έχετε καν τη δικαιολογία του μνημονίου. Ζητήστε επιτέλους μια συγγνώμη, διαφορετικά παραιτηθείτε.</w:t>
      </w:r>
    </w:p>
    <w:p w14:paraId="7B21D64F"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Ευχαριστώ πολύ.</w:t>
      </w:r>
    </w:p>
    <w:p w14:paraId="7B21D650"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w:t>
      </w:r>
    </w:p>
    <w:p w14:paraId="7B21D651"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ιος Βαρεμένος):</w:t>
      </w:r>
      <w:r>
        <w:rPr>
          <w:rFonts w:eastAsia="Times New Roman"/>
          <w:szCs w:val="24"/>
        </w:rPr>
        <w:t xml:space="preserve"> Η κ. Μεγαλοοικονόμου από την Ένωση Κεντρώων έχει τον λόγο.</w:t>
      </w:r>
    </w:p>
    <w:p w14:paraId="7B21D652"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κύριε Πρόεδρε.</w:t>
      </w:r>
    </w:p>
    <w:p w14:paraId="7B21D653" w14:textId="77777777" w:rsidR="00B46177" w:rsidRDefault="00C46B70">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φυσικά στηρίζουμε την κύρωση της συμφωνίας μεταξύ της Ελληνικής Κυβέρνησης και της </w:t>
      </w:r>
      <w:r>
        <w:rPr>
          <w:rFonts w:eastAsia="Times New Roman"/>
          <w:szCs w:val="24"/>
        </w:rPr>
        <w:t>Κυβέρνησης της Κυπριακής Δημοκρατίας σε σχέση με τους τομείς έρευνας και διάσωσης, αλλά αυτή</w:t>
      </w:r>
      <w:r>
        <w:rPr>
          <w:rFonts w:eastAsia="Times New Roman"/>
          <w:szCs w:val="24"/>
        </w:rPr>
        <w:t>ν</w:t>
      </w:r>
      <w:r>
        <w:rPr>
          <w:rFonts w:eastAsia="Times New Roman"/>
          <w:szCs w:val="24"/>
        </w:rPr>
        <w:t xml:space="preserve"> τη στιγμή ήλθαμε γι’ αυτή</w:t>
      </w:r>
      <w:r>
        <w:rPr>
          <w:rFonts w:eastAsia="Times New Roman"/>
          <w:szCs w:val="24"/>
        </w:rPr>
        <w:t>ν</w:t>
      </w:r>
      <w:r>
        <w:rPr>
          <w:rFonts w:eastAsia="Times New Roman"/>
          <w:szCs w:val="24"/>
        </w:rPr>
        <w:t xml:space="preserve"> την κύρωση και εν τω μέσω της νυκτός ήλθαν τόσο σοβαρές τροπολογίες που δεν προλαβαίνουμε ούτε να τις δούμε, ούτε να τις εξετάσουμε. Τέ</w:t>
      </w:r>
      <w:r>
        <w:rPr>
          <w:rFonts w:eastAsia="Times New Roman"/>
          <w:szCs w:val="24"/>
        </w:rPr>
        <w:t>λος πάντων.</w:t>
      </w:r>
    </w:p>
    <w:p w14:paraId="7B21D654" w14:textId="77777777" w:rsidR="00B46177" w:rsidRDefault="00C46B70">
      <w:pPr>
        <w:spacing w:after="0" w:line="600" w:lineRule="auto"/>
        <w:ind w:firstLine="720"/>
        <w:jc w:val="both"/>
        <w:rPr>
          <w:rFonts w:eastAsia="Times New Roman"/>
          <w:szCs w:val="24"/>
        </w:rPr>
      </w:pPr>
      <w:r>
        <w:rPr>
          <w:rFonts w:eastAsia="Times New Roman"/>
          <w:szCs w:val="24"/>
        </w:rPr>
        <w:t xml:space="preserve">Εγώ θα αρχίσω με την τροπολογία με αριθμό 734 με την οποία αναστέλλεται η εφαρμογή του άρθρου 2A του ν.4339 μέχρι την έκδοση των αποφάσεων του Συμβουλίου της Επικρατείας. </w:t>
      </w:r>
    </w:p>
    <w:p w14:paraId="7B21D655" w14:textId="77777777" w:rsidR="00B46177" w:rsidRDefault="00C46B70">
      <w:pPr>
        <w:spacing w:after="0" w:line="600" w:lineRule="auto"/>
        <w:ind w:firstLine="720"/>
        <w:jc w:val="both"/>
        <w:rPr>
          <w:rFonts w:eastAsia="Times New Roman"/>
          <w:szCs w:val="24"/>
        </w:rPr>
      </w:pPr>
      <w:r>
        <w:rPr>
          <w:rFonts w:eastAsia="Times New Roman"/>
          <w:szCs w:val="24"/>
        </w:rPr>
        <w:lastRenderedPageBreak/>
        <w:t>Η Ένωση Κεντρώων τάχθηκε από την πρώτη στιγμή υπέρ της συγκρότησης του Ε</w:t>
      </w:r>
      <w:r>
        <w:rPr>
          <w:rFonts w:eastAsia="Times New Roman"/>
          <w:szCs w:val="24"/>
        </w:rPr>
        <w:t>θνικού Συμβουλίου Ραδιοτηλεόρασης. Δεν επιτρέπεται σε μια δυτική χώρα να γίνεται παράκαμψη του Συντάγματος και μάλιστα να καταργείται εν τοις πράγμασι μια ανεξάρτητη αρχή</w:t>
      </w:r>
      <w:r>
        <w:rPr>
          <w:rFonts w:eastAsia="Times New Roman"/>
          <w:szCs w:val="24"/>
        </w:rPr>
        <w:t>,</w:t>
      </w:r>
      <w:r>
        <w:rPr>
          <w:rFonts w:eastAsia="Times New Roman"/>
          <w:szCs w:val="24"/>
        </w:rPr>
        <w:t xml:space="preserve"> της οποίας ο ρόλος είναι θεμελιώδης. Η ρύθμιση και ο έλεγχος του ραδιοτηλεοπτικού το</w:t>
      </w:r>
      <w:r>
        <w:rPr>
          <w:rFonts w:eastAsia="Times New Roman"/>
          <w:szCs w:val="24"/>
        </w:rPr>
        <w:t>πίου είναι κυρίως η εξασφάλιση της αντικειμενικότητας και της αμεροληψίας και η εξασφάλισή τους είναι η εφαρμογή του Συντάγματος, γιατί στην πραγματικότητα αυτό είπε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ότι δηλαδή η κυβερνητική </w:t>
      </w:r>
      <w:r>
        <w:rPr>
          <w:rFonts w:eastAsia="Times New Roman"/>
          <w:szCs w:val="24"/>
        </w:rPr>
        <w:t>π</w:t>
      </w:r>
      <w:r>
        <w:rPr>
          <w:rFonts w:eastAsia="Times New Roman"/>
          <w:szCs w:val="24"/>
        </w:rPr>
        <w:t xml:space="preserve">λειοψηφία έδρασε εκτός Συντάγματος. </w:t>
      </w:r>
    </w:p>
    <w:p w14:paraId="7B21D656" w14:textId="77777777" w:rsidR="00B46177" w:rsidRDefault="00C46B70">
      <w:pPr>
        <w:spacing w:after="0" w:line="600" w:lineRule="auto"/>
        <w:ind w:firstLine="720"/>
        <w:jc w:val="both"/>
        <w:rPr>
          <w:rFonts w:eastAsia="Times New Roman"/>
          <w:szCs w:val="24"/>
        </w:rPr>
      </w:pPr>
      <w:r>
        <w:rPr>
          <w:rFonts w:eastAsia="Times New Roman"/>
          <w:szCs w:val="24"/>
        </w:rPr>
        <w:t>Η δικαστική εξου</w:t>
      </w:r>
      <w:r>
        <w:rPr>
          <w:rFonts w:eastAsia="Times New Roman"/>
          <w:szCs w:val="24"/>
        </w:rPr>
        <w:t>σία, με την κατασταλτική δύναμη που διαθέτει, μάς υπέδειξε και υπέδειξε κυρίως στην Κυβέρνηση, αλλά και στην Αξιωματική Αντιπολίτευση, αυτό που λέει ο Πρόεδρός μας εδώ και μήνες: Στην Ελλάδα της κρίσης σ</w:t>
      </w:r>
      <w:r>
        <w:rPr>
          <w:rFonts w:eastAsia="Times New Roman"/>
          <w:szCs w:val="24"/>
        </w:rPr>
        <w:t>ε</w:t>
      </w:r>
      <w:r>
        <w:rPr>
          <w:rFonts w:eastAsia="Times New Roman"/>
          <w:szCs w:val="24"/>
        </w:rPr>
        <w:t xml:space="preserve"> όλους τους τομείς, κανείς δεν μπορεί να ξεπεράσει τ</w:t>
      </w:r>
      <w:r>
        <w:rPr>
          <w:rFonts w:eastAsia="Times New Roman"/>
          <w:szCs w:val="24"/>
        </w:rPr>
        <w:t xml:space="preserve">ον σκόπελο μόνος του. </w:t>
      </w:r>
    </w:p>
    <w:p w14:paraId="7B21D657" w14:textId="77777777" w:rsidR="00B46177" w:rsidRDefault="00C46B70">
      <w:pPr>
        <w:spacing w:after="0"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μία εμπιστοσύνη δεν έχουμε στον Πρωθυπουργό</w:t>
      </w:r>
      <w:r>
        <w:rPr>
          <w:rFonts w:eastAsia="Times New Roman"/>
          <w:szCs w:val="24"/>
        </w:rPr>
        <w:t>,</w:t>
      </w:r>
      <w:r>
        <w:rPr>
          <w:rFonts w:eastAsia="Times New Roman"/>
          <w:szCs w:val="24"/>
        </w:rPr>
        <w:t xml:space="preserve"> </w:t>
      </w:r>
      <w:r>
        <w:rPr>
          <w:rFonts w:eastAsia="Times New Roman"/>
          <w:szCs w:val="24"/>
        </w:rPr>
        <w:t>τον</w:t>
      </w:r>
      <w:r>
        <w:rPr>
          <w:rFonts w:eastAsia="Times New Roman"/>
          <w:szCs w:val="24"/>
        </w:rPr>
        <w:t xml:space="preserve"> κ. Τσίπρα, όπως δεν έχουμε κα</w:t>
      </w:r>
      <w:r>
        <w:rPr>
          <w:rFonts w:eastAsia="Times New Roman"/>
          <w:szCs w:val="24"/>
        </w:rPr>
        <w:t>μ</w:t>
      </w:r>
      <w:r>
        <w:rPr>
          <w:rFonts w:eastAsia="Times New Roman"/>
          <w:szCs w:val="24"/>
        </w:rPr>
        <w:t>μία εμπιστοσύνη και στον Πρόεδρο της Αξιωματικής Αντιπολίτευσης</w:t>
      </w:r>
      <w:r>
        <w:rPr>
          <w:rFonts w:eastAsia="Times New Roman"/>
          <w:szCs w:val="24"/>
        </w:rPr>
        <w:t>,</w:t>
      </w:r>
      <w:r>
        <w:rPr>
          <w:rFonts w:eastAsia="Times New Roman"/>
          <w:szCs w:val="24"/>
        </w:rPr>
        <w:t xml:space="preserve"> </w:t>
      </w:r>
      <w:r>
        <w:rPr>
          <w:rFonts w:eastAsia="Times New Roman"/>
          <w:szCs w:val="24"/>
        </w:rPr>
        <w:t>τον</w:t>
      </w:r>
      <w:r>
        <w:rPr>
          <w:rFonts w:eastAsia="Times New Roman"/>
          <w:szCs w:val="24"/>
        </w:rPr>
        <w:t xml:space="preserve"> κ. Μητσοτάκη. Όταν, όμως, επιτέλους </w:t>
      </w:r>
      <w:r>
        <w:rPr>
          <w:rFonts w:eastAsia="Times New Roman"/>
          <w:szCs w:val="24"/>
        </w:rPr>
        <w:lastRenderedPageBreak/>
        <w:t>οι δύο συμφωνήσουν και αποφασίσουν να συνεννοη</w:t>
      </w:r>
      <w:r>
        <w:rPr>
          <w:rFonts w:eastAsia="Times New Roman"/>
          <w:szCs w:val="24"/>
        </w:rPr>
        <w:t xml:space="preserve">θούν, τότε και μόνο η Ένωση Κεντρώων θα συμφωνήσει. </w:t>
      </w:r>
    </w:p>
    <w:p w14:paraId="7B21D658" w14:textId="77777777" w:rsidR="00B46177" w:rsidRDefault="00C46B70">
      <w:pPr>
        <w:spacing w:after="0" w:line="600" w:lineRule="auto"/>
        <w:ind w:firstLine="720"/>
        <w:jc w:val="both"/>
        <w:rPr>
          <w:rFonts w:eastAsia="Times New Roman"/>
          <w:szCs w:val="24"/>
        </w:rPr>
      </w:pPr>
      <w:r>
        <w:rPr>
          <w:rFonts w:eastAsia="Times New Roman"/>
          <w:szCs w:val="24"/>
        </w:rPr>
        <w:t>Άρα επιστρέφουμε σ’ αυτό που είπε ο Πρόεδρός μας, ο κ. Λεβέντης: Κατάργηση του νόμου Παππά, συγκρότηση του ΕΣΡ άμεσα εντός των ημερών, ξεκαθάρισμα του τοπίου μέσα σε διάστημα ενός μηνός. Το λάθος και η α</w:t>
      </w:r>
      <w:r>
        <w:rPr>
          <w:rFonts w:eastAsia="Times New Roman"/>
          <w:szCs w:val="24"/>
        </w:rPr>
        <w:t xml:space="preserve">ντισυνταγματικότητα δεν θα διορθωθούν με νέο ημίμετρο, με αναστολή ενός άρθρου και με άναρθρες κραυγές εκατέρωθεν. </w:t>
      </w:r>
    </w:p>
    <w:p w14:paraId="7B21D659" w14:textId="77777777" w:rsidR="00B46177" w:rsidRDefault="00C46B70">
      <w:pPr>
        <w:spacing w:after="0" w:line="600" w:lineRule="auto"/>
        <w:ind w:firstLine="720"/>
        <w:jc w:val="both"/>
        <w:rPr>
          <w:rFonts w:eastAsia="Times New Roman"/>
          <w:szCs w:val="24"/>
        </w:rPr>
      </w:pPr>
      <w:r>
        <w:rPr>
          <w:rFonts w:eastAsia="Times New Roman"/>
          <w:szCs w:val="24"/>
        </w:rPr>
        <w:t>Ψέγουμε τον κύριο Υπουργό που βιάστηκε, ψέγουμε την Αξιωματική Αντιπολίτευση που όλα αυτά τα χρόνια έμεινε σε αδράνεια.</w:t>
      </w:r>
    </w:p>
    <w:p w14:paraId="7B21D65A" w14:textId="77777777" w:rsidR="00B46177" w:rsidRDefault="00C46B70">
      <w:pPr>
        <w:spacing w:after="0" w:line="600" w:lineRule="auto"/>
        <w:ind w:firstLine="720"/>
        <w:jc w:val="both"/>
        <w:rPr>
          <w:rFonts w:eastAsia="Times New Roman"/>
          <w:szCs w:val="24"/>
        </w:rPr>
      </w:pPr>
      <w:r>
        <w:rPr>
          <w:rFonts w:eastAsia="Times New Roman"/>
          <w:szCs w:val="24"/>
        </w:rPr>
        <w:t>Στο δια ταύτα: Ο λαό</w:t>
      </w:r>
      <w:r>
        <w:rPr>
          <w:rFonts w:eastAsia="Times New Roman"/>
          <w:szCs w:val="24"/>
        </w:rPr>
        <w:t>ς πάλι παρακολουθεί τηλεοπτικά κανάλια χωρίς κανένα ρυθμισμένο πλαίσιο και μ’ ένα υποβαθμισμένο πρόγραμμα και οι εργαζόμενοι των μέσων μαζικής ενημέρωσης είναι «στον αέρα» και το κράτος δεν εισπράττει. Έχετε καταλάβει εκατέρωθεν ότι δεν πάει έτσι η πατρίδα</w:t>
      </w:r>
      <w:r>
        <w:rPr>
          <w:rFonts w:eastAsia="Times New Roman"/>
          <w:szCs w:val="24"/>
        </w:rPr>
        <w:t xml:space="preserve"> μας μπροστά, με εγωισμούς, με εκβιασμούς, με μικροπολιτική;</w:t>
      </w:r>
    </w:p>
    <w:p w14:paraId="7B21D65B" w14:textId="77777777" w:rsidR="00B46177" w:rsidRDefault="00C46B70">
      <w:pPr>
        <w:spacing w:after="0" w:line="600" w:lineRule="auto"/>
        <w:ind w:firstLine="720"/>
        <w:jc w:val="both"/>
        <w:rPr>
          <w:rFonts w:eastAsia="Times New Roman"/>
          <w:szCs w:val="24"/>
        </w:rPr>
      </w:pPr>
      <w:r>
        <w:rPr>
          <w:rFonts w:eastAsia="Times New Roman"/>
          <w:szCs w:val="24"/>
        </w:rPr>
        <w:lastRenderedPageBreak/>
        <w:t>Προτείνω αφ</w:t>
      </w:r>
      <w:r>
        <w:rPr>
          <w:rFonts w:eastAsia="Times New Roman"/>
          <w:szCs w:val="24"/>
        </w:rPr>
        <w:t xml:space="preserve">’ </w:t>
      </w:r>
      <w:r>
        <w:rPr>
          <w:rFonts w:eastAsia="Times New Roman"/>
          <w:szCs w:val="24"/>
        </w:rPr>
        <w:t>ενός η Κυβέρνηση να μη διορθώνει τα λάθη της με νέα λάθη και αφ</w:t>
      </w:r>
      <w:r>
        <w:rPr>
          <w:rFonts w:eastAsia="Times New Roman"/>
          <w:szCs w:val="24"/>
        </w:rPr>
        <w:t xml:space="preserve">’ </w:t>
      </w:r>
      <w:r>
        <w:rPr>
          <w:rFonts w:eastAsia="Times New Roman"/>
          <w:szCs w:val="24"/>
        </w:rPr>
        <w:t>ετέρου να δείξει ειλικρινή συμπάθεια και συμβιβασμό στο κλίμα αυτό που υπάρχει. Όταν ένας υποψήφιος είναι ικανός με β</w:t>
      </w:r>
      <w:r>
        <w:rPr>
          <w:rFonts w:eastAsia="Times New Roman"/>
          <w:szCs w:val="24"/>
        </w:rPr>
        <w:t xml:space="preserve">άση το βιογραφικό του να εκλεγεί Πρόεδρος του ΕΣΡ, να ψηφιστεί, αν δεν είναι ικανός, να καταψηφιστεί. Οτιδήποτε άλλο είναι εκτός Συντάγματος. </w:t>
      </w:r>
    </w:p>
    <w:p w14:paraId="7B21D65C" w14:textId="77777777" w:rsidR="00B46177" w:rsidRDefault="00C46B70">
      <w:pPr>
        <w:spacing w:after="0" w:line="600" w:lineRule="auto"/>
        <w:ind w:firstLine="720"/>
        <w:jc w:val="both"/>
        <w:rPr>
          <w:rFonts w:eastAsia="Times New Roman"/>
          <w:szCs w:val="24"/>
        </w:rPr>
      </w:pPr>
      <w:r>
        <w:rPr>
          <w:rFonts w:eastAsia="Times New Roman"/>
          <w:szCs w:val="24"/>
        </w:rPr>
        <w:t>Σε κάθε περίπτωση εμείς από την πλευρά μας ως Ένωση Κεντρώων έχουμε αποφασίσει ότι θα στηρίξουμε την όποια επιλογ</w:t>
      </w:r>
      <w:r>
        <w:rPr>
          <w:rFonts w:eastAsia="Times New Roman"/>
          <w:szCs w:val="24"/>
        </w:rPr>
        <w:t xml:space="preserve">ή προσώπου της Νέας Δημοκρατίας εντελώς συνειδητά, προκειμένου επιτέλους να συγκροτηθεί αυτή η ανεξάρτητη αρχή. </w:t>
      </w:r>
    </w:p>
    <w:p w14:paraId="7B21D65D" w14:textId="77777777" w:rsidR="00B46177" w:rsidRDefault="00C46B70">
      <w:pPr>
        <w:spacing w:after="0" w:line="600" w:lineRule="auto"/>
        <w:ind w:firstLine="720"/>
        <w:jc w:val="both"/>
        <w:rPr>
          <w:rFonts w:eastAsia="Times New Roman"/>
          <w:szCs w:val="24"/>
        </w:rPr>
      </w:pPr>
      <w:r>
        <w:rPr>
          <w:rFonts w:eastAsia="Times New Roman"/>
          <w:szCs w:val="24"/>
        </w:rPr>
        <w:t xml:space="preserve">Επομένως, δεν υπάρχει ούτε χρόνος ούτε χώρος για μικροπολιτικές λογικές και παιχνίδια που κάνετε μεταξύ σας. Η συνολική απόσυρση του περίφημου </w:t>
      </w:r>
      <w:r>
        <w:rPr>
          <w:rFonts w:eastAsia="Times New Roman"/>
          <w:szCs w:val="24"/>
        </w:rPr>
        <w:t>νόμου Παππά είναι πλέον μονόδρομος. Έτσι, η απόφαση του Συμβουλίου της Επικρατείας που έκρινε αντισυνταγματικό το επίμαχο άρθρο 2</w:t>
      </w:r>
      <w:r>
        <w:rPr>
          <w:rFonts w:eastAsia="Times New Roman"/>
          <w:szCs w:val="24"/>
          <w:lang w:val="en-US"/>
        </w:rPr>
        <w:t>A</w:t>
      </w:r>
      <w:r>
        <w:rPr>
          <w:rFonts w:eastAsia="Times New Roman"/>
          <w:szCs w:val="24"/>
        </w:rPr>
        <w:t xml:space="preserve"> πρέπει να γίνει απόλυτα σεβαστή. </w:t>
      </w:r>
    </w:p>
    <w:p w14:paraId="7B21D65E" w14:textId="77777777" w:rsidR="00B46177" w:rsidRDefault="00C46B70">
      <w:pPr>
        <w:spacing w:after="0" w:line="600" w:lineRule="auto"/>
        <w:ind w:firstLine="720"/>
        <w:jc w:val="both"/>
        <w:rPr>
          <w:rFonts w:eastAsia="Times New Roman"/>
          <w:szCs w:val="24"/>
        </w:rPr>
      </w:pPr>
      <w:r>
        <w:rPr>
          <w:rFonts w:eastAsia="Times New Roman"/>
          <w:szCs w:val="24"/>
        </w:rPr>
        <w:lastRenderedPageBreak/>
        <w:t>Μ</w:t>
      </w:r>
      <w:r>
        <w:rPr>
          <w:rFonts w:eastAsia="Times New Roman"/>
          <w:szCs w:val="24"/>
        </w:rPr>
        <w:t>ε</w:t>
      </w:r>
      <w:r>
        <w:rPr>
          <w:rFonts w:eastAsia="Times New Roman"/>
          <w:szCs w:val="24"/>
        </w:rPr>
        <w:t xml:space="preserve"> αυτή τη λογική, η Ένωση Κεντρώων θα ψηφίσει «παρών» στην τροπολογία 734. Εξάλλου, πριν α</w:t>
      </w:r>
      <w:r>
        <w:rPr>
          <w:rFonts w:eastAsia="Times New Roman"/>
          <w:szCs w:val="24"/>
        </w:rPr>
        <w:t xml:space="preserve">πό λίγο ήλθε στα χέρια μας μια τροπολογία, η 740, που δεν είναι τίποτε άλλο από ένα «μπάλωμα» συνολικά του προβληματικού τοπίου που έχει ο νόμος. </w:t>
      </w:r>
    </w:p>
    <w:p w14:paraId="7B21D65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είναι λύση να αλλάζετε τις λέξεις σε έναν νόμο που απέτυχε στην πράξη και η νομιμότητά του κρίνεται και κ</w:t>
      </w:r>
      <w:r>
        <w:rPr>
          <w:rFonts w:eastAsia="Times New Roman" w:cs="Times New Roman"/>
          <w:szCs w:val="24"/>
        </w:rPr>
        <w:t>ρίθηκε από το Συμβούλιο της Επικρατείας. Οπότε, και να αλλάζετε κάποιες λέξεις δεν φέρνει κα</w:t>
      </w:r>
      <w:r>
        <w:rPr>
          <w:rFonts w:eastAsia="Times New Roman" w:cs="Times New Roman"/>
          <w:szCs w:val="24"/>
        </w:rPr>
        <w:t>μ</w:t>
      </w:r>
      <w:r>
        <w:rPr>
          <w:rFonts w:eastAsia="Times New Roman" w:cs="Times New Roman"/>
          <w:szCs w:val="24"/>
        </w:rPr>
        <w:t xml:space="preserve">μία σοβαρότητα. </w:t>
      </w:r>
    </w:p>
    <w:p w14:paraId="7B21D66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Εν συνεχεία, είμαστε κάθετα αντίθετοι στην τροπολογία με αριθμό 739</w:t>
      </w:r>
      <w:r>
        <w:rPr>
          <w:rFonts w:eastAsia="Times New Roman" w:cs="Times New Roman"/>
          <w:szCs w:val="24"/>
        </w:rPr>
        <w:t>,</w:t>
      </w:r>
      <w:r>
        <w:rPr>
          <w:rFonts w:eastAsia="Times New Roman" w:cs="Times New Roman"/>
          <w:szCs w:val="24"/>
        </w:rPr>
        <w:t xml:space="preserve"> η οποία καταργεί ουσιαστικά τα χρηματικά όρια που υπάρχουν στις δημόσιες συμβάσεις για συγκεκριμένους φορείς. Προφανώς, η διαρκής παραβίαση του κανονιστικού πλαισίου για τις δημόσιες συμβάσεις στο όνομα μιας ταχύτητας συνιστά ευθεία παραβίαση της νομιμότη</w:t>
      </w:r>
      <w:r>
        <w:rPr>
          <w:rFonts w:eastAsia="Times New Roman" w:cs="Times New Roman"/>
          <w:szCs w:val="24"/>
        </w:rPr>
        <w:t xml:space="preserve">τας. Θα το αναλύσει πιο συγκεκριμένα ο Κοινοβουλευτικός μας Εκπρόσωπος. </w:t>
      </w:r>
    </w:p>
    <w:p w14:paraId="7B21D66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 σχέση με την τροπολογία με αριθμό 738 η οποία αφορά στην κατάσταση στην ΕΠΟ, η δική μας στάση είναι η εξής. Προφανώς, έχει δημιουργηθεί μια τεράστια αναταραχή στον χώρο του ποδοσφαίρου. Προφανώς, η όλη κατάσταση απαιτεί μια σοβαρή και προσεκτική διαχείρ</w:t>
      </w:r>
      <w:r>
        <w:rPr>
          <w:rFonts w:eastAsia="Times New Roman" w:cs="Times New Roman"/>
          <w:szCs w:val="24"/>
        </w:rPr>
        <w:t>ιση. Σ’ αυτό το πλαίσιο απαιτείται μια διαφορετική κοινής αποδοχής διοίκηση της ΕΠΟ, όμως η Ένωση Κεντρώων διαφωνεί με τον τρόπο που επέλεξε η Κυβέρνηση να γίνει αυτή η μετάβαση. Γι’ αυτό στη σχετική τροπολογία θα ψηφίσουμε «</w:t>
      </w:r>
      <w:r>
        <w:rPr>
          <w:rFonts w:eastAsia="Times New Roman" w:cs="Times New Roman"/>
          <w:szCs w:val="24"/>
        </w:rPr>
        <w:t>π</w:t>
      </w:r>
      <w:r>
        <w:rPr>
          <w:rFonts w:eastAsia="Times New Roman" w:cs="Times New Roman"/>
          <w:szCs w:val="24"/>
        </w:rPr>
        <w:t>αρών». Το ζητούμενο συνολικά ε</w:t>
      </w:r>
      <w:r>
        <w:rPr>
          <w:rFonts w:eastAsia="Times New Roman" w:cs="Times New Roman"/>
          <w:szCs w:val="24"/>
        </w:rPr>
        <w:t>ίναι να μην γίνονται διαρκώς μονομερείς και αιφνιδιαστικές ενέργειες από την πλευρά της Κυβέρνησης αλλά για όλα τα σοβαρά ζητήματα να υπάρξει επιτέλους η συναίνεση την οποία η Ένωση Κεντρώων ζήτησε εξαρχής και επιτακτικά.</w:t>
      </w:r>
    </w:p>
    <w:p w14:paraId="7B21D66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66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Κι εμείς. </w:t>
      </w:r>
    </w:p>
    <w:p w14:paraId="7B21D66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Λοβέρδος, Κοινοβουλευτικός Εκπρόσωπος της Δημοκρατικής Συμπαράταξης. </w:t>
      </w:r>
    </w:p>
    <w:p w14:paraId="7B21D66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Κυρίες, κύριοι συνάδελφοι, κατ’ αρχάς δεν πρέπει να ξεχνιόμαστε. Η δικαιοσύνη μίλησε, η </w:t>
      </w:r>
      <w:r>
        <w:rPr>
          <w:rFonts w:eastAsia="Times New Roman" w:cs="Times New Roman"/>
          <w:szCs w:val="24"/>
        </w:rPr>
        <w:t>δ</w:t>
      </w:r>
      <w:r>
        <w:rPr>
          <w:rFonts w:eastAsia="Times New Roman" w:cs="Times New Roman"/>
          <w:szCs w:val="24"/>
        </w:rPr>
        <w:t>ημοκρατία μίλησε και το μαύρο δεν π</w:t>
      </w:r>
      <w:r>
        <w:rPr>
          <w:rFonts w:eastAsia="Times New Roman" w:cs="Times New Roman"/>
          <w:szCs w:val="24"/>
        </w:rPr>
        <w:t xml:space="preserve">έρασε. Από εδώ ξεκινάμε. Δεν ξεκινάμε από τις Διασκέψεις Προέδρων και από τροπολογίες. Ξεκινάμε από το ότι επί δεκατέσσερις μήνες κάτι λέγαμε στην Κυβέρνηση και κάτι μας απαντούσε. Η Κυβέρνηση αποδείχθηκε με τον πιο επίσημο θεσμικό τρόπο ότι είχε απολύτως </w:t>
      </w:r>
      <w:r>
        <w:rPr>
          <w:rFonts w:eastAsia="Times New Roman" w:cs="Times New Roman"/>
          <w:szCs w:val="24"/>
        </w:rPr>
        <w:t>άδικο και ότι το μαύρο που ήθελε να επιβάλλει και τα κανάλια που ήθελε να στήσει</w:t>
      </w:r>
      <w:r>
        <w:rPr>
          <w:rFonts w:eastAsia="Times New Roman" w:cs="Times New Roman"/>
          <w:szCs w:val="24"/>
        </w:rPr>
        <w:t>,</w:t>
      </w:r>
      <w:r>
        <w:rPr>
          <w:rFonts w:eastAsia="Times New Roman" w:cs="Times New Roman"/>
          <w:szCs w:val="24"/>
        </w:rPr>
        <w:t xml:space="preserve"> δεν πέρασαν ως μέθοδος δημοκρατικής πρακτικής. Από εδώ ξεκινάμε. </w:t>
      </w:r>
    </w:p>
    <w:p w14:paraId="7B21D66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Θέλω να σας καλέσω, γιατί θα επιμείνω σ’ αυτό που μας συνέβη πριν δώσουμε τη λύση σήμερα και να σας θυμίσω, </w:t>
      </w:r>
      <w:r>
        <w:rPr>
          <w:rFonts w:eastAsia="Times New Roman" w:cs="Times New Roman"/>
          <w:szCs w:val="24"/>
        </w:rPr>
        <w:t xml:space="preserve">συνάδελφοι, κυρίες και κύριοι, τις εξελίξεις του φθινοπώρου, σωτηρίου έτους 2016. </w:t>
      </w:r>
    </w:p>
    <w:p w14:paraId="7B21D66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Πρώτος ξεκινάει ο Πρωθυπουργός στη Διεθνή Έκθεση Θεσσαλονίκης, ο οποίος προεξοφλεί απόφαση του Συμβουλίου της Επικρατείας. Μάλιστα δεν δίνει ούτε μια πιθανότητα στην αντισυν</w:t>
      </w:r>
      <w:r>
        <w:rPr>
          <w:rFonts w:eastAsia="Times New Roman" w:cs="Times New Roman"/>
          <w:szCs w:val="24"/>
        </w:rPr>
        <w:t xml:space="preserve">ταγματικότητα. Ωραίος Πρωθυπουργός! Ωραίος Πρωθυπουργός που δεν ξέρει τι είναι αυτό το όργανο, δεν ξέρει </w:t>
      </w:r>
      <w:r>
        <w:rPr>
          <w:rFonts w:eastAsia="Times New Roman" w:cs="Times New Roman"/>
          <w:szCs w:val="24"/>
        </w:rPr>
        <w:lastRenderedPageBreak/>
        <w:t xml:space="preserve">ποιο είναι το σκεπτικό του, ποια είναι η κατά το Σύνταγμα λειτουργία του, αλλά παρ’ ό,τι δεν ξέρει, μας λέει και ποιο θα είναι το αποτέλεσμα. </w:t>
      </w:r>
    </w:p>
    <w:p w14:paraId="7B21D6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Στην συν</w:t>
      </w:r>
      <w:r>
        <w:rPr>
          <w:rFonts w:eastAsia="Times New Roman" w:cs="Times New Roman"/>
          <w:szCs w:val="24"/>
        </w:rPr>
        <w:t>έχεια, τι έχουμε συνάδελφοι; Έχουμε αυτό που είπαν κάποιοι –δεν το είπα εγώ αλλά μου άρεσε- ότι «κάποιοι πιάστηκαν με τη γίδα στην πλάτη». Έχουμε τα όσα έγιναν γνωστά για τις δανειοδοτήσεις της Τράπεζας Αττικής και έναν υποψήφιο που ήταν σε απόλυτη συνεννό</w:t>
      </w:r>
      <w:r>
        <w:rPr>
          <w:rFonts w:eastAsia="Times New Roman" w:cs="Times New Roman"/>
          <w:szCs w:val="24"/>
        </w:rPr>
        <w:t xml:space="preserve">ηση  με την Κυβέρνηση, αν δεν τον καθοδήγησε η Κυβέρνηση, απ’ όσα προκύπτουν από τον δημόσιο λόγο. Έχουμε δηλαδή, αυτό που αποκάλεσε το ΠΑΣΟΚ πολύ ωραία ΣΥΡΙΖΑ </w:t>
      </w:r>
      <w:r>
        <w:rPr>
          <w:rFonts w:eastAsia="Times New Roman" w:cs="Times New Roman"/>
          <w:szCs w:val="24"/>
          <w:lang w:val="en-US"/>
        </w:rPr>
        <w:t>Bank</w:t>
      </w:r>
      <w:r>
        <w:rPr>
          <w:rFonts w:eastAsia="Times New Roman" w:cs="Times New Roman"/>
          <w:szCs w:val="24"/>
        </w:rPr>
        <w:t xml:space="preserve">, ΣΥΡΙΖΑ </w:t>
      </w:r>
      <w:r>
        <w:rPr>
          <w:rFonts w:eastAsia="Times New Roman" w:cs="Times New Roman"/>
          <w:szCs w:val="24"/>
          <w:lang w:val="en-US"/>
        </w:rPr>
        <w:t>Channel</w:t>
      </w:r>
      <w:r>
        <w:rPr>
          <w:rFonts w:eastAsia="Times New Roman" w:cs="Times New Roman"/>
          <w:szCs w:val="24"/>
        </w:rPr>
        <w:t xml:space="preserve">. </w:t>
      </w:r>
    </w:p>
    <w:p w14:paraId="7B21D6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μόλις ακούσαμε και άκουσε η Κυβέρνηση ότι το Συμβούλιο της </w:t>
      </w:r>
      <w:r>
        <w:rPr>
          <w:rFonts w:eastAsia="Times New Roman" w:cs="Times New Roman"/>
          <w:szCs w:val="24"/>
        </w:rPr>
        <w:t>Επικρατείας έκρινε παραδεκτές τις αιτήσεις ακυρώσεως και θα έμπαινε στην ουσία, Παρασκευή βράδυ, γύρω στις 8 η ώρα, ενημερώθηκα εγώ από τη Βουλή ότι υπήρχε τροπολογία Παππά. Σε πέντε μέρες όλα θα τα έκανε ο κύριος Υπουργός Επικρατείας και θα υπήρχε το μαύρ</w:t>
      </w:r>
      <w:r>
        <w:rPr>
          <w:rFonts w:eastAsia="Times New Roman" w:cs="Times New Roman"/>
          <w:szCs w:val="24"/>
        </w:rPr>
        <w:t xml:space="preserve">ο στα κανάλια. Σε πέντε μέρες. Έτσι χαρακτηρίστηκε εκείνη η τροπολογία. Απέσυρε την τροπολογία αυτή. </w:t>
      </w:r>
    </w:p>
    <w:p w14:paraId="7B21D66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Μετά έγινε απόπειρα να έχουμε διοίκηση του ΕΣΡ χωρίς να ξέρουμε την απόφαση του Συμβουλίου της Επικρατείας. Έγινε η απόπειρα αυτή, αποδοκιμάστηκε ορθότατα</w:t>
      </w:r>
      <w:r>
        <w:rPr>
          <w:rFonts w:eastAsia="Times New Roman" w:cs="Times New Roman"/>
          <w:szCs w:val="24"/>
        </w:rPr>
        <w:t xml:space="preserve"> από την Αντιπολίτευση και δεν πέρασε. Στη συνέχεια αποφασίστηκε, όπως μάθαμε, η αντισυνταγματικότητα του νόμου του κυρίου Υπουργού Επικρατείας. Το ίδιο βράδυ η Κυβερνητική Εκπρόσωπος, δηλαδή όλη η Κυβέρνηση, επιτίθεται εναντίον της </w:t>
      </w:r>
      <w:r>
        <w:rPr>
          <w:rFonts w:eastAsia="Times New Roman" w:cs="Times New Roman"/>
          <w:szCs w:val="24"/>
        </w:rPr>
        <w:t>δ</w:t>
      </w:r>
      <w:r>
        <w:rPr>
          <w:rFonts w:eastAsia="Times New Roman" w:cs="Times New Roman"/>
          <w:szCs w:val="24"/>
        </w:rPr>
        <w:t>ικαιοσύνης με τον χειρ</w:t>
      </w:r>
      <w:r>
        <w:rPr>
          <w:rFonts w:eastAsia="Times New Roman" w:cs="Times New Roman"/>
          <w:szCs w:val="24"/>
        </w:rPr>
        <w:t xml:space="preserve">ότερο τρόπο, όπως εκτιμήθηκε απ’ όλες τις δικαστικές και εισαγγελικές ενώσεις που βγήκαν και μίλησαν με τρόπο πολύ σκληρό για την Κυβέρνηση. Όλα αυτά γίνονται σε λίγες εβδομάδες μέσα. </w:t>
      </w:r>
    </w:p>
    <w:p w14:paraId="7B21D66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 συνέχεια, την επόμενη μέρα, που συγκροτούνται μετά τον πανικό και τ</w:t>
      </w:r>
      <w:r>
        <w:rPr>
          <w:rFonts w:eastAsia="Times New Roman" w:cs="Times New Roman"/>
          <w:szCs w:val="24"/>
        </w:rPr>
        <w:t xml:space="preserve">ις επιθέσεις στη δικαιοσύνη, ανακοινώνει τροπολογία-γέφυρα ο Υπουργός Επικρατείας γι’ αυτούς που μπήκαν στον διαγωνισμό και την παίρνει πίσω και αυτήν. </w:t>
      </w:r>
    </w:p>
    <w:p w14:paraId="7B21D66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 συνέχεια, έχουμε την ανακοίνωση Πολύδωρα, αφού είχε προηγηθεί ότι η τροπολογία θα κατατεθεί αφού γί</w:t>
      </w:r>
      <w:r>
        <w:rPr>
          <w:rFonts w:eastAsia="Times New Roman" w:cs="Times New Roman"/>
          <w:szCs w:val="24"/>
        </w:rPr>
        <w:t xml:space="preserve">νει η απόπειρα να έχουμε ΕΣΡ στη Διάσκεψη των Προέδρων. Και αυτό το παίρνουν πίσω. </w:t>
      </w:r>
      <w:r>
        <w:rPr>
          <w:rFonts w:eastAsia="Times New Roman" w:cs="Times New Roman"/>
          <w:szCs w:val="24"/>
        </w:rPr>
        <w:lastRenderedPageBreak/>
        <w:t>Γίνεται η Διάσκεψη των Προέδρων και έρχεται η τροπολογία λίγα λεπτά πριν, αλλά με υποψήφιο τον κ. Πολύδωρα, απέναντι στον οποίο όλα τα κόμματα της Αντιπολίτευσης, αλλά και π</w:t>
      </w:r>
      <w:r>
        <w:rPr>
          <w:rFonts w:eastAsia="Times New Roman" w:cs="Times New Roman"/>
          <w:szCs w:val="24"/>
        </w:rPr>
        <w:t xml:space="preserve">ολλοί απ’ ό,τι φάνηκε από τον ΣΥΡΙΖΑ, από την πλειοψηφία, είχαν μια αντίθετη γνώμη. Αποσύρεται ο κ. Πολύδωρας. </w:t>
      </w:r>
    </w:p>
    <w:p w14:paraId="7B21D66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Μετά, με τη διαβεβαίωση του Προέδρου της Βουλής –που για μας έπαιξε ρόλο- στη Διάσκεψη των Προέδρων, εμείς, ως Δημοκρατική Συμπαράταξη ΠΑΣΟΚ-ΔΗΜ</w:t>
      </w:r>
      <w:r>
        <w:rPr>
          <w:rFonts w:eastAsia="Times New Roman" w:cs="Times New Roman"/>
          <w:szCs w:val="24"/>
        </w:rPr>
        <w:t>ΑΡ θέλω να θυμίσω ότι προτείναμε τον καθηγητή τον κ. Σωτηρέλη για Πρόεδρο του ΕΣΡ, χωρίς να έχουμε επικοινωνήσει και συνεννοηθεί μαζί του, για να δηλώσουμε τον τύπο του ανθρώπου που θέλουμε να είναι εκεί, ενός μάχιμου ανθρώπου, ενός ανθρώπου που έχει την έ</w:t>
      </w:r>
      <w:r>
        <w:rPr>
          <w:rFonts w:eastAsia="Times New Roman" w:cs="Times New Roman"/>
          <w:szCs w:val="24"/>
        </w:rPr>
        <w:t>ξωθεν καλή μαρτυρία, διότι όλοι αναγνωρίζουμε τις αντικειμενικές του προσεγγίσεις. Και είπαμε ότι δεν το έχουμε συζητήσει μαζί του, γιατί δεν θέλαμε να έχουμε φέρει μια πρόταση που ντε και καλά θα ήταν αυτή, αλλά να δείξουμε έναν χαρακτήρα που πρέπει να δι</w:t>
      </w:r>
      <w:r>
        <w:rPr>
          <w:rFonts w:eastAsia="Times New Roman" w:cs="Times New Roman"/>
          <w:szCs w:val="24"/>
        </w:rPr>
        <w:t>έπει τον άνθρωπο που θα αναλάβει το ΕΣΡ. Και μετά έγιναν όσα έγιναν στη Διάσκεψη των Προέδρων.</w:t>
      </w:r>
    </w:p>
    <w:p w14:paraId="7B21D66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επομένη, στον κ. Ευαγγελάτο και σήμερα το πρωί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ο κύριος Υπουργός Επικρατείας φρόντισε να τινάξει τις απόπειρες, τις επιβαλλόμενες από το Σύνταγμ</w:t>
      </w:r>
      <w:r>
        <w:rPr>
          <w:rFonts w:eastAsia="Times New Roman" w:cs="Times New Roman"/>
          <w:szCs w:val="24"/>
        </w:rPr>
        <w:t>α, κύριοι συνάδελφοι της Νέας Δημοκρατίας, συναίνεσης για το ΕΣΡ, γιατί τα 4/5 είναι συνταγματική ρύθμιση, άρα επιβάλλεται όπως σε όλες τις αρχές και στο ΕΣΡ να βρούμε μια κοινή λύση. Δεν του άρεσε του κυρίου Υπουργού Επικρατείας και φρόντισε δύο φορές, σή</w:t>
      </w:r>
      <w:r>
        <w:rPr>
          <w:rFonts w:eastAsia="Times New Roman" w:cs="Times New Roman"/>
          <w:szCs w:val="24"/>
        </w:rPr>
        <w:t xml:space="preserve">μερα μάλιστα ήταν και ρητός και απερίφραστος -όχι εδώ που είχε αναδιπλωθεί, «κυβίστηση ευπρεπή» την είπε ο κ. Κεγκέρογλου, αλλά το πρωί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να τα τινάξει όλα στον αέρα επιμένοντας στα τέσσερα κανάλια, ότι αυτή θα είναι η εισήγηση της Κυβέρνησης κα</w:t>
      </w:r>
      <w:r>
        <w:rPr>
          <w:rFonts w:eastAsia="Times New Roman" w:cs="Times New Roman"/>
          <w:szCs w:val="24"/>
        </w:rPr>
        <w:t>ι ούτω καθεξής, ενώ, ταυτόχρονα, έχει φέρει μια τροπολογία από τη Δευτέρα όπου αναστέλλεται το περίφημο 2Α</w:t>
      </w:r>
      <w:r>
        <w:rPr>
          <w:rFonts w:eastAsia="Times New Roman" w:cs="Times New Roman"/>
          <w:szCs w:val="24"/>
          <w:vertAlign w:val="superscript"/>
        </w:rPr>
        <w:t xml:space="preserve"> </w:t>
      </w:r>
      <w:r>
        <w:rPr>
          <w:rFonts w:eastAsia="Times New Roman" w:cs="Times New Roman"/>
          <w:szCs w:val="24"/>
        </w:rPr>
        <w:t>άρθρο, όπου για την πρώτη εφαρμογή του νόμου όλα τα έκανε ο κ. Παππάς. Και ενώ ο κ. Βούτσης είχε προειδοποιήσει ότι θα υπάρχει και η τροπολογία για τ</w:t>
      </w:r>
      <w:r>
        <w:rPr>
          <w:rFonts w:eastAsia="Times New Roman" w:cs="Times New Roman"/>
          <w:szCs w:val="24"/>
        </w:rPr>
        <w:t xml:space="preserve">η σύμφωνη γνώμη του ΕΣΡ για τον αριθμό των αδειών, σήμερα επιμένει. </w:t>
      </w:r>
    </w:p>
    <w:p w14:paraId="7B21D66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Και ρωτάω: Πώς η Κυβέρνηση θα μπορούσε να επιμείνει, κυρίες και κύριοι Βουλευτές, αφού το ΕΣΡ είναι μια Ανεξάρτητη Αρχή, αφού αυτό έχει σύμφωνα με τη σημερινή τροπολογία την αρμοδιότητα ν</w:t>
      </w:r>
      <w:r>
        <w:rPr>
          <w:rFonts w:eastAsia="Times New Roman" w:cs="Times New Roman"/>
          <w:szCs w:val="24"/>
        </w:rPr>
        <w:t xml:space="preserve">α εισηγείται στον Υπουργό, ο οποίος παίρνει την τυπική πράξη, πόσα θα είναι τα κανάλια, αλλά δεν μπορεί να αποστεί -κατά τη σημερινή τροπολογία- της σύμφωνης γνώμης του ΕΣΡ; Πώς θα το επηρέαζε το όργανο; </w:t>
      </w:r>
    </w:p>
    <w:p w14:paraId="7B21D67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Οι προτάσεις σας, κύριοι της Κυβέρνησης, προτάσεις </w:t>
      </w:r>
      <w:r>
        <w:rPr>
          <w:rFonts w:eastAsia="Times New Roman" w:cs="Times New Roman"/>
          <w:szCs w:val="24"/>
        </w:rPr>
        <w:t>του κ. Βούτση, είναι προτάσεις ανθρώπων που θα παίξουν τον ρόλο της μεταφοράς; Αυτό εννοείτε;</w:t>
      </w:r>
    </w:p>
    <w:p w14:paraId="7B21D67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Υπουργέ, είστε σε πανικό. Δεν έχω τίποτα προσωπικό μαζί σας, πραγματικά τίποτα. Είστε ένας νέος άνθρωπος που μπήκατε στην πολιτική, αλλά νομίσατε ότι επειδή</w:t>
      </w:r>
      <w:r>
        <w:rPr>
          <w:rFonts w:eastAsia="Times New Roman" w:cs="Times New Roman"/>
          <w:szCs w:val="24"/>
        </w:rPr>
        <w:t xml:space="preserve"> αυξήθηκε η δύναμή σας, ξαφνικά όλα μπορείτε να τα κάνετε και με τη δικαιοσύνη και με τη Βουλή και με την εκτελεστική λειτουργία. Εάν είχατε υποβάλει την παραίτησή σας, δεν θα είχατε τη ανάγκη, κύριε Υπουργέ, να αυτοδικαιολογείστε κάθε μέρα, να προσπαθείτε</w:t>
      </w:r>
      <w:r>
        <w:rPr>
          <w:rFonts w:eastAsia="Times New Roman" w:cs="Times New Roman"/>
          <w:szCs w:val="24"/>
        </w:rPr>
        <w:t xml:space="preserve"> να περισώσετε το πολιτικό σας κεφάλαιο, λέγοντας «τέσσερις θα μείνουν οι </w:t>
      </w:r>
      <w:r>
        <w:rPr>
          <w:rFonts w:eastAsia="Times New Roman" w:cs="Times New Roman"/>
          <w:szCs w:val="24"/>
        </w:rPr>
        <w:lastRenderedPageBreak/>
        <w:t>άδειες, αυτή θα είναι η πρόταση της Κυβέρνησης», όταν σας αδειάζουν όλοι. Θα έπρεπε να το έχετε κάνει, ανεξαρτήτως αν θα το δεχόταν ο Πρωθυπουργός, που είναι ο μόνος αρμόδιος.</w:t>
      </w:r>
    </w:p>
    <w:p w14:paraId="7B21D67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Βουλευτές, ξέρουμε, οι θεσμικότεροι εξ ημών, ότι η παραίτηση εκτονώνει τις εντάσεις. Ακόμα και αν δεν τη δεχτεί ο Πρωθυπουργός, που είναι δικαίωμά του να μην τη δεχτεί, ο Υπουργός έχει κάνει την υποχρέωσή του. Όταν, όπως σας είπα και το πρωί, ε</w:t>
      </w:r>
      <w:r>
        <w:rPr>
          <w:rFonts w:eastAsia="Times New Roman" w:cs="Times New Roman"/>
          <w:szCs w:val="24"/>
        </w:rPr>
        <w:t>πί δεκατέσσερις μήνες έχετε αναστατώσει τη χώρα, για να έρθει η ώρα που, κύριοι συνάδελφοι, αυτοί που έλεγαν περί ανομίας στο ραδιοτηλεοπτικό τοπίο και αντέφασκαν -γιατί έλεγαν από την άλλη πλευρά πόσα λεφτά έχουν πληρώσει τα κανάλια επί τόσα χρόνια, κι έχ</w:t>
      </w:r>
      <w:r>
        <w:rPr>
          <w:rFonts w:eastAsia="Times New Roman" w:cs="Times New Roman"/>
          <w:szCs w:val="24"/>
        </w:rPr>
        <w:t xml:space="preserve">ουμε και εικόνα του τι έχει πληρώσει ο καθένας και ποιος δεν πλήρωσε και ποιον βοηθάει αυτός που δεν πλήρωσε, εν πάση περιπτώσει- αντί, λοιπόν, να προσαρμοστεί για να διασώσει κάτι από το πολιτικό του κεφάλαιο, αντιφάσκει με τις τροπολογίες που καταθέτει, </w:t>
      </w:r>
      <w:r>
        <w:rPr>
          <w:rFonts w:eastAsia="Times New Roman" w:cs="Times New Roman"/>
          <w:szCs w:val="24"/>
        </w:rPr>
        <w:t>με τα όσα λένε οι υπόλοιποι.</w:t>
      </w:r>
    </w:p>
    <w:p w14:paraId="7B21D673"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Και γιατί το κάνει αυτό; Το κάνει, διότι πρέπει να πει στους Βουλευτές της Πλειοψηφίας και στην κοινή γνώμη ότι ο άνθρωπος αυτός που πήγε να ασκήσει δική του ενημέρωση, που δεν τα κατάφερε, που έκανε ό,τι έπρεπε να κάνει για να</w:t>
      </w:r>
      <w:r>
        <w:rPr>
          <w:rFonts w:eastAsia="Times New Roman"/>
          <w:szCs w:val="24"/>
        </w:rPr>
        <w:t xml:space="preserve"> ικανοποιήσει τον Πρωθυπουργό του σε σχέση με την οργανωμένη και στημένη ενημέρωση, που έκανε όσα έκανε στον χώρο του ραδιοτηλεοπτικού τοπίου, εν πάση περιπτώσει κρατάει κάτι από την πολιτική του υπόσταση και ξεχνάει ότι έτσι όπως έχει συμβεί με την κατάργ</w:t>
      </w:r>
      <w:r>
        <w:rPr>
          <w:rFonts w:eastAsia="Times New Roman"/>
          <w:szCs w:val="24"/>
        </w:rPr>
        <w:t xml:space="preserve">ηση στην ουσία της νομοθετικής του παρέμβασης του 2015 το τοπίο παραμένει πλήρως αρρύθμιστο. Οι προσωρινές άδειες έχουν λήξει.  Κανένας δεν ξέρει τι γίνεται σήμερα! </w:t>
      </w:r>
    </w:p>
    <w:p w14:paraId="7B21D674" w14:textId="77777777" w:rsidR="00B46177" w:rsidRDefault="00C46B70">
      <w:pPr>
        <w:spacing w:after="0" w:line="600" w:lineRule="auto"/>
        <w:ind w:firstLine="720"/>
        <w:jc w:val="both"/>
        <w:rPr>
          <w:rFonts w:eastAsia="Times New Roman"/>
          <w:szCs w:val="24"/>
        </w:rPr>
      </w:pPr>
      <w:r>
        <w:rPr>
          <w:rFonts w:eastAsia="Times New Roman"/>
          <w:szCs w:val="24"/>
        </w:rPr>
        <w:t>Όταν τον ακούνε το πρωί αυτοί που φοβόντουσαν την ανεργία ρωτάνε: «Θα επιμείνει;»</w:t>
      </w:r>
    </w:p>
    <w:p w14:paraId="7B21D675" w14:textId="77777777" w:rsidR="00B46177" w:rsidRDefault="00C46B70">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Κύριε Λοβέρδο, βαίνουμε προς το τέλος.</w:t>
      </w:r>
    </w:p>
    <w:p w14:paraId="7B21D676" w14:textId="77777777" w:rsidR="00B46177" w:rsidRDefault="00C46B7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Όσοι γνωρίζουμε λέμε, κυρίες και κύριοι Βουλευτές, ότι οι κατεργαριές δεν περνάνε, υπάρχει απόφαση της δικαιοσύνης ό,τι και αν μηχανεύονται βραχυπρόθεσμα. </w:t>
      </w:r>
    </w:p>
    <w:p w14:paraId="7B21D677"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Θέλω, όμως, να πω στον Υπουργό Επικρατείας ότι θα πρέπει τουλάχιστον στην προσπάθειά του να αντέξει πολιτικά να μην λέει άλλα ψέματα. Σήμερα, το πρωί σας άκουσα να λέτε ότι η σύνθεση της διοίκησης του Συμβουλίου Ραδιοτηλεόρασης ήταν παράτυπη. </w:t>
      </w:r>
    </w:p>
    <w:p w14:paraId="7B21D678" w14:textId="77777777" w:rsidR="00B46177" w:rsidRDefault="00C46B70">
      <w:pPr>
        <w:spacing w:after="0" w:line="600" w:lineRule="auto"/>
        <w:ind w:firstLine="720"/>
        <w:jc w:val="both"/>
        <w:rPr>
          <w:rFonts w:eastAsia="Times New Roman"/>
          <w:szCs w:val="24"/>
        </w:rPr>
      </w:pPr>
      <w:r>
        <w:rPr>
          <w:rFonts w:eastAsia="Times New Roman"/>
          <w:szCs w:val="24"/>
        </w:rPr>
        <w:t>Κυρίες και κ</w:t>
      </w:r>
      <w:r>
        <w:rPr>
          <w:rFonts w:eastAsia="Times New Roman"/>
          <w:szCs w:val="24"/>
        </w:rPr>
        <w:t xml:space="preserve">ύριοι, θυμάστε ότι με τροπολογία κατήργησε όλες τις διοικήσεις των </w:t>
      </w:r>
      <w:r>
        <w:rPr>
          <w:rFonts w:eastAsia="Times New Roman"/>
          <w:szCs w:val="24"/>
        </w:rPr>
        <w:t>α</w:t>
      </w:r>
      <w:r>
        <w:rPr>
          <w:rFonts w:eastAsia="Times New Roman"/>
          <w:szCs w:val="24"/>
        </w:rPr>
        <w:t xml:space="preserve">νεξάρτητων </w:t>
      </w:r>
      <w:r>
        <w:rPr>
          <w:rFonts w:eastAsia="Times New Roman"/>
          <w:szCs w:val="24"/>
        </w:rPr>
        <w:t>α</w:t>
      </w:r>
      <w:r>
        <w:rPr>
          <w:rFonts w:eastAsia="Times New Roman"/>
          <w:szCs w:val="24"/>
        </w:rPr>
        <w:t xml:space="preserve">ρχών; Και έχω μπροστά μου απόφαση της </w:t>
      </w:r>
      <w:r>
        <w:rPr>
          <w:rFonts w:eastAsia="Times New Roman"/>
          <w:szCs w:val="24"/>
        </w:rPr>
        <w:t>ο</w:t>
      </w:r>
      <w:r>
        <w:rPr>
          <w:rFonts w:eastAsia="Times New Roman"/>
          <w:szCs w:val="24"/>
        </w:rPr>
        <w:t>λομέλειας του Νομικού Συμβουλίου του Κράτους σε σχέση με το ερώτημα, συνάδελφοι -για να σοβαρολογούμε- «Η διάταξη του άρθρου τάδε του νόμ</w:t>
      </w:r>
      <w:r>
        <w:rPr>
          <w:rFonts w:eastAsia="Times New Roman"/>
          <w:szCs w:val="24"/>
        </w:rPr>
        <w:t>ου τάδε για την παράταση της θητείας των μελών του Εθνικού Συμβουλίου Ραδιοτηλεόρασης παραβιάζει το άρθρο 101 του Συντάγματος;». Ερωτάται το Νομικό Συμβούλιο. Και απαντάει: «Όχι, δεν παραβιάζεται».</w:t>
      </w:r>
    </w:p>
    <w:p w14:paraId="7B21D679" w14:textId="77777777" w:rsidR="00B46177" w:rsidRDefault="00C46B7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είπε το αντίθετο.</w:t>
      </w:r>
    </w:p>
    <w:p w14:paraId="7B21D67A" w14:textId="77777777" w:rsidR="00B46177" w:rsidRDefault="00C46B70">
      <w:pPr>
        <w:spacing w:after="0" w:line="600" w:lineRule="auto"/>
        <w:ind w:firstLine="720"/>
        <w:jc w:val="both"/>
        <w:rPr>
          <w:rFonts w:eastAsia="Times New Roman"/>
          <w:szCs w:val="24"/>
        </w:rPr>
      </w:pPr>
      <w:r>
        <w:rPr>
          <w:rFonts w:eastAsia="Times New Roman"/>
          <w:b/>
          <w:szCs w:val="24"/>
        </w:rPr>
        <w:t>ΑΝΔΡΕΑΣ ΛΟΒ</w:t>
      </w:r>
      <w:r>
        <w:rPr>
          <w:rFonts w:eastAsia="Times New Roman"/>
          <w:b/>
          <w:szCs w:val="24"/>
        </w:rPr>
        <w:t xml:space="preserve">ΕΡΔΟΣ: </w:t>
      </w:r>
      <w:r>
        <w:rPr>
          <w:rFonts w:eastAsia="Times New Roman"/>
          <w:szCs w:val="24"/>
        </w:rPr>
        <w:t xml:space="preserve">Το </w:t>
      </w:r>
      <w:r>
        <w:rPr>
          <w:rFonts w:eastAsia="Times New Roman"/>
          <w:szCs w:val="24"/>
        </w:rPr>
        <w:t xml:space="preserve">2015 είναι, κύριε συνάδελφε, αυτό. </w:t>
      </w:r>
    </w:p>
    <w:p w14:paraId="7B21D67B" w14:textId="77777777" w:rsidR="00B46177" w:rsidRDefault="00C46B70">
      <w:pPr>
        <w:spacing w:after="0" w:line="600" w:lineRule="auto"/>
        <w:ind w:firstLine="720"/>
        <w:jc w:val="both"/>
        <w:rPr>
          <w:rFonts w:eastAsia="Times New Roman"/>
          <w:szCs w:val="24"/>
        </w:rPr>
      </w:pPr>
      <w:r>
        <w:rPr>
          <w:rFonts w:eastAsia="Times New Roman"/>
          <w:szCs w:val="24"/>
        </w:rPr>
        <w:t>Και ο Υπουργός το πρωί επικαλούμενος το Νομικό Συμβούλιο του Κράτους έλεγε πράγματα που δεν ισχύουν, επιμένοντας να προστατεύουν κατά κάποιο τρόπο το πολιτικό του κεφάλαιο.</w:t>
      </w:r>
    </w:p>
    <w:p w14:paraId="7B21D67C"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Κύρι</w:t>
      </w:r>
      <w:r>
        <w:rPr>
          <w:rFonts w:eastAsia="Times New Roman"/>
          <w:szCs w:val="24"/>
        </w:rPr>
        <w:t>ε Λοβέρδο, βάλτε μια τελεία. Περιμένουν οι Βουλευτές.</w:t>
      </w:r>
    </w:p>
    <w:p w14:paraId="7B21D67D" w14:textId="77777777" w:rsidR="00B46177" w:rsidRDefault="00C46B70">
      <w:pPr>
        <w:spacing w:after="0"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Καταλήγω. Η συναίνεση που είναι εφικτή στη Διάσκεψη Προέδρων δεν αφορά τον Υπουργό. Δεν τον αφορά όχι μόνο επειδή είναι Υπουργός, αλλά επειδή είναι ο Υπουργός με αυτά τα πεπραγμένα.</w:t>
      </w:r>
      <w:r>
        <w:rPr>
          <w:rFonts w:eastAsia="Times New Roman"/>
          <w:b/>
          <w:szCs w:val="24"/>
        </w:rPr>
        <w:t xml:space="preserve"> </w:t>
      </w:r>
    </w:p>
    <w:p w14:paraId="7B21D67E" w14:textId="77777777" w:rsidR="00B46177" w:rsidRDefault="00C46B70">
      <w:pPr>
        <w:spacing w:after="0" w:line="600" w:lineRule="auto"/>
        <w:ind w:firstLine="720"/>
        <w:jc w:val="both"/>
        <w:rPr>
          <w:rFonts w:eastAsia="Times New Roman"/>
          <w:szCs w:val="24"/>
        </w:rPr>
      </w:pPr>
      <w:r>
        <w:rPr>
          <w:rFonts w:eastAsia="Times New Roman"/>
          <w:szCs w:val="24"/>
        </w:rPr>
        <w:t>Και σε ό,τι αφορά τις τροπολογίες, συνάδελφοι, θέλουμε, δεν θέλουμε, καλώς ή κακώς, με νομικά ισχυρό ή ανίσχυρο τρόπο, όλος ο εκτός της Αίθουσας δημόσιος διάλογος, αλλά και από κάποιους και εντός Αιθούσης στρέφεται γύρω από το ρήμα της τροπολογίας της Δευτ</w:t>
      </w:r>
      <w:r>
        <w:rPr>
          <w:rFonts w:eastAsia="Times New Roman"/>
          <w:szCs w:val="24"/>
        </w:rPr>
        <w:t xml:space="preserve">έρας «αναστέλλεται» και η πρόταση είναι να γίνει «καταργείται». Αυτή η αλλαγή θα βοηθήσει την επίτευξη σήμερα μεγάλης πλειοψηφίας και στη σημερινή τροπολογία σας, που μιλάτε για σύμφωνη γνώμη. Αυτό είναι θετικό. </w:t>
      </w:r>
    </w:p>
    <w:p w14:paraId="7B21D67F" w14:textId="77777777" w:rsidR="00B46177" w:rsidRDefault="00C46B70">
      <w:pPr>
        <w:spacing w:after="0" w:line="600" w:lineRule="auto"/>
        <w:ind w:firstLine="720"/>
        <w:jc w:val="both"/>
        <w:rPr>
          <w:rFonts w:eastAsia="Times New Roman"/>
          <w:szCs w:val="24"/>
        </w:rPr>
      </w:pPr>
      <w:r>
        <w:rPr>
          <w:rFonts w:eastAsia="Times New Roman"/>
          <w:szCs w:val="24"/>
        </w:rPr>
        <w:t>Τι δημιουργεί πρόβλημα, κυρίες και κύριοι Β</w:t>
      </w:r>
      <w:r>
        <w:rPr>
          <w:rFonts w:eastAsia="Times New Roman"/>
          <w:szCs w:val="24"/>
        </w:rPr>
        <w:t>ουλευτές, κύριε Υπουργέ Επικρατείας;</w:t>
      </w:r>
    </w:p>
    <w:p w14:paraId="7B21D680"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παρακαλώ, κύριε Λοβέρδο.</w:t>
      </w:r>
    </w:p>
    <w:p w14:paraId="7B21D681"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Ολοκληρώνω.</w:t>
      </w:r>
    </w:p>
    <w:p w14:paraId="7B21D682" w14:textId="77777777" w:rsidR="00B46177" w:rsidRDefault="00C46B70">
      <w:pPr>
        <w:spacing w:after="0" w:line="600" w:lineRule="auto"/>
        <w:ind w:firstLine="720"/>
        <w:jc w:val="both"/>
        <w:rPr>
          <w:rFonts w:eastAsia="Times New Roman"/>
          <w:szCs w:val="24"/>
        </w:rPr>
      </w:pPr>
      <w:r>
        <w:rPr>
          <w:rFonts w:eastAsia="Times New Roman"/>
          <w:szCs w:val="24"/>
        </w:rPr>
        <w:t>Δεν επεκτείνεται η αλλαγή που κάνετε σε όλες τις αρμοδιότητες που αναλάβατε βάση του άρθρου 2, παράγραφος 4 του νόμου. Και να σ</w:t>
      </w:r>
      <w:r>
        <w:rPr>
          <w:rFonts w:eastAsia="Times New Roman"/>
          <w:szCs w:val="24"/>
        </w:rPr>
        <w:t xml:space="preserve">ας θυμίσω, συνάδελφοι, ότι στον πρώτο νόμο πριν τις τροπολογίες οι εντάσεις συνταγματικότητας αφορούσαν κυρίως το άρθρο 2, παράγραφος 4. </w:t>
      </w:r>
    </w:p>
    <w:p w14:paraId="7B21D683" w14:textId="77777777" w:rsidR="00B46177" w:rsidRDefault="00C46B70">
      <w:pPr>
        <w:spacing w:after="0" w:line="600" w:lineRule="auto"/>
        <w:ind w:firstLine="720"/>
        <w:jc w:val="both"/>
        <w:rPr>
          <w:rFonts w:eastAsia="Times New Roman"/>
          <w:szCs w:val="24"/>
        </w:rPr>
      </w:pPr>
      <w:r>
        <w:rPr>
          <w:rFonts w:eastAsia="Times New Roman"/>
          <w:szCs w:val="24"/>
        </w:rPr>
        <w:t>Έρχεται, λοιπόν, να την θεραπεύσει αυτήν την αδυναμία που προκάλεσε ο ίδιος, αλλά δεν το ολοκληρώνει. Δεν αναφέρετε κα</w:t>
      </w:r>
      <w:r>
        <w:rPr>
          <w:rFonts w:eastAsia="Times New Roman"/>
          <w:szCs w:val="24"/>
        </w:rPr>
        <w:t>ι στις τιμές ....</w:t>
      </w:r>
    </w:p>
    <w:p w14:paraId="7B21D684"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Λοβέρδο, σας παρακαλώ, ολοκληρώνετε!</w:t>
      </w:r>
    </w:p>
    <w:p w14:paraId="7B21D685"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Παρακαλώ, μια τελευταία φράση.</w:t>
      </w:r>
    </w:p>
    <w:p w14:paraId="7B21D686" w14:textId="77777777" w:rsidR="00B46177" w:rsidRDefault="00C46B70">
      <w:pPr>
        <w:spacing w:after="0" w:line="600" w:lineRule="auto"/>
        <w:ind w:firstLine="720"/>
        <w:jc w:val="both"/>
        <w:rPr>
          <w:rFonts w:eastAsia="Times New Roman"/>
          <w:szCs w:val="24"/>
        </w:rPr>
      </w:pPr>
      <w:r>
        <w:rPr>
          <w:rFonts w:eastAsia="Times New Roman"/>
          <w:szCs w:val="24"/>
        </w:rPr>
        <w:t xml:space="preserve">Παρακαλώ τον Υπουργό Επικρατείας, τον καλώ -αρκετά προβλήματα έχει δημιουργήσει- να δεχτεί αυτές τις αλλαγές για </w:t>
      </w:r>
      <w:r>
        <w:rPr>
          <w:rFonts w:eastAsia="Times New Roman"/>
          <w:szCs w:val="24"/>
        </w:rPr>
        <w:t>να είναι δυνατή η ολοκλήρωση της διαδικασίας εφαρμογής του άρθρου 101 του Συντάγματος και απόκτησης πια και για την Ανεξάρτητη Αρχή του ΕΣΡ της κανονικής της διοίκησης.</w:t>
      </w:r>
    </w:p>
    <w:p w14:paraId="7B21D687" w14:textId="77777777" w:rsidR="00B46177" w:rsidRDefault="00C46B70">
      <w:pPr>
        <w:spacing w:after="0" w:line="600" w:lineRule="auto"/>
        <w:ind w:firstLine="720"/>
        <w:jc w:val="both"/>
        <w:rPr>
          <w:rFonts w:eastAsia="Times New Roman"/>
          <w:szCs w:val="24"/>
        </w:rPr>
      </w:pPr>
      <w:r>
        <w:rPr>
          <w:rFonts w:eastAsia="Times New Roman"/>
          <w:szCs w:val="24"/>
        </w:rPr>
        <w:t>Ευχαριστώ πολύ.</w:t>
      </w:r>
    </w:p>
    <w:p w14:paraId="7B21D688" w14:textId="77777777" w:rsidR="00B46177" w:rsidRDefault="00C46B70">
      <w:pPr>
        <w:spacing w:after="0" w:line="600" w:lineRule="auto"/>
        <w:ind w:firstLine="720"/>
        <w:jc w:val="both"/>
        <w:rPr>
          <w:rFonts w:eastAsia="Times New Roman"/>
          <w:szCs w:val="24"/>
        </w:rPr>
      </w:pPr>
      <w:r>
        <w:rPr>
          <w:rFonts w:eastAsia="Times New Roman" w:cs="Times New Roman"/>
          <w:szCs w:val="24"/>
        </w:rPr>
        <w:lastRenderedPageBreak/>
        <w:t>(Χειροκροτήματα από την πτέρυγα της Δημοκρατικής Συμπαράταξης ΠΑΣΟΚ – Δ</w:t>
      </w:r>
      <w:r>
        <w:rPr>
          <w:rFonts w:eastAsia="Times New Roman" w:cs="Times New Roman"/>
          <w:szCs w:val="24"/>
        </w:rPr>
        <w:t>ΗΜΑΡ)</w:t>
      </w:r>
    </w:p>
    <w:p w14:paraId="7B21D689"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η κ. Παναγιώτα Κοζομπόλη από τον ΣΥΡΙΖΑ.</w:t>
      </w:r>
    </w:p>
    <w:p w14:paraId="7B21D68A" w14:textId="77777777" w:rsidR="00B46177" w:rsidRDefault="00C46B70">
      <w:pPr>
        <w:spacing w:after="0" w:line="600" w:lineRule="auto"/>
        <w:ind w:firstLine="720"/>
        <w:jc w:val="both"/>
        <w:rPr>
          <w:rFonts w:eastAsia="Times New Roman" w:cs="Times New Roman"/>
          <w:szCs w:val="24"/>
        </w:rPr>
      </w:pPr>
      <w:r>
        <w:rPr>
          <w:rFonts w:eastAsia="Times New Roman"/>
          <w:b/>
          <w:szCs w:val="24"/>
        </w:rPr>
        <w:t>ΠΑΝΑΓΙΩΤΑ ΚΟΖΟΜΠΟΛΗ-ΑΜΑΝΑΤΙΔΗ:</w:t>
      </w:r>
      <w:r>
        <w:rPr>
          <w:rFonts w:eastAsia="Times New Roman"/>
          <w:szCs w:val="24"/>
        </w:rPr>
        <w:t xml:space="preserve"> Κυρίες και κύριοι Βουλευτές, δεν μπορώ να μην σχολιάσω την διακριτική ευαισθησία κάποιων που μίλησαν πριν από εμένα για τους εργαζό</w:t>
      </w:r>
      <w:r>
        <w:rPr>
          <w:rFonts w:eastAsia="Times New Roman"/>
          <w:szCs w:val="24"/>
        </w:rPr>
        <w:t xml:space="preserve">μενους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όταν ξέρουν ότι οι ίδιοι ευθύνονται για το «μαύρο» στην ΕΡΤ. Δεν είχαν την ίδια ευαισθησία τότε όταν έμειναν άνεργοι εξακόσιοι εργαζόμενοι στ</w:t>
      </w:r>
      <w:r>
        <w:rPr>
          <w:rFonts w:eastAsia="Times New Roman"/>
          <w:szCs w:val="24"/>
        </w:rPr>
        <w:t>ο</w:t>
      </w:r>
      <w:r>
        <w:rPr>
          <w:rFonts w:eastAsia="Times New Roman"/>
          <w:szCs w:val="24"/>
        </w:rPr>
        <w:t xml:space="preserve"> </w:t>
      </w:r>
      <w:r>
        <w:rPr>
          <w:rFonts w:eastAsia="Times New Roman"/>
          <w:szCs w:val="24"/>
          <w:lang w:val="en-US"/>
        </w:rPr>
        <w:t>ALTER</w:t>
      </w:r>
      <w:r>
        <w:rPr>
          <w:rFonts w:eastAsia="Times New Roman"/>
          <w:szCs w:val="24"/>
        </w:rPr>
        <w:t xml:space="preserve">, δεν θυμηθήκαν να θρηνήσουν τότε από την ανομία που κυριαρχούσε και που </w:t>
      </w:r>
      <w:r>
        <w:rPr>
          <w:rFonts w:eastAsia="Times New Roman"/>
          <w:szCs w:val="24"/>
        </w:rPr>
        <w:t>ήδη είχαν επιβάλει, ό</w:t>
      </w:r>
      <w:r>
        <w:rPr>
          <w:rFonts w:eastAsia="Times New Roman" w:cs="Times New Roman"/>
          <w:szCs w:val="24"/>
        </w:rPr>
        <w:t xml:space="preserve">ταν έκλεισε η «ΑΠΟΓΕΥΜΑΤΙΝΗ» και άλλα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που όλα οφείλονται στην ανομία που είχε επιβληθεί, που ήταν τα τελευταία είκοσι πέντε χρόνια σε αυτόν τον τόπο, τώρα να θρηνούν για τους εργαζόμενους δήθεν και να αγωνιούν </w:t>
      </w:r>
      <w:r>
        <w:rPr>
          <w:rFonts w:eastAsia="Times New Roman" w:cs="Times New Roman"/>
          <w:szCs w:val="24"/>
        </w:rPr>
        <w:t xml:space="preserve">γι’ αυτούς. </w:t>
      </w:r>
    </w:p>
    <w:p w14:paraId="7B21D6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ν.4339/2015 τον επέβαλε, τον γέννησε ουσιαστικά μία αγωνία, μία κοινή παραδοχή, την οποία δημιούργησε και την οποία παραδέχεται η ελληνική κοινωνία, αλλά και σχεδόν </w:t>
      </w:r>
      <w:r>
        <w:rPr>
          <w:rFonts w:eastAsia="Times New Roman" w:cs="Times New Roman"/>
          <w:szCs w:val="24"/>
        </w:rPr>
        <w:lastRenderedPageBreak/>
        <w:t>όλες οι πτέρυγες αυτής της Βουλής. Η απόδειξ</w:t>
      </w:r>
      <w:r>
        <w:rPr>
          <w:rFonts w:eastAsia="Times New Roman" w:cs="Times New Roman"/>
          <w:szCs w:val="24"/>
        </w:rPr>
        <w:t xml:space="preserve">η είναι ότι τα περισσότερα εκ των άρθρων του νόμου αυτού, του ν.4339 ψηφίστηκαν απ’ όλες τις πτέρυγες της Βουλής. </w:t>
      </w:r>
    </w:p>
    <w:p w14:paraId="7B21D6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Ποια παραδοχή είναι αυτή; Να μπει τάξη στην ανομία και στο άναρχο τοπίο των μέσων μαζικής ενημέρωσης, να μπει τέλος σε μια κατάσταση που το Σ</w:t>
      </w:r>
      <w:r>
        <w:rPr>
          <w:rFonts w:eastAsia="Times New Roman" w:cs="Times New Roman"/>
          <w:szCs w:val="24"/>
        </w:rPr>
        <w:t xml:space="preserve">υμβούλιο της Επικρατείας χαρακτηρίζει ως μη ανεκτή. Η πληθώρα των νομοθετικών διατάξεων που ρύθμιζαν τον χώρο των μέσων μαζικής ενημέρωσης τα τελευταία είκοσι πέντε χρόνια, λόγω της αναποτελεσματικής τους εφαρμογής είχαν ως βασική συνέπεια να παρέλθει όλη </w:t>
      </w:r>
      <w:r>
        <w:rPr>
          <w:rFonts w:eastAsia="Times New Roman" w:cs="Times New Roman"/>
          <w:szCs w:val="24"/>
        </w:rPr>
        <w:t xml:space="preserve">η εποχή της αναλογικής τηλεόρασης χωρίς να δοθούν άδειες στους τηλεοπτικούς σταθμούς -με ό,τι αυτό συνεπάγεται- κατά αντίθεση με τη διαμορφωμένη νομολογία του Συμβουλίου της Επικρατείας. </w:t>
      </w:r>
    </w:p>
    <w:p w14:paraId="7B21D6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Οι απόπειρες νομοθέτησης αλλά και η νομοθέτηση χωρίς εφαρμογή νόμων </w:t>
      </w:r>
      <w:r>
        <w:rPr>
          <w:rFonts w:eastAsia="Times New Roman" w:cs="Times New Roman"/>
          <w:szCs w:val="24"/>
        </w:rPr>
        <w:t>που ψηφίστηκαν στο παρελθόν, αποδεικνύουν ότι η πολιτική βούληση να παταχθεί το καθεστώς ανομίας</w:t>
      </w:r>
      <w:r>
        <w:rPr>
          <w:rFonts w:eastAsia="Times New Roman" w:cs="Times New Roman"/>
          <w:szCs w:val="24"/>
        </w:rPr>
        <w:t>,</w:t>
      </w:r>
      <w:r>
        <w:rPr>
          <w:rFonts w:eastAsia="Times New Roman" w:cs="Times New Roman"/>
          <w:szCs w:val="24"/>
        </w:rPr>
        <w:t xml:space="preserve"> προσέκρουε στα συμφέροντα που ήθελαν τη διατήρηση αυτού του καθεστώτος με πανηγυρική επικράτηση των τελευταίων. </w:t>
      </w:r>
      <w:r>
        <w:rPr>
          <w:rFonts w:eastAsia="Times New Roman" w:cs="Times New Roman"/>
          <w:szCs w:val="24"/>
        </w:rPr>
        <w:lastRenderedPageBreak/>
        <w:t>Με δεδομένη την τεράστια δύναμη επηρεασμού και</w:t>
      </w:r>
      <w:r>
        <w:rPr>
          <w:rFonts w:eastAsia="Times New Roman" w:cs="Times New Roman"/>
          <w:szCs w:val="24"/>
        </w:rPr>
        <w:t xml:space="preserve"> διαμόρφωσης των συλλογικών συνειδήσεων που διαθέτει ειδικά η τηλεόραση -που φτάνει μέχρι το σημείο να υποστηρίζεται ότι η έμμεση τηλεοπτική εμπειρία υποσκελίζει κι αυτήν την εμπειρία ζωής- και </w:t>
      </w:r>
      <w:r>
        <w:rPr>
          <w:rFonts w:eastAsia="Times New Roman" w:cs="Times New Roman"/>
          <w:szCs w:val="24"/>
        </w:rPr>
        <w:t xml:space="preserve">η </w:t>
      </w:r>
      <w:r>
        <w:rPr>
          <w:rFonts w:eastAsia="Times New Roman" w:cs="Times New Roman"/>
          <w:szCs w:val="24"/>
        </w:rPr>
        <w:t>χωρίς κανόνες λειτουργία των τηλεοπτικών μέσων</w:t>
      </w:r>
      <w:r>
        <w:rPr>
          <w:rFonts w:eastAsia="Times New Roman" w:cs="Times New Roman"/>
          <w:szCs w:val="24"/>
        </w:rPr>
        <w:t>,</w:t>
      </w:r>
      <w:r>
        <w:rPr>
          <w:rFonts w:eastAsia="Times New Roman" w:cs="Times New Roman"/>
          <w:szCs w:val="24"/>
        </w:rPr>
        <w:t xml:space="preserve"> θέτει θέμα σ</w:t>
      </w:r>
      <w:r>
        <w:rPr>
          <w:rFonts w:eastAsia="Times New Roman" w:cs="Times New Roman"/>
          <w:szCs w:val="24"/>
        </w:rPr>
        <w:t xml:space="preserve">τη λειτουργία της ίδιας της δημοκρατίας. </w:t>
      </w:r>
    </w:p>
    <w:p w14:paraId="7B21D68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 η κοινή παραδοχή, λοιπόν, δημιούργησε τον ν.4339/2015, με τον οποίο, μεταξύ άλλων, η διαδικασία αδειοδότησης παρέχεται μέσω δημοπρασίας στο Εθνικό Συμβούλιο Ραδιοτηλεόρασης. Παρ</w:t>
      </w:r>
      <w:r>
        <w:rPr>
          <w:rFonts w:eastAsia="Times New Roman" w:cs="Times New Roman"/>
          <w:szCs w:val="24"/>
        </w:rPr>
        <w:t xml:space="preserve">’ </w:t>
      </w:r>
      <w:r>
        <w:rPr>
          <w:rFonts w:eastAsia="Times New Roman" w:cs="Times New Roman"/>
          <w:szCs w:val="24"/>
        </w:rPr>
        <w:t>ότι στην αποκλειστική αρμοδιότ</w:t>
      </w:r>
      <w:r>
        <w:rPr>
          <w:rFonts w:eastAsia="Times New Roman" w:cs="Times New Roman"/>
          <w:szCs w:val="24"/>
        </w:rPr>
        <w:t xml:space="preserve">ητα του Συμβουλίου, κατά το άρθρο 15 του Συντάγματος, ανήκει μόνο ο έλεγχος και η επιβολή διοικητικών κυρώσεων. </w:t>
      </w:r>
    </w:p>
    <w:p w14:paraId="7B21D6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Οι αποτυχημένες προσπάθειες συγκρότησης του Εθνικού Συμβουλίου Ραδιοτηλεόρασης και η επιβεβλημένη αναγκαιότητα ρύθμισης του άναρχου τοπίου, οδή</w:t>
      </w:r>
      <w:r>
        <w:rPr>
          <w:rFonts w:eastAsia="Times New Roman" w:cs="Times New Roman"/>
          <w:szCs w:val="24"/>
        </w:rPr>
        <w:t>γησε στη μεταβατική διάταξη –γιατί περί μεταβατικής διάταξης πρόκειται- του άρθρου 2Α, με την οποίο κατά την πρώτη εφαρμογή του νόμου η αδειοδότηση, δι</w:t>
      </w:r>
      <w:r>
        <w:rPr>
          <w:rFonts w:eastAsia="Times New Roman" w:cs="Times New Roman"/>
          <w:szCs w:val="24"/>
        </w:rPr>
        <w:t>α</w:t>
      </w:r>
      <w:r>
        <w:rPr>
          <w:rFonts w:eastAsia="Times New Roman" w:cs="Times New Roman"/>
          <w:szCs w:val="24"/>
        </w:rPr>
        <w:t xml:space="preserve"> δημοπρασίας πάλι, ανατίθεται στη Γενική Γραμματεία Πληροφοριών. </w:t>
      </w:r>
    </w:p>
    <w:p w14:paraId="7B21D6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Είναι φανερό ότι η διάταξη του 2</w:t>
      </w:r>
      <w:r>
        <w:rPr>
          <w:rFonts w:eastAsia="Times New Roman" w:cs="Times New Roman"/>
          <w:szCs w:val="24"/>
        </w:rPr>
        <w:t>Α</w:t>
      </w:r>
      <w:r>
        <w:rPr>
          <w:rFonts w:eastAsia="Times New Roman" w:cs="Times New Roman"/>
          <w:szCs w:val="24"/>
        </w:rPr>
        <w:t xml:space="preserve"> δεν </w:t>
      </w:r>
      <w:r>
        <w:rPr>
          <w:rFonts w:eastAsia="Times New Roman" w:cs="Times New Roman"/>
          <w:szCs w:val="24"/>
        </w:rPr>
        <w:t>αφαιρεί αρμοδιότητες από το Εθνικό Συμβούλιο Ραδιοτηλεόρασης, αλλά το παρακάμπτει για μια μόνο φορά και τούτο μετά τις τρεις επίσημες αποτυχημένες προσπάθειες -γιατί ανεπίσημες είχαν προηγηθεί- συγκρότησης του Εθνικού Συμβουλίου Ραδιοτηλεόρασης και τη διέλ</w:t>
      </w:r>
      <w:r>
        <w:rPr>
          <w:rFonts w:eastAsia="Times New Roman" w:cs="Times New Roman"/>
          <w:szCs w:val="24"/>
        </w:rPr>
        <w:t xml:space="preserve">ευση έξι μηνών από την ψήφιση του νόμου με δεδομένη τη δυσλειτουργία του άρθρου 101 του Συντάγματος, το οποίο απαιτεί την αυξημένη πλειοψηφία των </w:t>
      </w:r>
      <w:r>
        <w:rPr>
          <w:rFonts w:eastAsia="Times New Roman" w:cs="Times New Roman"/>
          <w:szCs w:val="24"/>
        </w:rPr>
        <w:t>4/5</w:t>
      </w:r>
      <w:r>
        <w:rPr>
          <w:rFonts w:eastAsia="Times New Roman" w:cs="Times New Roman"/>
          <w:szCs w:val="24"/>
        </w:rPr>
        <w:t xml:space="preserve"> για τη συγκρότηση του οργάνου. Ή η πλειοψηφία αυτή ή τίποτα. Δεν παρέχεται άλλη δυνατότητα, ενώ αυτό δεν τ</w:t>
      </w:r>
      <w:r>
        <w:rPr>
          <w:rFonts w:eastAsia="Times New Roman" w:cs="Times New Roman"/>
          <w:szCs w:val="24"/>
        </w:rPr>
        <w:t xml:space="preserve">ο συναντάμε πουθενά αλλού. Ακόμα και στην εκλογή του Προέδρου της Δημοκρατίας ξέρουμε ότι υπάρχουν εναλλακτικές λύσεις. </w:t>
      </w:r>
    </w:p>
    <w:p w14:paraId="7B21D69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η διάταξη 101 του Συντάγματος, κυρίες και κύριοι, θεσπίστηκε για την επίτευξη ομοφωνιών και συναινέσεων και όχι για εκβιασμούς. Έχ</w:t>
      </w:r>
      <w:r>
        <w:rPr>
          <w:rFonts w:eastAsia="Times New Roman" w:cs="Times New Roman"/>
          <w:szCs w:val="24"/>
        </w:rPr>
        <w:t>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αποφάσεις του Συμβουλίου της Επικρατείας πληθώρα ή με τη μορφή ακύρωσης προστίμων, γιατί το Εθνικό Συμβούλιο Ραδιοτηλεόρασης δεν ήταν σωστά συγκροτημένο, ή απευθείας. </w:t>
      </w:r>
    </w:p>
    <w:p w14:paraId="7B21D69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 κράτος</w:t>
      </w:r>
      <w:r>
        <w:rPr>
          <w:rFonts w:eastAsia="Times New Roman" w:cs="Times New Roman"/>
          <w:szCs w:val="24"/>
        </w:rPr>
        <w:t>,</w:t>
      </w:r>
      <w:r>
        <w:rPr>
          <w:rFonts w:eastAsia="Times New Roman" w:cs="Times New Roman"/>
          <w:szCs w:val="24"/>
        </w:rPr>
        <w:t xml:space="preserve"> κατά το Σύνταγμα</w:t>
      </w:r>
      <w:r>
        <w:rPr>
          <w:rFonts w:eastAsia="Times New Roman" w:cs="Times New Roman"/>
          <w:szCs w:val="24"/>
        </w:rPr>
        <w:t>,</w:t>
      </w:r>
      <w:r>
        <w:rPr>
          <w:rFonts w:eastAsia="Times New Roman" w:cs="Times New Roman"/>
          <w:szCs w:val="24"/>
        </w:rPr>
        <w:t xml:space="preserve"> έχει την ευθύνη και έπρεπε να προχωρήσει. Σήμ</w:t>
      </w:r>
      <w:r>
        <w:rPr>
          <w:rFonts w:eastAsia="Times New Roman" w:cs="Times New Roman"/>
          <w:szCs w:val="24"/>
        </w:rPr>
        <w:t>ερα, κατά την προσωπική μου άποψη, η διάταξη 2</w:t>
      </w:r>
      <w:r>
        <w:rPr>
          <w:rFonts w:eastAsia="Times New Roman" w:cs="Times New Roman"/>
          <w:szCs w:val="24"/>
          <w:lang w:val="en-US"/>
        </w:rPr>
        <w:t>A</w:t>
      </w:r>
      <w:r>
        <w:rPr>
          <w:rFonts w:eastAsia="Times New Roman" w:cs="Times New Roman"/>
          <w:szCs w:val="24"/>
        </w:rPr>
        <w:t xml:space="preserve"> του ν.4339 δεν ισχύει, γιατί η πρώτη εφαρμογή του νόμου επήλθε. Όμως εν</w:t>
      </w:r>
      <w:r>
        <w:rPr>
          <w:rFonts w:eastAsia="Times New Roman" w:cs="Times New Roman"/>
          <w:szCs w:val="24"/>
        </w:rPr>
        <w:t xml:space="preserve"> </w:t>
      </w:r>
      <w:r>
        <w:rPr>
          <w:rFonts w:eastAsia="Times New Roman" w:cs="Times New Roman"/>
          <w:szCs w:val="24"/>
        </w:rPr>
        <w:t>όψει της επικείμενης έκδοσης της απόφασης του Συμβουλίου της Επικρατείας θεωρώ ότι είναι ορθό να παγώσει η διαγωνιστική διαδικασία αδειο</w:t>
      </w:r>
      <w:r>
        <w:rPr>
          <w:rFonts w:eastAsia="Times New Roman" w:cs="Times New Roman"/>
          <w:szCs w:val="24"/>
        </w:rPr>
        <w:t xml:space="preserve">δότησης που ξεκίνησε με τη διάταξη αυτή, σηματοδοτώντας ταυτόχρονα και την άρση του διεξόδου, την επίτευξη συγκλήσεων, την επίτευξη συμφωνίας, την υποστήριξη συγκρότησης του Εθνικού Συμβουλίου Ραδιοτηλεόρασης. </w:t>
      </w:r>
    </w:p>
    <w:p w14:paraId="7B21D693" w14:textId="77777777" w:rsidR="00B46177" w:rsidRDefault="00C46B70">
      <w:pPr>
        <w:spacing w:after="0" w:line="600" w:lineRule="auto"/>
        <w:ind w:firstLine="720"/>
        <w:jc w:val="both"/>
        <w:rPr>
          <w:rFonts w:eastAsia="Times New Roman"/>
          <w:szCs w:val="24"/>
        </w:rPr>
      </w:pPr>
      <w:r>
        <w:rPr>
          <w:rFonts w:eastAsia="Times New Roman"/>
          <w:szCs w:val="24"/>
        </w:rPr>
        <w:t>Ανοίγει τον δρόμο για την τακτοποίηση του ραδ</w:t>
      </w:r>
      <w:r>
        <w:rPr>
          <w:rFonts w:eastAsia="Times New Roman"/>
          <w:szCs w:val="24"/>
        </w:rPr>
        <w:t xml:space="preserve">ιοτηλεοπτικού τοπίου στο πνεύμα του Συντάγματος και των αποφάσεων του Συμβουλίου της Επικρατείας. </w:t>
      </w:r>
    </w:p>
    <w:p w14:paraId="7B21D694" w14:textId="77777777" w:rsidR="00B46177" w:rsidRDefault="00C46B70">
      <w:pPr>
        <w:spacing w:after="0" w:line="600" w:lineRule="auto"/>
        <w:ind w:firstLine="720"/>
        <w:jc w:val="both"/>
        <w:rPr>
          <w:rFonts w:eastAsia="Times New Roman"/>
          <w:szCs w:val="24"/>
        </w:rPr>
      </w:pPr>
      <w:r>
        <w:rPr>
          <w:rFonts w:eastAsia="Times New Roman"/>
          <w:szCs w:val="24"/>
        </w:rPr>
        <w:t>Στην περαιτέρω ενίσχυση του θεσμικού ρόλου του Εθνικού Συμβουλίου Ραδιοτηλεόρασης κινείται και η δεύτερη τροπολογία, με την οποία προβλέπεται ότι ο καθορισμό</w:t>
      </w:r>
      <w:r>
        <w:rPr>
          <w:rFonts w:eastAsia="Times New Roman"/>
          <w:szCs w:val="24"/>
        </w:rPr>
        <w:t xml:space="preserve">ς του αριθμού των δημοπρατούμενων αδειών θα πραγματοποιείται με σύμφωνη γνώμη του Εθνικού Συμβουλίου Ραδιοτηλεόρασης, η οποία δεσμεύει το αποφασίζον όργανο. Αυτό, πραγματικά, αναβαθμίζει το Συμβούλιο Ραδιοτηλεόρασης. </w:t>
      </w:r>
    </w:p>
    <w:p w14:paraId="7B21D695"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Εδώ να σημειώσω ότι αυτή η διάταξη της</w:t>
      </w:r>
      <w:r>
        <w:rPr>
          <w:rFonts w:eastAsia="Times New Roman"/>
          <w:szCs w:val="24"/>
        </w:rPr>
        <w:t xml:space="preserve"> αναβάθμισης υπερβαίνει όλα τα προηγούμενα νομοθετήματα από το 1989 και εντεύθεν, που αναθέτουν την αρμοδιότητα αυτή στον Υπουργό. </w:t>
      </w:r>
    </w:p>
    <w:p w14:paraId="7B21D696" w14:textId="77777777" w:rsidR="00B46177" w:rsidRDefault="00C46B70">
      <w:pPr>
        <w:spacing w:after="0" w:line="600" w:lineRule="auto"/>
        <w:ind w:firstLine="720"/>
        <w:jc w:val="both"/>
        <w:rPr>
          <w:rFonts w:eastAsia="Times New Roman"/>
          <w:szCs w:val="24"/>
        </w:rPr>
      </w:pPr>
      <w:r>
        <w:rPr>
          <w:rFonts w:eastAsia="Times New Roman"/>
          <w:szCs w:val="24"/>
        </w:rPr>
        <w:t>Απορία προκαλεί και η όψιμη άποψη της Ένωσης Κεντρώων της απόσυρσης του νόμου συνολικά, όταν -όπως προείπα- η Ένωση Κεντρώων</w:t>
      </w:r>
      <w:r>
        <w:rPr>
          <w:rFonts w:eastAsia="Times New Roman"/>
          <w:szCs w:val="24"/>
        </w:rPr>
        <w:t xml:space="preserve"> -όπως και πολλά από τα κόμματα- έχει ψηφίσει οκτώ από τα δεκαέξι άρθρα του νόμου που ζητά σήμερα να αποσυρθεί. </w:t>
      </w:r>
    </w:p>
    <w:p w14:paraId="7B21D697"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Βουλευτές, επειδή τα προβλήματα που απασχολούν την ελληνική κοινωνία και τη χώρα μας είναι πολύ πιο σοβαρά από τα να συζητούμ</w:t>
      </w:r>
      <w:r>
        <w:rPr>
          <w:rFonts w:eastAsia="Times New Roman"/>
          <w:szCs w:val="24"/>
        </w:rPr>
        <w:t>ε αν θα εφαρμοστεί η νομιμότητα και η συνταγματικότητα ή όχι, πρέπει να το προσπεράσουμε. Η απαίτηση της ελληνικής κοινωνίας είναι να προχωρήσουμε και να ψηφίσουμε ομόφωνα τις προτεινόμενες τροπολογίες που αναβαθμίζουν το Εθνικό Συμβο</w:t>
      </w:r>
      <w:r>
        <w:rPr>
          <w:rFonts w:eastAsia="Times New Roman"/>
          <w:szCs w:val="24"/>
        </w:rPr>
        <w:t>ύλιο</w:t>
      </w:r>
      <w:r>
        <w:rPr>
          <w:rFonts w:eastAsia="Times New Roman"/>
          <w:szCs w:val="24"/>
        </w:rPr>
        <w:t xml:space="preserve"> Ραδιοτηλεόρασης, </w:t>
      </w:r>
      <w:r>
        <w:rPr>
          <w:rFonts w:eastAsia="Times New Roman"/>
          <w:szCs w:val="24"/>
        </w:rPr>
        <w:t>για να ανοίξει ο δρόμος για τη συγκρότησ</w:t>
      </w:r>
      <w:r>
        <w:rPr>
          <w:rFonts w:eastAsia="Times New Roman"/>
          <w:szCs w:val="24"/>
        </w:rPr>
        <w:t>ή</w:t>
      </w:r>
      <w:r>
        <w:rPr>
          <w:rFonts w:eastAsia="Times New Roman"/>
          <w:szCs w:val="24"/>
        </w:rPr>
        <w:t xml:space="preserve"> του, για την τακτοποίηση του ραδιοτηλεοπτικού τοπίου. Τα αντίθετα, κυρίες και κύριοι, είναι η ανομία και η συνταγματική εκτροπή.</w:t>
      </w:r>
    </w:p>
    <w:p w14:paraId="7B21D698" w14:textId="77777777" w:rsidR="00B46177" w:rsidRDefault="00C46B70">
      <w:pPr>
        <w:spacing w:after="0" w:line="600" w:lineRule="auto"/>
        <w:ind w:firstLine="720"/>
        <w:jc w:val="both"/>
        <w:rPr>
          <w:rFonts w:eastAsia="Times New Roman"/>
          <w:szCs w:val="24"/>
        </w:rPr>
      </w:pPr>
      <w:r>
        <w:rPr>
          <w:rFonts w:eastAsia="Times New Roman"/>
          <w:szCs w:val="24"/>
        </w:rPr>
        <w:t xml:space="preserve">Ευχαριστώ.   </w:t>
      </w:r>
    </w:p>
    <w:p w14:paraId="7B21D699" w14:textId="77777777" w:rsidR="00B46177" w:rsidRDefault="00C46B70">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7B21D69A"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Άδωνις Γεωργιάδης από τη Νέα Δημοκρατία έχει τον λόγο. </w:t>
      </w:r>
    </w:p>
    <w:p w14:paraId="7B21D69B" w14:textId="77777777" w:rsidR="00B46177" w:rsidRDefault="00C46B7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Ευχαριστώ πάρα πολύ, κύριε Πρόεδρε.</w:t>
      </w:r>
    </w:p>
    <w:p w14:paraId="7B21D69C" w14:textId="77777777" w:rsidR="00B46177" w:rsidRDefault="00C46B70">
      <w:pPr>
        <w:spacing w:after="0" w:line="600" w:lineRule="auto"/>
        <w:ind w:firstLine="720"/>
        <w:jc w:val="both"/>
        <w:rPr>
          <w:rFonts w:eastAsia="Times New Roman"/>
          <w:szCs w:val="24"/>
        </w:rPr>
      </w:pPr>
      <w:r>
        <w:rPr>
          <w:rFonts w:eastAsia="Times New Roman"/>
          <w:szCs w:val="24"/>
        </w:rPr>
        <w:t>Κύριε Παππά, οφείλω προσωπικά να σας συγχαρώ -και το λέω με μεγάλη ειλικρίνεια- παρά τις μεγάλες α</w:t>
      </w:r>
      <w:r>
        <w:rPr>
          <w:rFonts w:eastAsia="Times New Roman"/>
          <w:szCs w:val="24"/>
        </w:rPr>
        <w:t>ποτυχίες στο Συμβούλιο της Επικρατείας. Σας συγχαίρω. Έχετε καταφέρει επί δύο μήνες να αλλάξετε την ατζέντα και να συνομιλεί ολόκληρη η ελληνική κοινωνία ωσάν να μην έχει άλλα προβλήματα η χώρα, ωσάν να είναι το ζήτημα της οριστικής αδειοδοτήσεως των τηλεο</w:t>
      </w:r>
      <w:r>
        <w:rPr>
          <w:rFonts w:eastAsia="Times New Roman"/>
          <w:szCs w:val="24"/>
        </w:rPr>
        <w:t xml:space="preserve">πτικών σταθμών το κορυφαίο ζήτημα της χώρας μας. </w:t>
      </w:r>
    </w:p>
    <w:p w14:paraId="7B21D69D" w14:textId="77777777" w:rsidR="00B46177" w:rsidRDefault="00C46B70">
      <w:pPr>
        <w:spacing w:after="0" w:line="600" w:lineRule="auto"/>
        <w:ind w:firstLine="720"/>
        <w:jc w:val="both"/>
        <w:rPr>
          <w:rFonts w:eastAsia="Times New Roman"/>
          <w:szCs w:val="24"/>
        </w:rPr>
      </w:pPr>
      <w:r>
        <w:rPr>
          <w:rFonts w:eastAsia="Times New Roman"/>
          <w:szCs w:val="24"/>
        </w:rPr>
        <w:t>Και αυτό, υπό μία έννοια, βοηθάει πολύ την Κυβέρνησή σας. Σήμερα έπρεπε να μιλάμε για τους συνταξιούχους, τους οποίους κοροϊδέψατε και τους κόψατε τις συντάξεις, ενώ τους υποσχόσασταν δέ</w:t>
      </w:r>
      <w:r>
        <w:rPr>
          <w:rFonts w:eastAsia="Times New Roman"/>
          <w:szCs w:val="24"/>
        </w:rPr>
        <w:lastRenderedPageBreak/>
        <w:t xml:space="preserve">κατη τρίτη σύνταξη. </w:t>
      </w:r>
      <w:r>
        <w:rPr>
          <w:rFonts w:eastAsia="Times New Roman"/>
          <w:szCs w:val="24"/>
        </w:rPr>
        <w:t xml:space="preserve">Σήμερα έπρεπε να συζητάμε για το πώς καταφέρατε να χάσετε μόνο από την ανακεφαλαιοποίηση των τραπεζών που δεν χρειαζόταν κι έγινε λόγω του πρώτο εξαμήνου διαπραγματεύσεώς σας -ακούστε το νούμερο που έχασε σε αξίες τραπεζικών μετοχών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κύ</w:t>
      </w:r>
      <w:r>
        <w:rPr>
          <w:rFonts w:eastAsia="Times New Roman"/>
          <w:szCs w:val="24"/>
        </w:rPr>
        <w:t xml:space="preserve">ριε Παππά, για το συμφέρον του οποίου κόπτεσθε- 30 χιλιάδες εκατομμύρια ευρώ. </w:t>
      </w:r>
    </w:p>
    <w:p w14:paraId="7B21D69E" w14:textId="77777777" w:rsidR="00B46177" w:rsidRDefault="00C46B70">
      <w:pPr>
        <w:spacing w:after="0" w:line="600" w:lineRule="auto"/>
        <w:ind w:firstLine="720"/>
        <w:jc w:val="both"/>
        <w:rPr>
          <w:rFonts w:eastAsia="Times New Roman"/>
          <w:szCs w:val="24"/>
        </w:rPr>
      </w:pPr>
      <w:r>
        <w:rPr>
          <w:rFonts w:eastAsia="Times New Roman"/>
          <w:szCs w:val="24"/>
        </w:rPr>
        <w:t>Εσείς και η Κυβέρνησή σας παραλάβατε 34 δισεκατομμύρια ευρώ ως αξίες τραπεζικών μετοχών και τα κάνατε 4 δισεκατομμύρια μέσα σε εννέα μήνες. Χάσατε 30 χιλιάδες εκατομμύρια. Και β</w:t>
      </w:r>
      <w:r>
        <w:rPr>
          <w:rFonts w:eastAsia="Times New Roman"/>
          <w:szCs w:val="24"/>
        </w:rPr>
        <w:t xml:space="preserve">γαίνετε και κάνετε υποδείξεις. Χάσατε 30 χιλιάδες εκατομμύρια και γελάει ο κ. Παππάς. Κι έχει το θράσος να βγαίνει στα κανάλια και να λέει: «Υπερασπίζομαι το δημόσιο συμφέρον. Σας έφερα 258 εκατομμύρια». Μπράβο! Μας λείπουν είκοσι εννέα χιλιάδες οκτακόσια </w:t>
      </w:r>
      <w:r>
        <w:rPr>
          <w:rFonts w:eastAsia="Times New Roman"/>
          <w:szCs w:val="24"/>
        </w:rPr>
        <w:t xml:space="preserve">εκατομμύρια! Μη γελάτε καθόλου! </w:t>
      </w:r>
    </w:p>
    <w:p w14:paraId="7B21D69F" w14:textId="77777777" w:rsidR="00B46177" w:rsidRDefault="00C46B70">
      <w:pPr>
        <w:spacing w:after="0" w:line="600" w:lineRule="auto"/>
        <w:ind w:firstLine="720"/>
        <w:jc w:val="both"/>
        <w:rPr>
          <w:rFonts w:eastAsia="Times New Roman"/>
          <w:szCs w:val="24"/>
        </w:rPr>
      </w:pPr>
      <w:r>
        <w:rPr>
          <w:rFonts w:eastAsia="Times New Roman"/>
          <w:szCs w:val="24"/>
        </w:rPr>
        <w:t>Πράγματι, είναι μια μορφή επιτυχίας ότι συζητάμε τόσο καιρό γι’ αυτό το θέμα, λες και είναι το μείζον θέμα. Ε, δεν είναι το μείζον θέμα. Λύστε τα σοβαρά θέματα της χώρας και να λύσουμε κι αυτό. Δεν είναι, όμως, το μείζον θέ</w:t>
      </w:r>
      <w:r>
        <w:rPr>
          <w:rFonts w:eastAsia="Times New Roman"/>
          <w:szCs w:val="24"/>
        </w:rPr>
        <w:t xml:space="preserve">μα. Υπό αυτήν την έννοια, και η σπουδή σας να νομοθετήσετε πριν καν πάρετε την </w:t>
      </w:r>
      <w:r>
        <w:rPr>
          <w:rFonts w:eastAsia="Times New Roman"/>
          <w:szCs w:val="24"/>
        </w:rPr>
        <w:lastRenderedPageBreak/>
        <w:t>απόφαση του Συμβουλίου της Επικρατείας, υπηρετεί αυτή την στρατηγική, να πείσετε, δηλαδή, τον ελληνικό λαό για το πόσο σπουδαίο είναι αυτό το θέμα.</w:t>
      </w:r>
    </w:p>
    <w:p w14:paraId="7B21D6A0" w14:textId="77777777" w:rsidR="00B46177" w:rsidRDefault="00C46B70">
      <w:pPr>
        <w:spacing w:after="0" w:line="600" w:lineRule="auto"/>
        <w:ind w:firstLine="720"/>
        <w:jc w:val="both"/>
        <w:rPr>
          <w:rFonts w:eastAsia="Times New Roman"/>
          <w:szCs w:val="24"/>
        </w:rPr>
      </w:pPr>
      <w:r>
        <w:rPr>
          <w:rFonts w:eastAsia="Times New Roman"/>
          <w:szCs w:val="24"/>
        </w:rPr>
        <w:t>Πάμε, όμως, να τα δούμε με τη</w:t>
      </w:r>
      <w:r>
        <w:rPr>
          <w:rFonts w:eastAsia="Times New Roman"/>
          <w:szCs w:val="24"/>
        </w:rPr>
        <w:t xml:space="preserve"> σειρά, κύριε Παππά. </w:t>
      </w:r>
    </w:p>
    <w:p w14:paraId="7B21D6A1" w14:textId="77777777" w:rsidR="00B46177" w:rsidRDefault="00C46B70">
      <w:pPr>
        <w:spacing w:after="0" w:line="600" w:lineRule="auto"/>
        <w:ind w:firstLine="720"/>
        <w:jc w:val="both"/>
        <w:rPr>
          <w:rFonts w:eastAsia="Times New Roman"/>
          <w:szCs w:val="24"/>
        </w:rPr>
      </w:pPr>
      <w:r>
        <w:rPr>
          <w:rFonts w:eastAsia="Times New Roman"/>
          <w:szCs w:val="24"/>
        </w:rPr>
        <w:t xml:space="preserve">Πρώτα απ’ όλα, θέλετε να ρίξετε το βάρος της μη συγκροτήσεως του </w:t>
      </w:r>
      <w:r>
        <w:rPr>
          <w:rFonts w:eastAsia="Times New Roman"/>
          <w:szCs w:val="24"/>
        </w:rPr>
        <w:t xml:space="preserve">συμβουλίου </w:t>
      </w:r>
      <w:r>
        <w:rPr>
          <w:rFonts w:eastAsia="Times New Roman"/>
          <w:szCs w:val="24"/>
        </w:rPr>
        <w:t xml:space="preserve">στη Νέα Δημοκρατία. Το λέει και ο κ. Παπαχριστόπουλος σε κάθε κανάλι που βγαίνει. Αυτό, πέραν του ότι είναι λάθος, είναι ψέμα, γιατί γνωρίζετε καλά ότι </w:t>
      </w:r>
      <w:r>
        <w:rPr>
          <w:rFonts w:eastAsia="Times New Roman"/>
          <w:szCs w:val="24"/>
        </w:rPr>
        <w:t>συμβού</w:t>
      </w:r>
      <w:r>
        <w:rPr>
          <w:rFonts w:eastAsia="Times New Roman"/>
          <w:szCs w:val="24"/>
        </w:rPr>
        <w:t xml:space="preserve">λιο </w:t>
      </w:r>
      <w:r>
        <w:rPr>
          <w:rFonts w:eastAsia="Times New Roman"/>
          <w:szCs w:val="24"/>
        </w:rPr>
        <w:t xml:space="preserve">είχαμε. Το </w:t>
      </w:r>
      <w:r>
        <w:rPr>
          <w:rFonts w:eastAsia="Times New Roman"/>
          <w:szCs w:val="24"/>
        </w:rPr>
        <w:t>συμβούλιο</w:t>
      </w:r>
      <w:r>
        <w:rPr>
          <w:rFonts w:eastAsia="Times New Roman"/>
          <w:szCs w:val="24"/>
        </w:rPr>
        <w:t xml:space="preserve"> εσείς το καταργήσατε, προσωπικά εσείς. Και γιατί το καταργήσατε; Και μην κουνάτε καθόλου το κεφάλι σας. Γιατί το καταργήσατε, λοιπόν; Γιατί θέλατε να ξηλώσετε την κ. Λίνα Αλεξίου. Σας λέει τίποτα το όνομα «Ζωή Κωνσταντοπούλου»; Το </w:t>
      </w:r>
      <w:r>
        <w:rPr>
          <w:rFonts w:eastAsia="Times New Roman"/>
          <w:szCs w:val="24"/>
        </w:rPr>
        <w:t xml:space="preserve">θυμάστε καθόλου; Μπράβο. </w:t>
      </w:r>
    </w:p>
    <w:p w14:paraId="7B21D6A2" w14:textId="77777777" w:rsidR="00B46177" w:rsidRDefault="00C46B70">
      <w:pPr>
        <w:spacing w:after="0" w:line="600" w:lineRule="auto"/>
        <w:ind w:firstLine="720"/>
        <w:jc w:val="both"/>
        <w:rPr>
          <w:rFonts w:eastAsia="Times New Roman"/>
          <w:szCs w:val="24"/>
        </w:rPr>
      </w:pPr>
      <w:r>
        <w:rPr>
          <w:rFonts w:eastAsia="Times New Roman"/>
          <w:szCs w:val="24"/>
        </w:rPr>
        <w:t xml:space="preserve">Επειδή, λοιπόν, θέλατε να ξηλώσετε τη μητέρα της κ. Ζωής Κωνσταντοπούλου, -εσείς εδώ οι πρώην σύντροφοί της, που την </w:t>
      </w:r>
      <w:r>
        <w:rPr>
          <w:rFonts w:eastAsia="Times New Roman"/>
          <w:szCs w:val="24"/>
        </w:rPr>
        <w:t xml:space="preserve">χειροκροτούσατε </w:t>
      </w:r>
      <w:r>
        <w:rPr>
          <w:rFonts w:eastAsia="Times New Roman"/>
          <w:szCs w:val="24"/>
        </w:rPr>
        <w:t xml:space="preserve">όταν ήταν Πρόεδρος της Βουλής και λέγατε τι σπουδαία είναι- </w:t>
      </w:r>
      <w:r>
        <w:rPr>
          <w:rFonts w:eastAsia="Times New Roman"/>
          <w:szCs w:val="24"/>
        </w:rPr>
        <w:lastRenderedPageBreak/>
        <w:t xml:space="preserve">από το </w:t>
      </w:r>
      <w:r>
        <w:rPr>
          <w:rFonts w:eastAsia="Times New Roman"/>
          <w:szCs w:val="24"/>
        </w:rPr>
        <w:t xml:space="preserve">συμβούλιο </w:t>
      </w:r>
      <w:r>
        <w:rPr>
          <w:rFonts w:eastAsia="Times New Roman"/>
          <w:szCs w:val="24"/>
        </w:rPr>
        <w:t>και δεν μπορούσατε ν</w:t>
      </w:r>
      <w:r>
        <w:rPr>
          <w:rFonts w:eastAsia="Times New Roman"/>
          <w:szCs w:val="24"/>
        </w:rPr>
        <w:t xml:space="preserve">α ξηλώσετε μόνο έναν, καταργήσατε ένα βράδυ εδώ όλο το </w:t>
      </w:r>
      <w:r>
        <w:rPr>
          <w:rFonts w:eastAsia="Times New Roman"/>
          <w:szCs w:val="24"/>
        </w:rPr>
        <w:t xml:space="preserve">συμβούλιο </w:t>
      </w:r>
      <w:r>
        <w:rPr>
          <w:rFonts w:eastAsia="Times New Roman"/>
          <w:szCs w:val="24"/>
        </w:rPr>
        <w:t xml:space="preserve">που υπήρχε, το οποίο μπορούσε να συνεδριάζει και να προχωρήσει και τις διαδικασίες. </w:t>
      </w:r>
    </w:p>
    <w:p w14:paraId="7B21D6A3" w14:textId="77777777" w:rsidR="00B46177" w:rsidRDefault="00C46B70">
      <w:pPr>
        <w:spacing w:after="0" w:line="600" w:lineRule="auto"/>
        <w:ind w:firstLine="720"/>
        <w:jc w:val="both"/>
        <w:rPr>
          <w:rFonts w:eastAsia="Times New Roman"/>
          <w:szCs w:val="24"/>
        </w:rPr>
      </w:pPr>
      <w:r>
        <w:rPr>
          <w:rFonts w:eastAsia="Times New Roman"/>
          <w:szCs w:val="24"/>
        </w:rPr>
        <w:t xml:space="preserve">Άρα, σήμερα δεν έχουμε </w:t>
      </w:r>
      <w:r>
        <w:rPr>
          <w:rFonts w:eastAsia="Times New Roman"/>
          <w:szCs w:val="24"/>
        </w:rPr>
        <w:t>συμβούλιο</w:t>
      </w:r>
      <w:r>
        <w:rPr>
          <w:rFonts w:eastAsia="Times New Roman"/>
          <w:szCs w:val="24"/>
        </w:rPr>
        <w:t>, γιατί εσείς δεν θέλατε τη μητέρα της Ζωής Κωνσταντοπούλου, για να συνενν</w:t>
      </w:r>
      <w:r>
        <w:rPr>
          <w:rFonts w:eastAsia="Times New Roman"/>
          <w:szCs w:val="24"/>
        </w:rPr>
        <w:t>οούμαστε.</w:t>
      </w:r>
    </w:p>
    <w:p w14:paraId="7B21D6A4" w14:textId="77777777" w:rsidR="00B46177" w:rsidRDefault="00C46B70">
      <w:pPr>
        <w:spacing w:after="0" w:line="600" w:lineRule="auto"/>
        <w:ind w:firstLine="720"/>
        <w:jc w:val="both"/>
        <w:rPr>
          <w:rFonts w:eastAsia="Times New Roman"/>
          <w:szCs w:val="24"/>
        </w:rPr>
      </w:pPr>
      <w:r>
        <w:rPr>
          <w:rFonts w:eastAsia="Times New Roman"/>
          <w:szCs w:val="24"/>
        </w:rPr>
        <w:t xml:space="preserve">Πάμε, όμως, και στη συνέχεια. Τι κάνατε; Αφού υφαρπάξατε τις αρμοδιότητες του Εθνικού Ραδιοτηλεοπτικού Συμβουλίου, μετά είχατε και την απαίτηση η Νέα Δημοκρατία και η υπόλοιπη αντιπολίτευση να έρθει και να ψηφίσει </w:t>
      </w:r>
      <w:r>
        <w:rPr>
          <w:rFonts w:eastAsia="Times New Roman"/>
          <w:szCs w:val="24"/>
        </w:rPr>
        <w:t>συμβούλιο</w:t>
      </w:r>
      <w:r>
        <w:rPr>
          <w:rFonts w:eastAsia="Times New Roman"/>
          <w:szCs w:val="24"/>
        </w:rPr>
        <w:t>. Και έχετε και το ακόμ</w:t>
      </w:r>
      <w:r>
        <w:rPr>
          <w:rFonts w:eastAsia="Times New Roman"/>
          <w:szCs w:val="24"/>
        </w:rPr>
        <w:t xml:space="preserve">α μεγαλύτερο θράσος να κατηγορείτε την Αξιωματική Αντιπολίτευση ότι δεν κάνει -λέει- εποικοδομητική αντιπολίτευση. Έρχεστε και λέτε εσείς, ο Παππάς, ο Τσίπρας, που ως </w:t>
      </w:r>
      <w:r>
        <w:rPr>
          <w:rFonts w:eastAsia="Times New Roman"/>
          <w:szCs w:val="24"/>
        </w:rPr>
        <w:t xml:space="preserve">Αρχηγός </w:t>
      </w:r>
      <w:r>
        <w:rPr>
          <w:rFonts w:eastAsia="Times New Roman"/>
          <w:szCs w:val="24"/>
        </w:rPr>
        <w:t xml:space="preserve">της Αντιπολιτεύσεως δεν ψήφισε ούτε ένα άρθρο ενός νόμου, δεν ψήφισε ούτε μία </w:t>
      </w:r>
      <w:r>
        <w:rPr>
          <w:rFonts w:eastAsia="Times New Roman"/>
          <w:szCs w:val="24"/>
        </w:rPr>
        <w:t>ανε</w:t>
      </w:r>
      <w:r>
        <w:rPr>
          <w:rFonts w:eastAsia="Times New Roman"/>
          <w:szCs w:val="24"/>
        </w:rPr>
        <w:t>ξάρτητη αρχή</w:t>
      </w:r>
      <w:r>
        <w:rPr>
          <w:rFonts w:eastAsia="Times New Roman"/>
          <w:szCs w:val="24"/>
        </w:rPr>
        <w:t xml:space="preserve"> και δεν έβαλε πλάτη στην εθνική διαπραγμάτευση -γιατί τότε μας λέγατε ότι θα διώξετε τον Σόιμπλε, τη Μέρκελ κλπ.- της χώρας, ότι δεν κάνουμε εποικοδομητική αντιπολίτευση. Και δεν πέφτει το ταβάνι εδώ να σας πλακώσει την ώρα που τα λέτε!</w:t>
      </w:r>
    </w:p>
    <w:p w14:paraId="7B21D6A5"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Πάμε, </w:t>
      </w:r>
      <w:r>
        <w:rPr>
          <w:rFonts w:eastAsia="Times New Roman"/>
          <w:szCs w:val="24"/>
        </w:rPr>
        <w:t>όμως, τώρα στην ουσία για το πού βρισκόμαστε σήμερα. Έρχεστε με μία νομοθετική πρωτοβουλία. Κατ’ αρχάς, γιατί έρχεστε με αυτή τη νομοθετική πρωτοβουλία; Έρχεστε, γιατί ηττηθήκατε κατά κράτος. Σπανίως στην πολιτική ιστορία της χώρας μας ένας Υπουργός έχει η</w:t>
      </w:r>
      <w:r>
        <w:rPr>
          <w:rFonts w:eastAsia="Times New Roman"/>
          <w:szCs w:val="24"/>
        </w:rPr>
        <w:t>ττηθεί τόσο έντονα και με τόσο ξεκάθαρο τρόπο όσο εσείς. Και δεν είχατε την ελάχιστη ευθιξία να παραιτηθείτε. Αυτό, ομολογώ, είναι πρωτοφανές.</w:t>
      </w:r>
    </w:p>
    <w:p w14:paraId="7B21D6A6" w14:textId="77777777" w:rsidR="00B46177" w:rsidRDefault="00C46B70">
      <w:pPr>
        <w:spacing w:after="0" w:line="600" w:lineRule="auto"/>
        <w:ind w:firstLine="720"/>
        <w:jc w:val="both"/>
        <w:rPr>
          <w:rFonts w:eastAsia="Times New Roman"/>
          <w:szCs w:val="24"/>
        </w:rPr>
      </w:pPr>
      <w:r>
        <w:rPr>
          <w:rFonts w:eastAsia="Times New Roman"/>
          <w:szCs w:val="24"/>
        </w:rPr>
        <w:t xml:space="preserve">Υπενθυμίζω τη δήλωση του κ. Τσίπρα στη Διεθνή Έκθεση Θεσσαλονίκης: «Είναι αδιανόητο το Συμβούλιο της Επικρατείας </w:t>
      </w:r>
      <w:r>
        <w:rPr>
          <w:rFonts w:eastAsia="Times New Roman"/>
          <w:szCs w:val="24"/>
        </w:rPr>
        <w:t>να βγάλει αντισυνταγματικό το νόμο Παππά. Αδιανόητο!» Τόσο καλά είχατε πληροφορήσει τον Πρωθυπουργό σας και τον εκθέσατε κατά αυτόν τον τρόπο. Εκτός και εάν ήταν δική του, πρωτόλεια άποψη και έχει απλώς εκτεθεί ο ίδιος όπως σε τόσα άλλα, πράγμα που καθόλου</w:t>
      </w:r>
      <w:r>
        <w:rPr>
          <w:rFonts w:eastAsia="Times New Roman"/>
          <w:szCs w:val="24"/>
        </w:rPr>
        <w:t xml:space="preserve"> δεν αποκλείεται.</w:t>
      </w:r>
    </w:p>
    <w:p w14:paraId="7B21D6A7" w14:textId="77777777" w:rsidR="00B46177" w:rsidRDefault="00C46B70">
      <w:pPr>
        <w:spacing w:after="0" w:line="600" w:lineRule="auto"/>
        <w:ind w:firstLine="720"/>
        <w:jc w:val="both"/>
        <w:rPr>
          <w:rFonts w:eastAsia="Times New Roman"/>
          <w:szCs w:val="24"/>
        </w:rPr>
      </w:pPr>
      <w:r>
        <w:rPr>
          <w:rFonts w:eastAsia="Times New Roman"/>
          <w:szCs w:val="24"/>
        </w:rPr>
        <w:t xml:space="preserve">Πάμε τώρα στη θέση της Νέας Δημοκρατίας για να είμαστε όλοι καθαροί και συνεννοημένοι μεταξύ μας. Η Νέα Δημοκρατία φυσικά και θέλει να υπάρχει </w:t>
      </w:r>
      <w:r>
        <w:rPr>
          <w:rFonts w:eastAsia="Times New Roman"/>
          <w:szCs w:val="24"/>
        </w:rPr>
        <w:t>συμβούλιο</w:t>
      </w:r>
      <w:r>
        <w:rPr>
          <w:rFonts w:eastAsia="Times New Roman"/>
          <w:szCs w:val="24"/>
        </w:rPr>
        <w:t xml:space="preserve">. Η Νέα Δημοκρατία, που την κατηγορείτε </w:t>
      </w:r>
      <w:r>
        <w:rPr>
          <w:rFonts w:eastAsia="Times New Roman"/>
          <w:szCs w:val="24"/>
        </w:rPr>
        <w:lastRenderedPageBreak/>
        <w:t>για αδιάλλακτη πολιτική, έχει ψηφίσει τέσσερις</w:t>
      </w:r>
      <w:r>
        <w:rPr>
          <w:rFonts w:eastAsia="Times New Roman"/>
          <w:szCs w:val="24"/>
        </w:rPr>
        <w:t xml:space="preserve"> </w:t>
      </w:r>
      <w:r>
        <w:rPr>
          <w:rFonts w:eastAsia="Times New Roman"/>
          <w:szCs w:val="24"/>
        </w:rPr>
        <w:t xml:space="preserve">ανεξάρτητες αρχές </w:t>
      </w:r>
      <w:r>
        <w:rPr>
          <w:rFonts w:eastAsia="Times New Roman"/>
          <w:szCs w:val="24"/>
        </w:rPr>
        <w:t xml:space="preserve">ήδη όταν εσείς δεν είχατε ψηφίσει ούτε μία. Και έρχεστε εσείς που δεν είχατε ψηφίσει ούτε μία, να κατηγορείτε τη Νέα Δημοκρατία ότι μπλοκάρει τις </w:t>
      </w:r>
      <w:r>
        <w:rPr>
          <w:rFonts w:eastAsia="Times New Roman"/>
          <w:szCs w:val="24"/>
        </w:rPr>
        <w:t>ανεξάρτητες αρχές</w:t>
      </w:r>
      <w:r>
        <w:rPr>
          <w:rFonts w:eastAsia="Times New Roman"/>
          <w:szCs w:val="24"/>
        </w:rPr>
        <w:t xml:space="preserve">. </w:t>
      </w:r>
    </w:p>
    <w:p w14:paraId="7B21D6A8" w14:textId="77777777" w:rsidR="00B46177" w:rsidRDefault="00C46B70">
      <w:pPr>
        <w:spacing w:after="0" w:line="600" w:lineRule="auto"/>
        <w:ind w:firstLine="720"/>
        <w:jc w:val="both"/>
        <w:rPr>
          <w:rFonts w:eastAsia="Times New Roman"/>
          <w:szCs w:val="24"/>
        </w:rPr>
      </w:pPr>
      <w:r>
        <w:rPr>
          <w:rFonts w:eastAsia="Times New Roman"/>
          <w:szCs w:val="24"/>
        </w:rPr>
        <w:t>Γιατί, όμως, δεν την έχουμε ψηφίσει; Γιατί η θέση μας από την αρχή είνα</w:t>
      </w:r>
      <w:r>
        <w:rPr>
          <w:rFonts w:eastAsia="Times New Roman"/>
          <w:szCs w:val="24"/>
        </w:rPr>
        <w:t>ι απολύτως ξεκάθαρη και δεδομένη, για να είμαστε συνεννοημένοι. Δεν σας έχουμε απολύτως κα</w:t>
      </w:r>
      <w:r>
        <w:rPr>
          <w:rFonts w:eastAsia="Times New Roman"/>
          <w:szCs w:val="24"/>
        </w:rPr>
        <w:t>μ</w:t>
      </w:r>
      <w:r>
        <w:rPr>
          <w:rFonts w:eastAsia="Times New Roman"/>
          <w:szCs w:val="24"/>
        </w:rPr>
        <w:t>μία εμπιστοσύνη, μηδενική εμπιστοσύνη, σας θεωρούμε παντελώς αναξιόπιστο. Εγώ προσωπικά -και θα το πω να ακουστεί- σας θεωρώ και τον ηθικό αυτουργό, τον ιθύνοντα νου</w:t>
      </w:r>
      <w:r>
        <w:rPr>
          <w:rFonts w:eastAsia="Times New Roman"/>
          <w:szCs w:val="24"/>
        </w:rPr>
        <w:t xml:space="preserve">, της απόπειρας εκβιασμού του δικαστηρίου με το γνωστό πρωτοσέλιδο της </w:t>
      </w:r>
      <w:r>
        <w:rPr>
          <w:rFonts w:eastAsia="Times New Roman"/>
          <w:szCs w:val="24"/>
        </w:rPr>
        <w:t>«</w:t>
      </w:r>
      <w:r>
        <w:rPr>
          <w:rFonts w:eastAsia="Times New Roman"/>
          <w:szCs w:val="24"/>
        </w:rPr>
        <w:t>ΑΥΓΗΣ</w:t>
      </w:r>
      <w:r>
        <w:rPr>
          <w:rFonts w:eastAsia="Times New Roman"/>
          <w:szCs w:val="24"/>
        </w:rPr>
        <w:t>»</w:t>
      </w:r>
      <w:r>
        <w:rPr>
          <w:rFonts w:eastAsia="Times New Roman"/>
          <w:szCs w:val="24"/>
        </w:rPr>
        <w:t xml:space="preserve">, όπου αφού το δημοσίευσε το κομματικό σας όργανο σε πρωτοσέλιδο -κομματική σας εφημερίδα το έχει δημοσιεύσει-, βγήκατε μετά εσείς και λέγατε ότι είναι απαράδεκτο να βγαίνουν τα </w:t>
      </w:r>
      <w:r>
        <w:rPr>
          <w:rFonts w:eastAsia="Times New Roman"/>
          <w:szCs w:val="24"/>
        </w:rPr>
        <w:t>προσωπικά του δικαστή στον αέρα. Τέτοια υποκρισία!</w:t>
      </w:r>
    </w:p>
    <w:p w14:paraId="7B21D6A9" w14:textId="77777777" w:rsidR="00B46177" w:rsidRDefault="00C46B70">
      <w:pPr>
        <w:spacing w:after="0" w:line="600" w:lineRule="auto"/>
        <w:ind w:firstLine="720"/>
        <w:jc w:val="both"/>
        <w:rPr>
          <w:rFonts w:eastAsia="Times New Roman"/>
          <w:szCs w:val="24"/>
        </w:rPr>
      </w:pPr>
      <w:r>
        <w:rPr>
          <w:rFonts w:eastAsia="Times New Roman"/>
          <w:szCs w:val="24"/>
        </w:rPr>
        <w:t xml:space="preserve">Τι πιστεύουμε ότι θέλετε να κάνετε; Πιστεύουμε ότι αυτό που τώρα προσπαθείτε να κάνετε -και που σας ξέφυγε το πρωί, ευτυχώς, στην τηλεόραση του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για να είμαστε όλοι ενήμεροι στην Αίθουσα </w:t>
      </w:r>
      <w:r>
        <w:rPr>
          <w:rFonts w:eastAsia="Times New Roman"/>
          <w:szCs w:val="24"/>
        </w:rPr>
        <w:lastRenderedPageBreak/>
        <w:t xml:space="preserve">εδώ- είναι </w:t>
      </w:r>
      <w:r>
        <w:rPr>
          <w:rFonts w:eastAsia="Times New Roman"/>
          <w:szCs w:val="24"/>
        </w:rPr>
        <w:t xml:space="preserve">πολύ απλό. Να φτιάξετε ένα ελεγχόμενο από εσάς </w:t>
      </w:r>
      <w:r>
        <w:rPr>
          <w:rFonts w:eastAsia="Times New Roman"/>
          <w:szCs w:val="24"/>
        </w:rPr>
        <w:t>συμβούλιο</w:t>
      </w:r>
      <w:r>
        <w:rPr>
          <w:rFonts w:eastAsia="Times New Roman"/>
          <w:szCs w:val="24"/>
        </w:rPr>
        <w:t xml:space="preserve">. Να παρασύρετε, δηλαδή, την αντιπολίτευση στο σύνολό της στο να φτιάξετε ένα ελεγχόμενο από εσάς </w:t>
      </w:r>
      <w:r>
        <w:rPr>
          <w:rFonts w:eastAsia="Times New Roman"/>
          <w:szCs w:val="24"/>
        </w:rPr>
        <w:t xml:space="preserve">συμβούλιο </w:t>
      </w:r>
      <w:r>
        <w:rPr>
          <w:rFonts w:eastAsia="Times New Roman"/>
          <w:szCs w:val="24"/>
        </w:rPr>
        <w:t>και να επαναφέρετε</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την προσπάθειά σας να κλείσετε τα κανάλια και να διαμορφώσετε τ</w:t>
      </w:r>
      <w:r>
        <w:rPr>
          <w:rFonts w:eastAsia="Times New Roman"/>
          <w:szCs w:val="24"/>
        </w:rPr>
        <w:t>ο ραδιοτηλεοπτικό τοπίο με τον τρόπο που εσείς επιθυμείτε μέσω του Ραδιοτηλεοπτικού Συμβουλίου. Αυτό θέλετε να κάνετε!</w:t>
      </w:r>
    </w:p>
    <w:p w14:paraId="7B21D6AA" w14:textId="77777777" w:rsidR="00B46177" w:rsidRDefault="00C46B70">
      <w:pPr>
        <w:spacing w:after="0"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 xml:space="preserve">του </w:t>
      </w:r>
      <w:r>
        <w:rPr>
          <w:rFonts w:eastAsia="Times New Roman" w:cs="Times New Roman"/>
          <w:szCs w:val="24"/>
        </w:rPr>
        <w:t>κυρίου Βουλευτή)</w:t>
      </w:r>
    </w:p>
    <w:p w14:paraId="7B21D6AB" w14:textId="77777777" w:rsidR="00B46177" w:rsidRDefault="00C46B70">
      <w:pPr>
        <w:spacing w:after="0" w:line="600" w:lineRule="auto"/>
        <w:ind w:firstLine="720"/>
        <w:jc w:val="both"/>
        <w:rPr>
          <w:rFonts w:eastAsia="Times New Roman"/>
          <w:szCs w:val="24"/>
        </w:rPr>
      </w:pPr>
      <w:r>
        <w:rPr>
          <w:rFonts w:eastAsia="Times New Roman"/>
          <w:szCs w:val="24"/>
        </w:rPr>
        <w:t xml:space="preserve">Γιατί εάν δεν θέλατε να κάνατε αυτό, θα πηγαίνατε με θάρρος και θα λέγατε στις συνεντεύξεις σας και σήμερα και αλλαχού, ότι εντάξει, αυτή η υπόθεση τελείωσε, πάμε να βρούμε συναινετική λύση με όλους για να φτιάξουμε έναν καινούριο ραδιοτηλεοπτικό χάρτη με </w:t>
      </w:r>
      <w:r>
        <w:rPr>
          <w:rFonts w:eastAsia="Times New Roman"/>
          <w:szCs w:val="24"/>
        </w:rPr>
        <w:t xml:space="preserve">οριστικές άδειες. Όμως, δεν κάνατε αυτό. Τι είπατε το πρωί στη συνέντευξή σας στον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Είπατε ότι βεβαίως ο νόμος Παππά συνεχίζεται, απλώς καθυστερεί λίγο η εφαρμογή του λόγω της αποφάσεως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 κύριε Λοβέρδο. Αυτή ήταν η ακριβής φράση του κ. Παππ</w:t>
      </w:r>
      <w:r>
        <w:rPr>
          <w:rFonts w:eastAsia="Times New Roman"/>
          <w:szCs w:val="24"/>
        </w:rPr>
        <w:t xml:space="preserve">ά. Καθυστερεί λίγο η εφαρμογή του! Και εκεί, κύριε Βούτση, βάλατε και τα τέσσερα. Επανήλθε ο Υπουργός στα τέσσερα. </w:t>
      </w:r>
    </w:p>
    <w:p w14:paraId="7B21D6AC" w14:textId="77777777" w:rsidR="00B46177" w:rsidRDefault="00C46B70">
      <w:pPr>
        <w:spacing w:after="0"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Κύριε Γεωργιάδη, δεν μπορείτε να καθυστερήσετε άλλο. Θα βάλετε μία τελεία τώρα.</w:t>
      </w:r>
    </w:p>
    <w:p w14:paraId="7B21D6AD" w14:textId="77777777" w:rsidR="00B46177" w:rsidRDefault="00C46B70">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Και η σύμφωνη γνώμη που βάζει σήμερα, βεβαίως είναι μια μείζονα υποχώρηση σε σχέση με αυτά που έλεγε πριν λόγω του Συμβουλίου της Επικρατείας. Έχει, όμως, νόημα μόνο εάν έχουμε πραγματικά ανεξάρτητο Εθνικό Συμβούλιο Ραδιοτηλεοράσεως. Εάν έχετε κομματικά σ</w:t>
      </w:r>
      <w:r>
        <w:rPr>
          <w:rFonts w:eastAsia="Times New Roman"/>
          <w:szCs w:val="24"/>
        </w:rPr>
        <w:t>τελέχη, όπως ο κ. Μουλόπουλος -λέω ένα παράδειγμα- τότε βεβαίως με κομματικά στελέχη δεν έχουμε ένα ανεξάρτητο Συμβούλιο Ραδιοτηλεοράσεως.</w:t>
      </w:r>
    </w:p>
    <w:p w14:paraId="7B21D6AE" w14:textId="77777777" w:rsidR="00B46177" w:rsidRDefault="00C46B7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Ο κ. Μορώνης!</w:t>
      </w:r>
    </w:p>
    <w:p w14:paraId="7B21D6AF" w14:textId="77777777" w:rsidR="00B46177" w:rsidRDefault="00C46B7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Μην κουνάτε το κεφάλι σας, κύριε. Δεν ξέρετε ότι ήταν στ</w:t>
      </w:r>
      <w:r>
        <w:rPr>
          <w:rFonts w:eastAsia="Times New Roman"/>
          <w:szCs w:val="24"/>
        </w:rPr>
        <w:t xml:space="preserve">η διευθυντική ομάδα της </w:t>
      </w:r>
      <w:r>
        <w:rPr>
          <w:rFonts w:eastAsia="Times New Roman"/>
          <w:szCs w:val="24"/>
        </w:rPr>
        <w:t>«</w:t>
      </w:r>
      <w:r>
        <w:rPr>
          <w:rFonts w:eastAsia="Times New Roman"/>
          <w:szCs w:val="24"/>
        </w:rPr>
        <w:t>ΑΥΓΗΣ</w:t>
      </w:r>
      <w:r>
        <w:rPr>
          <w:rFonts w:eastAsia="Times New Roman"/>
          <w:szCs w:val="24"/>
        </w:rPr>
        <w:t>»</w:t>
      </w:r>
      <w:r>
        <w:rPr>
          <w:rFonts w:eastAsia="Times New Roman"/>
          <w:szCs w:val="24"/>
        </w:rPr>
        <w:t xml:space="preserve"> ο κ. Μουλόπουλος, ότι είναι κομματικό σας στέλεχος; Δεν το ξέρετε; </w:t>
      </w:r>
    </w:p>
    <w:p w14:paraId="7B21D6B0" w14:textId="77777777" w:rsidR="00B46177" w:rsidRDefault="00C46B70">
      <w:pPr>
        <w:spacing w:after="0" w:line="600" w:lineRule="auto"/>
        <w:ind w:firstLine="720"/>
        <w:jc w:val="both"/>
        <w:rPr>
          <w:rFonts w:eastAsia="Times New Roman"/>
          <w:szCs w:val="24"/>
        </w:rPr>
      </w:pPr>
      <w:r>
        <w:rPr>
          <w:rFonts w:eastAsia="Times New Roman"/>
          <w:szCs w:val="24"/>
        </w:rPr>
        <w:t>Αν ο σκοπός σας είναι…</w:t>
      </w:r>
    </w:p>
    <w:p w14:paraId="7B21D6B1" w14:textId="77777777" w:rsidR="00B46177" w:rsidRDefault="00C46B70">
      <w:pPr>
        <w:spacing w:after="0"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Κύριε Γεωργιάδη, ανοίγετε διάλογο τώρα, τέτοια ώρα; Τελείωσε ο χρόνος σας. Για λόγους ισηγορίας με τ</w:t>
      </w:r>
      <w:r>
        <w:rPr>
          <w:rFonts w:eastAsia="Times New Roman"/>
          <w:szCs w:val="24"/>
        </w:rPr>
        <w:t>ους συναδέλφους σας, βάλτε μια τελεία.</w:t>
      </w:r>
    </w:p>
    <w:p w14:paraId="7B21D6B2" w14:textId="77777777" w:rsidR="00B46177" w:rsidRDefault="00C46B7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...υπάρχει και θράσος!</w:t>
      </w:r>
    </w:p>
    <w:p w14:paraId="7B21D6B3" w14:textId="77777777" w:rsidR="00B46177" w:rsidRDefault="00C46B70">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Παρακαλώ;</w:t>
      </w:r>
    </w:p>
    <w:p w14:paraId="7B21D6B4" w14:textId="77777777" w:rsidR="00B46177" w:rsidRDefault="00C46B70">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B21D6B5"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Καλά τώρα! Θράσος! </w:t>
      </w:r>
    </w:p>
    <w:p w14:paraId="7B21D6B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Αν ο σκοπός σας είναι να μας παρασύρετε σε ένα ελεγχόμενο </w:t>
      </w:r>
      <w:r>
        <w:rPr>
          <w:rFonts w:eastAsia="Times New Roman" w:cs="Times New Roman"/>
          <w:szCs w:val="24"/>
        </w:rPr>
        <w:t xml:space="preserve">συμβούλιο </w:t>
      </w:r>
      <w:r>
        <w:rPr>
          <w:rFonts w:eastAsia="Times New Roman" w:cs="Times New Roman"/>
          <w:szCs w:val="24"/>
        </w:rPr>
        <w:t>απλώς και μόνο για να εφαρμόσετε τον νόμο που το Συμβούλιο της Επικρατείας δεν σας επέτρεψε να εφαρμόσετε και να στείλετε τους ανθρώπους στον δρόμο όπως θέλατε -αν αυτό θέλετε να κάνετε-,</w:t>
      </w:r>
      <w:r>
        <w:rPr>
          <w:rFonts w:eastAsia="Times New Roman" w:cs="Times New Roman"/>
          <w:szCs w:val="24"/>
        </w:rPr>
        <w:t xml:space="preserve"> σας διαβεβαιώ ότι η Νέα Δημοκρατία θα σας εμποδίσει να το κάνετε αυτό.</w:t>
      </w:r>
    </w:p>
    <w:p w14:paraId="7B21D6B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θέλετε πράγματι να φτιάξουμε </w:t>
      </w:r>
      <w:r>
        <w:rPr>
          <w:rFonts w:eastAsia="Times New Roman" w:cs="Times New Roman"/>
          <w:szCs w:val="24"/>
        </w:rPr>
        <w:t xml:space="preserve">συμβούλιο </w:t>
      </w:r>
      <w:r>
        <w:rPr>
          <w:rFonts w:eastAsia="Times New Roman" w:cs="Times New Roman"/>
          <w:szCs w:val="24"/>
        </w:rPr>
        <w:t>πραγματικό, η Νέα Δημοκρατία θα είναι εποικοδομητική. Αλλά, θα πρέπει να αφήσετε την αλαζονεία που είχατε στην προηγούμενή σας ομιλία και να σ</w:t>
      </w:r>
      <w:r>
        <w:rPr>
          <w:rFonts w:eastAsia="Times New Roman" w:cs="Times New Roman"/>
          <w:szCs w:val="24"/>
        </w:rPr>
        <w:t xml:space="preserve">ηκωθείτε από εκεί με θάρρος και να πείτε: «Απέτυχα. Ο νόμος μου και η προσπάθειά μου έχει τελειώσει. Πάμε από μηδενική βάση να φτιάξουμε ένα ραδιοτηλεοπτικό τοπίο με οριστικές άδειες». </w:t>
      </w:r>
    </w:p>
    <w:p w14:paraId="7B21D6B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Γεωργιάδη, δεν μπορείτε να αγνο</w:t>
      </w:r>
      <w:r>
        <w:rPr>
          <w:rFonts w:eastAsia="Times New Roman" w:cs="Times New Roman"/>
          <w:szCs w:val="24"/>
        </w:rPr>
        <w:t>είτε άλλο το Προεδρείο.</w:t>
      </w:r>
    </w:p>
    <w:p w14:paraId="7B21D6B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Τελειώνοντας, για να κλείσω από εκεί που ξεκίνησα, θα πω το εξής: Δεν είναι, παρά ταύτα, αυτό το ζήτημα το μεγαλύτερο πρόβλημα της Ελλάδας σήμερα -όπου μας έχετε βάλει μια ολόκληρη χώρα να ασχολούμαστε επ</w:t>
      </w:r>
      <w:r>
        <w:rPr>
          <w:rFonts w:eastAsia="Times New Roman" w:cs="Times New Roman"/>
          <w:szCs w:val="24"/>
        </w:rPr>
        <w:t>ί δύο μήνες- ούτε έχετε κάνει και τίποτα το τρομερά σπουδαίο όσο νομίζετε.</w:t>
      </w:r>
    </w:p>
    <w:p w14:paraId="7B21D6B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B21D6BB"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B21D6B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κ. Σαχινίδης.</w:t>
      </w:r>
    </w:p>
    <w:p w14:paraId="7B21D6B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κύριοι Υπουργο</w:t>
      </w:r>
      <w:r>
        <w:rPr>
          <w:rFonts w:eastAsia="Times New Roman" w:cs="Times New Roman"/>
          <w:szCs w:val="24"/>
        </w:rPr>
        <w:t xml:space="preserve">ί, κυρίες και κύριοι Βουλευτές, στο σημερινό σχέδιο νόμου για την κύρωση της Συμφωνίας μεταξύ της Κυβέρνησης της Ελληνικής Δημοκρατίας και της Κυβέρνησης της Κυπριακής Δημοκρατίας αν και ο </w:t>
      </w:r>
      <w:r>
        <w:rPr>
          <w:rFonts w:eastAsia="Times New Roman" w:cs="Times New Roman"/>
          <w:szCs w:val="24"/>
        </w:rPr>
        <w:t>ειδικός αγορητής</w:t>
      </w:r>
      <w:r>
        <w:rPr>
          <w:rFonts w:eastAsia="Times New Roman" w:cs="Times New Roman"/>
          <w:szCs w:val="24"/>
        </w:rPr>
        <w:t xml:space="preserve"> μας αρχικά είχε δηλώσει επιφύλαξη σήμερα ακούσατε </w:t>
      </w:r>
      <w:r>
        <w:rPr>
          <w:rFonts w:eastAsia="Times New Roman" w:cs="Times New Roman"/>
          <w:szCs w:val="24"/>
        </w:rPr>
        <w:t>πολύ καλά ότι είμαστε θετικοί. Είμαστε θετικοί γιατί δεν θα μπορούσαμε να κάνουμε και διαφορετικά ως Έλληνες εθνικιστές εμείς από τη Χρυσή Αυγή. Για εμάς, επειδή η Κύπρος δεν είναι ελληνική, αλλά είναι Ελλάδα, σε οτιδήποτε είναι καλύτερο για το νησί της Κύ</w:t>
      </w:r>
      <w:r>
        <w:rPr>
          <w:rFonts w:eastAsia="Times New Roman" w:cs="Times New Roman"/>
          <w:szCs w:val="24"/>
        </w:rPr>
        <w:t xml:space="preserve">πρου μας θα είμαστε θετικοί. </w:t>
      </w:r>
    </w:p>
    <w:p w14:paraId="7B21D6B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Εις ό,τι αφορά αυτά που ειπώθηκαν από πλευράς Υπουργών ΣΥΡΙΖΑ: Οι λόγοι σας, κύριε Παππά, από τις πράξεις σας έχουν διαφορά. Δυστυχώς οι πράξεις σας αναιρούν τους λόγους σας. Αναφερθήκατε στην τοποθέτησή σας και ζητήσατε τη συ</w:t>
      </w:r>
      <w:r>
        <w:rPr>
          <w:rFonts w:eastAsia="Times New Roman" w:cs="Times New Roman"/>
          <w:szCs w:val="24"/>
        </w:rPr>
        <w:t xml:space="preserve">ναίνεση ούτως ώστε να ψηφίσουμε όλοι μαζί τις τροπολογίες που φέρνετε σε κάθε νομοσχέδιο. Δυστυχώς, αυτό δεν μπορεί να γίνει. Στην τροπολογία με γενικό αριθμό </w:t>
      </w:r>
      <w:r>
        <w:rPr>
          <w:rFonts w:eastAsia="Times New Roman" w:cs="Times New Roman"/>
          <w:szCs w:val="24"/>
        </w:rPr>
        <w:lastRenderedPageBreak/>
        <w:t>734 και ειδικό 9, που καταθέσατε, δεν καταργείται, απλά αναστέλλεται. Ενώ ήμασταν πρόθυμοι να ψηφ</w:t>
      </w:r>
      <w:r>
        <w:rPr>
          <w:rFonts w:eastAsia="Times New Roman" w:cs="Times New Roman"/>
          <w:szCs w:val="24"/>
        </w:rPr>
        <w:t>ίσουμε από «Παρών» έως «Ναι», σε κα</w:t>
      </w:r>
      <w:r>
        <w:rPr>
          <w:rFonts w:eastAsia="Times New Roman" w:cs="Times New Roman"/>
          <w:szCs w:val="24"/>
        </w:rPr>
        <w:t>μ</w:t>
      </w:r>
      <w:r>
        <w:rPr>
          <w:rFonts w:eastAsia="Times New Roman" w:cs="Times New Roman"/>
          <w:szCs w:val="24"/>
        </w:rPr>
        <w:t xml:space="preserve">μία περίπτωση δεν θα μπορούσαμε να τη στηρίξουμε. </w:t>
      </w:r>
    </w:p>
    <w:p w14:paraId="7B21D6B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τις υπόλοιπες τροπολογίες: Με την τροπολογία με γενικό αριθμό 740 -την τελευταία που καταθέσατε- ζητάτε, κύριε Υπουργέ, να επιχειρήσετε εκ του πονηρού να </w:t>
      </w:r>
      <w:r>
        <w:rPr>
          <w:rFonts w:eastAsia="Times New Roman" w:cs="Times New Roman"/>
          <w:szCs w:val="24"/>
        </w:rPr>
        <w:t xml:space="preserve">αμβλύνετε τις αντιθέσεις οι οποίες έχουν προκύψει αναφορικά με το φλέγον ζήτημα των τηλεοπτικών αδειών και ενισχύετε, δήθεν, το Εθνικό Ραδιοτηλεοπτικό Συμβούλιο για προφανείς λόγους πολιτικής σκοπιμότητας. Συγκεκριμένα προτείνετε την αλλαγή μίας λέξης στο </w:t>
      </w:r>
      <w:r>
        <w:rPr>
          <w:rFonts w:eastAsia="Times New Roman" w:cs="Times New Roman"/>
          <w:szCs w:val="24"/>
        </w:rPr>
        <w:t xml:space="preserve">άρθρο 2 του ν.4339/2015, με τη σύμφωνη γνώμη του ΕΣΡ αντί για τη λέξη «αιτιολογημένη» που ίσχυε ως τώρα. </w:t>
      </w:r>
    </w:p>
    <w:p w14:paraId="7B21D6C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προφανές ότι η προσπάθειά σας, κύριε Υπουργέ, θέλει να θολώσει τα νερά και να αποδείξει, για μια ακόμη φορά, την ανακολουθία που επιδεικνύει αυτ</w:t>
      </w:r>
      <w:r>
        <w:rPr>
          <w:rFonts w:eastAsia="Times New Roman" w:cs="Times New Roman"/>
          <w:szCs w:val="24"/>
        </w:rPr>
        <w:t>ή η Κυβέρνηση μεταξύ των λόγων και των έργων της.</w:t>
      </w:r>
    </w:p>
    <w:p w14:paraId="7B21D6C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τροπολογία με γενικό αριθμό 738 και ειδικό 9, κύριε Κοντονή, το Υπουργείο Πολιτισμού και Αθλητισμού εισάγει μία διάταξη δυνάμει της οποίας προτείνεται ο καθορισμός μιας επιτροπής εξομάλυνσης η οποία </w:t>
      </w:r>
      <w:r>
        <w:rPr>
          <w:rFonts w:eastAsia="Times New Roman" w:cs="Times New Roman"/>
          <w:szCs w:val="24"/>
        </w:rPr>
        <w:t xml:space="preserve">θα είναι στελεχωμένη από μέλη τα οποία θα οριστούν από μία μεικτή επιτροπή της </w:t>
      </w:r>
      <w:r>
        <w:rPr>
          <w:rFonts w:eastAsia="Times New Roman" w:cs="Times New Roman"/>
          <w:szCs w:val="24"/>
          <w:lang w:val="en-US"/>
        </w:rPr>
        <w:t>FIFA</w:t>
      </w:r>
      <w:r>
        <w:rPr>
          <w:rFonts w:eastAsia="Times New Roman" w:cs="Times New Roman"/>
          <w:szCs w:val="24"/>
        </w:rPr>
        <w:t xml:space="preserve"> και της </w:t>
      </w:r>
      <w:r>
        <w:rPr>
          <w:rFonts w:eastAsia="Times New Roman" w:cs="Times New Roman"/>
          <w:szCs w:val="24"/>
          <w:lang w:val="en-US"/>
        </w:rPr>
        <w:t>UEFA</w:t>
      </w:r>
      <w:r>
        <w:rPr>
          <w:rFonts w:eastAsia="Times New Roman" w:cs="Times New Roman"/>
          <w:szCs w:val="24"/>
        </w:rPr>
        <w:t xml:space="preserve">. Η επιτροπή αυτή εξομάλυνσης θα έχει ως καθήκοντα πρώτον, να διαχειρίζεται τα καθημερινά ζητήματα της ΕΠΟ, δεύτερον, να διορθώνει τις ρυθμίσεις κανονισμού της </w:t>
      </w:r>
      <w:r>
        <w:rPr>
          <w:rFonts w:eastAsia="Times New Roman" w:cs="Times New Roman"/>
          <w:szCs w:val="24"/>
          <w:lang w:val="en-US"/>
        </w:rPr>
        <w:t>FIFA</w:t>
      </w:r>
      <w:r>
        <w:rPr>
          <w:rFonts w:eastAsia="Times New Roman" w:cs="Times New Roman"/>
          <w:szCs w:val="24"/>
        </w:rPr>
        <w:t xml:space="preserve"> όταν αυτό φυσικά θα κρίνεται απαραίτητο και τρίτον, να ορίσει τις εκλογές της ομοσπονδίας μέχρι 31</w:t>
      </w:r>
      <w:r>
        <w:rPr>
          <w:rFonts w:eastAsia="Times New Roman" w:cs="Times New Roman"/>
          <w:szCs w:val="24"/>
        </w:rPr>
        <w:t xml:space="preserve"> Μα</w:t>
      </w:r>
      <w:r>
        <w:rPr>
          <w:rFonts w:eastAsia="Times New Roman"/>
          <w:szCs w:val="24"/>
        </w:rPr>
        <w:t>ΐ</w:t>
      </w:r>
      <w:r>
        <w:rPr>
          <w:rFonts w:eastAsia="Times New Roman" w:cs="Times New Roman"/>
          <w:szCs w:val="24"/>
        </w:rPr>
        <w:t>ου</w:t>
      </w:r>
      <w:r>
        <w:rPr>
          <w:rFonts w:eastAsia="Times New Roman" w:cs="Times New Roman"/>
          <w:szCs w:val="24"/>
        </w:rPr>
        <w:t xml:space="preserve">. Αυτό αν μη τι άλλο, κύριε Υπουργέ, δηλώνει ανικανότητα. Δεν είστε ικανοί ούτε να ορίσετε το πότε θα γίνουν οι εκλογές στην ΕΠΟ; </w:t>
      </w:r>
    </w:p>
    <w:p w14:paraId="7B21D6C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Εις ό,τι αφορά τ</w:t>
      </w:r>
      <w:r>
        <w:rPr>
          <w:rFonts w:eastAsia="Times New Roman" w:cs="Times New Roman"/>
          <w:szCs w:val="24"/>
        </w:rPr>
        <w:t xml:space="preserve">ην τροπολογία 739 για το </w:t>
      </w:r>
      <w:r>
        <w:rPr>
          <w:rFonts w:eastAsia="Times New Roman" w:cs="Times New Roman"/>
          <w:szCs w:val="24"/>
        </w:rPr>
        <w:t>υπερταμείο</w:t>
      </w:r>
      <w:r>
        <w:rPr>
          <w:rFonts w:eastAsia="Times New Roman" w:cs="Times New Roman"/>
          <w:szCs w:val="24"/>
        </w:rPr>
        <w:t>, το Υπουργείο εδώ εισάγει μια τροπολογία η οποία έχει σκοπό να παρακάμψει την ελληνική νομοθεσία και ουσιαστικά να καταστήσει κυρίαρχη την ευρωπαϊκή νομοθεσία σε θέματα που άπτονται των ελληνικών συμφερόντων στον τομέα τ</w:t>
      </w:r>
      <w:r>
        <w:rPr>
          <w:rFonts w:eastAsia="Times New Roman" w:cs="Times New Roman"/>
          <w:szCs w:val="24"/>
        </w:rPr>
        <w:t xml:space="preserve">ων δημοσίων συμβάσεων. Απευθείας αναθέσεις κατά παρέκκλιση του υφιστάμενου θεσμικού πλαισίου για τις δημόσιες </w:t>
      </w:r>
      <w:r>
        <w:rPr>
          <w:rFonts w:eastAsia="Times New Roman" w:cs="Times New Roman"/>
          <w:szCs w:val="24"/>
        </w:rPr>
        <w:lastRenderedPageBreak/>
        <w:t xml:space="preserve">συμβάσεις θα μπορεί να κάνει η </w:t>
      </w:r>
      <w:r>
        <w:rPr>
          <w:rFonts w:eastAsia="Times New Roman" w:cs="Times New Roman"/>
          <w:szCs w:val="24"/>
        </w:rPr>
        <w:t>«</w:t>
      </w:r>
      <w:r>
        <w:rPr>
          <w:rFonts w:eastAsia="Times New Roman" w:cs="Times New Roman"/>
          <w:szCs w:val="24"/>
        </w:rPr>
        <w:t>Ελληνική Εταιρεία Συμμετοχών και Περιουσίας ΑΕ</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Ελληνικά Τουριστικά Ακίνητα</w:t>
      </w:r>
      <w:r>
        <w:rPr>
          <w:rFonts w:eastAsia="Times New Roman" w:cs="Times New Roman"/>
          <w:szCs w:val="24"/>
        </w:rPr>
        <w:t>»</w:t>
      </w:r>
      <w:r>
        <w:rPr>
          <w:rFonts w:eastAsia="Times New Roman" w:cs="Times New Roman"/>
          <w:szCs w:val="24"/>
        </w:rPr>
        <w:t xml:space="preserve"> και το Ταμείο Χρηματοπιστωτικής </w:t>
      </w:r>
      <w:r>
        <w:rPr>
          <w:rFonts w:eastAsia="Times New Roman" w:cs="Times New Roman"/>
          <w:szCs w:val="24"/>
        </w:rPr>
        <w:t xml:space="preserve">Σταθερότητας. </w:t>
      </w:r>
    </w:p>
    <w:p w14:paraId="7B21D6C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Με αυτήν την τροπολογία που καταθέσατε, την οποία υπογράφουν οι Υπουργοί Οικονομικών -ο κ. Τσακαλώτος και ο κ. Σταθάκης- η Κυβέρνησή σας δίνει τη δυνατότητα στο </w:t>
      </w:r>
      <w:r>
        <w:rPr>
          <w:rFonts w:eastAsia="Times New Roman" w:cs="Times New Roman"/>
          <w:szCs w:val="24"/>
        </w:rPr>
        <w:t xml:space="preserve">υπερταμείο </w:t>
      </w:r>
      <w:r>
        <w:rPr>
          <w:rFonts w:eastAsia="Times New Roman" w:cs="Times New Roman"/>
          <w:szCs w:val="24"/>
        </w:rPr>
        <w:t>και σε όλες τις θυγατρικές του να θεσπίζουν με δικούς τους κανονισμού</w:t>
      </w:r>
      <w:r>
        <w:rPr>
          <w:rFonts w:eastAsia="Times New Roman" w:cs="Times New Roman"/>
          <w:szCs w:val="24"/>
        </w:rPr>
        <w:t xml:space="preserve">ς παρεκκλίσεις από τις εθνικές νομοθεσίες δημοσίων συμβάσεων για αναθέσεις πάνω και κάτω από τα χρηματικά όρια, τα οποία προβλέπονται με τις διατάξεις του άρθρου 5 του ν.4412/2016. </w:t>
      </w:r>
    </w:p>
    <w:p w14:paraId="7B21D6C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συγκεκριμένη διάταξη ισχύει και για το ΤΑΙΠΕΔ. Εδώ πραγματικά υπάρχει το</w:t>
      </w:r>
      <w:r>
        <w:rPr>
          <w:rFonts w:eastAsia="Times New Roman" w:cs="Times New Roman"/>
          <w:szCs w:val="24"/>
        </w:rPr>
        <w:t xml:space="preserve"> εξής παράλογο, το οποίο έχουμε αναφέρει επανειλημμένα και στις </w:t>
      </w:r>
      <w:r>
        <w:rPr>
          <w:rFonts w:eastAsia="Times New Roman" w:cs="Times New Roman"/>
          <w:szCs w:val="24"/>
        </w:rPr>
        <w:t xml:space="preserve">επιτροπές </w:t>
      </w:r>
      <w:r>
        <w:rPr>
          <w:rFonts w:eastAsia="Times New Roman" w:cs="Times New Roman"/>
          <w:szCs w:val="24"/>
        </w:rPr>
        <w:t>και εντός της Ολομέλειας. Το ΤΑΙΠΕΔ, όπως σας είχα πει και άλλες φορές, είχε εβδομήντα πέντε χιλιάδες πεντακόσιους τίτλους ακινήτων, παραλιών, δασών. Απ’ αυτούς, ξεκάθαροι τίτλοι ήτα</w:t>
      </w:r>
      <w:r>
        <w:rPr>
          <w:rFonts w:eastAsia="Times New Roman" w:cs="Times New Roman"/>
          <w:szCs w:val="24"/>
        </w:rPr>
        <w:t xml:space="preserve">ν οι δεκαέξι χιλιάδες πεντακόσιοι. Θα πρέπει κάποια στιγμή να μας ενημερώσετε σ’ αυτή την Αίθουσα πόσα ακριβώς απ’ αυτά ξέρετε πού βρίσκονται και πόσα είναι. </w:t>
      </w:r>
    </w:p>
    <w:p w14:paraId="7B21D6C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κανείς από εσάς δεν αναφέρθηκε και στην επικαιρότητα, αυτό που θα αναφέρω έχει άμεση σ</w:t>
      </w:r>
      <w:r>
        <w:rPr>
          <w:rFonts w:eastAsia="Times New Roman" w:cs="Times New Roman"/>
          <w:szCs w:val="24"/>
        </w:rPr>
        <w:t xml:space="preserve">χέση με αυτό που είχε πει ο κ. Δρίτσας προηγουμένως –και αναφέρθηκε μάλιστα μετά την τοποθέτηση του </w:t>
      </w:r>
      <w:r>
        <w:rPr>
          <w:rFonts w:eastAsia="Times New Roman" w:cs="Times New Roman"/>
          <w:szCs w:val="24"/>
        </w:rPr>
        <w:t>ειδικού αγορητή</w:t>
      </w:r>
      <w:r>
        <w:rPr>
          <w:rFonts w:eastAsia="Times New Roman" w:cs="Times New Roman"/>
          <w:szCs w:val="24"/>
        </w:rPr>
        <w:t xml:space="preserve"> μας- ο οποίος είχε δηλώσει ότι θα αντιμετωπίσει ψύχραιμα οποιοδήποτε πρόβλημα προκύψει. Ζητώ από τον Υπουργό να τοποθετηθεί δημόσια εντός τη</w:t>
      </w:r>
      <w:r>
        <w:rPr>
          <w:rFonts w:eastAsia="Times New Roman" w:cs="Times New Roman"/>
          <w:szCs w:val="24"/>
        </w:rPr>
        <w:t>ς Αίθουσας της Ολομέλειας και να μας πει ποια είναι η άποψή του, σχετικά με τις δηλώσεις του Μουσταφά Ακιντζί χθες. Είχε συνάντηση με τον ειδικό σύμβουλο του Οργανισμού Ηνωμένων Εθνών, τον Έσπεν Μπαρθ Έιντε και δήλωσε: «Να αφήσουν οι Ελληνοκύπριοι την απόλ</w:t>
      </w:r>
      <w:r>
        <w:rPr>
          <w:rFonts w:eastAsia="Times New Roman" w:cs="Times New Roman"/>
          <w:szCs w:val="24"/>
        </w:rPr>
        <w:t xml:space="preserve">υτη προσέγγιση περί μηδενικού στρατού και μηδενικών εγγυήσεων. Θέλουμε και οι ίδιοι να κατανοήσουν ότι δεν πρόκειται με αυτήν την προσέγγιση να οδηγηθούμε σε μια λύση.». </w:t>
      </w:r>
    </w:p>
    <w:p w14:paraId="7B21D6C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 όπως καταλαβαίνετε, είναι μία σαφέστατη δήλωση από πλευράς κατοχικών ότι δεν πρ</w:t>
      </w:r>
      <w:r>
        <w:rPr>
          <w:rFonts w:eastAsia="Times New Roman" w:cs="Times New Roman"/>
          <w:szCs w:val="24"/>
        </w:rPr>
        <w:t>όκειται να υποχωρήσει ο Μουσταφά σε κανένα θέμα για τα στρατεύματα κατοχής. Ελπίζουμε ο Πρόεδρος, ο κ. Νίκος Αναστασιάδης, να επιστρέψει από την επίσκεψή του από την Ελβετία ως Νίκος και όχι ως Νίκογλου.</w:t>
      </w:r>
    </w:p>
    <w:p w14:paraId="7B21D6C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B21D6C8" w14:textId="77777777" w:rsidR="00B46177" w:rsidRDefault="00C46B70">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υγή</w:t>
      </w:r>
      <w:r>
        <w:rPr>
          <w:rFonts w:eastAsia="Times New Roman" w:cs="Times New Roman"/>
          <w:szCs w:val="24"/>
        </w:rPr>
        <w:t>ς</w:t>
      </w:r>
      <w:r>
        <w:rPr>
          <w:rFonts w:eastAsia="Times New Roman" w:cs="Times New Roman"/>
          <w:szCs w:val="24"/>
        </w:rPr>
        <w:t>)</w:t>
      </w:r>
    </w:p>
    <w:p w14:paraId="7B21D6C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κ. Αφροδίτη Θεοπεφτάτου από τον ΣΥΡΙΖΑ έχει τον λόγο.</w:t>
      </w:r>
    </w:p>
    <w:p w14:paraId="7B21D6C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ΑΦΡΟΔΙΤΗ ΘΕΟΠΕΦΤΑΤΟΥ:</w:t>
      </w:r>
      <w:r>
        <w:rPr>
          <w:rFonts w:eastAsia="Times New Roman" w:cs="Times New Roman"/>
          <w:szCs w:val="24"/>
        </w:rPr>
        <w:t xml:space="preserve"> Ευχαριστώ, κύριε Πρόεδρε.</w:t>
      </w:r>
    </w:p>
    <w:p w14:paraId="7B21D6C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εάν παρακολουθήσουμε τους συναδέλφους της Αντιπολίτευσης, εάν κάποιος παρακολουθήσει αυτή τη συζήτηση, καταλαβαίνει ότι η ιδιωτική τηλεόραση ξεκίνησε εδώ και δεκατέσσερις μήνες. </w:t>
      </w:r>
    </w:p>
    <w:p w14:paraId="7B21D6C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 η ιστορία για τα ιδιωτικά κανάλια έχει ξεκινήσει απ</w:t>
      </w:r>
      <w:r>
        <w:rPr>
          <w:rFonts w:eastAsia="Times New Roman" w:cs="Times New Roman"/>
          <w:szCs w:val="24"/>
        </w:rPr>
        <w:t>ό το 1989, που καταργήθηκε το μονοπώλιο των κρατικών ραδιοφωνικών και τηλεοπτικών σταθμών. Σ’ αυτό το διάστημα ψηφίστηκαν δεκαπέντε νό</w:t>
      </w:r>
      <w:r>
        <w:rPr>
          <w:rFonts w:eastAsia="Times New Roman" w:cs="Times New Roman"/>
          <w:szCs w:val="24"/>
        </w:rPr>
        <w:lastRenderedPageBreak/>
        <w:t>μοι, από τους οποίους οι τέσσερις προέβλεπαν διαγωνισμό που δεν έγινε ποτέ. Αντ’ αυτού, είχαμε υπουργικές αποφάσεις, ο Υπο</w:t>
      </w:r>
      <w:r>
        <w:rPr>
          <w:rFonts w:eastAsia="Times New Roman" w:cs="Times New Roman"/>
          <w:szCs w:val="24"/>
        </w:rPr>
        <w:t xml:space="preserve">υργός δηλαδή αποφάσιζε να δώσει προσωρινή άδεια ή να μην δώσει προσωρινή άδεια. </w:t>
      </w:r>
    </w:p>
    <w:p w14:paraId="7B21D6C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Είναι πολύ πρόσφατες όλες οι καταθέσεις των μαρτύρων από την </w:t>
      </w:r>
      <w:r>
        <w:rPr>
          <w:rFonts w:eastAsia="Times New Roman" w:cs="Times New Roman"/>
          <w:szCs w:val="24"/>
        </w:rPr>
        <w:t xml:space="preserve">εξεταστική </w:t>
      </w:r>
      <w:r>
        <w:rPr>
          <w:rFonts w:eastAsia="Times New Roman" w:cs="Times New Roman"/>
          <w:szCs w:val="24"/>
        </w:rPr>
        <w:t xml:space="preserve">μας </w:t>
      </w:r>
      <w:r>
        <w:rPr>
          <w:rFonts w:eastAsia="Times New Roman" w:cs="Times New Roman"/>
          <w:szCs w:val="24"/>
        </w:rPr>
        <w:t xml:space="preserve">επιτροπή </w:t>
      </w:r>
      <w:r>
        <w:rPr>
          <w:rFonts w:eastAsia="Times New Roman" w:cs="Times New Roman"/>
          <w:szCs w:val="24"/>
        </w:rPr>
        <w:t>για τον τρόπο που λάμβαναν αυτά τα κανάλια εκατοντάδες εκατομμύρια από τις τράπεζες, τα οπ</w:t>
      </w:r>
      <w:r>
        <w:rPr>
          <w:rFonts w:eastAsia="Times New Roman" w:cs="Times New Roman"/>
          <w:szCs w:val="24"/>
        </w:rPr>
        <w:t xml:space="preserve">οία έδιναν οι τράπεζες αφειδώς. </w:t>
      </w:r>
    </w:p>
    <w:p w14:paraId="7B21D6C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 πρώτη φορά -το επαναλαμβάνω, για πρώτη φορά- Κυβέρνηση προσπάθησε να βάλει τέρμα σ’ αυτό το χάος και σ’ αυτήν την ανομία. Για εμάς είναι θέμα δημοκρατίας και είναι θέμα πολιτικού πολιτισμού.</w:t>
      </w:r>
    </w:p>
    <w:p w14:paraId="7B21D6C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ένα άλλο σημείο είνα</w:t>
      </w:r>
      <w:r>
        <w:rPr>
          <w:rFonts w:eastAsia="Times New Roman" w:cs="Times New Roman"/>
          <w:szCs w:val="24"/>
        </w:rPr>
        <w:t>ι ότι μέχρι να δημοσιοποιηθεί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-που ειρήσθω εν παρόδω από το 1989 μέχρι σήμερα είχαν εκδοθεί αρκετές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που δεν έγιναν ποτέ εκτελεστές από τη διοίκηση- εμείς, σεβόμενοι την απόφαση, αναστέλλουμε γι’ αυτόν τον λόγο το άρθ</w:t>
      </w:r>
      <w:r>
        <w:rPr>
          <w:rFonts w:eastAsia="Times New Roman" w:cs="Times New Roman"/>
          <w:szCs w:val="24"/>
        </w:rPr>
        <w:t xml:space="preserve">ρο 2α. </w:t>
      </w:r>
    </w:p>
    <w:p w14:paraId="7B21D6D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Όμως,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Ε στέλνει και ένα άλλο μήνυμα προς όλους, ότι, δηλαδή, χρειάζεται άμεσα να συσταθεί το Εθνικό Συμβούλιο Ραδιοτηλεόρασης και να μπει μετά από είκοσι επτά χρόνια τέλος στην ανομία. </w:t>
      </w:r>
    </w:p>
    <w:p w14:paraId="7B21D6D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μου επιτρέψετε, κύριοι συνάδελφοι, να αναφερθώ και σ</w:t>
      </w:r>
      <w:r>
        <w:rPr>
          <w:rFonts w:eastAsia="Times New Roman" w:cs="Times New Roman"/>
          <w:szCs w:val="24"/>
        </w:rPr>
        <w:t xml:space="preserve">ε μία τροπολογία που κατέθεσα για το ακατάσχετο των οικονομικών ενισχύσεων, αποζημιώσεων και βοηθημάτων σ’ αυτούς που έχουν υποστεί τις συνέπειες καταστροφών από σεισμούς, πλημμύρες και πυρκαγιές. </w:t>
      </w:r>
    </w:p>
    <w:p w14:paraId="7B21D6D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38 του ν.4315 για την ανθρωπιστική κρίση προέβλεπ</w:t>
      </w:r>
      <w:r>
        <w:rPr>
          <w:rFonts w:eastAsia="Times New Roman" w:cs="Times New Roman"/>
          <w:szCs w:val="24"/>
        </w:rPr>
        <w:t xml:space="preserve">ε συγκεκριμένα βοηθήματα να είναι σε ακατάσχετο λογαριασμό. Εξαιρούντο η στεγαστική ενίσχυση, δηλαδή η αρωγή που δίνει το κράτος για να επισκευάσει ή να ανακατασκευάσει κάποιος την πρώτη του κατοικία και μέχρι να γίνει αυτό, οι επιδοτήσεις ενοικίων και οι </w:t>
      </w:r>
      <w:r>
        <w:rPr>
          <w:rFonts w:eastAsia="Times New Roman" w:cs="Times New Roman"/>
          <w:szCs w:val="24"/>
        </w:rPr>
        <w:t>άλλες ενισχύσεις.</w:t>
      </w:r>
    </w:p>
    <w:p w14:paraId="7B21D6D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Αναγνωρίζω ότι το περιεχόμενο είναι των Υπουργείων Υποδομών και Οικονομικών, πλην όμως νομίζω ότι θα γίνει ομόφωνα δεκτή αυτή η τροπολογία, διότι θα έχει άμεση εφαρμογή σε ανθρώπους που </w:t>
      </w:r>
      <w:r>
        <w:rPr>
          <w:rFonts w:eastAsia="Times New Roman" w:cs="Times New Roman"/>
          <w:szCs w:val="24"/>
        </w:rPr>
        <w:lastRenderedPageBreak/>
        <w:t>έχουν προβλήματα, έχουν χρέη και πρέπει να κατατίθεν</w:t>
      </w:r>
      <w:r>
        <w:rPr>
          <w:rFonts w:eastAsia="Times New Roman" w:cs="Times New Roman"/>
          <w:szCs w:val="24"/>
        </w:rPr>
        <w:t>ται αυτές οι επιδοτήσεις σε ακατάσχετο λογαριασμό.</w:t>
      </w:r>
    </w:p>
    <w:p w14:paraId="7B21D6D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B21D6D5"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B21D6D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την κ. Θεοπεφτάτου και για τη διαχείριση του χρόνου.</w:t>
      </w:r>
    </w:p>
    <w:p w14:paraId="7B21D6D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κ. Τζαβάρας έχει τον λόγο.</w:t>
      </w:r>
    </w:p>
    <w:p w14:paraId="7B21D6D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ΤΙΝΟΣ ΤΖΑΒΑΡΑΣ:</w:t>
      </w:r>
      <w:r>
        <w:rPr>
          <w:rFonts w:eastAsia="Times New Roman" w:cs="Times New Roman"/>
          <w:szCs w:val="24"/>
        </w:rPr>
        <w:t xml:space="preserve"> Ευχαριστώ πολύ, κύριε Πρόεδρε.</w:t>
      </w:r>
    </w:p>
    <w:p w14:paraId="7B21D6D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Κύριοι συνάδελφοι, ευτυχώς που στην ιστορία οι καταστάσεις διαμορφώνονται ανεξάρτητα από την ιδέα που έχουμε γι’ αυτές. Και το λέω αυτό, γιατί τουλάχιστον ο κ. Τσακαλώτος θα έπρεπε να γνωρίζει ότι ο δυτικός πο</w:t>
      </w:r>
      <w:r>
        <w:rPr>
          <w:rFonts w:eastAsia="Times New Roman" w:cs="Times New Roman"/>
          <w:szCs w:val="24"/>
        </w:rPr>
        <w:t xml:space="preserve">λιτισμός υπάρχει ανεξάρτητα από την ιδέα που έχει ο ίδιος και το κόμμα σας για τη σημασία του και την αξία του. Όμως, φαίνεται ότι έχει προσχωρήσει στην άποψη του κ. Φίλη, με την οποία </w:t>
      </w:r>
      <w:r>
        <w:rPr>
          <w:rFonts w:eastAsia="Times New Roman" w:cs="Times New Roman"/>
          <w:szCs w:val="24"/>
        </w:rPr>
        <w:lastRenderedPageBreak/>
        <w:t>επιχειρείται να διαγραφεί από το κεφάλαιο της ελληνικής ιστορίας εκείνη</w:t>
      </w:r>
      <w:r>
        <w:rPr>
          <w:rFonts w:eastAsia="Times New Roman" w:cs="Times New Roman"/>
          <w:szCs w:val="24"/>
        </w:rPr>
        <w:t xml:space="preserve"> η σελίδα που αναφέρεται στους περσικούς πολέμους. Προφανώς και οι δύο έχουν υιοθετήσει απ’ όλη τη δυτικής εμπνεύσεως φιλολογία του Μαρξ εκείνο το μικρό βιβλίο, το πόνημα, που αφορά τον ασιατικό τρόπο παραγωγής και δυστυχώς, λυπάμαι, γιατί αυτό θέλετε να τ</w:t>
      </w:r>
      <w:r>
        <w:rPr>
          <w:rFonts w:eastAsia="Times New Roman" w:cs="Times New Roman"/>
          <w:szCs w:val="24"/>
        </w:rPr>
        <w:t>ο εφαρμόσετε και στην Ελλάδα.</w:t>
      </w:r>
    </w:p>
    <w:p w14:paraId="7B21D6D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Τι είναι αυτά; Τι λέτε;</w:t>
      </w:r>
    </w:p>
    <w:p w14:paraId="7B21D6DB"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B21D6D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άρεσε! </w:t>
      </w:r>
    </w:p>
    <w:p w14:paraId="7B21D6D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Γκαρωντύ το έχει πει αυτό.</w:t>
      </w:r>
    </w:p>
    <w:p w14:paraId="7B21D6D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Τώρα σε εσάς, κύριε Υπουργέ</w:t>
      </w:r>
      <w:r>
        <w:rPr>
          <w:rFonts w:eastAsia="Times New Roman" w:cs="Times New Roman"/>
          <w:szCs w:val="24"/>
        </w:rPr>
        <w:t xml:space="preserve"> Επικρατείας. </w:t>
      </w:r>
    </w:p>
    <w:p w14:paraId="7B21D6D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τους δημοκρατικούς θεσμούς.</w:t>
      </w:r>
    </w:p>
    <w:p w14:paraId="7B21D6E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Πράγματι, οι δημοκρατικοί θεσμοί σ’ αυτόν τον τόπο ισχύουν και εξακολουθούν να ισχύουν σε πείσμα της ιδέας και της αντίληψης που έχετε εσείς και ο Πρωθυπουργός περί δημοκρατίας. Και αυτό, γι</w:t>
      </w:r>
      <w:r>
        <w:rPr>
          <w:rFonts w:eastAsia="Times New Roman" w:cs="Times New Roman"/>
          <w:szCs w:val="24"/>
        </w:rPr>
        <w:t xml:space="preserve">ατί </w:t>
      </w:r>
      <w:r>
        <w:rPr>
          <w:rFonts w:eastAsia="Times New Roman" w:cs="Times New Roman"/>
          <w:szCs w:val="24"/>
        </w:rPr>
        <w:lastRenderedPageBreak/>
        <w:t xml:space="preserve">προφανώς δεν σας έτυχε να μάθετε ή να αντιληφθείτε ότι το Σύνταγμα έχει συγκεκριμένη ιδεολογική επιλογή, που είναι ο φιλελευθερισμός. Άρα, κατανοώ τη δυσκολία που έχετε. Θα έλεγα, μάλιστα, ότι σας βλέπω να ασφυκτιάτε, όταν υπηρετείτε τις διατάξεις του </w:t>
      </w:r>
      <w:r>
        <w:rPr>
          <w:rFonts w:eastAsia="Times New Roman" w:cs="Times New Roman"/>
          <w:szCs w:val="24"/>
        </w:rPr>
        <w:t>Συντάγματος, γιατί ένας άνθρωπος σαν και εσάς, αριστερός, με μία θεληματικότητα αριστερής εμπνεύσεως, καλείται να υπηρετήσει φιλελεύθερους θεσμούς. Και εκείθεν δικαιολογείται όλη αυτή η αμηχανία που έχετε μετά από τα όσα εσείς μας λέτε εδώ ότι έχει υιοθετή</w:t>
      </w:r>
      <w:r>
        <w:rPr>
          <w:rFonts w:eastAsia="Times New Roman" w:cs="Times New Roman"/>
          <w:szCs w:val="24"/>
        </w:rPr>
        <w:t>σει το Συμβούλιο της Επικρατείας περί της αντισυνταγματικότητας του νόμου σας.</w:t>
      </w:r>
    </w:p>
    <w:p w14:paraId="7B21D6E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αξίζει πιο πολύ να πούμε είναι ότι αυτό το συγκεκριμένο Σύνταγμα στο άρθρο 15 παράγραφος 2 τα λέει με τέτοια ακρίβεια, με τέτοια σαφήνεια, θα έλεγα μάλιστα, </w:t>
      </w:r>
      <w:r>
        <w:rPr>
          <w:rFonts w:eastAsia="Times New Roman" w:cs="Times New Roman"/>
          <w:szCs w:val="24"/>
        </w:rPr>
        <w:t xml:space="preserve">μέχρι τέτοιου σημείου, που να μην εγκαταλείπει περιθώριο στον κοινό νομοθέτη να κάνει άλλη δουλειά, εκτός από το να οργανώσει ως υπηρεσία την ανεξάρτητη διοικητική αρχή. Εσείς, όμως, με τον νόμο σας προσπαθήσατε να </w:t>
      </w:r>
      <w:r>
        <w:rPr>
          <w:rFonts w:eastAsia="Times New Roman" w:cs="Times New Roman"/>
          <w:szCs w:val="24"/>
        </w:rPr>
        <w:lastRenderedPageBreak/>
        <w:t>συρρικνώσετε και να περιορίσετε αυτή τη σ</w:t>
      </w:r>
      <w:r>
        <w:rPr>
          <w:rFonts w:eastAsia="Times New Roman" w:cs="Times New Roman"/>
          <w:szCs w:val="24"/>
        </w:rPr>
        <w:t>υνταγματική επιταγή και γι’ αυτό το Συμβούλιο της Επικρατείας, που είναι ο φρουρός, ο εγγυητής της ορθής τήρησης του Συντάγματος, σας έχει οδηγήσει σ’ αυτήν τη δύσκολη θέση.</w:t>
      </w:r>
    </w:p>
    <w:p w14:paraId="7B21D6E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 όμως, που επίσης θα μου επιτρέψετε να σας πω, είναι ότι εδώ σ’ αυτήν την Αίθ</w:t>
      </w:r>
      <w:r>
        <w:rPr>
          <w:rFonts w:eastAsia="Times New Roman" w:cs="Times New Roman"/>
          <w:szCs w:val="24"/>
        </w:rPr>
        <w:t>ουσα επιτελείται, θα έλεγα μάλιστα ακόμη πιο έντονα ότι ιερουργείται, η λαϊκή κυριαρχία κατά τρόπο αληθινό, πραγματικό και συμβολικό.</w:t>
      </w:r>
    </w:p>
    <w:p w14:paraId="7B21D6E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 το να επιπλήττετε εσείς από τα κυβερνητικά Έδρανα Βουλευτή δεν είναι απλώς άκομψο, παραβιάζει την κοινοβουλευτική σχέ</w:t>
      </w:r>
      <w:r>
        <w:rPr>
          <w:rFonts w:eastAsia="Times New Roman" w:cs="Times New Roman"/>
          <w:szCs w:val="24"/>
        </w:rPr>
        <w:t xml:space="preserve">ση που συνδέει τη Βουλή με τη δικιά σας παρουσία στην Κυβέρνηση. </w:t>
      </w:r>
    </w:p>
    <w:p w14:paraId="7B21D6E4"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B21D6E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το σοβαρότερο απ’ όλα είναι ότι σήμερα έρχεστε εδώ και φέρνετε δύο τροπολογίες από τις οποίες –θα μου επιτρέψετε, κύριε Πρόεδρε, για δύο λεπτά να συνεχίσω- η μεν μία προσπαθεί να νομοθετήσει κάτι, το οποίο ευρίσκεται εκτός νομοθετικής αρμοδιότητας τη</w:t>
      </w:r>
      <w:r>
        <w:rPr>
          <w:rFonts w:eastAsia="Times New Roman" w:cs="Times New Roman"/>
          <w:szCs w:val="24"/>
        </w:rPr>
        <w:t xml:space="preserve">ς Βουλής, γιατί δεν χρειάζεται, είναι </w:t>
      </w:r>
      <w:r>
        <w:rPr>
          <w:rFonts w:eastAsia="Times New Roman" w:cs="Times New Roman"/>
          <w:szCs w:val="24"/>
        </w:rPr>
        <w:lastRenderedPageBreak/>
        <w:t>περιττή αυτή η συγκεκριμένη διάταξη που φέρνετε, με την οποία υπείκων, κατά κάποιον τρόπο, και υποχωρώντας στην άποψη περί αντισυνταγματικότητας του νόμου σας, έρχεστε να μας πείτε ότι «εγώ θα υπηρετήσω και θα περιφρου</w:t>
      </w:r>
      <w:r>
        <w:rPr>
          <w:rFonts w:eastAsia="Times New Roman" w:cs="Times New Roman"/>
          <w:szCs w:val="24"/>
        </w:rPr>
        <w:t xml:space="preserve">ρήσω το νόημα της διάταξης 15, παράγραφος 2». </w:t>
      </w:r>
    </w:p>
    <w:p w14:paraId="7B21D6E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Από τη στιγμή, λοιπόν, που όπως εσείς λέτε, εκρίθη αντισυνταγματική η οποιαδήποτε διάταξη του νόμου σας, δεν χρειάζεται να φέρετε νόμο στη Βουλή. Αυτή, με βάση το Σύνταγμα, το οποίο θέλετε να το υπηρετήσετε κα</w:t>
      </w:r>
      <w:r>
        <w:rPr>
          <w:rFonts w:eastAsia="Times New Roman" w:cs="Times New Roman"/>
          <w:szCs w:val="24"/>
        </w:rPr>
        <w:t>ι τους νόμους, δεν εφαρμόζεται, εκτός εάν θέλετε να μας πείσετε ότι πραγματικά διακατέχεστε απ’ αυτήν την πρόθεση, οπότε πρέπει να την καταργήσετε. Εφόσον δεν την καταργείτε, θα μου επιτρέψετε να σας καταλογίσω μια νομοθετική πονηρία, η οποία σε αυτό το Κο</w:t>
      </w:r>
      <w:r>
        <w:rPr>
          <w:rFonts w:eastAsia="Times New Roman" w:cs="Times New Roman"/>
          <w:szCs w:val="24"/>
        </w:rPr>
        <w:t>ινοβούλιο έχει ιστορικό προηγούμενο. Και το προηγούμενο αυτό αναφέρεται στην προσπάθεια που έκανε κάποτε ο Αγαμέμνων Κουτσιόγιωργας, όταν βρέθηκε σε παρόμοια θέση, σαν και εσάς. Το Συμβούλιο της Επικρατείας είχε αναγνωρίσει την αντισυνταγματικότητα ενός νό</w:t>
      </w:r>
      <w:r>
        <w:rPr>
          <w:rFonts w:eastAsia="Times New Roman" w:cs="Times New Roman"/>
          <w:szCs w:val="24"/>
        </w:rPr>
        <w:t xml:space="preserve">μου που ο ίδιος είχε εισηγηθεί, είχε φέρει στη Βουλή και είχε ψηφιστεί από τη Βουλή και τότε με μια διάταξη ανάλογη σαν αυτή που εισηγείσθε σήμερα, κράτησε </w:t>
      </w:r>
      <w:r>
        <w:rPr>
          <w:rFonts w:eastAsia="Times New Roman" w:cs="Times New Roman"/>
          <w:szCs w:val="24"/>
        </w:rPr>
        <w:lastRenderedPageBreak/>
        <w:t>το θέμα δήθεν σε κάποια εκκρεμότητα μέχρι να δημιουργηθεί πολιτική δίκη, που κατέληξε στον Άρειο Πάγ</w:t>
      </w:r>
      <w:r>
        <w:rPr>
          <w:rFonts w:eastAsia="Times New Roman" w:cs="Times New Roman"/>
          <w:szCs w:val="24"/>
        </w:rPr>
        <w:t>ο, για να πάρει μια αντίθετη άποψη από τον Άρειο Πάγο και το θέμα να οδηγηθεί στο Ανώτατο Ειδικό Δικαστήριο, όπου εκεί αίρονται οι διαφωνίες μεταξύ των Ανωτάτων Δικαστηρίων και πέτυχε να πάρει απόφαση περί συνταγματικότητας. Εάν αυτό είναι εκείνο που επιθυ</w:t>
      </w:r>
      <w:r>
        <w:rPr>
          <w:rFonts w:eastAsia="Times New Roman" w:cs="Times New Roman"/>
          <w:szCs w:val="24"/>
        </w:rPr>
        <w:t>μείτε, προφανώς δεν κακοποιείτε την εφαρμογή του Συντάγματος, κάνετε κάτι χειρότερο, την ευτελίζετε.</w:t>
      </w:r>
    </w:p>
    <w:p w14:paraId="7B21D6E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Όσον αφορά τη δεύτερη τροπολογία που φέρνετε, με την οποία λέτε ότι μετά την θρυλούμενη -γιατί κανένας δεν την ξέρει- απόφαση του Συμβουλίου της Επικρατεία</w:t>
      </w:r>
      <w:r>
        <w:rPr>
          <w:rFonts w:eastAsia="Times New Roman" w:cs="Times New Roman"/>
          <w:szCs w:val="24"/>
        </w:rPr>
        <w:t>ς θέλετε να κάνετε τον Υπουργό, που δεν έχει αρμοδιότητα επί των αδειών, αφού δέχεστε την απόφαση του Συμβουλίου της Επικρατείας, να παίρνει απόφαση για τον αριθμό των αδειών με τη μόνη διαφορά ότι, ενώ λέγατε ότι χρειάζεται αιτιολογημένη απόφαση, προηγούμ</w:t>
      </w:r>
      <w:r>
        <w:rPr>
          <w:rFonts w:eastAsia="Times New Roman" w:cs="Times New Roman"/>
          <w:szCs w:val="24"/>
        </w:rPr>
        <w:t>ενη απόφαση του Ραδιοτηλεοπτικού Συμβουλίου, έρχεστε σήμερα και μας λέτε σύμφωνη.</w:t>
      </w:r>
    </w:p>
    <w:p w14:paraId="7B21D6E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Λοιπόν, ακούστε. Είτε σύμφωνη είναι η γνώμη είτε τεκμηριωμένη και αιτιολογημένη, το ίδιο παραβιάζει το Σύνταγμα, γιατί δεν έχει αρμοδιότητα ο Υπουργός να αποφασίζει, δεδομένο</w:t>
      </w:r>
      <w:r>
        <w:rPr>
          <w:rFonts w:eastAsia="Times New Roman" w:cs="Times New Roman"/>
          <w:szCs w:val="24"/>
        </w:rPr>
        <w:t>υ ότι την αποφασιστική αρμοδιότητα την έχει μόνο το Ραδιοτηλεοπτικό Συμβούλιο.</w:t>
      </w:r>
    </w:p>
    <w:p w14:paraId="7B21D6E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κάτι τελικό, επειδή διαπνεόμενος από έναν αγοραίο μαρξισμό, έρχεστε εδώ και εσείς και ο Πρωθυπουργός και μας λέτε μονίμως ότι είναι τόσο υψηλό το τίμημα και χρησιμοποιείτε α</w:t>
      </w:r>
      <w:r>
        <w:rPr>
          <w:rFonts w:eastAsia="Times New Roman" w:cs="Times New Roman"/>
          <w:szCs w:val="24"/>
        </w:rPr>
        <w:t>υτή τη λέξη, «τίμημα», που κανένας δεν μπορεί να αντισταθεί στον καταναγκασμό τον οποίο δημιουργεί σε αυτήν τη δύσκολη στιγμή από οικονομικής πλευράς που περνάει ο τόπος. Ε, λοιπόν, σας πληροφορώ ότι μέσα στο Σύνταγμα -και ειδικά μέσα στο άρθρο 15 παράγραφ</w:t>
      </w:r>
      <w:r>
        <w:rPr>
          <w:rFonts w:eastAsia="Times New Roman" w:cs="Times New Roman"/>
          <w:szCs w:val="24"/>
        </w:rPr>
        <w:t xml:space="preserve">ος 2- υπάρχουν ρυθμίσεις που αναφέρονται σε μη ανταλλάξιμα πλούτη. Και αυτά τα πλούτη είναι η πολιτιστική ανάπτυξη του ελληνικού λαού… </w:t>
      </w:r>
    </w:p>
    <w:p w14:paraId="7B21D6EA"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B21D6EB"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παρακαλώ, κύριε Τζαβάρα, ολοκληρώστε. </w:t>
      </w:r>
    </w:p>
    <w:p w14:paraId="7B21D6E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b/>
          <w:szCs w:val="24"/>
        </w:rPr>
        <w:t xml:space="preserve">: </w:t>
      </w:r>
      <w:r>
        <w:rPr>
          <w:rFonts w:eastAsia="Times New Roman" w:cs="Times New Roman"/>
          <w:szCs w:val="24"/>
        </w:rPr>
        <w:t>Είναι η αντικειμενική και επί ίσοις όροις πληροφόρηση του ελληνικού λαού και κυρίως είναι ο σεβασμός της ανθρώπινης αξίας. Και γι’ αυτά δεν έχετε κάνει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νύξη πουθενά και γι’ αυτό ο νόμος σας το μόνο από το οποίο διαπνέεται και διακατέχετ</w:t>
      </w:r>
      <w:r>
        <w:rPr>
          <w:rFonts w:eastAsia="Times New Roman" w:cs="Times New Roman"/>
          <w:szCs w:val="24"/>
        </w:rPr>
        <w:t>αι είναι πώς θα δημιουργήσετε ένα τέτοιο καθεστώς που να εξυπηρετεί τις βοναπαρτικού τύπου προθέσεις που έχετε για να δημιουργήσετε ένα παράλληλο καθεστώς</w:t>
      </w:r>
      <w:r>
        <w:rPr>
          <w:rFonts w:eastAsia="Times New Roman" w:cs="Times New Roman"/>
          <w:szCs w:val="24"/>
        </w:rPr>
        <w:t>,</w:t>
      </w:r>
      <w:r>
        <w:rPr>
          <w:rFonts w:eastAsia="Times New Roman" w:cs="Times New Roman"/>
          <w:szCs w:val="24"/>
        </w:rPr>
        <w:t xml:space="preserve"> σε σχέση με το ισχύον Σύνταγμα. Όμως, δεν θα σας το επιτρέψουμε και θυμηθείτε τα λόγια μου.</w:t>
      </w:r>
    </w:p>
    <w:p w14:paraId="7B21D6E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w:t>
      </w:r>
    </w:p>
    <w:p w14:paraId="7B21D6EE" w14:textId="77777777" w:rsidR="00B46177" w:rsidRDefault="00C46B70">
      <w:pPr>
        <w:spacing w:after="0" w:line="600" w:lineRule="auto"/>
        <w:ind w:firstLine="720"/>
        <w:jc w:val="center"/>
        <w:rPr>
          <w:rFonts w:eastAsia="Times New Roman" w:cs="Times New Roman"/>
          <w:szCs w:val="24"/>
        </w:rPr>
      </w:pPr>
      <w:r>
        <w:rPr>
          <w:rFonts w:eastAsia="Times New Roman"/>
          <w:bCs/>
        </w:rPr>
        <w:t>(Χειροκροτήματα από την πτέρυγα της Νέας Δημοκρατίας)</w:t>
      </w:r>
    </w:p>
    <w:p w14:paraId="7B21D6E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w:t>
      </w:r>
      <w:r>
        <w:rPr>
          <w:rFonts w:eastAsia="Times New Roman" w:cs="Times New Roman"/>
          <w:szCs w:val="24"/>
        </w:rPr>
        <w:t xml:space="preserve">ια την ιστορία του κτηρίου και τον τρόπο οργάνωσης και λειτουργίας της Βουλής των </w:t>
      </w:r>
      <w:r>
        <w:rPr>
          <w:rFonts w:eastAsia="Times New Roman" w:cs="Times New Roman"/>
          <w:szCs w:val="24"/>
        </w:rPr>
        <w:lastRenderedPageBreak/>
        <w:t xml:space="preserve">Ελλήνων, δέκα οχτώ μαθήτριες και μαθητές και δύο συνοδοί εκπαιδευτικοί από το ιδιωτικό Γενικό Λύκειο «ΔΙΑΜΑΝΤΟΠΟΥΛΟΥ». </w:t>
      </w:r>
    </w:p>
    <w:p w14:paraId="7B21D6F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7B21D6F1"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w:t>
      </w:r>
      <w:r>
        <w:rPr>
          <w:rFonts w:eastAsia="Times New Roman" w:cs="Times New Roman"/>
          <w:szCs w:val="24"/>
        </w:rPr>
        <w:t xml:space="preserve"> πτέρυγες της Βουλής)</w:t>
      </w:r>
    </w:p>
    <w:p w14:paraId="7B21D6F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Βενιζέλος. </w:t>
      </w:r>
    </w:p>
    <w:p w14:paraId="7B21D6F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7B21D6F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τι γίνεται σήμερα στην Ολομέλεια της Βουλής; Τι είναι αυτό που συμβαίνει; Έρχεται η Βουλή να πιστοποιήσει με τον πιο πανηγυρικ</w:t>
      </w:r>
      <w:r>
        <w:rPr>
          <w:rFonts w:eastAsia="Times New Roman" w:cs="Times New Roman"/>
          <w:szCs w:val="24"/>
        </w:rPr>
        <w:t>ό τρόπο μια βαρυσήμαντη πολιτική ήττα της Κυβέρνησης. Έρχεται η Βουλή να καταγράψει και να οριστικοποιήσει νομοθετικά την απόρριψη μιας ολόκληρης αφήγησης πάνω στην οποία στηρίχθηκε η πολιτική της Κυβέρνησης τους προηγούμενους μήνες. Στην πραγματικότητα, κ</w:t>
      </w:r>
      <w:r>
        <w:rPr>
          <w:rFonts w:eastAsia="Times New Roman" w:cs="Times New Roman"/>
          <w:szCs w:val="24"/>
        </w:rPr>
        <w:t xml:space="preserve">αταρρέει ένας ακόμη μύθος. Έχουμε μια ακόμη διάψευση. Η ιστορία των τελευταίων είκοσι μηνών είναι μία ιστορία συνεχών διαψεύσεων και ανατροπών. Αυτό δεν επηρεάζει τη </w:t>
      </w:r>
      <w:r>
        <w:rPr>
          <w:rFonts w:eastAsia="Times New Roman" w:cs="Times New Roman"/>
          <w:szCs w:val="24"/>
        </w:rPr>
        <w:lastRenderedPageBreak/>
        <w:t xml:space="preserve">νομιμοποίηση της Κυβέρνησης και τη σχέση της με το εκλογικό σώμα; Την επηρεάζει, όπως την </w:t>
      </w:r>
      <w:r>
        <w:rPr>
          <w:rFonts w:eastAsia="Times New Roman" w:cs="Times New Roman"/>
          <w:szCs w:val="24"/>
        </w:rPr>
        <w:t xml:space="preserve">επηρεάζει και η μεγάλη διάψευση, η ιστορική, σε σχέση με την οικονομική πολιτική, με το τρίτο μνημόνιο και το τέταρτο που δυστυχώς ακολουθεί με αυστηρούς όρους και ενδεχομένως χωρίς καν δάνειο. </w:t>
      </w:r>
    </w:p>
    <w:p w14:paraId="7B21D6F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Είχαμε προειδοποιήσει. Στη Βουλή αυτή είχα την ευκαιρία τέσσε</w:t>
      </w:r>
      <w:r>
        <w:rPr>
          <w:rFonts w:eastAsia="Times New Roman" w:cs="Times New Roman"/>
          <w:szCs w:val="24"/>
        </w:rPr>
        <w:t xml:space="preserve">ρις φορές να προβάλλω ένσταση αντισυνταγματικότητας για τις νομοθετικές πρωτοβουλίες της Κυβέρνησης σε σχέση με την αδειοδότηση των τηλεοπτικών σταθμών. Είχαμε πει σε όλους τους τόνους ότι η υφαρπαγή της αρμοδιότητας του Εθνικού Συμβουλίου Ραδιοτηλεόρασης </w:t>
      </w:r>
      <w:r>
        <w:rPr>
          <w:rFonts w:eastAsia="Times New Roman" w:cs="Times New Roman"/>
          <w:szCs w:val="24"/>
        </w:rPr>
        <w:t>είναι αντισυνταγματική, ότι προσκρούει σε ρητή και κατηγορηματική διάταξη του άρθρου 15 παράγραφος 2 του Συντάγματος. Είχαμε πει ότι δεν μπορεί η Κυβέρνηση να έρχεται με έναν νόμο να κηρύσσει λήξασα τη θητεία των μελών του Εθνικού Συμβουλίου Ραδιοτηλεόραση</w:t>
      </w:r>
      <w:r>
        <w:rPr>
          <w:rFonts w:eastAsia="Times New Roman" w:cs="Times New Roman"/>
          <w:szCs w:val="24"/>
        </w:rPr>
        <w:t xml:space="preserve">ς, με έναν δεύτερο να αυξάνει τα μέλη από επτά σε εννιά και με έναν τρίτο να λέει ότι δεν έχουμε Εθνικό Συμβούλιο Ραδιοτηλεόρασης επειδή το σκοτώσαμε και άρα οι αρμοδιότητες επιστρέφουν εκεί απ’ όπου </w:t>
      </w:r>
      <w:r>
        <w:rPr>
          <w:rFonts w:eastAsia="Times New Roman" w:cs="Times New Roman"/>
          <w:szCs w:val="24"/>
        </w:rPr>
        <w:lastRenderedPageBreak/>
        <w:t>το Σύνταγμα τις αφαίρεσε συνειδητά και σκόπιμα, δηλαδή σ</w:t>
      </w:r>
      <w:r>
        <w:rPr>
          <w:rFonts w:eastAsia="Times New Roman" w:cs="Times New Roman"/>
          <w:szCs w:val="24"/>
        </w:rPr>
        <w:t xml:space="preserve">τον Υπουργό και άρα στην κοινοβουλευτική πλειοψηφία. </w:t>
      </w:r>
    </w:p>
    <w:p w14:paraId="7B21D6F6" w14:textId="77777777" w:rsidR="00B46177" w:rsidRDefault="00C46B70">
      <w:pPr>
        <w:spacing w:after="0" w:line="600" w:lineRule="auto"/>
        <w:ind w:firstLine="720"/>
        <w:jc w:val="both"/>
        <w:rPr>
          <w:rFonts w:eastAsia="Times New Roman"/>
          <w:bCs/>
          <w:szCs w:val="24"/>
        </w:rPr>
      </w:pPr>
      <w:r>
        <w:rPr>
          <w:rFonts w:eastAsia="Times New Roman" w:cs="Times New Roman"/>
          <w:szCs w:val="24"/>
        </w:rPr>
        <w:t>Επίσης, λέγαμε ότι η ολιγοπωλιακή αντίληψη των τεσσάρων αδειών, η τεχνητή, η αναιτιολόγητη, είναι επίσης αντισυνταγματική, όχι μόνο γιατί την αρμοδιότητα καθορισμού του αριθμού των αδειών την έχει το Εθ</w:t>
      </w:r>
      <w:r>
        <w:rPr>
          <w:rFonts w:eastAsia="Times New Roman" w:cs="Times New Roman"/>
          <w:szCs w:val="24"/>
        </w:rPr>
        <w:t>νικό Συμβούλιο Ραδιοτηλεόρασης, αλλά γιατί από το Σύνταγμα και την Ευρωπαϊκή Σύμβαση Δικαιωμάτων του Ανθρώπου υπάρχει υποχρέωση της πολιτείας να παρέχει τον τεχνικά εφικτό αριθμό αδειών, δηλαδή να δίνει όσες άδειες χωράει το φάσμα. Το δε αδιάθετο φάσμα, όπ</w:t>
      </w:r>
      <w:r>
        <w:rPr>
          <w:rFonts w:eastAsia="Times New Roman" w:cs="Times New Roman"/>
          <w:szCs w:val="24"/>
        </w:rPr>
        <w:t xml:space="preserve">ως έχει πει στην προειδοποιητική της επιστολή η Ευρωπαϊκή Επιτροπή διά του κ. </w:t>
      </w:r>
      <w:r>
        <w:rPr>
          <w:rFonts w:eastAsia="Times New Roman"/>
          <w:bCs/>
          <w:szCs w:val="24"/>
        </w:rPr>
        <w:t xml:space="preserve">Έτινγκερ, συνιστά ευρωπαϊκό ενωσιακό αγαθό. Άρα, έχουμε και παραβίαση του ευρωπαϊκού δικαίου από την τηλεπικοινωνιακή πλευρά της νομοθεσίας περί τηλεοπτικών αδειών. </w:t>
      </w:r>
    </w:p>
    <w:p w14:paraId="7B21D6F7" w14:textId="77777777" w:rsidR="00B46177" w:rsidRDefault="00C46B70">
      <w:pPr>
        <w:spacing w:after="0" w:line="600" w:lineRule="auto"/>
        <w:ind w:firstLine="720"/>
        <w:jc w:val="both"/>
        <w:rPr>
          <w:rFonts w:eastAsia="Times New Roman"/>
          <w:bCs/>
          <w:szCs w:val="24"/>
        </w:rPr>
      </w:pPr>
      <w:r>
        <w:rPr>
          <w:rFonts w:eastAsia="Times New Roman"/>
          <w:bCs/>
          <w:szCs w:val="24"/>
        </w:rPr>
        <w:t>Τι είπε το Σ</w:t>
      </w:r>
      <w:r>
        <w:rPr>
          <w:rFonts w:eastAsia="Times New Roman"/>
          <w:bCs/>
          <w:szCs w:val="24"/>
        </w:rPr>
        <w:t xml:space="preserve">υμβούλιο της Επικρατείας, αυτό που όλοι έχουν αντιληφθεί δημοσιογραφικά; Είπα προηγουμένως ότι θα δείτε τις αιτιολογίες. Και θα δείτε αυτό που για εμένα δεν συνιστά έκπληξη, γιατί έχω και </w:t>
      </w:r>
      <w:r>
        <w:rPr>
          <w:rFonts w:eastAsia="Times New Roman"/>
          <w:bCs/>
          <w:szCs w:val="24"/>
        </w:rPr>
        <w:lastRenderedPageBreak/>
        <w:t>την ιδιότητα του καθηγητή του Συνταγματικού Δικαίου. Έχω δαπανήσει σ</w:t>
      </w:r>
      <w:r>
        <w:rPr>
          <w:rFonts w:eastAsia="Times New Roman"/>
          <w:bCs/>
          <w:szCs w:val="24"/>
        </w:rPr>
        <w:t xml:space="preserve">αράντα χρόνια της ζωής μου στη μελέτη του ζητήματος του ελέγχου της συνταγματικότητας, στη συγγραφή, στην κριτική αποφάσεων. Ξεκίνησα σε ηλικία είκοσι τεσσάρων ετών να δικηγορώ ενώπιον του Συμβουλίου της Επικρατείας. </w:t>
      </w:r>
    </w:p>
    <w:p w14:paraId="7B21D6F8" w14:textId="77777777" w:rsidR="00B46177" w:rsidRDefault="00C46B70">
      <w:pPr>
        <w:spacing w:after="0" w:line="600" w:lineRule="auto"/>
        <w:ind w:firstLine="720"/>
        <w:jc w:val="both"/>
        <w:rPr>
          <w:rFonts w:eastAsia="Times New Roman" w:cs="Times New Roman"/>
          <w:b/>
          <w:szCs w:val="24"/>
        </w:rPr>
      </w:pPr>
      <w:r>
        <w:rPr>
          <w:rFonts w:eastAsia="Times New Roman"/>
          <w:bCs/>
          <w:szCs w:val="24"/>
        </w:rPr>
        <w:t>Το Συμβούλιο της Επικρατείας θα πει αυ</w:t>
      </w:r>
      <w:r>
        <w:rPr>
          <w:rFonts w:eastAsia="Times New Roman"/>
          <w:bCs/>
          <w:szCs w:val="24"/>
        </w:rPr>
        <w:t>τό που είναι αυτονόητο για κάθε νομικό. Δεν είναι αυτονόητο μόνο γι’ αυτόν που υποδύεται τον άσχετο ή είναι τόσο ανεπίγνωστος που νομίζει ότι μπορεί να προσβάλλει τους θεσμούς και να χυδαιολογεί. Ξέρετε ποια είναι η επιτομή και η κορύφωση της θεσμικής χυδα</w:t>
      </w:r>
      <w:r>
        <w:rPr>
          <w:rFonts w:eastAsia="Times New Roman"/>
          <w:bCs/>
          <w:szCs w:val="24"/>
        </w:rPr>
        <w:t xml:space="preserve">ιότητας; Το επιχείρημα ότι πήραμε προκαταβολή ογδόντα πέντε εκατομμύρια και στο όνομα των ογδόντα πέντε εκατομμυρίων πρέπει να αποδεχθεί το ανώτατο δικαστήριο της χώρας την κατάλυση του Συντάγματος. </w:t>
      </w:r>
    </w:p>
    <w:p w14:paraId="7B21D6F9"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 xml:space="preserve">Και ποιος τα λέει αυτά; Η Κυβέρνηση που προκάλεσε βλάβη </w:t>
      </w:r>
      <w:r>
        <w:rPr>
          <w:rFonts w:eastAsia="Times New Roman"/>
          <w:szCs w:val="24"/>
        </w:rPr>
        <w:t>στην οικονομία που ξεπερνά τα 100 δισεκατομμύρια ευρώ με τους χειρισμούς και τις επιλογές της, όχι το ύψος του δανείου που συμφώνησε ο κ. Τσίπρας τον Ιούλιο του 2015, αλλά την αλλαγή της δυναμικής της οικονομίας και την αντιστροφή της δυναμικής του δημοσίο</w:t>
      </w:r>
      <w:r>
        <w:rPr>
          <w:rFonts w:eastAsia="Times New Roman"/>
          <w:szCs w:val="24"/>
        </w:rPr>
        <w:t xml:space="preserve">υ χρέους. </w:t>
      </w:r>
    </w:p>
    <w:p w14:paraId="7B21D6FA"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lastRenderedPageBreak/>
        <w:t xml:space="preserve">Η βλάβη που έχετε προκαλέσει είναι ανυπολόγιστη και συνιστά θράσος να λέτε: «Μα, έχουμε πάρει 85 εκατομμύρια». Και τι έγινε; Οι σταθμοί στους οποίους τώρα θέλετε να δώσετε και προσωρινή βεβαίωση </w:t>
      </w:r>
      <w:r>
        <w:rPr>
          <w:rFonts w:eastAsia="Times New Roman"/>
          <w:szCs w:val="24"/>
        </w:rPr>
        <w:t xml:space="preserve">λειτουργίας, οι λειτουργούντες σταθμοί, έχουν δώσει 1,5 δισεκατομμύριο και πλέον στο ελληνικό δημόσιο τα τελευταία χρόνια και για τη χρήση συχνοτήτων. </w:t>
      </w:r>
    </w:p>
    <w:p w14:paraId="7B21D6FB" w14:textId="77777777" w:rsidR="00B46177" w:rsidRDefault="00C46B70">
      <w:pPr>
        <w:tabs>
          <w:tab w:val="left" w:pos="2820"/>
        </w:tabs>
        <w:spacing w:after="0" w:line="600" w:lineRule="auto"/>
        <w:ind w:firstLine="720"/>
        <w:jc w:val="both"/>
        <w:rPr>
          <w:rFonts w:eastAsia="Times New Roman"/>
          <w:b/>
          <w:szCs w:val="24"/>
        </w:rPr>
      </w:pPr>
      <w:r>
        <w:rPr>
          <w:rFonts w:eastAsia="Times New Roman"/>
          <w:b/>
          <w:szCs w:val="24"/>
        </w:rPr>
        <w:t xml:space="preserve">ΣΩΚΡΑΤΗΣ ΦΑΜΕΛΛΟΣ: </w:t>
      </w:r>
      <w:r>
        <w:rPr>
          <w:rFonts w:eastAsia="Times New Roman"/>
          <w:szCs w:val="24"/>
        </w:rPr>
        <w:t xml:space="preserve">Ήταν υποχρέωσή τους! Ήταν υποχρεωμένοι να δώσουν φόρους. </w:t>
      </w:r>
    </w:p>
    <w:p w14:paraId="7B21D6FC" w14:textId="77777777" w:rsidR="00B46177" w:rsidRDefault="00C46B70">
      <w:pPr>
        <w:tabs>
          <w:tab w:val="left" w:pos="2608"/>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Αλλά </w:t>
      </w:r>
      <w:r>
        <w:rPr>
          <w:rFonts w:eastAsia="Times New Roman"/>
          <w:szCs w:val="24"/>
        </w:rPr>
        <w:t>σας το ξαναλέω, οι άδειες στους εκδότες, σε αυτούς που έχουν τα μέσα ενημέρωσης τα τελευταία είκοσι πέντε χρόνια δόθηκαν το 1989 από κυβέρνηση στην οποία βασικοί Υπουργοί ήσαν οι Υπουργοί του τότε ενιαίου Συνασπισμού.</w:t>
      </w:r>
    </w:p>
    <w:p w14:paraId="7B21D6FD"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Αυτό που κάνατε είναι ένα έγκλημα καθο</w:t>
      </w:r>
      <w:r>
        <w:rPr>
          <w:rFonts w:eastAsia="Times New Roman"/>
          <w:szCs w:val="24"/>
        </w:rPr>
        <w:t>σιώσεως κατά των θεσμών, γιατί μπορεί η πρώτη γραμμή επίθεσης να αφορά τα μέσα ενημέρωσης, αλλά η δεύτερη και ουσιαστικότερη τη δικαιοσύνη.</w:t>
      </w:r>
    </w:p>
    <w:p w14:paraId="7B21D6FE"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lastRenderedPageBreak/>
        <w:t>Ευτελίσατε θεσμούς και ανθρώπους, εκβιάσατε δικαστές, παραβιάσετε τον πυρήνα των προσωπικών δεδομένων, των πιο ευαίσ</w:t>
      </w:r>
      <w:r>
        <w:rPr>
          <w:rFonts w:eastAsia="Times New Roman"/>
          <w:szCs w:val="24"/>
        </w:rPr>
        <w:t>θητων, και νομίσατε ότι με μοχλούς συγκεκριμένους δικαστικούς λειτουργούς, που γράφονται με μαύρα γράμματα στην ιστορία της δικαιοσύνης, μπορείτε να επηρεάσετε τη βούληση του Συμβουλίου της Επικρατείας, το οποίο έχει την παράδοσή του, τις αρχές του και την</w:t>
      </w:r>
      <w:r>
        <w:rPr>
          <w:rFonts w:eastAsia="Times New Roman"/>
          <w:szCs w:val="24"/>
        </w:rPr>
        <w:t xml:space="preserve"> αυτοπεποίθησή του. </w:t>
      </w:r>
    </w:p>
    <w:p w14:paraId="7B21D6FF"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 xml:space="preserve">Αλλά το ίδιο κάνετε και στους άλλους κλάδους της δικαστικής εξουσίας και θα το πληρώσετε πάρα πολύ ακριβά αυτό που κάνετε στη δικαιοσύνη. Όλο θα στραφεί εναντίον σας, όπως στράφηκε και αυτό που κάνατε στα μέσα ενημέρωσης. </w:t>
      </w:r>
    </w:p>
    <w:p w14:paraId="7B21D700"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Διότι τι κάν</w:t>
      </w:r>
      <w:r>
        <w:rPr>
          <w:rFonts w:eastAsia="Times New Roman"/>
          <w:szCs w:val="24"/>
        </w:rPr>
        <w:t xml:space="preserve">ατε; Πήγατε να οργανώσετε μια σχέση προνομιακή, επιχειρηματική, με συγκεκριμένα συμφέρονται και να ελέγξετε όλη την αγορά και όλο το τοπίο. Τέτοιο θράσος και τέτοια έλλειψη δημοκρατικής ευαισθησίας! </w:t>
      </w:r>
    </w:p>
    <w:p w14:paraId="7B21D701"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lastRenderedPageBreak/>
        <w:t>Σας είχα πει ότι θα είναι ο πολιτικός σας τάφος η διαδικ</w:t>
      </w:r>
      <w:r>
        <w:rPr>
          <w:rFonts w:eastAsia="Times New Roman"/>
          <w:szCs w:val="24"/>
        </w:rPr>
        <w:t>ασία αυτή αν επιμείνετε και όταν ανέβουν οι νέοι ενδιαφερόμενοι στο δένδρο, θα φανούν τα οπίσθιά τους. Φανήκαν πριν καν φτάσουν στην κορυφή του δένδρου και αναγκαστήκατε να κάνετε υποχώρηση, η οποία είναι ευτελιστική όχι για εσάς, για το Κοινοβούλιο, για τ</w:t>
      </w:r>
      <w:r>
        <w:rPr>
          <w:rFonts w:eastAsia="Times New Roman"/>
          <w:szCs w:val="24"/>
        </w:rPr>
        <w:t xml:space="preserve">η δικαιοσύνη, για τη δημόσια διοίκηση, για τους ταλαίπωρους υπαλλήλους που εμπλέξατε και τους βάλατε να υπογράφουν πρακτικά, να εκδίδουν βεβαιώσεις. </w:t>
      </w:r>
    </w:p>
    <w:p w14:paraId="7B21D702"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 xml:space="preserve">Τώρα ο νόμος έχει παραμεριστεί ως αντισυνταγματικός με την απόφαση του Συμβουλίου της Επικρατείας. </w:t>
      </w:r>
    </w:p>
    <w:p w14:paraId="7B21D703"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ΣΠΥΡΙΔ</w:t>
      </w:r>
      <w:r>
        <w:rPr>
          <w:rFonts w:eastAsia="Times New Roman"/>
          <w:b/>
          <w:szCs w:val="24"/>
        </w:rPr>
        <w:t>ΩΝ</w:t>
      </w:r>
      <w:r>
        <w:rPr>
          <w:rFonts w:eastAsia="Times New Roman"/>
          <w:b/>
          <w:szCs w:val="24"/>
        </w:rPr>
        <w:t>ΑΣ</w:t>
      </w:r>
      <w:r>
        <w:rPr>
          <w:rFonts w:eastAsia="Times New Roman"/>
          <w:b/>
          <w:szCs w:val="24"/>
        </w:rPr>
        <w:t xml:space="preserve"> ΛΑΠΠΑΣ:</w:t>
      </w:r>
      <w:r>
        <w:rPr>
          <w:rFonts w:eastAsia="Times New Roman"/>
          <w:szCs w:val="24"/>
        </w:rPr>
        <w:t xml:space="preserve"> Να ακριβολογείτε! Όχι ο νόμος, μια διάταξη!</w:t>
      </w:r>
    </w:p>
    <w:p w14:paraId="7B21D704"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Ο νόμος! Θα δείτε τις διατάξεις. Συνιστούν την καρδιά του νόμου.</w:t>
      </w:r>
    </w:p>
    <w:p w14:paraId="7B21D705"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Κάνετε λάθος!</w:t>
      </w:r>
    </w:p>
    <w:p w14:paraId="7B21D706"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 xml:space="preserve">Κύριε Λάππα, μην βιάζεστε. Μην προτρέχετε. Δεν είναι η </w:t>
      </w:r>
      <w:r>
        <w:rPr>
          <w:rFonts w:eastAsia="Times New Roman"/>
          <w:szCs w:val="24"/>
        </w:rPr>
        <w:t>εξετ</w:t>
      </w:r>
      <w:r>
        <w:rPr>
          <w:rFonts w:eastAsia="Times New Roman"/>
          <w:szCs w:val="24"/>
        </w:rPr>
        <w:t xml:space="preserve">αστική επιτροπή </w:t>
      </w:r>
      <w:r>
        <w:rPr>
          <w:rFonts w:eastAsia="Times New Roman"/>
          <w:szCs w:val="24"/>
        </w:rPr>
        <w:t>στην οποία νομίζετε ότι κάνετε ερωτήσεις.</w:t>
      </w:r>
    </w:p>
    <w:p w14:paraId="7B21D707"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w:t>
      </w:r>
      <w:r>
        <w:rPr>
          <w:rFonts w:eastAsia="Times New Roman"/>
          <w:szCs w:val="24"/>
        </w:rPr>
        <w:t xml:space="preserve"> Ο νόμος ήταν το </w:t>
      </w:r>
      <w:r>
        <w:rPr>
          <w:rFonts w:eastAsia="Times New Roman"/>
          <w:szCs w:val="24"/>
        </w:rPr>
        <w:t>΄15</w:t>
      </w:r>
      <w:r>
        <w:rPr>
          <w:rFonts w:eastAsia="Times New Roman"/>
          <w:szCs w:val="24"/>
        </w:rPr>
        <w:t xml:space="preserve">. Η διάταξη είναι του </w:t>
      </w:r>
      <w:r>
        <w:rPr>
          <w:rFonts w:eastAsia="Times New Roman"/>
          <w:szCs w:val="24"/>
        </w:rPr>
        <w:t>΄16</w:t>
      </w:r>
      <w:r>
        <w:rPr>
          <w:rFonts w:eastAsia="Times New Roman"/>
          <w:szCs w:val="24"/>
        </w:rPr>
        <w:t>.</w:t>
      </w:r>
    </w:p>
    <w:p w14:paraId="7B21D708"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Ο νόμος…</w:t>
      </w:r>
    </w:p>
    <w:p w14:paraId="7B21D709"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Αφήστε τον κύριο Βενιζέλο για να καταλήξει.</w:t>
      </w:r>
    </w:p>
    <w:p w14:paraId="7B21D70A"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Καταλήξτε, κύριε Βενιζέλο.</w:t>
      </w:r>
    </w:p>
    <w:p w14:paraId="7B21D70B"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Ο νόμος δεν έχει σημασία από πόσες διατάξεις αποτελείται. Ο νόμος παραμερίζεται ως αντισυνταγματικός. Και ως εκ τούτου, θα αναγκαστείτε φυσικά να πάρετε και νομοθετικά μέτρα συμμόρφωσης. Αν δεν τα πάρετε, ούτως ή άλλως δεν μπορεί να ε</w:t>
      </w:r>
      <w:r>
        <w:rPr>
          <w:rFonts w:eastAsia="Times New Roman"/>
          <w:szCs w:val="24"/>
        </w:rPr>
        <w:t>κδοθεί έγκυρη διοικητική πράξη, γιατί θα ακυρώνονται όλες οι διοικητικές πράξεις.</w:t>
      </w:r>
    </w:p>
    <w:p w14:paraId="7B21D70C"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Εννοείται.</w:t>
      </w:r>
    </w:p>
    <w:p w14:paraId="7B21D70D" w14:textId="77777777" w:rsidR="00B46177" w:rsidRDefault="00C46B70">
      <w:pPr>
        <w:tabs>
          <w:tab w:val="left" w:pos="2820"/>
        </w:tabs>
        <w:spacing w:after="0"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Το επιχείρημα ότι αναστέλλουμε νομοθετικά την ισχύ του παραβατικού νόμου, του αντισυνταγματικού, δηλαδή του νόμου που υφάρπ</w:t>
      </w:r>
      <w:r>
        <w:rPr>
          <w:rFonts w:eastAsia="Times New Roman"/>
          <w:szCs w:val="24"/>
        </w:rPr>
        <w:t xml:space="preserve">αξε τις αρμοδιότητες του Εθνικού Συμβουλίου Ραδιοτηλεόρασης, και δεν τον καταργούμε για να μην έχει το κράτος αστικές ευθύνες, είναι παιδικό. Αστική ευθύνη θα υπάρχει ούτως ή άλλως είτε σε περίπτωση άμεσης κατάργησης είτε σε περίπτωση οριστικής κατάργησης </w:t>
      </w:r>
      <w:r>
        <w:rPr>
          <w:rFonts w:eastAsia="Times New Roman"/>
          <w:szCs w:val="24"/>
        </w:rPr>
        <w:t xml:space="preserve">αργότερα. Διότι ο παραμερισμός του νόμου ως αντισυνταγματικού και η ακύρωση των διοικητικών πράξεων είναι αυτή που γεννά, όταν γεννά, αξίωση προς αποζημίωση. </w:t>
      </w:r>
    </w:p>
    <w:p w14:paraId="7B21D70E" w14:textId="77777777" w:rsidR="00B46177" w:rsidRDefault="00C46B70">
      <w:pPr>
        <w:tabs>
          <w:tab w:val="left" w:pos="2820"/>
        </w:tabs>
        <w:spacing w:after="0" w:line="600" w:lineRule="auto"/>
        <w:ind w:firstLine="720"/>
        <w:jc w:val="both"/>
        <w:rPr>
          <w:rFonts w:eastAsia="Times New Roman"/>
          <w:szCs w:val="24"/>
        </w:rPr>
      </w:pPr>
      <w:r>
        <w:rPr>
          <w:rFonts w:eastAsia="Times New Roman"/>
          <w:szCs w:val="24"/>
        </w:rPr>
        <w:t>Άρα, με ποιο επιχείρημα ανθίσταστε τώρα και δίνετε μια περιττή και αστεία μάχη οπισθοφυλακής; Ο ν</w:t>
      </w:r>
      <w:r>
        <w:rPr>
          <w:rFonts w:eastAsia="Times New Roman"/>
          <w:szCs w:val="24"/>
        </w:rPr>
        <w:t>όμος ο αντισυνταγματικός πρέπει να καταργηθεί και η αρμοδιότητα του Εθνικού Συμβουλίου Ραδιοτηλεόρασης να αποδοθεί πλήρως.</w:t>
      </w:r>
    </w:p>
    <w:p w14:paraId="7B21D70F" w14:textId="77777777" w:rsidR="00B46177" w:rsidRDefault="00C46B70">
      <w:pPr>
        <w:spacing w:after="0" w:line="600" w:lineRule="auto"/>
        <w:ind w:firstLine="720"/>
        <w:jc w:val="both"/>
        <w:rPr>
          <w:rFonts w:eastAsia="Times New Roman"/>
          <w:szCs w:val="24"/>
        </w:rPr>
      </w:pPr>
      <w:r>
        <w:rPr>
          <w:rFonts w:eastAsia="Times New Roman"/>
          <w:szCs w:val="24"/>
        </w:rPr>
        <w:t>Το Εθνικό Συμβούλιο πρέπει να έχει την αρμοδιότητα οργάνωσης του διαγωνισμού, καθορισμού του αριθμού των αδειών, έκδοσης όλων των καν</w:t>
      </w:r>
      <w:r>
        <w:rPr>
          <w:rFonts w:eastAsia="Times New Roman"/>
          <w:szCs w:val="24"/>
        </w:rPr>
        <w:t xml:space="preserve">ονιστικών πράξεων, γιατί η αρμοδιότητά του είναι και κανονιστική. Βεβαίως, όπως σας είπα, αυτό αφορά και την αρμοδιότητα καθαυτή και τις άδειες. </w:t>
      </w:r>
    </w:p>
    <w:p w14:paraId="7B21D710"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7B21D711" w14:textId="77777777" w:rsidR="00B46177" w:rsidRDefault="00C46B70">
      <w:pPr>
        <w:spacing w:after="0" w:line="600" w:lineRule="auto"/>
        <w:ind w:firstLine="720"/>
        <w:jc w:val="both"/>
        <w:rPr>
          <w:rFonts w:eastAsia="Times New Roman"/>
          <w:szCs w:val="24"/>
        </w:rPr>
      </w:pPr>
      <w:r>
        <w:rPr>
          <w:rFonts w:eastAsia="Times New Roman"/>
          <w:szCs w:val="24"/>
        </w:rPr>
        <w:t>Και τώρα θα δείτε ότι θα φ</w:t>
      </w:r>
      <w:r>
        <w:rPr>
          <w:rFonts w:eastAsia="Times New Roman"/>
          <w:szCs w:val="24"/>
        </w:rPr>
        <w:t>τάσουμε σ’ ένα αποτέλεσμα μέσω της εφαρμογής της απόφασης του Συμβουλίου της Επικρατείας, το οποίο θα είναι και θεσμικά πολύ καλύτερο, γιατί θα είναι πλουραλιστικό και διαφανές, αλλά και δημοσιονομικά θα είναι πολύ καλύτερο, γιατί σας έχω πει κατ’ επανάληψ</w:t>
      </w:r>
      <w:r>
        <w:rPr>
          <w:rFonts w:eastAsia="Times New Roman"/>
          <w:szCs w:val="24"/>
        </w:rPr>
        <w:t xml:space="preserve">η ότι αν οι άδειες ήταν </w:t>
      </w:r>
      <w:r>
        <w:rPr>
          <w:rFonts w:eastAsia="Times New Roman"/>
          <w:szCs w:val="24"/>
        </w:rPr>
        <w:t>οχτώ</w:t>
      </w:r>
      <w:r>
        <w:rPr>
          <w:rFonts w:eastAsia="Times New Roman"/>
          <w:szCs w:val="24"/>
        </w:rPr>
        <w:t>, που χωρούν στο φάσμα συχνοτήτων, και η τιμή για κάθε άδεια ήταν ίδια και το άθροισμα ήταν πολύ περισσότερο από το άθροισμα των 250 εκατομμυρίων, ποιος θα είχε βλαφτεί;</w:t>
      </w:r>
    </w:p>
    <w:p w14:paraId="7B21D712"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Βενιζέλο, βάλτε μια τελεία.</w:t>
      </w:r>
    </w:p>
    <w:p w14:paraId="7B21D713" w14:textId="77777777" w:rsidR="00B46177" w:rsidRDefault="00C46B70">
      <w:pPr>
        <w:spacing w:after="0"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Θα είχε βλαφτεί ο σχεδιασμός σας για ελεγχόμενη ολιγοπωλιακή ενημέρωση.</w:t>
      </w:r>
    </w:p>
    <w:p w14:paraId="7B21D714"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w:t>
      </w:r>
    </w:p>
    <w:p w14:paraId="7B21D715" w14:textId="77777777" w:rsidR="00B46177" w:rsidRDefault="00C46B70">
      <w:pPr>
        <w:spacing w:after="0"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Τελειώνω, κύριε Πρόεδρε.</w:t>
      </w:r>
    </w:p>
    <w:p w14:paraId="7B21D716"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Αφού συνέβησαν αυτά, </w:t>
      </w:r>
      <w:r>
        <w:rPr>
          <w:rFonts w:eastAsia="Times New Roman"/>
          <w:szCs w:val="24"/>
        </w:rPr>
        <w:t>αποπειραθήκατε να ευτελίσετε και τη Διάσκεψη των Προέδρων και το Κοινοβούλιο και τα κόμματα με την πρόταση για την υποψηφιότητα του κ. Πολύδωρα στο όνομα ενός ισοβισμού στον χώρο της Νέας Δημοκρατίας με τα επιχειρήματα που ανέπτυξε ο ίδιος, αλλά και ο κυβε</w:t>
      </w:r>
      <w:r>
        <w:rPr>
          <w:rFonts w:eastAsia="Times New Roman"/>
          <w:szCs w:val="24"/>
        </w:rPr>
        <w:t>ρνητικός εταίρος, σύντροφος του ΣΥΡΙΖΑ. Τι επιχειρήματα είναι; Σε ποιον απευθύνονται; Πού στοχεύουν;</w:t>
      </w:r>
    </w:p>
    <w:p w14:paraId="7B21D717" w14:textId="77777777" w:rsidR="00B46177" w:rsidRDefault="00C46B70">
      <w:pPr>
        <w:spacing w:after="0" w:line="600" w:lineRule="auto"/>
        <w:ind w:firstLine="720"/>
        <w:jc w:val="both"/>
        <w:rPr>
          <w:rFonts w:eastAsia="Times New Roman"/>
          <w:szCs w:val="24"/>
        </w:rPr>
      </w:pPr>
      <w:r>
        <w:rPr>
          <w:rFonts w:eastAsia="Times New Roman"/>
          <w:szCs w:val="24"/>
        </w:rPr>
        <w:t>Βεβαίως, νομίζω ότι έχει δοθεί μια ηχηρή απάντηση και περιμένω να δοθεί μια ηχηρότερη απάντηση, γιατί πρέπει να προστατευθούν όλοι, παράγοντες πολιτειακοί,</w:t>
      </w:r>
      <w:r>
        <w:rPr>
          <w:rFonts w:eastAsia="Times New Roman"/>
          <w:szCs w:val="24"/>
        </w:rPr>
        <w:t xml:space="preserve"> παράγοντες πολιτικοί, που έχουν παίξει ρόλο στην ιστορία του τόπου αυτού.</w:t>
      </w:r>
    </w:p>
    <w:p w14:paraId="7B21D718" w14:textId="77777777" w:rsidR="00B46177" w:rsidRDefault="00C46B70">
      <w:pPr>
        <w:spacing w:after="0" w:line="600" w:lineRule="auto"/>
        <w:ind w:firstLine="720"/>
        <w:jc w:val="both"/>
        <w:rPr>
          <w:rFonts w:eastAsia="Times New Roman"/>
          <w:szCs w:val="24"/>
        </w:rPr>
      </w:pPr>
      <w:r>
        <w:rPr>
          <w:rFonts w:eastAsia="Times New Roman"/>
          <w:szCs w:val="24"/>
        </w:rPr>
        <w:t>Και τι καταφέρνετε με τη μέθοδο αυτή της συνεχούς αλλαγής των ονομάτων για τη θέση του προέδρου, του αντιπροέδρου και των μελών του Εθνικού Συμβουλίου Ραδιοτηλεόρασης; Τι ευτελισμός</w:t>
      </w:r>
      <w:r>
        <w:rPr>
          <w:rFonts w:eastAsia="Times New Roman"/>
          <w:szCs w:val="24"/>
        </w:rPr>
        <w:t xml:space="preserve"> προσώπων είναι αυτός;</w:t>
      </w:r>
    </w:p>
    <w:p w14:paraId="7B21D719" w14:textId="77777777" w:rsidR="00B46177" w:rsidRDefault="00C46B70">
      <w:pPr>
        <w:spacing w:after="0" w:line="600" w:lineRule="auto"/>
        <w:ind w:firstLine="720"/>
        <w:jc w:val="center"/>
        <w:rPr>
          <w:rFonts w:eastAsia="Times New Roman"/>
          <w:szCs w:val="24"/>
        </w:rPr>
      </w:pPr>
      <w:r>
        <w:rPr>
          <w:rFonts w:eastAsia="Times New Roman"/>
          <w:szCs w:val="24"/>
        </w:rPr>
        <w:t>(Θόρυβος στην Αίθουσα)</w:t>
      </w:r>
    </w:p>
    <w:p w14:paraId="7B21D71A"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Βενιζέλο.</w:t>
      </w:r>
    </w:p>
    <w:p w14:paraId="7B21D71B"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ΕΥΑΓΓΕΛΟΣ ΒΕΝΙΖΕΛΟΣ:</w:t>
      </w:r>
      <w:r>
        <w:rPr>
          <w:rFonts w:eastAsia="Times New Roman"/>
          <w:szCs w:val="24"/>
        </w:rPr>
        <w:t xml:space="preserve"> Και τι ευτελισμός Βουλευτών, να πηγαίνουν στη Διάσκεψη των Προέδρων, να υποστηρίζουν την υποψηφιότητα του κ. Πολύδωρα και μετά παν</w:t>
      </w:r>
      <w:r>
        <w:rPr>
          <w:rFonts w:eastAsia="Times New Roman"/>
          <w:szCs w:val="24"/>
        </w:rPr>
        <w:t>ηγυρικά και άνετα ο κ. Βούτσης να αλλάζει το όνομα του υποψηφίου Προέδρου.</w:t>
      </w:r>
    </w:p>
    <w:p w14:paraId="7B21D71C"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τελειώσαμε, κύριε Βενιζέλο.</w:t>
      </w:r>
    </w:p>
    <w:p w14:paraId="7B21D71D" w14:textId="77777777" w:rsidR="00B46177" w:rsidRDefault="00C46B70">
      <w:pPr>
        <w:spacing w:after="0"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Δεν υπάρχει ούτε σχέση αξιοπιστίας και εμπιστοσύνης μεταξύ σας.</w:t>
      </w:r>
    </w:p>
    <w:p w14:paraId="7B21D71E" w14:textId="77777777" w:rsidR="00B46177" w:rsidRDefault="00C46B70">
      <w:pPr>
        <w:spacing w:after="0" w:line="600" w:lineRule="auto"/>
        <w:ind w:firstLine="720"/>
        <w:jc w:val="both"/>
        <w:rPr>
          <w:rFonts w:eastAsia="Times New Roman"/>
          <w:szCs w:val="24"/>
        </w:rPr>
      </w:pPr>
      <w:r>
        <w:rPr>
          <w:rFonts w:eastAsia="Times New Roman"/>
          <w:szCs w:val="24"/>
        </w:rPr>
        <w:t>Τελειώνω, συνοψίζω μια φρ</w:t>
      </w:r>
      <w:r>
        <w:rPr>
          <w:rFonts w:eastAsia="Times New Roman"/>
          <w:szCs w:val="24"/>
        </w:rPr>
        <w:t>άση.</w:t>
      </w:r>
    </w:p>
    <w:p w14:paraId="7B21D71F" w14:textId="77777777" w:rsidR="00B46177" w:rsidRDefault="00C46B70">
      <w:pPr>
        <w:spacing w:after="0" w:line="600" w:lineRule="auto"/>
        <w:ind w:firstLine="720"/>
        <w:jc w:val="both"/>
        <w:rPr>
          <w:rFonts w:eastAsia="Times New Roman"/>
          <w:szCs w:val="24"/>
        </w:rPr>
      </w:pPr>
      <w:r>
        <w:rPr>
          <w:rFonts w:eastAsia="Times New Roman"/>
          <w:szCs w:val="24"/>
        </w:rPr>
        <w:t xml:space="preserve">Μην παίζουμε. Εάν η Κυβέρνηση θέλει να αποκατασταθεί η συνταγματική τάξη και να υπάρξει πλαίσιο στοιχειώδους πολιτικής συναίνεσης, πρέπει να καταργηθεί η επίμαχη διάταξη, να αποκατασταθεί πλήρως η αρμοδιότητα του Εθνικού Συμβουλίου Ραδιοτηλεόρασης με </w:t>
      </w:r>
      <w:r>
        <w:rPr>
          <w:rFonts w:eastAsia="Times New Roman"/>
          <w:szCs w:val="24"/>
        </w:rPr>
        <w:t xml:space="preserve">αντίστοιχη τροποποίηση του νόμου, να μην υπάρχουν έμμεσες ρυθμίσεις στο κείμενο του νόμου, που περιορίζουν τον αριθμό των αδειών, και μετά είμαι βέβαιος ότι θα υπάρξει ένα Εθνικό Συμβούλιο Ραδιοτηλεόρασης με πρόεδρο και μέλη, που </w:t>
      </w:r>
      <w:r>
        <w:rPr>
          <w:rFonts w:eastAsia="Times New Roman"/>
          <w:szCs w:val="24"/>
        </w:rPr>
        <w:lastRenderedPageBreak/>
        <w:t>θα είναι αντάξια του θεσμι</w:t>
      </w:r>
      <w:r>
        <w:rPr>
          <w:rFonts w:eastAsia="Times New Roman"/>
          <w:szCs w:val="24"/>
        </w:rPr>
        <w:t>κού ρόλου, αλλά και της προσδοκίας που έχει ο ελληνικός λαός να γίνει αυτό που δεν ήθελε να κάνει και δεν μπόρεσε να κάνει η Κυβέρνηση του κ. Τσίπρα.</w:t>
      </w:r>
    </w:p>
    <w:p w14:paraId="7B21D720"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Βενιζέλε.</w:t>
      </w:r>
    </w:p>
    <w:p w14:paraId="7B21D721" w14:textId="77777777" w:rsidR="00B46177" w:rsidRDefault="00C46B70">
      <w:pPr>
        <w:spacing w:after="0"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Ή μάλλον αυτό που όφει</w:t>
      </w:r>
      <w:r>
        <w:rPr>
          <w:rFonts w:eastAsia="Times New Roman"/>
          <w:szCs w:val="24"/>
        </w:rPr>
        <w:t>λε να κάνει, αλλά ήθελε να κάνει το ακριβώς αντίθετο, να ελέγξει την ενημέρωση και να περιορίσει τις ελευθερίες.</w:t>
      </w:r>
    </w:p>
    <w:p w14:paraId="7B21D722" w14:textId="77777777" w:rsidR="00B46177" w:rsidRDefault="00C46B70">
      <w:pPr>
        <w:spacing w:after="0"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της Δημοκρατικής Συμπαράταξης ΠΑΣΟΚ-ΔΗΜΑΡ και της Νέας Δημοκρατίας)</w:t>
      </w:r>
    </w:p>
    <w:p w14:paraId="7B21D723"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Μπαλ</w:t>
      </w:r>
      <w:r>
        <w:rPr>
          <w:rFonts w:eastAsia="Times New Roman"/>
          <w:szCs w:val="24"/>
        </w:rPr>
        <w:t>αούρας έχει τον λόγο για ένα λεπτό για την τροπολογία.</w:t>
      </w:r>
    </w:p>
    <w:p w14:paraId="7B21D724" w14:textId="77777777" w:rsidR="00B46177" w:rsidRDefault="00C46B70">
      <w:pPr>
        <w:spacing w:after="0" w:line="600" w:lineRule="auto"/>
        <w:ind w:firstLine="720"/>
        <w:jc w:val="both"/>
        <w:rPr>
          <w:rFonts w:eastAsia="Times New Roman"/>
          <w:szCs w:val="24"/>
        </w:rPr>
      </w:pPr>
      <w:r>
        <w:rPr>
          <w:rFonts w:eastAsia="Times New Roman"/>
          <w:b/>
          <w:szCs w:val="24"/>
        </w:rPr>
        <w:t>ΓΕΡΑΣΙΜΟΣ (ΜΑΚΗΣ) ΜΠΑΛΑΟΥΡΑΣ:</w:t>
      </w:r>
      <w:r>
        <w:rPr>
          <w:rFonts w:eastAsia="Times New Roman"/>
          <w:szCs w:val="24"/>
        </w:rPr>
        <w:t xml:space="preserve"> Έχω μια τροπολογία. Γι’ αυτό μου έδωσαν τον λόγο. Για ένα δευτερόλεπτο θα μιλήσω. </w:t>
      </w:r>
    </w:p>
    <w:p w14:paraId="7B21D725"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Είναι παράταση προθεσμίας, που τέλειωσε στις 31</w:t>
      </w:r>
      <w:r>
        <w:rPr>
          <w:rFonts w:eastAsia="Times New Roman"/>
          <w:szCs w:val="24"/>
        </w:rPr>
        <w:t xml:space="preserve"> Οκτωβρίου</w:t>
      </w:r>
      <w:r>
        <w:rPr>
          <w:rFonts w:eastAsia="Times New Roman"/>
          <w:szCs w:val="24"/>
        </w:rPr>
        <w:t xml:space="preserve"> και παρατείνεται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Αφορά  τη συγχώνευση των υφιστάμενων ΦΟΔΣΑ, δηλαδή των Φορέων Διαχείρισης Συλλογής Απορριμμάτων, στους περιφερειακούς συνδέσμους ΦΟΔΣΑ. </w:t>
      </w:r>
    </w:p>
    <w:p w14:paraId="7B21D726" w14:textId="77777777" w:rsidR="00B46177" w:rsidRDefault="00C46B70">
      <w:pPr>
        <w:spacing w:after="0" w:line="600" w:lineRule="auto"/>
        <w:ind w:firstLine="720"/>
        <w:jc w:val="both"/>
        <w:rPr>
          <w:rFonts w:eastAsia="Times New Roman"/>
          <w:szCs w:val="24"/>
        </w:rPr>
      </w:pPr>
      <w:r>
        <w:rPr>
          <w:rFonts w:eastAsia="Times New Roman"/>
          <w:szCs w:val="24"/>
        </w:rPr>
        <w:t>Αυτό ήθελα να πω, κύριε Πρόεδρε.</w:t>
      </w:r>
    </w:p>
    <w:p w14:paraId="7B21D727"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πολύ.</w:t>
      </w:r>
    </w:p>
    <w:p w14:paraId="7B21D728" w14:textId="77777777" w:rsidR="00B46177" w:rsidRDefault="00C46B70">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Συμφω</w:t>
      </w:r>
      <w:r>
        <w:rPr>
          <w:rFonts w:eastAsia="Times New Roman"/>
          <w:szCs w:val="24"/>
        </w:rPr>
        <w:t>νούμε.</w:t>
      </w:r>
    </w:p>
    <w:p w14:paraId="7B21D729" w14:textId="77777777" w:rsidR="00B46177" w:rsidRDefault="00C46B70">
      <w:pPr>
        <w:spacing w:after="0"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szCs w:val="24"/>
        </w:rPr>
        <w:t>: Συμφωνούμε.</w:t>
      </w:r>
    </w:p>
    <w:p w14:paraId="7B21D72A" w14:textId="77777777" w:rsidR="00B46177" w:rsidRDefault="00C46B70">
      <w:pPr>
        <w:spacing w:after="0" w:line="600" w:lineRule="auto"/>
        <w:ind w:firstLine="720"/>
        <w:jc w:val="both"/>
        <w:rPr>
          <w:rFonts w:eastAsia="Times New Roman"/>
          <w:szCs w:val="24"/>
        </w:rPr>
      </w:pPr>
      <w:r>
        <w:rPr>
          <w:rFonts w:eastAsia="Times New Roman"/>
          <w:b/>
          <w:szCs w:val="24"/>
        </w:rPr>
        <w:t xml:space="preserve">ΓΕΡΑΣΙΜΟΣ (ΜΑΚΗΣ) ΜΠΑΛΑΟΥΡΑΣ: </w:t>
      </w:r>
      <w:r>
        <w:rPr>
          <w:rFonts w:eastAsia="Times New Roman"/>
          <w:szCs w:val="24"/>
        </w:rPr>
        <w:t>Ο κ. Τζαβάρας και ο κ. Κουτσούκος είπαν ότι συμφωνούν.</w:t>
      </w:r>
    </w:p>
    <w:p w14:paraId="7B21D72B"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Καρράς, </w:t>
      </w:r>
      <w:r>
        <w:rPr>
          <w:rFonts w:eastAsia="Times New Roman"/>
          <w:szCs w:val="24"/>
        </w:rPr>
        <w:t xml:space="preserve">Κοινοβουλευτικός Εκπρόσωπος </w:t>
      </w:r>
      <w:r>
        <w:rPr>
          <w:rFonts w:eastAsia="Times New Roman"/>
          <w:szCs w:val="24"/>
        </w:rPr>
        <w:t>της Ένωσης Κεντρώων, έχει τον λόγο.</w:t>
      </w:r>
    </w:p>
    <w:p w14:paraId="7B21D72C" w14:textId="77777777" w:rsidR="00B46177" w:rsidRDefault="00C46B70">
      <w:pPr>
        <w:spacing w:after="0" w:line="600" w:lineRule="auto"/>
        <w:ind w:firstLine="720"/>
        <w:jc w:val="both"/>
        <w:rPr>
          <w:rFonts w:eastAsia="Times New Roman"/>
          <w:szCs w:val="24"/>
        </w:rPr>
      </w:pPr>
      <w:r>
        <w:rPr>
          <w:rFonts w:eastAsia="Times New Roman"/>
          <w:b/>
          <w:szCs w:val="24"/>
        </w:rPr>
        <w:t xml:space="preserve">ΓΕΩΡΓΙΟΣ-ΔΗΜΗΤΡΙΟΣ </w:t>
      </w:r>
      <w:r>
        <w:rPr>
          <w:rFonts w:eastAsia="Times New Roman"/>
          <w:b/>
          <w:szCs w:val="24"/>
        </w:rPr>
        <w:t>ΚΑΡΡΑΣ:</w:t>
      </w:r>
      <w:r>
        <w:rPr>
          <w:rFonts w:eastAsia="Times New Roman"/>
          <w:szCs w:val="24"/>
        </w:rPr>
        <w:t xml:space="preserve"> Ευχαριστώ, κύριε Πρόεδρε.</w:t>
      </w:r>
    </w:p>
    <w:p w14:paraId="7B21D72D" w14:textId="77777777" w:rsidR="00B46177" w:rsidRDefault="00C46B70">
      <w:pPr>
        <w:spacing w:after="0" w:line="600" w:lineRule="auto"/>
        <w:ind w:firstLine="720"/>
        <w:jc w:val="both"/>
        <w:rPr>
          <w:rFonts w:eastAsia="Times New Roman"/>
          <w:szCs w:val="24"/>
        </w:rPr>
      </w:pPr>
      <w:r>
        <w:rPr>
          <w:rFonts w:eastAsia="Times New Roman"/>
          <w:szCs w:val="24"/>
        </w:rPr>
        <w:lastRenderedPageBreak/>
        <w:t>Η παρέμβαση του κ. Μπαλαούρα μου αλλάζει τη ροή της ομιλίας, κύριε συνάδελφε, διότι για τους ΦΟΔΣΑ, που αναφερθήκατε, θα πρέπει να πω λογικά «</w:t>
      </w:r>
      <w:r>
        <w:rPr>
          <w:rFonts w:eastAsia="Times New Roman"/>
          <w:szCs w:val="24"/>
        </w:rPr>
        <w:t>ν</w:t>
      </w:r>
      <w:r>
        <w:rPr>
          <w:rFonts w:eastAsia="Times New Roman"/>
          <w:szCs w:val="24"/>
        </w:rPr>
        <w:t>αι</w:t>
      </w:r>
      <w:r>
        <w:rPr>
          <w:rFonts w:eastAsia="Times New Roman"/>
          <w:szCs w:val="24"/>
        </w:rPr>
        <w:t xml:space="preserve">». Εφόσον δεν κατέστη δυνατή η συγχώνευση, θα πρέπει να παραταθεί, έστω επ’ </w:t>
      </w:r>
      <w:r>
        <w:rPr>
          <w:rFonts w:eastAsia="Times New Roman"/>
          <w:szCs w:val="24"/>
        </w:rPr>
        <w:t>ελάχιστον.</w:t>
      </w:r>
    </w:p>
    <w:p w14:paraId="7B21D72E" w14:textId="77777777" w:rsidR="00B46177" w:rsidRDefault="00C46B70">
      <w:pPr>
        <w:spacing w:after="0" w:line="600" w:lineRule="auto"/>
        <w:ind w:firstLine="720"/>
        <w:jc w:val="both"/>
        <w:rPr>
          <w:rFonts w:eastAsia="Times New Roman"/>
          <w:szCs w:val="24"/>
        </w:rPr>
      </w:pPr>
      <w:r>
        <w:rPr>
          <w:rFonts w:eastAsia="Times New Roman"/>
          <w:szCs w:val="24"/>
        </w:rPr>
        <w:t>Όμως, έχω ένα ερώτημα, όχι προς εσάς, προς τους πλέον αρμόδιους: Αφ</w:t>
      </w:r>
      <w:r>
        <w:rPr>
          <w:rFonts w:eastAsia="Times New Roman"/>
          <w:szCs w:val="24"/>
        </w:rPr>
        <w:t xml:space="preserve">’ </w:t>
      </w:r>
      <w:r>
        <w:rPr>
          <w:rFonts w:eastAsia="Times New Roman"/>
          <w:szCs w:val="24"/>
        </w:rPr>
        <w:t>ενός μεν γιατί δεν επετεύχθη τόσο καιρό και αφ</w:t>
      </w:r>
      <w:r>
        <w:rPr>
          <w:rFonts w:eastAsia="Times New Roman"/>
          <w:szCs w:val="24"/>
        </w:rPr>
        <w:t xml:space="preserve">’ </w:t>
      </w:r>
      <w:r>
        <w:rPr>
          <w:rFonts w:eastAsia="Times New Roman"/>
          <w:szCs w:val="24"/>
        </w:rPr>
        <w:t>ετέρου γιατί καταργήθηκαν τα σχέδια διαχείρισης στερεών αποβλήτων της περιφέρειας Αττικής και των άλλων περιφερειών και ξεκίνησε</w:t>
      </w:r>
      <w:r>
        <w:rPr>
          <w:rFonts w:eastAsia="Times New Roman"/>
          <w:szCs w:val="24"/>
        </w:rPr>
        <w:t xml:space="preserve"> η διαδικασία από μηδενική βάση;</w:t>
      </w:r>
    </w:p>
    <w:p w14:paraId="7B21D72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εάν υπήρχε πραγματική ανάγκη παράτασης, που δεν το απορρίπτω, ας την έφερνε ο Υπουργός, για να μας εξηγήσει και τους λόγους για τους οποίους δεν κατέστη δυνατή η συγχώνευση και η λειτουργία των </w:t>
      </w:r>
      <w:r>
        <w:rPr>
          <w:rFonts w:eastAsia="Times New Roman" w:cs="Times New Roman"/>
          <w:szCs w:val="24"/>
        </w:rPr>
        <w:t xml:space="preserve">σχεδίων </w:t>
      </w:r>
      <w:r>
        <w:rPr>
          <w:rFonts w:eastAsia="Times New Roman" w:cs="Times New Roman"/>
          <w:szCs w:val="24"/>
        </w:rPr>
        <w:t>διαχείρισης</w:t>
      </w:r>
      <w:r>
        <w:rPr>
          <w:rFonts w:eastAsia="Times New Roman" w:cs="Times New Roman"/>
          <w:szCs w:val="24"/>
        </w:rPr>
        <w:t xml:space="preserve"> </w:t>
      </w:r>
      <w:r>
        <w:rPr>
          <w:rFonts w:eastAsia="Times New Roman" w:cs="Times New Roman"/>
          <w:szCs w:val="24"/>
        </w:rPr>
        <w:t>στερεών αποβλήτων</w:t>
      </w:r>
      <w:r>
        <w:rPr>
          <w:rFonts w:eastAsia="Times New Roman" w:cs="Times New Roman"/>
          <w:szCs w:val="24"/>
        </w:rPr>
        <w:t>.</w:t>
      </w:r>
    </w:p>
    <w:p w14:paraId="7B21D73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Εσείς, αγαπητέ κύριε συνάδελφε, δυστυχώς δεν μπορείτε να μου απαντήσετε σε αυτές τις λεπτομέρειες και μένω εκεί. </w:t>
      </w:r>
    </w:p>
    <w:p w14:paraId="7B21D73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Μπορώ να απαντήσω, αλλά δεν μου δίνει τον λόγο ο Πρόεδρος. </w:t>
      </w:r>
    </w:p>
    <w:p w14:paraId="7B21D73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Καλώς το προβλέψατε, κύριε Μπαλαούρα. </w:t>
      </w:r>
    </w:p>
    <w:p w14:paraId="7B21D73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πέντε λεπτά είναι ο χρόνος μου ως Κοινοβουλευτικός Εκπρόσωπος;</w:t>
      </w:r>
    </w:p>
    <w:p w14:paraId="7B21D73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κύριε Καρρά. </w:t>
      </w:r>
    </w:p>
    <w:p w14:paraId="7B21D73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Τόσο κουτσουρεμένος; </w:t>
      </w:r>
      <w:r>
        <w:rPr>
          <w:rFonts w:eastAsia="Times New Roman" w:cs="Times New Roman"/>
          <w:szCs w:val="24"/>
        </w:rPr>
        <w:t xml:space="preserve">Τότε θα τα πω πιο σύντομα. </w:t>
      </w:r>
    </w:p>
    <w:p w14:paraId="7B21D73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Εκτός εάν θέλετε να μιλήσετε όσο ο κ. Βενιζέλος. </w:t>
      </w:r>
    </w:p>
    <w:p w14:paraId="7B21D73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Δεν θα κάνω σχόλιο σε αυτό, διότι πρέπει να έχει δύο αποδέκτες. </w:t>
      </w:r>
    </w:p>
    <w:p w14:paraId="7B21D73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Βλέπω μια άλλη τροπολογία, την οποία θεωρώ πάρα πολύ </w:t>
      </w:r>
      <w:r>
        <w:rPr>
          <w:rFonts w:eastAsia="Times New Roman" w:cs="Times New Roman"/>
          <w:szCs w:val="24"/>
        </w:rPr>
        <w:t xml:space="preserve">σοβαρή και με αυτήν θέλω να ξεκινήσω. Είναι η τροπολογία εκείνη που αλλάζει τον πρόσφατο νόμο περί δημοσίων συμβάσεων, ο οποίος ήρθε στη Βουλή ως υποχρέωση από ευρωπαϊκές </w:t>
      </w:r>
      <w:r>
        <w:rPr>
          <w:rFonts w:eastAsia="Times New Roman" w:cs="Times New Roman"/>
          <w:szCs w:val="24"/>
        </w:rPr>
        <w:t>οδηγίες</w:t>
      </w:r>
      <w:r>
        <w:rPr>
          <w:rFonts w:eastAsia="Times New Roman" w:cs="Times New Roman"/>
          <w:szCs w:val="24"/>
        </w:rPr>
        <w:t>, ως εκσυγχρονισμός των δημοσίων συμβάσεων, πράγμα που σημαίνει και καλύτερα α</w:t>
      </w:r>
      <w:r>
        <w:rPr>
          <w:rFonts w:eastAsia="Times New Roman" w:cs="Times New Roman"/>
          <w:szCs w:val="24"/>
        </w:rPr>
        <w:t xml:space="preserve">ποτελέσματα και για τη χώρα. Εάν μπορούμε να συνάπτουμε συμβάσεις οι οποίες θα έχουν και ανταπόκριση προς το εξωτερικό, ενδεχόμενα να έχουμε και εισδοχή κεφαλαίων από το εξωτερικό. </w:t>
      </w:r>
    </w:p>
    <w:p w14:paraId="7B21D73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αυτή τη στιγμή βλέπω κάτι άλλο, το οποίο με λυπεί. Τη διαβάζω, την π</w:t>
      </w:r>
      <w:r>
        <w:rPr>
          <w:rFonts w:eastAsia="Times New Roman" w:cs="Times New Roman"/>
          <w:szCs w:val="24"/>
        </w:rPr>
        <w:t xml:space="preserve">αρακολουθώ, έχει κατ’ </w:t>
      </w:r>
      <w:r>
        <w:rPr>
          <w:rFonts w:eastAsia="Times New Roman" w:cs="Times New Roman"/>
          <w:szCs w:val="24"/>
        </w:rPr>
        <w:t xml:space="preserve">αρχάς </w:t>
      </w:r>
      <w:r>
        <w:rPr>
          <w:rFonts w:eastAsia="Times New Roman" w:cs="Times New Roman"/>
          <w:szCs w:val="24"/>
        </w:rPr>
        <w:t xml:space="preserve">τεχνικό χαρακτήρα, αλλά έχει και εντελώς δικαιικό χαρακτήρα, διότι δίνει το προβάδισμα και θέτει εκτός του νομικού μας πλαισίου και του νομικού μας πολιτισμού το ελληνικό δίκαιο. </w:t>
      </w:r>
    </w:p>
    <w:p w14:paraId="7B21D73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Λέει «κατά παρέκκλιση από την εθνική νομοθεσία δ</w:t>
      </w:r>
      <w:r>
        <w:rPr>
          <w:rFonts w:eastAsia="Times New Roman" w:cs="Times New Roman"/>
          <w:szCs w:val="24"/>
        </w:rPr>
        <w:t xml:space="preserve">ημοσίων συμβάσεων». Αυτόν τον θεωρώ πάρα πολύ σοβαρό περιορισμό, όχι μόνο του νομικού πολιτισμού αλλά και της εθνικής κυριαρχίας, δίνοντας ένα και μοναδικό παράδειγμα: Αυτή τη στιγμή βγάζουμε έξω τα ελληνικά δικαστήρια από τις διαφορές </w:t>
      </w:r>
      <w:r>
        <w:rPr>
          <w:rFonts w:eastAsia="Times New Roman" w:cs="Times New Roman"/>
          <w:szCs w:val="24"/>
        </w:rPr>
        <w:lastRenderedPageBreak/>
        <w:t>των δημοσίων συμβάσε</w:t>
      </w:r>
      <w:r>
        <w:rPr>
          <w:rFonts w:eastAsia="Times New Roman" w:cs="Times New Roman"/>
          <w:szCs w:val="24"/>
        </w:rPr>
        <w:t>ων, εκείνες οι οποίες θα γίνονται βάσει των κανονισμών εκείνων που δεν θα ακολουθούν την ελληνική νομοθεσία, αλλά θα ακολουθούν μόνο την ευρωπαϊκή νομοθεσία. Μας είπε ο Υπουργός ότι θα εγκρίνεται από την Αρχή Δημοσίων Συμβάσεων. Της δένει τα χέρια, όμως, α</w:t>
      </w:r>
      <w:r>
        <w:rPr>
          <w:rFonts w:eastAsia="Times New Roman" w:cs="Times New Roman"/>
          <w:szCs w:val="24"/>
        </w:rPr>
        <w:t xml:space="preserve">φού της λέει ότι δεν εφαρμόζεται το ελληνικό δίκαιο, αλλά θα πρέπει να εφαρμόζει το ευρωπαϊκό. </w:t>
      </w:r>
    </w:p>
    <w:p w14:paraId="7B21D73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Πέραν αυτού, το σπουδαιότερο είναι ότι αφού δεν έχουμε εφαρμογή του ελληνικού δικαίου, στο σημείο αυτό δεν έχουμε και αρμοδιότητα και δικαιοδοσία των ελληνικών </w:t>
      </w:r>
      <w:r>
        <w:rPr>
          <w:rFonts w:eastAsia="Times New Roman" w:cs="Times New Roman"/>
          <w:szCs w:val="24"/>
        </w:rPr>
        <w:t>δικαστηρίων. Τι θα κρίνουν, αφού δεν θα εφαρμόσουν το ελληνικό δίκαιο; Δεν θα μπορούν να το κρίνουν. Επομένως, με την έννοια αυτή, τουλάχιστον οι εξ υμών νομικοί συνάδελφοι το καταλαβαίνετε ότι βάζουμε ακόμα μια μνημονιακή υποχρέωση της χώρας, η οποία έρχε</w:t>
      </w:r>
      <w:r>
        <w:rPr>
          <w:rFonts w:eastAsia="Times New Roman" w:cs="Times New Roman"/>
          <w:szCs w:val="24"/>
        </w:rPr>
        <w:t xml:space="preserve">ται με τροπολογία σε μια πρόσφατη νομοθεσία, την οποία ψηφίσαμε, για τις δημόσιες συμβάσεις. Στο σημείο αυτό, σαν Ένωση Κεντρώων, τοποθετούμαστε αρνητικά, ενώ έχουμε ψηφίσει τον νόμο περί δημοσίων συμβάσεων, ο οποίος θεωρούσαμε ότι θα ήταν μια πρόοδος. </w:t>
      </w:r>
    </w:p>
    <w:p w14:paraId="7B21D73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w:t>
      </w:r>
      <w:r>
        <w:rPr>
          <w:rFonts w:eastAsia="Times New Roman" w:cs="Times New Roman"/>
          <w:szCs w:val="24"/>
        </w:rPr>
        <w:t xml:space="preserve"> σχέση με το επίμαχο, το μείζον θέμα, νομίζω, κατά την Αίθουσα σήμερα, που είναι οι άδειες των καναλιών. Το είπε και ο Υπουργός, που δεν τον βλέπω εδώ, σε συνέντευξή του, ότι η Ένωση Κεντρώων υπερψήφισε κάποια άρθρα –οκτώ τα αρίθμησε- κατά την ψήφιση του ν</w:t>
      </w:r>
      <w:r>
        <w:rPr>
          <w:rFonts w:eastAsia="Times New Roman" w:cs="Times New Roman"/>
          <w:szCs w:val="24"/>
        </w:rPr>
        <w:t xml:space="preserve">.4339 και δεν μπορεί σήμερα να ζητάει την απόσυρση του νόμου. </w:t>
      </w:r>
    </w:p>
    <w:p w14:paraId="7B21D73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ήταν σωστό αυτό και δεν θα είχα επιχειρήματα να αντιλέξω, εάν δεν προέκυπτε το ζήτημα με το άρθρο </w:t>
      </w:r>
      <w:r>
        <w:rPr>
          <w:rFonts w:eastAsia="Times New Roman" w:cs="Times New Roman"/>
          <w:szCs w:val="24"/>
        </w:rPr>
        <w:t>2Α</w:t>
      </w:r>
      <w:r>
        <w:rPr>
          <w:rFonts w:eastAsia="Times New Roman" w:cs="Times New Roman"/>
          <w:szCs w:val="24"/>
          <w:vertAlign w:val="superscript"/>
        </w:rPr>
        <w:t xml:space="preserve"> </w:t>
      </w:r>
      <w:r>
        <w:rPr>
          <w:rFonts w:eastAsia="Times New Roman" w:cs="Times New Roman"/>
          <w:szCs w:val="24"/>
        </w:rPr>
        <w:t>που μήνες μετά τη νομοθέτηση του ν. 4339, άλλαξε όλη τη φιλοσοφία του. Διότι η αρχική φιλ</w:t>
      </w:r>
      <w:r>
        <w:rPr>
          <w:rFonts w:eastAsia="Times New Roman" w:cs="Times New Roman"/>
          <w:szCs w:val="24"/>
        </w:rPr>
        <w:t xml:space="preserve">οσοφία ήταν να έχει μεν ο Υπουργός κάποια αρμοδιότητα στη διαγωνιστική διαδικασία, αλλά περιμέναμε να αναβαθμιστεί ο ρόλος του ΕΣΡ. </w:t>
      </w:r>
    </w:p>
    <w:p w14:paraId="7B21D73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Μετά από κάποιους μήνες, λοιπόν, μας είπε για μόνο τέσσερις άδειες κατά το μονοκρατορικό σύστημα. Έκρινε και αποφάσισε ο Υπ</w:t>
      </w:r>
      <w:r>
        <w:rPr>
          <w:rFonts w:eastAsia="Times New Roman" w:cs="Times New Roman"/>
          <w:szCs w:val="24"/>
        </w:rPr>
        <w:t>ουργός, το Ινστιτούτο της Φλωρεντίας ή δεν ξέρω και εγώ τι άλλο.</w:t>
      </w:r>
    </w:p>
    <w:p w14:paraId="7B21D73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B21D74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παρακαλέσω για την ανοχή σας. </w:t>
      </w:r>
    </w:p>
    <w:p w14:paraId="7B21D74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Μετά από αυτό, λέει ότι κατά την πρώτη εφαρμογή του νόμου,</w:t>
      </w:r>
      <w:r>
        <w:rPr>
          <w:rFonts w:eastAsia="Times New Roman" w:cs="Times New Roman"/>
          <w:szCs w:val="24"/>
        </w:rPr>
        <w:t xml:space="preserve"> τις άδειες θα τις δώσει ο Υπουργός. </w:t>
      </w:r>
    </w:p>
    <w:p w14:paraId="7B21D742" w14:textId="77777777" w:rsidR="00B46177" w:rsidRDefault="00C46B70">
      <w:pPr>
        <w:spacing w:after="0" w:line="600" w:lineRule="auto"/>
        <w:ind w:firstLine="720"/>
        <w:jc w:val="both"/>
        <w:rPr>
          <w:rFonts w:eastAsia="Times New Roman" w:cs="Times New Roman"/>
          <w:b/>
          <w:szCs w:val="24"/>
        </w:rPr>
      </w:pPr>
      <w:r>
        <w:rPr>
          <w:rFonts w:eastAsia="Times New Roman" w:cs="Times New Roman"/>
          <w:szCs w:val="24"/>
        </w:rPr>
        <w:t>Εμείς έχουμε πλέον αντιρρήσεις, όχι μόνο γιατί κλονίζεται η διαγωνιστική διαδικασία και σαν φιλοσοφία. Εμείς περιμένουμε να ακούσουμε έναν καινούριο νόμο, ο οποίος θα τοποθετείται και σε ένα νέο πλαίσιο αδειοδότησης των καναλιών, με την έννοια ότι πρέπει ν</w:t>
      </w:r>
      <w:r>
        <w:rPr>
          <w:rFonts w:eastAsia="Times New Roman" w:cs="Times New Roman"/>
          <w:szCs w:val="24"/>
        </w:rPr>
        <w:t xml:space="preserve">α είναι διαφορετικά τα κριτήρια. </w:t>
      </w:r>
    </w:p>
    <w:p w14:paraId="7B21D743"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μόνο, όπως πλέον απεδείχθη από την εμπειρία την οποία έχουμε έναν χρόνο μέσα στη Βουλή, τα οικονομικά κριτήρια του πλειοδοτικού διαγωνισμού. Πρέπει να έρθουν και διαφορετικά κριτήρια και δεν είναι το μείζον για ε</w:t>
      </w:r>
      <w:r>
        <w:rPr>
          <w:rFonts w:eastAsia="Times New Roman" w:cs="Times New Roman"/>
          <w:szCs w:val="24"/>
        </w:rPr>
        <w:t xml:space="preserve">μάς το οικονομικό αποτέλεσμα. Ας μπει ένα ανταποδοτικό τέλος στη λειτουργία των καναλιών, για να αποδώσει τα ισόποσα τα οποία θα διεκδικούντο με τις δημοπρασίες. </w:t>
      </w:r>
    </w:p>
    <w:p w14:paraId="7B21D744"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λοιπόν, την άποψη ότι πρέπει να αποσυρθεί ο νόμος, να συζητηθεί εξ αρχής. </w:t>
      </w:r>
    </w:p>
    <w:p w14:paraId="7B21D745"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τώρα στις περίφημες δύο τροπολογίες. Εγώ θα συμφωνήσω με τον κ. Τζαβάρα. Περί τίνος η πρώτη; Τι μας λέει; Μας λέει ότι αναστέλλεται μέχρι να αποφασίσει το Συμβούλιο της Επικρατείας. Ούτως </w:t>
      </w:r>
      <w:r>
        <w:rPr>
          <w:rFonts w:eastAsia="Times New Roman" w:cs="Times New Roman"/>
          <w:szCs w:val="24"/>
        </w:rPr>
        <w:lastRenderedPageBreak/>
        <w:t>ή άλλως, ακόμα και αν ακυρώσει το Συμβούλιο της Επικρατείας, εκ</w:t>
      </w:r>
      <w:r>
        <w:rPr>
          <w:rFonts w:eastAsia="Times New Roman" w:cs="Times New Roman"/>
          <w:szCs w:val="24"/>
        </w:rPr>
        <w:t xml:space="preserve"> προοιμίου δεν είναι άκυρες οι πράξεις που θα ακυρώσει; Από τον νομικό κόσμο έχουν φύγει. </w:t>
      </w:r>
    </w:p>
    <w:p w14:paraId="7B21D74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όμως, ένα ζήτημα εκεί μέσα το οποίο με προβληματίζει, κύριοι συνάδελφοι. Το 2Α έχει δύο παραγράφους. Η πρώτη παράγραφος μιλάει για τον αριθμό των τεσσάρων α</w:t>
      </w:r>
      <w:r>
        <w:rPr>
          <w:rFonts w:eastAsia="Times New Roman" w:cs="Times New Roman"/>
          <w:szCs w:val="24"/>
        </w:rPr>
        <w:t xml:space="preserve">δειών. Αυτό, καθ’ όσον μπορώ να ξέρω –μπορεί να κάνω και λάθος- το Συμβούλιο της Επικρατείας δεν το αντιμετωπίζει, τουλάχιστον στην παρούσα απόφαση, για την οποία αναμένουμε τις αιτιολογίες για τον αριθμό «4». Μας το διατηρεί, λοιπόν. Μας το διατηρεί δε ο </w:t>
      </w:r>
      <w:r>
        <w:rPr>
          <w:rFonts w:eastAsia="Times New Roman" w:cs="Times New Roman"/>
          <w:szCs w:val="24"/>
        </w:rPr>
        <w:t xml:space="preserve">Υπουργός και κάπου αλλού. </w:t>
      </w:r>
    </w:p>
    <w:p w14:paraId="7B21D747"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 δεύτερη τροπολογία μας λέει ότι την αιτιολογημένη γνώμη του ΕΣΡ την καθιστά σύμφωνη, δηλαδή περιορίζει τον Υπουργό στην εξουσία του, αλλά και αυτό για εμάς έχει προβλήματα, πρώτον, διότι η διάταξη αυτή ισχύει για το μέλλον, ό</w:t>
      </w:r>
      <w:r>
        <w:rPr>
          <w:rFonts w:eastAsia="Times New Roman" w:cs="Times New Roman"/>
          <w:szCs w:val="24"/>
        </w:rPr>
        <w:t xml:space="preserve">πως έρχεται. Η νομοθέτηση των τεσσάρων αδειών έχει ήδη γίνει. Αν δεν καταργηθεί, θα παραμείνει, έστω και αν πει οτιδήποτε το Συμβούλιο της Επικρατείας για τη μεταφορά των αρμοδιοτήτων από το ΕΣΡ εις τον Υπουργό. </w:t>
      </w:r>
    </w:p>
    <w:p w14:paraId="7B21D748"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αν θέλετε –και θα τελειώσω με αυτό, κύρ</w:t>
      </w:r>
      <w:r>
        <w:rPr>
          <w:rFonts w:eastAsia="Times New Roman" w:cs="Times New Roman"/>
          <w:szCs w:val="24"/>
        </w:rPr>
        <w:t>ιε Πρόεδρε- επαναφέρει και ένα ζήτημα, αντικαθιστώντας τυπικά μία λέξη ολόκληρης της παραγράφου 4 του άρθρου 2 και διατηρεί το «κατά την πρώτη εφαρμογή του παρόντος ο αριθμός των δημοπρατουμένων αδειών, έστω και αν επαναληφθούν διαδικασίες παρόχου περιεχομ</w:t>
      </w:r>
      <w:r>
        <w:rPr>
          <w:rFonts w:eastAsia="Times New Roman" w:cs="Times New Roman"/>
          <w:szCs w:val="24"/>
        </w:rPr>
        <w:t xml:space="preserve">ένου, καθορίζεται με διάταξη νόμου». Αυτό μας λέει πάλι. Πού είναι το ΕΣΡ εδώ; Το ΕΣΡ θα έχει τη γνωμοδοτική ή αποφασιστική αρμοδιότητα, αν γίνει «σύμφωνη γνώμη» προς τον Υπουργό. Δεν έχει το ΕΣΡ εδώ αρμοδιότητα να προτείνει στη Βουλή. Δεν το λέει ούτε το </w:t>
      </w:r>
      <w:r>
        <w:rPr>
          <w:rFonts w:eastAsia="Times New Roman" w:cs="Times New Roman"/>
          <w:szCs w:val="24"/>
        </w:rPr>
        <w:t xml:space="preserve">Σύνταγμα, ούτε ο Κανονισμός της Βουλής, ούτε κανένας. </w:t>
      </w:r>
    </w:p>
    <w:p w14:paraId="7B21D749"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Ολοκληρώστε, κύριε Καρρά.</w:t>
      </w:r>
    </w:p>
    <w:p w14:paraId="7B21D74A" w14:textId="77777777" w:rsidR="00B46177" w:rsidRDefault="00C46B70">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Ολοκληρώνω αμέσως, κύριε Πρόεδρε. </w:t>
      </w:r>
    </w:p>
    <w:p w14:paraId="7B21D74B" w14:textId="77777777" w:rsidR="00B46177" w:rsidRDefault="00C46B70">
      <w:pPr>
        <w:spacing w:after="0" w:line="600" w:lineRule="auto"/>
        <w:ind w:firstLine="720"/>
        <w:jc w:val="both"/>
        <w:rPr>
          <w:rFonts w:eastAsia="Times New Roman"/>
          <w:szCs w:val="24"/>
        </w:rPr>
      </w:pPr>
      <w:r>
        <w:rPr>
          <w:rFonts w:eastAsia="Times New Roman"/>
          <w:szCs w:val="24"/>
        </w:rPr>
        <w:t>Με αυτές τις σκέψεις, λοιπόν, εμείς για τις δύο αυτές τροπολογίες είμεθα τουλάχι</w:t>
      </w:r>
      <w:r>
        <w:rPr>
          <w:rFonts w:eastAsia="Times New Roman"/>
          <w:szCs w:val="24"/>
        </w:rPr>
        <w:t xml:space="preserve">στον διστακτικοί. Περιμένουμε την εξέλιξη της συζήτησης, γιατί θεωρούμε ότι ο προβληματισμός μας είναι βάσιμος, έντονος και δεν θέλουμε να επανέλθουν στο μέλλον δυσχερέστερα και σοβαρότερα προβλήματα. </w:t>
      </w:r>
    </w:p>
    <w:p w14:paraId="7B21D74C"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Ευχαριστώ, κύριε Πρόεδρε. </w:t>
      </w:r>
    </w:p>
    <w:p w14:paraId="7B21D74D"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 xml:space="preserve">νος): </w:t>
      </w:r>
      <w:r>
        <w:rPr>
          <w:rFonts w:eastAsia="Times New Roman"/>
          <w:szCs w:val="24"/>
        </w:rPr>
        <w:t xml:space="preserve">Και εμείς ευχαριστούμε. </w:t>
      </w:r>
    </w:p>
    <w:p w14:paraId="7B21D74E" w14:textId="77777777" w:rsidR="00B46177" w:rsidRDefault="00C46B70">
      <w:pPr>
        <w:spacing w:after="0" w:line="600" w:lineRule="auto"/>
        <w:ind w:firstLine="720"/>
        <w:jc w:val="both"/>
        <w:rPr>
          <w:rFonts w:eastAsia="Times New Roman"/>
          <w:szCs w:val="24"/>
        </w:rPr>
      </w:pPr>
      <w:r>
        <w:rPr>
          <w:rFonts w:eastAsia="Times New Roman"/>
          <w:szCs w:val="24"/>
        </w:rPr>
        <w:t xml:space="preserve">Ο κ. Παφίλης, Κοινοβουλευτικός Εκπρόσωπος του ΚΚΕ, έχει τον λόγο. </w:t>
      </w:r>
    </w:p>
    <w:p w14:paraId="7B21D74F" w14:textId="77777777" w:rsidR="00B46177" w:rsidRDefault="00C46B70">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Θα μιλήσω για τις δύο περιβόητες τροπολογίες και συνολικά για αυτό το θέμα του ραδιοτηλεοπτικού τοπίου, γιατί ο εισηγητής μας αναφέρθηκε στ</w:t>
      </w:r>
      <w:r>
        <w:rPr>
          <w:rFonts w:eastAsia="Times New Roman"/>
          <w:szCs w:val="24"/>
        </w:rPr>
        <w:t xml:space="preserve">ις υπόλοιπες. Έχει γίνει πολύς θόρυβος όντως. </w:t>
      </w:r>
    </w:p>
    <w:p w14:paraId="7B21D750" w14:textId="77777777" w:rsidR="00B46177" w:rsidRDefault="00C46B70">
      <w:pPr>
        <w:spacing w:after="0" w:line="600" w:lineRule="auto"/>
        <w:ind w:firstLine="720"/>
        <w:jc w:val="both"/>
        <w:rPr>
          <w:rFonts w:eastAsia="Times New Roman"/>
          <w:szCs w:val="24"/>
        </w:rPr>
      </w:pPr>
      <w:r>
        <w:rPr>
          <w:rFonts w:eastAsia="Times New Roman"/>
          <w:szCs w:val="24"/>
        </w:rPr>
        <w:t>Έχετε «πεθάνει» τον ελληνικό λαό τρεις μήνες με το ποιος θα πάρει τα κανάλια, λες και δεν ξέρει ο ελληνικός λαός ότι θα τα πάρουν οι επιχειρηματίες, αυτοί που έχουν το χρήμα. Όμως, σας βολεύει όλους και τον ΣΥ</w:t>
      </w:r>
      <w:r>
        <w:rPr>
          <w:rFonts w:eastAsia="Times New Roman"/>
          <w:szCs w:val="24"/>
        </w:rPr>
        <w:t xml:space="preserve">ΡΙΖΑ, την Κυβέρνηση και τη Νέα Δημοκρατία. Και σας βολεύει γιατί στα άλλα έχετε συμφωνήσει στρατηγικά. Έχετε ψηφίσει το τρίτο μνημόνιο. Συμφωνείτε –είναι σχεδόν βέβαιο- σε αυτά που έρχονται </w:t>
      </w:r>
      <w:r>
        <w:rPr>
          <w:rFonts w:eastAsia="Times New Roman"/>
          <w:szCs w:val="24"/>
        </w:rPr>
        <w:lastRenderedPageBreak/>
        <w:t>στη δεύτερη αξιολόγηση, η οποία αφορά στην υπερίσχυση επιχειρησιακ</w:t>
      </w:r>
      <w:r>
        <w:rPr>
          <w:rFonts w:eastAsia="Times New Roman"/>
          <w:szCs w:val="24"/>
        </w:rPr>
        <w:t xml:space="preserve">ών συμβάσεων, δηλαδή την κατάργηση κλαδικών, στην αύξηση του ποσοστού απολύσεων, στην αλλαγή του συνδικαλιστικού νόμου και δεν ξέρουμε και τι άλλα θα έρθουν. </w:t>
      </w:r>
    </w:p>
    <w:p w14:paraId="7B21D751" w14:textId="77777777" w:rsidR="00B46177" w:rsidRDefault="00C46B70">
      <w:pPr>
        <w:spacing w:after="0" w:line="600" w:lineRule="auto"/>
        <w:ind w:firstLine="720"/>
        <w:jc w:val="both"/>
        <w:rPr>
          <w:rFonts w:eastAsia="Times New Roman"/>
          <w:szCs w:val="24"/>
        </w:rPr>
      </w:pPr>
      <w:r>
        <w:rPr>
          <w:rFonts w:eastAsia="Times New Roman"/>
          <w:szCs w:val="24"/>
        </w:rPr>
        <w:t>Γι’ αυτό, λοιπόν, έχετε κάνει τη «μητέρα των μαχών». Η υπόθεση των καναλιών, σιγά τα αίματα! Γέμι</w:t>
      </w:r>
      <w:r>
        <w:rPr>
          <w:rFonts w:eastAsia="Times New Roman"/>
          <w:szCs w:val="24"/>
        </w:rPr>
        <w:t xml:space="preserve">σε ο τόπος! Και θα πω παρακάτω γιατί. </w:t>
      </w:r>
    </w:p>
    <w:p w14:paraId="7B21D752" w14:textId="77777777" w:rsidR="00B46177" w:rsidRDefault="00C46B70">
      <w:pPr>
        <w:spacing w:after="0" w:line="600" w:lineRule="auto"/>
        <w:ind w:firstLine="720"/>
        <w:jc w:val="both"/>
        <w:rPr>
          <w:rFonts w:eastAsia="Times New Roman"/>
          <w:szCs w:val="24"/>
        </w:rPr>
      </w:pPr>
      <w:r>
        <w:rPr>
          <w:rFonts w:eastAsia="Times New Roman"/>
          <w:szCs w:val="24"/>
        </w:rPr>
        <w:t>Επομένως, εμείς θέλουμε να πούμε το εξής, κάνοντας ίσως μια ριψοκίνδυνη πρόβλεψη: Οι σκληρότερες φραστικές –γιατί τέτοιες είναι- μάχες γίνονται –πότε, κύριε Τζαβάρα;- πριν από τη σύναψη ειρήνης. Δηλαδή, διαφαίνεται πλ</w:t>
      </w:r>
      <w:r>
        <w:rPr>
          <w:rFonts w:eastAsia="Times New Roman"/>
          <w:szCs w:val="24"/>
        </w:rPr>
        <w:t xml:space="preserve">έον ότι αυτοί που κρύβονται πίσω και από όλα αυτά θα σας υποχρεώσουν όλους να καταλήξετε σε κάποια συμφωνία. Έτσι φαίνεται. Δεν το λέμε με απόλυτο τρόπο. </w:t>
      </w:r>
    </w:p>
    <w:p w14:paraId="7B21D753" w14:textId="77777777" w:rsidR="00B46177" w:rsidRDefault="00C46B70">
      <w:pPr>
        <w:spacing w:after="0" w:line="600" w:lineRule="auto"/>
        <w:ind w:firstLine="720"/>
        <w:jc w:val="both"/>
        <w:rPr>
          <w:rFonts w:eastAsia="Times New Roman" w:cs="Times New Roman"/>
          <w:szCs w:val="24"/>
        </w:rPr>
      </w:pPr>
      <w:r>
        <w:rPr>
          <w:rFonts w:eastAsia="Times New Roman"/>
          <w:szCs w:val="24"/>
        </w:rPr>
        <w:t xml:space="preserve">Ποια είναι η δική μας τοποθέτηση πάνω σε αυτές τις τροπολογίες; Λείπει ο κ. Παππάς, αλλά πιστεύω ότι </w:t>
      </w:r>
      <w:r>
        <w:rPr>
          <w:rFonts w:eastAsia="Times New Roman"/>
          <w:szCs w:val="24"/>
        </w:rPr>
        <w:t xml:space="preserve">θα παρακολουθεί τη συνεδρίαση. Η δική μας τοποθέτηση έχει να κάνει με την κριτική που κάναμε στον </w:t>
      </w:r>
      <w:r>
        <w:rPr>
          <w:rFonts w:eastAsia="Times New Roman"/>
          <w:szCs w:val="24"/>
        </w:rPr>
        <w:lastRenderedPageBreak/>
        <w:t>νόμο του ΣΥΡΙΖΑ, στον νόμο, όπως ονομάστηκε, Παππά, αλλά είναι νόμος της Κυβέρνησης ΣΥΡΙΖΑ-ΑΝΕΛ.</w:t>
      </w:r>
      <w:r>
        <w:rPr>
          <w:rFonts w:eastAsia="Times New Roman" w:cs="Times New Roman"/>
          <w:szCs w:val="24"/>
        </w:rPr>
        <w:t xml:space="preserve"> </w:t>
      </w:r>
    </w:p>
    <w:p w14:paraId="7B21D754" w14:textId="77777777" w:rsidR="00B46177" w:rsidRDefault="00C46B70">
      <w:pPr>
        <w:spacing w:after="0" w:line="600" w:lineRule="auto"/>
        <w:ind w:firstLine="720"/>
        <w:jc w:val="both"/>
        <w:rPr>
          <w:rFonts w:eastAsia="Times New Roman"/>
          <w:szCs w:val="24"/>
        </w:rPr>
      </w:pPr>
      <w:r>
        <w:rPr>
          <w:rFonts w:eastAsia="Times New Roman"/>
          <w:szCs w:val="24"/>
        </w:rPr>
        <w:t>Η κριτική η δική μας δεν αφορούσε τη συνταγματικότητα και τη</w:t>
      </w:r>
      <w:r>
        <w:rPr>
          <w:rFonts w:eastAsia="Times New Roman"/>
          <w:szCs w:val="24"/>
        </w:rPr>
        <w:t xml:space="preserve">ν αντισυνταγματικότητα. Σταματήστε να κοροϊδεύετε τον ελληνικό λαό περί συνταγματικότητας και αντισυνταγματικότητας, η οποία ερμηνεύεται όπως ερμηνεύεται. </w:t>
      </w:r>
    </w:p>
    <w:p w14:paraId="7B21D755" w14:textId="77777777" w:rsidR="00B46177" w:rsidRDefault="00C46B70">
      <w:pPr>
        <w:spacing w:after="0" w:line="600" w:lineRule="auto"/>
        <w:ind w:firstLine="720"/>
        <w:jc w:val="both"/>
        <w:rPr>
          <w:rFonts w:eastAsia="Times New Roman"/>
          <w:szCs w:val="24"/>
        </w:rPr>
      </w:pPr>
      <w:r>
        <w:rPr>
          <w:rFonts w:eastAsia="Times New Roman"/>
          <w:szCs w:val="24"/>
        </w:rPr>
        <w:t>Η δική μας κριτική δεν ήταν σε ό,τι αφορά τον ρόλο του ΕΣΡ, του Εθνικού Ραδιοτηλεοπτικού Συμβουλίου,</w:t>
      </w:r>
      <w:r>
        <w:rPr>
          <w:rFonts w:eastAsia="Times New Roman"/>
          <w:szCs w:val="24"/>
        </w:rPr>
        <w:t xml:space="preserve"> αν ήταν μεγαλύτερος ή μικρότερος, παρ’ ότι επισημάναμε ότι δίνονται υπερεξουσίες στον Υπουργό. Ωστόσο αυτά τα δύο, τη συνταγματικότητα και τον ρόλο του ΕΣΡ, τα έκαναν σημαία η Νέα Δημοκρατία και το ΠΑΣΟΚ και έστησαν μια ολόκληρη ιστορία για να κρύψουν πάλ</w:t>
      </w:r>
      <w:r>
        <w:rPr>
          <w:rFonts w:eastAsia="Times New Roman"/>
          <w:szCs w:val="24"/>
        </w:rPr>
        <w:t xml:space="preserve">ι τη στρατηγική συμφωνία στην πολιτική της </w:t>
      </w:r>
      <w:r>
        <w:rPr>
          <w:rFonts w:eastAsia="Times New Roman"/>
          <w:szCs w:val="24"/>
          <w:lang w:val="en-US"/>
        </w:rPr>
        <w:t>K</w:t>
      </w:r>
      <w:r>
        <w:rPr>
          <w:rFonts w:eastAsia="Times New Roman"/>
          <w:szCs w:val="24"/>
        </w:rPr>
        <w:t>υβέρνησης ΣΥΡΙΖΑ – ΑΝΕΛ, που είναι πολιτική ανασυγκρότησης του καπιταλιστικού συστήματος, εφαρμογής των πολιτικών της Ευρωπαϊκής Ένωσης και όλα τα υπόλοιπα.</w:t>
      </w:r>
    </w:p>
    <w:p w14:paraId="7B21D756"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Η δική μας η κριτική ποια ήταν; Λέγαμε ότι η Κυβέρνηση </w:t>
      </w:r>
      <w:r>
        <w:rPr>
          <w:rFonts w:eastAsia="Times New Roman"/>
          <w:szCs w:val="24"/>
        </w:rPr>
        <w:t>με αυτόν τον νόμο επιχειρεί αναδιανομή της πίτας στα μέσα μαζικής ενημέρωσης, ανάμεσα σε παλιά και νέα «τζάκια», προσπαθώντας να φτιάξει πιο φιλικό περιβάλλον τηλεοπτικό στα μέσα μαζικής ενημέρωσης για την Κυβέρνηση.</w:t>
      </w:r>
    </w:p>
    <w:p w14:paraId="7B21D757" w14:textId="77777777" w:rsidR="00B46177" w:rsidRDefault="00C46B70">
      <w:pPr>
        <w:spacing w:after="0" w:line="600" w:lineRule="auto"/>
        <w:ind w:firstLine="720"/>
        <w:jc w:val="both"/>
        <w:rPr>
          <w:rFonts w:eastAsia="Times New Roman"/>
          <w:szCs w:val="24"/>
        </w:rPr>
      </w:pPr>
      <w:r>
        <w:rPr>
          <w:rFonts w:eastAsia="Times New Roman"/>
          <w:szCs w:val="24"/>
        </w:rPr>
        <w:t>Και φυσικά εκεί έγινε και η αντιπαράθεσ</w:t>
      </w:r>
      <w:r>
        <w:rPr>
          <w:rFonts w:eastAsia="Times New Roman"/>
          <w:szCs w:val="24"/>
        </w:rPr>
        <w:t>η με την Νέα Δημοκρατία, η οποία υπερασπιζόταν ένα άλλο μέρος αυτών των συμφερόντων. Και ας αφήσουμε τα περί αντικειμενικής ενημέρωσης. Θα πω παρακάτω. Το ότι θα τα έπαιρνε η Κυβέρνηση από τους πλούσιους και θα τα έδινε στους φτωχούς, όλο αυτό το -θα το πω</w:t>
      </w:r>
      <w:r>
        <w:rPr>
          <w:rFonts w:eastAsia="Times New Roman"/>
          <w:szCs w:val="24"/>
        </w:rPr>
        <w:t xml:space="preserve"> έτσι- μελό που εξελίσσεται, είναι υποκρισία. Από τη μια τσακίζει τα λαϊκά στρώματα –συντάξεις, φορολογία, ΕΝΦΙΑ, τα πάντα- και από την άλλη όχι μόνο διατηρεί αλλά επεκτείνει τα προνόμια του μεγάλου κεφαλαίου, που είναι αυτό που ελέγχει και τα μέσα μαζικής</w:t>
      </w:r>
      <w:r>
        <w:rPr>
          <w:rFonts w:eastAsia="Times New Roman"/>
          <w:szCs w:val="24"/>
        </w:rPr>
        <w:t xml:space="preserve"> ενημέρωσης. Και όχι μόνο τα επεκτείνει αλλά τους δίνει κι άλλα, με αναπτυξιακό νόμο, με νέα κίνητρα, τα οποία έχει ψηφίσει. Και λέει ότι θα πάρει 250 εκατομμύρια, ενώ στην πραγματικότητα θα τους δώσει δισεκατομμύρια και θα πάρουν και από αλλού.</w:t>
      </w:r>
    </w:p>
    <w:p w14:paraId="7B21D758"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Τι συγκαλύ</w:t>
      </w:r>
      <w:r>
        <w:rPr>
          <w:rFonts w:eastAsia="Times New Roman"/>
          <w:szCs w:val="24"/>
        </w:rPr>
        <w:t xml:space="preserve">πτει, λοιπόν, αυτή η κόντρα συνταγματικότητας -αντισυνταγματικότητας; Συγκαλύπτει το βασικό πρόβλημα. Και εδώ πρέπει να είμαστε ειλικρινείς και ξεκάθαροι. </w:t>
      </w:r>
    </w:p>
    <w:p w14:paraId="7B21D759" w14:textId="77777777" w:rsidR="00B46177" w:rsidRDefault="00C46B70">
      <w:pPr>
        <w:spacing w:after="0" w:line="600" w:lineRule="auto"/>
        <w:ind w:firstLine="720"/>
        <w:jc w:val="both"/>
        <w:rPr>
          <w:rFonts w:eastAsia="Times New Roman"/>
          <w:szCs w:val="24"/>
        </w:rPr>
      </w:pPr>
      <w:r>
        <w:rPr>
          <w:rFonts w:eastAsia="Times New Roman"/>
          <w:szCs w:val="24"/>
        </w:rPr>
        <w:t>Σας ρωτάω, λοιπόν, ευθέως: Διαφωνείτε εσείς του ΣΥΡΙΖΑ, ΑΝΕΛ, Νέα Δημοκρατία, ΠΑΣΟΚ και όλοι οι υπόλ</w:t>
      </w:r>
      <w:r>
        <w:rPr>
          <w:rFonts w:eastAsia="Times New Roman"/>
          <w:szCs w:val="24"/>
        </w:rPr>
        <w:t>οιποι ότι τα μέσα μαζικής ενημέρωσης ανήκουν στους επιχειρηματίες; Ναι ή όχι; Συμφωνείτε απόλυτα. Έτσι δεν είναι; Έχετε κα</w:t>
      </w:r>
      <w:r>
        <w:rPr>
          <w:rFonts w:eastAsia="Times New Roman"/>
          <w:szCs w:val="24"/>
        </w:rPr>
        <w:t>μ</w:t>
      </w:r>
      <w:r>
        <w:rPr>
          <w:rFonts w:eastAsia="Times New Roman"/>
          <w:szCs w:val="24"/>
        </w:rPr>
        <w:t>μία διαφωνία σε αυτό; Άρα στρατηγικά έχετε την ίδια πολιτική. Γιατί σκοτώνεστε; Ποιος θα εξυπηρετήσει ποια συμφέροντα και αν θα είναι</w:t>
      </w:r>
      <w:r>
        <w:rPr>
          <w:rFonts w:eastAsia="Times New Roman"/>
          <w:szCs w:val="24"/>
        </w:rPr>
        <w:t xml:space="preserve"> πιο φιλικά στην Κυβέρνηση ή πιο εχθρικά στην αντιπολίτευση, ή το ένα ή το άλλο. Αυτή είναι η ουσία. Αυτό συγκαλύπτετε στον ελληνικό λαό. </w:t>
      </w:r>
    </w:p>
    <w:p w14:paraId="7B21D75A" w14:textId="77777777" w:rsidR="00B46177" w:rsidRDefault="00C46B70">
      <w:pPr>
        <w:spacing w:after="0" w:line="600" w:lineRule="auto"/>
        <w:ind w:firstLine="720"/>
        <w:jc w:val="both"/>
        <w:rPr>
          <w:rFonts w:eastAsia="Times New Roman"/>
          <w:szCs w:val="24"/>
        </w:rPr>
      </w:pPr>
      <w:r>
        <w:rPr>
          <w:rFonts w:eastAsia="Times New Roman"/>
          <w:szCs w:val="24"/>
        </w:rPr>
        <w:t>Και αυτά τα περί δημοκρατίας αφήστε τα. Πείτε τα πουθενά αλλού. Ποια δημοκρατία; Όταν ελέγχουν τα μέσα μαζικής ενημέρ</w:t>
      </w:r>
      <w:r>
        <w:rPr>
          <w:rFonts w:eastAsia="Times New Roman"/>
          <w:szCs w:val="24"/>
        </w:rPr>
        <w:t>ωσης οι επιχειρηματίες, δηλαδή εφοπλιστές, βιομήχανοι, εργολάβοι, αυτοί που κατέχουν τον πλούτο της χώρας, τι πολιτική θα κάνουν; Μας δουλεύετε τώρα; Κοροϊδεύετε τον ελληνικό λαό;</w:t>
      </w:r>
    </w:p>
    <w:p w14:paraId="7B21D75B"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Βο</w:t>
      </w:r>
      <w:r>
        <w:rPr>
          <w:rFonts w:eastAsia="Times New Roman"/>
          <w:szCs w:val="24"/>
        </w:rPr>
        <w:t>υλευτή</w:t>
      </w:r>
      <w:r>
        <w:rPr>
          <w:rFonts w:eastAsia="Times New Roman"/>
          <w:szCs w:val="24"/>
        </w:rPr>
        <w:t>)</w:t>
      </w:r>
    </w:p>
    <w:p w14:paraId="7B21D75C" w14:textId="77777777" w:rsidR="00B46177" w:rsidRDefault="00C46B70">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Είχατε και εσείς τηλεόραση και την πουλήσατε.</w:t>
      </w:r>
    </w:p>
    <w:p w14:paraId="7B21D75D" w14:textId="77777777" w:rsidR="00B46177" w:rsidRDefault="00C46B7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Τι ενημέρωση θα κάνουν; Θα υπερασπίσουν τα δικά τους συμφέροντα. Αυτό κάνουν όλα αυτά τα χρόνια και είναι λογικό. Εξυπηρετούν τα συμφέροντα της τάξης τους. </w:t>
      </w:r>
    </w:p>
    <w:p w14:paraId="7B21D75E" w14:textId="77777777" w:rsidR="00B46177" w:rsidRDefault="00C46B70">
      <w:pPr>
        <w:spacing w:after="0" w:line="600" w:lineRule="auto"/>
        <w:ind w:firstLine="720"/>
        <w:jc w:val="both"/>
        <w:rPr>
          <w:rFonts w:eastAsia="Times New Roman"/>
          <w:szCs w:val="24"/>
        </w:rPr>
      </w:pPr>
      <w:r>
        <w:rPr>
          <w:rFonts w:eastAsia="Times New Roman"/>
          <w:szCs w:val="24"/>
        </w:rPr>
        <w:t xml:space="preserve">Και αφήστε τώρα τις κοροϊδίες περί αντικειμενικής ενημέρωσης. Ό,τι τους συμφέρει, αυτό θα προβάλλουν. Και δεν είναι τυχαίο ότι κατά 99% στις ειδήσεις έχουν την ίδια ειδησεογραφία. </w:t>
      </w:r>
    </w:p>
    <w:p w14:paraId="7B21D75F" w14:textId="77777777" w:rsidR="00B46177" w:rsidRDefault="00C46B70">
      <w:pPr>
        <w:spacing w:after="0" w:line="600" w:lineRule="auto"/>
        <w:ind w:firstLine="720"/>
        <w:jc w:val="both"/>
        <w:rPr>
          <w:rFonts w:eastAsia="Times New Roman"/>
          <w:szCs w:val="24"/>
        </w:rPr>
      </w:pPr>
      <w:r>
        <w:rPr>
          <w:rFonts w:eastAsia="Times New Roman"/>
          <w:szCs w:val="24"/>
        </w:rPr>
        <w:t>Δεύτερον, θα παίξουν πολιτικά παιχνίδια; Βεβαίως και θα παίξουν. Είναι η τά</w:t>
      </w:r>
      <w:r>
        <w:rPr>
          <w:rFonts w:eastAsia="Times New Roman"/>
          <w:szCs w:val="24"/>
        </w:rPr>
        <w:t>ξη που έχει την εξουσία. Δεν την έχει κανένας άλλος.</w:t>
      </w:r>
    </w:p>
    <w:p w14:paraId="7B21D760" w14:textId="77777777" w:rsidR="00B46177" w:rsidRDefault="00C46B70">
      <w:pPr>
        <w:spacing w:after="0" w:line="600" w:lineRule="auto"/>
        <w:ind w:firstLine="720"/>
        <w:jc w:val="both"/>
        <w:rPr>
          <w:rFonts w:eastAsia="Times New Roman"/>
          <w:szCs w:val="24"/>
        </w:rPr>
      </w:pPr>
      <w:r>
        <w:rPr>
          <w:rFonts w:eastAsia="Times New Roman"/>
          <w:szCs w:val="24"/>
        </w:rPr>
        <w:t xml:space="preserve">Τρίτον, έτσι δεν δημιουργείται η διαπλοκή ανάμεσα στα κόμματα; Ναι ή όχι; Αυτό είναι το κεντρικό πρόβλημα. </w:t>
      </w:r>
    </w:p>
    <w:p w14:paraId="7B21D761" w14:textId="77777777" w:rsidR="00B46177" w:rsidRDefault="00C46B70">
      <w:pPr>
        <w:spacing w:after="0" w:line="600" w:lineRule="auto"/>
        <w:ind w:firstLine="720"/>
        <w:jc w:val="both"/>
        <w:rPr>
          <w:rFonts w:eastAsia="Times New Roman"/>
          <w:szCs w:val="24"/>
        </w:rPr>
      </w:pPr>
      <w:r>
        <w:rPr>
          <w:rFonts w:eastAsia="Times New Roman"/>
          <w:szCs w:val="24"/>
        </w:rPr>
        <w:t>Αυτό θέτει το Κομμουνιστικό Κόμμα Ελλάδας απέναντι στον ελληνικό λαό. Τι νομίζετε δηλαδή όλοι σ</w:t>
      </w:r>
      <w:r>
        <w:rPr>
          <w:rFonts w:eastAsia="Times New Roman"/>
          <w:szCs w:val="24"/>
        </w:rPr>
        <w:t xml:space="preserve">ας; Ότι θα βάλετε τάξη στον καπιταλισμό, να φτιάξει μια αντικειμενική ενημέρωση σε όφελος του λαού </w:t>
      </w:r>
      <w:r>
        <w:rPr>
          <w:rFonts w:eastAsia="Times New Roman"/>
          <w:szCs w:val="24"/>
        </w:rPr>
        <w:lastRenderedPageBreak/>
        <w:t>και να κάνει ποιοτικό πολιτιστικό πρόγραμμα; Τι λέτε τώρα; Μας κοροϊδεύετε; Δεν βλέπει ο ελληνικός λαός όλα αυτά τα σκουπίδια που προβάλλονται; Δεν βλέπει ότ</w:t>
      </w:r>
      <w:r>
        <w:rPr>
          <w:rFonts w:eastAsia="Times New Roman"/>
          <w:szCs w:val="24"/>
        </w:rPr>
        <w:t xml:space="preserve">ι του τσιγαρίζουν το κεφάλι από το πρωί μέχρι το βράδυ; Δεν βλέπει ότι αν πουν ότι «ο γάιδαρος πετάει», ο ελληνικός λαός θα λέει «ναι, πετάει» γιατί το λένε όλα τα κανάλια; Ποιον κοροϊδεύετε αλήθεια; Αυτό είναι, λοιπόν, το κεντρικό πρόβλημα και αυτή είναι </w:t>
      </w:r>
      <w:r>
        <w:rPr>
          <w:rFonts w:eastAsia="Times New Roman"/>
          <w:szCs w:val="24"/>
        </w:rPr>
        <w:t>η δική μας τοποθέτηση. Γι’ αυτό και ψηφίζουμε «</w:t>
      </w:r>
      <w:r>
        <w:rPr>
          <w:rFonts w:eastAsia="Times New Roman"/>
          <w:szCs w:val="24"/>
        </w:rPr>
        <w:t>παρών</w:t>
      </w:r>
      <w:r>
        <w:rPr>
          <w:rFonts w:eastAsia="Times New Roman"/>
          <w:szCs w:val="24"/>
        </w:rPr>
        <w:t>» σε σχέση με το Ραδιοτηλεοπτικό Συμβούλιο και σε σχέση με τις ανεξάρτητες αρχές.</w:t>
      </w:r>
    </w:p>
    <w:p w14:paraId="7B21D762" w14:textId="77777777" w:rsidR="00B46177" w:rsidRDefault="00C46B70">
      <w:pPr>
        <w:spacing w:after="0" w:line="600" w:lineRule="auto"/>
        <w:ind w:firstLine="720"/>
        <w:jc w:val="both"/>
        <w:rPr>
          <w:rFonts w:eastAsia="Times New Roman"/>
          <w:szCs w:val="24"/>
        </w:rPr>
      </w:pPr>
      <w:r>
        <w:rPr>
          <w:rFonts w:eastAsia="Times New Roman"/>
          <w:szCs w:val="24"/>
        </w:rPr>
        <w:t xml:space="preserve">Και, ξέρετε, να σας πω και κάτι τώρα, για να ξέρει και ο κόσμος που μας ακούει: Ποιες ανεξάρτητες αρχές; Ποιον δουλεύετε; </w:t>
      </w:r>
      <w:r>
        <w:rPr>
          <w:rFonts w:eastAsia="Times New Roman"/>
          <w:szCs w:val="24"/>
        </w:rPr>
        <w:t>Για ποιες ανεξάρτητες αρχές μιλάμε; Θα πει κανένας: Ναι, είναι ανεξάρτητες, γιατί εκτός από το ΕΣΡ που εκλέγεται με τα 4/5…</w:t>
      </w:r>
    </w:p>
    <w:p w14:paraId="7B21D763"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Να καταλήξετε, κύριε Παφίλη.</w:t>
      </w:r>
    </w:p>
    <w:p w14:paraId="7B21D764" w14:textId="77777777" w:rsidR="00B46177" w:rsidRDefault="00C46B70">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Οι άλλοι μίλησαν περισσότερο.</w:t>
      </w:r>
    </w:p>
    <w:p w14:paraId="7B21D765"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r>
        <w:rPr>
          <w:rFonts w:eastAsia="Times New Roman"/>
          <w:b/>
          <w:szCs w:val="24"/>
        </w:rPr>
        <w:t>Βαρεμένος):</w:t>
      </w:r>
      <w:r>
        <w:rPr>
          <w:rFonts w:eastAsia="Times New Roman"/>
          <w:szCs w:val="24"/>
        </w:rPr>
        <w:t xml:space="preserve"> Το λέω επειδή έχετε σκληρό πρόγραμμα. Πρέπει να φύγετε μετά.</w:t>
      </w:r>
    </w:p>
    <w:p w14:paraId="7B21D76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 ποιες ανεξάρτητες αρχές μάς λέτε; Ποιος τις διορίζει; Ποιος αποφασίζει; Η εκάστοτε κυβέρνηση, εκτός από το Εθνικό Συμβούλιο Ραδιοτηλεόρασης που θέλει 4/5, που υ</w:t>
      </w:r>
      <w:r>
        <w:rPr>
          <w:rFonts w:eastAsia="Times New Roman" w:cs="Times New Roman"/>
          <w:szCs w:val="24"/>
        </w:rPr>
        <w:t xml:space="preserve">ποτίθεται -και έτσι πρέπει να είναι- ότι θα έχει τη συναίνεση και των υπολοίπων. Και φυσικά θα έχει. Γιατί υπάρχει αυτή η αρχή που θα σας υποχρεώσει να συμφωνήσετε όλοι μαζί, ότι δηλαδή οι επιχειρηματίες έχουν την ενημέρωση. </w:t>
      </w:r>
    </w:p>
    <w:p w14:paraId="7B21D76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Γιατί λοιπόν δεν είναι ανεξάρτ</w:t>
      </w:r>
      <w:r>
        <w:rPr>
          <w:rFonts w:eastAsia="Times New Roman" w:cs="Times New Roman"/>
          <w:szCs w:val="24"/>
        </w:rPr>
        <w:t>ητες; Πρώτον, τι εφαρμόζουν οι ανεξάρτητες αρχές; Εφαρμόζουν την κυρίαρχη πολιτική αυτού του συστήματος</w:t>
      </w:r>
      <w:r>
        <w:rPr>
          <w:rFonts w:eastAsia="Times New Roman" w:cs="Times New Roman"/>
          <w:szCs w:val="24"/>
        </w:rPr>
        <w:t>,</w:t>
      </w:r>
      <w:r>
        <w:rPr>
          <w:rFonts w:eastAsia="Times New Roman" w:cs="Times New Roman"/>
          <w:szCs w:val="24"/>
        </w:rPr>
        <w:t xml:space="preserve"> που εξυπηρετεί τα συμφέροντα του μεγάλου κεφαλαίου, ναι ή όχι; Ας πούμε στην ενέργεια. Τι θα εφαρμόσει η ανεξάρτητη αρχή στην ενέργεια; Την απελευθέρωσ</w:t>
      </w:r>
      <w:r>
        <w:rPr>
          <w:rFonts w:eastAsia="Times New Roman" w:cs="Times New Roman"/>
          <w:szCs w:val="24"/>
        </w:rPr>
        <w:t xml:space="preserve">η της ενέργειας, τη σταδιακή ιδιωτικοποίηση και τις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 xml:space="preserve">δηγίες, ναι ή όχι; Άρα, δεν είναι ανεξάρτητη. Δεύτερον, δεν είναι ανεξάρτητη, γιατί σε τελευταία ανάλυση τη διορίζει η κυβέρνηση. </w:t>
      </w:r>
    </w:p>
    <w:p w14:paraId="7B21D7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έχει σηκώσει το θέμα του Εθνικού Συμβουλίου </w:t>
      </w:r>
      <w:r>
        <w:rPr>
          <w:rFonts w:eastAsia="Times New Roman" w:cs="Times New Roman"/>
          <w:szCs w:val="24"/>
        </w:rPr>
        <w:t>Ραδιοτηλεόρασης πολύ ψηλά και ακολουθεί ο ΣΥΡΙΖΑ και μάλιστα βάζει και παραπάνω. Το Εθνικό Συμβούλιο Ραδιοτηλεόρασης τι θα κάνει, αλήθεια; Θα φέρει αντικειμενική ενημέρωση; Θα υποχρεώσει τους επιχειρηματίες να έχουν αντικειμενική ενημέρωση; Θα βάλει κάποιο</w:t>
      </w:r>
      <w:r>
        <w:rPr>
          <w:rFonts w:eastAsia="Times New Roman" w:cs="Times New Roman"/>
          <w:szCs w:val="24"/>
        </w:rPr>
        <w:t xml:space="preserve">υς κανόνες που θα είναι φύλλο συκής. </w:t>
      </w:r>
    </w:p>
    <w:p w14:paraId="7B21D7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άλλο θα κάνει δηλαδή; Θα έχει ποιοτική τηλεόραση; Θα τους πει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δεν πρέπει να παίζουν σήριαλ; Τι σήριαλ, αλήθεια; Γιατί τώρα προκαλούμε. Στα σήριαλ όλοι είναι πάμπλουτοι, με πισίνες, με αυτοκίνητα πανάκρι</w:t>
      </w:r>
      <w:r>
        <w:rPr>
          <w:rFonts w:eastAsia="Times New Roman" w:cs="Times New Roman"/>
          <w:szCs w:val="24"/>
        </w:rPr>
        <w:t xml:space="preserve">βα, με βίλες. Έτσι ζει ο λαός μας;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reality</w:t>
      </w:r>
      <w:r>
        <w:rPr>
          <w:rFonts w:eastAsia="Times New Roman" w:cs="Times New Roman"/>
          <w:szCs w:val="24"/>
        </w:rPr>
        <w:t xml:space="preserve"> σε γνήσια ελληνικά, εικονική πραγματικότητα, αυταπάτη, να ζήσει ο κόσμος το όνειρό του υποτίθεται μέσα από τα σήριαλ. Τι θα τους πείτε; Μη βάζετε αυτά τα σήριαλ; Όχι βέβαια. Άρα, λοιπόν, είναι κοροϊδία. </w:t>
      </w:r>
    </w:p>
    <w:p w14:paraId="7B21D76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 xml:space="preserve">ωτάμε και αυτούς που το υπερασπίζονται μετά μανίας. Τόσα χρόνια δεν υπήρχε Εθνικό Συμβούλιο Ραδιοτηλεόρασης; Υπήρχε. Υπήρχε αντικειμενική ενημέρωση; Ποιος θα βγει να το πει; Ποιος έχει το </w:t>
      </w:r>
      <w:r>
        <w:rPr>
          <w:rFonts w:eastAsia="Times New Roman" w:cs="Times New Roman"/>
          <w:szCs w:val="24"/>
        </w:rPr>
        <w:lastRenderedPageBreak/>
        <w:t>θάρρος; Κανένας. Υπήρχε ποιότητα στα πολιτιστικά δρώμενα και στην πα</w:t>
      </w:r>
      <w:r>
        <w:rPr>
          <w:rFonts w:eastAsia="Times New Roman" w:cs="Times New Roman"/>
          <w:szCs w:val="24"/>
        </w:rPr>
        <w:t xml:space="preserve">ρουσίαση; Όχι. Τι προωθούνταν και μάλιστα με τρόπο χυδαίο πολλές φορές; Η κυρίαρχη ιδεολογία, πάντα μέσα από τα μέσα μαζικής ενημέρωσης. Το εμπόδισε το Εθνικό Συμβούλιο Ραδιοτηλεόρασης; Όχι. </w:t>
      </w:r>
    </w:p>
    <w:p w14:paraId="7B21D76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 αυτό και εμείς διαφωνούμε και λέμε ότι ψηφίζουμε «</w:t>
      </w:r>
      <w:r>
        <w:rPr>
          <w:rFonts w:eastAsia="Times New Roman" w:cs="Times New Roman"/>
          <w:szCs w:val="24"/>
        </w:rPr>
        <w:t>παρών</w:t>
      </w:r>
      <w:r>
        <w:rPr>
          <w:rFonts w:eastAsia="Times New Roman" w:cs="Times New Roman"/>
          <w:szCs w:val="24"/>
        </w:rPr>
        <w:t>», γι</w:t>
      </w:r>
      <w:r>
        <w:rPr>
          <w:rFonts w:eastAsia="Times New Roman" w:cs="Times New Roman"/>
          <w:szCs w:val="24"/>
        </w:rPr>
        <w:t>’ αυτό απευθυνόμαστε στον ελληνικό λαό και το λέμε πολύ απλά: «Εργάτη, συνταξιούχε, φτωχέ αγρότη, επαγγελματία θα κερδίσεις τίποτα αύριο αν την άδεια πάρει ο χ ή ο ψ; Θα ζήσεις καλύτερα; Θα αυξηθεί το μεροκάματο; Θα έχεις καλύτερες κοινωνικές συνθήκες, σχο</w:t>
      </w:r>
      <w:r>
        <w:rPr>
          <w:rFonts w:eastAsia="Times New Roman" w:cs="Times New Roman"/>
          <w:szCs w:val="24"/>
        </w:rPr>
        <w:t>λείο, υγεία, πολιτισμό; Όχι βέβαια. Τι θα συμβεί; Αντί να μοιραστεί η πίτα σε κάποιους, θα μοιραστεί σε περισσότερους.</w:t>
      </w:r>
    </w:p>
    <w:p w14:paraId="7B21D76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Παφίλη, μην κάνουμε και ομιλία σήριαλ, έστω ποιοτικό. Ολοκληρώστε, σας παρακαλώ. </w:t>
      </w:r>
    </w:p>
    <w:p w14:paraId="7B21D76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ΑΘΑΝΑΣΙΟΣ ΠΑΦΙΛΗ</w:t>
      </w:r>
      <w:r>
        <w:rPr>
          <w:rFonts w:eastAsia="Times New Roman" w:cs="Times New Roman"/>
          <w:b/>
          <w:szCs w:val="24"/>
        </w:rPr>
        <w:t xml:space="preserve">Σ: </w:t>
      </w:r>
      <w:r>
        <w:rPr>
          <w:rFonts w:eastAsia="Times New Roman" w:cs="Times New Roman"/>
          <w:szCs w:val="24"/>
        </w:rPr>
        <w:t xml:space="preserve">Τέλειωσα, κύριε Πρόεδρε. </w:t>
      </w:r>
    </w:p>
    <w:p w14:paraId="7B21D76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οργάνωσε την πάλη σου, μην τους ακούς. Και οι δύο υπηρετούν τα συμφέροντα της τάξης που κυριαρχεί. Απλώς τσακώνονται και εκφράζουν διαφορετικά μερίδια». </w:t>
      </w:r>
    </w:p>
    <w:p w14:paraId="7B21D76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B21D77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Ευχαριστούμε, κύριε Παφίλη. </w:t>
      </w:r>
    </w:p>
    <w:p w14:paraId="7B21D771" w14:textId="77777777" w:rsidR="00B46177" w:rsidRDefault="00C46B70">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w:t>
      </w:r>
      <w:r>
        <w:rPr>
          <w:rFonts w:eastAsia="Times New Roman" w:cs="Times New Roman"/>
        </w:rPr>
        <w:t>ίας της Βουλής, τριάντα οκτώ μαθήτριες και μαθητές και δύο συνοδοί εκπαιδευτικοί από το 7</w:t>
      </w:r>
      <w:r w:rsidRPr="00944D16">
        <w:rPr>
          <w:rFonts w:eastAsia="Times New Roman" w:cs="Times New Roman"/>
          <w:vertAlign w:val="superscript"/>
        </w:rPr>
        <w:t>ο</w:t>
      </w:r>
      <w:r>
        <w:rPr>
          <w:rFonts w:eastAsia="Times New Roman" w:cs="Times New Roman"/>
        </w:rPr>
        <w:t xml:space="preserve"> Γυμνάσιο Τρικάλων. </w:t>
      </w:r>
    </w:p>
    <w:p w14:paraId="7B21D772"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B21D773" w14:textId="77777777" w:rsidR="00B46177" w:rsidRDefault="00C46B7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B21D77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Λυκούδης. </w:t>
      </w:r>
    </w:p>
    <w:p w14:paraId="7B21D77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 ΛΥΚΟΥΔΗΣ (</w:t>
      </w:r>
      <w:r>
        <w:rPr>
          <w:rFonts w:eastAsia="Times New Roman" w:cs="Times New Roman"/>
          <w:b/>
          <w:szCs w:val="24"/>
        </w:rPr>
        <w:t>Ζ΄</w:t>
      </w:r>
      <w:r>
        <w:rPr>
          <w:rFonts w:eastAsia="Times New Roman" w:cs="Times New Roman"/>
          <w:b/>
          <w:szCs w:val="24"/>
        </w:rPr>
        <w:t xml:space="preserve"> Αντιπρόεδρος της βουλής): </w:t>
      </w:r>
      <w:r>
        <w:rPr>
          <w:rFonts w:eastAsia="Times New Roman" w:cs="Times New Roman"/>
          <w:szCs w:val="24"/>
        </w:rPr>
        <w:t xml:space="preserve">Κυρίες και κύριοι συνάδελφοι, μεγαλύτερη σημασία κατά τη γνώμη μου σήμερα έχει να δούμε πώς μπορούμε να προωθήσουμε τα ζητήματα και να οδηγηθούμε σε αποτέλεσμα όσον αφορά το ΕΣΡ και λιγότερο να αναλωθούμε σε εκφωνήσεις πολιτικών </w:t>
      </w:r>
      <w:r>
        <w:rPr>
          <w:rFonts w:eastAsia="Times New Roman" w:cs="Times New Roman"/>
          <w:szCs w:val="24"/>
        </w:rPr>
        <w:t xml:space="preserve">ομιλιών. </w:t>
      </w:r>
    </w:p>
    <w:p w14:paraId="7B21D77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γνωστό τι έχει προηγηθεί. Δεν χρειάζονται πολλά λόγια. Όλοι ξέρουμε τι έγινε.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έγινε η προσπάθεια της Κυβέρνησης, μέσα στο αναμφισβήτητα αναγκαίο πλαίσιο της ρύθμισης του ραδιοτηλεοπτικού πεδίου, να προχωρήσει στη διαμόρφωση όχι </w:t>
      </w:r>
      <w:r>
        <w:rPr>
          <w:rFonts w:eastAsia="Times New Roman" w:cs="Times New Roman"/>
          <w:szCs w:val="24"/>
        </w:rPr>
        <w:t xml:space="preserve">απλώς ρυθμιζόμενου ραδιοτηλεοπτικού τοπίου, αλλά και ελεγχόμενου πολιτικά τοπίου. </w:t>
      </w:r>
    </w:p>
    <w:p w14:paraId="7B21D77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Δεύτερον, υπήρξε η απολύτως φυσιολογική απόκρουση από την πλευρά της αντιπολίτευσης αυτής της προσπάθειας, όπως επίσης οι προσφυγές των ενδιαφερομένων στο Συμβούλιο της Επικ</w:t>
      </w:r>
      <w:r>
        <w:rPr>
          <w:rFonts w:eastAsia="Times New Roman" w:cs="Times New Roman"/>
          <w:szCs w:val="24"/>
        </w:rPr>
        <w:t xml:space="preserve">ρατείας και οι αποφάσεις του Συμβουλίου της Επικρατείας επί του θέματος. </w:t>
      </w:r>
    </w:p>
    <w:p w14:paraId="7B21D77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Μολονότι –για να μην το ξεχνάμε αυτό- το καθοριστικής σημασίας σκεπτικό του Συμβουλίου της Επικρατείας δεν έχει ακόμη δημοσιοποιηθεί, είναι βέβαιο ότι με την κήρυξη της αντισυνταγματικότητας, όσον αφορά την εκχώρηση των αρμοδιοτήτων από το ΕΣΡ στην εκτελεσ</w:t>
      </w:r>
      <w:r>
        <w:rPr>
          <w:rFonts w:eastAsia="Times New Roman" w:cs="Times New Roman"/>
          <w:szCs w:val="24"/>
        </w:rPr>
        <w:t xml:space="preserve">τική εξουσία και την ακύρωση του διαγωνισμού, δρομολογούνται πολλές πλευρές και συγκεκριμένες εξελίξεις, ορατές. </w:t>
      </w:r>
    </w:p>
    <w:p w14:paraId="7B21D77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νόμος κρίθηκε αντισυνταγματικός μόνο ως προς το σκέλος με το οποίο μεταφέρθηκαν στην εκτελεστική εξουσία οι συνταγματικά κατοχυρωμένες αρμοδ</w:t>
      </w:r>
      <w:r>
        <w:rPr>
          <w:rFonts w:eastAsia="Times New Roman" w:cs="Times New Roman"/>
          <w:szCs w:val="24"/>
        </w:rPr>
        <w:t>ιότητες του ΕΣΡ, να διαχειρίζεται εκείνο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κατ’ αποκλειστικότητα τα θέματα της αδειοδότησης. </w:t>
      </w:r>
    </w:p>
    <w:p w14:paraId="7B21D77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Εγώ, όμως, εκτιμώ ότι η κήρυξη μόνο της συγκεκριμένης αντισυνταγματικότητας εξηγείται από το γεγονός ότι αρκούσε για να οδηγήσει σε ακύρωση των προσβαλλόμε</w:t>
      </w:r>
      <w:r>
        <w:rPr>
          <w:rFonts w:eastAsia="Times New Roman" w:cs="Times New Roman"/>
          <w:szCs w:val="24"/>
        </w:rPr>
        <w:t>νων πράξεων. Συνεπώς, δεν χρειαζόταν να προχωρήσει το Συμβούλιο της Επικρατείας στην εξέταση των υπόλοιπων λόγων ακύρωσης για τον περιορισμένο αριθμό των τεσσάρων αδειών. Έτσι εκτιμώ. Δεν ξέρω την απόφαση. Αυτό νομίζω ότι ήταν το σκεπτικό του Συμβουλίου τη</w:t>
      </w:r>
      <w:r>
        <w:rPr>
          <w:rFonts w:eastAsia="Times New Roman" w:cs="Times New Roman"/>
          <w:szCs w:val="24"/>
        </w:rPr>
        <w:t>ς Επικρατείας.</w:t>
      </w:r>
    </w:p>
    <w:p w14:paraId="7B21D77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Περνάμε μετά την απόφαση του Συμβουλίου της Επικρατείας στη νέα φάση που τη χαρακτηρίζει η πέραν πάσης αμφιβολίας ήττα του πολιτικού σχεδιασμού της Κυβέρνησης. </w:t>
      </w:r>
    </w:p>
    <w:p w14:paraId="7B21D77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Δεν θα ασχοληθώ με την υποψηφιότητα του κ. Πολύδωρα. Επ’ αυτού, η απόκρουση των </w:t>
      </w:r>
      <w:r>
        <w:rPr>
          <w:rFonts w:eastAsia="Times New Roman" w:cs="Times New Roman"/>
          <w:szCs w:val="24"/>
        </w:rPr>
        <w:t>κυβερνητικών επιλογών εξαιρετικά εύκολη είναι. Μπορεί να δημιουργήσει θετικές εντυπώσεις, αν κάποιος ασκεί κριτική πάνω σε αυτό το θέμα, αλλά δεν χρειάζεται, γιατί άλλαξαν πολλά αυτές τις ημέρες και δεν πρέπει να μείνουμε μόνο σε αυτές τις διαπιστώσεις και</w:t>
      </w:r>
      <w:r>
        <w:rPr>
          <w:rFonts w:eastAsia="Times New Roman" w:cs="Times New Roman"/>
          <w:szCs w:val="24"/>
        </w:rPr>
        <w:t xml:space="preserve"> τις κριτικές διατυπώσεις.</w:t>
      </w:r>
    </w:p>
    <w:p w14:paraId="7B21D77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 Διάσκεψη των Προέδρων συναινέσαμε και υπερψηφίσαμε την πρόταση για το ΕΣΡ του Προέδρου της Βουλής με τη σύνθεση που προτάθηκε τελικώς, γιατί θέλαμε να είμαστε συνεπείς πρώτον, με ό,τι είχαμε δηλώσει κατά την αναβληθείσα εκλογ</w:t>
      </w:r>
      <w:r>
        <w:rPr>
          <w:rFonts w:eastAsia="Times New Roman" w:cs="Times New Roman"/>
          <w:szCs w:val="24"/>
        </w:rPr>
        <w:t>ή του ΕΣΡ, κατά τη φάση της εξέτασης της συνταγματικότητας από το Συμβούλιο της Επικρατείας, ότι δηλαδή θα ανταποκριθούμε στη συνταγματική μας υποχρέωση εκλογής ΕΣΡ, ανεξαρτήτως του περιεχομένου της απόφασης του Συμβουλίου της Επικρατείας. Δεύτερον, ακριβώ</w:t>
      </w:r>
      <w:r>
        <w:rPr>
          <w:rFonts w:eastAsia="Times New Roman" w:cs="Times New Roman"/>
          <w:szCs w:val="24"/>
        </w:rPr>
        <w:t xml:space="preserve">ς γιατί η εκλογή του ΕΣΡ είναι συνταγματική επιταγή και συνταγματική μας υποχρέωση. </w:t>
      </w:r>
      <w:r>
        <w:rPr>
          <w:rFonts w:eastAsia="Times New Roman" w:cs="Times New Roman"/>
          <w:szCs w:val="24"/>
        </w:rPr>
        <w:lastRenderedPageBreak/>
        <w:t>Και τρίτον, γιατί υπήρξε σαφής και τρεις φορές δηλωθείσα διαβεβαίωση του Προέδρου της Βουλής ότι θα υπάρξει αποκατάσταση της συνταγματικής τάξης και επιστροφή στο ΕΣΡ της υ</w:t>
      </w:r>
      <w:r>
        <w:rPr>
          <w:rFonts w:eastAsia="Times New Roman" w:cs="Times New Roman"/>
          <w:szCs w:val="24"/>
        </w:rPr>
        <w:t>πεξαιρεθείσας αρμοδιότητάς του για τη διαμόρφωση του ραδιοτηλεοπτικού τοπίου.</w:t>
      </w:r>
    </w:p>
    <w:p w14:paraId="7B21D77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Περιμέναμε, λοιπόν, σήμερα από την Κυβέρνηση να ξεκαθαρίσει πρώτον, ότι καταργείται και δεν αναστέλλεται απλώς η σχετική διάταξη και δεύτερον, ότι ο μελλοντικός αριθμός των καναλ</w:t>
      </w:r>
      <w:r>
        <w:rPr>
          <w:rFonts w:eastAsia="Times New Roman" w:cs="Times New Roman"/>
          <w:szCs w:val="24"/>
        </w:rPr>
        <w:t>ιών δεν μπορεί να διαμορφωθεί χωρίς τη σύμφωνη γνώμη του Εθνικού Συμβουλίου Ραδιοτηλεόρασης απαραιτήτως.</w:t>
      </w:r>
    </w:p>
    <w:p w14:paraId="7B21D77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Στην τροπολογία του Υπουργού το δεύτερο σημείο περί σύμφωνης γνώμης του ΕΣΡ περνάει και αυτό το θεωρούμε θετική εξέλιξη. Κύριε Υπουργέ, όμως, είναι αδύ</w:t>
      </w:r>
      <w:r>
        <w:rPr>
          <w:rFonts w:eastAsia="Times New Roman" w:cs="Times New Roman"/>
          <w:szCs w:val="24"/>
        </w:rPr>
        <w:t>νατο να καταλάβουμε γιατί στο πρώτο σημείο επιμένετε στη διατύπωση περί αναστολής της διάταξης και στην κατάργησή της.</w:t>
      </w:r>
    </w:p>
    <w:p w14:paraId="7B21D7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Έχει γεννήσει η διατύπωση ακόμη και νομικές διχογνωμίες -και το ξέρετε- για την ορθότητά της. Δεν πρόκειται, όμως, περί αυτού. Πέραν των </w:t>
      </w:r>
      <w:r>
        <w:rPr>
          <w:rFonts w:eastAsia="Times New Roman" w:cs="Times New Roman"/>
          <w:szCs w:val="24"/>
        </w:rPr>
        <w:t xml:space="preserve">νομικών διχογνωμιών, ποιος εχέφρων άνθρωπος δεν θα βγάλει αβίαστα το συμπέρασμα ότι από εσάς και από την Κυβέρνηση εκπέμπεται το μήνυμα ότι με την αναστολή </w:t>
      </w:r>
      <w:r>
        <w:rPr>
          <w:rFonts w:eastAsia="Times New Roman" w:cs="Times New Roman"/>
          <w:szCs w:val="24"/>
        </w:rPr>
        <w:lastRenderedPageBreak/>
        <w:t>επιδιώκεται να δοθεί η έννοια της προσωρινότητας στην εξέλιξη του θέματος και όχι της οριστικής κατά</w:t>
      </w:r>
      <w:r>
        <w:rPr>
          <w:rFonts w:eastAsia="Times New Roman" w:cs="Times New Roman"/>
          <w:szCs w:val="24"/>
        </w:rPr>
        <w:t>ργησης της επίμαχης διάταξης;</w:t>
      </w:r>
    </w:p>
    <w:p w14:paraId="7B21D78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αλλάξτε τα περί αναστολής. Περάστε στην κατάργηση για να υπάρξει και η αναγκαία για το θέμα συναίνεση που επιδιώκετε. </w:t>
      </w:r>
    </w:p>
    <w:p w14:paraId="7B21D7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783"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B21D784"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w:t>
      </w:r>
      <w:r>
        <w:rPr>
          <w:rFonts w:eastAsia="Times New Roman" w:cs="Times New Roman"/>
          <w:szCs w:val="24"/>
        </w:rPr>
        <w:t>ν λόγο έχει ο Πρόεδρος της Βουλής κ. Νικόλαος Βούτσης.</w:t>
      </w:r>
    </w:p>
    <w:p w14:paraId="7B21D78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Κυρίες και κύριοι συνάδελφοι, έχουμε τη μεγάλη ευκαιρία μετά από πολλά χρόνια, μετά από πολλές αποφάσεις του Συμβουλίου της Επικρατείας, μετά </w:t>
      </w:r>
      <w:r>
        <w:rPr>
          <w:rFonts w:eastAsia="Times New Roman" w:cs="Times New Roman"/>
          <w:szCs w:val="24"/>
        </w:rPr>
        <w:lastRenderedPageBreak/>
        <w:t>από πολλές επιδείξε</w:t>
      </w:r>
      <w:r>
        <w:rPr>
          <w:rFonts w:eastAsia="Times New Roman" w:cs="Times New Roman"/>
          <w:szCs w:val="24"/>
        </w:rPr>
        <w:t>ις αβελτηρίας ή και υποχώρησης σε συμφέροντα της πολιτικής τάξης και των κομμάτων που ήταν στη διακυβέρνηση του τόπου, να μπούμε σε μια ταχεία τακτοποίηση του ραδιοτηλεοπτικού τοπίου μπροστά στην ψηφιακή εποχή. Αυτή την ευκαιρία δεν πρέπει να την χάσουμε.</w:t>
      </w:r>
    </w:p>
    <w:p w14:paraId="7B21D7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Από ορισμένες πλευρές μπήκε ένα θέμα πολιτικής ήττας. Πριν από λίγο δε άκουσα να σηκώνονται πάρα πολύ οι τόνοι και κυρίως από πλευράς του κ. Βενιζέλου. </w:t>
      </w:r>
    </w:p>
    <w:p w14:paraId="7B21D7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Σοβαρά; Υπήρξε διάψευση περί ποίου αφηγήματος; Περί του ότι υπήρξε διαπλοκή πατεντάτη, υποχρέωση του πο</w:t>
      </w:r>
      <w:r>
        <w:rPr>
          <w:rFonts w:eastAsia="Times New Roman" w:cs="Times New Roman"/>
          <w:szCs w:val="24"/>
        </w:rPr>
        <w:t>λιτικού συστήματος σε επικύψεις, υποχρέωση πρωθυπουργών, κυβερνήσεων, υπουργών, να μην προχωρούν στη νομιμοποίηση, στο νόμιμο καθεστώς αδειοδότησης; Τώρα, μέσα σε έναν χρόνο, μέσα σε μερικούς μήνες, με τις διαφορές των απόψεών μας, οι οποίες όμως είναι πάν</w:t>
      </w:r>
      <w:r>
        <w:rPr>
          <w:rFonts w:eastAsia="Times New Roman" w:cs="Times New Roman"/>
          <w:szCs w:val="24"/>
        </w:rPr>
        <w:t xml:space="preserve">ω σε ζητήματα, όπως το πόσες άδειες, πόσο το τίμημα, η επίσπευση που υπήρξε από την παρούσα Κυβέρνηση για να πάμε σε μια τακτοποίηση αυτού του τοπίου και να υπάρξει ενδεχομένως και κόστος από αυτή την </w:t>
      </w:r>
      <w:r>
        <w:rPr>
          <w:rFonts w:eastAsia="Times New Roman" w:cs="Times New Roman"/>
          <w:szCs w:val="24"/>
        </w:rPr>
        <w:lastRenderedPageBreak/>
        <w:t>αντιπαράθεση -διότι είναι αντιπαράθεση και με συμφέροντ</w:t>
      </w:r>
      <w:r>
        <w:rPr>
          <w:rFonts w:eastAsia="Times New Roman" w:cs="Times New Roman"/>
          <w:szCs w:val="24"/>
        </w:rPr>
        <w:t>α, για να είμαστε ειλικρινείς- ονομάζεται διάψευση αφηγήματος και οικτρή ήττα; Ποιανού και εκ μέρους ποίου μπορεί κανείς να πει κάτι τέτοιο;</w:t>
      </w:r>
    </w:p>
    <w:p w14:paraId="7B21D7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ήττα ότι η πολιτική παύει να είναι όμηρος, άοπλη και υποταγμένη στη διαπλοκή; Τον τρόπο θα τον βρούμε και πισ</w:t>
      </w:r>
      <w:r>
        <w:rPr>
          <w:rFonts w:eastAsia="Times New Roman" w:cs="Times New Roman"/>
          <w:szCs w:val="24"/>
        </w:rPr>
        <w:t>τεύω ότι θα τον βρούμε και τη Δευτέρα. Και θα πρέπει με ταχύτατο ρυθμό ένα προικοδοτημένο ΕΣΡ και με τη γνώση πια που έχει και αυτή η Αίθουσα, η Βουλή, τα πολιτικά κόμματα, να προχωρήσει στη διαδικασία αυτή που θα φέρει αποτελέσματα υπέρ του δημοσίου συμφέ</w:t>
      </w:r>
      <w:r>
        <w:rPr>
          <w:rFonts w:eastAsia="Times New Roman" w:cs="Times New Roman"/>
          <w:szCs w:val="24"/>
        </w:rPr>
        <w:t>ροντος κατά την ηθική και θεσμική, αλλά και κατά την οικονομική διάσταση. Διότι δεν είναι μόνο η οικονομική διάσταση και νομίζω ότι απ’ όλες τις πλευρές έχει τεθεί.</w:t>
      </w:r>
    </w:p>
    <w:p w14:paraId="7B21D78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 για να είμαστε καθαροί, θα μπορούσαμε -μιλώ και στον πληθυντικό, γιατί ήμουν μέλος αυτ</w:t>
      </w:r>
      <w:r>
        <w:rPr>
          <w:rFonts w:eastAsia="Times New Roman" w:cs="Times New Roman"/>
          <w:szCs w:val="24"/>
        </w:rPr>
        <w:t>ής της Κυβέρνησης στην πρώτη φάση από πέρυσι- θα μπορούσε αυτή η Κυβέρνηση να είχε συμβιβαστεί -να μιλήσουμε ανοικτά, μας ακούν- όπως συμβιβάστηκαν εκόντες, άκοντες, θέλοντας και μη, υπουργοί, πρωθυπουργοί, πολιτικές δυνάμεις επί τόσα χρόνια. Θα μπορούσε ε</w:t>
      </w:r>
      <w:r>
        <w:rPr>
          <w:rFonts w:eastAsia="Times New Roman" w:cs="Times New Roman"/>
          <w:szCs w:val="24"/>
        </w:rPr>
        <w:t xml:space="preserve">ύκολα να είχε συμβιβαστεί μπροστά </w:t>
      </w:r>
      <w:r>
        <w:rPr>
          <w:rFonts w:eastAsia="Times New Roman" w:cs="Times New Roman"/>
          <w:szCs w:val="24"/>
        </w:rPr>
        <w:lastRenderedPageBreak/>
        <w:t xml:space="preserve">σε μια εξαιρετικά δύσκολη πορεία της χώρας, καθώς έχουμε εξωτερικές, εσωτερικές αντιπαραθέσεις, συγκρούσεις, το ζήτημα του χρέους, το ζήτημα της διαπραγμάτευσης, το ζήτημα της ασφυξίας της χώρας. Ποιος θα μας έλεγε τι από </w:t>
      </w:r>
      <w:r>
        <w:rPr>
          <w:rFonts w:eastAsia="Times New Roman" w:cs="Times New Roman"/>
          <w:szCs w:val="24"/>
        </w:rPr>
        <w:t>αυτό το πολιτικό προσωπικό που τώρα κουνά το δάκτυλο ή ορισμένοι εξ αυτών, εάν είχαμε συμβιβαστεί;</w:t>
      </w:r>
    </w:p>
    <w:p w14:paraId="7B21D7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εννοώ; Θα γίνω πάρα πολύ καθαρός. Αν με ορισμένους από τους κυρίους οι οποίοι έχουν τα κανάλια -ή και με όλους, δεν ξέρω τι- είχαμε κάνει αυτές τις άτυπες</w:t>
      </w:r>
      <w:r>
        <w:rPr>
          <w:rFonts w:eastAsia="Times New Roman" w:cs="Times New Roman"/>
          <w:szCs w:val="24"/>
        </w:rPr>
        <w:t xml:space="preserve"> ή λιγότερο άτυπες συμφωνίες για τη στήριξη της πολιτικής μας και τη στήριξη της Κυβέρνησης αυτά τα δύσκολα χρόνια. Επ’ αντιπαροχής; Δεν ξέρω. Δεν ξέρουμε εμείς από αυτά τα παιγνίδια, δεν ξέρουμε πώς γίνονται. Αφού δεν επιχειρήθηκε, δεν μπορώ να μπω σε ανα</w:t>
      </w:r>
      <w:r>
        <w:rPr>
          <w:rFonts w:eastAsia="Times New Roman" w:cs="Times New Roman"/>
          <w:szCs w:val="24"/>
        </w:rPr>
        <w:t>τριχιαστικές λεπτομέρειες. Όμως, θα μπορούσε να είχε ακολουθηθεί αυτό.</w:t>
      </w:r>
    </w:p>
    <w:p w14:paraId="7B21D7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Εγώ θεωρώ ότι είναι σημαντικό βήμα για όλο το πολιτικό σύστημα το ότι τώρα στελέχη όλων των πολιτικών δυνάμεων και στο διαρρεύσαν διάστημα, δηλαδή τους προηγούμενους μήνες, επ’ αφορμή κ</w:t>
      </w:r>
      <w:r>
        <w:rPr>
          <w:rFonts w:eastAsia="Times New Roman" w:cs="Times New Roman"/>
          <w:szCs w:val="24"/>
        </w:rPr>
        <w:t xml:space="preserve">αι της αντιπαράθεσής μας για το πώς γινόταν ο διαγωνισμός κ.λπ., δήλωσαν ευθαρσώς προς όλους και </w:t>
      </w:r>
      <w:r>
        <w:rPr>
          <w:rFonts w:eastAsia="Times New Roman" w:cs="Times New Roman"/>
          <w:szCs w:val="24"/>
        </w:rPr>
        <w:lastRenderedPageBreak/>
        <w:t>προς τα συμφέροντα και προς τις άλλες εξουσίες, τις συνταγματικά κατοχυρωμένες, ότι όχι, χρειαζόταν διαγωνιστική διαδικασία εδώ και πολλά χρόνια, δεν έγινε, κά</w:t>
      </w:r>
      <w:r>
        <w:rPr>
          <w:rFonts w:eastAsia="Times New Roman" w:cs="Times New Roman"/>
          <w:szCs w:val="24"/>
        </w:rPr>
        <w:t>νουμε αυτοκριτική. Ακούστηκε απ’ όλες τις πλευρές. Αυτό είναι ένα όπλο για όλους μας.</w:t>
      </w:r>
    </w:p>
    <w:p w14:paraId="7B21D7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Κατά τη γνώμη μου, πρέπει να είμαστε υπερήφανοι για το ότι ακολουθήθηκε μια διαδικασία που έφερε αυτό το θέμα στο τραπέζι και που θα επιλυθεί στην κατεύθυνση όλοι όσοι εκ</w:t>
      </w:r>
      <w:r>
        <w:rPr>
          <w:rFonts w:eastAsia="Times New Roman" w:cs="Times New Roman"/>
          <w:szCs w:val="24"/>
        </w:rPr>
        <w:t>πέμπουν να πληρώνουν και όλοι όσοι εκπέμπουν να είναι ελεγχόμενοι από κάθε άποψη -θεσμική, οικονομική, λειτουργική- από πλευράς όρων, από πλευράς εργαζομένων. Αυτό είναι μια πολύ σημαντική τομή που πρέπει να γίνει.</w:t>
      </w:r>
    </w:p>
    <w:p w14:paraId="7B21D7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Ακούστηκε σαν αυτονόητο εδώ -δεν ακουγότα</w:t>
      </w:r>
      <w:r>
        <w:rPr>
          <w:rFonts w:eastAsia="Times New Roman" w:cs="Times New Roman"/>
          <w:szCs w:val="24"/>
        </w:rPr>
        <w:t>ν πριν από μερικούς μήνες- ότι το Σύνταγμα επιβάλλει να φτιαχτεί η πλειοψηφία των 4/5. Είναι υποχρέωση, είναι συνταγματικό πολιτικό ατόπημα -είμαι πολύ προσεκτικός στις λέξεις μου, το είπα δημόσια και στη συνεδρίαση της Διάσκεψης των Προέδρων- ότι ορισμένε</w:t>
      </w:r>
      <w:r>
        <w:rPr>
          <w:rFonts w:eastAsia="Times New Roman" w:cs="Times New Roman"/>
          <w:szCs w:val="24"/>
        </w:rPr>
        <w:t>ς δυνάμεις επί δώδεκα μήνες και ενώ δεν υπήρχαν ουσιαστικές διαφωνίες σε προτεινόμενα πρόσωπα, δεν προσέτρεξαν στο να υπάρχει ΕΣΡ.</w:t>
      </w:r>
    </w:p>
    <w:p w14:paraId="7B21D78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Αν δείτε τον ιδρυτικό νόμου του Εθνικού Συμβουλίου Ραδιοτηλεόρασης, θα διαπιστώσετε ότι δεν έχει κα</w:t>
      </w:r>
      <w:r>
        <w:rPr>
          <w:rFonts w:eastAsia="Times New Roman" w:cs="Times New Roman"/>
          <w:szCs w:val="24"/>
        </w:rPr>
        <w:t>μ</w:t>
      </w:r>
      <w:r>
        <w:rPr>
          <w:rFonts w:eastAsia="Times New Roman" w:cs="Times New Roman"/>
          <w:szCs w:val="24"/>
        </w:rPr>
        <w:t>μία σχέση με όλα τα άλλα τα οποία συζητάμε. Πρέπει να υπάρχει, είτε έτσι, είτε αλλιώς, για να λειτουργεί η δημοκρατία, να ελέγχονται, να ρυθμίζονται, κατά έτος, τα πάγια οικονομικά του στοιχεία, οι συμβάσεις των εργαζομένων και κυρίως το τι εκπέμπουν, το τ</w:t>
      </w:r>
      <w:r>
        <w:rPr>
          <w:rFonts w:eastAsia="Times New Roman" w:cs="Times New Roman"/>
          <w:szCs w:val="24"/>
        </w:rPr>
        <w:t xml:space="preserve">ι βλέπουν τα παιδιά μας, αν είναι ένα πρόγραμμα το οποίο είναι έτσι ή αλλιώς ή αλλιώτικα. Αυτά αναφέρει το Σύνταγμα. </w:t>
      </w:r>
    </w:p>
    <w:p w14:paraId="7B21D7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Αυτά καταστρατήγησε η Κυβέρνηση; Δεν το άκουσα από πουθενά. Όμως, αυτό ήταν υποχρέωση. </w:t>
      </w:r>
    </w:p>
    <w:p w14:paraId="7B21D7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ότι τώρα δεν μπορεί να γίνει αυτή η δουλειά επί</w:t>
      </w:r>
      <w:r>
        <w:rPr>
          <w:rFonts w:eastAsia="Times New Roman" w:cs="Times New Roman"/>
          <w:szCs w:val="24"/>
        </w:rPr>
        <w:t xml:space="preserve"> έντεκα μήνες, καθιστά υπόλογες, μπροστά στον ελληνικό λαό, τις δυνάμεις που δεν προσέτρεξαν. Διότι, επαναλαμβάνω, η ύπαρξή του -και θα ήθελα κάποιος να αντιτείνει ύστερα που θα μιλήσει επ' αυτού- είναι τελείως ανεξάρτητη από την αντιπαράθεση, τη σύγκρουση</w:t>
      </w:r>
      <w:r>
        <w:rPr>
          <w:rFonts w:eastAsia="Times New Roman" w:cs="Times New Roman"/>
          <w:szCs w:val="24"/>
        </w:rPr>
        <w:t xml:space="preserve"> που γίνεται για το τι βάζει ο Υπουργός, για το πόσες άδειες, για το πόσα λεφτά, για τη διαγωνιστική διαδικασία. </w:t>
      </w:r>
    </w:p>
    <w:p w14:paraId="7B21D79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Όλα αυτά θα μπορούσαν να υπάρχουν, όχι ως αυτονόητα ζητήματα, καθώς είναι ζητήματα που υπάρχουν ενστάσεις και αιρέσεις, αλλά λειτουργούντος εν</w:t>
      </w:r>
      <w:r>
        <w:rPr>
          <w:rFonts w:eastAsia="Times New Roman" w:cs="Times New Roman"/>
          <w:szCs w:val="24"/>
        </w:rPr>
        <w:t xml:space="preserve">ός Εθνικού Συμβουλίου Ραδιοτηλεόρασης. Θα ήταν και πάρα πολύ εύκολο να γίνει αυτό το πράγμα. Πρέπει, λοιπόν, να είμαστε σαφείς, πρέπει να πάμε σε Εθνικό Συμβούλιο Ραδιοτηλεόρασης, άμεσα. </w:t>
      </w:r>
    </w:p>
    <w:p w14:paraId="7B21D79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w:t>
      </w:r>
      <w:r>
        <w:rPr>
          <w:rFonts w:eastAsia="Times New Roman" w:cs="Times New Roman"/>
          <w:szCs w:val="24"/>
        </w:rPr>
        <w:t>της Βουλής κ</w:t>
      </w:r>
      <w:r w:rsidRPr="0016359B">
        <w:rPr>
          <w:rFonts w:eastAsia="Times New Roman" w:cs="Times New Roman"/>
          <w:b/>
          <w:szCs w:val="24"/>
        </w:rPr>
        <w:t>. ΣΠΥΡΙΔΩΝ ΛΥΚΟΥΔΗΣ</w:t>
      </w:r>
      <w:r>
        <w:rPr>
          <w:rFonts w:eastAsia="Times New Roman" w:cs="Times New Roman"/>
          <w:szCs w:val="24"/>
        </w:rPr>
        <w:t>)</w:t>
      </w:r>
    </w:p>
    <w:p w14:paraId="7B21D793" w14:textId="77777777" w:rsidR="00B46177" w:rsidRDefault="00C46B70">
      <w:pPr>
        <w:spacing w:after="0" w:line="600" w:lineRule="auto"/>
        <w:ind w:firstLine="720"/>
        <w:jc w:val="both"/>
        <w:rPr>
          <w:rFonts w:eastAsia="Times New Roman" w:cs="Times New Roman"/>
          <w:bCs/>
          <w:szCs w:val="24"/>
        </w:rPr>
      </w:pPr>
      <w:r>
        <w:rPr>
          <w:rFonts w:eastAsia="Times New Roman" w:cs="Times New Roman"/>
          <w:szCs w:val="24"/>
        </w:rPr>
        <w:t xml:space="preserve">Γίνανε οι δύο </w:t>
      </w:r>
      <w:r>
        <w:rPr>
          <w:rFonts w:eastAsia="Times New Roman" w:cs="Times New Roman"/>
          <w:bCs/>
          <w:szCs w:val="24"/>
        </w:rPr>
        <w:t xml:space="preserve">τροπολογίες που ήρθαν από τον Υπουργό. Για τη μεν μία δεν έχει ακουστεί και κάτι, ακριτομυθίες έχουν ακουστεί κατά πόσο το «σύμφωνη γνώμη» είναι για όλο το οικείο άρθρο και όχι μόνο για τον αριθμό των αδειών, </w:t>
      </w:r>
      <w:r>
        <w:rPr>
          <w:rFonts w:eastAsia="Times New Roman" w:cs="Times New Roman"/>
          <w:bCs/>
          <w:szCs w:val="24"/>
        </w:rPr>
        <w:t xml:space="preserve">αλλά και για τα υπόλοιπα. Ο Υπουργός έχει την ευχέρεια, αξιοποιώντας τον διάλογο, να τοποθετηθεί επ' αυτού. Νομίζω ότι είναι αυτονόητο. Είναι στοιχείο της συζήτησης σήμερα. </w:t>
      </w:r>
    </w:p>
    <w:p w14:paraId="7B21D794"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lastRenderedPageBreak/>
        <w:t>Για την άλλη τροπολογία, σε σχέση με το «κατάργηση» και το «αναστολή», επιτρέψτε μ</w:t>
      </w:r>
      <w:r>
        <w:rPr>
          <w:rFonts w:eastAsia="Times New Roman" w:cs="Times New Roman"/>
          <w:bCs/>
          <w:szCs w:val="24"/>
        </w:rPr>
        <w:t>ου να σας πω ότι έχει διαμορφωθεί ένα ψευτοδίλημμα για να αποκρυβούν από ορισμένες πλευρές, από λίγες πλευρές, πράγματα. Δεν εννοώ από τα κόμματα που τιμώ την στάση τους προχθές, που έφτασε να υπάρχει μια πλειοψηφία δεκαέξι με τρεις -</w:t>
      </w:r>
      <w:r>
        <w:rPr>
          <w:rFonts w:eastAsia="Times New Roman"/>
          <w:bCs/>
          <w:szCs w:val="24"/>
        </w:rPr>
        <w:t>οι οποίοι</w:t>
      </w:r>
      <w:r>
        <w:rPr>
          <w:rFonts w:eastAsia="Times New Roman" w:cs="Times New Roman"/>
          <w:bCs/>
          <w:szCs w:val="24"/>
        </w:rPr>
        <w:t xml:space="preserve">, είτε έτσι, </w:t>
      </w:r>
      <w:r>
        <w:rPr>
          <w:rFonts w:eastAsia="Times New Roman" w:cs="Times New Roman"/>
          <w:bCs/>
          <w:szCs w:val="24"/>
        </w:rPr>
        <w:t>είτε αλλιώς, δεν συμμετέχουν στην ψηφοφορία- και άρα να έχει διαμορφωθεί ήδη μια μεγάλη πλειοψηφία για την προταθείσα σύνθεση. Τιμώ τη στάση τους. Τιμώ και τη στάση όσων ακόμα δεν έχουν προστρέξει στο να υπάρξει μια ευρύτατη συναίνεση. Και περιμένω, μέσα α</w:t>
      </w:r>
      <w:r>
        <w:rPr>
          <w:rFonts w:eastAsia="Times New Roman" w:cs="Times New Roman"/>
          <w:bCs/>
          <w:szCs w:val="24"/>
        </w:rPr>
        <w:t xml:space="preserve">πό τη διευκρίνιση του πολιτικού θέματος σήμερα, τη Δευτέρα να μπορούμε να έχουμε μια ευρύτατη λύση. </w:t>
      </w:r>
    </w:p>
    <w:p w14:paraId="7B21D795"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Όμως, δημιουργήθηκε ένα στοιχείο, περίπου, συμβολικό: Αναστολή, λέει, ή κατάργηση; Ποιανού πράγματος αναστολή; Με συγχωρείτε! Είναι καταργημένο αυτό το άρθ</w:t>
      </w:r>
      <w:r>
        <w:rPr>
          <w:rFonts w:eastAsia="Times New Roman" w:cs="Times New Roman"/>
          <w:bCs/>
          <w:szCs w:val="24"/>
        </w:rPr>
        <w:t xml:space="preserve">ρο. Αυτό είναι καταργημένο, διότι λέει μέσα ότι είναι για την πρώτη εφαρμογή, η οποία έγινε και είχε την τύχη που είχε, σε σχέση με τον </w:t>
      </w:r>
      <w:r>
        <w:rPr>
          <w:rFonts w:eastAsia="Times New Roman" w:cs="Times New Roman"/>
          <w:bCs/>
          <w:szCs w:val="24"/>
        </w:rPr>
        <w:lastRenderedPageBreak/>
        <w:t xml:space="preserve">διαγωνισμό. Εννοώ τη δικαστική τύχη, διότι από εκεί και πέρα τα μηνύματα κάθε διαδικασίας είναι πολλαπλά και κάποια από </w:t>
      </w:r>
      <w:r>
        <w:rPr>
          <w:rFonts w:eastAsia="Times New Roman" w:cs="Times New Roman"/>
          <w:bCs/>
          <w:szCs w:val="24"/>
        </w:rPr>
        <w:t>αυτά παραμένουν και διαμορφώνουν και μια συνείδηση στον κόσμο. Παρ</w:t>
      </w:r>
      <w:r>
        <w:rPr>
          <w:rFonts w:eastAsia="Times New Roman" w:cs="Times New Roman"/>
          <w:bCs/>
          <w:szCs w:val="24"/>
        </w:rPr>
        <w:t xml:space="preserve">’ </w:t>
      </w:r>
      <w:r>
        <w:rPr>
          <w:rFonts w:eastAsia="Times New Roman" w:cs="Times New Roman"/>
          <w:bCs/>
          <w:szCs w:val="24"/>
        </w:rPr>
        <w:t xml:space="preserve">όλα αυτά, λέω ότι είχε την τύχη που είχε και άρα, δεν υπάρχει θέμα δεύτερης, τρίτης, τέταρτης εφαρμογής του. </w:t>
      </w:r>
    </w:p>
    <w:p w14:paraId="7B21D796" w14:textId="77777777" w:rsidR="00B46177" w:rsidRDefault="00C46B70">
      <w:pPr>
        <w:spacing w:after="0" w:line="600" w:lineRule="auto"/>
        <w:ind w:firstLine="720"/>
        <w:jc w:val="both"/>
        <w:rPr>
          <w:rFonts w:eastAsia="Times New Roman" w:cs="Times New Roman"/>
          <w:bCs/>
          <w:szCs w:val="24"/>
        </w:rPr>
      </w:pPr>
      <w:r>
        <w:rPr>
          <w:rFonts w:eastAsia="Times New Roman" w:cs="Times New Roman"/>
          <w:bCs/>
          <w:szCs w:val="24"/>
        </w:rPr>
        <w:t xml:space="preserve">Ο ίδιος ο νόμος προέβλεπε ότι ήταν για εκείνη τη στιγμή, δηλαδή για την πρώτη </w:t>
      </w:r>
      <w:r>
        <w:rPr>
          <w:rFonts w:eastAsia="Times New Roman" w:cs="Times New Roman"/>
          <w:bCs/>
          <w:szCs w:val="24"/>
        </w:rPr>
        <w:t>εφαρμογή. Είναι καταργημένο. Και για λόγους σωστούς, νομικούς, προβλέψεων, συμφερόντων και τα λοιπά, μπαίνει η έννοια της αναστολής μέχρι δημοσιεύσεως της απόφασης, το οποίο είναι εύλογο. Θα μπορούσε όλη αυτή η συζήτηση να γίνει, αφού θα είχε δημοσιευθεί η</w:t>
      </w:r>
      <w:r>
        <w:rPr>
          <w:rFonts w:eastAsia="Times New Roman" w:cs="Times New Roman"/>
          <w:bCs/>
          <w:szCs w:val="24"/>
        </w:rPr>
        <w:t xml:space="preserve"> απόφαση. Θα ήταν πιο σωστό.</w:t>
      </w:r>
    </w:p>
    <w:p w14:paraId="7B21D797" w14:textId="77777777" w:rsidR="00B46177" w:rsidRDefault="00C46B70">
      <w:pPr>
        <w:spacing w:after="0" w:line="600" w:lineRule="auto"/>
        <w:ind w:firstLine="720"/>
        <w:jc w:val="both"/>
        <w:rPr>
          <w:rFonts w:eastAsia="Times New Roman" w:cs="Times New Roman"/>
          <w:szCs w:val="24"/>
        </w:rPr>
      </w:pPr>
      <w:r>
        <w:rPr>
          <w:rFonts w:eastAsia="Times New Roman" w:cs="Times New Roman"/>
          <w:bCs/>
          <w:szCs w:val="24"/>
        </w:rPr>
        <w:t>Σήμερα παρουσιάζεται μια Βουλή, επιτρέψτε μου να σας πω, όπου συζητάμε και νομοθετούμε επί διαρροής δημοσιογραφικών πληροφοριών. Δεν μας τιμά, αλλά όταν είναι δεδομένο πως η απόφαση μετά από έναν, δύο μήνες, τουλάχιστον, θα δημ</w:t>
      </w:r>
      <w:r>
        <w:rPr>
          <w:rFonts w:eastAsia="Times New Roman" w:cs="Times New Roman"/>
          <w:bCs/>
          <w:szCs w:val="24"/>
        </w:rPr>
        <w:t>οσιευθεί, αντιλαμβανόμαστε όλοι ότι το μείζον πολιτικό θέμα που είχε ανακύψει, θα έπρεπε με έναν τρόπο να έρθει στην επιφάνεια, να συζητηθεί και να υπάρξει τομή.</w:t>
      </w:r>
    </w:p>
    <w:p w14:paraId="7B21D79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Άρα, με αυτήν την έννοια, αυτά τα δυο κεντρικά θέματα τα οποία μπαίνουν από την ίδια την απόφα</w:t>
      </w:r>
      <w:r>
        <w:rPr>
          <w:rFonts w:eastAsia="Times New Roman" w:cs="Times New Roman"/>
          <w:szCs w:val="24"/>
        </w:rPr>
        <w:t xml:space="preserve">ση του Συμβουλίου της Επικρατείας, αλλά μπήκαν και από πολιτικές δυνάμεις που έχουν τις αμφιβολίες τους </w:t>
      </w:r>
      <w:r>
        <w:rPr>
          <w:rFonts w:eastAsia="Times New Roman" w:cs="Times New Roman"/>
          <w:szCs w:val="24"/>
        </w:rPr>
        <w:t>–</w:t>
      </w: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«Δεν είστε τόσο φερέγγυοι, όσο ήμασταν εμείς είκοσι επτά χρόνια γι’ αυτό αμφισβητούμε, θα κάνετε κάποιο κόλπο σε ένα μήνα» το λέω έτσι για να χαλ</w:t>
      </w:r>
      <w:r>
        <w:rPr>
          <w:rFonts w:eastAsia="Times New Roman" w:cs="Times New Roman"/>
          <w:szCs w:val="24"/>
        </w:rPr>
        <w:t xml:space="preserve">αρώσουμε λιγάκι-, αλλά να τα δεχθώ, τα δεχόμαστε όλα και γίνονται αυτές οι τροποποιήσεις. </w:t>
      </w:r>
    </w:p>
    <w:p w14:paraId="7B21D79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υπάρχει πλέον ούτε φύλλο συκής. Επιτρέψτε μου να πω πως θα πρέπει να προχωρήσουμε, θα πρέπει να προχωρήσουμε το σήμα που δόθηκε και προς τα συμφέροντα και προς τ</w:t>
      </w:r>
      <w:r>
        <w:rPr>
          <w:rFonts w:eastAsia="Times New Roman" w:cs="Times New Roman"/>
          <w:szCs w:val="24"/>
        </w:rPr>
        <w:t>ην κοινωνία ότι θα προχωρήσει το πολιτικό σύστημα έξω από λογικές υποταγής σε επιχειρηματικά συμφέροντα και έξω από λογικές που σπρώχνουμε οι ίδιοι να αποφασίζουν οι δικαστές για την πολιτική. Και ευτυχώς, δεν υπάρχουν αντιλήψεις στρατηγικής «καθαρών χεριώ</w:t>
      </w:r>
      <w:r>
        <w:rPr>
          <w:rFonts w:eastAsia="Times New Roman" w:cs="Times New Roman"/>
          <w:szCs w:val="24"/>
        </w:rPr>
        <w:t>ν», όπως υπήρχαν στην Ιταλία.</w:t>
      </w:r>
    </w:p>
    <w:p w14:paraId="7B21D79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Μην υποσκάπτουμε, μην πριονίζουμε το κλαρί που καθόμαστε όλοι πάνω, όλα τα κόμματα, όλο το πολιτικό σύστημα. Ο νοών νοείτο. Τις ευθύνες και τις αποφάσεις θα τις πάρουμε εμείς, ακούγοντας πλήρως το τι λέει η δικαστική αρχή, βλέ</w:t>
      </w:r>
      <w:r>
        <w:rPr>
          <w:rFonts w:eastAsia="Times New Roman" w:cs="Times New Roman"/>
          <w:szCs w:val="24"/>
        </w:rPr>
        <w:t xml:space="preserve">ποντας και γνωρίζοντας πλήρως τι λένε και τι αντιπαρατίθενται και τι σκοπούς έχουν τα συμφέροντα. Και βεβαίως, θα υπάρξει μια αρμονική συνεργασία με το Εθνικό Συμβούλιο Ραδιοτηλεόρασης. </w:t>
      </w:r>
    </w:p>
    <w:p w14:paraId="7B21D79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κλείνω με αυτό, κύριε Πρόεδρε, και ευχαριστώ για την ευχέρεια του</w:t>
      </w:r>
      <w:r>
        <w:rPr>
          <w:rFonts w:eastAsia="Times New Roman" w:cs="Times New Roman"/>
          <w:szCs w:val="24"/>
        </w:rPr>
        <w:t xml:space="preserve"> χρόνου που μου δώσατε: Παρεξηγήθηκε ο Υπουργός, ο Νίκος ο Παππάς επειδή σε συνεντεύξεις του χθες και σήμερα είπε: «Η δική μου άποψη όμως, εγώ επιμένω είναι τέσσερις». Εγώ λέω από εδώ και επιμένω ότι πρέπει να είναι τρεις –το λέω για να κάνουμε συζήτηση έτ</w:t>
      </w:r>
      <w:r>
        <w:rPr>
          <w:rFonts w:eastAsia="Times New Roman" w:cs="Times New Roman"/>
          <w:szCs w:val="24"/>
        </w:rPr>
        <w:t>σι-, διότι τόσο έλεγαν όλα τα ντοκουμέντα, που σας είχα παρουσιάσει, το 2008 στο συνέδριο του ΣΕΒ που είχε γίνει και είναι οι εισηγήσεις των κυρίων που τώρα προΐστανται της Ένωσης Ιδιοκτητών των Καναλιών. Αυτό, με την έννοια καμία Φλωρεντία, κανένα ψηφιακό</w:t>
      </w:r>
      <w:r>
        <w:rPr>
          <w:rFonts w:eastAsia="Times New Roman" w:cs="Times New Roman"/>
          <w:szCs w:val="24"/>
        </w:rPr>
        <w:t xml:space="preserve"> εύρος. Και </w:t>
      </w:r>
      <w:r>
        <w:rPr>
          <w:rFonts w:eastAsia="Times New Roman" w:cs="Times New Roman"/>
          <w:szCs w:val="24"/>
        </w:rPr>
        <w:lastRenderedPageBreak/>
        <w:t>προφανώς το ψηφιακό εύρος χωράει περισσότερα, είναι προφανέστατο, αλλά έχει σχέση με το αν θα σπρώξουμε.</w:t>
      </w:r>
    </w:p>
    <w:p w14:paraId="7B21D79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Τελικά μπορεί να είναι παραπάνω, πράγματι, να γίνει μια συζήτηση, μια αντιπαράθεση, να γνωμοδοτήσει το ΕΣΡ -και όχι μόνο να γνωμοδοτήσει, α</w:t>
      </w:r>
      <w:r>
        <w:rPr>
          <w:rFonts w:eastAsia="Times New Roman" w:cs="Times New Roman"/>
          <w:szCs w:val="24"/>
        </w:rPr>
        <w:t xml:space="preserve">λλά να έχει και την τελική απόφαση όπως είναι σαφές από την διάταξη που έρχεται-, αλλά τα κόμματα, το Υπουργείο, εμείς ως άτομα στο δημόσιο διάλογο που θα γίνει, έχουμε άποψη. </w:t>
      </w:r>
    </w:p>
    <w:p w14:paraId="7B21D79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Δηλαδή άκουσα μια κυρία του Εθνικού Συμβουλίου Ραδιοτηλεόρασης που είπε να γίνο</w:t>
      </w:r>
      <w:r>
        <w:rPr>
          <w:rFonts w:eastAsia="Times New Roman" w:cs="Times New Roman"/>
          <w:szCs w:val="24"/>
        </w:rPr>
        <w:t>υν δώδεκα, δεκαέξι. Ε, τα δεκαπέντε από αυτά, να τα βρούμε με κλήρο, οδηγούνται στη διαπλοκή νομοτελειακά. Διότι δεν μπορούν να ζήσουν με τα 150 εκατομμύρια που είναι η πίτα η διαφημιστική, εάν θέλουν να έχουν τετρακόσιους εργαζόμενους, εάν θέλουν να μην έ</w:t>
      </w:r>
      <w:r>
        <w:rPr>
          <w:rFonts w:eastAsia="Times New Roman" w:cs="Times New Roman"/>
          <w:szCs w:val="24"/>
        </w:rPr>
        <w:t xml:space="preserve">χουν συνθήκες γαλέρας. </w:t>
      </w:r>
    </w:p>
    <w:p w14:paraId="7B21D79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Και να με ακούν τώρα οι εργαζόμενοι, με τους οποίους μιλήσαμε σε καθεστώς πίεσης και έντασης -διότι έτσι κανείς πρέπει να μιλάει, όταν ο άλλος αισθάνεται ότι πάει να γίνει άνεργος-, και τους καταλάβαμε </w:t>
      </w:r>
      <w:r>
        <w:rPr>
          <w:rFonts w:eastAsia="Times New Roman" w:cs="Times New Roman"/>
          <w:szCs w:val="24"/>
        </w:rPr>
        <w:lastRenderedPageBreak/>
        <w:t>απολύτως, όταν επικρέματο αυτό</w:t>
      </w:r>
      <w:r>
        <w:rPr>
          <w:rFonts w:eastAsia="Times New Roman" w:cs="Times New Roman"/>
          <w:szCs w:val="24"/>
        </w:rPr>
        <w:t xml:space="preserve"> που λεγόταν ότι θα να πέσει «μαύρο» σε κανάλια κ.λπ.</w:t>
      </w:r>
      <w:r>
        <w:rPr>
          <w:rFonts w:eastAsia="Times New Roman" w:cs="Times New Roman"/>
          <w:szCs w:val="24"/>
        </w:rPr>
        <w:t>.</w:t>
      </w:r>
      <w:r>
        <w:rPr>
          <w:rFonts w:eastAsia="Times New Roman" w:cs="Times New Roman"/>
          <w:szCs w:val="24"/>
        </w:rPr>
        <w:t xml:space="preserve"> Να ακούν ότι δεν μπορούν να ζήσουν κανάλια δέκα, δώδεκα, δεκαέξι στην Ελλάδα. </w:t>
      </w:r>
    </w:p>
    <w:p w14:paraId="7B21D79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Και θα πρέπει κάθε υπεύθυνη πολιτική δύναμη, αντί να λέει το απίστευτο και απολίτικο θέσφατο «αυτά θα τα κρίνει η αγορά»,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να κλείνει το μάτι, να είναι μια δυο και τρία κατοστάρικα, να ξημεροβραδιάζονται οι εργαζόμενοι και να είναι κατωτάτου επιπέδου το πρόγραμμα το οποίο θα δίνουν, είναι ευκαιρία, έτσι όπως έγινε αυτό που έγινε, που εμπεριέχει και στοιχεία υποχώρησης </w:t>
      </w:r>
      <w:r>
        <w:rPr>
          <w:rFonts w:eastAsia="Times New Roman" w:cs="Times New Roman"/>
          <w:szCs w:val="24"/>
        </w:rPr>
        <w:t>από πλευράς της Κυβέρνησης, είναι μεγάλη ευκαιρία λοιπόν, για όλους μας να δώσουμε λύσεις μεσομαρκοπρόθεσμες υπέρ των συμφερόντων της χώρας, υπέρ των συμφερόντων της ενημέρωσης, του πλουραλισμού, των εργαζόμενων και να φύγουμε από τα διλήμματα και να φύγου</w:t>
      </w:r>
      <w:r>
        <w:rPr>
          <w:rFonts w:eastAsia="Times New Roman" w:cs="Times New Roman"/>
          <w:szCs w:val="24"/>
        </w:rPr>
        <w:t xml:space="preserve">με από τη διαπλοκή και να φύγει και το πολιτικό σύστημα από την ομηρία στους καναλάρχες. </w:t>
      </w:r>
    </w:p>
    <w:p w14:paraId="7B21D7A0"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B21D7A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Η συνάδελφος κ. Ζωή Λιβανίου από το ΣΥΡΙΖΑ έχει τον λόγο.</w:t>
      </w:r>
    </w:p>
    <w:p w14:paraId="7B21D7A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ΖΩΗ ΛΙΒΑΝΙΟΥ:</w:t>
      </w:r>
      <w:r>
        <w:rPr>
          <w:rFonts w:eastAsia="Times New Roman" w:cs="Times New Roman"/>
          <w:szCs w:val="24"/>
        </w:rPr>
        <w:t xml:space="preserve"> Ευχαριστώ, κύριε Π</w:t>
      </w:r>
      <w:r>
        <w:rPr>
          <w:rFonts w:eastAsia="Times New Roman" w:cs="Times New Roman"/>
          <w:szCs w:val="24"/>
        </w:rPr>
        <w:t>ρόεδρε.</w:t>
      </w:r>
    </w:p>
    <w:p w14:paraId="7B21D7A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τελευταίο διάστημα η επικαιρότητα ασχολείται σε μεγάλο βαθμό με ένα δημόσιο αγαθό και τον τρόπο που αυτό παραχωρείται προς χρήση και αξιοποιείται από το ελληνικό κράτος. Ο λόγος για τις τηλεοπτικές άδ</w:t>
      </w:r>
      <w:r>
        <w:rPr>
          <w:rFonts w:eastAsia="Times New Roman" w:cs="Times New Roman"/>
          <w:szCs w:val="24"/>
        </w:rPr>
        <w:t>ειες και τον ν.4339/2015 ή «νόμο Παππά», όπως αποκαλείται.</w:t>
      </w:r>
    </w:p>
    <w:p w14:paraId="7B21D7A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νόμος αυτός, περιλαμβανομένου και του άρθρου 2Α, του οποίου την αναστολή συζητάμε σήμερα, ψηφίστηκε από τη Βουλή των Ελλήνων, προκειμένου επιτέλους να τεθούν κανόνες στο ραδιοτηλεοπτικό τοπίο, να</w:t>
      </w:r>
      <w:r>
        <w:rPr>
          <w:rFonts w:eastAsia="Times New Roman" w:cs="Times New Roman"/>
          <w:szCs w:val="24"/>
        </w:rPr>
        <w:t xml:space="preserve"> πληρώσουν για την άδεια χρήσης όσοι επιθυμούν να δραστηριοποιηθούν επιχειρηματικά, αποκομίζοντας κέρδη, αξιοποιώντας περιουσιακά στοιχεία του </w:t>
      </w:r>
      <w:r>
        <w:rPr>
          <w:rFonts w:eastAsia="Times New Roman" w:cs="Times New Roman"/>
          <w:szCs w:val="24"/>
        </w:rPr>
        <w:t>δ</w:t>
      </w:r>
      <w:r>
        <w:rPr>
          <w:rFonts w:eastAsia="Times New Roman" w:cs="Times New Roman"/>
          <w:szCs w:val="24"/>
        </w:rPr>
        <w:t>ημοσίου.</w:t>
      </w:r>
    </w:p>
    <w:p w14:paraId="7B21D7A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 αυτό το διάστημα ζούμε σουρεαλιστικές σκηνές με πρωταγωνιστές όσους εθιμοτυπικά διατηρούν </w:t>
      </w:r>
      <w:r>
        <w:rPr>
          <w:rFonts w:eastAsia="Times New Roman" w:cs="Times New Roman"/>
          <w:szCs w:val="24"/>
        </w:rPr>
        <w:t>τηλεοπτικούς σταθμούς και μια αντιπολιτευτική συστοιχίας με προεξάρχοντες εκπροσώπους κομμάτων που απολάμβαναν όλα αυτά τα χρόνια τη συστηματική και άνευ ορίων προσωπική τους προβολή στις τηλεοπτικές οθόνες. Όσο περισσότερο εμφανιζόταν ένας πολιτικός στους</w:t>
      </w:r>
      <w:r>
        <w:rPr>
          <w:rFonts w:eastAsia="Times New Roman" w:cs="Times New Roman"/>
          <w:szCs w:val="24"/>
        </w:rPr>
        <w:t xml:space="preserve"> ιδιωτικούς τηλεοπτικούς σταθμούς τόσο μεγαλύτερη η επίθεση που αναπτύσσει εναντίον του συγκεκριμένου νόμου.</w:t>
      </w:r>
    </w:p>
    <w:p w14:paraId="7B21D7A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όλη δημόσια συζήτηση αποκαλύπτει τις πραγματικές προθέσεις και τα πραγματικά συμφέροντα προσώπων και πολιτικών φορέων που ευθύνονται στο ακέραιο </w:t>
      </w:r>
      <w:r>
        <w:rPr>
          <w:rFonts w:eastAsia="Times New Roman" w:cs="Times New Roman"/>
          <w:szCs w:val="24"/>
        </w:rPr>
        <w:t>για την κατάσταση στην οποία βρίσκεται σήμερα η χώρα.</w:t>
      </w:r>
    </w:p>
    <w:p w14:paraId="7B21D7A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Αξιωματική Αντιπολίτευση και μάλιστα ο σημερινός της Πρόεδρος τα προηγούμενα χρόνια είχε την ευχέρεια τόσο εκείνος όσο και ολόκληρη η οικογένειά του τον μεγαλύτερο χρόνο προσωπικής προβολής από όσο εί</w:t>
      </w:r>
      <w:r>
        <w:rPr>
          <w:rFonts w:eastAsia="Times New Roman" w:cs="Times New Roman"/>
          <w:szCs w:val="24"/>
        </w:rPr>
        <w:t>χαν από το 2010 ο ΣΥΡΙΖΑ και το ΚΚΕ μαζί.</w:t>
      </w:r>
    </w:p>
    <w:p w14:paraId="7B21D7A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Ποιο είναι αλήθεια το αίτημά του; Να μην αποφασίζει ο εκάστοτε αρμόδιος Υπουργός τον αριθμό των τηλεοπτικών αδειών, αλλά το Εθνικό Ραδιοτηλεοπτικό Συμβούλιο, που με δική του ευθύνη δεν συστήνεται. Να μην αποκομίζει</w:t>
      </w:r>
      <w:r>
        <w:rPr>
          <w:rFonts w:eastAsia="Times New Roman" w:cs="Times New Roman"/>
          <w:szCs w:val="24"/>
        </w:rPr>
        <w:t xml:space="preserve"> το κράτος αντίτιμο για την εκμετάλλευση ενός δημόσιου αγαθού, να δίνονται όσες άδειες ζητούν οι υποψήφιοι, να μην κλείσουν κανάλια, ενώ υποστήριξε με θέρμη το κλείσιμο της δημόσιας ραδιοτηλεόρασης.</w:t>
      </w:r>
    </w:p>
    <w:p w14:paraId="7B21D7A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Κατηγορεί τη σημερινή Κυβέρνηση για προσπάθεια διαμόρφωση</w:t>
      </w:r>
      <w:r>
        <w:rPr>
          <w:rFonts w:eastAsia="Times New Roman" w:cs="Times New Roman"/>
          <w:szCs w:val="24"/>
        </w:rPr>
        <w:t>ς πελατειακών σχέσεων με το επιχείρημά ότι πραγματοποίησε διαγωνισμό για την παραχώρηση δημόσιου αγαθού. Αρνείται ακόμη και σήμερα να συναινέσει στη σύσταση του ΕΣΡ, αλλά υποστηρίζει ότι μόνον αυτό είναι αρμόδιο να αποφασίσει.</w:t>
      </w:r>
    </w:p>
    <w:p w14:paraId="7B21D7A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σαφής </w:t>
      </w:r>
      <w:r>
        <w:rPr>
          <w:rFonts w:eastAsia="Times New Roman" w:cs="Times New Roman"/>
          <w:szCs w:val="24"/>
        </w:rPr>
        <w:t xml:space="preserve">σε όλον τον κόσμο. Η Αντιπολίτευση δεν θέλει να χάσουν ούτε να πληρώσουν σχετικό αντίτιμο οι ιδιοκτήτες τηλεοπτικών σταθμών με τους οποίους συνυπήρξε όλα τα προηγούμενα χρόνια. Είναι πρόθυμη να δεχτεί κάθε μέτρο που πλήττει τη συντριπτική πλειοψηφία του </w:t>
      </w:r>
      <w:r>
        <w:rPr>
          <w:rFonts w:eastAsia="Times New Roman" w:cs="Times New Roman"/>
          <w:szCs w:val="24"/>
        </w:rPr>
        <w:lastRenderedPageBreak/>
        <w:t>ελ</w:t>
      </w:r>
      <w:r>
        <w:rPr>
          <w:rFonts w:eastAsia="Times New Roman" w:cs="Times New Roman"/>
          <w:szCs w:val="24"/>
        </w:rPr>
        <w:t xml:space="preserve">ληνικού λαού, όπως είναι η διάλυση των εργασιακών σχέσεων, όχι όμως να δεχτεί να χάσουν έστω στο ελάχιστο οι ισχυροί αυτού του τόπου και του τοπίου, θα έλεγα. Δεν μπορεί να ανεχτεί ότι υπάρχει μια Κυβέρνηση που απαιτεί να πληρώσουν οι έχοντες, που απαιτεί </w:t>
      </w:r>
      <w:r>
        <w:rPr>
          <w:rFonts w:eastAsia="Times New Roman" w:cs="Times New Roman"/>
          <w:szCs w:val="24"/>
        </w:rPr>
        <w:t>να πληρώσουν όλοι αυτοί που πριν από την κρίση έκαναν χρυσές δουλειές με όλες τις κυβερνήσεις.</w:t>
      </w:r>
    </w:p>
    <w:p w14:paraId="7B21D7A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Επικαλείται σήμερα το Σύνταγμα και δικαστικές αποφάσεις, που δεν έχουν ακόμα δημοσιοποιηθεί, για να δούμε το σκεπτικό, ζητώντας να διαιωνιστεί το καθεστώς ελεύθε</w:t>
      </w:r>
      <w:r>
        <w:rPr>
          <w:rFonts w:eastAsia="Times New Roman" w:cs="Times New Roman"/>
          <w:szCs w:val="24"/>
        </w:rPr>
        <w:t>ρης αξιοποίησης δημοσίου αγαθού, ένα κόμμα που θεωρεί ότι η υγεία και η παιδεία είναι αγαθά για τα οποία ο λαός πρέπει να πληρώνει, που θεωρεί την εργασία ευγενική παραχώρηση και χάρη των εργοδοτών προς τους εργαζόμενους, που αμφισβητεί στην πράξη την υποχ</w:t>
      </w:r>
      <w:r>
        <w:rPr>
          <w:rFonts w:eastAsia="Times New Roman" w:cs="Times New Roman"/>
          <w:szCs w:val="24"/>
        </w:rPr>
        <w:t xml:space="preserve">ρέωση της πολιτείας να παρέχει συντάξεις, που θεωρεί υπεράσπιση της </w:t>
      </w:r>
      <w:r>
        <w:rPr>
          <w:rFonts w:eastAsia="Times New Roman" w:cs="Times New Roman"/>
          <w:szCs w:val="24"/>
        </w:rPr>
        <w:t>δ</w:t>
      </w:r>
      <w:r>
        <w:rPr>
          <w:rFonts w:eastAsia="Times New Roman" w:cs="Times New Roman"/>
          <w:szCs w:val="24"/>
        </w:rPr>
        <w:t>ημοκρατίας τη μη διενέργεια διαγωνισμού για τις τηλεοπτικές άδειες.</w:t>
      </w:r>
    </w:p>
    <w:p w14:paraId="7B21D7A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άλλη αντίληψη. Εμείς επιμένουμε ότι το Δημόσιο οφείλει να έχει το υψηλότερο δυνατό έσοδο από την </w:t>
      </w:r>
      <w:r>
        <w:rPr>
          <w:rFonts w:eastAsia="Times New Roman" w:cs="Times New Roman"/>
          <w:szCs w:val="24"/>
        </w:rPr>
        <w:t>παραχώρηση των τηλεοπτικών αδειών. Επιμένουμε ότι ο νόμος στο σύνολό του εξυπηρετεί το δημόσιο όφελος, φέρνει επιτέλους σημαντικά δημόσια έσοδα στο κράτος στην πιο δύσκολη οικονομική συγκυρία και έχουμε χρέος να επιμείνουμε στην είσπραξη αυτών των εσόδων κ</w:t>
      </w:r>
      <w:r>
        <w:rPr>
          <w:rFonts w:eastAsia="Times New Roman" w:cs="Times New Roman"/>
          <w:szCs w:val="24"/>
        </w:rPr>
        <w:t>αι στη ρύθμιση του ραδιοτηλεοπτικού χώρου.</w:t>
      </w:r>
    </w:p>
    <w:p w14:paraId="7B21D7A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ίσως να είναι μια πολιτική απόφαση. Η άρνηση της Νέας Δημοκρατίας στη σύσταση του ΕΣΡ είναι μια προκλητική.</w:t>
      </w:r>
    </w:p>
    <w:p w14:paraId="7B21D7AE" w14:textId="77777777" w:rsidR="00B46177" w:rsidRDefault="00C46B70">
      <w:pPr>
        <w:spacing w:after="0" w:line="600" w:lineRule="auto"/>
        <w:ind w:firstLine="720"/>
        <w:jc w:val="both"/>
        <w:rPr>
          <w:rFonts w:eastAsia="Times New Roman"/>
          <w:szCs w:val="24"/>
        </w:rPr>
      </w:pPr>
      <w:r>
        <w:rPr>
          <w:rFonts w:eastAsia="Times New Roman"/>
          <w:szCs w:val="24"/>
        </w:rPr>
        <w:t>Όσο κι αν προσπαθείτε, όσο κι αν αγωνιάτε εσείς και οι φίλοι σας, η Κυβέρνηση έχει τη</w:t>
      </w:r>
      <w:r>
        <w:rPr>
          <w:rFonts w:eastAsia="Times New Roman"/>
          <w:szCs w:val="24"/>
        </w:rPr>
        <w:t>ν ευθύνη και την υποχρέωση να προασπίσει το δημόσιο συμφέρον. Έχει την υποχρέωση να ζητήσει αντίτιμο από όσους εκμεταλλεύονται δημόσια περιουσία και προσπορίζουν κέρδη. Έχει το δικαίωμα και την υποχρέωση να προχωρήσει χωρίς συμβιβασμούς και συνεννοήσεις με</w:t>
      </w:r>
      <w:r>
        <w:rPr>
          <w:rFonts w:eastAsia="Times New Roman"/>
          <w:szCs w:val="24"/>
        </w:rPr>
        <w:t xml:space="preserve"> όσους παραδοσιακά εσείς δεν αγγίζατε. Η σχέση διαπλοκής και συμπόρευσης, οικονομικών και πολιτικών συμφερόντων μιας μικρής ολιγαρχίας </w:t>
      </w:r>
      <w:r>
        <w:rPr>
          <w:rFonts w:eastAsia="Times New Roman"/>
          <w:szCs w:val="24"/>
        </w:rPr>
        <w:lastRenderedPageBreak/>
        <w:t>τελείωσε. Τώρα προηγείται το συμφέρον του λαού, της χώρας, του πλουραλισμού, της δημοκρατίας και κυρίως, του πολιτισμού.</w:t>
      </w:r>
    </w:p>
    <w:p w14:paraId="7B21D7AF"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B21D7B0"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w:t>
      </w:r>
    </w:p>
    <w:p w14:paraId="7B21D7B1" w14:textId="77777777" w:rsidR="00B46177" w:rsidRDefault="00C46B70">
      <w:pPr>
        <w:spacing w:after="0" w:line="600" w:lineRule="auto"/>
        <w:ind w:firstLine="720"/>
        <w:jc w:val="both"/>
        <w:rPr>
          <w:rFonts w:eastAsia="Times New Roman"/>
          <w:szCs w:val="24"/>
        </w:rPr>
      </w:pPr>
      <w:r>
        <w:rPr>
          <w:rFonts w:eastAsia="Times New Roman"/>
          <w:szCs w:val="24"/>
        </w:rPr>
        <w:t>Τον λόγο έχει ο συνάδελφος κ. Γεώργιος Κουμουτσάκος από τη Νέα Δημοκρατία.</w:t>
      </w:r>
    </w:p>
    <w:p w14:paraId="7B21D7B2" w14:textId="77777777" w:rsidR="00B46177" w:rsidRDefault="00C46B70">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Ευχαριστώ, κύριε Πρόεδρε.</w:t>
      </w:r>
    </w:p>
    <w:p w14:paraId="7B21D7B3"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σήμερα εδώ,</w:t>
      </w:r>
      <w:r>
        <w:rPr>
          <w:rFonts w:eastAsia="Times New Roman"/>
          <w:szCs w:val="24"/>
        </w:rPr>
        <w:t xml:space="preserve"> </w:t>
      </w:r>
      <w:r>
        <w:rPr>
          <w:rFonts w:eastAsia="Times New Roman"/>
          <w:szCs w:val="24"/>
        </w:rPr>
        <w:t>με</w:t>
      </w:r>
      <w:r>
        <w:rPr>
          <w:rFonts w:eastAsia="Times New Roman"/>
          <w:szCs w:val="24"/>
        </w:rPr>
        <w:t xml:space="preserve"> αγωνία που δεν κρύβεται, η Κυβέρνηση προσπαθεί να διαχειριστεί την παταγώδη πολιτική, νομική και ηθική ήττα που έχει υποστεί στο θέμα της ρύθμισης του ραδιοτηλεοπτικού τοπίου. Αλλά, αυτό επιχειρεί να το κάνει όχι με σεμνότητα και ταπεινότητα, όχι με συν</w:t>
      </w:r>
      <w:r>
        <w:rPr>
          <w:rFonts w:eastAsia="Times New Roman"/>
          <w:szCs w:val="24"/>
        </w:rPr>
        <w:t>αίσθηση της ήττας που έχει υποστεί, αλλά προσέρχεται εδώ με αλαζονεία και προκλητικότητα, επιτιθέμενη στην Αντιπολίτευση.</w:t>
      </w:r>
    </w:p>
    <w:p w14:paraId="7B21D7B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Κυρίες και κύριοι της Κυβέρνησης, ενώ σήμερα παίζεται και ακούγεται στην Αίθουσα αυτή ένα επικήδειο ρέκβιεμ της πρωτοβουλίας σας, το ο</w:t>
      </w:r>
      <w:r>
        <w:rPr>
          <w:rFonts w:eastAsia="Times New Roman"/>
          <w:szCs w:val="24"/>
        </w:rPr>
        <w:t xml:space="preserve">ποίο το ακούν όλοι </w:t>
      </w:r>
      <w:r>
        <w:rPr>
          <w:rFonts w:eastAsia="Times New Roman"/>
          <w:szCs w:val="24"/>
        </w:rPr>
        <w:t xml:space="preserve">εντός </w:t>
      </w:r>
      <w:r>
        <w:rPr>
          <w:rFonts w:eastAsia="Times New Roman"/>
          <w:szCs w:val="24"/>
        </w:rPr>
        <w:t xml:space="preserve">και </w:t>
      </w:r>
      <w:r>
        <w:rPr>
          <w:rFonts w:eastAsia="Times New Roman"/>
          <w:szCs w:val="24"/>
        </w:rPr>
        <w:t>εκτός</w:t>
      </w:r>
      <w:r>
        <w:rPr>
          <w:rFonts w:eastAsia="Times New Roman"/>
          <w:szCs w:val="24"/>
        </w:rPr>
        <w:t xml:space="preserve">, εσείς φαντασιώνεστε ότι αυτό που ακούγεται δεν είναι ρέκβιεμ αλλά είναι </w:t>
      </w:r>
      <w:r>
        <w:rPr>
          <w:rFonts w:eastAsia="Times New Roman"/>
          <w:szCs w:val="24"/>
        </w:rPr>
        <w:t>Βαγ</w:t>
      </w:r>
      <w:r>
        <w:rPr>
          <w:rFonts w:eastAsia="Times New Roman"/>
          <w:szCs w:val="24"/>
        </w:rPr>
        <w:t>κ</w:t>
      </w:r>
      <w:r>
        <w:rPr>
          <w:rFonts w:eastAsia="Times New Roman"/>
          <w:szCs w:val="24"/>
        </w:rPr>
        <w:t>νερικές Β</w:t>
      </w:r>
      <w:r>
        <w:rPr>
          <w:rFonts w:eastAsia="Times New Roman"/>
          <w:szCs w:val="24"/>
        </w:rPr>
        <w:t>αλκυρίες και κάνετε επιθέσεις στην Αξιωματική Αντιπολίτευση για το αδιέξοδο, στο οποίο βάλατε εσείς τον εαυτό σας. Κοιτάξτε, οι αντεπιθ</w:t>
      </w:r>
      <w:r>
        <w:rPr>
          <w:rFonts w:eastAsia="Times New Roman"/>
          <w:szCs w:val="24"/>
        </w:rPr>
        <w:t>έσεις των απελπισμένων κάνουν την ήττα τους πανωλεθρία. Προσέξτε το αυτό.</w:t>
      </w:r>
    </w:p>
    <w:p w14:paraId="7B21D7B5"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το ζήτημα της ρύθμισης του ραδιοτηλεοπτικού τοπίου είναι πρωτίστως και πάνω από όλα μείζον ζήτημα δημοκρατίας, αφού είναι άρρηκτα συνδεδεμένο με την ανε</w:t>
      </w:r>
      <w:r>
        <w:rPr>
          <w:rFonts w:eastAsia="Times New Roman"/>
          <w:szCs w:val="24"/>
        </w:rPr>
        <w:t xml:space="preserve">μπόδιστη, αχειραγώγητη ενημέρωση, με την πολυφωνία. Και αυτό στη δημοκρατία δεν αποτιμάται με χρήματα. Η ελευθερία της ενημέρωσης δεν έχει τιμή. </w:t>
      </w:r>
    </w:p>
    <w:p w14:paraId="7B21D7B6" w14:textId="77777777" w:rsidR="00B46177" w:rsidRDefault="00C46B70">
      <w:pPr>
        <w:spacing w:after="0" w:line="600" w:lineRule="auto"/>
        <w:ind w:firstLine="720"/>
        <w:jc w:val="both"/>
        <w:rPr>
          <w:rFonts w:eastAsia="Times New Roman"/>
          <w:szCs w:val="24"/>
        </w:rPr>
      </w:pPr>
      <w:r>
        <w:rPr>
          <w:rFonts w:eastAsia="Times New Roman"/>
          <w:szCs w:val="24"/>
        </w:rPr>
        <w:t>Αυτή ήταν εξαρχής και η θέση της Νέας Δημοκρατίας. Το μόνο μέλημά μας, ο μόνος μας στόχος, ήταν να διασφαλιστε</w:t>
      </w:r>
      <w:r>
        <w:rPr>
          <w:rFonts w:eastAsia="Times New Roman"/>
          <w:szCs w:val="24"/>
        </w:rPr>
        <w:t>ί με αυτήν τη ρύθμιση η ελεύθερη ενημέρωση και η πολυφωνία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λειτουργίας της δημοκρατίας.</w:t>
      </w:r>
    </w:p>
    <w:p w14:paraId="7B21D7B7"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Αντίθετα, τι είδαμε από την άλλη πλευρά; Μεθοδεύσεις, </w:t>
      </w:r>
      <w:r>
        <w:rPr>
          <w:rFonts w:eastAsia="Times New Roman"/>
          <w:szCs w:val="24"/>
        </w:rPr>
        <w:t xml:space="preserve">γκρίζους </w:t>
      </w:r>
      <w:r>
        <w:rPr>
          <w:rFonts w:eastAsia="Times New Roman"/>
          <w:szCs w:val="24"/>
        </w:rPr>
        <w:t xml:space="preserve">χειρισμούς, θεσμικούς ακροβατισμούς, θεσμικές εκτροπές, με αποκορύφωση την επιρροή </w:t>
      </w:r>
      <w:r>
        <w:rPr>
          <w:rFonts w:eastAsia="Times New Roman"/>
          <w:szCs w:val="24"/>
        </w:rPr>
        <w:t xml:space="preserve">επί </w:t>
      </w:r>
      <w:r>
        <w:rPr>
          <w:rFonts w:eastAsia="Times New Roman"/>
          <w:szCs w:val="24"/>
        </w:rPr>
        <w:t xml:space="preserve">της </w:t>
      </w:r>
      <w:r>
        <w:rPr>
          <w:rFonts w:eastAsia="Times New Roman"/>
          <w:szCs w:val="24"/>
        </w:rPr>
        <w:t>δ</w:t>
      </w:r>
      <w:r>
        <w:rPr>
          <w:rFonts w:eastAsia="Times New Roman"/>
          <w:szCs w:val="24"/>
        </w:rPr>
        <w:t xml:space="preserve">ικαιοσύνης με διαπόμπευση δικαστών μέσα από τον Τύπο που σας στηρίζει σταθερά. Είδαμε ως αποκορύφωση την επίθεση που </w:t>
      </w:r>
      <w:r>
        <w:rPr>
          <w:rFonts w:eastAsia="Times New Roman"/>
          <w:szCs w:val="24"/>
        </w:rPr>
        <w:t>εξαπέλυσε</w:t>
      </w:r>
      <w:r>
        <w:rPr>
          <w:rFonts w:eastAsia="Times New Roman"/>
          <w:szCs w:val="24"/>
        </w:rPr>
        <w:t xml:space="preserve"> κατά του</w:t>
      </w:r>
      <w:r>
        <w:rPr>
          <w:rFonts w:eastAsia="Times New Roman"/>
          <w:szCs w:val="24"/>
        </w:rPr>
        <w:t xml:space="preserve"> </w:t>
      </w:r>
      <w:r>
        <w:rPr>
          <w:rFonts w:eastAsia="Times New Roman"/>
          <w:szCs w:val="24"/>
        </w:rPr>
        <w:t>ανωτά</w:t>
      </w:r>
      <w:r>
        <w:rPr>
          <w:rFonts w:eastAsia="Times New Roman"/>
          <w:szCs w:val="24"/>
        </w:rPr>
        <w:t>το</w:t>
      </w:r>
      <w:r>
        <w:rPr>
          <w:rFonts w:eastAsia="Times New Roman"/>
          <w:szCs w:val="24"/>
        </w:rPr>
        <w:t>υ</w:t>
      </w:r>
      <w:r>
        <w:rPr>
          <w:rFonts w:eastAsia="Times New Roman"/>
          <w:szCs w:val="24"/>
        </w:rPr>
        <w:t xml:space="preserve"> διοικητή δικαστηρίου της χώρας</w:t>
      </w:r>
      <w:r>
        <w:rPr>
          <w:rFonts w:eastAsia="Times New Roman"/>
          <w:szCs w:val="24"/>
        </w:rPr>
        <w:t>,</w:t>
      </w:r>
      <w:r>
        <w:rPr>
          <w:rFonts w:eastAsia="Times New Roman"/>
          <w:szCs w:val="24"/>
        </w:rPr>
        <w:t xml:space="preserve"> αμέσως μετά την απόφαση του Συμβουλίου της Επικρατείας η Κυβερνητική Εκπρό</w:t>
      </w:r>
      <w:r>
        <w:rPr>
          <w:rFonts w:eastAsia="Times New Roman"/>
          <w:szCs w:val="24"/>
        </w:rPr>
        <w:t xml:space="preserve">σωπος, μεταξύ λυγμών και θυμού. </w:t>
      </w:r>
    </w:p>
    <w:p w14:paraId="7B21D7B8" w14:textId="77777777" w:rsidR="00B46177" w:rsidRDefault="00C46B70">
      <w:pPr>
        <w:spacing w:after="0" w:line="600" w:lineRule="auto"/>
        <w:ind w:firstLine="720"/>
        <w:jc w:val="both"/>
        <w:rPr>
          <w:rFonts w:eastAsia="Times New Roman"/>
          <w:szCs w:val="24"/>
        </w:rPr>
      </w:pPr>
      <w:r>
        <w:rPr>
          <w:rFonts w:eastAsia="Times New Roman"/>
          <w:szCs w:val="24"/>
        </w:rPr>
        <w:t>Όλα αυτά, που τα ζούμε τρεις μήνες τώρα, επιβεβαίωσαν ότι μόνος στόχος, μόνος σκοπός της Κυβέρνησης ήταν η χειραγώγηση και ο έλεγχος του ραδιοτηλεοπτικού τοπίου. Πώς; Με τρεις τρόπους. Περιθωριοποίηση ή σχεδόν κατάργηση του</w:t>
      </w:r>
      <w:r>
        <w:rPr>
          <w:rFonts w:eastAsia="Times New Roman"/>
          <w:szCs w:val="24"/>
        </w:rPr>
        <w:t xml:space="preserve"> Εθνικού Ραδιοτηλεοπτικού Συμβουλίου, απόλυτη κυριαρχία ενός στελέχους της Κυβέρνησης, του Υπουργού «καναλάρχη», και περιορισμένος, αυθαίρετα καθορισμένος αριθμός καναλιών. Όλα αυτά έχουν οσμή </w:t>
      </w:r>
      <w:r>
        <w:rPr>
          <w:rFonts w:eastAsia="Times New Roman"/>
          <w:szCs w:val="24"/>
        </w:rPr>
        <w:t xml:space="preserve">αυταρχισμού και </w:t>
      </w:r>
      <w:r>
        <w:rPr>
          <w:rFonts w:eastAsia="Times New Roman"/>
          <w:szCs w:val="24"/>
        </w:rPr>
        <w:t>ολιγαρχικής συμπεριφοράς.</w:t>
      </w:r>
    </w:p>
    <w:p w14:paraId="7B21D7B9" w14:textId="77777777" w:rsidR="00B46177" w:rsidRDefault="00C46B70">
      <w:pPr>
        <w:spacing w:after="0" w:line="600" w:lineRule="auto"/>
        <w:ind w:firstLine="720"/>
        <w:jc w:val="both"/>
        <w:rPr>
          <w:rFonts w:eastAsia="Times New Roman"/>
          <w:szCs w:val="24"/>
        </w:rPr>
      </w:pPr>
      <w:r>
        <w:rPr>
          <w:rFonts w:eastAsia="Times New Roman"/>
          <w:szCs w:val="24"/>
        </w:rPr>
        <w:t xml:space="preserve">Αυτή ήταν η πρόθεση. </w:t>
      </w:r>
      <w:r>
        <w:rPr>
          <w:rFonts w:eastAsia="Times New Roman"/>
          <w:szCs w:val="24"/>
        </w:rPr>
        <w:t>Και μετά; Μετά ήρθε η απόφαση του Συμβουλίου της Επικρατείας και η παταγώδης ήττα της βασικής εμβληματικής πολιτικής σας, όλων των τελευταίων μηνών.</w:t>
      </w:r>
    </w:p>
    <w:p w14:paraId="7B21D7BA"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Και μετά τι κάνει η Κυβέρνηση; Αφού δάκρυσε από θυμό για την απόφαση αυτήν, αφού επιτέθηκε στη </w:t>
      </w:r>
      <w:r>
        <w:rPr>
          <w:rFonts w:eastAsia="Times New Roman"/>
          <w:szCs w:val="24"/>
        </w:rPr>
        <w:t>δ</w:t>
      </w:r>
      <w:r>
        <w:rPr>
          <w:rFonts w:eastAsia="Times New Roman"/>
          <w:szCs w:val="24"/>
        </w:rPr>
        <w:t>ικαιοσύνη μ</w:t>
      </w:r>
      <w:r>
        <w:rPr>
          <w:rFonts w:eastAsia="Times New Roman"/>
          <w:szCs w:val="24"/>
        </w:rPr>
        <w:t xml:space="preserve">ε τρόπο πρωτόγνωρο για την μεταπολιτευτική περίοδο, αφού μετά έκανε παιδαριώδεις χειρισμούς και πρωτοβουλίες δήθεν για τη σύσταση και ανασύσταση του Εθνικού Συμβουλίου Ραδιοτηλεόρασης -εκείνο που είχε καταργήσει στην ουσία-, φέρνει σήμερα δύο τροπολογίες. </w:t>
      </w:r>
      <w:r>
        <w:rPr>
          <w:rFonts w:eastAsia="Times New Roman"/>
          <w:szCs w:val="24"/>
        </w:rPr>
        <w:t>Δύο τροπολογίες, που στην ουσία τους αγνοούν όλα όσα έχουν γίνει μέχρι τώρα. Γι’ αυτό μιλάμε για αλαζονεία και θράσος. Σαν να γυρίσαμε το ρολόι μια εβδομάδα πριν.</w:t>
      </w:r>
    </w:p>
    <w:p w14:paraId="7B21D7BB" w14:textId="77777777" w:rsidR="00B46177" w:rsidRDefault="00C46B70">
      <w:pPr>
        <w:spacing w:after="0" w:line="600" w:lineRule="auto"/>
        <w:ind w:firstLine="720"/>
        <w:jc w:val="both"/>
        <w:rPr>
          <w:rFonts w:eastAsia="Times New Roman"/>
          <w:szCs w:val="24"/>
        </w:rPr>
      </w:pPr>
      <w:r>
        <w:rPr>
          <w:rFonts w:eastAsia="Times New Roman"/>
          <w:szCs w:val="24"/>
        </w:rPr>
        <w:t xml:space="preserve">Επαναφέρει λοιπόν την κατάσταση -στην ουσία αυτό κάνει- εκεί που ήταν. Και τι επιδιώκει; Και </w:t>
      </w:r>
      <w:r>
        <w:rPr>
          <w:rFonts w:eastAsia="Times New Roman"/>
          <w:szCs w:val="24"/>
        </w:rPr>
        <w:t>ελεγχόμενο Εθνικό Συμβούλιο Ραδιοτηλεόρασης και επαναφορά –αν όχι τώρα, σε λίγο, από την πίσω πόρτα- του πυρήνα της βασικής λογικής του νόμου Παππά. Όπως αντιλαμβάνεστε, αυτό δεν πρόκειται να γίνει δεκτό από την Αξιωματική Αντιπολίτευση</w:t>
      </w:r>
      <w:r>
        <w:rPr>
          <w:rFonts w:eastAsia="Times New Roman"/>
          <w:szCs w:val="24"/>
        </w:rPr>
        <w:t>. Δ</w:t>
      </w:r>
      <w:r>
        <w:rPr>
          <w:rFonts w:eastAsia="Times New Roman"/>
          <w:szCs w:val="24"/>
        </w:rPr>
        <w:t>εν πρόκειται να γ</w:t>
      </w:r>
      <w:r>
        <w:rPr>
          <w:rFonts w:eastAsia="Times New Roman"/>
          <w:szCs w:val="24"/>
        </w:rPr>
        <w:t>ίνει δεκτό από τη Νέα Δημοκρατία.</w:t>
      </w:r>
    </w:p>
    <w:p w14:paraId="7B21D7BC" w14:textId="77777777" w:rsidR="00B46177" w:rsidRDefault="00C46B70">
      <w:pPr>
        <w:spacing w:after="0" w:line="600" w:lineRule="auto"/>
        <w:ind w:firstLine="720"/>
        <w:jc w:val="both"/>
        <w:rPr>
          <w:rFonts w:eastAsia="Times New Roman"/>
          <w:szCs w:val="24"/>
        </w:rPr>
      </w:pPr>
      <w:r>
        <w:rPr>
          <w:rFonts w:eastAsia="Times New Roman"/>
          <w:szCs w:val="24"/>
        </w:rPr>
        <w:t>Και επειδή πολλοί θα σπεύσετε να πείτε ότι κάνουμε αντιπαραγωγική και κακ</w:t>
      </w:r>
      <w:r>
        <w:rPr>
          <w:rFonts w:eastAsia="Times New Roman"/>
          <w:szCs w:val="24"/>
        </w:rPr>
        <w:t>όπιστη</w:t>
      </w:r>
      <w:r>
        <w:rPr>
          <w:rFonts w:eastAsia="Times New Roman"/>
          <w:szCs w:val="24"/>
        </w:rPr>
        <w:t xml:space="preserve"> αντιπολίτευση, να δούμε ποια είναι η θέση της Νέας Δημοκρατίας. Επιγραμματικά σας λέω, λοιπόν, ότι η θέση μας έχει </w:t>
      </w:r>
      <w:r>
        <w:rPr>
          <w:rFonts w:eastAsia="Times New Roman"/>
          <w:szCs w:val="24"/>
        </w:rPr>
        <w:lastRenderedPageBreak/>
        <w:t>τέσσερις άξονες: Περισσότερ</w:t>
      </w:r>
      <w:r>
        <w:rPr>
          <w:rFonts w:eastAsia="Times New Roman"/>
          <w:szCs w:val="24"/>
        </w:rPr>
        <w:t>η δημοκρατία, περισσότερες άδειες, περισσότερα κανάλια, περισσότεροι εργαζόμενοι και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περισσότερα χρήματα.</w:t>
      </w:r>
    </w:p>
    <w:p w14:paraId="7B21D7BD" w14:textId="77777777" w:rsidR="00B46177" w:rsidRDefault="00C46B70">
      <w:pPr>
        <w:spacing w:after="0"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Όχι και περισσότερα χρήματα.</w:t>
      </w:r>
    </w:p>
    <w:p w14:paraId="7B21D7BE" w14:textId="77777777" w:rsidR="00B46177" w:rsidRDefault="00C46B70">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Αφού είναι περισσότερα τα κανάλια, είναι περισσότ</w:t>
      </w:r>
      <w:r>
        <w:rPr>
          <w:rFonts w:eastAsia="Times New Roman"/>
          <w:szCs w:val="24"/>
        </w:rPr>
        <w:t>εροι οι εργαζόμενοι και περισσότερα χρήματα.</w:t>
      </w:r>
    </w:p>
    <w:p w14:paraId="7B21D7BF" w14:textId="77777777" w:rsidR="00B46177" w:rsidRDefault="00C46B70">
      <w:pPr>
        <w:spacing w:after="0" w:line="600" w:lineRule="auto"/>
        <w:ind w:firstLine="720"/>
        <w:jc w:val="center"/>
        <w:rPr>
          <w:rFonts w:eastAsia="Times New Roman"/>
          <w:szCs w:val="24"/>
        </w:rPr>
      </w:pPr>
      <w:r>
        <w:rPr>
          <w:rFonts w:eastAsia="Times New Roman"/>
          <w:szCs w:val="24"/>
        </w:rPr>
        <w:t>(Θόρυβος στην Αίθουσα)</w:t>
      </w:r>
    </w:p>
    <w:p w14:paraId="7B21D7C0" w14:textId="77777777" w:rsidR="00B46177" w:rsidRDefault="00C46B70">
      <w:pPr>
        <w:spacing w:after="0" w:line="600" w:lineRule="auto"/>
        <w:ind w:firstLine="720"/>
        <w:jc w:val="both"/>
        <w:rPr>
          <w:rFonts w:eastAsia="Times New Roman"/>
          <w:szCs w:val="24"/>
        </w:rPr>
      </w:pPr>
      <w:r>
        <w:rPr>
          <w:rFonts w:eastAsia="Times New Roman"/>
          <w:szCs w:val="24"/>
        </w:rPr>
        <w:t>Βλέπω ότι αυτό σας ανησυχεί.</w:t>
      </w:r>
    </w:p>
    <w:p w14:paraId="7B21D7C1" w14:textId="77777777" w:rsidR="00B46177" w:rsidRDefault="00C46B70">
      <w:pPr>
        <w:spacing w:after="0" w:line="600" w:lineRule="auto"/>
        <w:ind w:firstLine="720"/>
        <w:jc w:val="both"/>
        <w:rPr>
          <w:rFonts w:eastAsia="Times New Roman"/>
          <w:szCs w:val="24"/>
        </w:rPr>
      </w:pPr>
      <w:r>
        <w:rPr>
          <w:rFonts w:eastAsia="Times New Roman"/>
          <w:szCs w:val="24"/>
        </w:rPr>
        <w:t xml:space="preserve">Επαναλαμβάνω: Περισσότερη δημοκρατία, περισσότερες άδειες, περισσότερα κανάλια, περισσότεροι εργαζόμενοι, περισσότερα χρήματα. Και καταθέσαμε και </w:t>
      </w:r>
      <w:r>
        <w:rPr>
          <w:rFonts w:eastAsia="Times New Roman"/>
          <w:szCs w:val="24"/>
        </w:rPr>
        <w:t xml:space="preserve">πρόταση </w:t>
      </w:r>
      <w:r>
        <w:rPr>
          <w:rFonts w:eastAsia="Times New Roman"/>
          <w:szCs w:val="24"/>
        </w:rPr>
        <w:t>για α</w:t>
      </w:r>
      <w:r>
        <w:rPr>
          <w:rFonts w:eastAsia="Times New Roman"/>
          <w:szCs w:val="24"/>
        </w:rPr>
        <w:t xml:space="preserve">υτό. Αν αυτό δεν είναι εποικοδομητική αντιπολίτευση… </w:t>
      </w:r>
    </w:p>
    <w:p w14:paraId="7B21D7C2" w14:textId="77777777" w:rsidR="00B46177" w:rsidRDefault="00C46B70">
      <w:pPr>
        <w:spacing w:after="0"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Ποιο σχέδιο νόμου;</w:t>
      </w:r>
    </w:p>
    <w:p w14:paraId="7B21D7C3" w14:textId="77777777" w:rsidR="00B46177" w:rsidRDefault="00C46B70">
      <w:pPr>
        <w:spacing w:after="0" w:line="600" w:lineRule="auto"/>
        <w:ind w:firstLine="720"/>
        <w:jc w:val="both"/>
        <w:rPr>
          <w:rFonts w:eastAsia="Times New Roman"/>
          <w:szCs w:val="24"/>
        </w:rPr>
      </w:pPr>
      <w:r>
        <w:rPr>
          <w:rFonts w:eastAsia="Times New Roman"/>
          <w:szCs w:val="24"/>
        </w:rPr>
        <w:t>(Στο σημείο αυτό χτυπάει το κουδούνι λήξης της ομιλίας του κυρίου Βουλευτή)</w:t>
      </w:r>
    </w:p>
    <w:p w14:paraId="7B21D7C4"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Κύριε Πρόεδρε, παρακαλώ σε ένα λεπτό τελειών</w:t>
      </w:r>
      <w:r>
        <w:rPr>
          <w:rFonts w:eastAsia="Times New Roman"/>
          <w:szCs w:val="24"/>
        </w:rPr>
        <w:t>ω.</w:t>
      </w:r>
    </w:p>
    <w:p w14:paraId="7B21D7C5" w14:textId="77777777" w:rsidR="00B46177" w:rsidRDefault="00C46B70">
      <w:pPr>
        <w:spacing w:after="0" w:line="600" w:lineRule="auto"/>
        <w:ind w:firstLine="720"/>
        <w:jc w:val="both"/>
        <w:rPr>
          <w:rFonts w:eastAsia="Times New Roman"/>
          <w:szCs w:val="24"/>
        </w:rPr>
      </w:pPr>
      <w:r>
        <w:rPr>
          <w:rFonts w:eastAsia="Times New Roman"/>
          <w:szCs w:val="24"/>
        </w:rPr>
        <w:t>Και καταθέσαμε και πρόταση για αυτό</w:t>
      </w:r>
      <w:r>
        <w:rPr>
          <w:rFonts w:eastAsia="Times New Roman"/>
          <w:szCs w:val="24"/>
        </w:rPr>
        <w:t>,</w:t>
      </w:r>
      <w:r>
        <w:rPr>
          <w:rFonts w:eastAsia="Times New Roman"/>
          <w:szCs w:val="24"/>
        </w:rPr>
        <w:t xml:space="preserve"> και μπορώ να σας πω ότι ως μη οφείλαμε το κάναμε. Γιατί οι παραδοσιακές αντιπολιτεύσεις τι κάνουν; Κριτική από το πρωί μέχρι το βράδυ, χωρίς καμμία πρόταση. Και καταθέσαμε πρόταση και προτείναμε και πρόσωπο για Πρόεδ</w:t>
      </w:r>
      <w:r>
        <w:rPr>
          <w:rFonts w:eastAsia="Times New Roman"/>
          <w:szCs w:val="24"/>
        </w:rPr>
        <w:t>ρο του Εθνικού Ραδιοτηλεοπτικού Συμβουλίου ανώτατο δικαστικό άμεμπτης, απόλυτα διαφαν</w:t>
      </w:r>
      <w:r>
        <w:rPr>
          <w:rFonts w:eastAsia="Times New Roman"/>
          <w:szCs w:val="24"/>
        </w:rPr>
        <w:t>ούς</w:t>
      </w:r>
      <w:r>
        <w:rPr>
          <w:rFonts w:eastAsia="Times New Roman"/>
          <w:szCs w:val="24"/>
        </w:rPr>
        <w:t xml:space="preserve"> δημόσιας πορείας, ευρύτατης αποδοχής και κύρους. Και το κάναμε για να δείξουμε και να σας δείξουμε πόσο πολύ σοβαρά εννοούμε το όλο πράγμα. Δώσαμε ένα μοντέλο προσώπου</w:t>
      </w:r>
      <w:r>
        <w:rPr>
          <w:rFonts w:eastAsia="Times New Roman"/>
          <w:szCs w:val="24"/>
        </w:rPr>
        <w:t xml:space="preserve"> και ένα μοντέλου Εθνικού Συμβουλίου Ραδιοτηλεόρασης μέσα από το πρόσωπο του κ. Κουτρομάνου.</w:t>
      </w:r>
    </w:p>
    <w:p w14:paraId="7B21D7C6" w14:textId="77777777" w:rsidR="00B46177" w:rsidRDefault="00C46B70">
      <w:pPr>
        <w:spacing w:after="0" w:line="600" w:lineRule="auto"/>
        <w:ind w:firstLine="720"/>
        <w:jc w:val="both"/>
        <w:rPr>
          <w:rFonts w:eastAsia="Times New Roman"/>
          <w:szCs w:val="24"/>
        </w:rPr>
      </w:pPr>
      <w:r>
        <w:rPr>
          <w:rFonts w:eastAsia="Times New Roman"/>
          <w:szCs w:val="24"/>
        </w:rPr>
        <w:t xml:space="preserve">Έχετε μπροστά σας, λοιπόν, την οδό διαφυγής σας. Δεν θέλετε να την ακούσετε. Την επαναλαμβάνω, όμως, κωδικά. Πρέπει να ξεκινήσουμε από μηδενική βάση, κυρίες και κύριοι συνάδελφοι. Μόνο η εκ βάθρων αλλαγή του </w:t>
      </w:r>
      <w:r>
        <w:rPr>
          <w:rFonts w:eastAsia="Times New Roman"/>
          <w:szCs w:val="24"/>
        </w:rPr>
        <w:t>ν</w:t>
      </w:r>
      <w:r>
        <w:rPr>
          <w:rFonts w:eastAsia="Times New Roman"/>
          <w:szCs w:val="24"/>
        </w:rPr>
        <w:t>όμου Παππά θα ξεκλειδώσει τη συζήτηση για τη σύ</w:t>
      </w:r>
      <w:r>
        <w:rPr>
          <w:rFonts w:eastAsia="Times New Roman"/>
          <w:szCs w:val="24"/>
        </w:rPr>
        <w:t>νθεση…</w:t>
      </w:r>
    </w:p>
    <w:p w14:paraId="7B21D7C7" w14:textId="77777777" w:rsidR="00B46177" w:rsidRDefault="00C46B70">
      <w:pPr>
        <w:spacing w:after="0" w:line="600" w:lineRule="auto"/>
        <w:ind w:firstLine="720"/>
        <w:jc w:val="both"/>
        <w:rPr>
          <w:rFonts w:eastAsia="Times New Roman"/>
          <w:szCs w:val="24"/>
        </w:rPr>
      </w:pPr>
      <w:r>
        <w:rPr>
          <w:rFonts w:eastAsia="Times New Roman"/>
          <w:b/>
          <w:szCs w:val="24"/>
        </w:rPr>
        <w:t>ΔΗΜΗΤΡΙΟΣ ΓΑΚΗΣ:</w:t>
      </w:r>
      <w:r>
        <w:rPr>
          <w:rFonts w:eastAsia="Times New Roman"/>
          <w:szCs w:val="24"/>
        </w:rPr>
        <w:t xml:space="preserve"> Να πάμε πίσω είκοσι επτά χρόνια, δηλαδή.</w:t>
      </w:r>
    </w:p>
    <w:p w14:paraId="7B21D7C8"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Θα σας απαντήσω γι’ αυτό.</w:t>
      </w:r>
    </w:p>
    <w:p w14:paraId="7B21D7C9" w14:textId="77777777" w:rsidR="00B46177" w:rsidRDefault="00C46B70">
      <w:pPr>
        <w:spacing w:after="0" w:line="600" w:lineRule="auto"/>
        <w:ind w:firstLine="720"/>
        <w:jc w:val="both"/>
        <w:rPr>
          <w:rFonts w:eastAsia="Times New Roman"/>
          <w:szCs w:val="24"/>
        </w:rPr>
      </w:pPr>
      <w:r>
        <w:rPr>
          <w:rFonts w:eastAsia="Times New Roman"/>
          <w:szCs w:val="24"/>
        </w:rPr>
        <w:t>Μόνο η εκ βάθρων αλλαγή ξεκλειδώνει τη συζήτηση και τη σύνθεση του Εθνικού Συμβουλίου Ραδιοτηλεόρασης. Πρώτα οι θεσμοί και μετά τα πρόσωπα. Δε</w:t>
      </w:r>
      <w:r>
        <w:rPr>
          <w:rFonts w:eastAsia="Times New Roman"/>
          <w:szCs w:val="24"/>
        </w:rPr>
        <w:t>ν θα βάλουμε το κάρο πριν απ’ το άλογο.</w:t>
      </w:r>
    </w:p>
    <w:p w14:paraId="7B21D7CA" w14:textId="77777777" w:rsidR="00B46177" w:rsidRDefault="00C46B70">
      <w:pPr>
        <w:spacing w:after="0" w:line="600" w:lineRule="auto"/>
        <w:ind w:firstLine="720"/>
        <w:jc w:val="both"/>
        <w:rPr>
          <w:rFonts w:eastAsia="Times New Roman"/>
          <w:szCs w:val="24"/>
        </w:rPr>
      </w:pPr>
      <w:r>
        <w:rPr>
          <w:rFonts w:eastAsia="Times New Roman"/>
          <w:szCs w:val="24"/>
        </w:rPr>
        <w:t>Πρέπει, λοιπόν, να έχουμε μια στέρεη νομική θεσμική βάση, που να επιβεβαιώνει τον αποφασιστικό, σύμφωνα με το Σύνταγμα, ρόλο του Εθνικού Συμβουλίου Ραδιοτηλεόρασης και την ελεύθερη αξιοποίηση όλου του εύρους του ψηφι</w:t>
      </w:r>
      <w:r>
        <w:rPr>
          <w:rFonts w:eastAsia="Times New Roman"/>
          <w:szCs w:val="24"/>
        </w:rPr>
        <w:t>ακού φάσματος.</w:t>
      </w:r>
    </w:p>
    <w:p w14:paraId="7B21D7CB" w14:textId="77777777" w:rsidR="00B46177" w:rsidRDefault="00C46B70">
      <w:pPr>
        <w:spacing w:after="0" w:line="600" w:lineRule="auto"/>
        <w:ind w:firstLine="720"/>
        <w:jc w:val="both"/>
        <w:rPr>
          <w:rFonts w:eastAsia="Times New Roman"/>
          <w:szCs w:val="24"/>
        </w:rPr>
      </w:pPr>
      <w:r>
        <w:rPr>
          <w:rFonts w:eastAsia="Times New Roman"/>
          <w:szCs w:val="24"/>
        </w:rPr>
        <w:t>Έχετε μία ευκαιρία. Ακούστε τώρα τη φωνή της λογικής. Ακούστε τη φωνή της ευθύνης. Ακούστε τη φωνή της δημοκρατίας. Μην ακούτε θριάμβους εκεί που παιανίζουν οι ήττες σας.</w:t>
      </w:r>
    </w:p>
    <w:p w14:paraId="7B21D7CC" w14:textId="77777777" w:rsidR="00B46177" w:rsidRDefault="00C46B70">
      <w:pPr>
        <w:spacing w:after="0" w:line="600" w:lineRule="auto"/>
        <w:ind w:firstLine="720"/>
        <w:jc w:val="both"/>
        <w:rPr>
          <w:rFonts w:eastAsia="Times New Roman"/>
          <w:szCs w:val="24"/>
        </w:rPr>
      </w:pPr>
      <w:r>
        <w:rPr>
          <w:rFonts w:eastAsia="Times New Roman"/>
          <w:szCs w:val="24"/>
        </w:rPr>
        <w:t>Και επειδή άκουσα αυτό για τα είκοσι επτά χρόνια</w:t>
      </w:r>
      <w:r>
        <w:rPr>
          <w:rFonts w:eastAsia="Times New Roman"/>
          <w:szCs w:val="24"/>
        </w:rPr>
        <w:t>. Μ</w:t>
      </w:r>
      <w:r>
        <w:rPr>
          <w:rFonts w:eastAsia="Times New Roman"/>
          <w:szCs w:val="24"/>
        </w:rPr>
        <w:t xml:space="preserve">ε παρρησία όλοι </w:t>
      </w:r>
      <w:r>
        <w:rPr>
          <w:rFonts w:eastAsia="Times New Roman"/>
          <w:szCs w:val="24"/>
        </w:rPr>
        <w:t>πρέπει να πούμε ότι το προηγούμενο διάστημα και το προηγούμενο καθεστώς έπρεπε να έχει ρυθμιστεί.</w:t>
      </w:r>
    </w:p>
    <w:p w14:paraId="7B21D7CD" w14:textId="77777777" w:rsidR="00B46177" w:rsidRDefault="00C46B70">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ζήτ</w:t>
      </w:r>
      <w:r>
        <w:rPr>
          <w:rFonts w:eastAsia="Times New Roman"/>
          <w:szCs w:val="24"/>
        </w:rPr>
        <w:t xml:space="preserve">ημα, κυρίες και κύριοι, δεν είναι </w:t>
      </w:r>
      <w:r>
        <w:rPr>
          <w:rFonts w:eastAsia="Times New Roman"/>
          <w:szCs w:val="24"/>
        </w:rPr>
        <w:t xml:space="preserve">κάνουμε εδώ </w:t>
      </w:r>
      <w:r>
        <w:rPr>
          <w:rFonts w:eastAsia="Times New Roman"/>
          <w:szCs w:val="24"/>
        </w:rPr>
        <w:t xml:space="preserve">μια συζήτηση ιατροδικαστών σε αυτήν τη Βουλή. Δεν είναι συζήτηση ιστορικών. Η πολιτική της ευθύνης και οι </w:t>
      </w:r>
      <w:r>
        <w:rPr>
          <w:rFonts w:eastAsia="Times New Roman"/>
          <w:szCs w:val="24"/>
        </w:rPr>
        <w:t xml:space="preserve">πολιτικοί που έχουν ευθύνη ρυθμίζουν το </w:t>
      </w:r>
      <w:r>
        <w:rPr>
          <w:rFonts w:eastAsia="Times New Roman"/>
          <w:szCs w:val="24"/>
        </w:rPr>
        <w:lastRenderedPageBreak/>
        <w:t>τώρα και το μέλλον και πρέπει να το κάνουν με τρόπο που να διορθώνει τις παλιές παθογένειες κι όχι να τις διογκώνει.</w:t>
      </w:r>
    </w:p>
    <w:p w14:paraId="7B21D7CE"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7CF"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B21D7D0"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w:t>
      </w:r>
      <w:r>
        <w:rPr>
          <w:rFonts w:eastAsia="Times New Roman"/>
          <w:szCs w:val="24"/>
        </w:rPr>
        <w:t>χαριστούμε, κύριε Κουμουτσάκο.</w:t>
      </w:r>
    </w:p>
    <w:p w14:paraId="7B21D7D1" w14:textId="77777777" w:rsidR="00B46177" w:rsidRDefault="00C46B70">
      <w:pPr>
        <w:spacing w:after="0" w:line="600" w:lineRule="auto"/>
        <w:ind w:firstLine="720"/>
        <w:jc w:val="both"/>
        <w:rPr>
          <w:rFonts w:eastAsia="Times New Roman"/>
          <w:szCs w:val="24"/>
        </w:rPr>
      </w:pPr>
      <w:r>
        <w:rPr>
          <w:rFonts w:eastAsia="Times New Roman"/>
          <w:szCs w:val="24"/>
        </w:rPr>
        <w:t>Ο συνάδελφος κ. Γιώργος Αμυράς από το Ποτάμι έχει τον λόγο.</w:t>
      </w:r>
    </w:p>
    <w:p w14:paraId="7B21D7D2" w14:textId="77777777" w:rsidR="00B46177" w:rsidRDefault="00C46B7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7B21D7D3"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από αυτό εδώ το Βήμα στις 10 Φλεβάρη του 2015 ο Σταύρος Θεοδωράκης στην πρώτη του ομιλία στο</w:t>
      </w:r>
      <w:r>
        <w:rPr>
          <w:rFonts w:eastAsia="Times New Roman"/>
          <w:szCs w:val="24"/>
        </w:rPr>
        <w:t xml:space="preserve"> Κοινοβούλιο είχε στραφεί προς τον κ. Τσίπρα και του είπε επί λέξει τα εξής: «Φέρε το νομοσχέδιο για τις τηλεοπτικές άδειες τώρα, σύντομα, και θα σε στηρίξουμε, αλλά να είναι ένα διαφανές, δίκαιο και καθαρό νομοσχέδιο, να βάζει μια τάξη στα πράγματα».</w:t>
      </w:r>
    </w:p>
    <w:p w14:paraId="7B21D7D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Αυτό</w:t>
      </w:r>
      <w:r>
        <w:rPr>
          <w:rFonts w:eastAsia="Times New Roman"/>
          <w:szCs w:val="24"/>
        </w:rPr>
        <w:t xml:space="preserve"> στην πράξη είναι η συναίνεση, είναι ένας πολιτικός πολιτισμός, που εάν τον είχατε ενστερνιστεί, κυρίως εσείς της Κυβέρνησης, όταν ο Θεοδωράκης σάς τα έλεγε τον Φλεβάρη του 2015, τότε δεν θα βρισκόμασταν σήμερα εδώ να συζητάμε δύο χρόνια μετά το εάν έχουμε</w:t>
      </w:r>
      <w:r>
        <w:rPr>
          <w:rFonts w:eastAsia="Times New Roman"/>
          <w:szCs w:val="24"/>
        </w:rPr>
        <w:t xml:space="preserve"> ή δεν έχουμε διαγωνισμό, το εάν έχουμε ή δεν έχουμε τρόπο να δώσουμε τηλεοπτικές άδειες.</w:t>
      </w:r>
    </w:p>
    <w:p w14:paraId="7B21D7D5" w14:textId="77777777" w:rsidR="00B46177" w:rsidRDefault="00C46B70">
      <w:pPr>
        <w:spacing w:after="0" w:line="600" w:lineRule="auto"/>
        <w:ind w:firstLine="720"/>
        <w:jc w:val="both"/>
        <w:rPr>
          <w:rFonts w:eastAsia="Times New Roman"/>
          <w:szCs w:val="24"/>
        </w:rPr>
      </w:pPr>
      <w:r>
        <w:rPr>
          <w:rFonts w:eastAsia="Times New Roman"/>
          <w:szCs w:val="24"/>
        </w:rPr>
        <w:t xml:space="preserve">Τι μας φέρατε, λοιπόν, εσείς; Μας φέρατε τον ν.4339, </w:t>
      </w:r>
      <w:r>
        <w:rPr>
          <w:rFonts w:eastAsia="Times New Roman"/>
          <w:szCs w:val="24"/>
        </w:rPr>
        <w:t>ν</w:t>
      </w:r>
      <w:r>
        <w:rPr>
          <w:rFonts w:eastAsia="Times New Roman"/>
          <w:szCs w:val="24"/>
        </w:rPr>
        <w:t>όμο Παππά πλέον, όπως έχει εγγραφεί στη συλλογική μνήμη και στο υποσυνείδητο και το συνειδητό.</w:t>
      </w:r>
    </w:p>
    <w:p w14:paraId="7B21D7D6" w14:textId="77777777" w:rsidR="00B46177" w:rsidRDefault="00C46B70">
      <w:pPr>
        <w:spacing w:after="0" w:line="600" w:lineRule="auto"/>
        <w:ind w:firstLine="720"/>
        <w:jc w:val="both"/>
        <w:rPr>
          <w:rFonts w:eastAsia="Times New Roman"/>
          <w:szCs w:val="24"/>
        </w:rPr>
      </w:pPr>
      <w:r>
        <w:rPr>
          <w:rFonts w:eastAsia="Times New Roman"/>
          <w:szCs w:val="24"/>
        </w:rPr>
        <w:t>M’ αυτό τον νόμο,</w:t>
      </w:r>
      <w:r>
        <w:rPr>
          <w:rFonts w:eastAsia="Times New Roman"/>
          <w:szCs w:val="24"/>
        </w:rPr>
        <w:t xml:space="preserve"> κύριε Παππά, επιφυλάσσατε εσείς για τον εαυτό σας, η Κυβέρνηση για έναν Υπουργό, τον εκάστοτε Υπουργό Τηλεόρασης –θα πω εγώ- το πόσα κανάλια θα έπαιρναν άδεια και με πόσα χρήματα. Στην αρχή…</w:t>
      </w:r>
    </w:p>
    <w:p w14:paraId="7B21D7D7"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Δεν ήταν έτσι και στους </w:t>
      </w:r>
      <w:r>
        <w:rPr>
          <w:rFonts w:eastAsia="Times New Roman"/>
          <w:szCs w:val="24"/>
        </w:rPr>
        <w:t>προηγούμενους νόμους;</w:t>
      </w:r>
    </w:p>
    <w:p w14:paraId="7B21D7D8"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Κακώς, κάκιστα που ήταν έτσι και στους προηγούμενους νόμους. Μα, εδώ ήλθατε εσείς να το αλλάξατε, δεν ήλθατε να το επαναλάβετε με τον ίδιο και χειρότερο τρόπο, κύριε Υπουργέ. Σας είχα πει, λοιπόν, τότε στη συνεδρίαση </w:t>
      </w:r>
      <w:r>
        <w:rPr>
          <w:rFonts w:eastAsia="Times New Roman"/>
          <w:szCs w:val="24"/>
        </w:rPr>
        <w:t xml:space="preserve">της Επιτροπής Παραγωγής και Εμπορίου στις 21 Οκτωβρίου 2015, το εξής. </w:t>
      </w:r>
      <w:r>
        <w:rPr>
          <w:rFonts w:eastAsia="Times New Roman"/>
          <w:szCs w:val="24"/>
          <w:lang w:val="en-US"/>
        </w:rPr>
        <w:t>N</w:t>
      </w:r>
      <w:r>
        <w:rPr>
          <w:rFonts w:eastAsia="Times New Roman"/>
          <w:szCs w:val="24"/>
        </w:rPr>
        <w:t>α το βρούμε και στα Πρακτικά: «Κύριε Υπουργέ, δεν μπορεί, δεν γίνεται, δεν επιτρέπεται εσείς, ένας άνθρωπος» –αφήστε το πρόσωπο, αναφέρομαι στον εκάστοτε Υπουργό κάθε φορά- «να αποφασίζ</w:t>
      </w:r>
      <w:r>
        <w:rPr>
          <w:rFonts w:eastAsia="Times New Roman"/>
          <w:szCs w:val="24"/>
        </w:rPr>
        <w:t xml:space="preserve">ει για τόσο σημαντικά ζητήματα». Μου απαντήσατε: «Ε, δεν αποφασίζω και για πολλά». </w:t>
      </w:r>
    </w:p>
    <w:p w14:paraId="7B21D7D9" w14:textId="77777777" w:rsidR="00B46177" w:rsidRDefault="00C46B70">
      <w:pPr>
        <w:spacing w:after="0" w:line="600" w:lineRule="auto"/>
        <w:ind w:firstLine="720"/>
        <w:jc w:val="both"/>
        <w:rPr>
          <w:rFonts w:eastAsia="Times New Roman"/>
          <w:szCs w:val="24"/>
        </w:rPr>
      </w:pPr>
      <w:r>
        <w:rPr>
          <w:rFonts w:eastAsia="Times New Roman"/>
          <w:szCs w:val="24"/>
        </w:rPr>
        <w:t>Εκείνη ακριβώς τη στιγμή, κύριε Παππά, στην Αίθουσα 223 με αυτή τη φράση σας «ε, δεν αποφασίζω και για πολλά», είχατε διαπράξει, χωρίς να το ξέρετε και χωρίς όλοι οι υπόλοι</w:t>
      </w:r>
      <w:r>
        <w:rPr>
          <w:rFonts w:eastAsia="Times New Roman"/>
          <w:szCs w:val="24"/>
        </w:rPr>
        <w:t>ποι να το έχουμε αντιληφθεί στο σύνολό του, μια πολιτική ύβρη και εκείνη ακριβώς τη στιγμή που λέγατε «ε, δεν αποφασίζω και για πολλά», για το ότι δηλαδή «εγώ θα αποφασίσω σε πόσα κανάλια θα δοθούν άδειες και πόσα χρήματα θα δώσουν», είχατε προδιαγράψει το</w:t>
      </w:r>
      <w:r>
        <w:rPr>
          <w:rFonts w:eastAsia="Times New Roman"/>
          <w:szCs w:val="24"/>
        </w:rPr>
        <w:t xml:space="preserve"> τέλος του νόμου σας. </w:t>
      </w:r>
    </w:p>
    <w:p w14:paraId="7B21D7DA"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Τι είδαμε μετά; Είδαμε εσάς, την Κυβέρνηση, ορμητικά να ξεκινάει για τον διαγωνισμό που δυστυχώς απεδείχθη ένας διαγωνισμός-οπερέτα. Είδαμε μετά να φέρνετε μια τροπολογία την οποία χάρη στην παρέμβαση του Προέδρου της Βουλής την πήρα</w:t>
      </w:r>
      <w:r>
        <w:rPr>
          <w:rFonts w:eastAsia="Times New Roman"/>
          <w:szCs w:val="24"/>
        </w:rPr>
        <w:t>τε πίσω -νύχτα τη φέρατε, νύχτα την πήρατε- για τον «ξαφνικό θάνατο» των καναλιών με τις πέντε μέρες διορίας. Μάλιστα, είχατε προβλέψει και έξοδα φυλακίσεως των παραβατών εκείνου του νόμου. Ήσασταν έτοιμοι, δηλαδή, να τα βάλετε με τη διαπλοκή, αλλά πάνω σε</w:t>
      </w:r>
      <w:r>
        <w:rPr>
          <w:rFonts w:eastAsia="Times New Roman"/>
          <w:szCs w:val="24"/>
        </w:rPr>
        <w:t xml:space="preserve"> τι θεμέλια; Σε αντισυνταγματικά θεμέλια. </w:t>
      </w:r>
    </w:p>
    <w:p w14:paraId="7B21D7DB" w14:textId="77777777" w:rsidR="00B46177" w:rsidRDefault="00C46B70">
      <w:pPr>
        <w:spacing w:after="0" w:line="600" w:lineRule="auto"/>
        <w:ind w:firstLine="720"/>
        <w:jc w:val="both"/>
        <w:rPr>
          <w:rFonts w:eastAsia="Times New Roman"/>
          <w:szCs w:val="24"/>
        </w:rPr>
      </w:pPr>
      <w:r>
        <w:rPr>
          <w:rFonts w:eastAsia="Times New Roman"/>
          <w:szCs w:val="24"/>
        </w:rPr>
        <w:t xml:space="preserve">Όταν το Συμβούλιο της Επικρατείας ανέλαβε τη σκυτάλη και οι καμπάνες της αντισυνταγματικότητας έσπασαν τζάμια και τύμπανα αφτιών, οι δικαστές φυσικά έσωσαν την τιμή της </w:t>
      </w:r>
      <w:r>
        <w:rPr>
          <w:rFonts w:eastAsia="Times New Roman"/>
          <w:szCs w:val="24"/>
        </w:rPr>
        <w:t>δ</w:t>
      </w:r>
      <w:r>
        <w:rPr>
          <w:rFonts w:eastAsia="Times New Roman"/>
          <w:szCs w:val="24"/>
        </w:rPr>
        <w:t>ημοκρατίας. Οι δικαστές έβαλαν χαλινάρι στη</w:t>
      </w:r>
      <w:r>
        <w:rPr>
          <w:rFonts w:eastAsia="Times New Roman"/>
          <w:szCs w:val="24"/>
        </w:rPr>
        <w:t>ν φιλοδοξία της Κυβέρνησης και ορισμένων Υπουργών και οι δικαστές πήραν το «παιχνιδάκι» -γιατί έτσι το αντιλαμβανόσασταν εσείς- της αδειοδότησης καναλιών από τα χέρια σας και το επανατοποθέτησαν σε άλλες βάσεις, σε βάσεις κανόνων διαφάνειας και συνταγματικ</w:t>
      </w:r>
      <w:r>
        <w:rPr>
          <w:rFonts w:eastAsia="Times New Roman"/>
          <w:szCs w:val="24"/>
        </w:rPr>
        <w:t xml:space="preserve">ότητας. </w:t>
      </w:r>
    </w:p>
    <w:p w14:paraId="7B21D7DC"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Τότε αρχίζει η μεγάλη πολιτική τσουλήθρα της Κυβέρνησής σας: Λυσσαλέα επίθεση στη </w:t>
      </w:r>
      <w:r>
        <w:rPr>
          <w:rFonts w:eastAsia="Times New Roman"/>
          <w:szCs w:val="24"/>
        </w:rPr>
        <w:t>δ</w:t>
      </w:r>
      <w:r>
        <w:rPr>
          <w:rFonts w:eastAsia="Times New Roman"/>
          <w:szCs w:val="24"/>
        </w:rPr>
        <w:t xml:space="preserve">ικαιοσύνη. Θυμόμαστε όλοι το ύφος της Κυβερνητικής Εκπροσώπου όταν έβαζε τα παιδιά των παιδικών και βρεφονηπιακών σταθμών ως ασπίδα μπροστά στο νομικό κατασκεύασμα </w:t>
      </w:r>
      <w:r>
        <w:rPr>
          <w:rFonts w:eastAsia="Times New Roman"/>
          <w:szCs w:val="24"/>
        </w:rPr>
        <w:t xml:space="preserve">του ν.4339 που μόλις είχε καταπέσει. </w:t>
      </w:r>
    </w:p>
    <w:p w14:paraId="7B21D7DD" w14:textId="77777777" w:rsidR="00B46177" w:rsidRDefault="00C46B70">
      <w:pPr>
        <w:spacing w:after="0" w:line="600" w:lineRule="auto"/>
        <w:ind w:firstLine="720"/>
        <w:jc w:val="both"/>
        <w:rPr>
          <w:rFonts w:eastAsia="Times New Roman"/>
          <w:szCs w:val="24"/>
        </w:rPr>
      </w:pPr>
      <w:r>
        <w:rPr>
          <w:rFonts w:eastAsia="Times New Roman"/>
          <w:szCs w:val="24"/>
        </w:rPr>
        <w:t>Αμέσως μετά μας είπατε εκείνες τις μέρες: «Τη Δευτέρα φέρνω νόμο καινούργιο έτσι ώστε να τελειώνουμε με τη διαπλοκή». Μετά ο νόμος αυτός έγινε νόμος-γέφυρα. Εξαφανισμένος και αυτός. Λέτε και εκείνο το αμίμητο «το τζάμπ</w:t>
      </w:r>
      <w:r>
        <w:rPr>
          <w:rFonts w:eastAsia="Times New Roman"/>
          <w:szCs w:val="24"/>
        </w:rPr>
        <w:t xml:space="preserve">α πέθανε» -μαζί σας εγώ, κύριε Υπουργέ- «δεν θα γίνει κλειστό το επάγγελμα του καναλάρχη», όταν εσείς είχατε στυλώσει τα πόδια –και ακόμα αυτό κάνετε- για τις τέσσερις και μόνον άδειες. Δεν είναι κλειστό επάγγελμα οι τέσσερις καναλάρχες; </w:t>
      </w:r>
    </w:p>
    <w:p w14:paraId="7B21D7DE" w14:textId="77777777" w:rsidR="00B46177" w:rsidRDefault="00C46B70">
      <w:pPr>
        <w:spacing w:after="0" w:line="600" w:lineRule="auto"/>
        <w:ind w:firstLine="720"/>
        <w:jc w:val="both"/>
        <w:rPr>
          <w:rFonts w:eastAsia="Times New Roman"/>
          <w:szCs w:val="24"/>
        </w:rPr>
      </w:pPr>
      <w:r>
        <w:rPr>
          <w:rFonts w:eastAsia="Times New Roman"/>
          <w:b/>
          <w:szCs w:val="24"/>
        </w:rPr>
        <w:t>ΝΙΚΟΛΑΟΣ ΠΑΠΠΑΣ (</w:t>
      </w:r>
      <w:r>
        <w:rPr>
          <w:rFonts w:eastAsia="Times New Roman"/>
          <w:b/>
          <w:szCs w:val="24"/>
        </w:rPr>
        <w:t>Υπουργός Επικρατείας):</w:t>
      </w:r>
      <w:r>
        <w:rPr>
          <w:rFonts w:eastAsia="Times New Roman"/>
          <w:szCs w:val="24"/>
        </w:rPr>
        <w:t xml:space="preserve"> Όχι. </w:t>
      </w:r>
    </w:p>
    <w:p w14:paraId="7B21D7DF" w14:textId="77777777" w:rsidR="00B46177" w:rsidRDefault="00C46B7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Δεν είναι κλειστό, ενώ οι δέκα καναλάρχες είναι κλειστό; </w:t>
      </w:r>
    </w:p>
    <w:p w14:paraId="7B21D7E0" w14:textId="77777777" w:rsidR="00B46177" w:rsidRDefault="00C46B70">
      <w:pPr>
        <w:spacing w:after="0"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Το κλειστό αφορά τις δυνατότητες…</w:t>
      </w:r>
    </w:p>
    <w:p w14:paraId="7B21D7E1" w14:textId="77777777" w:rsidR="00B46177" w:rsidRDefault="00C46B7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Θα τα πούμε, κύριε Υπουργέ.</w:t>
      </w:r>
    </w:p>
    <w:p w14:paraId="7B21D7E2"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Αξιοπιστία μηδέν! Αντί να φέρετε τάξη, προκαλέσατε μεγαλύτερο χάος στο χάος. Θα έλεγε κανείς ότι δεν μπορούσε να γίνει αυτό και όμως τα καταφέρατε. Και τώρα; Τώρα κρύβεστε ως Κυβέρνηση πίσω από την τροπολογία και τις λέξεις. Πίσω από τις λέξεις ποιος κρύβε</w:t>
      </w:r>
      <w:r>
        <w:rPr>
          <w:rFonts w:eastAsia="Times New Roman"/>
          <w:szCs w:val="24"/>
        </w:rPr>
        <w:t xml:space="preserve">ται; Η αναστολή ή η κατάργηση; </w:t>
      </w:r>
    </w:p>
    <w:p w14:paraId="7B21D7E3" w14:textId="77777777" w:rsidR="00B46177" w:rsidRDefault="00C46B70">
      <w:pPr>
        <w:spacing w:after="0" w:line="600" w:lineRule="auto"/>
        <w:ind w:firstLine="720"/>
        <w:jc w:val="both"/>
        <w:rPr>
          <w:rFonts w:eastAsia="Times New Roman"/>
          <w:szCs w:val="24"/>
        </w:rPr>
      </w:pPr>
      <w:r>
        <w:rPr>
          <w:rFonts w:eastAsia="Times New Roman"/>
          <w:szCs w:val="24"/>
        </w:rPr>
        <w:t xml:space="preserve">Λέτε: «Να δώσουμε τα λεφτά πίσω στους καναλάρχες;». Σας ρωτάω, κύριε Παππά: Τι πουλήσατε στους καναλάρχες για να κρατάτε τα λεφτά τους; Αέρα κοπανιστό; «Αεροπειρατές» οι καναλάρχες, αεριτζής ο Υπουργός; Όχι. Ή δώσατε άδειες </w:t>
      </w:r>
      <w:r>
        <w:rPr>
          <w:rFonts w:eastAsia="Times New Roman"/>
          <w:szCs w:val="24"/>
        </w:rPr>
        <w:t xml:space="preserve">ή δεν δώσατε άδειες. Άρα, το εάν οι ιδιώτες, οι υπερθεματιστές εγείρουν αξιώσεις σε βάρος του δημοσίου, αυτό είναι κάτι που απαντάται με μία φράση: Κρίμα που τα κάνατε μούσκεμα. Τι φταίνε οι υπόλοιποι για να πληρώνουν τα δικά σας λάθη, κύριε Παππά; Και τι </w:t>
      </w:r>
      <w:r>
        <w:rPr>
          <w:rFonts w:eastAsia="Times New Roman"/>
          <w:szCs w:val="24"/>
        </w:rPr>
        <w:t>δεν είδαμε και τι δεν ακούσαμε.</w:t>
      </w:r>
    </w:p>
    <w:p w14:paraId="7B21D7E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Αλήθεια, πού είναι η κ. Μαρία Λουίζα Στάσι, η σύντροφός σας του ΣΥΡΙΖΑ, του Ινστιτούτου Φλωρεντίας, να έρθει στην ελληνική κοινωνία, στη δημόσια σφαίρα και να υπερασπιστεί τις τέσσερις άδειες, τη χωρητικότητα του φάσματος; </w:t>
      </w:r>
    </w:p>
    <w:p w14:paraId="7B21D7E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Εγώ σε έναν βαθμό</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συμφωνώ, σε σχέση με τον αριθμό των αδειών, αλλά ως μια πολιτική θεώρηση, με κάτι που είπε ο κ. Βούτσης. Ναι, δεν μπορεί η αγορά από μόνη της να καθορίζει τα πάντα, ειδικά όταν έχουμε ζητήματα πολυφωνίας, δημοκρατίας και χρήσης </w:t>
      </w:r>
      <w:r>
        <w:rPr>
          <w:rFonts w:eastAsia="Times New Roman" w:cs="Times New Roman"/>
          <w:szCs w:val="24"/>
        </w:rPr>
        <w:t xml:space="preserve">δημοσίων συχνοτήτων. Όμως δεν μπορεί να είναι το πορτοφόλι, κύριε Παππά, όπως εσείς ωμά το θέσατε, το μόνο κριτήριο για να πάρει κάποιος μια άδεια. Πού είναι τα ποιοτικά κριτήρια; Πώς θα αντιμετωπιστεί η διαπλοκή λοιπόν; </w:t>
      </w:r>
    </w:p>
    <w:p w14:paraId="7B21D7E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w:t>
      </w:r>
      <w:r>
        <w:rPr>
          <w:rFonts w:eastAsia="Times New Roman" w:cs="Times New Roman"/>
          <w:b/>
          <w:szCs w:val="24"/>
        </w:rPr>
        <w:t xml:space="preserve">ίας): </w:t>
      </w:r>
      <w:r>
        <w:rPr>
          <w:rFonts w:eastAsia="Times New Roman" w:cs="Times New Roman"/>
          <w:szCs w:val="24"/>
        </w:rPr>
        <w:t xml:space="preserve">Κάποια άρθρα του νομοσχεδίου τα υπερψηφίσατε. </w:t>
      </w:r>
    </w:p>
    <w:p w14:paraId="7B21D7E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Πώς θα αντιμετωπιστεί η διαπλοκή; Με Καλογρίτσες; Με βοσκοτόπια; Πείτε μου. Με «λαγούς» στους διαγωνισμούς; Με μηδενικές προσφορές; Έτσι αντιμετωπίζεται η διαπλοκή; Η διαπλοκή, της διαπλ</w:t>
      </w:r>
      <w:r>
        <w:rPr>
          <w:rFonts w:eastAsia="Times New Roman" w:cs="Times New Roman"/>
          <w:szCs w:val="24"/>
        </w:rPr>
        <w:t xml:space="preserve">οκής, ω διαπλοκή! Δυστυχώς. </w:t>
      </w:r>
    </w:p>
    <w:p w14:paraId="7B21D7E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Αμυρά, παρακαλώ να ολοκληρώσετε.</w:t>
      </w:r>
    </w:p>
    <w:p w14:paraId="7B21D7E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Μισό λεπτό, κύριε Πρόεδρε. </w:t>
      </w:r>
    </w:p>
    <w:p w14:paraId="7B21D7E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Προσφάτως, κύριε Υπουργέ, είδαμε τον </w:t>
      </w:r>
      <w:r>
        <w:rPr>
          <w:rFonts w:eastAsia="Times New Roman" w:cs="Times New Roman"/>
          <w:szCs w:val="24"/>
          <w:lang w:val="en-US"/>
        </w:rPr>
        <w:t>m</w:t>
      </w:r>
      <w:r>
        <w:rPr>
          <w:rFonts w:eastAsia="Times New Roman" w:cs="Times New Roman"/>
          <w:szCs w:val="24"/>
          <w:lang w:val="en-US"/>
        </w:rPr>
        <w:t>r</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ffshore</w:t>
      </w:r>
      <w:r>
        <w:rPr>
          <w:rFonts w:eastAsia="Times New Roman" w:cs="Times New Roman"/>
          <w:szCs w:val="24"/>
        </w:rPr>
        <w:t xml:space="preserve"> της Κύπρου, τον κ. Αρτέμη Αρτεμίου να μπαινοβγαίνει στο Μέγαρο</w:t>
      </w:r>
      <w:r>
        <w:rPr>
          <w:rFonts w:eastAsia="Times New Roman" w:cs="Times New Roman"/>
          <w:szCs w:val="24"/>
        </w:rPr>
        <w:t xml:space="preserve"> Μαξίμου. Και στην απάντηση στην ερώτηση «τι δουλειά είχε η αλεπού στο παζάρι;» είπε ο κ. Αρτεμίου ότι βρισκόταν στο Μέγαρο Μαξίμου γιατί κόμιζε σοβαρή επενδυτική πρόταση από ξένους. Πείτε μου εσείς: Θα πηγαίνατε σε οποιοδήποτε πρωθυπουργικό γραφείο με τζι</w:t>
      </w:r>
      <w:r>
        <w:rPr>
          <w:rFonts w:eastAsia="Times New Roman" w:cs="Times New Roman"/>
          <w:szCs w:val="24"/>
        </w:rPr>
        <w:t xml:space="preserve">νάκι και σακούλα του σούπερ μάρκετ; Μα, είμαστε σοβαροί; </w:t>
      </w:r>
    </w:p>
    <w:p w14:paraId="7B21D7E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Καταθέτω, λοιπόν, το πρωτοσέλιδο του «</w:t>
      </w:r>
      <w:r>
        <w:rPr>
          <w:rFonts w:eastAsia="Times New Roman" w:cs="Times New Roman"/>
          <w:szCs w:val="24"/>
        </w:rPr>
        <w:t>ΕΛΕΥΘΕΡΟΥ ΤΥΠΟΥ</w:t>
      </w:r>
      <w:r>
        <w:rPr>
          <w:rFonts w:eastAsia="Times New Roman" w:cs="Times New Roman"/>
          <w:szCs w:val="24"/>
        </w:rPr>
        <w:t>», για να δείτε πώς κλείνονται οι δουλειές στο Μέγαρο Μαξίμου. Με σακούλα του σούπερ μάρκετ και με τζινάκι!</w:t>
      </w:r>
    </w:p>
    <w:p w14:paraId="7B21D7EC" w14:textId="77777777" w:rsidR="00B46177" w:rsidRDefault="00C46B70">
      <w:pPr>
        <w:spacing w:after="0" w:line="600" w:lineRule="auto"/>
        <w:ind w:firstLine="540"/>
        <w:jc w:val="both"/>
        <w:rPr>
          <w:rFonts w:eastAsia="Times New Roman"/>
          <w:szCs w:val="24"/>
        </w:rPr>
      </w:pPr>
      <w:r>
        <w:rPr>
          <w:rFonts w:eastAsia="Times New Roman" w:cs="Times New Roman"/>
          <w:szCs w:val="24"/>
        </w:rPr>
        <w:t>(Στο σημείο αυτό ο Βουλευτής κ. Γεώργ</w:t>
      </w:r>
      <w:r>
        <w:rPr>
          <w:rFonts w:eastAsia="Times New Roman" w:cs="Times New Roman"/>
          <w:szCs w:val="24"/>
        </w:rPr>
        <w:t xml:space="preserve">ιος Αμυράς καταθέτει για τα Πρακτικά το προαναφερθέν δημοσίευμα,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7B21D7E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εκεί, λοιπόν, που τα είδαμε όλα…</w:t>
      </w:r>
    </w:p>
    <w:p w14:paraId="7B21D7EE"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B21D7E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ΣΠΥΡΙΔΩ</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Ποια είναι η καταγγελία; </w:t>
      </w:r>
    </w:p>
    <w:p w14:paraId="7B21D7F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Πήγατε να αγοράσετε ή να πουλήσετε φασολάκια, τελικά, κύριοι συνάδελφοι; Θα μου πείτε; Ο ένας πουλάει, ο άλλος αγοράζει. Αυτό είναι το πρόβλημα. </w:t>
      </w:r>
    </w:p>
    <w:p w14:paraId="7B21D7F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Αμυρά, να ολοκληρ</w:t>
      </w:r>
      <w:r>
        <w:rPr>
          <w:rFonts w:eastAsia="Times New Roman" w:cs="Times New Roman"/>
          <w:szCs w:val="24"/>
        </w:rPr>
        <w:t>ώσουμε, παρακαλώ, γιατί προκαλείτε και ανησυχίες.</w:t>
      </w:r>
    </w:p>
    <w:p w14:paraId="7B21D7F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Τελειώνω, κύριε Πρόεδρε. </w:t>
      </w:r>
    </w:p>
    <w:p w14:paraId="7B21D7F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Έρχομαι στο θέμα του ΕΣΡ και της εγγύησης που ο κ. Βούτσης, ως ο τρίτος πολιτειακός παράγοντας, έθεσε προκειμένου να δώσει κάποιες γέφυρες συναίνεσης προς τα υπόλο</w:t>
      </w:r>
      <w:r>
        <w:rPr>
          <w:rFonts w:eastAsia="Times New Roman" w:cs="Times New Roman"/>
          <w:szCs w:val="24"/>
        </w:rPr>
        <w:t xml:space="preserve">ιπα κόμματα. </w:t>
      </w:r>
    </w:p>
    <w:p w14:paraId="7B21D7F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το Ποτάμι, αλλά και η Δημοκρατική Συμπαράταξη, καλή τη πίστη, είπαμε ότι δεχόμαστε αρχικώς την εγγύηση του Προέδρου, αλλά θα το κρίνουμε την επομένη, σήμερα στην Ολομέλεια, με τα νομοθετικά κείμενα που τελικά θα μας φέρετε. </w:t>
      </w:r>
    </w:p>
    <w:p w14:paraId="7B21D7F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αναφερθ</w:t>
      </w:r>
      <w:r>
        <w:rPr>
          <w:rFonts w:eastAsia="Times New Roman" w:cs="Times New Roman"/>
          <w:szCs w:val="24"/>
        </w:rPr>
        <w:t>ώ και στις δυο τροπολογίες και τελειώνω, κύριε Πρόεδρε.</w:t>
      </w:r>
    </w:p>
    <w:p w14:paraId="7B21D7F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Είμαστε στα εννιά λεπτά όμως, κύριε Αμυρά. </w:t>
      </w:r>
    </w:p>
    <w:p w14:paraId="7B21D7F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ξέρω, κύριε Πρόεδρε, αλλά είναι τόσο σημαντικό το ζήτημα.</w:t>
      </w:r>
    </w:p>
    <w:p w14:paraId="7B21D7F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 προσέχουμε, όμως, λίγο τον χρόνο. </w:t>
      </w:r>
    </w:p>
    <w:p w14:paraId="7B21D7F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Πρόεδρε, μου επιτρέπετε, σας παρακαλώ; </w:t>
      </w:r>
    </w:p>
    <w:p w14:paraId="7B21D7F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στο Ποτάμι προτείναμε τον κ. Μιχάλη Σταθόπουλο, έγκριτο νομικό, πρύτανη, άνθρωπο που είπε «όχι» σε συμφέροντα, που δεν υπέκυψε ποτέ, που, που, που…Ωστόσο ε</w:t>
      </w:r>
      <w:r>
        <w:rPr>
          <w:rFonts w:eastAsia="Times New Roman" w:cs="Times New Roman"/>
          <w:szCs w:val="24"/>
        </w:rPr>
        <w:t>ίμαστε μικρότερο κόμμα και αντιλαμβανόμαστε ότι οι δρόμοι της συναίνεσης πρέπει να είναι πλατείς. Εμείς δεν θα λέγαμε «όχι» στην πρόταση της Νέας Δημοκρατίας για τον κ. Αθανάσιο Κουτρομάνο, τον οποίον θεωρούμε, επίσης, μια εξαιρετική επιλογή. Ανοίξτε κι εσ</w:t>
      </w:r>
      <w:r>
        <w:rPr>
          <w:rFonts w:eastAsia="Times New Roman" w:cs="Times New Roman"/>
          <w:szCs w:val="24"/>
        </w:rPr>
        <w:t xml:space="preserve">είς στα χαρτιά σας να μας πείτε. </w:t>
      </w:r>
    </w:p>
    <w:p w14:paraId="7B21D7F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 θέλετε ΕΣΡ στα γρήγορα, εδώ όλα στο φως. Όμως με τα «καθρεφτάκια» και τις «χάντρες» τύπου αναστολής και όχι κατάργησης φτάσαμε στο εξής, αγαπητοί συνάδελφοι. Το σκέφτεστε; Λέει η μια τρο</w:t>
      </w:r>
      <w:r>
        <w:rPr>
          <w:rFonts w:eastAsia="Times New Roman" w:cs="Times New Roman"/>
          <w:szCs w:val="24"/>
        </w:rPr>
        <w:lastRenderedPageBreak/>
        <w:t>πολογία «ναι, το ΕΣΡ χρειάζεται ν</w:t>
      </w:r>
      <w:r>
        <w:rPr>
          <w:rFonts w:eastAsia="Times New Roman" w:cs="Times New Roman"/>
          <w:szCs w:val="24"/>
        </w:rPr>
        <w:t xml:space="preserve">α μας δώσει τη σύμφωνη γνώμη του» και η άλλη τροπολογία λέει «αναστέλλονται όμως οι ρυθμίσεις που έχουν να κάνουν με τον αριθμό αδειών και την έκδοση». Δηλαδή, η μια τροπολογία αναστέλλει την άλλη! </w:t>
      </w:r>
    </w:p>
    <w:p w14:paraId="7B21D7F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Άρα, το Ποτάμι –και τελειώνω μ’ αυτό, κύριε Πρόεδρε- λέει</w:t>
      </w:r>
      <w:r>
        <w:rPr>
          <w:rFonts w:eastAsia="Times New Roman" w:cs="Times New Roman"/>
          <w:szCs w:val="24"/>
        </w:rPr>
        <w:t xml:space="preserve"> και τονίζει: Θητεία απολύτως συγκεκριμένη, χωρίς παρατάσεις, ορισμένη, για το ΕΣΡ. Ανοιχτή διαδικασία αδειοδότησης έως και δέκα τηλεοπτικών σταθμών, με όρους και προϋποθέσεις που το ΕΣΡ θα θέσει. Προμηθευτές του </w:t>
      </w:r>
      <w:r>
        <w:rPr>
          <w:rFonts w:eastAsia="Times New Roman" w:cs="Times New Roman"/>
          <w:szCs w:val="24"/>
        </w:rPr>
        <w:t>δ</w:t>
      </w:r>
      <w:r>
        <w:rPr>
          <w:rFonts w:eastAsia="Times New Roman" w:cs="Times New Roman"/>
          <w:szCs w:val="24"/>
        </w:rPr>
        <w:t>ημοσίου και εργολάβοι δεν θα μπορούν να πα</w:t>
      </w:r>
      <w:r>
        <w:rPr>
          <w:rFonts w:eastAsia="Times New Roman" w:cs="Times New Roman"/>
          <w:szCs w:val="24"/>
        </w:rPr>
        <w:t>ίρνουν κανάλι, κυρίες και κύριοι συνάδελφοι του ΣΥΡΙΖΑ.</w:t>
      </w:r>
    </w:p>
    <w:p w14:paraId="7B21D7F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Το λέει ο νόμος.</w:t>
      </w:r>
    </w:p>
    <w:p w14:paraId="7B21D7F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λέω την πρόταση του Ποταμιού. Ο κ. Καλογρίτσας τι ήταν; Α, συγνώμη. Ήταν βοσκός! Είχε βοσκοτόπια ο κ. Καλογρίτσας! Δεν ήταν εργολάβος. </w:t>
      </w:r>
    </w:p>
    <w:p w14:paraId="7B21D7FF"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w:t>
      </w:r>
      <w:r>
        <w:rPr>
          <w:rFonts w:eastAsia="Times New Roman" w:cs="Times New Roman"/>
          <w:szCs w:val="24"/>
        </w:rPr>
        <w:t>ς από την πτέρυγα του ΣΥΡΙΖΑ)</w:t>
      </w:r>
    </w:p>
    <w:p w14:paraId="7B21D80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Αμυρά, ολοκληρώστε, γιατί δεν κρατιούνται και οι συνάδελφοι από κάτω. </w:t>
      </w:r>
    </w:p>
    <w:p w14:paraId="7B21D80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Σε είκοσι δευτερόλεπτα, κύριε Πρόεδρε, τελειώνω και ευχαριστώ πάρα πολύ για την κατανόηση. </w:t>
      </w:r>
    </w:p>
    <w:p w14:paraId="7B21D80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Κάθε αδε</w:t>
      </w:r>
      <w:r>
        <w:rPr>
          <w:rFonts w:eastAsia="Times New Roman" w:cs="Times New Roman"/>
          <w:szCs w:val="24"/>
        </w:rPr>
        <w:t>ιοδοτούμενος θα δίνει εφάπαξ δέκα εκατομμύρια ευρώ τον χρόνο ως τέλος χρήσης συχνότητας και κάθε έτος θα διενεργείται βασικός έλεγχος των οικονομικών και ποιοτικών κριτηρίων.</w:t>
      </w:r>
    </w:p>
    <w:p w14:paraId="7B21D80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Αυτά έχουμε να σας πούμε και θα επανέλθουμε. </w:t>
      </w:r>
    </w:p>
    <w:p w14:paraId="7B21D80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«νόμος Παππά» βρώμισε. Ελάτε να τ</w:t>
      </w:r>
      <w:r>
        <w:rPr>
          <w:rFonts w:eastAsia="Times New Roman" w:cs="Times New Roman"/>
          <w:szCs w:val="24"/>
        </w:rPr>
        <w:t>ον θάψουμε όλοι μαζί με κλειστή τη μύτη και να προχωρήσουμε στην επόμενη μέρα!</w:t>
      </w:r>
    </w:p>
    <w:p w14:paraId="7B21D80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806" w14:textId="77777777" w:rsidR="00B46177" w:rsidRDefault="00C46B70">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Ποταμιού)</w:t>
      </w:r>
    </w:p>
    <w:p w14:paraId="7B21D80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B21D80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Μπάρκας από τον ΣΥΡΙΖΑ έχει τον λόγο. </w:t>
      </w:r>
    </w:p>
    <w:p w14:paraId="7B21D80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ΩΝΣΤΑΝΤΙΝΟΣ ΜΠΑΡΚΑΣ:</w:t>
      </w:r>
      <w:r>
        <w:rPr>
          <w:rFonts w:eastAsia="Times New Roman" w:cs="Times New Roman"/>
          <w:szCs w:val="24"/>
        </w:rPr>
        <w:t xml:space="preserve"> Κυρίες και κύριοι Βουλευτές, κύριε Πρόεδρε, κύριοι Υπουργοί, βρισκόμαστε, κατά την άποψή μου, σε ένα πολιτικό και διαδικαστικό κενό, διότι αυτά που λέγονται και ακούγονται εδώ σήμερα, όσον αφορά τις δύο τροπολογίες του Υπουργού, αυτοαν</w:t>
      </w:r>
      <w:r>
        <w:rPr>
          <w:rFonts w:eastAsia="Times New Roman" w:cs="Times New Roman"/>
          <w:szCs w:val="24"/>
        </w:rPr>
        <w:t xml:space="preserve">αιρούνται από την επόμενη τοποθέτηση των ίδιων ανθρώπων. Και δυστυχώς αυτό που κάνει η Αξιωματική Αντιπολίτευση είναι να υπερασπίζεται είκοσι επτά χρόνια ανομίας, με την τοποθέτηση Βουλευτών της για τη συγκεκριμένη τροπολογία στη συγκεκριμένη διαδικασία. </w:t>
      </w:r>
    </w:p>
    <w:p w14:paraId="7B21D80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κ. Γεωργιάδης, ο Αντιπρόεδρος της Νέας Δημοκρατίας, δυστυχώς από το Βήμα αυτό εδώ της Βουλής είπε ψέματα. Τι είπε; Είπε ότι η Νέα Δημοκρατία ψηφίζει ανεξάρτητες αρχές, αλλά αρνείται να ψηφίσει τη συγκριμένη. Το ερώτημα που προκύπτει είναι το εξής: Δηλαδή</w:t>
      </w:r>
      <w:r>
        <w:rPr>
          <w:rFonts w:eastAsia="Times New Roman" w:cs="Times New Roman"/>
          <w:szCs w:val="24"/>
        </w:rPr>
        <w:t xml:space="preserve">, για κάθε νόμο που η Κυβέρνηση θα φέρνει για να ψηφιστεί από τη Βουλή η Νέα Δημοκρατία θα χρησιμοποιεί ως επιχείρημα ότι για να τον ψηφίσουν θα αποσυρθεί ο «νόμος Παππά» ή δεν θα συγκροτηθεί το ΕΣΡ ή θα συγκροτηθεί με την άποψη </w:t>
      </w:r>
      <w:r>
        <w:rPr>
          <w:rFonts w:eastAsia="Times New Roman" w:cs="Times New Roman"/>
          <w:szCs w:val="24"/>
        </w:rPr>
        <w:lastRenderedPageBreak/>
        <w:t xml:space="preserve">που έχει η Νέα Δημοκρατία; </w:t>
      </w:r>
      <w:r>
        <w:rPr>
          <w:rFonts w:eastAsia="Times New Roman" w:cs="Times New Roman"/>
          <w:szCs w:val="24"/>
        </w:rPr>
        <w:t xml:space="preserve">Δηλαδή, σε κάθε περίπτωση θα εκβιάζει την Κυβέρνηση για την ψήφισή του ή όχι με τη συγκρότηση του ΕΣΡ; Δεν αντιλαμβάνεται η Νέα Δημοκρατία ότι είναι συνταγματική της υποχρέωση να βοηθήσει στη συγκρότηση του Εθνικού Συμβουλίου Ραδιοτηλεόρασης; </w:t>
      </w:r>
    </w:p>
    <w:p w14:paraId="7B21D80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έχει αποφάσεις που κρίνει παράνομη την παράταση της θητείας του Εθνικού Συμβουλίου Ραδιοτηλεόρασης και γι’ αυτόν τον λόγο όσα πρόστιμα έχουν μπει σε κανάλια το προηγούμενο διάστημα από το Συμβούλιο, έχουν κριθεί παράνομα και δεν επιδικάζονται, ακριβώς</w:t>
      </w:r>
      <w:r>
        <w:rPr>
          <w:rFonts w:eastAsia="Times New Roman" w:cs="Times New Roman"/>
          <w:szCs w:val="24"/>
        </w:rPr>
        <w:t xml:space="preserve"> επειδή υπάρχει αυτή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Δηλαδή, από τη μία μεριά υπερασπίζονται και λένε ότι θα καθαρογραφεί μία απόφαση. Να συμφωνήσουμε σε κάτι, -εγώ νομικός δεν είμαι- ότι αυτή η τελευταία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 δεν καθαρογράφεται, γράφεται, και δεν γνωρί</w:t>
      </w:r>
      <w:r>
        <w:rPr>
          <w:rFonts w:eastAsia="Times New Roman" w:cs="Times New Roman"/>
          <w:szCs w:val="24"/>
        </w:rPr>
        <w:t xml:space="preserve">ζουμε ποιο πράγμα έχει κριθεί αντισυνταγματικό. Εικάζουμε από πληροφορίες δημοσιογραφικές. </w:t>
      </w:r>
    </w:p>
    <w:p w14:paraId="7B21D80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Ακούγονται σοβαρά πράγματα εδώ στην Αίθουσα της Βουλής και μάλιστα από ανθρώπους που έχουν θεσμικό ρόλο στην Αξιωματική Αντιπολίτευση και οφείλουν οι Βουλευτές της </w:t>
      </w:r>
      <w:r>
        <w:rPr>
          <w:rFonts w:eastAsia="Times New Roman" w:cs="Times New Roman"/>
          <w:szCs w:val="24"/>
        </w:rPr>
        <w:t xml:space="preserve">Νέας Δημοκρατίας να </w:t>
      </w:r>
      <w:r>
        <w:rPr>
          <w:rFonts w:eastAsia="Times New Roman" w:cs="Times New Roman"/>
          <w:szCs w:val="24"/>
        </w:rPr>
        <w:lastRenderedPageBreak/>
        <w:t>απαντήσουν. Ακούστηκε να λέγεται: «Ο Παππάς ιθύνων νους στοχοποίησης δικαστικού». Μα, είναι δυνατόν να ακούγονται από την Αξιωματική Αντιπολίτευση αυτά τα πράγματα, όταν γνωρίζουν οι ίδιοι ότι τη στοχοποίηση των συγκεκριμένων δικαστικών</w:t>
      </w:r>
      <w:r>
        <w:rPr>
          <w:rFonts w:eastAsia="Times New Roman" w:cs="Times New Roman"/>
          <w:szCs w:val="24"/>
        </w:rPr>
        <w:t xml:space="preserve"> την έκαναν κανάλια, </w:t>
      </w:r>
      <w:r>
        <w:rPr>
          <w:rFonts w:eastAsia="Times New Roman" w:cs="Times New Roman"/>
          <w:szCs w:val="24"/>
          <w:lang w:val="en-US"/>
        </w:rPr>
        <w:t>sites</w:t>
      </w:r>
      <w:r>
        <w:rPr>
          <w:rFonts w:eastAsia="Times New Roman" w:cs="Times New Roman"/>
          <w:szCs w:val="24"/>
        </w:rPr>
        <w:t xml:space="preserve"> και εφημερίδες, οι οποίες πολιτικά δεν είναι ΣΥΡΙΖΑ; Αυτό γιατί το κρύβετε; Γιατί δεν κάνουμε τη συζήτηση ουσιαστικά; Προφανώς και γίνεται στοχοποίηση. </w:t>
      </w:r>
    </w:p>
    <w:p w14:paraId="7B21D80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Υπό την έννοια αυτή, τέτοιου είδους δηλώσεις εναντίον του Υπουργού ο οποίος </w:t>
      </w:r>
      <w:r>
        <w:rPr>
          <w:rFonts w:eastAsia="Times New Roman" w:cs="Times New Roman"/>
          <w:szCs w:val="24"/>
        </w:rPr>
        <w:t xml:space="preserve">πρώτη φορά μετά από είκοσι επτά χρόνια αποφάσισε με θάρρος να βάλει ένα τέρμα στην ανομία, την οποία εσείς διαχειριστήκατε, είναι σαφές ότι δεν βοηθάνε πουθενά. </w:t>
      </w:r>
    </w:p>
    <w:p w14:paraId="7B21D80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Επειδή είναι λίγο</w:t>
      </w:r>
      <w:r>
        <w:rPr>
          <w:rFonts w:eastAsia="Times New Roman" w:cs="Times New Roman"/>
          <w:szCs w:val="24"/>
        </w:rPr>
        <w:t>ς</w:t>
      </w:r>
      <w:r>
        <w:rPr>
          <w:rFonts w:eastAsia="Times New Roman" w:cs="Times New Roman"/>
          <w:szCs w:val="24"/>
        </w:rPr>
        <w:t xml:space="preserve"> ο χρόνος που έχουμε στη διάθεσή μας, πρέπει να κάνω κάποιες παραδοχές γι’ α</w:t>
      </w:r>
      <w:r>
        <w:rPr>
          <w:rFonts w:eastAsia="Times New Roman" w:cs="Times New Roman"/>
          <w:szCs w:val="24"/>
        </w:rPr>
        <w:t>υτά που ακούγονται. Η Νέα Δημοκρατία κατέθεσε μία πρόταση η οποία λέει, κατά τον κ. Κουμουτσάκο, «περισσότερη δημοκρατία, περισσότερες άδειες, περισσότερα κανάλια, περισσότεροι εργαζόμενοι, περισσότερα χρήματα κ.λπ.» και προτείνει και πρόεδρο ΕΣΡ. Θα πούμε</w:t>
      </w:r>
      <w:r>
        <w:rPr>
          <w:rFonts w:eastAsia="Times New Roman" w:cs="Times New Roman"/>
          <w:szCs w:val="24"/>
        </w:rPr>
        <w:t xml:space="preserve"> το εξής: Η Νέα Δημοκρατία κάνει </w:t>
      </w:r>
      <w:r>
        <w:rPr>
          <w:rFonts w:eastAsia="Times New Roman" w:cs="Times New Roman"/>
          <w:szCs w:val="24"/>
        </w:rPr>
        <w:lastRenderedPageBreak/>
        <w:t>ένα λογικό άλμα. Από τη στιγμή που προτείνει πρόεδρο ΕΣΡ, δεν ζητάει την κατάργηση του «νόμου Παππά». Και αν εμείς τη Δευτέρα ψηφίσουμε τον δικό σας προτεινόμενο ως πρόεδρο; Θα επανέλθετε και θα πείτε «Καλά τον ψηφίσαμε, τώ</w:t>
      </w:r>
      <w:r>
        <w:rPr>
          <w:rFonts w:eastAsia="Times New Roman" w:cs="Times New Roman"/>
          <w:szCs w:val="24"/>
        </w:rPr>
        <w:t>ρα καταργήστε και τον «νόμο Παππά»;</w:t>
      </w:r>
    </w:p>
    <w:p w14:paraId="7B21D80F" w14:textId="77777777" w:rsidR="00B46177" w:rsidRDefault="00C46B70">
      <w:pPr>
        <w:spacing w:after="0" w:line="600" w:lineRule="auto"/>
        <w:ind w:firstLine="720"/>
        <w:jc w:val="both"/>
        <w:rPr>
          <w:rFonts w:eastAsia="Times New Roman"/>
          <w:szCs w:val="24"/>
        </w:rPr>
      </w:pPr>
      <w:r>
        <w:rPr>
          <w:rFonts w:eastAsia="Times New Roman"/>
          <w:szCs w:val="24"/>
        </w:rPr>
        <w:t>Έτσι θα κάνουμε πολιτική; Αλληλοζυμώνεστε; Τι ακριβώς συμβαίνει εδώ; Δεν υπάρχει μια συγκεκριμένη πλειοψηφία, όπως χαρακτηρίστηκε στην τελευταία συνεδρίαση στη Διάσκεψη των Προέδρων, διαμορφωμένη;</w:t>
      </w:r>
    </w:p>
    <w:p w14:paraId="7B21D810" w14:textId="77777777" w:rsidR="00B46177" w:rsidRDefault="00C46B70">
      <w:pPr>
        <w:spacing w:after="0" w:line="600" w:lineRule="auto"/>
        <w:ind w:firstLine="720"/>
        <w:jc w:val="both"/>
        <w:rPr>
          <w:rFonts w:eastAsia="Times New Roman"/>
          <w:szCs w:val="24"/>
        </w:rPr>
      </w:pPr>
      <w:r>
        <w:rPr>
          <w:rFonts w:eastAsia="Times New Roman"/>
          <w:szCs w:val="24"/>
        </w:rPr>
        <w:t xml:space="preserve">Η Νέα Δημοκρατία δεν αντιλαμβάνεται τον συνταγματικό της ρόλο σε αυτήν τη διαδικασία; </w:t>
      </w:r>
    </w:p>
    <w:p w14:paraId="7B21D811" w14:textId="77777777" w:rsidR="00B46177" w:rsidRDefault="00C46B70">
      <w:pPr>
        <w:spacing w:after="0" w:line="600" w:lineRule="auto"/>
        <w:ind w:firstLine="720"/>
        <w:jc w:val="both"/>
        <w:rPr>
          <w:rFonts w:eastAsia="Times New Roman"/>
          <w:szCs w:val="24"/>
        </w:rPr>
      </w:pPr>
      <w:r>
        <w:rPr>
          <w:rFonts w:eastAsia="Times New Roman"/>
          <w:szCs w:val="24"/>
        </w:rPr>
        <w:t>Ολοκληρώνω, κύριε Πρόεδρε, με το εξής. Με περισσότερες άδειες θα προκύψουν περισσότερα χρήματα. Πώς; Η αγορά, την οποία εσείς υπερασπίζεστε, και την οποία εμείς σας τη φ</w:t>
      </w:r>
      <w:r>
        <w:rPr>
          <w:rFonts w:eastAsia="Times New Roman"/>
          <w:szCs w:val="24"/>
        </w:rPr>
        <w:t xml:space="preserve">έραμε στον κύβο, διότι κάναμε διαγωνισμό, και υπερασπιστήκαμε τον νεοφιλελευθερισμό με τον διαγωνισμό αυτόν, ενάντια στις αξιακές και πολιτικές μας αρχές, θα φέρει περισσότερα χρήματα. Πώς; Εσείς, δηλαδή, τι αντίτιμο θα βάζατε να πληρώσουν αυτοί οι κύριοι </w:t>
      </w:r>
      <w:r>
        <w:rPr>
          <w:rFonts w:eastAsia="Times New Roman"/>
          <w:szCs w:val="24"/>
        </w:rPr>
        <w:t xml:space="preserve">για τα είκοσι επτά χρόνια ανομίας των καναλιών; Πόσα χρήματα </w:t>
      </w:r>
      <w:r>
        <w:rPr>
          <w:rFonts w:eastAsia="Times New Roman"/>
          <w:szCs w:val="24"/>
        </w:rPr>
        <w:lastRenderedPageBreak/>
        <w:t xml:space="preserve">θα βάζατε; Ας δούμε, ας κάνουμε μία υπόθεση, έναν διαγωνισμό. Πόσα χρήματα θα τους βάζατε; Ένα, δύο; </w:t>
      </w:r>
    </w:p>
    <w:p w14:paraId="7B21D812" w14:textId="77777777" w:rsidR="00B46177" w:rsidRDefault="00C46B70">
      <w:pPr>
        <w:spacing w:after="0" w:line="600" w:lineRule="auto"/>
        <w:ind w:firstLine="720"/>
        <w:jc w:val="both"/>
        <w:rPr>
          <w:rFonts w:eastAsia="Times New Roman"/>
          <w:szCs w:val="24"/>
        </w:rPr>
      </w:pPr>
      <w:r>
        <w:rPr>
          <w:rFonts w:eastAsia="Times New Roman"/>
          <w:szCs w:val="24"/>
        </w:rPr>
        <w:t xml:space="preserve">Για τους εργαζόμενους που δούλευαν στα μέσα μαζικής ενημέρωσης που έκλειναν σωρηδόν, όπως οι </w:t>
      </w:r>
      <w:r>
        <w:rPr>
          <w:rFonts w:eastAsia="Times New Roman"/>
          <w:szCs w:val="24"/>
        </w:rPr>
        <w:t xml:space="preserve">εφημερίδες </w:t>
      </w:r>
      <w:r>
        <w:rPr>
          <w:rFonts w:eastAsia="Times New Roman"/>
          <w:szCs w:val="24"/>
        </w:rPr>
        <w:t>«</w:t>
      </w:r>
      <w:r>
        <w:rPr>
          <w:rFonts w:eastAsia="Times New Roman"/>
          <w:szCs w:val="24"/>
        </w:rPr>
        <w:t>ΕΛΕΥΘΕΡΟΤΥΠΙΑ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ΑΠΟΓΕΥΜΑΤΙΝΗ</w:t>
      </w:r>
      <w:r>
        <w:rPr>
          <w:rFonts w:eastAsia="Times New Roman"/>
          <w:szCs w:val="24"/>
        </w:rPr>
        <w:t>»</w:t>
      </w:r>
      <w:r>
        <w:rPr>
          <w:rFonts w:eastAsia="Times New Roman"/>
          <w:szCs w:val="24"/>
        </w:rPr>
        <w:t xml:space="preserve"> και κανάλια όπως το </w:t>
      </w:r>
      <w:r>
        <w:rPr>
          <w:rFonts w:eastAsia="Times New Roman"/>
          <w:szCs w:val="24"/>
        </w:rPr>
        <w:t>«</w:t>
      </w:r>
      <w:r>
        <w:rPr>
          <w:rFonts w:eastAsia="Times New Roman"/>
          <w:szCs w:val="24"/>
          <w:lang w:val="en-US"/>
        </w:rPr>
        <w:t>ALTER</w:t>
      </w:r>
      <w:r>
        <w:rPr>
          <w:rFonts w:eastAsia="Times New Roman"/>
          <w:szCs w:val="24"/>
        </w:rPr>
        <w:t>»</w:t>
      </w:r>
      <w:r>
        <w:rPr>
          <w:rFonts w:eastAsia="Times New Roman"/>
          <w:szCs w:val="24"/>
        </w:rPr>
        <w:t>, κροκοδείλια δάκρυα για αυτούς τους ανθρώπους δεν χύσατε ποτέ.</w:t>
      </w:r>
    </w:p>
    <w:p w14:paraId="7B21D813" w14:textId="77777777" w:rsidR="00B46177" w:rsidRDefault="00C46B70">
      <w:pPr>
        <w:spacing w:after="0" w:line="600" w:lineRule="auto"/>
        <w:ind w:firstLine="720"/>
        <w:jc w:val="both"/>
        <w:rPr>
          <w:rFonts w:eastAsia="Times New Roman"/>
          <w:szCs w:val="24"/>
        </w:rPr>
      </w:pPr>
      <w:r>
        <w:rPr>
          <w:rFonts w:eastAsia="Times New Roman"/>
          <w:szCs w:val="24"/>
        </w:rPr>
        <w:t>Επίσης, για να λήξουμε και το θέμα των εργασιακών σχέσεων, ο νόμος λέει συγκεκριμένα πράγματα. Λέει: τετρακόσιοι εργαζόμεν</w:t>
      </w:r>
      <w:r>
        <w:rPr>
          <w:rFonts w:eastAsia="Times New Roman"/>
          <w:szCs w:val="24"/>
        </w:rPr>
        <w:t>οι με συλλογικές συμβάσεις εργασίας. Θα σας πω και το πώς το βίωσα εγώ εργαζόμενος ως δημοσιογράφος. Αυτή τη στιγμή δουλεύουν άνθρωποι στα μέσα μαζικής ενημέρωσης, οι οποίοι πληρώνονται με διακόσια ευρώ. Αυτήν την εργασιακή σχέση διεκδικείτε; Αυτήν την εργ</w:t>
      </w:r>
      <w:r>
        <w:rPr>
          <w:rFonts w:eastAsia="Times New Roman"/>
          <w:szCs w:val="24"/>
        </w:rPr>
        <w:t xml:space="preserve">ασιακή σχέση θέλετε για αυτούς τους ανθρώπους; Αυτό θέλετε να πετύχετε; </w:t>
      </w:r>
    </w:p>
    <w:p w14:paraId="7B21D81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Λέτε ότι δουλεύουν τέσσερις χιλιάδες εργαζόμενοι στα μέσα μαζικής ενημέρωσης, στα κανάλια. Μάλιστα. Πόσοι έχουν συλλογική σύμβαση εργασίας; Απαντήστε σε αυτά τα βασικά. Πόσοι από αυτο</w:t>
      </w:r>
      <w:r>
        <w:rPr>
          <w:rFonts w:eastAsia="Times New Roman"/>
          <w:szCs w:val="24"/>
        </w:rPr>
        <w:t>ύς, που δεν είναι τέσσερις χιλιάδες, έχουν υπογεγραμμένη σχέση εργασίας με τον εργοδότη;</w:t>
      </w:r>
    </w:p>
    <w:p w14:paraId="7B21D815" w14:textId="77777777" w:rsidR="00B46177" w:rsidRDefault="00C46B70">
      <w:pPr>
        <w:spacing w:after="0"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Τελειώσαμε, κύριε συνάδελφε.</w:t>
      </w:r>
    </w:p>
    <w:p w14:paraId="7B21D816" w14:textId="77777777" w:rsidR="00B46177" w:rsidRDefault="00C46B70">
      <w:pPr>
        <w:spacing w:after="0"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Ολοκληρώνω, κύριε Πρόεδρε.</w:t>
      </w:r>
    </w:p>
    <w:p w14:paraId="7B21D817" w14:textId="77777777" w:rsidR="00B46177" w:rsidRDefault="00C46B70">
      <w:pPr>
        <w:spacing w:after="0" w:line="600" w:lineRule="auto"/>
        <w:ind w:firstLine="720"/>
        <w:jc w:val="both"/>
        <w:rPr>
          <w:rFonts w:eastAsia="Times New Roman"/>
          <w:szCs w:val="24"/>
        </w:rPr>
      </w:pPr>
      <w:r>
        <w:rPr>
          <w:rFonts w:eastAsia="Times New Roman"/>
          <w:szCs w:val="24"/>
        </w:rPr>
        <w:t>Η Νέα Δημοκρατία στην πρόταση</w:t>
      </w:r>
      <w:r>
        <w:rPr>
          <w:rFonts w:eastAsia="Times New Roman"/>
          <w:szCs w:val="24"/>
        </w:rPr>
        <w:t>,</w:t>
      </w:r>
      <w:r>
        <w:rPr>
          <w:rFonts w:eastAsia="Times New Roman"/>
          <w:szCs w:val="24"/>
        </w:rPr>
        <w:t xml:space="preserve"> που έχει καταθέσει έχει αν</w:t>
      </w:r>
      <w:r>
        <w:rPr>
          <w:rFonts w:eastAsia="Times New Roman"/>
          <w:szCs w:val="24"/>
        </w:rPr>
        <w:t>τιγράψει εννέα βασικές διατάξεις του νόμου των τηλεοπτικών αδειών, αυτόν που κατηγορεί. Στο μόνο που διαφωνεί είναι σε δύο κομβικά πράγματα για εμάς, τα οποία κατά την άποψή μου έχουν να κάνουν και με την πολιτική αξίωση. Πρώτον, στο γεγονός ότι θα δουλεύο</w:t>
      </w:r>
      <w:r>
        <w:rPr>
          <w:rFonts w:eastAsia="Times New Roman"/>
          <w:szCs w:val="24"/>
        </w:rPr>
        <w:t>υν άνθρωποι, θα υπερασπιστούμε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την εργασία των ανθρώπων, κάτι που εσείς δεν θέλετε, και δεύτερον, στο γεγονός ότι θα γίνεται διαγωνισμός. Δεν μπορεί να συνεχιστεί πλέον αυτή η ανομία στην χώρα, την οποία εσείς επί τόσα χρόνια υπερασπιστήκατε!</w:t>
      </w:r>
    </w:p>
    <w:p w14:paraId="7B21D818" w14:textId="77777777" w:rsidR="00B46177" w:rsidRDefault="00C46B70">
      <w:pPr>
        <w:spacing w:after="0" w:line="600" w:lineRule="auto"/>
        <w:ind w:firstLine="720"/>
        <w:jc w:val="both"/>
        <w:rPr>
          <w:rFonts w:eastAsia="Times New Roman"/>
          <w:szCs w:val="24"/>
        </w:rPr>
      </w:pPr>
      <w:r>
        <w:rPr>
          <w:rFonts w:eastAsia="Times New Roman"/>
          <w:szCs w:val="24"/>
        </w:rPr>
        <w:t>Ευχα</w:t>
      </w:r>
      <w:r>
        <w:rPr>
          <w:rFonts w:eastAsia="Times New Roman"/>
          <w:szCs w:val="24"/>
        </w:rPr>
        <w:t>ριστώ πολύ.</w:t>
      </w:r>
    </w:p>
    <w:p w14:paraId="7B21D819" w14:textId="77777777" w:rsidR="00B46177" w:rsidRDefault="00C46B70">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του ΣΥΡΙΖΑ)</w:t>
      </w:r>
    </w:p>
    <w:p w14:paraId="7B21D81A" w14:textId="77777777" w:rsidR="00B46177" w:rsidRDefault="00C46B70">
      <w:pPr>
        <w:spacing w:after="0"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Ευχαριστούμε, κύριε συνάδελφε.</w:t>
      </w:r>
    </w:p>
    <w:p w14:paraId="7B21D81B" w14:textId="77777777" w:rsidR="00B46177" w:rsidRDefault="00C46B70">
      <w:pPr>
        <w:spacing w:after="0"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προ</w:t>
      </w:r>
      <w:r>
        <w:rPr>
          <w:rFonts w:eastAsia="Times New Roman" w:cs="Times New Roman"/>
        </w:rPr>
        <w:t xml:space="preserve">ηγουμένως </w:t>
      </w:r>
      <w:r>
        <w:rPr>
          <w:rFonts w:eastAsia="Times New Roman" w:cs="Times New Roman"/>
        </w:rPr>
        <w:t>ενημερώθηκαν για την ιστορία του κτηρίου και τον τρόπο οργάνωσης και λειτουργίας της Βουλής, τριάντα μαθητές και δύο εκπαιδευτικοί συνοδοί τους από το 7</w:t>
      </w:r>
      <w:r>
        <w:rPr>
          <w:rFonts w:eastAsia="Times New Roman" w:cs="Times New Roman"/>
          <w:vertAlign w:val="superscript"/>
        </w:rPr>
        <w:t>ο</w:t>
      </w:r>
      <w:r>
        <w:rPr>
          <w:rFonts w:eastAsia="Times New Roman" w:cs="Times New Roman"/>
        </w:rPr>
        <w:t xml:space="preserve"> Γυμνάσιο Τρικάλων. </w:t>
      </w:r>
    </w:p>
    <w:p w14:paraId="7B21D81C" w14:textId="77777777" w:rsidR="00B46177" w:rsidRDefault="00C46B70">
      <w:pPr>
        <w:spacing w:after="0" w:line="600" w:lineRule="auto"/>
        <w:ind w:left="360" w:firstLine="720"/>
        <w:jc w:val="both"/>
        <w:rPr>
          <w:rFonts w:eastAsia="Times New Roman" w:cs="Times New Roman"/>
        </w:rPr>
      </w:pPr>
      <w:r>
        <w:rPr>
          <w:rFonts w:eastAsia="Times New Roman" w:cs="Times New Roman"/>
        </w:rPr>
        <w:t xml:space="preserve">Η Βουλή τούς καλωσορίζει. </w:t>
      </w:r>
    </w:p>
    <w:p w14:paraId="7B21D81D" w14:textId="77777777" w:rsidR="00B46177" w:rsidRDefault="00C46B70">
      <w:pPr>
        <w:spacing w:after="0"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w:t>
      </w:r>
      <w:r>
        <w:rPr>
          <w:rFonts w:eastAsia="Times New Roman" w:cs="Times New Roman"/>
        </w:rPr>
        <w:t>λής)</w:t>
      </w:r>
    </w:p>
    <w:p w14:paraId="7B21D81E" w14:textId="77777777" w:rsidR="00B46177" w:rsidRDefault="00C46B70">
      <w:pPr>
        <w:spacing w:after="0" w:line="600" w:lineRule="auto"/>
        <w:ind w:left="357" w:firstLine="720"/>
        <w:jc w:val="both"/>
        <w:rPr>
          <w:rFonts w:eastAsia="Times New Roman" w:cs="Times New Roman"/>
        </w:rPr>
      </w:pPr>
      <w:r>
        <w:rPr>
          <w:rFonts w:eastAsia="Times New Roman" w:cs="Times New Roman"/>
        </w:rPr>
        <w:t>Τον λόγο έχει ο συνάδελφος κ. Δημήτρης Σεβαστάκης, από τον ΣΥΡΙΖΑ.</w:t>
      </w:r>
    </w:p>
    <w:p w14:paraId="7B21D81F" w14:textId="77777777" w:rsidR="00B46177" w:rsidRDefault="00C46B70">
      <w:pPr>
        <w:spacing w:after="0" w:line="600" w:lineRule="auto"/>
        <w:ind w:left="357" w:firstLine="720"/>
        <w:jc w:val="both"/>
        <w:rPr>
          <w:rFonts w:eastAsia="Times New Roman" w:cs="Times New Roman"/>
        </w:rPr>
      </w:pPr>
      <w:r>
        <w:rPr>
          <w:rFonts w:eastAsia="Times New Roman" w:cs="Times New Roman"/>
          <w:b/>
        </w:rPr>
        <w:t xml:space="preserve">ΔΗΜΗΤΡΙΟΣ ΣΕΒΑΣΤΑΚΗΣ: </w:t>
      </w:r>
      <w:r>
        <w:rPr>
          <w:rFonts w:eastAsia="Times New Roman" w:cs="Times New Roman"/>
        </w:rPr>
        <w:t>Ευχαριστώ πολύ, κύριε Πρόεδρε.</w:t>
      </w:r>
    </w:p>
    <w:p w14:paraId="7B21D820" w14:textId="77777777" w:rsidR="00B46177" w:rsidRDefault="00C46B70">
      <w:pPr>
        <w:spacing w:after="0" w:line="600" w:lineRule="auto"/>
        <w:ind w:left="357" w:firstLine="720"/>
        <w:jc w:val="both"/>
        <w:rPr>
          <w:rFonts w:eastAsia="Times New Roman" w:cs="Times New Roman"/>
        </w:rPr>
      </w:pPr>
      <w:r>
        <w:rPr>
          <w:rFonts w:eastAsia="Times New Roman" w:cs="Times New Roman"/>
        </w:rPr>
        <w:lastRenderedPageBreak/>
        <w:t>Η συζήτηση διεξάγεται σε ένα πολύ ενδιαφέρον τοπίο. Θα εντοπίσω ορισμένα σημεία που φτιάχνουν το περικείμενο. Η αντίστιξη, ας πούμε</w:t>
      </w:r>
      <w:r>
        <w:rPr>
          <w:rFonts w:eastAsia="Times New Roman" w:cs="Times New Roman"/>
        </w:rPr>
        <w:t>, νόμου και κοινωνικής επιθυμίας, την οποία έκανε ο κ. Βενιζέλος όταν σχολίαζε τις δηλώσεις του Προέδρου του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w:t>
      </w:r>
    </w:p>
    <w:p w14:paraId="7B21D821" w14:textId="77777777" w:rsidR="00B46177" w:rsidRDefault="00C46B70">
      <w:pPr>
        <w:spacing w:after="0" w:line="600" w:lineRule="auto"/>
        <w:ind w:left="357" w:firstLine="720"/>
        <w:jc w:val="both"/>
        <w:rPr>
          <w:rFonts w:eastAsia="Times New Roman" w:cs="Times New Roman"/>
        </w:rPr>
      </w:pPr>
      <w:r>
        <w:rPr>
          <w:rFonts w:eastAsia="Times New Roman" w:cs="Times New Roman"/>
        </w:rPr>
        <w:t xml:space="preserve">Ένα άλλο ενδιαφέρον σημείο είναι ότι η θεσμοποιητική αδράνεια  οφείλεται σε προβλήματα επιχειρηματικής αξιοπιστίας και «πόθεν έσχες», όπως </w:t>
      </w:r>
      <w:r>
        <w:rPr>
          <w:rFonts w:eastAsia="Times New Roman" w:cs="Times New Roman"/>
        </w:rPr>
        <w:t>είπε και ο κ. Τζαβάρας σε ραδιοφωνική εκπομπή. Δηλαδή, τόσα χρόνια δεν υπάρχει ρύθμιση του τοπίου, γιατί κολλούσαν σε προβλήματα επιχειρηματικής αξιοπιστίας.</w:t>
      </w:r>
    </w:p>
    <w:p w14:paraId="7B21D822" w14:textId="77777777" w:rsidR="00B46177" w:rsidRDefault="00C46B70">
      <w:pPr>
        <w:spacing w:after="0" w:line="600" w:lineRule="auto"/>
        <w:ind w:left="357" w:firstLine="720"/>
        <w:jc w:val="both"/>
        <w:rPr>
          <w:rFonts w:eastAsia="Times New Roman" w:cs="Times New Roman"/>
        </w:rPr>
      </w:pPr>
      <w:r>
        <w:rPr>
          <w:rFonts w:eastAsia="Times New Roman" w:cs="Times New Roman"/>
        </w:rPr>
        <w:t>Ένα άλλο ενδιαφέρον σημείο είναι η θεσμική ταπείνωση, που τη δήλωσε ο κ. Βορίδης, με κάποιον τρόπο</w:t>
      </w:r>
      <w:r>
        <w:rPr>
          <w:rFonts w:eastAsia="Times New Roman" w:cs="Times New Roman"/>
        </w:rPr>
        <w:t xml:space="preserve"> διαφορετικό, με άλλη γλώσσα, την υπαινίχθηκε και ο κ. Λοβέρδος, ενδεχομένως και άλλοι συνάδελφοι, ένα είδος θεσμικής ταπείνωσης γιατί τόλμησε να υπάρξει ρυθμιστική απόπειρα. </w:t>
      </w:r>
    </w:p>
    <w:p w14:paraId="7B21D823" w14:textId="77777777" w:rsidR="00B46177" w:rsidRDefault="00C46B70">
      <w:pPr>
        <w:spacing w:after="0" w:line="600" w:lineRule="auto"/>
        <w:ind w:firstLine="720"/>
        <w:jc w:val="both"/>
        <w:rPr>
          <w:rFonts w:eastAsia="Times New Roman" w:cs="Times New Roman"/>
          <w:szCs w:val="24"/>
        </w:rPr>
      </w:pPr>
      <w:r>
        <w:rPr>
          <w:rFonts w:eastAsia="Times New Roman" w:cs="Times New Roman"/>
        </w:rPr>
        <w:lastRenderedPageBreak/>
        <w:t xml:space="preserve">Ένα άλλο επίσης ενδιαφέρον σημείο είναι ότι ο κ. Ρουσόπουλος σήμερα ισχυρίστηκε </w:t>
      </w:r>
      <w:r>
        <w:rPr>
          <w:rFonts w:eastAsia="Times New Roman" w:cs="Times New Roman"/>
        </w:rPr>
        <w:t xml:space="preserve">ότι το μεγαλύτερο μέρος του νόμου του αφομοιώθηκε από τον «νόμο Παππά». Μάλιστα είπε ότι έχει αφομοιωθεί ένα 85%. </w:t>
      </w:r>
    </w:p>
    <w:p w14:paraId="7B21D82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Μάλιστα πρότεινε να κρατηθεί ο δικός του νόμος και να αλλάξει ένα σημείο -η αλλαγή του αναλογικού με το ψηφιακό- κι έχουμε μια πλήρη ρυθμιστική ευστάθεια. Καταλήγουμε σε ένα «ομολογήστε», «μετανοήστε», «πολιτικός σας τάφος». Δεν ξέρω αν αυτό αποτελεί ένα π</w:t>
      </w:r>
      <w:r>
        <w:rPr>
          <w:rFonts w:eastAsia="Times New Roman" w:cs="Times New Roman"/>
          <w:szCs w:val="24"/>
        </w:rPr>
        <w:t xml:space="preserve">εδίο συνεννόησης ή ένα πεδίο πολιτικής αντιπαράθεσης. Έχει δίκιο, νομίζω, ο κ. Δένδιας, ο οποίος ακριβώς επειδή δεν κυριαρχεί ο ορθός λόγος στη φιλολογία γύρω από τον νόμο, προτείνει να πάμε στην αυτοψυχανάλυση ή εν πάση περιπτώσει σε ένα είδος υπαρξιακής </w:t>
      </w:r>
      <w:r>
        <w:rPr>
          <w:rFonts w:eastAsia="Times New Roman" w:cs="Times New Roman"/>
          <w:szCs w:val="24"/>
        </w:rPr>
        <w:t xml:space="preserve">αυτοδιερώτησης. </w:t>
      </w:r>
    </w:p>
    <w:p w14:paraId="7B21D82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Εντούτοις, θέλω να θέσω ένα ερώτημα, χωρίς να είμαι νομικός, που μου φαίνεται εξαιρετικά συνεπές: Πόσο είναι θεσμικά έγκυρο να αδρανοποιείς την εκλογή του ΕΣΡ, γιατί δεν συμφωνείς με έναν νόμο; Πόσο </w:t>
      </w:r>
      <w:r>
        <w:rPr>
          <w:rFonts w:eastAsia="Times New Roman" w:cs="Times New Roman"/>
          <w:szCs w:val="24"/>
        </w:rPr>
        <w:lastRenderedPageBreak/>
        <w:t>είναι καλό αυτό; Πόσο είναι έγκριτος και</w:t>
      </w:r>
      <w:r>
        <w:rPr>
          <w:rFonts w:eastAsia="Times New Roman" w:cs="Times New Roman"/>
          <w:szCs w:val="24"/>
        </w:rPr>
        <w:t xml:space="preserve"> δόκιμος τρόπος θεσμικής άμυνας; Μου φαίνεται ότι ένα αντισυνταγματικό τέχνασμα, το να μην επιτρέπεις την εκλογή -επιμένω ότι είναι εκλογή- του ΕΣΡ, δεν μπορεί να είναι εργαλείο νομοθετικής διόρθωσης. Σε αυτό το πλαίσιο νομίζω ότι η ίδια η αρχιτεκτονική το</w:t>
      </w:r>
      <w:r>
        <w:rPr>
          <w:rFonts w:eastAsia="Times New Roman" w:cs="Times New Roman"/>
          <w:szCs w:val="24"/>
        </w:rPr>
        <w:t>υ νόμου -μέρος της οποίας συζητούμε σήμερα, με αφορμή τις δύο τροπολογίες- προσπάθησε με ένα τοπίο αυτοσχεδιασμού και αυτορρύθμισης να δημιουργήσει μια κανονιστική συνέχεια. Προσπάθησε δηλαδή να οργανώσει, να θεσμίσει, να ρυθμίσει. Αυτή τη ρύθμιση την ήθελ</w:t>
      </w:r>
      <w:r>
        <w:rPr>
          <w:rFonts w:eastAsia="Times New Roman" w:cs="Times New Roman"/>
          <w:szCs w:val="24"/>
        </w:rPr>
        <w:t>αν και πολλοί από τους επιχειρηματίες που δραστηριοποιούνται. Για παράδειγμα, θεωρούσαν ότι είναι αθέμιτος ανταγωνισμός όταν έχεις μια δανειακή υποστήριξη κάποιου έναντι της μη δανειακής υποστήριξης κάποιου άλλου, αυτό το τοπίο ανομίας, δηλαδή, που είδαμε.</w:t>
      </w:r>
      <w:r>
        <w:rPr>
          <w:rFonts w:eastAsia="Times New Roman" w:cs="Times New Roman"/>
          <w:szCs w:val="24"/>
        </w:rPr>
        <w:t xml:space="preserve"> </w:t>
      </w:r>
    </w:p>
    <w:p w14:paraId="7B21D82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τοπίο ανομίας δεν είναι απλώς μ</w:t>
      </w:r>
      <w:r>
        <w:rPr>
          <w:rFonts w:eastAsia="Times New Roman" w:cs="Times New Roman"/>
          <w:szCs w:val="24"/>
        </w:rPr>
        <w:t>ί</w:t>
      </w:r>
      <w:r>
        <w:rPr>
          <w:rFonts w:eastAsia="Times New Roman" w:cs="Times New Roman"/>
          <w:szCs w:val="24"/>
        </w:rPr>
        <w:t>α ηθική ένσταση. Εκφράζεται και στην ποιότητα του προγράμματος και στην αισθητική του και στην ποιότητα των εργασιακών σχέσεων και στην ποιότητα του πολιτι</w:t>
      </w:r>
      <w:r>
        <w:rPr>
          <w:rFonts w:eastAsia="Times New Roman" w:cs="Times New Roman"/>
          <w:szCs w:val="24"/>
        </w:rPr>
        <w:lastRenderedPageBreak/>
        <w:t xml:space="preserve">σμικού, πολιτιστικού λόγου που εκφωνείται, που εκφέρεται από τα </w:t>
      </w:r>
      <w:r>
        <w:rPr>
          <w:rFonts w:eastAsia="Times New Roman" w:cs="Times New Roman"/>
          <w:szCs w:val="24"/>
        </w:rPr>
        <w:t>Μέσα. Τόσα χρόνια είχαμε ένα απολύτως «νόμιμο» ΕΣΡ. Ποια ήταν η παρέμβασή του στην ποιότητα, στην αισθητική, στις εκπομπές λόγου, στις εκπομπές σκέψης, στην κρατούσα πολιτιστική αντίληψη που διέτρεχε τον εκπεμπόμενο λόγο; Νομίζω ότι ήταν πάρα πολύ πενιχρή,</w:t>
      </w:r>
      <w:r>
        <w:rPr>
          <w:rFonts w:eastAsia="Times New Roman" w:cs="Times New Roman"/>
          <w:szCs w:val="24"/>
        </w:rPr>
        <w:t xml:space="preserve"> αδύναμη, εύθραυστη. </w:t>
      </w:r>
    </w:p>
    <w:p w14:paraId="7B21D82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Οδηγούμαι στο εξής, ότι χωρίς ένα συμφωνητικό πλαίσιο σταθερό, με καταφάσεις, με συνομιλία, με ανταλλαγή -και το λέω όχι μόνο γιατί έχω μ</w:t>
      </w:r>
      <w:r>
        <w:rPr>
          <w:rFonts w:eastAsia="Times New Roman" w:cs="Times New Roman"/>
          <w:szCs w:val="24"/>
        </w:rPr>
        <w:t>ί</w:t>
      </w:r>
      <w:r>
        <w:rPr>
          <w:rFonts w:eastAsia="Times New Roman" w:cs="Times New Roman"/>
          <w:szCs w:val="24"/>
        </w:rPr>
        <w:t>α προσωπική άποψη για τις συνθέσεις στο πολιτικό σύστημα, είναι η προσωπική μου παιδεία αυτή-, τ</w:t>
      </w:r>
      <w:r>
        <w:rPr>
          <w:rFonts w:eastAsia="Times New Roman" w:cs="Times New Roman"/>
          <w:szCs w:val="24"/>
        </w:rPr>
        <w:t>ο να προσπαθούμε δηλαδή να συνθέτουμε, να συνδυάζουμε τις γλώσσες τις πολιτικές και να παράγουμε αυτό που έχει ανάγκη ο τόπος μας, δεν θα μπορέσει κανένα ΕΣΡ να λειτουργήσει με ευστάθεια, δεν θα μπορέσει να λειτουργήσει παραγωγικά στο νέο τοπίο που διαμορφ</w:t>
      </w:r>
      <w:r>
        <w:rPr>
          <w:rFonts w:eastAsia="Times New Roman" w:cs="Times New Roman"/>
          <w:szCs w:val="24"/>
        </w:rPr>
        <w:t xml:space="preserve">ώνεται. </w:t>
      </w:r>
    </w:p>
    <w:p w14:paraId="7B21D82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B21D82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έχουμε κάνει μ</w:t>
      </w:r>
      <w:r>
        <w:rPr>
          <w:rFonts w:eastAsia="Times New Roman" w:cs="Times New Roman"/>
          <w:szCs w:val="24"/>
        </w:rPr>
        <w:t>ί</w:t>
      </w:r>
      <w:r>
        <w:rPr>
          <w:rFonts w:eastAsia="Times New Roman" w:cs="Times New Roman"/>
          <w:szCs w:val="24"/>
        </w:rPr>
        <w:t xml:space="preserve">α μεγάλη μετατόπιση. Από το πεδίο τού να θεωρούμε την αυτορρύθμιση ως κάτι αυτονόητο, έχουμε περάσει σε ένα πεδίο όπου είναι ζητούμενη η </w:t>
      </w:r>
      <w:r>
        <w:rPr>
          <w:rFonts w:eastAsia="Times New Roman" w:cs="Times New Roman"/>
          <w:szCs w:val="24"/>
        </w:rPr>
        <w:t>ρύθμιση. Αυτό είναι μ</w:t>
      </w:r>
      <w:r>
        <w:rPr>
          <w:rFonts w:eastAsia="Times New Roman" w:cs="Times New Roman"/>
          <w:szCs w:val="24"/>
        </w:rPr>
        <w:t>ί</w:t>
      </w:r>
      <w:r>
        <w:rPr>
          <w:rFonts w:eastAsia="Times New Roman" w:cs="Times New Roman"/>
          <w:szCs w:val="24"/>
        </w:rPr>
        <w:t>α μεγάλη μετατόπιση, είναι μ</w:t>
      </w:r>
      <w:r>
        <w:rPr>
          <w:rFonts w:eastAsia="Times New Roman" w:cs="Times New Roman"/>
          <w:szCs w:val="24"/>
        </w:rPr>
        <w:t>ί</w:t>
      </w:r>
      <w:r>
        <w:rPr>
          <w:rFonts w:eastAsia="Times New Roman" w:cs="Times New Roman"/>
          <w:szCs w:val="24"/>
        </w:rPr>
        <w:t xml:space="preserve">α μεγάλη πολιτική μετατόπιση. </w:t>
      </w:r>
    </w:p>
    <w:p w14:paraId="7B21D82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Περιμένοντας τη Δευτέρα την εκλογή των προσώπων, των μελών του Εθνικού Συμβουλίου Ραδιοτηλεόρασης, για να προχωρήσουμε στο επόμενο βήμα –και είναι πολύ σοβαρά τα πρόσωπα που </w:t>
      </w:r>
      <w:r>
        <w:rPr>
          <w:rFonts w:eastAsia="Times New Roman" w:cs="Times New Roman"/>
          <w:szCs w:val="24"/>
        </w:rPr>
        <w:t xml:space="preserve">έχουν προταθεί απ’ όλα τα κόμματα, δεν θα κάνω εξαιρέσεις- θα ήθελα να υπενθυμίσω το εξής σε ορισμένους συναδέλφους: Η συναίνεση προϋποθέτει στοιχειώδη αισθητική και στοιχειώδεις κώδικες συμπεριφοράς. Για μένα, για τη δική μου αγωγή, η βωμολοχία δεν είναι </w:t>
      </w:r>
      <w:r>
        <w:rPr>
          <w:rFonts w:eastAsia="Times New Roman" w:cs="Times New Roman"/>
          <w:szCs w:val="24"/>
        </w:rPr>
        <w:t xml:space="preserve">μέρος του πολιτικού πολιτισμού. </w:t>
      </w:r>
      <w:r>
        <w:rPr>
          <w:rFonts w:eastAsia="Times New Roman" w:cs="Times New Roman"/>
          <w:szCs w:val="24"/>
        </w:rPr>
        <w:t>Μ</w:t>
      </w:r>
      <w:r>
        <w:rPr>
          <w:rFonts w:eastAsia="Times New Roman" w:cs="Times New Roman"/>
          <w:szCs w:val="24"/>
        </w:rPr>
        <w:t xml:space="preserve">ε αυτήν την έννοια, σε αυτό εγώ στέκομαι απολύτως κατηγορηματικός. </w:t>
      </w:r>
    </w:p>
    <w:p w14:paraId="7B21D82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w:t>
      </w:r>
    </w:p>
    <w:p w14:paraId="7B21D82C"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B21D82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7B21D82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Ιωάννης Λαγός από τη Χρ</w:t>
      </w:r>
      <w:r>
        <w:rPr>
          <w:rFonts w:eastAsia="Times New Roman" w:cs="Times New Roman"/>
          <w:szCs w:val="24"/>
        </w:rPr>
        <w:t xml:space="preserve">υσή Αυγή. </w:t>
      </w:r>
    </w:p>
    <w:p w14:paraId="7B21D82F" w14:textId="77777777" w:rsidR="00B46177" w:rsidRDefault="00C46B70">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Ευχαριστώ, κύριε Πρόεδρε. </w:t>
      </w:r>
    </w:p>
    <w:p w14:paraId="7B21D830" w14:textId="77777777" w:rsidR="00B46177" w:rsidRDefault="00C46B70">
      <w:pPr>
        <w:spacing w:after="0" w:line="600" w:lineRule="auto"/>
        <w:ind w:firstLine="720"/>
        <w:jc w:val="both"/>
        <w:rPr>
          <w:rFonts w:eastAsia="Times New Roman"/>
          <w:szCs w:val="24"/>
        </w:rPr>
      </w:pPr>
      <w:r>
        <w:rPr>
          <w:rFonts w:eastAsia="Times New Roman"/>
          <w:szCs w:val="24"/>
        </w:rPr>
        <w:t>Παρακολουθούμε μία συζήτηση και μία σκιαμαχία, η οποία γίνεται εδώ και πάρα πολύ μεγάλο χρονικό διάστημα, για το θέμα των τηλεοπτικών αδειών. Εάν βλέπαμε κάτι τέτοιο και στη ψήφιση των νομοσχεδίων που έρ</w:t>
      </w:r>
      <w:r>
        <w:rPr>
          <w:rFonts w:eastAsia="Times New Roman"/>
          <w:szCs w:val="24"/>
        </w:rPr>
        <w:t>χονται, για τα μνημόνια ή οτιδήποτε άλλο, θα ήμασταν πραγματικά χαρούμενοι, αν δηλαδή βλέπαμε να υπάρχει μ</w:t>
      </w:r>
      <w:r>
        <w:rPr>
          <w:rFonts w:eastAsia="Times New Roman"/>
          <w:szCs w:val="24"/>
        </w:rPr>
        <w:t>ί</w:t>
      </w:r>
      <w:r>
        <w:rPr>
          <w:rFonts w:eastAsia="Times New Roman"/>
          <w:szCs w:val="24"/>
        </w:rPr>
        <w:t xml:space="preserve">α </w:t>
      </w:r>
      <w:r>
        <w:rPr>
          <w:rFonts w:eastAsia="Times New Roman"/>
          <w:szCs w:val="24"/>
        </w:rPr>
        <w:t>Α</w:t>
      </w:r>
      <w:r>
        <w:rPr>
          <w:rFonts w:eastAsia="Times New Roman"/>
          <w:szCs w:val="24"/>
        </w:rPr>
        <w:t xml:space="preserve">ντιπολίτευση και εκεί. </w:t>
      </w:r>
    </w:p>
    <w:p w14:paraId="7B21D831" w14:textId="77777777" w:rsidR="00B46177" w:rsidRDefault="00C46B70">
      <w:pPr>
        <w:spacing w:after="0" w:line="600" w:lineRule="auto"/>
        <w:ind w:firstLine="720"/>
        <w:jc w:val="both"/>
        <w:rPr>
          <w:rFonts w:eastAsia="Times New Roman"/>
          <w:szCs w:val="24"/>
        </w:rPr>
      </w:pPr>
      <w:r>
        <w:rPr>
          <w:rFonts w:eastAsia="Times New Roman"/>
          <w:szCs w:val="24"/>
        </w:rPr>
        <w:t>Απεναντίας, όταν έρχονται τα νομοσχέδια από το εξωτερικό για να τα ψηφίσει η Ελληνική Βουλή, τα ψηφίζετε όλοι σε πολύ σύντ</w:t>
      </w:r>
      <w:r>
        <w:rPr>
          <w:rFonts w:eastAsia="Times New Roman"/>
          <w:szCs w:val="24"/>
        </w:rPr>
        <w:t>ομα χρονικά διαστήματα. Μέσα σε μία δύο μέρες έχουν ψηφιστεί, έχει ξεπουληθεί όλη η πατρίδα μας κι εκεί δεν ακούμε τις κορώνες αυτές.</w:t>
      </w:r>
    </w:p>
    <w:p w14:paraId="7B21D832" w14:textId="77777777" w:rsidR="00B46177" w:rsidRDefault="00C46B70">
      <w:pPr>
        <w:spacing w:after="0" w:line="600" w:lineRule="auto"/>
        <w:ind w:firstLine="720"/>
        <w:jc w:val="both"/>
        <w:rPr>
          <w:rFonts w:eastAsia="Times New Roman"/>
          <w:szCs w:val="24"/>
        </w:rPr>
      </w:pPr>
      <w:r>
        <w:rPr>
          <w:rFonts w:eastAsia="Times New Roman"/>
          <w:szCs w:val="24"/>
        </w:rPr>
        <w:t>Για το ΕΣΡ, όμως, το οποίο έχει να κάνει με τα κανάλια και τις τηλεοπτικές άδειες και σας ενδιαφέρει πάρα πολύ -γιατί μέσα</w:t>
      </w:r>
      <w:r>
        <w:rPr>
          <w:rFonts w:eastAsia="Times New Roman"/>
          <w:szCs w:val="24"/>
        </w:rPr>
        <w:t xml:space="preserve"> από εκεί διαφημίζεστε, μέσα από εκεί ακούγεστε και μέσα από εκεί υπάρχει η </w:t>
      </w:r>
      <w:r>
        <w:rPr>
          <w:rFonts w:eastAsia="Times New Roman"/>
          <w:szCs w:val="24"/>
        </w:rPr>
        <w:lastRenderedPageBreak/>
        <w:t>προπαγάνδα που γίνεται υπέρ όποιου είναι εξουσία- δίνετε μ</w:t>
      </w:r>
      <w:r>
        <w:rPr>
          <w:rFonts w:eastAsia="Times New Roman"/>
          <w:szCs w:val="24"/>
        </w:rPr>
        <w:t>ί</w:t>
      </w:r>
      <w:r>
        <w:rPr>
          <w:rFonts w:eastAsia="Times New Roman"/>
          <w:szCs w:val="24"/>
        </w:rPr>
        <w:t xml:space="preserve">α πολύ μεγάλη μάχη, γιατί σας ενδιαφέρει πραγματικά. </w:t>
      </w:r>
    </w:p>
    <w:p w14:paraId="7B21D833" w14:textId="77777777" w:rsidR="00B46177" w:rsidRDefault="00C46B70">
      <w:pPr>
        <w:spacing w:after="0" w:line="600" w:lineRule="auto"/>
        <w:ind w:firstLine="720"/>
        <w:jc w:val="both"/>
        <w:rPr>
          <w:rFonts w:eastAsia="Times New Roman"/>
          <w:szCs w:val="24"/>
        </w:rPr>
      </w:pPr>
      <w:r>
        <w:rPr>
          <w:rFonts w:eastAsia="Times New Roman"/>
          <w:szCs w:val="24"/>
        </w:rPr>
        <w:t>Επί της ουσίας, όμως, δεν σας ενδιαφέρει ούτε η δημοκρατία, ούτε οι</w:t>
      </w:r>
      <w:r>
        <w:rPr>
          <w:rFonts w:eastAsia="Times New Roman"/>
          <w:szCs w:val="24"/>
        </w:rPr>
        <w:t xml:space="preserve"> θεσμοί, ούτε οι κανόνες. Αυτό είναι πάρα πολύ απλό και θα σας το πούμε με συγκεκριμένα παραδείγματα για το συγκεκριμένο ζήτημα που συζητάμε.</w:t>
      </w:r>
    </w:p>
    <w:p w14:paraId="7B21D834" w14:textId="77777777" w:rsidR="00B46177" w:rsidRDefault="00C46B70">
      <w:pPr>
        <w:spacing w:after="0" w:line="600" w:lineRule="auto"/>
        <w:ind w:firstLine="720"/>
        <w:jc w:val="both"/>
        <w:rPr>
          <w:rFonts w:eastAsia="Times New Roman"/>
          <w:szCs w:val="24"/>
        </w:rPr>
      </w:pPr>
      <w:r>
        <w:rPr>
          <w:rFonts w:eastAsia="Times New Roman"/>
          <w:szCs w:val="24"/>
        </w:rPr>
        <w:t>Στο ΕΣΡ, σύμφωνα με τους νόμους και τους κανόνες που υπάρχουν, θα πρέπει να εκπροσωπείται η τρίτη πολιτική δύναμη.</w:t>
      </w:r>
      <w:r>
        <w:rPr>
          <w:rFonts w:eastAsia="Times New Roman"/>
          <w:szCs w:val="24"/>
        </w:rPr>
        <w:t xml:space="preserve"> Η Χρυσή Αυγή, όμως, δυστυχώς για εσάς, είναι αυτή η τρίτη πολιτική δύναμη και δεν εκπροσωπείται. Απεναντίας, εκπροσωπείται η τέταρτη και η πέμπτη πολιτική δύναμη. Οπότε, αφήνουμε έξω τα περί δημοκρατίας και κανονισμών τα οποία θέλετε να εφαρμόσετε.</w:t>
      </w:r>
    </w:p>
    <w:p w14:paraId="7B21D835" w14:textId="77777777" w:rsidR="00B46177" w:rsidRDefault="00C46B70">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στη Διάσκεψη των Προέδρων που συζητάμε εδώ ότι θα αποφασίσει κατά τα </w:t>
      </w:r>
      <w:r>
        <w:rPr>
          <w:rFonts w:eastAsia="Times New Roman"/>
          <w:szCs w:val="24"/>
        </w:rPr>
        <w:t>4/5</w:t>
      </w:r>
      <w:r>
        <w:rPr>
          <w:rFonts w:eastAsia="Times New Roman"/>
          <w:szCs w:val="24"/>
        </w:rPr>
        <w:t xml:space="preserve"> και συζητάμε όλα αυτά τα πράγματα, είναι πραγματικά μαγική εικόνα το πώς γίνεται η τρίτη πολιτική δύναμη να </w:t>
      </w:r>
      <w:r>
        <w:rPr>
          <w:rFonts w:eastAsia="Times New Roman"/>
          <w:szCs w:val="24"/>
        </w:rPr>
        <w:lastRenderedPageBreak/>
        <w:t>έχει έναν εκπρόσωπο και η τέταρτη να έχει δύο, η πέμπτη να έχει δύο και η</w:t>
      </w:r>
      <w:r>
        <w:rPr>
          <w:rFonts w:eastAsia="Times New Roman"/>
          <w:szCs w:val="24"/>
        </w:rPr>
        <w:t xml:space="preserve"> έκτη να έχει δύο. Αυτά, μάλλον, δεν είναι δημοκρατικά, αλλά αυτά δεν σας ενδιαφέρουν κιόλας πολύ. Φτάνει να γίνει η δουλειά σας.</w:t>
      </w:r>
    </w:p>
    <w:p w14:paraId="7B21D836" w14:textId="77777777" w:rsidR="00B46177" w:rsidRDefault="00C46B70">
      <w:pPr>
        <w:spacing w:after="0" w:line="600" w:lineRule="auto"/>
        <w:ind w:firstLine="720"/>
        <w:jc w:val="both"/>
        <w:rPr>
          <w:rFonts w:eastAsia="Times New Roman"/>
          <w:szCs w:val="24"/>
        </w:rPr>
      </w:pPr>
      <w:r>
        <w:rPr>
          <w:rFonts w:eastAsia="Times New Roman"/>
          <w:szCs w:val="24"/>
        </w:rPr>
        <w:t>Ακούμε τον νυν Υπουργό να διατυμπανίζει ότι εδώ και είκοσι επτά χρόνια υπήρχαν τηλεοπτικοί σταθμοί οι οποίοι λειτουργούσαν, ουσιαστικά, παράνομα και έκαναν ό,τι ήθελαν. Εμείς θα συμφωνήσουμε σε αυτό το πράγμα, κύριε Υπουργέ. Αφού, όμως, είστε Κυβέρνηση τώρ</w:t>
      </w:r>
      <w:r>
        <w:rPr>
          <w:rFonts w:eastAsia="Times New Roman"/>
          <w:szCs w:val="24"/>
        </w:rPr>
        <w:t xml:space="preserve">α, γιατί πραγματικά δεν βρίσκετε έναν τρόπο, για να πάρετε από αυτούς τους μεγαλοκαναλάρχες, που επί είκοσι επτά χρόνια στην ουσία έκλεβαν τον ελληνικό λαό και το ελληνικό δημόσιο, το αντίστοιχο τίμημα; </w:t>
      </w:r>
    </w:p>
    <w:p w14:paraId="7B21D837" w14:textId="77777777" w:rsidR="00B46177" w:rsidRDefault="00C46B70">
      <w:pPr>
        <w:spacing w:after="0" w:line="600" w:lineRule="auto"/>
        <w:ind w:firstLine="720"/>
        <w:jc w:val="both"/>
        <w:rPr>
          <w:rFonts w:eastAsia="Times New Roman"/>
          <w:szCs w:val="24"/>
        </w:rPr>
      </w:pPr>
      <w:r>
        <w:rPr>
          <w:rFonts w:eastAsia="Times New Roman"/>
          <w:szCs w:val="24"/>
        </w:rPr>
        <w:t>Να δούμε τι πρέπει να πληρώσουν οι άνθρωποι αυτοί πο</w:t>
      </w:r>
      <w:r>
        <w:rPr>
          <w:rFonts w:eastAsia="Times New Roman"/>
          <w:szCs w:val="24"/>
        </w:rPr>
        <w:t>υ εδώ και είκοσι επτά χρόνια λειτουργήσαν, που είχαν έσοδα, που κέρδισαν πάρα πολλά, που διαμόρφωσαν συνειδήσεις. Να δούμε τι πρέπει να πληρώσουν, δίκαια, νόμιμα και όμορφα. Δεν μπορεί, λοιπόν, να τους κατηγορείτε ότι επί είκοσι επτά χρόνια έκλεβαν, αλλά τ</w:t>
      </w:r>
      <w:r>
        <w:rPr>
          <w:rFonts w:eastAsia="Times New Roman"/>
          <w:szCs w:val="24"/>
        </w:rPr>
        <w:t>ώρα που μπορείτε να μην τους λέτε να αποδώσουν τα κλεμμένα. Αυτό, λοιπόν, θα πρέπει να το κοιτάξετε.</w:t>
      </w:r>
    </w:p>
    <w:p w14:paraId="7B21D838"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Επίσης, μου κάνει πραγματική εντύπωση πώς είναι δυνατόν εσείς σήμερα να μιλάτε για το ΕΣΡ και να λέτε ότι θέλετε να ισχύσουν τα νόμιμα και οι κανόνες. Η συ</w:t>
      </w:r>
      <w:r>
        <w:rPr>
          <w:rFonts w:eastAsia="Times New Roman"/>
          <w:szCs w:val="24"/>
        </w:rPr>
        <w:t xml:space="preserve">ζήτηση αυτή για το ΕΣΡ, όμως, γίνεται αφού απέτυχε η προηγούμενη προσπάθεια που κάνατε. Πριν από λίγο καιρό θα μπορούσατε να το κάνετε αυτό το πράγμα, να φέρετε μία πρόταση για το ΕΣΡ, να έχουν ψηφίσει όλα τα κόμματα και να συνεχίσει αυτή η διαδικασία. </w:t>
      </w:r>
    </w:p>
    <w:p w14:paraId="7B21D839" w14:textId="77777777" w:rsidR="00B46177" w:rsidRDefault="00C46B70">
      <w:pPr>
        <w:spacing w:after="0" w:line="600" w:lineRule="auto"/>
        <w:ind w:firstLine="720"/>
        <w:jc w:val="both"/>
        <w:rPr>
          <w:rFonts w:eastAsia="Times New Roman"/>
          <w:szCs w:val="24"/>
        </w:rPr>
      </w:pPr>
      <w:r>
        <w:rPr>
          <w:rFonts w:eastAsia="Times New Roman"/>
          <w:szCs w:val="24"/>
        </w:rPr>
        <w:t>Τό</w:t>
      </w:r>
      <w:r>
        <w:rPr>
          <w:rFonts w:eastAsia="Times New Roman"/>
          <w:szCs w:val="24"/>
        </w:rPr>
        <w:t xml:space="preserve">τε, όμως, θέλατε –και σας το είχαμε πει και στις συζητήσεις που γινόντουσαν- να τα πάρετε όλα πάνω σας ως Υπουργός. Δεν ξέρουμε αν είχατε καλές ή κακές προθέσεις. Αυτό θα το δείξει η πορεία. Πάντως, το θέμα είναι ότι δεν μπορεί ένας Υπουργός, ούτε για τις </w:t>
      </w:r>
      <w:r>
        <w:rPr>
          <w:rFonts w:eastAsia="Times New Roman"/>
          <w:szCs w:val="24"/>
        </w:rPr>
        <w:t xml:space="preserve">τηλεοπτικές άδειες ούτε για οτιδήποτε άλλο συνηθίζει να κάνει η Κυβέρνηση, να αποφασίζει μόνος του για το τι πρέπει να κάνει. Αυτό είναι απαράδεκτο. Κι αυτό θα το πληρώσετε και το πληρώνετε, φυσικά, με όλη αυτή τη διαδικασία που υπάρχει. </w:t>
      </w:r>
    </w:p>
    <w:p w14:paraId="7B21D83A" w14:textId="77777777" w:rsidR="00B46177" w:rsidRDefault="00C46B70">
      <w:pPr>
        <w:spacing w:after="0" w:line="600" w:lineRule="auto"/>
        <w:ind w:firstLine="720"/>
        <w:jc w:val="both"/>
        <w:rPr>
          <w:rFonts w:eastAsia="Times New Roman"/>
          <w:szCs w:val="24"/>
        </w:rPr>
      </w:pPr>
      <w:r>
        <w:rPr>
          <w:rFonts w:eastAsia="Times New Roman"/>
          <w:szCs w:val="24"/>
        </w:rPr>
        <w:t>Επίσης, αφού συζη</w:t>
      </w:r>
      <w:r>
        <w:rPr>
          <w:rFonts w:eastAsia="Times New Roman"/>
          <w:szCs w:val="24"/>
        </w:rPr>
        <w:t xml:space="preserve">τάμε για το ότι πρέπει να υπάρχει δημοκρατία και πλουραλισμός, θα θέλαμε να σταθούμε και να συζητήσουμε και για τη δημόσια τηλεόραση, για την ΕΡΤ, έτσι όπως την ξανασυστήσατε. </w:t>
      </w:r>
      <w:r>
        <w:rPr>
          <w:rFonts w:eastAsia="Times New Roman"/>
          <w:szCs w:val="24"/>
        </w:rPr>
        <w:lastRenderedPageBreak/>
        <w:t>Πού είναι η δημοκρατία και ο πλουραλισμός που υπάρχει στην ΕΡΤ; Πού είναι η τρίτ</w:t>
      </w:r>
      <w:r>
        <w:rPr>
          <w:rFonts w:eastAsia="Times New Roman"/>
          <w:szCs w:val="24"/>
        </w:rPr>
        <w:t xml:space="preserve">η πολιτική δύναμη, να κληθεί και να πει τις απόψεις της; Με ποιο δικαίωμα τετρακόσιες χιλιάδες Ελλήνων πολιτών δεν έχουν δικαίωμα να ακούσουν αυτούς που ψηφίζουν; Καλώς ή κακώς για τα δικά σας δεδομένα, κάποιοι μας ψηφίζουν. Γιατί να μην ακουστούν; </w:t>
      </w:r>
    </w:p>
    <w:p w14:paraId="7B21D83B" w14:textId="77777777" w:rsidR="00B46177" w:rsidRDefault="00C46B70">
      <w:pPr>
        <w:spacing w:after="0" w:line="600" w:lineRule="auto"/>
        <w:ind w:firstLine="720"/>
        <w:jc w:val="both"/>
        <w:rPr>
          <w:rFonts w:eastAsia="Times New Roman"/>
          <w:szCs w:val="24"/>
        </w:rPr>
      </w:pPr>
      <w:r>
        <w:rPr>
          <w:rFonts w:eastAsia="Times New Roman"/>
          <w:szCs w:val="24"/>
        </w:rPr>
        <w:t>Κι επε</w:t>
      </w:r>
      <w:r>
        <w:rPr>
          <w:rFonts w:eastAsia="Times New Roman"/>
          <w:szCs w:val="24"/>
        </w:rPr>
        <w:t>ιδή ακούμε να λέγεται πολλές φορές ότι οι χρυσαυγίτες δεν έχουν άποψη, δεν έχουν ιδέες, δεν έχουν θέσεις, πόσο πιο εύκολο θα ήταν για όλους εσάς του συνταγματικού τόξου να μας καλέσετε και να μας εκθέσετε σε μ</w:t>
      </w:r>
      <w:r>
        <w:rPr>
          <w:rFonts w:eastAsia="Times New Roman"/>
          <w:szCs w:val="24"/>
        </w:rPr>
        <w:t>ί</w:t>
      </w:r>
      <w:r>
        <w:rPr>
          <w:rFonts w:eastAsia="Times New Roman"/>
          <w:szCs w:val="24"/>
        </w:rPr>
        <w:t xml:space="preserve">α τέτοια συζήτηση; </w:t>
      </w:r>
    </w:p>
    <w:p w14:paraId="7B21D83C" w14:textId="77777777" w:rsidR="00B46177" w:rsidRDefault="00C46B70">
      <w:pPr>
        <w:spacing w:after="0" w:line="600" w:lineRule="auto"/>
        <w:ind w:firstLine="720"/>
        <w:jc w:val="both"/>
        <w:rPr>
          <w:rFonts w:eastAsia="Times New Roman"/>
          <w:szCs w:val="24"/>
        </w:rPr>
      </w:pPr>
      <w:r>
        <w:rPr>
          <w:rFonts w:eastAsia="Times New Roman"/>
          <w:szCs w:val="24"/>
        </w:rPr>
        <w:t>Δεν σας πειράζει αυτό. Σας</w:t>
      </w:r>
      <w:r>
        <w:rPr>
          <w:rFonts w:eastAsia="Times New Roman"/>
          <w:szCs w:val="24"/>
        </w:rPr>
        <w:t xml:space="preserve"> πειράζει, γιατί ξέρετε πολύ καλά ότι αν κατέβουν σε μ</w:t>
      </w:r>
      <w:r>
        <w:rPr>
          <w:rFonts w:eastAsia="Times New Roman"/>
          <w:szCs w:val="24"/>
        </w:rPr>
        <w:t>ί</w:t>
      </w:r>
      <w:r>
        <w:rPr>
          <w:rFonts w:eastAsia="Times New Roman"/>
          <w:szCs w:val="24"/>
        </w:rPr>
        <w:t xml:space="preserve">α δημόσια συζήτηση, είτε ο Αρχηγός μας -και να τον καλέσετε οποτεδήποτε θέλετε- είτε οποιαδήποτε στελέχη και Βουλευτές της Χρυσής Αυγής, θα υπάρξει πρόβλημα. </w:t>
      </w:r>
      <w:r>
        <w:rPr>
          <w:rFonts w:eastAsia="Times New Roman"/>
          <w:szCs w:val="24"/>
        </w:rPr>
        <w:t>Θ</w:t>
      </w:r>
      <w:r>
        <w:rPr>
          <w:rFonts w:eastAsia="Times New Roman"/>
          <w:szCs w:val="24"/>
        </w:rPr>
        <w:t>α υπάρξει πρόβλημα για όλους εσάς του συντ</w:t>
      </w:r>
      <w:r>
        <w:rPr>
          <w:rFonts w:eastAsia="Times New Roman"/>
          <w:szCs w:val="24"/>
        </w:rPr>
        <w:t xml:space="preserve">αγματικού τόξου, γιατί πάρα πολύ μεγάλη μερίδα του ελληνικού λαού θα ταυτιστεί με τις απόψεις μας και αυτό είναι που σας προβληματίζει. </w:t>
      </w:r>
    </w:p>
    <w:p w14:paraId="7B21D83D"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Γι’ αυτό θέλετε να μας φιμώσετε. </w:t>
      </w:r>
      <w:r>
        <w:rPr>
          <w:rFonts w:eastAsia="Times New Roman"/>
          <w:szCs w:val="24"/>
        </w:rPr>
        <w:t>Γ</w:t>
      </w:r>
      <w:r>
        <w:rPr>
          <w:rFonts w:eastAsia="Times New Roman"/>
          <w:szCs w:val="24"/>
        </w:rPr>
        <w:t xml:space="preserve">ι’ αυτό δεν θέλετε να μας καλείτε πουθενά. Ιδού, λοιπόν, πεδίον δόξης λαμπρόν, η ΕΡΤ </w:t>
      </w:r>
      <w:r>
        <w:rPr>
          <w:rFonts w:eastAsia="Times New Roman"/>
          <w:szCs w:val="24"/>
        </w:rPr>
        <w:t xml:space="preserve">να καλεί από εδώ και πέρα στο μέτρο που επιτρέπεται –εμείς δεν ζητάμε ούτε χάρες ούτε τίποτα- τους εκπροσώπους της Χρυσής Αυγής. Εάν τολμάτε, κάντε το. </w:t>
      </w:r>
      <w:r>
        <w:rPr>
          <w:rFonts w:eastAsia="Times New Roman"/>
          <w:szCs w:val="24"/>
        </w:rPr>
        <w:t>Ε</w:t>
      </w:r>
      <w:r>
        <w:rPr>
          <w:rFonts w:eastAsia="Times New Roman"/>
          <w:szCs w:val="24"/>
        </w:rPr>
        <w:t>λάτε απέναντί μας να δούμε τι θα πούμε εμείς, τι θα πείτε εσείς και ποιος είναι ο αριθμός των Ελλήνων π</w:t>
      </w:r>
      <w:r>
        <w:rPr>
          <w:rFonts w:eastAsia="Times New Roman"/>
          <w:szCs w:val="24"/>
        </w:rPr>
        <w:t>ου μας υποστηρίζουν.</w:t>
      </w:r>
    </w:p>
    <w:p w14:paraId="7B21D83E" w14:textId="77777777" w:rsidR="00B46177" w:rsidRDefault="00C46B70">
      <w:pPr>
        <w:spacing w:after="0" w:line="600" w:lineRule="auto"/>
        <w:ind w:firstLine="720"/>
        <w:jc w:val="both"/>
        <w:rPr>
          <w:rFonts w:eastAsia="Times New Roman"/>
          <w:szCs w:val="24"/>
        </w:rPr>
      </w:pPr>
      <w:r>
        <w:rPr>
          <w:rFonts w:eastAsia="Times New Roman"/>
          <w:szCs w:val="24"/>
        </w:rPr>
        <w:t xml:space="preserve">Θα ήθελα να σταθώ και σε κάποιες κουβέντες που είπε ο Πρόεδρος της Βουλής, κ. Βούτσης, πριν από λίγο. Αναφέρθηκε στο ότι οι εργαζόμενοι στα μέσα ενημέρωσης δεν θα πρέπει να είναι εργαζόμενοι των 300 ευρώ. Ναι, έχει δίκιο σε αυτό. Για </w:t>
      </w:r>
      <w:r>
        <w:rPr>
          <w:rFonts w:eastAsia="Times New Roman"/>
          <w:szCs w:val="24"/>
        </w:rPr>
        <w:t>τους υπόλοιπους εργαζόμενους, όμως, οι οποίοι δεν είναι δημοσιογράφοι, οι οποίοι δεν είναι στα κανάλια και οι οποίοι παίρνουν ίσως και λιγότερα από 300 ευρώ ή πάρα πολλοί είναι άνεργοι, δεν υπάρχει τίποτα; Εκεί δεν θα μεριμνήσουμε;</w:t>
      </w:r>
    </w:p>
    <w:p w14:paraId="7B21D83F" w14:textId="77777777" w:rsidR="00B46177" w:rsidRDefault="00C46B70">
      <w:pPr>
        <w:spacing w:after="0" w:line="600" w:lineRule="auto"/>
        <w:ind w:firstLine="720"/>
        <w:jc w:val="both"/>
        <w:rPr>
          <w:rFonts w:eastAsia="Times New Roman"/>
          <w:szCs w:val="24"/>
        </w:rPr>
      </w:pPr>
      <w:r>
        <w:rPr>
          <w:rFonts w:eastAsia="Times New Roman"/>
          <w:szCs w:val="24"/>
        </w:rPr>
        <w:t>Ό</w:t>
      </w:r>
      <w:r>
        <w:rPr>
          <w:rFonts w:eastAsia="Times New Roman"/>
          <w:szCs w:val="24"/>
        </w:rPr>
        <w:t>σο</w:t>
      </w:r>
      <w:r>
        <w:rPr>
          <w:rFonts w:eastAsia="Times New Roman"/>
          <w:szCs w:val="24"/>
        </w:rPr>
        <w:t>ν</w:t>
      </w:r>
      <w:r>
        <w:rPr>
          <w:rFonts w:eastAsia="Times New Roman"/>
          <w:szCs w:val="24"/>
        </w:rPr>
        <w:t xml:space="preserve"> αφορά το θέμα των α</w:t>
      </w:r>
      <w:r>
        <w:rPr>
          <w:rFonts w:eastAsia="Times New Roman"/>
          <w:szCs w:val="24"/>
        </w:rPr>
        <w:t xml:space="preserve">δειών –που λέμε ότι πρέπει να είναι τέσσερις, τρεις ή έξι ή οτιδήποτε- εδώ θα τεθεί το εξής ερώτημα: Εάν είναι έτσι και πρέπει να δοθεί συγκεκριμένος αριθμός αδειών, τότε να </w:t>
      </w:r>
      <w:r>
        <w:rPr>
          <w:rFonts w:eastAsia="Times New Roman"/>
          <w:szCs w:val="24"/>
        </w:rPr>
        <w:lastRenderedPageBreak/>
        <w:t>δοθεί και συγκεκριμένος αριθμός περιπτέρων. Πώς μπορεί σε μία γειτονιά να λειτουργ</w:t>
      </w:r>
      <w:r>
        <w:rPr>
          <w:rFonts w:eastAsia="Times New Roman"/>
          <w:szCs w:val="24"/>
        </w:rPr>
        <w:t>ούν τέσσερα περίπτερα, όταν η γειτονιά αυτή ανέχεται μόνο ένα περίπτερο; Όμως, είπαμε ότι εδώ υπάρχει μ</w:t>
      </w:r>
      <w:r>
        <w:rPr>
          <w:rFonts w:eastAsia="Times New Roman"/>
          <w:szCs w:val="24"/>
        </w:rPr>
        <w:t>ί</w:t>
      </w:r>
      <w:r>
        <w:rPr>
          <w:rFonts w:eastAsia="Times New Roman"/>
          <w:szCs w:val="24"/>
        </w:rPr>
        <w:t>α συγκεκριμένη ευαισθησία, γιατί με τα μέσα μαζικής ενημέρωσης παίζονται πολλά συμφέροντα.</w:t>
      </w:r>
    </w:p>
    <w:p w14:paraId="7B21D840" w14:textId="77777777" w:rsidR="00B46177" w:rsidRDefault="00C46B70">
      <w:pPr>
        <w:spacing w:after="0" w:line="600" w:lineRule="auto"/>
        <w:ind w:firstLine="720"/>
        <w:jc w:val="both"/>
        <w:rPr>
          <w:rFonts w:eastAsia="Times New Roman"/>
          <w:szCs w:val="24"/>
        </w:rPr>
      </w:pPr>
      <w:r>
        <w:rPr>
          <w:rFonts w:eastAsia="Times New Roman"/>
          <w:szCs w:val="24"/>
        </w:rPr>
        <w:t>Να κλείσω λέγοντας ότι όταν ψηφίζονται νομοσχέδια εις βάρος τ</w:t>
      </w:r>
      <w:r>
        <w:rPr>
          <w:rFonts w:eastAsia="Times New Roman"/>
          <w:szCs w:val="24"/>
        </w:rPr>
        <w:t xml:space="preserve">ου ελληνικού λαού, τότε δεν υπάρχει καμμία ουσιαστική </w:t>
      </w:r>
      <w:r>
        <w:rPr>
          <w:rFonts w:eastAsia="Times New Roman"/>
          <w:szCs w:val="24"/>
        </w:rPr>
        <w:t>Α</w:t>
      </w:r>
      <w:r>
        <w:rPr>
          <w:rFonts w:eastAsia="Times New Roman"/>
          <w:szCs w:val="24"/>
        </w:rPr>
        <w:t>ντιπολίτευση –τα ψηφίζετε μαζί- και τα κανάλια, οι τηλεοπτικοί σταθμοί –που τώρα λέτε ότι πρέπει να τους εντάξετε και να είναι σωστοί και δίκαιοι- είναι αυτοί που σιγοντάρουν τη ψήφιση αυτών των νόμων,</w:t>
      </w:r>
      <w:r>
        <w:rPr>
          <w:rFonts w:eastAsia="Times New Roman"/>
          <w:szCs w:val="24"/>
        </w:rPr>
        <w:t xml:space="preserve"> γιατί και αυτοί συμφωνούν στο ξεπούλημα. </w:t>
      </w:r>
    </w:p>
    <w:p w14:paraId="7B21D841" w14:textId="77777777" w:rsidR="00B46177" w:rsidRDefault="00C46B70">
      <w:pPr>
        <w:spacing w:after="0" w:line="600" w:lineRule="auto"/>
        <w:ind w:firstLine="720"/>
        <w:jc w:val="both"/>
        <w:rPr>
          <w:rFonts w:eastAsia="Times New Roman"/>
          <w:szCs w:val="24"/>
        </w:rPr>
      </w:pPr>
      <w:r>
        <w:rPr>
          <w:rFonts w:eastAsia="Times New Roman"/>
          <w:szCs w:val="24"/>
        </w:rPr>
        <w:t>Εδώ είναι, λοιπόν, τα πράγματα, εάν θέλετε να τα αλλάξετε, εάν θέλετε να τα δούμε. Πάντως μέχρι τώρα από την Κυβέρνηση δεν έχουμε δει το παραμικρό.</w:t>
      </w:r>
    </w:p>
    <w:p w14:paraId="7B21D842" w14:textId="77777777" w:rsidR="00B46177" w:rsidRDefault="00C46B70">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7B21D843"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 xml:space="preserve">ρίδων Λυκούδης): </w:t>
      </w:r>
      <w:r>
        <w:rPr>
          <w:rFonts w:eastAsia="Times New Roman" w:cs="Times New Roman"/>
          <w:szCs w:val="24"/>
        </w:rPr>
        <w:t>Ευχαριστούμε, κύριε συνάδελφε.</w:t>
      </w:r>
    </w:p>
    <w:p w14:paraId="7B21D844"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από τους Α</w:t>
      </w:r>
      <w:r>
        <w:rPr>
          <w:rFonts w:eastAsia="Times New Roman" w:cs="Times New Roman"/>
          <w:szCs w:val="24"/>
        </w:rPr>
        <w:t>νεξάρτητους Έλληνες</w:t>
      </w:r>
      <w:r>
        <w:rPr>
          <w:rFonts w:eastAsia="Times New Roman" w:cs="Times New Roman"/>
          <w:szCs w:val="24"/>
        </w:rPr>
        <w:t>, κ. Θανάσης Παπαχριστόπουλος.</w:t>
      </w:r>
    </w:p>
    <w:p w14:paraId="7B21D845"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w:t>
      </w:r>
    </w:p>
    <w:p w14:paraId="7B21D846"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szCs w:val="24"/>
        </w:rPr>
        <w:t>Στη Διάσκεψη των Προέδρων, όπως γνωρίζουν όλοι όσοι ήταν μέσα, ξεκι</w:t>
      </w:r>
      <w:r>
        <w:rPr>
          <w:rFonts w:eastAsia="Times New Roman" w:cs="Times New Roman"/>
          <w:szCs w:val="24"/>
        </w:rPr>
        <w:t xml:space="preserve">νήσαμε κάπου στις 17.00΄ και πήγε μέχρι τις 22.00΄, δηλαδή, κράτησε πέντε ώρες. </w:t>
      </w:r>
      <w:r>
        <w:rPr>
          <w:rFonts w:eastAsia="Times New Roman" w:cs="Times New Roman"/>
          <w:szCs w:val="24"/>
        </w:rPr>
        <w:t>Έ</w:t>
      </w:r>
      <w:r>
        <w:rPr>
          <w:rFonts w:eastAsia="Times New Roman" w:cs="Times New Roman"/>
          <w:szCs w:val="24"/>
        </w:rPr>
        <w:t>νιωσα για πρώτη φορά μ</w:t>
      </w:r>
      <w:r>
        <w:rPr>
          <w:rFonts w:eastAsia="Times New Roman" w:cs="Times New Roman"/>
          <w:szCs w:val="24"/>
        </w:rPr>
        <w:t>ί</w:t>
      </w:r>
      <w:r>
        <w:rPr>
          <w:rFonts w:eastAsia="Times New Roman" w:cs="Times New Roman"/>
          <w:szCs w:val="24"/>
        </w:rPr>
        <w:t>α μεγάλη έκπληξη, γιατί είδα το μπλοκ των κομμάτων του δημοκρατικού τόξου με το ΠΑΣΟΚ και το Ποτάμι να «σπάει» σε ένα πάρα πολύ σημαντικό ζήτημα, όπως ή</w:t>
      </w:r>
      <w:r>
        <w:rPr>
          <w:rFonts w:eastAsia="Times New Roman" w:cs="Times New Roman"/>
          <w:szCs w:val="24"/>
        </w:rPr>
        <w:t xml:space="preserve">ταν η δημιουργία του ΕΣΡ. </w:t>
      </w:r>
    </w:p>
    <w:p w14:paraId="7B21D847"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szCs w:val="24"/>
        </w:rPr>
        <w:t>Είδα μ</w:t>
      </w:r>
      <w:r>
        <w:rPr>
          <w:rFonts w:eastAsia="Times New Roman" w:cs="Times New Roman"/>
          <w:szCs w:val="24"/>
        </w:rPr>
        <w:t>ί</w:t>
      </w:r>
      <w:r>
        <w:rPr>
          <w:rFonts w:eastAsia="Times New Roman" w:cs="Times New Roman"/>
          <w:szCs w:val="24"/>
        </w:rPr>
        <w:t xml:space="preserve">α διαλλακτική στάση του Προέδρου της Βουλής, ο οποίος δεν δίστασε να αλλάξει την πρώτη του πρόταση, ακόμα και τη δεύτερη. </w:t>
      </w:r>
      <w:r>
        <w:rPr>
          <w:rFonts w:eastAsia="Times New Roman" w:cs="Times New Roman"/>
          <w:szCs w:val="24"/>
        </w:rPr>
        <w:t>Γ</w:t>
      </w:r>
      <w:r>
        <w:rPr>
          <w:rFonts w:eastAsia="Times New Roman" w:cs="Times New Roman"/>
          <w:szCs w:val="24"/>
        </w:rPr>
        <w:t>ενικά υπήρχε ένα κλίμα συναίνεσης. Εγώ θα πω ακόμα ότι είδα και μ</w:t>
      </w:r>
      <w:r>
        <w:rPr>
          <w:rFonts w:eastAsia="Times New Roman" w:cs="Times New Roman"/>
          <w:szCs w:val="24"/>
        </w:rPr>
        <w:t>ί</w:t>
      </w:r>
      <w:r>
        <w:rPr>
          <w:rFonts w:eastAsia="Times New Roman" w:cs="Times New Roman"/>
          <w:szCs w:val="24"/>
        </w:rPr>
        <w:t>α συναίνεση από τους τέσσερις παρ</w:t>
      </w:r>
      <w:r>
        <w:rPr>
          <w:rFonts w:eastAsia="Times New Roman" w:cs="Times New Roman"/>
          <w:szCs w:val="24"/>
        </w:rPr>
        <w:t xml:space="preserve">όντες Βουλευτές της Νέας Δημοκρατίας. </w:t>
      </w:r>
      <w:r>
        <w:rPr>
          <w:rFonts w:eastAsia="Times New Roman" w:cs="Times New Roman"/>
          <w:szCs w:val="24"/>
        </w:rPr>
        <w:t>Μ</w:t>
      </w:r>
      <w:r>
        <w:rPr>
          <w:rFonts w:eastAsia="Times New Roman" w:cs="Times New Roman"/>
          <w:szCs w:val="24"/>
        </w:rPr>
        <w:t>άλιστα δεν είχα κανέναν δισταγμό, όταν άκουσα τον Πρόεδρο Βαγγέλη Μεϊμαράκη με πολύ συναινετικό λόγο να προτείνει ότι πρέπει να γίνει το ΕΣΡ, να λήξει αυτή η εκκρεμότητα.</w:t>
      </w:r>
    </w:p>
    <w:p w14:paraId="7B21D848"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szCs w:val="24"/>
        </w:rPr>
        <w:t>Εγώ θα επιμείνω λίγο ανορθόδοξα και θέλω να επ</w:t>
      </w:r>
      <w:r>
        <w:rPr>
          <w:rFonts w:eastAsia="Times New Roman" w:cs="Times New Roman"/>
          <w:szCs w:val="24"/>
        </w:rPr>
        <w:t xml:space="preserve">ικαλεστώ τον Γενικό Γραμματέα του </w:t>
      </w:r>
      <w:r>
        <w:rPr>
          <w:rFonts w:eastAsia="Times New Roman" w:cs="Times New Roman"/>
          <w:szCs w:val="24"/>
          <w:lang w:val="en-US"/>
        </w:rPr>
        <w:t>ESM</w:t>
      </w:r>
      <w:r>
        <w:rPr>
          <w:rFonts w:eastAsia="Times New Roman" w:cs="Times New Roman"/>
          <w:szCs w:val="24"/>
        </w:rPr>
        <w:t xml:space="preserve"> –έχει ένα δύσκολο όνομα- Kalin Anev Janse, </w:t>
      </w:r>
      <w:r>
        <w:rPr>
          <w:rFonts w:eastAsia="Times New Roman" w:cs="Times New Roman"/>
          <w:szCs w:val="24"/>
        </w:rPr>
        <w:t>ο οποίος</w:t>
      </w:r>
      <w:r>
        <w:rPr>
          <w:rFonts w:eastAsia="Times New Roman" w:cs="Times New Roman"/>
          <w:szCs w:val="24"/>
        </w:rPr>
        <w:t xml:space="preserve"> ήταν προπομπός αυτού που θα ακολουθούσε αργότερα. </w:t>
      </w:r>
      <w:r>
        <w:rPr>
          <w:rFonts w:eastAsia="Times New Roman" w:cs="Times New Roman"/>
          <w:szCs w:val="24"/>
        </w:rPr>
        <w:lastRenderedPageBreak/>
        <w:t>Πιστεύω ότι για όλους τους Έλληνες είναι πολύ σημαντικό. Έδωσε μ</w:t>
      </w:r>
      <w:r>
        <w:rPr>
          <w:rFonts w:eastAsia="Times New Roman" w:cs="Times New Roman"/>
          <w:szCs w:val="24"/>
        </w:rPr>
        <w:t>ί</w:t>
      </w:r>
      <w:r>
        <w:rPr>
          <w:rFonts w:eastAsia="Times New Roman" w:cs="Times New Roman"/>
          <w:szCs w:val="24"/>
        </w:rPr>
        <w:t xml:space="preserve">α συνέντευξη σε μια γαλλική εφημερίδα όπου ούτε </w:t>
      </w:r>
      <w:r>
        <w:rPr>
          <w:rFonts w:eastAsia="Times New Roman" w:cs="Times New Roman"/>
          <w:szCs w:val="24"/>
        </w:rPr>
        <w:t>λίγο ούτε πολύ προτείνει έναν τρόπο -που εμείς διακαώς τον ψάχνουμε- να παρακαμφθούν οι εκλογές των τριών, τεσσάρων κρατών στα Κοινοβούλιά τους, στη Γερμανία, στη Γαλλία, στην Ολλανδία και δεν θυμάμαι ποια άλλη χώρα. Είναι κάτι που γίνεται δεκτό με αυτήν τ</w:t>
      </w:r>
      <w:r>
        <w:rPr>
          <w:rFonts w:eastAsia="Times New Roman" w:cs="Times New Roman"/>
          <w:szCs w:val="24"/>
        </w:rPr>
        <w:t>ην πρόταση.</w:t>
      </w:r>
    </w:p>
    <w:p w14:paraId="7B21D849" w14:textId="77777777" w:rsidR="00B46177" w:rsidRDefault="00C46B70">
      <w:pPr>
        <w:tabs>
          <w:tab w:val="left" w:pos="3695"/>
        </w:tabs>
        <w:spacing w:after="0"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α πρόταση που τα κυμαινόμενα επιτόκια γίνονται σταθερά –για ένα κομμάτι του χρέους, όχι ολόκληρο, γύρω στα 40 δισεκατομμύρια- με τη δημιουργία ενός ομολόγου τριάντα χρόνων. Θα πάρουμε πίσω τα παλιά –δεν έχει νόημα- και θα δώσουμε τα και</w:t>
      </w:r>
      <w:r>
        <w:rPr>
          <w:rFonts w:eastAsia="Times New Roman" w:cs="Times New Roman"/>
          <w:szCs w:val="24"/>
        </w:rPr>
        <w:t>νούρ</w:t>
      </w:r>
      <w:r>
        <w:rPr>
          <w:rFonts w:eastAsia="Times New Roman" w:cs="Times New Roman"/>
          <w:szCs w:val="24"/>
        </w:rPr>
        <w:t>γ</w:t>
      </w:r>
      <w:r>
        <w:rPr>
          <w:rFonts w:eastAsia="Times New Roman" w:cs="Times New Roman"/>
          <w:szCs w:val="24"/>
        </w:rPr>
        <w:t>ια. Είναι μ</w:t>
      </w:r>
      <w:r>
        <w:rPr>
          <w:rFonts w:eastAsia="Times New Roman" w:cs="Times New Roman"/>
          <w:szCs w:val="24"/>
        </w:rPr>
        <w:t>ί</w:t>
      </w:r>
      <w:r>
        <w:rPr>
          <w:rFonts w:eastAsia="Times New Roman" w:cs="Times New Roman"/>
          <w:szCs w:val="24"/>
        </w:rPr>
        <w:t xml:space="preserve">α πρόταση που πραγματικά δείχνει πρόθεση, ώστε τα βραχυπρόθεσμα μέτρα του χρέους –που διακαώς θέλουμε- να φύγουν για τις αγορές και το δέχεται ο Μάριο Ντράγκι, για να μπούμε στο </w:t>
      </w:r>
      <w:r>
        <w:rPr>
          <w:rFonts w:eastAsia="Times New Roman" w:cs="Times New Roman"/>
          <w:szCs w:val="24"/>
          <w:lang w:val="en-US"/>
        </w:rPr>
        <w:t>QE</w:t>
      </w:r>
      <w:r>
        <w:rPr>
          <w:rFonts w:eastAsia="Times New Roman" w:cs="Times New Roman"/>
          <w:szCs w:val="24"/>
        </w:rPr>
        <w:t xml:space="preserve">. Δεν έγραψε κανένας τίποτα. Το είδαμε. Ο πλουραλισμός των </w:t>
      </w:r>
      <w:r>
        <w:rPr>
          <w:rFonts w:eastAsia="Times New Roman" w:cs="Times New Roman"/>
          <w:szCs w:val="24"/>
        </w:rPr>
        <w:t>καναλιών το αποσιώπησε.</w:t>
      </w:r>
    </w:p>
    <w:p w14:paraId="7B21D84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τον πιο επίσημο τρόπο, ενώ ακούγαμε διθυράμβους ότι ξαναέρχεται το ασφαλιστικό, ο ίδιος ο Ντάισελμπλουμ είπε ότι δεν υπάρχει ασφαλιστικό, είναι για το θέμα της αλληλεγγύης και τίποτα άλλο. </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ίδιος ο Κλάους Ρέγκλινγκ, ο προϊστάμεν</w:t>
      </w:r>
      <w:r>
        <w:rPr>
          <w:rFonts w:eastAsia="Times New Roman" w:cs="Times New Roman"/>
          <w:szCs w:val="24"/>
        </w:rPr>
        <w:t xml:space="preserve">ος του γραμματέα, ανήγγειλε ότι το χρέος θα μπει στο τραπέζι με τον τρόπο αυτόν που είπαμε και που, για μένα, είναι το πιο σημαντικό αυτήν τη στιγμή, δηλαδή, τα τρία βήματα: η δεύτερη αξιολόγηση, τα βραχυπρόθεσμα, το χρέος και το </w:t>
      </w:r>
      <w:r>
        <w:rPr>
          <w:rFonts w:eastAsia="Times New Roman" w:cs="Times New Roman"/>
          <w:szCs w:val="24"/>
          <w:lang w:val="en-US"/>
        </w:rPr>
        <w:t>QE</w:t>
      </w:r>
      <w:r>
        <w:rPr>
          <w:rFonts w:eastAsia="Times New Roman" w:cs="Times New Roman"/>
          <w:szCs w:val="24"/>
        </w:rPr>
        <w:t xml:space="preserve">. </w:t>
      </w:r>
    </w:p>
    <w:p w14:paraId="7B21D84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Μην κρυβόμαστε, η φορ</w:t>
      </w:r>
      <w:r>
        <w:rPr>
          <w:rFonts w:eastAsia="Times New Roman" w:cs="Times New Roman"/>
          <w:szCs w:val="24"/>
        </w:rPr>
        <w:t>οδοτική ικανότητα των Ελλήνων –εκεί πατάνε κάποιοι- είναι μηδενική αυτήν τη στιγμή. Ένα μεγάλο κομμάτι των Ελλήνων –δεν έχω κανέναν δισταγμό να το πω- δεν μπορεί να πληρώσει τα χρέη του. Είμαστε υποχρεωμένοι γρήγορα, πολύ γρήγορα να κάνουμε κάτι, που σημαί</w:t>
      </w:r>
      <w:r>
        <w:rPr>
          <w:rFonts w:eastAsia="Times New Roman" w:cs="Times New Roman"/>
          <w:szCs w:val="24"/>
        </w:rPr>
        <w:t>νει χαμηλότερη φορολογία, σημαίνει αλλαγή του ΕΝΦΙΑ –το τονίζω αυτό- σημαίνει ΦΠΑ χαμηλότερο, σημαίνει διόρθωση σε όλα τα επίπεδα μισθών και συντάξεων. Με το γεγονός ότι ένα μεγάλο κομμάτι οικονομολόγων, που δεν ανήκουν ούτε στην Κυβέρνηση ούτε στον ΣΥΡΙΖΑ</w:t>
      </w:r>
      <w:r>
        <w:rPr>
          <w:rFonts w:eastAsia="Times New Roman" w:cs="Times New Roman"/>
          <w:szCs w:val="24"/>
        </w:rPr>
        <w:t xml:space="preserve"> ούτε στους Ανεξάρτητους Έλληνες, προβλέπουν ανάπτυξη –εγώ δεν λέω για 2,7%, ας είναι 1,5%-1,6%- αυτές οι διορθώσεις θα γίνουν αυτόματα. </w:t>
      </w:r>
    </w:p>
    <w:p w14:paraId="7B21D84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 αυτήν τη φοβερά δύσκολη στιγμή, λοιπόν, ασχολούμαστε πάνω από πόσους μήνες με ένα συνταγματικό κενό. Ο νομοθέτης, λ</w:t>
      </w:r>
      <w:r>
        <w:rPr>
          <w:rFonts w:eastAsia="Times New Roman" w:cs="Times New Roman"/>
          <w:szCs w:val="24"/>
        </w:rPr>
        <w:t xml:space="preserve">οιπόν, φρόντισε συνταγματικά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και σωστά κατά τη γνώμη μου, να θέλουν τα </w:t>
      </w:r>
      <w:r>
        <w:rPr>
          <w:rFonts w:eastAsia="Times New Roman" w:cs="Times New Roman"/>
          <w:szCs w:val="24"/>
        </w:rPr>
        <w:t>4/5</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άνουμε αγώνα, ενώ είχαμε τη συγκατάθεση σε πρώτη φάση. </w:t>
      </w:r>
    </w:p>
    <w:p w14:paraId="7B21D84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θυμίσω γεγονότα. Όποιος κοιτάξει το νομοσχέδιο που κατέθεσε ο τότε Υπουργός Επικρατείας, ο κ.</w:t>
      </w:r>
      <w:r>
        <w:rPr>
          <w:rFonts w:eastAsia="Times New Roman" w:cs="Times New Roman"/>
          <w:szCs w:val="24"/>
        </w:rPr>
        <w:t xml:space="preserve"> Παππάς, δεν υπήρχε 2Α, υπήρχε άρθρο 1 και έδινε όλη τη δικαιοδοσία στο ΕΣΡ. Προσθήκη έγινε αργότερα, γιατί τρεις φορές ακυρώθηκε και μετά είδαμε ότι άλλαξε η γραμμή. Τι έπρεπε να κάνει η Κυβέρνηση, να περιμένει; </w:t>
      </w:r>
    </w:p>
    <w:p w14:paraId="7B21D84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Την ίδια στιγμή ξέρουμε ότι από το 2010 κι</w:t>
      </w:r>
      <w:r>
        <w:rPr>
          <w:rFonts w:eastAsia="Times New Roman" w:cs="Times New Roman"/>
          <w:szCs w:val="24"/>
        </w:rPr>
        <w:t xml:space="preserve">όλας το ανώτατο δικαστήριο, το Συμβούλιο της Επικρατείας, είχε πει ότι είναι αντισυνταγματική αυτή η κατάσταση των είκοσι επτά χρόνων. Δεν θέλω να καταλογίσω ευθύνες αυτήν τη στιγμή. </w:t>
      </w:r>
      <w:r>
        <w:rPr>
          <w:rFonts w:eastAsia="Times New Roman" w:cs="Times New Roman"/>
          <w:szCs w:val="24"/>
        </w:rPr>
        <w:t>Λ</w:t>
      </w:r>
      <w:r>
        <w:rPr>
          <w:rFonts w:eastAsia="Times New Roman" w:cs="Times New Roman"/>
          <w:szCs w:val="24"/>
        </w:rPr>
        <w:t>ίγο αργότερα, ενάμιση χρόνο πριν, το δεύτερο τμήμα του Συμβουλίου της Επ</w:t>
      </w:r>
      <w:r>
        <w:rPr>
          <w:rFonts w:eastAsia="Times New Roman" w:cs="Times New Roman"/>
          <w:szCs w:val="24"/>
        </w:rPr>
        <w:t xml:space="preserve">ικρατείας είχε πει «κύριοι, κακώς δεν πληρώνετε τέλη συχνοτήτων, το 2% επί του τζίρου» και μάζεψε η Κυβέρνηση για πρώτη φορά απ’ αυτό και από άλλα περισσότερα γύρω στα 41 εκατομμύρια. </w:t>
      </w:r>
      <w:r>
        <w:rPr>
          <w:rFonts w:eastAsia="Times New Roman" w:cs="Times New Roman"/>
          <w:szCs w:val="24"/>
        </w:rPr>
        <w:lastRenderedPageBreak/>
        <w:t>Έχει σημασία, όμως, ότι αυτή η τελεσίδικη νομολογία σημαίνει ότι αυτό το</w:t>
      </w:r>
      <w:r>
        <w:rPr>
          <w:rFonts w:eastAsia="Times New Roman" w:cs="Times New Roman"/>
          <w:szCs w:val="24"/>
        </w:rPr>
        <w:t xml:space="preserve"> καθεστώς δεν μπορεί να συνεχιστεί, είναι παράνομο. </w:t>
      </w:r>
    </w:p>
    <w:p w14:paraId="7B21D84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ραγματικά ακούω διάφορα, απίστευτες υπερβολές για συμβιβασμούς, για καινούργια διαπλοκή, για όλα αυτά. Θέλω να θυμίσω εδώ ότι ήταν 1993, όταν κέρδισε τότε στις εκλογές το ΠΑΣΟΚ. Υπουργός Δικαιοσύνης ήτα</w:t>
      </w:r>
      <w:r>
        <w:rPr>
          <w:rFonts w:eastAsia="Times New Roman" w:cs="Times New Roman"/>
          <w:szCs w:val="24"/>
        </w:rPr>
        <w:t xml:space="preserve">ν ο κ. Κουβελάκης και έφερε ένα πολυνομοσχέδιο τότε στη Βουλή. Κυβερνητικός Εκπρόσωπος ήταν ο κ. Βενιζέλος. Πρόεδρος του Αρείου Πάγου ήταν ο Βασίλης Κόκκινος. Ούτε λίγο ούτε πολύ σχεδόν ολόκληρο το νομοσχέδιο κρίθηκε αντισυνταγματικό. </w:t>
      </w:r>
    </w:p>
    <w:p w14:paraId="7B21D85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θέλω αυτήν τη στ</w:t>
      </w:r>
      <w:r>
        <w:rPr>
          <w:rFonts w:eastAsia="Times New Roman" w:cs="Times New Roman"/>
          <w:szCs w:val="24"/>
        </w:rPr>
        <w:t xml:space="preserve">ιγμή να βάζω λάδι στη φωτιά και να σας θυμίσω τι έλεγε ο ίδιος ο Βενιζέλος τότε για το ανώτατο δικαστικό σώμα. </w:t>
      </w:r>
      <w:r>
        <w:rPr>
          <w:rFonts w:eastAsia="Times New Roman" w:cs="Times New Roman"/>
          <w:szCs w:val="24"/>
        </w:rPr>
        <w:t>Θ</w:t>
      </w:r>
      <w:r>
        <w:rPr>
          <w:rFonts w:eastAsia="Times New Roman" w:cs="Times New Roman"/>
          <w:szCs w:val="24"/>
        </w:rPr>
        <w:t>έλω, επίσης, να θυμίσω κατά σύμπτωση ότι λίγο αργότερα ο ίδιος έφερε τον νόμο για το ΕΣΡ, όπου από έντεκα μέλη έγιναν εννέα, τα πέντε τα διόρισε</w:t>
      </w:r>
      <w:r>
        <w:rPr>
          <w:rFonts w:eastAsia="Times New Roman" w:cs="Times New Roman"/>
          <w:szCs w:val="24"/>
        </w:rPr>
        <w:t xml:space="preserve"> η τότε Κυβέρνηση, τον Πρόεδρο της ΕΡΤ ο ίδιος ο Υπουργός, δηλαδή, στην ουσία είχε την πλειοψηφία η Κυβέρνηση. </w:t>
      </w:r>
    </w:p>
    <w:p w14:paraId="7B21D85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γιατί άκουσα τον κ. Βενιζέλο σήμερα να χρησιμοποιεί ακραίες εκφράσεις και θα του συνιστούσα εγώ -πολύ καινούργιος Βουλευτής που δεν έχω </w:t>
      </w:r>
      <w:r>
        <w:rPr>
          <w:rFonts w:eastAsia="Times New Roman" w:cs="Times New Roman"/>
          <w:szCs w:val="24"/>
        </w:rPr>
        <w:t xml:space="preserve">την εμπειρία του ούτε καν τις δάφνες του και τις δόξες του- πιο χαμηλούς τόνους. </w:t>
      </w:r>
    </w:p>
    <w:p w14:paraId="7B21D85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θυμίσω στον κ. Βενιζέλο ότι έχει την πατρότητα του άρθρου 86. Αν υπάρχει έστω και ένας Βουλευτής σε αυτήν την Αίθουσα που δεν θέλει να ξέρει αυτό το άρθρο, που εξασφα</w:t>
      </w:r>
      <w:r>
        <w:rPr>
          <w:rFonts w:eastAsia="Times New Roman" w:cs="Times New Roman"/>
          <w:szCs w:val="24"/>
        </w:rPr>
        <w:t xml:space="preserve">λίζει την ατιμωρησία Υπουργών, να μου το πει. </w:t>
      </w:r>
      <w:r>
        <w:rPr>
          <w:rFonts w:eastAsia="Times New Roman" w:cs="Times New Roman"/>
          <w:szCs w:val="24"/>
        </w:rPr>
        <w:t>Ε</w:t>
      </w:r>
      <w:r>
        <w:rPr>
          <w:rFonts w:eastAsia="Times New Roman" w:cs="Times New Roman"/>
          <w:szCs w:val="24"/>
        </w:rPr>
        <w:t xml:space="preserve">ίναι ο ίδιος άνθρωπος που, όταν το σκάνδαλο της </w:t>
      </w:r>
      <w:r>
        <w:rPr>
          <w:rFonts w:eastAsia="Times New Roman" w:cs="Times New Roman"/>
          <w:szCs w:val="24"/>
          <w:lang w:val="en-US"/>
        </w:rPr>
        <w:t>P</w:t>
      </w:r>
      <w:r>
        <w:rPr>
          <w:rFonts w:eastAsia="Times New Roman" w:cs="Times New Roman"/>
          <w:szCs w:val="24"/>
          <w:lang w:val="en-US"/>
        </w:rPr>
        <w:t>ROTON</w:t>
      </w:r>
      <w:r w:rsidRPr="001A1F5E">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είχε φουντώσει και ήταν στον αέρα, έβαζε 200 εκατομμύρια –έτσι έκρινε- με το πρόσχημα ότι πρέπει να σταθεροποιηθεί το τραπεζικό σύστημα. </w:t>
      </w:r>
    </w:p>
    <w:p w14:paraId="7B21D85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Ξέρουμε όλο</w:t>
      </w:r>
      <w:r>
        <w:rPr>
          <w:rFonts w:eastAsia="Times New Roman" w:cs="Times New Roman"/>
          <w:szCs w:val="24"/>
        </w:rPr>
        <w:t xml:space="preserve">ι ότι καμιά τριανταριά μέλη της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είναι προφυλακισμένα, άρα πιο χαμηλοί τόνοι. </w:t>
      </w:r>
    </w:p>
    <w:p w14:paraId="7B21D85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Έχει μεγάλη σημασία, επίσης, να ξεκαθαρίσουμε ένα ζήτημα. </w:t>
      </w:r>
    </w:p>
    <w:p w14:paraId="7B21D855"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B21D85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θέλω δύο λεπτά ακόμα. </w:t>
      </w:r>
    </w:p>
    <w:p w14:paraId="7B21D85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Συνεχίστε,</w:t>
      </w:r>
    </w:p>
    <w:p w14:paraId="7B21D85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Θέλω να πω το εξής: Η δικαιοσύνη είναι ο τρίτος πυλώνας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ημοκρατίας. Όποια και να ’ναι, ό,τι και να ’ναι, είμαστε υποχρεωμένοι</w:t>
      </w:r>
      <w:r>
        <w:rPr>
          <w:rFonts w:eastAsia="Times New Roman" w:cs="Times New Roman"/>
          <w:szCs w:val="24"/>
        </w:rPr>
        <w:t xml:space="preserve"> σαν θεσμό να τη σεβαστούμε. </w:t>
      </w:r>
    </w:p>
    <w:p w14:paraId="7B21D85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Μπαίνει ένα ερώτημα: Πρέπει να εφαρμόζουμε τις αποφάσεις της; Ναι. Το κάνουμε; Το κάνουμε. Περιμένουμε να δούμε καθαρογραμμένη την απόφαση του Συμβουλίου της Επικρατείας. Εδώ έχω μ</w:t>
      </w:r>
      <w:r>
        <w:rPr>
          <w:rFonts w:eastAsia="Times New Roman" w:cs="Times New Roman"/>
          <w:szCs w:val="24"/>
        </w:rPr>
        <w:t>ί</w:t>
      </w:r>
      <w:r>
        <w:rPr>
          <w:rFonts w:eastAsia="Times New Roman" w:cs="Times New Roman"/>
          <w:szCs w:val="24"/>
        </w:rPr>
        <w:t>α ένσταση. Δεν καταλαβαίνω γιατί μπορεί να κρ</w:t>
      </w:r>
      <w:r>
        <w:rPr>
          <w:rFonts w:eastAsia="Times New Roman" w:cs="Times New Roman"/>
          <w:szCs w:val="24"/>
        </w:rPr>
        <w:t xml:space="preserve">ατήσει και έναν και δύο μήνες. Είναι κάτι που καίει και θα έπρεπε να γίνει πολύ πιο γρήγορα, αλλά το αφήνουμε αυτό. </w:t>
      </w:r>
    </w:p>
    <w:p w14:paraId="7B21D85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Έχουμε δικαίωμα να κάνουμε κρίση στις αποφάσεις της; Εγώ πιστεύω ότι όχι μόνο δικαίωμα έχουμε, αλλά έχουμε και υποχρέωση. Άλλωστε, αυτοί οι</w:t>
      </w:r>
      <w:r>
        <w:rPr>
          <w:rFonts w:eastAsia="Times New Roman" w:cs="Times New Roman"/>
          <w:szCs w:val="24"/>
        </w:rPr>
        <w:t xml:space="preserve"> ίδιοι οι δικαστές, όταν σε πρώτο βαθμό μια απόφαση είναι λάθος, κάνουν αναίρεση και πάει σε δεύτερο βαθμό και το ίδιο πάει σε τρίτο βαθμό. Οι ίδιοι, δηλαδή, </w:t>
      </w:r>
      <w:r>
        <w:rPr>
          <w:rFonts w:eastAsia="Times New Roman" w:cs="Times New Roman"/>
          <w:szCs w:val="24"/>
        </w:rPr>
        <w:lastRenderedPageBreak/>
        <w:t>αμφισβητούν τις αποφάσεις των δικαστών, γιατί ενίοτε δεν είναι σωστές. Δεν καταργούμε τη δικαιοσύν</w:t>
      </w:r>
      <w:r>
        <w:rPr>
          <w:rFonts w:eastAsia="Times New Roman" w:cs="Times New Roman"/>
          <w:szCs w:val="24"/>
        </w:rPr>
        <w:t>η, δεν κάνουμε κριτική στον θεσμό της δικαιοσύνης, έχουμε δικαίωμα, όμως, να κάνουμε κριτική στις αποφάσεις της δικαιοσύνης.</w:t>
      </w:r>
    </w:p>
    <w:p w14:paraId="7B21D85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Τα δέκα λεπτά δεν τα υπερβαίνουμε, κύριε συνάδελφε, με τίποτα.</w:t>
      </w:r>
    </w:p>
    <w:p w14:paraId="7B21D85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Τελειώνο</w:t>
      </w:r>
      <w:r>
        <w:rPr>
          <w:rFonts w:eastAsia="Times New Roman" w:cs="Times New Roman"/>
          <w:szCs w:val="24"/>
        </w:rPr>
        <w:t>ντας, θέλω να αναφερθώ σε μ</w:t>
      </w:r>
      <w:r>
        <w:rPr>
          <w:rFonts w:eastAsia="Times New Roman" w:cs="Times New Roman"/>
          <w:szCs w:val="24"/>
        </w:rPr>
        <w:t>ί</w:t>
      </w:r>
      <w:r>
        <w:rPr>
          <w:rFonts w:eastAsia="Times New Roman" w:cs="Times New Roman"/>
          <w:szCs w:val="24"/>
        </w:rPr>
        <w:t xml:space="preserve">α δημοσκόπηση που σκόρπισε ρίγη ενθουσιασμού στο κόμμα της σεβαστής Αξιωματικής Αντιπολίτευσης. Είναι της </w:t>
      </w:r>
      <w:r>
        <w:rPr>
          <w:rFonts w:eastAsia="Times New Roman" w:cs="Times New Roman"/>
          <w:szCs w:val="24"/>
        </w:rPr>
        <w:t>«</w:t>
      </w:r>
      <w:r>
        <w:rPr>
          <w:rFonts w:eastAsia="Times New Roman" w:cs="Times New Roman"/>
          <w:szCs w:val="24"/>
          <w:lang w:val="en-US"/>
        </w:rPr>
        <w:t>P</w:t>
      </w:r>
      <w:r>
        <w:rPr>
          <w:rFonts w:eastAsia="Times New Roman" w:cs="Times New Roman"/>
          <w:szCs w:val="24"/>
          <w:lang w:val="en-US"/>
        </w:rPr>
        <w:t>UMBLIC</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SSUE</w:t>
      </w:r>
      <w:r>
        <w:rPr>
          <w:rFonts w:eastAsia="Times New Roman" w:cs="Times New Roman"/>
          <w:szCs w:val="24"/>
        </w:rPr>
        <w:t>»</w:t>
      </w:r>
      <w:r>
        <w:rPr>
          <w:rFonts w:eastAsia="Times New Roman" w:cs="Times New Roman"/>
          <w:szCs w:val="24"/>
        </w:rPr>
        <w:t>. Αυτή η εταιρεία στη διάρκεια του δημοψηφίσματος σε πρόθεση ψήφου με πιθανή ψήφο αδιευκρίνιστων έδινε 45,5</w:t>
      </w:r>
      <w:r>
        <w:rPr>
          <w:rFonts w:eastAsia="Times New Roman" w:cs="Times New Roman"/>
          <w:szCs w:val="24"/>
        </w:rPr>
        <w:t>% στο «</w:t>
      </w:r>
      <w:r>
        <w:rPr>
          <w:rFonts w:eastAsia="Times New Roman" w:cs="Times New Roman"/>
          <w:szCs w:val="24"/>
        </w:rPr>
        <w:t>ναι</w:t>
      </w:r>
      <w:r>
        <w:rPr>
          <w:rFonts w:eastAsia="Times New Roman" w:cs="Times New Roman"/>
          <w:szCs w:val="24"/>
        </w:rPr>
        <w:t>» και 45% στο «</w:t>
      </w:r>
      <w:r>
        <w:rPr>
          <w:rFonts w:eastAsia="Times New Roman" w:cs="Times New Roman"/>
          <w:szCs w:val="24"/>
        </w:rPr>
        <w:t>όχι</w:t>
      </w:r>
      <w:r>
        <w:rPr>
          <w:rFonts w:eastAsia="Times New Roman" w:cs="Times New Roman"/>
          <w:szCs w:val="24"/>
        </w:rPr>
        <w:t>». Το αποτέλεσμα ήταν 38,69% στο «</w:t>
      </w:r>
      <w:r>
        <w:rPr>
          <w:rFonts w:eastAsia="Times New Roman" w:cs="Times New Roman"/>
          <w:szCs w:val="24"/>
        </w:rPr>
        <w:t>ναι</w:t>
      </w:r>
      <w:r>
        <w:rPr>
          <w:rFonts w:eastAsia="Times New Roman" w:cs="Times New Roman"/>
          <w:szCs w:val="24"/>
        </w:rPr>
        <w:t>» και 61,31% στο «</w:t>
      </w:r>
      <w:r>
        <w:rPr>
          <w:rFonts w:eastAsia="Times New Roman" w:cs="Times New Roman"/>
          <w:szCs w:val="24"/>
        </w:rPr>
        <w:t>όχι</w:t>
      </w:r>
      <w:r>
        <w:rPr>
          <w:rFonts w:eastAsia="Times New Roman" w:cs="Times New Roman"/>
          <w:szCs w:val="24"/>
        </w:rPr>
        <w:t>», μ</w:t>
      </w:r>
      <w:r>
        <w:rPr>
          <w:rFonts w:eastAsia="Times New Roman" w:cs="Times New Roman"/>
          <w:szCs w:val="24"/>
        </w:rPr>
        <w:t>ί</w:t>
      </w:r>
      <w:r>
        <w:rPr>
          <w:rFonts w:eastAsia="Times New Roman" w:cs="Times New Roman"/>
          <w:szCs w:val="24"/>
        </w:rPr>
        <w:t>α διαφορά, δηλαδή, είκοσι τεσσάρων μονάδων περίπου και κάποιες εταιρείες τότε ζήτησαν συγγνώμη. Είναι η ίδια εταιρεία που σήμερα δίνει πρωτόγνωρα νούμερα στη Νέα Δημ</w:t>
      </w:r>
      <w:r>
        <w:rPr>
          <w:rFonts w:eastAsia="Times New Roman" w:cs="Times New Roman"/>
          <w:szCs w:val="24"/>
        </w:rPr>
        <w:t>οκρατία -καλά κάνει- και θα της την χαρίσω αυτή τη δημοσκόπηση, να την έχει, να τη βλέπει.</w:t>
      </w:r>
    </w:p>
    <w:p w14:paraId="7B21D85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Ολοκληρώσατε, κύριε συνάδελφε.</w:t>
      </w:r>
    </w:p>
    <w:p w14:paraId="7B21D85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Τέλειωσα και ευχαριστώ πάρα πολύ, κύριε Πρόεδρε, για την παράταση</w:t>
      </w:r>
    </w:p>
    <w:p w14:paraId="7B21D85F" w14:textId="77777777" w:rsidR="00B46177" w:rsidRDefault="00C46B70">
      <w:pPr>
        <w:spacing w:after="0" w:line="600" w:lineRule="auto"/>
        <w:ind w:firstLine="720"/>
        <w:jc w:val="center"/>
        <w:rPr>
          <w:rFonts w:eastAsia="Times New Roman"/>
          <w:bCs/>
        </w:rPr>
      </w:pPr>
      <w:r>
        <w:rPr>
          <w:rFonts w:eastAsia="Times New Roman"/>
          <w:bCs/>
        </w:rPr>
        <w:t>(Χειροκρ</w:t>
      </w:r>
      <w:r>
        <w:rPr>
          <w:rFonts w:eastAsia="Times New Roman"/>
          <w:bCs/>
        </w:rPr>
        <w:t>οτήματα από τις πτέρυγες του ΣΥΡΙΖΑ και των ΑΝΕΛ)</w:t>
      </w:r>
    </w:p>
    <w:p w14:paraId="7B21D86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Νικόλαος Δένδιας της Νέας Δημοκρατίας έχει τον λόγο. </w:t>
      </w:r>
    </w:p>
    <w:p w14:paraId="7B21D86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Σας ευχαριστώ, κύριε Πρόεδρε.</w:t>
      </w:r>
    </w:p>
    <w:p w14:paraId="7B21D86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κατ’ αρχά</w:t>
      </w:r>
      <w:r>
        <w:rPr>
          <w:rFonts w:eastAsia="Times New Roman" w:cs="Times New Roman"/>
          <w:szCs w:val="24"/>
        </w:rPr>
        <w:t xml:space="preserve">ς, θα ξεκινήσω συζητώντας για τις υπόλοιπες τροπολογίες, όχι τις τροπολογίες του νόμου Παππά. </w:t>
      </w:r>
    </w:p>
    <w:p w14:paraId="7B21D86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Ως προς την τροπολογία με αριθμό 738/16, την οποία κατέθεσε και υποστήριξε ο Υπουργός κ. Κοντονής, η Νέα Δημοκρατία δεν είναι θετική. Η τροπολογία είναι εκπρόθεσ</w:t>
      </w:r>
      <w:r>
        <w:rPr>
          <w:rFonts w:eastAsia="Times New Roman" w:cs="Times New Roman"/>
          <w:szCs w:val="24"/>
        </w:rPr>
        <w:t xml:space="preserve">μη και η αρμόδια τομεάρχης </w:t>
      </w:r>
      <w:r>
        <w:rPr>
          <w:rFonts w:eastAsia="Times New Roman" w:cs="Times New Roman"/>
          <w:szCs w:val="24"/>
        </w:rPr>
        <w:lastRenderedPageBreak/>
        <w:t>μας, η κ. Άννα Καραμανλή, εκφράζει και σκέψεις περί μη συνταγματικότητας της συγκεκριμένης διατύπωσης. Εν πάση περιπτώσει, όμως, θα θέλαμε, εάν ο Υπουργός ήθελε κάτι τέτοιο, να είχε υπάρξει μ</w:t>
      </w:r>
      <w:r>
        <w:rPr>
          <w:rFonts w:eastAsia="Times New Roman" w:cs="Times New Roman"/>
          <w:szCs w:val="24"/>
        </w:rPr>
        <w:t>ί</w:t>
      </w:r>
      <w:r>
        <w:rPr>
          <w:rFonts w:eastAsia="Times New Roman" w:cs="Times New Roman"/>
          <w:szCs w:val="24"/>
        </w:rPr>
        <w:t>α προσυνεννόηση μαζί μας, κάτι το οπο</w:t>
      </w:r>
      <w:r>
        <w:rPr>
          <w:rFonts w:eastAsia="Times New Roman" w:cs="Times New Roman"/>
          <w:szCs w:val="24"/>
        </w:rPr>
        <w:t xml:space="preserve">ίο δεν συνέβη. </w:t>
      </w:r>
    </w:p>
    <w:p w14:paraId="7B21D86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Επίσης, είμαστε κάθετα αρνητικοί στην τροπολογία με αριθμό 739/14 του Υπουργού Οικονομικών κ. Τσακαλώτου, που αφορά τροποποίηση διατάξεων του ν.4412/2016 περί δημοσίων συμβάσεων.</w:t>
      </w:r>
    </w:p>
    <w:p w14:paraId="7B21D86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τι επιδιώκει εδώ ο κύριος Υπουργός; Επιδιώ</w:t>
      </w:r>
      <w:r>
        <w:rPr>
          <w:rFonts w:eastAsia="Times New Roman" w:cs="Times New Roman"/>
          <w:szCs w:val="24"/>
        </w:rPr>
        <w:t xml:space="preserve">κει το υπερταμείο και οι θυγατρικές του να εξαιρούνται από τις διατάξεις περί δημοσίων συμβάσεων, διατάξεις οι οποίες νομοθετήθηκαν σχετικά πρόσφατα. </w:t>
      </w:r>
    </w:p>
    <w:p w14:paraId="7B21D86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Γιατί; Υπάρχει κάποια εξήγηση γι’ αυτό; Πείτε μας, για να το κατανοήσουμε. Από πού και ως πού θεσμοθετούμε ένα ενιαίο πλαίσιο και μετά ερχόμαστε και ζητάμε εξαιρέσεις εμείς οι ίδιοι γι’ αυτό το ενιαίο πλαίσιο; Γίνεται αυτό κατ’ εντολή των δανειστών; Να μας</w:t>
      </w:r>
      <w:r>
        <w:rPr>
          <w:rFonts w:eastAsia="Times New Roman" w:cs="Times New Roman"/>
          <w:szCs w:val="24"/>
        </w:rPr>
        <w:t xml:space="preserve"> το πει και να μας πει πού τεκμηριώνουν οι </w:t>
      </w:r>
      <w:r>
        <w:rPr>
          <w:rFonts w:eastAsia="Times New Roman" w:cs="Times New Roman"/>
          <w:szCs w:val="24"/>
        </w:rPr>
        <w:lastRenderedPageBreak/>
        <w:t xml:space="preserve">δανειστές την απαίτησή τους. Αφού ζητούν ενιαία αντιμετώπιση, μη επιδεχόμενη πολλών ερμηνειών και σοβαρή νομοθέτηση, που σημαίνει ενιαία αντιμετώπιση, πώς μετά έρχονται οι ίδιοι και ζητούν εξαιρέσεις; </w:t>
      </w:r>
    </w:p>
    <w:p w14:paraId="7B21D86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Εμένα, όμως</w:t>
      </w:r>
      <w:r>
        <w:rPr>
          <w:rFonts w:eastAsia="Times New Roman" w:cs="Times New Roman"/>
          <w:szCs w:val="24"/>
        </w:rPr>
        <w:t xml:space="preserve">, δεν μου προκύπτει ότι το ζητούν οι δανειστές. Εν πάση περιπτώσει, όμως, είτε έτσι είτε αλλιώς, είναι μια πάρα πολύ κακή αρχή η θεσμοθέτηση διαρκών εξαιρέσεων. Οδηγεί σε αδιαφάνεια στην καλύτερη περίπτωση και σε άλλα πολύ χειρότερα, πέραν αυτού. </w:t>
      </w:r>
    </w:p>
    <w:p w14:paraId="7B21D8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 xml:space="preserve">τώρα στις τροπολογίες του Υπουργού Επικρατείας. Πριν πάω στα γενικότερα, θα μείνω στο ίδιο το κείμενο των τροπολογιών, τις οποίες πάντως εμείς θεωρούμε μη παραδεκτές. </w:t>
      </w:r>
    </w:p>
    <w:p w14:paraId="7B21D8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 αρχάς, όσον αφορά την αναστολή του</w:t>
      </w:r>
      <w:r>
        <w:rPr>
          <w:rFonts w:eastAsia="Times New Roman" w:cs="Times New Roman"/>
          <w:szCs w:val="24"/>
        </w:rPr>
        <w:t xml:space="preserve"> άρθρου</w:t>
      </w:r>
      <w:r>
        <w:rPr>
          <w:rFonts w:eastAsia="Times New Roman" w:cs="Times New Roman"/>
          <w:szCs w:val="24"/>
        </w:rPr>
        <w:t xml:space="preserve"> 2Α, αυτό δεν αντέχει σε καμμία σοβαρή νομ</w:t>
      </w:r>
      <w:r>
        <w:rPr>
          <w:rFonts w:eastAsia="Times New Roman" w:cs="Times New Roman"/>
          <w:szCs w:val="24"/>
        </w:rPr>
        <w:t xml:space="preserve">ική συζήτηση, το ξέρετε και το καταλαβαίνετε. Η δικαιολογία, η οποία παρασχέθηκε ατύπως, είναι ότι αυτό γίνεται για να εμποδίσει την έγερση αξιώσεων κατά του ελληνικού </w:t>
      </w:r>
      <w:r>
        <w:rPr>
          <w:rFonts w:eastAsia="Times New Roman" w:cs="Times New Roman"/>
          <w:szCs w:val="24"/>
        </w:rPr>
        <w:t>δ</w:t>
      </w:r>
      <w:r>
        <w:rPr>
          <w:rFonts w:eastAsia="Times New Roman" w:cs="Times New Roman"/>
          <w:szCs w:val="24"/>
        </w:rPr>
        <w:t>ημοσίου. Αυτό δεν αντέχει. Δεν αντέχει ούτε σε συζήτηση σε σεμινάριο στο πρώτο έτος της</w:t>
      </w:r>
      <w:r>
        <w:rPr>
          <w:rFonts w:eastAsia="Times New Roman" w:cs="Times New Roman"/>
          <w:szCs w:val="24"/>
        </w:rPr>
        <w:t xml:space="preserve"> νομικής. Αν υπάρχει κάτι άλλο κρυμμένο, εγώ δεν θέλω να αποδώσω σε κανέναν σκέψεις τις οποίες ο ίδιος δεν διατυπώνει. Όμως, πάντως για μας εδώ </w:t>
      </w:r>
      <w:r>
        <w:rPr>
          <w:rFonts w:eastAsia="Times New Roman" w:cs="Times New Roman"/>
          <w:szCs w:val="24"/>
        </w:rPr>
        <w:lastRenderedPageBreak/>
        <w:t xml:space="preserve">ένα πράγμα είναι απαραίτητο: Η γενναιότητα η οποία συνοδεύεται από την απλή λέξη «κατάργηση». Ούτως ή άλλως, σε </w:t>
      </w:r>
      <w:r>
        <w:rPr>
          <w:rFonts w:eastAsia="Times New Roman" w:cs="Times New Roman"/>
          <w:szCs w:val="24"/>
        </w:rPr>
        <w:t xml:space="preserve">λίγο καιρό θα εκδοθεί η απόφαση του Συμβουλίου της Επικρατείας, θα δημοσιευθεί, θα εμφανιστεί η κατάργηση πανηγυρικά. </w:t>
      </w:r>
    </w:p>
    <w:p w14:paraId="7B21D86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Πάμε και στην άλλη τροπολογία, η οποία εμφανίστηκε σήμερα και η οποία μετατρέπει την απλή γνώμη του Εθνικού Συμβουλίου Ραδιοτηλεόρασης σε</w:t>
      </w:r>
      <w:r>
        <w:rPr>
          <w:rFonts w:eastAsia="Times New Roman" w:cs="Times New Roman"/>
          <w:szCs w:val="24"/>
        </w:rPr>
        <w:t xml:space="preserve"> σύμφωνη γνώμη όσον αφορά τον αριθμό των τηλεοπτικών αδειών. Φαντάζομαι ότι αυτό, για τον Υπουργό, απ’ ό,τι λέει, είναι μεγάλη υποχώρηση. Έγινε για να καθησυχάσει την Αντιπολίτευση.</w:t>
      </w:r>
    </w:p>
    <w:p w14:paraId="7B21D86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σας πω το εξής. Εμάς η διαφωνία μας, κατ’ αρχ</w:t>
      </w:r>
      <w:r>
        <w:rPr>
          <w:rFonts w:eastAsia="Times New Roman" w:cs="Times New Roman"/>
          <w:szCs w:val="24"/>
        </w:rPr>
        <w:t>άς</w:t>
      </w:r>
      <w:r>
        <w:rPr>
          <w:rFonts w:eastAsia="Times New Roman" w:cs="Times New Roman"/>
          <w:szCs w:val="24"/>
        </w:rPr>
        <w:t>, είναι πολύ πιο βα</w:t>
      </w:r>
      <w:r>
        <w:rPr>
          <w:rFonts w:eastAsia="Times New Roman" w:cs="Times New Roman"/>
          <w:szCs w:val="24"/>
        </w:rPr>
        <w:t xml:space="preserve">σική, αλλά ας ξεκινήσω από το σκεπτικό του Υπουργού. </w:t>
      </w:r>
      <w:r>
        <w:rPr>
          <w:rFonts w:eastAsia="Times New Roman" w:cs="Times New Roman"/>
          <w:szCs w:val="24"/>
        </w:rPr>
        <w:t>Η παράγραφος</w:t>
      </w:r>
      <w:r>
        <w:rPr>
          <w:rFonts w:eastAsia="Times New Roman" w:cs="Times New Roman"/>
          <w:szCs w:val="24"/>
        </w:rPr>
        <w:t xml:space="preserve"> «4» του άρθρου 2 του νόμου, δεν δίνει μόνο τον αριθμό των αδειών στον Υπουργό. Δίνει πάρα πολλές αρμοδιότητες. Θέλετε να σας πω; Δίνει το είδος του περιεχομένου, το είδος της στόχευσης, το ε</w:t>
      </w:r>
      <w:r>
        <w:rPr>
          <w:rFonts w:eastAsia="Times New Roman" w:cs="Times New Roman"/>
          <w:szCs w:val="24"/>
        </w:rPr>
        <w:t xml:space="preserve">ίδος θεματικού περιεχομένου σε περίπτωση προγράμματος ειδικής στόχευσης, την τιμή εκκίνησης ανά δημοπρατούμενη άδεια. </w:t>
      </w:r>
    </w:p>
    <w:p w14:paraId="7B21D86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B21D86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μου δώσετε λίγο παραπάνω χρόνο, κύριε Πρόεδρε, σας</w:t>
      </w:r>
      <w:r>
        <w:rPr>
          <w:rFonts w:eastAsia="Times New Roman" w:cs="Times New Roman"/>
          <w:szCs w:val="24"/>
        </w:rPr>
        <w:t xml:space="preserve"> παρακαλώ. </w:t>
      </w:r>
    </w:p>
    <w:p w14:paraId="7B21D86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Όλα αυτά ο Υπουργός τα κρατάει για τον εαυτό του. Τη σύμφωνη γνώμη στη δική του τροπολογία την περνάει μόνο για τον αριθμό των αδειών. Άρα θα του έλεγα, δεν έχει έννοια η πονηριά. Οποιοσδήποτε από εδώ διαβάσει το κείμενο της τροποποιούμενης διά</w:t>
      </w:r>
      <w:r>
        <w:rPr>
          <w:rFonts w:eastAsia="Times New Roman" w:cs="Times New Roman"/>
          <w:szCs w:val="24"/>
        </w:rPr>
        <w:t xml:space="preserve">ταξης, θα καταλάβει ότι αυτό είναι μία απλή πονηριά. </w:t>
      </w:r>
    </w:p>
    <w:p w14:paraId="7B21D86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πέραν αυτού, η δική μας, κυρίες και κύριοι συνάδελφοι, θεσμική θέση είναι βαθύτερη απ’ αυτό. Εμείς δεν ικανοποιούμαστε με τη σύμφωνη γνώμη. Λέμε από την αρχή αυτής της συζήτησης –και σε αυτό οφείλ</w:t>
      </w:r>
      <w:r>
        <w:rPr>
          <w:rFonts w:eastAsia="Times New Roman" w:cs="Times New Roman"/>
          <w:szCs w:val="24"/>
        </w:rPr>
        <w:t xml:space="preserve">ετε να μας αναγνωρίσετε απόλυτη σταθερότητα απόψεως- ότι το άρθρο 15 αναθέτει στο Εθνικό Συμβούλιο Ραδιοτηλεόρασης συνολικά αυτό το θέμα. Δεν επιφυλάσσει ρόλο στον Υπουργό Επικρατείας ή σε οποιονδήποτε άλλον Υπουργό. Είμαστε σύμφωνοι σε αυτό ή δεν είμαστε </w:t>
      </w:r>
      <w:r>
        <w:rPr>
          <w:rFonts w:eastAsia="Times New Roman" w:cs="Times New Roman"/>
          <w:szCs w:val="24"/>
        </w:rPr>
        <w:t xml:space="preserve">σύμφωνοι σε αυτό; </w:t>
      </w:r>
    </w:p>
    <w:p w14:paraId="7B21D87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με διαρκείς υποχωρήσεις ο Υπουργός να εκχωρεί λίγο πολιτικό έδαφος κάθε φορά, προσπαθώντας να κρατήσει για τον εαυτό του εξουσίες που, κατά τη δική μας άποψη σήμερα, όπως έχει διαμορφωθεί το φάσμα, δεν του επιφυλάσσει το </w:t>
      </w:r>
      <w:r>
        <w:rPr>
          <w:rFonts w:eastAsia="Times New Roman" w:cs="Times New Roman"/>
          <w:szCs w:val="24"/>
        </w:rPr>
        <w:t>Σύνταγμα της χώρας, κατά την ορθή σημερινή ερμηνεία του, γιατί ξέρω τη λογική των παλαιών νόμων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παλαιό σφάλμα δεν δημιουργεί εκ των υστέρων δίκιο, κυρίες και κύριοι συνάδελφοι, ποτέ. Άρα σας παρακαλώ αυτό  μη μας το λέτε καν. </w:t>
      </w:r>
    </w:p>
    <w:p w14:paraId="7B21D87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και </w:t>
      </w:r>
      <w:r>
        <w:rPr>
          <w:rFonts w:eastAsia="Times New Roman" w:cs="Times New Roman"/>
          <w:szCs w:val="24"/>
        </w:rPr>
        <w:t>κάτι -θα χρειαστώ ένα-δύο λεπτά- και θα ολοκληρώσω μ’ αυτό. Γίνεται μία μεγάλη προσπάθεια -και εδώ πρέπει να πω ότι ο Πρόεδρος της Βουλής έχει έναν ρόλο σε αυτό- απ’ όλα τα κόμματα ή τα περισσότερα κόμματα να βρεθεί μία συναίνεση σε αυτό το ζήτημα. Γιατί ό</w:t>
      </w:r>
      <w:r>
        <w:rPr>
          <w:rFonts w:eastAsia="Times New Roman" w:cs="Times New Roman"/>
          <w:szCs w:val="24"/>
        </w:rPr>
        <w:t>λοι αναγνωρίζουν ότι αυτό, καίτοι εξαιρετικά σημαντικό, δεν είναι το κυρίαρχο ζήτημα σε μία στιγμή που η χώρα και ένα μεγάλος μέρος της κοινωνίας έχουν πραγματική υπαρξιακή αγωνία. Μάχονται για την ύπαρξή τους. Δεν μπορούμε να απασχολούμε την ελληνική κοιν</w:t>
      </w:r>
      <w:r>
        <w:rPr>
          <w:rFonts w:eastAsia="Times New Roman" w:cs="Times New Roman"/>
          <w:szCs w:val="24"/>
        </w:rPr>
        <w:t xml:space="preserve">ή γνώμη δεκαέξι μήνες με αυτό το θέμα. </w:t>
      </w:r>
    </w:p>
    <w:p w14:paraId="7B21D87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Ανέμενα, λοιπόν, μετά από αυτό, τον Υπουργό μετά τις φήμες –θέλετε φήμες, αλλά είναι τεκμηριωμένες φήμες, ξέρουμε όλοι- της απόφανσης του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δ</w:t>
      </w:r>
      <w:r>
        <w:rPr>
          <w:rFonts w:eastAsia="Times New Roman" w:cs="Times New Roman"/>
          <w:szCs w:val="24"/>
        </w:rPr>
        <w:t>ικαστηρίου να αποκτήσει  μία συνταγματική και πολιτική σεμνότητα. Να</w:t>
      </w:r>
      <w:r>
        <w:rPr>
          <w:rFonts w:eastAsia="Times New Roman" w:cs="Times New Roman"/>
          <w:szCs w:val="24"/>
        </w:rPr>
        <w:t xml:space="preserve"> αντιληφθεί ότι έσφαλε και παρέσυρε και την Κυβέρνηση και το Κοινοβούλιο και την κοινωνία σε μία διαμάχη δεκα</w:t>
      </w:r>
      <w:r>
        <w:rPr>
          <w:rFonts w:eastAsia="Times New Roman" w:cs="Times New Roman"/>
          <w:szCs w:val="24"/>
        </w:rPr>
        <w:t>έξι</w:t>
      </w:r>
      <w:r>
        <w:rPr>
          <w:rFonts w:eastAsia="Times New Roman" w:cs="Times New Roman"/>
          <w:szCs w:val="24"/>
        </w:rPr>
        <w:t xml:space="preserve"> μηνών, χωρίς κατ’ ουσίαν αντικείμενο. </w:t>
      </w:r>
    </w:p>
    <w:p w14:paraId="7B21D87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Αντ’ αυτού, κυρίες και κύριοι συνάδελφοι, δεν είδαμε τίποτα τέτοιο. Είδαμε μία Κυβέρνηση σε πρώτη φάση α</w:t>
      </w:r>
      <w:r>
        <w:rPr>
          <w:rFonts w:eastAsia="Times New Roman" w:cs="Times New Roman"/>
          <w:szCs w:val="24"/>
        </w:rPr>
        <w:t>ντανακλαστικά επιτιθέμενη, πρέπει να πω -και μου συγχωρείτε την έκφραση- με χυδαίο τρόπο κατά της ελληνικής δικαιοσύνης. Δεν έχω ξανακούσει εγώ τέτοια πράγματα στη ζωή μου. Δεν έχω ακούσει ποτέ κανέναν πολιτικό παράγοντα</w:t>
      </w:r>
      <w:r>
        <w:rPr>
          <w:rFonts w:eastAsia="Times New Roman" w:cs="Times New Roman"/>
          <w:szCs w:val="24"/>
        </w:rPr>
        <w:t xml:space="preserve"> επί</w:t>
      </w:r>
      <w:r>
        <w:rPr>
          <w:rFonts w:eastAsia="Times New Roman" w:cs="Times New Roman"/>
          <w:szCs w:val="24"/>
        </w:rPr>
        <w:t xml:space="preserve"> οιουδήποτε θέματος, ακόμη και σ</w:t>
      </w:r>
      <w:r>
        <w:rPr>
          <w:rFonts w:eastAsia="Times New Roman" w:cs="Times New Roman"/>
          <w:szCs w:val="24"/>
        </w:rPr>
        <w:t xml:space="preserve">τις μεγάλες δίκες του ’89 και του ’90 να καταφέρεται με αυτόν τον τρόπο κατά της ελληνικής δικαιοσύνης. </w:t>
      </w:r>
      <w:r>
        <w:rPr>
          <w:rFonts w:eastAsia="Times New Roman" w:cs="Times New Roman"/>
          <w:szCs w:val="24"/>
        </w:rPr>
        <w:t>Ε</w:t>
      </w:r>
      <w:r>
        <w:rPr>
          <w:rFonts w:eastAsia="Times New Roman" w:cs="Times New Roman"/>
          <w:szCs w:val="24"/>
        </w:rPr>
        <w:t xml:space="preserve">π’ αυτού δεν ελέχθη ούτε μία συγγνώμη, όχι απέναντι στους δικαστές οι οποίοι το δικαιούντο, αλλά απέναντι στην ελληνική κοινωνία </w:t>
      </w:r>
      <w:r>
        <w:rPr>
          <w:rFonts w:eastAsia="Times New Roman" w:cs="Times New Roman"/>
          <w:szCs w:val="24"/>
        </w:rPr>
        <w:lastRenderedPageBreak/>
        <w:t>και στο πολίτευμα ως ε</w:t>
      </w:r>
      <w:r>
        <w:rPr>
          <w:rFonts w:eastAsia="Times New Roman" w:cs="Times New Roman"/>
          <w:szCs w:val="24"/>
        </w:rPr>
        <w:t>ίναι και λειτουργεί. Δεν θεώρησε η Κυβέρνηση ότι υποχρεούται να ζητήσει συ</w:t>
      </w:r>
      <w:r>
        <w:rPr>
          <w:rFonts w:eastAsia="Times New Roman" w:cs="Times New Roman"/>
          <w:szCs w:val="24"/>
        </w:rPr>
        <w:t>γ</w:t>
      </w:r>
      <w:r>
        <w:rPr>
          <w:rFonts w:eastAsia="Times New Roman" w:cs="Times New Roman"/>
          <w:szCs w:val="24"/>
        </w:rPr>
        <w:t xml:space="preserve">γνώμη. Δεν μιλάω εγώ για απολύσεις Υπουργών ή παραιτήσεις –αυτό είναι θέμα δικό τους, της ευαισθησίας τους και του Πρωθυπουργού- μιλάω για τον θεσμικό διάλογο των εξουσιών. </w:t>
      </w:r>
    </w:p>
    <w:p w14:paraId="7B21D87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θεσ</w:t>
      </w:r>
      <w:r>
        <w:rPr>
          <w:rFonts w:eastAsia="Times New Roman" w:cs="Times New Roman"/>
          <w:szCs w:val="24"/>
        </w:rPr>
        <w:t>μικό διάλογο των εξουσιών, λοιπόν, η παρούσα εκτελεστική εξουσία αυτής της Κυβέρνησης δεν θεωρεί ότι οφείλει συγγνώμη στην ελληνική δικαιοσύνη και στην ελληνική κοινωνία γενικότερα. Αντ’ αυτού, αυτό το οποίο βλέπουμε, είναι συνταγματικές υποδείξεις προς τη</w:t>
      </w:r>
      <w:r>
        <w:rPr>
          <w:rFonts w:eastAsia="Times New Roman" w:cs="Times New Roman"/>
          <w:szCs w:val="24"/>
        </w:rPr>
        <w:t>ν Αξιωματική Αντιπολίτευση.</w:t>
      </w:r>
    </w:p>
    <w:p w14:paraId="7B21D87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μας λέει η Κυβέρνηση; «Είναι καθήκον σας» -μας λέει- «να συμπράξετε, διότι το Σύνταγμα αφού δίνει τα τέσσερα πέμπτα, δεν σας επιτρέπει να μην συμπράττετε».</w:t>
      </w:r>
    </w:p>
    <w:p w14:paraId="7B21D87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το συζητήσουμε. Θα μπορούσε υπό άλλε</w:t>
      </w:r>
      <w:r>
        <w:rPr>
          <w:rFonts w:eastAsia="Times New Roman" w:cs="Times New Roman"/>
          <w:szCs w:val="24"/>
        </w:rPr>
        <w:t>ς συνθήκες σε αυτόν το διάλογο αυτό να ήταν κάτι που θα άντεχε κανείς να το κουβεντιάσει. Αλλά σας ρωτώ: Ποιος μας απευθύνει αυτή τη συνταγματική παραίνεση; Ποιος; Η Κυβέρνηση κατ’ αρχ</w:t>
      </w:r>
      <w:r>
        <w:rPr>
          <w:rFonts w:eastAsia="Times New Roman" w:cs="Times New Roman"/>
          <w:szCs w:val="24"/>
        </w:rPr>
        <w:t>άς</w:t>
      </w:r>
      <w:r>
        <w:rPr>
          <w:rFonts w:eastAsia="Times New Roman" w:cs="Times New Roman"/>
          <w:szCs w:val="24"/>
        </w:rPr>
        <w:t>, που ως Αντιπολίτευση δεν συνέτρεξε σε οτιδήποτε. Εμείς έχουμε συντρέ</w:t>
      </w:r>
      <w:r>
        <w:rPr>
          <w:rFonts w:eastAsia="Times New Roman" w:cs="Times New Roman"/>
          <w:szCs w:val="24"/>
        </w:rPr>
        <w:t xml:space="preserve">ξει στη δημιουργία και τη στελέχωση τεσσάρων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 xml:space="preserve">ρχών. </w:t>
      </w:r>
      <w:r>
        <w:rPr>
          <w:rFonts w:eastAsia="Times New Roman" w:cs="Times New Roman"/>
          <w:szCs w:val="24"/>
        </w:rPr>
        <w:lastRenderedPageBreak/>
        <w:t xml:space="preserve">Αλλά το χειρότερο, –και θα μου επιτρέψετε να σας το θυμίσω- πώς κερδίσατε τις εκλογές, κυρίες και κύριοι συνάδελφοι; Ή μάλλον, πώς προκαλέσατε τις εκλογές; </w:t>
      </w:r>
    </w:p>
    <w:p w14:paraId="7B21D87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Μου έλεγε ο κ. Τασούλας προηγουμένω</w:t>
      </w:r>
      <w:r>
        <w:rPr>
          <w:rFonts w:eastAsia="Times New Roman" w:cs="Times New Roman"/>
          <w:szCs w:val="24"/>
        </w:rPr>
        <w:t>ς, με τον οποίο το συζητάγαμε, ότι διαπράξατε το μέγιστο θεσμικό ατόπημα, για το οποίο συνταγματικά υποδεικνύετε σε εμάς τώρα. Δεν συντρέξατε στην εκλογή του Προέδρου της Δημοκρατίας. Η εκλογή του Προέδρου της Δημοκρατίας δεν είναι συνταγματικό κόλπο για ν</w:t>
      </w:r>
      <w:r>
        <w:rPr>
          <w:rFonts w:eastAsia="Times New Roman" w:cs="Times New Roman"/>
          <w:szCs w:val="24"/>
        </w:rPr>
        <w:t>α δημιουργήσει κανείς συνθήκες εκλογών. Εσείς, λοιπόν, που ούτε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δεν κάνατε, που ρίξατε μ</w:t>
      </w:r>
      <w:r>
        <w:rPr>
          <w:rFonts w:eastAsia="Times New Roman" w:cs="Times New Roman"/>
          <w:szCs w:val="24"/>
        </w:rPr>
        <w:t>ί</w:t>
      </w:r>
      <w:r>
        <w:rPr>
          <w:rFonts w:eastAsia="Times New Roman" w:cs="Times New Roman"/>
          <w:szCs w:val="24"/>
        </w:rPr>
        <w:t xml:space="preserve">α Κυβέρνηση, που δεν επιτρέψατε την εκλογή ενός Προέδρου της Δημοκρατίας, απευθύνετε μετά από </w:t>
      </w:r>
      <w:r>
        <w:rPr>
          <w:rFonts w:eastAsia="Times New Roman" w:cs="Times New Roman"/>
          <w:szCs w:val="24"/>
        </w:rPr>
        <w:t>ακυρωτική</w:t>
      </w:r>
      <w:r>
        <w:rPr>
          <w:rFonts w:eastAsia="Times New Roman" w:cs="Times New Roman"/>
          <w:szCs w:val="24"/>
        </w:rPr>
        <w:t xml:space="preserve"> απόφαση του Ανωτάτου Δικαστηρίου συνταγματι</w:t>
      </w:r>
      <w:r>
        <w:rPr>
          <w:rFonts w:eastAsia="Times New Roman" w:cs="Times New Roman"/>
          <w:szCs w:val="24"/>
        </w:rPr>
        <w:t>κές υποδείξεις στην Αξιωματική Αντιπολίτευση. Αυτά τα πράγματα είναι σοβαρά; Μπορεί να τα αντέξει κανείς; Μπορεί να συζητήσει κανείς σε αυτή τη βάση;</w:t>
      </w:r>
    </w:p>
    <w:p w14:paraId="7B21D87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όριο. Ονομάζεται η πλειοψηφία 14-11 οριακή πλειοψηφία, ω</w:t>
      </w:r>
      <w:r>
        <w:rPr>
          <w:rFonts w:eastAsia="Times New Roman" w:cs="Times New Roman"/>
          <w:szCs w:val="24"/>
        </w:rPr>
        <w:t>σά</w:t>
      </w:r>
      <w:r>
        <w:rPr>
          <w:rFonts w:eastAsia="Times New Roman" w:cs="Times New Roman"/>
          <w:szCs w:val="24"/>
        </w:rPr>
        <w:t>ν υπάρ</w:t>
      </w:r>
      <w:r>
        <w:rPr>
          <w:rFonts w:eastAsia="Times New Roman" w:cs="Times New Roman"/>
          <w:szCs w:val="24"/>
        </w:rPr>
        <w:t>χουν κατ’ αρχ</w:t>
      </w:r>
      <w:r>
        <w:rPr>
          <w:rFonts w:eastAsia="Times New Roman" w:cs="Times New Roman"/>
          <w:szCs w:val="24"/>
        </w:rPr>
        <w:t>άς</w:t>
      </w:r>
      <w:r>
        <w:rPr>
          <w:rFonts w:eastAsia="Times New Roman" w:cs="Times New Roman"/>
          <w:szCs w:val="24"/>
        </w:rPr>
        <w:t xml:space="preserve"> οριακές και μη οριακές πλειοψηφίες και μπορεί η Κυβέρνηση να τις διακρίνει. </w:t>
      </w:r>
      <w:r>
        <w:rPr>
          <w:rFonts w:eastAsia="Times New Roman" w:cs="Times New Roman"/>
          <w:szCs w:val="24"/>
        </w:rPr>
        <w:lastRenderedPageBreak/>
        <w:t xml:space="preserve">Αλλά και δεύτερον, μήπως ξέρετε πραγματικά πόσο ήταν αυτό; Δεν ήταν 14-11. Ήταν 14-8-3. Η </w:t>
      </w:r>
      <w:r>
        <w:rPr>
          <w:rFonts w:eastAsia="Times New Roman" w:cs="Times New Roman"/>
          <w:szCs w:val="24"/>
        </w:rPr>
        <w:t>Κ</w:t>
      </w:r>
      <w:r>
        <w:rPr>
          <w:rFonts w:eastAsia="Times New Roman" w:cs="Times New Roman"/>
          <w:szCs w:val="24"/>
        </w:rPr>
        <w:t xml:space="preserve">υβερνητική άποψη είχε τρεις. </w:t>
      </w:r>
      <w:r>
        <w:rPr>
          <w:rFonts w:eastAsia="Times New Roman" w:cs="Times New Roman"/>
          <w:szCs w:val="24"/>
        </w:rPr>
        <w:t>Π</w:t>
      </w:r>
      <w:r>
        <w:rPr>
          <w:rFonts w:eastAsia="Times New Roman" w:cs="Times New Roman"/>
          <w:szCs w:val="24"/>
        </w:rPr>
        <w:t xml:space="preserve">οιοι ήταν οι τρεις; Οι τρεις ήταν υπέρ της </w:t>
      </w:r>
      <w:r>
        <w:rPr>
          <w:rFonts w:eastAsia="Times New Roman" w:cs="Times New Roman"/>
          <w:szCs w:val="24"/>
        </w:rPr>
        <w:t>αναβολής.</w:t>
      </w:r>
    </w:p>
    <w:p w14:paraId="7B21D87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Πώς το ξέρετε; </w:t>
      </w:r>
    </w:p>
    <w:p w14:paraId="7B21D87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Πώς το ξέρω; Διαβάζω τα ίδια έντυπα που διαβάζετε κι εσείς και μερικά από αυτά είναι δικά σας. Ένα μάλιστα λέγεται «ΑΥΓΗ», αν δεν απατώμαι. Έτσι τα ξέρω. </w:t>
      </w:r>
    </w:p>
    <w:p w14:paraId="7B21D87B"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B21D87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w:t>
      </w:r>
      <w:r>
        <w:rPr>
          <w:rFonts w:eastAsia="Times New Roman" w:cs="Times New Roman"/>
          <w:b/>
          <w:szCs w:val="24"/>
        </w:rPr>
        <w:t>ΑΣ:</w:t>
      </w:r>
      <w:r>
        <w:rPr>
          <w:rFonts w:eastAsia="Times New Roman" w:cs="Times New Roman"/>
          <w:szCs w:val="24"/>
        </w:rPr>
        <w:t xml:space="preserve"> Να μας το δείξετε.</w:t>
      </w:r>
    </w:p>
    <w:p w14:paraId="7B21D87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Κυρίες και κύριοι συνάδελφοι, αν τα αμφισβητείτε, επειδή σε λίγες ημέρες θα δημοσιευθούν, θα τα δείτε στην απόφαση, γιατί άμυνά σας τώρα, η τελευταία σας θεσμική άμυνα, είναι «πώς τα ξέρετε;». </w:t>
      </w:r>
    </w:p>
    <w:p w14:paraId="7B21D87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μου λέτε, εάν εσά</w:t>
      </w:r>
      <w:r>
        <w:rPr>
          <w:rFonts w:eastAsia="Times New Roman" w:cs="Times New Roman"/>
          <w:szCs w:val="24"/>
        </w:rPr>
        <w:t xml:space="preserve">ς τότε σας ενδιαφέρει τόσο πολύ η ακρίβεια του κειμένου, γιατί δεν περιμένετε αυτό το κείμενο να εκδοθεί και βιάζεστε και φέρνετε ρύθμιση τώρα; Αν τόσο πολύ μάχεστε υπέρ της </w:t>
      </w:r>
      <w:r>
        <w:rPr>
          <w:rFonts w:eastAsia="Times New Roman" w:cs="Times New Roman"/>
          <w:szCs w:val="24"/>
        </w:rPr>
        <w:lastRenderedPageBreak/>
        <w:t>ακριβοδίκαιης επαναφοράς στο νόμο του σκεπτικού, όχι μόνο του διατακτικού, του Συμ</w:t>
      </w:r>
      <w:r>
        <w:rPr>
          <w:rFonts w:eastAsia="Times New Roman" w:cs="Times New Roman"/>
          <w:szCs w:val="24"/>
        </w:rPr>
        <w:t xml:space="preserve">βουλίου της Επικρατείας, γιατί νομοθετείτε τώρα και δεν περιμένετε; Να περιμένετε! Περιμένετε ενάμιση μήνα. </w:t>
      </w:r>
    </w:p>
    <w:p w14:paraId="7B21D87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Αλλά ξέρετε, κυρίες και κύριοι συνάδελφοι; Ακούστε να σας πω. Η συνταγματικότητα δεν είναι σημαία ευκαιρίας. Είναι τρόπος πολιτεύεσθαι. Και ακριβώς</w:t>
      </w:r>
      <w:r>
        <w:rPr>
          <w:rFonts w:eastAsia="Times New Roman" w:cs="Times New Roman"/>
          <w:szCs w:val="24"/>
        </w:rPr>
        <w:t xml:space="preserve"> –και τελειώνω με αυτό- επειδή βρισκόμαστε σε πάρα πολύ δύσκολες στιγμές, θα πρότεινα το εξής: Να σεβόμαστε όλοι το Σύνταγμα, να πολιτευόμαστε έχοντας στο μυαλό μας ότι το Σύνταγμα είναι αυτονόητη υποχρέωσή μας, όλοι υπαγόμαστε στις διατάξεις του. </w:t>
      </w:r>
    </w:p>
    <w:p w14:paraId="7B21D8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Εσείς κ</w:t>
      </w:r>
      <w:r>
        <w:rPr>
          <w:rFonts w:eastAsia="Times New Roman" w:cs="Times New Roman"/>
          <w:szCs w:val="24"/>
        </w:rPr>
        <w:t>άνετε το απίστευτο. Φέρατε νόμο εδώ τις προάλλες, με τον οποίο διαβεβαιώσατε ότι ο νόμος αυτός είναι συμβατός με το Σύνταγμα, ωσάν θα μπορούσε να μην είναι. Δεν υπάρχει όριο στον τρόπο που αντιλαμβάνεστε τα πράγματα και με συγχωρείτε που σας το λέω. Η εκπα</w:t>
      </w:r>
      <w:r>
        <w:rPr>
          <w:rFonts w:eastAsia="Times New Roman" w:cs="Times New Roman"/>
          <w:szCs w:val="24"/>
        </w:rPr>
        <w:t>ιδευτική διαδικασία της λειτουργίας σας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ισχύοντος πολιτεύματος προχωράει με απελπιστικά αργό τρόπο και με παρεκβάσεις, οι οποίες είναι εξαιρετικά επικίνδυνες για τη χώρα.</w:t>
      </w:r>
    </w:p>
    <w:p w14:paraId="7B21D88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Υπό αυτήν την έννοια, λοιπόν, αυτό το οποίο ζητώ - παρακαλώ, αν </w:t>
      </w:r>
      <w:r>
        <w:rPr>
          <w:rFonts w:eastAsia="Times New Roman" w:cs="Times New Roman"/>
          <w:szCs w:val="24"/>
        </w:rPr>
        <w:t>θέλετε, δεν έχει κα</w:t>
      </w:r>
      <w:r>
        <w:rPr>
          <w:rFonts w:eastAsia="Times New Roman" w:cs="Times New Roman"/>
          <w:szCs w:val="24"/>
        </w:rPr>
        <w:t>μ</w:t>
      </w:r>
      <w:r>
        <w:rPr>
          <w:rFonts w:eastAsia="Times New Roman" w:cs="Times New Roman"/>
          <w:szCs w:val="24"/>
        </w:rPr>
        <w:t>μία έννοια, πρέπει να βγούμε από την κρίση- είναι αυτές οι ρυθμίσεις, οι ατελέσφορες, οι ψευτοπόνηρες, αν θέλετε να το πω στη λαϊκή γλώσσα, να αποσυρθούν. Ο Υπουργός αν θέλει να περιμένει, να περιμένει. Αν θέλει να συζητήσει μαζί μας, ν</w:t>
      </w:r>
      <w:r>
        <w:rPr>
          <w:rFonts w:eastAsia="Times New Roman" w:cs="Times New Roman"/>
          <w:szCs w:val="24"/>
        </w:rPr>
        <w:t>α συζητήσει. Να βρούμε μ</w:t>
      </w:r>
      <w:r>
        <w:rPr>
          <w:rFonts w:eastAsia="Times New Roman" w:cs="Times New Roman"/>
          <w:szCs w:val="24"/>
        </w:rPr>
        <w:t>ί</w:t>
      </w:r>
      <w:r>
        <w:rPr>
          <w:rFonts w:eastAsia="Times New Roman" w:cs="Times New Roman"/>
          <w:szCs w:val="24"/>
        </w:rPr>
        <w:t>α διατύπωση, η οποία να είναι συμβατή με το πνεύμα του Συντάγματος και να τελειώνουμε και με αυτήν την ιστορία, γιατί η ελληνική κοινωνία δεν αντέχει άλλο.</w:t>
      </w:r>
    </w:p>
    <w:p w14:paraId="7B21D8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B21D883"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B21D88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(Σπυρίδων Λυκούδης):</w:t>
      </w:r>
      <w:r>
        <w:rPr>
          <w:rFonts w:eastAsia="Times New Roman" w:cs="Times New Roman"/>
          <w:szCs w:val="24"/>
        </w:rPr>
        <w:t xml:space="preserve"> Ευχαριστώ, κύριε συνάδελφε.</w:t>
      </w:r>
    </w:p>
    <w:p w14:paraId="7B21D88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υπάρξει μ</w:t>
      </w:r>
      <w:r>
        <w:rPr>
          <w:rFonts w:eastAsia="Times New Roman" w:cs="Times New Roman"/>
          <w:szCs w:val="24"/>
        </w:rPr>
        <w:t>ί</w:t>
      </w:r>
      <w:r>
        <w:rPr>
          <w:rFonts w:eastAsia="Times New Roman" w:cs="Times New Roman"/>
          <w:szCs w:val="24"/>
        </w:rPr>
        <w:t xml:space="preserve">α μεγάλη ανοχή στο χρόνο στους Κοινοβουλευτικούς Εκπροσώπους. Αυτό δεν μπορεί να συνεχιστεί με όλους τους συναδέλφους, διότι θα πάμε πάρα πολύ αργά και </w:t>
      </w:r>
      <w:r>
        <w:rPr>
          <w:rFonts w:eastAsia="Times New Roman" w:cs="Times New Roman"/>
          <w:szCs w:val="24"/>
        </w:rPr>
        <w:t>μετά θα διαμαρτύρεστε όλοι. Δεν μπορούμε να το συνεχίσουμε αυτό, τα πέντε λεπτά, δέκα.</w:t>
      </w:r>
    </w:p>
    <w:p w14:paraId="7B21D8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συνάδελφος κ. Ιάσ</w:t>
      </w:r>
      <w:r>
        <w:rPr>
          <w:rFonts w:eastAsia="Times New Roman" w:cs="Times New Roman"/>
          <w:szCs w:val="24"/>
        </w:rPr>
        <w:t>ονας</w:t>
      </w:r>
      <w:r>
        <w:rPr>
          <w:rFonts w:eastAsia="Times New Roman" w:cs="Times New Roman"/>
          <w:szCs w:val="24"/>
        </w:rPr>
        <w:t xml:space="preserve"> Φωτήλας, ανεξάρτητος βουλευτής έχει τον λόγο.</w:t>
      </w:r>
    </w:p>
    <w:p w14:paraId="7B21D8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7B21D88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7B21D88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 xml:space="preserve">ελφοι, ζούμε πρωτοφανείς καταστάσεις στα κοινοβουλευτικά δεδομένα. Αντί ο κ. Παππάς να έχει ήδη παραιτηθεί, ανερυθρίαστα έρχεται στη Βουλή και μας ζητάει και τα ρέστα. Αντί να συμμορφωθεί πλήρως με την απόφαση του </w:t>
      </w:r>
      <w:r>
        <w:rPr>
          <w:rFonts w:eastAsia="Times New Roman" w:cs="Times New Roman"/>
          <w:szCs w:val="24"/>
        </w:rPr>
        <w:t>α</w:t>
      </w:r>
      <w:r>
        <w:rPr>
          <w:rFonts w:eastAsia="Times New Roman" w:cs="Times New Roman"/>
          <w:szCs w:val="24"/>
        </w:rPr>
        <w:t xml:space="preserve">νωτάτου </w:t>
      </w:r>
      <w:r>
        <w:rPr>
          <w:rFonts w:eastAsia="Times New Roman" w:cs="Times New Roman"/>
          <w:szCs w:val="24"/>
        </w:rPr>
        <w:t>δ</w:t>
      </w:r>
      <w:r>
        <w:rPr>
          <w:rFonts w:eastAsia="Times New Roman" w:cs="Times New Roman"/>
          <w:szCs w:val="24"/>
        </w:rPr>
        <w:t>ικαστηρίου, προσπαθεί εκ νέου κο</w:t>
      </w:r>
      <w:r>
        <w:rPr>
          <w:rFonts w:eastAsia="Times New Roman" w:cs="Times New Roman"/>
          <w:szCs w:val="24"/>
        </w:rPr>
        <w:t>υτοπόνηρα να μην καταργήσει τις αντισυνταγματικές διατάξεις. Αντί η Κυβέρνηση να ζητήσει συγγνώμη από τον ελληνικό λαό για τις αντισυνταγματικές μεθοδεύσεις που έκανε και τη λάσπη που πέταξε σε πρόσωπα και θεσμούς επί έναν και πλέον χρόνο, επιτίθεται με πρ</w:t>
      </w:r>
      <w:r>
        <w:rPr>
          <w:rFonts w:eastAsia="Times New Roman" w:cs="Times New Roman"/>
          <w:szCs w:val="24"/>
        </w:rPr>
        <w:t xml:space="preserve">ωτοφανείς χαρακτηρισμούς στους δικαστές. </w:t>
      </w:r>
    </w:p>
    <w:p w14:paraId="7B21D8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Αντί, τέλος, να προτείνει πρόσωπα, που θα σηματοδοτούσαν συναίνεση, πρότεινε αρχικά τον κ. Πολύδωρα για Πρόεδρο του Εθνικού Συμβουλίου Ραδιοτηλεόρασης. Κ</w:t>
      </w:r>
      <w:r>
        <w:rPr>
          <w:rFonts w:eastAsia="Times New Roman" w:cs="Times New Roman"/>
          <w:szCs w:val="24"/>
        </w:rPr>
        <w:t xml:space="preserve">αλά, λογικό είναι ο κ. Καμμένος να υμνήσει την υποψηφιότητα αυτή. Ίδια χνώτα έχουν. Εσείς, όμως, συνάδελφοι της Αριστεράς, που μας είχατε πρήξει «τα μέζεα του στεατοπυγικού μας υποσυστήματος», όπως λέει και ο κ. Ζουράρις, με τα </w:t>
      </w:r>
      <w:r>
        <w:rPr>
          <w:rFonts w:eastAsia="Times New Roman" w:cs="Times New Roman"/>
          <w:szCs w:val="24"/>
        </w:rPr>
        <w:lastRenderedPageBreak/>
        <w:t xml:space="preserve">ανθρώπινα δικαιώματα και τη </w:t>
      </w:r>
      <w:r>
        <w:rPr>
          <w:rFonts w:eastAsia="Times New Roman" w:cs="Times New Roman"/>
          <w:szCs w:val="24"/>
        </w:rPr>
        <w:t xml:space="preserve">δημοκρατία, δεν ντραπήκατε να εκθειάζετε τον πολιτικό που χάιδεψε τη Χρυσή Αυγή και χαρακτηρίστηκε ως ο «Υπουργός της ζαρντινιέρας»; Τι εξευτελισμός ήταν αυτός; </w:t>
      </w:r>
    </w:p>
    <w:p w14:paraId="7B21D8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Ως εδώ, όμως, τα παιχνίδια με τους θεσμούς. Αν η Κυβέρνηση πραγματικά ενδιαφέρεται για την απο</w:t>
      </w:r>
      <w:r>
        <w:rPr>
          <w:rFonts w:eastAsia="Times New Roman" w:cs="Times New Roman"/>
          <w:szCs w:val="24"/>
        </w:rPr>
        <w:t>κατάσταση της συνταγματικής τάξης, θα πρέπει να κάνει το προφανές: να καταργήσει και όχι να αναστείλει τις αντισυνταγματικές διατάξεις του νόμου Παππά. Τα πρόσωπα έπονται. Δεν αρκούν οι προφορικές διαβεβαιώσεις του Προέδρου της Βουλής ότι θα εφαρμοστεί ο ν</w:t>
      </w:r>
      <w:r>
        <w:rPr>
          <w:rFonts w:eastAsia="Times New Roman" w:cs="Times New Roman"/>
          <w:szCs w:val="24"/>
        </w:rPr>
        <w:t xml:space="preserve">όμος. Ξέρετε, η μπέσα δεν αποτελεί καταργητικό λόγο της νομοθεσίας. Το ξέρετε κι εσείς. Το ξέρω κι εγώ. Άλλωστε, τα λεγόμενα του κυρίου Υπουργού, νωρίτερα από αυτό εδώ το Βήμα, επιβεβαιώνουν τις υποψίες μου. </w:t>
      </w:r>
    </w:p>
    <w:p w14:paraId="7B21D8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θετικό βήμα που έγινε από την Κυβέρνηση και </w:t>
      </w:r>
      <w:r>
        <w:rPr>
          <w:rFonts w:eastAsia="Times New Roman" w:cs="Times New Roman"/>
          <w:szCs w:val="24"/>
        </w:rPr>
        <w:t xml:space="preserve">αποτελεί παραδοχή της ήττας της και που προβλέπει τη σύμφωνη γνώμη του ΕΣΡ για τον διαγωνισμό και τον αριθμό των αδειών δεν αρκεί. Μετά, μάλιστα, και την τοποθέτησή σας, κύριε Υπουργέ, ενισχύθηκε η πεποίθησή μου ότι υποκρύπτονται άλλες επιδιώξεις. </w:t>
      </w:r>
      <w:r>
        <w:rPr>
          <w:rFonts w:eastAsia="Times New Roman" w:cs="Times New Roman"/>
          <w:szCs w:val="24"/>
        </w:rPr>
        <w:t>Θ</w:t>
      </w:r>
      <w:r>
        <w:rPr>
          <w:rFonts w:eastAsia="Times New Roman" w:cs="Times New Roman"/>
          <w:szCs w:val="24"/>
        </w:rPr>
        <w:t>α εξηγή</w:t>
      </w:r>
      <w:r>
        <w:rPr>
          <w:rFonts w:eastAsia="Times New Roman" w:cs="Times New Roman"/>
          <w:szCs w:val="24"/>
        </w:rPr>
        <w:t xml:space="preserve">σω το γιατί. </w:t>
      </w:r>
    </w:p>
    <w:p w14:paraId="7B21D8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 περίπτωση αδιεξόδου στη σύγκλιση του Εθνικού Συμβουλίου Ραδιοτηλεόρασης ή αν δεν είναι σύμφωνη η γνώμη του με αυτή του Υπουργού, όσον αφορά τον αριθμό των αδειών, θα υπερισχύσει η γνώμη του ΕΣΡ ή θα χρησιμοποιηθεί από τον κ. Παππά η ασυμφω</w:t>
      </w:r>
      <w:r>
        <w:rPr>
          <w:rFonts w:eastAsia="Times New Roman" w:cs="Times New Roman"/>
          <w:szCs w:val="24"/>
        </w:rPr>
        <w:t xml:space="preserve">νία αυτή για να επιστρέψουμε και πάλι στην εξουσία του να καθορίζει ζητήματα των αδειών κατά τρόπο αυθαίρετο και αντισυνταγματικό; Ή τέλος θα οδηγηθούμε πάλι σε αδιέξοδο και άρα σε ακινησία. </w:t>
      </w:r>
    </w:p>
    <w:p w14:paraId="7B21D88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απαραίτητη λοιπόν η κατάργηση και όχι η αναστολή του 2Α. Ε</w:t>
      </w:r>
      <w:r>
        <w:rPr>
          <w:rFonts w:eastAsia="Times New Roman" w:cs="Times New Roman"/>
          <w:szCs w:val="24"/>
        </w:rPr>
        <w:t xml:space="preserve">ίναι απαραίτητη η πλήρης απόδοση των αρμοδιοτήτων στο Εθνικό Συμβούλιο Ραδιοτηλεόρασης, που περιγράφονται στο άρθρο 2 παράγραφος 4, όσον αφορά τον αριθμό των αδειών και όχι απλώς η σύμφωνη γνώμη του. Αποτυπώστε το ξεκάθαρα στην τροπολογία. </w:t>
      </w:r>
    </w:p>
    <w:p w14:paraId="7B21D8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Ολοκληρώνοντας,</w:t>
      </w:r>
      <w:r>
        <w:rPr>
          <w:rFonts w:eastAsia="Times New Roman" w:cs="Times New Roman"/>
          <w:szCs w:val="24"/>
        </w:rPr>
        <w:t xml:space="preserve"> λέγω τούτο: Είναι γνωστές εδώ και πολύ καιρό οι απόψεις μου για την καταστροφή που φέρνει η παρούσα Κυβέρνηση. Θα χρειαστεί μια τιτάνια προσπάθεια από μ</w:t>
      </w:r>
      <w:r>
        <w:rPr>
          <w:rFonts w:eastAsia="Times New Roman" w:cs="Times New Roman"/>
          <w:szCs w:val="24"/>
        </w:rPr>
        <w:t>ί</w:t>
      </w:r>
      <w:r>
        <w:rPr>
          <w:rFonts w:eastAsia="Times New Roman" w:cs="Times New Roman"/>
          <w:szCs w:val="24"/>
        </w:rPr>
        <w:t xml:space="preserve">α ευρεία συμπαράταξη </w:t>
      </w:r>
      <w:r>
        <w:rPr>
          <w:rFonts w:eastAsia="Times New Roman" w:cs="Times New Roman"/>
          <w:szCs w:val="24"/>
        </w:rPr>
        <w:lastRenderedPageBreak/>
        <w:t>πολιτικών και κοινωνικών δυνάμεων, προκειμένου να καταφέρει η χώρα να βγει από το</w:t>
      </w:r>
      <w:r>
        <w:rPr>
          <w:rFonts w:eastAsia="Times New Roman" w:cs="Times New Roman"/>
          <w:szCs w:val="24"/>
        </w:rPr>
        <w:t xml:space="preserve"> βούρκο που συνεχίζετε να την οδηγείτε. </w:t>
      </w:r>
    </w:p>
    <w:p w14:paraId="7B21D8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όμως, εκ νέου, κυρίες και κύριοι της Κυβέρνησης, να σας ευχαριστήσω ειλικρινά για ένα πράγμα: Δείξατε τι πραγματικά πρέπει να αποφύγει η επόμενη Κυβέρνηση, που σύντομα θα προκύψει μέσα από εκλογές: να μη γίνει</w:t>
      </w:r>
      <w:r>
        <w:rPr>
          <w:rFonts w:eastAsia="Times New Roman" w:cs="Times New Roman"/>
          <w:szCs w:val="24"/>
        </w:rPr>
        <w:t xml:space="preserve"> σαν κι εσάς. </w:t>
      </w:r>
    </w:p>
    <w:p w14:paraId="7B21D89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B21D892"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B21D89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B21D89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Σωκράτης Φάμελλος από τον ΣΥΡΙΖΑ. </w:t>
      </w:r>
    </w:p>
    <w:p w14:paraId="7B21D89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14:paraId="7B21D89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κυρίες και κύριοι συνάδελφοι, συζητάμε μέσα σε έναν χρόνο από τον νόμο της 22</w:t>
      </w:r>
      <w:r>
        <w:rPr>
          <w:rFonts w:eastAsia="Times New Roman" w:cs="Times New Roman"/>
          <w:szCs w:val="24"/>
          <w:vertAlign w:val="superscript"/>
        </w:rPr>
        <w:t>ης</w:t>
      </w:r>
      <w:r>
        <w:rPr>
          <w:rFonts w:eastAsia="Times New Roman" w:cs="Times New Roman"/>
          <w:szCs w:val="24"/>
        </w:rPr>
        <w:t xml:space="preserve"> του Οκτωβρίου του 2015 ένα σημαντικό ζήτημα δημοκρατικής οργάνωσης της πολιτείας μας, για ένα </w:t>
      </w:r>
      <w:r>
        <w:rPr>
          <w:rFonts w:eastAsia="Times New Roman" w:cs="Times New Roman"/>
          <w:szCs w:val="24"/>
        </w:rPr>
        <w:lastRenderedPageBreak/>
        <w:t>σημαντικό δημοκρατικό αγαθό, όπως είναι η ενημέρωση, αλλά και για ένα δημό</w:t>
      </w:r>
      <w:r>
        <w:rPr>
          <w:rFonts w:eastAsia="Times New Roman" w:cs="Times New Roman"/>
          <w:szCs w:val="24"/>
        </w:rPr>
        <w:t xml:space="preserve">σιο αγαθό, όπως είναι οι συχνότητες, ένα αγαθό επί του οποίου ζήσαμε πολύ σημαντικές παραβιάσεις στο παρελθόν, αλλά πάνω απ’ όλα, ένα θέμα συνταγματικού ενδιαφέροντος. </w:t>
      </w:r>
    </w:p>
    <w:p w14:paraId="7B21D89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ήθελα, λοιπόν, να ξεκινήσω με ορισμένες παρατηρήσεις που συμβάλλουν πιστεύω και στον</w:t>
      </w:r>
      <w:r>
        <w:rPr>
          <w:rFonts w:eastAsia="Times New Roman" w:cs="Times New Roman"/>
          <w:szCs w:val="24"/>
        </w:rPr>
        <w:t xml:space="preserve"> κοινοβουλευτικό διάλογο. </w:t>
      </w:r>
    </w:p>
    <w:p w14:paraId="7B21D89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Άκουσα από τον κ. Βενιζέλο, από τον κ. Κουμουτσάκο, από πολλούς συναδέλφους –δεν έχει προσωπικό χαρακτήρα η αναφορά- ότι η απόφαση του Συμβουλίου της Επικρατείας είναι μία ήττα. Να το λύσουμε λίγο εξ αρχής. </w:t>
      </w:r>
    </w:p>
    <w:p w14:paraId="7B21D89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θεωρώ ότι</w:t>
      </w:r>
      <w:r>
        <w:rPr>
          <w:rFonts w:eastAsia="Times New Roman" w:cs="Times New Roman"/>
          <w:szCs w:val="24"/>
        </w:rPr>
        <w:t xml:space="preserve"> δεν είναι σωστό στην κοινοβουλευτική συζήτηση να κρίνονται αποφάσεις ανωτάτων δικαστηρίων που κρίνουν νομιμότητα πράξεων με πολιτικούς χαρακτηρισμούς και να εισάγονται στο πολιτικό παιχνίδι από την πίσω πόρτα από έμπειρους συνταγματολόγους. </w:t>
      </w:r>
    </w:p>
    <w:p w14:paraId="7B21D89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ήθελα </w:t>
      </w:r>
      <w:r>
        <w:rPr>
          <w:rFonts w:eastAsia="Times New Roman" w:cs="Times New Roman"/>
          <w:szCs w:val="24"/>
        </w:rPr>
        <w:t xml:space="preserve">να δούμε λιγάκι ποια είναι η κατάσταση στην κοινωνία σήμερα. Η κοινωνία και όλα τα πολιτικά κόμματα που την εκφράζουν έχουν συμφωνήσει σήμερα ότι χρειάζονται άδειες στα τηλεοπτικά κανάλια, ότι τα κανάλια πρέπει να πληρώσουν τίμημα για τις άδειες αυτές και </w:t>
      </w:r>
      <w:r>
        <w:rPr>
          <w:rFonts w:eastAsia="Times New Roman" w:cs="Times New Roman"/>
          <w:szCs w:val="24"/>
        </w:rPr>
        <w:t xml:space="preserve">ότι χρειάζεται η λειτουργία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Αυτά έχουν κατοχυρωθεί στη δημόσια συζήτηση. Δηλαδή, όλα αυτά, τα οποία δεν υπήρχαν είκοσι επτά χρόνια τώρα, που ήταν οι κυβερνήσεις της Νέας Δημοκρατίας και ΠΑΣΟΚ, σήμερα κατοχυρώθηκαν στη δημόσια συζήτησ</w:t>
      </w:r>
      <w:r>
        <w:rPr>
          <w:rFonts w:eastAsia="Times New Roman" w:cs="Times New Roman"/>
          <w:szCs w:val="24"/>
        </w:rPr>
        <w:t>η. Από ποιον; Από την κοινωνία και από την παρέμβαση της Κυβέρνησης που ανέλαβε την ευθύνη της διακυβέρνησης το τελευταίο διάστημα. Διότι ένα χρόνο πριν, εγώ άκουγα συνάδελφο της Νέας Δημοκρατίας, η οποία έχει ασκήσει και καθήκοντα Υπουργού, να λέει ότι δε</w:t>
      </w:r>
      <w:r>
        <w:rPr>
          <w:rFonts w:eastAsia="Times New Roman" w:cs="Times New Roman"/>
          <w:szCs w:val="24"/>
        </w:rPr>
        <w:t xml:space="preserve">ν χρειάζονται άδειες. </w:t>
      </w:r>
    </w:p>
    <w:p w14:paraId="7B21D89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Τώρα γιατί η Νέα Δημοκρατία λέει ότι χρειάζονται άδειες; Άλλαξε κάτι; Άλλαξε. Η κοινωνία πείστηκε ότι υπάρχει δίκαιο</w:t>
      </w:r>
      <w:r>
        <w:rPr>
          <w:rFonts w:eastAsia="Times New Roman" w:cs="Times New Roman"/>
          <w:szCs w:val="24"/>
        </w:rPr>
        <w:t xml:space="preserve"> και ανάγκη για την</w:t>
      </w:r>
      <w:r>
        <w:rPr>
          <w:rFonts w:eastAsia="Times New Roman" w:cs="Times New Roman"/>
          <w:szCs w:val="24"/>
        </w:rPr>
        <w:t xml:space="preserve"> εφαρμογή του Συντάγματος</w:t>
      </w:r>
      <w:r>
        <w:rPr>
          <w:rFonts w:eastAsia="Times New Roman" w:cs="Times New Roman"/>
          <w:szCs w:val="24"/>
        </w:rPr>
        <w:t xml:space="preserve"> και σε αυτή την ανάγκη οπισθοχώρησε</w:t>
      </w:r>
      <w:r>
        <w:rPr>
          <w:rFonts w:eastAsia="Times New Roman" w:cs="Times New Roman"/>
          <w:szCs w:val="24"/>
        </w:rPr>
        <w:t xml:space="preserve"> ιδεολογικά ο χώρος συντήρησης. Είναι</w:t>
      </w:r>
      <w:r>
        <w:rPr>
          <w:rFonts w:eastAsia="Times New Roman" w:cs="Times New Roman"/>
          <w:szCs w:val="24"/>
        </w:rPr>
        <w:t xml:space="preserve"> λογικό και αναμενόμενο. Γιατί δεν το παραδέχεσθε; Αυτή είναι η </w:t>
      </w:r>
      <w:r>
        <w:rPr>
          <w:rFonts w:eastAsia="Times New Roman" w:cs="Times New Roman"/>
          <w:szCs w:val="24"/>
        </w:rPr>
        <w:lastRenderedPageBreak/>
        <w:t xml:space="preserve">πραγματικότητα. Ποιος ηττήθη; Κανένας δεν ηττήθη. Η κοινωνία προχώρησε μπροστά. Αυτή είναι η πραγματικότητα που πρέπει όλοι να δεχθούμε. </w:t>
      </w:r>
    </w:p>
    <w:p w14:paraId="7B21D89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θα ήθελα να θριαμβολογούμε για τη δικιά μας βασική</w:t>
      </w:r>
      <w:r>
        <w:rPr>
          <w:rFonts w:eastAsia="Times New Roman" w:cs="Times New Roman"/>
          <w:szCs w:val="24"/>
        </w:rPr>
        <w:t xml:space="preserve"> επιλογή που έχει κατοχυρωθεί κοινωνικά. Καταθέσατε και σχέδιο νόμου γι’ αυτό, αλλά θέλω να καταλάβουμε ότι η κοινωνία κερδίζει γιατί σιγά</w:t>
      </w:r>
      <w:r>
        <w:rPr>
          <w:rFonts w:eastAsia="Times New Roman" w:cs="Times New Roman"/>
          <w:szCs w:val="24"/>
        </w:rPr>
        <w:t xml:space="preserve"> </w:t>
      </w:r>
      <w:r>
        <w:rPr>
          <w:rFonts w:eastAsia="Times New Roman" w:cs="Times New Roman"/>
          <w:szCs w:val="24"/>
        </w:rPr>
        <w:t>σιγά έχει αποφασίσει να αποτινάσσει από πάνω της ένα-ένα τα δεσμά που την κρατάγανε ταπεινωμένη. Γιατί και η πληροφόρ</w:t>
      </w:r>
      <w:r>
        <w:rPr>
          <w:rFonts w:eastAsia="Times New Roman" w:cs="Times New Roman"/>
          <w:szCs w:val="24"/>
        </w:rPr>
        <w:t xml:space="preserve">ηση και το δημόσιο αγαθό των συχνοτήτων έλειπε από την κοινωνία μέχρι τώρα. </w:t>
      </w:r>
    </w:p>
    <w:p w14:paraId="7B21D89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ευρωπαϊκό κεκτημένο επιστρέφει, διότι και ο Επίτροπος κακώς ακούστηκε ότι διαφωνεί. Αντιθέτως, όλα τα έγγραφα του Επιτρόπου για το ζήτημα αυτό συνηγορούν στις επιλογές</w:t>
      </w:r>
      <w:r>
        <w:rPr>
          <w:rFonts w:eastAsia="Times New Roman" w:cs="Times New Roman"/>
          <w:szCs w:val="24"/>
        </w:rPr>
        <w:t xml:space="preserve"> μας</w:t>
      </w:r>
      <w:r>
        <w:rPr>
          <w:rFonts w:eastAsia="Times New Roman" w:cs="Times New Roman"/>
          <w:szCs w:val="24"/>
        </w:rPr>
        <w:t>, αλλ</w:t>
      </w:r>
      <w:r>
        <w:rPr>
          <w:rFonts w:eastAsia="Times New Roman" w:cs="Times New Roman"/>
          <w:szCs w:val="24"/>
        </w:rPr>
        <w:t xml:space="preserve">ά και στη δυνατότητα της χώρας να κάνει διαγωνισμό, </w:t>
      </w:r>
      <w:r>
        <w:rPr>
          <w:rFonts w:eastAsia="Times New Roman" w:cs="Times New Roman"/>
          <w:szCs w:val="24"/>
        </w:rPr>
        <w:t>ταυτόχρονα όμως με το ευρωπαϊκό επιστρέφει και το συνταγματικό κεκτημένο</w:t>
      </w:r>
      <w:r>
        <w:rPr>
          <w:rFonts w:eastAsia="Times New Roman" w:cs="Times New Roman"/>
          <w:szCs w:val="24"/>
        </w:rPr>
        <w:t>.</w:t>
      </w:r>
    </w:p>
    <w:p w14:paraId="7B21D89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κάνουμε, όμως, τη χάρη στους συνηγόρους των καναλαρχών να αποσύρουμε έναν νόμο που το Συμβούλιο Επικρατείας επανειλημμένως </w:t>
      </w:r>
      <w:r>
        <w:rPr>
          <w:rFonts w:eastAsia="Times New Roman" w:cs="Times New Roman"/>
          <w:szCs w:val="24"/>
        </w:rPr>
        <w:t>έχει πει ότι χρειάζεται, διότι αυτό έλειπε από τη χώρα</w:t>
      </w:r>
      <w:r>
        <w:rPr>
          <w:rFonts w:eastAsia="Times New Roman" w:cs="Times New Roman"/>
          <w:szCs w:val="24"/>
        </w:rPr>
        <w:t xml:space="preserve"> μέχρι σήμερα</w:t>
      </w:r>
      <w:r>
        <w:rPr>
          <w:rFonts w:eastAsia="Times New Roman" w:cs="Times New Roman"/>
          <w:szCs w:val="24"/>
        </w:rPr>
        <w:t xml:space="preserve"> και ήταν ευθύνη κάποιων ότι έλειπε.</w:t>
      </w:r>
    </w:p>
    <w:p w14:paraId="7B21D89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Κυβέρνηση, λοιπόν, για να το βάλουμε σε μ</w:t>
      </w:r>
      <w:r>
        <w:rPr>
          <w:rFonts w:eastAsia="Times New Roman" w:cs="Times New Roman"/>
          <w:szCs w:val="24"/>
        </w:rPr>
        <w:t>ί</w:t>
      </w:r>
      <w:r>
        <w:rPr>
          <w:rFonts w:eastAsia="Times New Roman" w:cs="Times New Roman"/>
          <w:szCs w:val="24"/>
        </w:rPr>
        <w:t>α σειρά αναλαμβάνει την πρωτοβουλία και την πολιτική ευθύνη που έχει</w:t>
      </w:r>
      <w:r>
        <w:rPr>
          <w:rFonts w:eastAsia="Times New Roman" w:cs="Times New Roman"/>
          <w:szCs w:val="24"/>
        </w:rPr>
        <w:t>, έτσι ώστε</w:t>
      </w:r>
      <w:r>
        <w:rPr>
          <w:rFonts w:eastAsia="Times New Roman" w:cs="Times New Roman"/>
          <w:szCs w:val="24"/>
        </w:rPr>
        <w:t xml:space="preserve"> να συσταθεί το Εθνικό Συμβού</w:t>
      </w:r>
      <w:r>
        <w:rPr>
          <w:rFonts w:eastAsia="Times New Roman" w:cs="Times New Roman"/>
          <w:szCs w:val="24"/>
        </w:rPr>
        <w:t>λιο Ραδιοτηλεόρασης, το οποίο πρέπει να παρακολουθεί και την αδειοδότηση, αλλά και την τρέχουσα περίοδο, που έχουμε εκπομπή χωρίς παρακολούθηση. Αυτό ξεκάθαρα αναγραφόταν στον ν.4339, στον δικό μας νόμο δηλαδή, κάτι που δεν είχατε τολμήσει εσείς να νομοθετ</w:t>
      </w:r>
      <w:r>
        <w:rPr>
          <w:rFonts w:eastAsia="Times New Roman" w:cs="Times New Roman"/>
          <w:szCs w:val="24"/>
        </w:rPr>
        <w:t>ήσετε, γιατί είχατε συνταγματική υποχρέωση.</w:t>
      </w:r>
    </w:p>
    <w:p w14:paraId="7B21D8A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Έλεγε ο νόμος της Κυβέρνησης αυτής για το Συμβούλιο Επικρατείας; Να σας διαβάσω. </w:t>
      </w:r>
    </w:p>
    <w:p w14:paraId="7B21D8A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άρθρο 1 ανέθετε την αδειοδότηση. </w:t>
      </w:r>
    </w:p>
    <w:p w14:paraId="7B21D8A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άρθρο 2 ανέθετε όλα τα ζητήματα που είχαν να κάνουν με τις αρμοδιότητες του ΕΣΡ με την προκήρυξη. </w:t>
      </w:r>
      <w:r>
        <w:rPr>
          <w:rFonts w:eastAsia="Times New Roman" w:cs="Times New Roman"/>
          <w:szCs w:val="24"/>
        </w:rPr>
        <w:t>Ν</w:t>
      </w:r>
      <w:r>
        <w:rPr>
          <w:rFonts w:eastAsia="Times New Roman" w:cs="Times New Roman"/>
          <w:szCs w:val="24"/>
        </w:rPr>
        <w:t xml:space="preserve">α επισημάνω και να απαντήσω και στον κ. Δένδια, ο οποίος δεν είναι εδώ. Θα του τα πει </w:t>
      </w:r>
      <w:r>
        <w:rPr>
          <w:rFonts w:eastAsia="Times New Roman" w:cs="Times New Roman"/>
          <w:szCs w:val="24"/>
        </w:rPr>
        <w:lastRenderedPageBreak/>
        <w:t xml:space="preserve">υποπτεύομαι ο κ. Κεδίκογλου. Με τον ορισμό της σύμφωνης γνώμης του </w:t>
      </w:r>
      <w:r>
        <w:rPr>
          <w:rFonts w:eastAsia="Times New Roman" w:cs="Times New Roman"/>
          <w:szCs w:val="24"/>
        </w:rPr>
        <w:t>ΕΣΡ στην παρ</w:t>
      </w:r>
      <w:r>
        <w:rPr>
          <w:rFonts w:eastAsia="Times New Roman" w:cs="Times New Roman"/>
          <w:szCs w:val="24"/>
        </w:rPr>
        <w:t>άγραφο</w:t>
      </w:r>
      <w:r>
        <w:rPr>
          <w:rFonts w:eastAsia="Times New Roman" w:cs="Times New Roman"/>
          <w:szCs w:val="24"/>
        </w:rPr>
        <w:t xml:space="preserve"> 4 του άρθρου 2, όλες οι αρμοδιότητες -</w:t>
      </w:r>
      <w:r>
        <w:rPr>
          <w:rFonts w:eastAsia="Times New Roman" w:cs="Times New Roman"/>
          <w:szCs w:val="24"/>
        </w:rPr>
        <w:t>του</w:t>
      </w:r>
      <w:r>
        <w:rPr>
          <w:rFonts w:eastAsia="Times New Roman" w:cs="Times New Roman"/>
          <w:szCs w:val="24"/>
        </w:rPr>
        <w:t xml:space="preserve"> Υπουργ</w:t>
      </w:r>
      <w:r>
        <w:rPr>
          <w:rFonts w:eastAsia="Times New Roman" w:cs="Times New Roman"/>
          <w:szCs w:val="24"/>
        </w:rPr>
        <w:t>ού</w:t>
      </w:r>
      <w:r>
        <w:rPr>
          <w:rFonts w:eastAsia="Times New Roman" w:cs="Times New Roman"/>
          <w:szCs w:val="24"/>
        </w:rPr>
        <w:t xml:space="preserve">- απαιτούν τη σύμφωνη γνώμη του ΕΣΡ. Αλλά και η τιμή εκκίνησης, προτείνουμε -και θα ακουστεί αυτό και έχει κατατεθεί τροπολογία- να </w:t>
      </w:r>
      <w:r>
        <w:rPr>
          <w:rFonts w:eastAsia="Times New Roman" w:cs="Times New Roman"/>
          <w:szCs w:val="24"/>
        </w:rPr>
        <w:t>καθορίζεται</w:t>
      </w:r>
      <w:r>
        <w:rPr>
          <w:rFonts w:eastAsia="Times New Roman" w:cs="Times New Roman"/>
          <w:szCs w:val="24"/>
        </w:rPr>
        <w:t xml:space="preserve"> και αυτή με σύμφωνη γνώμη του ΕΣΡ.</w:t>
      </w:r>
    </w:p>
    <w:p w14:paraId="7B21D8A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άρθρ</w:t>
      </w:r>
      <w:r>
        <w:rPr>
          <w:rFonts w:eastAsia="Times New Roman" w:cs="Times New Roman"/>
          <w:szCs w:val="24"/>
        </w:rPr>
        <w:t>ο 3 του δικού μας νόμου έχει την ευθύνη της προκήρυξης το ΕΣΡ.</w:t>
      </w:r>
    </w:p>
    <w:p w14:paraId="7B21D8A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άρθρο 4 έχει τα θέματα εγγυητικής επιστολής.</w:t>
      </w:r>
    </w:p>
    <w:p w14:paraId="7B21D8A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άρθρο 5 τα θέματα ονομαστικοποίησης των μετοχών.</w:t>
      </w:r>
    </w:p>
    <w:p w14:paraId="7B21D8A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B21D8A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θα μου επιτρέψετε, μόλις έχω αρχίσει.</w:t>
      </w:r>
    </w:p>
    <w:p w14:paraId="7B21D8A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άρθρο 6 έχει τα θέματα ποινικού μητρώου και μητρώου διαφάνειας, το περιεχόμενο του προγράμματος και τον χρονολογικό εξοπλισμό, το απασχολούμενο προσωπικό, τη διαδικασία αδειοδότησης, </w:t>
      </w:r>
      <w:r>
        <w:rPr>
          <w:rFonts w:eastAsia="Times New Roman" w:cs="Times New Roman"/>
          <w:szCs w:val="24"/>
        </w:rPr>
        <w:lastRenderedPageBreak/>
        <w:t>συμπληρωματικές πληροφ</w:t>
      </w:r>
      <w:r>
        <w:rPr>
          <w:rFonts w:eastAsia="Times New Roman" w:cs="Times New Roman"/>
          <w:szCs w:val="24"/>
        </w:rPr>
        <w:t xml:space="preserve">ορίες, το μητρώο, την προεπιλογή, συμπληρωματικά στοιχεία, το πόθεν έσχες. Όλα αυτά, με δική μας πρωτοβουλία ήταν στο Εθνικό Συμβούλιο Ραδιοτηλεόρασης. </w:t>
      </w:r>
    </w:p>
    <w:p w14:paraId="7B21D8A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πρόταση την οποία φέρνουμε σήμερα έρχεται γιατί χωρίς να γνωρίζουμε το σκεπτικό της απόφασης και επει</w:t>
      </w:r>
      <w:r>
        <w:rPr>
          <w:rFonts w:eastAsia="Times New Roman" w:cs="Times New Roman"/>
          <w:szCs w:val="24"/>
        </w:rPr>
        <w:t>δή η διοίκηση θα είχε κανονικά την υποχρέωση της συνέχισης του διαγωνισμού και της απονομής της άδειας, εμείς προτείνουμε να ανασταλεί η εφαρμογή</w:t>
      </w:r>
      <w:r>
        <w:rPr>
          <w:rFonts w:eastAsia="Times New Roman" w:cs="Times New Roman"/>
          <w:szCs w:val="24"/>
        </w:rPr>
        <w:t xml:space="preserve"> του άρθρου 2Α</w:t>
      </w:r>
      <w:r>
        <w:rPr>
          <w:rFonts w:eastAsia="Times New Roman" w:cs="Times New Roman"/>
          <w:szCs w:val="24"/>
        </w:rPr>
        <w:t xml:space="preserve"> μέχρι να δημοσιευθεί το σκεπτικό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προληπτικά, για να μην δημιουργηθούν πράξεις που χρε</w:t>
      </w:r>
      <w:r>
        <w:rPr>
          <w:rFonts w:eastAsia="Times New Roman" w:cs="Times New Roman"/>
          <w:szCs w:val="24"/>
        </w:rPr>
        <w:t xml:space="preserve">ιάζεται να ακυρωθούν. </w:t>
      </w:r>
    </w:p>
    <w:p w14:paraId="7B21D8A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χρειάζεται να επιδιώξουν τα κόμματα της ελάσσονος Αντιπολίτευσης να ανακαλύψουν μία αιτία διαφωνίας στο «αναστέλλεται» ή στο «καταργείται», πολύ απλά γιατί αναστέλλεται το μείζον που είναι η χορήγηση άδειας, άρα κανείς δεν έχει ν</w:t>
      </w:r>
      <w:r>
        <w:rPr>
          <w:rFonts w:eastAsia="Times New Roman" w:cs="Times New Roman"/>
          <w:szCs w:val="24"/>
        </w:rPr>
        <w:t>α ανησυχεί. Επιφυλασσόμαστε να διορθώσουμε τον νόμο όταν βγει το σκεπτικό και ταυτόχρονα αναστέλλουμε και τη δημιουργία οποιωνδήποτε πράξεων που χρειάζεται να ακυρωθούν μετά τη δημοσίευση της απόφασης του Συμβουλίου της Επικρατείας.</w:t>
      </w:r>
    </w:p>
    <w:p w14:paraId="7B21D8A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μεριά, όμω</w:t>
      </w:r>
      <w:r>
        <w:rPr>
          <w:rFonts w:eastAsia="Times New Roman" w:cs="Times New Roman"/>
          <w:szCs w:val="24"/>
        </w:rPr>
        <w:t>ς, κι εγώ απορώ -το είπε και ο κ. Δένδιας- πώς μπορεί έμπειροι συνταγματολόγοι και πολιτικοί να παρασύρονται σε υποτιμητικές εκφράσεις για το Συμβούλιο της Επικρατείας, όπως έκανε ο κ. Φορτσάκης πριν από δέκα μέρες εδώ στη Βουλή και να θέτουν ζήτημα πρόδηλ</w:t>
      </w:r>
      <w:r>
        <w:rPr>
          <w:rFonts w:eastAsia="Times New Roman" w:cs="Times New Roman"/>
          <w:szCs w:val="24"/>
        </w:rPr>
        <w:t xml:space="preserve">ης αντισυνταγματικότητας χωρίς να έχει βγει ακόμα η απόφαση. Τόσο ερασιτεχνισμό και προχειρότητα από έμπειρους συναδέλφους, δεν την περίμενα. </w:t>
      </w:r>
    </w:p>
    <w:p w14:paraId="7B21D8A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Από δημοσιογραφικές πληροφορίες να καταγγέλλει πρώην Αντιπρόεδρος Κυβέρνησης αντισυνταγματική στάση</w:t>
      </w:r>
      <w:r>
        <w:rPr>
          <w:rFonts w:eastAsia="Times New Roman" w:cs="Times New Roman"/>
          <w:szCs w:val="24"/>
        </w:rPr>
        <w:t xml:space="preserve"> της παρούσας</w:t>
      </w:r>
      <w:r>
        <w:rPr>
          <w:rFonts w:eastAsia="Times New Roman" w:cs="Times New Roman"/>
          <w:szCs w:val="24"/>
        </w:rPr>
        <w:t xml:space="preserve"> </w:t>
      </w:r>
      <w:r>
        <w:rPr>
          <w:rFonts w:eastAsia="Times New Roman" w:cs="Times New Roman"/>
          <w:szCs w:val="24"/>
        </w:rPr>
        <w:t xml:space="preserve">Κυβέρνησης; Είναι δυνατόν να είμαστε τόσο πρόχειροι στην επιχειρηματολογία μας; Είναι δυνατόν να είναι αυτό επίπεδο πολιτικής; Είναι δυνατόν να είναι κάποιοι τιμητές του Συντάγματος με δημοσιογραφικές πληροφορίες; </w:t>
      </w:r>
    </w:p>
    <w:p w14:paraId="7B21D8A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πολιτεία και η Κυβέρνηση οφείλει να σεβ</w:t>
      </w:r>
      <w:r>
        <w:rPr>
          <w:rFonts w:eastAsia="Times New Roman" w:cs="Times New Roman"/>
          <w:szCs w:val="24"/>
        </w:rPr>
        <w:t>αστεί το Συμβούλιο της Επικρατείας και αυτό κάνουμε. Το 2010 το Συμβούλιο της Επικρατείας μας είπε ότι είναι αντισυνταγματικό το περιβάλλον</w:t>
      </w:r>
      <w:r>
        <w:rPr>
          <w:rFonts w:eastAsia="Times New Roman" w:cs="Times New Roman"/>
          <w:szCs w:val="24"/>
        </w:rPr>
        <w:t xml:space="preserve"> λειτουργίας των τηλεοπτικών καναλιών</w:t>
      </w:r>
      <w:r>
        <w:rPr>
          <w:rFonts w:eastAsia="Times New Roman" w:cs="Times New Roman"/>
          <w:szCs w:val="24"/>
        </w:rPr>
        <w:t xml:space="preserve">. Το 2013 μας είπε ότι είναι αντισυνταγματική η συνεχής παράταση της θητείας </w:t>
      </w:r>
      <w:r>
        <w:rPr>
          <w:rFonts w:eastAsia="Times New Roman" w:cs="Times New Roman"/>
          <w:szCs w:val="24"/>
        </w:rPr>
        <w:lastRenderedPageBreak/>
        <w:t>των</w:t>
      </w:r>
      <w:r>
        <w:rPr>
          <w:rFonts w:eastAsia="Times New Roman" w:cs="Times New Roman"/>
          <w:szCs w:val="24"/>
        </w:rPr>
        <w:t xml:space="preserve"> μελών του ΕΣΡ με την απόφαση 3515 και γι’ αυτό έχει ακυρώσει, αν θέλετε, </w:t>
      </w:r>
      <w:r>
        <w:rPr>
          <w:rFonts w:eastAsia="Times New Roman" w:cs="Times New Roman"/>
          <w:szCs w:val="24"/>
        </w:rPr>
        <w:t>πολλές αποφάσεις</w:t>
      </w:r>
      <w:r>
        <w:rPr>
          <w:rFonts w:eastAsia="Times New Roman" w:cs="Times New Roman"/>
          <w:szCs w:val="24"/>
        </w:rPr>
        <w:t xml:space="preserve"> του ΕΣΡ -το είπε ο κ. Μπάρκας προηγουμένως- γιατί δεν επιτρέπεται η αυτοδίκαιη παράταση της θητείας. Το 2006 πολλαπλώς</w:t>
      </w:r>
      <w:r>
        <w:rPr>
          <w:rFonts w:eastAsia="Times New Roman" w:cs="Times New Roman"/>
          <w:szCs w:val="24"/>
        </w:rPr>
        <w:t xml:space="preserve"> αποφάσισε</w:t>
      </w:r>
      <w:r>
        <w:rPr>
          <w:rFonts w:eastAsia="Times New Roman" w:cs="Times New Roman"/>
          <w:szCs w:val="24"/>
        </w:rPr>
        <w:t xml:space="preserve"> κατά των ασφαλιστικών μέτρων</w:t>
      </w:r>
      <w:r>
        <w:rPr>
          <w:rFonts w:eastAsia="Times New Roman" w:cs="Times New Roman"/>
          <w:szCs w:val="24"/>
        </w:rPr>
        <w:t>, και</w:t>
      </w:r>
      <w:r>
        <w:rPr>
          <w:rFonts w:eastAsia="Times New Roman" w:cs="Times New Roman"/>
          <w:szCs w:val="24"/>
        </w:rPr>
        <w:t xml:space="preserve"> μα</w:t>
      </w:r>
      <w:r>
        <w:rPr>
          <w:rFonts w:eastAsia="Times New Roman" w:cs="Times New Roman"/>
          <w:szCs w:val="24"/>
        </w:rPr>
        <w:t xml:space="preserve">ς είπε ότι είναι αναγκαίος ο διαγωνισμός και η αδειοδότηση. Άρα η Κυβέρνηση και η πολιτεία κάνουν ό,τι είπε το Συμβούλιο της Επικρατείας. </w:t>
      </w:r>
    </w:p>
    <w:p w14:paraId="7B21D8A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Φάνηκε από αυτήν τη διαδικασία τι θέλει να κάνει η Κυβέρνηση με τα συμφέροντα; Κατ’ αρχ</w:t>
      </w:r>
      <w:r>
        <w:rPr>
          <w:rFonts w:eastAsia="Times New Roman" w:cs="Times New Roman"/>
          <w:szCs w:val="24"/>
        </w:rPr>
        <w:t>άς</w:t>
      </w:r>
      <w:r>
        <w:rPr>
          <w:rFonts w:eastAsia="Times New Roman" w:cs="Times New Roman"/>
          <w:szCs w:val="24"/>
        </w:rPr>
        <w:t>, το τι θέλει να κάνει η Κυβ</w:t>
      </w:r>
      <w:r>
        <w:rPr>
          <w:rFonts w:eastAsia="Times New Roman" w:cs="Times New Roman"/>
          <w:szCs w:val="24"/>
        </w:rPr>
        <w:t xml:space="preserve">έρνηση με τα συμφέροντα φαίνεται κάθε μέρα της εβδομάδας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της Βουλής, που μαθαίνουμε πολλά για το πώς τακτοποιούνταν τα συμφέροντα και φθάσαμε μέχρι και να γίνει η αγωγή της Πειραιώς για τα δάνεια, τα δανεικά και αγύριστα, της Νέας </w:t>
      </w:r>
      <w:r>
        <w:rPr>
          <w:rFonts w:eastAsia="Times New Roman" w:cs="Times New Roman"/>
          <w:szCs w:val="24"/>
        </w:rPr>
        <w:t>Δημοκρατίας και του ΠΑΣΟΚ.</w:t>
      </w:r>
    </w:p>
    <w:p w14:paraId="7B21D8AF" w14:textId="77777777" w:rsidR="00B46177" w:rsidRDefault="00C46B70">
      <w:pPr>
        <w:spacing w:after="0" w:line="600" w:lineRule="auto"/>
        <w:ind w:firstLine="720"/>
        <w:jc w:val="both"/>
        <w:rPr>
          <w:rFonts w:eastAsia="Times New Roman"/>
          <w:szCs w:val="24"/>
        </w:rPr>
      </w:pPr>
      <w:r>
        <w:rPr>
          <w:rFonts w:eastAsia="Times New Roman"/>
          <w:szCs w:val="24"/>
        </w:rPr>
        <w:t>Φ</w:t>
      </w:r>
      <w:r>
        <w:rPr>
          <w:rFonts w:eastAsia="Times New Roman"/>
          <w:szCs w:val="24"/>
        </w:rPr>
        <w:t>άνηκε</w:t>
      </w:r>
      <w:r>
        <w:rPr>
          <w:rFonts w:eastAsia="Times New Roman"/>
          <w:szCs w:val="24"/>
        </w:rPr>
        <w:t xml:space="preserve"> επίσης</w:t>
      </w:r>
      <w:r>
        <w:rPr>
          <w:rFonts w:eastAsia="Times New Roman"/>
          <w:szCs w:val="24"/>
        </w:rPr>
        <w:t xml:space="preserve">, διότι αυτή η Κυβέρνηση εισέπραξε τέλη και φόρους διαφημίσεων, γιατί κανείς άλλος δεν είχε εισπράξει μέχρι τώρα. Αυτή η Κυβέρνηση εισέπραξε 80 και εκατομμύρια την πρώτη δόση και αυτή η Κυβέρνηση έκανε έναν νόμο </w:t>
      </w:r>
      <w:r>
        <w:rPr>
          <w:rFonts w:eastAsia="Times New Roman"/>
          <w:szCs w:val="24"/>
        </w:rPr>
        <w:t>με τ</w:t>
      </w:r>
      <w:r>
        <w:rPr>
          <w:rFonts w:eastAsia="Times New Roman"/>
          <w:szCs w:val="24"/>
        </w:rPr>
        <w:t>ον οποίο</w:t>
      </w:r>
      <w:r>
        <w:rPr>
          <w:rFonts w:eastAsia="Times New Roman"/>
          <w:szCs w:val="24"/>
        </w:rPr>
        <w:t xml:space="preserve"> απορρίφθηκε</w:t>
      </w:r>
      <w:r>
        <w:rPr>
          <w:rFonts w:eastAsia="Times New Roman"/>
          <w:szCs w:val="24"/>
        </w:rPr>
        <w:t xml:space="preserve"> στο διαγωνισμό</w:t>
      </w:r>
      <w:r>
        <w:rPr>
          <w:rFonts w:eastAsia="Times New Roman"/>
          <w:szCs w:val="24"/>
        </w:rPr>
        <w:t xml:space="preserve"> και το κανάλι «Ε» και το </w:t>
      </w:r>
      <w:r>
        <w:rPr>
          <w:rFonts w:eastAsia="Times New Roman"/>
          <w:szCs w:val="24"/>
        </w:rPr>
        <w:lastRenderedPageBreak/>
        <w:t>κανάλι του κ</w:t>
      </w:r>
      <w:r>
        <w:rPr>
          <w:rFonts w:eastAsia="Times New Roman"/>
          <w:szCs w:val="24"/>
        </w:rPr>
        <w:t xml:space="preserve">. </w:t>
      </w:r>
      <w:r>
        <w:rPr>
          <w:rFonts w:eastAsia="Times New Roman"/>
          <w:szCs w:val="24"/>
        </w:rPr>
        <w:t>Καρατζαφέρη και η υποψηφιότητα του κ</w:t>
      </w:r>
      <w:r>
        <w:rPr>
          <w:rFonts w:eastAsia="Times New Roman"/>
          <w:szCs w:val="24"/>
        </w:rPr>
        <w:t>.</w:t>
      </w:r>
      <w:r>
        <w:rPr>
          <w:rFonts w:eastAsia="Times New Roman"/>
          <w:szCs w:val="24"/>
        </w:rPr>
        <w:t xml:space="preserve"> Καλογρίτσα και ο «Τηλέτυπος» από τον διαγωνισμό. Ποιος άλλος τόλμησε μέχρι τώρα να πειράξει το καρτέλ κλειστής ενημέρωσης, που λειτουργούσε στα μέσα μαζικής ενημέρωσης;</w:t>
      </w:r>
    </w:p>
    <w:p w14:paraId="7B21D8B0" w14:textId="77777777" w:rsidR="00B46177" w:rsidRDefault="00C46B70">
      <w:pPr>
        <w:spacing w:after="0" w:line="600" w:lineRule="auto"/>
        <w:ind w:firstLine="720"/>
        <w:jc w:val="both"/>
        <w:rPr>
          <w:rFonts w:eastAsia="Times New Roman"/>
          <w:szCs w:val="24"/>
        </w:rPr>
      </w:pPr>
      <w:r>
        <w:rPr>
          <w:rFonts w:eastAsia="Times New Roman"/>
          <w:szCs w:val="24"/>
        </w:rPr>
        <w:t>Όμως, επιτρέψτε μου να πω ότι δεν μπορώ να μην κρίνω το ότι από πολλές πλευρές της Βου</w:t>
      </w:r>
      <w:r>
        <w:rPr>
          <w:rFonts w:eastAsia="Times New Roman"/>
          <w:szCs w:val="24"/>
        </w:rPr>
        <w:t>λής κατατίθεται μ</w:t>
      </w:r>
      <w:r>
        <w:rPr>
          <w:rFonts w:eastAsia="Times New Roman"/>
          <w:szCs w:val="24"/>
        </w:rPr>
        <w:t>ί</w:t>
      </w:r>
      <w:r>
        <w:rPr>
          <w:rFonts w:eastAsia="Times New Roman"/>
          <w:szCs w:val="24"/>
        </w:rPr>
        <w:t>α σ</w:t>
      </w:r>
      <w:r>
        <w:rPr>
          <w:rFonts w:eastAsia="Times New Roman"/>
          <w:szCs w:val="24"/>
        </w:rPr>
        <w:t>τάση</w:t>
      </w:r>
      <w:r>
        <w:rPr>
          <w:rFonts w:eastAsia="Times New Roman"/>
          <w:szCs w:val="24"/>
        </w:rPr>
        <w:t>, η οποία αμφισβητεί τη λειτουργία της ίδιας της Κυβέρνησης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ηλαδή «αν δεν κάνετε το δικό μας…» -το λέει</w:t>
      </w:r>
      <w:r>
        <w:rPr>
          <w:rFonts w:eastAsia="Times New Roman"/>
          <w:szCs w:val="24"/>
        </w:rPr>
        <w:t xml:space="preserve"> αυτό</w:t>
      </w:r>
      <w:r>
        <w:rPr>
          <w:rFonts w:eastAsia="Times New Roman"/>
          <w:szCs w:val="24"/>
        </w:rPr>
        <w:t xml:space="preserve"> η μειοψηφία, της δημοκρατικής απόφασης των εκλογών- «…τότε εμείς θα σας εκβιάσουμε με το να μη συγκροτηθεί μια ανεξάρτητ</w:t>
      </w:r>
      <w:r>
        <w:rPr>
          <w:rFonts w:eastAsia="Times New Roman"/>
          <w:szCs w:val="24"/>
        </w:rPr>
        <w:t xml:space="preserve">η αρχή». Δηλαδή, αμφισβητεί η κοινοβουλευτική </w:t>
      </w:r>
      <w:r>
        <w:rPr>
          <w:rFonts w:eastAsia="Times New Roman"/>
          <w:szCs w:val="24"/>
        </w:rPr>
        <w:t>Μ</w:t>
      </w:r>
      <w:r>
        <w:rPr>
          <w:rFonts w:eastAsia="Times New Roman"/>
          <w:szCs w:val="24"/>
        </w:rPr>
        <w:t>ειοψηφία το δικαίωμα της Κυβέρνησης να νομοθετήσει, αμφισβητεί την απόφαση των Ελλήνων πολιτών</w:t>
      </w:r>
      <w:r>
        <w:rPr>
          <w:rFonts w:eastAsia="Times New Roman"/>
          <w:szCs w:val="24"/>
        </w:rPr>
        <w:t>, σχετικά με το</w:t>
      </w:r>
      <w:r>
        <w:rPr>
          <w:rFonts w:eastAsia="Times New Roman"/>
          <w:szCs w:val="24"/>
        </w:rPr>
        <w:t xml:space="preserve"> ποιος έχει την ευθύνη της διακυβέρνησης.</w:t>
      </w:r>
    </w:p>
    <w:p w14:paraId="7B21D8B1" w14:textId="77777777" w:rsidR="00B46177" w:rsidRDefault="00C46B70">
      <w:pPr>
        <w:spacing w:after="0" w:line="600" w:lineRule="auto"/>
        <w:ind w:firstLine="720"/>
        <w:jc w:val="both"/>
        <w:rPr>
          <w:rFonts w:eastAsia="Times New Roman"/>
          <w:szCs w:val="24"/>
        </w:rPr>
      </w:pPr>
      <w:r>
        <w:rPr>
          <w:rFonts w:eastAsia="Times New Roman"/>
          <w:szCs w:val="24"/>
        </w:rPr>
        <w:t>Αυτό, επιτρέψτε μου να σας πω, ότι όταν χρησιμοποιείται ως</w:t>
      </w:r>
      <w:r>
        <w:rPr>
          <w:rFonts w:eastAsia="Times New Roman"/>
          <w:szCs w:val="24"/>
        </w:rPr>
        <w:t xml:space="preserve"> εκβιασμός, προσβάλλει τη δημοκρατία, προσβάλλει όλους τους Έλληνες πολίτες, ανεξαρτήτως τι ψήφισαν, γιατί όλοι οι Έλληνες πολίτες σέβονται την ψήφο τους. Κι αν δεν σέβεστε το αποτέλεσμα των εκλογών και εκβιάζετε μέσω της ανεξάρτητης αρχής </w:t>
      </w:r>
      <w:r>
        <w:rPr>
          <w:rFonts w:eastAsia="Times New Roman"/>
          <w:szCs w:val="24"/>
        </w:rPr>
        <w:lastRenderedPageBreak/>
        <w:t>κατά του αποτελέ</w:t>
      </w:r>
      <w:r>
        <w:rPr>
          <w:rFonts w:eastAsia="Times New Roman"/>
          <w:szCs w:val="24"/>
        </w:rPr>
        <w:t>σματος των εκλογών, επιτρέψτε μου να πω ότι δεν σέβεστε ούτε τους δικούς σας ψηφοφόρους.</w:t>
      </w:r>
    </w:p>
    <w:p w14:paraId="7B21D8B2" w14:textId="77777777" w:rsidR="00B46177" w:rsidRDefault="00C46B70">
      <w:pPr>
        <w:spacing w:after="0" w:line="600" w:lineRule="auto"/>
        <w:ind w:firstLine="720"/>
        <w:jc w:val="both"/>
        <w:rPr>
          <w:rFonts w:eastAsia="Times New Roman"/>
          <w:szCs w:val="24"/>
        </w:rPr>
      </w:pPr>
      <w:r>
        <w:rPr>
          <w:rFonts w:eastAsia="Times New Roman"/>
          <w:szCs w:val="24"/>
        </w:rPr>
        <w:t>Ε</w:t>
      </w:r>
      <w:r>
        <w:rPr>
          <w:rFonts w:eastAsia="Times New Roman"/>
          <w:szCs w:val="24"/>
        </w:rPr>
        <w:t>δώ υπάρχει μ</w:t>
      </w:r>
      <w:r>
        <w:rPr>
          <w:rFonts w:eastAsia="Times New Roman"/>
          <w:szCs w:val="24"/>
        </w:rPr>
        <w:t>ί</w:t>
      </w:r>
      <w:r>
        <w:rPr>
          <w:rFonts w:eastAsia="Times New Roman"/>
          <w:szCs w:val="24"/>
        </w:rPr>
        <w:t xml:space="preserve">α μεγάλη διαφορά, την οποία θέλουμε να καταθέσουμε. Όλοι συμφωνούμε πια για άδειες, όλοι συμφωνούμε για τίμημα. Έχουμε, όμως, όλοι τις ίδιες επιδιώξεις; </w:t>
      </w:r>
      <w:r>
        <w:rPr>
          <w:rFonts w:eastAsia="Times New Roman"/>
          <w:szCs w:val="24"/>
        </w:rPr>
        <w:t xml:space="preserve">Πρέπει να το πω. </w:t>
      </w:r>
    </w:p>
    <w:p w14:paraId="7B21D8B3" w14:textId="77777777" w:rsidR="00B46177" w:rsidRDefault="00C46B70">
      <w:pPr>
        <w:spacing w:after="0" w:line="600" w:lineRule="auto"/>
        <w:ind w:firstLine="720"/>
        <w:jc w:val="both"/>
        <w:rPr>
          <w:rFonts w:eastAsia="Times New Roman"/>
          <w:szCs w:val="24"/>
        </w:rPr>
      </w:pPr>
      <w:r>
        <w:rPr>
          <w:rFonts w:eastAsia="Times New Roman"/>
          <w:szCs w:val="24"/>
        </w:rPr>
        <w:t xml:space="preserve">Από την πρόταση σχεδίου νόμου της Νέας Δημοκρατίας, που μετά πολλών επαίνων ανακοινώθηκε, αλλά στη συνέχεια «κουρεύτηκε», </w:t>
      </w:r>
      <w:r>
        <w:rPr>
          <w:rFonts w:eastAsia="Times New Roman"/>
          <w:szCs w:val="24"/>
        </w:rPr>
        <w:t>και δήλωσαν</w:t>
      </w:r>
      <w:r>
        <w:rPr>
          <w:rFonts w:eastAsia="Times New Roman"/>
          <w:szCs w:val="24"/>
        </w:rPr>
        <w:t xml:space="preserve"> ότι </w:t>
      </w:r>
      <w:r>
        <w:rPr>
          <w:rFonts w:eastAsia="Times New Roman"/>
          <w:szCs w:val="24"/>
        </w:rPr>
        <w:t>δεν είναι πρόταση νόμου λόγω δημόσιας κριτικής,</w:t>
      </w:r>
      <w:r>
        <w:rPr>
          <w:rFonts w:eastAsia="Times New Roman"/>
          <w:szCs w:val="24"/>
        </w:rPr>
        <w:t xml:space="preserve"> φάνηκε ότι</w:t>
      </w:r>
      <w:r>
        <w:rPr>
          <w:rFonts w:eastAsia="Times New Roman"/>
          <w:szCs w:val="24"/>
        </w:rPr>
        <w:t xml:space="preserve"> η Νέα Δημοκρατία</w:t>
      </w:r>
      <w:r>
        <w:rPr>
          <w:rFonts w:eastAsia="Times New Roman"/>
          <w:szCs w:val="24"/>
        </w:rPr>
        <w:t xml:space="preserve"> θέλει λιγότερα συμφέροντ</w:t>
      </w:r>
      <w:r>
        <w:rPr>
          <w:rFonts w:eastAsia="Times New Roman"/>
          <w:szCs w:val="24"/>
        </w:rPr>
        <w:t>α της πολιτείας, περισσότερα συμφέροντα των καναλαρχών, κα</w:t>
      </w:r>
      <w:r>
        <w:rPr>
          <w:rFonts w:eastAsia="Times New Roman"/>
          <w:szCs w:val="24"/>
        </w:rPr>
        <w:t>μ</w:t>
      </w:r>
      <w:r>
        <w:rPr>
          <w:rFonts w:eastAsia="Times New Roman"/>
          <w:szCs w:val="24"/>
        </w:rPr>
        <w:t>μία προστασία και πρόβλεψη για τους εργαζόμενους και ανέφικτο αδειοδότησης. Γιατί λέει ότι θα υπάρχει αριθμός αδειών, θα υπάρχουν δικαιούχοι, αλλά κανείς δεν μας λέει πώς ταιριάζουν αυτά τα δύο και</w:t>
      </w:r>
      <w:r>
        <w:rPr>
          <w:rFonts w:eastAsia="Times New Roman"/>
          <w:szCs w:val="24"/>
        </w:rPr>
        <w:t xml:space="preserve"> πώς τελικά προκύπτουν οι υπερθεματιστές. Αυτή η απάντηση μήπως είναι από τώρα μια ναρκοθέτηση, γιατί δεν θέλετε ούτε ο δικός σας νόμος, το σχέδιο της πρότασης, να τελειώσει ποτέ;</w:t>
      </w:r>
    </w:p>
    <w:p w14:paraId="7B21D8B4"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Τελικά, αναρωτιόμαστε εάν ναρκοθετείτε εσείς τη διαδικασία της αδειοδότησης </w:t>
      </w:r>
      <w:r>
        <w:rPr>
          <w:rFonts w:eastAsia="Times New Roman"/>
          <w:szCs w:val="24"/>
        </w:rPr>
        <w:t>των καναλιών. Αυτό προσπαθούσατε να κάνετε με το θέμα της μη συγκρότησης του ΕΣΡ. Γι’ αυτό κι εμείς τροποποιήσαμε το 2Α. Όμως, επιτρέψτε μου να σας πω, ότι εμείς ξέρουμε πάρα πολύ καλά γιατί στηρίζουμε τις πρωτοβουλίες αυτές, τις οποίες έχουμε μπροστά μας.</w:t>
      </w:r>
    </w:p>
    <w:p w14:paraId="7B21D8B5" w14:textId="77777777" w:rsidR="00B46177" w:rsidRDefault="00C46B70">
      <w:pPr>
        <w:spacing w:after="0" w:line="600" w:lineRule="auto"/>
        <w:ind w:firstLine="720"/>
        <w:jc w:val="both"/>
        <w:rPr>
          <w:rFonts w:eastAsia="Times New Roman"/>
          <w:szCs w:val="24"/>
        </w:rPr>
      </w:pPr>
      <w:r>
        <w:rPr>
          <w:rFonts w:eastAsia="Times New Roman"/>
          <w:szCs w:val="24"/>
        </w:rPr>
        <w:t>Πρώτα απ’ όλα, κύριε Κεδίκογλου, απ’ ότι βλέπω, σε μ</w:t>
      </w:r>
      <w:r>
        <w:rPr>
          <w:rFonts w:eastAsia="Times New Roman"/>
          <w:szCs w:val="24"/>
        </w:rPr>
        <w:t>ί</w:t>
      </w:r>
      <w:r>
        <w:rPr>
          <w:rFonts w:eastAsia="Times New Roman"/>
          <w:szCs w:val="24"/>
        </w:rPr>
        <w:t>α επίκαιρη επερώτηση στις 8 Οκτωβρίου του 2012, εσείς παραδεχθήκατε ότι δεν έχετε εισπράξει τίποτα από τα κανάλια. Έχετε καταλογίσει, αλλά δεν έχετε εισπράξει. Είναι δική σας απάντηση. Την έχω εδώ στα Π</w:t>
      </w:r>
      <w:r>
        <w:rPr>
          <w:rFonts w:eastAsia="Times New Roman"/>
          <w:szCs w:val="24"/>
        </w:rPr>
        <w:t>ρακτικά. Έψαχνα πάρα πολύ να τη βρω.</w:t>
      </w:r>
    </w:p>
    <w:p w14:paraId="7B21D8B6" w14:textId="77777777" w:rsidR="00B46177" w:rsidRDefault="00C46B70">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Δυο μήνες ήμασταν κυβέρνηση. Μόλις είχαμε αναλάβει.</w:t>
      </w:r>
    </w:p>
    <w:p w14:paraId="7B21D8B7"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Κι εμείς, κύριε Κεδίκογλου, πράγματι μόλις αναλάβαμε, προσπαθήσαμε και ακυρώσαμε την </w:t>
      </w:r>
      <w:r>
        <w:rPr>
          <w:rFonts w:eastAsia="Times New Roman"/>
          <w:szCs w:val="24"/>
        </w:rPr>
        <w:t>αναστολή πληρωμής φόρου</w:t>
      </w:r>
      <w:r>
        <w:rPr>
          <w:rFonts w:eastAsia="Times New Roman"/>
          <w:szCs w:val="24"/>
        </w:rPr>
        <w:t xml:space="preserve">  τηλεοπτικών διαφημίσ</w:t>
      </w:r>
      <w:r>
        <w:rPr>
          <w:rFonts w:eastAsia="Times New Roman"/>
          <w:szCs w:val="24"/>
        </w:rPr>
        <w:t xml:space="preserve">εων, που η προηγούμενη </w:t>
      </w:r>
      <w:r>
        <w:rPr>
          <w:rFonts w:eastAsia="Times New Roman"/>
          <w:szCs w:val="24"/>
        </w:rPr>
        <w:t>γ</w:t>
      </w:r>
      <w:r>
        <w:rPr>
          <w:rFonts w:eastAsia="Times New Roman"/>
          <w:szCs w:val="24"/>
        </w:rPr>
        <w:t xml:space="preserve">ενική </w:t>
      </w:r>
      <w:r>
        <w:rPr>
          <w:rFonts w:eastAsia="Times New Roman"/>
          <w:szCs w:val="24"/>
        </w:rPr>
        <w:t>γ</w:t>
      </w:r>
      <w:r>
        <w:rPr>
          <w:rFonts w:eastAsia="Times New Roman"/>
          <w:szCs w:val="24"/>
        </w:rPr>
        <w:t>ραμματέας Δημοσίων Εσόδων είχε δώσει τον Ιανουάριο</w:t>
      </w:r>
      <w:r>
        <w:rPr>
          <w:rFonts w:eastAsia="Times New Roman"/>
          <w:szCs w:val="24"/>
        </w:rPr>
        <w:t xml:space="preserve"> του 2015</w:t>
      </w:r>
      <w:r>
        <w:rPr>
          <w:rFonts w:eastAsia="Times New Roman"/>
          <w:szCs w:val="24"/>
        </w:rPr>
        <w:t>. Εμείς ε</w:t>
      </w:r>
      <w:r>
        <w:rPr>
          <w:rFonts w:eastAsia="Times New Roman"/>
          <w:szCs w:val="24"/>
        </w:rPr>
        <w:t>πιμείναμε</w:t>
      </w:r>
      <w:r>
        <w:rPr>
          <w:rFonts w:eastAsia="Times New Roman"/>
          <w:szCs w:val="24"/>
        </w:rPr>
        <w:t xml:space="preserve"> </w:t>
      </w:r>
      <w:r>
        <w:rPr>
          <w:rFonts w:eastAsia="Times New Roman"/>
          <w:szCs w:val="24"/>
        </w:rPr>
        <w:t>σ</w:t>
      </w:r>
      <w:r>
        <w:rPr>
          <w:rFonts w:eastAsia="Times New Roman"/>
          <w:szCs w:val="24"/>
        </w:rPr>
        <w:t xml:space="preserve">το ζήτημα της </w:t>
      </w:r>
      <w:r>
        <w:rPr>
          <w:rFonts w:eastAsia="Times New Roman"/>
          <w:szCs w:val="24"/>
        </w:rPr>
        <w:lastRenderedPageBreak/>
        <w:t xml:space="preserve">είσπραξης των τελών συχνοτήτων. Αυτά φαίνονται. Κάποιος τα έκανε. Κάποιος άλλος δεν τα έκανε. Εγώ δεν έχω τίποτα να πω. Τα λέει όλα </w:t>
      </w:r>
      <w:r>
        <w:rPr>
          <w:rFonts w:eastAsia="Times New Roman"/>
          <w:szCs w:val="24"/>
        </w:rPr>
        <w:t xml:space="preserve">η ιστορία. </w:t>
      </w:r>
    </w:p>
    <w:p w14:paraId="7B21D8B8"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να ολοκληρώσετε.</w:t>
      </w:r>
    </w:p>
    <w:p w14:paraId="7B21D8B9" w14:textId="77777777" w:rsidR="00B46177" w:rsidRDefault="00C46B70">
      <w:pPr>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Ολοκληρώνω, κύριε Πρόεδρε.</w:t>
      </w:r>
    </w:p>
    <w:p w14:paraId="7B21D8BA" w14:textId="77777777" w:rsidR="00B46177" w:rsidRDefault="00C46B70">
      <w:pPr>
        <w:spacing w:after="0" w:line="600" w:lineRule="auto"/>
        <w:ind w:firstLine="720"/>
        <w:jc w:val="both"/>
        <w:rPr>
          <w:rFonts w:eastAsia="Times New Roman"/>
          <w:szCs w:val="24"/>
        </w:rPr>
      </w:pPr>
      <w:r>
        <w:rPr>
          <w:rFonts w:eastAsia="Times New Roman"/>
          <w:szCs w:val="24"/>
        </w:rPr>
        <w:t>Εμείς, όμως, δεν θέλουμε, κυρίες και κύριοι συνάδελφοι, ελεγχόμενο Συμβούλιο Ραδιοτηλεόρασης. Εξάλλου, γι’ αυτό προτείναμε και τον Β</w:t>
      </w:r>
      <w:r>
        <w:rPr>
          <w:rFonts w:eastAsia="Times New Roman"/>
          <w:szCs w:val="24"/>
        </w:rPr>
        <w:t>ύρωνα Πολύδωρα. Δεν είναι του δικού μας πολιτικού χώρου. Γι’ αυτό δεχθήκαμε και τον κ. Μορώνη. Ούτε αυτός είναι του δικού μας πολιτικού χώρου.</w:t>
      </w:r>
    </w:p>
    <w:p w14:paraId="7B21D8BB" w14:textId="77777777" w:rsidR="00B46177" w:rsidRDefault="00C46B70">
      <w:pPr>
        <w:spacing w:after="0" w:line="600" w:lineRule="auto"/>
        <w:ind w:firstLine="720"/>
        <w:jc w:val="both"/>
        <w:rPr>
          <w:rFonts w:eastAsia="Times New Roman"/>
          <w:szCs w:val="24"/>
        </w:rPr>
      </w:pPr>
      <w:r>
        <w:rPr>
          <w:rFonts w:eastAsia="Times New Roman"/>
          <w:szCs w:val="24"/>
        </w:rPr>
        <w:t>Εσείς, που στην τέταρτη συνεδρίαση, που την παρακολούθησα, της Διάσκεψης των Προέδρων, είπατε ότι είναι πολύ καλή</w:t>
      </w:r>
      <w:r>
        <w:rPr>
          <w:rFonts w:eastAsia="Times New Roman"/>
          <w:szCs w:val="24"/>
        </w:rPr>
        <w:t xml:space="preserve"> πρόταση, αρκεί να λυθεί το θέμα του Σ</w:t>
      </w:r>
      <w:r>
        <w:rPr>
          <w:rFonts w:eastAsia="Times New Roman"/>
          <w:szCs w:val="24"/>
        </w:rPr>
        <w:t>.τ.</w:t>
      </w:r>
      <w:r>
        <w:rPr>
          <w:rFonts w:eastAsia="Times New Roman"/>
          <w:szCs w:val="24"/>
        </w:rPr>
        <w:t>Ε</w:t>
      </w:r>
      <w:r>
        <w:rPr>
          <w:rFonts w:eastAsia="Times New Roman"/>
          <w:szCs w:val="24"/>
        </w:rPr>
        <w:t>.</w:t>
      </w:r>
      <w:r>
        <w:rPr>
          <w:rFonts w:eastAsia="Times New Roman"/>
          <w:szCs w:val="24"/>
        </w:rPr>
        <w:t>, γιατί δεν τον δέχεστε τώρα; Γιατί εσείς το είπατε μέσα στη Διάσκεψη των Προέδρων. Μήπως παί</w:t>
      </w:r>
      <w:r>
        <w:rPr>
          <w:rFonts w:eastAsia="Times New Roman"/>
          <w:szCs w:val="24"/>
        </w:rPr>
        <w:t>ζετε</w:t>
      </w:r>
      <w:r>
        <w:rPr>
          <w:rFonts w:eastAsia="Times New Roman"/>
          <w:szCs w:val="24"/>
        </w:rPr>
        <w:t xml:space="preserve"> την κολοκυθιά μόνο και μόνο για να μη  γίνει Συμβούλιο Ραδιοτηλεόρασης; Δεχθήκαμε και την αντικατάσταση του κ</w:t>
      </w:r>
      <w:r>
        <w:rPr>
          <w:rFonts w:eastAsia="Times New Roman"/>
          <w:szCs w:val="24"/>
        </w:rPr>
        <w:t>.</w:t>
      </w:r>
      <w:r>
        <w:rPr>
          <w:rFonts w:eastAsia="Times New Roman"/>
          <w:szCs w:val="24"/>
        </w:rPr>
        <w:t xml:space="preserve"> Μουλόπουλου από τον κ. Κιάο. Εμείς το κάναμε αυτό. Το δεχθήκαμε. Ήταν πρόταση της Αντιπολίτευσης. </w:t>
      </w:r>
    </w:p>
    <w:p w14:paraId="7B21D8BC"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Ας σοβαρευθούμε λιγάκι. Όλη η Ελλάδα κατάλαβε τι θέλετε. Στήσατε μ</w:t>
      </w:r>
      <w:r>
        <w:rPr>
          <w:rFonts w:eastAsia="Times New Roman"/>
          <w:szCs w:val="24"/>
        </w:rPr>
        <w:t>ί</w:t>
      </w:r>
      <w:r>
        <w:rPr>
          <w:rFonts w:eastAsia="Times New Roman"/>
          <w:szCs w:val="24"/>
        </w:rPr>
        <w:t>α παγίδα στην Κυβέρνηση και τώρα κάνετε ό,τι μπορείτε για να μην πέσετε εσείς μέσα σ’ αυτ</w:t>
      </w:r>
      <w:r>
        <w:rPr>
          <w:rFonts w:eastAsia="Times New Roman"/>
          <w:szCs w:val="24"/>
        </w:rPr>
        <w:t>ήν.</w:t>
      </w:r>
    </w:p>
    <w:p w14:paraId="7B21D8BD" w14:textId="77777777" w:rsidR="00B46177" w:rsidRDefault="00C46B70">
      <w:pPr>
        <w:spacing w:after="0" w:line="600" w:lineRule="auto"/>
        <w:ind w:firstLine="720"/>
        <w:jc w:val="both"/>
        <w:rPr>
          <w:rFonts w:eastAsia="Times New Roman"/>
          <w:szCs w:val="24"/>
        </w:rPr>
      </w:pPr>
      <w:r>
        <w:rPr>
          <w:rFonts w:eastAsia="Times New Roman"/>
          <w:szCs w:val="24"/>
        </w:rPr>
        <w:t>Εμείς θεωρούμε προτεραιότητα τη σύσταση ανεξάρτητης αρχής κι είμαστε διατεθειμένοι να κάνουμε δημοκρατική συζήτηση και σύνθεση και οτιδήποτε χρειάζεται για να συγκροτηθεί. Εσείς θέλετε πάρα πολύ απλά μ</w:t>
      </w:r>
      <w:r>
        <w:rPr>
          <w:rFonts w:eastAsia="Times New Roman"/>
          <w:szCs w:val="24"/>
        </w:rPr>
        <w:t>ί</w:t>
      </w:r>
      <w:r>
        <w:rPr>
          <w:rFonts w:eastAsia="Times New Roman"/>
          <w:szCs w:val="24"/>
        </w:rPr>
        <w:t>α Ελλάδα υπόδουλη σε μ</w:t>
      </w:r>
      <w:r>
        <w:rPr>
          <w:rFonts w:eastAsia="Times New Roman"/>
          <w:szCs w:val="24"/>
        </w:rPr>
        <w:t>ί</w:t>
      </w:r>
      <w:r>
        <w:rPr>
          <w:rFonts w:eastAsia="Times New Roman"/>
          <w:szCs w:val="24"/>
        </w:rPr>
        <w:t>α χούφτα οικογένειες, να δο</w:t>
      </w:r>
      <w:r>
        <w:rPr>
          <w:rFonts w:eastAsia="Times New Roman"/>
          <w:szCs w:val="24"/>
        </w:rPr>
        <w:t>υλεύουμε όλοι χωρίς προκοπή, για να νέμονται τις καρέκλες της εξουσίας οι ίδιες οικογένειες που κληρονομούν στα παιδιά τους βουλευτικές, υπουργικές και πρωθυπουργικές καρέκλες.</w:t>
      </w:r>
    </w:p>
    <w:p w14:paraId="7B21D8BE"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να τελειώσουμε.</w:t>
      </w:r>
    </w:p>
    <w:p w14:paraId="7B21D8BF"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w:t>
      </w:r>
      <w:r>
        <w:rPr>
          <w:rFonts w:eastAsia="Times New Roman"/>
          <w:b/>
          <w:szCs w:val="24"/>
        </w:rPr>
        <w:t xml:space="preserve">ΛΟΣ: </w:t>
      </w:r>
      <w:r>
        <w:rPr>
          <w:rFonts w:eastAsia="Times New Roman"/>
          <w:szCs w:val="24"/>
        </w:rPr>
        <w:t>Κυρίες και κύριοι συνάδελφοι, πράγματι -και τελειώνω- το κύριο θέμα της Ελλάδας δεν είναι οι άδειες. Το κύριο θέμα είναι το ενάμισ</w:t>
      </w:r>
      <w:r>
        <w:rPr>
          <w:rFonts w:eastAsia="Times New Roman"/>
          <w:szCs w:val="24"/>
        </w:rPr>
        <w:t>η</w:t>
      </w:r>
      <w:r>
        <w:rPr>
          <w:rFonts w:eastAsia="Times New Roman"/>
          <w:szCs w:val="24"/>
        </w:rPr>
        <w:t xml:space="preserve"> εκατομμύριο άνεργοι που δημιουργήσατε, οι έντεκα μειώσεις των συντάξεων που εσείς κάνατε, είναι οι επιπτώσεις της πολιτ</w:t>
      </w:r>
      <w:r>
        <w:rPr>
          <w:rFonts w:eastAsia="Times New Roman"/>
          <w:szCs w:val="24"/>
        </w:rPr>
        <w:t>ικής της Νέας Δημοκρατίας και του ΠΑΣΟΚ, οι επιπτώσεις του κ</w:t>
      </w:r>
      <w:r>
        <w:rPr>
          <w:rFonts w:eastAsia="Times New Roman"/>
          <w:szCs w:val="24"/>
        </w:rPr>
        <w:t>.</w:t>
      </w:r>
      <w:r>
        <w:rPr>
          <w:rFonts w:eastAsia="Times New Roman"/>
          <w:szCs w:val="24"/>
        </w:rPr>
        <w:t xml:space="preserve"> Σαμαρά, του κ</w:t>
      </w:r>
      <w:r>
        <w:rPr>
          <w:rFonts w:eastAsia="Times New Roman"/>
          <w:szCs w:val="24"/>
        </w:rPr>
        <w:t>.</w:t>
      </w:r>
      <w:r>
        <w:rPr>
          <w:rFonts w:eastAsia="Times New Roman"/>
          <w:szCs w:val="24"/>
        </w:rPr>
        <w:t xml:space="preserve"> Μητσοτάκη, του κ</w:t>
      </w:r>
      <w:r>
        <w:rPr>
          <w:rFonts w:eastAsia="Times New Roman"/>
          <w:szCs w:val="24"/>
        </w:rPr>
        <w:t>.</w:t>
      </w:r>
      <w:r>
        <w:rPr>
          <w:rFonts w:eastAsia="Times New Roman"/>
          <w:szCs w:val="24"/>
        </w:rPr>
        <w:t xml:space="preserve"> Δένδια, του κ</w:t>
      </w:r>
      <w:r>
        <w:rPr>
          <w:rFonts w:eastAsia="Times New Roman"/>
          <w:szCs w:val="24"/>
        </w:rPr>
        <w:t>.</w:t>
      </w:r>
      <w:r>
        <w:rPr>
          <w:rFonts w:eastAsia="Times New Roman"/>
          <w:szCs w:val="24"/>
        </w:rPr>
        <w:t xml:space="preserve"> Γεωργιάδη, </w:t>
      </w:r>
      <w:r>
        <w:rPr>
          <w:rFonts w:eastAsia="Times New Roman"/>
          <w:szCs w:val="24"/>
        </w:rPr>
        <w:lastRenderedPageBreak/>
        <w:t>όλα αυτά που αλλάξαμε μόλις έφυγε ο κ. Γεωργιάδης με την κατάργηση του πεντάευρου, με την υγεία και τους ανασφάλιστους, με τις προσλήψε</w:t>
      </w:r>
      <w:r>
        <w:rPr>
          <w:rFonts w:eastAsia="Times New Roman"/>
          <w:szCs w:val="24"/>
        </w:rPr>
        <w:t>ις στα νοσοκομεία.</w:t>
      </w:r>
    </w:p>
    <w:p w14:paraId="7B21D8C0" w14:textId="77777777" w:rsidR="00B46177" w:rsidRDefault="00C46B70">
      <w:pPr>
        <w:spacing w:after="0" w:line="600" w:lineRule="auto"/>
        <w:ind w:firstLine="720"/>
        <w:jc w:val="both"/>
        <w:rPr>
          <w:rFonts w:eastAsia="Times New Roman"/>
          <w:szCs w:val="24"/>
        </w:rPr>
      </w:pPr>
      <w:r>
        <w:rPr>
          <w:rFonts w:eastAsia="Times New Roman"/>
          <w:szCs w:val="24"/>
        </w:rPr>
        <w:t>Εμείς, όμως, ξέρουμε ότι όλο αυτό το κακό παρελθόν σε συμμαχία</w:t>
      </w:r>
      <w:r>
        <w:rPr>
          <w:rFonts w:eastAsia="Times New Roman"/>
          <w:szCs w:val="24"/>
        </w:rPr>
        <w:t xml:space="preserve"> των Κυβερνήσεων σας</w:t>
      </w:r>
      <w:r>
        <w:rPr>
          <w:rFonts w:eastAsia="Times New Roman"/>
          <w:szCs w:val="24"/>
        </w:rPr>
        <w:t xml:space="preserve"> με τους καναλάρχες, με «θαλασσοδάνεια» και εξυπηρετήσεις, ταπείνωσαν και ταπείνωναν μ</w:t>
      </w:r>
      <w:r>
        <w:rPr>
          <w:rFonts w:eastAsia="Times New Roman"/>
          <w:szCs w:val="24"/>
        </w:rPr>
        <w:t>ί</w:t>
      </w:r>
      <w:r>
        <w:rPr>
          <w:rFonts w:eastAsia="Times New Roman"/>
          <w:szCs w:val="24"/>
        </w:rPr>
        <w:t>α ολόκληρη χώρα και αυτό είναι το</w:t>
      </w:r>
      <w:r>
        <w:rPr>
          <w:rFonts w:eastAsia="Times New Roman"/>
          <w:szCs w:val="24"/>
        </w:rPr>
        <w:t xml:space="preserve"> δικό μας</w:t>
      </w:r>
      <w:r>
        <w:rPr>
          <w:rFonts w:eastAsia="Times New Roman"/>
          <w:szCs w:val="24"/>
        </w:rPr>
        <w:t xml:space="preserve"> καθήκον</w:t>
      </w:r>
      <w:r>
        <w:rPr>
          <w:rFonts w:eastAsia="Times New Roman"/>
          <w:szCs w:val="24"/>
        </w:rPr>
        <w:t xml:space="preserve">, να τελειώνουμε με το παλιό, να επιστρέψει η </w:t>
      </w:r>
      <w:r>
        <w:rPr>
          <w:rFonts w:eastAsia="Times New Roman"/>
          <w:szCs w:val="24"/>
        </w:rPr>
        <w:t>δ</w:t>
      </w:r>
      <w:r>
        <w:rPr>
          <w:rFonts w:eastAsia="Times New Roman"/>
          <w:szCs w:val="24"/>
        </w:rPr>
        <w:t>ημοκρατία, το Σύνταγμα, η ισονομία και στον τηλεοπτικό χώρο.</w:t>
      </w:r>
    </w:p>
    <w:p w14:paraId="7B21D8C1"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Ολοκληρώσατε, κύριε συνάδελφε.</w:t>
      </w:r>
    </w:p>
    <w:p w14:paraId="7B21D8C2" w14:textId="77777777" w:rsidR="00B46177" w:rsidRDefault="00C46B70">
      <w:pPr>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Ευχαριστώ πολύ.</w:t>
      </w:r>
    </w:p>
    <w:p w14:paraId="7B21D8C3"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τις πτέρυγες των ΣΥΡΙΖΑ και τω</w:t>
      </w:r>
      <w:r>
        <w:rPr>
          <w:rFonts w:eastAsia="Times New Roman"/>
          <w:szCs w:val="24"/>
        </w:rPr>
        <w:t>ν ΑΝΕΛ)</w:t>
      </w:r>
    </w:p>
    <w:p w14:paraId="7B21D8C4"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συνάδελφος κ. Σπύρος Λάππας έχει τον λόγο.</w:t>
      </w:r>
    </w:p>
    <w:p w14:paraId="7B21D8C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Ευχαριστώ, κύριε Πρόεδρε. </w:t>
      </w:r>
    </w:p>
    <w:p w14:paraId="7B21D8C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ήμουν εισηγητής και στο ν.4339 και στην τροπολογία του άρθρου 2A. Τότε σε όλους τους τόνους λέγ</w:t>
      </w:r>
      <w:r>
        <w:rPr>
          <w:rFonts w:eastAsia="Times New Roman" w:cs="Times New Roman"/>
          <w:szCs w:val="24"/>
        </w:rPr>
        <w:t>αμε με ειλικρίνεια ότι η πρωτοβουλία μας αποτελεί μια θεσμική τομή στον χώρο της ενημέρωσης και αυτό όχι από κάποιο καπρίτσιο ή εμμονή μας, αλλά γιατί αποτελούσε επιτακτική πολιτική ανάγκη, ήταν κοινωνική επιταγή και πρωτοβουλία δημοκρατικού χαρακτήρα. Έπρ</w:t>
      </w:r>
      <w:r>
        <w:rPr>
          <w:rFonts w:eastAsia="Times New Roman" w:cs="Times New Roman"/>
          <w:szCs w:val="24"/>
        </w:rPr>
        <w:t xml:space="preserve">επε να καλύψει κάποιο θεσμικό κενό, το οποίο βέβαια δεν δημιουργήθηκε με καμία ευθύνη μας, αλλά με ευθύνη όλων των άλλων κυβερνήσεων επί τρεις δεκαετίες περίπου. </w:t>
      </w:r>
    </w:p>
    <w:p w14:paraId="7B21D8C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 το κενό, δυστυχώς, οι κυβερνήσεις από το 1989 μέχρι σήμερα πεισματικά και εμμονικά δεν ή</w:t>
      </w:r>
      <w:r>
        <w:rPr>
          <w:rFonts w:eastAsia="Times New Roman" w:cs="Times New Roman"/>
          <w:szCs w:val="24"/>
        </w:rPr>
        <w:t>θελαν να καλύψουν, παρά το γεγονός ότι οι αποφάσεις του Συμβουλίου της Επικρατείας μιλούσαν για ανωμαλία και έλλειψη νομιμότητας στον τηλεοπτικό χώρο.</w:t>
      </w:r>
    </w:p>
    <w:p w14:paraId="7B21D8C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Σήμερα βέβαια γίνεται </w:t>
      </w:r>
      <w:r>
        <w:rPr>
          <w:rFonts w:eastAsia="Times New Roman" w:cs="Times New Roman"/>
          <w:szCs w:val="24"/>
        </w:rPr>
        <w:t>μί</w:t>
      </w:r>
      <w:r>
        <w:rPr>
          <w:rFonts w:eastAsia="Times New Roman" w:cs="Times New Roman"/>
          <w:szCs w:val="24"/>
        </w:rPr>
        <w:t>α αντιστροφή των πραγμάτων. Επιχειρείται μ</w:t>
      </w:r>
      <w:r>
        <w:rPr>
          <w:rFonts w:eastAsia="Times New Roman" w:cs="Times New Roman"/>
          <w:szCs w:val="24"/>
        </w:rPr>
        <w:t>ί</w:t>
      </w:r>
      <w:r>
        <w:rPr>
          <w:rFonts w:eastAsia="Times New Roman" w:cs="Times New Roman"/>
          <w:szCs w:val="24"/>
        </w:rPr>
        <w:t xml:space="preserve">α δικαστική απόφαση να θεωρηθεί ότι είναι ο πυρσός της καταγγελίας, ακόμα και της ανατροπής της νόμιμα εκλεγμένης Κυβέρνησης. </w:t>
      </w:r>
    </w:p>
    <w:p w14:paraId="7B21D8C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Δεν πέφτουν οι κυβερνήσεις, κύριοι συνάδελφοι, με μ</w:t>
      </w:r>
      <w:r>
        <w:rPr>
          <w:rFonts w:eastAsia="Times New Roman" w:cs="Times New Roman"/>
          <w:szCs w:val="24"/>
        </w:rPr>
        <w:t>ί</w:t>
      </w:r>
      <w:r>
        <w:rPr>
          <w:rFonts w:eastAsia="Times New Roman" w:cs="Times New Roman"/>
          <w:szCs w:val="24"/>
        </w:rPr>
        <w:t>α δικαστική απόφαση, η οποία μάλιστα έχει μ</w:t>
      </w:r>
      <w:r>
        <w:rPr>
          <w:rFonts w:eastAsia="Times New Roman" w:cs="Times New Roman"/>
          <w:szCs w:val="24"/>
        </w:rPr>
        <w:t>ί</w:t>
      </w:r>
      <w:r>
        <w:rPr>
          <w:rFonts w:eastAsia="Times New Roman" w:cs="Times New Roman"/>
          <w:szCs w:val="24"/>
        </w:rPr>
        <w:t xml:space="preserve">α ισχυρή μειοψηφία, </w:t>
      </w:r>
      <w:r>
        <w:rPr>
          <w:rFonts w:eastAsia="Times New Roman" w:cs="Times New Roman"/>
          <w:szCs w:val="24"/>
        </w:rPr>
        <w:t>11-14</w:t>
      </w:r>
      <w:r>
        <w:rPr>
          <w:rFonts w:eastAsia="Times New Roman" w:cs="Times New Roman"/>
          <w:szCs w:val="24"/>
        </w:rPr>
        <w:t>. Ξέρετε</w:t>
      </w:r>
      <w:r>
        <w:rPr>
          <w:rFonts w:eastAsia="Times New Roman" w:cs="Times New Roman"/>
          <w:szCs w:val="24"/>
        </w:rPr>
        <w:t xml:space="preserve"> και κάτι άλλο; Στο Συμβούλιο της Επικρατείας έχουμε και άλλες είκοσι πέντε αποφάσεις ασφαλιστικών μέτρων που προηγήθηκαν, που έλεγαν ότι επιτακτικοί λόγοι δημοσίου συμφέροντος επιβάλλουν να διεκπεραιωθεί ταχύτατα η διαγωνιστική διαδικασία. </w:t>
      </w:r>
    </w:p>
    <w:p w14:paraId="7B21D8C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ψηφίσαμε</w:t>
      </w:r>
      <w:r>
        <w:rPr>
          <w:rFonts w:eastAsia="Times New Roman" w:cs="Times New Roman"/>
          <w:szCs w:val="24"/>
        </w:rPr>
        <w:t xml:space="preserve"> τον ν.4339, στον οποίο κάνετε σήμερα κριτική, αφού έχει εκδοθεί η απόφαση του Συμβουλίου της Επικρατείας. Η απόφαση του Συμβουλίου της Επικρατείας δεν αφορά τον ν.4339, κύριοι συνάδελφοι των άλλων κομμάτων. Η απόφαση του Συμβουλίου της Επικρατείας αφορά τ</w:t>
      </w:r>
      <w:r>
        <w:rPr>
          <w:rFonts w:eastAsia="Times New Roman" w:cs="Times New Roman"/>
          <w:szCs w:val="24"/>
        </w:rPr>
        <w:t>ην τροπολογία του άρθρου 2</w:t>
      </w:r>
      <w:r>
        <w:rPr>
          <w:rFonts w:eastAsia="Times New Roman" w:cs="Times New Roman"/>
          <w:szCs w:val="24"/>
          <w:lang w:val="en-US"/>
        </w:rPr>
        <w:t>A</w:t>
      </w:r>
      <w:r>
        <w:rPr>
          <w:rFonts w:eastAsia="Times New Roman" w:cs="Times New Roman"/>
          <w:szCs w:val="24"/>
        </w:rPr>
        <w:t>, δηλαδή την νομοθετική μας πρωτοβουλία της άνοιξης του 2016.</w:t>
      </w:r>
    </w:p>
    <w:p w14:paraId="7B21D8C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ν.4339 απέδιδε και κατοχύρωνε όλες τις αρμοδιότητες στο ΕΣΡ. Όμως, το ΕΣΡ, το οποίο δεν συγκροτούνταν σε τρεις απανωτές συνεδριάσεις από μ</w:t>
      </w:r>
      <w:r>
        <w:rPr>
          <w:rFonts w:eastAsia="Times New Roman" w:cs="Times New Roman"/>
          <w:szCs w:val="24"/>
        </w:rPr>
        <w:t>ί</w:t>
      </w:r>
      <w:r>
        <w:rPr>
          <w:rFonts w:eastAsia="Times New Roman" w:cs="Times New Roman"/>
          <w:szCs w:val="24"/>
        </w:rPr>
        <w:t>α πεισματική δική σας τακτ</w:t>
      </w:r>
      <w:r>
        <w:rPr>
          <w:rFonts w:eastAsia="Times New Roman" w:cs="Times New Roman"/>
          <w:szCs w:val="24"/>
        </w:rPr>
        <w:t>ική να μην συγκροτηθεί ποτέ. Έγιναν τρεις συνεδριάσεις μέχρι τη δική μας νομοθετική πρωτοβουλία την άνοιξη του 2016.</w:t>
      </w:r>
    </w:p>
    <w:p w14:paraId="7B21D8C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 συνθήκες έκτακτης ανάγκης, ή εάν θέλετε ανωτέρας βίας, αναγκαστήκαμε να πάρουμε μ</w:t>
      </w:r>
      <w:r>
        <w:rPr>
          <w:rFonts w:eastAsia="Times New Roman" w:cs="Times New Roman"/>
          <w:szCs w:val="24"/>
        </w:rPr>
        <w:t>ί</w:t>
      </w:r>
      <w:r>
        <w:rPr>
          <w:rFonts w:eastAsia="Times New Roman" w:cs="Times New Roman"/>
          <w:szCs w:val="24"/>
        </w:rPr>
        <w:t>α πρωτοβουλία. Τι έπρεπε να κάνουμε, κατά την άποψη οπ</w:t>
      </w:r>
      <w:r>
        <w:rPr>
          <w:rFonts w:eastAsia="Times New Roman" w:cs="Times New Roman"/>
          <w:szCs w:val="24"/>
        </w:rPr>
        <w:t>οιουδήποτε λογικού και έμφρονα ανθρώπου, όταν δεν συγκροτείτο το ΕΣΡ; Δεν θα έπρεπε να ενεργήσει υπεύθυνα η πολιτεία και να καλύψει το κενό που δημιουργούνταν;</w:t>
      </w:r>
    </w:p>
    <w:p w14:paraId="7B21D8C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Πώς, κατά την άποψή σας, θα υλοποιούνταν ο κρατικός άμεσος έλεγχος που έπρεπε να ασκήσει η ελλην</w:t>
      </w:r>
      <w:r>
        <w:rPr>
          <w:rFonts w:eastAsia="Times New Roman" w:cs="Times New Roman"/>
          <w:szCs w:val="24"/>
        </w:rPr>
        <w:t>ική πολιτεία, ο οποίος ορίζεται στο άρθρο 15 παρ</w:t>
      </w:r>
      <w:r>
        <w:rPr>
          <w:rFonts w:eastAsia="Times New Roman" w:cs="Times New Roman"/>
          <w:szCs w:val="24"/>
        </w:rPr>
        <w:t>άγραφος</w:t>
      </w:r>
      <w:r>
        <w:rPr>
          <w:rFonts w:eastAsia="Times New Roman" w:cs="Times New Roman"/>
          <w:szCs w:val="24"/>
        </w:rPr>
        <w:t xml:space="preserve"> 2 του Συντάγματος; Να μην ασκηθεί ποτέ; </w:t>
      </w:r>
    </w:p>
    <w:p w14:paraId="7B21D8C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επιλέξαμε ότι εφόσον δεν συγκροτείται το ΕΣΡ, θα έπρεπε να έχουμε μ</w:t>
      </w:r>
      <w:r>
        <w:rPr>
          <w:rFonts w:eastAsia="Times New Roman" w:cs="Times New Roman"/>
          <w:szCs w:val="24"/>
        </w:rPr>
        <w:t>ί</w:t>
      </w:r>
      <w:r>
        <w:rPr>
          <w:rFonts w:eastAsia="Times New Roman" w:cs="Times New Roman"/>
          <w:szCs w:val="24"/>
        </w:rPr>
        <w:t>α πρωτοβουλία. Σήμερα αποδεικνύεται ότι αυτή η νομοθετική μας πρωτοβουλία κρίνεται αν</w:t>
      </w:r>
      <w:r>
        <w:rPr>
          <w:rFonts w:eastAsia="Times New Roman" w:cs="Times New Roman"/>
          <w:szCs w:val="24"/>
        </w:rPr>
        <w:t xml:space="preserve">τισυνταγματική. Σεβόμαστε την απόφαση και σε αυτήν θα υπακούσουμε απολύτως. </w:t>
      </w:r>
    </w:p>
    <w:p w14:paraId="7B21D8C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Σήμερα η Αξιωματική Αντιπολίτευση κυρίως, ενώ θα έπρεπε να έχει μ</w:t>
      </w:r>
      <w:r>
        <w:rPr>
          <w:rFonts w:eastAsia="Times New Roman" w:cs="Times New Roman"/>
          <w:szCs w:val="24"/>
        </w:rPr>
        <w:t>ί</w:t>
      </w:r>
      <w:r>
        <w:rPr>
          <w:rFonts w:eastAsia="Times New Roman" w:cs="Times New Roman"/>
          <w:szCs w:val="24"/>
        </w:rPr>
        <w:t>α άλλη στάση, συναινετική κατά την άποψή μου, δηλώνει σε όλους τους τόνους ότι δεν είναι έτοιμη να έρθει στη συγκ</w:t>
      </w:r>
      <w:r>
        <w:rPr>
          <w:rFonts w:eastAsia="Times New Roman" w:cs="Times New Roman"/>
          <w:szCs w:val="24"/>
        </w:rPr>
        <w:t xml:space="preserve">ρότηση του </w:t>
      </w:r>
      <w:r>
        <w:rPr>
          <w:rFonts w:eastAsia="Times New Roman" w:cs="Times New Roman"/>
          <w:szCs w:val="24"/>
        </w:rPr>
        <w:lastRenderedPageBreak/>
        <w:t xml:space="preserve">Εθνικού Ραδιοτηλεοπτικού Συμβουλίου, που είναι και συνταγματική της υποχρέωση, όχι μόνο πολιτική, γιατί λέει αξιώνει την απόσυρση του νόμου Παππά. </w:t>
      </w:r>
    </w:p>
    <w:p w14:paraId="7B21D8D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Πώς είστε τόσο βέβαιοι ότι οι διατάξεις του ν.4339 έχουν κριθεί αντισυνταγματικές; Από ποιο δικασ</w:t>
      </w:r>
      <w:r>
        <w:rPr>
          <w:rFonts w:eastAsia="Times New Roman" w:cs="Times New Roman"/>
          <w:szCs w:val="24"/>
        </w:rPr>
        <w:t>τήριο και από ποια απόφαση; Μήπως υπερακοντίζετε την αντισυνταγματικότητα και θέλετε να καλυφθεί από μ</w:t>
      </w:r>
      <w:r>
        <w:rPr>
          <w:rFonts w:eastAsia="Times New Roman" w:cs="Times New Roman"/>
          <w:szCs w:val="24"/>
        </w:rPr>
        <w:t>ί</w:t>
      </w:r>
      <w:r>
        <w:rPr>
          <w:rFonts w:eastAsia="Times New Roman" w:cs="Times New Roman"/>
          <w:szCs w:val="24"/>
        </w:rPr>
        <w:t>α μόνο διάταξη και το σύνολο των διατάξεων;</w:t>
      </w:r>
    </w:p>
    <w:p w14:paraId="7B21D8D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σας πω εγώ γιατί: Γιατί κατά την άποψή σας θέλετε την κατάργηση της διαγωνιστικής διαδικασίας με δημοπρασί</w:t>
      </w:r>
      <w:r>
        <w:rPr>
          <w:rFonts w:eastAsia="Times New Roman" w:cs="Times New Roman"/>
          <w:szCs w:val="24"/>
        </w:rPr>
        <w:t>α. Δεν υπάρχει πουθενά, σε κα</w:t>
      </w:r>
      <w:r>
        <w:rPr>
          <w:rFonts w:eastAsia="Times New Roman" w:cs="Times New Roman"/>
          <w:szCs w:val="24"/>
        </w:rPr>
        <w:t>μ</w:t>
      </w:r>
      <w:r>
        <w:rPr>
          <w:rFonts w:eastAsia="Times New Roman" w:cs="Times New Roman"/>
          <w:szCs w:val="24"/>
        </w:rPr>
        <w:t xml:space="preserve">μία σκέψη, ρητορική σας και επιχειρηματολογία σας, αλλά ακόμα και στην πρόταση νόμου που κάνετε η λέξη «δημοπρασία». </w:t>
      </w:r>
    </w:p>
    <w:p w14:paraId="7B21D8D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 σημαίνει κατάργηση της διαφάνειας στον ανταγωνισμό και στο πεδίο των εργασιακών σχέσεων, σημαίνει κατάρ</w:t>
      </w:r>
      <w:r>
        <w:rPr>
          <w:rFonts w:eastAsia="Times New Roman" w:cs="Times New Roman"/>
          <w:szCs w:val="24"/>
        </w:rPr>
        <w:t>γηση των ρυθμίσεων για το μετοχικό κεφάλαιο των υποψηφίων, σημαίνει κατάργηση της ονομαστικοποίησης των μετοχών, σημαίνει κατάργηση των ασυμβίβαστων ιδιοτήτων των υποψηφίων και έρευνας του πόθεν έσχες των υποψηφίων. Επίσης, σημαίνει κατάργηση των θετικών π</w:t>
      </w:r>
      <w:r>
        <w:rPr>
          <w:rFonts w:eastAsia="Times New Roman" w:cs="Times New Roman"/>
          <w:szCs w:val="24"/>
        </w:rPr>
        <w:t xml:space="preserve">ροϋποθέσεων </w:t>
      </w:r>
      <w:r>
        <w:rPr>
          <w:rFonts w:eastAsia="Times New Roman" w:cs="Times New Roman"/>
          <w:szCs w:val="24"/>
        </w:rPr>
        <w:lastRenderedPageBreak/>
        <w:t>σε τεχνολογικό εξοπλισμό και κτηριακές υποδομές για τους υποψηφίους, όπως και το ελάχιστο όριο των εργαζομένων που έχουμε θεσπίσει, τουλάχιστον για μ</w:t>
      </w:r>
      <w:r>
        <w:rPr>
          <w:rFonts w:eastAsia="Times New Roman" w:cs="Times New Roman"/>
          <w:szCs w:val="24"/>
        </w:rPr>
        <w:t>ί</w:t>
      </w:r>
      <w:r>
        <w:rPr>
          <w:rFonts w:eastAsia="Times New Roman" w:cs="Times New Roman"/>
          <w:szCs w:val="24"/>
        </w:rPr>
        <w:t xml:space="preserve">α κατηγορία που αφορά και στην απόφαση του Συμβουλίου της Επικρατείας, τα τετρακόσια άτομα. </w:t>
      </w:r>
    </w:p>
    <w:p w14:paraId="7B21D8D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ρέπει να σας πω ότι οι συνδικαλιστικές οργανώσεις των εργαζομένων είπαν ότι το 2009 υπήρχαν τέσσερις χιλιάδες εργαζόμενοι. Σήμερα είναι χίλιοι εννιακόσιοι με δύο χιλιάδες. Σοβαρά μιλάτε όταν λέτε ότι ο δικός μας νόμος επηρέασε τον αριθμό των εργαζομένων; </w:t>
      </w:r>
      <w:r>
        <w:rPr>
          <w:rFonts w:eastAsia="Times New Roman" w:cs="Times New Roman"/>
          <w:szCs w:val="24"/>
        </w:rPr>
        <w:t>Μ</w:t>
      </w:r>
      <w:r>
        <w:rPr>
          <w:rFonts w:eastAsia="Times New Roman" w:cs="Times New Roman"/>
          <w:szCs w:val="24"/>
        </w:rPr>
        <w:t xml:space="preserve">ε ποιες συνθήκες εργάζονται σήμερα οι χίλιοι εννιακόσιοι με δύο χιλιάδες εργαζόμενοι; Με συνθήκες γαλέρας αποδεδειγμένα. </w:t>
      </w:r>
    </w:p>
    <w:p w14:paraId="7B21D8D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Δύο πράγματα, λοιπόν, δεν μπορείτε να περιλάβετε στην επιχειρηματολογία σας: Τη δημοπρασία, ως τρόπο διαγωνιστικής διαδικασίας</w:t>
      </w:r>
      <w:r w:rsidRPr="00185652">
        <w:rPr>
          <w:rFonts w:eastAsia="Times New Roman" w:cs="Times New Roman"/>
          <w:szCs w:val="24"/>
        </w:rPr>
        <w:t>,</w:t>
      </w:r>
      <w:r>
        <w:rPr>
          <w:rFonts w:eastAsia="Times New Roman" w:cs="Times New Roman"/>
          <w:szCs w:val="24"/>
        </w:rPr>
        <w:t xml:space="preserve"> και το</w:t>
      </w:r>
      <w:r>
        <w:rPr>
          <w:rFonts w:eastAsia="Times New Roman" w:cs="Times New Roman"/>
          <w:szCs w:val="24"/>
        </w:rPr>
        <w:t xml:space="preserve"> θέμα των εργασιακών σχέσεων, όπου θα υπάρχει και ελάχιστος αριθμός και νομιμότητα απασχόλησης και κατώτατος μισθός. Σε αυτό διαφέρουμε απολύτως. </w:t>
      </w:r>
    </w:p>
    <w:p w14:paraId="7B21D8D5"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άλλο πράγμα: Σας είπα ότι το να λέει κανείς πως πρόκειται για ήττα εκτιμώντας μία δικαστική απόφαση, δεν </w:t>
      </w:r>
      <w:r>
        <w:rPr>
          <w:rFonts w:eastAsia="Times New Roman" w:cs="Times New Roman"/>
          <w:szCs w:val="24"/>
        </w:rPr>
        <w:t xml:space="preserve">είναι -όχι μόνο πολιτικά, εγώ θα έλεγα και από άποψη δημοκρατικού πολιτεύματος και κράτους δικαίου- σωστό. </w:t>
      </w:r>
    </w:p>
    <w:p w14:paraId="7B21D8D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B21D8D7"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B21D8D8"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Ελέχθη από έναν ομιλητή δήθεν ότι η απόφασή μας, το άρθρο 2Α, προσβάλλει και το ενωσιακό δίκαιο. </w:t>
      </w:r>
    </w:p>
    <w:p w14:paraId="7B21D8D9" w14:textId="77777777" w:rsidR="00B46177" w:rsidRDefault="00C46B70">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Καταθέτω στα Πρακτικά την απάντηση που έδωσε ο Έντιγκερ, τότε αρμόδιος για τα μέσα ενημέρωσης, όπου είπε δύο πράγματα: Πρώτον, ότι η διαγωνιστική διαδικασία -</w:t>
      </w:r>
      <w:r>
        <w:rPr>
          <w:rFonts w:eastAsia="Times New Roman" w:cs="Times New Roman"/>
          <w:szCs w:val="24"/>
        </w:rPr>
        <w:t xml:space="preserve">και τονίζω τη φράση «διαγωνιστική διαδικασία»- είναι υποχρέωση που απορρέει από το Σύμφωνο Σταθερότητας του </w:t>
      </w:r>
      <w:r>
        <w:rPr>
          <w:rFonts w:eastAsia="Times New Roman" w:cs="Times New Roman"/>
          <w:szCs w:val="24"/>
          <w:lang w:val="en-US"/>
        </w:rPr>
        <w:t>ESM</w:t>
      </w:r>
      <w:r>
        <w:rPr>
          <w:rFonts w:eastAsia="Times New Roman" w:cs="Times New Roman"/>
          <w:szCs w:val="24"/>
        </w:rPr>
        <w:t xml:space="preserve"> και δεύτερον, ότι όσον αφορά το θέμα της ρύθμισης του τηλεοπτικού τοπίου, δεν αποτελεί ενωσιακή υποχρέωση διότι δεν έχει ρυθμιστεί κοινά για όλε</w:t>
      </w:r>
      <w:r>
        <w:rPr>
          <w:rFonts w:eastAsia="Times New Roman" w:cs="Times New Roman"/>
          <w:szCs w:val="24"/>
        </w:rPr>
        <w:t xml:space="preserve">ς τις χώρες της </w:t>
      </w:r>
      <w:r>
        <w:rPr>
          <w:rFonts w:eastAsia="Times New Roman"/>
          <w:szCs w:val="24"/>
        </w:rPr>
        <w:t>Ευρωπαϊκής Ένωσης.</w:t>
      </w:r>
    </w:p>
    <w:p w14:paraId="7B21D8D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Σπυρίδων</w:t>
      </w:r>
      <w:r>
        <w:rPr>
          <w:rFonts w:eastAsia="Times New Roman" w:cs="Times New Roman"/>
          <w:szCs w:val="24"/>
        </w:rPr>
        <w:t>ας</w:t>
      </w:r>
      <w:r>
        <w:rPr>
          <w:rFonts w:eastAsia="Times New Roman" w:cs="Times New Roman"/>
          <w:szCs w:val="24"/>
        </w:rPr>
        <w:t xml:space="preserve"> Λάππας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B21D8D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πω και κάτι ακόμα: Ειπώθηκε ότι το ΕΣΡ το κατήργησε ο ΣΥΡΙΖΑ. Κύριοι συνάδελφοι, από το 2013 και μετά και το 2014 -θα δώσω τώρα στα Πρακτικά δύο αποφάσεις- το ΕΣΡ δεν είχε νόμιμη συγκρότηση. Όταν αναλάβαμε τη διακυβέρνηση της χώρας, τον Ιανουάριο τ</w:t>
      </w:r>
      <w:r>
        <w:rPr>
          <w:rFonts w:eastAsia="Times New Roman" w:cs="Times New Roman"/>
          <w:szCs w:val="24"/>
        </w:rPr>
        <w:t>ου 2015, δηλαδή, το ΕΣΡ δεν είχε νόμιμη συγκρότηση. Ξέρετε γιατί; Διότι οι διατάξεις για την παράταση για μία ακόμα τετραετία με το άρθρο 57 του νόμου τάδε -ξέρει ο κ. Κεδίκογλου- κρίθηκαν, με απανωτές αποφάσεις του Συμβουλίου της Επικρατείας, ότι ήταν αντ</w:t>
      </w:r>
      <w:r>
        <w:rPr>
          <w:rFonts w:eastAsia="Times New Roman" w:cs="Times New Roman"/>
          <w:szCs w:val="24"/>
        </w:rPr>
        <w:t xml:space="preserve">ισυνταγματικού χαρακτήρα. Δεν επιτρέπεται παράταση ολόκληρης θητείας ούτε καν κλάσματος θητείας, είπε το ΕΣΡ. </w:t>
      </w:r>
    </w:p>
    <w:p w14:paraId="7B21D8D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Κεδίκογλου, είναι δύο αποφάσεις, τις προσκομίζω. Πάρτε αντίτυπα να πληροφορηθείτε. </w:t>
      </w:r>
    </w:p>
    <w:p w14:paraId="7B21D8D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Σπυρίδων</w:t>
      </w:r>
      <w:r>
        <w:rPr>
          <w:rFonts w:eastAsia="Times New Roman" w:cs="Times New Roman"/>
          <w:szCs w:val="24"/>
        </w:rPr>
        <w:t>ας</w:t>
      </w:r>
      <w:r>
        <w:rPr>
          <w:rFonts w:eastAsia="Times New Roman" w:cs="Times New Roman"/>
          <w:szCs w:val="24"/>
        </w:rPr>
        <w:t xml:space="preserve"> Λάππας καταθ</w:t>
      </w:r>
      <w:r>
        <w:rPr>
          <w:rFonts w:eastAsia="Times New Roman" w:cs="Times New Roman"/>
          <w:szCs w:val="24"/>
        </w:rPr>
        <w:t xml:space="preserve">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B21D8D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εν</w:t>
      </w:r>
      <w:r>
        <w:rPr>
          <w:rFonts w:eastAsia="Times New Roman" w:cs="Times New Roman"/>
          <w:szCs w:val="24"/>
        </w:rPr>
        <w:t xml:space="preserve"> </w:t>
      </w:r>
      <w:r>
        <w:rPr>
          <w:rFonts w:eastAsia="Times New Roman" w:cs="Times New Roman"/>
          <w:szCs w:val="24"/>
        </w:rPr>
        <w:t>όψει όλων αυτών, εγώ σας ενημερώνω ότι πριν από λίγο υπέγραψα μ</w:t>
      </w:r>
      <w:r>
        <w:rPr>
          <w:rFonts w:eastAsia="Times New Roman" w:cs="Times New Roman"/>
          <w:szCs w:val="24"/>
        </w:rPr>
        <w:t>ί</w:t>
      </w:r>
      <w:r>
        <w:rPr>
          <w:rFonts w:eastAsia="Times New Roman" w:cs="Times New Roman"/>
          <w:szCs w:val="24"/>
        </w:rPr>
        <w:t>α βουλευτική τροπολογία, όπ</w:t>
      </w:r>
      <w:r>
        <w:rPr>
          <w:rFonts w:eastAsia="Times New Roman" w:cs="Times New Roman"/>
          <w:szCs w:val="24"/>
        </w:rPr>
        <w:t xml:space="preserve">ου επεκτείνουμε τη «σύμφωνη γνώμη» του ΕΣΡ όχι μόνο για το θέμα του αριθμού των μελών, αλλά και της τιμής εκκίνησης, πράγμα που σημαίνει ότι ο αρμόδιος Υπουργός χωρίς τη σύμφωνη γνώμη του ΕΣΡ δεν μπορεί να ορίσει καμμία τιμή εκκίνησης. </w:t>
      </w:r>
    </w:p>
    <w:p w14:paraId="7B21D8DF"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 xml:space="preserve">ν Λυκούδης): </w:t>
      </w:r>
      <w:r>
        <w:rPr>
          <w:rFonts w:eastAsia="Times New Roman" w:cs="Times New Roman"/>
          <w:szCs w:val="24"/>
        </w:rPr>
        <w:t xml:space="preserve">Μάλιστα. Εντάξει, κύριε συνάδελφε. </w:t>
      </w:r>
    </w:p>
    <w:p w14:paraId="7B21D8E0"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μας το πει και ο Υπουργός για να γραφτεί. </w:t>
      </w:r>
    </w:p>
    <w:p w14:paraId="7B21D8E1"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Γίνεται δεκτό, κύριε Λοβέρδο. Συμφωνούμε σε αυτό, λοιπόν. </w:t>
      </w:r>
    </w:p>
    <w:p w14:paraId="7B21D8E2"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Ελπίζουμε να την κάνει δεκτή ο κύ</w:t>
      </w:r>
      <w:r>
        <w:rPr>
          <w:rFonts w:eastAsia="Times New Roman" w:cs="Times New Roman"/>
          <w:szCs w:val="24"/>
        </w:rPr>
        <w:t xml:space="preserve">ριος Υπουργός. </w:t>
      </w:r>
    </w:p>
    <w:p w14:paraId="7B21D8E3"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Θα απαντήσει ο κύριος Υπουργός για το αν την κάνει δεκτή.</w:t>
      </w:r>
    </w:p>
    <w:p w14:paraId="7B21D8E4"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Γίνεται δεκτή, κύριε Υπουργέ; </w:t>
      </w:r>
    </w:p>
    <w:p w14:paraId="7B21D8E5"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Ναι, κύριε Πρόεδρε. </w:t>
      </w:r>
    </w:p>
    <w:p w14:paraId="7B21D8E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 κύριο</w:t>
      </w:r>
      <w:r>
        <w:rPr>
          <w:rFonts w:eastAsia="Times New Roman" w:cs="Times New Roman"/>
          <w:szCs w:val="24"/>
        </w:rPr>
        <w:t xml:space="preserve">ς Υπουργός την κάνει δεκτή την τροπολογία. </w:t>
      </w:r>
    </w:p>
    <w:p w14:paraId="7B21D8E7"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Άρα δεν έχουμε τίποτα από το άρθρο 2 που να γίνεται με αποκλειστική απόφαση ή αρμοδιότητα του αρμόδιου Υπουργού. Προηγείται η σύμφωνη και αποκλειστική γνώμη του ΕΣΡ. </w:t>
      </w:r>
    </w:p>
    <w:p w14:paraId="7B21D8E8"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Πρόεδρε, θα ήθελα να</w:t>
      </w:r>
      <w:r>
        <w:rPr>
          <w:rFonts w:eastAsia="Times New Roman" w:cs="Times New Roman"/>
          <w:szCs w:val="24"/>
        </w:rPr>
        <w:t xml:space="preserve"> κλείσω, εξηγώντας γιατί σήμερα λέμε ότι «αναστέλλεται» και όχι «καταργείται». Και θα μιλήσω κυρίως στα ώτα των νομικών. Ξέρετε πολύ καλά ότι μια διοικητική πράξη για να μην έχει καμμία ισχύ, πρέπει να υπάρχει συγκεκριμένη απόφαση που να μας έχει επιδοθεί </w:t>
      </w:r>
      <w:r>
        <w:rPr>
          <w:rFonts w:eastAsia="Times New Roman" w:cs="Times New Roman"/>
          <w:szCs w:val="24"/>
        </w:rPr>
        <w:t xml:space="preserve">και να ορίζεται συγκεκριμένα τι είναι αυτό που αναστέλλεται ή καταργείται. </w:t>
      </w:r>
    </w:p>
    <w:p w14:paraId="7B21D8E9"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Ανοίξτε μια παρένθεση: Εκ του περισσού γίνεται αυτή η ρύθμιση. Συμφωνώ απολύτως με κάποιους που το είπαν. Κλείνει η παρένθεση.</w:t>
      </w:r>
    </w:p>
    <w:p w14:paraId="7B21D8EA"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Εάν σήμερα λέγαμε «καταργείται η διάταξη», θα ήμασταν</w:t>
      </w:r>
      <w:r>
        <w:rPr>
          <w:rFonts w:eastAsia="Times New Roman" w:cs="Times New Roman"/>
          <w:szCs w:val="24"/>
        </w:rPr>
        <w:t xml:space="preserve"> υποχρεωμένοι να αναπτύξουμε ως επιχειρηματολογία το σκεπτικό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οποίο δεν το έχουμε στα χέρια μας. </w:t>
      </w:r>
    </w:p>
    <w:p w14:paraId="7B21D8EB"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σας αρκεί η δήλωση όλων μας -και των αρμόδιων Υπουργών και των Βουλευτών- ότι η κατάργηση είναι αφ’ εαυτής; Απλώς σήμερα λέμε «αναστέλλεται</w:t>
      </w:r>
      <w:r>
        <w:rPr>
          <w:rFonts w:eastAsia="Times New Roman" w:cs="Times New Roman"/>
          <w:szCs w:val="24"/>
        </w:rPr>
        <w:t>», για να έχουμε την απόφαση στα χέρια μας, ούτως ώστε κάνοντας στην αιτιολογική έκθεση την κατάργηση ή την αντικατάσταση με μια άλλη νομική διάταξη, να περιλάβουμε αποκλειστικά το σκεπτικό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έτσι  που να είμαστε ακριβείς και συνεπείς. Και αυτό γίνεται ακριβώς ως προληπτικού χαρακτήρα πράξη που επιβάλλεται από το άρθρο 95, παράγραφος 5 του Συντάγματος. </w:t>
      </w:r>
    </w:p>
    <w:p w14:paraId="7B21D8EC"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Κατανοητό, κύριε συνάδελφε και επιχειρηματολογημένο. </w:t>
      </w:r>
    </w:p>
    <w:p w14:paraId="7B21D8ED"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Κλείνω, κύριε Πρόεδρε και αντιπαρέρχομαι τη φρασεολογία και την κατηγορία κάποιων συναδέλφων της </w:t>
      </w:r>
      <w:r>
        <w:rPr>
          <w:rFonts w:eastAsia="Times New Roman" w:cs="Times New Roman"/>
          <w:szCs w:val="24"/>
        </w:rPr>
        <w:t>Α</w:t>
      </w:r>
      <w:r>
        <w:rPr>
          <w:rFonts w:eastAsia="Times New Roman" w:cs="Times New Roman"/>
          <w:szCs w:val="24"/>
        </w:rPr>
        <w:t xml:space="preserve">ντιπολίτευσης ότι ο ΣΥΡΙΖΑ επιδεικνύει καθεστωτική αντίληψη. Αλίμονο </w:t>
      </w:r>
      <w:r>
        <w:rPr>
          <w:rFonts w:eastAsia="Times New Roman" w:cs="Times New Roman"/>
          <w:szCs w:val="24"/>
        </w:rPr>
        <w:lastRenderedPageBreak/>
        <w:t xml:space="preserve">αν επιδεικνύαμε εμείς τέτοια αντίληψη, όταν για μερικούς η </w:t>
      </w:r>
      <w:r>
        <w:rPr>
          <w:rFonts w:eastAsia="Times New Roman" w:cs="Times New Roman"/>
          <w:szCs w:val="24"/>
        </w:rPr>
        <w:t>δ</w:t>
      </w:r>
      <w:r>
        <w:rPr>
          <w:rFonts w:eastAsia="Times New Roman" w:cs="Times New Roman"/>
          <w:szCs w:val="24"/>
        </w:rPr>
        <w:t>ημοκρατία είνα</w:t>
      </w:r>
      <w:r>
        <w:rPr>
          <w:rFonts w:eastAsia="Times New Roman" w:cs="Times New Roman"/>
          <w:szCs w:val="24"/>
        </w:rPr>
        <w:t>ι πάρα πολύ στενή και χωράει μόνο τους ίδιους και τους φίλους τους!</w:t>
      </w:r>
    </w:p>
    <w:p w14:paraId="7B21D8EE"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B21D8EF" w14:textId="77777777" w:rsidR="00B46177" w:rsidRDefault="00C46B70">
      <w:pPr>
        <w:tabs>
          <w:tab w:val="left" w:pos="2738"/>
          <w:tab w:val="center" w:pos="4753"/>
          <w:tab w:val="left" w:pos="5723"/>
        </w:tabs>
        <w:spacing w:after="0"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7B21D8F0"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7B21D8F1"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Υπουργός κ. Παππάς έχει τον λόγο. </w:t>
      </w:r>
    </w:p>
    <w:p w14:paraId="7B21D8F2"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Μόνο ένα λεπτό θα μιλήσω, κύριε Πρόεδρε. </w:t>
      </w:r>
    </w:p>
    <w:p w14:paraId="7B21D8F3" w14:textId="77777777" w:rsidR="00B46177" w:rsidRDefault="00C46B70">
      <w:pPr>
        <w:spacing w:after="0" w:line="600" w:lineRule="auto"/>
        <w:ind w:firstLine="720"/>
        <w:jc w:val="both"/>
        <w:rPr>
          <w:rFonts w:eastAsia="Times New Roman"/>
          <w:szCs w:val="24"/>
        </w:rPr>
      </w:pPr>
      <w:r>
        <w:rPr>
          <w:rFonts w:eastAsia="Times New Roman"/>
          <w:szCs w:val="24"/>
        </w:rPr>
        <w:t xml:space="preserve">Είναι προφανές ότι η τροπολογία γίνεται δεκτή. Καλώ τα κόμματα της </w:t>
      </w:r>
      <w:r>
        <w:rPr>
          <w:rFonts w:eastAsia="Times New Roman"/>
          <w:szCs w:val="24"/>
        </w:rPr>
        <w:t>Α</w:t>
      </w:r>
      <w:r>
        <w:rPr>
          <w:rFonts w:eastAsia="Times New Roman"/>
          <w:szCs w:val="24"/>
        </w:rPr>
        <w:t>ντιπολίτευσης να αντιληφθούν την αποδοχή αυτής της τροπολογίας ως ακόμα ένα βήμα για τη σύνεση, τη σύνθεση</w:t>
      </w:r>
      <w:r>
        <w:rPr>
          <w:rFonts w:eastAsia="Times New Roman"/>
          <w:szCs w:val="24"/>
        </w:rPr>
        <w:t xml:space="preserve"> και τη συναίνεση. </w:t>
      </w:r>
    </w:p>
    <w:p w14:paraId="7B21D8F4" w14:textId="77777777" w:rsidR="00B46177" w:rsidRDefault="00C46B70">
      <w:pPr>
        <w:spacing w:after="0" w:line="600" w:lineRule="auto"/>
        <w:ind w:firstLine="720"/>
        <w:jc w:val="both"/>
        <w:rPr>
          <w:rFonts w:eastAsia="Times New Roman"/>
          <w:szCs w:val="24"/>
        </w:rPr>
      </w:pPr>
      <w:r>
        <w:rPr>
          <w:rFonts w:eastAsia="Times New Roman"/>
          <w:szCs w:val="24"/>
        </w:rPr>
        <w:t xml:space="preserve">Θα ήθελα απλώς να πω το εξής: Όταν συζητούσαμε τον ν.4339, ζητήθηκε και η γνώμη του εναπομείναντος τότε Εθνικού Συμβουλίου Ραδιοτηλεόρασης -των μελών που είχαν μείνει, διότι πολλά είχαν </w:t>
      </w:r>
      <w:r>
        <w:rPr>
          <w:rFonts w:eastAsia="Times New Roman"/>
          <w:szCs w:val="24"/>
        </w:rPr>
        <w:lastRenderedPageBreak/>
        <w:t>αποχωρήσει- για αυτόν τον νόμο. Για πολλές από τις</w:t>
      </w:r>
      <w:r>
        <w:rPr>
          <w:rFonts w:eastAsia="Times New Roman"/>
          <w:szCs w:val="24"/>
        </w:rPr>
        <w:t xml:space="preserve"> ρυθμίσεις αυτοί οι άνθρωποι διατύπωσαν επισήμως τη γνώμη στην αρμόδια </w:t>
      </w:r>
      <w:r>
        <w:rPr>
          <w:rFonts w:eastAsia="Times New Roman"/>
          <w:szCs w:val="24"/>
        </w:rPr>
        <w:t>ε</w:t>
      </w:r>
      <w:r>
        <w:rPr>
          <w:rFonts w:eastAsia="Times New Roman"/>
          <w:szCs w:val="24"/>
        </w:rPr>
        <w:t>πιτροπή της Βουλής -διά επιστολής τους- ότι δεν μπορούν να αποφανθούν και για τον τεχνολογικό εξοπλισμό και για τις κτηριακές υποδομές και για τον τύπο των εγγυητικών επιστολών και για</w:t>
      </w:r>
      <w:r>
        <w:rPr>
          <w:rFonts w:eastAsia="Times New Roman"/>
          <w:szCs w:val="24"/>
        </w:rPr>
        <w:t xml:space="preserve"> τη βιωσιμότητα. Προσέξτε, ακόμα και αναφορά στη βιωσιμότητα γίνεται στη σχετική απόφαση από το Εθνικό Συμβούλιο Ραδιοτηλεόρασης τότε. </w:t>
      </w:r>
    </w:p>
    <w:p w14:paraId="7B21D8F5" w14:textId="77777777" w:rsidR="00B46177" w:rsidRDefault="00C46B70">
      <w:pPr>
        <w:spacing w:after="0" w:line="600" w:lineRule="auto"/>
        <w:ind w:firstLine="720"/>
        <w:jc w:val="both"/>
        <w:rPr>
          <w:rFonts w:eastAsia="Times New Roman"/>
          <w:szCs w:val="24"/>
        </w:rPr>
      </w:pPr>
      <w:r>
        <w:rPr>
          <w:rFonts w:eastAsia="Times New Roman"/>
          <w:szCs w:val="24"/>
        </w:rPr>
        <w:t>Άρα, θέλω να χαιρετίσω την πορεία της συζήτησης εκτός από μία, δύο παρεκτροπές -κατά τη γνώμη μου- διότι βλέπω ότι υπάρχ</w:t>
      </w:r>
      <w:r>
        <w:rPr>
          <w:rFonts w:eastAsia="Times New Roman"/>
          <w:szCs w:val="24"/>
        </w:rPr>
        <w:t xml:space="preserve">ουν χαμηλοί τόνοι. Νομίζω ότι πραγματικά μπορούμε να την ολοκληρώσουμε σήμερα και να πάμε καλή τη πίστει στην επόμενη συνεδρίαση της Διάσκεψης των Προέδρων, όπου πρέπει να ολοκληρωθεί αυτό το αναγκαίο βήμα. </w:t>
      </w:r>
    </w:p>
    <w:p w14:paraId="7B21D8F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w:t>
      </w:r>
      <w:r>
        <w:rPr>
          <w:rFonts w:eastAsia="Times New Roman" w:cs="Times New Roman"/>
          <w:szCs w:val="24"/>
        </w:rPr>
        <w:t xml:space="preserve"> Υπουργέ. </w:t>
      </w:r>
      <w:r>
        <w:rPr>
          <w:rFonts w:eastAsia="Times New Roman"/>
          <w:szCs w:val="24"/>
        </w:rPr>
        <w:t xml:space="preserve"> </w:t>
      </w:r>
      <w:r>
        <w:rPr>
          <w:rFonts w:eastAsia="Times New Roman" w:cs="Times New Roman"/>
          <w:szCs w:val="24"/>
        </w:rPr>
        <w:t xml:space="preserve">  </w:t>
      </w:r>
    </w:p>
    <w:p w14:paraId="7B21D8F7"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θα ήθελα τον λόγο για μία διευκρίνιση.</w:t>
      </w:r>
    </w:p>
    <w:p w14:paraId="7B21D8F8"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ΣΙΜΟΣ ΚΕΔΙΚΟΓΛΟΥ:</w:t>
      </w:r>
      <w:r>
        <w:rPr>
          <w:rFonts w:eastAsia="Times New Roman"/>
          <w:szCs w:val="24"/>
        </w:rPr>
        <w:t xml:space="preserve"> Κύριε Πρόεδρε, θα ήθελα τον λόγο, γιατί έγιναν δύο αναφορές στο πρόσωπό μου.</w:t>
      </w:r>
    </w:p>
    <w:p w14:paraId="7B21D8F9"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Με συγχωρείτε, κύριοι συνάδελφοι, να μην </w:t>
      </w:r>
      <w:r>
        <w:rPr>
          <w:rFonts w:eastAsia="Times New Roman"/>
          <w:szCs w:val="24"/>
        </w:rPr>
        <w:t>ανοίξουμε έναν κύκλο τώρα επειδή έκανε μία παρέμβαση ο Υπουργός.</w:t>
      </w:r>
    </w:p>
    <w:p w14:paraId="7B21D8FA"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Κύριε Πρόεδρε, εγώ ζητώ τον λόγο για θέμα που αφορά το πρόσωπό μου.</w:t>
      </w:r>
    </w:p>
    <w:p w14:paraId="7B21D8FB"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Επί προσωπικού;</w:t>
      </w:r>
    </w:p>
    <w:p w14:paraId="7B21D8FC"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Επί προσωπικού, κύριε Πρόεδρε.</w:t>
      </w:r>
    </w:p>
    <w:p w14:paraId="7B21D8FD" w14:textId="77777777" w:rsidR="00B46177" w:rsidRDefault="00C46B70">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(Σπυρίδων Λυκούδης): </w:t>
      </w:r>
      <w:r>
        <w:rPr>
          <w:rFonts w:eastAsia="Times New Roman"/>
          <w:szCs w:val="24"/>
        </w:rPr>
        <w:t>Μισό λεπτό, κύριε συνάδελφε, με συγχωρείτε.</w:t>
      </w:r>
    </w:p>
    <w:p w14:paraId="7B21D8FE" w14:textId="77777777" w:rsidR="00B46177" w:rsidRDefault="00C46B70">
      <w:pPr>
        <w:spacing w:after="0" w:line="600" w:lineRule="auto"/>
        <w:ind w:firstLine="720"/>
        <w:jc w:val="both"/>
        <w:rPr>
          <w:rFonts w:eastAsia="Times New Roman"/>
          <w:szCs w:val="24"/>
        </w:rPr>
      </w:pPr>
      <w:r>
        <w:rPr>
          <w:rFonts w:eastAsia="Times New Roman"/>
          <w:szCs w:val="24"/>
        </w:rPr>
        <w:t>Κύριε Λοβέρδο, εσείς;</w:t>
      </w:r>
    </w:p>
    <w:p w14:paraId="7B21D8FF"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Μία διευκρίνιση επί της τροπολογίας, κύριε Πρόεδρε, για τον Υπουργό.</w:t>
      </w:r>
    </w:p>
    <w:p w14:paraId="7B21D900"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Είναι για την τροπολογία, κύριε Κεδίκογλου, οπό</w:t>
      </w:r>
      <w:r>
        <w:rPr>
          <w:rFonts w:eastAsia="Times New Roman"/>
          <w:szCs w:val="24"/>
        </w:rPr>
        <w:t>τε περιμένετε.</w:t>
      </w:r>
    </w:p>
    <w:p w14:paraId="7B21D901" w14:textId="77777777" w:rsidR="00B46177" w:rsidRDefault="00C46B70">
      <w:pPr>
        <w:spacing w:after="0" w:line="600" w:lineRule="auto"/>
        <w:ind w:firstLine="720"/>
        <w:jc w:val="both"/>
        <w:rPr>
          <w:rFonts w:eastAsia="Times New Roman"/>
          <w:szCs w:val="24"/>
        </w:rPr>
      </w:pPr>
      <w:r>
        <w:rPr>
          <w:rFonts w:eastAsia="Times New Roman"/>
          <w:szCs w:val="24"/>
        </w:rPr>
        <w:t>Ορίστε, κύριε Λοβέρδο, έχετε τον λόγο.</w:t>
      </w:r>
    </w:p>
    <w:p w14:paraId="7B21D902"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Είναι αυτό που είπα στην τοποθέτησή μου. Δεν ξέρω γιατί αναγκαστήκατε να βάλετε τον κ. Λάππα να το πει. Σας το είπε η </w:t>
      </w:r>
      <w:r>
        <w:rPr>
          <w:rFonts w:eastAsia="Times New Roman"/>
          <w:szCs w:val="24"/>
        </w:rPr>
        <w:t>Α</w:t>
      </w:r>
      <w:r>
        <w:rPr>
          <w:rFonts w:eastAsia="Times New Roman"/>
          <w:szCs w:val="24"/>
        </w:rPr>
        <w:t xml:space="preserve">ντιπολίτευση στην τοποθέτηση του Κοινοβουλευτικού Εκπροσώπου της </w:t>
      </w:r>
      <w:r>
        <w:rPr>
          <w:rFonts w:eastAsia="Times New Roman"/>
          <w:szCs w:val="24"/>
        </w:rPr>
        <w:t>Δημοκρατικής Συμπαράταξης.</w:t>
      </w:r>
    </w:p>
    <w:p w14:paraId="7B21D903" w14:textId="77777777" w:rsidR="00B46177" w:rsidRDefault="00C46B70">
      <w:pPr>
        <w:spacing w:after="0" w:line="600" w:lineRule="auto"/>
        <w:ind w:firstLine="720"/>
        <w:jc w:val="both"/>
        <w:rPr>
          <w:rFonts w:eastAsia="Times New Roman"/>
          <w:szCs w:val="24"/>
        </w:rPr>
      </w:pPr>
      <w:r>
        <w:rPr>
          <w:rFonts w:eastAsia="Times New Roman"/>
          <w:szCs w:val="24"/>
        </w:rPr>
        <w:t>Θέλω να σας ρωτήσω -και θα έπρεπε τουλάχιστον να το αναφέρετε για λόγους κοινοβουλευτικής τάξης- για τη διατύπωση που γίνεται στο τελευταίο εδάφιο του άρθρου 2, παράγραφος 4. Να θυμίσω, κύριε Πρόεδρε, ότι το άρθρο 2, παράγραφος 4</w:t>
      </w:r>
      <w:r>
        <w:rPr>
          <w:rFonts w:eastAsia="Times New Roman"/>
          <w:szCs w:val="24"/>
        </w:rPr>
        <w:t xml:space="preserve"> αποτέλεσε αφορμή για την ένσταση αντισυνταγματικότητας, που απασχόλησε όλο το Σώμα. Εσείς είχατε πει ότι είναι συνταγματικό, εσείς, κύριε Λάππα, προσωπικά.</w:t>
      </w:r>
    </w:p>
    <w:p w14:paraId="7B21D904"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υπάρχει λόγος να πάμε τώρα σε νέα αντιπαράθεση.</w:t>
      </w:r>
    </w:p>
    <w:p w14:paraId="7B21D905"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w:t>
      </w:r>
      <w:r>
        <w:rPr>
          <w:rFonts w:eastAsia="Times New Roman"/>
          <w:b/>
          <w:szCs w:val="24"/>
        </w:rPr>
        <w:t>ΑΣ:</w:t>
      </w:r>
      <w:r>
        <w:rPr>
          <w:rFonts w:eastAsia="Times New Roman"/>
          <w:szCs w:val="24"/>
        </w:rPr>
        <w:t xml:space="preserve"> … (</w:t>
      </w:r>
      <w:r>
        <w:rPr>
          <w:rFonts w:eastAsia="Times New Roman"/>
          <w:szCs w:val="24"/>
        </w:rPr>
        <w:t xml:space="preserve">δεν </w:t>
      </w:r>
      <w:r>
        <w:rPr>
          <w:rFonts w:eastAsia="Times New Roman"/>
          <w:szCs w:val="24"/>
        </w:rPr>
        <w:t>ακούστηκε)</w:t>
      </w:r>
    </w:p>
    <w:p w14:paraId="7B21D906"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Λάππα, δεν πειράζει. Μην πάμε τώρα…</w:t>
      </w:r>
    </w:p>
    <w:p w14:paraId="7B21D907"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 άρθρο 2, παράγραφος 4 γίνεται ως εξής: Η τιμή εκκίνησης ανά κατηγορία κ</w:t>
      </w:r>
      <w:r>
        <w:rPr>
          <w:rFonts w:eastAsia="Times New Roman"/>
          <w:szCs w:val="24"/>
        </w:rPr>
        <w:t>.</w:t>
      </w:r>
      <w:r>
        <w:rPr>
          <w:rFonts w:eastAsia="Times New Roman"/>
          <w:szCs w:val="24"/>
        </w:rPr>
        <w:t xml:space="preserve">λπ., καθορίζεται με κοινή απόφαση του Υπουργού Οικονομικών και του </w:t>
      </w:r>
      <w:r>
        <w:rPr>
          <w:rFonts w:eastAsia="Times New Roman"/>
          <w:szCs w:val="24"/>
        </w:rPr>
        <w:t>Υπουργού στον οποίο ανατίθενται εκάστοτε οι αρμοδιότητες της Γενικής Γραμματείας Ενημέρωσης και Επικοινωνίας, μετά από σύμφωνη γνώμη του ΕΣΡ. Έτσι;</w:t>
      </w:r>
    </w:p>
    <w:p w14:paraId="7B21D908"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Ναι.</w:t>
      </w:r>
    </w:p>
    <w:p w14:paraId="7B21D909"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Ναι, αυτό λέει. Ωραία. </w:t>
      </w:r>
    </w:p>
    <w:p w14:paraId="7B21D90A" w14:textId="77777777" w:rsidR="00B46177" w:rsidRDefault="00C46B70">
      <w:pPr>
        <w:spacing w:after="0" w:line="600" w:lineRule="auto"/>
        <w:ind w:firstLine="720"/>
        <w:jc w:val="both"/>
        <w:rPr>
          <w:rFonts w:eastAsia="Times New Roman"/>
          <w:szCs w:val="24"/>
        </w:rPr>
      </w:pPr>
      <w:r>
        <w:rPr>
          <w:rFonts w:eastAsia="Times New Roman"/>
          <w:szCs w:val="24"/>
        </w:rPr>
        <w:t>Έγινε δ</w:t>
      </w:r>
      <w:r>
        <w:rPr>
          <w:rFonts w:eastAsia="Times New Roman"/>
          <w:szCs w:val="24"/>
        </w:rPr>
        <w:t>εκτή η τροπολογία, κύριε Υπουργέ.</w:t>
      </w:r>
    </w:p>
    <w:p w14:paraId="7B21D90B"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 κ. Κεδίκογλου έχει τον λόγο επί προσωπικού.</w:t>
      </w:r>
    </w:p>
    <w:p w14:paraId="7B21D90C"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 xml:space="preserve">ΣΙΜΟΣ ΚΕΔΙΚΟΓΛΟΥ: </w:t>
      </w:r>
      <w:r>
        <w:rPr>
          <w:rFonts w:eastAsia="Times New Roman"/>
          <w:szCs w:val="24"/>
        </w:rPr>
        <w:t>Κύριε Πρόεδρε, για τριάντα δευτερόλεπτα. Θέλω απλώς μερικά πράγματα να μπαίνουν στη θέση τους.</w:t>
      </w:r>
    </w:p>
    <w:p w14:paraId="7B21D90D"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b/>
          <w:szCs w:val="24"/>
        </w:rPr>
        <w:t xml:space="preserve"> </w:t>
      </w:r>
      <w:r>
        <w:rPr>
          <w:rFonts w:eastAsia="Times New Roman"/>
          <w:szCs w:val="24"/>
        </w:rPr>
        <w:t>Ένα λεπτό, κύριε Κεδίκογλου, γιατί το «μερικά πράγματα» με τρόμαξε!</w:t>
      </w:r>
    </w:p>
    <w:p w14:paraId="7B21D90E"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Όχι, κύριε Πρόεδρε.</w:t>
      </w:r>
    </w:p>
    <w:p w14:paraId="7B21D90F" w14:textId="77777777" w:rsidR="00B46177" w:rsidRDefault="00C46B70">
      <w:pPr>
        <w:spacing w:after="0" w:line="600" w:lineRule="auto"/>
        <w:ind w:firstLine="720"/>
        <w:jc w:val="both"/>
        <w:rPr>
          <w:rFonts w:eastAsia="Times New Roman"/>
          <w:szCs w:val="24"/>
        </w:rPr>
      </w:pPr>
      <w:r>
        <w:rPr>
          <w:rFonts w:eastAsia="Times New Roman"/>
          <w:szCs w:val="24"/>
        </w:rPr>
        <w:t>Πρώτον, σε ό,τι αφορά τις αλλεπάλληλες παρατάσεις, αγαπητέ συνάδελφε, έγιναν γιατί αρνιόσασταν να συναινέσετε στην επιλογή νέων προσώπων για το Ραδιο</w:t>
      </w:r>
      <w:r>
        <w:rPr>
          <w:rFonts w:eastAsia="Times New Roman"/>
          <w:szCs w:val="24"/>
        </w:rPr>
        <w:t xml:space="preserve">τηλεοπτικό Συμβούλιο. </w:t>
      </w:r>
    </w:p>
    <w:p w14:paraId="7B21D910" w14:textId="77777777" w:rsidR="00B46177" w:rsidRDefault="00C46B70">
      <w:pPr>
        <w:spacing w:after="0" w:line="600" w:lineRule="auto"/>
        <w:ind w:firstLine="720"/>
        <w:jc w:val="both"/>
        <w:rPr>
          <w:rFonts w:eastAsia="Times New Roman"/>
          <w:szCs w:val="24"/>
        </w:rPr>
      </w:pPr>
      <w:r>
        <w:rPr>
          <w:rFonts w:eastAsia="Times New Roman"/>
          <w:szCs w:val="24"/>
        </w:rPr>
        <w:t>Επίσης, οι πολλαπλές αναφορές…</w:t>
      </w:r>
    </w:p>
    <w:p w14:paraId="7B21D911" w14:textId="77777777" w:rsidR="00B46177" w:rsidRDefault="00C46B70">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Το 2013 και το 2014;</w:t>
      </w:r>
    </w:p>
    <w:p w14:paraId="7B21D912"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Ναι, ναι. Και το 2013 και το 2014 από αυτό το Βήμα σας καλούσα να συναινέσετε και αρνιόσασταν.</w:t>
      </w:r>
    </w:p>
    <w:p w14:paraId="7B21D913" w14:textId="77777777" w:rsidR="00B46177" w:rsidRDefault="00C46B70">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B21D914"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 </w:t>
      </w:r>
      <w:r>
        <w:rPr>
          <w:rFonts w:eastAsia="Times New Roman"/>
          <w:szCs w:val="24"/>
        </w:rPr>
        <w:t>Διαβάστε τι λέει η απόφαση του Συμβουλίου της Επικρατείας.</w:t>
      </w:r>
    </w:p>
    <w:p w14:paraId="7B21D915"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Δεύτερον, όσον αφορά στην ερώτηση την οποία ανέφερε ο κ. Φάμελλος: Είχαμε αναλάβει μόλις δύο μήνες καθήκοντα, κύριε Φάμελλε. Πάτε να δημιουργήσετε εντυπώσεις χωρίς λόγο. </w:t>
      </w:r>
      <w:r>
        <w:rPr>
          <w:rFonts w:eastAsia="Times New Roman"/>
          <w:szCs w:val="24"/>
        </w:rPr>
        <w:t xml:space="preserve">Άλλη ερώτηση έχετε; Διότι ήμουν δύο χρόνια Υπουργός. </w:t>
      </w:r>
    </w:p>
    <w:p w14:paraId="7B21D916" w14:textId="77777777" w:rsidR="00B46177" w:rsidRDefault="00C46B70">
      <w:pPr>
        <w:spacing w:after="0" w:line="600" w:lineRule="auto"/>
        <w:ind w:firstLine="720"/>
        <w:jc w:val="both"/>
        <w:rPr>
          <w:rFonts w:eastAsia="Times New Roman"/>
          <w:szCs w:val="24"/>
        </w:rPr>
      </w:pPr>
      <w:r>
        <w:rPr>
          <w:rFonts w:eastAsia="Times New Roman"/>
          <w:szCs w:val="24"/>
        </w:rPr>
        <w:t>Τρίτον, αναφερθήκατε και εσείς στην απόφαση του Συμβουλίου της Επικρατείας το 2010. Σας συνιστώ να κοιτάξετε τι αφορούσε αυτή η απόφαση. Δεν αφορούσε τέτοια ζητήματα, σταθμούς πανελλαδικής εμβέλειας. Αφ</w:t>
      </w:r>
      <w:r>
        <w:rPr>
          <w:rFonts w:eastAsia="Times New Roman"/>
          <w:szCs w:val="24"/>
        </w:rPr>
        <w:t>ορούσε περιφερειακούς σταθμούς. Η απόφαση του Συμβουλίου της Επικρατείας ήταν επειδή είχε δοθεί άδεια αορίστου χρόνου, με μόνη τη συμμετοχή σε μία διαγωνιστική διαδικασία που δεν ολοκληρώθηκε. Αυτά γιατί πρέπει τα πράγματα να μπαίνουν στη θέση τους.</w:t>
      </w:r>
    </w:p>
    <w:p w14:paraId="7B21D917" w14:textId="77777777" w:rsidR="00B46177" w:rsidRDefault="00C46B70">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Ωραία. Έγινε κατανοητό. Ευχαριστώ.</w:t>
      </w:r>
    </w:p>
    <w:p w14:paraId="7B21D918"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Πρόεδρε, θα ήθελα τον λόγο.</w:t>
      </w:r>
    </w:p>
    <w:p w14:paraId="7B21D919"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Φάμελλε, τι έγινε τώρα;</w:t>
      </w:r>
    </w:p>
    <w:p w14:paraId="7B21D91A"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Τίποτα, κύριε Πρόεδρε, απλώς να βοηθήσω τον κ. Κεδίκογλου.</w:t>
      </w:r>
    </w:p>
    <w:p w14:paraId="7B21D91B" w14:textId="77777777" w:rsidR="00B46177" w:rsidRDefault="00C46B70">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(Σπυρίδων Λυκούδης): </w:t>
      </w:r>
      <w:r>
        <w:rPr>
          <w:rFonts w:eastAsia="Times New Roman"/>
          <w:szCs w:val="24"/>
        </w:rPr>
        <w:t>Μα, δεν θα τον βοηθήσετε γιατί θα δημιουργηθεί νέο προσωπικό.</w:t>
      </w:r>
    </w:p>
    <w:p w14:paraId="7B21D91C"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Δεν υπάρχει προσωπικό. Πρέπει, όμως, να μας απαντήσει.</w:t>
      </w:r>
    </w:p>
    <w:p w14:paraId="7B21D91D"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Είχαν γίνει δύο εκλογικές αναμετρήσεις και συμψηφίστηκαν.</w:t>
      </w:r>
    </w:p>
    <w:p w14:paraId="7B21D91E" w14:textId="77777777" w:rsidR="00B46177" w:rsidRDefault="00C46B70">
      <w:pPr>
        <w:spacing w:after="0" w:line="600" w:lineRule="auto"/>
        <w:ind w:firstLine="720"/>
        <w:jc w:val="both"/>
        <w:rPr>
          <w:rFonts w:eastAsia="Times New Roman"/>
          <w:szCs w:val="24"/>
        </w:rPr>
      </w:pPr>
      <w:r>
        <w:rPr>
          <w:rFonts w:eastAsia="Times New Roman"/>
          <w:b/>
          <w:szCs w:val="24"/>
        </w:rPr>
        <w:t>ΠΡΟΕΔΡΕΥΩΝ (Σπ</w:t>
      </w:r>
      <w:r>
        <w:rPr>
          <w:rFonts w:eastAsia="Times New Roman"/>
          <w:b/>
          <w:szCs w:val="24"/>
        </w:rPr>
        <w:t xml:space="preserve">υρίδων Λυκούδης): </w:t>
      </w:r>
      <w:r>
        <w:rPr>
          <w:rFonts w:eastAsia="Times New Roman"/>
          <w:szCs w:val="24"/>
        </w:rPr>
        <w:t>Κύριοι συνάδελφοι, διαμορφώνετε τώρα τη διαχείριση της συζήτησης;</w:t>
      </w:r>
    </w:p>
    <w:p w14:paraId="7B21D91F"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Όχι, κύριε Πρόεδρε. Εσείς.</w:t>
      </w:r>
    </w:p>
    <w:p w14:paraId="7B21D920"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Φάμελλε, με πολύ μεγάλο σεβασμό, θα απαντήσετε, θα απαντήσει ο κ. Κεδίκογλου και πάμε </w:t>
      </w:r>
      <w:r>
        <w:rPr>
          <w:rFonts w:eastAsia="Times New Roman"/>
          <w:szCs w:val="24"/>
        </w:rPr>
        <w:t>πάλι από την αρχή.</w:t>
      </w:r>
    </w:p>
    <w:p w14:paraId="7B21D921"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Κύριε Πρόεδρε, επειδή δεν θα πάρω ξανά τον λόγο. Θα ήθελα μόνο είκοσι δευτερόλεπτα.</w:t>
      </w:r>
    </w:p>
    <w:p w14:paraId="7B21D922"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Παρακαλώ.</w:t>
      </w:r>
    </w:p>
    <w:p w14:paraId="7B21D923"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Κεδίκογλου, μπορεί πράγματι να είχατε λίγο χρόνο που είχατε αναλάβε</w:t>
      </w:r>
      <w:r>
        <w:rPr>
          <w:rFonts w:eastAsia="Times New Roman"/>
          <w:szCs w:val="24"/>
        </w:rPr>
        <w:t>ι. Παρά ταύτα, εγώ θα ήθελα, απολογιστικά της θητείας σας, να μας πείτε τελικά τι εισπράξατε και αν ισχύει ή όχι ότι ο νόμος για τα τέλη τηλεοπτικών διαφημίσεων του 2010 είχε πέντε έτη συνεχή αποφάσεις μη εισπράξεως, με τελευταίο της προηγούμενης Γενικής Γ</w:t>
      </w:r>
      <w:r>
        <w:rPr>
          <w:rFonts w:eastAsia="Times New Roman"/>
          <w:szCs w:val="24"/>
        </w:rPr>
        <w:t xml:space="preserve">ραμματείας Δημοσίων Εσόδων, που εμείς για πρώτη φορά εισπράξαμε. Είχατε έναν νόμο από το 2010 και κανείς σας δεν τόλμησε, δεν είχε το πολιτικό ανάστημα, να εισπράξει τέλη τηλεοπτικών διαφημίσεων. Ναι ή όχι, κύριε Κεδίκογλου; Αυτό είναι. </w:t>
      </w:r>
    </w:p>
    <w:p w14:paraId="7B21D924"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Κύριε Πρόεδρε, θέλω να απαντήσω.</w:t>
      </w:r>
    </w:p>
    <w:p w14:paraId="7B21D925"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Κεδίκογλου, θα απαντήσετε με «ναι» ή «όχι», αλλιώς δεν γίνεται. </w:t>
      </w:r>
    </w:p>
    <w:p w14:paraId="7B21D926"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ΣΙΜΟΣ ΚΕΔΙΚΟΓΛΟΥ:</w:t>
      </w:r>
      <w:r>
        <w:rPr>
          <w:rFonts w:eastAsia="Times New Roman"/>
          <w:szCs w:val="24"/>
        </w:rPr>
        <w:t xml:space="preserve"> Κύριε Πρόεδρε, πρέπει να απαντήσω.</w:t>
      </w:r>
    </w:p>
    <w:p w14:paraId="7B21D927" w14:textId="77777777" w:rsidR="00B46177" w:rsidRDefault="00C46B70">
      <w:pPr>
        <w:spacing w:after="0" w:line="600" w:lineRule="auto"/>
        <w:ind w:firstLine="720"/>
        <w:jc w:val="both"/>
        <w:rPr>
          <w:rFonts w:eastAsia="Times New Roman"/>
          <w:szCs w:val="24"/>
        </w:rPr>
      </w:pPr>
      <w:r>
        <w:rPr>
          <w:rFonts w:eastAsia="Times New Roman"/>
          <w:szCs w:val="24"/>
        </w:rPr>
        <w:t>Είχαμε δύο εκλογικές αναμετρήσεις…</w:t>
      </w:r>
    </w:p>
    <w:p w14:paraId="7B21D928"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Θέλετε ομιλία. Δίκιο έχετε. Δεν είναι τυχαίο ότι ζήτησα από τον κ. Φάμελλο να μην πάρει τον λόγο, διότι σας ζητάει τώρα να απαντήσετε με πολιτική ομιλία για τα πεπραγμένα σας. Δεν είναι δυνατόν. </w:t>
      </w:r>
    </w:p>
    <w:p w14:paraId="7B21D929" w14:textId="77777777" w:rsidR="00B46177" w:rsidRDefault="00C46B70">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Απλώς να του υπενθυμίσω ότι το 2012 έγιναν</w:t>
      </w:r>
      <w:r>
        <w:rPr>
          <w:rFonts w:eastAsia="Times New Roman"/>
          <w:szCs w:val="24"/>
        </w:rPr>
        <w:t xml:space="preserve"> δύο εκλογές…</w:t>
      </w:r>
    </w:p>
    <w:p w14:paraId="7B21D92A"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Λεφτά πήρατε;</w:t>
      </w:r>
    </w:p>
    <w:p w14:paraId="7B21D92B" w14:textId="77777777" w:rsidR="00B46177" w:rsidRDefault="00C46B70">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…και υπάρχει, βάσει του νόμου, η υποχρέωση να καλυφθεί η αξία του τηλεοπτικού χρόνου που διατέθηκε. </w:t>
      </w:r>
    </w:p>
    <w:p w14:paraId="7B21D92C"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Λεφτά πήρατε; Εισπράξατε κάτι;</w:t>
      </w:r>
    </w:p>
    <w:p w14:paraId="7B21D92D" w14:textId="77777777" w:rsidR="00B46177" w:rsidRDefault="00C46B70">
      <w:pPr>
        <w:spacing w:after="0" w:line="600" w:lineRule="auto"/>
        <w:ind w:firstLine="720"/>
        <w:jc w:val="center"/>
        <w:rPr>
          <w:rFonts w:eastAsia="Times New Roman"/>
          <w:szCs w:val="24"/>
        </w:rPr>
      </w:pPr>
      <w:r>
        <w:rPr>
          <w:rFonts w:eastAsia="Times New Roman"/>
          <w:szCs w:val="24"/>
        </w:rPr>
        <w:t xml:space="preserve">(Θόρυβος – διαμαρτυρίες από την πτέρυγα </w:t>
      </w:r>
      <w:r>
        <w:rPr>
          <w:rFonts w:eastAsia="Times New Roman"/>
          <w:szCs w:val="24"/>
        </w:rPr>
        <w:t>του ΣΥΡΙΖΑ)</w:t>
      </w:r>
    </w:p>
    <w:p w14:paraId="7B21D92E" w14:textId="77777777" w:rsidR="00B46177" w:rsidRDefault="00C46B70">
      <w:pPr>
        <w:spacing w:after="0" w:line="600" w:lineRule="auto"/>
        <w:ind w:firstLine="720"/>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Κύριοι συνάδελφοι, σας παρακαλώ πολύ!</w:t>
      </w:r>
    </w:p>
    <w:p w14:paraId="7B21D92F" w14:textId="77777777" w:rsidR="00B46177" w:rsidRDefault="00C46B70">
      <w:pPr>
        <w:spacing w:after="0" w:line="600" w:lineRule="auto"/>
        <w:ind w:firstLine="720"/>
        <w:rPr>
          <w:rFonts w:eastAsia="Times New Roman"/>
          <w:szCs w:val="24"/>
        </w:rPr>
      </w:pPr>
      <w:r>
        <w:rPr>
          <w:rFonts w:eastAsia="Times New Roman"/>
          <w:b/>
          <w:szCs w:val="24"/>
        </w:rPr>
        <w:t>ΑΛΕΞΑΝΔΡΟΣ ΤΡΙΑΝΤΑΦΥΛΛΙΔΗΣ:</w:t>
      </w:r>
      <w:r>
        <w:rPr>
          <w:rFonts w:eastAsia="Times New Roman"/>
          <w:szCs w:val="24"/>
        </w:rPr>
        <w:t xml:space="preserve"> Τα συμψήφισαν δηλαδή.</w:t>
      </w:r>
    </w:p>
    <w:p w14:paraId="7B21D930" w14:textId="77777777" w:rsidR="00B46177" w:rsidRDefault="00C46B70">
      <w:pPr>
        <w:spacing w:after="0" w:line="600" w:lineRule="auto"/>
        <w:ind w:firstLine="720"/>
        <w:rPr>
          <w:rFonts w:eastAsia="Times New Roman"/>
          <w:szCs w:val="24"/>
        </w:rPr>
      </w:pPr>
      <w:r>
        <w:rPr>
          <w:rFonts w:eastAsia="Times New Roman"/>
          <w:b/>
          <w:szCs w:val="24"/>
        </w:rPr>
        <w:t>ΣΩΚΡΑΤΗΣ ΦΑΜΕΛΛΟΣ:</w:t>
      </w:r>
      <w:r>
        <w:rPr>
          <w:rFonts w:eastAsia="Times New Roman"/>
          <w:szCs w:val="24"/>
        </w:rPr>
        <w:t xml:space="preserve"> Τέλη τηλεοπτικών διαφημίσεων...</w:t>
      </w:r>
    </w:p>
    <w:p w14:paraId="7B21D931" w14:textId="77777777" w:rsidR="00B46177" w:rsidRDefault="00C46B70">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B21D932" w14:textId="77777777" w:rsidR="00B46177" w:rsidRDefault="00C46B70">
      <w:pPr>
        <w:spacing w:after="0" w:line="600" w:lineRule="auto"/>
        <w:ind w:firstLine="720"/>
        <w:rPr>
          <w:rFonts w:eastAsia="Times New Roman"/>
          <w:szCs w:val="24"/>
        </w:rPr>
      </w:pPr>
      <w:r>
        <w:rPr>
          <w:rFonts w:eastAsia="Times New Roman"/>
          <w:b/>
          <w:szCs w:val="24"/>
        </w:rPr>
        <w:t>ΣΙΜΟΣ ΚΕΔΙΚΟΓΛΟΥ:</w:t>
      </w:r>
      <w:r>
        <w:rPr>
          <w:rFonts w:eastAsia="Times New Roman"/>
          <w:szCs w:val="24"/>
        </w:rPr>
        <w:t xml:space="preserve"> Γνωρίζετε τον νόμο που λέει πως όταν γίνονται εκλογές, το 1,5% πηγαίνει…</w:t>
      </w:r>
    </w:p>
    <w:p w14:paraId="7B21D933" w14:textId="77777777" w:rsidR="00B46177" w:rsidRDefault="00C46B70">
      <w:pPr>
        <w:spacing w:after="0"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7B21D934" w14:textId="77777777" w:rsidR="00B46177" w:rsidRDefault="00C46B70">
      <w:pPr>
        <w:spacing w:after="0" w:line="600" w:lineRule="auto"/>
        <w:ind w:firstLine="720"/>
        <w:rPr>
          <w:rFonts w:eastAsia="Times New Roman"/>
          <w:szCs w:val="24"/>
        </w:rPr>
      </w:pPr>
      <w:r>
        <w:rPr>
          <w:rFonts w:eastAsia="Times New Roman"/>
          <w:b/>
          <w:szCs w:val="24"/>
        </w:rPr>
        <w:t xml:space="preserve">ΠΡΟΕΔΡΕΥΩΝ (Σπυρίδων Λυκούδης): </w:t>
      </w:r>
      <w:r>
        <w:rPr>
          <w:rFonts w:eastAsia="Times New Roman"/>
          <w:szCs w:val="24"/>
        </w:rPr>
        <w:t>Εσείς, κύριε Τριανταφυλλίδη, τι θέλετε; Είναι μια ωραία ατμόσφαιρα!</w:t>
      </w:r>
    </w:p>
    <w:p w14:paraId="7B21D935" w14:textId="77777777" w:rsidR="00B46177" w:rsidRDefault="00C46B70">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Δεν είχατε </w:t>
      </w:r>
      <w:r>
        <w:rPr>
          <w:rFonts w:eastAsia="Times New Roman"/>
          <w:szCs w:val="24"/>
        </w:rPr>
        <w:t>το ανάστημα να εισπράξετε φόρο τηλεοπτικών διαφημίσεων. Δεν το είχατε. Πέντε χρόνια παράταση.</w:t>
      </w:r>
    </w:p>
    <w:p w14:paraId="7B21D936"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ΣΙΜΟΣ ΚΕΔΙΚΟΓΛΟΥ:</w:t>
      </w:r>
      <w:r>
        <w:rPr>
          <w:rFonts w:eastAsia="Times New Roman"/>
          <w:szCs w:val="24"/>
        </w:rPr>
        <w:t xml:space="preserve"> Νισάφι πια!</w:t>
      </w:r>
    </w:p>
    <w:p w14:paraId="7B21D937" w14:textId="77777777" w:rsidR="00B46177" w:rsidRDefault="00C46B70">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Χρήμα έπεσε; Από το ταμείο πέρασαν;</w:t>
      </w:r>
    </w:p>
    <w:p w14:paraId="7B21D938"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Φάμελλε, την ώρα που διαμορφώνεται</w:t>
      </w:r>
      <w:r>
        <w:rPr>
          <w:rFonts w:eastAsia="Times New Roman"/>
          <w:b/>
          <w:szCs w:val="24"/>
        </w:rPr>
        <w:t xml:space="preserve"> </w:t>
      </w:r>
      <w:r>
        <w:rPr>
          <w:rFonts w:eastAsia="Times New Roman"/>
          <w:szCs w:val="24"/>
        </w:rPr>
        <w:t>έ</w:t>
      </w:r>
      <w:r>
        <w:rPr>
          <w:rFonts w:eastAsia="Times New Roman"/>
          <w:szCs w:val="24"/>
        </w:rPr>
        <w:t>να κλίμα συναίνεσης και σύγκλισης και μετά την παρέμβαση του Υπουργού κάνετε ό,τι μπορείτε για να το τινάξετε στον αέρα; Παρακαλώ δηλαδή!</w:t>
      </w:r>
    </w:p>
    <w:p w14:paraId="7B21D939" w14:textId="77777777" w:rsidR="00B46177" w:rsidRDefault="00C46B70">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Είστε και φοροφυγάδες. Ούτε παραστατικά δεν είχατε.</w:t>
      </w:r>
    </w:p>
    <w:p w14:paraId="7B21D93A"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 κ. </w:t>
      </w:r>
      <w:r>
        <w:rPr>
          <w:rFonts w:eastAsia="Times New Roman"/>
          <w:szCs w:val="24"/>
        </w:rPr>
        <w:t>Γεωργαντάς έχει τον λόγο.</w:t>
      </w:r>
    </w:p>
    <w:p w14:paraId="7B21D93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7B21D93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Νομίζω, βιάστηκαν κάποιοι εδώ μέσα να δουν κλίμα συναίνεσης. Η αλήθεια είναι ότι αυτή η συναίνεση, που ζητήθηκε από την πρώτη στιγμή από την Αξιωματική Αντιπολίτευση, δεν έτυχε ανταπό</w:t>
      </w:r>
      <w:r>
        <w:rPr>
          <w:rFonts w:eastAsia="Times New Roman" w:cs="Times New Roman"/>
          <w:szCs w:val="24"/>
        </w:rPr>
        <w:t xml:space="preserve">κρισης από την πλευρά της Κυβέρνησης. </w:t>
      </w:r>
    </w:p>
    <w:p w14:paraId="7B21D93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το εξής, επειδή ακούστηκαν διάφορα. Πράγματι, κύριοι συνάδελφοι του ΣΥΡΙΖΑ, είναι δικαίωμά σας να νομοθετείτε. Σας το έδωσε ο ελληνικός λαός. Όμως, η νομοθέτηση αυτή έχει πλαίσια, τα οποία προβλέπει κατά βά</w:t>
      </w:r>
      <w:r>
        <w:rPr>
          <w:rFonts w:eastAsia="Times New Roman" w:cs="Times New Roman"/>
          <w:szCs w:val="24"/>
        </w:rPr>
        <w:t>ση το Σύνταγμα. Μέσα σε αυτά τα πλαίσια μπορείτε να νομοθετείτε. Και, βεβαίως, η διάκριση των εξουσιών δίνει το απόλυτο δικαίωμα στο Συμβούλιο της Επικρατείας να αποφανθεί εάν ένας νόμος είναι συνταγματικός ή όχι. Τόσο απλά! Όταν πηγαίνουν στη Νομική Σχολή</w:t>
      </w:r>
      <w:r>
        <w:rPr>
          <w:rFonts w:eastAsia="Times New Roman" w:cs="Times New Roman"/>
          <w:szCs w:val="24"/>
        </w:rPr>
        <w:t xml:space="preserve">, πρέπει αυτό να το μαθαίνουν την πρώτη μέρα. Το Συμβούλιο της Επικρατείας είναι το μοναδικό θεσμοθετημένο </w:t>
      </w:r>
      <w:r>
        <w:rPr>
          <w:rFonts w:eastAsia="Times New Roman" w:cs="Times New Roman"/>
          <w:szCs w:val="24"/>
        </w:rPr>
        <w:t>ό</w:t>
      </w:r>
      <w:r>
        <w:rPr>
          <w:rFonts w:eastAsia="Times New Roman" w:cs="Times New Roman"/>
          <w:szCs w:val="24"/>
        </w:rPr>
        <w:t xml:space="preserve">ργανο στη χώρα για να πει εάν ένας νόμος που φέρνει μία κυβέρνηση εδώ, είναι συνταγματικός ή όχι. </w:t>
      </w:r>
    </w:p>
    <w:p w14:paraId="7B21D93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Εσείς αποφασίσατε να φέρετε ένα</w:t>
      </w:r>
      <w:r>
        <w:rPr>
          <w:rFonts w:eastAsia="Times New Roman" w:cs="Times New Roman"/>
          <w:szCs w:val="24"/>
        </w:rPr>
        <w:t>ν</w:t>
      </w:r>
      <w:r>
        <w:rPr>
          <w:rFonts w:eastAsia="Times New Roman" w:cs="Times New Roman"/>
          <w:szCs w:val="24"/>
        </w:rPr>
        <w:t xml:space="preserve"> νόμο για τον οπο</w:t>
      </w:r>
      <w:r>
        <w:rPr>
          <w:rFonts w:eastAsia="Times New Roman" w:cs="Times New Roman"/>
          <w:szCs w:val="24"/>
        </w:rPr>
        <w:t xml:space="preserve">ίο από την πρώτη στιγμή σας είπαμε εδώ μέσα ότι είχε πολλά ζητήματα αντισυνταγματικότητας. Σας το είπε, ως είχε υποχρέωση, ως είχε δικαίωμα, όλη η </w:t>
      </w:r>
      <w:r>
        <w:rPr>
          <w:rFonts w:eastAsia="Times New Roman" w:cs="Times New Roman"/>
          <w:szCs w:val="24"/>
        </w:rPr>
        <w:t>Α</w:t>
      </w:r>
      <w:r>
        <w:rPr>
          <w:rFonts w:eastAsia="Times New Roman" w:cs="Times New Roman"/>
          <w:szCs w:val="24"/>
        </w:rPr>
        <w:t xml:space="preserve">ντιπολίτευση. Σας το έλεγε και η μεγάλη, η συντριπτική πλειοψηφία των συνταγματολόγων της χώρας. </w:t>
      </w:r>
    </w:p>
    <w:p w14:paraId="7B21D93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Εσείς αποφ</w:t>
      </w:r>
      <w:r>
        <w:rPr>
          <w:rFonts w:eastAsia="Times New Roman" w:cs="Times New Roman"/>
          <w:szCs w:val="24"/>
        </w:rPr>
        <w:t>ασίσατε να προχωρήσετε. Τότε, ακούστηκε μία άλλη φωνή λογικής: «Περιμένετε να αποφανθεί το Συμβούλιο της Επικρατείας επί του νόμου σας και μετά προχωρήστε στη διαγωνιστική διαδικασία». Εσείς, όμως, βιαζόσασταν. Θέλατε, προφανώς, να δημιουργήσετε τετελεσμέν</w:t>
      </w:r>
      <w:r>
        <w:rPr>
          <w:rFonts w:eastAsia="Times New Roman" w:cs="Times New Roman"/>
          <w:szCs w:val="24"/>
        </w:rPr>
        <w:t xml:space="preserve">α. </w:t>
      </w:r>
    </w:p>
    <w:p w14:paraId="7B21D94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Παρ’ όλο, λοιπόν, που υπήρχε όλος αυτός ο αντίλογος από την πλευρά της </w:t>
      </w:r>
      <w:r>
        <w:rPr>
          <w:rFonts w:eastAsia="Times New Roman" w:cs="Times New Roman"/>
          <w:szCs w:val="24"/>
        </w:rPr>
        <w:t>Α</w:t>
      </w:r>
      <w:r>
        <w:rPr>
          <w:rFonts w:eastAsia="Times New Roman" w:cs="Times New Roman"/>
          <w:szCs w:val="24"/>
        </w:rPr>
        <w:t>ντιπολίτευσης, εσείς προχωρήσατε, ως είχατε δικαίωμα. Στην πορεία είδαμε παρεμβάσεις απαράδεκτες, αθέμιτες, πρωτόγνωρες σε σχέση με τη λειτουργία του Συμβουλίου της Επικρατείας από</w:t>
      </w:r>
      <w:r>
        <w:rPr>
          <w:rFonts w:eastAsia="Times New Roman" w:cs="Times New Roman"/>
          <w:szCs w:val="24"/>
        </w:rPr>
        <w:t xml:space="preserve"> τα επίσημα χείλη του Πρωθυπουργού, στην αρχή. </w:t>
      </w:r>
    </w:p>
    <w:p w14:paraId="7B21D94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Πρωθυπουργός, όπως ξέρετε, έχει σημαντικό ρόλο εκ των νόμων μας στην επιλογή των ανωτάτων δικαστών. Όταν, λοιπόν, ο Πρωθυπουργός παρεμβαίνει δημοσίως και λέει</w:t>
      </w:r>
      <w:r>
        <w:rPr>
          <w:rFonts w:eastAsia="Times New Roman" w:cs="Times New Roman"/>
          <w:szCs w:val="24"/>
        </w:rPr>
        <w:t>:</w:t>
      </w:r>
      <w:r>
        <w:rPr>
          <w:rFonts w:eastAsia="Times New Roman" w:cs="Times New Roman"/>
          <w:szCs w:val="24"/>
        </w:rPr>
        <w:t xml:space="preserve"> «Δεν φαντάζομαι το Συμβούλιο της Επικρατείας ν</w:t>
      </w:r>
      <w:r>
        <w:rPr>
          <w:rFonts w:eastAsia="Times New Roman" w:cs="Times New Roman"/>
          <w:szCs w:val="24"/>
        </w:rPr>
        <w:t xml:space="preserve">α έχει μία άλλη θέση», εάν αυτό δεν είναι παρέμβαση από κάποιον που έχει δυνατότητα επηρεασμού τους, τότε δεν ξέρω ποια είναι. Στη συνέχεια, είχαμε και το κομματικό σας όργανο,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όπου ξέρουμε τον τρόπο με τον οποίο δημοσιοποίησε προσωπικά δεδομέν</w:t>
      </w:r>
      <w:r>
        <w:rPr>
          <w:rFonts w:eastAsia="Times New Roman" w:cs="Times New Roman"/>
          <w:szCs w:val="24"/>
        </w:rPr>
        <w:t>α δικαστή.</w:t>
      </w:r>
    </w:p>
    <w:p w14:paraId="7B21D94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Φτάσαμε στην απόφαση του Συμβουλίου της Επικρατείας, η οποία ήρθε και επικύρωσε αυτά τα οποία λέγαμε ότι θα συμβούν. Κοιτάξτε τι κάνετε σήμερα. Σήμερα, θα αναμέναμε μία επιστροφή στη λογική, την κανονικότητα και τη συναίνεση. Αυτό έχει μία προϋπ</w:t>
      </w:r>
      <w:r>
        <w:rPr>
          <w:rFonts w:eastAsia="Times New Roman" w:cs="Times New Roman"/>
          <w:szCs w:val="24"/>
        </w:rPr>
        <w:t>όθεση: Να περιμένουμε όλοι το σκεπτικό της αποφάσεως του Συμβουλίου της Επικρατείας.</w:t>
      </w:r>
    </w:p>
    <w:p w14:paraId="7B21D94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Τα ζητήματα που έχουν τεθεί και, υποθέτω, αυτά που καθαρογράφονται μέχρι τη δημοσίευση, είναι πολύ σημαντικά και φαντάζομαι ότι θα είναι και το πλαίσιο το οποίο θα καθορίσ</w:t>
      </w:r>
      <w:r>
        <w:rPr>
          <w:rFonts w:eastAsia="Times New Roman" w:cs="Times New Roman"/>
          <w:szCs w:val="24"/>
        </w:rPr>
        <w:t>ει υποχρεωτικά τη στάση όλων μας. Αντί, λοιπόν, να περιμένουμε ένα, ενάμιση μήνα την καθαρογραμμένη, τη θεωρημένη απόφαση του Συμβουλίου της Επικρατείας για να μπορέσουμε όλοι να οδηγηθούμε στο επόμενο βήμα, σε αυτό το βήμα που απαιτεί η κοινωνία μας ότι π</w:t>
      </w:r>
      <w:r>
        <w:rPr>
          <w:rFonts w:eastAsia="Times New Roman" w:cs="Times New Roman"/>
          <w:szCs w:val="24"/>
        </w:rPr>
        <w:t>ρέπει να γίνει για να κλείσει αυτό το θέμα, που ταλανίζει αυτή τη στιγμή την Ελλάδα, ενώ υπάρχουν τόσα άλλα ζητήματα εκκρεμή, εσείς έρχεστε για μία ακόμη φορά και επιχειρείτε να δημιουργήσετε τετελεσμένα.</w:t>
      </w:r>
    </w:p>
    <w:p w14:paraId="7B21D94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Δεν ξέρω γιατί το κάνετε αυτό. Πραγματικά, σας έπια</w:t>
      </w:r>
      <w:r>
        <w:rPr>
          <w:rFonts w:eastAsia="Times New Roman" w:cs="Times New Roman"/>
          <w:szCs w:val="24"/>
        </w:rPr>
        <w:t xml:space="preserve">σε αυτή τη στιγμή ένα άγχος για τις συνέπειες που μπορεί να υπάρχουν σε σχέση με τους υπερθεματιστές, με βάση την ακύρωση της απόφασης του Συμβουλίου της Επικρατείας. Αυτό το άγχος δεν το είχατε καθόλου όταν σας λέγαμε, κατά την έναρξη της διαδικασίας, να </w:t>
      </w:r>
      <w:r>
        <w:rPr>
          <w:rFonts w:eastAsia="Times New Roman" w:cs="Times New Roman"/>
          <w:szCs w:val="24"/>
        </w:rPr>
        <w:t xml:space="preserve">μην προσπαθήσετε να δημιουργήσετε τετελεσμένα και να αφήσετε να εκδοθεί η απόφαση του Συμβουλίου της Επικρατείας. </w:t>
      </w:r>
    </w:p>
    <w:p w14:paraId="7B21D94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 μία ακόμη φορά, λοιπόν, βλέπουμε ότι βιάζεστε. Μην βιάζεστε. Και μόνο το ότι σήμερα νομοθετείτε και έχετε δύο φορές τη φράση για τη λειτο</w:t>
      </w:r>
      <w:r>
        <w:rPr>
          <w:rFonts w:eastAsia="Times New Roman" w:cs="Times New Roman"/>
          <w:szCs w:val="24"/>
        </w:rPr>
        <w:t xml:space="preserve">υργία του ΕΣΡ «με τη σύμφωνη γνώμη», για μένα αυτό έρχεται σε πλήρη αντίφαση με το ρόλο που πρέπει να έχει το ΕΣΡ. Μιλάμε για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δίπλα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βάζουμε τη σύμφωνη γνώμη του Υπουργού. Πάρτε και το αντίθετο, μιλάμε στον Υπουργό και έχουμε τη σύμφωνη γνώμη. </w:t>
      </w:r>
    </w:p>
    <w:p w14:paraId="7B21D946" w14:textId="77777777" w:rsidR="00B46177" w:rsidRDefault="00C46B70">
      <w:pPr>
        <w:spacing w:after="0" w:line="600" w:lineRule="auto"/>
        <w:ind w:firstLine="720"/>
        <w:jc w:val="both"/>
        <w:rPr>
          <w:rFonts w:eastAsia="Times New Roman" w:cs="Times New Roman"/>
          <w:szCs w:val="24"/>
        </w:rPr>
      </w:pPr>
      <w:r>
        <w:rPr>
          <w:rFonts w:eastAsia="Times New Roman"/>
          <w:bCs/>
        </w:rPr>
        <w:t>(Στο σημείο αυτό κτυπάει το κουδούνι λήξεως του χρόνου ομιλίας του κυρίου Βουλευτή)</w:t>
      </w:r>
    </w:p>
    <w:p w14:paraId="7B21D94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7B21D94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μόνο αυτό θα </w:t>
      </w:r>
      <w:r>
        <w:rPr>
          <w:rFonts w:eastAsia="Times New Roman" w:cs="Times New Roman"/>
          <w:szCs w:val="24"/>
        </w:rPr>
        <w:t xml:space="preserve">δημιουργήσει καινούργια ζητήματα αντισυνταγματικότητας. Δεν μπορούμε να μιλάμε για ΕΣΡ και συγχρόνως να απαιτούμε τη σύμφωνη γνώμη σε κάθε βήμα της διαγωνιστικής διαδικασίας. </w:t>
      </w:r>
    </w:p>
    <w:p w14:paraId="7B21D94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πω ότι είναι μια τελευταία ευκαιρία -και απευθύνομαι σ</w:t>
      </w:r>
      <w:r>
        <w:rPr>
          <w:rFonts w:eastAsia="Times New Roman" w:cs="Times New Roman"/>
          <w:szCs w:val="24"/>
        </w:rPr>
        <w:t xml:space="preserve">τον Υπουργό που αυτή τη στιγμή απουσιάζει, αλλά φαντάζομαι ότι θα ακούει- όλοι μας να πάρουμε τα μηνύματα της κοινωνίας και να έρθουμε να συγκλίνουμε σε αυτό που είναι πραγματικά ανάγκη. Για να συμβεί, όμως, αυτό, δεν πρέπει να λειτουργούμε ούτε αυταρχικά </w:t>
      </w:r>
      <w:r>
        <w:rPr>
          <w:rFonts w:eastAsia="Times New Roman" w:cs="Times New Roman"/>
          <w:szCs w:val="24"/>
        </w:rPr>
        <w:t>ούτε έξω από το συνταγματικό πλαίσιο και βεβαίως, να είμαστε και καλόπιστοι.</w:t>
      </w:r>
    </w:p>
    <w:p w14:paraId="7B21D94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Νέα Δημοκρατία είπε ένα πράγμα από την αρχή και είναι σε αυτό συνεπής μέχρι σήμερα: Δώστε όλες τις αρμοδιότητες που πρέπει και προβλέπει το Σύνταγμα στο ΕΣΡ και τότε εμείς θα εί</w:t>
      </w:r>
      <w:r>
        <w:rPr>
          <w:rFonts w:eastAsia="Times New Roman" w:cs="Times New Roman"/>
          <w:szCs w:val="24"/>
        </w:rPr>
        <w:t>μαστε υπεύθυνοι και υπόλογοι αν δεν έρθουμε να συναινέσουμε στα πρόσωπα, τα οποία τελικά ίσως έχουν τη λιγότερη σημασία.</w:t>
      </w:r>
    </w:p>
    <w:p w14:paraId="7B21D94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7B21D94C"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7B21D94D" w14:textId="77777777" w:rsidR="00B46177" w:rsidRDefault="00C46B70">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w:t>
      </w:r>
      <w:r>
        <w:rPr>
          <w:rFonts w:eastAsia="Times New Roman" w:cs="Times New Roman"/>
        </w:rPr>
        <w:t xml:space="preserve">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 xml:space="preserve">εννέα μαθήτριες και μαθητές και δύο εκπαιδευτικοί συνοδοί τους από το Γενικό Λύκειο Κυπαρισσίας. </w:t>
      </w:r>
    </w:p>
    <w:p w14:paraId="7B21D94E" w14:textId="77777777" w:rsidR="00B46177" w:rsidRDefault="00C46B70">
      <w:pPr>
        <w:spacing w:after="0" w:line="600" w:lineRule="auto"/>
        <w:ind w:firstLine="720"/>
        <w:jc w:val="both"/>
        <w:rPr>
          <w:rFonts w:eastAsia="Times New Roman" w:cs="Times New Roman"/>
        </w:rPr>
      </w:pPr>
      <w:r>
        <w:rPr>
          <w:rFonts w:eastAsia="Times New Roman" w:cs="Times New Roman"/>
        </w:rPr>
        <w:t>Καλώς ήρθατε, αγαπητοί φίλοι.</w:t>
      </w:r>
    </w:p>
    <w:p w14:paraId="7B21D94F" w14:textId="77777777" w:rsidR="00B46177" w:rsidRDefault="00C46B7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B21D95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Γεώργιος Λαζαρίδης από τους Ανεξάρτητους Έλληνες</w:t>
      </w:r>
      <w:r>
        <w:rPr>
          <w:rFonts w:eastAsia="Times New Roman" w:cs="Times New Roman"/>
          <w:szCs w:val="24"/>
        </w:rPr>
        <w:t>.</w:t>
      </w:r>
    </w:p>
    <w:p w14:paraId="7B21D95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7B21D95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ξεκινήσω, θέλοντας να πω σε έναν συνάδελφο ο οποίος μίλησε πριν από λίγο εδώ και ο οποίος παλαιότερα προσδιοριζόταν ως σοσιαλιστής -τώρα, βέβαια, τον βλέπουμε μπροστά στην πόρτα της Νέας Δημοκρατίας- τ</w:t>
      </w:r>
      <w:r>
        <w:rPr>
          <w:rFonts w:eastAsia="Times New Roman" w:cs="Times New Roman"/>
          <w:szCs w:val="24"/>
        </w:rPr>
        <w:t>α εξής: Πώς γίνεται και προσεγγίζουν αυτοί οι δύο χώροι τόσο εύκολα; Από τότε που η Νέα Δημοκρατία πήρε τον δρόμο του νεοφιλελευθερισμού, βλέπουμε πολλά παράδοξα πράγματα να γίνονται και πολλά στελέχη από το παλιό ΠΑΣΟΚ να βρίσκουν καταφύγιο στη Νέα Δημοκρ</w:t>
      </w:r>
      <w:r>
        <w:rPr>
          <w:rFonts w:eastAsia="Times New Roman" w:cs="Times New Roman"/>
          <w:szCs w:val="24"/>
        </w:rPr>
        <w:t xml:space="preserve">ατία. Και αυτός ο συνάδελφος ταύτισε αυτή την Κυβέρνηση, αν θέλετε, με την καταστροφή. </w:t>
      </w:r>
    </w:p>
    <w:p w14:paraId="7B21D95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Την καταστροφή στη χώρα την έφεραν αυτοί που πήγαν τη σχέση χρέους - ΑΕΠ 120%! Δεν το πήγε αυτή η Κυβέρνηση. Οι ίδιοι στη συνέχεια το πήγαν στο 185%, γιατί καταφέραν να εξαπατήσουν τον ελληνικό λαό και να τον πείσουν ότι θα μπορέσουν αυτοί να δώσουν λύση. </w:t>
      </w:r>
      <w:r>
        <w:rPr>
          <w:rFonts w:eastAsia="Times New Roman" w:cs="Times New Roman"/>
          <w:szCs w:val="24"/>
        </w:rPr>
        <w:t xml:space="preserve">Και πήγαν το χρέος κατά 50% πάνω. Πήγαν στο 1,5%, στο 1.800.000 τους άνεργους. </w:t>
      </w:r>
    </w:p>
    <w:p w14:paraId="7B21D95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Επομένως, την καταστροφή στη χώρα την έφεραν αυτοί και όχι αυτή η Κυβέρνηση. Αυτή η Κυβέρνηση προσπαθεί απεγνωσμένα, με απέλπιδες προσπάθειες να μπορέσει να διορθώσει τα δικά τ</w:t>
      </w:r>
      <w:r>
        <w:rPr>
          <w:rFonts w:eastAsia="Times New Roman" w:cs="Times New Roman"/>
          <w:szCs w:val="24"/>
        </w:rPr>
        <w:t xml:space="preserve">ους εγκληματικά λάθη. </w:t>
      </w:r>
    </w:p>
    <w:p w14:paraId="7B21D95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Εν πάση περιπτώσει, να έρθουμε στο σήμερα.</w:t>
      </w:r>
    </w:p>
    <w:p w14:paraId="7B21D95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προσπαθεί να κάνει η Κυβέρνηση σήμερα; Να βάλει σε μια τάξη το τηλεοπτικό τοπίο. Αυτά που επί είκοσι επτά χρόνια ήταν σε απόλυτη αταξία και από τα οποία το ελληνικό δημόσιο δεν εισέπραττε</w:t>
      </w:r>
      <w:r>
        <w:rPr>
          <w:rFonts w:eastAsia="Times New Roman" w:cs="Times New Roman"/>
          <w:szCs w:val="24"/>
        </w:rPr>
        <w:t xml:space="preserve"> τίποτα, έρχεται σήμερα αυτή η Κυβέρνηση να τα βάλει σε τάξη. </w:t>
      </w:r>
    </w:p>
    <w:p w14:paraId="7B21D95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Και να σας το πω και κάπως αλλιώς. Η Κυβέρνηση έρχεται να συνεχίσει κάτι το οποίο είχε ξεκινήσει το 2004 η τότε Νέα Δημοκρατία του ριζοσπαστικού φιλελευθερισμού, που βάδιζε στις αρχές που είχε </w:t>
      </w:r>
      <w:r>
        <w:rPr>
          <w:rFonts w:eastAsia="Times New Roman" w:cs="Times New Roman"/>
          <w:szCs w:val="24"/>
        </w:rPr>
        <w:t xml:space="preserve">βάλει ο Κωνσταντίνος Καραμανλής στο </w:t>
      </w:r>
      <w:r>
        <w:rPr>
          <w:rFonts w:eastAsia="Times New Roman" w:cs="Times New Roman"/>
          <w:szCs w:val="24"/>
        </w:rPr>
        <w:t>σ</w:t>
      </w:r>
      <w:r>
        <w:rPr>
          <w:rFonts w:eastAsia="Times New Roman" w:cs="Times New Roman"/>
          <w:szCs w:val="24"/>
        </w:rPr>
        <w:t xml:space="preserve">υνέδριο του 1976 στη Χαλκιδική. </w:t>
      </w:r>
    </w:p>
    <w:p w14:paraId="7B21D95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Αυτό προσπαθεί να κάνει σήμερα η Κυβέρνηση, να βάλει σε τάξη αυτό το περιβάλλον της διαπλοκής, της ανομίας και της αταξίας. </w:t>
      </w:r>
    </w:p>
    <w:p w14:paraId="7B21D95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Σε λίγο θα σας διαβάσω κάποια πράγματα τα οποία αποκάλυψαν τα</w:t>
      </w:r>
      <w:r>
        <w:rPr>
          <w:rFonts w:eastAsia="Times New Roman" w:cs="Times New Roman"/>
          <w:szCs w:val="24"/>
        </w:rPr>
        <w:t xml:space="preserve"> </w:t>
      </w:r>
      <w:r>
        <w:rPr>
          <w:rFonts w:eastAsia="Times New Roman" w:cs="Times New Roman"/>
          <w:szCs w:val="24"/>
          <w:lang w:val="en-US"/>
        </w:rPr>
        <w:t>WikiLeaks</w:t>
      </w:r>
      <w:r>
        <w:rPr>
          <w:rFonts w:eastAsia="Times New Roman" w:cs="Times New Roman"/>
          <w:szCs w:val="24"/>
        </w:rPr>
        <w:t xml:space="preserve"> για τον ρόλο που έχουν παίξει τα ΜΜΕ στην Ελλάδα. Αυτά τα διαπλεκόμενα τα οποία διαχειρίζονταν και ακόμη διαχειρίζονται τα ΜΜΕ, αυτοί δεν είναι που δημιουργήσαν το «σκάνδαλο» του Βατοπεδίου και έριξαν την κυβέρνηση του Κώστα Καραμανλή τότε; </w:t>
      </w:r>
    </w:p>
    <w:p w14:paraId="7B21D95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Ότα</w:t>
      </w:r>
      <w:r>
        <w:rPr>
          <w:rFonts w:eastAsia="Times New Roman" w:cs="Times New Roman"/>
          <w:szCs w:val="24"/>
        </w:rPr>
        <w:t>ν, βέβαια, απεδείχθη ότι το Βατοπαίδι κάθε άλλο παρά σκάνδαλο ήταν, πέρασε στα ψιλά ή, αν θέλετε, δεν συζητήθηκε καθόλου, που κανονικά έπρεπε με μεγάλα γράμματα και σε όλους τους τόνους να τονιστεί ότι απεδείχθη ότι δεν ήταν «σκάνδαλο», για να αποκατασταθε</w:t>
      </w:r>
      <w:r>
        <w:rPr>
          <w:rFonts w:eastAsia="Times New Roman" w:cs="Times New Roman"/>
          <w:szCs w:val="24"/>
        </w:rPr>
        <w:t>ί και εκείνη η περίοδος και η τιμή, εν πάση περιπτώσει, του συγκεκριμένου πολιτικού προσώπου, του Κώστα Καραμανλή. Και η περίοδος 2004-2009 ήταν μια περίοδος κατά την οποία προσπάθησε και κατάφερε σε μεγάλο βαθμό, να αποκαταστήσει τις βλάβες, τις ζημιές πο</w:t>
      </w:r>
      <w:r>
        <w:rPr>
          <w:rFonts w:eastAsia="Times New Roman" w:cs="Times New Roman"/>
          <w:szCs w:val="24"/>
        </w:rPr>
        <w:t>υ είχε προκαλέσει η κυβέρνηση Σημίτη.</w:t>
      </w:r>
    </w:p>
    <w:p w14:paraId="7B21D95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Εδώ έχω κάποια στοιχεία τα οποία θα καταθέσω στη συνέχεια.</w:t>
      </w:r>
    </w:p>
    <w:p w14:paraId="7B21D95C" w14:textId="77777777" w:rsidR="00B46177" w:rsidRDefault="00C46B70">
      <w:pPr>
        <w:spacing w:after="0" w:line="600" w:lineRule="auto"/>
        <w:ind w:firstLine="720"/>
        <w:jc w:val="both"/>
        <w:rPr>
          <w:rFonts w:eastAsia="Times New Roman"/>
          <w:bCs/>
        </w:rPr>
      </w:pPr>
      <w:r>
        <w:rPr>
          <w:rFonts w:eastAsia="Times New Roman"/>
          <w:bCs/>
        </w:rPr>
        <w:lastRenderedPageBreak/>
        <w:t>(Στο σημείο αυτό κτυπάει προειδοποιητικά το κουδούνι λήξεως του χρόνου ομιλίας του κυρίου Βουλευτή)</w:t>
      </w:r>
    </w:p>
    <w:p w14:paraId="7B21D95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χρόνος μου πέντε λεπτά είναι, κύριε Πρόεδρε;</w:t>
      </w:r>
    </w:p>
    <w:p w14:paraId="7B21D95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Σπυρίδων Λυκούδης):</w:t>
      </w:r>
      <w:r>
        <w:rPr>
          <w:rFonts w:eastAsia="Times New Roman" w:cs="Times New Roman"/>
          <w:szCs w:val="24"/>
        </w:rPr>
        <w:t xml:space="preserve"> Πέντε λεπτά είναι.</w:t>
      </w:r>
    </w:p>
    <w:p w14:paraId="7B21D95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Είχα την εντύπωση ότι ήταν εννιά, γιατί είχα δει προηγουμένως εννιά…</w:t>
      </w:r>
    </w:p>
    <w:p w14:paraId="7B21D96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Υπάρχουν συνάδελφοι που έχουν μιλήσει και δέκα λεπτά, αλλά αυτό δεν σημαίνει ότι είχαν δίκιο.</w:t>
      </w:r>
    </w:p>
    <w:p w14:paraId="7B21D96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Τέλος πάντων.</w:t>
      </w:r>
    </w:p>
    <w:p w14:paraId="7B21D96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Δυο πραγματάκια ακόμη θέλω να πω, κύριε Πρόεδρε.</w:t>
      </w:r>
    </w:p>
    <w:p w14:paraId="7B21D96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σας διαβάσω εδώ δυο-τρία πραγματάκια και μετά θα τα καταθέσω. Αυτά είναι κάποια απόρρητα έγγραφα τα οποία παρουσιάζουν κάποιες απόψεις της Αμερικανικής Πρεσβείας. Συγκεκρ</w:t>
      </w:r>
      <w:r>
        <w:rPr>
          <w:rFonts w:eastAsia="Times New Roman" w:cs="Times New Roman"/>
          <w:szCs w:val="24"/>
        </w:rPr>
        <w:t xml:space="preserve">ιμένα, είναι του πρώην </w:t>
      </w:r>
      <w:r>
        <w:rPr>
          <w:rFonts w:eastAsia="Times New Roman" w:cs="Times New Roman"/>
          <w:szCs w:val="24"/>
        </w:rPr>
        <w:t>π</w:t>
      </w:r>
      <w:r>
        <w:rPr>
          <w:rFonts w:eastAsia="Times New Roman" w:cs="Times New Roman"/>
          <w:szCs w:val="24"/>
        </w:rPr>
        <w:t>ρέσβη των ΗΠΑ στην Ελλάδα, του Τσαρλς Ράις, που λέει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πραγματικό επίκεντρο της </w:t>
      </w:r>
      <w:r>
        <w:rPr>
          <w:rFonts w:eastAsia="Times New Roman" w:cs="Times New Roman"/>
          <w:szCs w:val="24"/>
        </w:rPr>
        <w:lastRenderedPageBreak/>
        <w:t>αδιαφάνειας και της διαπλοκής εντοπίζεται στην ιδιωτική βιομηχανία των ελληνικών μέσων μαζικής ενημέρωσης, ΜΜΕ, η οποία χαρακτηρίζεται ως υπερμεγ</w:t>
      </w:r>
      <w:r>
        <w:rPr>
          <w:rFonts w:eastAsia="Times New Roman" w:cs="Times New Roman"/>
          <w:szCs w:val="24"/>
        </w:rPr>
        <w:t>έθης και ζημιογόνα, ενώ σημειώνεται πως τα τηλεοπτικά κανάλια λειτουργούν χωρίς άδειες».</w:t>
      </w:r>
    </w:p>
    <w:p w14:paraId="7B21D964" w14:textId="77777777" w:rsidR="00B46177" w:rsidRDefault="00C46B7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B21D96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Καταθέτω το έγγραφο για τα Πρακτικά.</w:t>
      </w:r>
    </w:p>
    <w:p w14:paraId="7B21D966" w14:textId="77777777" w:rsidR="00B46177" w:rsidRDefault="00C46B70">
      <w:pPr>
        <w:spacing w:after="0" w:line="600" w:lineRule="auto"/>
        <w:ind w:firstLine="720"/>
        <w:jc w:val="both"/>
        <w:rPr>
          <w:rFonts w:eastAsia="Times New Roman" w:cs="Times New Roman"/>
        </w:rPr>
      </w:pPr>
      <w:r>
        <w:rPr>
          <w:rFonts w:eastAsia="Times New Roman" w:cs="Times New Roman"/>
        </w:rPr>
        <w:t>(Στο σημείο αυτό ο Βουλευτής κ. Γεώργιος Λαζαρ</w:t>
      </w:r>
      <w:r>
        <w:rPr>
          <w:rFonts w:eastAsia="Times New Roman" w:cs="Times New Roman"/>
        </w:rPr>
        <w:t>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B21D96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Προηγουμένως είπαμε ότι κατάφερε αυτή η Κυβέρνηση και εισέπραξε κάποια χρήματα για τις άδει</w:t>
      </w:r>
      <w:r>
        <w:rPr>
          <w:rFonts w:eastAsia="Times New Roman" w:cs="Times New Roman"/>
          <w:szCs w:val="24"/>
        </w:rPr>
        <w:t>ες κ</w:t>
      </w:r>
      <w:r>
        <w:rPr>
          <w:rFonts w:eastAsia="Times New Roman" w:cs="Times New Roman"/>
          <w:szCs w:val="24"/>
        </w:rPr>
        <w:t>.</w:t>
      </w:r>
      <w:r>
        <w:rPr>
          <w:rFonts w:eastAsia="Times New Roman" w:cs="Times New Roman"/>
          <w:szCs w:val="24"/>
        </w:rPr>
        <w:t>λπ.. Προτείνετε εσείς, λέτε, ότι θα τα δώσετε πίσω. Αυτά τα χρήματα είναι του ελληνικού λαού. Θα τα δώσετε πίσω; Δηλαδή, θα λειτουργούν οι συχνότητες έτσι; Οι συχνότητες είναι του ελληνικού λαού. Δεν είναι ιδιοκτησία καμ</w:t>
      </w:r>
      <w:r>
        <w:rPr>
          <w:rFonts w:eastAsia="Times New Roman" w:cs="Times New Roman"/>
          <w:szCs w:val="24"/>
        </w:rPr>
        <w:t>μ</w:t>
      </w:r>
      <w:r>
        <w:rPr>
          <w:rFonts w:eastAsia="Times New Roman" w:cs="Times New Roman"/>
          <w:szCs w:val="24"/>
        </w:rPr>
        <w:t>ιάς κυβέρνησης οι συχνότητες.</w:t>
      </w:r>
    </w:p>
    <w:p w14:paraId="7B21D9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θέμα της αντισυνταγματικότητας εγώ δεν θα κάνω κανένα σχόλιο όσον αφορά την απόφαση του Συμβουλίου της Επικρατείας. Εκείνο, όμως, το οποίο θέλω να ρωτήσω και, εν πάση περιπτώσει, στηριζόμενος σε αυτό που λέμε το κοινό περί δικαίου αίσθημα, είναι το </w:t>
      </w:r>
      <w:r>
        <w:rPr>
          <w:rFonts w:eastAsia="Times New Roman" w:cs="Times New Roman"/>
          <w:szCs w:val="24"/>
        </w:rPr>
        <w:t>εξής: Δηλαδή, είναι συνταγματική η λειτουργία επί είκοσι επτά χρόνια χωρίς κανόνες, χωρίς καμμία τάξη όλων αυτών των καναλιών, όλων αυτών των ΜΜΕ; Είναι συνταγματική και ηθική, δηλαδή, αυτή η κατάσταση;</w:t>
      </w:r>
    </w:p>
    <w:p w14:paraId="7B21D9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Βέβαια, εδώ η ηθική είναι και σχετική, γιατί όταν βγα</w:t>
      </w:r>
      <w:r>
        <w:rPr>
          <w:rFonts w:eastAsia="Times New Roman" w:cs="Times New Roman"/>
          <w:szCs w:val="24"/>
        </w:rPr>
        <w:t>ίνει ο Αντιπρόεδρος της Αξιωματικής Αντιπολίτευσης στα κανάλια και λέει ότι πρέπει να χαριστεί το χρέος των 200 εκατομμυρίων, σημαίνει ότι η ηθική είναι σχετική, ο καθένας αντιλαμβάνεται διαφορετικά την ηθική. Αυτά τα 200 εκατομμύρια είναι χρήματα του ελλη</w:t>
      </w:r>
      <w:r>
        <w:rPr>
          <w:rFonts w:eastAsia="Times New Roman" w:cs="Times New Roman"/>
          <w:szCs w:val="24"/>
        </w:rPr>
        <w:t>νικού λαού. Όταν ζητάς αυτά να σου χαριστούν, σημαίνει ότι έχεις μια ειδική αντίληψη πάνω σε αυτό το κομμάτι.</w:t>
      </w:r>
    </w:p>
    <w:p w14:paraId="7B21D96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Μάλιστα -προσοχή, κύριοι συνάδελφοι- συνεχίζει στην τοποθέτησή του ο Αντιπρόεδρος της Νέας Δημοκρατίας και λέει ότι αυτό πρέπει να γίνει για να μπ</w:t>
      </w:r>
      <w:r>
        <w:rPr>
          <w:rFonts w:eastAsia="Times New Roman" w:cs="Times New Roman"/>
          <w:szCs w:val="24"/>
        </w:rPr>
        <w:t xml:space="preserve">ορέσει να λειτουργήσει σωστά η δημοκρατία, διότι </w:t>
      </w:r>
      <w:r>
        <w:rPr>
          <w:rFonts w:eastAsia="Times New Roman" w:cs="Times New Roman"/>
          <w:szCs w:val="24"/>
        </w:rPr>
        <w:lastRenderedPageBreak/>
        <w:t xml:space="preserve">πρέπει η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 να στέκεται στα πόδια της για να λειτουργήσει η δημοκρατία. Όταν ταυτίζεται η λειτουργία της δημοκρατίας με ένα κόμμα, ξέρετε τι σημαίνει; Σημαίνει καθεστωτική αντίληψη. Η δ</w:t>
      </w:r>
      <w:r>
        <w:rPr>
          <w:rFonts w:eastAsia="Times New Roman" w:cs="Times New Roman"/>
          <w:szCs w:val="24"/>
        </w:rPr>
        <w:t>ημοκρατία δεν στηρίζεται σε κανένα κόμμα. Η δημοκρατία στηρίζεται στα κόμματα προκειμένου να λειτουργήσει.</w:t>
      </w:r>
    </w:p>
    <w:p w14:paraId="7B21D96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Τελειώνετε, κύριε συνάδελφε;</w:t>
      </w:r>
    </w:p>
    <w:p w14:paraId="7B21D96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Τελειώνω, κύριε Πρόεδρε.</w:t>
      </w:r>
    </w:p>
    <w:p w14:paraId="7B21D96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Κλείνοντας, θέλω να πω στους αξιότιμους συν</w:t>
      </w:r>
      <w:r>
        <w:rPr>
          <w:rFonts w:eastAsia="Times New Roman" w:cs="Times New Roman"/>
          <w:szCs w:val="24"/>
        </w:rPr>
        <w:t>αδέλφους της Νέας Δημοκρατίας ότι ακόμη περιμένω κάποιο σχόλιο για την υπόθεση Γεωργίου.</w:t>
      </w:r>
    </w:p>
    <w:p w14:paraId="7B21D96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επίσης, τώρα να σας επιστήσω την προσοχή, γιατί άρχισαν οι πρώην συνεταίροι σας και ζητούν να ξεκινήσει έρευνα για το 2004 και το 2009, υπονοώντας ότι εκείνη την</w:t>
      </w:r>
      <w:r>
        <w:rPr>
          <w:rFonts w:eastAsia="Times New Roman" w:cs="Times New Roman"/>
          <w:szCs w:val="24"/>
        </w:rPr>
        <w:t xml:space="preserve"> περίοδο συνέβησαν πράγματα τα οποία έχουν πολύ μεγάλη ευθύνη γι’ αυτό το οποίο βιώνει από το 2009 μέχρι σήμερα η χώρα, </w:t>
      </w:r>
      <w:r>
        <w:rPr>
          <w:rFonts w:eastAsia="Times New Roman" w:cs="Times New Roman"/>
          <w:szCs w:val="24"/>
        </w:rPr>
        <w:lastRenderedPageBreak/>
        <w:t>ενώ αντιθέτως σας είπα προηγουμένως εκείνη η περίοδος τι ήταν. Δηλαδή, θέλουν να αμαυρώσουν εκείνη την περίοδο, έχοντας σαν στόχο συγκεκ</w:t>
      </w:r>
      <w:r>
        <w:rPr>
          <w:rFonts w:eastAsia="Times New Roman" w:cs="Times New Roman"/>
          <w:szCs w:val="24"/>
        </w:rPr>
        <w:t>ριμένο πρόσωπο. Θα σας ζητήσω να είστε προσεκτικοί.</w:t>
      </w:r>
    </w:p>
    <w:p w14:paraId="7B21D96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B21D97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B21D97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συνάδελφος κ. Νικόλαος Θηβαίος έχει τον λόγο επί τροπολογίας που έχει καταθέσει.</w:t>
      </w:r>
    </w:p>
    <w:p w14:paraId="7B21D97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w:t>
      </w:r>
      <w:r>
        <w:rPr>
          <w:rFonts w:eastAsia="Times New Roman" w:cs="Times New Roman"/>
          <w:szCs w:val="24"/>
        </w:rPr>
        <w:t>λόγο για ένα λεπτό.</w:t>
      </w:r>
    </w:p>
    <w:p w14:paraId="7B21D97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Θα ήθελα απλά να αποσύρω την τροπολογία, επειδή εκ των υστέρων διαπιστώθηκε η ανάγκη να συμπληρωθεί -ευχαριστώ τον κύριο Υπουργό- και θα επανακατατεθεί. </w:t>
      </w:r>
    </w:p>
    <w:p w14:paraId="7B21D97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B21D97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συνάδελφος κ. Ιωάννης Αϊβατίδης, Βουλευτής της Χρυσής Αυγής έχει τον λόγο.</w:t>
      </w:r>
    </w:p>
    <w:p w14:paraId="7B21D97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Ευχαριστώ, κύριε Πρόεδρε.</w:t>
      </w:r>
    </w:p>
    <w:p w14:paraId="7B21D97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ασχοληθώ με τις τέσσερις επίμαχες υπουργικές τροπολογίες: </w:t>
      </w:r>
    </w:p>
    <w:p w14:paraId="7B21D97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Αρχικώς με την 734/9 και την 741/16, την τελευταία, την οψιφανή. Είναι πα</w:t>
      </w:r>
      <w:r>
        <w:rPr>
          <w:rFonts w:eastAsia="Times New Roman" w:cs="Times New Roman"/>
          <w:szCs w:val="24"/>
        </w:rPr>
        <w:t xml:space="preserve">νθομολογούμενο πως η </w:t>
      </w:r>
      <w:r>
        <w:rPr>
          <w:rFonts w:eastAsia="Times New Roman" w:cs="Times New Roman"/>
          <w:szCs w:val="24"/>
        </w:rPr>
        <w:t>σ</w:t>
      </w:r>
      <w:r>
        <w:rPr>
          <w:rFonts w:eastAsia="Times New Roman" w:cs="Times New Roman"/>
          <w:szCs w:val="24"/>
        </w:rPr>
        <w:t xml:space="preserve">υγκυβέρνηση ηττήθηκε κατά κράτος στο πεδίο της διαμάχης για τη συνταγματικότητα ή όχι του βραχύβιου νόμου Παππά. </w:t>
      </w:r>
    </w:p>
    <w:p w14:paraId="7B21D97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η χρήση της λέξης «αναστολή» είναι καθοριστική για την απόφανση και την αρνητική στάση της Χρυσής Αυγής. Σμαίνει προσωρινή παύση, όχι οριστική κατάργηση και προδίδει την υφέρπουσα πονηρία και αλαζονεία της </w:t>
      </w:r>
      <w:r>
        <w:rPr>
          <w:rFonts w:eastAsia="Times New Roman" w:cs="Times New Roman"/>
          <w:szCs w:val="24"/>
        </w:rPr>
        <w:t>σ</w:t>
      </w:r>
      <w:r>
        <w:rPr>
          <w:rFonts w:eastAsia="Times New Roman" w:cs="Times New Roman"/>
          <w:szCs w:val="24"/>
        </w:rPr>
        <w:t>υγκυβέρνησης. Ίσως την</w:t>
      </w:r>
      <w:r>
        <w:rPr>
          <w:rFonts w:eastAsia="Times New Roman" w:cs="Times New Roman"/>
          <w:szCs w:val="24"/>
        </w:rPr>
        <w:t xml:space="preserve"> ύστατη στιγμή θα μπορούσε να αντικατασταθεί αυτή η λέξη από την λέξη «κατάργηση». </w:t>
      </w:r>
    </w:p>
    <w:p w14:paraId="7B21D97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Χρυσή Αυγή είναι σταθερά υπέρ της ανασυγκρότησης ενός αδιάφθορου Εθνικού Συμβουλίου Ραδιοτηλεόρασης, το οποίο, επιτελώντας το καθήκον του, τηρώντας τους νόμους, θα λειτου</w:t>
      </w:r>
      <w:r>
        <w:rPr>
          <w:rFonts w:eastAsia="Times New Roman" w:cs="Times New Roman"/>
          <w:szCs w:val="24"/>
        </w:rPr>
        <w:t>ργήσει τιμωρητικά –επαναλαμβάνω τιμωρητικά- γι’ αυτούς που καθ’ έξιν και κατ’ επάγγελμα μαζικά αποκλείουν τη Χρυσή Αυγή από τα μέσα μαζικής ενημέρωσης και στερούν τον ελληνικό λαό από την πλήρη πληροφόρηση. Η Χρυσή Αυγή, λοιπόν, καταψηφίζει τις εν λόγω δυο</w:t>
      </w:r>
      <w:r>
        <w:rPr>
          <w:rFonts w:eastAsia="Times New Roman" w:cs="Times New Roman"/>
          <w:szCs w:val="24"/>
        </w:rPr>
        <w:t xml:space="preserve"> τροπολογίες.</w:t>
      </w:r>
    </w:p>
    <w:p w14:paraId="7B21D97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στην τροπολογία 739/14 των Υπουργών Γεωργίου Σταθάκη και Ευκλείδη Τσακαλώτου, αυτή αφορά στην εταιρία συμμετοχών και περιουσίας, το διαβόητο και ξενοκίνητο υπερταμείο. Η χρησιμοποιούμενη λέξη «παρεκκλίσεις» είναι χαρακτηριστική της</w:t>
      </w:r>
      <w:r>
        <w:rPr>
          <w:rFonts w:eastAsia="Times New Roman" w:cs="Times New Roman"/>
          <w:szCs w:val="24"/>
        </w:rPr>
        <w:t xml:space="preserve"> νοοτροπίας των δυο Υπουργών, αλλά και της Κυβέρνησης συλλήβδην. Προβλέπει αναθέσεις άνω και κάτω από τα προβλεπόμενα χρηματικά όρια του άρθρου 5 του ν.4412/2016, επιτρέπει δηλαδή την κατά το δοκούν κοστολόγηση συμβάσεων, παρακάμπτοντας και υπερακοντίζοντα</w:t>
      </w:r>
      <w:r>
        <w:rPr>
          <w:rFonts w:eastAsia="Times New Roman" w:cs="Times New Roman"/>
          <w:szCs w:val="24"/>
        </w:rPr>
        <w:t xml:space="preserve">ς την Ανεξάρτητη Αρχή Δημοσίων Συμβάσεων. Συνεπώς, υφέρπει αντισυνταγματικότητα και καταψηφίζουμε την τροπολογία αυτή επίσης. </w:t>
      </w:r>
    </w:p>
    <w:p w14:paraId="7B21D97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Τέλος, χαίρομαι που είναι εδώ ο κύριος Υπουργός, ο κ. Σταύρος Κοντονής, γιατί θα αναφερθώ σε ένα αρκετά ενδιαφέρον θέμα. Η συγκεκ</w:t>
      </w:r>
      <w:r>
        <w:rPr>
          <w:rFonts w:eastAsia="Times New Roman" w:cs="Times New Roman"/>
          <w:szCs w:val="24"/>
        </w:rPr>
        <w:t>ριμένη τροπολογία, η 738/13, αφορά στην προσωρινή Επιτροπή Εξομάλυνσης στην ΕΠΟ και συνιστά μια αλλότρια, μια ξένη επιτροπεία, που οδηγεί, κύριε Υπουργέ, σε έναν περαιτέρω αφελληνισμό το ποδόσφαιρο στη χώρα μας. Σημειωτέων πως όσον αφορά στα αγωνιστικά δρώ</w:t>
      </w:r>
      <w:r>
        <w:rPr>
          <w:rFonts w:eastAsia="Times New Roman" w:cs="Times New Roman"/>
          <w:szCs w:val="24"/>
        </w:rPr>
        <w:t xml:space="preserve">μενα υπάρχουν ποδοσφαιρικές ομάδες τις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που δεν έχουν παρά μόνο έναν ή δυο </w:t>
      </w:r>
      <w:r>
        <w:rPr>
          <w:rFonts w:eastAsia="Times New Roman" w:cs="Times New Roman"/>
          <w:szCs w:val="24"/>
        </w:rPr>
        <w:lastRenderedPageBreak/>
        <w:t xml:space="preserve">Έλληνες στην ενδεκάδα τους. Η παράκαμψη των διατάξεων της ΕΠΟ είναι κατακριτέα και την καταψηφίζουμε βεβαίως. </w:t>
      </w:r>
    </w:p>
    <w:p w14:paraId="7B21D97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Όμως, η Χρυσή Αυγή έχει τη σκέψη οσονούπω να προτείνει να </w:t>
      </w:r>
      <w:r>
        <w:rPr>
          <w:rFonts w:eastAsia="Times New Roman" w:cs="Times New Roman"/>
          <w:szCs w:val="24"/>
        </w:rPr>
        <w:t>εισαχθεί μια τροπολογία, η οποία θα έλεγα ότι ποδοσφαιρικά εναρμονίζεται με προηγμένα κράτη στο ποδόσφαιρο, όπως είναι ο Ολλανδία και η Ισπανία, όπου ομάδες νέων, μετά από κατάταξη βέβαια, συμπεριλαμβάνονται στο πρωτάθλημα της δεύτερης ή τρίτης κατηγορίας,</w:t>
      </w:r>
      <w:r>
        <w:rPr>
          <w:rFonts w:eastAsia="Times New Roman" w:cs="Times New Roman"/>
          <w:szCs w:val="24"/>
        </w:rPr>
        <w:t xml:space="preserve"> για την Ολλανδία στη δεύτερη κατηγορία, για την Ισπανία στην τρίτη. Αυτό θα έχει σαν άμεση συνέπεια το ζητούμενο, δηλαδή την ανάδειξη ταλέντων, ταλέντων ελληνικών.</w:t>
      </w:r>
    </w:p>
    <w:p w14:paraId="7B21D97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λαός θα πρέπει να αντιληφθεί ότι, με αφορμή το θέμα των αδειοδοτήσεων των καναλιών, η συγ</w:t>
      </w:r>
      <w:r>
        <w:rPr>
          <w:rFonts w:eastAsia="Times New Roman" w:cs="Times New Roman"/>
          <w:szCs w:val="24"/>
        </w:rPr>
        <w:t xml:space="preserve">κυβέρνηση και τα κόμματα της Νέας Δημοκρατίας και του ΠΑΣΟΚ παράγουν μια βλαπτική πολιτική αιθαλομίχλη, </w:t>
      </w:r>
      <w:r>
        <w:rPr>
          <w:rFonts w:eastAsia="Times New Roman"/>
          <w:bCs/>
        </w:rPr>
        <w:t>προκειμένου να</w:t>
      </w:r>
      <w:r>
        <w:rPr>
          <w:rFonts w:eastAsia="Times New Roman" w:cs="Times New Roman"/>
          <w:szCs w:val="24"/>
        </w:rPr>
        <w:t xml:space="preserve"> μην έχουν επαρκή ορατότητα οι πολίτες για τα σοβαρότατα, εν εξελίξει, κρίσιμα εθνικά θέματα.</w:t>
      </w:r>
    </w:p>
    <w:p w14:paraId="7B21D97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Όμως, συγχρονίζονται πλήρως ΣΥΡΙΖΑ, ΑΝΕΛ, Νέ</w:t>
      </w:r>
      <w:r>
        <w:rPr>
          <w:rFonts w:eastAsia="Times New Roman" w:cs="Times New Roman"/>
          <w:szCs w:val="24"/>
        </w:rPr>
        <w:t>α Δημοκρατία, ΠΑΣΟΚ σε βασικότατα ζητήματα που παράγουν εθνοφθόρα αποτελέσματα, όπως την εκποίηση της δημόσιας περιουσίας, την ανέγερση του ισλαμικού τεμένους, το σύμφωνο συμβίωσης. Είναι, λοιπόν, συνεργοί στη δολιότατη αυτή φθορά του αξιακού συστήματος το</w:t>
      </w:r>
      <w:r>
        <w:rPr>
          <w:rFonts w:eastAsia="Times New Roman" w:cs="Times New Roman"/>
          <w:szCs w:val="24"/>
        </w:rPr>
        <w:t>υ έθνους μας.</w:t>
      </w:r>
    </w:p>
    <w:p w14:paraId="7B21D9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Χρυσή Αυγή αποτελεί και θα αποτελεί, σε πείσμα του ψευδοσυνταγματικού τόξου, εθνοφρουρό εντός και εκτός του Κοινοβουλίου, θεματοφύλακα των αξιών του έθνους, του ελληνισμού και της ορθοδοξίας, προβάλλοντας αέναη, σθεναρή εθνική αντίσταση στη</w:t>
      </w:r>
      <w:r>
        <w:rPr>
          <w:rFonts w:eastAsia="Times New Roman" w:cs="Times New Roman"/>
          <w:szCs w:val="24"/>
        </w:rPr>
        <w:t xml:space="preserve"> νέα μνημονιακή κατοχή της πατρίδας μας.</w:t>
      </w:r>
    </w:p>
    <w:p w14:paraId="7B21D981"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982"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B21D983" w14:textId="77777777" w:rsidR="00B46177" w:rsidRDefault="00C46B70">
      <w:pPr>
        <w:spacing w:after="0"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7B21D98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συνάδελφος κ. Ιωάννης Στέφος από τον ΣΥΡΙΖΑ έχει τον λόγο.</w:t>
      </w:r>
    </w:p>
    <w:p w14:paraId="7B21D98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olor w:val="000000"/>
          <w:szCs w:val="24"/>
        </w:rPr>
        <w:t>Ευχαριστώ, κύ</w:t>
      </w:r>
      <w:r>
        <w:rPr>
          <w:rFonts w:eastAsia="Times New Roman"/>
          <w:color w:val="000000"/>
          <w:szCs w:val="24"/>
        </w:rPr>
        <w:t>ριε Πρόεδρε.</w:t>
      </w:r>
      <w:r>
        <w:rPr>
          <w:rFonts w:eastAsia="Times New Roman" w:cs="Times New Roman"/>
          <w:szCs w:val="24"/>
        </w:rPr>
        <w:t xml:space="preserve"> </w:t>
      </w:r>
    </w:p>
    <w:p w14:paraId="7B21D9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επί δεκατέσσερις μήνες η Αντιπολίτευση έχει εστιάσει την πολιτική της αντιπαράθεση γύρω από έναν νόμο. Γι’ αυτόν τον νόμο έχει δώσει τα ρέστα της! Και αυτό γιατί με την κατάργησή του εξυπηρετούνται όλοι οι φορείς</w:t>
      </w:r>
      <w:r>
        <w:rPr>
          <w:rFonts w:eastAsia="Times New Roman" w:cs="Times New Roman"/>
          <w:szCs w:val="24"/>
        </w:rPr>
        <w:t xml:space="preserve"> της διαπλοκής και της καταλήστευσης των δημόσιων αγαθών.</w:t>
      </w:r>
    </w:p>
    <w:p w14:paraId="7B21D9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επικοινωνιακό θρίλερ που παίζεται από τα κανάλια και τη Νέα Δημοκρατία σχετικά με τον ν.4339 και την επικείμενη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είναι χολιγουντιανών διαστάσεων και προδιαγραφών, με πολλές υποψ</w:t>
      </w:r>
      <w:r>
        <w:rPr>
          <w:rFonts w:eastAsia="Times New Roman" w:cs="Times New Roman"/>
          <w:szCs w:val="24"/>
        </w:rPr>
        <w:t xml:space="preserve">ηφιότητες για το Όσκαρ υποκρισίας. Η εναλλαγή των ρόλων που υποδύεται η Αξιωματική Αντιπολίτευση είναι ομολογουμένως αξιοθαύμαστη, αλλά η ικανότητά της να πείσει είναι μάλλον μηδαμινή. </w:t>
      </w:r>
    </w:p>
    <w:p w14:paraId="7B21D9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w:t>
      </w:r>
      <w:r>
        <w:rPr>
          <w:rFonts w:eastAsia="Times New Roman" w:cs="Times New Roman"/>
          <w:szCs w:val="24"/>
        </w:rPr>
        <w:t xml:space="preserve"> Βουλής κ. </w:t>
      </w:r>
      <w:r w:rsidRPr="00A855E6">
        <w:rPr>
          <w:rFonts w:eastAsia="Times New Roman" w:cs="Times New Roman"/>
          <w:b/>
          <w:szCs w:val="24"/>
        </w:rPr>
        <w:t>ΑΝΑΣΤΑΣΙΟΣ ΚΟΥΡΑΚΗΣ</w:t>
      </w:r>
      <w:r>
        <w:rPr>
          <w:rFonts w:eastAsia="Times New Roman" w:cs="Times New Roman"/>
          <w:szCs w:val="24"/>
        </w:rPr>
        <w:t>)</w:t>
      </w:r>
    </w:p>
    <w:p w14:paraId="7B21D98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 όλο σκηνικό έχει διαμορφωθεί πάνω σε ψέματα, ανακρίβειες και την αβυσσαλέα λαγνεία της Νέας Δημοκρατίας για εξουσία. Με τη διαρροή της πιθανής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ζήτησε εναγωνίως την παραίτηση της Κυβέρνησης, λες και η συνταγματικότητα ή μη ενός νόμου όλα αυτά τα χρόνια έκρινε την παραμονή μιας Κυβέρνησης στην εξουσία. </w:t>
      </w:r>
    </w:p>
    <w:p w14:paraId="7B21D9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Στη συνέχεια ζήτησε και ζητά παραίτηση Παππά, γιατί ως γνωστόν ήταν ο ηθικός αυτουργός της, δήθ</w:t>
      </w:r>
      <w:r>
        <w:rPr>
          <w:rFonts w:eastAsia="Times New Roman" w:cs="Times New Roman"/>
          <w:szCs w:val="24"/>
        </w:rPr>
        <w:t>εν, συνταγματικής εκτροπής που φαντασιωνόταν, επειδή η παράγραφος 2Α μετέφερε εξουσίες στον Υπουργό από το ΕΣΡ, το οποίο δεν έχει συσταθεί ακόμη, με ευθύνη της Αντιπολίτευσης. Ακολούθως, όπως και καθ’ όλη τη διάρκεια της αρχηγίας του κ. Μητσοτάκη, η Αξιωμα</w:t>
      </w:r>
      <w:r>
        <w:rPr>
          <w:rFonts w:eastAsia="Times New Roman" w:cs="Times New Roman"/>
          <w:szCs w:val="24"/>
        </w:rPr>
        <w:t xml:space="preserve">τική Αντιπολίτευση κωλυσιεργεί στη σύσταση του ΕΣΡ. </w:t>
      </w:r>
    </w:p>
    <w:p w14:paraId="7B21D9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Κάθε νοήμων πολίτης αυτής της χώρας κατανοεί τον πλήρη ηθικό και πολιτικό κατήφορο αυτής της Νέας Δημοκρατίας του κ. Μητσοτάκη, η οποία, με ψέματα, εκβιασμούς και απειλές, θεωρεί ότι μπορεί να ανατρέψει </w:t>
      </w:r>
      <w:r>
        <w:rPr>
          <w:rFonts w:eastAsia="Times New Roman" w:cs="Times New Roman"/>
          <w:szCs w:val="24"/>
        </w:rPr>
        <w:t>το πολιτικό σκηνικό και τη σταθερότητα της Κυβέρνησης.</w:t>
      </w:r>
    </w:p>
    <w:p w14:paraId="7B21D9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μερικά από τα ψεύδη που κυριαρχούν στο όλο επικοινωνιακό παιχνίδι που έχει στηθεί από Αντιπολίτευση και κανάλια. </w:t>
      </w:r>
    </w:p>
    <w:p w14:paraId="7B21D9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Ψεύδος πρώτο: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περιλαμβάνει έ</w:t>
      </w:r>
      <w:r>
        <w:rPr>
          <w:rFonts w:eastAsia="Times New Roman" w:cs="Times New Roman"/>
          <w:szCs w:val="24"/>
        </w:rPr>
        <w:t xml:space="preserve">να σκεπτικό. Αυτό το σκεπτικό αυτή τη στιγμή το αγνοούμε, αφού δεν έχει γραφεί. Δεν είναι ότι δεν έχει καθαρογραφεί, δεν έχει ακόμα γραφεί. </w:t>
      </w:r>
    </w:p>
    <w:p w14:paraId="7B21D98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Ψεύδος δεύτερο: Ο νόμος-Παππά, λέει, κρίθηκε αντισυνταγματικός. Εννοείται πως δεν ισχύει. Περιλαμβάνει δεκαπέντε άρ</w:t>
      </w:r>
      <w:r>
        <w:rPr>
          <w:rFonts w:eastAsia="Times New Roman" w:cs="Times New Roman"/>
          <w:szCs w:val="24"/>
        </w:rPr>
        <w:t xml:space="preserve">θρα που παρέχουν πολύ ευρύτερες αρμοδιότητες στο ΕΣΡ από προηγούμενους νόμους του κ. Ρέππα, του κ. Ρουσόπουλου, του κ. Βενιζέλου. </w:t>
      </w:r>
    </w:p>
    <w:p w14:paraId="7B21D98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Κανένα από τα άρθρα του παρόντος νόμου δεν μπήκε στην κρίση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μόνο που ξέρουμε, με βάση τις διαρροές, είναι ότι </w:t>
      </w:r>
      <w:r>
        <w:rPr>
          <w:rFonts w:eastAsia="Times New Roman" w:cs="Times New Roman"/>
          <w:szCs w:val="24"/>
        </w:rPr>
        <w:t>μπήκε το άρθρο 2Α, το οποίο προστέθηκε τον Φλεβάρη του 2016, λόγω αδυναμίας για σύσταση του ΕΣΡ, για τους λόγους που προανέφερα.</w:t>
      </w:r>
    </w:p>
    <w:p w14:paraId="7B21D9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Ψεύδος τρίτο: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ακυρώνει τον διαγωνισμό για τις άδειες. Φυσικά και δεν είναι έτσι.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έβγαλε απόφ</w:t>
      </w:r>
      <w:r>
        <w:rPr>
          <w:rFonts w:eastAsia="Times New Roman" w:cs="Times New Roman"/>
          <w:szCs w:val="24"/>
        </w:rPr>
        <w:t>αση σχετικά με αυτό. Αυτή η προσφυγή εκδικάζεται τον Γενάρη του 2017.</w:t>
      </w:r>
    </w:p>
    <w:p w14:paraId="7B21D991" w14:textId="77777777" w:rsidR="00B46177" w:rsidRDefault="00C46B70">
      <w:pPr>
        <w:spacing w:after="0" w:line="600" w:lineRule="auto"/>
        <w:ind w:firstLine="720"/>
        <w:jc w:val="both"/>
        <w:rPr>
          <w:rFonts w:eastAsia="Times New Roman"/>
          <w:szCs w:val="24"/>
        </w:rPr>
      </w:pPr>
      <w:r>
        <w:rPr>
          <w:rFonts w:eastAsia="Times New Roman"/>
          <w:szCs w:val="24"/>
        </w:rPr>
        <w:t xml:space="preserve">Ψεύδος τέταρτο: Ακυρώνεται ο </w:t>
      </w:r>
      <w:r>
        <w:rPr>
          <w:rFonts w:eastAsia="Times New Roman"/>
          <w:szCs w:val="24"/>
        </w:rPr>
        <w:t>ν</w:t>
      </w:r>
      <w:r>
        <w:rPr>
          <w:rFonts w:eastAsia="Times New Roman"/>
          <w:szCs w:val="24"/>
        </w:rPr>
        <w:t>όμος Παππά. Κανένα δικαστήριο, ούτε και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έχει τη δυνατότητα να ακυρώσει νόμο ψηφισμένο από τη Βουλή των Ελλήνων. Ρωτήστε οποιονδήποτε συνταξιούχο α</w:t>
      </w:r>
      <w:r>
        <w:rPr>
          <w:rFonts w:eastAsia="Times New Roman"/>
          <w:szCs w:val="24"/>
        </w:rPr>
        <w:t>ν πήρε τίποτα πίσω μετά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που έκρινε αντισυνταγματικές τις περικοπές του ν. 4093/12 για τις συντάξεις τους. Η αρμοδιότητα που έχει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είναι να κρίνει τη συνταγματικότητα ή μη κάποιου νόμου ή μέρος αυτού.</w:t>
      </w:r>
    </w:p>
    <w:p w14:paraId="7B21D992" w14:textId="77777777" w:rsidR="00B46177" w:rsidRDefault="00C46B70">
      <w:pPr>
        <w:spacing w:after="0" w:line="600" w:lineRule="auto"/>
        <w:ind w:firstLine="720"/>
        <w:jc w:val="both"/>
        <w:rPr>
          <w:rFonts w:eastAsia="Times New Roman"/>
          <w:szCs w:val="24"/>
        </w:rPr>
      </w:pPr>
      <w:r>
        <w:rPr>
          <w:rFonts w:eastAsia="Times New Roman"/>
          <w:szCs w:val="24"/>
        </w:rPr>
        <w:t>Η Βουλή, κυρίες και κύρ</w:t>
      </w:r>
      <w:r>
        <w:rPr>
          <w:rFonts w:eastAsia="Times New Roman"/>
          <w:szCs w:val="24"/>
        </w:rPr>
        <w:t>ιοι συνάδελφοι, είναι αυτή που αποφασίζει να αναστείλει την εφαρμογή ενός νόμου ή να τον αντικαταστήσει με κάποιον άλλο. Είναι θέμα πολιτικής τάξης και ήθους από την πολιτική εξουσία αν θα αναστείλει την εφαρμογή κάποιας διάταξης νόμου που κρίθηκε αντισυντ</w:t>
      </w:r>
      <w:r>
        <w:rPr>
          <w:rFonts w:eastAsia="Times New Roman"/>
          <w:szCs w:val="24"/>
        </w:rPr>
        <w:t>αγματική. Και αυτό ακριβώς κάνει σήμερα η Κυβέρνηση. Δείχνει το πολιτική της ήθος. Τιμά τη συνταγματική επιταγή για ρύθμιση του τηλεοπτικού τοπίου. Τιμά την εμπιστοσύνη των πολιτών.</w:t>
      </w:r>
    </w:p>
    <w:p w14:paraId="7B21D993"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Ας μας πει η Νέα Δημοκρατία πώς τιμά το Σύνταγμα. Ας μας πει πώς το τίμησε</w:t>
      </w:r>
      <w:r>
        <w:rPr>
          <w:rFonts w:eastAsia="Times New Roman"/>
          <w:szCs w:val="24"/>
        </w:rPr>
        <w:t xml:space="preserve"> τόσα χρόνια τώρα, που δεν μερίμνησε να κοιτάξει τις ραδιοτηλεοπτικές συχνότητες. Ας μας πει πώς τίμησε το Σύνταγμα και τις προηγούμενες αποφάσεις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που έκρινε ότι η μη αδειοδότηση των καναλιών είναι αντισυνταγματική. Ας μας πει πώς τιμά το Σύνταγμα με το να μη συναινεί στη συγκρότηση του ΕΣΡ στις αλλεπάλληλες προσκλήσεις του Προέδρου της Βουλής. Ας μας πει πώς τιμά το Σύνταγμα, ακολουθώντας εκβιαστι</w:t>
      </w:r>
      <w:r>
        <w:rPr>
          <w:rFonts w:eastAsia="Times New Roman"/>
          <w:szCs w:val="24"/>
        </w:rPr>
        <w:t>κές τακτικές για να εξυπηρετήσει τα συμφέροντα των καναλαρχών. Ας μας εξηγήσει, τέλος, πώς τιμά το κοινωνικό σύνολο και ιδιαίτερα τα πιο πτωχά στρώματα της κοινωνίας, θεωρώντας πως τα 250 εκατομμύρια ευρώ που θα εισπράττονταν από τις άδειες και θα δίνονταν</w:t>
      </w:r>
      <w:r>
        <w:rPr>
          <w:rFonts w:eastAsia="Times New Roman"/>
          <w:szCs w:val="24"/>
        </w:rPr>
        <w:t xml:space="preserve"> για κάλυψη σοβαρότατων κοινωνικών αναγκών είναι προτιμότερο να μείνουν στους τραπεζικούς λογαριασμούς τεσσάρων πλουσιότατων ανθρώπων. Ας μας πει η Νέα Δημοκρατία πώς μεριμνά για το κοινωνικό σύνολο, με τα απλήρωτα θαλασσοδάνεια του κόμματός της, ύψους πάν</w:t>
      </w:r>
      <w:r>
        <w:rPr>
          <w:rFonts w:eastAsia="Times New Roman"/>
          <w:szCs w:val="24"/>
        </w:rPr>
        <w:t>ω από 200 εκατομμύρια ευρώ.</w:t>
      </w:r>
    </w:p>
    <w:p w14:paraId="7B21D99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Κυρίες και κύριοι συνάδελφοι, τελειώνοντας, η Κυβέρνηση για άλλη μια φορά σήμερα αποδεικνύει την πίστη της στο Σύνταγμα και διατρανώνει τη βούλησή της για εφαρμογή των νόμων. Προτείνει διέξοδο συνεννόησης για την εξεύρεση ευρύτε</w:t>
      </w:r>
      <w:r>
        <w:rPr>
          <w:rFonts w:eastAsia="Times New Roman"/>
          <w:szCs w:val="24"/>
        </w:rPr>
        <w:t>ρης συναίνεσης για τη συγκρότηση του ΕΣΡ. Για το καλό της δημοκρατίας και την αξιοπιστία του πολιτικού κόσμου ας μην χαθεί άλλη μια ευκαιρία.</w:t>
      </w:r>
    </w:p>
    <w:p w14:paraId="7B21D995"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996"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B21D997"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Ιωάνν</w:t>
      </w:r>
      <w:r>
        <w:rPr>
          <w:rFonts w:eastAsia="Times New Roman"/>
          <w:szCs w:val="24"/>
        </w:rPr>
        <w:t>η Στέφο, Βουλευτή του ΣΥΡΙΖΑ.</w:t>
      </w:r>
    </w:p>
    <w:p w14:paraId="7B21D998" w14:textId="77777777" w:rsidR="00B46177" w:rsidRDefault="00C46B70">
      <w:pPr>
        <w:spacing w:after="0" w:line="600" w:lineRule="auto"/>
        <w:ind w:firstLine="720"/>
        <w:jc w:val="both"/>
        <w:rPr>
          <w:rFonts w:eastAsia="Times New Roman"/>
          <w:szCs w:val="24"/>
        </w:rPr>
      </w:pPr>
      <w:r>
        <w:rPr>
          <w:rFonts w:eastAsia="Times New Roman"/>
          <w:szCs w:val="24"/>
        </w:rPr>
        <w:t>Τον λόγο έχει ο κ. Δημήτρης Καμμένος, Βουλευτής των Ανεξαρτήτων Ελλήνων.</w:t>
      </w:r>
    </w:p>
    <w:p w14:paraId="7B21D999" w14:textId="77777777" w:rsidR="00B46177" w:rsidRDefault="00C46B70">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κύριε Πρόεδρε.</w:t>
      </w:r>
    </w:p>
    <w:p w14:paraId="7B21D99A"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Αγαπητοί συνάδελφοι, είμαι αρκετή ώρα στην Αίθουσα. Από το γραφείο μου στη Βουλή έχω παρακολουθήσει σχ</w:t>
      </w:r>
      <w:r>
        <w:rPr>
          <w:rFonts w:eastAsia="Times New Roman"/>
          <w:szCs w:val="24"/>
        </w:rPr>
        <w:t>εδόν όλες τις ομιλίες. Για την παρατήρηση που θα κάνω, παρακαλώ όποιον πιθανόν αδικήσω να με συγχωρέσει.</w:t>
      </w:r>
    </w:p>
    <w:p w14:paraId="7B21D99B" w14:textId="77777777" w:rsidR="00B46177" w:rsidRDefault="00C46B70">
      <w:pPr>
        <w:spacing w:after="0" w:line="600" w:lineRule="auto"/>
        <w:ind w:firstLine="720"/>
        <w:jc w:val="both"/>
        <w:rPr>
          <w:rFonts w:eastAsia="Times New Roman"/>
          <w:szCs w:val="24"/>
        </w:rPr>
      </w:pPr>
      <w:r>
        <w:rPr>
          <w:rFonts w:eastAsia="Times New Roman"/>
          <w:szCs w:val="24"/>
        </w:rPr>
        <w:t>Ο σημερινός νόμος του αξιότιμου Υπουργού Ναυτιλίας, που είναι η Κύρωση της Συμφωνίας μεταξύ της Κυβερνήσεως της Ελλάδ</w:t>
      </w:r>
      <w:r>
        <w:rPr>
          <w:rFonts w:eastAsia="Times New Roman"/>
          <w:szCs w:val="24"/>
        </w:rPr>
        <w:t>α</w:t>
      </w:r>
      <w:r>
        <w:rPr>
          <w:rFonts w:eastAsia="Times New Roman"/>
          <w:szCs w:val="24"/>
        </w:rPr>
        <w:t>ς και της Κυπριακής Δημοκρατίας γ</w:t>
      </w:r>
      <w:r>
        <w:rPr>
          <w:rFonts w:eastAsia="Times New Roman"/>
          <w:szCs w:val="24"/>
        </w:rPr>
        <w:t>ια τη συνεργασία στην έρευνα και διάσωση, νομίζω είναι και ο βασικός κορμός της συζήτησης. Θλίβομαι, αισθάνομαι τεράστια απογοήτευση, διότι κανένας δεν κάθισε να ασχοληθεί με αυτό το κομμάτι του νόμου.</w:t>
      </w:r>
    </w:p>
    <w:p w14:paraId="7B21D99C" w14:textId="77777777" w:rsidR="00B46177" w:rsidRDefault="00C46B70">
      <w:pPr>
        <w:spacing w:after="0" w:line="600" w:lineRule="auto"/>
        <w:ind w:firstLine="720"/>
        <w:jc w:val="both"/>
        <w:rPr>
          <w:rFonts w:eastAsia="Times New Roman"/>
          <w:szCs w:val="24"/>
        </w:rPr>
      </w:pPr>
      <w:r>
        <w:rPr>
          <w:rFonts w:eastAsia="Times New Roman"/>
          <w:szCs w:val="24"/>
        </w:rPr>
        <w:t xml:space="preserve">Πριν δυο μέρες στη Χίο -και ξέρει και ο Νότης, ας μου </w:t>
      </w:r>
      <w:r>
        <w:rPr>
          <w:rFonts w:eastAsia="Times New Roman"/>
          <w:szCs w:val="24"/>
        </w:rPr>
        <w:t>συγχωρέσει τον ενικό ο κ. Μηταράκης, το λέω φιλικά- είχαμε το ατύχημα ενός τούρκικου ιστιοπλοϊκού. Στις 16.00΄ εξέδωσε η Ελλάδα ΝΟΤΑΜ για έρευνα και διάσωση. Στις 16.45΄, αν δεν κάνω λάθος, εκδίδει ΝΟΤΑΜ η Τουρκία και λέει</w:t>
      </w:r>
      <w:r>
        <w:rPr>
          <w:rFonts w:eastAsia="Times New Roman"/>
          <w:szCs w:val="24"/>
        </w:rPr>
        <w:t>:</w:t>
      </w:r>
      <w:r>
        <w:rPr>
          <w:rFonts w:eastAsia="Times New Roman"/>
          <w:szCs w:val="24"/>
        </w:rPr>
        <w:t xml:space="preserve"> «Όχι, θα πάω να κάνω εγώ έρευνα </w:t>
      </w:r>
      <w:r>
        <w:rPr>
          <w:rFonts w:eastAsia="Times New Roman"/>
          <w:szCs w:val="24"/>
        </w:rPr>
        <w:t>και διάσωση» για να ιδιοποιηθεί τα ελληνικά νερά. Στέλνει μετά δεύτερη ΝΟΤΑΜ στις 17.30΄ η τουρκική ακτοφυλακή και λέει ότι είναι άκυρη η ΝΟΤΑΜ της Ελλάδ</w:t>
      </w:r>
      <w:r>
        <w:rPr>
          <w:rFonts w:eastAsia="Times New Roman"/>
          <w:szCs w:val="24"/>
        </w:rPr>
        <w:t>α</w:t>
      </w:r>
      <w:r>
        <w:rPr>
          <w:rFonts w:eastAsia="Times New Roman"/>
          <w:szCs w:val="24"/>
        </w:rPr>
        <w:t xml:space="preserve">ς. Και πριν δυο μέρες ζήσαμε ένα </w:t>
      </w:r>
      <w:r>
        <w:rPr>
          <w:rFonts w:eastAsia="Times New Roman"/>
          <w:szCs w:val="24"/>
        </w:rPr>
        <w:lastRenderedPageBreak/>
        <w:t>κομμάτι της ντροπιαστικής νύχτας των Ιμίων. Το ζήσαμε στα χαρτιά. Δεν</w:t>
      </w:r>
      <w:r>
        <w:rPr>
          <w:rFonts w:eastAsia="Times New Roman"/>
          <w:szCs w:val="24"/>
        </w:rPr>
        <w:t xml:space="preserve"> υπάρχει τίποτα πιο σοβαρό από το να συζητήσει σοβαρά η ελληνική Βουλή, όλα τα κομμάτια οριζόντια, όλοι οι πολιτικοί, άντρες και γυναίκες, σε αυτήν την Αίθουσα, για την έρευνα και διάσωση και τη συνεργασία Ελλάδας και Κύπρου. </w:t>
      </w:r>
    </w:p>
    <w:p w14:paraId="7B21D99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Συζητάμε για ΑΟΖ, συζητάμε γι</w:t>
      </w:r>
      <w:r>
        <w:rPr>
          <w:rFonts w:eastAsia="Times New Roman" w:cs="Times New Roman"/>
          <w:szCs w:val="24"/>
        </w:rPr>
        <w:t>α θαλάσσια σύνορα, συζητάμε για κανόνες ναυσιπλοΐας, συζητάμε για την επιθετικότητα και τον τρόπο με τον οποίο ο Πρόεδρος της Τουρκίας τις τελευταίες ημέρες, ο κ. Ερντογάν, φέρεται σε διάφορα κομμάτια του πληθυσμού του, όπως δικαστές, στρατιωτικούς, καθηγη</w:t>
      </w:r>
      <w:r>
        <w:rPr>
          <w:rFonts w:eastAsia="Times New Roman" w:cs="Times New Roman"/>
          <w:szCs w:val="24"/>
        </w:rPr>
        <w:t>τές, δασκάλους -προχθές μπήκε στη Χουριέτ, τους συνέλαβε όλους, συγχρόνως βλέπει οράματα για τη Θράκη μας, βλέπει οράματα για Θεσσαλονίκη, ο πολύ καλός φίλος του Έντι Ράμα, ο οποίος κάνει τζαμιά –γιατί πήγα στα Τίρανα στο ΝΑΤΟ και τα είδα τα τζαμιά, είδα τ</w:t>
      </w:r>
      <w:r>
        <w:rPr>
          <w:rFonts w:eastAsia="Times New Roman" w:cs="Times New Roman"/>
          <w:szCs w:val="24"/>
        </w:rPr>
        <w:t xml:space="preserve">ι κάνουνε, τι γίνεται και πώς στρατολογούνται για τον </w:t>
      </w:r>
      <w:r>
        <w:rPr>
          <w:rFonts w:eastAsia="Times New Roman" w:cs="Times New Roman"/>
          <w:szCs w:val="24"/>
          <w:lang w:val="en-US"/>
        </w:rPr>
        <w:t>ISIS</w:t>
      </w:r>
      <w:r>
        <w:rPr>
          <w:rFonts w:eastAsia="Times New Roman" w:cs="Times New Roman"/>
          <w:szCs w:val="24"/>
        </w:rPr>
        <w:t xml:space="preserve"> μέσω Αλβανίας, αλλά δεν είναι της παρούσης- μας είπε ότι έχει και αυτός οράματα για την Αθήνα, δηλαδή, ούτε ίντερνετ ούτε ένα </w:t>
      </w:r>
      <w:r>
        <w:rPr>
          <w:rFonts w:eastAsia="Times New Roman" w:cs="Times New Roman"/>
          <w:szCs w:val="24"/>
          <w:lang w:val="en-US"/>
        </w:rPr>
        <w:t>google</w:t>
      </w:r>
      <w:r>
        <w:rPr>
          <w:rFonts w:eastAsia="Times New Roman" w:cs="Times New Roman"/>
          <w:szCs w:val="24"/>
        </w:rPr>
        <w:t xml:space="preserve"> δεν κάνει ο Έντι Ράμα να ψάξει για να δει ποιος ήταν ο Δούσμανης</w:t>
      </w:r>
      <w:r>
        <w:rPr>
          <w:rFonts w:eastAsia="Times New Roman" w:cs="Times New Roman"/>
          <w:szCs w:val="24"/>
        </w:rPr>
        <w:t xml:space="preserve"> </w:t>
      </w:r>
      <w:r>
        <w:rPr>
          <w:rFonts w:eastAsia="Times New Roman" w:cs="Times New Roman"/>
          <w:szCs w:val="24"/>
        </w:rPr>
        <w:lastRenderedPageBreak/>
        <w:t xml:space="preserve">και τι είχε γίνει στην Ακρόπολη- και συζητάμε το ΕΣΡ. Ειλικρινά, νομίζω ότι έχει μεγάλη ευθύνη η Αντιπολίτευση. Έχει ευθύνη η Κυβέρνηση, αλλά νομίζω μεγαλύτερη ευθύνη έχει η Αντιπολίτευση που το έχει αναγάγει ως μείζον ζήτημα. </w:t>
      </w:r>
    </w:p>
    <w:p w14:paraId="7B21D99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Εάν δεν είναι μείζον ζήτημα</w:t>
      </w:r>
      <w:r>
        <w:rPr>
          <w:rFonts w:eastAsia="Times New Roman" w:cs="Times New Roman"/>
          <w:szCs w:val="24"/>
        </w:rPr>
        <w:t xml:space="preserve"> η συνεργασία Ελλάδας-Κύπρου για τους κανόνες που θα διέπουν την έρευνα και τη διάσωση στα ελληνικά χωρικά ύδατα και στα κυπριακά χωρικά ύδατα και στο Καστελόριζο και στα νησιά εκεί κάτω, τότε τι είναι; Το ΕΣΡ; Ποιος καναλάρχης -που έχουν δώσει 255 εκατομμ</w:t>
      </w:r>
      <w:r>
        <w:rPr>
          <w:rFonts w:eastAsia="Times New Roman" w:cs="Times New Roman"/>
          <w:szCs w:val="24"/>
        </w:rPr>
        <w:t>ύρια, έχουν δεσμευθεί και δώσανε 90- δεν θα τα δώσει, αν θα τα πάρει πίσω, αν θα έχουμε τέσσερις ή έξι άδειες; Οι τέσσερις, έξι ή οκτώ άδειες τι θα λένε την άλλη μέρα; Ότι κάποιος Τούρκος μπήκε στα ελληνικά νερά και τον διέσωσε τουρκική ακταιωρός, άρα θεωρ</w:t>
      </w:r>
      <w:r>
        <w:rPr>
          <w:rFonts w:eastAsia="Times New Roman" w:cs="Times New Roman"/>
          <w:szCs w:val="24"/>
        </w:rPr>
        <w:t xml:space="preserve">εί ότι έχει δικαίωμα μέσα στο Αιγαίο; Έχει σημασία ποιος θα είναι ο καναλάρχης; Νομίζω πως όχι. </w:t>
      </w:r>
    </w:p>
    <w:p w14:paraId="7B21D99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Ειλικρινά, θα έπρεπε, νομίζω, το σημερινό νομοσχέδιο να μείνει τύποις στην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την οποία κακώς έχει διαρρεύσει. Έχω κάνει και μια σχετική δήλωσ</w:t>
      </w:r>
      <w:r>
        <w:rPr>
          <w:rFonts w:eastAsia="Times New Roman" w:cs="Times New Roman"/>
          <w:szCs w:val="24"/>
        </w:rPr>
        <w:t xml:space="preserve">η. Όλα αυτά θα πρέπει να ελεγχθούν </w:t>
      </w:r>
      <w:r>
        <w:rPr>
          <w:rFonts w:eastAsia="Times New Roman" w:cs="Times New Roman"/>
          <w:szCs w:val="24"/>
        </w:rPr>
        <w:lastRenderedPageBreak/>
        <w:t xml:space="preserve">και από άλλον </w:t>
      </w:r>
      <w:r>
        <w:rPr>
          <w:rFonts w:eastAsia="Times New Roman" w:cs="Times New Roman"/>
          <w:szCs w:val="24"/>
        </w:rPr>
        <w:t>ε</w:t>
      </w:r>
      <w:r>
        <w:rPr>
          <w:rFonts w:eastAsia="Times New Roman" w:cs="Times New Roman"/>
          <w:szCs w:val="24"/>
        </w:rPr>
        <w:t>ισαγγελέα. Πώς διέρρευσε μία ώρα ή δύο ώρες πριν την απόφαση του Συμβουλίου της Επικρατείας, αυτού του ανώτατου θεσμικού οργάνου, η απόφαση σε δημοσιογράφο, ο οποίος μας έλεγε σε πραγματικό χρόνο στην τηλεό</w:t>
      </w:r>
      <w:r>
        <w:rPr>
          <w:rFonts w:eastAsia="Times New Roman" w:cs="Times New Roman"/>
          <w:szCs w:val="24"/>
        </w:rPr>
        <w:t>ραση την απόφαση και εμείς συζητάμε για την απόφαση; Για εμένα είναι άκυρη. Θέλω να καταγραφεί στα Πρακτικά. Είναι άκυρο ό,τι και να βγει. Από τη στιγμή που έχει διαρρεύσει, είναι άκυρο. Δεν καταλαβαίνω γιατί είναι νόμιμο. Ειλικρινά δεν κατανοώ γιατί είναι</w:t>
      </w:r>
      <w:r>
        <w:rPr>
          <w:rFonts w:eastAsia="Times New Roman" w:cs="Times New Roman"/>
          <w:szCs w:val="24"/>
        </w:rPr>
        <w:t xml:space="preserve"> νόμιμο, από τη στιγμή που υπάρχει επίσημη διαρροή. Δεν ξέρω αν κάποιος συνάδελφος διαφωνεί. Νομικές γνώσεις δεν έχω, όμως, από τις γνώσεις που έχω και αυτές της κοινής λογικής, για μένα είναι άκυρο ό,τι και να βγει και θα μπορέσει οποιοσδήποτε να το προσβ</w:t>
      </w:r>
      <w:r>
        <w:rPr>
          <w:rFonts w:eastAsia="Times New Roman" w:cs="Times New Roman"/>
          <w:szCs w:val="24"/>
        </w:rPr>
        <w:t xml:space="preserve">άλει επειδή έχει διαρρεύσει. Και θα έρθουμε μετά να συζητήσουμε τι θα γίνει. Δεν ξέρω. Πείτε μου εσείς. </w:t>
      </w:r>
    </w:p>
    <w:p w14:paraId="7B21D9A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Εάν η απόφαση ήταν ανάποδα και έβγαινε ένας δημοσιογράφος δικός μου, των ΑΝΕΛ, ο Γιώργος ο Κούσουλας ή ένας από την «Α</w:t>
      </w:r>
      <w:r>
        <w:rPr>
          <w:rFonts w:eastAsia="Times New Roman" w:cs="Times New Roman"/>
          <w:szCs w:val="24"/>
        </w:rPr>
        <w:t>ΥΓΗ</w:t>
      </w:r>
      <w:r>
        <w:rPr>
          <w:rFonts w:eastAsia="Times New Roman" w:cs="Times New Roman"/>
          <w:szCs w:val="24"/>
        </w:rPr>
        <w:t>», και ήταν 14-11 υπέρ της συν</w:t>
      </w:r>
      <w:r>
        <w:rPr>
          <w:rFonts w:eastAsia="Times New Roman" w:cs="Times New Roman"/>
          <w:szCs w:val="24"/>
        </w:rPr>
        <w:t>ταγματικότητας και έβγαινε ο δημοσιογράφος στο κανάλι μία ώρα πριν κι έλεγε «ξέρετε μαθαίνω ότι είναι συνταγματικός ο νόμος», εσείς τι θα λέγατε; Τι θα λέγατε;</w:t>
      </w:r>
    </w:p>
    <w:p w14:paraId="7B21D9A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Λοιπόν, τώρα συζητάμε το παράλογο, εντάξει, το κατανοώ, κατανοώ τους πολιτικούς λόγους, ουσιαστι</w:t>
      </w:r>
      <w:r>
        <w:rPr>
          <w:rFonts w:eastAsia="Times New Roman" w:cs="Times New Roman"/>
          <w:szCs w:val="24"/>
        </w:rPr>
        <w:t>κοί λόγοι, όμως, υπάρχουν. Και επειδή μας ακούν πάρα πολλοί Έλληνες και δυστυχώς έχει ανέβει στη σκαλέτα και την πολιτική και των μέσων μαζικής ενημερώσεως -τα οποία βέβαια το κάνουν για ίδιον συμφέρον, διότι είναι το σπίτι τους, είναι η δουλειά τους, καλά</w:t>
      </w:r>
      <w:r>
        <w:rPr>
          <w:rFonts w:eastAsia="Times New Roman" w:cs="Times New Roman"/>
          <w:szCs w:val="24"/>
        </w:rPr>
        <w:t xml:space="preserve"> κάνουν και το έχουν πρώτο στη σκαλέτα- θα ήθελα να προσγειωθούμε, να βοηθήσουμε την Κυβέρνηση και με συναίνεση να λήξουμε το θέμα του ΕΣΡ τη Δευτέρα…</w:t>
      </w:r>
    </w:p>
    <w:p w14:paraId="7B21D9A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B21D9A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Μισό λεπτό, κύριε </w:t>
      </w:r>
      <w:r>
        <w:rPr>
          <w:rFonts w:eastAsia="Times New Roman" w:cs="Times New Roman"/>
          <w:szCs w:val="24"/>
        </w:rPr>
        <w:t>Πρόεδρε.</w:t>
      </w:r>
    </w:p>
    <w:p w14:paraId="7B21D9A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δούμε το θέμα της ΝΟΤΑΜ και το τι κάνουν οι Τούρκοι στο Αιγαίο σε σχέση με την έρευνα και τη διάσωση, να πέσουμε στην πραγματική οικονομία, να μαζέψουμε τα λεφτά -που τουλάχιστον μαζέψαμε εμείς, έστω και δυνητικά, αλλά και στο ταμείο πήγαμε 90 </w:t>
      </w:r>
      <w:r>
        <w:rPr>
          <w:rFonts w:eastAsia="Times New Roman" w:cs="Times New Roman"/>
          <w:szCs w:val="24"/>
        </w:rPr>
        <w:t xml:space="preserve">εκατομμύρια, γιατί να μαζέψουμε λιγότερα από 5,10,15 οι τέσσερις, οι τρεις, οι δυόμισι;- και να δούμε την πραγματική οικονομία. </w:t>
      </w:r>
    </w:p>
    <w:p w14:paraId="7B21D9A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είναι πρώτο μέλημα του Έλληνα πολίτη το ΕΣΡ. Είναι οι κανόνες δημοκρατίας, ισονομίας και ίσης εκπροσώπησης στα μέσα μαζικής</w:t>
      </w:r>
      <w:r>
        <w:rPr>
          <w:rFonts w:eastAsia="Times New Roman" w:cs="Times New Roman"/>
          <w:szCs w:val="24"/>
        </w:rPr>
        <w:t xml:space="preserve"> ενημερώσεως, αλλά έως εκεί. Παρακαλώ να προχωρήσουμε τη Δευτέρα και να πάμε παρακάτω.</w:t>
      </w:r>
    </w:p>
    <w:p w14:paraId="7B21D9A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κλείνω με την ερώτηση, που θα καταθέσω στα Πρακτικά, που είχα κάνει από τις αρχές του χρόνου. Σε ανύποπτο χρόνο, προς όλους τους συναδέλφους, ρώτησα τον Υπουργό Οικο</w:t>
      </w:r>
      <w:r>
        <w:rPr>
          <w:rFonts w:eastAsia="Times New Roman" w:cs="Times New Roman"/>
          <w:szCs w:val="24"/>
        </w:rPr>
        <w:t>νομικών ότι θέλω να μάθω πόσα είναι τα πρόστιμα τα οποία έχουν καταλογιστεί από το ΕΣΡ στα μέσα μαζικής ενημερώσεως, το σύνολό τους, και αν έχουν εισπραχθεί. Θα σας αφήσω τα στοιχεία, για να μην φάω τον χρόνο και του επόμενου για να τελειώσουμε και σύντομα</w:t>
      </w:r>
      <w:r>
        <w:rPr>
          <w:rFonts w:eastAsia="Times New Roman" w:cs="Times New Roman"/>
          <w:szCs w:val="24"/>
        </w:rPr>
        <w:t xml:space="preserve"> τη συνεδρίασή μας, να δείτε ότι είναι ανείσπρακτα </w:t>
      </w:r>
      <w:r>
        <w:rPr>
          <w:rFonts w:eastAsia="Times New Roman" w:cs="Times New Roman"/>
          <w:szCs w:val="24"/>
        </w:rPr>
        <w:lastRenderedPageBreak/>
        <w:t>πάνω από 20 εκατομμύρια πρόστιμα. Τα χρόνια που δεν ήταν διεύθυνση και δεν ασκούσε διοίκηση η Κυβέρνηση των ΣΥΡΙΖΑ-ΑΝΕΛ, αλλά ασκούσαν διοίκηση άλλοι. Και τα έχουμε και ανά ΔΟΥ και θα ελεγχθούν αυτοί ανά Δ</w:t>
      </w:r>
      <w:r>
        <w:rPr>
          <w:rFonts w:eastAsia="Times New Roman" w:cs="Times New Roman"/>
          <w:szCs w:val="24"/>
        </w:rPr>
        <w:t>ΟΥ, γιατί δεν εισέπραξαν τα πρόστιμα. Θα μου πείτε «δεν τελεσιδίκισαν»; Εγώ θέλω να γίνει ένας έλεγχος. Θα τα αφήσω αυτά τα στοιχεία, για να δούμε ότι όταν έχεις 20 εκατομμύρια πρόστιμα ανείσπρακτα του ΕΣΡ, πιθανόν κάτι να μυρίζει άσχημα και νομίζω μυρίζει</w:t>
      </w:r>
      <w:r>
        <w:rPr>
          <w:rFonts w:eastAsia="Times New Roman" w:cs="Times New Roman"/>
          <w:szCs w:val="24"/>
        </w:rPr>
        <w:t xml:space="preserve"> πολιτικά άσχημα. </w:t>
      </w:r>
    </w:p>
    <w:p w14:paraId="7B21D9A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B21D9A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7B21D9A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και εμείς τον κ. Δημήτριο Καμμένο, Βουλευτή των Ανεξαρτήτων Ελλήνων. </w:t>
      </w:r>
    </w:p>
    <w:p w14:paraId="7B21D9A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Μάριος Γεωργιάδης από την Ένωση Κεντρώων. Ακολουθεί ο κ. Καραμανλής και μετά είναι ο κ. Παπαθεοδώρου.</w:t>
      </w:r>
    </w:p>
    <w:p w14:paraId="7B21D9A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Καλησπέρα και από εμένα.</w:t>
      </w:r>
    </w:p>
    <w:p w14:paraId="7B21D9A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Αγαπητοί συνάδελφοι Βουλευτές, ζούμε στον βωμό του παραλογισμού για άλλη μία φορά, διότι βλέπουμε σε μία απλή κύρωση όλος ο εστιασμός να έχει πάει σε τελείως διαφορετικό σημείο. Να έρχονται δηλαδή τρεις τροπολογίες, όπως έχει αναφ</w:t>
      </w:r>
      <w:r>
        <w:rPr>
          <w:rFonts w:eastAsia="Times New Roman" w:cs="Times New Roman"/>
          <w:szCs w:val="24"/>
        </w:rPr>
        <w:t>ερθεί και από πολλούς συναδέλφους, οι οποίες θα μπορούσαν να έρθουν μεμονωμένα σε κάποιο άλλο νομοσχέδιο και δεν έχουν κα</w:t>
      </w:r>
      <w:r>
        <w:rPr>
          <w:rFonts w:eastAsia="Times New Roman" w:cs="Times New Roman"/>
          <w:szCs w:val="24"/>
        </w:rPr>
        <w:t>μ</w:t>
      </w:r>
      <w:r>
        <w:rPr>
          <w:rFonts w:eastAsia="Times New Roman" w:cs="Times New Roman"/>
          <w:szCs w:val="24"/>
        </w:rPr>
        <w:t xml:space="preserve">μία σχέση με την κύρωση την οποία θα έπρεπε να συζητάμε αυτήν τη στιγμή. Συζήτηση για την κύρωση δεν έχει γίνει, τουλάχιστον απ’ ό,τι </w:t>
      </w:r>
      <w:r>
        <w:rPr>
          <w:rFonts w:eastAsia="Times New Roman" w:cs="Times New Roman"/>
          <w:szCs w:val="24"/>
        </w:rPr>
        <w:t>έχω ακούσει εγώ όσο έχω προλάβει είτε εντός της Βουλής είτε εκτός.</w:t>
      </w:r>
    </w:p>
    <w:p w14:paraId="7B21D9A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Μιλάμε αυτήν τη στιγμή για τον ορισμό του αποπροσανατολισμού, μία ξεκάθαρη νίκη της Κυβέρνησης, διότι αντί να συζητάμε για τα μείζονα θέματα, όπως επίσης έχει αναφερθεί από αρκετούς συναδέλ</w:t>
      </w:r>
      <w:r>
        <w:rPr>
          <w:rFonts w:eastAsia="Times New Roman" w:cs="Times New Roman"/>
          <w:szCs w:val="24"/>
        </w:rPr>
        <w:t xml:space="preserve">φους, που είναι ο ΕΝΦΙΑ, που είναι το ΕΚΑΣ, που είναι οι συντάξεις, που είναι το θέμα του Ελληνικού, η </w:t>
      </w:r>
      <w:r>
        <w:rPr>
          <w:rFonts w:eastAsia="Times New Roman" w:cs="Times New Roman"/>
          <w:szCs w:val="24"/>
        </w:rPr>
        <w:lastRenderedPageBreak/>
        <w:t>ανεργία που με βάση το Ινστιτούτο Εργασίας και με βάση τη ΓΣΕΕ αυτήν τη στιγμή για τους νέους χτυπάει ρεκόρ 49,1%, ενώ η μακροχρόνια ανεργία βρίσκεται στ</w:t>
      </w:r>
      <w:r>
        <w:rPr>
          <w:rFonts w:eastAsia="Times New Roman" w:cs="Times New Roman"/>
          <w:szCs w:val="24"/>
        </w:rPr>
        <w:t>ο 72%, καθόμαστε αυτήν τη στιγμή και αποπροσανατολίζουμε τον ελληνικό λαό συζητώντας για το ΕΣΡ τους τελευταίους τουλάχιστον δεκατέσσερις μήνες.</w:t>
      </w:r>
    </w:p>
    <w:p w14:paraId="7B21D9A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λέω ότι δεν είναι σημαντικά αυτά τα θέματα, δεν λέω ότι δεν πρέπει να συζητηθούν. Άνθρωποι κρέμονται από τα</w:t>
      </w:r>
      <w:r>
        <w:rPr>
          <w:rFonts w:eastAsia="Times New Roman" w:cs="Times New Roman"/>
          <w:szCs w:val="24"/>
        </w:rPr>
        <w:t xml:space="preserve"> χείλη μας. Εργαζόμενοι στους τηλεοπτικούς σταθμούς περιμένουν να δουν τι θα γίνει με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τι θα γίνει με τις αποφάσεις μας εδώ πέρα, για να μπορέσουν να κοιτάξουν το δικό τους αύριο, εάν και εφόσον θα συνεχίζουν να εργάζονται. Μιλάμε για τουλάχιστον</w:t>
      </w:r>
      <w:r>
        <w:rPr>
          <w:rFonts w:eastAsia="Times New Roman" w:cs="Times New Roman"/>
          <w:szCs w:val="24"/>
        </w:rPr>
        <w:t xml:space="preserve"> δύο χιλιάδες εργαζομένους.</w:t>
      </w:r>
    </w:p>
    <w:p w14:paraId="7B21D9A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Αυτήν τη στιγμή λέμε ότι αν επανέλθουμε στο προηγούμενο νομοθετικό πλαίσιο, πριν από τον περιβόητο «νόμο Παππά», όπως αυτήν τη στιγμή καθόμαστε και συζητάμε, ερχόμαστε σε σύστημα ανομίας. Είναι σαν να λέμε δηλαδή ότι πριν –και σ</w:t>
      </w:r>
      <w:r>
        <w:rPr>
          <w:rFonts w:eastAsia="Times New Roman" w:cs="Times New Roman"/>
          <w:szCs w:val="24"/>
        </w:rPr>
        <w:t xml:space="preserve">υγγνώμη για την αναφορά- ο κ. Αλαφούζος ήταν κακός και τώρα γίνεται καλός, ότι δεν υπάρχουν προβλήματα με πληρωμές πριν σε οποιοδήποτε τηλεοπτικό σταθμό, ενώ </w:t>
      </w:r>
      <w:r>
        <w:rPr>
          <w:rFonts w:eastAsia="Times New Roman" w:cs="Times New Roman"/>
          <w:szCs w:val="24"/>
        </w:rPr>
        <w:lastRenderedPageBreak/>
        <w:t>τώρα με το νέο νομοθετικό πλαίσιο θα πληρώνονται όλοι οι υπάλληλοι στην ώρα τους και θα υπάρχει κα</w:t>
      </w:r>
      <w:r>
        <w:rPr>
          <w:rFonts w:eastAsia="Times New Roman" w:cs="Times New Roman"/>
          <w:szCs w:val="24"/>
        </w:rPr>
        <w:t>ι εκεί μία τάξη.</w:t>
      </w:r>
    </w:p>
    <w:p w14:paraId="7B21D9B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 δεν είναι λύση, τουλάχιστον κατ’ εμάς στην Ένωση Κεντρώων. Θα πρέπει να υπάρξει ένας τρόπος για να γίνουν ρυθμίσεις χρεών όλων των καναλιών. Το τέσσερα είναι απαράδεκτο. Μέχρι στιγμής διακρίνουμε μία προχειρότητα και δεν μπορούμε να π</w:t>
      </w:r>
      <w:r>
        <w:rPr>
          <w:rFonts w:eastAsia="Times New Roman" w:cs="Times New Roman"/>
          <w:szCs w:val="24"/>
        </w:rPr>
        <w:t>ροχωράμε και να συνεχίσουμε έτσι.</w:t>
      </w:r>
    </w:p>
    <w:p w14:paraId="7B21D9B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 αυτόν τον λόγο συζητάμε για την κατάργηση και την απόσυρση συνολικά του νόμου, παρ</w:t>
      </w:r>
      <w:r>
        <w:rPr>
          <w:rFonts w:eastAsia="Times New Roman" w:cs="Times New Roman"/>
          <w:szCs w:val="24"/>
        </w:rPr>
        <w:t xml:space="preserve">’ </w:t>
      </w:r>
      <w:r>
        <w:rPr>
          <w:rFonts w:eastAsia="Times New Roman" w:cs="Times New Roman"/>
          <w:szCs w:val="24"/>
        </w:rPr>
        <w:t>όλο που η κ. Κοζομπόλη αναφέρθηκε και είπε για ποιον λόγο εμείς ενώ έχουμε ψηφίσει άρθρα του νόμου, και πολύ σωστά, δεν είναι όλα τα ά</w:t>
      </w:r>
      <w:r>
        <w:rPr>
          <w:rFonts w:eastAsia="Times New Roman" w:cs="Times New Roman"/>
          <w:szCs w:val="24"/>
        </w:rPr>
        <w:t>ρθρα αντισυνταγματικά, αλλά δεν γνωρίζουμε ποια από τα άρθρα θα κριθούν συνταγματικά και πρέπει να περιμένουμε και την τελική απόφαση και το πόρισμα του Συμβουλίου της Επικρατείας, γι’ αυτόν τον λόγο και για τη συναίνεση, που συζητάμε όλοι εδώ για συναίνεσ</w:t>
      </w:r>
      <w:r>
        <w:rPr>
          <w:rFonts w:eastAsia="Times New Roman" w:cs="Times New Roman"/>
          <w:szCs w:val="24"/>
        </w:rPr>
        <w:t>η, να έρθει πίσω ο λεγόμενος νόμος με όλες τις διατάξεις του, να προχωρήσουμε σε συγκρότηση του ΕΣΡ.</w:t>
      </w:r>
    </w:p>
    <w:p w14:paraId="7B21D9B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Είναι ψηφισμένος.</w:t>
      </w:r>
    </w:p>
    <w:p w14:paraId="7B21D9B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Είναι ψηφισμένος, ναι. Να προχωρήσετε σε μία τροπολογία. Όχι μόνον τα δύο άρθρα. Να κατ</w:t>
      </w:r>
      <w:r>
        <w:rPr>
          <w:rFonts w:eastAsia="Times New Roman" w:cs="Times New Roman"/>
          <w:szCs w:val="24"/>
        </w:rPr>
        <w:t>αργήσετε, να αποσύρετε τον νόμο. Μετά, με βάση το τι θα γίνει με το Συμβούλιο της Επικρατείας, τι θα κριθεί αντισυνταγματικό και τι όχι, να προχωρήσουμε σε νέες τροπολογίες και σε ένα νέο νομοσχέδιο που θα έχει συμφωνηθεί από όλους. Να συναινέσετε όλοι εδώ</w:t>
      </w:r>
      <w:r>
        <w:rPr>
          <w:rFonts w:eastAsia="Times New Roman" w:cs="Times New Roman"/>
          <w:szCs w:val="24"/>
        </w:rPr>
        <w:t>, να πούμε για τα πρόσωπα από τα οποία θα συγκροτηθεί το ΕΣΡ. Έχουμε φτάσει πέντε συνεδριάσεις και έχουμε ολοκληρώσει και πάμε για την έκτη και όπως όλα δείχνουν θα οδηγηθεί και η έκτη σε ναυάγιο. Για ποιον λόγο; Γιατί αυτήν τη στιγμή μπαίνουν εγωισμοί και</w:t>
      </w:r>
      <w:r>
        <w:rPr>
          <w:rFonts w:eastAsia="Times New Roman" w:cs="Times New Roman"/>
          <w:szCs w:val="24"/>
        </w:rPr>
        <w:t xml:space="preserve"> ο ένας τραβάει το σκοινί από τη μία πλευρά και ο άλλος τραβάει το σκοινί από την άλλη. Εμείς γι’ αυτόν τον λόγο λέμε στο κομμάτι της συναίνεσης, που θέλουμε να συναινέσουμε και εμείς από την πλευρά μας, να στηρίξετε την υποψηφιότητα που θέτει η Νέα Δημοκρ</w:t>
      </w:r>
      <w:r>
        <w:rPr>
          <w:rFonts w:eastAsia="Times New Roman" w:cs="Times New Roman"/>
          <w:szCs w:val="24"/>
        </w:rPr>
        <w:t xml:space="preserve">ατία. Όχι γιατί θέλουμε να πάμε με τη Νέα Δημοκρατία. Γιατί το ακούσαμε και αυτό τώρα. Μέχρι τώρα ήμασταν με τον ΣΥΡΙΖΑ. Ξαφνικά, επειδή είπαμε προχθές «όχι» στο ΕΣΡ, πήγαμε με τη Νέα Δημοκρατία. Δεν είμαστε </w:t>
      </w:r>
      <w:r>
        <w:rPr>
          <w:rFonts w:eastAsia="Times New Roman" w:cs="Times New Roman"/>
          <w:szCs w:val="24"/>
        </w:rPr>
        <w:lastRenderedPageBreak/>
        <w:t xml:space="preserve">μπαλάκι, αγαπητοί συνάδελφοι. Είμαστε στο </w:t>
      </w:r>
      <w:r>
        <w:rPr>
          <w:rFonts w:eastAsia="Times New Roman" w:cs="Times New Roman"/>
          <w:szCs w:val="24"/>
        </w:rPr>
        <w:t>κ</w:t>
      </w:r>
      <w:r>
        <w:rPr>
          <w:rFonts w:eastAsia="Times New Roman" w:cs="Times New Roman"/>
          <w:szCs w:val="24"/>
        </w:rPr>
        <w:t>έντρο</w:t>
      </w:r>
      <w:r>
        <w:rPr>
          <w:rFonts w:eastAsia="Times New Roman" w:cs="Times New Roman"/>
          <w:szCs w:val="24"/>
        </w:rPr>
        <w:t>, είμαστε ο ρυθμιστής της συναίνεσης κατ’ εμάς και θα πρέπει να προχωρήσουμε σε αυτήν τη λογική.</w:t>
      </w:r>
    </w:p>
    <w:p w14:paraId="7B21D9B4" w14:textId="77777777" w:rsidR="00B46177" w:rsidRDefault="00C46B70">
      <w:pPr>
        <w:spacing w:after="0" w:line="600" w:lineRule="auto"/>
        <w:ind w:firstLine="720"/>
        <w:jc w:val="both"/>
        <w:rPr>
          <w:rFonts w:eastAsia="Times New Roman"/>
          <w:szCs w:val="24"/>
        </w:rPr>
      </w:pPr>
      <w:r>
        <w:rPr>
          <w:rFonts w:eastAsia="Times New Roman" w:cs="Times New Roman"/>
          <w:szCs w:val="24"/>
        </w:rPr>
        <w:t>Μιλάμε αυτήν τη στιγμή ότι υπάρχει κάτι άλλο οξύμωρο: Για τα 258 εκατομμύρια που λέτε και βροντοφωνάζετε ότι θα πάνε σε ευπαθείς ομάδες, όταν με βάση τον ΣΕΒ κ</w:t>
      </w:r>
      <w:r>
        <w:rPr>
          <w:rFonts w:eastAsia="Times New Roman" w:cs="Times New Roman"/>
          <w:szCs w:val="24"/>
        </w:rPr>
        <w:t>αι την εκτίμηση που έχει κάνει θα χαθεί ενάμισι δισεκατομμύριο με το κλείσιμο των καναλιών που θέλετε αυτήν τη στιγμή να φέρετε.</w:t>
      </w:r>
      <w:r>
        <w:rPr>
          <w:rFonts w:eastAsia="Times New Roman" w:cs="Times New Roman"/>
          <w:szCs w:val="24"/>
        </w:rPr>
        <w:t xml:space="preserve"> </w:t>
      </w:r>
      <w:r>
        <w:rPr>
          <w:rFonts w:eastAsia="Times New Roman"/>
          <w:szCs w:val="24"/>
        </w:rPr>
        <w:t xml:space="preserve">Μάλιστα, ευτυχώς που δεν προχώρησε και η περιβόητη τροπολογία και ήλθε ο Πρόεδρος της Βουλής και δεν άφησε να μπει η ενδιάμεση </w:t>
      </w:r>
      <w:r>
        <w:rPr>
          <w:rFonts w:eastAsia="Times New Roman"/>
          <w:szCs w:val="24"/>
        </w:rPr>
        <w:t>τροπολογία.</w:t>
      </w:r>
    </w:p>
    <w:p w14:paraId="7B21D9B5" w14:textId="77777777" w:rsidR="00B46177" w:rsidRDefault="00C46B70">
      <w:pPr>
        <w:spacing w:after="0" w:line="600" w:lineRule="auto"/>
        <w:ind w:firstLine="720"/>
        <w:jc w:val="both"/>
        <w:rPr>
          <w:rFonts w:eastAsia="Times New Roman"/>
          <w:szCs w:val="24"/>
        </w:rPr>
      </w:pPr>
      <w:r>
        <w:rPr>
          <w:rFonts w:eastAsia="Times New Roman"/>
          <w:szCs w:val="24"/>
        </w:rPr>
        <w:t>Το ληξιπρόθεσμο χρέος αγγίζει τα 225 δισεκατομμύρια, αγγίζει το 128% του ΑΕΠ. Αυτήν τη στιγμή τα προβλήματα είναι πολύ πιο σημαντικά από το αν θα συγκροτηθεί το Εθνικό Συμβούλιο Ραδιοτηλεόρασης, αλλά σίγουρα πρέπει να προχωρήσουμε και σε όλη τη</w:t>
      </w:r>
      <w:r>
        <w:rPr>
          <w:rFonts w:eastAsia="Times New Roman"/>
          <w:szCs w:val="24"/>
        </w:rPr>
        <w:t xml:space="preserve"> σύσταση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ρχών. Έχουν συσταθεί τέσσερις. Ας μην χρονοτριβούμε άλλο. Ας μπούμε συναινετικά όλοι μαζί και να μην τραβάμε ο ένας το σκοινί από την μία πλευρά και ο άλλος από την άλλη.</w:t>
      </w:r>
    </w:p>
    <w:p w14:paraId="7B21D9B6"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Γι’ αυτό λέμε να αποσύρετε τον νόμο και ας μπει ο </w:t>
      </w:r>
      <w:r>
        <w:rPr>
          <w:rFonts w:eastAsia="Times New Roman"/>
          <w:szCs w:val="24"/>
        </w:rPr>
        <w:t>π</w:t>
      </w:r>
      <w:r>
        <w:rPr>
          <w:rFonts w:eastAsia="Times New Roman"/>
          <w:szCs w:val="24"/>
        </w:rPr>
        <w:t xml:space="preserve">ρόεδρος </w:t>
      </w:r>
      <w:r>
        <w:rPr>
          <w:rFonts w:eastAsia="Times New Roman"/>
          <w:szCs w:val="24"/>
        </w:rPr>
        <w:t xml:space="preserve">που προτείνει η Νέα Δημοκρατία. Συμφωνείστε με τα μέλη. Εμείς δεν έχουμε κάποιο πρόβλημα. Δεν μας νοιάζει ποιος θα είναι </w:t>
      </w:r>
      <w:r>
        <w:rPr>
          <w:rFonts w:eastAsia="Times New Roman"/>
          <w:szCs w:val="24"/>
        </w:rPr>
        <w:t>π</w:t>
      </w:r>
      <w:r>
        <w:rPr>
          <w:rFonts w:eastAsia="Times New Roman"/>
          <w:szCs w:val="24"/>
        </w:rPr>
        <w:t xml:space="preserve">ρόεδρος και ποιος </w:t>
      </w:r>
      <w:r>
        <w:rPr>
          <w:rFonts w:eastAsia="Times New Roman"/>
          <w:szCs w:val="24"/>
        </w:rPr>
        <w:t>α</w:t>
      </w:r>
      <w:r>
        <w:rPr>
          <w:rFonts w:eastAsia="Times New Roman"/>
          <w:szCs w:val="24"/>
        </w:rPr>
        <w:t>ντιπρόεδρος. Στη σύμφωνη γνώμη να είναι. Μην πηγαίνουμε κάθε φορά στην Διάσκεψη των Προέδρων με μια λίστα και στο τ</w:t>
      </w:r>
      <w:r>
        <w:rPr>
          <w:rFonts w:eastAsia="Times New Roman"/>
          <w:szCs w:val="24"/>
        </w:rPr>
        <w:t xml:space="preserve">έλος εκτίθενται τα άτομα που βρίσκονται σε αυτήν, γιατί τη μία μπαίνουν και την άλλη βγαίνουν και αλλάζουν. Να έχει γίνει μια προσυνεννόηση ώστε επιτέλους να συστηθεί αυτή 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Διαφορετικά θα διαιωνίζετε όλη αυτή η ιστορία και στο τέλος όχι μ</w:t>
      </w:r>
      <w:r>
        <w:rPr>
          <w:rFonts w:eastAsia="Times New Roman"/>
          <w:szCs w:val="24"/>
        </w:rPr>
        <w:t>όνο δεν θα υπάρχει συναίνεση, οι μεν θα πιέζουν προς εκλογές και οι άλλοι δεν θα νομοθετούν.</w:t>
      </w:r>
    </w:p>
    <w:p w14:paraId="7B21D9B7" w14:textId="77777777" w:rsidR="00B46177" w:rsidRDefault="00C46B70">
      <w:pPr>
        <w:spacing w:after="0" w:line="600" w:lineRule="auto"/>
        <w:ind w:firstLine="720"/>
        <w:jc w:val="both"/>
        <w:rPr>
          <w:rFonts w:eastAsia="Times New Roman"/>
          <w:szCs w:val="24"/>
        </w:rPr>
      </w:pPr>
      <w:r>
        <w:rPr>
          <w:rFonts w:eastAsia="Times New Roman"/>
          <w:szCs w:val="24"/>
        </w:rPr>
        <w:t xml:space="preserve">Αυτή δεν είναι η λύση, αγαπητοί συνάδελφοι Βουλευτές. Σας παρακαλώ πολύ κι εσείς από την πλευρά σας, δείτε το θέμα λίγο πιο ζεστά. </w:t>
      </w:r>
    </w:p>
    <w:p w14:paraId="7B21D9B8" w14:textId="77777777" w:rsidR="00B46177" w:rsidRDefault="00C46B70">
      <w:pPr>
        <w:spacing w:after="0" w:line="600" w:lineRule="auto"/>
        <w:ind w:firstLine="720"/>
        <w:jc w:val="both"/>
        <w:rPr>
          <w:rFonts w:eastAsia="Times New Roman"/>
          <w:szCs w:val="24"/>
        </w:rPr>
      </w:pPr>
      <w:r>
        <w:rPr>
          <w:rFonts w:eastAsia="Times New Roman"/>
          <w:szCs w:val="24"/>
        </w:rPr>
        <w:t>Ευχαριστώ.</w:t>
      </w:r>
    </w:p>
    <w:p w14:paraId="7B21D9B9" w14:textId="77777777" w:rsidR="00B46177" w:rsidRDefault="00C46B70">
      <w:pPr>
        <w:spacing w:after="0"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της Ένωσης Κεντρώων)</w:t>
      </w:r>
    </w:p>
    <w:p w14:paraId="7B21D9BA"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 Μάριο Γεωργιάδη, Βουλευτή της Ένωσης Κεντρώων.</w:t>
      </w:r>
    </w:p>
    <w:p w14:paraId="7B21D9BB" w14:textId="77777777" w:rsidR="00B46177" w:rsidRDefault="00C46B70">
      <w:pPr>
        <w:spacing w:after="0" w:line="600" w:lineRule="auto"/>
        <w:ind w:firstLine="720"/>
        <w:jc w:val="both"/>
        <w:rPr>
          <w:rFonts w:eastAsia="Times New Roman"/>
          <w:szCs w:val="24"/>
        </w:rPr>
      </w:pPr>
      <w:r>
        <w:rPr>
          <w:rFonts w:eastAsia="Times New Roman"/>
          <w:szCs w:val="24"/>
        </w:rPr>
        <w:t>Τον λόγο έχει ο κ. Κωνσταντίνος Καραμανλής, Βουλευτής της Νέας Δημοκρατίας.</w:t>
      </w:r>
    </w:p>
    <w:p w14:paraId="7B21D9BC" w14:textId="77777777" w:rsidR="00B46177" w:rsidRDefault="00C46B70">
      <w:pPr>
        <w:spacing w:after="0" w:line="600" w:lineRule="auto"/>
        <w:ind w:firstLine="720"/>
        <w:jc w:val="both"/>
        <w:rPr>
          <w:rFonts w:eastAsia="Times New Roman"/>
          <w:szCs w:val="24"/>
        </w:rPr>
      </w:pPr>
      <w:r>
        <w:rPr>
          <w:rFonts w:eastAsia="Times New Roman"/>
          <w:b/>
          <w:szCs w:val="24"/>
        </w:rPr>
        <w:t>ΚΩΝΣΤΑΝΤΙΝΟΣ ΑΧ</w:t>
      </w:r>
      <w:r>
        <w:rPr>
          <w:rFonts w:eastAsia="Times New Roman"/>
          <w:b/>
          <w:szCs w:val="24"/>
        </w:rPr>
        <w:t>.</w:t>
      </w:r>
      <w:r>
        <w:rPr>
          <w:rFonts w:eastAsia="Times New Roman"/>
          <w:b/>
          <w:szCs w:val="24"/>
        </w:rPr>
        <w:t xml:space="preserve"> ΚΑΡΑΜΑΝΛΗΣ:</w:t>
      </w:r>
      <w:r>
        <w:rPr>
          <w:rFonts w:eastAsia="Times New Roman"/>
          <w:szCs w:val="24"/>
        </w:rPr>
        <w:t xml:space="preserve"> Σας ευχαριστώ, κύ</w:t>
      </w:r>
      <w:r>
        <w:rPr>
          <w:rFonts w:eastAsia="Times New Roman"/>
          <w:szCs w:val="24"/>
        </w:rPr>
        <w:t>ριε Πρόεδρε.</w:t>
      </w:r>
    </w:p>
    <w:p w14:paraId="7B21D9BD" w14:textId="77777777" w:rsidR="00B46177" w:rsidRDefault="00C46B70">
      <w:pPr>
        <w:spacing w:after="0" w:line="600" w:lineRule="auto"/>
        <w:ind w:firstLine="720"/>
        <w:jc w:val="both"/>
        <w:rPr>
          <w:rFonts w:eastAsia="Times New Roman"/>
          <w:szCs w:val="24"/>
        </w:rPr>
      </w:pPr>
      <w:r>
        <w:rPr>
          <w:rFonts w:eastAsia="Times New Roman"/>
          <w:szCs w:val="24"/>
        </w:rPr>
        <w:t xml:space="preserve">Εγώ θα ασχοληθώ πιο πολύ με την τροπολογία 793 στον ν.4412/2016. Πριν το κάνω, όμως, αυτό θα μου επιτρέψετε να πω δυο λόγια για την ευρύτερη κουβέντα που έχουμε σήμερα στο ελληνικό Κοινοβούλιο, όσον αφορά τις τροπολογίες που έχει φέρει ο κ. Παππάς. </w:t>
      </w:r>
    </w:p>
    <w:p w14:paraId="7B21D9BE" w14:textId="77777777" w:rsidR="00B46177" w:rsidRDefault="00C46B70">
      <w:pPr>
        <w:spacing w:after="0" w:line="600" w:lineRule="auto"/>
        <w:ind w:firstLine="720"/>
        <w:jc w:val="both"/>
        <w:rPr>
          <w:rFonts w:eastAsia="Times New Roman"/>
          <w:szCs w:val="24"/>
        </w:rPr>
      </w:pPr>
      <w:r>
        <w:rPr>
          <w:rFonts w:eastAsia="Times New Roman"/>
          <w:szCs w:val="24"/>
        </w:rPr>
        <w:t xml:space="preserve">Έχουν </w:t>
      </w:r>
      <w:r>
        <w:rPr>
          <w:rFonts w:eastAsia="Times New Roman"/>
          <w:szCs w:val="24"/>
        </w:rPr>
        <w:t>ακουστεί ενδιαφέρουσες απόψεις. Θα συμφωνήσω κι εγώ με αρκετούς προλαλήσαντες ότι καλό είναι οι τόνοι να μην ανεβαίνουν. Αυτό που νομίζω ότι όλοι βλέπουν είναι ότι οι προϋποθέσεις για την επίτευξη συναίνεσης στο ζήτημα των τηλεοπτικών αδειών δεν είναι ανύπ</w:t>
      </w:r>
      <w:r>
        <w:rPr>
          <w:rFonts w:eastAsia="Times New Roman"/>
          <w:szCs w:val="24"/>
        </w:rPr>
        <w:t>αρκτες. Και αυτό γιατί οι προτάσεις της Αξιωματικής Αντιπολίτευσης, τόσο για πρόσωπα όσο και για τις θεσμικές ρυθμίσεις, έχουν ανοίξει τον δρόμο.</w:t>
      </w:r>
    </w:p>
    <w:p w14:paraId="7B21D9BF" w14:textId="77777777" w:rsidR="00B46177" w:rsidRDefault="00C46B70">
      <w:pPr>
        <w:spacing w:after="0" w:line="600" w:lineRule="auto"/>
        <w:ind w:firstLine="720"/>
        <w:jc w:val="both"/>
        <w:rPr>
          <w:rFonts w:eastAsia="Times New Roman"/>
          <w:szCs w:val="24"/>
        </w:rPr>
      </w:pPr>
      <w:r>
        <w:rPr>
          <w:rFonts w:eastAsia="Times New Roman"/>
          <w:szCs w:val="24"/>
        </w:rPr>
        <w:lastRenderedPageBreak/>
        <w:t>Η Κυβέρνηση φαίνεται ότι έχει δεχθεί μια νέα πραγματικότητα. Είναι, λοιπόν, στο χέρι της να κάνει το επόμενο β</w:t>
      </w:r>
      <w:r>
        <w:rPr>
          <w:rFonts w:eastAsia="Times New Roman"/>
          <w:szCs w:val="24"/>
        </w:rPr>
        <w:t>ήμα, να πάμε παρακάτω, να μπει μια τάξη στο τηλεοπτικό πεδίο, που νομίζω ότι πολλοί Βουλευτές από όλες τις πτέρυγες της Βουλής επιθυμούν, να μην έχουμε αυθαιρεσίες και να ασχοληθούμε, όπως και άλλοι Βουλευτές είπαν, με τα μεγάλα προβλήματα.</w:t>
      </w:r>
    </w:p>
    <w:p w14:paraId="7B21D9C0" w14:textId="77777777" w:rsidR="00B46177" w:rsidRDefault="00C46B70">
      <w:pPr>
        <w:spacing w:after="0" w:line="600" w:lineRule="auto"/>
        <w:ind w:firstLine="720"/>
        <w:jc w:val="both"/>
        <w:rPr>
          <w:rFonts w:eastAsia="Times New Roman"/>
          <w:szCs w:val="24"/>
        </w:rPr>
      </w:pPr>
      <w:r>
        <w:rPr>
          <w:rFonts w:eastAsia="Times New Roman"/>
          <w:szCs w:val="24"/>
        </w:rPr>
        <w:t>Αυτό που όμως ν</w:t>
      </w:r>
      <w:r>
        <w:rPr>
          <w:rFonts w:eastAsia="Times New Roman"/>
          <w:szCs w:val="24"/>
        </w:rPr>
        <w:t>ομίζω ότι πρέπει να πούμε είναι ότι η Κυβέρνηση εισπράττει, δυστυχώς γι’ αυτήν, ήττες παντού: Η οικονομία βρίσκεται σε ένα απόλυτο τέλμα, στην Ευρώπη είναι εμφανέστατο ότι είμαστε απομονωμένοι, τα έχετε βάλει ακόμα και με την Εκκλησία και τώρα επιτίθεστε κ</w:t>
      </w:r>
      <w:r>
        <w:rPr>
          <w:rFonts w:eastAsia="Times New Roman"/>
          <w:szCs w:val="24"/>
        </w:rPr>
        <w:t xml:space="preserve">αι στο θεσμό της δικαιοσύνης. Είναι επικίνδυνο για μια </w:t>
      </w:r>
      <w:r>
        <w:rPr>
          <w:rFonts w:eastAsia="Times New Roman"/>
          <w:szCs w:val="24"/>
        </w:rPr>
        <w:t>κ</w:t>
      </w:r>
      <w:r>
        <w:rPr>
          <w:rFonts w:eastAsia="Times New Roman"/>
          <w:szCs w:val="24"/>
        </w:rPr>
        <w:t>υβέρνηση να μην μπορεί να αναγνωρίσει τα λάθη της.</w:t>
      </w:r>
    </w:p>
    <w:p w14:paraId="7B21D9C1" w14:textId="77777777" w:rsidR="00B46177" w:rsidRDefault="00C46B70">
      <w:pPr>
        <w:spacing w:after="0" w:line="600" w:lineRule="auto"/>
        <w:ind w:firstLine="720"/>
        <w:jc w:val="both"/>
        <w:rPr>
          <w:rFonts w:eastAsia="Times New Roman"/>
          <w:szCs w:val="24"/>
        </w:rPr>
      </w:pPr>
      <w:r>
        <w:rPr>
          <w:rFonts w:eastAsia="Times New Roman"/>
          <w:szCs w:val="24"/>
        </w:rPr>
        <w:t>Πάμε τώρα στην τροπολογία 739 που κατέθεσαν ο κ. Τσακαλώτος και ο κ. Σταθάκης. Πριν μπούμε στην τροπολογία, η οποία είναι λίγο τεχνικής φύσεως, θα μο</w:t>
      </w:r>
      <w:r>
        <w:rPr>
          <w:rFonts w:eastAsia="Times New Roman"/>
          <w:szCs w:val="24"/>
        </w:rPr>
        <w:t>υ επιτρέψετε να κάνω μια αναφορά στον ν.4412/2016. Έχουν περάσει πάνω από δύο μήνες από τότε που έχει ψηφιστεί ο νόμος από το ελληνικό Κοινοβούλιο. Παρ</w:t>
      </w:r>
      <w:r>
        <w:rPr>
          <w:rFonts w:eastAsia="Times New Roman"/>
          <w:szCs w:val="24"/>
        </w:rPr>
        <w:t xml:space="preserve">’ </w:t>
      </w:r>
      <w:r>
        <w:rPr>
          <w:rFonts w:eastAsia="Times New Roman"/>
          <w:szCs w:val="24"/>
        </w:rPr>
        <w:t xml:space="preserve">όλα αυτά, ο νόμος αυτός σήμερα δεν εφαρμόζεται. Από τις αρχές Σεπτεμβρίου, οι </w:t>
      </w:r>
      <w:r>
        <w:rPr>
          <w:rFonts w:eastAsia="Times New Roman"/>
          <w:szCs w:val="24"/>
        </w:rPr>
        <w:lastRenderedPageBreak/>
        <w:t>αναθέτουσες αρχές δεν γνω</w:t>
      </w:r>
      <w:r>
        <w:rPr>
          <w:rFonts w:eastAsia="Times New Roman"/>
          <w:szCs w:val="24"/>
        </w:rPr>
        <w:t>ρίζουν πραγματικά τι ισχύει. Με απλά λόγια, έχουν παγώσει όλες οι δημοπρατήσεις δημοσίων έργων, διότι απλούστατα η Κυβέρνηση δεν έχει μεριμνήσει να συγκροτήσει τις ομάδες εργασίας και τις αρμόδιες επιτροπές του Υπουργείου, προκειμένου να συνταχθούν τα προσ</w:t>
      </w:r>
      <w:r>
        <w:rPr>
          <w:rFonts w:eastAsia="Times New Roman"/>
          <w:szCs w:val="24"/>
        </w:rPr>
        <w:t xml:space="preserve">χέδια των υπουργικών αποφάσεων. </w:t>
      </w:r>
    </w:p>
    <w:p w14:paraId="7B21D9C2" w14:textId="77777777" w:rsidR="00B46177" w:rsidRDefault="00C46B70">
      <w:pPr>
        <w:spacing w:after="0" w:line="600" w:lineRule="auto"/>
        <w:ind w:firstLine="720"/>
        <w:jc w:val="both"/>
        <w:rPr>
          <w:rFonts w:eastAsia="Times New Roman"/>
          <w:szCs w:val="24"/>
        </w:rPr>
      </w:pPr>
      <w:r>
        <w:rPr>
          <w:rFonts w:eastAsia="Times New Roman"/>
          <w:szCs w:val="24"/>
        </w:rPr>
        <w:t>Αποτέλεσμα; Λόγω της απουσίας του δευτερογενούς δικαίου για τον νέο νόμο, έχουν, όπως είπαμε, παγώσει οι δημοπρατήσεις για τα δημόσια έργα. Αυτό σημαίνει ότι οι επενδύσεις πάνε πίσω, ότι η απορρόφηση στο ΕΣΠΑ καθυστερεί και</w:t>
      </w:r>
      <w:r>
        <w:rPr>
          <w:rFonts w:eastAsia="Times New Roman"/>
          <w:szCs w:val="24"/>
        </w:rPr>
        <w:t xml:space="preserve"> θα χάσουμε τουλάχιστον ένα εξάμηνο. Αυτή, λοιπόν, είναι μια αντιαναπτυξιακή καθυστέρηση και δείχνει την προχειρότητα, με την οποία νομοθετείτε.</w:t>
      </w:r>
    </w:p>
    <w:p w14:paraId="7B21D9C3" w14:textId="77777777" w:rsidR="00B46177" w:rsidRDefault="00C46B70">
      <w:pPr>
        <w:spacing w:after="0" w:line="600" w:lineRule="auto"/>
        <w:ind w:firstLine="720"/>
        <w:jc w:val="both"/>
        <w:rPr>
          <w:rFonts w:eastAsia="Times New Roman"/>
          <w:szCs w:val="24"/>
        </w:rPr>
      </w:pPr>
      <w:r>
        <w:rPr>
          <w:rFonts w:eastAsia="Times New Roman"/>
          <w:szCs w:val="24"/>
        </w:rPr>
        <w:t>Εδώ θα μου επιτρέψετε να πω ότι ο κλάδος των κατασκευών συμβάλλει άμεσα και έμμεσα στο 22% των φόρων που εισπρά</w:t>
      </w:r>
      <w:r>
        <w:rPr>
          <w:rFonts w:eastAsia="Times New Roman"/>
          <w:szCs w:val="24"/>
        </w:rPr>
        <w:t xml:space="preserve">ττει το ελληνικό δημόσιο. Για κάθε ένα ευρώ που δαπανάται στον τομέα των κατασκευών, προστίθενται 1,8 ευρώ στο ΑΕΠ. Η συμμετοχή του κατασκευαστικού κλάδου, όμως, βρίσκεται σε χαμηλό δεκαέξι ετών, αφού πλησιάζει μόνο το 2% του ΑΕΠ. </w:t>
      </w:r>
    </w:p>
    <w:p w14:paraId="7B21D9C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Καλό, λοιπόν, θα ήταν έσ</w:t>
      </w:r>
      <w:r>
        <w:rPr>
          <w:rFonts w:eastAsia="Times New Roman"/>
          <w:szCs w:val="24"/>
        </w:rPr>
        <w:t>τω και την ύστατη ώρα να συνειδητοποιήσει η Κυβέρνηση τη ζημιά που έχει γίνει. Καλό είναι ο Υπουργός Υποδομών κ. Σπίρτζης να μη δίνει απαντήσεις οι οποίες δεν έχουν επαφή με την πραγματικότητα και να ακούσει τόσο τις περιφέρειες όσο και όλους τους δήμους τ</w:t>
      </w:r>
      <w:r>
        <w:rPr>
          <w:rFonts w:eastAsia="Times New Roman"/>
          <w:szCs w:val="24"/>
        </w:rPr>
        <w:t>ης χώρας, οι οποίοι διατυπώνουν παράπονα για τα έργα που έχουν «παγώσει».</w:t>
      </w:r>
    </w:p>
    <w:p w14:paraId="7B21D9C5" w14:textId="77777777" w:rsidR="00B46177" w:rsidRDefault="00C46B70">
      <w:pPr>
        <w:spacing w:after="0" w:line="600" w:lineRule="auto"/>
        <w:ind w:firstLine="720"/>
        <w:jc w:val="both"/>
        <w:rPr>
          <w:rFonts w:eastAsia="Times New Roman"/>
          <w:szCs w:val="24"/>
        </w:rPr>
      </w:pPr>
      <w:r>
        <w:rPr>
          <w:rFonts w:eastAsia="Times New Roman"/>
          <w:szCs w:val="24"/>
        </w:rPr>
        <w:t>Πάμε τώρα στην τροπολογία 739. Ενεργοποιείτε στην ουσία διατάξεις που εσείς καταργήσατε με το ν.4412 και αυτό το κάνετε μ’ έναν τρόπο που δεν έχει καμ</w:t>
      </w:r>
      <w:r>
        <w:rPr>
          <w:rFonts w:eastAsia="Times New Roman"/>
          <w:szCs w:val="24"/>
        </w:rPr>
        <w:t>μ</w:t>
      </w:r>
      <w:r>
        <w:rPr>
          <w:rFonts w:eastAsia="Times New Roman"/>
          <w:szCs w:val="24"/>
        </w:rPr>
        <w:t xml:space="preserve">ία λογική. Έτσι, ενεργοποιείτε </w:t>
      </w:r>
      <w:r>
        <w:rPr>
          <w:rFonts w:eastAsia="Times New Roman"/>
          <w:szCs w:val="24"/>
        </w:rPr>
        <w:t xml:space="preserve">και πάλι εσωτερικούς κανονισμούς των ανωτέρω εταιρειών, δηλαδή του ταμείου των Ελληνικών Τουριστικών Ακινήτων και του ΤΧΣ που εσείς καταργήσατε. Δίνετε, λοιπόν, τη δυνατότητα τόσο στα </w:t>
      </w:r>
      <w:r>
        <w:rPr>
          <w:rFonts w:eastAsia="Times New Roman"/>
          <w:szCs w:val="24"/>
        </w:rPr>
        <w:t xml:space="preserve">«ΤΟΥΡΙΣΤΙΚΑ ΑΚΙΝΗΤΑ» </w:t>
      </w:r>
      <w:r>
        <w:rPr>
          <w:rFonts w:eastAsia="Times New Roman"/>
          <w:szCs w:val="24"/>
        </w:rPr>
        <w:t xml:space="preserve">όσο και στο </w:t>
      </w:r>
      <w:r>
        <w:rPr>
          <w:rFonts w:eastAsia="Times New Roman"/>
          <w:szCs w:val="24"/>
        </w:rPr>
        <w:t>υ</w:t>
      </w:r>
      <w:r>
        <w:rPr>
          <w:rFonts w:eastAsia="Times New Roman"/>
          <w:szCs w:val="24"/>
        </w:rPr>
        <w:t>περταμείο να παρεκκλίνουν άνω και κάτω</w:t>
      </w:r>
      <w:r>
        <w:rPr>
          <w:rFonts w:eastAsia="Times New Roman"/>
          <w:szCs w:val="24"/>
        </w:rPr>
        <w:t xml:space="preserve"> από τα χρηματικά όρια που ορίζονται. Το «κάτω» μπορούμε να το καταλάβουμε. Άλλωστε, με τον ίδιο νόμο δίνετε τη δυνατότητα παρέκκλισης συμβάσεων και αναθέσεων των κάτω ορίων. </w:t>
      </w:r>
    </w:p>
    <w:p w14:paraId="7B21D9C6"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Στο σημείο αυτό θα πρέπει να σας θυμίσω ότι φέρατε το</w:t>
      </w:r>
      <w:r>
        <w:rPr>
          <w:rFonts w:eastAsia="Times New Roman"/>
          <w:szCs w:val="24"/>
        </w:rPr>
        <w:t>ν</w:t>
      </w:r>
      <w:r>
        <w:rPr>
          <w:rFonts w:eastAsia="Times New Roman"/>
          <w:szCs w:val="24"/>
        </w:rPr>
        <w:t xml:space="preserve"> ν</w:t>
      </w:r>
      <w:r>
        <w:rPr>
          <w:rFonts w:eastAsia="Times New Roman"/>
          <w:szCs w:val="24"/>
        </w:rPr>
        <w:t>.</w:t>
      </w:r>
      <w:r>
        <w:rPr>
          <w:rFonts w:eastAsia="Times New Roman"/>
          <w:szCs w:val="24"/>
        </w:rPr>
        <w:t>4412 για να εναρμονίσου</w:t>
      </w:r>
      <w:r>
        <w:rPr>
          <w:rFonts w:eastAsia="Times New Roman"/>
          <w:szCs w:val="24"/>
        </w:rPr>
        <w:t xml:space="preserve">με τη δική μας εθνική νομοθεσία με την αντίστοιχη ευρωπαϊκή νομοθεσία. Για πάνω απ’ αυτά τα όρια, όμως, ισχύουν η ευρωπαϊκή νομοθεσία και οι ευρωπαϊκές οδηγίες και αυτό είναι ξεκάθαρο. </w:t>
      </w:r>
    </w:p>
    <w:p w14:paraId="7B21D9C7" w14:textId="77777777" w:rsidR="00B46177" w:rsidRDefault="00C46B70">
      <w:pPr>
        <w:spacing w:after="0" w:line="600" w:lineRule="auto"/>
        <w:ind w:firstLine="720"/>
        <w:jc w:val="both"/>
        <w:rPr>
          <w:rFonts w:eastAsia="Times New Roman"/>
          <w:szCs w:val="24"/>
        </w:rPr>
      </w:pPr>
      <w:r>
        <w:rPr>
          <w:rFonts w:eastAsia="Times New Roman"/>
          <w:szCs w:val="24"/>
        </w:rPr>
        <w:t xml:space="preserve">Έρχεστε, λοιπόν, σήμερα εσείς εδώ και ζητάτε παρέκκλιση για το </w:t>
      </w:r>
      <w:r>
        <w:rPr>
          <w:rFonts w:eastAsia="Times New Roman"/>
          <w:szCs w:val="24"/>
        </w:rPr>
        <w:t>υ</w:t>
      </w:r>
      <w:r>
        <w:rPr>
          <w:rFonts w:eastAsia="Times New Roman"/>
          <w:szCs w:val="24"/>
        </w:rPr>
        <w:t>περταμ</w:t>
      </w:r>
      <w:r>
        <w:rPr>
          <w:rFonts w:eastAsia="Times New Roman"/>
          <w:szCs w:val="24"/>
        </w:rPr>
        <w:t xml:space="preserve">είο και τα </w:t>
      </w:r>
      <w:r>
        <w:rPr>
          <w:rFonts w:eastAsia="Times New Roman"/>
          <w:szCs w:val="24"/>
        </w:rPr>
        <w:t>«ΤΟΥΡΙΣΤΙΚΑ ΑΚΙΝΗΤΑ»</w:t>
      </w:r>
      <w:r>
        <w:rPr>
          <w:rFonts w:eastAsia="Times New Roman"/>
          <w:szCs w:val="24"/>
        </w:rPr>
        <w:t xml:space="preserve"> για αναθέσεις και συμβάσεις πάνω από τα όρια και, όπως λέτε, τηρουμένης σε κάθε περίπτωση της οικείας νομοθεσίας της Ευρωπαϊκής Ένωσης. </w:t>
      </w:r>
    </w:p>
    <w:p w14:paraId="7B21D9C8" w14:textId="77777777" w:rsidR="00B46177" w:rsidRDefault="00C46B70">
      <w:pPr>
        <w:spacing w:after="0" w:line="600" w:lineRule="auto"/>
        <w:ind w:firstLine="720"/>
        <w:jc w:val="both"/>
        <w:rPr>
          <w:rFonts w:eastAsia="Times New Roman"/>
          <w:szCs w:val="24"/>
        </w:rPr>
      </w:pPr>
      <w:r>
        <w:rPr>
          <w:rFonts w:eastAsia="Times New Roman"/>
          <w:szCs w:val="24"/>
        </w:rPr>
        <w:t xml:space="preserve">Εδώ υπάρχει κάτι το οποίο είναι θολό. Παρέκκλιση άνω των ορίων με ταυτόχρονα τηρούμενη </w:t>
      </w:r>
      <w:r>
        <w:rPr>
          <w:rFonts w:eastAsia="Times New Roman"/>
          <w:szCs w:val="24"/>
        </w:rPr>
        <w:t>την ευρωπαϊκή νομοθεσία είναι ταυτολογία, φάσκει και αντιφάσκει. Άνω από τα όρια ισχύουν μόνο η ευρωπαϊκή νομοθεσία και κανονισμοί</w:t>
      </w:r>
      <w:r>
        <w:rPr>
          <w:rFonts w:eastAsia="Times New Roman"/>
          <w:szCs w:val="24"/>
        </w:rPr>
        <w:t>,</w:t>
      </w:r>
      <w:r>
        <w:rPr>
          <w:rFonts w:eastAsia="Times New Roman"/>
          <w:szCs w:val="24"/>
        </w:rPr>
        <w:t xml:space="preserve"> με τις παρεκκλίσεις που αυτοί ορίζουν.</w:t>
      </w:r>
    </w:p>
    <w:p w14:paraId="7B21D9C9" w14:textId="77777777" w:rsidR="00B46177" w:rsidRDefault="00C46B70">
      <w:pPr>
        <w:spacing w:after="0" w:line="600" w:lineRule="auto"/>
        <w:ind w:firstLine="720"/>
        <w:jc w:val="both"/>
        <w:rPr>
          <w:rFonts w:eastAsia="Times New Roman"/>
          <w:szCs w:val="24"/>
        </w:rPr>
      </w:pPr>
      <w:r>
        <w:rPr>
          <w:rFonts w:eastAsia="Times New Roman"/>
          <w:szCs w:val="24"/>
        </w:rPr>
        <w:t>Είναι, λοιπόν, σαφές ότι για άλλη μια φορά νομοθετείτε μ’ έναν τρόπο εξαιρετικά πρόχε</w:t>
      </w:r>
      <w:r>
        <w:rPr>
          <w:rFonts w:eastAsia="Times New Roman"/>
          <w:szCs w:val="24"/>
        </w:rPr>
        <w:t>ιρο, κάτι το οποίο θα σας δημιουργήσει πάρα πολλά προβλήματα.</w:t>
      </w:r>
    </w:p>
    <w:p w14:paraId="7B21D9CA"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Εδώ και καιρό, λοιπόν, εμείς σας είχαμε προειδοποιήσει ότι ο συγκεκριμένος νόμος που περάσατε για τις δημόσιες συμβάσεις θα σας δημιουργήσει αρκετά προβλήματα.</w:t>
      </w:r>
    </w:p>
    <w:p w14:paraId="7B21D9CB" w14:textId="77777777" w:rsidR="00B46177" w:rsidRDefault="00C46B70">
      <w:pPr>
        <w:spacing w:after="0" w:line="600" w:lineRule="auto"/>
        <w:ind w:firstLine="720"/>
        <w:jc w:val="both"/>
        <w:rPr>
          <w:rFonts w:eastAsia="Times New Roman"/>
          <w:szCs w:val="24"/>
        </w:rPr>
      </w:pPr>
      <w:r>
        <w:rPr>
          <w:rFonts w:eastAsia="Times New Roman"/>
          <w:szCs w:val="24"/>
        </w:rPr>
        <w:t>Σας ευχαριστώ πολύ.</w:t>
      </w:r>
    </w:p>
    <w:p w14:paraId="7B21D9CC"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της Νέας Δημοκρατίας)</w:t>
      </w:r>
    </w:p>
    <w:p w14:paraId="7B21D9CD"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Κωνσταντίνο Καραμανλή, Βουλευτή της Νέας Δημοκρατίας.</w:t>
      </w:r>
    </w:p>
    <w:p w14:paraId="7B21D9CE" w14:textId="77777777" w:rsidR="00B46177" w:rsidRDefault="00C46B70">
      <w:pPr>
        <w:spacing w:after="0" w:line="600" w:lineRule="auto"/>
        <w:ind w:firstLine="720"/>
        <w:jc w:val="both"/>
        <w:rPr>
          <w:rFonts w:eastAsia="Times New Roman"/>
          <w:szCs w:val="24"/>
        </w:rPr>
      </w:pPr>
      <w:r>
        <w:rPr>
          <w:rFonts w:eastAsia="Times New Roman"/>
          <w:szCs w:val="24"/>
        </w:rPr>
        <w:t>Τον λόγο έχει ο κ. Θεόδωρος Παπαθεοδώρου, Βουλευτής της Δημοκρατικής Συμπαράταξης.</w:t>
      </w:r>
    </w:p>
    <w:p w14:paraId="7B21D9CF" w14:textId="77777777" w:rsidR="00B46177" w:rsidRDefault="00C46B70">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w:t>
      </w:r>
    </w:p>
    <w:p w14:paraId="7B21D9D0"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κύριοι Υπουργοί, ο κύριος Πρόεδρος της Βουλής σήμερα, αλλά και στη Διάσκεψη των Προέδρων, μ</w:t>
      </w:r>
      <w:r>
        <w:rPr>
          <w:rFonts w:eastAsia="Times New Roman"/>
          <w:szCs w:val="24"/>
        </w:rPr>
        <w:t>α</w:t>
      </w:r>
      <w:r>
        <w:rPr>
          <w:rFonts w:eastAsia="Times New Roman"/>
          <w:szCs w:val="24"/>
        </w:rPr>
        <w:t>ς είπε ότι η απόφαση του Συμβουλίου της Επικρατείας παρήγαγε πολιτικά αποτελέσματα. Βέβαια κατόπιν, όπως κα</w:t>
      </w:r>
      <w:r>
        <w:rPr>
          <w:rFonts w:eastAsia="Times New Roman"/>
          <w:szCs w:val="24"/>
        </w:rPr>
        <w:t>ι άλλοι συνάδελφοι το έκαναν, εγκάλεσε τη Δημοκρατική Συμπαράταξη</w:t>
      </w:r>
      <w:r>
        <w:rPr>
          <w:rFonts w:eastAsia="Times New Roman"/>
          <w:szCs w:val="24"/>
        </w:rPr>
        <w:t>,</w:t>
      </w:r>
      <w:r>
        <w:rPr>
          <w:rFonts w:eastAsia="Times New Roman"/>
          <w:szCs w:val="24"/>
        </w:rPr>
        <w:t xml:space="preserve"> γιατί μιλήσαμε εμείς για πολιτική ήττα της Κυβέρνησης. Για την απόφαση του Συμβουλίου </w:t>
      </w:r>
      <w:r>
        <w:rPr>
          <w:rFonts w:eastAsia="Times New Roman"/>
          <w:szCs w:val="24"/>
        </w:rPr>
        <w:lastRenderedPageBreak/>
        <w:t>της Επικρατείας αυτή καθεαυτή; Μα, σε οποιαδήποτε ευρωπαϊκή χώρα, σε οποιαδήποτε πολιτισμένη χώρα μια α</w:t>
      </w:r>
      <w:r>
        <w:rPr>
          <w:rFonts w:eastAsia="Times New Roman"/>
          <w:szCs w:val="24"/>
        </w:rPr>
        <w:t>πόφαση του ακυρωτικού δικαστηρίου θα είχε ως αποτέλεσμα απλούστατα να ακυρώσει τη διοικητική πράξη και να κηρύξει ένα</w:t>
      </w:r>
      <w:r>
        <w:rPr>
          <w:rFonts w:eastAsia="Times New Roman"/>
          <w:szCs w:val="24"/>
        </w:rPr>
        <w:t>ν</w:t>
      </w:r>
      <w:r>
        <w:rPr>
          <w:rFonts w:eastAsia="Times New Roman"/>
          <w:szCs w:val="24"/>
        </w:rPr>
        <w:t xml:space="preserve"> νόμο αντισυνταγματικό. Γι’ αυτό υπήρξε η πολιτική ήττα; Όχι. Η πολιτική ήττα υπήρξε, κυρίες και κύριοι συνάδελφοι, γιατί την προκαλέσατε </w:t>
      </w:r>
      <w:r>
        <w:rPr>
          <w:rFonts w:eastAsia="Times New Roman"/>
          <w:szCs w:val="24"/>
        </w:rPr>
        <w:t xml:space="preserve">μόνοι σας. </w:t>
      </w:r>
    </w:p>
    <w:p w14:paraId="7B21D9D1" w14:textId="77777777" w:rsidR="00B46177" w:rsidRDefault="00C46B70">
      <w:pPr>
        <w:spacing w:after="0" w:line="600" w:lineRule="auto"/>
        <w:ind w:firstLine="720"/>
        <w:jc w:val="both"/>
        <w:rPr>
          <w:rFonts w:eastAsia="Times New Roman"/>
          <w:szCs w:val="24"/>
        </w:rPr>
      </w:pPr>
      <w:r>
        <w:rPr>
          <w:rFonts w:eastAsia="Times New Roman"/>
          <w:szCs w:val="24"/>
        </w:rPr>
        <w:t>Επειδή δεν θέλω να μπω σε αξιολογικές κρίσεις, θα διαβάσω αμέσως μετά την απόφαση του Συμβουλίου της Επικρατείας κάποια σχόλια Υπουργών της Κυβέρνησης. Δεν αναφέρομαι στα ονόματα</w:t>
      </w:r>
      <w:r>
        <w:rPr>
          <w:rFonts w:eastAsia="Times New Roman"/>
          <w:szCs w:val="24"/>
        </w:rPr>
        <w:t>,</w:t>
      </w:r>
      <w:r>
        <w:rPr>
          <w:rFonts w:eastAsia="Times New Roman"/>
          <w:szCs w:val="24"/>
        </w:rPr>
        <w:t xml:space="preserve"> γιατί πιστεύω ότι πρέπει να πάμε συναινετικά στη λύση. «Έχουμε π</w:t>
      </w:r>
      <w:r>
        <w:rPr>
          <w:rFonts w:eastAsia="Times New Roman"/>
          <w:szCs w:val="24"/>
        </w:rPr>
        <w:t>όλεμο με τη διαπλοκή», ο ένας Υπουργός. «Μάχη με την ανομία», ο άλλος Υπουργός. «Αντισυνταγματικό είναι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υποστήριξε ο τρίτος. «Δικαστικό πραξικόπημα». Μάλιστα, αυτό το ακούσαμε από αρμόδιο Υπουργό.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έβγαλε αντισυνταγματικό το</w:t>
      </w:r>
      <w:r>
        <w:rPr>
          <w:rFonts w:eastAsia="Times New Roman"/>
          <w:szCs w:val="24"/>
        </w:rPr>
        <w:t>ν</w:t>
      </w:r>
      <w:r>
        <w:rPr>
          <w:rFonts w:eastAsia="Times New Roman"/>
          <w:szCs w:val="24"/>
        </w:rPr>
        <w:t xml:space="preserve"> νόμο</w:t>
      </w:r>
      <w:r>
        <w:rPr>
          <w:rFonts w:eastAsia="Times New Roman"/>
          <w:szCs w:val="24"/>
        </w:rPr>
        <w:t>,</w:t>
      </w:r>
      <w:r>
        <w:rPr>
          <w:rFonts w:eastAsia="Times New Roman"/>
          <w:szCs w:val="24"/>
        </w:rPr>
        <w:t xml:space="preserve"> γι</w:t>
      </w:r>
      <w:r>
        <w:rPr>
          <w:rFonts w:eastAsia="Times New Roman"/>
          <w:szCs w:val="24"/>
        </w:rPr>
        <w:t>α να σώσει τους ολιγάρχες των καναλιών και να πάρει τα χρήματα από τους παιδικούς σταθμούς</w:t>
      </w:r>
      <w:r>
        <w:rPr>
          <w:rFonts w:eastAsia="Times New Roman"/>
          <w:szCs w:val="24"/>
        </w:rPr>
        <w:t>,</w:t>
      </w:r>
      <w:r>
        <w:rPr>
          <w:rFonts w:eastAsia="Times New Roman"/>
          <w:szCs w:val="24"/>
        </w:rPr>
        <w:t xml:space="preserve"> για να τους τα δώσει» και άλλα, πολλά άλλα.</w:t>
      </w:r>
    </w:p>
    <w:p w14:paraId="7B21D9D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Αυτός είναι ο σεβασμός στην απόφαση της δικαιοσύνης και ότι δεν πολιτικοποιήσατε την απόφαση της δικαιοσύνης; Είχατε διά</w:t>
      </w:r>
      <w:r>
        <w:rPr>
          <w:rFonts w:eastAsia="Times New Roman" w:cs="Times New Roman"/>
          <w:szCs w:val="24"/>
        </w:rPr>
        <w:t xml:space="preserve">θεση να συμμορφωθείτε; Όχι. Αυτή ήταν μια ολομέτωπη επίθεση απέναντι στη δικαιοσύνη, απέναντι στους πολιτικούς αντιπάλους, απέναντι σε θεσμούς, απέναντι στους δικαστές τους ίδιους. </w:t>
      </w:r>
    </w:p>
    <w:p w14:paraId="7B21D9D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Πολιτική ήττα; Παρά τις αρχικές προειδοποιήσεις στους δικαστές, τις προτρο</w:t>
      </w:r>
      <w:r>
        <w:rPr>
          <w:rFonts w:eastAsia="Times New Roman" w:cs="Times New Roman"/>
          <w:szCs w:val="24"/>
        </w:rPr>
        <w:t>πές –μου είναι αδιανόητο- του κυρίου Πρωθυπουργού, τις απειλές, τους ωμούς εκβιασμούς εναντίον των δικαστών, τις πειθαρχικές διώξεις, την επιχείρηση «κλειδαρότρυπα», κυρίες και κύριοι συνάδελφοι, που δεν τιμά την ελληνική πολιτική τάξη, οι δικαστές του Συμ</w:t>
      </w:r>
      <w:r>
        <w:rPr>
          <w:rFonts w:eastAsia="Times New Roman" w:cs="Times New Roman"/>
          <w:szCs w:val="24"/>
        </w:rPr>
        <w:t xml:space="preserve">βουλίου της Επικρατείας τόλμησαν να κρίνουν κατά το Σύνταγμα και να κηρύξουν αντισυνταγματικό τον νόμο. </w:t>
      </w:r>
    </w:p>
    <w:p w14:paraId="7B21D9D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μέγεθος της πολιτικής ήττας, όμως, της Κυβέρνησης και η αποτυχημένη απόπειρα στραγγαλισμού του πλουραλισμού της ενημέρωσης με τον αντισυνταγματικό δ</w:t>
      </w:r>
      <w:r>
        <w:rPr>
          <w:rFonts w:eastAsia="Times New Roman" w:cs="Times New Roman"/>
          <w:szCs w:val="24"/>
        </w:rPr>
        <w:t xml:space="preserve">ιαγωνισμό τής έφερε μεγάλη σύγχυση. </w:t>
      </w:r>
    </w:p>
    <w:p w14:paraId="7B21D9D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Τι έγινε από τη Δευτέρα και μετά; Απλό. Υποχωρήσατε, κυρίες και κύριοι συνάδελφοι του ΣΥΡΙΖΑ και των Α</w:t>
      </w:r>
      <w:r>
        <w:rPr>
          <w:rFonts w:eastAsia="Times New Roman" w:cs="Times New Roman"/>
          <w:szCs w:val="24"/>
        </w:rPr>
        <w:t xml:space="preserve">νεξάρτητων </w:t>
      </w:r>
      <w:r>
        <w:rPr>
          <w:rFonts w:eastAsia="Times New Roman" w:cs="Times New Roman"/>
          <w:szCs w:val="24"/>
        </w:rPr>
        <w:t>Ε</w:t>
      </w:r>
      <w:r>
        <w:rPr>
          <w:rFonts w:eastAsia="Times New Roman" w:cs="Times New Roman"/>
          <w:szCs w:val="24"/>
        </w:rPr>
        <w:t>λλήνων</w:t>
      </w:r>
      <w:r>
        <w:rPr>
          <w:rFonts w:eastAsia="Times New Roman" w:cs="Times New Roman"/>
          <w:szCs w:val="24"/>
        </w:rPr>
        <w:t>. Υποχωρήσατε και προσχωρήσατε στη θέση που σας είχαμε προτείνει από την αρχή. Όχι τώρα, από τον Οκ</w:t>
      </w:r>
      <w:r>
        <w:rPr>
          <w:rFonts w:eastAsia="Times New Roman" w:cs="Times New Roman"/>
          <w:szCs w:val="24"/>
        </w:rPr>
        <w:t>τώβριο του 2015 το είχε κάνει η Δημοκρατική Συμπαράταξη. Από τον Οκτώβρη του 2015 σ</w:t>
      </w:r>
      <w:r>
        <w:rPr>
          <w:rFonts w:eastAsia="Times New Roman" w:cs="Times New Roman"/>
          <w:szCs w:val="24"/>
        </w:rPr>
        <w:t>ά</w:t>
      </w:r>
      <w:r>
        <w:rPr>
          <w:rFonts w:eastAsia="Times New Roman" w:cs="Times New Roman"/>
          <w:szCs w:val="24"/>
        </w:rPr>
        <w:t>ς λέγαμε «όλες οι αρμοδιότητες της αδειοδότησης στο ΕΣΡ». Αυτό βγήκε. Αναγκαστήκατε με τη βοήθεια του Προέδρου της Βουλής, ο οποίος ανέλαβε να εξομαλύνει τα πράγματα, να πρ</w:t>
      </w:r>
      <w:r>
        <w:rPr>
          <w:rFonts w:eastAsia="Times New Roman" w:cs="Times New Roman"/>
          <w:szCs w:val="24"/>
        </w:rPr>
        <w:t>οσχωρήσετε σε αυτή τη θέση και να αποδοθούν πλήρως οι αρμοδιότητες στο 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Ρ</w:t>
      </w:r>
      <w:r>
        <w:rPr>
          <w:rFonts w:eastAsia="Times New Roman" w:cs="Times New Roman"/>
          <w:szCs w:val="24"/>
        </w:rPr>
        <w:t>αδιοτηλεόρασης</w:t>
      </w:r>
      <w:r>
        <w:rPr>
          <w:rFonts w:eastAsia="Times New Roman" w:cs="Times New Roman"/>
          <w:szCs w:val="24"/>
        </w:rPr>
        <w:t xml:space="preserve">. </w:t>
      </w:r>
    </w:p>
    <w:p w14:paraId="7B21D9D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 αυτό σας το λέμε. Ολοκληρώστε την προσαρμογή τώρα, διότι δεν μπορούμε να συμφωνήσουμε στο ότι αναστέλλεται το άρθρο 2</w:t>
      </w:r>
      <w:r>
        <w:rPr>
          <w:rFonts w:eastAsia="Times New Roman" w:cs="Times New Roman"/>
          <w:szCs w:val="24"/>
        </w:rPr>
        <w:t>Α</w:t>
      </w:r>
      <w:r>
        <w:rPr>
          <w:rFonts w:eastAsia="Times New Roman" w:cs="Times New Roman"/>
          <w:szCs w:val="24"/>
          <w:vertAlign w:val="superscript"/>
        </w:rPr>
        <w:t xml:space="preserve"> </w:t>
      </w:r>
      <w:r>
        <w:rPr>
          <w:rFonts w:eastAsia="Times New Roman" w:cs="Times New Roman"/>
          <w:szCs w:val="24"/>
        </w:rPr>
        <w:t>. Καταργείται το άρθρο 2</w:t>
      </w:r>
      <w:r>
        <w:rPr>
          <w:rFonts w:eastAsia="Times New Roman" w:cs="Times New Roman"/>
          <w:szCs w:val="24"/>
        </w:rPr>
        <w:t>Α</w:t>
      </w:r>
      <w:r>
        <w:rPr>
          <w:rFonts w:eastAsia="Times New Roman" w:cs="Times New Roman"/>
          <w:szCs w:val="24"/>
          <w:vertAlign w:val="superscript"/>
        </w:rPr>
        <w:t xml:space="preserve"> </w:t>
      </w:r>
      <w:r>
        <w:rPr>
          <w:rFonts w:eastAsia="Times New Roman" w:cs="Times New Roman"/>
          <w:szCs w:val="24"/>
        </w:rPr>
        <w:t>.</w:t>
      </w:r>
      <w:r>
        <w:rPr>
          <w:rFonts w:eastAsia="Times New Roman" w:cs="Times New Roman"/>
          <w:szCs w:val="24"/>
        </w:rPr>
        <w:t xml:space="preserve"> Θα πρέπει να καταργηθεί. Αυτό σας το ζητάμε επίσης από την πρώτη στιγμή, από τη Διάσκεψη των Προέδρων. Σας λέμε ότι</w:t>
      </w:r>
      <w:r>
        <w:rPr>
          <w:rFonts w:eastAsia="Times New Roman" w:cs="Times New Roman"/>
          <w:szCs w:val="24"/>
        </w:rPr>
        <w:t>,</w:t>
      </w:r>
      <w:r>
        <w:rPr>
          <w:rFonts w:eastAsia="Times New Roman" w:cs="Times New Roman"/>
          <w:szCs w:val="24"/>
        </w:rPr>
        <w:t xml:space="preserve"> στην κατάσταση </w:t>
      </w:r>
      <w:r>
        <w:rPr>
          <w:rFonts w:eastAsia="Times New Roman" w:cs="Times New Roman"/>
          <w:szCs w:val="24"/>
        </w:rPr>
        <w:lastRenderedPageBreak/>
        <w:t>που είναι η αξιοπιστία της Κυβέρνησης σήμερα, ο όρος «κατάργηση» είναι το μόνο που μπορεί να οδηγήσει εμάς σε μια συναίνεση</w:t>
      </w:r>
      <w:r>
        <w:rPr>
          <w:rFonts w:eastAsia="Times New Roman" w:cs="Times New Roman"/>
          <w:szCs w:val="24"/>
        </w:rPr>
        <w:t>. Μια τέτοια κίνηση μπορεί να οδηγήσει σε γενικότερη εξεύρεση ενός κοινού τόπου για το νέο 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Ρ</w:t>
      </w:r>
      <w:r>
        <w:rPr>
          <w:rFonts w:eastAsia="Times New Roman" w:cs="Times New Roman"/>
          <w:szCs w:val="24"/>
        </w:rPr>
        <w:t>αδιοτηλεόρασης</w:t>
      </w:r>
      <w:r>
        <w:rPr>
          <w:rFonts w:eastAsia="Times New Roman" w:cs="Times New Roman"/>
          <w:szCs w:val="24"/>
        </w:rPr>
        <w:t xml:space="preserve">. </w:t>
      </w:r>
    </w:p>
    <w:p w14:paraId="7B21D9D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Ακούστε με, λοιπόν. Εμπεδώθηκε στους πολίτες μια εντύπωση ότι πράγματι πρόκειται περί πολιτικής ήττας. Ξέρετε κάτι; Ο καθεστωτικός αυταρχισμός πρώτα λειτουργεί στην καρδιά και το μυαλό του λαού και μετά στην πολιτική επιλογή του και την πολιτική κρίση του.</w:t>
      </w:r>
      <w:r>
        <w:rPr>
          <w:rFonts w:eastAsia="Times New Roman" w:cs="Times New Roman"/>
          <w:szCs w:val="24"/>
        </w:rPr>
        <w:t xml:space="preserve"> Επομένως, εκεί χάσατε. Εφόσον τα πράγματα είναι έτσι, εφόσον τα βήματα έγιναν στη Διάσκεψη των Προέδρων, εφόσον από την άλλη πλευρά έγιναν και σήμερα προτάσεις από τη Δημοκρατική Συμπαράταξη και ο κ. Λάππας –το είπε και ο κ. Λοβέρδος προηγουμένως- τις έκα</w:t>
      </w:r>
      <w:r>
        <w:rPr>
          <w:rFonts w:eastAsia="Times New Roman" w:cs="Times New Roman"/>
          <w:szCs w:val="24"/>
        </w:rPr>
        <w:t>νε αμέσως μία τροπολογία</w:t>
      </w:r>
      <w:r>
        <w:rPr>
          <w:rFonts w:eastAsia="Times New Roman" w:cs="Times New Roman"/>
          <w:szCs w:val="24"/>
        </w:rPr>
        <w:t>,</w:t>
      </w:r>
      <w:r>
        <w:rPr>
          <w:rFonts w:eastAsia="Times New Roman" w:cs="Times New Roman"/>
          <w:szCs w:val="24"/>
        </w:rPr>
        <w:t xml:space="preserve"> την οποία αποδέχθηκε ο κύριος Υπουργός</w:t>
      </w:r>
      <w:r>
        <w:rPr>
          <w:rFonts w:eastAsia="Times New Roman" w:cs="Times New Roman"/>
          <w:szCs w:val="24"/>
        </w:rPr>
        <w:t>,</w:t>
      </w:r>
      <w:r>
        <w:rPr>
          <w:rFonts w:eastAsia="Times New Roman" w:cs="Times New Roman"/>
          <w:szCs w:val="24"/>
        </w:rPr>
        <w:t xml:space="preserve"> για το γεγονός ότι σύμφωνη γνώμη πλέον του ΕΣΡ χρειάζεται για το σύνολο της διαδικασίας της αδειοδότησης, αν έχουν γίνει όλα αυτά</w:t>
      </w:r>
      <w:r>
        <w:rPr>
          <w:rFonts w:eastAsia="Times New Roman" w:cs="Times New Roman"/>
          <w:szCs w:val="24"/>
        </w:rPr>
        <w:t>,</w:t>
      </w:r>
      <w:r>
        <w:rPr>
          <w:rFonts w:eastAsia="Times New Roman" w:cs="Times New Roman"/>
          <w:szCs w:val="24"/>
        </w:rPr>
        <w:t xml:space="preserve"> σας πειράζει το τελευταίο βήμα, που είναι να αντικατασταθεί</w:t>
      </w:r>
      <w:r>
        <w:rPr>
          <w:rFonts w:eastAsia="Times New Roman" w:cs="Times New Roman"/>
          <w:szCs w:val="24"/>
        </w:rPr>
        <w:t xml:space="preserve"> ο όρος «αναστέλλεται» από τον όρο «καταργείται»;</w:t>
      </w:r>
    </w:p>
    <w:p w14:paraId="7B21D9D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 xml:space="preserve">ς </w:t>
      </w:r>
      <w:r>
        <w:rPr>
          <w:rFonts w:eastAsia="Times New Roman" w:cs="Times New Roman"/>
          <w:szCs w:val="24"/>
        </w:rPr>
        <w:t>του χρόνου</w:t>
      </w:r>
      <w:r>
        <w:rPr>
          <w:rFonts w:eastAsia="Times New Roman" w:cs="Times New Roman"/>
          <w:szCs w:val="24"/>
        </w:rPr>
        <w:t xml:space="preserve"> ομιλίας του κυρίου Βουλευτή)</w:t>
      </w:r>
    </w:p>
    <w:p w14:paraId="7B21D9D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Ελάχιστη ανοχή ζητώ, κύριε Πρόεδρε.</w:t>
      </w:r>
    </w:p>
    <w:p w14:paraId="7B21D9D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νομίζω ότι προσδίδει κάτι στην πολιτική διαχείριση του θέματος που</w:t>
      </w:r>
      <w:r>
        <w:rPr>
          <w:rFonts w:eastAsia="Times New Roman" w:cs="Times New Roman"/>
          <w:szCs w:val="24"/>
        </w:rPr>
        <w:t xml:space="preserve"> θέλετε να κάνετε. Οπότε σας προτείνουμε να προχωρήσετε και στο επόμενο βήμα. Αυτό θα κλείσει την περιπέτεια του νόμου</w:t>
      </w:r>
      <w:r>
        <w:rPr>
          <w:rFonts w:eastAsia="Times New Roman" w:cs="Times New Roman"/>
          <w:szCs w:val="24"/>
        </w:rPr>
        <w:t>,</w:t>
      </w:r>
      <w:r>
        <w:rPr>
          <w:rFonts w:eastAsia="Times New Roman" w:cs="Times New Roman"/>
          <w:szCs w:val="24"/>
        </w:rPr>
        <w:t xml:space="preserve"> που εσείς προκαλέσατε από τον Οκτώβριο του 2015 μέχρι και σήμερα. Φτάσατε πριν </w:t>
      </w:r>
      <w:r>
        <w:rPr>
          <w:rFonts w:eastAsia="Times New Roman" w:cs="Times New Roman"/>
          <w:szCs w:val="24"/>
        </w:rPr>
        <w:t>από</w:t>
      </w:r>
      <w:r>
        <w:rPr>
          <w:rFonts w:eastAsia="Times New Roman" w:cs="Times New Roman"/>
          <w:szCs w:val="24"/>
        </w:rPr>
        <w:t xml:space="preserve"> κάποιες εβδομάδες να απειλείτε ότι σε πέντε  μέρες κλ</w:t>
      </w:r>
      <w:r>
        <w:rPr>
          <w:rFonts w:eastAsia="Times New Roman" w:cs="Times New Roman"/>
          <w:szCs w:val="24"/>
        </w:rPr>
        <w:t xml:space="preserve">είνετε τα κανάλια. Σπασμωδικές κινήσεις. </w:t>
      </w:r>
    </w:p>
    <w:p w14:paraId="7B21D9D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Έκλεισε το θέμα. Και για να κλείσει το θέμα</w:t>
      </w:r>
      <w:r>
        <w:rPr>
          <w:rFonts w:eastAsia="Times New Roman" w:cs="Times New Roman"/>
          <w:szCs w:val="24"/>
        </w:rPr>
        <w:t>,</w:t>
      </w:r>
      <w:r>
        <w:rPr>
          <w:rFonts w:eastAsia="Times New Roman" w:cs="Times New Roman"/>
          <w:szCs w:val="24"/>
        </w:rPr>
        <w:t xml:space="preserve"> θα πρέπει να ολοκληρώσετε και το τελευταίο βήμα, δηλαδή να φτάσατε και στην αντικατάσταση του όρου. Λέγαμε και στη Διάσκεψη των Προέδρων ότι το άρθρο 2</w:t>
      </w:r>
      <w:r>
        <w:rPr>
          <w:rFonts w:eastAsia="Times New Roman" w:cs="Times New Roman"/>
          <w:szCs w:val="24"/>
        </w:rPr>
        <w:t>Α</w:t>
      </w:r>
      <w:r>
        <w:rPr>
          <w:rFonts w:eastAsia="Times New Roman" w:cs="Times New Roman"/>
          <w:szCs w:val="24"/>
        </w:rPr>
        <w:t xml:space="preserve"> δεν είναι μόνο τ</w:t>
      </w:r>
      <w:r>
        <w:rPr>
          <w:rFonts w:eastAsia="Times New Roman" w:cs="Times New Roman"/>
          <w:szCs w:val="24"/>
        </w:rPr>
        <w:t>ο άρθρο 2</w:t>
      </w:r>
      <w:r>
        <w:rPr>
          <w:rFonts w:eastAsia="Times New Roman" w:cs="Times New Roman"/>
          <w:szCs w:val="24"/>
        </w:rPr>
        <w:t>Α</w:t>
      </w:r>
      <w:r>
        <w:rPr>
          <w:rFonts w:eastAsia="Times New Roman" w:cs="Times New Roman"/>
          <w:szCs w:val="24"/>
        </w:rPr>
        <w:t xml:space="preserve">. Υπάρχουν αντανακλάσεις αντισυνταγματικότητας και στο άρθρο 2 και σε άλλα άρθρα του ν.4339. </w:t>
      </w:r>
    </w:p>
    <w:p w14:paraId="7B21D9D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Καταλήγω</w:t>
      </w:r>
      <w:r>
        <w:rPr>
          <w:rFonts w:eastAsia="Times New Roman" w:cs="Times New Roman"/>
          <w:szCs w:val="24"/>
        </w:rPr>
        <w:t>,</w:t>
      </w:r>
      <w:r>
        <w:rPr>
          <w:rFonts w:eastAsia="Times New Roman" w:cs="Times New Roman"/>
          <w:szCs w:val="24"/>
        </w:rPr>
        <w:t xml:space="preserve"> για να ξεκαθαρίσουμε. Όλες οι αρμοδιότητες της αδειοδότησης των καναλιών στο 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Ρ</w:t>
      </w:r>
      <w:r>
        <w:rPr>
          <w:rFonts w:eastAsia="Times New Roman" w:cs="Times New Roman"/>
          <w:szCs w:val="24"/>
        </w:rPr>
        <w:t>αδιοτηλεόρασης</w:t>
      </w:r>
      <w:r>
        <w:rPr>
          <w:rFonts w:eastAsia="Times New Roman" w:cs="Times New Roman"/>
          <w:szCs w:val="24"/>
        </w:rPr>
        <w:t xml:space="preserve">. Πλήρη εναρμόνιση του ν.4339 με </w:t>
      </w:r>
      <w:r>
        <w:rPr>
          <w:rFonts w:eastAsia="Times New Roman" w:cs="Times New Roman"/>
          <w:szCs w:val="24"/>
        </w:rPr>
        <w:t>την απόφαση που θα έρθει. Γιατί αυτό που ξεχνάμε</w:t>
      </w:r>
      <w:r>
        <w:rPr>
          <w:rFonts w:eastAsia="Times New Roman" w:cs="Times New Roman"/>
          <w:szCs w:val="24"/>
        </w:rPr>
        <w:t>,</w:t>
      </w:r>
      <w:r>
        <w:rPr>
          <w:rFonts w:eastAsia="Times New Roman" w:cs="Times New Roman"/>
          <w:szCs w:val="24"/>
        </w:rPr>
        <w:t xml:space="preserve"> και δεν ακούστηκε από τη </w:t>
      </w:r>
      <w:r>
        <w:rPr>
          <w:rFonts w:eastAsia="Times New Roman" w:cs="Times New Roman"/>
          <w:szCs w:val="24"/>
        </w:rPr>
        <w:t>Σ</w:t>
      </w:r>
      <w:r>
        <w:rPr>
          <w:rFonts w:eastAsia="Times New Roman" w:cs="Times New Roman"/>
          <w:szCs w:val="24"/>
        </w:rPr>
        <w:t>υμπολίτευση καθόλου, είναι ότι</w:t>
      </w:r>
      <w:r>
        <w:rPr>
          <w:rFonts w:eastAsia="Times New Roman" w:cs="Times New Roman"/>
          <w:szCs w:val="24"/>
        </w:rPr>
        <w:t>,</w:t>
      </w:r>
      <w:r>
        <w:rPr>
          <w:rFonts w:eastAsia="Times New Roman" w:cs="Times New Roman"/>
          <w:szCs w:val="24"/>
        </w:rPr>
        <w:t xml:space="preserve"> όταν εκδοθεί, όταν δημοσιευθεί η απόφαση, είστε υποχρεωμένοι να ψηφίσετε νέο νόμο, για να είναι ο νέος νόμος προσαρμοσμένος σε αυτό το οποίο θα σας </w:t>
      </w:r>
      <w:r>
        <w:rPr>
          <w:rFonts w:eastAsia="Times New Roman" w:cs="Times New Roman"/>
          <w:szCs w:val="24"/>
        </w:rPr>
        <w:t xml:space="preserve">πει το Συμβούλιο της Επικρατείας ότι είναι αντισυνταγματικό. </w:t>
      </w:r>
    </w:p>
    <w:p w14:paraId="7B21D9DD" w14:textId="77777777" w:rsidR="00B46177" w:rsidRDefault="00C46B70">
      <w:pPr>
        <w:spacing w:after="0" w:line="600" w:lineRule="auto"/>
        <w:ind w:firstLine="720"/>
        <w:jc w:val="both"/>
        <w:rPr>
          <w:rFonts w:eastAsia="Times New Roman"/>
          <w:szCs w:val="24"/>
        </w:rPr>
      </w:pPr>
      <w:r>
        <w:rPr>
          <w:rFonts w:eastAsia="Times New Roman"/>
          <w:szCs w:val="24"/>
        </w:rPr>
        <w:t xml:space="preserve">Αυτό προϋποθέτει, επίσης, να αναλάβετε και μια πρωτοβουλία για τη Δευτέρα, πρωτοβουλία σύνθεσης. </w:t>
      </w:r>
      <w:r>
        <w:rPr>
          <w:rFonts w:eastAsia="Times New Roman"/>
          <w:szCs w:val="24"/>
        </w:rPr>
        <w:t>Σ</w:t>
      </w:r>
      <w:r>
        <w:rPr>
          <w:rFonts w:eastAsia="Times New Roman"/>
          <w:szCs w:val="24"/>
        </w:rPr>
        <w:t>ύνθεση σημαίνει αμοιβαία υποχώρηση. Γι’ αυτό σας λέω κάντε το βήμα, γιατί για εμάς αυτό είναι πρ</w:t>
      </w:r>
      <w:r>
        <w:rPr>
          <w:rFonts w:eastAsia="Times New Roman"/>
          <w:szCs w:val="24"/>
        </w:rPr>
        <w:t>οαπαιτούμενο σε ορισμένες περιπτώσεις της συναίνεσης</w:t>
      </w:r>
      <w:r>
        <w:rPr>
          <w:rFonts w:eastAsia="Times New Roman"/>
          <w:szCs w:val="24"/>
        </w:rPr>
        <w:t>,</w:t>
      </w:r>
      <w:r>
        <w:rPr>
          <w:rFonts w:eastAsia="Times New Roman"/>
          <w:szCs w:val="24"/>
        </w:rPr>
        <w:t xml:space="preserve"> που θα πρέπει να αναγνωρίσουμε στην τελική απόφαση. Δεν γίνεται να πάμε στη νέα σύνθεση χωρίς να έχουμε τελειώσει με τις ουρές του 2Α, του 2 παράγραφος 4 κ</w:t>
      </w:r>
      <w:r>
        <w:rPr>
          <w:rFonts w:eastAsia="Times New Roman"/>
          <w:szCs w:val="24"/>
        </w:rPr>
        <w:t>.</w:t>
      </w:r>
      <w:r>
        <w:rPr>
          <w:rFonts w:eastAsia="Times New Roman"/>
          <w:szCs w:val="24"/>
        </w:rPr>
        <w:t>λπ</w:t>
      </w:r>
      <w:r>
        <w:rPr>
          <w:rFonts w:eastAsia="Times New Roman"/>
          <w:szCs w:val="24"/>
        </w:rPr>
        <w:t>.</w:t>
      </w:r>
      <w:r>
        <w:rPr>
          <w:rFonts w:eastAsia="Times New Roman"/>
          <w:szCs w:val="24"/>
        </w:rPr>
        <w:t>, υπό αυτή την έννοια.</w:t>
      </w:r>
    </w:p>
    <w:p w14:paraId="7B21D9DE" w14:textId="77777777" w:rsidR="00B46177" w:rsidRDefault="00C46B70">
      <w:pPr>
        <w:spacing w:after="0" w:line="600" w:lineRule="auto"/>
        <w:ind w:firstLine="720"/>
        <w:jc w:val="both"/>
        <w:rPr>
          <w:rFonts w:eastAsia="Times New Roman"/>
          <w:szCs w:val="24"/>
        </w:rPr>
      </w:pPr>
      <w:r>
        <w:rPr>
          <w:rFonts w:eastAsia="Times New Roman"/>
          <w:szCs w:val="24"/>
        </w:rPr>
        <w:t>Νομίζω ότι τα πρόσωπ</w:t>
      </w:r>
      <w:r>
        <w:rPr>
          <w:rFonts w:eastAsia="Times New Roman"/>
          <w:szCs w:val="24"/>
        </w:rPr>
        <w:t>α τα οποία θα πρέπει να επιλεγούν στο νέο ΕΣΡ θα πρέπει να είναι πρόσωπα τα οποία να μπορούν να ανταποκριθούν σε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ρόλο, να είναι πρόσωπα συναίνεσης, πρόσωπα </w:t>
      </w:r>
      <w:r>
        <w:rPr>
          <w:rFonts w:eastAsia="Times New Roman"/>
          <w:szCs w:val="24"/>
        </w:rPr>
        <w:lastRenderedPageBreak/>
        <w:t xml:space="preserve">σύνθεσης. </w:t>
      </w:r>
      <w:r>
        <w:rPr>
          <w:rFonts w:eastAsia="Times New Roman"/>
          <w:szCs w:val="24"/>
        </w:rPr>
        <w:t>Α</w:t>
      </w:r>
      <w:r>
        <w:rPr>
          <w:rFonts w:eastAsia="Times New Roman"/>
          <w:szCs w:val="24"/>
        </w:rPr>
        <w:t>πό εκεί και πέρα</w:t>
      </w:r>
      <w:r>
        <w:rPr>
          <w:rFonts w:eastAsia="Times New Roman"/>
          <w:szCs w:val="24"/>
        </w:rPr>
        <w:t>,</w:t>
      </w:r>
      <w:r>
        <w:rPr>
          <w:rFonts w:eastAsia="Times New Roman"/>
          <w:szCs w:val="24"/>
        </w:rPr>
        <w:t xml:space="preserve"> να αρθούν όλοι στην αναγκαιότητα, γιατί και η Νέα Δημοκρατία τον ίδιο δρόμο έκανε, ήρθε στη δική μας θέση που λέγαμε από την αρχή</w:t>
      </w:r>
      <w:r>
        <w:rPr>
          <w:rFonts w:eastAsia="Times New Roman"/>
          <w:szCs w:val="24"/>
        </w:rPr>
        <w:t>:</w:t>
      </w:r>
      <w:r>
        <w:rPr>
          <w:rFonts w:eastAsia="Times New Roman"/>
          <w:szCs w:val="24"/>
        </w:rPr>
        <w:t xml:space="preserve"> «Ελάτε να συμφωνήσουμε το ΕΣΡ και να δώσουμε όλες τις αρμοδιότητες στο ΕΣΡ</w:t>
      </w:r>
      <w:r>
        <w:rPr>
          <w:rFonts w:eastAsia="Times New Roman"/>
          <w:szCs w:val="24"/>
        </w:rPr>
        <w:t>.</w:t>
      </w:r>
      <w:r>
        <w:rPr>
          <w:rFonts w:eastAsia="Times New Roman"/>
          <w:szCs w:val="24"/>
        </w:rPr>
        <w:t xml:space="preserve">». Αυτό έκανε. </w:t>
      </w:r>
    </w:p>
    <w:p w14:paraId="7B21D9DF" w14:textId="77777777" w:rsidR="00B46177" w:rsidRDefault="00C46B70">
      <w:pPr>
        <w:spacing w:after="0" w:line="600" w:lineRule="auto"/>
        <w:ind w:firstLine="720"/>
        <w:jc w:val="both"/>
        <w:rPr>
          <w:rFonts w:eastAsia="Times New Roman"/>
          <w:szCs w:val="24"/>
        </w:rPr>
      </w:pPr>
      <w:r>
        <w:rPr>
          <w:rFonts w:eastAsia="Times New Roman"/>
          <w:szCs w:val="24"/>
        </w:rPr>
        <w:t>Το επόμενο βήμα είναι πάρα πολύ μ</w:t>
      </w:r>
      <w:r>
        <w:rPr>
          <w:rFonts w:eastAsia="Times New Roman"/>
          <w:szCs w:val="24"/>
        </w:rPr>
        <w:t xml:space="preserve">ικρό, κύριε Υπουργέ. Είναι βήμα, όμως, που δίνει πολιτική κατεύθυνση. </w:t>
      </w:r>
      <w:r>
        <w:rPr>
          <w:rFonts w:eastAsia="Times New Roman"/>
          <w:szCs w:val="24"/>
        </w:rPr>
        <w:t>Ξ</w:t>
      </w:r>
      <w:r>
        <w:rPr>
          <w:rFonts w:eastAsia="Times New Roman"/>
          <w:szCs w:val="24"/>
        </w:rPr>
        <w:t>έρετε κάτι; Δεν ξέρω πώς θα είμαστε τη Δευτέρα και δεν ξέρω ποιος θα αναλάβει αυτή τη δουλειά τη Δευτέρα. Ένα ξέρω: Για να ολοκληρωθεί η κατάσταση, για να ολοκληρωθεί η συναίνεση</w:t>
      </w:r>
      <w:r>
        <w:rPr>
          <w:rFonts w:eastAsia="Times New Roman"/>
          <w:szCs w:val="24"/>
        </w:rPr>
        <w:t>,</w:t>
      </w:r>
      <w:r>
        <w:rPr>
          <w:rFonts w:eastAsia="Times New Roman"/>
          <w:szCs w:val="24"/>
        </w:rPr>
        <w:t xml:space="preserve"> θα πρ</w:t>
      </w:r>
      <w:r>
        <w:rPr>
          <w:rFonts w:eastAsia="Times New Roman"/>
          <w:szCs w:val="24"/>
        </w:rPr>
        <w:t>έπει να υπάρξουν προϋποθέσεις, οι οποίες να πληρωθούν σήμερα. Γι’ αυτό σας λέω ότι θα πρέπει να αλλάξετε στην τροπολογία τον όρο «αναστέλλεται» με τον όρο «καταργείται».</w:t>
      </w:r>
    </w:p>
    <w:p w14:paraId="7B21D9E0" w14:textId="77777777" w:rsidR="00B46177" w:rsidRDefault="00C46B70">
      <w:pPr>
        <w:spacing w:after="0" w:line="600" w:lineRule="auto"/>
        <w:ind w:firstLine="720"/>
        <w:jc w:val="both"/>
        <w:rPr>
          <w:rFonts w:eastAsia="Times New Roman" w:cs="Times New Roman"/>
          <w:szCs w:val="24"/>
        </w:rPr>
      </w:pPr>
      <w:r>
        <w:rPr>
          <w:rFonts w:eastAsia="Times New Roman"/>
          <w:szCs w:val="24"/>
        </w:rPr>
        <w:t>Ευχαριστώ πολύ.</w:t>
      </w:r>
    </w:p>
    <w:p w14:paraId="7B21D9E1" w14:textId="77777777" w:rsidR="00B46177" w:rsidRDefault="00C46B70">
      <w:pPr>
        <w:spacing w:after="0" w:line="600" w:lineRule="auto"/>
        <w:ind w:firstLine="720"/>
        <w:jc w:val="center"/>
        <w:rPr>
          <w:rFonts w:eastAsia="Times New Roman"/>
          <w:szCs w:val="24"/>
        </w:rPr>
      </w:pPr>
      <w:r>
        <w:rPr>
          <w:rFonts w:eastAsia="Times New Roman" w:cs="Times New Roman"/>
          <w:szCs w:val="24"/>
        </w:rPr>
        <w:t xml:space="preserve">(Χειροκροτήματα από την πτέρυγα της Δημοκρατικής Συμπαράταξης ΠΑΣΟΚ – </w:t>
      </w:r>
      <w:r>
        <w:rPr>
          <w:rFonts w:eastAsia="Times New Roman" w:cs="Times New Roman"/>
          <w:szCs w:val="24"/>
        </w:rPr>
        <w:t>ΔΗΜΑΡ)</w:t>
      </w:r>
    </w:p>
    <w:p w14:paraId="7B21D9E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Παπαθεοδώρου.</w:t>
      </w:r>
    </w:p>
    <w:p w14:paraId="7B21D9E3" w14:textId="77777777" w:rsidR="00B46177" w:rsidRDefault="00C46B70">
      <w:pPr>
        <w:spacing w:after="0" w:line="600" w:lineRule="auto"/>
        <w:ind w:firstLine="720"/>
        <w:jc w:val="both"/>
        <w:rPr>
          <w:rFonts w:eastAsia="Times New Roman"/>
          <w:szCs w:val="24"/>
        </w:rPr>
      </w:pPr>
      <w:r>
        <w:rPr>
          <w:rFonts w:eastAsia="Times New Roman" w:cs="Times New Roman"/>
          <w:szCs w:val="24"/>
        </w:rPr>
        <w:lastRenderedPageBreak/>
        <w:t>Τον λόγο έχει η κ. Φωτεινή Βάκη, Βουλευτής του ΣΥΡΙΖΑ. Να παρακαλέσω για τη συνέπεια στον χρόνο.</w:t>
      </w:r>
    </w:p>
    <w:p w14:paraId="7B21D9E4" w14:textId="77777777" w:rsidR="00B46177" w:rsidRDefault="00C46B70">
      <w:pPr>
        <w:spacing w:after="0" w:line="600" w:lineRule="auto"/>
        <w:ind w:firstLine="720"/>
        <w:jc w:val="both"/>
        <w:rPr>
          <w:rFonts w:eastAsia="Times New Roman"/>
          <w:b/>
          <w:szCs w:val="24"/>
        </w:rPr>
      </w:pPr>
      <w:r>
        <w:rPr>
          <w:rFonts w:eastAsia="Times New Roman"/>
          <w:b/>
          <w:szCs w:val="24"/>
        </w:rPr>
        <w:t xml:space="preserve">ΦΩΤΕΙΝΗ ΒΑΚΗ: </w:t>
      </w:r>
      <w:r>
        <w:rPr>
          <w:rFonts w:eastAsia="Times New Roman"/>
          <w:szCs w:val="24"/>
        </w:rPr>
        <w:t>Με μια μικρή ανοχή.</w:t>
      </w:r>
    </w:p>
    <w:p w14:paraId="7B21D9E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Έως καθόλου.</w:t>
      </w:r>
    </w:p>
    <w:p w14:paraId="7B21D9E6" w14:textId="77777777" w:rsidR="00B46177" w:rsidRDefault="00C46B70">
      <w:pPr>
        <w:spacing w:after="0" w:line="600" w:lineRule="auto"/>
        <w:ind w:firstLine="720"/>
        <w:jc w:val="both"/>
        <w:rPr>
          <w:rFonts w:eastAsia="Times New Roman"/>
          <w:szCs w:val="24"/>
        </w:rPr>
      </w:pPr>
      <w:r>
        <w:rPr>
          <w:rFonts w:eastAsia="Times New Roman"/>
          <w:b/>
          <w:szCs w:val="24"/>
        </w:rPr>
        <w:t>ΦΩΤ</w:t>
      </w:r>
      <w:r>
        <w:rPr>
          <w:rFonts w:eastAsia="Times New Roman"/>
          <w:b/>
          <w:szCs w:val="24"/>
        </w:rPr>
        <w:t xml:space="preserve">ΕΙΝΗ ΒΑΚΗ: </w:t>
      </w:r>
      <w:r>
        <w:rPr>
          <w:rFonts w:eastAsia="Times New Roman"/>
          <w:szCs w:val="24"/>
        </w:rPr>
        <w:t>Όχι, καθόλου, κύριε Πρόεδρε. Όλοι είχαν μια μικρή ανοχή.</w:t>
      </w:r>
    </w:p>
    <w:p w14:paraId="7B21D9E7"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τη Δευτέρα η Διάσκεψη των Προέδρων απέβη για έκτη συνεχή φορά άκαρπη</w:t>
      </w:r>
      <w:r>
        <w:rPr>
          <w:rFonts w:eastAsia="Times New Roman"/>
          <w:szCs w:val="24"/>
        </w:rPr>
        <w:t>,</w:t>
      </w:r>
      <w:r>
        <w:rPr>
          <w:rFonts w:eastAsia="Times New Roman"/>
          <w:szCs w:val="24"/>
        </w:rPr>
        <w:t xml:space="preserve"> μολονότι υπήρξε βούληση συναίνεσης από κάποια κόμματα και θα έβγαινε λευκός καπνός</w:t>
      </w:r>
      <w:r>
        <w:rPr>
          <w:rFonts w:eastAsia="Times New Roman"/>
          <w:szCs w:val="24"/>
        </w:rPr>
        <w:t>,</w:t>
      </w:r>
      <w:r>
        <w:rPr>
          <w:rFonts w:eastAsia="Times New Roman"/>
          <w:szCs w:val="24"/>
        </w:rPr>
        <w:t xml:space="preserve"> αν δ</w:t>
      </w:r>
      <w:r>
        <w:rPr>
          <w:rFonts w:eastAsia="Times New Roman"/>
          <w:szCs w:val="24"/>
        </w:rPr>
        <w:t xml:space="preserve">εν υπομονεύατε, συνάδελφοι της Αξιωματικής Αντιπολίτευσης, για μια ακόμα φορά τη συγκρότηση μιας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Έτσι ένα κλίμα συναίνεσης, το οποίο αποτυπώθηκε θετικά στη δημόσια σφαίρα, για μια ακόμη φορά δηλητηριάστηκε από τη γνωστή επωδό: </w:t>
      </w:r>
      <w:r>
        <w:rPr>
          <w:rFonts w:eastAsia="Times New Roman"/>
          <w:szCs w:val="24"/>
        </w:rPr>
        <w:t>ή</w:t>
      </w:r>
      <w:r>
        <w:rPr>
          <w:rFonts w:eastAsia="Times New Roman"/>
          <w:szCs w:val="24"/>
        </w:rPr>
        <w:t xml:space="preserve"> ΕΣΡ ή απ</w:t>
      </w:r>
      <w:r>
        <w:rPr>
          <w:rFonts w:eastAsia="Times New Roman"/>
          <w:szCs w:val="24"/>
        </w:rPr>
        <w:t xml:space="preserve">όσυρση του νόμου. </w:t>
      </w:r>
    </w:p>
    <w:p w14:paraId="7B21D9E8" w14:textId="77777777" w:rsidR="00B46177" w:rsidRDefault="00C46B70">
      <w:pPr>
        <w:spacing w:after="0" w:line="600" w:lineRule="auto"/>
        <w:ind w:firstLine="720"/>
        <w:jc w:val="both"/>
        <w:rPr>
          <w:rFonts w:eastAsia="Times New Roman"/>
          <w:szCs w:val="24"/>
        </w:rPr>
      </w:pPr>
      <w:r>
        <w:rPr>
          <w:rFonts w:eastAsia="Times New Roman"/>
          <w:szCs w:val="24"/>
        </w:rPr>
        <w:t>Ο νομικός, λοιπόν</w:t>
      </w:r>
      <w:r>
        <w:rPr>
          <w:rFonts w:eastAsia="Times New Roman"/>
          <w:szCs w:val="24"/>
        </w:rPr>
        <w:t>,</w:t>
      </w:r>
      <w:r>
        <w:rPr>
          <w:rFonts w:eastAsia="Times New Roman"/>
          <w:szCs w:val="24"/>
        </w:rPr>
        <w:t xml:space="preserve"> και ο πολιτικός επιστήμονας του μέλλοντος θα βρει άφθονο υλικό</w:t>
      </w:r>
      <w:r>
        <w:rPr>
          <w:rFonts w:eastAsia="Times New Roman"/>
          <w:szCs w:val="24"/>
        </w:rPr>
        <w:t>,</w:t>
      </w:r>
      <w:r>
        <w:rPr>
          <w:rFonts w:eastAsia="Times New Roman"/>
          <w:szCs w:val="24"/>
        </w:rPr>
        <w:t xml:space="preserve"> για να περιγράψει</w:t>
      </w:r>
      <w:r>
        <w:rPr>
          <w:rFonts w:eastAsia="Times New Roman"/>
          <w:szCs w:val="24"/>
        </w:rPr>
        <w:t>,</w:t>
      </w:r>
      <w:r>
        <w:rPr>
          <w:rFonts w:eastAsia="Times New Roman"/>
          <w:szCs w:val="24"/>
        </w:rPr>
        <w:t xml:space="preserve"> αν όχι ένα θεσμικό ατόπημα, για να μην πούμε θεσμική εκτροπή, σίγουρα ένα θεσμικό παράδοξο. </w:t>
      </w:r>
      <w:r>
        <w:rPr>
          <w:rFonts w:eastAsia="Times New Roman"/>
          <w:szCs w:val="24"/>
        </w:rPr>
        <w:lastRenderedPageBreak/>
        <w:t>Ποιο είναι αυτό; Η επίδειξη συνταγματικής α</w:t>
      </w:r>
      <w:r>
        <w:rPr>
          <w:rFonts w:eastAsia="Times New Roman"/>
          <w:szCs w:val="24"/>
        </w:rPr>
        <w:t xml:space="preserve">νυπακοής, η μη συμμόρφωση στη συνταγματική υποχρέωση συγκρότησης μιας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ρχής ως μέσο πολιτικού εκβιασμού</w:t>
      </w:r>
      <w:r>
        <w:rPr>
          <w:rFonts w:eastAsia="Times New Roman"/>
          <w:szCs w:val="24"/>
        </w:rPr>
        <w:t>,</w:t>
      </w:r>
      <w:r>
        <w:rPr>
          <w:rFonts w:eastAsia="Times New Roman"/>
          <w:szCs w:val="24"/>
        </w:rPr>
        <w:t xml:space="preserve"> για να αποσυρθεί το σύνολο ενός νόμου ψηφισμένο</w:t>
      </w:r>
      <w:r>
        <w:rPr>
          <w:rFonts w:eastAsia="Times New Roman"/>
          <w:szCs w:val="24"/>
        </w:rPr>
        <w:t>υ</w:t>
      </w:r>
      <w:r>
        <w:rPr>
          <w:rFonts w:eastAsia="Times New Roman"/>
          <w:szCs w:val="24"/>
        </w:rPr>
        <w:t xml:space="preserve"> από την κοινοβουλευτική </w:t>
      </w:r>
      <w:r>
        <w:rPr>
          <w:rFonts w:eastAsia="Times New Roman"/>
          <w:szCs w:val="24"/>
        </w:rPr>
        <w:t>Π</w:t>
      </w:r>
      <w:r>
        <w:rPr>
          <w:rFonts w:eastAsia="Times New Roman"/>
          <w:szCs w:val="24"/>
        </w:rPr>
        <w:t xml:space="preserve">λειοψηφία. Και αντίστροφα: Λοιδορείτε ένα άρθρο, το οποίο μπήκε </w:t>
      </w:r>
      <w:r>
        <w:rPr>
          <w:rFonts w:eastAsia="Times New Roman"/>
          <w:szCs w:val="24"/>
        </w:rPr>
        <w:t>εκ των υστέρων και που το υπαγόρευσε μια επείγουσα ανάγκη, επιτέλους να διεξαχθεί ένας διαγωνισμός μετά από είκοσι επτά χρόνια</w:t>
      </w:r>
      <w:r>
        <w:rPr>
          <w:rFonts w:eastAsia="Times New Roman"/>
          <w:szCs w:val="24"/>
        </w:rPr>
        <w:t>,</w:t>
      </w:r>
      <w:r>
        <w:rPr>
          <w:rFonts w:eastAsia="Times New Roman"/>
          <w:szCs w:val="24"/>
        </w:rPr>
        <w:t xml:space="preserve"> παρά τη μη συγκρότηση του ΕΣΡ</w:t>
      </w:r>
      <w:r>
        <w:rPr>
          <w:rFonts w:eastAsia="Times New Roman"/>
          <w:szCs w:val="24"/>
        </w:rPr>
        <w:t>,</w:t>
      </w:r>
      <w:r>
        <w:rPr>
          <w:rFonts w:eastAsia="Times New Roman"/>
          <w:szCs w:val="24"/>
        </w:rPr>
        <w:t xml:space="preserve"> για την οποία εσείς φέρετε αποκλειστική ευθύνη.</w:t>
      </w:r>
    </w:p>
    <w:p w14:paraId="7B21D9E9" w14:textId="77777777" w:rsidR="00B46177" w:rsidRDefault="00C46B70">
      <w:pPr>
        <w:spacing w:after="0" w:line="600" w:lineRule="auto"/>
        <w:ind w:firstLine="720"/>
        <w:jc w:val="both"/>
        <w:rPr>
          <w:rFonts w:eastAsia="Times New Roman"/>
          <w:szCs w:val="24"/>
        </w:rPr>
      </w:pPr>
      <w:r>
        <w:rPr>
          <w:rFonts w:eastAsia="Times New Roman"/>
          <w:szCs w:val="24"/>
        </w:rPr>
        <w:t>Είναι αναφαίρετο δικαίωμα του καθενός να διαφωνεί</w:t>
      </w:r>
      <w:r>
        <w:rPr>
          <w:rFonts w:eastAsia="Times New Roman"/>
          <w:szCs w:val="24"/>
        </w:rPr>
        <w:t xml:space="preserve"> με έναν νόμο. Είναι αναφαίρετο δικαίωμ</w:t>
      </w:r>
      <w:r>
        <w:rPr>
          <w:rFonts w:eastAsia="Times New Roman"/>
          <w:szCs w:val="24"/>
        </w:rPr>
        <w:t>ά</w:t>
      </w:r>
      <w:r>
        <w:rPr>
          <w:rFonts w:eastAsia="Times New Roman"/>
          <w:szCs w:val="24"/>
        </w:rPr>
        <w:t xml:space="preserve"> του να διαδηλώνει εναντίον του νόμου. Είναι δικαίωμ</w:t>
      </w:r>
      <w:r>
        <w:rPr>
          <w:rFonts w:eastAsia="Times New Roman"/>
          <w:szCs w:val="24"/>
        </w:rPr>
        <w:t>ά</w:t>
      </w:r>
      <w:r>
        <w:rPr>
          <w:rFonts w:eastAsia="Times New Roman"/>
          <w:szCs w:val="24"/>
        </w:rPr>
        <w:t xml:space="preserve"> του να ασκεί δημόσια κριτική και να προσφεύγει και στο δικαστήριο. Είναι, όμως, πρωτοφανές να χρησιμοποιείται η συνταγματική υποχρέωση συγκρότησης μιας </w:t>
      </w:r>
      <w:r>
        <w:rPr>
          <w:rFonts w:eastAsia="Times New Roman"/>
          <w:szCs w:val="24"/>
        </w:rPr>
        <w:t>α</w:t>
      </w:r>
      <w:r>
        <w:rPr>
          <w:rFonts w:eastAsia="Times New Roman"/>
          <w:szCs w:val="24"/>
        </w:rPr>
        <w:t>νεξάρτητη</w:t>
      </w:r>
      <w:r>
        <w:rPr>
          <w:rFonts w:eastAsia="Times New Roman"/>
          <w:szCs w:val="24"/>
        </w:rPr>
        <w:t xml:space="preserve">ς </w:t>
      </w:r>
      <w:r>
        <w:rPr>
          <w:rFonts w:eastAsia="Times New Roman"/>
          <w:szCs w:val="24"/>
        </w:rPr>
        <w:t>α</w:t>
      </w:r>
      <w:r>
        <w:rPr>
          <w:rFonts w:eastAsia="Times New Roman"/>
          <w:szCs w:val="24"/>
        </w:rPr>
        <w:t xml:space="preserve">ρχής ως πολιορκητικός κριός απόσυρσης εν τω συνόλω ενός ψηφισμένου νόμου. </w:t>
      </w:r>
    </w:p>
    <w:p w14:paraId="7B21D9EA" w14:textId="77777777" w:rsidR="00B46177" w:rsidRDefault="00C46B70">
      <w:pPr>
        <w:spacing w:after="0" w:line="600" w:lineRule="auto"/>
        <w:ind w:firstLine="720"/>
        <w:jc w:val="both"/>
        <w:rPr>
          <w:rFonts w:eastAsia="Times New Roman"/>
          <w:szCs w:val="24"/>
        </w:rPr>
      </w:pPr>
      <w:r>
        <w:rPr>
          <w:rFonts w:eastAsia="Times New Roman"/>
          <w:szCs w:val="24"/>
        </w:rPr>
        <w:t>Αντιλαμβάνεστε τι θα γινόταν αν το ίδιο γινόταν για κάθε ψηφισμένο νόμο του ελληνικού κράτους; Κρίνετε εξ ιδίων τα αλλότρια</w:t>
      </w:r>
      <w:r>
        <w:rPr>
          <w:rFonts w:eastAsia="Times New Roman"/>
          <w:szCs w:val="24"/>
        </w:rPr>
        <w:t>,</w:t>
      </w:r>
      <w:r>
        <w:rPr>
          <w:rFonts w:eastAsia="Times New Roman"/>
          <w:szCs w:val="24"/>
        </w:rPr>
        <w:t xml:space="preserve"> όταν μας εγκαλείτε για θεσμική εκτροπή, για ανομία,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συνάδελφοι.</w:t>
      </w:r>
    </w:p>
    <w:p w14:paraId="7B21D9EB" w14:textId="77777777" w:rsidR="00B46177" w:rsidRDefault="00C46B70">
      <w:pPr>
        <w:spacing w:after="0" w:line="600" w:lineRule="auto"/>
        <w:ind w:firstLine="720"/>
        <w:jc w:val="both"/>
        <w:rPr>
          <w:rFonts w:eastAsia="Times New Roman" w:cs="Times New Roman"/>
          <w:szCs w:val="24"/>
        </w:rPr>
      </w:pPr>
      <w:r>
        <w:rPr>
          <w:rFonts w:eastAsia="Times New Roman"/>
          <w:szCs w:val="24"/>
        </w:rPr>
        <w:lastRenderedPageBreak/>
        <w:t>Σπεύσατε να χειροκροτήσετε την, όπως την αποκαλείτε, κατεδάφιση του νόμου Παππά. Το Συμβούλιο της Επικρατείας καταργεί νόμους; Εξ όσων γνωρίζω μόνο κανονιστικές διατάξεις καταργεί. Εν προκειμένω θεώρησε και υπό το φως διαρροών αντισυνταγμ</w:t>
      </w:r>
      <w:r>
        <w:rPr>
          <w:rFonts w:eastAsia="Times New Roman"/>
          <w:szCs w:val="24"/>
        </w:rPr>
        <w:t xml:space="preserve">ατική τη μεταφορά αρμοδιοτήτων από μια </w:t>
      </w:r>
      <w:r>
        <w:rPr>
          <w:rFonts w:eastAsia="Times New Roman"/>
          <w:szCs w:val="24"/>
        </w:rPr>
        <w:t>α</w:t>
      </w:r>
      <w:r>
        <w:rPr>
          <w:rFonts w:eastAsia="Times New Roman"/>
          <w:szCs w:val="24"/>
        </w:rPr>
        <w:t>ρχή</w:t>
      </w:r>
      <w:r>
        <w:rPr>
          <w:rFonts w:eastAsia="Times New Roman"/>
          <w:szCs w:val="24"/>
        </w:rPr>
        <w:t>,</w:t>
      </w:r>
      <w:r>
        <w:rPr>
          <w:rFonts w:eastAsia="Times New Roman"/>
          <w:szCs w:val="24"/>
        </w:rPr>
        <w:t xml:space="preserve"> που δεν υπάρχει στη Γενική Γραμματεία Ενημέρωσης. Κατά τα άλλα ο ν.4339 παραμένει σε ισχύ και η ακριβής απόφαση του Συμβουλίου της Επικρατείας και το σκεπτικό δεν έχουν επισήμως εκδοθεί, διότι -το γνωρίζετε πολύ</w:t>
      </w:r>
      <w:r>
        <w:rPr>
          <w:rFonts w:eastAsia="Times New Roman"/>
          <w:szCs w:val="24"/>
        </w:rPr>
        <w:t xml:space="preserve"> καλύτερα από εμένα οι νομικοί του Κοινοβουλίου- «καθαρογράφω μια απόφαση» ισοδυναμεί με </w:t>
      </w:r>
      <w:r>
        <w:rPr>
          <w:rFonts w:eastAsia="Times New Roman"/>
          <w:szCs w:val="24"/>
        </w:rPr>
        <w:t>«</w:t>
      </w:r>
      <w:r>
        <w:rPr>
          <w:rFonts w:eastAsia="Times New Roman"/>
          <w:szCs w:val="24"/>
        </w:rPr>
        <w:t>γράφω και εκδίδω</w:t>
      </w:r>
      <w:r>
        <w:rPr>
          <w:rFonts w:eastAsia="Times New Roman"/>
          <w:szCs w:val="24"/>
        </w:rPr>
        <w:t>»</w:t>
      </w:r>
      <w:r>
        <w:rPr>
          <w:rFonts w:eastAsia="Times New Roman"/>
          <w:szCs w:val="24"/>
        </w:rPr>
        <w:t xml:space="preserve">. </w:t>
      </w:r>
      <w:r>
        <w:rPr>
          <w:rFonts w:eastAsia="Times New Roman" w:cs="Times New Roman"/>
          <w:szCs w:val="24"/>
        </w:rPr>
        <w:t xml:space="preserve">Και αυτή τη στιγμή εμείς εδώ, όλη αυτή την ώρα συζητούμε επί τη βάσει μιας φήμης και παράνομων διαρροών. </w:t>
      </w:r>
    </w:p>
    <w:p w14:paraId="7B21D9E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κρίση περ</w:t>
      </w:r>
      <w:r>
        <w:rPr>
          <w:rFonts w:eastAsia="Times New Roman" w:cs="Times New Roman"/>
          <w:szCs w:val="24"/>
        </w:rPr>
        <w:t>ί αντισυνταγματικότητας του εν λόγω άρθρου, που συνεπάγεται την ακύρωση του διαγωνισμού που ήταν και ο διακαής σας πόθος, δημιουργεί και ένα ακόμη νομικό κενό ή παράδοξο: Το 2010 το Συμβούλιο της Επικρατείας έκρινε αντισυνταγματικό να μην έχουν άδειες τα κ</w:t>
      </w:r>
      <w:r>
        <w:rPr>
          <w:rFonts w:eastAsia="Times New Roman" w:cs="Times New Roman"/>
          <w:szCs w:val="24"/>
        </w:rPr>
        <w:t>ανάλια. Με βάση νόμο του 2014</w:t>
      </w:r>
      <w:r>
        <w:rPr>
          <w:rFonts w:eastAsia="Times New Roman" w:cs="Times New Roman"/>
          <w:szCs w:val="24"/>
        </w:rPr>
        <w:t>,</w:t>
      </w:r>
      <w:r>
        <w:rPr>
          <w:rFonts w:eastAsia="Times New Roman" w:cs="Times New Roman"/>
          <w:szCs w:val="24"/>
        </w:rPr>
        <w:t xml:space="preserve"> έχει λήξει η προσωρινή νομοθετική ανοχή στις 31 Δεκεμβρίου </w:t>
      </w:r>
      <w:r>
        <w:rPr>
          <w:rFonts w:eastAsia="Times New Roman" w:cs="Times New Roman"/>
          <w:szCs w:val="24"/>
        </w:rPr>
        <w:lastRenderedPageBreak/>
        <w:t>του 2015. Αν</w:t>
      </w:r>
      <w:r>
        <w:rPr>
          <w:rFonts w:eastAsia="Times New Roman" w:cs="Times New Roman"/>
          <w:szCs w:val="24"/>
        </w:rPr>
        <w:t>,</w:t>
      </w:r>
      <w:r>
        <w:rPr>
          <w:rFonts w:eastAsia="Times New Roman" w:cs="Times New Roman"/>
          <w:szCs w:val="24"/>
        </w:rPr>
        <w:t xml:space="preserve"> λοιπόν, και η παράκαμψη του ΕΣΡ είναι αντισυνταγματική, τότε μια αντισυνταγματικότητα θα πρέπει να αρθεί. Ή θα επιστρέψουμε στο προηγούμενο καθεστώς ή θ</w:t>
      </w:r>
      <w:r>
        <w:rPr>
          <w:rFonts w:eastAsia="Times New Roman" w:cs="Times New Roman"/>
          <w:szCs w:val="24"/>
        </w:rPr>
        <w:t>α φτιάξουμε Εθνικό Συμβούλιο Ραδιοτηλεόρασης.</w:t>
      </w:r>
    </w:p>
    <w:p w14:paraId="7B21D9E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7B21D9E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Επομένως η μη συναίνεση στην επόμενη Διάσκεψη Προέδρων τι θα σημαίνει; Σημαίνει επιστροφή στο πρότερο καθεστώς παρανομίας κα</w:t>
      </w:r>
      <w:r>
        <w:rPr>
          <w:rFonts w:eastAsia="Times New Roman" w:cs="Times New Roman"/>
          <w:szCs w:val="24"/>
        </w:rPr>
        <w:t>ι αεροπειρατείας ενός δημόσιο αγαθού; Η μη συναίνεση θα επιβεβαιώσει ότι κάνετε πολιτική σας τα αιτήματα των καναλαρχών. Η μη συναίνεση θα ισοδυναμεί με κραυγαλέα κατάληψη των δημοσίων συχνοτήτων</w:t>
      </w:r>
      <w:r>
        <w:rPr>
          <w:rFonts w:eastAsia="Times New Roman" w:cs="Times New Roman"/>
          <w:szCs w:val="24"/>
        </w:rPr>
        <w:t>,</w:t>
      </w:r>
      <w:r>
        <w:rPr>
          <w:rFonts w:eastAsia="Times New Roman" w:cs="Times New Roman"/>
          <w:szCs w:val="24"/>
        </w:rPr>
        <w:t xml:space="preserve"> επί ζημία του ελληνικού δημοσίου, του ελληνικού λαού, που π</w:t>
      </w:r>
      <w:r>
        <w:rPr>
          <w:rFonts w:eastAsia="Times New Roman" w:cs="Times New Roman"/>
          <w:szCs w:val="24"/>
        </w:rPr>
        <w:t>λήρωσε με αίμα θαλασσοδάνεια των τραπεζών, υπέρογκα δάνεια που λαμβάνονταν με ανύπαρκτες εγγυήσεις</w:t>
      </w:r>
      <w:r>
        <w:rPr>
          <w:rFonts w:eastAsia="Times New Roman" w:cs="Times New Roman"/>
          <w:szCs w:val="24"/>
        </w:rPr>
        <w:t>,</w:t>
      </w:r>
      <w:r>
        <w:rPr>
          <w:rFonts w:eastAsia="Times New Roman" w:cs="Times New Roman"/>
          <w:szCs w:val="24"/>
        </w:rPr>
        <w:t xml:space="preserve"> χάρη στην πολιτική υποστήριξη και ασυλία που έχαιραν κάποιοι</w:t>
      </w:r>
      <w:r>
        <w:rPr>
          <w:rFonts w:eastAsia="Times New Roman" w:cs="Times New Roman"/>
          <w:szCs w:val="24"/>
        </w:rPr>
        <w:t>,</w:t>
      </w:r>
      <w:r>
        <w:rPr>
          <w:rFonts w:eastAsia="Times New Roman" w:cs="Times New Roman"/>
          <w:szCs w:val="24"/>
        </w:rPr>
        <w:t xml:space="preserve"> πιο ίσοι από τους ίσους, έναντι επικοινωνιακών ανταλλαγμάτων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πέρογκα δάνεια που πολλαπλασιάζ</w:t>
      </w:r>
      <w:r>
        <w:rPr>
          <w:rFonts w:eastAsia="Times New Roman" w:cs="Times New Roman"/>
          <w:szCs w:val="24"/>
        </w:rPr>
        <w:t xml:space="preserve">ονταν παραδόξως </w:t>
      </w:r>
      <w:r>
        <w:rPr>
          <w:rFonts w:eastAsia="Times New Roman" w:cs="Times New Roman"/>
          <w:szCs w:val="24"/>
        </w:rPr>
        <w:t>–</w:t>
      </w:r>
      <w:r>
        <w:rPr>
          <w:rFonts w:eastAsia="Times New Roman" w:cs="Times New Roman"/>
          <w:szCs w:val="24"/>
        </w:rPr>
        <w:t xml:space="preserve">την ίδια </w:t>
      </w:r>
      <w:r>
        <w:rPr>
          <w:rFonts w:eastAsia="Times New Roman" w:cs="Times New Roman"/>
          <w:szCs w:val="24"/>
        </w:rPr>
        <w:lastRenderedPageBreak/>
        <w:t>ώρα που πολλαπλασιάζονταν οι άνεργοι δημοσιογράφοι στα μέσα</w:t>
      </w:r>
      <w:r>
        <w:rPr>
          <w:rFonts w:eastAsia="Times New Roman" w:cs="Times New Roman"/>
          <w:szCs w:val="24"/>
        </w:rPr>
        <w:t>,</w:t>
      </w:r>
      <w:r>
        <w:rPr>
          <w:rFonts w:eastAsia="Times New Roman" w:cs="Times New Roman"/>
          <w:szCs w:val="24"/>
        </w:rPr>
        <w:t xml:space="preserve"> για τους οποίους τότε ούτε σκέψη ούτε δάκρυ</w:t>
      </w:r>
      <w:r>
        <w:rPr>
          <w:rFonts w:eastAsia="Times New Roman" w:cs="Times New Roman"/>
          <w:szCs w:val="24"/>
        </w:rPr>
        <w:t>–</w:t>
      </w:r>
      <w:r>
        <w:rPr>
          <w:rFonts w:eastAsia="Times New Roman" w:cs="Times New Roman"/>
          <w:szCs w:val="24"/>
        </w:rPr>
        <w:t xml:space="preserve"> και διέφευγαν σε φορολογικούς παραδείσους. </w:t>
      </w:r>
    </w:p>
    <w:p w14:paraId="7B21D9E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περί ΕΣΡ ο λόγος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λήθεια</w:t>
      </w:r>
      <w:r>
        <w:rPr>
          <w:rFonts w:eastAsia="Times New Roman" w:cs="Times New Roman"/>
          <w:szCs w:val="24"/>
        </w:rPr>
        <w:t>,</w:t>
      </w:r>
      <w:r>
        <w:rPr>
          <w:rFonts w:eastAsia="Times New Roman" w:cs="Times New Roman"/>
          <w:szCs w:val="24"/>
        </w:rPr>
        <w:t xml:space="preserve"> όταν ήταν σε πλήρη σύνθεση κάποτε, γιατί ουδέποτε εκκίνησε κανείς διαδικασία αδειοδότησης; Σπεύσατε</w:t>
      </w:r>
      <w:r>
        <w:rPr>
          <w:rFonts w:eastAsia="Times New Roman" w:cs="Times New Roman"/>
          <w:szCs w:val="24"/>
        </w:rPr>
        <w:t>,</w:t>
      </w:r>
      <w:r>
        <w:rPr>
          <w:rFonts w:eastAsia="Times New Roman" w:cs="Times New Roman"/>
          <w:szCs w:val="24"/>
        </w:rPr>
        <w:t xml:space="preserve"> η Νέα Δημοκρατία</w:t>
      </w:r>
      <w:r>
        <w:rPr>
          <w:rFonts w:eastAsia="Times New Roman" w:cs="Times New Roman"/>
          <w:szCs w:val="24"/>
        </w:rPr>
        <w:t>,</w:t>
      </w:r>
      <w:r>
        <w:rPr>
          <w:rFonts w:eastAsia="Times New Roman" w:cs="Times New Roman"/>
          <w:szCs w:val="24"/>
        </w:rPr>
        <w:t xml:space="preserve"> να καταθέσετε μια πρόταση νόμου, τη δική σας πρόταση</w:t>
      </w:r>
      <w:r>
        <w:rPr>
          <w:rFonts w:eastAsia="Times New Roman" w:cs="Times New Roman"/>
          <w:szCs w:val="24"/>
        </w:rPr>
        <w:t>,</w:t>
      </w:r>
      <w:r>
        <w:rPr>
          <w:rFonts w:eastAsia="Times New Roman" w:cs="Times New Roman"/>
          <w:szCs w:val="24"/>
        </w:rPr>
        <w:t xml:space="preserve"> για την αδειοδότηση των σταθμών. Πού ήσασταν είκοσι επτά χρόνια, αγαπητοί συνάδελφ</w:t>
      </w:r>
      <w:r>
        <w:rPr>
          <w:rFonts w:eastAsia="Times New Roman" w:cs="Times New Roman"/>
          <w:szCs w:val="24"/>
        </w:rPr>
        <w:t>οι, και σε τι συνίσταται το διαφορετικό πνεύμα και η φιλοσοφία της, όταν απλώς αντιγράφει το</w:t>
      </w:r>
      <w:r>
        <w:rPr>
          <w:rFonts w:eastAsia="Times New Roman" w:cs="Times New Roman"/>
          <w:szCs w:val="24"/>
        </w:rPr>
        <w:t>ν</w:t>
      </w:r>
      <w:r>
        <w:rPr>
          <w:rFonts w:eastAsia="Times New Roman" w:cs="Times New Roman"/>
          <w:szCs w:val="24"/>
        </w:rPr>
        <w:t xml:space="preserve"> ν.4339, με δύο εξαιρέσεις</w:t>
      </w:r>
      <w:r>
        <w:rPr>
          <w:rFonts w:eastAsia="Times New Roman" w:cs="Times New Roman"/>
          <w:szCs w:val="24"/>
        </w:rPr>
        <w:t>,</w:t>
      </w:r>
      <w:r>
        <w:rPr>
          <w:rFonts w:eastAsia="Times New Roman" w:cs="Times New Roman"/>
          <w:szCs w:val="24"/>
        </w:rPr>
        <w:t xml:space="preserve"> βέβαια, δηλωτικές της πολιτικής σας; Προτείνετε μεν την κατάργηση του κατώτατου ορίου εργαζομένων στα κανάλια, ενώ ο νόμος Παππά θέτει </w:t>
      </w:r>
      <w:r>
        <w:rPr>
          <w:rFonts w:eastAsia="Times New Roman" w:cs="Times New Roman"/>
          <w:szCs w:val="24"/>
        </w:rPr>
        <w:t xml:space="preserve">ως ελάχιστο τετρακόσιους εργαζόμενους πλήρους απασχόλησης. </w:t>
      </w:r>
    </w:p>
    <w:p w14:paraId="7B21D9F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όψιμα, λοιπόν, και κροκοδείλια τα δάκρυα για τους εργαζόμενους, διότι σιγή</w:t>
      </w:r>
      <w:r>
        <w:rPr>
          <w:rFonts w:eastAsia="Times New Roman" w:cs="Times New Roman"/>
          <w:szCs w:val="24"/>
        </w:rPr>
        <w:t>ν</w:t>
      </w:r>
      <w:r>
        <w:rPr>
          <w:rFonts w:eastAsia="Times New Roman" w:cs="Times New Roman"/>
          <w:szCs w:val="24"/>
        </w:rPr>
        <w:t xml:space="preserve"> ιχθύος τόσα χρόνια για τ</w:t>
      </w:r>
      <w:r>
        <w:rPr>
          <w:rFonts w:eastAsia="Times New Roman" w:cs="Times New Roman"/>
          <w:szCs w:val="24"/>
        </w:rPr>
        <w:t>ι</w:t>
      </w:r>
      <w:r>
        <w:rPr>
          <w:rFonts w:eastAsia="Times New Roman" w:cs="Times New Roman"/>
          <w:szCs w:val="24"/>
        </w:rPr>
        <w:t>ς χιλιάδες εργαζόμενους που απολύθηκαν από τα μέσα. Σιγή</w:t>
      </w:r>
      <w:r>
        <w:rPr>
          <w:rFonts w:eastAsia="Times New Roman" w:cs="Times New Roman"/>
          <w:szCs w:val="24"/>
        </w:rPr>
        <w:t>ν</w:t>
      </w:r>
      <w:r>
        <w:rPr>
          <w:rFonts w:eastAsia="Times New Roman" w:cs="Times New Roman"/>
          <w:szCs w:val="24"/>
        </w:rPr>
        <w:t xml:space="preserve"> ιχθύος για τη μαύρη και αδήλωτη ε</w:t>
      </w:r>
      <w:r>
        <w:rPr>
          <w:rFonts w:eastAsia="Times New Roman" w:cs="Times New Roman"/>
          <w:szCs w:val="24"/>
        </w:rPr>
        <w:t xml:space="preserve">ργασία, για τις εκβιαστικές ατομικές συμβάσεις, για τα μπλοκάκια, για την επισφάλεια, που ελλόχευαν </w:t>
      </w:r>
      <w:r>
        <w:rPr>
          <w:rFonts w:eastAsia="Times New Roman" w:cs="Times New Roman"/>
          <w:szCs w:val="24"/>
        </w:rPr>
        <w:lastRenderedPageBreak/>
        <w:t>κάτω από τη λάμψη των στούντιο και των υπέρλαμπρων τηλεαστέρων των πάλαι ποτέ δελτίων των 20.00΄, που</w:t>
      </w:r>
      <w:r>
        <w:rPr>
          <w:rFonts w:eastAsia="Times New Roman" w:cs="Times New Roman"/>
          <w:szCs w:val="24"/>
        </w:rPr>
        <w:t>,</w:t>
      </w:r>
      <w:r>
        <w:rPr>
          <w:rFonts w:eastAsia="Times New Roman" w:cs="Times New Roman"/>
          <w:szCs w:val="24"/>
        </w:rPr>
        <w:t xml:space="preserve"> άραγε στο όνομα ποιου πλουραλισμού –τον οποίο επικαλε</w:t>
      </w:r>
      <w:r>
        <w:rPr>
          <w:rFonts w:eastAsia="Times New Roman" w:cs="Times New Roman"/>
          <w:szCs w:val="24"/>
        </w:rPr>
        <w:t>ίστε αδιαλείπτως-</w:t>
      </w:r>
      <w:r>
        <w:rPr>
          <w:rFonts w:eastAsia="Times New Roman" w:cs="Times New Roman"/>
          <w:szCs w:val="24"/>
        </w:rPr>
        <w:t>,</w:t>
      </w:r>
      <w:r>
        <w:rPr>
          <w:rFonts w:eastAsia="Times New Roman" w:cs="Times New Roman"/>
          <w:szCs w:val="24"/>
        </w:rPr>
        <w:t xml:space="preserve"> τρομοκρατούσαν έναν ολόκληρο λαό, σπίλωναν τιμές και υπολήψεις, ποδοπατούσαν την ανθρώπινη αξιοπρέπεια; </w:t>
      </w:r>
    </w:p>
    <w:p w14:paraId="7B21D9F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Διότι και το ενδιαφέρον σας τώρα για την αντικειμενική, αδέσμευτη, αμερόληπτη ενημέρωση, για τη δεοντολογία</w:t>
      </w:r>
      <w:r>
        <w:rPr>
          <w:rFonts w:eastAsia="Times New Roman" w:cs="Times New Roman"/>
          <w:szCs w:val="24"/>
        </w:rPr>
        <w:t>,</w:t>
      </w:r>
      <w:r>
        <w:rPr>
          <w:rFonts w:eastAsia="Times New Roman" w:cs="Times New Roman"/>
          <w:szCs w:val="24"/>
        </w:rPr>
        <w:t xml:space="preserve"> άργησε και αυτό είκοσι επτά χρόνια. </w:t>
      </w:r>
      <w:r>
        <w:rPr>
          <w:rFonts w:eastAsia="Times New Roman" w:cs="Times New Roman"/>
          <w:szCs w:val="24"/>
        </w:rPr>
        <w:t>Τ</w:t>
      </w:r>
      <w:r>
        <w:rPr>
          <w:rFonts w:eastAsia="Times New Roman" w:cs="Times New Roman"/>
          <w:szCs w:val="24"/>
        </w:rPr>
        <w:t>ον πλουραλισμό, ξέρετε, δεν τον εγγυάται ο αριθμός των καναλιών. Μπορεί να έχεις ο</w:t>
      </w:r>
      <w:r>
        <w:rPr>
          <w:rFonts w:eastAsia="Times New Roman" w:cs="Times New Roman"/>
          <w:szCs w:val="24"/>
        </w:rPr>
        <w:t>κ</w:t>
      </w:r>
      <w:r>
        <w:rPr>
          <w:rFonts w:eastAsia="Times New Roman" w:cs="Times New Roman"/>
          <w:szCs w:val="24"/>
        </w:rPr>
        <w:t>τώ κανάλια και να έχεις μια άποψη σταθερά επαναλαμβανόμενη και μονότονα επαναλαμβανόμενη και μια ενημέρωση η οποία εκφυλίζεται σε προπα</w:t>
      </w:r>
      <w:r>
        <w:rPr>
          <w:rFonts w:eastAsia="Times New Roman" w:cs="Times New Roman"/>
          <w:szCs w:val="24"/>
        </w:rPr>
        <w:t xml:space="preserve">γάνδα. </w:t>
      </w:r>
    </w:p>
    <w:p w14:paraId="7B21D9F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για τον πλουραλισμό. Ομνύετε εσείς </w:t>
      </w:r>
      <w:r>
        <w:rPr>
          <w:rFonts w:eastAsia="Times New Roman" w:cs="Times New Roman"/>
          <w:szCs w:val="24"/>
        </w:rPr>
        <w:t>σ</w:t>
      </w:r>
      <w:r>
        <w:rPr>
          <w:rFonts w:eastAsia="Times New Roman" w:cs="Times New Roman"/>
          <w:szCs w:val="24"/>
        </w:rPr>
        <w:t>το όνομα του πλουραλισμού, μετά το «μαύρο» στην ΕΡΤ; Άραγε</w:t>
      </w:r>
      <w:r>
        <w:rPr>
          <w:rFonts w:eastAsia="Times New Roman" w:cs="Times New Roman"/>
          <w:szCs w:val="24"/>
        </w:rPr>
        <w:t>,</w:t>
      </w:r>
      <w:r>
        <w:rPr>
          <w:rFonts w:eastAsia="Times New Roman" w:cs="Times New Roman"/>
          <w:szCs w:val="24"/>
        </w:rPr>
        <w:t xml:space="preserve"> γιατί; Για τον διαγωνισμό παρωδία της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xml:space="preserve"> για 18 εκατομμύρια σε δεκαπέντε χρόνια ή για να σιγήσουν διά παντός τα φερέφωνα του ΣΥΡΙΖΑ, όπως ακού</w:t>
      </w:r>
      <w:r>
        <w:rPr>
          <w:rFonts w:eastAsia="Times New Roman" w:cs="Times New Roman"/>
          <w:szCs w:val="24"/>
        </w:rPr>
        <w:t>σαμε προσφάτως;</w:t>
      </w:r>
    </w:p>
    <w:p w14:paraId="7B21D9F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w:t>
      </w:r>
      <w:r>
        <w:rPr>
          <w:rFonts w:eastAsia="Times New Roman" w:cs="Times New Roman"/>
          <w:szCs w:val="24"/>
        </w:rPr>
        <w:t>,</w:t>
      </w:r>
      <w:r>
        <w:rPr>
          <w:rFonts w:eastAsia="Times New Roman" w:cs="Times New Roman"/>
          <w:szCs w:val="24"/>
        </w:rPr>
        <w:t xml:space="preserve"> παρακαλώ. </w:t>
      </w:r>
    </w:p>
    <w:p w14:paraId="7B21D9F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Τελειώνω. </w:t>
      </w:r>
    </w:p>
    <w:p w14:paraId="7B21D9F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Εναντιώνεστε και στον πλειοδοτικό διαγωνισμό, εσείς</w:t>
      </w:r>
      <w:r>
        <w:rPr>
          <w:rFonts w:eastAsia="Times New Roman" w:cs="Times New Roman"/>
          <w:szCs w:val="24"/>
        </w:rPr>
        <w:t>,</w:t>
      </w:r>
      <w:r>
        <w:rPr>
          <w:rFonts w:eastAsia="Times New Roman" w:cs="Times New Roman"/>
          <w:szCs w:val="24"/>
        </w:rPr>
        <w:t xml:space="preserve"> οι υπέρμαχοι της αγοράς, εσείς</w:t>
      </w:r>
      <w:r>
        <w:rPr>
          <w:rFonts w:eastAsia="Times New Roman" w:cs="Times New Roman"/>
          <w:szCs w:val="24"/>
        </w:rPr>
        <w:t>,</w:t>
      </w:r>
      <w:r>
        <w:rPr>
          <w:rFonts w:eastAsia="Times New Roman" w:cs="Times New Roman"/>
          <w:szCs w:val="24"/>
        </w:rPr>
        <w:t xml:space="preserve"> που αφουγκράζεστε την αγορά; Η αγορά μίλησε: Διακόσια πενήντα πέντε εκατομμύρια για κοινωνικά ευπαθείς ομάδες. </w:t>
      </w:r>
    </w:p>
    <w:p w14:paraId="7B21D9F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Κλείστε</w:t>
      </w:r>
      <w:r>
        <w:rPr>
          <w:rFonts w:eastAsia="Times New Roman" w:cs="Times New Roman"/>
          <w:szCs w:val="24"/>
        </w:rPr>
        <w:t>,</w:t>
      </w:r>
      <w:r>
        <w:rPr>
          <w:rFonts w:eastAsia="Times New Roman" w:cs="Times New Roman"/>
          <w:szCs w:val="24"/>
        </w:rPr>
        <w:t xml:space="preserve"> σας παρακαλώ. </w:t>
      </w:r>
    </w:p>
    <w:p w14:paraId="7B21D9F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Μάλιστα, τελειώνω, κύριε Πρόεδρε. </w:t>
      </w:r>
    </w:p>
    <w:p w14:paraId="7B21D9F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Κάνω, λοιπόν, μια έκκληση να υπάρξει</w:t>
      </w:r>
      <w:r>
        <w:rPr>
          <w:rFonts w:eastAsia="Times New Roman" w:cs="Times New Roman"/>
          <w:szCs w:val="24"/>
        </w:rPr>
        <w:t xml:space="preserve"> συναίνεση και</w:t>
      </w:r>
      <w:r>
        <w:rPr>
          <w:rFonts w:eastAsia="Times New Roman" w:cs="Times New Roman"/>
          <w:szCs w:val="24"/>
        </w:rPr>
        <w:t>,</w:t>
      </w:r>
      <w:r>
        <w:rPr>
          <w:rFonts w:eastAsia="Times New Roman" w:cs="Times New Roman"/>
          <w:szCs w:val="24"/>
        </w:rPr>
        <w:t xml:space="preserve"> επιτέλους, να επιτελεστεί η συνταγματική μας υποχρέωση και να συγκροτηθεί το Εθνικό Συμβούλιο Ραδιοτηλεόρασης, να πέσουν οι τόνοι, να σταματήσουν όλα αυτά περί αντιδημοκρατικής εκτροπής. Διότι ξέρετε κάτι; Η εργαλειοποίηση των θεσμών είναι </w:t>
      </w:r>
      <w:r>
        <w:rPr>
          <w:rFonts w:eastAsia="Times New Roman" w:cs="Times New Roman"/>
          <w:szCs w:val="24"/>
        </w:rPr>
        <w:t>αντιδημοκρατική εκτροπή, είναι</w:t>
      </w:r>
      <w:r>
        <w:rPr>
          <w:rFonts w:eastAsia="Times New Roman" w:cs="Times New Roman"/>
          <w:szCs w:val="24"/>
        </w:rPr>
        <w:t>,</w:t>
      </w:r>
      <w:r>
        <w:rPr>
          <w:rFonts w:eastAsia="Times New Roman" w:cs="Times New Roman"/>
          <w:szCs w:val="24"/>
        </w:rPr>
        <w:t xml:space="preserve"> όταν το Σύνταγμα το κάνετε το κρεβάτι του Προκρούστη</w:t>
      </w:r>
      <w:r>
        <w:rPr>
          <w:rFonts w:eastAsia="Times New Roman" w:cs="Times New Roman"/>
          <w:szCs w:val="24"/>
        </w:rPr>
        <w:t>,</w:t>
      </w:r>
      <w:r>
        <w:rPr>
          <w:rFonts w:eastAsia="Times New Roman" w:cs="Times New Roman"/>
          <w:szCs w:val="24"/>
        </w:rPr>
        <w:t xml:space="preserve"> στο οποίο κόβετε και ράβετε μικροπολιτικές και μικροκομματικές σκοπιμότητες. </w:t>
      </w:r>
    </w:p>
    <w:p w14:paraId="7B21D9F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w:t>
      </w:r>
      <w:r>
        <w:rPr>
          <w:rFonts w:eastAsia="Times New Roman" w:cs="Times New Roman"/>
          <w:szCs w:val="24"/>
        </w:rPr>
        <w:t xml:space="preserve">ευτού) </w:t>
      </w:r>
    </w:p>
    <w:p w14:paraId="7B21D9F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Ας αναλάβουμε, λοιπόν, τις ευθύνες μας τη Δευτέρα, όχι μόνο απέναντι στο Σύνταγμα</w:t>
      </w:r>
      <w:r>
        <w:rPr>
          <w:rFonts w:eastAsia="Times New Roman" w:cs="Times New Roman"/>
          <w:szCs w:val="24"/>
        </w:rPr>
        <w:t>,</w:t>
      </w:r>
      <w:r>
        <w:rPr>
          <w:rFonts w:eastAsia="Times New Roman" w:cs="Times New Roman"/>
          <w:szCs w:val="24"/>
        </w:rPr>
        <w:t xml:space="preserve"> αλλά απέναντι και στο κράτος δικαίου και στη δημοκρατία και στον ελληνικό λαό.</w:t>
      </w:r>
    </w:p>
    <w:p w14:paraId="7B21D9F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9FC" w14:textId="77777777" w:rsidR="00B46177" w:rsidRDefault="00C46B7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B21D9F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cs="Times New Roman"/>
          <w:szCs w:val="24"/>
        </w:rPr>
        <w:t xml:space="preserve"> Ευχαριστούμε την κ. Φωτεινή Βάκη, Βουλευτίνα του ΣΥΡΙΖΑ.</w:t>
      </w:r>
    </w:p>
    <w:p w14:paraId="7B21D9FE" w14:textId="77777777" w:rsidR="00B46177" w:rsidRDefault="00C46B70">
      <w:pPr>
        <w:spacing w:after="0" w:line="600" w:lineRule="auto"/>
        <w:ind w:firstLine="720"/>
        <w:jc w:val="both"/>
        <w:rPr>
          <w:rFonts w:eastAsia="Times New Roman" w:cs="Times New Roman"/>
        </w:rPr>
      </w:pPr>
      <w:r>
        <w:rPr>
          <w:rFonts w:eastAsia="Times New Roman" w:cs="Times New Roman"/>
          <w:szCs w:val="24"/>
        </w:rPr>
        <w:t xml:space="preserve">Κυρίες </w:t>
      </w:r>
      <w:r>
        <w:rPr>
          <w:rFonts w:eastAsia="Times New Roman" w:cs="Times New Roman"/>
        </w:rPr>
        <w:t xml:space="preserve">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w:t>
      </w:r>
      <w:r>
        <w:rPr>
          <w:rFonts w:eastAsia="Times New Roman" w:cs="Times New Roman"/>
        </w:rPr>
        <w:t xml:space="preserve">τον τρόπο οργάνωσης και λειτουργίας της Βουλής, τριάντα ένας μαθητές και μαθήτριες και τέσσερις εκπαιδευτικοί συνοδοί τους από το Γενικό Λύκειο Κυπαρισσίας. </w:t>
      </w:r>
    </w:p>
    <w:p w14:paraId="7B21D9FF"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B21DA00" w14:textId="77777777" w:rsidR="00B46177" w:rsidRDefault="00C46B70">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B21DA01" w14:textId="77777777" w:rsidR="00B46177" w:rsidRDefault="00C46B70">
      <w:pPr>
        <w:spacing w:after="0" w:line="600" w:lineRule="auto"/>
        <w:ind w:firstLine="720"/>
        <w:jc w:val="both"/>
        <w:rPr>
          <w:rFonts w:eastAsia="Times New Roman" w:cs="Times New Roman"/>
          <w:szCs w:val="24"/>
        </w:rPr>
      </w:pPr>
      <w:r>
        <w:rPr>
          <w:rFonts w:eastAsia="Times New Roman" w:cs="Times New Roman"/>
        </w:rPr>
        <w:lastRenderedPageBreak/>
        <w:t>Ο κ. Παναγιώτης Μηταρ</w:t>
      </w:r>
      <w:r>
        <w:rPr>
          <w:rFonts w:eastAsia="Times New Roman" w:cs="Times New Roman"/>
        </w:rPr>
        <w:t xml:space="preserve">άκης, Βουλευτής της Νέας Δημοκρατίας, έχει τον λόγο. </w:t>
      </w:r>
    </w:p>
    <w:p w14:paraId="7B21DA0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Ευχαριστώ πολύ, κύριε Πρόεδρε.</w:t>
      </w:r>
    </w:p>
    <w:p w14:paraId="7B21DA0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πρέπει επιτέλους να αντιληφθεί ότι ο νόμος Παππά κρίθηκε αντισυνταγματικός και κατά συνέπεια πρέπει να αποσ</w:t>
      </w:r>
      <w:r>
        <w:rPr>
          <w:rFonts w:eastAsia="Times New Roman" w:cs="Times New Roman"/>
          <w:szCs w:val="24"/>
        </w:rPr>
        <w:t>υρθεί. Αυτή είναι η συνταγματικά ορθή λύση, η οποία θα οδηγήσει τελικά σε αυτό που όλοι μέσα στην Αίθουσα επιδιώκουμε, την αδειοδότηση των καναλιών, την αδειοδότηση με κανόνες, την αδειοδότηση με διαφάνεια, την αδειοδότηση μέσων, όπως επιβάλλει το Σύνταγμα</w:t>
      </w:r>
      <w:r>
        <w:rPr>
          <w:rFonts w:eastAsia="Times New Roman" w:cs="Times New Roman"/>
          <w:szCs w:val="24"/>
        </w:rPr>
        <w:t xml:space="preserve"> για το Εθνικό Συμβούλιο Ραδιοτηλεόρασης, και υπέρ του δημοσίου συμφέροντος, παράγοντας έσοδα για το ελληνικό </w:t>
      </w:r>
      <w:r>
        <w:rPr>
          <w:rFonts w:eastAsia="Times New Roman" w:cs="Times New Roman"/>
          <w:szCs w:val="24"/>
        </w:rPr>
        <w:t>δ</w:t>
      </w:r>
      <w:r>
        <w:rPr>
          <w:rFonts w:eastAsia="Times New Roman" w:cs="Times New Roman"/>
          <w:szCs w:val="24"/>
        </w:rPr>
        <w:t>ημόσιο, όπως παρήγαγε έσοδα 368 εκατομμύρια η διαχείριση του ψηφιακού φάσματος μέσω των διαγωνισμών που η προηγούμενη κυβέρνηση είχε κάνει και γι</w:t>
      </w:r>
      <w:r>
        <w:rPr>
          <w:rFonts w:eastAsia="Times New Roman" w:cs="Times New Roman"/>
          <w:szCs w:val="24"/>
        </w:rPr>
        <w:t xml:space="preserve">α το φάσμα που δόθηκε στην κινητή τηλεφωνία και για το φάσμα που δόθηκε στην </w:t>
      </w:r>
      <w:r>
        <w:rPr>
          <w:rFonts w:eastAsia="Times New Roman" w:cs="Times New Roman"/>
          <w:szCs w:val="24"/>
        </w:rPr>
        <w:t>«</w:t>
      </w:r>
      <w:r>
        <w:rPr>
          <w:rFonts w:eastAsia="Times New Roman" w:cs="Times New Roman"/>
          <w:szCs w:val="24"/>
          <w:lang w:val="en-US"/>
        </w:rPr>
        <w:t>D</w:t>
      </w:r>
      <w:r>
        <w:rPr>
          <w:rFonts w:eastAsia="Times New Roman" w:cs="Times New Roman"/>
          <w:szCs w:val="24"/>
          <w:lang w:val="en-US"/>
        </w:rPr>
        <w:t>IGEA</w:t>
      </w:r>
      <w:r>
        <w:rPr>
          <w:rFonts w:eastAsia="Times New Roman" w:cs="Times New Roman"/>
          <w:szCs w:val="24"/>
        </w:rPr>
        <w:t>»</w:t>
      </w:r>
      <w:r>
        <w:rPr>
          <w:rFonts w:eastAsia="Times New Roman" w:cs="Times New Roman"/>
          <w:szCs w:val="24"/>
        </w:rPr>
        <w:t xml:space="preserve">, ποσό πολύ μεγαλύτερο απ’ αυτό που λέει σήμερα η Κυβέρνηση ότι θα εισπράξει για συνολική διάρκεια δέκα χρόνων. </w:t>
      </w:r>
    </w:p>
    <w:p w14:paraId="7B21DA0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Κοινοβουλευτικός Εκπρόσωπος</w:t>
      </w:r>
      <w:r>
        <w:rPr>
          <w:rFonts w:eastAsia="Times New Roman" w:cs="Times New Roman"/>
          <w:szCs w:val="24"/>
        </w:rPr>
        <w:t xml:space="preserve"> του ΣΥΡΙΖΑ, αλλά και η προλαλήσασα συνάδελφος μίλησαν για το δικαίωμα της Πλειοψηφίας, για τον εκβιασμό της </w:t>
      </w:r>
      <w:r>
        <w:rPr>
          <w:rFonts w:eastAsia="Times New Roman" w:cs="Times New Roman"/>
          <w:szCs w:val="24"/>
        </w:rPr>
        <w:t>Μ</w:t>
      </w:r>
      <w:r>
        <w:rPr>
          <w:rFonts w:eastAsia="Times New Roman" w:cs="Times New Roman"/>
          <w:szCs w:val="24"/>
        </w:rPr>
        <w:t xml:space="preserve">ειοψηφίας και τη συνταγματική υποχρέωση που έχουμε όλοι σε αυτή την Αίθουσα, όπως επιβάλλει ο Κανονισμός της Βουλής, τα </w:t>
      </w:r>
      <w:r>
        <w:rPr>
          <w:rFonts w:eastAsia="Times New Roman" w:cs="Times New Roman"/>
          <w:szCs w:val="24"/>
        </w:rPr>
        <w:t>4/5</w:t>
      </w:r>
      <w:r>
        <w:rPr>
          <w:rFonts w:eastAsia="Times New Roman" w:cs="Times New Roman"/>
          <w:szCs w:val="24"/>
        </w:rPr>
        <w:t xml:space="preserve"> να εκλέξουν τα μέλη του Εθνικού Συμβουλίου Ραδιοτηλεόρασης. Υποχρέωση, όμως, που προϋποθέτει ότι η διαδικασία που αφορά τα μέσα μαζικής επικοινωνίας γίνεται σύμφωνα με το Σύνταγμα. </w:t>
      </w:r>
      <w:r>
        <w:rPr>
          <w:rFonts w:eastAsia="Times New Roman" w:cs="Times New Roman"/>
          <w:szCs w:val="24"/>
        </w:rPr>
        <w:t>Ό</w:t>
      </w:r>
      <w:r>
        <w:rPr>
          <w:rFonts w:eastAsia="Times New Roman" w:cs="Times New Roman"/>
          <w:szCs w:val="24"/>
        </w:rPr>
        <w:t>ταν γίνεται ενάντια στο Σύνταγμα</w:t>
      </w:r>
      <w:r>
        <w:rPr>
          <w:rFonts w:eastAsia="Times New Roman" w:cs="Times New Roman"/>
          <w:szCs w:val="24"/>
        </w:rPr>
        <w:t>,</w:t>
      </w:r>
      <w:r>
        <w:rPr>
          <w:rFonts w:eastAsia="Times New Roman" w:cs="Times New Roman"/>
          <w:szCs w:val="24"/>
        </w:rPr>
        <w:t xml:space="preserve"> όπως έκρινε το Συμβούλιο της Επικρατεία</w:t>
      </w:r>
      <w:r>
        <w:rPr>
          <w:rFonts w:eastAsia="Times New Roman" w:cs="Times New Roman"/>
          <w:szCs w:val="24"/>
        </w:rPr>
        <w:t>ς -και όλοι φυσικά περιμένουμε με ενδιαφέρον να δούμε καθαρογραμμένες τις λεπτομέρειες της απόφασης, δηλαδή τι είπε και η μειοψηφία, που απ’ ό,τι φαίνεται συμφωνεί κατά κανόνα στην αντισυνταγματικότητα-</w:t>
      </w:r>
      <w:r>
        <w:rPr>
          <w:rFonts w:eastAsia="Times New Roman" w:cs="Times New Roman"/>
          <w:szCs w:val="24"/>
        </w:rPr>
        <w:t>,</w:t>
      </w:r>
      <w:r>
        <w:rPr>
          <w:rFonts w:eastAsia="Times New Roman" w:cs="Times New Roman"/>
          <w:szCs w:val="24"/>
        </w:rPr>
        <w:t xml:space="preserve"> αυτό δημιουργεί προβλήματα. </w:t>
      </w:r>
    </w:p>
    <w:p w14:paraId="7B21DA0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Βέβαια, κυρίες και κύρι</w:t>
      </w:r>
      <w:r>
        <w:rPr>
          <w:rFonts w:eastAsia="Times New Roman" w:cs="Times New Roman"/>
          <w:szCs w:val="24"/>
        </w:rPr>
        <w:t>οι συνάδελφοι, καμ</w:t>
      </w:r>
      <w:r>
        <w:rPr>
          <w:rFonts w:eastAsia="Times New Roman" w:cs="Times New Roman"/>
          <w:szCs w:val="24"/>
        </w:rPr>
        <w:t>μ</w:t>
      </w:r>
      <w:r>
        <w:rPr>
          <w:rFonts w:eastAsia="Times New Roman" w:cs="Times New Roman"/>
          <w:szCs w:val="24"/>
        </w:rPr>
        <w:t xml:space="preserve">ιά φορά η υποκρισία περισσεύει σε αυτή την Αίθουσα. Το πιο πρόσφατο παράδειγμα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 που δεν τήρησε, όπως την εννοεί σήμερα, τη συνταγματική της υποχρέωση να συμβάλει σε συναινετικές λύσεις, ήταν, όπως είπε ο Κοινοβο</w:t>
      </w:r>
      <w:r>
        <w:rPr>
          <w:rFonts w:eastAsia="Times New Roman" w:cs="Times New Roman"/>
          <w:szCs w:val="24"/>
        </w:rPr>
        <w:t xml:space="preserve">υλευτικός </w:t>
      </w:r>
      <w:r>
        <w:rPr>
          <w:rFonts w:eastAsia="Times New Roman" w:cs="Times New Roman"/>
          <w:szCs w:val="24"/>
        </w:rPr>
        <w:lastRenderedPageBreak/>
        <w:t xml:space="preserve">μας Εκπρόσωπος, κ. Δένδιας, το γεγονός της μη εκλογής Προέδρου της Ελληνικής Δημοκρατίας στην προπροηγούμενη περίοδο, </w:t>
      </w:r>
      <w:r>
        <w:rPr>
          <w:rFonts w:eastAsia="Times New Roman" w:cs="Times New Roman"/>
          <w:szCs w:val="24"/>
        </w:rPr>
        <w:t>όταν</w:t>
      </w:r>
      <w:r>
        <w:rPr>
          <w:rFonts w:eastAsia="Times New Roman" w:cs="Times New Roman"/>
          <w:szCs w:val="24"/>
        </w:rPr>
        <w:t xml:space="preserve"> το κόμμα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 δεν διαφώνησε στο πρόσωπο, αλλά δεν πρότεινε πρόσωπο, δεν συμφώνησε με καμμία συζήτ</w:t>
      </w:r>
      <w:r>
        <w:rPr>
          <w:rFonts w:eastAsia="Times New Roman" w:cs="Times New Roman"/>
          <w:szCs w:val="24"/>
        </w:rPr>
        <w:t xml:space="preserve">ηση, γιατί το μόνο που επεδίωκε ήταν να εκμεταλλευτεί μια συνταγματική διαδικασία, που </w:t>
      </w:r>
      <w:r>
        <w:rPr>
          <w:rFonts w:eastAsia="Times New Roman" w:cs="Times New Roman"/>
          <w:szCs w:val="24"/>
        </w:rPr>
        <w:t>–</w:t>
      </w:r>
      <w:r>
        <w:rPr>
          <w:rFonts w:eastAsia="Times New Roman" w:cs="Times New Roman"/>
          <w:szCs w:val="24"/>
        </w:rPr>
        <w:t>ορθά</w:t>
      </w:r>
      <w:r>
        <w:rPr>
          <w:rFonts w:eastAsia="Times New Roman" w:cs="Times New Roman"/>
          <w:szCs w:val="24"/>
        </w:rPr>
        <w:t>–</w:t>
      </w:r>
      <w:r>
        <w:rPr>
          <w:rFonts w:eastAsia="Times New Roman" w:cs="Times New Roman"/>
          <w:szCs w:val="24"/>
        </w:rPr>
        <w:t xml:space="preserve"> ζητά αυξημένη πλειοψηφία για την εκλογή του Προέδρου Δημοκρατίας</w:t>
      </w:r>
      <w:r>
        <w:rPr>
          <w:rFonts w:eastAsia="Times New Roman" w:cs="Times New Roman"/>
          <w:szCs w:val="24"/>
        </w:rPr>
        <w:t>,</w:t>
      </w:r>
      <w:r>
        <w:rPr>
          <w:rFonts w:eastAsia="Times New Roman" w:cs="Times New Roman"/>
          <w:szCs w:val="24"/>
        </w:rPr>
        <w:t xml:space="preserve"> ως μέσο επιβολής της συναίνεσης. Το εκμεταλλεύτηκε, για να πετύχει κομματικούς σκοπούς. Άρα η υπ</w:t>
      </w:r>
      <w:r>
        <w:rPr>
          <w:rFonts w:eastAsia="Times New Roman" w:cs="Times New Roman"/>
          <w:szCs w:val="24"/>
        </w:rPr>
        <w:t xml:space="preserve">οκρισία περισσεύει εδώ. </w:t>
      </w:r>
    </w:p>
    <w:p w14:paraId="7B21DA0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Ως προς την τροπολογία 739, αναφορικά με τις δημόσιες συμβάσεις, αναφέρθηκε ο κ. Καραμανλής. Είναι φανερό ότι υπάρχει μια προχειρότητα από την πλευρά της Κυβέρνησης όπως και στον ν.4412, που αφορά τις δημόσιες συμβάσεις, που ακόμα </w:t>
      </w:r>
      <w:r>
        <w:rPr>
          <w:rFonts w:eastAsia="Times New Roman" w:cs="Times New Roman"/>
          <w:szCs w:val="24"/>
        </w:rPr>
        <w:t>δεν έχουν εκδοθεί οι κανονιστικές πράξεις, με αποτέλεσμα να έχουν παγώσει οι δημόσιες συμβάσεις. Ελπίζω, κυρίες και κύριοι συνάδελφοι, να αντιλαμβανόμαστε όλοι σε αυτή την Αίθουσα ποιες είναι οι επιπτώσεις στην εθνική οικονομία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από την ανικανότητα τη</w:t>
      </w:r>
      <w:r>
        <w:rPr>
          <w:rFonts w:eastAsia="Times New Roman" w:cs="Times New Roman"/>
          <w:szCs w:val="24"/>
        </w:rPr>
        <w:t xml:space="preserve">ς </w:t>
      </w:r>
      <w:r>
        <w:rPr>
          <w:rFonts w:eastAsia="Times New Roman" w:cs="Times New Roman"/>
          <w:szCs w:val="24"/>
        </w:rPr>
        <w:lastRenderedPageBreak/>
        <w:t xml:space="preserve">διοίκησης να εκδώσει τις κανονιστικές πράξεις, δεν υπάρχουν δημόσιες συμβάσεις. Όμως, υπήρχε και μια προχειρότητα στο θέμα του </w:t>
      </w:r>
      <w:r>
        <w:rPr>
          <w:rFonts w:eastAsia="Times New Roman" w:cs="Times New Roman"/>
          <w:szCs w:val="24"/>
        </w:rPr>
        <w:t>υ</w:t>
      </w:r>
      <w:r>
        <w:rPr>
          <w:rFonts w:eastAsia="Times New Roman" w:cs="Times New Roman"/>
          <w:szCs w:val="24"/>
        </w:rPr>
        <w:t xml:space="preserve">περταμείου. </w:t>
      </w:r>
    </w:p>
    <w:p w14:paraId="7B21DA0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Τελικά, ξέρετε τι κάνετε με αυτή την τροπολογία; Βάζετε όλα τα ακίνητα του ελληνικού </w:t>
      </w:r>
      <w:r>
        <w:rPr>
          <w:rFonts w:eastAsia="Times New Roman" w:cs="Times New Roman"/>
          <w:szCs w:val="24"/>
        </w:rPr>
        <w:t>δ</w:t>
      </w:r>
      <w:r>
        <w:rPr>
          <w:rFonts w:eastAsia="Times New Roman" w:cs="Times New Roman"/>
          <w:szCs w:val="24"/>
        </w:rPr>
        <w:t>ημοσίου, βάζετε όλη την περ</w:t>
      </w:r>
      <w:r>
        <w:rPr>
          <w:rFonts w:eastAsia="Times New Roman" w:cs="Times New Roman"/>
          <w:szCs w:val="24"/>
        </w:rPr>
        <w:t xml:space="preserve">ιουσία του </w:t>
      </w:r>
      <w:r>
        <w:rPr>
          <w:rFonts w:eastAsia="Times New Roman" w:cs="Times New Roman"/>
          <w:szCs w:val="24"/>
        </w:rPr>
        <w:t>δ</w:t>
      </w:r>
      <w:r>
        <w:rPr>
          <w:rFonts w:eastAsia="Times New Roman" w:cs="Times New Roman"/>
          <w:szCs w:val="24"/>
        </w:rPr>
        <w:t>ημοσίου σε κανόνες ΤΑΙΠΕΔ. Όταν σας λέγαμε ότι θέλατε να τα πουλήσετε όλα χωρίς έλεγχο, χωρίς κανόνες, αυτή η τροπολογία σήμερα το επιβεβαιώνει. Τα βάζετε όλα χωρίς τους κανόνες των δημοσίων συμβάσεων, ως προς τη διαχείριση των περιουσιακών στο</w:t>
      </w:r>
      <w:r>
        <w:rPr>
          <w:rFonts w:eastAsia="Times New Roman" w:cs="Times New Roman"/>
          <w:szCs w:val="24"/>
        </w:rPr>
        <w:t xml:space="preserve">ιχείων του </w:t>
      </w:r>
      <w:r>
        <w:rPr>
          <w:rFonts w:eastAsia="Times New Roman" w:cs="Times New Roman"/>
          <w:szCs w:val="24"/>
        </w:rPr>
        <w:t>δ</w:t>
      </w:r>
      <w:r>
        <w:rPr>
          <w:rFonts w:eastAsia="Times New Roman" w:cs="Times New Roman"/>
          <w:szCs w:val="24"/>
        </w:rPr>
        <w:t>ημοσίου, ώστε να μπορεί –ποιος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υ</w:t>
      </w:r>
      <w:r>
        <w:rPr>
          <w:rFonts w:eastAsia="Times New Roman" w:cs="Times New Roman"/>
          <w:szCs w:val="24"/>
        </w:rPr>
        <w:t xml:space="preserve">περταμείο, που δεν ελέγχουμε, χωρίς να εφαρμόζει κανόνες που εμείς επιβάλλουμε, να διαχειρίζεται τη δημόσια περιουσία. Φυσικά και καταψηφίζουμε αυτή την τροπολογία. </w:t>
      </w:r>
      <w:r>
        <w:rPr>
          <w:rFonts w:eastAsia="Times New Roman" w:cs="Times New Roman"/>
          <w:szCs w:val="24"/>
        </w:rPr>
        <w:t>Θ</w:t>
      </w:r>
      <w:r>
        <w:rPr>
          <w:rFonts w:eastAsia="Times New Roman" w:cs="Times New Roman"/>
          <w:szCs w:val="24"/>
        </w:rPr>
        <w:t>έλω να πιστεύω ότι όλη η Αίθουσα θα καταψ</w:t>
      </w:r>
      <w:r>
        <w:rPr>
          <w:rFonts w:eastAsia="Times New Roman" w:cs="Times New Roman"/>
          <w:szCs w:val="24"/>
        </w:rPr>
        <w:t>ηφίσει αυτή την τροπολογία, αν πιστεύετε ότι η Βουλή πρέπει να επιβάλ</w:t>
      </w:r>
      <w:r>
        <w:rPr>
          <w:rFonts w:eastAsia="Times New Roman" w:cs="Times New Roman"/>
          <w:szCs w:val="24"/>
        </w:rPr>
        <w:t>λ</w:t>
      </w:r>
      <w:r>
        <w:rPr>
          <w:rFonts w:eastAsia="Times New Roman" w:cs="Times New Roman"/>
          <w:szCs w:val="24"/>
        </w:rPr>
        <w:t xml:space="preserve">ει κανόνες στη διαχείριση του δημοσίου χρήματος. </w:t>
      </w:r>
    </w:p>
    <w:p w14:paraId="7B21DA0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Αναφέρθηκαν και κάποιοι άλλοι συνάδελφοι στο θέμα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Βλέπω μια βιασύνη να βγάλετε πόρισμα. Διάφοροι έχουν αναφερ</w:t>
      </w:r>
      <w:r>
        <w:rPr>
          <w:rFonts w:eastAsia="Times New Roman" w:cs="Times New Roman"/>
          <w:szCs w:val="24"/>
        </w:rPr>
        <w:t xml:space="preserve">θεί, αλλά για να δούμε τι έχει γίνει μέχρι στιγμής στην </w:t>
      </w:r>
      <w:r>
        <w:rPr>
          <w:rFonts w:eastAsia="Times New Roman" w:cs="Times New Roman"/>
          <w:szCs w:val="24"/>
        </w:rPr>
        <w:lastRenderedPageBreak/>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Ως προς τα κόμματα</w:t>
      </w:r>
      <w:r>
        <w:rPr>
          <w:rFonts w:eastAsia="Times New Roman" w:cs="Times New Roman"/>
          <w:szCs w:val="24"/>
        </w:rPr>
        <w:t>,</w:t>
      </w:r>
      <w:r>
        <w:rPr>
          <w:rFonts w:eastAsia="Times New Roman" w:cs="Times New Roman"/>
          <w:szCs w:val="24"/>
        </w:rPr>
        <w:t xml:space="preserve"> είναι εμφανές και από τα πορίσματα που έχουν κατατεθεί μέχρι στιγμής ότι όλα τα κόμματα, και ο ΣΥΡΙΖΑ και η Νέα Δημοκρατία και το ΠΑΣΟΚ, έλαβαν δάνεια με τις ί</w:t>
      </w:r>
      <w:r>
        <w:rPr>
          <w:rFonts w:eastAsia="Times New Roman" w:cs="Times New Roman"/>
          <w:szCs w:val="24"/>
        </w:rPr>
        <w:t>διες ακριβώς εγγυήσεις. Έλαβαν δάνεια με τις ίδιες εγγυήσεις</w:t>
      </w:r>
      <w:r>
        <w:rPr>
          <w:rFonts w:eastAsia="Times New Roman" w:cs="Times New Roman"/>
          <w:szCs w:val="24"/>
        </w:rPr>
        <w:t>,</w:t>
      </w:r>
      <w:r>
        <w:rPr>
          <w:rFonts w:eastAsia="Times New Roman" w:cs="Times New Roman"/>
          <w:szCs w:val="24"/>
        </w:rPr>
        <w:t xml:space="preserve"> που κρίθηκαν στον χρόνο υποβολής τους. </w:t>
      </w:r>
    </w:p>
    <w:p w14:paraId="7B21DA0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Όπου υπάρχουν σκιές αδιαφάνειας -και έχουν εμφανιστεί, κυρίες και κύριοι συνάδελφοι, σκιές αδιαφάνειας κατά τη συζήτηση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αυτές </w:t>
      </w:r>
      <w:r>
        <w:rPr>
          <w:rFonts w:eastAsia="Times New Roman" w:cs="Times New Roman"/>
          <w:szCs w:val="24"/>
        </w:rPr>
        <w:t>δεν αφορούν αυτή την πτέρυγα της Βουλής. Αφορούν άλλες πτέρυγες</w:t>
      </w:r>
      <w:r>
        <w:rPr>
          <w:rFonts w:eastAsia="Times New Roman" w:cs="Times New Roman"/>
          <w:szCs w:val="24"/>
        </w:rPr>
        <w:t>,</w:t>
      </w:r>
      <w:r>
        <w:rPr>
          <w:rFonts w:eastAsia="Times New Roman" w:cs="Times New Roman"/>
          <w:szCs w:val="24"/>
        </w:rPr>
        <w:t xml:space="preserve"> που χρησιμοποιούν </w:t>
      </w:r>
      <w:r>
        <w:rPr>
          <w:rFonts w:eastAsia="Times New Roman" w:cs="Times New Roman"/>
          <w:szCs w:val="24"/>
          <w:lang w:val="en-US"/>
        </w:rPr>
        <w:t>offshore</w:t>
      </w:r>
      <w:r>
        <w:rPr>
          <w:rFonts w:eastAsia="Times New Roman" w:cs="Times New Roman"/>
          <w:szCs w:val="24"/>
        </w:rPr>
        <w:t xml:space="preserve"> για τη χρηματοδότηση δραστηριοτήτων τους.</w:t>
      </w:r>
    </w:p>
    <w:p w14:paraId="7B21DA0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Κλείνοντας, είπε ο Κοινοβουλευτικός Εκπρόσωπος του ΣΥΡΙΖΑ ότι η Ελλάδα είναι υπόδουλη και πρέπει να ελευθερωθεί. Τελικά, ό</w:t>
      </w:r>
      <w:r>
        <w:rPr>
          <w:rFonts w:eastAsia="Times New Roman" w:cs="Times New Roman"/>
          <w:szCs w:val="24"/>
        </w:rPr>
        <w:t xml:space="preserve">μως, με τις δικές σας πολιτικές η χώρα μπήκε ξανά σε μνημόνιο και πιθανόν να ξαναμπεί για άλλη μια φορά σε μνημόνιο. Διότι, παρά την αισιοδοξία του Πρωθυπουργού σήμερα στην αραβοελληνική συνάντηση που έγινε στην Αθήνα, όπου μίλησε για 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πολ</w:t>
      </w:r>
      <w:r>
        <w:rPr>
          <w:rFonts w:eastAsia="Times New Roman" w:cs="Times New Roman"/>
          <w:szCs w:val="24"/>
        </w:rPr>
        <w:t xml:space="preserve">ύ </w:t>
      </w:r>
      <w:r>
        <w:rPr>
          <w:rFonts w:eastAsia="Times New Roman" w:cs="Times New Roman"/>
          <w:szCs w:val="24"/>
        </w:rPr>
        <w:lastRenderedPageBreak/>
        <w:t>μεγαλύτερο από ό,τι έχει ειπωθεί ποτέ, η πραγματικότητα είναι ότι οι άνεργοι και οι συνταξιούχοι</w:t>
      </w:r>
      <w:r>
        <w:rPr>
          <w:rFonts w:eastAsia="Times New Roman" w:cs="Times New Roman"/>
          <w:szCs w:val="24"/>
        </w:rPr>
        <w:t>,</w:t>
      </w:r>
      <w:r>
        <w:rPr>
          <w:rFonts w:eastAsia="Times New Roman" w:cs="Times New Roman"/>
          <w:szCs w:val="24"/>
        </w:rPr>
        <w:t xml:space="preserve"> στους οποίους αναφερθήκατε, έχουν χάσει κάθε αίσθηση ελπίδας.</w:t>
      </w:r>
    </w:p>
    <w:p w14:paraId="7B21DA0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Οι συνταξιούχοι είναι στον δρόμο και καίνε τις επιστολές Κατρούγκαλου, βλέπουν την επικουρική </w:t>
      </w:r>
      <w:r>
        <w:rPr>
          <w:rFonts w:eastAsia="Times New Roman" w:cs="Times New Roman"/>
          <w:szCs w:val="24"/>
        </w:rPr>
        <w:t>αυτού του μήνα να μην έρχεται και, το χειρότερο, αντιλαμβάνονται σιγά</w:t>
      </w:r>
      <w:r>
        <w:rPr>
          <w:rFonts w:eastAsia="Times New Roman" w:cs="Times New Roman"/>
          <w:szCs w:val="24"/>
        </w:rPr>
        <w:t xml:space="preserve"> </w:t>
      </w:r>
      <w:r>
        <w:rPr>
          <w:rFonts w:eastAsia="Times New Roman" w:cs="Times New Roman"/>
          <w:szCs w:val="24"/>
        </w:rPr>
        <w:t>σιγά ότι, αν δεν είχαμε τις παλινωδίες του 2015, δεν θα είχαν κοπεί σήμερα οι συντάξεις.</w:t>
      </w:r>
    </w:p>
    <w:p w14:paraId="7B21DA0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Οι άνεργοι ξέρετε τι βλέπουν, κυρίες και κύριοι συνάδελφοι; Ότι καμμία νέα επένδυση δεν έρχεται σ</w:t>
      </w:r>
      <w:r>
        <w:rPr>
          <w:rFonts w:eastAsia="Times New Roman" w:cs="Times New Roman"/>
          <w:szCs w:val="24"/>
        </w:rPr>
        <w:t>ε αυτή τη χώρα. Υλοποιείτε τις επενδύσεις της περιόδου 2012-2015, το Ελληνικό, τον ΟΛΠ, τα περιφερειακά αεροδρόμια, τον ΤΑΠ, έργα τα οποία καταγγείλατε σε αυτή την Αίθουσα και</w:t>
      </w:r>
      <w:r>
        <w:rPr>
          <w:rFonts w:eastAsia="Times New Roman" w:cs="Times New Roman"/>
          <w:szCs w:val="24"/>
        </w:rPr>
        <w:t>,</w:t>
      </w:r>
      <w:r>
        <w:rPr>
          <w:rFonts w:eastAsia="Times New Roman" w:cs="Times New Roman"/>
          <w:szCs w:val="24"/>
        </w:rPr>
        <w:t xml:space="preserve"> τελικά, σήμερα έρχεσθε να τα υλοποιήσετε, αλλά δεν φέρατε νέο έργο.</w:t>
      </w:r>
    </w:p>
    <w:p w14:paraId="7B21DA0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Δεν μπορείτ</w:t>
      </w:r>
      <w:r>
        <w:rPr>
          <w:rFonts w:eastAsia="Times New Roman" w:cs="Times New Roman"/>
          <w:szCs w:val="24"/>
        </w:rPr>
        <w:t>ε να δώσετε ελπίδα σ’ αυτόν τον κόσμο και</w:t>
      </w:r>
      <w:r>
        <w:rPr>
          <w:rFonts w:eastAsia="Times New Roman" w:cs="Times New Roman"/>
          <w:szCs w:val="24"/>
        </w:rPr>
        <w:t>,</w:t>
      </w:r>
      <w:r>
        <w:rPr>
          <w:rFonts w:eastAsia="Times New Roman" w:cs="Times New Roman"/>
          <w:szCs w:val="24"/>
        </w:rPr>
        <w:t xml:space="preserve"> τελικά, κυρίες και κύριοι συνάδελφοι της Κυβέρνησης, είστε ό,τι πιο παλιό έχουμε δει τα τελευταία χρόνια.</w:t>
      </w:r>
    </w:p>
    <w:p w14:paraId="7B21DA0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A0F" w14:textId="77777777" w:rsidR="00B46177" w:rsidRDefault="00C46B70">
      <w:pPr>
        <w:spacing w:after="0" w:line="600" w:lineRule="auto"/>
        <w:ind w:firstLine="709"/>
        <w:jc w:val="center"/>
        <w:rPr>
          <w:rFonts w:eastAsia="Times New Roman"/>
          <w:bCs/>
        </w:rPr>
      </w:pPr>
      <w:r>
        <w:rPr>
          <w:rFonts w:eastAsia="Times New Roman"/>
          <w:bCs/>
        </w:rPr>
        <w:lastRenderedPageBreak/>
        <w:t>(Χειροκροτήματα από την πτέρυγα της Νέας Δημοκρατίας)</w:t>
      </w:r>
    </w:p>
    <w:p w14:paraId="7B21DA10" w14:textId="77777777" w:rsidR="00B46177" w:rsidRDefault="00C46B70">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w:t>
      </w:r>
      <w:r>
        <w:rPr>
          <w:rFonts w:eastAsia="Times New Roman" w:cs="Times New Roman"/>
          <w:szCs w:val="24"/>
        </w:rPr>
        <w:t>ριστούμε τον Βουλευτή της Νέας Δημοκρατίας κ. Νότη Μηταράκη.</w:t>
      </w:r>
    </w:p>
    <w:p w14:paraId="7B21DA1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Τον λόγο έχει η Βουλευτής του ΣΥΡΙΖΑ κ. Αναστασία Γκαρά, για πέντε λεπτά.</w:t>
      </w:r>
    </w:p>
    <w:p w14:paraId="7B21DA1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κύριε Πρόεδρε.</w:t>
      </w:r>
    </w:p>
    <w:p w14:paraId="7B21DA1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να μη σχολιάσω το κόψιμο συντά</w:t>
      </w:r>
      <w:r>
        <w:rPr>
          <w:rFonts w:eastAsia="Times New Roman" w:cs="Times New Roman"/>
          <w:szCs w:val="24"/>
        </w:rPr>
        <w:t>ξεων που εκφράστηκε από τον εκπρόσωπο της Νέας Δημοκρατίας, διότι όχι μόνο θα είχαμε κόψιμο συντάξεων, αλλά θα είχαμε και τη δέκατη πέμπτη και την εικοστή περικοπή που είχατε ήδη συμφωνήσει και ήδη υπογράψει.</w:t>
      </w:r>
    </w:p>
    <w:p w14:paraId="7B21DA1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Ας πάμε, όμως, στη συζήτηση για την αδειοδότηση</w:t>
      </w:r>
      <w:r>
        <w:rPr>
          <w:rFonts w:eastAsia="Times New Roman" w:cs="Times New Roman"/>
          <w:szCs w:val="24"/>
        </w:rPr>
        <w:t xml:space="preserve"> του τηλεοπτικού πεδίου, την αδειοδότηση των καναλιών. Δεν ξέρω σε πέντε ή έξι λεπτά πώς μπορείς να χωρέσεις μια συζήτηση τριάντα ετών, πόσω μάλλον τη συζήτηση των τελευταίων μηνών.</w:t>
      </w:r>
    </w:p>
    <w:p w14:paraId="7B21DA1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Παρακολουθώ, λοιπόν, όπως παρακολουθούμε όλοι, τη συζήτηση αυτή και πολλές</w:t>
      </w:r>
      <w:r>
        <w:rPr>
          <w:rFonts w:eastAsia="Times New Roman" w:cs="Times New Roman"/>
          <w:szCs w:val="24"/>
        </w:rPr>
        <w:t xml:space="preserve"> φορές γελάω -να σας πω την αλήθεια- και άλλες φορές τραβάω τα μαλλιά μου από την ένδεια των πολιτικών επιχειρημάτων και κυρίως τις αυτοαναιρέσεις της Αντιπολίτευσης.</w:t>
      </w:r>
    </w:p>
    <w:p w14:paraId="7B21DA1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Να μιλήσουμε, όμως, με ανοικτά χαρτιά, γιατί εδώ μέσα κάποιοι θέλουμε να μιλάμε ανοικτά κ</w:t>
      </w:r>
      <w:r>
        <w:rPr>
          <w:rFonts w:eastAsia="Times New Roman" w:cs="Times New Roman"/>
          <w:szCs w:val="24"/>
        </w:rPr>
        <w:t>αι να τα λέμε όλα. Εγώ δεν θα μπω σε πολύ συγκεκριμένα πράγματα. Θα μιλήσω όμως για τη γενικότερη εικόνα και θα πω ότι βλέπω δύο πολύ χαρακτηριστικά πράγματα στην όλη συζήτηση των τελευταίων μηνών.</w:t>
      </w:r>
    </w:p>
    <w:p w14:paraId="7B21DA1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πρώτο είναι ότι προφανώς την Αντιπολίτευση δεν την ενδι</w:t>
      </w:r>
      <w:r>
        <w:rPr>
          <w:rFonts w:eastAsia="Times New Roman" w:cs="Times New Roman"/>
          <w:szCs w:val="24"/>
        </w:rPr>
        <w:t>αφέρει να συμβάλει στη διαμόρφωση ενός νόμιμου και υγιούς τηλεοπτικού τοπίου. Εκμεταλλεύεται, όμως, το θέμα ως ένα πεδίο</w:t>
      </w:r>
      <w:r>
        <w:rPr>
          <w:rFonts w:eastAsia="Times New Roman" w:cs="Times New Roman"/>
          <w:szCs w:val="24"/>
        </w:rPr>
        <w:t>,</w:t>
      </w:r>
      <w:r>
        <w:rPr>
          <w:rFonts w:eastAsia="Times New Roman" w:cs="Times New Roman"/>
          <w:szCs w:val="24"/>
        </w:rPr>
        <w:t xml:space="preserve"> προκειμένου να πλήξει την Κυβέρνηση, </w:t>
      </w:r>
      <w:r>
        <w:rPr>
          <w:rFonts w:eastAsia="Times New Roman" w:cs="Times New Roman"/>
          <w:szCs w:val="24"/>
        </w:rPr>
        <w:t>αποδίδ</w:t>
      </w:r>
      <w:r>
        <w:rPr>
          <w:rFonts w:eastAsia="Times New Roman" w:cs="Times New Roman"/>
          <w:szCs w:val="24"/>
        </w:rPr>
        <w:t>οντάς της χαρακτηριστικά ανομίας, αντισυνταγματικότητας και αυταρχισμού. Μάλιστα, μιλούν γι</w:t>
      </w:r>
      <w:r>
        <w:rPr>
          <w:rFonts w:eastAsia="Times New Roman" w:cs="Times New Roman"/>
          <w:szCs w:val="24"/>
        </w:rPr>
        <w:t>α αυταρχισμό αυτοί που σε μία νύ</w:t>
      </w:r>
      <w:r>
        <w:rPr>
          <w:rFonts w:eastAsia="Times New Roman" w:cs="Times New Roman"/>
          <w:szCs w:val="24"/>
        </w:rPr>
        <w:t>χ</w:t>
      </w:r>
      <w:r>
        <w:rPr>
          <w:rFonts w:eastAsia="Times New Roman" w:cs="Times New Roman"/>
          <w:szCs w:val="24"/>
        </w:rPr>
        <w:t>τα έκλεισαν την ΕΡΤ και απέλυσαν χιλιάδες υπαλλήλους, που έβγαλαν σε διαθεσιμότητα άλλους τόσους, στο όνομα της δημοκρατίας τους</w:t>
      </w:r>
      <w:r>
        <w:rPr>
          <w:rFonts w:eastAsia="Times New Roman" w:cs="Times New Roman"/>
          <w:szCs w:val="24"/>
        </w:rPr>
        <w:t>,</w:t>
      </w:r>
      <w:r>
        <w:rPr>
          <w:rFonts w:eastAsia="Times New Roman" w:cs="Times New Roman"/>
          <w:szCs w:val="24"/>
        </w:rPr>
        <w:t xml:space="preserve"> πάντα! </w:t>
      </w:r>
      <w:r>
        <w:rPr>
          <w:rFonts w:eastAsia="Times New Roman" w:cs="Times New Roman"/>
          <w:szCs w:val="24"/>
        </w:rPr>
        <w:lastRenderedPageBreak/>
        <w:t>Μάλιστα, έχει ιδιαίτερο ενδιαφέρον σήμερα, ως εκπρόσωπος της Νέας Δημοκρατίας, να τοπο</w:t>
      </w:r>
      <w:r>
        <w:rPr>
          <w:rFonts w:eastAsia="Times New Roman" w:cs="Times New Roman"/>
          <w:szCs w:val="24"/>
        </w:rPr>
        <w:t>θετείται ο κ. Κεδίκογλου.</w:t>
      </w:r>
    </w:p>
    <w:p w14:paraId="7B21DA1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Αντιμετωπίζουμε</w:t>
      </w:r>
      <w:r>
        <w:rPr>
          <w:rFonts w:eastAsia="Times New Roman" w:cs="Times New Roman"/>
          <w:szCs w:val="24"/>
        </w:rPr>
        <w:t xml:space="preserve">, λοιπόν, </w:t>
      </w:r>
      <w:r>
        <w:rPr>
          <w:rFonts w:eastAsia="Times New Roman" w:cs="Times New Roman"/>
          <w:szCs w:val="24"/>
        </w:rPr>
        <w:t>μια Αντιπολίτευση,</w:t>
      </w:r>
      <w:r w:rsidDel="001916F2">
        <w:rPr>
          <w:rFonts w:eastAsia="Times New Roman" w:cs="Times New Roman"/>
          <w:szCs w:val="24"/>
        </w:rPr>
        <w:t xml:space="preserve"> </w:t>
      </w:r>
      <w:r>
        <w:rPr>
          <w:rFonts w:eastAsia="Times New Roman" w:cs="Times New Roman"/>
          <w:szCs w:val="24"/>
        </w:rPr>
        <w:t>που δεν έχει πολιτικό αφήγημα τους τελευταίους μήνες, δεν έχει τίποτα να προτείνει για την έξοδο της χώρας από την κρίση ή ακόμα δεν μας το έχει παρουσιάσει, δεν μας το έχει πει ή δεν το</w:t>
      </w:r>
      <w:r>
        <w:rPr>
          <w:rFonts w:eastAsia="Times New Roman" w:cs="Times New Roman"/>
          <w:szCs w:val="24"/>
        </w:rPr>
        <w:t xml:space="preserve"> έχουμε κατανοήσει.</w:t>
      </w:r>
    </w:p>
    <w:p w14:paraId="7B21DA1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Ωστόσο, η Κυβέρνηση ΣΥΡΙΖΑ-ΑΝΕΛ έχει δεσμευτεί στον ελληνικό λαό και το πράττει καθημερινά για πλήρη νομιμότητα σε όλα τα πεδία. Η απάντηση, όμως, της Αντιπολίτευσης είναι ο εκβιασμός, επικαλούμενη μάλιστα το Σύνταγμα και -άκουσον, άκου</w:t>
      </w:r>
      <w:r>
        <w:rPr>
          <w:rFonts w:eastAsia="Times New Roman" w:cs="Times New Roman"/>
          <w:szCs w:val="24"/>
        </w:rPr>
        <w:t xml:space="preserve">σον!-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w:t>
      </w:r>
    </w:p>
    <w:p w14:paraId="7B21DA1A" w14:textId="77777777" w:rsidR="00B46177" w:rsidRDefault="00C46B70">
      <w:pPr>
        <w:spacing w:after="0" w:line="600" w:lineRule="auto"/>
        <w:ind w:firstLine="720"/>
        <w:jc w:val="both"/>
        <w:rPr>
          <w:rFonts w:eastAsia="Times New Roman"/>
          <w:szCs w:val="24"/>
        </w:rPr>
      </w:pPr>
      <w:r>
        <w:rPr>
          <w:rFonts w:eastAsia="Times New Roman" w:cs="Times New Roman"/>
          <w:szCs w:val="24"/>
        </w:rPr>
        <w:t>Πάμε να τα δούμε, όμως, ένα</w:t>
      </w:r>
      <w:r>
        <w:rPr>
          <w:rFonts w:eastAsia="Times New Roman" w:cs="Times New Roman"/>
          <w:szCs w:val="24"/>
        </w:rPr>
        <w:t xml:space="preserve"> </w:t>
      </w:r>
      <w:r>
        <w:rPr>
          <w:rFonts w:eastAsia="Times New Roman" w:cs="Times New Roman"/>
          <w:szCs w:val="24"/>
        </w:rPr>
        <w:t>ένα. Είναι συνταγματική η επιταγή υποχρέωσης σύστασης του 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Ρ</w:t>
      </w:r>
      <w:r>
        <w:rPr>
          <w:rFonts w:eastAsia="Times New Roman" w:cs="Times New Roman"/>
          <w:szCs w:val="24"/>
        </w:rPr>
        <w:t>αδιοτηλεόρασης</w:t>
      </w:r>
      <w:r>
        <w:rPr>
          <w:rFonts w:eastAsia="Times New Roman" w:cs="Times New Roman"/>
          <w:szCs w:val="24"/>
        </w:rPr>
        <w:t>; Είναι. Υπηρετεί αυτή την επιταγή η Νέα Δημοκρατία; Όχι. Ποιος σέβεται το Σύνταγμα, λοιπόν; Είναι συνταγμα</w:t>
      </w:r>
      <w:r>
        <w:rPr>
          <w:rFonts w:eastAsia="Times New Roman" w:cs="Times New Roman"/>
          <w:szCs w:val="24"/>
        </w:rPr>
        <w:t>τικός ο ν.4339; Είναι και αυτό εννοεί και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 ό,τι έχουμε καταλάβει. Θα εφαρμοστεί ο νόμος; Πάση θυσία. Είναι αντισυνταγματική η προσθήκη, μετά </w:t>
      </w:r>
      <w:r>
        <w:rPr>
          <w:rFonts w:eastAsia="Times New Roman" w:cs="Times New Roman"/>
          <w:szCs w:val="24"/>
        </w:rPr>
        <w:lastRenderedPageBreak/>
        <w:t>από όλους τους εκβιασμούς και τα εμπόδια που έβαλε η Αξιωματική Αντιπολίτευση, για τη μετα</w:t>
      </w:r>
      <w:r>
        <w:rPr>
          <w:rFonts w:eastAsia="Times New Roman" w:cs="Times New Roman"/>
          <w:szCs w:val="24"/>
        </w:rPr>
        <w:t>φορά συγκεκριμένων αρμοδιοτήτων από το ΕΣΡ στη Γενική Γραμματεία Επικοινωνίας για μία και μόνο φορά; Έτσι λένε οι πληροφορίες από την απόφαση του Συμβουλίου της Επικρατείας, γιατί απόφαση καταγεγραμμένη και επίσημη ακόμα δεν έχουμε.</w:t>
      </w:r>
      <w:r>
        <w:rPr>
          <w:rFonts w:eastAsia="Times New Roman"/>
          <w:szCs w:val="24"/>
        </w:rPr>
        <w:t xml:space="preserve"> </w:t>
      </w:r>
      <w:r>
        <w:rPr>
          <w:rFonts w:eastAsia="Times New Roman"/>
          <w:szCs w:val="24"/>
        </w:rPr>
        <w:t>Στην πράξη, όμως, το άρ</w:t>
      </w:r>
      <w:r>
        <w:rPr>
          <w:rFonts w:eastAsia="Times New Roman"/>
          <w:szCs w:val="24"/>
        </w:rPr>
        <w:t>θρο 2Α έχει καταργηθεί, γιατί η πρώτη φορά αυτή πέρασε, διαγωνισμός έγινε. Παρ’ όλα αυτά, εμείς το τροποποιούμε.</w:t>
      </w:r>
    </w:p>
    <w:p w14:paraId="7B21DA1B" w14:textId="77777777" w:rsidR="00B46177" w:rsidRDefault="00C46B70">
      <w:pPr>
        <w:spacing w:after="0" w:line="600" w:lineRule="auto"/>
        <w:ind w:firstLine="720"/>
        <w:jc w:val="both"/>
        <w:rPr>
          <w:rFonts w:eastAsia="Times New Roman"/>
          <w:szCs w:val="24"/>
        </w:rPr>
      </w:pPr>
      <w:r>
        <w:rPr>
          <w:rFonts w:eastAsia="Times New Roman"/>
          <w:szCs w:val="24"/>
        </w:rPr>
        <w:t xml:space="preserve"> Μετά, όμως, βρήκαμε καινούρ</w:t>
      </w:r>
      <w:r>
        <w:rPr>
          <w:rFonts w:eastAsia="Times New Roman"/>
          <w:szCs w:val="24"/>
        </w:rPr>
        <w:t>γ</w:t>
      </w:r>
      <w:r>
        <w:rPr>
          <w:rFonts w:eastAsia="Times New Roman"/>
          <w:szCs w:val="24"/>
        </w:rPr>
        <w:t xml:space="preserve">ιο επιχείρημα. Επικαλείστε τη νομιμότητα και ζητάτε ως προϋπόθεση σύστασης ΕΣΡ την απόσυρση του νόμου Παππά. </w:t>
      </w:r>
      <w:r>
        <w:rPr>
          <w:rFonts w:eastAsia="Times New Roman"/>
          <w:szCs w:val="24"/>
        </w:rPr>
        <w:t>Εγώ</w:t>
      </w:r>
      <w:r w:rsidDel="0053415F">
        <w:rPr>
          <w:rFonts w:eastAsia="Times New Roman"/>
          <w:szCs w:val="24"/>
        </w:rPr>
        <w:t xml:space="preserve"> </w:t>
      </w:r>
      <w:r>
        <w:rPr>
          <w:rFonts w:eastAsia="Times New Roman"/>
          <w:szCs w:val="24"/>
        </w:rPr>
        <w:t>α</w:t>
      </w:r>
      <w:r>
        <w:rPr>
          <w:rFonts w:eastAsia="Times New Roman"/>
          <w:szCs w:val="24"/>
        </w:rPr>
        <w:t>ναρωτιέμαι: Πόσο νόμιμο και συνταγματικό είναι να ζητάτε την απόσυρση ενός νόμου που ισχύει, είναι συνταγματικός και ψηφίστηκε μέσα σε αυτή τη Βουλή, με ευρεία πλειοψηφία, από πέντε, τουλάχιστον, κόμματα</w:t>
      </w:r>
      <w:r>
        <w:rPr>
          <w:rFonts w:eastAsia="Times New Roman"/>
          <w:szCs w:val="24"/>
        </w:rPr>
        <w:t>;</w:t>
      </w:r>
      <w:r>
        <w:rPr>
          <w:rFonts w:eastAsia="Times New Roman"/>
          <w:szCs w:val="24"/>
        </w:rPr>
        <w:t xml:space="preserve"> Οποία συνταγματικότης! Οποία δημοκρατικότης! Έχουμε</w:t>
      </w:r>
      <w:r>
        <w:rPr>
          <w:rFonts w:eastAsia="Times New Roman"/>
          <w:szCs w:val="24"/>
        </w:rPr>
        <w:t xml:space="preserve"> ή δεν έχουμε δημοκρατικά εκλεγμένη Βουλή; Εκτός αν στη δική σας σκέψη νομιμότητας καταλύετε και τη λειτουργία μας και τις αποφάσεις της Βουλής. </w:t>
      </w:r>
    </w:p>
    <w:p w14:paraId="7B21DA1C"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w:t>
      </w:r>
      <w:r>
        <w:rPr>
          <w:rFonts w:eastAsia="Times New Roman"/>
          <w:szCs w:val="24"/>
        </w:rPr>
        <w:t xml:space="preserve">α ερωτήματα, φυσικά, </w:t>
      </w:r>
      <w:r>
        <w:rPr>
          <w:rFonts w:eastAsia="Times New Roman"/>
          <w:szCs w:val="24"/>
        </w:rPr>
        <w:t xml:space="preserve">πολλαπλασιάζονται </w:t>
      </w:r>
      <w:r>
        <w:rPr>
          <w:rFonts w:eastAsia="Times New Roman"/>
          <w:szCs w:val="24"/>
        </w:rPr>
        <w:t>στο δικό μου μυαλό. Μας μιλάει η Νέα Δημοκρατία για νομιμότητα. Νόμιμα</w:t>
      </w:r>
      <w:r>
        <w:rPr>
          <w:rFonts w:eastAsia="Times New Roman"/>
          <w:szCs w:val="24"/>
        </w:rPr>
        <w:t xml:space="preserve"> ο Πρόεδρός σας έκανε αλισβερίσια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Νόμιμα πήρε το δάνειο για την εφημερίδα του; Νόμιμα λειτουργήσατε τις δομές του κράτους τόσα χρόνια; Νόμιμα και αξιοκρατικά κάνατε τα ρουσφέτια σας; Νόμιμα παρατείνατε κάθε χρόνο τις προσωρινές άδειες των </w:t>
      </w:r>
      <w:r>
        <w:rPr>
          <w:rFonts w:eastAsia="Times New Roman"/>
          <w:szCs w:val="24"/>
        </w:rPr>
        <w:t xml:space="preserve">καναλιών; Νόμιμα χρεώσατε τη χώρα και τον ελληνικό λαό; Για νόμιμες πράξεις τα στελέχη σας περνάνε καθημερινά την πόρτα του </w:t>
      </w:r>
      <w:r>
        <w:rPr>
          <w:rFonts w:eastAsia="Times New Roman"/>
          <w:szCs w:val="24"/>
        </w:rPr>
        <w:t>ε</w:t>
      </w:r>
      <w:r>
        <w:rPr>
          <w:rFonts w:eastAsia="Times New Roman"/>
          <w:szCs w:val="24"/>
        </w:rPr>
        <w:t>ισαγγελέα; Νόμιμα κάνατε πλιάτσικο στη χώρα; Νόμιμες οι εργολαβίες σε φίλους, για έργα τα οποία δεν έχουν ακόμα παραδοθεί; Νόμιμα τ</w:t>
      </w:r>
      <w:r>
        <w:rPr>
          <w:rFonts w:eastAsia="Times New Roman"/>
          <w:szCs w:val="24"/>
        </w:rPr>
        <w:t xml:space="preserve">α δάνεια στα κόμματά σας; Νόμιμος ο διαγωνισμός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που καίγεστε για το δημόσιο συμφέρον; </w:t>
      </w:r>
    </w:p>
    <w:p w14:paraId="7B21DA1D" w14:textId="77777777" w:rsidR="00B46177" w:rsidRDefault="00C46B70">
      <w:pPr>
        <w:spacing w:after="0" w:line="600" w:lineRule="auto"/>
        <w:ind w:firstLine="720"/>
        <w:jc w:val="both"/>
        <w:rPr>
          <w:rFonts w:eastAsia="Times New Roman"/>
          <w:szCs w:val="24"/>
        </w:rPr>
      </w:pPr>
      <w:r>
        <w:rPr>
          <w:rFonts w:eastAsia="Times New Roman"/>
          <w:szCs w:val="24"/>
        </w:rPr>
        <w:t xml:space="preserve">Ρωτήστε έξω έναν άνθρωπο τι θυμάται από τη διακυβέρνησή σας </w:t>
      </w:r>
      <w:r>
        <w:rPr>
          <w:rFonts w:eastAsia="Times New Roman"/>
          <w:szCs w:val="24"/>
        </w:rPr>
        <w:t xml:space="preserve">τα έτη </w:t>
      </w:r>
      <w:r>
        <w:rPr>
          <w:rFonts w:eastAsia="Times New Roman"/>
          <w:szCs w:val="24"/>
        </w:rPr>
        <w:t>2004-2009. Με μία λέξη</w:t>
      </w:r>
      <w:r>
        <w:rPr>
          <w:rFonts w:eastAsia="Times New Roman"/>
          <w:szCs w:val="24"/>
        </w:rPr>
        <w:t>:</w:t>
      </w:r>
      <w:r>
        <w:rPr>
          <w:rFonts w:eastAsia="Times New Roman"/>
          <w:szCs w:val="24"/>
        </w:rPr>
        <w:t xml:space="preserve"> σκάνδαλα. Νεαρή δημοσιογράφος ήμουν, πολλή δουλειά είχαμε, κάθε μήνα κι ένα σκάνδαλο. Κι εσείς επικαλείστε τη νομιμότητα και την ηθική.  </w:t>
      </w:r>
    </w:p>
    <w:p w14:paraId="7B21DA1E" w14:textId="77777777" w:rsidR="00B46177" w:rsidRDefault="00C46B70">
      <w:pPr>
        <w:spacing w:after="0" w:line="600" w:lineRule="auto"/>
        <w:ind w:firstLine="720"/>
        <w:jc w:val="both"/>
        <w:rPr>
          <w:rFonts w:eastAsia="Times New Roman"/>
          <w:szCs w:val="24"/>
        </w:rPr>
      </w:pPr>
      <w:r>
        <w:rPr>
          <w:rFonts w:eastAsia="Times New Roman"/>
          <w:szCs w:val="24"/>
        </w:rPr>
        <w:lastRenderedPageBreak/>
        <w:t>Πάμε πάλι στις άδειες</w:t>
      </w:r>
      <w:r>
        <w:rPr>
          <w:rFonts w:eastAsia="Times New Roman"/>
          <w:szCs w:val="24"/>
        </w:rPr>
        <w:t>.</w:t>
      </w:r>
      <w:r>
        <w:rPr>
          <w:rFonts w:eastAsia="Times New Roman"/>
          <w:szCs w:val="24"/>
        </w:rPr>
        <w:t xml:space="preserve"> Μια και σέβεστε τόσο πολύ το Σύνταγμα και τους νόμους</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ιατί δεν κάνατε τίποτα μετά την απόφασ</w:t>
      </w:r>
      <w:r>
        <w:rPr>
          <w:rFonts w:eastAsia="Times New Roman"/>
          <w:szCs w:val="24"/>
        </w:rPr>
        <w:t xml:space="preserve">η του Συμβουλίου της Επικρατείας το 2010 για την αντισυνταγματικότητα στο τηλεοπτικό πεδίο, που εσείς δημιουργήσατε; Τώρα, ξαφνικά, μας έπιασε ευαισθησία. </w:t>
      </w:r>
    </w:p>
    <w:p w14:paraId="7B21DA1F" w14:textId="77777777" w:rsidR="00B46177" w:rsidRDefault="00C46B70">
      <w:pPr>
        <w:spacing w:after="0" w:line="600" w:lineRule="auto"/>
        <w:ind w:firstLine="720"/>
        <w:jc w:val="both"/>
        <w:rPr>
          <w:rFonts w:eastAsia="Times New Roman"/>
          <w:szCs w:val="24"/>
        </w:rPr>
      </w:pPr>
      <w:r>
        <w:rPr>
          <w:rFonts w:eastAsia="Times New Roman"/>
          <w:szCs w:val="24"/>
        </w:rPr>
        <w:t>Ζητάτε απόσυρση του ν.4339. Ωραία. Οι νόμοι, κύριοι, αλλάζουν με νόμους. Φέρτε έναν νόμο, ολοκληρωμέ</w:t>
      </w:r>
      <w:r>
        <w:rPr>
          <w:rFonts w:eastAsia="Times New Roman"/>
          <w:szCs w:val="24"/>
        </w:rPr>
        <w:t>νο όμως, για τη ρύθμιση του τηλεοπτικού πεδίου κι ελάτε εδώ να το συζητήσουμε. Παρουσιάσατε ένα πλαίσιο</w:t>
      </w:r>
      <w:r>
        <w:rPr>
          <w:rFonts w:eastAsia="Times New Roman"/>
          <w:szCs w:val="24"/>
        </w:rPr>
        <w:t>,</w:t>
      </w:r>
      <w:r>
        <w:rPr>
          <w:rFonts w:eastAsia="Times New Roman"/>
          <w:szCs w:val="24"/>
        </w:rPr>
        <w:t xml:space="preserve"> λέτε. Είναι ένα πλαίσιο που αντιγράφει τον ήδη ψηφισμένο νόμο, με μικρές διαφορές</w:t>
      </w:r>
      <w:r>
        <w:rPr>
          <w:rFonts w:eastAsia="Times New Roman"/>
          <w:szCs w:val="24"/>
        </w:rPr>
        <w:t>,</w:t>
      </w:r>
      <w:r>
        <w:rPr>
          <w:rFonts w:eastAsia="Times New Roman"/>
          <w:szCs w:val="24"/>
        </w:rPr>
        <w:t xml:space="preserve"> που αφορούν κυρίως του</w:t>
      </w:r>
      <w:r>
        <w:rPr>
          <w:rFonts w:eastAsia="Times New Roman"/>
          <w:szCs w:val="24"/>
        </w:rPr>
        <w:t>ς</w:t>
      </w:r>
      <w:r>
        <w:rPr>
          <w:rFonts w:eastAsia="Times New Roman"/>
          <w:szCs w:val="24"/>
        </w:rPr>
        <w:t xml:space="preserve"> εργαζόμενους. </w:t>
      </w:r>
    </w:p>
    <w:p w14:paraId="7B21DA20" w14:textId="77777777" w:rsidR="00B46177" w:rsidRDefault="00C46B70">
      <w:pPr>
        <w:spacing w:after="0" w:line="600" w:lineRule="auto"/>
        <w:ind w:firstLine="720"/>
        <w:jc w:val="both"/>
        <w:rPr>
          <w:rFonts w:eastAsia="Times New Roman"/>
          <w:szCs w:val="24"/>
        </w:rPr>
      </w:pPr>
      <w:r>
        <w:rPr>
          <w:rFonts w:eastAsia="Times New Roman"/>
          <w:szCs w:val="24"/>
        </w:rPr>
        <w:t>(Στο σημείο αυτό κτυπάει το κ</w:t>
      </w:r>
      <w:r>
        <w:rPr>
          <w:rFonts w:eastAsia="Times New Roman"/>
          <w:szCs w:val="24"/>
        </w:rPr>
        <w:t>ουδούνι λήξεως του χρόνου ομιλίας τ</w:t>
      </w:r>
      <w:r>
        <w:rPr>
          <w:rFonts w:eastAsia="Times New Roman"/>
          <w:szCs w:val="24"/>
        </w:rPr>
        <w:t>ης</w:t>
      </w:r>
      <w:r>
        <w:rPr>
          <w:rFonts w:eastAsia="Times New Roman"/>
          <w:szCs w:val="24"/>
        </w:rPr>
        <w:t xml:space="preserve"> κυρί</w:t>
      </w:r>
      <w:r>
        <w:rPr>
          <w:rFonts w:eastAsia="Times New Roman"/>
          <w:szCs w:val="24"/>
        </w:rPr>
        <w:t>ας</w:t>
      </w:r>
      <w:r>
        <w:rPr>
          <w:rFonts w:eastAsia="Times New Roman"/>
          <w:szCs w:val="24"/>
        </w:rPr>
        <w:t xml:space="preserve"> Βουλευτ</w:t>
      </w:r>
      <w:r>
        <w:rPr>
          <w:rFonts w:eastAsia="Times New Roman"/>
          <w:szCs w:val="24"/>
        </w:rPr>
        <w:t>ού</w:t>
      </w:r>
      <w:r>
        <w:rPr>
          <w:rFonts w:eastAsia="Times New Roman"/>
          <w:szCs w:val="24"/>
        </w:rPr>
        <w:t>)</w:t>
      </w:r>
    </w:p>
    <w:p w14:paraId="7B21DA21" w14:textId="77777777" w:rsidR="00B46177" w:rsidRDefault="00C46B70">
      <w:pPr>
        <w:spacing w:after="0" w:line="600" w:lineRule="auto"/>
        <w:ind w:firstLine="720"/>
        <w:jc w:val="both"/>
        <w:rPr>
          <w:rFonts w:eastAsia="Times New Roman"/>
          <w:szCs w:val="24"/>
        </w:rPr>
      </w:pPr>
      <w:r>
        <w:rPr>
          <w:rFonts w:eastAsia="Times New Roman"/>
          <w:szCs w:val="24"/>
        </w:rPr>
        <w:t xml:space="preserve">Απαντήστε ξεκάθαρα. Θέλετε να υπάρχουν νόμιμα, αδειοδοτημένα κανάλια; Θέλετε διαγωνισμό; Θέλετε να υπάρχει νομοθετημένη προστασία των εργαζομένων; Θέλετε να πληρώνουν τίμημα για το </w:t>
      </w:r>
      <w:r>
        <w:rPr>
          <w:rFonts w:eastAsia="Times New Roman"/>
          <w:szCs w:val="24"/>
        </w:rPr>
        <w:lastRenderedPageBreak/>
        <w:t>δημόσιο αγαθό που λ</w:t>
      </w:r>
      <w:r>
        <w:rPr>
          <w:rFonts w:eastAsia="Times New Roman"/>
          <w:szCs w:val="24"/>
        </w:rPr>
        <w:t>έγεται συχνότητα; Θέλετε να πληρώνουν όπως όλες οι επιχειρήσεις και οι φορολογούμενοι ή μήπως θέλετε κανάλια που να λειτουργούν με αέρα, όπως με αέρα λειτουργούσατε κι εσείς τόσα χρόνια, αέρας που προκαλεί δυσωδία. Φέρτε, λοιπόν, έναν νόμο</w:t>
      </w:r>
      <w:r>
        <w:rPr>
          <w:rFonts w:eastAsia="Times New Roman"/>
          <w:szCs w:val="24"/>
        </w:rPr>
        <w:t>,</w:t>
      </w:r>
      <w:r>
        <w:rPr>
          <w:rFonts w:eastAsia="Times New Roman"/>
          <w:szCs w:val="24"/>
        </w:rPr>
        <w:t xml:space="preserve"> να το συζητήσου</w:t>
      </w:r>
      <w:r>
        <w:rPr>
          <w:rFonts w:eastAsia="Times New Roman"/>
          <w:szCs w:val="24"/>
        </w:rPr>
        <w:t>με.</w:t>
      </w:r>
    </w:p>
    <w:p w14:paraId="7B21DA22" w14:textId="77777777" w:rsidR="00B46177" w:rsidRDefault="00C46B70">
      <w:pPr>
        <w:spacing w:after="0" w:line="600" w:lineRule="auto"/>
        <w:ind w:firstLine="720"/>
        <w:jc w:val="both"/>
        <w:rPr>
          <w:rFonts w:eastAsia="Times New Roman"/>
          <w:szCs w:val="24"/>
        </w:rPr>
      </w:pPr>
      <w:r>
        <w:rPr>
          <w:rFonts w:eastAsia="Times New Roman"/>
          <w:szCs w:val="24"/>
        </w:rPr>
        <w:t xml:space="preserve">Κυρίες και κύριοι συνάδελφοι, πολύ σύντομα για το δεύτερο στοιχείο που προανήγγειλα.      </w:t>
      </w:r>
    </w:p>
    <w:p w14:paraId="7B21DA23"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σιγά σιγά. </w:t>
      </w:r>
    </w:p>
    <w:p w14:paraId="7B21DA24"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Θα ολοκληρώσω σιγά σιγά, κύριε Πρόεδρε, κι ευχαριστώ για την ανοχή.  </w:t>
      </w:r>
    </w:p>
    <w:p w14:paraId="7B21DA25" w14:textId="77777777" w:rsidR="00B46177" w:rsidRDefault="00C46B70">
      <w:pPr>
        <w:spacing w:after="0" w:line="600" w:lineRule="auto"/>
        <w:ind w:firstLine="720"/>
        <w:jc w:val="both"/>
        <w:rPr>
          <w:rFonts w:eastAsia="Times New Roman"/>
          <w:szCs w:val="24"/>
        </w:rPr>
      </w:pPr>
      <w:r>
        <w:rPr>
          <w:rFonts w:eastAsia="Times New Roman"/>
          <w:szCs w:val="24"/>
        </w:rPr>
        <w:t>Μας κατηγορείτε</w:t>
      </w:r>
      <w:r>
        <w:rPr>
          <w:rFonts w:eastAsia="Times New Roman"/>
          <w:szCs w:val="24"/>
        </w:rPr>
        <w:t xml:space="preserve"> ότι εξυπηρετούμε συμφέροντα. Εγώ θα το πω ευθαρσώς. Ναι, όλοι εξυπηρετούμε συμφέροντα. Εμείς υπηρετούμε τα συμφέροντα των εργαζομένων. Υπηρετούμε το δημόσιο συμφέρον, το υγι</w:t>
      </w:r>
      <w:r>
        <w:rPr>
          <w:rFonts w:eastAsia="Times New Roman"/>
          <w:szCs w:val="24"/>
        </w:rPr>
        <w:t>ώ</w:t>
      </w:r>
      <w:r>
        <w:rPr>
          <w:rFonts w:eastAsia="Times New Roman"/>
          <w:szCs w:val="24"/>
        </w:rPr>
        <w:t xml:space="preserve">ς επιχειρείν, το συμφέρον των πολιτών, της </w:t>
      </w:r>
      <w:r>
        <w:rPr>
          <w:rFonts w:eastAsia="Times New Roman"/>
          <w:szCs w:val="24"/>
        </w:rPr>
        <w:t>δ</w:t>
      </w:r>
      <w:r>
        <w:rPr>
          <w:rFonts w:eastAsia="Times New Roman"/>
          <w:szCs w:val="24"/>
        </w:rPr>
        <w:t>ημοκρατίας, του ελληνικού λαού. Υπηρε</w:t>
      </w:r>
      <w:r>
        <w:rPr>
          <w:rFonts w:eastAsia="Times New Roman"/>
          <w:szCs w:val="24"/>
        </w:rPr>
        <w:t xml:space="preserve">τούμε το δίκαιο. Υπηρετούμε τη λαϊκή επιταγή να χτυπήσουμε τη διαπλοκή και να στήσουμε ένα σοβαρό, σύγχρονο και ευρωπαϊκό κράτος. </w:t>
      </w:r>
    </w:p>
    <w:p w14:paraId="7B21DA26"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Εσείς; Εσείς υπηρετείτε τα συμφέροντα της οικονομικής, πολιτικής και μιντιακής ελίτ, τα συμφέροντα των καναλαρχών, των λαμόγι</w:t>
      </w:r>
      <w:r>
        <w:rPr>
          <w:rFonts w:eastAsia="Times New Roman"/>
          <w:szCs w:val="24"/>
        </w:rPr>
        <w:t xml:space="preserve">ων, της διαπλοκής, της καρέκλας και της επιβίωσης. Διότι ακόμη και η άρνηση σύστασης του ΕΣΡ κρύβει πίσω της τα δικά σας συμφέροντα. Δεν είναι μόνο η ασυλία στην πληρωμή των υποχρεώσεών τους. Είναι και η διατήρηση της ασυδοσίας που επικρατεί, </w:t>
      </w:r>
      <w:r>
        <w:rPr>
          <w:rFonts w:eastAsia="Times New Roman"/>
          <w:szCs w:val="24"/>
        </w:rPr>
        <w:t>η</w:t>
      </w:r>
      <w:r>
        <w:rPr>
          <w:rFonts w:eastAsia="Times New Roman"/>
          <w:szCs w:val="24"/>
        </w:rPr>
        <w:t xml:space="preserve"> κατακρεούργ</w:t>
      </w:r>
      <w:r>
        <w:rPr>
          <w:rFonts w:eastAsia="Times New Roman"/>
          <w:szCs w:val="24"/>
        </w:rPr>
        <w:t>ηση της ελληνικής γλώσσας, η απαξίωση και ο διασυρμός προσώπων και</w:t>
      </w:r>
      <w:r>
        <w:rPr>
          <w:rFonts w:eastAsia="Times New Roman"/>
          <w:szCs w:val="24"/>
        </w:rPr>
        <w:t>,</w:t>
      </w:r>
      <w:r>
        <w:rPr>
          <w:rFonts w:eastAsia="Times New Roman"/>
          <w:szCs w:val="24"/>
        </w:rPr>
        <w:t xml:space="preserve"> κυρίως, η διακίνηση ψευδών ειδήσεων. Κι αυτό σας συμφέρει, γιατί μόνο με τη στήριξη των ΜΜΕ με ψέματα μπορείτε να επιβιώσετε. </w:t>
      </w:r>
    </w:p>
    <w:p w14:paraId="7B21DA27"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Σας παρακαλώ, ολοκληρώνετε </w:t>
      </w:r>
      <w:r>
        <w:rPr>
          <w:rFonts w:eastAsia="Times New Roman"/>
          <w:szCs w:val="24"/>
        </w:rPr>
        <w:t xml:space="preserve">τη σκέψη σας. </w:t>
      </w:r>
    </w:p>
    <w:p w14:paraId="7B21DA28" w14:textId="77777777" w:rsidR="00B46177" w:rsidRDefault="00C46B70">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Ολοκληρώνω. </w:t>
      </w:r>
    </w:p>
    <w:p w14:paraId="7B21DA29" w14:textId="77777777" w:rsidR="00B46177" w:rsidRDefault="00C46B70">
      <w:pPr>
        <w:spacing w:after="0" w:line="600" w:lineRule="auto"/>
        <w:ind w:firstLine="720"/>
        <w:jc w:val="both"/>
        <w:rPr>
          <w:rFonts w:eastAsia="Times New Roman"/>
          <w:szCs w:val="24"/>
        </w:rPr>
      </w:pPr>
      <w:r>
        <w:rPr>
          <w:rFonts w:eastAsia="Times New Roman"/>
          <w:szCs w:val="24"/>
        </w:rPr>
        <w:t>Ρωτώ. Εσείς</w:t>
      </w:r>
      <w:r>
        <w:rPr>
          <w:rFonts w:eastAsia="Times New Roman"/>
          <w:szCs w:val="24"/>
        </w:rPr>
        <w:t>,</w:t>
      </w:r>
      <w:r>
        <w:rPr>
          <w:rFonts w:eastAsia="Times New Roman"/>
          <w:szCs w:val="24"/>
        </w:rPr>
        <w:t xml:space="preserve"> που σέβεστε το Σύνταγμα, θα συνεχίσετε να χειροκροτείτε αυτή την ασυδοσία; Θα επιμείνετε στην αντισυνταγματική σας στάση; Η Βουλή και ο ελληνικός λαός περιμένει μια απάντηση εδώ μέσα. </w:t>
      </w:r>
    </w:p>
    <w:p w14:paraId="7B21DA2A"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Και να </w:t>
      </w:r>
      <w:r>
        <w:rPr>
          <w:rFonts w:eastAsia="Times New Roman"/>
          <w:szCs w:val="24"/>
        </w:rPr>
        <w:t>θυμάστε. Αυτή η Κυβέρνηση και εμείς</w:t>
      </w:r>
      <w:r>
        <w:rPr>
          <w:rFonts w:eastAsia="Times New Roman"/>
          <w:szCs w:val="24"/>
        </w:rPr>
        <w:t>,</w:t>
      </w:r>
      <w:r>
        <w:rPr>
          <w:rFonts w:eastAsia="Times New Roman"/>
          <w:szCs w:val="24"/>
        </w:rPr>
        <w:t xml:space="preserve"> οι Βουλευτές</w:t>
      </w:r>
      <w:r>
        <w:rPr>
          <w:rFonts w:eastAsia="Times New Roman"/>
          <w:szCs w:val="24"/>
        </w:rPr>
        <w:t>,</w:t>
      </w:r>
      <w:r>
        <w:rPr>
          <w:rFonts w:eastAsia="Times New Roman"/>
          <w:szCs w:val="24"/>
        </w:rPr>
        <w:t xml:space="preserve"> δεν πρόκειται να εκβιαστούμε με κανένα εμπόδιο και από κανέναν</w:t>
      </w:r>
      <w:r>
        <w:rPr>
          <w:rFonts w:eastAsia="Times New Roman"/>
          <w:szCs w:val="24"/>
        </w:rPr>
        <w:t>,</w:t>
      </w:r>
      <w:r>
        <w:rPr>
          <w:rFonts w:eastAsia="Times New Roman"/>
          <w:szCs w:val="24"/>
        </w:rPr>
        <w:t xml:space="preserve"> που θέλει να συνεχίσει τη μη δημοκρατία και την αντισυνταγματικότητα και </w:t>
      </w:r>
      <w:r>
        <w:rPr>
          <w:rFonts w:eastAsia="Times New Roman"/>
          <w:szCs w:val="24"/>
        </w:rPr>
        <w:t xml:space="preserve">τη </w:t>
      </w:r>
      <w:r>
        <w:rPr>
          <w:rFonts w:eastAsia="Times New Roman"/>
          <w:szCs w:val="24"/>
        </w:rPr>
        <w:t>μη νομιμότητα σε αυτή τη χώρα. Είμαστε Βουλή δημοκρατικά εκλεγμέν</w:t>
      </w:r>
      <w:r>
        <w:rPr>
          <w:rFonts w:eastAsia="Times New Roman"/>
          <w:szCs w:val="24"/>
        </w:rPr>
        <w:t xml:space="preserve">η και πρέπει να σταθούμε στο ύψος των περιστάσεων.  </w:t>
      </w:r>
    </w:p>
    <w:p w14:paraId="7B21DA2B" w14:textId="77777777" w:rsidR="00B46177" w:rsidRDefault="00C46B70">
      <w:pPr>
        <w:spacing w:after="0" w:line="600" w:lineRule="auto"/>
        <w:ind w:firstLine="720"/>
        <w:jc w:val="both"/>
        <w:rPr>
          <w:rFonts w:eastAsia="Times New Roman"/>
          <w:szCs w:val="24"/>
        </w:rPr>
      </w:pPr>
      <w:r>
        <w:rPr>
          <w:rFonts w:eastAsia="Times New Roman"/>
          <w:szCs w:val="24"/>
        </w:rPr>
        <w:t xml:space="preserve">Ευχαριστώ για την ανοχή, κύριε Πρόεδρε. </w:t>
      </w:r>
    </w:p>
    <w:p w14:paraId="7B21DA2C" w14:textId="77777777" w:rsidR="00B46177" w:rsidRDefault="00C46B7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B21DA2D"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Γκαρά, Βουλευτίνα του ΣΥΡΙΖΑ.</w:t>
      </w:r>
    </w:p>
    <w:p w14:paraId="7B21DA2E" w14:textId="77777777" w:rsidR="00B46177" w:rsidRDefault="00C46B70">
      <w:pPr>
        <w:spacing w:after="0" w:line="600" w:lineRule="auto"/>
        <w:ind w:firstLine="720"/>
        <w:jc w:val="both"/>
        <w:rPr>
          <w:rFonts w:eastAsia="Times New Roman"/>
          <w:szCs w:val="24"/>
        </w:rPr>
      </w:pPr>
      <w:r>
        <w:rPr>
          <w:rFonts w:eastAsia="Times New Roman"/>
          <w:szCs w:val="24"/>
        </w:rPr>
        <w:t>Τον λόγο έχει ο κ. Δανέλλης, Βουλε</w:t>
      </w:r>
      <w:r>
        <w:rPr>
          <w:rFonts w:eastAsia="Times New Roman"/>
          <w:szCs w:val="24"/>
        </w:rPr>
        <w:t xml:space="preserve">υτής από το Ποτάμι. </w:t>
      </w:r>
    </w:p>
    <w:p w14:paraId="7B21DA2F" w14:textId="77777777" w:rsidR="00B46177" w:rsidRDefault="00C46B70">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7B21DA30"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από την πρωινή τοποθέτηση του κ. Παππά από αυτό εδώ το Βήμα -που ήταν βεβαίως σε εντελώς άλλο μήκος κύματος από την πρωινή του συνέντευξη στον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καλωσορίζ</w:t>
      </w:r>
      <w:r>
        <w:rPr>
          <w:rFonts w:eastAsia="Times New Roman"/>
          <w:szCs w:val="24"/>
        </w:rPr>
        <w:t>ουμε δύο όρους, δύο στοιχεία, που βρίσκονται σε τραγική ανεπάρκεια στη δημόσια ζωή μας</w:t>
      </w:r>
      <w:r>
        <w:rPr>
          <w:rFonts w:eastAsia="Times New Roman"/>
          <w:szCs w:val="24"/>
        </w:rPr>
        <w:t>:</w:t>
      </w:r>
      <w:r>
        <w:rPr>
          <w:rFonts w:eastAsia="Times New Roman"/>
          <w:szCs w:val="24"/>
        </w:rPr>
        <w:t xml:space="preserve"> την αυτογνωσία και την αυτοκριτική.</w:t>
      </w:r>
    </w:p>
    <w:p w14:paraId="7B21DA31" w14:textId="77777777" w:rsidR="00B46177" w:rsidRDefault="00C46B70">
      <w:pPr>
        <w:spacing w:after="0" w:line="600" w:lineRule="auto"/>
        <w:ind w:firstLine="720"/>
        <w:jc w:val="both"/>
        <w:rPr>
          <w:rFonts w:eastAsia="Times New Roman"/>
          <w:szCs w:val="24"/>
        </w:rPr>
      </w:pPr>
      <w:r>
        <w:rPr>
          <w:rFonts w:eastAsia="Times New Roman"/>
          <w:szCs w:val="24"/>
        </w:rPr>
        <w:t>Κυρίες και κύριοι συνάδελφοι, δεν θα κουραστούμε να θυμίζουμε ότι όταν πέρυσι τον Μάρτιο συζητούσαμε την επανίδρυση της ΕΡΤ, εμείς σ</w:t>
      </w:r>
      <w:r>
        <w:rPr>
          <w:rFonts w:eastAsia="Times New Roman"/>
          <w:szCs w:val="24"/>
        </w:rPr>
        <w:t>το Ποτάμι ήμασταν εκείνοι που είχαμε αναφερθεί στην απόλυτη προτεραιότητα να απαλλαγούμε από ένα άγος</w:t>
      </w:r>
      <w:r>
        <w:rPr>
          <w:rFonts w:eastAsia="Times New Roman"/>
          <w:szCs w:val="24"/>
        </w:rPr>
        <w:t>,</w:t>
      </w:r>
      <w:r>
        <w:rPr>
          <w:rFonts w:eastAsia="Times New Roman"/>
          <w:szCs w:val="24"/>
        </w:rPr>
        <w:t xml:space="preserve"> το οποίο βαρύνει τις πλάτες του πολιτικού συστήματος συνολικότερα. </w:t>
      </w:r>
      <w:r>
        <w:rPr>
          <w:rFonts w:eastAsia="Times New Roman"/>
          <w:szCs w:val="24"/>
        </w:rPr>
        <w:t>Ή</w:t>
      </w:r>
      <w:r>
        <w:rPr>
          <w:rFonts w:eastAsia="Times New Roman"/>
          <w:szCs w:val="24"/>
        </w:rPr>
        <w:t>ταν ιδανική ευκαιρία τότε. Λέγαμε ότι πρέπει να ανασυσταθεί το ΕΣΡ, γιατί είναι προϋπ</w:t>
      </w:r>
      <w:r>
        <w:rPr>
          <w:rFonts w:eastAsia="Times New Roman"/>
          <w:szCs w:val="24"/>
        </w:rPr>
        <w:t xml:space="preserve">όθεση για την εξυγίανση και ρύθμιση του ραδιοτηλεοπτικού τοπίου. </w:t>
      </w:r>
    </w:p>
    <w:p w14:paraId="7B21DA32" w14:textId="77777777" w:rsidR="00B46177" w:rsidRDefault="00C46B70">
      <w:pPr>
        <w:spacing w:after="0" w:line="600" w:lineRule="auto"/>
        <w:ind w:firstLine="720"/>
        <w:jc w:val="both"/>
        <w:rPr>
          <w:rFonts w:eastAsia="Times New Roman"/>
          <w:szCs w:val="24"/>
        </w:rPr>
      </w:pPr>
      <w:r>
        <w:rPr>
          <w:rFonts w:eastAsia="Times New Roman"/>
          <w:szCs w:val="24"/>
        </w:rPr>
        <w:t>Δ</w:t>
      </w:r>
      <w:r>
        <w:rPr>
          <w:rFonts w:eastAsia="Times New Roman"/>
          <w:szCs w:val="24"/>
        </w:rPr>
        <w:t>υστυχώς, κυρίες και κύριοι συνάδελφοι του ΣΥΡΙΖΑ, χάσατε μια ιστορική ευκαιρία να πιστωθείτε</w:t>
      </w:r>
      <w:r>
        <w:rPr>
          <w:rFonts w:eastAsia="Times New Roman"/>
          <w:szCs w:val="24"/>
        </w:rPr>
        <w:t>,</w:t>
      </w:r>
      <w:r>
        <w:rPr>
          <w:rFonts w:eastAsia="Times New Roman"/>
          <w:szCs w:val="24"/>
        </w:rPr>
        <w:t xml:space="preserve"> επιτέλους</w:t>
      </w:r>
      <w:r>
        <w:rPr>
          <w:rFonts w:eastAsia="Times New Roman"/>
          <w:szCs w:val="24"/>
        </w:rPr>
        <w:t>,</w:t>
      </w:r>
      <w:r>
        <w:rPr>
          <w:rFonts w:eastAsia="Times New Roman"/>
          <w:szCs w:val="24"/>
        </w:rPr>
        <w:t xml:space="preserve"> το σπάσιμο του υπαρκτού αμαρτωλού τριγώνου της διαπλοκής</w:t>
      </w:r>
      <w:r>
        <w:rPr>
          <w:rFonts w:eastAsia="Times New Roman"/>
          <w:szCs w:val="24"/>
        </w:rPr>
        <w:t>,</w:t>
      </w:r>
      <w:r>
        <w:rPr>
          <w:rFonts w:eastAsia="Times New Roman"/>
          <w:szCs w:val="24"/>
        </w:rPr>
        <w:t xml:space="preserve"> ΜΜΕ-πολιτικό σύστημα-τράπε</w:t>
      </w:r>
      <w:r>
        <w:rPr>
          <w:rFonts w:eastAsia="Times New Roman"/>
          <w:szCs w:val="24"/>
        </w:rPr>
        <w:t xml:space="preserve">ζες. Χάσατε την ιστορική ευκαιρία να γίνουν τα πράγματα όπως το Σύνταγμα προέβλεπε, όπως ο </w:t>
      </w:r>
      <w:r>
        <w:rPr>
          <w:rFonts w:eastAsia="Times New Roman"/>
          <w:szCs w:val="24"/>
        </w:rPr>
        <w:lastRenderedPageBreak/>
        <w:t>συνταγματικός νομοθέτης έχει προβλέψει, ότι για όλα αυτά αρμόδιο είναι το Εθνικό Συμβούλιο Ραδιοτηλεόρασης. Δυστυχώς, προτιμήσατε νομοθετικές πιρουέτες, οι οποίες οδ</w:t>
      </w:r>
      <w:r>
        <w:rPr>
          <w:rFonts w:eastAsia="Times New Roman"/>
          <w:szCs w:val="24"/>
        </w:rPr>
        <w:t>ήγησαν στις γνωστές περιπέτειες και στη σημερινή τραυματική κατάληξη, που δεν είναι ανάγκη να τα εξιστορήσω ξανά.</w:t>
      </w:r>
    </w:p>
    <w:p w14:paraId="7B21DA33" w14:textId="77777777" w:rsidR="00B46177" w:rsidRDefault="00C46B70">
      <w:pPr>
        <w:spacing w:after="0" w:line="600" w:lineRule="auto"/>
        <w:ind w:firstLine="720"/>
        <w:jc w:val="both"/>
        <w:rPr>
          <w:rFonts w:eastAsia="Times New Roman"/>
          <w:szCs w:val="24"/>
        </w:rPr>
      </w:pPr>
      <w:r>
        <w:rPr>
          <w:rFonts w:eastAsia="Times New Roman"/>
          <w:szCs w:val="24"/>
        </w:rPr>
        <w:t xml:space="preserve">Θέλω να πω εδώ ότι είναι η πρώτη φορά που παρατηρείται τέτοιο δημόσιο ενδιαφέρον για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και ειδικά για το Εθνικό Συμβούλιο Ρα</w:t>
      </w:r>
      <w:r>
        <w:rPr>
          <w:rFonts w:eastAsia="Times New Roman"/>
          <w:szCs w:val="24"/>
        </w:rPr>
        <w:t xml:space="preserve">διοτηλεόρασης. </w:t>
      </w:r>
      <w:r>
        <w:rPr>
          <w:rFonts w:eastAsia="Times New Roman"/>
          <w:szCs w:val="24"/>
        </w:rPr>
        <w:t>Π</w:t>
      </w:r>
      <w:r>
        <w:rPr>
          <w:rFonts w:eastAsia="Times New Roman"/>
          <w:szCs w:val="24"/>
        </w:rPr>
        <w:t xml:space="preserve">ρέπει εδώ να θυμίσουμε ότι οι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δεν είναι τίποτα άλλο</w:t>
      </w:r>
      <w:r>
        <w:rPr>
          <w:rFonts w:eastAsia="Times New Roman"/>
          <w:szCs w:val="24"/>
        </w:rPr>
        <w:t>,</w:t>
      </w:r>
      <w:r>
        <w:rPr>
          <w:rFonts w:eastAsia="Times New Roman"/>
          <w:szCs w:val="24"/>
        </w:rPr>
        <w:t xml:space="preserve"> πάρα το πιο προωθημένο εργαλείο μιας ώριμης δημοκρατίας. Οι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είναι εκείνες που διασφαλίζουν μια πολύ μεγάλη συναίνεση και πλειοψηφία –των 4/5 προβλέπει </w:t>
      </w:r>
      <w:r>
        <w:rPr>
          <w:rFonts w:eastAsia="Times New Roman"/>
          <w:szCs w:val="24"/>
        </w:rPr>
        <w:t xml:space="preserve">ο συνταγματικός μας νομοθέτης, όχι τυχαία- για να διαχειριστούν πολύ κρίσιμα ζητήματα και ευαίσθητους τομείς της δημόσιας σφαίρας. Θέλουμε την εγγύηση μιας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ρχής</w:t>
      </w:r>
      <w:r>
        <w:rPr>
          <w:rFonts w:eastAsia="Times New Roman"/>
          <w:szCs w:val="24"/>
        </w:rPr>
        <w:t>,</w:t>
      </w:r>
      <w:r>
        <w:rPr>
          <w:rFonts w:eastAsia="Times New Roman"/>
          <w:szCs w:val="24"/>
        </w:rPr>
        <w:t xml:space="preserve"> για να μην αποδεχόμαστε το σφιχταγκάλιασμα, την εξάρτηση από την εκτελεστική εξου</w:t>
      </w:r>
      <w:r>
        <w:rPr>
          <w:rFonts w:eastAsia="Times New Roman"/>
          <w:szCs w:val="24"/>
        </w:rPr>
        <w:t>σία αυτών των κρίσιμων τομέων της δημόσιας ζωής.</w:t>
      </w:r>
    </w:p>
    <w:p w14:paraId="7B21DA34" w14:textId="77777777" w:rsidR="00B46177" w:rsidRDefault="00C46B70">
      <w:pPr>
        <w:spacing w:after="0" w:line="600" w:lineRule="auto"/>
        <w:ind w:firstLine="720"/>
        <w:jc w:val="both"/>
        <w:rPr>
          <w:rFonts w:eastAsia="Times New Roman"/>
          <w:szCs w:val="24"/>
        </w:rPr>
      </w:pPr>
      <w:r>
        <w:rPr>
          <w:rFonts w:eastAsia="Times New Roman"/>
          <w:szCs w:val="24"/>
        </w:rPr>
        <w:lastRenderedPageBreak/>
        <w:t>Α</w:t>
      </w:r>
      <w:r>
        <w:rPr>
          <w:rFonts w:eastAsia="Times New Roman"/>
          <w:szCs w:val="24"/>
        </w:rPr>
        <w:t>ναφέρομαι στο παρελθόν της πορείας του Εθνικού Συμβουλίου Ραδιοτηλεόρασης –εδώ πρέπει να είμαστε καθαροί, γιατί υπάρχει και μια γενικότερη υποκρισία-</w:t>
      </w:r>
      <w:r>
        <w:rPr>
          <w:rFonts w:eastAsia="Times New Roman"/>
          <w:szCs w:val="24"/>
        </w:rPr>
        <w:t>,</w:t>
      </w:r>
      <w:r>
        <w:rPr>
          <w:rFonts w:eastAsia="Times New Roman"/>
          <w:szCs w:val="24"/>
        </w:rPr>
        <w:t xml:space="preserve">  </w:t>
      </w:r>
      <w:r>
        <w:rPr>
          <w:rFonts w:eastAsia="Times New Roman"/>
          <w:szCs w:val="24"/>
        </w:rPr>
        <w:t>διότι</w:t>
      </w:r>
      <w:r>
        <w:rPr>
          <w:rFonts w:eastAsia="Times New Roman"/>
          <w:szCs w:val="24"/>
        </w:rPr>
        <w:t xml:space="preserve"> δυστυχώς στο παρελθόν δεν ευτυχήσαμε να δούμε ότι οι συνθέσεις των διοικήσεων του ΕΣΡ πήραν εκείνες τις κρίσιμες πρωτοβουλίες</w:t>
      </w:r>
      <w:r>
        <w:rPr>
          <w:rFonts w:eastAsia="Times New Roman"/>
          <w:szCs w:val="24"/>
        </w:rPr>
        <w:t>,</w:t>
      </w:r>
      <w:r>
        <w:rPr>
          <w:rFonts w:eastAsia="Times New Roman"/>
          <w:szCs w:val="24"/>
        </w:rPr>
        <w:t xml:space="preserve"> ώστε να ρυθμίσουν το ραδιοτηλεοπτικό τοπίο, να αντιμετωπίσουν τις παθογένειες</w:t>
      </w:r>
      <w:r>
        <w:rPr>
          <w:rFonts w:eastAsia="Times New Roman"/>
          <w:szCs w:val="24"/>
        </w:rPr>
        <w:t>,</w:t>
      </w:r>
      <w:r>
        <w:rPr>
          <w:rFonts w:eastAsia="Times New Roman"/>
          <w:szCs w:val="24"/>
        </w:rPr>
        <w:t xml:space="preserve"> οι οποίες διαχρονικά απασχολούσαν όλο αυτό το θέμ</w:t>
      </w:r>
      <w:r>
        <w:rPr>
          <w:rFonts w:eastAsia="Times New Roman"/>
          <w:szCs w:val="24"/>
        </w:rPr>
        <w:t xml:space="preserve">α. </w:t>
      </w:r>
    </w:p>
    <w:p w14:paraId="7B21DA35" w14:textId="77777777" w:rsidR="00B46177" w:rsidRDefault="00C46B70">
      <w:pPr>
        <w:spacing w:after="0" w:line="600" w:lineRule="auto"/>
        <w:ind w:firstLine="720"/>
        <w:jc w:val="both"/>
        <w:rPr>
          <w:rFonts w:eastAsia="Times New Roman"/>
          <w:szCs w:val="24"/>
        </w:rPr>
      </w:pPr>
      <w:r>
        <w:rPr>
          <w:rFonts w:eastAsia="Times New Roman"/>
          <w:szCs w:val="24"/>
        </w:rPr>
        <w:t xml:space="preserve">Σήμερα, λοιπόν, μετά από όλη αυτή την τραυματική –ξαναλέω- πορεία και κάνοντας μια ολόκληρη στροφή </w:t>
      </w:r>
      <w:r>
        <w:rPr>
          <w:rFonts w:eastAsia="Times New Roman"/>
          <w:szCs w:val="24"/>
        </w:rPr>
        <w:t xml:space="preserve">εκατόν ογδόντα </w:t>
      </w:r>
      <w:r>
        <w:rPr>
          <w:rFonts w:eastAsia="Times New Roman"/>
          <w:szCs w:val="24"/>
        </w:rPr>
        <w:t xml:space="preserve">μοιρών, ξαναφτάσαμε στο σημείο μηδέν. </w:t>
      </w:r>
      <w:r>
        <w:rPr>
          <w:rFonts w:eastAsia="Times New Roman"/>
          <w:szCs w:val="24"/>
        </w:rPr>
        <w:t>Σ</w:t>
      </w:r>
      <w:r>
        <w:rPr>
          <w:rFonts w:eastAsia="Times New Roman"/>
          <w:szCs w:val="24"/>
        </w:rPr>
        <w:t>ήμερα είναι κρίσιμο και είναι πρόκληση για το σύνολο του πολιτικού συστήματος, των πολιτικών κομμάτ</w:t>
      </w:r>
      <w:r>
        <w:rPr>
          <w:rFonts w:eastAsia="Times New Roman"/>
          <w:szCs w:val="24"/>
        </w:rPr>
        <w:t>ων της Βουλής των Ελλήνων</w:t>
      </w:r>
      <w:r>
        <w:rPr>
          <w:rFonts w:eastAsia="Times New Roman"/>
          <w:szCs w:val="24"/>
        </w:rPr>
        <w:t>,</w:t>
      </w:r>
      <w:r>
        <w:rPr>
          <w:rFonts w:eastAsia="Times New Roman"/>
          <w:szCs w:val="24"/>
        </w:rPr>
        <w:t xml:space="preserve"> να οδηγηθούμε σε μία λύση συναινετική, σε μία λύση που θα είναι αποδεκτή απ’ όλους, προκειμένου</w:t>
      </w:r>
      <w:r>
        <w:rPr>
          <w:rFonts w:eastAsia="Times New Roman"/>
          <w:szCs w:val="24"/>
        </w:rPr>
        <w:t>,</w:t>
      </w:r>
      <w:r>
        <w:rPr>
          <w:rFonts w:eastAsia="Times New Roman"/>
          <w:szCs w:val="24"/>
        </w:rPr>
        <w:t xml:space="preserve"> επιτέλους</w:t>
      </w:r>
      <w:r>
        <w:rPr>
          <w:rFonts w:eastAsia="Times New Roman"/>
          <w:szCs w:val="24"/>
        </w:rPr>
        <w:t xml:space="preserve">, </w:t>
      </w:r>
      <w:r>
        <w:rPr>
          <w:rFonts w:eastAsia="Times New Roman"/>
          <w:szCs w:val="24"/>
        </w:rPr>
        <w:t xml:space="preserve">να αρθεί αυτή η συνταγματική αταξία. </w:t>
      </w:r>
      <w:r>
        <w:rPr>
          <w:rFonts w:eastAsia="Times New Roman"/>
          <w:szCs w:val="24"/>
        </w:rPr>
        <w:t>Α</w:t>
      </w:r>
      <w:r>
        <w:rPr>
          <w:rFonts w:eastAsia="Times New Roman"/>
          <w:szCs w:val="24"/>
        </w:rPr>
        <w:t>υτό δεν μπορεί να γίνει</w:t>
      </w:r>
      <w:r>
        <w:rPr>
          <w:rFonts w:eastAsia="Times New Roman"/>
          <w:szCs w:val="24"/>
        </w:rPr>
        <w:t>,</w:t>
      </w:r>
      <w:r>
        <w:rPr>
          <w:rFonts w:eastAsia="Times New Roman"/>
          <w:szCs w:val="24"/>
        </w:rPr>
        <w:t xml:space="preserve"> εάν δεν συναποφασίσουν τα δύο μεγάλα κόμματα ότι πρέπει να</w:t>
      </w:r>
      <w:r>
        <w:rPr>
          <w:rFonts w:eastAsia="Times New Roman"/>
          <w:szCs w:val="24"/>
        </w:rPr>
        <w:t xml:space="preserve"> υπάρξει μια συνεννόηση. </w:t>
      </w:r>
    </w:p>
    <w:p w14:paraId="7B21DA36" w14:textId="77777777" w:rsidR="00B46177" w:rsidRDefault="00C46B70">
      <w:pPr>
        <w:spacing w:after="0" w:line="600" w:lineRule="auto"/>
        <w:ind w:firstLine="720"/>
        <w:jc w:val="both"/>
        <w:rPr>
          <w:rFonts w:eastAsia="Times New Roman"/>
          <w:szCs w:val="24"/>
        </w:rPr>
      </w:pPr>
      <w:r>
        <w:rPr>
          <w:rFonts w:eastAsia="Times New Roman"/>
          <w:szCs w:val="24"/>
        </w:rPr>
        <w:lastRenderedPageBreak/>
        <w:t>Τη Δευτέρα θα έχουμε για πολλοστή φορά την προσπάθεια αυτή και μέχρι τότε πρέπει να έχουμε καταλήξει. Μέχρι τότε πρέπει να έχουν δημιουργηθεί οι προϋποθέσεις αυτής της συναίνεσης. Κάνω έκκληση στην Κυβέρνηση.</w:t>
      </w:r>
    </w:p>
    <w:p w14:paraId="7B21DA37" w14:textId="77777777" w:rsidR="00B46177" w:rsidRDefault="00C46B70">
      <w:pPr>
        <w:spacing w:after="0" w:line="600" w:lineRule="auto"/>
        <w:ind w:firstLine="720"/>
        <w:jc w:val="both"/>
        <w:rPr>
          <w:rFonts w:eastAsia="Times New Roman"/>
          <w:szCs w:val="24"/>
        </w:rPr>
      </w:pPr>
      <w:r>
        <w:rPr>
          <w:rFonts w:eastAsia="Times New Roman"/>
          <w:szCs w:val="24"/>
        </w:rPr>
        <w:t>Άκουσα την ερμηνεία τ</w:t>
      </w:r>
      <w:r>
        <w:rPr>
          <w:rFonts w:eastAsia="Times New Roman"/>
          <w:szCs w:val="24"/>
        </w:rPr>
        <w:t>ου αγαπητού συναδέλφου κ. Λάππα</w:t>
      </w:r>
      <w:r>
        <w:rPr>
          <w:rFonts w:eastAsia="Times New Roman"/>
          <w:szCs w:val="24"/>
        </w:rPr>
        <w:t>,</w:t>
      </w:r>
      <w:r>
        <w:rPr>
          <w:rFonts w:eastAsia="Times New Roman"/>
          <w:szCs w:val="24"/>
        </w:rPr>
        <w:t xml:space="preserve"> σε σχέση με την πρώτη τροπολογία</w:t>
      </w:r>
      <w:r>
        <w:rPr>
          <w:rFonts w:eastAsia="Times New Roman"/>
          <w:szCs w:val="24"/>
        </w:rPr>
        <w:t>,</w:t>
      </w:r>
      <w:r>
        <w:rPr>
          <w:rFonts w:eastAsia="Times New Roman"/>
          <w:szCs w:val="24"/>
        </w:rPr>
        <w:t xml:space="preserve"> στο γιατί παραμένει η «αναστολή» και όχι η «κατάργηση». Νομίζω ότι μιλάμε για ένα πουκάμισο αδειανό. Δεν έχει κα</w:t>
      </w:r>
      <w:r>
        <w:rPr>
          <w:rFonts w:eastAsia="Times New Roman"/>
          <w:szCs w:val="24"/>
        </w:rPr>
        <w:t>μ</w:t>
      </w:r>
      <w:r>
        <w:rPr>
          <w:rFonts w:eastAsia="Times New Roman"/>
          <w:szCs w:val="24"/>
        </w:rPr>
        <w:t>μία σημασία. Ούτως ή άλλως η διάταξη, στην οποία αναφέρεται αυτή η τροπολογί</w:t>
      </w:r>
      <w:r>
        <w:rPr>
          <w:rFonts w:eastAsia="Times New Roman"/>
          <w:szCs w:val="24"/>
        </w:rPr>
        <w:t>α, έχει καταπέσει από το Σ</w:t>
      </w:r>
      <w:r>
        <w:rPr>
          <w:rFonts w:eastAsia="Times New Roman"/>
          <w:szCs w:val="24"/>
        </w:rPr>
        <w:t xml:space="preserve">υμβούλιο της </w:t>
      </w:r>
      <w:r>
        <w:rPr>
          <w:rFonts w:eastAsia="Times New Roman"/>
          <w:szCs w:val="24"/>
        </w:rPr>
        <w:t>Ε</w:t>
      </w:r>
      <w:r>
        <w:rPr>
          <w:rFonts w:eastAsia="Times New Roman"/>
          <w:szCs w:val="24"/>
        </w:rPr>
        <w:t>πικρατείας</w:t>
      </w:r>
      <w:r>
        <w:rPr>
          <w:rFonts w:eastAsia="Times New Roman"/>
          <w:szCs w:val="24"/>
        </w:rPr>
        <w:t>. Ούτως ή άλλως υπάρχουν πολλαπλές δηλώσεις ότι δεν πρόκειται να γίνει ξανά καμ</w:t>
      </w:r>
      <w:r>
        <w:rPr>
          <w:rFonts w:eastAsia="Times New Roman"/>
          <w:szCs w:val="24"/>
        </w:rPr>
        <w:t>μ</w:t>
      </w:r>
      <w:r>
        <w:rPr>
          <w:rFonts w:eastAsia="Times New Roman"/>
          <w:szCs w:val="24"/>
        </w:rPr>
        <w:t>ιά πραξικοπηματική προσπάθεια αξιοποίησης αυτού του μεσοδιαστήματος μέχρι την καθαρογραφή της απόφασης.</w:t>
      </w:r>
    </w:p>
    <w:p w14:paraId="7B21DA38" w14:textId="77777777" w:rsidR="00B46177" w:rsidRDefault="00B46177">
      <w:pPr>
        <w:spacing w:after="0" w:line="600" w:lineRule="auto"/>
        <w:ind w:firstLine="720"/>
        <w:jc w:val="both"/>
        <w:rPr>
          <w:rFonts w:eastAsia="Times New Roman"/>
          <w:szCs w:val="24"/>
        </w:rPr>
      </w:pPr>
    </w:p>
    <w:p w14:paraId="7B21DA3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Όμως, επειδή ακριβώς </w:t>
      </w:r>
      <w:r>
        <w:rPr>
          <w:rFonts w:eastAsia="Times New Roman" w:cs="Times New Roman"/>
          <w:szCs w:val="24"/>
        </w:rPr>
        <w:t>θα μπορούσε να μην έχει έρθει καν αυτή η τροπολογία, επιμένω μέχρι την τελευταία στιγμή, έτσι ως βήμα καλής πρόθεσης, να αντικατασταθεί το «αναστολή» με την «κατάργηση».</w:t>
      </w:r>
    </w:p>
    <w:p w14:paraId="7B21DA3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Κλείνω</w:t>
      </w:r>
      <w:r>
        <w:rPr>
          <w:rFonts w:eastAsia="Times New Roman" w:cs="Times New Roman"/>
          <w:szCs w:val="24"/>
        </w:rPr>
        <w:t>,</w:t>
      </w:r>
      <w:r>
        <w:rPr>
          <w:rFonts w:eastAsia="Times New Roman" w:cs="Times New Roman"/>
          <w:szCs w:val="24"/>
        </w:rPr>
        <w:t xml:space="preserve"> λέγοντας ότι είναι ένα στοίχημα για όλους μας. Θυμίζω ότι αυτό το άγος, στο οπ</w:t>
      </w:r>
      <w:r>
        <w:rPr>
          <w:rFonts w:eastAsia="Times New Roman" w:cs="Times New Roman"/>
          <w:szCs w:val="24"/>
        </w:rPr>
        <w:t>οίο αναφέρθηκα και λίγο πριν, ότι το πολιτικό σύστημα στο σύνολό του συμμετέχει διαχρονικά σε διαδικασίες διαπλοκής</w:t>
      </w:r>
      <w:r>
        <w:rPr>
          <w:rFonts w:eastAsia="Times New Roman" w:cs="Times New Roman"/>
          <w:szCs w:val="24"/>
        </w:rPr>
        <w:t>,</w:t>
      </w:r>
      <w:r>
        <w:rPr>
          <w:rFonts w:eastAsia="Times New Roman" w:cs="Times New Roman"/>
          <w:szCs w:val="24"/>
        </w:rPr>
        <w:t xml:space="preserve"> είναι ιστορική ευκαιρία αυτή τη φορά να φύγει από την πλάτη μας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όλοι δεν είμαστε το ίδιο.</w:t>
      </w:r>
    </w:p>
    <w:p w14:paraId="7B21DA3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εκλέξουμε</w:t>
      </w:r>
      <w:r>
        <w:rPr>
          <w:rFonts w:eastAsia="Times New Roman" w:cs="Times New Roman"/>
          <w:szCs w:val="24"/>
        </w:rPr>
        <w:t xml:space="preserve"> δε</w:t>
      </w:r>
      <w:r>
        <w:rPr>
          <w:rFonts w:eastAsia="Times New Roman" w:cs="Times New Roman"/>
          <w:szCs w:val="24"/>
        </w:rPr>
        <w:t xml:space="preserve"> το Εθνικό Συμβούλιο Ραδι</w:t>
      </w:r>
      <w:r>
        <w:rPr>
          <w:rFonts w:eastAsia="Times New Roman" w:cs="Times New Roman"/>
          <w:szCs w:val="24"/>
        </w:rPr>
        <w:t xml:space="preserve">οτηλεόρασης, με μια σύνθεση που να μπορεί να ικανοποιεί τα χαρακτηριστικά που απαιτεί ο συνταγματικός νομοθέτης για </w:t>
      </w:r>
      <w:r>
        <w:rPr>
          <w:rFonts w:eastAsia="Times New Roman" w:cs="Times New Roman"/>
          <w:szCs w:val="24"/>
        </w:rPr>
        <w:t>τα</w:t>
      </w:r>
      <w:r>
        <w:rPr>
          <w:rFonts w:eastAsia="Times New Roman" w:cs="Times New Roman"/>
          <w:szCs w:val="24"/>
        </w:rPr>
        <w:t xml:space="preserve"> μέλη τα οποία θα το απαρτίζουν, τότε να προχωρήσουμε σε μια νηφάλια συζήτηση για το πώς διασφαλίζουμε τον πλουραλισμό στην ενημέρωση, πώς</w:t>
      </w:r>
      <w:r>
        <w:rPr>
          <w:rFonts w:eastAsia="Times New Roman" w:cs="Times New Roman"/>
          <w:szCs w:val="24"/>
        </w:rPr>
        <w:t xml:space="preserve"> διασφαλίζουμε έσοδα για τα δημόσια ταμεία </w:t>
      </w:r>
      <w:r>
        <w:rPr>
          <w:rFonts w:eastAsia="Times New Roman" w:cs="Times New Roman"/>
          <w:szCs w:val="24"/>
        </w:rPr>
        <w:t>–</w:t>
      </w:r>
      <w:r>
        <w:rPr>
          <w:rFonts w:eastAsia="Times New Roman" w:cs="Times New Roman"/>
          <w:szCs w:val="24"/>
        </w:rPr>
        <w:t xml:space="preserve">και όχι μονάχα 250 εκατομμύρια, </w:t>
      </w:r>
      <w:r>
        <w:rPr>
          <w:rFonts w:eastAsia="Times New Roman" w:cs="Times New Roman"/>
          <w:szCs w:val="24"/>
        </w:rPr>
        <w:t>στα οποία</w:t>
      </w:r>
      <w:r>
        <w:rPr>
          <w:rFonts w:eastAsia="Times New Roman" w:cs="Times New Roman"/>
          <w:szCs w:val="24"/>
        </w:rPr>
        <w:t xml:space="preserve"> αναφέρθηκε ο κ. Παππάς, αλλά πολύ περισσότερα</w:t>
      </w:r>
      <w:r>
        <w:rPr>
          <w:rFonts w:eastAsia="Times New Roman" w:cs="Times New Roman"/>
          <w:szCs w:val="24"/>
        </w:rPr>
        <w:t>–</w:t>
      </w:r>
      <w:r>
        <w:rPr>
          <w:rFonts w:eastAsia="Times New Roman" w:cs="Times New Roman"/>
          <w:szCs w:val="24"/>
        </w:rPr>
        <w:t>, πώς διασφαλίζουμε θέσεις εργαζομένων και πώς διασφαλίζουμε, βεβαίως, την ανεξαρτησία της ενημέρωσης</w:t>
      </w:r>
      <w:r>
        <w:rPr>
          <w:rFonts w:eastAsia="Times New Roman" w:cs="Times New Roman"/>
          <w:szCs w:val="24"/>
        </w:rPr>
        <w:t>,</w:t>
      </w:r>
      <w:r>
        <w:rPr>
          <w:rFonts w:eastAsia="Times New Roman" w:cs="Times New Roman"/>
          <w:szCs w:val="24"/>
        </w:rPr>
        <w:t xml:space="preserve"> σε σχέση με την εκάστοτε εκτελεστική εξουσία. </w:t>
      </w:r>
    </w:p>
    <w:p w14:paraId="7B21DA3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A3D"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B21DA3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Σπύρο Δανέλλη, Βουλευτή από το Ποτάμι.</w:t>
      </w:r>
    </w:p>
    <w:p w14:paraId="7B21DA3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Τον λόγο έχει ο κ. Μάριος Κάτσης</w:t>
      </w:r>
      <w:r>
        <w:rPr>
          <w:rFonts w:eastAsia="Times New Roman" w:cs="Times New Roman"/>
          <w:szCs w:val="24"/>
        </w:rPr>
        <w:t>,</w:t>
      </w:r>
      <w:r>
        <w:rPr>
          <w:rFonts w:eastAsia="Times New Roman" w:cs="Times New Roman"/>
          <w:szCs w:val="24"/>
        </w:rPr>
        <w:t xml:space="preserve"> Βουλευτής από τον ΣΥΡΙΖΑ. Να ετοιμάζεται ο κ. Βασίλης Κόκκαλης στη συνέχεια.</w:t>
      </w:r>
    </w:p>
    <w:p w14:paraId="7B21DA4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w:t>
      </w:r>
    </w:p>
    <w:p w14:paraId="7B21DA4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πρέπει να είναι μία συζήτηση ουσίας, που θα πρέπει να έχει αποτέλεσμα και να μας πάει έ</w:t>
      </w:r>
      <w:r>
        <w:rPr>
          <w:rFonts w:eastAsia="Times New Roman" w:cs="Times New Roman"/>
          <w:szCs w:val="24"/>
        </w:rPr>
        <w:t>να βήμα παρακάτω. Θα ήθελα αρχικά να αναφέρω την υπάρχουσα κατάσταση</w:t>
      </w:r>
      <w:r>
        <w:rPr>
          <w:rFonts w:eastAsia="Times New Roman" w:cs="Times New Roman"/>
          <w:szCs w:val="24"/>
        </w:rPr>
        <w:t>, την κατάσταση</w:t>
      </w:r>
      <w:r>
        <w:rPr>
          <w:rFonts w:eastAsia="Times New Roman" w:cs="Times New Roman"/>
          <w:szCs w:val="24"/>
        </w:rPr>
        <w:t xml:space="preserve"> που επικρατεί σήμερα στο ραδιοτηλεοπτικό τοπίο</w:t>
      </w:r>
      <w:r>
        <w:rPr>
          <w:rFonts w:eastAsia="Times New Roman" w:cs="Times New Roman"/>
          <w:szCs w:val="24"/>
        </w:rPr>
        <w:t>,</w:t>
      </w:r>
      <w:r>
        <w:rPr>
          <w:rFonts w:eastAsia="Times New Roman" w:cs="Times New Roman"/>
          <w:szCs w:val="24"/>
        </w:rPr>
        <w:t xml:space="preserve"> και πώς αυτή διαμορφώθηκε.</w:t>
      </w:r>
    </w:p>
    <w:p w14:paraId="7B21DA4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Πρώτον, το υπάρχον καθεστώς λειτουργίας των τηλεοπτικών σταθμών πανελλαδικής εμβέλειας είναι παρά</w:t>
      </w:r>
      <w:r>
        <w:rPr>
          <w:rFonts w:eastAsia="Times New Roman" w:cs="Times New Roman"/>
          <w:szCs w:val="24"/>
        </w:rPr>
        <w:t>νομο και αυτό το επιβεβαιώνει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απόφασή του το 2010. Δεύτερον, η θητεία των μελών </w:t>
      </w:r>
      <w:r>
        <w:rPr>
          <w:rFonts w:eastAsia="Times New Roman" w:cs="Times New Roman"/>
          <w:szCs w:val="24"/>
        </w:rPr>
        <w:lastRenderedPageBreak/>
        <w:t>του Εθνικού Συμβουλίου Ραδιοτηλεόρασης έχει λήξει</w:t>
      </w:r>
      <w:r>
        <w:rPr>
          <w:rFonts w:eastAsia="Times New Roman" w:cs="Times New Roman"/>
          <w:szCs w:val="24"/>
        </w:rPr>
        <w:t>,</w:t>
      </w:r>
      <w:r>
        <w:rPr>
          <w:rFonts w:eastAsia="Times New Roman" w:cs="Times New Roman"/>
          <w:szCs w:val="24"/>
        </w:rPr>
        <w:t xml:space="preserve"> με γνωμοδότηση του Νομικού Συμβουλίου του Κράτους και με αποφάσεις του Σ</w:t>
      </w:r>
      <w:r>
        <w:rPr>
          <w:rFonts w:eastAsia="Times New Roman" w:cs="Times New Roman"/>
          <w:szCs w:val="24"/>
        </w:rPr>
        <w:t xml:space="preserve">υμβουλίου της </w:t>
      </w:r>
      <w:r>
        <w:rPr>
          <w:rFonts w:eastAsia="Times New Roman" w:cs="Times New Roman"/>
          <w:szCs w:val="24"/>
        </w:rPr>
        <w:t>Ε</w:t>
      </w:r>
      <w:r>
        <w:rPr>
          <w:rFonts w:eastAsia="Times New Roman" w:cs="Times New Roman"/>
          <w:szCs w:val="24"/>
        </w:rPr>
        <w:t>πικρατείας</w:t>
      </w:r>
      <w:r>
        <w:rPr>
          <w:rFonts w:eastAsia="Times New Roman" w:cs="Times New Roman"/>
          <w:szCs w:val="24"/>
        </w:rPr>
        <w:t>. Απόδειξη αυτο</w:t>
      </w:r>
      <w:r>
        <w:rPr>
          <w:rFonts w:eastAsia="Times New Roman" w:cs="Times New Roman"/>
          <w:szCs w:val="24"/>
        </w:rPr>
        <w:t>ύ είναι το γεγονός ότι τα πρόστιμα του ΕΣΡ προς τα κανάλια για μη τήρηση της δεοντολογίας δεν πληρώθηκαν ποτέ. Γιατί οι θιγόμενοι έκαναν ένσταση</w:t>
      </w:r>
      <w:r>
        <w:rPr>
          <w:rFonts w:eastAsia="Times New Roman" w:cs="Times New Roman"/>
          <w:szCs w:val="24"/>
        </w:rPr>
        <w:t>,</w:t>
      </w:r>
      <w:r>
        <w:rPr>
          <w:rFonts w:eastAsia="Times New Roman" w:cs="Times New Roman"/>
          <w:szCs w:val="24"/>
        </w:rPr>
        <w:t xml:space="preserve"> με το σκεπτικό ότι δεν έχει νόμιμη σύσταση το ΕΣΡ, που επέβαλε το πρόστιμο. Άρα αυτή τη στιγμή που μιλάμε στο </w:t>
      </w:r>
      <w:r>
        <w:rPr>
          <w:rFonts w:eastAsia="Times New Roman" w:cs="Times New Roman"/>
          <w:szCs w:val="24"/>
        </w:rPr>
        <w:t>τηλεοπτικό τοπίο επικρατεί ανομία, ασυδοσία και χάος, μία κατάσταση που προσβάλλει όλους μας και την πολιτεία συνολικά.</w:t>
      </w:r>
    </w:p>
    <w:p w14:paraId="7B21DA4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Έχουμε ένα παράνομο καθεστώς λειτουργίας</w:t>
      </w:r>
      <w:r>
        <w:rPr>
          <w:rFonts w:eastAsia="Times New Roman" w:cs="Times New Roman"/>
          <w:szCs w:val="24"/>
        </w:rPr>
        <w:t>,</w:t>
      </w:r>
      <w:r>
        <w:rPr>
          <w:rFonts w:eastAsia="Times New Roman" w:cs="Times New Roman"/>
          <w:szCs w:val="24"/>
        </w:rPr>
        <w:t xml:space="preserve"> γιατί είκοσι επτά χρόνια δεν διενεργείται διαγωνισμός για την αδειοδότηση και επειδή δεν έχει </w:t>
      </w:r>
      <w:r>
        <w:rPr>
          <w:rFonts w:eastAsia="Times New Roman" w:cs="Times New Roman"/>
          <w:szCs w:val="24"/>
        </w:rPr>
        <w:t xml:space="preserve">υπογραφεί η παράταση των προσωρινών αδειών λειτουργίας, όπως κάνατε εσείς με τις παρατάσεις βασιλόπιτας επί είκοσι επτά χρόνια. </w:t>
      </w:r>
    </w:p>
    <w:p w14:paraId="7B21DA4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επιχειρήσαμε με όρους διαφάνειας και δημοσίου συμφέροντος να βάλουμε τάξη και οδηγηθήκαμε σε έναν διαγωνισμό μέσω της Γεν</w:t>
      </w:r>
      <w:r>
        <w:rPr>
          <w:rFonts w:eastAsia="Times New Roman" w:cs="Times New Roman"/>
          <w:szCs w:val="24"/>
        </w:rPr>
        <w:t>ικής Γραμματείας Ενημέρωσης</w:t>
      </w:r>
      <w:r>
        <w:rPr>
          <w:rFonts w:eastAsia="Times New Roman" w:cs="Times New Roman"/>
          <w:szCs w:val="24"/>
        </w:rPr>
        <w:t>,</w:t>
      </w:r>
      <w:r>
        <w:rPr>
          <w:rFonts w:eastAsia="Times New Roman" w:cs="Times New Roman"/>
          <w:szCs w:val="24"/>
        </w:rPr>
        <w:t xml:space="preserve"> επειδή η Αντιπολίτευση μπλόκαρε τη σύσταση του ΕΣΡ.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αφού έκρινε αντισυνταγματικό το καθεστώς προσωρινής λειτουργίας που </w:t>
      </w:r>
      <w:r>
        <w:rPr>
          <w:rFonts w:eastAsia="Times New Roman" w:cs="Times New Roman"/>
          <w:szCs w:val="24"/>
        </w:rPr>
        <w:lastRenderedPageBreak/>
        <w:t>ίσχυε πριν</w:t>
      </w:r>
      <w:r>
        <w:rPr>
          <w:rFonts w:eastAsia="Times New Roman" w:cs="Times New Roman"/>
          <w:szCs w:val="24"/>
        </w:rPr>
        <w:t>,</w:t>
      </w:r>
      <w:r>
        <w:rPr>
          <w:rFonts w:eastAsia="Times New Roman" w:cs="Times New Roman"/>
          <w:szCs w:val="24"/>
        </w:rPr>
        <w:t xml:space="preserve"> έκρινε επίσης αντισυνταγματική και την τροπολογία που ενσωματώθηκε στο</w:t>
      </w:r>
      <w:r>
        <w:rPr>
          <w:rFonts w:eastAsia="Times New Roman" w:cs="Times New Roman"/>
          <w:szCs w:val="24"/>
        </w:rPr>
        <w:t>ν</w:t>
      </w:r>
      <w:r>
        <w:rPr>
          <w:rFonts w:eastAsia="Times New Roman" w:cs="Times New Roman"/>
          <w:szCs w:val="24"/>
        </w:rPr>
        <w:t xml:space="preserve"> ν.4339 ως άρ</w:t>
      </w:r>
      <w:r>
        <w:rPr>
          <w:rFonts w:eastAsia="Times New Roman" w:cs="Times New Roman"/>
          <w:szCs w:val="24"/>
        </w:rPr>
        <w:t xml:space="preserve">θρο 2Α και αφορούσε τη μεταφορά των αρμοδιοτήτων. </w:t>
      </w:r>
    </w:p>
    <w:p w14:paraId="7B21DA4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ού βρισκόμαστε σήμερα; Βρισκόμαστε στη φάση που η Αντιπολίτευση οχυρώνεται πίσω από μία συγκεκριμένη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ενώ έχει επιδεικτικά αγνοήσει προηγουμένως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αφορούσαν τη ρ</w:t>
      </w:r>
      <w:r>
        <w:rPr>
          <w:rFonts w:eastAsia="Times New Roman" w:cs="Times New Roman"/>
          <w:szCs w:val="24"/>
        </w:rPr>
        <w:t xml:space="preserve">ύθμιση του ραδιοτηλεοπτικού τοπίου. </w:t>
      </w:r>
    </w:p>
    <w:p w14:paraId="7B21DA4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Κατηγόρησαν εμάς για παρεμβάσεις στο έργο της </w:t>
      </w:r>
      <w:r>
        <w:rPr>
          <w:rFonts w:eastAsia="Times New Roman" w:cs="Times New Roman"/>
          <w:szCs w:val="24"/>
        </w:rPr>
        <w:t>δ</w:t>
      </w:r>
      <w:r>
        <w:rPr>
          <w:rFonts w:eastAsia="Times New Roman" w:cs="Times New Roman"/>
          <w:szCs w:val="24"/>
        </w:rPr>
        <w:t>ικαιοσύνης. Ποιοι; Ο κ. Γεωργιάδης, που αποκαλούσε δημοσίως τρελούς τα αξιότιμα μέλη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οι κύριοι Αθανασίου και Βενιζέλος, που εκ του πονηρού ερμηνεύουν βολονταρισ</w:t>
      </w:r>
      <w:r>
        <w:rPr>
          <w:rFonts w:eastAsia="Times New Roman" w:cs="Times New Roman"/>
          <w:szCs w:val="24"/>
        </w:rPr>
        <w:t>τικά το σκεπτικό της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διαρροές</w:t>
      </w:r>
      <w:r>
        <w:rPr>
          <w:rFonts w:eastAsia="Times New Roman" w:cs="Times New Roman"/>
          <w:szCs w:val="24"/>
        </w:rPr>
        <w:t>,</w:t>
      </w:r>
      <w:r>
        <w:rPr>
          <w:rFonts w:eastAsia="Times New Roman" w:cs="Times New Roman"/>
          <w:szCs w:val="24"/>
        </w:rPr>
        <w:t xml:space="preserve"> πριν ακόμα εκείνη εκδοθεί, που λέει ότι όλος ο ν.4339 είναι αντισυνταγματικός</w:t>
      </w:r>
      <w:r>
        <w:rPr>
          <w:rFonts w:eastAsia="Times New Roman" w:cs="Times New Roman"/>
          <w:szCs w:val="24"/>
        </w:rPr>
        <w:t>,</w:t>
      </w:r>
      <w:r>
        <w:rPr>
          <w:rFonts w:eastAsia="Times New Roman" w:cs="Times New Roman"/>
          <w:szCs w:val="24"/>
        </w:rPr>
        <w:t xml:space="preserve"> λες και ξέρουν κάτι που όλοι εμείς οι υπόλοιποι αγνοούμε. </w:t>
      </w:r>
    </w:p>
    <w:p w14:paraId="7B21DA4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παρ’ ότι ασκήσαμε κριτική στην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εναρμονιζόμαστε πλήρως με τις αποφάσεις και τις σεβόμαστε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όσο την απόφαση του 2010, γιατί επιτέλους ήρθε νόμος –δεν υπήρχε νόμος </w:t>
      </w:r>
      <w:r>
        <w:rPr>
          <w:rFonts w:eastAsia="Times New Roman" w:cs="Times New Roman"/>
          <w:szCs w:val="24"/>
        </w:rPr>
        <w:lastRenderedPageBreak/>
        <w:t>για αδειοδότηση- όσο και την απόφαση του 2016 με τις σημερινές δύο τροπολογίες</w:t>
      </w:r>
      <w:r>
        <w:rPr>
          <w:rFonts w:eastAsia="Times New Roman" w:cs="Times New Roman"/>
          <w:szCs w:val="24"/>
        </w:rPr>
        <w:t>,</w:t>
      </w:r>
      <w:r>
        <w:rPr>
          <w:rFonts w:eastAsia="Times New Roman" w:cs="Times New Roman"/>
          <w:szCs w:val="24"/>
        </w:rPr>
        <w:t xml:space="preserve"> που επαναφέρουν τις αρμοδιότητες. </w:t>
      </w:r>
    </w:p>
    <w:p w14:paraId="7B21DA4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Όμως, είν</w:t>
      </w:r>
      <w:r>
        <w:rPr>
          <w:rFonts w:eastAsia="Times New Roman" w:cs="Times New Roman"/>
          <w:szCs w:val="24"/>
        </w:rPr>
        <w:t xml:space="preserve">αι σαφές, κυρίες και κύριοι Βουλευτές, ότι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εφαρμόζουν τον νόμο και δεν νομοθετούν</w:t>
      </w:r>
      <w:r>
        <w:rPr>
          <w:rFonts w:eastAsia="Times New Roman" w:cs="Times New Roman"/>
          <w:szCs w:val="24"/>
        </w:rPr>
        <w:t>,</w:t>
      </w:r>
      <w:r>
        <w:rPr>
          <w:rFonts w:eastAsia="Times New Roman" w:cs="Times New Roman"/>
          <w:szCs w:val="24"/>
        </w:rPr>
        <w:t xml:space="preserve"> όπως, επίσης, και ότι το κράτος έχει συνέχεια και δεν λειτουργεί εν κενώ</w:t>
      </w:r>
      <w:r>
        <w:rPr>
          <w:rFonts w:eastAsia="Times New Roman" w:cs="Times New Roman"/>
          <w:szCs w:val="24"/>
        </w:rPr>
        <w:t>,</w:t>
      </w:r>
      <w:r>
        <w:rPr>
          <w:rFonts w:eastAsia="Times New Roman" w:cs="Times New Roman"/>
          <w:szCs w:val="24"/>
        </w:rPr>
        <w:t xml:space="preserve"> σε κάθε περίπτωση.</w:t>
      </w:r>
    </w:p>
    <w:p w14:paraId="7B21DA4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Εμείς ήρθαμε σήμερα στη συζήτηση κάνοντας βήματα προς τη σύ</w:t>
      </w:r>
      <w:r>
        <w:rPr>
          <w:rFonts w:eastAsia="Times New Roman" w:cs="Times New Roman"/>
          <w:szCs w:val="24"/>
        </w:rPr>
        <w:t>γκλιση</w:t>
      </w:r>
      <w:r>
        <w:rPr>
          <w:rFonts w:eastAsia="Times New Roman" w:cs="Times New Roman"/>
          <w:szCs w:val="24"/>
        </w:rPr>
        <w:t>,</w:t>
      </w:r>
      <w:r>
        <w:rPr>
          <w:rFonts w:eastAsia="Times New Roman" w:cs="Times New Roman"/>
          <w:szCs w:val="24"/>
        </w:rPr>
        <w:t xml:space="preserve"> ώστε να αρθεί επιτέλους το αδιέξοδο και να πάμε παρακάτω. Σε αυτή την κατεύθυνση έρχεται η τροπολογία με την αναστολή της εφαρμογής του 2Α, σε αυτή την κατεύθυνση έρχεται η αλλαγή στη σύμφωνη γνώμη του ΕΣΡ σχετικά με τον αριθμό.</w:t>
      </w:r>
    </w:p>
    <w:p w14:paraId="7B21DA4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Από τον περασμένο Ο</w:t>
      </w:r>
      <w:r>
        <w:rPr>
          <w:rFonts w:eastAsia="Times New Roman" w:cs="Times New Roman"/>
          <w:szCs w:val="24"/>
        </w:rPr>
        <w:t>κτώβρη του 2015</w:t>
      </w:r>
      <w:r>
        <w:rPr>
          <w:rFonts w:eastAsia="Times New Roman" w:cs="Times New Roman"/>
          <w:szCs w:val="24"/>
        </w:rPr>
        <w:t>,</w:t>
      </w:r>
      <w:r>
        <w:rPr>
          <w:rFonts w:eastAsia="Times New Roman" w:cs="Times New Roman"/>
          <w:szCs w:val="24"/>
        </w:rPr>
        <w:t xml:space="preserve"> που ψηφίστηκε ο ν.4339</w:t>
      </w:r>
      <w:r>
        <w:rPr>
          <w:rFonts w:eastAsia="Times New Roman" w:cs="Times New Roman"/>
          <w:szCs w:val="24"/>
        </w:rPr>
        <w:t>,</w:t>
      </w:r>
      <w:r>
        <w:rPr>
          <w:rFonts w:eastAsia="Times New Roman" w:cs="Times New Roman"/>
          <w:szCs w:val="24"/>
        </w:rPr>
        <w:t xml:space="preserve"> έως και σήμερα, μετά από πολλά επεισόδια, έχουμε δύο αποστάγματα, δύο κεκτημένα, απαράγραπτα στη συνείδηση του κόσμου, για τα οποία είμαστε περήφανοι που τα κερδίσαμε </w:t>
      </w:r>
      <w:r>
        <w:rPr>
          <w:rFonts w:eastAsia="Times New Roman" w:cs="Times New Roman"/>
          <w:szCs w:val="24"/>
        </w:rPr>
        <w:t>ως</w:t>
      </w:r>
      <w:r>
        <w:rPr>
          <w:rFonts w:eastAsia="Times New Roman" w:cs="Times New Roman"/>
          <w:szCs w:val="24"/>
        </w:rPr>
        <w:t xml:space="preserve"> Κυβέρνηση. </w:t>
      </w:r>
    </w:p>
    <w:p w14:paraId="7B21DA4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Πρώτο κεκτημένο. Όλοι συμφωνούν π</w:t>
      </w:r>
      <w:r>
        <w:rPr>
          <w:rFonts w:eastAsia="Times New Roman" w:cs="Times New Roman"/>
          <w:szCs w:val="24"/>
        </w:rPr>
        <w:t>λέον ότι πρέπει να γίνει διαγωνισμός και να δοθούν νόμιμες άδειες από το ΕΣΡ, το οποίο θα επιβλέπει τη νομιμότητα, την τήρηση των κανόνων ισηγορίας και ποιότητας. Να μπει, δηλαδή, ένα τέλος στο καθεστώς ανομίας και ασυδοσίας.</w:t>
      </w:r>
    </w:p>
    <w:p w14:paraId="7B21DA4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Δεύτερο κεκτημένο. Υπάρχουν δι</w:t>
      </w:r>
      <w:r>
        <w:rPr>
          <w:rFonts w:eastAsia="Times New Roman" w:cs="Times New Roman"/>
          <w:szCs w:val="24"/>
        </w:rPr>
        <w:t xml:space="preserve">αθέσιμα κεφάλαια, για να πληρώσουν αυτοί που τους παραχωρείται ένα δημόσιο αγαθό. Υπάρχουν διαφυγόντα έσοδα του </w:t>
      </w:r>
      <w:r>
        <w:rPr>
          <w:rFonts w:eastAsia="Times New Roman" w:cs="Times New Roman"/>
          <w:szCs w:val="24"/>
        </w:rPr>
        <w:t>δ</w:t>
      </w:r>
      <w:r>
        <w:rPr>
          <w:rFonts w:eastAsia="Times New Roman" w:cs="Times New Roman"/>
          <w:szCs w:val="24"/>
        </w:rPr>
        <w:t>ημοσίου για είκοσι επτά χρόνια και ευθύνες και υπάρχει ευκαιρία για προσέλκυση επενδύσεων στον τομέα των ΜΜΕ, μια και όλοι μιλούν για επενδύσει</w:t>
      </w:r>
      <w:r>
        <w:rPr>
          <w:rFonts w:eastAsia="Times New Roman" w:cs="Times New Roman"/>
          <w:szCs w:val="24"/>
        </w:rPr>
        <w:t>ς. Επένδυση με όρους αναδιανομής</w:t>
      </w:r>
      <w:r>
        <w:rPr>
          <w:rFonts w:eastAsia="Times New Roman" w:cs="Times New Roman"/>
          <w:szCs w:val="24"/>
        </w:rPr>
        <w:t>,</w:t>
      </w:r>
      <w:r>
        <w:rPr>
          <w:rFonts w:eastAsia="Times New Roman" w:cs="Times New Roman"/>
          <w:szCs w:val="24"/>
        </w:rPr>
        <w:t xml:space="preserve"> όμως, μια και το αντίτιμο έχει υπολογιστεί για κάλυψη κοινωνικών αναγκών. </w:t>
      </w:r>
    </w:p>
    <w:p w14:paraId="7B21DA4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Με αυτά ως δεδομένα, κυρίες και κύριοι της Αξιωματικής Αντιπολίτευσης, και ύστερα από τη συναίνεση που έχει επιτευχθεί στη Διάσκεψη των Προέδρων απ</w:t>
      </w:r>
      <w:r>
        <w:rPr>
          <w:rFonts w:eastAsia="Times New Roman" w:cs="Times New Roman"/>
          <w:szCs w:val="24"/>
        </w:rPr>
        <w:t xml:space="preserve">ό την </w:t>
      </w:r>
      <w:r>
        <w:rPr>
          <w:rFonts w:eastAsia="Times New Roman" w:cs="Times New Roman"/>
          <w:szCs w:val="24"/>
        </w:rPr>
        <w:t>Ε</w:t>
      </w:r>
      <w:r>
        <w:rPr>
          <w:rFonts w:eastAsia="Times New Roman" w:cs="Times New Roman"/>
          <w:szCs w:val="24"/>
        </w:rPr>
        <w:t xml:space="preserve">λάσσονα Αντιπολίτευση στα περισσότερα άρθρα του ν.4339, στην αρχική έκδοση του Οκτωβρίου, το βάρος πέφτει σε εσάς. </w:t>
      </w:r>
      <w:r>
        <w:rPr>
          <w:rFonts w:eastAsia="Times New Roman" w:cs="Times New Roman"/>
          <w:szCs w:val="24"/>
        </w:rPr>
        <w:t>Σ</w:t>
      </w:r>
      <w:r>
        <w:rPr>
          <w:rFonts w:eastAsia="Times New Roman" w:cs="Times New Roman"/>
          <w:szCs w:val="24"/>
        </w:rPr>
        <w:t xml:space="preserve">ας ρωτάμε ανοιχτά: Θέλετε να συνταχθείτε με το δημόσιο συμφέρον και τις συνταγματικές σας υποχρεώσεις, ναι ή </w:t>
      </w:r>
      <w:r>
        <w:rPr>
          <w:rFonts w:eastAsia="Times New Roman" w:cs="Times New Roman"/>
          <w:szCs w:val="24"/>
        </w:rPr>
        <w:lastRenderedPageBreak/>
        <w:t>όχι; Θέλετε να λειτουργο</w:t>
      </w:r>
      <w:r>
        <w:rPr>
          <w:rFonts w:eastAsia="Times New Roman" w:cs="Times New Roman"/>
          <w:szCs w:val="24"/>
        </w:rPr>
        <w:t xml:space="preserve">ύν τα τηλεοπτικά κανάλια με νομιμότητα, ναι ή όχι; Θέλετε να υπάρξει πρόνοια για τους εργαζομένους, ναι ή όχι; Θέλετε να υπάρξει όσο το δυνατόν υψηλότερο αντίτιμο για την παραχώρηση του δημοσίου αγαθού με διαγωνισμό, ναι ή όχι; </w:t>
      </w:r>
    </w:p>
    <w:p w14:paraId="7B21DA4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Ελπίζω οι απαντήσεις σήμερα</w:t>
      </w:r>
      <w:r>
        <w:rPr>
          <w:rFonts w:eastAsia="Times New Roman" w:cs="Times New Roman"/>
          <w:szCs w:val="24"/>
        </w:rPr>
        <w:t xml:space="preserve"> και με την ψήφο σας εδώ</w:t>
      </w:r>
      <w:r>
        <w:rPr>
          <w:rFonts w:eastAsia="Times New Roman" w:cs="Times New Roman"/>
          <w:szCs w:val="24"/>
        </w:rPr>
        <w:t>,</w:t>
      </w:r>
      <w:r>
        <w:rPr>
          <w:rFonts w:eastAsia="Times New Roman" w:cs="Times New Roman"/>
          <w:szCs w:val="24"/>
        </w:rPr>
        <w:t xml:space="preserve"> στο Κοινοβούλιο</w:t>
      </w:r>
      <w:r>
        <w:rPr>
          <w:rFonts w:eastAsia="Times New Roman" w:cs="Times New Roman"/>
          <w:szCs w:val="24"/>
        </w:rPr>
        <w:t>,</w:t>
      </w:r>
      <w:r>
        <w:rPr>
          <w:rFonts w:eastAsia="Times New Roman" w:cs="Times New Roman"/>
          <w:szCs w:val="24"/>
        </w:rPr>
        <w:t xml:space="preserve"> να είναι καθαρά καταφατικές. Είναι πραγματικά ευκαιρία του πολιτικού συστήματος να κάνει βήματα μπροστά και να ανακτήσει το κύρος της πολιτικής και των δημοκρατικών θεσμών έναντι των ισχυρών συμφερόντων. </w:t>
      </w:r>
    </w:p>
    <w:p w14:paraId="7B21DA4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πιστεύω βαθιά πως όλη αυτή η ενεργοποίηση σε δράση, με αφορμή τη ρύθμιση του ραδιοτηλεοπτικού τοπίου, των τριών διακριτών εξουσιών, των ανεξαρτήτων αρχών, όπως και η </w:t>
      </w:r>
      <w:r>
        <w:rPr>
          <w:rFonts w:eastAsia="Times New Roman" w:cs="Times New Roman"/>
          <w:szCs w:val="24"/>
        </w:rPr>
        <w:t>ε</w:t>
      </w:r>
      <w:r>
        <w:rPr>
          <w:rFonts w:eastAsia="Times New Roman" w:cs="Times New Roman"/>
          <w:szCs w:val="24"/>
        </w:rPr>
        <w:t>πιτροπή που έχει συσταθεί για τον έλεγχο νομιμότητας των δ</w:t>
      </w:r>
      <w:r>
        <w:rPr>
          <w:rFonts w:eastAsia="Times New Roman" w:cs="Times New Roman"/>
          <w:szCs w:val="24"/>
        </w:rPr>
        <w:t>ανειοδοτήσεων των ΜΜΕ και των κομμάτων συνιστούν ένα ξύπνημα της δημοκρατίας. Η δημοκρατία αφυπνίζεται με κόπο από έναν λή</w:t>
      </w:r>
      <w:r>
        <w:rPr>
          <w:rFonts w:eastAsia="Times New Roman" w:cs="Times New Roman"/>
          <w:szCs w:val="24"/>
        </w:rPr>
        <w:lastRenderedPageBreak/>
        <w:t xml:space="preserve">θαργο που της είχε επιβάλει το τρίγωνο της διαπλοκής, καθιστώντας τους θεσμούς της φαινομενικά ενεργούς, όχι όμως ουσιαστικά. </w:t>
      </w:r>
      <w:r>
        <w:rPr>
          <w:rFonts w:eastAsia="Times New Roman" w:cs="Times New Roman"/>
          <w:szCs w:val="24"/>
        </w:rPr>
        <w:t>Α</w:t>
      </w:r>
      <w:r>
        <w:rPr>
          <w:rFonts w:eastAsia="Times New Roman" w:cs="Times New Roman"/>
          <w:szCs w:val="24"/>
        </w:rPr>
        <w:t>υτή την</w:t>
      </w:r>
      <w:r>
        <w:rPr>
          <w:rFonts w:eastAsia="Times New Roman" w:cs="Times New Roman"/>
          <w:szCs w:val="24"/>
        </w:rPr>
        <w:t xml:space="preserve"> τομή στον τόπο μπορούσε να τη φέρει στη χώρα μόνο η Αριστερά, αφού το πολιτικό προσωπικό που χρεοκόπησε τη χώρα ήταν μέρος αυτού του τριγώνου. </w:t>
      </w:r>
    </w:p>
    <w:p w14:paraId="7B21DA5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Όπως προείπε και ο Υπουργός κ. Παππάς, είναι στιγμή για συναινέσεις και το βλέμμα να είναι στραμμένο στο μέλλον</w:t>
      </w:r>
      <w:r>
        <w:rPr>
          <w:rFonts w:eastAsia="Times New Roman" w:cs="Times New Roman"/>
          <w:szCs w:val="24"/>
        </w:rPr>
        <w:t>. Να συστήσουμε ένα ισχυρό και ανεξάρτητο ΕΣΡ, που θα το αφήσουμε απρόσκοπτα να λειτουργήσει διενεργώντας διαγωνισμό, που θα ελέγχει την τήρηση των κανόνων λειτουργίας και ισηγορίας</w:t>
      </w:r>
      <w:r>
        <w:rPr>
          <w:rFonts w:eastAsia="Times New Roman" w:cs="Times New Roman"/>
          <w:szCs w:val="24"/>
        </w:rPr>
        <w:t>,</w:t>
      </w:r>
      <w:r>
        <w:rPr>
          <w:rFonts w:eastAsia="Times New Roman" w:cs="Times New Roman"/>
          <w:szCs w:val="24"/>
        </w:rPr>
        <w:t xml:space="preserve"> προς όφελος του πολίτη και όχι ως διαιτητής συμφερόντων. Έχουμε χρέος απέ</w:t>
      </w:r>
      <w:r>
        <w:rPr>
          <w:rFonts w:eastAsia="Times New Roman" w:cs="Times New Roman"/>
          <w:szCs w:val="24"/>
        </w:rPr>
        <w:t>ναντι στη νέα γενιά, στην οποία και ανήκω, να παραδώσουμε το αγαθό της ενημέρωσης κρυστάλλινο, απαλλαγμένο από την καχυποψία.</w:t>
      </w:r>
    </w:p>
    <w:p w14:paraId="7B21DA5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A52" w14:textId="77777777" w:rsidR="00B46177" w:rsidRDefault="00C46B7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B21DA5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Ευχαριστώ, κύριε Κάτση.</w:t>
      </w:r>
    </w:p>
    <w:p w14:paraId="7B21DA5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Ο κ. Βασίλει</w:t>
      </w:r>
      <w:r>
        <w:rPr>
          <w:rFonts w:eastAsia="Times New Roman" w:cs="Times New Roman"/>
          <w:szCs w:val="24"/>
        </w:rPr>
        <w:t>ος Κόκκαλης, Βουλευτής των Ανεξαρτήτων Ελλήνων, έχει τον λόγο για πέντε λεπτά.</w:t>
      </w:r>
    </w:p>
    <w:p w14:paraId="7B21DA5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Μετά τον κ. Κόκκαλη, τελευταίοι ομιλητές είναι ο κ. Θεοχάρης και ο κ. Νικολόπουλος. Στη συνέχεια για τριάντα δευτερόλεπτα θα μιλήσει ο κ. Κεγκέρογλου, ακολουθεί ο κ. Λοβέρδος κα</w:t>
      </w:r>
      <w:r>
        <w:rPr>
          <w:rFonts w:eastAsia="Times New Roman" w:cs="Times New Roman"/>
          <w:szCs w:val="24"/>
        </w:rPr>
        <w:t xml:space="preserve">ι μετά θα μιλήσουν οι Υπουργοί και κλείνουμε. </w:t>
      </w:r>
    </w:p>
    <w:p w14:paraId="7B21DA5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7B21DA5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είχα την τιμή να είμαι εισηγητής στον ν.4339/2015 από την πλευρά του κόμματός μου. Όταν ψηφίζαμε αυτόν το</w:t>
      </w:r>
      <w:r>
        <w:rPr>
          <w:rFonts w:eastAsia="Times New Roman" w:cs="Times New Roman"/>
          <w:szCs w:val="24"/>
        </w:rPr>
        <w:t>ν</w:t>
      </w:r>
      <w:r>
        <w:rPr>
          <w:rFonts w:eastAsia="Times New Roman" w:cs="Times New Roman"/>
          <w:szCs w:val="24"/>
        </w:rPr>
        <w:t xml:space="preserve"> νόμο, γνωρίζαμε πάρα πολύ </w:t>
      </w:r>
      <w:r>
        <w:rPr>
          <w:rFonts w:eastAsia="Times New Roman" w:cs="Times New Roman"/>
          <w:szCs w:val="24"/>
        </w:rPr>
        <w:t xml:space="preserve">καλά ότι οι αντιδράσεις θα ήταν πολλές. Γνωρίζαμε πάρα πολύ καλά ότι οι αντιδράσεις θα ήταν σκληρές. </w:t>
      </w:r>
    </w:p>
    <w:p w14:paraId="7B21DA5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Ποια ήταν, όμως, η βούληση της Πλειοψηφίας τον Οκτώβριο του 2015; Εισηγήθηκε ο κύριος Υπουργός Επικρατείας έναν νόμο</w:t>
      </w:r>
      <w:r>
        <w:rPr>
          <w:rFonts w:eastAsia="Times New Roman" w:cs="Times New Roman"/>
          <w:szCs w:val="24"/>
        </w:rPr>
        <w:t>,</w:t>
      </w:r>
      <w:r>
        <w:rPr>
          <w:rFonts w:eastAsia="Times New Roman" w:cs="Times New Roman"/>
          <w:szCs w:val="24"/>
        </w:rPr>
        <w:t xml:space="preserve"> σύμφωνα με τον οποίο μπαίνει μία τάξ</w:t>
      </w:r>
      <w:r>
        <w:rPr>
          <w:rFonts w:eastAsia="Times New Roman" w:cs="Times New Roman"/>
          <w:szCs w:val="24"/>
        </w:rPr>
        <w:t xml:space="preserve">η όντως στο τηλεοπτικό τοπίο. </w:t>
      </w:r>
    </w:p>
    <w:p w14:paraId="7B21DA5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να κάνω δύο χρονικούς διαχωρισμούς: Οκτώβριος του 2015 και Φεβρουάριος του 2016. Να θυμίσω, κατ’ αρχάς, ότι τον Οκτώβριο του 2015 η κυβερνητική Πλειοψηφία ψήφισε έναν νόμο, τον ν.4339. Κάποια άρθρα του νόμου ψηφίστηκαν και από άλλα κόμματ</w:t>
      </w:r>
      <w:r>
        <w:rPr>
          <w:rFonts w:eastAsia="Times New Roman" w:cs="Times New Roman"/>
          <w:szCs w:val="24"/>
        </w:rPr>
        <w:t xml:space="preserve">α. </w:t>
      </w:r>
    </w:p>
    <w:p w14:paraId="7B21DA5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το άρθρο 1, που αφορά την αδειοδότηση από το Εθνικό Συμβούλιο Ραδιοτηλεόρασης, ψηφίστηκε και από το ΠΑΣΟΚ και από την Ένωση Κεντρώων. </w:t>
      </w:r>
    </w:p>
    <w:p w14:paraId="7B21DA5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2 ψηφίστηκε μόνο από την Ένωση Κεντρώων.</w:t>
      </w:r>
    </w:p>
    <w:p w14:paraId="7B21DA5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5, η υποχρέωση ονομαστικοποίησης μετοχών, ψη</w:t>
      </w:r>
      <w:r>
        <w:rPr>
          <w:rFonts w:eastAsia="Times New Roman" w:cs="Times New Roman"/>
          <w:szCs w:val="24"/>
        </w:rPr>
        <w:t xml:space="preserve">φίστηκε μόνο από την Ένωση Κεντρώων. </w:t>
      </w:r>
    </w:p>
    <w:p w14:paraId="7B21DA5D" w14:textId="77777777" w:rsidR="00B46177" w:rsidRDefault="00C46B70">
      <w:pPr>
        <w:spacing w:after="0" w:line="600" w:lineRule="auto"/>
        <w:ind w:firstLine="720"/>
        <w:jc w:val="both"/>
        <w:rPr>
          <w:rFonts w:eastAsia="Times New Roman" w:cs="Times New Roman"/>
          <w:b/>
          <w:szCs w:val="24"/>
        </w:rPr>
      </w:pPr>
      <w:r>
        <w:rPr>
          <w:rFonts w:eastAsia="Times New Roman" w:cs="Times New Roman"/>
          <w:szCs w:val="24"/>
        </w:rPr>
        <w:t>Το άρθρο 6, που αφορά το ασυμβίβαστο, ψηφίστηκε από το ΠΑΣΟΚ και από την Ένωση Κεντρώων.</w:t>
      </w:r>
      <w:r>
        <w:rPr>
          <w:rFonts w:eastAsia="Times New Roman" w:cs="Times New Roman"/>
          <w:b/>
          <w:szCs w:val="24"/>
        </w:rPr>
        <w:t xml:space="preserve"> </w:t>
      </w:r>
    </w:p>
    <w:p w14:paraId="7B21DA5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7 ψηφίστηκε και από το ΠΑΣΟΚ και από το Ποτάμι και από την Ένωση Κεντρώων.</w:t>
      </w:r>
    </w:p>
    <w:p w14:paraId="7B21DA5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10, όροι συμμετοχής, ψηφίστηκε μόνο</w:t>
      </w:r>
      <w:r>
        <w:rPr>
          <w:rFonts w:eastAsia="Times New Roman" w:cs="Times New Roman"/>
          <w:szCs w:val="24"/>
        </w:rPr>
        <w:t xml:space="preserve"> από το ΠΑΣΟΚ</w:t>
      </w:r>
      <w:r>
        <w:rPr>
          <w:rFonts w:eastAsia="Times New Roman" w:cs="Times New Roman"/>
          <w:szCs w:val="24"/>
        </w:rPr>
        <w:t>,</w:t>
      </w:r>
      <w:r>
        <w:rPr>
          <w:rFonts w:eastAsia="Times New Roman" w:cs="Times New Roman"/>
          <w:szCs w:val="24"/>
        </w:rPr>
        <w:t xml:space="preserve"> επιπλέον.</w:t>
      </w:r>
    </w:p>
    <w:p w14:paraId="7B21DA6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12, προεπιλογή αιτήσεων συμμετοχής, ψηφίστηκε και από το ΠΑΣΟΚ και από το Ποτάμι.</w:t>
      </w:r>
    </w:p>
    <w:p w14:paraId="7B21DA6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Το άρθρο 13, διαδικασία δημοπρασίας, ψηφίστηκε μόνο από την Ένωση Κεντρώων.</w:t>
      </w:r>
    </w:p>
    <w:p w14:paraId="7B21DA6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14, όροι αδειών, ψηφίστηκε και από το Ποτάμι και από το</w:t>
      </w:r>
      <w:r>
        <w:rPr>
          <w:rFonts w:eastAsia="Times New Roman" w:cs="Times New Roman"/>
          <w:szCs w:val="24"/>
        </w:rPr>
        <w:t xml:space="preserve"> ΠΑΣΟΚ.</w:t>
      </w:r>
    </w:p>
    <w:p w14:paraId="7B21DA6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15, λόγοι ανάκλησης αδειών, ψηφίστηκε μόνο από το ΠΑΣΟΚ.</w:t>
      </w:r>
    </w:p>
    <w:p w14:paraId="7B21DA6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άρθρο 16 ψηφίστηκε από το ΠΑΣΟΚ και το Ποτάμι.</w:t>
      </w:r>
    </w:p>
    <w:p w14:paraId="7B21DA6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Στα </w:t>
      </w:r>
      <w:r>
        <w:rPr>
          <w:rFonts w:eastAsia="Times New Roman" w:cs="Times New Roman"/>
          <w:szCs w:val="24"/>
        </w:rPr>
        <w:t>δεκαέξι</w:t>
      </w:r>
      <w:r>
        <w:rPr>
          <w:rFonts w:eastAsia="Times New Roman" w:cs="Times New Roman"/>
          <w:szCs w:val="24"/>
        </w:rPr>
        <w:t xml:space="preserve"> άρθρα που αφορούσαν τις τηλεοπτικές άδειες ψηφίστηκαν τα </w:t>
      </w:r>
      <w:r>
        <w:rPr>
          <w:rFonts w:eastAsia="Times New Roman" w:cs="Times New Roman"/>
          <w:szCs w:val="24"/>
        </w:rPr>
        <w:t>εννέα</w:t>
      </w:r>
      <w:r>
        <w:rPr>
          <w:rFonts w:eastAsia="Times New Roman" w:cs="Times New Roman"/>
          <w:szCs w:val="24"/>
        </w:rPr>
        <w:t xml:space="preserve"> από τα </w:t>
      </w:r>
      <w:r>
        <w:rPr>
          <w:rFonts w:eastAsia="Times New Roman" w:cs="Times New Roman"/>
          <w:szCs w:val="24"/>
        </w:rPr>
        <w:t xml:space="preserve">δεκαέξι </w:t>
      </w:r>
      <w:r>
        <w:rPr>
          <w:rFonts w:eastAsia="Times New Roman" w:cs="Times New Roman"/>
          <w:szCs w:val="24"/>
        </w:rPr>
        <w:t xml:space="preserve">από το ΠΑΣΟΚ, τα </w:t>
      </w:r>
      <w:r>
        <w:rPr>
          <w:rFonts w:eastAsia="Times New Roman" w:cs="Times New Roman"/>
          <w:szCs w:val="24"/>
        </w:rPr>
        <w:t>οκτώ</w:t>
      </w:r>
      <w:r>
        <w:rPr>
          <w:rFonts w:eastAsia="Times New Roman" w:cs="Times New Roman"/>
          <w:szCs w:val="24"/>
        </w:rPr>
        <w:t xml:space="preserve"> από την Ένωση Κεντρώων και τα </w:t>
      </w:r>
      <w:r>
        <w:rPr>
          <w:rFonts w:eastAsia="Times New Roman" w:cs="Times New Roman"/>
          <w:szCs w:val="24"/>
        </w:rPr>
        <w:t>πέντε</w:t>
      </w:r>
      <w:r>
        <w:rPr>
          <w:rFonts w:eastAsia="Times New Roman" w:cs="Times New Roman"/>
          <w:szCs w:val="24"/>
        </w:rPr>
        <w:t xml:space="preserve"> από το Ποτάμι.</w:t>
      </w:r>
    </w:p>
    <w:p w14:paraId="7B21DA6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προέβλεπε τον Οκτώβριο του 2015 αυτός ο νόμος; Προέβλεπε ότι τον διαγωνισμό θα τον κάνει το Εθνικό Συμβούλιο Ραδιοτηλεόρασης. Σωστά μέχρι εδώ; Σωστά. Πέρασαν πέντε μήνες και ήρθε ο Φεβρουάριος του 2016</w:t>
      </w:r>
      <w:r>
        <w:rPr>
          <w:rFonts w:eastAsia="Times New Roman" w:cs="Times New Roman"/>
          <w:szCs w:val="24"/>
        </w:rPr>
        <w:t>. Ο νόμος κινδύνευε άμεσα να μην εφαρμοστεί. Οι επιλογές της Κυβέρνησης ήταν δύο. Ή καταργεί τότε τον νόμο, από τη στιγμή που δεν μπορεί να εφαρμοστεί</w:t>
      </w:r>
      <w:r>
        <w:rPr>
          <w:rFonts w:eastAsia="Times New Roman" w:cs="Times New Roman"/>
          <w:szCs w:val="24"/>
        </w:rPr>
        <w:t>,</w:t>
      </w:r>
      <w:r>
        <w:rPr>
          <w:rFonts w:eastAsia="Times New Roman" w:cs="Times New Roman"/>
          <w:szCs w:val="24"/>
        </w:rPr>
        <w:t xml:space="preserve"> ή ξεπερνά το εμπόδιο με τον διαγωνισμό από τον Υπουργό, για μία μόνο φορά. </w:t>
      </w:r>
    </w:p>
    <w:p w14:paraId="7B21DA6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2Α έρχεται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κρίνει, σύμφωνα με πληροφορίες πάντα, ότι το συγκεκριμένο άρθρο 2Α είναι αντισυνταγματικό. </w:t>
      </w:r>
      <w:r>
        <w:rPr>
          <w:rFonts w:eastAsia="Times New Roman" w:cs="Times New Roman"/>
          <w:szCs w:val="24"/>
        </w:rPr>
        <w:t>Ε</w:t>
      </w:r>
      <w:r>
        <w:rPr>
          <w:rFonts w:eastAsia="Times New Roman" w:cs="Times New Roman"/>
          <w:szCs w:val="24"/>
        </w:rPr>
        <w:t>ρχόμαστε τώρα στην πολιτική υποκρισία από τη Νέα Δημοκρατία, γιατί το ΠΑΣΟΚ και το Ποτάμι κινούνται έξυπνα. Ζητάνε να ακυρωθεί ο νόμος. Συγγνώμη, αλλά είνα</w:t>
      </w:r>
      <w:r>
        <w:rPr>
          <w:rFonts w:eastAsia="Times New Roman" w:cs="Times New Roman"/>
          <w:szCs w:val="24"/>
        </w:rPr>
        <w:t xml:space="preserve">ι τουλάχιστον ανόητο. Μας κάνετε πλάκα; Πρώτον, γιατί με την πρόταση την οποία παρουσιάσατε αντιγράφετε εννέα διατάξεις του ν.4339. </w:t>
      </w:r>
      <w:r>
        <w:rPr>
          <w:rFonts w:eastAsia="Times New Roman" w:cs="Times New Roman"/>
          <w:szCs w:val="24"/>
        </w:rPr>
        <w:t>Π</w:t>
      </w:r>
      <w:r>
        <w:rPr>
          <w:rFonts w:eastAsia="Times New Roman" w:cs="Times New Roman"/>
          <w:szCs w:val="24"/>
        </w:rPr>
        <w:t>οιες είναι αυτές; Το άρθρο 2, που αφορά τη διάρκεια των αδειών, το άρθρο 3, νομική μορφή υποψηφίων, το άρθρο 6</w:t>
      </w:r>
      <w:r>
        <w:rPr>
          <w:rFonts w:eastAsia="Times New Roman" w:cs="Times New Roman"/>
          <w:szCs w:val="24"/>
        </w:rPr>
        <w:t>,</w:t>
      </w:r>
      <w:r>
        <w:rPr>
          <w:rFonts w:eastAsia="Times New Roman" w:cs="Times New Roman"/>
          <w:szCs w:val="24"/>
        </w:rPr>
        <w:t xml:space="preserve"> με τέσσερις</w:t>
      </w:r>
      <w:r>
        <w:rPr>
          <w:rFonts w:eastAsia="Times New Roman" w:cs="Times New Roman"/>
          <w:szCs w:val="24"/>
        </w:rPr>
        <w:t xml:space="preserve"> παραγράφους για το «πόθεν έσχες», το άρθρο 10</w:t>
      </w:r>
      <w:r>
        <w:rPr>
          <w:rFonts w:eastAsia="Times New Roman" w:cs="Times New Roman"/>
          <w:szCs w:val="24"/>
        </w:rPr>
        <w:t>,</w:t>
      </w:r>
      <w:r>
        <w:rPr>
          <w:rFonts w:eastAsia="Times New Roman" w:cs="Times New Roman"/>
          <w:szCs w:val="24"/>
        </w:rPr>
        <w:t xml:space="preserve"> με τρεις παραγράφους για τα απαιτούμενα δικαιολογητικά υποψηφίων. </w:t>
      </w:r>
      <w:r>
        <w:rPr>
          <w:rFonts w:eastAsia="Times New Roman" w:cs="Times New Roman"/>
          <w:szCs w:val="24"/>
        </w:rPr>
        <w:t>Δ</w:t>
      </w:r>
      <w:r>
        <w:rPr>
          <w:rFonts w:eastAsia="Times New Roman" w:cs="Times New Roman"/>
          <w:szCs w:val="24"/>
        </w:rPr>
        <w:t>εύτερον, ο ν.4339 είναι η βελτίωση του δικού σας νόμου, του ν.4070/2012. Είναι ανόητο να επιμένετε να καταργηθεί. Πραγματικά είναι ανόητο, ότ</w:t>
      </w:r>
      <w:r>
        <w:rPr>
          <w:rFonts w:eastAsia="Times New Roman" w:cs="Times New Roman"/>
          <w:szCs w:val="24"/>
        </w:rPr>
        <w:t xml:space="preserve">αν σχεδόν οι μισές διατάξεις του ν.4339 είναι -το λέει και η επικεφαλίδα του ν.4339- τροποποίηση του ν.4070/2012 που ψηφίσατε εσείς, το ΠΑΣΟΚ και ο ΛΑΟΣ. </w:t>
      </w:r>
      <w:r>
        <w:rPr>
          <w:rFonts w:eastAsia="Times New Roman" w:cs="Times New Roman"/>
          <w:szCs w:val="24"/>
        </w:rPr>
        <w:t>Λ</w:t>
      </w:r>
      <w:r>
        <w:rPr>
          <w:rFonts w:eastAsia="Times New Roman" w:cs="Times New Roman"/>
          <w:szCs w:val="24"/>
        </w:rPr>
        <w:t>έτε να καταργηθεί ο νόμος</w:t>
      </w:r>
      <w:r>
        <w:rPr>
          <w:rFonts w:eastAsia="Times New Roman" w:cs="Times New Roman"/>
          <w:szCs w:val="24"/>
        </w:rPr>
        <w:t>,</w:t>
      </w:r>
      <w:r>
        <w:rPr>
          <w:rFonts w:eastAsia="Times New Roman" w:cs="Times New Roman"/>
          <w:szCs w:val="24"/>
        </w:rPr>
        <w:t xml:space="preserve"> που κάποιες διατάξεις του, πρώτον, τις αντιγράφετε και</w:t>
      </w:r>
      <w:r>
        <w:rPr>
          <w:rFonts w:eastAsia="Times New Roman" w:cs="Times New Roman"/>
          <w:szCs w:val="24"/>
        </w:rPr>
        <w:t>,</w:t>
      </w:r>
      <w:r>
        <w:rPr>
          <w:rFonts w:eastAsia="Times New Roman" w:cs="Times New Roman"/>
          <w:szCs w:val="24"/>
        </w:rPr>
        <w:t xml:space="preserve"> δεύτερον, είναι σε</w:t>
      </w:r>
      <w:r>
        <w:rPr>
          <w:rFonts w:eastAsia="Times New Roman" w:cs="Times New Roman"/>
          <w:szCs w:val="24"/>
        </w:rPr>
        <w:t xml:space="preserve"> προγενέστερο στάδιο και δικές σας</w:t>
      </w:r>
      <w:r>
        <w:rPr>
          <w:rFonts w:eastAsia="Times New Roman" w:cs="Times New Roman"/>
          <w:szCs w:val="24"/>
        </w:rPr>
        <w:t>,</w:t>
      </w:r>
      <w:r>
        <w:rPr>
          <w:rFonts w:eastAsia="Times New Roman" w:cs="Times New Roman"/>
          <w:szCs w:val="24"/>
        </w:rPr>
        <w:t xml:space="preserve"> από τον ν.4070/2012;</w:t>
      </w:r>
    </w:p>
    <w:p w14:paraId="7B21DA6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Συγγνώμη, πρέπει να συνέλθετε, εκτίθεστε με το να ζητάτε να καταργηθεί αυτός ο νόμος. Αυτή τη δυνατότητα η Κυβέρνηση την είχε τον Φεβρουάριο του 2016, όταν πραγματικά υπήρχε αδιέξοδο. Τότε ή έπρεπε ν</w:t>
      </w:r>
      <w:r>
        <w:rPr>
          <w:rFonts w:eastAsia="Times New Roman" w:cs="Times New Roman"/>
          <w:szCs w:val="24"/>
        </w:rPr>
        <w:t>α καταργήσουμε τον νόμο ή να ξεπεράσουμε το εμπόδιο από τη μη σύσταση του ΕΣΡ με το 2Α.</w:t>
      </w:r>
    </w:p>
    <w:p w14:paraId="7B21DA6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 σκεφθείτε –και αυτό ο ελληνικός λαός θα το ξέρει-</w:t>
      </w:r>
      <w:r>
        <w:rPr>
          <w:rFonts w:eastAsia="Times New Roman" w:cs="Times New Roman"/>
          <w:szCs w:val="24"/>
        </w:rPr>
        <w:t>,</w:t>
      </w:r>
      <w:r>
        <w:rPr>
          <w:rFonts w:eastAsia="Times New Roman" w:cs="Times New Roman"/>
          <w:szCs w:val="24"/>
        </w:rPr>
        <w:t xml:space="preserve"> κινδύνευε ο νόμος να είναι ανενεργός. </w:t>
      </w:r>
      <w:r>
        <w:rPr>
          <w:rFonts w:eastAsia="Times New Roman" w:cs="Times New Roman"/>
          <w:szCs w:val="24"/>
        </w:rPr>
        <w:t>Ρ</w:t>
      </w:r>
      <w:r>
        <w:rPr>
          <w:rFonts w:eastAsia="Times New Roman" w:cs="Times New Roman"/>
          <w:szCs w:val="24"/>
        </w:rPr>
        <w:t>ωτούσαν οι πολίτες: Γιατί, κύριε Υπουργέ της Επικρατείας, εισηγηθήκατε τον</w:t>
      </w:r>
      <w:r>
        <w:rPr>
          <w:rFonts w:eastAsia="Times New Roman" w:cs="Times New Roman"/>
          <w:szCs w:val="24"/>
        </w:rPr>
        <w:t xml:space="preserve"> Οκτώβριο νόμο που πέρασαν τέσσερις μήνες και δεν εφαρμόζετε; Γιατί, κύριε Βουλευτά των Ανεξαρτήτων Ελλήνων, ψηφίσατε νόμο</w:t>
      </w:r>
      <w:r>
        <w:rPr>
          <w:rFonts w:eastAsia="Times New Roman" w:cs="Times New Roman"/>
          <w:szCs w:val="24"/>
        </w:rPr>
        <w:t>,</w:t>
      </w:r>
      <w:r>
        <w:rPr>
          <w:rFonts w:eastAsia="Times New Roman" w:cs="Times New Roman"/>
          <w:szCs w:val="24"/>
        </w:rPr>
        <w:t xml:space="preserve"> ο οποίος δεν εφαρμόζεται; Δύο επιλογές είχα: Ή να εισηγηθώ την κατάργησή του τότε ή να ξεπεράσω το εμπόδιο, με την ανάθεση του διαγω</w:t>
      </w:r>
      <w:r>
        <w:rPr>
          <w:rFonts w:eastAsia="Times New Roman" w:cs="Times New Roman"/>
          <w:szCs w:val="24"/>
        </w:rPr>
        <w:t xml:space="preserve">νισμού στον Υπουργό για πρώτη φορά. </w:t>
      </w:r>
    </w:p>
    <w:p w14:paraId="7B21DA6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 αντίπαλος ήταν σκληρός</w:t>
      </w:r>
      <w:r>
        <w:rPr>
          <w:rFonts w:eastAsia="Times New Roman" w:cs="Times New Roman"/>
          <w:szCs w:val="24"/>
        </w:rPr>
        <w:t>,</w:t>
      </w:r>
      <w:r>
        <w:rPr>
          <w:rFonts w:eastAsia="Times New Roman" w:cs="Times New Roman"/>
          <w:szCs w:val="24"/>
        </w:rPr>
        <w:t xml:space="preserve"> τη διαφήμισε αυτή την αντισυνταγματικότητα. Ξέρετε ότι και τα ευεργετήματα των πολυτέκνων κρίθηκαν αντισυνταγματικά, αλλά δυστυχώς οι πολύτεκνοι δεν έχουν κανάλι οι δόλιοι, για να το προ</w:t>
      </w:r>
      <w:r>
        <w:rPr>
          <w:rFonts w:eastAsia="Times New Roman" w:cs="Times New Roman"/>
          <w:szCs w:val="24"/>
        </w:rPr>
        <w:t>βάλουν. Δεν έχουν!</w:t>
      </w:r>
    </w:p>
    <w:p w14:paraId="7B21DA6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 κύριε συνάδελφε.</w:t>
      </w:r>
    </w:p>
    <w:p w14:paraId="7B21DA6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w:t>
      </w:r>
      <w:r>
        <w:rPr>
          <w:rFonts w:eastAsia="Times New Roman" w:cs="Times New Roman"/>
          <w:szCs w:val="24"/>
        </w:rPr>
        <w:t>Κυρίες και κύριοι συνάδελφοι,  κι αναφέρομαι στο ΠΑΣΟΚ και στο Ποτάμι -συγχαρητήρια για τη στάση σας στη Διάσκεψη των Προέδρων-</w:t>
      </w:r>
      <w:r>
        <w:rPr>
          <w:rFonts w:eastAsia="Times New Roman" w:cs="Times New Roman"/>
          <w:szCs w:val="24"/>
        </w:rPr>
        <w:t>,</w:t>
      </w:r>
      <w:r>
        <w:rPr>
          <w:rFonts w:eastAsia="Times New Roman" w:cs="Times New Roman"/>
          <w:szCs w:val="24"/>
        </w:rPr>
        <w:t xml:space="preserve"> δεν θα παίζουμ</w:t>
      </w:r>
      <w:r>
        <w:rPr>
          <w:rFonts w:eastAsia="Times New Roman" w:cs="Times New Roman"/>
          <w:szCs w:val="24"/>
        </w:rPr>
        <w:t>ε με τις λέξεις «αναστολή» ή «κατάργηση». Από τη στιγμή που δεν έχει καθαρογραφεί η απόφαση και δεν μπορούμε να πούμε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«κάντε το σε είκοσι ημέρες, σ’ έναν μήνα», το ορθόν είναι «αναστολή». Γι’ αυτό θα το κεφαλαιοποιήσετε. Βάλτε πλάτη, να συναινέ</w:t>
      </w:r>
      <w:r>
        <w:rPr>
          <w:rFonts w:eastAsia="Times New Roman" w:cs="Times New Roman"/>
          <w:szCs w:val="24"/>
        </w:rPr>
        <w:t>σετε για τη συγκρότηση του Εθνικού Συμβουλίου Ραδιοτηλεόρασης.</w:t>
      </w:r>
    </w:p>
    <w:p w14:paraId="7B21DA6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B21DA6E"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7B21DA6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Βασίλη Κόκκαλη, Βουλευτή των Ανεξαρτήτων Ελλήνων.</w:t>
      </w:r>
    </w:p>
    <w:p w14:paraId="7B21DA7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w:t>
      </w:r>
      <w:r>
        <w:rPr>
          <w:rFonts w:eastAsia="Times New Roman" w:cs="Times New Roman"/>
          <w:szCs w:val="24"/>
        </w:rPr>
        <w:t>Θεοχάρης, Ανεξάρτητος Βουλευτής.</w:t>
      </w:r>
    </w:p>
    <w:p w14:paraId="7B21DA7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B21DA7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Σας ευχαριστώ, κύριε Πρόεδρε.</w:t>
      </w:r>
    </w:p>
    <w:p w14:paraId="7B21DA7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βρισκόμαστε εδώ γιατί επί είκοσι επτά χρόνια διαδοχικές κυβερνήσεις άφησαν ένα καθεστώς ασυδοσίας και διαπλοκής να διαιωνίζεται σε έναν από τους πυλώνες της δημοκρατίας. Ας το παραδεχθεί η Αντιπολίτευση. Όμως, βρισκόμαστε εδώ,</w:t>
      </w:r>
      <w:r>
        <w:rPr>
          <w:rFonts w:eastAsia="Times New Roman" w:cs="Times New Roman"/>
          <w:szCs w:val="24"/>
        </w:rPr>
        <w:t xml:space="preserve"> στα απόνερα μιας στρατηγικής, ηθικής, πολιτικής και συνταγματικής ήττας της </w:t>
      </w:r>
      <w:r>
        <w:rPr>
          <w:rFonts w:eastAsia="Times New Roman" w:cs="Times New Roman"/>
          <w:szCs w:val="24"/>
        </w:rPr>
        <w:t>σ</w:t>
      </w:r>
      <w:r>
        <w:rPr>
          <w:rFonts w:eastAsia="Times New Roman" w:cs="Times New Roman"/>
          <w:szCs w:val="24"/>
        </w:rPr>
        <w:t>υγκυβέρνησης. Αποδεχθείτε το, παραδεχθείτε το</w:t>
      </w:r>
      <w:r>
        <w:rPr>
          <w:rFonts w:eastAsia="Times New Roman" w:cs="Times New Roman"/>
          <w:szCs w:val="24"/>
        </w:rPr>
        <w:t>,</w:t>
      </w:r>
      <w:r>
        <w:rPr>
          <w:rFonts w:eastAsia="Times New Roman" w:cs="Times New Roman"/>
          <w:szCs w:val="24"/>
        </w:rPr>
        <w:t xml:space="preserve"> π</w:t>
      </w:r>
      <w:r>
        <w:rPr>
          <w:rFonts w:eastAsia="Times New Roman" w:cs="Times New Roman"/>
          <w:szCs w:val="24"/>
        </w:rPr>
        <w:t>ω</w:t>
      </w:r>
      <w:r>
        <w:rPr>
          <w:rFonts w:eastAsia="Times New Roman" w:cs="Times New Roman"/>
          <w:szCs w:val="24"/>
        </w:rPr>
        <w:t>ς δεν διορθώσατε τίποτε, πως δεν θελήσατε να διορθώσετε τίποτε.</w:t>
      </w:r>
    </w:p>
    <w:p w14:paraId="7B21DA7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μας λέτε; Πως παλιότερα υπήρχε διαφθορά και διαπλοκή. Αλήθεια,</w:t>
      </w:r>
      <w:r>
        <w:rPr>
          <w:rFonts w:eastAsia="Times New Roman" w:cs="Times New Roman"/>
          <w:szCs w:val="24"/>
        </w:rPr>
        <w:t xml:space="preserve"> οι ευθύνες όσων κυβέρνησαν είναι μεγάλες. Πως δεν μπορούσαμε να ορίσουμε Εθνικό Συμβούλιο Ραδιοτηλεόρασης και μεταφέραμε αρμοδιότητες. Ψέμα. Διαλύσατε το ΕΣΡ με νόμο</w:t>
      </w:r>
      <w:r>
        <w:rPr>
          <w:rFonts w:eastAsia="Times New Roman" w:cs="Times New Roman"/>
          <w:szCs w:val="24"/>
        </w:rPr>
        <w:t>,</w:t>
      </w:r>
      <w:r>
        <w:rPr>
          <w:rFonts w:eastAsia="Times New Roman" w:cs="Times New Roman"/>
          <w:szCs w:val="24"/>
        </w:rPr>
        <w:t xml:space="preserve"> για να φύγει η μητέρα της κ. Κωνσταντοπούλου</w:t>
      </w:r>
      <w:r>
        <w:rPr>
          <w:rFonts w:eastAsia="Times New Roman" w:cs="Times New Roman"/>
          <w:szCs w:val="24"/>
        </w:rPr>
        <w:t>,</w:t>
      </w:r>
      <w:r>
        <w:rPr>
          <w:rFonts w:eastAsia="Times New Roman" w:cs="Times New Roman"/>
          <w:szCs w:val="24"/>
        </w:rPr>
        <w:t xml:space="preserve"> αλλά κυρίως ως άλλοθι</w:t>
      </w:r>
      <w:r>
        <w:rPr>
          <w:rFonts w:eastAsia="Times New Roman" w:cs="Times New Roman"/>
          <w:szCs w:val="24"/>
        </w:rPr>
        <w:t>,</w:t>
      </w:r>
      <w:r>
        <w:rPr>
          <w:rFonts w:eastAsia="Times New Roman" w:cs="Times New Roman"/>
          <w:szCs w:val="24"/>
        </w:rPr>
        <w:t xml:space="preserve"> για να δώσετε τις α</w:t>
      </w:r>
      <w:r>
        <w:rPr>
          <w:rFonts w:eastAsia="Times New Roman" w:cs="Times New Roman"/>
          <w:szCs w:val="24"/>
        </w:rPr>
        <w:t xml:space="preserve">ρμοδιότητες στον κ. Παππά. </w:t>
      </w:r>
    </w:p>
    <w:p w14:paraId="7B21DA7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Τι άλλο μ</w:t>
      </w:r>
      <w:r>
        <w:rPr>
          <w:rFonts w:eastAsia="Times New Roman" w:cs="Times New Roman"/>
          <w:szCs w:val="24"/>
        </w:rPr>
        <w:t>ά</w:t>
      </w:r>
      <w:r>
        <w:rPr>
          <w:rFonts w:eastAsia="Times New Roman" w:cs="Times New Roman"/>
          <w:szCs w:val="24"/>
        </w:rPr>
        <w:t>ς λέτε; Μας λέτε πως ο νόμος ήταν συνταγματικός. Ψέμα.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ανέτρεψε</w:t>
      </w:r>
      <w:r>
        <w:rPr>
          <w:rFonts w:eastAsia="Times New Roman" w:cs="Times New Roman"/>
          <w:szCs w:val="24"/>
        </w:rPr>
        <w:t>,</w:t>
      </w:r>
      <w:r>
        <w:rPr>
          <w:rFonts w:eastAsia="Times New Roman" w:cs="Times New Roman"/>
          <w:szCs w:val="24"/>
        </w:rPr>
        <w:t xml:space="preserve"> παρά τους εκβιασμούς και τα ρουσφέτια που υποσχεθήκατε</w:t>
      </w:r>
      <w:r>
        <w:rPr>
          <w:rFonts w:eastAsia="Times New Roman" w:cs="Times New Roman"/>
          <w:szCs w:val="24"/>
        </w:rPr>
        <w:t>,</w:t>
      </w:r>
      <w:r>
        <w:rPr>
          <w:rFonts w:eastAsia="Times New Roman" w:cs="Times New Roman"/>
          <w:szCs w:val="24"/>
        </w:rPr>
        <w:t xml:space="preserve"> και τελικά τα πήρατε έτσι πονηρά πίσω. Είστε επίορκοι παραβίασης του Συντάγματος, στ</w:t>
      </w:r>
      <w:r>
        <w:rPr>
          <w:rFonts w:eastAsia="Times New Roman" w:cs="Times New Roman"/>
          <w:szCs w:val="24"/>
        </w:rPr>
        <w:t xml:space="preserve">ο οποίο όλοι εδώ μέσα ορκιστήκαμε. </w:t>
      </w:r>
    </w:p>
    <w:p w14:paraId="7B21DA7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Μας λέτε επίσης πως η διαδικασία ήταν άψογη. Ψέμα. Δεχθήκατε εκπρόθεσμη εγγυητική, κάμερες που δεν λειτουργούσαν</w:t>
      </w:r>
      <w:r>
        <w:rPr>
          <w:rFonts w:eastAsia="Times New Roman" w:cs="Times New Roman"/>
          <w:szCs w:val="24"/>
        </w:rPr>
        <w:t>,</w:t>
      </w:r>
      <w:r>
        <w:rPr>
          <w:rFonts w:eastAsia="Times New Roman" w:cs="Times New Roman"/>
          <w:szCs w:val="24"/>
        </w:rPr>
        <w:t xml:space="preserve"> κατά το δοκούν, «πόθεν έσχες» που δεν ελέγχθηκαν και τελικά δεν τηρήθηκαν. </w:t>
      </w:r>
    </w:p>
    <w:p w14:paraId="7B21DA7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Μας λέτε πως χτυπήσατε τη διαφ</w:t>
      </w:r>
      <w:r>
        <w:rPr>
          <w:rFonts w:eastAsia="Times New Roman" w:cs="Times New Roman"/>
          <w:szCs w:val="24"/>
        </w:rPr>
        <w:t>θορά. Ψέμα. Με βοσκοτόπια που ούτε 50 ευρώ ΕΝΦΙΑ δεν πληρώνουν και αποτιμήθηκαν 100 εκατομμύρια ευρώ! Έτσι γίνομαι και εγώ επιχειρηματίας. Με κατασκευαστές ιδιοκτήτες, με ποδοσφαιροποίηση του τοπίου, με τη φαύλη Αττικής και την Πειραιώς έτοιμες να δανείσου</w:t>
      </w:r>
      <w:r>
        <w:rPr>
          <w:rFonts w:eastAsia="Times New Roman" w:cs="Times New Roman"/>
          <w:szCs w:val="24"/>
        </w:rPr>
        <w:t xml:space="preserve">ν, </w:t>
      </w:r>
      <w:r>
        <w:rPr>
          <w:rFonts w:eastAsia="Times New Roman" w:cs="Times New Roman"/>
          <w:szCs w:val="24"/>
          <w:lang w:val="en-US"/>
        </w:rPr>
        <w:t>stand</w:t>
      </w:r>
      <w:r>
        <w:rPr>
          <w:rFonts w:eastAsia="Times New Roman" w:cs="Times New Roman"/>
          <w:szCs w:val="24"/>
        </w:rPr>
        <w:t xml:space="preserve"> </w:t>
      </w:r>
      <w:r>
        <w:rPr>
          <w:rFonts w:eastAsia="Times New Roman" w:cs="Times New Roman"/>
          <w:szCs w:val="24"/>
          <w:lang w:val="en-US"/>
        </w:rPr>
        <w:t>by</w:t>
      </w:r>
      <w:r>
        <w:rPr>
          <w:rFonts w:eastAsia="Times New Roman" w:cs="Times New Roman"/>
          <w:szCs w:val="24"/>
        </w:rPr>
        <w:t>. Ντροπή και να το λέτε.</w:t>
      </w:r>
    </w:p>
    <w:p w14:paraId="7B21DA7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Λέτε πως χρειάζεται συναίνεση. Μα, την μπουρλοτιάζετε τη συναίνεση με αυτή την τροπολογία που φέρνει ο Υπουργός. Δεν τη θέλετε τη συναίνεση. </w:t>
      </w:r>
    </w:p>
    <w:p w14:paraId="7B21DA7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Λέτε πως πήρατε χρήματα από τους πλούσιους και τα δώσατε στους φτωχούς. Ψέμα. </w:t>
      </w:r>
      <w:r>
        <w:rPr>
          <w:rFonts w:eastAsia="Times New Roman" w:cs="Times New Roman"/>
          <w:szCs w:val="24"/>
        </w:rPr>
        <w:t xml:space="preserve">Τα λεφτά των καναλιών θα τα πληρώσουν οι κακοπληρωμένοι εργαζόμενοι στα κανάλια, οι φτωχοί καταναλωτές, με τα ακριβά προϊόντα. Τα λεφτά στους φτωχούς να τα δώσετε από την αύξηση που δίνετε στο μισθολογικό κονδύλι του </w:t>
      </w:r>
      <w:r>
        <w:rPr>
          <w:rFonts w:eastAsia="Times New Roman" w:cs="Times New Roman"/>
          <w:szCs w:val="24"/>
        </w:rPr>
        <w:t>δ</w:t>
      </w:r>
      <w:r>
        <w:rPr>
          <w:rFonts w:eastAsia="Times New Roman" w:cs="Times New Roman"/>
          <w:szCs w:val="24"/>
        </w:rPr>
        <w:t>ημοσίου για το 2017. Μη</w:t>
      </w:r>
      <w:r>
        <w:rPr>
          <w:rFonts w:eastAsia="Times New Roman" w:cs="Times New Roman"/>
          <w:szCs w:val="24"/>
        </w:rPr>
        <w:t>ν</w:t>
      </w:r>
      <w:r>
        <w:rPr>
          <w:rFonts w:eastAsia="Times New Roman" w:cs="Times New Roman"/>
          <w:szCs w:val="24"/>
        </w:rPr>
        <w:t xml:space="preserve"> τη δώσετε την</w:t>
      </w:r>
      <w:r>
        <w:rPr>
          <w:rFonts w:eastAsia="Times New Roman" w:cs="Times New Roman"/>
          <w:szCs w:val="24"/>
        </w:rPr>
        <w:t xml:space="preserve"> αύξηση και στηρίξτε τους φτωχούς. </w:t>
      </w:r>
    </w:p>
    <w:p w14:paraId="7B21DA7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Εσείς κάνετε πολιτική</w:t>
      </w:r>
      <w:r>
        <w:rPr>
          <w:rFonts w:eastAsia="Times New Roman" w:cs="Times New Roman"/>
          <w:szCs w:val="24"/>
        </w:rPr>
        <w:t>,</w:t>
      </w:r>
      <w:r>
        <w:rPr>
          <w:rFonts w:eastAsia="Times New Roman" w:cs="Times New Roman"/>
          <w:szCs w:val="24"/>
        </w:rPr>
        <w:t xml:space="preserve"> όχι η </w:t>
      </w:r>
      <w:r>
        <w:rPr>
          <w:rFonts w:eastAsia="Times New Roman" w:cs="Times New Roman"/>
          <w:szCs w:val="24"/>
        </w:rPr>
        <w:t>δ</w:t>
      </w:r>
      <w:r>
        <w:rPr>
          <w:rFonts w:eastAsia="Times New Roman" w:cs="Times New Roman"/>
          <w:szCs w:val="24"/>
        </w:rPr>
        <w:t xml:space="preserve">ικαιοσύνη. Άλλο ένα ψέμα σας. </w:t>
      </w:r>
    </w:p>
    <w:p w14:paraId="7B21DA7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ξαναλέω</w:t>
      </w:r>
      <w:r>
        <w:rPr>
          <w:rFonts w:eastAsia="Times New Roman" w:cs="Times New Roman"/>
          <w:szCs w:val="24"/>
        </w:rPr>
        <w:t>. Ζ</w:t>
      </w:r>
      <w:r>
        <w:rPr>
          <w:rFonts w:eastAsia="Times New Roman" w:cs="Times New Roman"/>
          <w:szCs w:val="24"/>
        </w:rPr>
        <w:t>είτε μια πολιτική, στρατηγική, ηθική και συνταγματική ήττα. Πάρτε πίσω τον νόμο σας. Είναι άδικος, αναποτελεσματικός, ανήθικος. Σας το έγραψε ο καθηγητής κ. Σοφούλης. Ένας νόμος που δεν επιτρέπει σε έναν συνεταιρισμό δημοσιογράφων να εκπέμψει, αν πληροί τι</w:t>
      </w:r>
      <w:r>
        <w:rPr>
          <w:rFonts w:eastAsia="Times New Roman" w:cs="Times New Roman"/>
          <w:szCs w:val="24"/>
        </w:rPr>
        <w:t xml:space="preserve">ς προϋποθέσεις, είναι ανήθικος. </w:t>
      </w:r>
    </w:p>
    <w:p w14:paraId="7B21DA7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τι να φέρετε;»</w:t>
      </w:r>
      <w:r>
        <w:rPr>
          <w:rFonts w:eastAsia="Times New Roman" w:cs="Times New Roman"/>
          <w:szCs w:val="24"/>
        </w:rPr>
        <w:t>,</w:t>
      </w:r>
      <w:r>
        <w:rPr>
          <w:rFonts w:eastAsia="Times New Roman" w:cs="Times New Roman"/>
          <w:szCs w:val="24"/>
        </w:rPr>
        <w:t xml:space="preserve"> θα μας ρωτήσει ο ελληνικός λαός. Έναν νόμο που θα υπηρετεί τις αρχές της διαφάνειας, της πολυφωνίας, που θα οδηγεί σε βιώσιμα κανάλια, θα προάγει τον πολιτισμό και θα ελαχιστοποιεί τη διαφθορά. </w:t>
      </w:r>
    </w:p>
    <w:p w14:paraId="7B21DA7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Διαφάνε</w:t>
      </w:r>
      <w:r>
        <w:rPr>
          <w:rFonts w:eastAsia="Times New Roman" w:cs="Times New Roman"/>
          <w:szCs w:val="24"/>
        </w:rPr>
        <w:t xml:space="preserve">ια. Κάθε μέτοχος των καναλιών και του Τύπου πρέπει να είναι ονομαστικός. Όχι στην </w:t>
      </w:r>
      <w:r>
        <w:rPr>
          <w:rFonts w:eastAsia="Times New Roman" w:cs="Times New Roman"/>
          <w:szCs w:val="24"/>
          <w:lang w:val="en-US"/>
        </w:rPr>
        <w:t>offshore</w:t>
      </w:r>
      <w:r>
        <w:rPr>
          <w:rFonts w:eastAsia="Times New Roman" w:cs="Times New Roman"/>
          <w:szCs w:val="24"/>
        </w:rPr>
        <w:t xml:space="preserve"> της </w:t>
      </w:r>
      <w:r>
        <w:rPr>
          <w:rFonts w:eastAsia="Times New Roman" w:cs="Times New Roman"/>
          <w:szCs w:val="24"/>
        </w:rPr>
        <w:t xml:space="preserve">εφημερίδας «Η </w:t>
      </w:r>
      <w:r>
        <w:rPr>
          <w:rFonts w:eastAsia="Times New Roman" w:cs="Times New Roman"/>
          <w:szCs w:val="24"/>
        </w:rPr>
        <w:t>Α</w:t>
      </w:r>
      <w:r>
        <w:rPr>
          <w:rFonts w:eastAsia="Times New Roman" w:cs="Times New Roman"/>
          <w:szCs w:val="24"/>
        </w:rPr>
        <w:t>ΥΓΗ»</w:t>
      </w:r>
      <w:r>
        <w:rPr>
          <w:rFonts w:eastAsia="Times New Roman" w:cs="Times New Roman"/>
          <w:szCs w:val="24"/>
        </w:rPr>
        <w:t>. Αλήθεια, ποιος είναι πίσω από τον κ. Αρτεμίου; Πείτε μας, αν έχετε τα κότσια.</w:t>
      </w:r>
    </w:p>
    <w:p w14:paraId="7B21DA7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Πολυφωνία, όχι αντικειμενική ενημέρωση. Αυτό δεν υπάρχει, κύρι</w:t>
      </w:r>
      <w:r>
        <w:rPr>
          <w:rFonts w:eastAsia="Times New Roman" w:cs="Times New Roman"/>
          <w:szCs w:val="24"/>
        </w:rPr>
        <w:t xml:space="preserve">ε Παφίλη. Μας το είπε προηγουμένως. Η γνώμη δεν είναι αντικειμενική. Πολυφωνία θέλουμε, για να ακούγονται όλες οι γνώμες. Το ΕΣΡ να υποχρεωθεί να δίνει όσες περισσότερες άδειες είναι τεχνικά δυνατόν. </w:t>
      </w:r>
    </w:p>
    <w:p w14:paraId="7B21DA7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Βιώσιμα κανάλια. Το ετήσιο κόστος της άδειας να είναι σ</w:t>
      </w:r>
      <w:r>
        <w:rPr>
          <w:rFonts w:eastAsia="Times New Roman" w:cs="Times New Roman"/>
          <w:szCs w:val="24"/>
        </w:rPr>
        <w:t xml:space="preserve">υνάρτηση της διαφημιστικής αγοράς. </w:t>
      </w:r>
    </w:p>
    <w:p w14:paraId="7B21DA8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Προαγωγή του </w:t>
      </w:r>
      <w:r>
        <w:rPr>
          <w:rFonts w:eastAsia="Times New Roman" w:cs="Times New Roman"/>
          <w:szCs w:val="24"/>
        </w:rPr>
        <w:t>π</w:t>
      </w:r>
      <w:r>
        <w:rPr>
          <w:rFonts w:eastAsia="Times New Roman" w:cs="Times New Roman"/>
          <w:szCs w:val="24"/>
        </w:rPr>
        <w:t xml:space="preserve">ολιτισμού. Υποχρεώσεις για το περιεχόμενο με ελληνικές παραγωγές, ντοκιμαντέρ αλλά και με θέματα που ενδιαφέρουν μειονότητες ή μικρές ομάδες. </w:t>
      </w:r>
    </w:p>
    <w:p w14:paraId="7B21DA8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Καταπολέμηση της διαφθοράς. Θέσπιση πλαφόν στον δανεισμό των κα</w:t>
      </w:r>
      <w:r>
        <w:rPr>
          <w:rFonts w:eastAsia="Times New Roman" w:cs="Times New Roman"/>
          <w:szCs w:val="24"/>
        </w:rPr>
        <w:t xml:space="preserve">ναλιών, ώστε οι επιχειρηματίες να βάζουν δικά τους κεφάλαια. Δημοσιοποίηση όλης της κρατικής διαφημιστικής δαπάνης και πού πηγαίνει. Αλήθεια, πού είναι ο κ. Δραγασάκης στη συζήτηση σήμερα, που μας το είχε υποσχεθεί εδώ, από αυτό το Βήμα, ότι θα το έφερνε, </w:t>
      </w:r>
      <w:r w:rsidRPr="00CB2977">
        <w:rPr>
          <w:rFonts w:eastAsia="Times New Roman" w:cs="Times New Roman"/>
          <w:szCs w:val="24"/>
        </w:rPr>
        <w:t xml:space="preserve">έναν χρόνο σχεδόν πίσω; </w:t>
      </w:r>
    </w:p>
    <w:p w14:paraId="7B21DA8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όσο εμείς ασχολούμαστε –και τελειώνω με αυτό- με τα παιχνίδια του κ. Παππά, στον πραγματικό κόσμο τι συμβαίνει; Γιατί είναι πολύ βολική όλη αυτή η συζήτηση για τα μέσα μαζικής ενημέρωσης. </w:t>
      </w:r>
    </w:p>
    <w:p w14:paraId="7B21DA8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Οι συνταξιού</w:t>
      </w:r>
      <w:r>
        <w:rPr>
          <w:rFonts w:eastAsia="Times New Roman" w:cs="Times New Roman"/>
          <w:szCs w:val="24"/>
        </w:rPr>
        <w:t xml:space="preserve">χοι βλέπουν επικουρικές των 16 ευρώ τον μήνα. </w:t>
      </w:r>
    </w:p>
    <w:p w14:paraId="7B21DA8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Λαμίας δεν χειρουργεί από την περασμένη εβδομάδα ελλείψει αναισθησιολόγου. </w:t>
      </w:r>
    </w:p>
    <w:p w14:paraId="7B21DA8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ροσφυγικό καταρρέουν τα πάντα και οι παραιτήσεις με καταγγελίες για διαφθορά έγιναν επιδημία. Σήμερα παραιτήθηκε ο</w:t>
      </w:r>
      <w:r>
        <w:rPr>
          <w:rFonts w:eastAsia="Times New Roman" w:cs="Times New Roman"/>
          <w:szCs w:val="24"/>
        </w:rPr>
        <w:t xml:space="preserve"> πολύ άξιος κ. Βασίλης Παπαδόπουλος. </w:t>
      </w:r>
    </w:p>
    <w:p w14:paraId="7B21DA8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ΔΕΗ δανείζεται εκατοντάδες εκατομμύρια από τους πελάτες της και πουλάει σκανδαλωδώς φθηνά το ρεύμα και είναι έτοιμη να καταρρεύσει. </w:t>
      </w:r>
    </w:p>
    <w:p w14:paraId="7B21DA8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ΟΑΕΔ δεν θα βγάλει το 2017. Ήδη σπάει τον «κουμπαρά» του ΑΚΑΓΕ για να βγάλει το 2</w:t>
      </w:r>
      <w:r>
        <w:rPr>
          <w:rFonts w:eastAsia="Times New Roman" w:cs="Times New Roman"/>
          <w:szCs w:val="24"/>
        </w:rPr>
        <w:t>016.</w:t>
      </w:r>
    </w:p>
    <w:p w14:paraId="7B21DA8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κόψετε ξανά τις συντάξεις, όπως σας είχα πει από αυτό εδώ το Βήμα όταν συζητούσαμε τον αναποτελεσματικό νόμο Κατρούγκαλου. </w:t>
      </w:r>
    </w:p>
    <w:p w14:paraId="7B21DA8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Οι ελεύθεροι επαγγελματίες από την 1</w:t>
      </w:r>
      <w:r>
        <w:rPr>
          <w:rFonts w:eastAsia="Times New Roman" w:cs="Times New Roman"/>
          <w:szCs w:val="24"/>
          <w:vertAlign w:val="superscript"/>
        </w:rPr>
        <w:t>η</w:t>
      </w:r>
      <w:r>
        <w:rPr>
          <w:rFonts w:eastAsia="Times New Roman" w:cs="Times New Roman"/>
          <w:szCs w:val="24"/>
        </w:rPr>
        <w:t xml:space="preserve"> Ιανουαρίου θα πεθάνουν από τις εισφορές και οι αλυσίδες παίρνουν ήδη όλη τη λιανική. </w:t>
      </w:r>
    </w:p>
    <w:p w14:paraId="7B21DA8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Το τέταρτο μνημόνιο είναι </w:t>
      </w:r>
      <w:r>
        <w:rPr>
          <w:rFonts w:eastAsia="Times New Roman" w:cs="Times New Roman"/>
          <w:szCs w:val="24"/>
          <w:lang w:val="en-US"/>
        </w:rPr>
        <w:t>ante</w:t>
      </w:r>
      <w:r>
        <w:rPr>
          <w:rFonts w:eastAsia="Times New Roman" w:cs="Times New Roman"/>
          <w:szCs w:val="24"/>
        </w:rPr>
        <w:t xml:space="preserve"> </w:t>
      </w:r>
      <w:r>
        <w:rPr>
          <w:rFonts w:eastAsia="Times New Roman" w:cs="Times New Roman"/>
          <w:szCs w:val="24"/>
          <w:lang w:val="en-US"/>
        </w:rPr>
        <w:t>portas</w:t>
      </w:r>
      <w:r>
        <w:rPr>
          <w:rFonts w:eastAsia="Times New Roman" w:cs="Times New Roman"/>
          <w:szCs w:val="24"/>
        </w:rPr>
        <w:t xml:space="preserve"> και η συζήτηση για το χρέος πηγαίνει για μετά το 2018.</w:t>
      </w:r>
    </w:p>
    <w:p w14:paraId="7B21DA8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Αυτός είναι ο λόγος που ασχολείστε με τη χειραγώγηση της δικαστικής και της τέταρτης εξουσίας, του Τύπου. Γιατί βέβαια τη νομοθετική ο Πρωθυπουργός την έχει στο τσ</w:t>
      </w:r>
      <w:r>
        <w:rPr>
          <w:rFonts w:eastAsia="Times New Roman" w:cs="Times New Roman"/>
          <w:szCs w:val="24"/>
        </w:rPr>
        <w:t xml:space="preserve">επάκι. </w:t>
      </w:r>
    </w:p>
    <w:p w14:paraId="7B21DA8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Συμπολίτευσης, έχετε μετατραπεί σε απλούς χειροκροτητές του κ. Τσίπρα. Όλα αυτά δεν κρύβουν την καταστροφή που φέρατε. Σας το λένε ήδη όλες οι δημοσκοπήσεις. Θα σας το πει σύντομα και ο ελληνικός λαός στην κάλπη. </w:t>
      </w:r>
    </w:p>
    <w:p w14:paraId="7B21DA8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υχαριστώ πολύ. </w:t>
      </w:r>
    </w:p>
    <w:p w14:paraId="7B21DA8E"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B21DA8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Θεοχάρη Θεοχάρη, Ανεξάρτητο Βουλευτή. </w:t>
      </w:r>
    </w:p>
    <w:p w14:paraId="7B21DA9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Τελευταίος ομιλητής είναι ο Ανεξάρτητος Βουλευτής κ. Νικόλαος Νικολόπουλος. </w:t>
      </w:r>
    </w:p>
    <w:p w14:paraId="7B21DA9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Ευχαριστώ, κύριε Πρόεδρε. </w:t>
      </w:r>
    </w:p>
    <w:p w14:paraId="7B21DA9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Μόλις κατέβηκε από το Βήμα ένας Ανεξάρτητος που τον είχαν επιλέξει ως ανεξάρτητο, αλλά έγινε Βουλευτής. Έχουμε πήξει σε αυτούς τους ανεξάρτητους: Ανεξάρτητοι συνταγματολόγοι που προτείνονται για Πρόεδροι Δημοκρατίας. Ανεξάρτητοι δικαστές που γίνονται Υπουρ</w:t>
      </w:r>
      <w:r>
        <w:rPr>
          <w:rFonts w:eastAsia="Times New Roman" w:cs="Times New Roman"/>
          <w:szCs w:val="24"/>
        </w:rPr>
        <w:t xml:space="preserve">γοί. Ανεξάρτητοι που γίνονται κομματάρχες. Διαβάζω σήμερα στην κεντροδεξιά εφημερίδα </w:t>
      </w:r>
      <w:r>
        <w:rPr>
          <w:rFonts w:eastAsia="Times New Roman" w:cs="Times New Roman"/>
          <w:szCs w:val="24"/>
        </w:rPr>
        <w:t>«</w:t>
      </w:r>
      <w:r>
        <w:rPr>
          <w:rFonts w:eastAsia="Times New Roman" w:cs="Times New Roman"/>
          <w:szCs w:val="24"/>
        </w:rPr>
        <w:t>ΔΗΜΟΚΡΑΤΙΑ</w:t>
      </w:r>
      <w:r>
        <w:rPr>
          <w:rFonts w:eastAsia="Times New Roman" w:cs="Times New Roman"/>
          <w:szCs w:val="24"/>
        </w:rPr>
        <w:t>»</w:t>
      </w:r>
      <w:r>
        <w:rPr>
          <w:rFonts w:eastAsia="Times New Roman" w:cs="Times New Roman"/>
          <w:szCs w:val="24"/>
        </w:rPr>
        <w:t>, την πρώτη σελίδα: ««Σκιές» γι’ αυτόν που πρότεινε ο Μητσοτάκης για το ΕΣΡ». Είναι ανεξάρτητος και αυτός. Ποιος είναι αυτός ο ανεξάρτητος; Αυτό το λέει η κεντ</w:t>
      </w:r>
      <w:r>
        <w:rPr>
          <w:rFonts w:eastAsia="Times New Roman" w:cs="Times New Roman"/>
          <w:szCs w:val="24"/>
        </w:rPr>
        <w:t>ροδεξιά εφημερίδα: Βρέθηκε στο τιμόνι του Αρείου Πάγου το 2015 σε μία ιστορική αλλά σκοτεινή στιγμή για το Ανώτατο Δικαστήριο, καθώς κατά τη διάρκεια της θητείας του πραγματοποιήθηκε η δίκη του πρώην Υπουργού Οικονομικών Γιώργου Παπακωνσταντίνου για τη λίσ</w:t>
      </w:r>
      <w:r>
        <w:rPr>
          <w:rFonts w:eastAsia="Times New Roman" w:cs="Times New Roman"/>
          <w:szCs w:val="24"/>
        </w:rPr>
        <w:t xml:space="preserve">τα Λαγκάρντ. Η ετυμηγορία ωστόσο ακόμα και σήμερα σχολιάζεται αρνητικά από πολλούς δικαστές, καθώς ο </w:t>
      </w:r>
      <w:r>
        <w:rPr>
          <w:rFonts w:eastAsia="Times New Roman" w:cs="Times New Roman"/>
          <w:szCs w:val="24"/>
        </w:rPr>
        <w:lastRenderedPageBreak/>
        <w:t>πρώην Υπουργός καταδικάστηκε για το πλημμέλημα της νόθευσης εγγράφου, παρ</w:t>
      </w:r>
      <w:r>
        <w:rPr>
          <w:rFonts w:eastAsia="Times New Roman" w:cs="Times New Roman"/>
          <w:szCs w:val="24"/>
        </w:rPr>
        <w:t xml:space="preserve">’ </w:t>
      </w:r>
      <w:r>
        <w:rPr>
          <w:rFonts w:eastAsia="Times New Roman" w:cs="Times New Roman"/>
          <w:szCs w:val="24"/>
        </w:rPr>
        <w:t xml:space="preserve">ότι η </w:t>
      </w:r>
      <w:r>
        <w:rPr>
          <w:rFonts w:eastAsia="Times New Roman" w:cs="Times New Roman"/>
          <w:szCs w:val="24"/>
        </w:rPr>
        <w:t>Ε</w:t>
      </w:r>
      <w:r>
        <w:rPr>
          <w:rFonts w:eastAsia="Times New Roman" w:cs="Times New Roman"/>
          <w:szCs w:val="24"/>
        </w:rPr>
        <w:t>ισαγγελέας του Αρείου Πάγου κ. Ξένη Δημητρίου ζητούσε την καταδίκη του γι</w:t>
      </w:r>
      <w:r>
        <w:rPr>
          <w:rFonts w:eastAsia="Times New Roman" w:cs="Times New Roman"/>
          <w:szCs w:val="24"/>
        </w:rPr>
        <w:t xml:space="preserve">α κακουργήματα. </w:t>
      </w:r>
    </w:p>
    <w:p w14:paraId="7B21DA9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Βέβαια, κανένας δεν πάει χαμένος σε αυτόν τον τόπο. Μάλιστα, λέει, ο κύριος αυτός, που τον πρότεινε ο κ. Μητσοτάκης, να γίνει </w:t>
      </w:r>
      <w:r>
        <w:rPr>
          <w:rFonts w:eastAsia="Times New Roman" w:cs="Times New Roman"/>
          <w:szCs w:val="24"/>
        </w:rPr>
        <w:t>π</w:t>
      </w:r>
      <w:r>
        <w:rPr>
          <w:rFonts w:eastAsia="Times New Roman" w:cs="Times New Roman"/>
          <w:szCs w:val="24"/>
        </w:rPr>
        <w:t xml:space="preserve">ρόεδρος στο ΕΣΡ. Γιατί, κύριε Παππά, χάσατε τέτοια ευκαιρία, μεγάλη ευκαιρία; </w:t>
      </w:r>
    </w:p>
    <w:p w14:paraId="7B21DA9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w:t>
      </w:r>
      <w:r>
        <w:rPr>
          <w:rFonts w:eastAsia="Times New Roman" w:cs="Times New Roman"/>
          <w:b/>
          <w:szCs w:val="24"/>
        </w:rPr>
        <w:t xml:space="preserve">είας): </w:t>
      </w:r>
      <w:r>
        <w:rPr>
          <w:rFonts w:eastAsia="Times New Roman" w:cs="Times New Roman"/>
          <w:szCs w:val="24"/>
        </w:rPr>
        <w:t xml:space="preserve">Στον κ. Βούτση. </w:t>
      </w:r>
    </w:p>
    <w:p w14:paraId="7B21DA9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Ο κ. Βούτσης φταίει. </w:t>
      </w:r>
    </w:p>
    <w:p w14:paraId="7B21DA9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Ακούω με προσοχή. </w:t>
      </w:r>
    </w:p>
    <w:p w14:paraId="7B21DA9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Α, τον περιμένετε ακόμη; </w:t>
      </w:r>
    </w:p>
    <w:p w14:paraId="7B21DA9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Ακούω με προσοχή.</w:t>
      </w:r>
    </w:p>
    <w:p w14:paraId="7B21DA9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b/>
          <w:szCs w:val="24"/>
        </w:rPr>
        <w:t>:</w:t>
      </w:r>
      <w:r>
        <w:rPr>
          <w:rFonts w:eastAsia="Times New Roman" w:cs="Times New Roman"/>
          <w:szCs w:val="24"/>
        </w:rPr>
        <w:t xml:space="preserve"> Α, ωραία. </w:t>
      </w:r>
    </w:p>
    <w:p w14:paraId="7B21DA9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Αυτός ο ανεξάρτητος, λοιπόν, πώς είχε γίνει </w:t>
      </w:r>
      <w:r>
        <w:rPr>
          <w:rFonts w:eastAsia="Times New Roman" w:cs="Times New Roman"/>
          <w:szCs w:val="24"/>
        </w:rPr>
        <w:t>π</w:t>
      </w:r>
      <w:r>
        <w:rPr>
          <w:rFonts w:eastAsia="Times New Roman" w:cs="Times New Roman"/>
          <w:szCs w:val="24"/>
        </w:rPr>
        <w:t>ρόεδρος; Λέει η κεντροδεξιά εφημερίδα: Μα, τον πρότεινε ο Βαγγέλης Βενιζέλος. Το λέει εδώ. Να πάει χαμένος κι αυτός; Όχι, βέβαια. Αυτές είναι οι ανεξάρτητες αρχές, που καθόμαστε και τρελαινόμαστε! Α</w:t>
      </w:r>
      <w:r>
        <w:rPr>
          <w:rFonts w:eastAsia="Times New Roman" w:cs="Times New Roman"/>
          <w:szCs w:val="24"/>
        </w:rPr>
        <w:t xml:space="preserve">υτές είναι οι ανεξάρτητες αρχές, που μετά αυτές στρατεύουν και κομματάρχες και Βουλευτές. Εάν δηλαδή σήμερα γινόταν αυτό και λέγαμε «τι θέλει ο Μητσοτάκης; Θέλει αυτόν; Αυτόν», θα λύνονταν τα προβλήματα; Πάει, θα τελείωνε; Αυτό είναι το θέμα μας; Όποτε το </w:t>
      </w:r>
      <w:r>
        <w:rPr>
          <w:rFonts w:eastAsia="Times New Roman" w:cs="Times New Roman"/>
          <w:szCs w:val="24"/>
        </w:rPr>
        <w:t xml:space="preserve">θυμάται λέει: «Δεν είναι ακριβώς αυτό. Είναι και λίγο θεσμικό». </w:t>
      </w:r>
    </w:p>
    <w:p w14:paraId="7B21DA9B"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Επιτέλους, κυρίες και κύριοι συνάδελφοι, ο κόσμος το έχει πάρει χαμπάρι. Ας σταματήσουν κάποιες και κάποιοι να κάνουν τις παρθένες στον οίκο ανοχής. Ξέρετε, πώς μπορεί να είναι ανεξάρτητη μια</w:t>
      </w:r>
      <w:r>
        <w:rPr>
          <w:rFonts w:eastAsia="Times New Roman"/>
          <w:szCs w:val="24"/>
        </w:rPr>
        <w:t xml:space="preserve"> αρχή που τα μέλη της επιλέγονται από ποιους; Από το Άγιο Πνεύμα; Όχι. Προτείνει, λέει, ο τάδε Αρχηγός τον τάδε και αμέσως αυτός είναι ανεξάρτητος και όλοι εμείς πρέπει να το δεχτούμε!</w:t>
      </w:r>
    </w:p>
    <w:p w14:paraId="7B21DA9C"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Άκουσα, όμως, κι έναν συνάδελφο εκεί από τους όψιμους προοδευτικούς που</w:t>
      </w:r>
      <w:r>
        <w:rPr>
          <w:rFonts w:eastAsia="Times New Roman"/>
          <w:szCs w:val="24"/>
        </w:rPr>
        <w:t xml:space="preserve"> λέει: «Κάποιοι δικαστές τόλμησαν» και είπε τον αριθμό δεκατέσσερα. Οι άλλοι έντεκα, δηλαδή, τι είναι; Είναι οι άτολμοι; Είναι </w:t>
      </w:r>
      <w:r>
        <w:rPr>
          <w:rFonts w:eastAsia="Times New Roman"/>
          <w:szCs w:val="24"/>
        </w:rPr>
        <w:lastRenderedPageBreak/>
        <w:t>οι προσκυνημένοι οι άλλοι έντεκα; Οι άλλοι έντεκα δικαστές, που δεν δέχτηκαν αυτή την επιχειρηματολογία, τι είναι; Πουλημένοι; Εκ</w:t>
      </w:r>
      <w:r>
        <w:rPr>
          <w:rFonts w:eastAsia="Times New Roman"/>
          <w:szCs w:val="24"/>
        </w:rPr>
        <w:t xml:space="preserve">είνοι δεν ξέρουν, κύριε Λοβέρδο, το Σύνταγμα; Δεν το έχουν διαβάσει; Είναι αδιάβαστοι εκείνοι; </w:t>
      </w:r>
    </w:p>
    <w:p w14:paraId="7B21DA9D"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Ωραία, τώρα συνεννοηθήκαμε. Γι’ αυτό για να πάμε λίγο πιο απλά να δούμε τα πράγματα. Ακούστηκαν εδώ πολλά, όντως εξαιρετικά ενδιαφέροντα. Ποιοι βάλανε τα κλάματ</w:t>
      </w:r>
      <w:r>
        <w:rPr>
          <w:rFonts w:eastAsia="Times New Roman"/>
          <w:szCs w:val="24"/>
        </w:rPr>
        <w:t>α εκείνο το βράδυ που περιμέναν είτε την κ</w:t>
      </w:r>
      <w:r>
        <w:rPr>
          <w:rFonts w:eastAsia="Times New Roman"/>
          <w:szCs w:val="24"/>
        </w:rPr>
        <w:t>.</w:t>
      </w:r>
      <w:r>
        <w:rPr>
          <w:rFonts w:eastAsia="Times New Roman"/>
          <w:szCs w:val="24"/>
        </w:rPr>
        <w:t xml:space="preserve"> Μάνδρου, πώς τη λένε, είτε κάποιους άλλους; Βλέπουμε έναν γνωστό εκεί, που είναι σε έναν που του επεβλήθησαν 74 εκατομμύρια. </w:t>
      </w:r>
    </w:p>
    <w:p w14:paraId="7B21DA9E"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 xml:space="preserve">Θυμάστε, κύριε Λοβέρδο, που είχε έρθει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ένας κροίσος καναλάρχη</w:t>
      </w:r>
      <w:r>
        <w:rPr>
          <w:rFonts w:eastAsia="Times New Roman"/>
          <w:szCs w:val="24"/>
        </w:rPr>
        <w:t>ς κι έλεγε</w:t>
      </w:r>
      <w:r>
        <w:rPr>
          <w:rFonts w:eastAsia="Times New Roman"/>
          <w:szCs w:val="24"/>
        </w:rPr>
        <w:t>:</w:t>
      </w:r>
      <w:r>
        <w:rPr>
          <w:rFonts w:eastAsia="Times New Roman"/>
          <w:szCs w:val="24"/>
        </w:rPr>
        <w:t xml:space="preserve"> «Εγώ είμαι πατριώτης, εγώ δεν χρωστάω τίποτα, δεν έχω πάρει δάνεια ούτε χρωστάω φόρους»; Στο κανάλι αυτουνού, λοιπόν, βλέπω έναν και βάζει τα κλάματα εκείνη την ώρα που έβγαινε η απόφαση. Από συγκίνηση, γιατί το αφεντικό θα τη γλίτωνε! Το ίδιο,</w:t>
      </w:r>
      <w:r>
        <w:rPr>
          <w:rFonts w:eastAsia="Times New Roman"/>
          <w:szCs w:val="24"/>
        </w:rPr>
        <w:t xml:space="preserve"> έκαναν πάρτι στο Φάληρο. Χαρά μεγάλη!</w:t>
      </w:r>
    </w:p>
    <w:p w14:paraId="7B21DA9F"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lastRenderedPageBreak/>
        <w:t xml:space="preserve">Αγαπητές κυρίες και κύριοι συνάδελφοι, εδώ πέρα, λοιπόν, αν νομίζουν κάποιοι ότι κοροϊδεύουν τους πολίτες κάνουν λάθος. Κοροϊδεύουν τα μούτρα </w:t>
      </w:r>
      <w:r>
        <w:rPr>
          <w:rFonts w:eastAsia="Times New Roman"/>
          <w:szCs w:val="24"/>
        </w:rPr>
        <w:t>τους!</w:t>
      </w:r>
    </w:p>
    <w:p w14:paraId="7B21DAA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7B21DAA1"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Και σε μένα λίγη ανοχή, κύριε Πρόεδρε, όπως δείξατε σε όλους.</w:t>
      </w:r>
    </w:p>
    <w:p w14:paraId="7B21DAA2"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 xml:space="preserve">Σήμερα ήμουν στο </w:t>
      </w:r>
      <w:r>
        <w:rPr>
          <w:rFonts w:eastAsia="Times New Roman"/>
          <w:szCs w:val="24"/>
        </w:rPr>
        <w:t>Ε</w:t>
      </w:r>
      <w:r>
        <w:rPr>
          <w:rFonts w:eastAsia="Times New Roman"/>
          <w:szCs w:val="24"/>
        </w:rPr>
        <w:t xml:space="preserve">ργατικό </w:t>
      </w:r>
      <w:r>
        <w:rPr>
          <w:rFonts w:eastAsia="Times New Roman"/>
          <w:szCs w:val="24"/>
        </w:rPr>
        <w:t>Κ</w:t>
      </w:r>
      <w:r>
        <w:rPr>
          <w:rFonts w:eastAsia="Times New Roman"/>
          <w:szCs w:val="24"/>
        </w:rPr>
        <w:t>έντρο και εκεί σε μια συγκέντρωση μο</w:t>
      </w:r>
      <w:r>
        <w:rPr>
          <w:rFonts w:eastAsia="Times New Roman"/>
          <w:szCs w:val="24"/>
        </w:rPr>
        <w:t>ύ</w:t>
      </w:r>
      <w:r>
        <w:rPr>
          <w:rFonts w:eastAsia="Times New Roman"/>
          <w:szCs w:val="24"/>
        </w:rPr>
        <w:t xml:space="preserve"> ζήτησαν να πάρω κάποιον συνάδελφο τηλέφωνο γιατί βλέπουν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Ήταν ο Κώστας ο Τζαβάρας. Λέω το όνομά του, γιατί τον πήρα τηλέφωνο. Και ρωτήστε τον, αν δεν πιστεύετε εμένα, αγαπητοί κύριοι συνάδελφοι, ομοϊδεάτες μου της Νέας Δημοκρατίας, τι είπαν εκεί στο Εργατικό Κέντρο της Αθήνας στον Κώστα τον Τζαβάρα για </w:t>
      </w:r>
      <w:r>
        <w:rPr>
          <w:rFonts w:eastAsia="Times New Roman"/>
          <w:szCs w:val="24"/>
        </w:rPr>
        <w:t xml:space="preserve">όλους εσάς που σας βλέπουν να γίνεστε υπηρέτες αυτών των ολιγαρχών και τι είπαν και για τον περαστικό Αρχηγό </w:t>
      </w:r>
      <w:r>
        <w:rPr>
          <w:rFonts w:eastAsia="Times New Roman"/>
          <w:szCs w:val="24"/>
        </w:rPr>
        <w:t>σας</w:t>
      </w:r>
      <w:r>
        <w:rPr>
          <w:rFonts w:eastAsia="Times New Roman"/>
          <w:szCs w:val="24"/>
        </w:rPr>
        <w:t xml:space="preserve"> που</w:t>
      </w:r>
      <w:r>
        <w:rPr>
          <w:rFonts w:eastAsia="Times New Roman"/>
          <w:szCs w:val="24"/>
        </w:rPr>
        <w:t>,</w:t>
      </w:r>
      <w:r>
        <w:rPr>
          <w:rFonts w:eastAsia="Times New Roman"/>
          <w:szCs w:val="24"/>
        </w:rPr>
        <w:t xml:space="preserve"> βλέποντας να είναι τόσο μπροστά όπως αυτοί του δείχνουν στις δημοσκοπήσεις, νομίζει ότι δεν θα πάθει ό,τι συμβαίνει σήμερα στην Αμερική. Τ</w:t>
      </w:r>
      <w:r>
        <w:rPr>
          <w:rFonts w:eastAsia="Times New Roman"/>
          <w:szCs w:val="24"/>
        </w:rPr>
        <w:t xml:space="preserve">ην προηγούμενη βδομάδα έλεγαν </w:t>
      </w:r>
      <w:r>
        <w:rPr>
          <w:rFonts w:eastAsia="Times New Roman"/>
          <w:szCs w:val="24"/>
        </w:rPr>
        <w:t>δεκατέσσερις</w:t>
      </w:r>
      <w:r>
        <w:rPr>
          <w:rFonts w:eastAsia="Times New Roman"/>
          <w:szCs w:val="24"/>
        </w:rPr>
        <w:t xml:space="preserve"> μονάδες μπροστά ότι ήταν η κ</w:t>
      </w:r>
      <w:r>
        <w:rPr>
          <w:rFonts w:eastAsia="Times New Roman"/>
          <w:szCs w:val="24"/>
        </w:rPr>
        <w:t>.</w:t>
      </w:r>
      <w:r>
        <w:rPr>
          <w:rFonts w:eastAsia="Times New Roman"/>
          <w:szCs w:val="24"/>
        </w:rPr>
        <w:t xml:space="preserve"> Κλίντον και σήμερα βρίσκεται μια μονάδα πίσω. </w:t>
      </w:r>
    </w:p>
    <w:p w14:paraId="7B21DAA3"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lastRenderedPageBreak/>
        <w:t>Κλείνοντας λέω το εξής. Πραγματικά κριτήριο ας γίνει για όλους ένα: Με ποιους θα πάμε. Ο καθένας με την ψήφο του θα διαλέξει. Ποιοι θα χ</w:t>
      </w:r>
      <w:r>
        <w:rPr>
          <w:rFonts w:eastAsia="Times New Roman"/>
          <w:szCs w:val="24"/>
        </w:rPr>
        <w:t>αρούν με την ψήφο; Θα το δούμε, θα μου πείτε, αύριο το πρωί, ποιοι θα έχουν πρωί-πρωί στασίδι, ποιους θα δείξει το δελτίο των</w:t>
      </w:r>
      <w:r>
        <w:rPr>
          <w:rFonts w:eastAsia="Times New Roman"/>
          <w:szCs w:val="24"/>
        </w:rPr>
        <w:t xml:space="preserve"> 20.00΄</w:t>
      </w:r>
      <w:r>
        <w:rPr>
          <w:rFonts w:eastAsia="Times New Roman"/>
          <w:szCs w:val="24"/>
        </w:rPr>
        <w:t xml:space="preserve">. Μα, τους ξέρουμε από την </w:t>
      </w:r>
      <w:r>
        <w:rPr>
          <w:rFonts w:eastAsia="Times New Roman"/>
          <w:szCs w:val="24"/>
        </w:rPr>
        <w:t xml:space="preserve">καλή </w:t>
      </w:r>
      <w:r>
        <w:rPr>
          <w:rFonts w:eastAsia="Times New Roman"/>
          <w:szCs w:val="24"/>
        </w:rPr>
        <w:t xml:space="preserve">όψη και από την ανάποδη. Τους ξέρουμε πολύ καλά. </w:t>
      </w:r>
    </w:p>
    <w:p w14:paraId="7B21DAA4"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Σας άκουσα, λοιπόν, κύριε Παππά, το πρωί ν</w:t>
      </w:r>
      <w:r>
        <w:rPr>
          <w:rFonts w:eastAsia="Times New Roman"/>
          <w:szCs w:val="24"/>
        </w:rPr>
        <w:t>α λέτε κάτι πολύ ενδιαφέρον: «Δεν είναι προς θάνατον το να μετακινηθούμε όλοι από τις θέσεις μας». Θα είναι προς θάνατον να ρίξετε κι εσείς την ασπίδα, όπως έκαναν κάποιοι που προσπάθησαν τα προηγούμενα χρόνια. Γιατί</w:t>
      </w:r>
      <w:r>
        <w:rPr>
          <w:rFonts w:eastAsia="Times New Roman"/>
          <w:szCs w:val="24"/>
        </w:rPr>
        <w:t>,</w:t>
      </w:r>
      <w:r>
        <w:rPr>
          <w:rFonts w:eastAsia="Times New Roman"/>
          <w:szCs w:val="24"/>
        </w:rPr>
        <w:t xml:space="preserve"> εάν αυτοί οι ίδιοι δεν είχαν «πουλήσει</w:t>
      </w:r>
      <w:r>
        <w:rPr>
          <w:rFonts w:eastAsia="Times New Roman"/>
          <w:szCs w:val="24"/>
        </w:rPr>
        <w:t xml:space="preserve">» τον Κώστα Καραμανλή σε εκείνη τη μάχη κατά της νταβατζηδοκρατίας, δεν θα ζούσαμε όλα αυτά που ζήσαμε σήμερα. </w:t>
      </w:r>
    </w:p>
    <w:p w14:paraId="7B21DAA5" w14:textId="77777777" w:rsidR="00B46177" w:rsidRDefault="00C46B70">
      <w:pPr>
        <w:tabs>
          <w:tab w:val="left" w:pos="2608"/>
        </w:tabs>
        <w:spacing w:after="0" w:line="600" w:lineRule="auto"/>
        <w:ind w:firstLine="720"/>
        <w:jc w:val="both"/>
        <w:rPr>
          <w:rFonts w:eastAsia="Times New Roman"/>
          <w:szCs w:val="24"/>
        </w:rPr>
      </w:pPr>
      <w:r>
        <w:rPr>
          <w:rFonts w:eastAsia="Times New Roman"/>
          <w:szCs w:val="24"/>
        </w:rPr>
        <w:t>Μπορείτε, λοιπόν, να κάνετε όσες υποχωρήσεις θέλετε. Μπορείτε να βάλετε ανεξάρτητους, αυτούς που πάνε στο πάρτι του κ. Μητσοτάκη, τους πρώην Προ</w:t>
      </w:r>
      <w:r>
        <w:rPr>
          <w:rFonts w:eastAsia="Times New Roman"/>
          <w:szCs w:val="24"/>
        </w:rPr>
        <w:t xml:space="preserve">έδρους του ΣτΕ. Προχθές τους είδατε; Όλοι ήσαν εκεί, στο πάρτι. Βάλτε τους αυτούς. Κάντε αυτούς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w:t>
      </w:r>
      <w:r>
        <w:rPr>
          <w:rFonts w:eastAsia="Times New Roman"/>
          <w:szCs w:val="24"/>
        </w:rPr>
        <w:t>.</w:t>
      </w:r>
    </w:p>
    <w:p w14:paraId="7B21DAA6" w14:textId="77777777" w:rsidR="00B46177" w:rsidRDefault="00C46B70">
      <w:pPr>
        <w:spacing w:after="0" w:line="600" w:lineRule="auto"/>
        <w:ind w:firstLine="720"/>
        <w:jc w:val="both"/>
        <w:rPr>
          <w:rFonts w:eastAsia="Times New Roman"/>
          <w:szCs w:val="24"/>
        </w:rPr>
      </w:pPr>
      <w:r>
        <w:rPr>
          <w:rFonts w:eastAsia="Times New Roman"/>
          <w:szCs w:val="24"/>
        </w:rPr>
        <w:lastRenderedPageBreak/>
        <w:t>Όμως, αυτή η ανεξάρτητη αρχή θα τηρήσει τον νόμο, που θα ψηφίσει εδώ η Βουλή των Ελλήνων, αυτοί που εκλέγονται από τους πολίτες.</w:t>
      </w:r>
    </w:p>
    <w:p w14:paraId="7B21DAA7"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Ευχαριστούμε, κύριε Νικολόπουλε.</w:t>
      </w:r>
    </w:p>
    <w:p w14:paraId="7B21DAA8" w14:textId="77777777" w:rsidR="00B46177" w:rsidRDefault="00C46B70">
      <w:pPr>
        <w:spacing w:after="0"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Κύριε Πρόεδρε, κι εγώ σας ευχαριστώ. Ήθελα να πω ότι όντως γύρισε η σελίδα. Ό,τι και να κάνουν δεν νομίζω ότι υπάρχει καμμία ελπίδα. </w:t>
      </w:r>
    </w:p>
    <w:p w14:paraId="7B21DAA9" w14:textId="77777777" w:rsidR="00B46177" w:rsidRDefault="00C46B70">
      <w:pPr>
        <w:spacing w:after="0" w:line="600" w:lineRule="auto"/>
        <w:ind w:firstLine="720"/>
        <w:jc w:val="both"/>
        <w:rPr>
          <w:rFonts w:eastAsia="Times New Roman"/>
          <w:szCs w:val="24"/>
        </w:rPr>
      </w:pPr>
      <w:r>
        <w:rPr>
          <w:rFonts w:eastAsia="Times New Roman"/>
          <w:szCs w:val="24"/>
        </w:rPr>
        <w:t>Όμως, από το Βήμα αυτό να πω ότι όσον αφορά</w:t>
      </w:r>
      <w:r>
        <w:rPr>
          <w:rFonts w:eastAsia="Times New Roman"/>
          <w:szCs w:val="24"/>
        </w:rPr>
        <w:t xml:space="preserve"> τη χτεσινή μου ασυλία, παρασύρθηκαν κάποιοι πιστεύοντας ότι εξεταζόταν η περίπτωση μιας παλιάς ανάρτησης στο </w:t>
      </w:r>
      <w:r>
        <w:rPr>
          <w:rFonts w:eastAsia="Times New Roman"/>
          <w:szCs w:val="24"/>
          <w:lang w:val="en-US"/>
        </w:rPr>
        <w:t>twitter</w:t>
      </w:r>
      <w:r>
        <w:rPr>
          <w:rFonts w:eastAsia="Times New Roman"/>
          <w:szCs w:val="24"/>
        </w:rPr>
        <w:t>. Δεν είχε καμμιά σχέση αυτό και το λέω για όσους πιάστηκαν</w:t>
      </w:r>
      <w:r w:rsidRPr="008F7AA1">
        <w:rPr>
          <w:rFonts w:eastAsia="Times New Roman"/>
          <w:szCs w:val="24"/>
        </w:rPr>
        <w:t xml:space="preserve"> </w:t>
      </w:r>
      <w:r>
        <w:rPr>
          <w:rFonts w:eastAsia="Times New Roman"/>
          <w:szCs w:val="24"/>
        </w:rPr>
        <w:t>αδιάβαστοι</w:t>
      </w:r>
      <w:r>
        <w:rPr>
          <w:rFonts w:eastAsia="Times New Roman"/>
          <w:szCs w:val="24"/>
        </w:rPr>
        <w:t>. Τη μηνυτήρια αναφορά να διαβάσουν και όχι το δικό μου το υπόμνημα π</w:t>
      </w:r>
      <w:r>
        <w:rPr>
          <w:rFonts w:eastAsia="Times New Roman"/>
          <w:szCs w:val="24"/>
        </w:rPr>
        <w:t xml:space="preserve">ρος την </w:t>
      </w:r>
      <w:r>
        <w:rPr>
          <w:rFonts w:eastAsia="Times New Roman"/>
          <w:szCs w:val="24"/>
        </w:rPr>
        <w:t>ε</w:t>
      </w:r>
      <w:r>
        <w:rPr>
          <w:rFonts w:eastAsia="Times New Roman"/>
          <w:szCs w:val="24"/>
        </w:rPr>
        <w:t>πιτροπή και εκεί θα διαπιστώσουν ότι δεν υπήρχε ούτε ύβρις ούτε συκοφαντία ούτε κανένα ομοφοβικό σχόλιο, όπως λένε κάποιοι. Όμως, υπήρχε η μαρτυρία ενός Έλληνα πολίτη, ενός οικογενειάρχη, πατέρα τεσσάρων παιδιών, που λέει ότι έχει δικαίωμα κι αυτό</w:t>
      </w:r>
      <w:r>
        <w:rPr>
          <w:rFonts w:eastAsia="Times New Roman"/>
          <w:szCs w:val="24"/>
        </w:rPr>
        <w:t>ς να λέει ποιο θεωρεί ότι είναι το σωστό μοντέλο, ποιο θεωρεί ότι είναι το δικό του το πιστεύω, που θα πρέπει να το διακηρύττει.</w:t>
      </w:r>
    </w:p>
    <w:p w14:paraId="7B21DAAA"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Σας ευχαριστώ.</w:t>
      </w:r>
    </w:p>
    <w:p w14:paraId="7B21DAAB"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7B21DAAC" w14:textId="77777777" w:rsidR="00B46177" w:rsidRDefault="00C46B70">
      <w:pPr>
        <w:spacing w:after="0" w:line="600" w:lineRule="auto"/>
        <w:ind w:firstLine="720"/>
        <w:jc w:val="both"/>
        <w:rPr>
          <w:rFonts w:eastAsia="Times New Roman"/>
          <w:szCs w:val="24"/>
        </w:rPr>
      </w:pPr>
      <w:r>
        <w:rPr>
          <w:rFonts w:eastAsia="Times New Roman"/>
          <w:szCs w:val="24"/>
        </w:rPr>
        <w:t>Θα δώσουμε τον λόγο στον κ. Κεγκέρογλου για ένα λεπτό, καθώς έχε</w:t>
      </w:r>
      <w:r>
        <w:rPr>
          <w:rFonts w:eastAsia="Times New Roman"/>
          <w:szCs w:val="24"/>
        </w:rPr>
        <w:t>ι καταθέσει μια βουλευτική τροπολογία και μετά για ένα λεπτό, επίσης, στον κ. Λοβέρδο, που θέλει να κάνει μια παρατήρηση και έχουμε τελειώσει.</w:t>
      </w:r>
    </w:p>
    <w:p w14:paraId="7B21DAAD" w14:textId="77777777" w:rsidR="00B46177" w:rsidRDefault="00C46B70">
      <w:pPr>
        <w:spacing w:after="0" w:line="600" w:lineRule="auto"/>
        <w:ind w:firstLine="720"/>
        <w:jc w:val="both"/>
        <w:rPr>
          <w:rFonts w:eastAsia="Times New Roman"/>
          <w:szCs w:val="24"/>
        </w:rPr>
      </w:pPr>
      <w:r>
        <w:rPr>
          <w:rFonts w:eastAsia="Times New Roman"/>
          <w:szCs w:val="24"/>
        </w:rPr>
        <w:t>Κύριε Κεγκέρογλου, έχετε τον λόγο.</w:t>
      </w:r>
    </w:p>
    <w:p w14:paraId="7B21DAAE" w14:textId="77777777" w:rsidR="00B46177" w:rsidRDefault="00C46B7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πολύ σύντομα θέλω να πω ότι ως παράταξη </w:t>
      </w:r>
      <w:r>
        <w:rPr>
          <w:rFonts w:eastAsia="Times New Roman"/>
          <w:szCs w:val="24"/>
        </w:rPr>
        <w:t>είμαστε ικανοποιημένοι από τις τελευταίες εξελίξεις μετά την απόφαση του Συμβουλίου της Επικρατείας, που πραγματικά δρομολόγησε εξελίξεις για την αποκατάσταση της συνταγματικής τάξης στον τόπο μας.</w:t>
      </w:r>
    </w:p>
    <w:p w14:paraId="7B21DAAF" w14:textId="77777777" w:rsidR="00B46177" w:rsidRDefault="00C46B70">
      <w:pPr>
        <w:spacing w:after="0" w:line="600" w:lineRule="auto"/>
        <w:ind w:firstLine="720"/>
        <w:jc w:val="both"/>
        <w:rPr>
          <w:rFonts w:eastAsia="Times New Roman"/>
          <w:szCs w:val="24"/>
        </w:rPr>
      </w:pPr>
      <w:r>
        <w:rPr>
          <w:rFonts w:eastAsia="Times New Roman"/>
          <w:szCs w:val="24"/>
        </w:rPr>
        <w:t xml:space="preserve">Μιλήσαμε για νίκη της </w:t>
      </w:r>
      <w:r>
        <w:rPr>
          <w:rFonts w:eastAsia="Times New Roman"/>
          <w:szCs w:val="24"/>
        </w:rPr>
        <w:t>δ</w:t>
      </w:r>
      <w:r>
        <w:rPr>
          <w:rFonts w:eastAsia="Times New Roman"/>
          <w:szCs w:val="24"/>
        </w:rPr>
        <w:t>ημοκρατίας, της πολυφωνίας, του κρά</w:t>
      </w:r>
      <w:r>
        <w:rPr>
          <w:rFonts w:eastAsia="Times New Roman"/>
          <w:szCs w:val="24"/>
        </w:rPr>
        <w:t>τους δικαίου και πιστεύω ότι αυτό γίνεται πλέον κατανοητό απ’ όλους.</w:t>
      </w:r>
    </w:p>
    <w:p w14:paraId="7B21DAB0" w14:textId="77777777" w:rsidR="00B46177" w:rsidRDefault="00C46B70">
      <w:pPr>
        <w:spacing w:after="0" w:line="600" w:lineRule="auto"/>
        <w:ind w:firstLine="720"/>
        <w:jc w:val="both"/>
        <w:rPr>
          <w:rFonts w:eastAsia="Times New Roman"/>
          <w:szCs w:val="24"/>
        </w:rPr>
      </w:pPr>
      <w:r>
        <w:rPr>
          <w:rFonts w:eastAsia="Times New Roman"/>
          <w:szCs w:val="24"/>
        </w:rPr>
        <w:lastRenderedPageBreak/>
        <w:t>Βέβαια, κατανοούμε και τη δυσκολία που έχει και ο κ. Παππάς και η πλειοψηφία να «χωνέψει» αυτή την απόφαση και αυτή την αντιστροφή των πραγμάτων και είναι δύσκολο, βέβαια, μέσα σε λίγες μ</w:t>
      </w:r>
      <w:r>
        <w:rPr>
          <w:rFonts w:eastAsia="Times New Roman"/>
          <w:szCs w:val="24"/>
        </w:rPr>
        <w:t>έρες να «χωνέψει» και την απόφαση του ΣτΕ, αλλά και την εξευτελιστική, όπως είπε ο κ. Καραγιαννίδης, επιλογή του κ</w:t>
      </w:r>
      <w:r>
        <w:rPr>
          <w:rFonts w:eastAsia="Times New Roman"/>
          <w:szCs w:val="24"/>
        </w:rPr>
        <w:t>.</w:t>
      </w:r>
      <w:r>
        <w:rPr>
          <w:rFonts w:eastAsia="Times New Roman"/>
          <w:szCs w:val="24"/>
        </w:rPr>
        <w:t xml:space="preserve"> Πολύδωρα. Χρειάζεται περισσότερο </w:t>
      </w:r>
      <w:r>
        <w:rPr>
          <w:rFonts w:eastAsia="Times New Roman"/>
          <w:szCs w:val="24"/>
        </w:rPr>
        <w:t xml:space="preserve">χρόνο και </w:t>
      </w:r>
      <w:r>
        <w:rPr>
          <w:rFonts w:eastAsia="Times New Roman"/>
          <w:szCs w:val="24"/>
        </w:rPr>
        <w:t>θάρρος.</w:t>
      </w:r>
    </w:p>
    <w:p w14:paraId="7B21DAB1"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Μην πάτε, όμως, σε άλλα θέματα. Σας παρακαλώ. Μην κάνετε δευτερολογία. Μπείτε στο θέμα κατευθείαν.</w:t>
      </w:r>
    </w:p>
    <w:p w14:paraId="7B21DAB2" w14:textId="77777777" w:rsidR="00B46177" w:rsidRDefault="00C46B7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δεν πάω σε άλλα θέματα. </w:t>
      </w:r>
    </w:p>
    <w:p w14:paraId="7B21DAB3" w14:textId="77777777" w:rsidR="00B46177" w:rsidRDefault="00C46B70">
      <w:pPr>
        <w:spacing w:after="0" w:line="600" w:lineRule="auto"/>
        <w:ind w:firstLine="720"/>
        <w:jc w:val="both"/>
        <w:rPr>
          <w:rFonts w:eastAsia="Times New Roman"/>
          <w:szCs w:val="24"/>
        </w:rPr>
      </w:pPr>
      <w:r>
        <w:rPr>
          <w:rFonts w:eastAsia="Times New Roman"/>
          <w:szCs w:val="24"/>
        </w:rPr>
        <w:t>Σας είπα το πρωί, κύριε Υπουργέ, ότι ήταν μια ευπρεπής κυβίστηση αυτό που κάνατε εδώ. Πράγματι, το πιστ</w:t>
      </w:r>
      <w:r>
        <w:rPr>
          <w:rFonts w:eastAsia="Times New Roman"/>
          <w:szCs w:val="24"/>
        </w:rPr>
        <w:t>εύω αυτό, σε αντίθεση με αυτά που λέτε δημοσίως για να ακούνε οι πολίτες.</w:t>
      </w:r>
    </w:p>
    <w:p w14:paraId="7B21DAB4" w14:textId="77777777" w:rsidR="00B46177" w:rsidRDefault="00C46B70">
      <w:pPr>
        <w:spacing w:after="0" w:line="600" w:lineRule="auto"/>
        <w:ind w:firstLine="720"/>
        <w:jc w:val="both"/>
        <w:rPr>
          <w:rFonts w:eastAsia="Times New Roman"/>
          <w:szCs w:val="24"/>
        </w:rPr>
      </w:pPr>
      <w:r>
        <w:rPr>
          <w:rFonts w:eastAsia="Times New Roman"/>
          <w:szCs w:val="24"/>
        </w:rPr>
        <w:t xml:space="preserve">Το 1986, θέλω να σας θυμίσω, για να δείτε ποιοι είναι οι θαρραλέοι </w:t>
      </w:r>
      <w:r>
        <w:rPr>
          <w:rFonts w:eastAsia="Times New Roman"/>
          <w:szCs w:val="24"/>
        </w:rPr>
        <w:t xml:space="preserve">πολιτικά </w:t>
      </w:r>
      <w:r>
        <w:rPr>
          <w:rFonts w:eastAsia="Times New Roman"/>
          <w:szCs w:val="24"/>
        </w:rPr>
        <w:t>άντρες…</w:t>
      </w:r>
    </w:p>
    <w:p w14:paraId="7B21DAB5"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Κύριε Κεγκέρογλου, δεν είναι σωστό αυτό που κάνετε. Δηλαδή, κάνε</w:t>
      </w:r>
      <w:r>
        <w:rPr>
          <w:rFonts w:eastAsia="Times New Roman"/>
          <w:szCs w:val="24"/>
        </w:rPr>
        <w:t>τε μια γενική τοποθέτηση και, μάλιστα, αναδρομή στο παρελθόν, τη στιγμή που έχετε μια βουλευτική τροπολογία και σας έδωσα τον λόγο μόνο γι’ αυτή κατ’ απόλυτη παρέκκλιση.</w:t>
      </w:r>
    </w:p>
    <w:p w14:paraId="7B21DAB6" w14:textId="77777777" w:rsidR="00B46177" w:rsidRDefault="00C46B7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Όχι, γι’ αυτή θα μιλήσω.</w:t>
      </w:r>
    </w:p>
    <w:p w14:paraId="7B21DAB7" w14:textId="77777777" w:rsidR="00B46177" w:rsidRDefault="00C46B70">
      <w:pPr>
        <w:spacing w:after="0" w:line="600" w:lineRule="auto"/>
        <w:ind w:firstLine="720"/>
        <w:jc w:val="both"/>
        <w:rPr>
          <w:rFonts w:eastAsia="Times New Roman"/>
          <w:szCs w:val="24"/>
        </w:rPr>
      </w:pPr>
      <w:r>
        <w:rPr>
          <w:rFonts w:eastAsia="Times New Roman"/>
          <w:szCs w:val="24"/>
        </w:rPr>
        <w:t xml:space="preserve">Το 1986, λοιπόν, στις εκλογές για τον </w:t>
      </w:r>
      <w:r>
        <w:rPr>
          <w:rFonts w:eastAsia="Times New Roman"/>
          <w:szCs w:val="24"/>
        </w:rPr>
        <w:t>Δήμο Αθήνας το ΠΑΣΟΚ έχασε παταγωδώς. Κέρδισε τότε ο μακαρίτης Μιλτιάδης Έβερτ. Ο Ανδρέας Παπανδρέου βγήκε και είπε: «Νίκησε η αυτοδιοίκηση». Πείτε, τουλάχιστον, ότι νίκησε η δημοκρατία, νίκησε το κράτος δικαίου. Πάρτε μια τέτοια πρωτοβουλία. Θα είναι νομί</w:t>
      </w:r>
      <w:r>
        <w:rPr>
          <w:rFonts w:eastAsia="Times New Roman"/>
          <w:szCs w:val="24"/>
        </w:rPr>
        <w:t>ζω σωστό.</w:t>
      </w:r>
    </w:p>
    <w:p w14:paraId="7B21DAB8" w14:textId="77777777" w:rsidR="00B46177" w:rsidRDefault="00C46B70">
      <w:pPr>
        <w:spacing w:after="0" w:line="600" w:lineRule="auto"/>
        <w:ind w:firstLine="720"/>
        <w:jc w:val="both"/>
        <w:rPr>
          <w:rFonts w:eastAsia="Times New Roman"/>
          <w:szCs w:val="24"/>
        </w:rPr>
      </w:pPr>
      <w:r>
        <w:rPr>
          <w:rFonts w:eastAsia="Times New Roman"/>
          <w:szCs w:val="24"/>
        </w:rPr>
        <w:t xml:space="preserve">Όσο για τον κ. Νικολόπουλο, δεν ξέρω εάν γνωρίζει ότι ο Διονύσης Τεμπονέρας έβγαλε δήλωση για τον κ. Κουτρομάνο, αλλά δεν έχει τόση σημασία. </w:t>
      </w:r>
    </w:p>
    <w:p w14:paraId="7B21DAB9" w14:textId="77777777" w:rsidR="00B46177" w:rsidRDefault="00C46B70">
      <w:pPr>
        <w:spacing w:after="0" w:line="600" w:lineRule="auto"/>
        <w:ind w:firstLine="720"/>
        <w:jc w:val="both"/>
        <w:rPr>
          <w:rFonts w:eastAsia="Times New Roman"/>
          <w:szCs w:val="24"/>
        </w:rPr>
      </w:pPr>
      <w:r>
        <w:rPr>
          <w:rFonts w:eastAsia="Times New Roman"/>
          <w:szCs w:val="24"/>
        </w:rPr>
        <w:t>Δηλαδή, ποιον θέλατε να προτείνουμε στην ανεξάρτητη αρχή, κύριε Νικολόπουλε, τον Καλαμπόκα, και κάνετε τ</w:t>
      </w:r>
      <w:r>
        <w:rPr>
          <w:rFonts w:eastAsia="Times New Roman"/>
          <w:szCs w:val="24"/>
        </w:rPr>
        <w:t>έτοιες κρίσεις; Σας παρακαλώ πάρα πολύ.</w:t>
      </w:r>
    </w:p>
    <w:p w14:paraId="7B21DABA"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Κύριε Κεγκέρογλου, με ποια ιδιότητα κάνετε τοποθέτηση; Ως Κοινοβουλευτικός Εκπρόσωπος, ως εισηγητής; Τι ακριβώς είστε; Σας παρακαλώ. Σε δεκαπέντε δευτερόλεπτα πρέπει να κλείσετε.</w:t>
      </w:r>
    </w:p>
    <w:p w14:paraId="7B21DABB" w14:textId="77777777" w:rsidR="00B46177" w:rsidRDefault="00C46B70">
      <w:pPr>
        <w:spacing w:after="0" w:line="600" w:lineRule="auto"/>
        <w:ind w:firstLine="720"/>
        <w:jc w:val="both"/>
        <w:rPr>
          <w:rFonts w:eastAsia="Times New Roman"/>
          <w:szCs w:val="24"/>
        </w:rPr>
      </w:pPr>
      <w:r>
        <w:rPr>
          <w:rFonts w:eastAsia="Times New Roman"/>
          <w:b/>
          <w:szCs w:val="24"/>
        </w:rPr>
        <w:t>ΝΙΚ</w:t>
      </w:r>
      <w:r>
        <w:rPr>
          <w:rFonts w:eastAsia="Times New Roman"/>
          <w:b/>
          <w:szCs w:val="24"/>
        </w:rPr>
        <w:t xml:space="preserve">ΟΛΑΟΣ ΝΙΚΟΛΟΠΟΥΛΟΣ: </w:t>
      </w:r>
      <w:r>
        <w:rPr>
          <w:rFonts w:eastAsia="Times New Roman"/>
          <w:szCs w:val="24"/>
        </w:rPr>
        <w:t>Θα ήθελα τον λόγο, κύριε Πρόεδρε.</w:t>
      </w:r>
    </w:p>
    <w:p w14:paraId="7B21DABC" w14:textId="77777777" w:rsidR="00B46177" w:rsidRDefault="00C46B7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κλείνω την τοποθέτησή μου κι έχω την ευθύνη των λόγων μου.</w:t>
      </w:r>
    </w:p>
    <w:p w14:paraId="7B21DABD"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είναι έτσι. Σας έδωσα τον λόγο για τη βουλευτική τροπολογία μόνο. Σ</w:t>
      </w:r>
      <w:r>
        <w:rPr>
          <w:rFonts w:eastAsia="Times New Roman"/>
          <w:szCs w:val="24"/>
        </w:rPr>
        <w:t>ας παρακαλώ.</w:t>
      </w:r>
    </w:p>
    <w:p w14:paraId="7B21DABE" w14:textId="77777777" w:rsidR="00B46177" w:rsidRDefault="00C46B7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Βεβαίως. Κλείνω, λοιπόν, καλώντας αφ</w:t>
      </w:r>
      <w:r>
        <w:rPr>
          <w:rFonts w:eastAsia="Times New Roman"/>
          <w:szCs w:val="24"/>
        </w:rPr>
        <w:t xml:space="preserve">’ </w:t>
      </w:r>
      <w:r>
        <w:rPr>
          <w:rFonts w:eastAsia="Times New Roman"/>
          <w:szCs w:val="24"/>
        </w:rPr>
        <w:t xml:space="preserve">ενός τον Υπουργό </w:t>
      </w:r>
      <w:r>
        <w:rPr>
          <w:rFonts w:eastAsia="Times New Roman"/>
          <w:szCs w:val="24"/>
        </w:rPr>
        <w:t xml:space="preserve">Επικρατείας </w:t>
      </w:r>
      <w:r>
        <w:rPr>
          <w:rFonts w:eastAsia="Times New Roman"/>
          <w:szCs w:val="24"/>
        </w:rPr>
        <w:t xml:space="preserve">να μη δίνει άλλοθι για μια φράση στη Νέα Δημοκρατία για τη μη συγκρότηση του ΕΣΡ, είτε πραγματικό είτε εικονικό </w:t>
      </w:r>
      <w:r>
        <w:rPr>
          <w:rFonts w:eastAsia="Times New Roman"/>
          <w:szCs w:val="24"/>
        </w:rPr>
        <w:t>–</w:t>
      </w:r>
      <w:r>
        <w:rPr>
          <w:rFonts w:eastAsia="Times New Roman"/>
          <w:szCs w:val="24"/>
        </w:rPr>
        <w:t>ναι</w:t>
      </w:r>
      <w:r>
        <w:rPr>
          <w:rFonts w:eastAsia="Times New Roman"/>
          <w:szCs w:val="24"/>
        </w:rPr>
        <w:t>,</w:t>
      </w:r>
      <w:r>
        <w:rPr>
          <w:rFonts w:eastAsia="Times New Roman"/>
          <w:szCs w:val="24"/>
        </w:rPr>
        <w:t xml:space="preserve"> </w:t>
      </w:r>
      <w:r>
        <w:rPr>
          <w:rFonts w:eastAsia="Times New Roman"/>
          <w:szCs w:val="24"/>
        </w:rPr>
        <w:t>δίδετε εσείς άλλοθι και φαίνεται σα</w:t>
      </w:r>
      <w:r>
        <w:rPr>
          <w:rFonts w:eastAsia="Times New Roman"/>
          <w:szCs w:val="24"/>
        </w:rPr>
        <w:t>ν να μη θέλετε να συγκροτηθεί- και τον Υπουργό, τον κ. Δρίτσα, να κάνει αποδεκτή την τροπολογία.</w:t>
      </w:r>
    </w:p>
    <w:p w14:paraId="7B21DABF" w14:textId="77777777" w:rsidR="00B46177" w:rsidRDefault="00C46B70">
      <w:pPr>
        <w:spacing w:after="0" w:line="600" w:lineRule="auto"/>
        <w:ind w:firstLine="720"/>
        <w:jc w:val="both"/>
        <w:rPr>
          <w:rFonts w:eastAsia="Times New Roman"/>
          <w:szCs w:val="24"/>
        </w:rPr>
      </w:pPr>
      <w:r>
        <w:rPr>
          <w:rFonts w:eastAsia="Times New Roman"/>
          <w:szCs w:val="24"/>
        </w:rPr>
        <w:lastRenderedPageBreak/>
        <w:t>Ευχαριστώ, κύριε Πρόεδρε.</w:t>
      </w:r>
    </w:p>
    <w:p w14:paraId="7B21DAC0" w14:textId="77777777" w:rsidR="00B46177" w:rsidRDefault="00C46B70">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B21DAC1"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απογοητεύετε φρικτά. </w:t>
      </w:r>
      <w:r>
        <w:rPr>
          <w:rFonts w:eastAsia="Times New Roman"/>
          <w:szCs w:val="24"/>
        </w:rPr>
        <w:t>Καταλαβαίνετε, δηλαδή, τι θέλω να πω. Για να πείτε τη λέξη «παρακαλώ τον Υπουργό», κάνατε τοποθέτηση ολόκληρη</w:t>
      </w:r>
      <w:r>
        <w:rPr>
          <w:rFonts w:eastAsia="Times New Roman"/>
          <w:szCs w:val="24"/>
        </w:rPr>
        <w:t>,</w:t>
      </w:r>
      <w:r>
        <w:rPr>
          <w:rFonts w:eastAsia="Times New Roman"/>
          <w:szCs w:val="24"/>
        </w:rPr>
        <w:t xml:space="preserve"> ως μη οφείλατε.</w:t>
      </w:r>
    </w:p>
    <w:p w14:paraId="7B21DAC2" w14:textId="77777777" w:rsidR="00B46177" w:rsidRDefault="00C46B70">
      <w:pPr>
        <w:spacing w:after="0" w:line="600" w:lineRule="auto"/>
        <w:ind w:firstLine="720"/>
        <w:jc w:val="both"/>
        <w:rPr>
          <w:rFonts w:eastAsia="Times New Roman"/>
          <w:szCs w:val="24"/>
        </w:rPr>
      </w:pPr>
      <w:r>
        <w:rPr>
          <w:rFonts w:eastAsia="Times New Roman"/>
          <w:szCs w:val="24"/>
        </w:rPr>
        <w:t>Κύριε Νικολόπουλε, έχετε τον λόγο επί προσωπικού για ένα λεπτό.</w:t>
      </w:r>
    </w:p>
    <w:p w14:paraId="7B21DAC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Ασφαλώς αντιλαμβάνεται ο συνάδελφος ότι ποτέ δεν θα ήθελα να προτείνω, ή να προβάλω, ή να επικροτήσω μια οποιαδήποτε προσωπικότητα μπορεί να είχε αρνητικό πρωταγωνιστικό ρόλο σε μια τέτοια υπόθεση. </w:t>
      </w:r>
    </w:p>
    <w:p w14:paraId="7B21DAC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Έτσι, καταλαβαίνω ότι είναι από εκείνα τα γνωστά του κ. </w:t>
      </w:r>
      <w:r>
        <w:rPr>
          <w:rFonts w:eastAsia="Times New Roman" w:cs="Times New Roman"/>
          <w:szCs w:val="24"/>
        </w:rPr>
        <w:t>Κεγκέρογλου. Ο κ. Κεγκέρογλου, άλλωστε, το είπε. Εγώ αναφέρθηκα, διαβάζοντ</w:t>
      </w:r>
      <w:r>
        <w:rPr>
          <w:rFonts w:eastAsia="Times New Roman" w:cs="Times New Roman"/>
          <w:szCs w:val="24"/>
        </w:rPr>
        <w:t>ά</w:t>
      </w:r>
      <w:r>
        <w:rPr>
          <w:rFonts w:eastAsia="Times New Roman" w:cs="Times New Roman"/>
          <w:szCs w:val="24"/>
        </w:rPr>
        <w:t xml:space="preserve">ς το ακριβώς, στο σημερινό δημοσίευμα της εφημερίδας. Για εκείνα </w:t>
      </w:r>
      <w:r>
        <w:rPr>
          <w:rFonts w:eastAsia="Times New Roman" w:cs="Times New Roman"/>
          <w:szCs w:val="24"/>
        </w:rPr>
        <w:lastRenderedPageBreak/>
        <w:t>τα γεγονότα θα πρέπει μάλλον ο Κυριάκος Μητσοτάκης να ρωτήσει τον πατέρα του και να έρθει μια άλλη φορά να κουβεντιά</w:t>
      </w:r>
      <w:r>
        <w:rPr>
          <w:rFonts w:eastAsia="Times New Roman" w:cs="Times New Roman"/>
          <w:szCs w:val="24"/>
        </w:rPr>
        <w:t xml:space="preserve">σουμε εδώ. </w:t>
      </w:r>
    </w:p>
    <w:p w14:paraId="7B21DAC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w:t>
      </w:r>
    </w:p>
    <w:p w14:paraId="7B21DAC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Ο κ. Λοβέρδος θέλει να διευκρινίσει κάτι, κύριε Υπουργέ. </w:t>
      </w:r>
    </w:p>
    <w:p w14:paraId="7B21DAC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7B21DAC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Απευθύνομαι στον Υπουργό Επικρατείας. Έγινε μια συζήτηση σήμερα και είχε αποτελέσματα. Κατ’ αρχάς, πρέπει όλοι οι πολίτες που μας παρακολουθούν και θα κρίνουν την ψήφο μας να ξέρουν ότι την ώρα της σημερινής ψηφοφορίας, σε λίγο, ψηφίζουμε για το ότι η Βου</w:t>
      </w:r>
      <w:r>
        <w:rPr>
          <w:rFonts w:eastAsia="Times New Roman" w:cs="Times New Roman"/>
          <w:szCs w:val="24"/>
        </w:rPr>
        <w:t xml:space="preserve">λή παίρνει πίσω τις διατάξεις που ψήφισε η Πλειοψηφία για τα τέσσερα κανάλια, που συμβούλευσαν τα ινστιτούτα του Καράκας, της Βενεζουέλας, της Φλωρεντίας και δεν ξέρω και εγώ ποια άλλα. </w:t>
      </w:r>
    </w:p>
    <w:p w14:paraId="7B21DAC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Είναι, επίσης, θετικό ότι δεχθήκατε δική μας τροπολογία, παρ’ ότι δεν</w:t>
      </w:r>
      <w:r>
        <w:rPr>
          <w:rFonts w:eastAsia="Times New Roman" w:cs="Times New Roman"/>
          <w:szCs w:val="24"/>
        </w:rPr>
        <w:t xml:space="preserve"> είχατε το θάρρος να το πείτε. Βάλατε τον κ. Λάππα να το πει, αλλά είναι το ίδιο. Δέχεστε και την τροπολογία που επεκτείνεται η σύμφωνη γνώμη και σε άλλες ρυθμίσεις του άρθρου 2 παράγραφος 4. </w:t>
      </w:r>
    </w:p>
    <w:p w14:paraId="7B21DAC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Συνάδελφοι στην Αίθουσα και όσοι φίλοι μας ακούν εκτός Αιθούσης</w:t>
      </w:r>
      <w:r>
        <w:rPr>
          <w:rFonts w:eastAsia="Times New Roman" w:cs="Times New Roman"/>
          <w:szCs w:val="24"/>
        </w:rPr>
        <w:t xml:space="preserve">, η διάταξη αυτή του άρθρου 2 παράγραφος 4 ήταν αυτή που προκάλεσε την ένσταση συνταγματικότητας που κάναμε στην Ολομέλεια πέρυσι και ήταν η αιτία να μην επιτρέπουμε τη συγκρότηση του Εθνικού Συμβουλίου Ραδιοτηλεόρασης. </w:t>
      </w:r>
    </w:p>
    <w:p w14:paraId="7B21DAC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Είναι μεγάλη νίκη αυτή! Δείτε στα Π</w:t>
      </w:r>
      <w:r>
        <w:rPr>
          <w:rFonts w:eastAsia="Times New Roman" w:cs="Times New Roman"/>
          <w:szCs w:val="24"/>
        </w:rPr>
        <w:t xml:space="preserve">ρακτικά, που τα έχω εδώ, τι είχαμε πει στην πρώτη Διάσκεψη Προέδρων. Και το ότι αυτό το παίρνετε πίσω σήμερα με ρητή τροπολογία, που επεκτείνεται μάλιστα με τη δική μας συμβολή, είναι πάρα πολύ θετικό. Εμείς αυτό θα το στηρίξουμε, κύριε Πρόεδρε. </w:t>
      </w:r>
    </w:p>
    <w:p w14:paraId="7B21DAC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Ωστόσο, κ</w:t>
      </w:r>
      <w:r>
        <w:rPr>
          <w:rFonts w:eastAsia="Times New Roman" w:cs="Times New Roman"/>
          <w:szCs w:val="24"/>
        </w:rPr>
        <w:t>ύριε Υπουργέ, για να τελειώνω. Από την πολιτική χωματερή στην οποία βρεθήκατε με όλη αυτή την ιστορία, σας παρακαλώ για το εξής: Το θέμα μιας διατύπωσης της τροπολογίας σας, που καταθέσατε τη Δευτέρα, που δεν έχει νομική αξία, αλλά έχει πολιτική και συμβολ</w:t>
      </w:r>
      <w:r>
        <w:rPr>
          <w:rFonts w:eastAsia="Times New Roman" w:cs="Times New Roman"/>
          <w:szCs w:val="24"/>
        </w:rPr>
        <w:t xml:space="preserve">ική, κυρίως γι’ αυτούς που </w:t>
      </w:r>
      <w:r>
        <w:rPr>
          <w:rFonts w:eastAsia="Times New Roman" w:cs="Times New Roman"/>
          <w:szCs w:val="24"/>
        </w:rPr>
        <w:lastRenderedPageBreak/>
        <w:t xml:space="preserve">μας ακούν εκτός Αιθούσης, προτιμήστε το ρήμα «καταργείται» αντί του ρήματος «αναστέλλεται» η εφαρμογή της τροπολογίας, που αποτέλεσε το άρθρο 2Α, με το οποίο πήρατε εσείς αυτή την αρμοδιότητα να τα κάνετε όλα μόνος σας. </w:t>
      </w:r>
    </w:p>
    <w:p w14:paraId="7B21DAC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Κλείνοντ</w:t>
      </w:r>
      <w:r>
        <w:rPr>
          <w:rFonts w:eastAsia="Times New Roman" w:cs="Times New Roman"/>
          <w:szCs w:val="24"/>
        </w:rPr>
        <w:t>ας, θέλω να απευθυνθώ, κύριε Πρόεδρε, στη Νέα Δημοκρατία που λέει να μην ψηφιστεί αυτό και να μείνουμε στο ρήμα «καταργείται» και να είναι αυτό μια προϋπόθεση. Εάν αυτό που λέει η Νέα Δημοκρατία το ακούγαμε εμείς και όλη η Αντιπολίτευση, αλλά και δέκα Βουλ</w:t>
      </w:r>
      <w:r>
        <w:rPr>
          <w:rFonts w:eastAsia="Times New Roman" w:cs="Times New Roman"/>
          <w:szCs w:val="24"/>
        </w:rPr>
        <w:t xml:space="preserve">ευτές της Συμπολίτευσης, τι θα γινόταν, συνάδελφοι της Νέας Δημοκρατίας; Θα παρέμενε ο νόμος Παππά, όπως ισχύει σήμερα, που κρίθηκε όπως κρίθηκε από το Συμβούλιο της Επικρατείας; Υπάρχει μια αντίφαση εδώ. </w:t>
      </w:r>
    </w:p>
    <w:p w14:paraId="7B21DAC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 αυτό, παρ’ ότι προτιμούσαμε το ρήμα «καταργείτ</w:t>
      </w:r>
      <w:r>
        <w:rPr>
          <w:rFonts w:eastAsia="Times New Roman" w:cs="Times New Roman"/>
          <w:szCs w:val="24"/>
        </w:rPr>
        <w:t xml:space="preserve">αι», καλώ την Κυβέρνηση –έχει ο Υπουργός τον λόγο σε λίγο- να κάνει αυτή την αλλαγή. Ό,τι μας εξήγησε ο Πρόεδρος της Βουλής δεν ισχύει, κύριε Υπουργέ της Επικρατείας. Νομικά είναι ακριβώς το ίδιο, είτε λέτε «καταργείται» είτε «αναστέλλεται». Αλλά, </w:t>
      </w:r>
      <w:r>
        <w:rPr>
          <w:rFonts w:eastAsia="Times New Roman" w:cs="Times New Roman"/>
          <w:szCs w:val="24"/>
        </w:rPr>
        <w:lastRenderedPageBreak/>
        <w:t>συμβολικ</w:t>
      </w:r>
      <w:r>
        <w:rPr>
          <w:rFonts w:eastAsia="Times New Roman" w:cs="Times New Roman"/>
          <w:szCs w:val="24"/>
        </w:rPr>
        <w:t xml:space="preserve">ά αυτός που ακούει χωρίς να ξέρει καλά τα νομικά, θεωρεί ότι εσείς δολιχοδρομείτε και εκ του πονηρού περιπαίζετε την Αίθουσα και τον ελληνικό λαό. </w:t>
      </w:r>
    </w:p>
    <w:p w14:paraId="7B21DAC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Θέλω να πω ότι και το «καταργείται» και το «αναστέλλεται» ένας πονηρός μετά από λίγες μέρες μπορούσε να το α</w:t>
      </w:r>
      <w:r>
        <w:rPr>
          <w:rFonts w:eastAsia="Times New Roman" w:cs="Times New Roman"/>
          <w:szCs w:val="24"/>
        </w:rPr>
        <w:t xml:space="preserve">λλάξει, είτε λέει «καταργείται» είτε λέει «αναστέλλεται». Το θέμα, όμως, είναι να μην παίξουμε την κολοκυθιά. Είναι καλύτερη η διατύπωση. </w:t>
      </w:r>
    </w:p>
    <w:p w14:paraId="7B21DAD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με αυτό, κύριε Λοβέρδο. </w:t>
      </w:r>
    </w:p>
    <w:p w14:paraId="7B21DAD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w:t>
      </w:r>
      <w:r>
        <w:rPr>
          <w:rFonts w:eastAsia="Times New Roman" w:cs="Times New Roman"/>
          <w:szCs w:val="24"/>
        </w:rPr>
        <w:t xml:space="preserve"> κύριοι της Κυβέρνησης, κύριε Πρόεδρε, με βάση όλα αυτά θα πρέπει να γίνει αξιοποίηση κυρίως από τον Πρόεδρο της Βουλής αυτών των ημερών που έχουμε μπροστά μας. Να μην πάμε στη Διάσκεψη τη Δευτέρα, όπου θα παρελαύνουν πρόσωπα, και να μιλάμε υπέρ ή κατά δημ</w:t>
      </w:r>
      <w:r>
        <w:rPr>
          <w:rFonts w:eastAsia="Times New Roman" w:cs="Times New Roman"/>
          <w:szCs w:val="24"/>
        </w:rPr>
        <w:t xml:space="preserve">οσίως. </w:t>
      </w:r>
    </w:p>
    <w:p w14:paraId="7B21DAD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γίνουν οι διαβουλεύσεις των κομμάτων διαφανέστατα και να καταλήξουν στη σύνθεση του οργάνου, γιατί αυτό το οποίο ήρθε για ψηφοφορία την περασμένη Δευτέρα, υπό το φως των αλλαγών που γίνονται σήμερα, υπό το φως μιας νέας πραγματικότητας</w:t>
      </w:r>
      <w:r>
        <w:rPr>
          <w:rFonts w:eastAsia="Times New Roman" w:cs="Times New Roman"/>
          <w:szCs w:val="24"/>
        </w:rPr>
        <w:t xml:space="preserve">, δεν αντέχει. </w:t>
      </w:r>
    </w:p>
    <w:p w14:paraId="7B21DAD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Θα πρέπει η νέα πρόταση για να επιδοκιμαστεί και να γίνει πρόταση της Διάσκεψης των Προέδρων να είναι αντικείμενο διαβουλεύσεων τις επόμενες ημέρες. </w:t>
      </w:r>
    </w:p>
    <w:p w14:paraId="7B21DAD4" w14:textId="77777777" w:rsidR="00B46177" w:rsidRDefault="00C46B70">
      <w:pPr>
        <w:tabs>
          <w:tab w:val="center" w:pos="0"/>
        </w:tabs>
        <w:spacing w:after="0" w:line="600" w:lineRule="auto"/>
        <w:jc w:val="both"/>
        <w:rPr>
          <w:rFonts w:eastAsia="Times New Roman" w:cs="Times New Roman"/>
          <w:szCs w:val="24"/>
        </w:rPr>
      </w:pPr>
      <w:r>
        <w:rPr>
          <w:rFonts w:eastAsia="Times New Roman" w:cs="Times New Roman"/>
          <w:szCs w:val="24"/>
        </w:rPr>
        <w:tab/>
        <w:t>Θέλω να πω με αυτό ότι η κατάληξη της Δευτέρας το βράδυ δεν ισχύει πια. Αρχίζει μια νέα σ</w:t>
      </w:r>
      <w:r>
        <w:rPr>
          <w:rFonts w:eastAsia="Times New Roman" w:cs="Times New Roman"/>
          <w:szCs w:val="24"/>
        </w:rPr>
        <w:t xml:space="preserve">υζήτηση, η οποία θα είναι γόνιμη. Πρέπει ο Πρόεδρος της Βουλής να την κρατήσει εκτός δημοσιότητας μέχρι τη Δευτέρα και τη Δευτέρα να υπάρχει μια ομόφωνη στάση. </w:t>
      </w:r>
    </w:p>
    <w:p w14:paraId="7B21DAD5"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B21DAD6" w14:textId="77777777" w:rsidR="00B46177" w:rsidRDefault="00C46B70">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της Δημοκρατικής Συμπαράταξης ΠΑΣΟΚ-ΔΗΜΑΡ και του </w:t>
      </w:r>
      <w:r>
        <w:rPr>
          <w:rFonts w:eastAsia="Times New Roman" w:cs="Times New Roman"/>
          <w:szCs w:val="24"/>
        </w:rPr>
        <w:t>Ποταμιού)</w:t>
      </w:r>
    </w:p>
    <w:p w14:paraId="7B21DAD7" w14:textId="77777777" w:rsidR="00B46177" w:rsidRDefault="00C46B70">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Λοβέρδο. </w:t>
      </w:r>
    </w:p>
    <w:p w14:paraId="7B21DAD8" w14:textId="77777777" w:rsidR="00B46177" w:rsidRDefault="00C46B70">
      <w:pPr>
        <w:spacing w:after="0" w:line="600" w:lineRule="auto"/>
        <w:ind w:firstLine="720"/>
        <w:jc w:val="both"/>
        <w:rPr>
          <w:rFonts w:eastAsia="Times New Roman"/>
          <w:szCs w:val="24"/>
        </w:rPr>
      </w:pPr>
      <w:r>
        <w:rPr>
          <w:rFonts w:eastAsia="Times New Roman"/>
          <w:szCs w:val="24"/>
        </w:rPr>
        <w:lastRenderedPageBreak/>
        <w:t xml:space="preserve">Τον λόγο έχει ο κ. Δένδιας για ένα λεπτό. </w:t>
      </w:r>
    </w:p>
    <w:p w14:paraId="7B21DAD9"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εάν έχω καλά αντιληφθεί τα πράγματα, ο Υπουργός προσεχώρησε στη λογική της επέκτασης όλων των συναρμοδιοτή</w:t>
      </w:r>
      <w:r>
        <w:rPr>
          <w:rFonts w:eastAsia="Times New Roman"/>
          <w:szCs w:val="24"/>
        </w:rPr>
        <w:t xml:space="preserve">των του Εθνικού Συμβουλίου Ραδιοτηλεόρασης σε όλα τα αναφερόμενα. </w:t>
      </w:r>
    </w:p>
    <w:p w14:paraId="7B21DADA" w14:textId="77777777" w:rsidR="00B46177" w:rsidRDefault="00C46B70">
      <w:pPr>
        <w:spacing w:after="0" w:line="600" w:lineRule="auto"/>
        <w:ind w:firstLine="720"/>
        <w:jc w:val="both"/>
        <w:rPr>
          <w:rFonts w:eastAsia="Times New Roman"/>
          <w:szCs w:val="24"/>
        </w:rPr>
      </w:pPr>
      <w:r>
        <w:rPr>
          <w:rFonts w:eastAsia="Times New Roman"/>
          <w:szCs w:val="24"/>
        </w:rPr>
        <w:t xml:space="preserve">Κατάλαβα καλά, κύριε Υπουργέ; </w:t>
      </w:r>
    </w:p>
    <w:p w14:paraId="7B21DADB" w14:textId="77777777" w:rsidR="00B46177" w:rsidRDefault="00C46B70">
      <w:pPr>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Αυτό υπήρχε ήδη. Το είπα και εγώ στην ομιλία μου. </w:t>
      </w:r>
    </w:p>
    <w:p w14:paraId="7B21DADC"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Όχι, δεν υπήρχε. Υπήρχε ως γνώμη, έχει μετατραπεί σε σύμφωνη γνώμη και αφορά όλες τις περιπτώσεις. Αυτό κατάλαβα εγώ. Αν κατάλαβα λάθος, θα με διορθώσει. </w:t>
      </w:r>
    </w:p>
    <w:p w14:paraId="7B21DADD" w14:textId="77777777" w:rsidR="00B46177" w:rsidRDefault="00C46B70">
      <w:pPr>
        <w:spacing w:after="0" w:line="600" w:lineRule="auto"/>
        <w:ind w:firstLine="720"/>
        <w:jc w:val="both"/>
        <w:rPr>
          <w:rFonts w:eastAsia="Times New Roman"/>
          <w:szCs w:val="24"/>
        </w:rPr>
      </w:pPr>
      <w:r>
        <w:rPr>
          <w:rFonts w:eastAsia="Times New Roman"/>
          <w:szCs w:val="24"/>
        </w:rPr>
        <w:t>Εδώ το θέμα έχει ως εξής, κύριε Πρόεδρε, και εγώ τοποθετούμαι ως Νέα Δημοκρατία ξανά, για να γίνει σα</w:t>
      </w:r>
      <w:r>
        <w:rPr>
          <w:rFonts w:eastAsia="Times New Roman"/>
          <w:szCs w:val="24"/>
        </w:rPr>
        <w:t xml:space="preserve">φές ποιο θεωρούμε θεμέλιο και βάση της συμφωνίας. </w:t>
      </w:r>
    </w:p>
    <w:p w14:paraId="7B21DADE" w14:textId="77777777" w:rsidR="00B46177" w:rsidRDefault="00C46B70">
      <w:pPr>
        <w:spacing w:after="0" w:line="600" w:lineRule="auto"/>
        <w:ind w:firstLine="720"/>
        <w:jc w:val="both"/>
        <w:rPr>
          <w:rFonts w:eastAsia="Times New Roman"/>
          <w:szCs w:val="24"/>
        </w:rPr>
      </w:pPr>
      <w:r>
        <w:rPr>
          <w:rFonts w:eastAsia="Times New Roman"/>
          <w:szCs w:val="24"/>
        </w:rPr>
        <w:lastRenderedPageBreak/>
        <w:t>Κατ’ αρχάς, εμείς ζητάμε ξεκάθαρα την αναγνώριση της δημιουργηθείσας νομικής κατάστασης διά της λέξεως «κατάργηση». Το 2Α δεν υπάρχει πλέον. Οφείλει αυτό να αναγνωριστεί, ή αλλιώς να περιμένουμε την καθαρο</w:t>
      </w:r>
      <w:r>
        <w:rPr>
          <w:rFonts w:eastAsia="Times New Roman"/>
          <w:szCs w:val="24"/>
        </w:rPr>
        <w:t xml:space="preserve">γραφή και τη δημοσίευση της απόφασης. Και τα δύο για εμάς είναι αποδεκτά. Όμως, η παρούσα λέξη «αναστέλλει» δεν είναι αποδεκτή. </w:t>
      </w:r>
    </w:p>
    <w:p w14:paraId="7B21DADF" w14:textId="77777777" w:rsidR="00B46177" w:rsidRDefault="00C46B70">
      <w:pPr>
        <w:spacing w:after="0" w:line="600" w:lineRule="auto"/>
        <w:ind w:firstLine="720"/>
        <w:jc w:val="both"/>
        <w:rPr>
          <w:rFonts w:eastAsia="Times New Roman"/>
          <w:szCs w:val="24"/>
        </w:rPr>
      </w:pPr>
      <w:r>
        <w:rPr>
          <w:rFonts w:eastAsia="Times New Roman"/>
          <w:szCs w:val="24"/>
        </w:rPr>
        <w:t>Δεύτερον, θεωρούμε ότι επί τη βάσει του άρθρου 15 του Συντάγματος ο Υπουργός δεν έχει κανέναν ρόλο, δεν έχει θεσμικό διάλογο με</w:t>
      </w:r>
      <w:r>
        <w:rPr>
          <w:rFonts w:eastAsia="Times New Roman"/>
          <w:szCs w:val="24"/>
        </w:rPr>
        <w:t xml:space="preserve">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με το Εθνικό Συμβούλιο Ραδιοτηλεόρασης. Το Εθνικό Συμβούλιο Ραδιοτηλεόρασης μέσα στο νομικό πλαίσιο που θέτει η πολιτεία οφείλει να αυτενεργήσει ως ανεξάρτητη αρχή. </w:t>
      </w:r>
    </w:p>
    <w:p w14:paraId="7B21DAE0" w14:textId="77777777" w:rsidR="00B46177" w:rsidRDefault="00C46B70">
      <w:pPr>
        <w:spacing w:after="0" w:line="600" w:lineRule="auto"/>
        <w:ind w:firstLine="720"/>
        <w:jc w:val="both"/>
        <w:rPr>
          <w:rFonts w:eastAsia="Times New Roman"/>
          <w:szCs w:val="24"/>
        </w:rPr>
      </w:pPr>
      <w:r>
        <w:rPr>
          <w:rFonts w:eastAsia="Times New Roman"/>
          <w:szCs w:val="24"/>
        </w:rPr>
        <w:t>Θέλω δε να πω και το εξής για το Εθνικό Συμβούλιο Ραδιοτηλεόρασης, γ</w:t>
      </w:r>
      <w:r>
        <w:rPr>
          <w:rFonts w:eastAsia="Times New Roman"/>
          <w:szCs w:val="24"/>
        </w:rPr>
        <w:t xml:space="preserve">ια να μη μένουν παρανοήσεις και μάλιστα σκόπιμες παρανοήσεις: Έχω μπροστά μου τη 234/2015 </w:t>
      </w:r>
      <w:r>
        <w:rPr>
          <w:rFonts w:eastAsia="Times New Roman"/>
          <w:szCs w:val="24"/>
        </w:rPr>
        <w:t>γνωμοδότηση</w:t>
      </w:r>
      <w:r>
        <w:rPr>
          <w:rFonts w:eastAsia="Times New Roman"/>
          <w:szCs w:val="24"/>
        </w:rPr>
        <w:t xml:space="preserve"> του Νομικού Συμ</w:t>
      </w:r>
      <w:r>
        <w:rPr>
          <w:rFonts w:eastAsia="Times New Roman"/>
          <w:szCs w:val="24"/>
        </w:rPr>
        <w:lastRenderedPageBreak/>
        <w:t>βουλίου του Κράτους. Πάρα πολλοί συνάδελφοι της Πλειοψηφίας αναφέρθηκαν δήθεν σε αυτή τη</w:t>
      </w:r>
      <w:r>
        <w:rPr>
          <w:rFonts w:eastAsia="Times New Roman"/>
          <w:szCs w:val="24"/>
        </w:rPr>
        <w:t xml:space="preserve"> γνωμοδότηση</w:t>
      </w:r>
      <w:r>
        <w:rPr>
          <w:rFonts w:eastAsia="Times New Roman"/>
          <w:szCs w:val="24"/>
        </w:rPr>
        <w:t>, χωρίς να λένε τον αριθμό, η οποία ανα</w:t>
      </w:r>
      <w:r>
        <w:rPr>
          <w:rFonts w:eastAsia="Times New Roman"/>
          <w:szCs w:val="24"/>
        </w:rPr>
        <w:t xml:space="preserve">γνώριζε παρανομία σύστασης του Εθνικού Συμβουλίου Ραδιοτηλεόρασης. Υπήρξε και σχετικό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της Κυβέρνησης. </w:t>
      </w:r>
    </w:p>
    <w:p w14:paraId="7B21DAE1" w14:textId="77777777" w:rsidR="00B46177" w:rsidRDefault="00C46B70">
      <w:pPr>
        <w:spacing w:after="0" w:line="600" w:lineRule="auto"/>
        <w:ind w:firstLine="720"/>
        <w:jc w:val="both"/>
        <w:rPr>
          <w:rFonts w:eastAsia="Times New Roman"/>
          <w:szCs w:val="24"/>
        </w:rPr>
      </w:pPr>
      <w:r>
        <w:rPr>
          <w:rFonts w:eastAsia="Times New Roman"/>
          <w:szCs w:val="24"/>
        </w:rPr>
        <w:t xml:space="preserve">Κυρίες και κύριοι συνάδελφοι, η άποψη που με τόση ζέση υποστηρίξατε είναι η άποψη της μειοψηφίας. Σας παρακαλώ, διαβάστε την απόφαση. Η άποψη της Πλειοψηφίας είναι διαφορετική. Το </w:t>
      </w:r>
      <w:r>
        <w:rPr>
          <w:rFonts w:eastAsia="Times New Roman"/>
          <w:szCs w:val="24"/>
        </w:rPr>
        <w:t>σ</w:t>
      </w:r>
      <w:r>
        <w:rPr>
          <w:rFonts w:eastAsia="Times New Roman"/>
          <w:szCs w:val="24"/>
        </w:rPr>
        <w:t xml:space="preserve">υμβούλιο υπήρχε, ήταν νόμιμο και εσείς το καταργήσατε. </w:t>
      </w:r>
    </w:p>
    <w:p w14:paraId="7B21DAE2"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w:t>
      </w:r>
      <w:r>
        <w:rPr>
          <w:rFonts w:eastAsia="Times New Roman"/>
          <w:b/>
          <w:szCs w:val="24"/>
        </w:rPr>
        <w:t xml:space="preserve">ιος Κουράκης): </w:t>
      </w:r>
      <w:r>
        <w:rPr>
          <w:rFonts w:eastAsia="Times New Roman"/>
          <w:szCs w:val="24"/>
        </w:rPr>
        <w:t xml:space="preserve">Ευχαριστούμε. </w:t>
      </w:r>
    </w:p>
    <w:p w14:paraId="7B21DAE3" w14:textId="77777777" w:rsidR="00B46177" w:rsidRDefault="00C46B70">
      <w:pPr>
        <w:spacing w:after="0" w:line="600" w:lineRule="auto"/>
        <w:ind w:firstLine="720"/>
        <w:jc w:val="both"/>
        <w:rPr>
          <w:rFonts w:eastAsia="Times New Roman" w:cs="Times New Roman"/>
        </w:rPr>
      </w:pPr>
      <w:r>
        <w:rPr>
          <w:rFonts w:eastAsia="Times New Roman" w:cs="Times New Roman"/>
        </w:rPr>
        <w:t>Κυρίες και κύριοι συνάδελφοι</w:t>
      </w:r>
      <w:r>
        <w:rPr>
          <w:rFonts w:eastAsia="Times New Roman"/>
          <w:szCs w:val="24"/>
        </w:rPr>
        <w:t xml:space="preserve">, πριν προχωρήσουμε,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w:t>
      </w:r>
      <w:r>
        <w:rPr>
          <w:rFonts w:eastAsia="Times New Roman" w:cs="Times New Roman"/>
        </w:rPr>
        <w:t>ωσης και λειτουργίας της Βουλής, είκοσι πέντε μαθήτριες και μαθητές, καθώς και τρεις εκπαιδευτικοί συνοδοί από το 1</w:t>
      </w:r>
      <w:r>
        <w:rPr>
          <w:rFonts w:eastAsia="Times New Roman" w:cs="Times New Roman"/>
          <w:vertAlign w:val="superscript"/>
        </w:rPr>
        <w:t>ο</w:t>
      </w:r>
      <w:r>
        <w:rPr>
          <w:rFonts w:eastAsia="Times New Roman" w:cs="Times New Roman"/>
        </w:rPr>
        <w:t xml:space="preserve"> Δημοτικό Σχολείο Ιωαννίνων. </w:t>
      </w:r>
    </w:p>
    <w:p w14:paraId="7B21DAE4"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7B21DAE5" w14:textId="77777777" w:rsidR="00B46177" w:rsidRDefault="00C46B70">
      <w:pPr>
        <w:spacing w:after="0" w:line="600" w:lineRule="auto"/>
        <w:ind w:firstLine="720"/>
        <w:jc w:val="center"/>
        <w:rPr>
          <w:rFonts w:eastAsia="Times New Roman" w:cs="Times New Roman"/>
        </w:rPr>
      </w:pPr>
      <w:r>
        <w:rPr>
          <w:rFonts w:eastAsia="Times New Roman" w:cs="Times New Roman"/>
        </w:rPr>
        <w:lastRenderedPageBreak/>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7B21DAE6" w14:textId="77777777" w:rsidR="00B46177" w:rsidRDefault="00C46B70">
      <w:pPr>
        <w:spacing w:after="0" w:line="600" w:lineRule="auto"/>
        <w:ind w:firstLine="720"/>
        <w:jc w:val="both"/>
        <w:rPr>
          <w:rFonts w:eastAsia="Times New Roman" w:cs="Times New Roman"/>
        </w:rPr>
      </w:pPr>
      <w:r>
        <w:rPr>
          <w:rFonts w:eastAsia="Times New Roman" w:cs="Times New Roman"/>
        </w:rPr>
        <w:t>Θα δώσω τώρα τον λόγο στον κ. Παπ</w:t>
      </w:r>
      <w:r>
        <w:rPr>
          <w:rFonts w:eastAsia="Times New Roman" w:cs="Times New Roman"/>
        </w:rPr>
        <w:t>πά για μια σύντομη απάντηση και δευτερολογία σε ό,τι ακούστηκε. Δεν υπάρχουν άλλοι συνάδελφοι να μιλήσουν. Μετά θα πάρει τον λόγο ο κ. Κοντονής για πολύ λίγο –ένα ή δύο λεπτά- και ο κ. Δρίτσας</w:t>
      </w:r>
      <w:r>
        <w:rPr>
          <w:rFonts w:eastAsia="Times New Roman" w:cs="Times New Roman"/>
        </w:rPr>
        <w:t>,</w:t>
      </w:r>
      <w:r>
        <w:rPr>
          <w:rFonts w:eastAsia="Times New Roman" w:cs="Times New Roman"/>
        </w:rPr>
        <w:t xml:space="preserve"> ως ο Υπουργός που έχει φέρει την κύρωση της συμφωνίας στο τέλο</w:t>
      </w:r>
      <w:r>
        <w:rPr>
          <w:rFonts w:eastAsia="Times New Roman" w:cs="Times New Roman"/>
        </w:rPr>
        <w:t xml:space="preserve">ς. </w:t>
      </w:r>
    </w:p>
    <w:p w14:paraId="7B21DAE7" w14:textId="77777777" w:rsidR="00B46177" w:rsidRDefault="00C46B70">
      <w:pPr>
        <w:spacing w:after="0" w:line="600" w:lineRule="auto"/>
        <w:ind w:firstLine="720"/>
        <w:jc w:val="both"/>
        <w:rPr>
          <w:rFonts w:eastAsia="Times New Roman" w:cs="Times New Roman"/>
        </w:rPr>
      </w:pPr>
      <w:r>
        <w:rPr>
          <w:rFonts w:eastAsia="Times New Roman" w:cs="Times New Roman"/>
        </w:rPr>
        <w:t xml:space="preserve">Ορίστε, κύριε Παππά, έχετε τον λόγο. </w:t>
      </w:r>
    </w:p>
    <w:p w14:paraId="7B21DAE8" w14:textId="77777777" w:rsidR="00B46177" w:rsidRDefault="00C46B70">
      <w:pPr>
        <w:spacing w:after="0"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Αν μου επιτρέπει το Σώμα, θέλω να ξεκινήσω με μια εξομολόγηση. Αισθάνομαι στην πορεία όλης αυτής της υπόθεσης σαν να βρήκαμε έναν πολυτραυματία στον δρόμο, ένα ασθενοφόρο παρ</w:t>
      </w:r>
      <w:r>
        <w:rPr>
          <w:rFonts w:eastAsia="Times New Roman"/>
          <w:szCs w:val="24"/>
        </w:rPr>
        <w:t xml:space="preserve">καρισμένο δίπλα, να τον φορτώσαμε, να τον πήγαμε στο νοσοκομείο και να μας σταματήσαν στον δρόμο και να μας είπαν «δεν δικαιούστε εσείς να οδηγείτε το ασθενοφόρο, πρέπει να γυρίσετε τον πολυτραυματία πίσω στο σημείο που τον βρήκατε και να τον πάει ο </w:t>
      </w:r>
      <w:r>
        <w:rPr>
          <w:rFonts w:eastAsia="Times New Roman"/>
          <w:szCs w:val="24"/>
        </w:rPr>
        <w:lastRenderedPageBreak/>
        <w:t>μοναδι</w:t>
      </w:r>
      <w:r>
        <w:rPr>
          <w:rFonts w:eastAsia="Times New Roman"/>
          <w:szCs w:val="24"/>
        </w:rPr>
        <w:t xml:space="preserve">κός αρμόδιος για την οδήγηση του ασθενοφόρου». Και όλα αυτά λίγο πριν μπούμε στο θεραπευτήριο. </w:t>
      </w:r>
    </w:p>
    <w:p w14:paraId="7B21DAE9" w14:textId="77777777" w:rsidR="00B46177" w:rsidRDefault="00C46B70">
      <w:pPr>
        <w:spacing w:after="0" w:line="600" w:lineRule="auto"/>
        <w:ind w:firstLine="720"/>
        <w:jc w:val="both"/>
        <w:rPr>
          <w:rFonts w:eastAsia="Times New Roman"/>
          <w:szCs w:val="24"/>
        </w:rPr>
      </w:pPr>
      <w:r>
        <w:rPr>
          <w:rFonts w:eastAsia="Times New Roman"/>
          <w:szCs w:val="24"/>
        </w:rPr>
        <w:t xml:space="preserve">Ο πολυτραυματίας ήταν το τηλεοπτικό τοπίο και εμείς που εξαναγκαστήκαμε εκ των πραγμάτων να πάρουμε την αρμοδιότητα για μία και μόνη φορά για να το ρυθμίσουμε. </w:t>
      </w:r>
      <w:r>
        <w:rPr>
          <w:rFonts w:eastAsia="Times New Roman"/>
          <w:szCs w:val="24"/>
        </w:rPr>
        <w:t xml:space="preserve">Αυτή νομίζω ότι είναι η πραγματικότητα. </w:t>
      </w:r>
    </w:p>
    <w:p w14:paraId="7B21DAEA" w14:textId="77777777" w:rsidR="00B46177" w:rsidRDefault="00C46B70">
      <w:pPr>
        <w:spacing w:after="0" w:line="600" w:lineRule="auto"/>
        <w:ind w:firstLine="720"/>
        <w:jc w:val="both"/>
        <w:rPr>
          <w:rFonts w:eastAsia="Times New Roman"/>
          <w:szCs w:val="24"/>
        </w:rPr>
      </w:pPr>
      <w:r>
        <w:rPr>
          <w:rFonts w:eastAsia="Times New Roman"/>
          <w:szCs w:val="24"/>
        </w:rPr>
        <w:t>Εν πάση περιπτώσει, αναγκάζομαι να αναφερθώ για άλλη μια φορά στο ζήτημα του Εθνικού Συμβουλίου Ραδιοτηλεόρασης. Το Εθνικό Συμβούλιο Ραδιοτηλεόρασης δεν είχε νόμιμη σύνθεση. Και επειδή δεν είχε νόμιμη σύνθεση, το Συ</w:t>
      </w:r>
      <w:r>
        <w:rPr>
          <w:rFonts w:eastAsia="Times New Roman"/>
          <w:szCs w:val="24"/>
        </w:rPr>
        <w:t xml:space="preserve">μβούλιο της Επικρατείας απέρριπτε πολλές φορές –δέκα αποφάσεις έχω πρόχειρες εδώ- τα πρόστιμα τα οποία επέβαλλε στα κανάλια. Τα ίδια τα κανάλια, λοιπόν, τα οποία βγήκαν ως υπερασπιστές του θεσμικού ρόλου του Εθνικού Συμβουλίου Ραδιοτηλεόρασης, προσέφευγαν </w:t>
      </w:r>
      <w:r>
        <w:rPr>
          <w:rFonts w:eastAsia="Times New Roman"/>
          <w:szCs w:val="24"/>
        </w:rPr>
        <w:t xml:space="preserve">στο ΣτΕ, για να πουν και να υποστηρίξουν και να δικαιωθούν ότι δεν έχει καμμία αρμοδιότητα, δεν έχει νόμιμη </w:t>
      </w:r>
      <w:r>
        <w:rPr>
          <w:rFonts w:eastAsia="Times New Roman"/>
          <w:szCs w:val="24"/>
        </w:rPr>
        <w:lastRenderedPageBreak/>
        <w:t xml:space="preserve">σύνθεση το Εθνικό Συμβούλιο Ραδιοτηλεόρασης και άρα, δεν μπορεί να βάζει τα πρόστιμα. Αυτή ήταν η πραγματικότητα. </w:t>
      </w:r>
    </w:p>
    <w:p w14:paraId="7B21DAEB" w14:textId="77777777" w:rsidR="00B46177" w:rsidRDefault="00C46B70">
      <w:pPr>
        <w:spacing w:after="0" w:line="600" w:lineRule="auto"/>
        <w:ind w:firstLine="720"/>
        <w:jc w:val="both"/>
        <w:rPr>
          <w:rFonts w:eastAsia="Times New Roman"/>
          <w:szCs w:val="24"/>
        </w:rPr>
      </w:pPr>
      <w:r>
        <w:rPr>
          <w:rFonts w:eastAsia="Times New Roman"/>
          <w:szCs w:val="24"/>
        </w:rPr>
        <w:t xml:space="preserve">Και μας λέτε τώρα ότι μπροστά σε </w:t>
      </w:r>
      <w:r>
        <w:rPr>
          <w:rFonts w:eastAsia="Times New Roman"/>
          <w:szCs w:val="24"/>
        </w:rPr>
        <w:t xml:space="preserve">αυτή την πραγματικότητα εμείς έπρεπε να κάνουμε διαγωνισμό με εκείνο το Εθνικό Συμβούλιο Ραδιοτηλεόρασης. </w:t>
      </w:r>
    </w:p>
    <w:p w14:paraId="7B21DAEC" w14:textId="77777777" w:rsidR="00B46177" w:rsidRDefault="00C46B70">
      <w:pPr>
        <w:spacing w:after="0" w:line="600" w:lineRule="auto"/>
        <w:ind w:firstLine="720"/>
        <w:jc w:val="both"/>
        <w:rPr>
          <w:rFonts w:eastAsia="Times New Roman"/>
          <w:szCs w:val="24"/>
        </w:rPr>
      </w:pPr>
      <w:r>
        <w:rPr>
          <w:rFonts w:eastAsia="Times New Roman"/>
          <w:szCs w:val="24"/>
        </w:rPr>
        <w:t>Πραγματικά πιστεύετε ότι θα άντεχε έστω και ένα δευτερόλεπτο αυτός ο διαγωνισμός στην πρώτη δικαστική διαδικασία από τις πολλαπλές στις οποίες θα είχ</w:t>
      </w:r>
      <w:r>
        <w:rPr>
          <w:rFonts w:eastAsia="Times New Roman"/>
          <w:szCs w:val="24"/>
        </w:rPr>
        <w:t xml:space="preserve">ε υποβληθεί; </w:t>
      </w:r>
    </w:p>
    <w:p w14:paraId="7B21DAED" w14:textId="77777777" w:rsidR="00B46177" w:rsidRDefault="00C46B70">
      <w:pPr>
        <w:spacing w:after="0" w:line="600" w:lineRule="auto"/>
        <w:ind w:firstLine="720"/>
        <w:jc w:val="both"/>
        <w:rPr>
          <w:rFonts w:eastAsia="Times New Roman"/>
          <w:szCs w:val="24"/>
        </w:rPr>
      </w:pPr>
      <w:r>
        <w:rPr>
          <w:rFonts w:eastAsia="Times New Roman"/>
          <w:szCs w:val="24"/>
        </w:rPr>
        <w:t xml:space="preserve">Και βεβαίως, θα υπενθυμίσω στο Σώμα ότι στη συζήτηση </w:t>
      </w:r>
      <w:r>
        <w:rPr>
          <w:rFonts w:eastAsia="Times New Roman"/>
          <w:szCs w:val="24"/>
        </w:rPr>
        <w:t xml:space="preserve">στις </w:t>
      </w:r>
      <w:r>
        <w:rPr>
          <w:rFonts w:eastAsia="Times New Roman"/>
          <w:szCs w:val="24"/>
        </w:rPr>
        <w:t>ε</w:t>
      </w:r>
      <w:r>
        <w:rPr>
          <w:rFonts w:eastAsia="Times New Roman"/>
          <w:szCs w:val="24"/>
        </w:rPr>
        <w:t>πιτροπ</w:t>
      </w:r>
      <w:r>
        <w:rPr>
          <w:rFonts w:eastAsia="Times New Roman"/>
          <w:szCs w:val="24"/>
        </w:rPr>
        <w:t>ές</w:t>
      </w:r>
      <w:r>
        <w:rPr>
          <w:rFonts w:eastAsia="Times New Roman"/>
          <w:szCs w:val="24"/>
        </w:rPr>
        <w:t xml:space="preserve"> </w:t>
      </w:r>
      <w:r>
        <w:rPr>
          <w:rFonts w:eastAsia="Times New Roman"/>
          <w:szCs w:val="24"/>
        </w:rPr>
        <w:t xml:space="preserve">για τον </w:t>
      </w:r>
      <w:r>
        <w:rPr>
          <w:rFonts w:eastAsia="Times New Roman"/>
          <w:szCs w:val="24"/>
        </w:rPr>
        <w:t>ν.4339 -αναρωτιέμαι αν άλλος νόμος έχει συζητηθεί τόσο εκτενώς και στην Εθνική Αντιπροσωπεία και δημοσίως- το εναπομείναν Εθνικό Συμβούλιο Ραδιοτηλεόρασης δήλωσε πλήρ</w:t>
      </w:r>
      <w:r>
        <w:rPr>
          <w:rFonts w:eastAsia="Times New Roman"/>
          <w:szCs w:val="24"/>
        </w:rPr>
        <w:t xml:space="preserve">η αδυναμία να αποφανθεί για μία σειρά από ζητήματα, τα οποία ήταν προαπαιτούμενα για τη διοργάνωση του διαγωνισμού. Αυτή την κατάσταση παραλάβαμε και νομικά και επί της ουσίας και έπρεπε με κάποιο τρόπο να κινηθούμε. </w:t>
      </w:r>
    </w:p>
    <w:p w14:paraId="7B21DAEE" w14:textId="77777777" w:rsidR="00B46177" w:rsidRDefault="00C46B70">
      <w:pPr>
        <w:spacing w:after="0" w:line="600" w:lineRule="auto"/>
        <w:ind w:firstLine="720"/>
        <w:jc w:val="both"/>
        <w:rPr>
          <w:rFonts w:eastAsia="Times New Roman"/>
          <w:szCs w:val="24"/>
        </w:rPr>
      </w:pPr>
      <w:r>
        <w:rPr>
          <w:rFonts w:eastAsia="Times New Roman"/>
          <w:szCs w:val="24"/>
        </w:rPr>
        <w:lastRenderedPageBreak/>
        <w:t>Γιατί να κινηθούμε, όμως, κυρίες και κ</w:t>
      </w:r>
      <w:r>
        <w:rPr>
          <w:rFonts w:eastAsia="Times New Roman"/>
          <w:szCs w:val="24"/>
        </w:rPr>
        <w:t xml:space="preserve">ύριοι Βουλευτές; Ακριβώς για να εφαρμόσουμε το Σύνταγμα και να τηρήσουμε τις αποφάσεις του Συμβουλίου της Επικρατείας που έλεγαν ότι η παράταση της «νόμιμης» λειτουργίας των καναλιών άνευ αδείας δεν συνάδει με το Σύνταγμα. </w:t>
      </w:r>
    </w:p>
    <w:p w14:paraId="7B21DAEF" w14:textId="77777777" w:rsidR="00B46177" w:rsidRDefault="00C46B70">
      <w:pPr>
        <w:spacing w:after="0" w:line="600" w:lineRule="auto"/>
        <w:ind w:firstLine="720"/>
        <w:jc w:val="both"/>
        <w:rPr>
          <w:rFonts w:eastAsia="Times New Roman"/>
          <w:szCs w:val="24"/>
        </w:rPr>
      </w:pPr>
      <w:r>
        <w:rPr>
          <w:rFonts w:eastAsia="Times New Roman"/>
          <w:szCs w:val="24"/>
        </w:rPr>
        <w:t>Ρωτάω για πολλοστή φορά: Όλοι όσ</w:t>
      </w:r>
      <w:r>
        <w:rPr>
          <w:rFonts w:eastAsia="Times New Roman"/>
          <w:szCs w:val="24"/>
        </w:rPr>
        <w:t xml:space="preserve">οι άσκησαν σφοδρή κριτική στην Κυβέρνηση για την πορεία των εξελίξεων και τις επιλογές μας να διοργανώσουμε τον διαγωνισμό, εάν εγώ ο ίδιος στην αρχή του τρέχοντος έτους είχα υπογράψει την αντισυνταγματική παράταση της λειτουργίας των τηλεοπτικών σταθμών, </w:t>
      </w:r>
      <w:r>
        <w:rPr>
          <w:rFonts w:eastAsia="Times New Roman"/>
          <w:szCs w:val="24"/>
        </w:rPr>
        <w:t xml:space="preserve">θα διαμαρτύρονταν; Λυπάμαι που το λέω και πολύ φοβάμαι πως όχι. Λυπάμαι ειλικρινώς που το λέω, ότι εάν εγώ στις 31 Δεκεμβρίου είχα υπογράψει αυτές τις τροπολογίες που παρέτειναν το τηλεοπτικό </w:t>
      </w:r>
      <w:r>
        <w:rPr>
          <w:rFonts w:eastAsia="Times New Roman"/>
          <w:szCs w:val="24"/>
          <w:lang w:val="en-US"/>
        </w:rPr>
        <w:t>status</w:t>
      </w:r>
      <w:r>
        <w:rPr>
          <w:rFonts w:eastAsia="Times New Roman"/>
          <w:szCs w:val="24"/>
        </w:rPr>
        <w:t xml:space="preserve"> </w:t>
      </w:r>
      <w:r>
        <w:rPr>
          <w:rFonts w:eastAsia="Times New Roman"/>
          <w:szCs w:val="24"/>
          <w:lang w:val="en-US"/>
        </w:rPr>
        <w:t>quo</w:t>
      </w:r>
      <w:r>
        <w:rPr>
          <w:rFonts w:eastAsia="Times New Roman"/>
          <w:szCs w:val="24"/>
        </w:rPr>
        <w:t>, δεν θα είχαμε καθόλου διαμαρτυρίες. Δεν συζητάμε για</w:t>
      </w:r>
      <w:r>
        <w:rPr>
          <w:rFonts w:eastAsia="Times New Roman"/>
          <w:szCs w:val="24"/>
        </w:rPr>
        <w:t xml:space="preserve"> τέτοιας κλίμακας διαμαρτυρίες ούτε κατά φαντασίαν! Θα ήταν ένα απλό χαρτί, μια απλή τροπολογία. </w:t>
      </w:r>
    </w:p>
    <w:p w14:paraId="7B21DAF0" w14:textId="77777777" w:rsidR="00B46177" w:rsidRDefault="00C46B70">
      <w:pPr>
        <w:spacing w:after="0" w:line="600" w:lineRule="auto"/>
        <w:ind w:firstLine="720"/>
        <w:jc w:val="both"/>
        <w:rPr>
          <w:rFonts w:eastAsia="Times New Roman"/>
          <w:szCs w:val="24"/>
        </w:rPr>
      </w:pPr>
      <w:r>
        <w:rPr>
          <w:rFonts w:eastAsia="Times New Roman"/>
          <w:szCs w:val="24"/>
        </w:rPr>
        <w:lastRenderedPageBreak/>
        <w:t>Έχει κυλήσει, όμως, νομίζω, πάρα πολύ νερό στο αυλάκι και τώρα έχουν συνειδητοποιήσει άπαντες ότι και Ραδιοτηλεοπτικό Συμβούλιο πρέπει να συγκροτηθεί με νόμιμ</w:t>
      </w:r>
      <w:r>
        <w:rPr>
          <w:rFonts w:eastAsia="Times New Roman"/>
          <w:szCs w:val="24"/>
        </w:rPr>
        <w:t xml:space="preserve">η σύνθεση και διαγωνισμός να γίνει και τίμημα να καταβληθεί. </w:t>
      </w:r>
    </w:p>
    <w:p w14:paraId="7B21DAF1" w14:textId="77777777" w:rsidR="00B46177" w:rsidRDefault="00C46B70">
      <w:pPr>
        <w:spacing w:after="0" w:line="600" w:lineRule="auto"/>
        <w:ind w:firstLine="720"/>
        <w:jc w:val="both"/>
        <w:rPr>
          <w:rFonts w:eastAsia="Times New Roman"/>
          <w:szCs w:val="24"/>
        </w:rPr>
      </w:pPr>
      <w:r>
        <w:rPr>
          <w:rFonts w:eastAsia="Times New Roman"/>
          <w:szCs w:val="24"/>
        </w:rPr>
        <w:t>Πραγματικά, εκτός από την πρόταση της Νέας Δημοκρατίας, στην οποία δεν είναι πολύ καθαρό το πώς θα εξασφαλιστεί το τίμημα, δεν άκουσα κάποια πρόταση που να λέει ότι δεν πρέπει να καταβληθεί το τ</w:t>
      </w:r>
      <w:r>
        <w:rPr>
          <w:rFonts w:eastAsia="Times New Roman"/>
          <w:szCs w:val="24"/>
        </w:rPr>
        <w:t>ίμημα. Αυτό είναι ένα κεκτημένο.</w:t>
      </w:r>
    </w:p>
    <w:p w14:paraId="7B21DAF2" w14:textId="77777777" w:rsidR="00B46177" w:rsidRDefault="00C46B70">
      <w:pPr>
        <w:spacing w:after="0" w:line="600" w:lineRule="auto"/>
        <w:ind w:firstLine="720"/>
        <w:jc w:val="both"/>
        <w:rPr>
          <w:rFonts w:eastAsia="Times New Roman"/>
          <w:szCs w:val="24"/>
        </w:rPr>
      </w:pPr>
      <w:r>
        <w:rPr>
          <w:rFonts w:eastAsia="Times New Roman"/>
          <w:szCs w:val="24"/>
        </w:rPr>
        <w:t>Και είναι κεκτημένο γιατί; Γιατί διεξήχθη διαγωνισμός και απεδείχθη ότι υπάρχουν άνθρωποι οι οποίοι διατίθενται να πληρώσουν. Απεδείχθη ότι υπάρχει αξία επάνω στον σπάνιο πόρο που λέγεται «τηλεοπτικές συχνότητες», επάνω στη</w:t>
      </w:r>
      <w:r>
        <w:rPr>
          <w:rFonts w:eastAsia="Times New Roman"/>
          <w:szCs w:val="24"/>
        </w:rPr>
        <w:t>ν υπηρεσία που λέγεται «πανελλαδική εκπομπή», μια αξία την οποία συστηματικά η πολιτική εξουσία χάριζε ως μη όφειλε.</w:t>
      </w:r>
    </w:p>
    <w:p w14:paraId="7B21DAF3" w14:textId="77777777" w:rsidR="00B46177" w:rsidRDefault="00C46B70">
      <w:pPr>
        <w:spacing w:after="0" w:line="600" w:lineRule="auto"/>
        <w:ind w:firstLine="720"/>
        <w:jc w:val="both"/>
        <w:rPr>
          <w:rFonts w:eastAsia="Times New Roman"/>
          <w:szCs w:val="24"/>
        </w:rPr>
      </w:pPr>
      <w:r>
        <w:rPr>
          <w:rFonts w:eastAsia="Times New Roman"/>
          <w:szCs w:val="24"/>
        </w:rPr>
        <w:t xml:space="preserve">Θα το πω με λύπη. Άκουσα εδώ ομιλίες και απέκτησα την αίσθηση ότι ορισμένοι αισθάνονται ότι δικαιώθηκαν για τα είκοσι επτά χρόνια ανομίας! </w:t>
      </w:r>
    </w:p>
    <w:p w14:paraId="7B21DAF4"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Υπουργού)</w:t>
      </w:r>
    </w:p>
    <w:p w14:paraId="7B21DAF5" w14:textId="77777777" w:rsidR="00B46177" w:rsidRDefault="00C46B70">
      <w:pPr>
        <w:spacing w:after="0" w:line="600" w:lineRule="auto"/>
        <w:ind w:firstLine="720"/>
        <w:jc w:val="both"/>
        <w:rPr>
          <w:rFonts w:eastAsia="Times New Roman"/>
          <w:szCs w:val="24"/>
        </w:rPr>
      </w:pPr>
      <w:r>
        <w:rPr>
          <w:rFonts w:eastAsia="Times New Roman"/>
          <w:szCs w:val="24"/>
        </w:rPr>
        <w:t xml:space="preserve">Να έχουμε κάποιο μέτρο. Δεν έχει δικαιωθεί. Κάθε άλλο. Τα είκοσι επτά χρόνια ανομίας είναι αυτά που κανείς πλέον εδώ δεν δύναται να ανέβει στο Βήμα αυτό και να πει ότι </w:t>
      </w:r>
      <w:r>
        <w:rPr>
          <w:rFonts w:eastAsia="Times New Roman"/>
          <w:szCs w:val="24"/>
        </w:rPr>
        <w:t>ήταν καλώς καμωμένα τα πράγματα. Ούτε ένας! Και αυτό μας χαροποιεί εμάς και είναι μια δικαίωση.</w:t>
      </w:r>
    </w:p>
    <w:p w14:paraId="7B21DAF6" w14:textId="77777777" w:rsidR="00B46177" w:rsidRDefault="00C46B70">
      <w:pPr>
        <w:spacing w:after="0" w:line="600" w:lineRule="auto"/>
        <w:ind w:firstLine="720"/>
        <w:jc w:val="both"/>
        <w:rPr>
          <w:rFonts w:eastAsia="Times New Roman"/>
          <w:szCs w:val="24"/>
        </w:rPr>
      </w:pPr>
      <w:r>
        <w:rPr>
          <w:rFonts w:eastAsia="Times New Roman"/>
          <w:szCs w:val="24"/>
        </w:rPr>
        <w:t xml:space="preserve">Περνάμε, λοιπόν, τώρα στις τροπολογίες. </w:t>
      </w:r>
    </w:p>
    <w:p w14:paraId="7B21DAF7" w14:textId="77777777" w:rsidR="00B46177" w:rsidRDefault="00C46B70">
      <w:pPr>
        <w:spacing w:after="0" w:line="600" w:lineRule="auto"/>
        <w:ind w:firstLine="720"/>
        <w:jc w:val="both"/>
        <w:rPr>
          <w:rFonts w:eastAsia="Times New Roman"/>
          <w:szCs w:val="24"/>
        </w:rPr>
      </w:pPr>
      <w:r>
        <w:rPr>
          <w:rFonts w:eastAsia="Times New Roman"/>
          <w:szCs w:val="24"/>
        </w:rPr>
        <w:t>Στις τροπολογίες έχουμε τη σύμφωνη γνώμη και για την τιμή εκκίνησης, κύριε Δένδια. Νομίζω ότι είναι δευτερεύον σε σχέση</w:t>
      </w:r>
      <w:r>
        <w:rPr>
          <w:rFonts w:eastAsia="Times New Roman"/>
          <w:szCs w:val="24"/>
        </w:rPr>
        <w:t xml:space="preserve"> με το προηγούμενο, διότι όσον αφορά την τιμή εκκίνησης αποδείχθηκε ότι, αν με άρτιο τρόπο και σωστό σχεδιασμό οργανωθεί ένας διαγωνισμός, το τίμημα θα είναι πολύ μεγαλύτερο από οποιαδήποτε τιμή εκκίνησης. Υπάρχουν, νομίζω, όλες οι προϋποθέσεις και η συσσω</w:t>
      </w:r>
      <w:r>
        <w:rPr>
          <w:rFonts w:eastAsia="Times New Roman"/>
          <w:szCs w:val="24"/>
        </w:rPr>
        <w:t>ρευμένη πείρα, για να γίνει αυτό.</w:t>
      </w:r>
    </w:p>
    <w:p w14:paraId="7B21DAF8" w14:textId="77777777" w:rsidR="00B46177" w:rsidRDefault="00C46B70">
      <w:pPr>
        <w:spacing w:after="0" w:line="600" w:lineRule="auto"/>
        <w:ind w:firstLine="720"/>
        <w:jc w:val="both"/>
        <w:rPr>
          <w:rFonts w:eastAsia="Times New Roman"/>
          <w:szCs w:val="24"/>
        </w:rPr>
      </w:pPr>
      <w:r>
        <w:rPr>
          <w:rFonts w:eastAsia="Times New Roman"/>
          <w:szCs w:val="24"/>
        </w:rPr>
        <w:t xml:space="preserve">Έχει συζητηθεί πάρα πολύ –και θα ολοκληρώσω με αυτό και ευχαριστώ για την ανοχή, κύριε Πρόεδρε- αν βγήκε αντισυνταγματικός ο ν.4339 και αν πρέπει να αποσυρθεί. </w:t>
      </w:r>
    </w:p>
    <w:p w14:paraId="7B21DAF9" w14:textId="77777777" w:rsidR="00B46177" w:rsidRDefault="00C46B70">
      <w:pPr>
        <w:spacing w:after="0" w:line="600" w:lineRule="auto"/>
        <w:ind w:firstLine="720"/>
        <w:jc w:val="both"/>
        <w:rPr>
          <w:rFonts w:eastAsia="Times New Roman"/>
          <w:szCs w:val="24"/>
        </w:rPr>
      </w:pPr>
      <w:r>
        <w:rPr>
          <w:rFonts w:eastAsia="Times New Roman"/>
          <w:szCs w:val="24"/>
        </w:rPr>
        <w:lastRenderedPageBreak/>
        <w:t>Δράττομαι της ευκαιρίας να επαναλάβω ότι όταν ψηφίζαμε τον ν.</w:t>
      </w:r>
      <w:r>
        <w:rPr>
          <w:rFonts w:eastAsia="Times New Roman"/>
          <w:szCs w:val="24"/>
        </w:rPr>
        <w:t xml:space="preserve">4339, ξοδέψαμε πάρα πολλή ώρα για να οικοδομήσουμε συναινέσεις, τις ευρύτερες δυνατές. </w:t>
      </w:r>
    </w:p>
    <w:p w14:paraId="7B21DAF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Από τα δεκαπέντε άρθρα που αφορούν τον διαγωνισμό και ένα άρθρο που αφορά τη σύσταση της ΕΡΤ-ΝΕΤ, της εταιρείας που είναι συνδεδεμένη με την ΕΡΤ για να γίνει ψηφιακός π</w:t>
      </w:r>
      <w:r>
        <w:rPr>
          <w:rFonts w:eastAsia="Times New Roman" w:cs="Times New Roman"/>
          <w:szCs w:val="24"/>
        </w:rPr>
        <w:t>άροχος, η Δημοκρατική Συμπαράταξη ψήφισε τα εννιά, η Ένωση Κεντρώων τα ο</w:t>
      </w:r>
      <w:r>
        <w:rPr>
          <w:rFonts w:eastAsia="Times New Roman" w:cs="Times New Roman"/>
          <w:szCs w:val="24"/>
        </w:rPr>
        <w:t>κ</w:t>
      </w:r>
      <w:r>
        <w:rPr>
          <w:rFonts w:eastAsia="Times New Roman" w:cs="Times New Roman"/>
          <w:szCs w:val="24"/>
        </w:rPr>
        <w:t>τώ και το Ποτάμι τα πέντε, προϋποθέσεις, προέλευση κεφαλαίων, τεχνολογικός εξοπλισμός, κτηριακή υποδομή, προεπιλογή αιτήσεων…</w:t>
      </w:r>
    </w:p>
    <w:p w14:paraId="7B21DAF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Τα ξέραμε και τα ψηφίσαμε. </w:t>
      </w:r>
    </w:p>
    <w:p w14:paraId="7B21DAF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ΠΑΠΠΑΣ (Υπουργός Επικρατείας): </w:t>
      </w:r>
      <w:r>
        <w:rPr>
          <w:rFonts w:eastAsia="Times New Roman" w:cs="Times New Roman"/>
          <w:szCs w:val="24"/>
        </w:rPr>
        <w:t>Βεβαίως, τα ξέρατε και τα ψηφίσατε. Γιατί ανεβαίνετε σε αυτό το Βήμα και λέτε ότι εμάς μας ενδιέφερε μόνο το τίμημα; Γιατί ακούγεται αυτή η κριτική, εφόσον έχουμε ψηφίσει μαζί άρθρα τα οποία ανέβαζαν πολύ ψηλά τον ποιοτικό</w:t>
      </w:r>
      <w:r>
        <w:rPr>
          <w:rFonts w:eastAsia="Times New Roman" w:cs="Times New Roman"/>
          <w:szCs w:val="24"/>
        </w:rPr>
        <w:t xml:space="preserve"> πήχη; Αυτή είναι η αλήθεια και τώρα έρχεται μια κριτική η οποία –για να πω την αλήθεια- ήταν μηδενιστική τις προηγούμενες μέρες. Σήμερα ήταν μετριασμένη. </w:t>
      </w:r>
    </w:p>
    <w:p w14:paraId="7B21DAF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Ας επανέλθουμε, όμως, λίγο, να ξαναθυμηθούμε τι είχε γίνει όχι μόνο στη φορτισμένη μέρα που είχαμε τ</w:t>
      </w:r>
      <w:r>
        <w:rPr>
          <w:rFonts w:eastAsia="Times New Roman" w:cs="Times New Roman"/>
          <w:szCs w:val="24"/>
        </w:rPr>
        <w:t xml:space="preserve">η σφοδρή σύγκρουση γύρω από τις αρμοδιότητες, αλλά να θυμηθούμε τις μέρες ψήφισης του ν.4339, που είναι ψηφισμένος νόμος του κράτους, στη βάση του οποίου βεβαίως η ανεξάρτητη αρχή –είναι ευχή όλων μας- θα διεξάγει τον διαγωνισμό. </w:t>
      </w:r>
    </w:p>
    <w:p w14:paraId="7B21DAF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Όλοι το επιθυμούμε αυτό. </w:t>
      </w:r>
      <w:r>
        <w:rPr>
          <w:rFonts w:eastAsia="Times New Roman" w:cs="Times New Roman"/>
          <w:szCs w:val="24"/>
        </w:rPr>
        <w:t xml:space="preserve">Δεν θα πάμε, βέβαια, σε μια κατάσταση όπου νομοθετούν οι ανεξάρτητες αρχές. Οι ανεξάρτητες αρχές εφαρμόζουν τους ψηφισμένους νόμους. Είναι ένας νόμος που πήρε ψήφο και από κόμματα της Αντιπολίτευσης. Το λέμε και το δηλώνουμε με χαρά, για άλλη μια φορά. </w:t>
      </w:r>
    </w:p>
    <w:p w14:paraId="7B21DAF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Δευτέρα είναι μπροστά, προσχήματα πλέον δεν υπάρχουν, κατά τη γνώμη μας. Προφανώς ο ομιλών, ως μέλος της Κυβέρνησης, δεν θα κάνει κανένα σχόλιο για κανένα πρόσωπο, γιατί είναι αρμοδιότητα της Βουλής και της Διάσκεψης των Προέδρων να ανιχνεύσει -όπως καλώς </w:t>
      </w:r>
      <w:r>
        <w:rPr>
          <w:rFonts w:eastAsia="Times New Roman" w:cs="Times New Roman"/>
          <w:szCs w:val="24"/>
        </w:rPr>
        <w:t>κάνει μέχρι τώρα- τις δυνατότητες συναίνεσης.</w:t>
      </w:r>
    </w:p>
    <w:p w14:paraId="7B21DB0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Νομίζω όμως ότι πρέπει το πολιτικό σύστημα να περάσει στον επόμενο βαθμό ωρίμανσης, να κοιτάξει αυτοκριτικά το παρελθόν και να συμφωνήσουμε όλοι μαζί ούτως ώστε πάρα πολύ γρήγορα και το ΕΣΡ να συγκροτηθεί και δ</w:t>
      </w:r>
      <w:r>
        <w:rPr>
          <w:rFonts w:eastAsia="Times New Roman" w:cs="Times New Roman"/>
          <w:szCs w:val="24"/>
        </w:rPr>
        <w:t>ιαγωνισμός να γίνει, αλλά και τίμημα να καταβληθεί, αλλιώς νομίζω ότι θα είμαστε υπόλογοι για άλλη μια φορά στις επόμενες γενιές.</w:t>
      </w:r>
    </w:p>
    <w:p w14:paraId="7B21DB0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B21DB02" w14:textId="77777777" w:rsidR="00B46177" w:rsidRDefault="00C46B7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B21DB0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w:t>
      </w:r>
      <w:r>
        <w:rPr>
          <w:rFonts w:eastAsia="Times New Roman" w:cs="Times New Roman"/>
          <w:szCs w:val="24"/>
        </w:rPr>
        <w:t xml:space="preserve">ό κ. Παππά. </w:t>
      </w:r>
    </w:p>
    <w:p w14:paraId="7B21DB0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Υπουργός κ. Κοντονής έχει τον λόγο.</w:t>
      </w:r>
    </w:p>
    <w:p w14:paraId="7B21DB0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Κυρίες και κύριοι συνάδελφοι, ακούσαμε μια κριτική για τη συγκεκριμένη τροπολογία που εισηγήθηκε το Υπουργείο Πολιτισμού και Αθλητισμού, ότι με αυτή</w:t>
      </w:r>
      <w:r>
        <w:rPr>
          <w:rFonts w:eastAsia="Times New Roman" w:cs="Times New Roman"/>
          <w:szCs w:val="24"/>
        </w:rPr>
        <w:t xml:space="preserve"> την τροπολογία πλήττεται το αυτοδιοίκητο της Ελληνικής Ποδοσφαιρικής Ομο</w:t>
      </w:r>
      <w:r>
        <w:rPr>
          <w:rFonts w:eastAsia="Times New Roman" w:cs="Times New Roman"/>
          <w:szCs w:val="24"/>
        </w:rPr>
        <w:lastRenderedPageBreak/>
        <w:t>σπονδίας. Νομίζω ότι καλύτερος να απαντήσει</w:t>
      </w:r>
      <w:r>
        <w:rPr>
          <w:rFonts w:eastAsia="Times New Roman" w:cs="Times New Roman"/>
          <w:szCs w:val="24"/>
        </w:rPr>
        <w:t>,</w:t>
      </w:r>
      <w:r>
        <w:rPr>
          <w:rFonts w:eastAsia="Times New Roman" w:cs="Times New Roman"/>
          <w:szCs w:val="24"/>
        </w:rPr>
        <w:t xml:space="preserve"> εάν πλήττεται το αυτοδιοίκητο</w:t>
      </w:r>
      <w:r>
        <w:rPr>
          <w:rFonts w:eastAsia="Times New Roman" w:cs="Times New Roman"/>
          <w:szCs w:val="24"/>
        </w:rPr>
        <w:t>,</w:t>
      </w:r>
      <w:r>
        <w:rPr>
          <w:rFonts w:eastAsia="Times New Roman" w:cs="Times New Roman"/>
          <w:szCs w:val="24"/>
        </w:rPr>
        <w:t xml:space="preserve"> είναι η ίδια η Διεθνής Ποδοσφαιρική Ομοσπονδία, η οποία συμπράττει με την Κυβέρνηση για να επέλθει ένα τέλο</w:t>
      </w:r>
      <w:r>
        <w:rPr>
          <w:rFonts w:eastAsia="Times New Roman" w:cs="Times New Roman"/>
          <w:szCs w:val="24"/>
        </w:rPr>
        <w:t xml:space="preserve">ς στο καθεστώς της σήψης και της διαφθοράς που επικρατούσε επί χρόνια. </w:t>
      </w:r>
    </w:p>
    <w:p w14:paraId="7B21DB0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Εκείνο όμως που μου έκανε εντύπωση είναι ότι αυτό το επιχείρημα, που ακούστηκε από το νεοναζιστικό κόμμα της Χρυσής Αυγής, συνδυάστηκε με αιτιάσεις του τύπου ότι εμείς δεν ορίζουμε τις</w:t>
      </w:r>
      <w:r>
        <w:rPr>
          <w:rFonts w:eastAsia="Times New Roman" w:cs="Times New Roman"/>
          <w:szCs w:val="24"/>
        </w:rPr>
        <w:t xml:space="preserve"> εκλογές της ΕΠΟ και ότι αυτό είναι σημείο ανικανότητας. </w:t>
      </w:r>
    </w:p>
    <w:p w14:paraId="7B21DB0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Μα, είναι δυνατόν ποτέ η Κυβέρνηση να ορίσει τις εκλογές ενός σωματείου, τριτοβάθμιου στη συγκεκριμένη περίπτωση; Αυτό είναι δουλειά του ίδιου του σωματείου και συγκεκριμένα της διοίκησής του, που έ</w:t>
      </w:r>
      <w:r>
        <w:rPr>
          <w:rFonts w:eastAsia="Times New Roman" w:cs="Times New Roman"/>
          <w:szCs w:val="24"/>
        </w:rPr>
        <w:t xml:space="preserve">χει τοποθετηθεί από τη </w:t>
      </w:r>
      <w:r>
        <w:rPr>
          <w:rFonts w:eastAsia="Times New Roman" w:cs="Times New Roman"/>
          <w:szCs w:val="24"/>
          <w:lang w:val="en-US"/>
        </w:rPr>
        <w:t>FIFA</w:t>
      </w:r>
      <w:r>
        <w:rPr>
          <w:rFonts w:eastAsia="Times New Roman" w:cs="Times New Roman"/>
          <w:szCs w:val="24"/>
        </w:rPr>
        <w:t xml:space="preserve"> για να φέρει εις πέρας όλη αυτή την κατάσταση.</w:t>
      </w:r>
    </w:p>
    <w:p w14:paraId="7B21DB0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Το δεύτερο που ήθελα να πω είναι το εξής. Ακούσαμε μια κριτική ότι «στον επιχειρηματικό χώρο, εκεί που υπάρχει κερδοφορία κ.λπ, ό,τι και να κάνετε, χαμένο πάει». Το ακούσαμε από τον</w:t>
      </w:r>
      <w:r>
        <w:rPr>
          <w:rFonts w:eastAsia="Times New Roman" w:cs="Times New Roman"/>
          <w:szCs w:val="24"/>
        </w:rPr>
        <w:t xml:space="preserve"> αγορητή του ΚΚΕ. Είναι μια λανθασμένη άποψη και προσέγγιση.</w:t>
      </w:r>
    </w:p>
    <w:p w14:paraId="7B21DB0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Τι θα ήθελε δηλαδή το ΚΚΕ; Να μην κάναμε ό,τι κάναμε είκοσι μήνες και να έχουμε μείνει στο καθεστώς της «παράγκας»; Ήθελε να μην έχουμε επέμβει καθόλου νομοθετικά και να μείνουμε σ</w:t>
      </w:r>
      <w:r>
        <w:rPr>
          <w:rFonts w:eastAsia="Times New Roman" w:cs="Times New Roman"/>
          <w:szCs w:val="24"/>
        </w:rPr>
        <w:t>ε</w:t>
      </w:r>
      <w:r>
        <w:rPr>
          <w:rFonts w:eastAsia="Times New Roman" w:cs="Times New Roman"/>
          <w:szCs w:val="24"/>
        </w:rPr>
        <w:t xml:space="preserve"> αυτή την άθλι</w:t>
      </w:r>
      <w:r>
        <w:rPr>
          <w:rFonts w:eastAsia="Times New Roman" w:cs="Times New Roman"/>
          <w:szCs w:val="24"/>
        </w:rPr>
        <w:t xml:space="preserve">α κατάσταση που δηλητηρίαζε τον ελληνικό αθλητισμό, την ελληνική νεολαία και την ελληνική κοινωνία, προς δόξα της διαπλοκής και της διαφθοράς; </w:t>
      </w:r>
    </w:p>
    <w:p w14:paraId="7B21DB0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σε αυτά τα πράγματα βάλαμε πλάτη και φέραμε αποτελέσματα. </w:t>
      </w:r>
    </w:p>
    <w:p w14:paraId="7B21DB0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θέλω να πω από του Βήματος της Βου</w:t>
      </w:r>
      <w:r>
        <w:rPr>
          <w:rFonts w:eastAsia="Times New Roman" w:cs="Times New Roman"/>
          <w:szCs w:val="24"/>
        </w:rPr>
        <w:t xml:space="preserve">λής, τελειώνοντας, προς όλους </w:t>
      </w:r>
      <w:r>
        <w:rPr>
          <w:rFonts w:eastAsia="Times New Roman" w:cs="Times New Roman"/>
          <w:szCs w:val="24"/>
        </w:rPr>
        <w:t>αυτούς,</w:t>
      </w:r>
      <w:r>
        <w:rPr>
          <w:rFonts w:eastAsia="Times New Roman" w:cs="Times New Roman"/>
          <w:szCs w:val="24"/>
        </w:rPr>
        <w:t xml:space="preserve"> οι οποίοι πολέμησαν επί είκοσι μήνες αυτή την προσπάθει</w:t>
      </w:r>
      <w:r>
        <w:rPr>
          <w:rFonts w:eastAsia="Times New Roman" w:cs="Times New Roman"/>
          <w:szCs w:val="24"/>
        </w:rPr>
        <w:t>ά μας</w:t>
      </w:r>
      <w:r>
        <w:rPr>
          <w:rFonts w:eastAsia="Times New Roman" w:cs="Times New Roman"/>
          <w:szCs w:val="24"/>
        </w:rPr>
        <w:t xml:space="preserve"> και πρώτα απ’ όλα, στους οικονομικά ισχυρούς, δεύτερον, στους τραμπούκους οι οποίοι είχαν μεταμφιεστεί σε οπαδούς, και τρίτον, σε αργυρώνητες γραφίδες ότι </w:t>
      </w:r>
      <w:r>
        <w:rPr>
          <w:rFonts w:eastAsia="Times New Roman" w:cs="Times New Roman"/>
          <w:szCs w:val="24"/>
        </w:rPr>
        <w:t>δεν φοβόμαστε. Ας κάνουν ό,τι θέλουν! Η Κυβέρνηση την υπόθεση της διαφθοράς και της διαπλοκής σε όλα τα επίπεδα θα την επιλύσει. Και θα την επιλύσει προς όφελος του ελληνικού λαού.</w:t>
      </w:r>
    </w:p>
    <w:p w14:paraId="7B21DB0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Και αν διερωτώνται «Μα, πώς αυτοί δεν φοβούνται, όταν οι προηγούμενοι σήμαι</w:t>
      </w:r>
      <w:r>
        <w:rPr>
          <w:rFonts w:eastAsia="Times New Roman" w:cs="Times New Roman"/>
          <w:szCs w:val="24"/>
        </w:rPr>
        <w:t>ναν ισπανική υποχώρηση σε κάθε επίθεση που τους κάναμε;», τους απαντάμε λοιπόν: Ας κοιτάξουν πίσω μας! Ας κοιτάξουν πίσω μας όλους εκείνους που έδωσαν τα πάντα στην υπόθεση του λαϊκού κινήματος, που έχασαν τη ζωή τους στο βουνό, στις εξορίες, στα κολαστήρι</w:t>
      </w:r>
      <w:r>
        <w:rPr>
          <w:rFonts w:eastAsia="Times New Roman" w:cs="Times New Roman"/>
          <w:szCs w:val="24"/>
        </w:rPr>
        <w:t xml:space="preserve">α της δικτατορίας! Από αυτούς εμείς αντλούμε δύναμη. Και τη ματιά τους δεν θα την προδώσουμε! </w:t>
      </w:r>
    </w:p>
    <w:p w14:paraId="7B21DB0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Η διαφθορά και η διαπλοκή και τα οικονομικά συμφέροντα που τη στηρίζουν θα ηττηθούν από την Κυβέρνηση του λαού, από την Κυβέρνηση του ΣΥΡΙΖΑ!</w:t>
      </w:r>
    </w:p>
    <w:p w14:paraId="7B21DB0E" w14:textId="77777777" w:rsidR="00B46177" w:rsidRDefault="00C46B70">
      <w:pPr>
        <w:spacing w:after="0" w:line="600" w:lineRule="auto"/>
        <w:ind w:firstLine="720"/>
        <w:jc w:val="center"/>
        <w:rPr>
          <w:rFonts w:eastAsia="Times New Roman"/>
          <w:bCs/>
        </w:rPr>
      </w:pPr>
      <w:r>
        <w:rPr>
          <w:rFonts w:eastAsia="Times New Roman"/>
          <w:bCs/>
        </w:rPr>
        <w:t>(Χειροκροτήματα από</w:t>
      </w:r>
      <w:r>
        <w:rPr>
          <w:rFonts w:eastAsia="Times New Roman"/>
          <w:bCs/>
        </w:rPr>
        <w:t xml:space="preserve"> την πτέρυγα του ΣΥΡΙΖΑ)</w:t>
      </w:r>
    </w:p>
    <w:p w14:paraId="7B21DB0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Ευχαριστούμε τον Υπουργό κ. Κοντονή.</w:t>
      </w:r>
    </w:p>
    <w:p w14:paraId="7B21DB1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Θα κλείσει ο Υπουργός Ναυτιλίας και Νησιωτικής Πολιτικής κ. Θοδωρής Δρίτσας. Κύριε Υπουργέ, έχετε τον λόγο.</w:t>
      </w:r>
    </w:p>
    <w:p w14:paraId="7B21DB1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w:t>
      </w:r>
      <w:r>
        <w:rPr>
          <w:rFonts w:eastAsia="Times New Roman" w:cs="Times New Roman"/>
          <w:b/>
          <w:szCs w:val="24"/>
        </w:rPr>
        <w:t xml:space="preserve"> Πολιτικής):</w:t>
      </w:r>
      <w:r>
        <w:rPr>
          <w:rFonts w:eastAsia="Times New Roman" w:cs="Times New Roman"/>
          <w:szCs w:val="24"/>
        </w:rPr>
        <w:t xml:space="preserve"> Ευχαριστώ, κύριε Πρόεδρε.</w:t>
      </w:r>
    </w:p>
    <w:p w14:paraId="7B21DB1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αποσαφηνίσω σχετικά με τις δύο βουλευτικές τροπολογίες -εκ των τριών τροπολογιών, έμειναν οι δύο, καθώς ο κ. Θηβαίος την απέσυρε και θα την διορθώσει, θα την συμπληρώ</w:t>
      </w:r>
      <w:r>
        <w:rPr>
          <w:rFonts w:eastAsia="Times New Roman" w:cs="Times New Roman"/>
          <w:szCs w:val="24"/>
        </w:rPr>
        <w:t xml:space="preserve">σει και θα την επανακαταθέσει- το εξής. </w:t>
      </w:r>
    </w:p>
    <w:p w14:paraId="7B21DB1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Σύμφωνα με αυτό που ζήτησε ο κ. Δένδιας, με το οποίο συμφωνώ και ταυτίζομαι –γιατί δεν είμαι θεματικά ο αρμόδιος Υπουργός, είμαι αρμόδιος για την εισήγηση του συγκεκριμένου νομοσχεδίου, για τη σύμβαση με την Κυπριακ</w:t>
      </w:r>
      <w:r>
        <w:rPr>
          <w:rFonts w:eastAsia="Times New Roman" w:cs="Times New Roman"/>
          <w:szCs w:val="24"/>
        </w:rPr>
        <w:t>ή Δημοκρατία για την έρευνα και διάσωση- και ως εκ τούτου και για να λύσουμε σωστά θεσμικά και αυτό το ζήτημα, βεβαιώνω το Σώμα ότι οι αρμόδιοι και συναρμόδιοι Υπουργοί διαβεβαίωσαν ότι αποδέχονται αυτές τις δύο βουλευτικές τροπολογίες. Επομένως καλύπτεται</w:t>
      </w:r>
      <w:r>
        <w:rPr>
          <w:rFonts w:eastAsia="Times New Roman" w:cs="Times New Roman"/>
          <w:szCs w:val="24"/>
        </w:rPr>
        <w:t xml:space="preserve"> και από αυτή την πλευρά.</w:t>
      </w:r>
    </w:p>
    <w:p w14:paraId="7B21DB1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Τώρα η τροπολογία του κ. Λοβέρδου δεν έχει τα στοιχεία των άλλων τροπολογιών. Είχαν επείγοντα χαρακτήρα αυτές οι τροπολογίες. Σοβαρή είναι και η τροπολογία του κ. Κεγκέρογλου, αλλά έχει όλο</w:t>
      </w:r>
      <w:r>
        <w:rPr>
          <w:rFonts w:eastAsia="Times New Roman" w:cs="Times New Roman"/>
          <w:szCs w:val="24"/>
        </w:rPr>
        <w:t>ν</w:t>
      </w:r>
      <w:r>
        <w:rPr>
          <w:rFonts w:eastAsia="Times New Roman" w:cs="Times New Roman"/>
          <w:szCs w:val="24"/>
        </w:rPr>
        <w:t xml:space="preserve"> τον χρόνο να τεθεί σε κανονικές διαδικα</w:t>
      </w:r>
      <w:r>
        <w:rPr>
          <w:rFonts w:eastAsia="Times New Roman" w:cs="Times New Roman"/>
          <w:szCs w:val="24"/>
        </w:rPr>
        <w:t>σίες και να αντιμετωπιστεί από τον αρμόδιο Υπουργό όταν στην ώρα του υπάρχει ανάλογο νομοσχέδιο αυτής της αρμοδιότητας.</w:t>
      </w:r>
    </w:p>
    <w:p w14:paraId="7B21DB1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ειπώθηκαν πολλά. Μια προσπάθεια από πολλές πλευρές ήταν οι αιχμηρές κριτικές τοποθετήσεις και εκ δεξιών και</w:t>
      </w:r>
      <w:r>
        <w:rPr>
          <w:rFonts w:eastAsia="Times New Roman" w:cs="Times New Roman"/>
          <w:szCs w:val="24"/>
        </w:rPr>
        <w:t xml:space="preserve"> εξ αριστερών και εκ του κέντρου ότι όλη αυτή η ιστορία από την πλευρά της Κυβέρνησης έγινε για να αποπροσανατολιστεί η ελληνική κοινωνία. Προς Θεού!</w:t>
      </w:r>
    </w:p>
    <w:p w14:paraId="7B21DB16"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Σεβόμαστε απολύτως τα προβλήματα των Ελλήνων πολιτών, τα ζητήματα της αγοραστικής δύναμης, του βιοτικού επ</w:t>
      </w:r>
      <w:r>
        <w:rPr>
          <w:rFonts w:eastAsia="Times New Roman" w:cs="Times New Roman"/>
          <w:szCs w:val="24"/>
        </w:rPr>
        <w:t xml:space="preserve">ιπέδου, της κάλυψης των αναγκών, της δοκιμασίας που περνά ο ελληνικός λαός. Δεν θα μπορούσε κανένα αρρωστημένο μυαλό να στήσει και ούτε είχε και τη δυνατότητα η Κυβέρνηση να στήσει τέτοιου είδους αποπροσανατολιστικά παιχνίδια. Μάχη δίνεται. </w:t>
      </w:r>
    </w:p>
    <w:p w14:paraId="7B21DB1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Διότι πράγματι</w:t>
      </w:r>
      <w:r>
        <w:rPr>
          <w:rFonts w:eastAsia="Times New Roman" w:cs="Times New Roman"/>
          <w:szCs w:val="24"/>
        </w:rPr>
        <w:t xml:space="preserve"> -και δεν μπορεί κανείς να το μειώνει αυτό- μπορεί να υπήρξαν υπερβολές και στον χρόνο που αναλώθηκε και σε όσα ειπώθηκαν Εδώ, όμως, υπάρχει  ένα επίσης σοβαρό ζήτημα, να σπάσει επιτέλους ένα από τα πιο νοσηρά και σκληρά αποστήματα που δηλητηριάζει τον δημ</w:t>
      </w:r>
      <w:r>
        <w:rPr>
          <w:rFonts w:eastAsia="Times New Roman" w:cs="Times New Roman"/>
          <w:szCs w:val="24"/>
        </w:rPr>
        <w:t>όσιο βίο, η διαπλοκή, όπως από πολλές πλευρές περιγράφτηκε και έχει διαπιστωθεί.</w:t>
      </w:r>
    </w:p>
    <w:p w14:paraId="7B21DB1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Αυτή η μάχη δεν είναι αποπροσανατολισμός, αντίθετα, μαζί με όλες τις άλλες μάχες, είναι στο κέντρο ακριβώς των στόχων αυτής της Κυβέρνησης.</w:t>
      </w:r>
    </w:p>
    <w:p w14:paraId="7B21DB1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Κάθε κριτική, λοιπόν -στεναχωριέμαι</w:t>
      </w:r>
      <w:r>
        <w:rPr>
          <w:rFonts w:eastAsia="Times New Roman" w:cs="Times New Roman"/>
          <w:szCs w:val="24"/>
        </w:rPr>
        <w:t xml:space="preserve"> που την ακούω και από Αριστερά- που υποβαθμίζει αυτή τη μάχη, νομίζω ότι δεν προσφέρει στην προσπάθεια της ελληνικής κοινωνίας να αλλάξει τα πράγματα και στην προσπάθεια αυτής της Κυβέρνησης να υπηρετήσει αυτούς τους στόχους.</w:t>
      </w:r>
    </w:p>
    <w:p w14:paraId="7B21DB1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Κρατώ μερικά πολύ σημαντικά, </w:t>
      </w:r>
      <w:r>
        <w:rPr>
          <w:rFonts w:eastAsia="Times New Roman" w:cs="Times New Roman"/>
          <w:szCs w:val="24"/>
        </w:rPr>
        <w:t>τα πιο σημαντικά, κατά τη γνώμη μου, γιατί είναι δύσκολη η επιλογή.</w:t>
      </w:r>
    </w:p>
    <w:p w14:paraId="7B21DB1B"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Ο Πρόεδρος της Βουλής, ο Νίκος Βούτσης, έθεσε ένα ερώτημα: Η Κυβέρνηση δεν θα μπορούσε να είχε συμβιβαστεί, να είχε επιλέξει τον δρόμο που επέλεξαν προηγούμενες κυβερνήσεις; Δεν θα αποκόμι</w:t>
      </w:r>
      <w:r>
        <w:rPr>
          <w:rFonts w:eastAsia="Times New Roman" w:cs="Times New Roman"/>
          <w:szCs w:val="24"/>
        </w:rPr>
        <w:t xml:space="preserve">ζε </w:t>
      </w:r>
      <w:r>
        <w:rPr>
          <w:rFonts w:eastAsia="Times New Roman" w:cs="Times New Roman"/>
          <w:szCs w:val="24"/>
        </w:rPr>
        <w:lastRenderedPageBreak/>
        <w:t xml:space="preserve">οφέλη από αυτό; Δεν θα είχε κανάλια που θα κρατούσαν στάση ανοχής ή και υποστήριξης με μια τέτοια συνέχιση ενός συμβιβασμού και μιας συναλλαγής; Δεν θα μπορούσε; </w:t>
      </w:r>
    </w:p>
    <w:p w14:paraId="7B21DB1C"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Δεν θα μπορούσε λέω εγώ, γιατί δεν μας πάει στο </w:t>
      </w:r>
      <w:r>
        <w:rPr>
          <w:rFonts w:eastAsia="Times New Roman" w:cs="Times New Roman"/>
          <w:szCs w:val="24"/>
          <w:lang w:val="en-US"/>
        </w:rPr>
        <w:t>DNA</w:t>
      </w:r>
      <w:r>
        <w:rPr>
          <w:rFonts w:eastAsia="Times New Roman" w:cs="Times New Roman"/>
          <w:szCs w:val="24"/>
        </w:rPr>
        <w:t xml:space="preserve"> μας, γιατί ξεκινάμε από αλλού και πάμε</w:t>
      </w:r>
      <w:r>
        <w:rPr>
          <w:rFonts w:eastAsia="Times New Roman" w:cs="Times New Roman"/>
          <w:szCs w:val="24"/>
        </w:rPr>
        <w:t xml:space="preserve"> αλλού. Όμως, πρακτικά, αν το αποφάσιζε η δικιά μας Κυβέρνηση, θα μπορούσε και θα διαιώνιζε αυτή την πραγματικότητα. </w:t>
      </w:r>
    </w:p>
    <w:p w14:paraId="7B21DB1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Γιατί, λοιπόν, επέλεξε αυτή τη διαδικασία η Κυβέρνηση και ο αρμόδιος Υπουργός, ο Νίκος Παππάς, για να αλλάξει το τοπίο; Για να κερδίσει κα</w:t>
      </w:r>
      <w:r>
        <w:rPr>
          <w:rFonts w:eastAsia="Times New Roman" w:cs="Times New Roman"/>
          <w:szCs w:val="24"/>
        </w:rPr>
        <w:t xml:space="preserve">νάλια; Μα, μπορούσε να τα κερδίσει και αλλιώς. Γιατί αυτή η περιπέτεια; </w:t>
      </w:r>
    </w:p>
    <w:p w14:paraId="7B21DB1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Γιατί τόσα χρόνια, κυρίες και κύριοι Βουλευτές, που υπήρχε ΕΣΡ, όχι πριν από ένα, δύο, τρία χρόνια, πολλά χρόνια, δεν δόθηκαν οι άδειες; Γιατί δεν έγιναν διαγωνισμοί; Γιατί δεν εισπρά</w:t>
      </w:r>
      <w:r>
        <w:rPr>
          <w:rFonts w:eastAsia="Times New Roman" w:cs="Times New Roman"/>
          <w:szCs w:val="24"/>
        </w:rPr>
        <w:t xml:space="preserve">χθηκε τίμημα για τη χρήση των συχνοτήτων και δεν καταβλήθηκαν χρηματικά ποσά αντίστοιχα για αυτό; Γιατί; Δεν υπήρχε συνταγματική επιταγή τότε; Δεν υπήρχε δέσμευση; </w:t>
      </w:r>
    </w:p>
    <w:p w14:paraId="7B21DB1F"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Γιατί δεν υπάρχει κανένα ΕΣΡ που να υπάρχει από μόνο του και ασύνδετο και κα</w:t>
      </w:r>
      <w:r>
        <w:rPr>
          <w:rFonts w:eastAsia="Times New Roman" w:cs="Times New Roman"/>
          <w:szCs w:val="24"/>
        </w:rPr>
        <w:t>μ</w:t>
      </w:r>
      <w:r>
        <w:rPr>
          <w:rFonts w:eastAsia="Times New Roman" w:cs="Times New Roman"/>
          <w:szCs w:val="24"/>
        </w:rPr>
        <w:t>μιά ανεξάρτητη</w:t>
      </w:r>
      <w:r>
        <w:rPr>
          <w:rFonts w:eastAsia="Times New Roman" w:cs="Times New Roman"/>
          <w:szCs w:val="24"/>
        </w:rPr>
        <w:t xml:space="preserve"> αρχή ασύνδετη από το τι συμβαίνει πραγματικά στον πολιτικό και κοινωνικό συσχετισμό σε κάθε ιστορική στιγμή. Και τα μηνύματα που έπαιρνε το ΕΣΡ ήταν «μην ασχολείστε». Όπου υπήρχε μια πρωτοβουλία, έμενε στη μέση και δεν ενθαρρυνόταν και δεν στηριζόταν με α</w:t>
      </w:r>
      <w:r>
        <w:rPr>
          <w:rFonts w:eastAsia="Times New Roman" w:cs="Times New Roman"/>
          <w:szCs w:val="24"/>
        </w:rPr>
        <w:t>ντίστοιχη νομοθεσία. Αυτή είναι η πραγματικότητα.</w:t>
      </w:r>
    </w:p>
    <w:p w14:paraId="7B21DB20"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Και τώρα έρχονται οι κριτικές ότι έχουμε πολιτική ήττα του Υπουργού, του Νίκου Παππά, της Κυβέρνησης ή πιο εκλεπτυσμένα του πολιτικού σχεδίου της Κυβέρνησης.</w:t>
      </w:r>
    </w:p>
    <w:p w14:paraId="7B21DB21"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Μα, ποιο ήταν ακριβώς αυτό το σχέδιο και η πολιτ</w:t>
      </w:r>
      <w:r>
        <w:rPr>
          <w:rFonts w:eastAsia="Times New Roman" w:cs="Times New Roman"/>
          <w:szCs w:val="24"/>
        </w:rPr>
        <w:t xml:space="preserve">ική βούληση αυτής της Κυβέρνησης, όχι με δίκη προθέσεων -προσέξτε, με δίκη προθέσεων μπορεί να πει κανείς ό,τι θέλει, και έχοντας και ισχυρό επικοινωνιακό μηχανισμό, στημένο και συγκροτημένο, να το κάνει και αληθοφανές, είναι άλλο η δίκη προθέσεων-αλλά με </w:t>
      </w:r>
      <w:r>
        <w:rPr>
          <w:rFonts w:eastAsia="Times New Roman" w:cs="Times New Roman"/>
          <w:szCs w:val="24"/>
        </w:rPr>
        <w:t xml:space="preserve">τα γεγονότα; Είναι νόμος που λέει να συγκροτηθεί συγκεκριμένο πλαίσιο ποιοτικής και </w:t>
      </w:r>
      <w:r>
        <w:rPr>
          <w:rFonts w:eastAsia="Times New Roman" w:cs="Times New Roman"/>
          <w:szCs w:val="24"/>
        </w:rPr>
        <w:lastRenderedPageBreak/>
        <w:t xml:space="preserve">αναβαθμισμένης και διαφανούς λειτουργίας των καναλιών, να γίνει διαγωνισμός και να οριστεί ή να προκύψει από τη διαδικασία που προβλέπει ο νόμος τίμημα. </w:t>
      </w:r>
    </w:p>
    <w:p w14:paraId="7B21DB22"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Αυτή είναι η μάχη </w:t>
      </w:r>
      <w:r>
        <w:rPr>
          <w:rFonts w:eastAsia="Times New Roman" w:cs="Times New Roman"/>
          <w:szCs w:val="24"/>
        </w:rPr>
        <w:t xml:space="preserve">που έδωσε με τη νομοθέτηση και με τη γνωστή διαδικασία αρχικά με το ΕΣΡ, εν συνεχεία, μπροστά στο σαμποτάζ να μη συγκροτηθεί ΕΣΡ, με την υπέρβαση, που ήρθε το Συμβούλιο </w:t>
      </w:r>
      <w:r>
        <w:rPr>
          <w:rFonts w:eastAsia="Times New Roman" w:cs="Times New Roman"/>
          <w:szCs w:val="24"/>
        </w:rPr>
        <w:t xml:space="preserve">της </w:t>
      </w:r>
      <w:r>
        <w:rPr>
          <w:rFonts w:eastAsia="Times New Roman" w:cs="Times New Roman"/>
          <w:szCs w:val="24"/>
        </w:rPr>
        <w:t xml:space="preserve">Επικρατείας και δεν την αποδέχθηκε. Όμως, αυτή είναι η μάχη. </w:t>
      </w:r>
    </w:p>
    <w:p w14:paraId="7B21DB2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Σε αυτή τη μάχη έχουμ</w:t>
      </w:r>
      <w:r>
        <w:rPr>
          <w:rFonts w:eastAsia="Times New Roman" w:cs="Times New Roman"/>
          <w:szCs w:val="24"/>
        </w:rPr>
        <w:t>ε ήττα; Αν έχουμε ήττα του Νίκου Παππά, της Κυβέρνησης, του Πρωθυπουργού, του ΣΥΡΙΖΑ, θα είναι ήττα της Βουλής και του πολιτικού κόσμου, κυρίες και κύριοι Βουλευτές.</w:t>
      </w:r>
    </w:p>
    <w:p w14:paraId="7B21DB24"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Εδώ όσοι μιλούν για ήττα και όσοι χαίρονται και επιχαίρουν για την απόφαση του Συμβουλίου </w:t>
      </w:r>
      <w:r>
        <w:rPr>
          <w:rFonts w:eastAsia="Times New Roman" w:cs="Times New Roman"/>
          <w:szCs w:val="24"/>
        </w:rPr>
        <w:t xml:space="preserve">της </w:t>
      </w:r>
      <w:r>
        <w:rPr>
          <w:rFonts w:eastAsia="Times New Roman" w:cs="Times New Roman"/>
          <w:szCs w:val="24"/>
        </w:rPr>
        <w:t xml:space="preserve">Επικρατείας, θα πρέπει να το αποσαφηνίσουν, για να δούμε τι ακριβώς εννοούμε –ακριβώς όμως- με κάθε τι που λέμε. </w:t>
      </w:r>
    </w:p>
    <w:p w14:paraId="7B21DB25"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Γιατί θα γίνει διαγωνισμός από εδώ και πέρα με το ΕΣΡ; Θα συντρέξουν όλες οι πτέρυγες της Βουλής για να γίνει; Θα προκύψει ή θα προσδιορισ</w:t>
      </w:r>
      <w:r>
        <w:rPr>
          <w:rFonts w:eastAsia="Times New Roman" w:cs="Times New Roman"/>
          <w:szCs w:val="24"/>
        </w:rPr>
        <w:t xml:space="preserve">τεί το τίμημα; Θα υπάρχει πλαίσιο ποιοτικής αναβάθμισης και </w:t>
      </w:r>
      <w:r>
        <w:rPr>
          <w:rFonts w:eastAsia="Times New Roman" w:cs="Times New Roman"/>
          <w:szCs w:val="24"/>
        </w:rPr>
        <w:lastRenderedPageBreak/>
        <w:t>διαφανούς λειτουργίας του τηλεοπτικού συστήματος; Αυτά θα τα κάνει μόνο του το ΕΣΡ, αν δεν τα κάνει το πολιτικό σύστημα και ο πολιτικός κόσμος; Δια αναθέσεως θα το λύσουμε; Δεν θα είναι στρουθοκαμ</w:t>
      </w:r>
      <w:r>
        <w:rPr>
          <w:rFonts w:eastAsia="Times New Roman" w:cs="Times New Roman"/>
          <w:szCs w:val="24"/>
        </w:rPr>
        <w:t>ηλισμός αυτό;</w:t>
      </w:r>
    </w:p>
    <w:p w14:paraId="7B21DB2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Υπουργέ.</w:t>
      </w:r>
    </w:p>
    <w:p w14:paraId="7B21DB2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Τελειώνω, κύριε Πρόεδρε.</w:t>
      </w:r>
    </w:p>
    <w:p w14:paraId="7B21DB2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Αν αυτό το σχέδιο, λοιπόν, δεν εφαρμοστεί, τότε αυτό το σχέδιο ηττήθηκε και </w:t>
      </w:r>
      <w:r>
        <w:rPr>
          <w:rFonts w:eastAsia="Times New Roman" w:cs="Times New Roman"/>
          <w:szCs w:val="24"/>
        </w:rPr>
        <w:t>βέβαια δεν μπορεί να επιχαίρει κανείς για αυτό. Κανείς δεν μπορεί να επιχαίρει γι’ αυτό. Ως προς την παράκαμψη, λοιπόν, του ΕΣΡ το μέγεθος και το μέτρο είναι αυτό και η εκκρεμότητα που μένει δεν είναι το γράψιμο ή το καθαρογράψιμο της τελικής απόφασης. Είν</w:t>
      </w:r>
      <w:r>
        <w:rPr>
          <w:rFonts w:eastAsia="Times New Roman" w:cs="Times New Roman"/>
          <w:szCs w:val="24"/>
        </w:rPr>
        <w:t>αι αφετηρία αυτό για το τι θα κάνει η ελληνική Βουλή, τι θα κάνει το πολιτικό σύστημα.</w:t>
      </w:r>
    </w:p>
    <w:p w14:paraId="7B21DB2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Το ερώτημα, λοιπόν, που συναφώς προκύπτει και συμπληρώνει αυτό που περιέγραψα ως κεντρικό ερώτημα, είναι τι ΕΣΡ θέλουμε. Όχι ποια ονόματα, αλλά </w:t>
      </w:r>
      <w:r>
        <w:rPr>
          <w:rFonts w:eastAsia="Times New Roman" w:cs="Times New Roman"/>
          <w:szCs w:val="24"/>
        </w:rPr>
        <w:t>με τι κύρος, με τι δυνατότητες, με τι υποστήριξη, με τι πλαίσιο, σε ποια κατεύθυνση. Τα ορίζει το Σύνταγμα, αλλά δεν φτάνει. Η ζωντανή πραγματικότητα καθορίζεται από τη στάση των πολιτικών και των κοινωνικών δυνάμεων. Αυτή είναι η πρόκληση από σήμερα και μ</w:t>
      </w:r>
      <w:r>
        <w:rPr>
          <w:rFonts w:eastAsia="Times New Roman" w:cs="Times New Roman"/>
          <w:szCs w:val="24"/>
        </w:rPr>
        <w:t>ετά και μπροστά στην πρωτοβουλία του Προέδρου της Βουλής και της Διάσκεψης των Προέδρων για τη Δευτέρα.</w:t>
      </w:r>
    </w:p>
    <w:p w14:paraId="7B21DB2A"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B21DB2B" w14:textId="77777777" w:rsidR="00B46177" w:rsidRDefault="00C46B7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7B21DB2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Ναυτιλίας και Νησιωτ</w:t>
      </w:r>
      <w:r>
        <w:rPr>
          <w:rFonts w:eastAsia="Times New Roman" w:cs="Times New Roman"/>
          <w:szCs w:val="24"/>
        </w:rPr>
        <w:t>ικής Πολιτικής κ. Θοδωρή Δρίτσα.</w:t>
      </w:r>
    </w:p>
    <w:p w14:paraId="7B21DB2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των άρθρων, των τροπολογιών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w:t>
      </w:r>
      <w:r>
        <w:rPr>
          <w:rFonts w:eastAsia="Times New Roman" w:cs="Times New Roman"/>
          <w:szCs w:val="24"/>
        </w:rPr>
        <w:lastRenderedPageBreak/>
        <w:t>της Συμφωνίας μεταξύ της Κυβέρνησης</w:t>
      </w:r>
      <w:r>
        <w:rPr>
          <w:rFonts w:eastAsia="Times New Roman" w:cs="Times New Roman"/>
          <w:szCs w:val="24"/>
        </w:rPr>
        <w:t xml:space="preserve"> της Ελληνικής Δημοκρατίας και της Κυβέρνησης της Κυπριακής Δημοκρατίας σχετικά με τη συνεργασία στους τομείς Έρευνας και Διάσωσης και άλλες διατάξεις».</w:t>
      </w:r>
    </w:p>
    <w:p w14:paraId="7B21DB2E"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7B21DB2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7B21DB3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Ναι.</w:t>
      </w:r>
    </w:p>
    <w:p w14:paraId="7B21DB3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ΟΣ ΚΟΥΖΗΛΟΣ:</w:t>
      </w:r>
      <w:r>
        <w:rPr>
          <w:rFonts w:eastAsia="Times New Roman" w:cs="Times New Roman"/>
          <w:szCs w:val="24"/>
        </w:rPr>
        <w:t xml:space="preserve"> Ναι.</w:t>
      </w:r>
    </w:p>
    <w:p w14:paraId="7B21DB3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B21DB3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Ναι.</w:t>
      </w:r>
    </w:p>
    <w:p w14:paraId="7B21DB3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Ναι.</w:t>
      </w:r>
    </w:p>
    <w:p w14:paraId="7B21DB3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7B21DB3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Ναι.</w:t>
      </w:r>
    </w:p>
    <w:p w14:paraId="7B21DB3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1 έγινε δεκτό ομοφώνως.</w:t>
      </w:r>
    </w:p>
    <w:p w14:paraId="7B21DB38"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στην ψήφιση των τροπολο</w:t>
      </w:r>
      <w:r>
        <w:rPr>
          <w:rFonts w:eastAsia="Times New Roman" w:cs="Times New Roman"/>
          <w:szCs w:val="24"/>
        </w:rPr>
        <w:t>γιών.</w:t>
      </w:r>
    </w:p>
    <w:p w14:paraId="7B21DB39"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b/>
          <w:szCs w:val="24"/>
        </w:rPr>
        <w:t xml:space="preserve"> </w:t>
      </w:r>
      <w:r>
        <w:rPr>
          <w:rFonts w:eastAsia="Times New Roman" w:cs="Times New Roman"/>
          <w:szCs w:val="24"/>
        </w:rPr>
        <w:t xml:space="preserve">Γίνεται δεκτή η υπουργική τροπολογία με γενικό αριθμό 734 και ειδικό 9 ως έχει; </w:t>
      </w:r>
    </w:p>
    <w:p w14:paraId="7B21DB3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7B21DB3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w:t>
      </w:r>
    </w:p>
    <w:p w14:paraId="7B21DB3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B21DB3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B21DB3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7B21DB3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7B21DB4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ΛΑΖΑΡΙΔΗΣ:</w:t>
      </w:r>
      <w:r>
        <w:rPr>
          <w:rFonts w:eastAsia="Times New Roman" w:cs="Times New Roman"/>
          <w:szCs w:val="24"/>
        </w:rPr>
        <w:t xml:space="preserve"> Ναι.</w:t>
      </w:r>
    </w:p>
    <w:p w14:paraId="7B21DB4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Παρών.</w:t>
      </w:r>
    </w:p>
    <w:p w14:paraId="7B21DB4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η τροπολογία με γενικό αριθμό 734 και ειδικό 9 έγινε δεκτή ως έχει κατά πλειοψηφία και εντάσσεται στο νομοσχέδιο ως ίδιο άρθρο.</w:t>
      </w:r>
    </w:p>
    <w:p w14:paraId="7B21DB43"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υπουργική τροπολογία με γενικό αριθμό 740 και ειδικό 15 ως έχει; </w:t>
      </w:r>
    </w:p>
    <w:p w14:paraId="7B21DB4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7B21DB4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w:t>
      </w:r>
    </w:p>
    <w:p w14:paraId="7B21DB4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B21DB47"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B21DB4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7B21DB4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Ναι.</w:t>
      </w:r>
    </w:p>
    <w:p w14:paraId="7B21DB4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w:t>
      </w:r>
      <w:r>
        <w:rPr>
          <w:rFonts w:eastAsia="Times New Roman" w:cs="Times New Roman"/>
          <w:b/>
          <w:szCs w:val="24"/>
        </w:rPr>
        <w:t>ΡΙΔΗΣ:</w:t>
      </w:r>
      <w:r>
        <w:rPr>
          <w:rFonts w:eastAsia="Times New Roman" w:cs="Times New Roman"/>
          <w:szCs w:val="24"/>
        </w:rPr>
        <w:t xml:space="preserve"> Ναι.</w:t>
      </w:r>
    </w:p>
    <w:p w14:paraId="7B21DB4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Όχι.</w:t>
      </w:r>
    </w:p>
    <w:p w14:paraId="7B21DB4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740 και ειδικό 15 έγινε δεκτή ως έχει κατά πλειοψηφία και εντάσσεται στο νομοσχέδιο ως ίδιο άρθρο.</w:t>
      </w:r>
    </w:p>
    <w:p w14:paraId="7B21DB4D"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βουλευτικ</w:t>
      </w:r>
      <w:r>
        <w:rPr>
          <w:rFonts w:eastAsia="Times New Roman" w:cs="Times New Roman"/>
          <w:szCs w:val="24"/>
        </w:rPr>
        <w:t xml:space="preserve">ή τροπολογία με γενικό αριθμό 741 και ειδικό 16 ως έχει; </w:t>
      </w:r>
    </w:p>
    <w:p w14:paraId="7B21DB4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7B21DB4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w:t>
      </w:r>
    </w:p>
    <w:p w14:paraId="7B21DB5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B21DB51"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B21DB52"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7B21DB53"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Ναι.</w:t>
      </w:r>
    </w:p>
    <w:p w14:paraId="7B21DB54"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7B21DB55"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Όχι.</w:t>
      </w:r>
    </w:p>
    <w:p w14:paraId="7B21DB56"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η τροπολογία με γενικό αριθμό 741 και ειδικό 16 έγινε δεκτή ως έχει κατά πλειοψηφία και εντάσσεται στο νομοσχέδιο ως ίδιο άρθρο.</w:t>
      </w:r>
    </w:p>
    <w:p w14:paraId="7B21DB57" w14:textId="77777777" w:rsidR="00B46177" w:rsidRDefault="00C46B7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υπουργική τροπολογία με γενικό αριθμό 738 και ειδικ</w:t>
      </w:r>
      <w:r>
        <w:rPr>
          <w:rFonts w:eastAsia="Times New Roman" w:cs="Times New Roman"/>
          <w:szCs w:val="24"/>
        </w:rPr>
        <w:t xml:space="preserve">ό 13 ως έχει; </w:t>
      </w:r>
    </w:p>
    <w:p w14:paraId="7B21DB58"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7B21DB59"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w:t>
      </w:r>
    </w:p>
    <w:p w14:paraId="7B21DB5A"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w:t>
      </w:r>
    </w:p>
    <w:p w14:paraId="7B21DB5B"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7B21DB5C"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w:t>
      </w:r>
    </w:p>
    <w:p w14:paraId="7B21DB5D"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ΜΑΡΚΟΥ:</w:t>
      </w:r>
      <w:r>
        <w:rPr>
          <w:rFonts w:eastAsia="Times New Roman" w:cs="Times New Roman"/>
          <w:szCs w:val="24"/>
        </w:rPr>
        <w:t xml:space="preserve"> Ναι.</w:t>
      </w:r>
    </w:p>
    <w:p w14:paraId="7B21DB5E"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7B21DB5F"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Παρών.</w:t>
      </w:r>
    </w:p>
    <w:p w14:paraId="7B21DB60" w14:textId="77777777" w:rsidR="00B46177" w:rsidRDefault="00C46B7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η τροπολογία με γενικό αριθμό 738 και ειδικό 13 έγινε δεκτή ως έχει κατά πλειοψηφία και εντάσσεται στο νομοσχέδιο ως ίδιο άρθρο.</w:t>
      </w:r>
    </w:p>
    <w:p w14:paraId="7B21DB61" w14:textId="77777777" w:rsidR="00B46177" w:rsidRDefault="00C46B70">
      <w:pPr>
        <w:spacing w:after="0" w:line="600" w:lineRule="auto"/>
        <w:ind w:firstLine="720"/>
        <w:jc w:val="both"/>
        <w:rPr>
          <w:rFonts w:eastAsia="Times New Roman"/>
          <w:szCs w:val="24"/>
        </w:rPr>
      </w:pPr>
      <w:r>
        <w:rPr>
          <w:rFonts w:eastAsia="Times New Roman"/>
          <w:szCs w:val="24"/>
        </w:rPr>
        <w:t xml:space="preserve">Ερωτάται το Σώμα: Γίνεται δεκτή η υπουργική τροπολογία με γενικό αριθμό 739 και ειδικό 14 ως έχει; </w:t>
      </w:r>
    </w:p>
    <w:p w14:paraId="7B21DB62" w14:textId="77777777" w:rsidR="00B46177" w:rsidRDefault="00C46B70">
      <w:pPr>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Ναι.</w:t>
      </w:r>
    </w:p>
    <w:p w14:paraId="7B21DB63" w14:textId="77777777" w:rsidR="00B46177" w:rsidRDefault="00C46B70">
      <w:pPr>
        <w:spacing w:after="0" w:line="600" w:lineRule="auto"/>
        <w:ind w:firstLine="720"/>
        <w:jc w:val="both"/>
        <w:rPr>
          <w:rFonts w:eastAsia="Times New Roman"/>
          <w:szCs w:val="24"/>
        </w:rPr>
      </w:pPr>
      <w:r>
        <w:rPr>
          <w:rFonts w:eastAsia="Times New Roman"/>
          <w:b/>
          <w:szCs w:val="24"/>
        </w:rPr>
        <w:t>ΣΙΜΟ</w:t>
      </w:r>
      <w:r>
        <w:rPr>
          <w:rFonts w:eastAsia="Times New Roman"/>
          <w:b/>
          <w:szCs w:val="24"/>
        </w:rPr>
        <w:t>Σ ΚΕΔΙΚΟΓΛΟΥ:</w:t>
      </w:r>
      <w:r>
        <w:rPr>
          <w:rFonts w:eastAsia="Times New Roman"/>
          <w:szCs w:val="24"/>
        </w:rPr>
        <w:t xml:space="preserve"> Όχι.</w:t>
      </w:r>
    </w:p>
    <w:p w14:paraId="7B21DB64" w14:textId="77777777" w:rsidR="00B46177" w:rsidRDefault="00C46B7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B21DB65" w14:textId="77777777" w:rsidR="00B46177" w:rsidRDefault="00C46B70">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Όχι.</w:t>
      </w:r>
    </w:p>
    <w:p w14:paraId="7B21DB66"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Όχι.</w:t>
      </w:r>
    </w:p>
    <w:p w14:paraId="7B21DB67" w14:textId="77777777" w:rsidR="00B46177" w:rsidRDefault="00C46B70">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Όχι.</w:t>
      </w:r>
    </w:p>
    <w:p w14:paraId="7B21DB68" w14:textId="77777777" w:rsidR="00B46177" w:rsidRDefault="00C46B70">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7B21DB69"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Όχι.</w:t>
      </w:r>
    </w:p>
    <w:p w14:paraId="7B21DB6A"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739 και ειδικό</w:t>
      </w:r>
      <w:r>
        <w:rPr>
          <w:rFonts w:eastAsia="Times New Roman"/>
          <w:szCs w:val="24"/>
        </w:rPr>
        <w:t xml:space="preserve"> 14 έγινε δεκτή ως έχει κατά πλειοψηφία και εντάσσεται στο νομοσχέδιο ως ίδιο άρθρο.</w:t>
      </w:r>
    </w:p>
    <w:p w14:paraId="7B21DB6B" w14:textId="77777777" w:rsidR="00B46177" w:rsidRDefault="00C46B70">
      <w:pPr>
        <w:spacing w:after="0" w:line="600" w:lineRule="auto"/>
        <w:ind w:firstLine="720"/>
        <w:jc w:val="both"/>
        <w:rPr>
          <w:rFonts w:eastAsia="Times New Roman"/>
          <w:szCs w:val="24"/>
        </w:rPr>
      </w:pPr>
      <w:r>
        <w:rPr>
          <w:rFonts w:eastAsia="Times New Roman"/>
          <w:szCs w:val="24"/>
        </w:rPr>
        <w:t xml:space="preserve">Ερωτάται το Σώμα: Γίνεται δεκτή η βουλευτική τροπολογία με γενικό αριθμό 736 και ειδικό 11 ως έχει; </w:t>
      </w:r>
    </w:p>
    <w:p w14:paraId="7B21DB6C" w14:textId="77777777" w:rsidR="00B46177" w:rsidRDefault="00C46B70">
      <w:pPr>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Ναι.</w:t>
      </w:r>
    </w:p>
    <w:p w14:paraId="7B21DB6D" w14:textId="77777777" w:rsidR="00B46177" w:rsidRDefault="00C46B70">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Ναι.</w:t>
      </w:r>
    </w:p>
    <w:p w14:paraId="7B21DB6E" w14:textId="77777777" w:rsidR="00B46177" w:rsidRDefault="00C46B7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Παρών.</w:t>
      </w:r>
    </w:p>
    <w:p w14:paraId="7B21DB6F"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ΓΕΩΡΓΙΟΣ ΑΡΒΑΝΙΤΙΔΗΣ:</w:t>
      </w:r>
      <w:r>
        <w:rPr>
          <w:rFonts w:eastAsia="Times New Roman"/>
          <w:szCs w:val="24"/>
        </w:rPr>
        <w:t xml:space="preserve"> Ναι.</w:t>
      </w:r>
    </w:p>
    <w:p w14:paraId="7B21DB70" w14:textId="77777777" w:rsidR="00B46177" w:rsidRDefault="00C46B70">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7B21DB71" w14:textId="77777777" w:rsidR="00B46177" w:rsidRDefault="00C46B70">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Ναι.</w:t>
      </w:r>
    </w:p>
    <w:p w14:paraId="7B21DB72" w14:textId="77777777" w:rsidR="00B46177" w:rsidRDefault="00C46B70">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7B21DB73"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B21DB74"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736 και ειδικό 11 έγινε δεκτή ως έχει κατά πλειοψηφία κα</w:t>
      </w:r>
      <w:r>
        <w:rPr>
          <w:rFonts w:eastAsia="Times New Roman"/>
          <w:szCs w:val="24"/>
        </w:rPr>
        <w:t>ι εντάσσεται στο νομοσχέδιο ως ίδιο άρθρο.</w:t>
      </w:r>
    </w:p>
    <w:p w14:paraId="7B21DB75" w14:textId="77777777" w:rsidR="00B46177" w:rsidRDefault="00C46B70">
      <w:pPr>
        <w:spacing w:after="0" w:line="600" w:lineRule="auto"/>
        <w:ind w:firstLine="720"/>
        <w:jc w:val="both"/>
        <w:rPr>
          <w:rFonts w:eastAsia="Times New Roman"/>
          <w:szCs w:val="24"/>
        </w:rPr>
      </w:pPr>
      <w:r>
        <w:rPr>
          <w:rFonts w:eastAsia="Times New Roman"/>
          <w:szCs w:val="24"/>
        </w:rPr>
        <w:t xml:space="preserve">Ερωτάται το Σώμα: Γίνεται δεκτή η βουλευτική τροπολογία με γενικό αριθμό 737 και ειδικό 12 ως έχει; </w:t>
      </w:r>
    </w:p>
    <w:p w14:paraId="7B21DB76" w14:textId="77777777" w:rsidR="00B46177" w:rsidRDefault="00C46B70">
      <w:pPr>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Ναι.</w:t>
      </w:r>
    </w:p>
    <w:p w14:paraId="7B21DB77" w14:textId="77777777" w:rsidR="00B46177" w:rsidRDefault="00C46B70">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Όχι.</w:t>
      </w:r>
    </w:p>
    <w:p w14:paraId="7B21DB78"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ΝΙΚΟΛΑΟΣ ΚΟΥΖΗΛΟΣ:</w:t>
      </w:r>
      <w:r>
        <w:rPr>
          <w:rFonts w:eastAsia="Times New Roman"/>
          <w:szCs w:val="24"/>
        </w:rPr>
        <w:t xml:space="preserve"> Παρών.</w:t>
      </w:r>
    </w:p>
    <w:p w14:paraId="7B21DB79" w14:textId="77777777" w:rsidR="00B46177" w:rsidRDefault="00C46B70">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B21DB7A" w14:textId="77777777" w:rsidR="00B46177" w:rsidRDefault="00C46B70">
      <w:pPr>
        <w:spacing w:after="0" w:line="600" w:lineRule="auto"/>
        <w:ind w:firstLine="720"/>
        <w:jc w:val="both"/>
        <w:rPr>
          <w:rFonts w:eastAsia="Times New Roman"/>
          <w:szCs w:val="24"/>
        </w:rPr>
      </w:pPr>
      <w:r>
        <w:rPr>
          <w:rFonts w:eastAsia="Times New Roman"/>
          <w:b/>
          <w:szCs w:val="24"/>
        </w:rPr>
        <w:t xml:space="preserve">ΣΤΑΥΡΟΣ </w:t>
      </w:r>
      <w:r>
        <w:rPr>
          <w:rFonts w:eastAsia="Times New Roman"/>
          <w:b/>
          <w:szCs w:val="24"/>
        </w:rPr>
        <w:t>ΤΑΣΣΟΣ:</w:t>
      </w:r>
      <w:r>
        <w:rPr>
          <w:rFonts w:eastAsia="Times New Roman"/>
          <w:szCs w:val="24"/>
        </w:rPr>
        <w:t xml:space="preserve"> Ναι.</w:t>
      </w:r>
    </w:p>
    <w:p w14:paraId="7B21DB7B" w14:textId="77777777" w:rsidR="00B46177" w:rsidRDefault="00C46B70">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Ναι.</w:t>
      </w:r>
    </w:p>
    <w:p w14:paraId="7B21DB7C" w14:textId="77777777" w:rsidR="00B46177" w:rsidRDefault="00C46B70">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7B21DB7D"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B21DB7E"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737 και ειδικό 12 έγινε δεκτή ως έχει κατά πλειοψηφία και εντάσσεται στο νομοσχέδιο ως ίδιο </w:t>
      </w:r>
      <w:r>
        <w:rPr>
          <w:rFonts w:eastAsia="Times New Roman"/>
          <w:szCs w:val="24"/>
        </w:rPr>
        <w:t>άρθρο.</w:t>
      </w:r>
    </w:p>
    <w:p w14:paraId="7B21DB7F" w14:textId="77777777" w:rsidR="00B46177" w:rsidRDefault="00C46B70">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7B21DB80" w14:textId="77777777" w:rsidR="00B46177" w:rsidRDefault="00C46B70">
      <w:pPr>
        <w:spacing w:after="0"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7B21DB81" w14:textId="77777777" w:rsidR="00B46177" w:rsidRDefault="00C46B70">
      <w:pPr>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Ναι.</w:t>
      </w:r>
    </w:p>
    <w:p w14:paraId="7B21DB82"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ΣΙΜΟΣ ΚΕΔΙΚΟΓΛΟΥ:</w:t>
      </w:r>
      <w:r>
        <w:rPr>
          <w:rFonts w:eastAsia="Times New Roman"/>
          <w:szCs w:val="24"/>
        </w:rPr>
        <w:t xml:space="preserve"> Όχι. Το πρόβλημα είναι ακριβώς το ακροτελεύτιο άρθρο, γιατί λέει ότι η πρώτη εφαρμογή αυτού του νόμου γ</w:t>
      </w:r>
      <w:r>
        <w:rPr>
          <w:rFonts w:eastAsia="Times New Roman"/>
          <w:szCs w:val="24"/>
        </w:rPr>
        <w:t xml:space="preserve">ίνεται με υπουργική απόφαση. </w:t>
      </w:r>
    </w:p>
    <w:p w14:paraId="7B21DB83" w14:textId="77777777" w:rsidR="00B46177" w:rsidRDefault="00C46B7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B21DB84" w14:textId="77777777" w:rsidR="00B46177" w:rsidRDefault="00C46B70">
      <w:pPr>
        <w:spacing w:after="0"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7B21DB85" w14:textId="77777777" w:rsidR="00B46177" w:rsidRDefault="00C46B70">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7B21DB86" w14:textId="77777777" w:rsidR="00B46177" w:rsidRDefault="00C46B70">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Ναι.</w:t>
      </w:r>
    </w:p>
    <w:p w14:paraId="7B21DB87" w14:textId="77777777" w:rsidR="00B46177" w:rsidRDefault="00C46B70">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7B21DB88"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B21DB89"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Τ</w:t>
      </w:r>
      <w:r>
        <w:rPr>
          <w:rFonts w:eastAsia="Times New Roman"/>
          <w:szCs w:val="24"/>
        </w:rPr>
        <w:t>ο ακροτελεύτιο άρθρο έγινε δεκτό κατά πλ</w:t>
      </w:r>
      <w:r>
        <w:rPr>
          <w:rFonts w:eastAsia="Times New Roman"/>
          <w:szCs w:val="24"/>
        </w:rPr>
        <w:t>ειοψηφία.</w:t>
      </w:r>
    </w:p>
    <w:p w14:paraId="7B21DB8A" w14:textId="77777777" w:rsidR="00B46177" w:rsidRDefault="00C46B70">
      <w:pPr>
        <w:spacing w:after="0" w:line="600" w:lineRule="auto"/>
        <w:ind w:firstLine="720"/>
        <w:jc w:val="both"/>
        <w:rPr>
          <w:rFonts w:eastAsia="Times New Roman"/>
          <w:szCs w:val="24"/>
        </w:rPr>
      </w:pPr>
      <w:r>
        <w:rPr>
          <w:rFonts w:eastAsia="Times New Roman"/>
          <w:szCs w:val="24"/>
        </w:rPr>
        <w:lastRenderedPageBreak/>
        <w:t>Συνεπώς το νομοσχέδιο του Υπουργείου Ναυτιλίας και Νησιωτικής Πολιτικής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w:t>
      </w:r>
      <w:r>
        <w:rPr>
          <w:rFonts w:eastAsia="Times New Roman"/>
          <w:szCs w:val="24"/>
        </w:rPr>
        <w:t xml:space="preserve"> και άλλες διατάξεις» έγινε δεκτό επί της αρχής και επί των άρθρων.</w:t>
      </w:r>
    </w:p>
    <w:p w14:paraId="7B21DB8B" w14:textId="77777777" w:rsidR="00B46177" w:rsidRDefault="00C46B70">
      <w:pPr>
        <w:spacing w:after="0" w:line="600" w:lineRule="auto"/>
        <w:ind w:firstLine="720"/>
        <w:jc w:val="both"/>
        <w:rPr>
          <w:rFonts w:eastAsia="Times New Roman"/>
          <w:szCs w:val="24"/>
        </w:rPr>
      </w:pPr>
      <w:r>
        <w:rPr>
          <w:rFonts w:eastAsia="Times New Roman"/>
          <w:szCs w:val="24"/>
        </w:rPr>
        <w:t>Π</w:t>
      </w:r>
      <w:r>
        <w:rPr>
          <w:rFonts w:eastAsia="Times New Roman"/>
          <w:szCs w:val="24"/>
        </w:rPr>
        <w:t>ροχωρούμε στην ψήφιση του νομοσχεδίου</w:t>
      </w:r>
      <w:r>
        <w:rPr>
          <w:rFonts w:eastAsia="Times New Roman"/>
          <w:szCs w:val="24"/>
        </w:rPr>
        <w:t xml:space="preserve"> και στο σύνολο</w:t>
      </w:r>
      <w:r>
        <w:rPr>
          <w:rFonts w:eastAsia="Times New Roman"/>
          <w:szCs w:val="24"/>
        </w:rPr>
        <w:t>.</w:t>
      </w:r>
    </w:p>
    <w:p w14:paraId="7B21DB8C" w14:textId="77777777" w:rsidR="00B46177" w:rsidRDefault="00C46B70">
      <w:pPr>
        <w:spacing w:after="0" w:line="600" w:lineRule="auto"/>
        <w:ind w:firstLine="720"/>
        <w:jc w:val="both"/>
        <w:rPr>
          <w:rFonts w:eastAsia="Times New Roman"/>
          <w:szCs w:val="24"/>
        </w:rPr>
      </w:pPr>
      <w:r>
        <w:rPr>
          <w:rFonts w:eastAsia="Times New Roman"/>
          <w:szCs w:val="24"/>
        </w:rPr>
        <w:t>Ερωτάται το Σώμα: Γίνεται δεκτό το νομοσχέδιο και στο σύνολο;</w:t>
      </w:r>
    </w:p>
    <w:p w14:paraId="7B21DB8D" w14:textId="77777777" w:rsidR="00B46177" w:rsidRDefault="00C46B70">
      <w:pPr>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Ναι.</w:t>
      </w:r>
    </w:p>
    <w:p w14:paraId="7B21DB8E" w14:textId="77777777" w:rsidR="00B46177" w:rsidRDefault="00C46B70">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Όχι.</w:t>
      </w:r>
    </w:p>
    <w:p w14:paraId="7B21DB8F" w14:textId="77777777" w:rsidR="00B46177" w:rsidRDefault="00C46B7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Όχι.</w:t>
      </w:r>
    </w:p>
    <w:p w14:paraId="7B21DB90" w14:textId="77777777" w:rsidR="00B46177" w:rsidRDefault="00C46B70">
      <w:pPr>
        <w:spacing w:after="0" w:line="600" w:lineRule="auto"/>
        <w:ind w:firstLine="720"/>
        <w:jc w:val="both"/>
        <w:rPr>
          <w:rFonts w:eastAsia="Times New Roman"/>
          <w:szCs w:val="24"/>
        </w:rPr>
      </w:pPr>
      <w:r>
        <w:rPr>
          <w:rFonts w:eastAsia="Times New Roman"/>
          <w:b/>
          <w:szCs w:val="24"/>
        </w:rPr>
        <w:t>ΓΕ</w:t>
      </w:r>
      <w:r>
        <w:rPr>
          <w:rFonts w:eastAsia="Times New Roman"/>
          <w:b/>
          <w:szCs w:val="24"/>
        </w:rPr>
        <w:t>ΩΡΓΙΟΣ ΑΡΒΑΝΙΤΙΔΗΣ:</w:t>
      </w:r>
      <w:r>
        <w:rPr>
          <w:rFonts w:eastAsia="Times New Roman"/>
          <w:szCs w:val="24"/>
        </w:rPr>
        <w:t xml:space="preserve"> Ναι.</w:t>
      </w:r>
    </w:p>
    <w:p w14:paraId="7B21DB91" w14:textId="77777777" w:rsidR="00B46177" w:rsidRDefault="00C46B70">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w:t>
      </w:r>
    </w:p>
    <w:p w14:paraId="7B21DB92" w14:textId="77777777" w:rsidR="00B46177" w:rsidRDefault="00C46B70">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Ναι.</w:t>
      </w:r>
    </w:p>
    <w:p w14:paraId="7B21DB93"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7B21DB94" w14:textId="77777777" w:rsidR="00B46177" w:rsidRDefault="00C46B70">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Ναι.</w:t>
      </w:r>
    </w:p>
    <w:p w14:paraId="7B21DB95"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νομοσχέδιο του Υπουργείου Ναυτιλίας και Νησιωτικής Πολιτικής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w:t>
      </w:r>
      <w:r>
        <w:rPr>
          <w:rFonts w:eastAsia="Times New Roman"/>
          <w:szCs w:val="24"/>
        </w:rPr>
        <w:t>, των άρθρων</w:t>
      </w:r>
      <w:r>
        <w:rPr>
          <w:rFonts w:eastAsia="Times New Roman"/>
          <w:szCs w:val="24"/>
        </w:rPr>
        <w:t>, των τροπολογιών</w:t>
      </w:r>
      <w:r>
        <w:rPr>
          <w:rFonts w:eastAsia="Times New Roman"/>
          <w:szCs w:val="24"/>
        </w:rPr>
        <w:t xml:space="preserve"> και του συνόλου και έχει ως εξής:</w:t>
      </w:r>
    </w:p>
    <w:p w14:paraId="7B21DB96" w14:textId="77777777" w:rsidR="00B46177" w:rsidRDefault="00C46B70">
      <w:pPr>
        <w:spacing w:after="0"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σελ.</w:t>
      </w:r>
      <w:r>
        <w:rPr>
          <w:rFonts w:eastAsia="Times New Roman"/>
          <w:szCs w:val="24"/>
        </w:rPr>
        <w:t xml:space="preserve"> 458.α.</w:t>
      </w:r>
      <w:r>
        <w:rPr>
          <w:rFonts w:eastAsia="Times New Roman"/>
          <w:szCs w:val="24"/>
        </w:rPr>
        <w:t>)</w:t>
      </w:r>
    </w:p>
    <w:p w14:paraId="7B21DB97"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B21DB98" w14:textId="77777777" w:rsidR="00B46177" w:rsidRDefault="00C46B70">
      <w:pPr>
        <w:spacing w:after="0"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7B21DB99" w14:textId="77777777" w:rsidR="00B46177" w:rsidRDefault="00C46B70">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szCs w:val="24"/>
        </w:rPr>
        <w:t>Συν</w:t>
      </w:r>
      <w:r>
        <w:rPr>
          <w:rFonts w:eastAsia="Times New Roman"/>
          <w:szCs w:val="24"/>
        </w:rPr>
        <w:t>επώς τ</w:t>
      </w:r>
      <w:r>
        <w:rPr>
          <w:rFonts w:eastAsia="Times New Roman"/>
          <w:szCs w:val="24"/>
        </w:rPr>
        <w:t>ο Σώμα παρέσχε τη ζητηθείσα εξουσιοδότηση.</w:t>
      </w:r>
    </w:p>
    <w:p w14:paraId="7B21DB9A" w14:textId="77777777" w:rsidR="00B46177" w:rsidRDefault="00C46B70">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δέχεστε </w:t>
      </w:r>
      <w:r>
        <w:rPr>
          <w:rFonts w:eastAsia="Times New Roman"/>
          <w:szCs w:val="24"/>
        </w:rPr>
        <w:t>σ</w:t>
      </w:r>
      <w:r>
        <w:rPr>
          <w:rFonts w:eastAsia="Times New Roman"/>
          <w:szCs w:val="24"/>
        </w:rPr>
        <w:t xml:space="preserve">το σημείο </w:t>
      </w:r>
      <w:r>
        <w:rPr>
          <w:rFonts w:eastAsia="Times New Roman"/>
          <w:szCs w:val="24"/>
        </w:rPr>
        <w:t xml:space="preserve">αυτό </w:t>
      </w:r>
      <w:r>
        <w:rPr>
          <w:rFonts w:eastAsia="Times New Roman"/>
          <w:szCs w:val="24"/>
        </w:rPr>
        <w:t>να λύσουμε τη συνεδρίαση;</w:t>
      </w:r>
    </w:p>
    <w:p w14:paraId="7B21DB9B" w14:textId="77777777" w:rsidR="00B46177" w:rsidRDefault="00C46B70">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7B21DB9C" w14:textId="77777777" w:rsidR="00B46177" w:rsidRDefault="00C46B7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τη συναίνεση του Σώματος και ώρα 19.08΄ λύεται η συνε</w:t>
      </w:r>
      <w:r>
        <w:rPr>
          <w:rFonts w:eastAsia="Times New Roman"/>
          <w:szCs w:val="24"/>
        </w:rPr>
        <w:t>δρίαση για αύριο</w:t>
      </w:r>
      <w:r>
        <w:rPr>
          <w:rFonts w:eastAsia="Times New Roman"/>
          <w:szCs w:val="24"/>
        </w:rPr>
        <w:t>, ημέρα</w:t>
      </w:r>
      <w:r>
        <w:rPr>
          <w:rFonts w:eastAsia="Times New Roman"/>
          <w:szCs w:val="24"/>
        </w:rPr>
        <w:t xml:space="preserve"> Παρασκευή 4 Νοεμβρίου 2016 και ώρα 10.00΄, με αντικείμενο εργασιών του Σώματος</w:t>
      </w:r>
      <w:r>
        <w:rPr>
          <w:rFonts w:eastAsia="Times New Roman"/>
          <w:szCs w:val="24"/>
        </w:rPr>
        <w:t xml:space="preserve"> κ</w:t>
      </w:r>
      <w:r>
        <w:rPr>
          <w:rFonts w:eastAsia="Times New Roman"/>
          <w:szCs w:val="24"/>
        </w:rPr>
        <w:t>οινοβουλευτικό</w:t>
      </w:r>
      <w:r>
        <w:rPr>
          <w:rFonts w:eastAsia="Times New Roman"/>
          <w:szCs w:val="24"/>
        </w:rPr>
        <w:t xml:space="preserve"> έλεγχο: </w:t>
      </w:r>
      <w:r>
        <w:rPr>
          <w:rFonts w:eastAsia="Times New Roman"/>
          <w:szCs w:val="24"/>
        </w:rPr>
        <w:t>α)</w:t>
      </w:r>
      <w:r>
        <w:rPr>
          <w:rFonts w:eastAsia="Times New Roman"/>
          <w:szCs w:val="24"/>
        </w:rPr>
        <w:t xml:space="preserve"> </w:t>
      </w:r>
      <w:r>
        <w:rPr>
          <w:rFonts w:eastAsia="Times New Roman"/>
          <w:szCs w:val="24"/>
        </w:rPr>
        <w:t>συζήτηση</w:t>
      </w:r>
      <w:r>
        <w:rPr>
          <w:rFonts w:eastAsia="Times New Roman"/>
          <w:szCs w:val="24"/>
        </w:rPr>
        <w:t xml:space="preserve"> </w:t>
      </w:r>
      <w:r>
        <w:rPr>
          <w:rFonts w:eastAsia="Times New Roman"/>
          <w:szCs w:val="24"/>
        </w:rPr>
        <w:t xml:space="preserve">επικαίρων ερωτήσεων και β) </w:t>
      </w:r>
      <w:r>
        <w:rPr>
          <w:rFonts w:eastAsia="Times New Roman"/>
          <w:szCs w:val="24"/>
        </w:rPr>
        <w:t>σ</w:t>
      </w:r>
      <w:r>
        <w:rPr>
          <w:rFonts w:eastAsia="Times New Roman"/>
          <w:szCs w:val="24"/>
        </w:rPr>
        <w:t xml:space="preserve">υζήτηση της υπ’ αριθμόν 5/5/21-10-2016 </w:t>
      </w:r>
      <w:r>
        <w:rPr>
          <w:rFonts w:eastAsia="Times New Roman"/>
          <w:szCs w:val="24"/>
        </w:rPr>
        <w:t xml:space="preserve">επίκαιρης επερώτησης </w:t>
      </w:r>
      <w:r>
        <w:rPr>
          <w:rFonts w:eastAsia="Times New Roman"/>
          <w:szCs w:val="24"/>
        </w:rPr>
        <w:t xml:space="preserve">προς τον </w:t>
      </w:r>
      <w:r>
        <w:rPr>
          <w:rFonts w:eastAsia="Times New Roman"/>
          <w:szCs w:val="24"/>
        </w:rPr>
        <w:t>Υπουργ</w:t>
      </w:r>
      <w:r>
        <w:rPr>
          <w:rFonts w:eastAsia="Times New Roman"/>
          <w:szCs w:val="24"/>
        </w:rPr>
        <w:t>ό</w:t>
      </w:r>
      <w:r>
        <w:rPr>
          <w:rFonts w:eastAsia="Times New Roman"/>
          <w:szCs w:val="24"/>
        </w:rPr>
        <w:t xml:space="preserve"> Εργασίας, Κοινωνικής Ασφάλισης και Κοινωνικής Αλληλεγγύης.</w:t>
      </w:r>
    </w:p>
    <w:p w14:paraId="7B21DB9D" w14:textId="77777777" w:rsidR="00B46177" w:rsidRDefault="00C46B70">
      <w:pPr>
        <w:spacing w:after="0" w:line="600" w:lineRule="auto"/>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ΟΙ ΓΡΑΜΜΑΤΕΙΣ</w:t>
      </w:r>
    </w:p>
    <w:p w14:paraId="7B21DB9E" w14:textId="77777777" w:rsidR="00B46177" w:rsidRDefault="00B46177">
      <w:pPr>
        <w:spacing w:after="0" w:line="600" w:lineRule="auto"/>
        <w:ind w:firstLine="720"/>
        <w:jc w:val="both"/>
        <w:rPr>
          <w:rFonts w:eastAsia="Times New Roman"/>
          <w:szCs w:val="24"/>
        </w:rPr>
      </w:pPr>
    </w:p>
    <w:p w14:paraId="7B21DB9F" w14:textId="77777777" w:rsidR="00B46177" w:rsidRDefault="00B46177">
      <w:pPr>
        <w:spacing w:after="0" w:line="600" w:lineRule="auto"/>
        <w:ind w:firstLine="720"/>
        <w:jc w:val="both"/>
        <w:rPr>
          <w:rFonts w:eastAsia="Times New Roman"/>
          <w:szCs w:val="24"/>
        </w:rPr>
      </w:pPr>
    </w:p>
    <w:sectPr w:rsidR="00B461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SxY7TtoQO9ZnO4AltzGBzSWIII=" w:salt="YZd7y5rtm3g4nc589mJ6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77"/>
    <w:rsid w:val="009F0025"/>
    <w:rsid w:val="00B46177"/>
    <w:rsid w:val="00C46B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D357"/>
  <w15:docId w15:val="{A6C6BEF6-4AF4-4432-96D4-EF174731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3F8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3F85"/>
    <w:rPr>
      <w:rFonts w:ascii="Segoe UI" w:hAnsi="Segoe UI" w:cs="Segoe UI"/>
      <w:sz w:val="18"/>
      <w:szCs w:val="18"/>
    </w:rPr>
  </w:style>
  <w:style w:type="paragraph" w:styleId="a4">
    <w:name w:val="Revision"/>
    <w:hidden/>
    <w:uiPriority w:val="99"/>
    <w:semiHidden/>
    <w:rsid w:val="00431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344</MetadataID>
    <Session xmlns="641f345b-441b-4b81-9152-adc2e73ba5e1">Β´</Session>
    <Date xmlns="641f345b-441b-4b81-9152-adc2e73ba5e1">2016-11-02T22:00:00+00:00</Date>
    <Status xmlns="641f345b-441b-4b81-9152-adc2e73ba5e1">
      <Url>http://srv-sp1/praktika/Lists/Incoming_Metadata/EditForm.aspx?ID=344&amp;Source=/praktika/Recordings_Library/Forms/AllItems.aspx</Url>
      <Description>Δημοσιεύτηκε</Description>
    </Status>
    <Meeting xmlns="641f345b-441b-4b81-9152-adc2e73ba5e1">ΙΘ´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9FC1EA-9BB4-4EAE-A00F-4DC362A09129}">
  <ds:schemaRefs>
    <ds:schemaRef ds:uri="http://schemas.microsoft.com/sharepoint/v3/contenttype/forms"/>
  </ds:schemaRefs>
</ds:datastoreItem>
</file>

<file path=customXml/itemProps2.xml><?xml version="1.0" encoding="utf-8"?>
<ds:datastoreItem xmlns:ds="http://schemas.openxmlformats.org/officeDocument/2006/customXml" ds:itemID="{69017F4C-5B70-4B90-8AA7-948D11A35092}">
  <ds:schemaRef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www.w3.org/XML/1998/namespace"/>
    <ds:schemaRef ds:uri="641f345b-441b-4b81-9152-adc2e73ba5e1"/>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FEA0C485-2B21-49F3-9C16-0A290562C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411</Pages>
  <Words>77588</Words>
  <Characters>418976</Characters>
  <Application>Microsoft Office Word</Application>
  <DocSecurity>0</DocSecurity>
  <Lines>3491</Lines>
  <Paragraphs>991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495573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2016-11-10T12:08:00Z</dcterms:created>
  <dcterms:modified xsi:type="dcterms:W3CDTF">2016-11-10T12:08:00Z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