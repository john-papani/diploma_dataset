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533E2" w14:textId="77777777" w:rsidR="00286DF1" w:rsidRPr="00286DF1" w:rsidRDefault="00286DF1" w:rsidP="00286DF1">
      <w:pPr>
        <w:spacing w:after="0" w:line="360" w:lineRule="auto"/>
        <w:rPr>
          <w:ins w:id="0" w:author="Φλούδα Χριστίνα" w:date="2017-12-12T10:27:00Z"/>
          <w:rFonts w:eastAsia="Times New Roman"/>
          <w:szCs w:val="24"/>
          <w:lang w:eastAsia="en-US"/>
        </w:rPr>
      </w:pPr>
      <w:bookmarkStart w:id="1" w:name="_GoBack"/>
      <w:bookmarkEnd w:id="1"/>
      <w:ins w:id="2" w:author="Φλούδα Χριστίνα" w:date="2017-12-12T10:27:00Z">
        <w:r w:rsidRPr="00286DF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CC4484E" w14:textId="77777777" w:rsidR="00286DF1" w:rsidRPr="00286DF1" w:rsidRDefault="00286DF1" w:rsidP="00286DF1">
      <w:pPr>
        <w:spacing w:after="0" w:line="360" w:lineRule="auto"/>
        <w:rPr>
          <w:ins w:id="3" w:author="Φλούδα Χριστίνα" w:date="2017-12-12T10:27:00Z"/>
          <w:rFonts w:eastAsia="Times New Roman"/>
          <w:szCs w:val="24"/>
          <w:lang w:eastAsia="en-US"/>
        </w:rPr>
      </w:pPr>
    </w:p>
    <w:p w14:paraId="4116C50F" w14:textId="77777777" w:rsidR="00286DF1" w:rsidRPr="00286DF1" w:rsidRDefault="00286DF1" w:rsidP="00286DF1">
      <w:pPr>
        <w:spacing w:after="0" w:line="360" w:lineRule="auto"/>
        <w:rPr>
          <w:ins w:id="4" w:author="Φλούδα Χριστίνα" w:date="2017-12-12T10:27:00Z"/>
          <w:rFonts w:eastAsia="Times New Roman"/>
          <w:szCs w:val="24"/>
          <w:lang w:eastAsia="en-US"/>
        </w:rPr>
      </w:pPr>
      <w:ins w:id="5" w:author="Φλούδα Χριστίνα" w:date="2017-12-12T10:27:00Z">
        <w:r w:rsidRPr="00286DF1">
          <w:rPr>
            <w:rFonts w:eastAsia="Times New Roman"/>
            <w:szCs w:val="24"/>
            <w:lang w:eastAsia="en-US"/>
          </w:rPr>
          <w:t>ΠΙΝΑΚΑΣ ΠΕΡΙΕΧΟΜΕΝΩΝ</w:t>
        </w:r>
      </w:ins>
    </w:p>
    <w:p w14:paraId="21929982" w14:textId="77777777" w:rsidR="00286DF1" w:rsidRPr="00286DF1" w:rsidRDefault="00286DF1" w:rsidP="00286DF1">
      <w:pPr>
        <w:spacing w:after="0" w:line="360" w:lineRule="auto"/>
        <w:rPr>
          <w:ins w:id="6" w:author="Φλούδα Χριστίνα" w:date="2017-12-12T10:27:00Z"/>
          <w:rFonts w:eastAsia="Times New Roman"/>
          <w:szCs w:val="24"/>
          <w:lang w:eastAsia="en-US"/>
        </w:rPr>
      </w:pPr>
      <w:ins w:id="7" w:author="Φλούδα Χριστίνα" w:date="2017-12-12T10:27:00Z">
        <w:r w:rsidRPr="00286DF1">
          <w:rPr>
            <w:rFonts w:eastAsia="Times New Roman"/>
            <w:szCs w:val="24"/>
            <w:lang w:eastAsia="en-US"/>
          </w:rPr>
          <w:t xml:space="preserve">ΙΖ΄ ΠΕΡΙΟΔΟΣ </w:t>
        </w:r>
      </w:ins>
    </w:p>
    <w:p w14:paraId="1017C787" w14:textId="77777777" w:rsidR="00286DF1" w:rsidRPr="00286DF1" w:rsidRDefault="00286DF1" w:rsidP="00286DF1">
      <w:pPr>
        <w:spacing w:after="0" w:line="360" w:lineRule="auto"/>
        <w:rPr>
          <w:ins w:id="8" w:author="Φλούδα Χριστίνα" w:date="2017-12-12T10:27:00Z"/>
          <w:rFonts w:eastAsia="Times New Roman"/>
          <w:szCs w:val="24"/>
          <w:lang w:eastAsia="en-US"/>
        </w:rPr>
      </w:pPr>
      <w:ins w:id="9" w:author="Φλούδα Χριστίνα" w:date="2017-12-12T10:27:00Z">
        <w:r w:rsidRPr="00286DF1">
          <w:rPr>
            <w:rFonts w:eastAsia="Times New Roman"/>
            <w:szCs w:val="24"/>
            <w:lang w:eastAsia="en-US"/>
          </w:rPr>
          <w:t>ΠΡΟΕΔΡΕΥΟΜΕΝΗΣ ΚΟΙΝΟΒΟΥΛΕΥΤΙΚΗΣ ΔΗΜΟΚΡΑΤΙΑΣ</w:t>
        </w:r>
      </w:ins>
    </w:p>
    <w:p w14:paraId="7B4E3B77" w14:textId="77777777" w:rsidR="00286DF1" w:rsidRPr="00286DF1" w:rsidRDefault="00286DF1" w:rsidP="00286DF1">
      <w:pPr>
        <w:spacing w:after="0" w:line="360" w:lineRule="auto"/>
        <w:rPr>
          <w:ins w:id="10" w:author="Φλούδα Χριστίνα" w:date="2017-12-12T10:27:00Z"/>
          <w:rFonts w:eastAsia="Times New Roman"/>
          <w:szCs w:val="24"/>
          <w:lang w:eastAsia="en-US"/>
        </w:rPr>
      </w:pPr>
      <w:ins w:id="11" w:author="Φλούδα Χριστίνα" w:date="2017-12-12T10:27:00Z">
        <w:r w:rsidRPr="00286DF1">
          <w:rPr>
            <w:rFonts w:eastAsia="Times New Roman"/>
            <w:szCs w:val="24"/>
            <w:lang w:eastAsia="en-US"/>
          </w:rPr>
          <w:t>ΣΥΝΟΔΟΣ Γ΄</w:t>
        </w:r>
      </w:ins>
    </w:p>
    <w:p w14:paraId="034C31A1" w14:textId="77777777" w:rsidR="00286DF1" w:rsidRPr="00286DF1" w:rsidRDefault="00286DF1" w:rsidP="00286DF1">
      <w:pPr>
        <w:spacing w:after="0" w:line="360" w:lineRule="auto"/>
        <w:rPr>
          <w:ins w:id="12" w:author="Φλούδα Χριστίνα" w:date="2017-12-12T10:27:00Z"/>
          <w:rFonts w:eastAsia="Times New Roman"/>
          <w:szCs w:val="24"/>
          <w:lang w:eastAsia="en-US"/>
        </w:rPr>
      </w:pPr>
    </w:p>
    <w:p w14:paraId="1D18A876" w14:textId="77777777" w:rsidR="00286DF1" w:rsidRPr="00286DF1" w:rsidRDefault="00286DF1" w:rsidP="00286DF1">
      <w:pPr>
        <w:spacing w:after="0" w:line="360" w:lineRule="auto"/>
        <w:rPr>
          <w:ins w:id="13" w:author="Φλούδα Χριστίνα" w:date="2017-12-12T10:27:00Z"/>
          <w:rFonts w:eastAsia="Times New Roman"/>
          <w:szCs w:val="24"/>
          <w:lang w:eastAsia="en-US"/>
        </w:rPr>
      </w:pPr>
      <w:ins w:id="14" w:author="Φλούδα Χριστίνα" w:date="2017-12-12T10:27:00Z">
        <w:r w:rsidRPr="00286DF1">
          <w:rPr>
            <w:rFonts w:eastAsia="Times New Roman"/>
            <w:szCs w:val="24"/>
            <w:lang w:eastAsia="en-US"/>
          </w:rPr>
          <w:t>ΣΥΝΕΔΡΙΑΣΗ Μ΄</w:t>
        </w:r>
      </w:ins>
    </w:p>
    <w:p w14:paraId="56036879" w14:textId="77777777" w:rsidR="00286DF1" w:rsidRPr="00286DF1" w:rsidRDefault="00286DF1" w:rsidP="00286DF1">
      <w:pPr>
        <w:spacing w:after="0" w:line="360" w:lineRule="auto"/>
        <w:rPr>
          <w:ins w:id="15" w:author="Φλούδα Χριστίνα" w:date="2017-12-12T10:27:00Z"/>
          <w:rFonts w:eastAsia="Times New Roman"/>
          <w:szCs w:val="24"/>
          <w:lang w:eastAsia="en-US"/>
        </w:rPr>
      </w:pPr>
      <w:ins w:id="16" w:author="Φλούδα Χριστίνα" w:date="2017-12-12T10:27:00Z">
        <w:r w:rsidRPr="00286DF1">
          <w:rPr>
            <w:rFonts w:eastAsia="Times New Roman"/>
            <w:szCs w:val="24"/>
            <w:lang w:eastAsia="en-US"/>
          </w:rPr>
          <w:t>Τρίτη  5 Δεκεμβρίου 2017</w:t>
        </w:r>
      </w:ins>
    </w:p>
    <w:p w14:paraId="5BCBBDE0" w14:textId="77777777" w:rsidR="00286DF1" w:rsidRPr="00286DF1" w:rsidRDefault="00286DF1" w:rsidP="00286DF1">
      <w:pPr>
        <w:spacing w:after="0" w:line="360" w:lineRule="auto"/>
        <w:rPr>
          <w:ins w:id="17" w:author="Φλούδα Χριστίνα" w:date="2017-12-12T10:27:00Z"/>
          <w:rFonts w:eastAsia="Times New Roman"/>
          <w:szCs w:val="24"/>
          <w:lang w:eastAsia="en-US"/>
        </w:rPr>
      </w:pPr>
    </w:p>
    <w:p w14:paraId="32402500" w14:textId="77777777" w:rsidR="00286DF1" w:rsidRPr="00286DF1" w:rsidRDefault="00286DF1" w:rsidP="00286DF1">
      <w:pPr>
        <w:spacing w:after="0" w:line="360" w:lineRule="auto"/>
        <w:rPr>
          <w:ins w:id="18" w:author="Φλούδα Χριστίνα" w:date="2017-12-12T10:27:00Z"/>
          <w:rFonts w:eastAsia="Times New Roman"/>
          <w:szCs w:val="24"/>
          <w:lang w:eastAsia="en-US"/>
        </w:rPr>
      </w:pPr>
      <w:ins w:id="19" w:author="Φλούδα Χριστίνα" w:date="2017-12-12T10:27:00Z">
        <w:r w:rsidRPr="00286DF1">
          <w:rPr>
            <w:rFonts w:eastAsia="Times New Roman"/>
            <w:szCs w:val="24"/>
            <w:lang w:eastAsia="en-US"/>
          </w:rPr>
          <w:t>ΘΕΜΑΤΑ</w:t>
        </w:r>
      </w:ins>
    </w:p>
    <w:p w14:paraId="61D836AE" w14:textId="77777777" w:rsidR="00286DF1" w:rsidRPr="00286DF1" w:rsidRDefault="00286DF1" w:rsidP="00286DF1">
      <w:pPr>
        <w:spacing w:after="0" w:line="360" w:lineRule="auto"/>
        <w:rPr>
          <w:ins w:id="20" w:author="Φλούδα Χριστίνα" w:date="2017-12-12T10:27:00Z"/>
          <w:rFonts w:eastAsia="Times New Roman"/>
          <w:szCs w:val="24"/>
          <w:lang w:eastAsia="en-US"/>
        </w:rPr>
      </w:pPr>
      <w:ins w:id="21" w:author="Φλούδα Χριστίνα" w:date="2017-12-12T10:27:00Z">
        <w:r w:rsidRPr="00286DF1">
          <w:rPr>
            <w:rFonts w:eastAsia="Times New Roman"/>
            <w:szCs w:val="24"/>
            <w:lang w:eastAsia="en-US"/>
          </w:rPr>
          <w:t xml:space="preserve"> </w:t>
        </w:r>
        <w:r w:rsidRPr="00286DF1">
          <w:rPr>
            <w:rFonts w:eastAsia="Times New Roman"/>
            <w:szCs w:val="24"/>
            <w:lang w:eastAsia="en-US"/>
          </w:rPr>
          <w:br/>
          <w:t xml:space="preserve">Α. ΕΙΔΙΚΑ ΘΕΜΑΤΑ </w:t>
        </w:r>
        <w:r w:rsidRPr="00286DF1">
          <w:rPr>
            <w:rFonts w:eastAsia="Times New Roman"/>
            <w:szCs w:val="24"/>
            <w:lang w:eastAsia="en-US"/>
          </w:rPr>
          <w:br/>
          <w:t xml:space="preserve">1. Επικύρωση Πρακτικών, σελ. </w:t>
        </w:r>
        <w:r w:rsidRPr="00286DF1">
          <w:rPr>
            <w:rFonts w:eastAsia="Times New Roman"/>
            <w:szCs w:val="24"/>
            <w:lang w:eastAsia="en-US"/>
          </w:rPr>
          <w:br/>
          <w:t xml:space="preserve">2. Ανακοινώνεται ότι τη συνεδρίαση παρακολουθούν μαθητές από το 3ο Δημοτικό Σχολείο Τρίπολης, το Αμερικάνικο Κολλέγιο, το 1ο Γυμνάσιο Αίγινας, το 1ο Δημοτικό Σχολείο Αγίας Μαρίνας Ηρακλείου Κρήτης, το 4ο Δημοτικό Σχολείο Ναυπλίου και το 13ο Γυμνάσιο Πάτρας, σελ. </w:t>
        </w:r>
        <w:r w:rsidRPr="00286DF1">
          <w:rPr>
            <w:rFonts w:eastAsia="Times New Roman"/>
            <w:szCs w:val="24"/>
            <w:lang w:eastAsia="en-US"/>
          </w:rPr>
          <w:br/>
          <w:t xml:space="preserve">3. Επί διαδικαστικού θέματος, σελ. </w:t>
        </w:r>
      </w:ins>
    </w:p>
    <w:p w14:paraId="3EB6AE91" w14:textId="77777777" w:rsidR="00286DF1" w:rsidRPr="00286DF1" w:rsidRDefault="00286DF1" w:rsidP="00286DF1">
      <w:pPr>
        <w:spacing w:after="0" w:line="360" w:lineRule="auto"/>
        <w:rPr>
          <w:ins w:id="22" w:author="Φλούδα Χριστίνα" w:date="2017-12-12T10:27:00Z"/>
          <w:rFonts w:eastAsia="Times New Roman"/>
          <w:szCs w:val="24"/>
          <w:lang w:eastAsia="en-US"/>
        </w:rPr>
      </w:pPr>
      <w:ins w:id="23" w:author="Φλούδα Χριστίνα" w:date="2017-12-12T10:27:00Z">
        <w:r w:rsidRPr="00286DF1">
          <w:rPr>
            <w:rFonts w:eastAsia="Times New Roman"/>
            <w:szCs w:val="24"/>
            <w:lang w:eastAsia="en-US"/>
          </w:rPr>
          <w:t xml:space="preserve">4. Επί προσωπικού θέματος, σελ. </w:t>
        </w:r>
        <w:r w:rsidRPr="00286DF1">
          <w:rPr>
            <w:rFonts w:eastAsia="Times New Roman"/>
            <w:szCs w:val="24"/>
            <w:lang w:eastAsia="en-US"/>
          </w:rPr>
          <w:br/>
          <w:t xml:space="preserve"> </w:t>
        </w:r>
        <w:r w:rsidRPr="00286DF1">
          <w:rPr>
            <w:rFonts w:eastAsia="Times New Roman"/>
            <w:szCs w:val="24"/>
            <w:lang w:eastAsia="en-US"/>
          </w:rPr>
          <w:br/>
          <w:t xml:space="preserve">Β. ΝΟΜΟΘΕΤΙΚΗ ΕΡΓΑΣΙΑ </w:t>
        </w:r>
        <w:r w:rsidRPr="00286DF1">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Ψηφιακής Πολιτικής, Τηλεπικοινωνιών και Ενημέρωσης: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39ο ανατολικώς επί της τροχιάς των τεχνητών γεωστατικών δορυφόρων της Γης και των συσχετισμένων αυτής ραδιοσυχνοτήτων τηλεπικοινωνίας διά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ΣAT (HELLAS SAT)», σελ. </w:t>
        </w:r>
        <w:r w:rsidRPr="00286DF1">
          <w:rPr>
            <w:rFonts w:eastAsia="Times New Roman"/>
            <w:szCs w:val="24"/>
            <w:lang w:eastAsia="en-US"/>
          </w:rPr>
          <w:br/>
        </w:r>
      </w:ins>
    </w:p>
    <w:p w14:paraId="0153C619" w14:textId="77777777" w:rsidR="00286DF1" w:rsidRPr="00286DF1" w:rsidRDefault="00286DF1" w:rsidP="00286DF1">
      <w:pPr>
        <w:spacing w:after="0" w:line="360" w:lineRule="auto"/>
        <w:rPr>
          <w:ins w:id="24" w:author="Φλούδα Χριστίνα" w:date="2017-12-12T10:27:00Z"/>
          <w:rFonts w:eastAsia="Times New Roman"/>
          <w:szCs w:val="24"/>
          <w:lang w:eastAsia="en-US"/>
        </w:rPr>
      </w:pPr>
      <w:ins w:id="25" w:author="Φλούδα Χριστίνα" w:date="2017-12-12T10:27:00Z">
        <w:r w:rsidRPr="00286DF1">
          <w:rPr>
            <w:rFonts w:eastAsia="Times New Roman"/>
            <w:szCs w:val="24"/>
            <w:lang w:eastAsia="en-US"/>
          </w:rPr>
          <w:t>ΠΡΟΕΔΡΕΥΩΝ</w:t>
        </w:r>
      </w:ins>
    </w:p>
    <w:p w14:paraId="05E36342" w14:textId="77777777" w:rsidR="00286DF1" w:rsidRPr="00286DF1" w:rsidRDefault="00286DF1" w:rsidP="00286DF1">
      <w:pPr>
        <w:spacing w:after="0" w:line="360" w:lineRule="auto"/>
        <w:rPr>
          <w:ins w:id="26" w:author="Φλούδα Χριστίνα" w:date="2017-12-12T10:27:00Z"/>
          <w:rFonts w:eastAsia="Times New Roman"/>
          <w:szCs w:val="24"/>
          <w:lang w:eastAsia="en-US"/>
        </w:rPr>
      </w:pPr>
    </w:p>
    <w:p w14:paraId="7F639AF7" w14:textId="77777777" w:rsidR="00286DF1" w:rsidRPr="00286DF1" w:rsidRDefault="00286DF1" w:rsidP="00286DF1">
      <w:pPr>
        <w:spacing w:after="0" w:line="360" w:lineRule="auto"/>
        <w:rPr>
          <w:ins w:id="27" w:author="Φλούδα Χριστίνα" w:date="2017-12-12T10:27:00Z"/>
          <w:rFonts w:eastAsia="Times New Roman"/>
          <w:szCs w:val="24"/>
          <w:lang w:eastAsia="en-US"/>
        </w:rPr>
      </w:pPr>
      <w:ins w:id="28" w:author="Φλούδα Χριστίνα" w:date="2017-12-12T10:27:00Z">
        <w:r w:rsidRPr="00286DF1">
          <w:rPr>
            <w:rFonts w:eastAsia="Times New Roman"/>
            <w:szCs w:val="24"/>
            <w:lang w:eastAsia="en-US"/>
          </w:rPr>
          <w:t>ΚΑΜΜΕΝΟΣ Δ. , σελ.</w:t>
        </w:r>
      </w:ins>
    </w:p>
    <w:p w14:paraId="2B3CDFB7" w14:textId="77777777" w:rsidR="00286DF1" w:rsidRPr="00286DF1" w:rsidRDefault="00286DF1" w:rsidP="00286DF1">
      <w:pPr>
        <w:spacing w:after="0" w:line="360" w:lineRule="auto"/>
        <w:rPr>
          <w:ins w:id="29" w:author="Φλούδα Χριστίνα" w:date="2017-12-12T10:27:00Z"/>
          <w:rFonts w:eastAsia="Times New Roman"/>
          <w:szCs w:val="24"/>
          <w:lang w:eastAsia="en-US"/>
        </w:rPr>
      </w:pPr>
    </w:p>
    <w:p w14:paraId="595F2BF2" w14:textId="77777777" w:rsidR="00286DF1" w:rsidRPr="00286DF1" w:rsidRDefault="00286DF1" w:rsidP="00286DF1">
      <w:pPr>
        <w:spacing w:after="0" w:line="360" w:lineRule="auto"/>
        <w:rPr>
          <w:ins w:id="30" w:author="Φλούδα Χριστίνα" w:date="2017-12-12T10:27:00Z"/>
          <w:rFonts w:eastAsia="Times New Roman"/>
          <w:szCs w:val="24"/>
          <w:lang w:eastAsia="en-US"/>
        </w:rPr>
      </w:pPr>
    </w:p>
    <w:p w14:paraId="3325D328" w14:textId="77777777" w:rsidR="00286DF1" w:rsidRPr="00286DF1" w:rsidRDefault="00286DF1" w:rsidP="00286DF1">
      <w:pPr>
        <w:spacing w:after="0" w:line="360" w:lineRule="auto"/>
        <w:rPr>
          <w:ins w:id="31" w:author="Φλούδα Χριστίνα" w:date="2017-12-12T10:27:00Z"/>
          <w:rFonts w:eastAsia="Times New Roman"/>
          <w:szCs w:val="24"/>
          <w:lang w:eastAsia="en-US"/>
        </w:rPr>
      </w:pPr>
      <w:ins w:id="32" w:author="Φλούδα Χριστίνα" w:date="2017-12-12T10:27:00Z">
        <w:r w:rsidRPr="00286DF1">
          <w:rPr>
            <w:rFonts w:eastAsia="Times New Roman"/>
            <w:szCs w:val="24"/>
            <w:lang w:eastAsia="en-US"/>
          </w:rPr>
          <w:t>ΟΜΙΛΗΤΕΣ</w:t>
        </w:r>
      </w:ins>
    </w:p>
    <w:p w14:paraId="298AE5F8" w14:textId="4D22831E" w:rsidR="00286DF1" w:rsidRDefault="00286DF1" w:rsidP="00286DF1">
      <w:pPr>
        <w:spacing w:after="0" w:line="600" w:lineRule="auto"/>
        <w:ind w:firstLine="720"/>
        <w:jc w:val="center"/>
        <w:rPr>
          <w:ins w:id="33" w:author="Φλούδα Χριστίνα" w:date="2017-12-12T10:27:00Z"/>
          <w:rFonts w:eastAsia="Times New Roman"/>
          <w:szCs w:val="24"/>
        </w:rPr>
      </w:pPr>
      <w:ins w:id="34" w:author="Φλούδα Χριστίνα" w:date="2017-12-12T10:27:00Z">
        <w:r w:rsidRPr="00286DF1">
          <w:rPr>
            <w:rFonts w:eastAsia="Times New Roman"/>
            <w:szCs w:val="24"/>
            <w:lang w:eastAsia="en-US"/>
          </w:rPr>
          <w:br/>
          <w:t>Α. Επί προσωπικού θέματος:</w:t>
        </w:r>
        <w:r w:rsidRPr="00286DF1">
          <w:rPr>
            <w:rFonts w:eastAsia="Times New Roman"/>
            <w:szCs w:val="24"/>
            <w:lang w:eastAsia="en-US"/>
          </w:rPr>
          <w:br/>
          <w:t>ΚΕΦΑΛΟΓΙΑΝΝΗΣ Ι. , σελ.</w:t>
        </w:r>
        <w:r w:rsidRPr="00286DF1">
          <w:rPr>
            <w:rFonts w:eastAsia="Times New Roman"/>
            <w:szCs w:val="24"/>
            <w:lang w:eastAsia="en-US"/>
          </w:rPr>
          <w:br/>
          <w:t>ΚΥΡΙΤΣΗΣ Γ. , σελ.</w:t>
        </w:r>
        <w:r w:rsidRPr="00286DF1">
          <w:rPr>
            <w:rFonts w:eastAsia="Times New Roman"/>
            <w:szCs w:val="24"/>
            <w:lang w:eastAsia="en-US"/>
          </w:rPr>
          <w:br/>
          <w:t>ΜΑΡΔΑΣ Δ. , σελ.</w:t>
        </w:r>
        <w:r w:rsidRPr="00286DF1">
          <w:rPr>
            <w:rFonts w:eastAsia="Times New Roman"/>
            <w:szCs w:val="24"/>
            <w:lang w:eastAsia="en-US"/>
          </w:rPr>
          <w:br/>
        </w:r>
        <w:r w:rsidRPr="00286DF1">
          <w:rPr>
            <w:rFonts w:eastAsia="Times New Roman"/>
            <w:szCs w:val="24"/>
            <w:lang w:eastAsia="en-US"/>
          </w:rPr>
          <w:br/>
          <w:t>Β. Επί διαδικαστικού θέματος:</w:t>
        </w:r>
        <w:r w:rsidRPr="00286DF1">
          <w:rPr>
            <w:rFonts w:eastAsia="Times New Roman"/>
            <w:szCs w:val="24"/>
            <w:lang w:eastAsia="en-US"/>
          </w:rPr>
          <w:br/>
          <w:t>ΒΑΡΕΜΕΝΟΣ Γ. , σελ.</w:t>
        </w:r>
        <w:r w:rsidRPr="00286DF1">
          <w:rPr>
            <w:rFonts w:eastAsia="Times New Roman"/>
            <w:szCs w:val="24"/>
            <w:lang w:eastAsia="en-US"/>
          </w:rPr>
          <w:br/>
          <w:t>ΚΑΡΑΘΑΝΑΣΟΠΟΥΛΟΣ Ν. , σελ.</w:t>
        </w:r>
        <w:r w:rsidRPr="00286DF1">
          <w:rPr>
            <w:rFonts w:eastAsia="Times New Roman"/>
            <w:szCs w:val="24"/>
            <w:lang w:eastAsia="en-US"/>
          </w:rPr>
          <w:br/>
        </w:r>
        <w:r w:rsidRPr="00286DF1">
          <w:rPr>
            <w:rFonts w:eastAsia="Times New Roman"/>
            <w:szCs w:val="24"/>
            <w:lang w:eastAsia="en-US"/>
          </w:rPr>
          <w:br/>
          <w:t>Γ. Επί του σχεδίου νόμου του Υπουργείου Ψηφιακής Πολιτικής, Τηλεπικοινωνιών και Ενημέρωσης:</w:t>
        </w:r>
        <w:r w:rsidRPr="00286DF1">
          <w:rPr>
            <w:rFonts w:eastAsia="Times New Roman"/>
            <w:szCs w:val="24"/>
            <w:lang w:eastAsia="en-US"/>
          </w:rPr>
          <w:br/>
          <w:t>ΑΣΗΜΑΚΟΠΟΥΛΟΥ  Ά. , σελ.</w:t>
        </w:r>
        <w:r w:rsidRPr="00286DF1">
          <w:rPr>
            <w:rFonts w:eastAsia="Times New Roman"/>
            <w:szCs w:val="24"/>
            <w:lang w:eastAsia="en-US"/>
          </w:rPr>
          <w:br/>
          <w:t>ΒΟΥΛΤΕΨΗ Σ. , σελ.</w:t>
        </w:r>
        <w:r w:rsidRPr="00286DF1">
          <w:rPr>
            <w:rFonts w:eastAsia="Times New Roman"/>
            <w:szCs w:val="24"/>
            <w:lang w:eastAsia="en-US"/>
          </w:rPr>
          <w:br/>
          <w:t>ΓΕΡΜΕΝΗΣ Γ. , σελ.</w:t>
        </w:r>
        <w:r w:rsidRPr="00286DF1">
          <w:rPr>
            <w:rFonts w:eastAsia="Times New Roman"/>
            <w:szCs w:val="24"/>
            <w:lang w:eastAsia="en-US"/>
          </w:rPr>
          <w:br/>
          <w:t>ΓΕΡΟΒΑΣΙΛΗ  Ό. , σελ.</w:t>
        </w:r>
        <w:r w:rsidRPr="00286DF1">
          <w:rPr>
            <w:rFonts w:eastAsia="Times New Roman"/>
            <w:szCs w:val="24"/>
            <w:lang w:eastAsia="en-US"/>
          </w:rPr>
          <w:br/>
          <w:t>ΓΕΩΡΓΑΝΤΑΣ Γ. , σελ.</w:t>
        </w:r>
        <w:r w:rsidRPr="00286DF1">
          <w:rPr>
            <w:rFonts w:eastAsia="Times New Roman"/>
            <w:szCs w:val="24"/>
            <w:lang w:eastAsia="en-US"/>
          </w:rPr>
          <w:br/>
          <w:t>ΓΕΩΡΓΙΑΔΗΣ Σ. , σελ.</w:t>
        </w:r>
        <w:r w:rsidRPr="00286DF1">
          <w:rPr>
            <w:rFonts w:eastAsia="Times New Roman"/>
            <w:szCs w:val="24"/>
            <w:lang w:eastAsia="en-US"/>
          </w:rPr>
          <w:br/>
          <w:t>ΚΑΤΣΗΣ Μ. , σελ.</w:t>
        </w:r>
        <w:r w:rsidRPr="00286DF1">
          <w:rPr>
            <w:rFonts w:eastAsia="Times New Roman"/>
            <w:szCs w:val="24"/>
            <w:lang w:eastAsia="en-US"/>
          </w:rPr>
          <w:br/>
          <w:t>ΚΑΤΣΩΤΗΣ Χ. , σελ.</w:t>
        </w:r>
        <w:r w:rsidRPr="00286DF1">
          <w:rPr>
            <w:rFonts w:eastAsia="Times New Roman"/>
            <w:szCs w:val="24"/>
            <w:lang w:eastAsia="en-US"/>
          </w:rPr>
          <w:br/>
          <w:t>ΚΕΦΑΛΟΓΙΑΝΝΗΣ Ι. , σελ.</w:t>
        </w:r>
        <w:r w:rsidRPr="00286DF1">
          <w:rPr>
            <w:rFonts w:eastAsia="Times New Roman"/>
            <w:szCs w:val="24"/>
            <w:lang w:eastAsia="en-US"/>
          </w:rPr>
          <w:br/>
          <w:t>ΚΟΥΝΤΟΥΡΑ  Έ. , σελ.</w:t>
        </w:r>
        <w:r w:rsidRPr="00286DF1">
          <w:rPr>
            <w:rFonts w:eastAsia="Times New Roman"/>
            <w:szCs w:val="24"/>
            <w:lang w:eastAsia="en-US"/>
          </w:rPr>
          <w:br/>
          <w:t>ΚΟΥΤΣΟΥΜΠΑΣ Δ. , σελ.</w:t>
        </w:r>
        <w:r w:rsidRPr="00286DF1">
          <w:rPr>
            <w:rFonts w:eastAsia="Times New Roman"/>
            <w:szCs w:val="24"/>
            <w:lang w:eastAsia="en-US"/>
          </w:rPr>
          <w:br/>
          <w:t>ΛΑΖΑΡΙΔΗΣ Γ. , σελ.</w:t>
        </w:r>
        <w:r w:rsidRPr="00286DF1">
          <w:rPr>
            <w:rFonts w:eastAsia="Times New Roman"/>
            <w:szCs w:val="24"/>
            <w:lang w:eastAsia="en-US"/>
          </w:rPr>
          <w:br/>
          <w:t>ΛΟΒΕΡΔΟΣ Α. , σελ.</w:t>
        </w:r>
        <w:r w:rsidRPr="00286DF1">
          <w:rPr>
            <w:rFonts w:eastAsia="Times New Roman"/>
            <w:szCs w:val="24"/>
            <w:lang w:eastAsia="en-US"/>
          </w:rPr>
          <w:br/>
          <w:t>ΜΑΝΙΑΤΗΣ Ι. , σελ.</w:t>
        </w:r>
        <w:r w:rsidRPr="00286DF1">
          <w:rPr>
            <w:rFonts w:eastAsia="Times New Roman"/>
            <w:szCs w:val="24"/>
            <w:lang w:eastAsia="en-US"/>
          </w:rPr>
          <w:br/>
          <w:t>ΜΑΡΔΑΣ Δ. , σελ.</w:t>
        </w:r>
        <w:r w:rsidRPr="00286DF1">
          <w:rPr>
            <w:rFonts w:eastAsia="Times New Roman"/>
            <w:szCs w:val="24"/>
            <w:lang w:eastAsia="en-US"/>
          </w:rPr>
          <w:br/>
          <w:t>ΜΑΥΡΑΓΑΝΗΣ Ν. , σελ.</w:t>
        </w:r>
        <w:r w:rsidRPr="00286DF1">
          <w:rPr>
            <w:rFonts w:eastAsia="Times New Roman"/>
            <w:szCs w:val="24"/>
            <w:lang w:eastAsia="en-US"/>
          </w:rPr>
          <w:br/>
          <w:t>ΜΑΥΡΩΤΑΣ Γ. , σελ.</w:t>
        </w:r>
        <w:r w:rsidRPr="00286DF1">
          <w:rPr>
            <w:rFonts w:eastAsia="Times New Roman"/>
            <w:szCs w:val="24"/>
            <w:lang w:eastAsia="en-US"/>
          </w:rPr>
          <w:br/>
          <w:t>ΜΕΓΑΛΟΟΙΚΟΝΟΜΟΥ Θ. , σελ.</w:t>
        </w:r>
        <w:r w:rsidRPr="00286DF1">
          <w:rPr>
            <w:rFonts w:eastAsia="Times New Roman"/>
            <w:szCs w:val="24"/>
            <w:lang w:eastAsia="en-US"/>
          </w:rPr>
          <w:br/>
          <w:t>ΜΕΪΚΟΠΟΥΛΟΣ Α. , σελ.</w:t>
        </w:r>
        <w:r w:rsidRPr="00286DF1">
          <w:rPr>
            <w:rFonts w:eastAsia="Times New Roman"/>
            <w:szCs w:val="24"/>
            <w:lang w:eastAsia="en-US"/>
          </w:rPr>
          <w:br/>
          <w:t>ΜΙΧΕΛΟΓΙΑΝΝΑΚΗΣ Ι. , σελ.</w:t>
        </w:r>
        <w:r w:rsidRPr="00286DF1">
          <w:rPr>
            <w:rFonts w:eastAsia="Times New Roman"/>
            <w:szCs w:val="24"/>
            <w:lang w:eastAsia="en-US"/>
          </w:rPr>
          <w:br/>
          <w:t>ΜΠΑΛΛΗΣ Σ. , σελ.</w:t>
        </w:r>
        <w:r w:rsidRPr="00286DF1">
          <w:rPr>
            <w:rFonts w:eastAsia="Times New Roman"/>
            <w:szCs w:val="24"/>
            <w:lang w:eastAsia="en-US"/>
          </w:rPr>
          <w:br/>
          <w:t>ΠΑΠΑΓΓΕΛΟΠΟΥΛΟΣ Δ. , σελ.</w:t>
        </w:r>
        <w:r w:rsidRPr="00286DF1">
          <w:rPr>
            <w:rFonts w:eastAsia="Times New Roman"/>
            <w:szCs w:val="24"/>
            <w:lang w:eastAsia="en-US"/>
          </w:rPr>
          <w:br/>
          <w:t>ΠΑΠΑΧΡΙΣΤΟΠΟΥΛΟΣ Α. , σελ.</w:t>
        </w:r>
        <w:r w:rsidRPr="00286DF1">
          <w:rPr>
            <w:rFonts w:eastAsia="Times New Roman"/>
            <w:szCs w:val="24"/>
            <w:lang w:eastAsia="en-US"/>
          </w:rPr>
          <w:br/>
          <w:t>ΠΑΠΠΑΣ Ν. , σελ.</w:t>
        </w:r>
        <w:r w:rsidRPr="00286DF1">
          <w:rPr>
            <w:rFonts w:eastAsia="Times New Roman"/>
            <w:szCs w:val="24"/>
            <w:lang w:eastAsia="en-US"/>
          </w:rPr>
          <w:br/>
          <w:t>ΣΑΡΙΔΗΣ Ι. , σελ.</w:t>
        </w:r>
        <w:r w:rsidRPr="00286DF1">
          <w:rPr>
            <w:rFonts w:eastAsia="Times New Roman"/>
            <w:szCs w:val="24"/>
            <w:lang w:eastAsia="en-US"/>
          </w:rPr>
          <w:br/>
          <w:t>ΣΑΧΙΝΙΔΗΣ Ι. , σελ.</w:t>
        </w:r>
        <w:r w:rsidRPr="00286DF1">
          <w:rPr>
            <w:rFonts w:eastAsia="Times New Roman"/>
            <w:szCs w:val="24"/>
            <w:lang w:eastAsia="en-US"/>
          </w:rPr>
          <w:br/>
          <w:t>ΣΥΝΤΥΧΑΚΗΣ Ε. , σελ.</w:t>
        </w:r>
        <w:r w:rsidRPr="00286DF1">
          <w:rPr>
            <w:rFonts w:eastAsia="Times New Roman"/>
            <w:szCs w:val="24"/>
            <w:lang w:eastAsia="en-US"/>
          </w:rPr>
          <w:br/>
          <w:t>ΦΩΤΙΟΥ Θ. , σελ.</w:t>
        </w:r>
        <w:r w:rsidRPr="00286DF1">
          <w:rPr>
            <w:rFonts w:eastAsia="Times New Roman"/>
            <w:szCs w:val="24"/>
            <w:lang w:eastAsia="en-US"/>
          </w:rPr>
          <w:br/>
        </w:r>
      </w:ins>
    </w:p>
    <w:p w14:paraId="1BD70488" w14:textId="77777777" w:rsidR="00D5765D" w:rsidRDefault="006A01C6">
      <w:pPr>
        <w:spacing w:after="0" w:line="600" w:lineRule="auto"/>
        <w:ind w:firstLine="720"/>
        <w:jc w:val="center"/>
        <w:rPr>
          <w:rFonts w:eastAsia="Times New Roman"/>
          <w:szCs w:val="24"/>
        </w:rPr>
      </w:pPr>
      <w:r>
        <w:rPr>
          <w:rFonts w:eastAsia="Times New Roman"/>
          <w:szCs w:val="24"/>
        </w:rPr>
        <w:t>ΠΡΑΚΤΙΚΑ ΒΟΥΛΗΣ</w:t>
      </w:r>
    </w:p>
    <w:p w14:paraId="1BD70489" w14:textId="77777777" w:rsidR="00D5765D" w:rsidRDefault="006A01C6">
      <w:pPr>
        <w:spacing w:after="0" w:line="600" w:lineRule="auto"/>
        <w:ind w:firstLine="720"/>
        <w:jc w:val="center"/>
        <w:rPr>
          <w:rFonts w:eastAsia="Times New Roman"/>
          <w:szCs w:val="24"/>
        </w:rPr>
      </w:pPr>
      <w:r>
        <w:rPr>
          <w:rFonts w:eastAsia="Times New Roman"/>
          <w:szCs w:val="24"/>
        </w:rPr>
        <w:t xml:space="preserve">ΙΖ΄ ΠΕΡΙΟΔΟΣ </w:t>
      </w:r>
    </w:p>
    <w:p w14:paraId="1BD7048A" w14:textId="77777777" w:rsidR="00D5765D" w:rsidRDefault="006A01C6">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BD7048B" w14:textId="77777777" w:rsidR="00D5765D" w:rsidRDefault="006A01C6">
      <w:pPr>
        <w:spacing w:after="0" w:line="600" w:lineRule="auto"/>
        <w:ind w:firstLine="720"/>
        <w:jc w:val="center"/>
        <w:rPr>
          <w:rFonts w:eastAsia="Times New Roman"/>
          <w:szCs w:val="24"/>
        </w:rPr>
      </w:pPr>
      <w:r>
        <w:rPr>
          <w:rFonts w:eastAsia="Times New Roman"/>
          <w:szCs w:val="24"/>
        </w:rPr>
        <w:t>ΣΥΝΟΔΟΣ Γ΄</w:t>
      </w:r>
    </w:p>
    <w:p w14:paraId="1BD7048C" w14:textId="77777777" w:rsidR="00D5765D" w:rsidRDefault="006A01C6">
      <w:pPr>
        <w:spacing w:after="0" w:line="600" w:lineRule="auto"/>
        <w:ind w:firstLine="720"/>
        <w:jc w:val="center"/>
        <w:rPr>
          <w:rFonts w:eastAsia="Times New Roman"/>
          <w:szCs w:val="24"/>
        </w:rPr>
      </w:pPr>
      <w:r>
        <w:rPr>
          <w:rFonts w:eastAsia="Times New Roman"/>
          <w:szCs w:val="24"/>
        </w:rPr>
        <w:t>ΣΥΝΕΔΡΙΑΣΗ Μ΄</w:t>
      </w:r>
    </w:p>
    <w:p w14:paraId="1BD7048D" w14:textId="77777777" w:rsidR="00D5765D" w:rsidRDefault="006A01C6">
      <w:pPr>
        <w:spacing w:after="0" w:line="600" w:lineRule="auto"/>
        <w:ind w:firstLine="720"/>
        <w:jc w:val="center"/>
        <w:rPr>
          <w:rFonts w:eastAsia="Times New Roman"/>
          <w:szCs w:val="24"/>
        </w:rPr>
      </w:pPr>
      <w:r>
        <w:rPr>
          <w:rFonts w:eastAsia="Times New Roman"/>
          <w:szCs w:val="24"/>
        </w:rPr>
        <w:t>Τρίτη 5 Δεκεμβρίου 2017</w:t>
      </w:r>
    </w:p>
    <w:p w14:paraId="1BD7048E" w14:textId="77777777" w:rsidR="00D5765D" w:rsidRDefault="006A01C6">
      <w:pPr>
        <w:spacing w:after="0" w:line="600" w:lineRule="auto"/>
        <w:ind w:firstLine="720"/>
        <w:jc w:val="both"/>
        <w:rPr>
          <w:rFonts w:eastAsia="Times New Roman"/>
          <w:szCs w:val="24"/>
        </w:rPr>
      </w:pPr>
      <w:r>
        <w:rPr>
          <w:rFonts w:eastAsia="Times New Roman"/>
          <w:szCs w:val="24"/>
        </w:rPr>
        <w:t>Αθήνα, σήμερα στις 5 Δεκεμβρίου 2017 ημέρα Τρίτη και ώρα 12.12΄</w:t>
      </w:r>
      <w:r w:rsidRPr="00551FF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203154">
        <w:rPr>
          <w:rFonts w:eastAsia="Times New Roman"/>
          <w:b/>
          <w:szCs w:val="24"/>
        </w:rPr>
        <w:t>ΓΕΩΡΓΙΟΥ ΒΑΡΕΜΕΝΟΥ</w:t>
      </w:r>
      <w:r>
        <w:rPr>
          <w:rFonts w:eastAsia="Times New Roman"/>
          <w:szCs w:val="24"/>
        </w:rPr>
        <w:t>.</w:t>
      </w:r>
    </w:p>
    <w:p w14:paraId="1BD7048F" w14:textId="77777777" w:rsidR="00D5765D" w:rsidRDefault="006A01C6">
      <w:pPr>
        <w:spacing w:after="0" w:line="600" w:lineRule="auto"/>
        <w:ind w:firstLine="720"/>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1BD70490" w14:textId="77777777" w:rsidR="00D5765D" w:rsidRDefault="006A01C6">
      <w:pPr>
        <w:spacing w:after="0" w:line="600" w:lineRule="auto"/>
        <w:ind w:firstLine="720"/>
        <w:jc w:val="both"/>
        <w:rPr>
          <w:rFonts w:eastAsia="Times New Roman"/>
          <w:szCs w:val="24"/>
        </w:rPr>
      </w:pPr>
      <w:r>
        <w:rPr>
          <w:rFonts w:eastAsia="Times New Roman"/>
          <w:szCs w:val="24"/>
        </w:rPr>
        <w:t xml:space="preserve">Πριν εισέλθουμε στην ημερήσια διάταξη, </w:t>
      </w: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Τρίπολης.</w:t>
      </w:r>
    </w:p>
    <w:p w14:paraId="1BD70491" w14:textId="77777777" w:rsidR="00D5765D" w:rsidRDefault="006A01C6">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BD70492" w14:textId="77777777" w:rsidR="00D5765D" w:rsidRDefault="006A01C6">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BD70493" w14:textId="77777777" w:rsidR="00D5765D" w:rsidRDefault="006A01C6">
      <w:pPr>
        <w:spacing w:after="0" w:line="600" w:lineRule="auto"/>
        <w:ind w:firstLine="720"/>
        <w:jc w:val="both"/>
        <w:rPr>
          <w:rFonts w:eastAsia="Times New Roman"/>
          <w:szCs w:val="24"/>
        </w:rPr>
      </w:pPr>
      <w:r>
        <w:rPr>
          <w:rFonts w:eastAsia="Times New Roman"/>
          <w:szCs w:val="24"/>
        </w:rPr>
        <w:lastRenderedPageBreak/>
        <w:t>Εισερχόμαστε στην ημερήσια διάταξη της</w:t>
      </w:r>
    </w:p>
    <w:p w14:paraId="1BD70494" w14:textId="77777777" w:rsidR="00D5765D" w:rsidRDefault="006A01C6">
      <w:pPr>
        <w:spacing w:after="0" w:line="600" w:lineRule="auto"/>
        <w:ind w:firstLine="720"/>
        <w:jc w:val="center"/>
        <w:rPr>
          <w:rFonts w:eastAsia="Times New Roman"/>
          <w:b/>
          <w:szCs w:val="24"/>
        </w:rPr>
      </w:pPr>
      <w:r>
        <w:rPr>
          <w:rFonts w:eastAsia="Times New Roman"/>
          <w:b/>
          <w:szCs w:val="24"/>
        </w:rPr>
        <w:t>ΝΟΜΟΘΕΤΙΚΗΣ ΕΡΓΑΣΙΑΣ</w:t>
      </w:r>
    </w:p>
    <w:p w14:paraId="1BD7049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Ψηφιακής Πολιτικής, Τηλεπικοινωνιών και Ενημέρωσης: </w:t>
      </w:r>
      <w:r>
        <w:rPr>
          <w:rFonts w:eastAsia="Times New Roman"/>
          <w:szCs w:val="24"/>
        </w:rPr>
        <w:t xml:space="preserve">«Ανανέωση - Τροποποίηση - Κωδικοποίηση της Σύμβασης περί Παροχής Ειδικής Άδειας Εκμετάλλευσης του αποκλειστικού δικαιώματος του Ελληνικού Δημοσίου </w:t>
      </w:r>
      <w:r>
        <w:rPr>
          <w:rFonts w:eastAsia="Times New Roman" w:cs="Times New Roman"/>
          <w:szCs w:val="24"/>
        </w:rPr>
        <w:t>στην πρόσβαση και χρήση της ονομαστικής θέσης των 39</w:t>
      </w:r>
      <w:r>
        <w:rPr>
          <w:rFonts w:eastAsia="Times New Roman" w:cs="Times New Roman"/>
          <w:szCs w:val="24"/>
          <w:vertAlign w:val="superscript"/>
        </w:rPr>
        <w:t>ο</w:t>
      </w:r>
      <w:r>
        <w:rPr>
          <w:rFonts w:eastAsia="Times New Roman" w:cs="Times New Roman"/>
          <w:szCs w:val="24"/>
        </w:rPr>
        <w:t xml:space="preserve"> ανατολικώς επί της τροχιάς των τεχνητών γεωστατικών δορυφόρων της </w:t>
      </w:r>
      <w:r w:rsidRPr="00551FF5">
        <w:rPr>
          <w:rFonts w:eastAsia="Times New Roman" w:cs="Times New Roman"/>
          <w:szCs w:val="24"/>
        </w:rPr>
        <w:t>Γ</w:t>
      </w:r>
      <w:r w:rsidRPr="00A403B2">
        <w:rPr>
          <w:rFonts w:eastAsia="Times New Roman" w:cs="Times New Roman"/>
          <w:szCs w:val="24"/>
        </w:rPr>
        <w:t>ης</w:t>
      </w:r>
      <w:r>
        <w:rPr>
          <w:rFonts w:eastAsia="Times New Roman" w:cs="Times New Roman"/>
          <w:szCs w:val="24"/>
        </w:rPr>
        <w:t xml:space="preserve"> και των συσχετισμένων αυτής ραδιοσυχνοτήτων τηλεπικοινωνίας διά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ΣAT (HELLAS SAT)».</w:t>
      </w:r>
    </w:p>
    <w:p w14:paraId="1BD7049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την 1</w:t>
      </w:r>
      <w:r w:rsidRPr="00551FF5">
        <w:rPr>
          <w:rFonts w:eastAsia="Times New Roman" w:cs="Times New Roman"/>
          <w:szCs w:val="24"/>
          <w:vertAlign w:val="superscript"/>
        </w:rPr>
        <w:t>η</w:t>
      </w:r>
      <w:r>
        <w:rPr>
          <w:rFonts w:eastAsia="Times New Roman" w:cs="Times New Roman"/>
          <w:szCs w:val="24"/>
        </w:rPr>
        <w:t xml:space="preserve"> Δεκεμβρίου του 2017 τη συζήτηση του νομοσχεδίου σε μια συνεδρίαση ενιαία επί της αρχής, των άρθρων και των τροπολογιών.</w:t>
      </w:r>
    </w:p>
    <w:p w14:paraId="1BD7049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1BD7049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1BD70499" w14:textId="77777777" w:rsidR="00D5765D" w:rsidRDefault="006A01C6">
      <w:pPr>
        <w:spacing w:after="0"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bCs/>
          <w:szCs w:val="24"/>
        </w:rPr>
        <w:t xml:space="preserve"> Συνεπώς το Σώμα </w:t>
      </w:r>
      <w:proofErr w:type="spellStart"/>
      <w:r>
        <w:rPr>
          <w:rFonts w:eastAsia="Times New Roman"/>
          <w:bCs/>
          <w:szCs w:val="24"/>
        </w:rPr>
        <w:t>συνεφώνησε</w:t>
      </w:r>
      <w:proofErr w:type="spellEnd"/>
      <w:r>
        <w:rPr>
          <w:rFonts w:eastAsia="Times New Roman"/>
          <w:bCs/>
          <w:szCs w:val="24"/>
        </w:rPr>
        <w:t>.</w:t>
      </w:r>
    </w:p>
    <w:p w14:paraId="1BD7049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Κύριε Πρόεδρε, θα ήθελα τον λόγο. </w:t>
      </w:r>
    </w:p>
    <w:p w14:paraId="1BD7049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Ναι,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14:paraId="1BD7049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Με τη διαδικασία συμφωνούμε. Δεν πήρα, όμως, τον λόγο για αυτό το ζήτημα. </w:t>
      </w:r>
    </w:p>
    <w:p w14:paraId="1BD7049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ΚΚΕ θέλει να καταγγείλει την κυβερνητική πολιτική, την κυβερνητική επιδίωξη. </w:t>
      </w:r>
    </w:p>
    <w:p w14:paraId="1BD7049E" w14:textId="77777777" w:rsidR="00D5765D" w:rsidRDefault="006A01C6">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Για ποιο θέμα; </w:t>
      </w:r>
    </w:p>
    <w:p w14:paraId="1BD7049F"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Για τα χθεσινοβραδινά γεγονότα, που επεδίωξε η Κυβέρνηση στα μουλωχτά, κύριε Πρόεδρε, να καταστρατηγήσει τη μεγαλύτερη κατάκτηση της εργατικής τάξης. </w:t>
      </w:r>
    </w:p>
    <w:p w14:paraId="1BD704A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Αυτά μπορείτε να τα πείτε στην εξέλιξη της διαδικασίας. </w:t>
      </w:r>
    </w:p>
    <w:p w14:paraId="1BD704A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Πριν ξεκινήσει η διαδικασία θα θέλαμε να τοποθετηθούμε, κύριε Πρόεδρε, για ένα λεπτό. Δεν θα φάμε τον χρόνο. </w:t>
      </w:r>
    </w:p>
    <w:p w14:paraId="1BD704A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Κυβέρνηση προσπάθησε στα μουλωχτά να καταστρατηγήσει τη μεγαλύτερη κατάκτηση της εργατικής τάξης, το δικαίωμα στην απεργία. Νόμιζε ότι θα έπιανε στον ύπνο τους εργαζόμενους. Όμως, δεν έγινε αυτό. Οι ίδιοι αντέδρασαν και οργανώνουν την πάλη της, τον αγώνα τους και σήμερα κάνουν συλλαλητήρια.</w:t>
      </w:r>
    </w:p>
    <w:p w14:paraId="1BD704A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Βεβαίως δεν πρέπει κανέναν να ξεγελάσει, κύριε Πρόεδρε, ο τακτικός ελιγμός της Κυβέρνησης να αποσύρει προσωρινά την τροπολογία, γιατί, όπως δήλωσε, θα </w:t>
      </w:r>
      <w:r>
        <w:rPr>
          <w:rFonts w:eastAsia="Times New Roman" w:cs="Times New Roman"/>
          <w:szCs w:val="24"/>
        </w:rPr>
        <w:lastRenderedPageBreak/>
        <w:t xml:space="preserve">την ξαναφέρει και ενδεχομένως σε χειρότερη μορφή από ό,τι ήταν μέχρι τώρα. Έτσι, λοιπόν, η εργατική τάξη δεν πρέπει να δείξει καμμία εμπιστοσύνη. </w:t>
      </w:r>
    </w:p>
    <w:p w14:paraId="1BD704A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πρώτη απάντηση είναι σήμερα, με τα συλλαλητήρια που διοργανώνονται στην Αθήνα και σε άλλες μεγάλες πόλεις. Να βρίσκονται σε επαγρύπνηση οποτεδήποτε κατατεθεί ξανά, να υπάρχει μαζική αντίδραση, και βεβαίως να οργανώσουν με την καλύτερη δυνατή προετοιμασία την απεργία της 14</w:t>
      </w:r>
      <w:r>
        <w:rPr>
          <w:rFonts w:eastAsia="Times New Roman" w:cs="Times New Roman"/>
          <w:szCs w:val="24"/>
          <w:vertAlign w:val="superscript"/>
        </w:rPr>
        <w:t>ης</w:t>
      </w:r>
      <w:r>
        <w:rPr>
          <w:rFonts w:eastAsia="Times New Roman" w:cs="Times New Roman"/>
          <w:szCs w:val="24"/>
        </w:rPr>
        <w:t xml:space="preserve"> του Δεκέμβρη, όπου θα είναι η πραγματική απάντηση στην αντεργατική κυβερνητική πολιτική. </w:t>
      </w:r>
    </w:p>
    <w:p w14:paraId="1BD704A5"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1BD704A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ΣΥΡΙΖΑ κ. Αλέξανδρος </w:t>
      </w:r>
      <w:proofErr w:type="spellStart"/>
      <w:r>
        <w:rPr>
          <w:rFonts w:eastAsia="Times New Roman" w:cs="Times New Roman"/>
          <w:szCs w:val="24"/>
        </w:rPr>
        <w:t>Μεϊκόπουλος</w:t>
      </w:r>
      <w:proofErr w:type="spellEnd"/>
      <w:r>
        <w:rPr>
          <w:rFonts w:eastAsia="Times New Roman" w:cs="Times New Roman"/>
          <w:szCs w:val="24"/>
        </w:rPr>
        <w:t xml:space="preserve"> για δεκαπέντε λεπτά. </w:t>
      </w:r>
    </w:p>
    <w:p w14:paraId="1BD704A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κύριε Πρόεδρε. </w:t>
      </w:r>
    </w:p>
    <w:p w14:paraId="1BD704A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βρίσκομαι στην ευχάριστη θέση να εισηγηθώ στην Ολομέλεια της Βουλής το συγκεκριμένο σχέδιο νόμου του Υπουργείου Ψηφιακής Πολιτικής, καθώς από την πολιτική ζύμωση των τελευταίων μηνών γύρω από τα θέματα της πολιτικής του Διαστήματος αλλά και από τη συζήτηση που προηγήθηκε στη Διαρκή Επιτροπή υπάρχει μια διαπίστωση ότι δημιουργήθηκε κοινός τόπος γύρω από τις περισσότερες πολιτικές δυνάμεις που απαρτίζουν το ελληνικό Κοινοβούλιο και καταδείχθηκε η σημασία της επαρκούς κατοχύρωσης των δικαιωμάτων της χώρας μας στο Διάστημα. </w:t>
      </w:r>
    </w:p>
    <w:p w14:paraId="1BD704A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άρθρο 1 της παρούσας κύρωσης, η αρχική σύμβαση μεταξύ του ελληνικού δημοσίου και της εταιρείας με την επωνυμία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είχε υπογραφεί στις 23 Αυγούστου του 2001 και είχε διάρκεια είκοσι χρόνια. </w:t>
      </w:r>
    </w:p>
    <w:p w14:paraId="1BD704A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Αντικείμενο της παρούσας σύμβασης είναι η παραχώρηση των δικαιωμάτων </w:t>
      </w:r>
      <w:proofErr w:type="spellStart"/>
      <w:r>
        <w:rPr>
          <w:rFonts w:eastAsia="Times New Roman" w:cs="Times New Roman"/>
          <w:szCs w:val="24"/>
        </w:rPr>
        <w:t>filing</w:t>
      </w:r>
      <w:proofErr w:type="spellEnd"/>
      <w:r>
        <w:rPr>
          <w:rFonts w:eastAsia="Times New Roman" w:cs="Times New Roman"/>
          <w:szCs w:val="24"/>
        </w:rPr>
        <w:t>, δηλαδή των δικαιωμάτων της χώρας σε τροχιακή θέση στο Διάστημα και σε συσχετισμένες ραδιοσυχνότητες, από την πλευρά του ελληνικού δημοσίου στην εταιρεία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ως </w:t>
      </w:r>
      <w:proofErr w:type="spellStart"/>
      <w:r>
        <w:rPr>
          <w:rFonts w:eastAsia="Times New Roman" w:cs="Times New Roman"/>
          <w:szCs w:val="24"/>
        </w:rPr>
        <w:t>πάροχο</w:t>
      </w:r>
      <w:proofErr w:type="spellEnd"/>
      <w:r>
        <w:rPr>
          <w:rFonts w:eastAsia="Times New Roman" w:cs="Times New Roman"/>
          <w:szCs w:val="24"/>
        </w:rPr>
        <w:t xml:space="preserve"> δορυφορικών τηλεπικοινωνιακών υπηρεσιών. </w:t>
      </w:r>
    </w:p>
    <w:p w14:paraId="1BD704A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Επομένως η παρούσα κύρωση αφορά την υπό ανανέωση σύμβαση αυτή και ουσιαστικά τη συνέχιση της παραχώρησης του δικαιώματος χρήσης και εμπορικής εκμετάλλευσης των ελληνικών </w:t>
      </w:r>
      <w:r>
        <w:rPr>
          <w:rFonts w:eastAsia="Times New Roman" w:cs="Times New Roman"/>
          <w:szCs w:val="24"/>
          <w:lang w:val="en-US"/>
        </w:rPr>
        <w:t>filings</w:t>
      </w:r>
      <w:r>
        <w:rPr>
          <w:rFonts w:eastAsia="Times New Roman" w:cs="Times New Roman"/>
          <w:szCs w:val="24"/>
        </w:rPr>
        <w:t xml:space="preserve"> 39</w:t>
      </w:r>
      <w:r>
        <w:rPr>
          <w:rFonts w:eastAsia="Times New Roman" w:cs="Times New Roman"/>
          <w:szCs w:val="24"/>
          <w:vertAlign w:val="superscript"/>
        </w:rPr>
        <w:t>ο</w:t>
      </w:r>
      <w:r>
        <w:rPr>
          <w:rFonts w:eastAsia="Times New Roman" w:cs="Times New Roman"/>
          <w:szCs w:val="24"/>
        </w:rPr>
        <w:t xml:space="preserve"> ανατολικά στην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τους όρους που τη διέπουν, καθώς και τα ανταλλάγματα του ελληνικού δημοσίου από την παραχώρηση αυτή. </w:t>
      </w:r>
    </w:p>
    <w:p w14:paraId="1BD704A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έχει ιδιαίτερη σημασία να αναδείξουμε τα βασικότερα τεχνικά σημεία της κύρωσης αυτής, τα οποία μάλιστα έχουν αυξημένη σημασία για το ελληνικό δημόσιο, καθώς παρέχουν υπερδιπλάσια ανταλλάγματα σε σχέση με την αρχική σύμβαση. </w:t>
      </w:r>
    </w:p>
    <w:p w14:paraId="1BD704A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Κατ’ αρχάς, το δημόσιο επιτυγχάνει ως αντάλλαγμα την αποκλειστική χρήση έξι αναμεταδοτών έναντι των τριών που προέβλεπε η αρχική σύμβαση και των δύο αναμεταδοτών που τελικά παραδόθηκαν. </w:t>
      </w:r>
    </w:p>
    <w:p w14:paraId="1BD704A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ανανεωμένη σύμβαση το δημόσιο λαμβάνει ως επιπλέον αντάλλαγμα και τρεις επίγειους κομβικούς δορυφορικούς σταθμούς, δηλαδή τρία μεγάλα δορυφορικά πιάτα, καθώς και διακόσια τερματικά. Τα τερματικά αυτά είναι πολύ σημαντικά για την καθημερινότητα των πολιτών, καθώς μπορούν και καλύπτουν τις ιδιαίτερες ανάγκες απομακρυσμένων περιοχών, διευκολύνουν την ευρύτερη κάλυψη του δικτύου και ουσιαστικά διαμορφώνουν το πεδίο για τη βάση και την ανάπτυξη τηλεπικοινωνιακών δραστηριοτήτων όπως είναι η άμυνα, η πολιτική προστασία, η </w:t>
      </w:r>
      <w:proofErr w:type="spellStart"/>
      <w:r>
        <w:rPr>
          <w:rFonts w:eastAsia="Times New Roman" w:cs="Times New Roman"/>
          <w:szCs w:val="24"/>
        </w:rPr>
        <w:t>τηλεκπαίδευση</w:t>
      </w:r>
      <w:proofErr w:type="spellEnd"/>
      <w:r>
        <w:rPr>
          <w:rFonts w:eastAsia="Times New Roman" w:cs="Times New Roman"/>
          <w:szCs w:val="24"/>
        </w:rPr>
        <w:t xml:space="preserve">, η τηλεϊατρική, που κάθε σύγχρονο κράτος πρέπει να διαθέτει. </w:t>
      </w:r>
    </w:p>
    <w:p w14:paraId="1BD704AF" w14:textId="77777777" w:rsidR="00D5765D" w:rsidRDefault="006A01C6">
      <w:pPr>
        <w:spacing w:after="0" w:line="600" w:lineRule="auto"/>
        <w:ind w:firstLine="720"/>
        <w:jc w:val="both"/>
        <w:rPr>
          <w:rFonts w:eastAsia="Times New Roman"/>
          <w:szCs w:val="24"/>
        </w:rPr>
      </w:pPr>
      <w:r>
        <w:rPr>
          <w:rFonts w:eastAsia="Times New Roman" w:cs="Times New Roman"/>
          <w:szCs w:val="24"/>
        </w:rPr>
        <w:t xml:space="preserve">Εξαιρετικής σημασίας, κυρίες και κύριοι συνάδελφοι, για την ελληνική έννομη τάξη είναι επίσης η πρόβλεψη για την ανάθεση της αρμοδιότητας για την επίλυση τυχόν διαφορών στα διοικητικά δικαστήρια των Αθηνών, βάσει των διατάξεων του ελληνικού δικαίου, αντί της διαιτησίας στη Γενεύη της Ελβετίας με τη διαδικασία του ενός διαιτητή που προέβλεπε η αρχική σύμβαση στο άρθρο 49. </w:t>
      </w:r>
      <w:r>
        <w:rPr>
          <w:rFonts w:eastAsia="Times New Roman"/>
          <w:szCs w:val="24"/>
        </w:rPr>
        <w:t xml:space="preserve">Να σημειώσουμε εδώ, ότι πέρα από τη μη κρίση των διαφορών από αρμόδια ελληνικά δικαστήρια, η παραμονή της αρμοδιότητας στη διαιτησία της Γενεύης θα είχε κι ένα υπέρογκο κόστος για το ελληνικό δημόσιο. </w:t>
      </w:r>
    </w:p>
    <w:p w14:paraId="1BD704B0" w14:textId="77777777" w:rsidR="00D5765D" w:rsidRDefault="006A01C6">
      <w:pPr>
        <w:spacing w:after="0" w:line="600" w:lineRule="auto"/>
        <w:ind w:firstLine="720"/>
        <w:jc w:val="both"/>
        <w:rPr>
          <w:rFonts w:eastAsia="Times New Roman"/>
          <w:szCs w:val="24"/>
        </w:rPr>
      </w:pPr>
      <w:r>
        <w:rPr>
          <w:rFonts w:eastAsia="Times New Roman"/>
          <w:szCs w:val="24"/>
        </w:rPr>
        <w:t xml:space="preserve">Επιχειρείται η αμεσότερη και αποτελεσματικότερη επίβλεψη της υλοποίησης του έργου και της σύμβασης με τη δημιουργία επιτροπής παρακολούθησης και παραλαβής, η οποία ήδη έχει συσταθεί στο άρθρο 46, καθώς -επίσης σημαντικό- και η </w:t>
      </w:r>
      <w:r>
        <w:rPr>
          <w:rFonts w:eastAsia="Times New Roman"/>
          <w:szCs w:val="24"/>
        </w:rPr>
        <w:lastRenderedPageBreak/>
        <w:t xml:space="preserve">παραμονή του κέντρου ελέγχου του δορυφορικού συστήματος εντός της ελληνικής επικράτειας. </w:t>
      </w:r>
    </w:p>
    <w:p w14:paraId="1BD704B1" w14:textId="77777777" w:rsidR="00D5765D" w:rsidRDefault="006A01C6">
      <w:pPr>
        <w:spacing w:after="0" w:line="600" w:lineRule="auto"/>
        <w:ind w:firstLine="720"/>
        <w:jc w:val="both"/>
        <w:rPr>
          <w:rFonts w:eastAsia="Times New Roman"/>
          <w:szCs w:val="24"/>
        </w:rPr>
      </w:pPr>
      <w:r>
        <w:rPr>
          <w:rFonts w:eastAsia="Times New Roman"/>
          <w:szCs w:val="24"/>
        </w:rPr>
        <w:t xml:space="preserve">Λαμβάνουμε επιπλέον δεκαεπτά </w:t>
      </w:r>
      <w:proofErr w:type="spellStart"/>
      <w:r>
        <w:rPr>
          <w:rFonts w:eastAsia="Times New Roman"/>
          <w:szCs w:val="24"/>
        </w:rPr>
        <w:t>χρονοαναμεταδότες</w:t>
      </w:r>
      <w:proofErr w:type="spellEnd"/>
      <w:r>
        <w:rPr>
          <w:rFonts w:eastAsia="Times New Roman"/>
          <w:szCs w:val="24"/>
        </w:rPr>
        <w:t xml:space="preserve"> ως αντιστάθμισμα για τον </w:t>
      </w:r>
      <w:proofErr w:type="spellStart"/>
      <w:r>
        <w:rPr>
          <w:rFonts w:eastAsia="Times New Roman"/>
          <w:szCs w:val="24"/>
        </w:rPr>
        <w:t>χρωστούμενο</w:t>
      </w:r>
      <w:proofErr w:type="spellEnd"/>
      <w:r>
        <w:rPr>
          <w:rFonts w:eastAsia="Times New Roman"/>
          <w:szCs w:val="24"/>
        </w:rPr>
        <w:t xml:space="preserve"> από την αρχική σύμβαση τρίτο αναμεταδότη και τις καθυστερήσεις παράδοσης, βάσει της αρχικής σύμβασης, ενώ ταυτοχρόνως το δημόσιο εξασφαλίζει ως αντάλλαγμα τη δωρεάν συντήρηση του ανωτέρου εξοπλισμού για πέντε χρόνια. </w:t>
      </w:r>
    </w:p>
    <w:p w14:paraId="1BD704B2" w14:textId="77777777" w:rsidR="00D5765D" w:rsidRDefault="006A01C6">
      <w:pPr>
        <w:spacing w:after="0" w:line="600" w:lineRule="auto"/>
        <w:ind w:firstLine="720"/>
        <w:jc w:val="both"/>
        <w:rPr>
          <w:rFonts w:eastAsia="Times New Roman"/>
          <w:szCs w:val="24"/>
        </w:rPr>
      </w:pPr>
      <w:r>
        <w:rPr>
          <w:rFonts w:eastAsia="Times New Roman"/>
          <w:szCs w:val="24"/>
        </w:rPr>
        <w:t>Ακόμη εξασφαλίστηκε εκ μέρους του ελληνικού δημοσίου η δωρεάν παροχή σχετικού εξοπλισμού για την περίοδο της μετάβασης, διασφαλίζοντας με αυτόν τον τρόπο την απρόσκοπτη και συνεχή λειτουργία των υπηρεσιών του δημοσίου στο σύστημα των νέων δορυφόρων της «</w:t>
      </w:r>
      <w:r>
        <w:rPr>
          <w:rFonts w:eastAsia="Times New Roman"/>
          <w:szCs w:val="24"/>
          <w:lang w:val="en-US"/>
        </w:rPr>
        <w:t>HELLAS</w:t>
      </w:r>
      <w:r>
        <w:rPr>
          <w:rFonts w:eastAsia="Times New Roman"/>
          <w:szCs w:val="24"/>
        </w:rPr>
        <w:t xml:space="preserve"> </w:t>
      </w:r>
      <w:r>
        <w:rPr>
          <w:rFonts w:eastAsia="Times New Roman"/>
          <w:szCs w:val="24"/>
          <w:lang w:val="en-US"/>
        </w:rPr>
        <w:t>SA</w:t>
      </w:r>
      <w:r>
        <w:rPr>
          <w:rFonts w:eastAsia="Times New Roman"/>
          <w:szCs w:val="24"/>
        </w:rPr>
        <w:t xml:space="preserve">Τ». </w:t>
      </w:r>
    </w:p>
    <w:p w14:paraId="1BD704B3" w14:textId="77777777" w:rsidR="00D5765D" w:rsidRDefault="006A01C6">
      <w:pPr>
        <w:spacing w:after="0" w:line="600" w:lineRule="auto"/>
        <w:ind w:firstLine="720"/>
        <w:jc w:val="both"/>
        <w:rPr>
          <w:rFonts w:eastAsia="Times New Roman"/>
          <w:szCs w:val="24"/>
        </w:rPr>
      </w:pPr>
      <w:r>
        <w:rPr>
          <w:rFonts w:eastAsia="Times New Roman"/>
          <w:szCs w:val="24"/>
        </w:rPr>
        <w:t>Πέρα, λοιπόν, κυρίες και κύριοι συνάδελφοι, από τα σημαντικότερα τεχνικά σημεία αυτής της ανανεωμένης σύμβασης, νομίζω ότι είναι αρκετά σημαντικό να σταθούμε και σε ορισμένα άλλα σημεία που καταδεικνύουν το γιατί η ανανέωση σύμβασης με την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είναι πολύ σημαντική για την αξιοποίηση των δυνατοτήτων της χώρας μας. </w:t>
      </w:r>
    </w:p>
    <w:p w14:paraId="1BD704B4" w14:textId="77777777" w:rsidR="00D5765D" w:rsidRDefault="006A01C6">
      <w:pPr>
        <w:spacing w:after="0" w:line="600" w:lineRule="auto"/>
        <w:ind w:firstLine="720"/>
        <w:jc w:val="both"/>
        <w:rPr>
          <w:rFonts w:eastAsia="Times New Roman"/>
          <w:szCs w:val="24"/>
        </w:rPr>
      </w:pPr>
      <w:r>
        <w:rPr>
          <w:rFonts w:eastAsia="Times New Roman"/>
          <w:szCs w:val="24"/>
        </w:rPr>
        <w:t xml:space="preserve">Κατ’ αρχάς, να καταστήσουμε σαφές ότι η Κυβέρνηση με τη διαπραγμάτευση και την τελική σύναψη της ανανεωμένης σύμβασης, στη βάση όλων όσων προανέφερα, κατάφερε να κλείσει όλες τις εκκρεμότητες της παλιάς σύμβασης, αλλά και να κατοχυρώσει στο έπακρο τα δικαιώματα του ελληνικού δημοσίου στο διάστημα. Και το λέω αυτό γιατί ήταν φανερό ότι η αδράνεια όλων των προηγούμενων ετών, σε </w:t>
      </w:r>
      <w:r>
        <w:rPr>
          <w:rFonts w:eastAsia="Times New Roman"/>
          <w:szCs w:val="24"/>
        </w:rPr>
        <w:lastRenderedPageBreak/>
        <w:t>σχέση με την αρχική σύμβαση με την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είχε διασαλεύσει σημαντικά τα δορυφορικά δικαιώματα και τη θέση της χώρας μας στο Διάστημα. Αυτό, μάλιστα, τη στιγμή που όλα αυτά τα χρόνια οι γειτονικές μας χώρες κατάφεραν να εξασφαλίσουν όχι μόνο μία αλλά δύο και τρεις τροχιακές θέσεις.</w:t>
      </w:r>
    </w:p>
    <w:p w14:paraId="1BD704B5" w14:textId="77777777" w:rsidR="00D5765D" w:rsidRDefault="006A01C6">
      <w:pPr>
        <w:spacing w:after="0" w:line="600" w:lineRule="auto"/>
        <w:ind w:firstLine="720"/>
        <w:jc w:val="both"/>
        <w:rPr>
          <w:rFonts w:eastAsia="Times New Roman"/>
          <w:szCs w:val="24"/>
        </w:rPr>
      </w:pPr>
      <w:r>
        <w:rPr>
          <w:rFonts w:eastAsia="Times New Roman"/>
          <w:szCs w:val="24"/>
        </w:rPr>
        <w:t>Όπως, λοιπόν, προανέφερα, η αρχική σύμβαση του ελληνικού δημοσίου με την εταιρεία έληγε το 2021. Σύμφωνα, λοιπόν, με το άρθρο 4 της αρχικής σύμβασης έπρεπε αυτή να ανανεωθεί μέχρι το 2018. Να σημειώσω εδώ ότι η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ήδη από το 2010 είχε κάνει αιτήματα ανανέωσης προς το ελληνικό δημόσιο. Αν η ανανέωση της σύμβασης δεν συνέβαινε, το ελληνικό δημόσιο θα έχανε τα δικαιώματα που απορρέουν από τη Διεθνή Ένωση Τηλεπικοινωνιών, γιατί αν μια χώρα έχει τροχιακή θέση στο Διάστημα και δεν τη χρησιμοποιεί για χρονικό διάστημα τριών χρόνων, χάνονται τα δικαιώματα της χώρας στη συγκεκριμένη τροχιά. </w:t>
      </w:r>
    </w:p>
    <w:p w14:paraId="1BD704B6" w14:textId="77777777" w:rsidR="00D5765D" w:rsidRDefault="006A01C6">
      <w:pPr>
        <w:spacing w:after="0" w:line="600" w:lineRule="auto"/>
        <w:ind w:firstLine="720"/>
        <w:jc w:val="both"/>
        <w:rPr>
          <w:rFonts w:eastAsia="Times New Roman"/>
          <w:szCs w:val="24"/>
        </w:rPr>
      </w:pPr>
      <w:r>
        <w:rPr>
          <w:rFonts w:eastAsia="Times New Roman"/>
          <w:szCs w:val="24"/>
        </w:rPr>
        <w:t xml:space="preserve">Νομίζω, λοιπόν, ότι υπάρχει μια </w:t>
      </w:r>
      <w:proofErr w:type="spellStart"/>
      <w:r>
        <w:rPr>
          <w:rFonts w:eastAsia="Times New Roman"/>
          <w:szCs w:val="24"/>
        </w:rPr>
        <w:t>συναντίληψη</w:t>
      </w:r>
      <w:proofErr w:type="spellEnd"/>
      <w:r>
        <w:rPr>
          <w:rFonts w:eastAsia="Times New Roman"/>
          <w:szCs w:val="24"/>
        </w:rPr>
        <w:t xml:space="preserve"> πως είναι ζωτικής σημασία για το ελληνικό δημόσιο η ανανέωση αυτής της σύμβασης και πόσο ασύμβατη με τα συμφέροντα του ελληνικού δημοσίου ήταν η στάση που κράτησε το πολιτικό σύστημα τα προηγούμενα χρόνια. </w:t>
      </w:r>
    </w:p>
    <w:p w14:paraId="1BD704B7" w14:textId="77777777" w:rsidR="00D5765D" w:rsidRDefault="006A01C6">
      <w:pPr>
        <w:spacing w:after="0" w:line="600" w:lineRule="auto"/>
        <w:ind w:firstLine="720"/>
        <w:jc w:val="both"/>
        <w:rPr>
          <w:rFonts w:eastAsia="Times New Roman"/>
          <w:szCs w:val="24"/>
        </w:rPr>
      </w:pPr>
      <w:r>
        <w:rPr>
          <w:rFonts w:eastAsia="Times New Roman"/>
          <w:szCs w:val="24"/>
        </w:rPr>
        <w:t xml:space="preserve">Θεωρώ πως αναπτύσσεται κι ένα γενικότερο πλαίσιο όπου παρέχεται πλέον η δυνατότητα, με τη συγκεκριμένη σύμβαση, για αξιοποίηση διαστημικών και τηλεπικοινωνιακών δυνατοτήτων της χώρας, το οποίο προφανώς μπορεί να </w:t>
      </w:r>
      <w:proofErr w:type="spellStart"/>
      <w:r>
        <w:rPr>
          <w:rFonts w:eastAsia="Times New Roman"/>
          <w:szCs w:val="24"/>
        </w:rPr>
        <w:t>παράξει</w:t>
      </w:r>
      <w:proofErr w:type="spellEnd"/>
      <w:r>
        <w:rPr>
          <w:rFonts w:eastAsia="Times New Roman"/>
          <w:szCs w:val="24"/>
        </w:rPr>
        <w:t xml:space="preserve"> πολλαπλασιαστικά αποτελέσματα, σε διάφορα πεδία. </w:t>
      </w:r>
    </w:p>
    <w:p w14:paraId="1BD704B8"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Επιτρέψτε μου, κυρίες και κύριοι συνάδελφοι, να εξηγηθώ: Κατ’ αρχάς, το πιο σημαντικό πεδίο, σύμφωνα με τις τελευταίες εξελίξεις, είναι το πεδίο της πολιτικής προστασίας. Προς την κατεύθυνση, λοιπόν, αυτή είναι σημαντικό ότι οι αναμεταδότες του υπάρχοντος δορυφόρου θα μπορούν να χρησιμοποιούνται από τις Ένοπλες Δυνάμεις για την αποτελεσματικότερη επιτήρηση των συνόρων, την Εθνική Υπηρεσία Πληροφοριών, την Ελληνική Αστυνομία, για τη διασφάλιση εναλλακτικών τρόπων επικοινωνίας σε κρίσιμες καταστάσεις και σε δύσβατες περιοχές, ενώ γενικότερα και από πολλούς δημόσιους φορείς, όπως το Λιμενικό, για χρήση δορυφορικών επικοινωνιών, με σκοπό την εξασφάλιση αποτελεσματικότερης επικοινωνίας που τώρα ακόμα γίνεται τηλεφωνικά, αλλά και από άλλους φορείς που έχουν εκδηλώσει ενδιαφέρον για χρήση δορυφορικού φάσματος. </w:t>
      </w:r>
    </w:p>
    <w:p w14:paraId="1BD704B9" w14:textId="77777777" w:rsidR="00D5765D" w:rsidRDefault="006A01C6">
      <w:pPr>
        <w:spacing w:after="0" w:line="600" w:lineRule="auto"/>
        <w:ind w:firstLine="720"/>
        <w:jc w:val="both"/>
        <w:rPr>
          <w:rFonts w:eastAsia="Times New Roman"/>
          <w:szCs w:val="24"/>
        </w:rPr>
      </w:pPr>
      <w:r>
        <w:rPr>
          <w:rFonts w:eastAsia="Times New Roman"/>
          <w:szCs w:val="24"/>
        </w:rPr>
        <w:t xml:space="preserve">Ένα ακόμη σημαντικό πεδίο εφαρμογής της ανανεωμένης σύμβασης, είναι το πεδίο της καθημερινότητας. Νομίζω πως παρατηρούμε όλοι ότι σε προϊόντα υψηλής αξίας, τα οποία εμείς τα γνωρίζουμε ως το τελικό προϊόν, αγνοούμε γενικώς ότι έχει παίξει πολύ σημαντικό ρόλο στην παραγωγή τους ο τομέας των διαστημικών εφαρμογών. </w:t>
      </w:r>
    </w:p>
    <w:p w14:paraId="1BD704BA" w14:textId="77777777" w:rsidR="00D5765D" w:rsidRDefault="006A01C6">
      <w:pPr>
        <w:spacing w:after="0" w:line="600" w:lineRule="auto"/>
        <w:ind w:firstLine="720"/>
        <w:jc w:val="both"/>
        <w:rPr>
          <w:rFonts w:eastAsia="Times New Roman"/>
          <w:szCs w:val="24"/>
        </w:rPr>
      </w:pPr>
      <w:r>
        <w:rPr>
          <w:rFonts w:eastAsia="Times New Roman"/>
          <w:szCs w:val="24"/>
        </w:rPr>
        <w:t xml:space="preserve">Σε αυτό το σημείο να προσθέσω ακόμη ότι η πραγματικότητα άλλων κρατών στον τομέα της έρευνας έχει αποδείξει πως όχι μόνο άσκοπη δεν είναι η επένδυση στον τομέα της αεροδυναμικής, αλλά είναι απολύτως απαραίτητη. Να αναφέρουμε μερικά χαρακτηριστικά παραδείγματα: </w:t>
      </w:r>
    </w:p>
    <w:p w14:paraId="1BD704BB"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Κατ’ αρχάς, ο τομέας της μαγνητικής τομογραφίας, η οποία αποτελεί τη μη επεμβατική μέθοδο απεικόνισης που σώζει εκατομμύρια ζωές κάθε χρόνο, περιλαμβάνει τεχνολογίες όπως η ψηφιακή επεξεργασία και η ενίσχυση σήματος εικόνας, που ανακτήθηκαν σε εργαστήρι εξερεύνησης του Διαστήματος. </w:t>
      </w:r>
    </w:p>
    <w:p w14:paraId="1BD704B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οι μικροσκοπικές δίοδοι εκπομπής του φωτός που χρησιμοποιούνται στη θεραπεία καρκινικών κυττάρων, ιδίως του μαστού. </w:t>
      </w:r>
    </w:p>
    <w:p w14:paraId="1BD704B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Μία ακόμα επιτυχία στον τομέα αυτό είναι η βελτιωμένη ευελιξία των ρομποτικών βραχιόνων, έτσι ώστε να προσαρμόζονται στις ανάγκες των χρηστών του. </w:t>
      </w:r>
    </w:p>
    <w:p w14:paraId="1BD704B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Να αναφέρουμε τους προγραμματιζόμενους βηματοδότες, που η απαρχή τους ήταν τρία προγράμματα διαστημικών εφαρμογών και οδήγησαν στον πρώτο βηματοδότη με σημαντική διάρκεια ζωής, ο οποίος μπορούσε να προγραμματιστεί από απόσταση με δεδομένα τηλεμετρίας, χωρίς να απαιτείται χειρουργική επέμβαση. Επίσης τα </w:t>
      </w:r>
      <w:proofErr w:type="spellStart"/>
      <w:r>
        <w:rPr>
          <w:rFonts w:eastAsia="Times New Roman" w:cs="Times New Roman"/>
          <w:szCs w:val="24"/>
        </w:rPr>
        <w:t>φωτοβολταϊκά</w:t>
      </w:r>
      <w:proofErr w:type="spellEnd"/>
      <w:r>
        <w:rPr>
          <w:rFonts w:eastAsia="Times New Roman" w:cs="Times New Roman"/>
          <w:szCs w:val="24"/>
        </w:rPr>
        <w:t xml:space="preserve"> πάνελ των οποίων τα χαρακτηριστικά ξεκίνησαν για την αεροδιαστημική και σήμερα αποδίδουν περισσότερη ενέργεια από τα συμβατικά και με χαμηλότερο κόστος.</w:t>
      </w:r>
    </w:p>
    <w:p w14:paraId="1BD704B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η αρχή για την εφαρμογή ολοκληρωμένης διαστημικής πολιτικής, με την ίδρυση του Ελληνικού Διαστημικού Οργανισμού που ακολουθεί. Μέσω, λοιπόν, του ΕΛΔΟ θα δίνεται η δυνατότητα </w:t>
      </w:r>
      <w:r>
        <w:rPr>
          <w:rFonts w:eastAsia="Times New Roman" w:cs="Times New Roman"/>
          <w:szCs w:val="24"/>
        </w:rPr>
        <w:lastRenderedPageBreak/>
        <w:t>διασύνδεσης μεταξύ ελληνικών και παγκόσμιας εμβέλειας ερευνητικών κέντρων, καθώς και η δυνατότητα διασύνδεσης της έρευνας με την παραγωγή για τις ελληνικές επιχειρήσεις.</w:t>
      </w:r>
    </w:p>
    <w:p w14:paraId="1BD704C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τον τρόπο αυτόν, λοιπόν, η χώρα μας θα μπορέσει να διαμορφωθεί ως ένα κέντρο προσέλκυσης εμπορικών εταιρειών που θα αιτούνται φάσμα στο Διάστημα κατά το πρότυπο άλλων χωρών, όπως η Κύπρος και η Μάλτα, οι οποίες σήμερα αποκομίζουν σημαντικά τέλη. </w:t>
      </w:r>
    </w:p>
    <w:p w14:paraId="1BD704C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Να σημειώσω εδώ ότι η Ελλάδα μέσω της συμμετοχής της στον προϋπολογισμό της Ευρωπαϊκής Ένωσης, ως μέλος του Ευρωπαϊκού Οργανισμού Διαστήματος, έχει δαπανήσει δεκάδες εκατομμύρια ευρώ τις δύο τελευταίες δεκαετίες για τη συμμετοχή της σε ευρωπαϊκά προγράμματα, όπως είναι το </w:t>
      </w:r>
      <w:r>
        <w:rPr>
          <w:rFonts w:eastAsia="Times New Roman" w:cs="Times New Roman"/>
          <w:szCs w:val="24"/>
          <w:lang w:val="en-US"/>
        </w:rPr>
        <w:t>Galileo</w:t>
      </w:r>
      <w:r>
        <w:rPr>
          <w:rFonts w:eastAsia="Times New Roman" w:cs="Times New Roman"/>
          <w:szCs w:val="24"/>
        </w:rPr>
        <w:t xml:space="preserve"> και το </w:t>
      </w:r>
      <w:r>
        <w:rPr>
          <w:rFonts w:eastAsia="Times New Roman" w:cs="Times New Roman"/>
          <w:szCs w:val="24"/>
          <w:lang w:val="en-US"/>
        </w:rPr>
        <w:t>Copernicus</w:t>
      </w:r>
      <w:r>
        <w:rPr>
          <w:rFonts w:eastAsia="Times New Roman" w:cs="Times New Roman"/>
          <w:szCs w:val="24"/>
        </w:rPr>
        <w:t>, τα οποία μέχρι και σήμερα έχουν αξιοποιηθεί μερικώς.</w:t>
      </w:r>
    </w:p>
    <w:p w14:paraId="1BD704C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Ένα άλλο σημαντικό σημείο που θέλω να τονίσω είναι ότι με την παρούσα Κύρωση μεταξύ του ελληνικού δημοσίου και της εταιρείας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και την παραμονή του κέντρου ελέγχου στη χώρα μας διαμορφώνεται και ένα νέο, καινοτόμο πλαίσιο στη διαστημική πολιτική της χώρας, όπου τον πρώτο ρόλο παίρνει και παίζει το εγχώριο επιστημονικό δυναμικό.</w:t>
      </w:r>
    </w:p>
    <w:p w14:paraId="1BD704C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Ουσιαστικά, λοιπόν, η πλήρης αξιοποίηση των δυνατοτήτων που παρέχονται από την ανανεωμένη αυτή σύμβαση στην ουσία αποτελεί και ένα βήμα για την ανάσχεση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να μπορέσουμε, δηλαδή, να φέρουμε πίσω στη χώρα μας αλλά και να αξιοποιήσουμε το ήδη υπάρχον επιστημονικό δυναμικό.</w:t>
      </w:r>
    </w:p>
    <w:p w14:paraId="1BD704C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αξιοποίηση, λοιπόν, του ανθρώπινου και τεχνικού δυναμικού στον τομέα των διαστημικών τεχνολογιών διαμορφώνεται σε εθνική προτεραιότητα. Στη χώρα διαθέτουμε διάσπαρτες δυνάμεις στον χώρο της διαστημικής βιομηχανίας, οι οποίες παρέμεναν όλα τα προηγούμενα χρόνια αναξιοποίητες.</w:t>
      </w:r>
    </w:p>
    <w:p w14:paraId="1BD704C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Υπάρχουν εταιρείες, κυρίες και κύριοι συνάδελφοι, στην Ελλάδα που δραστηριοποιούνται στον διαστημικό τομέα και παραμένουν ανεκμετάλλευτες, ουσιαστικά παρέχοντας τις υπηρεσίες τους σε άλλα κράτη. Ενημερωτικά μόνον να πούμε ότι εβδομήντα πέντε μικρομεσαίες επιχειρήσεις παρέχουν τις υπηρεσίες τους στο εξωτερικό και εμείς τις έχουμε ανεκμετάλλευτες. Στόχος μας, λοιπόν, είναι όλο αυτό το δυναμικό να αξιοποιηθεί για τη χώρα μας. Ήδη η πλοήγηση του δορυφόρου της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γίνεται στο Κορωπί από Έλληνες μηχανικούς υπό την εποπτεία του ελληνικού δημοσίου. </w:t>
      </w:r>
    </w:p>
    <w:p w14:paraId="1BD704C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Συνοψίζοντας, λοιπόν, κυρίες και κύριοι συνάδελφοι, με την υπό κύρωση σύμβαση το ελληνικό κράτος διασφαλίζει τη θέση του στο Διάστημα, ενώ με τη χρήση των ανταλλαγμάτων θα καλύψει τις δορυφορικές τηλεπικοινωνιακές του ανάγκες. Άλ</w:t>
      </w:r>
      <w:r>
        <w:rPr>
          <w:rFonts w:eastAsia="Times New Roman" w:cs="Times New Roman"/>
          <w:szCs w:val="24"/>
        </w:rPr>
        <w:lastRenderedPageBreak/>
        <w:t xml:space="preserve">λωστε, επί χρόνια δίναμε χρήματα στην Ευρωπαϊκή Ένωση για διαστημική βιομηχανία -περίπου 14 εκατομμύρια ευρώ τον χρόνο- και δεν εισπράτταμε πίσω τίποτα μέσω των </w:t>
      </w:r>
      <w:proofErr w:type="spellStart"/>
      <w:r>
        <w:rPr>
          <w:rFonts w:eastAsia="Times New Roman" w:cs="Times New Roman"/>
          <w:szCs w:val="24"/>
        </w:rPr>
        <w:t>γεωεπιστροφών</w:t>
      </w:r>
      <w:proofErr w:type="spellEnd"/>
      <w:r>
        <w:rPr>
          <w:rFonts w:eastAsia="Times New Roman" w:cs="Times New Roman"/>
          <w:szCs w:val="24"/>
        </w:rPr>
        <w:t>.</w:t>
      </w:r>
    </w:p>
    <w:p w14:paraId="1BD704C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Οι νέοι, λοιπόν, διαστημικοί φορείς της χώρας θα στελεχωθούν με κορυφαία ονόματα στον χώρο των διαστημικών εφαρμογών. Η διαστημική πολιτική αποτελεί μία από τις πιο σημαντικές πολιτικές, γιατί συνδέεται και με προϊόντα υψηλής αξίας, όπως είναι η εκμετάλλευση τροχιακών θέσεων στη διαστημική βιομηχανία. Ήδη στον διαστημικό κλάδο στη χώρα δραστηριοποιούνται εκατό επιχειρήσεις με 200 εκατομμύρια τζίρο και δύο χιλιάδες εργαζόμενους. Γνωρίζουμε, επίσης, ότι ήδη τέσσερα ελληνικά πανεπιστήμια συμμετέχουν στην παραγωγή </w:t>
      </w:r>
      <w:proofErr w:type="spellStart"/>
      <w:r>
        <w:rPr>
          <w:rFonts w:eastAsia="Times New Roman" w:cs="Times New Roman"/>
          <w:szCs w:val="24"/>
        </w:rPr>
        <w:t>μικροδορυφόρων</w:t>
      </w:r>
      <w:proofErr w:type="spellEnd"/>
      <w:r>
        <w:rPr>
          <w:rFonts w:eastAsia="Times New Roman" w:cs="Times New Roman"/>
          <w:szCs w:val="24"/>
        </w:rPr>
        <w:t>, ενώ σημαντική στο πεδίο αυτό είναι και η αποτελεσματικότερη αξιοποίηση των πόρων του ΕΣΠΑ προς την κατεύθυνση της ενίσχυσης της διαστημικής πολιτικής.</w:t>
      </w:r>
    </w:p>
    <w:p w14:paraId="1BD704C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την ανανεωμένη, λοιπόν, σύμβαση θα μπορέσουν να αξιοποιηθούν στο μέγιστο όλες οι νέες δυνατότητες που ανοίγονται και που αφορούν πολλούς τομείς, όπως είναι η εξυπηρέτηση -όπως είπα- των αμυντικών πτυχών της χώρας, η πρόληψη καιρικών φαινομένων, η πρόληψη πλημμυρών, ο έλεγχος των συνόρων, η παρακολούθηση πυρκαγιών, καθώς και η περαιτέρω χρήση ψηφιακών εφαρμογών στη γεωργία ακριβείας, όπου θα αναλύονται μέσω δορυφόρου οι κατά τόπους καλλιέργειες και θα προτείνονται οι βέλτιστες λύσεις. </w:t>
      </w:r>
    </w:p>
    <w:p w14:paraId="1BD704C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Να σημειώσουμε εδώ, κυρίες και κύριοι συνάδελφοι, ότι η πλήρης αξιοποίηση της εφαρμογής της γεωργίας ακριβείας θα μπορέσει να συνεισφέρει στην ελάττωση του κόστους παραγωγής για τον Έλληνα γεωργό της τάξης του 30% με 45%. Θυμίζω ότι πάγιο αίτημα του αγροτικού χώρου είναι η μείωση του κόστους παραγωγής. Να μία δυνατότητα που μπορούμε να εκμεταλλευτούμε προκειμένου να ικανοποιήσουμε ένα τέτοιο αίτημα.</w:t>
      </w:r>
    </w:p>
    <w:p w14:paraId="1BD704CA" w14:textId="77777777" w:rsidR="00D5765D" w:rsidRDefault="006A01C6">
      <w:pPr>
        <w:spacing w:after="0" w:line="600" w:lineRule="auto"/>
        <w:ind w:firstLine="720"/>
        <w:jc w:val="both"/>
        <w:rPr>
          <w:rFonts w:eastAsia="Times New Roman"/>
          <w:szCs w:val="24"/>
        </w:rPr>
      </w:pPr>
      <w:r>
        <w:rPr>
          <w:rFonts w:eastAsia="Times New Roman"/>
          <w:szCs w:val="24"/>
        </w:rPr>
        <w:t>Γενικά η τεχνολογία του Διαστήματος δημιουργεί κατ’ αρχάς υπεραξία και συγκροτεί πολυάριθμες δυνατότητες. Ο στρατηγικός, λοιπόν, στόχος της πολιτείας είναι η αποτελεσματικότερη διάχυση των δυνατοτήτων αυτών στην οικονομία και στην παραγωγή.</w:t>
      </w:r>
    </w:p>
    <w:p w14:paraId="1BD704CB" w14:textId="77777777" w:rsidR="00D5765D" w:rsidRDefault="006A01C6">
      <w:pPr>
        <w:spacing w:after="0" w:line="600" w:lineRule="auto"/>
        <w:ind w:firstLine="720"/>
        <w:jc w:val="both"/>
        <w:rPr>
          <w:rFonts w:eastAsia="Times New Roman"/>
          <w:szCs w:val="24"/>
        </w:rPr>
      </w:pPr>
      <w:r>
        <w:rPr>
          <w:rFonts w:eastAsia="Times New Roman"/>
          <w:szCs w:val="24"/>
        </w:rPr>
        <w:t>Ειδικά για μια χώρα, κυρίες και κύριοι συνάδελφοι, σαν την Ελλάδα όπου η οικονομική κρίση των τελευταίων ετών έχει καταδείξει με τον πιο κατηγορηματικά σαφή τρόπο ότι πρέπει να αξιοποιείται αποτελεσματικά κάθε δυνατότητα που προσφέρει ο τόπος μας -και αυτές οι δυνατότητες είναι πολλές και πολυποίκιλες- η κύρωση της ανανεωμένης σύμβασης θα ανοίξει πολλούς και νέους δρόμους δραστηριοποίησης και θα αναβαθμίσει συνολικά το πεδίο των τηλεπικοινωνιών και της ασφάλειας της χώρας.</w:t>
      </w:r>
    </w:p>
    <w:p w14:paraId="1BD704CC" w14:textId="77777777" w:rsidR="00D5765D" w:rsidRDefault="006A01C6">
      <w:pPr>
        <w:spacing w:after="0" w:line="600" w:lineRule="auto"/>
        <w:ind w:firstLine="720"/>
        <w:jc w:val="both"/>
        <w:rPr>
          <w:rFonts w:eastAsia="Times New Roman"/>
          <w:szCs w:val="24"/>
        </w:rPr>
      </w:pPr>
      <w:r>
        <w:rPr>
          <w:rFonts w:eastAsia="Times New Roman"/>
          <w:szCs w:val="24"/>
        </w:rPr>
        <w:t xml:space="preserve">Καλώ, λοιπόν, το Σώμα με αυτές τις σκέψεις να αποδεχθεί και να υπερψηφίσει το νομοσχέδιο κατ’ αρχήν, κατ’ </w:t>
      </w:r>
      <w:proofErr w:type="spellStart"/>
      <w:r>
        <w:rPr>
          <w:rFonts w:eastAsia="Times New Roman"/>
          <w:szCs w:val="24"/>
        </w:rPr>
        <w:t>άρθρον</w:t>
      </w:r>
      <w:proofErr w:type="spellEnd"/>
      <w:r>
        <w:rPr>
          <w:rFonts w:eastAsia="Times New Roman"/>
          <w:szCs w:val="24"/>
        </w:rPr>
        <w:t xml:space="preserve"> και στο σύνολό του.</w:t>
      </w:r>
    </w:p>
    <w:p w14:paraId="1BD704CD" w14:textId="77777777" w:rsidR="00D5765D" w:rsidRDefault="006A01C6">
      <w:pPr>
        <w:spacing w:after="0" w:line="600" w:lineRule="auto"/>
        <w:ind w:firstLine="720"/>
        <w:jc w:val="both"/>
        <w:rPr>
          <w:rFonts w:eastAsia="Times New Roman"/>
          <w:szCs w:val="24"/>
        </w:rPr>
      </w:pPr>
      <w:r>
        <w:rPr>
          <w:rFonts w:eastAsia="Times New Roman"/>
          <w:szCs w:val="24"/>
        </w:rPr>
        <w:t>Σας ευχαριστώ πάρα πολύ.</w:t>
      </w:r>
    </w:p>
    <w:p w14:paraId="1BD704CE" w14:textId="77777777" w:rsidR="00D5765D" w:rsidRDefault="006A01C6">
      <w:pPr>
        <w:spacing w:after="0" w:line="600" w:lineRule="auto"/>
        <w:ind w:firstLine="720"/>
        <w:jc w:val="center"/>
        <w:rPr>
          <w:rFonts w:eastAsia="Times New Roman"/>
          <w:szCs w:val="24"/>
        </w:rPr>
      </w:pPr>
      <w:r>
        <w:rPr>
          <w:rFonts w:eastAsia="Times New Roman" w:cs="Times New Roman"/>
          <w:szCs w:val="24"/>
        </w:rPr>
        <w:lastRenderedPageBreak/>
        <w:t>(Χειροκροτήματα από την πτέρυγα του ΣΥΡΙΖΑ)</w:t>
      </w:r>
    </w:p>
    <w:p w14:paraId="1BD704CF"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1BD704D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Τον λόγο έχει η κ. Άννα - Μισέλ Ασημακοπούλου, ειδική αγορήτρια της Νέας Δημοκρατίας.</w:t>
      </w:r>
    </w:p>
    <w:p w14:paraId="1BD704D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Ευχαριστώ, κύριε Πρόεδρε.</w:t>
      </w:r>
    </w:p>
    <w:p w14:paraId="1BD704D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είμαστε εδώ σήμερα για να συζητήσουμε την ανανέωση της σύμβασης μεταξύ του ελληνικού δημοσίου και της εταιρείας «ΕΛΛΑΣ ΣAT (HELLAS SAT)» σχετικά με τη συνέχιση της παραχώρησης του δικαιώματος χρήσης και εμπορικής εκμετάλλευσης των ελληνικών </w:t>
      </w:r>
      <w:r>
        <w:rPr>
          <w:rFonts w:eastAsia="Times New Roman" w:cs="Times New Roman"/>
          <w:szCs w:val="24"/>
          <w:lang w:val="en-US"/>
        </w:rPr>
        <w:t>filings</w:t>
      </w:r>
      <w:r>
        <w:rPr>
          <w:rFonts w:eastAsia="Times New Roman" w:cs="Times New Roman"/>
          <w:szCs w:val="24"/>
        </w:rPr>
        <w:t xml:space="preserve"> των αποδόσεων στις 39 μοίρες ανατολικά μέχρι το έτος 2041 και να εξετάσουμε τους όρους που θα διέπουν αυτήν την παραχώρηση, όπως επίσης και τα οφέλη για το ελληνικό δημόσιο.</w:t>
      </w:r>
    </w:p>
    <w:p w14:paraId="1BD704D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Υπουργέ, όπως σας είπα και στην επιτροπή, εμείς ήμασταν και είμαστε κατ’ αρχάς θετικοί στη σύμβαση αυτή, αλλά και στην επέκτασή της. Αναγνωρίζουμε ότι η σταθεροποίηση του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στη τροχιακή θέση 39</w:t>
      </w:r>
      <w:r w:rsidRPr="008144A2">
        <w:rPr>
          <w:rFonts w:eastAsia="Times New Roman" w:cs="Times New Roman"/>
          <w:szCs w:val="24"/>
          <w:vertAlign w:val="superscript"/>
        </w:rPr>
        <w:t>ο</w:t>
      </w:r>
      <w:r>
        <w:rPr>
          <w:rFonts w:eastAsia="Times New Roman" w:cs="Times New Roman"/>
          <w:szCs w:val="24"/>
        </w:rPr>
        <w:t xml:space="preserve"> ανατολικά, τα δικαιώματα σε συχνότητες να ανήκουν στην Ελλάδα και στην Κύπρο, είναι ένα γεγονός καθοριστικής γεωπολιτικής σημασίας. Προσφέρουν κάλυψη σε όλη την Ευρώπη, προσφέρουν κάλυψη στη Μέση Ανατολή, στη Νότια Αφρική. Εξυπηρετούνται φορείς </w:t>
      </w:r>
      <w:r>
        <w:rPr>
          <w:rFonts w:eastAsia="Times New Roman" w:cs="Times New Roman"/>
          <w:szCs w:val="24"/>
        </w:rPr>
        <w:lastRenderedPageBreak/>
        <w:t>εκμετάλλευσης κορυφαίοι, δορυφορικά, τηλεπικοινωνιακά δίκτυα. Παρέχεται περιεχόμενο σε πάνω από τρία εκατομμύρια νοικοκυριά, παρέχονται υπηρεσίες σε επιχειρήσεις, αλλά και σε κυβερνήσεις και όλα αυτά είναι θετικά.</w:t>
      </w:r>
    </w:p>
    <w:p w14:paraId="1BD704D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Ξέρω, βέβαια, ότι δεν σας αρέσει όταν αναδεικνύω το επιτυχημένο έργο της κυβέρνησης Σαμαρά. Η αλήθεια είναι, όμως, ότι σήμερα εάν συζητάμε την ανανέωση αυτής της σύμβασης είναι ακριβώς επειδή η κυβέρνηση Σαμαρά είχε εργαστεί συστηματικά και σθεναρά για να προετοιμάσει το έδαφος ώστε εσείς να τα βρείτε όλα έτοιμα τόσο σε πολιτικό, όσο και σε θεσμικό επίπεδο.</w:t>
      </w:r>
    </w:p>
    <w:p w14:paraId="1BD704D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κυβέρνηση Σαμαρά αντιμετώπισε αποτελεσματικά και την παλαιότητα του δορυφόρου και την αλλαγή του πλειοψηφικού πακέτου του ιδιοκτησιακού καθεστώτος από τον ΟΤΕ και την αρχική έλλειψη ενδιαφέροντος που υπήρχε από την εταιρεία με τον κίνδυνο να χαθούν τα κυριαρχικά δικαιώματα της χώρας στο </w:t>
      </w:r>
      <w:r>
        <w:rPr>
          <w:rFonts w:eastAsia="Times New Roman" w:cs="Times New Roman"/>
          <w:szCs w:val="24"/>
          <w:lang w:val="en-US"/>
        </w:rPr>
        <w:t>filing</w:t>
      </w:r>
      <w:r>
        <w:rPr>
          <w:rFonts w:eastAsia="Times New Roman" w:cs="Times New Roman"/>
          <w:szCs w:val="24"/>
        </w:rPr>
        <w:t xml:space="preserve">. Τα λέω αυτά για την ιστορία της υπόθεσης και όχι μόνο. </w:t>
      </w:r>
    </w:p>
    <w:p w14:paraId="1BD704D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Τα λέω για να σημειώσω, επίσης, ότι εξασφαλίσαμε από την προηγούμενη κυβέρνηση την παραμονή στη χώρα του κέντρου ελέγχου του δορυφόρου, ειδικές πρόνοιες στην περίπτωση που το επιβάλλουν συνθήκες εθνικής ασφάλειας, παροχές προς το ελληνικό δημόσιο από τον νέο διαχειριστή, επενδύσεις και τη δυνατότητα να τις κάνει η εταιρεία, να έχει τον χρόνο να τις προγραμματίσει, και τις νέες θέσεις εργασίας, οι οποίες συμπαρασύρονται από τις επενδύσεις. Αυτά τα κάναμε εμείς. </w:t>
      </w:r>
    </w:p>
    <w:p w14:paraId="1BD704D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Με απλά λόγια, η μοναδική εκκρεμότητα που σας αφήσαμε, κύριε Υπουργέ, ήταν να υλοποιήσετε την παράταση, την επέκταση της υφιστάμενης σύμβασης, που ξέρουμε ότι έληγε το 2021, μέχρι το 2041.</w:t>
      </w:r>
    </w:p>
    <w:p w14:paraId="1BD704D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Εγώ, λοιπόν, κύριε Υπουργέ, όχι για να το αναγνωρίσετε, γιατί δεν το περιμένω αυτό από εσάς, απλά υπενθυμίζω ότι αυτό ήταν ένα πραγματικό παράδειγμα αποτελεσματικής και υποδειγματικής διακυβέρνησης, με έγκαιρη λήψη αποφάσεων, ταχεία νομοθέτηση -αυτά είναι άγνωστες έννοιες σε εσάς-, προσέλκυση διεθνών επενδυτών με καθαρούς κανόνες που διασφαλίζουν πλήρως και σε βάθος τα εθνικά μας συμφέροντα.</w:t>
      </w:r>
    </w:p>
    <w:p w14:paraId="1BD704D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Εσείς πάλι μου απαντήσατε στην επιτροπή ότι το πράγμα είχε αφεθεί στον «αυτόματο πιλότο» και «ο αυτόματος πιλότος» -διαβάζω από τα Πρακτικά- «δεν</w:t>
      </w:r>
      <w:r>
        <w:rPr>
          <w:rFonts w:eastAsia="Times New Roman" w:cs="Times New Roman"/>
          <w:b/>
          <w:szCs w:val="24"/>
        </w:rPr>
        <w:t xml:space="preserve"> </w:t>
      </w:r>
      <w:r>
        <w:rPr>
          <w:rFonts w:eastAsia="Times New Roman" w:cs="Times New Roman"/>
          <w:szCs w:val="24"/>
        </w:rPr>
        <w:t>πάει με ασφάλεια το αεροσκάφος της διαστημικής μας πολιτικής». Αυτό μου απαντήσατε.</w:t>
      </w:r>
    </w:p>
    <w:p w14:paraId="1BD704D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Ευτυχώς, λοιπόν, κύριε Υπουργέ, ήρθαν τώρα οι «πιλότοι Τ</w:t>
      </w:r>
      <w:r>
        <w:rPr>
          <w:rFonts w:eastAsia="Times New Roman" w:cs="Times New Roman"/>
          <w:szCs w:val="24"/>
          <w:lang w:val="en-US"/>
        </w:rPr>
        <w:t>op</w:t>
      </w:r>
      <w:r>
        <w:rPr>
          <w:rFonts w:eastAsia="Times New Roman" w:cs="Times New Roman"/>
          <w:szCs w:val="24"/>
        </w:rPr>
        <w:t xml:space="preserve"> </w:t>
      </w:r>
      <w:r>
        <w:rPr>
          <w:rFonts w:eastAsia="Times New Roman" w:cs="Times New Roman"/>
          <w:szCs w:val="24"/>
          <w:lang w:val="en-US"/>
        </w:rPr>
        <w:t>Gun</w:t>
      </w:r>
      <w:r>
        <w:rPr>
          <w:rFonts w:eastAsia="Times New Roman" w:cs="Times New Roman"/>
          <w:szCs w:val="24"/>
        </w:rPr>
        <w:t>», ο κ. Τσίπρας και ο κ. Καμμένος, και έφτασαν τους φόρους στον θεό. Εκτοξεύεται η ελληνική οικονομία, εκτοξεύτηκε με τη «</w:t>
      </w:r>
      <w:proofErr w:type="spellStart"/>
      <w:r>
        <w:rPr>
          <w:rFonts w:eastAsia="Times New Roman" w:cs="Times New Roman"/>
          <w:szCs w:val="24"/>
        </w:rPr>
        <w:t>βαρουφακιάδα</w:t>
      </w:r>
      <w:proofErr w:type="spellEnd"/>
      <w:r>
        <w:rPr>
          <w:rFonts w:eastAsia="Times New Roman" w:cs="Times New Roman"/>
          <w:szCs w:val="24"/>
        </w:rPr>
        <w:t xml:space="preserve">», με το δημοψήφισμα-παρωδία, με το παρ’ ολίγον </w:t>
      </w:r>
      <w:proofErr w:type="spellStart"/>
      <w:r>
        <w:rPr>
          <w:rFonts w:eastAsia="Times New Roman" w:cs="Times New Roman"/>
          <w:szCs w:val="24"/>
          <w:lang w:val="en-US"/>
        </w:rPr>
        <w:t>grexit</w:t>
      </w:r>
      <w:proofErr w:type="spellEnd"/>
      <w:r>
        <w:rPr>
          <w:rFonts w:eastAsia="Times New Roman" w:cs="Times New Roman"/>
          <w:szCs w:val="24"/>
        </w:rPr>
        <w:t xml:space="preserve">,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ένα τρίτο αχρείαστο μνημόνιο με 86 δισεκατομμύρια ευρώ μέτρα, με νέα μέτρα, τα οποία είναι προ των πυλών, με μείωση των συντάξεων, με κατάργηση του ΕΚΑΣ, με μείωση του αφορολόγητου, με αύξηση του ΦΠΑ, με κατασχέσεις, κατασχέσεις, κατασχέσεις και </w:t>
      </w:r>
      <w:proofErr w:type="spellStart"/>
      <w:r>
        <w:rPr>
          <w:rFonts w:eastAsia="Times New Roman" w:cs="Times New Roman"/>
          <w:szCs w:val="24"/>
        </w:rPr>
        <w:t>οσονούπω</w:t>
      </w:r>
      <w:proofErr w:type="spellEnd"/>
      <w:r>
        <w:rPr>
          <w:rFonts w:eastAsia="Times New Roman" w:cs="Times New Roman"/>
          <w:szCs w:val="24"/>
        </w:rPr>
        <w:t xml:space="preserve">, ό,τι και να λέτε, </w:t>
      </w:r>
      <w:r>
        <w:rPr>
          <w:rFonts w:eastAsia="Times New Roman" w:cs="Times New Roman"/>
          <w:szCs w:val="24"/>
        </w:rPr>
        <w:lastRenderedPageBreak/>
        <w:t xml:space="preserve">με πλειστηριασμούς, πλειστηριασμούς και πλειστηριασμούς, που κυνικά ο κ. </w:t>
      </w:r>
      <w:proofErr w:type="spellStart"/>
      <w:r>
        <w:rPr>
          <w:rFonts w:eastAsia="Times New Roman" w:cs="Times New Roman"/>
          <w:szCs w:val="24"/>
        </w:rPr>
        <w:t>Μάρδας</w:t>
      </w:r>
      <w:proofErr w:type="spellEnd"/>
      <w:r>
        <w:rPr>
          <w:rFonts w:eastAsia="Times New Roman" w:cs="Times New Roman"/>
          <w:szCs w:val="24"/>
        </w:rPr>
        <w:t xml:space="preserve"> προσπαθεί σήμερα να συμμαζέψει τα ασυμμάζευτα. Παραδέχεται τώρα και λέει, «αχ να τα είχαμε κάνει εμείς νωρίτερα», όταν το σλόγκαν σας ήταν το γνωστό «κανένα σπίτι στα χέρια τραπεζίτη». </w:t>
      </w:r>
    </w:p>
    <w:p w14:paraId="1BD704D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Για να καταρρεύσει το δικό σας αφήγημα-</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εχθές έρχεται η ΕΛΣΤΑΤ και ανακοινώνει ισχνή αύξηση του ΑΕΠ κατά μόλις 1,3% σε σχέση με το τρίτο τρίμηνο του τελευταίου έτους. Άρα να ξέρουμε τώρα ότι ο αναθεωρημένος σας στόχος προς τα κάτω που ενσωματώθηκε στο προϋπολογισμό του 2018 για ανάπτυξη 1,6% για τη φετινή χρονιά, γίνεται εξαιρετικά δύσκολος. Εκτός εάν πραγματικά πιστεύετε ότι αυτό το τελευταίο τρίμηνο που διανύουμε θα έχουμε κι άλλη εκτόξευση της ανάπτυξης 3%, την ώρα που ο κόσμος πληρώνει ΕΝΦΙΑ, την τελευταία δόση του φόρου εισοδήματος, τέλη κυκλοφορίας και άπειρες και πλείστες άλλες υποχρεώσεις που του έχετε επιβάλει. </w:t>
      </w:r>
    </w:p>
    <w:p w14:paraId="1BD704D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κύριε Υπουργέ, «πετάει» η ομάδα σας. Μακάρι να τα είχατε αφήσει στον «αυτόματο πιλότο». </w:t>
      </w:r>
    </w:p>
    <w:p w14:paraId="1BD704D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Επιστρέφω στο νομοσχέδιο. Κύριε Παππά, με το άρθρο 48 του ν.4487/2017 δώσατε στον εαυτό σας το δικαίωμα να μη δημοσιεύετε παραρτήματα και κάθε είδους εγγράφων που εμπίπτουν στο πεδίο του Διαστήματος για λόγους δημόσιας ασφάλειας. Όταν το κάνατε αυτό, αναρωτηθήκαμε γιατί. Με το άρθρο 2 του νομοσχεδίου βλέπουμε ότι έχετε διαβαθμίσει τα παραρτήματα της παρούσας σύμβασης. Σας τα </w:t>
      </w:r>
      <w:r>
        <w:rPr>
          <w:rFonts w:eastAsia="Times New Roman" w:cs="Times New Roman"/>
          <w:szCs w:val="24"/>
        </w:rPr>
        <w:lastRenderedPageBreak/>
        <w:t xml:space="preserve">ζητήσαμε στην επιτροπή και εχθές επισκέφθηκα το Υπουργείο σας και υπό το άγρυπνο βλέμμα των υπηρεσιακών παραγόντων και συμβούλων σας είχα την ευκαιρία να μελετήσω τα παραρτήματα. Είμαι προσεκτική στην τοποθέτησή μου, αν και εγώ προσωπικά δεν είδα κάτι ιδιαίτερα μυστικό. Όμως, είμαι προσεκτική. </w:t>
      </w:r>
    </w:p>
    <w:p w14:paraId="1BD704D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Τώρα κατάλαβα γιατί τα διαβαθμίσατε. Διότι τα παραρτήματα αποτυπώνουν άλλη μία ιστορία περήφανης διαπραγμάτευσης, κύριε Υπουργέ. Όπως λέει ο λαός: «Τι είχες Γιάννη;» «Τι είχα πάντα». Τι κάνετε πάντα εσείς; Αυτό που κάνατε και τώρα. Κωλυσιεργήσατε, παραπαίοντας μεταξύ των ιδεοληπτικών εμμονών σας κατά της ιδιωτικής πρωτοβουλίας και της γνωστής ανικανότητάς σας σε οποιαδήποτε θέματα χειρισμού και διαχείρισης και τελικά υπογράψατε μετά από περήφανη διαπραγμάτευση με την εταιρεία, που αποτυπώνεται σε ένα φάκελο τεραστίων διαστάσεων. Βιαστικά, αλλά αβίαστα, κύριε Υπουργέ, ενδώσατε, υπογράψατε άρον-άρον, για να παραστείτε σε μία ωραία φιέστα. Αναφέρομαι βεβαίως στην εκτόξευση πέρσι το καλοκαίρι στο εξωτικό </w:t>
      </w:r>
      <w:proofErr w:type="spellStart"/>
      <w:r>
        <w:rPr>
          <w:rFonts w:eastAsia="Times New Roman" w:cs="Times New Roman"/>
          <w:szCs w:val="24"/>
        </w:rPr>
        <w:t>Κουρού</w:t>
      </w:r>
      <w:proofErr w:type="spellEnd"/>
      <w:r>
        <w:rPr>
          <w:rFonts w:eastAsia="Times New Roman" w:cs="Times New Roman"/>
          <w:szCs w:val="24"/>
        </w:rPr>
        <w:t xml:space="preserve"> της Γαλλικής Γουιάνας, στην οποία παρευρεθήκατε. </w:t>
      </w:r>
    </w:p>
    <w:p w14:paraId="1BD704D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Γίνομαι, όμως, πιο συγκεκριμένη για να σας δώσω την ευκαιρία να αναδείξετε ό,τι εσείς επιθυμείτε προς υπεράσπισή σας για το αποτέλεσμα της διαπραγμάτευσης, όπως αυτό αποτυπώνεται και στα εμπιστευτικά παραρτήματα που μελέτησα χθες το πρωί. </w:t>
      </w:r>
    </w:p>
    <w:p w14:paraId="1BD704E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Συνοψίζω στα γρήγορα. Τα είπε και ο εισηγητής σας. Ο ανάδοχος παρέχει στο δημόσιο το δικαίωμα να χρησιμοποιεί τι; Έχουμε τους δύο αναμεταδότες που ήταν </w:t>
      </w:r>
      <w:r>
        <w:rPr>
          <w:rFonts w:eastAsia="Times New Roman" w:cs="Times New Roman"/>
          <w:szCs w:val="24"/>
        </w:rPr>
        <w:lastRenderedPageBreak/>
        <w:t xml:space="preserve">από την προηγούμενη σύμβαση μέχρι το 2020 – 2021, έχουμε δεκαεπτά </w:t>
      </w:r>
      <w:proofErr w:type="spellStart"/>
      <w:r>
        <w:rPr>
          <w:rFonts w:eastAsia="Times New Roman" w:cs="Times New Roman"/>
          <w:szCs w:val="24"/>
        </w:rPr>
        <w:t>χρονοαναμεταδότες</w:t>
      </w:r>
      <w:proofErr w:type="spellEnd"/>
      <w:r>
        <w:rPr>
          <w:rFonts w:eastAsia="Times New Roman" w:cs="Times New Roman"/>
          <w:szCs w:val="24"/>
        </w:rPr>
        <w:t xml:space="preserve"> που σας τους δίνουν αντί για τον τρίτο αναμεταδότη που προβλεπόταν και είχε καθυστερήσει στο πλαίσιο της υφιστάμενης σύμβασης, έχουμε έξι καινούργιους αναμεταδότες, τρία </w:t>
      </w:r>
      <w:r w:rsidRPr="00D3494A">
        <w:rPr>
          <w:rFonts w:eastAsia="Times New Roman" w:cs="Times New Roman"/>
          <w:szCs w:val="24"/>
          <w:lang w:val="en-US"/>
        </w:rPr>
        <w:t>HUB</w:t>
      </w:r>
      <w:r>
        <w:rPr>
          <w:rFonts w:eastAsia="Times New Roman" w:cs="Times New Roman"/>
          <w:szCs w:val="24"/>
        </w:rPr>
        <w:t xml:space="preserve">, διακόσια τερματικά και έχουμε και -συνοψίζω- τεχνική βοήθεια. Είναι η εκπαίδευση των επιστημόνων εδώ, στην Κύπρο και γενικώς η τεχνική υποστήριξη. </w:t>
      </w:r>
    </w:p>
    <w:p w14:paraId="1BD704E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Πάμε, λοιπόν, στα ερωτήματα που θα σας θέσω. Και τα θέτω γιατί; Διότι αυτό που οφείλουμε να κάνουμε εμείς θεσμικά σαν Αξιωματική Αντιπολίτευση είναι να ελέγξουμε αν έχετε καταφέρει να μεγιστοποιήσετε το όφελος για το ελληνικό δημόσιο και την ανταποδοτικότητα με γνώμονα το δημόσιο συμφέρον. </w:t>
      </w:r>
    </w:p>
    <w:p w14:paraId="1BD704E2" w14:textId="77777777" w:rsidR="00D5765D" w:rsidRDefault="006A01C6">
      <w:pPr>
        <w:spacing w:after="0" w:line="600" w:lineRule="auto"/>
        <w:ind w:firstLine="720"/>
        <w:jc w:val="both"/>
        <w:rPr>
          <w:rFonts w:eastAsia="Times New Roman"/>
          <w:szCs w:val="24"/>
        </w:rPr>
      </w:pPr>
      <w:r>
        <w:rPr>
          <w:rFonts w:eastAsia="Times New Roman"/>
          <w:szCs w:val="24"/>
        </w:rPr>
        <w:t xml:space="preserve">Ερωτήσεις, λοιπόν: Ποια είναι, κύριε Υπουργέ, η οικονομική αποτίμηση των υλικών ανταλλαγμάτων της σύμβασης; Ζητάω οικονομική εκτίμηση. Αυτό, για να συνεννοηθούμε, σημαίνει να μου πείτε ένα νούμερο, ένα ποσό. Πού στηρίχθηκε η σύμβαση, σε ποια μελέτη; Με βάση ποιες διεθνείς αντίστοιχες πρακτικές αντιστοιχήσατε εσείς αυτό το όποιο οικονομικό αντάλλαγμα, επ’ </w:t>
      </w:r>
      <w:proofErr w:type="spellStart"/>
      <w:r>
        <w:rPr>
          <w:rFonts w:eastAsia="Times New Roman"/>
          <w:szCs w:val="24"/>
        </w:rPr>
        <w:t>ωφελεία</w:t>
      </w:r>
      <w:proofErr w:type="spellEnd"/>
      <w:r>
        <w:rPr>
          <w:rFonts w:eastAsia="Times New Roman"/>
          <w:szCs w:val="24"/>
        </w:rPr>
        <w:t xml:space="preserve"> του δημοσίου, σε αυτά τα οποία πήρατε στη σύμβαση; Έχει υπάρξει τέτοιο προηγούμενο ξανά διεθνώς; </w:t>
      </w:r>
    </w:p>
    <w:p w14:paraId="1BD704E3" w14:textId="77777777" w:rsidR="00D5765D" w:rsidRDefault="006A01C6">
      <w:pPr>
        <w:spacing w:after="0" w:line="600" w:lineRule="auto"/>
        <w:ind w:firstLine="720"/>
        <w:jc w:val="both"/>
        <w:rPr>
          <w:rFonts w:eastAsia="Times New Roman"/>
          <w:szCs w:val="24"/>
        </w:rPr>
      </w:pPr>
      <w:r>
        <w:rPr>
          <w:rFonts w:eastAsia="Times New Roman"/>
          <w:szCs w:val="24"/>
        </w:rPr>
        <w:t xml:space="preserve">Στη σύμβαση ορίζεται ότι αντί του ενός οφειλόμενου αναμεταδότη, όπως είπα, θα πάρετε τους δεκαεπτά </w:t>
      </w:r>
      <w:proofErr w:type="spellStart"/>
      <w:r>
        <w:rPr>
          <w:rFonts w:eastAsia="Times New Roman"/>
          <w:szCs w:val="24"/>
        </w:rPr>
        <w:t>χρονοαναμεταδότες</w:t>
      </w:r>
      <w:proofErr w:type="spellEnd"/>
      <w:r>
        <w:rPr>
          <w:rFonts w:eastAsia="Times New Roman"/>
          <w:szCs w:val="24"/>
        </w:rPr>
        <w:t xml:space="preserve">. Αναγνωρίζω ότι σε ένα από τα παραρτήματα δίνονται κάποιες λεπτομέρειες σχετικά με τον χρόνο, τις ώρες κ.λπ.. Πότε, όμως, θα γίνουν όλα αυτά; Πόσο επωφελές είναι αυτό; Υπάρχει κάποιο σχέδιο για το </w:t>
      </w:r>
      <w:r>
        <w:rPr>
          <w:rFonts w:eastAsia="Times New Roman"/>
          <w:szCs w:val="24"/>
        </w:rPr>
        <w:lastRenderedPageBreak/>
        <w:t xml:space="preserve">πότε θα γίνει αυτή η εκμετάλλευση; Μιλάμε για εκατομμύρια, κύριε Υπουργέ, μιλάμε για δεκαεπτά </w:t>
      </w:r>
      <w:proofErr w:type="spellStart"/>
      <w:r>
        <w:rPr>
          <w:rFonts w:eastAsia="Times New Roman"/>
          <w:szCs w:val="24"/>
        </w:rPr>
        <w:t>χρονοαναμεταδότες</w:t>
      </w:r>
      <w:proofErr w:type="spellEnd"/>
      <w:r>
        <w:rPr>
          <w:rFonts w:eastAsia="Times New Roman"/>
          <w:szCs w:val="24"/>
        </w:rPr>
        <w:t xml:space="preserve"> και πρέπει να έχουμε μια αποτίμηση με βάση τον χρόνο, με βάση την ώρα, με βάση τη μέρα.  </w:t>
      </w:r>
    </w:p>
    <w:p w14:paraId="1BD704E4" w14:textId="77777777" w:rsidR="00D5765D" w:rsidRDefault="006A01C6">
      <w:pPr>
        <w:spacing w:after="0" w:line="600" w:lineRule="auto"/>
        <w:ind w:firstLine="720"/>
        <w:jc w:val="both"/>
        <w:rPr>
          <w:rFonts w:eastAsia="Times New Roman"/>
          <w:szCs w:val="24"/>
        </w:rPr>
      </w:pPr>
      <w:r>
        <w:rPr>
          <w:rFonts w:eastAsia="Times New Roman"/>
          <w:szCs w:val="24"/>
        </w:rPr>
        <w:t xml:space="preserve">Σχετικά με τους καινούργιους έξι αναμεταδότες -αναφέρομαι στο άρθρο 32, κύριε Υπουργέ- αυτοί –λέει- θα χρησιμοποιηθούν για δημόσιους και εμπορικούς σκοπούς. Δηλαδή, ποιοι είναι οι σκοποί; Έχετε κάποιο σχέδιο; Τα </w:t>
      </w:r>
      <w:r>
        <w:rPr>
          <w:rFonts w:eastAsia="Times New Roman"/>
          <w:szCs w:val="24"/>
          <w:lang w:val="en-US"/>
        </w:rPr>
        <w:t>HUB</w:t>
      </w:r>
      <w:r>
        <w:rPr>
          <w:rFonts w:eastAsia="Times New Roman"/>
          <w:szCs w:val="24"/>
        </w:rPr>
        <w:t xml:space="preserve"> και τα τερματικά πότε θα τα πάρετε; Θα τα πάρετε τώρα; Θα τα πάρετε σε πέντε χρόνια; Θα τα πάρετε λίγα-λίγα; Θα τα πάρετε προς το τέλος, όταν ενδεχομένως να μην συμφέρει πλέον, γιατί θα έχει παλιώσει ο δορυφόρος; </w:t>
      </w:r>
    </w:p>
    <w:p w14:paraId="1BD704E5" w14:textId="77777777" w:rsidR="00D5765D" w:rsidRDefault="006A01C6">
      <w:pPr>
        <w:spacing w:after="0" w:line="600" w:lineRule="auto"/>
        <w:ind w:firstLine="720"/>
        <w:jc w:val="both"/>
        <w:rPr>
          <w:rFonts w:eastAsia="Times New Roman"/>
          <w:szCs w:val="24"/>
        </w:rPr>
      </w:pPr>
      <w:r>
        <w:rPr>
          <w:rFonts w:eastAsia="Times New Roman"/>
          <w:szCs w:val="24"/>
        </w:rPr>
        <w:t xml:space="preserve">Αυτές είναι οι ερωτήσεις που σας θέτω, κύριε Υπουργέ. Σας προϊδεάζω ότι πλην συγκλονιστικού απροόπτου στις απαντήσεις σας, εμείς θα ψηφίσουμε «παρών» και αυτό διότι η σύμβαση αυτή είναι μια σύμβαση μέχρι το 2041, όπως είπα, την οποία θα κληθούμε εμείς μεθαύριο, ως Κυβέρνηση, να υλοποιήσουμε. Εγώ θέλω να έχει καταγραφεί και η κωλυσιεργία σας, αλλά και η </w:t>
      </w:r>
      <w:proofErr w:type="spellStart"/>
      <w:r>
        <w:rPr>
          <w:rFonts w:eastAsia="Times New Roman"/>
          <w:szCs w:val="24"/>
        </w:rPr>
        <w:t>ελλιποβαρής</w:t>
      </w:r>
      <w:proofErr w:type="spellEnd"/>
      <w:r>
        <w:rPr>
          <w:rFonts w:eastAsia="Times New Roman"/>
          <w:szCs w:val="24"/>
        </w:rPr>
        <w:t xml:space="preserve"> και αναποτελεσματική προσπάθειά σας, που δεν σας επέτρεψε να αποκομίσετε τα μέγιστα δυνατά οφέλη για το ελληνικό δημόσιο. </w:t>
      </w:r>
    </w:p>
    <w:p w14:paraId="1BD704E6" w14:textId="77777777" w:rsidR="00D5765D" w:rsidRDefault="006A01C6">
      <w:pPr>
        <w:spacing w:after="0" w:line="600" w:lineRule="auto"/>
        <w:ind w:firstLine="720"/>
        <w:jc w:val="both"/>
        <w:rPr>
          <w:rFonts w:eastAsia="Times New Roman"/>
          <w:szCs w:val="24"/>
        </w:rPr>
      </w:pPr>
      <w:r>
        <w:rPr>
          <w:rFonts w:eastAsia="Times New Roman"/>
          <w:szCs w:val="24"/>
        </w:rPr>
        <w:t>Περνάω στις τροπολογίες, που βεβαίως μας είπατε ότι δεν θα έρθουν. Είπατε</w:t>
      </w:r>
      <w:r w:rsidRPr="00531362">
        <w:rPr>
          <w:rFonts w:eastAsia="Times New Roman"/>
          <w:szCs w:val="24"/>
        </w:rPr>
        <w:t>:</w:t>
      </w:r>
      <w:r>
        <w:rPr>
          <w:rFonts w:eastAsia="Times New Roman"/>
          <w:szCs w:val="24"/>
        </w:rPr>
        <w:t xml:space="preserve"> «Στο δικό μου νομοσχέδιο τροπολογίες; Όχι». Ήρθαν επτά τροπολογίες. Η μία πήγε κι ήρθε μέσα στη νύχτα. Κάτι συνδικαλιστές κάτι πήραν χαμπάρι και πήγε κι ήρθε </w:t>
      </w:r>
      <w:r>
        <w:rPr>
          <w:rFonts w:eastAsia="Times New Roman"/>
          <w:szCs w:val="24"/>
        </w:rPr>
        <w:lastRenderedPageBreak/>
        <w:t xml:space="preserve">μέσα στη νύχτα. Για να το ξέρετε, όμως, κυρίες και κύριοι συνάδελφοι της Πλειοψηφίας, σας λέω ότι θα ξανάρθει, οπότε θα πρέπει να τοποθετηθείτε. </w:t>
      </w:r>
    </w:p>
    <w:p w14:paraId="1BD704E7" w14:textId="77777777" w:rsidR="00D5765D" w:rsidRDefault="006A01C6">
      <w:pPr>
        <w:spacing w:after="0" w:line="600" w:lineRule="auto"/>
        <w:ind w:firstLine="720"/>
        <w:jc w:val="both"/>
        <w:rPr>
          <w:rFonts w:eastAsia="Times New Roman"/>
          <w:szCs w:val="24"/>
        </w:rPr>
      </w:pPr>
      <w:r>
        <w:rPr>
          <w:rFonts w:eastAsia="Times New Roman"/>
          <w:szCs w:val="24"/>
        </w:rPr>
        <w:t xml:space="preserve">Εγώ δεν θα μιλήσω για όλες τις υπόλοιπες τροπολογίες. Θα τις καλύψει ο Κοινοβουλευτικός Εκπρόσωπος, ο κ. Κεφαλογιάννης και οι ομιλητές και αρμόδιοι τομεάρχες από τη Νέα Δημοκρατία. </w:t>
      </w:r>
    </w:p>
    <w:p w14:paraId="1BD704E8" w14:textId="77777777" w:rsidR="00D5765D" w:rsidRDefault="006A01C6">
      <w:pPr>
        <w:spacing w:after="0" w:line="600" w:lineRule="auto"/>
        <w:ind w:firstLine="720"/>
        <w:jc w:val="both"/>
        <w:rPr>
          <w:rFonts w:eastAsia="Times New Roman"/>
          <w:szCs w:val="24"/>
        </w:rPr>
      </w:pPr>
      <w:r>
        <w:rPr>
          <w:rFonts w:eastAsia="Times New Roman"/>
          <w:szCs w:val="24"/>
        </w:rPr>
        <w:t xml:space="preserve">Θα αναφερθώ, όμως, κύριε Υπουργέ, στη δική σας τροπολογία, του δικού σας Υπουργείου. Δεν μας την εξηγήσατε, δεν μας την παρουσιάσατε. Αν χρειαστεί, θα δευτερολογήσω επ’ αυτού. Μιλάω για την τροπολογία 1367/16 που καταθέσατε στις 30 Νοεμβρίου. </w:t>
      </w:r>
    </w:p>
    <w:p w14:paraId="1BD704E9" w14:textId="77777777" w:rsidR="00D5765D" w:rsidRDefault="006A01C6">
      <w:pPr>
        <w:spacing w:after="0" w:line="600" w:lineRule="auto"/>
        <w:ind w:firstLine="720"/>
        <w:jc w:val="both"/>
        <w:rPr>
          <w:rFonts w:eastAsia="Times New Roman"/>
          <w:szCs w:val="24"/>
        </w:rPr>
      </w:pPr>
      <w:r>
        <w:rPr>
          <w:rFonts w:eastAsia="Times New Roman"/>
          <w:szCs w:val="24"/>
        </w:rPr>
        <w:t>Το πρώτο άρθρο της τροπολογίας αυτής είναι κάποιες φωτογραφικές διατάξεις για το προσωπικό της Γενικής Γραμματείας Ενημέρωσης του Υπουργείου σας. Δεν θα μπω στις λεπτομέρειες γι’ αυτό το θέμα. Θα την κάνουμε, ενδεχομένως στα πλαίσιο του κοινοβουλευτικού ελέγχου, αυτή τη συζήτηση. Εξάλλου δεν μας κάνει εντύπωση πλέον. Μας έχετε συνηθίσει σε αυτού του τύπου τις φωτογραφικές και ρουσφετολογικές διατάξεις. Είναι η γνωστή τακτική σας.</w:t>
      </w:r>
    </w:p>
    <w:p w14:paraId="1BD704EA" w14:textId="77777777" w:rsidR="00D5765D" w:rsidRDefault="006A01C6">
      <w:pPr>
        <w:spacing w:after="0" w:line="600" w:lineRule="auto"/>
        <w:ind w:firstLine="720"/>
        <w:jc w:val="both"/>
        <w:rPr>
          <w:rFonts w:eastAsia="Times New Roman"/>
          <w:szCs w:val="24"/>
        </w:rPr>
      </w:pPr>
      <w:r>
        <w:rPr>
          <w:rFonts w:eastAsia="Times New Roman"/>
          <w:szCs w:val="24"/>
        </w:rPr>
        <w:t xml:space="preserve">Εγώ θα μιλήσω για το δεύτερο άρθρο. Ερχόμαστε πάλι στο αγαπημένο σας θέμα, κύριε Υπουργέ, στην καθεστωτικού τύπου προσπάθειά σας -και πλέον προσωπική εμμονή- ελέγχου των μέσων ενημέρωσης. Νομίζω ότι αυτή η τροπολογία με αυτό συνδέεται, γι’ αυτό και την φέρατε άρον-άρον, με το που προκηρύχθηκε ο διαγωνισμός για τις τηλεοπτικές άδειες. </w:t>
      </w:r>
    </w:p>
    <w:p w14:paraId="1BD704EB" w14:textId="77777777" w:rsidR="00D5765D" w:rsidRDefault="006A01C6">
      <w:pPr>
        <w:spacing w:after="0" w:line="600" w:lineRule="auto"/>
        <w:ind w:firstLine="720"/>
        <w:jc w:val="both"/>
        <w:rPr>
          <w:rFonts w:eastAsia="Times New Roman"/>
          <w:szCs w:val="24"/>
        </w:rPr>
      </w:pPr>
      <w:r>
        <w:rPr>
          <w:rFonts w:eastAsia="Times New Roman"/>
          <w:szCs w:val="24"/>
        </w:rPr>
        <w:lastRenderedPageBreak/>
        <w:t>Σας άκουσα στις δημόσιες τοποθετήσεις σας για το θέμα αυτό. Εγώ σας λέω ότι δεν εκπροσωπώ κανέναν εδώ. Εκπροσωπώ τη Νέα Δημοκρατία. Όταν μιλάτε για τις ανεξάρτητες αρχές, όπως είναι το ΕΣΡ, σας υπενθυμίζω ότι εμείς ήμασταν αυτοί που είπαμε σε εσάς το ίδιο που είπε και το Συμβούλιο της Επικρατείας. Οι ανεξάρτητες αρχές πρέπει να κάνουν αυτήν τη δουλειά, όχι ένας Υπουργός που είναι επίδοξος Υπουργός-</w:t>
      </w:r>
      <w:proofErr w:type="spellStart"/>
      <w:r>
        <w:rPr>
          <w:rFonts w:eastAsia="Times New Roman"/>
          <w:szCs w:val="24"/>
        </w:rPr>
        <w:t>καναλάρχης</w:t>
      </w:r>
      <w:proofErr w:type="spellEnd"/>
      <w:r>
        <w:rPr>
          <w:rFonts w:eastAsia="Times New Roman"/>
          <w:szCs w:val="24"/>
        </w:rPr>
        <w:t xml:space="preserve">. </w:t>
      </w:r>
    </w:p>
    <w:p w14:paraId="1BD704EC" w14:textId="77777777" w:rsidR="00D5765D" w:rsidRDefault="006A01C6">
      <w:pPr>
        <w:spacing w:after="0" w:line="600" w:lineRule="auto"/>
        <w:ind w:firstLine="720"/>
        <w:jc w:val="both"/>
        <w:rPr>
          <w:rFonts w:eastAsia="Times New Roman"/>
          <w:szCs w:val="24"/>
        </w:rPr>
      </w:pPr>
      <w:r>
        <w:rPr>
          <w:rFonts w:eastAsia="Times New Roman"/>
          <w:szCs w:val="24"/>
        </w:rPr>
        <w:t xml:space="preserve">Άρα προφανώς, αφήνουμε τις ανεξάρτητες αρχές να κάνουν τη δουλειά τους. Οι ανεξάρτητες αρχές, όμως, κάνουν τη δουλειά τους εντός ενός νομοθετικού πλαισίου και αυτό είναι το δικό σας διάτρητο συνταγματικά νομοθέτημα.               </w:t>
      </w:r>
    </w:p>
    <w:p w14:paraId="1BD704ED" w14:textId="77777777" w:rsidR="00D5765D" w:rsidRDefault="006A01C6">
      <w:pPr>
        <w:spacing w:after="0" w:line="600" w:lineRule="auto"/>
        <w:ind w:firstLine="720"/>
        <w:jc w:val="both"/>
        <w:rPr>
          <w:rFonts w:eastAsia="Times New Roman"/>
          <w:szCs w:val="24"/>
        </w:rPr>
      </w:pPr>
      <w:r>
        <w:rPr>
          <w:rFonts w:eastAsia="Times New Roman"/>
          <w:szCs w:val="24"/>
        </w:rPr>
        <w:t xml:space="preserve">Εδώ, λοιπόν, τι ακριβώς κάνετε; Θα περιμένω να σας ακούσω, κύριε Υπουργέ, και θα ήθελα να με διαφωτίσετε, διότι, πρώτον, μου κάνει εντύπωση ότι αυτή τη στιγμή ανοίγετε το πεδίο και σε αυτούς οι οποίοι έχουν συνδρομητική τηλεόραση και επίσης φέρνετε διάφορες διατάξεις που –να σας το πω- </w:t>
      </w:r>
      <w:proofErr w:type="spellStart"/>
      <w:r>
        <w:rPr>
          <w:rFonts w:eastAsia="Times New Roman"/>
          <w:szCs w:val="24"/>
        </w:rPr>
        <w:t>ελαστικοποιούν</w:t>
      </w:r>
      <w:proofErr w:type="spellEnd"/>
      <w:r>
        <w:rPr>
          <w:rFonts w:eastAsia="Times New Roman"/>
          <w:szCs w:val="24"/>
        </w:rPr>
        <w:t xml:space="preserve"> το πλαίσιο των πιθανών συμμετεχόντων. Δεύτερον, μου κάνει πάρα πολύ μεγάλη εντύπωση το ότι καταργείτε την ονομαστικοποίηση των μετόχων σε εταιρείες που έρχονται από το εξωτερικό.</w:t>
      </w:r>
    </w:p>
    <w:p w14:paraId="1BD704EE" w14:textId="77777777" w:rsidR="00D5765D" w:rsidRDefault="006A01C6">
      <w:pPr>
        <w:spacing w:after="0" w:line="600" w:lineRule="auto"/>
        <w:ind w:firstLine="720"/>
        <w:jc w:val="both"/>
        <w:rPr>
          <w:rFonts w:eastAsia="Times New Roman"/>
          <w:szCs w:val="24"/>
        </w:rPr>
      </w:pPr>
      <w:r>
        <w:rPr>
          <w:rFonts w:eastAsia="Times New Roman"/>
          <w:szCs w:val="24"/>
        </w:rPr>
        <w:t>Ερωτώ: Γιατί άραγε; Δεν σας κρύβω, κύριε Υπουργέ, ότι «μυρίζομαι λαγό».</w:t>
      </w:r>
    </w:p>
    <w:p w14:paraId="1BD704EF" w14:textId="77777777" w:rsidR="00D5765D" w:rsidRDefault="006A01C6">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Και εσείς;</w:t>
      </w:r>
    </w:p>
    <w:p w14:paraId="1BD704F0"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ΑΝΝΑ - ΜΙΣΕΛ ΑΣΗΜΑΚΟΠΟΥΛΟΥ: </w:t>
      </w:r>
      <w:r>
        <w:rPr>
          <w:rFonts w:eastAsia="Times New Roman"/>
          <w:szCs w:val="24"/>
        </w:rPr>
        <w:t xml:space="preserve">Να ξέρετε, κύριε Υπουργέ, ότι θα παρακολουθούμε αυτή τη διαδικασία πάρα πολύ στενά. Υπάρχει ένα προηγούμενο. Είναι το προηγούμενο των </w:t>
      </w:r>
      <w:proofErr w:type="spellStart"/>
      <w:r>
        <w:rPr>
          <w:rFonts w:eastAsia="Times New Roman"/>
          <w:szCs w:val="24"/>
        </w:rPr>
        <w:t>βοσκοτοπίων</w:t>
      </w:r>
      <w:proofErr w:type="spellEnd"/>
      <w:r>
        <w:rPr>
          <w:rFonts w:eastAsia="Times New Roman"/>
          <w:szCs w:val="24"/>
        </w:rPr>
        <w:t xml:space="preserve"> και του Καλογρίτσα. Αυτά τα φαινόμενα δεν θα γίνουν ανεκτά.</w:t>
      </w:r>
    </w:p>
    <w:p w14:paraId="1BD704F1" w14:textId="77777777" w:rsidR="00D5765D" w:rsidRDefault="006A01C6">
      <w:pPr>
        <w:spacing w:after="0" w:line="600" w:lineRule="auto"/>
        <w:ind w:firstLine="720"/>
        <w:jc w:val="both"/>
        <w:rPr>
          <w:rFonts w:eastAsia="Times New Roman"/>
          <w:szCs w:val="24"/>
        </w:rPr>
      </w:pPr>
      <w:r>
        <w:rPr>
          <w:rFonts w:eastAsia="Times New Roman"/>
          <w:szCs w:val="24"/>
        </w:rPr>
        <w:t>Αναμένω, λοιπόν, τις απαντήσεις σας για να μπορέσω να σας πω το «όχι» στην τροπολογία, γιατί εκεί θα καταλήξουμε και σε αυτό.</w:t>
      </w:r>
    </w:p>
    <w:p w14:paraId="1BD704F2" w14:textId="77777777" w:rsidR="00D5765D" w:rsidRDefault="006A01C6">
      <w:pPr>
        <w:spacing w:after="0" w:line="600" w:lineRule="auto"/>
        <w:ind w:firstLine="720"/>
        <w:jc w:val="both"/>
        <w:rPr>
          <w:rFonts w:eastAsia="Times New Roman"/>
          <w:szCs w:val="24"/>
        </w:rPr>
      </w:pPr>
      <w:r>
        <w:rPr>
          <w:rFonts w:eastAsia="Times New Roman"/>
          <w:szCs w:val="24"/>
        </w:rPr>
        <w:t>Ευχαριστώ πολύ.</w:t>
      </w:r>
    </w:p>
    <w:p w14:paraId="1BD704F3" w14:textId="77777777" w:rsidR="00D5765D" w:rsidRDefault="006A01C6">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BD704F4" w14:textId="77777777" w:rsidR="00D5765D" w:rsidRDefault="006A01C6">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Και εμείς.</w:t>
      </w:r>
    </w:p>
    <w:p w14:paraId="1BD704F5" w14:textId="77777777" w:rsidR="00D5765D" w:rsidRDefault="006A01C6">
      <w:pPr>
        <w:spacing w:after="0" w:line="600" w:lineRule="auto"/>
        <w:ind w:firstLine="720"/>
        <w:jc w:val="both"/>
        <w:rPr>
          <w:rFonts w:eastAsia="Times New Roman"/>
          <w:bCs/>
          <w:szCs w:val="24"/>
        </w:rPr>
      </w:pPr>
      <w:r>
        <w:rPr>
          <w:rFonts w:eastAsia="Times New Roman"/>
          <w:bCs/>
          <w:szCs w:val="24"/>
        </w:rPr>
        <w:t>Τον λόγο έχει ο κ. Γερμενής από τη Χρυσή Αυτή.</w:t>
      </w:r>
    </w:p>
    <w:p w14:paraId="1BD704F6" w14:textId="77777777" w:rsidR="00D5765D" w:rsidRDefault="006A01C6">
      <w:pPr>
        <w:spacing w:after="0" w:line="600" w:lineRule="auto"/>
        <w:ind w:firstLine="720"/>
        <w:jc w:val="both"/>
        <w:rPr>
          <w:rFonts w:eastAsia="Times New Roman"/>
          <w:bCs/>
          <w:szCs w:val="24"/>
        </w:rPr>
      </w:pPr>
      <w:r>
        <w:rPr>
          <w:rFonts w:eastAsia="Times New Roman"/>
          <w:b/>
          <w:bCs/>
          <w:szCs w:val="24"/>
        </w:rPr>
        <w:t xml:space="preserve">ΓΕΩΡΓΙΟΣ ΓΕΡΜΕΝΗΣ: </w:t>
      </w:r>
      <w:r>
        <w:rPr>
          <w:rFonts w:eastAsia="Times New Roman"/>
          <w:bCs/>
          <w:szCs w:val="24"/>
        </w:rPr>
        <w:t>Ευχαριστώ.</w:t>
      </w:r>
    </w:p>
    <w:p w14:paraId="1BD704F7" w14:textId="77777777" w:rsidR="00D5765D" w:rsidRDefault="006A01C6">
      <w:pPr>
        <w:spacing w:after="0" w:line="600" w:lineRule="auto"/>
        <w:ind w:firstLine="720"/>
        <w:jc w:val="both"/>
        <w:rPr>
          <w:rFonts w:eastAsia="Times New Roman"/>
          <w:bCs/>
          <w:szCs w:val="24"/>
        </w:rPr>
      </w:pPr>
      <w:r>
        <w:rPr>
          <w:rFonts w:eastAsia="Times New Roman"/>
          <w:bCs/>
          <w:szCs w:val="24"/>
        </w:rPr>
        <w:t>Αρχίζοντας τη σημερινή μου τοποθέτηση, θέλω σε πρώτη φάση να αναφερθώ στη διαδικασία που ακολουθήθηκε κατά την επεξεργασία του νομοσχεδίου. Αν και συμφωνήθηκε από την πλειοψηφία των μελών της επιτροπής να ολοκληρώσουμε τη διαδικασία στην επιτροπή σε μία μονή συνεδρίαση, εμείς σαν Χρυσή Αυγή θεωρήσαμε καλό να κληθούν οι σχετικοί φορείς, έτσι ώστε να γίνει πιο εύκολη για τους Βουλευτές η κατανόηση μιας τεχνοκρατικής σύμβασης, όπως είναι αυτή του δορυφόρου «</w:t>
      </w:r>
      <w:r>
        <w:rPr>
          <w:rFonts w:eastAsia="Times New Roman"/>
          <w:bCs/>
          <w:szCs w:val="24"/>
          <w:lang w:val="en-US"/>
        </w:rPr>
        <w:t>HELLAS</w:t>
      </w:r>
      <w:r>
        <w:rPr>
          <w:rFonts w:eastAsia="Times New Roman"/>
          <w:bCs/>
          <w:szCs w:val="24"/>
        </w:rPr>
        <w:t xml:space="preserve"> </w:t>
      </w:r>
      <w:r>
        <w:rPr>
          <w:rFonts w:eastAsia="Times New Roman"/>
          <w:bCs/>
          <w:szCs w:val="24"/>
          <w:lang w:val="en-US"/>
        </w:rPr>
        <w:t>SAT</w:t>
      </w:r>
      <w:r>
        <w:rPr>
          <w:rFonts w:eastAsia="Times New Roman"/>
          <w:bCs/>
          <w:szCs w:val="24"/>
        </w:rPr>
        <w:t>», γιατί θεωρούμε ότι οι Έλληνες Βουλευτές στο Κοινοβούλιο δεν έχουν την κατάλληλη κατάρτιση ώστε να γνωρίζουν τα τεχνικά θέματα.</w:t>
      </w:r>
    </w:p>
    <w:p w14:paraId="1BD704F8" w14:textId="77777777" w:rsidR="00D5765D" w:rsidRDefault="006A01C6">
      <w:pPr>
        <w:spacing w:after="0" w:line="600" w:lineRule="auto"/>
        <w:ind w:firstLine="720"/>
        <w:jc w:val="both"/>
        <w:rPr>
          <w:rFonts w:eastAsia="Times New Roman"/>
          <w:bCs/>
          <w:szCs w:val="24"/>
        </w:rPr>
      </w:pPr>
      <w:r>
        <w:rPr>
          <w:rFonts w:eastAsia="Times New Roman"/>
          <w:bCs/>
          <w:szCs w:val="24"/>
        </w:rPr>
        <w:lastRenderedPageBreak/>
        <w:t>Παρ’ όλα αυτά, είδαμε με λύπη μας ότι η πρόταση του Λαϊκού Συνδέσμου - Χρυσή Αυγή δεν έγινε δεκτή. Ίσως η Κυβέρνηση θεώρησε ότι οι εξωκοινοβουλευτικοί φορείς δεν θα εισέφεραν ουσιώδεις παρατηρήσεις επί της συμβάσεως και της επικείμενης κυρώσεως.</w:t>
      </w:r>
    </w:p>
    <w:p w14:paraId="1BD704F9" w14:textId="77777777" w:rsidR="00D5765D" w:rsidRDefault="006A01C6">
      <w:pPr>
        <w:spacing w:after="0" w:line="600" w:lineRule="auto"/>
        <w:ind w:firstLine="720"/>
        <w:jc w:val="both"/>
        <w:rPr>
          <w:rFonts w:eastAsia="Times New Roman"/>
          <w:bCs/>
          <w:szCs w:val="24"/>
        </w:rPr>
      </w:pPr>
      <w:r>
        <w:rPr>
          <w:rFonts w:eastAsia="Times New Roman"/>
          <w:bCs/>
          <w:szCs w:val="24"/>
        </w:rPr>
        <w:t>Το σχέδιο νόμου που καλούμαστε να ψηφίσουμε αφορά την κύρωση της κωδικοποιημένης από 7 Ιουλίου 2017 συμβάσεως μεταξύ του ελληνικού δημοσίου, που εκπροσωπείται από τον Υπουργό Ψηφιακής Πολιτικής, Τηλεπικοινωνιών και Ενημέρωσης και της Ανώνυμης Εταιρείας με την επωνυμία «</w:t>
      </w:r>
      <w:r>
        <w:rPr>
          <w:rFonts w:eastAsia="Times New Roman"/>
          <w:bCs/>
          <w:szCs w:val="24"/>
          <w:lang w:val="en-US"/>
        </w:rPr>
        <w:t>HELLAS</w:t>
      </w:r>
      <w:r>
        <w:rPr>
          <w:rFonts w:eastAsia="Times New Roman"/>
          <w:bCs/>
          <w:szCs w:val="24"/>
        </w:rPr>
        <w:t xml:space="preserve"> </w:t>
      </w:r>
      <w:r>
        <w:rPr>
          <w:rFonts w:eastAsia="Times New Roman"/>
          <w:bCs/>
          <w:szCs w:val="24"/>
          <w:lang w:val="en-US"/>
        </w:rPr>
        <w:t>SAT</w:t>
      </w:r>
      <w:r>
        <w:rPr>
          <w:rFonts w:eastAsia="Times New Roman"/>
          <w:bCs/>
          <w:szCs w:val="24"/>
        </w:rPr>
        <w:t xml:space="preserve">», η οποία παρέχει υπηρεσίες δορυφορικών συστημάτων και επικοινωνιών. </w:t>
      </w:r>
    </w:p>
    <w:p w14:paraId="1BD704FA" w14:textId="77777777" w:rsidR="00D5765D" w:rsidRDefault="006A01C6">
      <w:pPr>
        <w:spacing w:after="0" w:line="600" w:lineRule="auto"/>
        <w:ind w:firstLine="720"/>
        <w:jc w:val="both"/>
        <w:rPr>
          <w:rFonts w:eastAsia="Times New Roman"/>
          <w:bCs/>
          <w:szCs w:val="24"/>
        </w:rPr>
      </w:pPr>
      <w:r>
        <w:rPr>
          <w:rFonts w:eastAsia="Times New Roman"/>
          <w:bCs/>
          <w:szCs w:val="24"/>
        </w:rPr>
        <w:t>Σύμφωνα με τη σύμβαση, δίδεται η άδεια στην «</w:t>
      </w:r>
      <w:r>
        <w:rPr>
          <w:rFonts w:eastAsia="Times New Roman"/>
          <w:bCs/>
          <w:szCs w:val="24"/>
          <w:lang w:val="en-US"/>
        </w:rPr>
        <w:t>HELLAS</w:t>
      </w:r>
      <w:r>
        <w:rPr>
          <w:rFonts w:eastAsia="Times New Roman"/>
          <w:bCs/>
          <w:szCs w:val="24"/>
        </w:rPr>
        <w:t xml:space="preserve"> </w:t>
      </w:r>
      <w:r>
        <w:rPr>
          <w:rFonts w:eastAsia="Times New Roman"/>
          <w:bCs/>
          <w:szCs w:val="24"/>
          <w:lang w:val="en-US"/>
        </w:rPr>
        <w:t>SAT</w:t>
      </w:r>
      <w:r>
        <w:rPr>
          <w:rFonts w:eastAsia="Times New Roman"/>
          <w:bCs/>
          <w:szCs w:val="24"/>
        </w:rPr>
        <w:t>» για χρήση και εμπορική εκμετάλλευση με αποκλειστικό δικαίωμα της τροχιακής θέσης των 39</w:t>
      </w:r>
      <w:r>
        <w:rPr>
          <w:rFonts w:eastAsia="Times New Roman"/>
          <w:bCs/>
          <w:szCs w:val="24"/>
          <w:vertAlign w:val="superscript"/>
        </w:rPr>
        <w:t>ο</w:t>
      </w:r>
      <w:r>
        <w:rPr>
          <w:rFonts w:eastAsia="Times New Roman"/>
          <w:bCs/>
          <w:szCs w:val="24"/>
        </w:rPr>
        <w:t xml:space="preserve"> ανατολικά και των συσχετισμένων δορυφορικών ραδιοσυχνοτήτων, που κατά τους συμβατικούς όρους θα ονομάζεται «σύστημα». </w:t>
      </w:r>
    </w:p>
    <w:p w14:paraId="1BD704FB" w14:textId="77777777" w:rsidR="00D5765D" w:rsidRDefault="006A01C6">
      <w:pPr>
        <w:spacing w:after="0" w:line="600" w:lineRule="auto"/>
        <w:ind w:firstLine="720"/>
        <w:jc w:val="both"/>
        <w:rPr>
          <w:rFonts w:eastAsia="Times New Roman"/>
          <w:bCs/>
          <w:szCs w:val="24"/>
        </w:rPr>
      </w:pPr>
      <w:r>
        <w:rPr>
          <w:rFonts w:eastAsia="Times New Roman"/>
          <w:bCs/>
          <w:szCs w:val="24"/>
        </w:rPr>
        <w:t>Εν ολίγοις, η «</w:t>
      </w:r>
      <w:r>
        <w:rPr>
          <w:rFonts w:eastAsia="Times New Roman"/>
          <w:bCs/>
          <w:szCs w:val="24"/>
          <w:lang w:val="en-US"/>
        </w:rPr>
        <w:t>HELLAS</w:t>
      </w:r>
      <w:r>
        <w:rPr>
          <w:rFonts w:eastAsia="Times New Roman"/>
          <w:bCs/>
          <w:szCs w:val="24"/>
        </w:rPr>
        <w:t xml:space="preserve"> </w:t>
      </w:r>
      <w:r>
        <w:rPr>
          <w:rFonts w:eastAsia="Times New Roman"/>
          <w:bCs/>
          <w:szCs w:val="24"/>
          <w:lang w:val="en-US"/>
        </w:rPr>
        <w:t>SAT</w:t>
      </w:r>
      <w:r>
        <w:rPr>
          <w:rFonts w:eastAsia="Times New Roman"/>
          <w:bCs/>
          <w:szCs w:val="24"/>
        </w:rPr>
        <w:t>» θα εκμεταλλεύεται το σύστημα έως το 2041. Η συγκεκριμένη χρονική παράταση για εκμετάλλευση, που δίνεται στην εταιρεία βάσει της τροποποίησης της σύμβασης, προϋποθέτει και ορισμένα ανταλλάγματα, σύμφωνα με τα άρθρα 17 και 18 της προσαρτημένης</w:t>
      </w:r>
      <w:r>
        <w:rPr>
          <w:rFonts w:eastAsia="Times New Roman"/>
          <w:b/>
          <w:bCs/>
          <w:szCs w:val="24"/>
        </w:rPr>
        <w:t xml:space="preserve"> </w:t>
      </w:r>
      <w:r>
        <w:rPr>
          <w:rFonts w:eastAsia="Times New Roman"/>
          <w:bCs/>
          <w:szCs w:val="24"/>
        </w:rPr>
        <w:t>σύμβασης.</w:t>
      </w:r>
    </w:p>
    <w:p w14:paraId="1BD704FC" w14:textId="77777777" w:rsidR="00D5765D" w:rsidRDefault="006A01C6">
      <w:pPr>
        <w:spacing w:after="0" w:line="600" w:lineRule="auto"/>
        <w:ind w:firstLine="720"/>
        <w:jc w:val="both"/>
        <w:rPr>
          <w:rFonts w:eastAsia="Times New Roman"/>
          <w:szCs w:val="24"/>
        </w:rPr>
      </w:pPr>
      <w:r>
        <w:rPr>
          <w:rFonts w:eastAsia="Times New Roman"/>
          <w:bCs/>
          <w:szCs w:val="24"/>
        </w:rPr>
        <w:lastRenderedPageBreak/>
        <w:t>Αναφορικά τώρα με την ουσία του νομοσχεδίου - σύμβασης, είναι κοινώς αποδεκτό ότι οι τεχνολογικές εξελίξεις και η εφαρμογή τους πρέπει να αποτελούν βασική προτεραιότητα κάθε κράτους που έχει θέσει ως στόχο τόσο τη βελτίωση του βιοτικού επιπέδου των πολιτών του, όσο και την ασφάλεια του κράτους.</w:t>
      </w:r>
    </w:p>
    <w:p w14:paraId="1BD704F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η ανάπτυξη της διαστημικής τεχνολογίας έχει επιφέρει θετικά αποτελέσματα στην καθημερινή ζωή των πολιτών. Παραδείγματα αυτού αποτελούν τα </w:t>
      </w:r>
      <w:proofErr w:type="spellStart"/>
      <w:r>
        <w:rPr>
          <w:rFonts w:eastAsia="Times New Roman" w:cs="Times New Roman"/>
          <w:szCs w:val="24"/>
        </w:rPr>
        <w:t>φωτοβολταϊκά</w:t>
      </w:r>
      <w:proofErr w:type="spellEnd"/>
      <w:r>
        <w:rPr>
          <w:rFonts w:eastAsia="Times New Roman" w:cs="Times New Roman"/>
          <w:szCs w:val="24"/>
        </w:rPr>
        <w:t xml:space="preserve">, η μαγνητική τομογραφία, οι προγραμματισμένοι βηματοδότες, τα τεχνητά μέλη, η ανάλυση εικόνας και ήχου και πολλά άλλα. </w:t>
      </w:r>
    </w:p>
    <w:p w14:paraId="1BD704F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Συγκεκριμένα, ο δορυφόρος μπορεί να συμβάλει στην αμυντική πολιτική του κράτους μας, στην πρόληψη καιρικών φαινόμενων, στην πρόληψη πλημμυρών, στον έλεγχο συνόρων και ακόμα στην παρακολούθηση πυρκαγιών, καθώς έχει τη δυνατότητα να ενώσει κάμερες για την παρακολούθηση. Συνεπώς προτεραιότητά μας πρέπει να αποτελέσει το να ωφεληθεί το ελληνικό κράτος από την ανάπτυξη της διαστημικής τεχνολογίας σε όλους τους τομείς.</w:t>
      </w:r>
    </w:p>
    <w:p w14:paraId="1BD704F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θα αναφερθώ ξανά σε ορισμένα εύλογα ερωτήματα που έθεσα στη σχετική συνεδρίαση της επιτροπής, τα οποία δυστυχώς δεν απαντήθηκαν από τον Υπουργό. Αν και αποτελεί παγκόσμια πρακτική το να γίνεται ανάθεση σε αντίστοιχες εταιρείες των δικαιωμάτων εκμετάλλευσης ανάλογων συστημάτων, η πά</w:t>
      </w:r>
      <w:r>
        <w:rPr>
          <w:rFonts w:eastAsia="Times New Roman" w:cs="Times New Roman"/>
          <w:szCs w:val="24"/>
        </w:rPr>
        <w:lastRenderedPageBreak/>
        <w:t xml:space="preserve">για θεώρησή μας, αναφορικά με την εθνική αυτοτέλεια και αυτονομία για τα οποιασδήποτε φύσεως κυριαρχικά μας δικαιώματα, δημιουργεί τους παρακάτω προβληματισμούς και ερωτήματα. </w:t>
      </w:r>
    </w:p>
    <w:p w14:paraId="1BD7050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Είχαμε ρωτήσει και στην επιτροπή, ρωτάμε και σήμερα τα εξής, καθώς δεν πήραμε καμμία απάντηση από τον Υπουργό: Διασφαλίζονται τα εθνικά δικαιώματα σε περίπτωση που θα προκύψει σύγκρουση συμφερόντων με τη συγκεκριμένη εταιρεία ή θα τρέχουμε πάλι στα δικαστήρια; Έχει πραγματοποιήσει το αρμόδιο Υπουργείο μελέτη από την οποία να προκύπτει ότι ωφελείται το ελληνικό δημόσιο από αυτή τη σύμβαση; Ποια είναι τα μέχρι τώρα θετικά αποτελέσματα που έχουν προκύψει από τη συμφωνία του 2001; Πώς εξασφαλίζεται η προστασία του συστήματος από εχθρικές παρεμβάσεις,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μας ότι τα δορυφορικά συστήματα παίζουν σημαντικό ρόλο σε στρατιωτικό επίπεδο; </w:t>
      </w:r>
    </w:p>
    <w:p w14:paraId="1BD7050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αναφέρω ότι στο άρθρο 28 της σύμβασης αναφέρεται ρητώς ότι δεν εξασφαλίζεται η ασφαλιστική κάλυψη του συστήματος σε περίπτωση πολέμου, εχθροπραξιών, ενεργειών εχθρικών δυνάμεων κ.λπ.. Αυτό από μόνο του θα καταστεί για εμάς μια δικλίδα ασφαλείας για το τι ακριβώς θα ψηφίσει η Χρυσή Αυγή. </w:t>
      </w:r>
    </w:p>
    <w:p w14:paraId="1BD7050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επενδύει μια χώρα σε μια τόσο προηγμένη τεχνολογία, όπως είναι οι δορυφόροι, και από την άλλη να μην καλύπτονται τα συμφέροντα του κράτους, της Ελλάδας, του ελληνικού λαού. </w:t>
      </w:r>
    </w:p>
    <w:p w14:paraId="1BD7050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μπορούσε το ελληνικό δημόσιο να έχει περισσότερο οικονομικό κέρδος από αυτή τη συμφωνία, δεδομένης της καταστροφικής κρίσης που διανύει η χώρα; </w:t>
      </w:r>
    </w:p>
    <w:p w14:paraId="1BD70504" w14:textId="77777777" w:rsidR="00D5765D" w:rsidRDefault="006A01C6">
      <w:pPr>
        <w:spacing w:after="0" w:line="600" w:lineRule="auto"/>
        <w:jc w:val="both"/>
        <w:rPr>
          <w:rFonts w:eastAsia="Times New Roman" w:cs="Times New Roman"/>
          <w:szCs w:val="24"/>
        </w:rPr>
      </w:pPr>
      <w:r>
        <w:rPr>
          <w:rFonts w:eastAsia="Times New Roman" w:cs="Times New Roman"/>
          <w:szCs w:val="24"/>
        </w:rPr>
        <w:t xml:space="preserve">Αυτά είναι ερωτήματα που ο Υπουργός στην επιτροπή δεν θέλησε να απαντήσει. Αρκεστήκατε μονάχα να στηλιτεύσετε κάποιες αναφορές εκπροσώπων άλλων κομμάτων σχετικά με τα διαβαθμισμένα παραρτήματα της συμβάσεως. Ισχυριστήκατε ότι με τη διαβάθμιση αυτών των εγγράφων διασφαλίζεται το εθνικό συμφέρον και, ως εκ τούτου, κρίνεται αναγκαία η μη δημοσίευση των παραρτημάτων. Είπατε επί λέξει ότι τα διαβαθμισμένα και τα απόρρητα έγγραφα δεν είναι </w:t>
      </w:r>
      <w:proofErr w:type="spellStart"/>
      <w:r>
        <w:rPr>
          <w:rFonts w:eastAsia="Times New Roman" w:cs="Times New Roman"/>
          <w:szCs w:val="24"/>
        </w:rPr>
        <w:t>φέιγ</w:t>
      </w:r>
      <w:proofErr w:type="spellEnd"/>
      <w:r>
        <w:rPr>
          <w:rFonts w:eastAsia="Times New Roman" w:cs="Times New Roman"/>
          <w:szCs w:val="24"/>
        </w:rPr>
        <w:t xml:space="preserve"> βολάν. Όλοι εδώ σε αυτή την Αίθουσα, όμως, θυμόμαστε ότι μία εβδομάδα πριν γίναμε όλοι μάρτυρες του </w:t>
      </w:r>
      <w:proofErr w:type="spellStart"/>
      <w:r>
        <w:rPr>
          <w:rFonts w:eastAsia="Times New Roman" w:cs="Times New Roman"/>
          <w:szCs w:val="24"/>
        </w:rPr>
        <w:t>κακοστημένου</w:t>
      </w:r>
      <w:proofErr w:type="spellEnd"/>
      <w:r>
        <w:rPr>
          <w:rFonts w:eastAsia="Times New Roman" w:cs="Times New Roman"/>
          <w:szCs w:val="24"/>
        </w:rPr>
        <w:t xml:space="preserve"> σόου που στήθηκε ανάμεσα στον Καμμένο, τη Νέα Δημοκρατία και άλλους πολιτικούς φορείς. Γίναμε περίγελως σε όλον τον κόσμο με το να μιλάμε για συμβάσεις. Μιλάω για τη σύμβαση που ασχολήθηκε όλος ο κόσμος με τα </w:t>
      </w:r>
      <w:proofErr w:type="spellStart"/>
      <w:r>
        <w:rPr>
          <w:rFonts w:eastAsia="Times New Roman" w:cs="Times New Roman"/>
          <w:szCs w:val="24"/>
        </w:rPr>
        <w:t>πυρομαχικά</w:t>
      </w:r>
      <w:proofErr w:type="spellEnd"/>
      <w:r>
        <w:rPr>
          <w:rFonts w:eastAsia="Times New Roman" w:cs="Times New Roman"/>
          <w:szCs w:val="24"/>
        </w:rPr>
        <w:t xml:space="preserve">, σχετικά με τη Σαουδική Αραβία. Μάθαμε -και διέρρευσε και στον Τύπο- ότι μια δημοκρατία, ένα ισχυρό κράτος, όπως είναι η Ελλάδα, παραλίγο να προμηθεύει όπλα σε μια τρομοκρατική οργάνωση, όπως είναι ο </w:t>
      </w:r>
      <w:r>
        <w:rPr>
          <w:rFonts w:eastAsia="Times New Roman" w:cs="Times New Roman"/>
          <w:szCs w:val="24"/>
          <w:lang w:val="en-US"/>
        </w:rPr>
        <w:t>ISIS</w:t>
      </w:r>
      <w:r>
        <w:rPr>
          <w:rFonts w:eastAsia="Times New Roman" w:cs="Times New Roman"/>
          <w:szCs w:val="24"/>
        </w:rPr>
        <w:t>. Αυτά διαρρέουν σε όλον τον Τύπο, αν διαβάσετε ξένες εφημερίδες και εδώ, στην Ελλάδα, δεν ανοίγει ρουθούνι, δεν υπάρχει ούτε μία παραίτηση σε τόσο σοβαρά δημοσιεύματα του Τύπου.</w:t>
      </w:r>
    </w:p>
    <w:p w14:paraId="1BD7050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Συγκεκριμένα, κύριε Υπουργέ, θα μπορούσατε να καλέσετε τα μέλη της επιτροπής στο Υπουργείο σας και να προβείτε σε σχετική ενημέρωση γύρω από το πε</w:t>
      </w:r>
      <w:r>
        <w:rPr>
          <w:rFonts w:eastAsia="Times New Roman" w:cs="Times New Roman"/>
          <w:szCs w:val="24"/>
        </w:rPr>
        <w:lastRenderedPageBreak/>
        <w:t xml:space="preserve">ριεχόμενο αυτών των στοιχείων. Και αν όχι τα μέλη της επιτροπής, ας ήταν σε επίπεδο Προέδρων κομμάτων, όπως έγινε πρόσφατα σε άλλη επιτροπή, ώστε να ενημερωθούν οι πολιτικοί Αρχηγοί των κομμάτων περί τίνος πρόκειται, αλλά ούτε και αυτό κάνατε. Δεδομένου ότι δεν είμαστε ενήμεροι για το συγκεκριμένο περιεχόμενο, στην ουσία υπάρχει έλλειψη ουσιαστικής πληροφόρησης γύρω από τη συγκεκριμένη σύμβαση. </w:t>
      </w:r>
    </w:p>
    <w:p w14:paraId="1BD7050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Επιστρέφοντας τώρα στον σκοπό που επιτελεί η υπό κύρωση σύμβαση, θέλω για πολλοστή φορά να επισημάνω την αναγκαία στροφή που οφείλουν να κάνουν οι εκάστοτε ελληνικές κυβερνήσεις στην εθνικοποίηση των πάγιων συμφερόντων μας. Αυτό που προέχει αυτή την περίοδο που διανύουμε είναι η προαγωγή των εθνικών συμφερόντων σε όλους τους τομείς, είτε αυτοί είναι οικονομικοί είτε κοινωνικοί είτε πολιτικοί. Πρέπει να ξεφύγουμε από τη νοοτροπία της παγκοσμιοποίησης και να προασπίζουμε με σαφή τρόπο τα πάγια εθνικά συμφέροντα της </w:t>
      </w:r>
      <w:proofErr w:type="spellStart"/>
      <w:r>
        <w:rPr>
          <w:rFonts w:eastAsia="Times New Roman" w:cs="Times New Roman"/>
          <w:szCs w:val="24"/>
        </w:rPr>
        <w:t>πατρίδος</w:t>
      </w:r>
      <w:proofErr w:type="spellEnd"/>
      <w:r>
        <w:rPr>
          <w:rFonts w:eastAsia="Times New Roman" w:cs="Times New Roman"/>
          <w:szCs w:val="24"/>
        </w:rPr>
        <w:t xml:space="preserve"> μας. </w:t>
      </w:r>
    </w:p>
    <w:p w14:paraId="1BD7050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Είμαστε όλοι μάρτυρες και κοινωνοί της αποτυχίας και της υψηλής επικινδυνότητας της πολιτικής της παγκοσμιοποίησης για την επιβίωση των λαών της Ευρώπης. Παρ’ όλα αυτά, όλες οι εκάστοτε ελληνικές κυβερνήσεις δεν κινούνται με βάση το εθνικό συμφέρον. Ακόμη και το νέο σχέδιο νόμου που φέρνει το Υπουργείο σας σχετικά με την ίδρυση Ελληνικού Διαστημικού Οργανισμού είναι αποτέλεσμα των νο</w:t>
      </w:r>
      <w:r>
        <w:rPr>
          <w:rFonts w:eastAsia="Times New Roman" w:cs="Times New Roman"/>
          <w:szCs w:val="24"/>
        </w:rPr>
        <w:lastRenderedPageBreak/>
        <w:t>μικών υποχρεώσεων της χώρας απέναντι στις ευρωπαϊκές οδηγίες και κατευθύνσεις. Δεν αποτελεί αυτοτελή και αυτόνομη νομοθετική πρωτοβουλία της ελληνικής Κυβέρνησης.</w:t>
      </w:r>
    </w:p>
    <w:p w14:paraId="1BD7050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Κάνω αυτή την αναφορά, διότι θα μπορούσε κάποιος να υποστηρίξει ότι το έργο που ανατίθεται στη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θα μπορούσε να αναληφθεί από τον Ελληνικό Διαστημικό Οργανισμό υπό τις κατάλληλες προϋποθέσεις. Αν και αυτή η θέση για πολλούς φαντάζει όνειρο θερινής νυκτός, είμαστε πεπεισμένοι ότι με την κατάλληλη διαχείριση των δεδομένων, μια τέτοια κίνηση θα μπορούσε να πραγματοποιηθεί. Η Ελλάδα διαθέτει επιστημονικά μυαλά, αλλά δεν διαθέτει υποδομές και δεν διαθέτει χρήματα. Συνεπώς εκεί που πρέπει να εστιάσουμε είναι στην εύρεση πόρων που θα εξυπηρετήσουν τέτοιου είδους σχεδιασμούς και πρωτοβουλίες.</w:t>
      </w:r>
    </w:p>
    <w:p w14:paraId="1BD7050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πάγια και θεμελιωμένη θέση μας είναι ότι η πατρίδα μας διαθέτει τους πόρους αυτούς. Αναφέρομαι στον ανεκμετάλλευτο ενεργειακό θησαυρό που υπάρχει στα σπλάχνα της ελληνικής γης, έναν θησαυρό που καμμία κυβέρνηση μέχρι σήμερα δεν έχει τα κότσια να εκμεταλλευτεί. </w:t>
      </w:r>
    </w:p>
    <w:p w14:paraId="1BD7050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βάση τους προβληματισμούς μας και τις αναφορές που έκανα, θεωρώ ότι, λόγω του αντικειμένου της σύμβασης αυτής, που αφορά κυρίως την ανάπτυξη, τη βελτίωση στον τομέα των επικοινωνιών, η Χρυσή Αυγή θα δηλώσει ότι είναι κατά σε αυτή τη διαδικασία και λόγω των ερωτημάτων που θέσαμε και δεν πήραμε απάντηση από το Υπουργείο σας. </w:t>
      </w:r>
    </w:p>
    <w:p w14:paraId="1BD7050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τροπολογίες, που μέχρι χθες το βράδυ ήταν επτά στον αριθμό και, επειδή κάποιοι δικοί σας ψηφοφόροι σάς πίεσαν, πήρατε μία πίσω σχετικά με τα εργασιακά δικαιώματα. Αλίμονο, τι άλλο θα δούμε σε αυτή τη χώρα; Αριστερή Κυβέρνηση να θέλει να καταργήσει το δικαίωμα των εργατών, των συνδικαλιστών στην απεργία; Θα το δούμε και αυτό στις μέρες που έρχονται, αφού, όπως επισημάνατε σήμερα, διάφοροι δικοί σας τύποι, που το παίζουν Βουλευτές και Υπουργοί, πουλάνε </w:t>
      </w:r>
      <w:proofErr w:type="spellStart"/>
      <w:r>
        <w:rPr>
          <w:rFonts w:eastAsia="Times New Roman" w:cs="Times New Roman"/>
          <w:szCs w:val="24"/>
        </w:rPr>
        <w:t>αριστεροφροσύνη</w:t>
      </w:r>
      <w:proofErr w:type="spellEnd"/>
      <w:r>
        <w:rPr>
          <w:rFonts w:eastAsia="Times New Roman" w:cs="Times New Roman"/>
          <w:szCs w:val="24"/>
        </w:rPr>
        <w:t xml:space="preserve"> στα στελέχη και στους ψηφοφόρους σας. Θα επιστρέψετε με νέα τροπολογία και θα καταργήσετε και αυτό το δικαίωμα. Για πρώτη φορά μια αριστερή Κυβέρνηση να καταργεί το δικαίωμα της απεργίας!</w:t>
      </w:r>
    </w:p>
    <w:p w14:paraId="1BD7050C"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Αναφέρομαι, βέβαια, στην κατάντια που έχει συμβεί, να έρχεται ένα νομοσχέδιο και να έρχονται τροπολογίες άσχετες μεταξύ τους, να καλούνται οι Βουλευτές στο παρά ένα να έχουν άποψη και να υποστηρίξουν θετικά ή αρνητικά, σε μια στιγμή που το βάρος δεν πέφτει στην Κυβέρνηση, αλλά και στο Προεδρείο σας, κύριε Πρόεδρε. Από όλες τις παρατάξεις της Βουλής το έχουμε θέσει το θέμα αυτό. Έχουμε φέρει το πρόβλημα και στη Διάσκεψη των Προέδρων. Φαίνεται ότι σφυρίζετε αδιάφορα. Δεν είναι δυνατόν να νομοθετεί η Βουλή κατ’ αυτόν τον τρόπο. </w:t>
      </w:r>
    </w:p>
    <w:p w14:paraId="1BD7050D"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Εμείς καταψηφίζουμε όλες τις τροπολογίες. Θεωρούμε ότι δεν μπορούμε να συνεχιστεί αυτή η κατάσταση. </w:t>
      </w:r>
      <w:proofErr w:type="spellStart"/>
      <w:r>
        <w:rPr>
          <w:rFonts w:eastAsia="Times New Roman" w:cs="Times New Roman"/>
          <w:szCs w:val="24"/>
        </w:rPr>
        <w:t>Κοροϊδευόμαστε</w:t>
      </w:r>
      <w:proofErr w:type="spellEnd"/>
      <w:r>
        <w:rPr>
          <w:rFonts w:eastAsia="Times New Roman" w:cs="Times New Roman"/>
          <w:szCs w:val="24"/>
        </w:rPr>
        <w:t xml:space="preserve"> μεταξύ μας, γιατί όλα τα κόμματα θε</w:t>
      </w:r>
      <w:r>
        <w:rPr>
          <w:rFonts w:eastAsia="Times New Roman" w:cs="Times New Roman"/>
          <w:szCs w:val="24"/>
        </w:rPr>
        <w:lastRenderedPageBreak/>
        <w:t xml:space="preserve">ωρούν ότι αυτή η κατάσταση δεν πρέπει να συνεχιστεί.  Από την άλλη, όμως, ανεβαίνουμε σε αυτό το Βήμα και δίνουμε θάρρος, τόσο στην Κυβέρνηση όσο και στους Υπουργούς, που φέρνουν τέτοιες τροπολογίες να συζητάμε τέτοια θέματα. </w:t>
      </w:r>
    </w:p>
    <w:p w14:paraId="1BD7050E"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σχολιάσω το ταξίδι του σουλτάνου </w:t>
      </w:r>
      <w:proofErr w:type="spellStart"/>
      <w:r>
        <w:rPr>
          <w:rFonts w:eastAsia="Times New Roman" w:cs="Times New Roman"/>
          <w:szCs w:val="24"/>
        </w:rPr>
        <w:t>Ερντογάν</w:t>
      </w:r>
      <w:proofErr w:type="spellEnd"/>
      <w:r>
        <w:rPr>
          <w:rFonts w:eastAsia="Times New Roman" w:cs="Times New Roman"/>
          <w:szCs w:val="24"/>
        </w:rPr>
        <w:t xml:space="preserve">. Εμείς, η Χρυσή Αυγή, λέμε ότι είναι ανεπιθύμητος. Λέμε ευθέως ότι η Κύπρος είναι ελληνική. Δεν το συζητάμε αυτό. Θεωρούμε ότι αυτό το ταξίδι του σουλτάνου </w:t>
      </w:r>
      <w:proofErr w:type="spellStart"/>
      <w:r>
        <w:rPr>
          <w:rFonts w:eastAsia="Times New Roman" w:cs="Times New Roman"/>
          <w:szCs w:val="24"/>
        </w:rPr>
        <w:t>Ερντογάν</w:t>
      </w:r>
      <w:proofErr w:type="spellEnd"/>
      <w:r>
        <w:rPr>
          <w:rFonts w:eastAsia="Times New Roman" w:cs="Times New Roman"/>
          <w:szCs w:val="24"/>
        </w:rPr>
        <w:t xml:space="preserve"> γίνεται για να τον ξεπλύνετε. Από όλη την Ευρώπη, απ’ όλα τα δημοκρατικά κόμματα, απ’ όλα τα κράτη, απ’ όλον τον δυτικό πολιτισμό «τρώει πόρτα» ο σουλτάνος. Εσείς εδώ ανοίγετε μια </w:t>
      </w:r>
      <w:proofErr w:type="spellStart"/>
      <w:r>
        <w:rPr>
          <w:rFonts w:eastAsia="Times New Roman" w:cs="Times New Roman"/>
          <w:szCs w:val="24"/>
        </w:rPr>
        <w:t>κερκόπορτα</w:t>
      </w:r>
      <w:proofErr w:type="spellEnd"/>
      <w:r>
        <w:rPr>
          <w:rFonts w:eastAsia="Times New Roman" w:cs="Times New Roman"/>
          <w:szCs w:val="24"/>
        </w:rPr>
        <w:t xml:space="preserve"> στην Τουρκία, σε αυτά που έχει κάνει σε ολόκληρο τον κόσμο, έτσι ώστε να τον ξεπλύνετε. </w:t>
      </w:r>
    </w:p>
    <w:p w14:paraId="1BD7050F"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Σας καλούμε να σοβαρευτείτε και να δείτε πώς πραγματικά έχει η κατάσταση και να μη σύρετε ένα ολόκληρο έθνος κάτω από τα δόντια της Τουρκίας, του σουλτάνου και του </w:t>
      </w:r>
      <w:r>
        <w:rPr>
          <w:rFonts w:eastAsia="Times New Roman" w:cs="Times New Roman"/>
          <w:szCs w:val="24"/>
          <w:lang w:val="en-US"/>
        </w:rPr>
        <w:t>ISIS</w:t>
      </w:r>
      <w:r>
        <w:rPr>
          <w:rFonts w:eastAsia="Times New Roman" w:cs="Times New Roman"/>
          <w:szCs w:val="24"/>
        </w:rPr>
        <w:t xml:space="preserve">. </w:t>
      </w:r>
    </w:p>
    <w:p w14:paraId="1BD70510"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D70511" w14:textId="77777777" w:rsidR="00D5765D" w:rsidRDefault="006A01C6">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BD7051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ειδικός αγορητής του Κομμουνιστικού Κόμματος Ελλάδας κ. Εμμανουήλ Συντυχάκης. </w:t>
      </w:r>
    </w:p>
    <w:p w14:paraId="1BD70513"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1BD7051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η αθλιότητα της Κυβέρνησης δεν έχει μέτρο. Με τις γνωστές, ύπουλες, μουλωχτές κοινοβουλευτικές διαδικασίες, με τη διαδικασία του αιφνιδιασμού, επιχείρησε να καταθέσει τροπολογία, χθες βράδυ μάλιστα, που βάζει εμπόδια στην κήρυξη απεργίας σε ένα νομοσχέδιο, που δεν υπήρχε κανένας λόγος -σε ένα άσχετο νομοσχέδιο σε σχέση με την τροπολογία που κατέθεσε- και αφού ήδη είχε περάσει το νομοσχέδιο από τη διαδικασία των κοινοβουλευτικών επιτροπών. Την απέσυρε, βέβαια, κάτω από τις άμεσες ακαριαίες αντιδράσεις του ταξικού συνδικαλιστικού κινήματος του κόμματός μας. </w:t>
      </w:r>
    </w:p>
    <w:p w14:paraId="1BD7051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μετάνιωσε η Κυβέρνηση; Άλλαξε πολιτική; Όχι, βέβαια. Κάνει τον σχετικό ελιγμό, όπως άλλωστε το έχει συνηθίσει κατά το παρελθόν. Να σας θυμίσω ότι το τρίτο μνημόνιο το έφερε Δεκαπενταύγουστο, ενώ το ασφαλιστικό έκτρωμα </w:t>
      </w:r>
      <w:proofErr w:type="spellStart"/>
      <w:r>
        <w:rPr>
          <w:rFonts w:eastAsia="Times New Roman" w:cs="Times New Roman"/>
          <w:szCs w:val="24"/>
        </w:rPr>
        <w:t>Κατρούγκαλου</w:t>
      </w:r>
      <w:proofErr w:type="spellEnd"/>
      <w:r>
        <w:rPr>
          <w:rFonts w:eastAsia="Times New Roman" w:cs="Times New Roman"/>
          <w:szCs w:val="24"/>
        </w:rPr>
        <w:t xml:space="preserve"> το έφερε Πάσχα. </w:t>
      </w:r>
    </w:p>
    <w:p w14:paraId="1BD7051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η Κυβέρνηση θα </w:t>
      </w:r>
      <w:proofErr w:type="spellStart"/>
      <w:r>
        <w:rPr>
          <w:rFonts w:eastAsia="Times New Roman" w:cs="Times New Roman"/>
          <w:szCs w:val="24"/>
        </w:rPr>
        <w:t>ξαναεπιστρέψει</w:t>
      </w:r>
      <w:proofErr w:type="spellEnd"/>
      <w:r>
        <w:rPr>
          <w:rFonts w:eastAsia="Times New Roman" w:cs="Times New Roman"/>
          <w:szCs w:val="24"/>
        </w:rPr>
        <w:t xml:space="preserve"> στον τόπο του εγκλήματος, ίσως παραμονές Χριστουγέννων, θεωρώντας ότι έτσι θα πιάσει στον ύπνο την εργατική τάξη. Η αλεπού όμως και αν κρύβεται, προβάλλει πάντα η ουρά της. </w:t>
      </w:r>
    </w:p>
    <w:p w14:paraId="1BD7051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Κυβέρνηση πάση θυσία έρχεται να υλοποιήσει τις απαιτήσεις του Συνδέσμου Ελλήνων Βιομηχάνων για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κήρυξης των απεργιών, υπερδιπλασιάζοντας με την τροπολογία τον αριθμό των εργαζομένων που απαιτείται, προκειμένου ένα πρωτοβάθμιο σωματείο να προκηρύξει απεργία. </w:t>
      </w:r>
    </w:p>
    <w:p w14:paraId="1BD70518" w14:textId="77777777" w:rsidR="00D5765D" w:rsidRDefault="006A01C6">
      <w:pPr>
        <w:spacing w:after="0" w:line="600" w:lineRule="auto"/>
        <w:jc w:val="both"/>
        <w:rPr>
          <w:rFonts w:eastAsia="Times New Roman" w:cs="Times New Roman"/>
          <w:szCs w:val="24"/>
        </w:rPr>
      </w:pPr>
      <w:r>
        <w:rPr>
          <w:rFonts w:eastAsia="Times New Roman" w:cs="Times New Roman"/>
          <w:szCs w:val="24"/>
        </w:rPr>
        <w:lastRenderedPageBreak/>
        <w:t xml:space="preserve">Είναι τυχαία αυτή η άθλια κίνηση της Κυβέρνησης να φέρει έτσι, σαν τον κλέφτη, τη συγκεκριμένη τροπολογία, άσχετα εάν την αποσύρει –επαναλαμβάνω- προσωρινά; Δεν είναι καθόλου τυχαία. Η Κυβέρνηση, ως ο αποτελεσματικότερος στυλοβάτης του πολιτικού αστικού συστήματος, σήμερα στη φάση αυτή, στη χώρα μας, που έχει κληθεί να βγάλει όλη τη βρώμικη δουλειά για λογαριασμό της πλουτοκρατίας, θέλει αφ’ ενός να επιβάλει άκρα του τάφου σιωπή εκεί που η εργοδοτική τρομοκρατία και η αυθαιρεσία, οι απειλές και οι πιέσεις οργιάζουν, να απαγορεύσει το δικαίωμα των εργαζομένων στη διεκδίκηση, να ακυρώσει στην πράξη κάθε έκφραση συνδικαλιστικής ελευθερίας.  Αφ’ ετέρου, βέβαια, θέλει να κάνει ένα ακόμα βήμα για το πλήρες ξήλωμα του απεργιακού δικαιώματος, όταν ήδη με το υφιστάμενο νομικό - θεσμικό πλαίσιο εννέα στις δέκα απεργίες κρίνονται παράνομες και καταχρηστικές. </w:t>
      </w:r>
    </w:p>
    <w:p w14:paraId="1BD7051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Άρα, λοιπόν, η Κυβέρνηση τι κάνει στην πράξη; Η Κυβέρνηση επιβραβεύει και κατοχυρώνει τους εκβιασμούς της εργοδοσίας στην παρεμπόδιση, με κάθε δυνατό τρόπο, της συνδικαλιστικής και πολιτικής δράσης, την καταστολή, τις απολύσεις για συνδικαλιστικούς λόγους. Και η ιστορική πείρα έχει αποδείξει ότι αντιλαϊκά μέτρα και καταστολή πάνε χέρι-χέρι. Μάλιστα, την ώρα που η εργοδοσία και το κεφάλαιο προχωρούν ένα βήμα πιο πέρα την επίθεση στο απεργιακό δικαίωμα των εργατών, κατοχυρώνουν με τις πλάτες του ΣΥΡΙΖΑ την ανταπεργία, το γνωστό </w:t>
      </w:r>
      <w:r>
        <w:rPr>
          <w:rFonts w:eastAsia="Times New Roman" w:cs="Times New Roman"/>
          <w:szCs w:val="24"/>
          <w:lang w:val="en-US"/>
        </w:rPr>
        <w:t>lockout</w:t>
      </w:r>
      <w:r>
        <w:rPr>
          <w:rFonts w:eastAsia="Times New Roman" w:cs="Times New Roman"/>
          <w:szCs w:val="24"/>
        </w:rPr>
        <w:t>, που είχε φέρει προς ψήφιση στη Βουλή τον Γενάρη του 2016.</w:t>
      </w:r>
    </w:p>
    <w:p w14:paraId="1BD7051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καπιταλιστές, κυρίες και κύριοι, ποτέ δεν είχαν παραιτηθεί από τον στόχο της πλήρους απαγόρευσης της απεργίας. Η απεργία είναι ένα από τα ισχυρότερα όπλα που διαθέτει ο εργάτης απέναντι στον κεφαλαιοκράτη. Κατοχυρώθηκε ως αποτέλεσμα σκληρών, αιματηρών ταξικών συγκρούσεων και καμμία νομική ρύθμιση δεν χάρισε το δικαίωμα αυτό στην εργατική τάξη. </w:t>
      </w:r>
    </w:p>
    <w:p w14:paraId="1BD7051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ηγέτης των Μπολσεβίκων έλεγε ότι η απεργία μαθαίνει στους εργάτες να καταλαβαίνουν πού βρίσκεται η δύναμη των αφεντικών και πού η δύναμη των εργατών. Τους μαθαίνει να σκέπτονται όχι μόνο για το δικό τους αφεντικό και όχι μόνο για τους κοντινούς, αλλά για όλα τα αφεντικά, για όλη την τάξη των κεφαλαιοκρατών και για όλη την τάξη των εργατών. Για αυτό και αντιμετωπίζεται από τους κεφαλαιοκράτες, το κράτος τους και από το Αστικό Δίκαιο και από τις κυβερνήσεις αυτού του αστικού κράτους η απεργία σαν παράνομη πράξη. Για αυτό ιστορικά αντιμετωπίστηκε με βίαιο και πολλές φορές δολοφονικό τρόπο από τις δυνάμεις καταστολής του αστικού κράτους και τους ιδιωτικούς στρατούς της εργοδοσίας. </w:t>
      </w:r>
    </w:p>
    <w:p w14:paraId="1BD7051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ελληνικό, όπως και το διεθνές, εργατικό κίνημα στην ιστορία του έχει καταγράψει εκατοντάδες ιστορικούς τέτοιους απεργιακούς σταθμούς, όπως οι τελευταίοι μεγάλοι απεργιακοί αγώνες, η </w:t>
      </w:r>
      <w:proofErr w:type="spellStart"/>
      <w:r>
        <w:rPr>
          <w:rFonts w:eastAsia="Times New Roman" w:cs="Times New Roman"/>
          <w:szCs w:val="24"/>
        </w:rPr>
        <w:t>εννιάμηνη</w:t>
      </w:r>
      <w:proofErr w:type="spellEnd"/>
      <w:r>
        <w:rPr>
          <w:rFonts w:eastAsia="Times New Roman" w:cs="Times New Roman"/>
          <w:szCs w:val="24"/>
        </w:rPr>
        <w:t xml:space="preserve"> ηρωική απεργία των </w:t>
      </w:r>
      <w:proofErr w:type="spellStart"/>
      <w:r>
        <w:rPr>
          <w:rFonts w:eastAsia="Times New Roman" w:cs="Times New Roman"/>
          <w:szCs w:val="24"/>
        </w:rPr>
        <w:t>χαλυβουργών</w:t>
      </w:r>
      <w:proofErr w:type="spellEnd"/>
      <w:r>
        <w:rPr>
          <w:rFonts w:eastAsia="Times New Roman" w:cs="Times New Roman"/>
          <w:szCs w:val="24"/>
        </w:rPr>
        <w:t xml:space="preserve">, όπως και οι πολύμηνοι απεργιακοί αγώνες των εργατών στο εργοστάσιο ανακύκλωσης του Ηρακλείου που έφεραν χειροπιαστά αποτελέσματα υπέρ των εργαζομένων. </w:t>
      </w:r>
    </w:p>
    <w:p w14:paraId="1BD7051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Η εργατική τάξη πρέπει να είναι ετοιμοπόλεμη και σε πλήρη διάταξη δυνάμεων. Η επιχείρηση γύψου του απεργιακού δικαιώματος δεν θα περάσει έτσι εύκολα. Κάτω, λοιπόν, τα χέρια από την απεργία!</w:t>
      </w:r>
    </w:p>
    <w:p w14:paraId="1BD7051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Τα σημερινά συλλαλητήρια που διεξάγονται αυτή τη στιγμή και τις βραδινές ώρες σε ολόκληρη τη χώρα, όπως και η απεργία στις 14 του Δεκέμβρη, μπορούν και πρέπει να γίνουν καταλύτης εξελίξεων, για να σπάσει ο τσαμπουκάς της Κυβέρνησης, της Ευρωπαϊκής Ένωσης, του Συνδέσμου Ελλήνων Βιομηχάνων, να δείξει η εργατική τάξη τη δύναμή της. Όλοι, λοιπόν, πρέπει να βγουν στους δρόμους και σήμερα και στις 14 του μήνα. Από άκρη σε άκρη, από την Κρήτη έως τον Έβρο, να ακουστεί μυριόστομο το σύνθημα: «Εργάτη, μπορείς χωρίς αφεντικά, χωρίς εσένα γρανάζι δεν γυρνά». </w:t>
      </w:r>
    </w:p>
    <w:p w14:paraId="1BD7051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νομοσχέδιο που συζητιέται σήμερα εντάσσεται στο πλαίσιο των ιδιωτικοποιήσεων που υλοποίησε η Κυβέρνηση ΣΥΡΙΖΑ - ΑΝΕΛ. Αφορά την κύρωση της σύμβασης που υπογράφηκε μεταξύ ελληνικού δημοσίου και του </w:t>
      </w:r>
      <w:proofErr w:type="spellStart"/>
      <w:r>
        <w:rPr>
          <w:rFonts w:eastAsia="Times New Roman" w:cs="Times New Roman"/>
          <w:szCs w:val="24"/>
        </w:rPr>
        <w:t>παρόχου</w:t>
      </w:r>
      <w:proofErr w:type="spellEnd"/>
      <w:r>
        <w:rPr>
          <w:rFonts w:eastAsia="Times New Roman" w:cs="Times New Roman"/>
          <w:szCs w:val="24"/>
        </w:rPr>
        <w:t xml:space="preserve"> δορυφορικών τηλεπικοινωνιών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που θα είναι σε ισχύ για άλλα είκοσι χρόνια, μέχρι το 2041. </w:t>
      </w:r>
    </w:p>
    <w:p w14:paraId="1BD7052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Το πρόσχημα της Κυβέρνησης είναι η αξιοποίηση της ελληνικής τροχιακής θέσης στις 39</w:t>
      </w:r>
      <w:r>
        <w:rPr>
          <w:rFonts w:eastAsia="Times New Roman" w:cs="Times New Roman"/>
          <w:szCs w:val="24"/>
          <w:vertAlign w:val="superscript"/>
        </w:rPr>
        <w:t>ο</w:t>
      </w:r>
      <w:r>
        <w:rPr>
          <w:rFonts w:eastAsia="Times New Roman" w:cs="Times New Roman"/>
          <w:szCs w:val="24"/>
        </w:rPr>
        <w:t xml:space="preserve"> ανατολικά, κατά το κοινώς λεγόμενο Διάστημα, και τα υψηλά ανταλλάγματα για τη χώρα μας, επιχειρώντας με τον τρόπο αυτόν να αντιστρέψει την πραγματικότητα και τους πραγματικούς στόχους αυτής της συμφωνίας.</w:t>
      </w:r>
    </w:p>
    <w:p w14:paraId="1BD70521" w14:textId="77777777" w:rsidR="00D5765D" w:rsidRDefault="006A01C6">
      <w:pPr>
        <w:tabs>
          <w:tab w:val="left" w:pos="2940"/>
          <w:tab w:val="left" w:pos="3332"/>
        </w:tabs>
        <w:spacing w:after="0" w:line="600" w:lineRule="auto"/>
        <w:ind w:firstLine="720"/>
        <w:jc w:val="both"/>
        <w:rPr>
          <w:rFonts w:eastAsia="Times New Roman"/>
          <w:szCs w:val="24"/>
        </w:rPr>
      </w:pPr>
      <w:r>
        <w:rPr>
          <w:rFonts w:eastAsia="Times New Roman"/>
          <w:szCs w:val="24"/>
        </w:rPr>
        <w:lastRenderedPageBreak/>
        <w:t>Πρόκειται για ιδιωτικοποίηση της τροχιακής θέσης που αντιστοιχεί στη χώρα μας σε έναν πολυεθνικό όμιλο, χωρίς τον έλεγχο από τις ελληνικές αρχές ενός κυριαρχικού δικαιώματος της χώρας, για την οποία, μάλιστα, το ελληνικό κράτος δεν θα λάβει κάποιο ουσιαστικό οικονομικό αντάλλαγμα. Παραδίδει μια υποδομή κρίσιμης σημασίας για κρατικές λειτουργίες σ’ έναν πολυεθνικό όμιλο, καθιστώντας αβέβαιη τη λειτουργία του σε συνθήκες κρίσης.</w:t>
      </w:r>
    </w:p>
    <w:p w14:paraId="1BD70522"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Η λειτουργία των στρατιωτικών επικοινωνιών, η επικοινωνία άλλων κρατικών αρχών διά μέσου του δορυφόρου γίνονται υπό τον έλεγχο του ομίλου, στον οποίο ανήκει ο δορυφόρος. Ο έλεγχος των αναμεταδοτών είναι στο επίπεδο της μεταφοράς δεδομένων, ενώ η μητρική εταιρεία συνεχίζει να έχει τον έλεγχο του δορυφόρου και μπορεί ανά πάσα στιγμή να κλείσει οποιοδήποτε κύκλωμα.</w:t>
      </w:r>
    </w:p>
    <w:p w14:paraId="1BD70523"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Το ουσιαστικό για το Κομμουνιστικό Κόμμα Ελλάδας δεν είναι αν η χώρα έχει κάποιο οικονομικό όφελος γενικά, αλλά το ότι η συμφωνία είναι απόλυτα συμβατή με την πολιτική ιδιωτικοποιήσεων που ακολουθούν οι αστικές κυβερνήσεις, μέσα σ’ αυτές και η σημερινή Κυβέρνηση του ΣΥΡΙΖΑ με τους ΑΝΕΛ, με στόχο τη διασφάλιση των κερδών των μονοπωλιακών ομίλων.</w:t>
      </w:r>
    </w:p>
    <w:p w14:paraId="1BD70524"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Η ίδια η σύμβαση αναφέρει ότι το χρονικό εύρος ισχύος της σύμβασης για επιπλέον είκοσι χρόνια σχετίζεται με τον στόχο της διασφάλισης της κερδοφορίας του ομίλου, προκειμένου, όπως αναφέρει, διά αυτού του τρόπου να καλύψει την απόσβεση των πρόσθετων, υψηλού κόστους, επενδύσεών του.</w:t>
      </w:r>
    </w:p>
    <w:p w14:paraId="1BD70525"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lastRenderedPageBreak/>
        <w:t>Όλα τα υπόλοιπα που η Κυβέρνηση λέει έχουν καθαρά επικοινωνιακό χαρακτήρα, όπως η παραμονή του κέντρου επιχειρήσεων του δορυφόρου μέσα στην Ελλάδα, αφού ο πολυεθνικός όμιλος, στον οποίο ανήκει ο δορυφόρος και ο οποίος διατηρεί πλήρη επιχειρησιακό και λειτουργικό έλεγχο, μπορεί ανά πάσα στιγμή να αλλάξει τον σταθμό λειτουργίας. Ο δε δορυφόρος μπορεί να χρησιμοποιηθεί για την εκπομπή τηλεοπτικών προγραμμάτων, το περιεχόμενο των οποίων και ο τρόπος μετάδοσής τους να υπηρετούν τους μεγάλους επικοινωνιακούς ομίλους, που τους διαχειρίζονται.</w:t>
      </w:r>
    </w:p>
    <w:p w14:paraId="1BD70526"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Είναι, παράλληλα, τουλάχιστον αστείο να προσπαθεί η Κυβέρνηση να εμφανίσει επικοινωνιακά πως διαθέτει δορυφορική πολιτική. </w:t>
      </w:r>
    </w:p>
    <w:p w14:paraId="1BD70527"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Επικοινωνιακού χαρακτήρα είναι και το παρεμφερές σχέδιο νόμου, που εισάγεται αύριο στις Επιτροπές για συζήτηση, σχετικά με την ίδρυση διαστημικού οργανισμού. Αύριο, βέβαια, θα πούμε πολύ περισσότερα γι’ αυτό το ζήτημα.</w:t>
      </w:r>
    </w:p>
    <w:p w14:paraId="1BD70528"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Το μόνο, λοιπόν, που κάνουν είναι απλά σ’ αυτό το σχέδιο νόμου να εκμισθώνουν την τροχιακή θέση, χωρίς να υπάρχει κανενός είδους διασύνδεση με την ελληνική παραγωγική δομή ή την επιστημονική έρευνα.</w:t>
      </w:r>
    </w:p>
    <w:p w14:paraId="1BD70529"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Σε αντίθεση με την κυβερνητική πολιτική ιδιωτικοποίησης της τροχιακής  θέσης, ο ριζικά διαφορετικός δρόμος ανάπτυξης της εργατικής λαϊκής εξουσίας από τη μία θα αξιοποιούσε τη δορυφορική θέση, για να καλύψει ένα μεγάλο μέρος, ένα με</w:t>
      </w:r>
      <w:r>
        <w:rPr>
          <w:rFonts w:eastAsia="Times New Roman"/>
          <w:szCs w:val="24"/>
        </w:rPr>
        <w:lastRenderedPageBreak/>
        <w:t>γάλο εύρος επικοινωνιακών προβλημάτων της χώρας -παροχή πολλαπλών τηλεοπτικών προγραμμάτων, μετάδοση πληροφορίας και επικοινωνίας- και, παράλληλα, θα αξιοποιούσε την ανάπτυξη δορυφορικής τεχνολογίας συνδέοντάς τη με τα ελληνικά πανεπιστήμια και την κοινωνικοποιημένη παραγωγή.</w:t>
      </w:r>
    </w:p>
    <w:p w14:paraId="1BD7052A"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Με βάση, λοιπόν, όλα τα παραπάνω το ΚΚΕ καταψηφίζει το συγκεκριμένο σχέδιο νόμου και, κατά συνέπεια, και την ίδια τη σύμβαση. </w:t>
      </w:r>
    </w:p>
    <w:p w14:paraId="1BD7052B"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Σε σχέση με τις τροπολογίες, στην τροπολογία με αριθμό 1367/16, που αφορά την εκλογή και θητεία των αιρετών εκπρόσωπων των υπαλλήλων στο Υπουργείο Ψηφιακής Πολιτικής, Τηλεπικοινωνιών και Ενημέρωσης, θα ψηφίσουμε «παρών» στο άρθρο 1.</w:t>
      </w:r>
    </w:p>
    <w:p w14:paraId="1BD7052C"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Το άρθρο 2, που αφορά την κατάργηση περιορισμών σε σχέση με την </w:t>
      </w:r>
      <w:proofErr w:type="spellStart"/>
      <w:r>
        <w:rPr>
          <w:rFonts w:eastAsia="Times New Roman"/>
          <w:szCs w:val="24"/>
        </w:rPr>
        <w:t>αδειοδότηση</w:t>
      </w:r>
      <w:proofErr w:type="spellEnd"/>
      <w:r>
        <w:rPr>
          <w:rFonts w:eastAsia="Times New Roman"/>
          <w:szCs w:val="24"/>
        </w:rPr>
        <w:t xml:space="preserve"> για την παροχή συνδρομητικών, ραδιοφωνικών και τηλεοπτικών υπηρεσιών, θα το καταψηφίσουμε, γιατί από το 2015 έχετε φέρει πάνω από διακόσιες τροπολογίες, παρεμβάσεις, τροποποιήσεις, αναμορφώσεις, μετατρέποντας αυτόν τον νόμο για τα μέσα μαζικής ενημέρωσης σε έναν νόμο-«λάστιχο». </w:t>
      </w:r>
    </w:p>
    <w:p w14:paraId="1BD7052D"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Τι κάνει, λοιπόν, η τροπολογία; Δίνει τη δυνατότητα σε ιδιοκτήτες συνδρομητικών καναλιών να μπορούν να συμμετάσχουν στη διαδικασία ανάθεσης των τηλεοπτικών καναλιών. Πρόκειται για φωτογραφική διάταξη. Το επιχείρημά σας μέχρι πρό</w:t>
      </w:r>
      <w:r>
        <w:rPr>
          <w:rFonts w:eastAsia="Times New Roman"/>
          <w:szCs w:val="24"/>
        </w:rPr>
        <w:lastRenderedPageBreak/>
        <w:t>τινος ήταν ότι πρέπει να περιοριστεί η συγκεντροποίηση των καναλιών σε λίγα, συγκεκριμένα χέρια. Με την παρούσα τροπολογία αναιρείτε το δικό σας αρχικό επιχείρημα.</w:t>
      </w:r>
    </w:p>
    <w:p w14:paraId="1BD7052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Την τροπολογία με γενικό αριθμό 1368 και ειδικό αριθμό 17, που αφορά θέματα εκπαιδευτικών μονάδων των σχολών ξεναγών, τουριστικών επαγγελμάτων κ.λπ., θα την καταψηφίσουμε, διότι επί της ουσίας ενισχύεται ακόμη περισσότερο η αυτονομία της τουριστικής παιδείας. Το παίρνετε από το Υπουργείο Παιδείας και το πηγαίνετε στο Υπουργείο Τουρισμού, αντί να είναι μέρος της ενιαίας εκπαιδευτικής διαδικασίας, όπως λέει το ΚΚΕ, και με αποκλειστική χρηματοδότηση από τον κρατικό προϋπολογισμό. </w:t>
      </w:r>
    </w:p>
    <w:p w14:paraId="1BD7052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την αυτονόμηση που κάνετε, τα όποια ζητήματα προκύπτουν θα ρυθμίζονται επίσης «αυτόνομα», διότι ο σχεδιασμός αυτός θα είναι με βάση τις ανάγκες του τουριστικού κεφαλαίου, τη σύναψη και εκτέλεση δημοσίων συμβάσεων για την προμήθεια αγαθών και υπηρεσιών. </w:t>
      </w:r>
    </w:p>
    <w:p w14:paraId="1BD7053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Στην παράγραφο 3 της συγκεκριμένης τροπολογίας το εκπαιδευτικό προσωπικό της ΑΣΤΕ, των ΙΕΚ, των σχολών ξεναγών και τμημάτων τουριστικών επιχειρήσεων και επαγγελμάτων πλέον εντάσσεται στο γενικό Υπηρεσιακό Συμβούλιο, ενώ μέχρι πρότινος εκλεγόταν από δικό του Υπηρεσιακό Συμβούλιο. Τώρα μόνο όταν τους αφορούν θέματα εκπαιδευτικού προσωπικού μπορούν να συμμετέχουν στη σύνθεσή του. </w:t>
      </w:r>
    </w:p>
    <w:p w14:paraId="1BD7053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θα τοποθετηθώ για ακόμη μία τροπολογία και επιφυλασσόμαστε για τις άλλες στη δευτερολογία. Είναι η τροπολογία με γενικό αριθμό 1370 και ειδικό αριθμό 19, που αφορά την άδεια δόμησης για την εκτέλεση έργων στους χώρους των πολιτικών αεροδρομίων. </w:t>
      </w:r>
    </w:p>
    <w:p w14:paraId="1BD7053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Στην ουσία η τροπολογία αυτή, κυρίες και κύριοι, διευκολύνει τη διαδικασία εκτέλεσης έργων και επέκτασης των εγκαταστάσεων στους χώρους των πολιτικών αεροδρομίων και των ζωνών λιμένων για λογαριασμό της «</w:t>
      </w:r>
      <w:r>
        <w:rPr>
          <w:rFonts w:eastAsia="Times New Roman" w:cs="Times New Roman"/>
          <w:szCs w:val="24"/>
          <w:lang w:val="en-US"/>
        </w:rPr>
        <w:t>FRAPORT</w:t>
      </w:r>
      <w:r>
        <w:rPr>
          <w:rFonts w:eastAsia="Times New Roman" w:cs="Times New Roman"/>
          <w:szCs w:val="24"/>
        </w:rPr>
        <w:t xml:space="preserve">» και των δεκατεσσάρων αεροδρομίων που έχουν ιδιωτικοποιηθεί. </w:t>
      </w:r>
    </w:p>
    <w:p w14:paraId="1BD7053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Άρα και αυτό είναι ένα επιπλέον δωράκι στη «</w:t>
      </w:r>
      <w:r>
        <w:rPr>
          <w:rFonts w:eastAsia="Times New Roman" w:cs="Times New Roman"/>
          <w:szCs w:val="24"/>
          <w:lang w:val="en-US"/>
        </w:rPr>
        <w:t>FRAPORT</w:t>
      </w:r>
      <w:r>
        <w:rPr>
          <w:rFonts w:eastAsia="Times New Roman" w:cs="Times New Roman"/>
          <w:szCs w:val="24"/>
        </w:rPr>
        <w:t>». Με γεια σας, με χαρά σας!</w:t>
      </w:r>
    </w:p>
    <w:p w14:paraId="1BD7053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BD70535"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w:t>
      </w:r>
    </w:p>
    <w:p w14:paraId="1BD70536" w14:textId="77777777" w:rsidR="00D5765D" w:rsidRDefault="006A01C6">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οργανώνει το Ίδρυμα της Βουλής, είκοσι έξι μαθήτριες και μαθητές και δύο εκπαιδευτικοί συνοδοί τους από το Αμερικάνικο Κολλέγιο. </w:t>
      </w:r>
    </w:p>
    <w:p w14:paraId="1BD70537" w14:textId="77777777" w:rsidR="00D5765D" w:rsidRDefault="006A01C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BD70538" w14:textId="77777777" w:rsidR="00D5765D" w:rsidRDefault="006A01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D7053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Υπουργός κ. Παπαγγελόπουλος έχει τον λόγο, για να παρουσιάσει μία τροπολογία. </w:t>
      </w:r>
    </w:p>
    <w:p w14:paraId="1BD7053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Ευχαριστώ, κύριε Πρόεδρε. </w:t>
      </w:r>
    </w:p>
    <w:p w14:paraId="1BD7053B" w14:textId="77777777" w:rsidR="00D5765D" w:rsidRDefault="006A01C6">
      <w:pPr>
        <w:spacing w:after="0" w:line="600" w:lineRule="auto"/>
        <w:ind w:firstLine="720"/>
        <w:jc w:val="both"/>
        <w:rPr>
          <w:rFonts w:eastAsia="Times New Roman"/>
          <w:szCs w:val="24"/>
          <w:shd w:val="clear" w:color="auto" w:fill="FFFFFF"/>
        </w:rPr>
      </w:pPr>
      <w:r>
        <w:rPr>
          <w:rFonts w:eastAsia="Times New Roman" w:cs="Times New Roman"/>
          <w:szCs w:val="24"/>
        </w:rPr>
        <w:t xml:space="preserve">Κυρίες και κύριοι, με την παρούσα τροπολογία προτείνεται η αναδιατύπωση του άρθρου 51 του ν.3691/2008, αφ’ ενός μεν για να γίνει πλέον αποτελεσματική η διάταξη που υπάρχει ήδη, αφ’ ετέρου δε επειδή υπάρχει ανάγκη προσαρμογής της ελληνικής νομοθεσίας στα διεθνή πρότυπα, όπως αυτά </w:t>
      </w:r>
      <w:proofErr w:type="spellStart"/>
      <w:r>
        <w:rPr>
          <w:rFonts w:eastAsia="Times New Roman" w:cs="Times New Roman"/>
          <w:szCs w:val="24"/>
        </w:rPr>
        <w:t>οριοθετούνται</w:t>
      </w:r>
      <w:proofErr w:type="spellEnd"/>
      <w:r>
        <w:rPr>
          <w:rFonts w:eastAsia="Times New Roman" w:cs="Times New Roman"/>
          <w:szCs w:val="24"/>
        </w:rPr>
        <w:t xml:space="preserve"> από τα διεθνή συμβατικά κείμενα, αλλά και από τη συνεχώς εξελισσόμενη πρακτική των διεθνών μηχανισμών αξιολόγησης, όπως είναι η </w:t>
      </w:r>
      <w:r>
        <w:rPr>
          <w:rFonts w:eastAsia="Times New Roman"/>
          <w:szCs w:val="24"/>
          <w:shd w:val="clear" w:color="auto" w:fill="FFFFFF"/>
        </w:rPr>
        <w:t xml:space="preserve">GRECO, ο Μηχανισμός Παρακολούθησης Εφαρμογής της Σύμβασης των Ηνωμένων Εθνών κατά της Διαφθοράς και η Ομάδα Εργασίας του ΟΟΣΑ επί της Δωροδοκίας στις διεθνείς επιχειρηματικές συναλλαγές. </w:t>
      </w:r>
    </w:p>
    <w:p w14:paraId="1BD7053C" w14:textId="77777777" w:rsidR="00D5765D" w:rsidRDefault="006A01C6">
      <w:pPr>
        <w:spacing w:after="0" w:line="600" w:lineRule="auto"/>
        <w:ind w:firstLine="720"/>
        <w:jc w:val="both"/>
        <w:rPr>
          <w:rFonts w:eastAsia="Times New Roman"/>
          <w:szCs w:val="24"/>
          <w:shd w:val="clear" w:color="auto" w:fill="FFFFFF"/>
        </w:rPr>
      </w:pPr>
      <w:r>
        <w:rPr>
          <w:rFonts w:eastAsia="Times New Roman"/>
          <w:szCs w:val="24"/>
          <w:shd w:val="clear" w:color="auto" w:fill="FFFFFF"/>
        </w:rPr>
        <w:t>Η τροπολογία αυτή κατατέθηκε εν όψει της αξιολόγησης που έχει η χώρα μας από την Ομάδα Εργασίας του ΟΟΣΑ για τη Δωροδοκία που θα γίνει στις 14 και 15 Δεκεμβρίου. Είναι αναγκαία, λοιπόν, η ψήφιση της τροπολογίας, για να έχουμε την επιτυχή ολοκλήρωση της αξιολόγησης.</w:t>
      </w:r>
    </w:p>
    <w:p w14:paraId="1BD7053D" w14:textId="77777777" w:rsidR="00D5765D" w:rsidRDefault="006A01C6">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Πρέπει να επισημάνω ότι το προϊόν της τροπολογίας αυτής, δηλαδή η αναδιατύπωση του άρθρου 51, είναι απόρροια των εργασιών της νομοπαρασκευαστικής επιτροπής που υπάρχει στο Υπουργείο Δικαιοσύνης, η οποία προετοιμάζει την ενσωμάτωση της τέταρτης οδηγίας για το ξέπλυμα χρήματος και απλά αποσπάσαμε το </w:t>
      </w:r>
      <w:r>
        <w:rPr>
          <w:rFonts w:eastAsia="Times New Roman"/>
          <w:szCs w:val="24"/>
          <w:shd w:val="clear" w:color="auto" w:fill="FFFFFF"/>
        </w:rPr>
        <w:lastRenderedPageBreak/>
        <w:t xml:space="preserve">άρθρο 51, εν όψει των λόγων που ανέφερα  προηγουμένως, για να έχουμε την επιτυχή αξιολόγηση. </w:t>
      </w:r>
    </w:p>
    <w:p w14:paraId="1BD7053E" w14:textId="77777777" w:rsidR="00D5765D" w:rsidRDefault="006A01C6">
      <w:pPr>
        <w:spacing w:after="0" w:line="600" w:lineRule="auto"/>
        <w:ind w:firstLine="720"/>
        <w:jc w:val="both"/>
        <w:rPr>
          <w:rFonts w:eastAsia="Times New Roman"/>
          <w:szCs w:val="24"/>
          <w:shd w:val="clear" w:color="auto" w:fill="FFFFFF"/>
        </w:rPr>
      </w:pPr>
      <w:r>
        <w:rPr>
          <w:rFonts w:eastAsia="Times New Roman"/>
          <w:szCs w:val="24"/>
          <w:shd w:val="clear" w:color="auto" w:fill="FFFFFF"/>
        </w:rPr>
        <w:t>Την τροπολογία αυτή μπορούμε να την κατανείμουμε σε τρία - τέσσερα κεφάλαια. Επί τροχάδην θα πω τα εξής: Πρώτον, τα βασικά στοιχεία των αδικημάτων, επί των οποίων επιβάλλονται οι κυρώσεις.</w:t>
      </w:r>
    </w:p>
    <w:p w14:paraId="1BD7053F" w14:textId="77777777" w:rsidR="00D5765D" w:rsidRDefault="006A01C6">
      <w:pPr>
        <w:spacing w:after="0" w:line="600" w:lineRule="auto"/>
        <w:ind w:firstLine="720"/>
        <w:jc w:val="both"/>
        <w:rPr>
          <w:rFonts w:eastAsia="Times New Roman" w:cs="Times New Roman"/>
          <w:szCs w:val="24"/>
        </w:rPr>
      </w:pPr>
      <w:r>
        <w:rPr>
          <w:rFonts w:eastAsia="Times New Roman"/>
          <w:szCs w:val="24"/>
          <w:shd w:val="clear" w:color="auto" w:fill="FFFFFF"/>
        </w:rPr>
        <w:t>(Στο σημείο αυτό κτυπάει το κουδούνι λήξεως του χρόνου ομιλίας του κυρίου Αναπληρωτή Υπουργού)</w:t>
      </w:r>
    </w:p>
    <w:p w14:paraId="1BD7054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χρόνος δεν επαρκεί. </w:t>
      </w:r>
    </w:p>
    <w:p w14:paraId="1BD7054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ένα λεπτό ακόμη.</w:t>
      </w:r>
    </w:p>
    <w:p w14:paraId="1BD7054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Θα έχω λίγο την ανοχή σας, κύριε Πρόεδρε, για να αναφέρω επί τροχάδην κάποια πράγματα, μολονότι η αιτιολογική έκθεση είναι πλήρως εμπεριστατωμένη και αναφέρεται συνεχώς στις διεθνείς υποχρεώσεις της χώρας και στις οδηγίες και στις διεθνείς συνθήκες με τις οποίες προσαρμοζόμαστε.</w:t>
      </w:r>
    </w:p>
    <w:p w14:paraId="1BD7054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Επί τροχάδην, λοιπόν, λέω: Ευθύνη νομικών προσώπων δεν γεννάται μόνο σε περιπτώσεις που τελείται ξέπλυμα ή δωροδοκία υπαλλήλου δικαστικού ή πολιτικού προσώπου προς όφελος νομικού προσώπου, αλλά για κάθε βασικό αδίκημα της νομοθεσίας κατά του ξεπλύματος χρήματος που τελείται προς όφελος ή για λογαρια</w:t>
      </w:r>
      <w:r>
        <w:rPr>
          <w:rFonts w:eastAsia="Times New Roman" w:cs="Times New Roman"/>
          <w:szCs w:val="24"/>
        </w:rPr>
        <w:lastRenderedPageBreak/>
        <w:t xml:space="preserve">σμό νομικού προσώπου. Δεν απαιτείται πλέον συμπλεκτικά ο δράστης του αδικήματος να κατέχει διευθυντική θέση εντός του νομικού πλαισίου, με βάση εξουσία εκπροσώπησης, αλλά διαζευκτικά, είτε να κατέχει διευθυντική θέση ή εξουσία εκπροσώπησης. </w:t>
      </w:r>
    </w:p>
    <w:p w14:paraId="1BD7054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Διευκρινίζεται, για να μην υπάρχει καμμία αμφισβήτηση, ότι μπορεί να υποχρεωθεί σε κυρώσεις το νομικό πρόσωπο και όταν το πρόσωπο έχει διευθυντική θέση, είναι ηθικός αυτουργός ή συνεργός.</w:t>
      </w:r>
    </w:p>
    <w:p w14:paraId="1BD7054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Οι προβλεπόμενες κυρώσεις, τα πρόστιμα, διπλασιάζονται, προκειμένου να ενισχυθεί ο αποτρεπτικός χαρακτήρας. Καταργείται ως προς την αυστηρότητα των επαπειλούμενων κυρώσεων ο διαχωρισμός μεταξύ υποχρέωσης εποπτείας, σύμφωνα με τη νομοθεσία για το ξέπλυμα χρήματος, και μη υπόχρεων νομικών προσώπων.</w:t>
      </w:r>
    </w:p>
    <w:p w14:paraId="1BD7054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 Καθορίζονται με μεγαλύτερη σαφήνεια τα κριτήρια για την επιβολή των κυρώσεων και την έγκριση αυτών. Καταργείται –και αυτό είναι πάρα πολύ σημαντικό- η συναρμοδιότητα του Υπουργού Δικαιοσύνης και του κάθε φορά συναρμόδιου Υπουργού για την επιβολή προστίμων. Έτσι εξασφαλίζεται ότι δεν θα γίνονται πολιτικά παιχνίδια με τα πρόστιμα για πράξεις διαφθοράς και καθίσταται αρμόδια αρχή για μεν τα υπόχρεα οι εποπτεύουσες αρχές, δηλαδή, η Τράπεζα Ελλάδος, η Επιτροπή Κεφαλαιαγοράς, και για τα υπόλοιπα το Σώμα Δίωξης Οικονομικού Εγκλήματος.</w:t>
      </w:r>
    </w:p>
    <w:p w14:paraId="1BD7054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Τα υπόλοιπα αναφέρονται επαρκώς, γίνονται και παραπομπές στις διεθνείς υποχρεώσεις της χώρας και για ποιον λόγο.</w:t>
      </w:r>
    </w:p>
    <w:p w14:paraId="1BD7054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BD70549"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σας ευχαριστούμε.</w:t>
      </w:r>
    </w:p>
    <w:p w14:paraId="1BD7054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 κ. Μαυραγάνης έχει τον λόγο για να παρουσιάσει μία τροπολογία.</w:t>
      </w:r>
    </w:p>
    <w:p w14:paraId="1BD7054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ΝΙΚΟΛΑΟΣ ΜΑΥΡΑΓΑΝΗΣ (Υπουργός Υποδομών και Μεταφορών): </w:t>
      </w:r>
      <w:r>
        <w:rPr>
          <w:rFonts w:eastAsia="Times New Roman" w:cs="Times New Roman"/>
          <w:szCs w:val="24"/>
        </w:rPr>
        <w:t>Κυρίες και κύριοι Βουλευτές, η τροπολογία που προτείνεται από το Υπουργείο Υποδομών και Μεταφορών αφορά κυρίως το ζήτημα που άπτεται και τέμνει η γραφειοκρατία σε σχέση με τις επενδύσεις που χρειαζόμαστε άμεσα. Αναφέρθηκε ότι αυτό έχει σχέση μόνο με τις επενδύσεις στα δεκατέσσερα περιφερειακά αεροδρόμια. Ωστόσο, μια ανάγνωση του άρθρου 29 παράγραφος 6 του ν.4495/17 πείθει περί του αντιθέτου, γιατί εκεί ομιλεί για όλες τις οικοδομικές εργασίες στους λιμένες, στους αερολιμένες, εγκαταστάσεις, κτήρια και οποιαδήποτε άλλα έργα. Άρα, λοιπόν, δεν αφορά μόνο τα συγκεκριμένα, αφορά εν γένει, όλες τις οικοδομικές εργασίες, τις εκτελέσεις έργων που άπτονται και ζητούνται γι’ αυτές άδειες οικοδομής.</w:t>
      </w:r>
    </w:p>
    <w:p w14:paraId="1BD7054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Επομένως γι’ αυτόν τον λόγο με την προτεινόμενη τροπολογία τίθεται ένας χρονικός ορίζοντας στον οποίο πρέπει οι διοικητικές αρχές να απαντούν, να γνωμοδοτούν, να εγκρίνουν και να εκδίδουν, εν πάση </w:t>
      </w:r>
      <w:proofErr w:type="spellStart"/>
      <w:r>
        <w:rPr>
          <w:rFonts w:eastAsia="Times New Roman" w:cs="Times New Roman"/>
          <w:szCs w:val="24"/>
        </w:rPr>
        <w:t>περιπτώσει</w:t>
      </w:r>
      <w:proofErr w:type="spellEnd"/>
      <w:r>
        <w:rPr>
          <w:rFonts w:eastAsia="Times New Roman" w:cs="Times New Roman"/>
          <w:szCs w:val="24"/>
        </w:rPr>
        <w:t>, τις ατομικές διοικητικές πράξεις και αυτές είναι δεκατέσσερις εργάσιμες ημέρες.</w:t>
      </w:r>
    </w:p>
    <w:p w14:paraId="1BD7054D"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1BD7054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ειδικός αγορητής των Ανεξαρτήτων Ελλήνων κ. Λαζαρίδης.</w:t>
      </w:r>
    </w:p>
    <w:p w14:paraId="1BD7054F"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Ευχαριστώ, κύριε Πρόεδρε.</w:t>
      </w:r>
    </w:p>
    <w:p w14:paraId="1BD7055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Δεν μπορώ να αφήσω ασχολίαστες δύο φράσεις που άκουσα από την εκπρόσωπο της Αξιωματικής Αντιπολίτευσης και θα τις σχολιάσω πριν περάσω στο νομοσχέδιο. Δεν θα αφιερώσω πολύ χρόνο.</w:t>
      </w:r>
    </w:p>
    <w:p w14:paraId="1BD7055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Άκουσα για αποτελεσματική και υποδειγματική διακυβέρνηση της χώρας από την κυβέρνηση Σαμαρά - Βενιζέλου. Αυτό μάλλον ως αστείο θα μπορούσε να το εκλάβει κανείς, γιατί αυτή η Κυβέρνηση παρέλαβε το χρέος στο 120%, το οποίο το είχαν πάρει αυτοί και το πήγε στο 180%. Αυτό, δηλαδή, τι είναι; Αποτελεσματική ή υποδειγματική διακυβέρνηση;</w:t>
      </w:r>
    </w:p>
    <w:p w14:paraId="1BD7055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Στη συνέχεια </w:t>
      </w:r>
      <w:proofErr w:type="spellStart"/>
      <w:r>
        <w:rPr>
          <w:rFonts w:eastAsia="Times New Roman" w:cs="Times New Roman"/>
          <w:szCs w:val="24"/>
        </w:rPr>
        <w:t>απέδρασε</w:t>
      </w:r>
      <w:proofErr w:type="spellEnd"/>
      <w:r>
        <w:rPr>
          <w:rFonts w:eastAsia="Times New Roman" w:cs="Times New Roman"/>
          <w:szCs w:val="24"/>
        </w:rPr>
        <w:t xml:space="preserve">, χωρίς να μπορέσει να πάρει την αξιολόγηση, και έκανε τις εκλογές, προκειμένου να αποφύγει τον πανικό τού ότι δεν μπορούσε να περάσει την αξιολόγηση, παρά το γεγονός ότι κυκλοφόρησε το σύνθημα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p>
    <w:p w14:paraId="1BD7055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 Αυτό τι είναι; Αποτελεσματική και υποδειγματική διακυβέρνηση; Διακόσιες πενήντα δύο χιλιάδες επιχειρήσεις έκλεισαν. Εγώ θα πρότεινα περισσότερη σεμνότητα στην Αξιωματική Αντιπολίτευση, γιατί οι αριθμοί τη διαψεύδουν. Είχαμε προσφάτως και τις δηλώσεις του </w:t>
      </w:r>
      <w:proofErr w:type="spellStart"/>
      <w:r>
        <w:rPr>
          <w:rFonts w:eastAsia="Times New Roman" w:cs="Times New Roman"/>
          <w:szCs w:val="24"/>
        </w:rPr>
        <w:t>Ντάισελμπλουμ</w:t>
      </w:r>
      <w:proofErr w:type="spellEnd"/>
      <w:r>
        <w:rPr>
          <w:rFonts w:eastAsia="Times New Roman" w:cs="Times New Roman"/>
          <w:szCs w:val="24"/>
        </w:rPr>
        <w:t xml:space="preserve">, που είπε ότι η επιλογή της λύσης ήταν λάθος. Επελέγη η λύση να διασωθούν οι τράπεζες σε βάρος των φορολογουμένων στην Ελλάδα. </w:t>
      </w:r>
    </w:p>
    <w:p w14:paraId="1BD7055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Βεβαίως, αυτή η επιλογή έγινε, γιατί στην αντίθετη περίπτωση θα έπρεπε να έρθει η Ευρωπαϊκή Κεντρική Τράπεζα να ελέγξει τις ελληνικές τράπεζες, οπότε θα αποκαλυπτόταν τότε τι παιχνίδι έγινε σε βάρος των ελληνικών τραπεζών, γιατί αυτή η κυβέρνηση έκλεισε τρεις τράπεζες-πυλώνες: Αγροτική, Ταμιευτήριο και Εμπορική Τράπεζα.</w:t>
      </w:r>
    </w:p>
    <w:p w14:paraId="1BD7055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Προχωρώ στο νομοσχέδιο. Κυρίες και κύριοι συνάδελφοι, η Ελλάδα, παρά την προηγούμενη απουσία της από τις τεχνολογικές εξελίξεις, εμφανίζεται σήμερα δυναμικά στον τομέα του Διαστήματος, με σαφή διάθεση να αξιοποιήσει τη δορυφορική τεχνολογία και τις καινοτόμες εφαρμογές προς όφελος δικό της αλλά και διαφόρων άλλων νευραλγικών τομέων. </w:t>
      </w:r>
    </w:p>
    <w:p w14:paraId="1BD7055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Αυτό που καλούμαστε να εξετάσουμε σήμερα είναι η ανανέωση της σύμβασης για χρήση του συστήματος δορυφόρων υπό την επωνυμία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για είκοσι ακόμη χρόνια. Συγκεκριμένα, σύμφωνα με το σχέδιο νόμου του Υπουργείου Ψηφιακής Πολιτικής, η σύμβαση ανανεώνεται και επεκτείνεται έως τις 14-12-2041, δηλαδή η άδεια εκμετάλλευσης του ελληνικού δημοσίου στην πρόσβαση και χρήση των δορυφόρων. </w:t>
      </w:r>
    </w:p>
    <w:p w14:paraId="1BD7055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Όπως μας ενημερώνει και η αιτιολογική έκθεση, ο επανακαθορισμός της σύμβασης συνίσταται στη δημιουργία, τη διατήρηση στην ελληνική επικράτεια του συστήματος δορυφορικών επικοινωνιών για τη διασφάλιση της παροχής εξελιγμένων </w:t>
      </w:r>
      <w:r>
        <w:rPr>
          <w:rFonts w:eastAsia="Times New Roman" w:cs="Times New Roman"/>
          <w:szCs w:val="24"/>
        </w:rPr>
        <w:lastRenderedPageBreak/>
        <w:t>τηλεπικοινωνιακών διευκολύνσεων και αναβαθμισμένων, καινοτόμων και εναλλακτικών υπηρεσιών επικοινωνίας, καθώς και την εξυπηρέτηση εθνικών στρατηγικών στόχων και συμφερόντων του ελληνικού δημοσίου.</w:t>
      </w:r>
    </w:p>
    <w:p w14:paraId="1BD7055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Ως προς τα τεχνικά χαρακτηριστικά, το δημόσιο επιτυγχάνει ως αντάλλαγμα την αποκλειστική χρήση έξι αναμεταδοτών, έναντι των τριών που προέβλεπε η αρχική σύμβαση, και των δυο αναμεταδοτών, που τελικά του παραδόθηκαν. Επιπλέον, λαμβάνει δεκαεπτάχρονο αναμεταδότη ως αντιστάθμισμα για τον </w:t>
      </w:r>
      <w:proofErr w:type="spellStart"/>
      <w:r>
        <w:rPr>
          <w:rFonts w:eastAsia="Times New Roman" w:cs="Times New Roman"/>
          <w:szCs w:val="24"/>
        </w:rPr>
        <w:t>χρωστούμενο</w:t>
      </w:r>
      <w:proofErr w:type="spellEnd"/>
      <w:r>
        <w:rPr>
          <w:rFonts w:eastAsia="Times New Roman" w:cs="Times New Roman"/>
          <w:szCs w:val="24"/>
        </w:rPr>
        <w:t xml:space="preserve"> τρίτο αναμεταδότη και τις καθυστερήσεις παράδοσης βάσει της αρχικής σύμβασης. Ακόμη, με την ανανεωμένη σύμβαση το δημόσιο λαμβάνει ως επιπλέον αντάλλαγμα και τρεις επίγειους κομβικούς δορυφορικούς σταθμούς </w:t>
      </w:r>
      <w:r>
        <w:rPr>
          <w:rFonts w:eastAsia="Times New Roman" w:cs="Times New Roman"/>
          <w:szCs w:val="24"/>
          <w:lang w:val="en-US"/>
        </w:rPr>
        <w:t>HUB</w:t>
      </w:r>
      <w:r>
        <w:rPr>
          <w:rFonts w:eastAsia="Times New Roman" w:cs="Times New Roman"/>
          <w:szCs w:val="24"/>
        </w:rPr>
        <w:t xml:space="preserve">, τρία μεγάλα δορυφορικά πιάτα, δηλαδή, καθώς και διακόσια τερματικά. </w:t>
      </w:r>
    </w:p>
    <w:p w14:paraId="1BD7055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Πέραν όμως των τεχνικών χαρακτηριστικών και των νέων τεχνολογιών, πολύ σημαντικό είναι ότι οι αναμεταδότες του υπάρχοντος δορυφόρου θα μπορούν να χρησιμοποιούνται, επίσης, από τις Ένοπλες Δυνάμεις για αποτελεσματικότερη φύλαξη και εποπτεία των συνόρων, από την Εθνική Υπηρεσία Πληροφοριών, από την Ελληνική Αστυνομία για τη διασφάλιση εναλλακτικών τρόπων επικοινωνίας σε κρίσιμες καταστάσεις και σε δύσβατες περιοχές, από το Λιμενικό για τις δικές του υπηρεσιακές ανάγκες, ενώ πολύ σημαντική βελτίωση θα φέρει η λειτουργία τους και στην καθημερινότητα των πολιτών, καθώς θα καλύπτουν με συνέπεια τις ιδιαίτερες ανάγκες </w:t>
      </w:r>
      <w:proofErr w:type="spellStart"/>
      <w:r>
        <w:rPr>
          <w:rFonts w:eastAsia="Times New Roman" w:cs="Times New Roman"/>
          <w:szCs w:val="24"/>
        </w:rPr>
        <w:t>απομεμακρυσμένων</w:t>
      </w:r>
      <w:proofErr w:type="spellEnd"/>
      <w:r>
        <w:rPr>
          <w:rFonts w:eastAsia="Times New Roman" w:cs="Times New Roman"/>
          <w:szCs w:val="24"/>
        </w:rPr>
        <w:t xml:space="preserve"> περιοχών με ευρύτερη κάλυψη του δικτύου, ενώ όσον αφορά τον </w:t>
      </w:r>
      <w:r>
        <w:rPr>
          <w:rFonts w:eastAsia="Times New Roman" w:cs="Times New Roman"/>
          <w:szCs w:val="24"/>
        </w:rPr>
        <w:lastRenderedPageBreak/>
        <w:t xml:space="preserve">πρωτογενή τομέα η περαιτέρω χρήση ψηφιακών εφαρμογών στη γεωργία θα βελτιστοποιήσει την παραγωγή, άρα την τοπική και εθνική οικονομία, καθώς θα αναλύονται πλέον μέσω δορυφόρου οι κατά τόπους καλλιέργειες και θα προτείνονται οι βέλτιστες λύσεις κατά περίπτωση. </w:t>
      </w:r>
    </w:p>
    <w:p w14:paraId="1BD7055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όφελος για τη χώρα μόνο από την προστασία του </w:t>
      </w:r>
      <w:proofErr w:type="spellStart"/>
      <w:r>
        <w:rPr>
          <w:rFonts w:eastAsia="Times New Roman" w:cs="Times New Roman"/>
          <w:szCs w:val="24"/>
        </w:rPr>
        <w:t>αγροδιατροφικού</w:t>
      </w:r>
      <w:proofErr w:type="spellEnd"/>
      <w:r>
        <w:rPr>
          <w:rFonts w:eastAsia="Times New Roman" w:cs="Times New Roman"/>
          <w:szCs w:val="24"/>
        </w:rPr>
        <w:t xml:space="preserve"> μας τομέα θα είναι τεράστιο, καθώς αρκεί μόνο η έγκαιρη πληροφόρηση για την πρόληψη καιρικών φαινομένων –και μάλιστα εδώ προσθέτω ότι θα είναι με ακρίβεια χωραφιού-, η οποία θα δίνει τη δυνατότητα τόσο στον παραγωγό να προστατεύει την παραγωγή του από φυσικές καταστροφές όσο και στο κράτος να κατευθύνει σημαντικά ποσά στην ανάπτυξη και στις υποδομές ή όπου κρίνεται αναγκαίο για έργα, παρά σε αποζημιώσεις. </w:t>
      </w:r>
    </w:p>
    <w:p w14:paraId="1BD7055B"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τωρινή συμφωνία επιτυγχάνεται σημαντική βελτίωση των όρων υπέρ του ελληνικού δημοσίου. Στη σύμβαση προβλέπεται δωρεάν συντήρηση του εξοπλισμού για μια πενταετία, ενώ σε περίπτωση μερικής ή ολικής καταστροφής των αναμεταδοτών συμφωνήθηκε να εξασφαλίζονται από τον ανάδοχο οι παρεχόμενες υπηρεσίες σε εναλλακτικούς δορυφόρους και, στην περίπτωση που κριθεί ότι οι παρεχόμενες υπηρεσίες δεν είναι ικανοποιητικές, θα λαμβάνεται και σχετική ασφαλιστική αποζημίωση. </w:t>
      </w:r>
    </w:p>
    <w:p w14:paraId="1BD7055C"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έδρα δε, οι εγκαταστάσεις –επίγειοι σταθμοί, κεραίες τηλεμετρίας και λοιπά-, η στελέχωση και οι εργασίες γίνονται στην ελληνική επικράτεια στο Κορωπί, εξασφαλίζοντας κάλυψη των δορυφορικών τηλεπικοινωνιακών αναγκών του δημοσίου και των υπηρεσιών του. </w:t>
      </w:r>
    </w:p>
    <w:p w14:paraId="1BD7055D"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περιέχει πολλές διατάξεις αναπτυξιακού χαρακτήρα. Διασφαλίζει την παρουσία μας στο Διάστημα, καθώς και την επέκταση σχετικών δραστηριοτήτων και οι Ανεξάρτητοι Έλληνες το βλέπουμε πολύ θετικά και το στηρίζουμε. Το ίδιο ισχύει και για τις τροπολογίες, οι οποίες επιλύουν αρκετές ασάφειες που υπήρχαν και μας έρχονται από το παρελθόν. Είμαστε θετικοί και σε αυτές. </w:t>
      </w:r>
    </w:p>
    <w:p w14:paraId="1BD7055E"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BD7055F"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1BD70560"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ειδικός αγορητής του Ποταμιού. </w:t>
      </w:r>
    </w:p>
    <w:p w14:paraId="1BD70561"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και ευχαριστώ και τον κ. </w:t>
      </w:r>
      <w:proofErr w:type="spellStart"/>
      <w:r>
        <w:rPr>
          <w:rFonts w:eastAsia="Times New Roman" w:cs="Times New Roman"/>
          <w:szCs w:val="24"/>
        </w:rPr>
        <w:t>Σαρίδη</w:t>
      </w:r>
      <w:proofErr w:type="spellEnd"/>
      <w:r>
        <w:rPr>
          <w:rFonts w:eastAsia="Times New Roman" w:cs="Times New Roman"/>
          <w:szCs w:val="24"/>
        </w:rPr>
        <w:t xml:space="preserve"> που μου παραχώρησε τη θέση του. </w:t>
      </w:r>
    </w:p>
    <w:p w14:paraId="1BD70562"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Ας δούμε τι αφορά το παρόν νομοσχέδιο. Το 2001 υπογράφηκε η πρώτη σύμβαση του ελληνικού δημοσίου με την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με την οποία του επιτρέπεται η χρήση και η πρόσβαση στα ελληνικά </w:t>
      </w:r>
      <w:r>
        <w:rPr>
          <w:rFonts w:eastAsia="Times New Roman" w:cs="Times New Roman"/>
          <w:szCs w:val="24"/>
          <w:lang w:val="en-US"/>
        </w:rPr>
        <w:t>filings</w:t>
      </w:r>
      <w:r>
        <w:rPr>
          <w:rFonts w:eastAsia="Times New Roman" w:cs="Times New Roman"/>
          <w:szCs w:val="24"/>
        </w:rPr>
        <w:t xml:space="preserve"> στην τροχιά 39</w:t>
      </w:r>
      <w:r>
        <w:rPr>
          <w:rFonts w:eastAsia="Times New Roman" w:cs="Times New Roman"/>
          <w:szCs w:val="24"/>
          <w:vertAlign w:val="superscript"/>
        </w:rPr>
        <w:t>ο</w:t>
      </w:r>
      <w:r>
        <w:rPr>
          <w:rFonts w:eastAsia="Times New Roman" w:cs="Times New Roman"/>
          <w:szCs w:val="24"/>
        </w:rPr>
        <w:t xml:space="preserve"> ανατολικά του Γκρίνουιτς, σύμφωνα με τη διεθνή πρακτική παραχώρησης των δικαιωμάτων των </w:t>
      </w:r>
      <w:r>
        <w:rPr>
          <w:rFonts w:eastAsia="Times New Roman" w:cs="Times New Roman"/>
          <w:szCs w:val="24"/>
          <w:lang w:val="en-US"/>
        </w:rPr>
        <w:t>filings</w:t>
      </w:r>
      <w:r>
        <w:rPr>
          <w:rFonts w:eastAsia="Times New Roman" w:cs="Times New Roman"/>
          <w:szCs w:val="24"/>
        </w:rPr>
        <w:t xml:space="preserve"> σε εμπορικό </w:t>
      </w:r>
      <w:proofErr w:type="spellStart"/>
      <w:r>
        <w:rPr>
          <w:rFonts w:eastAsia="Times New Roman" w:cs="Times New Roman"/>
          <w:szCs w:val="24"/>
        </w:rPr>
        <w:t>πάροχο</w:t>
      </w:r>
      <w:proofErr w:type="spellEnd"/>
      <w:r>
        <w:rPr>
          <w:rFonts w:eastAsia="Times New Roman" w:cs="Times New Roman"/>
          <w:szCs w:val="24"/>
        </w:rPr>
        <w:t xml:space="preserve"> δορυφορικών και τηλεπικοινωνιακών υπηρεσιών. </w:t>
      </w:r>
    </w:p>
    <w:p w14:paraId="1BD70563"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Σύμφωνα με το σχέδιο νόμου, λοιπόν, του Υπουργείου Ψηφιακής Πολιτικής, η σύμβαση αυτή ανανεώνεται σε σχέση με την αρχική σύμβαση, η οποία έληγε το 2021 για χρονικό διάστημα είκοσι ετών και επεκτείνεται έως τις 14-12-2041 για την άδεια εκμετάλλευσης του ελληνικού δημοσίου στην πρόσβαση και χρήση της ονομαστικής θέσης των 39</w:t>
      </w:r>
      <w:r>
        <w:rPr>
          <w:rFonts w:eastAsia="Times New Roman" w:cs="Times New Roman"/>
          <w:szCs w:val="24"/>
          <w:vertAlign w:val="superscript"/>
        </w:rPr>
        <w:t>ο</w:t>
      </w:r>
      <w:r>
        <w:rPr>
          <w:rFonts w:eastAsia="Times New Roman" w:cs="Times New Roman"/>
          <w:szCs w:val="24"/>
        </w:rPr>
        <w:t xml:space="preserve"> ανατολικώς επί της τροχιάς των τεχνητών γεωστατικών δορυφόρων της Γης και των συσχετισμένων αυτής ραδιοσυχνοτήτων και επικοινωνίας διά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w:t>
      </w:r>
    </w:p>
    <w:p w14:paraId="1BD70564"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έλεγχος του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3» θα γίνεται από το κέντρο της θυγατρικής, της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που είναι στο Κορωπί. Η ιστορική φράση, δηλαδή, «</w:t>
      </w:r>
      <w:r>
        <w:rPr>
          <w:rFonts w:eastAsia="Times New Roman" w:cs="Times New Roman"/>
          <w:szCs w:val="24"/>
          <w:lang w:val="en-US"/>
        </w:rPr>
        <w:t>Houston</w:t>
      </w:r>
      <w:r>
        <w:rPr>
          <w:rFonts w:eastAsia="Times New Roman" w:cs="Times New Roman"/>
          <w:szCs w:val="24"/>
        </w:rPr>
        <w:t xml:space="preserve">, </w:t>
      </w:r>
      <w:r>
        <w:rPr>
          <w:rFonts w:eastAsia="Times New Roman" w:cs="Times New Roman"/>
          <w:szCs w:val="24"/>
          <w:lang w:val="en-US"/>
        </w:rPr>
        <w:t>we</w:t>
      </w:r>
      <w:r>
        <w:rPr>
          <w:rFonts w:eastAsia="Times New Roman" w:cs="Times New Roman"/>
          <w:szCs w:val="24"/>
        </w:rPr>
        <w:t xml:space="preserve"> </w:t>
      </w:r>
      <w:r>
        <w:rPr>
          <w:rFonts w:eastAsia="Times New Roman" w:cs="Times New Roman"/>
          <w:szCs w:val="24"/>
          <w:lang w:val="en-US"/>
        </w:rPr>
        <w:t>have</w:t>
      </w:r>
      <w:r>
        <w:rPr>
          <w:rFonts w:eastAsia="Times New Roman" w:cs="Times New Roman"/>
          <w:szCs w:val="24"/>
        </w:rPr>
        <w:t xml:space="preserve">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problem</w:t>
      </w:r>
      <w:r>
        <w:rPr>
          <w:rFonts w:eastAsia="Times New Roman" w:cs="Times New Roman"/>
          <w:szCs w:val="24"/>
        </w:rPr>
        <w:t>», που είχε η αποστολή «</w:t>
      </w:r>
      <w:r>
        <w:rPr>
          <w:rFonts w:eastAsia="Times New Roman" w:cs="Times New Roman"/>
          <w:szCs w:val="24"/>
          <w:lang w:val="en-US"/>
        </w:rPr>
        <w:t>APOLLO</w:t>
      </w:r>
      <w:r>
        <w:rPr>
          <w:rFonts w:eastAsia="Times New Roman" w:cs="Times New Roman"/>
          <w:szCs w:val="24"/>
        </w:rPr>
        <w:t xml:space="preserve"> 13», σε εμάς θα είναι «Κορωπί, έχουμε πρόβλημα». </w:t>
      </w:r>
    </w:p>
    <w:p w14:paraId="1BD70565"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Είχαμε στην επιτροπή κάποιες απορίες, για παράδειγμα για το πώς και ανανεώνεται τέσσερα χρόνια πριν λήξει η σύμβαση και για το γιατί πηγαίνουμε ως το 2042 και λοιπά. Νομίζουμε ότι αυτές οι απορίες μάς λύθηκαν στην επιτροπή που έγινε. Η ανανέωση πάει μέχρι τις 14-12-2041. Μάλιστα, αν δούμε και το εορτολόγιο, στις 14 Δεκεμβρίου είναι του Αγίου </w:t>
      </w:r>
      <w:proofErr w:type="spellStart"/>
      <w:r>
        <w:rPr>
          <w:rFonts w:eastAsia="Times New Roman" w:cs="Times New Roman"/>
          <w:szCs w:val="24"/>
        </w:rPr>
        <w:t>Αρριανού</w:t>
      </w:r>
      <w:proofErr w:type="spellEnd"/>
      <w:r>
        <w:rPr>
          <w:rFonts w:eastAsia="Times New Roman" w:cs="Times New Roman"/>
          <w:szCs w:val="24"/>
        </w:rPr>
        <w:t xml:space="preserve">, με ό,τι και αν σημαίνει αυτό. Επίσης, μας λύθηκαν και οι απορίες σχετικά με το γιατί για αυτά τα </w:t>
      </w:r>
      <w:r>
        <w:rPr>
          <w:rFonts w:eastAsia="Times New Roman" w:cs="Times New Roman"/>
          <w:szCs w:val="24"/>
          <w:lang w:val="en-US"/>
        </w:rPr>
        <w:t>project</w:t>
      </w:r>
      <w:r>
        <w:rPr>
          <w:rFonts w:eastAsia="Times New Roman" w:cs="Times New Roman"/>
          <w:szCs w:val="24"/>
        </w:rPr>
        <w:t xml:space="preserve"> οι συμβάσεις είναι </w:t>
      </w:r>
      <w:r>
        <w:rPr>
          <w:rFonts w:eastAsia="Times New Roman" w:cs="Times New Roman"/>
          <w:szCs w:val="24"/>
        </w:rPr>
        <w:lastRenderedPageBreak/>
        <w:t xml:space="preserve">για τόσο μεγάλο χρονικό διάστημα. Πρόκειται για μακροπρόθεσμα </w:t>
      </w:r>
      <w:r>
        <w:rPr>
          <w:rFonts w:eastAsia="Times New Roman" w:cs="Times New Roman"/>
          <w:szCs w:val="24"/>
          <w:lang w:val="en-US"/>
        </w:rPr>
        <w:t>project</w:t>
      </w:r>
      <w:r>
        <w:rPr>
          <w:rFonts w:eastAsia="Times New Roman" w:cs="Times New Roman"/>
          <w:szCs w:val="24"/>
        </w:rPr>
        <w:t xml:space="preserve"> και χρειάζεται και αρκετός χρόνος για να φτιαχτεί κάθε δορυφόρος. Για αυτό και ανανεώνονται τέσσερα χρόνια πριν από τη λήξη του. </w:t>
      </w:r>
    </w:p>
    <w:p w14:paraId="1BD70566"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Μάλιστα, την 1</w:t>
      </w:r>
      <w:r>
        <w:rPr>
          <w:rFonts w:eastAsia="Times New Roman" w:cs="Times New Roman"/>
          <w:szCs w:val="24"/>
          <w:vertAlign w:val="superscript"/>
        </w:rPr>
        <w:t>η</w:t>
      </w:r>
      <w:r>
        <w:rPr>
          <w:rFonts w:eastAsia="Times New Roman" w:cs="Times New Roman"/>
          <w:szCs w:val="24"/>
        </w:rPr>
        <w:t xml:space="preserve"> Νοεμβρίου, που είχαμε στην Επιτροπή Έρευνας και Τεχνολογίας τον Σταμάτη </w:t>
      </w:r>
      <w:proofErr w:type="spellStart"/>
      <w:r>
        <w:rPr>
          <w:rFonts w:eastAsia="Times New Roman" w:cs="Times New Roman"/>
          <w:szCs w:val="24"/>
        </w:rPr>
        <w:t>Κριμιζή</w:t>
      </w:r>
      <w:proofErr w:type="spellEnd"/>
      <w:r>
        <w:rPr>
          <w:rFonts w:eastAsia="Times New Roman" w:cs="Times New Roman"/>
          <w:szCs w:val="24"/>
        </w:rPr>
        <w:t xml:space="preserve">, έναν από τους σημαντικότερους σύγχρονους πρεσβευτές μας στο εξωτερικό στον επιστημονικό τομέα, με πρωτεύοντα ρόλο στις αποστολές της </w:t>
      </w:r>
      <w:r>
        <w:rPr>
          <w:rFonts w:eastAsia="Times New Roman" w:cs="Times New Roman"/>
          <w:szCs w:val="24"/>
          <w:lang w:val="en-US"/>
        </w:rPr>
        <w:t>NASA</w:t>
      </w:r>
      <w:r>
        <w:rPr>
          <w:rFonts w:eastAsia="Times New Roman" w:cs="Times New Roman"/>
          <w:szCs w:val="24"/>
        </w:rPr>
        <w:t xml:space="preserve">, μας είχε πει ότι το Διάστημα μπορεί να είναι τόσο μακριά, αλλά συγχρόνως είναι και τόσο κοντά στην καθημερινότητά μας. Η χρήση δορυφορικών μέσων έχει γίνει αναπόσπαστο μέρος της ζωής μας. Ανέφερε, μάλιστα, τις τηλεπικοινωνίες, τη δορυφορική τηλεόραση, το ίντερνετ, τη μετεωρολογία, την πλοήγηση μέσω του </w:t>
      </w:r>
      <w:r>
        <w:rPr>
          <w:rFonts w:eastAsia="Times New Roman" w:cs="Times New Roman"/>
          <w:szCs w:val="24"/>
          <w:lang w:val="en-US"/>
        </w:rPr>
        <w:t>GPS</w:t>
      </w:r>
      <w:r>
        <w:rPr>
          <w:rFonts w:eastAsia="Times New Roman" w:cs="Times New Roman"/>
          <w:szCs w:val="24"/>
        </w:rPr>
        <w:t xml:space="preserve">, που ξεκίνησε από πλοία και αεροπλάνα και τώρα το χρησιμοποιούμε από τα κινητά μας τηλέφωνα, </w:t>
      </w:r>
      <w:r w:rsidRPr="00DE6CED">
        <w:rPr>
          <w:rFonts w:eastAsia="Times New Roman" w:cs="Times New Roman"/>
          <w:szCs w:val="24"/>
        </w:rPr>
        <w:t xml:space="preserve">για να πάμε στο περίπτερο να αγοράσουμε μια εφημερίδα, όσοι ακόμα δεν διαβάζουμε εφημερίδα από το κινητό. </w:t>
      </w:r>
    </w:p>
    <w:p w14:paraId="1BD70567" w14:textId="77777777" w:rsidR="00D5765D" w:rsidRDefault="006A01C6">
      <w:pPr>
        <w:spacing w:after="0" w:line="600" w:lineRule="auto"/>
        <w:ind w:firstLine="720"/>
        <w:jc w:val="both"/>
        <w:rPr>
          <w:rFonts w:eastAsia="Times New Roman" w:cs="Times New Roman"/>
          <w:color w:val="000000" w:themeColor="text1"/>
          <w:szCs w:val="24"/>
        </w:rPr>
      </w:pPr>
      <w:r w:rsidRPr="004D290C">
        <w:rPr>
          <w:rFonts w:eastAsia="Times New Roman" w:cs="Times New Roman"/>
          <w:color w:val="000000" w:themeColor="text1"/>
          <w:szCs w:val="24"/>
        </w:rPr>
        <w:t xml:space="preserve">Επίσης, τα δορυφορικά συστήματα είναι αλληλένδετα με την εθνική ασφάλεια, καθότι τα αμυντικά συστήματα κάνουν χρήση δεδομένων από διαστημικές πλατφόρμες για πάρα πολλές εφαρμογές. Μέσα σε αυτά, βέβαια, υπάρχει και η αναπτυξιακή διάσταση. Όπως είπε ο κ. </w:t>
      </w:r>
      <w:proofErr w:type="spellStart"/>
      <w:r w:rsidRPr="004D290C">
        <w:rPr>
          <w:rFonts w:eastAsia="Times New Roman" w:cs="Times New Roman"/>
          <w:color w:val="000000" w:themeColor="text1"/>
          <w:szCs w:val="24"/>
        </w:rPr>
        <w:t>Κριμιζής</w:t>
      </w:r>
      <w:proofErr w:type="spellEnd"/>
      <w:r w:rsidRPr="004D290C">
        <w:rPr>
          <w:rFonts w:eastAsia="Times New Roman" w:cs="Times New Roman"/>
          <w:color w:val="000000" w:themeColor="text1"/>
          <w:szCs w:val="24"/>
        </w:rPr>
        <w:t xml:space="preserve">, τα οικονομικά μεγέθη που έχουν σχέση με το Διάστημα είναι τεράστια. </w:t>
      </w:r>
    </w:p>
    <w:p w14:paraId="1BD70568" w14:textId="77777777" w:rsidR="00D5765D" w:rsidRDefault="006A01C6">
      <w:pPr>
        <w:spacing w:after="0" w:line="600" w:lineRule="auto"/>
        <w:ind w:firstLine="720"/>
        <w:jc w:val="both"/>
        <w:rPr>
          <w:rFonts w:eastAsia="Times New Roman" w:cs="Times New Roman"/>
          <w:szCs w:val="24"/>
        </w:rPr>
      </w:pPr>
      <w:r w:rsidRPr="004D290C">
        <w:rPr>
          <w:rFonts w:eastAsia="Times New Roman" w:cs="Times New Roman"/>
          <w:color w:val="000000" w:themeColor="text1"/>
          <w:szCs w:val="24"/>
        </w:rPr>
        <w:lastRenderedPageBreak/>
        <w:t xml:space="preserve">Πρόκειται, λοιπόν, για έναν τομέα με δυναμική, αφού σύμφωνα με </w:t>
      </w:r>
      <w:r>
        <w:rPr>
          <w:rFonts w:eastAsia="Times New Roman" w:cs="Times New Roman"/>
          <w:szCs w:val="24"/>
        </w:rPr>
        <w:t xml:space="preserve">πρόσφατη μελέτη του ΟΟΣΑ, με την οποία συμφωνούν και τα νούμερα που δίνει και η </w:t>
      </w:r>
      <w:r>
        <w:rPr>
          <w:rFonts w:eastAsia="Times New Roman" w:cs="Times New Roman"/>
          <w:szCs w:val="24"/>
          <w:lang w:val="en-US"/>
        </w:rPr>
        <w:t>NASA</w:t>
      </w:r>
      <w:r>
        <w:rPr>
          <w:rFonts w:eastAsia="Times New Roman" w:cs="Times New Roman"/>
          <w:szCs w:val="24"/>
        </w:rPr>
        <w:t>. Για κάθε 1 ευρώ που επενδύει κανείς στο Διάστημα, θα πάρει πίσω 7 ευρώ.</w:t>
      </w:r>
    </w:p>
    <w:p w14:paraId="1BD7056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χρόνια η απασχόληση στον τομέα έχει αυξηθεί κατά 17%. Αυτές είναι θέσεις εργασίας ως επί το </w:t>
      </w:r>
      <w:proofErr w:type="spellStart"/>
      <w:r>
        <w:rPr>
          <w:rFonts w:eastAsia="Times New Roman" w:cs="Times New Roman"/>
          <w:szCs w:val="24"/>
        </w:rPr>
        <w:t>πλείστον</w:t>
      </w:r>
      <w:proofErr w:type="spellEnd"/>
      <w:r>
        <w:rPr>
          <w:rFonts w:eastAsia="Times New Roman" w:cs="Times New Roman"/>
          <w:szCs w:val="24"/>
        </w:rPr>
        <w:t xml:space="preserve"> επιστημονικού προσωπικού. Οι εφαρμογές των σχετικών τεχνολογιών είναι το υπόβαθρο της σημερινής οικονομίας, δηλαδή οι υπολογιστές, τα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phones</w:t>
      </w:r>
      <w:r>
        <w:rPr>
          <w:rFonts w:eastAsia="Times New Roman" w:cs="Times New Roman"/>
          <w:szCs w:val="24"/>
        </w:rPr>
        <w:t xml:space="preserve">, η πλοήγηση, η έξυπνη γεωργία, δηλαδή ο συνδυασμός μετεωρολογικών δεδομένων, προκειμένου να έχουμε βέλτιστες συνθήκες άρδευσης, οι τηλεπικοινωνίες, νέα υλικά, </w:t>
      </w:r>
      <w:proofErr w:type="spellStart"/>
      <w:r>
        <w:rPr>
          <w:rFonts w:eastAsia="Times New Roman" w:cs="Times New Roman"/>
          <w:szCs w:val="24"/>
        </w:rPr>
        <w:t>φωτοβολταϊκά</w:t>
      </w:r>
      <w:proofErr w:type="spellEnd"/>
      <w:r>
        <w:rPr>
          <w:rFonts w:eastAsia="Times New Roman" w:cs="Times New Roman"/>
          <w:szCs w:val="24"/>
        </w:rPr>
        <w:t xml:space="preserve"> κ.λπ.. </w:t>
      </w:r>
    </w:p>
    <w:p w14:paraId="1BD7056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Σημειώνεται ότι σύμφωνα με τη σχετική βιβλιογραφία στις μέρες μας έχουν αναπτυχθεί σαράντα, περίπου, ελληνικές εταιρείες που ασχολούνται με το Διάστημα, απασχολούν δύο χιλιάδες, περίπου, εργαζόμενους και έχουν τζίρο 150 εκατομμύρια ευρώ ετησίως. Δεν είναι καθόλου ευκαταφρόνητα αυτά τα νούμερα και μάλιστα για έναν τομέα ο οποίος είναι καθαρά εξαγωγικός. </w:t>
      </w:r>
    </w:p>
    <w:p w14:paraId="1BD7056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ανάπτυξη των ελληνικών εταιρειών έχει αφετηρία το 2005, χρονιά κατά την οποία η Ελλάδα έγινε μέλος του Ευρωπαϊκού Οργανισμού Διαστήματος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Space</w:t>
      </w:r>
      <w:r>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και ήδη συμμετέχουμε σε προγράμματα και δράσεις της Ευρωπαϊκής Ένωσης, όπως το «</w:t>
      </w:r>
      <w:r>
        <w:rPr>
          <w:rFonts w:eastAsia="Times New Roman" w:cs="Times New Roman"/>
          <w:szCs w:val="24"/>
          <w:lang w:val="en-US"/>
        </w:rPr>
        <w:t>Galileo</w:t>
      </w:r>
      <w:r>
        <w:rPr>
          <w:rFonts w:eastAsia="Times New Roman" w:cs="Times New Roman"/>
          <w:szCs w:val="24"/>
        </w:rPr>
        <w:t xml:space="preserve">», το αντίστοιχο δηλαδή ευρωπαϊκό σύστημα </w:t>
      </w:r>
      <w:r>
        <w:rPr>
          <w:rFonts w:eastAsia="Times New Roman" w:cs="Times New Roman"/>
          <w:szCs w:val="24"/>
          <w:lang w:val="en-US"/>
        </w:rPr>
        <w:t>GPS</w:t>
      </w:r>
      <w:r>
        <w:rPr>
          <w:rFonts w:eastAsia="Times New Roman" w:cs="Times New Roman"/>
          <w:szCs w:val="24"/>
        </w:rPr>
        <w:t xml:space="preserve">. </w:t>
      </w:r>
    </w:p>
    <w:p w14:paraId="1BD7056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Σε αυτό το πλαίσιο, λοιπόν, η ανανέωση της σύμβασης του δημοσίου με την εταιρεία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έρχεται να διασφαλίσει τα ελληνικά δικαιώματα στο Διάστημα και να βάλει τις βάσεις, ώστε οι δορυφορικές επικοινωνίες της χώρας και κυρίως αυτές που αφορούν την ασφάλεια, την άμυνα και άλλες κρίσιμες υπηρεσίες να εξυπηρετούνται τα επόμενα είκοσι χρόνια από δορυφόρους που θα τους χειρίζονται ελληνικά χέρια και θα ελέγχονται από δορυφορικά κέντρα εντός της ελληνικής επικράτειας.</w:t>
      </w:r>
    </w:p>
    <w:p w14:paraId="1BD7056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Επίσης, η ενεργός συμμετοχή Ελλήνων επιστημόνων και εταιρειών στον σχεδιασμό κατασκευών, συσκευών και λογισμικού, που θα χρησιμοποιηθούν σε διαστημικές αποστολές, είναι ένα μεγάλο ζητούμενο. Έτσι, η μετανάστευση, το περίφημο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δεν θα αποτελεί πλέον μονόδρομο για όσους επιστήμονες ασχολούνται με διαστημική τεχνολογία ή ανάλογες εφαρμογές.</w:t>
      </w:r>
    </w:p>
    <w:p w14:paraId="1BD7056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Γενικότερα, λοιπόν, το σχέδιο νόμου κρίνεται θετικά, καθώς αφορά έναν τομέα του οποίου η χώρα επιδιώκει την περαιτέρω ανάπτυξη. Δεν είναι εδώ ο χώρος για να τσακωνόμαστε ποιοι το ξεκίνησαν, ποιοι το συνεχίζουν κ.λπ.. Το θέμα είναι να συνεχιστεί και να δώσει τους καρπούς του. </w:t>
      </w:r>
    </w:p>
    <w:p w14:paraId="1BD7056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διαμορφώνει ευνοϊκές προϋποθέσεις για τη δημιουργία νέων θέσεων απασχόλησης για επιστήμονες εξειδικευμένους στο συγκεκριμένο αντικείμενο, οι περισσότεροι εκ των οποίων απασχολούνται συνήθως σε επιστημονικούς φορείς και εταιρείες του εξωτερικού. Τώρα θα μπορούν να το κάνουν αυτό και στη χώρα μας. </w:t>
      </w:r>
    </w:p>
    <w:p w14:paraId="1BD7057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Διάστημα, λοιπόν! Στο άπειρο και ακόμα παραπέρα!», όπως έλεγε και ο </w:t>
      </w:r>
      <w:proofErr w:type="spellStart"/>
      <w:r>
        <w:rPr>
          <w:rFonts w:eastAsia="Times New Roman" w:cs="Times New Roman"/>
          <w:szCs w:val="24"/>
        </w:rPr>
        <w:t>Μπαζ</w:t>
      </w:r>
      <w:proofErr w:type="spellEnd"/>
      <w:r>
        <w:rPr>
          <w:rFonts w:eastAsia="Times New Roman" w:cs="Times New Roman"/>
          <w:szCs w:val="24"/>
        </w:rPr>
        <w:t xml:space="preserve"> </w:t>
      </w:r>
      <w:proofErr w:type="spellStart"/>
      <w:r>
        <w:rPr>
          <w:rFonts w:eastAsia="Times New Roman" w:cs="Times New Roman"/>
          <w:szCs w:val="24"/>
        </w:rPr>
        <w:t>Λαϊτγίαρ</w:t>
      </w:r>
      <w:proofErr w:type="spellEnd"/>
      <w:r>
        <w:rPr>
          <w:rFonts w:eastAsia="Times New Roman" w:cs="Times New Roman"/>
          <w:szCs w:val="24"/>
        </w:rPr>
        <w:t xml:space="preserve"> από την ταινία κινουμένων σχεδίων «</w:t>
      </w:r>
      <w:r>
        <w:rPr>
          <w:rFonts w:eastAsia="Times New Roman" w:cs="Times New Roman"/>
          <w:szCs w:val="24"/>
          <w:lang w:val="en-US"/>
        </w:rPr>
        <w:t>Toy</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όσοι έχουν παιδιά μέχρι είκοσι χρονών σίγουρα θα την έχουν δει σε κάποια σινεμά ή στο βίντεο. Σας την συνιστώ ανεπιφύλακτα! </w:t>
      </w:r>
    </w:p>
    <w:p w14:paraId="1BD7057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Μια παρατήρηση: Θα ήθελα και εγώ να εκφράσω μία απορία που είχαν και άλλοι συνάδελφοι αγορητές και εισηγητές για την απόκρυψη ορισμένων παραρτημάτων της σύμβασης για τον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ως διαβαθμισμένων, όπως αναφέρεται στο άρθρο 2. Και όντως έχουν μεγάλη πέραση τα διαβαθμισμένα έγγραφα, είτε μιλάμε για βλήματα είτε μιλάμε για δορυφόρους. </w:t>
      </w:r>
    </w:p>
    <w:p w14:paraId="1BD7057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Βέβαια ο κύριος Υπουργός είπε και στην επιτροπή –η κ. Ασημακοπούλου μάλιστα πήγε και από εκεί- ότι τα απόρρητα έγγραφα δεν είναι </w:t>
      </w:r>
      <w:proofErr w:type="spellStart"/>
      <w:r>
        <w:rPr>
          <w:rFonts w:eastAsia="Times New Roman" w:cs="Times New Roman"/>
          <w:szCs w:val="24"/>
        </w:rPr>
        <w:t>φέιγ</w:t>
      </w:r>
      <w:proofErr w:type="spellEnd"/>
      <w:r>
        <w:rPr>
          <w:rFonts w:eastAsia="Times New Roman" w:cs="Times New Roman"/>
          <w:szCs w:val="24"/>
        </w:rPr>
        <w:t xml:space="preserve"> βολάν και ότι αφορούν τεχνικές λεπτομέρειες για συχνότητες που χρησιμοποιεί ο Στρατός, η ΕΛ.ΑΣ. και η ΕΥΠ. Επίσης, είπε ότι μπορούμε να ορίσουμε έναν εκπρόσωπο και να πάει εκεί να τα δούμε. Ελπίζω ο κ. Παππάς να μην εννοεί μια επίσκεψη σαν και αυτή που κάναμε στο Υπουργείο Εξωτερικών, όπου πήγαμε να δούμε δύο τηλεγραφήματα και είδαμε αυτά που ήθελε η Κυβέρνηση και όχι αυτά που αναφέρονταν σε αυτά τα τηλεγραφήματα. </w:t>
      </w:r>
    </w:p>
    <w:p w14:paraId="1BD7057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Αντί να γίνουμε, λοιπόν, τότε σοφότεροι, γίναμε πιο καχύποπτοι. Και επειδή ακούστηκαν και υπαινιγμοί για την περιπαικτική στάση της Αντιπολίτευσης για το </w:t>
      </w:r>
      <w:r>
        <w:rPr>
          <w:rFonts w:eastAsia="Times New Roman" w:cs="Times New Roman"/>
          <w:szCs w:val="24"/>
        </w:rPr>
        <w:lastRenderedPageBreak/>
        <w:t xml:space="preserve">θέμα του δορυφόρου στην επιτροπή, οι βασικές μας ενστάσεις ήταν στην επικοινωνία του πράγματος –βλέπε ταξίδια στη Γαλλική Γουινέα, λες και χρειαζόντουσαν- και όχι στην ουσία, για την οποία ήδη έχουν μιλήσει οι ειδικοί. </w:t>
      </w:r>
    </w:p>
    <w:p w14:paraId="1BD7057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και το νομοσχέδιο αυτό, παρά τον υπερβατικό και διαστημικό του χαρακτήρα, δεν κατάφερε να βγει από τον γαλαξία των τροπολογιών -άσχετων τροπολογιών- που εισέρχονται σαν κομήτες στην ατμόσφαιρα της κοινοβουλευτικής μας διαδικασίας. Εισέρχονται και ενίοτε εξέρχονται, όπως η τροπολογία για τη θεώρηση της απαρτίας στο 50%, όταν πρόκειται για απόφαση απεργίας. Αποσύρθηκε αυτή η συγκεκριμένη τροπολογία, προφανώς για να γίνει διεξοδικότερη συζήτηση επί του θέματος και να μην περάσει έτσι στα μουλωχτά. Ο κύριος Υπουργός είπε στην επιτροπή ότι σε αυτή τη σύμβαση δεν θα έρθουν άσχετες τροπολογίες. Δεν έπαιξε, όμως, καλή άμυνα ή δεν ήθελε να παίξει καλή άμυνα και φαίνεται ότι ήρθαν. </w:t>
      </w:r>
    </w:p>
    <w:p w14:paraId="1BD7057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Ας πάμε στην τροπολογία με γενικό αριθμό 1372 και ειδικό 21, που αφορά στη σύναψη συμβάσεων ιδιωτικού δικαίου ορισμένου χρόνου για την κάλυψη αναγκών καθαριότητας και φύλαξης σε Υπουργεία, εποπτευόμενους φορείς και ανεξάρτητες αρχές. Προσπαθώ να θυμηθώ πόσες φορές έχετε φέρει αντίστοιχες διατάξεις. Επίσης, εδώ βλέπουμε πάλι τα ίδια, όπως και την προηγούμενη εβδομάδα, με κοινή υπουργική απόφαση να καθορίζονται τα απαιτούμενα προσόντα για κάθε ειδικότητα και όλα τα σχετικά για τη διαδικασία πρόσληψης. Το ΑΣΕΠ απλώς θα κάνει τον ρόλο </w:t>
      </w:r>
      <w:r>
        <w:rPr>
          <w:rFonts w:eastAsia="Times New Roman" w:cs="Times New Roman"/>
          <w:szCs w:val="24"/>
        </w:rPr>
        <w:lastRenderedPageBreak/>
        <w:t xml:space="preserve">του τροχονόμου, όπως συμβαίνει στις διαδικασίες των ΙΔΟΧ, δηλαδή συμμετέχει στην προκήρυξη και στη διαδικασία ενστάσεων. </w:t>
      </w:r>
    </w:p>
    <w:p w14:paraId="1BD7057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σας ρωτήσω, μιας και εδώ νομοθετείτε οριζοντίως και καθέτως, γενική νομοθέτηση για προσλήψεις ορισμένου χρόνου δεν θα μπορούσε να υπάρξει; Πόσα άτομα εκτιμάτε ότι θα χρειαστούν για την πλήρωση αυτών των θέσεων καθαριότητας και φύλαξης; Γιατί δεν φέρνετε κάποια οικονομικά δεδομένα, έστω μια τάξη μεγέθους; Πόσο θα κοστίσει όλο αυτό το 2018; Να μας δώσετε κάποιο νούμερο. Δεν γίνεται μια τόσο σοβαρή τροπολογία να έρχεται στη Βουλή ακοστολόγητη. Εδώ δεν μιλάμε για </w:t>
      </w:r>
      <w:proofErr w:type="spellStart"/>
      <w:r>
        <w:rPr>
          <w:rFonts w:eastAsia="Times New Roman" w:cs="Times New Roman"/>
          <w:szCs w:val="24"/>
        </w:rPr>
        <w:t>κερκόπορτα</w:t>
      </w:r>
      <w:proofErr w:type="spellEnd"/>
      <w:r>
        <w:rPr>
          <w:rFonts w:eastAsia="Times New Roman" w:cs="Times New Roman"/>
          <w:szCs w:val="24"/>
        </w:rPr>
        <w:t xml:space="preserve"> διορισμών, αλλά για την πύλη του Κάστρου του Εδιμβούργου, κύριε Παππά! Και είμαι σίγουρος ότι θα ξέρετε καλά το Κάστρο του Εδιμβούργου. Άλλη μια περίεργη σύμπτωση είναι το χρονικό διάστημα, οι δεκαοκτώ μήνες. Πώς προκύπτουν οι δεκαοκτώ μήνες; Μήπως κάπου εκεί κοντά -λίγο μετά ή λίγο πριν- προσδιορίζουμε τον χρόνο των εκλογών; </w:t>
      </w:r>
    </w:p>
    <w:p w14:paraId="1BD7057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αριθμό 1370 και ειδικό 19 μίλησε ο κ. Μαυραγάνης. Δίνει στην Υπηρεσία Πολιτικής Αεροπορίας αρμοδιότητες πολεοδομίας για να επισπευσθούν οι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εγκαταστάσεων στα δεκατέσσερα αεροδρόμια. Και, ναι, είμαστε σύμφωνοι να υπάρξει επιτάχυνση των επενδυτικών διαδικασιών. Αλλά η επιτάχυνση του κοινοβουλευτικού έργου οδηγεί και σε λάθη. Και υπάρχει ένα λάθος στη διατύπωση στο πρώτο άρθρο, όπου φαίνεται σαν η Υπηρεσία </w:t>
      </w:r>
      <w:r>
        <w:rPr>
          <w:rFonts w:eastAsia="Times New Roman" w:cs="Times New Roman"/>
          <w:szCs w:val="24"/>
        </w:rPr>
        <w:lastRenderedPageBreak/>
        <w:t>Πολιτικής Αεροπορίας να δίνει άδεια δόμησης και για τα λιμάνια. Έτσι όπως είναι διατυπωμένο δηλαδή…</w:t>
      </w:r>
    </w:p>
    <w:p w14:paraId="1BD7057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ΜΑΥΡΑΓΑΝΗΣ (Υφυπουργός Υποδομών και Μεταφορών):</w:t>
      </w:r>
      <w:r>
        <w:rPr>
          <w:rFonts w:eastAsia="Times New Roman" w:cs="Times New Roman"/>
          <w:szCs w:val="24"/>
        </w:rPr>
        <w:t xml:space="preserve"> Έχει διορθωθεί. </w:t>
      </w:r>
    </w:p>
    <w:p w14:paraId="1BD70579"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Έχει διορθωθεί; Ωραία. Γιατί έτσι όπως το είδαμε, θεωρήσαμε ότι ήταν και για </w:t>
      </w:r>
      <w:proofErr w:type="spellStart"/>
      <w:r>
        <w:rPr>
          <w:rFonts w:eastAsia="Times New Roman" w:cs="Times New Roman"/>
          <w:szCs w:val="24"/>
        </w:rPr>
        <w:t>υδατοδρόμια</w:t>
      </w:r>
      <w:proofErr w:type="spellEnd"/>
      <w:r>
        <w:rPr>
          <w:rFonts w:eastAsia="Times New Roman" w:cs="Times New Roman"/>
          <w:szCs w:val="24"/>
        </w:rPr>
        <w:t xml:space="preserve"> και ότι πήγατε να τα μπλέξετε όλα αυτά. </w:t>
      </w:r>
    </w:p>
    <w:p w14:paraId="1BD7057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Πάντως δεν τολμώ να φανταστώ τι θα γινόταν αν ερχόταν μια τέτοια τροπολογία, όταν εσείς, κύριοι του ΣΥΡΙΖΑ, ήσασταν στην αντιπολίτευση: Πώς θα είχατε ξεσηκωθεί, θα λέγατε για διαδικασίες που είναι, ας πούμε, </w:t>
      </w:r>
      <w:r>
        <w:rPr>
          <w:rFonts w:eastAsia="Times New Roman" w:cs="Times New Roman"/>
          <w:szCs w:val="24"/>
          <w:lang w:val="en-US"/>
        </w:rPr>
        <w:t>fast</w:t>
      </w:r>
      <w:r>
        <w:rPr>
          <w:rFonts w:eastAsia="Times New Roman" w:cs="Times New Roman"/>
          <w:szCs w:val="24"/>
        </w:rPr>
        <w:t xml:space="preserve"> </w:t>
      </w:r>
      <w:proofErr w:type="spellStart"/>
      <w:r>
        <w:rPr>
          <w:rFonts w:eastAsia="Times New Roman" w:cs="Times New Roman"/>
          <w:szCs w:val="24"/>
          <w:lang w:val="en-US"/>
        </w:rPr>
        <w:t>tr</w:t>
      </w:r>
      <w:proofErr w:type="spellEnd"/>
      <w:r>
        <w:rPr>
          <w:rFonts w:eastAsia="Times New Roman" w:cs="Times New Roman"/>
          <w:szCs w:val="24"/>
        </w:rPr>
        <w:t>a</w:t>
      </w:r>
      <w:proofErr w:type="spellStart"/>
      <w:r>
        <w:rPr>
          <w:rFonts w:eastAsia="Times New Roman" w:cs="Times New Roman"/>
          <w:szCs w:val="24"/>
          <w:lang w:val="en-US"/>
        </w:rPr>
        <w:t>ck</w:t>
      </w:r>
      <w:proofErr w:type="spellEnd"/>
      <w:r>
        <w:rPr>
          <w:rFonts w:eastAsia="Times New Roman" w:cs="Times New Roman"/>
          <w:szCs w:val="24"/>
        </w:rPr>
        <w:t xml:space="preserve">, κλπ.. Αυτό που βλέπουμε, όμως, από τη ζωή είναι ότι «ανάγκα και θεοί πείθονται». Ή, μάλλον, «καρέκλα και Υπουργοί πείθονται»! </w:t>
      </w:r>
    </w:p>
    <w:p w14:paraId="1BD7057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D7057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1BD7057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Παπαγγελόπουλος για να κάνει μια διόρθωση. </w:t>
      </w:r>
    </w:p>
    <w:p w14:paraId="1BD7057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1BD7057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Επειδή ξέχασα να αναφερθώ, θα κάνω μια δήλωση για να γραφτεί στα Πρακτικά: </w:t>
      </w:r>
    </w:p>
    <w:p w14:paraId="1BD7058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Στη σελίδα 2 της αιτιολογικής έκθεσης αναφέρεται ο ν.2655/1998 από παραδρομή. Το ορθό είναι ο ν.2656/1998. </w:t>
      </w:r>
    </w:p>
    <w:p w14:paraId="1BD7058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σελίδα 8, στα στοιχεία β΄ και γ΄, αναφέρεται η παράγραφος 4, στη μία περίπτωση εδάφιο γ΄, στην άλλη περίπτωση αντίστοιχα εδάφιο δ΄. Από παραδρομή έχει γραφτεί η παράγραφος 4, ενώ το ορθό είναι η παράγραφος 5. Στην αιτιολογική έκθεση όλα αυτά. </w:t>
      </w:r>
    </w:p>
    <w:p w14:paraId="1BD7058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BD70583" w14:textId="77777777" w:rsidR="00D5765D" w:rsidRDefault="006A01C6">
      <w:pPr>
        <w:spacing w:after="0"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μαθητές και μαθήτριες και τρεις συνοδοί εκπαιδευτικοί από το 1ο Γυμνάσιο Αίγινας. </w:t>
      </w:r>
    </w:p>
    <w:p w14:paraId="1BD70584" w14:textId="77777777" w:rsidR="00D5765D" w:rsidRDefault="006A01C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BD70585" w14:textId="77777777" w:rsidR="00D5765D" w:rsidRDefault="006A01C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BD7058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ειδικός αγορητής της Ένωσης Κεντρώων.</w:t>
      </w:r>
    </w:p>
    <w:p w14:paraId="1BD7058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Ευχαριστώ, κύριε Πρόεδρε. </w:t>
      </w:r>
    </w:p>
    <w:p w14:paraId="1BD7058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είμαι πολύ σύντομος, γιατί το επιτρέπει η ποιότητα του υπό εξέταση νομοσχεδίου. </w:t>
      </w:r>
    </w:p>
    <w:p w14:paraId="1BD7058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πρόκειται για μία νομοθετική πρωτοβουλία της Κυβέρνησης που είναι απόλυτα τεκμηριωμένη, έχει αρχή, μέση και </w:t>
      </w:r>
      <w:r>
        <w:rPr>
          <w:rFonts w:eastAsia="Times New Roman" w:cs="Times New Roman"/>
          <w:szCs w:val="24"/>
        </w:rPr>
        <w:lastRenderedPageBreak/>
        <w:t xml:space="preserve">τέλος, ενώ οι λόγοι που την επιβάλλουν είναι ξεκάθαροι και τα οφέλη για το ελληνικό δημόσιο είναι ιδιαίτερα σημαντικά. </w:t>
      </w:r>
    </w:p>
    <w:p w14:paraId="1BD7058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Διαβάζοντας την αιτιολογική έκθεση και ελέγχοντας την αξιοπιστία των δώδεκα σημείων, των δώδεκα επιχειρημάτων που παραθέτει προς υποστήριξη των προβλέψεών της, διαπίστωσα προς όντως έτσι έχουν τα πράγματα. Η αρχική σύμβαση, για παράδειγμα, έκανε λόγο για αποκλειστική χρήση τριών αναμεταδοτών, ενώ τώρα επιτυγχάνεται το ίδιο για έξι αναμεταδότες και μάλιστα το δημόσιο θα λάβει επιπλέον τρεις επίγειους κομβικούς δορυφορικούς σταθμούς </w:t>
      </w:r>
      <w:r>
        <w:rPr>
          <w:rFonts w:eastAsia="Times New Roman" w:cs="Times New Roman"/>
          <w:szCs w:val="24"/>
          <w:lang w:val="en-US"/>
        </w:rPr>
        <w:t>HUB</w:t>
      </w:r>
      <w:r>
        <w:rPr>
          <w:rFonts w:eastAsia="Times New Roman" w:cs="Times New Roman"/>
          <w:szCs w:val="24"/>
        </w:rPr>
        <w:t xml:space="preserve"> και διακόσια τερματικά ηλεκτρονικών υπολογιστών για την κάλυψη των αναγκών του. </w:t>
      </w:r>
    </w:p>
    <w:p w14:paraId="1BD7058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Παράλληλα με το νομοσχέδιο αυτό η Κυβέρνηση εξασφάλισε και τη δωρεάν πενταετή συντήρηση του εξοπλισμού. Πολύ σημαντικό, επίσης, κρίνουμε το γεγονός πως η έδρα και οι εγκαταστάσεις, οι επίγειοι σταθμοί, οι κεραίες τηλεμετρίας, </w:t>
      </w:r>
      <w:proofErr w:type="spellStart"/>
      <w:r>
        <w:rPr>
          <w:rFonts w:eastAsia="Times New Roman" w:cs="Times New Roman"/>
          <w:szCs w:val="24"/>
        </w:rPr>
        <w:t>ιχνηλάτησης</w:t>
      </w:r>
      <w:proofErr w:type="spellEnd"/>
      <w:r>
        <w:rPr>
          <w:rFonts w:eastAsia="Times New Roman" w:cs="Times New Roman"/>
          <w:szCs w:val="24"/>
        </w:rPr>
        <w:t xml:space="preserve"> και </w:t>
      </w:r>
      <w:proofErr w:type="spellStart"/>
      <w:r>
        <w:rPr>
          <w:rFonts w:eastAsia="Times New Roman" w:cs="Times New Roman"/>
          <w:szCs w:val="24"/>
        </w:rPr>
        <w:t>εντολοδοσίας</w:t>
      </w:r>
      <w:proofErr w:type="spellEnd"/>
      <w:r>
        <w:rPr>
          <w:rFonts w:eastAsia="Times New Roman" w:cs="Times New Roman"/>
          <w:szCs w:val="24"/>
        </w:rPr>
        <w:t xml:space="preserve"> ελέγχου, όπως και η στελέχωση και οι εργασίες γίνονται στην ελληνική επικράτεια. Είναι ιδιαίτερα σημαντικό.  </w:t>
      </w:r>
    </w:p>
    <w:p w14:paraId="1BD7058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ήταν, λοιπόν, εξαιρετικά ανεύθυνο εκ μέρους μας να είμαστε αρνητικοί απέναντι σε μία εμφανή βελτίωση της σύμβασης. Δυστυχώς, όμως, το γεγονός πως έχετε κάνει κανόνα τη νομοθέτηση με τροπολογίες, πέρα από την ανάγκη να επανερχόμαστε κάθε τόσο για να διορθώνουμε προχειρότητες, έχει και άλλες συνέπειες. Μας αναγκάζετε να ψηφίσουμε «παρών».</w:t>
      </w:r>
    </w:p>
    <w:p w14:paraId="1BD7058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αρχική θετική μας στάση στηρίχθηκε κυρίως στη διαπίστωση της τεράστιας σημασίας που έχει για την Ελλάδα η διασφάλιση της παρουσίας της στο Διάστημα, κάτι το οποίο επιτυγχάνεται με την επέκταση έως το 2041 της άδειας εκμετάλλευσης του ελληνικού δημοσίου στην πρόσβαση και χρήση της ονομαστικής τροχιακής θέσης των 39 μοιρών ανατολικά επί της τροχιάς των τεχνικών γεωστατικών δορυφόρων της Γης. Η συγκεκριμένη </w:t>
      </w:r>
      <w:proofErr w:type="spellStart"/>
      <w:r>
        <w:rPr>
          <w:rFonts w:eastAsia="Times New Roman" w:cs="Times New Roman"/>
          <w:szCs w:val="24"/>
        </w:rPr>
        <w:t>γεωστρατηγική</w:t>
      </w:r>
      <w:proofErr w:type="spellEnd"/>
      <w:r>
        <w:rPr>
          <w:rFonts w:eastAsia="Times New Roman" w:cs="Times New Roman"/>
          <w:szCs w:val="24"/>
        </w:rPr>
        <w:t xml:space="preserve"> τροχιακή θέση ανήκει αποκλειστικά σε Ελλάδα και Κύπρο. </w:t>
      </w:r>
    </w:p>
    <w:p w14:paraId="1BD7058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Γνωρίζοντας, λοιπόν, αυτά και συνεκτιμώντας το μέγεθος της ευθύνης που μας αναλογεί ως πολιτική παράταξη και με σκοπό να αντιδράσουμε εξίσου απέναντι και στις νομοθετικές πρακτικές της Κυβέρνησης αλλά και στην ανυπαρξία ουσιαστικής αντιπολίτευσης, αναγκαζόμαστε να καταφύγουμε στο «παρών». </w:t>
      </w:r>
    </w:p>
    <w:p w14:paraId="1BD7058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Ένωση Κεντρώων δεν βολεύεται στη θέση του απλού παρατηρητή. Δεν μας έστειλαν εδώ οι Έλληνες πολίτες, δεν μας έφεραν σε αυτήν εδώ την Αίθουσα οι συμπολίτες μας για να σας παρακολουθούμε να χρησιμοποιείτε ο ένας τον άλλον ως δικαιολογία για τα όσα κάνετε. Και η Κυβέρνηση και η Αντιπολίτευση χρησιμοποιείτε τα πεπραγμένα των αντιπάλων σας για να δικαιολογήσετε τα δικά σας. Αυτό δεν μπορεί να γίνει αποδεκτό από εμάς. </w:t>
      </w:r>
    </w:p>
    <w:p w14:paraId="1BD7059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Εμείς έχουμε την ευθύνη να σας εξηγήσουμε πως η συντριπτική πλειοψηφία των Ελλήνων δεν συμφωνεί με αυτή τη φαγωμάρα και θα προτιμούσε να καταλήγαμε </w:t>
      </w:r>
      <w:r>
        <w:rPr>
          <w:rFonts w:eastAsia="Times New Roman" w:cs="Times New Roman"/>
          <w:szCs w:val="24"/>
        </w:rPr>
        <w:lastRenderedPageBreak/>
        <w:t>σε πολιτικές συμφωνίες και αντί να τρωγόμαστε μεταξύ μας, να φτιάχναμε ένα ενιαίο διακομματικό μέτωπο κατά των πραγματικών εχθρών της χώρας.</w:t>
      </w:r>
    </w:p>
    <w:p w14:paraId="1BD7059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Σήμερα έλαβα γνώση ενός δημοσιεύματος των «</w:t>
      </w:r>
      <w:r>
        <w:rPr>
          <w:rFonts w:eastAsia="Times New Roman" w:cs="Times New Roman"/>
          <w:szCs w:val="24"/>
          <w:lang w:val="en-US"/>
        </w:rPr>
        <w:t>Eurasian</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Θα κάνω μια μικρή αναφορά σε αυτό και μια διαπίστωση για τη μέχρι τώρα εικόνα την οποία παρουσιάζουμε εμείς εδώ, στο ελληνικό Κοινοβούλιο.</w:t>
      </w:r>
    </w:p>
    <w:p w14:paraId="1BD7059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Σύμφωνα, λοιπόν, με το δημοσίευμα αυτό, το Υπουργείο Μεταφορών, Ναυτιλιακών Υποθέσεων και Επικοινωνιών της Τουρκίας προετοιμάζεται για την ανάπτυξη ενός συστήματος εκτόξευσης στο διάστημα, το οποίο ονομάζεται «</w:t>
      </w:r>
      <w:proofErr w:type="spellStart"/>
      <w:r>
        <w:rPr>
          <w:rFonts w:eastAsia="Times New Roman" w:cs="Times New Roman"/>
          <w:szCs w:val="24"/>
        </w:rPr>
        <w:t>Μπούρακ</w:t>
      </w:r>
      <w:proofErr w:type="spellEnd"/>
      <w:r>
        <w:rPr>
          <w:rFonts w:eastAsia="Times New Roman" w:cs="Times New Roman"/>
          <w:szCs w:val="24"/>
        </w:rPr>
        <w:t>». Το έργο, το οποίο αναμένεται να ξεκινήσει το 2018, θα θέσει τέλος στην εξάρτηση της Τουρκίας από εκτοξεύσεις δορυφόρων που δεν ανήκουν ουσιαστικά σε αυτή. Σκοπός είναι να αναπτυχθεί από τη δική της την πλευρά η τεχνολογία που απαιτείται για τα διαστημικά έργα και να δημιουργηθεί μια διαστημική εταιρεία που θα σχεδιαστεί για το 2023.</w:t>
      </w:r>
    </w:p>
    <w:p w14:paraId="1BD7059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Ένας, λοιπόν, από τους κύριους στόχους της είναι να καταστεί η Τουρκία ανεξάρτητη από τις χώρες που ήδη έχουν πρόσβαση στο Διάστημα.</w:t>
      </w:r>
    </w:p>
    <w:p w14:paraId="1BD7059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Όσο δρομολογούνται, λοιπόν, αυτά στη γείτονα χώρα, Κυβέρνηση και Αντιπολίτευση συνεχίστε να μαλώνετε για το πόσο ζεστές είναι αυτές οι καρέκλες, συνεχίστε να ανταγωνίζεστε για το προσωπικό σας συμφέρον και όχι για το εθνικό συμφέρον! Αυτό δεν θα σταματήσουμε εμείς, στην Ένωση Κεντρώων, να το φωνάζουμε!</w:t>
      </w:r>
    </w:p>
    <w:p w14:paraId="1BD7059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Προχωρώ σε έναν γρήγορο σχολιασμό της τροπολογίας του Υπουργείου Ψηφιακής Πολιτικής με γενικό αριθμό 1367, με την οποία επιχειρείται, αφ’ ενός μεν η ρύθμιση κάποιων θεμάτων σχετικά με την εκλογή και θητεία των εκπροσώπων των υπαλλήλων στα ενιαία υπηρεσιακά και πειθαρχικά συμβούλια του Υπουργείου και αφ’ ετέρου, η κατάργηση κάποιων από τους περιορισμούς που θέτει ο νόμος σχετικά με τη λειτουργία των ραδιοφωνικών σταθμών ελεύθερης λήψης.</w:t>
      </w:r>
    </w:p>
    <w:p w14:paraId="1BD7059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Ασχολείται, επίσης, με την </w:t>
      </w:r>
      <w:proofErr w:type="spellStart"/>
      <w:r>
        <w:rPr>
          <w:rFonts w:eastAsia="Times New Roman" w:cs="Times New Roman"/>
          <w:szCs w:val="24"/>
        </w:rPr>
        <w:t>αδειοδότηση</w:t>
      </w:r>
      <w:proofErr w:type="spellEnd"/>
      <w:r>
        <w:rPr>
          <w:rFonts w:eastAsia="Times New Roman" w:cs="Times New Roman"/>
          <w:szCs w:val="24"/>
        </w:rPr>
        <w:t xml:space="preserve"> και παροχή συνδρομητικών ραδιοφωνικών και τηλεοπτικών υπηρεσιών. </w:t>
      </w:r>
    </w:p>
    <w:p w14:paraId="1BD7059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Κατ’ αρχάς πρόκειται για μια νομοθετική πρωτοβουλία, της οποίας το δεύτερο μέρος ειδικά θα έπρεπε να παρουσιαστεί εκ νέου στην Ολομέλεια από τον Υπουργό.</w:t>
      </w:r>
    </w:p>
    <w:p w14:paraId="1BD7059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Αυτό, όμως, που θέλω και πιστεύω πως αξίζει να επισημάνω είναι το γεγονός πως έχουν κουραστεί οι πολίτες από αυτή την υπόθεση με τα κανάλια και τους </w:t>
      </w:r>
      <w:proofErr w:type="spellStart"/>
      <w:r>
        <w:rPr>
          <w:rFonts w:eastAsia="Times New Roman" w:cs="Times New Roman"/>
          <w:szCs w:val="24"/>
        </w:rPr>
        <w:t>καναλάρχες</w:t>
      </w:r>
      <w:proofErr w:type="spellEnd"/>
      <w:r>
        <w:rPr>
          <w:rFonts w:eastAsia="Times New Roman" w:cs="Times New Roman"/>
          <w:szCs w:val="24"/>
        </w:rPr>
        <w:t xml:space="preserve">. Υπάρχουν, για παράδειγμα, κάποιοι συμπολίτες μας οι οποίοι συνυπολογίζουν στις εκτιμήσεις τους, για να βγάλουν συμπέρασμα για το τι πραγματικά συμβαίνει στο ακόμα και σήμερα θολό, συννεφιασμένο ραδιοτηλεοπτικό τοπίο, το γεγονός πως πρόσφατα, έπειτα από δική σας -της Κυβέρνησης- νομοθετική πρωτοβουλία, με την ψήφο μάλιστα και τη δική μας, της Ένωσης Κεντρώων, μειώθηκε ένας ανείσπρακτος φόρος που θα βάραινε κάποτε τους </w:t>
      </w:r>
      <w:proofErr w:type="spellStart"/>
      <w:r>
        <w:rPr>
          <w:rFonts w:eastAsia="Times New Roman" w:cs="Times New Roman"/>
          <w:szCs w:val="24"/>
        </w:rPr>
        <w:t>καναλάρχες</w:t>
      </w:r>
      <w:proofErr w:type="spellEnd"/>
      <w:r>
        <w:rPr>
          <w:rFonts w:eastAsia="Times New Roman" w:cs="Times New Roman"/>
          <w:szCs w:val="24"/>
        </w:rPr>
        <w:t xml:space="preserve"> στο ¼ και πήγε από το 20% στο 5%.</w:t>
      </w:r>
    </w:p>
    <w:p w14:paraId="1BD7059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Συμφωνήσαμε σε αυτή τη μείωση, κύριε Υπουργέ, διότι μας είχατε διαβεβαιώσει πως έτσι διασφαλίζονται οι τετρακόσιες θέσεις εργασίας ανά κανάλι.</w:t>
      </w:r>
    </w:p>
    <w:p w14:paraId="1BD7059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Δυστυχώς, όμως, επειδή, όπως πληροφορούμαι, η Ανεξάρτητη Αρχή Δημοσίων Εσόδων αρνείται να απαντήσει και να δώσει στοιχεία για το πόσα χρήματα εισέπραξε το δημόσιο από τον φόρο αυτό τα έτη 2016 - 2017, αναγκάζομαι να σας ρωτήσω ο ίδιος και να ζητήσω και τη διαβεβαίωσή σας σε μια ερώτηση, μια ΑΚΕ, η οποία θα κατατεθεί, ζητώντας να πληροφορηθώ και εγώ με τη σειρά μου, ώστε να μπορέσω να ενημερώσω εγώ αυτούς τους πολίτες που δεν μπορούν να ενημερωθούν από την αρμόδια αρχή, για το πόσα χρήματα εισέπραξε το δημόσιο ή για το πόσα χρήματα χρωστούν στο δημόσιο οι υπόχρεοι του φόρου επί των τηλεοπτικών διαφημίσεων.</w:t>
      </w:r>
    </w:p>
    <w:p w14:paraId="1BD7059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Πριν κατεβώ από το Βήμα, θα ήθελα να κάνω έναν σχολιασμό, κάτι το οποίο θεωρώ πολύ σημαντικό και άπτεται και των αρμοδιοτήτων του Υπουργείου Ψηφιακής Πολιτικής. Πριν λίγες μέρες μαζί με δύο συναδέλφους μου, τον κ. </w:t>
      </w:r>
      <w:proofErr w:type="spellStart"/>
      <w:r>
        <w:rPr>
          <w:rFonts w:eastAsia="Times New Roman" w:cs="Times New Roman"/>
          <w:szCs w:val="24"/>
        </w:rPr>
        <w:t>Σκουρολιάκο</w:t>
      </w:r>
      <w:proofErr w:type="spellEnd"/>
      <w:r>
        <w:rPr>
          <w:rFonts w:eastAsia="Times New Roman" w:cs="Times New Roman"/>
          <w:szCs w:val="24"/>
        </w:rPr>
        <w:t xml:space="preserve"> και τον κ. </w:t>
      </w:r>
      <w:proofErr w:type="spellStart"/>
      <w:r>
        <w:rPr>
          <w:rFonts w:eastAsia="Times New Roman" w:cs="Times New Roman"/>
          <w:szCs w:val="24"/>
        </w:rPr>
        <w:t>Παπαχριστόπουλο</w:t>
      </w:r>
      <w:proofErr w:type="spellEnd"/>
      <w:r>
        <w:rPr>
          <w:rFonts w:eastAsia="Times New Roman" w:cs="Times New Roman"/>
          <w:szCs w:val="24"/>
        </w:rPr>
        <w:t>, στείλαμε μια επιστολή προς το ΕΣΡ, το Εθνικό Συμβούλιο Ραδιοτηλεόρασης, με την οποία ζητούσαμε από τα μέλη του να ασκήσουν τα εκ του νόμου καθήκοντά τους και να διασφαλίσουν πως οι μετρήσεις της κοινής γνώμης γίνονται με αδιάβλητο τρόπο και πως δεν εξυπηρετούν άλλους σκοπούς, όπως, για παράδειγμα, τον επηρεασμό των πολιτών για τη διαμόρφωση των καταναλωτικών τους συνηθειών ή των πολιτικών τους απόψεων.</w:t>
      </w:r>
    </w:p>
    <w:p w14:paraId="1BD7059C"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τη θέση της Ένωσης Κεντρώων πάνω σε αυτό το θέμα τη γνωρίζετε καλύτερα από τον καθέναν. Αρχικά ζητήσαμε να εξεταστεί το ενδεχόμενο να ελεγχθεί η </w:t>
      </w:r>
      <w:proofErr w:type="spellStart"/>
      <w:r>
        <w:rPr>
          <w:rFonts w:eastAsia="Times New Roman" w:cs="Times New Roman"/>
          <w:szCs w:val="24"/>
        </w:rPr>
        <w:t>δημοσκοπική</w:t>
      </w:r>
      <w:proofErr w:type="spellEnd"/>
      <w:r>
        <w:rPr>
          <w:rFonts w:eastAsia="Times New Roman" w:cs="Times New Roman"/>
          <w:szCs w:val="24"/>
        </w:rPr>
        <w:t xml:space="preserve"> δραστηριότητα του ΠΑΜΑΚ. Έχουμε σοβαρές ενδείξεις πως κάτι δεν πάει καλά γενικά με τις δημοσκοπήσεις. Όμως, χαρακτηριστικότερο παράδειγμα είναι αυτές του ΠΑΜΑΚ, που γίνονται για λογαριασμό ενός ιδιωτικού καναλιού. </w:t>
      </w:r>
    </w:p>
    <w:p w14:paraId="1BD7059D"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Η Ένωση Κεντρώων διά του Προέδρου της έχει θέσει στον δημόσιο διάλογο, κύριε Υπουργέ, την πρότασή της για δημιουργία μιας νέας ανεξάρτητης αρχής, η οποία θα έχει την ευθύνη των μετρήσεων της κοινής γνώμης, είτε αφορά στο τι αγοράζουν από τα σουπερμάρκετ είτε στο τι ψηφίζουν. Η απάντηση που πήραμε από το ΕΣΡ -η οποία και θα τεθεί στη διάθεσή σας- μας έπεισε, κύριε Υπουργέ, πως η λύση θα μπορούσε να δοθεί μόνο μετά από μια δική σας νομοθετική πρωτοβουλία, μια νομοθετική πρωτοβουλία του Υπουργείου Ψηφιακής Πολιτικής.</w:t>
      </w:r>
    </w:p>
    <w:p w14:paraId="1BD7059E"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ζητώ, λοιπόν, να εξετάσετε το ενδεχόμενο να νομοθετήσετε με σκοπό να αποκτήσουν επιτέλους οι Έλληνες αξιόπιστη πληροφόρηση και ενημέρωση, ειδικά όσον αφορά τις μετρήσεις της κοινής γνώμης.</w:t>
      </w:r>
    </w:p>
    <w:p w14:paraId="1BD7059F"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BD705A0"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BD705A1"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της Δημοκρατικής Συμπαράταξης ΠΑΣΟΚ - ΔΗΜΑΡ κ. Ιωάννης Μανιάτης.</w:t>
      </w:r>
    </w:p>
    <w:p w14:paraId="1BD705A2"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Αγαπητοί συνάδελφοι, για την κύρωση της σύμβασης τοποθετηθήκαμε και στην επιτροπή και είπαμε ότι είμαστε θετικοί. Είμαστε θετικοί σε μια σύμβαση που για πρώτη φορά υπογράφτηκε το 1994 ανάμεσα στο ελληνικό δημόσιο και την «</w:t>
      </w:r>
      <w:r>
        <w:rPr>
          <w:rFonts w:eastAsia="Times New Roman" w:cs="Times New Roman"/>
          <w:szCs w:val="24"/>
          <w:lang w:val="en-US"/>
        </w:rPr>
        <w:t>HELLAS</w:t>
      </w:r>
      <w:r w:rsidRPr="00A01CB5">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έτσι ώστε να ανοίξει μια νέα περίοδος στο διεθνές γίγνεσθαι για την τηλεπικοινωνιακή αναβάθμιση της χώρας. </w:t>
      </w:r>
    </w:p>
    <w:p w14:paraId="1BD705A3"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Μετά από είκοσι χρόνια λειτουργίας είναι βέβαιο ότι έχουν υπάρξει συμπεράσματα με βάση τα οποία μπορούμε να αξιοποιήσουμε τις τεχνολογικές εξελίξεις που υπήρξαν στο ενδιάμεσο, αλλά και να αξιοποιήσουμε την εμπειρία της Διεθνούς Ένωσης Τηλεπικοινωνιών, της </w:t>
      </w:r>
      <w:r>
        <w:rPr>
          <w:rFonts w:eastAsia="Times New Roman" w:cs="Times New Roman"/>
          <w:szCs w:val="24"/>
          <w:lang w:val="en-US"/>
        </w:rPr>
        <w:t>ITU</w:t>
      </w:r>
      <w:r>
        <w:rPr>
          <w:rFonts w:eastAsia="Times New Roman" w:cs="Times New Roman"/>
          <w:szCs w:val="24"/>
        </w:rPr>
        <w:t>, έτσι ώστε να υπογράψουμε μια σύμβαση όπως ακριβώς υπογράφουν όλα τα σύγχρονα κράτη. Θέλω να ελπίζω ότι, αν εξαιρέσουμε ορισμένα επιμέρους ζητήματα, στην κατεύθυνση αυτή κινείται και η σύμβαση την οποία έχουμε μπροστά μας.</w:t>
      </w:r>
    </w:p>
    <w:p w14:paraId="1BD705A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2B3579">
        <w:rPr>
          <w:rFonts w:eastAsia="Times New Roman" w:cs="Times New Roman"/>
          <w:b/>
          <w:bCs/>
          <w:szCs w:val="24"/>
        </w:rPr>
        <w:t>ΔΗΜΗΤΡΙΟΣ ΚΑΜΜΕΝΟΣ</w:t>
      </w:r>
      <w:r>
        <w:rPr>
          <w:rFonts w:eastAsia="Times New Roman" w:cs="Times New Roman"/>
          <w:szCs w:val="24"/>
        </w:rPr>
        <w:t>)</w:t>
      </w:r>
    </w:p>
    <w:p w14:paraId="1BD705A5" w14:textId="77777777" w:rsidR="00D5765D" w:rsidRDefault="006A01C6">
      <w:pPr>
        <w:tabs>
          <w:tab w:val="left" w:pos="3873"/>
        </w:tabs>
        <w:spacing w:after="0" w:line="600" w:lineRule="auto"/>
        <w:ind w:firstLine="720"/>
        <w:jc w:val="both"/>
        <w:rPr>
          <w:rFonts w:eastAsia="Times New Roman" w:cs="Times New Roman"/>
          <w:bCs/>
          <w:szCs w:val="24"/>
        </w:rPr>
      </w:pPr>
      <w:r>
        <w:rPr>
          <w:rFonts w:eastAsia="Times New Roman" w:cs="Times New Roman"/>
          <w:szCs w:val="24"/>
        </w:rPr>
        <w:t xml:space="preserve">Όμως, στη συνεδρίαση της επιτροπής, όταν ρωτήθηκα από την πρόεδρο πώς τοποθετούμαστε για τη σύμβαση, είχα πει ότι εύχομαι αυτή η θετική μας στάση να μην εκληφθεί ως πιθανότητα ή δυνατότητα η Κυβέρνηση να καταθέσει </w:t>
      </w:r>
      <w:r>
        <w:rPr>
          <w:rFonts w:eastAsia="Times New Roman" w:cs="Times New Roman"/>
          <w:bCs/>
          <w:szCs w:val="24"/>
        </w:rPr>
        <w:t xml:space="preserve">τροπολογίες, έτσι όπως ακριβώς -δυστυχώς- μας έχει συνηθίσει τον τελευταίο καιρό. Ο Υπουργός αρνήθηκε την πιθανότητα να καταθέσει τροπολογίες αλλά, ω του θαύματος, σήμερα βρισκόμαστε με επτά νυχτερινές τροπολογίες, από τις οποίες βγαίνει προφανώς μια </w:t>
      </w:r>
      <w:r>
        <w:rPr>
          <w:rFonts w:eastAsia="Times New Roman" w:cs="Times New Roman"/>
          <w:bCs/>
          <w:szCs w:val="24"/>
        </w:rPr>
        <w:lastRenderedPageBreak/>
        <w:t xml:space="preserve">πλήρης σύγχυση, αλλά και μια προσπάθεια της Κυβέρνησης όχι μόνο να μη διορθώσει αυτά τα οποία κάνει, αλλά ταυτόχρονα να προσπαθήσει να εκμαιεύσει από το εθνικό Κοινοβούλιο αποφάσεις </w:t>
      </w:r>
      <w:r>
        <w:rPr>
          <w:rFonts w:eastAsia="Times New Roman"/>
          <w:bCs/>
          <w:szCs w:val="24"/>
        </w:rPr>
        <w:t>οι οποίες</w:t>
      </w:r>
      <w:r>
        <w:rPr>
          <w:rFonts w:eastAsia="Times New Roman" w:cs="Times New Roman"/>
          <w:bCs/>
          <w:szCs w:val="24"/>
        </w:rPr>
        <w:t xml:space="preserve"> υπό άλλες συνθήκες θα ήταν εξαιρετικά αρνητικές. </w:t>
      </w:r>
    </w:p>
    <w:p w14:paraId="1BD705A6" w14:textId="77777777" w:rsidR="00D5765D" w:rsidRDefault="006A01C6">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Δυστυχώς η Κυβέρνηση είναι αδιόρθωτη. Εάν </w:t>
      </w:r>
      <w:proofErr w:type="spellStart"/>
      <w:r>
        <w:rPr>
          <w:rFonts w:eastAsia="Times New Roman" w:cs="Times New Roman"/>
          <w:bCs/>
          <w:szCs w:val="24"/>
        </w:rPr>
        <w:t>συνέβαιναν</w:t>
      </w:r>
      <w:proofErr w:type="spellEnd"/>
      <w:r>
        <w:rPr>
          <w:rFonts w:eastAsia="Times New Roman" w:cs="Times New Roman"/>
          <w:bCs/>
          <w:szCs w:val="24"/>
        </w:rPr>
        <w:t xml:space="preserve"> σε άλλες κυβερνήσεις αυτά που συμβαίνουν τώρα -και μάλιστα για τροπολογίες που είναι πολιτικά και συνταγματικά εξαιρετικά σημαντικές- τότε να είστε βέβαιοι ότι θα είχαμε εντελώς άλλο σκηνικό στο εθνικό Κοινοβούλιο σήμερα.</w:t>
      </w:r>
    </w:p>
    <w:p w14:paraId="1BD705A7" w14:textId="77777777" w:rsidR="00D5765D" w:rsidRDefault="006A01C6">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Γιατί γίνονται τώρα όλα αυτά; Όλα αυτά γίνονται γιατί η Κυβέρνηση θέλει να κρύψει δύο πολύ βασικές αρνητικές εξελίξεις των τελευταίων ημερών, σε βάρος όχι της Κυβέρνησης αλλά σε βάρος του ελληνικού λαού και της εθνικής οικονομίας. </w:t>
      </w:r>
    </w:p>
    <w:p w14:paraId="1BD705A8"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Cs/>
          <w:szCs w:val="24"/>
        </w:rPr>
        <w:t>Το πρώτο αρνητικό είναι ότι υπεγράφη και η τρίτη αξιολόγηση με όλες τις αρνητικές επιπτώσεις, με όποιες θα μπορούσαν να έχουν υπάρξει από μια Κυβέρνηση η οποία, στην πραγματικότητα, δεν διαπραγματεύεται ακόμη και όταν η τρίτη αξιολόγηση θα έπρεπε, πραγματικά, να κλείσει στο συντομότερο χρονικό διάστημα.</w:t>
      </w:r>
    </w:p>
    <w:p w14:paraId="1BD705A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lang w:val="en-US"/>
        </w:rPr>
        <w:t>To</w:t>
      </w:r>
      <w:r>
        <w:rPr>
          <w:rFonts w:eastAsia="Times New Roman" w:cs="Times New Roman"/>
          <w:szCs w:val="24"/>
        </w:rPr>
        <w:t xml:space="preserve"> χαρακτηριστικότατο παράδειγμα είναι η περίπτωση της ΔΕΗ και ασφαλώς και το ζήτημα των πλειστηριασμών για δράσεις, για τις οποίες βλέπετε ότι αποφεύγει η Κυβέρνηση να τοποθετηθεί. Θέλει, δε, να ξεχάσει τον εαυτό της όταν ο κ. Τσίπρας, </w:t>
      </w:r>
      <w:r>
        <w:rPr>
          <w:rFonts w:eastAsia="Times New Roman" w:cs="Times New Roman"/>
          <w:szCs w:val="24"/>
        </w:rPr>
        <w:lastRenderedPageBreak/>
        <w:t xml:space="preserve">για παράδειγμα, χαρακτήριζε ως «έγκλημα» τη νομοθέτηση της «μικρής» ΔΕΗ. Προφανώς τώρα δεν θεωρεί έγκλημα -δεν ξέρω ως τι ακριβώς το θεωρεί- την εκχώρηση και την πώληση των τριών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w:t>
      </w:r>
    </w:p>
    <w:p w14:paraId="1BD705A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δεν υπάρχει απολύτως καμμία αντίδραση -στην πραγματικότητα υποκριτική σιγή ιχθύος- για το θέμα των πλειστηριασμών πρώτης κατοικίας, όπου είναι απολύτως σαφές ότι δεν έχουν πάρει καμμία πρωτοβουλία για να διασφαλίσουν μετά την 1-1-2018 την πρώτη κατοικία των μεσαίων και φτωχών νοικοκυριών, μια δέσμευση για την οποία από τη δική μας πλευρά, από την πλευρά της Δημοκρατικής Συμπαράταξης, υπάρχει πολύ καθαρή θέση ότι πρέπει με κάθε τρόπο το καθεστώς αυτό προστασίας να υπάρξει και να θωρακίσει τα μεσαία και χαμηλά εισοδήματα και, αντίθετα, να προχωρήσουν άμεσα όλοι οι πλειστηριασμοί των στρατηγικών κακοπληρωτών, αυτών που έχουν τα δάνεια τους στην Ελλάδα αλλά τις καταθέσεις και τα προσόντα τους στο εξωτερικό. </w:t>
      </w:r>
    </w:p>
    <w:p w14:paraId="1BD705A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Ταυτόχρονα, χθες η ΕΛΣΤΑΤ είχε και μια δεύτερη αρνητική ανακοίνωση για την πορεία εξέλιξης της χώρας: Παρά το ότι στη διάρκεια του προηγούμενου τριμήνου είχαμε ένα εξαιρετικά θετικό κλίμα από πλευράς τουρισμού, η ανάπτυξη η οποία επιτεύχθηκε είναι μια ανάπτυξη η οποία σε καμμία περίπτωση δεν αφήνει έστω και σε όνειρο να φανταστούμε ότι θα μπορούσαμε να πλησιάσουμε το 2%. Δεν μιλώ για </w:t>
      </w:r>
      <w:r>
        <w:rPr>
          <w:rFonts w:eastAsia="Times New Roman" w:cs="Times New Roman"/>
          <w:szCs w:val="24"/>
        </w:rPr>
        <w:lastRenderedPageBreak/>
        <w:t xml:space="preserve">το 2,7% που υπάρχει στον προηγούμενο προϋπολογισμό. Μιλώ γι’ αυτό που ο Πρωθυπουργός έχει πει πολλές φορές, ότι η ανάπτυξη μέσα σ’ αυτή τη χρονιά θα έχει μπροστά τον αριθμό «2». </w:t>
      </w:r>
    </w:p>
    <w:p w14:paraId="1BD705A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Έτσι φαίνεται ότι -δυστυχώς- ο ελληνικός λαός, οι Έλληνες πολίτες, η εθνική οικονομία θα απωλέσει τουλάχιστον 2 με 2,5 δισεκατομμύρια ευρώ από την αύξηση του Ακαθάριστου Εγχώριου Προϊόντος, που θα μπορούσε να είχε υπάρξει, εάν η λειτουργία της σημερινής Κυβέρνησης υπάκουε σε μια στοιχειώδη πολιτική και επενδυτική λογική. Φαίνεται, όμως, ότι και αυτό είναι κάτι το οποίο δεν ενδιαφέρει την Κυβέρνηση, δεδομένου ότι ακόμη και έτοιμες επενδύσεις που υπάρχουν, τις διώχνει. Πολύ περισσότερο, όμως, δεν ενδιαφέρεται για να προσελκύσει καινούργιες.</w:t>
      </w:r>
    </w:p>
    <w:p w14:paraId="1BD705A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Είναι καθαρή η στρατηγική της Κυβέρνησης να </w:t>
      </w:r>
      <w:proofErr w:type="spellStart"/>
      <w:r>
        <w:rPr>
          <w:rFonts w:eastAsia="Times New Roman" w:cs="Times New Roman"/>
          <w:szCs w:val="24"/>
        </w:rPr>
        <w:t>φτωχοποιήσει</w:t>
      </w:r>
      <w:proofErr w:type="spellEnd"/>
      <w:r>
        <w:rPr>
          <w:rFonts w:eastAsia="Times New Roman" w:cs="Times New Roman"/>
          <w:szCs w:val="24"/>
        </w:rPr>
        <w:t xml:space="preserve"> τα κοινωνικά στρώματα, που οριακά μπορεί να επιβιώσουν, προκειμένου όλοι να μπορέσουν να συναποτελέσουν ένα πολύ καλό εκλογικό σώμα για τις επόμενες πολιτικές και κομματικές εξελίξεις. Γι’ αυτό, άλλωστε, δίνει και το κοινωνικό μέρισμα. </w:t>
      </w:r>
    </w:p>
    <w:p w14:paraId="1BD705A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περάσω τώρα, αγαπητοί συνάδελφοι, στο θέμα των τροπολογιών. Ξεκινώ με την τροπολογία με γενικό αριθμό 1371, η οποία κατατέθηκε νύχτα και νύχτα αποσύρθηκε. Είναι ίσως το χαρακτηριστικότερο δείγμα όχι απλώς της προχειρότητας και της υποκρισίας αλλά της βαθιάς περιφρόνησης της Κυβέρνησης απέναντι στην ελληνική κοινωνία. Για ένα συνταγματικά κατοχυρωμένο δικαίωμα, το δικαίωμα της απεργίας, ένα δικαίωμα για το οποίο είχαμε όρκους πίστης και τιμής του ΣΥΡΙΖΑ και </w:t>
      </w:r>
      <w:r>
        <w:rPr>
          <w:rFonts w:eastAsia="Times New Roman" w:cs="Times New Roman"/>
          <w:szCs w:val="24"/>
        </w:rPr>
        <w:lastRenderedPageBreak/>
        <w:t xml:space="preserve">της Κυβέρνησης ότι δεν πρόκειται με κανέναν τρόπο θα θιγεί, έρχεται και κατατίθεται νυχτερινή τροπολογία, η οποία και αποσύρεται αμέσως μετά. Εάν δεν είχε αποσυρθεί σήμερα, μετά από λίγες ώρες, θα ήταν υποχρεωμένη η κυβερνητική πλειοψηφία να το υποστηρίξει. Πώς; Χωρίς ούτε μια διαβούλευση με την ίδια την κοινωνία, χωρίς ούτε μια διαβούλευση με αυτούς που τη συναποτελούν, με τους κοινωνικούς εταίρους. Διότι μόνο με έναν μεγάλο διάλογο, ανοικτό και δημοκρατικό, πρέπει να αποφασίζουμε για τέτοιου είδους δικαιώματα, συνταγματικά κατοχυρωμένα, όπως το δικαίωμα της απεργίας. </w:t>
      </w:r>
    </w:p>
    <w:p w14:paraId="1BD705A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Περιμένουμε να δούμε ποιες θα είναι οι λεγόμενες «νομοτεχνικές βελτιώσεις» και πότε θα φέρει η Κυβέρνηση αυτό το νομοθέτημα, το οποίο είναι βέβαιο ότι έχει μια τομή. Η τομή είναι ότι για πρώτη φορά η Αριστερά καταργεί το δικαίωμα στην απεργία. Ελπίζω να μην είστε περήφανοι και γι’ αυτό! </w:t>
      </w:r>
    </w:p>
    <w:p w14:paraId="1BD705B0" w14:textId="77777777" w:rsidR="00D5765D" w:rsidRDefault="006A01C6">
      <w:pPr>
        <w:spacing w:after="0" w:line="600" w:lineRule="auto"/>
        <w:ind w:firstLine="720"/>
        <w:jc w:val="both"/>
        <w:rPr>
          <w:rFonts w:eastAsia="Times New Roman"/>
          <w:szCs w:val="24"/>
        </w:rPr>
      </w:pPr>
      <w:r>
        <w:rPr>
          <w:rFonts w:eastAsia="Times New Roman"/>
          <w:szCs w:val="24"/>
        </w:rPr>
        <w:t xml:space="preserve">Έρχομαι τώρα στην τροπολογία 1368 που αφορά σε ρυθμίσεις εκπαιδευτικών μονάδων του Υπουργείου Τουρισμού. Διατυπώνουμε την ένστασή μας στη συγκεκριμένη τροπολογία, γιατί η σκοπιμότητα και το όφελος από τη ρύθμιση που προτείνει η Υπουργός Τουρισμού δεν είναι καθόλου προφανής, ενώ τίθεται σαφώς εν </w:t>
      </w:r>
      <w:proofErr w:type="spellStart"/>
      <w:r>
        <w:rPr>
          <w:rFonts w:eastAsia="Times New Roman"/>
          <w:szCs w:val="24"/>
        </w:rPr>
        <w:t>αναμφιβόλω</w:t>
      </w:r>
      <w:proofErr w:type="spellEnd"/>
      <w:r>
        <w:rPr>
          <w:rFonts w:eastAsia="Times New Roman"/>
          <w:szCs w:val="24"/>
        </w:rPr>
        <w:t xml:space="preserve"> και η αναβάθμιση της τουριστικής εκπαίδευσης και κατάρτισης, που αποτελεί ένα πάγιο αίτημα και της παράταξής μας, αλλά και όλου του τουριστικού τομέα και του τομέα της εστίασης της πατρίδας μας.</w:t>
      </w:r>
    </w:p>
    <w:p w14:paraId="1BD705B1" w14:textId="77777777" w:rsidR="00D5765D" w:rsidRDefault="006A01C6">
      <w:pPr>
        <w:spacing w:after="0" w:line="600" w:lineRule="auto"/>
        <w:ind w:firstLine="720"/>
        <w:jc w:val="both"/>
        <w:rPr>
          <w:rFonts w:eastAsia="Times New Roman"/>
          <w:szCs w:val="24"/>
        </w:rPr>
      </w:pPr>
      <w:r>
        <w:rPr>
          <w:rFonts w:eastAsia="Times New Roman"/>
          <w:szCs w:val="24"/>
        </w:rPr>
        <w:lastRenderedPageBreak/>
        <w:t>Προτείνουμε στην κυρία Υπουργό να καταβάλει κάθε προσπάθεια ενίσχυσης της επαγγελματικής εκπαίδευσης και κατάρτισης σ’ αυτόν τον πιο δυναμικό τομέα της οικονομίας, όπως άλλωστε έχει δεσμευτεί ότι θα πράξει, αντί να τον αποδυναμώνει με ρυθμίσεις, όπως η συγκεκριμένη που έχει κατατεθεί.</w:t>
      </w:r>
    </w:p>
    <w:p w14:paraId="1BD705B2" w14:textId="77777777" w:rsidR="00D5765D" w:rsidRDefault="006A01C6">
      <w:pPr>
        <w:spacing w:after="0" w:line="600" w:lineRule="auto"/>
        <w:ind w:firstLine="720"/>
        <w:jc w:val="both"/>
        <w:rPr>
          <w:rFonts w:eastAsia="Times New Roman"/>
          <w:szCs w:val="24"/>
        </w:rPr>
      </w:pPr>
      <w:r>
        <w:rPr>
          <w:rFonts w:eastAsia="Times New Roman"/>
          <w:szCs w:val="24"/>
        </w:rPr>
        <w:t xml:space="preserve">Η τροπολογία 1369 είναι μια τροπολογία για την οποία έχουμε σοβαρές επιφυλάξεις, γιατί δεν υπάρχει ο ορισμός της «νομικής οντότητας» στο Ποινικό Δίκαιο. Πρόκειται για μια αναμφίβολα αναγκαία και σκόπιμη </w:t>
      </w:r>
      <w:proofErr w:type="spellStart"/>
      <w:r>
        <w:rPr>
          <w:rFonts w:eastAsia="Times New Roman"/>
          <w:szCs w:val="24"/>
        </w:rPr>
        <w:t>αυστηροποίηση</w:t>
      </w:r>
      <w:proofErr w:type="spellEnd"/>
      <w:r>
        <w:rPr>
          <w:rFonts w:eastAsia="Times New Roman"/>
          <w:szCs w:val="24"/>
        </w:rPr>
        <w:t xml:space="preserve"> του νομικού πλαισίου καταπολέμησης της νομιμοποίησης εσόδων από εγκληματικές δραστηριότητες, σε συμφωνία με τις διεθνείς εξελίξεις.</w:t>
      </w:r>
    </w:p>
    <w:p w14:paraId="1BD705B3" w14:textId="77777777" w:rsidR="00D5765D" w:rsidRDefault="006A01C6">
      <w:pPr>
        <w:spacing w:after="0" w:line="600" w:lineRule="auto"/>
        <w:ind w:firstLine="720"/>
        <w:jc w:val="both"/>
        <w:rPr>
          <w:rFonts w:eastAsia="Times New Roman"/>
          <w:szCs w:val="24"/>
        </w:rPr>
      </w:pPr>
      <w:r>
        <w:rPr>
          <w:rFonts w:eastAsia="Times New Roman"/>
          <w:szCs w:val="24"/>
        </w:rPr>
        <w:t>Όμως, εμείς ως Δημοκρατική Συμπαράταξη θεωρούμε ότι είναι απαραίτητη μια κρίσιμη βελτιωτική πρόταση, την οποία θα καταθέσουμε και η οποία αν δεν υπάρξει, θα δημιουργήσει τεράστιους κινδύνους. Είναι νομικά απαράδεκτο και εξαιρετικά επικίνδυνο να εισάγονται αόριστες νομικές έννοιες σε ποινικά νομοθετήματα. Μια τέτοια αόριστη και ασαφής έννοια είναι αυτή της «οντότητας», η «οντότητα» που εισάγεται με την τροπολογία, προκειμένου να τροποποιηθεί ο αντίστοιχος νόμος του 2008. Είναι, άλλωστε, βασική αρχή του Ποινικού Δικαίου ότι δεν μπορεί να υπάρχει νόμος ασαφής, δηλαδή και ορισμός μη προσδιορισμένος.</w:t>
      </w:r>
    </w:p>
    <w:p w14:paraId="1BD705B4" w14:textId="77777777" w:rsidR="00D5765D" w:rsidRDefault="006A01C6">
      <w:pPr>
        <w:spacing w:after="0" w:line="600" w:lineRule="auto"/>
        <w:ind w:firstLine="720"/>
        <w:jc w:val="both"/>
        <w:rPr>
          <w:rFonts w:eastAsia="Times New Roman"/>
          <w:szCs w:val="24"/>
        </w:rPr>
      </w:pPr>
      <w:r>
        <w:rPr>
          <w:rFonts w:eastAsia="Times New Roman"/>
          <w:szCs w:val="24"/>
        </w:rPr>
        <w:t xml:space="preserve">Η κατάθεση αυτή της πρότασης της Δημοκρατικής Συμπαράταξης δεν είναι ένας νομικός δογματισμός αλλά μια διαχρονική, </w:t>
      </w:r>
      <w:proofErr w:type="spellStart"/>
      <w:r>
        <w:rPr>
          <w:rFonts w:eastAsia="Times New Roman"/>
          <w:szCs w:val="24"/>
        </w:rPr>
        <w:t>δικαιοκρατική</w:t>
      </w:r>
      <w:proofErr w:type="spellEnd"/>
      <w:r>
        <w:rPr>
          <w:rFonts w:eastAsia="Times New Roman"/>
          <w:szCs w:val="24"/>
        </w:rPr>
        <w:t>, δημοκρατική εγγύηση του πολίτη απέναντι στην κρατική εξουσία.</w:t>
      </w:r>
    </w:p>
    <w:p w14:paraId="1BD705B5"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Η οντότητα είναι μια έννοια που δεν συναντάται στο Ποινικό Δίκαιο αλλά μόνο στο Φορολογικό και το Διοικητικό Δίκαιο. Δημιουργεί μια έντονη ανασφάλεια και ένα ευρύ περιθώριο ερμηνειών. Κινδυνεύει έτσι –και πρέπει να το προσέξει η Κυβέρνηση- να κηρυχθεί αντισυνταγματική η διάταξη και να πεταχτεί στον κάλαθο τον </w:t>
      </w:r>
      <w:proofErr w:type="spellStart"/>
      <w:r>
        <w:rPr>
          <w:rFonts w:eastAsia="Times New Roman"/>
          <w:szCs w:val="24"/>
        </w:rPr>
        <w:t>αχρήστων</w:t>
      </w:r>
      <w:proofErr w:type="spellEnd"/>
      <w:r>
        <w:rPr>
          <w:rFonts w:eastAsia="Times New Roman"/>
          <w:szCs w:val="24"/>
        </w:rPr>
        <w:t xml:space="preserve"> μια αναγκαία ρύθμιση, την οποία κατά τα λοιπά υποστηρίζουμε.</w:t>
      </w:r>
    </w:p>
    <w:p w14:paraId="1BD705B6" w14:textId="77777777" w:rsidR="00D5765D" w:rsidRDefault="006A01C6">
      <w:pPr>
        <w:spacing w:after="0" w:line="600" w:lineRule="auto"/>
        <w:ind w:firstLine="720"/>
        <w:jc w:val="both"/>
        <w:rPr>
          <w:rFonts w:eastAsia="Times New Roman"/>
          <w:szCs w:val="24"/>
        </w:rPr>
      </w:pPr>
      <w:r>
        <w:rPr>
          <w:rFonts w:eastAsia="Times New Roman"/>
          <w:szCs w:val="24"/>
        </w:rPr>
        <w:t xml:space="preserve">Ζητούμε, λοιπόν, να αλλάξετε τη διατύπωση του όρου «οντότητα» και να την εξειδικεύσετε. Να προβλέψετε, δηλαδή, συγκεκριμένες κατηγορίες και είδη ενώσεων προσώπων που θα υπαχθούν στο νέο πλαίσιο. Θα μπορούσατε, μάλιστα, κάλλιστα να χρησιμοποιήσετε τη διατύπωση του άρθρου 2 του Κώδικα Φορολογίας Εισοδημάτων, που κάνει ευθεία και σαφή αναφορά σε οργανισμούς, συνεταιρισμούς και ιδίως σε </w:t>
      </w:r>
      <w:proofErr w:type="spellStart"/>
      <w:r>
        <w:rPr>
          <w:rFonts w:eastAsia="Times New Roman"/>
          <w:szCs w:val="24"/>
        </w:rPr>
        <w:t>εξωχώριες</w:t>
      </w:r>
      <w:proofErr w:type="spellEnd"/>
      <w:r>
        <w:rPr>
          <w:rFonts w:eastAsia="Times New Roman"/>
          <w:szCs w:val="24"/>
        </w:rPr>
        <w:t xml:space="preserve"> εταιρείες, όπου συνήθως εντοπίζεται και το πραγματικό πρόβλημα του βρώμικου χρήματος.</w:t>
      </w:r>
    </w:p>
    <w:p w14:paraId="1BD705B7" w14:textId="77777777" w:rsidR="00D5765D" w:rsidRDefault="006A01C6">
      <w:pPr>
        <w:spacing w:after="0" w:line="600" w:lineRule="auto"/>
        <w:ind w:firstLine="720"/>
        <w:jc w:val="both"/>
        <w:rPr>
          <w:rFonts w:eastAsia="Times New Roman"/>
          <w:szCs w:val="24"/>
        </w:rPr>
      </w:pPr>
      <w:r>
        <w:rPr>
          <w:rFonts w:eastAsia="Times New Roman"/>
          <w:szCs w:val="24"/>
        </w:rPr>
        <w:t xml:space="preserve">Αναφορικά με την τροπολογία 1370 της Υπηρεσίας Πολιτικής Αεροπορίας για άλλη μια φορά έχουμε την αρνητική εξέλιξη την τελευταία στιγμή η Υπηρεσία Πολιτικής Αεροπορίας, με δεδομένο την εκχώρηση των δεκατεσσάρων αεροδρομίων, να έρχεται με καθυστέρηση και να ζητά μέσα σε δεκατέσσερεις ημέρες να εκδοθούν οι οικοδομικές άδειες ή άλλες άδειες </w:t>
      </w:r>
      <w:proofErr w:type="spellStart"/>
      <w:r>
        <w:rPr>
          <w:rFonts w:eastAsia="Times New Roman"/>
          <w:szCs w:val="24"/>
        </w:rPr>
        <w:t>ραδιοβοηθημάτων</w:t>
      </w:r>
      <w:proofErr w:type="spellEnd"/>
      <w:r>
        <w:rPr>
          <w:rFonts w:eastAsia="Times New Roman"/>
          <w:szCs w:val="24"/>
        </w:rPr>
        <w:t>. Είμαστε αρνητικοί ακριβώς γιατί για άλλη μια φορά αποδεικνύεται ότι δεν μπορούν στοιχειωδώς, με την ευθύνη της Κυβέρνησης, οι υπηρεσίες να τηρήσουν τις υποχρεώσεις για τις οποίες έχουν δεσμευτεί οι Έλληνες Υπουργοί.</w:t>
      </w:r>
    </w:p>
    <w:p w14:paraId="1BD705B8" w14:textId="77777777" w:rsidR="00D5765D" w:rsidRDefault="006A01C6">
      <w:pPr>
        <w:spacing w:after="0" w:line="600" w:lineRule="auto"/>
        <w:ind w:firstLine="720"/>
        <w:jc w:val="both"/>
        <w:rPr>
          <w:rFonts w:eastAsia="Times New Roman"/>
          <w:szCs w:val="24"/>
        </w:rPr>
      </w:pPr>
      <w:r>
        <w:rPr>
          <w:rFonts w:eastAsia="Times New Roman"/>
          <w:szCs w:val="24"/>
        </w:rPr>
        <w:lastRenderedPageBreak/>
        <w:t>Σχετικά με την τροπολογία 1372 είμαστε αρνητικοί, γιατί στην πραγματικότητα καταστρατηγεί τον ν.2190 περί προσλήψεων στο δημόσιο συμβασιούχων ορισμένου χρόνου. Δείχνει για άλλη μια φορά την παλαιοκομματική αντίληψη και νοοτροπία της Κυβέρνησης, αφού αντιμετωπίζει τους υπό πρόσληψη και υπηρετούντες εργαζομένους ως εγκλωβισμένους μελλοντικούς ψηφοφόρους της Κυβέρνησης. Ουσιαστικά είναι η αντίληψη της Κυβέρνησης ότι το κράτος είναι φέουδο.</w:t>
      </w:r>
    </w:p>
    <w:p w14:paraId="1BD705B9" w14:textId="77777777" w:rsidR="00D5765D" w:rsidRDefault="006A01C6">
      <w:pPr>
        <w:spacing w:after="0" w:line="600" w:lineRule="auto"/>
        <w:ind w:firstLine="720"/>
        <w:jc w:val="both"/>
        <w:rPr>
          <w:rFonts w:eastAsia="Times New Roman"/>
          <w:szCs w:val="24"/>
        </w:rPr>
      </w:pPr>
      <w:r>
        <w:rPr>
          <w:rFonts w:eastAsia="Times New Roman"/>
          <w:szCs w:val="24"/>
        </w:rPr>
        <w:t>Αντίθετα, θα μπορούσε κάλλιστα να υπάρξει η θετική μας γνώμη σε μια διάταξη η οποία θα επέκτεινε τη συγκεκριμένη ρύθμιση για το μόλις αναγκαίο χρονικό διάστημα προκειμένου να προκηρυχθούν κανονικά οι θέσεις εργασίας, με βάση τον νόμο για το ΑΣΕΠ κι όχι έτσι όπως προτείνετε.</w:t>
      </w:r>
    </w:p>
    <w:p w14:paraId="1BD705B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Τέλος, η τροπολογία 1373 σχετίζεται κυρίως με το πρόγραμμα «Στέγαση και επανένταξη». Πρέπει να σας πω ότι το πρόγραμμα «Στέγαση και επανένταξη» αστέγων είναι ένα εξαιρετικά αποτελεσματικό εργαλείο, -γι’ αυτό και είμαστε θετικοί σε αυτή την τροπολογία- για την αντιμετώπιση του σημαντικού κοινωνικού προβλήματος που μέσα στην κρίση οξύνθηκε στη χώρα μας.</w:t>
      </w:r>
    </w:p>
    <w:p w14:paraId="1BD705B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2014 δημιουργήθηκε αυτό το θεσμικό πλαίσιο από εμάς, από την παράταξή μας, με την ευθύνη του Βασίλη </w:t>
      </w:r>
      <w:proofErr w:type="spellStart"/>
      <w:r>
        <w:rPr>
          <w:rFonts w:eastAsia="Times New Roman" w:cs="Times New Roman"/>
          <w:szCs w:val="24"/>
        </w:rPr>
        <w:t>Κεγκέρογλου</w:t>
      </w:r>
      <w:proofErr w:type="spellEnd"/>
      <w:r>
        <w:rPr>
          <w:rFonts w:eastAsia="Times New Roman" w:cs="Times New Roman"/>
          <w:szCs w:val="24"/>
        </w:rPr>
        <w:t xml:space="preserve"> και λόγω της πληρότητάς του συνεχίζει να εφαρμόζεται ανελλιπώς μέχρι και σήμερα. Δεν καταλαβαίνουμε, όμως, γιατί επιλέγετε την παράταση του συγκεκριμένου προγράμματος μέχρι τις 31 Μαρτίου του 2018. Εμείς προτείνουμε να υπάρξει επέκταση της συγκεκριμένης ρύθμισης μέχρι το </w:t>
      </w:r>
      <w:r>
        <w:rPr>
          <w:rFonts w:eastAsia="Times New Roman" w:cs="Times New Roman"/>
          <w:szCs w:val="24"/>
        </w:rPr>
        <w:lastRenderedPageBreak/>
        <w:t xml:space="preserve">τέλος της επόμενης χρονιάς, μέχρι τις 31 Δεκεμβρίου του 2018, έτσι ώστε να μην έχουμε τους άστεγους να ξεχειμωνιάζουν μέσα στον Μάρτιο, περιμένοντας για άλλη μια φορά την πιθανή ελεημοσύνη της Κυβέρνησης. </w:t>
      </w:r>
    </w:p>
    <w:p w14:paraId="1BD705B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D705BD"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Μανιάτη. </w:t>
      </w:r>
    </w:p>
    <w:p w14:paraId="1BD705B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Υπουργός Διοικητικής Ανασυγκρότησης κ. </w:t>
      </w:r>
      <w:proofErr w:type="spellStart"/>
      <w:r>
        <w:rPr>
          <w:rFonts w:eastAsia="Times New Roman" w:cs="Times New Roman"/>
          <w:szCs w:val="24"/>
        </w:rPr>
        <w:t>Γεροβασίλη</w:t>
      </w:r>
      <w:proofErr w:type="spellEnd"/>
      <w:r>
        <w:rPr>
          <w:rFonts w:eastAsia="Times New Roman" w:cs="Times New Roman"/>
          <w:szCs w:val="24"/>
        </w:rPr>
        <w:t xml:space="preserve"> για τρία λεπτά. </w:t>
      </w:r>
    </w:p>
    <w:p w14:paraId="1BD705BF"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 xml:space="preserve">Ευχαριστώ, κύριε Πρόεδρε. </w:t>
      </w:r>
    </w:p>
    <w:p w14:paraId="1BD705C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όπως ξέρετε η καθαριότητα και η φύλαξη συνιστούν ανελαστικές ανάγκες των φορέων, ανάγκες που αφορούν και την προστασία υγιεινής και την ασφάλεια σε χώρους εργασίας αλλά και στους χώρους που αποτελούν την πολιτιστική κληρονομιά του τόπου μας. </w:t>
      </w:r>
    </w:p>
    <w:p w14:paraId="1BD705C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διάταξη έρχεται κατεπειγόντως σε αυτό το νομοσχέδιο, προκειμένου να διευθετηθούν τα ζητήματα της απασχόλησης αυτού του προσωπικού αλλά και να επιλύσει τα ζητήματα της επόμενης διαγωνιστικής διαδικασίας με συγκεκριμένο τρόπο.</w:t>
      </w:r>
    </w:p>
    <w:p w14:paraId="1BD705C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Είναι γνωστό ότι οι συμβάσεις του προσωπικού που υπηρετούσε σε διάφορους φορείς της διοίκησης, είχαν παραταθεί με νομοθετικές διατάξεις μέχρι 31-12-</w:t>
      </w:r>
      <w:r>
        <w:rPr>
          <w:rFonts w:eastAsia="Times New Roman" w:cs="Times New Roman"/>
          <w:szCs w:val="24"/>
        </w:rPr>
        <w:lastRenderedPageBreak/>
        <w:t xml:space="preserve">2017. Επομένως, με δεδομένο και τον φόρτο εργασίας της Βουλής τις επόμενες μέρες, μόνο σήμερα ήταν δυνατόν να εισαγάγουμε τη ρύθμιση. Μέσα από αυτή την τροπολογία καταβάλλονται τα δεδουλευμένα στο προσωπικό καθαριότητας και φύλαξης που απασχολήθηκε από 30-6-2017, προκειμένου οι εργαζόμενοι αυτοί και στις μέρες των Χριστουγέννων να μη μείνουν απλήρωτοι. </w:t>
      </w:r>
    </w:p>
    <w:p w14:paraId="1BD705C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γνωστό σε όλους ότι το πλαίσιο που καθόρισε τις εργασιακές σχέσεις στο δημόσιο για σειρά ετών ήταν εξόχως προβληματικό. Ειδικά στον τομέα της καθαριότητας και της φύλαξης η κατάσταση ήταν χαοτική. Έτσι, αυτές </w:t>
      </w:r>
      <w:proofErr w:type="spellStart"/>
      <w:r>
        <w:rPr>
          <w:rFonts w:eastAsia="Times New Roman" w:cs="Times New Roman"/>
          <w:szCs w:val="24"/>
        </w:rPr>
        <w:t>πολυκατακερματισμένες</w:t>
      </w:r>
      <w:proofErr w:type="spellEnd"/>
      <w:r>
        <w:rPr>
          <w:rFonts w:eastAsia="Times New Roman" w:cs="Times New Roman"/>
          <w:szCs w:val="24"/>
        </w:rPr>
        <w:t xml:space="preserve"> συμβάσεις διαφόρων ειδών ήταν στ’ αλήθεια ένα καθεστώς ανασφάλειας για τους ίδιους τους εργαζομένους αλλά ταυτόχρονα και ένα προνομιακό πεδίο πελατειακών και ρουσφετολογικών διευθετήσεων και στην κεντρική διοίκηση και στην αυτοδιοίκηση. </w:t>
      </w:r>
    </w:p>
    <w:p w14:paraId="1BD705C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Σε αυτό το πλαίσιο και κάτω από ασφυκτικές δημοσιονομικές πιέσεις η Κυβέρνηση αναγκάστηκε να αντιμετωπίσει με παρατάσεις για ένα διάστημα τις υπηρεσίες καθαριότητας και φύλαξης. Αυτό αντιμετώπισε πρόσκαιρα το ζήτημα. Φυσικά δεν δόθηκε λύση. Παρ’ όλο που εξακολουθούν όλοι αυτοί οι περιορισμοί και μέσα σε αυτό το ασφυκτικό πλαίσιο προσπαθούμε να δώσουμε λύση στα ζητήματα των συμβασιούχων.</w:t>
      </w:r>
    </w:p>
    <w:p w14:paraId="1BD705C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Πέρα από το γεγονός ότι ολοκληρώνουμε τη χαρτογράφηση όλων αυτών των σχέσεων στον δημόσιο τομέα έχουμε ζητήσει με εγκύκλιο τις προηγούμενες μέρες </w:t>
      </w:r>
      <w:r>
        <w:rPr>
          <w:rFonts w:eastAsia="Times New Roman" w:cs="Times New Roman"/>
          <w:szCs w:val="24"/>
        </w:rPr>
        <w:lastRenderedPageBreak/>
        <w:t xml:space="preserve">από τα Υπουργεία να προγραμματίσουν το έκτακτο προσωπικό τους μέχρι τις 31 Ιανουαρίου, λέγοντας ότι εάν έρθουν αυτά τα αιτήματα, μετά από αυτή την ημερομηνία, πιθανόν θα είναι δυνατό να υλοποιηθούν. Αυτό συμβαίνει γιατί δεν πρέπει να γίνονται αποσπασματικά, έτσι ώστε να μπορέσουμε επιτέλους να εξορθολογήσουμε αυτό το πλαίσιο με παράλληλες διαδικασίες, τις οποίες κάνουμε και φαίνονται και να αποκαταστήσουμε με μόνιμες σχέσεις εργασίας, όπου είναι δυνατόν και όπου οι εργαζόμενοι εξυπηρετούν, πραγματικές και διαρκείς ανάγκες. Αυτό φάνηκε και στις ανταποδοτικές υπηρεσίες των δήμων. Είδατε τη χθεσινή ανακοίνωση για την αποκατάσταση των πενταετούς θητείας πυροσβεστών, οι οποίοι το επόμενο διάστημα μονιμοποιούνται με σχέδιο το οποίο θα συντάξουμε από κοινού με το Υπουργείο Προστασίας του Πολίτη. </w:t>
      </w:r>
    </w:p>
    <w:p w14:paraId="1BD705C6" w14:textId="77777777" w:rsidR="00D5765D" w:rsidRDefault="006A01C6">
      <w:pPr>
        <w:spacing w:after="0" w:line="600" w:lineRule="auto"/>
        <w:ind w:firstLine="720"/>
        <w:jc w:val="both"/>
        <w:rPr>
          <w:rFonts w:eastAsia="Times New Roman"/>
          <w:szCs w:val="24"/>
        </w:rPr>
      </w:pPr>
      <w:r>
        <w:rPr>
          <w:rFonts w:eastAsia="Times New Roman"/>
          <w:szCs w:val="24"/>
        </w:rPr>
        <w:t>Η πολιτική της διαχείρισης του προσωπικού διαμορφώνεται σήμερα για το 2018 με τον κανόνα προσλήψεων - αποχωρήσεων με αναλογία 1 προς 3. Αυτοί οι περιορισμοί αφήνουν εξαιρετικά στενά περιθώρια για την πρόσληψη προσωπικού με σχέση ιδιωτικού δικαίου αορίστου χρόνου. Ταυτόχρονα, βρισκόμαστε αντιμέτωποι με όλα αυτά, τα οποία σας περιέγραψα πριν, όσον αφορά τις υπηρεσίες καθαριότητας και φύλαξης. Σας θυμίζω ότι η πρακτική αυτή πολλές φορές έχει κριθεί και στη νομολογία δικαστηρίων πως θίγει τα δικαιώματα των εργαζομένων.</w:t>
      </w:r>
    </w:p>
    <w:p w14:paraId="1BD705C7" w14:textId="77777777" w:rsidR="00D5765D" w:rsidRDefault="006A01C6">
      <w:pPr>
        <w:spacing w:after="0" w:line="600" w:lineRule="auto"/>
        <w:ind w:firstLine="720"/>
        <w:jc w:val="both"/>
        <w:rPr>
          <w:rFonts w:eastAsia="Times New Roman"/>
          <w:szCs w:val="24"/>
        </w:rPr>
      </w:pPr>
      <w:r>
        <w:rPr>
          <w:rFonts w:eastAsia="Times New Roman"/>
          <w:szCs w:val="24"/>
        </w:rPr>
        <w:t xml:space="preserve">Ο στόχος μας, λοιπόν, ήταν και παραμένει η πρόσληψη προσωπικού να γίνεται με σταθερές σχέσεις εργασίας, εφόσον καλύπτουν πάγιες και διαρκείς ανάγκες. </w:t>
      </w:r>
      <w:r>
        <w:rPr>
          <w:rFonts w:eastAsia="Times New Roman"/>
          <w:szCs w:val="24"/>
        </w:rPr>
        <w:lastRenderedPageBreak/>
        <w:t xml:space="preserve">Μεταβατικά, λοιπόν, έρχεται αυτή η τροπολογία, λαμβάνοντας υπ’ </w:t>
      </w:r>
      <w:proofErr w:type="spellStart"/>
      <w:r>
        <w:rPr>
          <w:rFonts w:eastAsia="Times New Roman"/>
          <w:szCs w:val="24"/>
        </w:rPr>
        <w:t>όψιν</w:t>
      </w:r>
      <w:proofErr w:type="spellEnd"/>
      <w:r>
        <w:rPr>
          <w:rFonts w:eastAsia="Times New Roman"/>
          <w:szCs w:val="24"/>
        </w:rPr>
        <w:t xml:space="preserve"> όλα αυτά, να δώσει τη δυνατότητα σε Υπουργεία, εποπτευόμενους φορείς και ανεξάρτητες αρχές, να προσλάβουν προσωπικό καθαριότητας και φύλαξης με σχέση εργασίας ορισμένου χρόνου μεν, διάρκειας δεκαοκτώ μηνών δε. Είναι μια ρύθμιση που σαφέστατα κινείται μέσα στο πλαίσιο του Συντάγματος, του άρθρου 103, που επιτρέπει στον κοινό νομοθέτη να καθορίσει τη διάρκεια των συμβάσεων ιδιωτικού δικαίου ορισμένου χρόνου.</w:t>
      </w:r>
    </w:p>
    <w:p w14:paraId="1BD705C8" w14:textId="77777777" w:rsidR="00D5765D" w:rsidRDefault="006A01C6">
      <w:pPr>
        <w:spacing w:after="0" w:line="600" w:lineRule="auto"/>
        <w:ind w:firstLine="720"/>
        <w:jc w:val="both"/>
        <w:rPr>
          <w:rFonts w:eastAsia="Times New Roman"/>
          <w:szCs w:val="24"/>
        </w:rPr>
      </w:pPr>
      <w:r>
        <w:rPr>
          <w:rFonts w:eastAsia="Times New Roman"/>
          <w:szCs w:val="24"/>
        </w:rPr>
        <w:t>Οι δεκαοκτώ μήνες, φυσικά, δεν συνιστούν μονιμοποίηση αλλά ένα απόλυτα πρακτικό και επαρκές χρονικό διάστημα, προκειμένου να αντιμετωπίσουμε αυτές τις ανελαστικές ανάγκες και ταυτόχρονα να έχουμε μείωση του γραφειοκρατικού και δημοσιονομικού κόστους, που δημιουργείται με αυτούς τους επανειλημμένους διαγωνισμούς. Και ξέρουμε όλοι ότι τις διαδικασίες ΑΣΕΠ, διάρκειας έξι έως οκτώ μηνών, προκειμένου κάποιος να συνεργαστεί για οκτώ μήνες, που φυσικά δημιουργεί ένα χαώδες περιβάλλον.</w:t>
      </w:r>
    </w:p>
    <w:p w14:paraId="1BD705C9" w14:textId="77777777" w:rsidR="00D5765D" w:rsidRDefault="006A01C6">
      <w:pPr>
        <w:spacing w:after="0" w:line="600" w:lineRule="auto"/>
        <w:ind w:firstLine="720"/>
        <w:jc w:val="both"/>
        <w:rPr>
          <w:rFonts w:eastAsia="Times New Roman"/>
          <w:szCs w:val="24"/>
        </w:rPr>
      </w:pPr>
      <w:r>
        <w:rPr>
          <w:rFonts w:eastAsia="Times New Roman"/>
          <w:szCs w:val="24"/>
        </w:rPr>
        <w:t>Γι’ αυτούς όλους τους λόγους σάς καλώ να υπερψηφίσετε την τροπολογία.</w:t>
      </w:r>
    </w:p>
    <w:p w14:paraId="1BD705CA" w14:textId="77777777" w:rsidR="00D5765D" w:rsidRDefault="006A01C6">
      <w:pPr>
        <w:spacing w:after="0" w:line="600" w:lineRule="auto"/>
        <w:ind w:firstLine="720"/>
        <w:jc w:val="both"/>
        <w:rPr>
          <w:rFonts w:eastAsia="Times New Roman"/>
          <w:szCs w:val="24"/>
        </w:rPr>
      </w:pPr>
      <w:r>
        <w:rPr>
          <w:rFonts w:eastAsia="Times New Roman"/>
          <w:szCs w:val="24"/>
        </w:rPr>
        <w:t>Σας ευχαριστώ.</w:t>
      </w:r>
    </w:p>
    <w:p w14:paraId="1BD705CB"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την κυρία Υπουργό.</w:t>
      </w:r>
    </w:p>
    <w:p w14:paraId="1BD705CC" w14:textId="77777777" w:rsidR="00D5765D" w:rsidRDefault="006A01C6">
      <w:pPr>
        <w:spacing w:after="0" w:line="600" w:lineRule="auto"/>
        <w:ind w:firstLine="720"/>
        <w:jc w:val="both"/>
        <w:rPr>
          <w:rFonts w:eastAsia="Times New Roman"/>
          <w:szCs w:val="24"/>
        </w:rPr>
      </w:pPr>
      <w:r>
        <w:rPr>
          <w:rFonts w:eastAsia="Times New Roman"/>
          <w:szCs w:val="24"/>
        </w:rPr>
        <w:t>Παρακαλώ την κ. Κουντουρά, Υπουργό Τουρισμού, να λάβει τον λόγο για την τροπολογία για τρία λεπτά.</w:t>
      </w:r>
    </w:p>
    <w:p w14:paraId="1BD705CD"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ΕΛΕΝΑ ΚΟΥΝΤΟΥΡΑ (Υπουργός Τουρισμού):</w:t>
      </w:r>
      <w:r>
        <w:rPr>
          <w:rFonts w:eastAsia="Times New Roman"/>
          <w:szCs w:val="24"/>
        </w:rPr>
        <w:t xml:space="preserve"> Κύριε Πρόεδρε, ευχαριστώ πάρα πολύ.</w:t>
      </w:r>
    </w:p>
    <w:p w14:paraId="1BD705CE" w14:textId="77777777" w:rsidR="00D5765D" w:rsidRDefault="006A01C6">
      <w:pPr>
        <w:spacing w:after="0" w:line="600" w:lineRule="auto"/>
        <w:ind w:firstLine="720"/>
        <w:jc w:val="both"/>
        <w:rPr>
          <w:rFonts w:eastAsia="Times New Roman"/>
          <w:color w:val="000000" w:themeColor="text1"/>
          <w:szCs w:val="24"/>
        </w:rPr>
      </w:pPr>
      <w:r>
        <w:rPr>
          <w:rFonts w:eastAsia="Times New Roman"/>
          <w:szCs w:val="24"/>
        </w:rPr>
        <w:t xml:space="preserve">Με τις παραγράφους 1 και 2, ο νέος οργανισμός του Υπουργείου Τουρισμού, 127/2017 ΦΕΚ Α157, στο οποίο προβλέπονται περιφερειακές υπηρεσίες τουρισμού και εκπαιδευτικές μονάδες, </w:t>
      </w:r>
      <w:proofErr w:type="spellStart"/>
      <w:r>
        <w:rPr>
          <w:rFonts w:eastAsia="Times New Roman"/>
          <w:szCs w:val="24"/>
        </w:rPr>
        <w:t>συνετάχθη</w:t>
      </w:r>
      <w:proofErr w:type="spellEnd"/>
      <w:r>
        <w:rPr>
          <w:rFonts w:eastAsia="Times New Roman"/>
          <w:szCs w:val="24"/>
        </w:rPr>
        <w:t xml:space="preserve">, υπεγράφη και εστάλη στο Συμβούλιο της Επικρατείας, πριν από την έκδοση της ΚΥΑ για τον καθορισμό των κριτηρίων υπαγωγής στην έννοια της χωριστής επιχειρησιακής μονάδας. Αποτέλεσμα αυτού ήταν οι ως άνω περιφερειακές υπηρεσίες του Υπουργείου Τουρισμού που απεικονίζονται στον νέο οργανισμό, χωρίς εσωτερική διάρθρωση, να μη διαθέτουν την απαιτούμενη </w:t>
      </w:r>
      <w:r w:rsidRPr="00AE4BFB">
        <w:rPr>
          <w:rFonts w:eastAsia="Times New Roman"/>
          <w:color w:val="000000" w:themeColor="text1"/>
          <w:szCs w:val="24"/>
        </w:rPr>
        <w:t xml:space="preserve">διοικητική αυτοτέλεια, για τη διενέργεια των προβλεπόμενων στις σχετικές διατάξεις διαγωνιστικών διαδικασιών. Ως εκ τούτου κρίνεται απολύτως αναγκαία η εισαγωγή της προτεινόμενης διάταξης, προκειμένου αφ’ ενός μεν να επιλυθούν τα προβλήματα δυσλειτουργίας που δημιουργήθηκαν αλλά -και το πιο σημαντικό- να αντιμετωπιστούν οι άκρως επιτακτικές ανάγκες λειτουργίας των περιφερειακών υπηρεσιών του Υπουργείου Τουρισμού από τις προμήθειες κ.λπ.. </w:t>
      </w:r>
    </w:p>
    <w:p w14:paraId="1BD705CF" w14:textId="77777777" w:rsidR="00D5765D" w:rsidRDefault="006A01C6">
      <w:pPr>
        <w:spacing w:after="0" w:line="600" w:lineRule="auto"/>
        <w:ind w:firstLine="720"/>
        <w:jc w:val="both"/>
        <w:rPr>
          <w:rFonts w:eastAsia="Times New Roman"/>
          <w:szCs w:val="24"/>
        </w:rPr>
      </w:pPr>
      <w:r>
        <w:rPr>
          <w:rFonts w:eastAsia="Times New Roman"/>
          <w:szCs w:val="24"/>
        </w:rPr>
        <w:t xml:space="preserve">Στόχο έχουν να διευκολύνουν αυτές τις συγκεκριμένες υπηρεσίες, έτσι ώστε να μπορούν να υλοποιούν μια σειρά από τρέχοντα και διαρκή πρακτικά ζητήματα σχέσεων της διοίκησης με τρίτους, παροχής υπηρεσιών, προμηθευτές, συντηρητές </w:t>
      </w:r>
      <w:r>
        <w:rPr>
          <w:rFonts w:eastAsia="Times New Roman"/>
          <w:szCs w:val="24"/>
        </w:rPr>
        <w:lastRenderedPageBreak/>
        <w:t xml:space="preserve">κ.λπ.. Επίσης, να αγοράζουν πετρέλαιο και όλα τα σχετικά, να πραγματοποιούν προμήθειες, ανάλογα φυσικά με τον προϋπολογισμό που τους διαθέτει κάθε φορά ο βασικός </w:t>
      </w:r>
      <w:proofErr w:type="spellStart"/>
      <w:r>
        <w:rPr>
          <w:rFonts w:eastAsia="Times New Roman"/>
          <w:szCs w:val="24"/>
        </w:rPr>
        <w:t>διατάκτης</w:t>
      </w:r>
      <w:proofErr w:type="spellEnd"/>
      <w:r>
        <w:rPr>
          <w:rFonts w:eastAsia="Times New Roman"/>
          <w:szCs w:val="24"/>
        </w:rPr>
        <w:t xml:space="preserve"> που είναι το Υπουργείο. </w:t>
      </w:r>
    </w:p>
    <w:p w14:paraId="1BD705D0" w14:textId="77777777" w:rsidR="00D5765D" w:rsidRDefault="006A01C6">
      <w:pPr>
        <w:spacing w:after="0" w:line="600" w:lineRule="auto"/>
        <w:ind w:firstLine="720"/>
        <w:jc w:val="both"/>
        <w:rPr>
          <w:rFonts w:eastAsia="Times New Roman"/>
          <w:szCs w:val="24"/>
        </w:rPr>
      </w:pPr>
      <w:r>
        <w:rPr>
          <w:rFonts w:eastAsia="Times New Roman"/>
          <w:szCs w:val="24"/>
        </w:rPr>
        <w:t>Επιτυγχάνεται μια σύντομη διαδικασία σχεδιασμού και διενέργειας διαδικαστικών σύναψης και εκτέλεσης δημοσίων συμβάσεων, που αφορούν στην προμήθεια αγαθών και υπηρεσιών προς όφελος αφ’ ενός μεν της εύρυθμης ταχύτερης λειτουργίας των περιφερειακών υπηρεσιών του Υπουργείου Τουρισμού και παρέχουν έτσι την απαραίτητη προς αυτό νομική βάση. Ταυτόχρονα, επιτυγχάνεται αποφόρτιση της κεντρικής υπηρεσίας του Υπουργείου, όπου αυτό είναι εφικτό.</w:t>
      </w:r>
    </w:p>
    <w:p w14:paraId="1BD705D1" w14:textId="77777777" w:rsidR="00D5765D" w:rsidRDefault="006A01C6">
      <w:pPr>
        <w:spacing w:after="0" w:line="600" w:lineRule="auto"/>
        <w:ind w:firstLine="720"/>
        <w:jc w:val="both"/>
        <w:rPr>
          <w:rFonts w:eastAsia="Times New Roman"/>
          <w:szCs w:val="24"/>
        </w:rPr>
      </w:pPr>
      <w:r>
        <w:rPr>
          <w:rFonts w:eastAsia="Times New Roman"/>
          <w:szCs w:val="24"/>
        </w:rPr>
        <w:t xml:space="preserve">Η παράγραφος 3 αφορά τη λειτουργία δύο διαφορετικών υπηρεσιακών συμβουλίων, δηλαδή ενός υπηρεσιακού που ήταν μόνο για εκπαιδευτικούς και ενός για το διοικητικό προσωπικό του Υπουργείου. Στην πράξη αποδείχθηκε ότι αυτό ήταν πάρα πολύ δύσκολο και δυσλειτουργικό, αλλά δημιουργούσε και πολλά προβλήματα στη σύνθεσή του. Με την προτεινόμενη ρύθμιση απλουστεύεται η διοικητική διαδικασία με την κατάργηση του υπηρεσιακού συμβουλίου για το εκπαιδευτικό προσωπικό των ΑΣΤΕ, ΙΕΚ και των σχολών ξεναγών του Υπουργείου Τουρισμού και την αντίστοιχη υπαγωγή των θεμάτων αρμοδιότητάς τους στο υπηρεσιακό συμβούλιο του διοικητικού προσωπικού του Υπουργείου, δεδομένου ότι είναι πενταμελές και οι </w:t>
      </w:r>
      <w:r>
        <w:rPr>
          <w:rFonts w:eastAsia="Times New Roman"/>
          <w:szCs w:val="24"/>
        </w:rPr>
        <w:lastRenderedPageBreak/>
        <w:t>τρεις διευθυντές, όπου ένας από αυτούς είναι ο διευθυντής της Τουριστικής Εκπαίδευσης, θα αλλάζουν τα αιρετά μέλη και θα γίνονται στη μία περίπτωση από το διοικητικό και στην άλλη περίπτωση από εκπαιδευτικό προσωπικό.</w:t>
      </w:r>
    </w:p>
    <w:p w14:paraId="1BD705D2" w14:textId="77777777" w:rsidR="00D5765D" w:rsidRDefault="006A01C6">
      <w:pPr>
        <w:spacing w:after="0" w:line="600" w:lineRule="auto"/>
        <w:jc w:val="both"/>
        <w:rPr>
          <w:rFonts w:eastAsia="Times New Roman"/>
          <w:szCs w:val="24"/>
        </w:rPr>
      </w:pPr>
      <w:r>
        <w:rPr>
          <w:rFonts w:eastAsia="Times New Roman"/>
          <w:szCs w:val="24"/>
        </w:rPr>
        <w:t>Έτσι διασφαλίζεται και η ίση μεταχείριση του προσωπικού και η εύρυθμη, αλλά και η απρόσκοπτη λειτουργία των οργανικών μονάδων του Υπουργείου Τουρισμού.</w:t>
      </w:r>
    </w:p>
    <w:p w14:paraId="1BD705D3" w14:textId="77777777" w:rsidR="00D5765D" w:rsidRDefault="006A01C6">
      <w:pPr>
        <w:spacing w:after="0" w:line="600" w:lineRule="auto"/>
        <w:ind w:firstLine="720"/>
        <w:jc w:val="both"/>
        <w:rPr>
          <w:rFonts w:eastAsia="Times New Roman"/>
          <w:szCs w:val="24"/>
        </w:rPr>
      </w:pPr>
      <w:r>
        <w:rPr>
          <w:rFonts w:eastAsia="Times New Roman"/>
          <w:szCs w:val="24"/>
        </w:rPr>
        <w:t>Επίσης, στο ίδιο κομμάτι υπήρχε ένα κενό νόμου που δεν προσδιόριζε πώς γίνονται οι μετακινήσεις των εκπαιδευτικών όταν υπάρχουν ανάγκες είτε προς την κεντρική υπηρεσία της τουριστικής εκπαίδευσης είτε από εκπαιδευτήριο σε εκπαιδευτήριο. Ρυθμίζεται λοιπόν και αυτό το θέμα.</w:t>
      </w:r>
    </w:p>
    <w:p w14:paraId="1BD705D4" w14:textId="77777777" w:rsidR="00D5765D" w:rsidRDefault="006A01C6">
      <w:pPr>
        <w:spacing w:after="0" w:line="600" w:lineRule="auto"/>
        <w:ind w:firstLine="720"/>
        <w:jc w:val="both"/>
        <w:rPr>
          <w:rFonts w:eastAsia="Times New Roman"/>
          <w:szCs w:val="24"/>
        </w:rPr>
      </w:pPr>
      <w:r>
        <w:rPr>
          <w:rFonts w:eastAsia="Times New Roman"/>
          <w:szCs w:val="24"/>
        </w:rPr>
        <w:t>Σχετικά με την παράγραφο 4, είναι καθαρά ένα τυπογραφικό λάθος, μια εσφαλμένη αναγραφή, εκ παραδρομής, στον Οργανισμό του Υπουργείου Τουρισμού και διορθώνεται ο τίτλος της Γενικής Διεύθυνσης, ο οποίος εκ παραδρομής μπήκε «Γενική Διεύθυνση Τουριστικής Πολιτικής και Ανάπτυξης», ενώ το ορθό είναι «Γενική Διεύθυνση Τουριστικής Πολιτικής».</w:t>
      </w:r>
    </w:p>
    <w:p w14:paraId="1BD705D5" w14:textId="77777777" w:rsidR="00D5765D" w:rsidRDefault="006A01C6">
      <w:pPr>
        <w:spacing w:after="0" w:line="600" w:lineRule="auto"/>
        <w:ind w:firstLine="720"/>
        <w:jc w:val="both"/>
        <w:rPr>
          <w:rFonts w:eastAsia="Times New Roman"/>
          <w:szCs w:val="24"/>
        </w:rPr>
      </w:pPr>
      <w:r>
        <w:rPr>
          <w:rFonts w:eastAsia="Times New Roman"/>
          <w:szCs w:val="24"/>
        </w:rPr>
        <w:t>Ευχαριστώ πολύ.</w:t>
      </w:r>
    </w:p>
    <w:p w14:paraId="1BD705D6"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κυρία Υπουργέ.</w:t>
      </w:r>
    </w:p>
    <w:p w14:paraId="1BD705D7" w14:textId="77777777" w:rsidR="00D5765D" w:rsidRDefault="006A01C6">
      <w:pPr>
        <w:spacing w:after="0" w:line="600" w:lineRule="auto"/>
        <w:ind w:firstLine="720"/>
        <w:jc w:val="both"/>
        <w:rPr>
          <w:rFonts w:eastAsia="Times New Roman"/>
          <w:szCs w:val="24"/>
        </w:rPr>
      </w:pPr>
      <w:r>
        <w:rPr>
          <w:rFonts w:eastAsia="Times New Roman"/>
          <w:szCs w:val="24"/>
        </w:rPr>
        <w:t xml:space="preserve">Παρακαλώ τον Πρόεδρο της Κοινοβουλευτικής Ομάδας του Κομμουνιστικού Κόμματος Ελλάδας κ. Δημήτρη </w:t>
      </w:r>
      <w:proofErr w:type="spellStart"/>
      <w:r>
        <w:rPr>
          <w:rFonts w:eastAsia="Times New Roman"/>
          <w:szCs w:val="24"/>
        </w:rPr>
        <w:t>Κουτσούμπα</w:t>
      </w:r>
      <w:proofErr w:type="spellEnd"/>
      <w:r>
        <w:rPr>
          <w:rFonts w:eastAsia="Times New Roman"/>
          <w:szCs w:val="24"/>
        </w:rPr>
        <w:t xml:space="preserve"> να έρθει στο Βήμα.</w:t>
      </w:r>
    </w:p>
    <w:p w14:paraId="1BD705D8"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szCs w:val="24"/>
        </w:rPr>
        <w:t xml:space="preserve"> Κυρίες και κύριοι, αυτήν τη στιγμή έξω από το Υπουργείο Εργασίας, από το Μαξίμου, έξω από τη Βουλή, στο κέντρο της Αθήνας, αλλά και σε δεκάδες πόλεις το απόγευμα, διαδηλώνουν μαχητικά χιλιάδες λαού. Θα ήθελα, λοιπόν, με την παρέμβασή μου αυτή, σήμερα, στο Κοινοβούλιο, λιγάκι να σας προσγειώσω από το διάστημα και τους δορυφόρους σε κάπως πιο γήινα ζητήματα, σε ζητήματα που έχουν ξεσηκώσει αυτήν τη θύελλα των αντιδράσεων από εργαζόμενους σε όλη τη χώρα, τα οποία βέβαια δεν μπορεί να επιλύονται με μέτρα καταστολής. </w:t>
      </w:r>
    </w:p>
    <w:p w14:paraId="1BD705D9" w14:textId="77777777" w:rsidR="00D5765D" w:rsidRDefault="006A01C6">
      <w:pPr>
        <w:spacing w:after="0" w:line="600" w:lineRule="auto"/>
        <w:ind w:firstLine="720"/>
        <w:jc w:val="both"/>
        <w:rPr>
          <w:rFonts w:eastAsia="Times New Roman"/>
          <w:szCs w:val="24"/>
        </w:rPr>
      </w:pPr>
      <w:r>
        <w:rPr>
          <w:rFonts w:eastAsia="Times New Roman"/>
          <w:szCs w:val="24"/>
        </w:rPr>
        <w:t xml:space="preserve">Κύριοι της Κυβέρνησης, συμπεριφέρεστε σαν τον κλέφτη που τον πιάνουν στα πράσα και αφήνει κάτω τα κλοπιμαία για να επανέλθει. Έτσι κι εσείς. Σαν τον κλέφτη φέρατε νυχτιάτικα την τροπολογία για το χτύπημα του δικαιώματος της απεργίας, σε ένα άσχετο νομοσχέδιο και νύχτα την αποσύρατε πάλι για να τη φέρετε βέβαια λίγες μέρες αργότερα. Σας μάθαμε πια. </w:t>
      </w:r>
    </w:p>
    <w:p w14:paraId="1BD705DA" w14:textId="77777777" w:rsidR="00D5765D" w:rsidRDefault="006A01C6">
      <w:pPr>
        <w:spacing w:after="0" w:line="600" w:lineRule="auto"/>
        <w:ind w:firstLine="720"/>
        <w:jc w:val="both"/>
        <w:rPr>
          <w:rFonts w:eastAsia="Times New Roman"/>
          <w:szCs w:val="24"/>
        </w:rPr>
      </w:pPr>
      <w:r>
        <w:rPr>
          <w:rFonts w:eastAsia="Times New Roman"/>
          <w:szCs w:val="24"/>
        </w:rPr>
        <w:t xml:space="preserve">Βέβαια και ο προηγούμενος Υπουργός Εργασίας, όπως όλοι θυμόμαστε, Πάσχα είχε φέρει και ψήφισε τον νόμο που έβαλε ταφόπλακα στην κοινωνική ασφάλιση. Και η άπειρη κατά τα άλλα κ. </w:t>
      </w:r>
      <w:proofErr w:type="spellStart"/>
      <w:r>
        <w:rPr>
          <w:rFonts w:eastAsia="Times New Roman"/>
          <w:szCs w:val="24"/>
        </w:rPr>
        <w:t>Αχτσιόγλου</w:t>
      </w:r>
      <w:proofErr w:type="spellEnd"/>
      <w:r>
        <w:rPr>
          <w:rFonts w:eastAsia="Times New Roman"/>
          <w:szCs w:val="24"/>
        </w:rPr>
        <w:t xml:space="preserve">, όπως την αποκαλούν αρκετοί συνάδελφοί σας εδώ στους διαδρόμους της Βουλής, αποδεικνύεται -λέμε εμείς- αρκετά έμπειρη στην κομπίνα και στη βρώμικη δουλειά. </w:t>
      </w:r>
    </w:p>
    <w:p w14:paraId="1BD705DB"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Λογαριάζετε, όμως, χωρίς τον ξενοδόχο, κύριοι της Κυβέρνησης, γιατί σε αυτήν τη χώρα σιγή νεκροταφείου δεν πρόκειται να υπάρξει. Γιατί σε αυτήν τη χώρα υπάρχει το ΚΚΕ, υπάρχει ταξικό κίνημα και δεν θα σας αφήσει σε χλωρό κλαρί. Οι εργαζόμενοι σάς έχουν πάρει χαμπάρι και αυτοί που δεν σας είχαν πάρει μέχρι τώρα, αρχίζουν σιγά σιγά και συνειδητοποιούν πράγματα. Δεν σας σώζουν ούτε τα συνθήματα, ούτε τα διαφημιστικά σποτάκια, ούτε τα κοινωνικά μερίσματα από τα ματωμένα πλεονάσματα. </w:t>
      </w:r>
    </w:p>
    <w:p w14:paraId="1BD705DC" w14:textId="77777777" w:rsidR="00D5765D" w:rsidRDefault="006A01C6">
      <w:pPr>
        <w:spacing w:after="0" w:line="600" w:lineRule="auto"/>
        <w:ind w:firstLine="720"/>
        <w:jc w:val="both"/>
        <w:rPr>
          <w:rFonts w:eastAsia="Times New Roman"/>
          <w:szCs w:val="24"/>
        </w:rPr>
      </w:pPr>
      <w:r>
        <w:rPr>
          <w:rFonts w:eastAsia="Times New Roman"/>
          <w:szCs w:val="24"/>
        </w:rPr>
        <w:t xml:space="preserve">Βαφτίζετε δίκαιο ό,τι συμφέρει τα μονοπώλια και χωρίς καθυστέρηση το κάνετε πράξη. Γι’ αυτό και συμφωνήσατε άρον άρον με το κουαρτέτο την επέκταση των πλειστηριασμών λαϊκών κατοικιών, μαζί μάλιστα με την ποινικοποίηση της δράσης εναντίον τους, μαζί καταλήξατε και σε νέες ιδιωτικοποιήσεις, στο χτύπημα του δικαιώματος της απεργίας, στο τσεκούρι σε κοινωνικά επιδόματα. </w:t>
      </w:r>
    </w:p>
    <w:p w14:paraId="1BD705DD" w14:textId="77777777" w:rsidR="00D5765D" w:rsidRDefault="006A01C6">
      <w:pPr>
        <w:spacing w:after="0" w:line="600" w:lineRule="auto"/>
        <w:ind w:firstLine="720"/>
        <w:jc w:val="both"/>
        <w:rPr>
          <w:rFonts w:eastAsia="Times New Roman"/>
          <w:szCs w:val="24"/>
        </w:rPr>
      </w:pPr>
      <w:r>
        <w:rPr>
          <w:rFonts w:eastAsia="Times New Roman"/>
          <w:szCs w:val="24"/>
        </w:rPr>
        <w:t xml:space="preserve">Σε όλα αυτά έρχονται να προστεθούν όλα όσα έχετε ήδη ψηφίσει και θα ισχύουν βέβαια από την αρχή του χρόνου, όπως για παράδειγμα το τσεκούρωμα του ΕΚΑΣ. Αραδιάζετε ένα σωρό παραμύθια ότι «τα μνημόνια τελειώνουν», ότι «βγαίνουμε στο ξέφωτο». Τώρα, πώς γίνεται τα μνημόνια να τελειώνουν και να παραμένουν σε ισχύ όλοι οι νόμοι που ψηφίστηκαν με το πρώτο, το δεύτερο, το τρίτο, το τέταρτο μνημόνιο, μόνο εσείς το ξέρετε. Λες και τα μνημόνια είναι κάτι έξω από τους αντιλαϊκούς νόμους και τα μέτρα. </w:t>
      </w:r>
    </w:p>
    <w:p w14:paraId="1BD705D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Πώς γίνεται τα μνημόνια να τελειώνουν και να έχουν ψηφιστεί μέτρα για μετά το 2019, για το 2020, μέτρα-τσεκούρια για το αφορολόγητο, τις συντάξεις, ματωμένα πλεονάσματα μέχρι το 2060; Και, τέλος πάντων, τα μνημόνια είναι εδώ και παραμένουν γιατί εδώ είναι η ιμπεριαλιστική Ευρωπαϊκή Ένωση με τα μνημόνια διαρκείας της, τα ευρωπαϊκά εξάμηνα, τους ισοσκελισμένους προϋπολογισμούς που ισχύουν για όλα τα κράτη-μέλη της.</w:t>
      </w:r>
    </w:p>
    <w:p w14:paraId="1BD705D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Ποιο ακριβώς είναι το δίκαιο που έγινε πράξη, το οποίο διαφημίζει, μάλιστα και ο κ. Τσίπρας με τον νέο ρόλο του πλασιέ που έχει αναλάβει;</w:t>
      </w:r>
    </w:p>
    <w:p w14:paraId="1BD705E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Είναι δίκαιο να ζητάς από αυτούς που πλήρωσαν και πληρώνουν χιλιάδες ευρώ παραπάνω φόρους, ασφάλιστρα και μειωμένες κοινωνικές παροχές να ικανοποιηθούν με επιστροφές μερικών ευρώ, που δεν επαρκούν να καλύψουν ούτε καν τα έξοδα κάποιων εβδομάδων; Είναι δίκαιο να χάνει ο εργαζόμενος, ο άνεργος, ο αυτοαπασχολούμενος επαγγελματίας το σπίτι που έφτιαξε με τους κόπους μιας ζωής γιατί δεν μπορεί πια να πληρώσει τις τράπεζες; Ξεκινήσατε τους πλειστηριασμούς βγάζοντας στο σφυρί την κατοικία χιλιάδων λαϊκών οικογενειών. Όλα τα άλλα, για τις βίλες και τα υπόλοιπα, είναι στάχτη στα μάτια. Όμως, κι εδώ λογαριάζετε και πάλι χωρίς τον ξενοδόχο. Είναι δίκαιη η </w:t>
      </w:r>
      <w:proofErr w:type="spellStart"/>
      <w:r>
        <w:rPr>
          <w:rFonts w:eastAsia="Times New Roman" w:cs="Times New Roman"/>
          <w:szCs w:val="24"/>
        </w:rPr>
        <w:t>φοροαφαίμαξη</w:t>
      </w:r>
      <w:proofErr w:type="spellEnd"/>
      <w:r>
        <w:rPr>
          <w:rFonts w:eastAsia="Times New Roman" w:cs="Times New Roman"/>
          <w:szCs w:val="24"/>
        </w:rPr>
        <w:t xml:space="preserve"> του ελληνικού λαού πάνω και από τους στόχους που θέτουν οι συμφωνίες για τα πρωτογενή πλεονάσματα; Είναι δίκαιες οι φοροαπαλλαγές και οι </w:t>
      </w:r>
      <w:proofErr w:type="spellStart"/>
      <w:r>
        <w:rPr>
          <w:rFonts w:eastAsia="Times New Roman" w:cs="Times New Roman"/>
          <w:szCs w:val="24"/>
        </w:rPr>
        <w:t>φοροελαφρύνσεις</w:t>
      </w:r>
      <w:proofErr w:type="spellEnd"/>
      <w:r>
        <w:rPr>
          <w:rFonts w:eastAsia="Times New Roman" w:cs="Times New Roman"/>
          <w:szCs w:val="24"/>
        </w:rPr>
        <w:t xml:space="preserve"> οι οποίες μεγάλωσαν για τους ομίλους τη </w:t>
      </w:r>
      <w:r>
        <w:rPr>
          <w:rFonts w:eastAsia="Times New Roman" w:cs="Times New Roman"/>
          <w:szCs w:val="24"/>
        </w:rPr>
        <w:lastRenderedPageBreak/>
        <w:t xml:space="preserve">χρονιά που πέρασε; Είναι δίκαιες οι μειώσεις στις νέες συντάξεις σε ποσοστό μεγαλύτερο του 20%, με αποτέλεσμα να εμφανίζεται σήμερα πλεονασματικός ο ΕΦΚΑ και κατ’ επέκταση μειωμένο το κρατικό κονδύλι για τις συντάξεις; Είναι δίκαιη η βαριά φορολογία σε μισθωτούς, αυτοαπασχολούμενους, μικρομεσαίους αγρότες που επιβλήθηκε τα προηγούμενα χρόνια με νόμους όλων των κυβερνήσεων, τα χαράτσια που διατήρησε και επέκτεινε η σημερινή Κυβέρνηση; Είναι δίκαιες οι αυξήσεις στην έμμεση φορολογία και οι αυξήσεις στον ΦΠΑ, ακόμα και σε ακριτικά νησιά, που οδήγησαν σε αυξήσεις της έμμεσης φορολογίας σχεδόν 1.000 ευρώ ανά οικογένεια; Είναι δίκαιη η σταθερά μειωμένη χρηματοδότηση των νοσοκομείων συνολικά της υγείας, ενώ οι ανάγκες αυξάνουν κατακόρυφα, το πετσόκομμα κατά 900 εκατομμύρια των κονδυλίων για την πρόνοια, η σφαγή στις αναπηρικές συντάξεις και τα επιδόματα; Είναι δίκαιη η περικοπή του ΕΚΑΣ στους χαμηλοσυνταξιούχους και το τσεκούρι στα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w:t>
      </w:r>
    </w:p>
    <w:p w14:paraId="1BD705E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Δίκαιο, στο άδικο αυτό εκμεταλλευτικό σύστημα, είναι ό,τι συμφέρει το μεγάλο κεφάλαιο. Και εσείς αποδειχτήκατε το πιο γρήγορο πιστόλι του κεφαλαίου και της Ευρωπαϊκής Ένωσης από την πρώτη στιγμή που ανέλαβε η συγκυβέρνηση ΣΥΡΙΖΑ - ΑΝΕΛ, ακόμη και τότε που ένας κόσμος αγνός, προοδευτικός, αριστερός, επένδυε ελπίδες και προσδοκίες σε αυτήν την Κυβέρνηση, έστω και με κρύα καρδιά. </w:t>
      </w:r>
    </w:p>
    <w:p w14:paraId="1BD705E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Ως ΚΚΕ είχαμε πει ότι θα είστε εσείς η Κυβέρνηση της βρώμικης δουλειάς, που όχι μόνον δεν θα καταργούσε τα μνημόνια, όχι μόνον δεν θα έφερνε ανακούφιση </w:t>
      </w:r>
      <w:r>
        <w:rPr>
          <w:rFonts w:eastAsia="Times New Roman" w:cs="Times New Roman"/>
          <w:szCs w:val="24"/>
        </w:rPr>
        <w:lastRenderedPageBreak/>
        <w:t>στον βασανισμένο λαό, αλλά θα συνέχιζε και την ίδια πολιτική. Μάλιστα, θα έπαιρνε κι εκείνα τα αντιλαϊκά μέτρα που οι προηγούμενες κυβερνήσεις, οι οποίες κουβαλούσαν και τη φθορά και τη ρετσινιά της αντιλαϊκής διακυβέρνησης δεκαετιών, δεν μπόρεσαν να πάρουν, κάτω –φυσικά- και από την πίεση του εργατικού και του λαϊκού κινήματος.</w:t>
      </w:r>
    </w:p>
    <w:p w14:paraId="1BD705E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Οι προβλέψεις μας αυτές δεν είχαν να κάνουν με κάποια μαντική ικανότητα, αλλά με τη γνώση της ιστορικής πείρας η οποία λέει ότι κάθε φορά που η κυρίαρχη τάξη τα βρίσκει σκούρα, αναλαμβάνουν διάφορα οπορτουνιστικά, τυχοδιωκτικά σοσιαλδημοκρατικά κόμματα να την ξελασπώσουν.</w:t>
      </w:r>
    </w:p>
    <w:p w14:paraId="1BD705E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Αυτόν τον ρόλο έχει αναλάβει η Κυβέρνηση ΣΥΡΙΖΑ - ΑΝΕΛ εδώ και τρία χρόνια.</w:t>
      </w:r>
    </w:p>
    <w:p w14:paraId="1BD705E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Βεβαίως, πρέπει να σας αναγνωρίσουμε ότι η προθυμία σας και η αποφασιστικότητά σας να υπηρετήσετε τα πιο βρόμικα σχέδια θα μείνει παροιμιώδης. Από αυτήν την άποψη, αξίζετε πέρα για πέρα τα βραβεία και τα εύσημα που σας δίνουν οι εκπρόσωποι των διαφόρων ελίτ του ιμπεριαλισμού, από τη Γαλλία και τη Γερμανία, μέχρι τις Ηνωμένες Πολιτείες και τον </w:t>
      </w:r>
      <w:proofErr w:type="spellStart"/>
      <w:r>
        <w:rPr>
          <w:rFonts w:eastAsia="Times New Roman" w:cs="Times New Roman"/>
          <w:szCs w:val="24"/>
        </w:rPr>
        <w:t>Τραμπ</w:t>
      </w:r>
      <w:proofErr w:type="spellEnd"/>
      <w:r>
        <w:rPr>
          <w:rFonts w:eastAsia="Times New Roman" w:cs="Times New Roman"/>
          <w:szCs w:val="24"/>
        </w:rPr>
        <w:t>.</w:t>
      </w:r>
    </w:p>
    <w:p w14:paraId="1BD705E6" w14:textId="77777777" w:rsidR="00D5765D" w:rsidRDefault="006A01C6">
      <w:pPr>
        <w:spacing w:after="0" w:line="600" w:lineRule="auto"/>
        <w:ind w:firstLine="720"/>
        <w:jc w:val="both"/>
        <w:rPr>
          <w:rFonts w:eastAsia="Times New Roman"/>
          <w:szCs w:val="24"/>
        </w:rPr>
      </w:pPr>
      <w:r>
        <w:rPr>
          <w:rFonts w:eastAsia="Times New Roman"/>
          <w:szCs w:val="24"/>
        </w:rPr>
        <w:t xml:space="preserve">Βέβαια όχι μόνο τα αξίζετε αυτά τα εύσημα, αλλά κάνετε και τα πάντα για να ξεπερνάτε και τον ίδιο σας τον εαυτό. Και εκεί που λέει κανείς ότι «Τα έχω όλα δει τέλος πάντων με αυτήν την Κυβέρνηση ΣΥΡΙΖΑ - ΑΝΕΛ», κάνετε κάτι που ανεβάζει </w:t>
      </w:r>
      <w:r>
        <w:rPr>
          <w:rFonts w:eastAsia="Times New Roman"/>
          <w:szCs w:val="24"/>
        </w:rPr>
        <w:lastRenderedPageBreak/>
        <w:t>ακόμα περισσότερο το ρεκόρ πολιτικής ξετσιπωσιάς, αθλιότητας, στο οποίο είστε πρωταθλητές.</w:t>
      </w:r>
    </w:p>
    <w:p w14:paraId="1BD705E7" w14:textId="77777777" w:rsidR="00D5765D" w:rsidRDefault="006A01C6">
      <w:pPr>
        <w:spacing w:after="0" w:line="600" w:lineRule="auto"/>
        <w:ind w:firstLine="720"/>
        <w:jc w:val="both"/>
        <w:rPr>
          <w:rFonts w:eastAsia="Times New Roman"/>
          <w:szCs w:val="24"/>
        </w:rPr>
      </w:pPr>
      <w:r>
        <w:rPr>
          <w:rFonts w:eastAsia="Times New Roman"/>
          <w:szCs w:val="24"/>
        </w:rPr>
        <w:t>Τελευταίο σας κατόρθωμα ήταν η χθεσινοβραδινή τροπολογία που βάζει στο στόχαστρο το πιο ιερό, το πιο μεγάλο, το πιο αδιαπραγμάτευτο δικαίωμα των εργαζομένων, το δικαίωμα στην απεργία. Και μάλιστα το φέρατε και σαν τον κλέφτη, σαν τον λωποδύτη σε ένα άσχετο νομοσχέδιο για να ψηφιστεί άρον - άρον στη Βουλή. Το ότι το μαζέψατε για λίγες μέρες δεν σας ξεπλένει.</w:t>
      </w:r>
    </w:p>
    <w:p w14:paraId="1BD705E8" w14:textId="77777777" w:rsidR="00D5765D" w:rsidRDefault="006A01C6">
      <w:pPr>
        <w:spacing w:after="0" w:line="600" w:lineRule="auto"/>
        <w:ind w:firstLine="720"/>
        <w:jc w:val="both"/>
        <w:rPr>
          <w:rFonts w:eastAsia="Times New Roman"/>
          <w:szCs w:val="24"/>
        </w:rPr>
      </w:pPr>
      <w:r>
        <w:rPr>
          <w:rFonts w:eastAsia="Times New Roman"/>
          <w:szCs w:val="24"/>
        </w:rPr>
        <w:t>Αλήθεια, τι νομίζατε; Ότι με τέτοιες κουτοπονηριές, με τέτοιες απατεωνιές για να το πω ειλικρινέστατα, θα αποφεύγατε ή θα αποφύγετε την κατακραυγή, θα αποφύγετε την οργή των εργαζομένων ή μήπως θα αποφύγετε και την ατίμωση και την ξεφτίλα που θα σας ακολουθεί για πάντα, αφού τολμήσατε να χλευάσετε, να ποδοπατήσετε τις θυσίες και το αίμα που έχυσε η εργατική τάξη σε αυτήν εδώ την χώρα γι’ αυτό της το δικαίωμα;</w:t>
      </w:r>
    </w:p>
    <w:p w14:paraId="1BD705E9" w14:textId="77777777" w:rsidR="00D5765D" w:rsidRDefault="006A01C6">
      <w:pPr>
        <w:spacing w:after="0" w:line="600" w:lineRule="auto"/>
        <w:ind w:firstLine="720"/>
        <w:jc w:val="both"/>
        <w:rPr>
          <w:rFonts w:eastAsia="Times New Roman"/>
          <w:szCs w:val="24"/>
        </w:rPr>
      </w:pPr>
      <w:r>
        <w:rPr>
          <w:rFonts w:eastAsia="Times New Roman"/>
          <w:szCs w:val="24"/>
        </w:rPr>
        <w:t>Είστε πολύ μικροί πραγματικά, κύριοι της Κυβέρνησης ΣΥΡΙΖΑ - ΑΝΕΛ, αλλά και όποιων άλλων κομμάτων τολμήσουν να ψηφίσουν αυτό το χτύπημα στην απεργία, τολμήσουν να τα βάλουν με τους αγώνες που έδωσαν οι ίδιοι οι εργαζόμενοι για να κατακτήσουν αυτά τα δικαιώματα. Αργά ή γρήγορα θα μείνετε στην ιστορία βέβαια ίσως ως μια γραφικότητα, ως μια παραφωνία, μια καρικατούρα αυτού που ονομαζόταν «Αριστερά», όπως εκπρόσωποι άλλων κομμάτων έμειναν, όπως εκείνος ο μακαρίτης ο Λάσκαρης, που έλεγε ότι με νόμο θα καταργούσε την ταξική πάλη.</w:t>
      </w:r>
    </w:p>
    <w:p w14:paraId="1BD705EA" w14:textId="77777777" w:rsidR="00D5765D" w:rsidRDefault="006A01C6">
      <w:pPr>
        <w:spacing w:after="0" w:line="600" w:lineRule="auto"/>
        <w:ind w:firstLine="720"/>
        <w:jc w:val="both"/>
        <w:rPr>
          <w:rFonts w:eastAsia="Times New Roman"/>
          <w:szCs w:val="24"/>
        </w:rPr>
      </w:pPr>
      <w:r>
        <w:rPr>
          <w:rFonts w:eastAsia="Times New Roman"/>
          <w:szCs w:val="24"/>
        </w:rPr>
        <w:lastRenderedPageBreak/>
        <w:t>Η τροπολογία που φέρατε και αποσύρατε για να την επαναφέρετε αργότερα, αφού έτσι υποσχεθήκατε στα κοράκια- εταίρους σας, ουσιαστικά ανοίγει τον δρόμο για την απαγόρευση του δικαιώματος της απεργίας. Και μάλιστα το κάνετε αυτό για τα πρωτοβάθμια σωματεία, δηλαδή για τους χώρους δουλειάς, εκεί όπου σπάει κόκκαλα η εργοδοτική αυθαιρεσία, η τρομοκρατία, οι εκβιασμοί απόλυσης, που οι εργαζόμενοι είναι υποχρεωμένοι και για να ενημερώνονται απλά ή και για να συζητάνε όλοι μαζί συλλογικά, ακόμη να συμπεριφέρονται με συνωμοτικό τρόπο, λες και είναι σε συνθήκες βαθιάς παρανομίας. Είναι στην πραγματικότητα, για να κάνουν μια απλή συνέλευση ή μια κινητοποίηση ή μια απεργία.</w:t>
      </w:r>
    </w:p>
    <w:p w14:paraId="1BD705EB" w14:textId="77777777" w:rsidR="00D5765D" w:rsidRDefault="006A01C6">
      <w:pPr>
        <w:spacing w:after="0" w:line="600" w:lineRule="auto"/>
        <w:ind w:firstLine="720"/>
        <w:jc w:val="both"/>
        <w:rPr>
          <w:rFonts w:eastAsia="Times New Roman"/>
          <w:szCs w:val="24"/>
        </w:rPr>
      </w:pPr>
      <w:r>
        <w:rPr>
          <w:rFonts w:eastAsia="Times New Roman"/>
          <w:szCs w:val="24"/>
        </w:rPr>
        <w:t xml:space="preserve">Λέτε ότι δεν αποτελεί πρόβλημα το 50%+1 για την απαρτία. Και ρωτάμε το εξής: Εσείς, κύριοι της Κυβέρνησης, κυβερνάτε με το 50%+1 του ελληνικού λαού; Οι κυβερνήσεις στην Ελλάδα εκλέγονται με το 50%+1 του συνόλου; </w:t>
      </w:r>
    </w:p>
    <w:p w14:paraId="1BD705EC" w14:textId="77777777" w:rsidR="00D5765D" w:rsidRDefault="006A01C6">
      <w:pPr>
        <w:spacing w:after="0" w:line="600" w:lineRule="auto"/>
        <w:ind w:firstLine="720"/>
        <w:jc w:val="both"/>
        <w:rPr>
          <w:rFonts w:eastAsia="Times New Roman"/>
          <w:szCs w:val="24"/>
        </w:rPr>
      </w:pPr>
      <w:r>
        <w:rPr>
          <w:rFonts w:eastAsia="Times New Roman"/>
          <w:szCs w:val="24"/>
        </w:rPr>
        <w:t>Το 22% εκπροσωπείτε, εάν το έχετε ακριβώς υπολογίσει στην πραγματικότητα, με βάση όσους έχουν δικαίωμα ψήφου. Και με αυτό το σαθρό 22%, που είναι αυτό το πραγματικό σας ποσοστό, το οποίο σήμερα βέβαια έχει γίνει και κατά πολύ μικρότερο, φέρνετε έναν νόμο που απαιτεί από τους εργαζόμενους, από τους εργάτες μέσα στα γκέτο που δουλεύουν να έχουν το 50%+1 του συνόλου των μελών τους σε παρουσία στη συνέλευση και στην κάλπη, κάτω από τον εκβιασμό και μπροστά στη μεγάλη εργοδοσία, στις απειλές, για να αποφασίσουν μια απεργία, μια κινητοποίηση, δηλαδή για να διεκδικήσουν το δίκιο τους.</w:t>
      </w:r>
    </w:p>
    <w:p w14:paraId="1BD705ED"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Είστε μια αδίστακτη Κυβέρνηση που δεν έχει καμμία αναστολή, προκειμένου να εξυπηρετήσει συμφέροντα του κεφαλαίου. Τα στελέχη σας φτάνουν στο σημείο να λένε ότι δήθεν έτσι ενισχύουν τη δημοκρατία στα σωματεία. Σπάσατε κάθε ρεκόρ. Ο ΣΕΒ είναι σίγουρο ότι θα κλαίει από συγκίνηση αυτή την στιγμή. Τέτοιον υπηρέτη δεν φανταζόντουσαν ούτε στα πιο τρελά όνειρά τους. </w:t>
      </w:r>
    </w:p>
    <w:p w14:paraId="1BD705EE" w14:textId="77777777" w:rsidR="00D5765D" w:rsidRDefault="006A01C6">
      <w:pPr>
        <w:spacing w:after="0" w:line="600" w:lineRule="auto"/>
        <w:ind w:firstLine="720"/>
        <w:jc w:val="both"/>
        <w:rPr>
          <w:rFonts w:eastAsia="Times New Roman"/>
          <w:szCs w:val="24"/>
        </w:rPr>
      </w:pPr>
      <w:r>
        <w:rPr>
          <w:rFonts w:eastAsia="Times New Roman"/>
          <w:szCs w:val="24"/>
        </w:rPr>
        <w:t>Γι’ αυτόν τον λόγο παίρνετε όλα αυτά τα εύσημα τα οποία έλεγα πριν, των εταίρων σας στην Ευρωπαϊκή Ένωση. Γι’ αυτόν τον λόγο κλείνετε γρήγορα όλες τις αντεργατικές, αντιλαϊκές αξιολογήσεις.</w:t>
      </w:r>
    </w:p>
    <w:p w14:paraId="1BD705E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μην μας πείτε πάλι ότι σας πολεμούν τα μεγάλα συμφέροντα, τα μεγάλα μέσα μαζικής ενημέρωσης και λοιπά. Στα </w:t>
      </w:r>
      <w:proofErr w:type="spellStart"/>
      <w:r>
        <w:rPr>
          <w:rFonts w:eastAsia="Times New Roman" w:cs="Times New Roman"/>
          <w:szCs w:val="24"/>
        </w:rPr>
        <w:t>όπα-όπα</w:t>
      </w:r>
      <w:proofErr w:type="spellEnd"/>
      <w:r>
        <w:rPr>
          <w:rFonts w:eastAsia="Times New Roman" w:cs="Times New Roman"/>
          <w:szCs w:val="24"/>
        </w:rPr>
        <w:t xml:space="preserve"> σας έχουν, ειδικά για τέτοιες δουλειές. Από χθες που ανακοινώθηκε η κατάθεση της τροπολογίας δεν ακούστηκε κιχ, τσιμουδιά στην καλύτερη περίπτωση, ενώ στη χειρότερη είχαμε εκθειασμό και τα μπράβο κάποιων. Ούτε τίτλοι, ούτε πρωτοσέλιδα, μόνο στον «ΡΙΖΟΣΠΑΣΤΗ», ούτε τίποτα από όλα αυτά. Ούτε κανένα άλλο κόμμα έβγαλε κάποια ανακοίνωση. </w:t>
      </w:r>
    </w:p>
    <w:p w14:paraId="1BD705F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να μην αδικούμε βέβαια και τη Νέα Δημοκρατία, η αλήθεια είναι ότι στελέχη της σας ζητούν να μην την πάρετε πίσω, αλλά να την ψηφίσετε εδώ και τώρα. Τους βγάζετε -βλέπετε- και από τη δύσκολη θέση. Σας σιγοντάρουν κανονικά. Και γιατί να μην το κάνουν άλλωστε; Αφού κάνετε πράξη την πάγια επιδίωξη, το όνειρο του κεφαλαίου που ήταν και είναι το χτύπημα του απεργιακού δικαιώματος, για να υπάρχει σιγή νεκροταφείου μέσα στους χώρους δουλειάς, να μην κουνιέται φύλλο, να μπορεί </w:t>
      </w:r>
      <w:r>
        <w:rPr>
          <w:rFonts w:eastAsia="Times New Roman" w:cs="Times New Roman"/>
          <w:szCs w:val="24"/>
        </w:rPr>
        <w:lastRenderedPageBreak/>
        <w:t xml:space="preserve">να επιβάλλεται ο εργασιακός μεσαίωνας που έχετε θεσμοθετήσει εσείς και οι προηγούμενοι μαζί. </w:t>
      </w:r>
    </w:p>
    <w:p w14:paraId="1BD705F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Στα αφεντικά δίνετε εξετάσεις για να μένετε στην κυβερνητική καρέκλα. Και τους λέτε ότι πέρα από το καρότο, μπορείτε να χρησιμοποιήσετε εξίσου καλά και το μαστίγιο. Μέχρι φυσικά να βγάλετε πέρα όλη αυτή τη </w:t>
      </w:r>
      <w:proofErr w:type="spellStart"/>
      <w:r>
        <w:rPr>
          <w:rFonts w:eastAsia="Times New Roman" w:cs="Times New Roman"/>
          <w:szCs w:val="24"/>
        </w:rPr>
        <w:t>βρωμοδουλειά</w:t>
      </w:r>
      <w:proofErr w:type="spellEnd"/>
      <w:r>
        <w:rPr>
          <w:rFonts w:eastAsia="Times New Roman" w:cs="Times New Roman"/>
          <w:szCs w:val="24"/>
        </w:rPr>
        <w:t xml:space="preserve"> και να σας πετάξουν μετά κι εσάς σαν στυμμένες λεμονόκουπες για να ποντάρουν σε νέα άλογα της Κεντροδεξιάς, της Κεντροαριστεράς και πάει λέγοντας. Δεν έχει σημασία πώς θα λέγονται. Γι’ αυτό εδώ και μία εβδομάδα δίνετε μέρισμα ξύλου και αυταρχισμού σε όλη την Ελλάδα. Πότε στα ειρηνοδικεία για τους πλειστηριασμούς, πότε στο Υπουργείο Παιδείας ενάντια σε φοιτητές που διεκδικούν σίτιση και στέγαση, πότε ενάντια σε εργαζόμενους και συνδικαλιστές, όπως στα σουπερμάρκετ, πρώην «Καρυπίδης», που διεκδικούν δεδουλευμένα δεκαοκτώ μηνών και πάει λέγοντας. </w:t>
      </w:r>
    </w:p>
    <w:p w14:paraId="1BD705F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το ξαναλέμε, το δικαίωμα στην απεργία που κατακτήθηκε με αίμα και θυσίες είναι αδιαπραγμάτευτο και όποιος τολμήσει να το αγγίξει θα βρει απέναντί του συνολικά τους εργαζόμενους και το ταξικό κίνημά τους. Και είστε βαθιά γελασμένοι αν νομίζετε ότι αυτό το έκτρωμα θα εφαρμοστεί στην πράξη. Θα το ακυρώσουν οι ίδιοι οι εργαζόμενοι με την οργάνωση και τον αγώνα τους, όπως θα ακυρώσουν οι εργαζόμενοι κάθε προσπάθεια να μπουν εμπόδια στην πάλη τους, στην κοινωνική πρόοδο και θα στείλουν στον αγύριστο κάποια στιγμή κάθε πολιτικό εκπρόσωπο αυτού του σάπιου εκμεταλλευτικού συστήματος. </w:t>
      </w:r>
    </w:p>
    <w:p w14:paraId="1BD705F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Καλούμε τους εργαζόμενους να δυναμώσουν τον αγώνα τους, να είναι από σήμερα και κάθε μέρα στους δρόμους, να πυκνώσουν τις απεργιακές συγκεντρώσεις, τις κινητοποιήσεις των επόμενων ημερών, με αποκορύφωμα την πανελλαδική πανεργατική απεργία στις 14 Δεκεμβρίου. </w:t>
      </w:r>
    </w:p>
    <w:p w14:paraId="1BD705F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Όσο για εσάς, έχετε εξασφαλισμένη θέση στα κατάστιχα των δήμιων του λαού. Και αυτός ο λαός θα σας τιμωρήσει και μάλιστα πιστεύουμε πολύ πιο σύντομα απ’ ό,τι εσείς ελπίζετε. </w:t>
      </w:r>
    </w:p>
    <w:p w14:paraId="1BD705F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όταν τολμήσετε να φέρετε ξανά αυτή ή άλλη αντίστοιχη τροπολογία θα καταθέσουμε αίτημα ονομαστικής ψηφοφορίας και ο καθένας ας αναλάβει τις ευθύνες του, αν έχει μείνει έστω λίγη τσίπα. </w:t>
      </w:r>
    </w:p>
    <w:p w14:paraId="1BD705F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Κουτσούμπα</w:t>
      </w:r>
      <w:proofErr w:type="spellEnd"/>
      <w:r>
        <w:rPr>
          <w:rFonts w:eastAsia="Times New Roman" w:cs="Times New Roman"/>
          <w:szCs w:val="24"/>
        </w:rPr>
        <w:t xml:space="preserve">. </w:t>
      </w:r>
    </w:p>
    <w:p w14:paraId="1BD705F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με τον κατάλογο των ομιλητών. </w:t>
      </w:r>
    </w:p>
    <w:p w14:paraId="1BD705F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Ιωάννης </w:t>
      </w:r>
      <w:proofErr w:type="spellStart"/>
      <w:r>
        <w:rPr>
          <w:rFonts w:eastAsia="Times New Roman" w:cs="Times New Roman"/>
          <w:szCs w:val="24"/>
        </w:rPr>
        <w:t>Μιχελογιαννάκης</w:t>
      </w:r>
      <w:proofErr w:type="spellEnd"/>
      <w:r>
        <w:rPr>
          <w:rFonts w:eastAsia="Times New Roman" w:cs="Times New Roman"/>
          <w:szCs w:val="24"/>
        </w:rPr>
        <w:t xml:space="preserve">. Θα έχουμε δύο ομιλητές κι έναν Κοινοβουλευτικό Εκπρόσωπο μετά. Έχει ζητήσει τον λόγο ο κ. </w:t>
      </w:r>
      <w:proofErr w:type="spellStart"/>
      <w:r>
        <w:rPr>
          <w:rFonts w:eastAsia="Times New Roman" w:cs="Times New Roman"/>
          <w:szCs w:val="24"/>
        </w:rPr>
        <w:t>Σαχινίδης</w:t>
      </w:r>
      <w:proofErr w:type="spellEnd"/>
      <w:r>
        <w:rPr>
          <w:rFonts w:eastAsia="Times New Roman" w:cs="Times New Roman"/>
          <w:szCs w:val="24"/>
        </w:rPr>
        <w:t xml:space="preserve"> και ο κ. Λοβέρδος. </w:t>
      </w:r>
    </w:p>
    <w:p w14:paraId="1BD705F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Μιχελογιαννάκη</w:t>
      </w:r>
      <w:proofErr w:type="spellEnd"/>
      <w:r>
        <w:rPr>
          <w:rFonts w:eastAsia="Times New Roman" w:cs="Times New Roman"/>
          <w:szCs w:val="24"/>
        </w:rPr>
        <w:t xml:space="preserve">, έχετε τον λόγο. </w:t>
      </w:r>
    </w:p>
    <w:p w14:paraId="1BD705F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ΜΙΧΕΛΟΓΙΑΝΝΑΚΗΣ:</w:t>
      </w:r>
      <w:r>
        <w:rPr>
          <w:rFonts w:eastAsia="Times New Roman" w:cs="Times New Roman"/>
          <w:szCs w:val="24"/>
        </w:rPr>
        <w:t xml:space="preserve"> Ευχαριστώ, κύριε Πρόεδρε. </w:t>
      </w:r>
    </w:p>
    <w:p w14:paraId="1BD705F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πράγματι η διαστημική πολιτική συνδέεται με προϊόντα υψηλής αξίας. Ήδη δραστηριοποιούνται εκατό επιχειρήσεις με 200 εκατομμύρια τζίρο και δύο χιλιάδες εργαζόμενους. Τέσσερα επίσης ελληνικά πανεπιστήμια παράγουν μικρούς δορυφόρους με μεγάλη επιτυχία. </w:t>
      </w:r>
    </w:p>
    <w:p w14:paraId="1BD705FC" w14:textId="77777777" w:rsidR="00D5765D" w:rsidRDefault="006A01C6">
      <w:pPr>
        <w:spacing w:after="0" w:line="600" w:lineRule="auto"/>
        <w:ind w:firstLine="720"/>
        <w:jc w:val="both"/>
        <w:rPr>
          <w:rFonts w:eastAsia="Times New Roman"/>
          <w:szCs w:val="24"/>
        </w:rPr>
      </w:pPr>
      <w:r>
        <w:rPr>
          <w:rFonts w:eastAsia="Times New Roman"/>
          <w:szCs w:val="24"/>
        </w:rPr>
        <w:t xml:space="preserve">Αφορά την εξυπηρέτηση της άμυνας της χώρας, των καιρικών φαινομένων, την πρόληψη πλημμυρών, τον έλεγχο των συνόρων, τις πυρκαγιές και τις γεωργικές καλλιέργειες. </w:t>
      </w:r>
    </w:p>
    <w:p w14:paraId="1BD705FD" w14:textId="77777777" w:rsidR="00D5765D" w:rsidRDefault="006A01C6">
      <w:pPr>
        <w:spacing w:after="0" w:line="600" w:lineRule="auto"/>
        <w:ind w:firstLine="720"/>
        <w:jc w:val="both"/>
        <w:rPr>
          <w:rFonts w:eastAsia="Times New Roman"/>
          <w:szCs w:val="24"/>
        </w:rPr>
      </w:pPr>
      <w:r>
        <w:rPr>
          <w:rFonts w:eastAsia="Times New Roman"/>
          <w:szCs w:val="24"/>
        </w:rPr>
        <w:t xml:space="preserve">Διασφαλίζουμε θέσεις στο Διάστημα και κερδίζουμε ανταλλάγματα. Μέχρι τώρα δίναμε 14 εκατομμύρια τον χρόνο στην Ευρωπαϊκή Ένωση. Και τι συνέβαινε; Δεν εισπράτταμε απολύτως τίποτα. Εβδομήντα πέντε μικρομεσαίες επιχειρήσεις παρέχουν τις υπηρεσίες τους στο εξωτερικό. Έχουμε δαπανήσει εκατομμύρια ευρώ σε ευρωπαϊκά προγράμματα μέχρι σήμερα. </w:t>
      </w:r>
    </w:p>
    <w:p w14:paraId="1BD705FE" w14:textId="77777777" w:rsidR="00D5765D" w:rsidRDefault="006A01C6">
      <w:pPr>
        <w:spacing w:after="0" w:line="600" w:lineRule="auto"/>
        <w:ind w:firstLine="720"/>
        <w:jc w:val="both"/>
        <w:rPr>
          <w:rFonts w:eastAsia="Times New Roman"/>
          <w:szCs w:val="24"/>
        </w:rPr>
      </w:pPr>
      <w:r>
        <w:rPr>
          <w:rFonts w:eastAsia="Times New Roman"/>
          <w:szCs w:val="24"/>
        </w:rPr>
        <w:t xml:space="preserve">Αρχίζουμε, λοιπόν, μία ολοκληρωμένη διαστημική πολιτική, με την ίδρυση του Ελληνικού Διαστημικού Οργανισμού που ακολουθεί. Οι αναμεταδότες του υπάρχοντος δορυφόρου θα χρησιμοποιούνται από τις Ένοπλες Δυνάμεις, από την ΕΥΠ, από την Ελληνική Αστυνομία. </w:t>
      </w:r>
    </w:p>
    <w:p w14:paraId="1BD705FF" w14:textId="77777777" w:rsidR="00D5765D" w:rsidRDefault="006A01C6">
      <w:pPr>
        <w:spacing w:after="0" w:line="600" w:lineRule="auto"/>
        <w:ind w:firstLine="720"/>
        <w:jc w:val="both"/>
        <w:rPr>
          <w:rFonts w:eastAsia="Times New Roman"/>
          <w:szCs w:val="24"/>
        </w:rPr>
      </w:pPr>
      <w:r>
        <w:rPr>
          <w:rFonts w:eastAsia="Times New Roman"/>
          <w:szCs w:val="24"/>
        </w:rPr>
        <w:t>Η αρχική σύμβαση του ελληνικού δημοσίου έληγε το 2021. Έπρεπε να ανανεωθεί μέχρι το 2018. Η «</w:t>
      </w:r>
      <w:r>
        <w:rPr>
          <w:rFonts w:eastAsia="Times New Roman"/>
          <w:szCs w:val="24"/>
          <w:lang w:val="en-US"/>
        </w:rPr>
        <w:t>HELLAS</w:t>
      </w:r>
      <w:r w:rsidRPr="004D763B">
        <w:rPr>
          <w:rFonts w:eastAsia="Times New Roman"/>
          <w:szCs w:val="24"/>
        </w:rPr>
        <w:t xml:space="preserve"> </w:t>
      </w:r>
      <w:r>
        <w:rPr>
          <w:rFonts w:eastAsia="Times New Roman"/>
          <w:szCs w:val="24"/>
          <w:lang w:val="en-US"/>
        </w:rPr>
        <w:t>SAT</w:t>
      </w:r>
      <w:r>
        <w:rPr>
          <w:rFonts w:eastAsia="Times New Roman"/>
          <w:szCs w:val="24"/>
        </w:rPr>
        <w:t xml:space="preserve">» έχει κάνει αιτήματα από το 2010. Αν δεν κάναμε αυτό που κάνουμε σήμερα, θα χάναμε τα δικαιώματά μας. Γιατί, αν μια χώρα έχει τροχιακή θέση στο διάστημα και δεν τη χρησιμοποιεί για χρονικό διάστημα τριών </w:t>
      </w:r>
      <w:r>
        <w:rPr>
          <w:rFonts w:eastAsia="Times New Roman"/>
          <w:szCs w:val="24"/>
        </w:rPr>
        <w:lastRenderedPageBreak/>
        <w:t xml:space="preserve">ετών, χάνει τα δικαιώματά της. Αυτή είναι και η σημασία που έρχεται αυτό το νομοσχέδιο σήμερα. Και τότε, τουλάχιστον σαράντα κράτη διεκδικούν αυτή τη θέση. </w:t>
      </w:r>
    </w:p>
    <w:p w14:paraId="1BD70600" w14:textId="77777777" w:rsidR="00D5765D" w:rsidRDefault="006A01C6">
      <w:pPr>
        <w:spacing w:after="0" w:line="600" w:lineRule="auto"/>
        <w:ind w:firstLine="720"/>
        <w:jc w:val="both"/>
        <w:rPr>
          <w:rFonts w:eastAsia="Times New Roman"/>
          <w:szCs w:val="24"/>
        </w:rPr>
      </w:pPr>
      <w:r>
        <w:rPr>
          <w:rFonts w:eastAsia="Times New Roman"/>
          <w:szCs w:val="24"/>
        </w:rPr>
        <w:t xml:space="preserve">Στην ανανεωμένη σύμβαση που βάζουμε σήμερα, ενισχύεται η Ελλάδα ανατολικά στις 39º, με τη δημιουργία Επιτροπής Παρακολούθησης και την Επιτροπή Παραλαβής, που έχει ήδη συσταθεί. Διασφαλίζουμε με αυτόν τον τρόπο ειδικές εγγυήσεις υπέρ του δημοσίου, που δεν υπήρχαν στην προηγούμενη σύμβαση. </w:t>
      </w:r>
    </w:p>
    <w:p w14:paraId="1BD70601" w14:textId="77777777" w:rsidR="00D5765D" w:rsidRDefault="006A01C6">
      <w:pPr>
        <w:spacing w:after="0" w:line="600" w:lineRule="auto"/>
        <w:ind w:firstLine="720"/>
        <w:jc w:val="both"/>
        <w:rPr>
          <w:rFonts w:eastAsia="Times New Roman"/>
          <w:szCs w:val="24"/>
        </w:rPr>
      </w:pPr>
      <w:r>
        <w:rPr>
          <w:rFonts w:eastAsia="Times New Roman"/>
          <w:szCs w:val="24"/>
        </w:rPr>
        <w:t xml:space="preserve">Προβλέπεται για διαφορές η επίλυση στα διοικητικά δικαστήρια, αντί της διαιτησίας στη Γενεύη. Και η διαιτησία στη Γενεύη τι σημαίνει; Σημαίνει τεράστιο κόστος. Διασφαλίζεται ακόμα και σε καταστροφή ή μη ικανοποιητική παρεχόμενη υπηρεσία η εξασφάλιση άλλου δορυφόρου. Διασφαλίζεται, επίσης, εξοπλισμός για πέντε χρόνια δωρεάν. </w:t>
      </w:r>
    </w:p>
    <w:p w14:paraId="1BD70602" w14:textId="77777777" w:rsidR="00D5765D" w:rsidRDefault="006A01C6">
      <w:pPr>
        <w:spacing w:after="0" w:line="600" w:lineRule="auto"/>
        <w:ind w:firstLine="720"/>
        <w:jc w:val="both"/>
        <w:rPr>
          <w:rFonts w:eastAsia="Times New Roman"/>
          <w:szCs w:val="24"/>
        </w:rPr>
      </w:pPr>
      <w:r>
        <w:rPr>
          <w:rFonts w:eastAsia="Times New Roman"/>
          <w:szCs w:val="24"/>
        </w:rPr>
        <w:t xml:space="preserve">Λαμβάνουμε ως αντάλλαγμα τρεις επίγειους κομβικούς δορυφόρους, τρία δορυφορικά πιάτα και διακόσια τερματικά. Με τη νέα σύμβαση παίρνουμε δεκαεπτά </w:t>
      </w:r>
      <w:proofErr w:type="spellStart"/>
      <w:r>
        <w:rPr>
          <w:rFonts w:eastAsia="Times New Roman"/>
          <w:szCs w:val="24"/>
        </w:rPr>
        <w:t>χρονοαναμεταδότες</w:t>
      </w:r>
      <w:proofErr w:type="spellEnd"/>
      <w:r>
        <w:rPr>
          <w:rFonts w:eastAsia="Times New Roman"/>
          <w:szCs w:val="24"/>
        </w:rPr>
        <w:t>. Για δεκαεπτά χρόνια είχαν αμελήσει να πάρουμε τον τρίτο αναμεταδότη. Επίσης, επιτυγχάνουμε να πάρουμε έξι αναμεταδότες, έναντι τριών.</w:t>
      </w:r>
    </w:p>
    <w:p w14:paraId="1BD70603" w14:textId="77777777" w:rsidR="00D5765D" w:rsidRDefault="006A01C6">
      <w:pPr>
        <w:spacing w:after="0" w:line="600" w:lineRule="auto"/>
        <w:ind w:firstLine="720"/>
        <w:jc w:val="both"/>
        <w:rPr>
          <w:rFonts w:eastAsia="Times New Roman"/>
          <w:szCs w:val="24"/>
        </w:rPr>
      </w:pPr>
      <w:r>
        <w:rPr>
          <w:rFonts w:eastAsia="Times New Roman"/>
          <w:szCs w:val="24"/>
        </w:rPr>
        <w:t>Το αντικείμενο της σύμβασης είναι η παραχώρηση των δικαιωμάτων σε τροχιακή θέση και συσχετισμένες ραδιοσυχνότητες κατόπιν αίτησης των ενδιαφερομένων κρατών. Τα αιτήματα υποβάλλονται στη Διεθνή Ένωση Τηλεπικοινωνιών. Σε α</w:t>
      </w:r>
      <w:r>
        <w:rPr>
          <w:rFonts w:eastAsia="Times New Roman"/>
          <w:szCs w:val="24"/>
        </w:rPr>
        <w:lastRenderedPageBreak/>
        <w:t xml:space="preserve">ντίθεση δε με τις επίγειες ραδιοσυχνότητες, οι οποίες δεν αναιρούνται, δεν καταργούνται, μπορούν να μείνουν αχρησιμοποίητες, οι δορυφορικές μπορούν να αναιρεθούν, να ακυρωθούν και να τροποποιηθούν. </w:t>
      </w:r>
    </w:p>
    <w:p w14:paraId="1BD70604" w14:textId="77777777" w:rsidR="00D5765D" w:rsidRDefault="006A01C6">
      <w:pPr>
        <w:spacing w:after="0" w:line="600" w:lineRule="auto"/>
        <w:ind w:firstLine="720"/>
        <w:jc w:val="both"/>
        <w:rPr>
          <w:rFonts w:eastAsia="Times New Roman"/>
          <w:szCs w:val="24"/>
        </w:rPr>
      </w:pPr>
      <w:r>
        <w:rPr>
          <w:rFonts w:eastAsia="Times New Roman"/>
          <w:szCs w:val="24"/>
        </w:rPr>
        <w:t xml:space="preserve">Λόγω, λοιπόν, της συγκυρίας, της κατάστασης και λόγω της διαστημικής πολιτικής που συνδέεται με προϊόντα υψηλής αξίας, όπως είπα, καταλαβαίνει κανείς τη σημασία του να υπερψηφίσουμε αυτό το νομοσχέδιο. </w:t>
      </w:r>
    </w:p>
    <w:p w14:paraId="1BD70605" w14:textId="77777777" w:rsidR="00D5765D" w:rsidRDefault="006A01C6">
      <w:pPr>
        <w:spacing w:after="0" w:line="600" w:lineRule="auto"/>
        <w:ind w:firstLine="720"/>
        <w:jc w:val="both"/>
        <w:rPr>
          <w:rFonts w:eastAsia="Times New Roman"/>
          <w:szCs w:val="24"/>
        </w:rPr>
      </w:pPr>
      <w:r>
        <w:rPr>
          <w:rFonts w:eastAsia="Times New Roman"/>
          <w:szCs w:val="24"/>
        </w:rPr>
        <w:t xml:space="preserve">Ευχαριστώ. </w:t>
      </w:r>
    </w:p>
    <w:p w14:paraId="1BD70606" w14:textId="77777777" w:rsidR="00D5765D" w:rsidRDefault="006A01C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BD70607" w14:textId="77777777" w:rsidR="00D5765D" w:rsidRDefault="006A01C6">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τον κ. </w:t>
      </w:r>
      <w:proofErr w:type="spellStart"/>
      <w:r>
        <w:rPr>
          <w:rFonts w:eastAsia="Times New Roman"/>
          <w:szCs w:val="24"/>
        </w:rPr>
        <w:t>Μιχελογιαννάκη</w:t>
      </w:r>
      <w:proofErr w:type="spellEnd"/>
      <w:r>
        <w:rPr>
          <w:rFonts w:eastAsia="Times New Roman"/>
          <w:szCs w:val="24"/>
        </w:rPr>
        <w:t xml:space="preserve">. </w:t>
      </w:r>
    </w:p>
    <w:p w14:paraId="1BD70608" w14:textId="77777777" w:rsidR="00D5765D" w:rsidRDefault="006A01C6">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Βούλτεψη</w:t>
      </w:r>
      <w:proofErr w:type="spellEnd"/>
      <w:r>
        <w:rPr>
          <w:rFonts w:eastAsia="Times New Roman"/>
          <w:szCs w:val="24"/>
        </w:rPr>
        <w:t xml:space="preserve"> από τη Νέα Δημοκρατία. </w:t>
      </w:r>
    </w:p>
    <w:p w14:paraId="1BD70609" w14:textId="77777777" w:rsidR="00D5765D" w:rsidRDefault="006A01C6">
      <w:pPr>
        <w:spacing w:after="0"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κύριε Πρόεδρε. </w:t>
      </w:r>
    </w:p>
    <w:p w14:paraId="1BD7060A" w14:textId="77777777" w:rsidR="00D5765D" w:rsidRDefault="006A01C6">
      <w:pPr>
        <w:spacing w:after="0" w:line="600" w:lineRule="auto"/>
        <w:ind w:firstLine="720"/>
        <w:jc w:val="both"/>
        <w:rPr>
          <w:rFonts w:eastAsia="Times New Roman"/>
          <w:szCs w:val="24"/>
        </w:rPr>
      </w:pPr>
      <w:r>
        <w:rPr>
          <w:rFonts w:eastAsia="Times New Roman"/>
          <w:szCs w:val="24"/>
        </w:rPr>
        <w:t xml:space="preserve">Κυρίες και κύριοι συνάδελφοι, το θέμα το οποίο συζητούμε σήμερα αποτελεί μια ακόμη απόδειξη ότι η Κυβέρνηση των ΣΥΡΙΖΑ και ΑΝΕΛ έχει σπάσει όλα τα ρεκόρ της προπαγάνδας και της </w:t>
      </w:r>
      <w:proofErr w:type="spellStart"/>
      <w:r>
        <w:rPr>
          <w:rFonts w:eastAsia="Times New Roman"/>
          <w:szCs w:val="24"/>
        </w:rPr>
        <w:t>ψυχοπολιτικής</w:t>
      </w:r>
      <w:proofErr w:type="spellEnd"/>
      <w:r>
        <w:rPr>
          <w:rFonts w:eastAsia="Times New Roman"/>
          <w:szCs w:val="24"/>
        </w:rPr>
        <w:t xml:space="preserve">. </w:t>
      </w:r>
    </w:p>
    <w:p w14:paraId="1BD7060B" w14:textId="77777777" w:rsidR="00D5765D" w:rsidRDefault="006A01C6">
      <w:pPr>
        <w:spacing w:after="0" w:line="600" w:lineRule="auto"/>
        <w:ind w:firstLine="720"/>
        <w:jc w:val="both"/>
        <w:rPr>
          <w:rFonts w:eastAsia="Times New Roman"/>
          <w:szCs w:val="24"/>
        </w:rPr>
      </w:pPr>
      <w:r>
        <w:rPr>
          <w:rFonts w:eastAsia="Times New Roman"/>
          <w:szCs w:val="24"/>
        </w:rPr>
        <w:t xml:space="preserve">Έτσι κι αλλιώς, η Κυβέρνηση πάει από ρεκόρ σε ρεκόρ. Σε χρόνο ρεκόρ έκλεισε την αξιολόγηση, ξεπουλάει τη ΔΕΗ, παραδίδει τα δάνεια των Ελλήνων στα ξένα </w:t>
      </w:r>
      <w:proofErr w:type="spellStart"/>
      <w:r>
        <w:rPr>
          <w:rFonts w:eastAsia="Times New Roman"/>
          <w:szCs w:val="24"/>
        </w:rPr>
        <w:t>funds</w:t>
      </w:r>
      <w:proofErr w:type="spellEnd"/>
      <w:r>
        <w:rPr>
          <w:rFonts w:eastAsia="Times New Roman"/>
          <w:szCs w:val="24"/>
        </w:rPr>
        <w:t xml:space="preserve">. Σε χρόνο ρεκόρ όλα αυτά. Ξεκίνησαν οι ηλεκτρονικοί πλειστηριασμοί την </w:t>
      </w:r>
      <w:r>
        <w:rPr>
          <w:rFonts w:eastAsia="Times New Roman"/>
          <w:szCs w:val="24"/>
        </w:rPr>
        <w:lastRenderedPageBreak/>
        <w:t xml:space="preserve">ίδια μέρα με τη λοταρία των αποδείξεων, για να θολωθούν τα νερά. Διότι, ως γνωστόν, λοταρία είναι και το ένα, λοταρία και το άλλο. Εντάχθηκε όλη η δημόσια περιουσία στο </w:t>
      </w:r>
      <w:proofErr w:type="spellStart"/>
      <w:r>
        <w:rPr>
          <w:rFonts w:eastAsia="Times New Roman"/>
          <w:szCs w:val="24"/>
        </w:rPr>
        <w:t>υπερταμείο</w:t>
      </w:r>
      <w:proofErr w:type="spellEnd"/>
      <w:r>
        <w:rPr>
          <w:rFonts w:eastAsia="Times New Roman"/>
          <w:szCs w:val="24"/>
        </w:rPr>
        <w:t xml:space="preserve">. </w:t>
      </w:r>
      <w:proofErr w:type="spellStart"/>
      <w:r>
        <w:rPr>
          <w:rFonts w:eastAsia="Times New Roman"/>
          <w:szCs w:val="24"/>
        </w:rPr>
        <w:t>Προνομοθετήθηκαν</w:t>
      </w:r>
      <w:proofErr w:type="spellEnd"/>
      <w:r>
        <w:rPr>
          <w:rFonts w:eastAsia="Times New Roman"/>
          <w:szCs w:val="24"/>
        </w:rPr>
        <w:t xml:space="preserve"> μέτρα για το 2019 και το 2020. </w:t>
      </w:r>
    </w:p>
    <w:p w14:paraId="1BD7060C" w14:textId="77777777" w:rsidR="00D5765D" w:rsidRDefault="006A01C6">
      <w:pPr>
        <w:spacing w:after="0" w:line="600" w:lineRule="auto"/>
        <w:ind w:firstLine="720"/>
        <w:jc w:val="both"/>
        <w:rPr>
          <w:rFonts w:eastAsia="Times New Roman"/>
          <w:szCs w:val="24"/>
        </w:rPr>
      </w:pPr>
      <w:r>
        <w:rPr>
          <w:rFonts w:eastAsia="Times New Roman"/>
          <w:szCs w:val="24"/>
        </w:rPr>
        <w:t xml:space="preserve">Ε, πώς να μην σας δίνουν βραβεία μετά απ’ όλα αυτά; Εικόνισμα θα σας κάνουν! Ό,τι σας φέρνουν το υπογράφετε! Γι’ αυτό γίνονται όλα σε χρόνο ρεκόρ. </w:t>
      </w:r>
    </w:p>
    <w:p w14:paraId="1BD7060D" w14:textId="77777777" w:rsidR="00D5765D" w:rsidRDefault="006A01C6">
      <w:pPr>
        <w:spacing w:after="0" w:line="600" w:lineRule="auto"/>
        <w:ind w:firstLine="720"/>
        <w:jc w:val="both"/>
        <w:rPr>
          <w:rFonts w:eastAsia="Times New Roman"/>
          <w:szCs w:val="24"/>
        </w:rPr>
      </w:pPr>
      <w:r>
        <w:rPr>
          <w:rFonts w:eastAsia="Times New Roman"/>
          <w:szCs w:val="24"/>
        </w:rPr>
        <w:t>Βέβαια αφού θα τα έχετε υπογράψει όλα, θα έχετε κλείσει όλες τις αξιολογήσεις, θα έχετε συμφωνήσει -ήδη το έχετε κάνει- για μνημόνια έως το 2022 και εποπτεία έως το 2060, τότε θα βγείτε από τα μνημόνια και θα διώξετε και το ΔΝΤ.</w:t>
      </w:r>
    </w:p>
    <w:p w14:paraId="1BD7060E" w14:textId="77777777" w:rsidR="00D5765D" w:rsidRDefault="006A01C6">
      <w:pPr>
        <w:spacing w:after="0" w:line="600" w:lineRule="auto"/>
        <w:ind w:firstLine="720"/>
        <w:jc w:val="both"/>
        <w:rPr>
          <w:rFonts w:eastAsia="Times New Roman"/>
          <w:szCs w:val="24"/>
        </w:rPr>
      </w:pPr>
      <w:r>
        <w:rPr>
          <w:rFonts w:eastAsia="Times New Roman"/>
          <w:szCs w:val="24"/>
        </w:rPr>
        <w:t xml:space="preserve">Επί των ημερών σας επίσης, γίνονται όλα τέλεια, καταπληκτικά για πρώτη φορά! Κύριε Παππά, έναν χρόνο τώρα μας ζαλίζετε το κεφάλι με την κατάκτηση του Διαστήματος. Ταξιδεύετε σε εξωτικούς και άλλους προορισμούς. Ούτε δηλαδή να τον είχατε κατασκευάσει εσείς αυτόν τον δορυφόρο. Από πάνω του στέκεστε. Μέχρι και στις Κάννες πήγατε τον Φεβρουάριο για να τον δείτε -λέει- πριν μπει στις συσκευασίες για να ταξιδέψει στην Γαλλική Γουιάνα. Και μετά πήγατε και στη Γαλλική Γουιάνα για να είστε παρών, αχάραγα 29 Ιουνίου, στην εκτόξευση αυτού που παρουσιάζετε περίπου ως έργο των χεριών σας. </w:t>
      </w:r>
    </w:p>
    <w:p w14:paraId="1BD7060F" w14:textId="77777777" w:rsidR="00D5765D" w:rsidRDefault="006A01C6">
      <w:pPr>
        <w:spacing w:after="0" w:line="600" w:lineRule="auto"/>
        <w:ind w:firstLine="720"/>
        <w:jc w:val="both"/>
        <w:rPr>
          <w:rFonts w:eastAsia="Times New Roman"/>
          <w:szCs w:val="24"/>
        </w:rPr>
      </w:pPr>
      <w:r>
        <w:rPr>
          <w:rFonts w:eastAsia="Times New Roman"/>
          <w:szCs w:val="24"/>
        </w:rPr>
        <w:t>Παρακολουθήσατε ουσιαστικά την εκτόξευση του αραβικών συμφερόντων δορυφόρου. Μετά την εκτόξευσή του, πομπωδώς μας ανακοινώσατε ότι η Ελλάδα στέλ</w:t>
      </w:r>
      <w:r>
        <w:rPr>
          <w:rFonts w:eastAsia="Times New Roman"/>
          <w:szCs w:val="24"/>
        </w:rPr>
        <w:lastRenderedPageBreak/>
        <w:t>νει μήνυμα ότι ανακάμπτει, ότι ανακάμπτει σε ένα πεδίο που για χρόνια ήταν εγκαταλελειμμένο και ότι μετά από πολλά χρόνια απουσίας και αδράνειας η Ελλάδα επιστρέφει δυναμικά στο Διάστημα.</w:t>
      </w:r>
    </w:p>
    <w:p w14:paraId="1BD70610" w14:textId="77777777" w:rsidR="00D5765D" w:rsidRDefault="006A01C6">
      <w:pPr>
        <w:spacing w:after="0" w:line="600" w:lineRule="auto"/>
        <w:ind w:firstLine="720"/>
        <w:jc w:val="both"/>
        <w:rPr>
          <w:rFonts w:eastAsia="Times New Roman"/>
          <w:szCs w:val="24"/>
        </w:rPr>
      </w:pPr>
      <w:r>
        <w:rPr>
          <w:rFonts w:eastAsia="Times New Roman"/>
          <w:szCs w:val="24"/>
        </w:rPr>
        <w:t>Η αλήθεια, κυρίες και κύριοι συνάδελφοι, είναι ότι η Ελλάδα βρίσκεται στο Διάστημα ήδη από το 2003 και ουδέποτε απουσίασε. Το μόνο που συνέβη ήταν η πώληση από τον ΟΤΕ της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στην «</w:t>
      </w:r>
      <w:r>
        <w:rPr>
          <w:rFonts w:eastAsia="Times New Roman"/>
          <w:szCs w:val="24"/>
          <w:lang w:val="en-US"/>
        </w:rPr>
        <w:t>ARAB</w:t>
      </w:r>
      <w:r>
        <w:rPr>
          <w:rFonts w:eastAsia="Times New Roman"/>
          <w:szCs w:val="24"/>
        </w:rPr>
        <w:t xml:space="preserve"> </w:t>
      </w:r>
      <w:r>
        <w:rPr>
          <w:rFonts w:eastAsia="Times New Roman"/>
          <w:szCs w:val="24"/>
          <w:lang w:val="en-US"/>
        </w:rPr>
        <w:t>SAT</w:t>
      </w:r>
      <w:r>
        <w:rPr>
          <w:rFonts w:eastAsia="Times New Roman"/>
          <w:szCs w:val="24"/>
        </w:rPr>
        <w:t>» το 2013 έναντι του ποσού των 208 εκατομμυρίων ευρώ, ενώ ήδη από τις 5 Ιουνίου του 2014 είχε ανακοινωθεί η εκτόξευση του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3» για το 2016 -χρονιά που έληξε ο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2»- ενώ το 2017 αυτός που θα εκτοξευόταν ήταν ο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xml:space="preserve"> 4». Εάν δηλαδή, είχατε κάποια συμβολή, μάλλον για την καθυστέρηση του επιτεύγματος ήταν.</w:t>
      </w:r>
    </w:p>
    <w:p w14:paraId="1BD70611" w14:textId="77777777" w:rsidR="00D5765D" w:rsidRDefault="006A01C6">
      <w:pPr>
        <w:spacing w:after="0" w:line="600" w:lineRule="auto"/>
        <w:ind w:firstLine="720"/>
        <w:jc w:val="both"/>
        <w:rPr>
          <w:rFonts w:eastAsia="Times New Roman"/>
          <w:szCs w:val="24"/>
        </w:rPr>
      </w:pPr>
      <w:r>
        <w:rPr>
          <w:rFonts w:eastAsia="Times New Roman"/>
          <w:szCs w:val="24"/>
        </w:rPr>
        <w:t xml:space="preserve">Επομένως, η Ελλάδα ήταν στο Διάστημα. Ήδη από τις 5 Ιουνίου 2014 είχε ανακοινωθεί ότι η </w:t>
      </w:r>
      <w:proofErr w:type="spellStart"/>
      <w:r>
        <w:rPr>
          <w:rFonts w:eastAsia="Times New Roman"/>
          <w:szCs w:val="24"/>
        </w:rPr>
        <w:t>κυπροελλαδική</w:t>
      </w:r>
      <w:proofErr w:type="spellEnd"/>
      <w:r>
        <w:rPr>
          <w:rFonts w:eastAsia="Times New Roman"/>
          <w:szCs w:val="24"/>
        </w:rPr>
        <w:t xml:space="preserve"> εταιρεία, θυγατρική πλέον της «</w:t>
      </w:r>
      <w:r>
        <w:rPr>
          <w:rFonts w:eastAsia="Times New Roman"/>
          <w:szCs w:val="24"/>
          <w:lang w:val="en-US"/>
        </w:rPr>
        <w:t>ARAB</w:t>
      </w:r>
      <w:r>
        <w:rPr>
          <w:rFonts w:eastAsia="Times New Roman"/>
          <w:szCs w:val="24"/>
        </w:rPr>
        <w:t xml:space="preserve"> </w:t>
      </w:r>
      <w:r>
        <w:rPr>
          <w:rFonts w:eastAsia="Times New Roman"/>
          <w:szCs w:val="24"/>
          <w:lang w:val="en-US"/>
        </w:rPr>
        <w:t>SAT</w:t>
      </w:r>
      <w:r>
        <w:rPr>
          <w:rFonts w:eastAsia="Times New Roman"/>
          <w:szCs w:val="24"/>
        </w:rPr>
        <w:t xml:space="preserve">», θα διατηρεί τις σημαντικότερες επίγειες βάσεις στην </w:t>
      </w:r>
      <w:proofErr w:type="spellStart"/>
      <w:r>
        <w:rPr>
          <w:rFonts w:eastAsia="Times New Roman"/>
          <w:szCs w:val="24"/>
        </w:rPr>
        <w:t>Κακορατζιά</w:t>
      </w:r>
      <w:proofErr w:type="spellEnd"/>
      <w:r>
        <w:rPr>
          <w:rFonts w:eastAsia="Times New Roman"/>
          <w:szCs w:val="24"/>
        </w:rPr>
        <w:t xml:space="preserve"> στην Κύπρο και στο Κορωπί στην Ελλάδα. Αυτά είναι από το 2014. Και εσείς έρχεστε τώρα και πανηγυρίζετε; Και άκουσα από συναδέλφους από άλλα κόμματα να λένε, «ζήτω που οι εγκαταστάσεις είναι στο Κορωπί»!.</w:t>
      </w:r>
    </w:p>
    <w:p w14:paraId="1BD70612" w14:textId="77777777" w:rsidR="00D5765D" w:rsidRDefault="006A01C6">
      <w:pPr>
        <w:spacing w:after="0" w:line="600" w:lineRule="auto"/>
        <w:ind w:firstLine="720"/>
        <w:jc w:val="both"/>
        <w:rPr>
          <w:rFonts w:eastAsia="Times New Roman"/>
          <w:szCs w:val="24"/>
        </w:rPr>
      </w:pPr>
      <w:r>
        <w:rPr>
          <w:rFonts w:eastAsia="Times New Roman"/>
          <w:szCs w:val="24"/>
        </w:rPr>
        <w:t>Θα καταθέσω για αυτό το τηλεγράφημα του Αθηναϊκού Πρακτορείου από όπου προκύπτουν όλα αυτά για τα οποία πανηγυρίζετε. Από το 2014 ήταν συμφωνημένα αυτά. Και όλα αυτά που λέτε ότι ρυθμίσατε τώρα, είχαν δρομολογηθεί για να ρυθμιστούν από τότε.</w:t>
      </w:r>
    </w:p>
    <w:p w14:paraId="1BD70613" w14:textId="77777777" w:rsidR="00D5765D" w:rsidRDefault="006A01C6">
      <w:pPr>
        <w:spacing w:after="0" w:line="600" w:lineRule="auto"/>
        <w:ind w:firstLine="720"/>
        <w:jc w:val="both"/>
        <w:rPr>
          <w:rFonts w:eastAsia="Times New Roman"/>
          <w:szCs w:val="24"/>
        </w:rPr>
      </w:pPr>
      <w:r>
        <w:rPr>
          <w:rFonts w:eastAsia="Times New Roman"/>
          <w:szCs w:val="24"/>
        </w:rPr>
        <w:lastRenderedPageBreak/>
        <w:t>Κατά τη συζήτηση στην επιτροπή μάς είπατε ότι ο ΟΤΕ κακώς πούλησε τον δορυφόρο. Και στις 7 του περασμένου Ιουλίου κύκλοι του Υπουργείου σας ανέφεραν -θα το καταθέσω και αυτό- ότι ξεπουλήθηκε ο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σε έναν διακρατικό οργανισμό και ήταν μια επένδυση για την οποία πλήρωσαν όλοι οι πολίτες.</w:t>
      </w:r>
    </w:p>
    <w:p w14:paraId="1BD70614" w14:textId="77777777" w:rsidR="00D5765D" w:rsidRDefault="006A01C6">
      <w:pPr>
        <w:spacing w:after="0" w:line="600" w:lineRule="auto"/>
        <w:ind w:firstLine="720"/>
        <w:jc w:val="both"/>
        <w:rPr>
          <w:rFonts w:eastAsia="Times New Roman"/>
          <w:szCs w:val="24"/>
        </w:rPr>
      </w:pPr>
      <w:r>
        <w:rPr>
          <w:rFonts w:eastAsia="Times New Roman"/>
          <w:szCs w:val="24"/>
        </w:rPr>
        <w:t xml:space="preserve">Στις 29 Ιουνίου ο επικεφαλής του Γραφείου Τύπου σας κ. </w:t>
      </w:r>
      <w:proofErr w:type="spellStart"/>
      <w:r>
        <w:rPr>
          <w:rFonts w:eastAsia="Times New Roman"/>
          <w:szCs w:val="24"/>
        </w:rPr>
        <w:t>Χριστοφορίδης</w:t>
      </w:r>
      <w:proofErr w:type="spellEnd"/>
      <w:r>
        <w:rPr>
          <w:rFonts w:eastAsia="Times New Roman"/>
          <w:szCs w:val="24"/>
        </w:rPr>
        <w:t xml:space="preserve">, -πρώην εφημερίδα «ΧΩΝΙ»- μας είπε με ανακοίνωσή του ότι επί Νέας Δημοκρατίας ο δορυφόρος πουλήθηκε μαζί με τον ΟΤΕ στη </w:t>
      </w:r>
      <w:r>
        <w:rPr>
          <w:rFonts w:eastAsia="Times New Roman"/>
          <w:szCs w:val="24"/>
          <w:lang w:val="en-US"/>
        </w:rPr>
        <w:t>DEUTSCHE</w:t>
      </w:r>
      <w:r>
        <w:rPr>
          <w:rFonts w:eastAsia="Times New Roman"/>
          <w:szCs w:val="24"/>
        </w:rPr>
        <w:t xml:space="preserve"> </w:t>
      </w:r>
      <w:r>
        <w:rPr>
          <w:rFonts w:eastAsia="Times New Roman"/>
          <w:szCs w:val="24"/>
          <w:lang w:val="en-US"/>
        </w:rPr>
        <w:t>TELE</w:t>
      </w:r>
      <w:r>
        <w:rPr>
          <w:rFonts w:eastAsia="Times New Roman"/>
          <w:szCs w:val="24"/>
        </w:rPr>
        <w:t>Κ</w:t>
      </w:r>
      <w:r>
        <w:rPr>
          <w:rFonts w:eastAsia="Times New Roman"/>
          <w:szCs w:val="24"/>
          <w:lang w:val="en-US"/>
        </w:rPr>
        <w:t>OM</w:t>
      </w:r>
      <w:r>
        <w:rPr>
          <w:rFonts w:eastAsia="Times New Roman"/>
          <w:szCs w:val="24"/>
        </w:rPr>
        <w:t>, ότι ο ιδιοκτησίας γερμανικού δημοσίου ΟΤΕ πούλησε τον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αποκομίζοντας πολύ σημαντικά οικονομικά οφέλη για το ίδιο το γερμανικό δημόσιο –καταγγέλλατε- ενώ απειλήθηκε και η φυσική παρουσία του κέντρου ελέγχου του δορυφόρου στην Ελλάδα. Συνοψίζοντας, -λέει ο συνεργάτης σας- ο γερμανικός ΟΤΕ αποκόμισε σημαντικότατα οφέλη, εκποιώντας μια επένδυση κ.λπ.. Θα το καταθέσω και αυτό.</w:t>
      </w:r>
    </w:p>
    <w:p w14:paraId="1BD70615" w14:textId="77777777" w:rsidR="00D5765D" w:rsidRDefault="006A01C6">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η Βουλευτής κ. Σοφία </w:t>
      </w:r>
      <w:proofErr w:type="spellStart"/>
      <w:r>
        <w:rPr>
          <w:rFonts w:eastAsia="Times New Roman"/>
          <w:bCs/>
          <w:szCs w:val="24"/>
        </w:rPr>
        <w:t>Βούλτεψη</w:t>
      </w:r>
      <w:proofErr w:type="spellEnd"/>
      <w:r>
        <w:rPr>
          <w:rFonts w:eastAsia="Times New Roman"/>
          <w:bCs/>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BD70616" w14:textId="77777777" w:rsidR="00D5765D" w:rsidRDefault="006A01C6">
      <w:pPr>
        <w:spacing w:after="0" w:line="600" w:lineRule="auto"/>
        <w:ind w:firstLine="720"/>
        <w:jc w:val="both"/>
        <w:rPr>
          <w:rFonts w:eastAsia="Times New Roman"/>
          <w:szCs w:val="24"/>
        </w:rPr>
      </w:pPr>
      <w:r>
        <w:rPr>
          <w:rFonts w:eastAsia="Times New Roman"/>
          <w:szCs w:val="24"/>
        </w:rPr>
        <w:t>Δηλαδή, κατηγορείτε τον ΟΤΕ για εθνική προδοσία, τον οποίο με κάποιον τρόπο εσείς διορθώσατε;</w:t>
      </w:r>
    </w:p>
    <w:p w14:paraId="1BD70617" w14:textId="77777777" w:rsidR="00D5765D" w:rsidRDefault="006A01C6">
      <w:pPr>
        <w:spacing w:after="0" w:line="600" w:lineRule="auto"/>
        <w:ind w:firstLine="720"/>
        <w:jc w:val="both"/>
        <w:rPr>
          <w:rFonts w:eastAsia="Times New Roman"/>
          <w:szCs w:val="24"/>
        </w:rPr>
      </w:pPr>
      <w:r>
        <w:rPr>
          <w:rFonts w:eastAsia="Times New Roman"/>
          <w:szCs w:val="24"/>
        </w:rPr>
        <w:t xml:space="preserve">Εάν θυμάμαι καλά, ο γερμανικός ΟΤΕ είχε ζητήσει την πώληση από την Κυβέρνηση. Ήταν απόφαση του ΟΤΕ. Και εάν θυμάμαι καλά, η διοίκηση του ΟΤΕ δεν </w:t>
      </w:r>
      <w:r>
        <w:rPr>
          <w:rFonts w:eastAsia="Times New Roman"/>
          <w:szCs w:val="24"/>
        </w:rPr>
        <w:lastRenderedPageBreak/>
        <w:t xml:space="preserve">έχει αλλάξει επί των ημερών σας. Αντίθετα, συνεργάζεστε μια χαρά μαζί τους, λαμβάνετε μαζί μέρος σε συνέδρια και έχετε στενή επικοινωνία και συνεργασία με την ίδια εκείνη διοίκηση. </w:t>
      </w:r>
    </w:p>
    <w:p w14:paraId="1BD70618" w14:textId="77777777" w:rsidR="00D5765D" w:rsidRDefault="006A01C6">
      <w:pPr>
        <w:spacing w:after="0" w:line="600" w:lineRule="auto"/>
        <w:ind w:firstLine="720"/>
        <w:jc w:val="both"/>
        <w:rPr>
          <w:rFonts w:eastAsia="Times New Roman"/>
          <w:szCs w:val="24"/>
        </w:rPr>
      </w:pPr>
      <w:r>
        <w:rPr>
          <w:rFonts w:eastAsia="Times New Roman"/>
          <w:szCs w:val="24"/>
        </w:rPr>
        <w:t xml:space="preserve">Πείτε μας, λοιπόν: ξεπουλήθηκε ο ΟΤΕ και τέθηκαν δι’ αυτού του τρόπου σε κίνδυνο τα ελληνικά στρατηγικά συμφέροντα; Γιατί εάν έχει συμβεί κάτι τέτοιο, στις δεκάδες συνομιλίες του με την κ. </w:t>
      </w:r>
      <w:proofErr w:type="spellStart"/>
      <w:r>
        <w:rPr>
          <w:rFonts w:eastAsia="Times New Roman"/>
          <w:szCs w:val="24"/>
        </w:rPr>
        <w:t>Μέρκελ</w:t>
      </w:r>
      <w:proofErr w:type="spellEnd"/>
      <w:r>
        <w:rPr>
          <w:rFonts w:eastAsia="Times New Roman"/>
          <w:szCs w:val="24"/>
        </w:rPr>
        <w:t xml:space="preserve"> ο κ. Τσίπρας έπρεπε να το είχε πει. Δεν μπορεί να συμβαίνουν και τα δύο, και να ξεπούλησε ο ΟΤΕ και να απειλούνται τα ελληνικά συμφέροντα και να είναι στενοί φίλοι και συνεργάτες σας. </w:t>
      </w:r>
    </w:p>
    <w:p w14:paraId="1BD70619" w14:textId="77777777" w:rsidR="00D5765D" w:rsidRDefault="006A01C6">
      <w:pPr>
        <w:spacing w:after="0" w:line="600" w:lineRule="auto"/>
        <w:ind w:firstLine="720"/>
        <w:jc w:val="both"/>
        <w:rPr>
          <w:rFonts w:eastAsia="Times New Roman"/>
          <w:szCs w:val="24"/>
        </w:rPr>
      </w:pPr>
      <w:r>
        <w:rPr>
          <w:rFonts w:eastAsia="Times New Roman"/>
          <w:szCs w:val="24"/>
        </w:rPr>
        <w:t xml:space="preserve">Αλλά ξέχασα! Εκεί που μας βρίζατε ως </w:t>
      </w:r>
      <w:proofErr w:type="spellStart"/>
      <w:r>
        <w:rPr>
          <w:rFonts w:eastAsia="Times New Roman"/>
          <w:szCs w:val="24"/>
        </w:rPr>
        <w:t>μερκελιστές</w:t>
      </w:r>
      <w:proofErr w:type="spellEnd"/>
      <w:r>
        <w:rPr>
          <w:rFonts w:eastAsia="Times New Roman"/>
          <w:szCs w:val="24"/>
        </w:rPr>
        <w:t xml:space="preserve"> -ο Τσίπρας έλεγε τα γνωστά, «Ή με τη </w:t>
      </w:r>
      <w:proofErr w:type="spellStart"/>
      <w:r>
        <w:rPr>
          <w:rFonts w:eastAsia="Times New Roman"/>
          <w:szCs w:val="24"/>
        </w:rPr>
        <w:t>Μέρκελ</w:t>
      </w:r>
      <w:proofErr w:type="spellEnd"/>
      <w:r>
        <w:rPr>
          <w:rFonts w:eastAsia="Times New Roman"/>
          <w:szCs w:val="24"/>
        </w:rPr>
        <w:t xml:space="preserve"> ή με τον λαό» και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xml:space="preserve"> </w:t>
      </w:r>
      <w:proofErr w:type="spellStart"/>
      <w:r>
        <w:rPr>
          <w:rFonts w:eastAsia="Times New Roman"/>
          <w:szCs w:val="24"/>
          <w:lang w:val="en-US"/>
        </w:rPr>
        <w:t>madame</w:t>
      </w:r>
      <w:proofErr w:type="spellEnd"/>
      <w:r>
        <w:rPr>
          <w:rFonts w:eastAsia="Times New Roman"/>
          <w:szCs w:val="24"/>
        </w:rPr>
        <w:t xml:space="preserve"> </w:t>
      </w:r>
      <w:r>
        <w:rPr>
          <w:rFonts w:eastAsia="Times New Roman"/>
          <w:szCs w:val="24"/>
          <w:lang w:val="en-US"/>
        </w:rPr>
        <w:t>Merkel</w:t>
      </w:r>
      <w:r>
        <w:rPr>
          <w:rFonts w:eastAsia="Times New Roman"/>
          <w:szCs w:val="24"/>
        </w:rPr>
        <w:t>» και ο Καμμένος έλεγε για 4</w:t>
      </w:r>
      <w:r>
        <w:rPr>
          <w:rFonts w:eastAsia="Times New Roman"/>
          <w:szCs w:val="24"/>
          <w:vertAlign w:val="superscript"/>
        </w:rPr>
        <w:t>ο</w:t>
      </w:r>
      <w:r>
        <w:rPr>
          <w:rFonts w:eastAsia="Times New Roman"/>
          <w:szCs w:val="24"/>
        </w:rPr>
        <w:t xml:space="preserve"> Ράιχ και Τσολάκογλου- τώρα οι Γερμανοί είναι φίλοι σας!</w:t>
      </w:r>
    </w:p>
    <w:p w14:paraId="1BD7061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Τσίπρας στέλνει </w:t>
      </w:r>
      <w:proofErr w:type="spellStart"/>
      <w:r>
        <w:rPr>
          <w:rFonts w:eastAsia="Times New Roman" w:cs="Times New Roman"/>
          <w:szCs w:val="24"/>
          <w:lang w:val="en-US"/>
        </w:rPr>
        <w:t>sms</w:t>
      </w:r>
      <w:proofErr w:type="spellEnd"/>
      <w:r>
        <w:rPr>
          <w:rFonts w:eastAsia="Times New Roman" w:cs="Times New Roman"/>
          <w:szCs w:val="24"/>
        </w:rPr>
        <w:t xml:space="preserve"> στο κινητό του </w:t>
      </w:r>
      <w:proofErr w:type="spellStart"/>
      <w:r>
        <w:rPr>
          <w:rFonts w:eastAsia="Times New Roman" w:cs="Times New Roman"/>
          <w:szCs w:val="24"/>
        </w:rPr>
        <w:t>Σουλτς</w:t>
      </w:r>
      <w:proofErr w:type="spellEnd"/>
      <w:r>
        <w:rPr>
          <w:rFonts w:eastAsia="Times New Roman" w:cs="Times New Roman"/>
          <w:szCs w:val="24"/>
        </w:rPr>
        <w:t xml:space="preserve"> για να του ζητήσει να συνεργαστεί με τη </w:t>
      </w:r>
      <w:proofErr w:type="spellStart"/>
      <w:r>
        <w:rPr>
          <w:rFonts w:eastAsia="Times New Roman" w:cs="Times New Roman"/>
          <w:szCs w:val="24"/>
        </w:rPr>
        <w:t>Μέρκελ</w:t>
      </w:r>
      <w:proofErr w:type="spellEnd"/>
      <w:r>
        <w:rPr>
          <w:rFonts w:eastAsia="Times New Roman" w:cs="Times New Roman"/>
          <w:szCs w:val="24"/>
        </w:rPr>
        <w:t xml:space="preserve">. Δηλαδή, με </w:t>
      </w:r>
      <w:proofErr w:type="spellStart"/>
      <w:r>
        <w:rPr>
          <w:rFonts w:eastAsia="Times New Roman" w:cs="Times New Roman"/>
          <w:szCs w:val="24"/>
        </w:rPr>
        <w:t>συγχωρείτε</w:t>
      </w:r>
      <w:proofErr w:type="spellEnd"/>
      <w:r>
        <w:rPr>
          <w:rFonts w:eastAsia="Times New Roman" w:cs="Times New Roman"/>
          <w:szCs w:val="24"/>
        </w:rPr>
        <w:t xml:space="preserve">, αλλά </w:t>
      </w:r>
      <w:proofErr w:type="spellStart"/>
      <w:r>
        <w:rPr>
          <w:rFonts w:eastAsia="Times New Roman" w:cs="Times New Roman"/>
          <w:szCs w:val="24"/>
          <w:lang w:val="en-US"/>
        </w:rPr>
        <w:t>sms</w:t>
      </w:r>
      <w:proofErr w:type="spellEnd"/>
      <w:r>
        <w:rPr>
          <w:rFonts w:eastAsia="Times New Roman" w:cs="Times New Roman"/>
          <w:szCs w:val="24"/>
        </w:rPr>
        <w:t xml:space="preserve"> στον </w:t>
      </w:r>
      <w:proofErr w:type="spellStart"/>
      <w:r>
        <w:rPr>
          <w:rFonts w:eastAsia="Times New Roman" w:cs="Times New Roman"/>
          <w:szCs w:val="24"/>
        </w:rPr>
        <w:t>Σουλτς</w:t>
      </w:r>
      <w:proofErr w:type="spellEnd"/>
      <w:r>
        <w:rPr>
          <w:rFonts w:eastAsia="Times New Roman" w:cs="Times New Roman"/>
          <w:szCs w:val="24"/>
        </w:rPr>
        <w:t xml:space="preserve">, για να συνεργαστεί με τη </w:t>
      </w:r>
      <w:proofErr w:type="spellStart"/>
      <w:r>
        <w:rPr>
          <w:rFonts w:eastAsia="Times New Roman" w:cs="Times New Roman"/>
          <w:szCs w:val="24"/>
        </w:rPr>
        <w:t>Μέρκελ</w:t>
      </w:r>
      <w:proofErr w:type="spellEnd"/>
      <w:r>
        <w:rPr>
          <w:rFonts w:eastAsia="Times New Roman" w:cs="Times New Roman"/>
          <w:szCs w:val="24"/>
        </w:rPr>
        <w:t xml:space="preserve"> ο κ. Τσίπρας; Αγωνία για την επιβίωση του 4</w:t>
      </w:r>
      <w:r>
        <w:rPr>
          <w:rFonts w:eastAsia="Times New Roman" w:cs="Times New Roman"/>
          <w:szCs w:val="24"/>
          <w:vertAlign w:val="superscript"/>
        </w:rPr>
        <w:t>ου</w:t>
      </w:r>
      <w:r>
        <w:rPr>
          <w:rFonts w:eastAsia="Times New Roman" w:cs="Times New Roman"/>
          <w:szCs w:val="24"/>
        </w:rPr>
        <w:t xml:space="preserve"> Ράιχ από αυτούς που μας αποκαλούσαν Τσολάκογλου και δωσίλογους; Ντροπή δεν υπάρχει; Δεν έχετε καμμία ντροπή, δηλαδή κάποιον φραγμό, να πείτε «εντάξει ρε παιδί μου, αλλά εγώ τώρα δεν μπορώ να το κάνω αυτό το πράγμα. Έβριζα τόσα χρόνια τη Γερμανία, μέχρι τώρα βρίζω, μία ο ένας μία ο άλλος. Δεν μπορώ να το κάνω». Κάτι τέτοιο δεν μπορείτε; Σε κάτι δεν μπορείτε να δείξετε ότι έχετε μία ντροπή; Δηλαδή, κι ο τελευταίος διαθέτει μία ντροπή. Τώρα βγαίνετε ανοιχτά, στρώνετε κόκκινα χαλιά στον </w:t>
      </w:r>
      <w:proofErr w:type="spellStart"/>
      <w:r>
        <w:rPr>
          <w:rFonts w:eastAsia="Times New Roman" w:cs="Times New Roman"/>
          <w:szCs w:val="24"/>
        </w:rPr>
        <w:t>Φούχτελ</w:t>
      </w:r>
      <w:proofErr w:type="spellEnd"/>
      <w:r>
        <w:rPr>
          <w:rFonts w:eastAsia="Times New Roman" w:cs="Times New Roman"/>
          <w:szCs w:val="24"/>
        </w:rPr>
        <w:t xml:space="preserve">, </w:t>
      </w:r>
      <w:r>
        <w:rPr>
          <w:rFonts w:eastAsia="Times New Roman" w:cs="Times New Roman"/>
          <w:szCs w:val="24"/>
        </w:rPr>
        <w:lastRenderedPageBreak/>
        <w:t xml:space="preserve">μιλάτε όλη μέρα με τη </w:t>
      </w:r>
      <w:proofErr w:type="spellStart"/>
      <w:r>
        <w:rPr>
          <w:rFonts w:eastAsia="Times New Roman" w:cs="Times New Roman"/>
          <w:szCs w:val="24"/>
        </w:rPr>
        <w:t>Μέρκελ</w:t>
      </w:r>
      <w:proofErr w:type="spellEnd"/>
      <w:r>
        <w:rPr>
          <w:rFonts w:eastAsia="Times New Roman" w:cs="Times New Roman"/>
          <w:szCs w:val="24"/>
        </w:rPr>
        <w:t xml:space="preserve">, μεσολαβείτε στον </w:t>
      </w:r>
      <w:proofErr w:type="spellStart"/>
      <w:r>
        <w:rPr>
          <w:rFonts w:eastAsia="Times New Roman" w:cs="Times New Roman"/>
          <w:szCs w:val="24"/>
        </w:rPr>
        <w:t>Σουλτς</w:t>
      </w:r>
      <w:proofErr w:type="spellEnd"/>
      <w:r>
        <w:rPr>
          <w:rFonts w:eastAsia="Times New Roman" w:cs="Times New Roman"/>
          <w:szCs w:val="24"/>
        </w:rPr>
        <w:t xml:space="preserve"> για τη </w:t>
      </w:r>
      <w:proofErr w:type="spellStart"/>
      <w:r>
        <w:rPr>
          <w:rFonts w:eastAsia="Times New Roman" w:cs="Times New Roman"/>
          <w:szCs w:val="24"/>
        </w:rPr>
        <w:t>Μέρκελ</w:t>
      </w:r>
      <w:proofErr w:type="spellEnd"/>
      <w:r>
        <w:rPr>
          <w:rFonts w:eastAsia="Times New Roman" w:cs="Times New Roman"/>
          <w:szCs w:val="24"/>
        </w:rPr>
        <w:t xml:space="preserve"> και δεν βλέπω να υπάρχει καμμία ντροπή εκ μέρους σας. Βεβαίως, αυτό δεν είναι τυχαίο. Συμβαίνει σε κάποια όντα, τα οποία θέλουν να επιβιώσουν. Για να επιβιώσετε έχετε χάσει, αν είχατε ποτέ, κάθε ίχνος ντροπής.</w:t>
      </w:r>
    </w:p>
    <w:p w14:paraId="1BD7061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BD7061C"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D7061D"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την κ. </w:t>
      </w:r>
      <w:proofErr w:type="spellStart"/>
      <w:r>
        <w:rPr>
          <w:rFonts w:eastAsia="Times New Roman" w:cs="Times New Roman"/>
          <w:szCs w:val="24"/>
        </w:rPr>
        <w:t>Βούλτεψη</w:t>
      </w:r>
      <w:proofErr w:type="spellEnd"/>
      <w:r>
        <w:rPr>
          <w:rFonts w:eastAsia="Times New Roman" w:cs="Times New Roman"/>
          <w:szCs w:val="24"/>
        </w:rPr>
        <w:t>.</w:t>
      </w:r>
    </w:p>
    <w:p w14:paraId="1BD7061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14:paraId="1BD7061F"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1BD7062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έχετε φέρει σε πολύ δύσκολη θέση τη Νέα Δημοκρατία. Δεν αφήσατε καμμία απαίτηση του κεφαλαίου για να υλοποιήσει εκείνη, αν και όπως δηλώνει η ίδια η Κυβέρνηση και τα στελέχη της, μαζί, λέει, θα ψηφίσετε την τροπολογία για την απεργία. Το δηλώνουν κιόλας. </w:t>
      </w:r>
    </w:p>
    <w:p w14:paraId="1BD7062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Έχετε καταπλήξει επίσης με την προθυμία σας τους πάντες: τον ΣΕΒ, το ΣΕΤΕ, την Ευρωπαϊκή Ένωση, το Διεθνές Νομισματικό Ταμείο, τους επιχειρηματικούς ομίλους. </w:t>
      </w:r>
    </w:p>
    <w:p w14:paraId="1BD7062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Αυτήν την περίοδο δίνετε εξετάσεις για τον νόμο και την τάξη καταστέλλοντας αγώνες, συλλαμβάνοντας απεργούς, δυναμώνοντας συνολικά την καταστολή. Δίνετε εξετάσεις για τα δημοκρατικά δικαιώματα και τις συνδικαλιστικές ελευθερίες.</w:t>
      </w:r>
    </w:p>
    <w:p w14:paraId="1BD7062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των βρώμικων αποστολών, όπως την έχουμε χαρακτηρίσει, εκτός του αντεργατικού πλαισίου που διαμορφώνει επιχειρεί να υλοποιήσει και τη δέσμευσή της στο μεγάλο κεφάλαιο, να περιορίσει τα συνδικαλιστικά δικαιώματα και ελευθερίες του εργατικού κινήματος. Με αυτόν τον τρόπο θέλει να εξασφαλίσει τους όρους για την υλοποίηση της επιλογής των επιχειρηματικών ομίλων, όπως εκφράζονται από τον ΣΕΒ και τις άλλες ενώσεις του, να μη γυρίσουμε, όπως λένε, στην πρότερη κατάσταση. Δηλαδή, να μην αναγκαστούν, κάτω από τους αγώνες των εργαζομένων, να υπογράψουν συλλογικές συμβάσεις με αυξήσεις, να μην υποχρεωθούν σε κατώτατο μισθό, χωρίς διαχωρισμούς νέων και παλιών, στα 751 ευρώ. </w:t>
      </w:r>
    </w:p>
    <w:p w14:paraId="1BD7062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Αντίθετα, επιδιώκουν να σταθεροποιηθούν, να μονιμοποιηθούν, όπως έχετε δεσμευτεί εξάλλου με την κωδικοποίηση της εργατικής νομοθεσίας για το 2018, και να συνεχίσουν οι αναδιαρθρώσεις, όπως ονομάζετε τις μεγάλες ανατροπές στα εργασιακά, ασφαλιστικά και σε κάθε άλλη πτυχή της ζωής των εργαζομένων και του λαού μας.</w:t>
      </w:r>
    </w:p>
    <w:p w14:paraId="1BD7062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Να, λοιπόν, για ποιον η κρίση, όπως λέγατε, ήταν ευκαιρία: Για το κεφάλαιο, που εξασφαλίζει φτηνή εργατική δύναμη και απαιτεί παραπέρα τη θωράκισή του, βάζοντας στον γύψο τους αγώνες των εργαζομένων και του λαού. </w:t>
      </w:r>
    </w:p>
    <w:p w14:paraId="1BD7062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ποιο δίκαιο που γίνεται πράξη μιλάτε εσείς; Για αυτό το δίκαιο του εργοδότη, των επιχειρηματικών ομίλων, για την αύξηση της κερδοφορίας, με κατάσχεση των σπιτιών του λαού, με τη </w:t>
      </w:r>
      <w:proofErr w:type="spellStart"/>
      <w:r>
        <w:rPr>
          <w:rFonts w:eastAsia="Times New Roman" w:cs="Times New Roman"/>
          <w:szCs w:val="24"/>
        </w:rPr>
        <w:t>φοροληστεία</w:t>
      </w:r>
      <w:proofErr w:type="spellEnd"/>
      <w:r>
        <w:rPr>
          <w:rFonts w:eastAsia="Times New Roman" w:cs="Times New Roman"/>
          <w:szCs w:val="24"/>
        </w:rPr>
        <w:t xml:space="preserve">, με τις περικοπές σε μισθούς και συντάξεις, </w:t>
      </w:r>
      <w:r>
        <w:rPr>
          <w:rFonts w:eastAsia="Times New Roman" w:cs="Times New Roman"/>
          <w:szCs w:val="24"/>
        </w:rPr>
        <w:lastRenderedPageBreak/>
        <w:t>που δεν έχουν τέλος, με την κατάργηση των συλλογικών συμβάσεων εργασίας, που και αυτή θα είναι για πολύ μακρύ χρονικό διάστημα, αν δεν ανατρέψουν αυτήν την πολιτική οι εργαζόμενοι μέσα από τους αγώνες τους.</w:t>
      </w:r>
    </w:p>
    <w:p w14:paraId="1BD7062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νομοθετική ρύθμιση προβλέπει ότι για τη συζήτηση και λήψη απόφασης για την κήρυξη απεργίας απαιτείται η παρουσία τουλάχιστον του 1/2 των οικονομικά τακτοποιημένων μελών της πρωτοβάθμιας συνδικαλιστικής οργάνωσης, επιχειρησιακής, κλαδικής και όπως και αν ονομάζεται η πρωτοβάθμια οργάνωση. </w:t>
      </w:r>
    </w:p>
    <w:p w14:paraId="1BD7062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Ουσιαστικά, θέλοντας να υλοποιήσει τις απαιτήσεις του ΣΕΒ και των άλλων ενώσεων του κεφαλαίου για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κήρυξης των απεργιών, η Κυβέρνηση υπερδιπλασιάζει τον αριθμό των εργαζομένων που απαιτείται προκειμένου ένα πρωτοβάθμιο σωματείο να προκηρύξει απεργία. Έτσι, ενώ με το ισχύον καθεστώς απαιτούνταν η πλειοψηφία από το 1/3 στην πρώτη γενική συνέλευση μέχρι το 1/5 στην τρίτη γενική συνέλευση, των τακτοποιημένων οικονομικά μελών, τώρα θα απαιτείται η πλειοψηφία του ½, του 50%+ 1.</w:t>
      </w:r>
    </w:p>
    <w:p w14:paraId="1BD7062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Καθόλου άσχετα η Κυβέρνηση χτυπά την εργατική τάξη στο πρωτοβάθμιο επίπεδο οργάνωσης μέσα στην επιχείρηση, εκεί δηλαδή που εκφράζονται πιο έντονα η εργοδοτική τρομοκρατία, η αυθαιρεσία, οι απειλές, οι πιέσεις, ακόμη περισσότερο, με δεδομένο ότι δεν γίνεται η διάκριση, όπως είπα και πριν, με τα πρωτοβάθμια κλαδικά σωματεία. </w:t>
      </w:r>
    </w:p>
    <w:p w14:paraId="1BD7062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με την τροπολογία αυτή ανοίγει δρόμο ώστε να καταστεί πρακτικά αδύνατη η κήρυξη απεργίας από κλαδικά συνδικάτα με μεγάλο αριθμό μελών, από πολλές επιχειρήσεις. Και όλα αυτά νομοθετούνται από μια Κυβέρνηση που έχει ψηφιστεί, όπως ειπώθηκε προηγουμένως από τον Γενικό μας Γραμματέα, περίπου από το 22% του εκλογικού σώματος. </w:t>
      </w:r>
    </w:p>
    <w:p w14:paraId="1BD7062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Πρόκειται για ένα αποφασιστικό βήμα, για το πλήρες ξήλωμα του απεργιακού δικαιώματος, όταν ήδη με το σημερινό πλαίσιο εννέα στις δέκα απεργίες κρίνονται παράνομες, καταχρηστικές ή και τα δύο μαζί. Τα δικαστήρια κατά το 95%, σύμφωνα με έρευνες, κρίνουν τις απεργίες παράνομες, με αυτό το πλαίσιο, το σημερινό. Φανταστείτε τι θα γίνει με αυτό το πλαίσιο που εσείς θέλετε να δημιουργήσετε.</w:t>
      </w:r>
    </w:p>
    <w:p w14:paraId="1BD7062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Μετά τις ομαδικές απολύσεις, την αέναη υπερίσχυση των επιχειρησιακών συμβάσεων έναντι των κλαδικών μέχρι το τέλος του Προγράμματος, όπως λένε, -αλλά θα πάει παραπέρα-, την απελευθέρωση της κυριακάτικης αργίας, τη νομιμοποίηση της ανταπεργίας</w:t>
      </w:r>
      <w:r>
        <w:rPr>
          <w:rFonts w:eastAsia="Times New Roman" w:cs="Times New Roman"/>
          <w:b/>
          <w:szCs w:val="24"/>
        </w:rPr>
        <w:t xml:space="preserve"> </w:t>
      </w:r>
      <w:r>
        <w:rPr>
          <w:rFonts w:eastAsia="Times New Roman" w:cs="Times New Roman"/>
          <w:szCs w:val="24"/>
        </w:rPr>
        <w:t>και μάλιστα στην πιο σκληρή εκδοχή της, τη μισθολογική ανταπεργία, τη μείωση του προστατευτικού πλαισίου για τους συνδικαλιστές, τη δοκιμαστική περίοδο κατά την οποία δεν καταβάλλεται αποζημίωση, που έγινε ένας χρόνος από δύο μήνες, τη γενίκευση των ελαστικών μορφών εργασίας, το εργοδοτικό και διευθυντικό δικαίωμα στο ζενίθ, φέρνετε και την ανατροπή στον τρόπο λήψης απόφασης για την απεργία.</w:t>
      </w:r>
    </w:p>
    <w:p w14:paraId="1BD7062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Τέτοιες περίοδοι που χαρακτηρίζονται από τις αντεργατικές εφόδους των κυβερνήσεων του κεφαλαίου, επιχειρώντας να αφαιρέσουν το όπλο της απεργίας των εργατών, έχουν μείνει στην ιστορία του εργατικού κινήματος. Μία από αυτές θα είναι και η περίοδος των βρώμικων αποστολών του αριστερού δορυφόρου -λόγω και του νομοσχεδίου- των επιχειρηματικών ομίλων με εκτόξευση πυραύλων μεγάλου βεληνεκούς, επιχειρώντας να χτυπήσει στην καρδιά του εργατικού κινήματος, που είναι το δικαίωμα στην απεργία. Αν αυτό πιστεύετε, σας λέμε ότι, όπως και οι προηγούμενοι, θα πάρετε δυναμική απάντηση από όλη την εργατική τάξη, από το λαϊκό κίνημα.</w:t>
      </w:r>
    </w:p>
    <w:p w14:paraId="1BD7062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Ακολουθείτε και εσείς την περίοδο του ν.330 του Λάσκαρη, που ήθελε να καταργήσει την πάλη των τάξεων και του άρθρου 4 του ΠΑΣΟΚ μετέπειτα, που έβαζε τέτοιους όρους, 50% + 1 των εργαζομένων για να παρθεί η απόφαση από τα συνδικάτα για απεργία. </w:t>
      </w:r>
    </w:p>
    <w:p w14:paraId="1BD7062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Κυβέρνηση ΣΥΡΙΖΑ - ΑΝΕΛ, που </w:t>
      </w:r>
      <w:proofErr w:type="spellStart"/>
      <w:r>
        <w:rPr>
          <w:rFonts w:eastAsia="Times New Roman" w:cs="Times New Roman"/>
          <w:szCs w:val="24"/>
        </w:rPr>
        <w:t>αυτοπροσδιορίζεται</w:t>
      </w:r>
      <w:proofErr w:type="spellEnd"/>
      <w:r>
        <w:rPr>
          <w:rFonts w:eastAsia="Times New Roman" w:cs="Times New Roman"/>
          <w:szCs w:val="24"/>
        </w:rPr>
        <w:t xml:space="preserve"> ως Αριστερά, </w:t>
      </w:r>
      <w:proofErr w:type="spellStart"/>
      <w:r>
        <w:rPr>
          <w:rFonts w:eastAsia="Times New Roman" w:cs="Times New Roman"/>
          <w:szCs w:val="24"/>
        </w:rPr>
        <w:t>σκυλεύοντας</w:t>
      </w:r>
      <w:proofErr w:type="spellEnd"/>
      <w:r>
        <w:rPr>
          <w:rFonts w:eastAsia="Times New Roman" w:cs="Times New Roman"/>
          <w:szCs w:val="24"/>
        </w:rPr>
        <w:t xml:space="preserve"> πάνω στους σκληρούς αγώνες, στις αρχές και στις αξίες χιλιάδων πρωτοπόρων εργατών και άλλων αγωνιστών, με καταπληκτική προθυμία στέκεται απέναντι από τους αγώνες και τις θυσίες της εργατικής τάξης, από τα δικαιώματα και τις ελευθερίες που κατακτήθηκαν με αίμα -στην κυριολεξία- και έρχεται, εκτός των άλλων, να υλοποιήσει την κύρια απαίτηση του κεφαλαίου για τη δημιουργία των όρων υποταγής, καθυπόταξης του εργατικού κινήματος, με την ανατροπή του συνδικαλιστικού </w:t>
      </w:r>
      <w:r>
        <w:rPr>
          <w:rFonts w:eastAsia="Times New Roman" w:cs="Times New Roman"/>
          <w:szCs w:val="24"/>
        </w:rPr>
        <w:lastRenderedPageBreak/>
        <w:t xml:space="preserve">νόμου, με ακόμη μεγαλύτερα εμπόδια στην κήρυξη της απεργίας, στη διεκδίκηση αιτημάτων της εργατικής τάξης. </w:t>
      </w:r>
    </w:p>
    <w:p w14:paraId="1BD7063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Αυτή η περίοδος κατά την οποία ξεπλύνατε τη Νέα Δημοκρατία και το ΠΑΣΟΚ θα μείνει ως περίοδος ΣΥΡΙΖΑ - ΑΝΕΛ ή ως περίοδος </w:t>
      </w:r>
      <w:proofErr w:type="spellStart"/>
      <w:r>
        <w:rPr>
          <w:rFonts w:eastAsia="Times New Roman" w:cs="Times New Roman"/>
          <w:szCs w:val="24"/>
        </w:rPr>
        <w:t>Κατρούγκαλου</w:t>
      </w:r>
      <w:proofErr w:type="spellEnd"/>
      <w:r>
        <w:rPr>
          <w:rFonts w:eastAsia="Times New Roman" w:cs="Times New Roman"/>
          <w:szCs w:val="24"/>
        </w:rPr>
        <w:t xml:space="preserve"> ή ως περίοδος </w:t>
      </w:r>
      <w:proofErr w:type="spellStart"/>
      <w:r>
        <w:rPr>
          <w:rFonts w:eastAsia="Times New Roman" w:cs="Times New Roman"/>
          <w:szCs w:val="24"/>
        </w:rPr>
        <w:t>Αχτσιόγλου</w:t>
      </w:r>
      <w:proofErr w:type="spellEnd"/>
      <w:r>
        <w:rPr>
          <w:rFonts w:eastAsia="Times New Roman" w:cs="Times New Roman"/>
          <w:szCs w:val="24"/>
        </w:rPr>
        <w:t xml:space="preserve"> ή ως περίοδος Παππά, αν σε αυτό ήταν η τροπολογία -είμαι βέβαιος ότι και εσείς είπατε ότι δεν θέλετε να συνδέσετε το όνομά σας, μάλλον και εσείς κάτι τέτοιο μπορεί να μην το θέλατε- όπως όμως και αν μείνει, θα μείνει στην Ιστορία με πιο μαύρα γράμματα, γιατί θα αναφέρεται ως έργο της δήθεν Αριστεράς.</w:t>
      </w:r>
    </w:p>
    <w:p w14:paraId="1BD7063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w:t>
      </w:r>
      <w:proofErr w:type="spellStart"/>
      <w:r>
        <w:rPr>
          <w:rFonts w:eastAsia="Times New Roman" w:cs="Times New Roman"/>
          <w:szCs w:val="24"/>
        </w:rPr>
        <w:t>Κατσώτη</w:t>
      </w:r>
      <w:proofErr w:type="spellEnd"/>
      <w:r>
        <w:rPr>
          <w:rFonts w:eastAsia="Times New Roman" w:cs="Times New Roman"/>
          <w:szCs w:val="24"/>
        </w:rPr>
        <w:t>.</w:t>
      </w:r>
    </w:p>
    <w:p w14:paraId="1BD7063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Σαχινίδη</w:t>
      </w:r>
      <w:proofErr w:type="spellEnd"/>
      <w:r>
        <w:rPr>
          <w:rFonts w:eastAsia="Times New Roman" w:cs="Times New Roman"/>
          <w:szCs w:val="24"/>
        </w:rPr>
        <w:t>, για ένα λεπτό, ζήτησε τον λόγο ο κύριος Υπουργός, για να στηρίξει την τροπολογία του.</w:t>
      </w:r>
    </w:p>
    <w:p w14:paraId="1BD7063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 Αναπληρωτής Υπουργός Δικαιοσύνης, Διαφάνειας και Ανθρωπίνων Δικαιωμάτων κ. Παπαγγελόπουλος έχει τον λόγο.</w:t>
      </w:r>
    </w:p>
    <w:p w14:paraId="1BD7063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Σχετικά με την παρατήρηση του κ. Μανιάτη, για τη διευκρίνιση του όρου νομική οντότητα, τη θεωρώ καλοδεχούμενη και τον ευχαριστώ, όπως ευχαριστώ κάθε συμβολή για τη βελτίωση και την πρόοδο της κοινοβουλευτικής διαδικασίας.</w:t>
      </w:r>
    </w:p>
    <w:p w14:paraId="1BD7063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ότι ο όρος νομική οντότητα προσδιορίζεται ακριβώς στον Κώδικα Φορολογικών Στοιχείων και στην 4</w:t>
      </w:r>
      <w:r>
        <w:rPr>
          <w:rFonts w:eastAsia="Times New Roman" w:cs="Times New Roman"/>
          <w:szCs w:val="24"/>
          <w:vertAlign w:val="superscript"/>
        </w:rPr>
        <w:t>η</w:t>
      </w:r>
      <w:r>
        <w:rPr>
          <w:rFonts w:eastAsia="Times New Roman" w:cs="Times New Roman"/>
          <w:szCs w:val="24"/>
        </w:rPr>
        <w:t xml:space="preserve"> οδηγία, στην οποία αναφέρεται και η αιτιολογική έκθεση. Αν παρ’ όλα αυτά υπάρξει κάποιο πρόβλημα, υπενθυμίζω ότι υπάρχει νομοπαρασκευαστική επιτροπή, η οποία ασχολείται με την ενσωμάτωση της 4</w:t>
      </w:r>
      <w:r>
        <w:rPr>
          <w:rFonts w:eastAsia="Times New Roman" w:cs="Times New Roman"/>
          <w:szCs w:val="24"/>
          <w:vertAlign w:val="superscript"/>
        </w:rPr>
        <w:t>ης</w:t>
      </w:r>
      <w:r>
        <w:rPr>
          <w:rFonts w:eastAsia="Times New Roman" w:cs="Times New Roman"/>
          <w:szCs w:val="24"/>
        </w:rPr>
        <w:t xml:space="preserve"> οδηγίας και εκεί θα επιλυθεί. Παρ’ όλα αυτά, θέλω να γραφτεί στα Πρακτικά, ότι ο όρος νομική οντότητα διευκρινίζεται στον Κώδικα Φορολογικών Στοιχείων και στην 4</w:t>
      </w:r>
      <w:r>
        <w:rPr>
          <w:rFonts w:eastAsia="Times New Roman" w:cs="Times New Roman"/>
          <w:szCs w:val="24"/>
          <w:vertAlign w:val="superscript"/>
        </w:rPr>
        <w:t>η</w:t>
      </w:r>
      <w:r>
        <w:rPr>
          <w:rFonts w:eastAsia="Times New Roman" w:cs="Times New Roman"/>
          <w:szCs w:val="24"/>
        </w:rPr>
        <w:t xml:space="preserve"> οδηγία. </w:t>
      </w:r>
    </w:p>
    <w:p w14:paraId="1BD7063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Κατά τα λοιπά, θεωρώ πολύ σωστή την παρατήρηση του κ. Μανιάτη και γι’ αυτό θέλω να το διευκρινίσω. </w:t>
      </w:r>
    </w:p>
    <w:p w14:paraId="1BD7063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Ναι, φορολογικά και διοικητικά, όχι νομικά. </w:t>
      </w:r>
    </w:p>
    <w:p w14:paraId="1BD7063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τον λόγο παρακαλώ. </w:t>
      </w:r>
    </w:p>
    <w:p w14:paraId="1BD70639"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Ο κ. Λοβέρδος έχει τον λόγο.</w:t>
      </w:r>
    </w:p>
    <w:p w14:paraId="1BD7063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κάνω μια ερώτηση στον κύριο Υπουργό.</w:t>
      </w:r>
    </w:p>
    <w:p w14:paraId="1BD7063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Βεβαίως, αν μπορώ να απαντήσω. </w:t>
      </w:r>
    </w:p>
    <w:p w14:paraId="1BD7063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Έχει κάνει αυτή την παρατήρηση ο κ. Μανιάτης εκ μέρους όλων μας, άρα, κύριε Υπουργέ, θέλω να κάνω μια ερώτηση απολύτως διευκρινιστική επ’ αυτού. </w:t>
      </w:r>
    </w:p>
    <w:p w14:paraId="1BD7063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«οντότητα» πρέπει κάτι να μεταφράζει. Αν μπορείτε, να μας πείτε ποιον όρο μεταφράζουμε με τον όρο οντότητα. Εάν έχουμε περιθώριο -κι εσείς νομίζω ότι έχετε- μπορείτε να το τροποποιήσετε τώρα, εδώ. Γιατί έχουμε ακριβώς από τον Κώδικα Φορολογίας Εισοδημάτων, άρθρο 2 περίπτωση 6 του Κώδικα, αναφορά όχι στον όρο οντότητα -θα σας το διαβάσω- αλλά αναφορά σε οργανισμούς, συνεταιρισμούς, ιδίως </w:t>
      </w:r>
      <w:proofErr w:type="spellStart"/>
      <w:r>
        <w:rPr>
          <w:rFonts w:eastAsia="Times New Roman" w:cs="Times New Roman"/>
          <w:szCs w:val="24"/>
        </w:rPr>
        <w:t>εξωχώριες</w:t>
      </w:r>
      <w:proofErr w:type="spellEnd"/>
      <w:r>
        <w:rPr>
          <w:rFonts w:eastAsia="Times New Roman" w:cs="Times New Roman"/>
          <w:szCs w:val="24"/>
        </w:rPr>
        <w:t xml:space="preserve"> εταιρίες, όπου συνήθως εντοπίζεται και το πρόβλημα του βρώμικου χρήματος. Και επειδή αυτό θέλετε, μήπως πρέπει να προσαρμοστεί και στην ήδη γνωστή ορολογία; Διότι ο όρος οντότητα δεν μας λέει κάτι, ίσως και να μας μπερδεύει. </w:t>
      </w:r>
    </w:p>
    <w:p w14:paraId="1BD7063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1BD7063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και πάλι τον λόγο.</w:t>
      </w:r>
    </w:p>
    <w:p w14:paraId="1BD7064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Θα προτιμούσα να περιμένω τη νομοπαρασκευαστική επιτροπή, η οποία τελειώνει το έργο της και θα ενσωματώσει την τέταρτη οδηγία. Γι’ αυτό αποφεύγω να το τροποποιήσω τώρα. Απλώς, κάνω τη διευκρίνιση και επαναλαμβάνω ότι θεωρώ πολύ χρήσιμη την παρατήρηση και του κ. Μανιάτη και τη δική σας. Διευκρινίζω ότι αναφέρεται εκεί ο όρος, αλλά η νομοπαρασκευαστική επιτροπή, που το ρυθμίζει τελειώνει. </w:t>
      </w:r>
    </w:p>
    <w:p w14:paraId="1BD7064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1BD7064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Χρυσής Αυγής 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w:t>
      </w:r>
    </w:p>
    <w:p w14:paraId="1BD70643"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Ευχαριστώ, κύριε Πρόεδρε.</w:t>
      </w:r>
    </w:p>
    <w:p w14:paraId="1BD7064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στις τροπολογίες και σε μερικά θέματα της τρέχουσας επικαιρότητας. </w:t>
      </w:r>
    </w:p>
    <w:p w14:paraId="1BD7064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Έρχομαι στην τροπολογία με γενικό αριθμό 1367 και ειδικό 16. Με την παρούσα, το Υπουργείο Ψηφιακής Πολιτικής επιχειρεί στο δεύτερο άρθρο να επανακαθορίσει το άναρχο καθεστώς, το οποίο επικρατούσε στο ραδιοτηλεοπτικό τοπίο. Είναι γνωστό ότι οι κυβερνήσεις ΠΑΣΟΚ και Νέας Δημοκρατίας, που έδρασαν τα προηγούμενα χρόνια, νομοθετούσαν προς το συμφέρον των «μεγαλοκαρχαριών» των μέσων μαζικής ενημέρωσης, χαρίζοντάς τους ουσιαστικά τις συχνότητες, για να μπορούν να εκπέμπουν τα κανάλια της διαπλοκής. Έρχεται, όμως, σήμερα ο ΣΥΡΙΖΑ, μετά από μια σειρά νομοθετικών πρωτοβουλιών, με ένα άρθρο μιας εκπρόθεσμης τροπολογίας να αλλάξει όλο το κανονιστικό πλαίσιο, το οποίο ρυθμίζει το φλέγον ζήτημα της </w:t>
      </w:r>
      <w:proofErr w:type="spellStart"/>
      <w:r>
        <w:rPr>
          <w:rFonts w:eastAsia="Times New Roman" w:cs="Times New Roman"/>
          <w:szCs w:val="24"/>
        </w:rPr>
        <w:t>αδειοδότησης</w:t>
      </w:r>
      <w:proofErr w:type="spellEnd"/>
      <w:r>
        <w:rPr>
          <w:rFonts w:eastAsia="Times New Roman" w:cs="Times New Roman"/>
          <w:szCs w:val="24"/>
        </w:rPr>
        <w:t>, για να καταστήσει δήθεν υγιές το φαινόμενο του ανταγωνισμού.</w:t>
      </w:r>
    </w:p>
    <w:p w14:paraId="1BD7064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Όλοι γνωρίζουμε ότι το κομμάτι της πίτας για τα μέσα μαζικής ενημέρωσης είναι πολύ μεγάλο και όπως φαίνεται, ο Υπουργός πάει να το μοιράσει κατά τη δική του προσωπική θεώρηση και κομματική ανάγκη. Αναφορικά δε, με το πρώτο άρθρο, είναι σαφές ότι βρίθει ρουσφετολογικής σκοπιμότητας, αφού θεσπίζεται η δυνατότητα απόσπασης μονίμων υπαλλήλων ή υπαλλήλων με συμβάσεις ιδιωτικού δικαίου αορίστου χρόνου για τη στελέχωση της «ΕΚΟΜΕ Α.Ε.». Επιβεβαιώνεται για πολλοστή </w:t>
      </w:r>
      <w:r>
        <w:rPr>
          <w:rFonts w:eastAsia="Times New Roman" w:cs="Times New Roman"/>
          <w:szCs w:val="24"/>
        </w:rPr>
        <w:lastRenderedPageBreak/>
        <w:t xml:space="preserve">φορά, η πρόθεση της συγκυβέρνησης να εξυπηρετήσει τις ανάγκες διευρύνσεως του κομματικού στρατού της. </w:t>
      </w:r>
    </w:p>
    <w:p w14:paraId="1BD7064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Καταψηφίζουμε την τροπολογία αυτή, διότι αφενός, είναι εκπρόθεσμη, αφετέρου αφορά έναν πολύ σημαντικό τομέα της δημόσιας ζωής και κατά συνέπεια, τέτοιου είδους νομοθετικές πρωτοβουλίες δεν είναι ανεκτό να περνούν με τροπολογίες.</w:t>
      </w:r>
    </w:p>
    <w:p w14:paraId="1BD7064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με γενικό αριθμό 1368 και ειδικό 17, με τη συγκεκριμένη τροπολογία επιχειρείται η επιτάχυνση των διαδικασιών σε ό,τι αφορά τη σύναψη συμβατικών σχέσεων, που υφίστανται μεταξύ της διοίκησης του Υπουργείου Τουρισμού και τρίτων, οι οποίοι είναι </w:t>
      </w:r>
      <w:proofErr w:type="spellStart"/>
      <w:r>
        <w:rPr>
          <w:rFonts w:eastAsia="Times New Roman" w:cs="Times New Roman"/>
          <w:szCs w:val="24"/>
        </w:rPr>
        <w:t>πάροχοι</w:t>
      </w:r>
      <w:proofErr w:type="spellEnd"/>
      <w:r>
        <w:rPr>
          <w:rFonts w:eastAsia="Times New Roman" w:cs="Times New Roman"/>
          <w:szCs w:val="24"/>
        </w:rPr>
        <w:t xml:space="preserve"> διαφόρων υπηρεσιών.</w:t>
      </w:r>
    </w:p>
    <w:p w14:paraId="1BD7064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δυνάμει του άρθρου 1 δίδεται η δυνατότητα στις διοικήσεις των Ανωτέρων Σχολών Τουριστικής Εκπαίδευσης, στα Ινστιτούτα Επαγγελματικής Κατάρτισης, αλλά και στις Σχολές Ξεναγών, να προβαίνουν στη διαδικασία σύναψης και εκτέλεσης δημοσίων συμβάσεων, που αφορούν στην προμήθεια αγαθών και υπηρεσιών για την κάλυψη των αναγκών τους. Η υπογραφή των συμβάσεων θα ανήκει στον προϊστάμενο της εκάστοτε εκπαιδευτικής ομάδας. </w:t>
      </w:r>
    </w:p>
    <w:p w14:paraId="1BD7064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Πέραν τούτου, όμως, θεσπίζεται ότι η πληρωμή και η εκκαθάριση των προμηθειών, που προορίζονται για προγράμματα μετεκπαίδευσης χρηματοδοτούνται από το Πρόγραμμα Δημοσίων Επενδύσεων. Από την έκθεση του Γενικού Λογιστηρίου του Κράτους προκύπτει ότι κανένα οικονομικό όφελος δεν θα προκύψει για το ελληνικό κράτος. Διαπιστώνεται, όμως, η διεύρυνση των αρμοδιοτήτων των ανωτέρω </w:t>
      </w:r>
      <w:r>
        <w:rPr>
          <w:rFonts w:eastAsia="Times New Roman" w:cs="Times New Roman"/>
          <w:szCs w:val="24"/>
        </w:rPr>
        <w:lastRenderedPageBreak/>
        <w:t xml:space="preserve">Σχολών Τουριστικής Εκπαίδευσης, των Ινστιτούτων Επαγγελματικής Κατάρτισης, αλλά και των Σχολών Ξεναγών. </w:t>
      </w:r>
    </w:p>
    <w:p w14:paraId="1BD7064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Εμείς καταψηφίζουμε, διότι είναι σαφές ότι τέτοιου είδους πειραματισμοί δεν έχουν ως σκοπό να επιφέρουν βελτίωση στον συγκεκριμένο τομέα. Επίσης, δεν υπάρχουν σαφή οικονομικά στοιχεία σχετικά με τον προϋπολογισμό που διατίθεται από το εμπλεκόμενο Υπουργείο προς την πλήρωση των συγκεκριμένων διατάξεων. Παράλληλα, όμως, κύριε Υπουργέ, ελλοχεύει ο κίνδυνος να παρατηρηθούν ατασθαλίες στους διοικούντες των προαναφερόμενων τουριστικών σχολών.</w:t>
      </w:r>
    </w:p>
    <w:p w14:paraId="1BD7064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1369 και ειδικό 18 αφορά την τροποποίηση του άρθρου 51 του ν.3691/2008, που αφορά την πρόληψη και καταστολή της νομιμοποίησης εσόδων από εγκληματικές δραστηριότητες και της χρηματοδότησης της τρομοκρατίας και άλλες διατάξεις. Η ουσιαστική τροποποίηση αφορά την εισαγωγή στα πλαίσια της διωκτικής εφαρμογής του ανωτέρω νόμου της έννοιας νομική οντότητα. Θεωρητικά, όλο αυτό γίνεται για να παταχθεί η φοροδιαφυγή, στην οποία επιδίδονται διάφορες </w:t>
      </w:r>
      <w:proofErr w:type="spellStart"/>
      <w:r>
        <w:rPr>
          <w:rFonts w:eastAsia="Times New Roman" w:cs="Times New Roman"/>
          <w:szCs w:val="24"/>
        </w:rPr>
        <w:t>υπεράκτιες</w:t>
      </w:r>
      <w:proofErr w:type="spellEnd"/>
      <w:r>
        <w:rPr>
          <w:rFonts w:eastAsia="Times New Roman" w:cs="Times New Roman"/>
          <w:szCs w:val="24"/>
        </w:rPr>
        <w:t xml:space="preserve"> εταιρείες, οι οποίες, εκμεταλλευόμενες την ανοχή του νόμου, βρίσκουν στην Ελλάδα ένα είδος φορολογικού παραδείσου. Είναι, όμως, πασιφανές ότι η Κυβέρνηση έχει και πλάγιους σκοπούς, αφού, όπως προκύπτει από το περιεχόμενο του ορισμού, που αναφέρω παραπάνω, θα διωχθούν και άτομα, τα οποία δεν πληρούν σε καμμία περίπτωση τις υποκειμενικές και αντικειμενικές υποστάσεις των </w:t>
      </w:r>
      <w:r>
        <w:rPr>
          <w:rFonts w:eastAsia="Times New Roman" w:cs="Times New Roman"/>
          <w:szCs w:val="24"/>
        </w:rPr>
        <w:lastRenderedPageBreak/>
        <w:t xml:space="preserve">οικονομικών εγκλημάτων, που περιέχονται στο πνεύμα και στην ουσία του ν.3691/2008. </w:t>
      </w:r>
    </w:p>
    <w:p w14:paraId="1BD7064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Τροπολογία με γενικό αριθμό 1370 και ειδικό 19: Με την παρούσα εξυπηρετούνται τα συμφέροντα της «</w:t>
      </w:r>
      <w:r>
        <w:rPr>
          <w:rFonts w:eastAsia="Times New Roman" w:cs="Times New Roman"/>
          <w:szCs w:val="24"/>
          <w:lang w:val="en-US"/>
        </w:rPr>
        <w:t>FRAPORT</w:t>
      </w:r>
      <w:r>
        <w:rPr>
          <w:rFonts w:eastAsia="Times New Roman" w:cs="Times New Roman"/>
          <w:szCs w:val="24"/>
        </w:rPr>
        <w:t xml:space="preserve">», στην οποία 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του ΣΥΡΙΖΑ παραχώρησε τα δεκατέσσερα περιφερειακά αεροδρόμια. Ειδικότερα, προβλέπεται ότι η Υπηρεσία Πολιτικής Αεροπορίας θα συνεχίσει να εκδίδει οικοδομικές άδειες για την εκτέλεση των έργων, που θέλει να κάνει η «</w:t>
      </w:r>
      <w:r>
        <w:rPr>
          <w:rFonts w:eastAsia="Times New Roman" w:cs="Times New Roman"/>
          <w:szCs w:val="24"/>
          <w:lang w:val="en-US"/>
        </w:rPr>
        <w:t>F</w:t>
      </w:r>
      <w:r w:rsidRPr="006B78FE">
        <w:rPr>
          <w:rFonts w:eastAsia="Times New Roman" w:cs="Times New Roman"/>
          <w:sz w:val="22"/>
          <w:szCs w:val="24"/>
          <w:lang w:val="en-US"/>
        </w:rPr>
        <w:t>RAPORT</w:t>
      </w:r>
      <w:r>
        <w:rPr>
          <w:rFonts w:eastAsia="Times New Roman" w:cs="Times New Roman"/>
          <w:sz w:val="22"/>
          <w:szCs w:val="24"/>
        </w:rPr>
        <w:t>»</w:t>
      </w:r>
      <w:r>
        <w:rPr>
          <w:rFonts w:eastAsia="Times New Roman" w:cs="Times New Roman"/>
          <w:szCs w:val="24"/>
        </w:rPr>
        <w:t xml:space="preserve"> στα ξεπουλημένα αεροδρόμια. </w:t>
      </w:r>
    </w:p>
    <w:p w14:paraId="1BD7064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Χρυσή Αυγή έχει πάρει σαφή και καθαρή θέση. Είμαστε απέναντι σε κάθε είδους εκδούλευση των δήθεν δανειστών και καταψηφίζουμε οποιαδήποτε νομοθετική ρύθμιση προσβάλλει ευθέως τα εθνικά μας συμφέροντα, στα οποία φυσικά, περιλαμβάνονται και τα περιουσιακά στοιχεία του ελληνικού λαού. </w:t>
      </w:r>
    </w:p>
    <w:p w14:paraId="1BD7064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Τροπολογία με γενικό αριθμό 1372 και ειδικό 21: Με μία περισπούδαστη αιτιολογική έκθεση οι αρμόδιοι Υπουργοί θεσπίζουν τη δεκαοκτάμηνης διάρκειας πρόσληψη προσωπικού καθαριότητας, με σύμβαση ιδιωτικού δικαίου ορισμένου χρόνου. Το εν λόγω προσωπικό θα απασχολείται σε Υπουργεία και λοιπές υπηρεσίες δημοσίου ενδιαφέροντος. </w:t>
      </w:r>
    </w:p>
    <w:p w14:paraId="1BD7065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Εδώ προκύπτει μία σαφής και πρωτοφανής ελαστικότητα χειρισμού του συγκεκριμένου ανθρώπινου δυναμικού, η πλειοψηφία του οποίου είναι γνωστό ότι αποτελεί ένα μέρος του κομματικού στρατού του ΣΥΡΙΖΑ. </w:t>
      </w:r>
    </w:p>
    <w:p w14:paraId="1BD7065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Να ενημερώσουμε την Κυβέρνηση ότι η φωτογραφική νομοθέτηση για μια μερίδα εργαζομένων σίγουρα δεν επιλύει το σοβαρότατο πρόβλημα της ανεργίας, που μαστίζει την Ελλάδα. Καλό θα είναι, η Κυβέρνηση να ασχοληθεί ουσιαστικά με τους εργαζόμενους συνολικά και όχι με προτεραιότητα την κομματική ταυτότητα.</w:t>
      </w:r>
    </w:p>
    <w:p w14:paraId="1BD7065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Αλήθεια, αυτές τις αβάντες σάς τις δώρισαν οι </w:t>
      </w:r>
      <w:proofErr w:type="spellStart"/>
      <w:r>
        <w:rPr>
          <w:rFonts w:eastAsia="Times New Roman" w:cs="Times New Roman"/>
          <w:szCs w:val="24"/>
        </w:rPr>
        <w:t>τροϊκανοί</w:t>
      </w:r>
      <w:proofErr w:type="spellEnd"/>
      <w:r>
        <w:rPr>
          <w:rFonts w:eastAsia="Times New Roman" w:cs="Times New Roman"/>
          <w:szCs w:val="24"/>
        </w:rPr>
        <w:t xml:space="preserve"> κατά την τελευταία τους επίσκεψη στο προτεκτοράτο που διοικείτε, κύριε Υπουργέ; </w:t>
      </w:r>
    </w:p>
    <w:p w14:paraId="1BD7065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Τροπολογία με γενικό αριθμό 1373 και ειδικό 22: Είναι μία ακόμη πρόχειρη τροπολογία, με την οποία θεσπίζεται η δυνατότητα να πιστωθούν πόροι στα κάτωθι νομικά πρόσωπα δημοσίου δικαίου: Κέντρο Κοινωνικής Πρόνοιας, Εθνικό Κέντρο Αλληλεγγύης, Κέντρο Εκπαίδευσης και Αποκατάστασης Τυφλών και Εθνικό Ίδρυμα Κωφών. </w:t>
      </w:r>
    </w:p>
    <w:p w14:paraId="1BD7065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τροπολογία, ανατίθεται στα ανωτέρω νομικά πρόσωπα δημοσίου δικαίου η δυνατότητα σχεδιασμού και υλοποίησης </w:t>
      </w:r>
      <w:proofErr w:type="spellStart"/>
      <w:r>
        <w:rPr>
          <w:rFonts w:eastAsia="Times New Roman" w:cs="Times New Roman"/>
          <w:szCs w:val="24"/>
        </w:rPr>
        <w:t>προνοιακών</w:t>
      </w:r>
      <w:proofErr w:type="spellEnd"/>
      <w:r>
        <w:rPr>
          <w:rFonts w:eastAsia="Times New Roman" w:cs="Times New Roman"/>
          <w:szCs w:val="24"/>
        </w:rPr>
        <w:t xml:space="preserve"> προγραμμάτων, δράσεων και άλλων ενεργειών με τη μεταφορά των απαραίτητων κονδυλίων από το Υπουργείο στους προϋπολογισμούς αυτών των νομικών προσώπων. Πρόκειται για μια τροπολογία-κόλαφο. Καμμία αναφορά δεν γίνεται σε οικονομικά στοιχεία ή συγκεκριμένες δράσεις. Η κλασική πια δέσμευση για συγκεκριμενοποίηση των οικονομικών στοιχείων κατόπιν εκδόσεως σχετικής κοινής υπουργικής απόφασης, έχει καταστεί προκλητική.</w:t>
      </w:r>
    </w:p>
    <w:p w14:paraId="1BD7065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Διαφωνούμε και σ’ αυτήν την τροπολογία, δεδομένου ότι και σ’ αυτήν την περίπτωση διαφαίνεται η πρόθεση για την εξυπηρέτηση κομματικών υποχρεώσεων. Η μεγαλύτερη πρόκληση είναι ότι σε πρώτη φάση, περνάτε με νόμο τη διάταξή σας και φροντίζετε για τα περαιτέρω, με αποφάσεις κατόπιν εορτής. </w:t>
      </w:r>
    </w:p>
    <w:p w14:paraId="1BD70656"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Όχι, κύριοι! Αν θέλετε να είστε σοβαρή Κυβέρνηση, κοιτάξτε να νομοθετείτε και ανάλογα. </w:t>
      </w:r>
    </w:p>
    <w:p w14:paraId="1BD70657"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με γενικό αριθμό 1371 και ειδικό αριθμό 20, την οποία και αποσύρατε, θα πρέπει να μας δώσετε κάποιες εξηγήσεις, κύριε Υπουργέ, διότι πριν από δύο ακριβώς μέρες ο Τομεάρχης Εργασίας της Νέας Δημοκρατίας κ. </w:t>
      </w:r>
      <w:proofErr w:type="spellStart"/>
      <w:r>
        <w:rPr>
          <w:rFonts w:eastAsia="Times New Roman" w:cs="Times New Roman"/>
          <w:szCs w:val="24"/>
        </w:rPr>
        <w:t>Βρούτσης</w:t>
      </w:r>
      <w:proofErr w:type="spellEnd"/>
      <w:r>
        <w:rPr>
          <w:rFonts w:eastAsia="Times New Roman" w:cs="Times New Roman"/>
          <w:szCs w:val="24"/>
        </w:rPr>
        <w:t xml:space="preserve"> δήλωσε, όπως έκανε προηγουμένως και ο Αντιπρόεδρος της Νέας Δημοκρατίας, ότι θα ψήφιζε την τροπολογία και με τα δύο χέρια. Μάλιστα, στη δήλωσή του σε ραδιοφωνική εκπομπή ανέφερε ότι η αλλαγή του συνδικαλιστικού νόμου ήταν από τα νομοσχέδια που ήθελε να φέρει η κυβέρνηση Σαμαρά-Βενιζέλου το 2014, ως ένα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κλείσιμο της τότε πέμπτης αξιολόγησης του δευτέρου μνημονίου. </w:t>
      </w:r>
    </w:p>
    <w:p w14:paraId="1BD70658"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Εξηγήστε μας, κύριε Υπουργέ: Αφού θα είχατε και τη στήριξη της Νέας Δημοκρατίας, ποιοι είναι οι λόγοι που σας ανάγκασαν να αποσύρετε τη συγκεκριμένη τροπολογία; Διότι απ’ ό,τι είδα από τις τοποθετήσεις που έγιναν από τους μέχρι τώρα ομιλητές, οι μόνοι που ήταν αντίθετοι στη συγκεκριμένη τροπολογία ήμασταν εμείς </w:t>
      </w:r>
      <w:r>
        <w:rPr>
          <w:rFonts w:eastAsia="Times New Roman" w:cs="Times New Roman"/>
          <w:szCs w:val="24"/>
        </w:rPr>
        <w:lastRenderedPageBreak/>
        <w:t xml:space="preserve">και κάποια άλλη πτέρυγα. Αφού είχατε την πλειοψηφία για να την περάσετε, την αποσύρατε. Καλά κάνατε και την αποσύρατε. Δυστυχώς, όμως, θα την ξαναφέρετε σε επόμενο νομοσχέδιο. </w:t>
      </w:r>
    </w:p>
    <w:p w14:paraId="1BD70659"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Σχετικά με 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στην οποία αναφέρθηκε και ο ειδικός αγορητής μας, τα μέτρα που θα ληφθούν θα ξεπεράσουν εκείνα της επίσκεψης του Μακρόν, ίσως και του Ομπάμα. Φέρνει έναν μικρό ιδιωτικό στρατό ο «σουλτάνος» μαζί του. Μάλιστα, έχουμε δυστυχώς δείγματα από την εγκληματική συμπεριφορά των ανθρώπων, που τον συνοδεύουν από την επίσκεψή του στις Ηνωμένες Πολιτείες. Είδαμε με ποιον τρόπο αντιμετώπισαν απλούς πολίτες, οι οποίοι θέλησαν να αντιδράσουν και να δηλώσουν ότι ο άνθρωπος αυτός είναι ανεπιθύμητος σε όλη τη γη. Έρχεστε εσείς σήμερα, όπως ανέφερε και ο ειδικός αγορητής μας, να ξεπλύνετε, κατ’ επιλογή σας βέβαια, επιλεκτικά έναν δικτάτορα, ο οποίος έχει εκλεγεί με δημοκρατικές διαδικασίες. </w:t>
      </w:r>
    </w:p>
    <w:p w14:paraId="1BD7065A"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Αλήθεια, ποια είναι η θέση σας απέναντι στον τρόπο που χειρίζεται στη χώρα του τους δημοσιογράφους και τους πολιτικούς του αντιπάλους; Του στρώνετε κόκκινα χαλιά. Μάλιστα, δεν ξέρουμε τι άλλο θα απαιτήσει. </w:t>
      </w:r>
    </w:p>
    <w:p w14:paraId="1BD7065B"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Μετά από διακόσια χρόνια από την Επανάσταση του ’21 και </w:t>
      </w:r>
      <w:proofErr w:type="spellStart"/>
      <w:r>
        <w:rPr>
          <w:rFonts w:eastAsia="Times New Roman" w:cs="Times New Roman"/>
          <w:szCs w:val="24"/>
        </w:rPr>
        <w:t>εκατόν</w:t>
      </w:r>
      <w:proofErr w:type="spellEnd"/>
      <w:r>
        <w:rPr>
          <w:rFonts w:eastAsia="Times New Roman" w:cs="Times New Roman"/>
          <w:szCs w:val="24"/>
        </w:rPr>
        <w:t xml:space="preserve"> ογδόντα τέσσερα ολόκληρα χρόνια από την απελευθέρωση της Αθήνας, «τουρκικά στρατεύματα» –εντός κι εκτός εισαγωγικών- θα είναι πέριξ της Ακροπόλεως. Μάλιστα, θα είναι ακροβολισμένοι μέχρι και ελεύθεροι σκοπευτές. Θα του δώσετε και δώρα, όπως </w:t>
      </w:r>
      <w:r>
        <w:rPr>
          <w:rFonts w:eastAsia="Times New Roman" w:cs="Times New Roman"/>
          <w:szCs w:val="24"/>
        </w:rPr>
        <w:lastRenderedPageBreak/>
        <w:t>συνηθίζετε να κάνετε άλλωστε σε ξένες επίσημες αντιπροσωπείες. Ποια είναι αυτά τα δώρα; Μας τα αναφέρει η τούρκικη εφημερίδα «</w:t>
      </w:r>
      <w:r>
        <w:rPr>
          <w:rFonts w:eastAsia="Times New Roman" w:cs="Times New Roman"/>
          <w:szCs w:val="24"/>
          <w:lang w:val="en-US"/>
        </w:rPr>
        <w:t>AKSAM</w:t>
      </w:r>
      <w:r>
        <w:rPr>
          <w:rFonts w:eastAsia="Times New Roman" w:cs="Times New Roman"/>
          <w:szCs w:val="24"/>
        </w:rPr>
        <w:t xml:space="preserve">»: «Οι ραγιάδες των Αθηνών ετοιμάζονται να παραδώσουν στον πασά και τους έξι από τους οκτώ Τούρκους αξιωματούχους, που κατέφυγαν στην Ελλάδα μετά το αποτυχημένο πραξικόπημα». </w:t>
      </w:r>
    </w:p>
    <w:p w14:paraId="1BD7065C"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Καλά το πάτε. Το μόνο θετικό θα ήταν αν μπορούσατε να του απαγορεύσετε, κύριε Υπουργέ, την πρόσβαση στη Θράκη μας. Δυστυχώς, απλώς του έκανε μία σύσταση ο κ. Κοτζιάς να μην κάνει ανοικτή εκδήλωση. Άρα, του επιτρέπει οποιαδήποτε εκδήλωση στη Θράκη, σε ένα πολύ σημαντικό κομμάτι της Ελλάδος, όπου δυστυχώς το προξενείο της Κομοτηνής έχει βρει πρόσφορο έδαφος, με τις πολιτικές που έχετε ασκήσει και έχει δώσει πάρα πολλά στον Τούρκο «σουλτάνο», ούτως ώστε να διεκδικεί. </w:t>
      </w:r>
    </w:p>
    <w:p w14:paraId="1BD7065D" w14:textId="77777777" w:rsidR="00D5765D" w:rsidRDefault="006A01C6">
      <w:pPr>
        <w:tabs>
          <w:tab w:val="left" w:pos="1494"/>
        </w:tabs>
        <w:spacing w:after="0" w:line="600" w:lineRule="auto"/>
        <w:ind w:firstLine="720"/>
        <w:jc w:val="both"/>
        <w:rPr>
          <w:rFonts w:eastAsia="Times New Roman"/>
          <w:bCs/>
          <w:szCs w:val="24"/>
        </w:rPr>
      </w:pPr>
      <w:r>
        <w:rPr>
          <w:rFonts w:eastAsia="Times New Roman" w:cs="Times New Roman"/>
          <w:szCs w:val="24"/>
        </w:rPr>
        <w:t>Υπήρξε και ένα σύντομο ανέκδοτο αναφορικά με ένα συνέδριο από μία μη κυβερνητική οργάνωση για τη διεθνή διαφάνεια, το «</w:t>
      </w:r>
      <w:proofErr w:type="spellStart"/>
      <w:r>
        <w:rPr>
          <w:rFonts w:eastAsia="Times New Roman"/>
          <w:szCs w:val="24"/>
        </w:rPr>
        <w:t>Transparency</w:t>
      </w:r>
      <w:proofErr w:type="spellEnd"/>
      <w:r>
        <w:rPr>
          <w:rFonts w:eastAsia="Times New Roman"/>
          <w:szCs w:val="24"/>
        </w:rPr>
        <w:t xml:space="preserve"> </w:t>
      </w:r>
      <w:r>
        <w:rPr>
          <w:rFonts w:eastAsia="Times New Roman"/>
          <w:bCs/>
          <w:szCs w:val="24"/>
        </w:rPr>
        <w:t xml:space="preserve">International», με θέμα τη διαφάνεια. Ως εδώ, όλα καλά. Άλλωστε, αυτό είναι και το αντικείμενο της εν λόγω μη κυβερνητικής οργάνωσης. </w:t>
      </w:r>
    </w:p>
    <w:p w14:paraId="1BD7065E" w14:textId="77777777" w:rsidR="00D5765D" w:rsidRDefault="006A01C6">
      <w:pPr>
        <w:tabs>
          <w:tab w:val="left" w:pos="1494"/>
        </w:tabs>
        <w:spacing w:after="0" w:line="600" w:lineRule="auto"/>
        <w:ind w:firstLine="720"/>
        <w:jc w:val="both"/>
        <w:rPr>
          <w:rFonts w:eastAsia="Times New Roman"/>
          <w:bCs/>
          <w:szCs w:val="24"/>
        </w:rPr>
      </w:pPr>
      <w:r>
        <w:rPr>
          <w:rFonts w:eastAsia="Times New Roman"/>
          <w:bCs/>
          <w:szCs w:val="24"/>
        </w:rPr>
        <w:t xml:space="preserve">Ποιοι είναι, όμως, ομιλητές σε αυτό το συνέδριο για τη διαφάνεια; Είναι ο Στουρνάρας και το «ορφανό» του Σημίτη και του </w:t>
      </w:r>
      <w:proofErr w:type="spellStart"/>
      <w:r>
        <w:rPr>
          <w:rFonts w:eastAsia="Times New Roman"/>
          <w:bCs/>
          <w:szCs w:val="24"/>
        </w:rPr>
        <w:t>Παπαδήμου</w:t>
      </w:r>
      <w:proofErr w:type="spellEnd"/>
      <w:r>
        <w:rPr>
          <w:rFonts w:eastAsia="Times New Roman"/>
          <w:bCs/>
          <w:szCs w:val="24"/>
        </w:rPr>
        <w:t xml:space="preserve">, ο Γιώργος </w:t>
      </w:r>
      <w:proofErr w:type="spellStart"/>
      <w:r>
        <w:rPr>
          <w:rFonts w:eastAsia="Times New Roman"/>
          <w:bCs/>
          <w:szCs w:val="24"/>
        </w:rPr>
        <w:t>Παγουλάτος</w:t>
      </w:r>
      <w:proofErr w:type="spellEnd"/>
      <w:r>
        <w:rPr>
          <w:rFonts w:eastAsia="Times New Roman"/>
          <w:bCs/>
          <w:szCs w:val="24"/>
        </w:rPr>
        <w:t xml:space="preserve">. Ξέρετε ποιος θα είναι </w:t>
      </w:r>
      <w:r w:rsidRPr="009024DB">
        <w:rPr>
          <w:rFonts w:eastAsia="Times New Roman"/>
          <w:bCs/>
          <w:szCs w:val="24"/>
        </w:rPr>
        <w:t>“</w:t>
      </w:r>
      <w:r>
        <w:rPr>
          <w:rFonts w:eastAsia="Times New Roman"/>
          <w:bCs/>
          <w:szCs w:val="24"/>
          <w:lang w:val="en-US"/>
        </w:rPr>
        <w:t>guest</w:t>
      </w:r>
      <w:r w:rsidRPr="009B6B5A">
        <w:rPr>
          <w:rFonts w:eastAsia="Times New Roman"/>
          <w:bCs/>
          <w:szCs w:val="24"/>
        </w:rPr>
        <w:t xml:space="preserve"> </w:t>
      </w:r>
      <w:r>
        <w:rPr>
          <w:rFonts w:eastAsia="Times New Roman"/>
          <w:bCs/>
          <w:szCs w:val="24"/>
          <w:lang w:val="en-US"/>
        </w:rPr>
        <w:t>star</w:t>
      </w:r>
      <w:r w:rsidRPr="009024DB">
        <w:rPr>
          <w:rFonts w:eastAsia="Times New Roman"/>
          <w:bCs/>
          <w:szCs w:val="24"/>
        </w:rPr>
        <w:t>”</w:t>
      </w:r>
      <w:r>
        <w:rPr>
          <w:rFonts w:eastAsia="Times New Roman"/>
          <w:bCs/>
          <w:szCs w:val="24"/>
        </w:rPr>
        <w:t xml:space="preserve"> ομιλητής; Θα είναι ένας επικεφαλής κόμματος, ο Κυριάκος Μητσοτάκης, ενός κόμματος που δεν έχει προσφέρει απολύτως τίποτα σχετικά με τη διαφάνεια σε αυτήν τη χώρα. </w:t>
      </w:r>
    </w:p>
    <w:p w14:paraId="1BD7065F" w14:textId="77777777" w:rsidR="00D5765D" w:rsidRDefault="006A01C6">
      <w:pPr>
        <w:tabs>
          <w:tab w:val="left" w:pos="1494"/>
        </w:tabs>
        <w:spacing w:after="0" w:line="600" w:lineRule="auto"/>
        <w:ind w:firstLine="720"/>
        <w:jc w:val="both"/>
        <w:rPr>
          <w:rFonts w:eastAsia="Times New Roman"/>
          <w:bCs/>
          <w:szCs w:val="24"/>
        </w:rPr>
      </w:pPr>
      <w:r>
        <w:rPr>
          <w:rFonts w:eastAsia="Times New Roman"/>
          <w:bCs/>
          <w:szCs w:val="24"/>
        </w:rPr>
        <w:lastRenderedPageBreak/>
        <w:t xml:space="preserve">Μιας και αναφέρθηκα στον επικεφαλής της Νέας Δημοκρατίας, εντύπωση μας έκανε η δήλωσή του σχετικά με τη μη συμμετοχή συγγενικών προσώπων σε πιθανό μελλοντικό κυβερνητικό σχήμα. Ας αρχίσει από τον εαυτό του. </w:t>
      </w:r>
    </w:p>
    <w:p w14:paraId="1BD7066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BD70661" w14:textId="77777777" w:rsidR="00D5765D" w:rsidRDefault="006A01C6">
      <w:pPr>
        <w:spacing w:after="0" w:line="600" w:lineRule="auto"/>
        <w:ind w:firstLine="720"/>
        <w:jc w:val="both"/>
        <w:rPr>
          <w:rFonts w:eastAsia="Times New Roman"/>
          <w:bCs/>
          <w:szCs w:val="24"/>
        </w:rPr>
      </w:pPr>
      <w:r>
        <w:rPr>
          <w:rFonts w:eastAsia="Times New Roman" w:cs="Times New Roman"/>
          <w:szCs w:val="24"/>
        </w:rPr>
        <w:t xml:space="preserve">Τελειώνω, κύριε Πρόεδρε, σε μισό λεπτό. </w:t>
      </w:r>
    </w:p>
    <w:p w14:paraId="1BD70662" w14:textId="77777777" w:rsidR="00D5765D" w:rsidRDefault="006A01C6">
      <w:pPr>
        <w:tabs>
          <w:tab w:val="left" w:pos="2820"/>
        </w:tabs>
        <w:spacing w:after="0" w:line="600" w:lineRule="auto"/>
        <w:jc w:val="both"/>
        <w:rPr>
          <w:rFonts w:eastAsia="Times New Roman"/>
          <w:szCs w:val="24"/>
        </w:rPr>
      </w:pPr>
      <w:r>
        <w:rPr>
          <w:rFonts w:eastAsia="Times New Roman"/>
          <w:bCs/>
          <w:szCs w:val="24"/>
        </w:rPr>
        <w:t xml:space="preserve">Επίσης, θα ήθελα να κλείσω με μια συνέντευξη, η οποία έγινε πριν από δύο ημέρες στην εφημερίδα «ΔΗΜΟΚΡΑΤΙΑ» και δεν αναφέρθηκε κανένας από καμμία πτέρυγα σε αυτήν. </w:t>
      </w:r>
      <w:r>
        <w:rPr>
          <w:rFonts w:eastAsia="Times New Roman"/>
          <w:szCs w:val="24"/>
        </w:rPr>
        <w:t xml:space="preserve">Εδώ </w:t>
      </w:r>
      <w:proofErr w:type="spellStart"/>
      <w:r>
        <w:rPr>
          <w:rFonts w:eastAsia="Times New Roman"/>
          <w:szCs w:val="24"/>
        </w:rPr>
        <w:t>αποδομήθηκε</w:t>
      </w:r>
      <w:proofErr w:type="spellEnd"/>
      <w:r>
        <w:rPr>
          <w:rFonts w:eastAsia="Times New Roman"/>
          <w:szCs w:val="24"/>
        </w:rPr>
        <w:t xml:space="preserve"> για άλλη μια φορά η Αριστερά στο σύνολό της σχετικά με το Πολυτεχνείο. Μια άκρως ενδιαφέρουσα διπλή συνέντευξη με θέμα τον μεγαλύτερο μύθο της Μεταπολίτευσης, τον μύθο του Πολυτεχνείου, δημοσιεύτηκε πριν από δύο μέρες στη «ΔΗΜΟΚΡΑΤΙΑ». Από την μια μεριά θυμάται και αποκαλύπτει ο Κυριάκος </w:t>
      </w:r>
      <w:proofErr w:type="spellStart"/>
      <w:r>
        <w:rPr>
          <w:rFonts w:eastAsia="Times New Roman"/>
          <w:szCs w:val="24"/>
        </w:rPr>
        <w:t>Σταμέλος</w:t>
      </w:r>
      <w:proofErr w:type="spellEnd"/>
      <w:r>
        <w:rPr>
          <w:rFonts w:eastAsia="Times New Roman"/>
          <w:szCs w:val="24"/>
        </w:rPr>
        <w:t xml:space="preserve">, -κι εδώ δώστε σημασία- μέλος της Συντονιστικής Επιτροπής των φοιτητών Πολυτεχνείου, ο οποίος δεν εξαργύρωσε τη συμμετοχή του στα γεγονότα με την πλευρά των νικητών -εν αντιθέσει με πάρα πολλούς άλλους- και από την άλλη ο Μιχάλης </w:t>
      </w:r>
      <w:proofErr w:type="spellStart"/>
      <w:r>
        <w:rPr>
          <w:rFonts w:eastAsia="Times New Roman"/>
          <w:szCs w:val="24"/>
        </w:rPr>
        <w:t>Γουνελάς</w:t>
      </w:r>
      <w:proofErr w:type="spellEnd"/>
      <w:r>
        <w:rPr>
          <w:rFonts w:eastAsia="Times New Roman"/>
          <w:szCs w:val="24"/>
        </w:rPr>
        <w:t xml:space="preserve">, επικεφαλής τον αρμάτων μάχης. </w:t>
      </w:r>
    </w:p>
    <w:p w14:paraId="1BD70663"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Τι είπαν αυτοί οι δύο; </w:t>
      </w:r>
      <w:proofErr w:type="spellStart"/>
      <w:r>
        <w:rPr>
          <w:rFonts w:eastAsia="Times New Roman"/>
          <w:szCs w:val="24"/>
        </w:rPr>
        <w:t>Κατ’αρχάς</w:t>
      </w:r>
      <w:proofErr w:type="spellEnd"/>
      <w:r>
        <w:rPr>
          <w:rFonts w:eastAsia="Times New Roman"/>
          <w:szCs w:val="24"/>
        </w:rPr>
        <w:t>, συμφώνησαν πως δεν υπήρξαν νεκροί μέσα στον χώρο του Πολυτεχνείου και πως οι όποιοι νεκροί έξω από το Πολυτεχνείο σκοτώθηκαν από σφαίρες ελεύθερων σκοπευτών, αγνώστου ταυτότητας και προθέσεων. Πάντως, δεν επρόκειτο περί στρατιωτικών ή αστυνομικών.</w:t>
      </w:r>
    </w:p>
    <w:p w14:paraId="1BD70664"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lastRenderedPageBreak/>
        <w:t xml:space="preserve">ΣΥΜΕΩΝ (ΜΑΚΗΣ) ΜΠΑΛΛΗΣ: </w:t>
      </w:r>
      <w:r>
        <w:rPr>
          <w:rFonts w:eastAsia="Times New Roman"/>
          <w:szCs w:val="24"/>
        </w:rPr>
        <w:t>Ο Ντερτιλής τι ήταν;</w:t>
      </w:r>
    </w:p>
    <w:p w14:paraId="1BD70665"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Κύριε Πρόεδρε, σας παρακαλώ να μην με διακόπτουν.</w:t>
      </w:r>
    </w:p>
    <w:p w14:paraId="1BD70666"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Άρα, πιθανότατα ήταν προβοκάτορες, σε διατεταγμένη αποστολή από αγνώστους. </w:t>
      </w:r>
    </w:p>
    <w:p w14:paraId="1BD70667"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Έπειτα, και οι δύο συμφώνησαν στην περίεργη ανοχή, που υπήρξε από την κυβέρνηση </w:t>
      </w:r>
      <w:proofErr w:type="spellStart"/>
      <w:r>
        <w:rPr>
          <w:rFonts w:eastAsia="Times New Roman"/>
          <w:szCs w:val="24"/>
        </w:rPr>
        <w:t>Μαρκεζίνη</w:t>
      </w:r>
      <w:proofErr w:type="spellEnd"/>
      <w:r>
        <w:rPr>
          <w:rFonts w:eastAsia="Times New Roman"/>
          <w:szCs w:val="24"/>
        </w:rPr>
        <w:t xml:space="preserve"> -και αυτό έχει σημασία- στη λειτουργία του ραδιοφωνικού σταθμού του Πολυτεχνείου -βασική εκφωνήτρια του οποίου ήταν η γνωστή κ. Μαρία Δαμανάκη- η οποία λειτουργία θα μπορούσε να διακοπεί άμεσα. Αλλά και το γεγονός ότι δεν ακούστηκε από τον σταθμό αυτό ούτε ένα αντιαμερικανικό σύνθημα, μας κάνει εντύπωση.</w:t>
      </w:r>
    </w:p>
    <w:p w14:paraId="1BD70668" w14:textId="77777777" w:rsidR="00D5765D" w:rsidRDefault="006A01C6">
      <w:pPr>
        <w:spacing w:after="0" w:line="600" w:lineRule="auto"/>
        <w:ind w:firstLine="720"/>
        <w:jc w:val="both"/>
        <w:rPr>
          <w:rFonts w:eastAsia="Times New Roman"/>
          <w:szCs w:val="24"/>
        </w:rPr>
      </w:pPr>
      <w:r>
        <w:rPr>
          <w:rFonts w:eastAsia="Times New Roman"/>
          <w:szCs w:val="24"/>
        </w:rPr>
        <w:t xml:space="preserve">Επίσης, συμφώνησαν οι δύο συνεντευξιαζόμενοι ότι αν η κυβέρνηση έκοβε εξαρχής το ρεύμα και το νερό, η όλη ιστορία θα είχε άδοξο τέλος, πολύ πριν από τη μοιραία νύχτα. Ποιοι εμπόδισαν την κυβέρνηση </w:t>
      </w:r>
      <w:proofErr w:type="spellStart"/>
      <w:r>
        <w:rPr>
          <w:rFonts w:eastAsia="Times New Roman"/>
          <w:szCs w:val="24"/>
        </w:rPr>
        <w:t>Μαρκεζίνη</w:t>
      </w:r>
      <w:proofErr w:type="spellEnd"/>
      <w:r>
        <w:rPr>
          <w:rFonts w:eastAsia="Times New Roman"/>
          <w:szCs w:val="24"/>
        </w:rPr>
        <w:t xml:space="preserve"> να τα κάνει όλα αυτά; Ίσως κάποιοι εξωτερικοί παράγοντες, που είχαν άλλον σκοπό. </w:t>
      </w:r>
    </w:p>
    <w:p w14:paraId="1BD7066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BD7066A"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Ένα άλλο στοιχείο -και κλείνω, κύριε Πρόεδρε- που προκύπτει σύμφωνα με τον </w:t>
      </w:r>
      <w:proofErr w:type="spellStart"/>
      <w:r>
        <w:rPr>
          <w:rFonts w:eastAsia="Times New Roman"/>
          <w:szCs w:val="24"/>
        </w:rPr>
        <w:t>Σταμέλο</w:t>
      </w:r>
      <w:proofErr w:type="spellEnd"/>
      <w:r>
        <w:rPr>
          <w:rFonts w:eastAsia="Times New Roman"/>
          <w:szCs w:val="24"/>
        </w:rPr>
        <w:t xml:space="preserve"> είναι ότι το Κομμουνιστικό Κόμμα, το οποίο αρχικώς είχε χαρακτηρίσει </w:t>
      </w:r>
      <w:r>
        <w:rPr>
          <w:rFonts w:eastAsia="Times New Roman"/>
          <w:szCs w:val="24"/>
        </w:rPr>
        <w:lastRenderedPageBreak/>
        <w:t xml:space="preserve">πράκτορες και προβοκάτορες τους πρώτους, που κατέλαβαν το Πολυτεχνείο, απέσυρε τα στελέχη του από τον χώρο κατά την τρίτη μέρα της κατάληψης, αρκετές ώρες πριν από την επιχείρηση εκκένωσης. </w:t>
      </w:r>
    </w:p>
    <w:p w14:paraId="1BD7066B"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Ωστόσο, το πιο σημαντικό σημείο της συνεντεύξεως είναι το «διά ταύτα», δηλαδή κατά πόσον κρίνοντας εκ του αποτελέσματος η εξέγερση ωφέλησε ή έβλαψε την πατρίδα. Επ’ αυτού, ο Κυριάκος </w:t>
      </w:r>
      <w:proofErr w:type="spellStart"/>
      <w:r>
        <w:rPr>
          <w:rFonts w:eastAsia="Times New Roman"/>
          <w:szCs w:val="24"/>
        </w:rPr>
        <w:t>Σταμέλος</w:t>
      </w:r>
      <w:proofErr w:type="spellEnd"/>
      <w:r>
        <w:rPr>
          <w:rFonts w:eastAsia="Times New Roman"/>
          <w:szCs w:val="24"/>
        </w:rPr>
        <w:t xml:space="preserve"> δεν μάσησε τα λόγια του και δήλωσε επί λέξει: «Ποιος μπορεί να αρνηθεί ότι αν δεν είχαν γίνει τα γεγονότα του Πολυτεχνείου, πιθανότατα δεν θα είχαμε χάσει την Κύπρο; Δηλαδή, ήταν στις προθέσεις βεβαίως των επαναστατημένων να χαθεί η Κύπρος; Όχι, αλλά υπήρξε τέτοια ροή στην εκμετάλλευσή της…</w:t>
      </w:r>
    </w:p>
    <w:p w14:paraId="1BD7066C"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συνάδελφε…</w:t>
      </w:r>
    </w:p>
    <w:p w14:paraId="1BD7066D"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Τελειώνω σε δύο δευτερόλεπτα.</w:t>
      </w:r>
    </w:p>
    <w:p w14:paraId="1BD7066E"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«…διότι εμείς δεν ρίξαμε τον Παπαδόπουλο, φέραμε τον Ιωαννίδη πάντως. Και ο Ιωαννίδης δεν έπεσε μόνος του. Έπεσε, λόγω των γεγονότων της Κύπρου. Άρα, λοιπόν, ένα αυθόρμητο κίνημα μετατράπηκε σε έναν μοχλό εναντίον της </w:t>
      </w:r>
      <w:proofErr w:type="spellStart"/>
      <w:r>
        <w:rPr>
          <w:rFonts w:eastAsia="Times New Roman"/>
          <w:szCs w:val="24"/>
        </w:rPr>
        <w:t>πατρίδος</w:t>
      </w:r>
      <w:proofErr w:type="spellEnd"/>
      <w:r>
        <w:rPr>
          <w:rFonts w:eastAsia="Times New Roman"/>
          <w:szCs w:val="24"/>
        </w:rPr>
        <w:t>. Δεν έχω καμμία διάθεση αποδόμησης της εξέγερσης, απλά θέλω να πω την αλήθεια».</w:t>
      </w:r>
    </w:p>
    <w:p w14:paraId="1BD7066F"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Τα συμπεράσματα δικά σας.</w:t>
      </w:r>
    </w:p>
    <w:p w14:paraId="1BD70670" w14:textId="77777777" w:rsidR="00D5765D" w:rsidRDefault="006A01C6">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BD70671"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w:t>
      </w:r>
    </w:p>
    <w:p w14:paraId="1BD70672"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τρεις συνοδοί εκπαιδευτικοί από το 1</w:t>
      </w:r>
      <w:r>
        <w:rPr>
          <w:rFonts w:eastAsia="Times New Roman"/>
          <w:szCs w:val="24"/>
          <w:vertAlign w:val="superscript"/>
        </w:rPr>
        <w:t>ο</w:t>
      </w:r>
      <w:r>
        <w:rPr>
          <w:rFonts w:eastAsia="Times New Roman"/>
          <w:szCs w:val="24"/>
        </w:rPr>
        <w:t xml:space="preserve"> Δημοτικό Σχολείο Αγίας Μαρίνας Ηρακλείου Κρήτης. </w:t>
      </w:r>
    </w:p>
    <w:p w14:paraId="1BD7067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BD70674"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BD70675"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Τον λόγο έχει η κ. Θεοδώρα </w:t>
      </w:r>
      <w:proofErr w:type="spellStart"/>
      <w:r>
        <w:rPr>
          <w:rFonts w:eastAsia="Times New Roman"/>
          <w:szCs w:val="24"/>
        </w:rPr>
        <w:t>Μεγαλοοικονόμου</w:t>
      </w:r>
      <w:proofErr w:type="spellEnd"/>
      <w:r>
        <w:rPr>
          <w:rFonts w:eastAsia="Times New Roman"/>
          <w:szCs w:val="24"/>
        </w:rPr>
        <w:t>, Ανεξάρτητη Βουλευτής.</w:t>
      </w:r>
    </w:p>
    <w:p w14:paraId="1BD70676" w14:textId="77777777" w:rsidR="00D5765D" w:rsidRDefault="006A01C6">
      <w:pPr>
        <w:tabs>
          <w:tab w:val="left" w:pos="2820"/>
        </w:tabs>
        <w:spacing w:after="0" w:line="600" w:lineRule="auto"/>
        <w:ind w:firstLine="720"/>
        <w:jc w:val="both"/>
        <w:rPr>
          <w:rFonts w:eastAsia="Times New Roman"/>
          <w:szCs w:val="24"/>
        </w:rPr>
      </w:pPr>
      <w:r>
        <w:rPr>
          <w:rFonts w:eastAsia="Times New Roman"/>
          <w:b/>
          <w:szCs w:val="24"/>
        </w:rPr>
        <w:t xml:space="preserve">ΘΕΟΔΩΡΑ ΜΕΓΑΛΟΟΙΚΟΝΟΜΟΥ: </w:t>
      </w:r>
      <w:r>
        <w:rPr>
          <w:rFonts w:eastAsia="Times New Roman"/>
          <w:szCs w:val="24"/>
        </w:rPr>
        <w:t xml:space="preserve">Ευχαριστώ, κύριε Πρόεδρε. </w:t>
      </w:r>
    </w:p>
    <w:p w14:paraId="1BD70677"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Κυρία και κύριοι Υπουργοί, κύριοι συνάδελφοι, χαίρομαι που συζητάμε σήμερα για ένα νομοσχέδιο, που μπορεί να δώσει μια προοπτική πνοής στην ελληνική οικονομία.</w:t>
      </w:r>
    </w:p>
    <w:p w14:paraId="1BD70678"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 xml:space="preserve">Πριν αναφερθώ σε αυτό το νομοσχέδιο, θα ήθελα –αλλά λείπουν οι αρμόδιοι Υπουργοί- να μου εξηγήσετε: Αυτά τα εγκαίνια της παραλίας της Σαλαμίνας που κάνουν σήμερα ο Υπουργός Εμπορικής Ναυτιλίας και ο Αναπληρωτής Υπουργός, σε τι οφείλονται; Τι παραλία εγκαινιάζουν; Μια παραλία που δεν υπήρχε ή μια παραλία που δεν καθαρίστηκε; Εδώ είναι όλα τα δημοσιεύματα από τον σημερινό Τύπο και θα τα καταθέσω. </w:t>
      </w:r>
    </w:p>
    <w:p w14:paraId="1BD70679"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lastRenderedPageBreak/>
        <w:t>Εν τω μεταξύ, σε ερώτηση που είχα υποβάλει προς τον Υπουργό Υγείας, δεν έχω πάρει απάντηση για το αν οι παραλίες είναι κατάλληλες για κολύμβηση. Μάλλον έπρεπε να μπουν πινακίδες ότι απαγορεύεται η κολύμβηση. Να το πείτε στους δημάρχους. Δεν έχω πάρει απάντηση. Θα το καταθέσω και αυτό.</w:t>
      </w:r>
    </w:p>
    <w:p w14:paraId="1BD7067A"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Μετά, στην ερώτηση που έκανα προς τον Υπουργό Εσωτερικών για το τι μέτρα πρόκειται να λάβει, μου έστειλε ο Υπουργός Εσωτερικών μία απάντηση, που λέει: «Σε απάντηση της άνω ερώτησής σας «Παραλίες στο κόκκινο από την πετρελαιοκηλίδα», λόγω αρμοδιότητας σάς γνωρίζουμε ότι από το Υπουργείο Εσωτερικών έχουν ζητηθεί στοιχεία από την Αποκεντρωμένη Διοίκηση Αττικής με το υπ’ αριθμόν 37045/1-11-2017 έγγραφο και μόλις περιέλθει η σχετική απάντηση, θα ενημερωθεί η Βουλή των Ελλήνων με νεότερο έγγραφό της».</w:t>
      </w:r>
      <w:r w:rsidDel="00B55B5E">
        <w:rPr>
          <w:rFonts w:eastAsia="Times New Roman"/>
          <w:szCs w:val="24"/>
        </w:rPr>
        <w:t xml:space="preserve"> </w:t>
      </w:r>
    </w:p>
    <w:p w14:paraId="1BD7067B" w14:textId="77777777" w:rsidR="00D5765D" w:rsidRDefault="006A01C6">
      <w:pPr>
        <w:tabs>
          <w:tab w:val="left" w:pos="2820"/>
        </w:tabs>
        <w:spacing w:after="0" w:line="600" w:lineRule="auto"/>
        <w:ind w:firstLine="720"/>
        <w:jc w:val="both"/>
        <w:rPr>
          <w:rFonts w:eastAsia="Times New Roman"/>
          <w:szCs w:val="24"/>
        </w:rPr>
      </w:pPr>
      <w:r>
        <w:rPr>
          <w:rFonts w:eastAsia="Times New Roman"/>
          <w:szCs w:val="24"/>
        </w:rPr>
        <w:t>Δεν έχουμε καμμία απάντηση. Μάλιστα, έχει εδώ κοινοποιήσεις στο Υπουργείο κ.λπ..</w:t>
      </w:r>
    </w:p>
    <w:p w14:paraId="1BD7067C"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Δεύτερον, μου ήλθε έγγραφο και από το Υπουργείο Εμπορικής Ναυτιλίας, σχετικά με τη ρύπανση των θαλασσίων υδάτων και ακτών κολύμβησης από πετρελαιοειδή στους Δήμους Γλυφάδας, Ελληνικού, Αργυρούπολης, Αλίμου, Παλαιού Φαλήρου, που αναφέρει ότι: «Σας γνωρίζουμε ότι όσον αφορά τα αναγραφόμενα για την ακτή «Μέγας Φλοίσβος» και την ακτή της οδού </w:t>
      </w:r>
      <w:proofErr w:type="spellStart"/>
      <w:r>
        <w:rPr>
          <w:rFonts w:eastAsia="Times New Roman"/>
          <w:szCs w:val="24"/>
        </w:rPr>
        <w:t>Πρωτέως</w:t>
      </w:r>
      <w:proofErr w:type="spellEnd"/>
      <w:r>
        <w:rPr>
          <w:rFonts w:eastAsia="Times New Roman"/>
          <w:szCs w:val="24"/>
        </w:rPr>
        <w:t xml:space="preserve"> στο ξενοδοχείο «</w:t>
      </w:r>
      <w:r>
        <w:rPr>
          <w:rFonts w:eastAsia="Times New Roman"/>
          <w:szCs w:val="24"/>
          <w:lang w:val="en-US"/>
        </w:rPr>
        <w:t>CORAL</w:t>
      </w:r>
      <w:r>
        <w:rPr>
          <w:rFonts w:eastAsia="Times New Roman"/>
          <w:szCs w:val="24"/>
        </w:rPr>
        <w:t xml:space="preserve">», </w:t>
      </w:r>
      <w:r>
        <w:rPr>
          <w:rFonts w:eastAsia="Times New Roman"/>
          <w:szCs w:val="24"/>
        </w:rPr>
        <w:lastRenderedPageBreak/>
        <w:t xml:space="preserve">κατόπιν μέριμνας της υπηρεσίας μας, τα εν λόγω κατάλοιπα πετρελαιοειδών ήσσονος σημασίας </w:t>
      </w:r>
      <w:proofErr w:type="spellStart"/>
      <w:r>
        <w:rPr>
          <w:rFonts w:eastAsia="Times New Roman"/>
          <w:szCs w:val="24"/>
        </w:rPr>
        <w:t>περισυλλέγησαν</w:t>
      </w:r>
      <w:proofErr w:type="spellEnd"/>
      <w:r>
        <w:rPr>
          <w:rFonts w:eastAsia="Times New Roman"/>
          <w:szCs w:val="24"/>
        </w:rPr>
        <w:t xml:space="preserve"> από την απορρυπαντική εταιρεία» τάδε, «η οποία έχει αναλάβει την απορρύπανση της περιοχής».</w:t>
      </w:r>
    </w:p>
    <w:p w14:paraId="1BD7067D"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Μάλιστα. Έχει γίνει η κοινοποίηση σε όλους τους δημάρχους, στη Διεύθυνση Υγείας, στη Διεύθυνση Περιβάλλοντος, στην Αποκεντρωμένη Διοίκηση κ.λπ..</w:t>
      </w:r>
    </w:p>
    <w:p w14:paraId="1BD7067E"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Μας λένε, δηλαδή, ότι καθάρισαν την επιφάνεια. Όσον αφορά τον βυθό, όπως έχουμε ζητήσει από το ΕΛΚΕΘΕ, το αν υπάρχουν ιζήματα, δεν μας έχει δώσει κανένας απάντηση. Περιμένω το ΕΛΚΕΘΕ, που θα συναντηθούμε την Παρασκευή -έχουμε την Επιτροπή Περιβάλλοντος και θα είναι και το ΕΛΚΕΘΕ- να μας πει αν τα ιζήματα έχουν μετρηθεί στον βυθό και αν όντως είναι έτσι. Δεν έχει γίνει καμμία μέτρηση.</w:t>
      </w:r>
    </w:p>
    <w:p w14:paraId="1BD7067F"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Μπράβο σας, λοιπόν, που εγκαινιάζετε παραλίες. Δεν ξέραμε ότι η Σαλαμίνα έχει παραλία. Τουλάχιστον, ας καλούσατε και τους Βουλευτές. Είναι η περιοχή μου. Εκλέγομαι στη Β΄ περιφέρεια Πειραιά και είχα κάθε δικαίωμα να παρευρεθώ. Γιατί δεν καλέσατε τους Βουλευτές; Σε αυτό να μου το απαντήσει ο κύριος Υπουργός. Ήμασταν και προχθές που μας βράβευσαν στη Γέφυρα Ζωής.</w:t>
      </w:r>
    </w:p>
    <w:p w14:paraId="1BD70680"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Αυτά ήθελα να πω και περιμένω τις απαντήσεις σας.</w:t>
      </w:r>
    </w:p>
    <w:p w14:paraId="1BD70681"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η Βουλευτής κ. Θεοδώρα </w:t>
      </w:r>
      <w:proofErr w:type="spellStart"/>
      <w:r>
        <w:rPr>
          <w:rFonts w:eastAsia="Times New Roman"/>
          <w:szCs w:val="24"/>
        </w:rPr>
        <w:t>Μεγαλοοικονόμου</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BD70682"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lastRenderedPageBreak/>
        <w:t>Ας πάμε τώρα στο νομοσχέδιο. Το ελληνικό κράτος οφείλει να μην αφήσει ανεκμετάλλευτη αυτήν την ευκαιρία, που του δίνεται για τις νέες τεχνολογίες. Έτσι, ήταν απολύτως επιβεβλημένη η αξιοποίηση της ελληνικής τροχιακής θέσης, δηλαδή της ονομαστικής θέσης των 39 μοιρών ανατολικώς επί της τροχιάς των τεχνητών γεωστατικών δορυφόρων της Γης και των συσχετισμένων ραδιοσυχνοτήτων τηλεπικοινωνίας.</w:t>
      </w:r>
    </w:p>
    <w:p w14:paraId="1BD70683"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Με δεδομένο ότι η προηγούμενη σύμβαση με την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έχει διάρκεια μέχρι το 2021, ήταν απόλυτη προτεραιότητα να μη χαθεί η συγκεκριμένη τροχιακή θέση και να υπάρξει έγκαιρη πρόβλεψη για νέα υπογραφή σύμβασης. Έτσι, έχουμε μια νέα σύμβαση, με την οποία ανανεώνεται και ταυτόχρονα τροποποιείται η συμφωνία μεταξύ του ελληνικού δημοσίου και της εταιρείας «</w:t>
      </w:r>
      <w:r>
        <w:rPr>
          <w:rFonts w:eastAsia="Times New Roman"/>
          <w:szCs w:val="24"/>
          <w:lang w:val="en-US"/>
        </w:rPr>
        <w:t>HELLAS</w:t>
      </w:r>
      <w:r>
        <w:rPr>
          <w:rFonts w:eastAsia="Times New Roman"/>
          <w:szCs w:val="24"/>
        </w:rPr>
        <w:t xml:space="preserve"> </w:t>
      </w:r>
      <w:r>
        <w:rPr>
          <w:rFonts w:eastAsia="Times New Roman"/>
          <w:szCs w:val="24"/>
          <w:lang w:val="en-US"/>
        </w:rPr>
        <w:t>SAT</w:t>
      </w:r>
      <w:r>
        <w:rPr>
          <w:rFonts w:eastAsia="Times New Roman"/>
          <w:szCs w:val="24"/>
        </w:rPr>
        <w:t>», που εξασφαλίζει πράγματι ότι θα υπάρξει αξιοποίηση της συγκεκριμένης τροχιάς, που έχει κατοχυρώσει η Ελλάδα.</w:t>
      </w:r>
    </w:p>
    <w:p w14:paraId="1BD70684"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Η συμφωνία αυτή, θεωρώ ότι ήταν πολύ σημαντική κατ’ αρχάς, για τις οικονομικές προεκτάσεις, δηλαδή για τη διευκόλυνση των τηλεπικοινωνιών, αλλά και για όλους τους επιχειρηματικούς σκοπούς, που εξυπηρετούνται. Δεν νοείται σύγχρονο κράτος, που μάλιστα θέλει να προσελκύσει επενδύσεις, αν δεν εξασφαλιστούν ακώλυτες και ανεπηρέαστες τηλεπικοινωνίες. </w:t>
      </w:r>
    </w:p>
    <w:p w14:paraId="1BD70685"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lastRenderedPageBreak/>
        <w:t>Ταυτόχρονα, υπάρχουν και πολύ σοβαροί γεωπολιτικοί λόγοι, που επιβάλλουν την εκμετάλλευση της τροχιακής θέσης. Επομένως, πρωτίστως είναι λόγοι ασφαλείας για το ελληνικό κράτος, που εξυπηρετούνται μέσω της σύμβασης.</w:t>
      </w:r>
    </w:p>
    <w:p w14:paraId="1BD70686"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Οι δορυφορικές επικοινωνίες αποτελούν σαφέστατα το μέλλον των τηλεπικοινωνιών και η χώρα πρέπει να πρωτοπορεί και όχι απλώς να παρακολουθεί την πεπατημένη και να είναι ουραγός των ευρωπαϊκών κρατών. Κάθε νομοσχέδιο που εξυπηρετεί τον εθνικό σκοπό, είναι ένα βήμα για την επίτευξη της νεότερης παραδοχής.</w:t>
      </w:r>
    </w:p>
    <w:p w14:paraId="1BD70687"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Μόνο μια επισήμανση θα ήθελα να κάνω στο άρθρο 2, που προβλέπει ότι τα παραρτήματα, ως διαβαθμισμένα έγγραφα, δεν δημοσιεύονται. Μπορεί να υπάρχουν λόγοι εθνικής ασφάλειας, που επιβάλλουν να έχουμε τέτοια μυστικότητα. Όμως, πρέπει να παρατηρήσω ότι όταν αποκρύπτουμε με πρόφαση τον λόγο ασφαλείας, πρέπει να είμαστε ιδιαίτερα προσεκτικοί, διότι τέτοιες τακτικές κρύβουν άλλα δεδομένα. Η επιδίωξή μας θα είναι να έχουμε διεύρυνση της διαφάνειας και όχι περιορισμό. Διαφορετικά, θα έχουμε έλλειψη δημοκρατίας.</w:t>
      </w:r>
    </w:p>
    <w:p w14:paraId="1BD70688"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Τέλος, θα ήθελα να κάνω μερικές επισημάνσεις. Κατ’ αρχάς, είναι πολλά τα θέματα, που μας φέρνετε σε τροπολογίες. Συνηθίζεται αυτό, δηλαδή να φέρνετε τροπολογίες σε άσχετα νομοσχέδια. </w:t>
      </w:r>
    </w:p>
    <w:p w14:paraId="1BD7068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Μάλιστα, μετά τις έντονες αντιδράσεις που υπήρξαν χθες, αποσύρατε την τροπολογία σχετικά με την απεργία και αυτή η τροπολογία θα πρέπει να έρθει σε άλλες επιτροπές, να συζητήσουν φορείς, να το δούμε διαφορετικά. </w:t>
      </w:r>
    </w:p>
    <w:p w14:paraId="1BD7068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την τροπολογία με αριθμό 51 του ν.3691/2008 για την ευθύνη νομικών προσώπων, θεωρώ ότι είναι χωρίς αντίκρισμα και δεν πρόκειται να χτυπηθεί η διαφθορά, όπως λέτε, μέσω του συγκεκριμένου νομοθετήματος. Η τροπολογία θα γίνει νόμος του κράτους, μόνο για την εναρμόνισή μας με την αντίστοιχη νομοθεσία των ευρωπαϊκών κρατών. </w:t>
      </w:r>
    </w:p>
    <w:p w14:paraId="1BD7068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BD7068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w:t>
      </w:r>
    </w:p>
    <w:p w14:paraId="1BD7068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ερωτώ: Σε ποια περίπτωση, που τελούνται αδικήματα, όπως η σύσταση εγκληματικής οργάνωσης και η νομιμοποίηση εσόδων από παράνομες δραστηριότητες από διοικητές νομικών προσώπων, οι οποίοι </w:t>
      </w:r>
      <w:proofErr w:type="spellStart"/>
      <w:r>
        <w:rPr>
          <w:rFonts w:eastAsia="Times New Roman" w:cs="Times New Roman"/>
          <w:szCs w:val="24"/>
        </w:rPr>
        <w:t>βαρύνονται</w:t>
      </w:r>
      <w:proofErr w:type="spellEnd"/>
      <w:r>
        <w:rPr>
          <w:rFonts w:eastAsia="Times New Roman" w:cs="Times New Roman"/>
          <w:szCs w:val="24"/>
        </w:rPr>
        <w:t xml:space="preserve"> με ποινικές ευθύνες, λέτε να ενδιαφερθούν για τις διοικητικές κυρώσεις, που πιθανόν θα έχουν τα νομικά πρόσωπα που εκπροσωπούν; Σε καμμία! Εάν κινδυνεύουν με φυλάκιση, το ελάχιστο που τους ενδιαφέρει είναι ένα πρόστιμο εκατοντάδων ή χιλιάδων ευρώ. </w:t>
      </w:r>
    </w:p>
    <w:p w14:paraId="1BD7068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κατεύθυνση, που πρέπει να ακολουθήσουμε, είναι η νομοθεσία για το πραγματικό χτύπημα της διαφθοράς και όχι η νομοθεσία, που δεν πρόκειται να εφαρμοστεί ποτέ ή που, εάν εφαρμοστεί, δεν θα έχει τον απαιτούμενο έλεγχο. </w:t>
      </w:r>
    </w:p>
    <w:p w14:paraId="1BD7068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Μάλιστα, το Γενικό Λογιστήριο του Κράτους δεν μας δίνει στοιχεία για το πόσο θα αυξηθούν τα έσοδα από τα πρόστιμα. Η πρόβλεψη που κάνω είναι ότι δεν πρόκειται να μπει τίποτα στον κρατικό κουμπαρά, αφού στους λογαριασμούς, που θα </w:t>
      </w:r>
      <w:r>
        <w:rPr>
          <w:rFonts w:eastAsia="Times New Roman" w:cs="Times New Roman"/>
          <w:szCs w:val="24"/>
        </w:rPr>
        <w:lastRenderedPageBreak/>
        <w:t xml:space="preserve">κατάσχονται δεν θα υπάρχει τίποτα, γιατί απλούστατα, τα χρήματα θα τα έχουν βγάλει έξω. </w:t>
      </w:r>
    </w:p>
    <w:p w14:paraId="1BD7069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να γίνει αυτό, πρέπει να υπάρξει ένα ολοκληρωμένο νομοθέτημα για τη διαφθορά. Δεν πρέπει να έχουμε πάρα πολλές συζητήσεις και να λέμε αποσπασματικά ότι κάνουμε κάτι για να πατάξουμε τη διαφθορά. Δεν πατάσσεται έτσι η διαφθορά. Προσέξτε το αυτό και να το φέρετε σε τελείως διαφορετικό, καινούριο νομοθέτημα. </w:t>
      </w:r>
    </w:p>
    <w:p w14:paraId="1BD7069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Θέλει πάρα πολλή συζήτηση, κύριοι Υπουργοί. </w:t>
      </w:r>
    </w:p>
    <w:p w14:paraId="1BD7069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BD70693"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τη συνάδελφο κ. </w:t>
      </w:r>
      <w:proofErr w:type="spellStart"/>
      <w:r>
        <w:rPr>
          <w:rFonts w:eastAsia="Times New Roman" w:cs="Times New Roman"/>
          <w:szCs w:val="24"/>
        </w:rPr>
        <w:t>Μεγαλοοικονόμου</w:t>
      </w:r>
      <w:proofErr w:type="spellEnd"/>
      <w:r>
        <w:rPr>
          <w:rFonts w:eastAsia="Times New Roman" w:cs="Times New Roman"/>
          <w:szCs w:val="24"/>
        </w:rPr>
        <w:t xml:space="preserve">. </w:t>
      </w:r>
    </w:p>
    <w:p w14:paraId="1BD7069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Αναπληρώτρια Υπουργός Εργασίας κ. Φωτίου έχει ζητήσει τον λόγο για να κάνει μία παρέμβαση για μία τροπολογία. Θα ακολουθήσει ο κ. </w:t>
      </w:r>
      <w:proofErr w:type="spellStart"/>
      <w:r>
        <w:rPr>
          <w:rFonts w:eastAsia="Times New Roman" w:cs="Times New Roman"/>
          <w:szCs w:val="24"/>
        </w:rPr>
        <w:t>Μπαλλής</w:t>
      </w:r>
      <w:proofErr w:type="spellEnd"/>
      <w:r>
        <w:rPr>
          <w:rFonts w:eastAsia="Times New Roman" w:cs="Times New Roman"/>
          <w:szCs w:val="24"/>
        </w:rPr>
        <w:t xml:space="preserve"> και μετά ο Κοινοβουλευτικός Εκπρόσωπος της Δημοκρατικής Συμπαράταξης κ. Λοβέρδος. </w:t>
      </w:r>
    </w:p>
    <w:p w14:paraId="1BD7069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Κυρία Φωτίου, έχετε τον λόγο. </w:t>
      </w:r>
    </w:p>
    <w:p w14:paraId="1BD7069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δεν είμαι σίγουρη για τον αριθμό της τροπολογίας. Είναι η τροπολογία με γενικό αριθμό 1373 και ειδικό 23; Σωστά το λέω;</w:t>
      </w:r>
    </w:p>
    <w:p w14:paraId="1BD7069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Έχει ειδικό αριθμό 22. </w:t>
      </w:r>
    </w:p>
    <w:p w14:paraId="1BD7069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Ευχαριστώ. </w:t>
      </w:r>
    </w:p>
    <w:p w14:paraId="1BD7069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την πρώτη διάταξη αυτής της τροπολογίας, λοιπόν, αντιμετωπίζονται λειτουργικές δυσχέρειες κατά την υλοποίηση </w:t>
      </w:r>
      <w:proofErr w:type="spellStart"/>
      <w:r>
        <w:rPr>
          <w:rFonts w:eastAsia="Times New Roman" w:cs="Times New Roman"/>
          <w:szCs w:val="24"/>
        </w:rPr>
        <w:t>προνοιακών</w:t>
      </w:r>
      <w:proofErr w:type="spellEnd"/>
      <w:r>
        <w:rPr>
          <w:rFonts w:eastAsia="Times New Roman" w:cs="Times New Roman"/>
          <w:szCs w:val="24"/>
        </w:rPr>
        <w:t xml:space="preserve"> προγραμμάτων και ενεργειών αρμοδιότητας της Γενικής Γραμματείας Κοινωνικής Αλληλεγγύης και του Υπουργείου Εργασίας γενικότερα. </w:t>
      </w:r>
    </w:p>
    <w:p w14:paraId="1BD7069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με αυτήν την τροπολογία δίνεται η δυνατότητα χρηματοδότησης σε εποπτευόμενους φορείς του Υπουργείου Εργασίας. Τι εννοούμε «εποπτευόμενους»; Ξέρετε ότι είναι τα δεκατρία Κέντρα Κοινωνικής Προστασίας, το Κέντρο Τυφλών, δηλαδή το ΚΕΑΤ, το Ίδρυμα Κωφών, δηλαδή το ΕΙΚ, το Εθνικό Κέντρο Κοινωνικής Αλληλεγγύης, δηλαδή το ΕΚΚΑ. </w:t>
      </w:r>
    </w:p>
    <w:p w14:paraId="1BD7069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Επομένως, δίνεται αυτή η δυνατότητα να χρηματοδοτούμε κατευθείαν αυτούς τους φορείς για ειδικά προγράμματα, η οποία δυνατότητα έλειπε και δεν μπορούσαμε να τρέξουμε πολλά προγράμματα. Ήδη χθες, όπως ξέρετε, ανακοινώσαμε τις δράσεις μας για τους άστεγους. </w:t>
      </w:r>
    </w:p>
    <w:p w14:paraId="1BD7069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τη δεύτερη διάταξη, που αφορά ακριβώς το πολύ πετυχημένο Πρόγραμμα «Στέγαση και Επανένταξη», μιλάμε για εξακόσιες οικογένειες, που ήταν άστεγοι, στον δρόμο, πρώην </w:t>
      </w:r>
      <w:proofErr w:type="spellStart"/>
      <w:r>
        <w:rPr>
          <w:rFonts w:eastAsia="Times New Roman" w:cs="Times New Roman"/>
          <w:szCs w:val="24"/>
        </w:rPr>
        <w:t>τοξικοεξαρτημένοι</w:t>
      </w:r>
      <w:proofErr w:type="spellEnd"/>
      <w:r>
        <w:rPr>
          <w:rFonts w:eastAsia="Times New Roman" w:cs="Times New Roman"/>
          <w:szCs w:val="24"/>
        </w:rPr>
        <w:t xml:space="preserve">, πρώην φυλακισμένοι κ.λπ., οι οποίοι με αυτόν τον τρόπο, έχουν βρει και ένα μέρος να μένουν, μέσα από τριάντα τρεις φορείς, που τρέχουν το Πρόγραμμα από το ΕΙΕΑΔ. </w:t>
      </w:r>
    </w:p>
    <w:p w14:paraId="1BD7069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Αναπληρώτριας Υπουργού)</w:t>
      </w:r>
    </w:p>
    <w:p w14:paraId="1BD7069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ήθελα ένα λεπτό, κύριε Πρόεδρε. </w:t>
      </w:r>
    </w:p>
    <w:p w14:paraId="1BD7069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δίνουμε στο ΕΙΕΑΔ τη δυνατότητα να επανασχεδιάσει το Πρόγραμμα «Στέγαση και Επανένταξη», να το διευρύνουμε, καθώς είναι ένα εξαιρετικό πρόγραμμα, αλλά να αντιμετωπίσουμε και το πρόβλημα, όχι μόνο με τις οικογένειες των αστέγων, αλλά και μ’ αυτούς που είναι μόνοι, άστεγοι στον δρόμο, όπως επίσης να αντιμετωπίζουμε και περιπτώσεις αποφυλακισμένων και </w:t>
      </w:r>
      <w:proofErr w:type="spellStart"/>
      <w:r>
        <w:rPr>
          <w:rFonts w:eastAsia="Times New Roman" w:cs="Times New Roman"/>
          <w:szCs w:val="24"/>
        </w:rPr>
        <w:t>τοξικοεξαρτημένων</w:t>
      </w:r>
      <w:proofErr w:type="spellEnd"/>
      <w:r>
        <w:rPr>
          <w:rFonts w:eastAsia="Times New Roman" w:cs="Times New Roman"/>
          <w:szCs w:val="24"/>
        </w:rPr>
        <w:t xml:space="preserve">, οι οποίοι βρίσκονται σε απεξάρτηση. </w:t>
      </w:r>
    </w:p>
    <w:p w14:paraId="1BD706A0"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είναι, λοιπόν, η τροπολογία, επειδή θέλουμε με αυτόν τον τρόπο να υλοποιήσουμε για τις ευάλωτες ομάδες, δηλαδή όσους έχουν χτυπηθεί από την κρίση, περισσότερα προγράμματα. </w:t>
      </w:r>
    </w:p>
    <w:p w14:paraId="1BD706A1"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Αυτές τις μέρες, όπως ξέρετε, υλοποιείται μια μεγάλη δράση με αντίκτυπο σε όλη την κοινωνία -και το βλέπουμε από το πρωί μέχρι το βράδυ σε όλα τα </w:t>
      </w:r>
      <w:proofErr w:type="spellStart"/>
      <w:r>
        <w:rPr>
          <w:rFonts w:eastAsia="Times New Roman" w:cs="Times New Roman"/>
          <w:szCs w:val="24"/>
        </w:rPr>
        <w:t>μίντια</w:t>
      </w:r>
      <w:proofErr w:type="spellEnd"/>
      <w:r>
        <w:rPr>
          <w:rFonts w:eastAsia="Times New Roman" w:cs="Times New Roman"/>
          <w:szCs w:val="24"/>
        </w:rPr>
        <w:t xml:space="preserve"> και σε όλες τις τηλεοράσεις- το κοινωνικό μέρισμα. Έχει εξοικονομηθεί 1,4 δισεκατομμύρια ευρώ από τη Συμφωνία του 2015, γιατί πετύχαμε ακριβώς 0,5% πρωτογενές πλεόνασμα το 2016 και 0,75% το 2017.</w:t>
      </w:r>
    </w:p>
    <w:p w14:paraId="1BD706A2"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μας έδωσε τη δυνατότητα, αντί του συμφωνηθέντος, </w:t>
      </w:r>
      <w:proofErr w:type="spellStart"/>
      <w:r>
        <w:rPr>
          <w:rFonts w:eastAsia="Times New Roman" w:cs="Times New Roman"/>
          <w:szCs w:val="24"/>
        </w:rPr>
        <w:t>υποσχεθέντος</w:t>
      </w:r>
      <w:proofErr w:type="spellEnd"/>
      <w:r>
        <w:rPr>
          <w:rFonts w:eastAsia="Times New Roman" w:cs="Times New Roman"/>
          <w:szCs w:val="24"/>
        </w:rPr>
        <w:t xml:space="preserve"> 4,5% και 4,5% του πρωτογενούς πλεονάσματος, κύριε Πρόεδρε, δηλαδή 9%, να υπάρξει φέτος, όπως και πέρυσι, μεγάλο πρωτογενές πλεόνασμα. </w:t>
      </w:r>
    </w:p>
    <w:p w14:paraId="1BD706A3"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πω πού βρισκόμαστε, γιατί αυτό ενδιαφέρει όλη την κοινή γνώμη: Αυτή τη στιγμή βρισκόμαστε στις εγκεκριμένες εννιακόσιες ογδόντα επτά χιλιάδες διακόσιες ενενήντα δύο αιτήσεις, δηλαδή σχεδόν φθάνουμε τώρα, από στιγμή σε στιγμή, το εκατομμύριο, με 567 εκατομμύρια </w:t>
      </w:r>
      <w:proofErr w:type="spellStart"/>
      <w:r>
        <w:rPr>
          <w:rFonts w:eastAsia="Times New Roman" w:cs="Times New Roman"/>
          <w:szCs w:val="24"/>
        </w:rPr>
        <w:t>πιστωμένα</w:t>
      </w:r>
      <w:proofErr w:type="spellEnd"/>
      <w:r>
        <w:rPr>
          <w:rFonts w:eastAsia="Times New Roman" w:cs="Times New Roman"/>
          <w:szCs w:val="24"/>
        </w:rPr>
        <w:t xml:space="preserve"> σε αυτούς ήδη και με μέσο όρο ανά αίτηση 574,64 ευρώ. Όπως ξέρετε, ήδη έχουν υποβληθεί δύο εκατομμύρια τριακόσιες χιλιάδες αιτήσεις αυτή τη στιγμή. </w:t>
      </w:r>
    </w:p>
    <w:p w14:paraId="1BD706A4"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με εξαιρετικά σοβαρή δουλειά και επεξεργασία καταφέραμε –και πρέπει να ενημερώσουμε την Αντιπροσωπεία αυτή τη στιγμή γι’ αυτό- να μην κοπεί ούτε ένα επίδομα αναπήρου. Όλα αυτά που ακούγαμε επί έναν χρόνο -«θα κοπούν τα επιδόματα των αναπήρων»- ήταν μια σκέτη προπαγάνδα καταστροφολογίας, φόβου για τους πιο ευάλωτους συμπολίτες μας. Ούτε 1 ευρώ, λοιπόν! </w:t>
      </w:r>
    </w:p>
    <w:p w14:paraId="1BD706A5"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Τελείωσε η διαπραγμάτευση, αγαπητοί συνάδελφοι, ακόμα και αν κάνετε πως δεν το ξέρετε! Τελείωσε! </w:t>
      </w:r>
    </w:p>
    <w:p w14:paraId="1BD706A6"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καταφέραμε, παρά τις συνεχείς οιμωγές ακόμη και σήμερα, να αυξήσουμε κατά 260 εκατομμύρια ευρώ τον προϋπολογισμό των οικογενειακών επιδομάτων. Από 650 εκατομμύρια ευρώ τον φθάσαμε 910 εκατομμύρια ευρώ. </w:t>
      </w:r>
    </w:p>
    <w:p w14:paraId="1BD706A7"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τα 260 εκατομμύρια ευρώ, κύριε Πρόεδρε, αν θυμάστε, που ήταν ως αντίμετρα για το 2019. </w:t>
      </w:r>
    </w:p>
    <w:p w14:paraId="1BD706A8"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λοιδορούσαν ότι δεν θα τα κάναμε ποτέ αυτά και αντ’ αυτού, τα φέραμε έναν χρόνο πιο νωρίς. Για τα οικογενειακά επιδόματα, λοιπόν, 260 εκατομμύρια ευρώ. </w:t>
      </w:r>
    </w:p>
    <w:p w14:paraId="1BD706A9"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τα επιδόματα για τα παιδιά, τα οποία εμείς τα παραλάβαμε το 2015 -από το 2009 μέχρι το 2015 που εμείς είμαστε στην εξουσία- με ποσοστό 26,7% -ποσοστό φτώχειας και υλικής στέρησης- έχω να πω τα εξής: Αυτή τη στιγμή, εξακόσιες ογδόντα δύο χιλιάδες από το σύνολο των οκτακοσίων χιλιάδων οικογενειών θα δουν αυξήσεις από 57% έως 110%. Αναμένουμε να πάρουν επίδομα διακόσιες ενενήντα πέντε χιλιάδες οικογένειες. Όλες αυτές οι οικογένειες θα έχουν αύξηση κάθε μήνα του οικογενειακού τους επιδόματος. </w:t>
      </w:r>
    </w:p>
    <w:p w14:paraId="1BD706AA"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πω δύο νούμερα, για να τελειώσει αυτή η προπαγάνδα που διεξάγεται αυτές τις μέρες στον Τύπο -«πάνε τα επιδόματα», «αντίο στα επιδόματα», πρωτοσέλιδα σήμερα- και που πολύ αξιοσέβαστοι συνάδελφοί μου εδώ </w:t>
      </w:r>
      <w:proofErr w:type="spellStart"/>
      <w:r>
        <w:rPr>
          <w:rFonts w:eastAsia="Times New Roman" w:cs="Times New Roman"/>
          <w:szCs w:val="24"/>
        </w:rPr>
        <w:t>παραπλανούνται</w:t>
      </w:r>
      <w:proofErr w:type="spellEnd"/>
      <w:r>
        <w:rPr>
          <w:rFonts w:eastAsia="Times New Roman" w:cs="Times New Roman"/>
          <w:szCs w:val="24"/>
        </w:rPr>
        <w:t xml:space="preserve"> από αυτή. </w:t>
      </w:r>
    </w:p>
    <w:p w14:paraId="1BD706AB"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Ακούστε, λοιπόν: Τι δίνουμε για οικογένεια με ένα παιδί; Αυτό που παραλάβαμε είναι 480 ευρώ. Τόσο έπαιρνε οικογένεια με ένα παιδί τον χρόνο. Τι θα πάρει; Θα πάρει 840 ευρώ. Τι δίνουμε για οικογένεια με δυο παιδιά; Τι έπαιρνε οικογένεια με δυο παιδιά; Έπαιρνε 960 ευρώ τον χρόνο. Τι θα παίρνει με εμάς; Θα παίρνει 1.680 ευρώ. Τι δίνουμε σε </w:t>
      </w:r>
      <w:proofErr w:type="spellStart"/>
      <w:r>
        <w:rPr>
          <w:rFonts w:eastAsia="Times New Roman" w:cs="Times New Roman"/>
          <w:szCs w:val="24"/>
        </w:rPr>
        <w:t>τρίτεκνη</w:t>
      </w:r>
      <w:proofErr w:type="spellEnd"/>
      <w:r>
        <w:rPr>
          <w:rFonts w:eastAsia="Times New Roman" w:cs="Times New Roman"/>
          <w:szCs w:val="24"/>
        </w:rPr>
        <w:t xml:space="preserve"> οικογένεια; Διότι και εκεί γίνεται πολύ μεγάλη φασαρία. Τι έπαιρνε η </w:t>
      </w:r>
      <w:proofErr w:type="spellStart"/>
      <w:r>
        <w:rPr>
          <w:rFonts w:eastAsia="Times New Roman" w:cs="Times New Roman"/>
          <w:szCs w:val="24"/>
        </w:rPr>
        <w:t>τρίτεκνη</w:t>
      </w:r>
      <w:proofErr w:type="spellEnd"/>
      <w:r>
        <w:rPr>
          <w:rFonts w:eastAsia="Times New Roman" w:cs="Times New Roman"/>
          <w:szCs w:val="24"/>
        </w:rPr>
        <w:t xml:space="preserve"> οικογένεια; Έπαιρνε 2.940 ευρώ τον χρόνο. Τι θα παίρνει με </w:t>
      </w:r>
      <w:r>
        <w:rPr>
          <w:rFonts w:eastAsia="Times New Roman" w:cs="Times New Roman"/>
          <w:szCs w:val="24"/>
        </w:rPr>
        <w:lastRenderedPageBreak/>
        <w:t xml:space="preserve">εμάς; Θα παίρνει 3.360 ευρώ τον χρόνο. Τι έπαιρνε η πολύτεκνη οικογένεια με τέσσερα παιδιά; Έπαιρνε 3.920 ευρώ. Τι θα παίρνει; Θα παίρνει 5.040 ευρώ. </w:t>
      </w:r>
    </w:p>
    <w:p w14:paraId="1BD706AC" w14:textId="77777777" w:rsidR="00D5765D" w:rsidRDefault="006A01C6">
      <w:pPr>
        <w:spacing w:after="0" w:line="600" w:lineRule="auto"/>
        <w:jc w:val="both"/>
        <w:rPr>
          <w:rFonts w:eastAsia="Times New Roman" w:cs="Times New Roman"/>
          <w:szCs w:val="24"/>
        </w:rPr>
      </w:pPr>
      <w:r>
        <w:rPr>
          <w:rFonts w:eastAsia="Times New Roman" w:cs="Times New Roman"/>
          <w:szCs w:val="24"/>
        </w:rPr>
        <w:tab/>
        <w:t xml:space="preserve">Πολύτεκνοι με πέντε παιδιά έπαιρναν 4.900 ευρώ. Τι θα παίρνει; 6.720 ευρώ. Και όχι μόνο αυτά. Μπορώ να συνεχίσω όση ώρα θέλετε. </w:t>
      </w:r>
    </w:p>
    <w:p w14:paraId="1BD706A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Πρέπει, όμως, να σταματήσει η ιστορία αυτή. Δεν πρόκειται για αναδιανομή της φτώχειας. Είναι χαμηλά τα οικογενειακά επιδόματα -λυπάμαι πολύ που το λέω- όπως ήταν. Εμείς παραλάβαμε 650 εκατομμύρια ευρώ, τα κάναμε 910 εκατομμύρια  ευρώ. Ας σταματήσει, λοιπόν, όλη αυτή η σπέκουλα. Οι Έλληνες πολίτες θα το δουν στην τσέπη τους, πολύ σύντομα. Νομίζω, λοιπόν, ότι δεν χρειάζεται τόση φασαρία αυτήν την εποχή.</w:t>
      </w:r>
    </w:p>
    <w:p w14:paraId="1BD706A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και με </w:t>
      </w:r>
      <w:proofErr w:type="spellStart"/>
      <w:r>
        <w:rPr>
          <w:rFonts w:eastAsia="Times New Roman" w:cs="Times New Roman"/>
          <w:szCs w:val="24"/>
        </w:rPr>
        <w:t>συγχωρείτε</w:t>
      </w:r>
      <w:proofErr w:type="spellEnd"/>
      <w:r>
        <w:rPr>
          <w:rFonts w:eastAsia="Times New Roman" w:cs="Times New Roman"/>
          <w:szCs w:val="24"/>
        </w:rPr>
        <w:t>, κύριε Πρόεδρε.</w:t>
      </w:r>
    </w:p>
    <w:p w14:paraId="1BD706AF"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D706B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την κυρία Υπουργό.</w:t>
      </w:r>
    </w:p>
    <w:p w14:paraId="1BD706B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Συμεών </w:t>
      </w:r>
      <w:proofErr w:type="spellStart"/>
      <w:r>
        <w:rPr>
          <w:rFonts w:eastAsia="Times New Roman" w:cs="Times New Roman"/>
          <w:szCs w:val="24"/>
        </w:rPr>
        <w:t>Μπαλλής</w:t>
      </w:r>
      <w:proofErr w:type="spellEnd"/>
      <w:r>
        <w:rPr>
          <w:rFonts w:eastAsia="Times New Roman" w:cs="Times New Roman"/>
          <w:szCs w:val="24"/>
        </w:rPr>
        <w:t xml:space="preserve"> από τον ΣΥΡΙΖΑ.</w:t>
      </w:r>
    </w:p>
    <w:p w14:paraId="1BD706B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ΣΥΜΕΩΝ (ΜΑΚΗΣ) ΜΠΑΛΛΗΣ:</w:t>
      </w:r>
      <w:r>
        <w:rPr>
          <w:rFonts w:eastAsia="Times New Roman" w:cs="Times New Roman"/>
          <w:szCs w:val="24"/>
        </w:rPr>
        <w:t xml:space="preserve"> Ευχαριστώ, κύριε Πρόεδρε.</w:t>
      </w:r>
    </w:p>
    <w:p w14:paraId="1BD706B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η Βουλή δεν πρέπει να αφήσει αναπάντητο το αίσχος που επιχειρήθηκε λίγο πριν από τον ομιλητή–εκπρόσωπο των φασιστοειδών της Χρυσής Αυγής. </w:t>
      </w:r>
    </w:p>
    <w:p w14:paraId="1BD706B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Αμφισβήτησε και </w:t>
      </w:r>
      <w:proofErr w:type="spellStart"/>
      <w:r>
        <w:rPr>
          <w:rFonts w:eastAsia="Times New Roman" w:cs="Times New Roman"/>
          <w:szCs w:val="24"/>
        </w:rPr>
        <w:t>προσέβαλε</w:t>
      </w:r>
      <w:proofErr w:type="spellEnd"/>
      <w:r>
        <w:rPr>
          <w:rFonts w:eastAsia="Times New Roman" w:cs="Times New Roman"/>
          <w:szCs w:val="24"/>
        </w:rPr>
        <w:t xml:space="preserve"> τη μνήμη και τη θυσία του Πολυτεχνείου. Γνωρίζει ότι ο Ντερτιλής, που φωτογραφιζόταν με το περίστροφο έξω από το Πολυτεχνείο και ο οποίος μετά από λίγες ημέρες σε συνεντεύξεις του υπερηφανευόταν για τις επιτυχίες του εκείνο το βράδυ, δεν ήταν ελεύθερος σκοπευτής. Το αίμα των νεκρών του Πολυτεχνείου είναι στα χέρια τους, διότι αποτελούν τα πολιτικά παιδιά των Ντερτιλήδων, των </w:t>
      </w:r>
      <w:proofErr w:type="spellStart"/>
      <w:r>
        <w:rPr>
          <w:rFonts w:eastAsia="Times New Roman" w:cs="Times New Roman"/>
          <w:szCs w:val="24"/>
        </w:rPr>
        <w:t>Παττακών</w:t>
      </w:r>
      <w:proofErr w:type="spellEnd"/>
      <w:r>
        <w:rPr>
          <w:rFonts w:eastAsia="Times New Roman" w:cs="Times New Roman"/>
          <w:szCs w:val="24"/>
        </w:rPr>
        <w:t xml:space="preserve"> και των Παπαδόπουλων, όπως είναι και το αίμα του Παύλου Φύσσα και του κάθε φτωχού και ανυπεράσπιστου μετανάστη, που ξυλοκόπησαν άγρια σε αυτήν τη χώρα.</w:t>
      </w:r>
    </w:p>
    <w:p w14:paraId="1BD706B5"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BD706B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ήθελα να συνεχίσω με κάποια πράγματα –απ’ όσο άκουσα στις ομιλίες τους- και να διαβεβαιώσω, όσο μπορώ, την Αξιωματική Αντιπολίτευση να μην ανησυχεί, διότι δεν είναι στις προθέσεις μας να εκτοξεύσουμε τη χώρα στο Διάστημα. Εσείς υποστηρίζατε ότι το κάνατε αυτό, με το περίφημο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Μόνο που οι χειρισμοί σας, μας οδηγούσαν κατευθείαν, με μαθηματική ακρίβεια στη μαύρη τρύπα του Διαστήματος.</w:t>
      </w:r>
    </w:p>
    <w:p w14:paraId="1BD706B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Εμείς είμαστε πιο προσεκτικοί. Φιλοδοξούμε να οδηγήσουμε σε δρόμους βατούς τη χώρα –και την οδηγούμε- στους δρόμους της ανάκαμψης -αργά είναι η αλήθεια, αλλά σταθερά- στον δρόμο της εξόδου από τα μνημόνια και της επανάκτησης του δικαιώματός μας να σχεδιάζουμε εμείς το μέλλον μας. Μπορεί να αμφισβητείτε </w:t>
      </w:r>
      <w:r>
        <w:rPr>
          <w:rFonts w:eastAsia="Times New Roman" w:cs="Times New Roman"/>
          <w:szCs w:val="24"/>
        </w:rPr>
        <w:lastRenderedPageBreak/>
        <w:t>όσα έχουν επιτευχθεί, αλλά ό,τι και να πείτε, η πραγματικότητα δεν αλλάζει για την οικονομία.</w:t>
      </w:r>
    </w:p>
    <w:p w14:paraId="1BD706B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ανάκαμψή μας δεν βασίζεται στην επιστροφή στο παρελθόν, όπως θα θέλατε, αλλά στα καινούρια θεμέλια που δημιουργεί η διαδοχική ανάπτυξη την τελευταία διετία, η οποία είναι μικρή, όχι όση θα θέλαμε, αλλά τουλάχιστον δεν είναι ύφεση, όπως ήταν στα δικά σας τα χρόνια.</w:t>
      </w:r>
    </w:p>
    <w:p w14:paraId="1BD706B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Ξεπεράσαμε τους στόχους για τα πρωτογενή πλεονάσματα για δεύτερο χρόνο. Επιτυγχάνουμε σταδιακά την έξοδό μας στις αγορές και την </w:t>
      </w:r>
      <w:proofErr w:type="spellStart"/>
      <w:r>
        <w:rPr>
          <w:rFonts w:eastAsia="Times New Roman" w:cs="Times New Roman"/>
          <w:szCs w:val="24"/>
        </w:rPr>
        <w:t>αναχρηματοδότηση</w:t>
      </w:r>
      <w:proofErr w:type="spellEnd"/>
      <w:r>
        <w:rPr>
          <w:rFonts w:eastAsia="Times New Roman" w:cs="Times New Roman"/>
          <w:szCs w:val="24"/>
        </w:rPr>
        <w:t xml:space="preserve"> του χρέους. Χτίζουμε μια πιο στέρεη και αξιοπρεπή, επιτέλους, φήμη για τη χώρα μας και την οικονομία. Η βιομηχανική παραγωγή αυξάνεται. Οι επενδύσεις αυξάνονται και το 2017. Επίσης, με ικανοποιητικούς ρυθμούς αυξάνονται οι εξαγωγές. Και βεβαίως δεν μιλάμε για το μεγάλο κεφάλαιο του τουρισμού, το οποίο σπάει από χρόνο σε χρόνο κάθε ρεκόρ. Και δίπλα σε όλα αυτά να μην ξεχνάμε τη σημαντική μείωση του δείκτη της ανεργίας. Πολύ σύντομα πιθανότατα δεν θα υπάρχει το ψηφίο 2 μπροστά στον αριθμό που θα δείχνει την ανεργία στη χώρα μας. </w:t>
      </w:r>
    </w:p>
    <w:p w14:paraId="1BD706B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Εκτός αυτών, ακούσαμε κατηγορίες και από άλλες πλευρές της Αντιπολίτευσης –δεν αναφέρομαι στην κριτική που άσκησε το ΚΚΕ- για αντεργατική πολιτική της Κυβέρνησης. Και τα ακούσαμε από την πλευρά που έχει ταυτιστεί κυρίως με την κατάργηση των συλλογικών συμβάσεων τα προηγούμενα χρόνια, με την κατάργηση της </w:t>
      </w:r>
      <w:proofErr w:type="spellStart"/>
      <w:r>
        <w:rPr>
          <w:rFonts w:eastAsia="Times New Roman" w:cs="Times New Roman"/>
          <w:szCs w:val="24"/>
        </w:rPr>
        <w:t>μετενέργειας</w:t>
      </w:r>
      <w:proofErr w:type="spellEnd"/>
      <w:r>
        <w:rPr>
          <w:rFonts w:eastAsia="Times New Roman" w:cs="Times New Roman"/>
          <w:szCs w:val="24"/>
        </w:rPr>
        <w:t xml:space="preserve"> και με την κατάργηση της προστασίας από τις ομαδικές απολύσεις.</w:t>
      </w:r>
    </w:p>
    <w:p w14:paraId="1BD706B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βεβαίως δεν φαίνεται να ενοχλούν τους νοσταλγούς ενός φαύλου παρελθόντος των αμέσως προηγούμενων χρόνων στη χώρα μας. </w:t>
      </w:r>
    </w:p>
    <w:p w14:paraId="1BD706B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Άκουσα, επίσης, ότι ενόχλησε την Αξιωματική Αντιπολίτευση η μη δημοσιοποίηση των παραρτημάτων της συμφωνίας. Να υπενθυμίσουμε ότι σε αυτά τα παραρτήματα αναφέρονται και οι συχνότητες της επικοινωνίας για τον Στρατό και για την Αστυνομία.</w:t>
      </w:r>
    </w:p>
    <w:p w14:paraId="1BD706B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Άρα πρόκειται για διαβαθμισμένα έγγραφα. Βέβαια, πρόσφατα έχετε δείξει ότι δεν διστάζετε να μοιράζετε αριστερά και δεξιά σαν χαρτοπόλεμο στα ΜΜΕ διαβαθμισμένα έγγραφα, προκειμένου να κάνετε τον τύπο της αντιπολίτευσης που έχετε επιλέξει. Τα παραρτήματα πάντως, όπως έχει διαβεβαιωθεί από τον Υπουργό, είναι στη διάθεση οποιουδήποτε θελήσει να τα μελετήσει. Δεν μπορούμε να τα κάνουμε χαρτοπόλεμο. </w:t>
      </w:r>
    </w:p>
    <w:p w14:paraId="1BD706B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Κατόπιν όλων αυτών, ακούσαμε ότι η Αξιωματική Αντιπολίτευση, παρ’ όλο που συμφωνεί, θα ψηφίσει «παρών» στο συγκεκριμένο νομοσχέδιο. Άραγε, αυτή η δήλωση για το «παρών» έγινε για να την ακούσουμε εμείς εδώ, εντός του Κοινοβουλίου; Διότι προσθέσατε ότι αυτό το νομοσχέδιο, αυτή τη σύμβαση, πολύ σύντομα θα κληθείτε εσείς να την υλοποιήσετε. </w:t>
      </w:r>
    </w:p>
    <w:p w14:paraId="1BD706B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Μπορώ, λοιπόν, να υποθέσω ότι ενδεχομένως αυτό το «παρών» το λέτε για να ακουστεί από εκείνους που περιμένουν να γίνει το θαύμα, δηλαδή να ξαναγίνετε κυβέρνηση, για να ξαναδώσετε στον ιδιωτικό τομέα και αυτή τη σημαντική, εθνικής </w:t>
      </w:r>
      <w:r>
        <w:rPr>
          <w:rFonts w:eastAsia="Times New Roman" w:cs="Times New Roman"/>
          <w:szCs w:val="24"/>
        </w:rPr>
        <w:lastRenderedPageBreak/>
        <w:t>σημασίας, αρμοδιότητα -το έχετε ξανακάνει στο παρελθόν- για να ξανατρέχει μετά η χώρα μας να κατοχυρώσει τα εθνικά της συμφέροντα.</w:t>
      </w:r>
    </w:p>
    <w:p w14:paraId="1BD706C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BD706C1"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BD706C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w:t>
      </w:r>
      <w:proofErr w:type="spellStart"/>
      <w:r>
        <w:rPr>
          <w:rFonts w:eastAsia="Times New Roman" w:cs="Times New Roman"/>
          <w:szCs w:val="24"/>
        </w:rPr>
        <w:t>Μπαλλή</w:t>
      </w:r>
      <w:proofErr w:type="spellEnd"/>
      <w:r>
        <w:rPr>
          <w:rFonts w:eastAsia="Times New Roman" w:cs="Times New Roman"/>
          <w:szCs w:val="24"/>
        </w:rPr>
        <w:t>.</w:t>
      </w:r>
    </w:p>
    <w:p w14:paraId="1BD706C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Γεωργιάδης από τη Νέα Δημοκρατία.</w:t>
      </w:r>
    </w:p>
    <w:p w14:paraId="1BD706C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Ευχαριστώ πολύ, κύριε Πρόεδρε.</w:t>
      </w:r>
    </w:p>
    <w:p w14:paraId="1BD706C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Υπουργέ, ως προς το νομοσχέδιο αυτό καθαυτό, σας είπε η εισηγήτρια της Νέας Δημοκρατίας γιατί ψηφίζουμε «παρών». Θεωρούμε ότι είναι πάρα πολύ μικροπρεπές εκ μέρους σας που δεν έχετε κάνει ποτέ καμμία αναφορά στο τι είχε κάνει η προηγούμενη Κυβέρνηση και ο προηγούμενος Πρωθυπουργός.</w:t>
      </w:r>
    </w:p>
    <w:p w14:paraId="1BD706C6" w14:textId="77777777" w:rsidR="00D5765D" w:rsidRDefault="006A01C6">
      <w:pPr>
        <w:spacing w:after="0" w:line="600" w:lineRule="auto"/>
        <w:ind w:firstLine="720"/>
        <w:jc w:val="both"/>
        <w:rPr>
          <w:rFonts w:eastAsia="Times New Roman" w:cs="Times New Roman"/>
          <w:szCs w:val="24"/>
        </w:rPr>
      </w:pPr>
      <w:r>
        <w:rPr>
          <w:rFonts w:eastAsia="Times New Roman" w:cs="Times New Roman"/>
          <w:b/>
        </w:rPr>
        <w:t>ΝΙΚΟΛΑΟΣ ΠΑΠΠΑΣ (Υπουργός Ψηφιακής Πολιτικής, Τηλεπικοινωνιών και Ενημέρωσης):</w:t>
      </w:r>
      <w:r>
        <w:rPr>
          <w:rFonts w:eastAsia="Times New Roman" w:cs="Times New Roman"/>
          <w:b/>
          <w:szCs w:val="24"/>
        </w:rPr>
        <w:t xml:space="preserve"> </w:t>
      </w:r>
      <w:r>
        <w:rPr>
          <w:rFonts w:eastAsia="Times New Roman" w:cs="Times New Roman"/>
          <w:szCs w:val="24"/>
        </w:rPr>
        <w:t xml:space="preserve">Θα κάνουμε, περιμένετε! </w:t>
      </w:r>
    </w:p>
    <w:p w14:paraId="1BD706C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Μου αρέσει το αλαζονικό σας ύφος. Είναι πολύ ευχάριστο.</w:t>
      </w:r>
    </w:p>
    <w:p w14:paraId="1BD706C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Πάμε, όμως, τώρα στα ουσιαστικά που έθεσε εδώ και ο Γενικός Γραμματέας του ΚΚΕ. Πόσο ξεφτίλες είστε! </w:t>
      </w:r>
    </w:p>
    <w:p w14:paraId="1BD706C9" w14:textId="77777777" w:rsidR="00D5765D" w:rsidRDefault="006A01C6">
      <w:pPr>
        <w:spacing w:after="0" w:line="600" w:lineRule="auto"/>
        <w:ind w:firstLine="720"/>
        <w:jc w:val="both"/>
        <w:rPr>
          <w:rFonts w:eastAsia="Times New Roman" w:cs="Times New Roman"/>
          <w:szCs w:val="24"/>
        </w:rPr>
      </w:pPr>
      <w:r>
        <w:rPr>
          <w:rFonts w:eastAsia="Times New Roman" w:cs="Times New Roman"/>
          <w:b/>
        </w:rPr>
        <w:t>ΝΙΚΟΛΑΟΣ ΠΑΠΠΑΣ (Υπουργός Ψηφιακής Πολιτικής, Τηλεπικοινωνιών και Ενημέρωσης):</w:t>
      </w:r>
      <w:r>
        <w:rPr>
          <w:rFonts w:eastAsia="Times New Roman" w:cs="Times New Roman"/>
          <w:szCs w:val="24"/>
        </w:rPr>
        <w:t xml:space="preserve"> Δεν ντρέπεστε λίγο!</w:t>
      </w:r>
    </w:p>
    <w:p w14:paraId="1BD706C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 ΑΔΩΝΙΣ ΓΕΩΡΓΙΑΔΗΣ: </w:t>
      </w:r>
      <w:r>
        <w:rPr>
          <w:rFonts w:eastAsia="Times New Roman" w:cs="Times New Roman"/>
          <w:szCs w:val="24"/>
        </w:rPr>
        <w:t>Όπως το λέω, για να το καταλάβουμε όλοι.</w:t>
      </w:r>
    </w:p>
    <w:p w14:paraId="1BD706C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Παρ’ το πίσω. Δεν είναι επίπεδο συζήτησης αυτό.</w:t>
      </w:r>
    </w:p>
    <w:p w14:paraId="1BD706C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Φέρνετε νομοσχέδιο 50% συν 1 για τις απεργίες; Αν έλεγα στη Βουλή πριν τρία χρόνια, σε σένα, Νίκο Παππά, ότι ο ΣΥΡΙΖΑ ως Κυβέρνηση θα στέλνει τα ΜΑΤ στα ειρηνοδικεία να δέρνει τους πρώην συντρόφους του, να τους ψεκάζει με χημικά για να μπορούν να γίνονται οι πλειστηριασμοί για τις τράπεζες, θα με πίστευε κανείς;</w:t>
      </w:r>
    </w:p>
    <w:p w14:paraId="1BD706C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Αφού σας αρέσουν τόσο πολύ οι πλειστηριασμοί και οι πλειστηριασμοί έχουν και κοινωνικό πρόσημο, όπως είπε ο κ. </w:t>
      </w:r>
      <w:proofErr w:type="spellStart"/>
      <w:r>
        <w:rPr>
          <w:rFonts w:eastAsia="Times New Roman" w:cs="Times New Roman"/>
          <w:szCs w:val="24"/>
        </w:rPr>
        <w:t>Τσακαλώτος</w:t>
      </w:r>
      <w:proofErr w:type="spellEnd"/>
      <w:r>
        <w:rPr>
          <w:rFonts w:eastAsia="Times New Roman" w:cs="Times New Roman"/>
          <w:szCs w:val="24"/>
        </w:rPr>
        <w:t>, για ποιο λόγο, κύριε Υπουργέ, δεν πιέζατε την προηγούμενη Κυβέρνηση να κάνει πλειστηριασμούς γρηγορότερα, αφού έχουν και κοινωνικό πρόσημο, όπως μας είπατε; Ή το κοινωνικό πρόσημο των πλειστηριασμών το κατάλαβε ο ΣΥΡΙΖΑ τώρα που πρέπει εσείς να παραμείνετε Υπουργός και να κρατήσετε την καρέκλα σας;</w:t>
      </w:r>
    </w:p>
    <w:p w14:paraId="1BD706C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Γιατί δεν μπορώ, κυρίες και κύριοι συνάδελφοι, να φανταστώ τον κ. </w:t>
      </w:r>
      <w:proofErr w:type="spellStart"/>
      <w:r>
        <w:rPr>
          <w:rFonts w:eastAsia="Times New Roman" w:cs="Times New Roman"/>
          <w:szCs w:val="24"/>
        </w:rPr>
        <w:t>Τσακαλώτο</w:t>
      </w:r>
      <w:proofErr w:type="spellEnd"/>
      <w:r>
        <w:rPr>
          <w:rFonts w:eastAsia="Times New Roman" w:cs="Times New Roman"/>
          <w:szCs w:val="24"/>
        </w:rPr>
        <w:t>, στο τραπέζι που καθόταν, στην πλατεία, με τους αγανακτισμένους και φώναζαν μαζί «Να καεί, να καεί…» -δεν λέω τη λέξη, γιατί τώρα γίνατε πολύ ευαίσθητοι με τις λέξεις, κύριε Παππά- όπως ονομάζατε τη Βουλή τότε, να τους λέει για το κοινωνικό πρόσημο των πλειστηριασμών, που τώρα θίγεστε κιόλας! Όμως δεν σας πείραζαν αυτά τα συνθήματα. Και λίγα σας είπα προηγουμένως.</w:t>
      </w:r>
    </w:p>
    <w:p w14:paraId="1BD706C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Ακούστε τώρα και το αμίμητο. Βγήκε ο κ. </w:t>
      </w:r>
      <w:proofErr w:type="spellStart"/>
      <w:r>
        <w:rPr>
          <w:rFonts w:eastAsia="Times New Roman" w:cs="Times New Roman"/>
          <w:szCs w:val="24"/>
        </w:rPr>
        <w:t>Μάρδας</w:t>
      </w:r>
      <w:proofErr w:type="spellEnd"/>
      <w:r>
        <w:rPr>
          <w:rFonts w:eastAsia="Times New Roman" w:cs="Times New Roman"/>
          <w:szCs w:val="24"/>
        </w:rPr>
        <w:t xml:space="preserve"> –τον ακούσατε;- και μας είπε στα «ΠΑΡΑΠΟΛΙΤΙΚΑ» το αμίμητο. Είπε: «Έπρεπε –ως προσωπική γνώμη το είπε- να γίνουν οι πλειστηριασμοί τέσσερα χρόνια πριν. Έπρεπε η προηγούμενη Κυβέρνηση να έχει βγάλει την πρώτη κατοικία στους πλειστηριασμούς για να έχουμε πετύχει καλύτερες τιμές, να έχει σταθεροποιηθεί το τραπεζικό σύστημα και όλα τα υπόλοιπα».</w:t>
      </w:r>
    </w:p>
    <w:p w14:paraId="1BD706D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όταν έκπληκτος ο δημοσιογράφος κ. Δημήτρης Τάκης, του είπε: «Μα, εσείς φωνάζατε κανένα σπίτι στα χέρια τραπεζίτη», ξέρετε τι απάντησε ο κ. </w:t>
      </w:r>
      <w:proofErr w:type="spellStart"/>
      <w:r>
        <w:rPr>
          <w:rFonts w:eastAsia="Times New Roman" w:cs="Times New Roman"/>
          <w:szCs w:val="24"/>
        </w:rPr>
        <w:t>Μάρδας</w:t>
      </w:r>
      <w:proofErr w:type="spellEnd"/>
      <w:r>
        <w:rPr>
          <w:rFonts w:eastAsia="Times New Roman" w:cs="Times New Roman"/>
          <w:szCs w:val="24"/>
        </w:rPr>
        <w:t>, με την επισήμανση ότι όλα τα προηγούμενα είναι προσωπική του γνώμη; «Και επειδή εμείς το φωνάζαμε; Αντιπολίτευση ήμασταν, ό,τι θέλαμε μπορούσαμε να φωνάζουμε. Η κυβέρνηση έπρεπε να κάνει τη δουλειά της και να κυβερνήσει».</w:t>
      </w:r>
    </w:p>
    <w:p w14:paraId="1BD706D1" w14:textId="77777777" w:rsidR="00D5765D" w:rsidRDefault="006A01C6">
      <w:pPr>
        <w:spacing w:after="0" w:line="600" w:lineRule="auto"/>
        <w:ind w:firstLine="720"/>
        <w:jc w:val="both"/>
        <w:rPr>
          <w:rFonts w:eastAsia="Times New Roman" w:cs="Times New Roman"/>
          <w:szCs w:val="24"/>
        </w:rPr>
      </w:pPr>
      <w:r>
        <w:rPr>
          <w:rFonts w:eastAsia="Times New Roman"/>
          <w:b/>
          <w:bCs/>
          <w:color w:val="242424"/>
          <w:szCs w:val="24"/>
        </w:rPr>
        <w:t>ΔΗΜΗΤΡΙΟΣ ΜΑΡΔΑΣ:</w:t>
      </w:r>
      <w:r>
        <w:rPr>
          <w:rFonts w:eastAsia="Times New Roman"/>
          <w:bCs/>
          <w:color w:val="242424"/>
          <w:szCs w:val="24"/>
        </w:rPr>
        <w:t xml:space="preserve"> Κύριε Πρόεδρε, θα ήθελα τον λόγο.</w:t>
      </w:r>
    </w:p>
    <w:p w14:paraId="1BD706D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Κοινώς, μας είπε ο κ. </w:t>
      </w:r>
      <w:proofErr w:type="spellStart"/>
      <w:r>
        <w:rPr>
          <w:rFonts w:eastAsia="Times New Roman" w:cs="Times New Roman"/>
          <w:szCs w:val="24"/>
        </w:rPr>
        <w:t>Μάρδας</w:t>
      </w:r>
      <w:proofErr w:type="spellEnd"/>
      <w:r>
        <w:rPr>
          <w:rFonts w:eastAsia="Times New Roman" w:cs="Times New Roman"/>
          <w:szCs w:val="24"/>
        </w:rPr>
        <w:t xml:space="preserve"> ότι κακώς η κυβέρνηση Σαμαρά-Βενιζέλου δεν προχώρησε σε πλειστηριασμούς πρώτης κατοικίας και έρχεται να το λύσει αυτό τώρα ο ΣΥΡΙΖΑ, να αναγκάζεται να στέλνει τα ΜΑΤ και να ψεκάζει με χημικά τον Λαφαζάνη. Αυτό μας είπε ο κ. </w:t>
      </w:r>
      <w:proofErr w:type="spellStart"/>
      <w:r>
        <w:rPr>
          <w:rFonts w:eastAsia="Times New Roman" w:cs="Times New Roman"/>
          <w:szCs w:val="24"/>
        </w:rPr>
        <w:t>Μάρδας</w:t>
      </w:r>
      <w:proofErr w:type="spellEnd"/>
      <w:r>
        <w:rPr>
          <w:rFonts w:eastAsia="Times New Roman" w:cs="Times New Roman"/>
          <w:szCs w:val="24"/>
        </w:rPr>
        <w:t xml:space="preserve">. </w:t>
      </w:r>
    </w:p>
    <w:p w14:paraId="1BD706D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τον παραδεχόμουν -επειδή είδα ότι ζητάει και τον λόγο επί προσωπικού- αν είχε βγει τότε στην πλατεία των αγανακτισμένων και είχε πει ότι είναι καλό να γίνουν οι πλειστηριασμοί και όχι τώρα, που είστε Βουλευτές και Υπουργοί στη Βουλή. </w:t>
      </w:r>
    </w:p>
    <w:p w14:paraId="1BD706D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Πάμε τώρα, κύριε Παππά, στο μείζον, που είναι οι τηλεοπτικές άδειες. Εκεί νομίζω ότι με τη συνηθισμένη αλαζονεία σας ετοιμάζεστε για το νέο σας Βατερλό.</w:t>
      </w:r>
    </w:p>
    <w:p w14:paraId="1BD706D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Κύριε Παππά, τα πράγματα είναι απολύτως ξεκάθαρα. Αν δεν γίνει προληπτικός έλεγχος πόθεν έσχες, αν δηλαδή δεν οριστεί ότι αυτός ο οποίος πάει να λάβει μέρος στον διαγωνισμό και να βάλει λεφτά στο τραπέζι, έχει όντως αυτά τα λεφτά και δεν είναι τα λεφτά αυτά από βοσκοτόπια κατά την προηγούμενη περίοδο Καλογρίτσα, στον προηγούμενό σας διαγωνισμό, που έπεσε στο Συμβούλιο της Επικρατείας, και αν δεν αποτιμηθεί εις χρήμα σε παρούσα αξία μια λειτουργούσα τηλεοπτική επιχείρηση σε σχέση με κάποιον καινούργιο ο οποίος πρόκειται να εμφανιστεί, τότε δεν έχετε κάνει έναν διαγωνισμό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αλλά κάνετε έναν διαγωνισμό για να φέρετε λαγούς, όπως την περασμένη φορά.</w:t>
      </w:r>
    </w:p>
    <w:p w14:paraId="1BD706D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Τι σας λέει η Νέα Δημοκρατία; Να γίνουν οι διαγωνισμοί για τις τηλεοπτικές άδειες και να πάρει το ελληνικό δημόσιο τα λεφτά, για να μην πέσει και αυτός ο διαγωνισμός στο Συμβούλιο της Επικρατείας, όπως έπεσε ο προηγούμενος. Να γίνουν οι διαγωνισμοί με τον σωστό τρόπο, με προληπτικό έλεγχο πόθεν έσχες, ώστε αυτός που θα έρθει να είναι πραγματικός επενδυτής και όχι λαγός και με αποτίμηση σε παρούσα αξία των </w:t>
      </w:r>
      <w:proofErr w:type="spellStart"/>
      <w:r>
        <w:rPr>
          <w:rFonts w:eastAsia="Times New Roman" w:cs="Times New Roman"/>
          <w:szCs w:val="24"/>
        </w:rPr>
        <w:t>λειτουργούντων</w:t>
      </w:r>
      <w:proofErr w:type="spellEnd"/>
      <w:r>
        <w:rPr>
          <w:rFonts w:eastAsia="Times New Roman" w:cs="Times New Roman"/>
          <w:szCs w:val="24"/>
        </w:rPr>
        <w:t xml:space="preserve"> τηλεοπτικών σταθμών, έτσι ώστε να έχουμε έναν διαγωνισμό ο οποίος θα είναι διαφανής, ο οποίος θα είναι δίκαιος, ο οποίος θα φέρει χρήματα στο ελληνικό δημόσιο, ο οποίος θα βάλει τάξη στο ραδιοτηλεοπτικό τοπίο, αλλά θα αποπνέει και μια αίσθηση δικαιοσύνης, γιατί αλλιώς δεν έχει νόημα.</w:t>
      </w:r>
    </w:p>
    <w:p w14:paraId="1BD706D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Κλείνω με την τροπολογία του 50% συν 1, που θέλω να αναλύσω λίγο παραπάνω.</w:t>
      </w:r>
    </w:p>
    <w:p w14:paraId="1BD706D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Εγώ, κύριοι του ΚΚΕ -κύριε </w:t>
      </w:r>
      <w:proofErr w:type="spellStart"/>
      <w:r>
        <w:rPr>
          <w:rFonts w:eastAsia="Times New Roman" w:cs="Times New Roman"/>
          <w:szCs w:val="24"/>
        </w:rPr>
        <w:t>Κατσώτη</w:t>
      </w:r>
      <w:proofErr w:type="spellEnd"/>
      <w:r>
        <w:rPr>
          <w:rFonts w:eastAsia="Times New Roman" w:cs="Times New Roman"/>
          <w:szCs w:val="24"/>
        </w:rPr>
        <w:t>, σας άκουσα με πολύ μεγάλη προσοχή- το πρωί ξύπνησα με πολύ μεγάλη χαρά. Ερχόμουν και δεν κρατιόμουν για να ψηφίσω αυτή την τροπολογία. Ξέρετε πόσα χρόνια στη ζωή μου περίμενα να έρθει μια τροπολογία σαν και αυτή;</w:t>
      </w:r>
    </w:p>
    <w:p w14:paraId="1BD706D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Έκανα ένα λάθος, κύριε Παπαγγελόπουλε. Εσείς μάλλον το καταλάβατε κάποια στιγμή στη ζωή σας. Γράφτηκα στη ΔΑΠ-ΝΔΦΚ όταν πήγα στο πανεπιστήμιο, γιατί ήθελα μεταξύ άλλων 50% συν 1 για τις απεργίες. Δεν ήξερα ότι έπρεπε να πάω να γραφτώ στον ΣΥΡΙΖΑ!</w:t>
      </w:r>
    </w:p>
    <w:p w14:paraId="1BD706D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Δεν ήξερα, βρε παιδιά του ΚΚΕ, ότι έκανα λάθος, ότι, αν ήθελα να καταργηθούν οι απεργίες στην Ελλάδα, έπρεπε να πάω στον ΣΥΡΙΖΑ, όχι στη Νέα Δημοκρατία!</w:t>
      </w:r>
    </w:p>
    <w:p w14:paraId="1BD706D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Αυτό πράγματι σας το αναγνωρίζω, κύριε Παππά! Το τι παραμύθι έχετε πουλήσει στον ελληνικό λαό όλη σας τη ζωή, αυτό σας το αναγνωρίζω! Από πρώτοι στους δρόμους κατά των ιδιωτικοποιήσεων, τώρα μας διαφημίζετε τις παρεμβάσεις του κυρίου Πρωθυπουργού για να γίνει η ιδιωτικοποίηση στο Ελληνικό. Ήσασταν πρώτοι στις διαδηλώσεις με τον ίδιο, τον κ. Τσίπρα.</w:t>
      </w:r>
    </w:p>
    <w:p w14:paraId="1BD706D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Είδα ένα ωραίο βίντεο στο </w:t>
      </w:r>
      <w:r>
        <w:rPr>
          <w:rFonts w:eastAsia="Times New Roman" w:cs="Times New Roman"/>
          <w:szCs w:val="24"/>
          <w:lang w:val="en-US"/>
        </w:rPr>
        <w:t>YouTube</w:t>
      </w:r>
      <w:r>
        <w:rPr>
          <w:rFonts w:eastAsia="Times New Roman" w:cs="Times New Roman"/>
          <w:szCs w:val="24"/>
        </w:rPr>
        <w:t xml:space="preserve">, κύριε Λοβέρδο και το λέω σε εσάς, επειδή ακολουθείτε. Δεν ξέρω αν το έχετε δει. Είναι ο Τσίπρας με παρόμοια αλαζονεία </w:t>
      </w:r>
      <w:r>
        <w:rPr>
          <w:rFonts w:eastAsia="Times New Roman" w:cs="Times New Roman"/>
          <w:szCs w:val="24"/>
        </w:rPr>
        <w:lastRenderedPageBreak/>
        <w:t>σαν του Παππά, που φώναζε προηγουμένως και λέει: «Η παρέμβαση της Τρόικας στο ιερό δικαίωμα της απεργίας είναι όχι μόνο αντισυνταγματική, αλλά είναι και απαράδεκτη και θα μπω εγώ μπροστά για να σταματήσει». Ο Τσίπρας τα έλεγε αυτά, που τώρα τη φέρνει και τη νομοθετεί, για να μείνουν αυτοί Βουλευτές και θα την ψηφίσουν όλοι, ένας-ένας. Ένας-ένας θα την ψηφίσουν και κουνούν και το κεφάλι τους. Γιατί;</w:t>
      </w:r>
    </w:p>
    <w:p w14:paraId="1BD706D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 κ. Κυρίτσης πίσω -άλλος μεγάλος Αριστερός αυτός- θα έρθει πρώτος-πρώτος να ψηφίσει την κατάργηση της απεργίας στην Ελλάδα με δόξα και τιμή για να μείνει Βουλευτής. Διότι τέτοιοι είστε!</w:t>
      </w:r>
    </w:p>
    <w:p w14:paraId="1BD706D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αν έκλεισε γρήγορα η αξιολόγηση -και κλείνω με αυτό- έκλεισε μόνο για έναν λόγο. Διότι βολικότερη Κυβέρνηση από εσάς η τρόικα δεν συνάντησε στην Ελλάδα. Άκουγα προχθές που το έλεγε ο κ. </w:t>
      </w:r>
      <w:proofErr w:type="spellStart"/>
      <w:r>
        <w:rPr>
          <w:rFonts w:eastAsia="Times New Roman" w:cs="Times New Roman"/>
          <w:szCs w:val="24"/>
        </w:rPr>
        <w:t>Βαρουφάκης</w:t>
      </w:r>
      <w:proofErr w:type="spellEnd"/>
      <w:r>
        <w:rPr>
          <w:rFonts w:eastAsia="Times New Roman" w:cs="Times New Roman"/>
          <w:szCs w:val="24"/>
        </w:rPr>
        <w:t xml:space="preserve">, αλλά η αλήθεια είναι ότι το έχω ακούσει και εγώ από τα πέριξ της τρόικας τεχνικά κλιμάκια. Ξέρετε πώς έγινε η διαπραγμάτευση; Είχαν έτοιμο οι </w:t>
      </w:r>
      <w:proofErr w:type="spellStart"/>
      <w:r>
        <w:rPr>
          <w:rFonts w:eastAsia="Times New Roman" w:cs="Times New Roman"/>
          <w:szCs w:val="24"/>
        </w:rPr>
        <w:t>τροϊκανοί</w:t>
      </w:r>
      <w:proofErr w:type="spellEnd"/>
      <w:r>
        <w:rPr>
          <w:rFonts w:eastAsia="Times New Roman" w:cs="Times New Roman"/>
          <w:szCs w:val="24"/>
        </w:rPr>
        <w:t xml:space="preserve"> το χαρτί και έμπαιναν οι Υπουργοί μέσα στο δωμάτιο, το έβλεπαν μπροστά τους και τους έλεγαν «πού θα πάμε να υπογράψουμε;», υπέγραφαν «ναι, τα δεχόμαστε όλα, αλλά μη βγούμε αμέσως έξω, να πιούμε και έναν καφέ, μη μας πάρουν είδηση».</w:t>
      </w:r>
    </w:p>
    <w:p w14:paraId="1BD706D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Αυτή ήταν η περήφανη διαπραγμάτευση του ΣΥΡΙΖΑ και ο λόγος για τον οποίο έριξαν την προηγούμενη κυβέρνηση, Ανδρέα Λοβέρδο, γιατί -λέει- εμείς δεν ξέραμε να διαπραγματευόμαστε και έπρεπε να έρθουν αυτοί οι παλληκαράδες, να τους δει η Τρόικα και να τρομάξει. Και τώρα τα περνούν όλα, και τις ιδιωτικοποιήσεις και </w:t>
      </w:r>
      <w:r>
        <w:rPr>
          <w:rFonts w:eastAsia="Times New Roman" w:cs="Times New Roman"/>
          <w:szCs w:val="24"/>
        </w:rPr>
        <w:lastRenderedPageBreak/>
        <w:t>το κόψιμο του ΕΚΑΣ και το 50% συν 1 και όλα θα τα κάνουν και όλα θα τα ψηφίσουν και ο Κυρίτσης, που σηκώνει το χέρι πρώτος.</w:t>
      </w:r>
    </w:p>
    <w:p w14:paraId="1BD706E0"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καλύτερο, το νούμερο ένα στον κόσμο είναι ότι πάνε οι Βουλευτές του ΣΥΡΙΖΑ στις περιοχές που πωλούνται οι </w:t>
      </w:r>
      <w:proofErr w:type="spellStart"/>
      <w:r>
        <w:rPr>
          <w:rFonts w:eastAsia="Times New Roman" w:cs="Times New Roman"/>
          <w:szCs w:val="24"/>
        </w:rPr>
        <w:t>λιγνιτικές</w:t>
      </w:r>
      <w:proofErr w:type="spellEnd"/>
      <w:r>
        <w:rPr>
          <w:rFonts w:eastAsia="Times New Roman" w:cs="Times New Roman"/>
          <w:szCs w:val="24"/>
        </w:rPr>
        <w:t xml:space="preserve"> μονάδες της ΔΕΗ, Γιάννη Μανιάτη, πάνε οι Βουλευτές το πρωί στις διαδηλώσεις και φωνάζουν κατά της ιδιωτικοποίησης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και μετά έρχονται στη Βουλή και ψηφίζουν. Για τέτοια ανθρωπάκια μιλάμε.</w:t>
      </w:r>
    </w:p>
    <w:p w14:paraId="1BD706E1"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BD706E2" w14:textId="77777777" w:rsidR="00D5765D" w:rsidRDefault="006A01C6">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BD706E3" w14:textId="77777777" w:rsidR="00D5765D" w:rsidRDefault="006A01C6">
      <w:pPr>
        <w:spacing w:after="0" w:line="600" w:lineRule="auto"/>
        <w:ind w:firstLine="720"/>
        <w:jc w:val="both"/>
        <w:rPr>
          <w:rFonts w:eastAsia="Times New Roman"/>
          <w:bCs/>
        </w:rPr>
      </w:pPr>
      <w:r>
        <w:rPr>
          <w:rFonts w:eastAsia="Times New Roman"/>
          <w:b/>
          <w:bCs/>
        </w:rPr>
        <w:t xml:space="preserve">ΓΕΩΡΓΙΟΣ ΚΥΡΙΤΣΗΣ: </w:t>
      </w:r>
      <w:r>
        <w:rPr>
          <w:rFonts w:eastAsia="Times New Roman"/>
          <w:bCs/>
        </w:rPr>
        <w:t xml:space="preserve">Κύριε Πρόεδρε, θα ήθελα τον λόγο επί προσωπικού. </w:t>
      </w:r>
    </w:p>
    <w:p w14:paraId="1BD706E4"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Θα μπορούσαν να λείψουν οι χαρακτηρισμοί, κύριε Γεωργιάδη, γιατί έχουμε αρκετά επί προσωπικού.</w:t>
      </w:r>
    </w:p>
    <w:p w14:paraId="1BD706E5"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Μάρδας</w:t>
      </w:r>
      <w:proofErr w:type="spellEnd"/>
      <w:r>
        <w:rPr>
          <w:rFonts w:eastAsia="Times New Roman" w:cs="Times New Roman"/>
          <w:szCs w:val="24"/>
        </w:rPr>
        <w:t xml:space="preserve"> έχει ζητήσει πρώτος τον λόγο. Μετά θα πάρει τον λόγο ο κ. Κυρίτσης.</w:t>
      </w:r>
    </w:p>
    <w:p w14:paraId="1BD706E6"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Κύριε Πρόεδρε, αγαπητοί συνάδελφοι, αν στο πανεπιστήμιο δίναμε κάποια παραδείγματα περί εκχυδαϊσμού της πολιτικής, θεωρώ ότι αυτά που ακούστηκαν εδώ, σε σχέση με αυτά που γράφτηκαν, θα ήταν ένα πάρα πολύ ωραίο παράδειγμα να διδάσκαμε στους φοιτητές. </w:t>
      </w:r>
    </w:p>
    <w:p w14:paraId="1BD706E7"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ειπώθηκε και τι γράφτηκε, όχι γενικά και αόριστα, αλλά ακριβώς.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έφερα τον υπολογιστή μαζί μου, γιατί είχα τη διαίσθηση ότι κάτι θα ακουγόταν. Οπότε τα έχω μαζί μου. </w:t>
      </w:r>
    </w:p>
    <w:p w14:paraId="1BD706E8"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Ειπώθηκε: «Αν η Νέα Δημοκρατία δεν έκανε τέσσερις νομοθετικές αναστολές, όσον αφορά τη ρύθμιση του συγκεκριμένου θέματος πλειστηριασμών, σήμερα θα είχαμε τελειώσει με ένα πολύ μεγάλο μέρος του». Αυτό ο κ. Γεωργιάδης το παράκαμψε και δεν αναρωτήθηκε ποιο είναι αυτό το πολύ μεγάλο μέρος. Αν αναφερόμουν στην πρώτη κατοικία, δεν θα έλεγα «πολύ μεγάλο μέρος του». Θα είχαμε τελειώσει με όλους τους πλειστηριασμούς. </w:t>
      </w:r>
    </w:p>
    <w:p w14:paraId="1BD706E9"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Ακολούθως αναφέρω ότι θα ήταν πολύ πιο εύκολοι οι διακανονισμοί. Οι διακανονισμοί γίνονται με τις τράπεζες και με κανέναν άλλο, κάτι το οποίο δεν έγινε. Βέβαια, ο κ. Γεωργιάδης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σαν </w:t>
      </w:r>
      <w:proofErr w:type="spellStart"/>
      <w:r>
        <w:rPr>
          <w:rFonts w:eastAsia="Times New Roman" w:cs="Times New Roman"/>
          <w:szCs w:val="24"/>
        </w:rPr>
        <w:t>κυματάκι</w:t>
      </w:r>
      <w:proofErr w:type="spellEnd"/>
      <w:r>
        <w:rPr>
          <w:rFonts w:eastAsia="Times New Roman" w:cs="Times New Roman"/>
          <w:szCs w:val="24"/>
        </w:rPr>
        <w:t xml:space="preserve">, πέρασε τη δεύτερη απάντησή μου και πήγε στην τρίτη, στην τέταρτη. Είπε και κάποια δικά του, τα οποία δεν τα είπα, βέβαια. </w:t>
      </w:r>
    </w:p>
    <w:p w14:paraId="1BD706EA"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Καλό θα είναι, όταν έρχεστε εδώ, να έχετε και το κείμενό μου για να το διαβάζετε και να μην το διανθίζετε με δικές σας απόψεις. Καλό θα είναι να λέτε ότι είναι δικές σας απόψεις ή να λέτε: «Έτσι αισθάνομαι ότι κάτι είχατε στο μυαλό σας».</w:t>
      </w:r>
    </w:p>
    <w:p w14:paraId="1BD706EB"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Ας διαβάσουμε το δεύτερο μέρος, το οποίο αναφέρεται στο πολύ μεγάλο μέρος των πλειστηριασμών. Διαβάζω αυτό που είπα και είναι </w:t>
      </w:r>
      <w:proofErr w:type="spellStart"/>
      <w:r>
        <w:rPr>
          <w:rFonts w:eastAsia="Times New Roman" w:cs="Times New Roman"/>
          <w:szCs w:val="24"/>
        </w:rPr>
        <w:t>απομαγνητοφωνημένο</w:t>
      </w:r>
      <w:proofErr w:type="spellEnd"/>
      <w:r>
        <w:rPr>
          <w:rFonts w:eastAsia="Times New Roman" w:cs="Times New Roman"/>
          <w:szCs w:val="24"/>
        </w:rPr>
        <w:t xml:space="preserve">: «Αν η Νέα Δημοκρατία είχε αποφασίσει τότε να κάνει τους πλειστηριασμούς με μια </w:t>
      </w:r>
      <w:r>
        <w:rPr>
          <w:rFonts w:eastAsia="Times New Roman" w:cs="Times New Roman"/>
          <w:szCs w:val="24"/>
        </w:rPr>
        <w:lastRenderedPageBreak/>
        <w:t>τέτοια άτυπη συμφωνία με τις τράπεζες που έχουμε κάνει εμείς…». Και τώρα αυτή η άτυπη συμφωνία, όπως γνωρίζετε, αναφέρεται σε πλειστηριασμούς άνω των 300.000 ευρώ. Αν, λοιπόν, ήθελα να αναφερθώ σε όλους τους πλειστηριασμούς, δεν υπήρχε λόγος να κάνω αυτή την παρένθεση. Συνεχίζω: «..και βέβαια οι αντιδράσεις θα ήταν πολύ λιγότερες.».</w:t>
      </w:r>
    </w:p>
    <w:p w14:paraId="1BD706EC"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Κοιτάξτε τι γίνεται, κυρίες και κύριοι. Κοινός παρονομαστής στην πολιτική τη δική σας και τη δική μας ήταν ο γνωστός νόμος Κατσέλη, σε εμάς «Κατσέλη - Σταθάκη». Από εκεί και πέρα, βέβαια, μεταθέτοντας ένα πρόβλημα, δεν σημαίνει ότι το λύνουμε το πρόβλημα. Και το πρόβλημα ήρθε εδώ. </w:t>
      </w:r>
    </w:p>
    <w:p w14:paraId="1BD706E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D706E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BD706EF"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Τι έκανε η Κυβέρνηση έτσι ώστε να αγκαλιάσει ακόμα περισσότερες κατηγορίες ατόμων που έχουν σχέση με την πρώτη κατοικία; Έκανε στην πράξη κάποια πράγματα τα οποία δίνουν έναν άλλο αέρα. Ποια είναι αυτά; </w:t>
      </w:r>
    </w:p>
    <w:p w14:paraId="1BD706F0"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Πρώτον, είναι αυτή η άτυπη συμφωνία. Η άτυπη συμφωνία είναι πράγματι μια συμφωνία η οποία οδηγεί στο αγκάλιασμα ακόμα περισσότερων περιπτώσεων που έχουν σχέση με την πρώτη κατοικία. Δεύτερον, όπως ξέρετε, έχουμε τον εξωδικαστικό συμβιβασμό. Και αυτός αγκαλιάζει πολλές περιπτώσεις που έχουν σχέση με τη πρώτη κατοικία. Τρίτον, δημιουργήθηκε Ειδική Γραμματεία Διαχείρισης Ιδιωτικού </w:t>
      </w:r>
      <w:r>
        <w:rPr>
          <w:rFonts w:eastAsia="Times New Roman" w:cs="Times New Roman"/>
          <w:szCs w:val="24"/>
        </w:rPr>
        <w:lastRenderedPageBreak/>
        <w:t xml:space="preserve">Χρέους, ένας άλλος μηχανισμός ο οποίος πάλι επιδιώκει να προστατέψει την πρώτη κατοικία. </w:t>
      </w:r>
    </w:p>
    <w:p w14:paraId="1BD706F1"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Όμως καταλαβαίνετε ότι ανάμεσα στην αδράνεια και τη δράση υπάρχει μία διαφορά. Έχοντας υπ’ </w:t>
      </w:r>
      <w:proofErr w:type="spellStart"/>
      <w:r>
        <w:rPr>
          <w:rFonts w:eastAsia="Times New Roman" w:cs="Times New Roman"/>
          <w:szCs w:val="24"/>
        </w:rPr>
        <w:t>όψιν</w:t>
      </w:r>
      <w:proofErr w:type="spellEnd"/>
      <w:r>
        <w:rPr>
          <w:rFonts w:eastAsia="Times New Roman" w:cs="Times New Roman"/>
          <w:szCs w:val="24"/>
        </w:rPr>
        <w:t xml:space="preserve"> τις πιέσεις που δεχόμαστε και τις πιέσεις που δεχόσασταν, οι πρακτικές που εισάγουμε είναι σαφώς υπέρ της πρώτης κατοικίας. </w:t>
      </w:r>
    </w:p>
    <w:p w14:paraId="1BD706F2"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όσα είπατε ότι τα ανέφερα, δεν βρίσκονται πουθενά, είτε στο άρθρο είτε σε οποιοδήποτε φωνητικό άκουσμα των όσων έχω πει.</w:t>
      </w:r>
    </w:p>
    <w:p w14:paraId="1BD706F3"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1BD706F4"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w:t>
      </w:r>
    </w:p>
    <w:p w14:paraId="1BD706F5"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Κυρίτση, έχετε τον λόγο επί προσωπικού.</w:t>
      </w:r>
    </w:p>
    <w:p w14:paraId="1BD706F6"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 xml:space="preserve">Κύριε Πρόεδρε, ήθελα να πω ότι αν και για εμένα έβλεπαν το φως της δημοσιότητας οι αποκαλύψεις του τελευταίου διαστήματος για το ΚΕΕΛΠΝΟ που αφορούν τον κ. Γεωργιάδη, και εγώ θα έκανα τόσο θόρυβο όσο κάνει αυτός σήμερα, </w:t>
      </w:r>
      <w:r>
        <w:rPr>
          <w:rFonts w:eastAsia="Times New Roman"/>
          <w:bCs/>
        </w:rPr>
        <w:t>προκειμένου να</w:t>
      </w:r>
      <w:r>
        <w:rPr>
          <w:rFonts w:eastAsia="Times New Roman" w:cs="Times New Roman"/>
          <w:szCs w:val="24"/>
        </w:rPr>
        <w:t xml:space="preserve"> στρέψω το ενδιαφέρον της κοινής γνώμης από το πρόσωπό μου.</w:t>
      </w:r>
    </w:p>
    <w:p w14:paraId="1BD706F7"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BD706F8"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Βλέπω ότι ο κ. Γεωργιάδης σήκωσε και τα δυο χέρια. </w:t>
      </w:r>
    </w:p>
    <w:p w14:paraId="1BD706F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1BD706F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w:t>
      </w:r>
      <w:r>
        <w:rPr>
          <w:rFonts w:eastAsia="Times New Roman" w:cs="Times New Roman"/>
          <w:szCs w:val="24"/>
        </w:rPr>
        <w:t xml:space="preserve"> Όταν θα πάω στην εξεταστική για το ΚΕΕΛΠΝΟ, μην το χάσετε. Να έρθετε να παρακολουθείτε. </w:t>
      </w:r>
    </w:p>
    <w:p w14:paraId="1BD706F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Όμως κύριε Πρόεδρε, δεν ήξερα ότι ο κ. Κυρίτσης ψηφίζει την κατάργηση των απεργιών στην Ελλάδα, γιατί εγώ κατηγορούμαι για το ΚΕΕΛΠΝΟ. Αυτό είναι μια καινούργια αποκάλυψη. </w:t>
      </w:r>
    </w:p>
    <w:p w14:paraId="1BD706F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Εσύ γύρναγες όλη σου τη ζωή υπέρ των απεργιών, ψηφίζεις το 50 συν 1 και έχεις τα μούτρα να μιλάς για εμένα για το ΚΕΕΛΠΝΟ; Για να μην πω τι μας έλεγες για το τι έπαθες την ημέρα που ψήφισες το πρώτο μνημόνιο, γιατί είμαστε στη Βουλή. Ψήφισε τώρα και το δεύτερο και το τρίτο και το τέταρτο και μην σηκώνεις χέρι, γιατί έχεις γίνει ρεζίλι!</w:t>
      </w:r>
    </w:p>
    <w:p w14:paraId="1BD706F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Πάμε τώρα στον κ. </w:t>
      </w:r>
      <w:proofErr w:type="spellStart"/>
      <w:r>
        <w:rPr>
          <w:rFonts w:eastAsia="Times New Roman" w:cs="Times New Roman"/>
          <w:szCs w:val="24"/>
        </w:rPr>
        <w:t>Μάρδα</w:t>
      </w:r>
      <w:proofErr w:type="spellEnd"/>
      <w:r>
        <w:rPr>
          <w:rFonts w:eastAsia="Times New Roman" w:cs="Times New Roman"/>
          <w:szCs w:val="24"/>
        </w:rPr>
        <w:t xml:space="preserve">. Ακούστε, κύριε </w:t>
      </w:r>
      <w:proofErr w:type="spellStart"/>
      <w:r>
        <w:rPr>
          <w:rFonts w:eastAsia="Times New Roman" w:cs="Times New Roman"/>
          <w:szCs w:val="24"/>
        </w:rPr>
        <w:t>Μάρδα</w:t>
      </w:r>
      <w:proofErr w:type="spellEnd"/>
      <w:r>
        <w:rPr>
          <w:rFonts w:eastAsia="Times New Roman" w:cs="Times New Roman"/>
          <w:szCs w:val="24"/>
        </w:rPr>
        <w:t>. Όλα όσα είπατε έχουν πολύ μεγάλο ενδιαφέρον να συζητηθούν μέσα στο πλαίσιο του καπιταλισμού. Γιατί δεν τα λέγατε νωρίτερα; Γιατί δεν κατεβήκατε στις εκλογές του 2015, λέγοντας, κύριε Παππά, εμείς θέλουμε να ξεκινήσουμε τους πλειστηριασμούς πρώτης κατοικίας με μια άτυπη συμφωνία με τις τράπεζες, για να σεβαστούν τις 300.000 ευρώ; Γιατί κατεβήκατε με ατζέντα τη σεισάχθεια, που μας έλεγε η κ. Καρακώστα προχθές ότι δεν σημαίνει διαγραφή χρεών η σεισάχθεια και διάφορα τέτοια;</w:t>
      </w:r>
    </w:p>
    <w:p w14:paraId="1BD706F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Άρα εγώ δεν σας κατηγορώ για αυτά που λέτε τώρα, πείτε όσα θέλετε, εγώ σας κατηγορώ για την κοροϊδία που πουλήσατε στον ελληνικό λαό τέσσερα χρόνια τώρα. </w:t>
      </w:r>
    </w:p>
    <w:p w14:paraId="1BD706F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μείζον, που είναι οι 300.000 ευρώ και η άτυπη συμφωνία με τις τράπεζες, οι κύριοι του ΚΚΕ από εδώ είμαι βέβαιος ότι θα σας εξηγήσουν τι θα πει άτυπη συμφωνία με τις τράπεζες στον καπιταλισμό. </w:t>
      </w:r>
    </w:p>
    <w:p w14:paraId="1BD7070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Άτυπη συμφωνία με τις τράπεζες στον καπιταλισμό, κύριε Πρόεδρε, δεν υπάρχει. Απλώς, αυτό που έχει γίνει τώρα είναι ότι οι τράπεζες θα ξεκινήσουν με τα ακίνητα της μεγάλης αξίας, όπως πάντα γίνεται σε όλον τον καπιταλισμό και όταν θα φτάσουν στις 300.000, τότε θα λήξει η άτυπη συμφωνία. </w:t>
      </w:r>
    </w:p>
    <w:p w14:paraId="1BD7070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Μη μας κοροϊδεύετε, λοιπόν, κύριε. Εάν θέλετε να προστατεύσετε τις 300.000 ευρώ, να φέρετε νόμο. Εάν δεν φέρετε νόμο, ούτε άτυπη συμφωνία υπάρχει ούτε </w:t>
      </w:r>
      <w:proofErr w:type="spellStart"/>
      <w:r>
        <w:rPr>
          <w:rFonts w:eastAsia="Times New Roman" w:cs="Times New Roman"/>
          <w:szCs w:val="24"/>
        </w:rPr>
        <w:t>ξε</w:t>
      </w:r>
      <w:proofErr w:type="spellEnd"/>
      <w:r>
        <w:rPr>
          <w:rFonts w:eastAsia="Times New Roman" w:cs="Times New Roman"/>
          <w:szCs w:val="24"/>
        </w:rPr>
        <w:t>-άτυπη συμφωνία υπάρχει. Άλλη μια κοροϊδία δική σας υπάρχει σαν την προηγούμενη!</w:t>
      </w:r>
    </w:p>
    <w:p w14:paraId="1BD7070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παρακαλώ τον λόγο.</w:t>
      </w:r>
    </w:p>
    <w:p w14:paraId="1BD70703"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ΓΕΩΡΓΙΟΣ ΚΥΡΙΤΣΗΣ: </w:t>
      </w:r>
      <w:r>
        <w:rPr>
          <w:rFonts w:eastAsia="Times New Roman" w:cs="Times New Roman"/>
          <w:szCs w:val="24"/>
        </w:rPr>
        <w:t>Κύριε Πρόεδρε, παρακαλώ τον λόγο.</w:t>
      </w:r>
    </w:p>
    <w:p w14:paraId="1BD70704"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Αγαπητοί συνάδελφοι, λίγο σύντομα όμως και να σεβαστούμε και τον κ. Λοβέρδο, που περιμένει ήδη ένα τέταρτο. </w:t>
      </w:r>
    </w:p>
    <w:p w14:paraId="1BD70705"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πειράζει, κύριε Πρόεδρε. </w:t>
      </w:r>
    </w:p>
    <w:p w14:paraId="1BD70706"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Κύριε </w:t>
      </w:r>
      <w:proofErr w:type="spellStart"/>
      <w:r>
        <w:rPr>
          <w:rFonts w:eastAsia="Times New Roman" w:cs="Times New Roman"/>
          <w:szCs w:val="24"/>
        </w:rPr>
        <w:t>Μάρδα</w:t>
      </w:r>
      <w:proofErr w:type="spellEnd"/>
      <w:r>
        <w:rPr>
          <w:rFonts w:eastAsia="Times New Roman" w:cs="Times New Roman"/>
          <w:szCs w:val="24"/>
        </w:rPr>
        <w:t>, έχετε τον λόγο, αλλά σας παρακαλώ να είστε σύντομος. Δεν βάζω χρόνο.</w:t>
      </w:r>
    </w:p>
    <w:p w14:paraId="1BD70707"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Ναι, κύριε Πρόεδρε.</w:t>
      </w:r>
    </w:p>
    <w:p w14:paraId="1BD7070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γνωρίζει πάρα πολύ καλά ο κ. Γεωργιάδης ότι πολλές άτυπες συμφωνίες οδηγούν σε πολύ καλύτερα αποτελέσματα από οποιονδήποτε νόμο. </w:t>
      </w:r>
    </w:p>
    <w:p w14:paraId="1BD7070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όταν αναφέρεστε σε κάποιο άρθρο ή σε κάποια δήλωση που έκανα εγώ, δεν υπάρχει λόγος να θυμάστε μια ολόκληρη επανάσταση, αλλά να αναφέρεστε σ’ αυτά τα οποία είπα και ασκήστε κριτική σ’ αυτά τα οποία είπα και κάντε κάποιους χαρακτηρισμούς σ’ αυτά τα οποία είπα. Τώρα που έχετε καταλάβει ότι αγνοήσατε κάποια απ’ αυτά τα οποία είπα και προσπαθείτε να χρυσώσετε το χάπι, αυτό είναι μια άλλη υπόθεση. Όταν όμως αναφέρεστε σε κάποιον, ο οποίος λέει κάποια πράγματα, αναφορά σ’ αυτά τα οποία προτάσσει και σ’ αυτά τα οποία υποστηρίζει. Τα υπόλοιπα τα γνωρίζουμε και τα έχουμε ακούσει. </w:t>
      </w:r>
    </w:p>
    <w:p w14:paraId="1BD7070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όταν ασκούνται κάποιες πιέσεις, καταλαβαίνετε ότι είναι εύλογο κάποια μέτρα πολιτικής να αλλάξουν. Το πρόβλημα είναι το εξής: Τις πιέσεις που δεχόμασταν τις δεχόσασταν. Τι κάνατε, έτσι ώστε να μη μεταθέτετε το πρόβλημα και τι κάνατε, έτσι ώστε να μην είστε αδρανείς; Διότι η μετάθεση του προβλήματος δεν είναι λύση του προβλήματος. Σας δίνω ένα πολύ ωραίο άλλοθι, ότι δεν κάνατε δημοπρασίες. Αυτό, όμως, δεν σημαίνει ότι λύσατε το πρόβλημα, απλώς και μόνο το μεταθέσατε. </w:t>
      </w:r>
    </w:p>
    <w:p w14:paraId="1BD7070B"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Ευχαριστώ.</w:t>
      </w:r>
    </w:p>
    <w:p w14:paraId="1BD7070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Κυρίτση, σας δίνω τον λόγο, αλλά παρακαλώ να προσέχουμε λίγο. Το λέω και στους δυο, και στον κ. Γεωργιάδη και στον κ. Κυρίτση, αλλά και προς όλους, να μην υπάρχουν προσωπικές αντεγκλήσεις, για να προχωρήσουμε τη συνεδρίαση. </w:t>
      </w:r>
    </w:p>
    <w:p w14:paraId="1BD7070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Κυρίτση, έχετε τον λόγο.</w:t>
      </w:r>
    </w:p>
    <w:p w14:paraId="1BD7070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ΓΕΩΡΓΙΟΣ ΚΥΡΙΤΣΗΣ:</w:t>
      </w:r>
      <w:r>
        <w:rPr>
          <w:rFonts w:eastAsia="Times New Roman" w:cs="Times New Roman"/>
          <w:szCs w:val="24"/>
        </w:rPr>
        <w:t xml:space="preserve"> Κύριε Πρόεδρε, δεν θέλω να μπαίνω σε προσωπικές αντεγκλήσεις και δεν θα το ξεκίναγα ποτέ πρώτος, αλλά ο κ. Γεωργιάδης μου σύστησε να παρακολουθήσω τη συνεδρίαση της επιτροπής, όταν θα πάει. Εγώ αντιθέτως γνωρίζω ότι η Νέα Δημοκρατία προσπαθεί να αφαιρέσει τη δημοσιότητα από τις συνεδριάσεις αυτής της επιτροπής, οπότε ο καθένας βγάζει τα συμπεράσματά του. </w:t>
      </w:r>
    </w:p>
    <w:p w14:paraId="1BD7070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Σε σχέση με το άλλο ζήτημα, η Κυβέρνηση διαπραγματεύεται και πετυχαίνει αυτό το οποίο κάθε φορά θεωρεί ότι είναι το καλύτερο το οποίο μπορεί να πετύχει κοιτάζοντας τα πράγματα από την πλευρά της περιφρούρησης των συνδικαλιστικών δικαιωμάτων.</w:t>
      </w:r>
    </w:p>
    <w:p w14:paraId="1BD7071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και ο κ. Γεωργιάδης, ακόμα περισσότερο, είναι υπέρ της γενικής διάλυσης όλων των συνδικαλιστικών δικαιωμάτων, οπότε κάθε βήμα υποχώρησης, όπως το σημερινό, είναι λογικό να τον ενθουσιάζει. Όμως δεν μπορώ να καταλάβω γιατί αυτός ο ενθουσιασμός του εκφράζεται με έναν τόσο κραυγαλέο τρόπο, εκτός από την προηγούμενη ερμηνεία που σας έδωσα σχετικά με τις αποκαλύψεις για τον ρόλο του όταν ήταν Υπουργός Υγείας. </w:t>
      </w:r>
    </w:p>
    <w:p w14:paraId="1BD7071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BD70712" w14:textId="77777777" w:rsidR="00D5765D" w:rsidRDefault="006A01C6">
      <w:pPr>
        <w:spacing w:after="0" w:line="600" w:lineRule="auto"/>
        <w:ind w:firstLine="720"/>
        <w:jc w:val="both"/>
        <w:rPr>
          <w:rFonts w:eastAsia="Times New Roman" w:cs="Times New Roman"/>
          <w:szCs w:val="24"/>
        </w:rPr>
      </w:pPr>
      <w:r>
        <w:rPr>
          <w:rFonts w:eastAsia="Times New Roman"/>
          <w:b/>
          <w:bCs/>
        </w:rPr>
        <w:lastRenderedPageBreak/>
        <w:t>ΠΡΟΕΔΡΕΥΩΝ (Δημήτριος Καμμένος):</w:t>
      </w:r>
      <w:r>
        <w:rPr>
          <w:rFonts w:eastAsia="Times New Roman" w:cs="Times New Roman"/>
          <w:szCs w:val="24"/>
        </w:rPr>
        <w:t xml:space="preserve"> Ευχαριστούμε πολύ.</w:t>
      </w:r>
    </w:p>
    <w:p w14:paraId="1BD7071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1BD7071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μια διευκρίνιση. </w:t>
      </w:r>
    </w:p>
    <w:p w14:paraId="1BD70715"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Τι διευκρίνιση; </w:t>
      </w:r>
    </w:p>
    <w:p w14:paraId="1BD7071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Μια δήλωση θέλει να κάνει, κύριε Πρόεδρε.</w:t>
      </w:r>
    </w:p>
    <w:p w14:paraId="1BD70717" w14:textId="77777777" w:rsidR="00D5765D" w:rsidRDefault="006A01C6">
      <w:pPr>
        <w:spacing w:after="0" w:line="600" w:lineRule="auto"/>
        <w:ind w:firstLine="720"/>
        <w:jc w:val="both"/>
        <w:rPr>
          <w:rFonts w:eastAsia="Times New Roman" w:cs="Times New Roman"/>
          <w:szCs w:val="24"/>
        </w:rPr>
      </w:pPr>
      <w:r>
        <w:rPr>
          <w:rFonts w:eastAsia="Times New Roman"/>
          <w:b/>
          <w:bCs/>
        </w:rPr>
        <w:t xml:space="preserve">ΠΡΟΕΔΡΕΥΩΝ (Δημήτριος Καμμένος): </w:t>
      </w:r>
      <w:r>
        <w:rPr>
          <w:rFonts w:eastAsia="Times New Roman" w:cs="Times New Roman"/>
          <w:szCs w:val="24"/>
        </w:rPr>
        <w:t>Κύριε Κεφαλογιάννη, έχετε τον λόγο.</w:t>
      </w:r>
    </w:p>
    <w:p w14:paraId="1BD70718"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θα ήθελα τον λόγο για δέκα δευτερόλεπτα, γιατί ακούστηκε μια ανακρίβεια, γιατί συμμετέχω και στην επιτροπή εξέτασης των περίφημων σκανδάλων στην υγεία, ποτέ η Νέα Δημοκρατία -και από όσο ξέρω και το ΠΑΣΟΚ- δεν αρνείται τη δημοσιότητα στη συγκεκριμένη επιτροπή. Άρα αυτό το οποίο αναφέρθηκε από τον κ. Κυρίτση, είναι αναληθές.</w:t>
      </w:r>
    </w:p>
    <w:p w14:paraId="1BD70719"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BD7071A"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Είναι άλλο ένα ψέμα της εφημερίδας.</w:t>
      </w:r>
    </w:p>
    <w:p w14:paraId="1BD7071B"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ευχαριστούμε πολύ.</w:t>
      </w:r>
    </w:p>
    <w:p w14:paraId="1BD7071C"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1BD7071D"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1BD7071E"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Αξιοποιώ την ευκαιρία που μου δίνει η παρουσία του Υπουργού Ψηφιακής Τεχνολογίας, για να ξεκινήσω την αγόρευσή μου ως Κοινοβουλευτικός Εκπρόσωπος </w:t>
      </w:r>
      <w:r>
        <w:rPr>
          <w:rFonts w:eastAsia="Times New Roman" w:cs="Times New Roman"/>
          <w:szCs w:val="24"/>
        </w:rPr>
        <w:lastRenderedPageBreak/>
        <w:t>με ένα θέμα, που πραγματικά δεν συμπεριλαμβάνεται στα θέματα του σημερινού σχεδίου νόμου, αλλά που συμπεριλαμβάνεται στα θέματα του κ. Παππά.</w:t>
      </w:r>
    </w:p>
    <w:p w14:paraId="1BD7071F"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Είχαμε κάνει μία συζήτηση βάσει μιας τροπολογίας που είχατε φέρει προ μηνός περίπου. Ήταν μια τροπολογία που αφορούσε τις τηλεοπτικές άδειες και είχε τις προτάσεις του Συμβουλίου Ραδιοτηλεόρασης τις οποίες είχατε υιοθετήσει, για να πάει καλά ο διαγωνισμός. Εμείς και το Ποτάμι είχαμε ψηφίσει «παρών», γιατί σας ζητήσαμε στην τροπολογία να προσθέσετε δύο προϋποθέσεις, για να πάει καλά ο διαγωνισμός: Πρώτα απ’ όλα, σας είχαμε ζητήσει το «πόθεν έσχες», για να αποφευχθούν οι ιστορίες των λαγών. Δεν είχατε μιλήσει εσείς γι’ αυτούς, αλλά είχαν μιλήσει οι ίδιοι για τους εαυτούς τους -παράδοξο, αλλά αληθινό- στις τηλεοπτικές κάμερες. Είχαν </w:t>
      </w:r>
      <w:proofErr w:type="spellStart"/>
      <w:r>
        <w:rPr>
          <w:rFonts w:eastAsia="Times New Roman" w:cs="Times New Roman"/>
          <w:szCs w:val="24"/>
        </w:rPr>
        <w:t>αυτοβαπτισθεί</w:t>
      </w:r>
      <w:proofErr w:type="spellEnd"/>
      <w:r>
        <w:rPr>
          <w:rFonts w:eastAsia="Times New Roman" w:cs="Times New Roman"/>
          <w:szCs w:val="24"/>
        </w:rPr>
        <w:t xml:space="preserve"> λαγοί, χάριν του διαγωνισμού και των επιδιώξεών σας. Να αποκλειστεί, λοιπόν, αυτό και να υπάρχει το πόθεν έσχες εκ των προτέρων. </w:t>
      </w:r>
    </w:p>
    <w:p w14:paraId="1BD70720"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Και το δεύτερο, σας προτείναμε να κάνετε μια υπέρβαση. Έχετε στον διαγωνισμό την εγγύηση συμμετοχής, την οποία χάνει ο υποψήφιος, εάν δεν πάρει την άδεια. Σας προτείναμε να κάνετε μια υπέρβαση προσθέτοντας την «εγγύηση καλής εφαρμογής», που συνήθως δίνετε αφού κάποιος κερδίσει τον διαγωνισμό. Μεταφέρεται πιο πριν για να αποφευχθεί πραγματικά, κύριε Υπουργέ, η ιστορία των λαγών, εκείνων που μπαίνουν για άλλους σκοπούς στους διαγωνισμούς, να υπάρχει πλήρης διαφάνεια, πλήρης καθαρότητα, που αυτή είναι κάτι που ζητάμε ως πολιτικό σύστημα </w:t>
      </w:r>
      <w:r>
        <w:rPr>
          <w:rFonts w:eastAsia="Times New Roman" w:cs="Times New Roman"/>
          <w:szCs w:val="24"/>
        </w:rPr>
        <w:lastRenderedPageBreak/>
        <w:t>όλοι, μα και το ζητούν και αυτοί, οι οποίοι είναι ενταγμένοι στον χώρο του τηλεοπτικού μηνύματος.</w:t>
      </w:r>
    </w:p>
    <w:p w14:paraId="1BD70721"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ήμασταν εδώ. Είχε τελειώσει η συζήτηση. Πήρε κάποιος τον λόγο εκ μέρους σας ή εσείς -δεν θυμάμαι- και είπατε ότι αυτά τα έχει η διαδικασία. Η διαδικασία δεν τα έχει. Πρέπει να είμαστε ακριβείς. Και επειδή δεν τα έχει, συν τα άλλα προβλήματα, που κατά καιρούς σας έχω θέσει, σας ζητάμε -όσο είναι καιρός- να τα προσθέσετε. Και προσθέτοντάς τα, εσείς θα έχετε να κερδίσετε, διότι θα κάνετε μία διαδικασία, η οποία θα πάρει πραγματικά σάρκα και οστά και δεν θα είναι απλές διακηρύξεις. Ξεκινώ με αυτό. </w:t>
      </w:r>
    </w:p>
    <w:p w14:paraId="1BD70722"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το σχέδιο νόμου «Σύμβαση μεταξύ του ελληνικού δημοσίου και της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που ισχύει εδώ και είκοσι χρόνια και την ανανεώνουμε από το 2021 μέχρι το 2041, εμείς έχουμε συμφωνήσει. Ο Γιάννης Μανιάτης τα έχει πει αυτά. Απλώς είχαμε μία αιτίαση ότι παρουσιάσατε στη Διαρκή Επιτροπή της Βουλής την δική σας πρωτοβουλία ωσάν να ξεκινά το όλο θέμα από εσάς, ενώ έχουμε ένα ιστορικό είκοσι ετών, ένα ιστορικό τεχνολογιών, που είναι πάρα πολύ, μα πάρα πολύ σημαντικό, για την πατρίδα μας.</w:t>
      </w:r>
    </w:p>
    <w:p w14:paraId="1BD70723"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δεν έχω καμία διάθεση διαφωνίας ως προς αυτό, αλλά και η Διεύθυνση Επιστημονικών Μελετών το έχει υπογραμμίσει -δεν σας κάνει παρατήρηση, απλώς το υπογραμμίζει ως κάτι- και ο κ. Μανιάτης σας το έχει πει</w:t>
      </w:r>
      <w:r w:rsidRPr="00816A2A">
        <w:rPr>
          <w:rFonts w:eastAsia="Times New Roman" w:cs="Times New Roman"/>
          <w:szCs w:val="24"/>
        </w:rPr>
        <w:t>.</w:t>
      </w:r>
      <w:r>
        <w:rPr>
          <w:rFonts w:eastAsia="Times New Roman" w:cs="Times New Roman"/>
          <w:szCs w:val="24"/>
        </w:rPr>
        <w:t xml:space="preserve"> Γιατί κάποια στοιχεία, τα </w:t>
      </w:r>
      <w:r>
        <w:rPr>
          <w:rFonts w:eastAsia="Times New Roman" w:cs="Times New Roman"/>
          <w:szCs w:val="24"/>
        </w:rPr>
        <w:lastRenderedPageBreak/>
        <w:t xml:space="preserve">παραρτήματα ας πούμε, να είναι απόρρητα; Δεν είμαστε αντίθετοι, αλλά και οι εξηγήσεις δεν ήταν επαρκείς. </w:t>
      </w:r>
    </w:p>
    <w:p w14:paraId="1BD70724"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θύμισε ο κ. Μανιάτης ότι ακόμα και για τις συμβάσεις για τα πετρέλαια δεν είχε προβλέψει απόρρητο, παρ’ ότι θα μπορούσε να πει κάποιος ότι το ενδιαφέρον για τις επενδύσεις αυτές είναι πολύ υψηλό και συνεπώς, ίσως θα μπορούσε να είχε αξιοποιήσει τη δυνατότητα. Δεν το κάναμε. Γιατί το κάνετε; Δεν λέω ότι είναι κάτι ύποπτο από πίσω, αλλά πάντως, επαρκείς εξηγήσεις δεν έχουν δοθεί. Και αναφέρθηκα στο άρθρο 2.</w:t>
      </w:r>
    </w:p>
    <w:p w14:paraId="1BD70725"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για την τροπολογία του κ. Παπαγγελόπουλου για τη νομική οντότητα, θεωρούμε επαρκείς τις εξηγήσεις που έδωσε, υπό την προϋπόθεση ότι με την εναρμόνιση της σχετικής οδηγίας που ανέφερε, θα αποκαταστήσει την ορολογική συνέπεια στις διατάξεις και της τροπολογίας του αυτής και συνεπώς δεν έχουμε πρόβλημα. Έτσι το ψηφίζουμε. Ειδάλλως, δεν θα το ψηφίζαμε. Είχαμε αποφασίσει, εάν δεν αλλάζατε τον όρο, να μην κάνουμε καμμία άλλη υποχώρηση.</w:t>
      </w:r>
    </w:p>
    <w:p w14:paraId="1BD70726" w14:textId="77777777" w:rsidR="00D5765D" w:rsidRDefault="006A01C6">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Τώρα, δεχθείτε ως μέλη της Κυβέρνησης τις εξής επισημάνσεις σε ό,τι αφορά την επίσκεψη </w:t>
      </w:r>
      <w:proofErr w:type="spellStart"/>
      <w:r>
        <w:rPr>
          <w:rFonts w:eastAsia="Times New Roman" w:cs="Times New Roman"/>
          <w:szCs w:val="24"/>
        </w:rPr>
        <w:t>Ερντογάν</w:t>
      </w:r>
      <w:proofErr w:type="spellEnd"/>
      <w:r>
        <w:rPr>
          <w:rFonts w:eastAsia="Times New Roman" w:cs="Times New Roman"/>
          <w:szCs w:val="24"/>
        </w:rPr>
        <w:t>. Παρακολουθούμε όλο τον διάλογο και προσπαθούμε να έχουμε μία προσέγγιση σε πληροφορίες, που δεν έχουμε επισήμως από την Κυβέρνηση -όλα τα μέλη του ΕΣΕΠ δεν έχουμε- σχετικά με την επίσκεψη αυτή.</w:t>
      </w:r>
    </w:p>
    <w:p w14:paraId="1BD70727" w14:textId="77777777" w:rsidR="00D5765D" w:rsidRDefault="006A01C6">
      <w:pPr>
        <w:spacing w:after="0" w:line="600" w:lineRule="auto"/>
        <w:ind w:firstLine="720"/>
        <w:jc w:val="both"/>
        <w:rPr>
          <w:rFonts w:eastAsia="Times New Roman"/>
          <w:szCs w:val="24"/>
        </w:rPr>
      </w:pPr>
      <w:r>
        <w:rPr>
          <w:rFonts w:eastAsia="Times New Roman"/>
          <w:szCs w:val="24"/>
        </w:rPr>
        <w:t xml:space="preserve">Διαβάζουμε από ανθρώπους που μάλλον έχουν πρόσβαση στο Υπουργείο Εξωτερικών για τις δυσκολίες που υπήρχαν πριν οριστικοποιηθεί η πρόσκληση στον </w:t>
      </w:r>
      <w:proofErr w:type="spellStart"/>
      <w:r>
        <w:rPr>
          <w:rFonts w:eastAsia="Times New Roman"/>
          <w:szCs w:val="24"/>
        </w:rPr>
        <w:lastRenderedPageBreak/>
        <w:t>Ερντογάν</w:t>
      </w:r>
      <w:proofErr w:type="spellEnd"/>
      <w:r>
        <w:rPr>
          <w:rFonts w:eastAsia="Times New Roman"/>
          <w:szCs w:val="24"/>
        </w:rPr>
        <w:t xml:space="preserve">. Στη Δημοκρατική Συμπαράταξη εκδώσαμε μια ανακοίνωση, με την οποία λέμε ότι θα πρέπει απ’ αυτήν την επίσκεψη η Ελλάδα κάτι να κερδίσει. Δεν είμαστε αντίθετοι, αλλά λέμε ότι από την επίσκεψη του Τούρκου Προέδρου η Ελλάδα με την ημερήσια διάταξη των θεμάτων που έχει, πρέπει να έχει συγκεκριμένο όφελος. Διότι ο </w:t>
      </w:r>
      <w:proofErr w:type="spellStart"/>
      <w:r>
        <w:rPr>
          <w:rFonts w:eastAsia="Times New Roman"/>
          <w:szCs w:val="24"/>
        </w:rPr>
        <w:t>Ερντογάν</w:t>
      </w:r>
      <w:proofErr w:type="spellEnd"/>
      <w:r>
        <w:rPr>
          <w:rFonts w:eastAsia="Times New Roman"/>
          <w:szCs w:val="24"/>
        </w:rPr>
        <w:t xml:space="preserve"> έχει όφελος με την επίσκεψη αυτή. Είναι η λεγόμενη επιχείρηση αποκατάστασης διεθνούς γοήτρου, το οποίο έχει πληγωθεί μετά το πραξικόπημα του σε υπερβολικό βαθμό. Είναι μια ευκαιρία την οποία ο ίδιος θα προσπαθήσει να αξιοποιήσει.</w:t>
      </w:r>
    </w:p>
    <w:p w14:paraId="1BD70728" w14:textId="77777777" w:rsidR="00D5765D" w:rsidRDefault="006A01C6">
      <w:pPr>
        <w:spacing w:after="0" w:line="600" w:lineRule="auto"/>
        <w:ind w:firstLine="720"/>
        <w:jc w:val="both"/>
        <w:rPr>
          <w:rFonts w:eastAsia="Times New Roman"/>
          <w:szCs w:val="24"/>
        </w:rPr>
      </w:pPr>
      <w:r>
        <w:rPr>
          <w:rFonts w:eastAsia="Times New Roman"/>
          <w:szCs w:val="24"/>
        </w:rPr>
        <w:t xml:space="preserve">Εμείς θέσαμε ως Δημοκρατική Συμπαράταξη τέσσερα θέματα. Θα τα καταγράψω στην Εθνική Αντιπροσωπεία, αφού πω κάτι προηγουμένως. Ελπίζω ότι το πρωτόκολλο θα τηρηθεί και στεφάνι στον Άγνωστο Στρατιώτη θα καταθέσει ο Τούρκος Πρόεδρος, όπως έκανε και ο μακαρίτης ο Πρόεδρος </w:t>
      </w:r>
      <w:proofErr w:type="spellStart"/>
      <w:r>
        <w:rPr>
          <w:rFonts w:eastAsia="Times New Roman"/>
          <w:szCs w:val="24"/>
        </w:rPr>
        <w:t>Οζάλ</w:t>
      </w:r>
      <w:proofErr w:type="spellEnd"/>
      <w:r>
        <w:rPr>
          <w:rFonts w:eastAsia="Times New Roman"/>
          <w:szCs w:val="24"/>
        </w:rPr>
        <w:t xml:space="preserve"> πριν από τρεις δεκαετίες. Δεν πιστεύω αυτό να είναι έξω από τον προγραμματισμένο ρυθμό της επίσκεψης. Πιστεύω ότι αυτά τα έχει η ελληνική δημοκρατία κατοχυρώσει για να είναι ο Τούρκος Πρόεδρος εδώ.</w:t>
      </w:r>
    </w:p>
    <w:p w14:paraId="1BD70729" w14:textId="77777777" w:rsidR="00D5765D" w:rsidRDefault="006A01C6">
      <w:pPr>
        <w:spacing w:after="0" w:line="600" w:lineRule="auto"/>
        <w:ind w:firstLine="720"/>
        <w:jc w:val="both"/>
        <w:rPr>
          <w:rFonts w:eastAsia="Times New Roman"/>
          <w:szCs w:val="24"/>
        </w:rPr>
      </w:pPr>
      <w:r>
        <w:rPr>
          <w:rFonts w:eastAsia="Times New Roman"/>
          <w:szCs w:val="24"/>
        </w:rPr>
        <w:t xml:space="preserve">Τώρα, όσον αφορά τα θέματα συζήτησης, ο ίδιος ο Πρόεδρος προσπαθεί να αποκαταστήσει το γόητρό του. Θα έρθει στην Ελλάδα. Θα του τεθεί το θέμα της παραβίασης των συνόρων, μιας συμπεριφοράς έκδηλης; Κοιτώντας, κυρίες και κύριοι Βουλευτές, την ομιλία μου για τους πλειστηριασμούς τον Απρίλιο του 2017, είδα τι έλεγα ως Κοινοβουλευτικός Εκπρόσωπος για τη στάση της Τουρκίας την άνοιξη που </w:t>
      </w:r>
      <w:r>
        <w:rPr>
          <w:rFonts w:eastAsia="Times New Roman"/>
          <w:szCs w:val="24"/>
        </w:rPr>
        <w:lastRenderedPageBreak/>
        <w:t>μας πέρασε. Οι παραβιάσεις των συνόρων μας και τα προβλήματα δύστροπου, όμορου γείτονά μας ήταν και εξακολουθούν να είναι πάρα πολλά. Είναι στην ατζέντα μας αυτά; Είναι στην ημερήσια διάταξη το Κυπριακό; Είναι στην ημερήσια διάταξη το μεταναστευτικό, που ζούμε τις ροές να αυξάνονται και πάλι; Είναι μια σειρά από προβλήματα που δημιουργούνται φυσικά από τη στάση της ελληνικής Κυβέρνησης ειδικά τον πρώτο χρόνο της ύπαρξής της στην εξουσία, αλλά και από την Τουρκία. Και τέλος, έχει προσεχθεί η επίσκεψή του στη Θράκη ή θα έχουμε επανάληψη των ιστοριών με τον Τούρκο Αντιπρόεδρο προ ολίγων ημερών, όπου ήταν πραγματικά απρεπής και προσβλητικός; Ελπίζω ότι όλα αυτά τα έχετε δει με επάρκεια κι ότι αυτή η επίσκεψη θα είναι για καλό.</w:t>
      </w:r>
    </w:p>
    <w:p w14:paraId="1BD7072A" w14:textId="77777777" w:rsidR="00D5765D" w:rsidRDefault="006A01C6">
      <w:pPr>
        <w:spacing w:after="0" w:line="600" w:lineRule="auto"/>
        <w:ind w:firstLine="720"/>
        <w:jc w:val="both"/>
        <w:rPr>
          <w:rFonts w:eastAsia="Times New Roman"/>
          <w:szCs w:val="24"/>
        </w:rPr>
      </w:pPr>
      <w:r>
        <w:rPr>
          <w:rFonts w:eastAsia="Times New Roman"/>
          <w:szCs w:val="24"/>
        </w:rPr>
        <w:t>Κυρίες και κύριοι συνάδελφοι της Πλειοψηφίας, πρέπει να είμαστε όλοι σ’ αυτήν την Αίθουσα τουλάχιστον ειλικρινείς απέναντι στον εαυτό μας και στους άλλους, αλλά και απέναντι στον ελληνικό λαό που με την ψήφο του μας στέλνει εδώ. Αποτελεί κοινό τόπο ότι τα κυριότερα ανταλλάγματα που δώσατε για να κλείσει η αξιολόγηση είναι η ΔΕΗ, τα εργασιακά και το ζήτημα των πλειστηριασμών, που είναι υπέρβαση του χθεσινού σας εαυτού κατά 100%, όλων σας, από τον Πρωθυπουργό μέχρι τον τελευταίο Υφυπουργό και Βουλευτή –όλων σας!.</w:t>
      </w:r>
    </w:p>
    <w:p w14:paraId="1BD7072B" w14:textId="77777777" w:rsidR="00D5765D" w:rsidRDefault="006A01C6">
      <w:pPr>
        <w:spacing w:after="0" w:line="600" w:lineRule="auto"/>
        <w:ind w:firstLine="720"/>
        <w:jc w:val="both"/>
        <w:rPr>
          <w:rFonts w:eastAsia="Times New Roman"/>
          <w:szCs w:val="24"/>
        </w:rPr>
      </w:pPr>
      <w:r>
        <w:rPr>
          <w:rFonts w:eastAsia="Times New Roman"/>
          <w:szCs w:val="24"/>
        </w:rPr>
        <w:t xml:space="preserve">Να σας μεταφέρω τη χθεσινή μας εμπειρία. Ήμασταν εδώ και είχαμε επίκαιρη επερώτηση της Νέας Δημοκρατίας που συζητούσαμε -ήμουν εδώ ως Κοινοβουλευτικός Εκπρόσωπος της Δημοκρατικής Συμπαράταξης- για την ευρωπαϊκή πολιτική </w:t>
      </w:r>
      <w:r>
        <w:rPr>
          <w:rFonts w:eastAsia="Times New Roman"/>
          <w:szCs w:val="24"/>
        </w:rPr>
        <w:lastRenderedPageBreak/>
        <w:t xml:space="preserve">της χώρας και ακούσαμε ότι παράλληλα κατατέθηκε, με έναν τρόπο τελείως κάλπικο, η τροπολογία για τα εργασιακά. Είδα τον συνάδελφο Εκπρόσωπο του Κομμουνιστικού Κόμματος όπως δεν τον έχω δει ποτέ, όσα χρόνια είμαστε συνάδελφοι στο Κοινοβούλιο, πραγματικά να βγαίνει από τον εαυτό του, από τα ρούχα του, να εξεγείρεται και να ασκεί κριτική. Πράγματι, η χθεσινή αυτή ένταση -που δεν θα την ξεχάσω- είναι η δόκιμη αντίδραση στις λαθροχειρίες σας. Ήταν εδώ ο κ. </w:t>
      </w:r>
      <w:proofErr w:type="spellStart"/>
      <w:r>
        <w:rPr>
          <w:rFonts w:eastAsia="Times New Roman"/>
          <w:szCs w:val="24"/>
        </w:rPr>
        <w:t>Βρούτσης</w:t>
      </w:r>
      <w:proofErr w:type="spellEnd"/>
      <w:r>
        <w:rPr>
          <w:rFonts w:eastAsia="Times New Roman"/>
          <w:szCs w:val="24"/>
        </w:rPr>
        <w:t xml:space="preserve">, ήμουν εδώ εγώ, δεν ήταν στην Αίθουσα η κ. Κατσέλη, δεν ήταν στην Αίθουσα ο κ. </w:t>
      </w:r>
      <w:proofErr w:type="spellStart"/>
      <w:r>
        <w:rPr>
          <w:rFonts w:eastAsia="Times New Roman"/>
          <w:szCs w:val="24"/>
        </w:rPr>
        <w:t>Κουτρουμάνης</w:t>
      </w:r>
      <w:proofErr w:type="spellEnd"/>
      <w:r>
        <w:rPr>
          <w:rFonts w:eastAsia="Times New Roman"/>
          <w:szCs w:val="24"/>
        </w:rPr>
        <w:t xml:space="preserve">. Ήμασταν στην Αίθουσα οι τέσσερεις Υπουργοί που επί πέντε χρόνια αρνηθήκαμε αυτές τις αλλαγές στα εργασιακά. Επί πέντε χρόνια! Τις αλλαγές στα εργασιακά, αυτές τις αλλαγές, τις ζητούσαν πριν υπογράψουμε το μνημόνιο τον Μάιο του 2010 από εμένα. Δεν διανοήθηκαν όλες εκείνες οι κυβερνήσεις να κάνουν αυτήν την υποχώρηση, διότι δεν τη θεωρούσαμε κεφαλαιώδη. Ήλθατε, επίσης, χθες το βράδυ -ενώ η Βουλή κάνει επίκαιρη επερώτηση και ασκεί έλεγχο για άλλο θέμα- στο σχέδιο νόμου του κ. Παππά -που είναι αθώο, υπό την έννοια ότι το ψηφίζουμε όλοι ή οι περισσότεροι-, να φέρετε με κάλπικο τρόπο αυτήν την τροπολογία για να περάσετε ένα </w:t>
      </w:r>
      <w:proofErr w:type="spellStart"/>
      <w:r>
        <w:rPr>
          <w:rFonts w:eastAsia="Times New Roman"/>
          <w:szCs w:val="24"/>
        </w:rPr>
        <w:t>προαπαιτούμενο</w:t>
      </w:r>
      <w:proofErr w:type="spellEnd"/>
      <w:r>
        <w:rPr>
          <w:rFonts w:eastAsia="Times New Roman"/>
          <w:szCs w:val="24"/>
        </w:rPr>
        <w:t xml:space="preserve"> σας; Νύχτα; Δεν γίνονται αυτά τα πράγματα! Και από τις αντιδράσεις το πήρατε πίσω. Όπως το είπε ο κ. </w:t>
      </w:r>
      <w:proofErr w:type="spellStart"/>
      <w:r>
        <w:rPr>
          <w:rFonts w:eastAsia="Times New Roman"/>
          <w:szCs w:val="24"/>
        </w:rPr>
        <w:t>Κουτσούμπας</w:t>
      </w:r>
      <w:proofErr w:type="spellEnd"/>
      <w:r>
        <w:rPr>
          <w:rFonts w:eastAsia="Times New Roman"/>
          <w:szCs w:val="24"/>
        </w:rPr>
        <w:t xml:space="preserve"> είναι: «σαν τον κλέφτη που τον έπιασαν». Τα πήρατε πίσω, για να επανέλθετε όταν το τοπίο, κατά τη γνώμη σας, θα είναι </w:t>
      </w:r>
      <w:r>
        <w:rPr>
          <w:rFonts w:eastAsia="Times New Roman"/>
          <w:szCs w:val="24"/>
        </w:rPr>
        <w:lastRenderedPageBreak/>
        <w:t xml:space="preserve">καθαρότερο. Ένα το κρατούμενο. Θα τα λέμε ένα-ένα αυτά. Κι όταν θα έλθει η συγκεκριμένη ρύθμιση για τα εργασιακά, θα τα πιάσουμε ένα προς ένα, για να δούμε τι είστε. </w:t>
      </w:r>
    </w:p>
    <w:p w14:paraId="1BD7072C" w14:textId="77777777" w:rsidR="00D5765D" w:rsidRDefault="006A01C6">
      <w:pPr>
        <w:spacing w:after="0" w:line="600" w:lineRule="auto"/>
        <w:ind w:firstLine="720"/>
        <w:jc w:val="both"/>
        <w:rPr>
          <w:rFonts w:eastAsia="Times New Roman"/>
          <w:szCs w:val="24"/>
        </w:rPr>
      </w:pPr>
      <w:r>
        <w:rPr>
          <w:rFonts w:eastAsia="Times New Roman"/>
          <w:szCs w:val="24"/>
        </w:rPr>
        <w:t xml:space="preserve">Είσαστε αυτό που έχουμε πει πάρα πολλές φορές εδώ, ένα κόμμα </w:t>
      </w:r>
      <w:proofErr w:type="spellStart"/>
      <w:r>
        <w:rPr>
          <w:rFonts w:eastAsia="Times New Roman"/>
          <w:szCs w:val="24"/>
        </w:rPr>
        <w:t>Μαδούρο</w:t>
      </w:r>
      <w:proofErr w:type="spellEnd"/>
      <w:r>
        <w:rPr>
          <w:rFonts w:eastAsia="Times New Roman"/>
          <w:szCs w:val="24"/>
        </w:rPr>
        <w:t xml:space="preserve"> το οποίο δεν το εντοπίζεις ούτε στο κέντρο, ούτε στην Αριστερά, ούτε στη Δεξιά. Ένα αλλοπρόσαλλο σχήμα με στόχο και μόνον την εξουσία. Αυτό είσαστε. Και η ΔΕΗ, τα εργασιακά και οι πλειστηριασμοί με το οποίο θέμα θα κλείσω την παρέμβασή μου αποδεικνύει των επιχειρημάτων μου το αληθές. </w:t>
      </w:r>
    </w:p>
    <w:p w14:paraId="1BD7072D" w14:textId="77777777" w:rsidR="00D5765D" w:rsidRDefault="006A01C6">
      <w:pPr>
        <w:spacing w:after="0" w:line="600" w:lineRule="auto"/>
        <w:ind w:firstLine="720"/>
        <w:jc w:val="both"/>
        <w:rPr>
          <w:rFonts w:eastAsia="Times New Roman"/>
          <w:szCs w:val="24"/>
        </w:rPr>
      </w:pPr>
      <w:r>
        <w:rPr>
          <w:rFonts w:eastAsia="Times New Roman"/>
          <w:szCs w:val="24"/>
        </w:rPr>
        <w:t xml:space="preserve">Εγώ στη θέση σας θα ντρεπόμουν. Πραγματικά, θα ντρεπόμουν. Θα μαζευόμουν, θα κοιτούσα πώς θα αντιμετωπίσω τη Βουλή, τα μέλη του κόμματός μου, τους ψηφοφόρους μου, με όλα αυτά που έχετε πει και μετά τις εκλογές του Σεπτεμβρίου του 2015 και όχι τον καιρό της Αντιπολίτευσης, που όπως ομολογείτε λέγατε ό,τι θέλατε. Και μετά που αναλάβατε τις κυβερνητικές ευθύνες κοροϊδεύατε τον κόσμο. </w:t>
      </w:r>
    </w:p>
    <w:p w14:paraId="1BD7072E" w14:textId="77777777" w:rsidR="00D5765D" w:rsidRDefault="006A01C6">
      <w:pPr>
        <w:spacing w:after="0" w:line="600" w:lineRule="auto"/>
        <w:ind w:firstLine="720"/>
        <w:jc w:val="both"/>
        <w:rPr>
          <w:rFonts w:eastAsia="Times New Roman"/>
          <w:szCs w:val="24"/>
        </w:rPr>
      </w:pPr>
      <w:r>
        <w:rPr>
          <w:rFonts w:eastAsia="Times New Roman"/>
          <w:szCs w:val="24"/>
        </w:rPr>
        <w:t>Ήμασταν εδώ, κύριε Πρόεδρε, στην Αίθουσα αυτή όταν έρχονταν τα σχέδια νόμου που αφορούσαν τους πλειστηριασμούς, αμέσως ή εμμέσως. Λέγαμε ότι από την 1</w:t>
      </w:r>
      <w:r>
        <w:rPr>
          <w:rFonts w:eastAsia="Times New Roman"/>
          <w:szCs w:val="24"/>
          <w:vertAlign w:val="superscript"/>
        </w:rPr>
        <w:t>η</w:t>
      </w:r>
      <w:r>
        <w:rPr>
          <w:rFonts w:eastAsia="Times New Roman"/>
          <w:szCs w:val="24"/>
        </w:rPr>
        <w:t xml:space="preserve"> Ιανουαρίου του 2018 οι μάσκες σας πέφτουν. Οι πλειστηριασμοί θα είναι ανεξάρτητοι, ακόμα και από αυτήν την πρώτη κατοικία, εκτός εάν έχει προστατευθεί ο ιδιοκτήτης από τον νόμο Κατσέλη και υπό την προϋπόθεση ότι έχει θέσει για εκποίηση όλα τα υπόλοιπα περιουσιακά του στοιχεία. Σας τα λέγαμε αυτά και χασκογελά</w:t>
      </w:r>
      <w:r>
        <w:rPr>
          <w:rFonts w:eastAsia="Times New Roman"/>
          <w:szCs w:val="24"/>
        </w:rPr>
        <w:lastRenderedPageBreak/>
        <w:t xml:space="preserve">γατε από τα υπουργικά έδρανα. Ζητωκραυγάζατε από κάτω στις ομιλίες των Υπουργών σας. Ήλθε ο καιρός, πριν μπούμε στο 2018, αυτά να αποδειχθεί ότι ήταν αλήθεια. Τα έχετε στρώσει όλα. Τα έχετε στρώσει όλα ηλεκτρονικά και μη. Το ηλεκτρονικό σας παρουσιάζει και τεχνικά προβλήματα, από ό,τι μαθαίνουμε. </w:t>
      </w:r>
    </w:p>
    <w:p w14:paraId="1BD7072F" w14:textId="77777777" w:rsidR="00D5765D" w:rsidRDefault="006A01C6">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η πολιτική σας διάθεση έχει εκφραστεί, με τα νομοθετήματα που φέρατε και ψηφίσατε, με τον ενθουσιασμό των Βουλευτών σας που πίστευαν ότι τάχα μου εσείς προστατεύετε την πρώτη κατοικία. Και ήλθε η ζωή να αποδείξει ότι λέγατε ψέματα. Και που κρύβεστε τώρα; Μπήκατε όλοι μαζί σε κάποια βίλα ενός επιχειρηματία, η οποία τυγχάνει να αξίζει 500 χιλιάδες ευρώ, ας πούμε, και βγαίνουν οι εφημερίδες σας με τίτλους «Για τις βίλες γίνονται όλα αυτά». Στα σπιτάκια του κόσμου, που τα έχασε για 10.000 και για 20.000 ευρώ, με τα οποία γέμισε ο Τύπος και οι τηλεοράσεις, δεν χωράτε; Μεγαλοπιάνεστε τώρα; Μόνο τις βίλες θέλετε για να κρύβεστε; Αυτά πάντως κάνετε. Και η αλήθεια είναι αυτή. </w:t>
      </w:r>
    </w:p>
    <w:p w14:paraId="1BD70730" w14:textId="77777777" w:rsidR="00D5765D" w:rsidRDefault="006A01C6">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403A9D">
        <w:rPr>
          <w:rFonts w:eastAsia="Times New Roman"/>
          <w:b/>
          <w:szCs w:val="24"/>
        </w:rPr>
        <w:t>ΔΗΜΗΤΡΙΟΣ ΚΡΕΜΑΣΤΙΝΟΣ</w:t>
      </w:r>
      <w:r>
        <w:rPr>
          <w:rFonts w:eastAsia="Times New Roman"/>
          <w:szCs w:val="24"/>
        </w:rPr>
        <w:t>)</w:t>
      </w:r>
    </w:p>
    <w:p w14:paraId="1BD70731" w14:textId="77777777" w:rsidR="00D5765D" w:rsidRDefault="006A01C6">
      <w:pPr>
        <w:spacing w:after="0" w:line="600" w:lineRule="auto"/>
        <w:ind w:firstLine="720"/>
        <w:jc w:val="both"/>
        <w:rPr>
          <w:rFonts w:eastAsia="Times New Roman"/>
          <w:szCs w:val="24"/>
        </w:rPr>
      </w:pPr>
      <w:r>
        <w:rPr>
          <w:rFonts w:eastAsia="Times New Roman"/>
          <w:szCs w:val="24"/>
        </w:rPr>
        <w:t xml:space="preserve">Η αλήθεια είναι αυτή, γιατί η Κυβέρνηση δεν έχει αντιμέτωπο την Αντιπολίτευση. Τα λόγια της Αντιπολίτευσης, μπορεί να πει κανείς ότι είναι και λόγια. Η Κυβέρνηση έχει Αντιπολίτευση την πραγματικότητα. Και εσάς σας αντιπολιτεύονται τα πράγματα, σας αντιπολιτεύεται ο χρόνος, σας αντιπολιτεύονται οι ημέρες των Ελλήνων πολιτών, κάτω από τη δική σας διακυβέρνηση. </w:t>
      </w:r>
    </w:p>
    <w:p w14:paraId="1BD70732" w14:textId="77777777" w:rsidR="00D5765D" w:rsidRDefault="006A01C6">
      <w:pPr>
        <w:spacing w:after="0" w:line="600" w:lineRule="auto"/>
        <w:ind w:firstLine="720"/>
        <w:jc w:val="both"/>
        <w:rPr>
          <w:rFonts w:eastAsia="Times New Roman"/>
          <w:szCs w:val="24"/>
        </w:rPr>
      </w:pPr>
      <w:r>
        <w:rPr>
          <w:rFonts w:eastAsia="Times New Roman"/>
          <w:szCs w:val="24"/>
        </w:rPr>
        <w:lastRenderedPageBreak/>
        <w:t>Ένα πράγμα μας λέει ο κόσμος, όταν μας συναντάει στο δρόμο: «Πότε θα φύγουν;». Αυτό είναι το ουσιώδες ερώτημα που μας τίθεται. Και απαντάμε: «Για το καλό του τόπου, ευχής έργον είναι να φύγουν το συντομότερο δυνατόν».</w:t>
      </w:r>
    </w:p>
    <w:p w14:paraId="1BD70733" w14:textId="77777777" w:rsidR="00D5765D" w:rsidRDefault="006A01C6">
      <w:pPr>
        <w:spacing w:after="0" w:line="600" w:lineRule="auto"/>
        <w:ind w:firstLine="720"/>
        <w:jc w:val="both"/>
        <w:rPr>
          <w:rFonts w:eastAsia="Times New Roman"/>
          <w:szCs w:val="24"/>
        </w:rPr>
      </w:pPr>
      <w:r>
        <w:rPr>
          <w:rFonts w:eastAsia="Times New Roman"/>
          <w:szCs w:val="24"/>
        </w:rPr>
        <w:t>Ευχαριστώ πολύ.</w:t>
      </w:r>
    </w:p>
    <w:p w14:paraId="1BD70734" w14:textId="77777777" w:rsidR="00D5765D" w:rsidRDefault="006A01C6">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 - ΔΗΜΑΡ)</w:t>
      </w:r>
    </w:p>
    <w:p w14:paraId="1BD70735"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1BD70736" w14:textId="77777777" w:rsidR="00D5765D" w:rsidRDefault="006A01C6">
      <w:pPr>
        <w:spacing w:after="0" w:line="600" w:lineRule="auto"/>
        <w:ind w:firstLine="720"/>
        <w:jc w:val="both"/>
        <w:rPr>
          <w:rFonts w:eastAsia="Times New Roman"/>
        </w:rPr>
      </w:pPr>
      <w:r>
        <w:rPr>
          <w:rFonts w:eastAsia="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μαθητές και μαθήτριες και έξι εκπαιδευτικοί συνοδοί τους από το 4</w:t>
      </w:r>
      <w:r>
        <w:rPr>
          <w:rFonts w:eastAsia="Times New Roman"/>
          <w:vertAlign w:val="superscript"/>
        </w:rPr>
        <w:t>ο</w:t>
      </w:r>
      <w:r>
        <w:rPr>
          <w:rFonts w:eastAsia="Times New Roman"/>
        </w:rPr>
        <w:t xml:space="preserve"> Δημοτικό Σχολείο Ναυπλίου.</w:t>
      </w:r>
    </w:p>
    <w:p w14:paraId="1BD70737" w14:textId="77777777" w:rsidR="00D5765D" w:rsidRDefault="006A01C6">
      <w:pPr>
        <w:spacing w:after="0" w:line="600" w:lineRule="auto"/>
        <w:ind w:left="360" w:firstLine="360"/>
        <w:jc w:val="both"/>
        <w:rPr>
          <w:rFonts w:eastAsia="Times New Roman"/>
        </w:rPr>
      </w:pPr>
      <w:r>
        <w:rPr>
          <w:rFonts w:eastAsia="Times New Roman"/>
        </w:rPr>
        <w:t xml:space="preserve">Η Βουλή τούς καλωσορίζει. </w:t>
      </w:r>
    </w:p>
    <w:p w14:paraId="1BD70738" w14:textId="77777777" w:rsidR="00D5765D" w:rsidRDefault="006A01C6">
      <w:pPr>
        <w:spacing w:after="0" w:line="600" w:lineRule="auto"/>
        <w:ind w:left="360"/>
        <w:jc w:val="center"/>
        <w:rPr>
          <w:rFonts w:eastAsia="Times New Roman"/>
        </w:rPr>
      </w:pPr>
      <w:r>
        <w:rPr>
          <w:rFonts w:eastAsia="Times New Roman"/>
        </w:rPr>
        <w:t>(Χειροκροτήματα απ’ όλες τις πτέρυγες της Βουλής)</w:t>
      </w:r>
    </w:p>
    <w:p w14:paraId="1BD70739" w14:textId="77777777" w:rsidR="00D5765D" w:rsidRDefault="006A01C6">
      <w:pPr>
        <w:spacing w:after="0" w:line="600" w:lineRule="auto"/>
        <w:ind w:firstLine="720"/>
        <w:jc w:val="both"/>
        <w:rPr>
          <w:rFonts w:eastAsia="Times New Roman"/>
          <w:szCs w:val="24"/>
        </w:rPr>
      </w:pPr>
      <w:r>
        <w:rPr>
          <w:rFonts w:eastAsia="Times New Roman"/>
          <w:szCs w:val="24"/>
        </w:rPr>
        <w:t>Κύριε Υπουργέ, θέλετε τον λόγο για τις νομοτεχνικές βελτιώσεις ή αργότερα;</w:t>
      </w:r>
    </w:p>
    <w:p w14:paraId="1BD7073A" w14:textId="77777777" w:rsidR="00D5765D" w:rsidRDefault="006A01C6">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Όχι, κύριε Πρόεδρε. Θα αναφερθώ στην ομιλία μου.</w:t>
      </w:r>
    </w:p>
    <w:p w14:paraId="1BD7073B" w14:textId="77777777" w:rsidR="00D5765D" w:rsidRDefault="006A01C6">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Ο κ. Γεωργαντάς, Βουλευτής της Νέας Δημοκρατίας, έχει τον λόγο.</w:t>
      </w:r>
    </w:p>
    <w:p w14:paraId="1BD7073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Ευχαριστώ, κύριε Πρόεδρε. </w:t>
      </w:r>
    </w:p>
    <w:p w14:paraId="1BD7073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ομιλία μου θα επικεντρωθεί σε μια τροπολογία που κατατέθηκε, αλλά θα ήθελα να κάνω και εγώ ένα σχόλιο σε σχέση με τους πλειστηριασμούς. Γιατί σε αυτήν την Αίθουσα όσοι ήμασταν τα προηγούμενα χρόνια, νομίζω ότι πρέπει να θυμηθούμε μερικά πράγματα και πρέπει να καταδείξουμε την ανευθυνότητα και τον λαϊκισμό με τον οποίο διαχειρίστηκε αυτά τα ζητήματα ο ΣΥΡΙΖΑ.</w:t>
      </w:r>
    </w:p>
    <w:p w14:paraId="1BD7073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Θέλω να θυμίσω σε όλους ότι το 2010, όταν το ΠΑΣΟΚ τότε ως κυβέρνηση έφερε τον περίφημο νόμο Κατσέλη, η Νέα Δημοκρατία ως αντιπολίτευση τον ψήφισε, γιατί ήταν ένας νόμος ο οποίος, πράγματι, βοήθησε ανθρώπους με μεγάλη αδυναμία να σταθούν στις οικογένειές τους και να εκπληρώσουν -κατά τις δυνατότητές τους- τις υποχρεώσεις τους. </w:t>
      </w:r>
    </w:p>
    <w:p w14:paraId="1BD7073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Όταν στη συνέχεια τον έφερε ξανά η Νέα Δημοκρατία ως κυβέρνηση, ο ΣΥΡΙΖΑ, που δεν τον είχε ψηφίσει ούτε το 2010, δεν τον ψήφισε ούτε το 2013. Η αιτιολογία για την οποία ο ΣΥΡΙΖΑ δεν ψήφισε τον νόμο Κατσέλη –και θέλω να το θυμίσω αυτό στους Έλληνες- ήταν η εξής: «Δεν είναι επαρκής. Θα φέρουμε έναν άλλον νόμο καλύτερο εμείς, με πιο μεγάλη προστασία προς τους αναξιοπαθούντες». Την είδαμε την προστασία η οποία ήρθε, με ουσιαστική κατάργηση του νόμου Κατσέλη! </w:t>
      </w:r>
    </w:p>
    <w:p w14:paraId="1BD7074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Θα θυμίσω επίσης κάτι: Η κυβέρνηση του Κώστα Καραμανλή το 2008 προέβη σε καθολική απαγόρευση των πλειστηριασμών πρώτης κατοικίας. Το 2008, το 2009, </w:t>
      </w:r>
      <w:r>
        <w:rPr>
          <w:rFonts w:eastAsia="Times New Roman" w:cs="Times New Roman"/>
          <w:szCs w:val="24"/>
        </w:rPr>
        <w:lastRenderedPageBreak/>
        <w:t xml:space="preserve">το 2010, το 2011, το 2012, το 2013, το 2014 δεν έγινε κανένας πλειστηριασμός. Πρέπει να τα θυμηθούμε λίγο αυτά. </w:t>
      </w:r>
    </w:p>
    <w:p w14:paraId="1BD7074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Εγώ θα συμφωνήσω στο ότι έπρεπε κάποια στιγμή να δούμε με τη φωνή της λογικής και του ρεαλισμού τον τρόπο με τον οποίο θα αντιμετωπιστεί αυτή η κατάσταση και αυτό το πρόβλημα. Όμως είχαμε από την πλευρά της αντιπολίτευσης μια λέξη: «Σεισάχθεια». Πώς να κουβεντιάσεις; Πώς να δεις πραγματικά ότι πρέπει να κατηγοριοποιήσεις αυτούς που οφείλουν, ότι πρέπει να δεις τις πραγματικές τους ανάγκες, τα πραγματικά τους εισοδήματα και να δεις πώς θα μπορέσεις να φύγεις από αυτόν τον φαύλο κύκλο, όταν έχεις απέναντι σου έναν τέτοιο λαϊκισμό; </w:t>
      </w:r>
    </w:p>
    <w:p w14:paraId="1BD7074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Τώρα, αυτή η Κυβέρνηση, πληρώνει αυτόν τον λαϊκισμό με τον χειρότερο τρόπο. Για να αιτιολογήσουν τις πρακτικές και τις επιλογές τους, θέλουν να πιστέψουμε ότι οι πρώην σύντροφοί τους, ο Λαφαζάνης και οι υπόλοιποι, πηγαίνουν στα ειρηνοδικεία και τρώνε ξύλο και χημικά για να υπερασπιστούν βίλες. Αυτό προς κρίση όλων των Ελλήνων! </w:t>
      </w:r>
    </w:p>
    <w:p w14:paraId="1BD7074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η οποία έχει έρθει, ανέλυσε η κ. </w:t>
      </w:r>
      <w:proofErr w:type="spellStart"/>
      <w:r>
        <w:rPr>
          <w:rFonts w:eastAsia="Times New Roman" w:cs="Times New Roman"/>
          <w:szCs w:val="24"/>
        </w:rPr>
        <w:t>Γεροβασίλη</w:t>
      </w:r>
      <w:proofErr w:type="spellEnd"/>
      <w:r>
        <w:rPr>
          <w:rFonts w:eastAsia="Times New Roman" w:cs="Times New Roman"/>
          <w:szCs w:val="24"/>
        </w:rPr>
        <w:t xml:space="preserve"> τις ανάγκες της φύλαξης και της καθαριότητας στα Υπουργεία και στα νομικά πρόσωπα δημοσίου δικαίου καθώς και τη ρύθμιση για δεκαοκτάμηνες συμβάσεις οι οποίες πρέπει να γίνουν για να αντιμετωπιστούν επείγουσες και απρόβλεπτες ανάγκες -κατά την αιτιολογική έκθεση. Είναι μια τροπολογία η οποία θα μείνει στην ιστορία ως η </w:t>
      </w:r>
      <w:r>
        <w:rPr>
          <w:rFonts w:eastAsia="Times New Roman" w:cs="Times New Roman"/>
          <w:szCs w:val="24"/>
        </w:rPr>
        <w:lastRenderedPageBreak/>
        <w:t xml:space="preserve">τροπολογία η οποία καταργεί τα πάντα. Δεν αφήνει όρθιο τίποτα, όχι μόνο από το νομοθετικό πλαίσιο, όχι μόνο από το Σύνταγμα, αλλά και από την ίδια τη λογική. </w:t>
      </w:r>
    </w:p>
    <w:p w14:paraId="1BD7074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Γεροβασίλη</w:t>
      </w:r>
      <w:proofErr w:type="spellEnd"/>
      <w:r>
        <w:rPr>
          <w:rFonts w:eastAsia="Times New Roman" w:cs="Times New Roman"/>
          <w:szCs w:val="24"/>
        </w:rPr>
        <w:t xml:space="preserve"> θέλοντας να αναλύσει την σκοπιμότητα και τη χρησιμότητα της συγκεκριμένης ρύθμισης αναφέρεται στο γεγονός ότι υπάρχουν διάσπαρτες συμβάσεις στο δημόσιο σε σχέση με αυτό το αντικείμενο και πρέπει αυτές να ενοποιηθούν, να ομαλοποιηθούν και ουσιαστικά άφησε το υπονοούμενο ότι πρέπει να προχωρήσουμε και σε μόνιμες σχέσεις εργασίας.</w:t>
      </w:r>
    </w:p>
    <w:p w14:paraId="1BD7074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Αυτό το επιχείρημα, κυρία και κύριε Υπουργέ, θα μπορούσα να το ακούσω σε κάποιες άλλες περιπτώσεις στις οποίες, πράγματι, υπήρχαν από το παρελθόν διάσπαρτες συμβάσεις ορισμένου χρόνου οι οποίες ίσως επαναλαμβάνονταν από τη μια, αλλά κάλυπταν διαρκείς ανάγκες. Αλλά εδώ είναι ένα θέμα το οποίο το δημιουργήσατε εσείς. Οι επείγουσες και απρόβλεπτες ανάγκες στα νοσοκομεία για αυτά τα δύο αντικείμενα υπάρχουν δεκαετίες και αντιμετωπίζονταν με έναν συγκεκριμένο τρόπο τον οποίο προβλέπει το νομοθετικό μας πλαίσιο. Ποιος είναι ο συγκεκριμένος τρόπος; Προκήρυξη διαγωνισμών για το έργο αυτό. </w:t>
      </w:r>
    </w:p>
    <w:p w14:paraId="1BD7074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Εσείς δημιουργήσατε αυτούς τους συμβασιούχους. Εσείς παρατείνατε αυτές τις συμβάσεις το 2015, με το που αναλάβατε,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1BD70747" w14:textId="77777777" w:rsidR="00D5765D" w:rsidRDefault="006A01C6">
      <w:pPr>
        <w:spacing w:after="0" w:line="600" w:lineRule="auto"/>
        <w:ind w:firstLine="720"/>
        <w:jc w:val="both"/>
        <w:rPr>
          <w:rFonts w:eastAsia="Times New Roman"/>
          <w:szCs w:val="24"/>
        </w:rPr>
      </w:pPr>
      <w:r>
        <w:rPr>
          <w:rFonts w:eastAsia="Times New Roman"/>
          <w:szCs w:val="24"/>
        </w:rPr>
        <w:t xml:space="preserve">Βάλατε ως όριο αρχικά το </w:t>
      </w:r>
      <w:proofErr w:type="spellStart"/>
      <w:r>
        <w:rPr>
          <w:rFonts w:eastAsia="Times New Roman"/>
          <w:szCs w:val="24"/>
        </w:rPr>
        <w:t>εικοσιτετράμηνο</w:t>
      </w:r>
      <w:proofErr w:type="spellEnd"/>
      <w:r>
        <w:rPr>
          <w:rFonts w:eastAsia="Times New Roman"/>
          <w:szCs w:val="24"/>
        </w:rPr>
        <w:t xml:space="preserve">. Έρχεστε τώρα να βάλετε συν ένα δεκαοκτάμηνο, γιατί είναι επείγουσα κι απρόβλεπτη ανάγκη, χωρίς κανένα κριτήριο. </w:t>
      </w:r>
      <w:r>
        <w:rPr>
          <w:rFonts w:eastAsia="Times New Roman"/>
          <w:szCs w:val="24"/>
        </w:rPr>
        <w:lastRenderedPageBreak/>
        <w:t xml:space="preserve">Στην πρώτη είσοδο αυτών των ανθρώπων στην απασχόληση αυτή έχετε δημιουργήσει ένα αίσθημα αδικίας στις τοπικές κοινωνίες, γιατί και κάποιοι άλλοι, που δούλευαν στην καθαριότητα, που δούλευαν στη φύλαξη, αλλά ήταν στον ιδιωτικό τομέα, είχαν τα ίδια προσόντα και θα μπορούσαν ως μόνιμο προσωπικό να συμμετάσχουν και να διεκδικήσουν μια τέτοια θέση. Όμως, αυτή τη στιγμή δεν έχουν τη δυνατότητα. </w:t>
      </w:r>
    </w:p>
    <w:p w14:paraId="1BD70748" w14:textId="77777777" w:rsidR="00D5765D" w:rsidRDefault="006A01C6">
      <w:pPr>
        <w:spacing w:after="0" w:line="600" w:lineRule="auto"/>
        <w:ind w:firstLine="720"/>
        <w:jc w:val="both"/>
        <w:rPr>
          <w:rFonts w:eastAsia="Times New Roman"/>
          <w:szCs w:val="24"/>
        </w:rPr>
      </w:pPr>
      <w:r>
        <w:rPr>
          <w:rFonts w:eastAsia="Times New Roman"/>
          <w:szCs w:val="24"/>
        </w:rPr>
        <w:t>Δημιουργείτε μια νέα γενιά ομήρων εργαζομένων για να τους χρησιμοποιείτε στις επόμενες εκλογές. Είναι ξεκάθαρο αυτό. Θέλετε μόνιμο προσωπικό γι’ αυτές τις δουλειές; Κρίνετε εσείς, δηλαδή, ότι αυτήν τη στιγμή στο δημόσιο δεν υπάρχει επείγουσα ανάγκη για γιατρούς, για νοσηλευτές, για οικονομολόγους, για καθηγητές, για δασκάλους και η επείγουσα ανάγκη είναι να καλύψουμε με μόνιμο προσωπικό την καθαριότητα και τη φύλαξη; Ωραία. Αν αυτή είναι η επιλογή σας, σεβαστή. Κάντε έναν διαγωνισμό για μόνιμο προσωπικό τώρα. Ξεκινήστε τον τώρα.</w:t>
      </w:r>
    </w:p>
    <w:p w14:paraId="1BD70749" w14:textId="77777777" w:rsidR="00D5765D" w:rsidRDefault="006A01C6">
      <w:pPr>
        <w:spacing w:after="0" w:line="600" w:lineRule="auto"/>
        <w:ind w:firstLine="720"/>
        <w:jc w:val="both"/>
        <w:rPr>
          <w:rFonts w:eastAsia="Times New Roman"/>
          <w:szCs w:val="24"/>
        </w:rPr>
      </w:pPr>
      <w:r>
        <w:rPr>
          <w:rFonts w:eastAsia="Times New Roman"/>
          <w:szCs w:val="24"/>
        </w:rPr>
        <w:t xml:space="preserve">Γιατί δημιουργείτε γενιές συμβασιούχων; Γιατί κρατάτε ομήρους αυτούς τους ανθρώπους; Γιατί θέλετε να δημιουργήσετε όλη αυτήν την εικόνα; Είναι επιλογή σας. Αφού είναι επιλογή σας και θέλετε να το κάνετε έτσι, μπορεί να υπάρχει ένα νομοθετικό πλαίσιο, που να λέει ότι αυτό δεν πρέπει να γίνει με τον τρόπο που γίνεται. Θέλετε μόνιμο προσωπικό, δηλαδή δεν θέλουμε σε ένα νοσοκομείο γιατρούς, θέλουμε μόνιμους δημοσίους υπαλλήλους για την καθαριότητα και για τη φύλαξη; Είναι επιλογή σας. Θα αξιολογηθείτε γι’ αυτό. Ξεκινήστε το τώρα. Τι θα πει </w:t>
      </w:r>
      <w:proofErr w:type="spellStart"/>
      <w:r>
        <w:rPr>
          <w:rFonts w:eastAsia="Times New Roman"/>
          <w:szCs w:val="24"/>
        </w:rPr>
        <w:t>εικοσιτετράμηνη</w:t>
      </w:r>
      <w:proofErr w:type="spellEnd"/>
      <w:r>
        <w:rPr>
          <w:rFonts w:eastAsia="Times New Roman"/>
          <w:szCs w:val="24"/>
        </w:rPr>
        <w:t xml:space="preserve"> σύμ</w:t>
      </w:r>
      <w:r>
        <w:rPr>
          <w:rFonts w:eastAsia="Times New Roman"/>
          <w:szCs w:val="24"/>
        </w:rPr>
        <w:lastRenderedPageBreak/>
        <w:t xml:space="preserve">βαση για επείγουσα ανάγκη; Θα κάνουμε κι άλλη μια δεκαοκτάμηνη για άλλη επείγουσα και απρόβλεπτη ανάγκη; Ποια είναι η επείγουσα και απρόβλεπτη ανάγκη; Αυτά που λέει το Ελεγκτικό Συνέδριο, τα έχετε αξιολογήσει; Αυτά που λέει το προεδρικό διάταγμα του 2014, τα ξέρετε; Αυτά που λέει η αιτιολογική έκθεση του αναθεωρητικού Συντάγματος του 2011, στο οποίο ακριβώς μπήκαν δικλείδες για να μην υπάρχει παράταση τέτοιων συμβάσεων, να μην υπάρχουν τέτοιες ανανεώσεις, τα έχετε αξιολογήσει; Έρχεστε με μια αιτιολογική, η οποία θα μείνει στην ιστορία. Δεν σέβεστε τις αποφάσεις των δικαστηρίων. Και κάνετε και κάτι άλλο: Παρεμβαίνετε αυτήν τη στιγμή σε εκκρεμείς δίκες, όχι μόνο αστικές, αλλά και ποινικές. </w:t>
      </w:r>
    </w:p>
    <w:p w14:paraId="1BD7074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D7074B" w14:textId="77777777" w:rsidR="00D5765D" w:rsidRDefault="006A01C6">
      <w:pPr>
        <w:spacing w:after="0" w:line="600" w:lineRule="auto"/>
        <w:ind w:firstLine="720"/>
        <w:jc w:val="both"/>
        <w:rPr>
          <w:rFonts w:eastAsia="Times New Roman"/>
          <w:szCs w:val="24"/>
        </w:rPr>
      </w:pPr>
      <w:r>
        <w:rPr>
          <w:rFonts w:eastAsia="Times New Roman"/>
          <w:szCs w:val="24"/>
        </w:rPr>
        <w:t>Τελειώνω σε μισό λεπτό, κύριε Πρόεδρε.</w:t>
      </w:r>
    </w:p>
    <w:p w14:paraId="1BD7074C" w14:textId="77777777" w:rsidR="00D5765D" w:rsidRDefault="006A01C6">
      <w:pPr>
        <w:spacing w:after="0" w:line="600" w:lineRule="auto"/>
        <w:ind w:firstLine="720"/>
        <w:jc w:val="both"/>
        <w:rPr>
          <w:rFonts w:eastAsia="Times New Roman"/>
          <w:szCs w:val="24"/>
        </w:rPr>
      </w:pPr>
      <w:r>
        <w:rPr>
          <w:rFonts w:eastAsia="Times New Roman"/>
          <w:szCs w:val="24"/>
        </w:rPr>
        <w:t xml:space="preserve">Είναι υπό την προστασία του Υπουργού -όπως μαθαίνουμε- ο διοικητής του Πανεπιστημιακού Νοσοκομείου Ιωαννίνων. Λείπει ο κ. Παπαγγελόπουλος. Ή θα σεβόμαστε τις αποφάσεις των δικαστηρίων ή δεν θα τις σεβόμαστε. Βγήκε μια απόφαση δικαστηρίου και του είπε, «Μην συνεχίζεις αυτό που κάνεις». Και πήγε την επόμενη μέρα -προφανώς με τις πλάτες του κ. </w:t>
      </w:r>
      <w:proofErr w:type="spellStart"/>
      <w:r>
        <w:rPr>
          <w:rFonts w:eastAsia="Times New Roman"/>
          <w:szCs w:val="24"/>
        </w:rPr>
        <w:t>Πολάκη</w:t>
      </w:r>
      <w:proofErr w:type="spellEnd"/>
      <w:r>
        <w:rPr>
          <w:rFonts w:eastAsia="Times New Roman"/>
          <w:szCs w:val="24"/>
        </w:rPr>
        <w:t xml:space="preserve">- ο τσαμπουκάς, ο μεγάλος διοικητής του νοσοκομείου ενάντια στην απόφαση και προέβη σε ενέργειες παράνομες. Και σήμερα στην τροπολογία σας ψηφίζετε την απαλλαγή του για ό,τι έχει κάνει. Και θεωρούνται και σύννομες όλες οι δαπάνες, που έχουν γίνει παρανόμως. </w:t>
      </w:r>
    </w:p>
    <w:p w14:paraId="1BD7074D"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Ξέρετε πολύ καλά ότι αυτό το πρόβλημα δεν λύνεται τώρα, αλλά το </w:t>
      </w:r>
      <w:proofErr w:type="spellStart"/>
      <w:r>
        <w:rPr>
          <w:rFonts w:eastAsia="Times New Roman"/>
          <w:szCs w:val="24"/>
        </w:rPr>
        <w:t>μετακυλύετε</w:t>
      </w:r>
      <w:proofErr w:type="spellEnd"/>
      <w:r>
        <w:rPr>
          <w:rFonts w:eastAsia="Times New Roman"/>
          <w:szCs w:val="24"/>
        </w:rPr>
        <w:t xml:space="preserve"> για την επόμενη κυβέρνηση. Δημιουργείτε μια προσδοκία σε αυτούς τους ανθρώπους. Τους κρατάτε ομήρους με πολύ χειρότερο τρόπο απ’ ό,τι έχει καταδικαστεί στη συνείδηση του κόσμου ότι συνέβαινε στις προηγούμενες δεκαετίες -με πραγματικά πολύ χειρότερο τρόπο!- και δημιουργείτε ένα αίσθημα αδικίας στην ελληνική κοινωνία. Η ελληνική κοινωνία κουρασμένη από κακές επιλογές του παρελθόντος, θέλει έναν ξεκάθαρο λόγο, θέλει μια ξεκάθαρη πολιτική, έναν ξεκάθαρο προγραμματισμό και θέλει και σεβασμό των ισχυουσών κανόνων. Αυτό το παραβιάζετε και θα το βρείτε μπροστά σας, όχι μόνο πολιτικά.</w:t>
      </w:r>
    </w:p>
    <w:p w14:paraId="1BD7074E" w14:textId="77777777" w:rsidR="00D5765D" w:rsidRDefault="006A01C6">
      <w:pPr>
        <w:spacing w:after="0" w:line="600" w:lineRule="auto"/>
        <w:ind w:firstLine="720"/>
        <w:jc w:val="both"/>
        <w:rPr>
          <w:rFonts w:eastAsia="Times New Roman"/>
          <w:szCs w:val="24"/>
        </w:rPr>
      </w:pPr>
      <w:r>
        <w:rPr>
          <w:rFonts w:eastAsia="Times New Roman"/>
          <w:szCs w:val="24"/>
        </w:rPr>
        <w:t>Ευχαριστώ πάρα πολύ.</w:t>
      </w:r>
    </w:p>
    <w:p w14:paraId="1BD7074F" w14:textId="77777777" w:rsidR="00D5765D" w:rsidRDefault="006A01C6">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BD70750"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εμείς ευχαριστούμε, κύριε Γεωργαντά. </w:t>
      </w:r>
    </w:p>
    <w:p w14:paraId="1BD70751" w14:textId="77777777" w:rsidR="00D5765D" w:rsidRDefault="006A01C6">
      <w:pPr>
        <w:spacing w:after="0" w:line="600" w:lineRule="auto"/>
        <w:ind w:firstLine="720"/>
        <w:jc w:val="both"/>
        <w:rPr>
          <w:rFonts w:eastAsia="Times New Roman"/>
          <w:szCs w:val="24"/>
        </w:rPr>
      </w:pPr>
      <w:r>
        <w:rPr>
          <w:rFonts w:eastAsia="Times New Roman"/>
          <w:szCs w:val="24"/>
        </w:rPr>
        <w:t xml:space="preserve">Απομένουν άλλοι τρεις κοινοβουλευτικοί εκπρόσωποι να μιλήσουν, ο κ. </w:t>
      </w:r>
      <w:proofErr w:type="spellStart"/>
      <w:r>
        <w:rPr>
          <w:rFonts w:eastAsia="Times New Roman"/>
          <w:szCs w:val="24"/>
        </w:rPr>
        <w:t>Κάτσης</w:t>
      </w:r>
      <w:proofErr w:type="spellEnd"/>
      <w:r>
        <w:rPr>
          <w:rFonts w:eastAsia="Times New Roman"/>
          <w:szCs w:val="24"/>
        </w:rPr>
        <w:t xml:space="preserve">, ο κ. Κεφαλογιάννης και ο κ. </w:t>
      </w:r>
      <w:proofErr w:type="spellStart"/>
      <w:r>
        <w:rPr>
          <w:rFonts w:eastAsia="Times New Roman"/>
          <w:szCs w:val="24"/>
        </w:rPr>
        <w:t>Παπαχριστόπουλος</w:t>
      </w:r>
      <w:proofErr w:type="spellEnd"/>
      <w:r>
        <w:rPr>
          <w:rFonts w:eastAsia="Times New Roman"/>
          <w:szCs w:val="24"/>
        </w:rPr>
        <w:t xml:space="preserve">. </w:t>
      </w:r>
    </w:p>
    <w:p w14:paraId="1BD70752" w14:textId="77777777" w:rsidR="00D5765D" w:rsidRDefault="006A01C6">
      <w:pPr>
        <w:spacing w:after="0" w:line="600" w:lineRule="auto"/>
        <w:ind w:firstLine="720"/>
        <w:jc w:val="both"/>
        <w:rPr>
          <w:rFonts w:eastAsia="Times New Roman"/>
          <w:szCs w:val="24"/>
        </w:rPr>
      </w:pPr>
      <w:r>
        <w:rPr>
          <w:rFonts w:eastAsia="Times New Roman"/>
          <w:szCs w:val="24"/>
        </w:rPr>
        <w:t xml:space="preserve">Τον λόγο έχει τώρα ο κ. </w:t>
      </w:r>
      <w:proofErr w:type="spellStart"/>
      <w:r>
        <w:rPr>
          <w:rFonts w:eastAsia="Times New Roman"/>
          <w:szCs w:val="24"/>
        </w:rPr>
        <w:t>Κάτσης</w:t>
      </w:r>
      <w:proofErr w:type="spellEnd"/>
      <w:r>
        <w:rPr>
          <w:rFonts w:eastAsia="Times New Roman"/>
          <w:szCs w:val="24"/>
        </w:rPr>
        <w:t>.</w:t>
      </w:r>
    </w:p>
    <w:p w14:paraId="1BD70753" w14:textId="77777777" w:rsidR="00D5765D" w:rsidRDefault="006A01C6">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Ευχαριστώ, κύριε Πρόεδρε.</w:t>
      </w:r>
    </w:p>
    <w:p w14:paraId="1BD70754" w14:textId="77777777" w:rsidR="00D5765D" w:rsidRDefault="006A01C6">
      <w:pPr>
        <w:spacing w:after="0" w:line="600" w:lineRule="auto"/>
        <w:ind w:firstLine="720"/>
        <w:jc w:val="both"/>
        <w:rPr>
          <w:rFonts w:eastAsia="Times New Roman"/>
          <w:szCs w:val="24"/>
        </w:rPr>
      </w:pPr>
      <w:r>
        <w:rPr>
          <w:rFonts w:eastAsia="Times New Roman"/>
          <w:szCs w:val="24"/>
        </w:rPr>
        <w:t xml:space="preserve">Κατ’ αρχάς, θα μπω στη διαδικασία να απαντήσω σε όλα όσα ακούστηκαν, παρά το γεγονός ότι τον κύριο χρόνο της συζήτησης στην Ολομέλεια απασχόλησε το </w:t>
      </w:r>
      <w:r>
        <w:rPr>
          <w:rFonts w:eastAsia="Times New Roman"/>
          <w:szCs w:val="24"/>
        </w:rPr>
        <w:lastRenderedPageBreak/>
        <w:t xml:space="preserve">ζήτημα μιας τροπολογίας από το Υπουργείο Εργασίας, η οποία εν τέλει δεν κατατέθηκε. Και θα απαντήσουμε και γιατί δεν κατατέθηκε, αλλά και για τα πεπραγμένα σας, γιατί δεν θέλουμε να υπεκφύγουμε από καμμία από τις αιτιάσεις τις οποίες ακούστηκαν σήμερα εδώ μέσα. </w:t>
      </w:r>
    </w:p>
    <w:p w14:paraId="1BD70755" w14:textId="77777777" w:rsidR="00D5765D" w:rsidRDefault="006A01C6">
      <w:pPr>
        <w:spacing w:after="0" w:line="600" w:lineRule="auto"/>
        <w:ind w:firstLine="720"/>
        <w:jc w:val="both"/>
        <w:rPr>
          <w:rFonts w:eastAsia="Times New Roman"/>
          <w:szCs w:val="24"/>
        </w:rPr>
      </w:pPr>
      <w:r>
        <w:rPr>
          <w:rFonts w:eastAsia="Times New Roman"/>
          <w:szCs w:val="24"/>
        </w:rPr>
        <w:t xml:space="preserve">Ξέρετε, όμως, ποιο είναι το εκνευριστικό για όσους μας παρακολουθούν; Δεν εκνευρίζετε εμάς. Εκνευρίζετε τον κόσμο. Εκνευρίζετε τον κόσμο που μας παρακολουθεί -αυτό το είναι το πρόβλημα- γιατί νομίζετε ότι απευθύνεστε σε ιθαγενείς, γιατί νομίζετε ότι απευθύνεστε σε κόσμο ο οποίος έχει ξεχάσει τα πεπραγμένα σας και ό,τι έχετε κάνει, τη λεηλασία που φέρατε στη χώρα και νομίζετε ότι ξαφνικά μπορείτε να έρχεστε εδώ πέρα σαν μωρές παρθένες και να παρουσιάζεστε σαν οι τιμητές των πάντων. Για να δούμε λίγο τι ακριβώς έχει γίνει τα προηγούμενα χρόνια. </w:t>
      </w:r>
    </w:p>
    <w:p w14:paraId="1BD7075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ξεκινήσω από το ζήτημα για τους πλειστηριασμούς και θα τα απαντήσω ένα προς ένα.</w:t>
      </w:r>
    </w:p>
    <w:p w14:paraId="1BD7075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Κατ’ αρχάς, εσείς είχατε αποφασίσει με το περίφημο </w:t>
      </w:r>
      <w:r>
        <w:rPr>
          <w:rFonts w:eastAsia="Times New Roman" w:cs="Times New Roman"/>
          <w:szCs w:val="24"/>
          <w:lang w:val="en-US"/>
        </w:rPr>
        <w:t>e</w:t>
      </w:r>
      <w:r w:rsidRPr="007B684B">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που όποτε θέλετε το θυμάστε και όποτε θέλετε δεν το θυμάστε, την πλήρη απελευθέρωση των πλειστηριασμών πρώτης κατοικίας από 1-1-2015. Έχουμε φτάσει τέλη του 2017 και πλειστηριασμός πρώτης κατοικίας ακόμα δεν έχει γίνει. </w:t>
      </w:r>
    </w:p>
    <w:p w14:paraId="1BD7075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Εμείς τι κάναμε, όμως; Εκτός από τον νόμο Κατσέλη, ο οποίος έλεγε τέλος του 2014, επεκτείναμε τον νόμο Κατσέλη, φέραμε έξτρα τον νόμο Σταθάκη, που προστάτευε, θεσπίσαμε μονομερώς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-κι εσείς τότε μας καρφώνατε </w:t>
      </w:r>
      <w:r>
        <w:rPr>
          <w:rFonts w:eastAsia="Times New Roman" w:cs="Times New Roman"/>
          <w:szCs w:val="24"/>
        </w:rPr>
        <w:lastRenderedPageBreak/>
        <w:t>στην τρόικα για μονομερείς ενέργειες από την πλευρά της κυβέρνησης- θεσπίσαμε τον εξωδικαστικό συμβιβασμό, που η κ. Μπακογιάννη -να μην μπω στα εσωκομματικά σας- έλεγε τότε: «Συγγνώμη, αλλά δεν μπορούμε να ψηφίσουμε έναν νόμο ο οποίος πλήττει τις τράπεζες». Και δεν ψηφίσατε τον εξωδικαστικό συμβιβασμό -αυτή είναι η πραγματικότητα- που ξέρετε ότι ρυθμίζει χρέη σε εφορία, σε ασφαλιστικά ταμεία, προς το δημόσιο, προς τράπεζες και γίνεται και κούρεμα της οφειλής κιόλας. Τα ξεχνάτε όλα αυτά.</w:t>
      </w:r>
    </w:p>
    <w:p w14:paraId="1BD7075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Ξεχνάτε, επίσης, ότι έχουν προϋπολογιστεί 110 εκατομμύρια στον ελληνικό προϋπολογισμό για τα λαϊκά νοικοκυριά, για όσους ανθρώπους δεν μπορούν να πληρώσουν τη δόση του στεγαστικού τους δανείου. Ξεχνάτε ότι έχει αλλάξει ο Κώδικας Δεοντολογίας των τραπεζών και έχουν υπάρξει σημαντικές ρυθμίσεις ώστε να συζητήσει με τις τράπεζες ο κόσμος που χρωστάει και να μπορέσει να αποπληρώσει τα δάνειά του. </w:t>
      </w:r>
    </w:p>
    <w:p w14:paraId="1BD7075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ξεχνάτε τις ρυθμίσεις που έγιναν στον ΟΕΠ και το κούρεμα για το δάνειο των ανθρώπων, που είχατε σε ομηρία τόσα χρόνια. </w:t>
      </w:r>
    </w:p>
    <w:p w14:paraId="1BD7075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Όλα αυτά τα ξεχνάτε. Εσείς είχατε απελευθερώσει τους πλειστηριασμούς από 1-1-2015 και έρχεστε εδώ πέρα και μας κάνετε ότι δεν θυμόσαστε.</w:t>
      </w:r>
    </w:p>
    <w:p w14:paraId="1BD7075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Να πούμε τώρα, όμως, και τι έχει γίνει με όλα όσα ακούγονται στη δημόσια σφαίρα.</w:t>
      </w:r>
    </w:p>
    <w:p w14:paraId="1BD7075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Μας λέτε ότι δεν προστατεύουμε την πρώτη κατοικία. Κατ’ αρχάς, παρ’ όλα τα δημοσιεύματα που έχουν βγει τις τελευταίες μέρες στον Τύπο, δεν γνωρίζει ο κόσμος -και αυτό είναι εσκεμμένο κατά τη γνώμη μου- ποιο είναι το πραγματικό ποσό οφειλής. Αυτό είναι το πρώτο.</w:t>
      </w:r>
    </w:p>
    <w:p w14:paraId="1BD7075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Δεύτερον, μπορεί να είναι πρώτη κατοικία, αλλά είναι η μοναδική κατοικία; Διότι εγώ μπορεί να έχω μία βίλα στη Θεσσαλονίκη, αλλά να δηλώνω πρώτη κατοικία στην Ηγουμενίτσα. Μπορεί να γίνει αυτό.</w:t>
      </w:r>
    </w:p>
    <w:p w14:paraId="1BD7075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Άρα, να ξέρουμε για κάθε περίπτωση, που συζητάμε και βλέπει το φως της δημοσιότητας ποιο είναι το πραγματικό ποσό της οφειλής, ποια είναι η πραγματική πρώτη κατοικία, ποιο είναι –εν τέλει- το ύψος του δανείου που είχε συναφθεί, ποιο είναι το υπόλοιπο και γιατί δεν είχε ενταχθεί ή δεν εμπίπτει στις νομοθετικές ρυθμίσεις τις οποίες έχει θεσμοθετήσει η Κυβέρνησή μας.</w:t>
      </w:r>
    </w:p>
    <w:p w14:paraId="1BD7076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Να μπω τώρα στο ζήτημα των εργασιακών.</w:t>
      </w:r>
    </w:p>
    <w:p w14:paraId="1BD7076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Σχετικά με το κουτσομπολιό που έκανε ο Αντιπρόεδρός σας, να πω ότι δεν ξέρω αν </w:t>
      </w:r>
      <w:proofErr w:type="spellStart"/>
      <w:r>
        <w:rPr>
          <w:rFonts w:eastAsia="Times New Roman" w:cs="Times New Roman"/>
          <w:szCs w:val="24"/>
        </w:rPr>
        <w:t>περιποιεί</w:t>
      </w:r>
      <w:proofErr w:type="spellEnd"/>
      <w:r>
        <w:rPr>
          <w:rFonts w:eastAsia="Times New Roman" w:cs="Times New Roman"/>
          <w:szCs w:val="24"/>
        </w:rPr>
        <w:t xml:space="preserve"> τιμή για τη Νέα Δημοκρατία. Εδώ πέρα είμαστε και λίγοι συνάδελφοι. Αν ήμασταν τριακόσιοι ή </w:t>
      </w:r>
      <w:proofErr w:type="spellStart"/>
      <w:r>
        <w:rPr>
          <w:rFonts w:eastAsia="Times New Roman" w:cs="Times New Roman"/>
          <w:szCs w:val="24"/>
        </w:rPr>
        <w:t>εκατόν</w:t>
      </w:r>
      <w:proofErr w:type="spellEnd"/>
      <w:r>
        <w:rPr>
          <w:rFonts w:eastAsia="Times New Roman" w:cs="Times New Roman"/>
          <w:szCs w:val="24"/>
        </w:rPr>
        <w:t xml:space="preserve"> πενήντα συνάδελφοι, θα είχε κάνει </w:t>
      </w:r>
      <w:proofErr w:type="spellStart"/>
      <w:r>
        <w:rPr>
          <w:rFonts w:eastAsia="Times New Roman" w:cs="Times New Roman"/>
          <w:szCs w:val="24"/>
        </w:rPr>
        <w:t>εκατόν</w:t>
      </w:r>
      <w:proofErr w:type="spellEnd"/>
      <w:r>
        <w:rPr>
          <w:rFonts w:eastAsia="Times New Roman" w:cs="Times New Roman"/>
          <w:szCs w:val="24"/>
        </w:rPr>
        <w:t xml:space="preserve"> πενήντα ονομαστικές αναφορές ο Αντιπρόεδρός σας. Αυτό είναι κουτσομπολιό. Δεν είναι ένας αντιπολιτευτικός λόγος με αφήγημα, αρχή, μέση και τέλος. Έρχεται εδώ πέρα, πετάει λάσπη, επιτίθεται προσωπικά σε συναδέλφους και δεν έχει να πει τίποτα για </w:t>
      </w:r>
      <w:r>
        <w:rPr>
          <w:rFonts w:eastAsia="Times New Roman" w:cs="Times New Roman"/>
          <w:szCs w:val="24"/>
        </w:rPr>
        <w:lastRenderedPageBreak/>
        <w:t>το ότι αποτελεί τον πυρήνα της ιδεολογίας σας η ψήφιση νομοσχεδίων, που καταργούν επί της ουσίας εργασιακά δικαιώματα, που έχουν κατακτηθεί με αγώνα.</w:t>
      </w:r>
    </w:p>
    <w:p w14:paraId="1BD7076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Να θυμίσω:</w:t>
      </w:r>
    </w:p>
    <w:p w14:paraId="1BD7076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 ν.3899/2010 με το άρθρο 13 καταργούσε τις ειδικές επιχειρησιακές συλλογικές συμβάσεις, την αρχή της ευνοϊκότερης ρύθμισης μεταξύ επιχειρησιακών και κλαδικών συμβάσεων και διατηρούσε μόνον το κατώτατο όριο της εθνικής συλλογικής σύμβασης. Με το άρθρο 17 επιβάλατε σύστημα εκ περιτροπής απασχόλησης και δίνατε στον εργοδότη το δικαίωμα να επιβάλει μονομερώς σύστημα εκ περιτροπής απασχόλησης. Εσείς το νομοθετήσατε αυτό, το 2010.</w:t>
      </w:r>
    </w:p>
    <w:p w14:paraId="1BD7076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Το 2010 νομοθετήσατε, επίσης, και τον ν.3846. Τι κάνατε; Στο άρθρο 4 θεσπίσατε τη διαθεσιμότητα των εργαζομένων. Μπορούσαν, δηλαδή, οι επιχειρήσεις, αντί να καταγγέλλουν τη σύμβαση εργασίας, να θέτουν εγγράφως σε διαθεσιμότητα τους μισθωτούς.</w:t>
      </w:r>
    </w:p>
    <w:p w14:paraId="1BD7076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Εσείς το κάνατε αυτό. Να μην τα ξεχνάμε αυτά. Και όχι μόνον εσείς της Νέας Δημοκρατίας, αλλά και η Σοσιαλιστική Δημοκρατική Συμπαράταξη, η οποία έχει αλλάξει και όνομα. Δεν ξέρω γιατί το κάνει, αλλά συνειρμικά παραπέμπει σε άλλα δεδομένα σε σχέση με το τι ακριβώς κίνημα θέλει να είναι και με το τι θέλει να αλλάξει. </w:t>
      </w:r>
    </w:p>
    <w:p w14:paraId="1BD7076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το 2012 θεσπίσατε και τον ν.4046 όπου η διάρκεια των συλλογικών συμβάσεων και η αναθεώρηση της </w:t>
      </w:r>
      <w:proofErr w:type="spellStart"/>
      <w:r>
        <w:rPr>
          <w:rFonts w:eastAsia="Times New Roman" w:cs="Times New Roman"/>
          <w:szCs w:val="24"/>
        </w:rPr>
        <w:t>μετενέργειας</w:t>
      </w:r>
      <w:proofErr w:type="spellEnd"/>
      <w:r>
        <w:rPr>
          <w:rFonts w:eastAsia="Times New Roman" w:cs="Times New Roman"/>
          <w:szCs w:val="24"/>
        </w:rPr>
        <w:t xml:space="preserve"> μειώθηκε από τους έξι μήνες στους τρεις μήνες. Καταργήσατε τη μονιμότητα στις παραδοσιακές συμβάσεις σε όλες τις </w:t>
      </w:r>
      <w:r>
        <w:rPr>
          <w:rFonts w:eastAsia="Times New Roman" w:cs="Times New Roman"/>
          <w:szCs w:val="24"/>
        </w:rPr>
        <w:lastRenderedPageBreak/>
        <w:t xml:space="preserve">εταιρίες, παγώσατε τις ωριμάνσεις, εξαλείψατε το δικαίωμα μονομερούς προσφυγής στη διαιτησία και κάνατε νομοθετική προσαρμογή του κατώτατου μισθού. </w:t>
      </w:r>
      <w:proofErr w:type="spellStart"/>
      <w:r>
        <w:rPr>
          <w:rFonts w:eastAsia="Times New Roman" w:cs="Times New Roman"/>
          <w:szCs w:val="24"/>
        </w:rPr>
        <w:t>Άκουσον</w:t>
      </w:r>
      <w:proofErr w:type="spellEnd"/>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 xml:space="preserve">! </w:t>
      </w:r>
    </w:p>
    <w:p w14:paraId="1BD70767" w14:textId="77777777" w:rsidR="00D5765D" w:rsidRDefault="006A01C6">
      <w:pPr>
        <w:spacing w:after="0" w:line="600" w:lineRule="auto"/>
        <w:ind w:firstLine="720"/>
        <w:jc w:val="both"/>
        <w:rPr>
          <w:rFonts w:eastAsia="Times New Roman"/>
          <w:szCs w:val="24"/>
        </w:rPr>
      </w:pPr>
      <w:r>
        <w:rPr>
          <w:rFonts w:eastAsia="Times New Roman"/>
          <w:szCs w:val="24"/>
        </w:rPr>
        <w:t>Και έρχεστε εδώ πέρα και μιλάτε για τους νέους που εργάζονται αυτήν τη στιγμή στον ιδιωτικό τομέα που έχετε θεσπίσει με νόμο τον κατώτατο μισθό, τον οποίο μειώσατε μέσα σε ένα βράδυ κατά 22%. Και όχι μόνο αυτό, αλλά και για τους νέους, που είναι κάτω των είκοσι πέντε ετών, μειώσατε...</w:t>
      </w:r>
    </w:p>
    <w:p w14:paraId="1BD70768"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Τι είναι αυτό με το δάκτυλο; </w:t>
      </w:r>
    </w:p>
    <w:p w14:paraId="1BD70769" w14:textId="77777777" w:rsidR="00D5765D" w:rsidRDefault="006A01C6">
      <w:pPr>
        <w:spacing w:after="0" w:line="600" w:lineRule="auto"/>
        <w:ind w:firstLine="720"/>
        <w:jc w:val="both"/>
        <w:rPr>
          <w:rFonts w:eastAsia="Times New Roman"/>
          <w:b/>
          <w:szCs w:val="24"/>
        </w:rPr>
      </w:pPr>
      <w:r>
        <w:rPr>
          <w:rFonts w:eastAsia="Times New Roman"/>
          <w:b/>
          <w:szCs w:val="24"/>
        </w:rPr>
        <w:t xml:space="preserve">ΜΑΡΙΟΣ ΚΑΤΣΗΣ: </w:t>
      </w:r>
      <w:r>
        <w:rPr>
          <w:rFonts w:eastAsia="Times New Roman"/>
          <w:szCs w:val="24"/>
        </w:rPr>
        <w:t>Κοιτάξτε...</w:t>
      </w:r>
    </w:p>
    <w:p w14:paraId="1BD7076A" w14:textId="77777777" w:rsidR="00D5765D" w:rsidRDefault="006A01C6">
      <w:pPr>
        <w:spacing w:after="0" w:line="600" w:lineRule="auto"/>
        <w:ind w:firstLine="720"/>
        <w:jc w:val="both"/>
        <w:rPr>
          <w:rFonts w:eastAsia="Times New Roman"/>
          <w:b/>
          <w:szCs w:val="24"/>
        </w:rPr>
      </w:pPr>
      <w:r>
        <w:rPr>
          <w:rFonts w:eastAsia="Times New Roman"/>
          <w:b/>
          <w:szCs w:val="24"/>
        </w:rPr>
        <w:t xml:space="preserve">ΑΝΝΑ - ΜΙΣΕΛ ΑΣΗΜΑΚΟΠΟΥΛΟΥ: </w:t>
      </w:r>
      <w:r>
        <w:rPr>
          <w:rFonts w:eastAsia="Times New Roman"/>
          <w:szCs w:val="24"/>
        </w:rPr>
        <w:t>Κάντε το κάπου αλλού, γιατί είναι ενοχλητικό.</w:t>
      </w:r>
    </w:p>
    <w:p w14:paraId="1BD7076B" w14:textId="77777777" w:rsidR="00D5765D" w:rsidRDefault="006A01C6">
      <w:pPr>
        <w:spacing w:after="0" w:line="600" w:lineRule="auto"/>
        <w:ind w:firstLine="720"/>
        <w:jc w:val="both"/>
        <w:rPr>
          <w:rFonts w:eastAsia="Times New Roman"/>
          <w:b/>
          <w:szCs w:val="24"/>
        </w:rPr>
      </w:pPr>
      <w:r>
        <w:rPr>
          <w:rFonts w:eastAsia="Times New Roman"/>
          <w:b/>
          <w:szCs w:val="24"/>
        </w:rPr>
        <w:t xml:space="preserve">ΜΑΡΙΟΣ ΚΑΤΣΗΣ: </w:t>
      </w:r>
      <w:r>
        <w:rPr>
          <w:rFonts w:eastAsia="Times New Roman"/>
          <w:szCs w:val="24"/>
        </w:rPr>
        <w:t>Αυτό με το δάκτυλο είναι για να καταλαβαίνετε ότι εσείς τα κάνατε.</w:t>
      </w:r>
    </w:p>
    <w:p w14:paraId="1BD7076C"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Και εσείς τα φτιάξατε;</w:t>
      </w:r>
    </w:p>
    <w:p w14:paraId="1BD7076D" w14:textId="77777777" w:rsidR="00D5765D" w:rsidRDefault="006A01C6">
      <w:pPr>
        <w:spacing w:after="0" w:line="600" w:lineRule="auto"/>
        <w:ind w:firstLine="720"/>
        <w:jc w:val="both"/>
        <w:rPr>
          <w:rFonts w:eastAsia="Times New Roman"/>
          <w:b/>
          <w:szCs w:val="24"/>
        </w:rPr>
      </w:pPr>
      <w:r>
        <w:rPr>
          <w:rFonts w:eastAsia="Times New Roman"/>
          <w:b/>
          <w:szCs w:val="24"/>
        </w:rPr>
        <w:t xml:space="preserve">ΜΑΡΙΟΣ ΚΑΤΣΗΣ: </w:t>
      </w:r>
      <w:r>
        <w:rPr>
          <w:rFonts w:eastAsia="Times New Roman"/>
          <w:szCs w:val="24"/>
        </w:rPr>
        <w:t xml:space="preserve">Θεσπίσατε τον </w:t>
      </w:r>
      <w:proofErr w:type="spellStart"/>
      <w:r>
        <w:rPr>
          <w:rFonts w:eastAsia="Times New Roman"/>
          <w:szCs w:val="24"/>
        </w:rPr>
        <w:t>υποκατώτατο</w:t>
      </w:r>
      <w:proofErr w:type="spellEnd"/>
      <w:r>
        <w:rPr>
          <w:rFonts w:eastAsia="Times New Roman"/>
          <w:szCs w:val="24"/>
        </w:rPr>
        <w:t xml:space="preserve"> μισθό για τους νέους κάτω των είκοσι πέντε 10% κάτω από τον κατώτατο μισθό που θεσπίσατε.</w:t>
      </w:r>
    </w:p>
    <w:p w14:paraId="1BD7076E"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Ανακοινώσατε νέα νομοθετική παρέμβαση;</w:t>
      </w:r>
    </w:p>
    <w:p w14:paraId="1BD7076F" w14:textId="77777777" w:rsidR="00D5765D" w:rsidRDefault="006A01C6">
      <w:pPr>
        <w:spacing w:after="0" w:line="600" w:lineRule="auto"/>
        <w:ind w:firstLine="720"/>
        <w:jc w:val="both"/>
        <w:rPr>
          <w:rFonts w:eastAsia="Times New Roman"/>
          <w:b/>
          <w:szCs w:val="24"/>
        </w:rPr>
      </w:pPr>
      <w:r>
        <w:rPr>
          <w:rFonts w:eastAsia="Times New Roman"/>
          <w:b/>
          <w:szCs w:val="24"/>
        </w:rPr>
        <w:t xml:space="preserve">ΜΑΡΙΟΣ ΚΑΤΣΗΣ: </w:t>
      </w:r>
      <w:r>
        <w:rPr>
          <w:rFonts w:eastAsia="Times New Roman"/>
          <w:szCs w:val="24"/>
        </w:rPr>
        <w:t>Αυτά τα κάνατε εσείς.</w:t>
      </w:r>
    </w:p>
    <w:p w14:paraId="1BD70770"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Για δείξτε λίγο και τον εαυτό σας!</w:t>
      </w:r>
    </w:p>
    <w:p w14:paraId="1BD70771"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ΙΩΑΝΝΗΣ ΚΕΦΑΛΟΓΙΑΝΝΗΣ: </w:t>
      </w:r>
      <w:r>
        <w:rPr>
          <w:rFonts w:eastAsia="Times New Roman"/>
          <w:szCs w:val="24"/>
        </w:rPr>
        <w:t>Τα επαναφέρατε;</w:t>
      </w:r>
    </w:p>
    <w:p w14:paraId="1BD70772" w14:textId="77777777" w:rsidR="00D5765D" w:rsidRDefault="006A01C6">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Λοιπόν, όσον αφορά τώρα τα εργασιακά. </w:t>
      </w:r>
    </w:p>
    <w:p w14:paraId="1BD70773"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Λίγο ντροπή!</w:t>
      </w:r>
    </w:p>
    <w:p w14:paraId="1BD70774" w14:textId="77777777" w:rsidR="00D5765D" w:rsidRDefault="006A01C6">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Στο πλαίσιο της δεύτερης αξιολόγησης, επειδή ακούστηκαν πολλά πράγματα, οι απαιτήσεις των θεσμών ήταν πάρα πολλές στο ζήτημα αλλαγής του συνδικαλιστικού νόμου. </w:t>
      </w:r>
    </w:p>
    <w:p w14:paraId="1BD70775" w14:textId="77777777" w:rsidR="00D5765D" w:rsidRDefault="006A01C6">
      <w:pPr>
        <w:spacing w:after="0" w:line="600" w:lineRule="auto"/>
        <w:ind w:firstLine="720"/>
        <w:jc w:val="both"/>
        <w:rPr>
          <w:rFonts w:eastAsia="Times New Roman"/>
          <w:szCs w:val="24"/>
        </w:rPr>
      </w:pPr>
      <w:r>
        <w:rPr>
          <w:rFonts w:eastAsia="Times New Roman"/>
          <w:szCs w:val="24"/>
        </w:rPr>
        <w:t xml:space="preserve">Τέθηκαν και αποκρούστηκαν από την Κυβέρνησή μας ζητήματα όπως η θεσμοθέτηση της ανταπεργίας και του </w:t>
      </w:r>
      <w:r>
        <w:rPr>
          <w:rFonts w:eastAsia="Times New Roman"/>
          <w:szCs w:val="24"/>
          <w:lang w:val="en-US"/>
        </w:rPr>
        <w:t>lockout</w:t>
      </w:r>
      <w:r>
        <w:rPr>
          <w:rFonts w:eastAsia="Times New Roman"/>
          <w:szCs w:val="24"/>
        </w:rPr>
        <w:t xml:space="preserve">. Αποκρούστηκε. Δεν νομοθετήθηκε. </w:t>
      </w:r>
    </w:p>
    <w:p w14:paraId="1BD70776" w14:textId="77777777" w:rsidR="00D5765D" w:rsidRDefault="006A01C6">
      <w:pPr>
        <w:spacing w:after="0" w:line="600" w:lineRule="auto"/>
        <w:ind w:firstLine="720"/>
        <w:jc w:val="both"/>
        <w:rPr>
          <w:rFonts w:eastAsia="Times New Roman"/>
          <w:szCs w:val="24"/>
        </w:rPr>
      </w:pPr>
      <w:r>
        <w:rPr>
          <w:rFonts w:eastAsia="Times New Roman"/>
          <w:szCs w:val="24"/>
        </w:rPr>
        <w:t xml:space="preserve">Ζητούσαν την επί τα </w:t>
      </w:r>
      <w:proofErr w:type="spellStart"/>
      <w:r>
        <w:rPr>
          <w:rFonts w:eastAsia="Times New Roman"/>
          <w:szCs w:val="24"/>
        </w:rPr>
        <w:t>χείρω</w:t>
      </w:r>
      <w:proofErr w:type="spellEnd"/>
      <w:r>
        <w:rPr>
          <w:rFonts w:eastAsia="Times New Roman"/>
          <w:szCs w:val="24"/>
        </w:rPr>
        <w:t xml:space="preserve"> αλλαγή στο χρόνο προειδοποίησης για την κήρυξη της απεργίας. Και αυτό το ζητούσαν. Δεν νομοθετήθηκε. </w:t>
      </w:r>
    </w:p>
    <w:p w14:paraId="1BD70777" w14:textId="77777777" w:rsidR="00D5765D" w:rsidRDefault="006A01C6">
      <w:pPr>
        <w:spacing w:after="0" w:line="600" w:lineRule="auto"/>
        <w:ind w:firstLine="720"/>
        <w:jc w:val="both"/>
        <w:rPr>
          <w:rFonts w:eastAsia="Times New Roman"/>
          <w:szCs w:val="24"/>
        </w:rPr>
      </w:pPr>
      <w:r>
        <w:rPr>
          <w:rFonts w:eastAsia="Times New Roman"/>
          <w:szCs w:val="24"/>
        </w:rPr>
        <w:t>Ζητούσαν τη θεσμοθέτηση γενικής ρήτρας απόλυσης των συνδικαλιστικών στελεχών. Και αυτό το ζητούσαν. Δεν νομοθετήθηκε. Αποκρούστηκε από την Κυβέρνησή μας.</w:t>
      </w:r>
    </w:p>
    <w:p w14:paraId="1BD70778" w14:textId="77777777" w:rsidR="00D5765D" w:rsidRDefault="006A01C6">
      <w:pPr>
        <w:spacing w:after="0" w:line="600" w:lineRule="auto"/>
        <w:ind w:firstLine="720"/>
        <w:jc w:val="both"/>
        <w:rPr>
          <w:rFonts w:eastAsia="Times New Roman"/>
          <w:szCs w:val="24"/>
        </w:rPr>
      </w:pPr>
      <w:r>
        <w:rPr>
          <w:rFonts w:eastAsia="Times New Roman"/>
          <w:szCs w:val="24"/>
        </w:rPr>
        <w:t xml:space="preserve">Ζητούσαν τη συρρίκνωση του χρόνου των συνδικαλιστικών αδειών. Ούτε αυτό νομοθετήθηκε. </w:t>
      </w:r>
    </w:p>
    <w:p w14:paraId="1BD70779" w14:textId="77777777" w:rsidR="00D5765D" w:rsidRDefault="006A01C6">
      <w:pPr>
        <w:spacing w:after="0" w:line="600" w:lineRule="auto"/>
        <w:ind w:firstLine="720"/>
        <w:jc w:val="both"/>
        <w:rPr>
          <w:rFonts w:eastAsia="Times New Roman"/>
          <w:szCs w:val="24"/>
        </w:rPr>
      </w:pPr>
      <w:r>
        <w:rPr>
          <w:rFonts w:eastAsia="Times New Roman"/>
          <w:szCs w:val="24"/>
        </w:rPr>
        <w:t>Ξέρετε πολύ καλά ότι η τροπολογία αποσύρθηκε, προκειμένου να δοθεί χρόνος για να γίνει ευχερέστερη και αναλυτικότερη συζήτηση στο Κοινοβούλιο, ώστε να μην υπάρχουν προσχηματικές ενστάσεις επί της διαδικασίας και να συζητηθεί επί της ουσίας τι αφορά.</w:t>
      </w:r>
    </w:p>
    <w:p w14:paraId="1BD7077A"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Γνωρίζουμε από τη δεύτερη αξιολόγηση πάρα πολύ καλά ότι το ισχύον πλαίσιο για την λήψη απόφασης στα πρωτοβάθμια επιχειρησιακά σωματεία είναι να παρίσταται το 1/3 των οικονομικά τακτοποιημένων μελών. Συμφωνήθηκε στο πλαίσιο της δεύτερης αξιολόγησης το 1/3 να πάει στο 1/2. Καμμία αλλαγή δεν επέρχεται στα πρωτοβάθμια σωματεία ευρύτερης περιφέρειας, όπως παραδείγματος χάριν της Αττικής ή πανελλαδικής εμβέλειας, καθώς και στη δευτεροβάθμια και στη τριτοβάθμια συνδικαλιστική οργάνωση. Σε αυτές τις περιπτώσεις συνεχίζει να ισχύει το πλαίσιο, το οποίο υφίσταται και σήμερα, δηλαδή να λαμβάνεται η απόφαση για απεργία από το διοικητικό συμβούλιο και να προχωράει κανονικά. </w:t>
      </w:r>
    </w:p>
    <w:p w14:paraId="1BD7077B" w14:textId="77777777" w:rsidR="00D5765D" w:rsidRDefault="006A01C6">
      <w:pPr>
        <w:spacing w:after="0" w:line="600" w:lineRule="auto"/>
        <w:ind w:firstLine="720"/>
        <w:jc w:val="both"/>
        <w:rPr>
          <w:rFonts w:eastAsia="Times New Roman"/>
          <w:szCs w:val="24"/>
        </w:rPr>
      </w:pPr>
      <w:r>
        <w:rPr>
          <w:rFonts w:eastAsia="Times New Roman"/>
          <w:szCs w:val="24"/>
        </w:rPr>
        <w:t>Έτσι, όμως, όλη αυτή η απόκρουση αυτών που ζητούσαν οι θεσμοί και που εσάς αποτελεί τον πυρήνα της ιδεολογίας σας και της πολιτικής σας, από εμάς αποκρούστηκε. Στο μόνο που υποχωρήσαμε ήταν αυτό το ζήτημα στο πλαίσιο της δεύτερης αξιολόγησης, το οποίο θα μπει ξανά κάποια στιγμή για νομοθέτηση στη Βουλή για να γίνει διεξοδικός έλεγχος και να ακουστούν όλα αυτά στα οποία αναφέρθηκα.</w:t>
      </w:r>
    </w:p>
    <w:p w14:paraId="1BD7077C" w14:textId="77777777" w:rsidR="00D5765D" w:rsidRDefault="006A01C6">
      <w:pPr>
        <w:spacing w:after="0" w:line="600" w:lineRule="auto"/>
        <w:ind w:firstLine="720"/>
        <w:jc w:val="both"/>
        <w:rPr>
          <w:rFonts w:eastAsia="Times New Roman"/>
          <w:szCs w:val="24"/>
        </w:rPr>
      </w:pPr>
      <w:r>
        <w:rPr>
          <w:rFonts w:eastAsia="Times New Roman"/>
          <w:szCs w:val="24"/>
        </w:rPr>
        <w:t xml:space="preserve">Να μην ξεχνάμε, όμως, και το ζήτημα που αφορά τους συμβασιούχους. Το καλοκαίρι θυμόμαστε όλοι πάρα πολύ καλά ότι άνοιξε εκτενώς ένα ζήτημα για την καθαριότητα στους δήμους. Όταν γινόταν δημόσιος διάλογος και συζήτηση ήταν άνθρωποι οι οποίοι εργάζονται στην καθαριότητα και καθαρίζουν τις πόλεις μας, τις γειτονιές μας. Και έβγαιναν οι δικοί σας συνδικαλιστές και έλεγαν ότι δεν πρέπει να </w:t>
      </w:r>
      <w:r>
        <w:rPr>
          <w:rFonts w:eastAsia="Times New Roman"/>
          <w:szCs w:val="24"/>
        </w:rPr>
        <w:lastRenderedPageBreak/>
        <w:t xml:space="preserve">προχωρήσει η Κυβέρνηση σε οριστική λύση του ζητήματος. Εσείς είχατε δημιουργήσει αυτούς τους ομήρους. Μάλιστα, εμείς είπαμε ότι θέλουμε να προχωρήσουμε σε μόνιμες προσλήψεις. Έχει βγει κιόλας η περίληψη της προκήρυξης για </w:t>
      </w:r>
      <w:proofErr w:type="spellStart"/>
      <w:r>
        <w:rPr>
          <w:rFonts w:eastAsia="Times New Roman"/>
          <w:szCs w:val="24"/>
        </w:rPr>
        <w:t>οκτώμισι</w:t>
      </w:r>
      <w:proofErr w:type="spellEnd"/>
      <w:r>
        <w:rPr>
          <w:rFonts w:eastAsia="Times New Roman"/>
          <w:szCs w:val="24"/>
        </w:rPr>
        <w:t xml:space="preserve"> χιλιάδες θέσεις καθαριότητας στους δήμους. Εσείς, όμως, λέγατε η καθαριότητα να περάσει στον ιδιωτικό τομέα. Αυτό λέγατε. Και δεν μπορούμε να καταλάβουμε την ιδεοληψία της Κυβέρνησης να έχει μόνιμους υπαλλήλους που να κάνουν την καθαριότητα στους δήμους. </w:t>
      </w:r>
    </w:p>
    <w:p w14:paraId="1BD7077D" w14:textId="77777777" w:rsidR="00D5765D" w:rsidRDefault="006A01C6">
      <w:pPr>
        <w:spacing w:after="0" w:line="600" w:lineRule="auto"/>
        <w:ind w:firstLine="720"/>
        <w:jc w:val="both"/>
        <w:rPr>
          <w:rFonts w:eastAsia="Times New Roman"/>
          <w:szCs w:val="24"/>
        </w:rPr>
      </w:pPr>
      <w:r>
        <w:rPr>
          <w:rFonts w:eastAsia="Times New Roman"/>
          <w:szCs w:val="24"/>
        </w:rPr>
        <w:t xml:space="preserve">Επίσης, μην κάνετε ότι δεν ξέρετε ότι βρισκόμαστε σε στενή επιτροπεία με δική σας ευθύνη, με ευθύνη των κομμάτων της Αντιπολίτευσης και ότι υπακούμε σε έναν κανόνα προσλήψεων, που είναι ο κανόνας τέσσερις αποχωρήσεις μια πρόσληψη. </w:t>
      </w:r>
    </w:p>
    <w:p w14:paraId="1BD7077E" w14:textId="77777777" w:rsidR="00D5765D" w:rsidRDefault="006A01C6">
      <w:pPr>
        <w:spacing w:after="0" w:line="600" w:lineRule="auto"/>
        <w:ind w:firstLine="720"/>
        <w:jc w:val="both"/>
        <w:rPr>
          <w:rFonts w:eastAsia="Times New Roman"/>
          <w:szCs w:val="24"/>
        </w:rPr>
      </w:pPr>
      <w:r>
        <w:rPr>
          <w:rFonts w:eastAsia="Times New Roman"/>
          <w:szCs w:val="24"/>
        </w:rPr>
        <w:t>Γνωρίζετε πολύ καλά ότι όλο αυτό το διάστημα με την αδιοριστία, οι πρώτες προτεραιότητες, που έθεσε η Κυβέρνησή μας ήταν οι προσλήψεις στην υγεία.</w:t>
      </w:r>
    </w:p>
    <w:p w14:paraId="1BD7077F" w14:textId="77777777" w:rsidR="00D5765D" w:rsidRDefault="006A01C6">
      <w:pPr>
        <w:spacing w:after="0" w:line="600" w:lineRule="auto"/>
        <w:ind w:firstLine="720"/>
        <w:jc w:val="both"/>
        <w:rPr>
          <w:rFonts w:eastAsia="Times New Roman"/>
          <w:szCs w:val="24"/>
        </w:rPr>
      </w:pPr>
      <w:r>
        <w:rPr>
          <w:rFonts w:eastAsia="Times New Roman"/>
          <w:szCs w:val="24"/>
        </w:rPr>
        <w:t>Εμείς θα βγούμε από την επιτροπεία και με τη δυνατότητα που θα δοθούν βαθμοί ελευθερίας στην άσκηση πολιτικής, θα μπορέσουμε από εκεί και πέρα να καλύψουμε και τις υπόλοιπες προτεραιότητες.</w:t>
      </w:r>
    </w:p>
    <w:p w14:paraId="1BD7078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Όμως, θα ήθελα να αναφερθώ πάρα πολύ γενικά και στα βασικότερα σημεία που απασχολούν τη σημερινή διαδικασία, δηλαδή τη διαδικασία της κύρωσης του ελληνικού δημοσίου με την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w:t>
      </w:r>
    </w:p>
    <w:p w14:paraId="1BD7078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Επειδή λέτε ότι η σύμβαση είχε πραγματικά ολοκληρωθεί με εσάς, απλώς εμείς δεν είχαμε τον χρόνο να τη διαβάσουμε και να την υπογράψουμε, για να δούμε </w:t>
      </w:r>
      <w:r>
        <w:rPr>
          <w:rFonts w:eastAsia="Times New Roman" w:cs="Times New Roman"/>
          <w:szCs w:val="24"/>
        </w:rPr>
        <w:lastRenderedPageBreak/>
        <w:t xml:space="preserve">λίγο τι ανταλλάγματα είχατε πει στην αρχική σύμβαση και τι πετύχαμε εμείς. Το δημόσιο με τη δική μας σύμβαση επιτυγχάνει ως αντάλλαγμα την αποκλειστική χρήση έξι αναμεταδοτών έναντι τριών που προέβλεπε η αρχική σύμβαση και των δύο αναμεταδοτών που τελικά παραδόθηκαν. Αυτή είναι μία ειδοποιός διαφορά. </w:t>
      </w:r>
    </w:p>
    <w:p w14:paraId="1BD7078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Ακόμα, με την ανανεωμένη σύμβαση το δημόσιο λαμβάνει ως επιπλέον αντάλλαγμα και τρεις επίγειους κομβικούς δορυφόρους, σταθμούς </w:t>
      </w:r>
      <w:r>
        <w:rPr>
          <w:rFonts w:eastAsia="Times New Roman" w:cs="Times New Roman"/>
          <w:szCs w:val="24"/>
          <w:lang w:val="en-US"/>
        </w:rPr>
        <w:t>HUB</w:t>
      </w:r>
      <w:r>
        <w:rPr>
          <w:rFonts w:eastAsia="Times New Roman" w:cs="Times New Roman"/>
          <w:szCs w:val="24"/>
        </w:rPr>
        <w:t xml:space="preserve">, δηλαδή, τρία μεγάλα δορυφορικά πιάτα, καθώς και διακόσια τερματικά. Τα τερματικά αυτά είναι πολύ σημαντικά για την καθημερινότητα των πολιτών, καθώς καλύπτουν τις μεγαλύτερες ανάγκες απομακρυσμένων περιοχών, διευκολύνουν την ευρύτερη κάλυψη του δικτύου και ουσιαστικά διαμορφώνουν το πεδίο για την πρόσβαση και την ανάπτυξη τηλεπικοινωνιακών δραστηριοτήτων, όπως η άμυνα και η πολιτική προστασία. </w:t>
      </w:r>
    </w:p>
    <w:p w14:paraId="1BD7078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BD7078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 Κύριε Πρόεδρε, την ανοχή σας για ένα λεπτό. </w:t>
      </w:r>
    </w:p>
    <w:p w14:paraId="1BD7078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Εξαιρετικής σημασίας, επίσης, για την ελληνική έννομη τάξη είναι η πρόβλεψη για την ανάθεση της αρμοδιότητας για την επίλυση τυχόν διαφορών στα διοικητικά δικαστήρια των Αθηνών βάσει τον διατάξεων του ελληνικού δικαίου αντί της διαιτησίας της Γενεύης με τη διαδικασία του ενός διαιτητή που προέβλεπε η αρχική σύμβαση στο άρθρο 49, όπως, επίσης, η επίβλεψη της υλοποίησης του έργου και της σύμβασης με τη δημιουργία επιτροπής παρακολούθησης η οποία έχει ήδη συσταθεί </w:t>
      </w:r>
      <w:r>
        <w:rPr>
          <w:rFonts w:eastAsia="Times New Roman" w:cs="Times New Roman"/>
          <w:szCs w:val="24"/>
        </w:rPr>
        <w:lastRenderedPageBreak/>
        <w:t xml:space="preserve">και η παραμονή του κέντρου ελέγχου του δορυφορικού συστήματος εντός της ελληνικής επικράτειας. </w:t>
      </w:r>
    </w:p>
    <w:p w14:paraId="1BD7078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Λαμβάνουμε δεκαεπτά </w:t>
      </w:r>
      <w:proofErr w:type="spellStart"/>
      <w:r>
        <w:rPr>
          <w:rFonts w:eastAsia="Times New Roman" w:cs="Times New Roman"/>
          <w:szCs w:val="24"/>
        </w:rPr>
        <w:t>χρονομεταδότες</w:t>
      </w:r>
      <w:proofErr w:type="spellEnd"/>
      <w:r>
        <w:rPr>
          <w:rFonts w:eastAsia="Times New Roman" w:cs="Times New Roman"/>
          <w:szCs w:val="24"/>
        </w:rPr>
        <w:t xml:space="preserve"> επιπλέον ως αντιστάθμισμα για το </w:t>
      </w:r>
      <w:proofErr w:type="spellStart"/>
      <w:r>
        <w:rPr>
          <w:rFonts w:eastAsia="Times New Roman" w:cs="Times New Roman"/>
          <w:szCs w:val="24"/>
        </w:rPr>
        <w:t>χρωστούμενο</w:t>
      </w:r>
      <w:proofErr w:type="spellEnd"/>
      <w:r>
        <w:rPr>
          <w:rFonts w:eastAsia="Times New Roman" w:cs="Times New Roman"/>
          <w:szCs w:val="24"/>
        </w:rPr>
        <w:t xml:space="preserve"> από την αρχική σύμβαση τρίτο αναμεταδότη και τις καθυστερήσεις παράδοσης. Δικές σας ήταν αυτές οι καθυστερήσεις. Ταυτόχρονα, εξασφαλίσαμε και ανταλλάγματα για τη δωρεάν συντήρηση του ανωτέρου εξοπλισμού για πέντε έτη κι εξασφαλίστηκε εκ μέρους του ελληνικού δημοσίου η δωρεάν παροχή σχετικού εξοπλισμού για την περίοδο της μετάβασης. </w:t>
      </w:r>
    </w:p>
    <w:p w14:paraId="1BD7078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Άρα, τίποτα δεν είχατε κάνει με την προηγούμενη σύμβαση. Όλα εμείς τα επαναδιαπραγματευθήκαμε και μάλιστα προς όφελος του ελληνικού δημοσίου και του ελληνικού λαού. </w:t>
      </w:r>
    </w:p>
    <w:p w14:paraId="1BD7078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-μιας και αναφερθήκατε στις τηλεοπτικές άδειες- τα εξής: Βρίζατε τον νόμο Παππά, βρίζατε τον Υπουργό, τον λέγατε «Υπουργό </w:t>
      </w:r>
      <w:proofErr w:type="spellStart"/>
      <w:r>
        <w:rPr>
          <w:rFonts w:eastAsia="Times New Roman" w:cs="Times New Roman"/>
          <w:szCs w:val="24"/>
        </w:rPr>
        <w:t>καναλάρχη</w:t>
      </w:r>
      <w:proofErr w:type="spellEnd"/>
      <w:r>
        <w:rPr>
          <w:rFonts w:eastAsia="Times New Roman" w:cs="Times New Roman"/>
          <w:szCs w:val="24"/>
        </w:rPr>
        <w:t xml:space="preserve">», λέγατε ότι δεν θα γίνει ο διαγωνισμός, ότι κατέπεσε ο διαγωνισμός και ο περιβόητος νόμος, ο ν.4339/2016 είναι εν ισχύ. Το μόνο άρθρο το οποίο κατέπεσε ήταν το άρθρο για το ποιος θα διενεργήσει τον διαγωνισμό, που να θυμίσουμε ότι άλλαξε μόνο για την πρώτη τη διαδικασία, τη διαγωνιστική, επειδή δεν θέλατε να συγκροτηθεί το Εθνικό Συμβούλιο Ραδιοτηλεόρασης. Εκεί πατήσατε. Όμως, όσο και να «γαβγίζετε», η Κυβέρνηση θα προχωρήσει. Ο διαγωνισμός είναι στον αέρα και θα ρυθμίσουμε ένα </w:t>
      </w:r>
      <w:r>
        <w:rPr>
          <w:rFonts w:eastAsia="Times New Roman" w:cs="Times New Roman"/>
          <w:szCs w:val="24"/>
        </w:rPr>
        <w:lastRenderedPageBreak/>
        <w:t xml:space="preserve">τηλεοπτικό τοπίο που επί τριάντα και πλέον χρόνια το αφήνατε αρρύθμιστο, προκειμένου να εξυπηρετήσετε τα συμφέροντά σας και τη διαπλοκή σας. </w:t>
      </w:r>
    </w:p>
    <w:p w14:paraId="1BD7078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BD7078A"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BD7078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1BD7078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Υπουργός Ψηφιακής Πολιτικής, Τηλεπικοινωνίων και Ενημέρωσης κ. Νικόλαος Παππάς έχει τον λόγο για τρία λεπτά για κάποιες νομοτεχνικές βελτιώσεις. </w:t>
      </w:r>
    </w:p>
    <w:p w14:paraId="1BD7078D"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Τηλεπικοινωνίων και Ενημέρωσης): </w:t>
      </w:r>
      <w:r>
        <w:rPr>
          <w:rFonts w:eastAsia="Times New Roman" w:cs="Times New Roman"/>
          <w:szCs w:val="24"/>
        </w:rPr>
        <w:t xml:space="preserve">Ευχαριστώ, κύριε Πρόεδρε. </w:t>
      </w:r>
    </w:p>
    <w:p w14:paraId="1BD7078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καταθέσω νομοτεχνικές βελτιώσεις στο σχέδιο νόμου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w:t>
      </w:r>
      <w:r>
        <w:rPr>
          <w:rFonts w:eastAsia="Times New Roman" w:cs="Times New Roman"/>
          <w:szCs w:val="24"/>
          <w:vertAlign w:val="superscript"/>
        </w:rPr>
        <w:t>ο</w:t>
      </w:r>
      <w:r>
        <w:rPr>
          <w:rFonts w:eastAsia="Times New Roman" w:cs="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ΣAT (HELLAS SAT)».</w:t>
      </w:r>
    </w:p>
    <w:p w14:paraId="1BD7078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τέλος του τίτλου του σχεδίου νόμου προστίθεται η φράση: «…και άλλες διατάξεις.»</w:t>
      </w:r>
    </w:p>
    <w:p w14:paraId="1BD7079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στην τροπολογία υπ' αριθμόν 1367/16 30-11-2017 «α) Ρύθμιση θεμάτων εκλογής και θητείας των αιρετών εκπροσώπων των υπαλλήλων και των αναπληρωτών τους στα ενιαία υπηρεσιακά και πειθαρχικά συμβούλια του Υπουργείου Ψηφιακής Πολιτικής Τηλεπικοινωνιών και Ενημέρωσης και β) Κατάργηση υφιστάμενων περιορισμών της κείμενης νομοθεσίας σχετικά με τη λειτουργία ραδιοφωνικών σταθμών ελεύθερης λήψης, την </w:t>
      </w:r>
      <w:proofErr w:type="spellStart"/>
      <w:r>
        <w:rPr>
          <w:rFonts w:eastAsia="Times New Roman" w:cs="Times New Roman"/>
          <w:szCs w:val="24"/>
        </w:rPr>
        <w:t>αδειοδότηση</w:t>
      </w:r>
      <w:proofErr w:type="spellEnd"/>
      <w:r>
        <w:rPr>
          <w:rFonts w:eastAsia="Times New Roman" w:cs="Times New Roman"/>
          <w:szCs w:val="24"/>
        </w:rPr>
        <w:t xml:space="preserve"> για τη παροχή συνδρομητικών ραδιοφωνικών και τηλεοπτικών υπηρεσιών κ.λπ..» στο σχέδιο νόμου ««Ανανέωση - Τροποποίηση - Κωδικοποίηση της Σύμβασης περί Παροχής Ειδικής Άδειας Εκμετάλλευσης του αποκλειστικού δικαιώματος του Ελληνικού Δημοσίου στη πρόσβαση και χρήση της ονομαστικής θέσης των 39</w:t>
      </w:r>
      <w:r>
        <w:rPr>
          <w:rFonts w:eastAsia="Times New Roman" w:cs="Times New Roman"/>
          <w:szCs w:val="24"/>
          <w:vertAlign w:val="superscript"/>
          <w:lang w:val="en-US"/>
        </w:rPr>
        <w:t>o</w:t>
      </w:r>
      <w:r>
        <w:rPr>
          <w:rFonts w:eastAsia="Times New Roman" w:cs="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SAT (HELLAS SAT).» γίνονται οι εξής νομοτεχνικές βελτιώσεις:</w:t>
      </w:r>
    </w:p>
    <w:p w14:paraId="1BD7079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1. Στο δεύτερο εδάφιο της παρ. α΄ του πρώτου άρθρου η λέξη «Ιανουαρίου» αντικαθίσταται από τη λέξη «Φεβρουαρίου».</w:t>
      </w:r>
    </w:p>
    <w:p w14:paraId="1BD7079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2. Στην παρ. β΄ του πρώτου άρθρου διαγράφεται η φράση «όπως εκάστοτε ορίζεται στο Μητρώο Φορέων Γενικής Κυβέρνησης».</w:t>
      </w:r>
    </w:p>
    <w:p w14:paraId="1BD7079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3. Στο πρώτο εδάφιο της παρ. γ΄ του πρώτου άρθρου η λέξη «Δεκεμβρίου» αντικαθίσταται από τη λέξη «Ιανουαρίου». </w:t>
      </w:r>
    </w:p>
    <w:p w14:paraId="1BD7079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4. Στο δεύτερο εδάφιο της παρ. γ΄ του πρώτου άρθρου οι λέξεις «30 Ιανουαρίου» αντικαθίστανται από τις λέξεις «15 Φεβρουαρίου».</w:t>
      </w:r>
    </w:p>
    <w:p w14:paraId="1BD7079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5. Στο πρώτο εδάφιο της παρ. ε΄ του πρώτου άρθρου μετά τις λέξεις «Γενικής Κυβέρνησης» προστίθεται η φράση «και του ευρύτερου δημόσιου τομέα».</w:t>
      </w:r>
    </w:p>
    <w:p w14:paraId="1BD7079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Αντιλαμβάνεται το Σώμα ότι αυτές οι νομοτεχνικές βελτιώσεις έχουν να κάνουν με την κατάλληλη εφαρμογή των κείμενων και προς ψήφιση διατάξεων. </w:t>
      </w:r>
    </w:p>
    <w:p w14:paraId="1BD7079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Τις καταθέτω για τα Πρακτικά. </w:t>
      </w:r>
    </w:p>
    <w:p w14:paraId="1BD7079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BD7079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Νικόλαος Παππάς  καταθέτει για τα Πρακτικά τις προαναφερθείσες νομοτεχνικές βελτιώσεις, οι οποίες έχουν ως εξής: </w:t>
      </w:r>
    </w:p>
    <w:p w14:paraId="1BD7079A" w14:textId="77777777" w:rsidR="00D5765D" w:rsidRDefault="006A01C6">
      <w:pPr>
        <w:spacing w:after="0" w:line="600" w:lineRule="auto"/>
        <w:ind w:firstLine="720"/>
        <w:jc w:val="center"/>
        <w:rPr>
          <w:rFonts w:eastAsia="Times New Roman" w:cs="Times New Roman"/>
          <w:color w:val="FF0000"/>
          <w:szCs w:val="24"/>
        </w:rPr>
      </w:pPr>
      <w:r w:rsidRPr="00D333C8">
        <w:rPr>
          <w:rFonts w:eastAsia="Times New Roman" w:cs="Times New Roman"/>
          <w:color w:val="FF0000"/>
          <w:szCs w:val="24"/>
        </w:rPr>
        <w:t>ΑΛΛΑΓΗ ΣΕΛΙΔΑΣ</w:t>
      </w:r>
    </w:p>
    <w:p w14:paraId="1BD7079B" w14:textId="77777777" w:rsidR="00D5765D" w:rsidRDefault="006A01C6">
      <w:pPr>
        <w:spacing w:after="0"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σελίδες 200,201)</w:t>
      </w:r>
    </w:p>
    <w:p w14:paraId="1BD7079C" w14:textId="77777777" w:rsidR="00D5765D" w:rsidRDefault="006A01C6">
      <w:pPr>
        <w:spacing w:after="0"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1BD7079D"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τον κύριο Υπουργό. </w:t>
      </w:r>
    </w:p>
    <w:p w14:paraId="1BD7079E" w14:textId="77777777" w:rsidR="00D5765D" w:rsidRDefault="006A01C6">
      <w:pPr>
        <w:spacing w:after="0" w:line="600" w:lineRule="auto"/>
        <w:ind w:firstLine="720"/>
        <w:jc w:val="both"/>
        <w:rPr>
          <w:rFonts w:eastAsia="Times New Roman"/>
          <w:szCs w:val="24"/>
        </w:rPr>
      </w:pPr>
      <w:r>
        <w:rPr>
          <w:rFonts w:eastAsia="Times New Roman"/>
          <w:szCs w:val="24"/>
        </w:rPr>
        <w:t>Τον λόγο έχει ο Κοινοβουλευτικός Εκπρόσωπος της Νέας Δημοκρατίας κ. Κεφαλογιάννης.</w:t>
      </w:r>
    </w:p>
    <w:p w14:paraId="1BD7079F"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1BD707A0"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Κύριε Υπουργέ, πραγματικά, χωρίς καμμία δόση ειρωνείας, εκφράζουμε την ικανοποίησή μας σαν Νέα Δημοκρατία για το γεγονός ότι όσον αφορά την τρίτη αξιολόγηση την κλείσατε εγκαίρως και ότι, αν μη τι άλλο, η στωικότητα, που δείξατε αυτή τη φορά όσον αφορά στην υλοποίηση των </w:t>
      </w:r>
      <w:proofErr w:type="spellStart"/>
      <w:r>
        <w:rPr>
          <w:rFonts w:eastAsia="Times New Roman"/>
          <w:szCs w:val="24"/>
        </w:rPr>
        <w:t>προαπαιτουμένων</w:t>
      </w:r>
      <w:proofErr w:type="spellEnd"/>
      <w:r>
        <w:rPr>
          <w:rFonts w:eastAsia="Times New Roman"/>
          <w:szCs w:val="24"/>
        </w:rPr>
        <w:t xml:space="preserve"> -τουλάχιστον σε τεχνικό επίπεδο- δείχνει ότι ίσως πήρατε και κάποιο μάθημα από τα δεινά τα οποία επέφερε στην ελληνική οικονομία η καταστροφική τακτική των αχρείαστων καθυστερήσεων και των μικροκομματικών </w:t>
      </w:r>
      <w:proofErr w:type="spellStart"/>
      <w:r>
        <w:rPr>
          <w:rFonts w:eastAsia="Times New Roman"/>
          <w:szCs w:val="24"/>
        </w:rPr>
        <w:t>τακτικισμών</w:t>
      </w:r>
      <w:proofErr w:type="spellEnd"/>
      <w:r>
        <w:rPr>
          <w:rFonts w:eastAsia="Times New Roman"/>
          <w:szCs w:val="24"/>
        </w:rPr>
        <w:t xml:space="preserve"> στις προηγούμενες δύο αξιολογήσεις. </w:t>
      </w:r>
    </w:p>
    <w:p w14:paraId="1BD707A1" w14:textId="77777777" w:rsidR="00D5765D" w:rsidRDefault="006A01C6">
      <w:pPr>
        <w:spacing w:after="0" w:line="600" w:lineRule="auto"/>
        <w:ind w:firstLine="720"/>
        <w:jc w:val="both"/>
        <w:rPr>
          <w:rFonts w:eastAsia="Times New Roman"/>
          <w:szCs w:val="24"/>
        </w:rPr>
      </w:pPr>
      <w:r>
        <w:rPr>
          <w:rFonts w:eastAsia="Times New Roman"/>
          <w:szCs w:val="24"/>
        </w:rPr>
        <w:t xml:space="preserve">Τουλάχιστον, δεν προσθέσατε κι άλλα βάρη κι άλλα προβλήματα σε σχέση με αυτά τα οποία είχε συσσωρεύσει η προηγούμενη πολιτική σας. </w:t>
      </w:r>
    </w:p>
    <w:p w14:paraId="1BD707A2" w14:textId="77777777" w:rsidR="00D5765D" w:rsidRDefault="006A01C6">
      <w:pPr>
        <w:spacing w:after="0" w:line="600" w:lineRule="auto"/>
        <w:ind w:firstLine="720"/>
        <w:jc w:val="both"/>
        <w:rPr>
          <w:rFonts w:eastAsia="Times New Roman"/>
          <w:szCs w:val="24"/>
        </w:rPr>
      </w:pPr>
      <w:r>
        <w:rPr>
          <w:rFonts w:eastAsia="Times New Roman"/>
          <w:szCs w:val="24"/>
        </w:rPr>
        <w:t xml:space="preserve">Αυτό, βεβαίως, δεν σημαίνει ότι η </w:t>
      </w:r>
      <w:proofErr w:type="spellStart"/>
      <w:r>
        <w:rPr>
          <w:rFonts w:eastAsia="Times New Roman"/>
          <w:szCs w:val="24"/>
        </w:rPr>
        <w:t>οβιδιακή</w:t>
      </w:r>
      <w:proofErr w:type="spellEnd"/>
      <w:r>
        <w:rPr>
          <w:rFonts w:eastAsia="Times New Roman"/>
          <w:szCs w:val="24"/>
        </w:rPr>
        <w:t xml:space="preserve"> σας μεταμόρφωση θα έχει συνέπειες λιγότερο επώδυνες για την ελληνική κοινωνία. </w:t>
      </w:r>
    </w:p>
    <w:p w14:paraId="1BD707A3" w14:textId="77777777" w:rsidR="00D5765D" w:rsidRDefault="006A01C6">
      <w:pPr>
        <w:spacing w:after="0" w:line="600" w:lineRule="auto"/>
        <w:ind w:firstLine="720"/>
        <w:jc w:val="both"/>
        <w:rPr>
          <w:rFonts w:eastAsia="Times New Roman"/>
          <w:szCs w:val="24"/>
        </w:rPr>
      </w:pPr>
      <w:r>
        <w:rPr>
          <w:rFonts w:eastAsia="Times New Roman"/>
          <w:szCs w:val="24"/>
        </w:rPr>
        <w:t xml:space="preserve">Δεν ξέρω αν στα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τα οποία στέλνει το Μαξίμου και το Υπουργείο Οικονομικών, γίνεται αναφορά στην εξαιρετική οικονομική κατάσταση των περισσότερων κρατών μελών του κοινού νομίσματος, όπως τουλάχιστον διαπιστώθηκε στο </w:t>
      </w:r>
      <w:proofErr w:type="spellStart"/>
      <w:r>
        <w:rPr>
          <w:rFonts w:eastAsia="Times New Roman"/>
          <w:szCs w:val="24"/>
          <w:lang w:val="en-US"/>
        </w:rPr>
        <w:t>Eurogroup</w:t>
      </w:r>
      <w:proofErr w:type="spellEnd"/>
      <w:r>
        <w:rPr>
          <w:rFonts w:eastAsia="Times New Roman"/>
          <w:szCs w:val="24"/>
        </w:rPr>
        <w:t xml:space="preserve">, αλλά στη σχετική ανακοίνωση, κύριε Υπουργέ, ξέρετε πολύ καλά ότι, δυστυχώς, η Ελλάδα απουσιάζει. </w:t>
      </w:r>
    </w:p>
    <w:p w14:paraId="1BD707A4" w14:textId="77777777" w:rsidR="00D5765D" w:rsidRDefault="006A01C6">
      <w:pPr>
        <w:spacing w:after="0" w:line="600" w:lineRule="auto"/>
        <w:ind w:firstLine="720"/>
        <w:jc w:val="both"/>
        <w:rPr>
          <w:rFonts w:eastAsia="Times New Roman"/>
          <w:szCs w:val="24"/>
        </w:rPr>
      </w:pPr>
      <w:r>
        <w:rPr>
          <w:rFonts w:eastAsia="Times New Roman"/>
          <w:szCs w:val="24"/>
        </w:rPr>
        <w:t xml:space="preserve">Κι ούτε έγινε, νομίζω, καμμία αναφορά στις ανακοινώσεις της Ελληνικής Στατιστικής Αρχής για τα μεγέθη της πορείας του ΑΕΠ. Διότι σύμφωνα με την ΕΛΣΤΑΤ, τα στοιχεία, δηλαδή, της Ελληνικής Στατιστικής Υπηρεσίας, κατά τη διάρκεια του γ΄ τριμήνου -το οποίο ξέρετε κι εσείς πολύ καλά ότι είναι διαχρονικά το καλύτερο, λόγω </w:t>
      </w:r>
      <w:r>
        <w:rPr>
          <w:rFonts w:eastAsia="Times New Roman"/>
          <w:szCs w:val="24"/>
        </w:rPr>
        <w:lastRenderedPageBreak/>
        <w:t xml:space="preserve">και του τουρισμού- του 2017 η ελληνική οικονομία αναπτύχθηκε μόλις κατά 0,3% σε σχέση με το προηγούμενο τρίμηνο και κατά 1,3% σε ετήσια βάση σε σχέση με το 2016. </w:t>
      </w:r>
    </w:p>
    <w:p w14:paraId="1BD707A5" w14:textId="77777777" w:rsidR="00D5765D" w:rsidRDefault="006A01C6">
      <w:pPr>
        <w:spacing w:after="0" w:line="600" w:lineRule="auto"/>
        <w:ind w:firstLine="720"/>
        <w:jc w:val="both"/>
        <w:rPr>
          <w:rFonts w:eastAsia="Times New Roman"/>
          <w:szCs w:val="24"/>
        </w:rPr>
      </w:pPr>
      <w:r>
        <w:rPr>
          <w:rFonts w:eastAsia="Times New Roman"/>
          <w:szCs w:val="24"/>
        </w:rPr>
        <w:t xml:space="preserve">Δυστυχώς, αυτές οι ανακοινώσεις, κύριε Υπουργέ, έκαναν σκόνη και θρύψαλα τις πρόσφατες κυβερνητικές φανφάρες για την επίτευξη των αναπτυξιακών στόχων. Αν θέλετε, μάλιστα, να πιάσετε τον αναθεωρημένο στόχο για το 1,6%, -το οποίο να θυμίσω ότι δεν ήταν ο αρχικός σας στόχος όταν τέτοιον καιρό πέρυσι ψηφίζαμε τον προϋπολογισμό του 2017, αρχικός σας στόχος ήταν πολύ μεγαλύτερος- θα πρέπει το δ΄ τρίμηνο να πιάσετε ως στόχο το 3%, κάτι το οποίο, απ’ ό,τι φαίνεται, είναι ανέφικτο. </w:t>
      </w:r>
    </w:p>
    <w:p w14:paraId="1BD707A6" w14:textId="77777777" w:rsidR="00D5765D" w:rsidRDefault="006A01C6">
      <w:pPr>
        <w:spacing w:after="0" w:line="600" w:lineRule="auto"/>
        <w:ind w:firstLine="720"/>
        <w:jc w:val="both"/>
        <w:rPr>
          <w:rFonts w:eastAsia="Times New Roman"/>
          <w:szCs w:val="24"/>
        </w:rPr>
      </w:pPr>
      <w:r>
        <w:rPr>
          <w:rFonts w:eastAsia="Times New Roman"/>
          <w:szCs w:val="24"/>
        </w:rPr>
        <w:t xml:space="preserve">Δυστυχώς, σπείρατε </w:t>
      </w:r>
      <w:proofErr w:type="spellStart"/>
      <w:r>
        <w:rPr>
          <w:rFonts w:eastAsia="Times New Roman"/>
          <w:szCs w:val="24"/>
        </w:rPr>
        <w:t>υπερφορολόγηση</w:t>
      </w:r>
      <w:proofErr w:type="spellEnd"/>
      <w:r>
        <w:rPr>
          <w:rFonts w:eastAsia="Times New Roman"/>
          <w:szCs w:val="24"/>
        </w:rPr>
        <w:t xml:space="preserve"> και θερίσατε λιγότερα έσοδα και μικρότερη ανάπτυξη. Άκουσα από πολλούς συναδέλφους από τη Συμπολίτευση για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των πρωτογενών πλεονασμάτων, της υπέρβασης των δημοσιονομικών στόχων που καλλιεργεί η παρούσα Κυβέρνηση. Στην ουσία, όμως, με κάθε τρόπο κουκουλώνετε τη δύσκολη πραγματικότητα, τη σκληρή πραγματικότητα των αριθμών. </w:t>
      </w:r>
    </w:p>
    <w:p w14:paraId="1BD707A7" w14:textId="77777777" w:rsidR="00D5765D" w:rsidRDefault="006A01C6">
      <w:pPr>
        <w:spacing w:after="0" w:line="600" w:lineRule="auto"/>
        <w:ind w:firstLine="720"/>
        <w:jc w:val="both"/>
        <w:rPr>
          <w:rFonts w:eastAsia="Times New Roman"/>
          <w:szCs w:val="24"/>
        </w:rPr>
      </w:pPr>
      <w:r>
        <w:rPr>
          <w:rFonts w:eastAsia="Times New Roman"/>
          <w:szCs w:val="24"/>
        </w:rPr>
        <w:t xml:space="preserve">Το σύνολο των φορολογικών εσόδων και μέτρων, που ενεργοποιήθηκαν μέσα στο 2017, απέφεραν πολύ λιγότερα έσοδα από τα αναμενόμενα. Κι όχι μόνο αυτό. Σε καίριους κωδικούς στο σκέλος των εσόδων, οι εισπράξεις όχι μόνο έπεσαν έξω από τους στόχους, αλλά υποχώρησαν και σε μικρότερα επίπεδα σε σχέση με το 2016. </w:t>
      </w:r>
    </w:p>
    <w:p w14:paraId="1BD707A8"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Να το πούμε λίγο πιο επιγραμματικά: Τονίζετε πολλές φορές ότι μειώθηκε το ΑΕΠ της χώρας κατά 20%-25% τα πρώτα χρόνια των μνημονίων. Αν δεν υπήρχε η δική σας Κυβέρνηση το 2015-2016, κύριε Υπουργέ, θα είχαμε ήδη καλύψει περίπου το μισό από αυτό το έδαφος το οποίο χάθηκε εκείνες τις χρονιές. Αντ’ αυτού, είδαμε ύφεση το 2015, ύφεση το 2016 και μικρότερη ανάπτυξη το 2017 σε σχέση με αυτά που εσείς οι ίδιοι σχεδιάζατε, σε σχέση με αυτά που εσείς οι ίδιοι ψηφίζατε σε αυτή την Αίθουσα πριν από έναν χρόνο. </w:t>
      </w:r>
    </w:p>
    <w:p w14:paraId="1BD707A9" w14:textId="77777777" w:rsidR="00D5765D" w:rsidRDefault="006A01C6">
      <w:pPr>
        <w:spacing w:after="0" w:line="600" w:lineRule="auto"/>
        <w:ind w:firstLine="720"/>
        <w:jc w:val="both"/>
        <w:rPr>
          <w:rFonts w:eastAsia="Times New Roman"/>
          <w:szCs w:val="24"/>
        </w:rPr>
      </w:pPr>
      <w:r>
        <w:rPr>
          <w:rFonts w:eastAsia="Times New Roman"/>
          <w:szCs w:val="24"/>
        </w:rPr>
        <w:t xml:space="preserve">Πάω στους πλειστηριασμούς. Άκουσα τον αγαπητό συνάδελφο προηγουμένως να επαίρεται ότι αυτή η Κυβέρνηση, στην ουσία, σώζει τα σπίτια. Βέβαια, να θυμίσω ότι πριν γίνετε Κυβέρνηση το σύνθημα ήταν, «Κανένα σπίτι σε χέρια τραπεζίτη». Μόλις είδατε, βέβαια, τα σκούρα, ξαφνικά το «κανένα σπίτι» το κάνατε «κανένα λαϊκό σπίτι». Να δούμε, τελικά, αν κανένα λαϊκό σπίτι θα βγει ή όχι σε πλειστηριασμό.  </w:t>
      </w:r>
    </w:p>
    <w:p w14:paraId="1BD707AA" w14:textId="77777777" w:rsidR="00D5765D" w:rsidRDefault="006A01C6">
      <w:pPr>
        <w:spacing w:after="0" w:line="600" w:lineRule="auto"/>
        <w:ind w:firstLine="720"/>
        <w:jc w:val="both"/>
        <w:rPr>
          <w:rFonts w:eastAsia="Times New Roman"/>
          <w:szCs w:val="24"/>
        </w:rPr>
      </w:pPr>
      <w:r>
        <w:rPr>
          <w:rFonts w:eastAsia="Times New Roman"/>
          <w:szCs w:val="24"/>
        </w:rPr>
        <w:t xml:space="preserve">Δυστυχώς, υπάρχουν πάρα πολλά παραδείγματα εδώ για το 2018 και απ’ ό,τι φαίνεται η αξία των σπιτιών, που θα βγουν στους πλειστηριασμούς θα είναι πολύ μικρότερη από αυτή που εσείς λέτε δημόσια. </w:t>
      </w:r>
    </w:p>
    <w:p w14:paraId="1BD707AB" w14:textId="77777777" w:rsidR="00D5765D" w:rsidRDefault="006A01C6">
      <w:pPr>
        <w:spacing w:after="0" w:line="600" w:lineRule="auto"/>
        <w:ind w:firstLine="720"/>
        <w:jc w:val="both"/>
        <w:rPr>
          <w:rFonts w:eastAsia="Times New Roman"/>
          <w:szCs w:val="24"/>
        </w:rPr>
      </w:pPr>
      <w:r>
        <w:rPr>
          <w:rFonts w:eastAsia="Times New Roman"/>
          <w:szCs w:val="24"/>
        </w:rPr>
        <w:t xml:space="preserve">Να σας πω και κάτι άλλο. Ακούω πολλές φορές εδώ άλλο ένα πολιτικό ψέμα, ότι δήθεν υπάρχει μία άτυπη συμφωνία με τις τράπεζες για να μην βγουν σπίτια μέχρι 300.000.   </w:t>
      </w:r>
    </w:p>
    <w:p w14:paraId="1BD707AC" w14:textId="77777777" w:rsidR="00D5765D" w:rsidRDefault="006A01C6">
      <w:pPr>
        <w:spacing w:after="0" w:line="600" w:lineRule="auto"/>
        <w:ind w:firstLine="720"/>
        <w:jc w:val="both"/>
        <w:rPr>
          <w:rFonts w:eastAsia="Times New Roman"/>
          <w:szCs w:val="24"/>
        </w:rPr>
      </w:pPr>
      <w:r>
        <w:rPr>
          <w:rFonts w:eastAsia="Times New Roman"/>
          <w:szCs w:val="24"/>
        </w:rPr>
        <w:lastRenderedPageBreak/>
        <w:t>Εγώ, κύριε Υπουργέ, καταθέτω στα Πρακτικά το δελτίο Τύπου της Ένωσης Ελληνικών Τραπεζών με ημερομηνία 14 Νοεμβρίου 2017. Και παρακαλώ όλους τους συναδέλφους να το ακούσουν.</w:t>
      </w:r>
    </w:p>
    <w:p w14:paraId="1BD707AD" w14:textId="77777777" w:rsidR="00D5765D" w:rsidRDefault="006A01C6">
      <w:pPr>
        <w:spacing w:after="0" w:line="600" w:lineRule="auto"/>
        <w:ind w:firstLine="720"/>
        <w:jc w:val="both"/>
        <w:rPr>
          <w:rFonts w:eastAsia="Times New Roman"/>
          <w:szCs w:val="24"/>
        </w:rPr>
      </w:pPr>
      <w:r>
        <w:rPr>
          <w:rFonts w:eastAsia="Times New Roman"/>
          <w:szCs w:val="24"/>
        </w:rPr>
        <w:t xml:space="preserve">Ύστερα από συνάντηση, που έκανε ο κ. </w:t>
      </w:r>
      <w:proofErr w:type="spellStart"/>
      <w:r>
        <w:rPr>
          <w:rFonts w:eastAsia="Times New Roman"/>
          <w:szCs w:val="24"/>
        </w:rPr>
        <w:t>Καραμούζης</w:t>
      </w:r>
      <w:proofErr w:type="spellEnd"/>
      <w:r>
        <w:rPr>
          <w:rFonts w:eastAsia="Times New Roman"/>
          <w:szCs w:val="24"/>
        </w:rPr>
        <w:t xml:space="preserve">, Πρόεδρος της Ένωσης Ελληνικών Τραπεζών, με τον κ. </w:t>
      </w:r>
      <w:proofErr w:type="spellStart"/>
      <w:r>
        <w:rPr>
          <w:rFonts w:eastAsia="Times New Roman"/>
          <w:szCs w:val="24"/>
        </w:rPr>
        <w:t>Βούτση</w:t>
      </w:r>
      <w:proofErr w:type="spellEnd"/>
      <w:r>
        <w:rPr>
          <w:rFonts w:eastAsia="Times New Roman"/>
          <w:szCs w:val="24"/>
        </w:rPr>
        <w:t xml:space="preserve"> λέει επί λέξει: «Αυτήν τη στιγμή οι προτεραιότητές μας είναι ξεκάθαρες. Έχουμε τοποθετηθεί. Δεν υπάρχει κάποια συμφωνία. Υπάρχει η δική μας επιλογή στο ξεκίνημα αυτής της προσπάθειας με τους ηλεκτρονικούς πλειστηριασμούς να επικεντρωθούμε στις μεγάλες υποθέσεις, γιατί αυτή είναι η προτεραιότητα. Δεν σημαίνει, όμως, ότι μεταγενέστερα υπάρχει κάποια συμφωνία ότι δεν θα συνεχίσουμε να κάνουμε πλειστηριασμούς»</w:t>
      </w:r>
    </w:p>
    <w:p w14:paraId="1BD707AE" w14:textId="77777777" w:rsidR="00D5765D" w:rsidRDefault="006A01C6">
      <w:pPr>
        <w:spacing w:after="0" w:line="600" w:lineRule="auto"/>
        <w:ind w:firstLine="720"/>
        <w:jc w:val="both"/>
        <w:rPr>
          <w:rFonts w:eastAsia="Times New Roman"/>
          <w:szCs w:val="24"/>
        </w:rPr>
      </w:pPr>
      <w:r>
        <w:rPr>
          <w:rFonts w:eastAsia="Times New Roman"/>
          <w:szCs w:val="24"/>
        </w:rPr>
        <w:t>Το καταθέτω στα Πρακτικά.</w:t>
      </w:r>
    </w:p>
    <w:p w14:paraId="1BD707AF" w14:textId="77777777" w:rsidR="00D5765D" w:rsidRDefault="006A01C6">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Στο σημείο αυτό ο Βουλευτής κ. Ιωάννης Κεφαλογιάννης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BD707B0" w14:textId="77777777" w:rsidR="00D5765D" w:rsidRDefault="006A01C6">
      <w:pPr>
        <w:spacing w:after="0" w:line="600" w:lineRule="auto"/>
        <w:ind w:firstLine="720"/>
        <w:jc w:val="both"/>
        <w:rPr>
          <w:rFonts w:eastAsia="Times New Roman"/>
          <w:szCs w:val="24"/>
        </w:rPr>
      </w:pPr>
      <w:r>
        <w:rPr>
          <w:rFonts w:eastAsia="Times New Roman"/>
          <w:szCs w:val="24"/>
        </w:rPr>
        <w:t>Καταθέτω επίσης δημοσίευμα της γερμανικής «</w:t>
      </w:r>
      <w:r>
        <w:rPr>
          <w:rFonts w:eastAsia="Times New Roman"/>
          <w:szCs w:val="24"/>
          <w:lang w:val="en-US"/>
        </w:rPr>
        <w:t>HANDELSBLATT</w:t>
      </w:r>
      <w:r>
        <w:rPr>
          <w:rFonts w:eastAsia="Times New Roman"/>
          <w:szCs w:val="24"/>
        </w:rPr>
        <w:t xml:space="preserve">» στις 16-11-2017 που αναφέρεται στη δήλωση του κ. </w:t>
      </w:r>
      <w:proofErr w:type="spellStart"/>
      <w:r>
        <w:rPr>
          <w:rFonts w:eastAsia="Times New Roman"/>
          <w:szCs w:val="24"/>
        </w:rPr>
        <w:t>Καραμούζη</w:t>
      </w:r>
      <w:proofErr w:type="spellEnd"/>
      <w:r>
        <w:rPr>
          <w:rFonts w:eastAsia="Times New Roman"/>
          <w:szCs w:val="24"/>
        </w:rPr>
        <w:t xml:space="preserve">, όπως και αντίστοιχο δημοσίευμα του </w:t>
      </w:r>
      <w:r>
        <w:rPr>
          <w:rFonts w:eastAsia="Times New Roman"/>
          <w:szCs w:val="24"/>
          <w:lang w:val="en-US"/>
        </w:rPr>
        <w:t>in</w:t>
      </w:r>
      <w:r>
        <w:rPr>
          <w:rFonts w:eastAsia="Times New Roman"/>
          <w:szCs w:val="24"/>
        </w:rPr>
        <w:t>.</w:t>
      </w:r>
      <w:r>
        <w:rPr>
          <w:rFonts w:eastAsia="Times New Roman"/>
          <w:szCs w:val="24"/>
          <w:lang w:val="en-US"/>
        </w:rPr>
        <w:t>gr</w:t>
      </w:r>
      <w:r>
        <w:rPr>
          <w:rFonts w:eastAsia="Times New Roman"/>
          <w:szCs w:val="24"/>
        </w:rPr>
        <w:t xml:space="preserve"> στις 17-11-2017, που λέει ότι δεν υπάρχει καμμία τέτοια συμφωνία.</w:t>
      </w:r>
    </w:p>
    <w:p w14:paraId="1BD707B1" w14:textId="77777777" w:rsidR="00D5765D" w:rsidRDefault="006A01C6">
      <w:pPr>
        <w:spacing w:after="0" w:line="600" w:lineRule="auto"/>
        <w:ind w:firstLine="720"/>
        <w:jc w:val="both"/>
        <w:rPr>
          <w:rFonts w:eastAsia="Times New Roman"/>
          <w:szCs w:val="24"/>
        </w:rPr>
      </w:pPr>
      <w:r>
        <w:rPr>
          <w:rFonts w:eastAsia="Times New Roman" w:cs="Times New Roman"/>
          <w:szCs w:val="24"/>
        </w:rPr>
        <w:t>(</w:t>
      </w:r>
      <w:r>
        <w:rPr>
          <w:rFonts w:eastAsia="Times New Roman"/>
          <w:bCs/>
          <w:szCs w:val="24"/>
        </w:rPr>
        <w:t>Στο σημείο αυτό ο Βουλευτής κ. Ιωάννης Κεφαλογιάννης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BD707B2" w14:textId="77777777" w:rsidR="00D5765D" w:rsidRDefault="006A01C6">
      <w:pPr>
        <w:spacing w:after="0" w:line="600" w:lineRule="auto"/>
        <w:ind w:firstLine="720"/>
        <w:jc w:val="both"/>
        <w:rPr>
          <w:rFonts w:eastAsia="Times New Roman"/>
          <w:szCs w:val="24"/>
        </w:rPr>
      </w:pPr>
      <w:r>
        <w:rPr>
          <w:rFonts w:eastAsia="Times New Roman"/>
          <w:szCs w:val="24"/>
        </w:rPr>
        <w:lastRenderedPageBreak/>
        <w:t xml:space="preserve">Και παρ’ όλα αυτά, κυρίες και κύριοι συνάδελφοι, εξακολουθείτε και σήμερα να λέτε </w:t>
      </w:r>
      <w:proofErr w:type="spellStart"/>
      <w:r>
        <w:rPr>
          <w:rFonts w:eastAsia="Times New Roman"/>
          <w:szCs w:val="24"/>
        </w:rPr>
        <w:t>ψευδέστατα</w:t>
      </w:r>
      <w:proofErr w:type="spellEnd"/>
      <w:r>
        <w:rPr>
          <w:rFonts w:eastAsia="Times New Roman"/>
          <w:szCs w:val="24"/>
        </w:rPr>
        <w:t xml:space="preserve"> προς τον ελληνικό λαό ότι υπάρχει η προστασία, ότι υπάρχει άτυπη συμφωνία και ότι κανένα σπίτι απ’ αυτά δεν θα βγει στους πλειστηριασμούς.</w:t>
      </w:r>
    </w:p>
    <w:p w14:paraId="1BD707B3" w14:textId="77777777" w:rsidR="00D5765D" w:rsidRDefault="006A01C6">
      <w:pPr>
        <w:spacing w:after="0" w:line="600" w:lineRule="auto"/>
        <w:ind w:firstLine="720"/>
        <w:jc w:val="both"/>
        <w:rPr>
          <w:rFonts w:eastAsia="Times New Roman"/>
          <w:szCs w:val="24"/>
        </w:rPr>
      </w:pPr>
      <w:r>
        <w:rPr>
          <w:rFonts w:eastAsia="Times New Roman"/>
          <w:szCs w:val="24"/>
        </w:rPr>
        <w:t>Συνεχίζω. Τα ίδια πολιτικά ψεύδη λέγατε δυστυχώς και για τη ΔΕΗ. Τον Ιούλιο του 2014 ο Πρωθυπουργός, τότε Αρχηγός της Αξιωματικής Αντιπολίτευσης, κ. Τσίπρας, κατά την επίσκεψή του στο Αμύνταιο έλεγε τα εξής επί λέξει: «Η μικρή ΔΕΗ είναι ένα εθνικό έγκλημα που πρέπει να αποτρέψουμε.»</w:t>
      </w:r>
    </w:p>
    <w:p w14:paraId="1BD707B4" w14:textId="77777777" w:rsidR="00D5765D" w:rsidRDefault="006A01C6">
      <w:pPr>
        <w:spacing w:after="0" w:line="600" w:lineRule="auto"/>
        <w:ind w:firstLine="720"/>
        <w:jc w:val="both"/>
        <w:rPr>
          <w:rFonts w:eastAsia="Times New Roman"/>
          <w:szCs w:val="24"/>
        </w:rPr>
      </w:pPr>
      <w:r>
        <w:rPr>
          <w:rFonts w:eastAsia="Times New Roman"/>
          <w:szCs w:val="24"/>
        </w:rPr>
        <w:t>Τρία χρόνια μετά, ακόμα και στελέχη του ΣΥΡΙΖΑ αναγνωρίζουν ότι αυτό, που χαρακτηριζόταν τότε ως ένα εθνικό έγκλημα, ήταν ίσως και μια καλύτερη λύση σε σχέση με αυτήν η οποία φαίνεται ότι συμφωνήσατε με τα τεχνικά κλιμάκια της τρόικα.</w:t>
      </w:r>
    </w:p>
    <w:p w14:paraId="1BD707B5" w14:textId="77777777" w:rsidR="00D5765D" w:rsidRDefault="006A01C6">
      <w:pPr>
        <w:spacing w:after="0" w:line="600" w:lineRule="auto"/>
        <w:ind w:firstLine="720"/>
        <w:jc w:val="both"/>
        <w:rPr>
          <w:rFonts w:eastAsia="Times New Roman"/>
          <w:szCs w:val="24"/>
        </w:rPr>
      </w:pPr>
      <w:r>
        <w:rPr>
          <w:rFonts w:eastAsia="Times New Roman"/>
          <w:szCs w:val="24"/>
        </w:rPr>
        <w:t xml:space="preserve">Το κατά ΣΥΡΙΖΑ και Ανεξαρτήτων Ελλήνων εθνικό έγκλημα αντικαταστάθηκε -απ’ ό,τι φαίνεται και απ’ ό,τι προκύπτει από τις επίσημες διαρροές- από την υποχρέωση της ΔΕΗ να διαθέσει το 40% του </w:t>
      </w:r>
      <w:proofErr w:type="spellStart"/>
      <w:r>
        <w:rPr>
          <w:rFonts w:eastAsia="Times New Roman"/>
          <w:szCs w:val="24"/>
        </w:rPr>
        <w:t>λιγνιτικού</w:t>
      </w:r>
      <w:proofErr w:type="spellEnd"/>
      <w:r>
        <w:rPr>
          <w:rFonts w:eastAsia="Times New Roman"/>
          <w:szCs w:val="24"/>
        </w:rPr>
        <w:t xml:space="preserve"> παραγωγικού δυναμικού της. Αφήνει μια ανοιχτή πόρτα όσον αφορά την πώληση των υδροηλεκτρικών και δεν προβλέπει τη μεταφορά των στοιχείων παθητικού από τη ΔΕΗ στη νέα εταιρεία. Και βεβαίως απ’ ό,τι φαίνεται δεν διασφαλίζεται και το σύνολο των θέσεων εργασίας. Και δυστυχώς αυτό, κυρίες και κύριοι συνάδελφοι, είναι το κόστος του λαϊκισμού και της ιδεοληψίας.</w:t>
      </w:r>
    </w:p>
    <w:p w14:paraId="1BD707B6" w14:textId="77777777" w:rsidR="00D5765D" w:rsidRDefault="006A01C6">
      <w:pPr>
        <w:spacing w:after="0" w:line="600" w:lineRule="auto"/>
        <w:ind w:firstLine="720"/>
        <w:jc w:val="both"/>
        <w:rPr>
          <w:rFonts w:eastAsia="Times New Roman"/>
          <w:szCs w:val="24"/>
        </w:rPr>
      </w:pPr>
      <w:r>
        <w:rPr>
          <w:rFonts w:eastAsia="Times New Roman"/>
          <w:szCs w:val="24"/>
        </w:rPr>
        <w:t xml:space="preserve">Στα του νομοσχεδίου, προφανώς σε αυτά τα οποία είπε και η συνάδελφος, κ. Ασημακοπούλου, εισηγήτρια της Νέας Δημοκρατίας, όσον αφορά τις βασικές παραμέτρους του νομοσχεδίου δεν είμαστε αντίθετοι και δεν θα μπορούσαμε να κάνουμε </w:t>
      </w:r>
      <w:r>
        <w:rPr>
          <w:rFonts w:eastAsia="Times New Roman"/>
          <w:szCs w:val="24"/>
        </w:rPr>
        <w:lastRenderedPageBreak/>
        <w:t xml:space="preserve">διαφορετικά. Διότι παρ’ ότι εσείς οι ίδιοι δεν το αναγνωρίζετε και δεν έχετε δυστυχώς και το πολιτικό θάρρος να πείτε έναν καλό λόγο, εάν σήμερα συζητάμε για την απόκτηση και διασφάλιση δορυφορικών δικαιωμάτων, είναι γιατί η προηγούμενη κυβέρνηση Σαμαρά-Βενιζέλου εργάστηκε με επιμονή και προσήλωση σε αυτόν εδώ τον στόχο. Η μοναδική εκκρεμότητα –όπως σας είπε και η κ. Ασημακοπούλου- ήταν η επέκταση της υπάρχουσας σύμβασης εκμετάλλευσης πέραν του 2021. </w:t>
      </w:r>
    </w:p>
    <w:p w14:paraId="1BD707B7" w14:textId="77777777" w:rsidR="00D5765D" w:rsidRDefault="006A01C6">
      <w:pPr>
        <w:spacing w:after="0" w:line="600" w:lineRule="auto"/>
        <w:ind w:firstLine="720"/>
        <w:jc w:val="both"/>
        <w:rPr>
          <w:rFonts w:eastAsia="Times New Roman"/>
          <w:szCs w:val="24"/>
        </w:rPr>
      </w:pPr>
      <w:r>
        <w:rPr>
          <w:rFonts w:eastAsia="Times New Roman"/>
          <w:szCs w:val="24"/>
        </w:rPr>
        <w:t>Έρχομαι πολύ σύντομα και στις τροπολογίες. Κύριε Υπουργέ, προφανώς δεν μπορούμε να είμαστε θετικοί στην τροπολογία με γενικό αριθμό 1367 και ειδικό 16 για μια σειρά από λόγους. Τους ανέφερε και η συνάδελφος. Σε ό,τι αφορά το ΕΚΟΜΕ, η αντίθεσή μας ήταν πλήρης από την αρχή τόσο για τη σκοπιμότητα της ύπαρξής του όσο βεβαίως και για τον τρόπο με τον οποίο λειτουργεί.</w:t>
      </w:r>
    </w:p>
    <w:p w14:paraId="1BD707B8" w14:textId="77777777" w:rsidR="00D5765D" w:rsidRDefault="006A01C6">
      <w:pPr>
        <w:spacing w:after="0" w:line="600" w:lineRule="auto"/>
        <w:ind w:firstLine="720"/>
        <w:jc w:val="both"/>
        <w:rPr>
          <w:rFonts w:eastAsia="Times New Roman"/>
          <w:szCs w:val="24"/>
        </w:rPr>
      </w:pPr>
      <w:r>
        <w:rPr>
          <w:rFonts w:eastAsia="Times New Roman"/>
          <w:szCs w:val="24"/>
        </w:rPr>
        <w:t>Για τη δε σκοπιμότητα θα σας πω, βεβαίως, ότι η χώρα μας είναι η μοναδική παγκοσμίως στην οποία η προσέλκυση και η υλοποίηση διεθνών οπτικοακουστικών παραγωγών δεν θα γίνεται από το αντίστοιχο κέντρο κινηματογράφου, αλλά από ένα οργανισμό όπως είναι το ΕΚΟΜΕ. Και αυτός ο κατακερματισμός διοικητικών αρμοδιοτήτων δυστυχώς υπονομεύει κάθε τέτοια δυνατότητα.</w:t>
      </w:r>
    </w:p>
    <w:p w14:paraId="1BD707B9" w14:textId="77777777" w:rsidR="00D5765D" w:rsidRDefault="006A01C6">
      <w:pPr>
        <w:spacing w:after="0" w:line="600" w:lineRule="auto"/>
        <w:ind w:firstLine="720"/>
        <w:jc w:val="both"/>
        <w:rPr>
          <w:rFonts w:eastAsia="Times New Roman"/>
          <w:szCs w:val="24"/>
        </w:rPr>
      </w:pPr>
      <w:r>
        <w:rPr>
          <w:rFonts w:eastAsia="Times New Roman"/>
          <w:szCs w:val="24"/>
        </w:rPr>
        <w:t xml:space="preserve">Όσον αφορά δε την πρόβλεψη της τροπολογίας για τη στελέχωσή του με αποσπάσεις κατά παρέκκλιση πάλι των κείμενων διατάξεων, δυστυχώς και σε αυτό δεν μπορούμε να συναινέσουμε, γιατί με αυτόν τον τρόπο νομίζουμε ότι μετατρέπεται για άλλη μία φορά σε ένα κομματικό </w:t>
      </w:r>
      <w:proofErr w:type="spellStart"/>
      <w:r>
        <w:rPr>
          <w:rFonts w:eastAsia="Times New Roman"/>
          <w:szCs w:val="24"/>
        </w:rPr>
        <w:t>παραμάγαζο</w:t>
      </w:r>
      <w:proofErr w:type="spellEnd"/>
      <w:r>
        <w:rPr>
          <w:rFonts w:eastAsia="Times New Roman"/>
          <w:szCs w:val="24"/>
        </w:rPr>
        <w:t xml:space="preserve">. </w:t>
      </w:r>
    </w:p>
    <w:p w14:paraId="1BD707BA" w14:textId="77777777" w:rsidR="00D5765D" w:rsidRDefault="006A01C6">
      <w:pPr>
        <w:spacing w:after="0" w:line="600" w:lineRule="auto"/>
        <w:ind w:firstLine="720"/>
        <w:jc w:val="both"/>
        <w:rPr>
          <w:rFonts w:eastAsia="Times New Roman"/>
          <w:szCs w:val="24"/>
        </w:rPr>
      </w:pPr>
      <w:r>
        <w:rPr>
          <w:rFonts w:eastAsia="Times New Roman"/>
          <w:szCs w:val="24"/>
        </w:rPr>
        <w:lastRenderedPageBreak/>
        <w:t>Όσον αφορά το δεύτερο άρθρο της τροπολογίας, πραγματικά, κύριε Υπουργέ, προσπαθώ να θυμηθώ αν υπάρχει πλέον κάποιο άρθρο του δικού σας νόμου το οποίο να μην έχει τροποποιηθεί. Άκουσα πάλι τον αγαπητό συνάδελφο από τη συμπολίτευση να λέει ότι μόνο ένα άρθρο στην ουσία βγήκε αντισυνταγματικό. Πράγματι, μπορεί ένα να βγήκε αντισυνταγματικό. Πόσες τροποποιήσεις, όμως, του δικού σας νόμου έχετε φέρει σε αυτήν τη Βουλή από τότε που ψηφίστηκε ο αρχικός νόμος; Εάν το έχω μετρήσει καλά, πρέπει να είναι τουλάχιστον δεκατρείς με δεκατέσσερις. Από τον αρχικό νόμο που είχατε φέρει στη Βουλή –και όταν πάρετε τον λόγο μπορείτε να το πείτε και εσείς- δυστυχώς δεν έχετε αφήσει ούτε δύο ή τρία άρθρα που να μην τα έχετε αλλάξει.</w:t>
      </w:r>
    </w:p>
    <w:p w14:paraId="1BD707BB" w14:textId="77777777" w:rsidR="00D5765D" w:rsidRDefault="006A01C6">
      <w:pPr>
        <w:spacing w:after="0" w:line="600" w:lineRule="auto"/>
        <w:ind w:firstLine="720"/>
        <w:jc w:val="both"/>
        <w:rPr>
          <w:rFonts w:eastAsia="Times New Roman"/>
          <w:szCs w:val="24"/>
        </w:rPr>
      </w:pPr>
      <w:r>
        <w:rPr>
          <w:rFonts w:eastAsia="Times New Roman"/>
          <w:szCs w:val="24"/>
        </w:rPr>
        <w:t>Ο νόμος όπως είναι αυτή τη στιγμή με τις αλλεπάλληλες τροποποιήσεις, σε καμμία περίπτωση δεν θυμίζει τον αρχικό νόμο τον οποίο είχατε φέρει σε αυτήν την Αίθουσα.</w:t>
      </w:r>
    </w:p>
    <w:p w14:paraId="1BD707B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με γενικό αριθμό 1368 και ειδικό 17 θα είμαστε και εδώ αρνητικοί γιατί για άλλη μια φορά υπάρχει παρέκκλιση από τον νόμο δημοσίων συμβάσεων και δεν επιτυγχάνεται καμμία οικονομία κλίμακας. Προσέξτε, μ’ αυτήν την τροπολογία, για άλλη μια φορά, τροποποιείτε έναν δικό σας νόμο, εν προκειμένω προεδρικό διάταγμα. Δηλαδή, στην ουσία έρχεστε εδώ και λέτε ότι νομοθετούμε με τόσο πρόχειρο τρόπο, που μόλις μέσα σε λίγους μήνες τροποποιείτε ένα προεδρικό διάταγμα το οποίο εσείς οι ίδιοι φέρατε και εν προκειμένω το </w:t>
      </w:r>
      <w:proofErr w:type="spellStart"/>
      <w:r>
        <w:rPr>
          <w:rFonts w:eastAsia="Times New Roman" w:cs="Times New Roman"/>
          <w:szCs w:val="24"/>
        </w:rPr>
        <w:t>π.δ.</w:t>
      </w:r>
      <w:proofErr w:type="spellEnd"/>
      <w:r>
        <w:rPr>
          <w:rFonts w:eastAsia="Times New Roman" w:cs="Times New Roman"/>
          <w:szCs w:val="24"/>
        </w:rPr>
        <w:t xml:space="preserve"> 127/2017. </w:t>
      </w:r>
      <w:r>
        <w:rPr>
          <w:rFonts w:eastAsia="Times New Roman" w:cs="Times New Roman"/>
          <w:szCs w:val="24"/>
        </w:rPr>
        <w:lastRenderedPageBreak/>
        <w:t>Δεν τροποποιείτε κάποια νομοθετική πρωτοβουλία που είχε πάρει άλλη κυβέρνηση σε παρελθόντα χρόνο. Έρχεστε, φέρνετε ένα προεδρικό διάταγμα μέσα στον ίδιο χρόνο -το 2017- και μετά από λίγους μήνες το αλλάζετε πάλι. Δηλαδή, αν αυτό δεν είναι παράδειγμα κακής, πρόχειρης νομοθέτησης τότε τι είναι;</w:t>
      </w:r>
    </w:p>
    <w:p w14:paraId="1BD707B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με γενικό αριθμό 1369 και ειδικό 18, εμείς θα είμαστε θετικοί.</w:t>
      </w:r>
    </w:p>
    <w:p w14:paraId="1BD707B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αριθμό 1370 και ειδικό 19 θα είμαστε θετικοί, αλλά παρ’ όλα αυτά, κύριε Υπουργέ, πρέπει να επισημάνω μία προβληματική παράγραφο, συγκεκριμένα την παράγραφο 2, που λέει ότι εντός δεκατεσσάρων εργάσιμων ημερών αν δεν έχουν απαντηθεί οι αιτήσεις θεωρούνται ότι είναι θετικές και αυτό αφορά, βεβαίως, γνώμες, εγκρίσεις, πορίσματα μεταξύ άλλων και ελεγκτών δόμησης. Καταλαβαίνετε εδώ τι δημιουργείται. </w:t>
      </w:r>
    </w:p>
    <w:p w14:paraId="1BD707B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σας πω ένα παράδειγμα πολύ συγκεκριμένο: Αν κάποιος κάνει μία καταγγελία για τους ελεγκτές δόμησης και πρέπει κάποιος να επιληφθεί και αυτός ο ελεγκτής δόμησης δεν έχει βγάλει κάποια απάντηση εντός δεκατεσσάρων ημερών, θεωρείται θετική. Καταλαβαίνετε τι μεγάλο πρόβλημα δημιουργείται όσον αφορά τη νομιμότητα. Παρ’ όλα αυτά, επειδή καταλαβαίνουμε τον σκοπό αυτής της τροπολογίας, εμείς θα είμαστε θετικοί, αλλά πρέπει να το προσέξουμε.</w:t>
      </w:r>
    </w:p>
    <w:p w14:paraId="1BD707C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Όσον αφορά στην τροπολογία με γενικό αριθμό 1372 και ειδικό 21, είμαστε αρνητικοί, το είπε και ο κ. Γεωργαντάς και νομίζω επιχειρηματολόγησε.</w:t>
      </w:r>
    </w:p>
    <w:p w14:paraId="1BD707C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Κλείνω με την τροπολογία με γενικό αριθμό 1373 και ειδικό 22, στην οποία θα είμαστε θετικοί.</w:t>
      </w:r>
    </w:p>
    <w:p w14:paraId="1BD707C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Άρα, κυρίες και κύριοι συνάδελφοι, για άλλη μια φορά, τουλάχιστον ως Νέα Δημοκρατία, νομίζω ότι σ’ αυτήν την Αίθουσα τηρούμε μία υπεύθυνη στάση. Δεν είμαστε εδώ για να είμαστε αρνητικοί σε όλα. Από εκεί και πέρα, όμως, μην περιμένετε ότι τα κακώς κείμενα σ’ αυτήν την Αίθουσα δεν θα τα στηλιτευτούμε. Αντιθέτως θα τα αναδεικνύουμε και θα επιτελούμε τον ρόλο μας ως Αξιωματική Αντιπολίτευση.</w:t>
      </w:r>
    </w:p>
    <w:p w14:paraId="1BD707C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BD707C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BD707C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Κοινοβουλευτικός Εκπρόσωπος των ΑΝΕΛ.</w:t>
      </w:r>
    </w:p>
    <w:p w14:paraId="1BD707C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1BD707C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Ήταν πριν από έναν χρόνο όταν ο Πρωθυπουργός γύρναγε από μία Σύνοδο Κορυφής και γράφανε όλες οι εφημερίδες για ένα ταξίδι που έκανε τότε στο Παρίσι ότι πήγε για ψυχαγωγία. Φτιάξανε σενάρια, τους κολλητούς του, τον Λευκό Πύργο και διάφορα τέτοια. Ήταν η πρώτη συνάντηση του Πρωθυπουργού με τον τότε υποψήφιο Πρόεδρο της Γαλλίας, τον Μακρόν. Ο Μακρόν ήρθε στην Ελλάδα και ξανασυναντήθηκε ο Πρωθυπουργός με τον Πρόεδρο, πλέον, της Γαλλίας και εν δυνάμει ισότιμο συνεταίρο μετά απ’ αυτά που γίνονται στη Γερμανία, όπου δεν μπορεί να φτιαχτεί κυβέρνηση, στην Ευρωζώνη και στην Ευρωπαϊκή Ένωση.</w:t>
      </w:r>
    </w:p>
    <w:p w14:paraId="1BD707C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περιστατικό: Μάρτιν </w:t>
      </w:r>
      <w:proofErr w:type="spellStart"/>
      <w:r>
        <w:rPr>
          <w:rFonts w:eastAsia="Times New Roman" w:cs="Times New Roman"/>
          <w:szCs w:val="24"/>
        </w:rPr>
        <w:t>Σουλτς</w:t>
      </w:r>
      <w:proofErr w:type="spellEnd"/>
      <w:r>
        <w:rPr>
          <w:rFonts w:eastAsia="Times New Roman" w:cs="Times New Roman"/>
          <w:szCs w:val="24"/>
        </w:rPr>
        <w:t xml:space="preserve">. Κάποιοι τον υποτίμησαν. Δήλωσε ότι θα κάτσει στην αντιπολίτευση και ακούσαμε με χαρά, προτροπή του Πρωθυπουργού ότι άλλο η καθαρότητα των θέσεων και άλλο να μπεις μέσα και να δουλέψεις για το καλό των πολλών. Αυτήν την περίοδο, ο Μάρτιν </w:t>
      </w:r>
      <w:proofErr w:type="spellStart"/>
      <w:r>
        <w:rPr>
          <w:rFonts w:eastAsia="Times New Roman" w:cs="Times New Roman"/>
          <w:szCs w:val="24"/>
        </w:rPr>
        <w:t>Σουλτς</w:t>
      </w:r>
      <w:proofErr w:type="spellEnd"/>
      <w:r>
        <w:rPr>
          <w:rFonts w:eastAsia="Times New Roman" w:cs="Times New Roman"/>
          <w:szCs w:val="24"/>
        </w:rPr>
        <w:t xml:space="preserve"> –ξέρουμε ότι το κοινωνικό πρόσωπο της Γερμανίας που προωθεί, είναι κατά της λιτότητας- μιλάει με την κ. </w:t>
      </w:r>
      <w:proofErr w:type="spellStart"/>
      <w:r>
        <w:rPr>
          <w:rFonts w:eastAsia="Times New Roman" w:cs="Times New Roman"/>
          <w:szCs w:val="24"/>
        </w:rPr>
        <w:t>Μέρκελ</w:t>
      </w:r>
      <w:proofErr w:type="spellEnd"/>
      <w:r>
        <w:rPr>
          <w:rFonts w:eastAsia="Times New Roman" w:cs="Times New Roman"/>
          <w:szCs w:val="24"/>
        </w:rPr>
        <w:t xml:space="preserve"> και υπάρχει μεγάλη πιθανότητα το Υπουργείο Οικονομικών, που τόσο μας ενδιαφέρει, να το έχουν οι σοσιαλδημοκράτες, δηλαδή το </w:t>
      </w:r>
      <w:r>
        <w:rPr>
          <w:rFonts w:eastAsia="Times New Roman" w:cs="Times New Roman"/>
          <w:szCs w:val="24"/>
          <w:lang w:val="en-US"/>
        </w:rPr>
        <w:t>SPD</w:t>
      </w:r>
      <w:r>
        <w:rPr>
          <w:rFonts w:eastAsia="Times New Roman" w:cs="Times New Roman"/>
          <w:szCs w:val="24"/>
        </w:rPr>
        <w:t>. Ο σεβαστός κ. Σόιμπλε, που τόσα πολλά τραβήξαμε απ’ αυτόν, είναι παροπλισμένος στην Προεδρία της γερμανικής Βουλής.</w:t>
      </w:r>
    </w:p>
    <w:p w14:paraId="1BD707C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Τρίτο περιστατικό: Θυμάμαι ότι κάποιοι χλεύαζαν τότε τον Πρωθυπουργό που πήγαινε και συναντιόταν στην Πορτογαλία με τον Αντόνιο Κόστα. Για όσους δεν θυμούνται η κυβέρνησή του στηρίζεται ακόμη και από αριστερούς. </w:t>
      </w:r>
    </w:p>
    <w:p w14:paraId="1BD707C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Μάριο </w:t>
      </w:r>
      <w:proofErr w:type="spellStart"/>
      <w:r>
        <w:rPr>
          <w:rFonts w:eastAsia="Times New Roman" w:cs="Times New Roman"/>
          <w:szCs w:val="24"/>
        </w:rPr>
        <w:t>Σεντένο</w:t>
      </w:r>
      <w:proofErr w:type="spellEnd"/>
      <w:r>
        <w:rPr>
          <w:rFonts w:eastAsia="Times New Roman" w:cs="Times New Roman"/>
          <w:szCs w:val="24"/>
        </w:rPr>
        <w:t xml:space="preserve"> ήταν Υπουργός τότε, δεν τον ήξερε κανείς, σήμερα αντικαθιστά τον </w:t>
      </w:r>
      <w:proofErr w:type="spellStart"/>
      <w:r>
        <w:rPr>
          <w:rFonts w:eastAsia="Times New Roman" w:cs="Times New Roman"/>
          <w:szCs w:val="24"/>
        </w:rPr>
        <w:t>Ντάισεμπλουμ</w:t>
      </w:r>
      <w:proofErr w:type="spellEnd"/>
      <w:r>
        <w:rPr>
          <w:rFonts w:eastAsia="Times New Roman" w:cs="Times New Roman"/>
          <w:szCs w:val="24"/>
        </w:rPr>
        <w:t xml:space="preserve"> στην Προεδρία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1BD707C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Ακόμη, για όσους ξεχνάνε, ο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για δύο μονάδες δεν έγινε Πρωθυπουργός. Οι πρώτες δημοσκοπήσεις τον έδιναν είκοσι τέσσερις μονάδες πίσω. Η Τερέζα </w:t>
      </w:r>
      <w:proofErr w:type="spellStart"/>
      <w:r>
        <w:rPr>
          <w:rFonts w:eastAsia="Times New Roman" w:cs="Times New Roman"/>
          <w:szCs w:val="24"/>
        </w:rPr>
        <w:t>Μέι</w:t>
      </w:r>
      <w:proofErr w:type="spellEnd"/>
      <w:r>
        <w:rPr>
          <w:rFonts w:eastAsia="Times New Roman" w:cs="Times New Roman"/>
          <w:szCs w:val="24"/>
        </w:rPr>
        <w:t xml:space="preserve"> τον κέρδισε για πολύ λίγο. Ο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μιλάει πραγματικά με πολύ θερμά λόγια για την ελληνική Κυβέρνηση. Αυτά σήμερα. </w:t>
      </w:r>
    </w:p>
    <w:p w14:paraId="1BD707C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Πρέπει να είναι κάποιος εμπαθής, τυφλωμένος, να μην βλέπει ότι η συγκυρία ευνοεί τη χώρα μας. Αντ’ αυτού, δεύτερη φύση σε πάρα πολλούς από τους ομιλητές </w:t>
      </w:r>
      <w:r>
        <w:rPr>
          <w:rFonts w:eastAsia="Times New Roman" w:cs="Times New Roman"/>
          <w:szCs w:val="24"/>
        </w:rPr>
        <w:lastRenderedPageBreak/>
        <w:t xml:space="preserve">έχει γίνει η κινδυνολογία, η υπερβολή που αγγίζει καμμιά φορά τα όρια της υστερίας, πέρα από τις απίστευτες ανακρίβειες που ακούμε καθημερινά. Έπρεπε να έρθει η ίδια η Θεανώ Φωτίου για να μάθουμε ότι δεν ευνοούνται μόνο στα επιδόματα αυτοί που έχουν ένα ή δύο παιδιά, αλλά και αυτοί που έχουν τρία, τέσσερα και πέντε. </w:t>
      </w:r>
    </w:p>
    <w:p w14:paraId="1BD707C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Έχω να σχολιάσω και ένα θετικό: Το «Σαουδική Αραβία </w:t>
      </w:r>
      <w:r>
        <w:rPr>
          <w:rFonts w:eastAsia="Times New Roman" w:cs="Times New Roman"/>
          <w:szCs w:val="24"/>
          <w:lang w:val="en-US"/>
        </w:rPr>
        <w:t>gate</w:t>
      </w:r>
      <w:r>
        <w:rPr>
          <w:rFonts w:eastAsia="Times New Roman" w:cs="Times New Roman"/>
          <w:szCs w:val="24"/>
        </w:rPr>
        <w:t xml:space="preserve">» δεν το άκουσα πολύ σήμερα. Προς τιμήν της η ναυαρχίδα της συντηρητικής παράταξης, η εφημερίδα «Η ΚΑΘΗΜΕΡΙΝΗ», το αγνοεί στην πρώτη της σελίδα εδώ και ημέρες και το πιστώνω αυτό στον διευθυντή της, τον Αλέξη </w:t>
      </w:r>
      <w:proofErr w:type="spellStart"/>
      <w:r>
        <w:rPr>
          <w:rFonts w:eastAsia="Times New Roman" w:cs="Times New Roman"/>
          <w:szCs w:val="24"/>
        </w:rPr>
        <w:t>Παπαχελά</w:t>
      </w:r>
      <w:proofErr w:type="spellEnd"/>
      <w:r>
        <w:rPr>
          <w:rFonts w:eastAsia="Times New Roman" w:cs="Times New Roman"/>
          <w:szCs w:val="24"/>
        </w:rPr>
        <w:t xml:space="preserve"> πέρα από τις διαφωνίες που μπορεί να έχουμε. </w:t>
      </w:r>
    </w:p>
    <w:p w14:paraId="1BD707C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Μέσα σε δύο ομιλίες, την </w:t>
      </w:r>
      <w:proofErr w:type="spellStart"/>
      <w:r>
        <w:rPr>
          <w:rFonts w:eastAsia="Times New Roman" w:cs="Times New Roman"/>
          <w:szCs w:val="24"/>
        </w:rPr>
        <w:t>πρωτομιλία</w:t>
      </w:r>
      <w:proofErr w:type="spellEnd"/>
      <w:r>
        <w:rPr>
          <w:rFonts w:eastAsia="Times New Roman" w:cs="Times New Roman"/>
          <w:szCs w:val="24"/>
        </w:rPr>
        <w:t xml:space="preserve"> και την δευτερολογία του αξιότιμου αρχηγού της Αξιωματικής Αντιπολίτευσης, άλλαξε το πλάνο. Ξεκινήσαμε με μίζες και μετά ρώταγαν γιατί δεν πήραμε τα λεφτά. Μάλιστα στη δεύτερη ομιλία από τους εβδομήντα πέντε βουλευτές της Νέας Δημοκρατίας –ήμουν παρών, με τα μάτια μου- ήταν λιγότεροι από δεκαπέντε βουλευτές. Όταν δε, πήρε τον λόγο η αξιότιμη αρχηγός της Δημοκρατικής Συμπαράταξης, άδειασε τελείως η Βουλή, είχε μιλήσει ο Πρωθυπουργός, είχε αναφέρει το όνομα του κ. Σφακιανάκη και δεν άκουγε κανένας πλέον. </w:t>
      </w:r>
    </w:p>
    <w:p w14:paraId="1BD707C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Παρ’ όλα αυτά, κάποιοι άνθρωποι, πιστεύω ιδιοτελώς, προσπάθησαν να συντηρήσουν το «Σαουδική Αραβία </w:t>
      </w:r>
      <w:r>
        <w:rPr>
          <w:rFonts w:eastAsia="Times New Roman" w:cs="Times New Roman"/>
          <w:szCs w:val="24"/>
          <w:lang w:val="en-US"/>
        </w:rPr>
        <w:t>gate</w:t>
      </w:r>
      <w:r>
        <w:rPr>
          <w:rFonts w:eastAsia="Times New Roman" w:cs="Times New Roman"/>
          <w:szCs w:val="24"/>
        </w:rPr>
        <w:t xml:space="preserve">» με πλαστά έγγραφα. Ορθογραφικά λάθη! Δεν τους βγήκε. Και προχώρησαν –ώ του θαύματος!- στο ότι δόθηκαν όπλα στον </w:t>
      </w:r>
      <w:r>
        <w:rPr>
          <w:rFonts w:eastAsia="Times New Roman" w:cs="Times New Roman"/>
          <w:szCs w:val="24"/>
          <w:lang w:val="en-US"/>
        </w:rPr>
        <w:t>ISIS</w:t>
      </w:r>
      <w:r>
        <w:rPr>
          <w:rFonts w:eastAsia="Times New Roman" w:cs="Times New Roman"/>
          <w:szCs w:val="24"/>
        </w:rPr>
        <w:t xml:space="preserve">. Εκεί πια πιστεύω ότι χάθηκε το μέτρο, γι’ αυτό και σήμερα δεν το άκουσα. </w:t>
      </w:r>
    </w:p>
    <w:p w14:paraId="1BD707D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άκουσα για τους πλειστηριασμούς. Επειδή έχω μάθει να μιλάω με στοιχεία, θέλω να αναφερθώ σε τρία περιστατικά που τα πρόβαλε μια συγκεκριμένη εφημερίδα, δεν θέλω να την προβάλω. Ένα περιστατικό ήταν ένας πλειστηριασμός στα Σεπόλια. Πράγματι φτωχό σπίτι, με μία διαφορά: Ρωτήσαμε ποιος ήταν ο συμβολαιογράφος που έκανε αυτόν τον πλειστηριασμό και δεν υπήρχε. Επίσημη ανακοίνωση από την Ένωση Συμβολαιογράφων. </w:t>
      </w:r>
    </w:p>
    <w:p w14:paraId="1BD707D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Τι ακριβώς συνέβη; Ένας ιδιώτης δανείζει τα λεφτά, δεν έχει να του τα δώσει ο δανειζόμενος, έχει βάλει υποθήκη το σπίτι του και επισπεύδων ήταν ο ιδιώτης και τίποτε περισσότερο. Αυτό σε άρθρο συγκεκριμένης εφημερίδας. </w:t>
      </w:r>
    </w:p>
    <w:p w14:paraId="1BD707D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 δεύτερο πλειστηριαζόμενο σπίτι ήταν στους Αγίους </w:t>
      </w:r>
      <w:proofErr w:type="spellStart"/>
      <w:r>
        <w:rPr>
          <w:rFonts w:eastAsia="Times New Roman" w:cs="Times New Roman"/>
          <w:szCs w:val="24"/>
        </w:rPr>
        <w:t>Θεοδώρους</w:t>
      </w:r>
      <w:proofErr w:type="spellEnd"/>
      <w:r>
        <w:rPr>
          <w:rFonts w:eastAsia="Times New Roman" w:cs="Times New Roman"/>
          <w:szCs w:val="24"/>
        </w:rPr>
        <w:t xml:space="preserve">, στα μέρη μου, κάτω στην Κορινθία, που πάλι δεν υπήρχε πλειστηριασμός. Ήταν αναφορά σε εγγυήτρια, σε επιχειρηματικό δάνειο και όχι σε δανειολήπτη. Και οι δύο περιπτώσεις, και η πρώτη και η δεύτερη, μάλιστα είχαν και δεύτερη κατοικία. </w:t>
      </w:r>
    </w:p>
    <w:p w14:paraId="1BD707D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Προχωράμε στο τρίτο περιστατικό –για τους περίφημους πλειστηριασμούς μιλάω- που δεν αφορά σε πλειστηριασμό, αλλά σε κατάσχεση. Θα μπορούσα να αναφέρω άπειρα παραδείγματα. Έπαιζε με λύσσα –συγχωρείστε μου την λέξη «λύσσα»- πρώτη είδηση στα κανάλια «παίρνουν τα σπίτια των φτωχών κ.λπ.». Την ίδια στιγμή –</w:t>
      </w:r>
      <w:r w:rsidRPr="00631FA8">
        <w:rPr>
          <w:rFonts w:eastAsia="Times New Roman" w:cs="Times New Roman"/>
          <w:szCs w:val="24"/>
        </w:rPr>
        <w:t xml:space="preserve"> </w:t>
      </w:r>
      <w:r>
        <w:rPr>
          <w:rFonts w:eastAsia="Times New Roman" w:cs="Times New Roman"/>
          <w:szCs w:val="24"/>
        </w:rPr>
        <w:t xml:space="preserve">και για να συνεννοούμαστε, μια απίστευτη είδηση, που θα έπρεπε να παίζει πρωτοσέλιδο, που ήταν μια έμμεση έξοδος στις αγορές, γύρω στα 30 δισεκατομμύρια, σημείωνε τεράστια επιτυχία- ο κλάδος </w:t>
      </w:r>
      <w:proofErr w:type="spellStart"/>
      <w:r>
        <w:rPr>
          <w:rFonts w:eastAsia="Times New Roman" w:cs="Times New Roman"/>
          <w:szCs w:val="24"/>
        </w:rPr>
        <w:t>Ρέγκλινγκ</w:t>
      </w:r>
      <w:proofErr w:type="spellEnd"/>
      <w:r>
        <w:rPr>
          <w:rFonts w:eastAsia="Times New Roman" w:cs="Times New Roman"/>
          <w:szCs w:val="24"/>
        </w:rPr>
        <w:t xml:space="preserve"> δηλώνει ότι το υπόλοιπο από τα 86 </w:t>
      </w:r>
      <w:r>
        <w:rPr>
          <w:rFonts w:eastAsia="Times New Roman" w:cs="Times New Roman"/>
          <w:szCs w:val="24"/>
        </w:rPr>
        <w:lastRenderedPageBreak/>
        <w:t>δισεκατομμύρια μπορείτε να το χρησιμοποιήσετε για να εξοφλήσετε το χρέος σας με καλύτερους όρους, με πολύ χαμηλότερα επιτόκια. Αυτά δεν υπάρχουν ως πρώτη είδηση στις εφημερίδες, πουθενά. Κατά σύμπτωση την ίδια περίοδο, για να μιλάμε με στοιχεία και όχι με εκτιμήσεις, «</w:t>
      </w:r>
      <w:r>
        <w:rPr>
          <w:rFonts w:eastAsia="Times New Roman" w:cs="Times New Roman"/>
          <w:szCs w:val="24"/>
          <w:lang w:val="en-US"/>
        </w:rPr>
        <w:t>HANDESBLATT</w:t>
      </w:r>
      <w:r>
        <w:rPr>
          <w:rFonts w:eastAsia="Times New Roman" w:cs="Times New Roman"/>
          <w:szCs w:val="24"/>
        </w:rPr>
        <w:t>»: «Μικρό θαύμα στην Ελλάδα», «</w:t>
      </w:r>
      <w:r>
        <w:rPr>
          <w:rFonts w:eastAsia="Times New Roman" w:cs="Times New Roman"/>
          <w:szCs w:val="24"/>
          <w:lang w:val="en-US"/>
        </w:rPr>
        <w:t>BLOOMBERG</w:t>
      </w:r>
      <w:r>
        <w:rPr>
          <w:rFonts w:eastAsia="Times New Roman" w:cs="Times New Roman"/>
          <w:szCs w:val="24"/>
        </w:rPr>
        <w:t>»: «Ανάκτηση της εμπιστοσύνης των επενδυτών», «</w:t>
      </w:r>
      <w:r>
        <w:rPr>
          <w:rFonts w:eastAsia="Times New Roman" w:cs="Times New Roman"/>
          <w:szCs w:val="24"/>
          <w:lang w:val="en-US"/>
        </w:rPr>
        <w:t>TENEO</w:t>
      </w:r>
      <w:r>
        <w:rPr>
          <w:rFonts w:eastAsia="Times New Roman" w:cs="Times New Roman"/>
          <w:szCs w:val="24"/>
        </w:rPr>
        <w:t xml:space="preserve"> </w:t>
      </w:r>
      <w:r>
        <w:rPr>
          <w:rFonts w:eastAsia="Times New Roman" w:cs="Times New Roman"/>
          <w:szCs w:val="24"/>
          <w:lang w:val="en-US"/>
        </w:rPr>
        <w:t>INTELLIGENCE</w:t>
      </w:r>
      <w:r>
        <w:rPr>
          <w:rFonts w:eastAsia="Times New Roman" w:cs="Times New Roman"/>
          <w:szCs w:val="24"/>
        </w:rPr>
        <w:t>»: «Καθαρή έξοδος της Ελλάδας στις αγορές». Αποθεματικό και μαξιλάρι 12 με 15 δισεκατομμύρια, «</w:t>
      </w:r>
      <w:r>
        <w:rPr>
          <w:rFonts w:eastAsia="Times New Roman" w:cs="Times New Roman"/>
          <w:szCs w:val="24"/>
          <w:lang w:val="en-US"/>
        </w:rPr>
        <w:t>FITCH</w:t>
      </w:r>
      <w:r>
        <w:rPr>
          <w:rFonts w:eastAsia="Times New Roman" w:cs="Times New Roman"/>
          <w:szCs w:val="24"/>
        </w:rPr>
        <w:t xml:space="preserve">»: «Στόχος όλων η καθαρή έξοδος». Όλοι οι ιθύνοντες στην Ευρωπαϊκή Ένωση, ουδενός εξαιρουμένου, ακόμη και ο Σόιμπλε. Ο κακός Σόιμπλε! Παραφωνία; Οι υπερβολές της Αξιωματικής Αντιπολίτευσης και της Δημοκρατικής Συμπαράταξης. Να ‘ναι καλά. </w:t>
      </w:r>
    </w:p>
    <w:p w14:paraId="1BD707D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Τι θέλω να πω; Πιστεύω ότι κάτι αλλάζει σ’ αυτήν τη χώρα και είναι οι επιθανάτιοι ρόγχοι ενός συστήματος –λυπάμαι που το λέω- που είχε μάθει να φτιάχνει τις λίστες στην Α΄ και στη Β΄ Αθήνας, είχε μάθει να φτιάχνει το Υπουργικό Συμβούλιο, να κανονίζει ποιος θα γίνει Υπουργός και ποιος όχι, και πάνω απ’ όλα, είχε μάθει να ανεβοκατεβάζει Πρωθυπουργούς. </w:t>
      </w:r>
    </w:p>
    <w:p w14:paraId="1BD707D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Δεν υπάρχει τέτοιο πράγμα σήμερα. Λάθη -είμαι ο τελευταίος που θα πω ότι δεν κάναμε- ναι, κάναμε. Ένα πράγμα, όμως, δεν κάνει αυτή η Κυβέρνηση και να το έχουν πολύ καλά στο μυαλό τους όλοι. Αν η χώρα έφτασε εδώ που έφτασε, έφτασε γιατί κάποιοι πονηροί επιτήδειοι -γιατί δούλευε το πολιτικό σύστημα για εκατό, διακόσιες οικογένειες επί σαράντα χρόνια- φρόντιζαν τα χρήματά τους να είναι σε </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lastRenderedPageBreak/>
        <w:t>shore</w:t>
      </w:r>
      <w:r>
        <w:rPr>
          <w:rFonts w:eastAsia="Times New Roman" w:cs="Times New Roman"/>
          <w:szCs w:val="24"/>
        </w:rPr>
        <w:t xml:space="preserve">, σε οικονομικούς παραδείσους -να μην θυμίσω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κ.λπ.. Σήμερα, όσο ποτέ άλλοτε, με λάθη</w:t>
      </w:r>
      <w:r w:rsidRPr="00601AA3">
        <w:rPr>
          <w:rFonts w:eastAsia="Times New Roman" w:cs="Times New Roman"/>
          <w:szCs w:val="24"/>
        </w:rPr>
        <w:t xml:space="preserve"> -</w:t>
      </w:r>
      <w:r>
        <w:rPr>
          <w:rFonts w:eastAsia="Times New Roman" w:cs="Times New Roman"/>
          <w:szCs w:val="24"/>
        </w:rPr>
        <w:t xml:space="preserve">μόνο οι δικτάτορες δεν κάνουν λάθη- κανένας από το πολιτικό προσωπικό δεν έχει τολμήσει να βάλει το χέρι στο μέλι. </w:t>
      </w:r>
    </w:p>
    <w:p w14:paraId="1BD707D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πράγματι θα γυρίσει αυτή η χώρα. Γυρνάει, σας το λέω ευθέως, η τρίτη αξιολόγηση τέλειωσε και το ξέρουν όλοι. Ξέρουν ότι στις 22 Ιανουαρίου είναι και τυπική αυτή η λήξη. Ξέρουν όλοι ότι στο τέλος του Αυγούστου οριστικά βγαίνουμε από το μνημόνιο. Δεν πανηγυρίζουμε, δεν θριαμβολογούμε. Ναι, Γολγοθάς και σκληρός είναι, αλλά δεν βάζει κανείς το χέρι στο μέλι. Οι πολιτικοί που κυβερνούν είναι έντιμοι, είναι καθαροί. Αυτό, ο Έλληνας πολίτης το διαισθάνεται και το καταλαβαίνει. Δεν γυρνάμε πια πίσω. </w:t>
      </w:r>
    </w:p>
    <w:p w14:paraId="1BD707D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επειδή ήμουν από πριν στην Ολομέλεια, όπου το επίπεδο του διαλόγου του ελληνικού Κοινοβουλίου κάποιες στιγμές έπεσε χαμηλά, κάνω μια έκκληση, γιατί πιστεύω σε όλες τις παρατάξεις υπάρχουν σοβαροί πολιτικοί, διαφωνίες μπορεί να έχουμε, αυτό το επίπεδο να το κρατήσουμε ψηλά, όπως το είχαν κάποιοι παλαιότεροι πολιτικοί και να αποβάλλουμε όσο γίνεται γρηγορότερα  κάποιους που είναι </w:t>
      </w:r>
      <w:proofErr w:type="spellStart"/>
      <w:r>
        <w:rPr>
          <w:rFonts w:eastAsia="Times New Roman" w:cs="Times New Roman"/>
          <w:szCs w:val="24"/>
        </w:rPr>
        <w:t>λάθροι</w:t>
      </w:r>
      <w:proofErr w:type="spellEnd"/>
      <w:r>
        <w:rPr>
          <w:rFonts w:eastAsia="Times New Roman" w:cs="Times New Roman"/>
          <w:szCs w:val="24"/>
        </w:rPr>
        <w:t xml:space="preserve"> σε αυτό το Κοινοβούλιο, δεν έχουν καμμία άφεση. </w:t>
      </w:r>
    </w:p>
    <w:p w14:paraId="1BD707D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BD707D9"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D707D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κύριος Υπουργός έχει τον λόγο.</w:t>
      </w:r>
    </w:p>
    <w:p w14:paraId="1BD707D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Ευχαριστώ, κύριε Πρόεδρε.</w:t>
      </w:r>
    </w:p>
    <w:p w14:paraId="1BD707D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Ξεκινώντας, θέλω να πω ότι η δημοκρατία μας έχει και την ωριμότητα και τα αντισώματα απέναντι στον φασισμό και αυτά τα αντισώματα οφείλουν όλες οι δημοκρατικές πολιτικές δυνάμεις να τα προστατεύουν, να τα καλλιεργούν, να τα μεταλαμπαδεύουν στις επόμενες γενιές, διότι θεμέλιος λίθος της ελληνικής κοινωνίας είναι ακριβώς η άρνηση και η μάχη απέναντι στον φασισμό.</w:t>
      </w:r>
    </w:p>
    <w:p w14:paraId="1BD707D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Μιχάλης </w:t>
      </w:r>
      <w:proofErr w:type="spellStart"/>
      <w:r>
        <w:rPr>
          <w:rFonts w:eastAsia="Times New Roman" w:cs="Times New Roman"/>
          <w:szCs w:val="24"/>
        </w:rPr>
        <w:t>Μυρογιάννης</w:t>
      </w:r>
      <w:proofErr w:type="spellEnd"/>
      <w:r>
        <w:rPr>
          <w:rFonts w:eastAsia="Times New Roman" w:cs="Times New Roman"/>
          <w:szCs w:val="24"/>
        </w:rPr>
        <w:t xml:space="preserve">, ο Δημήτρης Κομνηνός και ο Δημήτρης </w:t>
      </w:r>
      <w:proofErr w:type="spellStart"/>
      <w:r>
        <w:rPr>
          <w:rFonts w:eastAsia="Times New Roman" w:cs="Times New Roman"/>
          <w:szCs w:val="24"/>
        </w:rPr>
        <w:t>Θεοδωράς</w:t>
      </w:r>
      <w:proofErr w:type="spellEnd"/>
      <w:r>
        <w:rPr>
          <w:rFonts w:eastAsia="Times New Roman" w:cs="Times New Roman"/>
          <w:szCs w:val="24"/>
        </w:rPr>
        <w:t xml:space="preserve"> δολοφονήθηκαν από τη χούντα, όπως δολοφονήθηκαν και οι άλλοι νεκροί του Πολυτεχνείου. Βεβαίως, οι νοσταλγοί της έχουν κάθε δικαίωμα να θέλουν να ξαναγράψουν την ιστορία, αλλά πρέπει να γνωρίζουν ότι θα βρίσκουν ένα τείχος ανυπέρβλητο απέναντί τους, απέναντι στη διαρκή προσπάθεια που κάνουν για να διαχέουν αυτές τις δηλητηριώδεις ιδέες του μίσους και των αντιδημοκρατικών πρακτικών στην ελληνική κοινωνία.</w:t>
      </w:r>
    </w:p>
    <w:p w14:paraId="1BD707D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Πριν περάσω στο θέμα της κύρωσης της σύμβασης με τον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θα ήθελα να αναφερθώ στην τροπολογία την οποία καταθέτουμε. </w:t>
      </w:r>
    </w:p>
    <w:p w14:paraId="1BD707D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τις προτεινόμενες διατάξεις του πρώτου άρθρου καθορίζεται η διαδικασία της πρώτης στελέχωσης του «Εθνικού Κέντρου Οπτικοακουστικών Μέσων και Επικοινωνίας Α.Ε.», το λεγόμενο ΕΚΟΜΕ, ώστε να καταστεί εφικτό να καλυφθούν άμεσα οι ανάγκες του σε προσωπικό και να λειτουργήσει </w:t>
      </w:r>
      <w:r>
        <w:rPr>
          <w:rFonts w:eastAsia="Times New Roman" w:cs="Times New Roman"/>
          <w:szCs w:val="24"/>
        </w:rPr>
        <w:lastRenderedPageBreak/>
        <w:t xml:space="preserve">πιο αποτελεσματικά και αποδοτικά. Παράλληλα, διευκρινίζονται θέματα σύστασης, λειτουργίας και δημοσιότητας του ΕΚΟΜΕ. Ρυθμίζονται, επίσης, θέματα εκλογής και θητείας των αιρετών εκπροσώπων, των υπαλλήλων του Υπουργείου Ψηφιακής Πολιτικής στα ενιαία υπηρεσιακά και πειθαρχικά συμβούλια του Υπουργείου, ώστε η συγκρότηση αυτών των Υπουργείων να ολοκληρωθεί μέχρι και το τέλος Φεβρουαρίου του επόμενου έτους για λόγους εύρυθμης λειτουργίας. </w:t>
      </w:r>
    </w:p>
    <w:p w14:paraId="1BD707E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Ρυθμίζονται θέματα μεταθέσεων των υπαλλήλων των γραφείων Τύπου και Επικοινωνίας στο εξωτερικό, καθώς και θέματα αποσπάσεων λόγω συνυπηρέτησης συζύγων των υπηρετούντων υπαλλήλων. Αποσαφηνίζεται ότι η συνυπηρέτηση καταλαμβάνει και τους υπαλλήλους του ευρύτερου δημόσιου τομέα. Γίνονται πιο ελαστικές οι προθεσμίες για την εκκίνηση και ολοκλήρωση της διαδικασίας των μεταθέσεων των υπαλλήλων στα γραφεία Τύπου εξωτερικού και παρέχεται χρόνος στους υπαλλήλους που τοποθετήθηκαν στο Υπουργείο, μετά τη θέση σε ισχύ του οργανισμού, να ενημερωθούν επί των θεμάτων που αφορούν στις κρίσεις και στις μετακινήσεις στα γραφεία Τύπου εξωτερικού.</w:t>
      </w:r>
    </w:p>
    <w:p w14:paraId="1BD707E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Έρχομαι στο δεύτερο άρθρο. Εκκαθαρίζεται το νομοθετικό πλαίσιο από ανενεργές διατάξεις που προκαλούν σύγχυση σχετικά με τις δευτερεύουσες θέσεις εκπομπής. Αυτό το ζήτημα ρυθμίζεται από το άρθρο 65 του ν.4155/2013. </w:t>
      </w:r>
    </w:p>
    <w:p w14:paraId="1BD707E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στη συνδρομητική τηλεόραση –και εδώ θα ήθελα να σταθώ λίγο παραπάνω- επιτρέπεται πλέον σε εταιρεία που έχει άδεια συνδρομητικής τηλεόρασης να έχει και έναν τηλεοπτικό σταθμό ελεύθερης λήψης και έναν ραδιοφωνικό σταθμό ελεύθερης λήψης, να συμμετέχει και σε άλλους, εφόσον δεν τους ελέγχει, σύμφωνα με τα κριτήρια που είναι ταυτόσημα με αυτά που ισχύουν στην τηλεόραση ελεύθερης λήψης.</w:t>
      </w:r>
    </w:p>
    <w:p w14:paraId="1BD707E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Εδώ, επειδή πήγε να σηκωθεί ένας θόρυβος, θέλω να πω ότι είναι ενσωμάτωση οδηγίας του ΟΟΣΑ, αριθμός 52, στις συστάσεις της. Όταν πρόκειται για την απελευθέρωση του επαγγέλματος του κομμωτή, ορισμένοι εδώ μέσα είναι φανατικοί και βγάζουν και λόγους πύρινους υπέρ των μεταρρυθμίσεων. Μόλις πάει να ανοίξει ένα άλλο επάγγελμα, αυτό του ιδιοκτήτη τηλεοπτικού σταθμού, έχουμε άρνηση. Δεν το καταλαβαίνω αυτό πραγματικά, αλλά, νομίζω, είναι δηλωτικό ορισμένων προθέσεων. </w:t>
      </w:r>
    </w:p>
    <w:p w14:paraId="1BD707E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Συνακόλουθα, προβλέπεται η έκδοση κοινής υπουργικής απόφασης του Υπουργού Ψηφιακής Πολιτικής και του Υπουργού Οικονομικών, μετά από τη συνδρομή των ανεξάρτητων αρχών και της Εθνικής Επιτροπής Τηλεπικοινωνιών και τη σύμφωνη γνώμη του Εθνικού Συμβουλίου Ραδιοτηλεόρασης, με την οποία καθορίζεται το ύψος του οικονομικού ανταλλάγματος είτε του εφάπαξ κατά την απόκτηση της άδειας είτε του ετήσιου τιμήματος που θα πρέπει να καταβάλλεται για τη συνδρομητική τηλεόραση.</w:t>
      </w:r>
    </w:p>
    <w:p w14:paraId="1BD707E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τον Τύπο, επιτρέπεται πλέον η ιδιοκτησία δύο ημερήσιων πολιτικών εφημερίδων είτε πρωινών είτε απογευματινών, ενώ μέχρι τώρα θα έπρεπε η μια εκ των δύο να είναι πρωινή και η δεύτερη απογευματινή. </w:t>
      </w:r>
    </w:p>
    <w:p w14:paraId="1BD707E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Ως προς τον έλεγχο της ιδιοκτησίας εισάγονται τα ίδια κριτήρια και ως προς τις συζύγους και τους συγγενείς μ’ αυτά που ισχύουν στην τηλεόραση ελεύθερης λήψης, ώστε να αίρονται οι ασάφειες της νομοθεσίας με διαφορετικές ρυθμίσεις επί συναφών θεμάτων. </w:t>
      </w:r>
    </w:p>
    <w:p w14:paraId="1BD707E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Σε σχέση με τα ραδιόφωνα των πολιτικών κομμάτων, οι ανωτέρω σταθμοί μπορούν κανονικά να συμμετέχουν στην </w:t>
      </w:r>
      <w:proofErr w:type="spellStart"/>
      <w:r>
        <w:rPr>
          <w:rFonts w:eastAsia="Times New Roman" w:cs="Times New Roman"/>
          <w:szCs w:val="24"/>
        </w:rPr>
        <w:t>αδειοδότηση</w:t>
      </w:r>
      <w:proofErr w:type="spellEnd"/>
      <w:r>
        <w:rPr>
          <w:rFonts w:eastAsia="Times New Roman" w:cs="Times New Roman"/>
          <w:szCs w:val="24"/>
        </w:rPr>
        <w:t xml:space="preserve"> ψηφιακού ραδιοφώνου, τηρώντας τους όρους του νόμου που περιλαμβάνονται στο σχέδιο νόμου που τέθηκε σε διαβούλευση.</w:t>
      </w:r>
    </w:p>
    <w:p w14:paraId="1BD707E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Τέλος, κατατέθηκαν πριν από λίγο οι νομοτεχνικές βελτιώσεις για την κύρωση της σύμβασης προσθέτοντας στο τέλος τη φράση «και άλλες διατάξεις» και όπως ακούσατε όλοι πριν από λίγο, μετακινήσαμε και τις ημερομηνίες κατά έναν μήνα, για να υπάρξει μια λειτουργική άνεση στην εφαρμογή της. </w:t>
      </w:r>
    </w:p>
    <w:p w14:paraId="1BD707E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Έρχομαι τώρα στα θέματα του δορυφόρου. Υπήρξε ο ισχυρισμός από την αντιπολίτευση ότι έγινε πάρα πολύ μεγάλη προετοιμασία από την προηγούμενη κυβέρνηση, ότι εμείς τα βρήκαμε έτοιμα και δεν είχαμε να κάνουμε τίποτε άλλο. Πρέπει να σας πω ότι ο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ζητούσε ανανέωση της σύμβασης από το 2013. </w:t>
      </w:r>
    </w:p>
    <w:p w14:paraId="1BD707EA"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τον Φεβρουάριο του 2014, με την ένδειξη «κατεπείγον» έστειλε μία επιστολή στον τότε γενικό γραμματέα Τηλεπικοινωνιών τον κ. Μενέλαο Δασκαλάκη, κυρία Ασημακοπούλου, με κοινοποίηση στον κ. Παπαδόπουλο και τον κ. Χρυσοχοΐδη, λέγοντας: «Παρακαλούμε, μην αδρανείτε. Θα λήξει η υπάρχουσα σύμβαση. Δεν έχουν ξεκινήσει οι διαπραγματεύσεις». Προσέξτε, αυτό τον Φεβρουάριο του 2014. </w:t>
      </w:r>
    </w:p>
    <w:p w14:paraId="1BD707EB"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Τον Ιούλιο, αν δεν κάνω λάθος, ο κ. Παπαδόπουλος δήλωσε ότι θα βγάλει μια επιτροπή για να το δει το θέμα. Προφανέστατα, δεν έγινε τίποτα. Και ήρθαμε εμείς ενώπιον ενός μεγάλου κενού, το οποίο βεβαίως ερχόμαστε να καλύψουμε με αυτήν τη σύμβαση. Αυτή είναι η πικρή αλήθεια. </w:t>
      </w:r>
    </w:p>
    <w:p w14:paraId="1BD707EC" w14:textId="77777777" w:rsidR="00D5765D" w:rsidRDefault="006A01C6">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σχετικό έγγραφο. </w:t>
      </w:r>
    </w:p>
    <w:p w14:paraId="1BD707E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Νικόλαος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BD707E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για να μη γελιέται κάποιος, είναι ένας χώρος οι δορυφορικές επικοινωνίες στον οποίο διακινούνται πάρα πολλά χρήματα. Είναι βιομηχανία στην οποία υπάρχουν συμφέροντα. Δεν αντιλαμβάνομαι καθόλου γιατί δεν υπήρχε η πρόνοια από την προηγούμενη κυβέρνηση να ολοκληρωθεί η συμφωνία, με αποτέλεσμα κάποιοι άλλοι να ευνοούνται. </w:t>
      </w:r>
    </w:p>
    <w:p w14:paraId="1BD707E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Βεβαίως, να υπογραμμίσω για την παράδοση του τρίτου αναμεταδότη –διότι η αρχική συμφωνία είχε τρεις αναμεταδότες- ότι ο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2» έζησε με τους </w:t>
      </w:r>
      <w:r>
        <w:rPr>
          <w:rFonts w:eastAsia="Times New Roman" w:cs="Times New Roman"/>
          <w:szCs w:val="24"/>
        </w:rPr>
        <w:lastRenderedPageBreak/>
        <w:t xml:space="preserve">δύο αναμεταδότες να έχουν εκχωρηθεί και δεν υπήρχε καμμία απολύτως πρόνοια να χρησιμοποιηθεί και ο τρίτος. Αποτέλεσμα η ελληνική ραδιοφωνία και τηλεόραση να πληρώνει για να χρησιμοποιεί τις δορυφορικές υπηρεσίες. </w:t>
      </w:r>
    </w:p>
    <w:p w14:paraId="1BD707F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Δεύτερος ισχυρισμός: Νομίζω ότι το ζήτημα με τα «απόρρητα» λύθηκε με τρόπο λειτουργικό. Η κ. Ασημακοπούλου επισκέφθηκε το Υπουργείο και είχε τη δυνατότητα να δει τα απόρρητα κομμάτια της σύμβασης, στα οποία υπάρχουν χάρτες και συχνότητες τις οποίες χρησιμοποιεί ο Στρατός. Νομίζω ότι κάθε νοήμων μέσα στην Αίθουσα αντιλαμβάνεται ότι καλώς πράξαμε και τα χαρακτηρίσαμε ως τέτοια και κρατούνται, βεβαίως, στο Υπουργείο. Αν χρειαστεί ξανά θα τα δει κάποιος εκπρόσωπος κόμματος. Δεν υπάρχει αντίρρηση. </w:t>
      </w:r>
    </w:p>
    <w:p w14:paraId="1BD707F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Υπάρχει ισχυρισμός για ελλιπή τεκμηρίωση και αποτίμηση των ανταλλαγμάτων. Επαναλαμβάνουμε, όπως είπαμε και στις Επιτροπές: Συστήθηκε υπηρεσιακή ομάδα εργασίας, χωρίς κόστος για το Δημόσιο. Αποτίμησε, βασισμένη στη μελέτη της «</w:t>
      </w:r>
      <w:r>
        <w:rPr>
          <w:rFonts w:eastAsia="Times New Roman" w:cs="Times New Roman"/>
          <w:szCs w:val="24"/>
          <w:lang w:val="en-US"/>
        </w:rPr>
        <w:t>EUROCONSULT</w:t>
      </w:r>
      <w:r>
        <w:rPr>
          <w:rFonts w:eastAsia="Times New Roman" w:cs="Times New Roman"/>
          <w:szCs w:val="24"/>
        </w:rPr>
        <w:t xml:space="preserve">», το υπάρχον υλικό και βάσει των διεθνώς </w:t>
      </w:r>
      <w:proofErr w:type="spellStart"/>
      <w:r>
        <w:rPr>
          <w:rFonts w:eastAsia="Times New Roman" w:cs="Times New Roman"/>
          <w:szCs w:val="24"/>
        </w:rPr>
        <w:t>επικρατούμενων</w:t>
      </w:r>
      <w:proofErr w:type="spellEnd"/>
      <w:r>
        <w:rPr>
          <w:rFonts w:eastAsia="Times New Roman" w:cs="Times New Roman"/>
          <w:szCs w:val="24"/>
        </w:rPr>
        <w:t xml:space="preserve"> τιμών αναμεταδοτών και βάσει της διεθνούς πρακτικής για συμβάσεις τέτοιου τύπου και η μελέτη αυτής της ομάδας, επίσης, είναι διαβαθμισμένη και </w:t>
      </w:r>
      <w:proofErr w:type="spellStart"/>
      <w:r>
        <w:rPr>
          <w:rFonts w:eastAsia="Times New Roman" w:cs="Times New Roman"/>
          <w:szCs w:val="24"/>
        </w:rPr>
        <w:t>προσβάσιμη</w:t>
      </w:r>
      <w:proofErr w:type="spellEnd"/>
      <w:r>
        <w:rPr>
          <w:rFonts w:eastAsia="Times New Roman" w:cs="Times New Roman"/>
          <w:szCs w:val="24"/>
        </w:rPr>
        <w:t xml:space="preserve">, με τους ίδιους όρους τους οποίους περιέγραψα πριν. </w:t>
      </w:r>
    </w:p>
    <w:p w14:paraId="1BD707F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Ρωτηθήκαμε για το πότε θα δοθούν τα ανταλλάγματα και οι αναμεταδότες. Υπάρχει ήδη η προβλεπόμενη διαδικασία στη Σύμβαση. Έχει συσταθεί η Επιτροπή </w:t>
      </w:r>
      <w:r>
        <w:rPr>
          <w:rFonts w:eastAsia="Times New Roman" w:cs="Times New Roman"/>
          <w:szCs w:val="24"/>
        </w:rPr>
        <w:lastRenderedPageBreak/>
        <w:t xml:space="preserve">παρακολούθησης της Σύμβασης. Ακολουθείται απολύτως το χρονοδιάγραμμα και ο πρώτος αναμεταδότης έχει ήδη παραδοθεί από τον Οκτώβριο του 2017. </w:t>
      </w:r>
    </w:p>
    <w:p w14:paraId="1BD707F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ολοκλήρωση της εγκατάστασης των κόμβων θα γίνει σταδιακά, όπως αντιλαμβάνεστε, και σύμφωνα με τις ανάγκες των Ενόπλων Δυνάμεων, του Λιμενικού, της Αστυνομίας και της Εθνικής Υπηρεσίας Πληροφοριών. </w:t>
      </w:r>
    </w:p>
    <w:p w14:paraId="1BD707F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Υπήρξαν ερωτήματα για τη διασφάλιση του δημοσίου σε απρόβλεπτες καταστάσεις. Υπάρχουν ειδικές εγγυήσεις στο άρθρο 52 της σύμβασης, όπου προβλέπεται και η καταγγελία της. Υπάρχει εικοσιτετράωρο εφεδρικό σύστημα, το οποίο μισθώνεται σε άλλο </w:t>
      </w:r>
      <w:proofErr w:type="spellStart"/>
      <w:r>
        <w:rPr>
          <w:rFonts w:eastAsia="Times New Roman" w:cs="Times New Roman"/>
          <w:szCs w:val="24"/>
        </w:rPr>
        <w:t>πάροχο</w:t>
      </w:r>
      <w:proofErr w:type="spellEnd"/>
      <w:r>
        <w:rPr>
          <w:rFonts w:eastAsia="Times New Roman" w:cs="Times New Roman"/>
          <w:szCs w:val="24"/>
        </w:rPr>
        <w:t xml:space="preserve"> με έξοδα του αναδόχου. Και ο έλεγχος του συστήματος, βεβαίως, γίνεται στην Ελλάδα. </w:t>
      </w:r>
    </w:p>
    <w:p w14:paraId="1BD707F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το συνολικό τίμημα της σύμβασης και το τι ακριβώς πετύχαμε έχουμε μιλήσει αναλυτικά. Άρα, έχουμε πρακτικά επτά αναμεταδότες επί είκοσι χρόνια που είναι η ζωή του δορυφόρου. Πρέπει να σας πω ότι εάν αποφασίσει κάποιος να κάνει αποκλειστικά εμπορική εκμετάλλευση των αναμεταδοτών, η αγορά αποτιμά το τίμημα για τον κάθε αναμεταδότη από 1 έως 3 εκατομμύρια τον χρόνο. Αντιλαμβάνεστε ότι ο πολλαπλασιασμός δίνει ένα ποσό κάποιων εκατοντάδων εκατομμυρίων, πάνω από 250, 280 εκατομμύρια, αν δεν κάνω λάθος. </w:t>
      </w:r>
    </w:p>
    <w:p w14:paraId="1BD707F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ουσία, όμως, πού βρίσκεται; Η ουσία βρίσκεται στο ότι τίποτε από αυτά δεν κάναμε πριν, δυστυχώς. Κι έρχομαι ειλικρινώς με καλή θέληση εδώ να συζητήσουμε για το μέλλον. Όχι, όμως, να έρχεστε και να μας λέτε να αναγνωρίσουμε την καλή σας </w:t>
      </w:r>
      <w:r>
        <w:rPr>
          <w:rFonts w:eastAsia="Times New Roman" w:cs="Times New Roman"/>
          <w:szCs w:val="24"/>
        </w:rPr>
        <w:lastRenderedPageBreak/>
        <w:t xml:space="preserve">πολιτική πρακτική, τη στιγμή που σκοπίμως -λέω εγώ, δεν μπορώ να θεωρήσω ότι σας διέφυγε- αφήνατε αυτήν την ιστορία να πάει στα βράχια και οποιοσδήποτε μετά στην Ελλάδα είχε ανάγκη από δορυφορικές υπηρεσίες είτε επρόκειτο περί των Σωμάτων Ασφαλείας είτε ιδιωτών είτε της δημόσιας τηλεόρασης, να μην έχει άλλη επιλογή από το να νοικιάσει υπηρεσίες από δορυφόρο, ο οποίος ούτε εγκατεστημένος στην Ελλάδα είναι ούτε την ελληνική τροχιακή θέση έχει ούτε το ελληνικό Δημόσιο έχει πάνω του δικαιώματα, καθόλου. </w:t>
      </w:r>
    </w:p>
    <w:p w14:paraId="1BD707F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Νομίζω, λοιπόν, ότι τα συμφέροντα της χώρας διασφαλίζονται. Δεν θα ήθελα να επαναληφθώ. Ήταν πάρα πολύ κρίσιμη η υπογραφή της σύμβασης και ήταν βεβαίως λάθος, για να μην πω εγκληματική, η πώληση του δορυφόρου μαζί με την πώληση του ΟΤΕ. Μπορεί να εμπίπτει στην ιδεολογία ενός ακραίου νεοφιλελευθερισμού ότι αυτού του τύπου οι μεγάλες υποδομές πρέπει να εκχωρούνται, αλλά πρέπει να σας πω ότι η εμπειρία έχει δείξει ότι δεν είναι οι ιδιωτικές εταιρείες οι οποίες ασχολούνται με τέτοιου τύπου «βαριά αθλήματα», τα κράτη είναι.</w:t>
      </w:r>
    </w:p>
    <w:p w14:paraId="1BD707F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Και επειδή υπήρξε κριτική και από άλλη πτέρυγα, το </w:t>
      </w:r>
      <w:r>
        <w:rPr>
          <w:rFonts w:eastAsia="Times New Roman" w:cs="Times New Roman"/>
          <w:szCs w:val="24"/>
          <w:lang w:val="en-US"/>
        </w:rPr>
        <w:t>consortium</w:t>
      </w:r>
      <w:r>
        <w:rPr>
          <w:rFonts w:eastAsia="Times New Roman" w:cs="Times New Roman"/>
          <w:szCs w:val="24"/>
        </w:rPr>
        <w:t xml:space="preserve"> του «</w:t>
      </w:r>
      <w:proofErr w:type="spellStart"/>
      <w:r>
        <w:rPr>
          <w:rFonts w:eastAsia="Times New Roman" w:cs="Times New Roman"/>
          <w:szCs w:val="24"/>
          <w:lang w:val="en-US"/>
        </w:rPr>
        <w:t>Arabsat</w:t>
      </w:r>
      <w:proofErr w:type="spellEnd"/>
      <w:r>
        <w:rPr>
          <w:rFonts w:eastAsia="Times New Roman" w:cs="Times New Roman"/>
          <w:szCs w:val="24"/>
        </w:rPr>
        <w:t xml:space="preserve">» είναι </w:t>
      </w:r>
      <w:r>
        <w:rPr>
          <w:rFonts w:eastAsia="Times New Roman" w:cs="Times New Roman"/>
          <w:szCs w:val="24"/>
          <w:lang w:val="en-US"/>
        </w:rPr>
        <w:t>consortium</w:t>
      </w:r>
      <w:r>
        <w:rPr>
          <w:rFonts w:eastAsia="Times New Roman" w:cs="Times New Roman"/>
          <w:szCs w:val="24"/>
        </w:rPr>
        <w:t xml:space="preserve"> κρατικό. Είναι είκοσι έξι κρατικές εταιρείες. Αυτό κληρονομήσαμε. Κληρονομήσαμε, λοιπόν, μια σύμβαση με κρατική εταιρεία και βεβαίως διασφαλίσαμε τα δικαιώματα του δημοσίου στο ελληνικό «οικόπεδο» στο Διάστημα, 39</w:t>
      </w:r>
      <w:r>
        <w:rPr>
          <w:rFonts w:eastAsia="Times New Roman" w:cs="Times New Roman"/>
          <w:szCs w:val="24"/>
          <w:vertAlign w:val="superscript"/>
        </w:rPr>
        <w:t xml:space="preserve">ο </w:t>
      </w:r>
      <w:r>
        <w:rPr>
          <w:rFonts w:eastAsia="Times New Roman" w:cs="Times New Roman"/>
          <w:szCs w:val="24"/>
        </w:rPr>
        <w:t xml:space="preserve">ανατολικά πάνω από το εθνικό πάρκο της Κένυας. Εκεί βρίσκεται αυτήν τη στιγμή ο δορυφόρος και τα συμφέροντα του δημοσίου διασφαλίζονται βεβαίως και με τους </w:t>
      </w:r>
      <w:r>
        <w:rPr>
          <w:rFonts w:eastAsia="Times New Roman" w:cs="Times New Roman"/>
          <w:szCs w:val="24"/>
        </w:rPr>
        <w:lastRenderedPageBreak/>
        <w:t xml:space="preserve">κομβικούς σταθμούς και τα διακόσια τερματικά τα οποία θα παραλάβουμε και βεβαίως και με τη δέσμευση της παραμονής του κέντρου ελέγχου στην Ελλάδα. </w:t>
      </w:r>
    </w:p>
    <w:p w14:paraId="1BD707F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Αυτά έφερε η δική μας διαπραγμάτευση και νομίζω ότι μαζί με αυτήν την πρωτοβουλία αντιλαμβάνεστε ότι εμπίπτει και η πρωτοβουλία της εισαγωγής του νομοσχεδίου για τη συγκρότηση του Ελληνικού Διαστημικού Οργανισμού στις επιτροπές της Βουλής, το οποίο ξεκινάμε να συζητούμε αύριο. </w:t>
      </w:r>
    </w:p>
    <w:p w14:paraId="1BD707F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Με το ίδιο νομοσχέδιο προχωράμε και στη θεσμοθέτηση εθνικής νομοθεσίας και στρατηγικής για την άσκηση διαστημικών δραστηριοτήτων. Νομίζω ότι η αξιοποίηση των νέων τεχνολογιών, αλλά ειδικά των εφαρμογών που άπτονται του Διαστήματος, είναι μια πάρα πολύ σημαντική μεταρρύθμιση, διότι αυτό που έχω διαπιστώσει στον ένα χρόνο ύπαρξης του Υπουργείου Ψηφιακής Πολιτικής είναι ότι από την Ελλάδα δεν λείπει τίποτα. Δεν λείπουν οι -δυστυχώς διάσπαρτες- δυνάμεις και της έρευνας και της καινοτομίας και της επιχειρηματικότητας. Τι έλειπε; Έλειπε ο εθνικός σχεδιασμός, η </w:t>
      </w:r>
      <w:proofErr w:type="spellStart"/>
      <w:r>
        <w:rPr>
          <w:rFonts w:eastAsia="Times New Roman" w:cs="Times New Roman"/>
          <w:szCs w:val="24"/>
        </w:rPr>
        <w:t>προτεραιοποίηση</w:t>
      </w:r>
      <w:proofErr w:type="spellEnd"/>
      <w:r>
        <w:rPr>
          <w:rFonts w:eastAsia="Times New Roman" w:cs="Times New Roman"/>
          <w:szCs w:val="24"/>
        </w:rPr>
        <w:t xml:space="preserve"> και βεβαίως ένα σχέδιο το οποίο θα ιεραρχήσει, κατ’ αρχάς, τις ανάγκες της κοινωνίας και θα μεριμνήσει ούτως ώστε αυτές οι πάρα πολύ σοβαρές επιστημονικές κατακτήσεις να περάσουν στην παραγωγή, στην καθημερινή ζωή και να βελτιώσουν την ποιότητα ζωής, διαβίωσης και εργασίας των πολιτών. </w:t>
      </w:r>
    </w:p>
    <w:p w14:paraId="1BD707F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Δεν υπήρχε λόγος, για παράδειγμα, για το γεγονός ότι ελληνικά πανεπιστήμια είχαν την απόλυτη δυνατότητα να χτίζουν </w:t>
      </w:r>
      <w:proofErr w:type="spellStart"/>
      <w:r>
        <w:rPr>
          <w:rFonts w:eastAsia="Times New Roman" w:cs="Times New Roman"/>
          <w:szCs w:val="24"/>
        </w:rPr>
        <w:t>μικροδορυφόρους</w:t>
      </w:r>
      <w:proofErr w:type="spellEnd"/>
      <w:r>
        <w:rPr>
          <w:rFonts w:eastAsia="Times New Roman" w:cs="Times New Roman"/>
          <w:szCs w:val="24"/>
        </w:rPr>
        <w:t xml:space="preserve"> από το πρώτο βασικό τους στοιχείο μέχρι το τελευταίο στάδιο. Και τις πρώτες ύλες από την Ελλάδα τις </w:t>
      </w:r>
      <w:r>
        <w:rPr>
          <w:rFonts w:eastAsia="Times New Roman" w:cs="Times New Roman"/>
          <w:szCs w:val="24"/>
        </w:rPr>
        <w:lastRenderedPageBreak/>
        <w:t xml:space="preserve">παίρνουν. Όμως ποτέ αυτά τα ελληνικά πανεπιστήμια δεν εντάχθηκαν σε έναν εθνικό σχεδιασμό. Πριν από αρκετό καιρό τα ελληνικά πανεπιστήμια κατασκεύασαν </w:t>
      </w:r>
      <w:proofErr w:type="spellStart"/>
      <w:r>
        <w:rPr>
          <w:rFonts w:eastAsia="Times New Roman" w:cs="Times New Roman"/>
          <w:szCs w:val="24"/>
        </w:rPr>
        <w:t>μικροδορυφόρους</w:t>
      </w:r>
      <w:proofErr w:type="spellEnd"/>
      <w:r>
        <w:rPr>
          <w:rFonts w:eastAsia="Times New Roman" w:cs="Times New Roman"/>
          <w:szCs w:val="24"/>
        </w:rPr>
        <w:t xml:space="preserve"> οι οποίοι, όμως, εντάχθηκαν σε ένα ευρωπαϊκό πρόγραμμα, το λεγόμενο «</w:t>
      </w:r>
      <w:r>
        <w:rPr>
          <w:rFonts w:eastAsia="Times New Roman" w:cs="Times New Roman"/>
          <w:szCs w:val="24"/>
          <w:lang w:val="en-US"/>
        </w:rPr>
        <w:t>QB</w:t>
      </w:r>
      <w:r>
        <w:rPr>
          <w:rFonts w:eastAsia="Times New Roman" w:cs="Times New Roman"/>
          <w:szCs w:val="24"/>
        </w:rPr>
        <w:t xml:space="preserve"> 50» και για πρώτη φορά αυτήν τη στιγμή, με συνεργασία τριών ελληνικών πανεπιστημίων, η Ελλάδα θα αναπτύξει το πλήρες σύστημα </w:t>
      </w:r>
      <w:proofErr w:type="spellStart"/>
      <w:r>
        <w:rPr>
          <w:rFonts w:eastAsia="Times New Roman" w:cs="Times New Roman"/>
          <w:szCs w:val="24"/>
        </w:rPr>
        <w:t>μικροδορυφόρων</w:t>
      </w:r>
      <w:proofErr w:type="spellEnd"/>
      <w:r>
        <w:rPr>
          <w:rFonts w:eastAsia="Times New Roman" w:cs="Times New Roman"/>
          <w:szCs w:val="24"/>
        </w:rPr>
        <w:t xml:space="preserve">, αποκλειστικά ελληνικό, αποκλειστικά δικό της και χωρίς κόστος για την εκτόξευση, διότι έχουμε συσσωρευμένα δικαιώματα στην Ευρωπαϊκή Υπηρεσία Διαστήματος. </w:t>
      </w:r>
    </w:p>
    <w:p w14:paraId="1BD707F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Νομίζω ότι οι μέρες που αυτήν την κουβέντα την υποτιμούσαμε πρέπει να μείνουν πίσω. Να μην επανέλθουμε τώρα ούτε σε αστειάκια, ούτε σε </w:t>
      </w:r>
      <w:proofErr w:type="spellStart"/>
      <w:r>
        <w:rPr>
          <w:rFonts w:eastAsia="Times New Roman" w:cs="Times New Roman"/>
          <w:szCs w:val="24"/>
        </w:rPr>
        <w:t>ψιλοχαβαλέ</w:t>
      </w:r>
      <w:proofErr w:type="spellEnd"/>
      <w:r>
        <w:rPr>
          <w:rFonts w:eastAsia="Times New Roman" w:cs="Times New Roman"/>
          <w:szCs w:val="24"/>
        </w:rPr>
        <w:t>, ούτε σε τέτοιου τύπου αντιπαράθεση. Δεν πρέπει, διότι είμαστε μια χώρα η οποία έχει το επιστημονικό δυναμικό και πρέπει να δείξει ότι έχει και ένα πολιτικό σύστημα το οποίο διαθέτει την πολιτική ωριμότητα τα ζητήματα αυτού του τύπου να τα διαχειριστεί με τρόπο αποτελεσματικό.</w:t>
      </w:r>
    </w:p>
    <w:p w14:paraId="1BD707F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θέμα που φαίνεται ότι μέχρι την ολοκλήρωση του διαγωνισμού θα μας ταλαιπωρεί. Έχουμε τη λήξη της προθεσμίας για την υποβολή των φακέλων στις 8 Γενάρη και επιχειρήματα τα οποία εμείς ακούσαμε στη διαβούλευση με τις ιδιοκτησίες των καναλιών, τα ακούμε εδώ ως επιχειρήματα -δυστυχώς- πολιτικών δυνάμεων. </w:t>
      </w:r>
    </w:p>
    <w:p w14:paraId="1BD707FE" w14:textId="77777777" w:rsidR="00D5765D" w:rsidRDefault="006A01C6">
      <w:pPr>
        <w:spacing w:after="0" w:line="600" w:lineRule="auto"/>
        <w:ind w:firstLine="720"/>
        <w:jc w:val="both"/>
        <w:rPr>
          <w:rFonts w:eastAsia="Times New Roman"/>
          <w:szCs w:val="24"/>
        </w:rPr>
      </w:pPr>
      <w:r>
        <w:rPr>
          <w:rFonts w:eastAsia="Times New Roman" w:cs="Times New Roman"/>
          <w:szCs w:val="24"/>
        </w:rPr>
        <w:t xml:space="preserve">Επιτρέψτε μου να διαβάσω τι έγραψε ο Ροδόλφος </w:t>
      </w:r>
      <w:proofErr w:type="spellStart"/>
      <w:r>
        <w:rPr>
          <w:rFonts w:eastAsia="Times New Roman" w:cs="Times New Roman"/>
          <w:szCs w:val="24"/>
        </w:rPr>
        <w:t>Μορώνης</w:t>
      </w:r>
      <w:proofErr w:type="spellEnd"/>
      <w:r>
        <w:rPr>
          <w:rFonts w:eastAsia="Times New Roman" w:cs="Times New Roman"/>
          <w:szCs w:val="24"/>
        </w:rPr>
        <w:t xml:space="preserve"> στο </w:t>
      </w:r>
      <w:r>
        <w:rPr>
          <w:rFonts w:eastAsia="Times New Roman" w:cs="Times New Roman"/>
          <w:szCs w:val="24"/>
          <w:lang w:val="en-US"/>
        </w:rPr>
        <w:t>Facebook</w:t>
      </w:r>
      <w:r>
        <w:rPr>
          <w:rFonts w:eastAsia="Times New Roman" w:cs="Times New Roman"/>
          <w:szCs w:val="24"/>
        </w:rPr>
        <w:t xml:space="preserve">, αν δεν κάνω λάθος, σήμερα. Λέει: «Αν προβλεπόταν η κατάθεση «πόθεν έσχες» εκ </w:t>
      </w:r>
      <w:r>
        <w:rPr>
          <w:rFonts w:eastAsia="Times New Roman" w:cs="Times New Roman"/>
          <w:szCs w:val="24"/>
        </w:rPr>
        <w:lastRenderedPageBreak/>
        <w:t>των προτέρων των υποψηφίων στην προκήρυξη του Εθνικού Συμβουλίου Ραδιοτηλεόρασης για τις άδειες, θα προσέφευγαν και πάλι στο Συμβούλιο της Επικρατείας με ελαφρώς διαφοροποιημένα επιχειρήματα, βεβαίως.</w:t>
      </w:r>
      <w:r w:rsidDel="00667EEF">
        <w:rPr>
          <w:rFonts w:eastAsia="Times New Roman" w:cs="Times New Roman"/>
          <w:szCs w:val="24"/>
        </w:rPr>
        <w:t xml:space="preserve"> </w:t>
      </w:r>
      <w:r>
        <w:rPr>
          <w:rFonts w:eastAsia="Times New Roman"/>
          <w:szCs w:val="24"/>
        </w:rPr>
        <w:t xml:space="preserve">Τώρα που δεν προβλέπεται ρητώς, διαβάζω ότι ετοιμάζονται να προσφύγουν γιατί δεν προβλέπεται». Αντιλαμβάνεστε περί τίνος πρόκειται. Δηλαδή, έχουμε μια προσφυγή για οποιοδήποτε ενδεχόμενο εδώ πέρα. </w:t>
      </w:r>
    </w:p>
    <w:p w14:paraId="1BD707FF" w14:textId="77777777" w:rsidR="00D5765D" w:rsidRDefault="006A01C6">
      <w:pPr>
        <w:spacing w:after="0" w:line="600" w:lineRule="auto"/>
        <w:ind w:firstLine="720"/>
        <w:jc w:val="both"/>
        <w:rPr>
          <w:rFonts w:eastAsia="Times New Roman"/>
          <w:szCs w:val="24"/>
        </w:rPr>
      </w:pPr>
      <w:r>
        <w:rPr>
          <w:rFonts w:eastAsia="Times New Roman"/>
          <w:szCs w:val="24"/>
        </w:rPr>
        <w:t>Και για να μην υπάρξει καμμία απολύτως απορία, οι συμμετέχοντες στον διαγωνισμό έχουν την υποχρέωση να καταβάλουν και εγγυητική επιστολή 3,5 εκατομμυρίων, που είναι το τίμημα για τον πρώτο χρόνο για μια άδεια και βεβαίως να καταβάλουν και κεφάλαιο 8 εκατομμυρίων, του οποίου την προέλευση πρέπει να αποδείξουν ότι δεν προέρχεται από παράνομες δραστηριότητες, για τη συγκρότηση της εταιρείας η οποία θα συμμετέχει στον διαγωνισμό.</w:t>
      </w:r>
    </w:p>
    <w:p w14:paraId="1BD70800"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Ποιος διαγωνισμός του δημοσίου γίνεται και υπάρχει έλεγχος «πόθεν έσχες» για την τελική τιμή, την οποία τώρα δεν γνωρίζουμε; Ποτέ και πουθενά νομίζω.</w:t>
      </w:r>
    </w:p>
    <w:p w14:paraId="1BD70801"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Για να μη γελιόμαστε, το αίτημα, δυστυχώς, της πλευράς των ιδιοκτησιών ήταν τα υπάρχοντα κανάλια να μην έχουν την υποχρέωση καταβολής εγγυητικής καλής εκτέλεσης και να έχουν αυτήν την υποχρέωση μόνο όσοι δεν έχουν κανάλια. </w:t>
      </w:r>
    </w:p>
    <w:p w14:paraId="1BD70802"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Αντιλαμβάνεστε -και το λέω τώρα εδώ πέρα με ανοιχτή καρδιά και με διάθεση συνεννόησης- ότι αυτό το πράγμα δεν περνάει ούτε έξω από το Συνταγματικό Δικα</w:t>
      </w:r>
      <w:r>
        <w:rPr>
          <w:rFonts w:eastAsia="Times New Roman"/>
          <w:szCs w:val="24"/>
        </w:rPr>
        <w:lastRenderedPageBreak/>
        <w:t>στήριο, δηλαδή για τον ίδιο διαγωνισμό να υπάρχουν διαφορετικοί όροι για έναν συμμετέχοντα και διαφορετικοί όροι για έναν άλλον. Δεν νομίζω ότι μπορούμε με τέτοιες λογικές πραγματικά να προχωρήσουμε.</w:t>
      </w:r>
    </w:p>
    <w:p w14:paraId="1BD70803"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θεωρώ ότι εδώ ήρθαμε αντιμέτωποι με μία κριτική η οποία ήταν σχετικά ήπιων τόνων, διότι αντιλαμβάνονται και τα πολιτικά κόμματα ότι έχουμε ένα Εθνικό Συμβούλιο Ραδιοτηλεόρασης το οποίο έβγαλε ομόφωνες αποφάσεις, προχωράει στον διαγωνισμό, η προκήρυξη έχει δημοσιευθεί, όλοι κάνουν την προετοιμασία τους, την τεχνική και τη νομική, μια χαρά θα διεξαχθεί και θα περάσουμε, επιτέλους, στην επόμενη φάση.</w:t>
      </w:r>
    </w:p>
    <w:p w14:paraId="1BD70804"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1BD70805"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Επιτρέψτε μου, κύριε Πρόεδρε, μόνο για δυο λεπτά.</w:t>
      </w:r>
    </w:p>
    <w:p w14:paraId="1BD70806"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Νομίζω ότι βλέπουμε τις τελευταίες ημέρες επεισόδια επί των πολιτικών εξελίξεων της δεύτερης φάσης της διακυβέρνησης της δικής μας, δηλαδή της φάσης της διακυβέρνησης όπου έχει καταρρεύσει παταγωδώς το αφήγημα περί καταστροφής, το οποίο κόμιζε η Αξιωματική Αντιπολίτευση στον δημόσιο διάλογο και τώρα αναζητά αφορμές ή κατασκευασμένα ψεύδη για να αντιπολιτεύεται. Περί αυτού πρόκειται. </w:t>
      </w:r>
    </w:p>
    <w:p w14:paraId="1BD70807"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Είναι εγκλωβισμένη, δυστυχώς, η Αξιωματική Αντιπολίτευση στο αφήγημα της επιτυχημένης διακυβέρνησης Σαμαρά-Μητσοτάκη και αυτό δεν αντέχεται. Εμείς </w:t>
      </w:r>
      <w:r>
        <w:rPr>
          <w:rFonts w:eastAsia="Times New Roman"/>
          <w:szCs w:val="24"/>
        </w:rPr>
        <w:lastRenderedPageBreak/>
        <w:t xml:space="preserve">τα εσωκομματικά προβλήματα, τα οποία ανακύπτουν τελευταίως, τα θεωρούμε επιφαινόμενα. Η ουσία βρίσκεται αλλού. Η ουσία βρίσκεται ακριβώς στο ότι αυτοί οι ανταγωνισμοί, οι οποίοι αναδεικνύονται τελευταίως με κινήσεις σπασμωδικές της ηγεσίας σας, υπήρχαν. Δεν είναι ότι δεν υπήρχαν. Όμως επικαλύπτονταν κάτω από την προσδοκία αυτή η Κυβέρνηση να ανατραπεί πριν το κλείσιμο της αξιολόγησης. Διότι υπάρχει μια πραγματικότητα, η οποία δεν αντέχεται. </w:t>
      </w:r>
    </w:p>
    <w:p w14:paraId="1BD70808"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Ακούω τους εκπροσώπους σας να ανεβαίνουν σ’ αυτό το Βήμα και να μιλάνε για «αναιμική ανάπτυξη». Μάλιστα. Δηλαδή, παραδέχεστε ότι η χώρα έχει μπει για τρίτο τρίμηνο στην ανάπτυξη. Περιμένετε τα αναθεωρημένα στοιχεία, διότι είχαμε αυτό το φαινόμενο και στις προηγούμενες φάσεις, πρέπει να σας πω, όπου τα στοιχεία αναθεωρούνται προς το καλύτερο. Εμείς είμαστε αισιόδοξοι. Ας δούμε πού θα κλείσει η χρονιά. </w:t>
      </w:r>
    </w:p>
    <w:p w14:paraId="1BD70809"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Όμως, ας συνεννοηθούμε ότι μπήκαμε σε άλλη φάση, όπου η Κυβέρνηση έχει κατά γενική παραδοχή βάλει τη χώρα στον δρόμο της ανάπτυξης, η οποία μπορεί και γίνεται και δίκαιη με τους μηχανισμούς αναδιανομής και κοινωνικής προστασίας τους οποίους οικοδομούμε μέρα με τη μέρα και δεχόμαστε κριτική από τους πολιτικούς εκπροσώπους της παράταξης η οποία βύθισε τη χώρα και κατέστρεψε το 25% του Ακαθάριστου Εγχώριου Προϊόντος, ότι η ανάπτυξή μας δεν είναι δυναμική.</w:t>
      </w:r>
    </w:p>
    <w:p w14:paraId="1BD7080A"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Υπουργού)</w:t>
      </w:r>
    </w:p>
    <w:p w14:paraId="1BD7080B"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lastRenderedPageBreak/>
        <w:t>Ένα λεπτό, κύριε Πρόεδρε.</w:t>
      </w:r>
    </w:p>
    <w:p w14:paraId="1BD7080C" w14:textId="77777777" w:rsidR="00D5765D" w:rsidRDefault="006A01C6">
      <w:pPr>
        <w:tabs>
          <w:tab w:val="left" w:pos="2940"/>
        </w:tabs>
        <w:spacing w:after="0" w:line="600" w:lineRule="auto"/>
        <w:ind w:firstLine="720"/>
        <w:jc w:val="both"/>
        <w:rPr>
          <w:rFonts w:eastAsia="Times New Roman"/>
          <w:szCs w:val="24"/>
        </w:rPr>
      </w:pPr>
      <w:r>
        <w:rPr>
          <w:rFonts w:eastAsia="Times New Roman"/>
          <w:szCs w:val="24"/>
        </w:rPr>
        <w:t xml:space="preserve">Άρα, νομίζω ότι η ουσία του πολιτικού διαλόγου και του πολιτικού ανταγωνισμού βρίσκεται στο εξής: να συζητήσουμε τώρα στα σοβαρά και χωρίς τις τσιρίδες του αντιπροέδρου σας. Ο αντιπρόεδρός σας το έχει κάνει σύστημα απλώς να ανεβαίνει εδώ, να καθυβρίζει όποιον βλέπει μπροστά του για να πάρει δύο-τρεις φορές τον λόγο επί προσωπικού. Όμως πολύ φοβάμαι ότι έχει γίνει στρατηγική επιλογή να υιοθετήσετε όχι τον ίδιον, αλλά τις αποκρουστικές ιδέες που κουβαλάει μαζί του από τον καιρό που θήτευε στην Ακροδεξιά. Διότι δεν τον έχω ακούσει να ανέβει σ’ αυτό το Βήμα και να μας πει τι από αυτά που πίστευε και υπηρετούσε όταν ήταν στο κόμμα του κ. Καρατζαφέρη άφησε στην είσοδο της Νέας Δημοκρατίας καθώς μπήκε μέσα. Δεν το έχουμε ακούσει αυτό. </w:t>
      </w:r>
    </w:p>
    <w:p w14:paraId="1BD7080D" w14:textId="77777777" w:rsidR="00D5765D" w:rsidRDefault="006A01C6">
      <w:pPr>
        <w:spacing w:after="0" w:line="600" w:lineRule="auto"/>
        <w:jc w:val="both"/>
        <w:rPr>
          <w:rFonts w:eastAsia="Times New Roman" w:cs="Times New Roman"/>
          <w:szCs w:val="24"/>
        </w:rPr>
      </w:pPr>
      <w:r>
        <w:rPr>
          <w:rFonts w:eastAsia="Times New Roman" w:cs="Times New Roman"/>
          <w:szCs w:val="24"/>
        </w:rPr>
        <w:t xml:space="preserve">Αντίθετα, βλέπουμε το κόμμα της Αξιωματικής Αντιπολίτευσης να διαποτίζεται μέρα με τη μέρα μ’ αυτές τις αποκρουστικές ιδέες και να αφήνεται αυτή η προπαγάνδα να περπατάει στον δημόσιο διάλογο. </w:t>
      </w:r>
    </w:p>
    <w:p w14:paraId="1BD7080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Αυτή είναι, δυστυχώς, η ουσία. Και πού πρέπει εμείς να επικεντρωθούμε; Πρέπει να επικεντρωθούμε στον πολιτικό διάλογο, στα εξής ερωτήματα:</w:t>
      </w:r>
    </w:p>
    <w:p w14:paraId="1BD7080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Γιατί λειτουργεί αυτό το πρόγραμμα; Γιατί πετυχαίνουν οι στόχοι και δεύτερη συνεχόμενη χρονιά δίνουμε μέρισμα στους έχοντες την ανάγκη του; </w:t>
      </w:r>
    </w:p>
    <w:p w14:paraId="1BD7081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Πρώτον, διότι δώσαμε τη μάχη επιτυχώς για χαμηλότερα πλεονάσματα. Εκεί που λέτε εσείς για την καταστροφική διαπραγμάτευση, αυτή η διαπραγμάτευση είναι </w:t>
      </w:r>
      <w:r>
        <w:rPr>
          <w:rFonts w:eastAsia="Times New Roman" w:cs="Times New Roman"/>
          <w:szCs w:val="24"/>
        </w:rPr>
        <w:lastRenderedPageBreak/>
        <w:t>που έφερε τη δυνατότητα να μοιράσουμε μέρισμα, διότι χαμήλωσαν τα πλεονάσματα. Εάν είχαμε μείνει με τα δικά σας, του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Σαμαρά, του 4,2%, του 4,5% και του 5% και του 6,5% που υπογράφατε στο πρώτο και στο δεύτερο μνημόνιο, δεν θα μπορούσαμε να μοιράσουμε τίποτα! Θα ερχόμασταν τέτοιον καιρό εδώ πέρα και θα λέγαμε για μέτρα. Αυτή είναι η αλήθεια. </w:t>
      </w:r>
    </w:p>
    <w:p w14:paraId="1BD7081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για τον οποίο αυτό το πρόγραμμα πετυχαίνει, είναι διότι οικοδομούνται μηχανισμοί κοινωνικής προστασίας και ο κόσμος, ο οποίος πλήρωσε το «μάρμαρο» από τη δική σας διακυβέρνηση, αντιλαμβάνεται ότι υπάρχει μία Κυβέρνηση η οποία </w:t>
      </w:r>
      <w:proofErr w:type="spellStart"/>
      <w:r>
        <w:rPr>
          <w:rFonts w:eastAsia="Times New Roman" w:cs="Times New Roman"/>
          <w:szCs w:val="24"/>
        </w:rPr>
        <w:t>προτεραιοποιεί</w:t>
      </w:r>
      <w:proofErr w:type="spellEnd"/>
      <w:r>
        <w:rPr>
          <w:rFonts w:eastAsia="Times New Roman" w:cs="Times New Roman"/>
          <w:szCs w:val="24"/>
        </w:rPr>
        <w:t xml:space="preserve"> τις βασικές του ανάγκες είτε με τα επιδόματα -τα οποία ανεβαίνουν- είτε με το κοινωνικό εισόδημα αλληλεγγύης είτε με την ελεύθερη πρόσβαση στην ιατροφαρμακευτική περίθαλψη. </w:t>
      </w:r>
    </w:p>
    <w:p w14:paraId="1BD7081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Και βεβαίως κάτι το οποίο δεν περνούσε ποτέ από το μυαλό σας είναι ότι εμείς κάναμε εκλογές με τη συμφωνία πάνω στο τραπέζι. Αντιθέτως, η Νέα Δημοκρατία είναι εγκλωβισμένη σε μία στρατηγική η οποία θα απαιτήσει το 2019 από τον ελληνικό λαό να ζητήσει συγγνώμη για τις επιλογές του. Αυτό θα κάνετε. Δεν θα κάνετε καμμία αυτοκριτική. Μέχρι το 2019 δεν θα πείτε πουθενά και σε τίποτα ότι πήγατε λάθος. Θα μιλάτε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1BD7081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Τότε η χώρα θα έχει κάνει ακόμη περισσότερα βήματα, θα βρίσκεται σε ακόμη καλύτερη κατάσταση, η ανεργία θα είναι κάτω από το 20% και ο ελληνικός λαός θα διαλέξει να συνεχίσει την πορεία προς ένα καλύτερο μέλλον. </w:t>
      </w:r>
    </w:p>
    <w:p w14:paraId="1BD7081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BD70815"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D7081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1BD70817" w14:textId="77777777" w:rsidR="00D5765D" w:rsidRDefault="006A01C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τρεις μαθητές και μαθήτριες και τέσσερις εκπαιδευτικοί συνοδοί τους από το 13</w:t>
      </w:r>
      <w:r>
        <w:rPr>
          <w:rFonts w:eastAsia="Times New Roman" w:cs="Times New Roman"/>
          <w:vertAlign w:val="superscript"/>
        </w:rPr>
        <w:t>ο</w:t>
      </w:r>
      <w:r>
        <w:rPr>
          <w:rFonts w:eastAsia="Times New Roman" w:cs="Times New Roman"/>
        </w:rPr>
        <w:t xml:space="preserve"> Γυμνάσιο Πάτρας. </w:t>
      </w:r>
    </w:p>
    <w:p w14:paraId="1BD70818" w14:textId="77777777" w:rsidR="00D5765D" w:rsidRDefault="006A01C6">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BD70819" w14:textId="77777777" w:rsidR="00D5765D" w:rsidRDefault="006A01C6">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BD7081A" w14:textId="77777777" w:rsidR="00D5765D" w:rsidRDefault="006A01C6">
      <w:pPr>
        <w:spacing w:after="0" w:line="600" w:lineRule="auto"/>
        <w:ind w:firstLine="720"/>
        <w:jc w:val="both"/>
        <w:rPr>
          <w:rFonts w:eastAsia="Times New Roman" w:cs="Times New Roman"/>
        </w:rPr>
      </w:pPr>
      <w:r>
        <w:rPr>
          <w:rFonts w:eastAsia="Times New Roman" w:cs="Times New Roman"/>
        </w:rPr>
        <w:t xml:space="preserve">Συνεχίζουμε με τις δευτερολογίες των εισηγητών και των ειδικών αγορητών. </w:t>
      </w:r>
    </w:p>
    <w:p w14:paraId="1BD7081B" w14:textId="77777777" w:rsidR="00D5765D" w:rsidRDefault="006A01C6">
      <w:pPr>
        <w:spacing w:after="0" w:line="600" w:lineRule="auto"/>
        <w:ind w:firstLine="720"/>
        <w:jc w:val="both"/>
        <w:rPr>
          <w:rFonts w:eastAsia="Times New Roman" w:cs="Times New Roman"/>
        </w:rPr>
      </w:pPr>
      <w:r>
        <w:rPr>
          <w:rFonts w:eastAsia="Times New Roman" w:cs="Times New Roman"/>
        </w:rPr>
        <w:t xml:space="preserve">Φαντάζομαι ότι θέλετε οι ειδικοί αγορητές να μιλήσετε. </w:t>
      </w:r>
    </w:p>
    <w:p w14:paraId="1BD7081C" w14:textId="77777777" w:rsidR="00D5765D" w:rsidRDefault="006A01C6">
      <w:pPr>
        <w:spacing w:after="0" w:line="600" w:lineRule="auto"/>
        <w:ind w:firstLine="720"/>
        <w:jc w:val="both"/>
        <w:rPr>
          <w:rFonts w:eastAsia="Times New Roman" w:cs="Times New Roman"/>
        </w:rPr>
      </w:pPr>
      <w:r>
        <w:rPr>
          <w:rFonts w:eastAsia="Times New Roman" w:cs="Times New Roman"/>
          <w:b/>
        </w:rPr>
        <w:t>ΑΝΝΑ - ΜΙΣΕΛ ΑΣΗΜΑΚΟΠΟΥΛΟΥ:</w:t>
      </w:r>
      <w:r>
        <w:rPr>
          <w:rFonts w:eastAsia="Times New Roman" w:cs="Times New Roman"/>
        </w:rPr>
        <w:t xml:space="preserve"> Φυσικά!</w:t>
      </w:r>
    </w:p>
    <w:p w14:paraId="1BD7081D" w14:textId="77777777" w:rsidR="00D5765D" w:rsidRDefault="006A01C6">
      <w:pPr>
        <w:spacing w:after="0" w:line="600" w:lineRule="auto"/>
        <w:ind w:firstLine="720"/>
        <w:jc w:val="both"/>
        <w:rPr>
          <w:rFonts w:eastAsia="Times New Roman" w:cs="Times New Roman"/>
        </w:rPr>
      </w:pPr>
      <w:r>
        <w:rPr>
          <w:rFonts w:eastAsia="Times New Roman" w:cs="Times New Roman"/>
          <w:b/>
        </w:rPr>
        <w:t>ΑΛΕΞΑΝΔΡΟΣ ΜΕΪΚΟΠΟΥΛΟΣ:</w:t>
      </w:r>
      <w:r>
        <w:rPr>
          <w:rFonts w:eastAsia="Times New Roman" w:cs="Times New Roman"/>
        </w:rPr>
        <w:t xml:space="preserve"> Ας μιλήσει πρώτα η κ. Ασημακοπούλου. </w:t>
      </w:r>
    </w:p>
    <w:p w14:paraId="1BD7081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Ασημακοπούλου, σας παραχωρεί τη θέση του ο κ. </w:t>
      </w:r>
      <w:proofErr w:type="spellStart"/>
      <w:r>
        <w:rPr>
          <w:rFonts w:eastAsia="Times New Roman" w:cs="Times New Roman"/>
          <w:szCs w:val="24"/>
        </w:rPr>
        <w:t>Μεϊκόπουλος</w:t>
      </w:r>
      <w:proofErr w:type="spellEnd"/>
      <w:r>
        <w:rPr>
          <w:rFonts w:eastAsia="Times New Roman" w:cs="Times New Roman"/>
          <w:szCs w:val="24"/>
        </w:rPr>
        <w:t xml:space="preserve">. </w:t>
      </w:r>
    </w:p>
    <w:p w14:paraId="1BD7081F" w14:textId="77777777" w:rsidR="00D5765D" w:rsidRDefault="006A01C6">
      <w:pPr>
        <w:spacing w:after="0" w:line="600" w:lineRule="auto"/>
        <w:ind w:firstLine="720"/>
        <w:jc w:val="both"/>
        <w:rPr>
          <w:rFonts w:eastAsia="Times New Roman" w:cs="Times New Roman"/>
        </w:rPr>
      </w:pPr>
      <w:r>
        <w:rPr>
          <w:rFonts w:eastAsia="Times New Roman" w:cs="Times New Roman"/>
          <w:b/>
        </w:rPr>
        <w:t>ΑΝΝΑ - ΜΙΣΕΛ ΑΣΗΜΑΚΟΠΟΥΛΟΥ:</w:t>
      </w:r>
      <w:r>
        <w:rPr>
          <w:rFonts w:eastAsia="Times New Roman" w:cs="Times New Roman"/>
        </w:rPr>
        <w:t xml:space="preserve"> Δεν θέλω να μου την παραχωρήσει. Είναι ευγενέστατο εκ μέρους του, αλλά θα ήθελα να τον ακούσω. </w:t>
      </w:r>
    </w:p>
    <w:p w14:paraId="1BD7082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Κατόπιν τούτου, κύριε </w:t>
      </w:r>
      <w:proofErr w:type="spellStart"/>
      <w:r>
        <w:rPr>
          <w:rFonts w:eastAsia="Times New Roman" w:cs="Times New Roman"/>
          <w:szCs w:val="24"/>
        </w:rPr>
        <w:t>Μεϊκόπουλε</w:t>
      </w:r>
      <w:proofErr w:type="spellEnd"/>
      <w:r>
        <w:rPr>
          <w:rFonts w:eastAsia="Times New Roman" w:cs="Times New Roman"/>
          <w:szCs w:val="24"/>
        </w:rPr>
        <w:t xml:space="preserve">, έχετε τον λόγο. </w:t>
      </w:r>
    </w:p>
    <w:p w14:paraId="1BD7082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 </w:t>
      </w:r>
    </w:p>
    <w:p w14:paraId="1BD7082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Θεωρώ ότι και με την ομιλία του Υπουργού κ. Παππά, αλλά και διά της εισήγησής μου και της ομιλίας του Κοινοβουλευτικού Εκπροσώπου κ. </w:t>
      </w:r>
      <w:proofErr w:type="spellStart"/>
      <w:r>
        <w:rPr>
          <w:rFonts w:eastAsia="Times New Roman" w:cs="Times New Roman"/>
          <w:szCs w:val="24"/>
        </w:rPr>
        <w:t>Κάτση</w:t>
      </w:r>
      <w:proofErr w:type="spellEnd"/>
      <w:r>
        <w:rPr>
          <w:rFonts w:eastAsia="Times New Roman" w:cs="Times New Roman"/>
          <w:szCs w:val="24"/>
        </w:rPr>
        <w:t xml:space="preserve"> έχει εξαντληθεί εξ ολοκλήρου το σημερινό νομοσχέδιο. </w:t>
      </w:r>
    </w:p>
    <w:p w14:paraId="1BD7082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Νομίζω ότι καταδείχθηκε και στις κυρίες και στους κυρίους συναδέλφους της Βουλής, αλλά και σε ολόκληρο τον ελληνικό λαό, που μας παρακολουθεί, η σημασία του συγκεκριμένου νομοσχεδίου, οι δυνατότητες που ανοίγει γι’ αυτόν τον τόπο κι η αξιοποίηση αυτών των δυνατοτήτων που θα πρέπει να κάνει το πολιτικό σύστημα. </w:t>
      </w:r>
    </w:p>
    <w:p w14:paraId="1BD7082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Δεν έχω να προσθέσω κάτι περισσότερο. Νομίζω ότι, παρά τις όποιες διαφοροποιήσεις έχουν υπάρξει μεταξύ Συμπολίτευσης και Αξιωματικής Αντιπολίτευσης, δημιουργείται από τα </w:t>
      </w:r>
      <w:proofErr w:type="spellStart"/>
      <w:r>
        <w:rPr>
          <w:rFonts w:eastAsia="Times New Roman" w:cs="Times New Roman"/>
          <w:szCs w:val="24"/>
        </w:rPr>
        <w:t>συμφραζόμενα</w:t>
      </w:r>
      <w:proofErr w:type="spellEnd"/>
      <w:r>
        <w:rPr>
          <w:rFonts w:eastAsia="Times New Roman" w:cs="Times New Roman"/>
          <w:szCs w:val="24"/>
        </w:rPr>
        <w:t xml:space="preserve"> ο κοινός τόπος, ότι όντως η ανανεωμένη Σύμβαση, σε συνδυασμό και με τη δημιουργία της Ελληνικής Υπηρεσίας Διαστήματος, δημιουργούν ένα πεδίο πάνω στο οποίο μπορεί να παραχθεί πολιτική, οικονομική και κοινωνική υπεραξία. </w:t>
      </w:r>
    </w:p>
    <w:p w14:paraId="1BD7082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BD7082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1BD7082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εισηγήτρια της Νέας Δημοκρατίας κ. Ασημακοπούλου έχει τον λόγο. </w:t>
      </w:r>
    </w:p>
    <w:p w14:paraId="1BD70828" w14:textId="77777777" w:rsidR="00D5765D" w:rsidRDefault="006A01C6">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Ευχαριστώ, κύριε Πρόεδρε. </w:t>
      </w:r>
    </w:p>
    <w:p w14:paraId="1BD70829" w14:textId="77777777" w:rsidR="00D5765D" w:rsidRDefault="006A01C6">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szCs w:val="24"/>
        </w:rPr>
        <w:lastRenderedPageBreak/>
        <w:t>Περιμένω γιατί ο Υπουργός κάνει δημόσιες σχέσεις και προφανώς ακόμα…</w:t>
      </w:r>
    </w:p>
    <w:p w14:paraId="1BD7082A"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Υπουργέ, την προσοχή σας.</w:t>
      </w:r>
    </w:p>
    <w:p w14:paraId="1BD7082B"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Όταν έχω την αμέριστη προσοχή σας, κύριε Υπουργέ, θα ξεκινήσω. </w:t>
      </w:r>
    </w:p>
    <w:p w14:paraId="1BD7082C" w14:textId="77777777" w:rsidR="00D5765D" w:rsidRDefault="006A01C6">
      <w:pPr>
        <w:tabs>
          <w:tab w:val="left" w:pos="2738"/>
          <w:tab w:val="center" w:pos="4753"/>
          <w:tab w:val="left" w:pos="5723"/>
        </w:tabs>
        <w:spacing w:after="0" w:line="600" w:lineRule="auto"/>
        <w:ind w:firstLine="720"/>
        <w:rPr>
          <w:rFonts w:eastAsia="Times New Roman" w:cs="Times New Roman"/>
          <w:szCs w:val="24"/>
        </w:rPr>
      </w:pPr>
      <w:r>
        <w:rPr>
          <w:rFonts w:eastAsia="Times New Roman" w:cs="Times New Roman"/>
          <w:szCs w:val="24"/>
        </w:rPr>
        <w:t xml:space="preserve">Ευχαριστώ και πάλι, κύριε Πρόεδρε. </w:t>
      </w:r>
    </w:p>
    <w:p w14:paraId="1BD7082D"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Ήθελα να ακούσει ο κύριος Υπουργός, διότι εγώ του έθεσα μία σειρά από ερωτήματα και σε κανένα από αυτά δεν πήρα απάντηση, εκτός από το ότι αν κατάλαβα καλά, μας λέτε ότι το δημόσιο –αν είπατε δημόσιο- αποκόμισε 250 εκατομμύρια ευρώ από αυτή τη σύμβαση. Διότι, αν είπατε αυτό, θέλω να σας ρωτήσω στο πλαίσιο της εξαιρετικής συζήτησης που έκανα με τα στελέχη σας γιατί δεν τα παίρνατε σε χρήμα αυτά. Αυτή είναι μία ερώτηση που προκύπτει αυταπόδεικτα. Δεν περίμενα ότι θα πείτε ένα τόσο κολοσσιαίο νούμερο. Γι’ αυτό -βλέπετε- με προβληματίζετε. </w:t>
      </w:r>
    </w:p>
    <w:p w14:paraId="1BD7082E"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το άλλο σας επιχείρημα. Το άλλο σας επιχείρημα, λοιπόν, ήταν ότι το 2014 κάποιος μας έστειλε ένα γράμμα και μας είπε ότι έπρεπε να ανανεωθεί η σύμβαση. </w:t>
      </w:r>
    </w:p>
    <w:p w14:paraId="1BD7082F"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Πότε λήγει η σύμβαση, κύριε Υπουργέ; Το 2021. </w:t>
      </w:r>
    </w:p>
    <w:p w14:paraId="1BD70830"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Ναι. </w:t>
      </w:r>
    </w:p>
    <w:p w14:paraId="1BD70831"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ΑΝΝΑ - ΜΙΣΕΛ ΑΣΗΜΑΚΟΠΟΥΛΟΥ: </w:t>
      </w:r>
      <w:r>
        <w:rPr>
          <w:rFonts w:eastAsia="Times New Roman" w:cs="Times New Roman"/>
          <w:szCs w:val="24"/>
        </w:rPr>
        <w:t xml:space="preserve">Δεν είχε λήξει και κατηγορείτε εμάς. Οπότε, λοιπόν, η επιχειρηματολογία σας είναι ότι εμείς το 2014 κωλυσιεργούσαμε. Όμως, τώρα τι χρονιά έχουμε; Αν δεν </w:t>
      </w:r>
      <w:proofErr w:type="spellStart"/>
      <w:r>
        <w:rPr>
          <w:rFonts w:eastAsia="Times New Roman" w:cs="Times New Roman"/>
          <w:szCs w:val="24"/>
        </w:rPr>
        <w:t>απατώμαι</w:t>
      </w:r>
      <w:proofErr w:type="spellEnd"/>
      <w:r>
        <w:rPr>
          <w:rFonts w:eastAsia="Times New Roman" w:cs="Times New Roman"/>
          <w:szCs w:val="24"/>
        </w:rPr>
        <w:t xml:space="preserve">, κοντεύουμε στο 2018. Αφού, λοιπόν, εσείς λέτε ότι εμείς κωλυσιεργούσαμε το 2014, όταν ήρθατε το 2015, γιατί δεν το κλείσατε «σφαίρα» το θέμα και είμαστε δυόμισι, τρία χρόνια σχεδόν αργότερα και το συζητάμε σήμερα; Εμείς αργούσαμε το 2014, αλλά εσείς, που κάνατε άλλα δυόμισι χρόνια και είστε σήμερα στη Βουλή και το συζητάμε, δεν κωλυσιεργούσατε! Καθένας βγάζει τα συμπεράσματά του. </w:t>
      </w:r>
    </w:p>
    <w:p w14:paraId="1BD70832"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Έρχομαι στην τροπολογία σας. </w:t>
      </w:r>
    </w:p>
    <w:p w14:paraId="1BD70833"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συζητήσουμε αύριο -αύριο έχουμε πάλι ραντεβού στην επιτροπή- για τη Διαστημική Υπηρεσία, όπου θα είναι πάρα πολύ ενδιαφέρον να δούμε τη μετάλλαξή σας, διότι σήμερα μας είπατε ότι πρέπει όλα αυτά που κάνουμε να είναι δημόσια. Η «</w:t>
      </w:r>
      <w:r>
        <w:rPr>
          <w:rFonts w:eastAsia="Times New Roman" w:cs="Times New Roman"/>
          <w:szCs w:val="24"/>
          <w:lang w:val="en-US"/>
        </w:rPr>
        <w:t>ARABSAT</w:t>
      </w:r>
      <w:r>
        <w:rPr>
          <w:rFonts w:eastAsia="Times New Roman" w:cs="Times New Roman"/>
          <w:szCs w:val="24"/>
        </w:rPr>
        <w:t xml:space="preserve">» είπατε ότι είναι δημόσιος φορέας, είναι με το δημόσιο. Αύριο, όμως, θα έρθετε και θα μας πείτε ότι η Διαστημική Υπηρεσία πρέπει να είναι ιδιωτική. Γιατί; </w:t>
      </w:r>
    </w:p>
    <w:p w14:paraId="1BD70834"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Ιδιωτική; </w:t>
      </w:r>
    </w:p>
    <w:p w14:paraId="1BD70835"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Έτσι θα μας πείτε. Μα, το είδα, το διάβασα. Βεβαίως, θα μας πείτε ότι πρέπει να </w:t>
      </w:r>
      <w:proofErr w:type="spellStart"/>
      <w:r>
        <w:rPr>
          <w:rFonts w:eastAsia="Times New Roman" w:cs="Times New Roman"/>
          <w:szCs w:val="24"/>
        </w:rPr>
        <w:t>διέπεται</w:t>
      </w:r>
      <w:proofErr w:type="spellEnd"/>
      <w:r>
        <w:rPr>
          <w:rFonts w:eastAsia="Times New Roman" w:cs="Times New Roman"/>
          <w:szCs w:val="24"/>
        </w:rPr>
        <w:t xml:space="preserve"> και από κανόνες ιδιωτικού δικαίου. Θα μας πείτε ότι δεν πρέπει να γίνεται η διαστημική πολιτική με αυτόν τον τρόπο. Έτσι θα μας πείτε. Να διαλέξετε, λοιπόν, ό,τι σας βολεύει! Διότι ο απώτερος </w:t>
      </w:r>
      <w:r>
        <w:rPr>
          <w:rFonts w:eastAsia="Times New Roman" w:cs="Times New Roman"/>
          <w:szCs w:val="24"/>
        </w:rPr>
        <w:lastRenderedPageBreak/>
        <w:t xml:space="preserve">στόχος είναι πώς θα κάνετε πιο εύκολα προσλήψεις. Στην προκειμένη περίπτωση δεν είχε προσλήψεις. Είχε ανταποδοτικά. Και αφήνετε σκιές για τους προηγούμενους, αλλά εμένα δεν μου απαντήσατε πόσο είναι τα ανταποδοτικά. Εγώ δεν αφήνω σκιές, εγώ κάνω ερωτήσεις και επισημαίνω, όταν δεν υπάρχουν καθαρές απαντήσεις. </w:t>
      </w:r>
    </w:p>
    <w:p w14:paraId="1BD70836"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λοιπόν, στην επιχειρηματολογία σας για την τροπολογία για τις άδειες. Μας λέτε, λοιπόν, ότι υιοθετούμε τα επιχειρήματα των </w:t>
      </w:r>
      <w:proofErr w:type="spellStart"/>
      <w:r>
        <w:rPr>
          <w:rFonts w:eastAsia="Times New Roman" w:cs="Times New Roman"/>
          <w:szCs w:val="24"/>
        </w:rPr>
        <w:t>καναλαρχών</w:t>
      </w:r>
      <w:proofErr w:type="spellEnd"/>
      <w:r>
        <w:rPr>
          <w:rFonts w:eastAsia="Times New Roman" w:cs="Times New Roman"/>
          <w:szCs w:val="24"/>
        </w:rPr>
        <w:t xml:space="preserve">. Εγώ σας το είπα, εμείς εκφράζουμε τη θέση της Νέας Δημοκρατίας. Εξάλλου, φαντάζομαι ότι το κορυφαίο επιχείρημα των </w:t>
      </w:r>
      <w:proofErr w:type="spellStart"/>
      <w:r>
        <w:rPr>
          <w:rFonts w:eastAsia="Times New Roman" w:cs="Times New Roman"/>
          <w:szCs w:val="24"/>
        </w:rPr>
        <w:t>καναλαρχών</w:t>
      </w:r>
      <w:proofErr w:type="spellEnd"/>
      <w:r>
        <w:rPr>
          <w:rFonts w:eastAsia="Times New Roman" w:cs="Times New Roman"/>
          <w:szCs w:val="24"/>
        </w:rPr>
        <w:t xml:space="preserve"> ήταν ότι είναι πάρα πολύ άδικο που έχουν τόσο υψηλή φορολογία. Θα μου πεις, όλος ο κόσμος παραπονιέται γιατί έχει πολύ υψηλή φορολογία. Έλα, ντε, που αυτό το αίτημα των </w:t>
      </w:r>
      <w:proofErr w:type="spellStart"/>
      <w:r>
        <w:rPr>
          <w:rFonts w:eastAsia="Times New Roman" w:cs="Times New Roman"/>
          <w:szCs w:val="24"/>
        </w:rPr>
        <w:t>καναλαρχών</w:t>
      </w:r>
      <w:proofErr w:type="spellEnd"/>
      <w:r>
        <w:rPr>
          <w:rFonts w:eastAsia="Times New Roman" w:cs="Times New Roman"/>
          <w:szCs w:val="24"/>
        </w:rPr>
        <w:t xml:space="preserve"> εσείς ήρθατε εδώ την περασμένη βδομάδα και αν δεν </w:t>
      </w:r>
      <w:proofErr w:type="spellStart"/>
      <w:r>
        <w:rPr>
          <w:rFonts w:eastAsia="Times New Roman" w:cs="Times New Roman"/>
          <w:szCs w:val="24"/>
        </w:rPr>
        <w:t>απατώμαι</w:t>
      </w:r>
      <w:proofErr w:type="spellEnd"/>
      <w:r>
        <w:rPr>
          <w:rFonts w:eastAsia="Times New Roman" w:cs="Times New Roman"/>
          <w:szCs w:val="24"/>
        </w:rPr>
        <w:t xml:space="preserve">, το ικανοποιήσατε. Οπότε γιατί λέτε ότι εμείς </w:t>
      </w:r>
      <w:proofErr w:type="spellStart"/>
      <w:r>
        <w:rPr>
          <w:rFonts w:eastAsia="Times New Roman" w:cs="Times New Roman"/>
          <w:szCs w:val="24"/>
        </w:rPr>
        <w:t>συντασσόμεθα</w:t>
      </w:r>
      <w:proofErr w:type="spellEnd"/>
      <w:r>
        <w:rPr>
          <w:rFonts w:eastAsia="Times New Roman" w:cs="Times New Roman"/>
          <w:szCs w:val="24"/>
        </w:rPr>
        <w:t xml:space="preserve"> με τα αιτήματα των </w:t>
      </w:r>
      <w:proofErr w:type="spellStart"/>
      <w:r>
        <w:rPr>
          <w:rFonts w:eastAsia="Times New Roman" w:cs="Times New Roman"/>
          <w:szCs w:val="24"/>
        </w:rPr>
        <w:t>καναλαρχών</w:t>
      </w:r>
      <w:proofErr w:type="spellEnd"/>
      <w:r>
        <w:rPr>
          <w:rFonts w:eastAsia="Times New Roman" w:cs="Times New Roman"/>
          <w:szCs w:val="24"/>
        </w:rPr>
        <w:t xml:space="preserve">, όταν εσείς είστε αυτός ο οποίος τα ικανοποιεί; </w:t>
      </w:r>
    </w:p>
    <w:p w14:paraId="1BD70837"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δούμε στην πορεία πώς θα εξελιχθεί ο διαγωνισμός, κύριε Παππά. </w:t>
      </w:r>
    </w:p>
    <w:p w14:paraId="1BD70838"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σας είπαμε ότι υπάρχει ένα προηγούμενο. Δεν μιλάμε από το κεφάλι μας. Υπάρχει ένα προηγούμενο, όπου η διαδικασία είχε μέσα φαινόμενα «Καλογρίτσα» και «</w:t>
      </w:r>
      <w:proofErr w:type="spellStart"/>
      <w:r>
        <w:rPr>
          <w:rFonts w:eastAsia="Times New Roman" w:cs="Times New Roman"/>
          <w:szCs w:val="24"/>
        </w:rPr>
        <w:t>βοσκοτοπίων</w:t>
      </w:r>
      <w:proofErr w:type="spellEnd"/>
      <w:r>
        <w:rPr>
          <w:rFonts w:eastAsia="Times New Roman" w:cs="Times New Roman"/>
          <w:szCs w:val="24"/>
        </w:rPr>
        <w:t xml:space="preserve">». </w:t>
      </w:r>
    </w:p>
    <w:p w14:paraId="1BD70839"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Υπερασπίζεστε το νομοθετικό σας πλαίσιο. Αφήστε το ΕΣΡ και τι λέει ο κ. </w:t>
      </w:r>
      <w:proofErr w:type="spellStart"/>
      <w:r>
        <w:rPr>
          <w:rFonts w:eastAsia="Times New Roman" w:cs="Times New Roman"/>
          <w:szCs w:val="24"/>
        </w:rPr>
        <w:t>Μορώνης</w:t>
      </w:r>
      <w:proofErr w:type="spellEnd"/>
      <w:r>
        <w:rPr>
          <w:rFonts w:eastAsia="Times New Roman" w:cs="Times New Roman"/>
          <w:szCs w:val="24"/>
        </w:rPr>
        <w:t xml:space="preserve"> στο </w:t>
      </w:r>
      <w:proofErr w:type="spellStart"/>
      <w:r>
        <w:rPr>
          <w:rFonts w:eastAsia="Times New Roman" w:cs="Times New Roman"/>
          <w:szCs w:val="24"/>
          <w:lang w:val="en-US"/>
        </w:rPr>
        <w:t>facebook</w:t>
      </w:r>
      <w:proofErr w:type="spellEnd"/>
      <w:r>
        <w:rPr>
          <w:rFonts w:eastAsia="Times New Roman" w:cs="Times New Roman"/>
          <w:szCs w:val="24"/>
        </w:rPr>
        <w:t xml:space="preserve">. Εσείς υπερασπίζεστε τον νόμο σας. Με βάση τον νόμο σας γίνεται ο διαγωνισμός. Θα φανεί στην πορεία. </w:t>
      </w:r>
    </w:p>
    <w:p w14:paraId="1BD7083A"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επίσης -για να κλείσω, κύριε Πρόεδρε και σας ευχαριστώ- θα φανούν στην πορεία αυτά τα οποία εσείς αναπτύσσετε περί του μέλλοντος, περί ανάπτυξης. Σας είπαμε ότι είναι αναιμική η ανάπτυξη. Εσείς, όταν η κυβέρνηση Σαμαρά ξεκίνησε με -7% και παρέδωσε με 0,8%, λέγατε ότι ήταν και αυτή αναιμική, ισχνή ανάπτυξη. Όταν υπήρχε πρωτογενές πλεόνασμα και έγινε διανομή κοινωνικού μερίσματος, πού ήσασταν τότε για να πείτε αυτές τις μεγαλόστομες κουβέντες που λέτε για τον εαυτό σας τώρα; Πού ήσασταν; Τότε ήσασταν στις πλατείες, τότε ήσασταν στις επάλξεις. Και δεν ξεπλυθήκατε από τον ελληνικό λαό. </w:t>
      </w:r>
    </w:p>
    <w:p w14:paraId="1BD7083B" w14:textId="77777777" w:rsidR="00D5765D" w:rsidRDefault="006A01C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Πήρατε μία εντολή να κάνετε μία πολιτική και θα κριθείτε, κύριε Παππά και εσείς και η Κυβέρνησή σας, από το αποτέλεσμα. Εμείς θα κριθούμε για το πώς κάνουμε αντιπολίτευση, γιατί εμείς είμαστε Αντιπολίτευση. Επιτέλους, αν είναι να καταλάβετε ένα πράγμα, να καταλάβετε ότι εσείς κυβερνάτε, άρα εσείς έχετε την ευθύνη. Και όταν ακούω τον Κοινοβουλευτικό σας Εκπρόσωπο με το δάχτυλο να μας λέει ότι εμείς κάναμε, εμείς κάναμε, εμείς κάναμε… ό,τι κάναμε </w:t>
      </w:r>
      <w:proofErr w:type="spellStart"/>
      <w:r>
        <w:rPr>
          <w:rFonts w:eastAsia="Times New Roman" w:cs="Times New Roman"/>
          <w:szCs w:val="24"/>
        </w:rPr>
        <w:t>κάναμε</w:t>
      </w:r>
      <w:proofErr w:type="spellEnd"/>
      <w:r>
        <w:rPr>
          <w:rFonts w:eastAsia="Times New Roman" w:cs="Times New Roman"/>
          <w:szCs w:val="24"/>
        </w:rPr>
        <w:t xml:space="preserve">. Εσείς ήρθατε για να τα φτιάξετε όλα αυτά. Γι’ αυτό δεν ήρθατε; </w:t>
      </w:r>
    </w:p>
    <w:p w14:paraId="1BD7083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Η υπεράσπισή σας για τα εργασιακά είναι ότι αυτά που κάναμε εμείς ήταν χειρότερα, κατά την άποψή σας; Αφού έρχεστε, φτιάξτε τα. Δική σας δουλειά είναι. Εσείς κυβερνάτε. Αυτό υποσχεθήκατε στον ελληνικό λαό. Οπότε τι μας λέτε; Ότι κάνετε και άλλο ένα, αλλά δεν είναι τόσο κακό όσο αυτό που κάναμε εμείς; Αυτά είναι επιχειρήματα που ούτε στο δεκαπενταμελές δεν στέκονται, όχι μέσα στη Βουλή των Ελλήνων!</w:t>
      </w:r>
    </w:p>
    <w:p w14:paraId="1BD7083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Δεν περιμένω να μου απαντήσετε, κύριε Υπουργέ. Αν είναι, όμως, να μου απαντήσετε, η κύρια ερώτηση είναι αυτή: Γιατί δεν πήρατε τα χρήματα στο χέρι; Τελεία. Αυτή είναι η ερώτηση. Αν είναι να μου απαντήσετε, απαντήστε μου.</w:t>
      </w:r>
    </w:p>
    <w:p w14:paraId="1BD7083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1BD7083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Μανιάτη, θα λάβετε τον λόγο;</w:t>
      </w:r>
    </w:p>
    <w:p w14:paraId="1BD7084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Όχι, κύριε Πρόεδρε.</w:t>
      </w:r>
    </w:p>
    <w:p w14:paraId="1BD70841"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Ποιος από τους ειδικούς αγορητές θέλει να μιλήσει; </w:t>
      </w:r>
    </w:p>
    <w:p w14:paraId="1BD7084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Εγώ, κύριε Πρόεδρε.</w:t>
      </w:r>
    </w:p>
    <w:p w14:paraId="1BD70843"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Κι εγώ, κύριε Πρόεδρε.</w:t>
      </w:r>
    </w:p>
    <w:p w14:paraId="1BD7084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Εντάξει.</w:t>
      </w:r>
    </w:p>
    <w:p w14:paraId="1BD7084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1BD7084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1BD7084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Είχα αφήσει σε εκκρεμότητα κάποιες τροπολογίες από την πρώτη τοποθέτησή μου.</w:t>
      </w:r>
    </w:p>
    <w:p w14:paraId="1BD7084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Την τροπολογία 1369/18, που αφορά την ευθύνη των νομικών προσώπων από αξιόποινες πράξεις νομιμοποίησης εσόδων από εγκληματικές δραστηριότητες κ.λπ., την καταψηφίζουμε. Και αυτή η τροπολογία είναι ενταγμένη σε μία λογική ότι κάθε λίγο και λιγάκι πρέπει να αλλάζει. Είναι η περίπτωση του ν.3691/2008, που έχει γίνει και αυτός νόμος – λάστιχο. Ως ΚΚΕ τον είχαμε καταψηφίσει. Είναι ένας νόμος ο </w:t>
      </w:r>
      <w:r>
        <w:rPr>
          <w:rFonts w:eastAsia="Times New Roman" w:cs="Times New Roman"/>
          <w:szCs w:val="24"/>
        </w:rPr>
        <w:lastRenderedPageBreak/>
        <w:t xml:space="preserve">οποίος είχε έρθει τάχα για να αντιμετωπίσει εγκληματικές δραστηριότητες με τη νομιμοποίηση εσόδων. Στην πραγματικότητα και ο νόμος του 2008 και η παρούσα τροπολογία, όπως και οι μέχρι σήμερα τροποποιήσεις, υπηρετούν έναν και μόνον στόχο: Την ενίσχυση της ανταγωνιστικότητας των μονοπωλιακών ομίλων, για να μπουν κανόνες στον οξύτατο ανταγωνισμό μεταξύ τους. Αυτό φυσικά ο καπιταλισμός δεν μπορεί να το αντιμετωπίσει αντικειμενικά, γιατί ο ίδιος ο ανταγωνισμός είναι δικό του παιδί. Ας μην ξεχνάμε τις τέσσερις ελευθερίες του Μάαστριχτ, μεταξύ αυτών και την ελευθερία κίνησης κεφαλαίων. </w:t>
      </w:r>
    </w:p>
    <w:p w14:paraId="1BD7084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Κατά συνέπεια, αυτή η τροπολογία τι παραπάνω έρχεται να κάνει; Έρχεται να διευρύνει το πλαίσιο του νόμου του 2008, εντάσσοντας και τις νομικές οντότητες. Τίποτα περισσότερο και τίποτα λιγότερο.</w:t>
      </w:r>
    </w:p>
    <w:p w14:paraId="1BD7084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Σε σχέση με την τροπολογία 1372/21, που αφορά την κάλυψη αναγκών καθαριότητας και φύλαξης Υπουργείων, ανεξάρτητων αρχών κ.λπ. με δεκαοκτάμηνες συμβάσεις, δεν θα κουραστούμε να το λέμε και να διεκδικούμε μόνιμη και σταθερή δουλειά με πλήρη εργασιακά δικαιώματα και προσλήψεις που να καλύπτουν το σύνολο των αναγκών.</w:t>
      </w:r>
    </w:p>
    <w:p w14:paraId="1BD7084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Εδώ όχι μόνο η Κυβέρνηση δεν μιλάει για την επίλυση αυτών των εργασιακών ζητημάτων, αλλά αντίθετα γενικεύει τις συμβάσεις ορισμένου χρόνου και μάλιστα στην προκειμένη περίπτωση απαγορεύει και τη μετατροπή τους σε αορίστου χρόνου. Δεν εντάσσει ούτε τους εργαζόμενους των ΟΤΑ, παρά μόνο στον νόμο Σκουρλέτη -</w:t>
      </w:r>
      <w:r>
        <w:rPr>
          <w:rFonts w:eastAsia="Times New Roman" w:cs="Times New Roman"/>
          <w:szCs w:val="24"/>
        </w:rPr>
        <w:lastRenderedPageBreak/>
        <w:t xml:space="preserve">όλοι γνωρίζουμε πόσα προβλήματα και ασάφειες έχει αυτός ο νόμος- και δεν εντάσσει ούτε τους εργαζόμενους των περιφερειών, οι οποίοι βέβαια δεν εντάσσονται ούτε στην παρούσα τροπολογία ούτε και στον νόμο Σκουρλέτη. </w:t>
      </w:r>
    </w:p>
    <w:p w14:paraId="1BD7084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Τροπολογία 1373/22, που αφορά τα </w:t>
      </w:r>
      <w:proofErr w:type="spellStart"/>
      <w:r>
        <w:rPr>
          <w:rFonts w:eastAsia="Times New Roman" w:cs="Times New Roman"/>
          <w:szCs w:val="24"/>
        </w:rPr>
        <w:t>προνοιακά</w:t>
      </w:r>
      <w:proofErr w:type="spellEnd"/>
      <w:r>
        <w:rPr>
          <w:rFonts w:eastAsia="Times New Roman" w:cs="Times New Roman"/>
          <w:szCs w:val="24"/>
        </w:rPr>
        <w:t xml:space="preserve"> ιδρύματα, τους αστέγους κ.λπ.. Είμαστε πολύ προβληματισμένοι με αυτήν την τροπολογία. Κατ’ </w:t>
      </w:r>
      <w:proofErr w:type="spellStart"/>
      <w:r>
        <w:rPr>
          <w:rFonts w:eastAsia="Times New Roman" w:cs="Times New Roman"/>
          <w:szCs w:val="24"/>
        </w:rPr>
        <w:t>ουσίαν</w:t>
      </w:r>
      <w:proofErr w:type="spellEnd"/>
      <w:r>
        <w:rPr>
          <w:rFonts w:eastAsia="Times New Roman" w:cs="Times New Roman"/>
          <w:szCs w:val="24"/>
        </w:rPr>
        <w:t xml:space="preserve"> κινείται στο πλαίσιο των δεσμεύσεων της Κυβέρνησης προς τους εταίρους, που στοχεύει στη συνολική αναμόρφωση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που στην καλύτερη των περιπτώσεων θα εξισωθούν κάποια στιγμή με το ελάχιστο εισόδημα κοινωνικής αλληλεγγύης. </w:t>
      </w:r>
    </w:p>
    <w:p w14:paraId="1BD7084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Παρ’ όλα αυτά, στο πρώτο άρθρο, που ρυθμίζει την ανάθεση σε </w:t>
      </w:r>
      <w:proofErr w:type="spellStart"/>
      <w:r>
        <w:rPr>
          <w:rFonts w:eastAsia="Times New Roman" w:cs="Times New Roman"/>
          <w:szCs w:val="24"/>
        </w:rPr>
        <w:t>προνοιακά</w:t>
      </w:r>
      <w:proofErr w:type="spellEnd"/>
      <w:r>
        <w:rPr>
          <w:rFonts w:eastAsia="Times New Roman" w:cs="Times New Roman"/>
          <w:szCs w:val="24"/>
        </w:rPr>
        <w:t xml:space="preserve"> ιδρύματα με χρηματοδότηση από το κράτος, σχεδιάζουν, υλοποιούν και εκτελούν και διαχειρίζονται προγράμματα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όπως οι δομές </w:t>
      </w:r>
      <w:proofErr w:type="spellStart"/>
      <w:r>
        <w:rPr>
          <w:rFonts w:eastAsia="Times New Roman" w:cs="Times New Roman"/>
          <w:szCs w:val="24"/>
        </w:rPr>
        <w:t>αποϊδρυματοποίησης</w:t>
      </w:r>
      <w:proofErr w:type="spellEnd"/>
      <w:r>
        <w:rPr>
          <w:rFonts w:eastAsia="Times New Roman" w:cs="Times New Roman"/>
          <w:szCs w:val="24"/>
        </w:rPr>
        <w:t xml:space="preserve">. </w:t>
      </w:r>
    </w:p>
    <w:p w14:paraId="1BD7084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αποϊδρυματοποίηση</w:t>
      </w:r>
      <w:proofErr w:type="spellEnd"/>
      <w:r>
        <w:rPr>
          <w:rFonts w:eastAsia="Times New Roman" w:cs="Times New Roman"/>
          <w:szCs w:val="24"/>
        </w:rPr>
        <w:t xml:space="preserve"> έχει γενικά ένα θετικό φορτίο. Για να έχει, όμως, σωστό και ουσιαστικό περιεχόμενο, πρέπει να συνοδεύεται από αναπτυγμένο σύστημα κρατικών δομών, επαρκή και πλήρη στελέχωση και χρηματοδότηση, προκειμένου οι δομές να μπορούν να ανταποκρίνονται στην αποστολή τους. Η </w:t>
      </w:r>
      <w:proofErr w:type="spellStart"/>
      <w:r>
        <w:rPr>
          <w:rFonts w:eastAsia="Times New Roman" w:cs="Times New Roman"/>
          <w:szCs w:val="24"/>
        </w:rPr>
        <w:t>αποϊδρυματοποίηση</w:t>
      </w:r>
      <w:proofErr w:type="spellEnd"/>
      <w:r>
        <w:rPr>
          <w:rFonts w:eastAsia="Times New Roman" w:cs="Times New Roman"/>
          <w:szCs w:val="24"/>
        </w:rPr>
        <w:t xml:space="preserve">, δηλαδή, απαιτεί πλήρη και αυξημένη κρατική ευθύνη. </w:t>
      </w:r>
    </w:p>
    <w:p w14:paraId="1BD7084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πολιτική, όμως, της Κυβέρνησης είναι σε εντελώς αντίθετη κατεύθυνση. Χρησιμοποιεί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και την </w:t>
      </w:r>
      <w:proofErr w:type="spellStart"/>
      <w:r>
        <w:rPr>
          <w:rFonts w:eastAsia="Times New Roman" w:cs="Times New Roman"/>
          <w:szCs w:val="24"/>
        </w:rPr>
        <w:t>αποασυλοποίηση</w:t>
      </w:r>
      <w:proofErr w:type="spellEnd"/>
      <w:r>
        <w:rPr>
          <w:rFonts w:eastAsia="Times New Roman" w:cs="Times New Roman"/>
          <w:szCs w:val="24"/>
        </w:rPr>
        <w:t xml:space="preserve"> με στόχο το κλείσιμο δημόσιων ιδρυμάτων και νοσοκομείων, τη μεταφορά της ευθύνης στις οικογένειες, την ανάθεση σε ΜΚΟ, προκειμένου να μειωθούν οι κρατικές δαπάνες.</w:t>
      </w:r>
    </w:p>
    <w:p w14:paraId="1BD7085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Με κριτήριο, λοιπόν, τις παραπάνω παρατηρήσεις που έκανα, αλλά και την όποια δυνατότητα αξιοποίησης των προγραμμάτων αυτών από τους ανθρώπους που τους αφορούν, ψηφίζουμε «παρών».</w:t>
      </w:r>
    </w:p>
    <w:p w14:paraId="1BD7085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Στο δεύτερο άρθρο ρυθμίζεται η παράταση για άλλη μία φορά του προγράμματος «Στέγαση και Επανένταξη» για τρεις μήνες μέχρι 31-3-2018, ο επαναπροσδιορισμός των όρων και των προϋποθέσεων των προγραμμάτων και των δικαιούχων για τη στέγαση, επιμόρφωση και επαγγελματική επανένταξη αστέγων, καθώς και η δυνατότητα ανάθεσης των προγραμμάτων αυτών στο Εθνικό Ινστιτούτο Εργασίας και Ανθρωπίνου Δυναμικού.</w:t>
      </w:r>
    </w:p>
    <w:p w14:paraId="1BD7085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οι άστεγοι και οι άνεργοι προφανώς δεν έπεσαν από τον ουρανό. Είναι αποτέλεσμα αυτού του εκμεταλλευτικού συστήματος, αλλά και της πολιτικής υπέρ του κεφαλαίου που έχει ως κορώνα στο κεφάλι της και αυτή η συγκυβέρνηση ΣΥΡΙΖΑ - ΑΝΕΛ, όπως και οι προηγούμενες. </w:t>
      </w:r>
    </w:p>
    <w:p w14:paraId="1BD7085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Μάλιστα, αυτούς τους εξαθλιωμένους που δημιουργεί τους ονομάζει και ωφελούμενους. Ο άστεγος είναι ο ωφελούμενος, προσέξτε! Λες και η Κυβέρνηση -όπως και οι προηγούμενες- τους κάνει χάρη και τους δίνει αυτά τα ψίχουλα από αυτά τα </w:t>
      </w:r>
      <w:r>
        <w:rPr>
          <w:rFonts w:eastAsia="Times New Roman" w:cs="Times New Roman"/>
          <w:szCs w:val="24"/>
        </w:rPr>
        <w:lastRenderedPageBreak/>
        <w:t xml:space="preserve">προγράμματα. Όμως, ακόμα και αυτά τα ψίχουλα τα δίνει με το σύστημα του μαρτυρίου της σταγόνας, «για τρεις μήνες και μετά βλέπουμε». </w:t>
      </w:r>
    </w:p>
    <w:p w14:paraId="1BD70854"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Επίσης, η πρόβλεψη για επαναπροσδιορισμό των όρων και των προϋποθέσεων των προγραμμάτων, της επιμόρφωσης και της επαγγελματικής επανένταξης των αστέγων και των ομάδων, σε απλά ελληνικά σημαίνει μεγαλύτερη </w:t>
      </w:r>
      <w:proofErr w:type="spellStart"/>
      <w:r>
        <w:rPr>
          <w:rFonts w:eastAsia="Times New Roman" w:cs="Times New Roman"/>
          <w:szCs w:val="24"/>
        </w:rPr>
        <w:t>αυστηροποίηση</w:t>
      </w:r>
      <w:proofErr w:type="spellEnd"/>
      <w:r>
        <w:rPr>
          <w:rFonts w:eastAsia="Times New Roman" w:cs="Times New Roman"/>
          <w:szCs w:val="24"/>
        </w:rPr>
        <w:t xml:space="preserve"> έστω και αυτών των παροχών –τα ψίχουλα δηλαδή- στους πιο εξαθλιωμένους από τους εξαθλιωμένους και ταυτόχρονα εξασφάλιση φθηνού εργατικού δυναμικού στους επιχειρηματίες, αφού οι παροχές αυτές θα συνδέονται με τη δουλειά αυτών των ανθρώπων στους επιχειρηματίες.</w:t>
      </w:r>
    </w:p>
    <w:p w14:paraId="1BD7085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Κλείνω, κύριε Πρόεδρε, με το εξής: Η σημερινή συζήτηση στην Ολομέλεια τι έδειξε; Ότι τελικά το μεγάλο κεφάλαιο και οι ενώσεις του έχουν πάρα πολλές πολιτικές εφεδρείες, είτε αυτές είναι δεξιές είτε είναι αριστερές είτε είναι κεντρώες. Και τσακώνονται φιλοδοξώντας να κάτσουν στο σβέρκο του λαού όσο γίνεται περισσότερα χρόνια, μετά από σαράντα χρόνια ΠΑΣΟΚ και Νέας Δημοκρατίας, μετά από τέσσερα μνημόνια, μετά από ένα σωρό αντιλαϊκά μέτρα που βασανίζουν στην κυριολεξία τον λαό.</w:t>
      </w:r>
    </w:p>
    <w:p w14:paraId="1BD70856"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λαός έχει βγάλει πολύτιμα συμπεράσματα από αυτές τις πολιτικές. Πρέπει, λοιπόν, να κάνει ένα πολύ μεγάλο βήμα, να απορρίψει αυτές τις πολιτικές, να κλείσει τα μάτια στην κοροϊδία και στον εμπαιγμό και να ακολουθήσει ένα διαφορετικό δρόμο, </w:t>
      </w:r>
      <w:r>
        <w:rPr>
          <w:rFonts w:eastAsia="Times New Roman" w:cs="Times New Roman"/>
          <w:szCs w:val="24"/>
        </w:rPr>
        <w:lastRenderedPageBreak/>
        <w:t xml:space="preserve">έτσι ώστε να απαγκιστρωθεί από τις ψεύτικες ελπίδες του ΣΥΡΙΖΑ και της Νέας Δημοκρατίας και να στρατευτεί με το Κομμουνιστικό Κόμμα Ελλάδας στον δρόμο του αγώνα. </w:t>
      </w:r>
    </w:p>
    <w:p w14:paraId="1BD7085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Οι ευκαιρίες είναι πάρα πολλές. Είναι η απεργία στις 14 Δεκεμβρίου, είναι όλες αυτές οι απεργιακές κινητοποιήσεις, τα συλλαλητήρια, οι αγώνες και η δράση του εργατικού συνδικαλιστικού κινήματος, των φτωχών αγροτών και των αυτοαπασχολούμενων, που δίνει πραγματικά τη δυνατότητα να βγουν πολύτιμα συμπεράσματα από την πολιτική των κυβερνήσεων, ώστε ο λαός να ακολουθήσει έναν δικό του δρόμο για να ανακτήσει όσα έχασε και να μην αρκείται στα ψίχουλα που του δίνει αυτή η Κυβέρνηση ή που θα δώσει αύριο-μεθαύριο όποια αστική κυβέρνηση και αν έρθει στην εξουσία.</w:t>
      </w:r>
    </w:p>
    <w:p w14:paraId="1BD70858"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BD70859" w14:textId="77777777" w:rsidR="00D5765D" w:rsidRDefault="006A01C6">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Και εγώ ευχαριστώ. </w:t>
      </w:r>
    </w:p>
    <w:p w14:paraId="1BD7085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1BD7085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 </w:t>
      </w:r>
    </w:p>
    <w:p w14:paraId="1BD7085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Άκουσα με ενδιαφέρον πολλούς από τους ομιλητές και κατάλαβα ότι ίσως θεωρείτε πως είστε πολιτικοί και ιδεολογικοί μας αντίπαλοι.</w:t>
      </w:r>
    </w:p>
    <w:p w14:paraId="1BD7085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Εδώ το μόνο που έχω να σας πω είναι ότι λυπάμαι πραγματικά. Το μόνο που μπορώ να αισθανθώ για όλους σας είναι λύπηση και τίποτα παραπάνω. Αν ήταν </w:t>
      </w:r>
      <w:r>
        <w:rPr>
          <w:rFonts w:eastAsia="Times New Roman" w:cs="Times New Roman"/>
          <w:szCs w:val="24"/>
        </w:rPr>
        <w:lastRenderedPageBreak/>
        <w:t>κάποιος άλλος από άλλο κόμμα, θα μιλούσε με πολύ σκληρότερα λόγια, λόγια που τα έχουμε ακούσει επανειλημμένα σ’ αυτή την Αίθουσα σχετικά με πολιτική αλητεία.</w:t>
      </w:r>
    </w:p>
    <w:p w14:paraId="1BD7085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Δεν θα πέσω εγώ σ’ αυτό το επίπεδο. Απλώς θα ήθελα να μας πείτε πώς ορίζετε τη δημοκρατία, εσείς, οι δημοκράτες. Τα αντιφασιστικά σας -και αντιδημοκρατικά, θα έλεγα εγώ- αντανακλαστικά λειτουργούν κατά το δοκούν, πάντα επιλεκτικά.</w:t>
      </w:r>
    </w:p>
    <w:p w14:paraId="1BD7085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Είπατε ότι πολεμήσατε τον φασισμό και ότι, αν χρειαστεί, θα το ξανακάνετε. Εμείς λέμε ότι πολεμήσατε τον εθνικισμό και κατατροπωθήκατε. Στην Ευρώπη ιστορικά σε δύο χώρες υπήρξε ένοπλη σύγκρουση μεταξύ εθνικιστών και Μπολσεβίκων. Μία ήταν στην Ελλάδα του συμμοριτοπόλεμου και μία ήταν στην Ισπανία του Χοσέ Πρίμο Ντε Ριβέρα. Και στις δυο περιπτώσεις κατατροπωθήκατε.</w:t>
      </w:r>
    </w:p>
    <w:p w14:paraId="1BD7086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να δηλώσουμε ότι υπερασπιστήκαμε και θα υπερασπιζόμαστε πάντοτε την Ελλάδα, τη δημοκρατία. Το κάναμε παλαιότερα και δηλώνουμε ότι εάν χρειαστεί, είμαστε σε θέση να το </w:t>
      </w:r>
      <w:proofErr w:type="spellStart"/>
      <w:r>
        <w:rPr>
          <w:rFonts w:eastAsia="Times New Roman" w:cs="Times New Roman"/>
          <w:szCs w:val="24"/>
        </w:rPr>
        <w:t>ξαναπράξουμε</w:t>
      </w:r>
      <w:proofErr w:type="spellEnd"/>
      <w:r>
        <w:rPr>
          <w:rFonts w:eastAsia="Times New Roman" w:cs="Times New Roman"/>
          <w:szCs w:val="24"/>
        </w:rPr>
        <w:t>.</w:t>
      </w:r>
    </w:p>
    <w:p w14:paraId="1BD7086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Όσο για την τοποθέτηση Κοινοβουλευτικού Εκπροσώπου κάποιου κόμματος σχετικά με το ότι θα έπρεπε να αποβληθούμε από αυτήν την Αίθουσα, θα ήθελα να του θυμίσω ότι τίποτα απολύτως δεν χρωστάμε σε κανέναν μέσα σε αυτήν την Αίθουσα, σε αντίθεση με πάρα πολλούς από εσάς σε αυτήν την Αίθουσα, που χρωστάτε τα πάντα στον ελληνικό λαό που έχετε κατακλέψει. Ο μόνος αρμόδιος για να μας αποβάλει εμάς από αυτήν την Αίθουσα είναι ο ελληνικός λαός, ο οποίος και μας έβαλε μέσα σε αυτήν την Αίθουσα.</w:t>
      </w:r>
    </w:p>
    <w:p w14:paraId="1BD70862"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lastRenderedPageBreak/>
        <w:t>Επιτέλους, όμως, αφού θέλετε να έχουμε κάποιο επίπεδο στη συζήτηση εντός της Ολομέλειας, απαντήστε μας στα εξής ερωτήματα, κύριε Υπουργέ: Πώς ορίζετε εσείς τη δημοκρατία; Πώς αντιλαμβάνεστε την πάταξη της φοροδιαφυγής; Πώς είναι η ανάπτυξη για σας; Έχουμε έναν εργασιακό μεσαίωνα. Τι ήθελε να μας πει ο ποιητής με το «κανένα σπίτι σε χέρια τραπεζίτη»;</w:t>
      </w:r>
    </w:p>
    <w:p w14:paraId="1BD70863"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Ευχαριστώ.</w:t>
      </w:r>
    </w:p>
    <w:p w14:paraId="1BD7086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1BD7086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κλείσετε;</w:t>
      </w:r>
    </w:p>
    <w:p w14:paraId="1BD7086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Τρία λεπτά, θα χρειαστώ, κύριε Πρόεδρε.</w:t>
      </w:r>
    </w:p>
    <w:p w14:paraId="1BD7086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Ξεκινώντας από τα τελευταία, θέλω να πω ότι είναι βασικό χαρακτηριστικό των ακροδεξιών κομμάτων στα προγράμματά τους να έχουν κατ’ αρχάς την κατάργηση των συνδικάτων, οπότε νομίζω ότι αυτό προκαλεί θυμηδία.</w:t>
      </w:r>
    </w:p>
    <w:p w14:paraId="1BD7086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Για τους ακροδεξιούς έχετε δίκιο. Εμείς εθνικιστές είμαστε.</w:t>
      </w:r>
    </w:p>
    <w:p w14:paraId="1BD70869"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Ναι, βεβαίως. Είναι μία δεδομένη κατάσταση αυτή.</w:t>
      </w:r>
    </w:p>
    <w:p w14:paraId="1BD7086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Την τροπολογία…</w:t>
      </w:r>
    </w:p>
    <w:p w14:paraId="1BD7086B"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Βεβαίως, αυτήν την ιδέα την έχουν υπηρετήσει και κάποιοι οι </w:t>
      </w:r>
      <w:r>
        <w:rPr>
          <w:rFonts w:eastAsia="Times New Roman" w:cs="Times New Roman"/>
          <w:szCs w:val="24"/>
        </w:rPr>
        <w:lastRenderedPageBreak/>
        <w:t>οποίοι έχουν ανελιχθεί σε κόμματα τα οποία είναι της πιο κεντρικής πολιτικής σκηνής και όχι της δικής σας πολιτικής σχολής. Τώρα μας δηλώσατε ότι είστε και οπαδοί του Φράνκο. Ευχαριστούμε. Καταλαβαίνουμε ενώπιον ποιων…</w:t>
      </w:r>
    </w:p>
    <w:p w14:paraId="1BD7086C"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Του Χοσέ Πρίμο Ντε Ριβέρα.</w:t>
      </w:r>
    </w:p>
    <w:p w14:paraId="1BD7086D"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Νομίζω ότι καταλαβαίνει ο ελληνικός λαός και η νεολαία μας ενώπιον ποιων βρίσκεται και ποια είναι τα ιδεολογικά και πολιτικά σας </w:t>
      </w:r>
      <w:proofErr w:type="spellStart"/>
      <w:r>
        <w:rPr>
          <w:rFonts w:eastAsia="Times New Roman" w:cs="Times New Roman"/>
          <w:szCs w:val="24"/>
        </w:rPr>
        <w:t>προτάγματα</w:t>
      </w:r>
      <w:proofErr w:type="spellEnd"/>
      <w:r>
        <w:rPr>
          <w:rFonts w:eastAsia="Times New Roman" w:cs="Times New Roman"/>
          <w:szCs w:val="24"/>
        </w:rPr>
        <w:t>.</w:t>
      </w:r>
    </w:p>
    <w:p w14:paraId="1BD7086E"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Όμως, νομίζω ότι η ανθρωπότητα έχει και μνήμη, η Ευρώπη έχει μνήμη και πολύ σύντομα και γρήγορα οι προοδευτικές δημοκρατικές δυνάμεις θα αντιδράσουν στο κύμα του εθνικισμού το οποίο αναφαίνεται, στο νέο κύμα μίσους, διότι ο κίνδυνος για την Ευρώπη δεν είναι ο δικός σας πολιτικός σχηματισμός, είναι άλλοι πολιτικοί σχηματισμοί που σε άλλες χώρες έχουν καταφέρει να μπουν στο κέντρο της πολιτικής.</w:t>
      </w:r>
    </w:p>
    <w:p w14:paraId="1BD7086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να έρθω τώρα στα θέματα του δορυφόρου, τα οποία δεν απαντήθηκαν. Νομίζω ότι η τοποθέτηση της κ. Ασημακοπούλου είναι πάρα πολύ βοηθητική για όποιον παρακολουθεί τη συζήτηση. Κατά τη Νέα Δημοκρατία, τα δικαιώματα τα οποία αποκομίσαμε από τη διαπραγμάτευση με τον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xml:space="preserve">» θα έπρεπε να τα πουλήσουμε, να τα αποτιμήσουμε σε χρήμα και να τα πάρουμε και μετά να λέμε: «Θέλει η Αστυνομία δορυφορικές υπηρεσίες; Πήγαινε αγόρασε. Θέλει ο </w:t>
      </w:r>
      <w:r>
        <w:rPr>
          <w:rFonts w:eastAsia="Times New Roman" w:cs="Times New Roman"/>
          <w:szCs w:val="24"/>
        </w:rPr>
        <w:lastRenderedPageBreak/>
        <w:t>Στρατός δορυφορικές υπηρεσίες; Πήγαινε κι εσύ στην αγορά. Θέλει η ΕΡΤ δορυφορικές υπηρεσίες; Πήγαινε κι εσύ στην αγορά».</w:t>
      </w:r>
    </w:p>
    <w:p w14:paraId="1BD70870"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Καλωσορίζω αυτήν την τοποθέτηση και μιλώ ειλικρινά, διότι δίνει στον ελληνικό λαό να καταλάβει τη διαφορετική προσέγγιση. Εμείς λέμε εκ μέρους της Αριστεράς ότι αυτές οι επιλογές δεν δίνουν τη δυνατότητα για εθνικό πατριωτικό σχεδιασμό σε σχέση με την εκμετάλλευση των δικαιωμάτων της χώρας στο διάστημα. Αν και αυτά τα ζητήματα, τα οποία αφορούν πάρα πολύ κρίσιμες υποδομές που άπτονται της εθνικής ασφάλειας, τα αφήσουμε στην αγορά, ζήτω που καήκαμε!</w:t>
      </w:r>
    </w:p>
    <w:p w14:paraId="1BD70871"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Άρα λοιπόν, καλώς πράξαμε και δεν πουλήσαμε απλώς τα δικαιώματα. Κακώς πράξατε εσείς και τα πουλήσατε, όταν τα είχαμε. Αυτή είναι η θέση μας και είναι, νομίζω, κρυστάλλινη και καθαρή και βοηθάει και τον ελληνικό λαό να καταλάβει. </w:t>
      </w:r>
    </w:p>
    <w:p w14:paraId="1BD70872"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Προφανώς δεν υπάρχει καμμία ιδιωτική εταιρεία σε σχέση με τον Ελληνικό Διαστημικό Οργανισμό. Ο Ελληνικός Διαστημικός Οργανισμός θα </w:t>
      </w:r>
      <w:proofErr w:type="spellStart"/>
      <w:r>
        <w:rPr>
          <w:rFonts w:eastAsia="Times New Roman" w:cs="Times New Roman"/>
          <w:szCs w:val="24"/>
        </w:rPr>
        <w:t>διέπεται</w:t>
      </w:r>
      <w:proofErr w:type="spellEnd"/>
      <w:r>
        <w:rPr>
          <w:rFonts w:eastAsia="Times New Roman" w:cs="Times New Roman"/>
          <w:szCs w:val="24"/>
        </w:rPr>
        <w:t xml:space="preserve"> από τις διατάξεις που </w:t>
      </w:r>
      <w:proofErr w:type="spellStart"/>
      <w:r>
        <w:rPr>
          <w:rFonts w:eastAsia="Times New Roman" w:cs="Times New Roman"/>
          <w:szCs w:val="24"/>
        </w:rPr>
        <w:t>διέπονται</w:t>
      </w:r>
      <w:proofErr w:type="spellEnd"/>
      <w:r>
        <w:rPr>
          <w:rFonts w:eastAsia="Times New Roman" w:cs="Times New Roman"/>
          <w:szCs w:val="24"/>
        </w:rPr>
        <w:t xml:space="preserve"> οι δημόσιες επιχειρήσεις κοινής ωφέλειας, οι ΔΕΚΟ. Βεβαίως, θα έχει και εξαιρέσεις για να μπορέσουμε να φέρουμε ανθρώπους </w:t>
      </w:r>
      <w:r>
        <w:rPr>
          <w:rFonts w:eastAsia="Times New Roman"/>
          <w:szCs w:val="24"/>
        </w:rPr>
        <w:t>οι οποίοι</w:t>
      </w:r>
      <w:r>
        <w:rPr>
          <w:rFonts w:eastAsia="Times New Roman" w:cs="Times New Roman"/>
          <w:szCs w:val="24"/>
        </w:rPr>
        <w:t xml:space="preserve"> έχουν διαπρέψει παγκοσμίως στον τομέα του διαστήματος και δεν μπορούμε να τους φέρουμε και να τους πούμε «ελάτε για να παίρνετε έναν μισθό νεοεισερχόμενου στο δημόσιο και να συμβάλετε στη ανάπτυξη της διαστημικής πολιτικής της Ελλάδας».</w:t>
      </w:r>
    </w:p>
    <w:p w14:paraId="1BD70873"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τον φόρο διαφήμισης είπατε κάτι. Η σούμα, το άθροισμα των επιβαρύνσεων και των ελαφρύνσεων φέρνει σε δυσμενέστερη θέση τους </w:t>
      </w:r>
      <w:proofErr w:type="spellStart"/>
      <w:r>
        <w:rPr>
          <w:rFonts w:eastAsia="Times New Roman" w:cs="Times New Roman"/>
          <w:szCs w:val="24"/>
        </w:rPr>
        <w:t>αδειοδοτημένους</w:t>
      </w:r>
      <w:proofErr w:type="spellEnd"/>
      <w:r>
        <w:rPr>
          <w:rFonts w:eastAsia="Times New Roman" w:cs="Times New Roman"/>
          <w:szCs w:val="24"/>
        </w:rPr>
        <w:t xml:space="preserve"> σταθμούς. Θα εξηγήσω τι εννοώ. </w:t>
      </w:r>
    </w:p>
    <w:p w14:paraId="1BD70874"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Πρώτον, ο φόρος διαφήμισης μειώνεται για τους </w:t>
      </w:r>
      <w:proofErr w:type="spellStart"/>
      <w:r>
        <w:rPr>
          <w:rFonts w:eastAsia="Times New Roman" w:cs="Times New Roman"/>
          <w:szCs w:val="24"/>
        </w:rPr>
        <w:t>αδειοδοτημένους</w:t>
      </w:r>
      <w:proofErr w:type="spellEnd"/>
      <w:r>
        <w:rPr>
          <w:rFonts w:eastAsia="Times New Roman" w:cs="Times New Roman"/>
          <w:szCs w:val="24"/>
        </w:rPr>
        <w:t xml:space="preserve"> από 1</w:t>
      </w:r>
      <w:r>
        <w:rPr>
          <w:rFonts w:eastAsia="Times New Roman" w:cs="Times New Roman"/>
          <w:szCs w:val="24"/>
          <w:vertAlign w:val="superscript"/>
        </w:rPr>
        <w:t>η</w:t>
      </w:r>
      <w:r>
        <w:rPr>
          <w:rFonts w:eastAsia="Times New Roman" w:cs="Times New Roman"/>
          <w:szCs w:val="24"/>
        </w:rPr>
        <w:t xml:space="preserve"> Απριλίου του επόμενου έτους. Μειώνεται, δηλαδή, όταν έχουν αρχίσει να καταβάλλουν το τίμημα για τις άδειες. Κάτι το οποίο δεν πρέπει να ξεχνάμε, διότι νομίζω ότι κι εσείς το ψηφίσατε, είναι ότι υπάρχει και η επιβάρυνση που προέκυψε για τον ΕΔΟΕΑΠ, τη σωτηρία, δηλαδή …</w:t>
      </w:r>
    </w:p>
    <w:p w14:paraId="1BD70875"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Άρα, μέχρι 1</w:t>
      </w:r>
      <w:r>
        <w:rPr>
          <w:rFonts w:eastAsia="Times New Roman" w:cs="Times New Roman"/>
          <w:szCs w:val="24"/>
          <w:vertAlign w:val="superscript"/>
        </w:rPr>
        <w:t>η</w:t>
      </w:r>
      <w:r>
        <w:rPr>
          <w:rFonts w:eastAsia="Times New Roman" w:cs="Times New Roman"/>
          <w:szCs w:val="24"/>
        </w:rPr>
        <w:t xml:space="preserve"> Απριλίου να έχουν καταβάλει το τίμημα;</w:t>
      </w:r>
    </w:p>
    <w:p w14:paraId="1BD7087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Λέω ότι η διάταξη, η οποία φέραμε για τη μείωση του φόρου, έχει ημερομηνία εφαρμογής την 1</w:t>
      </w:r>
      <w:r>
        <w:rPr>
          <w:rFonts w:eastAsia="Times New Roman" w:cs="Times New Roman"/>
          <w:szCs w:val="24"/>
          <w:vertAlign w:val="superscript"/>
        </w:rPr>
        <w:t>η</w:t>
      </w:r>
      <w:r>
        <w:rPr>
          <w:rFonts w:eastAsia="Times New Roman" w:cs="Times New Roman"/>
          <w:szCs w:val="24"/>
        </w:rPr>
        <w:t xml:space="preserve"> Απριλίου 2018. </w:t>
      </w:r>
    </w:p>
    <w:p w14:paraId="1BD70877" w14:textId="77777777" w:rsidR="00D5765D" w:rsidRDefault="006A01C6">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Το κατάλαβα. Θα έχουν πληρώσει για άδεια τότε;</w:t>
      </w:r>
    </w:p>
    <w:p w14:paraId="1BD7087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Βεβαίως. Συνεπώς, μέχρι τότε θα πληρώνουν ακόμα το 20%. Οι </w:t>
      </w:r>
      <w:proofErr w:type="spellStart"/>
      <w:r>
        <w:rPr>
          <w:rFonts w:eastAsia="Times New Roman" w:cs="Times New Roman"/>
          <w:szCs w:val="24"/>
        </w:rPr>
        <w:t>αδειοδοτημένοι</w:t>
      </w:r>
      <w:proofErr w:type="spellEnd"/>
      <w:r>
        <w:rPr>
          <w:rFonts w:eastAsia="Times New Roman" w:cs="Times New Roman"/>
          <w:szCs w:val="24"/>
        </w:rPr>
        <w:t xml:space="preserve"> θα έχουν δύο επιβαρύνσεις, </w:t>
      </w:r>
      <w:r>
        <w:rPr>
          <w:rFonts w:eastAsia="Times New Roman"/>
          <w:szCs w:val="24"/>
        </w:rPr>
        <w:t>οι οποίες</w:t>
      </w:r>
      <w:r>
        <w:rPr>
          <w:rFonts w:eastAsia="Times New Roman" w:cs="Times New Roman"/>
          <w:szCs w:val="24"/>
        </w:rPr>
        <w:t xml:space="preserve"> θα προκύπτουν από το τίμημα για την άδεια και την επιβάρυνση για τον ΕΔΟΕΑΠ. Θα έχουν και μία ελάφρυνση, η </w:t>
      </w:r>
      <w:r>
        <w:rPr>
          <w:rFonts w:eastAsia="Times New Roman" w:cs="Times New Roman"/>
          <w:szCs w:val="24"/>
        </w:rPr>
        <w:lastRenderedPageBreak/>
        <w:t>οποία θα προκύπτει από τη μείωση του φόρου διαφήμισης. Η σούμα, λοιπόν, θα είναι μεγαλύτερη.</w:t>
      </w:r>
    </w:p>
    <w:p w14:paraId="1BD7087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Για τον νόμο Παππά επιτρέψτε μου -και συγγνώμη για το </w:t>
      </w:r>
      <w:proofErr w:type="spellStart"/>
      <w:r>
        <w:rPr>
          <w:rFonts w:eastAsia="Times New Roman" w:cs="Times New Roman"/>
          <w:szCs w:val="24"/>
        </w:rPr>
        <w:t>lapsus</w:t>
      </w:r>
      <w:proofErr w:type="spellEnd"/>
      <w:r>
        <w:rPr>
          <w:rFonts w:eastAsia="Times New Roman" w:cs="Times New Roman"/>
          <w:szCs w:val="24"/>
        </w:rPr>
        <w:t xml:space="preserve"> </w:t>
      </w:r>
      <w:proofErr w:type="spellStart"/>
      <w:r>
        <w:rPr>
          <w:rFonts w:eastAsia="Times New Roman" w:cs="Times New Roman"/>
          <w:szCs w:val="24"/>
        </w:rPr>
        <w:t>linguae</w:t>
      </w:r>
      <w:proofErr w:type="spellEnd"/>
      <w:r>
        <w:rPr>
          <w:rFonts w:eastAsia="Times New Roman" w:cs="Times New Roman"/>
          <w:szCs w:val="24"/>
        </w:rPr>
        <w:t>, μου ξέφυγε, είχα στον νου μου τον ν.4339- θα πρέπει να αποφασίσετε τι συμβαίνει: Ή κατακρεουργήθηκε ο νόμος μας και δεν έχει καμμία σχέση αυτό που υπάρχει, βάσει του οποίου εκδόθηκε η προκήρυξη, ή όλα γίνονται με βάση τον νόμο μας.</w:t>
      </w:r>
    </w:p>
    <w:p w14:paraId="1BD7087A"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αυτήν τη στιγμή ό,τι έχει γίνει, έχει γίνει με τη σύμφωνη γνώμη του Εθνικού Συμβουλίου Ραδιοτηλεόρασης και τις ομόφωνες αποφάσεις του. Γι’ αυτό σας καλούμε συνεχώς, διαρκώς και κάθε μέρα δημοσίως να στηρίξετε το Εθνικό Συμβούλιο Ραδιοτηλεόρασης στην προσπάθεια για </w:t>
      </w:r>
      <w:proofErr w:type="spellStart"/>
      <w:r>
        <w:rPr>
          <w:rFonts w:eastAsia="Times New Roman" w:cs="Times New Roman"/>
          <w:szCs w:val="24"/>
        </w:rPr>
        <w:t>αδειοδότηση</w:t>
      </w:r>
      <w:proofErr w:type="spellEnd"/>
      <w:r>
        <w:rPr>
          <w:rFonts w:eastAsia="Times New Roman" w:cs="Times New Roman"/>
          <w:szCs w:val="24"/>
        </w:rPr>
        <w:t>.</w:t>
      </w:r>
    </w:p>
    <w:p w14:paraId="1BD7087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ξανά στο θέμα της διακυβέρνησης Σαμαρά. Ξέρετε, έχει κάνει ο λαός την ιστορική του αποτίμηση για τη διακυβέρνηση αυτή. Το ζήτημα ποιο είναι; Το ζήτημα είναι ότι αυτό γίνεται ερώτημα του μέλλοντος από τις δικές σας πολιτικές επιλογές. Δηλαδή, δεν είναι το θέμα ότι τα κάνατε, είναι ότι θέλετε να τα ξανακάνετε και με αυτά τα </w:t>
      </w:r>
      <w:proofErr w:type="spellStart"/>
      <w:r>
        <w:rPr>
          <w:rFonts w:eastAsia="Times New Roman" w:cs="Times New Roman"/>
          <w:szCs w:val="24"/>
        </w:rPr>
        <w:t>προτάγματα</w:t>
      </w:r>
      <w:proofErr w:type="spellEnd"/>
      <w:r>
        <w:rPr>
          <w:rFonts w:eastAsia="Times New Roman" w:cs="Times New Roman"/>
          <w:szCs w:val="24"/>
        </w:rPr>
        <w:t xml:space="preserve"> θα πάτε. Θα πάτε, δηλαδή, στον λαό και θα πείτε ότι τον Ιούλιο του 2014, όπου υπογράψατε την περιβόητη πέμπτη αξιολόγηση, η οποία είχε δεκαπέντε χιλιάδες απολύσεις στο δημόσιο, καλώς το κάνατε. Αυτές τις ιδέες επαναφέρετε στην πολιτική σκηνή, γι’ αυτό γίνονται επίκαιρες.</w:t>
      </w:r>
    </w:p>
    <w:p w14:paraId="1BD7087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Ο λαός αποτίμησε την διακυβέρνησή σας στην κάλπη τρεις φορές. Το θέμα είναι ότι προκύπτει από τη δική σας πολιτική επιλογή, την οποία πρέπει να σας πω </w:t>
      </w:r>
      <w:r>
        <w:rPr>
          <w:rFonts w:eastAsia="Times New Roman" w:cs="Times New Roman"/>
          <w:szCs w:val="24"/>
        </w:rPr>
        <w:lastRenderedPageBreak/>
        <w:t>ότι τη σέβομαι ειλικρινώς και ευθαρσώς. Τη σέβομαι απολύτως. Λέτε: «Καλά τα κάναμε, η Αριστερά δεν τα κάνει καλά, να ξαναέρθουμε εμείς να ξανακάνουμε αυτά που κάναμε». Μάλιστα.</w:t>
      </w:r>
    </w:p>
    <w:p w14:paraId="1BD7087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Θα ερωτηθεί, λοιπόν, ο λαός στην ώρα του και θα αποφασίσει και νομίζω ότι θα αποφασίσει, όπως είπα και στην τοποθέτησή μου, να συνεχίσει την πορεία της σταθεροποίησης και της ανάκαμψης της ελληνικής οικονομίας.</w:t>
      </w:r>
    </w:p>
    <w:p w14:paraId="1BD7087E" w14:textId="77777777" w:rsidR="00D5765D" w:rsidRDefault="006A01C6">
      <w:pPr>
        <w:spacing w:after="0" w:line="600" w:lineRule="auto"/>
        <w:ind w:firstLine="720"/>
        <w:jc w:val="both"/>
        <w:rPr>
          <w:rFonts w:eastAsia="Times New Roman"/>
          <w:szCs w:val="24"/>
        </w:rPr>
      </w:pPr>
      <w:r>
        <w:rPr>
          <w:rFonts w:eastAsia="Times New Roman"/>
          <w:szCs w:val="24"/>
        </w:rPr>
        <w:t>Ευχαριστώ, κύριε Πρόεδρε.</w:t>
      </w:r>
    </w:p>
    <w:p w14:paraId="1BD7087F" w14:textId="77777777" w:rsidR="00D5765D" w:rsidRDefault="006A01C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D70880" w14:textId="77777777" w:rsidR="00D5765D" w:rsidRDefault="006A01C6">
      <w:pPr>
        <w:spacing w:after="0"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 κύριε Υπουργέ.</w:t>
      </w:r>
    </w:p>
    <w:p w14:paraId="1BD7088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των </w:t>
      </w:r>
      <w:r>
        <w:rPr>
          <w:rFonts w:eastAsia="Times New Roman" w:cs="Times New Roman"/>
          <w:bCs/>
          <w:szCs w:val="24"/>
        </w:rPr>
        <w:t>τροπολογιών</w:t>
      </w:r>
      <w:r>
        <w:rPr>
          <w:rFonts w:eastAsia="Times New Roman" w:cs="Times New Roman"/>
          <w:szCs w:val="24"/>
        </w:rPr>
        <w:t xml:space="preserve"> και του συνόλου του σχεδίου νόμου του Υπουργείου Ψηφιακής Πολιτικής, Τηλεπικοινωνιών και Ενημέρωσης: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w:t>
      </w:r>
      <w:r w:rsidRPr="00B15058">
        <w:rPr>
          <w:rFonts w:eastAsia="Times New Roman" w:cs="Times New Roman"/>
          <w:szCs w:val="24"/>
          <w:vertAlign w:val="superscript"/>
        </w:rPr>
        <w:t>ο</w:t>
      </w:r>
      <w:r>
        <w:rPr>
          <w:rFonts w:eastAsia="Times New Roman" w:cs="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διά της κατασκευής, εκτόξευσης, λειτουργίας και εμπορικής εκμε</w:t>
      </w:r>
      <w:r>
        <w:rPr>
          <w:rFonts w:eastAsia="Times New Roman" w:cs="Times New Roman"/>
          <w:szCs w:val="24"/>
        </w:rPr>
        <w:lastRenderedPageBreak/>
        <w:t>τάλλευσης ενός συστήματος δορυφορικών τηλεπικοινωνιών πανελλήνιας και διασυνοριακής εμβέλειας υπό την επωνυμία ΕΛΛΑΣ ΣAT (HELLAS SAT) και άλλες διατάξεις».</w:t>
      </w:r>
    </w:p>
    <w:p w14:paraId="1BD70882" w14:textId="77777777" w:rsidR="00D5765D" w:rsidRDefault="006A01C6">
      <w:pPr>
        <w:spacing w:after="0"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1BD70883"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84"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Παρών. </w:t>
      </w:r>
    </w:p>
    <w:p w14:paraId="1BD70885"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1BD70886"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87"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88"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89"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8A"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8B" w14:textId="77777777" w:rsidR="00D5765D" w:rsidRDefault="006A01C6">
      <w:pPr>
        <w:spacing w:after="0" w:line="600" w:lineRule="auto"/>
        <w:ind w:firstLine="720"/>
        <w:jc w:val="both"/>
        <w:rPr>
          <w:rFonts w:eastAsia="Times New Roman"/>
          <w:szCs w:val="24"/>
        </w:rPr>
      </w:pPr>
      <w:r w:rsidRPr="000B7446">
        <w:rPr>
          <w:rFonts w:eastAsia="Times New Roman"/>
          <w:b/>
          <w:szCs w:val="24"/>
        </w:rPr>
        <w:t>ΠΡΟΕΔΡΕΥΩΝ (Δημήτριος Κρεμαστινός)</w:t>
      </w:r>
      <w:r>
        <w:rPr>
          <w:rFonts w:eastAsia="Times New Roman"/>
          <w:szCs w:val="24"/>
        </w:rPr>
        <w:t>: Συνεπώς το σχέδιο νόμου του Υπουργείου</w:t>
      </w:r>
      <w:r>
        <w:rPr>
          <w:rFonts w:eastAsia="Times New Roman" w:cs="Times New Roman"/>
          <w:szCs w:val="24"/>
        </w:rPr>
        <w:t xml:space="preserve"> Ψηφιακής Πολιτικής, Τηλεπικοινωνιών και Ενημέρωσης: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39ο ανατολικώς επί της τροχιάς των τεχνητών γεωστατικών δορυφόρων της Γης και των συσχετισμένων αυτής ραδιοσυχνοτήτων τηλεπικοινωνίας δια της κατασκευής, εκτόξευσης, λειτουργίας και εμπορικής εκμε</w:t>
      </w:r>
      <w:r>
        <w:rPr>
          <w:rFonts w:eastAsia="Times New Roman" w:cs="Times New Roman"/>
          <w:szCs w:val="24"/>
        </w:rPr>
        <w:lastRenderedPageBreak/>
        <w:t xml:space="preserve">τάλλευσης ενός συστήματος δορυφορικών τηλεπικοινωνιών πανελλήνιας και διασυνοριακής εμβέλειας υπό την επωνυμία  ΕΛΛΑΣ ΣAT (HELLAS SAT) και άλλες διατάξεις», </w:t>
      </w:r>
      <w:r>
        <w:rPr>
          <w:rFonts w:eastAsia="Times New Roman"/>
          <w:szCs w:val="24"/>
        </w:rPr>
        <w:t>έγινε δεκτό επί της αρχής κατά πλειοψηφία.</w:t>
      </w:r>
    </w:p>
    <w:p w14:paraId="1BD7088C"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1BD7088D"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1BD7088E"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8F"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Παρών. </w:t>
      </w:r>
    </w:p>
    <w:p w14:paraId="1BD70890"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1BD70891"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92"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93"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94"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95"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96"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πρώτο έγινε δεκτό ως έχει κατά πλειοψηφία.</w:t>
      </w:r>
    </w:p>
    <w:p w14:paraId="1BD70897"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δεύτερο ως έχει;</w:t>
      </w:r>
    </w:p>
    <w:p w14:paraId="1BD70898"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99"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Παρών. </w:t>
      </w:r>
    </w:p>
    <w:p w14:paraId="1BD7089A"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1BD7089B"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ΓΕΩΡΓΙΟΣ ΓΕΡΜΕΝΗΣ: </w:t>
      </w:r>
      <w:r>
        <w:rPr>
          <w:rFonts w:eastAsia="Times New Roman"/>
          <w:szCs w:val="24"/>
        </w:rPr>
        <w:t>Όχι.</w:t>
      </w:r>
    </w:p>
    <w:p w14:paraId="1BD7089C"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9D"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9E"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9F"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A0"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Συνεπώς το άρθρο δεύτερο έγινε δεκτό ως έχει κατά πλειοψηφία.</w:t>
      </w:r>
    </w:p>
    <w:p w14:paraId="1BD708A1"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1367 και ειδικό 16, όπως τροποποιήθηκε από τον κύριο Υπουργό; </w:t>
      </w:r>
    </w:p>
    <w:p w14:paraId="1BD708A2"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A3"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Όχι. </w:t>
      </w:r>
    </w:p>
    <w:p w14:paraId="1BD708A4"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1BD708A5"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A6"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A7"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A8"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A9"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1BD708AA"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b/>
          <w:szCs w:val="24"/>
        </w:rPr>
        <w:t xml:space="preserve"> </w:t>
      </w:r>
      <w:r>
        <w:rPr>
          <w:rFonts w:eastAsia="Times New Roman" w:cs="Times New Roman"/>
          <w:szCs w:val="24"/>
        </w:rPr>
        <w:t>Συνεπώς η τροπολογία με γενικό αριθμό 1367 και ειδικό 16 έγινε δεκτή, όπως τροποποιήθηκε από τον κύριο Υπουργό, κατά πλειοψηφία και εντάσσεται στο νομοσχέδιο ως ίδια άρθρα.</w:t>
      </w:r>
    </w:p>
    <w:p w14:paraId="1BD708AB"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1368 και ειδικό 17 ως έχει; </w:t>
      </w:r>
    </w:p>
    <w:p w14:paraId="1BD708AC"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AD"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Όχι. </w:t>
      </w:r>
    </w:p>
    <w:p w14:paraId="1BD708AE"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1BD708AF"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B0"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B1"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B2"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1BD708B3"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1BD708B4"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b/>
          <w:szCs w:val="24"/>
        </w:rPr>
        <w:t xml:space="preserve"> </w:t>
      </w:r>
      <w:r>
        <w:rPr>
          <w:rFonts w:eastAsia="Times New Roman" w:cs="Times New Roman"/>
          <w:szCs w:val="24"/>
        </w:rPr>
        <w:t>Συνεπώς η τροπολογία με γενικό αριθμό 1368 και ειδικό 17 έγινε δεκτή ως έχει κατά πλειοψηφία και εντάσσεται στο νομοσχέδιο ως ίδιο άρθρο.</w:t>
      </w:r>
    </w:p>
    <w:p w14:paraId="1BD708B5"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1369 και ειδικό 18 ως έχει; </w:t>
      </w:r>
    </w:p>
    <w:p w14:paraId="1BD708B6"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B7"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Ναι. </w:t>
      </w:r>
    </w:p>
    <w:p w14:paraId="1BD708B8"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Ναι.</w:t>
      </w:r>
    </w:p>
    <w:p w14:paraId="1BD708B9"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BA"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BB"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BC"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BD"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BE"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b/>
          <w:szCs w:val="24"/>
        </w:rPr>
        <w:t xml:space="preserve"> </w:t>
      </w:r>
      <w:r>
        <w:rPr>
          <w:rFonts w:eastAsia="Times New Roman" w:cs="Times New Roman"/>
          <w:szCs w:val="24"/>
        </w:rPr>
        <w:t>Συνεπώς η τροπολογία με γενικό αριθμό 1369 και ειδικό 18 έγινε δεκτή ως έχει κατά πλειοψηφία και εντάσσεται στο νομοσχέδιο ως ίδιο άρθρο.</w:t>
      </w:r>
    </w:p>
    <w:p w14:paraId="1BD708BF"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1370 και ειδικό 19 ως έχει; </w:t>
      </w:r>
    </w:p>
    <w:p w14:paraId="1BD708C0"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C1"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Ναι. </w:t>
      </w:r>
    </w:p>
    <w:p w14:paraId="1BD708C2"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1BD708C3"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C4"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C5"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C6"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C7"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1BD708C8"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b/>
          <w:szCs w:val="24"/>
        </w:rPr>
        <w:t xml:space="preserve"> </w:t>
      </w:r>
      <w:r>
        <w:rPr>
          <w:rFonts w:eastAsia="Times New Roman" w:cs="Times New Roman"/>
          <w:szCs w:val="24"/>
        </w:rPr>
        <w:t>Συνεπώς η τροπολογία με γενικό αριθμό 1370 και ειδικό 19 έγινε δεκτή ως έχει κατά πλειοψηφία και εντάσσεται στο νομοσχέδιο ως ίδιο άρθρο.</w:t>
      </w:r>
    </w:p>
    <w:p w14:paraId="1BD708C9" w14:textId="77777777" w:rsidR="00D5765D" w:rsidRDefault="006A01C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1372 και ειδικό 21 ως έχει; </w:t>
      </w:r>
    </w:p>
    <w:p w14:paraId="1BD708CA"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CB"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Όχι. </w:t>
      </w:r>
    </w:p>
    <w:p w14:paraId="1BD708CC"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1BD708CD"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CE"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BD708CF"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D0"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1BD708D1"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r>
        <w:rPr>
          <w:rFonts w:eastAsia="Times New Roman"/>
          <w:b/>
          <w:szCs w:val="24"/>
        </w:rPr>
        <w:t xml:space="preserve"> </w:t>
      </w:r>
    </w:p>
    <w:p w14:paraId="1BD708D2" w14:textId="77777777" w:rsidR="00D5765D" w:rsidRDefault="006A01C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b/>
          <w:szCs w:val="24"/>
        </w:rPr>
        <w:t xml:space="preserve"> </w:t>
      </w:r>
      <w:r>
        <w:rPr>
          <w:rFonts w:eastAsia="Times New Roman" w:cs="Times New Roman"/>
          <w:szCs w:val="24"/>
        </w:rPr>
        <w:t>Συνεπώς η τροπολογία με γενικό αριθμό 1372 και ειδικό 21 έγινε δεκτή ως έχει κατά πλειοψηφία και εντάσσεται στο νομοσχέδιο ως ίδια άρθρα.</w:t>
      </w:r>
    </w:p>
    <w:p w14:paraId="1BD708D3" w14:textId="77777777" w:rsidR="00D5765D" w:rsidRDefault="006A01C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1373 και ειδικό 22 ως έχει;</w:t>
      </w:r>
    </w:p>
    <w:p w14:paraId="1BD708D4"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D5"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Ναι. </w:t>
      </w:r>
    </w:p>
    <w:p w14:paraId="1BD708D6"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Ναι.</w:t>
      </w:r>
    </w:p>
    <w:p w14:paraId="1BD708D7"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D8"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1BD708D9"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DA"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1BD708DB"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DC"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Συνεπώς, η τροπολογία με γενικό αριθμό 1373 και ειδικό 22 έγινε δεκτή κατά πλειοψηφία ως έχει και εντάσσεται στο νομοσχέδιο ως ίδια άρθρα.</w:t>
      </w:r>
    </w:p>
    <w:p w14:paraId="1BD708DD" w14:textId="77777777" w:rsidR="00D5765D" w:rsidRDefault="006A01C6">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 του νομοσχεδίου.</w:t>
      </w:r>
    </w:p>
    <w:p w14:paraId="1BD708DE" w14:textId="77777777" w:rsidR="00D5765D" w:rsidRDefault="006A01C6">
      <w:pPr>
        <w:spacing w:after="0"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1BD708DF"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E0"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Παρών. </w:t>
      </w:r>
    </w:p>
    <w:p w14:paraId="1BD708E1"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1BD708E2"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E3"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E4"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E5"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BD708E6"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E7" w14:textId="77777777" w:rsidR="00D5765D" w:rsidRDefault="006A01C6">
      <w:pPr>
        <w:spacing w:after="0" w:line="600" w:lineRule="auto"/>
        <w:ind w:firstLine="720"/>
        <w:jc w:val="both"/>
        <w:rPr>
          <w:rFonts w:eastAsia="Times New Roman" w:cs="Times New Roman"/>
          <w:szCs w:val="24"/>
        </w:rPr>
      </w:pPr>
      <w:r>
        <w:rPr>
          <w:rFonts w:eastAsia="Times New Roman"/>
          <w:b/>
          <w:szCs w:val="24"/>
        </w:rPr>
        <w:lastRenderedPageBreak/>
        <w:t>ΠΡΟΕΔΡΕΥΩΝ (Δημήτριος Κρεμαστινός):</w:t>
      </w:r>
      <w:r>
        <w:rPr>
          <w:rFonts w:eastAsia="Times New Roman"/>
          <w:szCs w:val="24"/>
        </w:rPr>
        <w:t xml:space="preserve"> Το ακροτελεύτιο άρθρο έγινε δεκτό κατά πλειοψηφία.</w:t>
      </w:r>
    </w:p>
    <w:p w14:paraId="1BD708E8" w14:textId="77777777" w:rsidR="00D5765D" w:rsidRDefault="006A01C6">
      <w:pPr>
        <w:spacing w:after="0" w:line="600" w:lineRule="auto"/>
        <w:ind w:firstLine="720"/>
        <w:jc w:val="both"/>
        <w:rPr>
          <w:rFonts w:eastAsia="Times New Roman"/>
          <w:szCs w:val="24"/>
        </w:rPr>
      </w:pPr>
      <w:r>
        <w:rPr>
          <w:rFonts w:eastAsia="Times New Roman"/>
          <w:szCs w:val="24"/>
        </w:rPr>
        <w:t>Συνεπώς το σχέδιο νόμου του Υπουργείου Ψηφιακής Πολιτικής, Τηλεπικοινωνιών και Ενημέρωσης: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w:t>
      </w:r>
      <w:r>
        <w:rPr>
          <w:rFonts w:eastAsia="Times New Roman"/>
          <w:szCs w:val="24"/>
          <w:vertAlign w:val="superscript"/>
        </w:rPr>
        <w:t>ο</w:t>
      </w:r>
      <w:r>
        <w:rPr>
          <w:rFonts w:eastAsia="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ΣAT (HELLAS SAT) και άλλες διατάξεις», έγινε δεκτό επί της αρχής και επί των άρθρων.</w:t>
      </w:r>
    </w:p>
    <w:p w14:paraId="1BD708E9" w14:textId="77777777" w:rsidR="00D5765D" w:rsidRDefault="006A01C6">
      <w:pPr>
        <w:spacing w:after="0" w:line="600" w:lineRule="auto"/>
        <w:ind w:firstLine="720"/>
        <w:jc w:val="both"/>
        <w:rPr>
          <w:rFonts w:eastAsia="Times New Roman"/>
          <w:szCs w:val="24"/>
        </w:rPr>
      </w:pPr>
      <w:r>
        <w:rPr>
          <w:rFonts w:eastAsia="Times New Roman"/>
          <w:szCs w:val="24"/>
        </w:rPr>
        <w:t>Προχωρούμε στην ψήφιση του νομοσχεδίου και στο σύνολο.</w:t>
      </w:r>
    </w:p>
    <w:p w14:paraId="1BD708EA" w14:textId="77777777" w:rsidR="00D5765D" w:rsidRDefault="006A01C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και στο σύνολο; </w:t>
      </w:r>
    </w:p>
    <w:p w14:paraId="1BD708EB" w14:textId="77777777" w:rsidR="00D5765D" w:rsidRDefault="006A01C6">
      <w:pPr>
        <w:spacing w:after="0" w:line="600" w:lineRule="auto"/>
        <w:ind w:firstLine="720"/>
        <w:jc w:val="both"/>
        <w:rPr>
          <w:rFonts w:eastAsia="Times New Roman"/>
          <w:szCs w:val="24"/>
        </w:rPr>
      </w:pPr>
      <w:r>
        <w:rPr>
          <w:rFonts w:eastAsia="Times New Roman"/>
          <w:b/>
          <w:szCs w:val="24"/>
        </w:rPr>
        <w:t xml:space="preserve">ΑΛΕΞΑΝΔΡΟΣ ΜΕΪΚΟΠΟΥΛΟΣ: </w:t>
      </w:r>
      <w:r>
        <w:rPr>
          <w:rFonts w:eastAsia="Times New Roman"/>
          <w:szCs w:val="24"/>
        </w:rPr>
        <w:t xml:space="preserve">Ναι. </w:t>
      </w:r>
    </w:p>
    <w:p w14:paraId="1BD708EC" w14:textId="77777777" w:rsidR="00D5765D" w:rsidRDefault="006A01C6">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Παρών. </w:t>
      </w:r>
    </w:p>
    <w:p w14:paraId="1BD708ED" w14:textId="77777777" w:rsidR="00D5765D" w:rsidRDefault="006A01C6">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1BD708EE"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Όχι.</w:t>
      </w:r>
    </w:p>
    <w:p w14:paraId="1BD708EF" w14:textId="77777777" w:rsidR="00D5765D" w:rsidRDefault="006A01C6">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BD708F0" w14:textId="77777777" w:rsidR="00D5765D" w:rsidRDefault="006A01C6">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1BD708F1"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Παρών.</w:t>
      </w:r>
    </w:p>
    <w:p w14:paraId="1BD708F2" w14:textId="77777777" w:rsidR="00D5765D" w:rsidRDefault="006A01C6">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r>
        <w:rPr>
          <w:rFonts w:eastAsia="Times New Roman"/>
          <w:b/>
          <w:szCs w:val="24"/>
        </w:rPr>
        <w:t xml:space="preserve"> </w:t>
      </w:r>
    </w:p>
    <w:p w14:paraId="1BD708F3" w14:textId="77777777" w:rsidR="00D5765D" w:rsidRDefault="006A01C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 νομοσχέδιο έγινε δεκτό και στο σύνολο κατά πλειοψηφία.</w:t>
      </w:r>
    </w:p>
    <w:p w14:paraId="1BD708F4" w14:textId="77777777" w:rsidR="00D5765D" w:rsidRDefault="006A01C6">
      <w:pPr>
        <w:spacing w:after="0" w:line="600" w:lineRule="auto"/>
        <w:ind w:firstLine="720"/>
        <w:jc w:val="both"/>
        <w:rPr>
          <w:rFonts w:eastAsia="Times New Roman"/>
          <w:szCs w:val="24"/>
        </w:rPr>
      </w:pPr>
      <w:r>
        <w:rPr>
          <w:rFonts w:eastAsia="Times New Roman"/>
          <w:szCs w:val="24"/>
        </w:rPr>
        <w:t>Συνεπώς το νομοσχέδιο του Υπουργείου Ψηφιακής Πολιτικής, Τηλεπικοινωνιών και Ενημέρωσης: «Ανανέωση - Τροποποίηση - Κωδικοποίηση της Σύμβασης περί Παροχής Ειδικής Άδειας Εκμετάλλευσης του αποκλειστικού δικαιώματος του Ελληνικού Δημοσίου στην πρόσβαση και χρήση της ονομαστικής θέσης των 39</w:t>
      </w:r>
      <w:r>
        <w:rPr>
          <w:rFonts w:eastAsia="Times New Roman"/>
          <w:szCs w:val="24"/>
          <w:vertAlign w:val="superscript"/>
        </w:rPr>
        <w:t>ο</w:t>
      </w:r>
      <w:r>
        <w:rPr>
          <w:rFonts w:eastAsia="Times New Roman"/>
          <w:szCs w:val="24"/>
        </w:rPr>
        <w:t xml:space="preserve"> ανατολικώς επί της τροχιάς των τεχνητών γεωστατικών δορυφόρων της Γης και των συσχετισμένων αυτής ραδιοσυχνοτήτων τηλεπικοινωνίας δια της κατασκευής, εκτόξευσης, λειτουργίας και εμπορικής εκμετάλλευσης ενός συστήματος δορυφορικών τηλεπικοινωνιών πανελλήνιας και διασυνοριακής εμβέλειας υπό την επωνυμία ΕΛΛΑΣ ΣAT (HELLAS SAT) και άλλες διατάξεις», έγινε δεκτό κατά πλειοψηφία, σε μόνη συζήτηση, επί της αρχής, των άρθρων και του συνόλου και έχει ως εξής:</w:t>
      </w:r>
    </w:p>
    <w:p w14:paraId="1BD708F5" w14:textId="77777777" w:rsidR="00D5765D" w:rsidRDefault="006A01C6">
      <w:pPr>
        <w:spacing w:after="0" w:line="600" w:lineRule="auto"/>
        <w:ind w:firstLine="720"/>
        <w:jc w:val="center"/>
        <w:rPr>
          <w:rFonts w:eastAsia="Times New Roman"/>
          <w:color w:val="FF0000"/>
          <w:szCs w:val="24"/>
        </w:rPr>
      </w:pPr>
      <w:r w:rsidRPr="00A403B2">
        <w:rPr>
          <w:rFonts w:eastAsia="Times New Roman"/>
          <w:color w:val="FF0000"/>
          <w:szCs w:val="24"/>
        </w:rPr>
        <w:t>(Να καταχωριστεί το κείμενο του νομοσχεδίου σελ.268α)</w:t>
      </w:r>
    </w:p>
    <w:p w14:paraId="1BD708F6" w14:textId="77777777" w:rsidR="00D5765D" w:rsidRDefault="006A01C6">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BD708F7" w14:textId="77777777" w:rsidR="00D5765D" w:rsidRDefault="006A01C6">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BD708F8" w14:textId="77777777" w:rsidR="00D5765D" w:rsidRDefault="006A01C6">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Συνεπώς το Σώμα παρέσχε τη ζητηθείσα εξουσιοδότηση.</w:t>
      </w:r>
    </w:p>
    <w:p w14:paraId="1BD708F9" w14:textId="77777777" w:rsidR="00D5765D" w:rsidRDefault="006A01C6">
      <w:pPr>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BD708FA" w14:textId="77777777" w:rsidR="00D5765D" w:rsidRDefault="006A01C6">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BD708FB" w14:textId="77777777" w:rsidR="00D5765D" w:rsidRDefault="006A01C6">
      <w:pPr>
        <w:spacing w:after="0" w:line="600" w:lineRule="auto"/>
        <w:ind w:firstLine="720"/>
        <w:jc w:val="both"/>
        <w:rPr>
          <w:rFonts w:eastAsia="Times New Roman"/>
          <w:b/>
          <w:bCs/>
          <w:szCs w:val="24"/>
        </w:rPr>
      </w:pPr>
      <w:r>
        <w:rPr>
          <w:rFonts w:eastAsia="Times New Roman"/>
          <w:b/>
          <w:szCs w:val="24"/>
        </w:rPr>
        <w:t>ΠΡΟΕΔΡΕΥΩΝ (Δημήτριος Κρεμαστινός):</w:t>
      </w:r>
      <w:r>
        <w:rPr>
          <w:rFonts w:eastAsia="Times New Roman"/>
          <w:szCs w:val="24"/>
        </w:rPr>
        <w:t xml:space="preserve"> Με τη συναίνεση του Σώματος και ώρα 18.02΄ </w:t>
      </w:r>
      <w:proofErr w:type="spellStart"/>
      <w:r>
        <w:rPr>
          <w:rFonts w:eastAsia="Times New Roman"/>
          <w:szCs w:val="24"/>
        </w:rPr>
        <w:t>λύεται</w:t>
      </w:r>
      <w:proofErr w:type="spellEnd"/>
      <w:r>
        <w:rPr>
          <w:rFonts w:eastAsia="Times New Roman"/>
          <w:szCs w:val="24"/>
        </w:rPr>
        <w:t xml:space="preserve"> η συνεδρίαση για αύριο, ημέρα Τετάρτη 6 Δεκεμβρίου 2017 και ώρα 12.00΄, με αντικείμενο εργασιών του Σώματος: συζήτηση και λήψη απόφασης, </w:t>
      </w:r>
      <w:r w:rsidRPr="00B90C35">
        <w:rPr>
          <w:rFonts w:eastAsia="Times New Roman"/>
          <w:color w:val="000000" w:themeColor="text1"/>
          <w:szCs w:val="24"/>
        </w:rPr>
        <w:t xml:space="preserve">σύμφωνα </w:t>
      </w:r>
      <w:r w:rsidRPr="00B90C35">
        <w:rPr>
          <w:rFonts w:eastAsia="Times New Roman" w:cs="Times New Roman"/>
          <w:color w:val="000000" w:themeColor="text1"/>
          <w:szCs w:val="24"/>
        </w:rPr>
        <w:t xml:space="preserve">με το άρθρο 62 του Συντάγματος και το άρθρο 83 </w:t>
      </w:r>
      <w:r w:rsidRPr="00B90C35">
        <w:rPr>
          <w:rFonts w:eastAsia="Times New Roman"/>
          <w:color w:val="000000" w:themeColor="text1"/>
          <w:szCs w:val="24"/>
        </w:rPr>
        <w:t xml:space="preserve">του </w:t>
      </w:r>
      <w:r>
        <w:rPr>
          <w:rFonts w:eastAsia="Times New Roman"/>
          <w:szCs w:val="24"/>
        </w:rPr>
        <w:t xml:space="preserve">Κανονισμού της Βουλής για αιτήσεις άρσης ασυλίας Βουλευτών, σύμφωνα με την ειδική ημερήσια διάταξη. </w:t>
      </w:r>
    </w:p>
    <w:p w14:paraId="1BD708FC" w14:textId="77777777" w:rsidR="00D5765D" w:rsidRDefault="006A01C6">
      <w:pPr>
        <w:spacing w:after="0" w:line="600" w:lineRule="auto"/>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sectPr w:rsidR="00D576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WH89AdLz3wBJZ9XQYGHvzMdSxrg=" w:salt="TW3jZ3NTr6LlJxt5/HyZ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5D"/>
    <w:rsid w:val="00286DF1"/>
    <w:rsid w:val="006A01C6"/>
    <w:rsid w:val="00D576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0488"/>
  <w15:docId w15:val="{2C338013-C077-4EEC-B805-4EC15065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61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761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554</MetadataID>
    <Session xmlns="641f345b-441b-4b81-9152-adc2e73ba5e1">Γ´</Session>
    <Date xmlns="641f345b-441b-4b81-9152-adc2e73ba5e1">2017-12-04T22:00:00+00:00</Date>
    <Status xmlns="641f345b-441b-4b81-9152-adc2e73ba5e1">
      <Url>http://srv-sp1/praktika/Lists/Incoming_Metadata/EditForm.aspx?ID=554&amp;Source=/praktika/Recordings_Library/Forms/AllItems.aspx</Url>
      <Description>Δημοσιεύτηκε</Description>
    </Status>
    <Meeting xmlns="641f345b-441b-4b81-9152-adc2e73ba5e1">Μ´</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3E56D-62BD-41E2-AB99-A86E894B6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80EDCC-8378-4598-946A-359611574D70}">
  <ds:schemaRefs>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purl.org/dc/elements/1.1/"/>
    <ds:schemaRef ds:uri="641f345b-441b-4b81-9152-adc2e73ba5e1"/>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E705AA12-FA7A-4A21-8B35-81EC0552D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251</Pages>
  <Words>47399</Words>
  <Characters>255956</Characters>
  <Application>Microsoft Office Word</Application>
  <DocSecurity>0</DocSecurity>
  <Lines>2132</Lines>
  <Paragraphs>605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2017-12-12T08:28:00Z</dcterms:created>
  <dcterms:modified xsi:type="dcterms:W3CDTF">2017-12-12T08:28:00Z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