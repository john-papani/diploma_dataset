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F194E" w14:textId="77777777" w:rsidR="002A199F" w:rsidRPr="002A199F" w:rsidRDefault="002A199F" w:rsidP="002A199F">
      <w:pPr>
        <w:spacing w:after="0" w:line="360" w:lineRule="auto"/>
        <w:rPr>
          <w:ins w:id="0" w:author="Φλούδα Χριστίνα" w:date="2016-03-11T10:41:00Z"/>
          <w:rFonts w:eastAsia="Times New Roman"/>
          <w:szCs w:val="24"/>
          <w:lang w:eastAsia="en-US"/>
        </w:rPr>
      </w:pPr>
      <w:ins w:id="1" w:author="Φλούδα Χριστίνα" w:date="2016-03-11T10:41:00Z">
        <w:r w:rsidRPr="002A199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DAAB76" w14:textId="77777777" w:rsidR="002A199F" w:rsidRPr="002A199F" w:rsidRDefault="002A199F" w:rsidP="002A199F">
      <w:pPr>
        <w:spacing w:after="0" w:line="360" w:lineRule="auto"/>
        <w:rPr>
          <w:ins w:id="2" w:author="Φλούδα Χριστίνα" w:date="2016-03-11T10:41:00Z"/>
          <w:rFonts w:eastAsia="Times New Roman"/>
          <w:szCs w:val="24"/>
          <w:lang w:eastAsia="en-US"/>
        </w:rPr>
      </w:pPr>
    </w:p>
    <w:p w14:paraId="4CF0BDCF" w14:textId="77777777" w:rsidR="002A199F" w:rsidRPr="002A199F" w:rsidRDefault="002A199F" w:rsidP="002A199F">
      <w:pPr>
        <w:spacing w:after="0" w:line="360" w:lineRule="auto"/>
        <w:rPr>
          <w:ins w:id="3" w:author="Φλούδα Χριστίνα" w:date="2016-03-11T10:41:00Z"/>
          <w:rFonts w:eastAsia="Times New Roman"/>
          <w:szCs w:val="24"/>
          <w:lang w:eastAsia="en-US"/>
        </w:rPr>
      </w:pPr>
      <w:ins w:id="4" w:author="Φλούδα Χριστίνα" w:date="2016-03-11T10:41:00Z">
        <w:r w:rsidRPr="002A199F">
          <w:rPr>
            <w:rFonts w:eastAsia="Times New Roman"/>
            <w:szCs w:val="24"/>
            <w:lang w:eastAsia="en-US"/>
          </w:rPr>
          <w:t>ΠΙΝΑΚΑΣ ΠΕΡΙΕΧΟΜΕΝΩΝ</w:t>
        </w:r>
      </w:ins>
    </w:p>
    <w:p w14:paraId="4AAE9646" w14:textId="77777777" w:rsidR="002A199F" w:rsidRPr="002A199F" w:rsidRDefault="002A199F" w:rsidP="002A199F">
      <w:pPr>
        <w:spacing w:after="0" w:line="360" w:lineRule="auto"/>
        <w:rPr>
          <w:ins w:id="5" w:author="Φλούδα Χριστίνα" w:date="2016-03-11T10:41:00Z"/>
          <w:rFonts w:eastAsia="Times New Roman"/>
          <w:szCs w:val="24"/>
          <w:lang w:eastAsia="en-US"/>
        </w:rPr>
      </w:pPr>
      <w:ins w:id="6" w:author="Φλούδα Χριστίνα" w:date="2016-03-11T10:41:00Z">
        <w:r w:rsidRPr="002A199F">
          <w:rPr>
            <w:rFonts w:eastAsia="Times New Roman"/>
            <w:szCs w:val="24"/>
            <w:lang w:eastAsia="en-US"/>
          </w:rPr>
          <w:t xml:space="preserve">ΙΖ΄ ΠΕΡΙΟΔΟΣ </w:t>
        </w:r>
      </w:ins>
    </w:p>
    <w:p w14:paraId="26C7E0BC" w14:textId="77777777" w:rsidR="002A199F" w:rsidRPr="002A199F" w:rsidRDefault="002A199F" w:rsidP="002A199F">
      <w:pPr>
        <w:spacing w:after="0" w:line="360" w:lineRule="auto"/>
        <w:rPr>
          <w:ins w:id="7" w:author="Φλούδα Χριστίνα" w:date="2016-03-11T10:41:00Z"/>
          <w:rFonts w:eastAsia="Times New Roman"/>
          <w:szCs w:val="24"/>
          <w:lang w:eastAsia="en-US"/>
        </w:rPr>
      </w:pPr>
      <w:ins w:id="8" w:author="Φλούδα Χριστίνα" w:date="2016-03-11T10:41:00Z">
        <w:r w:rsidRPr="002A199F">
          <w:rPr>
            <w:rFonts w:eastAsia="Times New Roman"/>
            <w:szCs w:val="24"/>
            <w:lang w:eastAsia="en-US"/>
          </w:rPr>
          <w:t>ΠΡΟΕΔΡΕΥΟΜΕΝΗΣ ΚΟΙΝΟΒΟΥΛΕΥΤΙΚΗΣ ΔΗΜΟΚΡΑΤΙΑΣ</w:t>
        </w:r>
      </w:ins>
    </w:p>
    <w:p w14:paraId="5D0555F3" w14:textId="77777777" w:rsidR="002A199F" w:rsidRPr="002A199F" w:rsidRDefault="002A199F" w:rsidP="002A199F">
      <w:pPr>
        <w:spacing w:after="0" w:line="360" w:lineRule="auto"/>
        <w:rPr>
          <w:ins w:id="9" w:author="Φλούδα Χριστίνα" w:date="2016-03-11T10:41:00Z"/>
          <w:rFonts w:eastAsia="Times New Roman"/>
          <w:szCs w:val="24"/>
          <w:lang w:eastAsia="en-US"/>
        </w:rPr>
      </w:pPr>
      <w:ins w:id="10" w:author="Φλούδα Χριστίνα" w:date="2016-03-11T10:41:00Z">
        <w:r w:rsidRPr="002A199F">
          <w:rPr>
            <w:rFonts w:eastAsia="Times New Roman"/>
            <w:szCs w:val="24"/>
            <w:lang w:eastAsia="en-US"/>
          </w:rPr>
          <w:t>ΣΥΝΟΔΟΣ Α΄</w:t>
        </w:r>
      </w:ins>
    </w:p>
    <w:p w14:paraId="30BF3A53" w14:textId="77777777" w:rsidR="002A199F" w:rsidRPr="002A199F" w:rsidRDefault="002A199F" w:rsidP="002A199F">
      <w:pPr>
        <w:spacing w:after="0" w:line="360" w:lineRule="auto"/>
        <w:rPr>
          <w:ins w:id="11" w:author="Φλούδα Χριστίνα" w:date="2016-03-11T10:41:00Z"/>
          <w:rFonts w:eastAsia="Times New Roman"/>
          <w:szCs w:val="24"/>
          <w:lang w:eastAsia="en-US"/>
        </w:rPr>
      </w:pPr>
    </w:p>
    <w:p w14:paraId="332D3CF9" w14:textId="77777777" w:rsidR="002A199F" w:rsidRPr="002A199F" w:rsidRDefault="002A199F" w:rsidP="002A199F">
      <w:pPr>
        <w:spacing w:after="0" w:line="360" w:lineRule="auto"/>
        <w:rPr>
          <w:ins w:id="12" w:author="Φλούδα Χριστίνα" w:date="2016-03-11T10:41:00Z"/>
          <w:rFonts w:eastAsia="Times New Roman"/>
          <w:szCs w:val="24"/>
          <w:lang w:eastAsia="en-US"/>
        </w:rPr>
      </w:pPr>
      <w:ins w:id="13" w:author="Φλούδα Χριστίνα" w:date="2016-03-11T10:41:00Z">
        <w:r w:rsidRPr="002A199F">
          <w:rPr>
            <w:rFonts w:eastAsia="Times New Roman"/>
            <w:szCs w:val="24"/>
            <w:lang w:eastAsia="en-US"/>
          </w:rPr>
          <w:t>ΣΥΝΕΔΡΙΑΣΗ ΠΖ΄</w:t>
        </w:r>
      </w:ins>
    </w:p>
    <w:p w14:paraId="6988E67C" w14:textId="77777777" w:rsidR="002A199F" w:rsidRPr="002A199F" w:rsidRDefault="002A199F" w:rsidP="002A199F">
      <w:pPr>
        <w:spacing w:after="0" w:line="360" w:lineRule="auto"/>
        <w:rPr>
          <w:ins w:id="14" w:author="Φλούδα Χριστίνα" w:date="2016-03-11T10:41:00Z"/>
          <w:rFonts w:eastAsia="Times New Roman"/>
          <w:szCs w:val="24"/>
          <w:lang w:eastAsia="en-US"/>
        </w:rPr>
      </w:pPr>
      <w:ins w:id="15" w:author="Φλούδα Χριστίνα" w:date="2016-03-11T10:41:00Z">
        <w:r w:rsidRPr="002A199F">
          <w:rPr>
            <w:rFonts w:eastAsia="Times New Roman"/>
            <w:szCs w:val="24"/>
            <w:lang w:eastAsia="en-US"/>
          </w:rPr>
          <w:t>Τρίτη  8 Μαρτίου 2016</w:t>
        </w:r>
      </w:ins>
    </w:p>
    <w:p w14:paraId="43FF0E92" w14:textId="77777777" w:rsidR="002A199F" w:rsidRPr="002A199F" w:rsidRDefault="002A199F" w:rsidP="002A199F">
      <w:pPr>
        <w:spacing w:after="0" w:line="360" w:lineRule="auto"/>
        <w:rPr>
          <w:ins w:id="16" w:author="Φλούδα Χριστίνα" w:date="2016-03-11T10:41:00Z"/>
          <w:rFonts w:eastAsia="Times New Roman"/>
          <w:szCs w:val="24"/>
          <w:lang w:eastAsia="en-US"/>
        </w:rPr>
      </w:pPr>
    </w:p>
    <w:p w14:paraId="2ADEC39E" w14:textId="77777777" w:rsidR="002A199F" w:rsidRPr="002A199F" w:rsidRDefault="002A199F" w:rsidP="002A199F">
      <w:pPr>
        <w:spacing w:after="0" w:line="360" w:lineRule="auto"/>
        <w:rPr>
          <w:ins w:id="17" w:author="Φλούδα Χριστίνα" w:date="2016-03-11T10:41:00Z"/>
          <w:rFonts w:eastAsia="Times New Roman"/>
          <w:szCs w:val="24"/>
          <w:lang w:eastAsia="en-US"/>
        </w:rPr>
      </w:pPr>
      <w:ins w:id="18" w:author="Φλούδα Χριστίνα" w:date="2016-03-11T10:41:00Z">
        <w:r w:rsidRPr="002A199F">
          <w:rPr>
            <w:rFonts w:eastAsia="Times New Roman"/>
            <w:szCs w:val="24"/>
            <w:lang w:eastAsia="en-US"/>
          </w:rPr>
          <w:t>ΘΕΜΑΤΑ</w:t>
        </w:r>
      </w:ins>
    </w:p>
    <w:p w14:paraId="3F03504D" w14:textId="77777777" w:rsidR="002A199F" w:rsidRPr="002A199F" w:rsidRDefault="002A199F" w:rsidP="002A199F">
      <w:pPr>
        <w:spacing w:after="0" w:line="360" w:lineRule="auto"/>
        <w:rPr>
          <w:ins w:id="19" w:author="Φλούδα Χριστίνα" w:date="2016-03-11T10:41:00Z"/>
          <w:rFonts w:eastAsia="Times New Roman"/>
          <w:szCs w:val="24"/>
          <w:lang w:eastAsia="en-US"/>
        </w:rPr>
      </w:pPr>
      <w:ins w:id="20" w:author="Φλούδα Χριστίνα" w:date="2016-03-11T10:41:00Z">
        <w:r w:rsidRPr="002A199F">
          <w:rPr>
            <w:rFonts w:eastAsia="Times New Roman"/>
            <w:szCs w:val="24"/>
            <w:lang w:eastAsia="en-US"/>
          </w:rPr>
          <w:t xml:space="preserve"> </w:t>
        </w:r>
        <w:r w:rsidRPr="002A199F">
          <w:rPr>
            <w:rFonts w:eastAsia="Times New Roman"/>
            <w:szCs w:val="24"/>
            <w:lang w:eastAsia="en-US"/>
          </w:rPr>
          <w:br/>
          <w:t xml:space="preserve">Α. ΕΙΔΙΚΑ ΘΕΜΑΤΑ </w:t>
        </w:r>
        <w:r w:rsidRPr="002A199F">
          <w:rPr>
            <w:rFonts w:eastAsia="Times New Roman"/>
            <w:szCs w:val="24"/>
            <w:lang w:eastAsia="en-US"/>
          </w:rPr>
          <w:br/>
          <w:t xml:space="preserve">1. Ανακοινώνεται ότι τη συνεδρίαση παρακολουθούν μαθητές από το 6ο Γενικό Λύκειο Νέας Σμύρνης, σελ. </w:t>
        </w:r>
        <w:r w:rsidRPr="002A199F">
          <w:rPr>
            <w:rFonts w:eastAsia="Times New Roman"/>
            <w:szCs w:val="24"/>
            <w:lang w:eastAsia="en-US"/>
          </w:rPr>
          <w:br/>
          <w:t xml:space="preserve">2. Επί διαδικαστικού θέματος, σελ. </w:t>
        </w:r>
        <w:r w:rsidRPr="002A199F">
          <w:rPr>
            <w:rFonts w:eastAsia="Times New Roman"/>
            <w:szCs w:val="24"/>
            <w:lang w:eastAsia="en-US"/>
          </w:rPr>
          <w:br/>
          <w:t>3. Ειδική Ημερήσια Διάταξη:</w:t>
        </w:r>
      </w:ins>
    </w:p>
    <w:p w14:paraId="7D2C73E2" w14:textId="77777777" w:rsidR="002A199F" w:rsidRPr="002A199F" w:rsidRDefault="002A199F" w:rsidP="002A199F">
      <w:pPr>
        <w:spacing w:after="0" w:line="360" w:lineRule="auto"/>
        <w:rPr>
          <w:ins w:id="21" w:author="Φλούδα Χριστίνα" w:date="2016-03-11T10:41:00Z"/>
          <w:rFonts w:eastAsia="Times New Roman"/>
          <w:szCs w:val="24"/>
          <w:lang w:eastAsia="en-US"/>
        </w:rPr>
      </w:pPr>
      <w:ins w:id="22" w:author="Φλούδα Χριστίνα" w:date="2016-03-11T10:41:00Z">
        <w:r w:rsidRPr="002A199F">
          <w:rPr>
            <w:rFonts w:eastAsia="Times New Roman"/>
            <w:szCs w:val="24"/>
            <w:lang w:eastAsia="en-US"/>
          </w:rPr>
          <w:t xml:space="preserve">Ειδική συνεδρίαση της Ολομέλειας της Βουλής, με θέμα: «Ισότιμη συμμετοχή των γυναικών στα πολιτικά και κοινωνικά κέντρα λήψης αποφάσεων», σελ. </w:t>
        </w:r>
        <w:r w:rsidRPr="002A199F">
          <w:rPr>
            <w:rFonts w:eastAsia="Times New Roman"/>
            <w:szCs w:val="24"/>
            <w:lang w:eastAsia="en-US"/>
          </w:rPr>
          <w:br/>
          <w:t xml:space="preserve"> </w:t>
        </w:r>
        <w:r w:rsidRPr="002A199F">
          <w:rPr>
            <w:rFonts w:eastAsia="Times New Roman"/>
            <w:szCs w:val="24"/>
            <w:lang w:eastAsia="en-US"/>
          </w:rPr>
          <w:br/>
          <w:t xml:space="preserve">Β. ΝΟΜΟΘΕΤΙΚΗ ΕΡΓΑΣΙΑ </w:t>
        </w:r>
        <w:r w:rsidRPr="002A199F">
          <w:rPr>
            <w:rFonts w:eastAsia="Times New Roman"/>
            <w:szCs w:val="24"/>
            <w:lang w:eastAsia="en-US"/>
          </w:rPr>
          <w:br/>
          <w:t>Κατάθεση Εκθέσεως Διαρκούς Επιτροπής:</w:t>
        </w:r>
      </w:ins>
    </w:p>
    <w:p w14:paraId="2D66A41B" w14:textId="77777777" w:rsidR="002A199F" w:rsidRPr="002A199F" w:rsidRDefault="002A199F" w:rsidP="002A199F">
      <w:pPr>
        <w:spacing w:after="0" w:line="360" w:lineRule="auto"/>
        <w:rPr>
          <w:ins w:id="23" w:author="Φλούδα Χριστίνα" w:date="2016-03-11T10:41:00Z"/>
          <w:rFonts w:eastAsia="Times New Roman"/>
          <w:szCs w:val="24"/>
          <w:lang w:eastAsia="en-US"/>
        </w:rPr>
      </w:pPr>
      <w:ins w:id="24" w:author="Φλούδα Χριστίνα" w:date="2016-03-11T10:41:00Z">
        <w:r w:rsidRPr="002A199F">
          <w:rPr>
            <w:rFonts w:eastAsia="Times New Roman"/>
            <w:szCs w:val="24"/>
            <w:lang w:eastAsia="en-US"/>
          </w:rPr>
          <w:t xml:space="preserve">Η Διαρκής Επιτροπή Εθνικής  Άμυνας και Εξωτερικών Υποθέσεων καταθέτει την έκθεση της στο σχέδιο νόμου του Υπουργείου Εξωτερικών: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sidRPr="002A199F">
          <w:rPr>
            <w:rFonts w:eastAsia="Times New Roman"/>
            <w:szCs w:val="24"/>
            <w:lang w:eastAsia="en-US"/>
          </w:rPr>
          <w:t>Χασεμιτικού</w:t>
        </w:r>
        <w:proofErr w:type="spellEnd"/>
        <w:r w:rsidRPr="002A199F">
          <w:rPr>
            <w:rFonts w:eastAsia="Times New Roman"/>
            <w:szCs w:val="24"/>
            <w:lang w:eastAsia="en-US"/>
          </w:rPr>
          <w:t xml:space="preserve"> Βασιλείου της Ιορδανίας για συνεργασία σε θέματα Ευρωπαϊκής  Ένωσης», σελ. </w:t>
        </w:r>
        <w:r w:rsidRPr="002A199F">
          <w:rPr>
            <w:rFonts w:eastAsia="Times New Roman"/>
            <w:szCs w:val="24"/>
            <w:lang w:eastAsia="en-US"/>
          </w:rPr>
          <w:br/>
        </w:r>
      </w:ins>
    </w:p>
    <w:p w14:paraId="55B27527" w14:textId="77777777" w:rsidR="002A199F" w:rsidRPr="002A199F" w:rsidRDefault="002A199F" w:rsidP="002A199F">
      <w:pPr>
        <w:spacing w:after="0" w:line="360" w:lineRule="auto"/>
        <w:rPr>
          <w:ins w:id="25" w:author="Φλούδα Χριστίνα" w:date="2016-03-11T10:41:00Z"/>
          <w:rFonts w:eastAsia="Times New Roman"/>
          <w:szCs w:val="24"/>
          <w:lang w:eastAsia="en-US"/>
        </w:rPr>
      </w:pPr>
    </w:p>
    <w:p w14:paraId="3A452EBD" w14:textId="77777777" w:rsidR="002A199F" w:rsidRPr="002A199F" w:rsidRDefault="002A199F" w:rsidP="002A199F">
      <w:pPr>
        <w:spacing w:after="0" w:line="360" w:lineRule="auto"/>
        <w:rPr>
          <w:ins w:id="26" w:author="Φλούδα Χριστίνα" w:date="2016-03-11T10:41:00Z"/>
          <w:rFonts w:eastAsia="Times New Roman"/>
          <w:szCs w:val="24"/>
          <w:lang w:eastAsia="en-US"/>
        </w:rPr>
      </w:pPr>
      <w:ins w:id="27" w:author="Φλούδα Χριστίνα" w:date="2016-03-11T10:41:00Z">
        <w:r w:rsidRPr="002A199F">
          <w:rPr>
            <w:rFonts w:eastAsia="Times New Roman"/>
            <w:szCs w:val="24"/>
            <w:lang w:eastAsia="en-US"/>
          </w:rPr>
          <w:t>ΠΡΟΕΔΡΕΥΟΥΣΑ</w:t>
        </w:r>
      </w:ins>
    </w:p>
    <w:p w14:paraId="0B1ECCC6" w14:textId="77777777" w:rsidR="002A199F" w:rsidRPr="002A199F" w:rsidRDefault="002A199F" w:rsidP="002A199F">
      <w:pPr>
        <w:spacing w:after="0" w:line="360" w:lineRule="auto"/>
        <w:rPr>
          <w:ins w:id="28" w:author="Φλούδα Χριστίνα" w:date="2016-03-11T10:41:00Z"/>
          <w:rFonts w:eastAsia="Times New Roman"/>
          <w:szCs w:val="24"/>
          <w:lang w:eastAsia="en-US"/>
        </w:rPr>
      </w:pPr>
    </w:p>
    <w:p w14:paraId="37A27FAD" w14:textId="77777777" w:rsidR="002A199F" w:rsidRPr="002A199F" w:rsidRDefault="002A199F" w:rsidP="002A199F">
      <w:pPr>
        <w:spacing w:after="0" w:line="360" w:lineRule="auto"/>
        <w:rPr>
          <w:ins w:id="29" w:author="Φλούδα Χριστίνα" w:date="2016-03-11T10:41:00Z"/>
          <w:rFonts w:eastAsia="Times New Roman"/>
          <w:szCs w:val="24"/>
          <w:lang w:eastAsia="en-US"/>
        </w:rPr>
      </w:pPr>
      <w:ins w:id="30" w:author="Φλούδα Χριστίνα" w:date="2016-03-11T10:41:00Z">
        <w:r w:rsidRPr="002A199F">
          <w:rPr>
            <w:rFonts w:eastAsia="Times New Roman"/>
            <w:szCs w:val="24"/>
            <w:lang w:eastAsia="en-US"/>
          </w:rPr>
          <w:t>ΧΡΙΣΤΟΔΟΥΛΟΠΟΥΛΟΥ Α. , σελ.</w:t>
        </w:r>
        <w:r w:rsidRPr="002A199F">
          <w:rPr>
            <w:rFonts w:eastAsia="Times New Roman"/>
            <w:szCs w:val="24"/>
            <w:lang w:eastAsia="en-US"/>
          </w:rPr>
          <w:br/>
        </w:r>
      </w:ins>
    </w:p>
    <w:p w14:paraId="7008EF14" w14:textId="77777777" w:rsidR="002A199F" w:rsidRPr="002A199F" w:rsidRDefault="002A199F" w:rsidP="002A199F">
      <w:pPr>
        <w:spacing w:after="0" w:line="360" w:lineRule="auto"/>
        <w:rPr>
          <w:ins w:id="31" w:author="Φλούδα Χριστίνα" w:date="2016-03-11T10:41:00Z"/>
          <w:rFonts w:eastAsia="Times New Roman"/>
          <w:szCs w:val="24"/>
          <w:lang w:eastAsia="en-US"/>
        </w:rPr>
      </w:pPr>
    </w:p>
    <w:p w14:paraId="21C8CD4D" w14:textId="77777777" w:rsidR="002A199F" w:rsidRPr="002A199F" w:rsidRDefault="002A199F" w:rsidP="002A199F">
      <w:pPr>
        <w:spacing w:after="0" w:line="360" w:lineRule="auto"/>
        <w:rPr>
          <w:ins w:id="32" w:author="Φλούδα Χριστίνα" w:date="2016-03-11T10:41:00Z"/>
          <w:rFonts w:eastAsia="Times New Roman"/>
          <w:szCs w:val="24"/>
          <w:lang w:eastAsia="en-US"/>
        </w:rPr>
      </w:pPr>
      <w:ins w:id="33" w:author="Φλούδα Χριστίνα" w:date="2016-03-11T10:41:00Z">
        <w:r w:rsidRPr="002A199F">
          <w:rPr>
            <w:rFonts w:eastAsia="Times New Roman"/>
            <w:szCs w:val="24"/>
            <w:lang w:eastAsia="en-US"/>
          </w:rPr>
          <w:t>ΟΜΙΛΗΤΕΣ</w:t>
        </w:r>
      </w:ins>
    </w:p>
    <w:p w14:paraId="575166BC" w14:textId="2F78C057" w:rsidR="002A199F" w:rsidRDefault="002A199F" w:rsidP="002A199F">
      <w:pPr>
        <w:spacing w:line="600" w:lineRule="auto"/>
        <w:ind w:firstLine="720"/>
        <w:jc w:val="both"/>
        <w:rPr>
          <w:ins w:id="34" w:author="Φλούδα Χριστίνα" w:date="2016-03-11T10:40:00Z"/>
          <w:rFonts w:eastAsia="Times New Roman"/>
          <w:szCs w:val="24"/>
        </w:rPr>
        <w:pPrChange w:id="35" w:author="Φλούδα Χριστίνα" w:date="2016-03-11T10:41:00Z">
          <w:pPr>
            <w:spacing w:line="600" w:lineRule="auto"/>
            <w:ind w:firstLine="720"/>
            <w:jc w:val="center"/>
          </w:pPr>
        </w:pPrChange>
      </w:pPr>
      <w:ins w:id="36" w:author="Φλούδα Χριστίνα" w:date="2016-03-11T10:41:00Z">
        <w:r w:rsidRPr="002A199F">
          <w:rPr>
            <w:rFonts w:eastAsia="Times New Roman"/>
            <w:szCs w:val="24"/>
            <w:lang w:eastAsia="en-US"/>
          </w:rPr>
          <w:br/>
          <w:t>Α. Επί διαδικαστικού θέματος:</w:t>
        </w:r>
        <w:r w:rsidRPr="002A199F">
          <w:rPr>
            <w:rFonts w:eastAsia="Times New Roman"/>
            <w:szCs w:val="24"/>
            <w:lang w:eastAsia="en-US"/>
          </w:rPr>
          <w:br/>
          <w:t>ΛΥΚΟΥΔΗΣ Σ. , σελ.</w:t>
        </w:r>
        <w:r w:rsidRPr="002A199F">
          <w:rPr>
            <w:rFonts w:eastAsia="Times New Roman"/>
            <w:szCs w:val="24"/>
            <w:lang w:eastAsia="en-US"/>
          </w:rPr>
          <w:br/>
          <w:t>ΧΡΙΣΤΟΔΟΥΛΟΠΟΥΛΟΥ Α. , σελ.</w:t>
        </w:r>
        <w:r w:rsidRPr="002A199F">
          <w:rPr>
            <w:rFonts w:eastAsia="Times New Roman"/>
            <w:szCs w:val="24"/>
            <w:lang w:eastAsia="en-US"/>
          </w:rPr>
          <w:br/>
        </w:r>
        <w:r w:rsidRPr="002A199F">
          <w:rPr>
            <w:rFonts w:eastAsia="Times New Roman"/>
            <w:szCs w:val="24"/>
            <w:lang w:eastAsia="en-US"/>
          </w:rPr>
          <w:br/>
          <w:t>Β. Επί της Ειδικής Ημερήσιας Διάταξης:</w:t>
        </w:r>
        <w:r w:rsidRPr="002A199F">
          <w:rPr>
            <w:rFonts w:eastAsia="Times New Roman"/>
            <w:szCs w:val="24"/>
            <w:lang w:eastAsia="en-US"/>
          </w:rPr>
          <w:br/>
          <w:t>ΒΛΑΧΟΥ Σ. , σελ.</w:t>
        </w:r>
        <w:r w:rsidRPr="002A199F">
          <w:rPr>
            <w:rFonts w:eastAsia="Times New Roman"/>
            <w:szCs w:val="24"/>
            <w:lang w:eastAsia="en-US"/>
          </w:rPr>
          <w:br/>
          <w:t>ΒΟΥΤΣΗΣ Ν. , σελ.</w:t>
        </w:r>
        <w:r w:rsidRPr="002A199F">
          <w:rPr>
            <w:rFonts w:eastAsia="Times New Roman"/>
            <w:szCs w:val="24"/>
            <w:lang w:eastAsia="en-US"/>
          </w:rPr>
          <w:br/>
          <w:t>ΖΑΡΟΥΛΙΑ Ε. , σελ.</w:t>
        </w:r>
        <w:r w:rsidRPr="002A199F">
          <w:rPr>
            <w:rFonts w:eastAsia="Times New Roman"/>
            <w:szCs w:val="24"/>
            <w:lang w:eastAsia="en-US"/>
          </w:rPr>
          <w:br/>
          <w:t>ΚΑΡΑ ΓΙΟΥΣΟΥΦ Α. , σελ.</w:t>
        </w:r>
        <w:r w:rsidRPr="002A199F">
          <w:rPr>
            <w:rFonts w:eastAsia="Times New Roman"/>
            <w:szCs w:val="24"/>
            <w:lang w:eastAsia="en-US"/>
          </w:rPr>
          <w:br/>
          <w:t>ΚΑΡΑΜΑΝΛΗ  Ά. , σελ.</w:t>
        </w:r>
        <w:r w:rsidRPr="002A199F">
          <w:rPr>
            <w:rFonts w:eastAsia="Times New Roman"/>
            <w:szCs w:val="24"/>
            <w:lang w:eastAsia="en-US"/>
          </w:rPr>
          <w:br/>
          <w:t>ΚΑΤΣΙΚΗΣ Κ. , σελ.</w:t>
        </w:r>
        <w:r w:rsidRPr="002A199F">
          <w:rPr>
            <w:rFonts w:eastAsia="Times New Roman"/>
            <w:szCs w:val="24"/>
            <w:lang w:eastAsia="en-US"/>
          </w:rPr>
          <w:br/>
          <w:t>ΚΟΛΛΙΑ - ΤΣΑΡΟΥΧΑ Μ. , σελ.</w:t>
        </w:r>
        <w:r w:rsidRPr="002A199F">
          <w:rPr>
            <w:rFonts w:eastAsia="Times New Roman"/>
            <w:szCs w:val="24"/>
            <w:lang w:eastAsia="en-US"/>
          </w:rPr>
          <w:br/>
          <w:t>ΛΥΚΟΥΔΗΣ Σ. , σελ.</w:t>
        </w:r>
        <w:r w:rsidRPr="002A199F">
          <w:rPr>
            <w:rFonts w:eastAsia="Times New Roman"/>
            <w:szCs w:val="24"/>
            <w:lang w:eastAsia="en-US"/>
          </w:rPr>
          <w:br/>
          <w:t>ΜΑΝΩΛΑΚΟΥ Δ. , σελ.</w:t>
        </w:r>
        <w:r w:rsidRPr="002A199F">
          <w:rPr>
            <w:rFonts w:eastAsia="Times New Roman"/>
            <w:szCs w:val="24"/>
            <w:lang w:eastAsia="en-US"/>
          </w:rPr>
          <w:br/>
          <w:t>ΜΑΡΚΟΥ Α. , σελ.</w:t>
        </w:r>
        <w:r w:rsidRPr="002A199F">
          <w:rPr>
            <w:rFonts w:eastAsia="Times New Roman"/>
            <w:szCs w:val="24"/>
            <w:lang w:eastAsia="en-US"/>
          </w:rPr>
          <w:br/>
          <w:t>ΜΕΓΑΛΟΟΙΚΟΝΟΜΟΥ Θ. , σελ.</w:t>
        </w:r>
        <w:r w:rsidRPr="002A199F">
          <w:rPr>
            <w:rFonts w:eastAsia="Times New Roman"/>
            <w:szCs w:val="24"/>
            <w:lang w:eastAsia="en-US"/>
          </w:rPr>
          <w:br/>
          <w:t>ΠΑΠΑΘΕΟΔΩΡΟΥ Θ. , σελ.</w:t>
        </w:r>
        <w:r w:rsidRPr="002A199F">
          <w:rPr>
            <w:rFonts w:eastAsia="Times New Roman"/>
            <w:szCs w:val="24"/>
            <w:lang w:eastAsia="en-US"/>
          </w:rPr>
          <w:br/>
          <w:t>ΠΑΠΑΚΩΣΤΑ - ΣΙΔΗΡΟΠΟΥΛΟΥ Α. , σελ.</w:t>
        </w:r>
        <w:r w:rsidRPr="002A199F">
          <w:rPr>
            <w:rFonts w:eastAsia="Times New Roman"/>
            <w:szCs w:val="24"/>
            <w:lang w:eastAsia="en-US"/>
          </w:rPr>
          <w:br/>
          <w:t>ΣΑΡΙΔΗΣ Ι. , σελ.</w:t>
        </w:r>
        <w:r w:rsidRPr="002A199F">
          <w:rPr>
            <w:rFonts w:eastAsia="Times New Roman"/>
            <w:szCs w:val="24"/>
            <w:lang w:eastAsia="en-US"/>
          </w:rPr>
          <w:br/>
          <w:t>ΣΤΑΜΠΟΥΛΗ Α. , σελ.</w:t>
        </w:r>
        <w:r w:rsidRPr="002A199F">
          <w:rPr>
            <w:rFonts w:eastAsia="Times New Roman"/>
            <w:szCs w:val="24"/>
            <w:lang w:eastAsia="en-US"/>
          </w:rPr>
          <w:br/>
          <w:t>ΣΥΝΤΥΧΑΚΗΣ Ε. , σελ.</w:t>
        </w:r>
        <w:r w:rsidRPr="002A199F">
          <w:rPr>
            <w:rFonts w:eastAsia="Times New Roman"/>
            <w:szCs w:val="24"/>
            <w:lang w:eastAsia="en-US"/>
          </w:rPr>
          <w:br/>
          <w:t>ΦΩΤΙΟΥ Θ. , σελ.</w:t>
        </w:r>
        <w:r w:rsidRPr="002A199F">
          <w:rPr>
            <w:rFonts w:eastAsia="Times New Roman"/>
            <w:szCs w:val="24"/>
            <w:lang w:eastAsia="en-US"/>
          </w:rPr>
          <w:br/>
          <w:t>ΧΡΙΣΤΟΔΟΥΛΟΠΟΥΛΟΥ Α. , σελ.</w:t>
        </w:r>
        <w:r w:rsidRPr="002A199F">
          <w:rPr>
            <w:rFonts w:eastAsia="Times New Roman"/>
            <w:szCs w:val="24"/>
            <w:lang w:eastAsia="en-US"/>
          </w:rPr>
          <w:br/>
          <w:t>ΧΡΙΣΤΟΦΙΛΟΠΟΥΛΟΥ Π. , σελ.</w:t>
        </w:r>
        <w:r w:rsidRPr="002A199F">
          <w:rPr>
            <w:rFonts w:eastAsia="Times New Roman"/>
            <w:szCs w:val="24"/>
            <w:lang w:eastAsia="en-US"/>
          </w:rPr>
          <w:br/>
        </w:r>
      </w:ins>
      <w:bookmarkStart w:id="37" w:name="_GoBack"/>
      <w:bookmarkEnd w:id="37"/>
    </w:p>
    <w:p w14:paraId="4E09C8D1" w14:textId="77777777" w:rsidR="006940D6" w:rsidRDefault="002A199F">
      <w:pPr>
        <w:spacing w:line="600" w:lineRule="auto"/>
        <w:ind w:firstLine="720"/>
        <w:jc w:val="center"/>
        <w:rPr>
          <w:rFonts w:eastAsia="Times New Roman"/>
          <w:szCs w:val="24"/>
        </w:rPr>
      </w:pPr>
      <w:r>
        <w:rPr>
          <w:rFonts w:eastAsia="Times New Roman"/>
          <w:szCs w:val="24"/>
        </w:rPr>
        <w:t>ΠΡΑΚΤΙΚΑ ΒΟΥΛΗΣ</w:t>
      </w:r>
    </w:p>
    <w:p w14:paraId="4E09C8D2" w14:textId="77777777" w:rsidR="006940D6" w:rsidRDefault="002A199F">
      <w:pPr>
        <w:spacing w:line="600" w:lineRule="auto"/>
        <w:ind w:firstLine="720"/>
        <w:jc w:val="center"/>
        <w:rPr>
          <w:rFonts w:eastAsia="Times New Roman"/>
          <w:szCs w:val="24"/>
        </w:rPr>
      </w:pPr>
      <w:r>
        <w:rPr>
          <w:rFonts w:eastAsia="Times New Roman"/>
          <w:szCs w:val="24"/>
        </w:rPr>
        <w:t xml:space="preserve">ΙΖ΄ ΠΕΡΙΟΔΟΣ </w:t>
      </w:r>
    </w:p>
    <w:p w14:paraId="4E09C8D3" w14:textId="77777777" w:rsidR="006940D6" w:rsidRDefault="002A199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E09C8D4" w14:textId="77777777" w:rsidR="006940D6" w:rsidRDefault="002A199F">
      <w:pPr>
        <w:spacing w:line="600" w:lineRule="auto"/>
        <w:ind w:firstLine="720"/>
        <w:jc w:val="center"/>
        <w:rPr>
          <w:rFonts w:eastAsia="Times New Roman"/>
          <w:szCs w:val="24"/>
        </w:rPr>
      </w:pPr>
      <w:r>
        <w:rPr>
          <w:rFonts w:eastAsia="Times New Roman"/>
          <w:szCs w:val="24"/>
        </w:rPr>
        <w:t>ΣΥΝΟΔΟΣ Α΄</w:t>
      </w:r>
    </w:p>
    <w:p w14:paraId="4E09C8D5" w14:textId="77777777" w:rsidR="006940D6" w:rsidRDefault="002A199F">
      <w:pPr>
        <w:spacing w:line="600" w:lineRule="auto"/>
        <w:ind w:firstLine="720"/>
        <w:jc w:val="center"/>
        <w:rPr>
          <w:rFonts w:eastAsia="Times New Roman"/>
          <w:szCs w:val="24"/>
        </w:rPr>
      </w:pPr>
      <w:r>
        <w:rPr>
          <w:rFonts w:eastAsia="Times New Roman"/>
          <w:szCs w:val="24"/>
        </w:rPr>
        <w:t>ΣΥΝΕΔΡΙΑΣΗ ΠΖ΄</w:t>
      </w:r>
    </w:p>
    <w:p w14:paraId="4E09C8D6" w14:textId="77777777" w:rsidR="006940D6" w:rsidRDefault="002A199F">
      <w:pPr>
        <w:spacing w:line="600" w:lineRule="auto"/>
        <w:ind w:firstLine="720"/>
        <w:jc w:val="center"/>
        <w:rPr>
          <w:rFonts w:eastAsia="Times New Roman"/>
          <w:szCs w:val="24"/>
        </w:rPr>
      </w:pPr>
      <w:r>
        <w:rPr>
          <w:rFonts w:eastAsia="Times New Roman"/>
          <w:szCs w:val="24"/>
        </w:rPr>
        <w:t>Τρίτη 8 Μαρτίου 2016</w:t>
      </w:r>
    </w:p>
    <w:p w14:paraId="4E09C8D7" w14:textId="77777777" w:rsidR="006940D6" w:rsidRDefault="006940D6">
      <w:pPr>
        <w:spacing w:line="600" w:lineRule="auto"/>
        <w:ind w:firstLine="720"/>
        <w:jc w:val="center"/>
        <w:rPr>
          <w:rFonts w:eastAsia="Times New Roman"/>
          <w:szCs w:val="24"/>
        </w:rPr>
      </w:pPr>
    </w:p>
    <w:p w14:paraId="4E09C8D8"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Αθήνα, σήμερα στις 8 Μαρτίου 2016, ημέρα Τρίτη και ώρα 11.12΄ συνήλθε στην Αίθουσα των συνεδριάσεων του Βουλευτηρίου η Βουλή σε </w:t>
      </w:r>
      <w:r>
        <w:rPr>
          <w:rFonts w:eastAsia="Times New Roman"/>
          <w:szCs w:val="24"/>
        </w:rPr>
        <w:t>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EB6CD0">
        <w:rPr>
          <w:rFonts w:eastAsia="Times New Roman"/>
          <w:b/>
          <w:szCs w:val="24"/>
        </w:rPr>
        <w:t>ΑΝΑΣΤΑΣΙΑΣ ΧΡΙΣΤΟΔΟΥΛΟΠΟΥΛΟΥ</w:t>
      </w:r>
      <w:r>
        <w:rPr>
          <w:rFonts w:eastAsia="Times New Roman"/>
          <w:szCs w:val="24"/>
        </w:rPr>
        <w:t>.</w:t>
      </w:r>
    </w:p>
    <w:p w14:paraId="4E09C8D9" w14:textId="77777777" w:rsidR="006940D6" w:rsidRDefault="002A199F">
      <w:pPr>
        <w:spacing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Κυρίες και κύριοι, εισερχόμαστε στην </w:t>
      </w:r>
    </w:p>
    <w:p w14:paraId="4E09C8DA" w14:textId="77777777" w:rsidR="006940D6" w:rsidRDefault="002A199F">
      <w:pPr>
        <w:spacing w:line="600" w:lineRule="auto"/>
        <w:ind w:firstLine="720"/>
        <w:jc w:val="center"/>
        <w:rPr>
          <w:rFonts w:eastAsia="Times New Roman"/>
          <w:szCs w:val="24"/>
        </w:rPr>
      </w:pPr>
      <w:r w:rsidRPr="00FD02C8">
        <w:rPr>
          <w:rFonts w:eastAsia="Times New Roman"/>
          <w:b/>
          <w:szCs w:val="24"/>
        </w:rPr>
        <w:t>ΕΙΔΙΚΗ ΗΜΕΡΗΣΙΑ ΔΙΑΤΑΞΗ</w:t>
      </w:r>
      <w:r>
        <w:rPr>
          <w:rFonts w:eastAsia="Times New Roman"/>
          <w:szCs w:val="24"/>
        </w:rPr>
        <w:t xml:space="preserve"> </w:t>
      </w:r>
    </w:p>
    <w:p w14:paraId="4E09C8DB" w14:textId="77777777" w:rsidR="006940D6" w:rsidRDefault="002A199F">
      <w:pPr>
        <w:spacing w:line="600" w:lineRule="auto"/>
        <w:ind w:firstLine="720"/>
        <w:jc w:val="both"/>
        <w:rPr>
          <w:rFonts w:eastAsia="Times New Roman"/>
          <w:szCs w:val="24"/>
        </w:rPr>
      </w:pPr>
      <w:r>
        <w:rPr>
          <w:rFonts w:eastAsia="Times New Roman"/>
          <w:szCs w:val="24"/>
        </w:rPr>
        <w:t>Ειδική συνεδρίαση της Ολομέλειας της Βουλής,</w:t>
      </w:r>
      <w:r>
        <w:rPr>
          <w:rFonts w:eastAsia="Times New Roman"/>
          <w:szCs w:val="24"/>
        </w:rPr>
        <w:t xml:space="preserve"> με θέμα: «Ισότιμη συμμετοχή των γυναικών στα πολιτικά και κοινωνικά κέντρα λήψης αποφάσεων».</w:t>
      </w:r>
    </w:p>
    <w:p w14:paraId="4E09C8DC"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Κυρίες και κύριοι, καλημέρα σε όλες και όλους. Σας καλωσορίζουμε στην </w:t>
      </w:r>
      <w:r>
        <w:rPr>
          <w:rFonts w:eastAsia="Times New Roman"/>
          <w:szCs w:val="24"/>
        </w:rPr>
        <w:t>ε</w:t>
      </w:r>
      <w:r>
        <w:rPr>
          <w:rFonts w:eastAsia="Times New Roman"/>
          <w:szCs w:val="24"/>
        </w:rPr>
        <w:t>λληνική Βουλή.</w:t>
      </w:r>
    </w:p>
    <w:p w14:paraId="4E09C8DD" w14:textId="77777777" w:rsidR="006940D6" w:rsidRDefault="002A199F">
      <w:pPr>
        <w:spacing w:line="600" w:lineRule="auto"/>
        <w:ind w:firstLine="720"/>
        <w:jc w:val="both"/>
        <w:rPr>
          <w:rFonts w:eastAsia="Times New Roman"/>
          <w:szCs w:val="24"/>
        </w:rPr>
      </w:pPr>
      <w:r>
        <w:rPr>
          <w:rFonts w:eastAsia="Times New Roman"/>
          <w:szCs w:val="24"/>
        </w:rPr>
        <w:t>Εύχομαι</w:t>
      </w:r>
      <w:r w:rsidRPr="007B75BC">
        <w:rPr>
          <w:rFonts w:eastAsia="Times New Roman"/>
          <w:szCs w:val="24"/>
        </w:rPr>
        <w:t>,</w:t>
      </w:r>
      <w:r>
        <w:rPr>
          <w:rFonts w:eastAsia="Times New Roman"/>
          <w:szCs w:val="24"/>
        </w:rPr>
        <w:t xml:space="preserve"> εκ μέρους του Προεδρείου</w:t>
      </w:r>
      <w:r w:rsidRPr="007B75BC">
        <w:rPr>
          <w:rFonts w:eastAsia="Times New Roman"/>
          <w:szCs w:val="24"/>
        </w:rPr>
        <w:t>,</w:t>
      </w:r>
      <w:r>
        <w:rPr>
          <w:rFonts w:eastAsia="Times New Roman"/>
          <w:szCs w:val="24"/>
        </w:rPr>
        <w:t xml:space="preserve"> χρόνια πολλά σε όλες τις γυναίκες που είν</w:t>
      </w:r>
      <w:r>
        <w:rPr>
          <w:rFonts w:eastAsia="Times New Roman"/>
          <w:szCs w:val="24"/>
        </w:rPr>
        <w:t>αι σήμερα εδώ, καθώς και σε όλες τις γυναίκες της χώρας μας και του κόσμου, μια</w:t>
      </w:r>
      <w:r>
        <w:rPr>
          <w:rFonts w:eastAsia="Times New Roman"/>
          <w:szCs w:val="24"/>
        </w:rPr>
        <w:t>ς</w:t>
      </w:r>
      <w:r>
        <w:rPr>
          <w:rFonts w:eastAsia="Times New Roman"/>
          <w:szCs w:val="24"/>
        </w:rPr>
        <w:t xml:space="preserve"> και η 8</w:t>
      </w:r>
      <w:r w:rsidRPr="000A7913">
        <w:rPr>
          <w:rFonts w:eastAsia="Times New Roman"/>
          <w:szCs w:val="24"/>
          <w:vertAlign w:val="superscript"/>
        </w:rPr>
        <w:t>η</w:t>
      </w:r>
      <w:r>
        <w:rPr>
          <w:rFonts w:eastAsia="Times New Roman"/>
          <w:szCs w:val="24"/>
        </w:rPr>
        <w:t xml:space="preserve"> Μαρτίου είναι αφιερωμένη σε αυτές. </w:t>
      </w:r>
    </w:p>
    <w:p w14:paraId="4E09C8DE" w14:textId="77777777" w:rsidR="006940D6" w:rsidRDefault="002A199F">
      <w:pPr>
        <w:spacing w:line="600" w:lineRule="auto"/>
        <w:ind w:firstLine="720"/>
        <w:jc w:val="both"/>
        <w:rPr>
          <w:rFonts w:eastAsia="Times New Roman"/>
          <w:szCs w:val="24"/>
        </w:rPr>
      </w:pPr>
      <w:r>
        <w:rPr>
          <w:rFonts w:eastAsia="Times New Roman"/>
          <w:szCs w:val="24"/>
        </w:rPr>
        <w:t>Κατά τη σημερινή συνεδρίαση, θα μιλήσω εγώ εκ μέρους του Προεδρείου, στη συνέχεια θα λάβει τον λόγο εκ μέρους της Κυβέρνησης η Ανα</w:t>
      </w:r>
      <w:r>
        <w:rPr>
          <w:rFonts w:eastAsia="Times New Roman"/>
          <w:szCs w:val="24"/>
        </w:rPr>
        <w:t xml:space="preserve">πληρώτρια Υπουργός Εργασίας Κοινωνικής Ασφάλισης και Κοινωνικής Αλληλεγγύης κ. Θεανώ Φωτίου </w:t>
      </w:r>
      <w:r>
        <w:rPr>
          <w:rFonts w:eastAsia="Times New Roman"/>
          <w:szCs w:val="24"/>
        </w:rPr>
        <w:lastRenderedPageBreak/>
        <w:t>για δέκα λεπτά και θα ακολουθήσουν κυρίες και κύριοι συνάδελφοι, που έχουν οριστεί από τις Κοινοβουλευτικές Ομάδες όλων των κομμάτων της Βουλής, με τις τοποθετήσεις</w:t>
      </w:r>
      <w:r>
        <w:rPr>
          <w:rFonts w:eastAsia="Times New Roman"/>
          <w:szCs w:val="24"/>
        </w:rPr>
        <w:t xml:space="preserve"> τους για έξι λεπτά. Αυτή είναι η διαδικασία. </w:t>
      </w:r>
    </w:p>
    <w:p w14:paraId="4E09C8DF" w14:textId="77777777" w:rsidR="006940D6" w:rsidRDefault="002A199F">
      <w:pPr>
        <w:spacing w:line="600" w:lineRule="auto"/>
        <w:ind w:firstLine="720"/>
        <w:jc w:val="both"/>
        <w:rPr>
          <w:rFonts w:eastAsia="Times New Roman"/>
          <w:szCs w:val="24"/>
        </w:rPr>
      </w:pPr>
      <w:r>
        <w:rPr>
          <w:rFonts w:eastAsia="Times New Roman"/>
          <w:szCs w:val="24"/>
        </w:rPr>
        <w:t>Σήμερα έχουν ανταποκριθεί στην πρόσκλησή μας, παρίστανται και τις καλωσορίζουμε:</w:t>
      </w:r>
    </w:p>
    <w:p w14:paraId="4E09C8E0" w14:textId="77777777" w:rsidR="006940D6" w:rsidRDefault="002A199F">
      <w:pPr>
        <w:spacing w:line="600" w:lineRule="auto"/>
        <w:ind w:firstLine="720"/>
        <w:jc w:val="both"/>
        <w:rPr>
          <w:rFonts w:eastAsia="Times New Roman"/>
          <w:szCs w:val="24"/>
        </w:rPr>
      </w:pPr>
      <w:r>
        <w:rPr>
          <w:rFonts w:eastAsia="Times New Roman"/>
          <w:szCs w:val="24"/>
        </w:rPr>
        <w:t>Η κ. Βασιλική Θάνου-</w:t>
      </w:r>
      <w:proofErr w:type="spellStart"/>
      <w:r>
        <w:rPr>
          <w:rFonts w:eastAsia="Times New Roman"/>
          <w:szCs w:val="24"/>
        </w:rPr>
        <w:t>Χριστοφίλου</w:t>
      </w:r>
      <w:proofErr w:type="spellEnd"/>
      <w:r>
        <w:rPr>
          <w:rFonts w:eastAsia="Times New Roman"/>
          <w:szCs w:val="24"/>
        </w:rPr>
        <w:t>, Πρόεδρος του Αρείου Πάγου και πρώην Πρωθυπουργός της Ελλάδος.</w:t>
      </w:r>
    </w:p>
    <w:p w14:paraId="4E09C8E1"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w:t>
      </w:r>
      <w:r>
        <w:rPr>
          <w:rFonts w:eastAsia="Times New Roman"/>
          <w:bCs/>
        </w:rPr>
        <w:t>υγες της Βουλής)</w:t>
      </w:r>
    </w:p>
    <w:p w14:paraId="4E09C8E2" w14:textId="77777777" w:rsidR="006940D6" w:rsidRDefault="002A199F">
      <w:pPr>
        <w:spacing w:line="600" w:lineRule="auto"/>
        <w:ind w:firstLine="720"/>
        <w:jc w:val="both"/>
        <w:rPr>
          <w:rFonts w:eastAsia="Times New Roman"/>
          <w:szCs w:val="24"/>
        </w:rPr>
      </w:pPr>
      <w:r>
        <w:rPr>
          <w:rFonts w:eastAsia="Times New Roman"/>
          <w:szCs w:val="24"/>
        </w:rPr>
        <w:t xml:space="preserve">Η κ. Ανδρονίκη </w:t>
      </w:r>
      <w:proofErr w:type="spellStart"/>
      <w:r>
        <w:rPr>
          <w:rFonts w:eastAsia="Times New Roman"/>
          <w:szCs w:val="24"/>
        </w:rPr>
        <w:t>Θεοτοκάτου</w:t>
      </w:r>
      <w:proofErr w:type="spellEnd"/>
      <w:r>
        <w:rPr>
          <w:rFonts w:eastAsia="Times New Roman"/>
          <w:szCs w:val="24"/>
        </w:rPr>
        <w:t>, Πρόεδρος του Ελεγκτικού Συνεδρίου.</w:t>
      </w:r>
    </w:p>
    <w:p w14:paraId="4E09C8E3" w14:textId="77777777" w:rsidR="006940D6" w:rsidRDefault="002A199F">
      <w:pPr>
        <w:spacing w:line="600" w:lineRule="auto"/>
        <w:ind w:firstLine="720"/>
        <w:jc w:val="center"/>
        <w:rPr>
          <w:rFonts w:eastAsia="Times New Roman"/>
          <w:bCs/>
        </w:rPr>
      </w:pPr>
      <w:r>
        <w:rPr>
          <w:rFonts w:eastAsia="Times New Roman"/>
          <w:bCs/>
        </w:rPr>
        <w:lastRenderedPageBreak/>
        <w:t>(Χειροκροτήματα απ</w:t>
      </w:r>
      <w:r w:rsidRPr="00B80286">
        <w:rPr>
          <w:rFonts w:eastAsia="Times New Roman"/>
          <w:bCs/>
        </w:rPr>
        <w:t>’</w:t>
      </w:r>
      <w:r>
        <w:rPr>
          <w:rFonts w:eastAsia="Times New Roman"/>
          <w:bCs/>
        </w:rPr>
        <w:t xml:space="preserve"> όλες τις πτέρυγες της Βουλής)</w:t>
      </w:r>
    </w:p>
    <w:p w14:paraId="4E09C8E4" w14:textId="77777777" w:rsidR="006940D6" w:rsidRDefault="002A199F">
      <w:pPr>
        <w:spacing w:line="600" w:lineRule="auto"/>
        <w:ind w:firstLine="720"/>
        <w:jc w:val="both"/>
        <w:rPr>
          <w:rFonts w:eastAsia="Times New Roman"/>
          <w:szCs w:val="24"/>
        </w:rPr>
      </w:pPr>
      <w:r>
        <w:rPr>
          <w:rFonts w:eastAsia="Times New Roman"/>
          <w:szCs w:val="24"/>
        </w:rPr>
        <w:t xml:space="preserve">Η κ. Ευτέρπη </w:t>
      </w:r>
      <w:proofErr w:type="spellStart"/>
      <w:r>
        <w:rPr>
          <w:rFonts w:eastAsia="Times New Roman"/>
          <w:szCs w:val="24"/>
        </w:rPr>
        <w:t>Κοτζαμάνη</w:t>
      </w:r>
      <w:proofErr w:type="spellEnd"/>
      <w:r>
        <w:rPr>
          <w:rFonts w:eastAsia="Times New Roman"/>
          <w:szCs w:val="24"/>
        </w:rPr>
        <w:t>, Εισαγγελέας του Αρείου Πάγου.</w:t>
      </w:r>
    </w:p>
    <w:p w14:paraId="4E09C8E5"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E6" w14:textId="77777777" w:rsidR="006940D6" w:rsidRDefault="002A199F">
      <w:pPr>
        <w:spacing w:line="600" w:lineRule="auto"/>
        <w:ind w:firstLine="720"/>
        <w:jc w:val="both"/>
        <w:rPr>
          <w:rFonts w:eastAsia="Times New Roman"/>
          <w:szCs w:val="24"/>
        </w:rPr>
      </w:pPr>
      <w:r>
        <w:rPr>
          <w:rFonts w:eastAsia="Times New Roman"/>
          <w:szCs w:val="24"/>
        </w:rPr>
        <w:t xml:space="preserve">Η κ. Ευτυχία </w:t>
      </w:r>
      <w:r>
        <w:rPr>
          <w:rFonts w:eastAsia="Times New Roman"/>
          <w:szCs w:val="24"/>
        </w:rPr>
        <w:t>Φουντουλάκη, Γενική Επίτροπος Επικρατείας Τακτικών Διοικητικών Δικαστηρίων.</w:t>
      </w:r>
    </w:p>
    <w:p w14:paraId="4E09C8E7"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E8" w14:textId="77777777" w:rsidR="006940D6" w:rsidRDefault="002A199F">
      <w:pPr>
        <w:spacing w:line="600" w:lineRule="auto"/>
        <w:ind w:firstLine="720"/>
        <w:jc w:val="both"/>
        <w:rPr>
          <w:rFonts w:eastAsia="Times New Roman"/>
          <w:szCs w:val="24"/>
        </w:rPr>
      </w:pPr>
      <w:r>
        <w:rPr>
          <w:rFonts w:eastAsia="Times New Roman"/>
          <w:szCs w:val="24"/>
        </w:rPr>
        <w:t xml:space="preserve">Η κ. Ερμίνα </w:t>
      </w:r>
      <w:proofErr w:type="spellStart"/>
      <w:r>
        <w:rPr>
          <w:rFonts w:eastAsia="Times New Roman"/>
          <w:szCs w:val="24"/>
        </w:rPr>
        <w:t>Κυπριανίδου</w:t>
      </w:r>
      <w:proofErr w:type="spellEnd"/>
      <w:r>
        <w:rPr>
          <w:rFonts w:eastAsia="Times New Roman"/>
          <w:szCs w:val="24"/>
        </w:rPr>
        <w:t xml:space="preserve">, </w:t>
      </w:r>
      <w:proofErr w:type="spellStart"/>
      <w:r>
        <w:rPr>
          <w:rFonts w:eastAsia="Times New Roman"/>
          <w:szCs w:val="24"/>
        </w:rPr>
        <w:t>Αντιπεριφερειάρχης</w:t>
      </w:r>
      <w:proofErr w:type="spellEnd"/>
      <w:r>
        <w:rPr>
          <w:rFonts w:eastAsia="Times New Roman"/>
          <w:szCs w:val="24"/>
        </w:rPr>
        <w:t xml:space="preserve"> του κεντρικού τομέα Περιφέρειας Αττικής.</w:t>
      </w:r>
    </w:p>
    <w:p w14:paraId="4E09C8E9"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w:t>
      </w:r>
      <w:r>
        <w:rPr>
          <w:rFonts w:eastAsia="Times New Roman"/>
          <w:bCs/>
        </w:rPr>
        <w:t>λής)</w:t>
      </w:r>
    </w:p>
    <w:p w14:paraId="4E09C8EA"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Η κ. Φωτεινή </w:t>
      </w:r>
      <w:proofErr w:type="spellStart"/>
      <w:r>
        <w:rPr>
          <w:rFonts w:eastAsia="Times New Roman"/>
          <w:szCs w:val="24"/>
        </w:rPr>
        <w:t>Κούβελα</w:t>
      </w:r>
      <w:proofErr w:type="spellEnd"/>
      <w:r>
        <w:rPr>
          <w:rFonts w:eastAsia="Times New Roman"/>
          <w:szCs w:val="24"/>
        </w:rPr>
        <w:t>, Γενική Γραμματέας Ισότητας των Φύλων του Υπουργείου Εσωτερικών και Διοικητικής Ανασυγκρότησης.</w:t>
      </w:r>
    </w:p>
    <w:p w14:paraId="4E09C8EB"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EC" w14:textId="77777777" w:rsidR="006940D6" w:rsidRDefault="002A199F">
      <w:pPr>
        <w:spacing w:line="600" w:lineRule="auto"/>
        <w:ind w:firstLine="720"/>
        <w:jc w:val="both"/>
        <w:rPr>
          <w:rFonts w:eastAsia="Times New Roman"/>
          <w:szCs w:val="24"/>
        </w:rPr>
      </w:pPr>
      <w:r>
        <w:rPr>
          <w:rFonts w:eastAsia="Times New Roman"/>
          <w:szCs w:val="24"/>
        </w:rPr>
        <w:t xml:space="preserve">Από την Ένωση τέως Βουλευτών και Ευρωβουλευτών, η κ. Καλλιόπη </w:t>
      </w:r>
      <w:proofErr w:type="spellStart"/>
      <w:r>
        <w:rPr>
          <w:rFonts w:eastAsia="Times New Roman"/>
          <w:szCs w:val="24"/>
        </w:rPr>
        <w:t>Μπουρδάρα</w:t>
      </w:r>
      <w:proofErr w:type="spellEnd"/>
      <w:r>
        <w:rPr>
          <w:rFonts w:eastAsia="Times New Roman"/>
          <w:szCs w:val="24"/>
        </w:rPr>
        <w:t xml:space="preserve">, πρώην </w:t>
      </w:r>
      <w:r>
        <w:rPr>
          <w:rFonts w:eastAsia="Times New Roman"/>
          <w:szCs w:val="24"/>
        </w:rPr>
        <w:t>Βουλευτής.</w:t>
      </w:r>
    </w:p>
    <w:p w14:paraId="4E09C8ED"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EE" w14:textId="77777777" w:rsidR="006940D6" w:rsidRDefault="002A199F">
      <w:pPr>
        <w:spacing w:line="600" w:lineRule="auto"/>
        <w:ind w:firstLine="720"/>
        <w:jc w:val="both"/>
        <w:rPr>
          <w:rFonts w:eastAsia="Times New Roman"/>
          <w:szCs w:val="24"/>
        </w:rPr>
      </w:pPr>
      <w:r>
        <w:rPr>
          <w:rFonts w:eastAsia="Times New Roman"/>
          <w:szCs w:val="24"/>
        </w:rPr>
        <w:t xml:space="preserve">Η κ. Δήμητρα </w:t>
      </w:r>
      <w:proofErr w:type="spellStart"/>
      <w:r>
        <w:rPr>
          <w:rFonts w:eastAsia="Times New Roman"/>
          <w:szCs w:val="24"/>
        </w:rPr>
        <w:t>Αράπογλου</w:t>
      </w:r>
      <w:proofErr w:type="spellEnd"/>
      <w:r>
        <w:rPr>
          <w:rFonts w:eastAsia="Times New Roman"/>
          <w:szCs w:val="24"/>
        </w:rPr>
        <w:t>, πρώην Βουλευτής.</w:t>
      </w:r>
    </w:p>
    <w:p w14:paraId="4E09C8EF"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F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κ. Φάνη Πάλλη-Πετραλιά, πρώην Βουλευτής.</w:t>
      </w:r>
    </w:p>
    <w:p w14:paraId="4E09C8F1" w14:textId="77777777" w:rsidR="006940D6" w:rsidRDefault="002A199F">
      <w:pPr>
        <w:spacing w:line="600" w:lineRule="auto"/>
        <w:ind w:firstLine="720"/>
        <w:jc w:val="center"/>
        <w:rPr>
          <w:rFonts w:eastAsia="Times New Roman"/>
          <w:bCs/>
        </w:rPr>
      </w:pPr>
      <w:r>
        <w:rPr>
          <w:rFonts w:eastAsia="Times New Roman"/>
          <w:bCs/>
        </w:rPr>
        <w:lastRenderedPageBreak/>
        <w:t>(Χειροκροτήματα απ</w:t>
      </w:r>
      <w:r w:rsidRPr="00B80286">
        <w:rPr>
          <w:rFonts w:eastAsia="Times New Roman"/>
          <w:bCs/>
        </w:rPr>
        <w:t>’</w:t>
      </w:r>
      <w:r>
        <w:rPr>
          <w:rFonts w:eastAsia="Times New Roman"/>
          <w:bCs/>
        </w:rPr>
        <w:t xml:space="preserve"> όλες τις πτέρυγες της Βουλής)</w:t>
      </w:r>
    </w:p>
    <w:p w14:paraId="4E09C8F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Επίσης, παρ</w:t>
      </w:r>
      <w:r>
        <w:rPr>
          <w:rFonts w:eastAsia="Times New Roman" w:cs="Times New Roman"/>
          <w:szCs w:val="24"/>
        </w:rPr>
        <w:t>ίστανται οι πρώην Γενικοί Γραμματείς Ισότητας των Φύλων.</w:t>
      </w:r>
    </w:p>
    <w:p w14:paraId="4E09C8F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κ.</w:t>
      </w:r>
      <w:r w:rsidRPr="00B80286">
        <w:rPr>
          <w:rFonts w:eastAsia="Times New Roman" w:cs="Times New Roman"/>
          <w:szCs w:val="24"/>
        </w:rPr>
        <w:t xml:space="preserve"> </w:t>
      </w:r>
      <w:r>
        <w:rPr>
          <w:rFonts w:eastAsia="Times New Roman" w:cs="Times New Roman"/>
          <w:szCs w:val="24"/>
        </w:rPr>
        <w:t>Ειρήνη Βαλσαμάκη-Ράλλη.</w:t>
      </w:r>
    </w:p>
    <w:p w14:paraId="4E09C8F4"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F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κ. Τίνα Πανταζή.</w:t>
      </w:r>
    </w:p>
    <w:p w14:paraId="4E09C8F6"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F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κ. Άννα Καραμάνου.</w:t>
      </w:r>
    </w:p>
    <w:p w14:paraId="4E09C8F8"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w:t>
      </w:r>
      <w:r>
        <w:rPr>
          <w:rFonts w:eastAsia="Times New Roman"/>
          <w:bCs/>
        </w:rPr>
        <w:t>τέρυγες της Βουλής)</w:t>
      </w:r>
    </w:p>
    <w:p w14:paraId="4E09C8F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Μίκα</w:t>
      </w:r>
      <w:proofErr w:type="spellEnd"/>
      <w:r>
        <w:rPr>
          <w:rFonts w:eastAsia="Times New Roman" w:cs="Times New Roman"/>
          <w:szCs w:val="24"/>
        </w:rPr>
        <w:t xml:space="preserve"> </w:t>
      </w:r>
      <w:proofErr w:type="spellStart"/>
      <w:r>
        <w:rPr>
          <w:rFonts w:eastAsia="Times New Roman" w:cs="Times New Roman"/>
          <w:szCs w:val="24"/>
        </w:rPr>
        <w:t>Κουτσιλέου</w:t>
      </w:r>
      <w:proofErr w:type="spellEnd"/>
      <w:r>
        <w:rPr>
          <w:rFonts w:eastAsia="Times New Roman" w:cs="Times New Roman"/>
          <w:szCs w:val="24"/>
        </w:rPr>
        <w:t>.</w:t>
      </w:r>
    </w:p>
    <w:p w14:paraId="4E09C8FA" w14:textId="77777777" w:rsidR="006940D6" w:rsidRDefault="002A199F">
      <w:pPr>
        <w:spacing w:line="600" w:lineRule="auto"/>
        <w:ind w:firstLine="720"/>
        <w:jc w:val="center"/>
        <w:rPr>
          <w:rFonts w:eastAsia="Times New Roman"/>
          <w:bCs/>
        </w:rPr>
      </w:pPr>
      <w:r>
        <w:rPr>
          <w:rFonts w:eastAsia="Times New Roman"/>
          <w:bCs/>
        </w:rPr>
        <w:lastRenderedPageBreak/>
        <w:t>(Χειροκροτήματα απ</w:t>
      </w:r>
      <w:r w:rsidRPr="00B80286">
        <w:rPr>
          <w:rFonts w:eastAsia="Times New Roman"/>
          <w:bCs/>
        </w:rPr>
        <w:t>’</w:t>
      </w:r>
      <w:r>
        <w:rPr>
          <w:rFonts w:eastAsia="Times New Roman"/>
          <w:bCs/>
        </w:rPr>
        <w:t xml:space="preserve"> όλες τις πτέρυγες της Βουλής)</w:t>
      </w:r>
    </w:p>
    <w:p w14:paraId="4E09C8F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Η κ. Έφη </w:t>
      </w:r>
      <w:proofErr w:type="spellStart"/>
      <w:r>
        <w:rPr>
          <w:rFonts w:eastAsia="Times New Roman" w:cs="Times New Roman"/>
          <w:szCs w:val="24"/>
        </w:rPr>
        <w:t>Μπέκου</w:t>
      </w:r>
      <w:proofErr w:type="spellEnd"/>
      <w:r>
        <w:rPr>
          <w:rFonts w:eastAsia="Times New Roman" w:cs="Times New Roman"/>
          <w:szCs w:val="24"/>
        </w:rPr>
        <w:t>.</w:t>
      </w:r>
    </w:p>
    <w:p w14:paraId="4E09C8FC"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F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Και η κ. Ευγενία Τσουμάνη.</w:t>
      </w:r>
    </w:p>
    <w:p w14:paraId="4E09C8FE"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8F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Επίσης, παρίσταται η</w:t>
      </w:r>
      <w:r>
        <w:rPr>
          <w:rFonts w:eastAsia="Times New Roman" w:cs="Times New Roman"/>
          <w:szCs w:val="24"/>
        </w:rPr>
        <w:t xml:space="preserve"> κ. Ειρήνη </w:t>
      </w:r>
      <w:proofErr w:type="spellStart"/>
      <w:r>
        <w:rPr>
          <w:rFonts w:eastAsia="Times New Roman" w:cs="Times New Roman"/>
          <w:szCs w:val="24"/>
        </w:rPr>
        <w:t>Αγαθοπούλου</w:t>
      </w:r>
      <w:proofErr w:type="spellEnd"/>
      <w:r>
        <w:rPr>
          <w:rFonts w:eastAsia="Times New Roman" w:cs="Times New Roman"/>
          <w:szCs w:val="24"/>
        </w:rPr>
        <w:t>, Πρόεδρος του Κέντρου Ερευνών για Θέματα Ισότητας (ΚΕΘΙ) ως εκπρόσωπος.</w:t>
      </w:r>
    </w:p>
    <w:p w14:paraId="4E09C900"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90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Η κ. Ιφιγένεια </w:t>
      </w:r>
      <w:proofErr w:type="spellStart"/>
      <w:r>
        <w:rPr>
          <w:rFonts w:eastAsia="Times New Roman" w:cs="Times New Roman"/>
          <w:szCs w:val="24"/>
        </w:rPr>
        <w:t>Καμτσίδου</w:t>
      </w:r>
      <w:proofErr w:type="spellEnd"/>
      <w:r>
        <w:rPr>
          <w:rFonts w:eastAsia="Times New Roman" w:cs="Times New Roman"/>
          <w:szCs w:val="24"/>
        </w:rPr>
        <w:t>, Πρόεδρος του Εθνικού Κέντρου Δημόσιας Διοίκησης και Αυτοδιοίκησης.</w:t>
      </w:r>
    </w:p>
    <w:p w14:paraId="4E09C902"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90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Και η κ. Μαρία </w:t>
      </w:r>
      <w:proofErr w:type="spellStart"/>
      <w:r>
        <w:rPr>
          <w:rFonts w:eastAsia="Times New Roman" w:cs="Times New Roman"/>
          <w:szCs w:val="24"/>
        </w:rPr>
        <w:t>Γκασούκα</w:t>
      </w:r>
      <w:proofErr w:type="spellEnd"/>
      <w:r>
        <w:rPr>
          <w:rFonts w:eastAsia="Times New Roman" w:cs="Times New Roman"/>
          <w:szCs w:val="24"/>
        </w:rPr>
        <w:t>, Αντιπρόεδρος του Εθνικού Κέντρου Δημόσιας Διοίκησης και Αυτοδιοίκησης.</w:t>
      </w:r>
    </w:p>
    <w:p w14:paraId="4E09C904"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90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κ. Δήμητρα Κεφάλα, Νομική Σύμβουλος του Κράτους στη Βουλή των Ελλήνων.</w:t>
      </w:r>
    </w:p>
    <w:p w14:paraId="4E09C906"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όλες τις πτέρυγες της Βουλής)</w:t>
      </w:r>
    </w:p>
    <w:p w14:paraId="4E09C90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Και η κ. Μαρία </w:t>
      </w:r>
      <w:proofErr w:type="spellStart"/>
      <w:r>
        <w:rPr>
          <w:rFonts w:eastAsia="Times New Roman" w:cs="Times New Roman"/>
          <w:szCs w:val="24"/>
        </w:rPr>
        <w:t>Μπασιαδάκη</w:t>
      </w:r>
      <w:proofErr w:type="spellEnd"/>
      <w:r>
        <w:rPr>
          <w:rFonts w:eastAsia="Times New Roman" w:cs="Times New Roman"/>
          <w:szCs w:val="24"/>
        </w:rPr>
        <w:t>, Επίτροπος του Ελεγκτικού Συνεδρίου.</w:t>
      </w:r>
    </w:p>
    <w:p w14:paraId="4E09C908" w14:textId="77777777" w:rsidR="006940D6" w:rsidRDefault="002A199F">
      <w:pPr>
        <w:spacing w:line="600" w:lineRule="auto"/>
        <w:ind w:firstLine="720"/>
        <w:jc w:val="center"/>
        <w:rPr>
          <w:rFonts w:eastAsia="Times New Roman"/>
          <w:bCs/>
        </w:rPr>
      </w:pPr>
      <w:r>
        <w:rPr>
          <w:rFonts w:eastAsia="Times New Roman"/>
          <w:bCs/>
        </w:rPr>
        <w:lastRenderedPageBreak/>
        <w:t>(Χειροκροτήματα απ</w:t>
      </w:r>
      <w:r w:rsidRPr="00B80286">
        <w:rPr>
          <w:rFonts w:eastAsia="Times New Roman"/>
          <w:bCs/>
        </w:rPr>
        <w:t>’</w:t>
      </w:r>
      <w:r>
        <w:rPr>
          <w:rFonts w:eastAsia="Times New Roman"/>
          <w:bCs/>
        </w:rPr>
        <w:t xml:space="preserve"> όλες τις πτέρυγες της Βουλής)</w:t>
      </w:r>
    </w:p>
    <w:p w14:paraId="4E09C90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Επίσης, παρίσταται η κ. Σταματίνα </w:t>
      </w:r>
      <w:proofErr w:type="spellStart"/>
      <w:r>
        <w:rPr>
          <w:rFonts w:eastAsia="Times New Roman" w:cs="Times New Roman"/>
          <w:szCs w:val="24"/>
        </w:rPr>
        <w:t>Καφατσάκη</w:t>
      </w:r>
      <w:proofErr w:type="spellEnd"/>
      <w:r>
        <w:rPr>
          <w:rFonts w:eastAsia="Times New Roman" w:cs="Times New Roman"/>
          <w:szCs w:val="24"/>
        </w:rPr>
        <w:t>-Βλάχου, Δήμαρχος Ζωγράφου.</w:t>
      </w:r>
    </w:p>
    <w:p w14:paraId="4E09C90A" w14:textId="77777777" w:rsidR="006940D6" w:rsidRDefault="002A199F">
      <w:pPr>
        <w:spacing w:line="600" w:lineRule="auto"/>
        <w:ind w:firstLine="720"/>
        <w:jc w:val="center"/>
        <w:rPr>
          <w:rFonts w:eastAsia="Times New Roman"/>
          <w:bCs/>
        </w:rPr>
      </w:pPr>
      <w:r>
        <w:rPr>
          <w:rFonts w:eastAsia="Times New Roman"/>
          <w:bCs/>
        </w:rPr>
        <w:t>(Χειροκροτήματα απ</w:t>
      </w:r>
      <w:r w:rsidRPr="00B80286">
        <w:rPr>
          <w:rFonts w:eastAsia="Times New Roman"/>
          <w:bCs/>
        </w:rPr>
        <w:t>’</w:t>
      </w:r>
      <w:r>
        <w:rPr>
          <w:rFonts w:eastAsia="Times New Roman"/>
          <w:bCs/>
        </w:rPr>
        <w:t xml:space="preserve"> όλ</w:t>
      </w:r>
      <w:r>
        <w:rPr>
          <w:rFonts w:eastAsia="Times New Roman"/>
          <w:bCs/>
        </w:rPr>
        <w:t>ες τις πτέρυγες της Βουλής)</w:t>
      </w:r>
    </w:p>
    <w:p w14:paraId="4E09C90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Ευχαριστούμε, λοιπόν, πάρα πολύ για την παρουσία όλων. Τα ονόματα όσων έχουν αργήσει να προσέλθουν, θα ανακοινώσω μόλις έρθουν. Αφού αναφέρθηκα και στη διαδικασία, να πω κι εγώ δυο λόγια εκ μέρους του Προεδρείου. </w:t>
      </w:r>
    </w:p>
    <w:p w14:paraId="4E09C90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Αξιότιμε κύριε</w:t>
      </w:r>
      <w:r>
        <w:rPr>
          <w:rFonts w:eastAsia="Times New Roman" w:cs="Times New Roman"/>
          <w:szCs w:val="24"/>
        </w:rPr>
        <w:t xml:space="preserve"> Πρόεδρε της Βουλής, αξιότιμες και αξιότιμοι Υπουργοί της Κυβέρνησης, αγαπητές και αγαπητοί συνάδελ</w:t>
      </w:r>
      <w:r>
        <w:rPr>
          <w:rFonts w:eastAsia="Times New Roman" w:cs="Times New Roman"/>
          <w:szCs w:val="24"/>
        </w:rPr>
        <w:lastRenderedPageBreak/>
        <w:t>φοι, αξιότιμες και αξιότιμοι προσκεκλημένοι μας, κυρίες και κύριοι, σας καλωσορίζω στη σημερινή συνεδρίαση της Βουλής. Αισθάνομαι ιδιαίτερη τιμή και χαρά που</w:t>
      </w:r>
      <w:r>
        <w:rPr>
          <w:rFonts w:eastAsia="Times New Roman" w:cs="Times New Roman"/>
          <w:szCs w:val="24"/>
        </w:rPr>
        <w:t xml:space="preserve"> βρίσκομαι στο Προεδρείο αυτήν την εμβληματική ημέρα και θα πω κάποια λόγια για την Ημέρα της Γυναίκας.</w:t>
      </w:r>
    </w:p>
    <w:p w14:paraId="4E09C90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σημερινή ειδική συνεδρίαση της Βουλής είναι αφιερωμένη στην Ημέρα της Γυναίκας, στις 8 Μάρτη, που όπως ξέρετε, καθιερώθηκε ως ημέρα για τη γυναίκα, δι</w:t>
      </w:r>
      <w:r>
        <w:rPr>
          <w:rFonts w:eastAsia="Times New Roman" w:cs="Times New Roman"/>
          <w:szCs w:val="24"/>
        </w:rPr>
        <w:t xml:space="preserve">ότι το 1857 στη Νέα Υόρκη εργάτριες της κλωστοϋφαντουργίας έκαναν μια μεγάλη διαδήλωση, ζητώντας ίσα μεροκάματα με τους άντρες. Ήταν μια διαδήλωση που καταπνίγηκε από την αστυνομία στην καταστολή. Από τότε αυτή η διαδήλωση έμεινε στην ιστορία, έτσι </w:t>
      </w:r>
      <w:r>
        <w:rPr>
          <w:rFonts w:eastAsia="Times New Roman" w:cs="Times New Roman"/>
          <w:szCs w:val="24"/>
        </w:rPr>
        <w:lastRenderedPageBreak/>
        <w:t>ώστε το</w:t>
      </w:r>
      <w:r>
        <w:rPr>
          <w:rFonts w:eastAsia="Times New Roman" w:cs="Times New Roman"/>
          <w:szCs w:val="24"/>
        </w:rPr>
        <w:t xml:space="preserve"> 1911 αποφασίστηκε η ημερομηνία που διαδήλωσαν αυτές οι εργάτριες της Νέας Υόρκης να καθιερωθεί ως Παγκόσμια Ημέρα της Γυναίκας.</w:t>
      </w:r>
    </w:p>
    <w:p w14:paraId="4E09C90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Αυτή, λοιπόν, την ημέρα κάθε χρόνο, ανάλογα τη χώρα, ανάλογα τα προβλήματα, ανάλογα τη συγκυρία, γιορτάζεται η Ημέρα της Γυναίκ</w:t>
      </w:r>
      <w:r>
        <w:rPr>
          <w:rFonts w:eastAsia="Times New Roman" w:cs="Times New Roman"/>
          <w:szCs w:val="24"/>
        </w:rPr>
        <w:t>ας, ειρηνικά ή όχι -είδαμε εχθές στην Τουρκία ότι μια διαδήλωση γυναικών χτυπήθηκε πάρα πολύ άσχημα- ώστε πράγματι οι γυναίκες να δίνουν το παρών. Διότι οι γυναίκες δεν ήταν ποτέ απούσες από όλα τα μεγάλα ιστορικά γεγονότα είτε ήταν πόλεμος και αντίσταση ε</w:t>
      </w:r>
      <w:r>
        <w:rPr>
          <w:rFonts w:eastAsia="Times New Roman" w:cs="Times New Roman"/>
          <w:szCs w:val="24"/>
        </w:rPr>
        <w:t>ίτε ήταν ειρήνη, στην καθημερινότητα μέσα στην οικογένεια και τη δουλειά. Παντού η γυναικεία παρουσία ήταν αναντικατάστατη και μεγάλη.</w:t>
      </w:r>
    </w:p>
    <w:p w14:paraId="4E09C90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λοιπόν, την ημέρα </w:t>
      </w:r>
      <w:proofErr w:type="spellStart"/>
      <w:r>
        <w:rPr>
          <w:rFonts w:eastAsia="Times New Roman" w:cs="Times New Roman"/>
          <w:szCs w:val="24"/>
        </w:rPr>
        <w:t>καλούμεθα</w:t>
      </w:r>
      <w:proofErr w:type="spellEnd"/>
      <w:r>
        <w:rPr>
          <w:rFonts w:eastAsia="Times New Roman" w:cs="Times New Roman"/>
          <w:szCs w:val="24"/>
        </w:rPr>
        <w:t xml:space="preserve"> και σήμερα ως </w:t>
      </w:r>
      <w:r>
        <w:rPr>
          <w:rFonts w:eastAsia="Times New Roman" w:cs="Times New Roman"/>
          <w:szCs w:val="24"/>
        </w:rPr>
        <w:t>ε</w:t>
      </w:r>
      <w:r>
        <w:rPr>
          <w:rFonts w:eastAsia="Times New Roman" w:cs="Times New Roman"/>
          <w:szCs w:val="24"/>
        </w:rPr>
        <w:t>λληνική Βουλή να την τιμήσουμε, γιατί οι αγώνες των γυναικών είναι αυτοί</w:t>
      </w:r>
      <w:r>
        <w:rPr>
          <w:rFonts w:eastAsia="Times New Roman" w:cs="Times New Roman"/>
          <w:szCs w:val="24"/>
        </w:rPr>
        <w:t xml:space="preserve"> που μας έδωσαν τη δυνατότητα σήμερα να έχουμε δικαιώματα: </w:t>
      </w:r>
      <w:r>
        <w:rPr>
          <w:rFonts w:eastAsia="Times New Roman" w:cs="Times New Roman"/>
          <w:szCs w:val="24"/>
        </w:rPr>
        <w:t>Δ</w:t>
      </w:r>
      <w:r>
        <w:rPr>
          <w:rFonts w:eastAsia="Times New Roman" w:cs="Times New Roman"/>
          <w:szCs w:val="24"/>
        </w:rPr>
        <w:t>ικαίωμα ψήφου και ισότητα</w:t>
      </w:r>
      <w:r>
        <w:rPr>
          <w:rFonts w:eastAsia="Times New Roman" w:cs="Times New Roman"/>
          <w:szCs w:val="24"/>
        </w:rPr>
        <w:t>,</w:t>
      </w:r>
      <w:r>
        <w:rPr>
          <w:rFonts w:eastAsia="Times New Roman" w:cs="Times New Roman"/>
          <w:szCs w:val="24"/>
        </w:rPr>
        <w:t xml:space="preserve"> όχι ευρύτερη, αλλά τουλάχιστον τυπική ισότητα στα περισσότερα μέρη του κόσμου.</w:t>
      </w:r>
    </w:p>
    <w:p w14:paraId="4E09C910"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Βεβαίως, η Ευρώπη είναι μια ασφαλής χώρα. Υπάρχουν, όμως και άλλες περιοχές του πλανήτη</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οι γυναίκες ζουν σε πολύ άσχημες συνθήκες, ταπεινώνονται, εξευτελίζονται, δεν αναγνωρίζεται γι’ αυτές κανένα δικαίωμα ούτε το δικαίωμα καν στη μόρφωση ούτε το δικαίωμα να παντρευτούν τον άνδρα που έχουν αγαπήσει, ούτε το δικαίωμα στον έρωτα, γιατί έχουν</w:t>
      </w:r>
      <w:r>
        <w:rPr>
          <w:rFonts w:eastAsia="Times New Roman" w:cs="Times New Roman"/>
          <w:szCs w:val="24"/>
        </w:rPr>
        <w:t xml:space="preserve"> τον </w:t>
      </w:r>
      <w:r>
        <w:rPr>
          <w:rFonts w:eastAsia="Times New Roman" w:cs="Times New Roman"/>
          <w:szCs w:val="24"/>
        </w:rPr>
        <w:lastRenderedPageBreak/>
        <w:t>φόβο του ακρωτηριασμού, ούτε καν το δικαίωμα να κυκλοφορούν ελεύθερες. Όλα αυτά που εμείς στην Ευρώπη θεωρούμε αυτονόητα, υπάρχουν εκατομμύρια γυναίκες που τα στερούνται. Αυτό είναι μια τεράστια ανισοτιμία που ισχύει στον πλανήτη και δεν μπορούμε εμεί</w:t>
      </w:r>
      <w:r>
        <w:rPr>
          <w:rFonts w:eastAsia="Times New Roman" w:cs="Times New Roman"/>
          <w:szCs w:val="24"/>
        </w:rPr>
        <w:t xml:space="preserve">ς, οι προνομιούχες γυναίκες, να μη σκεφτόμαστε αυτό το τεράστιο πρόβλημα που ζουν οι γυναίκες αδελφές μας στις άλλες ηπείρους της </w:t>
      </w:r>
      <w:r>
        <w:rPr>
          <w:rFonts w:eastAsia="Times New Roman" w:cs="Times New Roman"/>
          <w:szCs w:val="24"/>
        </w:rPr>
        <w:t>Γ</w:t>
      </w:r>
      <w:r>
        <w:rPr>
          <w:rFonts w:eastAsia="Times New Roman" w:cs="Times New Roman"/>
          <w:szCs w:val="24"/>
        </w:rPr>
        <w:t>ης.</w:t>
      </w:r>
    </w:p>
    <w:p w14:paraId="4E09C911"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Ταυτόχρονα, επειδή σε κάθε συγκυρία, με έναν διαφορετικό τρόπο γιορτάζεται η 8 Μάρτη, θα ήθελα σήμερα, επειδή στην Ελλάδα</w:t>
      </w:r>
      <w:r>
        <w:rPr>
          <w:rFonts w:eastAsia="Times New Roman" w:cs="Times New Roman"/>
          <w:szCs w:val="24"/>
        </w:rPr>
        <w:t xml:space="preserve"> έχουμε ένα σοβαρότατο πρόβλημα, που είναι το προσφυγικό, να πω δυο λόγια για τη γυναίκα πρόσφυγα, για τη γυναίκα αυτή που παρακολουθούμε όλοι στις τηλεοράσεις μας </w:t>
      </w:r>
      <w:r>
        <w:rPr>
          <w:rFonts w:eastAsia="Times New Roman" w:cs="Times New Roman"/>
          <w:szCs w:val="24"/>
        </w:rPr>
        <w:lastRenderedPageBreak/>
        <w:t>να έρχεται από τον πόλεμο για να αναζητήσει ένα ασφαλές καταφύγιο, κρατώντας στην αγκαλιά τη</w:t>
      </w:r>
      <w:r>
        <w:rPr>
          <w:rFonts w:eastAsia="Times New Roman" w:cs="Times New Roman"/>
          <w:szCs w:val="24"/>
        </w:rPr>
        <w:t>ς βρέφη ή παιδιά</w:t>
      </w:r>
      <w:r>
        <w:rPr>
          <w:rFonts w:eastAsia="Times New Roman" w:cs="Times New Roman"/>
          <w:szCs w:val="24"/>
        </w:rPr>
        <w:t>,</w:t>
      </w:r>
      <w:r>
        <w:rPr>
          <w:rFonts w:eastAsia="Times New Roman" w:cs="Times New Roman"/>
          <w:szCs w:val="24"/>
        </w:rPr>
        <w:t xml:space="preserve"> προκειμένου να αναζητήσει μια καλύτερη ζωή. Αυτές οι γυναίκες πρόσφυγες βρίσκονται δίπλα μας, βρίσκονται κοντά μας, τις βλέπουμε καθημερινά, βλέπουμε την αγωνία και την ελπίδα στα μάτια τους.</w:t>
      </w:r>
    </w:p>
    <w:p w14:paraId="4E09C912"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Αυτές, λοιπόν, οι γυναίκες πρόσφυγες νομίζω ότ</w:t>
      </w:r>
      <w:r>
        <w:rPr>
          <w:rFonts w:eastAsia="Times New Roman" w:cs="Times New Roman"/>
          <w:szCs w:val="24"/>
        </w:rPr>
        <w:t xml:space="preserve">ι αποτελούν τις σύγχρονες </w:t>
      </w:r>
      <w:proofErr w:type="spellStart"/>
      <w:r>
        <w:rPr>
          <w:rFonts w:eastAsia="Times New Roman" w:cs="Times New Roman"/>
          <w:szCs w:val="24"/>
        </w:rPr>
        <w:t>ηρωίδες</w:t>
      </w:r>
      <w:proofErr w:type="spellEnd"/>
      <w:r>
        <w:rPr>
          <w:rFonts w:eastAsia="Times New Roman" w:cs="Times New Roman"/>
          <w:szCs w:val="24"/>
        </w:rPr>
        <w:t>, όχι μόνο γιατί μέσα σε συνθήκες πολέμου και θανάτου αποφασίζουν να φέρουν στον κόσμο μια νέα ζωή, αλλά γιατί αυτή τη νέα ζωή στη συνέχεια ρισκάρουν να τη χάσουν</w:t>
      </w:r>
      <w:r>
        <w:rPr>
          <w:rFonts w:eastAsia="Times New Roman" w:cs="Times New Roman"/>
          <w:szCs w:val="24"/>
        </w:rPr>
        <w:t>,</w:t>
      </w:r>
      <w:r>
        <w:rPr>
          <w:rFonts w:eastAsia="Times New Roman" w:cs="Times New Roman"/>
          <w:szCs w:val="24"/>
        </w:rPr>
        <w:t xml:space="preserve"> προκειμένου να ζήσουν καλύτερα, διασχίζοντας το Αιγαίο</w:t>
      </w:r>
      <w:r>
        <w:rPr>
          <w:rFonts w:eastAsia="Times New Roman" w:cs="Times New Roman"/>
          <w:szCs w:val="24"/>
        </w:rPr>
        <w:t>,</w:t>
      </w:r>
      <w:r>
        <w:rPr>
          <w:rFonts w:eastAsia="Times New Roman" w:cs="Times New Roman"/>
          <w:szCs w:val="24"/>
        </w:rPr>
        <w:t xml:space="preserve"> άλλοτε μαζί με τα παιδιά τους να πνίγονται, άλλοτε </w:t>
      </w:r>
      <w:r>
        <w:rPr>
          <w:rFonts w:eastAsia="Times New Roman" w:cs="Times New Roman"/>
          <w:szCs w:val="24"/>
        </w:rPr>
        <w:lastRenderedPageBreak/>
        <w:t>να φτάνουν σε μια χώρα της Δυτικής Ευρώπης</w:t>
      </w:r>
      <w:r>
        <w:rPr>
          <w:rFonts w:eastAsia="Times New Roman" w:cs="Times New Roman"/>
          <w:szCs w:val="24"/>
        </w:rPr>
        <w:t>,</w:t>
      </w:r>
      <w:r>
        <w:rPr>
          <w:rFonts w:eastAsia="Times New Roman" w:cs="Times New Roman"/>
          <w:szCs w:val="24"/>
        </w:rPr>
        <w:t xml:space="preserve"> όπου συνήθως δεν τους υποδέχονται καλά, άλλοτε να εγκλωβίζονται -όπως στη χώρα μας- και να μη μπορούν να πάνε ούτε πίσω ούτε μπρος, γιατί κάποιοι αποφασίζουν να</w:t>
      </w:r>
      <w:r>
        <w:rPr>
          <w:rFonts w:eastAsia="Times New Roman" w:cs="Times New Roman"/>
          <w:szCs w:val="24"/>
        </w:rPr>
        <w:t xml:space="preserve"> κλείσουν τα σύνορά τους και άλλοτε να ζουν στους καταυλισμούς στην Τουρκία, στην Ιορδανία, στον Λίβανο, περιμένοντας υπομονετικά να τελειώσει ο πόλεμος και να επιστρέψουν στις πατρίδες τους.</w:t>
      </w:r>
    </w:p>
    <w:p w14:paraId="4E09C913"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Σύμφωνα με τα στοιχεία του ΟΗΕ, το 40% των αιτούντων άσυλο παγκο</w:t>
      </w:r>
      <w:r>
        <w:rPr>
          <w:rFonts w:eastAsia="Times New Roman" w:cs="Times New Roman"/>
          <w:szCs w:val="24"/>
        </w:rPr>
        <w:t>σμίως είναι γυναίκες και από αυτές, η πλειοψηφία έχει δεχθεί βία</w:t>
      </w:r>
      <w:r>
        <w:rPr>
          <w:rFonts w:eastAsia="Times New Roman" w:cs="Times New Roman"/>
          <w:szCs w:val="24"/>
        </w:rPr>
        <w:t>,</w:t>
      </w:r>
      <w:r>
        <w:rPr>
          <w:rFonts w:eastAsia="Times New Roman" w:cs="Times New Roman"/>
          <w:szCs w:val="24"/>
        </w:rPr>
        <w:t xml:space="preserve"> μέχρι να φτάσει στο σημείο να υποβάλει αίτημα ασύλου. Σύμφωνα, επίσης, με τα στοιχεία της Ύπατης Αρμοστείας, το 34% των εισερχομένων στην Ευρώπη είναι γυναίκες </w:t>
      </w:r>
      <w:r>
        <w:rPr>
          <w:rFonts w:eastAsia="Times New Roman" w:cs="Times New Roman"/>
          <w:szCs w:val="24"/>
        </w:rPr>
        <w:lastRenderedPageBreak/>
        <w:t>και παιδιά που σε όλη τη διαδρ</w:t>
      </w:r>
      <w:r>
        <w:rPr>
          <w:rFonts w:eastAsia="Times New Roman" w:cs="Times New Roman"/>
          <w:szCs w:val="24"/>
        </w:rPr>
        <w:t>ομή για να φτάσουν στον λεγόμενο γι’ αυτούς «παράδεισο της Ευρώπης», αντιμετωπίζουν κινδύνους, αντιμετωπίζουν παγίδες, αντιμετωπίζουν βία και τίποτα δεν είναι βέβαιο γι’ αυτούς.</w:t>
      </w:r>
    </w:p>
    <w:p w14:paraId="4E09C914"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Αυτές, λοιπόν, τις γυναίκες νομίζω ότι σήμερα πρέπει να τις έχουμε στον νου μα</w:t>
      </w:r>
      <w:r>
        <w:rPr>
          <w:rFonts w:eastAsia="Times New Roman" w:cs="Times New Roman"/>
          <w:szCs w:val="24"/>
        </w:rPr>
        <w:t>ς, ειδικά εμείς, οι γυναίκες πολιτικοί, οι γυναίκες που είμαστε στα κέντρα λήψης των αποφάσεων, οι γυναίκες που είμαστε προνομιούχες, γιατί έχουμε μια καθημερινότητα</w:t>
      </w:r>
      <w:r>
        <w:rPr>
          <w:rFonts w:eastAsia="Times New Roman" w:cs="Times New Roman"/>
          <w:szCs w:val="24"/>
        </w:rPr>
        <w:t>,</w:t>
      </w:r>
      <w:r>
        <w:rPr>
          <w:rFonts w:eastAsia="Times New Roman" w:cs="Times New Roman"/>
          <w:szCs w:val="24"/>
        </w:rPr>
        <w:t xml:space="preserve"> που την έχουμε επιλέξει, έχουμε μια καθημερινότητα που είναι συνέχεια στο φως, ενώ η ζωή </w:t>
      </w:r>
      <w:r>
        <w:rPr>
          <w:rFonts w:eastAsia="Times New Roman" w:cs="Times New Roman"/>
          <w:szCs w:val="24"/>
        </w:rPr>
        <w:t>αυτών των ανθρώπων είναι στο σκοτάδι, είναι αόρατες.</w:t>
      </w:r>
    </w:p>
    <w:p w14:paraId="4E09C915"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οι προνομιούχες γυναίκες</w:t>
      </w:r>
      <w:r>
        <w:rPr>
          <w:rFonts w:eastAsia="Times New Roman" w:cs="Times New Roman"/>
          <w:szCs w:val="24"/>
        </w:rPr>
        <w:t>-μέλη</w:t>
      </w:r>
      <w:r>
        <w:rPr>
          <w:rFonts w:eastAsia="Times New Roman" w:cs="Times New Roman"/>
          <w:szCs w:val="24"/>
        </w:rPr>
        <w:t xml:space="preserve"> των Κοινοβουλίων, οι επιστήμονες, οι γυναίκες της δημόσιας ζωής, οι ανώτερες γυναίκες που είμαστε σε διάφορες θέσεις</w:t>
      </w:r>
      <w:r>
        <w:rPr>
          <w:rFonts w:eastAsia="Times New Roman" w:cs="Times New Roman"/>
          <w:szCs w:val="24"/>
        </w:rPr>
        <w:t>,</w:t>
      </w:r>
      <w:r>
        <w:rPr>
          <w:rFonts w:eastAsia="Times New Roman" w:cs="Times New Roman"/>
          <w:szCs w:val="24"/>
        </w:rPr>
        <w:t xml:space="preserve"> πρέπει πράγματι αυτή τη στιγμή να σκεφθο</w:t>
      </w:r>
      <w:r>
        <w:rPr>
          <w:rFonts w:eastAsia="Times New Roman" w:cs="Times New Roman"/>
          <w:szCs w:val="24"/>
        </w:rPr>
        <w:t xml:space="preserve">ύμε αυτές τις γυναίκες που είναι στη χώρα μας και κάποιες άλλες γυναίκες που δεν έχουν τα δικά μας, ίσως, προνόμια, όπως είναι οι γιαγιάδες από τη Λέσβο, οι χιλιάδες ανώνυμες γυναίκες, οι οποίες με αυτοθυσία, με ανιδιοτέλεια, εξέφρασαν την αλληλεγγύη τους </w:t>
      </w:r>
      <w:r>
        <w:rPr>
          <w:rFonts w:eastAsia="Times New Roman" w:cs="Times New Roman"/>
          <w:szCs w:val="24"/>
        </w:rPr>
        <w:t xml:space="preserve">στην προσφυγιά αυτή, στα μωρά των γυναικών που θέλησαν να τα ταΐσουν. </w:t>
      </w:r>
      <w:r>
        <w:rPr>
          <w:rFonts w:eastAsia="Times New Roman" w:cs="Times New Roman"/>
          <w:szCs w:val="24"/>
        </w:rPr>
        <w:t>Π</w:t>
      </w:r>
      <w:r>
        <w:rPr>
          <w:rFonts w:eastAsia="Times New Roman" w:cs="Times New Roman"/>
          <w:szCs w:val="24"/>
        </w:rPr>
        <w:t xml:space="preserve">ρέπει και εμείς με έναν τρόπο να δείξουμε αυτή την αλληλεγγύη, γιατί η αλληλεγγύη μάς κάνει καλύτερους ανθρώπους, γιατί η αλληλεγγύη μάς επιτρέπει να δούμε τις απεριόριστες </w:t>
      </w:r>
      <w:r>
        <w:rPr>
          <w:rFonts w:eastAsia="Times New Roman" w:cs="Times New Roman"/>
          <w:szCs w:val="24"/>
        </w:rPr>
        <w:lastRenderedPageBreak/>
        <w:t xml:space="preserve">δυνατότητες </w:t>
      </w:r>
      <w:r>
        <w:rPr>
          <w:rFonts w:eastAsia="Times New Roman" w:cs="Times New Roman"/>
          <w:szCs w:val="24"/>
        </w:rPr>
        <w:t>που έχουμε ως άνθρωποι να μοιραστούμε τον ανθρώπινο πόνο και από την άλλη, να αποκρυπτογραφήσουμε τα μηνύματα του καιρού μας.</w:t>
      </w:r>
    </w:p>
    <w:p w14:paraId="4E09C91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Νομίζω ότι αν σήμερα λέγαμε ποιο είναι ένα αίτημα που ενώνει τις γυναίκες όλου του κόσμου, που θα ήταν εφικτό για όλες να το υπηρε</w:t>
      </w:r>
      <w:r>
        <w:rPr>
          <w:rFonts w:eastAsia="Times New Roman" w:cs="Times New Roman"/>
          <w:szCs w:val="24"/>
        </w:rPr>
        <w:t>τήσουν, να το διεκδικήσουν, να αγωνιστούν γι’ αυτό, θα ήταν η ειρήνη και η ελευθερία. Νομίζω ότι αυτό είναι ένα αίτημα που εκφράζει όλες τις γυναίκες από ανατολή σε δύση και από βορρά σε νότο, γιατί χωρίς αυτά τα δύο, πραγματικά, δεν μπορούν οι γυναίκες να</w:t>
      </w:r>
      <w:r>
        <w:rPr>
          <w:rFonts w:eastAsia="Times New Roman" w:cs="Times New Roman"/>
          <w:szCs w:val="24"/>
        </w:rPr>
        <w:t xml:space="preserve"> έχουν μ</w:t>
      </w:r>
      <w:r>
        <w:rPr>
          <w:rFonts w:eastAsia="Times New Roman" w:cs="Times New Roman"/>
          <w:szCs w:val="24"/>
        </w:rPr>
        <w:t>ί</w:t>
      </w:r>
      <w:r>
        <w:rPr>
          <w:rFonts w:eastAsia="Times New Roman" w:cs="Times New Roman"/>
          <w:szCs w:val="24"/>
        </w:rPr>
        <w:t>α θέση στην κοινωνία, να ζουν με ασφάλεια, να έχουν προοπτική.</w:t>
      </w:r>
    </w:p>
    <w:p w14:paraId="4E09C91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Σήμερα ειδικά</w:t>
      </w:r>
      <w:r>
        <w:rPr>
          <w:rFonts w:eastAsia="Times New Roman" w:cs="Times New Roman"/>
          <w:szCs w:val="24"/>
        </w:rPr>
        <w:t>,</w:t>
      </w:r>
      <w:r>
        <w:rPr>
          <w:rFonts w:eastAsia="Times New Roman" w:cs="Times New Roman"/>
          <w:szCs w:val="24"/>
        </w:rPr>
        <w:t xml:space="preserve"> που οι γυναίκες ως θύματα του νεοφιλελευθερισμού πυκνώνουν τις τάξεις των ανέργων, σήμερα που αναλαμβάνουν τον ρόλο τους στην οικογένεια με τη νέα της μορφή, γιατί υποκα</w:t>
      </w:r>
      <w:r>
        <w:rPr>
          <w:rFonts w:eastAsia="Times New Roman" w:cs="Times New Roman"/>
          <w:szCs w:val="24"/>
        </w:rPr>
        <w:t>θιστά τη διάλυση του κράτους πρόνοιας, σήμερα που πρέπει να φροντίζουν τους ηλικιωμένους και τα παιδιά, να ενθαρρύνουν τα άνεργα μέλη της οικογένειας και μέσα στην καταθλιπτική καθημερινότητα που ζουν να δίνουν κουράγιο και αισιοδοξία σε όλα τα μέλη της οι</w:t>
      </w:r>
      <w:r>
        <w:rPr>
          <w:rFonts w:eastAsia="Times New Roman" w:cs="Times New Roman"/>
          <w:szCs w:val="24"/>
        </w:rPr>
        <w:t>κογένειας, αυτές, λοιπόν, οι γυναίκες-</w:t>
      </w:r>
      <w:proofErr w:type="spellStart"/>
      <w:r>
        <w:rPr>
          <w:rFonts w:eastAsia="Times New Roman" w:cs="Times New Roman"/>
          <w:szCs w:val="24"/>
        </w:rPr>
        <w:t>ηρωίδες</w:t>
      </w:r>
      <w:proofErr w:type="spellEnd"/>
      <w:r>
        <w:rPr>
          <w:rFonts w:eastAsia="Times New Roman" w:cs="Times New Roman"/>
          <w:szCs w:val="24"/>
        </w:rPr>
        <w:t xml:space="preserve"> που είναι δίπλα μας, που είναι ανώνυμες, είναι σήμερα αυτές που πάνω από όλα ενδιαφέρονται για την ειρήνη και την ελευθερία. </w:t>
      </w:r>
    </w:p>
    <w:p w14:paraId="4E09C91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Θα μου πείτε, το σημερινό θέμα της Βουλής, οι γυναίκες να είναι περισσότερες, να είν</w:t>
      </w:r>
      <w:r>
        <w:rPr>
          <w:rFonts w:eastAsia="Times New Roman" w:cs="Times New Roman"/>
          <w:szCs w:val="24"/>
        </w:rPr>
        <w:t>αι ποιοτικά καλύτερες μέσα στα κέντρα λήψης αποφάσεων, δεν είναι ένα αίτημα που απασχολεί; Φυσικά και απασχολεί. Όμως πιστεύω ότι εμείς που είμαστε στα κέντρα λήψης των αποφάσεων, εμείς που νομοθετούμε, εμείς που παίρνουμε πρωτοβουλίες να καταγγείλουμε τις</w:t>
      </w:r>
      <w:r>
        <w:rPr>
          <w:rFonts w:eastAsia="Times New Roman" w:cs="Times New Roman"/>
          <w:szCs w:val="24"/>
        </w:rPr>
        <w:t xml:space="preserve"> διακρίσεις που υπάρχουν λόγω φύλου, λόγω φυλής, λόγω θρησκείας, λόγω σεξουαλικού προσανατολισμού, λόγω ταυτότητας φύλου, λόγω κοινωνικής προέλευσης, εμείς που προσπαθούμε να αποφασίσουμε και να προτείνουμε θετικές δράσεις για τις γυναίκες, έχουμε υποχρέωσ</w:t>
      </w:r>
      <w:r>
        <w:rPr>
          <w:rFonts w:eastAsia="Times New Roman" w:cs="Times New Roman"/>
          <w:szCs w:val="24"/>
        </w:rPr>
        <w:t>η, εκτός από το να διευ</w:t>
      </w:r>
      <w:r>
        <w:rPr>
          <w:rFonts w:eastAsia="Times New Roman" w:cs="Times New Roman"/>
          <w:szCs w:val="24"/>
        </w:rPr>
        <w:lastRenderedPageBreak/>
        <w:t>ρύνουμε τον κύκλο των γυναικών που θα συμμετέχουν στα κέντρα λήψης των αποφάσεων, να αφουγκραστούμε και να μιλήσουμε και για την πλειοψηφία των γυναικών που σήμερα σε όλο τον κόσμο καταδυναστεύεται, που σήμερα σε όλο τον κόσμο αναζητ</w:t>
      </w:r>
      <w:r>
        <w:rPr>
          <w:rFonts w:eastAsia="Times New Roman" w:cs="Times New Roman"/>
          <w:szCs w:val="24"/>
        </w:rPr>
        <w:t>ά μια χαραμάδα χαράς, μια χαραμάδα ελπίδας.</w:t>
      </w:r>
    </w:p>
    <w:p w14:paraId="4E09C91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Σας ευχαριστώ πολύ που με ακούσατε.</w:t>
      </w:r>
    </w:p>
    <w:p w14:paraId="4E09C91A" w14:textId="77777777" w:rsidR="006940D6" w:rsidRDefault="002A199F">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4E09C91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Τώρα τον λόγο έχει η Αναπληρώτρια Υπουργός κ. Θεανώ Φωτίου για δέκα λεπτά.</w:t>
      </w:r>
    </w:p>
    <w:p w14:paraId="4E09C91C"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w:t>
      </w:r>
      <w:r>
        <w:rPr>
          <w:rFonts w:eastAsia="Times New Roman" w:cs="Times New Roman"/>
          <w:b/>
          <w:szCs w:val="24"/>
        </w:rPr>
        <w:t xml:space="preserve">νικής Ασφάλισης και Κοινωνικής Αλληλεγγύης): </w:t>
      </w:r>
      <w:r>
        <w:rPr>
          <w:rFonts w:eastAsia="Times New Roman" w:cs="Times New Roman"/>
          <w:szCs w:val="24"/>
        </w:rPr>
        <w:t>Κυρίες και κύριοι, ανισότητα, κρίση, ανεργία, φτώχεια, απόγνωση, προσφυγιά, μετανάστευση, ξενιτιά, αντίσταση, διεκδίκηση, φροντίδα, αλληλεγγύη, ελπίδα. Είναι λέξεις που τις ξέρουν οι γυναίκες μέσα στην καθημεριν</w:t>
      </w:r>
      <w:r>
        <w:rPr>
          <w:rFonts w:eastAsia="Times New Roman" w:cs="Times New Roman"/>
          <w:szCs w:val="24"/>
        </w:rPr>
        <w:t>ότητά τους σε όλη τη γη, και οι δικές μας γυναίκες, οι Ελληνίδες, είναι λέξεις, βέβαια, γένος θηλυκού.</w:t>
      </w:r>
    </w:p>
    <w:p w14:paraId="4E09C91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Είναι χιλιοειπωμένο και καταγεγραμμένο με συντριπτικούς αριθμούς ότι η κρίση στην Ευρώπη έπληξε πρωτίστως τις γυναίκες, κυρίως στις χώρες που εφαρμόστηκα</w:t>
      </w:r>
      <w:r>
        <w:rPr>
          <w:rFonts w:eastAsia="Times New Roman" w:cs="Times New Roman"/>
          <w:szCs w:val="24"/>
        </w:rPr>
        <w:t xml:space="preserve">ν σκληρές και </w:t>
      </w:r>
      <w:r>
        <w:rPr>
          <w:rFonts w:eastAsia="Times New Roman" w:cs="Times New Roman"/>
          <w:szCs w:val="24"/>
        </w:rPr>
        <w:lastRenderedPageBreak/>
        <w:t>παρατεταμένες πολιτικές λιτότητας, διότι αυτές οι πολιτικές συρρίκνωσαν τους τομείς όπου οι γυναίκες πλειοψηφικά απασχολούνταν, εργάζονταν, όπως είναι ο δημόσιος τομέας, οι υπηρεσίες του κοινωνικού κράτους –υγεία, παιδεία, κοινωνική προστασία</w:t>
      </w:r>
      <w:r>
        <w:rPr>
          <w:rFonts w:eastAsia="Times New Roman" w:cs="Times New Roman"/>
          <w:szCs w:val="24"/>
        </w:rPr>
        <w:t xml:space="preserve">- και η οικιακή εργασία και η οικιακή φροντίδα. </w:t>
      </w:r>
    </w:p>
    <w:p w14:paraId="4E09C91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Όπως αναφέρει η Μαρία </w:t>
      </w:r>
      <w:proofErr w:type="spellStart"/>
      <w:r>
        <w:rPr>
          <w:rFonts w:eastAsia="Times New Roman" w:cs="Times New Roman"/>
          <w:szCs w:val="24"/>
        </w:rPr>
        <w:t>Καραμεσίνη</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αθηγήτρια της </w:t>
      </w:r>
      <w:proofErr w:type="spellStart"/>
      <w:r>
        <w:rPr>
          <w:rFonts w:eastAsia="Times New Roman" w:cs="Times New Roman"/>
          <w:szCs w:val="24"/>
        </w:rPr>
        <w:t>Παντείου</w:t>
      </w:r>
      <w:proofErr w:type="spellEnd"/>
      <w:r>
        <w:rPr>
          <w:rFonts w:eastAsia="Times New Roman" w:cs="Times New Roman"/>
          <w:szCs w:val="24"/>
        </w:rPr>
        <w:t xml:space="preserve"> και </w:t>
      </w:r>
      <w:r>
        <w:rPr>
          <w:rFonts w:eastAsia="Times New Roman" w:cs="Times New Roman"/>
          <w:szCs w:val="24"/>
        </w:rPr>
        <w:t>δ</w:t>
      </w:r>
      <w:r>
        <w:rPr>
          <w:rFonts w:eastAsia="Times New Roman" w:cs="Times New Roman"/>
          <w:szCs w:val="24"/>
        </w:rPr>
        <w:t xml:space="preserve">ιοικήτρια του ΟΑΕΔ, είναι οι τομείς που βοήθησαν τις γυναίκες να βελτιώσουν τις θέσεις τους στην εργασία, την κοινωνική και πολιτική ζωή και να </w:t>
      </w:r>
      <w:r>
        <w:rPr>
          <w:rFonts w:eastAsia="Times New Roman" w:cs="Times New Roman"/>
          <w:szCs w:val="24"/>
        </w:rPr>
        <w:t>επαναδιαπραγματευθούν τους κοινωνικούς ρόλους του φύλου και τις σχέσεις τους με τους άντρες, δηλαδή το λεγόμενο «κοινωνικό συμβόλαιο φύλου».</w:t>
      </w:r>
    </w:p>
    <w:p w14:paraId="4E09C91F"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Από πολιτικής σκοπιάς, η μεγαλύτερη αρνητική συνέπεια της κρίσης είναι ότι έβαλε στο περιθώριο το στόχο της </w:t>
      </w:r>
      <w:r>
        <w:rPr>
          <w:rFonts w:eastAsia="Times New Roman" w:cs="Times New Roman"/>
          <w:color w:val="000000"/>
          <w:szCs w:val="24"/>
        </w:rPr>
        <w:t>ισότητας του φύλου –αναφέρθηκε ήδη η Πρόεδρος. Σε αρκετές χώρες από αυτές στις οποίες επιβλήθηκαν πολιτικές λιτότητας, εκτός από τα φαινόμενα ακύρωσης ή αντιστροφής πολιτικών που προωθούσαν την ισότητα των φύλων, σημειώθηκε ακόμη και συρρίκνωση των κρατικώ</w:t>
      </w:r>
      <w:r>
        <w:rPr>
          <w:rFonts w:eastAsia="Times New Roman" w:cs="Times New Roman"/>
          <w:color w:val="000000"/>
          <w:szCs w:val="24"/>
        </w:rPr>
        <w:t xml:space="preserve">ν φορέων και θεσμών άσκησης πολιτικής ισότητας του φύλου. </w:t>
      </w:r>
    </w:p>
    <w:p w14:paraId="4E09C920"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Από την άλλη πλευρά είναι ενθαρρυντικό</w:t>
      </w:r>
      <w:r>
        <w:rPr>
          <w:rFonts w:eastAsia="Times New Roman" w:cs="Times New Roman"/>
          <w:color w:val="000000"/>
          <w:szCs w:val="24"/>
        </w:rPr>
        <w:t>,</w:t>
      </w:r>
      <w:r>
        <w:rPr>
          <w:rFonts w:eastAsia="Times New Roman" w:cs="Times New Roman"/>
          <w:color w:val="000000"/>
          <w:szCs w:val="24"/>
        </w:rPr>
        <w:t xml:space="preserve"> ότι παρά την αναβίωση συντηρητικών και εθνικιστικών ιδεολογιών σε πολλές οικονομικά ανεπτυγμένες χώρες, τα τελευταία χρόνια δεν φαίνεται αυτή η δυσμενής εξέλ</w:t>
      </w:r>
      <w:r>
        <w:rPr>
          <w:rFonts w:eastAsia="Times New Roman" w:cs="Times New Roman"/>
          <w:color w:val="000000"/>
          <w:szCs w:val="24"/>
        </w:rPr>
        <w:t xml:space="preserve">ιξη να οδηγεί προς το παρόν σε </w:t>
      </w:r>
      <w:r>
        <w:rPr>
          <w:rFonts w:eastAsia="Times New Roman" w:cs="Times New Roman"/>
          <w:color w:val="000000"/>
          <w:szCs w:val="24"/>
        </w:rPr>
        <w:lastRenderedPageBreak/>
        <w:t xml:space="preserve">μεταστροφή της προσήλωσης των γυναικών στο στόχο της ανεξαρτησίας και αυτονομίας τους μέσω της αμειβόμενης εργασίας. </w:t>
      </w:r>
    </w:p>
    <w:p w14:paraId="4E09C921"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Όπως, όμως, επισημαίνει η καθηγήτρια του ΑΠΘ </w:t>
      </w:r>
      <w:proofErr w:type="spellStart"/>
      <w:r>
        <w:rPr>
          <w:rFonts w:eastAsia="Times New Roman" w:cs="Times New Roman"/>
          <w:color w:val="000000"/>
          <w:szCs w:val="24"/>
        </w:rPr>
        <w:t>Σάσα</w:t>
      </w:r>
      <w:proofErr w:type="spellEnd"/>
      <w:r>
        <w:rPr>
          <w:rFonts w:eastAsia="Times New Roman" w:cs="Times New Roman"/>
          <w:color w:val="000000"/>
          <w:szCs w:val="24"/>
        </w:rPr>
        <w:t xml:space="preserve"> Λαδά: «Η απουσία της οπτικής του φύλου στις αναλύσεις των</w:t>
      </w:r>
      <w:r>
        <w:rPr>
          <w:rFonts w:eastAsia="Times New Roman" w:cs="Times New Roman"/>
          <w:color w:val="000000"/>
          <w:szCs w:val="24"/>
        </w:rPr>
        <w:t xml:space="preserve"> νέων φαινομένων της κρίσης στην Ελλάδα, αλλά και αλλού, δηλώνουν συνειδητά ή ασυνείδητα ότι η βασική αφήγηση της κρίσης δεν πρόκειται να αλλοιωθεί από αυτό». Επισημαίνει, λοιπόν</w:t>
      </w:r>
      <w:r>
        <w:rPr>
          <w:rFonts w:eastAsia="Times New Roman" w:cs="Times New Roman"/>
          <w:color w:val="000000"/>
          <w:szCs w:val="24"/>
        </w:rPr>
        <w:t>,</w:t>
      </w:r>
      <w:r>
        <w:rPr>
          <w:rFonts w:eastAsia="Times New Roman" w:cs="Times New Roman"/>
          <w:color w:val="000000"/>
          <w:szCs w:val="24"/>
        </w:rPr>
        <w:t xml:space="preserve"> ότι γι</w:t>
      </w:r>
      <w:r>
        <w:rPr>
          <w:rFonts w:eastAsia="Times New Roman" w:cs="Times New Roman"/>
          <w:color w:val="000000"/>
          <w:szCs w:val="24"/>
        </w:rPr>
        <w:t>’</w:t>
      </w:r>
      <w:r>
        <w:rPr>
          <w:rFonts w:eastAsia="Times New Roman" w:cs="Times New Roman"/>
          <w:color w:val="000000"/>
          <w:szCs w:val="24"/>
        </w:rPr>
        <w:t xml:space="preserve"> αυτό οφείλουμε να διερευνήσουμε την τρέχουσα μετατόπιση που τελείται</w:t>
      </w:r>
      <w:r>
        <w:rPr>
          <w:rFonts w:eastAsia="Times New Roman" w:cs="Times New Roman"/>
          <w:color w:val="000000"/>
          <w:szCs w:val="24"/>
        </w:rPr>
        <w:t xml:space="preserve"> στο πεδίο της </w:t>
      </w:r>
      <w:proofErr w:type="spellStart"/>
      <w:r>
        <w:rPr>
          <w:rFonts w:eastAsia="Times New Roman" w:cs="Times New Roman"/>
          <w:color w:val="000000"/>
          <w:szCs w:val="24"/>
        </w:rPr>
        <w:t>βιοπολιτικής</w:t>
      </w:r>
      <w:proofErr w:type="spellEnd"/>
      <w:r>
        <w:rPr>
          <w:rFonts w:eastAsia="Times New Roman" w:cs="Times New Roman"/>
          <w:color w:val="000000"/>
          <w:szCs w:val="24"/>
        </w:rPr>
        <w:t xml:space="preserve"> από το κράτος δικαίου και την παραγωγή του κανονικού μέσω πολιτικών </w:t>
      </w:r>
      <w:r>
        <w:rPr>
          <w:rFonts w:eastAsia="Times New Roman" w:cs="Times New Roman"/>
          <w:color w:val="000000"/>
          <w:szCs w:val="24"/>
        </w:rPr>
        <w:lastRenderedPageBreak/>
        <w:t>πρόνοιας, προς την παραγωγή και διαχείριση κρίσεων και καταστάσεων έκτακτης ανάγκης, που με τη σειρά τους εγκαθιδρύουν την τάξη του «νέου κανονικού».</w:t>
      </w:r>
    </w:p>
    <w:p w14:paraId="4E09C922"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νεοφιλελ</w:t>
      </w:r>
      <w:r>
        <w:rPr>
          <w:rFonts w:eastAsia="Times New Roman" w:cs="Times New Roman"/>
          <w:color w:val="000000"/>
          <w:szCs w:val="24"/>
        </w:rPr>
        <w:t xml:space="preserve">εύθερη συνθήκη της κρίσης και της επισφάλειας προσφέρει ένα </w:t>
      </w:r>
      <w:r>
        <w:rPr>
          <w:rFonts w:eastAsia="Times New Roman" w:cs="Times New Roman"/>
          <w:color w:val="000000"/>
          <w:szCs w:val="24"/>
        </w:rPr>
        <w:t>εύ</w:t>
      </w:r>
      <w:r>
        <w:rPr>
          <w:rFonts w:eastAsia="Times New Roman" w:cs="Times New Roman"/>
          <w:color w:val="000000"/>
          <w:szCs w:val="24"/>
        </w:rPr>
        <w:t>φορο έδαφος για την ενίσχυση διακρίσεων και ιεραρχιών. Η υπαγωγή των γυναικών στο φυσικό ρόλο της οικιακής φροντίδας στο πλαίσιο του αποδεκατισμού του δημόσιου συστήματος φροντίδας, η ανασφάλιστ</w:t>
      </w:r>
      <w:r>
        <w:rPr>
          <w:rFonts w:eastAsia="Times New Roman" w:cs="Times New Roman"/>
          <w:color w:val="000000"/>
          <w:szCs w:val="24"/>
        </w:rPr>
        <w:t xml:space="preserve">η εργασία που αναλαμβάνουν οι μετανάστριες από τον παγκόσμιο νότο, οι αποκλεισμοί του </w:t>
      </w:r>
      <w:proofErr w:type="spellStart"/>
      <w:r>
        <w:rPr>
          <w:rFonts w:eastAsia="Times New Roman" w:cs="Times New Roman"/>
          <w:color w:val="000000"/>
          <w:szCs w:val="24"/>
        </w:rPr>
        <w:t>οικογενειακοκρατικού</w:t>
      </w:r>
      <w:proofErr w:type="spellEnd"/>
      <w:r>
        <w:rPr>
          <w:rFonts w:eastAsia="Times New Roman" w:cs="Times New Roman"/>
          <w:color w:val="000000"/>
          <w:szCs w:val="24"/>
        </w:rPr>
        <w:t xml:space="preserve"> μοντέλου φροντίδας, η διαπόμπευση των οροθετικών γυναικών, ο νεοναζιστικός ό</w:t>
      </w:r>
      <w:r>
        <w:rPr>
          <w:rFonts w:eastAsia="Times New Roman" w:cs="Times New Roman"/>
          <w:color w:val="000000"/>
          <w:szCs w:val="24"/>
        </w:rPr>
        <w:lastRenderedPageBreak/>
        <w:t xml:space="preserve">χλος έτοιμος να λυντσάρει, αποτελούν αποτυπώματα μιας </w:t>
      </w:r>
      <w:proofErr w:type="spellStart"/>
      <w:r>
        <w:rPr>
          <w:rFonts w:eastAsia="Times New Roman" w:cs="Times New Roman"/>
          <w:color w:val="000000"/>
          <w:szCs w:val="24"/>
        </w:rPr>
        <w:t>βιοπολιτικής</w:t>
      </w:r>
      <w:proofErr w:type="spellEnd"/>
      <w:r>
        <w:rPr>
          <w:rFonts w:eastAsia="Times New Roman" w:cs="Times New Roman"/>
          <w:color w:val="000000"/>
          <w:szCs w:val="24"/>
        </w:rPr>
        <w:t>, που δ</w:t>
      </w:r>
      <w:r>
        <w:rPr>
          <w:rFonts w:eastAsia="Times New Roman" w:cs="Times New Roman"/>
          <w:color w:val="000000"/>
          <w:szCs w:val="24"/>
        </w:rPr>
        <w:t xml:space="preserve">εν είναι απλώς παράπλευρη απώλεια της κρίσης, αλλά και κρίσιμη στρατηγική διακυβέρνηση της κρίσης. </w:t>
      </w:r>
    </w:p>
    <w:p w14:paraId="4E09C923"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Μαρία </w:t>
      </w:r>
      <w:proofErr w:type="spellStart"/>
      <w:r>
        <w:rPr>
          <w:rFonts w:eastAsia="Times New Roman" w:cs="Times New Roman"/>
          <w:color w:val="000000"/>
          <w:szCs w:val="24"/>
        </w:rPr>
        <w:t>Καραμεσίνη</w:t>
      </w:r>
      <w:proofErr w:type="spellEnd"/>
      <w:r>
        <w:rPr>
          <w:rFonts w:eastAsia="Times New Roman" w:cs="Times New Roman"/>
          <w:color w:val="000000"/>
          <w:szCs w:val="24"/>
        </w:rPr>
        <w:t xml:space="preserve"> επισημαίνει, </w:t>
      </w:r>
      <w:r>
        <w:rPr>
          <w:rFonts w:eastAsia="Times New Roman" w:cs="Times New Roman"/>
          <w:color w:val="000000"/>
          <w:szCs w:val="24"/>
        </w:rPr>
        <w:t>όμως,</w:t>
      </w:r>
      <w:r>
        <w:rPr>
          <w:rFonts w:eastAsia="Times New Roman" w:cs="Times New Roman"/>
          <w:color w:val="000000"/>
          <w:szCs w:val="24"/>
        </w:rPr>
        <w:t xml:space="preserve"> ξανά ότι η τρέχουσα κρίση ακύρωσε οριστικά και αμετάκλητα τη θεωρητική θέση ότι οι γυναίκες αποτελούν εφεδρικό στρατό </w:t>
      </w:r>
      <w:r>
        <w:rPr>
          <w:rFonts w:eastAsia="Times New Roman" w:cs="Times New Roman"/>
          <w:color w:val="000000"/>
          <w:szCs w:val="24"/>
        </w:rPr>
        <w:t>εργασίας ή βαλβίδα ασφαλείας κατά τις περιόδους ύφεσης. Απέδειξε ότι όχι μόνο οι γυναίκες δεν αποχωρούν αποθαρρημένες από την αγορά εργασίας λόγω της κρίσης αλλά εξαιτίας της κινητοποιούνται και εισέρχονται μαζικά στην αγορά εργασίας προσπαθώντας να στηρίξ</w:t>
      </w:r>
      <w:r>
        <w:rPr>
          <w:rFonts w:eastAsia="Times New Roman" w:cs="Times New Roman"/>
          <w:color w:val="000000"/>
          <w:szCs w:val="24"/>
        </w:rPr>
        <w:t xml:space="preserve">ουν το οικογενειακό εισόδημα, που υφίσταται </w:t>
      </w:r>
      <w:r>
        <w:rPr>
          <w:rFonts w:eastAsia="Times New Roman" w:cs="Times New Roman"/>
          <w:color w:val="000000"/>
          <w:szCs w:val="24"/>
        </w:rPr>
        <w:lastRenderedPageBreak/>
        <w:t>πλήγμα από την ανδρική ανεργία ή την υποαπασχόληση. Παντού τα νοικοκυριά</w:t>
      </w:r>
      <w:r>
        <w:rPr>
          <w:rFonts w:eastAsia="Times New Roman" w:cs="Times New Roman"/>
          <w:color w:val="000000"/>
          <w:szCs w:val="24"/>
        </w:rPr>
        <w:t>,</w:t>
      </w:r>
      <w:r>
        <w:rPr>
          <w:rFonts w:eastAsia="Times New Roman" w:cs="Times New Roman"/>
          <w:color w:val="000000"/>
          <w:szCs w:val="24"/>
        </w:rPr>
        <w:t xml:space="preserve"> με μοναδικό κουβαλητή τη γυναίκα αυξήθηκαν κατά τη διάρκεια της κρίσης</w:t>
      </w:r>
      <w:r>
        <w:rPr>
          <w:rFonts w:eastAsia="Times New Roman" w:cs="Times New Roman"/>
          <w:color w:val="000000"/>
          <w:szCs w:val="24"/>
        </w:rPr>
        <w:t>,</w:t>
      </w:r>
      <w:r>
        <w:rPr>
          <w:rFonts w:eastAsia="Times New Roman" w:cs="Times New Roman"/>
          <w:color w:val="000000"/>
          <w:szCs w:val="24"/>
        </w:rPr>
        <w:t xml:space="preserve"> ενώ εντάχθηκαν μαζικά στην αγορά εργασίας γυναίκες παραγωγικών ηλι</w:t>
      </w:r>
      <w:r>
        <w:rPr>
          <w:rFonts w:eastAsia="Times New Roman" w:cs="Times New Roman"/>
          <w:color w:val="000000"/>
          <w:szCs w:val="24"/>
        </w:rPr>
        <w:t xml:space="preserve">κιών με χαμηλό εκπαιδευτικό επίπεδο και οικογενειακό  εισόδημα. </w:t>
      </w:r>
    </w:p>
    <w:p w14:paraId="4E09C924" w14:textId="77777777" w:rsidR="006940D6" w:rsidRDefault="002A199F">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Παράλληλα αποδεικνύονται από τις πιο επίμονες και αυθεντικές αγωνίστριες κατά των πολιτικών της λιτότητας και των μνημονίων, όπως οι καθαρίστριες του Υπουργείου Οικονομικών, που ήταν μεγάλες </w:t>
      </w:r>
      <w:r>
        <w:rPr>
          <w:rFonts w:eastAsia="Times New Roman" w:cs="Times New Roman"/>
          <w:color w:val="000000"/>
          <w:szCs w:val="24"/>
        </w:rPr>
        <w:t xml:space="preserve">μαχήτριες, ήταν αγωνίστριες επί ενάμιση χρόνο έξω από το Υπουργείο Οικονομικών -μόνο αυτές, μόνο γυναίκες- διεκδικώντας τα πάντα, το φύλο τους και το δικαίωμα τους στην εργασία. </w:t>
      </w:r>
    </w:p>
    <w:p w14:paraId="4E09C92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εδώ να θυμηθούμε ότι μεγάλες μαχήτριες υπήρξαν οι γυναίκες στο </w:t>
      </w:r>
      <w:proofErr w:type="spellStart"/>
      <w:r>
        <w:rPr>
          <w:rFonts w:eastAsia="Times New Roman" w:cs="Times New Roman"/>
          <w:szCs w:val="24"/>
        </w:rPr>
        <w:t>Κομπάνι</w:t>
      </w:r>
      <w:proofErr w:type="spellEnd"/>
      <w:r>
        <w:rPr>
          <w:rFonts w:eastAsia="Times New Roman" w:cs="Times New Roman"/>
          <w:szCs w:val="24"/>
        </w:rPr>
        <w:t xml:space="preserve">, </w:t>
      </w:r>
      <w:r>
        <w:rPr>
          <w:rFonts w:eastAsia="Times New Roman" w:cs="Times New Roman"/>
          <w:szCs w:val="24"/>
        </w:rPr>
        <w:t xml:space="preserve">γυναίκες που αντιστάθηκαν συνειδητά, αφού είχαν λάβει όλη την εκπαίδευση που απαιτείτο για να αντιμετωπίσουν μαχόμενες τον πιο βάρβαρο στρατό που έχει αντιμετωπίσει τα τελευταία χρόνια η ανθρωπότητα: τον </w:t>
      </w:r>
      <w:r>
        <w:rPr>
          <w:rFonts w:eastAsia="Times New Roman" w:cs="Times New Roman"/>
          <w:szCs w:val="24"/>
          <w:lang w:val="en-US"/>
        </w:rPr>
        <w:t>ISIS</w:t>
      </w:r>
      <w:r>
        <w:rPr>
          <w:rFonts w:eastAsia="Times New Roman" w:cs="Times New Roman"/>
          <w:szCs w:val="24"/>
        </w:rPr>
        <w:t xml:space="preserve">. Οι γυναίκες αυτές έπεσαν ή έζησαν στο </w:t>
      </w:r>
      <w:proofErr w:type="spellStart"/>
      <w:r>
        <w:rPr>
          <w:rFonts w:eastAsia="Times New Roman" w:cs="Times New Roman"/>
          <w:szCs w:val="24"/>
        </w:rPr>
        <w:t>Κομπάνι</w:t>
      </w:r>
      <w:proofErr w:type="spellEnd"/>
      <w:r>
        <w:rPr>
          <w:rFonts w:eastAsia="Times New Roman" w:cs="Times New Roman"/>
          <w:szCs w:val="24"/>
        </w:rPr>
        <w:t xml:space="preserve"> </w:t>
      </w:r>
      <w:r>
        <w:rPr>
          <w:rFonts w:eastAsia="Times New Roman" w:cs="Times New Roman"/>
          <w:szCs w:val="24"/>
        </w:rPr>
        <w:t xml:space="preserve">και σήμερα μέσα σε αυτές βρίσκονται και οι γυναίκες που βλέπετε στις μεγάλες προσφυγικές ροές που έρχονται στη χώρα μας. </w:t>
      </w:r>
    </w:p>
    <w:p w14:paraId="4E09C92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προσφυγιά των γυναικών νομίζω ότι αναλύθηκε με τον πιο σωστό τρόπο από την κυρία Πρόεδρο. Και δεν θέλω αυτή τη στιγμή να έρθω ξανά σ</w:t>
      </w:r>
      <w:r>
        <w:rPr>
          <w:rFonts w:eastAsia="Times New Roman" w:cs="Times New Roman"/>
          <w:szCs w:val="24"/>
        </w:rPr>
        <w:t xml:space="preserve">ε αυτό. Όμως εκείνο που είναι εξαιρετικά ενδιαφέρον και ελπιδοφόρο είναι ότι οι γυναίκες στη </w:t>
      </w:r>
      <w:r>
        <w:rPr>
          <w:rFonts w:eastAsia="Times New Roman" w:cs="Times New Roman"/>
          <w:szCs w:val="24"/>
        </w:rPr>
        <w:lastRenderedPageBreak/>
        <w:t xml:space="preserve">χώρα μας ηγούνται τα τελευταία χρόνια, μέσα στην κρίση, ενός εκπληκτικού κινήματος πρωτοβουλιών, αλληλεγγύης και αντίστασης. Είναι αυτές που δημιουργούν και είναι </w:t>
      </w:r>
      <w:r>
        <w:rPr>
          <w:rFonts w:eastAsia="Times New Roman" w:cs="Times New Roman"/>
          <w:szCs w:val="24"/>
        </w:rPr>
        <w:t xml:space="preserve">η ραχοκοκαλιά όλων των δομών αλληλεγγύης σε όλη την Ελλάδα. Είναι αυτές που βλέπετε σήμερα σαν κυρίαρχη ραχοκοκαλιά να στηρίζουν όλα τα κινήματα αλληλεγγύης και ανθρωπιάς προς τους πρόσφυγες και τους μετανάστες. Όπως λέει η Ντίνα Βαΐου, </w:t>
      </w:r>
      <w:r>
        <w:rPr>
          <w:rFonts w:eastAsia="Times New Roman" w:cs="Times New Roman"/>
          <w:szCs w:val="24"/>
        </w:rPr>
        <w:t>κ</w:t>
      </w:r>
      <w:r>
        <w:rPr>
          <w:rFonts w:eastAsia="Times New Roman" w:cs="Times New Roman"/>
          <w:szCs w:val="24"/>
        </w:rPr>
        <w:t>αθηγήτρια στο ΕΜΠ,</w:t>
      </w:r>
      <w:r>
        <w:rPr>
          <w:rFonts w:eastAsia="Times New Roman" w:cs="Times New Roman"/>
          <w:szCs w:val="24"/>
        </w:rPr>
        <w:t xml:space="preserve"> «η ανάδυση τέτοιων πρωτοβουλιών αποτελεί ελπιδοφόρο μήνυμα στη ζοφερή καθημερινότητα των </w:t>
      </w:r>
      <w:proofErr w:type="spellStart"/>
      <w:r>
        <w:rPr>
          <w:rFonts w:eastAsia="Times New Roman" w:cs="Times New Roman"/>
          <w:szCs w:val="24"/>
        </w:rPr>
        <w:t>πόλεών</w:t>
      </w:r>
      <w:proofErr w:type="spellEnd"/>
      <w:r>
        <w:rPr>
          <w:rFonts w:eastAsia="Times New Roman" w:cs="Times New Roman"/>
          <w:szCs w:val="24"/>
        </w:rPr>
        <w:t xml:space="preserve"> μας». </w:t>
      </w:r>
    </w:p>
    <w:p w14:paraId="4E09C92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Οι πρωτοβουλίες αυτές συμβάλλουν στην ανασυγκρότηση των χώρων της καθημερινότητας, επαναπροσδιορίζοντας </w:t>
      </w:r>
      <w:r>
        <w:rPr>
          <w:rFonts w:eastAsia="Times New Roman" w:cs="Times New Roman"/>
          <w:szCs w:val="24"/>
        </w:rPr>
        <w:lastRenderedPageBreak/>
        <w:t>την έννοια της γειτονιάς και της γειτονίας. Η ερ</w:t>
      </w:r>
      <w:r>
        <w:rPr>
          <w:rFonts w:eastAsia="Times New Roman" w:cs="Times New Roman"/>
          <w:szCs w:val="24"/>
        </w:rPr>
        <w:t>γασία, συναισθηματική και υλική, που απαιτείται για να λειτουργήσουν τέτοια εγχειρήματα</w:t>
      </w:r>
      <w:r>
        <w:rPr>
          <w:rFonts w:eastAsia="Times New Roman" w:cs="Times New Roman"/>
          <w:szCs w:val="24"/>
        </w:rPr>
        <w:t>,</w:t>
      </w:r>
      <w:r>
        <w:rPr>
          <w:rFonts w:eastAsia="Times New Roman" w:cs="Times New Roman"/>
          <w:szCs w:val="24"/>
        </w:rPr>
        <w:t xml:space="preserve"> έχει ένα βαθιά </w:t>
      </w:r>
      <w:proofErr w:type="spellStart"/>
      <w:r>
        <w:rPr>
          <w:rFonts w:eastAsia="Times New Roman" w:cs="Times New Roman"/>
          <w:szCs w:val="24"/>
        </w:rPr>
        <w:t>έμφυλο</w:t>
      </w:r>
      <w:proofErr w:type="spellEnd"/>
      <w:r>
        <w:rPr>
          <w:rFonts w:eastAsia="Times New Roman" w:cs="Times New Roman"/>
          <w:szCs w:val="24"/>
        </w:rPr>
        <w:t xml:space="preserve"> πρόσημο, η αναγνώριση του οποίου, η κατανόηση και μελέτη του νομίζω ότι καθορίζει τις σχέσεις που οικοδομούνται μέσα στην κρίση. Και ανοίγει έναν</w:t>
      </w:r>
      <w:r>
        <w:rPr>
          <w:rFonts w:eastAsia="Times New Roman" w:cs="Times New Roman"/>
          <w:szCs w:val="24"/>
        </w:rPr>
        <w:t xml:space="preserve"> άλλο κόσμο για μετά την κρίση. </w:t>
      </w:r>
    </w:p>
    <w:p w14:paraId="4E09C92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Πιστεύω ότι σήμερα, τιμώντας τις γυναίκες του τόπου μας, αλλά και όλης της γης για όλα αυτά που κάνουν και που μας ανοίγουν τους δρόμους για να κατανοήσουμε κι εμείς στη χώρα μας, τίμησα με τις αναφορές μου σε αυτές τις τρε</w:t>
      </w:r>
      <w:r>
        <w:rPr>
          <w:rFonts w:eastAsia="Times New Roman" w:cs="Times New Roman"/>
          <w:szCs w:val="24"/>
        </w:rPr>
        <w:t xml:space="preserve">ις ερευνήτριες και όλες τις γυναίκες-ερευνήτριες που μας δίνουν τα φώτα τους με τις δουλειές τους, πριν και κατά τη διάρκεια της κρίσης, για </w:t>
      </w:r>
      <w:r>
        <w:rPr>
          <w:rFonts w:eastAsia="Times New Roman" w:cs="Times New Roman"/>
          <w:szCs w:val="24"/>
        </w:rPr>
        <w:lastRenderedPageBreak/>
        <w:t>να καταλάβουμε καλύτερα και πιο εμπεριστατωμένα τον ρόλο των γυναικών και το τι ακριβώς συμβαίνει μέσα στη χώρα μας</w:t>
      </w:r>
      <w:r>
        <w:rPr>
          <w:rFonts w:eastAsia="Times New Roman" w:cs="Times New Roman"/>
          <w:szCs w:val="24"/>
        </w:rPr>
        <w:t>.</w:t>
      </w:r>
    </w:p>
    <w:p w14:paraId="4E09C92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09C92A" w14:textId="77777777" w:rsidR="006940D6" w:rsidRDefault="002A199F">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4E09C92B"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την Αναπληρώτρια Υπουργό Εργασίας</w:t>
      </w:r>
      <w:r>
        <w:rPr>
          <w:rFonts w:eastAsia="Times New Roman" w:cs="Times New Roman"/>
          <w:szCs w:val="24"/>
        </w:rPr>
        <w:t xml:space="preserve">, Κοινωνικής Ασφάλισης και </w:t>
      </w:r>
      <w:r>
        <w:rPr>
          <w:rFonts w:eastAsia="Times New Roman" w:cs="Times New Roman"/>
          <w:szCs w:val="24"/>
        </w:rPr>
        <w:t>Κοινωνικής Αλληλεγγύης, κ</w:t>
      </w:r>
      <w:r>
        <w:rPr>
          <w:rFonts w:eastAsia="Times New Roman" w:cs="Times New Roman"/>
          <w:szCs w:val="24"/>
        </w:rPr>
        <w:t>.</w:t>
      </w:r>
      <w:r>
        <w:rPr>
          <w:rFonts w:eastAsia="Times New Roman" w:cs="Times New Roman"/>
          <w:szCs w:val="24"/>
        </w:rPr>
        <w:t xml:space="preserve"> Θεανώ Φωτίου.</w:t>
      </w:r>
    </w:p>
    <w:p w14:paraId="4E09C92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Τώρα θα δώσω τον </w:t>
      </w:r>
      <w:r>
        <w:rPr>
          <w:rFonts w:eastAsia="Times New Roman" w:cs="Times New Roman"/>
          <w:szCs w:val="24"/>
        </w:rPr>
        <w:t>λόγο στην κ</w:t>
      </w:r>
      <w:r>
        <w:rPr>
          <w:rFonts w:eastAsia="Times New Roman" w:cs="Times New Roman"/>
          <w:szCs w:val="24"/>
        </w:rPr>
        <w:t>.</w:t>
      </w:r>
      <w:r>
        <w:rPr>
          <w:rFonts w:eastAsia="Times New Roman" w:cs="Times New Roman"/>
          <w:szCs w:val="24"/>
        </w:rPr>
        <w:t xml:space="preserve"> Αφροδίτη </w:t>
      </w:r>
      <w:proofErr w:type="spellStart"/>
      <w:r>
        <w:rPr>
          <w:rFonts w:eastAsia="Times New Roman" w:cs="Times New Roman"/>
          <w:szCs w:val="24"/>
        </w:rPr>
        <w:t>Σταμπουλή</w:t>
      </w:r>
      <w:proofErr w:type="spellEnd"/>
      <w:r>
        <w:rPr>
          <w:rFonts w:eastAsia="Times New Roman" w:cs="Times New Roman"/>
          <w:szCs w:val="24"/>
        </w:rPr>
        <w:t xml:space="preserve">, Βουλευτή Σερρών, εκ μέρους του ΣΥΡΙΖΑ. </w:t>
      </w:r>
    </w:p>
    <w:p w14:paraId="4E09C92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Σταμπουλή</w:t>
      </w:r>
      <w:proofErr w:type="spellEnd"/>
      <w:r>
        <w:rPr>
          <w:rFonts w:eastAsia="Times New Roman" w:cs="Times New Roman"/>
          <w:szCs w:val="24"/>
        </w:rPr>
        <w:t>, έχετε τον λόγο για έξι λεπτά.</w:t>
      </w:r>
    </w:p>
    <w:p w14:paraId="4E09C92E"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ΑΦΡΟΔΙΤΗ ΣΤΑΜΠΟΥΛΗ:</w:t>
      </w:r>
      <w:r>
        <w:rPr>
          <w:rFonts w:eastAsia="Times New Roman" w:cs="Times New Roman"/>
          <w:szCs w:val="24"/>
        </w:rPr>
        <w:t xml:space="preserve"> Ευχαριστώ, κυρία Πρόεδρε.</w:t>
      </w:r>
    </w:p>
    <w:p w14:paraId="4E09C92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αγαπητές προσκ</w:t>
      </w:r>
      <w:r>
        <w:rPr>
          <w:rFonts w:eastAsia="Times New Roman" w:cs="Times New Roman"/>
          <w:szCs w:val="24"/>
        </w:rPr>
        <w:t xml:space="preserve">εκλημένες, αγαπητές εργαζόμενες και εργαζόμενοι, σήμερα, 8 του Μάρτη, η Βουλή των Ελλήνων τιμά την Ημέρα της Γυναίκας. Συμφωνούμε όλες και όλοι; Και όμως. Η φράση, με την οποία μόλις συμφωνήσαμε, περιέχει δύο θεμελιώδη λάθη που ανατρέπουν το νόημά της. </w:t>
      </w:r>
    </w:p>
    <w:p w14:paraId="4E09C93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δεν είναι Ημέρα της Γυναίκας, αλλά των Γυναικών. Όχι μόνο διότι έτσι την προσδιόρισε ο ΟΗΕ –</w:t>
      </w:r>
      <w:r>
        <w:rPr>
          <w:rFonts w:eastAsia="Times New Roman" w:cs="Times New Roman"/>
          <w:szCs w:val="24"/>
          <w:lang w:val="en-US"/>
        </w:rPr>
        <w:lastRenderedPageBreak/>
        <w:t>Women</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Day</w:t>
      </w:r>
      <w:r>
        <w:rPr>
          <w:rFonts w:eastAsia="Times New Roman" w:cs="Times New Roman"/>
          <w:szCs w:val="24"/>
        </w:rPr>
        <w:t xml:space="preserve">- αλλά και επειδή δεν υπάρχει η </w:t>
      </w:r>
      <w:r>
        <w:rPr>
          <w:rFonts w:eastAsia="Times New Roman" w:cs="Times New Roman"/>
          <w:szCs w:val="24"/>
        </w:rPr>
        <w:t>γ</w:t>
      </w:r>
      <w:r>
        <w:rPr>
          <w:rFonts w:eastAsia="Times New Roman" w:cs="Times New Roman"/>
          <w:szCs w:val="24"/>
        </w:rPr>
        <w:t xml:space="preserve">υναίκα, το αιώνιο </w:t>
      </w:r>
      <w:r>
        <w:rPr>
          <w:rFonts w:eastAsia="Times New Roman" w:cs="Times New Roman"/>
          <w:szCs w:val="24"/>
        </w:rPr>
        <w:t>θ</w:t>
      </w:r>
      <w:r>
        <w:rPr>
          <w:rFonts w:eastAsia="Times New Roman" w:cs="Times New Roman"/>
          <w:szCs w:val="24"/>
        </w:rPr>
        <w:t>ήλυ. Υπάρχουν οι γυναίκες στους κοινωνικούς τους ρόλους, στην κοινωνική τους κατάστα</w:t>
      </w:r>
      <w:r>
        <w:rPr>
          <w:rFonts w:eastAsia="Times New Roman" w:cs="Times New Roman"/>
          <w:szCs w:val="24"/>
        </w:rPr>
        <w:t xml:space="preserve">ση: Πλούσιες και φτωχές, εργαζόμενες ή άνεργες, με επισφαλή ή αδήλωτη εργασία. Μορφωμένες ή λιγότερο μορφωμένες. Λειτουργικά αναλφάβητες ή και εντελώς αναλφάβητες. Μετανάστριες ή πρόσφυγες. </w:t>
      </w:r>
      <w:proofErr w:type="spellStart"/>
      <w:r>
        <w:rPr>
          <w:rFonts w:eastAsia="Times New Roman" w:cs="Times New Roman"/>
          <w:szCs w:val="24"/>
        </w:rPr>
        <w:t>Πολίτισσες</w:t>
      </w:r>
      <w:proofErr w:type="spellEnd"/>
      <w:r>
        <w:rPr>
          <w:rFonts w:eastAsia="Times New Roman" w:cs="Times New Roman"/>
          <w:szCs w:val="24"/>
        </w:rPr>
        <w:t xml:space="preserve"> αυτής της χώρας, ενεργές ή λιγότερο ενεργές. Με αναπηρί</w:t>
      </w:r>
      <w:r>
        <w:rPr>
          <w:rFonts w:eastAsia="Times New Roman" w:cs="Times New Roman"/>
          <w:szCs w:val="24"/>
        </w:rPr>
        <w:t xml:space="preserve">α ή χωρίς, προς το παρόν τουλάχιστον. Ετεροφυλόφιλες, ομοφυλόφιλες ή </w:t>
      </w:r>
      <w:proofErr w:type="spellStart"/>
      <w:r>
        <w:rPr>
          <w:rFonts w:eastAsia="Times New Roman" w:cs="Times New Roman"/>
          <w:szCs w:val="24"/>
        </w:rPr>
        <w:t>διεμφυλικές</w:t>
      </w:r>
      <w:proofErr w:type="spellEnd"/>
      <w:r>
        <w:rPr>
          <w:rFonts w:eastAsia="Times New Roman" w:cs="Times New Roman"/>
          <w:szCs w:val="24"/>
        </w:rPr>
        <w:t xml:space="preserve">. Μητέρες με γάμο ή χωρίς γάμο. Πολύτεκνες, </w:t>
      </w:r>
      <w:proofErr w:type="spellStart"/>
      <w:r>
        <w:rPr>
          <w:rFonts w:eastAsia="Times New Roman" w:cs="Times New Roman"/>
          <w:szCs w:val="24"/>
        </w:rPr>
        <w:t>μονογονείς</w:t>
      </w:r>
      <w:proofErr w:type="spellEnd"/>
      <w:r>
        <w:rPr>
          <w:rFonts w:eastAsia="Times New Roman" w:cs="Times New Roman"/>
          <w:szCs w:val="24"/>
        </w:rPr>
        <w:t xml:space="preserve"> ή όχι μητέρες. Και ο κατάλογος θα μπορούσε να συνεχιστεί.</w:t>
      </w:r>
    </w:p>
    <w:p w14:paraId="4E09C93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Οι γυναίκες, λοιπόν, διαφορετικές γυναίκες, διαφορετικών ειδών </w:t>
      </w:r>
      <w:r>
        <w:rPr>
          <w:rFonts w:eastAsia="Times New Roman" w:cs="Times New Roman"/>
          <w:szCs w:val="24"/>
        </w:rPr>
        <w:t>γυναίκες, όμως όλων των ειδών οι γυναίκες, με διαφορετικούς όρους ασφαλώς, εξακολουθούν να υφίστανται διακρίσεις με βάση το φύλο τους. Διακρίσεις στην εργασία, με την μισθολογική διαφορά και τη γυάλινη οροφή πάντα παρούσες. Διακρίσεις στην κατανομή της απλ</w:t>
      </w:r>
      <w:r>
        <w:rPr>
          <w:rFonts w:eastAsia="Times New Roman" w:cs="Times New Roman"/>
          <w:szCs w:val="24"/>
        </w:rPr>
        <w:t>ήρωτης οικιακής εργασίας και φροντίδας, άρα και στον ελεύθερο χρόνο που αυτή δεσμεύει. Διακρίσεις στην πρόσβαση στη σεξουαλική και αναπαραγωγική υγεία και στην άσκηση των σεξουαλικών και αναπαραγωγικών δικαιωμάτων, ακόμα και στη διατήρηση της ανατομικής ακ</w:t>
      </w:r>
      <w:r>
        <w:rPr>
          <w:rFonts w:eastAsia="Times New Roman" w:cs="Times New Roman"/>
          <w:szCs w:val="24"/>
        </w:rPr>
        <w:t xml:space="preserve">εραιότητας των γεννητικών τους οργάνων. Διακρίσεις στην άσκηση οικονομικής δραστηριότητας και κληρονομικών </w:t>
      </w:r>
      <w:r>
        <w:rPr>
          <w:rFonts w:eastAsia="Times New Roman" w:cs="Times New Roman"/>
          <w:szCs w:val="24"/>
        </w:rPr>
        <w:lastRenderedPageBreak/>
        <w:t>δικαιωμάτων, ακόμη και στην ελληνική επικράτεια. Διακρίσεις στην πρόσβαση, στη μόρφωση και στην τεχνολογία. Διακρίσεις στη συμμετοχή στα κέντρα λήψης</w:t>
      </w:r>
      <w:r>
        <w:rPr>
          <w:rFonts w:eastAsia="Times New Roman" w:cs="Times New Roman"/>
          <w:szCs w:val="24"/>
        </w:rPr>
        <w:t xml:space="preserve"> αποφάσεων, με χαρακτηριστικά τα κοινοβούλια και τις κυβερνήσεις των ευρωπαϊκών χωρών και της δικής μας ασφαλώς συμπεριλαμβανόμενης.</w:t>
      </w:r>
    </w:p>
    <w:p w14:paraId="4E09C93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Εξακολουθούν, επίσης, όλες να διατρέχουν τον κίνδυνο να υποστούν βία με βάση το φύλο τους είτε ενδοοικογενειακή βία, είτε σ</w:t>
      </w:r>
      <w:r>
        <w:rPr>
          <w:rFonts w:eastAsia="Times New Roman" w:cs="Times New Roman"/>
          <w:szCs w:val="24"/>
        </w:rPr>
        <w:t>εξουαλική παρενόχληση στο χώρο της εργασίας, είτε βιασμό, είτε εξαναγκασμό σε σεξουαλική εκμετάλλευση. Δεν είναι τυχαίο το γεγονός ότι η αντιμετώπιση</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αυτών των διακρίσεων σε βάρος των γυναικών περιλαμβάνεται στον πέμπτο από τους δέκα εφτά στόχους</w:t>
      </w:r>
      <w:r>
        <w:rPr>
          <w:rFonts w:eastAsia="Times New Roman" w:cs="Times New Roman"/>
          <w:szCs w:val="24"/>
        </w:rPr>
        <w:t xml:space="preserve"> για τη βιώσιμη ανάπτυξη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έθεσε ο ΟΗΕ για τη δεκαπενταετία 2016-2030. Αυτός ο στόχος, ας μην αυταπατόμαστε, θα κερδηθεί μόνο αν γίνει αντικείμενο συνεχούς διεκδίκησης, απέναντι σε μια κοινωνική πραγματικότητα όπου ο καπιταλισμός και η πατριαρχία τροφοδ</w:t>
      </w:r>
      <w:r>
        <w:rPr>
          <w:rFonts w:eastAsia="Times New Roman" w:cs="Times New Roman"/>
          <w:szCs w:val="24"/>
        </w:rPr>
        <w:t xml:space="preserve">οτούν το ένα το άλλο. Αν, όπως λέει το </w:t>
      </w:r>
      <w:r>
        <w:rPr>
          <w:rFonts w:eastAsia="Times New Roman" w:cs="Times New Roman"/>
          <w:szCs w:val="24"/>
          <w:lang w:val="en-US"/>
        </w:rPr>
        <w:t>E</w:t>
      </w:r>
      <w:r>
        <w:rPr>
          <w:rFonts w:eastAsia="Times New Roman" w:cs="Times New Roman"/>
          <w:szCs w:val="24"/>
          <w:lang w:val="en-US"/>
        </w:rPr>
        <w:t>L</w:t>
      </w:r>
      <w:r>
        <w:rPr>
          <w:rFonts w:eastAsia="Times New Roman" w:cs="Times New Roman"/>
          <w:szCs w:val="24"/>
        </w:rPr>
        <w:t xml:space="preserve"> </w:t>
      </w:r>
      <w:r>
        <w:rPr>
          <w:rFonts w:eastAsia="Times New Roman" w:cs="Times New Roman"/>
          <w:szCs w:val="24"/>
          <w:lang w:val="en-US"/>
        </w:rPr>
        <w:t>FEM</w:t>
      </w:r>
      <w:r>
        <w:rPr>
          <w:rFonts w:eastAsia="Times New Roman" w:cs="Times New Roman"/>
          <w:szCs w:val="24"/>
        </w:rPr>
        <w:t xml:space="preserve"> -το Φεμινιστικό Δίκτυο του Κόμματος Ευρωπαϊκής Αριστεράς- στο κείμενο του για τις 8 Μάρτη, εξεγερθούμε ενάντια στην πατριαρχική και καπιταλιστική τρέλα. </w:t>
      </w:r>
    </w:p>
    <w:p w14:paraId="4E09C93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Και ερχόμαστε στο δεύτερο λάθος. Λέμε στη Βουλή των Ελλή</w:t>
      </w:r>
      <w:r>
        <w:rPr>
          <w:rFonts w:eastAsia="Times New Roman" w:cs="Times New Roman"/>
          <w:szCs w:val="24"/>
        </w:rPr>
        <w:t xml:space="preserve">νων, όχι «των Ελληνίδων», ούτε των υπόλοιπων κατοίκων της χώρας, αλλά αυτό είναι μια άλλη συζήτηση. Στη Βουλή, στον Κανονισμό της οποίας, ένα αυξημένης βαρύτητας θεσμικό </w:t>
      </w:r>
      <w:r>
        <w:rPr>
          <w:rFonts w:eastAsia="Times New Roman" w:cs="Times New Roman"/>
          <w:szCs w:val="24"/>
        </w:rPr>
        <w:lastRenderedPageBreak/>
        <w:t>κείμενο, που εγκρίνεται με ενισχυμένη πλειοψηφία, δεν υπάρχει ούτε μία αναφορά σε θηλυ</w:t>
      </w:r>
      <w:r>
        <w:rPr>
          <w:rFonts w:eastAsia="Times New Roman" w:cs="Times New Roman"/>
          <w:szCs w:val="24"/>
        </w:rPr>
        <w:t xml:space="preserve">κό πρόσωπο. Δεν υπάρχει «η Πρόεδρος», αν και είχε δύο μέχρι στιγμής, δεν υπάρχει όχι </w:t>
      </w:r>
      <w:r>
        <w:rPr>
          <w:rFonts w:eastAsia="Times New Roman" w:cs="Times New Roman"/>
          <w:szCs w:val="24"/>
        </w:rPr>
        <w:t xml:space="preserve">μόνο </w:t>
      </w:r>
      <w:r>
        <w:rPr>
          <w:rFonts w:eastAsia="Times New Roman" w:cs="Times New Roman"/>
          <w:szCs w:val="24"/>
        </w:rPr>
        <w:t xml:space="preserve">«η </w:t>
      </w:r>
      <w:proofErr w:type="spellStart"/>
      <w:r>
        <w:rPr>
          <w:rFonts w:eastAsia="Times New Roman" w:cs="Times New Roman"/>
          <w:szCs w:val="24"/>
        </w:rPr>
        <w:t>Βουλεύτρια</w:t>
      </w:r>
      <w:proofErr w:type="spellEnd"/>
      <w:r>
        <w:rPr>
          <w:rFonts w:eastAsia="Times New Roman" w:cs="Times New Roman"/>
          <w:szCs w:val="24"/>
        </w:rPr>
        <w:t xml:space="preserve">» ούτε «η ομιλήτρια» ούτε «η εισηγήτρια», «η </w:t>
      </w:r>
      <w:proofErr w:type="spellStart"/>
      <w:r>
        <w:rPr>
          <w:rFonts w:eastAsia="Times New Roman" w:cs="Times New Roman"/>
          <w:szCs w:val="24"/>
        </w:rPr>
        <w:t>ψηφολέκτρια</w:t>
      </w:r>
      <w:proofErr w:type="spellEnd"/>
      <w:r>
        <w:rPr>
          <w:rFonts w:eastAsia="Times New Roman" w:cs="Times New Roman"/>
          <w:szCs w:val="24"/>
        </w:rPr>
        <w:t xml:space="preserve">», δεν υπάρχει ούτε καν «η ακροάτρια» στα άρθρα που αναφέρονται στα θεωρεία. </w:t>
      </w:r>
    </w:p>
    <w:p w14:paraId="4E09C93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Αν ο λόγος κατασκευ</w:t>
      </w:r>
      <w:r>
        <w:rPr>
          <w:rFonts w:eastAsia="Times New Roman" w:cs="Times New Roman"/>
          <w:szCs w:val="24"/>
        </w:rPr>
        <w:t xml:space="preserve">άζει τους κοινωνικούς ρόλους των φύλων, ο σεξιστικός λόγος του Κανονισμού της Βουλής των Ελλήνων για τις Ελληνίδες </w:t>
      </w:r>
      <w:proofErr w:type="spellStart"/>
      <w:r>
        <w:rPr>
          <w:rFonts w:eastAsia="Times New Roman" w:cs="Times New Roman"/>
          <w:szCs w:val="24"/>
        </w:rPr>
        <w:t>πολίτισσες</w:t>
      </w:r>
      <w:proofErr w:type="spellEnd"/>
      <w:r>
        <w:rPr>
          <w:rFonts w:eastAsia="Times New Roman" w:cs="Times New Roman"/>
          <w:szCs w:val="24"/>
        </w:rPr>
        <w:t xml:space="preserve"> κατασκευάζει έναν μόνον ρόλο, εκείνον της ανυπαρξίας, με λογική συνέπεια να είναι </w:t>
      </w:r>
      <w:r>
        <w:rPr>
          <w:rFonts w:eastAsia="Times New Roman" w:cs="Times New Roman"/>
          <w:szCs w:val="24"/>
        </w:rPr>
        <w:t xml:space="preserve">αδιανόητο </w:t>
      </w:r>
      <w:r>
        <w:rPr>
          <w:rFonts w:eastAsia="Times New Roman" w:cs="Times New Roman"/>
          <w:szCs w:val="24"/>
        </w:rPr>
        <w:t>για κάποιους το να δηλώνουν αυτές «</w:t>
      </w:r>
      <w:r>
        <w:rPr>
          <w:rFonts w:eastAsia="Times New Roman" w:cs="Times New Roman"/>
          <w:szCs w:val="24"/>
        </w:rPr>
        <w:t>παρ</w:t>
      </w:r>
      <w:r>
        <w:rPr>
          <w:rFonts w:eastAsia="Times New Roman" w:cs="Times New Roman"/>
          <w:szCs w:val="24"/>
        </w:rPr>
        <w:t>ούσες</w:t>
      </w:r>
      <w:r>
        <w:rPr>
          <w:rFonts w:eastAsia="Times New Roman" w:cs="Times New Roman"/>
          <w:szCs w:val="24"/>
        </w:rPr>
        <w:t>».</w:t>
      </w:r>
    </w:p>
    <w:p w14:paraId="4E09C93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δεδομένη </w:t>
      </w:r>
      <w:r>
        <w:rPr>
          <w:rFonts w:eastAsia="Times New Roman" w:cs="Times New Roman"/>
          <w:szCs w:val="24"/>
        </w:rPr>
        <w:t xml:space="preserve">τη </w:t>
      </w:r>
      <w:r>
        <w:rPr>
          <w:rFonts w:eastAsia="Times New Roman" w:cs="Times New Roman"/>
          <w:szCs w:val="24"/>
        </w:rPr>
        <w:t>θέση</w:t>
      </w:r>
      <w:r>
        <w:rPr>
          <w:rFonts w:eastAsia="Times New Roman" w:cs="Times New Roman"/>
          <w:szCs w:val="24"/>
        </w:rPr>
        <w:t>,</w:t>
      </w:r>
      <w:r>
        <w:rPr>
          <w:rFonts w:eastAsia="Times New Roman" w:cs="Times New Roman"/>
          <w:szCs w:val="24"/>
        </w:rPr>
        <w:t xml:space="preserve"> πολύ πρόσφατα στη δημόσια διοίκηση</w:t>
      </w:r>
      <w:r w:rsidRPr="00B80286">
        <w:rPr>
          <w:rFonts w:eastAsia="Times New Roman" w:cs="Times New Roman"/>
          <w:szCs w:val="24"/>
        </w:rPr>
        <w:t>,</w:t>
      </w:r>
      <w:r>
        <w:rPr>
          <w:rFonts w:eastAsia="Times New Roman" w:cs="Times New Roman"/>
          <w:szCs w:val="24"/>
        </w:rPr>
        <w:t xml:space="preserve"> του οδηγού για την αποφυγή του σεξιστικού λόγου στα διοικητικά έγγραφα, υπάρχει το εργαλείο, υπάρχει και πεδίο δόξης λαμπρό για την </w:t>
      </w:r>
      <w:r>
        <w:rPr>
          <w:rFonts w:eastAsia="Times New Roman" w:cs="Times New Roman"/>
          <w:szCs w:val="24"/>
        </w:rPr>
        <w:t>ε</w:t>
      </w:r>
      <w:r>
        <w:rPr>
          <w:rFonts w:eastAsia="Times New Roman" w:cs="Times New Roman"/>
          <w:szCs w:val="24"/>
        </w:rPr>
        <w:t xml:space="preserve">πιτροπή που ασχολείται με την αναμόρφωση του Κανονισμού </w:t>
      </w:r>
      <w:r>
        <w:rPr>
          <w:rFonts w:eastAsia="Times New Roman" w:cs="Times New Roman"/>
          <w:szCs w:val="24"/>
        </w:rPr>
        <w:t>της Βουλής, ώστε να διασφαλιστεί στο</w:t>
      </w:r>
      <w:r>
        <w:rPr>
          <w:rFonts w:eastAsia="Times New Roman" w:cs="Times New Roman"/>
          <w:szCs w:val="24"/>
        </w:rPr>
        <w:t>ν</w:t>
      </w:r>
      <w:r>
        <w:rPr>
          <w:rFonts w:eastAsia="Times New Roman" w:cs="Times New Roman"/>
          <w:szCs w:val="24"/>
        </w:rPr>
        <w:t xml:space="preserve"> νέο Κανονισμό η ορατότητα του φύλου, η λεκτική παραδοχή ότι κάθε πρόσωπο που κινείται εδώ μέσα, υπάρχει εξίσου η πιθανότητα να είναι γυναίκα ή άνδρας. </w:t>
      </w:r>
    </w:p>
    <w:p w14:paraId="4E09C93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Επειδή η </w:t>
      </w:r>
      <w:r>
        <w:rPr>
          <w:rFonts w:eastAsia="Times New Roman" w:cs="Times New Roman"/>
          <w:szCs w:val="24"/>
        </w:rPr>
        <w:t>«</w:t>
      </w:r>
      <w:r>
        <w:rPr>
          <w:rFonts w:eastAsia="Times New Roman" w:cs="Times New Roman"/>
          <w:szCs w:val="24"/>
        </w:rPr>
        <w:t>λεκτική παραδοχή</w:t>
      </w:r>
      <w:r>
        <w:rPr>
          <w:rFonts w:eastAsia="Times New Roman" w:cs="Times New Roman"/>
          <w:szCs w:val="24"/>
        </w:rPr>
        <w:t>»</w:t>
      </w:r>
      <w:r>
        <w:rPr>
          <w:rFonts w:eastAsia="Times New Roman" w:cs="Times New Roman"/>
          <w:szCs w:val="24"/>
        </w:rPr>
        <w:t xml:space="preserve"> της πιθανότητας καλό είναι να γίνει σύ</w:t>
      </w:r>
      <w:r>
        <w:rPr>
          <w:rFonts w:eastAsia="Times New Roman" w:cs="Times New Roman"/>
          <w:szCs w:val="24"/>
        </w:rPr>
        <w:t>ντομα απτή πραγματικότητα, ένα άλλο πεδίο δόξης λαμπρό είναι ανοικτό για τους και τις συντάκτριες του νέου ε</w:t>
      </w:r>
      <w:r>
        <w:rPr>
          <w:rFonts w:eastAsia="Times New Roman" w:cs="Times New Roman"/>
          <w:szCs w:val="24"/>
        </w:rPr>
        <w:lastRenderedPageBreak/>
        <w:t xml:space="preserve">κλογικού νόμου αλλά και των καταστατικών των κομμάτων καθώς και </w:t>
      </w:r>
      <w:r>
        <w:rPr>
          <w:rFonts w:eastAsia="Times New Roman" w:cs="Times New Roman"/>
          <w:szCs w:val="24"/>
        </w:rPr>
        <w:t xml:space="preserve">της </w:t>
      </w:r>
      <w:r>
        <w:rPr>
          <w:rFonts w:eastAsia="Times New Roman" w:cs="Times New Roman"/>
          <w:szCs w:val="24"/>
        </w:rPr>
        <w:t xml:space="preserve">καθημερινής πολιτικής πρακτικής τους, να διασφαλιστούν εκείνες οι ρυθμίσεις και </w:t>
      </w:r>
      <w:r>
        <w:rPr>
          <w:rFonts w:eastAsia="Times New Roman" w:cs="Times New Roman"/>
          <w:szCs w:val="24"/>
        </w:rPr>
        <w:t>εκείνες οι πρακτικές, που σύντομα θα κάνουν πραγματικότητα τη ισόρροπη συμμετοχή των κοινωνικών φύλων, την ίση συμμετοχή των γυναικών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στη Βουλή και στην Κυβέρνηση. Όχι πια μια μίζερη ποσόστωση, που καταστρατηγείται σε κάθε ευκαιρία, αλλά την πλήρη</w:t>
      </w:r>
      <w:r>
        <w:rPr>
          <w:rFonts w:eastAsia="Times New Roman" w:cs="Times New Roman"/>
          <w:szCs w:val="24"/>
        </w:rPr>
        <w:t xml:space="preserve"> ισότητα, το περίφημο 50-50, αυτό που αντιστοιχεί στην πραγματική εκπροσώπηση του πληθυσμού γενικά, αλλά και του εκλογικού σώματος ειδικότερα. </w:t>
      </w:r>
    </w:p>
    <w:p w14:paraId="4E09C937"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Τιμούμε την Ημέρα των Γυναικών, </w:t>
      </w:r>
      <w:proofErr w:type="spellStart"/>
      <w:r>
        <w:rPr>
          <w:rFonts w:eastAsia="Times New Roman" w:cs="Times New Roman"/>
          <w:szCs w:val="24"/>
        </w:rPr>
        <w:t>επικαιροποιώντας</w:t>
      </w:r>
      <w:proofErr w:type="spellEnd"/>
      <w:r>
        <w:rPr>
          <w:rFonts w:eastAsia="Times New Roman" w:cs="Times New Roman"/>
          <w:szCs w:val="24"/>
        </w:rPr>
        <w:t xml:space="preserve"> τους στόχους μας, δυναμώνοντας τις διεκδικήσεις μας, ώστε</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lastRenderedPageBreak/>
        <w:t xml:space="preserve">λέει και πάλι το </w:t>
      </w:r>
      <w:r>
        <w:rPr>
          <w:rFonts w:eastAsia="Times New Roman" w:cs="Times New Roman"/>
          <w:szCs w:val="24"/>
          <w:lang w:val="en-US"/>
        </w:rPr>
        <w:t>EL</w:t>
      </w:r>
      <w:r>
        <w:rPr>
          <w:rFonts w:eastAsia="Times New Roman" w:cs="Times New Roman"/>
          <w:szCs w:val="24"/>
        </w:rPr>
        <w:t xml:space="preserve"> </w:t>
      </w:r>
      <w:r>
        <w:rPr>
          <w:rFonts w:eastAsia="Times New Roman" w:cs="Times New Roman"/>
          <w:szCs w:val="24"/>
          <w:lang w:val="en-US"/>
        </w:rPr>
        <w:t>FEM</w:t>
      </w:r>
      <w:r>
        <w:rPr>
          <w:rFonts w:eastAsia="Times New Roman" w:cs="Times New Roman"/>
          <w:szCs w:val="24"/>
        </w:rPr>
        <w:t xml:space="preserve"> στη διακήρυξή του </w:t>
      </w:r>
      <w:r>
        <w:rPr>
          <w:rFonts w:eastAsia="Times New Roman" w:cs="Times New Roman"/>
          <w:szCs w:val="24"/>
        </w:rPr>
        <w:t>«</w:t>
      </w:r>
      <w:r>
        <w:rPr>
          <w:rFonts w:eastAsia="Times New Roman" w:cs="Times New Roman"/>
          <w:szCs w:val="24"/>
        </w:rPr>
        <w:t>να έχουμε 365 μέρες ισότητα, 365 μέρες Ημέρα των Γυναικών</w:t>
      </w:r>
      <w:r>
        <w:rPr>
          <w:rFonts w:eastAsia="Times New Roman" w:cs="Times New Roman"/>
          <w:szCs w:val="24"/>
        </w:rPr>
        <w:t>»</w:t>
      </w:r>
      <w:r>
        <w:rPr>
          <w:rFonts w:eastAsia="Times New Roman" w:cs="Times New Roman"/>
          <w:szCs w:val="24"/>
        </w:rPr>
        <w:t>.</w:t>
      </w:r>
    </w:p>
    <w:p w14:paraId="4E09C938"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Ευχαριστώ.</w:t>
      </w:r>
    </w:p>
    <w:p w14:paraId="4E09C939" w14:textId="77777777" w:rsidR="006940D6" w:rsidRDefault="002A199F">
      <w:pPr>
        <w:spacing w:line="600" w:lineRule="auto"/>
        <w:jc w:val="center"/>
        <w:rPr>
          <w:rFonts w:eastAsia="Times New Roman" w:cs="Times New Roman"/>
          <w:szCs w:val="24"/>
        </w:rPr>
      </w:pPr>
      <w:r>
        <w:rPr>
          <w:rFonts w:eastAsia="Times New Roman" w:cs="Times New Roman"/>
          <w:szCs w:val="24"/>
        </w:rPr>
        <w:t>(Χειροκροτήματα)</w:t>
      </w:r>
    </w:p>
    <w:p w14:paraId="4E09C93A" w14:textId="77777777" w:rsidR="006940D6" w:rsidRDefault="002A199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w:t>
      </w:r>
      <w:proofErr w:type="spellStart"/>
      <w:r>
        <w:rPr>
          <w:rFonts w:eastAsia="Times New Roman" w:cs="Times New Roman"/>
          <w:szCs w:val="24"/>
        </w:rPr>
        <w:t>Σταμπουλή</w:t>
      </w:r>
      <w:proofErr w:type="spellEnd"/>
      <w:r>
        <w:rPr>
          <w:rFonts w:eastAsia="Times New Roman" w:cs="Times New Roman"/>
          <w:szCs w:val="24"/>
        </w:rPr>
        <w:t xml:space="preserve">. </w:t>
      </w:r>
    </w:p>
    <w:p w14:paraId="4E09C93B"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Άννα Καραμανλή, Βουλευτή</w:t>
      </w:r>
      <w:r>
        <w:rPr>
          <w:rFonts w:eastAsia="Times New Roman" w:cs="Times New Roman"/>
          <w:szCs w:val="24"/>
        </w:rPr>
        <w:t>ς Β΄ Αθηνών, εκ μέρους της Νέας Δημοκρατίας.</w:t>
      </w:r>
    </w:p>
    <w:p w14:paraId="4E09C93C" w14:textId="77777777" w:rsidR="006940D6" w:rsidRDefault="002A199F">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κυρία Πρόεδρε.</w:t>
      </w:r>
    </w:p>
    <w:p w14:paraId="4E09C93D"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τιμούμε σήμερα την Παγκόσμια Ημέρα της Γυναίκας, μια ημέρα ορόσημο που καθιερώθηκε για την αναγνώριση της πολυδιάστατης προσφοράς της γυναί</w:t>
      </w:r>
      <w:r>
        <w:rPr>
          <w:rFonts w:eastAsia="Times New Roman" w:cs="Times New Roman"/>
          <w:szCs w:val="24"/>
        </w:rPr>
        <w:t>κας στην κοινωνία, αλλά κυρίως για τη μνημόνευση των διαχρονικών κατακτήσεων του γυναικείου φύλου και την ευαισθητοποίησή μας για την σκληρή πραγματικότητα που εξακολουθεί να βιώνει σήμερα μια μερίδα γυναικών, μια πραγματικότητα γεμάτη διακρίσεις και αποκλ</w:t>
      </w:r>
      <w:r>
        <w:rPr>
          <w:rFonts w:eastAsia="Times New Roman" w:cs="Times New Roman"/>
          <w:szCs w:val="24"/>
        </w:rPr>
        <w:t>εισμούς.</w:t>
      </w:r>
    </w:p>
    <w:p w14:paraId="4E09C93E"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Στη σημερινή συγκυρία η σκέψη μας δεν μπορεί παρά να βρίσκεται στην γυναίκα πρόσφυγα και στα δεινά που υπομένει συχνά με τα παιδιά στην αγκαλιά, για να γλιτώσει από τη δίνη </w:t>
      </w:r>
      <w:r>
        <w:rPr>
          <w:rFonts w:eastAsia="Times New Roman" w:cs="Times New Roman"/>
          <w:szCs w:val="24"/>
        </w:rPr>
        <w:lastRenderedPageBreak/>
        <w:t>του πολέμου. Δεν μπορούμε παρά να αναλογιζόμαστε τις δυσκολίες και την εκμ</w:t>
      </w:r>
      <w:r>
        <w:rPr>
          <w:rFonts w:eastAsia="Times New Roman" w:cs="Times New Roman"/>
          <w:szCs w:val="24"/>
        </w:rPr>
        <w:t xml:space="preserve">ετάλλευση που υφίσταται αυτή η γυναίκα μέσα από αυτήν τη δοκιμασία, καθώς και πόσο πιο δύσκολη είναι η ένταξή της σε ένα νέο περιβάλλον. </w:t>
      </w:r>
    </w:p>
    <w:p w14:paraId="4E09C93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Σε αυτήν τη γυναίκα άλλωστε, επέλεξε να αφιερώσει τη σημερινή ημέρα και το Ευρωπαϊκό Κοινοβούλιο. Ας ευχηθούμε αυτός ο</w:t>
      </w:r>
      <w:r>
        <w:rPr>
          <w:rFonts w:eastAsia="Times New Roman" w:cs="Times New Roman"/>
          <w:szCs w:val="24"/>
        </w:rPr>
        <w:t xml:space="preserve"> συμβολισμός να συνοδευτεί και από τις ανάλογες και αναγκαίες πρωτοβουλίες, κάνοντας πράξη την ευρωπαϊκή αλληλεγγύη, αλληλεγγύη σαν αυτήν που επέδειξαν οι εμβληματικές γιαγιάδες της Λέσβου, οι οποίες με περίσσευμα ανθρωπιάς </w:t>
      </w:r>
      <w:r>
        <w:rPr>
          <w:rFonts w:eastAsia="Times New Roman" w:cs="Times New Roman"/>
          <w:szCs w:val="24"/>
        </w:rPr>
        <w:lastRenderedPageBreak/>
        <w:t>υποκατέστησαν κυβερνήσεις και δι</w:t>
      </w:r>
      <w:r>
        <w:rPr>
          <w:rFonts w:eastAsia="Times New Roman" w:cs="Times New Roman"/>
          <w:szCs w:val="24"/>
        </w:rPr>
        <w:t>εθνείς οργανισμούς. Και αυτήν τη γυναίκα της ευαισθησίας και της απλόχερης προσφοράς οφείλουμε επίσης να αναδείξουμε σήμερα.</w:t>
      </w:r>
    </w:p>
    <w:p w14:paraId="4E09C940"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Η ισότητα των φύλων, νομικά και νομοθετικά είναι κατοχυρωμένη σε διεθνές και εθνικό επίπεδο. Δεν μπορεί άλλωστε παρά να αποτελεί βα</w:t>
      </w:r>
      <w:r>
        <w:rPr>
          <w:rFonts w:eastAsia="Times New Roman" w:cs="Times New Roman"/>
          <w:szCs w:val="24"/>
        </w:rPr>
        <w:t xml:space="preserve">σική προτεραιότητα για κάθε σύγχρονη δημοκρατία. Οι ίσες ευκαιρίες στην απασχόληση, την εκπαίδευση, την πολιτική και σε κάθε δραστηριότητα θα έπρεπε να θεωρούνται αυτονόητες. </w:t>
      </w:r>
    </w:p>
    <w:p w14:paraId="4E09C94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Αναμφίβολα, έχουμε διανύσει μια μεγάλη απόσταση και έχουν σημειωθεί σημαντικά βή</w:t>
      </w:r>
      <w:r>
        <w:rPr>
          <w:rFonts w:eastAsia="Times New Roman" w:cs="Times New Roman"/>
          <w:szCs w:val="24"/>
        </w:rPr>
        <w:t xml:space="preserve">ματα προόδου. Μια σειρά από </w:t>
      </w:r>
      <w:r>
        <w:rPr>
          <w:rFonts w:eastAsia="Times New Roman" w:cs="Times New Roman"/>
          <w:szCs w:val="24"/>
        </w:rPr>
        <w:lastRenderedPageBreak/>
        <w:t>πολιτικές, νομοθετικές πρωτοβουλίες και ευρωπαϊκά προγράμματα, συνέβαλαν στην ενδυνάμωση του ρόλου της γυναίκας και στην καταπολέμηση των διακρίσεων. Ωστόσο, προκαταλήψεις και στερεότυπα με βαθιές ρίζες στην κοινωνία, δείχνουν τ</w:t>
      </w:r>
      <w:r>
        <w:rPr>
          <w:rFonts w:eastAsia="Times New Roman" w:cs="Times New Roman"/>
          <w:szCs w:val="24"/>
        </w:rPr>
        <w:t xml:space="preserve">ην ανάγκη να </w:t>
      </w:r>
      <w:proofErr w:type="spellStart"/>
      <w:r>
        <w:rPr>
          <w:rFonts w:eastAsia="Times New Roman" w:cs="Times New Roman"/>
          <w:szCs w:val="24"/>
        </w:rPr>
        <w:t>σφυρηλατηθούν</w:t>
      </w:r>
      <w:proofErr w:type="spellEnd"/>
      <w:r>
        <w:rPr>
          <w:rFonts w:eastAsia="Times New Roman" w:cs="Times New Roman"/>
          <w:szCs w:val="24"/>
        </w:rPr>
        <w:t xml:space="preserve"> οι σχέσεις ισοτιμίας, με ακόμη μεγαλύτερη ένταση. </w:t>
      </w:r>
    </w:p>
    <w:p w14:paraId="4E09C942"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Χαρακτηριστική περίπτωση αποτελεί η συμμετοχή των γυναικών στα κέντρα λήψης αποφάσεων, όπου η </w:t>
      </w:r>
      <w:proofErr w:type="spellStart"/>
      <w:r>
        <w:rPr>
          <w:rFonts w:eastAsia="Times New Roman" w:cs="Times New Roman"/>
          <w:szCs w:val="24"/>
        </w:rPr>
        <w:t>υποεκπροσώπησή</w:t>
      </w:r>
      <w:proofErr w:type="spellEnd"/>
      <w:r>
        <w:rPr>
          <w:rFonts w:eastAsia="Times New Roman" w:cs="Times New Roman"/>
          <w:szCs w:val="24"/>
        </w:rPr>
        <w:t xml:space="preserve"> τους καλά κρατεί. Στον εργασιακό στίβο οι γυναίκες ξεκινούν από μειον</w:t>
      </w:r>
      <w:r>
        <w:rPr>
          <w:rFonts w:eastAsia="Times New Roman" w:cs="Times New Roman"/>
          <w:szCs w:val="24"/>
        </w:rPr>
        <w:t xml:space="preserve">εκτική αφετηρία την επαγγελματική τους δραστηριότητα, προσπαθώντας να συνδυάσουν οικογενειακές και </w:t>
      </w:r>
      <w:r>
        <w:rPr>
          <w:rFonts w:eastAsia="Times New Roman" w:cs="Times New Roman"/>
          <w:szCs w:val="24"/>
        </w:rPr>
        <w:lastRenderedPageBreak/>
        <w:t xml:space="preserve">επαγγελματικές υποχρεώσεις. Ταυτόχρονα, έρχονται αντιμέτωπες με την καχυποψία, την αμφισβήτηση των δυνατοτήτων τους και παρωχημένες απόψεις για τον ρόλο που </w:t>
      </w:r>
      <w:r>
        <w:rPr>
          <w:rFonts w:eastAsia="Times New Roman" w:cs="Times New Roman"/>
          <w:szCs w:val="24"/>
        </w:rPr>
        <w:t xml:space="preserve">μπορούν να διαδραματίσουν. Αυτό το έλλειμμα εμπιστοσύνης στην αξία των γυναικών, έχει παγιώσει μια τεράστια απόκλιση στην ανάληψη θέσεων ευθύνης, αλλά και μισθολογικές διαφορές ανάμεσα στα δύο φύλα και αυτό παρά το γεγονός ότι υπάρχουν λαμπρά παραδείγματα </w:t>
      </w:r>
      <w:r>
        <w:rPr>
          <w:rFonts w:eastAsia="Times New Roman" w:cs="Times New Roman"/>
          <w:szCs w:val="24"/>
        </w:rPr>
        <w:t>γυναικών που κρατούν με επιτυχία τα ηνία μεγάλων επιχειρήσεων.</w:t>
      </w:r>
    </w:p>
    <w:p w14:paraId="4E09C943"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Στην εκπροσώπηση στα κοινά, οι αριθμοί σε πολλές περιπτώσεις προβληματίζουν, αν δεν είναι αποκαρδιωτικοί. Στο Ευρωπαϊκό Κοινοβούλιο η γυναικεία εκπροσώπηση φθάνει στο </w:t>
      </w:r>
      <w:r>
        <w:rPr>
          <w:rFonts w:eastAsia="Times New Roman" w:cs="Times New Roman"/>
          <w:szCs w:val="24"/>
        </w:rPr>
        <w:lastRenderedPageBreak/>
        <w:t>37% και οι Ελληνίδες Ευρωβ</w:t>
      </w:r>
      <w:r>
        <w:rPr>
          <w:rFonts w:eastAsia="Times New Roman" w:cs="Times New Roman"/>
          <w:szCs w:val="24"/>
        </w:rPr>
        <w:t xml:space="preserve">ουλευτές αντιστοιχούν σε λιγότερο από το 25% της ελληνικής εκπροσώπησης, ενώ στην Ευρωπαϊκή Επιτροπή η γυναικεία συμμετοχή είναι στο 32%. </w:t>
      </w:r>
    </w:p>
    <w:p w14:paraId="4E09C94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Στο εθνικό μας Κοινοβούλιο παρατηρείται μια σταθερή αύξηση της γυναικείας εκπροσώπησης, καθώς η καθιέρωση της ποσόστω</w:t>
      </w:r>
      <w:r>
        <w:rPr>
          <w:rFonts w:eastAsia="Times New Roman" w:cs="Times New Roman"/>
          <w:szCs w:val="24"/>
        </w:rPr>
        <w:t>σης στην κατάρτιση των ψηφοδελτίων υπήρξε ένα θετικό βήμα. Από 6,3% το 1996, φθάσαμε στην επίδοση ρεκόρ, τον Ιανουάριο του 2015, με εξήντα οκτώ γυναίκες Βουλευτές και ποσοστό 23%, για να σημειωθεί νέα μείωση της γυναικείας εκπροσώπησης στις τελευταίες εκλο</w:t>
      </w:r>
      <w:r>
        <w:rPr>
          <w:rFonts w:eastAsia="Times New Roman" w:cs="Times New Roman"/>
          <w:szCs w:val="24"/>
        </w:rPr>
        <w:t xml:space="preserve">γές του περασμένου Σεπτεμβρίου, που πραγματοποιήθηκαν με λίστα, κάτι που πρέπει να μας προβληματίσει και να μας δραστηριοποιήσει όχι μόνο </w:t>
      </w:r>
      <w:r>
        <w:rPr>
          <w:rFonts w:eastAsia="Times New Roman" w:cs="Times New Roman"/>
          <w:szCs w:val="24"/>
        </w:rPr>
        <w:lastRenderedPageBreak/>
        <w:t>ως γυναίκες, αλλά και ως πολιτικό σύστημα. Η χαμηλή συμμετοχή των γυναικών αποτυπώνεται επίσης στην σύνθεση του Υπουργ</w:t>
      </w:r>
      <w:r>
        <w:rPr>
          <w:rFonts w:eastAsia="Times New Roman" w:cs="Times New Roman"/>
          <w:szCs w:val="24"/>
        </w:rPr>
        <w:t xml:space="preserve">ικού Συμβουλίου, με μόλις οκτώ μέλη και ποσοστό 17%. Τα ποσοστά μάλιστα ήταν ακόμη χαμηλότερα στις προηγούμενες κυβερνήσεις. </w:t>
      </w:r>
    </w:p>
    <w:p w14:paraId="4E09C94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ίδια εικόνα παρατηρείται σε ανώτατες θέσεις της δημόσιας διοίκησης, με τη μόνη σίγουρη γυναικεία εκπροσώπηση να είναι στη Γενική</w:t>
      </w:r>
      <w:r>
        <w:rPr>
          <w:rFonts w:eastAsia="Times New Roman" w:cs="Times New Roman"/>
          <w:szCs w:val="24"/>
        </w:rPr>
        <w:t xml:space="preserve"> Γραμματεία Ισότητας, ίσως για να μας θυμίζει την υποκρισία με την οποία συχνά προσεγγίζεται το ζήτημα της ισότιμης αντιμετώπισης των δύο φύλων.</w:t>
      </w:r>
    </w:p>
    <w:p w14:paraId="4E09C946" w14:textId="77777777" w:rsidR="006940D6" w:rsidRDefault="002A199F">
      <w:pPr>
        <w:spacing w:line="600" w:lineRule="auto"/>
        <w:ind w:firstLine="720"/>
        <w:jc w:val="both"/>
        <w:rPr>
          <w:rFonts w:eastAsia="Times New Roman"/>
          <w:szCs w:val="24"/>
        </w:rPr>
      </w:pPr>
      <w:r>
        <w:rPr>
          <w:rFonts w:eastAsia="Times New Roman"/>
          <w:szCs w:val="24"/>
        </w:rPr>
        <w:lastRenderedPageBreak/>
        <w:t>Κυρίες και κύριοι συνάδελφοι, η αναγκαιότητα της συμμετοχής των γυναικών στην πολιτική ζωή και σε θέσεις ευθύνη</w:t>
      </w:r>
      <w:r>
        <w:rPr>
          <w:rFonts w:eastAsia="Times New Roman"/>
          <w:szCs w:val="24"/>
        </w:rPr>
        <w:t>ς έχει αναγνωριστεί διεθνώς. Πολιτεία, κόμματα, κοινωνικοί φορείς οφείλουμε από κοινού να εργαστούμε για την παροχή ίσων ευκαιριών και την εμπέδωση της αρχής της ισότητας, για να μπορεί η γυναίκα, το στήριγμα και το βασικό κύτταρο της ελληνικής οικογένειας</w:t>
      </w:r>
      <w:r>
        <w:rPr>
          <w:rFonts w:eastAsia="Times New Roman"/>
          <w:szCs w:val="24"/>
        </w:rPr>
        <w:t>, να κατακτά αυτά που δικαιούται, χωρίς να της χαρίζεται τίποτα.</w:t>
      </w:r>
    </w:p>
    <w:p w14:paraId="4E09C947" w14:textId="77777777" w:rsidR="006940D6" w:rsidRDefault="002A199F">
      <w:pPr>
        <w:spacing w:line="600" w:lineRule="auto"/>
        <w:ind w:firstLine="720"/>
        <w:jc w:val="both"/>
        <w:rPr>
          <w:rFonts w:eastAsia="Times New Roman"/>
          <w:szCs w:val="24"/>
        </w:rPr>
      </w:pPr>
      <w:r>
        <w:rPr>
          <w:rFonts w:eastAsia="Times New Roman"/>
          <w:szCs w:val="24"/>
        </w:rPr>
        <w:t>Θεωρώ πως το πιο σημαντικό και το πιο κρίσιμο είναι οι ίδιες οι γυναίκες να έχουν εμπιστοσύνη στις δυνάμεις τους και να συνειδητοποιήσουν ότι δεν υπάρχει κανένα άβατο στις ε</w:t>
      </w:r>
      <w:r>
        <w:rPr>
          <w:rFonts w:eastAsia="Times New Roman"/>
          <w:szCs w:val="24"/>
        </w:rPr>
        <w:lastRenderedPageBreak/>
        <w:t xml:space="preserve">παγγελματικές και </w:t>
      </w:r>
      <w:r>
        <w:rPr>
          <w:rFonts w:eastAsia="Times New Roman"/>
          <w:szCs w:val="24"/>
        </w:rPr>
        <w:t>στις πολιτικές τους προσπάθειες και να επιδιώκουν την ενεργό συμμετοχή σε όλα τα επίπεδα. Η γυναικεία παρουσία στα κέντρα λήψης αποφάσεων είναι αυτή που θα μας επιτρέπει να παρεμβαίνουμε δραστικά για όλα τα ζητήματα που μας αφορούν. Στη σημερινή Ελλάδα της</w:t>
      </w:r>
      <w:r>
        <w:rPr>
          <w:rFonts w:eastAsia="Times New Roman"/>
          <w:szCs w:val="24"/>
        </w:rPr>
        <w:t xml:space="preserve"> κρίσης με τις αναπόφευκτες κοινωνικές προεκτάσεις, θα πρέπει αυτήν την παρουσία να την εδραιώσουμε και να την ισχυροποιήσουμε.</w:t>
      </w:r>
    </w:p>
    <w:p w14:paraId="4E09C948" w14:textId="77777777" w:rsidR="006940D6" w:rsidRDefault="002A199F">
      <w:pPr>
        <w:spacing w:line="600" w:lineRule="auto"/>
        <w:ind w:firstLine="720"/>
        <w:jc w:val="both"/>
        <w:rPr>
          <w:rFonts w:eastAsia="Times New Roman"/>
          <w:szCs w:val="24"/>
        </w:rPr>
      </w:pPr>
      <w:r>
        <w:rPr>
          <w:rFonts w:eastAsia="Times New Roman"/>
          <w:szCs w:val="24"/>
        </w:rPr>
        <w:t>Σας ευχαριστώ πολύ.</w:t>
      </w:r>
    </w:p>
    <w:p w14:paraId="4E09C949" w14:textId="77777777" w:rsidR="006940D6" w:rsidRDefault="002A199F">
      <w:pPr>
        <w:spacing w:line="600" w:lineRule="auto"/>
        <w:ind w:firstLine="720"/>
        <w:jc w:val="center"/>
        <w:rPr>
          <w:rFonts w:eastAsia="Times New Roman"/>
          <w:szCs w:val="24"/>
        </w:rPr>
      </w:pPr>
      <w:r>
        <w:rPr>
          <w:rFonts w:eastAsia="Times New Roman"/>
          <w:szCs w:val="24"/>
        </w:rPr>
        <w:t>(Χειροκροτήματα)</w:t>
      </w:r>
    </w:p>
    <w:p w14:paraId="4E09C94A" w14:textId="77777777" w:rsidR="006940D6" w:rsidRDefault="002A199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κυρία Καραμανλή.</w:t>
      </w:r>
    </w:p>
    <w:p w14:paraId="4E09C94B"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Τον λόγο έχει η </w:t>
      </w:r>
      <w:r>
        <w:rPr>
          <w:rFonts w:eastAsia="Times New Roman"/>
          <w:szCs w:val="24"/>
        </w:rPr>
        <w:t xml:space="preserve">κ. Ελένη </w:t>
      </w:r>
      <w:proofErr w:type="spellStart"/>
      <w:r>
        <w:rPr>
          <w:rFonts w:eastAsia="Times New Roman"/>
          <w:szCs w:val="24"/>
        </w:rPr>
        <w:t>Ζαρούλια</w:t>
      </w:r>
      <w:proofErr w:type="spellEnd"/>
      <w:r>
        <w:rPr>
          <w:rFonts w:eastAsia="Times New Roman"/>
          <w:szCs w:val="24"/>
        </w:rPr>
        <w:t>, Βουλευτής Β΄ Αθηνών από τον Λαϊκό Σύνδεσμο – Χρυσή Αυγή.</w:t>
      </w:r>
    </w:p>
    <w:p w14:paraId="4E09C94C" w14:textId="77777777" w:rsidR="006940D6" w:rsidRDefault="002A199F">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Ευχαριστώ, κυρία Πρόεδρε.</w:t>
      </w:r>
    </w:p>
    <w:p w14:paraId="4E09C94D" w14:textId="77777777" w:rsidR="006940D6" w:rsidRDefault="002A199F">
      <w:pPr>
        <w:spacing w:line="600" w:lineRule="auto"/>
        <w:ind w:firstLine="720"/>
        <w:jc w:val="both"/>
        <w:rPr>
          <w:rFonts w:eastAsia="Times New Roman"/>
          <w:szCs w:val="24"/>
        </w:rPr>
      </w:pPr>
      <w:r>
        <w:rPr>
          <w:rFonts w:eastAsia="Times New Roman"/>
          <w:szCs w:val="24"/>
        </w:rPr>
        <w:t>Κυρίες και κύριοι, κάθε γυναίκα που αυτοαποκαλείται φεμινίστρια αγωνίζεται –υποτίθεται- για ισότητα και ελευθερία, επιδιώκοντας να «αποτιν</w:t>
      </w:r>
      <w:r>
        <w:rPr>
          <w:rFonts w:eastAsia="Times New Roman"/>
          <w:szCs w:val="24"/>
        </w:rPr>
        <w:t xml:space="preserve">άξει τα δεσμά» που την κρατούν περιορισμένη στο σπίτι και στην φροντίδα της οικογένειας, ενώ η επαγγελματική της αποκατάσταση, με την επερχόμενη οικονομική της ανεξαρτησία, φαντάζει ως η λύση του προβλήματός της. </w:t>
      </w:r>
    </w:p>
    <w:p w14:paraId="4E09C94E" w14:textId="77777777" w:rsidR="006940D6" w:rsidRDefault="002A199F">
      <w:pPr>
        <w:spacing w:line="600" w:lineRule="auto"/>
        <w:ind w:firstLine="720"/>
        <w:jc w:val="both"/>
        <w:rPr>
          <w:rFonts w:eastAsia="Times New Roman"/>
          <w:szCs w:val="24"/>
        </w:rPr>
      </w:pPr>
      <w:r>
        <w:rPr>
          <w:rFonts w:eastAsia="Times New Roman"/>
          <w:szCs w:val="24"/>
        </w:rPr>
        <w:lastRenderedPageBreak/>
        <w:t>Ωστόσο, σύμφωνα με τη φαυλότητα που χαρακτ</w:t>
      </w:r>
      <w:r>
        <w:rPr>
          <w:rFonts w:eastAsia="Times New Roman"/>
          <w:szCs w:val="24"/>
        </w:rPr>
        <w:t>ηρίζει τον φεμινισμό, το να είναι μία γυναίκα εργαζόμενη και ταυτόχρονα να φέρει την ευθύνη της οικογενειακής φροντίδας, ασχέτως της οικονομικής της αυτονομίας, ενώ οι υποχρεώσεις της αυξάνονται, δεν αποτελεί καταπίεση. Δεν είναι καταπίεση, γιατί αυτό προσ</w:t>
      </w:r>
      <w:r>
        <w:rPr>
          <w:rFonts w:eastAsia="Times New Roman"/>
          <w:szCs w:val="24"/>
        </w:rPr>
        <w:t xml:space="preserve">τάζει το ρεύμα προοδευτικότητας σήμερα, γιατί ο υλισμός και το κέρδος έχουν αναχθεί σε ανώτερες αξίες μέσα στην σαθρότητα του σύγχρονου συστήματος, ενώ για κάποιον περίεργο λόγο μονάχα η δημιουργία οικογένειας αποτελεί καταπίεση. </w:t>
      </w:r>
    </w:p>
    <w:p w14:paraId="4E09C94F" w14:textId="77777777" w:rsidR="006940D6" w:rsidRDefault="002A199F">
      <w:pPr>
        <w:spacing w:line="600" w:lineRule="auto"/>
        <w:ind w:firstLine="720"/>
        <w:jc w:val="both"/>
        <w:rPr>
          <w:rFonts w:eastAsia="Times New Roman"/>
          <w:szCs w:val="24"/>
        </w:rPr>
      </w:pPr>
      <w:r>
        <w:rPr>
          <w:rFonts w:eastAsia="Times New Roman"/>
          <w:szCs w:val="24"/>
        </w:rPr>
        <w:lastRenderedPageBreak/>
        <w:t>Όμως, στην πραγματικότητα, αληθινή καταπίεση αποτελεί ο αποπροσανατολισμός που έχει δεχθεί η γυναίκα σήμερα χάριν της ισότητας των δύο φύλων, καθώς το κυρίαρχο αίσθημα που την κατακλύζει είναι αυτό της αδυναμίας, της αδικίας, της κατωτερότητας έναντι του α</w:t>
      </w:r>
      <w:r>
        <w:rPr>
          <w:rFonts w:eastAsia="Times New Roman"/>
          <w:szCs w:val="24"/>
        </w:rPr>
        <w:t xml:space="preserve">ντίθετου φύλου. Ως αποτέλεσμα, ανάγει τον άνδρα σε εχθρό της και επιδίδεται καθημερινά σε μία ανούσια μάχη έναντι του «δυνάστη» της για να αποκτήσει την υποτιθέμενη ισότητα και ελευθερία της, σαν ένα ακόμα θύμα του </w:t>
      </w:r>
      <w:proofErr w:type="spellStart"/>
      <w:r>
        <w:rPr>
          <w:rFonts w:eastAsia="Times New Roman"/>
          <w:szCs w:val="24"/>
        </w:rPr>
        <w:t>ισοπεδωτισμού</w:t>
      </w:r>
      <w:proofErr w:type="spellEnd"/>
      <w:r>
        <w:rPr>
          <w:rFonts w:eastAsia="Times New Roman"/>
          <w:szCs w:val="24"/>
        </w:rPr>
        <w:t xml:space="preserve"> που μαστίζει την εποχή μας.</w:t>
      </w:r>
      <w:r>
        <w:rPr>
          <w:rFonts w:eastAsia="Times New Roman"/>
          <w:szCs w:val="24"/>
        </w:rPr>
        <w:t xml:space="preserve"> Ισοπέδωση αξιών, ιδανικών και προτύπων, με τα δύο φύλα να έχουν απομακρυνθεί. </w:t>
      </w:r>
    </w:p>
    <w:p w14:paraId="4E09C950"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Εν τούτοις, σε απόλυτη αντίθεση μ’ αυτόν τον </w:t>
      </w:r>
      <w:proofErr w:type="spellStart"/>
      <w:r>
        <w:rPr>
          <w:rFonts w:eastAsia="Times New Roman"/>
          <w:szCs w:val="24"/>
        </w:rPr>
        <w:t>αντιφυσικό</w:t>
      </w:r>
      <w:proofErr w:type="spellEnd"/>
      <w:r>
        <w:rPr>
          <w:rFonts w:eastAsia="Times New Roman"/>
          <w:szCs w:val="24"/>
        </w:rPr>
        <w:t xml:space="preserve"> ρόλο που πασχίζει να προσδώσει στη γυναίκα το διεστραμμένο σύστημα, έρχεται η αντίληψη του εθνικισμού για τη θέση και το</w:t>
      </w:r>
      <w:r>
        <w:rPr>
          <w:rFonts w:eastAsia="Times New Roman"/>
          <w:szCs w:val="24"/>
        </w:rPr>
        <w:t xml:space="preserve">ν ρόλο της στο κοινωνικό γίγνεσθαι, ο οποίος τόσο σε επίπεδο κοινωνικό όσο και οικογενειακό, χαίρει απολύτου σεβασμού και αναγνώρισης. </w:t>
      </w:r>
    </w:p>
    <w:p w14:paraId="4E09C951" w14:textId="77777777" w:rsidR="006940D6" w:rsidRDefault="002A199F">
      <w:pPr>
        <w:spacing w:line="600" w:lineRule="auto"/>
        <w:ind w:firstLine="720"/>
        <w:jc w:val="both"/>
        <w:rPr>
          <w:rFonts w:eastAsia="Times New Roman"/>
          <w:szCs w:val="24"/>
        </w:rPr>
      </w:pPr>
      <w:r>
        <w:rPr>
          <w:rFonts w:eastAsia="Times New Roman"/>
          <w:szCs w:val="24"/>
        </w:rPr>
        <w:t>Η εθνικιστική θεώρηση στέκεται πολέμιος της εξισωτικής εποχής και της κίβδηλης ισότητας των δύο φύλων, η οποία επιδιώκει</w:t>
      </w:r>
      <w:r>
        <w:rPr>
          <w:rFonts w:eastAsia="Times New Roman"/>
          <w:szCs w:val="24"/>
        </w:rPr>
        <w:t xml:space="preserve"> να γκρεμίσει κάθε αξία η οποία προάγει τον θεσμό της οικογένειας και της μητρότητας, αντικαθιστώντας τον με πρότυπα κατώτερα και εκφυλισμένα. </w:t>
      </w:r>
    </w:p>
    <w:p w14:paraId="4E09C952"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Η μητρότητα στη δική μας </w:t>
      </w:r>
      <w:proofErr w:type="spellStart"/>
      <w:r>
        <w:rPr>
          <w:rFonts w:eastAsia="Times New Roman"/>
          <w:szCs w:val="24"/>
        </w:rPr>
        <w:t>κοσμοθέαση</w:t>
      </w:r>
      <w:proofErr w:type="spellEnd"/>
      <w:r>
        <w:rPr>
          <w:rFonts w:eastAsia="Times New Roman"/>
          <w:szCs w:val="24"/>
        </w:rPr>
        <w:t xml:space="preserve"> αποτελεί ιερό καθήκον, μα ταυτόχρονα και απώτατη τιμή για τη γυναίκα, αναδει</w:t>
      </w:r>
      <w:r>
        <w:rPr>
          <w:rFonts w:eastAsia="Times New Roman"/>
          <w:szCs w:val="24"/>
        </w:rPr>
        <w:t>κνύοντας το ύψιστο του ρόλου της. Είναι χρέος και τιμή να φέρει στον κόσμο νέα μέλη του έθνους, να τα αναθρέψει και να τα διαπαιδαγωγήσει σύμφωνα με τις αξίες, τα ιδανικά και τις αρετές της ευρύτερης ολότητας, αποτελώντας τον συνδετικό κρίκο του παρελθόντο</w:t>
      </w:r>
      <w:r>
        <w:rPr>
          <w:rFonts w:eastAsia="Times New Roman"/>
          <w:szCs w:val="24"/>
        </w:rPr>
        <w:t xml:space="preserve">ς, του παρόντος και του μέλλοντος, ώστε να συμβάλει στη συνέχεια του έθνους. </w:t>
      </w:r>
    </w:p>
    <w:p w14:paraId="4E09C953" w14:textId="77777777" w:rsidR="006940D6" w:rsidRDefault="002A199F">
      <w:pPr>
        <w:spacing w:line="600" w:lineRule="auto"/>
        <w:ind w:firstLine="720"/>
        <w:jc w:val="both"/>
        <w:rPr>
          <w:rFonts w:eastAsia="Times New Roman"/>
          <w:szCs w:val="24"/>
        </w:rPr>
      </w:pPr>
      <w:r>
        <w:rPr>
          <w:rFonts w:eastAsia="Times New Roman"/>
          <w:szCs w:val="24"/>
        </w:rPr>
        <w:t>Λόγω του ότι κάποιοι προσπαθούν σκοπίμως να διαστρεβλώσουν τον απεριόριστο σεβασμό των εθνικιστών στην έννοια της μητρότητας, ξεκαθαρίζουμε ότι ουδέποτε οραματιστήκαμε μία γυναίκ</w:t>
      </w:r>
      <w:r>
        <w:rPr>
          <w:rFonts w:eastAsia="Times New Roman"/>
          <w:szCs w:val="24"/>
        </w:rPr>
        <w:t xml:space="preserve">α περιορισμένη, ούτε και την αντιμετωπίσαμε </w:t>
      </w:r>
      <w:r>
        <w:rPr>
          <w:rFonts w:eastAsia="Times New Roman"/>
          <w:szCs w:val="24"/>
        </w:rPr>
        <w:lastRenderedPageBreak/>
        <w:t xml:space="preserve">ποτέ ως ένα άβουλο ον ή σαν μία μηχανή παραγωγής που δεν ελέγχει το σώμα και τις επιλογές της, όπως κάποιοι αρέσκονται να λένε για να καλύψουν τις δικές τους καταστροφικές πεποιθήσεις και να ζουν τον μύθο τους. </w:t>
      </w:r>
    </w:p>
    <w:p w14:paraId="4E09C954"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 ουδέποτε ταχθήκαμε υπέρ του εξαναγκασμού μιας γυναίκας να γίνει μητέρα, εάν η ίδια δεν το επιθυμεί. Ωστόσο, θεωρούμε απαραίτητο η κοινωνία να παρέχει τις απαιτούμενες γνώσεις, τα κίνητρα και τις δυνατότητες, ώστε να γίνει μια άξια μητέρα, αν το θελ</w:t>
      </w:r>
      <w:r>
        <w:rPr>
          <w:rFonts w:eastAsia="Times New Roman" w:cs="Times New Roman"/>
          <w:szCs w:val="24"/>
        </w:rPr>
        <w:t xml:space="preserve">ήσει, φτάνοντας στην ολοκλήρωση της. </w:t>
      </w:r>
    </w:p>
    <w:p w14:paraId="4E09C955" w14:textId="77777777" w:rsidR="006940D6" w:rsidRDefault="002A199F">
      <w:pPr>
        <w:tabs>
          <w:tab w:val="left" w:pos="3189"/>
          <w:tab w:val="center" w:pos="4513"/>
        </w:tabs>
        <w:spacing w:line="600" w:lineRule="auto"/>
        <w:jc w:val="both"/>
        <w:rPr>
          <w:rFonts w:eastAsia="Times New Roman" w:cs="Times New Roman"/>
          <w:szCs w:val="24"/>
        </w:rPr>
      </w:pPr>
      <w:r>
        <w:rPr>
          <w:rFonts w:eastAsia="Times New Roman" w:cs="Times New Roman"/>
          <w:szCs w:val="24"/>
        </w:rPr>
        <w:lastRenderedPageBreak/>
        <w:t>Έτσι, η γυναίκα δεν αντιμετωπίζεται σαν σκεύος ηδονής και σαν καταναλωτικό ον, το οποίο επιτάσσει η τάση και το ρεύμα της κάθε εποχής. Αντιθέτως, αναγνωρίζεται απολύτως συνειδητοποιημένα η θέση και ο ρόλος της, ενώ γίν</w:t>
      </w:r>
      <w:r>
        <w:rPr>
          <w:rFonts w:eastAsia="Times New Roman" w:cs="Times New Roman"/>
          <w:szCs w:val="24"/>
        </w:rPr>
        <w:t>εται απόλυτα σεβαστή η διαφορετικότητα των δυο φύλων.</w:t>
      </w:r>
    </w:p>
    <w:p w14:paraId="4E09C956"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Μια πραγματική γυναίκα, όμως, πέραν της μητρότητας και της οικογενειακής φροντίδας, πρέπει να είναι εξίσου σκληρή, δυναμική και μαχητική. Μπορεί να συνδυάζει την εργασιακή της απασχόληση με την οικογένε</w:t>
      </w:r>
      <w:r>
        <w:rPr>
          <w:rFonts w:eastAsia="Times New Roman" w:cs="Times New Roman"/>
          <w:szCs w:val="24"/>
        </w:rPr>
        <w:t>ια, αρκεί να μην ξεχνάει και να μην παραβλέπει το ρόλο της και την αποστολή της στην κοινωνία, δηλαδή</w:t>
      </w:r>
      <w:r>
        <w:rPr>
          <w:rFonts w:eastAsia="Times New Roman" w:cs="Times New Roman"/>
          <w:szCs w:val="24"/>
        </w:rPr>
        <w:t>,</w:t>
      </w:r>
      <w:r>
        <w:rPr>
          <w:rFonts w:eastAsia="Times New Roman" w:cs="Times New Roman"/>
          <w:szCs w:val="24"/>
        </w:rPr>
        <w:t xml:space="preserve"> να κινείται βάσει των δυνατοτήτων και της φύσης της, </w:t>
      </w:r>
      <w:r>
        <w:rPr>
          <w:rFonts w:eastAsia="Times New Roman" w:cs="Times New Roman"/>
          <w:szCs w:val="24"/>
        </w:rPr>
        <w:lastRenderedPageBreak/>
        <w:t xml:space="preserve">χωρίς να προσπαθεί να μιμηθεί ανεπιτυχώς τον άνδρα, αποτελώντας απλά ένα κακέκτυπο του. </w:t>
      </w:r>
    </w:p>
    <w:p w14:paraId="4E09C957"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Φωτεινό παρ</w:t>
      </w:r>
      <w:r>
        <w:rPr>
          <w:rFonts w:eastAsia="Times New Roman" w:cs="Times New Roman"/>
          <w:szCs w:val="24"/>
        </w:rPr>
        <w:t>άδειγμα</w:t>
      </w:r>
      <w:r>
        <w:rPr>
          <w:rFonts w:eastAsia="Times New Roman" w:cs="Times New Roman"/>
          <w:szCs w:val="24"/>
        </w:rPr>
        <w:t>,</w:t>
      </w:r>
      <w:r>
        <w:rPr>
          <w:rFonts w:eastAsia="Times New Roman" w:cs="Times New Roman"/>
          <w:szCs w:val="24"/>
        </w:rPr>
        <w:t xml:space="preserve"> ανά τους αιώνες</w:t>
      </w:r>
      <w:r>
        <w:rPr>
          <w:rFonts w:eastAsia="Times New Roman" w:cs="Times New Roman"/>
          <w:szCs w:val="24"/>
        </w:rPr>
        <w:t>,</w:t>
      </w:r>
      <w:r>
        <w:rPr>
          <w:rFonts w:eastAsia="Times New Roman" w:cs="Times New Roman"/>
          <w:szCs w:val="24"/>
        </w:rPr>
        <w:t xml:space="preserve"> παραμένει το πρότυπο της γυναίκας στην αρχαία Σπάρτη, το οποίο καταδεικνύει την αρμονική συνύπαρξη των αξιών, όπως της Ελληνίδας ως μητέρας, συντρόφου και συμπολεμίστριας.</w:t>
      </w:r>
    </w:p>
    <w:p w14:paraId="4E09C958"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Ωστόσο, πρέπει να επισημανθεί ότι το απόλυτα διαστρεβλωτικ</w:t>
      </w:r>
      <w:r>
        <w:rPr>
          <w:rFonts w:eastAsia="Times New Roman" w:cs="Times New Roman"/>
          <w:szCs w:val="24"/>
        </w:rPr>
        <w:t xml:space="preserve">ό πνεύμα του φεμινισμού, φθείροντας αργά και σταθερά τις φυσικές σχέσεις ανδρός - γυναικός, κατάφερε ένα βαρύ πλήγμα στο ελληνικό έθνος, αυξάνοντας την υπογεννητικότητα σε σοβαρά επίπεδα και οδηγώντας σε δημογραφική παρακμή, </w:t>
      </w:r>
      <w:r>
        <w:rPr>
          <w:rFonts w:eastAsia="Times New Roman" w:cs="Times New Roman"/>
          <w:szCs w:val="24"/>
        </w:rPr>
        <w:lastRenderedPageBreak/>
        <w:t xml:space="preserve">καθώς αγγίζουμε το έσχατο όριο </w:t>
      </w:r>
      <w:r>
        <w:rPr>
          <w:rFonts w:eastAsia="Times New Roman" w:cs="Times New Roman"/>
          <w:szCs w:val="24"/>
        </w:rPr>
        <w:t xml:space="preserve">της μηδενικής αύξησης, με ταυτόχρονη υπεροχή των θανάτων έναντι των γεννήσεων. Η σοβαρότητα του ζητήματος το ανάγει σε μείζον πρόβλημα εθνικής επιβίωσης, που μόνο μέσω της εθνικιστικής </w:t>
      </w:r>
      <w:proofErr w:type="spellStart"/>
      <w:r>
        <w:rPr>
          <w:rFonts w:eastAsia="Times New Roman" w:cs="Times New Roman"/>
          <w:szCs w:val="24"/>
        </w:rPr>
        <w:t>κοσμοθεώρησης</w:t>
      </w:r>
      <w:proofErr w:type="spellEnd"/>
      <w:r>
        <w:rPr>
          <w:rFonts w:eastAsia="Times New Roman" w:cs="Times New Roman"/>
          <w:szCs w:val="24"/>
        </w:rPr>
        <w:t xml:space="preserve"> μπορεί να γίνει κατανοητό και να επιλυθεί.</w:t>
      </w:r>
    </w:p>
    <w:p w14:paraId="4E09C959"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8</w:t>
      </w:r>
      <w:r>
        <w:rPr>
          <w:rFonts w:eastAsia="Times New Roman" w:cs="Times New Roman"/>
          <w:szCs w:val="24"/>
          <w:vertAlign w:val="superscript"/>
        </w:rPr>
        <w:t>η</w:t>
      </w:r>
      <w:r>
        <w:rPr>
          <w:rFonts w:eastAsia="Times New Roman" w:cs="Times New Roman"/>
          <w:szCs w:val="24"/>
        </w:rPr>
        <w:t xml:space="preserve"> Μαρτίου ε</w:t>
      </w:r>
      <w:r>
        <w:rPr>
          <w:rFonts w:eastAsia="Times New Roman" w:cs="Times New Roman"/>
          <w:szCs w:val="24"/>
        </w:rPr>
        <w:t xml:space="preserve">ίναι η Ημέρα της Γυναίκας. Είναι όμως και η μέρα που αποτελεί μιας πρώτης τάξεως αφορμή για την Κυβέρνηση για να απευθύνει από τα έδρανα της Βουλής ένα μήνυμα προς τον ελληνικό λαό, το οποίο θεωρώ –δυστυχώς- ότι αποκλίνει κατά πολύ από το πραγματικό νόημα </w:t>
      </w:r>
      <w:r>
        <w:rPr>
          <w:rFonts w:eastAsia="Times New Roman" w:cs="Times New Roman"/>
          <w:szCs w:val="24"/>
        </w:rPr>
        <w:t xml:space="preserve">της ημέρας αυτής. </w:t>
      </w:r>
    </w:p>
    <w:p w14:paraId="4E09C95A"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Χωρίς να έχω την πραγματική διάθεση υποβάθμισης του ρόλου των γυναικών που ζουν το δράμα της προσφυγιάς, του πολέμου, της μετανάστευσης, της εκμετάλλευσης και της καταπίεσης, θέλω να αφιερώσω τη σημερινή επέτειο στους αφανείς ήρωες αυτής</w:t>
      </w:r>
      <w:r>
        <w:rPr>
          <w:rFonts w:eastAsia="Times New Roman" w:cs="Times New Roman"/>
          <w:szCs w:val="24"/>
        </w:rPr>
        <w:t xml:space="preserve"> της κοινωνίας που έχουν ξεχαστεί είτε εξαιτίας των γεγονότων των τελευταίων ημερών είτε εξαιτίας των λανθασμένων προτεραιοτήτων που έχουμε θέσει ως κοινωνία. </w:t>
      </w:r>
    </w:p>
    <w:p w14:paraId="4E09C95B"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που πρέπει, λοιπόν, να τιμήσουμε πρώτα και πάνω από όλα είναι η Ελληνίδα, είτε μάνα, είτε σ</w:t>
      </w:r>
      <w:r>
        <w:rPr>
          <w:rFonts w:eastAsia="Times New Roman" w:cs="Times New Roman"/>
          <w:szCs w:val="24"/>
        </w:rPr>
        <w:t xml:space="preserve">ύζυγος, είτε οικονομικά ανεξάρτητη και επαγγελματικά επιτυχημένη, είτε άνεργη και σε οικονομική ανέχεια η Ελληνίδα δοκιμάστηκε σκληρά τα τελευταία χρόνια και πολύ πριν το μνημόνιο. Αυτή είναι που </w:t>
      </w:r>
      <w:r>
        <w:rPr>
          <w:rFonts w:eastAsia="Times New Roman" w:cs="Times New Roman"/>
          <w:szCs w:val="24"/>
        </w:rPr>
        <w:lastRenderedPageBreak/>
        <w:t xml:space="preserve">έγινε πρώτος στόχος της </w:t>
      </w:r>
      <w:proofErr w:type="spellStart"/>
      <w:r>
        <w:rPr>
          <w:rFonts w:eastAsia="Times New Roman" w:cs="Times New Roman"/>
          <w:szCs w:val="24"/>
        </w:rPr>
        <w:t>νεοταξίτικης</w:t>
      </w:r>
      <w:proofErr w:type="spellEnd"/>
      <w:r>
        <w:rPr>
          <w:rFonts w:eastAsia="Times New Roman" w:cs="Times New Roman"/>
          <w:szCs w:val="24"/>
        </w:rPr>
        <w:t xml:space="preserve"> πολιτικής</w:t>
      </w:r>
      <w:r>
        <w:rPr>
          <w:rFonts w:eastAsia="Times New Roman" w:cs="Times New Roman"/>
          <w:szCs w:val="24"/>
        </w:rPr>
        <w:t>,</w:t>
      </w:r>
      <w:r>
        <w:rPr>
          <w:rFonts w:eastAsia="Times New Roman" w:cs="Times New Roman"/>
          <w:szCs w:val="24"/>
        </w:rPr>
        <w:t xml:space="preserve"> που την θέλε</w:t>
      </w:r>
      <w:r>
        <w:rPr>
          <w:rFonts w:eastAsia="Times New Roman" w:cs="Times New Roman"/>
          <w:szCs w:val="24"/>
        </w:rPr>
        <w:t xml:space="preserve">ι ακόλουθο ή κοινωνό παρηκμασμένων ηθών και αξιών, μέλος μιας κοινωνίας άχρωμης και πολίτη ενός έθνους χωρίς υπόβαθρο και προοπτική. </w:t>
      </w:r>
    </w:p>
    <w:p w14:paraId="4E09C95C"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ρόλος της οικογένειας</w:t>
      </w:r>
      <w:r>
        <w:rPr>
          <w:rFonts w:eastAsia="Times New Roman" w:cs="Times New Roman"/>
          <w:szCs w:val="24"/>
        </w:rPr>
        <w:t>,</w:t>
      </w:r>
      <w:r>
        <w:rPr>
          <w:rFonts w:eastAsia="Times New Roman" w:cs="Times New Roman"/>
          <w:szCs w:val="24"/>
        </w:rPr>
        <w:t xml:space="preserve"> της οποίας στυλοβάτη αποτελεί η Ελληνίδα</w:t>
      </w:r>
      <w:r>
        <w:rPr>
          <w:rFonts w:eastAsia="Times New Roman" w:cs="Times New Roman"/>
          <w:szCs w:val="24"/>
        </w:rPr>
        <w:t>,</w:t>
      </w:r>
      <w:r>
        <w:rPr>
          <w:rFonts w:eastAsia="Times New Roman" w:cs="Times New Roman"/>
          <w:szCs w:val="24"/>
        </w:rPr>
        <w:t xml:space="preserve"> υποβαθμίστηκε και αντικαταστάθηκε από την επιθυμία για </w:t>
      </w:r>
      <w:r>
        <w:rPr>
          <w:rFonts w:eastAsia="Times New Roman" w:cs="Times New Roman"/>
          <w:szCs w:val="24"/>
        </w:rPr>
        <w:t xml:space="preserve">καριέρα. Η δημιουργία οικογένειας και η διαιώνιση του έθνους μέσω της αναπαραγωγής, βιολογικό προνόμιο το οποίο κατέχει η γυναίκα, θεωρείται σήμερα, αν όχι κάτι το επιζήμιο, κάτι το περιττό. </w:t>
      </w:r>
    </w:p>
    <w:p w14:paraId="4E09C95D"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ισότιμη συμμετοχή της Ελληνίδας στην εκπαίδευση δεν έγινε με σ</w:t>
      </w:r>
      <w:r>
        <w:rPr>
          <w:rFonts w:eastAsia="Times New Roman" w:cs="Times New Roman"/>
          <w:szCs w:val="24"/>
        </w:rPr>
        <w:t xml:space="preserve">τόχο τη σωστή διαπαιδαγώγηση των τέκνων </w:t>
      </w:r>
      <w:r>
        <w:rPr>
          <w:rFonts w:eastAsia="Times New Roman" w:cs="Times New Roman"/>
          <w:szCs w:val="24"/>
        </w:rPr>
        <w:t>της.</w:t>
      </w:r>
      <w:r>
        <w:rPr>
          <w:rFonts w:eastAsia="Times New Roman" w:cs="Times New Roman"/>
          <w:szCs w:val="24"/>
        </w:rPr>
        <w:t xml:space="preserve"> ώστε αυτή να παραδώσει στην ελληνική κοινωνία άξιους και υπεύθυνους πολίτες, αλλά με στόχο την υιοθέτηση ξένων -προς τα ήθη και έθιμά μας- ιδεών, με στόχο των αποπροσανατολισμό της και τέλος την πολτοποίησή της </w:t>
      </w:r>
      <w:r>
        <w:rPr>
          <w:rFonts w:eastAsia="Times New Roman" w:cs="Times New Roman"/>
          <w:szCs w:val="24"/>
        </w:rPr>
        <w:t xml:space="preserve">σε μια κοινωνική μηχανή που δυσλειτουργεί και απλώς ανακυκλώνει χρόνια προβλήματα. </w:t>
      </w:r>
    </w:p>
    <w:p w14:paraId="4E09C95E"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Ελληνίδα δοκιμάστηκε σκληρά και παρά τις θυσίες της, τους συνεχείς της αγώνες και την αγωνία της για ένα καλύτερο μέλλον, παραμένει σήμερα σε δυσμενή θέση. Δεν έχει να κά</w:t>
      </w:r>
      <w:r>
        <w:rPr>
          <w:rFonts w:eastAsia="Times New Roman" w:cs="Times New Roman"/>
          <w:szCs w:val="24"/>
        </w:rPr>
        <w:t xml:space="preserve">νει ούτε με την οικονομική της θέση ούτε με την επαγγελματική της </w:t>
      </w:r>
      <w:r>
        <w:rPr>
          <w:rFonts w:eastAsia="Times New Roman" w:cs="Times New Roman"/>
          <w:szCs w:val="24"/>
        </w:rPr>
        <w:lastRenderedPageBreak/>
        <w:t xml:space="preserve">αποκατάσταση, αλλά με το ρόλο που αυτή πρέπει να επιτελέσει εντός της κοινωνίας, ως ενεργό και δημιουργικό της κύτταρο. Και όσο δεν κατανοούμε ή αρνούμαστε να σεβαστούμε αυτόν τον ρόλο τόσο </w:t>
      </w:r>
      <w:r>
        <w:rPr>
          <w:rFonts w:eastAsia="Times New Roman" w:cs="Times New Roman"/>
          <w:szCs w:val="24"/>
        </w:rPr>
        <w:t xml:space="preserve">θα την καταπιέζουμε και θα την καθιστούμε έρμαιο των όποιων εξελίξεων. </w:t>
      </w:r>
    </w:p>
    <w:p w14:paraId="4E09C95F"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αν για κάποιους από εσάς η μέρα αυτή αποτελεί ορόσημο για τις γυναίκες πρόσφυγες, οι οποίες πράγματι ζουν ένα δράμα, τότε κάνετε το μεγάλο λάθος να ξεχνάτε ή να υποβαθμίζετε το δρά</w:t>
      </w:r>
      <w:r>
        <w:rPr>
          <w:rFonts w:eastAsia="Times New Roman" w:cs="Times New Roman"/>
          <w:szCs w:val="24"/>
        </w:rPr>
        <w:t xml:space="preserve">μα του δικού μας λαού, γιατί και οι δικές μας γυναίκες ζουν το δικό τους πόλεμο. Είναι ένας κοινωνικός πόλεμος που μαίνεται και που έχει </w:t>
      </w:r>
      <w:proofErr w:type="spellStart"/>
      <w:r>
        <w:rPr>
          <w:rFonts w:eastAsia="Times New Roman" w:cs="Times New Roman"/>
          <w:szCs w:val="24"/>
        </w:rPr>
        <w:t>αποδομήσει</w:t>
      </w:r>
      <w:proofErr w:type="spellEnd"/>
      <w:r>
        <w:rPr>
          <w:rFonts w:eastAsia="Times New Roman" w:cs="Times New Roman"/>
          <w:szCs w:val="24"/>
        </w:rPr>
        <w:t xml:space="preserve"> κάθε τι το δημιουργικό σε αυτήν τη χώρα. </w:t>
      </w:r>
    </w:p>
    <w:p w14:paraId="4E09C960"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σε αυτόν το πόλεμο η Χρυσή Αυγή θέλει τις Ελληνίδες στο πλευρό</w:t>
      </w:r>
      <w:r>
        <w:rPr>
          <w:rFonts w:eastAsia="Times New Roman" w:cs="Times New Roman"/>
          <w:szCs w:val="24"/>
        </w:rPr>
        <w:t xml:space="preserve"> της ώστε να επικρατήσει έναντι των ξενόφερτων αξιών η ελληνική παράδοση, τα ελληνικά γράμματα, η ελληνική θρησκεία, με πρωτεργάτες το βασικό κύτταρο της κοινωνίας μας, την οικογένεια. </w:t>
      </w:r>
    </w:p>
    <w:p w14:paraId="4E09C961"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09C962" w14:textId="77777777" w:rsidR="006940D6" w:rsidRDefault="002A199F">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4E09C963" w14:textId="77777777" w:rsidR="006940D6" w:rsidRDefault="002A199F">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Το</w:t>
      </w:r>
      <w:r>
        <w:rPr>
          <w:rFonts w:eastAsia="Times New Roman"/>
          <w:bCs/>
        </w:rPr>
        <w:t>ν</w:t>
      </w:r>
      <w:r>
        <w:rPr>
          <w:rFonts w:eastAsia="Times New Roman"/>
          <w:bCs/>
        </w:rPr>
        <w:t xml:space="preserve"> λόγο έχει εκ μέρους της Δημοκρατικής Συμπαράταξης ΠΑΣΟΚ-ΔΗΜΑΡ ο κ. Θεόδωρος Παπαθεοδώρου, Βουλευτής Αχαΐας και παρακαλώ σεβασμό στο χρόνο. </w:t>
      </w:r>
    </w:p>
    <w:p w14:paraId="4E09C964" w14:textId="77777777" w:rsidR="006940D6" w:rsidRDefault="002A199F">
      <w:pPr>
        <w:spacing w:line="600" w:lineRule="auto"/>
        <w:ind w:firstLine="720"/>
        <w:jc w:val="both"/>
        <w:rPr>
          <w:rFonts w:eastAsia="Times New Roman"/>
          <w:szCs w:val="24"/>
        </w:rPr>
      </w:pPr>
      <w:r>
        <w:rPr>
          <w:rFonts w:eastAsia="Times New Roman"/>
          <w:b/>
          <w:szCs w:val="24"/>
        </w:rPr>
        <w:lastRenderedPageBreak/>
        <w:t xml:space="preserve">ΘΕΟΔΩΡΟΣ ΠΑΠΑΘΕΟΔΩΡΟΥ: </w:t>
      </w:r>
      <w:r>
        <w:rPr>
          <w:rFonts w:eastAsia="Times New Roman"/>
          <w:szCs w:val="24"/>
        </w:rPr>
        <w:t xml:space="preserve">Κυρία Πρόεδρε, κυρίες και κύριοι συνάδελφοι, </w:t>
      </w:r>
      <w:r>
        <w:rPr>
          <w:rFonts w:eastAsia="Times New Roman"/>
          <w:szCs w:val="24"/>
        </w:rPr>
        <w:t>κυρίες προσκεκλημένες, η συζήτηση σήμερα στην Ελλάδα και στην Ευρώπη για την ισότιμη συμμετοχή των γυναικών στα πολιτικά και κοινωνικά κέντρα λήψης αποφάσεων χαρακτηρίζεται από ένα αρνητικό πρόσημο, αυτό της ανισότητας, ανισότητας στην πρόσβαση στην εργασί</w:t>
      </w:r>
      <w:r>
        <w:rPr>
          <w:rFonts w:eastAsia="Times New Roman"/>
          <w:szCs w:val="24"/>
        </w:rPr>
        <w:t>α, ανισότητας στις ίσες ευκαιρίες, ανισότητας στη μεταχείριση, ανισότητας στη συμμετοχή στα πολιτικά, οικονομικά και κοινωνικά κέντρα λήψης αποφάσεων.</w:t>
      </w:r>
    </w:p>
    <w:p w14:paraId="4E09C965" w14:textId="77777777" w:rsidR="006940D6" w:rsidRDefault="002A199F">
      <w:pPr>
        <w:spacing w:line="600" w:lineRule="auto"/>
        <w:ind w:firstLine="720"/>
        <w:jc w:val="both"/>
        <w:rPr>
          <w:rFonts w:eastAsia="Times New Roman"/>
          <w:szCs w:val="24"/>
        </w:rPr>
      </w:pPr>
      <w:r>
        <w:rPr>
          <w:rFonts w:eastAsia="Times New Roman"/>
          <w:szCs w:val="24"/>
        </w:rPr>
        <w:t>Το ερώτημα που τίθεται, βέβαια, με τρόπο αβίαστο σε μια τέτοια συζήτηση είναι το τι επιδιώκουμε να κατανο</w:t>
      </w:r>
      <w:r>
        <w:rPr>
          <w:rFonts w:eastAsia="Times New Roman"/>
          <w:szCs w:val="24"/>
        </w:rPr>
        <w:t xml:space="preserve">ήσουμε, να </w:t>
      </w:r>
      <w:r>
        <w:rPr>
          <w:rFonts w:eastAsia="Times New Roman"/>
          <w:szCs w:val="24"/>
        </w:rPr>
        <w:lastRenderedPageBreak/>
        <w:t xml:space="preserve">εξάγουμε ως συμπέρασμα από μια τέτοια συζήτηση. Θέλουμε να καταδείξουμε ότι η μεγαλύτερη συμμετοχή, πρόσβαση των γυναικών σε αυτά τα κέντρα θα λειτουργήσει ως πολλαπλασιαστής, ώστε συνεχώς περισσότερες γυναίκες να συμμετέχουν σε ηγετικές θέσεις </w:t>
      </w:r>
      <w:r>
        <w:rPr>
          <w:rFonts w:eastAsia="Times New Roman"/>
          <w:szCs w:val="24"/>
        </w:rPr>
        <w:t xml:space="preserve">στην πολιτική, οικονομική και κοινωνική ζωή; Θέλουμε να αναγνωρίσουμε ότι οι προσπάθειες της Ευρώπης τα τελευταία τριάντα χρόνια, ιδιαίτερα για την εξάλειψη των ανισοτήτων και την εμπέδωση της ισότητας, δικαιώνονται μέσα από την αναζήτηση του δείκτη ή του </w:t>
      </w:r>
      <w:r>
        <w:rPr>
          <w:rFonts w:eastAsia="Times New Roman"/>
          <w:szCs w:val="24"/>
        </w:rPr>
        <w:t>μέσου όρου συμμετοχής;</w:t>
      </w:r>
    </w:p>
    <w:p w14:paraId="4E09C966" w14:textId="77777777" w:rsidR="006940D6" w:rsidRDefault="002A199F">
      <w:pPr>
        <w:spacing w:line="600" w:lineRule="auto"/>
        <w:ind w:firstLine="720"/>
        <w:jc w:val="both"/>
        <w:rPr>
          <w:rFonts w:eastAsia="Times New Roman"/>
          <w:szCs w:val="24"/>
        </w:rPr>
      </w:pPr>
      <w:r>
        <w:rPr>
          <w:rFonts w:eastAsia="Times New Roman"/>
          <w:szCs w:val="24"/>
        </w:rPr>
        <w:t>Μήπως επιδιώκουμε, τέλος, τον διαρκή εκσυγχρονισμό του κυρίαρχου πολιτικού αφηγήματος της ισότιμης συμμετοχής, το οποίο παραμένει μια μεγάλη κατάκτηση</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της </w:t>
      </w:r>
      <w:r>
        <w:rPr>
          <w:rFonts w:eastAsia="Times New Roman"/>
          <w:szCs w:val="24"/>
        </w:rPr>
        <w:lastRenderedPageBreak/>
        <w:t xml:space="preserve">ευρωπαϊκής σοσιαλδημοκρατίας, αλλά συγκρούεται καθημερινά με ιδεολογικά, κοινωνικά και πολιτικά στεγανά με συντηρητικά στερεότυπα και σκληρές κοινωνικές πολιτισμικές οικονομικές και πολιτικές </w:t>
      </w:r>
      <w:proofErr w:type="spellStart"/>
      <w:r>
        <w:rPr>
          <w:rFonts w:eastAsia="Times New Roman"/>
          <w:szCs w:val="24"/>
        </w:rPr>
        <w:t>έμφυλες</w:t>
      </w:r>
      <w:proofErr w:type="spellEnd"/>
      <w:r>
        <w:rPr>
          <w:rFonts w:eastAsia="Times New Roman"/>
          <w:szCs w:val="24"/>
        </w:rPr>
        <w:t xml:space="preserve"> ταυτότητες;</w:t>
      </w:r>
    </w:p>
    <w:p w14:paraId="4E09C967" w14:textId="77777777" w:rsidR="006940D6" w:rsidRDefault="002A199F">
      <w:pPr>
        <w:spacing w:line="600" w:lineRule="auto"/>
        <w:ind w:firstLine="720"/>
        <w:jc w:val="both"/>
        <w:rPr>
          <w:rFonts w:eastAsia="Times New Roman"/>
          <w:szCs w:val="24"/>
        </w:rPr>
      </w:pPr>
      <w:r>
        <w:rPr>
          <w:rFonts w:eastAsia="Times New Roman"/>
          <w:szCs w:val="24"/>
        </w:rPr>
        <w:t>Φοβάμαι ότι όλα τα παραπάνω δεν μπορούν</w:t>
      </w:r>
      <w:r>
        <w:rPr>
          <w:rFonts w:eastAsia="Times New Roman"/>
          <w:szCs w:val="24"/>
        </w:rPr>
        <w:t xml:space="preserve"> παρά να αποτελούν μόνο την κορυφή του παγόβουνου. Για να καταλάβουμε την ανισότητα που υπάρχει στην κορυφή, στα κέντρα λήψης αποφάσεων θα πρέπει να ξεκινήσουμε από τη διευρυμένη ανισότητα της βάσης και να κατανοήσουμε τους κοινωνικούς μηχανισμούς αναπαραγ</w:t>
      </w:r>
      <w:r>
        <w:rPr>
          <w:rFonts w:eastAsia="Times New Roman"/>
          <w:szCs w:val="24"/>
        </w:rPr>
        <w:t>ωγής της.</w:t>
      </w:r>
    </w:p>
    <w:p w14:paraId="4E09C968" w14:textId="77777777" w:rsidR="006940D6" w:rsidRDefault="002A199F">
      <w:pPr>
        <w:spacing w:line="600" w:lineRule="auto"/>
        <w:ind w:firstLine="720"/>
        <w:jc w:val="both"/>
        <w:rPr>
          <w:rFonts w:eastAsia="Times New Roman"/>
          <w:szCs w:val="24"/>
        </w:rPr>
      </w:pPr>
      <w:r>
        <w:rPr>
          <w:rFonts w:eastAsia="Times New Roman"/>
          <w:szCs w:val="24"/>
        </w:rPr>
        <w:lastRenderedPageBreak/>
        <w:t>Ας σκεφτούμε ότι η μόνη κατοχυρωμένη και θεσμοθετημένη ισότιμη πρόσβαση παντού στην Ευρώπη και στην Ελλάδα είναι αυτή που προσφέρει η εκπαίδευση, ενώ στους περισσότερους τομείς η πρόσβαση υποστηρίζεται είτε από θετικές διακρίσεις συναφείς με το φ</w:t>
      </w:r>
      <w:r>
        <w:rPr>
          <w:rFonts w:eastAsia="Times New Roman"/>
          <w:szCs w:val="24"/>
        </w:rPr>
        <w:t>ύλο είτε από θεσμοθετημένες ποσοστώσεις. Στην εκπαίδευση κατοχυρώνεται η ισότητα και εκεί διαπιστώνουμε το προβάδισμα</w:t>
      </w:r>
      <w:r>
        <w:rPr>
          <w:rFonts w:eastAsia="Times New Roman"/>
          <w:szCs w:val="24"/>
        </w:rPr>
        <w:t>,</w:t>
      </w:r>
      <w:r>
        <w:rPr>
          <w:rFonts w:eastAsia="Times New Roman"/>
          <w:szCs w:val="24"/>
        </w:rPr>
        <w:t xml:space="preserve"> ακόμη και σε μαθησιακό επίπεδο</w:t>
      </w:r>
      <w:r>
        <w:rPr>
          <w:rFonts w:eastAsia="Times New Roman"/>
          <w:szCs w:val="24"/>
        </w:rPr>
        <w:t>,</w:t>
      </w:r>
      <w:r>
        <w:rPr>
          <w:rFonts w:eastAsia="Times New Roman"/>
          <w:szCs w:val="24"/>
        </w:rPr>
        <w:t xml:space="preserve"> των κοριτσιών. Ακόμη και στο επίπεδο της σχολικής διαρροής το ποσοστό των κοριτσιών είναι σαφώς μικρότερο</w:t>
      </w:r>
      <w:r>
        <w:rPr>
          <w:rFonts w:eastAsia="Times New Roman"/>
          <w:szCs w:val="24"/>
        </w:rPr>
        <w:t xml:space="preserve"> από αυτό των αγοριών, λαμβανομένων των βασικών κοινωνικών και οικονομικών παραγόντων. Επομένως, ποιο είναι αυτό το </w:t>
      </w:r>
      <w:r>
        <w:rPr>
          <w:rFonts w:eastAsia="Times New Roman"/>
          <w:szCs w:val="24"/>
        </w:rPr>
        <w:lastRenderedPageBreak/>
        <w:t xml:space="preserve">κοινωνικό και πολιτικό φίλτρο που περιορίζει την ισότιμη πρόσβαση των γυναικών σε θέσεις ευθύνης και στην ίση μεταχείριση; </w:t>
      </w:r>
    </w:p>
    <w:p w14:paraId="4E09C969" w14:textId="77777777" w:rsidR="006940D6" w:rsidRDefault="002A199F">
      <w:pPr>
        <w:spacing w:line="600" w:lineRule="auto"/>
        <w:ind w:firstLine="720"/>
        <w:jc w:val="both"/>
        <w:rPr>
          <w:rFonts w:eastAsia="Times New Roman"/>
          <w:szCs w:val="24"/>
        </w:rPr>
      </w:pPr>
      <w:r>
        <w:rPr>
          <w:rFonts w:eastAsia="Times New Roman"/>
          <w:szCs w:val="24"/>
        </w:rPr>
        <w:t>Βεβαίως, η θεσμο</w:t>
      </w:r>
      <w:r>
        <w:rPr>
          <w:rFonts w:eastAsia="Times New Roman"/>
          <w:szCs w:val="24"/>
        </w:rPr>
        <w:t xml:space="preserve">θετημένη ισότητα πρόσβασης στην εκπαίδευση δεν σημαίνει ταυτόχρονα και εμπέδωση της κοινωνικής ισότητας μέσα από το σχολείο, καθώς και εναλλαγή των </w:t>
      </w:r>
      <w:proofErr w:type="spellStart"/>
      <w:r>
        <w:rPr>
          <w:rFonts w:eastAsia="Times New Roman"/>
          <w:szCs w:val="24"/>
        </w:rPr>
        <w:t>έμφυλων</w:t>
      </w:r>
      <w:proofErr w:type="spellEnd"/>
      <w:r>
        <w:rPr>
          <w:rFonts w:eastAsia="Times New Roman"/>
          <w:szCs w:val="24"/>
        </w:rPr>
        <w:t xml:space="preserve"> κοινωνικών ταυτοτήτων. Το πρόβλημα της διευρυμένης βάσης ανισοτήτων για τις γυναίκες ξεκινά από την </w:t>
      </w:r>
      <w:r>
        <w:rPr>
          <w:rFonts w:eastAsia="Times New Roman"/>
          <w:szCs w:val="24"/>
        </w:rPr>
        <w:t>άνιση πρόσβαση τους στην κοινωνική ισότητα, στην αγορά εργασίας και τούτο συχνά ανεξάρτητα από τυπικά προσόντα.</w:t>
      </w:r>
    </w:p>
    <w:p w14:paraId="4E09C96A" w14:textId="77777777" w:rsidR="006940D6" w:rsidRDefault="002A199F">
      <w:pPr>
        <w:spacing w:line="600" w:lineRule="auto"/>
        <w:ind w:firstLine="720"/>
        <w:jc w:val="both"/>
        <w:rPr>
          <w:rFonts w:eastAsia="Times New Roman"/>
          <w:szCs w:val="24"/>
        </w:rPr>
      </w:pPr>
      <w:r>
        <w:rPr>
          <w:rFonts w:eastAsia="Times New Roman"/>
          <w:szCs w:val="24"/>
        </w:rPr>
        <w:lastRenderedPageBreak/>
        <w:t>Ενδεικτικά αναφέρω ότι σύμφωνα με τα στοιχεία της ΕΛΣΤΑΤ του 2015 από το 2008 μέχρι σήμερα το ποσοστό απασχόλησης των ανδρών μειώθηκε από 80% σε</w:t>
      </w:r>
      <w:r>
        <w:rPr>
          <w:rFonts w:eastAsia="Times New Roman"/>
          <w:szCs w:val="24"/>
        </w:rPr>
        <w:t xml:space="preserve"> 62,9% και το ποσοστό απασχόλησης των γυναικών μειώθηκε από 52,5% σχεδόν στο 43%. Τα ποσοστά ανεργίας των γυναικών στην Ελλάδα αγγίζουν πλέον το 60%.</w:t>
      </w:r>
    </w:p>
    <w:p w14:paraId="4E09C96B" w14:textId="77777777" w:rsidR="006940D6" w:rsidRDefault="002A199F">
      <w:pPr>
        <w:spacing w:line="600" w:lineRule="auto"/>
        <w:ind w:firstLine="720"/>
        <w:jc w:val="both"/>
        <w:rPr>
          <w:rFonts w:eastAsia="Times New Roman"/>
          <w:szCs w:val="24"/>
        </w:rPr>
      </w:pPr>
      <w:r>
        <w:rPr>
          <w:rFonts w:eastAsia="Times New Roman"/>
          <w:szCs w:val="24"/>
        </w:rPr>
        <w:t xml:space="preserve">Ωστόσο, στην Ευρώπη ο αριθμός αύξησης του ποσοστού απασχόλησης των γυναικών ανήλθε αντίστοιχα το 2013 στο </w:t>
      </w:r>
      <w:r>
        <w:rPr>
          <w:rFonts w:eastAsia="Times New Roman"/>
          <w:szCs w:val="24"/>
        </w:rPr>
        <w:t xml:space="preserve">60%, αλλά πάντως υπολείπεται σημαντικά του στόχου της στρατηγικής της Ευρωπαϊκής Ένωσης για το 2020 για την απασχόληση στο 75% της ηλικιακής κατηγορίας 20 έως 64 ετών </w:t>
      </w:r>
      <w:r>
        <w:rPr>
          <w:rFonts w:eastAsia="Times New Roman"/>
          <w:szCs w:val="24"/>
        </w:rPr>
        <w:lastRenderedPageBreak/>
        <w:t xml:space="preserve">και στη βελτίωση της ποιότητας εργασίας. Αν συνεχιστεί η σημερινή κρίση, αν συνεχιστεί η </w:t>
      </w:r>
      <w:r>
        <w:rPr>
          <w:rFonts w:eastAsia="Times New Roman"/>
          <w:szCs w:val="24"/>
        </w:rPr>
        <w:t>σημερινή τάση, ο στόχος της στρατηγικής της Ευρωπαϊκής Ένωσης όχι μόνο δεν θα επιτευχθεί το 2020, αλλά δεν θα είναι ορατός ούτε το 2040.</w:t>
      </w:r>
    </w:p>
    <w:p w14:paraId="4E09C96C" w14:textId="77777777" w:rsidR="006940D6" w:rsidRDefault="002A199F">
      <w:pPr>
        <w:spacing w:line="600" w:lineRule="auto"/>
        <w:ind w:firstLine="720"/>
        <w:jc w:val="both"/>
        <w:rPr>
          <w:rFonts w:eastAsia="Times New Roman"/>
          <w:szCs w:val="24"/>
        </w:rPr>
      </w:pPr>
      <w:r>
        <w:rPr>
          <w:rFonts w:eastAsia="Times New Roman"/>
          <w:szCs w:val="24"/>
        </w:rPr>
        <w:t>Ταυτόχρονα, η πυραμίδα των ανισοτήτων είναι ο κανόνας στην Ευρώπη, δεν είναι η εξαίρεση. Ενώ το 60% των νέων πτυχιούχων</w:t>
      </w:r>
      <w:r>
        <w:rPr>
          <w:rFonts w:eastAsia="Times New Roman"/>
          <w:szCs w:val="24"/>
        </w:rPr>
        <w:t xml:space="preserve"> και το 46% σχεδόν 50% των κατόχων διδακτορικών στην Ευρωπαϊκή Ένωση είναι γυναίκες, αυτές αντιπροσωπεύουν μόνο το 35% του συνολικού αριθμού του ακαδημαϊκού προσωπικού στα ευρωπαϊκά πανεπιστήμια και στα ερευνητικά κέντρα και μόλις το 20% των πανεπιστημιακώ</w:t>
      </w:r>
      <w:r>
        <w:rPr>
          <w:rFonts w:eastAsia="Times New Roman"/>
          <w:szCs w:val="24"/>
        </w:rPr>
        <w:t>ν με ανώτατες και διοικητικές ακαδημαϊκές θέσεις.</w:t>
      </w:r>
    </w:p>
    <w:p w14:paraId="4E09C96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στο 20% βρίσκεται η εκπροσώπηση των γυναικών σε ανώτερα κλιμάκια των ιδιωτικών επιχειρήσεων στην Ευρώπη, ενώ σύμφωνα με τη λίστα της </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μόνο το 4% των ανώτατων κλιμακίων των πεντακοσί</w:t>
      </w:r>
      <w:r>
        <w:rPr>
          <w:rFonts w:eastAsia="Times New Roman" w:cs="Times New Roman"/>
          <w:szCs w:val="24"/>
        </w:rPr>
        <w:t xml:space="preserve">ων μεγάλων επιχειρήσεων είναι γυναίκες. </w:t>
      </w:r>
    </w:p>
    <w:p w14:paraId="4E09C96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Παράλληλα, οι γυναίκες </w:t>
      </w:r>
      <w:proofErr w:type="spellStart"/>
      <w:r>
        <w:rPr>
          <w:rFonts w:eastAsia="Times New Roman" w:cs="Times New Roman"/>
          <w:szCs w:val="24"/>
        </w:rPr>
        <w:t>υποεκπροσωπούνται</w:t>
      </w:r>
      <w:proofErr w:type="spellEnd"/>
      <w:r>
        <w:rPr>
          <w:rFonts w:eastAsia="Times New Roman" w:cs="Times New Roman"/>
          <w:szCs w:val="24"/>
        </w:rPr>
        <w:t xml:space="preserve"> στις θέσεις λήψης αποφάσεων στην πολιτική. Στους ευρωπαϊκούς θεσμούς, όπως ειπώθηκε προηγουμένως, και στα είκοσι οχτώ κράτη έχουμε μόνο πέντε Αρχηγούς κρατών και ταυτόχρονα σ</w:t>
      </w:r>
      <w:r>
        <w:rPr>
          <w:rFonts w:eastAsia="Times New Roman" w:cs="Times New Roman"/>
          <w:szCs w:val="24"/>
        </w:rPr>
        <w:t xml:space="preserve">το Ευρωπαϊκό Κοινοβούλιο η συμμετοχή των γυναικών αγγίζει το 37%. Στα εθνικά κοινοβούλια ο μέσος όρος είναι 28%, </w:t>
      </w:r>
      <w:r>
        <w:rPr>
          <w:rFonts w:eastAsia="Times New Roman" w:cs="Times New Roman"/>
          <w:szCs w:val="24"/>
        </w:rPr>
        <w:lastRenderedPageBreak/>
        <w:t xml:space="preserve">ενώ στην Ελλάδα έχουν εκλεγεί μόνο πενήντα οχτώ γυναίκες στις τριακόσιες. </w:t>
      </w:r>
    </w:p>
    <w:p w14:paraId="4E09C96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Σε αυτό θα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ότι τα παραπάνω ποσοστά επ</w:t>
      </w:r>
      <w:r>
        <w:rPr>
          <w:rFonts w:eastAsia="Times New Roman" w:cs="Times New Roman"/>
          <w:szCs w:val="24"/>
        </w:rPr>
        <w:t xml:space="preserve">ηρεάζονται θετικά από τις θεσμικά κατοχυρωμένες ποσοστώσεις και αποδεικνύουν την περιορισμένη πρόσβαση των γυναικών στα κέντρα λήψης αποφάσεων. Αποδεικνύουν όμως και κάτι άλλο. Ότι παρά τις θεσμικές, θετικές διακρίσεις οι </w:t>
      </w:r>
      <w:proofErr w:type="spellStart"/>
      <w:r>
        <w:rPr>
          <w:rFonts w:eastAsia="Times New Roman" w:cs="Times New Roman"/>
          <w:szCs w:val="24"/>
        </w:rPr>
        <w:t>έμφυλες</w:t>
      </w:r>
      <w:proofErr w:type="spellEnd"/>
      <w:r>
        <w:rPr>
          <w:rFonts w:eastAsia="Times New Roman" w:cs="Times New Roman"/>
          <w:szCs w:val="24"/>
        </w:rPr>
        <w:t xml:space="preserve"> ανισότητες εκκινούν από βα</w:t>
      </w:r>
      <w:r>
        <w:rPr>
          <w:rFonts w:eastAsia="Times New Roman" w:cs="Times New Roman"/>
          <w:szCs w:val="24"/>
        </w:rPr>
        <w:t xml:space="preserve">θιά ριζωμένες κοινωνικές και οικονομικές αιτίες, συνυφασμένες με την κατασκευή του κοινωνικού φύλου και με τη σταθερή αναπαραγωγή των ίδιων κοινωνικών συμπεριφορών που προσδιορίζουν το κάθε φύλο. </w:t>
      </w:r>
    </w:p>
    <w:p w14:paraId="4E09C97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w:t>
      </w:r>
      <w:r>
        <w:rPr>
          <w:rFonts w:eastAsia="Times New Roman" w:cs="Times New Roman"/>
          <w:szCs w:val="24"/>
        </w:rPr>
        <w:t>ίας του κυρίου Βουλευτή)</w:t>
      </w:r>
    </w:p>
    <w:p w14:paraId="4E09C97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 Ένα λεπτό, κυρία Πρόεδρε. </w:t>
      </w:r>
    </w:p>
    <w:p w14:paraId="4E09C97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Ας σκεφτούμε</w:t>
      </w:r>
      <w:r w:rsidRPr="008C5E22">
        <w:rPr>
          <w:rFonts w:eastAsia="Times New Roman" w:cs="Times New Roman"/>
          <w:szCs w:val="24"/>
        </w:rPr>
        <w:t>,</w:t>
      </w:r>
      <w:r>
        <w:rPr>
          <w:rFonts w:eastAsia="Times New Roman" w:cs="Times New Roman"/>
          <w:szCs w:val="24"/>
        </w:rPr>
        <w:t xml:space="preserve"> στην Ελλάδα πότε νομοθετήσαμε την ποινικοποίηση της ενδοοικογενειακής βίας, πότε νομοθετήσαμε την ποινικοποίηση του βιασμού εντός γάμου. Ας σκεφτούμε πότε μιλήσαμε</w:t>
      </w:r>
      <w:r w:rsidRPr="008C5E22">
        <w:rPr>
          <w:rFonts w:eastAsia="Times New Roman" w:cs="Times New Roman"/>
          <w:szCs w:val="24"/>
        </w:rPr>
        <w:t>,</w:t>
      </w:r>
      <w:r>
        <w:rPr>
          <w:rFonts w:eastAsia="Times New Roman" w:cs="Times New Roman"/>
          <w:szCs w:val="24"/>
        </w:rPr>
        <w:t xml:space="preserve"> στην Ελλάδα</w:t>
      </w:r>
      <w:r w:rsidRPr="008C5E22">
        <w:rPr>
          <w:rFonts w:eastAsia="Times New Roman" w:cs="Times New Roman"/>
          <w:szCs w:val="24"/>
        </w:rPr>
        <w:t>,</w:t>
      </w:r>
      <w:r>
        <w:rPr>
          <w:rFonts w:eastAsia="Times New Roman" w:cs="Times New Roman"/>
          <w:szCs w:val="24"/>
        </w:rPr>
        <w:t xml:space="preserve"> για πρώτη φ</w:t>
      </w:r>
      <w:r>
        <w:rPr>
          <w:rFonts w:eastAsia="Times New Roman" w:cs="Times New Roman"/>
          <w:szCs w:val="24"/>
        </w:rPr>
        <w:t xml:space="preserve">ορά για τη σεξουαλική παρενόχληση στην εργασία. Πρόκειται για την αργή εξέλιξη των κοινωνικών στερεοτύπων, την καθυστερημένη απόδοση, ενσωμάτωση και εμπέδωση δικαιωμάτων, ικανών να μετασχηματίσουν τη συλλογική συνείδηση και να εγγυηθούν την </w:t>
      </w:r>
      <w:r>
        <w:rPr>
          <w:rFonts w:eastAsia="Times New Roman" w:cs="Times New Roman"/>
          <w:szCs w:val="24"/>
        </w:rPr>
        <w:lastRenderedPageBreak/>
        <w:t xml:space="preserve">προστατευόμενη </w:t>
      </w:r>
      <w:r>
        <w:rPr>
          <w:rFonts w:eastAsia="Times New Roman" w:cs="Times New Roman"/>
          <w:szCs w:val="24"/>
        </w:rPr>
        <w:t xml:space="preserve">ισότιμη πρόσβαση σε δικαιώματα, ευκαιρίες, αγαθά, υπηρεσίες που οξύνουν σήμερα τις ήδη υπάρχουσες ανισότητες. </w:t>
      </w:r>
    </w:p>
    <w:p w14:paraId="4E09C97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Το πολιτισμικό υπόβαθρο των κοινωνιών, καθώς και οι ανασχετικές δυνάμεις της οικονομικής κρίσης έρχονται απλώς να επιβραδύνουν την παραπάνω εξέλι</w:t>
      </w:r>
      <w:r>
        <w:rPr>
          <w:rFonts w:eastAsia="Times New Roman" w:cs="Times New Roman"/>
          <w:szCs w:val="24"/>
        </w:rPr>
        <w:t xml:space="preserve">ξη, περιθωριοποιώντας έως και αποκλείοντας τις γυναίκες από τα κοινωνικά και πολιτικά κέντρα λήψης αποφάσεων. </w:t>
      </w:r>
    </w:p>
    <w:p w14:paraId="4E09C97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Αυτό το πλέγμα </w:t>
      </w:r>
      <w:proofErr w:type="spellStart"/>
      <w:r>
        <w:rPr>
          <w:rFonts w:eastAsia="Times New Roman" w:cs="Times New Roman"/>
          <w:szCs w:val="24"/>
        </w:rPr>
        <w:t>έμφυλων</w:t>
      </w:r>
      <w:proofErr w:type="spellEnd"/>
      <w:r>
        <w:rPr>
          <w:rFonts w:eastAsia="Times New Roman" w:cs="Times New Roman"/>
          <w:szCs w:val="24"/>
        </w:rPr>
        <w:t xml:space="preserve"> ανισοτήτων έχει ταξικά, κοινωνικά, πολιτικά χαρακτηριστικά, τα οποία εθίζουν την κοινωνία </w:t>
      </w:r>
      <w:r>
        <w:rPr>
          <w:rFonts w:eastAsia="Times New Roman" w:cs="Times New Roman"/>
          <w:szCs w:val="24"/>
        </w:rPr>
        <w:lastRenderedPageBreak/>
        <w:t>και τους πολίτες να αξιολογούν ρ</w:t>
      </w:r>
      <w:r>
        <w:rPr>
          <w:rFonts w:eastAsia="Times New Roman" w:cs="Times New Roman"/>
          <w:szCs w:val="24"/>
        </w:rPr>
        <w:t>όλους και συμπεριφορές, διαμορφώνοντας τελικά την ταυτότητά τους μέσα από τη διαφοροποίηση του βιολογικού φύλου. Έτσι, αυτονόητα τίθεται η ερώτηση σε μια επιτυχημένη επιχειρηματία, μια πολιτικό, μια πανεπιστημιακό, μια πρόεδρο δικαστηρίου πότε βρίσκει το χ</w:t>
      </w:r>
      <w:r>
        <w:rPr>
          <w:rFonts w:eastAsia="Times New Roman" w:cs="Times New Roman"/>
          <w:szCs w:val="24"/>
        </w:rPr>
        <w:t xml:space="preserve">ρόνο να φροντίζει τα παιδιά της, αν έχει, και λιγότερο αυτονόητα τίθεται η ίδια ερώτηση σε έναν άνδρα των ίδιων θέσεων. Η εξήγηση είναι απλή και εδράζεται στον </w:t>
      </w:r>
      <w:proofErr w:type="spellStart"/>
      <w:r>
        <w:rPr>
          <w:rFonts w:eastAsia="Times New Roman" w:cs="Times New Roman"/>
          <w:szCs w:val="24"/>
        </w:rPr>
        <w:t>έμφυλο</w:t>
      </w:r>
      <w:proofErr w:type="spellEnd"/>
      <w:r>
        <w:rPr>
          <w:rFonts w:eastAsia="Times New Roman" w:cs="Times New Roman"/>
          <w:szCs w:val="24"/>
        </w:rPr>
        <w:t xml:space="preserve"> καταμερισμό των κοινωνικών ρόλων. Η πρόσληψη της διαφοροποίησης του βιολογικού φύλου κατα</w:t>
      </w:r>
      <w:r>
        <w:rPr>
          <w:rFonts w:eastAsia="Times New Roman" w:cs="Times New Roman"/>
          <w:szCs w:val="24"/>
        </w:rPr>
        <w:t xml:space="preserve">σκευάζει </w:t>
      </w:r>
      <w:proofErr w:type="spellStart"/>
      <w:r>
        <w:rPr>
          <w:rFonts w:eastAsia="Times New Roman" w:cs="Times New Roman"/>
          <w:szCs w:val="24"/>
        </w:rPr>
        <w:t>έμφυλες</w:t>
      </w:r>
      <w:proofErr w:type="spellEnd"/>
      <w:r>
        <w:rPr>
          <w:rFonts w:eastAsia="Times New Roman" w:cs="Times New Roman"/>
          <w:szCs w:val="24"/>
        </w:rPr>
        <w:t xml:space="preserve"> κοινωνικές ταυτότητες και αυτές με τη σειρά τους τις ανισότητες που όλοι διαπιστώνουμε σήμερα. </w:t>
      </w:r>
    </w:p>
    <w:p w14:paraId="4E09C97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Όμως, όσο αργή κι αν είναι η ωρίμανση των συλλογικών αντιλήψεων, των πολιτικών μετασχηματισμών, της εμπέδωσης των δικαιωμάτων, τίποτα δεν μπορε</w:t>
      </w:r>
      <w:r>
        <w:rPr>
          <w:rFonts w:eastAsia="Times New Roman" w:cs="Times New Roman"/>
          <w:szCs w:val="24"/>
        </w:rPr>
        <w:t xml:space="preserve">ί να αναχαιτίσει την κοινωνική πρόοδο για την κατάκτηση της ισότητας των ευκαιριών, της ισότητας της μεταχείρισης, της ισότητας στην κοινωνική και πολιτική συμπερίληψη. </w:t>
      </w:r>
    </w:p>
    <w:p w14:paraId="4E09C97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παρά τα λάθη και τις αντιστάσεις, οι κατακτήσεις του σύγχρονου νομικού πολιτισμού για την καταπολέμηση των ανισοτήτων, καθώς και της ολοκλήρωσης του ευρωπαϊκού </w:t>
      </w:r>
      <w:proofErr w:type="spellStart"/>
      <w:r>
        <w:rPr>
          <w:rFonts w:eastAsia="Times New Roman" w:cs="Times New Roman"/>
          <w:szCs w:val="24"/>
        </w:rPr>
        <w:t>αξιακού</w:t>
      </w:r>
      <w:proofErr w:type="spellEnd"/>
      <w:r>
        <w:rPr>
          <w:rFonts w:eastAsia="Times New Roman" w:cs="Times New Roman"/>
          <w:szCs w:val="24"/>
        </w:rPr>
        <w:t xml:space="preserve"> προτύπου των δικαιωμάτων και των ελευθεριών παραμένουν μια σημα</w:t>
      </w:r>
      <w:r>
        <w:rPr>
          <w:rFonts w:eastAsia="Times New Roman" w:cs="Times New Roman"/>
          <w:szCs w:val="24"/>
        </w:rPr>
        <w:t xml:space="preserve">ντική παρακαταθήκη τόσο </w:t>
      </w:r>
      <w:r>
        <w:rPr>
          <w:rFonts w:eastAsia="Times New Roman" w:cs="Times New Roman"/>
          <w:szCs w:val="24"/>
        </w:rPr>
        <w:lastRenderedPageBreak/>
        <w:t xml:space="preserve">του ευρωπαϊκού δικαίου </w:t>
      </w:r>
      <w:r>
        <w:rPr>
          <w:rFonts w:eastAsia="Times New Roman" w:cs="Times New Roman"/>
          <w:szCs w:val="24"/>
        </w:rPr>
        <w:t xml:space="preserve">όσο </w:t>
      </w:r>
      <w:r>
        <w:rPr>
          <w:rFonts w:eastAsia="Times New Roman" w:cs="Times New Roman"/>
          <w:szCs w:val="24"/>
        </w:rPr>
        <w:t xml:space="preserve">και της ευρωπαϊκής σοσιαλδημοκρατίας. Και αυτό είναι μια σκυτάλη αγώνων και προσπαθειών για τις γενιές του κοινού </w:t>
      </w:r>
      <w:proofErr w:type="spellStart"/>
      <w:r>
        <w:rPr>
          <w:rFonts w:eastAsia="Times New Roman" w:cs="Times New Roman"/>
          <w:szCs w:val="24"/>
        </w:rPr>
        <w:t>μέλλοντός</w:t>
      </w:r>
      <w:proofErr w:type="spellEnd"/>
      <w:r>
        <w:rPr>
          <w:rFonts w:eastAsia="Times New Roman" w:cs="Times New Roman"/>
          <w:szCs w:val="24"/>
        </w:rPr>
        <w:t xml:space="preserve"> μας.</w:t>
      </w:r>
    </w:p>
    <w:p w14:paraId="4E09C97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09C978"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979"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Καλείται στο Βήμα ο κ. Εμμανουήλ Συντυχάκης</w:t>
      </w:r>
      <w:r>
        <w:rPr>
          <w:rFonts w:eastAsia="Times New Roman" w:cs="Times New Roman"/>
          <w:szCs w:val="24"/>
        </w:rPr>
        <w:t>,</w:t>
      </w:r>
      <w:r>
        <w:rPr>
          <w:rFonts w:eastAsia="Times New Roman" w:cs="Times New Roman"/>
          <w:szCs w:val="24"/>
        </w:rPr>
        <w:t xml:space="preserve"> Βουλευτής Ηρακλείου του ΚΚΕ. </w:t>
      </w:r>
    </w:p>
    <w:p w14:paraId="4E09C97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Κύριε Συντυχάκη, τηρήστε τον χρόνο </w:t>
      </w:r>
      <w:r>
        <w:rPr>
          <w:rFonts w:eastAsia="Times New Roman" w:cs="Times New Roman"/>
          <w:szCs w:val="24"/>
        </w:rPr>
        <w:t>σ</w:t>
      </w:r>
      <w:r>
        <w:rPr>
          <w:rFonts w:eastAsia="Times New Roman" w:cs="Times New Roman"/>
          <w:szCs w:val="24"/>
        </w:rPr>
        <w:t>α</w:t>
      </w:r>
      <w:r>
        <w:rPr>
          <w:rFonts w:eastAsia="Times New Roman" w:cs="Times New Roman"/>
          <w:szCs w:val="24"/>
        </w:rPr>
        <w:t xml:space="preserve">ς </w:t>
      </w:r>
      <w:r>
        <w:rPr>
          <w:rFonts w:eastAsia="Times New Roman" w:cs="Times New Roman"/>
          <w:szCs w:val="24"/>
        </w:rPr>
        <w:t xml:space="preserve">παρακαλώ. </w:t>
      </w:r>
    </w:p>
    <w:p w14:paraId="4E09C97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4E09C97C"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Κυρίες και κύριοι, η σημερινή μέρα είναι από τις πιο σημαντικές στιγμές του παγκόσ</w:t>
      </w:r>
      <w:r>
        <w:rPr>
          <w:rFonts w:eastAsia="Times New Roman" w:cs="Times New Roman"/>
          <w:szCs w:val="24"/>
        </w:rPr>
        <w:t>μιου εργατικού κινήματος. Η 8</w:t>
      </w:r>
      <w:r>
        <w:rPr>
          <w:rFonts w:eastAsia="Times New Roman" w:cs="Times New Roman"/>
          <w:szCs w:val="24"/>
          <w:vertAlign w:val="superscript"/>
        </w:rPr>
        <w:t>η</w:t>
      </w:r>
      <w:r>
        <w:rPr>
          <w:rFonts w:eastAsia="Times New Roman" w:cs="Times New Roman"/>
          <w:szCs w:val="24"/>
        </w:rPr>
        <w:t xml:space="preserve"> Μάρτη έχει καθιερωθεί ως η μέρα που υπενθυμίζει σε όλους και σε όλες την ανάγκη του διαρκούς αγώνα για την κατάκτηση της ισοτιμίας και </w:t>
      </w:r>
      <w:r>
        <w:rPr>
          <w:rFonts w:eastAsia="Times New Roman" w:cs="Times New Roman"/>
          <w:szCs w:val="24"/>
        </w:rPr>
        <w:t xml:space="preserve">της </w:t>
      </w:r>
      <w:r>
        <w:rPr>
          <w:rFonts w:eastAsia="Times New Roman" w:cs="Times New Roman"/>
          <w:szCs w:val="24"/>
        </w:rPr>
        <w:t>χειραφέτηση</w:t>
      </w:r>
      <w:r>
        <w:rPr>
          <w:rFonts w:eastAsia="Times New Roman" w:cs="Times New Roman"/>
          <w:szCs w:val="24"/>
        </w:rPr>
        <w:t>ς</w:t>
      </w:r>
      <w:r>
        <w:rPr>
          <w:rFonts w:eastAsia="Times New Roman" w:cs="Times New Roman"/>
          <w:szCs w:val="24"/>
        </w:rPr>
        <w:t xml:space="preserve"> των εργατριών, των γυναικών από τα άλλα λαϊκά στρώματα</w:t>
      </w:r>
      <w:r>
        <w:rPr>
          <w:rFonts w:eastAsia="Times New Roman" w:cs="Times New Roman"/>
          <w:szCs w:val="24"/>
        </w:rPr>
        <w:t>,</w:t>
      </w:r>
      <w:r>
        <w:rPr>
          <w:rFonts w:eastAsia="Times New Roman" w:cs="Times New Roman"/>
          <w:szCs w:val="24"/>
        </w:rPr>
        <w:t xml:space="preserve"> για δουλειά, μισθ</w:t>
      </w:r>
      <w:r>
        <w:rPr>
          <w:rFonts w:eastAsia="Times New Roman" w:cs="Times New Roman"/>
          <w:szCs w:val="24"/>
        </w:rPr>
        <w:t xml:space="preserve">ό, σύνταξη και περίθαλψη, για το δικαίωμα στην ξεκούραση, στη ζωή με δικαιώματα. </w:t>
      </w:r>
    </w:p>
    <w:p w14:paraId="4E09C97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Υπενθυμίζει στους νέους και τις νέες ότι τους ακυρώνουν όνειρα, προσδοκίες για μόρφωση, δουλειά με δικαιώματα για όλους, ανεξαρτήτως φύλου, φυλής, χρώματος και θρησκείας. </w:t>
      </w:r>
    </w:p>
    <w:p w14:paraId="4E09C97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μήνυμα της 8</w:t>
      </w:r>
      <w:r>
        <w:rPr>
          <w:rFonts w:eastAsia="Times New Roman" w:cs="Times New Roman"/>
          <w:szCs w:val="24"/>
          <w:vertAlign w:val="superscript"/>
        </w:rPr>
        <w:t>ης</w:t>
      </w:r>
      <w:r>
        <w:rPr>
          <w:rFonts w:eastAsia="Times New Roman" w:cs="Times New Roman"/>
          <w:szCs w:val="24"/>
        </w:rPr>
        <w:t xml:space="preserve"> Μάρτη υπενθυμίζει τη διεθνιστική του διάσταση. Αποδίδει τη γνήσια λαϊκή αλληλεγγύη στους χιλιάδες πρόσφυγες</w:t>
      </w:r>
      <w:r>
        <w:rPr>
          <w:rFonts w:eastAsia="Times New Roman" w:cs="Times New Roman"/>
          <w:szCs w:val="24"/>
        </w:rPr>
        <w:t>,</w:t>
      </w:r>
      <w:r>
        <w:rPr>
          <w:rFonts w:eastAsia="Times New Roman" w:cs="Times New Roman"/>
          <w:szCs w:val="24"/>
        </w:rPr>
        <w:t xml:space="preserve"> που ανάμεσά τους βρίσκονται γυναίκες, βρέφη, ασυνόδευτα παιδιά και έφηβοι</w:t>
      </w:r>
      <w:r>
        <w:rPr>
          <w:rFonts w:eastAsia="Times New Roman" w:cs="Times New Roman"/>
          <w:szCs w:val="24"/>
        </w:rPr>
        <w:t>,</w:t>
      </w:r>
      <w:r>
        <w:rPr>
          <w:rFonts w:eastAsia="Times New Roman" w:cs="Times New Roman"/>
          <w:szCs w:val="24"/>
        </w:rPr>
        <w:t xml:space="preserve"> που έχουν πέσει θύματα των κυκλωμάτων εκμετάλλευσης. </w:t>
      </w:r>
    </w:p>
    <w:p w14:paraId="4E09C97F" w14:textId="77777777" w:rsidR="006940D6" w:rsidRDefault="002A199F">
      <w:pPr>
        <w:spacing w:line="600" w:lineRule="auto"/>
        <w:ind w:firstLine="720"/>
        <w:jc w:val="both"/>
        <w:rPr>
          <w:rFonts w:eastAsia="Times New Roman"/>
          <w:szCs w:val="24"/>
        </w:rPr>
      </w:pPr>
      <w:r>
        <w:rPr>
          <w:rFonts w:eastAsia="Times New Roman"/>
          <w:szCs w:val="24"/>
        </w:rPr>
        <w:t>Υπ</w:t>
      </w:r>
      <w:r>
        <w:rPr>
          <w:rFonts w:eastAsia="Times New Roman"/>
          <w:szCs w:val="24"/>
        </w:rPr>
        <w:t>ενθυμίζει την ανάγκη της ταξικής αλληλεγγύης στη γυναίκα πρόσφυγα και μετανάστρια από τη Συρία, το Αφγανιστάν, το Ιράκ, την Αφρική, όπου γης, στον αγώνα που δίνουν μαζί με τους άνδρες και τα παιδιά τους για ένα καλύτερο μέλλον, δίχως ιμπεριαλιστικούς πολέμ</w:t>
      </w:r>
      <w:r>
        <w:rPr>
          <w:rFonts w:eastAsia="Times New Roman"/>
          <w:szCs w:val="24"/>
        </w:rPr>
        <w:t xml:space="preserve">ους και σφαγές και με την ευχή να γυρίσουν γρήγορα στα σπίτια τους, να έχουν ένα καλύτερο μέλλον. </w:t>
      </w:r>
    </w:p>
    <w:p w14:paraId="4E09C980"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Κυρίες και κύριοι, εμείς οι κομμουνιστές και κομμουνίστριες είμαστε περήφανοι για τη συμβολή του κόμματός μας, από την ίδρυσή του, στην αποκάλυψη της ουσίας </w:t>
      </w:r>
      <w:r>
        <w:rPr>
          <w:rFonts w:eastAsia="Times New Roman"/>
          <w:szCs w:val="24"/>
        </w:rPr>
        <w:t>του γυναικείου ζητήματος, στην πάλη του κατά των σκοταδιστικών αντιλήψεων για τη γυναικεία βιολογική και πνευματική κατωτερότητα, για το</w:t>
      </w:r>
      <w:r>
        <w:rPr>
          <w:rFonts w:eastAsia="Times New Roman"/>
          <w:szCs w:val="24"/>
        </w:rPr>
        <w:t>ν</w:t>
      </w:r>
      <w:r>
        <w:rPr>
          <w:rFonts w:eastAsia="Times New Roman"/>
          <w:szCs w:val="24"/>
        </w:rPr>
        <w:t xml:space="preserve"> μονοδιάστατο ρόλο της γυναίκας στην οικογένεια. </w:t>
      </w:r>
    </w:p>
    <w:p w14:paraId="4E09C981" w14:textId="77777777" w:rsidR="006940D6" w:rsidRDefault="002A199F">
      <w:pPr>
        <w:spacing w:line="600" w:lineRule="auto"/>
        <w:ind w:firstLine="720"/>
        <w:jc w:val="both"/>
        <w:rPr>
          <w:rFonts w:eastAsia="Times New Roman"/>
          <w:szCs w:val="24"/>
        </w:rPr>
      </w:pPr>
      <w:r>
        <w:rPr>
          <w:rFonts w:eastAsia="Times New Roman"/>
          <w:szCs w:val="24"/>
        </w:rPr>
        <w:t>Δεν υπάρχει ούτε μια προοδευτική, ριζοσπαστική ιδέα που να μην ξεπήδη</w:t>
      </w:r>
      <w:r>
        <w:rPr>
          <w:rFonts w:eastAsia="Times New Roman"/>
          <w:szCs w:val="24"/>
        </w:rPr>
        <w:t xml:space="preserve">σε από τις θέσεις του ΚΚΕ, </w:t>
      </w:r>
      <w:r>
        <w:rPr>
          <w:rFonts w:eastAsia="Times New Roman"/>
          <w:szCs w:val="24"/>
        </w:rPr>
        <w:t xml:space="preserve">από </w:t>
      </w:r>
      <w:r>
        <w:rPr>
          <w:rFonts w:eastAsia="Times New Roman"/>
          <w:szCs w:val="24"/>
        </w:rPr>
        <w:t xml:space="preserve">τα συνθήματα και την πράξη του. Τα σπέρματα του γυναικείου αγώνα δεν έπεσαν στη γη από τις αστές, αλλά από τις εργάτριες, από την εργατική τάξη και τους εκπροσώπους της, την Κλάρα </w:t>
      </w:r>
      <w:proofErr w:type="spellStart"/>
      <w:r>
        <w:rPr>
          <w:rFonts w:eastAsia="Times New Roman"/>
          <w:szCs w:val="24"/>
        </w:rPr>
        <w:t>Τσέτκιν</w:t>
      </w:r>
      <w:proofErr w:type="spellEnd"/>
      <w:r>
        <w:rPr>
          <w:rFonts w:eastAsia="Times New Roman"/>
          <w:szCs w:val="24"/>
        </w:rPr>
        <w:t>, τις ράφτρες της Νέας Υόρκης, τα σύμβ</w:t>
      </w:r>
      <w:r>
        <w:rPr>
          <w:rFonts w:eastAsia="Times New Roman"/>
          <w:szCs w:val="24"/>
        </w:rPr>
        <w:t xml:space="preserve">ολα κατά του φασισμού </w:t>
      </w:r>
      <w:r>
        <w:rPr>
          <w:rFonts w:eastAsia="Times New Roman"/>
          <w:szCs w:val="24"/>
        </w:rPr>
        <w:lastRenderedPageBreak/>
        <w:t xml:space="preserve">και ναζισμού, όπως η Ηλέκτρα Αποστόλου, τα σύμβολα κατά της εργοδοτικής τρομοκρατίας και αυθαιρεσίας, όπως η δολοφονημένη Σωτηρία </w:t>
      </w:r>
      <w:proofErr w:type="spellStart"/>
      <w:r>
        <w:rPr>
          <w:rFonts w:eastAsia="Times New Roman"/>
          <w:szCs w:val="24"/>
        </w:rPr>
        <w:t>Βασιλακοπούλου</w:t>
      </w:r>
      <w:proofErr w:type="spellEnd"/>
      <w:r>
        <w:rPr>
          <w:rFonts w:eastAsia="Times New Roman"/>
          <w:szCs w:val="24"/>
        </w:rPr>
        <w:t xml:space="preserve"> από τα τσιράκια της ΕΤΜΑ.</w:t>
      </w:r>
    </w:p>
    <w:p w14:paraId="4E09C982" w14:textId="77777777" w:rsidR="006940D6" w:rsidRDefault="002A199F">
      <w:pPr>
        <w:spacing w:line="600" w:lineRule="auto"/>
        <w:ind w:firstLine="720"/>
        <w:jc w:val="both"/>
        <w:rPr>
          <w:rFonts w:eastAsia="Times New Roman"/>
          <w:szCs w:val="24"/>
        </w:rPr>
      </w:pPr>
      <w:r>
        <w:rPr>
          <w:rFonts w:eastAsia="Times New Roman"/>
          <w:szCs w:val="24"/>
        </w:rPr>
        <w:t xml:space="preserve">Το ΚΚΕ έγραψε ιστορία στις κατακτήσεις των γυναικών στον </w:t>
      </w:r>
      <w:r>
        <w:rPr>
          <w:rFonts w:eastAsia="Times New Roman"/>
          <w:szCs w:val="24"/>
        </w:rPr>
        <w:t>20</w:t>
      </w:r>
      <w:r>
        <w:rPr>
          <w:rFonts w:eastAsia="Times New Roman"/>
          <w:szCs w:val="24"/>
          <w:vertAlign w:val="superscript"/>
        </w:rPr>
        <w:t>ό</w:t>
      </w:r>
      <w:r>
        <w:rPr>
          <w:rFonts w:eastAsia="Times New Roman"/>
          <w:szCs w:val="24"/>
        </w:rPr>
        <w:t xml:space="preserve"> </w:t>
      </w:r>
      <w:r>
        <w:rPr>
          <w:rFonts w:eastAsia="Times New Roman"/>
          <w:szCs w:val="24"/>
        </w:rPr>
        <w:t>αιώνα. Θρυλικές γυναικείες</w:t>
      </w:r>
      <w:r>
        <w:rPr>
          <w:rFonts w:eastAsia="Times New Roman"/>
          <w:szCs w:val="24"/>
        </w:rPr>
        <w:t>,</w:t>
      </w:r>
      <w:r>
        <w:rPr>
          <w:rFonts w:eastAsia="Times New Roman"/>
          <w:szCs w:val="24"/>
        </w:rPr>
        <w:t xml:space="preserve"> μορφές του ταξικού αγώνα</w:t>
      </w:r>
      <w:r>
        <w:rPr>
          <w:rFonts w:eastAsia="Times New Roman"/>
          <w:szCs w:val="24"/>
        </w:rPr>
        <w:t>,</w:t>
      </w:r>
      <w:r>
        <w:rPr>
          <w:rFonts w:eastAsia="Times New Roman"/>
          <w:szCs w:val="24"/>
        </w:rPr>
        <w:t xml:space="preserve"> αναδείχθηκαν Βουλευτές-</w:t>
      </w:r>
      <w:proofErr w:type="spellStart"/>
      <w:r>
        <w:rPr>
          <w:rFonts w:eastAsia="Times New Roman"/>
          <w:szCs w:val="24"/>
        </w:rPr>
        <w:t>Εθνοσύμβουλοι</w:t>
      </w:r>
      <w:proofErr w:type="spellEnd"/>
      <w:r>
        <w:rPr>
          <w:rFonts w:eastAsia="Times New Roman"/>
          <w:szCs w:val="24"/>
        </w:rPr>
        <w:t xml:space="preserve"> για πρώτη φορά το 1944, στις εκλογές που έγιναν για την ανάδειξη του Εθνικού Συμβουλίου και της Πολιτικής Επιτροπής Εθνικής Απελευθέρωσης, όπως η Καίτη </w:t>
      </w:r>
      <w:proofErr w:type="spellStart"/>
      <w:r>
        <w:rPr>
          <w:rFonts w:eastAsia="Times New Roman"/>
          <w:szCs w:val="24"/>
        </w:rPr>
        <w:t>Ζεύγου</w:t>
      </w:r>
      <w:proofErr w:type="spellEnd"/>
      <w:r>
        <w:rPr>
          <w:rFonts w:eastAsia="Times New Roman"/>
          <w:szCs w:val="24"/>
        </w:rPr>
        <w:t>, η Μάχ</w:t>
      </w:r>
      <w:r>
        <w:rPr>
          <w:rFonts w:eastAsia="Times New Roman"/>
          <w:szCs w:val="24"/>
        </w:rPr>
        <w:t xml:space="preserve">η Μαυροειδή, η Μαρία Σβώλου, η Φωτεινή Φιλιππίδη, η Χρύσα Χατζηβασιλείου. </w:t>
      </w:r>
    </w:p>
    <w:p w14:paraId="4E09C983"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Τότε, για πρώτη φορά, ψήφισαν οι γυναίκες στη χώρα μας και μάλιστα μέσα </w:t>
      </w:r>
      <w:r>
        <w:rPr>
          <w:rFonts w:eastAsia="Times New Roman"/>
          <w:szCs w:val="24"/>
        </w:rPr>
        <w:t xml:space="preserve">στις </w:t>
      </w:r>
      <w:r>
        <w:rPr>
          <w:rFonts w:eastAsia="Times New Roman"/>
          <w:szCs w:val="24"/>
        </w:rPr>
        <w:t xml:space="preserve">ιδιαίτερα δύσκολες συνθήκες της </w:t>
      </w:r>
      <w:proofErr w:type="spellStart"/>
      <w:r>
        <w:rPr>
          <w:rFonts w:eastAsia="Times New Roman"/>
          <w:szCs w:val="24"/>
        </w:rPr>
        <w:t>γερμανοφασιστικής</w:t>
      </w:r>
      <w:proofErr w:type="spellEnd"/>
      <w:r>
        <w:rPr>
          <w:rFonts w:eastAsia="Times New Roman"/>
          <w:szCs w:val="24"/>
        </w:rPr>
        <w:t xml:space="preserve"> κατοχής. Τότε θεσμοθετήθηκε η ίση αμοιβή και η ίση δου</w:t>
      </w:r>
      <w:r>
        <w:rPr>
          <w:rFonts w:eastAsia="Times New Roman"/>
          <w:szCs w:val="24"/>
        </w:rPr>
        <w:t xml:space="preserve">λειά, η πραγματική ισοτιμία των γυναικών, όταν σήμερα η Ευρωπαϊκή Ένωση μας κουνάει το δάχτυλο, λέγοντας ότι ο στόχος της ίσης αμοιβής θα μπορέσει να γίνει πραγματικότητα το 2084. </w:t>
      </w:r>
    </w:p>
    <w:p w14:paraId="4E09C984" w14:textId="77777777" w:rsidR="006940D6" w:rsidRDefault="002A199F">
      <w:pPr>
        <w:spacing w:line="600" w:lineRule="auto"/>
        <w:ind w:firstLine="720"/>
        <w:jc w:val="both"/>
        <w:rPr>
          <w:rFonts w:eastAsia="Times New Roman"/>
          <w:szCs w:val="24"/>
        </w:rPr>
      </w:pPr>
      <w:r>
        <w:rPr>
          <w:rFonts w:eastAsia="Times New Roman"/>
          <w:szCs w:val="24"/>
        </w:rPr>
        <w:t>Στα δύσκολα χρόνια της χιτλερικής κατοχής, της πείνας και του φυλετικού ανα</w:t>
      </w:r>
      <w:r>
        <w:rPr>
          <w:rFonts w:eastAsia="Times New Roman"/>
          <w:szCs w:val="24"/>
        </w:rPr>
        <w:t xml:space="preserve">χρονισμού που επικρατούσε, τα μισά μέλη της ΕΠΟΝ ήταν κοπέλες. </w:t>
      </w:r>
      <w:r>
        <w:rPr>
          <w:rFonts w:eastAsia="Times New Roman"/>
          <w:szCs w:val="24"/>
        </w:rPr>
        <w:t xml:space="preserve">Περισσότερες </w:t>
      </w:r>
      <w:r>
        <w:rPr>
          <w:rFonts w:eastAsia="Times New Roman"/>
          <w:szCs w:val="24"/>
        </w:rPr>
        <w:t>από οκτώ χιλιάδες, το 30% της συνολικής δύναμης</w:t>
      </w:r>
      <w:r>
        <w:rPr>
          <w:rFonts w:eastAsia="Times New Roman"/>
          <w:szCs w:val="24"/>
        </w:rPr>
        <w:t>,</w:t>
      </w:r>
      <w:r>
        <w:rPr>
          <w:rFonts w:eastAsia="Times New Roman"/>
          <w:szCs w:val="24"/>
        </w:rPr>
        <w:t xml:space="preserve"> των μαχητών του Δημοκρατικού Στρατού Ελλάδας 1946-1949 ήταν γυναίκες. </w:t>
      </w:r>
    </w:p>
    <w:p w14:paraId="4E09C985" w14:textId="77777777" w:rsidR="006940D6" w:rsidRDefault="002A199F">
      <w:pPr>
        <w:spacing w:line="600" w:lineRule="auto"/>
        <w:ind w:firstLine="720"/>
        <w:jc w:val="both"/>
        <w:rPr>
          <w:rFonts w:eastAsia="Times New Roman"/>
          <w:szCs w:val="24"/>
        </w:rPr>
      </w:pPr>
      <w:r>
        <w:rPr>
          <w:rFonts w:eastAsia="Times New Roman"/>
          <w:szCs w:val="24"/>
        </w:rPr>
        <w:lastRenderedPageBreak/>
        <w:t>Για πρώτη φορά</w:t>
      </w:r>
      <w:r>
        <w:rPr>
          <w:rFonts w:eastAsia="Times New Roman"/>
          <w:szCs w:val="24"/>
        </w:rPr>
        <w:t>,</w:t>
      </w:r>
      <w:r>
        <w:rPr>
          <w:rFonts w:eastAsia="Times New Roman"/>
          <w:szCs w:val="24"/>
        </w:rPr>
        <w:t xml:space="preserve"> στην ανθρώπινη ιστορία</w:t>
      </w:r>
      <w:r>
        <w:rPr>
          <w:rFonts w:eastAsia="Times New Roman"/>
          <w:szCs w:val="24"/>
        </w:rPr>
        <w:t>,</w:t>
      </w:r>
      <w:r>
        <w:rPr>
          <w:rFonts w:eastAsia="Times New Roman"/>
          <w:szCs w:val="24"/>
        </w:rPr>
        <w:t xml:space="preserve"> η πολιτική ισοτιμία </w:t>
      </w:r>
      <w:r>
        <w:rPr>
          <w:rFonts w:eastAsia="Times New Roman"/>
          <w:szCs w:val="24"/>
        </w:rPr>
        <w:t xml:space="preserve">της γυναίκας κατοχυρώθηκε στο πρώτο Σοβιετικό Σύνταγμα το 1918, εποχή που άνοιξε δρόμο για την ανύψωση του ρόλου της γυναίκας και αντιμετώπισε ισότιμα τη γυναίκα με τον άνδρα στο εργατικό δίκαιο, στα πολιτικά δικαιώματα, στον τομέα της μόρφωσης και αλλού. </w:t>
      </w:r>
      <w:r>
        <w:rPr>
          <w:rFonts w:eastAsia="Times New Roman"/>
          <w:szCs w:val="24"/>
        </w:rPr>
        <w:t xml:space="preserve">Οι γυναίκες έβγαιναν στη σύνταξη πέντε χρόνια νωρίτερα από τους άνδρες. </w:t>
      </w:r>
    </w:p>
    <w:p w14:paraId="4E09C986" w14:textId="77777777" w:rsidR="006940D6" w:rsidRDefault="002A199F">
      <w:pPr>
        <w:spacing w:line="600" w:lineRule="auto"/>
        <w:ind w:firstLine="720"/>
        <w:jc w:val="both"/>
        <w:rPr>
          <w:rFonts w:eastAsia="Times New Roman"/>
          <w:szCs w:val="24"/>
        </w:rPr>
      </w:pPr>
      <w:r>
        <w:rPr>
          <w:rFonts w:eastAsia="Times New Roman"/>
          <w:szCs w:val="24"/>
        </w:rPr>
        <w:t xml:space="preserve">Κυρίες και κύριοι, για το ΚΚΕ το γυναικείο ζήτημα, οι διακρίσεις και οι ανισοτιμίες σε βάρος της γυναίκας δεν αντιμετωπίζονται ως πεδίο αντιπαράθεσης ανάμεσα στο γυναικείο φύλο </w:t>
      </w:r>
      <w:r>
        <w:rPr>
          <w:rFonts w:eastAsia="Times New Roman"/>
          <w:szCs w:val="24"/>
        </w:rPr>
        <w:t>και το</w:t>
      </w:r>
      <w:r>
        <w:rPr>
          <w:rFonts w:eastAsia="Times New Roman"/>
          <w:szCs w:val="24"/>
        </w:rPr>
        <w:t xml:space="preserve"> </w:t>
      </w:r>
      <w:r>
        <w:rPr>
          <w:rFonts w:eastAsia="Times New Roman"/>
          <w:szCs w:val="24"/>
        </w:rPr>
        <w:t>ανδρικό</w:t>
      </w:r>
      <w:r>
        <w:rPr>
          <w:rFonts w:eastAsia="Times New Roman"/>
          <w:szCs w:val="24"/>
        </w:rPr>
        <w:t xml:space="preserve">. Αποτελούν ιστορικό, κοινωνικό φαινόμενο, που </w:t>
      </w:r>
      <w:r>
        <w:rPr>
          <w:rFonts w:eastAsia="Times New Roman"/>
          <w:szCs w:val="24"/>
        </w:rPr>
        <w:lastRenderedPageBreak/>
        <w:t xml:space="preserve">εκφράζεται σε όλες τις σφαίρες της κοινωνικής ζωής και πηγάζουν από τις ταξικές σχέσεις εκμετάλλευσης. </w:t>
      </w:r>
    </w:p>
    <w:p w14:paraId="4E09C987" w14:textId="77777777" w:rsidR="006940D6" w:rsidRDefault="002A199F">
      <w:pPr>
        <w:spacing w:line="600" w:lineRule="auto"/>
        <w:ind w:firstLine="720"/>
        <w:jc w:val="both"/>
        <w:rPr>
          <w:rFonts w:eastAsia="Times New Roman"/>
          <w:szCs w:val="24"/>
        </w:rPr>
      </w:pPr>
      <w:r>
        <w:rPr>
          <w:rFonts w:eastAsia="Times New Roman"/>
          <w:szCs w:val="24"/>
        </w:rPr>
        <w:t>Γι’ αυτό και το ΚΚΕ απορρίπτει τις θεωρίες, τις αταξικές ερμηνείες, περί πατριαρχικής και ανδροκρ</w:t>
      </w:r>
      <w:r>
        <w:rPr>
          <w:rFonts w:eastAsia="Times New Roman"/>
          <w:szCs w:val="24"/>
        </w:rPr>
        <w:t>ατικής κοινωνίας που υποστηρίζουν φιλελεύθερα, νεοφιλελεύθερα, σοσιαλδημοκρατικά, αριστερά κόμματα εξουσίας, αποκρύπτοντας τις αιτίες εμφάνισης των ανισοτιμιών και διακρίσεων σε βάρος της γυναίκας. Στην πράξη, αυτό σημαίνει άρνηση της ταξικής προέλευσης το</w:t>
      </w:r>
      <w:r>
        <w:rPr>
          <w:rFonts w:eastAsia="Times New Roman"/>
          <w:szCs w:val="24"/>
        </w:rPr>
        <w:t xml:space="preserve">υ ζητήματος, δηλαδή ο καπιταλισμός και κάθε εκμεταλλευτικός κοινωνικοοικονομικός σχηματισμός δεν θέλει ούτε μπορεί να δώσει την πραγματική ισοτιμία, </w:t>
      </w:r>
      <w:r>
        <w:rPr>
          <w:rFonts w:eastAsia="Times New Roman"/>
          <w:szCs w:val="24"/>
        </w:rPr>
        <w:t xml:space="preserve">ακριβώς </w:t>
      </w:r>
      <w:r>
        <w:rPr>
          <w:rFonts w:eastAsia="Times New Roman"/>
          <w:szCs w:val="24"/>
        </w:rPr>
        <w:t>γιατί έρχεται σε αντίθεση με τον ίδιο τον εκμεταλλευτικό του χαρακτήρα.</w:t>
      </w:r>
    </w:p>
    <w:p w14:paraId="4E09C988"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Αυτές οι απόψεις είναι που </w:t>
      </w:r>
      <w:r>
        <w:rPr>
          <w:rFonts w:eastAsia="Times New Roman"/>
          <w:szCs w:val="24"/>
        </w:rPr>
        <w:t>τροφοδοτούν και τα ιδεολογήματα περί διάκρισης μεταξύ βιολογικού και κοινωνικού φύλου, όπου μέσω αυτής της θεωρίας καταργούνται οι ταξικές αντιθέσεις, η ταξική ρίζα του γυναικείου ζητήματος και ανάγεται η ανισοτιμία της γυναίκας στην αντίθεση του δίπολου ά</w:t>
      </w:r>
      <w:r>
        <w:rPr>
          <w:rFonts w:eastAsia="Times New Roman"/>
          <w:szCs w:val="24"/>
        </w:rPr>
        <w:t xml:space="preserve">νδρας-γυναίκα. Είναι θεωρίες αντιεπιστημονικές, σκοταδιστικές, που δηλητηριάζουν τα μυαλά της νεολαίας και κυρίως των κοριτσιών, με όλη την αντιδραστική, αστική σκέψη. </w:t>
      </w:r>
    </w:p>
    <w:p w14:paraId="4E09C989" w14:textId="77777777" w:rsidR="006940D6" w:rsidRDefault="002A199F">
      <w:pPr>
        <w:spacing w:line="600" w:lineRule="auto"/>
        <w:ind w:firstLine="720"/>
        <w:jc w:val="both"/>
        <w:rPr>
          <w:rFonts w:eastAsia="Times New Roman"/>
          <w:szCs w:val="24"/>
        </w:rPr>
      </w:pPr>
      <w:r>
        <w:rPr>
          <w:rFonts w:eastAsia="Times New Roman"/>
          <w:szCs w:val="24"/>
        </w:rPr>
        <w:t>Έτσι και σήμερα, η επιδίωξη για ισότιμη συμμετοχή της γυναίκας στα κέντρα λήψης αποφάσε</w:t>
      </w:r>
      <w:r>
        <w:rPr>
          <w:rFonts w:eastAsia="Times New Roman"/>
          <w:szCs w:val="24"/>
        </w:rPr>
        <w:t>ων, το μέτρο της ποσό</w:t>
      </w:r>
      <w:r>
        <w:rPr>
          <w:rFonts w:eastAsia="Times New Roman"/>
          <w:szCs w:val="24"/>
        </w:rPr>
        <w:lastRenderedPageBreak/>
        <w:t>στωσης των γυναικών στα ψηφοδέλτια, η ταμπέλα της γυναικείας επιχειρηματικότητας</w:t>
      </w:r>
      <w:r>
        <w:rPr>
          <w:rFonts w:eastAsia="Times New Roman"/>
          <w:szCs w:val="24"/>
        </w:rPr>
        <w:t xml:space="preserve"> </w:t>
      </w:r>
      <w:r>
        <w:rPr>
          <w:rFonts w:eastAsia="Times New Roman"/>
          <w:szCs w:val="24"/>
        </w:rPr>
        <w:t xml:space="preserve">έχουν ως στόχο την προσαρμογή της έννοιας «ισότητα» στις επιδιώξεις του κεφαλαίου.   </w:t>
      </w:r>
    </w:p>
    <w:p w14:paraId="4E09C98A" w14:textId="77777777" w:rsidR="006940D6" w:rsidRDefault="002A199F">
      <w:pPr>
        <w:spacing w:line="600" w:lineRule="auto"/>
        <w:ind w:firstLine="720"/>
        <w:jc w:val="both"/>
        <w:rPr>
          <w:rFonts w:eastAsia="Times New Roman"/>
          <w:szCs w:val="24"/>
        </w:rPr>
      </w:pPr>
      <w:r>
        <w:rPr>
          <w:rFonts w:eastAsia="Times New Roman"/>
          <w:szCs w:val="24"/>
        </w:rPr>
        <w:t>Χρησιμοποιούνται ως εργαλεία συγκάλυψης της διπλής καταπίεσης, που υ</w:t>
      </w:r>
      <w:r>
        <w:rPr>
          <w:rFonts w:eastAsia="Times New Roman"/>
          <w:szCs w:val="24"/>
        </w:rPr>
        <w:t>φίστανται οι γυναίκες της εργατικής τάξης. Ξεγελάνε τις εργαζόμενες ταυτίζοντας τα συμφέροντά τους με τα συμφέροντα της εταιρείας που τις εκμεταλλεύεται στο όνομα της φυλετικής αλληλεγγύης και της φυλετικής συγγένειας. Απευθύνονται σε γυναίκες που δεν πρόκ</w:t>
      </w:r>
      <w:r>
        <w:rPr>
          <w:rFonts w:eastAsia="Times New Roman"/>
          <w:szCs w:val="24"/>
        </w:rPr>
        <w:t xml:space="preserve">ειται να βρεθούν ποτέ στη θέση των ιδιοκτητριών ή </w:t>
      </w:r>
      <w:proofErr w:type="spellStart"/>
      <w:r>
        <w:rPr>
          <w:rFonts w:eastAsia="Times New Roman"/>
          <w:szCs w:val="24"/>
        </w:rPr>
        <w:t>μεγαλοστελεχών</w:t>
      </w:r>
      <w:proofErr w:type="spellEnd"/>
      <w:r>
        <w:rPr>
          <w:rFonts w:eastAsia="Times New Roman"/>
          <w:szCs w:val="24"/>
        </w:rPr>
        <w:t xml:space="preserve"> επιχειρήσεων και προσπαθούν να συσκοτίσουν τα διαφορετικά</w:t>
      </w:r>
      <w:r>
        <w:rPr>
          <w:rFonts w:eastAsia="Times New Roman"/>
          <w:szCs w:val="24"/>
        </w:rPr>
        <w:t>,</w:t>
      </w:r>
      <w:r>
        <w:rPr>
          <w:rFonts w:eastAsia="Times New Roman"/>
          <w:szCs w:val="24"/>
        </w:rPr>
        <w:t xml:space="preserve"> αντίθετα </w:t>
      </w:r>
      <w:r>
        <w:rPr>
          <w:rFonts w:eastAsia="Times New Roman"/>
          <w:szCs w:val="24"/>
        </w:rPr>
        <w:lastRenderedPageBreak/>
        <w:t>συμφέροντα που αντικειμενικά έχουν από τις γυναίκες της αστικής τάξης.</w:t>
      </w:r>
    </w:p>
    <w:p w14:paraId="4E09C98B" w14:textId="77777777" w:rsidR="006940D6" w:rsidRDefault="002A199F">
      <w:pPr>
        <w:spacing w:line="600" w:lineRule="auto"/>
        <w:ind w:firstLine="720"/>
        <w:jc w:val="both"/>
        <w:rPr>
          <w:rFonts w:eastAsia="Times New Roman"/>
          <w:szCs w:val="24"/>
        </w:rPr>
      </w:pPr>
      <w:r>
        <w:rPr>
          <w:rFonts w:eastAsia="Times New Roman"/>
          <w:szCs w:val="24"/>
        </w:rPr>
        <w:t xml:space="preserve">Η αστική τάξη βέβαια ενδιαφέρεται για τον εαυτό της </w:t>
      </w:r>
      <w:r>
        <w:rPr>
          <w:rFonts w:eastAsia="Times New Roman"/>
          <w:szCs w:val="24"/>
        </w:rPr>
        <w:t xml:space="preserve">και καταλαβαίνει ότι πρέπει να διαμορφώσει μια ελίτ γυναικεία πρωτοπορία, η οποία θα περνάει τις δικές της αξίες και ιδέες, την ιδεολογία της αστικής τάξης στις γυναίκες. Οι αστές βέβαια τι ανάγκη έχουν; Έχουν δεμένο τον </w:t>
      </w:r>
      <w:r>
        <w:rPr>
          <w:rFonts w:eastAsia="Times New Roman"/>
          <w:szCs w:val="24"/>
        </w:rPr>
        <w:t xml:space="preserve">γάιδαρό </w:t>
      </w:r>
      <w:r>
        <w:rPr>
          <w:rFonts w:eastAsia="Times New Roman"/>
          <w:szCs w:val="24"/>
        </w:rPr>
        <w:t>τους. Έχουν υπηρέτριες, έχο</w:t>
      </w:r>
      <w:r>
        <w:rPr>
          <w:rFonts w:eastAsia="Times New Roman"/>
          <w:szCs w:val="24"/>
        </w:rPr>
        <w:t>υν κουβερνάντες, όπως και το χρήμα για να αντιμετωπίσουν την εκπαίδευση των παιδιών τους σε ιδιωτικά εκπαιδευτήρια και τα προβλήματα υγείας τους σε ιδιωτικά νοσοκομεία.</w:t>
      </w:r>
    </w:p>
    <w:p w14:paraId="4E09C98C" w14:textId="77777777" w:rsidR="006940D6" w:rsidRDefault="002A199F">
      <w:pPr>
        <w:spacing w:line="600" w:lineRule="auto"/>
        <w:ind w:firstLine="720"/>
        <w:jc w:val="both"/>
        <w:rPr>
          <w:rFonts w:eastAsia="Times New Roman"/>
          <w:szCs w:val="24"/>
        </w:rPr>
      </w:pPr>
      <w:r>
        <w:rPr>
          <w:rFonts w:eastAsia="Times New Roman"/>
          <w:szCs w:val="24"/>
        </w:rPr>
        <w:lastRenderedPageBreak/>
        <w:t>Στον καπιταλισμό δεν έχουν όλες οι γυναίκες την ίδια δυνατότητα συμμετοχής στα κέντρα λ</w:t>
      </w:r>
      <w:r>
        <w:rPr>
          <w:rFonts w:eastAsia="Times New Roman"/>
          <w:szCs w:val="24"/>
        </w:rPr>
        <w:t>ήψης αποφάσεων. Πού είναι η ισότητα και η κοινωνική δικαιοσύνη όταν στους ώμους τους πέφτει το βάρος της φροντίδας της οικογένειας, των παιδιών και των ηλικιωμένων, όταν ο ελεύθερος χρόνος είναι ανύπαρκτος, όταν εκβιάζονται στη δουλειά από τον εργοδότη για</w:t>
      </w:r>
      <w:r>
        <w:rPr>
          <w:rFonts w:eastAsia="Times New Roman"/>
          <w:szCs w:val="24"/>
        </w:rPr>
        <w:t xml:space="preserve"> να αποδεχτούν την ατομική σύμβαση, όταν τις εξαναγκάζουν να υπογράφουν συμφωνητικά δεσμεύοντάς τις πως δεν θα δημιουργήσουν οικογένεια, όταν καταργούν το επίδομα τοκετού, όπως πρόσφατα και η Κυβέρνηση ΣΥΡΙΖΑ-ΑΝΕΛ; Και όπως φαίνεται βέβαια αυτές δεν θα είν</w:t>
      </w:r>
      <w:r>
        <w:rPr>
          <w:rFonts w:eastAsia="Times New Roman"/>
          <w:szCs w:val="24"/>
        </w:rPr>
        <w:t xml:space="preserve">αι οι τελευταίες παροχές που </w:t>
      </w:r>
      <w:r>
        <w:rPr>
          <w:rFonts w:eastAsia="Times New Roman"/>
          <w:szCs w:val="24"/>
        </w:rPr>
        <w:lastRenderedPageBreak/>
        <w:t>θα αποχαιρετήσουν οι νέες μητέρες. Η κατάργηση της κοινωνικής ασφάλισης θα πλήξει πριν απ’ όλα τις ίδιες τις γυναίκες της εργατικής τάξης, οι οποίες δεν θα πάρουν ποτέ τους σύνταξη.</w:t>
      </w:r>
    </w:p>
    <w:p w14:paraId="4E09C98D" w14:textId="77777777" w:rsidR="006940D6" w:rsidRDefault="002A199F">
      <w:pPr>
        <w:spacing w:line="600" w:lineRule="auto"/>
        <w:ind w:firstLine="720"/>
        <w:jc w:val="both"/>
        <w:rPr>
          <w:rFonts w:eastAsia="Times New Roman"/>
          <w:szCs w:val="24"/>
        </w:rPr>
      </w:pPr>
      <w:r>
        <w:rPr>
          <w:rFonts w:eastAsia="Times New Roman"/>
          <w:szCs w:val="24"/>
        </w:rPr>
        <w:t>Η γυναίκα, λοιπόν, είναι το υποζύγιο στον καπ</w:t>
      </w:r>
      <w:r>
        <w:rPr>
          <w:rFonts w:eastAsia="Times New Roman"/>
          <w:szCs w:val="24"/>
        </w:rPr>
        <w:t xml:space="preserve">ιταλισμό για να εδραιωθούν οι ελαστικές εργασιακές σχέσεις και η μερική απασχόληση. Τα συμφέροντα των γυναικών της αστικής τάξης είναι εχθρικά με εκείνα των εργαζομένων, των ανέργων, των αυτοαπασχολούμενων και των αγροτισσών. </w:t>
      </w:r>
    </w:p>
    <w:p w14:paraId="4E09C98E" w14:textId="77777777" w:rsidR="006940D6" w:rsidRDefault="002A199F">
      <w:pPr>
        <w:spacing w:line="600" w:lineRule="auto"/>
        <w:ind w:firstLine="720"/>
        <w:jc w:val="both"/>
        <w:rPr>
          <w:rFonts w:eastAsia="Times New Roman"/>
          <w:szCs w:val="24"/>
        </w:rPr>
      </w:pPr>
      <w:r>
        <w:rPr>
          <w:rFonts w:eastAsia="Times New Roman"/>
          <w:szCs w:val="24"/>
        </w:rPr>
        <w:t xml:space="preserve">Βοηθούν, για παράδειγμα, η </w:t>
      </w:r>
      <w:proofErr w:type="spellStart"/>
      <w:r>
        <w:rPr>
          <w:rFonts w:eastAsia="Times New Roman"/>
          <w:szCs w:val="24"/>
        </w:rPr>
        <w:t>Λα</w:t>
      </w:r>
      <w:r>
        <w:rPr>
          <w:rFonts w:eastAsia="Times New Roman"/>
          <w:szCs w:val="24"/>
        </w:rPr>
        <w:t>γκάρντ</w:t>
      </w:r>
      <w:proofErr w:type="spellEnd"/>
      <w:r>
        <w:rPr>
          <w:rFonts w:eastAsia="Times New Roman"/>
          <w:szCs w:val="24"/>
        </w:rPr>
        <w:t xml:space="preserve"> ή η </w:t>
      </w:r>
      <w:proofErr w:type="spellStart"/>
      <w:r>
        <w:rPr>
          <w:rFonts w:eastAsia="Times New Roman"/>
          <w:szCs w:val="24"/>
        </w:rPr>
        <w:t>Μέρκελ</w:t>
      </w:r>
      <w:proofErr w:type="spellEnd"/>
      <w:r>
        <w:rPr>
          <w:rFonts w:eastAsia="Times New Roman"/>
          <w:szCs w:val="24"/>
        </w:rPr>
        <w:t xml:space="preserve"> που είναι γυναίκες; Έχουν μήπως φιλολαϊκή πολιτική; Η πολιτική δεν </w:t>
      </w:r>
      <w:r>
        <w:rPr>
          <w:rFonts w:eastAsia="Times New Roman"/>
          <w:szCs w:val="24"/>
        </w:rPr>
        <w:lastRenderedPageBreak/>
        <w:t>καθορίζεται από το φύλο</w:t>
      </w:r>
      <w:r>
        <w:rPr>
          <w:rFonts w:eastAsia="Times New Roman"/>
          <w:szCs w:val="24"/>
        </w:rPr>
        <w:t>,</w:t>
      </w:r>
      <w:r>
        <w:rPr>
          <w:rFonts w:eastAsia="Times New Roman"/>
          <w:szCs w:val="24"/>
        </w:rPr>
        <w:t xml:space="preserve"> αλλά από την τάξη αυτών που την ασκούν. Γι’ αυτό και οι γυναίκες της εργατικής τάξης και των λαϊκών στρωμάτων δεν πρέπει να πέσουν σε αυτήν την πα</w:t>
      </w:r>
      <w:r>
        <w:rPr>
          <w:rFonts w:eastAsia="Times New Roman"/>
          <w:szCs w:val="24"/>
        </w:rPr>
        <w:t>γίδα και οφείλουν να διεκδικήσουν τη λήψη μέτρων, τη θέσπιση θετικών διακρίσεων που θα τις ανακουφίζουν από τα πολλαπλά βάρη, να παλέψουν για τη διασφάλιση σύγχρονων δικαιωμάτων για τις ίδιες και τις οικογένειές τους, την κοινωνική αναγνώριση και προστασία</w:t>
      </w:r>
      <w:r>
        <w:rPr>
          <w:rFonts w:eastAsia="Times New Roman"/>
          <w:szCs w:val="24"/>
        </w:rPr>
        <w:t xml:space="preserve"> της μητρότητας, τη δημιουργία δημόσιων και δωρεάν κοινωνικών υποδομών και υπηρεσιών για τη</w:t>
      </w:r>
      <w:r>
        <w:rPr>
          <w:rFonts w:eastAsia="Times New Roman"/>
          <w:szCs w:val="24"/>
        </w:rPr>
        <w:t>ν</w:t>
      </w:r>
      <w:r>
        <w:rPr>
          <w:rFonts w:eastAsia="Times New Roman"/>
          <w:szCs w:val="24"/>
        </w:rPr>
        <w:t xml:space="preserve"> φροντίδα του παιδιού, για την κάλυψη των αναγκών της οικογέ</w:t>
      </w:r>
      <w:r>
        <w:rPr>
          <w:rFonts w:eastAsia="Times New Roman"/>
          <w:szCs w:val="24"/>
        </w:rPr>
        <w:lastRenderedPageBreak/>
        <w:t>νειας, τη συνταξιοδότηση των γυναικών στην ηλικία των 55 ετών με πενταετή διαφορά από τους άντρες, την π</w:t>
      </w:r>
      <w:r>
        <w:rPr>
          <w:rFonts w:eastAsia="Times New Roman"/>
          <w:szCs w:val="24"/>
        </w:rPr>
        <w:t>ροστασία του γυναικείου οργανισμού στους χώρους δουλειάς.</w:t>
      </w:r>
    </w:p>
    <w:p w14:paraId="4E09C98F" w14:textId="77777777" w:rsidR="006940D6" w:rsidRDefault="002A199F">
      <w:pPr>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w:t>
      </w:r>
      <w:r>
        <w:rPr>
          <w:rFonts w:eastAsia="Times New Roman"/>
          <w:szCs w:val="24"/>
        </w:rPr>
        <w:t xml:space="preserve"> κλείνοντας, η νατοϊκή εμπλοκή στο Αιγαίο εγκυμονεί πάρα πολλούς κινδύνους. Οι γυναίκες και οι μανάδες δεν πρέπει να αποδεχθούν τα παιδιά τους να γίνουν θύτες ή θύματα στα κανόνια </w:t>
      </w:r>
      <w:r>
        <w:rPr>
          <w:rFonts w:eastAsia="Times New Roman"/>
          <w:szCs w:val="24"/>
        </w:rPr>
        <w:t>των ιμπεριαλιστικών επεμβάσεων για τα συμφέροντα των μονοπωλίων. Και αυτό πρέπει να είναι το πρότυπο της γυναίκας αγωνίστριας που παλεύει ισότιμα με τον άντρα στους κοινωνικούς αγώνες ενάντια στους ιμπεριαλιστικούς πολέμους.</w:t>
      </w:r>
    </w:p>
    <w:p w14:paraId="4E09C990" w14:textId="77777777" w:rsidR="006940D6" w:rsidRDefault="002A199F">
      <w:pPr>
        <w:spacing w:line="600" w:lineRule="auto"/>
        <w:ind w:firstLine="720"/>
        <w:jc w:val="both"/>
        <w:rPr>
          <w:rFonts w:eastAsia="Times New Roman"/>
          <w:szCs w:val="24"/>
        </w:rPr>
      </w:pPr>
      <w:r>
        <w:rPr>
          <w:rFonts w:eastAsia="Times New Roman"/>
          <w:szCs w:val="24"/>
        </w:rPr>
        <w:lastRenderedPageBreak/>
        <w:t>Η συμπόρευση με το ΚΚΕ μπορεί ν</w:t>
      </w:r>
      <w:r>
        <w:rPr>
          <w:rFonts w:eastAsia="Times New Roman"/>
          <w:szCs w:val="24"/>
        </w:rPr>
        <w:t>α δώσει νέα ώθηση, νέα δυναμική και νέα πνοή στην ανασύνταξη του εργατικού λαϊκού κινήματος προς όφελος και της γυναίκας και του άντρα, συνολικά του λαού μας.</w:t>
      </w:r>
    </w:p>
    <w:p w14:paraId="4E09C991" w14:textId="77777777" w:rsidR="006940D6" w:rsidRDefault="002A199F">
      <w:pPr>
        <w:spacing w:line="600" w:lineRule="auto"/>
        <w:ind w:firstLine="720"/>
        <w:jc w:val="both"/>
        <w:rPr>
          <w:rFonts w:eastAsia="Times New Roman"/>
          <w:szCs w:val="24"/>
        </w:rPr>
      </w:pPr>
      <w:r>
        <w:rPr>
          <w:rFonts w:eastAsia="Times New Roman"/>
          <w:szCs w:val="24"/>
        </w:rPr>
        <w:t>Ευχαριστώ πολύ.</w:t>
      </w:r>
    </w:p>
    <w:p w14:paraId="4E09C992" w14:textId="77777777" w:rsidR="006940D6" w:rsidRDefault="002A199F">
      <w:pPr>
        <w:spacing w:line="600" w:lineRule="auto"/>
        <w:ind w:firstLine="720"/>
        <w:jc w:val="center"/>
        <w:rPr>
          <w:rFonts w:eastAsia="Times New Roman"/>
          <w:szCs w:val="24"/>
        </w:rPr>
      </w:pPr>
      <w:r>
        <w:rPr>
          <w:rFonts w:eastAsia="Times New Roman"/>
          <w:szCs w:val="24"/>
        </w:rPr>
        <w:t>(Χειροκροτήματα)</w:t>
      </w:r>
    </w:p>
    <w:p w14:paraId="4E09C993"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ανακοινώνω ότι σ</w:t>
      </w:r>
      <w:r>
        <w:rPr>
          <w:rFonts w:eastAsia="Times New Roman" w:cs="Times New Roman"/>
          <w:szCs w:val="24"/>
        </w:rPr>
        <w:t xml:space="preserve">τον δεύτερο γύρο που θα μιλήσει ξανά ένας εκπρόσωπος </w:t>
      </w:r>
      <w:r>
        <w:rPr>
          <w:rFonts w:eastAsia="Times New Roman" w:cs="Times New Roman"/>
          <w:szCs w:val="24"/>
        </w:rPr>
        <w:t xml:space="preserve">από </w:t>
      </w:r>
      <w:r>
        <w:rPr>
          <w:rFonts w:eastAsia="Times New Roman" w:cs="Times New Roman"/>
          <w:szCs w:val="24"/>
        </w:rPr>
        <w:t xml:space="preserve">όλα τα κόμματα, ο χρόνος θα είναι </w:t>
      </w:r>
      <w:r>
        <w:rPr>
          <w:rFonts w:eastAsia="Times New Roman" w:cs="Times New Roman"/>
          <w:szCs w:val="24"/>
        </w:rPr>
        <w:t xml:space="preserve">απόλυτα </w:t>
      </w:r>
      <w:r>
        <w:rPr>
          <w:rFonts w:eastAsia="Times New Roman" w:cs="Times New Roman"/>
          <w:szCs w:val="24"/>
        </w:rPr>
        <w:t>σεβαστός, διότι δεν γίνεται αλλιώς. Έχουμε καλεσμένους, έχουν δουλειές, έχουν υποχρεώσεις.</w:t>
      </w:r>
    </w:p>
    <w:p w14:paraId="4E09C994"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w:t>
      </w:r>
      <w:r>
        <w:rPr>
          <w:rFonts w:eastAsia="Times New Roman" w:cs="Times New Roman"/>
          <w:szCs w:val="24"/>
        </w:rPr>
        <w:t xml:space="preserve"> Να κάναμε καλύτερη διαχείριση του χρόνου στον πρώτο γύρο, κυρία Πρόεδρε.</w:t>
      </w:r>
    </w:p>
    <w:p w14:paraId="4E09C995" w14:textId="77777777" w:rsidR="006940D6" w:rsidRDefault="002A199F">
      <w:pPr>
        <w:spacing w:line="600" w:lineRule="auto"/>
        <w:ind w:firstLine="720"/>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D80896">
        <w:rPr>
          <w:rFonts w:eastAsia="Times New Roman" w:cs="Times New Roman"/>
          <w:szCs w:val="24"/>
        </w:rPr>
        <w:t>Τι να κάνω</w:t>
      </w:r>
      <w:r>
        <w:rPr>
          <w:rFonts w:eastAsia="Times New Roman" w:cs="Times New Roman"/>
          <w:szCs w:val="24"/>
        </w:rPr>
        <w:t>, κύριε Λυκούδη; Έχω κάνει τρεις εκκλήσεις.</w:t>
      </w:r>
    </w:p>
    <w:p w14:paraId="4E09C996" w14:textId="77777777" w:rsidR="006940D6" w:rsidRDefault="002A199F">
      <w:pPr>
        <w:spacing w:line="600" w:lineRule="auto"/>
        <w:ind w:firstLine="720"/>
        <w:jc w:val="both"/>
        <w:rPr>
          <w:rFonts w:eastAsia="Times New Roman"/>
          <w:szCs w:val="24"/>
        </w:rPr>
      </w:pPr>
      <w:r>
        <w:rPr>
          <w:rFonts w:eastAsia="Times New Roman" w:cs="Times New Roman"/>
          <w:b/>
          <w:szCs w:val="24"/>
        </w:rPr>
        <w:t>ΣΠΥΡΙΔΩΝ ΛΥΚΟΥΔΗΣ:</w:t>
      </w:r>
      <w:r>
        <w:rPr>
          <w:rFonts w:eastAsia="Times New Roman"/>
          <w:szCs w:val="24"/>
        </w:rPr>
        <w:t xml:space="preserve"> Δεν φταίνε αυτοί που έπονται.</w:t>
      </w:r>
    </w:p>
    <w:p w14:paraId="4E09C997" w14:textId="77777777" w:rsidR="006940D6" w:rsidRDefault="002A199F">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Τον λόγο έχει η Βουλευτής Β΄ Θεσσαλονίκης από το Ποτάμι, κ. Αικατερίνη Μάρκου, για έξι λεπτά.</w:t>
      </w:r>
    </w:p>
    <w:p w14:paraId="4E09C998"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κυρία Πρόεδρε.</w:t>
      </w:r>
    </w:p>
    <w:p w14:paraId="4E09C99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κυρίες και κύριοι προσκεκλημένοι, υπάρχει η εντύπωση ότι η σημερινή </w:t>
      </w:r>
      <w:r>
        <w:rPr>
          <w:rFonts w:eastAsia="Times New Roman" w:cs="Times New Roman"/>
          <w:szCs w:val="24"/>
        </w:rPr>
        <w:t>ημέρα, η 8</w:t>
      </w:r>
      <w:r w:rsidRPr="00F70340">
        <w:rPr>
          <w:rFonts w:eastAsia="Times New Roman" w:cs="Times New Roman"/>
          <w:szCs w:val="24"/>
          <w:vertAlign w:val="superscript"/>
        </w:rPr>
        <w:t>η</w:t>
      </w:r>
      <w:r>
        <w:rPr>
          <w:rFonts w:eastAsia="Times New Roman" w:cs="Times New Roman"/>
          <w:szCs w:val="24"/>
        </w:rPr>
        <w:t xml:space="preserve"> Μαρτίου, όπως και η γενικότερη συζήτηση για την ισότιμη συμμετοχή των γυναικών στην κοινωνική, οικονομική, πολιτική ζωή αφορά αποκλειστικά και μόνο τις γυναίκες, ότι πρόκειται δηλαδή για ένα αίτημα που αφορά τα συμφέροντα και την ηθική αποκατάσ</w:t>
      </w:r>
      <w:r>
        <w:rPr>
          <w:rFonts w:eastAsia="Times New Roman" w:cs="Times New Roman"/>
          <w:szCs w:val="24"/>
        </w:rPr>
        <w:t>ταση μ</w:t>
      </w:r>
      <w:r>
        <w:rPr>
          <w:rFonts w:eastAsia="Times New Roman" w:cs="Times New Roman"/>
          <w:szCs w:val="24"/>
        </w:rPr>
        <w:t>ι</w:t>
      </w:r>
      <w:r>
        <w:rPr>
          <w:rFonts w:eastAsia="Times New Roman" w:cs="Times New Roman"/>
          <w:szCs w:val="24"/>
        </w:rPr>
        <w:t xml:space="preserve">ας ειδικής ομάδας του πληθυσμού. </w:t>
      </w:r>
    </w:p>
    <w:p w14:paraId="4E09C99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Στην πραγματικότητα, ο αποκλεισμός των γυναικών από την ισότιμη πρόσβαση στην ζωή, στην εργασία, στην πολιτική οδηγεί σε απώλεια της ευημερίας για ολόκληρη την κοινωνία, απώλεια από την αξία που δεν πραγματοποιείται</w:t>
      </w:r>
      <w:r>
        <w:rPr>
          <w:rFonts w:eastAsia="Times New Roman" w:cs="Times New Roman"/>
          <w:szCs w:val="24"/>
        </w:rPr>
        <w:t>, γιατί δεν δίνονται ισότιμα ευκαιρίες σε όλα τα μέλη της κοινωνίας.</w:t>
      </w:r>
    </w:p>
    <w:p w14:paraId="4E09C99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Η Χίλαρι Κλίντον, μ</w:t>
      </w:r>
      <w:r>
        <w:rPr>
          <w:rFonts w:eastAsia="Times New Roman" w:cs="Times New Roman"/>
          <w:szCs w:val="24"/>
        </w:rPr>
        <w:t>ί</w:t>
      </w:r>
      <w:r>
        <w:rPr>
          <w:rFonts w:eastAsia="Times New Roman" w:cs="Times New Roman"/>
          <w:szCs w:val="24"/>
        </w:rPr>
        <w:t>α γυναίκα πολιτικός που έχει καταρρίψει πολλά στερεότυπα, είπε ότι όταν οι γυναίκες είναι υγιείς και μορφωμένες, όταν είναι ελεύθερες από τη βία, όταν μπορούν να εργάζ</w:t>
      </w:r>
      <w:r>
        <w:rPr>
          <w:rFonts w:eastAsia="Times New Roman" w:cs="Times New Roman"/>
          <w:szCs w:val="24"/>
        </w:rPr>
        <w:t>ονται και να κερδίζουν τα προς το ζην ως πλήρεις και ίσοι εταίροι στην κοινωνία, οι οικογένειές τους θα ευημερήσουν. Και όταν ευημερούν οι οικογένειες, ευημερούν και οι κοινότητες και τα έθνη. Γι’ αυτό και η συζήτηση για την ισότιμη συμμετοχή και των γυναι</w:t>
      </w:r>
      <w:r>
        <w:rPr>
          <w:rFonts w:eastAsia="Times New Roman" w:cs="Times New Roman"/>
          <w:szCs w:val="24"/>
        </w:rPr>
        <w:t>κών δεν αφορά μόνο κάθε γυναίκα, αλλά και κάθε άντρα και κάθε οικογένεια και, εν τέλει, ολόκληρη την κοινωνία.</w:t>
      </w:r>
    </w:p>
    <w:p w14:paraId="4E09C99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Τι σημαίνει, όμως, ισότιμη συμμετοχή; Οι γυναίκες σήμερα δεν ζητούν ειδική μεταχείριση, αλλά ισότιμες ευκαιρίες, ίσες ευκαιρίες για να χαράξουν τ</w:t>
      </w:r>
      <w:r>
        <w:rPr>
          <w:rFonts w:eastAsia="Times New Roman" w:cs="Times New Roman"/>
          <w:szCs w:val="24"/>
        </w:rPr>
        <w:t xml:space="preserve">ην επαγγελματική και προσωπική </w:t>
      </w:r>
      <w:r>
        <w:rPr>
          <w:rFonts w:eastAsia="Times New Roman" w:cs="Times New Roman"/>
          <w:szCs w:val="24"/>
        </w:rPr>
        <w:lastRenderedPageBreak/>
        <w:t>τους πορεία, να γράψουν τη δική τους ιστορία, ίσες ευκαιρίες για να διεκδικήσουν την προσωπική τους ανάπτυξη.</w:t>
      </w:r>
    </w:p>
    <w:p w14:paraId="4E09C99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Για να υπάρξουν όμως οι ίσες ευκαιρίες, απαιτούνται μέτρα από την πολιτεία στη βάση των αντικειμενικών και ιδιαίτερ</w:t>
      </w:r>
      <w:r>
        <w:rPr>
          <w:rFonts w:eastAsia="Times New Roman" w:cs="Times New Roman"/>
          <w:szCs w:val="24"/>
        </w:rPr>
        <w:t>ων δυσκολιών που αντιμετωπίζουν οι γυναίκες ως αποτέλεσμα της μητρότητας και της ανατροφής των παιδιών τους.</w:t>
      </w:r>
    </w:p>
    <w:p w14:paraId="4E09C99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ειδική μεταχείριση των γυναικών είναι η λύση μ</w:t>
      </w:r>
      <w:r>
        <w:rPr>
          <w:rFonts w:eastAsia="Times New Roman" w:cs="Times New Roman"/>
          <w:szCs w:val="24"/>
        </w:rPr>
        <w:t>ί</w:t>
      </w:r>
      <w:r>
        <w:rPr>
          <w:rFonts w:eastAsia="Times New Roman" w:cs="Times New Roman"/>
          <w:szCs w:val="24"/>
        </w:rPr>
        <w:t>ας κοινωνίας που έχει ηττηθεί, μ</w:t>
      </w:r>
      <w:r>
        <w:rPr>
          <w:rFonts w:eastAsia="Times New Roman" w:cs="Times New Roman"/>
          <w:szCs w:val="24"/>
        </w:rPr>
        <w:t>ί</w:t>
      </w:r>
      <w:r>
        <w:rPr>
          <w:rFonts w:eastAsia="Times New Roman" w:cs="Times New Roman"/>
          <w:szCs w:val="24"/>
        </w:rPr>
        <w:t>ας κοινωνίας που δεν έχει καταφέρει να ξεπεράσει τα στερεότυπα κα</w:t>
      </w:r>
      <w:r>
        <w:rPr>
          <w:rFonts w:eastAsia="Times New Roman" w:cs="Times New Roman"/>
          <w:szCs w:val="24"/>
        </w:rPr>
        <w:t>ι τις προκαταλήψεις, που έρχε</w:t>
      </w:r>
      <w:r>
        <w:rPr>
          <w:rFonts w:eastAsia="Times New Roman" w:cs="Times New Roman"/>
          <w:szCs w:val="24"/>
        </w:rPr>
        <w:lastRenderedPageBreak/>
        <w:t xml:space="preserve">ται εκ των υστέρων να καλύψει τα κενά της πολιτείας. Αντιθέτως, η ισότιμη πρόσβαση στις ευκαιρίες πρέπει να είναι δεδομένη από την αρχή. </w:t>
      </w:r>
    </w:p>
    <w:p w14:paraId="4E09C99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Και όμως, υπάρχουν ακόμη και σήμερα γύρω μας στερεότυπα κοινωνικά και πολιτικά, που ξεκιν</w:t>
      </w:r>
      <w:r>
        <w:rPr>
          <w:rFonts w:eastAsia="Times New Roman" w:cs="Times New Roman"/>
          <w:szCs w:val="24"/>
        </w:rPr>
        <w:t>ούν ήδη από την ανατροφή των παιδιών, ακόμη και από το παιχνίδι και προκαταβάλλουν συγκεκριμένους ρόλους και συμπεριφορές για το κορίτσι και το αγόρι. Σε πολλές περιπτώσεις τα θέματα και τα αντικείμενα με τα οποία εξοικειώνονται τα κορίτσια ήδη από την παι</w:t>
      </w:r>
      <w:r>
        <w:rPr>
          <w:rFonts w:eastAsia="Times New Roman" w:cs="Times New Roman"/>
          <w:szCs w:val="24"/>
        </w:rPr>
        <w:t xml:space="preserve">δική ηλικία είναι από τη φύση τους περιορισμένα, με την υπόνοια ότι όλα αυτά διαγράφουν τον κύκλο της ζωής και την </w:t>
      </w:r>
      <w:r>
        <w:rPr>
          <w:rFonts w:eastAsia="Times New Roman" w:cs="Times New Roman"/>
          <w:szCs w:val="24"/>
        </w:rPr>
        <w:lastRenderedPageBreak/>
        <w:t>πορεία ενός κοριτσιού και «χτίζουν» ένα πλαίσιο μέσα στο οποίο επιτρέπεται, είναι κοινωνικά αποδεκτό να κινηθεί μ</w:t>
      </w:r>
      <w:r>
        <w:rPr>
          <w:rFonts w:eastAsia="Times New Roman" w:cs="Times New Roman"/>
          <w:szCs w:val="24"/>
        </w:rPr>
        <w:t>ί</w:t>
      </w:r>
      <w:r>
        <w:rPr>
          <w:rFonts w:eastAsia="Times New Roman" w:cs="Times New Roman"/>
          <w:szCs w:val="24"/>
        </w:rPr>
        <w:t xml:space="preserve">α γυναίκα μεθαύριο. </w:t>
      </w:r>
    </w:p>
    <w:p w14:paraId="4E09C9A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Σίγουρ</w:t>
      </w:r>
      <w:r>
        <w:rPr>
          <w:rFonts w:eastAsia="Times New Roman" w:cs="Times New Roman"/>
          <w:szCs w:val="24"/>
        </w:rPr>
        <w:t xml:space="preserve">α τα πράγματα δεν είναι όπως ήταν πριν από τριάντα ή σαράντα χρόνια. Η πρόσφατη ιστορία μας είναι γεμάτη από γυναίκες-πρότυπα, από την Καλλιρόη </w:t>
      </w:r>
      <w:proofErr w:type="spellStart"/>
      <w:r>
        <w:rPr>
          <w:rFonts w:eastAsia="Times New Roman" w:cs="Times New Roman"/>
          <w:szCs w:val="24"/>
        </w:rPr>
        <w:t>Παρρέν</w:t>
      </w:r>
      <w:proofErr w:type="spellEnd"/>
      <w:r>
        <w:rPr>
          <w:rFonts w:eastAsia="Times New Roman" w:cs="Times New Roman"/>
          <w:szCs w:val="24"/>
        </w:rPr>
        <w:t>, από την Αλεξάνδρα Παπαδοπούλου μέχρι την Ελένη Σκούρα και τη Μελίνα Μερκούρη, γυναίκες που πάλεψαν για ό</w:t>
      </w:r>
      <w:r>
        <w:rPr>
          <w:rFonts w:eastAsia="Times New Roman" w:cs="Times New Roman"/>
          <w:szCs w:val="24"/>
        </w:rPr>
        <w:t xml:space="preserve">λες μας, καταρρίπτοντας τα στερεότυπα, ανοίγοντας νέους δρόμους, αποδεικνύοντας ότι η ισότητα και οι ίσες ευκαιρίες είναι αξίες που φαίνονται στην πράξη και όχι στη θεωρία. Έχουμε, όμως, αρκετό </w:t>
      </w:r>
      <w:r>
        <w:rPr>
          <w:rFonts w:eastAsia="Times New Roman" w:cs="Times New Roman"/>
          <w:szCs w:val="24"/>
        </w:rPr>
        <w:lastRenderedPageBreak/>
        <w:t>δρόμο μπροστά μας, για να ξεπεράσουμε τελείως κάποιες οπισθοδρ</w:t>
      </w:r>
      <w:r>
        <w:rPr>
          <w:rFonts w:eastAsia="Times New Roman" w:cs="Times New Roman"/>
          <w:szCs w:val="24"/>
        </w:rPr>
        <w:t xml:space="preserve">ομικές αντιλήψεις και στερεότυπα. </w:t>
      </w:r>
    </w:p>
    <w:p w14:paraId="4E09C9A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Θέλω εδώ να τονίσω ότι η στήριξη στη γυναίκα είναι στήριξη στην οικογένεια, είναι αναγκαία συνθήκη για την επίλυση του δημογραφικού προβλήματος και τη γήρανση του πληθυσμού. Και όμως, έχουμε ένα φορολογικό σύστημα κατάφωρ</w:t>
      </w:r>
      <w:r>
        <w:rPr>
          <w:rFonts w:eastAsia="Times New Roman" w:cs="Times New Roman"/>
          <w:szCs w:val="24"/>
        </w:rPr>
        <w:t xml:space="preserve">α εναντίον των οικογενειών με παιδιά, που δεν ευνοεί τη μητέρα που αναλαμβάνει την ανατροφή των παιδιών. Τα στοιχεία της </w:t>
      </w:r>
      <w:r>
        <w:rPr>
          <w:rFonts w:eastAsia="Times New Roman" w:cs="Times New Roman"/>
          <w:szCs w:val="24"/>
          <w:lang w:val="en-GB"/>
        </w:rPr>
        <w:t>E</w:t>
      </w:r>
      <w:r>
        <w:rPr>
          <w:rFonts w:eastAsia="Times New Roman" w:cs="Times New Roman"/>
          <w:szCs w:val="24"/>
          <w:lang w:val="en-US"/>
        </w:rPr>
        <w:t>UROSTAT</w:t>
      </w:r>
      <w:r>
        <w:rPr>
          <w:rFonts w:eastAsia="Times New Roman" w:cs="Times New Roman"/>
          <w:szCs w:val="24"/>
        </w:rPr>
        <w:t xml:space="preserve"> δείχνουν πως όσο περισσότερα παιδιά κάνει μ</w:t>
      </w:r>
      <w:r>
        <w:rPr>
          <w:rFonts w:eastAsia="Times New Roman" w:cs="Times New Roman"/>
          <w:szCs w:val="24"/>
        </w:rPr>
        <w:t>ί</w:t>
      </w:r>
      <w:r>
        <w:rPr>
          <w:rFonts w:eastAsia="Times New Roman" w:cs="Times New Roman"/>
          <w:szCs w:val="24"/>
        </w:rPr>
        <w:t xml:space="preserve">α γυναίκα τόσο πιο επισφαλής γίνεται η εργασιακή της κατάσταση. </w:t>
      </w:r>
    </w:p>
    <w:p w14:paraId="4E09C9A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w:t>
      </w:r>
      <w:r>
        <w:rPr>
          <w:rFonts w:eastAsia="Times New Roman" w:cs="Times New Roman"/>
          <w:szCs w:val="24"/>
        </w:rPr>
        <w:t xml:space="preserve">προγράμματα, όπως η εναρμόνιση οικογενειακής και επαγγελματικής ζωής, που υπάρχουν για τη διευκόλυνση της εργαζόμενης γυναίκας, προσφέροντας πρόσβαση σε υπηρεσίες φροντίδας για τα παιδιά τους, </w:t>
      </w:r>
      <w:proofErr w:type="spellStart"/>
      <w:r>
        <w:rPr>
          <w:rFonts w:eastAsia="Times New Roman" w:cs="Times New Roman"/>
          <w:szCs w:val="24"/>
        </w:rPr>
        <w:t>υποχρηματοδοτείται</w:t>
      </w:r>
      <w:proofErr w:type="spellEnd"/>
      <w:r>
        <w:rPr>
          <w:rFonts w:eastAsia="Times New Roman" w:cs="Times New Roman"/>
          <w:szCs w:val="24"/>
        </w:rPr>
        <w:t xml:space="preserve">. Η αντιμετώπιση αυτών και άλλων αντίστοιχων </w:t>
      </w:r>
      <w:r>
        <w:rPr>
          <w:rFonts w:eastAsia="Times New Roman" w:cs="Times New Roman"/>
          <w:szCs w:val="24"/>
        </w:rPr>
        <w:t>θεμάτων από την πολιτεία είναι ελάχιστη προϋπόθεση, για να διασφαλιστεί η ουσιαστική και όχι η τυπική ισότητα ευκαιριών.</w:t>
      </w:r>
    </w:p>
    <w:p w14:paraId="4E09C9A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Κλείνοντας την ομιλία μου, θέλω να αναφερθώ στην ανώνυμη γυναίκα, στη μέση γυναίκα που σήμερα κουβαλά στους ώμους της όχι μόνο το βάρος</w:t>
      </w:r>
      <w:r>
        <w:rPr>
          <w:rFonts w:eastAsia="Times New Roman" w:cs="Times New Roman"/>
          <w:szCs w:val="24"/>
        </w:rPr>
        <w:t xml:space="preserve"> της επαγγελματικής της προκοπής, αλλά και της συνοχής της οικογένειας. Σ’ αυτή</w:t>
      </w:r>
      <w:r>
        <w:rPr>
          <w:rFonts w:eastAsia="Times New Roman" w:cs="Times New Roman"/>
          <w:szCs w:val="24"/>
        </w:rPr>
        <w:t>ν</w:t>
      </w:r>
      <w:r>
        <w:rPr>
          <w:rFonts w:eastAsia="Times New Roman" w:cs="Times New Roman"/>
          <w:szCs w:val="24"/>
        </w:rPr>
        <w:t xml:space="preserve"> την ανώνυμη γυναίκα που καθημερινά αγωνίζεται για την προσωπική </w:t>
      </w:r>
      <w:r>
        <w:rPr>
          <w:rFonts w:eastAsia="Times New Roman" w:cs="Times New Roman"/>
          <w:szCs w:val="24"/>
        </w:rPr>
        <w:lastRenderedPageBreak/>
        <w:t xml:space="preserve">και οικογενειακή της αξιοπρέπεια αφιερώνεται αυτή η ημέρα, αφιερώνω την ομιλία μου. </w:t>
      </w:r>
    </w:p>
    <w:p w14:paraId="4E09C9A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Προτρέπω, λοιπόν, όλους μα</w:t>
      </w:r>
      <w:r>
        <w:rPr>
          <w:rFonts w:eastAsia="Times New Roman" w:cs="Times New Roman"/>
          <w:szCs w:val="24"/>
        </w:rPr>
        <w:t>ς νομοθετικά να κάνουμε το σωστό, τονίζοντας και πάλι τις ίσες ευκαιρίες που πρέπει να δοθούν, για να διεκδικήσει κάθε γυναίκα την αυτοπραγμάτωσή της και για να έχει η κοινωνία συνολικά τη μέγιστη δυνατή ωφέλεια.</w:t>
      </w:r>
    </w:p>
    <w:p w14:paraId="4E09C9A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Σας ευχαριστώ.</w:t>
      </w:r>
    </w:p>
    <w:p w14:paraId="4E09C9A6"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9A7"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ΠΡΟΕΔΡΕΥΟΥΣ</w:t>
      </w:r>
      <w:r>
        <w:rPr>
          <w:rFonts w:eastAsia="Times New Roman" w:cs="Times New Roman"/>
          <w:b/>
          <w:szCs w:val="24"/>
        </w:rPr>
        <w:t xml:space="preserve">Α (Αναστασία Χριστοδουλοπούλου): </w:t>
      </w:r>
      <w:r>
        <w:rPr>
          <w:rFonts w:eastAsia="Times New Roman" w:cs="Times New Roman"/>
          <w:szCs w:val="24"/>
        </w:rPr>
        <w:t>Ευχαριστώ την κ. Μάρκου και για τον χρόνο και για το περιεχόμενο της ομιλίας της.</w:t>
      </w:r>
    </w:p>
    <w:p w14:paraId="4E09C9A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Θα μιλήσει τώρα εκ μέρους των Ανεξαρτήτων Ελλήνων η κ. Μαρία Κόλλια-Τσαρουχά, Βουλευτής Σερρών, αλλά και Υφυπουργός Εσωτερικών και Διοικητική</w:t>
      </w:r>
      <w:r>
        <w:rPr>
          <w:rFonts w:eastAsia="Times New Roman" w:cs="Times New Roman"/>
          <w:szCs w:val="24"/>
        </w:rPr>
        <w:t>ς Ανασυγκρότησης.</w:t>
      </w:r>
    </w:p>
    <w:p w14:paraId="4E09C9A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Ελάτε, κυρία Τσαρουχά.</w:t>
      </w:r>
    </w:p>
    <w:p w14:paraId="4E09C9AA"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ΜΑΡΙΑ ΚΟΛΛΙΑ-ΤΣΑΡΟΥΧΑ (Υφυπουργός Εσωτερικών και Διοικητικής Ανασυγκρότησης):</w:t>
      </w:r>
      <w:r>
        <w:rPr>
          <w:rFonts w:eastAsia="Times New Roman" w:cs="Times New Roman"/>
          <w:szCs w:val="24"/>
        </w:rPr>
        <w:t xml:space="preserve"> Και θα συμπληρώσω «Μακεδονίας-Θράκης», κυρία Πρόεδρε.</w:t>
      </w:r>
    </w:p>
    <w:p w14:paraId="4E09C9A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αγαπητοί συνάδελφοι, κυρίες και κύριοι, αγαπητές προσκεκλημένες, θα </w:t>
      </w:r>
      <w:r>
        <w:rPr>
          <w:rFonts w:eastAsia="Times New Roman" w:cs="Times New Roman"/>
          <w:szCs w:val="24"/>
        </w:rPr>
        <w:t xml:space="preserve">ήθελα από την αρχή να σας πω ότι δεν θα βρισκόμουν στο Βήμα αυτό, αν επρόκειτο να αντιμετωπίσω την </w:t>
      </w:r>
      <w:r>
        <w:rPr>
          <w:rFonts w:eastAsia="Times New Roman" w:cs="Times New Roman"/>
          <w:szCs w:val="24"/>
        </w:rPr>
        <w:t>π</w:t>
      </w:r>
      <w:r>
        <w:rPr>
          <w:rFonts w:eastAsia="Times New Roman" w:cs="Times New Roman"/>
          <w:szCs w:val="24"/>
        </w:rPr>
        <w:t xml:space="preserve">αγκόσμια </w:t>
      </w:r>
      <w:r>
        <w:rPr>
          <w:rFonts w:eastAsia="Times New Roman" w:cs="Times New Roman"/>
          <w:szCs w:val="24"/>
        </w:rPr>
        <w:t>η</w:t>
      </w:r>
      <w:r>
        <w:rPr>
          <w:rFonts w:eastAsia="Times New Roman" w:cs="Times New Roman"/>
          <w:szCs w:val="24"/>
        </w:rPr>
        <w:t>μέρα που αφιερώνεται στις γυναίκες σαν μια τυπική επετειακή υποχρέωση. Αν έτσι το επιτρέψουμε να γίνει, πολύ ορθά θα αναρωτηθούν και άνδρες και γυ</w:t>
      </w:r>
      <w:r>
        <w:rPr>
          <w:rFonts w:eastAsia="Times New Roman" w:cs="Times New Roman"/>
          <w:szCs w:val="24"/>
        </w:rPr>
        <w:t xml:space="preserve">ναίκες: ποιος ο λόγος μία ημέρα από όλο το έτος να αφιερώνεται στις γυναίκες σαν να επρόκειτο για προστατευόμενο είδος; </w:t>
      </w:r>
    </w:p>
    <w:p w14:paraId="4E09C9A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Ειλικρινά σας λέω, εγώ θα δυσκολευόμουν να το απαντήσω αυτό το ερώτημα και ως γυναίκα και ως πολιτικός. Εν αντιθέσει, αν ορθά και ουσια</w:t>
      </w:r>
      <w:r>
        <w:rPr>
          <w:rFonts w:eastAsia="Times New Roman" w:cs="Times New Roman"/>
          <w:szCs w:val="24"/>
        </w:rPr>
        <w:t xml:space="preserve">στικά θέλουμε να αξιοποιήσουμε </w:t>
      </w:r>
      <w:r>
        <w:rPr>
          <w:rFonts w:eastAsia="Times New Roman" w:cs="Times New Roman"/>
          <w:szCs w:val="24"/>
        </w:rPr>
        <w:lastRenderedPageBreak/>
        <w:t>τις αναφορές μας σε αυτή</w:t>
      </w:r>
      <w:r>
        <w:rPr>
          <w:rFonts w:eastAsia="Times New Roman" w:cs="Times New Roman"/>
          <w:szCs w:val="24"/>
        </w:rPr>
        <w:t>ν</w:t>
      </w:r>
      <w:r>
        <w:rPr>
          <w:rFonts w:eastAsia="Times New Roman" w:cs="Times New Roman"/>
          <w:szCs w:val="24"/>
        </w:rPr>
        <w:t xml:space="preserve"> τη μέρα που αφιερώνεται στα δικαιώματα των γυναικών, θα πρέπει να ξεφύγουμε από κατεστημένες αντιλήψεις και από παραπλανητικές αριθμητικές αποτυπώσεις.</w:t>
      </w:r>
    </w:p>
    <w:p w14:paraId="4E09C9A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Οι αριθμοί βέβαια επιβεβαιώνουν τη μεγάλη αλλαγ</w:t>
      </w:r>
      <w:r>
        <w:rPr>
          <w:rFonts w:eastAsia="Times New Roman" w:cs="Times New Roman"/>
          <w:szCs w:val="24"/>
        </w:rPr>
        <w:t>ή και τη βελτίωση της θέσης των γυναικών τις τελευταίες δεκαετίες, κρύβοντας, όμως, ότι σε κάθε έκφραση της καθημερινότητας η γυναίκα παραμένει, ως παρουσία και αξία, υπό αμφισβήτηση. Και δεν φοβάμαι να πω ότι αντιμετωπίζεται δυστυχώς πολλές φορές με όρους</w:t>
      </w:r>
      <w:r>
        <w:rPr>
          <w:rFonts w:eastAsia="Times New Roman" w:cs="Times New Roman"/>
          <w:szCs w:val="24"/>
        </w:rPr>
        <w:t xml:space="preserve"> ρατσισμού.</w:t>
      </w:r>
    </w:p>
    <w:p w14:paraId="4E09C9A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ολιγάριθμη εκπροσώπηση των γυναικών στα κέντρα λήψης των αποφάσεων όχι μόνο δεν είναι ικανή να ανατρέψει την πραγματικότητα όπως την περιέγραψα, αλλά σε αντίθεση επιβεβαιώνει διά της εξαιρέσεως τον κανόνα. Έχει λ</w:t>
      </w:r>
      <w:r>
        <w:rPr>
          <w:rFonts w:eastAsia="Times New Roman" w:cs="Times New Roman"/>
          <w:szCs w:val="24"/>
        </w:rPr>
        <w:t xml:space="preserve">οιπόν και νόημα και περιεχόμενο η </w:t>
      </w:r>
      <w:r>
        <w:rPr>
          <w:rFonts w:eastAsia="Times New Roman" w:cs="Times New Roman"/>
          <w:szCs w:val="24"/>
        </w:rPr>
        <w:t>π</w:t>
      </w:r>
      <w:r>
        <w:rPr>
          <w:rFonts w:eastAsia="Times New Roman" w:cs="Times New Roman"/>
          <w:szCs w:val="24"/>
        </w:rPr>
        <w:t xml:space="preserve">αγκόσμια </w:t>
      </w:r>
      <w:r>
        <w:rPr>
          <w:rFonts w:eastAsia="Times New Roman" w:cs="Times New Roman"/>
          <w:szCs w:val="24"/>
        </w:rPr>
        <w:t>η</w:t>
      </w:r>
      <w:r>
        <w:rPr>
          <w:rFonts w:eastAsia="Times New Roman" w:cs="Times New Roman"/>
          <w:szCs w:val="24"/>
        </w:rPr>
        <w:t>μέρα για τα δικαιώματα των γυναικών, όχι ως τυπική συμβατική γιορτή, αλλά σαν μ</w:t>
      </w:r>
      <w:r>
        <w:rPr>
          <w:rFonts w:eastAsia="Times New Roman" w:cs="Times New Roman"/>
          <w:szCs w:val="24"/>
        </w:rPr>
        <w:t>ί</w:t>
      </w:r>
      <w:r>
        <w:rPr>
          <w:rFonts w:eastAsia="Times New Roman" w:cs="Times New Roman"/>
          <w:szCs w:val="24"/>
        </w:rPr>
        <w:t xml:space="preserve">α ευκαιρία </w:t>
      </w:r>
      <w:proofErr w:type="spellStart"/>
      <w:r>
        <w:rPr>
          <w:rFonts w:eastAsia="Times New Roman" w:cs="Times New Roman"/>
          <w:szCs w:val="24"/>
        </w:rPr>
        <w:t>επαναδιατύπωσης</w:t>
      </w:r>
      <w:proofErr w:type="spellEnd"/>
      <w:r>
        <w:rPr>
          <w:rFonts w:eastAsia="Times New Roman" w:cs="Times New Roman"/>
          <w:szCs w:val="24"/>
        </w:rPr>
        <w:t xml:space="preserve"> και προώθησης του μηνύματος της ισότητας των φύλων, των ίσων ευκαιριών μεταξύ τους, αλλά και της καταδίκ</w:t>
      </w:r>
      <w:r>
        <w:rPr>
          <w:rFonts w:eastAsia="Times New Roman" w:cs="Times New Roman"/>
          <w:szCs w:val="24"/>
        </w:rPr>
        <w:t>ης οποιασδήποτε άλλης διαφορετικής αντίληψης.</w:t>
      </w:r>
    </w:p>
    <w:p w14:paraId="4E09C9A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Ως γυναίκα και ως Βουλευτής των Ανεξαρτήτων Ελλήνων οφείλω να αναδείξω το παρακάτω φαινόμενο, διαψεύδοντας </w:t>
      </w: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το επιχείρημα περί σύγκρουσης πολιτισμών ανάμεσα σε μ</w:t>
      </w:r>
      <w:r>
        <w:rPr>
          <w:rFonts w:eastAsia="Times New Roman" w:cs="Times New Roman"/>
          <w:szCs w:val="24"/>
        </w:rPr>
        <w:t>ί</w:t>
      </w:r>
      <w:r>
        <w:rPr>
          <w:rFonts w:eastAsia="Times New Roman" w:cs="Times New Roman"/>
          <w:szCs w:val="24"/>
        </w:rPr>
        <w:t>α οπισθοδρομική και θρησκόληπτη Ανατολ</w:t>
      </w:r>
      <w:r>
        <w:rPr>
          <w:rFonts w:eastAsia="Times New Roman" w:cs="Times New Roman"/>
          <w:szCs w:val="24"/>
        </w:rPr>
        <w:t>ή και σε μ</w:t>
      </w:r>
      <w:r>
        <w:rPr>
          <w:rFonts w:eastAsia="Times New Roman" w:cs="Times New Roman"/>
          <w:szCs w:val="24"/>
        </w:rPr>
        <w:t>ί</w:t>
      </w:r>
      <w:r>
        <w:rPr>
          <w:rFonts w:eastAsia="Times New Roman" w:cs="Times New Roman"/>
          <w:szCs w:val="24"/>
        </w:rPr>
        <w:t xml:space="preserve">α προοδευτική τάχα και πεφωτισμένη Δύση: Δυστυχώς, στοιχεία υποτίμησης της γυναίκας, που βεβαίως κατ’ επέκταση αποτελούν και προβληματικά στοιχεία λειτουργίας της </w:t>
      </w:r>
      <w:r>
        <w:rPr>
          <w:rFonts w:eastAsia="Times New Roman" w:cs="Times New Roman"/>
          <w:szCs w:val="24"/>
        </w:rPr>
        <w:t>δ</w:t>
      </w:r>
      <w:r>
        <w:rPr>
          <w:rFonts w:eastAsia="Times New Roman" w:cs="Times New Roman"/>
          <w:szCs w:val="24"/>
        </w:rPr>
        <w:t>ημοκρατίας, συναντούμε παντού. Ασφαλώς, τα φαινόμενα δεν έχουν την ίδια ένταση κα</w:t>
      </w:r>
      <w:r>
        <w:rPr>
          <w:rFonts w:eastAsia="Times New Roman" w:cs="Times New Roman"/>
          <w:szCs w:val="24"/>
        </w:rPr>
        <w:t xml:space="preserve">ι τον ίδιο τρόπο εκδήλωσης σε Δύση και Ανατολή, </w:t>
      </w:r>
      <w:proofErr w:type="spellStart"/>
      <w:r>
        <w:rPr>
          <w:rFonts w:eastAsia="Times New Roman" w:cs="Times New Roman"/>
          <w:szCs w:val="24"/>
        </w:rPr>
        <w:t>πόσω</w:t>
      </w:r>
      <w:proofErr w:type="spellEnd"/>
      <w:r>
        <w:rPr>
          <w:rFonts w:eastAsia="Times New Roman" w:cs="Times New Roman"/>
          <w:szCs w:val="24"/>
        </w:rPr>
        <w:t xml:space="preserve"> μάλλον όταν αυτά εμφανίζονται και ως στοιχεία θρησκευτικής πίστης, όπως συναντούμε σε πολλά μέρη του πλανήτη.</w:t>
      </w:r>
    </w:p>
    <w:p w14:paraId="4E09C9B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Εάν, λοιπόν, στη μ</w:t>
      </w:r>
      <w:r>
        <w:rPr>
          <w:rFonts w:eastAsia="Times New Roman" w:cs="Times New Roman"/>
          <w:szCs w:val="24"/>
        </w:rPr>
        <w:t>ί</w:t>
      </w:r>
      <w:r>
        <w:rPr>
          <w:rFonts w:eastAsia="Times New Roman" w:cs="Times New Roman"/>
          <w:szCs w:val="24"/>
        </w:rPr>
        <w:t>α πλευρά έχουμε εκτός από την ανισότητα και ακραίες εκδηλώσεις σε βάρος τω</w:t>
      </w:r>
      <w:r>
        <w:rPr>
          <w:rFonts w:eastAsia="Times New Roman" w:cs="Times New Roman"/>
          <w:szCs w:val="24"/>
        </w:rPr>
        <w:t xml:space="preserve">ν γυναικών –θυμίζω </w:t>
      </w:r>
      <w:r>
        <w:rPr>
          <w:rFonts w:eastAsia="Times New Roman" w:cs="Times New Roman"/>
          <w:szCs w:val="24"/>
        </w:rPr>
        <w:lastRenderedPageBreak/>
        <w:t>τους γάμους των ανηλίκων κοριτσιών, τους σωματικούς ακρωτηριασμούς, τον εκτεταμένο και επιβαλλόμενο αναλφαβητισμό- πρέπει με θάρρος να αναδείξουμε και τα φαινόμενα της άνισης μεταχείρισης των γυναικών στον δυτικό κόσμο, όπου εάν παραμερί</w:t>
      </w:r>
      <w:r>
        <w:rPr>
          <w:rFonts w:eastAsia="Times New Roman" w:cs="Times New Roman"/>
          <w:szCs w:val="24"/>
        </w:rPr>
        <w:t>σουμε την παραπλανητική λάμψη που εκπέμπεται, θα διαπιστώσουμε ότι ενώ όλα εμφανίζονται σε επίσημο επίπεδο νομοθετικά τακτοποιημένα, σχεδόν παντού οι γυναίκες έχουν τις λιγότερες ευκαιρίες, τις μικρότερες αμοιβές, τα υψηλότερα ποσοστά ανεργίας και παραμένο</w:t>
      </w:r>
      <w:r>
        <w:rPr>
          <w:rFonts w:eastAsia="Times New Roman" w:cs="Times New Roman"/>
          <w:szCs w:val="24"/>
        </w:rPr>
        <w:t>υν ο στόχος ενός συγκαλυμμένου αλλά πολλές φορές βίαιου σεξισμού.</w:t>
      </w:r>
    </w:p>
    <w:p w14:paraId="4E09C9B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Μιλάμε, λοιπόν, με τους όρους μ</w:t>
      </w:r>
      <w:r>
        <w:rPr>
          <w:rFonts w:eastAsia="Times New Roman" w:cs="Times New Roman"/>
          <w:szCs w:val="24"/>
        </w:rPr>
        <w:t>ί</w:t>
      </w:r>
      <w:r>
        <w:rPr>
          <w:rFonts w:eastAsia="Times New Roman" w:cs="Times New Roman"/>
          <w:szCs w:val="24"/>
        </w:rPr>
        <w:t>ας αποκλεισμένης πλειοψηφίας ως αποτέλεσμα νοοτροπιών του χθες που ακόμα διατρέχουν τις κοινωνίες μας. Είναι εμφανές, πέρα από τις διακηρύξεις, ότι τα κυριότε</w:t>
      </w:r>
      <w:r>
        <w:rPr>
          <w:rFonts w:eastAsia="Times New Roman" w:cs="Times New Roman"/>
          <w:szCs w:val="24"/>
        </w:rPr>
        <w:t xml:space="preserve">ρα χαρακτηριστικά μιας πατριαρχικής κοινωνίας παραμένουν παρόντα και ιδιαιτέρως ανθεκτικά. Αυτές, λοιπόν, είναι οι προκλήσεις, αυτά είναι όλα όσα θα πρέπει να αντιμετωπίσουμε και με αφορμή τη σημερινή μέρα να μην περιοριστούμε σε έναν απλό εορτασμό για τα </w:t>
      </w:r>
      <w:r>
        <w:rPr>
          <w:rFonts w:eastAsia="Times New Roman" w:cs="Times New Roman"/>
          <w:szCs w:val="24"/>
        </w:rPr>
        <w:t>όσα πετύχαμε, αλλά να τη θεωρήσουμε σαν μ</w:t>
      </w:r>
      <w:r>
        <w:rPr>
          <w:rFonts w:eastAsia="Times New Roman" w:cs="Times New Roman"/>
          <w:szCs w:val="24"/>
        </w:rPr>
        <w:t>ί</w:t>
      </w:r>
      <w:r>
        <w:rPr>
          <w:rFonts w:eastAsia="Times New Roman" w:cs="Times New Roman"/>
          <w:szCs w:val="24"/>
        </w:rPr>
        <w:t xml:space="preserve">α αφετηρία για την αντιμετώπιση των ακόμα περισσότερων που δεν έχουν γίνει. </w:t>
      </w:r>
    </w:p>
    <w:p w14:paraId="4E09C9B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Εύκολα συμπεραίνουμε, πιστεύω όλοι μας, ότι η προσπάθεια για την κατοχύρωση των ίσων δικαιωμάτων αφορά όλους μας και ολόκληρο τον πλανήτη</w:t>
      </w:r>
      <w:r>
        <w:rPr>
          <w:rFonts w:eastAsia="Times New Roman" w:cs="Times New Roman"/>
          <w:szCs w:val="24"/>
        </w:rPr>
        <w:t>.</w:t>
      </w:r>
    </w:p>
    <w:p w14:paraId="4E09C9B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Στην μ</w:t>
      </w:r>
      <w:r>
        <w:rPr>
          <w:rFonts w:eastAsia="Times New Roman" w:cs="Times New Roman"/>
          <w:szCs w:val="24"/>
        </w:rPr>
        <w:t>ί</w:t>
      </w:r>
      <w:r>
        <w:rPr>
          <w:rFonts w:eastAsia="Times New Roman" w:cs="Times New Roman"/>
          <w:szCs w:val="24"/>
        </w:rPr>
        <w:t xml:space="preserve">α περίπτωση, στον </w:t>
      </w:r>
      <w:r>
        <w:rPr>
          <w:rFonts w:eastAsia="Times New Roman" w:cs="Times New Roman"/>
          <w:szCs w:val="24"/>
        </w:rPr>
        <w:t>τ</w:t>
      </w:r>
      <w:r>
        <w:rPr>
          <w:rFonts w:eastAsia="Times New Roman" w:cs="Times New Roman"/>
          <w:szCs w:val="24"/>
        </w:rPr>
        <w:t xml:space="preserve">ρίτο και </w:t>
      </w:r>
      <w:r>
        <w:rPr>
          <w:rFonts w:eastAsia="Times New Roman" w:cs="Times New Roman"/>
          <w:szCs w:val="24"/>
        </w:rPr>
        <w:t>τ</w:t>
      </w:r>
      <w:r>
        <w:rPr>
          <w:rFonts w:eastAsia="Times New Roman" w:cs="Times New Roman"/>
          <w:szCs w:val="24"/>
        </w:rPr>
        <w:t xml:space="preserve">έταρτο </w:t>
      </w:r>
      <w:r>
        <w:rPr>
          <w:rFonts w:eastAsia="Times New Roman" w:cs="Times New Roman"/>
          <w:szCs w:val="24"/>
        </w:rPr>
        <w:t>κ</w:t>
      </w:r>
      <w:r>
        <w:rPr>
          <w:rFonts w:eastAsia="Times New Roman" w:cs="Times New Roman"/>
          <w:szCs w:val="24"/>
        </w:rPr>
        <w:t>όσμο, θα πρέπει να βρούμε άμεσα τους τρόπους να προστατεύσουμε την ανθρώπινη παρουσία εκπαιδεύοντας, νουθετώντας, νομοθετώντας, για να ξεπεραστούν οι αναχρονιστικές, απάνθρωπες αντιλήψεις σε βάρος των γυναικών. Στην άλλη περίπτωση, των δυτικών κοινωνιών, θ</w:t>
      </w:r>
      <w:r>
        <w:rPr>
          <w:rFonts w:eastAsia="Times New Roman" w:cs="Times New Roman"/>
          <w:szCs w:val="24"/>
        </w:rPr>
        <w:t xml:space="preserve">α πρέπει να βοηθήσουμε στην εμβάθυνση και υλοποίηση των ιδεών, των αξιών, των νόμων, που κατοχυρώνουν την ίση παρουσία της γυναίκας. </w:t>
      </w:r>
    </w:p>
    <w:p w14:paraId="4E09C9B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Είναι εξαιρετικά χρήσιμο σε αυτό το σημείο να μην διαλάθει της προσοχής μας ότι όταν μιλούμε για γυναίκα, μιλούμε για έναν</w:t>
      </w:r>
      <w:r>
        <w:rPr>
          <w:rFonts w:eastAsia="Times New Roman" w:cs="Times New Roman"/>
          <w:szCs w:val="24"/>
        </w:rPr>
        <w:t xml:space="preserve"> άνθρωπο που του δόθηκε η εξαιρετική, θεϊκή ευκαιρία και δώρο της μητρότητας. Δεν θα πρέπει, λοιπόν, να επιτρέψουμε ή να συνεχίσουμε να επιτρέπουμε αυτό το δώρο να χρησιμοποιείται για τη δικαιολόγηση της άνισης μεταχείρισης των γυναικών και να είναι ένα δώ</w:t>
      </w:r>
      <w:r>
        <w:rPr>
          <w:rFonts w:eastAsia="Times New Roman" w:cs="Times New Roman"/>
          <w:szCs w:val="24"/>
        </w:rPr>
        <w:t xml:space="preserve">ρο που μετατρέπεται τελικά σε τιμωρία. </w:t>
      </w:r>
    </w:p>
    <w:p w14:paraId="4E09C9B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Ειδικά στο σημείο αυτό ως Ελληνίδα μητέρα θα πρέπει να δώσω και την επιβαλλόμενη δραματική διάσταση για την πατρίδα μας, που είναι η ραγδαίως αυξανόμενη υπογεννητικότητα. Στον τόπο μας εκτός των λόγων που συναντούμε </w:t>
      </w:r>
      <w:r>
        <w:rPr>
          <w:rFonts w:eastAsia="Times New Roman" w:cs="Times New Roman"/>
          <w:szCs w:val="24"/>
        </w:rPr>
        <w:t xml:space="preserve">στον </w:t>
      </w:r>
      <w:r>
        <w:rPr>
          <w:rFonts w:eastAsia="Times New Roman" w:cs="Times New Roman"/>
          <w:szCs w:val="24"/>
        </w:rPr>
        <w:lastRenderedPageBreak/>
        <w:t>υπόλοιπο ανεπτυγμένο κόσμο θα πρέπει να αθροίσουμε και τις συνέπειες της μακράς περιόδου της οικονομικής κρίσης. Οι γυναίκες και οι οικογένειές μας εμφανίζουν χαρακτηριστικά ανοχύρωτης πολιτείας μην έχοντας τη δύναμη από μόνες τους να αντιμετωπίσουν τ</w:t>
      </w:r>
      <w:r>
        <w:rPr>
          <w:rFonts w:eastAsia="Times New Roman" w:cs="Times New Roman"/>
          <w:szCs w:val="24"/>
        </w:rPr>
        <w:t xml:space="preserve">ην επιβαλλόμενη οικονομική </w:t>
      </w:r>
      <w:r w:rsidRPr="00D80896">
        <w:rPr>
          <w:rFonts w:eastAsia="Times New Roman" w:cs="Times New Roman"/>
          <w:szCs w:val="24"/>
        </w:rPr>
        <w:t xml:space="preserve">κρίση. </w:t>
      </w:r>
    </w:p>
    <w:p w14:paraId="4E09C9B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πρωτοφανώς</w:t>
      </w:r>
      <w:proofErr w:type="spellEnd"/>
      <w:r>
        <w:rPr>
          <w:rFonts w:eastAsia="Times New Roman" w:cs="Times New Roman"/>
          <w:szCs w:val="24"/>
        </w:rPr>
        <w:t xml:space="preserve"> αρνητική δημογραφική εξέλιξη, που όμοιά της μόνο την περίοδο της Κατοχής είχε ζήσει η χώρα μας, μας επιβάλλει δίπλα στην προστασία των γυναικών και της μητρότητας να προτάξουμε και να αθροίσουμε την αντιμετώπ</w:t>
      </w:r>
      <w:r>
        <w:rPr>
          <w:rFonts w:eastAsia="Times New Roman" w:cs="Times New Roman"/>
          <w:szCs w:val="24"/>
        </w:rPr>
        <w:t>ιση της μεγάλης αυτής εθνικής απειλής.</w:t>
      </w:r>
    </w:p>
    <w:p w14:paraId="4E09C9B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Υφυπουργού)</w:t>
      </w:r>
    </w:p>
    <w:p w14:paraId="4E09C9B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4E09C9B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χώρα μας με οποιοδήποτε κόστος και με οποιονδήποτε τρόπο πρέπει αμέσως και αποφασιστικά να στηρίξει τις</w:t>
      </w:r>
      <w:r>
        <w:rPr>
          <w:rFonts w:eastAsia="Times New Roman" w:cs="Times New Roman"/>
          <w:szCs w:val="24"/>
        </w:rPr>
        <w:t xml:space="preserve"> ελληνικές οικογένειες και το δικαίωμα στη μητρότητα που έχει καθεμία από μας. Στην περίπτωση αυτή καταλαβαίνετε ότι προστατεύοντας τη γυναίκα, προστατεύεις την οικογένεια και το μέλλον της </w:t>
      </w:r>
      <w:proofErr w:type="spellStart"/>
      <w:r>
        <w:rPr>
          <w:rFonts w:eastAsia="Times New Roman" w:cs="Times New Roman"/>
          <w:szCs w:val="24"/>
        </w:rPr>
        <w:t>πατρίδος</w:t>
      </w:r>
      <w:proofErr w:type="spellEnd"/>
      <w:r>
        <w:rPr>
          <w:rFonts w:eastAsia="Times New Roman" w:cs="Times New Roman"/>
          <w:szCs w:val="24"/>
        </w:rPr>
        <w:t xml:space="preserve"> μας. </w:t>
      </w:r>
    </w:p>
    <w:p w14:paraId="4E09C9B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πολυσήμαντος ρόλος </w:t>
      </w:r>
      <w:r>
        <w:rPr>
          <w:rFonts w:eastAsia="Times New Roman" w:cs="Times New Roman"/>
          <w:szCs w:val="24"/>
        </w:rPr>
        <w:t xml:space="preserve">της γυναικείας παρουσίας, όπως ακροθιγώς προσπάθησα να περιγράψω, βρίσκει επιπλέον την έκφρασή του μέσα στο γεγονός ότι οι ωραιότερες λέξεις έχουν θηλυκό γένος: Αγάπη, αλληλεγγύη, συμπόνια, προστασία, κατανόηση, συνεργασία, δικαιοσύνη, ισότητα, δημοκρατία </w:t>
      </w:r>
      <w:r>
        <w:rPr>
          <w:rFonts w:eastAsia="Times New Roman" w:cs="Times New Roman"/>
          <w:szCs w:val="24"/>
        </w:rPr>
        <w:t>και βεβαίως, η Ελλάδα και η Ευρώπη. Και αναφέρομαι στην Ευρώπη γιατί η σημερινή Ευρώπη πρέπει να θυμηθεί ότι αποτελεί τη μήτρα του πολιτισμού, του ανθρωπισμού και της δημοκρατίας. Και ιδιαίτερα τώρα, που όλος ο πλανήτης αναζητά οδηγό και προστάτη των ανθρω</w:t>
      </w:r>
      <w:r>
        <w:rPr>
          <w:rFonts w:eastAsia="Times New Roman" w:cs="Times New Roman"/>
          <w:szCs w:val="24"/>
        </w:rPr>
        <w:t xml:space="preserve">πίνων δικαιωμάτων, η μεγάλη αναζήτηση είναι μια: Δεν μπορούμε να διαχωρίσουμε το ζήτημα των γυναικείων δικαιωμάτων από τις </w:t>
      </w:r>
      <w:r>
        <w:rPr>
          <w:rFonts w:eastAsia="Times New Roman" w:cs="Times New Roman"/>
          <w:szCs w:val="24"/>
        </w:rPr>
        <w:lastRenderedPageBreak/>
        <w:t>μεγάλες προκλήσεις που αντιμετωπίζουμε ως ανεπτυγμένος κόσμος και ως Ευρωπαίοι. Είναι μάταιο να μιλούμε για ισότητα δικαιωμάτων την ί</w:t>
      </w:r>
      <w:r>
        <w:rPr>
          <w:rFonts w:eastAsia="Times New Roman" w:cs="Times New Roman"/>
          <w:szCs w:val="24"/>
        </w:rPr>
        <w:t xml:space="preserve">δια ώρα που δημιουργούμε στρατόπεδα συγκέντρωσης, την ίδια ώρα που υψώνουμε τείχη ντροπής, που απλώνουμε συρματοπλέγματα, που τσαλαπατούμε τον άνθρωπο. </w:t>
      </w:r>
    </w:p>
    <w:p w14:paraId="4E09C9B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Βρισκόμαστε στο μεταίχμιο όπου παλεύουν η επιστροφή σε έναν μεσαίωνα με την επιβεβαίωση μιας Ευρώπης τη</w:t>
      </w:r>
      <w:r>
        <w:rPr>
          <w:rFonts w:eastAsia="Times New Roman" w:cs="Times New Roman"/>
          <w:szCs w:val="24"/>
        </w:rPr>
        <w:t xml:space="preserve">ς ελευθερίας, της ισότητας και της αδελφοσύνης. Είμαι χαρούμενη και υπερήφανη γιατί η Ελλάδα, οι Έλληνες και οι Ελληνίδες και αυτή τη φορά επέλεξαν να παραμείνουν στη φωτεινή πλευρά του </w:t>
      </w:r>
      <w:r>
        <w:rPr>
          <w:rFonts w:eastAsia="Times New Roman" w:cs="Times New Roman"/>
          <w:szCs w:val="24"/>
        </w:rPr>
        <w:lastRenderedPageBreak/>
        <w:t>ανθρωπισμού και των ιδανικών και να συνεχίσουν να είναι παράδειγμα για</w:t>
      </w:r>
      <w:r>
        <w:rPr>
          <w:rFonts w:eastAsia="Times New Roman" w:cs="Times New Roman"/>
          <w:szCs w:val="24"/>
        </w:rPr>
        <w:t xml:space="preserve"> όλους τους λαούς. Αυτός είναι άλλωστε και ο μόνος δρόμος για μια κοινωνία ίσων ευκαιριών και ίσων δικαιωμάτων για όλους. </w:t>
      </w:r>
    </w:p>
    <w:p w14:paraId="4E09C9B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E09C9BD"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9BE"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4E09C9B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Κλείνει ο πρώτος κύκλος των</w:t>
      </w:r>
      <w:r>
        <w:rPr>
          <w:rFonts w:eastAsia="Times New Roman" w:cs="Times New Roman"/>
          <w:szCs w:val="24"/>
        </w:rPr>
        <w:t xml:space="preserve"> ομιλητών με την </w:t>
      </w:r>
      <w:r>
        <w:rPr>
          <w:rFonts w:eastAsia="Times New Roman" w:cs="Times New Roman"/>
          <w:szCs w:val="24"/>
        </w:rPr>
        <w:t xml:space="preserve">κ. </w:t>
      </w:r>
      <w:r>
        <w:rPr>
          <w:rFonts w:eastAsia="Times New Roman" w:cs="Times New Roman"/>
          <w:szCs w:val="24"/>
        </w:rPr>
        <w:t xml:space="preserve">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Βουλευτή Β΄ Πειραιά της Ένωσης Κεντρώων. </w:t>
      </w:r>
    </w:p>
    <w:p w14:paraId="4E09C9C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έχετε τον λόγο. </w:t>
      </w:r>
    </w:p>
    <w:p w14:paraId="4E09C9C1"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κυρία Πρόεδρε.</w:t>
      </w:r>
    </w:p>
    <w:p w14:paraId="4E09C9C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Εκλεκτές προσκεκλημένες, κυρίες και κύριοι συνάδελφοι, σήμερα, την Ημέρα της Γ</w:t>
      </w:r>
      <w:r>
        <w:rPr>
          <w:rFonts w:eastAsia="Times New Roman" w:cs="Times New Roman"/>
          <w:szCs w:val="24"/>
        </w:rPr>
        <w:t xml:space="preserve">υναίκας αισθάνομαι ιδιαίτερα χαρούμενη και περήφανη που εκπροσωπώ τις γυναίκες στο ελληνικό Κοινοβούλιο. </w:t>
      </w:r>
    </w:p>
    <w:p w14:paraId="4E09C9C3" w14:textId="77777777" w:rsidR="006940D6" w:rsidRDefault="002A199F">
      <w:pPr>
        <w:spacing w:line="600" w:lineRule="auto"/>
        <w:ind w:firstLine="709"/>
        <w:jc w:val="both"/>
        <w:rPr>
          <w:rFonts w:eastAsia="UB-Helvetica" w:cs="Times New Roman"/>
          <w:szCs w:val="24"/>
        </w:rPr>
      </w:pPr>
      <w:r>
        <w:rPr>
          <w:rFonts w:eastAsia="UB-Helvetica" w:cs="Times New Roman"/>
          <w:szCs w:val="24"/>
        </w:rPr>
        <w:t>Θεωρώ ως γυναίκα ότι μπόρεσα να φανώ ικανή να εκπληρώσω τους στόχους που είχα βάλει στη ζωή μου ως σύζυγος επί σαράντα τέσσερα συνεχή χρόνια, ως μητέρ</w:t>
      </w:r>
      <w:r>
        <w:rPr>
          <w:rFonts w:eastAsia="UB-Helvetica" w:cs="Times New Roman"/>
          <w:szCs w:val="24"/>
        </w:rPr>
        <w:t>α τριών παι</w:t>
      </w:r>
      <w:r>
        <w:rPr>
          <w:rFonts w:eastAsia="UB-Helvetica" w:cs="Times New Roman"/>
          <w:szCs w:val="24"/>
        </w:rPr>
        <w:lastRenderedPageBreak/>
        <w:t>διών, ως γιαγιά τεσσάρων εγγονιών και ως επιχειρηματίας. Έτσι, ο τελευταίος και μεγαλύτερος στόχος μου ήταν να ασχοληθώ με την πολιτική, δίνοντας όλες τις δυνάμεις μου για ένα καλύτερο μέλλον των παιδιών, των εγγονιών, όλων των Ελληνίδων, θέλοντ</w:t>
      </w:r>
      <w:r>
        <w:rPr>
          <w:rFonts w:eastAsia="UB-Helvetica" w:cs="Times New Roman"/>
          <w:szCs w:val="24"/>
        </w:rPr>
        <w:t>ας να αποδείξω μέσα στον ανδροκρατούμενο πολιτικό χώρο πόσο άξιες και ικανές είναι οι γυναίκες και πώς βλέποντας τα πράγματα με καθαρό μυαλό μπορούν να βάλουν τάξη στα πολιτικά δρώμενα, όπως το κατορθώνουν και στα του οίκου τους.</w:t>
      </w:r>
    </w:p>
    <w:p w14:paraId="4E09C9C4" w14:textId="77777777" w:rsidR="006940D6" w:rsidRDefault="002A199F">
      <w:pPr>
        <w:spacing w:line="600" w:lineRule="auto"/>
        <w:ind w:firstLine="720"/>
        <w:jc w:val="both"/>
        <w:rPr>
          <w:rFonts w:eastAsia="UB-Helvetica" w:cs="Times New Roman"/>
          <w:szCs w:val="24"/>
        </w:rPr>
      </w:pPr>
      <w:r>
        <w:rPr>
          <w:rFonts w:eastAsia="UB-Helvetica" w:cs="Times New Roman"/>
          <w:szCs w:val="24"/>
        </w:rPr>
        <w:t xml:space="preserve">Μην ξεχνάμε, άλλωστε, ότι </w:t>
      </w:r>
      <w:r>
        <w:rPr>
          <w:rFonts w:eastAsia="UB-Helvetica" w:cs="Times New Roman"/>
          <w:szCs w:val="24"/>
        </w:rPr>
        <w:t>η αυτοκράτειρα Θεοδώρα κατά τη Στάση του Νίκα επέδειξε το μεγαλείο της γυναίκας. Το απέ</w:t>
      </w:r>
      <w:r>
        <w:rPr>
          <w:rFonts w:eastAsia="UB-Helvetica" w:cs="Times New Roman"/>
          <w:szCs w:val="24"/>
        </w:rPr>
        <w:lastRenderedPageBreak/>
        <w:t xml:space="preserve">δειξε αποτρέποντας τον αυτοκράτορα Ιουστινιανό να εγκαταλείψει την πόλη λέγοντάς του το ιστορικό: «Δεν </w:t>
      </w:r>
      <w:proofErr w:type="spellStart"/>
      <w:r>
        <w:rPr>
          <w:rFonts w:eastAsia="UB-Helvetica" w:cs="Times New Roman"/>
          <w:szCs w:val="24"/>
        </w:rPr>
        <w:t>σωζόμεθα</w:t>
      </w:r>
      <w:proofErr w:type="spellEnd"/>
      <w:r>
        <w:rPr>
          <w:rFonts w:eastAsia="UB-Helvetica" w:cs="Times New Roman"/>
          <w:szCs w:val="24"/>
        </w:rPr>
        <w:t xml:space="preserve"> διά της φυγής. Παρά να </w:t>
      </w:r>
      <w:proofErr w:type="spellStart"/>
      <w:r>
        <w:rPr>
          <w:rFonts w:eastAsia="UB-Helvetica" w:cs="Times New Roman"/>
          <w:szCs w:val="24"/>
        </w:rPr>
        <w:t>αποθάνωμεν</w:t>
      </w:r>
      <w:proofErr w:type="spellEnd"/>
      <w:r>
        <w:rPr>
          <w:rFonts w:eastAsia="UB-Helvetica" w:cs="Times New Roman"/>
          <w:szCs w:val="24"/>
        </w:rPr>
        <w:t xml:space="preserve"> αδόξως, </w:t>
      </w:r>
      <w:proofErr w:type="spellStart"/>
      <w:r>
        <w:rPr>
          <w:rFonts w:eastAsia="UB-Helvetica" w:cs="Times New Roman"/>
          <w:szCs w:val="24"/>
        </w:rPr>
        <w:t>προτιμότερον</w:t>
      </w:r>
      <w:proofErr w:type="spellEnd"/>
      <w:r>
        <w:rPr>
          <w:rFonts w:eastAsia="UB-Helvetica" w:cs="Times New Roman"/>
          <w:szCs w:val="24"/>
        </w:rPr>
        <w:t xml:space="preserve"> να</w:t>
      </w:r>
      <w:r>
        <w:rPr>
          <w:rFonts w:eastAsia="UB-Helvetica" w:cs="Times New Roman"/>
          <w:szCs w:val="24"/>
        </w:rPr>
        <w:t xml:space="preserve"> </w:t>
      </w:r>
      <w:proofErr w:type="spellStart"/>
      <w:r>
        <w:rPr>
          <w:rFonts w:eastAsia="UB-Helvetica" w:cs="Times New Roman"/>
          <w:szCs w:val="24"/>
        </w:rPr>
        <w:t>αποθάνωμεν</w:t>
      </w:r>
      <w:proofErr w:type="spellEnd"/>
      <w:r>
        <w:rPr>
          <w:rFonts w:eastAsia="UB-Helvetica" w:cs="Times New Roman"/>
          <w:szCs w:val="24"/>
        </w:rPr>
        <w:t xml:space="preserve"> ενδόξως αγωνιζόμενοι». Αυτό ήταν το σημαντικό που προσέφερε η Θεοδώρα σ’ εκείνη τη δύσκολη στιγμή.</w:t>
      </w:r>
    </w:p>
    <w:p w14:paraId="4E09C9C5" w14:textId="77777777" w:rsidR="006940D6" w:rsidRDefault="002A199F">
      <w:pPr>
        <w:spacing w:line="600" w:lineRule="auto"/>
        <w:ind w:firstLine="720"/>
        <w:jc w:val="both"/>
        <w:rPr>
          <w:rFonts w:eastAsia="UB-Helvetica" w:cs="Times New Roman"/>
          <w:szCs w:val="24"/>
        </w:rPr>
      </w:pPr>
      <w:r>
        <w:rPr>
          <w:rFonts w:eastAsia="UB-Helvetica" w:cs="Times New Roman"/>
          <w:szCs w:val="24"/>
        </w:rPr>
        <w:t>Σήμερα, λοιπόν, δεν πρέπει να θεωρούμε την ισότητα ως αυτονόητη. Μπορεί ρητώς σε όλους τους τομείς του δημόσιου βίου η ισότητα να αποτελεί αυτονό</w:t>
      </w:r>
      <w:r>
        <w:rPr>
          <w:rFonts w:eastAsia="UB-Helvetica" w:cs="Times New Roman"/>
          <w:szCs w:val="24"/>
        </w:rPr>
        <w:t>ητη παραδοχή, αλλά αυτό ισχύει μόνο σε θεωρητικό επίπεδο. Τα αντανακλαστικά, δυστυχώς, της κοινωνίας σ’ αρκετές περιπτώσεις και αρκετούς κλάδους εξακολουθούν ν’ αποδεικνύονται αναχρονιστικά.</w:t>
      </w:r>
    </w:p>
    <w:p w14:paraId="4E09C9C6" w14:textId="77777777" w:rsidR="006940D6" w:rsidRDefault="002A199F">
      <w:pPr>
        <w:spacing w:line="600" w:lineRule="auto"/>
        <w:ind w:firstLine="720"/>
        <w:jc w:val="both"/>
        <w:rPr>
          <w:rFonts w:eastAsia="UB-Helvetica" w:cs="Times New Roman"/>
          <w:szCs w:val="24"/>
        </w:rPr>
      </w:pPr>
      <w:r>
        <w:rPr>
          <w:rFonts w:eastAsia="UB-Helvetica" w:cs="Times New Roman"/>
          <w:szCs w:val="24"/>
        </w:rPr>
        <w:lastRenderedPageBreak/>
        <w:t>Αυτό το βλέπουμε, για παράδειγμα, στον εργασιακό χώρο. Αρκετές εί</w:t>
      </w:r>
      <w:r>
        <w:rPr>
          <w:rFonts w:eastAsia="UB-Helvetica" w:cs="Times New Roman"/>
          <w:szCs w:val="24"/>
        </w:rPr>
        <w:t>ναι οι επιχειρήσεις οι οποίες αποφεύγουν την πρόσληψη γυναικών λόγω της πιθανότητας εγκυμοσύνης και των εργασιακών δικαιωμάτων που απορρέουν απ’ αυτήν. Σ’ άλλους χώρους η γυναίκα αξιολογείται κατά κόρον από την εξωτερική της εμφάνιση και περιορίζεται σε συ</w:t>
      </w:r>
      <w:r>
        <w:rPr>
          <w:rFonts w:eastAsia="UB-Helvetica" w:cs="Times New Roman"/>
          <w:szCs w:val="24"/>
        </w:rPr>
        <w:t>γκεκριμένες μόνο ειδικότητες.</w:t>
      </w:r>
    </w:p>
    <w:p w14:paraId="4E09C9C7" w14:textId="77777777" w:rsidR="006940D6" w:rsidRDefault="002A199F">
      <w:pPr>
        <w:spacing w:line="600" w:lineRule="auto"/>
        <w:ind w:firstLine="720"/>
        <w:jc w:val="both"/>
        <w:rPr>
          <w:rFonts w:eastAsia="UB-Helvetica" w:cs="Times New Roman"/>
          <w:szCs w:val="24"/>
        </w:rPr>
      </w:pPr>
      <w:r>
        <w:rPr>
          <w:rFonts w:eastAsia="UB-Helvetica" w:cs="Times New Roman"/>
          <w:szCs w:val="24"/>
        </w:rPr>
        <w:t>Σε όλα αυτά τα αναχρονιστικά φαινόμενα οι γυναίκες ανά τον κόσμο δίνουν καθημερινά την απάντησή τους. Στις επιστήμες, στις τέχνες, στον πολιτισμό, στη βιομηχανία, στην εκπαίδευση, ακόμα και σε χειρωνακτικά και επίπονα επαγγέλμ</w:t>
      </w:r>
      <w:r>
        <w:rPr>
          <w:rFonts w:eastAsia="UB-Helvetica" w:cs="Times New Roman"/>
          <w:szCs w:val="24"/>
        </w:rPr>
        <w:t xml:space="preserve">ατα </w:t>
      </w:r>
      <w:r>
        <w:rPr>
          <w:rFonts w:eastAsia="UB-Helvetica" w:cs="Times New Roman"/>
          <w:szCs w:val="24"/>
        </w:rPr>
        <w:lastRenderedPageBreak/>
        <w:t>του μόχθου οι γυναίκες αποδεικνύονται ιδιαίτερα ανταγωνιστικές. Σε αρκετούς κλάδους, μάλιστα, έχουν αρχίσει να μονοπωλούν το ενδιαφέρον.</w:t>
      </w:r>
    </w:p>
    <w:p w14:paraId="4E09C9C8" w14:textId="77777777" w:rsidR="006940D6" w:rsidRDefault="002A199F">
      <w:pPr>
        <w:spacing w:line="600" w:lineRule="auto"/>
        <w:ind w:firstLine="720"/>
        <w:jc w:val="both"/>
        <w:rPr>
          <w:rFonts w:eastAsia="UB-Helvetica" w:cs="Times New Roman"/>
          <w:szCs w:val="24"/>
        </w:rPr>
      </w:pPr>
      <w:r>
        <w:rPr>
          <w:rFonts w:eastAsia="UB-Helvetica" w:cs="Times New Roman"/>
          <w:szCs w:val="24"/>
        </w:rPr>
        <w:t>Παρ’ όλα αυτά η ισότητα των γυναικών δεν αποτελεί αποκλειστικά κάτι το απαιτητό απέναντι στο ανδρικό φύλο. Πρέπει π</w:t>
      </w:r>
      <w:r>
        <w:rPr>
          <w:rFonts w:eastAsia="UB-Helvetica" w:cs="Times New Roman"/>
          <w:szCs w:val="24"/>
        </w:rPr>
        <w:t xml:space="preserve">ρώτιστα ν’ αποτελέσει ζητούμενο από τις ίδιες τις γυναίκες. Αρκετές γυναίκες ζουν ακόμη κάτω από τα αναχρονιστικά πρότυπα δεκαετιών πριν. </w:t>
      </w:r>
    </w:p>
    <w:p w14:paraId="4E09C9C9" w14:textId="77777777" w:rsidR="006940D6" w:rsidRDefault="002A199F">
      <w:pPr>
        <w:spacing w:line="600" w:lineRule="auto"/>
        <w:ind w:firstLine="720"/>
        <w:jc w:val="both"/>
        <w:rPr>
          <w:rFonts w:eastAsia="UB-Helvetica" w:cs="Times New Roman"/>
          <w:szCs w:val="24"/>
        </w:rPr>
      </w:pPr>
      <w:r>
        <w:rPr>
          <w:rFonts w:eastAsia="UB-Helvetica" w:cs="Times New Roman"/>
          <w:szCs w:val="24"/>
        </w:rPr>
        <w:t xml:space="preserve">Τόσο οι θεσμοθετημένοι φορείς παιδείας όσο και η οικογένεια και τα Μέσα Μαζικής Ενημέρωσης οφείλουν να κινηθούν </w:t>
      </w:r>
      <w:r>
        <w:rPr>
          <w:rFonts w:eastAsia="UB-Helvetica" w:cs="Times New Roman"/>
          <w:szCs w:val="24"/>
        </w:rPr>
        <w:lastRenderedPageBreak/>
        <w:t xml:space="preserve">προς </w:t>
      </w:r>
      <w:r>
        <w:rPr>
          <w:rFonts w:eastAsia="UB-Helvetica" w:cs="Times New Roman"/>
          <w:szCs w:val="24"/>
        </w:rPr>
        <w:t>την κατεύθυνση αυτή, προς την άρση των προκαταλήψεων μεταξύ ανδρών και γυναικών.</w:t>
      </w:r>
    </w:p>
    <w:p w14:paraId="4E09C9CA" w14:textId="77777777" w:rsidR="006940D6" w:rsidRDefault="002A199F">
      <w:pPr>
        <w:spacing w:line="600" w:lineRule="auto"/>
        <w:ind w:firstLine="720"/>
        <w:jc w:val="both"/>
        <w:rPr>
          <w:rFonts w:eastAsia="UB-Helvetica" w:cs="Times New Roman"/>
          <w:szCs w:val="24"/>
        </w:rPr>
      </w:pPr>
      <w:r>
        <w:rPr>
          <w:rFonts w:eastAsia="UB-Helvetica" w:cs="Times New Roman"/>
          <w:szCs w:val="24"/>
        </w:rPr>
        <w:t>Ο δυτικός μας πολιτισμός, η μακραίωνη πολιτισμική ιστορία μας είναι εκείνη που μας επιτάσσει να θέσουμε τα δύο φύλα στην ίδια αφετηρία για τον αγώνα της ζωής.</w:t>
      </w:r>
    </w:p>
    <w:p w14:paraId="4E09C9CB" w14:textId="77777777" w:rsidR="006940D6" w:rsidRDefault="002A199F">
      <w:pPr>
        <w:spacing w:line="600" w:lineRule="auto"/>
        <w:ind w:firstLine="720"/>
        <w:jc w:val="both"/>
        <w:rPr>
          <w:rFonts w:eastAsia="UB-Helvetica" w:cs="Times New Roman"/>
          <w:szCs w:val="24"/>
        </w:rPr>
      </w:pPr>
      <w:r>
        <w:rPr>
          <w:rFonts w:eastAsia="UB-Helvetica" w:cs="Times New Roman"/>
          <w:szCs w:val="24"/>
        </w:rPr>
        <w:t xml:space="preserve">Μην ξεχνάμε ότι </w:t>
      </w:r>
      <w:r>
        <w:rPr>
          <w:rFonts w:eastAsia="UB-Helvetica" w:cs="Times New Roman"/>
          <w:szCs w:val="24"/>
        </w:rPr>
        <w:t xml:space="preserve">οι Ελληνίδες προσέρχονται στις κάλπες για πρώτη φορά σε βουλευτικές εκλογές στις 19 Φεβρουαρίου του 1956. Τότε η Λίνα Τσαλδάρη της ΕΡΕ και η Βάσω </w:t>
      </w:r>
      <w:proofErr w:type="spellStart"/>
      <w:r>
        <w:rPr>
          <w:rFonts w:eastAsia="UB-Helvetica" w:cs="Times New Roman"/>
          <w:szCs w:val="24"/>
        </w:rPr>
        <w:t>Θανασέκου</w:t>
      </w:r>
      <w:proofErr w:type="spellEnd"/>
      <w:r>
        <w:rPr>
          <w:rFonts w:eastAsia="UB-Helvetica" w:cs="Times New Roman"/>
          <w:szCs w:val="24"/>
        </w:rPr>
        <w:t xml:space="preserve"> της Δημοκρατικής Ένωσης εισέρχονται στη Βουλή. Η πρώτη, μάλιστα, βλέπουμε να γίνεται και Υπουργός Κο</w:t>
      </w:r>
      <w:r>
        <w:rPr>
          <w:rFonts w:eastAsia="UB-Helvetica" w:cs="Times New Roman"/>
          <w:szCs w:val="24"/>
        </w:rPr>
        <w:t xml:space="preserve">ινωνικής Πρόνοιας στην Κυβέρνηση Καραμανλή. </w:t>
      </w:r>
    </w:p>
    <w:p w14:paraId="4E09C9CC" w14:textId="77777777" w:rsidR="006940D6" w:rsidRDefault="002A199F">
      <w:pPr>
        <w:spacing w:line="600" w:lineRule="auto"/>
        <w:ind w:firstLine="720"/>
        <w:jc w:val="both"/>
        <w:rPr>
          <w:rFonts w:eastAsia="UB-Helvetica" w:cs="Times New Roman"/>
          <w:szCs w:val="24"/>
        </w:rPr>
      </w:pPr>
      <w:r>
        <w:rPr>
          <w:rFonts w:eastAsia="UB-Helvetica" w:cs="Times New Roman"/>
          <w:szCs w:val="24"/>
        </w:rPr>
        <w:lastRenderedPageBreak/>
        <w:t>Μετά από δύο δεκαετίες το Σύνταγμα του 1975 ορίζει επιτέλους ρητά και ανεπιφύλακτα ότι οι Έλληνες και οι Ελληνίδες είναι ίσοι. Τι σημαίνει αυτό πρακτικά, αν το καλοσκεφτούμε; Σημαίνει ότι όλες οι γυναίκες άνω των σαράντα ετών σήμερα γεννήθηκαν στη χώρα μας</w:t>
      </w:r>
      <w:r>
        <w:rPr>
          <w:rFonts w:eastAsia="UB-Helvetica" w:cs="Times New Roman"/>
          <w:szCs w:val="24"/>
        </w:rPr>
        <w:t xml:space="preserve"> σε καθεστώς ανισότητας. </w:t>
      </w:r>
    </w:p>
    <w:p w14:paraId="4E09C9CD" w14:textId="77777777" w:rsidR="006940D6" w:rsidRDefault="002A199F">
      <w:pPr>
        <w:spacing w:line="600" w:lineRule="auto"/>
        <w:ind w:firstLine="720"/>
        <w:jc w:val="both"/>
        <w:rPr>
          <w:rFonts w:eastAsia="UB-Helvetica" w:cs="Times New Roman"/>
          <w:szCs w:val="24"/>
        </w:rPr>
      </w:pPr>
      <w:r>
        <w:rPr>
          <w:rFonts w:eastAsia="UB-Helvetica" w:cs="Times New Roman"/>
          <w:szCs w:val="24"/>
        </w:rPr>
        <w:t xml:space="preserve">Αυτό </w:t>
      </w:r>
      <w:proofErr w:type="spellStart"/>
      <w:r>
        <w:rPr>
          <w:rFonts w:eastAsia="UB-Helvetica" w:cs="Times New Roman"/>
          <w:szCs w:val="24"/>
        </w:rPr>
        <w:t>καλούμεθα</w:t>
      </w:r>
      <w:proofErr w:type="spellEnd"/>
      <w:r>
        <w:rPr>
          <w:rFonts w:eastAsia="UB-Helvetica" w:cs="Times New Roman"/>
          <w:szCs w:val="24"/>
        </w:rPr>
        <w:t xml:space="preserve"> να πράξουμε εμείς ως πολιτικοί σ’ αυτήν την Αίθουσα: να νομοθετούμε λαμβάνοντας υπ’ </w:t>
      </w:r>
      <w:proofErr w:type="spellStart"/>
      <w:r>
        <w:rPr>
          <w:rFonts w:eastAsia="UB-Helvetica" w:cs="Times New Roman"/>
          <w:szCs w:val="24"/>
        </w:rPr>
        <w:t>όψιν</w:t>
      </w:r>
      <w:proofErr w:type="spellEnd"/>
      <w:r>
        <w:rPr>
          <w:rFonts w:eastAsia="UB-Helvetica" w:cs="Times New Roman"/>
          <w:szCs w:val="24"/>
        </w:rPr>
        <w:t xml:space="preserve"> τον άνθρωπο ανεξαρτήτως φύλου, σεξουαλικού προσανατολισμού ή οποιουδήποτε άλλου χαρακτηριστικού του γνωρίσματος. Αυτό είναι πο</w:t>
      </w:r>
      <w:r>
        <w:rPr>
          <w:rFonts w:eastAsia="UB-Helvetica" w:cs="Times New Roman"/>
          <w:szCs w:val="24"/>
        </w:rPr>
        <w:t xml:space="preserve">υ μας ξεχωρίζει ως πολιτισμένα όντα. Αυτό είναι που μας έκανε να ξεπεράσουμε τις εποχές του σκοταδισμού και του </w:t>
      </w:r>
      <w:r>
        <w:rPr>
          <w:rFonts w:eastAsia="UB-Helvetica" w:cs="Times New Roman"/>
          <w:szCs w:val="24"/>
        </w:rPr>
        <w:lastRenderedPageBreak/>
        <w:t>Μεσαίωνα, το να κρίνουμε δηλαδή τον άνθρωπο από τις δεξιότητές του, από τη βαθύτερη υπαρξιακή του ουσία.</w:t>
      </w:r>
    </w:p>
    <w:p w14:paraId="4E09C9CE" w14:textId="77777777" w:rsidR="006940D6" w:rsidRDefault="002A199F">
      <w:pPr>
        <w:spacing w:line="600" w:lineRule="auto"/>
        <w:ind w:firstLine="720"/>
        <w:jc w:val="both"/>
        <w:rPr>
          <w:rFonts w:eastAsia="UB-Helvetica" w:cs="Times New Roman"/>
          <w:szCs w:val="24"/>
        </w:rPr>
      </w:pPr>
      <w:r>
        <w:rPr>
          <w:rFonts w:eastAsia="UB-Helvetica" w:cs="Times New Roman"/>
          <w:szCs w:val="24"/>
        </w:rPr>
        <w:t>Σήμερα, με μια αριστερή Κυβέρνηση, αντί</w:t>
      </w:r>
      <w:r>
        <w:rPr>
          <w:rFonts w:eastAsia="UB-Helvetica" w:cs="Times New Roman"/>
          <w:szCs w:val="24"/>
        </w:rPr>
        <w:t xml:space="preserve"> να ενισχυθεί η ισότητα των δύο φύλων, παρατηρούμε να υπονομεύεται. Λυπάμαι που το λέω, αλλά με τη μείωση δαπανών στα νηπιαγωγεία, στα ολοήμερα σχολεία, αλλά και στα προγράμματα στήριξης της τρίτης ηλικίας, φορτώνουμε ολοένα και περισσότερα βάρη στον κοινω</w:t>
      </w:r>
      <w:r>
        <w:rPr>
          <w:rFonts w:eastAsia="UB-Helvetica" w:cs="Times New Roman"/>
          <w:szCs w:val="24"/>
        </w:rPr>
        <w:t>νικό ρόλο της Ελληνίδας, στερώντας της το δικαίωμα ισότητας στον εργασιακό χώρο.</w:t>
      </w:r>
    </w:p>
    <w:p w14:paraId="4E09C9CF" w14:textId="77777777" w:rsidR="006940D6" w:rsidRDefault="002A199F">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μην ξεχνάμε το ρητό της διάσημης Αμερικανίδας δικηγόρου και συγγραφέως των αρχών </w:t>
      </w:r>
      <w:r>
        <w:rPr>
          <w:rFonts w:eastAsia="Times New Roman" w:cs="Times New Roman"/>
        </w:rPr>
        <w:lastRenderedPageBreak/>
        <w:t>του εικοστού αιώνα,  </w:t>
      </w:r>
      <w:proofErr w:type="spellStart"/>
      <w:r>
        <w:rPr>
          <w:rFonts w:eastAsia="Times New Roman" w:cs="Times New Roman"/>
        </w:rPr>
        <w:t>Crystal</w:t>
      </w:r>
      <w:proofErr w:type="spellEnd"/>
      <w:r>
        <w:rPr>
          <w:rFonts w:eastAsia="Times New Roman" w:cs="Times New Roman"/>
        </w:rPr>
        <w:t xml:space="preserve"> </w:t>
      </w:r>
      <w:proofErr w:type="spellStart"/>
      <w:r>
        <w:rPr>
          <w:rFonts w:eastAsia="Times New Roman" w:cs="Times New Roman"/>
        </w:rPr>
        <w:t>Eastman</w:t>
      </w:r>
      <w:proofErr w:type="spellEnd"/>
      <w:r>
        <w:rPr>
          <w:rFonts w:eastAsia="Times New Roman" w:cs="Times New Roman"/>
        </w:rPr>
        <w:t xml:space="preserve">: «Όταν οι γυναίκες θα μάθουν να επιθυμούν την οικονομική ανεξαρτησία, όταν βρουν έναν τρόπο να κερδίσουν αυτή την ανεξαρτησία, χωρίς να </w:t>
      </w:r>
      <w:r>
        <w:rPr>
          <w:rFonts w:eastAsia="Times New Roman" w:cs="Times New Roman"/>
        </w:rPr>
        <w:t xml:space="preserve">απαρνούνται τις χαρές του έρωτα και της μητρότητας, τότε και μόνο τότε ο φεμινισμός θα έχει κάποιο νόημα». </w:t>
      </w:r>
    </w:p>
    <w:p w14:paraId="4E09C9D0" w14:textId="77777777" w:rsidR="006940D6" w:rsidRDefault="002A199F">
      <w:pPr>
        <w:spacing w:line="600" w:lineRule="auto"/>
        <w:ind w:firstLine="720"/>
        <w:jc w:val="both"/>
        <w:rPr>
          <w:rFonts w:eastAsia="Times New Roman" w:cs="Times New Roman"/>
        </w:rPr>
      </w:pPr>
      <w:r>
        <w:rPr>
          <w:rFonts w:eastAsia="Times New Roman" w:cs="Times New Roman"/>
        </w:rPr>
        <w:t xml:space="preserve">Σας ευχαριστώ. </w:t>
      </w:r>
    </w:p>
    <w:p w14:paraId="4E09C9D1" w14:textId="77777777" w:rsidR="006940D6" w:rsidRDefault="002A199F">
      <w:pPr>
        <w:spacing w:line="600" w:lineRule="auto"/>
        <w:jc w:val="center"/>
        <w:rPr>
          <w:rFonts w:eastAsia="Times New Roman" w:cs="Times New Roman"/>
        </w:rPr>
      </w:pPr>
      <w:r>
        <w:rPr>
          <w:rFonts w:eastAsia="Times New Roman" w:cs="Times New Roman"/>
        </w:rPr>
        <w:t>(Χειροκροτήματα)</w:t>
      </w:r>
    </w:p>
    <w:p w14:paraId="4E09C9D2" w14:textId="77777777" w:rsidR="006940D6" w:rsidRDefault="002A199F">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Ευχαριστούμε, κυρία </w:t>
      </w:r>
      <w:proofErr w:type="spellStart"/>
      <w:r>
        <w:rPr>
          <w:rFonts w:eastAsia="Times New Roman" w:cs="Times New Roman"/>
        </w:rPr>
        <w:t>Μεγαλοοικονόμου</w:t>
      </w:r>
      <w:proofErr w:type="spellEnd"/>
      <w:r>
        <w:rPr>
          <w:rFonts w:eastAsia="Times New Roman" w:cs="Times New Roman"/>
        </w:rPr>
        <w:t xml:space="preserve">. </w:t>
      </w:r>
    </w:p>
    <w:p w14:paraId="4E09C9D3" w14:textId="77777777" w:rsidR="006940D6" w:rsidRDefault="002A199F">
      <w:pPr>
        <w:spacing w:line="600" w:lineRule="auto"/>
        <w:ind w:firstLine="720"/>
        <w:jc w:val="both"/>
        <w:rPr>
          <w:rFonts w:eastAsia="Times New Roman" w:cs="Times New Roman"/>
        </w:rPr>
      </w:pPr>
      <w:r>
        <w:rPr>
          <w:rFonts w:eastAsia="Times New Roman" w:cs="Times New Roman"/>
        </w:rPr>
        <w:t>Τέλειωσε ο πρώτος κύκλος ομιλητών</w:t>
      </w:r>
      <w:r>
        <w:rPr>
          <w:rFonts w:eastAsia="Times New Roman" w:cs="Times New Roman"/>
        </w:rPr>
        <w:t xml:space="preserve">. </w:t>
      </w:r>
    </w:p>
    <w:p w14:paraId="4E09C9D4" w14:textId="77777777" w:rsidR="006940D6" w:rsidRDefault="002A199F">
      <w:pPr>
        <w:spacing w:line="600" w:lineRule="auto"/>
        <w:ind w:firstLine="720"/>
        <w:jc w:val="both"/>
        <w:rPr>
          <w:rFonts w:eastAsia="Times New Roman" w:cs="Times New Roman"/>
        </w:rPr>
      </w:pPr>
      <w:r>
        <w:rPr>
          <w:rFonts w:eastAsia="Times New Roman" w:cs="Times New Roman"/>
        </w:rPr>
        <w:lastRenderedPageBreak/>
        <w:t xml:space="preserve">Τώρα, θα ξαναμιλήσουν εκπρόσωποι των κομμάτων για έξι λεπτά. Παρακαλώ, να σεβαστείτε απόλυτα τον χρόνο. Αν κάποιοι από τους εκλεκτούς προσκεκλημένους δεν μπορούν να περιμένουν άλλο, έχουμε απεριόριστη κατανόηση. </w:t>
      </w:r>
    </w:p>
    <w:p w14:paraId="4E09C9D5" w14:textId="77777777" w:rsidR="006940D6" w:rsidRDefault="002A199F">
      <w:pPr>
        <w:spacing w:line="600" w:lineRule="auto"/>
        <w:ind w:firstLine="720"/>
        <w:jc w:val="both"/>
        <w:rPr>
          <w:rFonts w:eastAsia="Times New Roman" w:cs="Times New Roman"/>
        </w:rPr>
      </w:pPr>
      <w:r>
        <w:rPr>
          <w:rFonts w:eastAsia="Times New Roman" w:cs="Times New Roman"/>
        </w:rPr>
        <w:t xml:space="preserve">Ξεκινάμε, λοιπόν, με τον κ. Καρά </w:t>
      </w:r>
      <w:proofErr w:type="spellStart"/>
      <w:r>
        <w:rPr>
          <w:rFonts w:eastAsia="Times New Roman" w:cs="Times New Roman"/>
        </w:rPr>
        <w:t>Γιουσού</w:t>
      </w:r>
      <w:r>
        <w:rPr>
          <w:rFonts w:eastAsia="Times New Roman" w:cs="Times New Roman"/>
        </w:rPr>
        <w:t>φ</w:t>
      </w:r>
      <w:proofErr w:type="spellEnd"/>
      <w:r>
        <w:rPr>
          <w:rFonts w:eastAsia="Times New Roman" w:cs="Times New Roman"/>
        </w:rPr>
        <w:t xml:space="preserve"> </w:t>
      </w:r>
      <w:proofErr w:type="spellStart"/>
      <w:r>
        <w:rPr>
          <w:rFonts w:eastAsia="Times New Roman" w:cs="Times New Roman"/>
        </w:rPr>
        <w:t>Μεμέτ</w:t>
      </w:r>
      <w:proofErr w:type="spellEnd"/>
      <w:r>
        <w:rPr>
          <w:rFonts w:eastAsia="Times New Roman" w:cs="Times New Roman"/>
        </w:rPr>
        <w:t xml:space="preserve"> </w:t>
      </w:r>
      <w:proofErr w:type="spellStart"/>
      <w:r>
        <w:rPr>
          <w:rFonts w:eastAsia="Times New Roman" w:cs="Times New Roman"/>
        </w:rPr>
        <w:t>Αϊχάν</w:t>
      </w:r>
      <w:proofErr w:type="spellEnd"/>
      <w:r>
        <w:rPr>
          <w:rFonts w:eastAsia="Times New Roman" w:cs="Times New Roman"/>
        </w:rPr>
        <w:t>, Βουλευτή Ροδόπης, αλλά και Πρόεδρο της Επιτροπής Ισότητας, Νεολαίας και Δικαιωμάτων του Ανθρώπου.</w:t>
      </w:r>
    </w:p>
    <w:p w14:paraId="4E09C9D6" w14:textId="77777777" w:rsidR="006940D6" w:rsidRDefault="002A199F">
      <w:pPr>
        <w:spacing w:line="600" w:lineRule="auto"/>
        <w:ind w:firstLine="720"/>
        <w:jc w:val="both"/>
        <w:rPr>
          <w:rFonts w:eastAsia="Times New Roman" w:cs="Times New Roman"/>
        </w:rPr>
      </w:pPr>
      <w:r>
        <w:rPr>
          <w:rFonts w:eastAsia="Times New Roman" w:cs="Times New Roman"/>
        </w:rPr>
        <w:t xml:space="preserve">Έχετε τον λόγο για έξι λεπτά ακριβώς. </w:t>
      </w:r>
    </w:p>
    <w:p w14:paraId="4E09C9D7" w14:textId="77777777" w:rsidR="006940D6" w:rsidRDefault="002A199F">
      <w:pPr>
        <w:spacing w:line="600" w:lineRule="auto"/>
        <w:ind w:firstLine="720"/>
        <w:jc w:val="both"/>
        <w:rPr>
          <w:rFonts w:eastAsia="Times New Roman" w:cs="Times New Roman"/>
        </w:rPr>
      </w:pPr>
      <w:r>
        <w:rPr>
          <w:rFonts w:eastAsia="Times New Roman" w:cs="Times New Roman"/>
          <w:b/>
        </w:rPr>
        <w:t>ΑΪΧΑΝ ΚΑΡΑ ΓΙΟΥΣΟΥΦ:</w:t>
      </w:r>
      <w:r>
        <w:rPr>
          <w:rFonts w:eastAsia="Times New Roman" w:cs="Times New Roman"/>
        </w:rPr>
        <w:t xml:space="preserve"> Σας </w:t>
      </w:r>
      <w:r>
        <w:rPr>
          <w:rFonts w:eastAsia="Times New Roman"/>
          <w:bCs/>
        </w:rPr>
        <w:t xml:space="preserve">ευχαριστώ, κυρία Πρόεδρε. </w:t>
      </w:r>
      <w:r>
        <w:rPr>
          <w:rFonts w:eastAsia="Times New Roman" w:cs="Times New Roman"/>
        </w:rPr>
        <w:t xml:space="preserve"> </w:t>
      </w:r>
    </w:p>
    <w:p w14:paraId="4E09C9D8" w14:textId="77777777" w:rsidR="006940D6" w:rsidRDefault="002A199F">
      <w:pPr>
        <w:spacing w:line="600" w:lineRule="auto"/>
        <w:ind w:firstLine="720"/>
        <w:jc w:val="both"/>
        <w:rPr>
          <w:rFonts w:eastAsia="Times New Roman" w:cs="Times New Roman"/>
        </w:rPr>
      </w:pPr>
      <w:proofErr w:type="spellStart"/>
      <w:r>
        <w:rPr>
          <w:rFonts w:eastAsia="Times New Roman" w:cs="Times New Roman"/>
        </w:rPr>
        <w:lastRenderedPageBreak/>
        <w:t>Βουλεύτριες</w:t>
      </w:r>
      <w:proofErr w:type="spellEnd"/>
      <w:r>
        <w:rPr>
          <w:rFonts w:eastAsia="Times New Roman" w:cs="Times New Roman"/>
        </w:rPr>
        <w:t xml:space="preserve">, Βουλευτές, </w:t>
      </w:r>
      <w:r>
        <w:rPr>
          <w:rFonts w:eastAsia="Times New Roman"/>
        </w:rPr>
        <w:t>κυρίες και κύριοι, εν</w:t>
      </w:r>
      <w:r>
        <w:rPr>
          <w:rFonts w:eastAsia="Times New Roman"/>
        </w:rPr>
        <w:t xml:space="preserve"> </w:t>
      </w:r>
      <w:r>
        <w:rPr>
          <w:rFonts w:eastAsia="Times New Roman"/>
        </w:rPr>
        <w:t xml:space="preserve">όψει </w:t>
      </w:r>
      <w:r>
        <w:rPr>
          <w:rFonts w:eastAsia="Times New Roman"/>
        </w:rPr>
        <w:t xml:space="preserve">της σημερινής Παγκόσμιας Ημέρας των Γυναικών πραγματοποιήθηκε την περασμένη εβδομάδα συνεδρίαση της Ειδικής Μόνιμης Επιτροπής </w:t>
      </w:r>
      <w:r>
        <w:rPr>
          <w:rFonts w:eastAsia="Times New Roman" w:cs="Times New Roman"/>
        </w:rPr>
        <w:t>Ισότητας, Νεολαίας και Δικαιωμάτων του Ανθρώπου με θέμα την εξάλειψη κάθε μορφής διακρίσεων κατά των γυναικών, αλλά και ειδικότερα</w:t>
      </w:r>
      <w:r>
        <w:rPr>
          <w:rFonts w:eastAsia="Times New Roman" w:cs="Times New Roman"/>
        </w:rPr>
        <w:t xml:space="preserve"> για την ισόρροπη συμμετοχή των γυναικών στα κέντρα λήψης αποφάσεων. </w:t>
      </w:r>
    </w:p>
    <w:p w14:paraId="4E09C9D9" w14:textId="77777777" w:rsidR="006940D6" w:rsidRDefault="002A199F">
      <w:pPr>
        <w:spacing w:line="600" w:lineRule="auto"/>
        <w:ind w:firstLine="720"/>
        <w:jc w:val="both"/>
        <w:rPr>
          <w:rFonts w:eastAsia="Times New Roman" w:cs="Times New Roman"/>
        </w:rPr>
      </w:pPr>
      <w:r>
        <w:rPr>
          <w:rFonts w:eastAsia="Times New Roman" w:cs="Times New Roman"/>
        </w:rPr>
        <w:t xml:space="preserve">Η </w:t>
      </w:r>
      <w:r>
        <w:rPr>
          <w:rFonts w:eastAsia="Times New Roman"/>
        </w:rPr>
        <w:t>συζήτηση</w:t>
      </w:r>
      <w:r>
        <w:rPr>
          <w:rFonts w:eastAsia="Times New Roman" w:cs="Times New Roman"/>
        </w:rPr>
        <w:t xml:space="preserve"> βασίστηκε στη Σύμβαση </w:t>
      </w:r>
      <w:r>
        <w:rPr>
          <w:rFonts w:eastAsia="Times New Roman" w:cs="Times New Roman"/>
          <w:lang w:val="en-US"/>
        </w:rPr>
        <w:t>CEDAW</w:t>
      </w:r>
      <w:r>
        <w:rPr>
          <w:rFonts w:eastAsia="Times New Roman" w:cs="Times New Roman"/>
        </w:rPr>
        <w:t>, ένα από τα κατ</w:t>
      </w:r>
      <w:r>
        <w:rPr>
          <w:rFonts w:eastAsia="Times New Roman" w:cs="Times New Roman"/>
        </w:rPr>
        <w:t>’</w:t>
      </w:r>
      <w:r>
        <w:rPr>
          <w:rFonts w:eastAsia="Times New Roman" w:cs="Times New Roman"/>
        </w:rPr>
        <w:t xml:space="preserve"> </w:t>
      </w:r>
      <w:r>
        <w:rPr>
          <w:rFonts w:eastAsia="Times New Roman" w:cs="Times New Roman"/>
        </w:rPr>
        <w:t xml:space="preserve">εξοχήν διεθνή κείμενα, επικυρωμένο από </w:t>
      </w:r>
      <w:proofErr w:type="spellStart"/>
      <w:r>
        <w:rPr>
          <w:rFonts w:eastAsia="Times New Roman" w:cs="Times New Roman"/>
        </w:rPr>
        <w:t>εκατόν</w:t>
      </w:r>
      <w:proofErr w:type="spellEnd"/>
      <w:r>
        <w:rPr>
          <w:rFonts w:eastAsia="Times New Roman" w:cs="Times New Roman"/>
        </w:rPr>
        <w:t xml:space="preserve"> ογδόντα επτά κράτη, στο οποίο προασπίζονται και θωρακίζονται τα ίσα </w:t>
      </w:r>
      <w:r>
        <w:rPr>
          <w:rFonts w:eastAsia="Times New Roman" w:cs="Times New Roman"/>
          <w:bCs/>
          <w:shd w:val="clear" w:color="auto" w:fill="FFFFFF"/>
        </w:rPr>
        <w:t>δικαιώμα</w:t>
      </w:r>
      <w:r>
        <w:rPr>
          <w:rFonts w:eastAsia="Times New Roman" w:cs="Times New Roman"/>
        </w:rPr>
        <w:t>τα ανδρώ</w:t>
      </w:r>
      <w:r>
        <w:rPr>
          <w:rFonts w:eastAsia="Times New Roman" w:cs="Times New Roman"/>
        </w:rPr>
        <w:t xml:space="preserve">ν και γυναικών, προτάσσοντας την πίστη και την πεποίθηση στα θεμελιώδη δικαιώματα του ανθρώπου με </w:t>
      </w:r>
      <w:r>
        <w:rPr>
          <w:rFonts w:eastAsia="Times New Roman" w:cs="Times New Roman"/>
        </w:rPr>
        <w:lastRenderedPageBreak/>
        <w:t>όρους αξιοπρέπειας και εξασφάλισης της ισονομίας των δικαιωμάτων και των δύο φύλων γενικά στην άσκηση των δικαιωμάτων και ειδικότερα των αστικών, οικονομικών,</w:t>
      </w:r>
      <w:r>
        <w:rPr>
          <w:rFonts w:eastAsia="Times New Roman" w:cs="Times New Roman"/>
        </w:rPr>
        <w:t xml:space="preserve"> κοινωνικών, πολιτικών και πολιτιστικών δικαιωμάτων. </w:t>
      </w:r>
    </w:p>
    <w:p w14:paraId="4E09C9DA" w14:textId="77777777" w:rsidR="006940D6" w:rsidRDefault="002A199F">
      <w:pPr>
        <w:spacing w:line="600" w:lineRule="auto"/>
        <w:ind w:firstLine="720"/>
        <w:jc w:val="both"/>
        <w:rPr>
          <w:rFonts w:eastAsia="Times New Roman" w:cs="Times New Roman"/>
        </w:rPr>
      </w:pPr>
      <w:r>
        <w:rPr>
          <w:rFonts w:eastAsia="Times New Roman" w:cs="Times New Roman"/>
        </w:rPr>
        <w:t>Η χώρα μας υπέγραψε τη Συνθήκη το 1982 και από το 1983 αποτελεί νόμο του κράτους. Στο πλαίσιο των υποχρεώσεων αυτής της Σύμβασης, η Ελλάδα υποβάλλει κάθε τέσσερα χρόνια στην αρμόδια Επιτροπή του Οργανισ</w:t>
      </w:r>
      <w:r>
        <w:rPr>
          <w:rFonts w:eastAsia="Times New Roman" w:cs="Times New Roman"/>
        </w:rPr>
        <w:t xml:space="preserve">μού Ηνωμένων Εθνών για την εξάλειψη κάθε μορφής διάκρισης κατά των γυναικών την Εθνική της Έκθεση μέσω της Γενικής Γραμματείας Ισότητας των Φύλων, που </w:t>
      </w:r>
      <w:r>
        <w:rPr>
          <w:rFonts w:eastAsia="Times New Roman"/>
          <w:bCs/>
        </w:rPr>
        <w:t>είναι</w:t>
      </w:r>
      <w:r>
        <w:rPr>
          <w:rFonts w:eastAsia="Times New Roman" w:cs="Times New Roman"/>
        </w:rPr>
        <w:t xml:space="preserve"> και ο αρμόδιος κρατικός φορέας. </w:t>
      </w:r>
    </w:p>
    <w:p w14:paraId="4E09C9DB" w14:textId="77777777" w:rsidR="006940D6" w:rsidRDefault="002A199F">
      <w:pPr>
        <w:spacing w:line="600" w:lineRule="auto"/>
        <w:ind w:firstLine="720"/>
        <w:jc w:val="both"/>
        <w:rPr>
          <w:rFonts w:eastAsia="Times New Roman" w:cs="Times New Roman"/>
        </w:rPr>
      </w:pPr>
      <w:r>
        <w:rPr>
          <w:rFonts w:eastAsia="Times New Roman" w:cs="Times New Roman"/>
        </w:rPr>
        <w:lastRenderedPageBreak/>
        <w:t>Η Ελλάδα υποχρεούται να υποβάλει την όγδοη περιοδική έκθεσή της το</w:t>
      </w:r>
      <w:r>
        <w:rPr>
          <w:rFonts w:eastAsia="Times New Roman" w:cs="Times New Roman"/>
        </w:rPr>
        <w:t>ν Μάρτιο του 2017, ενώ την τελευταία, έβδομη κατά σειρά, περιοδική έκθεση κατέθεσε στην Επιτροπή για την Εξάλειψη των Διακρίσεων κατά των Γυναικών στην 54</w:t>
      </w:r>
      <w:r>
        <w:rPr>
          <w:rFonts w:eastAsia="Times New Roman" w:cs="Times New Roman"/>
          <w:vertAlign w:val="superscript"/>
        </w:rPr>
        <w:t>η</w:t>
      </w:r>
      <w:r>
        <w:rPr>
          <w:rFonts w:eastAsia="Times New Roman" w:cs="Times New Roman"/>
        </w:rPr>
        <w:t xml:space="preserve"> Σύνοδό της που έγινε από τις 11 Φεβρουαρίου μέχρι την 1</w:t>
      </w:r>
      <w:r>
        <w:rPr>
          <w:rFonts w:eastAsia="Times New Roman" w:cs="Times New Roman"/>
          <w:vertAlign w:val="superscript"/>
        </w:rPr>
        <w:t>η</w:t>
      </w:r>
      <w:r>
        <w:rPr>
          <w:rFonts w:eastAsia="Times New Roman" w:cs="Times New Roman"/>
        </w:rPr>
        <w:t xml:space="preserve"> Μαρτίου 2013. </w:t>
      </w:r>
    </w:p>
    <w:p w14:paraId="4E09C9DC" w14:textId="77777777" w:rsidR="006940D6" w:rsidRDefault="002A199F">
      <w:pPr>
        <w:spacing w:line="600" w:lineRule="auto"/>
        <w:ind w:firstLine="720"/>
        <w:jc w:val="both"/>
        <w:rPr>
          <w:rFonts w:eastAsia="Times New Roman" w:cs="Times New Roman"/>
        </w:rPr>
      </w:pPr>
      <w:r>
        <w:rPr>
          <w:rFonts w:eastAsia="Times New Roman" w:cs="Times New Roman"/>
        </w:rPr>
        <w:t>Σημαντικότερες θεματικές της</w:t>
      </w:r>
      <w:r>
        <w:rPr>
          <w:rFonts w:eastAsia="Times New Roman" w:cs="Times New Roman"/>
        </w:rPr>
        <w:t xml:space="preserve"> τελευταίας έκθεσης υπήρξαν η βία κατά των γυναικών, η εμπορία των γυναικών και η εκμετάλλευση της πορνείας, τα στερεότυπα και οι επιβλαβείς πρακτικές, τα υψηλά ποσοστά ανεργίας των γυναικών στο πεδίο της απασχόλησης, η θέση των γυναικών που βιώνουν κοινων</w:t>
      </w:r>
      <w:r>
        <w:rPr>
          <w:rFonts w:eastAsia="Times New Roman" w:cs="Times New Roman"/>
        </w:rPr>
        <w:t xml:space="preserve">ικό αποκλεισμό, η άνιση συμμετοχή τους στην πολιτική και </w:t>
      </w:r>
      <w:r>
        <w:rPr>
          <w:rFonts w:eastAsia="Times New Roman" w:cs="Times New Roman"/>
        </w:rPr>
        <w:lastRenderedPageBreak/>
        <w:t xml:space="preserve">στη δημόσια ζωή, η εγκατάλειψη της σχολικής φοίτησης ιδίως από </w:t>
      </w:r>
      <w:proofErr w:type="spellStart"/>
      <w:r>
        <w:rPr>
          <w:rFonts w:eastAsia="Times New Roman" w:cs="Times New Roman"/>
        </w:rPr>
        <w:t>Ρομά</w:t>
      </w:r>
      <w:proofErr w:type="spellEnd"/>
      <w:r>
        <w:rPr>
          <w:rFonts w:eastAsia="Times New Roman" w:cs="Times New Roman"/>
        </w:rPr>
        <w:t xml:space="preserve"> και μετανάστριες στην εκπαίδευση, η παρουσία γυναικών προσφύγων αιτουσών ασύλου και μετανάστριες, η γυναίκα στο γάμο και τις οικογε</w:t>
      </w:r>
      <w:r>
        <w:rPr>
          <w:rFonts w:eastAsia="Times New Roman" w:cs="Times New Roman"/>
        </w:rPr>
        <w:t xml:space="preserve">νειακές σχέσεις. </w:t>
      </w:r>
    </w:p>
    <w:p w14:paraId="4E09C9DD" w14:textId="77777777" w:rsidR="006940D6" w:rsidRDefault="002A199F">
      <w:pPr>
        <w:spacing w:line="600" w:lineRule="auto"/>
        <w:ind w:firstLine="720"/>
        <w:jc w:val="both"/>
        <w:rPr>
          <w:rFonts w:eastAsia="Times New Roman" w:cs="Times New Roman"/>
        </w:rPr>
      </w:pPr>
      <w:r>
        <w:rPr>
          <w:rFonts w:eastAsia="Times New Roman"/>
          <w:bCs/>
        </w:rPr>
        <w:t>Μία</w:t>
      </w:r>
      <w:r>
        <w:rPr>
          <w:rFonts w:eastAsia="Times New Roman" w:cs="Times New Roman"/>
        </w:rPr>
        <w:t xml:space="preserve"> προσέγγιση επί του θέματος δίνει και ο δείκτης συμμετοχής των γυναικών που μετράει την ενδυνάμωση του κοινωνικού φύλου, δηλαδή κατά πόσον γυναίκες και άνδρες μπορούν να συμμετέχουν δραστήρια στην οικονομική, πολιτική και επαγγελματική</w:t>
      </w:r>
      <w:r>
        <w:rPr>
          <w:rFonts w:eastAsia="Times New Roman" w:cs="Times New Roman"/>
        </w:rPr>
        <w:t xml:space="preserve"> ζωή καθώς και στη λήψη αποφάσεων. Ο δείκτης επικεντρώνεται περισσότερο στις ευκαιρίες που προσφέρονται στις γυναίκες. </w:t>
      </w:r>
    </w:p>
    <w:p w14:paraId="4E09C9DE" w14:textId="77777777" w:rsidR="006940D6" w:rsidRDefault="002A199F">
      <w:pPr>
        <w:spacing w:line="600" w:lineRule="auto"/>
        <w:ind w:firstLine="720"/>
        <w:jc w:val="both"/>
        <w:rPr>
          <w:rFonts w:eastAsia="Times New Roman" w:cs="Times New Roman"/>
        </w:rPr>
      </w:pPr>
      <w:r>
        <w:rPr>
          <w:rFonts w:eastAsia="Times New Roman" w:cs="Times New Roman"/>
        </w:rPr>
        <w:lastRenderedPageBreak/>
        <w:t>Στον υπολογισμό του 2007 επικεφαλής της κατάταξης έρχονται τρεις σκανδιναβικές χώρες: η Νορβηγία, η Σουηδία, η Φινλανδία. Η Ελλάδα βρίσκ</w:t>
      </w:r>
      <w:r>
        <w:rPr>
          <w:rFonts w:eastAsia="Times New Roman" w:cs="Times New Roman"/>
        </w:rPr>
        <w:t xml:space="preserve">εται στην τριακοστή έβδομη θέση κάτω από αρκετές αναπτυσσόμενες χώρες, όπως η Ναμίμπια, τα Ενωμένα Αραβικά Εμιράτα, η Κόστα Ρίκα και το Τρινιντάντ και Τομπάγκο. </w:t>
      </w:r>
    </w:p>
    <w:p w14:paraId="4E09C9DF" w14:textId="77777777" w:rsidR="006940D6" w:rsidRDefault="002A199F">
      <w:pPr>
        <w:spacing w:line="600" w:lineRule="auto"/>
        <w:ind w:firstLine="720"/>
        <w:jc w:val="both"/>
        <w:rPr>
          <w:rFonts w:eastAsia="Times New Roman" w:cs="Times New Roman"/>
        </w:rPr>
      </w:pPr>
      <w:r>
        <w:rPr>
          <w:rFonts w:eastAsia="Times New Roman" w:cs="Times New Roman"/>
        </w:rPr>
        <w:t>Φαινόμενα μεγάλων ανισοτήτων έναντι των γυναικών εκφράζονται στον κορυφαίο δημοκρατικό μας θεσ</w:t>
      </w:r>
      <w:r>
        <w:rPr>
          <w:rFonts w:eastAsia="Times New Roman" w:cs="Times New Roman"/>
        </w:rPr>
        <w:t xml:space="preserve">μό, που δεν </w:t>
      </w:r>
      <w:r>
        <w:rPr>
          <w:rFonts w:eastAsia="Times New Roman"/>
          <w:bCs/>
        </w:rPr>
        <w:t>είναι</w:t>
      </w:r>
      <w:r>
        <w:rPr>
          <w:rFonts w:eastAsia="Times New Roman" w:cs="Times New Roman"/>
        </w:rPr>
        <w:t xml:space="preserve"> άλλος από το </w:t>
      </w:r>
      <w:r>
        <w:rPr>
          <w:rFonts w:eastAsia="Times New Roman"/>
          <w:bCs/>
        </w:rPr>
        <w:t>Κοινοβούλιο</w:t>
      </w:r>
      <w:r>
        <w:rPr>
          <w:rFonts w:eastAsia="Times New Roman" w:cs="Times New Roman"/>
        </w:rPr>
        <w:t xml:space="preserve">. Όπως διαμορφώθηκε από τις τελευταίες εκλογές, το ποσοστό των γυναικών που απαρτίζουν τη </w:t>
      </w:r>
      <w:r>
        <w:rPr>
          <w:rFonts w:eastAsia="Times New Roman"/>
          <w:bCs/>
        </w:rPr>
        <w:t>Βουλή</w:t>
      </w:r>
      <w:r>
        <w:rPr>
          <w:rFonts w:eastAsia="Times New Roman" w:cs="Times New Roman"/>
        </w:rPr>
        <w:t xml:space="preserve"> </w:t>
      </w:r>
      <w:r>
        <w:rPr>
          <w:rFonts w:eastAsia="Times New Roman"/>
          <w:bCs/>
        </w:rPr>
        <w:t>είναι</w:t>
      </w:r>
      <w:r>
        <w:rPr>
          <w:rFonts w:eastAsia="Times New Roman" w:cs="Times New Roman"/>
        </w:rPr>
        <w:t xml:space="preserve"> μόλις 19%. </w:t>
      </w:r>
      <w:r>
        <w:rPr>
          <w:rFonts w:eastAsia="Times New Roman"/>
          <w:bCs/>
        </w:rPr>
        <w:t>Είναι</w:t>
      </w:r>
      <w:r>
        <w:rPr>
          <w:rFonts w:eastAsia="Times New Roman" w:cs="Times New Roman"/>
        </w:rPr>
        <w:t xml:space="preserve"> δυσανάλογη η εκπροσώπηση του 51% του πληθυσμού της χώρας μας.  </w:t>
      </w:r>
    </w:p>
    <w:p w14:paraId="4E09C9E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 Τα τελευταία χρόνια υπάρχει σχετική νομοθεσία για την καθιέρωση ποσόστωσης ανά φύλο στα ψηφοδέλτια ευρωεκλογών, δημοτικών, περιφερειακών και βουλευτικών εκλογών, η οποία ορίζεται στο 1/3 του συνόλου των υποψηφίων. Επίσης, έχει καθιερωθεί η ποσόστωση ανά φ</w:t>
      </w:r>
      <w:r>
        <w:rPr>
          <w:rFonts w:eastAsia="Times New Roman" w:cs="Times New Roman"/>
          <w:szCs w:val="24"/>
        </w:rPr>
        <w:t xml:space="preserve">ύλο και για την ισόρροπη συμμετοχή ανδρών και γυναικών στα υπηρεσιακά, διοικητικά συμβούλια ή άλλα συλλογικά όργανα της διοίκησης. </w:t>
      </w:r>
    </w:p>
    <w:p w14:paraId="4E09C9E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Η Επιτροπή Ισότητας,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τον στόχο των ίσων ευκαιριών για τις γυναίκες σε όλα τα επίπεδα λήψης αποφάσεων, σ</w:t>
      </w:r>
      <w:r>
        <w:rPr>
          <w:rFonts w:eastAsia="Times New Roman" w:cs="Times New Roman"/>
          <w:szCs w:val="24"/>
        </w:rPr>
        <w:t xml:space="preserve">την πολιτική, οικονομική και κοινωνική ζωή, που περιλαμβάνεται στην απόφαση του ΟΗΕ για τη βιώσιμη ανάπτυξη της περιόδου 2015-2030, προτείνει στην Ολομέλεια οι </w:t>
      </w:r>
      <w:r>
        <w:rPr>
          <w:rFonts w:eastAsia="Times New Roman" w:cs="Times New Roman"/>
          <w:szCs w:val="24"/>
        </w:rPr>
        <w:lastRenderedPageBreak/>
        <w:t>ρυθμίσεις του επόμενου εκλογικού νόμου να εξασφαλίζουν ίση παρουσία ανδρών και γυναικών στα ψηφο</w:t>
      </w:r>
      <w:r>
        <w:rPr>
          <w:rFonts w:eastAsia="Times New Roman" w:cs="Times New Roman"/>
          <w:szCs w:val="24"/>
        </w:rPr>
        <w:t xml:space="preserve">δέλτια και εναλλαγή κατά φύλο, εφόσον πρόκειται για εκλογή με λίστα και όχι με σταυρό προτίμησης. </w:t>
      </w:r>
    </w:p>
    <w:p w14:paraId="4E09C9E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στα όμορφα λόγια του συντρόφου  Τριαντάφυλλου </w:t>
      </w:r>
      <w:proofErr w:type="spellStart"/>
      <w:r>
        <w:rPr>
          <w:rFonts w:eastAsia="Times New Roman" w:cs="Times New Roman"/>
          <w:szCs w:val="24"/>
        </w:rPr>
        <w:t>Μηταφίδη</w:t>
      </w:r>
      <w:proofErr w:type="spellEnd"/>
      <w:r>
        <w:rPr>
          <w:rFonts w:eastAsia="Times New Roman" w:cs="Times New Roman"/>
          <w:szCs w:val="24"/>
        </w:rPr>
        <w:t>. «Η Παγκόσμια Ημέρα των Γυναικών είναι μία καθαρά πολιτική επέτειος κ</w:t>
      </w:r>
      <w:r>
        <w:rPr>
          <w:rFonts w:eastAsia="Times New Roman" w:cs="Times New Roman"/>
          <w:szCs w:val="24"/>
        </w:rPr>
        <w:t>αι το αποδεικνύει η δική της ιστορική διαδρομή. Από τότε που καθιερώθηκε επίσημα η 8</w:t>
      </w:r>
      <w:r>
        <w:rPr>
          <w:rFonts w:eastAsia="Times New Roman" w:cs="Times New Roman"/>
          <w:szCs w:val="24"/>
          <w:vertAlign w:val="superscript"/>
        </w:rPr>
        <w:t>η</w:t>
      </w:r>
      <w:r>
        <w:rPr>
          <w:rFonts w:eastAsia="Times New Roman" w:cs="Times New Roman"/>
          <w:szCs w:val="24"/>
        </w:rPr>
        <w:t xml:space="preserve"> Μαρτίου, όπως και η Πρωτομαγιά, χρωματίζεται κάθε φορά από την </w:t>
      </w:r>
      <w:proofErr w:type="spellStart"/>
      <w:r>
        <w:rPr>
          <w:rFonts w:eastAsia="Times New Roman" w:cs="Times New Roman"/>
          <w:szCs w:val="24"/>
        </w:rPr>
        <w:t>περιρρέουσα</w:t>
      </w:r>
      <w:proofErr w:type="spellEnd"/>
      <w:r>
        <w:rPr>
          <w:rFonts w:eastAsia="Times New Roman" w:cs="Times New Roman"/>
          <w:szCs w:val="24"/>
        </w:rPr>
        <w:t xml:space="preserve"> κοινωνική, πολιτική ατμόσφαιρα. Αντιπολεμική γιορτή στα χρόνια των πολέμων, σάλπισμα εξέγερσης </w:t>
      </w:r>
      <w:r>
        <w:rPr>
          <w:rFonts w:eastAsia="Times New Roman" w:cs="Times New Roman"/>
          <w:szCs w:val="24"/>
        </w:rPr>
        <w:t xml:space="preserve">σε επαναστατικές περιόδους, όπως το </w:t>
      </w:r>
      <w:r>
        <w:rPr>
          <w:rFonts w:eastAsia="Times New Roman" w:cs="Times New Roman"/>
          <w:szCs w:val="24"/>
        </w:rPr>
        <w:lastRenderedPageBreak/>
        <w:t xml:space="preserve">1917 στην τσαρική Ρωσία ή το 1936 στην Ισπανία, σάλπισμα αντίστασης στη ναζιστική φασιστική κατοχή. Πολλές αγωνίστριες της αντιφασιστικής </w:t>
      </w:r>
      <w:r>
        <w:rPr>
          <w:rFonts w:eastAsia="Times New Roman" w:cs="Times New Roman"/>
          <w:szCs w:val="24"/>
        </w:rPr>
        <w:t>α</w:t>
      </w:r>
      <w:r>
        <w:rPr>
          <w:rFonts w:eastAsia="Times New Roman" w:cs="Times New Roman"/>
          <w:szCs w:val="24"/>
        </w:rPr>
        <w:t xml:space="preserve">ντίστασης βασανίστηκαν και εκτελέστηκαν όχι μόνο από τους ναζί αλλά και από τους </w:t>
      </w:r>
      <w:r>
        <w:rPr>
          <w:rFonts w:eastAsia="Times New Roman" w:cs="Times New Roman"/>
          <w:szCs w:val="24"/>
        </w:rPr>
        <w:t xml:space="preserve">«δημοκράτες νικητές» του </w:t>
      </w:r>
      <w:r>
        <w:rPr>
          <w:rFonts w:eastAsia="Times New Roman" w:cs="Times New Roman"/>
          <w:szCs w:val="24"/>
        </w:rPr>
        <w:t>ε</w:t>
      </w:r>
      <w:r>
        <w:rPr>
          <w:rFonts w:eastAsia="Times New Roman" w:cs="Times New Roman"/>
          <w:szCs w:val="24"/>
        </w:rPr>
        <w:t xml:space="preserve">μφυλίου </w:t>
      </w:r>
      <w:r>
        <w:rPr>
          <w:rFonts w:eastAsia="Times New Roman" w:cs="Times New Roman"/>
          <w:szCs w:val="24"/>
        </w:rPr>
        <w:t>π</w:t>
      </w:r>
      <w:r>
        <w:rPr>
          <w:rFonts w:eastAsia="Times New Roman" w:cs="Times New Roman"/>
          <w:szCs w:val="24"/>
        </w:rPr>
        <w:t>ολέμου».</w:t>
      </w:r>
    </w:p>
    <w:p w14:paraId="4E09C9E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 Πρέπει να τα θυμόμαστε όλα αυτά, όχι σαν ένα τυπικό καθήκον μνήμης, αλλά γιατί το σύνθημα των </w:t>
      </w:r>
      <w:r>
        <w:rPr>
          <w:rFonts w:eastAsia="Times New Roman" w:cs="Times New Roman"/>
          <w:szCs w:val="24"/>
        </w:rPr>
        <w:t>Α</w:t>
      </w:r>
      <w:r>
        <w:rPr>
          <w:rFonts w:eastAsia="Times New Roman" w:cs="Times New Roman"/>
          <w:szCs w:val="24"/>
        </w:rPr>
        <w:t xml:space="preserve">μερικανίδων εργατριών «Ψωμί και </w:t>
      </w:r>
      <w:r>
        <w:rPr>
          <w:rFonts w:eastAsia="Times New Roman" w:cs="Times New Roman"/>
          <w:szCs w:val="24"/>
        </w:rPr>
        <w:t>τ</w:t>
      </w:r>
      <w:r>
        <w:rPr>
          <w:rFonts w:eastAsia="Times New Roman" w:cs="Times New Roman"/>
          <w:szCs w:val="24"/>
        </w:rPr>
        <w:t>ριαντάφυλλα» που αντήχησε στους δρόμους της Νέας Υόρκης στις 8 Μαρτίου 1908, όχι μό</w:t>
      </w:r>
      <w:r>
        <w:rPr>
          <w:rFonts w:eastAsia="Times New Roman" w:cs="Times New Roman"/>
          <w:szCs w:val="24"/>
        </w:rPr>
        <w:t xml:space="preserve">νο παραμένει επίκαιρο, αλλά αποτελεί ζήτημα ζωής και θανάτου για «της γης τις κολασμένες». Να μην ξεχνάμε ποτέ ότι τα δικαιώματα </w:t>
      </w:r>
      <w:r>
        <w:rPr>
          <w:rFonts w:eastAsia="Times New Roman" w:cs="Times New Roman"/>
          <w:szCs w:val="24"/>
        </w:rPr>
        <w:lastRenderedPageBreak/>
        <w:t xml:space="preserve">πρέπει να τα διεκδικούν πρώτα αυτοί και αυτές που τα στερούνται. </w:t>
      </w:r>
    </w:p>
    <w:p w14:paraId="4E09C9E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09C9E5"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9E6"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Ευχαριστούμε πολύ για την τήρηση του χρόνου.</w:t>
      </w:r>
    </w:p>
    <w:p w14:paraId="4E09C9E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Αικατερίνη Παπακώστα-Σιδηροπούλου, Βουλευτής Β΄ Αθηνών της Νέας Δημοκρατίας. </w:t>
      </w:r>
    </w:p>
    <w:p w14:paraId="4E09C9E8"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Ευχαριστώ, κυρία Πρόεδρε. </w:t>
      </w:r>
    </w:p>
    <w:p w14:paraId="4E09C9E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αγαπητές κ</w:t>
      </w:r>
      <w:r>
        <w:rPr>
          <w:rFonts w:eastAsia="Times New Roman" w:cs="Times New Roman"/>
          <w:szCs w:val="24"/>
        </w:rPr>
        <w:t>αι αγαπητοί προσκεκλημένοι, θέλω να πω ότι είναι πάρα πολύ ορθή η πρωτοβουλία να συζητείται στην Ολομέλεια της Εθνικής Αντιπροσωπείας ένα ζήτημα το οποίο άπτεται της ισότιμης συμμετοχής των γυναικών στα πολιτικά και κοινωνικά κέντρα λήψης των αποφάσεων, έν</w:t>
      </w:r>
      <w:r>
        <w:rPr>
          <w:rFonts w:eastAsia="Times New Roman" w:cs="Times New Roman"/>
          <w:szCs w:val="24"/>
        </w:rPr>
        <w:t>α ζήτημα αμιγώς πολιτικό, κοινωνικό και δημοκρατικό και όχι στενά γυναικείο, όπως κάποιοι κατά καιρούς ή κάθε χρόνο</w:t>
      </w:r>
      <w:r>
        <w:rPr>
          <w:rFonts w:eastAsia="Times New Roman" w:cs="Times New Roman"/>
          <w:szCs w:val="24"/>
        </w:rPr>
        <w:t>,</w:t>
      </w:r>
      <w:r>
        <w:rPr>
          <w:rFonts w:eastAsia="Times New Roman" w:cs="Times New Roman"/>
          <w:szCs w:val="24"/>
        </w:rPr>
        <w:t xml:space="preserve"> με αφορμή την Παγκόσμια Ημέρα της Γυναίκας</w:t>
      </w:r>
      <w:r>
        <w:rPr>
          <w:rFonts w:eastAsia="Times New Roman" w:cs="Times New Roman"/>
          <w:szCs w:val="24"/>
        </w:rPr>
        <w:t>,</w:t>
      </w:r>
      <w:r>
        <w:rPr>
          <w:rFonts w:eastAsia="Times New Roman" w:cs="Times New Roman"/>
          <w:szCs w:val="24"/>
        </w:rPr>
        <w:t xml:space="preserve"> προσπαθούν να </w:t>
      </w:r>
      <w:r>
        <w:rPr>
          <w:rFonts w:eastAsia="Times New Roman" w:cs="Times New Roman"/>
          <w:szCs w:val="24"/>
        </w:rPr>
        <w:t xml:space="preserve">το </w:t>
      </w:r>
      <w:r>
        <w:rPr>
          <w:rFonts w:eastAsia="Times New Roman" w:cs="Times New Roman"/>
          <w:szCs w:val="24"/>
        </w:rPr>
        <w:t xml:space="preserve">περιορίσουν. </w:t>
      </w:r>
    </w:p>
    <w:p w14:paraId="4E09C9E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Άρα είναι ορθή η πρωτοβουλία. Θα ανέμενα -και δυστυχώς το λέω κά</w:t>
      </w:r>
      <w:r>
        <w:rPr>
          <w:rFonts w:eastAsia="Times New Roman" w:cs="Times New Roman"/>
          <w:szCs w:val="24"/>
        </w:rPr>
        <w:t xml:space="preserve">θε χρονιά και κάθε έτος, με αφορμή αυτήν τη </w:t>
      </w:r>
      <w:r>
        <w:rPr>
          <w:rFonts w:eastAsia="Times New Roman" w:cs="Times New Roman"/>
          <w:szCs w:val="24"/>
        </w:rPr>
        <w:lastRenderedPageBreak/>
        <w:t>συζήτηση- οι πολιτικοί Αρχηγοί να είναι παρόντες και παρούσες, για έναν πάρα πολύ απλό λόγο. Διότι με αφορμή τη συζήτηση που γίνεται στην Εθνική Αντιπροσωπεία για την Παγκόσμια Ημέρα της Γυναίκας οφείλει το νομοθ</w:t>
      </w:r>
      <w:r>
        <w:rPr>
          <w:rFonts w:eastAsia="Times New Roman" w:cs="Times New Roman"/>
          <w:szCs w:val="24"/>
        </w:rPr>
        <w:t>ετικό Σώμα, δηλαδή η Βουλή των Ελλήνων, όσον αφορά τα νομοθετήματα τα οποία υπερψηφίζει και γίνονται νόμοι του κράτους</w:t>
      </w:r>
      <w:r>
        <w:rPr>
          <w:rFonts w:eastAsia="Times New Roman" w:cs="Times New Roman"/>
          <w:szCs w:val="24"/>
        </w:rPr>
        <w:t>,</w:t>
      </w:r>
      <w:r>
        <w:rPr>
          <w:rFonts w:eastAsia="Times New Roman" w:cs="Times New Roman"/>
          <w:szCs w:val="24"/>
        </w:rPr>
        <w:t xml:space="preserve"> για να επιλύσει μία σειρά από ζητήματα που αφορούν στις γυναίκες και στην ισότιμη συμμετοχή τους, να ελέγχει κατά πόσον μετά την ψήφισή </w:t>
      </w:r>
      <w:r>
        <w:rPr>
          <w:rFonts w:eastAsia="Times New Roman" w:cs="Times New Roman"/>
          <w:szCs w:val="24"/>
        </w:rPr>
        <w:t>τους η υλοποίησή τους είναι επιτυχής, αν έφερε τα αναμενόμενα αποτελέσματα, να γίνεται η αξιολόγηση, έτσι ώστε να διαπιστώνουμε πού υπάρχουν κενά στην εφαρμογή και αδυναμίες, για να διορθώνονται αμέσως από το Σώμα.</w:t>
      </w:r>
    </w:p>
    <w:p w14:paraId="4E09C9EB" w14:textId="77777777" w:rsidR="006940D6" w:rsidRDefault="002A199F">
      <w:pPr>
        <w:spacing w:line="600" w:lineRule="auto"/>
        <w:ind w:firstLine="709"/>
        <w:jc w:val="both"/>
        <w:rPr>
          <w:rFonts w:eastAsia="Times New Roman"/>
          <w:szCs w:val="24"/>
        </w:rPr>
      </w:pPr>
      <w:r>
        <w:rPr>
          <w:rFonts w:eastAsia="Times New Roman" w:cs="Times New Roman"/>
          <w:szCs w:val="24"/>
        </w:rPr>
        <w:lastRenderedPageBreak/>
        <w:t>Κύριε Πρόεδρε, έχω να σας καταθέσω μερικέ</w:t>
      </w:r>
      <w:r>
        <w:rPr>
          <w:rFonts w:eastAsia="Times New Roman" w:cs="Times New Roman"/>
          <w:szCs w:val="24"/>
        </w:rPr>
        <w:t>ς προτάσεις, τις οποίες νομίζω ότι πρέπει να θεσμοθετήσουμε, διά του Κανονισμού της Βουλής και διά της πρακτικής την οποία πρέπει να υιοθετήσουμε εφεξής, οι οποίες θα δίνουν τη δυνατότητα στον Αρχηγό κάθε πολιτικού κόμματος να μπορεί να ελέγξει διά της νομ</w:t>
      </w:r>
      <w:r>
        <w:rPr>
          <w:rFonts w:eastAsia="Times New Roman" w:cs="Times New Roman"/>
          <w:szCs w:val="24"/>
        </w:rPr>
        <w:t>οθετικής οδού. Μάλιστα, προτείνω –πράγμα το οποίο είχα την τιμή να κάνω και το είχα οργανώσει το προηγούμενο διάστημα ως Πρόεδρος της Ειδικής Μόνιμης Επιτροπής της Βουλής– να έρχονται όλοι οι καθ’ ύλην αρμόδιοι Υπουργοί, κάθε φορά που υπάρχει νομοθετικό έρ</w:t>
      </w:r>
      <w:r>
        <w:rPr>
          <w:rFonts w:eastAsia="Times New Roman" w:cs="Times New Roman"/>
          <w:szCs w:val="24"/>
        </w:rPr>
        <w:t xml:space="preserve">γο στη Βουλή, στην αρμόδια </w:t>
      </w:r>
      <w:r>
        <w:rPr>
          <w:rFonts w:eastAsia="Times New Roman" w:cs="Times New Roman"/>
          <w:szCs w:val="24"/>
        </w:rPr>
        <w:t>ε</w:t>
      </w:r>
      <w:r>
        <w:rPr>
          <w:rFonts w:eastAsia="Times New Roman" w:cs="Times New Roman"/>
          <w:szCs w:val="24"/>
        </w:rPr>
        <w:t xml:space="preserve">πιτροπή πρώτα, να αξιολογείται η νομοθετική εργασία, οι νόμοι οι οποίοι έχουν προηγηθεί και η εφαρμογή τους, το κατά </w:t>
      </w:r>
      <w:r>
        <w:rPr>
          <w:rFonts w:eastAsia="Times New Roman" w:cs="Times New Roman"/>
          <w:szCs w:val="24"/>
        </w:rPr>
        <w:lastRenderedPageBreak/>
        <w:t>πόσον ωφέλησαν ή δεν ωφέλησαν, κατά πόσον είναι ενεργοί ή ανενεργοί, έτσι ώστε η Βουλή να έχει απόλυτη γνώση ότ</w:t>
      </w:r>
      <w:r>
        <w:rPr>
          <w:rFonts w:eastAsia="Times New Roman" w:cs="Times New Roman"/>
          <w:szCs w:val="24"/>
        </w:rPr>
        <w:t xml:space="preserve">ι η νομοθεσία της πιάνει τόπο. </w:t>
      </w:r>
      <w:r>
        <w:rPr>
          <w:rFonts w:eastAsia="Times New Roman"/>
          <w:szCs w:val="24"/>
        </w:rPr>
        <w:t xml:space="preserve">Διότι ο νόμος είναι το εργαλείο που λύνει προβλήματα. Αυτή είναι μία από τις προτάσεις τις οποίες έχω να σας καταθέσω. </w:t>
      </w:r>
    </w:p>
    <w:p w14:paraId="4E09C9EC" w14:textId="77777777" w:rsidR="006940D6" w:rsidRDefault="002A199F">
      <w:pPr>
        <w:tabs>
          <w:tab w:val="left" w:pos="2820"/>
        </w:tabs>
        <w:spacing w:line="600" w:lineRule="auto"/>
        <w:ind w:firstLine="709"/>
        <w:jc w:val="both"/>
        <w:rPr>
          <w:rFonts w:eastAsia="Times New Roman"/>
          <w:szCs w:val="24"/>
        </w:rPr>
      </w:pPr>
      <w:r>
        <w:rPr>
          <w:rFonts w:eastAsia="Times New Roman"/>
          <w:szCs w:val="24"/>
        </w:rPr>
        <w:t>Βέβαια</w:t>
      </w:r>
      <w:r>
        <w:rPr>
          <w:rFonts w:eastAsia="Times New Roman"/>
          <w:szCs w:val="24"/>
        </w:rPr>
        <w:t xml:space="preserve"> οι πολιτικοί Αρχηγοί πρέπει να αξιολογούν μέσα από αυτό το πλαίσιο, διά της νομοθετικής οδού, το ν</w:t>
      </w:r>
      <w:r>
        <w:rPr>
          <w:rFonts w:eastAsia="Times New Roman"/>
          <w:szCs w:val="24"/>
        </w:rPr>
        <w:t>ομοθετικό μας οπλοστάσιο για την ισότητα και για τη συμμετοχή των γυναικών στα πολιτικά και κοινωνικά μέσα λήψης αποφάσεων</w:t>
      </w:r>
      <w:r>
        <w:rPr>
          <w:rFonts w:eastAsia="Times New Roman"/>
          <w:szCs w:val="24"/>
        </w:rPr>
        <w:t>,</w:t>
      </w:r>
      <w:r>
        <w:rPr>
          <w:rFonts w:eastAsia="Times New Roman"/>
          <w:szCs w:val="24"/>
        </w:rPr>
        <w:t xml:space="preserve"> που είναι το θέμα σήμερα, αλλά και γενικότερα για την κοινωνική, για την πολιτική, για τη δημοκρατική ισότητα και για την αναχαίτιση του δημοκρατικού ελλείμματος. </w:t>
      </w:r>
    </w:p>
    <w:p w14:paraId="4E09C9ED"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lastRenderedPageBreak/>
        <w:t>Και κάτι άλλο. Πρέπει να σας πω ότι δεν είναι απλώς ο λόγος που κάνει επιτακτική την ανάγκη</w:t>
      </w:r>
      <w:r>
        <w:rPr>
          <w:rFonts w:eastAsia="Times New Roman"/>
          <w:szCs w:val="24"/>
        </w:rPr>
        <w:t xml:space="preserve"> ισότιμης αντιπροσώπευσης των γυναικών, να απευθυνθούμε ευχάριστα στα αυτιά του γυναικείου πληθυσμού των χωρών και της χώρας μας</w:t>
      </w:r>
      <w:r>
        <w:rPr>
          <w:rFonts w:eastAsia="Times New Roman"/>
          <w:szCs w:val="24"/>
        </w:rPr>
        <w:t>,</w:t>
      </w:r>
      <w:r>
        <w:rPr>
          <w:rFonts w:eastAsia="Times New Roman"/>
          <w:szCs w:val="24"/>
        </w:rPr>
        <w:t xml:space="preserve"> λέγοντας ότι πρέπει να αντιπροσωπεύονται ισότιμα. Θεωρώ ότι στα δημοκρατικά συστήματα, αγαπητοί συνάδελφοι, όλοι οι πολίτες πρ</w:t>
      </w:r>
      <w:r>
        <w:rPr>
          <w:rFonts w:eastAsia="Times New Roman"/>
          <w:szCs w:val="24"/>
        </w:rPr>
        <w:t>έπει να έχουν τη δυνατότητα, διότι είναι δικαίωμα συνταγματικά</w:t>
      </w:r>
      <w:r>
        <w:rPr>
          <w:rFonts w:eastAsia="Times New Roman"/>
          <w:szCs w:val="24"/>
        </w:rPr>
        <w:t xml:space="preserve"> κατοχυρωμένο</w:t>
      </w:r>
      <w:r>
        <w:rPr>
          <w:rFonts w:eastAsia="Times New Roman"/>
          <w:szCs w:val="24"/>
        </w:rPr>
        <w:t xml:space="preserve">, κατοχυρωμένο από τον Οργανισμό Ηνωμένων Εθνών ανθρώπινο δικαίωμα, να ασκούν επιρροή στη λήψη αποφάσεων. </w:t>
      </w:r>
    </w:p>
    <w:p w14:paraId="4E09C9EE"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πίσης, εδώ πρέπει να βάλω στη Βουλή των Ελλήνων ένα άλλο ζήτημα</w:t>
      </w:r>
      <w:r>
        <w:rPr>
          <w:rFonts w:eastAsia="Times New Roman"/>
          <w:szCs w:val="24"/>
        </w:rPr>
        <w:t>,</w:t>
      </w:r>
      <w:r>
        <w:rPr>
          <w:rFonts w:eastAsia="Times New Roman"/>
          <w:szCs w:val="24"/>
        </w:rPr>
        <w:t xml:space="preserve"> πολύ σημ</w:t>
      </w:r>
      <w:r>
        <w:rPr>
          <w:rFonts w:eastAsia="Times New Roman"/>
          <w:szCs w:val="24"/>
        </w:rPr>
        <w:t xml:space="preserve">αντικό. Τίθεται, αγαπητοί συνάδελφοι, </w:t>
      </w:r>
      <w:r>
        <w:rPr>
          <w:rFonts w:eastAsia="Times New Roman"/>
          <w:szCs w:val="24"/>
        </w:rPr>
        <w:lastRenderedPageBreak/>
        <w:t>ένα θέμα νομιμοποίησης των αποφάσεων. Εάν ο νόμος δεν εφαρμόζεται για την ισότιμη αντιπροσώπευση των γυναικών σε κέντρα λήψης αποφάσεων, συμβούλια και λοιπά, σε όλη τη διοίκηση του κράτους, αντιλαμβάνεστε ότι αυτό είνα</w:t>
      </w:r>
      <w:r>
        <w:rPr>
          <w:rFonts w:eastAsia="Times New Roman"/>
          <w:szCs w:val="24"/>
        </w:rPr>
        <w:t xml:space="preserve">ι ένα μεγάλο θέμα, είναι ένα μεγάλο έλλειμμα και είναι ένα θέμα νομιμοποίησης των αποφάσεων. </w:t>
      </w:r>
    </w:p>
    <w:p w14:paraId="4E09C9EF"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t>Υπό την έννοια, λοιπόν, αυτή το βάζω ως ζήτημα, διότι έτσι θα αντιμετωπίσουμε το σοβαρότατο πρόβλημα της ελλιπούς λειτουργίας των δημοκρατικών θεσμών, όχι θεωρητι</w:t>
      </w:r>
      <w:r>
        <w:rPr>
          <w:rFonts w:eastAsia="Times New Roman"/>
          <w:szCs w:val="24"/>
        </w:rPr>
        <w:t>κά, όχι βερμπαλιστικά</w:t>
      </w:r>
      <w:r>
        <w:rPr>
          <w:rFonts w:eastAsia="Times New Roman"/>
          <w:szCs w:val="24"/>
        </w:rPr>
        <w:t>,</w:t>
      </w:r>
      <w:r>
        <w:rPr>
          <w:rFonts w:eastAsia="Times New Roman"/>
          <w:szCs w:val="24"/>
        </w:rPr>
        <w:t xml:space="preserve"> αλλά επί της ουσίας και εν τοις </w:t>
      </w:r>
      <w:proofErr w:type="spellStart"/>
      <w:r>
        <w:rPr>
          <w:rFonts w:eastAsia="Times New Roman"/>
          <w:szCs w:val="24"/>
        </w:rPr>
        <w:t>πράγμασι</w:t>
      </w:r>
      <w:proofErr w:type="spellEnd"/>
      <w:r>
        <w:rPr>
          <w:rFonts w:eastAsia="Times New Roman"/>
          <w:szCs w:val="24"/>
        </w:rPr>
        <w:t xml:space="preserve">. </w:t>
      </w:r>
    </w:p>
    <w:p w14:paraId="4E09C9F0"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lastRenderedPageBreak/>
        <w:t>Ζούμε σε μια δημοκρατική χώρα, σε μια δημοκρατική κοινωνία, είμαστε μέλος της Ευρωπαϊκής Ένωσης, ανήκουμε στις προηγμένες χώρες του δυτικού κόσμου. Παρ</w:t>
      </w:r>
      <w:r>
        <w:rPr>
          <w:rFonts w:eastAsia="Times New Roman"/>
          <w:szCs w:val="24"/>
        </w:rPr>
        <w:t xml:space="preserve">’ </w:t>
      </w:r>
      <w:r>
        <w:rPr>
          <w:rFonts w:eastAsia="Times New Roman"/>
          <w:szCs w:val="24"/>
        </w:rPr>
        <w:t>όλα αυτά, αγαπητοί συνάδελφοι, έχουμε</w:t>
      </w:r>
      <w:r>
        <w:rPr>
          <w:rFonts w:eastAsia="Times New Roman"/>
          <w:szCs w:val="24"/>
        </w:rPr>
        <w:t xml:space="preserve"> βαθιά ριζωμένες </w:t>
      </w:r>
      <w:proofErr w:type="spellStart"/>
      <w:r>
        <w:rPr>
          <w:rFonts w:eastAsia="Times New Roman"/>
          <w:szCs w:val="24"/>
        </w:rPr>
        <w:t>έμφυλες</w:t>
      </w:r>
      <w:proofErr w:type="spellEnd"/>
      <w:r>
        <w:rPr>
          <w:rFonts w:eastAsia="Times New Roman"/>
          <w:szCs w:val="24"/>
        </w:rPr>
        <w:t xml:space="preserve"> ασυμμετρίες, τις οποίες πρέπει να τις αντιμετωπίσουμε. Και εμείς καλούμαστε να αντιμετωπίσουμε αυτές τις </w:t>
      </w:r>
      <w:proofErr w:type="spellStart"/>
      <w:r>
        <w:rPr>
          <w:rFonts w:eastAsia="Times New Roman"/>
          <w:szCs w:val="24"/>
        </w:rPr>
        <w:t>έμφυλες</w:t>
      </w:r>
      <w:proofErr w:type="spellEnd"/>
      <w:r>
        <w:rPr>
          <w:rFonts w:eastAsia="Times New Roman"/>
          <w:szCs w:val="24"/>
        </w:rPr>
        <w:t xml:space="preserve"> πολιτικές, τις πολιτικές, δηλαδή, εκείνες οι οποίες είτε προκαλούν είτε ανέχονται είτε δεν καταπολεμούν τις διακρίσεις</w:t>
      </w:r>
      <w:r>
        <w:rPr>
          <w:rFonts w:eastAsia="Times New Roman"/>
          <w:szCs w:val="24"/>
        </w:rPr>
        <w:t xml:space="preserve"> σε βάρος των γυναικών αλλά και των παιδιών. </w:t>
      </w:r>
    </w:p>
    <w:p w14:paraId="4E09C9F1"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t xml:space="preserve">Για έκτη συνεχόμενη χρονιά η χώρα μας πλήττεται από την οικονομική κρίση και τώρα και από την προσφυγική κρίση. </w:t>
      </w:r>
      <w:r>
        <w:rPr>
          <w:rFonts w:eastAsia="Times New Roman"/>
          <w:szCs w:val="24"/>
        </w:rPr>
        <w:lastRenderedPageBreak/>
        <w:t>Χθες είχα την ευκαιρία να καταθέσω μία ερώτηση προς την Κυβέρνηση και προς τους αρμόδιους Υπουργού</w:t>
      </w:r>
      <w:r>
        <w:rPr>
          <w:rFonts w:eastAsia="Times New Roman"/>
          <w:szCs w:val="24"/>
        </w:rPr>
        <w:t>ς μετά την αναφορά που έκανε ο Πρόεδρος του Ερυθρού Σταυρού, ο οποίος είπε ότι περίπου εκατό παιδιά</w:t>
      </w:r>
      <w:r>
        <w:rPr>
          <w:rFonts w:eastAsia="Times New Roman"/>
          <w:szCs w:val="24"/>
        </w:rPr>
        <w:t>,</w:t>
      </w:r>
      <w:r>
        <w:rPr>
          <w:rFonts w:eastAsia="Times New Roman"/>
          <w:szCs w:val="24"/>
        </w:rPr>
        <w:t xml:space="preserve"> που έχουν </w:t>
      </w:r>
      <w:r>
        <w:rPr>
          <w:rFonts w:eastAsia="Times New Roman"/>
          <w:szCs w:val="24"/>
        </w:rPr>
        <w:t>τουλάχιστον</w:t>
      </w:r>
      <w:r>
        <w:rPr>
          <w:rFonts w:eastAsia="Times New Roman"/>
          <w:szCs w:val="24"/>
        </w:rPr>
        <w:t xml:space="preserve"> περιέλθει</w:t>
      </w:r>
      <w:r>
        <w:rPr>
          <w:rFonts w:eastAsia="Times New Roman"/>
          <w:szCs w:val="24"/>
        </w:rPr>
        <w:t xml:space="preserve"> σε γνώση του Ερυθρού Σταυρού, ασυνόδευτα ανήλικα, αναζητούνται από τους γονείς τους και τις οικογένειές τους και θα πρέπει </w:t>
      </w:r>
      <w:r>
        <w:rPr>
          <w:rFonts w:eastAsia="Times New Roman"/>
          <w:szCs w:val="24"/>
        </w:rPr>
        <w:t xml:space="preserve">η ελληνική πολιτεία, πέρα από τα ευχολόγια της Κυβέρνησης, να δει πώς φροντίζει στην πραγματικότητα τα παιδιά και πώς προστατεύει την παιδική ηλικία και την ανηλικότητα. </w:t>
      </w:r>
    </w:p>
    <w:p w14:paraId="4E09C9F2"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t>Θέλω να πω, δηλαδή, αγαπητοί συνάδελφοι, ότι ωραία είναι να λέμε κουβέντες, αποφθέγμα</w:t>
      </w:r>
      <w:r>
        <w:rPr>
          <w:rFonts w:eastAsia="Times New Roman"/>
          <w:szCs w:val="24"/>
        </w:rPr>
        <w:t>τα, ευχές, αλλά στην πράξη κρινόμαστε από την αποτελεσματικότητ</w:t>
      </w:r>
      <w:r>
        <w:rPr>
          <w:rFonts w:eastAsia="Times New Roman"/>
          <w:szCs w:val="24"/>
        </w:rPr>
        <w:t>ά</w:t>
      </w:r>
      <w:r>
        <w:rPr>
          <w:rFonts w:eastAsia="Times New Roman"/>
          <w:szCs w:val="24"/>
        </w:rPr>
        <w:t xml:space="preserve"> μας. </w:t>
      </w:r>
    </w:p>
    <w:p w14:paraId="4E09C9F3"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lastRenderedPageBreak/>
        <w:t>Θέλω, λοιπόν, να πω</w:t>
      </w:r>
      <w:r>
        <w:rPr>
          <w:rFonts w:eastAsia="Times New Roman"/>
          <w:szCs w:val="24"/>
        </w:rPr>
        <w:t>,</w:t>
      </w:r>
      <w:r>
        <w:rPr>
          <w:rFonts w:eastAsia="Times New Roman"/>
          <w:szCs w:val="24"/>
        </w:rPr>
        <w:t xml:space="preserve"> και θα κλείσω</w:t>
      </w:r>
      <w:r>
        <w:rPr>
          <w:rFonts w:eastAsia="Times New Roman"/>
          <w:szCs w:val="24"/>
        </w:rPr>
        <w:t>,</w:t>
      </w:r>
      <w:r>
        <w:rPr>
          <w:rFonts w:eastAsia="Times New Roman"/>
          <w:szCs w:val="24"/>
        </w:rPr>
        <w:t xml:space="preserve"> ότι το ελάχιστο εγγυημένο εισόδημα, κυρία Πρόεδρε, είναι μία από τις πολιτικές η οποία πρέπει να εφαρμοστεί εδώ και τώρα. Διότι θα πρέπει να σας πω ό</w:t>
      </w:r>
      <w:r>
        <w:rPr>
          <w:rFonts w:eastAsia="Times New Roman"/>
          <w:szCs w:val="24"/>
        </w:rPr>
        <w:t>τι</w:t>
      </w:r>
      <w:r>
        <w:rPr>
          <w:rFonts w:eastAsia="Times New Roman"/>
          <w:szCs w:val="24"/>
        </w:rPr>
        <w:t>,</w:t>
      </w:r>
      <w:r>
        <w:rPr>
          <w:rFonts w:eastAsia="Times New Roman"/>
          <w:szCs w:val="24"/>
        </w:rPr>
        <w:t xml:space="preserve"> αν μιλάμε για ισότητα, η φτώχεια είναι ο μεγαλύτερος παράγοντας ανισότητας, είναι αυτός ο οποίος πλήττει απολύτως</w:t>
      </w:r>
      <w:r>
        <w:rPr>
          <w:rFonts w:eastAsia="Times New Roman"/>
          <w:szCs w:val="24"/>
        </w:rPr>
        <w:t>,</w:t>
      </w:r>
      <w:r>
        <w:rPr>
          <w:rFonts w:eastAsia="Times New Roman"/>
          <w:szCs w:val="24"/>
        </w:rPr>
        <w:t xml:space="preserve"> οριζοντίως και καθέτως</w:t>
      </w:r>
      <w:r>
        <w:rPr>
          <w:rFonts w:eastAsia="Times New Roman"/>
          <w:szCs w:val="24"/>
        </w:rPr>
        <w:t>,</w:t>
      </w:r>
      <w:r>
        <w:rPr>
          <w:rFonts w:eastAsia="Times New Roman"/>
          <w:szCs w:val="24"/>
        </w:rPr>
        <w:t xml:space="preserve"> όλα τα ανθρώπινα δικαιώματα, όπως και οι συγκρούσεις, πράγμα το οποίο βιώνουμε με την τεράστια προσφυγική κρίση. </w:t>
      </w:r>
    </w:p>
    <w:p w14:paraId="4E09C9F4"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t xml:space="preserve">Υπό την έννοια, λοιπόν, αυτή αντιλαμβάνεστε ότι δουλειά μας εδώ είναι να κατοχυρώσουμε αυτά τα ζητήματα, δηλαδή της ελάχιστης αξιοπρεπούς διαβίωσης των πολιτών και της ισότιμης συμμετοχής. </w:t>
      </w:r>
    </w:p>
    <w:p w14:paraId="4E09C9F5" w14:textId="77777777" w:rsidR="006940D6" w:rsidRDefault="002A199F">
      <w:pPr>
        <w:tabs>
          <w:tab w:val="left" w:pos="2820"/>
        </w:tabs>
        <w:spacing w:line="600" w:lineRule="auto"/>
        <w:ind w:firstLine="720"/>
        <w:jc w:val="both"/>
        <w:rPr>
          <w:rFonts w:eastAsia="Times New Roman"/>
          <w:szCs w:val="24"/>
        </w:rPr>
      </w:pPr>
      <w:r>
        <w:rPr>
          <w:rFonts w:eastAsia="Times New Roman"/>
          <w:szCs w:val="24"/>
        </w:rPr>
        <w:lastRenderedPageBreak/>
        <w:t xml:space="preserve">Και επιτέλους, επειδή πολλά ακούστηκαν το τελευταίο διάστημα για </w:t>
      </w:r>
      <w:r>
        <w:rPr>
          <w:rFonts w:eastAsia="Times New Roman"/>
          <w:szCs w:val="24"/>
        </w:rPr>
        <w:t>τη στρατιωτική θητεία, θέλω να βάλω ένα ζήτημα, το οποίο έχω θίξει και ως Πρόεδρος των γυναικών της δικής μου παράταξης, που είχα την τιμή να είμαι επικεφαλής επί τουλάχιστον μία δεκαετία. Οι άντρες υπηρετούν την πατρίδα με τη στρατιωτική τους θητεία, οι γ</w:t>
      </w:r>
      <w:r>
        <w:rPr>
          <w:rFonts w:eastAsia="Times New Roman"/>
          <w:szCs w:val="24"/>
        </w:rPr>
        <w:t>υναίκες υπηρετούν την κοινωνική τους θητεία διά της μητρότητας</w:t>
      </w:r>
      <w:r>
        <w:rPr>
          <w:rFonts w:eastAsia="Times New Roman"/>
          <w:szCs w:val="24"/>
        </w:rPr>
        <w:t>,</w:t>
      </w:r>
      <w:r>
        <w:rPr>
          <w:rFonts w:eastAsia="Times New Roman"/>
          <w:szCs w:val="24"/>
        </w:rPr>
        <w:t xml:space="preserve"> προσφέροντας παιδιά στο έθνος.</w:t>
      </w:r>
    </w:p>
    <w:p w14:paraId="4E09C9F6"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Υπό την έννοια αυτή, θα πρέπει να </w:t>
      </w:r>
      <w:proofErr w:type="spellStart"/>
      <w:r>
        <w:rPr>
          <w:rFonts w:eastAsia="Times New Roman" w:cs="Times New Roman"/>
          <w:szCs w:val="24"/>
        </w:rPr>
        <w:t>στοιχειοθετείται</w:t>
      </w:r>
      <w:proofErr w:type="spellEnd"/>
      <w:r>
        <w:rPr>
          <w:rFonts w:eastAsia="Times New Roman" w:cs="Times New Roman"/>
          <w:szCs w:val="24"/>
        </w:rPr>
        <w:t xml:space="preserve"> και να θεμελιώνεται συνταξιοδοτικό δικαίωμα της γυναίκας, ανάλογα με τον αριθμό των παιδιών</w:t>
      </w:r>
      <w:r>
        <w:rPr>
          <w:rFonts w:eastAsia="Times New Roman" w:cs="Times New Roman"/>
          <w:szCs w:val="24"/>
        </w:rPr>
        <w:t>,</w:t>
      </w:r>
      <w:r>
        <w:rPr>
          <w:rFonts w:eastAsia="Times New Roman" w:cs="Times New Roman"/>
          <w:szCs w:val="24"/>
        </w:rPr>
        <w:t xml:space="preserve"> και θα πρέπει κάποια στιγμή να δούμε και την εργασία, η οποία προσφέρεται στο σπίτι, η οποία </w:t>
      </w:r>
      <w:r>
        <w:rPr>
          <w:rFonts w:eastAsia="Times New Roman" w:cs="Times New Roman"/>
          <w:szCs w:val="24"/>
        </w:rPr>
        <w:lastRenderedPageBreak/>
        <w:t>είναι φορολογητέα εργασία και έχει ανθρωπιστική, κοινωνική και πολιτιστική αξία.</w:t>
      </w:r>
    </w:p>
    <w:p w14:paraId="4E09C9F7"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λοιπόν, νομίζω ότι έχουμε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να νομοθετήσ</w:t>
      </w:r>
      <w:r>
        <w:rPr>
          <w:rFonts w:eastAsia="Times New Roman" w:cs="Times New Roman"/>
          <w:szCs w:val="24"/>
        </w:rPr>
        <w:t>ουμε ορθά αλλά και να ελέγχουμε, κυρία Πρόεδρε, και κλείνω με αυτό, κατά πόσο</w:t>
      </w:r>
      <w:r>
        <w:rPr>
          <w:rFonts w:eastAsia="Times New Roman" w:cs="Times New Roman"/>
          <w:szCs w:val="24"/>
        </w:rPr>
        <w:t>ν</w:t>
      </w:r>
      <w:r>
        <w:rPr>
          <w:rFonts w:eastAsia="Times New Roman" w:cs="Times New Roman"/>
          <w:szCs w:val="24"/>
        </w:rPr>
        <w:t xml:space="preserve"> η νομοθεσία μας είναι εφαρμοστέα, είναι υλοποιήσιμη και παράγει τα αποτελέσματα, για τα οποία νομοθέτησε η Βουλή των Ελλήνων. </w:t>
      </w:r>
    </w:p>
    <w:p w14:paraId="4E09C9F8"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E09C9F9" w14:textId="77777777" w:rsidR="006940D6" w:rsidRDefault="002A199F">
      <w:pPr>
        <w:spacing w:after="0" w:line="600" w:lineRule="auto"/>
        <w:ind w:firstLine="720"/>
        <w:jc w:val="center"/>
        <w:rPr>
          <w:rFonts w:eastAsia="Times New Roman"/>
          <w:bCs/>
        </w:rPr>
      </w:pPr>
      <w:r>
        <w:rPr>
          <w:rFonts w:eastAsia="Times New Roman"/>
          <w:bCs/>
        </w:rPr>
        <w:t>(Χειροκροτήματα)</w:t>
      </w:r>
    </w:p>
    <w:p w14:paraId="4E09C9FA" w14:textId="77777777" w:rsidR="006940D6" w:rsidRDefault="002A199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Σωτηρία Βλάχου, Βουλευτής Χαλκιδικής</w:t>
      </w:r>
      <w:r>
        <w:rPr>
          <w:rFonts w:eastAsia="Times New Roman" w:cs="Times New Roman"/>
          <w:szCs w:val="24"/>
        </w:rPr>
        <w:t>,</w:t>
      </w:r>
      <w:r>
        <w:rPr>
          <w:rFonts w:eastAsia="Times New Roman" w:cs="Times New Roman"/>
          <w:szCs w:val="24"/>
        </w:rPr>
        <w:t xml:space="preserve"> από τον Λαϊκό Σύνδεσμο-Χρυσή Αυγή.</w:t>
      </w:r>
    </w:p>
    <w:p w14:paraId="4E09C9FB" w14:textId="77777777" w:rsidR="006940D6" w:rsidRDefault="002A199F">
      <w:pPr>
        <w:spacing w:after="0"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Κυρίες και κύριοι, κυρία Πρόεδρ</w:t>
      </w:r>
      <w:r>
        <w:rPr>
          <w:rFonts w:eastAsia="Times New Roman" w:cs="Times New Roman"/>
          <w:szCs w:val="24"/>
        </w:rPr>
        <w:t>ε</w:t>
      </w:r>
      <w:r>
        <w:rPr>
          <w:rFonts w:eastAsia="Times New Roman" w:cs="Times New Roman"/>
          <w:szCs w:val="24"/>
        </w:rPr>
        <w:t>, και οι πλέον ανυποψίαστοι αρχίζουν να αντιλαμβάνονται ότι στο στόχαστρο των ισχυρών</w:t>
      </w:r>
      <w:r>
        <w:rPr>
          <w:rFonts w:eastAsia="Times New Roman" w:cs="Times New Roman"/>
          <w:szCs w:val="24"/>
        </w:rPr>
        <w:t xml:space="preserve"> πολυεθνικών κέντρων εξουσίας σήμερα είναι τα έθνη-κράτη, οι λαοί, οι πολιτισμοί.</w:t>
      </w:r>
    </w:p>
    <w:p w14:paraId="4E09C9FC"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Ο θεσμός της οικογένειας βάλλεται περισσότερο από ποτέ, γεγονός καθόλου τυχαίο αφού η οικογένεια αποτελεί τον θεμέλιο λίθο του έθνους και της φυλής. Οι πρώτες αναγκαίες γερές</w:t>
      </w:r>
      <w:r>
        <w:rPr>
          <w:rFonts w:eastAsia="Times New Roman" w:cs="Times New Roman"/>
          <w:szCs w:val="24"/>
        </w:rPr>
        <w:t xml:space="preserve"> βάσεις για τη διατήρηση και την εξασφάλιση της μελλοντικής ύπαρξης ενός έθνους </w:t>
      </w:r>
      <w:r>
        <w:rPr>
          <w:rFonts w:eastAsia="Times New Roman" w:cs="Times New Roman"/>
          <w:szCs w:val="24"/>
        </w:rPr>
        <w:t>κ</w:t>
      </w:r>
      <w:r>
        <w:rPr>
          <w:rFonts w:eastAsia="Times New Roman" w:cs="Times New Roman"/>
          <w:szCs w:val="24"/>
        </w:rPr>
        <w:t xml:space="preserve">τίζονται μέσα από την οικογένεια, </w:t>
      </w:r>
      <w:r>
        <w:rPr>
          <w:rFonts w:eastAsia="Times New Roman" w:cs="Times New Roman"/>
          <w:szCs w:val="24"/>
        </w:rPr>
        <w:lastRenderedPageBreak/>
        <w:t xml:space="preserve">μέσα από τους ρόλους των γονέων και ιδίως της γυναίκας-μητέρας. </w:t>
      </w:r>
    </w:p>
    <w:p w14:paraId="4E09C9FD"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Η διαστρέβλωση από το δήθεν προοδευτικό ρεύμα του ρόλου των δύο φύλων είναι </w:t>
      </w:r>
      <w:r>
        <w:rPr>
          <w:rFonts w:eastAsia="Times New Roman" w:cs="Times New Roman"/>
          <w:szCs w:val="24"/>
        </w:rPr>
        <w:t xml:space="preserve">ένα από τα πιο αποτελεσματικά όπλα αυτών των στρατηγικών σχεδιασμών, ένα όπλο καταρράκωσης των πάντων. </w:t>
      </w:r>
    </w:p>
    <w:p w14:paraId="4E09C9FE"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Ας κάνουμε μια ιστορική αναδρομή στο ιστορικό και κοινωνικό φαινόμενο, στο επίκεντρο του οποίου τίθεται το γυναικείο ζήτημα, υπό τη μορφή συμπλέγματος ο</w:t>
      </w:r>
      <w:r>
        <w:rPr>
          <w:rFonts w:eastAsia="Times New Roman" w:cs="Times New Roman"/>
          <w:szCs w:val="24"/>
        </w:rPr>
        <w:t xml:space="preserve">ικονομικών, πολιτικών, πολιτιστικών ανισοτιμιών και διακρίσεων που εκδηλώνονται σε όλους τους τομείς της κοινωνικής και προσωπικής ζωής της γυναίκας. </w:t>
      </w:r>
    </w:p>
    <w:p w14:paraId="4E09C9FF"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Γυναίκες ήταν και οι Σπαρτιάτισσες, </w:t>
      </w:r>
      <w:r>
        <w:rPr>
          <w:rFonts w:eastAsia="Times New Roman" w:cs="Times New Roman"/>
          <w:szCs w:val="24"/>
        </w:rPr>
        <w:t xml:space="preserve">οι οποίες </w:t>
      </w:r>
      <w:r>
        <w:rPr>
          <w:rFonts w:eastAsia="Times New Roman" w:cs="Times New Roman"/>
          <w:szCs w:val="24"/>
        </w:rPr>
        <w:t xml:space="preserve">αποχαιρετούσαν τους άντρες της γης τους με τη φράση «Ή </w:t>
      </w:r>
      <w:proofErr w:type="spellStart"/>
      <w:r>
        <w:rPr>
          <w:rFonts w:eastAsia="Times New Roman" w:cs="Times New Roman"/>
          <w:szCs w:val="24"/>
        </w:rPr>
        <w:t>ταν</w:t>
      </w:r>
      <w:proofErr w:type="spellEnd"/>
      <w:r>
        <w:rPr>
          <w:rFonts w:eastAsia="Times New Roman" w:cs="Times New Roman"/>
          <w:szCs w:val="24"/>
        </w:rPr>
        <w:t xml:space="preserve"> </w:t>
      </w:r>
      <w:r>
        <w:rPr>
          <w:rFonts w:eastAsia="Times New Roman" w:cs="Times New Roman"/>
          <w:szCs w:val="24"/>
        </w:rPr>
        <w:t>ή επί τας», πριν εκείνοι φύγουν για τις μάχες, θέλοντας να τονίσουν το εθνικό τους χρέος. Αυτό δείχνει το θάρρος, με το οποίο αντιμετώπιζαν οι αρχαίες Ελληνίδες ως σύζυγοι ή ως μητέρες την προοπτική να χάσουν τον άντρα τους ή το</w:t>
      </w:r>
      <w:r>
        <w:rPr>
          <w:rFonts w:eastAsia="Times New Roman" w:cs="Times New Roman"/>
          <w:szCs w:val="24"/>
        </w:rPr>
        <w:t>ν</w:t>
      </w:r>
      <w:r>
        <w:rPr>
          <w:rFonts w:eastAsia="Times New Roman" w:cs="Times New Roman"/>
          <w:szCs w:val="24"/>
        </w:rPr>
        <w:t xml:space="preserve"> γιο τους για χάρη της </w:t>
      </w:r>
      <w:proofErr w:type="spellStart"/>
      <w:r>
        <w:rPr>
          <w:rFonts w:eastAsia="Times New Roman" w:cs="Times New Roman"/>
          <w:szCs w:val="24"/>
        </w:rPr>
        <w:t>πατρ</w:t>
      </w:r>
      <w:r>
        <w:rPr>
          <w:rFonts w:eastAsia="Times New Roman" w:cs="Times New Roman"/>
          <w:szCs w:val="24"/>
        </w:rPr>
        <w:t>ίδος</w:t>
      </w:r>
      <w:proofErr w:type="spellEnd"/>
      <w:r>
        <w:rPr>
          <w:rFonts w:eastAsia="Times New Roman" w:cs="Times New Roman"/>
          <w:szCs w:val="24"/>
        </w:rPr>
        <w:t xml:space="preserve">. </w:t>
      </w:r>
    </w:p>
    <w:p w14:paraId="4E09CA00"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Γυναίκες ήταν και οι </w:t>
      </w:r>
      <w:proofErr w:type="spellStart"/>
      <w:r>
        <w:rPr>
          <w:rFonts w:eastAsia="Times New Roman" w:cs="Times New Roman"/>
          <w:szCs w:val="24"/>
        </w:rPr>
        <w:t>Σουλιώτισσες</w:t>
      </w:r>
      <w:proofErr w:type="spellEnd"/>
      <w:r>
        <w:rPr>
          <w:rFonts w:eastAsia="Times New Roman" w:cs="Times New Roman"/>
          <w:szCs w:val="24"/>
        </w:rPr>
        <w:t xml:space="preserve">, που πέρα από το νοικοκυριό, έπαιρναν μέρος και σε πολεμικές επιχειρήσεις και όταν οι περιστάσεις το απαιτούσαν, δίχως δεύτερη σκέψη ρίχνονταν στη μάχη. </w:t>
      </w:r>
    </w:p>
    <w:p w14:paraId="4E09CA01"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lastRenderedPageBreak/>
        <w:t>Ο χορός του Ζαλόγγου αποτελεί αιώνιο σύμβολο για τη γυναίκα π</w:t>
      </w:r>
      <w:r>
        <w:rPr>
          <w:rFonts w:eastAsia="Times New Roman" w:cs="Times New Roman"/>
          <w:szCs w:val="24"/>
        </w:rPr>
        <w:t xml:space="preserve">ου προτιμά τον θάνατο από την ατίμωση και τη δυστυχία. Η γυναίκα </w:t>
      </w:r>
      <w:proofErr w:type="spellStart"/>
      <w:r>
        <w:rPr>
          <w:rFonts w:eastAsia="Times New Roman" w:cs="Times New Roman"/>
          <w:szCs w:val="24"/>
        </w:rPr>
        <w:t>ηρωίδα</w:t>
      </w:r>
      <w:proofErr w:type="spellEnd"/>
      <w:r>
        <w:rPr>
          <w:rFonts w:eastAsia="Times New Roman" w:cs="Times New Roman"/>
          <w:szCs w:val="24"/>
        </w:rPr>
        <w:t xml:space="preserve"> που θυσιάζεται για τον εαυτό της και τα παιδιά της και αποχαιρετά τη γλυκιά ζωή. </w:t>
      </w:r>
    </w:p>
    <w:p w14:paraId="4E09CA02"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Γυναίκες ήταν και οι γυναίκες της Πίνδου στον πόλεμο της πατρίδας εναντίον του εχθρού. Έδωσαν το δικό </w:t>
      </w:r>
      <w:r>
        <w:rPr>
          <w:rFonts w:eastAsia="Times New Roman" w:cs="Times New Roman"/>
          <w:szCs w:val="24"/>
        </w:rPr>
        <w:t xml:space="preserve">τους παρόν στην πρώτη γραμμή του μετώπου. Η προσφορά τους ήταν αμέτρητη, αυθόρμητη και αυτόβουλη. Σχημάτιζαν ατελείωτες φάλαγγες, φορτωμένες όπλα, πολεμοφόδια και τρόφιμα και κουβαλώντας τραυματίες. </w:t>
      </w:r>
    </w:p>
    <w:p w14:paraId="4E09CA03"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lastRenderedPageBreak/>
        <w:t>Ωστόσο πολύ φοβάμαι πως ξαναγυρνάμε σε ημέρες που οι κοι</w:t>
      </w:r>
      <w:r>
        <w:rPr>
          <w:rFonts w:eastAsia="Times New Roman" w:cs="Times New Roman"/>
          <w:szCs w:val="24"/>
        </w:rPr>
        <w:t xml:space="preserve">νωνίες μεταχειρίζονταν τις γυναίκες ως πράγματα. Η εντόνως εξισωτική και φεμινιστική αντίληψη ίσως πρέπει να μας προβληματίζει για το εάν και κατά πόσο επηρεάζει αρνητικά τη θέση της γυναίκας, εάν οδηγεί ή όχι στην καταρράκωση της κοινωνίας. </w:t>
      </w:r>
    </w:p>
    <w:p w14:paraId="4E09CA04"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t xml:space="preserve">Συνθλίβονται </w:t>
      </w:r>
      <w:r>
        <w:rPr>
          <w:rFonts w:eastAsia="Times New Roman" w:cs="Times New Roman"/>
          <w:szCs w:val="24"/>
        </w:rPr>
        <w:t xml:space="preserve">τα εργασιακά και κοινωνικά δικαιώματα των πολιτών και κυρίως των γυναικών και περικόπτονται μισθοί και επιδόματα μητρότητας. Καθημερινά οδηγούνται στην ανεργία χιλιάδες γυναίκες, ενώ όσες έχουν ακόμη εργασία υπόκεινται σε εξαντλητικά ωράρια και σε αρκετές </w:t>
      </w:r>
      <w:r>
        <w:rPr>
          <w:rFonts w:eastAsia="Times New Roman" w:cs="Times New Roman"/>
          <w:szCs w:val="24"/>
        </w:rPr>
        <w:t>περιπτώσεις κακομεταχειρίζονται από τους εργοδότες.</w:t>
      </w:r>
    </w:p>
    <w:p w14:paraId="4E09CA05" w14:textId="77777777" w:rsidR="006940D6" w:rsidRDefault="002A199F">
      <w:pPr>
        <w:spacing w:after="0" w:line="600" w:lineRule="auto"/>
        <w:ind w:firstLine="720"/>
        <w:jc w:val="both"/>
        <w:rPr>
          <w:rFonts w:eastAsia="Times New Roman" w:cs="Times New Roman"/>
          <w:szCs w:val="24"/>
        </w:rPr>
      </w:pPr>
      <w:r>
        <w:rPr>
          <w:rFonts w:eastAsia="Times New Roman" w:cs="Times New Roman"/>
          <w:szCs w:val="24"/>
        </w:rPr>
        <w:lastRenderedPageBreak/>
        <w:t>Οι νέοι και οι νέες οδηγούνται στη μετανάστευση. Επικρατεί η απογοήτευση και αφαιρείται από τις γυναίκες η δυνατότητα δημιουργίας οικογένειας, με αποτέλεσμα σε λίγα χρόνια η Ελλάδα μας να είναι μια χώρα γ</w:t>
      </w:r>
      <w:r>
        <w:rPr>
          <w:rFonts w:eastAsia="Times New Roman" w:cs="Times New Roman"/>
          <w:szCs w:val="24"/>
        </w:rPr>
        <w:t xml:space="preserve">ερόντων. </w:t>
      </w:r>
    </w:p>
    <w:p w14:paraId="4E09CA0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 Στις μέρες μας, λοιπόν, οι γυναίκες πρέπει να ξεκινήσουν από την αρχή, διεκδικώντας ισονομία, ισοτιμία, εργασία, δημιουργία ζωής κάτω από ανθρώπινες συνθήκες. Την αναγνώριση της γυναίκας ως ισότιμου μέλους της κοινωνίας την κατοχυρώνουν όχι  επί</w:t>
      </w:r>
      <w:r>
        <w:rPr>
          <w:rFonts w:eastAsia="Times New Roman" w:cs="Times New Roman"/>
          <w:szCs w:val="24"/>
        </w:rPr>
        <w:t>πλαστοι νόμοι</w:t>
      </w:r>
      <w:r>
        <w:rPr>
          <w:rFonts w:eastAsia="Times New Roman" w:cs="Times New Roman"/>
          <w:szCs w:val="24"/>
        </w:rPr>
        <w:t xml:space="preserve">, </w:t>
      </w:r>
      <w:r>
        <w:rPr>
          <w:rFonts w:eastAsia="Times New Roman" w:cs="Times New Roman"/>
          <w:szCs w:val="24"/>
        </w:rPr>
        <w:t>αλλά οι συνεχείς αγώνες στην εργασία, στο σπίτι, στην κοινωνία για την πατρίδα και τη θρησκεία, τις διαχρονικές αξίες που θωράκισαν τους αγώνες τους.</w:t>
      </w:r>
    </w:p>
    <w:p w14:paraId="4E09CA0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Κρατώντας, λοιπόν, στη μνήμη μας, στην καρδιά μας το</w:t>
      </w:r>
      <w:r>
        <w:rPr>
          <w:rFonts w:eastAsia="Times New Roman" w:cs="Times New Roman"/>
          <w:szCs w:val="24"/>
        </w:rPr>
        <w:t>ν</w:t>
      </w:r>
      <w:r>
        <w:rPr>
          <w:rFonts w:eastAsia="Times New Roman" w:cs="Times New Roman"/>
          <w:szCs w:val="24"/>
        </w:rPr>
        <w:t xml:space="preserve"> σπουδαίο κοινωνικό ρόλο που διαδραμάτ</w:t>
      </w:r>
      <w:r>
        <w:rPr>
          <w:rFonts w:eastAsia="Times New Roman" w:cs="Times New Roman"/>
          <w:szCs w:val="24"/>
        </w:rPr>
        <w:t>ισε η γυναίκα στην Ελλάδα, σε όλες τις στιγμές της ιστορίας της, ας υψώσουμε και εμείς το ανάστημά μας, ας συνεχίσουμε να αγωνιζόμαστε, με θάρρος και τόλμη, για μια ελεύθερη και καλύτερη Ελλάδα.</w:t>
      </w:r>
    </w:p>
    <w:p w14:paraId="4E09CA08"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την </w:t>
      </w:r>
      <w:r>
        <w:rPr>
          <w:rFonts w:eastAsia="Times New Roman" w:cs="Times New Roman"/>
          <w:szCs w:val="24"/>
        </w:rPr>
        <w:t>κ. Βλάχου και για την τήρηση του χρόνου.</w:t>
      </w:r>
    </w:p>
    <w:p w14:paraId="4E09CA0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η κ. Παρασκευή </w:t>
      </w:r>
      <w:proofErr w:type="spellStart"/>
      <w:r>
        <w:rPr>
          <w:rFonts w:eastAsia="Times New Roman" w:cs="Times New Roman"/>
          <w:szCs w:val="24"/>
        </w:rPr>
        <w:t>Χριστοφιλοπούλου</w:t>
      </w:r>
      <w:proofErr w:type="spellEnd"/>
      <w:r>
        <w:rPr>
          <w:rFonts w:eastAsia="Times New Roman" w:cs="Times New Roman"/>
          <w:szCs w:val="24"/>
        </w:rPr>
        <w:t>, Βουλευτής Αττικής, από τη Δημοκρατική Συμπαράταξη ΠΑΣΟΚ-ΔΗΜΑΡ.</w:t>
      </w:r>
    </w:p>
    <w:p w14:paraId="4E09CA0A"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Κυρίες και κύριοι συνάδελφοι, αγαπητές προσκεκλημένες, η 8</w:t>
      </w:r>
      <w:r w:rsidRPr="00F94CA7">
        <w:rPr>
          <w:rFonts w:eastAsia="Times New Roman" w:cs="Times New Roman"/>
          <w:szCs w:val="24"/>
          <w:vertAlign w:val="superscript"/>
        </w:rPr>
        <w:t>η</w:t>
      </w:r>
      <w:r>
        <w:rPr>
          <w:rFonts w:eastAsia="Times New Roman" w:cs="Times New Roman"/>
          <w:szCs w:val="24"/>
        </w:rPr>
        <w:t xml:space="preserve">  Μαρτίου κάθ</w:t>
      </w:r>
      <w:r>
        <w:rPr>
          <w:rFonts w:eastAsia="Times New Roman" w:cs="Times New Roman"/>
          <w:szCs w:val="24"/>
        </w:rPr>
        <w:t>ε άλλο παρά γιορτή είναι. Η 8</w:t>
      </w:r>
      <w:r w:rsidRPr="00F94CA7">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Μαρτίου είναι ημέρα που όχι μόνο θυμόμαστε πώς ξεκίνησε το γυναικείο κίνημα αλλά κυρίως είναι ημέρα αποτίμησης της πορείας αυτού του κινήματος. Είναι μέρα περισυλλογής. Είναι μέρα αγώνα. Γι’ αυτό όταν </w:t>
      </w:r>
      <w:r>
        <w:rPr>
          <w:rFonts w:eastAsia="Times New Roman" w:cs="Times New Roman"/>
          <w:szCs w:val="24"/>
        </w:rPr>
        <w:t>-</w:t>
      </w:r>
      <w:r>
        <w:rPr>
          <w:rFonts w:eastAsia="Times New Roman" w:cs="Times New Roman"/>
          <w:szCs w:val="24"/>
        </w:rPr>
        <w:t>προσωπικά ως γυναίκα κ</w:t>
      </w:r>
      <w:r>
        <w:rPr>
          <w:rFonts w:eastAsia="Times New Roman" w:cs="Times New Roman"/>
          <w:szCs w:val="24"/>
        </w:rPr>
        <w:t>αι ως γυναίκα πολιτικός</w:t>
      </w:r>
      <w:r>
        <w:rPr>
          <w:rFonts w:eastAsia="Times New Roman" w:cs="Times New Roman"/>
          <w:szCs w:val="24"/>
        </w:rPr>
        <w:t>-</w:t>
      </w:r>
      <w:r>
        <w:rPr>
          <w:rFonts w:eastAsia="Times New Roman" w:cs="Times New Roman"/>
          <w:szCs w:val="24"/>
        </w:rPr>
        <w:t xml:space="preserve"> δέχομαι ευχές του τύπου «χρόνια πολλά», απαντώ «ευχαριστώ, δεν γιορτάζω». Δεν γιορτάζω, αλλά σκέφτομαι. Κάποιες από αυτές τις σκέψεις και τις αποτιμήσεις θα ήθελα να τις μοιραστώ μαζί σας με την ευκαιρία αυτής της εκδήλωσης της Βου</w:t>
      </w:r>
      <w:r>
        <w:rPr>
          <w:rFonts w:eastAsia="Times New Roman" w:cs="Times New Roman"/>
          <w:szCs w:val="24"/>
        </w:rPr>
        <w:t>λής των Ελλήνων.</w:t>
      </w:r>
    </w:p>
    <w:p w14:paraId="4E09CA0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Η Μεταπολίτευση έφερε πολλές θεσμικές –και όχι μόνο- επιτυχίες στο ζήτημα της ισότητας των φύλων. Αναφέρομαι επιγραμματικά στη μεγάλη αλλαγή του Οικογενειακού Δικαίου, στη συνταγματική κατοχύρωση –και όχι μόνο στο άρθρο 4- της ισότητας των</w:t>
      </w:r>
      <w:r>
        <w:rPr>
          <w:rFonts w:eastAsia="Times New Roman" w:cs="Times New Roman"/>
          <w:szCs w:val="24"/>
        </w:rPr>
        <w:t xml:space="preserve"> φύλων, αλλά βεβαίως και σε μετέπειτα νόμους, όπως ο ν</w:t>
      </w:r>
      <w:r>
        <w:rPr>
          <w:rFonts w:eastAsia="Times New Roman" w:cs="Times New Roman"/>
          <w:szCs w:val="24"/>
        </w:rPr>
        <w:t>.3304/2</w:t>
      </w:r>
      <w:r>
        <w:rPr>
          <w:rFonts w:eastAsia="Times New Roman" w:cs="Times New Roman"/>
          <w:szCs w:val="24"/>
        </w:rPr>
        <w:t>005 για τις διακρίσεις.</w:t>
      </w:r>
    </w:p>
    <w:p w14:paraId="4E09CA0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Υπήρξε, λοιπόν, μια θεσμική προσπάθεια θωράκισης των ζητημάτων της ισότητας και αυτή σε πολύ μεγάλο βαθμό ήταν επιτυχής. Ταυτόχρονα, δημιουργήθηκαν για πρώτη φορά στη χώρα</w:t>
      </w:r>
      <w:r>
        <w:rPr>
          <w:rFonts w:eastAsia="Times New Roman" w:cs="Times New Roman"/>
          <w:szCs w:val="24"/>
        </w:rPr>
        <w:t xml:space="preserve"> κοινωνικές δομές, όπως το πρόγραμμα «Βοήθεια στο </w:t>
      </w:r>
      <w:r>
        <w:rPr>
          <w:rFonts w:eastAsia="Times New Roman" w:cs="Times New Roman"/>
          <w:szCs w:val="24"/>
        </w:rPr>
        <w:lastRenderedPageBreak/>
        <w:t xml:space="preserve">Σπίτι»,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 xml:space="preserve">πασχόλησης </w:t>
      </w:r>
      <w:r>
        <w:rPr>
          <w:rFonts w:eastAsia="Times New Roman" w:cs="Times New Roman"/>
          <w:szCs w:val="24"/>
        </w:rPr>
        <w:t>π</w:t>
      </w:r>
      <w:r>
        <w:rPr>
          <w:rFonts w:eastAsia="Times New Roman" w:cs="Times New Roman"/>
          <w:szCs w:val="24"/>
        </w:rPr>
        <w:t xml:space="preserve">αιδιών και </w:t>
      </w:r>
      <w:r>
        <w:rPr>
          <w:rFonts w:eastAsia="Times New Roman" w:cs="Times New Roman"/>
          <w:szCs w:val="24"/>
        </w:rPr>
        <w:t>π</w:t>
      </w:r>
      <w:r>
        <w:rPr>
          <w:rFonts w:eastAsia="Times New Roman" w:cs="Times New Roman"/>
          <w:szCs w:val="24"/>
        </w:rPr>
        <w:t xml:space="preserve">αιδιών με </w:t>
      </w:r>
      <w:r>
        <w:rPr>
          <w:rFonts w:eastAsia="Times New Roman" w:cs="Times New Roman"/>
          <w:szCs w:val="24"/>
        </w:rPr>
        <w:t>α</w:t>
      </w:r>
      <w:r>
        <w:rPr>
          <w:rFonts w:eastAsia="Times New Roman" w:cs="Times New Roman"/>
          <w:szCs w:val="24"/>
        </w:rPr>
        <w:t>ναπηρίες, περισσότεροι βρεφονηπιακοί σταθμοί, αλλά πάντα όχι αρκετοί.</w:t>
      </w:r>
    </w:p>
    <w:p w14:paraId="4E09CA0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Αυτοί οι θεσμοί που είθισται να τους ονομάζουμε «θεσμούς εναρμόνισης </w:t>
      </w:r>
      <w:r>
        <w:rPr>
          <w:rFonts w:eastAsia="Times New Roman" w:cs="Times New Roman"/>
          <w:szCs w:val="24"/>
        </w:rPr>
        <w:t>της οικογενειακής με την επαγγελματική ζωή», στόχευαν κυρίως σε εμάς, τις γυναίκες, γιατί είναι γνωστό, ότι εμείς οι γυναίκες είμαστε αυτές που καλούμαστε ταυτόχρονα να φροντίζουμε την αρμονία στο σπίτι και να έχουμε τη δυνατότητα να είμαστε ενεργές επαγγε</w:t>
      </w:r>
      <w:r>
        <w:rPr>
          <w:rFonts w:eastAsia="Times New Roman" w:cs="Times New Roman"/>
          <w:szCs w:val="24"/>
        </w:rPr>
        <w:t xml:space="preserve">λματικά. </w:t>
      </w:r>
    </w:p>
    <w:p w14:paraId="4E09CA0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Σήμερα, όμως, στη χώρα μας, όπως και στην Ευρώπη –στον υπόλοιπο κόσμο είναι χειρότερα τα πράγματα- ακόμα υπάρχει πάρα πολύς δρόμος. Αναφέρθηκαν εδώ αριθμοί. Δεν θέλω να κουράσω γιατί είναι ο δεύτερος κύκλος ομιλητών, αλλά να σημειώσω ότι ναι, είμ</w:t>
      </w:r>
      <w:r>
        <w:rPr>
          <w:rFonts w:eastAsia="Times New Roman" w:cs="Times New Roman"/>
          <w:szCs w:val="24"/>
        </w:rPr>
        <w:t>αστε πολύ περισσότερο συμμέτοχοι στην ανεργία, ναι, ακόμα οι περισσότερες από εμάς για ίση εργασία αμειβόμαστε λι</w:t>
      </w:r>
      <w:r>
        <w:rPr>
          <w:rFonts w:eastAsia="Times New Roman" w:cs="Times New Roman"/>
          <w:szCs w:val="24"/>
        </w:rPr>
        <w:t>γ</w:t>
      </w:r>
      <w:r>
        <w:rPr>
          <w:rFonts w:eastAsia="Times New Roman" w:cs="Times New Roman"/>
          <w:szCs w:val="24"/>
        </w:rPr>
        <w:t>ότερο και ναι, είμαστε σε μεγάλο βαθμό τα θύματα της ενδοοικογενειακής βίας</w:t>
      </w:r>
      <w:r>
        <w:rPr>
          <w:rFonts w:eastAsia="Times New Roman" w:cs="Times New Roman"/>
          <w:szCs w:val="24"/>
        </w:rPr>
        <w:t xml:space="preserve"> και όχι μόνο</w:t>
      </w:r>
      <w:r>
        <w:rPr>
          <w:rFonts w:eastAsia="Times New Roman" w:cs="Times New Roman"/>
          <w:szCs w:val="24"/>
        </w:rPr>
        <w:t xml:space="preserve">. Ας δούμε μόνο τα στοιχεία του ΟΗΕ. Μόνο αυτό θα πω: </w:t>
      </w:r>
      <w:r>
        <w:rPr>
          <w:rFonts w:eastAsia="Times New Roman" w:cs="Times New Roman"/>
          <w:szCs w:val="24"/>
        </w:rPr>
        <w:t>Μεταξύ των ζευγαριών τα 2/3 των θυμάτων είναι γυναίκες.</w:t>
      </w:r>
    </w:p>
    <w:p w14:paraId="4E09CA0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Είμαστε, λοιπόν, όλα αυτά εμείς οι γυναίκες. Τι κάνουμε για την ισότητα στην πράξη; Οι περισσότερες από εμάς είμαστε </w:t>
      </w:r>
      <w:r>
        <w:rPr>
          <w:rFonts w:eastAsia="Times New Roman" w:cs="Times New Roman"/>
          <w:szCs w:val="24"/>
        </w:rPr>
        <w:lastRenderedPageBreak/>
        <w:t>Βουλευτ</w:t>
      </w:r>
      <w:r>
        <w:rPr>
          <w:rFonts w:eastAsia="Times New Roman" w:cs="Times New Roman"/>
          <w:szCs w:val="24"/>
        </w:rPr>
        <w:t>ές</w:t>
      </w:r>
      <w:r>
        <w:rPr>
          <w:rFonts w:eastAsia="Times New Roman" w:cs="Times New Roman"/>
          <w:szCs w:val="24"/>
        </w:rPr>
        <w:t>, δήμαρχοι, περιφερειάρχες. Γιατί; Γιατί –και εδώ θέλω να μιλήσω κυρίως στ</w:t>
      </w:r>
      <w:r>
        <w:rPr>
          <w:rFonts w:eastAsia="Times New Roman" w:cs="Times New Roman"/>
          <w:szCs w:val="24"/>
        </w:rPr>
        <w:t xml:space="preserve">ο δικό μου φύλο- η δική μας ατζέντα, αγαπητές συνάδελφοι και αγαπητές φίλες, η συμμετοχή μας φέρνει το άλλο κομμάτι, φέρνει όχι το «άλλο μισό του ουρανού», φέρνει το </w:t>
      </w:r>
      <w:r>
        <w:rPr>
          <w:rFonts w:eastAsia="Times New Roman" w:cs="Times New Roman"/>
          <w:szCs w:val="24"/>
        </w:rPr>
        <w:t xml:space="preserve">φωτεινό </w:t>
      </w:r>
      <w:r>
        <w:rPr>
          <w:rFonts w:eastAsia="Times New Roman" w:cs="Times New Roman"/>
          <w:szCs w:val="24"/>
        </w:rPr>
        <w:t xml:space="preserve">κομμάτι στην πολιτική, γιατί η πολιτική είναι πολλές φορές για τους πολέμους, για </w:t>
      </w:r>
      <w:r>
        <w:rPr>
          <w:rFonts w:eastAsia="Times New Roman" w:cs="Times New Roman"/>
          <w:szCs w:val="24"/>
        </w:rPr>
        <w:t>τη βία και λιγότερες φορές για τις δομές στις οποίες αναφέρθηκα, για την παιδεία, για την ειρήνη.</w:t>
      </w:r>
    </w:p>
    <w:p w14:paraId="4E09CA1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Αυτά φέρνουμε εμείς. Προσέξτε, εγώ δεν πιστεύω ότι οι Έλληνες –ναι είμαι πολύ υπερήφανη που είμαι Ελληνίδα- είμαστε «ο περιούσιος λαός», όπως ακούστηκε εδώ. Π</w:t>
      </w:r>
      <w:r>
        <w:rPr>
          <w:rFonts w:eastAsia="Times New Roman" w:cs="Times New Roman"/>
          <w:szCs w:val="24"/>
        </w:rPr>
        <w:t xml:space="preserve">ιστεύω πάρα πολύ και είμαι υπερήφανη για όσα έχουμε κάνει, </w:t>
      </w:r>
      <w:r>
        <w:rPr>
          <w:rFonts w:eastAsia="Times New Roman" w:cs="Times New Roman"/>
          <w:szCs w:val="24"/>
        </w:rPr>
        <w:t xml:space="preserve">αναγνωρίζω </w:t>
      </w:r>
      <w:r>
        <w:rPr>
          <w:rFonts w:eastAsia="Times New Roman" w:cs="Times New Roman"/>
          <w:szCs w:val="24"/>
        </w:rPr>
        <w:lastRenderedPageBreak/>
        <w:t xml:space="preserve">όμως και τα λάθη που έχουμε κάνει ως Έλληνες. Ούτε εμείς, λοιπόν, οι Έλληνες είμαστε ο «περιούσιος λαός» ούτε εμείς οι γυναίκες είμαστε ανώτερες από τους άντρες -κάθε άλλο- γιατί τέτοια </w:t>
      </w:r>
      <w:r>
        <w:rPr>
          <w:rFonts w:eastAsia="Times New Roman" w:cs="Times New Roman"/>
          <w:szCs w:val="24"/>
        </w:rPr>
        <w:t>μέρα αρέσκονται πολλοί να μας χαϊδεύουν τα αυτιά και να μας λένε: «Μα, οι γυναίκες είστε το ισχυρό φύλο».</w:t>
      </w:r>
    </w:p>
    <w:p w14:paraId="4E09CA1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Δεν είναι εκεί το θέμα. Το θέμα είναι ότι ακριβώς αυτή η αρμονία έχει να κάνει με την αρμονία των προτεραιοτήτων μεταξύ των φύλων και αυτό είναι βαθύτ</w:t>
      </w:r>
      <w:r>
        <w:rPr>
          <w:rFonts w:eastAsia="Times New Roman" w:cs="Times New Roman"/>
          <w:szCs w:val="24"/>
        </w:rPr>
        <w:t xml:space="preserve">ατα </w:t>
      </w:r>
      <w:proofErr w:type="spellStart"/>
      <w:r>
        <w:rPr>
          <w:rFonts w:eastAsia="Times New Roman" w:cs="Times New Roman"/>
          <w:szCs w:val="24"/>
        </w:rPr>
        <w:t>αξιακό</w:t>
      </w:r>
      <w:proofErr w:type="spellEnd"/>
      <w:r>
        <w:rPr>
          <w:rFonts w:eastAsia="Times New Roman" w:cs="Times New Roman"/>
          <w:szCs w:val="24"/>
        </w:rPr>
        <w:t>, ακριβώς όπως σε μια οικογένεια τα πράγματα είναι καλύτερα όταν γυναίκα και άντρας μαζί αποφασίζουν -δεν αποφασίζει ο ένας ή ο άλλος, μαζί αποφασίζουν- και τα παιδιά μεγαλώνουν πιο αρμονικά.</w:t>
      </w:r>
    </w:p>
    <w:p w14:paraId="4E09CA1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ίδιο και σε ένα δήμο, όπου στο δημοτικό </w:t>
      </w:r>
      <w:r>
        <w:rPr>
          <w:rFonts w:eastAsia="Times New Roman" w:cs="Times New Roman"/>
          <w:szCs w:val="24"/>
        </w:rPr>
        <w:t>συμβούλιο είναι και γυναίκες και άντρες -και περισσότερες γυναίκες και περισσότεροι άντρες- και μπορούν να είναι πιο αρμονικές οι αποφάσεις, γιατί η γυναικεία ατζέντα είναι μια διαφορετική ατζέντα.</w:t>
      </w:r>
    </w:p>
    <w:p w14:paraId="4E09CA13" w14:textId="77777777" w:rsidR="006940D6" w:rsidRDefault="002A199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w:t>
      </w:r>
      <w:r>
        <w:rPr>
          <w:rFonts w:eastAsia="Times New Roman"/>
          <w:bCs/>
        </w:rPr>
        <w:t>λίας της κυρίας Βουλευτού)</w:t>
      </w:r>
    </w:p>
    <w:p w14:paraId="4E09CA14" w14:textId="77777777" w:rsidR="006940D6" w:rsidRDefault="002A199F">
      <w:pPr>
        <w:spacing w:line="600" w:lineRule="auto"/>
        <w:ind w:firstLine="720"/>
        <w:jc w:val="both"/>
        <w:rPr>
          <w:rFonts w:eastAsia="Times New Roman"/>
          <w:bCs/>
        </w:rPr>
      </w:pPr>
      <w:r>
        <w:rPr>
          <w:rFonts w:eastAsia="Times New Roman"/>
          <w:bCs/>
        </w:rPr>
        <w:t>Κυρία Πρόεδρε, θα χρειαστώ λίγο την ανοχή σας. Δεν θα ξεπεράσω το</w:t>
      </w:r>
      <w:r>
        <w:rPr>
          <w:rFonts w:eastAsia="Times New Roman"/>
          <w:bCs/>
        </w:rPr>
        <w:t>ν</w:t>
      </w:r>
      <w:r>
        <w:rPr>
          <w:rFonts w:eastAsia="Times New Roman"/>
          <w:bCs/>
        </w:rPr>
        <w:t xml:space="preserve"> χρόνο κατά πολύ, </w:t>
      </w:r>
      <w:r>
        <w:rPr>
          <w:rFonts w:eastAsia="Times New Roman"/>
          <w:bCs/>
        </w:rPr>
        <w:t xml:space="preserve">αλλά </w:t>
      </w:r>
      <w:r>
        <w:rPr>
          <w:rFonts w:eastAsia="Times New Roman"/>
          <w:bCs/>
        </w:rPr>
        <w:t xml:space="preserve">θέλω να </w:t>
      </w:r>
      <w:r>
        <w:rPr>
          <w:rFonts w:eastAsia="Times New Roman"/>
          <w:bCs/>
        </w:rPr>
        <w:t>αναφ</w:t>
      </w:r>
      <w:r>
        <w:rPr>
          <w:rFonts w:eastAsia="Times New Roman"/>
          <w:bCs/>
        </w:rPr>
        <w:t>ερθώ σε</w:t>
      </w:r>
      <w:r>
        <w:rPr>
          <w:rFonts w:eastAsia="Times New Roman"/>
          <w:bCs/>
        </w:rPr>
        <w:t xml:space="preserve"> </w:t>
      </w:r>
      <w:r>
        <w:rPr>
          <w:rFonts w:eastAsia="Times New Roman"/>
          <w:bCs/>
        </w:rPr>
        <w:t>δύο τρεις προτάσεις.</w:t>
      </w:r>
    </w:p>
    <w:p w14:paraId="4E09CA15" w14:textId="77777777" w:rsidR="006940D6" w:rsidRDefault="002A199F">
      <w:pPr>
        <w:spacing w:line="600" w:lineRule="auto"/>
        <w:ind w:firstLine="720"/>
        <w:jc w:val="both"/>
        <w:rPr>
          <w:rFonts w:eastAsia="Times New Roman"/>
          <w:bCs/>
        </w:rPr>
      </w:pPr>
      <w:r>
        <w:rPr>
          <w:rFonts w:eastAsia="Times New Roman"/>
          <w:bCs/>
        </w:rPr>
        <w:lastRenderedPageBreak/>
        <w:t>Ακούστηκαν εδώ και προτάσεις. Είναι εδώ και ο Πρόεδρος της Βουλής και διά αυτού νομίζω ότι και η δι</w:t>
      </w:r>
      <w:r>
        <w:rPr>
          <w:rFonts w:eastAsia="Times New Roman"/>
          <w:bCs/>
        </w:rPr>
        <w:t xml:space="preserve">κή μου πρόταση μπορεί να εξεταστεί. Είναι καλό που </w:t>
      </w:r>
      <w:r>
        <w:rPr>
          <w:rFonts w:eastAsia="Times New Roman"/>
          <w:bCs/>
        </w:rPr>
        <w:t xml:space="preserve">υπάρχουν ομιλητές </w:t>
      </w:r>
      <w:r>
        <w:rPr>
          <w:rFonts w:eastAsia="Times New Roman"/>
          <w:bCs/>
        </w:rPr>
        <w:t>από τα κόμματα, είναι καλό που γίνονται αυτές οι επέτειοι, αλλά είναι καλύτερο ακόμα να θεσπιστεί μια αξιολόγηση κάθε χρόνο και να παρουσιάζεται στη Βουλή, όχι μόνο των θεσμικών βημάτων π</w:t>
      </w:r>
      <w:r>
        <w:rPr>
          <w:rFonts w:eastAsia="Times New Roman"/>
          <w:bCs/>
        </w:rPr>
        <w:t>ου έχουν γίνει</w:t>
      </w:r>
      <w:r>
        <w:rPr>
          <w:rFonts w:eastAsia="Times New Roman"/>
          <w:bCs/>
        </w:rPr>
        <w:t>,</w:t>
      </w:r>
      <w:r>
        <w:rPr>
          <w:rFonts w:eastAsia="Times New Roman"/>
          <w:bCs/>
        </w:rPr>
        <w:t xml:space="preserve"> αλλά κυρίως για το εάν </w:t>
      </w:r>
      <w:r>
        <w:rPr>
          <w:rFonts w:eastAsia="Times New Roman"/>
          <w:bCs/>
        </w:rPr>
        <w:t xml:space="preserve">η ισότητα </w:t>
      </w:r>
      <w:r>
        <w:rPr>
          <w:rFonts w:eastAsia="Times New Roman"/>
          <w:bCs/>
        </w:rPr>
        <w:t>έχει κατακτηθεί στην πράξη.</w:t>
      </w:r>
    </w:p>
    <w:p w14:paraId="4E09CA16" w14:textId="77777777" w:rsidR="006940D6" w:rsidRDefault="002A199F">
      <w:pPr>
        <w:spacing w:line="600" w:lineRule="auto"/>
        <w:ind w:firstLine="720"/>
        <w:jc w:val="both"/>
        <w:rPr>
          <w:rFonts w:eastAsia="Times New Roman"/>
          <w:bCs/>
        </w:rPr>
      </w:pPr>
      <w:r>
        <w:rPr>
          <w:rFonts w:eastAsia="Times New Roman"/>
          <w:bCs/>
        </w:rPr>
        <w:t>Και υπάρχουν δείκτες και μετρήσεις να συζητάει η Βουλή, πιο συγκεκριμένα να συζητάμε και να αποτιμούμε στην πράξη πόσο σε κάθε πολιτική, στη βιομηχανική πολιτική, την πολιτική της</w:t>
      </w:r>
      <w:r>
        <w:rPr>
          <w:rFonts w:eastAsia="Times New Roman"/>
          <w:bCs/>
        </w:rPr>
        <w:t xml:space="preserve"> παιδείας, στην </w:t>
      </w:r>
      <w:r>
        <w:rPr>
          <w:rFonts w:eastAsia="Times New Roman"/>
          <w:bCs/>
        </w:rPr>
        <w:t xml:space="preserve">κοινωνική </w:t>
      </w:r>
      <w:r>
        <w:rPr>
          <w:rFonts w:eastAsia="Times New Roman"/>
          <w:bCs/>
        </w:rPr>
        <w:t xml:space="preserve">πολιτική, έχουμε βάλει -έμπρακτα </w:t>
      </w:r>
      <w:r>
        <w:rPr>
          <w:rFonts w:eastAsia="Times New Roman"/>
          <w:bCs/>
        </w:rPr>
        <w:lastRenderedPageBreak/>
        <w:t xml:space="preserve">όμως, όχι μόνο θεσμικά- την οπτική του φύλου, το περίφημο </w:t>
      </w:r>
      <w:r>
        <w:rPr>
          <w:rFonts w:eastAsia="Times New Roman"/>
          <w:bCs/>
          <w:lang w:val="en-US"/>
        </w:rPr>
        <w:t>main</w:t>
      </w:r>
      <w:r>
        <w:rPr>
          <w:rFonts w:eastAsia="Times New Roman"/>
          <w:bCs/>
        </w:rPr>
        <w:t xml:space="preserve"> </w:t>
      </w:r>
      <w:r>
        <w:rPr>
          <w:rFonts w:eastAsia="Times New Roman"/>
          <w:bCs/>
          <w:lang w:val="en-US"/>
        </w:rPr>
        <w:t>streaming</w:t>
      </w:r>
      <w:r>
        <w:rPr>
          <w:rFonts w:eastAsia="Times New Roman"/>
          <w:bCs/>
        </w:rPr>
        <w:t>, πώς σε κάθε πολιτική τα καταφέραμε είτε εμείς με τα νομοθετήματα, αλλά και η εκάστοτε Κυβέρνηση, κυρία Υπουργέ και κύριε Υπ</w:t>
      </w:r>
      <w:r>
        <w:rPr>
          <w:rFonts w:eastAsia="Times New Roman"/>
          <w:bCs/>
        </w:rPr>
        <w:t>ουργέ, που είστε σήμερα στα υπουργικά έδρανα.</w:t>
      </w:r>
    </w:p>
    <w:p w14:paraId="4E09CA17" w14:textId="77777777" w:rsidR="006940D6" w:rsidRDefault="002A199F">
      <w:pPr>
        <w:spacing w:line="600" w:lineRule="auto"/>
        <w:ind w:firstLine="720"/>
        <w:jc w:val="both"/>
        <w:rPr>
          <w:rFonts w:eastAsia="Times New Roman"/>
          <w:bCs/>
        </w:rPr>
      </w:pPr>
      <w:r>
        <w:rPr>
          <w:rFonts w:eastAsia="Times New Roman"/>
          <w:bCs/>
        </w:rPr>
        <w:t xml:space="preserve"> Είναι καλό λοιπόν, να πάει η Βουλή των Ελλήνων ένα βήμα παραπέρα και κάθε τέτοια μέρα</w:t>
      </w:r>
      <w:r>
        <w:rPr>
          <w:rFonts w:eastAsia="Times New Roman"/>
          <w:bCs/>
        </w:rPr>
        <w:t>,</w:t>
      </w:r>
      <w:r>
        <w:rPr>
          <w:rFonts w:eastAsia="Times New Roman"/>
          <w:bCs/>
        </w:rPr>
        <w:t xml:space="preserve"> τελειώνοντας αυτή η Σύνοδος, κύριε Πρόεδρε της Βουλής, να μπορούμε να πούμε και μερικά συμπεράσματα για το πώς πήγαμε στο </w:t>
      </w:r>
      <w:r>
        <w:rPr>
          <w:rFonts w:eastAsia="Times New Roman"/>
          <w:bCs/>
        </w:rPr>
        <w:t xml:space="preserve">ζήτημα της ισότητας. Γιατί δεν είναι μόνο θέμα δημοκρατίας, είναι και θέμα ανάπτυξης. </w:t>
      </w:r>
    </w:p>
    <w:p w14:paraId="4E09CA18" w14:textId="77777777" w:rsidR="006940D6" w:rsidRDefault="002A199F">
      <w:pPr>
        <w:spacing w:line="600" w:lineRule="auto"/>
        <w:ind w:firstLine="720"/>
        <w:jc w:val="both"/>
        <w:rPr>
          <w:rFonts w:eastAsia="Times New Roman"/>
          <w:bCs/>
        </w:rPr>
      </w:pPr>
      <w:r>
        <w:rPr>
          <w:rFonts w:eastAsia="Times New Roman"/>
          <w:bCs/>
        </w:rPr>
        <w:lastRenderedPageBreak/>
        <w:t>Θέλω να τελειώσω με μια αναφορά από τον σκληρό κόσμο των επιχειρήσεων. Είχε γίνει μια έρευνα μεταξύ του 2000 και του 2010 –δεν έχω άλλωστε το</w:t>
      </w:r>
      <w:r>
        <w:rPr>
          <w:rFonts w:eastAsia="Times New Roman"/>
          <w:bCs/>
        </w:rPr>
        <w:t>ν</w:t>
      </w:r>
      <w:r>
        <w:rPr>
          <w:rFonts w:eastAsia="Times New Roman"/>
          <w:bCs/>
        </w:rPr>
        <w:t xml:space="preserve"> χρόνο, αλλά έχω στη διάθεσ</w:t>
      </w:r>
      <w:r>
        <w:rPr>
          <w:rFonts w:eastAsia="Times New Roman"/>
          <w:bCs/>
        </w:rPr>
        <w:t xml:space="preserve">ή μου τα στοιχεία- στα πολύ-πολύ επιθετικά </w:t>
      </w:r>
      <w:r>
        <w:rPr>
          <w:rFonts w:eastAsia="Times New Roman"/>
          <w:bCs/>
          <w:lang w:val="en-US"/>
        </w:rPr>
        <w:t>h</w:t>
      </w:r>
      <w:r>
        <w:rPr>
          <w:rFonts w:eastAsia="Times New Roman"/>
          <w:bCs/>
          <w:lang w:val="en-US"/>
        </w:rPr>
        <w:t>edge</w:t>
      </w:r>
      <w:r>
        <w:rPr>
          <w:rFonts w:eastAsia="Times New Roman"/>
          <w:bCs/>
        </w:rPr>
        <w:t xml:space="preserve"> </w:t>
      </w:r>
      <w:r>
        <w:rPr>
          <w:rFonts w:eastAsia="Times New Roman"/>
          <w:bCs/>
          <w:lang w:val="en-US"/>
        </w:rPr>
        <w:t>funds</w:t>
      </w:r>
      <w:r>
        <w:rPr>
          <w:rFonts w:eastAsia="Times New Roman"/>
          <w:bCs/>
        </w:rPr>
        <w:t xml:space="preserve"> και η απόδοση των γυναικών ήταν κατά πολύ </w:t>
      </w:r>
      <w:r>
        <w:rPr>
          <w:rFonts w:eastAsia="Times New Roman"/>
          <w:bCs/>
        </w:rPr>
        <w:t xml:space="preserve">καλύτερη </w:t>
      </w:r>
      <w:r>
        <w:rPr>
          <w:rFonts w:eastAsia="Times New Roman"/>
          <w:bCs/>
        </w:rPr>
        <w:t>αυτής των ανδρών. Κατά 2,65% καλύτερα από τους άντρες</w:t>
      </w:r>
      <w:r>
        <w:rPr>
          <w:rFonts w:eastAsia="Times New Roman"/>
          <w:bCs/>
        </w:rPr>
        <w:t>,</w:t>
      </w:r>
      <w:r>
        <w:rPr>
          <w:rFonts w:eastAsia="Times New Roman"/>
          <w:bCs/>
        </w:rPr>
        <w:t xml:space="preserve"> </w:t>
      </w:r>
      <w:r>
        <w:rPr>
          <w:rFonts w:eastAsia="Times New Roman"/>
          <w:bCs/>
        </w:rPr>
        <w:t xml:space="preserve">κατά τη διάρκεια αυτών των ετών, </w:t>
      </w:r>
      <w:r>
        <w:rPr>
          <w:rFonts w:eastAsia="Times New Roman"/>
          <w:bCs/>
        </w:rPr>
        <w:t xml:space="preserve">πήγαιναν στα χαρτοφυλάκιά τους οι γυναίκες. </w:t>
      </w:r>
    </w:p>
    <w:p w14:paraId="4E09CA19" w14:textId="77777777" w:rsidR="006940D6" w:rsidRDefault="002A199F">
      <w:pPr>
        <w:spacing w:line="600" w:lineRule="auto"/>
        <w:ind w:firstLine="720"/>
        <w:jc w:val="both"/>
        <w:rPr>
          <w:rFonts w:eastAsia="Times New Roman"/>
          <w:bCs/>
        </w:rPr>
      </w:pPr>
      <w:r>
        <w:rPr>
          <w:rFonts w:eastAsia="Times New Roman"/>
          <w:bCs/>
        </w:rPr>
        <w:t>Σημαίνει, λοιπόν,</w:t>
      </w:r>
      <w:r>
        <w:rPr>
          <w:rFonts w:eastAsia="Times New Roman"/>
          <w:bCs/>
        </w:rPr>
        <w:t xml:space="preserve"> ότι εάν έχουμε λίγο αυτοπεποίθηση και αυτοεκτίμηση εμείς και λίγο καλύτερη, αρμονικότερη σχέση μεταξύ μας, γυναίκες και άντρες, άντρες και γυναίκες, μπορούμε </w:t>
      </w:r>
      <w:r>
        <w:rPr>
          <w:rFonts w:eastAsia="Times New Roman"/>
          <w:bCs/>
        </w:rPr>
        <w:lastRenderedPageBreak/>
        <w:t xml:space="preserve">να κάνουμε τον κόσμο καλύτερο, μπορούμε να κάνουμε τη χώρα μας καλύτερη. </w:t>
      </w:r>
    </w:p>
    <w:p w14:paraId="4E09CA1A" w14:textId="77777777" w:rsidR="006940D6" w:rsidRDefault="002A199F">
      <w:pPr>
        <w:spacing w:line="600" w:lineRule="auto"/>
        <w:ind w:firstLine="720"/>
        <w:jc w:val="both"/>
        <w:rPr>
          <w:rFonts w:eastAsia="Times New Roman"/>
          <w:bCs/>
        </w:rPr>
      </w:pPr>
      <w:r>
        <w:rPr>
          <w:rFonts w:eastAsia="Times New Roman"/>
          <w:bCs/>
        </w:rPr>
        <w:t>Σας ευχαριστώ πολύ.</w:t>
      </w:r>
    </w:p>
    <w:p w14:paraId="4E09CA1B" w14:textId="77777777" w:rsidR="006940D6" w:rsidRDefault="002A199F">
      <w:pPr>
        <w:spacing w:line="600" w:lineRule="auto"/>
        <w:ind w:firstLine="720"/>
        <w:jc w:val="center"/>
        <w:rPr>
          <w:rFonts w:eastAsia="Times New Roman"/>
          <w:bCs/>
        </w:rPr>
      </w:pPr>
      <w:r>
        <w:rPr>
          <w:rFonts w:eastAsia="Times New Roman"/>
          <w:bCs/>
        </w:rPr>
        <w:t>(Χε</w:t>
      </w:r>
      <w:r>
        <w:rPr>
          <w:rFonts w:eastAsia="Times New Roman"/>
          <w:bCs/>
        </w:rPr>
        <w:t>ιροκροτήματα απ</w:t>
      </w:r>
      <w:r>
        <w:rPr>
          <w:rFonts w:eastAsia="Times New Roman"/>
          <w:bCs/>
        </w:rPr>
        <w:t>’</w:t>
      </w:r>
      <w:r>
        <w:rPr>
          <w:rFonts w:eastAsia="Times New Roman"/>
          <w:bCs/>
        </w:rPr>
        <w:t xml:space="preserve"> όλες τις πτέρυγες της Βουλής)</w:t>
      </w:r>
    </w:p>
    <w:p w14:paraId="4E09CA1C" w14:textId="77777777" w:rsidR="006940D6" w:rsidRDefault="002A199F">
      <w:pPr>
        <w:spacing w:line="600" w:lineRule="auto"/>
        <w:ind w:firstLine="720"/>
        <w:jc w:val="both"/>
        <w:rPr>
          <w:rFonts w:eastAsia="Times New Roman"/>
          <w:bCs/>
        </w:rPr>
      </w:pPr>
      <w:r>
        <w:rPr>
          <w:rFonts w:eastAsia="Times New Roman"/>
          <w:bCs/>
        </w:rPr>
        <w:t xml:space="preserve"> </w:t>
      </w:r>
      <w:r>
        <w:rPr>
          <w:rFonts w:eastAsia="Times New Roman"/>
          <w:b/>
          <w:bCs/>
        </w:rPr>
        <w:t>ΠΡΟΕΔΡΕΥΟΥΣΑ (Αναστασία Χριστοδουλοπούλου):</w:t>
      </w:r>
      <w:r>
        <w:rPr>
          <w:rFonts w:eastAsia="Times New Roman"/>
          <w:bCs/>
        </w:rPr>
        <w:t xml:space="preserve"> Ευχαριστούμε και εμείς. </w:t>
      </w:r>
    </w:p>
    <w:p w14:paraId="4E09CA1D" w14:textId="77777777" w:rsidR="006940D6" w:rsidRDefault="002A199F">
      <w:pPr>
        <w:spacing w:line="600" w:lineRule="auto"/>
        <w:ind w:firstLine="720"/>
        <w:jc w:val="both"/>
        <w:rPr>
          <w:rFonts w:eastAsia="Times New Roman"/>
          <w:bCs/>
        </w:rPr>
      </w:pPr>
      <w:r>
        <w:rPr>
          <w:rFonts w:eastAsia="Times New Roman"/>
          <w:bCs/>
        </w:rPr>
        <w:t xml:space="preserve">Τώρα τον λόγο έχει η κ. Διαμάντω </w:t>
      </w:r>
      <w:proofErr w:type="spellStart"/>
      <w:r>
        <w:rPr>
          <w:rFonts w:eastAsia="Times New Roman"/>
          <w:bCs/>
        </w:rPr>
        <w:t>Μανωλάκου</w:t>
      </w:r>
      <w:proofErr w:type="spellEnd"/>
      <w:r>
        <w:rPr>
          <w:rFonts w:eastAsia="Times New Roman"/>
          <w:bCs/>
        </w:rPr>
        <w:t>, Βουλευτής Β</w:t>
      </w:r>
      <w:r>
        <w:rPr>
          <w:rFonts w:eastAsia="Times New Roman"/>
          <w:bCs/>
        </w:rPr>
        <w:t>΄</w:t>
      </w:r>
      <w:r>
        <w:rPr>
          <w:rFonts w:eastAsia="Times New Roman"/>
          <w:bCs/>
        </w:rPr>
        <w:t xml:space="preserve"> Πειραι</w:t>
      </w:r>
      <w:r>
        <w:rPr>
          <w:rFonts w:eastAsia="Times New Roman"/>
          <w:bCs/>
        </w:rPr>
        <w:t>ώς</w:t>
      </w:r>
      <w:r>
        <w:rPr>
          <w:rFonts w:eastAsia="Times New Roman"/>
          <w:bCs/>
        </w:rPr>
        <w:t xml:space="preserve"> του Κομμουνιστικού Κόμματος Ελλάδας.</w:t>
      </w:r>
    </w:p>
    <w:p w14:paraId="4E09CA1E" w14:textId="77777777" w:rsidR="006940D6" w:rsidRDefault="002A199F">
      <w:pPr>
        <w:spacing w:line="600" w:lineRule="auto"/>
        <w:ind w:firstLine="720"/>
        <w:jc w:val="both"/>
        <w:rPr>
          <w:rFonts w:eastAsia="Times New Roman"/>
          <w:bCs/>
        </w:rPr>
      </w:pPr>
      <w:r>
        <w:rPr>
          <w:rFonts w:eastAsia="Times New Roman"/>
          <w:b/>
          <w:bCs/>
        </w:rPr>
        <w:t>ΔΙΑΜΑΝΤΩ ΜΑΝΩΛΑΚΟΥ:</w:t>
      </w:r>
      <w:r>
        <w:rPr>
          <w:rFonts w:eastAsia="Times New Roman"/>
          <w:bCs/>
        </w:rPr>
        <w:t xml:space="preserve"> Η Διεθνής Ημέρα της Γυναίκας είναι μέρα αγωνιστική, γιατί προέρχεται και συνεχίζει από τη φωνή της ράφτρας της Νέας Υόρκης το 1857, που διεκδίκησε </w:t>
      </w:r>
      <w:r>
        <w:rPr>
          <w:rFonts w:eastAsia="Times New Roman"/>
          <w:bCs/>
        </w:rPr>
        <w:lastRenderedPageBreak/>
        <w:t>ίσο μισθό για ίση δουλειά με τους άντρες συντρόφους της. Είναι η φωνή της αγωνίστριας του Εργατικού Κινήματο</w:t>
      </w:r>
      <w:r>
        <w:rPr>
          <w:rFonts w:eastAsia="Times New Roman"/>
          <w:bCs/>
        </w:rPr>
        <w:t xml:space="preserve">ς, Κλάρα </w:t>
      </w:r>
      <w:proofErr w:type="spellStart"/>
      <w:r>
        <w:rPr>
          <w:rFonts w:eastAsia="Times New Roman"/>
          <w:bCs/>
        </w:rPr>
        <w:t>Τσέτκιν</w:t>
      </w:r>
      <w:proofErr w:type="spellEnd"/>
      <w:r>
        <w:rPr>
          <w:rFonts w:eastAsia="Times New Roman"/>
          <w:bCs/>
        </w:rPr>
        <w:t xml:space="preserve"> και των σοσιαλιστριών της Συνδιάσκεψης του 1910, που καθιέρωσαν την ημέρα αυτήν. Είναι η φωνή των εξήντα εργατριών του υφαντουργείου «ΡΕΤΣΙΝΑ», </w:t>
      </w:r>
      <w:r>
        <w:rPr>
          <w:rFonts w:eastAsia="Times New Roman"/>
          <w:bCs/>
        </w:rPr>
        <w:t xml:space="preserve">οι οποίες </w:t>
      </w:r>
      <w:r>
        <w:rPr>
          <w:rFonts w:eastAsia="Times New Roman"/>
          <w:bCs/>
        </w:rPr>
        <w:t>έκαναν το 1892 την πρώτη γυναικεία απεργία στην Ελλάδα, όταν μειώθηκε το άθλιο μεροκά</w:t>
      </w:r>
      <w:r>
        <w:rPr>
          <w:rFonts w:eastAsia="Times New Roman"/>
          <w:bCs/>
        </w:rPr>
        <w:t xml:space="preserve">ματό τους, ενώ τα αφεντικά αποκτούσαν το πέμπτο εργοστάσιό τους. </w:t>
      </w:r>
    </w:p>
    <w:p w14:paraId="4E09CA1F" w14:textId="77777777" w:rsidR="006940D6" w:rsidRDefault="002A199F">
      <w:pPr>
        <w:spacing w:line="600" w:lineRule="auto"/>
        <w:ind w:firstLine="720"/>
        <w:jc w:val="both"/>
        <w:rPr>
          <w:rFonts w:eastAsia="Times New Roman" w:cs="Times New Roman"/>
          <w:szCs w:val="24"/>
        </w:rPr>
      </w:pPr>
      <w:r>
        <w:rPr>
          <w:rFonts w:eastAsia="Times New Roman"/>
          <w:bCs/>
        </w:rPr>
        <w:t xml:space="preserve">Είναι η ματωμένη φωνή των καπνεργατριών του 1924, του 1926, του 1936 και όλων των γυναικών που διεκδικούν όσα τους ανήκουν και τους τα στερούν, ακόμα και την επαναφορά στο </w:t>
      </w:r>
      <w:r>
        <w:rPr>
          <w:rFonts w:eastAsia="Times New Roman"/>
          <w:bCs/>
        </w:rPr>
        <w:lastRenderedPageBreak/>
        <w:t>επίδομα τοκετού, α</w:t>
      </w:r>
      <w:r>
        <w:rPr>
          <w:rFonts w:eastAsia="Times New Roman"/>
          <w:bCs/>
        </w:rPr>
        <w:t xml:space="preserve">λλά και της αλληλεγγύης, ειδικά στις γυναίκες της προσφυγιάς, που με βρέφη και παιδιά αγκαλιά ή ακόμα και </w:t>
      </w:r>
      <w:proofErr w:type="spellStart"/>
      <w:r>
        <w:rPr>
          <w:rFonts w:eastAsia="Times New Roman"/>
          <w:bCs/>
        </w:rPr>
        <w:t>έγκυες</w:t>
      </w:r>
      <w:proofErr w:type="spellEnd"/>
      <w:r>
        <w:rPr>
          <w:rFonts w:eastAsia="Times New Roman"/>
          <w:bCs/>
        </w:rPr>
        <w:t xml:space="preserve"> αναζητούν την ασφάλεια ενάντια στον ιμπεριαλιστικό πόλεμο που σπέρνει θάνατο και προσφυγιά. </w:t>
      </w:r>
    </w:p>
    <w:p w14:paraId="4E09CA20" w14:textId="77777777" w:rsidR="006940D6" w:rsidRDefault="002A199F">
      <w:pPr>
        <w:spacing w:line="600" w:lineRule="auto"/>
        <w:ind w:firstLine="720"/>
        <w:jc w:val="both"/>
        <w:rPr>
          <w:rFonts w:eastAsia="Times New Roman" w:cs="Times New Roman"/>
          <w:szCs w:val="24"/>
        </w:rPr>
      </w:pPr>
      <w:r w:rsidRPr="00876C7D">
        <w:rPr>
          <w:rFonts w:eastAsia="Times New Roman" w:cs="Times New Roman"/>
          <w:color w:val="000000" w:themeColor="text1"/>
          <w:szCs w:val="24"/>
        </w:rPr>
        <w:t xml:space="preserve">Ο αγώνας αυτός συνεχίζεται, γιατί </w:t>
      </w:r>
      <w:proofErr w:type="spellStart"/>
      <w:r w:rsidRPr="00876C7D">
        <w:rPr>
          <w:rFonts w:eastAsia="Times New Roman" w:cs="Times New Roman"/>
          <w:color w:val="000000" w:themeColor="text1"/>
          <w:szCs w:val="24"/>
        </w:rPr>
        <w:t>καμμία</w:t>
      </w:r>
      <w:proofErr w:type="spellEnd"/>
      <w:r w:rsidRPr="00876C7D">
        <w:rPr>
          <w:rFonts w:eastAsia="Times New Roman" w:cs="Times New Roman"/>
          <w:color w:val="000000" w:themeColor="text1"/>
          <w:szCs w:val="24"/>
        </w:rPr>
        <w:t xml:space="preserve"> από τις α</w:t>
      </w:r>
      <w:r w:rsidRPr="00876C7D">
        <w:rPr>
          <w:rFonts w:eastAsia="Times New Roman" w:cs="Times New Roman"/>
          <w:color w:val="000000" w:themeColor="text1"/>
          <w:szCs w:val="24"/>
        </w:rPr>
        <w:t xml:space="preserve">ιτίες, που έβγαλαν </w:t>
      </w:r>
      <w:r>
        <w:rPr>
          <w:rFonts w:eastAsia="Times New Roman" w:cs="Times New Roman"/>
          <w:szCs w:val="24"/>
        </w:rPr>
        <w:t xml:space="preserve">στους δρόμους χιλιάδες λαού, δεν έχει εκλείψει. Ειδικά στο </w:t>
      </w:r>
      <w:proofErr w:type="spellStart"/>
      <w:r>
        <w:rPr>
          <w:rFonts w:eastAsia="Times New Roman" w:cs="Times New Roman"/>
          <w:szCs w:val="24"/>
        </w:rPr>
        <w:t>αντιασφαλιστικό</w:t>
      </w:r>
      <w:proofErr w:type="spellEnd"/>
      <w:r>
        <w:rPr>
          <w:rFonts w:eastAsia="Times New Roman" w:cs="Times New Roman"/>
          <w:szCs w:val="24"/>
        </w:rPr>
        <w:t xml:space="preserve"> σχέδιο «λαιμητόμο» της Κυβέρνησης προστέθηκαν και άλλα</w:t>
      </w:r>
      <w:r>
        <w:rPr>
          <w:rFonts w:eastAsia="Times New Roman" w:cs="Times New Roman"/>
          <w:szCs w:val="24"/>
        </w:rPr>
        <w:t>,</w:t>
      </w:r>
      <w:r>
        <w:rPr>
          <w:rFonts w:eastAsia="Times New Roman" w:cs="Times New Roman"/>
          <w:szCs w:val="24"/>
        </w:rPr>
        <w:t xml:space="preserve"> που δικαιολογούν κλιμάκωση της πάλης και με </w:t>
      </w:r>
      <w:r>
        <w:rPr>
          <w:rFonts w:eastAsia="Times New Roman" w:cs="Times New Roman"/>
          <w:szCs w:val="24"/>
        </w:rPr>
        <w:t xml:space="preserve">σαρανταοκτάωρη </w:t>
      </w:r>
      <w:r>
        <w:rPr>
          <w:rFonts w:eastAsia="Times New Roman" w:cs="Times New Roman"/>
          <w:szCs w:val="24"/>
        </w:rPr>
        <w:t xml:space="preserve">απεργία. </w:t>
      </w:r>
    </w:p>
    <w:p w14:paraId="4E09CA2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Όλα αυτά αποδεικνύουν ότι το εργατικό</w:t>
      </w:r>
      <w:r>
        <w:rPr>
          <w:rFonts w:eastAsia="Times New Roman" w:cs="Times New Roman"/>
          <w:szCs w:val="24"/>
        </w:rPr>
        <w:t xml:space="preserve"> λαϊκό κίνημα χρειάζεται τη συμμετοχή των γυναικών της εργατικής τάξης, </w:t>
      </w:r>
      <w:r>
        <w:rPr>
          <w:rFonts w:eastAsia="Times New Roman" w:cs="Times New Roman"/>
          <w:szCs w:val="24"/>
        </w:rPr>
        <w:lastRenderedPageBreak/>
        <w:t>αλλά και οι γυναίκες έχουν απόλυτη ανάγκη από το εργατικό λαϊκό κίνημα, ριζωμένο σε κάθε χώρο δουλειάς</w:t>
      </w:r>
      <w:r>
        <w:rPr>
          <w:rFonts w:eastAsia="Times New Roman" w:cs="Times New Roman"/>
          <w:szCs w:val="24"/>
        </w:rPr>
        <w:t>,</w:t>
      </w:r>
      <w:r>
        <w:rPr>
          <w:rFonts w:eastAsia="Times New Roman" w:cs="Times New Roman"/>
          <w:szCs w:val="24"/>
        </w:rPr>
        <w:t xml:space="preserve"> για να διεκδικεί αλλά και για να αντιμετωπί</w:t>
      </w:r>
      <w:r>
        <w:rPr>
          <w:rFonts w:eastAsia="Times New Roman" w:cs="Times New Roman"/>
          <w:szCs w:val="24"/>
        </w:rPr>
        <w:t>ζ</w:t>
      </w:r>
      <w:r>
        <w:rPr>
          <w:rFonts w:eastAsia="Times New Roman" w:cs="Times New Roman"/>
          <w:szCs w:val="24"/>
        </w:rPr>
        <w:t xml:space="preserve">ει την υποκρισία, τα ευχολόγια περί </w:t>
      </w:r>
      <w:r>
        <w:rPr>
          <w:rFonts w:eastAsia="Times New Roman" w:cs="Times New Roman"/>
          <w:szCs w:val="24"/>
        </w:rPr>
        <w:t>συμμετοχής των γυναικών στη λήψη αποφάσεων και στα όργανα εξουσίας, τις παραινέσεις για τη στήριξη της γυναικείας επιχειρηματικότητας και άλλα παρόμοια, που προωθεί η πολιτική της Ευρωπαϊκής Ένωσης και οι ελληνικές αστικές κυβερνήσεις, που στόχο έχουν να ε</w:t>
      </w:r>
      <w:r>
        <w:rPr>
          <w:rFonts w:eastAsia="Times New Roman" w:cs="Times New Roman"/>
          <w:szCs w:val="24"/>
        </w:rPr>
        <w:t>γκλωβίσουν εργαζόμενες γυναίκες και να τις πείσουν πως η πολιτική καθορίζεται από το φύλο και όχι από την τάξη αυτών που την ασκούν, να πολλαπλασιάσει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τους μηχανισμούς χειραγώγησής τους. </w:t>
      </w:r>
    </w:p>
    <w:p w14:paraId="4E09CA2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Αλήθεια, ποια γυναίκα του λαού έχει την οικονομική δυνατότη</w:t>
      </w:r>
      <w:r>
        <w:rPr>
          <w:rFonts w:eastAsia="Times New Roman" w:cs="Times New Roman"/>
          <w:szCs w:val="24"/>
        </w:rPr>
        <w:t xml:space="preserve">τα και άνεση, αλλά και τον απαιτούμενο ελεύθερο χρόνο, αφού όλα τα βάρη του νοικοκυριού, της ανατροφής των παιδιών, της φροντίδας των ηλικιωμένων είναι φορτωμένα στην πλάτη της; </w:t>
      </w:r>
    </w:p>
    <w:p w14:paraId="4E09CA2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Παρ’ όλα αυτά αποτελεί προπαγανδιστικό επιχείρημα και δόλωμα ενσωμάτωσης και </w:t>
      </w:r>
      <w:r>
        <w:rPr>
          <w:rFonts w:eastAsia="Times New Roman" w:cs="Times New Roman"/>
          <w:szCs w:val="24"/>
        </w:rPr>
        <w:t>χειραγώγησης, μέσα από τις ποσοστώσεις και την ανάδειξη γυναικών, τόσο στα κυβερνητικά όργανα όσο και στη διοίκηση των επιχειρήσεων. Βρίσκουν ιδανικό έδαφος για να προβάλλουν στις γυναίκες της εργατικής τάξης και των λαϊκών στρωμάτων πρότυπα</w:t>
      </w:r>
      <w:r>
        <w:rPr>
          <w:rFonts w:eastAsia="Times New Roman" w:cs="Times New Roman"/>
          <w:szCs w:val="24"/>
        </w:rPr>
        <w:t>,</w:t>
      </w:r>
      <w:r>
        <w:rPr>
          <w:rFonts w:eastAsia="Times New Roman" w:cs="Times New Roman"/>
          <w:szCs w:val="24"/>
        </w:rPr>
        <w:t xml:space="preserve"> που δεν είναι</w:t>
      </w:r>
      <w:r>
        <w:rPr>
          <w:rFonts w:eastAsia="Times New Roman" w:cs="Times New Roman"/>
          <w:szCs w:val="24"/>
        </w:rPr>
        <w:t xml:space="preserve"> μόνο ξένα </w:t>
      </w:r>
      <w:r>
        <w:rPr>
          <w:rFonts w:eastAsia="Times New Roman" w:cs="Times New Roman"/>
          <w:szCs w:val="24"/>
        </w:rPr>
        <w:lastRenderedPageBreak/>
        <w:t xml:space="preserve">αλλά και εχθρικά στα δικά τους ταξικά συμφέροντα και δεν πρέπει να τρέφουν </w:t>
      </w:r>
      <w:proofErr w:type="spellStart"/>
      <w:r>
        <w:rPr>
          <w:rFonts w:eastAsia="Times New Roman" w:cs="Times New Roman"/>
          <w:szCs w:val="24"/>
        </w:rPr>
        <w:t>καμμία</w:t>
      </w:r>
      <w:proofErr w:type="spellEnd"/>
      <w:r>
        <w:rPr>
          <w:rFonts w:eastAsia="Times New Roman" w:cs="Times New Roman"/>
          <w:szCs w:val="24"/>
        </w:rPr>
        <w:t xml:space="preserve"> αυταπάτη για το</w:t>
      </w:r>
      <w:r>
        <w:rPr>
          <w:rFonts w:eastAsia="Times New Roman" w:cs="Times New Roman"/>
          <w:szCs w:val="24"/>
        </w:rPr>
        <w:t>ν</w:t>
      </w:r>
      <w:r>
        <w:rPr>
          <w:rFonts w:eastAsia="Times New Roman" w:cs="Times New Roman"/>
          <w:szCs w:val="24"/>
        </w:rPr>
        <w:t xml:space="preserve"> ρόλο των αστών γυναικών στους πολιτικούς θεσμούς, στα διάφορα αξιώματα και τις διοικητικές θέσεις.</w:t>
      </w:r>
    </w:p>
    <w:p w14:paraId="4E09CA2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Εξάλλου, η ολομέτωπη επίθεση του κεφαλαίου πραγ</w:t>
      </w:r>
      <w:r>
        <w:rPr>
          <w:rFonts w:eastAsia="Times New Roman" w:cs="Times New Roman"/>
          <w:szCs w:val="24"/>
        </w:rPr>
        <w:t xml:space="preserve">ματοποιείται και με τη συμβολή των γυναικών της αστικής τάξης στις κυβερνητικές θέσεις και άλλες θεσμικές θέσεις, όπου εκπροσωπούν με συνέπεια και χωρίς </w:t>
      </w:r>
      <w:proofErr w:type="spellStart"/>
      <w:r>
        <w:rPr>
          <w:rFonts w:eastAsia="Times New Roman" w:cs="Times New Roman"/>
          <w:szCs w:val="24"/>
        </w:rPr>
        <w:t>καμμία</w:t>
      </w:r>
      <w:proofErr w:type="spellEnd"/>
      <w:r>
        <w:rPr>
          <w:rFonts w:eastAsia="Times New Roman" w:cs="Times New Roman"/>
          <w:szCs w:val="24"/>
        </w:rPr>
        <w:t xml:space="preserve"> ταλάντευση την τάξη τους και τα συμφέροντά της. </w:t>
      </w:r>
    </w:p>
    <w:p w14:paraId="4E09CA2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Προσπαθούν, όμως, με το καταπραϋντικό χάπι της </w:t>
      </w:r>
      <w:r>
        <w:rPr>
          <w:rFonts w:eastAsia="Times New Roman" w:cs="Times New Roman"/>
          <w:szCs w:val="24"/>
        </w:rPr>
        <w:t xml:space="preserve">συμμετοχής στα κέντρα λήψης αποφάσεων να συγκαλύψουν την </w:t>
      </w:r>
      <w:r>
        <w:rPr>
          <w:rFonts w:eastAsia="Times New Roman" w:cs="Times New Roman"/>
          <w:szCs w:val="24"/>
        </w:rPr>
        <w:lastRenderedPageBreak/>
        <w:t xml:space="preserve">αντιλαϊκή πολιτική από τα μάτια τους, σβήνοντας την ταξική διαφορά και κατ’ επέκταση τα διαφορετικά αντίθετα συμφέροντα που αντικειμενικά έχουν από τις γυναίκες της αστικής τάξης. </w:t>
      </w:r>
    </w:p>
    <w:p w14:paraId="4E09CA2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Επιδιώκουν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τις κάνουν να συνταχθούν πίσω από τα επιχειρήματα και τις απόψεις των εκμεταλλευτών τους, τη στιγμή που ακόμα και αυτό το δικαίωμά τους στη μητρότητα δεν υποστηρίζεται ούτε από στοιχειώδεις παροχές. Δεν έχουν δικαίωμα αυτοαπασχολούμενες </w:t>
      </w:r>
      <w:proofErr w:type="spellStart"/>
      <w:r>
        <w:rPr>
          <w:rFonts w:eastAsia="Times New Roman" w:cs="Times New Roman"/>
          <w:szCs w:val="24"/>
        </w:rPr>
        <w:t>μικροεμπόρισσε</w:t>
      </w:r>
      <w:r>
        <w:rPr>
          <w:rFonts w:eastAsia="Times New Roman" w:cs="Times New Roman"/>
          <w:szCs w:val="24"/>
        </w:rPr>
        <w:t>ς</w:t>
      </w:r>
      <w:proofErr w:type="spellEnd"/>
      <w:r>
        <w:rPr>
          <w:rFonts w:eastAsia="Times New Roman" w:cs="Times New Roman"/>
          <w:szCs w:val="24"/>
        </w:rPr>
        <w:t xml:space="preserve">, αγρότισσες, </w:t>
      </w:r>
      <w:proofErr w:type="spellStart"/>
      <w:r>
        <w:rPr>
          <w:rFonts w:eastAsia="Times New Roman" w:cs="Times New Roman"/>
          <w:szCs w:val="24"/>
        </w:rPr>
        <w:t>επιστημόνισσες</w:t>
      </w:r>
      <w:proofErr w:type="spellEnd"/>
      <w:r>
        <w:rPr>
          <w:rFonts w:eastAsia="Times New Roman" w:cs="Times New Roman"/>
          <w:szCs w:val="24"/>
        </w:rPr>
        <w:t xml:space="preserve"> σε άδειες και επιδόματα, όπως του τοκετού ή άλλες κοινωνικές παροχές.</w:t>
      </w:r>
    </w:p>
    <w:p w14:paraId="4E09CA2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Συνεπώς η ανάδειξη του γυναικείου ζητήματος ως συστατικό στοιχείο της ταξικής εκμετάλλευσης του ίδιου του καπιταλιστικού συστήματος είναι αυτό που εδραιώνει</w:t>
      </w:r>
      <w:r>
        <w:rPr>
          <w:rFonts w:eastAsia="Times New Roman" w:cs="Times New Roman"/>
          <w:szCs w:val="24"/>
        </w:rPr>
        <w:t xml:space="preserve"> την κυριαρχία της αστικής τάξης, γιατί το γυναικείο ζήτημα δεν γεννήθηκε από την ήττα της γυναίκας στη διαπάλη της με τον άνδρα αλλά από την ένταξη και του γυναικείου φύλου στο καθεστώς της ταξικής εκμετάλλευσης. </w:t>
      </w:r>
    </w:p>
    <w:p w14:paraId="4E09CA2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Γι’ αυτό η ισοτιμία και η πάλη για χειραφ</w:t>
      </w:r>
      <w:r>
        <w:rPr>
          <w:rFonts w:eastAsia="Times New Roman" w:cs="Times New Roman"/>
          <w:szCs w:val="24"/>
        </w:rPr>
        <w:t xml:space="preserve">έτηση της γυναίκας προϋποθέτει ενεργοποίηση και συμμετοχή των γυναικών στον αντικαπιταλιστικό, αντιμονοπωλιακό αγώνα. </w:t>
      </w:r>
    </w:p>
    <w:p w14:paraId="4E09CA2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Εξάλλου ξέρουμε καλά ότι οι κατακτήσεις των γυναικών στο</w:t>
      </w:r>
      <w:r>
        <w:rPr>
          <w:rFonts w:eastAsia="Times New Roman" w:cs="Times New Roman"/>
          <w:szCs w:val="24"/>
        </w:rPr>
        <w:t>ν</w:t>
      </w:r>
      <w:r>
        <w:rPr>
          <w:rFonts w:eastAsia="Times New Roman" w:cs="Times New Roman"/>
          <w:szCs w:val="24"/>
        </w:rPr>
        <w:t xml:space="preserve"> σοσιαλισμό</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οικοδομήθηκε</w:t>
      </w:r>
      <w:proofErr w:type="spellEnd"/>
      <w:r>
        <w:rPr>
          <w:rFonts w:eastAsia="Times New Roman" w:cs="Times New Roman"/>
          <w:szCs w:val="24"/>
        </w:rPr>
        <w:t xml:space="preserve"> στον 20</w:t>
      </w:r>
      <w:r w:rsidRPr="00017412">
        <w:rPr>
          <w:rFonts w:eastAsia="Times New Roman" w:cs="Times New Roman"/>
          <w:szCs w:val="24"/>
          <w:vertAlign w:val="superscript"/>
        </w:rPr>
        <w:t>ο</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ήταν πολλαπλές. Είχαν μόνιμη και σταθερή δουλειά στο αντικείμενο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είχαν μορφωθεί και εκπαιδευτεί, με λιγότερες ώρες εργασίας την εβδομάδα από ό,τι στις καπιταλιστικές χώρες, με χρόνο ανάπαυσης και ανάπτυξη του πολιτιστικού και μορφωτικού επιπέδο</w:t>
      </w:r>
      <w:r>
        <w:rPr>
          <w:rFonts w:eastAsia="Times New Roman" w:cs="Times New Roman"/>
          <w:szCs w:val="24"/>
        </w:rPr>
        <w:t>υ, αλλά και ενίσχυσης και συμμετοχής στην εργατική εξουσία και τον έλεγχο των παραγωγικών μονάδων.</w:t>
      </w:r>
      <w:r>
        <w:rPr>
          <w:rFonts w:eastAsia="Times New Roman" w:cs="Times New Roman"/>
          <w:szCs w:val="24"/>
        </w:rPr>
        <w:t xml:space="preserve"> </w:t>
      </w:r>
      <w:r>
        <w:rPr>
          <w:rFonts w:eastAsia="Times New Roman" w:cs="Times New Roman"/>
          <w:szCs w:val="24"/>
        </w:rPr>
        <w:t xml:space="preserve">Και η νίκη της αντεπανάστασης σήμανε και απώλεια κατακτήσεων των γυναικών. Με αυτή την πείρα, λοιπόν, παλεύουμε. </w:t>
      </w:r>
    </w:p>
    <w:p w14:paraId="4E09CA2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Σε αυτό το πνεύμα και με αυτές τις αρχές, κ</w:t>
      </w:r>
      <w:r>
        <w:rPr>
          <w:rFonts w:eastAsia="Times New Roman" w:cs="Times New Roman"/>
          <w:szCs w:val="24"/>
        </w:rPr>
        <w:t xml:space="preserve">αλούμε άντρες και γυναίκες σήμερα, Παγκόσμια Ημέρα της Γυναίκας, σε συγκεντρώσεις για τη γυναίκα ενάντια στους ιμπεριαλιστικούς πολέμους του ΝΑΤΟ, των ΗΠΑ και της Ευρωπαϊκής Ένωσης, για το ασφαλιστικό και το προσφυγικό, που οργανώνουν το ΠΑΜΕ, η ΠΑΣΕΒΕ, η </w:t>
      </w:r>
      <w:r>
        <w:rPr>
          <w:rFonts w:eastAsia="Times New Roman" w:cs="Times New Roman"/>
          <w:szCs w:val="24"/>
        </w:rPr>
        <w:t>ΠΑΣΥ, η ΟΓΕ στα Προπύλαια της Αθήνας στις 18.30΄, αλλά και σε άλλες πόλεις της Ελλάδας.</w:t>
      </w:r>
    </w:p>
    <w:p w14:paraId="4E09CA2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Ημέρα, λοιπόν, μαχητική και αγωνιστική.</w:t>
      </w:r>
    </w:p>
    <w:p w14:paraId="4E09CA2C" w14:textId="77777777" w:rsidR="006940D6" w:rsidRDefault="002A199F">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κυρία </w:t>
      </w:r>
      <w:proofErr w:type="spellStart"/>
      <w:r>
        <w:rPr>
          <w:rFonts w:eastAsia="Times New Roman" w:cs="Times New Roman"/>
          <w:szCs w:val="24"/>
        </w:rPr>
        <w:t>Μανωλάκου</w:t>
      </w:r>
      <w:proofErr w:type="spellEnd"/>
      <w:r>
        <w:rPr>
          <w:rFonts w:eastAsia="Times New Roman" w:cs="Times New Roman"/>
          <w:szCs w:val="24"/>
        </w:rPr>
        <w:t>.</w:t>
      </w:r>
    </w:p>
    <w:p w14:paraId="4E09CA2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Λυκούδης, Βουλευτής Α΄ Αθ</w:t>
      </w:r>
      <w:r>
        <w:rPr>
          <w:rFonts w:eastAsia="Times New Roman" w:cs="Times New Roman"/>
          <w:szCs w:val="24"/>
        </w:rPr>
        <w:t>ηνών</w:t>
      </w:r>
      <w:r>
        <w:rPr>
          <w:rFonts w:eastAsia="Times New Roman" w:cs="Times New Roman"/>
          <w:szCs w:val="24"/>
        </w:rPr>
        <w:t>, από</w:t>
      </w:r>
      <w:r>
        <w:rPr>
          <w:rFonts w:eastAsia="Times New Roman" w:cs="Times New Roman"/>
          <w:szCs w:val="24"/>
        </w:rPr>
        <w:t xml:space="preserve"> το Ποτάμι.</w:t>
      </w:r>
    </w:p>
    <w:p w14:paraId="4E09CA2E"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Αγαπητές φίλες προσκεκλημένες, κυρίες και κύριοι συνάδελφοι, τιμώντας σήμερα στην Αίθουσα αυτή την Παγκόσμια Ημέρα της Γυναίκας, να φέρουμε στη μνήμη μας δύο σημαδιακές στιγμές σε ό,τι αφορά τη δική μας χώρα.</w:t>
      </w:r>
    </w:p>
    <w:p w14:paraId="4E09CA2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Το 1837 άνοιξε τ</w:t>
      </w:r>
      <w:r>
        <w:rPr>
          <w:rFonts w:eastAsia="Times New Roman" w:cs="Times New Roman"/>
          <w:szCs w:val="24"/>
        </w:rPr>
        <w:t xml:space="preserve">ο Εθνικό και Καποδιστριακό Πανεπιστήμιο Αθηνών και δέχθηκε την πρώτη φοιτήτρια πενήντα τρία χρόνια μετά. Το 1856, εξήντα πέντε χρόνια μετά, εκλέγονται για πρώτη φορά </w:t>
      </w:r>
      <w:r>
        <w:rPr>
          <w:rFonts w:eastAsia="Times New Roman" w:cs="Times New Roman"/>
          <w:szCs w:val="24"/>
        </w:rPr>
        <w:t>Β</w:t>
      </w:r>
      <w:r>
        <w:rPr>
          <w:rFonts w:eastAsia="Times New Roman" w:cs="Times New Roman"/>
          <w:szCs w:val="24"/>
        </w:rPr>
        <w:t xml:space="preserve">ουλευτίνες η Λίνα Τσαλδάρη από τη ΕΡΕ και η </w:t>
      </w:r>
      <w:r>
        <w:rPr>
          <w:rFonts w:eastAsia="Times New Roman" w:cs="Times New Roman"/>
          <w:szCs w:val="24"/>
        </w:rPr>
        <w:lastRenderedPageBreak/>
        <w:t xml:space="preserve">Βάσω </w:t>
      </w:r>
      <w:proofErr w:type="spellStart"/>
      <w:r>
        <w:rPr>
          <w:rFonts w:eastAsia="Times New Roman" w:cs="Times New Roman"/>
          <w:szCs w:val="24"/>
        </w:rPr>
        <w:t>Θανασέκου</w:t>
      </w:r>
      <w:proofErr w:type="spellEnd"/>
      <w:r>
        <w:rPr>
          <w:rFonts w:eastAsia="Times New Roman" w:cs="Times New Roman"/>
          <w:szCs w:val="24"/>
        </w:rPr>
        <w:t xml:space="preserve"> από την ΕΔΑ. Στη σημερινή Βουλ</w:t>
      </w:r>
      <w:r>
        <w:rPr>
          <w:rFonts w:eastAsia="Times New Roman" w:cs="Times New Roman"/>
          <w:szCs w:val="24"/>
        </w:rPr>
        <w:t>ή οι γυναίκες συνάδελφοι είναι πενήντα τέσσερις, δεκατέσσερις λιγότερες σε σχέση με την προηγούμενη Βουλή, ποσοστό –κατά τη γνώμη μου- ικανοποιητικό στα μέτρα του</w:t>
      </w:r>
      <w:r>
        <w:rPr>
          <w:rFonts w:eastAsia="Times New Roman" w:cs="Times New Roman"/>
          <w:szCs w:val="24"/>
        </w:rPr>
        <w:t xml:space="preserve"> </w:t>
      </w:r>
      <w:r>
        <w:rPr>
          <w:rFonts w:eastAsia="Times New Roman" w:cs="Times New Roman"/>
          <w:szCs w:val="24"/>
        </w:rPr>
        <w:t>αλλά όχι επαρκές με οποιοδήποτε κριτήριο.</w:t>
      </w:r>
    </w:p>
    <w:p w14:paraId="4E09CA3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Είναι τόσες οι γυναίκες </w:t>
      </w:r>
      <w:proofErr w:type="spellStart"/>
      <w:r>
        <w:rPr>
          <w:rFonts w:eastAsia="Times New Roman" w:cs="Times New Roman"/>
          <w:szCs w:val="24"/>
        </w:rPr>
        <w:t>συναδέλφισσες</w:t>
      </w:r>
      <w:proofErr w:type="spellEnd"/>
      <w:r>
        <w:rPr>
          <w:rFonts w:eastAsia="Times New Roman" w:cs="Times New Roman"/>
          <w:szCs w:val="24"/>
        </w:rPr>
        <w:t xml:space="preserve"> ως αποτέλεσμα</w:t>
      </w:r>
      <w:r>
        <w:rPr>
          <w:rFonts w:eastAsia="Times New Roman" w:cs="Times New Roman"/>
          <w:szCs w:val="24"/>
        </w:rPr>
        <w:t xml:space="preserve"> μιας θετικής δράσης, δηλαδή της ποσόστωσης στις λίστες των υποψηφίων κατά το 1/3 στο σύνολο της επικράτειας. Και καλό θα ήταν να διατηρηθεί το μέτρο αυτό μέχρις ότου οι κοινωνικές συνθήκες επιτρέψουν την κατάργησή του, για να πάψουν να αντιμετωπίζονται οι</w:t>
      </w:r>
      <w:r>
        <w:rPr>
          <w:rFonts w:eastAsia="Times New Roman" w:cs="Times New Roman"/>
          <w:szCs w:val="24"/>
        </w:rPr>
        <w:t xml:space="preserve"> γυναίκες ως μειονότητα που χρήζει ειδικών μέτρων για να αναδειχθεί.</w:t>
      </w:r>
    </w:p>
    <w:p w14:paraId="4E09CA3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 χώρα μας τιμούμε σε κάθε ευκαιρία τη συμμετοχή των γυναικών στους εθνικούς, πολιτικούς και κοινωνικούς αγώνες</w:t>
      </w:r>
      <w:r>
        <w:rPr>
          <w:rFonts w:eastAsia="Times New Roman" w:cs="Times New Roman"/>
          <w:szCs w:val="24"/>
        </w:rPr>
        <w:t>,</w:t>
      </w:r>
      <w:r>
        <w:rPr>
          <w:rFonts w:eastAsia="Times New Roman" w:cs="Times New Roman"/>
          <w:szCs w:val="24"/>
        </w:rPr>
        <w:t xml:space="preserve"> που διαμόρφωσαν το πρόσωπο της σύγχρονης Ε</w:t>
      </w:r>
      <w:r>
        <w:rPr>
          <w:rFonts w:eastAsia="Times New Roman" w:cs="Times New Roman"/>
          <w:szCs w:val="24"/>
        </w:rPr>
        <w:t>λλάδας</w:t>
      </w:r>
      <w:r>
        <w:rPr>
          <w:rFonts w:eastAsia="Times New Roman"/>
          <w:szCs w:val="24"/>
        </w:rPr>
        <w:t xml:space="preserve">, </w:t>
      </w:r>
      <w:r>
        <w:rPr>
          <w:rFonts w:eastAsia="Times New Roman" w:cs="Times New Roman"/>
          <w:szCs w:val="24"/>
        </w:rPr>
        <w:t>αγώνες και θυσίες σε πολλά επίπεδα. Δεν πρέπει ποτέ να ξεχνάμε το δυσανάλογο βάρος</w:t>
      </w:r>
      <w:r>
        <w:rPr>
          <w:rFonts w:eastAsia="Times New Roman" w:cs="Times New Roman"/>
          <w:szCs w:val="24"/>
        </w:rPr>
        <w:t>,</w:t>
      </w:r>
      <w:r>
        <w:rPr>
          <w:rFonts w:eastAsia="Times New Roman" w:cs="Times New Roman"/>
          <w:szCs w:val="24"/>
        </w:rPr>
        <w:t xml:space="preserve"> που έχουν σηκώσει οι γυναίκες. </w:t>
      </w:r>
    </w:p>
    <w:p w14:paraId="4E09CA3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Όμως, επίσης, δεν θα πρέπει να μας διαφεύγει το γεγονός των θετικών επιδράσεων</w:t>
      </w:r>
      <w:r>
        <w:rPr>
          <w:rFonts w:eastAsia="Times New Roman" w:cs="Times New Roman"/>
          <w:szCs w:val="24"/>
        </w:rPr>
        <w:t>,</w:t>
      </w:r>
      <w:r>
        <w:rPr>
          <w:rFonts w:eastAsia="Times New Roman" w:cs="Times New Roman"/>
          <w:szCs w:val="24"/>
        </w:rPr>
        <w:t xml:space="preserve"> που είχε το διεθνές και ευρωπαϊκό περιβάλλον και το </w:t>
      </w:r>
      <w:r>
        <w:rPr>
          <w:rFonts w:eastAsia="Times New Roman" w:cs="Times New Roman"/>
          <w:szCs w:val="24"/>
        </w:rPr>
        <w:t xml:space="preserve">οποίο επηρέασε τη νομοθεσία και τη στάση μας. Γιατί, πέρα από τα πολιτικά δικαιώματα που με τόσο πάθος και θυσίες διεκδίκησαν και πέτυχαν τα πρώτα φεμινιστικά </w:t>
      </w:r>
      <w:r>
        <w:rPr>
          <w:rFonts w:eastAsia="Times New Roman" w:cs="Times New Roman"/>
          <w:szCs w:val="24"/>
        </w:rPr>
        <w:lastRenderedPageBreak/>
        <w:t>κινήματα τον περασμένο αιώνα, η κοινωνική πρόοδος, η βελτίωση των κοινωνικών συνθηκών στη μεταπολ</w:t>
      </w:r>
      <w:r>
        <w:rPr>
          <w:rFonts w:eastAsia="Times New Roman" w:cs="Times New Roman"/>
          <w:szCs w:val="24"/>
        </w:rPr>
        <w:t xml:space="preserve">εμική εποχή, ιστορικό επίτευγμα του εργατικού κινήματος και των προοδευτικών πολιτικών δυνάμεων της Αριστεράς και της σοσιαλδημοκρατίας με τη δημιουργία και τη στήριξη του κοινωνικού κράτους και την άνοδο του βιοτικού επιπέδου, ήταν όλα αυτά που επέτρεψαν </w:t>
      </w:r>
      <w:r>
        <w:rPr>
          <w:rFonts w:eastAsia="Times New Roman" w:cs="Times New Roman"/>
          <w:szCs w:val="24"/>
        </w:rPr>
        <w:t>τη στροφή των διεκδικήσεων και σε άλλα θέματα εξίσου σοβαρά, όπως η ενδοοικογενειακή βία, η αντισύλληψη, οι αμβλώσεις, θέματα που δεν είχαν αγγίξει τα κινήματα νωρίτερα, θέματα που είχαν άμεση σχέση με τον έλεγχο της προσωπικής ζωής των γυναικών και της χε</w:t>
      </w:r>
      <w:r>
        <w:rPr>
          <w:rFonts w:eastAsia="Times New Roman" w:cs="Times New Roman"/>
          <w:szCs w:val="24"/>
        </w:rPr>
        <w:t xml:space="preserve">ιραφέτησής τους και που έπρεπε να αναμετρηθούν με κατεστημένες θρησκευτικές, ιδεολογικές, </w:t>
      </w:r>
      <w:r>
        <w:rPr>
          <w:rFonts w:eastAsia="Times New Roman" w:cs="Times New Roman"/>
          <w:szCs w:val="24"/>
        </w:rPr>
        <w:lastRenderedPageBreak/>
        <w:t xml:space="preserve">πολιτιστικές και άλλες αντιλήψεις και άτυπους θεσμούς, παραδόσεις και </w:t>
      </w:r>
      <w:proofErr w:type="spellStart"/>
      <w:r>
        <w:rPr>
          <w:rFonts w:eastAsia="Times New Roman" w:cs="Times New Roman"/>
          <w:szCs w:val="24"/>
        </w:rPr>
        <w:t>αξιακά</w:t>
      </w:r>
      <w:proofErr w:type="spellEnd"/>
      <w:r>
        <w:rPr>
          <w:rFonts w:eastAsia="Times New Roman" w:cs="Times New Roman"/>
          <w:szCs w:val="24"/>
        </w:rPr>
        <w:t xml:space="preserve"> συστήματα. </w:t>
      </w:r>
    </w:p>
    <w:p w14:paraId="4E09CA3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συγκλονιστική δεκαετία του ’60, παρά τις υπερβολές της σε αυτά τα θέματα, έ</w:t>
      </w:r>
      <w:r>
        <w:rPr>
          <w:rFonts w:eastAsia="Times New Roman" w:cs="Times New Roman"/>
          <w:szCs w:val="24"/>
        </w:rPr>
        <w:t>δειξε τον δρόμο. Τα αιτήματα δικαίως δεν έμειναν μόνο στην παροχή κοινωνικών υπηρεσιών και στην αναδιανομή του πλούτου. Ο ριζοσπαστικός τους χαρακτήρας άλλαξε συθέμελα την προσωπική ζωή των γυναικών και τις σχέσεις με το ανδρικό φύλο. Και όσοι και όσες μεγ</w:t>
      </w:r>
      <w:r>
        <w:rPr>
          <w:rFonts w:eastAsia="Times New Roman" w:cs="Times New Roman"/>
          <w:szCs w:val="24"/>
        </w:rPr>
        <w:t>αλώσαμε στη συγκλονιστική αυτή και ανατρεπτική των πάντων δεκαετία</w:t>
      </w:r>
      <w:r>
        <w:rPr>
          <w:rFonts w:eastAsia="Times New Roman" w:cs="Times New Roman"/>
          <w:szCs w:val="24"/>
        </w:rPr>
        <w:t>,</w:t>
      </w:r>
      <w:r>
        <w:rPr>
          <w:rFonts w:eastAsia="Times New Roman" w:cs="Times New Roman"/>
          <w:szCs w:val="24"/>
        </w:rPr>
        <w:t xml:space="preserve"> αναπνέουμε ακόμη το άρωμά της.</w:t>
      </w:r>
    </w:p>
    <w:p w14:paraId="4E09CA3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αρκούν οι νομοθετικές μόνο ρυθμίσεις για την ισότητα. Έχουμε, άλλωστε, ένα αρκετά σύγχρονο θεσμικό πλαίσιο. Πρέπει να </w:t>
      </w:r>
      <w:r>
        <w:rPr>
          <w:rFonts w:eastAsia="Times New Roman" w:cs="Times New Roman"/>
          <w:szCs w:val="24"/>
        </w:rPr>
        <w:t xml:space="preserve">εστιάσουμε την προσοχή μας και στα πραγματικά προβλήματα, αίροντας εμπόδια οικονομικά, κοινωνικά, πολιτιστικά και </w:t>
      </w:r>
      <w:proofErr w:type="spellStart"/>
      <w:r>
        <w:rPr>
          <w:rFonts w:eastAsia="Times New Roman" w:cs="Times New Roman"/>
          <w:szCs w:val="24"/>
        </w:rPr>
        <w:t>αξιακά</w:t>
      </w:r>
      <w:proofErr w:type="spellEnd"/>
      <w:r>
        <w:rPr>
          <w:rFonts w:eastAsia="Times New Roman" w:cs="Times New Roman"/>
          <w:szCs w:val="24"/>
        </w:rPr>
        <w:t>.</w:t>
      </w:r>
    </w:p>
    <w:p w14:paraId="4E09CA3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Επί παραδείγματι, τα ποσοστά ανεργίας στις γυναίκες και στις νέες γυναίκες είναι 57%, σύμφωνα με τα στοιχεία της ΕΛΣΤΑΤ για το πρώτο τ</w:t>
      </w:r>
      <w:r>
        <w:rPr>
          <w:rFonts w:eastAsia="Times New Roman" w:cs="Times New Roman"/>
          <w:szCs w:val="24"/>
        </w:rPr>
        <w:t>ρίμηνο του 2015. Είναι υψηλότερα από τον μέσο όρο στη χώρα μας και τα ποσοστά απασχόλησης χαμηλότερα. Το χάσμα μισθολογικών αμοιβών σε σχέση με τους άνδρες είναι 15%, σύμφωνα με τα στοιχεία της ΕΛΣΤΑΤ, παρά τη νομική ισότητα στις αμοιβές.</w:t>
      </w:r>
    </w:p>
    <w:p w14:paraId="4E09CA3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Θέλω, με άλλα λόγ</w:t>
      </w:r>
      <w:r>
        <w:rPr>
          <w:rFonts w:eastAsia="Times New Roman" w:cs="Times New Roman"/>
          <w:szCs w:val="24"/>
        </w:rPr>
        <w:t>ια, να τονίσω ότι, πέρα από τη βελτίωση των γενικών συνθηκών, εάν δεν υιοθετήσουμε πολιτικές που να εναρμονίζουν κατά το δυνατόν την επαγγελματική, οικογενειακή και προσωπική ζωή -παραδείγματος χάριν, το απλό, δομές φύλαξης των παιδιών- δεν μπορούμε να περ</w:t>
      </w:r>
      <w:r>
        <w:rPr>
          <w:rFonts w:eastAsia="Times New Roman" w:cs="Times New Roman"/>
          <w:szCs w:val="24"/>
        </w:rPr>
        <w:t>ιμένουμε σημαντική βελτίωση της κατάστασης της ισότιμης συμμετοχής στα κέντρα λήψης των αποφάσεων.</w:t>
      </w:r>
    </w:p>
    <w:p w14:paraId="4E09CA3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Ποιος μπορεί να έχει αντίρρηση ότι επιβάλλεται κατά προτεραιότητα να προστατεύονται οι πιο ευάλωτες ομάδες γυναικών, οι άνεργες, οι νέες, οι μετανάστριες, οι</w:t>
      </w:r>
      <w:r>
        <w:rPr>
          <w:rFonts w:eastAsia="Times New Roman" w:cs="Times New Roman"/>
          <w:szCs w:val="24"/>
        </w:rPr>
        <w:t xml:space="preserve"> γυναίκες πρόσφυγες, οι γυναίκες με αναπηρία, οι γυναίκες θρησκευτικών και εθνικών μειονοτήτων, οι </w:t>
      </w:r>
      <w:proofErr w:type="spellStart"/>
      <w:r>
        <w:rPr>
          <w:rFonts w:eastAsia="Times New Roman" w:cs="Times New Roman"/>
          <w:szCs w:val="24"/>
        </w:rPr>
        <w:t>Ρομά</w:t>
      </w:r>
      <w:proofErr w:type="spellEnd"/>
      <w:r>
        <w:rPr>
          <w:rFonts w:eastAsia="Times New Roman" w:cs="Times New Roman"/>
          <w:szCs w:val="24"/>
        </w:rPr>
        <w:t xml:space="preserve">, οι γυναίκες που κατοικούν και </w:t>
      </w:r>
      <w:r>
        <w:rPr>
          <w:rFonts w:eastAsia="Times New Roman" w:cs="Times New Roman"/>
          <w:szCs w:val="24"/>
        </w:rPr>
        <w:lastRenderedPageBreak/>
        <w:t>μοχθούν στις νησιωτικές και ορεινές περιοχές, οι γυναίκες που πέφτουν θύματα των σύγχρονων μορφών βίας, δηλαδή της δουλεί</w:t>
      </w:r>
      <w:r>
        <w:rPr>
          <w:rFonts w:eastAsia="Times New Roman" w:cs="Times New Roman"/>
          <w:szCs w:val="24"/>
        </w:rPr>
        <w:t xml:space="preserve">ας, της σεξουαλικής εκμετάλλευσης, των βιασμών και της ενδοοικογενειακής βίας; </w:t>
      </w:r>
    </w:p>
    <w:p w14:paraId="4E09CA3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Για παράδειγμα -αντλώ τα στοιχεία από την ιστοσελίδα της Γενικής Γραμματίας Ισότητας- στην περίοδο 2011-2013, η τηλεφωνική γραμμή </w:t>
      </w:r>
      <w:r>
        <w:rPr>
          <w:rFonts w:eastAsia="Times New Roman" w:cs="Times New Roman"/>
          <w:szCs w:val="24"/>
        </w:rPr>
        <w:t>«</w:t>
      </w:r>
      <w:r>
        <w:rPr>
          <w:rFonts w:eastAsia="Times New Roman" w:cs="Times New Roman"/>
          <w:szCs w:val="24"/>
          <w:lang w:val="en-GB"/>
        </w:rPr>
        <w:t>S</w:t>
      </w:r>
      <w:r>
        <w:rPr>
          <w:rFonts w:eastAsia="Times New Roman" w:cs="Times New Roman"/>
          <w:szCs w:val="24"/>
        </w:rPr>
        <w:t>.</w:t>
      </w:r>
      <w:r>
        <w:rPr>
          <w:rFonts w:eastAsia="Times New Roman" w:cs="Times New Roman"/>
          <w:szCs w:val="24"/>
          <w:lang w:val="en-GB"/>
        </w:rPr>
        <w:t>O</w:t>
      </w:r>
      <w:r>
        <w:rPr>
          <w:rFonts w:eastAsia="Times New Roman" w:cs="Times New Roman"/>
          <w:szCs w:val="24"/>
        </w:rPr>
        <w:t>.</w:t>
      </w:r>
      <w:r>
        <w:rPr>
          <w:rFonts w:eastAsia="Times New Roman" w:cs="Times New Roman"/>
          <w:szCs w:val="24"/>
          <w:lang w:val="en-GB"/>
        </w:rPr>
        <w:t>S</w:t>
      </w:r>
      <w:r>
        <w:rPr>
          <w:rFonts w:eastAsia="Times New Roman" w:cs="Times New Roman"/>
          <w:szCs w:val="24"/>
        </w:rPr>
        <w:t>.»,</w:t>
      </w:r>
      <w:r>
        <w:rPr>
          <w:rFonts w:eastAsia="Times New Roman" w:cs="Times New Roman"/>
          <w:szCs w:val="24"/>
        </w:rPr>
        <w:t xml:space="preserve"> που παρέχει ψυχοκοινωνική υποστήριξη</w:t>
      </w:r>
      <w:r>
        <w:rPr>
          <w:rFonts w:eastAsia="Times New Roman" w:cs="Times New Roman"/>
          <w:szCs w:val="24"/>
        </w:rPr>
        <w:t xml:space="preserve"> και παίζει συμβουλευτικό ρόλο σε γυναίκες θύματα βίας, δέχθηκε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έξι κλήσεις, εκ των οποίων το 70% αφορούσε καταγγελίες για ενδοοικογενειακή βία.</w:t>
      </w:r>
    </w:p>
    <w:p w14:paraId="4E09CA3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Επίσης, έναν σοβαρό ρόλο στο ζήτημα για τη θέση και τον ρόλο των γυναικών παίζου</w:t>
      </w:r>
      <w:r>
        <w:rPr>
          <w:rFonts w:eastAsia="Times New Roman" w:cs="Times New Roman"/>
          <w:szCs w:val="24"/>
        </w:rPr>
        <w:t>ν και τα μαζικά μέσα ενημέρωσης. Τα στερεότυπα που εκπέμπουν είναι στερεότυπα που πάρα πολλές φορές οδηγούν σε αυτό που λέμε σεξισμό και σε αυτό που λέμε ειδική αντιμετώπιση του ρόλου και του στάτους των γυναικών.</w:t>
      </w:r>
    </w:p>
    <w:p w14:paraId="4E09CA3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προσπάθησα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μέτρο που μπορούσα με βάση τον χρόνο, να αναδείξω κατ’ ανάγκη με πολύ ελλειπτικό τρόπο ορισμένες μόνο πτυχές που σχετίζονται με τις πραγματικές ανισότητες μεταξύ των δύο φύλων. Οι προσπάθειες</w:t>
      </w:r>
      <w:r>
        <w:rPr>
          <w:rFonts w:eastAsia="Times New Roman" w:cs="Times New Roman"/>
          <w:szCs w:val="24"/>
        </w:rPr>
        <w:t>,</w:t>
      </w:r>
      <w:r>
        <w:rPr>
          <w:rFonts w:eastAsia="Times New Roman" w:cs="Times New Roman"/>
          <w:szCs w:val="24"/>
        </w:rPr>
        <w:t xml:space="preserve"> που πρέπει όλοι να καταβάλουμε</w:t>
      </w:r>
      <w:r>
        <w:rPr>
          <w:rFonts w:eastAsia="Times New Roman" w:cs="Times New Roman"/>
          <w:szCs w:val="24"/>
        </w:rPr>
        <w:t>,</w:t>
      </w:r>
      <w:r>
        <w:rPr>
          <w:rFonts w:eastAsia="Times New Roman" w:cs="Times New Roman"/>
          <w:szCs w:val="24"/>
        </w:rPr>
        <w:t xml:space="preserve"> αφορούν πολ</w:t>
      </w:r>
      <w:r>
        <w:rPr>
          <w:rFonts w:eastAsia="Times New Roman" w:cs="Times New Roman"/>
          <w:szCs w:val="24"/>
        </w:rPr>
        <w:lastRenderedPageBreak/>
        <w:t xml:space="preserve">λούς τομείς και </w:t>
      </w:r>
      <w:r>
        <w:rPr>
          <w:rFonts w:eastAsia="Times New Roman" w:cs="Times New Roman"/>
          <w:szCs w:val="24"/>
        </w:rPr>
        <w:t xml:space="preserve">πολλά επίπεδα. Παραδείγματος χάριν, σκεφτόμουν -και δεν το λέω ως χαριτωμένη παρατήρηση, αλλά το λέω, γιατί το σκέφτηκα σοβαρά- γιατί οι μισοί σηματοδότες της κίνησης να μην έχουν γυναικείες φιγούρες ως σκίτσα και να έχουν μόνο τους γνωστούς «Σταμάτη» και </w:t>
      </w:r>
      <w:r>
        <w:rPr>
          <w:rFonts w:eastAsia="Times New Roman" w:cs="Times New Roman"/>
          <w:szCs w:val="24"/>
        </w:rPr>
        <w:t>«Γρηγόρη», δηλαδή σκίτσα που παραπέμπουν ευθέως στην υπόθεση μιας αρσενικής μορφής; Γιατί;</w:t>
      </w:r>
    </w:p>
    <w:p w14:paraId="4E09CA3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Πρέπει η προσπάθειά μας να είναι συνεχής, κυρίες και κύριοι</w:t>
      </w:r>
      <w:r>
        <w:rPr>
          <w:rFonts w:eastAsia="Times New Roman" w:cs="Times New Roman"/>
          <w:szCs w:val="24"/>
        </w:rPr>
        <w:t>,</w:t>
      </w:r>
      <w:r>
        <w:rPr>
          <w:rFonts w:eastAsia="Times New Roman" w:cs="Times New Roman"/>
          <w:szCs w:val="24"/>
        </w:rPr>
        <w:t xml:space="preserve"> και επιτρέψτε μου να τελειώσω την ομιλία μου με κάποιον αφορισμό μιας διάσημης εν ζωή Αμερικανίδας φεμιν</w:t>
      </w:r>
      <w:r>
        <w:rPr>
          <w:rFonts w:eastAsia="Times New Roman" w:cs="Times New Roman"/>
          <w:szCs w:val="24"/>
        </w:rPr>
        <w:t xml:space="preserve">ίστριας, </w:t>
      </w:r>
      <w:r>
        <w:rPr>
          <w:rFonts w:eastAsia="Times New Roman" w:cs="Times New Roman"/>
          <w:szCs w:val="24"/>
        </w:rPr>
        <w:lastRenderedPageBreak/>
        <w:t xml:space="preserve">της </w:t>
      </w:r>
      <w:proofErr w:type="spellStart"/>
      <w:r>
        <w:rPr>
          <w:rFonts w:eastAsia="Times New Roman" w:cs="Times New Roman"/>
          <w:szCs w:val="24"/>
        </w:rPr>
        <w:t>Γκλόρια</w:t>
      </w:r>
      <w:proofErr w:type="spellEnd"/>
      <w:r>
        <w:rPr>
          <w:rFonts w:eastAsia="Times New Roman" w:cs="Times New Roman"/>
          <w:szCs w:val="24"/>
        </w:rPr>
        <w:t xml:space="preserve"> </w:t>
      </w:r>
      <w:proofErr w:type="spellStart"/>
      <w:r>
        <w:rPr>
          <w:rFonts w:eastAsia="Times New Roman" w:cs="Times New Roman"/>
          <w:szCs w:val="24"/>
        </w:rPr>
        <w:t>Στάινεμ</w:t>
      </w:r>
      <w:proofErr w:type="spellEnd"/>
      <w:r>
        <w:rPr>
          <w:rFonts w:eastAsia="Times New Roman" w:cs="Times New Roman"/>
          <w:szCs w:val="24"/>
        </w:rPr>
        <w:t>, χωρίς κα</w:t>
      </w:r>
      <w:r>
        <w:rPr>
          <w:rFonts w:eastAsia="Times New Roman" w:cs="Times New Roman"/>
          <w:szCs w:val="24"/>
        </w:rPr>
        <w:t>μ</w:t>
      </w:r>
      <w:r>
        <w:rPr>
          <w:rFonts w:eastAsia="Times New Roman" w:cs="Times New Roman"/>
          <w:szCs w:val="24"/>
        </w:rPr>
        <w:t>μιά -και το λέω ειλικρινά- πρόθεση υποβάθμισης άλλων αντιλήψεων ή καταστάσεων και άλλων στάσεων ζωής και προσωπικών επιλογών.</w:t>
      </w:r>
    </w:p>
    <w:p w14:paraId="4E09CA3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Είχε πει, λοιπόν, η συγκεκριμένη φεμινίστρια το εξής: «Μια απελευθερωμένη γυναίκα είναι αυτ</w:t>
      </w:r>
      <w:r>
        <w:rPr>
          <w:rFonts w:eastAsia="Times New Roman" w:cs="Times New Roman"/>
          <w:szCs w:val="24"/>
        </w:rPr>
        <w:t>ή που έχει σεξουαλική ζωή πριν τον γάμο και οπωσδήποτε εργασία μετά τον γάμο».</w:t>
      </w:r>
    </w:p>
    <w:p w14:paraId="4E09CA3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Ευχαριστώ.</w:t>
      </w:r>
    </w:p>
    <w:p w14:paraId="4E09CA3E" w14:textId="77777777" w:rsidR="006940D6" w:rsidRDefault="002A199F">
      <w:pPr>
        <w:spacing w:line="600" w:lineRule="auto"/>
        <w:jc w:val="center"/>
        <w:rPr>
          <w:rFonts w:eastAsia="Times New Roman"/>
          <w:bCs/>
        </w:rPr>
      </w:pPr>
      <w:r>
        <w:rPr>
          <w:rFonts w:eastAsia="Times New Roman"/>
          <w:bCs/>
        </w:rPr>
        <w:t>(Χειροκροτήματα)</w:t>
      </w:r>
    </w:p>
    <w:p w14:paraId="4E09CA3F"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Λυκούδη.</w:t>
      </w:r>
    </w:p>
    <w:p w14:paraId="4E09CA40" w14:textId="77777777" w:rsidR="006940D6" w:rsidRDefault="002A199F">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πριν καλέσω στο Βήμα τον επόμενο ομιλητή, </w:t>
      </w:r>
      <w:r>
        <w:rPr>
          <w:rFonts w:eastAsia="Times New Roman"/>
          <w:szCs w:val="24"/>
        </w:rPr>
        <w:t xml:space="preserve">έχω </w:t>
      </w:r>
      <w:r>
        <w:rPr>
          <w:rFonts w:eastAsia="Times New Roman"/>
          <w:szCs w:val="24"/>
        </w:rPr>
        <w:t>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w:t>
      </w:r>
      <w:r>
        <w:rPr>
          <w:rFonts w:eastAsia="Times New Roman" w:cs="Times New Roman"/>
        </w:rPr>
        <w:t>συμμετείχαν στο εκπαιδευτικό πρόγραμμα «Η Αποκατάσταση της Δημοκρατίας», που οργανώνει το Ίδρυμα της Βουλής</w:t>
      </w:r>
      <w:r>
        <w:rPr>
          <w:rFonts w:eastAsia="Times New Roman"/>
          <w:szCs w:val="24"/>
        </w:rPr>
        <w:t>, δεκαεννιά μαθητές και μ</w:t>
      </w:r>
      <w:r>
        <w:rPr>
          <w:rFonts w:eastAsia="Times New Roman"/>
          <w:szCs w:val="24"/>
        </w:rPr>
        <w:t xml:space="preserve">αθήτριες και δύο εκπαιδευτικοί </w:t>
      </w:r>
      <w:r>
        <w:rPr>
          <w:rFonts w:eastAsia="Times New Roman" w:cs="Times New Roman"/>
        </w:rPr>
        <w:t xml:space="preserve">συνοδοί τους </w:t>
      </w:r>
      <w:r>
        <w:rPr>
          <w:rFonts w:eastAsia="Times New Roman"/>
          <w:szCs w:val="24"/>
        </w:rPr>
        <w:t>από το 6</w:t>
      </w:r>
      <w:r>
        <w:rPr>
          <w:rFonts w:eastAsia="Times New Roman"/>
          <w:szCs w:val="24"/>
          <w:vertAlign w:val="superscript"/>
        </w:rPr>
        <w:t>ο</w:t>
      </w:r>
      <w:r>
        <w:rPr>
          <w:rFonts w:eastAsia="Times New Roman"/>
          <w:szCs w:val="24"/>
        </w:rPr>
        <w:t xml:space="preserve"> Γενικό Λύκειο Νέας Σμύρνης.</w:t>
      </w:r>
    </w:p>
    <w:p w14:paraId="4E09CA41" w14:textId="77777777" w:rsidR="006940D6" w:rsidRDefault="002A199F">
      <w:pPr>
        <w:tabs>
          <w:tab w:val="left" w:pos="6787"/>
        </w:tabs>
        <w:spacing w:line="600" w:lineRule="auto"/>
        <w:ind w:firstLine="720"/>
        <w:jc w:val="both"/>
        <w:rPr>
          <w:rFonts w:eastAsia="Times New Roman"/>
          <w:szCs w:val="24"/>
        </w:rPr>
      </w:pPr>
      <w:r>
        <w:rPr>
          <w:rFonts w:eastAsia="Times New Roman"/>
          <w:szCs w:val="24"/>
        </w:rPr>
        <w:t>Σας καλωσορίζουμε στη Βουλή, που κάνει την ειδική συνεδρίαση προς τιμή των γυναικών, γιατί σήμερα είναι 8 Μάρτη, παγκόσμια επέτειος για τη γιορτή των γυναικών.</w:t>
      </w:r>
    </w:p>
    <w:p w14:paraId="4E09CA42" w14:textId="77777777" w:rsidR="006940D6" w:rsidRDefault="002A199F">
      <w:pPr>
        <w:spacing w:line="600" w:lineRule="auto"/>
        <w:jc w:val="center"/>
        <w:rPr>
          <w:rFonts w:eastAsia="Times New Roman"/>
          <w:color w:val="000000" w:themeColor="text1"/>
        </w:rPr>
      </w:pPr>
      <w:r w:rsidRPr="009C0D39">
        <w:rPr>
          <w:rFonts w:eastAsia="Times New Roman"/>
          <w:color w:val="000000" w:themeColor="text1"/>
        </w:rPr>
        <w:lastRenderedPageBreak/>
        <w:t>(Χειροκροτήματα απ’ όλες τις πτέρυγες της Βουλής)</w:t>
      </w:r>
    </w:p>
    <w:p w14:paraId="4E09CA43" w14:textId="77777777" w:rsidR="006940D6" w:rsidRDefault="002A199F">
      <w:pPr>
        <w:spacing w:line="600" w:lineRule="auto"/>
        <w:ind w:firstLine="720"/>
        <w:jc w:val="both"/>
        <w:rPr>
          <w:rFonts w:eastAsia="Times New Roman" w:cs="Times New Roman"/>
          <w:szCs w:val="24"/>
        </w:rPr>
      </w:pPr>
      <w:r w:rsidRPr="002B6711">
        <w:rPr>
          <w:rFonts w:eastAsia="Times New Roman" w:cs="Times New Roman"/>
          <w:szCs w:val="24"/>
        </w:rPr>
        <w:t xml:space="preserve">Τον λόγο έχει </w:t>
      </w:r>
      <w:r>
        <w:rPr>
          <w:rFonts w:eastAsia="Times New Roman" w:cs="Times New Roman"/>
          <w:szCs w:val="24"/>
        </w:rPr>
        <w:t xml:space="preserve">εκ μέρους των Ανεξαρτήτων Ελλήνων ο κ. Κωνσταντίνος </w:t>
      </w:r>
      <w:proofErr w:type="spellStart"/>
      <w:r>
        <w:rPr>
          <w:rFonts w:eastAsia="Times New Roman" w:cs="Times New Roman"/>
          <w:szCs w:val="24"/>
        </w:rPr>
        <w:t>Κατσίκης</w:t>
      </w:r>
      <w:proofErr w:type="spellEnd"/>
      <w:r>
        <w:rPr>
          <w:rFonts w:eastAsia="Times New Roman" w:cs="Times New Roman"/>
          <w:szCs w:val="24"/>
        </w:rPr>
        <w:t>.</w:t>
      </w:r>
    </w:p>
    <w:p w14:paraId="4E09CA44"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κυρία Πρόεδρε.</w:t>
      </w:r>
    </w:p>
    <w:p w14:paraId="4E09CA4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έχω το μειονέκτημα </w:t>
      </w:r>
      <w:r>
        <w:rPr>
          <w:rFonts w:eastAsia="Times New Roman" w:cs="Times New Roman"/>
          <w:szCs w:val="24"/>
        </w:rPr>
        <w:t>–</w:t>
      </w: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και την τιμή- να μιλώ από αυτό το Βήμα, σε αυτή τη συνεδρίαση της Ολομέλειας προς τιμή της Παγκόσμιας Γιορτής της Γυναίκας, δέκατος έκτος ομιλητής και </w:t>
      </w:r>
      <w:r>
        <w:rPr>
          <w:rFonts w:eastAsia="Times New Roman" w:cs="Times New Roman"/>
          <w:szCs w:val="24"/>
        </w:rPr>
        <w:lastRenderedPageBreak/>
        <w:t>σε κουρασμένο εναπομείναν κοινό συναδέλφων, καθ</w:t>
      </w:r>
      <w:r>
        <w:rPr>
          <w:rFonts w:eastAsia="Times New Roman" w:cs="Times New Roman"/>
          <w:szCs w:val="24"/>
        </w:rPr>
        <w:t>ό</w:t>
      </w:r>
      <w:r>
        <w:rPr>
          <w:rFonts w:eastAsia="Times New Roman" w:cs="Times New Roman"/>
          <w:szCs w:val="24"/>
        </w:rPr>
        <w:t>τι η Αίθουσα και από την αρχή της συνεδρίασης και μέχ</w:t>
      </w:r>
      <w:r>
        <w:rPr>
          <w:rFonts w:eastAsia="Times New Roman" w:cs="Times New Roman"/>
          <w:szCs w:val="24"/>
        </w:rPr>
        <w:t>ρι αυτή την ώρα ήταν και παραμένει άδεια.</w:t>
      </w:r>
    </w:p>
    <w:p w14:paraId="4E09CA46" w14:textId="77777777" w:rsidR="006940D6" w:rsidRDefault="002A199F">
      <w:pPr>
        <w:spacing w:line="600" w:lineRule="auto"/>
        <w:jc w:val="both"/>
        <w:rPr>
          <w:rFonts w:eastAsia="Times New Roman" w:cs="Times New Roman"/>
          <w:szCs w:val="24"/>
        </w:rPr>
      </w:pPr>
      <w:r>
        <w:rPr>
          <w:rFonts w:eastAsia="Times New Roman" w:cs="Times New Roman"/>
          <w:szCs w:val="24"/>
        </w:rPr>
        <w:tab/>
        <w:t>Αυτό είναι χαρακτηριστικό, επιτρέψτε μου να σημειώσω, αφ</w:t>
      </w:r>
      <w:r>
        <w:rPr>
          <w:rFonts w:eastAsia="Times New Roman" w:cs="Times New Roman"/>
          <w:szCs w:val="24"/>
        </w:rPr>
        <w:t xml:space="preserve">’ </w:t>
      </w:r>
      <w:r>
        <w:rPr>
          <w:rFonts w:eastAsia="Times New Roman" w:cs="Times New Roman"/>
          <w:szCs w:val="24"/>
        </w:rPr>
        <w:t xml:space="preserve">ενός της μη συμμετοχής της γυναίκας Βουλευτίνας σε αυτή την αξιόλογη και σημαντική εκδήλωση αλλά και της αποχής από τη συνεδρίαση των ανδρών συναδέλφων, </w:t>
      </w:r>
      <w:r>
        <w:rPr>
          <w:rFonts w:eastAsia="Times New Roman"/>
          <w:szCs w:val="24"/>
        </w:rPr>
        <w:t>οι</w:t>
      </w:r>
      <w:r>
        <w:rPr>
          <w:rFonts w:eastAsia="Times New Roman"/>
          <w:szCs w:val="24"/>
        </w:rPr>
        <w:t xml:space="preserve"> οποίοι</w:t>
      </w:r>
      <w:r>
        <w:rPr>
          <w:rFonts w:eastAsia="Times New Roman" w:cs="Times New Roman"/>
          <w:szCs w:val="24"/>
        </w:rPr>
        <w:t xml:space="preserve"> είμαι βέβαιος ότι τάσσονται υπέρμαχοι των δικαιωμάτων της γυναίκας και της ισότιμης συμμετοχής της και αντιμετώπισής της σε όποιο βαθμό της κοινωνικής και πολιτικής της ανέλιξης.</w:t>
      </w:r>
    </w:p>
    <w:p w14:paraId="4E09CA4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κυρίες και κύριοι συνάδελφοι, μία ημέρα σημαντική, μία γιορτή </w:t>
      </w:r>
      <w:r>
        <w:rPr>
          <w:rFonts w:eastAsia="Times New Roman" w:cs="Times New Roman"/>
          <w:szCs w:val="24"/>
        </w:rPr>
        <w:t>σημαντική η οποία έχει τις ρίζες της, δηλαδή ξεκίνησε και καθιερώθηκε από τη διαμαρτυρία των ίδιων των γυναικών</w:t>
      </w:r>
      <w:r>
        <w:rPr>
          <w:rFonts w:eastAsia="Times New Roman" w:cs="Times New Roman"/>
          <w:szCs w:val="24"/>
        </w:rPr>
        <w:t>,</w:t>
      </w:r>
      <w:r>
        <w:rPr>
          <w:rFonts w:eastAsia="Times New Roman" w:cs="Times New Roman"/>
          <w:szCs w:val="24"/>
        </w:rPr>
        <w:t xml:space="preserve"> που έλαβε χώρα παλαιά, στις αρχές του 20</w:t>
      </w:r>
      <w:r>
        <w:rPr>
          <w:rFonts w:eastAsia="Times New Roman" w:cs="Times New Roman"/>
          <w:szCs w:val="24"/>
          <w:vertAlign w:val="superscript"/>
        </w:rPr>
        <w:t>ου</w:t>
      </w:r>
      <w:r>
        <w:rPr>
          <w:rFonts w:eastAsia="Times New Roman" w:cs="Times New Roman"/>
          <w:szCs w:val="24"/>
        </w:rPr>
        <w:t xml:space="preserve"> αιώνα, στην Ευρώπη και στις Ηνωμένες Πολιτείες Αμερικής, ζητώντας ίσα δικαιώματα, καλύτερες συνθήκες</w:t>
      </w:r>
      <w:r>
        <w:rPr>
          <w:rFonts w:eastAsia="Times New Roman" w:cs="Times New Roman"/>
          <w:szCs w:val="24"/>
        </w:rPr>
        <w:t xml:space="preserve"> εργασίας, καθώς και δικαίωμα ψήφου. Θεσμοθετήθηκε το 1977 από τον Οργανισμό Ηνωμένων Εθνών, ο οποίος κάλεσε όλες τις χώρες του κόσμου να γιορτάσουν την ημέρα για τα δικαιώματα των γυναικών.</w:t>
      </w:r>
    </w:p>
    <w:p w14:paraId="4E09CA4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Στο πέρασμα του χρόνου η εικόνα της γυναίκας έχει πλέον ουσιαστικ</w:t>
      </w:r>
      <w:r>
        <w:rPr>
          <w:rFonts w:eastAsia="Times New Roman" w:cs="Times New Roman"/>
          <w:szCs w:val="24"/>
        </w:rPr>
        <w:t xml:space="preserve">ές αλλαγές. Η γυναίκα παλαιότερα αντιλαμβανόταν τον εαυτό της ως λιγότερο δυναμικό και αυτόνομο, κυρίως λόγω </w:t>
      </w:r>
      <w:r>
        <w:rPr>
          <w:rFonts w:eastAsia="Times New Roman" w:cs="Times New Roman"/>
          <w:szCs w:val="24"/>
        </w:rPr>
        <w:lastRenderedPageBreak/>
        <w:t>του ότι ήταν υποχρεωμένη να παραμ</w:t>
      </w:r>
      <w:r>
        <w:rPr>
          <w:rFonts w:eastAsia="Times New Roman" w:cs="Times New Roman"/>
          <w:szCs w:val="24"/>
        </w:rPr>
        <w:t>έ</w:t>
      </w:r>
      <w:r>
        <w:rPr>
          <w:rFonts w:eastAsia="Times New Roman" w:cs="Times New Roman"/>
          <w:szCs w:val="24"/>
        </w:rPr>
        <w:t xml:space="preserve">νει </w:t>
      </w:r>
      <w:r>
        <w:rPr>
          <w:rFonts w:eastAsia="Times New Roman" w:cs="Times New Roman"/>
          <w:szCs w:val="24"/>
        </w:rPr>
        <w:t>σ</w:t>
      </w:r>
      <w:r>
        <w:rPr>
          <w:rFonts w:eastAsia="Times New Roman" w:cs="Times New Roman"/>
          <w:szCs w:val="24"/>
        </w:rPr>
        <w:t>το σπίτι, να μην εργάζεται και να ασχολείται κυρίως με την ανατροφή των παιδιών και τις δουλειές του σπιτιού</w:t>
      </w:r>
      <w:r>
        <w:rPr>
          <w:rFonts w:eastAsia="Times New Roman" w:cs="Times New Roman"/>
          <w:szCs w:val="24"/>
        </w:rPr>
        <w:t>. Αυτό είχε σαν αποτέλεσμα</w:t>
      </w:r>
      <w:r>
        <w:rPr>
          <w:rFonts w:eastAsia="Times New Roman" w:cs="Times New Roman"/>
          <w:szCs w:val="24"/>
        </w:rPr>
        <w:t>,</w:t>
      </w:r>
      <w:r>
        <w:rPr>
          <w:rFonts w:eastAsia="Times New Roman" w:cs="Times New Roman"/>
          <w:szCs w:val="24"/>
        </w:rPr>
        <w:t xml:space="preserve"> οι προσωπικές τις ανάγκες να έρχονται σε δεύτερη μοίρα. Έτσι ο άντρας ήταν αυτός ο οποίος είχε τη μεγαλύτερη ισχύ στην οικογένεια, από οικονομικής άποψης και όχι μόνο.</w:t>
      </w:r>
    </w:p>
    <w:p w14:paraId="4E09CA49"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Τα τελευταία χρόνια, βέβαια, τα πράγματα έχουν διαφοροποιηθε</w:t>
      </w:r>
      <w:r>
        <w:rPr>
          <w:rFonts w:eastAsia="Times New Roman" w:cs="Times New Roman"/>
          <w:szCs w:val="24"/>
        </w:rPr>
        <w:t xml:space="preserve">ί αρκετά και η θέση της γυναίκας έχει αλλάξει σημαντικά στην κοινωνία. Η σύγχρονη γυναίκα καλείται να ανταποκριθεί σε πολλαπλούς ρόλους, σε αυτόν της αφοσιωμένης συζύγου, της στοργικής μητέρας, της εργαζόμενης και της καλής </w:t>
      </w:r>
      <w:r>
        <w:rPr>
          <w:rFonts w:eastAsia="Times New Roman" w:cs="Times New Roman"/>
          <w:szCs w:val="24"/>
        </w:rPr>
        <w:lastRenderedPageBreak/>
        <w:t xml:space="preserve">νοικοκυράς. Στην προσπάθειά της </w:t>
      </w:r>
      <w:r>
        <w:rPr>
          <w:rFonts w:eastAsia="Times New Roman" w:cs="Times New Roman"/>
          <w:szCs w:val="24"/>
        </w:rPr>
        <w:t>να ανταποκριθεί επιτυχώς σε όλα αυτά υπάρχει μεγάλη πίεση και άγχος.</w:t>
      </w:r>
    </w:p>
    <w:p w14:paraId="4E09CA4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Είναι πολύ σημαντικό να αναφέρουμε</w:t>
      </w:r>
      <w:r>
        <w:rPr>
          <w:rFonts w:eastAsia="Times New Roman" w:cs="Times New Roman"/>
          <w:szCs w:val="24"/>
        </w:rPr>
        <w:t>,</w:t>
      </w:r>
      <w:r>
        <w:rPr>
          <w:rFonts w:eastAsia="Times New Roman" w:cs="Times New Roman"/>
          <w:szCs w:val="24"/>
        </w:rPr>
        <w:t xml:space="preserve"> ότι η γυναίκα οφείλει να κρατήσει τις λεπτές ισορροπίες που απαιτούνται ανάμεσα στις υποχρεώσεις της ως μητέρας και νοικοκυράς από τη μία και ως εργαζόμενης από την άλλη.</w:t>
      </w:r>
    </w:p>
    <w:p w14:paraId="4E09CA4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Ο πρώτος ρόλος της μέσα στην οικογένεια είναι αυτός που της έδωσε η φύση, αυτός της </w:t>
      </w:r>
      <w:r>
        <w:rPr>
          <w:rFonts w:eastAsia="Times New Roman" w:cs="Times New Roman"/>
          <w:szCs w:val="24"/>
        </w:rPr>
        <w:t xml:space="preserve">μητέρας, ένας πραγματικά σημαντικός και ιδιαίτερος ρόλος. Η ενασχόλησή της με τα παιδιά αποτελεί την καλύτερη επένδυση για το μέλλον τους. Ο ρόλος </w:t>
      </w:r>
      <w:r>
        <w:rPr>
          <w:rFonts w:eastAsia="Times New Roman" w:cs="Times New Roman"/>
          <w:szCs w:val="24"/>
        </w:rPr>
        <w:lastRenderedPageBreak/>
        <w:t>της μητέρας είναι εκείνος που μειώνει τις τριβές και ταυτόχρονα αυξάνει τη διάθεση για δημιουργικότητα.</w:t>
      </w:r>
    </w:p>
    <w:p w14:paraId="4E09CA4C"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Παράλ</w:t>
      </w:r>
      <w:r>
        <w:rPr>
          <w:rFonts w:eastAsia="Times New Roman" w:cs="Times New Roman"/>
          <w:szCs w:val="24"/>
        </w:rPr>
        <w:t>ληλα με τον ρόλο της μητέρας ακολουθεί και ο ρόλος της συζύγου. Η σύγχρονη γυναίκα οφείλει να αντ</w:t>
      </w:r>
      <w:r>
        <w:rPr>
          <w:rFonts w:eastAsia="Times New Roman" w:cs="Times New Roman"/>
          <w:szCs w:val="24"/>
        </w:rPr>
        <w:t>ε</w:t>
      </w:r>
      <w:r>
        <w:rPr>
          <w:rFonts w:eastAsia="Times New Roman" w:cs="Times New Roman"/>
          <w:szCs w:val="24"/>
        </w:rPr>
        <w:t xml:space="preserve">πεξέρχεται επιτυχώς και στη φροντίδα του συζύγου, να ενδιαφέρεται για την καλή ψυχική και σωματική του υγεία, να συζητάει τα όποια προβλήματα έχει και να τον </w:t>
      </w:r>
      <w:r>
        <w:rPr>
          <w:rFonts w:eastAsia="Times New Roman" w:cs="Times New Roman"/>
          <w:szCs w:val="24"/>
        </w:rPr>
        <w:t>καθησυχάζει. Με αυτό τον τρόπο επιτυγχάνεται η διατήρηση της γαλήνης και της ισορροπίας μέσα την οικογένεια.</w:t>
      </w:r>
    </w:p>
    <w:p w14:paraId="4E09CA4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Επίσης και ως εργαζόμενη η γυναίκα έχει αποδείξει</w:t>
      </w:r>
      <w:r>
        <w:rPr>
          <w:rFonts w:eastAsia="Times New Roman" w:cs="Times New Roman"/>
          <w:szCs w:val="24"/>
        </w:rPr>
        <w:t>,</w:t>
      </w:r>
      <w:r>
        <w:rPr>
          <w:rFonts w:eastAsia="Times New Roman" w:cs="Times New Roman"/>
          <w:szCs w:val="24"/>
        </w:rPr>
        <w:t xml:space="preserve"> ότι δεν υστερεί και ότι μπορεί να πετύχει τους στόχους που η ίδια </w:t>
      </w:r>
      <w:r>
        <w:rPr>
          <w:rFonts w:eastAsia="Times New Roman" w:cs="Times New Roman"/>
          <w:szCs w:val="24"/>
        </w:rPr>
        <w:lastRenderedPageBreak/>
        <w:t xml:space="preserve">θέτει, μέσω της δουλειάς της, </w:t>
      </w:r>
      <w:r>
        <w:rPr>
          <w:rFonts w:eastAsia="Times New Roman" w:cs="Times New Roman"/>
          <w:szCs w:val="24"/>
        </w:rPr>
        <w:t>των γνώσεων και της προσωπικότητάς της.</w:t>
      </w:r>
    </w:p>
    <w:p w14:paraId="4E09CA4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Όσον αφορά την ισότιμη συμμετοχή των γυναικών στα πολιτικά και κοινωνικά κέντρα λήψης αποφάσεων, αποτελεί αναμφισβήτητα μία από τις βασικές αρχές της </w:t>
      </w:r>
      <w:r>
        <w:rPr>
          <w:rFonts w:eastAsia="Times New Roman" w:cs="Times New Roman"/>
          <w:szCs w:val="24"/>
        </w:rPr>
        <w:t>δ</w:t>
      </w:r>
      <w:r>
        <w:rPr>
          <w:rFonts w:eastAsia="Times New Roman" w:cs="Times New Roman"/>
          <w:szCs w:val="24"/>
        </w:rPr>
        <w:t xml:space="preserve">ημοκρατίας με θεμελιώδη αξία, η οποία στοχεύει στη διατήρηση του </w:t>
      </w:r>
      <w:r>
        <w:rPr>
          <w:rFonts w:eastAsia="Times New Roman" w:cs="Times New Roman"/>
          <w:szCs w:val="24"/>
        </w:rPr>
        <w:t xml:space="preserve">κοινωνικού ιστού κάθε τόπου. Η </w:t>
      </w:r>
      <w:proofErr w:type="spellStart"/>
      <w:r>
        <w:rPr>
          <w:rFonts w:eastAsia="Times New Roman" w:cs="Times New Roman"/>
          <w:szCs w:val="24"/>
        </w:rPr>
        <w:t>υποεκροσώπησή</w:t>
      </w:r>
      <w:proofErr w:type="spellEnd"/>
      <w:r>
        <w:rPr>
          <w:rFonts w:eastAsia="Times New Roman" w:cs="Times New Roman"/>
          <w:szCs w:val="24"/>
        </w:rPr>
        <w:t xml:space="preserve"> τους δεν οφείλεται μόνο σε θεσμικούς παράγοντες αλλά και σε αιτίες που συνδέονται με την ποιότητα της </w:t>
      </w:r>
      <w:r>
        <w:rPr>
          <w:rFonts w:eastAsia="Times New Roman" w:cs="Times New Roman"/>
          <w:szCs w:val="24"/>
        </w:rPr>
        <w:t>δ</w:t>
      </w:r>
      <w:r>
        <w:rPr>
          <w:rFonts w:eastAsia="Times New Roman" w:cs="Times New Roman"/>
          <w:szCs w:val="24"/>
        </w:rPr>
        <w:t>ημοκρατίας, την πολιτική κουλτούρα, τη θρησκεία και τις κοινωνικές παραδόσεις.</w:t>
      </w:r>
    </w:p>
    <w:p w14:paraId="4E09CA4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Προσωπικά πιστεύω</w:t>
      </w:r>
      <w:r>
        <w:rPr>
          <w:rFonts w:eastAsia="Times New Roman" w:cs="Times New Roman"/>
          <w:szCs w:val="24"/>
        </w:rPr>
        <w:t>,</w:t>
      </w:r>
      <w:r>
        <w:rPr>
          <w:rFonts w:eastAsia="Times New Roman" w:cs="Times New Roman"/>
          <w:szCs w:val="24"/>
        </w:rPr>
        <w:t xml:space="preserve"> ότι η παρο</w:t>
      </w:r>
      <w:r>
        <w:rPr>
          <w:rFonts w:eastAsia="Times New Roman" w:cs="Times New Roman"/>
          <w:szCs w:val="24"/>
        </w:rPr>
        <w:t>υσία και η συμβολή της γυναίκας θα εκφραστεί με τέτοιο τρόπο</w:t>
      </w:r>
      <w:r>
        <w:rPr>
          <w:rFonts w:eastAsia="Times New Roman" w:cs="Times New Roman"/>
          <w:szCs w:val="24"/>
        </w:rPr>
        <w:t>,</w:t>
      </w:r>
      <w:r>
        <w:rPr>
          <w:rFonts w:eastAsia="Times New Roman" w:cs="Times New Roman"/>
          <w:szCs w:val="24"/>
        </w:rPr>
        <w:t xml:space="preserve"> που θα συμβάλλει πάρα πολύ σε μία εξισορρόπηση καταστάσεων και θεμάτων που σήμερα αντιμετωπίζει η χώρα και θα βοηθήσει πάρα πολύ προς αυτή την κατεύθυνση.</w:t>
      </w:r>
    </w:p>
    <w:p w14:paraId="4E09CA50"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επιτρέψτε μου να σας </w:t>
      </w:r>
      <w:r>
        <w:rPr>
          <w:rFonts w:eastAsia="Times New Roman" w:cs="Times New Roman"/>
          <w:szCs w:val="24"/>
        </w:rPr>
        <w:t>πω</w:t>
      </w:r>
      <w:r>
        <w:rPr>
          <w:rFonts w:eastAsia="Times New Roman" w:cs="Times New Roman"/>
          <w:szCs w:val="24"/>
        </w:rPr>
        <w:t>,</w:t>
      </w:r>
      <w:r>
        <w:rPr>
          <w:rFonts w:eastAsia="Times New Roman" w:cs="Times New Roman"/>
          <w:szCs w:val="24"/>
        </w:rPr>
        <w:t xml:space="preserve"> ότι η γυναίκα είναι εκείνη που είτε λόγω της παλιάς νοοτροπίας που επικρατούσε στην κοινωνία είτε λόγω του άντρα που την εμπόδιζε στο παρελθόν να είναι αυτό που σήμερα η ίδια θέλει, έχει προσαρμοστεί σε μια κατάσταση όπου από μόνη της, οικειοθελώς και </w:t>
      </w:r>
      <w:r>
        <w:rPr>
          <w:rFonts w:eastAsia="Times New Roman" w:cs="Times New Roman"/>
          <w:szCs w:val="24"/>
        </w:rPr>
        <w:t>αυτοβούλως, δεν θέλει να είναι αυτό που σήμερα όλοι μας επι</w:t>
      </w:r>
      <w:r>
        <w:rPr>
          <w:rFonts w:eastAsia="Times New Roman" w:cs="Times New Roman"/>
          <w:szCs w:val="24"/>
        </w:rPr>
        <w:lastRenderedPageBreak/>
        <w:t>θυμούμε, την ύπαρξη δηλαδή ίσου ποσοστού γυναικών και ανδρών στα κέντρα λήψης αποφάσεων και γενικότερα στην πολιτική ζωή του τόπου.</w:t>
      </w:r>
    </w:p>
    <w:p w14:paraId="4E09CA5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w:t>
      </w:r>
      <w:r>
        <w:rPr>
          <w:rFonts w:eastAsia="Times New Roman" w:cs="Times New Roman"/>
          <w:szCs w:val="24"/>
        </w:rPr>
        <w:t xml:space="preserve">υ κυρίου Βουλευτή) </w:t>
      </w:r>
    </w:p>
    <w:p w14:paraId="4E09CA52"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4E09CA53"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Είναι η ίδια η γυναίκα</w:t>
      </w:r>
      <w:r>
        <w:rPr>
          <w:rFonts w:eastAsia="Times New Roman" w:cs="Times New Roman"/>
          <w:szCs w:val="24"/>
        </w:rPr>
        <w:t>,</w:t>
      </w:r>
      <w:r>
        <w:rPr>
          <w:rFonts w:eastAsia="Times New Roman" w:cs="Times New Roman"/>
          <w:szCs w:val="24"/>
        </w:rPr>
        <w:t xml:space="preserve"> που αρνείται τη συμμετοχή της σε δράσεις πολιτικής και κοινωνικής ανέλιξης. Και σε αυτό το σημείο θα ήθελα να κάνω μία αναφορά σε ένα προσωπικό μου βίωμα από το παρελθόν. Κατά τη διάρκεια</w:t>
      </w:r>
      <w:r>
        <w:rPr>
          <w:rFonts w:eastAsia="Times New Roman" w:cs="Times New Roman"/>
          <w:szCs w:val="24"/>
        </w:rPr>
        <w:t xml:space="preserve"> δημοτικών εκλογών, όντας υποψήφιος δήμαρχος, θυμάμαι χαρακτηριστικά </w:t>
      </w:r>
      <w:r>
        <w:rPr>
          <w:rFonts w:eastAsia="Times New Roman" w:cs="Times New Roman"/>
          <w:szCs w:val="24"/>
        </w:rPr>
        <w:t>,</w:t>
      </w:r>
      <w:r>
        <w:rPr>
          <w:rFonts w:eastAsia="Times New Roman" w:cs="Times New Roman"/>
          <w:szCs w:val="24"/>
        </w:rPr>
        <w:t xml:space="preserve">ότι με </w:t>
      </w:r>
      <w:r>
        <w:rPr>
          <w:rFonts w:eastAsia="Times New Roman" w:cs="Times New Roman"/>
          <w:szCs w:val="24"/>
        </w:rPr>
        <w:lastRenderedPageBreak/>
        <w:t>μεγάλη δυσκολία προσπαθούσαμε να βρούμε γυναίκες, προκειμένου να καταρτίσουμε το ψηφοδέλτιο και να επιτύχουμε το 1/3, απαραίτητο ποσοστό για την εγκυρότητα των ψηφοδελτίων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το 1/3</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 xml:space="preserve">για τους άντρες, </w:t>
      </w:r>
      <w:r>
        <w:rPr>
          <w:rFonts w:eastAsia="Times New Roman" w:cs="Times New Roman"/>
          <w:szCs w:val="24"/>
        </w:rPr>
        <w:t xml:space="preserve">το </w:t>
      </w:r>
      <w:r>
        <w:rPr>
          <w:rFonts w:eastAsia="Times New Roman" w:cs="Times New Roman"/>
          <w:szCs w:val="24"/>
        </w:rPr>
        <w:t xml:space="preserve">1/3 </w:t>
      </w:r>
      <w:proofErr w:type="spellStart"/>
      <w:r>
        <w:rPr>
          <w:rFonts w:eastAsia="Times New Roman" w:cs="Times New Roman"/>
          <w:szCs w:val="24"/>
        </w:rPr>
        <w:t>είναιι</w:t>
      </w:r>
      <w:proofErr w:type="spellEnd"/>
      <w:r>
        <w:rPr>
          <w:rFonts w:eastAsia="Times New Roman" w:cs="Times New Roman"/>
          <w:szCs w:val="24"/>
        </w:rPr>
        <w:t xml:space="preserve"> για τις γυναίκες και το υπόλοιπο 1/3 που συμπληρώνει, κυρίες και κύριοι συνάδελφοι, τα 3/3 είναι και από τα δύο φύλα.</w:t>
      </w:r>
    </w:p>
    <w:p w14:paraId="4E09CA54"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Συνεπώς δεν τίθεται θέμα ισότητας εδώ. Μάλλον τίθεται θέμα ανισότητας εάν, όπως είπε ο κ. Καρ</w:t>
      </w:r>
      <w:r>
        <w:rPr>
          <w:rFonts w:eastAsia="Times New Roman" w:cs="Times New Roman"/>
          <w:szCs w:val="24"/>
        </w:rPr>
        <w:t xml:space="preserve">ά </w:t>
      </w:r>
      <w:proofErr w:type="spellStart"/>
      <w:r>
        <w:rPr>
          <w:rFonts w:eastAsia="Times New Roman" w:cs="Times New Roman"/>
          <w:szCs w:val="24"/>
        </w:rPr>
        <w:t>Γιουσούφ</w:t>
      </w:r>
      <w:proofErr w:type="spellEnd"/>
      <w:r>
        <w:rPr>
          <w:rFonts w:eastAsia="Times New Roman" w:cs="Times New Roman"/>
          <w:szCs w:val="24"/>
        </w:rPr>
        <w:t xml:space="preserve">, δούμε και εξετάσουμε τη συμμετοχή των γυναικών κατά 50% στο ψηφοδέλτιο της λίστας και να παραμείνει το 1/3 στο ψηφοδέλτιο της μάχης με το σταυρό. Άρα, λοιπόν, επιδιώκοντας την ισότητα και όχι την ανισότητα μεταξύ των δύο φύλων, δεν νομίζω </w:t>
      </w:r>
      <w:r>
        <w:rPr>
          <w:rFonts w:eastAsia="Times New Roman" w:cs="Times New Roman"/>
          <w:szCs w:val="24"/>
        </w:rPr>
        <w:lastRenderedPageBreak/>
        <w:t>ότι σ</w:t>
      </w:r>
      <w:r>
        <w:rPr>
          <w:rFonts w:eastAsia="Times New Roman" w:cs="Times New Roman"/>
          <w:szCs w:val="24"/>
        </w:rPr>
        <w:t>ε αυτό το σημείο εθίγη η ισότητα, την οποία όλοι στηρίζουμε και υπέρμαχοι αυτής είμαστε, υπέρ των γυναικών.</w:t>
      </w:r>
    </w:p>
    <w:p w14:paraId="4E09CA55"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καταστήσω σαφές</w:t>
      </w:r>
      <w:r>
        <w:rPr>
          <w:rFonts w:eastAsia="Times New Roman" w:cs="Times New Roman"/>
          <w:szCs w:val="24"/>
        </w:rPr>
        <w:t>,</w:t>
      </w:r>
      <w:r>
        <w:rPr>
          <w:rFonts w:eastAsia="Times New Roman" w:cs="Times New Roman"/>
          <w:szCs w:val="24"/>
        </w:rPr>
        <w:t xml:space="preserve"> ότι η γυναίκα -εξ όσων γνωρίζω και από τη δική μου εμπειρία- δεν εμποδίστηκε ποτέ στο να συμμετέχει ισότιμα στα πολιτικά και κοινωνικά κέντρα λήψης αποφάσεων.</w:t>
      </w:r>
    </w:p>
    <w:p w14:paraId="4E09CA56" w14:textId="77777777" w:rsidR="006940D6" w:rsidRDefault="002A199F">
      <w:pPr>
        <w:spacing w:line="600" w:lineRule="auto"/>
        <w:ind w:firstLine="720"/>
        <w:contextualSpacing/>
        <w:jc w:val="both"/>
        <w:rPr>
          <w:rFonts w:eastAsia="Times New Roman" w:cs="Times New Roman"/>
          <w:szCs w:val="24"/>
        </w:rPr>
      </w:pPr>
      <w:r>
        <w:rPr>
          <w:rFonts w:eastAsia="Times New Roman" w:cs="Times New Roman"/>
          <w:szCs w:val="24"/>
        </w:rPr>
        <w:t>Κλείνοντας την ομιλία μου, θα ήθελα να τονίσω πως οφείλουμε όλοι να αγωνιστούμε για να εξαλειφθο</w:t>
      </w:r>
      <w:r>
        <w:rPr>
          <w:rFonts w:eastAsia="Times New Roman" w:cs="Times New Roman"/>
          <w:szCs w:val="24"/>
        </w:rPr>
        <w:t>ύν οι όποιες διακρίσεις έχουν απομείνει, ανισότητες και αδικίες, εις βάρος των γυναικών. Να πάψουν να ισχύουν τα αναχρονιστικά κοινωνικά στερεότυπα. Αναφέρομαι περισσότερο στην ελληνική κοινωνία και στην ελληνική δημοκρατία, οι κανόνες της οποίας πιστεύω</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ότι αποτελούν ασπίδα προστασίας για τα δικαιώματα της γυναίκας. Αναλογεί δε στην κοινωνική, οικονομική και πολιτική ζωή της χώρας η συμμετοχή της και είναι εκ των ων ουκ άνευ.</w:t>
      </w:r>
    </w:p>
    <w:p w14:paraId="4E09CA5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09CA58"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A59"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Τελευταίος ομιλητής είναι ο κ. Ιωάννης </w:t>
      </w:r>
      <w:proofErr w:type="spellStart"/>
      <w:r>
        <w:rPr>
          <w:rFonts w:eastAsia="Times New Roman" w:cs="Times New Roman"/>
          <w:szCs w:val="24"/>
        </w:rPr>
        <w:t>Σαρίδης</w:t>
      </w:r>
      <w:proofErr w:type="spellEnd"/>
      <w:r>
        <w:rPr>
          <w:rFonts w:eastAsia="Times New Roman" w:cs="Times New Roman"/>
          <w:szCs w:val="24"/>
        </w:rPr>
        <w:t>, Βουλευτής Α΄ Θεσσαλονίκης, από την Ένωση Κεντρώων.</w:t>
      </w:r>
    </w:p>
    <w:p w14:paraId="4E09CA5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Θα ακολουθήσει ο χαιρετισμός του Προέδρου της Βουλής, κ. </w:t>
      </w:r>
      <w:proofErr w:type="spellStart"/>
      <w:r>
        <w:rPr>
          <w:rFonts w:eastAsia="Times New Roman" w:cs="Times New Roman"/>
          <w:szCs w:val="24"/>
        </w:rPr>
        <w:t>Βούτση</w:t>
      </w:r>
      <w:proofErr w:type="spellEnd"/>
      <w:r>
        <w:rPr>
          <w:rFonts w:eastAsia="Times New Roman" w:cs="Times New Roman"/>
          <w:szCs w:val="24"/>
        </w:rPr>
        <w:t>, ο οποίος τιμητικά μου παραχώρησε σε αυτή την ει</w:t>
      </w:r>
      <w:r>
        <w:rPr>
          <w:rFonts w:eastAsia="Times New Roman" w:cs="Times New Roman"/>
          <w:szCs w:val="24"/>
        </w:rPr>
        <w:lastRenderedPageBreak/>
        <w:t>δική συνεδρίαση το Προεδρείο. Τον ευχαριστώ</w:t>
      </w:r>
      <w:r>
        <w:rPr>
          <w:rFonts w:eastAsia="Times New Roman" w:cs="Times New Roman"/>
          <w:szCs w:val="24"/>
        </w:rPr>
        <w:t>,</w:t>
      </w:r>
      <w:r>
        <w:rPr>
          <w:rFonts w:eastAsia="Times New Roman" w:cs="Times New Roman"/>
          <w:szCs w:val="24"/>
        </w:rPr>
        <w:t xml:space="preserve"> γιατί σε μια τέτοια συνεδρίαση πάντα οι Πρόεδροι της Βουλής θέλουν να είναι στο Προεδρείο.</w:t>
      </w:r>
    </w:p>
    <w:p w14:paraId="4E09CA5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έξι λεπτά, σας παρακαλώ, γιατί έχουμε βγει πολύ από τον χρόνο.</w:t>
      </w:r>
    </w:p>
    <w:p w14:paraId="4E09CA5C"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κυρία Πρόεδρε.</w:t>
      </w:r>
    </w:p>
    <w:p w14:paraId="4E09CA5D"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αγαπητοί φίλοι, θα ήθελα να ξεκινήσω την ομιλία μου με μια αναφορά στις γυναίκες που ένα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ολλά στη σημερινή ημέρα</w:t>
      </w:r>
      <w:r>
        <w:rPr>
          <w:rFonts w:eastAsia="Times New Roman" w:cs="Times New Roman"/>
          <w:szCs w:val="24"/>
        </w:rPr>
        <w:t>,</w:t>
      </w:r>
      <w:r>
        <w:rPr>
          <w:rFonts w:eastAsia="Times New Roman" w:cs="Times New Roman"/>
          <w:szCs w:val="24"/>
        </w:rPr>
        <w:t xml:space="preserve"> τους δημιουργεί αποστροφή. Στις γυναίκες</w:t>
      </w:r>
      <w:r>
        <w:rPr>
          <w:rFonts w:eastAsia="Times New Roman" w:cs="Times New Roman"/>
          <w:szCs w:val="24"/>
        </w:rPr>
        <w:t>,</w:t>
      </w:r>
      <w:r>
        <w:rPr>
          <w:rFonts w:eastAsia="Times New Roman" w:cs="Times New Roman"/>
          <w:szCs w:val="24"/>
        </w:rPr>
        <w:t xml:space="preserve"> που μια συμμετοχή σε μια εκδήλωση λόγω ακριβώς του εορτα</w:t>
      </w:r>
      <w:r>
        <w:rPr>
          <w:rFonts w:eastAsia="Times New Roman" w:cs="Times New Roman"/>
          <w:szCs w:val="24"/>
        </w:rPr>
        <w:t xml:space="preserve">σμού της σημερινής ημέρας δεν </w:t>
      </w:r>
      <w:r>
        <w:rPr>
          <w:rFonts w:eastAsia="Times New Roman" w:cs="Times New Roman"/>
          <w:szCs w:val="24"/>
        </w:rPr>
        <w:lastRenderedPageBreak/>
        <w:t>έχει γι’ αυτές κανένα νόημα</w:t>
      </w:r>
      <w:r>
        <w:rPr>
          <w:rFonts w:eastAsia="Times New Roman" w:cs="Times New Roman"/>
          <w:szCs w:val="24"/>
        </w:rPr>
        <w:t>,</w:t>
      </w:r>
      <w:r>
        <w:rPr>
          <w:rFonts w:eastAsia="Times New Roman" w:cs="Times New Roman"/>
          <w:szCs w:val="24"/>
        </w:rPr>
        <w:t xml:space="preserve"> γιατί στην ψυχή τους μέσα βρίσκεται πυκνό σκοτάδι.</w:t>
      </w:r>
    </w:p>
    <w:p w14:paraId="4E09CA5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θέση της γυναίκας σήμερα στην κοινωνία μας μπορεί τυπικά να βελτιώθηκε. Όμως πόσες γυναίκες ξύπνησαν σήμερα με τον φόβο σαν πρώτη σκέψη; Πόσες γ</w:t>
      </w:r>
      <w:r>
        <w:rPr>
          <w:rFonts w:eastAsia="Times New Roman" w:cs="Times New Roman"/>
          <w:szCs w:val="24"/>
        </w:rPr>
        <w:t>υναίκες θα φοβούνται σήμερα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ώ</w:t>
      </w:r>
      <w:r>
        <w:rPr>
          <w:rFonts w:eastAsia="Times New Roman" w:cs="Times New Roman"/>
          <w:szCs w:val="24"/>
        </w:rPr>
        <w:t xml:space="preserve">ς θα γυρίσει ο άντρας τους στο σπίτι; Πόσες γυναίκες κρύβουν τα δάκρυά τους για τα σημάδια που έχουν; Πόσες γυναίκες κρύβουν αυτά τα σημάδια από τα παιδιά τους; Πόσες γυναίκες σήμερα θα κάνουν την προσευχή τους, παρακαλώντας </w:t>
      </w:r>
      <w:r>
        <w:rPr>
          <w:rFonts w:eastAsia="Times New Roman" w:cs="Times New Roman"/>
          <w:szCs w:val="24"/>
        </w:rPr>
        <w:t xml:space="preserve">τον </w:t>
      </w:r>
      <w:r>
        <w:rPr>
          <w:rFonts w:eastAsia="Times New Roman" w:cs="Times New Roman"/>
          <w:szCs w:val="24"/>
        </w:rPr>
        <w:t>θ</w:t>
      </w:r>
      <w:r>
        <w:rPr>
          <w:rFonts w:eastAsia="Times New Roman" w:cs="Times New Roman"/>
          <w:szCs w:val="24"/>
        </w:rPr>
        <w:t xml:space="preserve">εό να τις βοηθήσει να αντέξουν τα χτυπήματα για χάρη των παιδιών τους; Πόσες γυναίκες τρέμουν τη </w:t>
      </w:r>
      <w:r>
        <w:rPr>
          <w:rFonts w:eastAsia="Times New Roman" w:cs="Times New Roman"/>
          <w:szCs w:val="24"/>
        </w:rPr>
        <w:lastRenderedPageBreak/>
        <w:t>στιγμή της αποκάλυψης του δράματος που βιώνουν</w:t>
      </w:r>
      <w:r>
        <w:rPr>
          <w:rFonts w:eastAsia="Times New Roman" w:cs="Times New Roman"/>
          <w:szCs w:val="24"/>
        </w:rPr>
        <w:t>,</w:t>
      </w:r>
      <w:r>
        <w:rPr>
          <w:rFonts w:eastAsia="Times New Roman" w:cs="Times New Roman"/>
          <w:szCs w:val="24"/>
        </w:rPr>
        <w:t xml:space="preserve"> γιατί ντρέπονται; Πόσες γυναίκες ντρέπονται να μιλήσουν ανοιχτά για τον βιασμό τους; Πόσοι άντρες δέρνουν </w:t>
      </w:r>
      <w:r>
        <w:rPr>
          <w:rFonts w:eastAsia="Times New Roman" w:cs="Times New Roman"/>
          <w:szCs w:val="24"/>
        </w:rPr>
        <w:t>τις γυναίκες τους; Πόσοι άντρες σακάτεψαν μια γυναίκα πέρ</w:t>
      </w:r>
      <w:r>
        <w:rPr>
          <w:rFonts w:eastAsia="Times New Roman" w:cs="Times New Roman"/>
          <w:szCs w:val="24"/>
        </w:rPr>
        <w:t>υ</w:t>
      </w:r>
      <w:r>
        <w:rPr>
          <w:rFonts w:eastAsia="Times New Roman" w:cs="Times New Roman"/>
          <w:szCs w:val="24"/>
        </w:rPr>
        <w:t>σι και δεν θα το μάθει ποτέ κανείς;</w:t>
      </w:r>
    </w:p>
    <w:p w14:paraId="4E09CA5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Οι απαντήσεις τρομάζουν. Τα στοιχεία συγκλονίζουν. Δεν θα αναφέρω νούμερα. Δεν είναι οι αριθμοί που μπορούν να περιγράψουν το μέγεθος του προβλήματος. Δεν μετριού</w:t>
      </w:r>
      <w:r>
        <w:rPr>
          <w:rFonts w:eastAsia="Times New Roman" w:cs="Times New Roman"/>
          <w:szCs w:val="24"/>
        </w:rPr>
        <w:t>νται αυτές οι αμαρτίες με στατιστικά στοιχεία.</w:t>
      </w:r>
    </w:p>
    <w:p w14:paraId="4E09CA60" w14:textId="77777777" w:rsidR="006940D6" w:rsidRDefault="002A199F">
      <w:pPr>
        <w:spacing w:line="600" w:lineRule="auto"/>
        <w:jc w:val="both"/>
        <w:rPr>
          <w:rFonts w:eastAsia="Times New Roman" w:cs="Times New Roman"/>
          <w:szCs w:val="24"/>
        </w:rPr>
      </w:pPr>
      <w:r>
        <w:rPr>
          <w:rFonts w:eastAsia="Times New Roman" w:cs="Times New Roman"/>
          <w:szCs w:val="24"/>
        </w:rPr>
        <w:tab/>
        <w:t>Σαν σήμερα, στις 8 Μαρτίου του 1857, οι εργαζόμεν</w:t>
      </w:r>
      <w:r>
        <w:rPr>
          <w:rFonts w:eastAsia="Times New Roman" w:cs="Times New Roman"/>
          <w:szCs w:val="24"/>
        </w:rPr>
        <w:t>ες</w:t>
      </w:r>
      <w:r>
        <w:rPr>
          <w:rFonts w:eastAsia="Times New Roman" w:cs="Times New Roman"/>
          <w:szCs w:val="24"/>
        </w:rPr>
        <w:t xml:space="preserve"> στα ραφτάδικα της Νέας Υόρκης κατέβηκαν σε μια μεγάλη απεργία, </w:t>
      </w:r>
      <w:r>
        <w:rPr>
          <w:rFonts w:eastAsia="Times New Roman" w:cs="Times New Roman"/>
          <w:szCs w:val="24"/>
        </w:rPr>
        <w:lastRenderedPageBreak/>
        <w:t xml:space="preserve">που ουσιαστικά σηματοδότησε παγκοσμίως την έναρξη του επίπονου αγώνα των γυναικών για τυπική </w:t>
      </w:r>
      <w:r>
        <w:rPr>
          <w:rFonts w:eastAsia="Times New Roman" w:cs="Times New Roman"/>
          <w:szCs w:val="24"/>
        </w:rPr>
        <w:t>και ουσιαστική ισότητα των δύο φύλων.</w:t>
      </w:r>
    </w:p>
    <w:p w14:paraId="4E09CA6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Αυτός ο αγώνας δεν σταμάτησε μέχρι σήμερα και ο λόγος είναι απλός. Δεν έχουν σταματήσει οι διακρίσεις εις βάρος των γυναικών. Υπάρχουν μέρη στον πλανήτη που απαγορεύουν στις γυναίκες να μορφώνονται. Υπάρχουν κράτη που </w:t>
      </w:r>
      <w:r>
        <w:rPr>
          <w:rFonts w:eastAsia="Times New Roman" w:cs="Times New Roman"/>
          <w:szCs w:val="24"/>
        </w:rPr>
        <w:t xml:space="preserve">επιτρέπουν τον γάμο ανήλικων κοριτσιών με υπέργηρους άνδρες, στο πλαίσιο εμπορικών συμφωνιών. Υπάρχουν άνθρωποι που προσβάλλονται από την εικόνα μιας θηλάζουσας μητέρας σε δημόσιο χώρο. Υπάρχουν γυναίκες σκλάβες, γυναίκες δούλες, </w:t>
      </w:r>
      <w:r>
        <w:rPr>
          <w:rFonts w:eastAsia="Times New Roman" w:cs="Times New Roman"/>
          <w:szCs w:val="24"/>
        </w:rPr>
        <w:lastRenderedPageBreak/>
        <w:t>γυναίκες υποχείρια σε αρρω</w:t>
      </w:r>
      <w:r>
        <w:rPr>
          <w:rFonts w:eastAsia="Times New Roman" w:cs="Times New Roman"/>
          <w:szCs w:val="24"/>
        </w:rPr>
        <w:t>στημένες ορέξεις. Δεν έχουν εκλείψει οι λόγοι που οδήγησαν την Αύρα Θεοδωρακοπούλου να ιδρύσει το 1920 τον Σύνδεσμο για τα Δικαιώματα της Γυναίκας στην Ελλάδα.</w:t>
      </w:r>
    </w:p>
    <w:p w14:paraId="4E09CA6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Δυστυχώς και στη χώρα μας τα φαινόμενα ενδοοικογενειακής βίας παρουσιάζουν άνοδο. Η κοινωνία μας</w:t>
      </w:r>
      <w:r>
        <w:rPr>
          <w:rFonts w:eastAsia="Times New Roman" w:cs="Times New Roman"/>
          <w:szCs w:val="24"/>
        </w:rPr>
        <w:t xml:space="preserve"> συνεχίζει να κάνει τα στραβά μάτια. Η οικονομική κρίση έχει επιδεινώσει την κατάσταση, καθώς πολλοί είναι εκείνοι που ξεσπούν σε κάποια γυναίκα την απογοήτευση που φέρνει στην ίδια τους τη ζωή η φτώχεια.</w:t>
      </w:r>
    </w:p>
    <w:p w14:paraId="4E09CA6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Θα ήθελα να κάνω και μια αναφορά</w:t>
      </w:r>
      <w:r>
        <w:rPr>
          <w:rFonts w:eastAsia="Times New Roman" w:cs="Times New Roman"/>
          <w:szCs w:val="24"/>
        </w:rPr>
        <w:t>,</w:t>
      </w:r>
      <w:r>
        <w:rPr>
          <w:rFonts w:eastAsia="Times New Roman" w:cs="Times New Roman"/>
          <w:szCs w:val="24"/>
        </w:rPr>
        <w:t xml:space="preserve"> σχετικά με το ειδ</w:t>
      </w:r>
      <w:r>
        <w:rPr>
          <w:rFonts w:eastAsia="Times New Roman" w:cs="Times New Roman"/>
          <w:szCs w:val="24"/>
        </w:rPr>
        <w:t>ικό θέμα της σημερινής εκδήλωσης, που έχει να κάνει με τη συμμετοχή των γυναικών στα κέντρα λήψης αποφάσεων. Είναι βαθιά ριζωμένη στον ελληνικό πολιτισμό η ιδέα</w:t>
      </w:r>
      <w:r>
        <w:rPr>
          <w:rFonts w:eastAsia="Times New Roman" w:cs="Times New Roman"/>
          <w:szCs w:val="24"/>
        </w:rPr>
        <w:t>,</w:t>
      </w:r>
      <w:r>
        <w:rPr>
          <w:rFonts w:eastAsia="Times New Roman" w:cs="Times New Roman"/>
          <w:szCs w:val="24"/>
        </w:rPr>
        <w:t xml:space="preserve"> πως οι γυναίκες είναι παραπάνω από ικανές να συμμετέχουν στα κοινά. Ο Αριστοφάνης φρόντισε να παρουσιάσει όλες τις πτυχές του ουσιαστικού ρόλου της γυναίκας στην κοινωνία στις καταπληκτικές και διαχρονικά επίκαιρες κωμωδίες του, τη «</w:t>
      </w:r>
      <w:proofErr w:type="spellStart"/>
      <w:r>
        <w:rPr>
          <w:rFonts w:eastAsia="Times New Roman" w:cs="Times New Roman"/>
          <w:szCs w:val="24"/>
        </w:rPr>
        <w:t>Λυσιστράτη</w:t>
      </w:r>
      <w:proofErr w:type="spellEnd"/>
      <w:r>
        <w:rPr>
          <w:rFonts w:eastAsia="Times New Roman" w:cs="Times New Roman"/>
          <w:szCs w:val="24"/>
        </w:rPr>
        <w:t>» και τις «</w:t>
      </w:r>
      <w:proofErr w:type="spellStart"/>
      <w:r>
        <w:rPr>
          <w:rFonts w:eastAsia="Times New Roman" w:cs="Times New Roman"/>
          <w:szCs w:val="24"/>
        </w:rPr>
        <w:t>Ε</w:t>
      </w:r>
      <w:r>
        <w:rPr>
          <w:rFonts w:eastAsia="Times New Roman" w:cs="Times New Roman"/>
          <w:szCs w:val="24"/>
        </w:rPr>
        <w:t>κκλησιάζουσες</w:t>
      </w:r>
      <w:proofErr w:type="spellEnd"/>
      <w:r>
        <w:rPr>
          <w:rFonts w:eastAsia="Times New Roman" w:cs="Times New Roman"/>
          <w:szCs w:val="24"/>
        </w:rPr>
        <w:t>».</w:t>
      </w:r>
    </w:p>
    <w:p w14:paraId="4E09CA6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Από εκεί μπορεί να αντλήσει κανείς μια σειρά επιχειρημάτων, για να υποστηρίξει την ιδέα</w:t>
      </w:r>
      <w:r>
        <w:rPr>
          <w:rFonts w:eastAsia="Times New Roman" w:cs="Times New Roman"/>
          <w:szCs w:val="24"/>
        </w:rPr>
        <w:t>,</w:t>
      </w:r>
      <w:r>
        <w:rPr>
          <w:rFonts w:eastAsia="Times New Roman" w:cs="Times New Roman"/>
          <w:szCs w:val="24"/>
        </w:rPr>
        <w:t xml:space="preserve"> πως ο κόσμος ίσως να ήταν καλύτερος εάν οι γυναίκες ήταν στην εξουσία. Από την άλλη, ο </w:t>
      </w:r>
      <w:r>
        <w:rPr>
          <w:rFonts w:eastAsia="Times New Roman" w:cs="Times New Roman"/>
          <w:szCs w:val="24"/>
        </w:rPr>
        <w:lastRenderedPageBreak/>
        <w:t>ρόλος της γυναίκας έχει τέτοιες απαιτήσεις</w:t>
      </w:r>
      <w:r>
        <w:rPr>
          <w:rFonts w:eastAsia="Times New Roman" w:cs="Times New Roman"/>
          <w:szCs w:val="24"/>
        </w:rPr>
        <w:t>,</w:t>
      </w:r>
      <w:r>
        <w:rPr>
          <w:rFonts w:eastAsia="Times New Roman" w:cs="Times New Roman"/>
          <w:szCs w:val="24"/>
        </w:rPr>
        <w:t xml:space="preserve"> που απλά δεν μπορεί </w:t>
      </w:r>
      <w:r>
        <w:rPr>
          <w:rFonts w:eastAsia="Times New Roman" w:cs="Times New Roman"/>
          <w:szCs w:val="24"/>
        </w:rPr>
        <w:t>να τα προλάβει όλα. Θα πρέπει να αναρωτηθούμε όλες και όλοι, όσοι καλούμαστε να εκπροσωπήσουμε τους πολίτες, τι είναι αυτό που θα μπορούσε να βοηθήσει την ουσιαστική ισότητα ανάμεσα στα δύο φύλα και πώς θα καταφέρουμε ως κοινωνία</w:t>
      </w:r>
      <w:r>
        <w:rPr>
          <w:rFonts w:eastAsia="Times New Roman" w:cs="Times New Roman"/>
          <w:szCs w:val="24"/>
        </w:rPr>
        <w:t>,</w:t>
      </w:r>
      <w:r>
        <w:rPr>
          <w:rFonts w:eastAsia="Times New Roman" w:cs="Times New Roman"/>
          <w:szCs w:val="24"/>
        </w:rPr>
        <w:t xml:space="preserve"> να απολαύσουμε τα οφέλη π</w:t>
      </w:r>
      <w:r>
        <w:rPr>
          <w:rFonts w:eastAsia="Times New Roman" w:cs="Times New Roman"/>
          <w:szCs w:val="24"/>
        </w:rPr>
        <w:t>ου προσφέρει ο θηλυκός τρόπος σκέψης.</w:t>
      </w:r>
    </w:p>
    <w:p w14:paraId="4E09CA6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Είναι σαφές πως μια βασική διαχρονική διαφορά ανάμεσα στους άνδρες και στις γυναίκες</w:t>
      </w:r>
      <w:r>
        <w:rPr>
          <w:rFonts w:eastAsia="Times New Roman" w:cs="Times New Roman"/>
          <w:szCs w:val="24"/>
        </w:rPr>
        <w:t>,</w:t>
      </w:r>
      <w:r>
        <w:rPr>
          <w:rFonts w:eastAsia="Times New Roman" w:cs="Times New Roman"/>
          <w:szCs w:val="24"/>
        </w:rPr>
        <w:t xml:space="preserve"> παραμένει η επιλογή των προτεραιοτήτων. Για μια γυναίκα ίσως να είναι πιο σημαντικό να εξασφαλίσει την οικογενειακή γαλήνη, ενώ για </w:t>
      </w:r>
      <w:r>
        <w:rPr>
          <w:rFonts w:eastAsia="Times New Roman" w:cs="Times New Roman"/>
          <w:szCs w:val="24"/>
        </w:rPr>
        <w:t xml:space="preserve">έναν άνδρα ίσως </w:t>
      </w:r>
      <w:r>
        <w:rPr>
          <w:rFonts w:eastAsia="Times New Roman" w:cs="Times New Roman"/>
          <w:szCs w:val="24"/>
        </w:rPr>
        <w:lastRenderedPageBreak/>
        <w:t xml:space="preserve">να είναι πιο σημαντικό η σταθερή κάλυψη των αναγκών της οικογένειας. </w:t>
      </w:r>
      <w:r>
        <w:rPr>
          <w:rFonts w:eastAsia="Times New Roman" w:cs="Times New Roman"/>
          <w:szCs w:val="24"/>
        </w:rPr>
        <w:t>Σαφώς κ</w:t>
      </w:r>
      <w:r>
        <w:rPr>
          <w:rFonts w:eastAsia="Times New Roman" w:cs="Times New Roman"/>
          <w:szCs w:val="24"/>
        </w:rPr>
        <w:t>αι τα δυο είναι εξίσου απαραίτητα. Δεν μπορούν, όμως, να εξυπηρετηθούν ταυτόχρονα και από τους δύο.</w:t>
      </w:r>
    </w:p>
    <w:p w14:paraId="4E09CA6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Ας κάνουμε, λοιπόν, μια ευχή: Τα δύο φύλα να βρουν την απαραίτητ</w:t>
      </w:r>
      <w:r>
        <w:rPr>
          <w:rFonts w:eastAsia="Times New Roman" w:cs="Times New Roman"/>
          <w:szCs w:val="24"/>
        </w:rPr>
        <w:t>η ανάμεσά τους ισορροπία και να κάνουν ό,τι μπορούν</w:t>
      </w:r>
      <w:r>
        <w:rPr>
          <w:rFonts w:eastAsia="Times New Roman" w:cs="Times New Roman"/>
          <w:szCs w:val="24"/>
        </w:rPr>
        <w:t>,</w:t>
      </w:r>
      <w:r>
        <w:rPr>
          <w:rFonts w:eastAsia="Times New Roman" w:cs="Times New Roman"/>
          <w:szCs w:val="24"/>
        </w:rPr>
        <w:t xml:space="preserve"> για να ισχύσει αυτό σε όλα τα επίπεδα και κυρίως στη συμμετοχή στη λήψη αποφάσεων, για ένα καλύτερο κόσμο με ειρήνη, χωρίς πολέμους, χωρίς φτώχεια, χωρίς αρρώστιες, χωρίς πρόσφυγες, χωρίς μετανάστες. Χρε</w:t>
      </w:r>
      <w:r>
        <w:rPr>
          <w:rFonts w:eastAsia="Times New Roman" w:cs="Times New Roman"/>
          <w:szCs w:val="24"/>
        </w:rPr>
        <w:t>ιαζόμαστε εσάς. Έχουμε ανάγκη από εσάς, για να παραδώσουμε στα παιδιά μας, τις αυριανές γυναίκες, μια καλύτερη ζωή, μια καλύτερη χώρα, ένα σίγουρο μέλλον.</w:t>
      </w:r>
    </w:p>
    <w:p w14:paraId="4E09CA67"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E09CA68" w14:textId="77777777" w:rsidR="006940D6" w:rsidRDefault="002A199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A69"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 κι εμείς.</w:t>
      </w:r>
    </w:p>
    <w:p w14:paraId="4E09CA6A"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αρακαλώ τον αξιότιμο Πρόεδρο της Βουλής να κάνει έναν σύντομο χαιρετισμό.</w:t>
      </w:r>
    </w:p>
    <w:p w14:paraId="4E09CA6B"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Πάντως, κύριε Πρόεδρε, διαλέξατε το τέλος, που έχει φύγει όλος ο κόσμος αλλά αυτό δείχνει ακριβώς σεμνότητα.</w:t>
      </w:r>
    </w:p>
    <w:p w14:paraId="4E09CA6C"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Αλίμονο.</w:t>
      </w:r>
    </w:p>
    <w:p w14:paraId="4E09CA6D" w14:textId="77777777" w:rsidR="006940D6" w:rsidRDefault="002A199F">
      <w:pPr>
        <w:tabs>
          <w:tab w:val="left" w:pos="709"/>
        </w:tabs>
        <w:spacing w:line="600" w:lineRule="auto"/>
        <w:ind w:firstLine="720"/>
        <w:jc w:val="both"/>
        <w:rPr>
          <w:rFonts w:eastAsia="Times New Roman" w:cs="Times New Roman"/>
          <w:szCs w:val="24"/>
        </w:rPr>
      </w:pPr>
      <w:r>
        <w:rPr>
          <w:rFonts w:eastAsia="Times New Roman" w:cs="Times New Roman"/>
          <w:szCs w:val="24"/>
        </w:rPr>
        <w:lastRenderedPageBreak/>
        <w:t>Νομίζω πως η σημερινή συ</w:t>
      </w:r>
      <w:r>
        <w:rPr>
          <w:rFonts w:eastAsia="Times New Roman" w:cs="Times New Roman"/>
          <w:szCs w:val="24"/>
        </w:rPr>
        <w:t>ζήτηση είναι πολλαπλά χρήσιμη για έναν κυρίως λόγο</w:t>
      </w:r>
      <w:r>
        <w:rPr>
          <w:rFonts w:eastAsia="Times New Roman" w:cs="Times New Roman"/>
          <w:szCs w:val="24"/>
        </w:rPr>
        <w:t>.</w:t>
      </w:r>
      <w:r>
        <w:rPr>
          <w:rFonts w:eastAsia="Times New Roman" w:cs="Times New Roman"/>
          <w:szCs w:val="24"/>
        </w:rPr>
        <w:t xml:space="preserve"> Γιατί δημοσίως για όποιον θέλει να παρακολουθήσει, εκτέθηκε το σύνολο των απόψεων που αφορούν στο γυναικείο ζήτημα, στο φεμινιστικό κίνημα, στις αντιλήψεις των κομμάτων για τις γυναίκες, με ανατριχιαστικέ</w:t>
      </w:r>
      <w:r>
        <w:rPr>
          <w:rFonts w:eastAsia="Times New Roman" w:cs="Times New Roman"/>
          <w:szCs w:val="24"/>
        </w:rPr>
        <w:t>ς -θα έλεγε κανείς- διαφοροποιήσεις και πολύ σοβαρές διαφορετικές απόψεις, οι οποίες εκτέθηκαν ευθέως στη βάση των προγραμματικών απόψεων των κομμάτων.</w:t>
      </w:r>
    </w:p>
    <w:p w14:paraId="4E09CA6E"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Ως εκ τούτου, ήταν πράγματι μια χρήσιμη, άκρως πολιτική διαδικασία, πέραν από μια μονομερή –ενδεχομένως-</w:t>
      </w:r>
      <w:r>
        <w:rPr>
          <w:rFonts w:eastAsia="Times New Roman" w:cs="Times New Roman"/>
          <w:szCs w:val="24"/>
        </w:rPr>
        <w:t xml:space="preserve"> υμνολογία του ενός ή του άλλου χαρακτήρα, που θα ήταν σε μια ημερίδα ή σε άλλη εκδήλωση. </w:t>
      </w:r>
    </w:p>
    <w:p w14:paraId="4E09CA6F"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λοιπόν, να εκφράσω κι εγώ μερικές απόψεις, οι οποίες πέραν από προσωπικές, βεβαίως, απηχούν και τον χώρο μας, δηλαδή τον ΣΥΡΙΖΑ, του οποίου είμαι Βουλ</w:t>
      </w:r>
      <w:r>
        <w:rPr>
          <w:rFonts w:eastAsia="Times New Roman" w:cs="Times New Roman"/>
          <w:szCs w:val="24"/>
        </w:rPr>
        <w:t xml:space="preserve">ευτής. </w:t>
      </w:r>
    </w:p>
    <w:p w14:paraId="4E09CA70"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κοινωνία μας όχι μόνο δεν έπαψε αλλά μέσα σε συνθήκες κρίσης περισσότερο χρωματίστηκε, ταυτόχρονα προφανώς, από την ταξική της διαστρωμάτωση και από τις συγκρούσεις που παράγονται στη βάση αυτής της διαστρωμάτωσης αλ</w:t>
      </w:r>
      <w:r>
        <w:rPr>
          <w:rFonts w:eastAsia="Times New Roman" w:cs="Times New Roman"/>
          <w:szCs w:val="24"/>
        </w:rPr>
        <w:t xml:space="preserve">λά και από την ύπαρξη και αναπαραγωγή ανδροκρατικών αντιλήψεων και πατριαρχικών μοντέλων. Με αυτήν την έννοια οι </w:t>
      </w:r>
      <w:proofErr w:type="spellStart"/>
      <w:r>
        <w:rPr>
          <w:rFonts w:eastAsia="Times New Roman" w:cs="Times New Roman"/>
          <w:szCs w:val="24"/>
        </w:rPr>
        <w:t>έμφυλες</w:t>
      </w:r>
      <w:proofErr w:type="spellEnd"/>
      <w:r>
        <w:rPr>
          <w:rFonts w:eastAsia="Times New Roman" w:cs="Times New Roman"/>
          <w:szCs w:val="24"/>
        </w:rPr>
        <w:t xml:space="preserve"> διακρίσεις ήταν και είναι παρούσες και αυτό μπορεί να αποδειχθεί. Δεν είναι θέμα εμμονής </w:t>
      </w:r>
      <w:r>
        <w:rPr>
          <w:rFonts w:eastAsia="Times New Roman" w:cs="Times New Roman"/>
          <w:szCs w:val="24"/>
        </w:rPr>
        <w:lastRenderedPageBreak/>
        <w:t>και ιδεοληψίας οποιουδήποτε. Μπορεί να αποδειχ</w:t>
      </w:r>
      <w:r>
        <w:rPr>
          <w:rFonts w:eastAsia="Times New Roman" w:cs="Times New Roman"/>
          <w:szCs w:val="24"/>
        </w:rPr>
        <w:t xml:space="preserve">θεί και αποδεικνύεται μέσα στην ίδια τη ζωή. </w:t>
      </w:r>
    </w:p>
    <w:p w14:paraId="4E09CA71"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Η ενδοοικογενειακή βία και όλα όσα αναφέρθηκαν, όπως επίσης και τα ζητήματα της χειραγώγησης και της αναπαραγωγής των ρόλων, που εξωθούν τη γυναίκα έξω από τη δημόσια σφαίρα και την πολιτική, αφορούν -βεβαίως ό</w:t>
      </w:r>
      <w:r>
        <w:rPr>
          <w:rFonts w:eastAsia="Times New Roman" w:cs="Times New Roman"/>
          <w:szCs w:val="24"/>
        </w:rPr>
        <w:t>χι ισοπόσως, βεβαίως όχι με τον ίδιο τρόπο, βεβαίως μέσα από ειδικές διαδρομές- όλες τις τάξεις. Αυτό αποδεικνύεται όχι με έρευνες και στατιστικές, με την εμπειρία που έχουμε όλοι μας μέσα από τη ζωή και προ κρίσεως και μέσα στην κρίση και σε όλες τις χώρε</w:t>
      </w:r>
      <w:r>
        <w:rPr>
          <w:rFonts w:eastAsia="Times New Roman" w:cs="Times New Roman"/>
          <w:szCs w:val="24"/>
        </w:rPr>
        <w:t xml:space="preserve">ς και σε όλες τις ηπείρους. </w:t>
      </w:r>
    </w:p>
    <w:p w14:paraId="4E09CA72"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lastRenderedPageBreak/>
        <w:t>Αυτό είναι πάρα πολύ σαφές και ακριβώς εμπεδώνει το πεδίο των πολλαπλών διακρίσεων και των ανισοτήτων και στο κοινωνικ</w:t>
      </w:r>
      <w:r>
        <w:rPr>
          <w:rFonts w:eastAsia="Times New Roman" w:cs="Times New Roman"/>
          <w:szCs w:val="24"/>
        </w:rPr>
        <w:t>ών</w:t>
      </w:r>
      <w:r>
        <w:rPr>
          <w:rFonts w:eastAsia="Times New Roman" w:cs="Times New Roman"/>
          <w:szCs w:val="24"/>
        </w:rPr>
        <w:t xml:space="preserve"> αλλά και στο προσωπικό επίπεδο. Κι αν από κάπου ξεκίνησε κάτι που τώρα αποδέχονται, δηλαδή ότι το προσωπικ</w:t>
      </w:r>
      <w:r>
        <w:rPr>
          <w:rFonts w:eastAsia="Times New Roman" w:cs="Times New Roman"/>
          <w:szCs w:val="24"/>
        </w:rPr>
        <w:t xml:space="preserve">ό είναι και πολιτικό και υπήρξαν πολιτικές πάνω σε αυτήν τη διάκριση που έχει αναπτυχθεί- ξεκίνησε ακριβώς από την αναπαραγωγή αυτών των ισοτήτων. </w:t>
      </w:r>
    </w:p>
    <w:p w14:paraId="4E09CA73"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Επιτρέψτε μου να σας πω ότι το αίτημα της γυναικείας χειραφέτησης, με αυτήν την έννοια, είναι παρόν, είναι ζ</w:t>
      </w:r>
      <w:r>
        <w:rPr>
          <w:rFonts w:eastAsia="Times New Roman" w:cs="Times New Roman"/>
          <w:szCs w:val="24"/>
        </w:rPr>
        <w:t xml:space="preserve">ωντανό και δυστυχώς είναι ανεκπλήρωτο. Διότι, οι εξουσιαστικές δομές οι οποίες υπάρχουν μέσα στην κοινωνία μας, με πρώτη απώλεια, αν θέλετε, η οποία </w:t>
      </w:r>
      <w:proofErr w:type="spellStart"/>
      <w:r>
        <w:rPr>
          <w:rFonts w:eastAsia="Times New Roman" w:cs="Times New Roman"/>
          <w:szCs w:val="24"/>
        </w:rPr>
        <w:t>επικαθορίζει</w:t>
      </w:r>
      <w:proofErr w:type="spellEnd"/>
      <w:r>
        <w:rPr>
          <w:rFonts w:eastAsia="Times New Roman" w:cs="Times New Roman"/>
          <w:szCs w:val="24"/>
        </w:rPr>
        <w:t xml:space="preserve"> αυτό που έρχεται μέσα </w:t>
      </w:r>
      <w:r>
        <w:rPr>
          <w:rFonts w:eastAsia="Times New Roman" w:cs="Times New Roman"/>
          <w:szCs w:val="24"/>
        </w:rPr>
        <w:lastRenderedPageBreak/>
        <w:t>από τις σοβαρές, ταξικές διακρίσεις αλλά που δεν είναι η μόνη, φέρνουν σ</w:t>
      </w:r>
      <w:r>
        <w:rPr>
          <w:rFonts w:eastAsia="Times New Roman" w:cs="Times New Roman"/>
          <w:szCs w:val="24"/>
        </w:rPr>
        <w:t xml:space="preserve">την επιφάνεια αυτό το αίτημα της χειραφέτησης. </w:t>
      </w:r>
    </w:p>
    <w:p w14:paraId="4E09CA74"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Και βεβαίως, είναι θέμα συλλογικής δράσης του γυναικείου κινήματος και ύπαρξης και μιας νέας άνθησης του γυναικείου κινήματος και δεν είναι ζήτημα –μόνο, τουλάχιστον- ατομικής συνειδητοποίησης, όπως παρουσιάσ</w:t>
      </w:r>
      <w:r>
        <w:rPr>
          <w:rFonts w:eastAsia="Times New Roman" w:cs="Times New Roman"/>
          <w:szCs w:val="24"/>
        </w:rPr>
        <w:t xml:space="preserve">τηκε από ορισμένες απόψεις. </w:t>
      </w:r>
    </w:p>
    <w:p w14:paraId="4E09CA75"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 xml:space="preserve">Ταυτόχρονα, συμβαίνουν δύο πράγματα και το βλέπουμε: Υπάρχει μια μεγάλη αδυναμία του μαζικού κινήματος για να θέσει αυτά τα ζητήματα σε μια πολεμική κατάσταση που βρισκόμαστε μέσα στην κρίση, με οξυμένες τις διαφορές σε όλα τα </w:t>
      </w:r>
      <w:r>
        <w:rPr>
          <w:rFonts w:eastAsia="Times New Roman" w:cs="Times New Roman"/>
          <w:szCs w:val="24"/>
        </w:rPr>
        <w:lastRenderedPageBreak/>
        <w:t>επίπεδα. Ταυτόχρονα, υπάρχει επίσης μια επικουρία κάποιων ή των περισσότερων μέσων μαζικής ενημέρωσης σε στερεότυπα, σε ρόλους, σε σεξιστικά πρότυπα που εμπεδώνουν μέσα στην κοινωνία, που εμπεδώνουν μέσα στον κορμό της εκπαιδευτικής διαδικασίας και της καθ</w:t>
      </w:r>
      <w:r>
        <w:rPr>
          <w:rFonts w:eastAsia="Times New Roman" w:cs="Times New Roman"/>
          <w:szCs w:val="24"/>
        </w:rPr>
        <w:t xml:space="preserve">ημερινότητας, αυτούς τους διακριτούς ρόλους με την υποβάθμιση και τη χειραγώγηση της γυναίκας αλλά υπάρχει και μια μεγάλη υποκρισία του πολιτικού συστήματος. </w:t>
      </w:r>
    </w:p>
    <w:p w14:paraId="4E09CA76"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Κι αν είμαστε σήμερα εμείς εδώ, άντρες και γυναίκες, δεν μπορούμε παρά να αναφερθούμε και σε αυτό</w:t>
      </w:r>
      <w:r>
        <w:rPr>
          <w:rFonts w:eastAsia="Times New Roman" w:cs="Times New Roman"/>
          <w:szCs w:val="24"/>
        </w:rPr>
        <w:t xml:space="preserve">. Διότι, είναι σωστό και έχουν γίνει σοβαρά βήματα και έχουν κατατεθεί και πολύ σωστές προτάσεις, ακόμα και στη σημερινή κουβέντα, </w:t>
      </w:r>
      <w:r>
        <w:rPr>
          <w:rFonts w:eastAsia="Times New Roman" w:cs="Times New Roman"/>
          <w:szCs w:val="24"/>
        </w:rPr>
        <w:lastRenderedPageBreak/>
        <w:t>για μια περαιτέρω θέσπιση και εμπλουτισμό των τυπικών, των νομοθετικών προϋποθέσεων για την ισότητα. Πλην όμως στην πράξη δεν</w:t>
      </w:r>
      <w:r>
        <w:rPr>
          <w:rFonts w:eastAsia="Times New Roman" w:cs="Times New Roman"/>
          <w:szCs w:val="24"/>
        </w:rPr>
        <w:t xml:space="preserve"> έχουν δημιουργηθεί οι ουσιαστικές προϋποθέσεις και δεν καλλιεργούνται οι ουσιαστικές προϋποθέσεις που θα βοηθούν μαζικά τις γυναίκες να συμμετέχουν σε όλα τα όργανα, όχι μόνο στη Βουλή</w:t>
      </w:r>
      <w:r>
        <w:rPr>
          <w:rFonts w:eastAsia="Times New Roman" w:cs="Times New Roman"/>
          <w:szCs w:val="24"/>
        </w:rPr>
        <w:t xml:space="preserve"> </w:t>
      </w:r>
      <w:r>
        <w:rPr>
          <w:rFonts w:eastAsia="Times New Roman" w:cs="Times New Roman"/>
          <w:szCs w:val="24"/>
        </w:rPr>
        <w:t>αλλά στο συνδικαλιστικό κίνημα, στους δήμους, παντού όπου υπάρχει η πο</w:t>
      </w:r>
      <w:r>
        <w:rPr>
          <w:rFonts w:eastAsia="Times New Roman" w:cs="Times New Roman"/>
          <w:szCs w:val="24"/>
        </w:rPr>
        <w:t xml:space="preserve">λιτική εκπροσώπηση. </w:t>
      </w:r>
    </w:p>
    <w:p w14:paraId="4E09CA77" w14:textId="77777777" w:rsidR="006940D6" w:rsidRDefault="002A199F">
      <w:pPr>
        <w:spacing w:line="600" w:lineRule="auto"/>
        <w:ind w:firstLine="720"/>
        <w:jc w:val="both"/>
        <w:rPr>
          <w:rFonts w:eastAsia="Times New Roman"/>
          <w:szCs w:val="24"/>
        </w:rPr>
      </w:pPr>
      <w:r>
        <w:rPr>
          <w:rFonts w:eastAsia="Times New Roman"/>
          <w:szCs w:val="24"/>
        </w:rPr>
        <w:t xml:space="preserve">Επειδή μου αρέσει να μιλάω με επιχειρήματα, θα μιλήσω με επιχειρήματα για να σας το πω ακριβώς, για να μην μαλώνουμε σ’ αυτά. Ας μαλώσουμε σ’ άλλα. </w:t>
      </w:r>
    </w:p>
    <w:p w14:paraId="4E09CA78" w14:textId="77777777" w:rsidR="006940D6" w:rsidRDefault="002A199F">
      <w:pPr>
        <w:spacing w:line="600" w:lineRule="auto"/>
        <w:ind w:firstLine="720"/>
        <w:jc w:val="both"/>
        <w:rPr>
          <w:rFonts w:eastAsia="Times New Roman"/>
          <w:szCs w:val="24"/>
        </w:rPr>
      </w:pPr>
      <w:r>
        <w:rPr>
          <w:rFonts w:eastAsia="Times New Roman"/>
          <w:szCs w:val="24"/>
        </w:rPr>
        <w:lastRenderedPageBreak/>
        <w:t xml:space="preserve">Είναι σαφές, παραδείγματος </w:t>
      </w:r>
      <w:r>
        <w:rPr>
          <w:rFonts w:eastAsia="Times New Roman"/>
          <w:szCs w:val="24"/>
        </w:rPr>
        <w:t>χάριν</w:t>
      </w:r>
      <w:r>
        <w:rPr>
          <w:rFonts w:eastAsia="Times New Roman"/>
          <w:szCs w:val="24"/>
        </w:rPr>
        <w:t xml:space="preserve">, ότι στα εκτελεστικά όργανα των κομμάτων δεν ισχύουν </w:t>
      </w:r>
      <w:r>
        <w:rPr>
          <w:rFonts w:eastAsia="Times New Roman"/>
          <w:szCs w:val="24"/>
        </w:rPr>
        <w:t>οι ποσοστώσεις. Δεν ισχύουν σε κανένα κόμμα. Δηλαδή, ακόμα κι εκεί, πέραν των νομοθετικών ρυθμίσεων που ισχύουν για όλη τη χώρα για τις ποσοστώσεις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στις κεντρικές τους έστω επιτροπές, στις κεντρικές μας επιτροπές, υπάρχουν οι ποσοστώσεις που προβλέπ</w:t>
      </w:r>
      <w:r>
        <w:rPr>
          <w:rFonts w:eastAsia="Times New Roman"/>
          <w:szCs w:val="24"/>
        </w:rPr>
        <w:t xml:space="preserve">ονται από τα καταστατικά αλλά παρ’ όλα αυτά είναι </w:t>
      </w:r>
      <w:proofErr w:type="spellStart"/>
      <w:r>
        <w:rPr>
          <w:rFonts w:eastAsia="Times New Roman"/>
          <w:szCs w:val="24"/>
        </w:rPr>
        <w:t>απομειωμένες</w:t>
      </w:r>
      <w:proofErr w:type="spellEnd"/>
      <w:r>
        <w:rPr>
          <w:rFonts w:eastAsia="Times New Roman"/>
          <w:szCs w:val="24"/>
        </w:rPr>
        <w:t xml:space="preserve"> μέχρι σημαντικής συρρίκνωσης στα περισσότερα. Ενδεχομένως όχι σ’ όλα, αλλά σας λέω τώρα για τη μεγάλη πλειοψηφία των εκτελεστικών οργάνων, από την Κυβέρνηση μέχρι τα κόμματα, μέχρι όλες τις δρα</w:t>
      </w:r>
      <w:r>
        <w:rPr>
          <w:rFonts w:eastAsia="Times New Roman"/>
          <w:szCs w:val="24"/>
        </w:rPr>
        <w:t xml:space="preserve">στηριότητες που υπάρχουν σ’ όλους τους θεσμούς, στα συνδικάτα και αλλού. Αυτό είναι σαφές. </w:t>
      </w:r>
    </w:p>
    <w:p w14:paraId="4E09CA79" w14:textId="77777777" w:rsidR="006940D6" w:rsidRDefault="002A199F">
      <w:pPr>
        <w:spacing w:line="600" w:lineRule="auto"/>
        <w:ind w:firstLine="720"/>
        <w:jc w:val="both"/>
        <w:rPr>
          <w:rFonts w:eastAsia="Times New Roman"/>
          <w:szCs w:val="24"/>
        </w:rPr>
      </w:pPr>
      <w:r>
        <w:rPr>
          <w:rFonts w:eastAsia="Times New Roman"/>
          <w:szCs w:val="24"/>
        </w:rPr>
        <w:lastRenderedPageBreak/>
        <w:t>Να σας πω και κάτι άλλο, που μπορεί να θεωρηθεί λεπτομέρεια, αλλά είχε τύχει να δώσω και μια προσωπική μάχη γι’ αυτό επειδή έχω δύο μικρά παιδιά με τη σύζυγό μου: Π</w:t>
      </w:r>
      <w:r>
        <w:rPr>
          <w:rFonts w:eastAsia="Times New Roman"/>
          <w:szCs w:val="24"/>
        </w:rPr>
        <w:t>όσο μπορούν οι γυναίκες να συμμετάσχουν στα πολυήμερα συνέδρια και στις χρονοβόρες –και έτσι πρέπει να είναι, δεν γίνεται αλλιώς- πολιτικές διαδικασίες των κομμάτων και των συνδικαλιστικών οργάνων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Πόσο μπορούν σε σχέση με τις δεσμεύσεις που έχουν στ</w:t>
      </w:r>
      <w:r>
        <w:rPr>
          <w:rFonts w:eastAsia="Times New Roman"/>
          <w:szCs w:val="24"/>
        </w:rPr>
        <w:t>ο σπίτι και τι παίρνουμε ως προϋπόθεση; Γι’ αυτό λέω για μη λειτουργία προϋποθέσεων. Τι μέτρα παίρνουμε έτσι ώστε να γίνει δυνατό αυτό; Σε πόσα συνέδρια ποιων και πόσων κομμάτων υπάρχουν παιδικοί σταθμοί δίπλα, πράγμα το οποίο είδα εγώ το 1987 στο συνέδριο</w:t>
      </w:r>
      <w:r>
        <w:rPr>
          <w:rFonts w:eastAsia="Times New Roman"/>
          <w:szCs w:val="24"/>
        </w:rPr>
        <w:t xml:space="preserve"> των Πρασίνων</w:t>
      </w:r>
      <w:r>
        <w:rPr>
          <w:rFonts w:eastAsia="Times New Roman"/>
          <w:szCs w:val="24"/>
        </w:rPr>
        <w:t xml:space="preserve"> </w:t>
      </w:r>
      <w:r>
        <w:rPr>
          <w:rFonts w:eastAsia="Times New Roman"/>
          <w:szCs w:val="24"/>
        </w:rPr>
        <w:lastRenderedPageBreak/>
        <w:t xml:space="preserve">στη Γερμανία, που είχα πάει εκπροσωπώντας τότε το κόμμα μου; Σήμερα, το 2016, όπου γίνονται </w:t>
      </w:r>
      <w:r>
        <w:rPr>
          <w:rFonts w:eastAsia="Times New Roman"/>
          <w:szCs w:val="24"/>
        </w:rPr>
        <w:t xml:space="preserve">σερί </w:t>
      </w:r>
      <w:r>
        <w:rPr>
          <w:rFonts w:eastAsia="Times New Roman"/>
          <w:szCs w:val="24"/>
        </w:rPr>
        <w:t xml:space="preserve">τα συνέδρια των κομμάτων, πόσο προβλέπεται να υπάρχει δίπλα παιδικός ή βρεφονηπιακός σταθμός εκείνες τις ώρες και τις ημέρες που χρειάζεται; </w:t>
      </w:r>
    </w:p>
    <w:p w14:paraId="4E09CA7A" w14:textId="77777777" w:rsidR="006940D6" w:rsidRDefault="002A199F">
      <w:pPr>
        <w:spacing w:line="600" w:lineRule="auto"/>
        <w:ind w:firstLine="720"/>
        <w:jc w:val="both"/>
        <w:rPr>
          <w:rFonts w:eastAsia="Times New Roman"/>
          <w:szCs w:val="24"/>
        </w:rPr>
      </w:pPr>
      <w:r>
        <w:rPr>
          <w:rFonts w:eastAsia="Times New Roman"/>
          <w:szCs w:val="24"/>
        </w:rPr>
        <w:t>Εγώ</w:t>
      </w:r>
      <w:r>
        <w:rPr>
          <w:rFonts w:eastAsia="Times New Roman"/>
          <w:szCs w:val="24"/>
        </w:rPr>
        <w:t xml:space="preserve"> σας λέω ότι η Βουλή, λοιπόν, εξασφάλισε δι’ </w:t>
      </w:r>
      <w:proofErr w:type="spellStart"/>
      <w:r>
        <w:rPr>
          <w:rFonts w:eastAsia="Times New Roman"/>
          <w:szCs w:val="24"/>
        </w:rPr>
        <w:t>εαυτήν</w:t>
      </w:r>
      <w:proofErr w:type="spellEnd"/>
      <w:r>
        <w:rPr>
          <w:rFonts w:eastAsia="Times New Roman"/>
          <w:szCs w:val="24"/>
        </w:rPr>
        <w:t xml:space="preserve"> και το θεωρεί αυτονόητο να έχουμε παιδικό σταθμό και βρεφονηπιακό σταθμό. Είναι αυτονόητα προφανές ότι χρειάζονται ο βρεφονηπιακός και ο παιδικός σταθμός ακόμα και για τους εργαζόμενους και όχι μόνο για τ</w:t>
      </w:r>
      <w:r>
        <w:rPr>
          <w:rFonts w:eastAsia="Times New Roman"/>
          <w:szCs w:val="24"/>
        </w:rPr>
        <w:t xml:space="preserve">ους Βουλευτές, όταν καθόμαστε εδώ μέχρι τις δώδεκα, μία, δύο η ώρα το πρωί, κάποιες μέρες λιγότερο ή περισσότερο. Πώς αλλιώς οι γυναίκες και οι άντρες </w:t>
      </w:r>
      <w:r>
        <w:rPr>
          <w:rFonts w:eastAsia="Times New Roman"/>
          <w:szCs w:val="24"/>
        </w:rPr>
        <w:lastRenderedPageBreak/>
        <w:t xml:space="preserve">αυτού του χώρου εργασίας θα μπορούσαν να ανταποκριθούν στα καθήκοντά τους; </w:t>
      </w:r>
    </w:p>
    <w:p w14:paraId="4E09CA7B" w14:textId="77777777" w:rsidR="006940D6" w:rsidRDefault="002A199F">
      <w:pPr>
        <w:spacing w:line="600" w:lineRule="auto"/>
        <w:ind w:firstLine="720"/>
        <w:jc w:val="both"/>
        <w:rPr>
          <w:rFonts w:eastAsia="Times New Roman"/>
          <w:szCs w:val="24"/>
        </w:rPr>
      </w:pPr>
      <w:r>
        <w:rPr>
          <w:rFonts w:eastAsia="Times New Roman"/>
          <w:szCs w:val="24"/>
        </w:rPr>
        <w:t xml:space="preserve">Αυτό το αυτονόητο σε πόσα </w:t>
      </w:r>
      <w:r>
        <w:rPr>
          <w:rFonts w:eastAsia="Times New Roman"/>
          <w:szCs w:val="24"/>
        </w:rPr>
        <w:t>Υπο</w:t>
      </w:r>
      <w:r>
        <w:rPr>
          <w:rFonts w:eastAsia="Times New Roman"/>
          <w:szCs w:val="24"/>
        </w:rPr>
        <w:t xml:space="preserve">υργεία </w:t>
      </w:r>
      <w:r>
        <w:rPr>
          <w:rFonts w:eastAsia="Times New Roman"/>
          <w:szCs w:val="24"/>
        </w:rPr>
        <w:t>υπάρχει, σε πόσους χώρους δουλειάς υπάρχει, σε πόσα θεσμικά οργανωμένα κέντρα υπάρχει, σε πόσους δήμους υπάρχει; Ας αναρωτηθούμε. Αυτές, όμως, είναι οι πραγματικές προϋποθέσεις -μπορώ να σας πω και πολλά άλλα πράγματα- με βάση τις οποίες θα μπορούσα</w:t>
      </w:r>
      <w:r>
        <w:rPr>
          <w:rFonts w:eastAsia="Times New Roman"/>
          <w:szCs w:val="24"/>
        </w:rPr>
        <w:t xml:space="preserve">ν να υλοποιηθούν οι νομοθεσίες. </w:t>
      </w:r>
    </w:p>
    <w:p w14:paraId="4E09CA7C" w14:textId="77777777" w:rsidR="006940D6" w:rsidRDefault="002A199F">
      <w:pPr>
        <w:spacing w:line="600" w:lineRule="auto"/>
        <w:ind w:firstLine="720"/>
        <w:jc w:val="both"/>
        <w:rPr>
          <w:rFonts w:eastAsia="Times New Roman"/>
          <w:szCs w:val="24"/>
        </w:rPr>
      </w:pPr>
      <w:r>
        <w:rPr>
          <w:rFonts w:eastAsia="Times New Roman"/>
          <w:szCs w:val="24"/>
        </w:rPr>
        <w:lastRenderedPageBreak/>
        <w:t>Δεν υπάρχει ένα πέπλο σιωπής στα θύματα βίας; Δεν είναι αναπάντητος ο σεξιστικός λόγος μέσα στην καθημερινή λειτουργία του πολιτικού συστήματος σε όλα τα επίπεδα; Πόσο, λοιπόν, υπερασπίζουμε αυτές τις νομοθετικές ρυθμίσεις;</w:t>
      </w:r>
      <w:r>
        <w:rPr>
          <w:rFonts w:eastAsia="Times New Roman"/>
          <w:szCs w:val="24"/>
        </w:rPr>
        <w:t xml:space="preserve"> </w:t>
      </w:r>
    </w:p>
    <w:p w14:paraId="4E09CA7D" w14:textId="77777777" w:rsidR="006940D6" w:rsidRDefault="002A199F">
      <w:pPr>
        <w:spacing w:line="600" w:lineRule="auto"/>
        <w:ind w:firstLine="720"/>
        <w:jc w:val="both"/>
        <w:rPr>
          <w:rFonts w:eastAsia="Times New Roman"/>
          <w:szCs w:val="24"/>
        </w:rPr>
      </w:pPr>
      <w:r>
        <w:rPr>
          <w:rFonts w:eastAsia="Times New Roman"/>
          <w:szCs w:val="24"/>
        </w:rPr>
        <w:t>Αντίθετα, λοιπόν, όλα αυτά επικυρώνουν απολύτως ότι και μάλιστα τώρα, σε συνθήκες κρίσης και παρά τα σοβαρά βήματα που έχουν γίνει, ενυπάρχει οπωσδήποτε αυτό το στοιχείο που οδηγεί σε πολλαπλές ανισότητες και σε σοβαρές διακρίσεις μέσα στον κοινωνικό ιστ</w:t>
      </w:r>
      <w:r>
        <w:rPr>
          <w:rFonts w:eastAsia="Times New Roman"/>
          <w:szCs w:val="24"/>
        </w:rPr>
        <w:t xml:space="preserve">ό. </w:t>
      </w:r>
    </w:p>
    <w:p w14:paraId="4E09CA7E" w14:textId="77777777" w:rsidR="006940D6" w:rsidRDefault="002A199F">
      <w:pPr>
        <w:spacing w:line="600" w:lineRule="auto"/>
        <w:ind w:firstLine="720"/>
        <w:jc w:val="both"/>
        <w:rPr>
          <w:rFonts w:eastAsia="Times New Roman"/>
          <w:szCs w:val="24"/>
        </w:rPr>
      </w:pPr>
      <w:r>
        <w:rPr>
          <w:rFonts w:eastAsia="Times New Roman"/>
          <w:szCs w:val="24"/>
        </w:rPr>
        <w:t xml:space="preserve">Άρα, λοιπόν, αγαπητοί συνάδελφοι και </w:t>
      </w:r>
      <w:proofErr w:type="spellStart"/>
      <w:r>
        <w:rPr>
          <w:rFonts w:eastAsia="Times New Roman"/>
          <w:szCs w:val="24"/>
        </w:rPr>
        <w:t>συναδέλφισσες</w:t>
      </w:r>
      <w:proofErr w:type="spellEnd"/>
      <w:r>
        <w:rPr>
          <w:rFonts w:eastAsia="Times New Roman"/>
          <w:szCs w:val="24"/>
        </w:rPr>
        <w:t xml:space="preserve">, είναι σαφές ότι η ύπαρξη, η ενθάρρυνση, η ανασυγκρότηση, αν </w:t>
      </w:r>
      <w:r>
        <w:rPr>
          <w:rFonts w:eastAsia="Times New Roman"/>
          <w:szCs w:val="24"/>
        </w:rPr>
        <w:lastRenderedPageBreak/>
        <w:t xml:space="preserve">θέλετε, ενός γυναικείου κινήματος θα είναι σημαντική προϋπόθεση. Δεν θα είναι απλώς ένα κίνημα, προφανώς είχε την πολλαπλότητά του πάντοτε, </w:t>
      </w:r>
      <w:r>
        <w:rPr>
          <w:rFonts w:eastAsia="Times New Roman"/>
          <w:szCs w:val="24"/>
        </w:rPr>
        <w:t>όταν εκφράστηκε και όταν αναπτύχθηκε, ανεξάρτητα από το ποια διάσταση και ποιο πρόσημο δίνει ο καθένας μας. Στη χώρα μας θα είναι μια σημαντική προϋπόθεση, έτσι ώστε και το πολιτικό σύστημα από την πλευρά του να λειτουργεί διαφορετικά.</w:t>
      </w:r>
    </w:p>
    <w:p w14:paraId="4E09CA7F"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Επιτρέψτε μου να σας</w:t>
      </w:r>
      <w:r>
        <w:rPr>
          <w:rFonts w:eastAsia="Times New Roman" w:cs="Times New Roman"/>
          <w:szCs w:val="24"/>
        </w:rPr>
        <w:t xml:space="preserve"> πω ότι δυστυχώς μέσα στο πολιτικό σύστημα -αλλά και γενικότερα, όχι μόνο μέσα εδώ στη Βουλή αλλά ακόμη και στα πάνελ που βρίσκονται πολιτικοί άντρες και γυναίκες-, περισσότερες φορές έχω ακούσει –δυστυχώς-, έναν απολογητικό, έναν ενοχικό λόγο, δηλαδή ότι </w:t>
      </w:r>
      <w:r>
        <w:rPr>
          <w:rFonts w:eastAsia="Times New Roman" w:cs="Times New Roman"/>
          <w:szCs w:val="24"/>
        </w:rPr>
        <w:t xml:space="preserve">«δεν </w:t>
      </w:r>
      <w:r>
        <w:rPr>
          <w:rFonts w:eastAsia="Times New Roman" w:cs="Times New Roman"/>
          <w:szCs w:val="24"/>
        </w:rPr>
        <w:lastRenderedPageBreak/>
        <w:t>είμαι φεμινίστρια». Και από γυναίκες που έχουν τις δικές τους διαδρομές, τη δυνατότητα που έχουν και τις αξίες τους, περισσότερες φορές έχω ακούσει αυτό το «δεν είμαι φεμινίστρια» τα τελευταία χρόνια, έναν αμυντικό λόγο απέναντι στη διαφορετική εικόνα</w:t>
      </w:r>
      <w:r>
        <w:rPr>
          <w:rFonts w:eastAsia="Times New Roman" w:cs="Times New Roman"/>
          <w:szCs w:val="24"/>
        </w:rPr>
        <w:t xml:space="preserve"> που έχει όλη η κοινωνία για να συνεχίσουν να υπάρχουν, παρά το αντίθετο, δηλαδή την μαχητική υπεράσπιση της ανάγκης για γυναικεία χειραφέτηση σε όλα τα επίπεδα: το κοινωνικό, το προσωπικό και βεβαίως και το πολιτικό με την παρουσία εδώ μέσα. </w:t>
      </w:r>
    </w:p>
    <w:p w14:paraId="4E09CA80"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προφανώ</w:t>
      </w:r>
      <w:r>
        <w:rPr>
          <w:rFonts w:eastAsia="Times New Roman" w:cs="Times New Roman"/>
          <w:szCs w:val="24"/>
        </w:rPr>
        <w:t xml:space="preserve">ς δεν αποτελεί ούτε μομφή ούτε καταγγελία. Είναι το πώς αισθάνεται ο καθένας μας όταν καταπιέζεται, </w:t>
      </w:r>
      <w:r>
        <w:rPr>
          <w:rFonts w:eastAsia="Times New Roman" w:cs="Times New Roman"/>
          <w:szCs w:val="24"/>
        </w:rPr>
        <w:lastRenderedPageBreak/>
        <w:t xml:space="preserve">όταν βλέπει ένα ολόκληρο σύστημα να λειτουργεί σε διαφορετική ρότα, να προσπαθεί να τον εξωθήσει, να προσπαθεί να τον </w:t>
      </w:r>
      <w:proofErr w:type="spellStart"/>
      <w:r>
        <w:rPr>
          <w:rFonts w:eastAsia="Times New Roman" w:cs="Times New Roman"/>
          <w:szCs w:val="24"/>
        </w:rPr>
        <w:t>απονομιμοποιήσει</w:t>
      </w:r>
      <w:proofErr w:type="spellEnd"/>
      <w:r>
        <w:rPr>
          <w:rFonts w:eastAsia="Times New Roman" w:cs="Times New Roman"/>
          <w:szCs w:val="24"/>
        </w:rPr>
        <w:t>, όταν δεν λέει κάποιο</w:t>
      </w:r>
      <w:r>
        <w:rPr>
          <w:rFonts w:eastAsia="Times New Roman" w:cs="Times New Roman"/>
          <w:szCs w:val="24"/>
        </w:rPr>
        <w:t>ς κάποια στερεότυπα για να θεωρείται νόμιμος, υπαρκτός και ισότιμος. Και αρχίζει από εκεί και πέρα όλο το παραμύθι, κατά τη δικιά μου –επιτρέψτε μου- γνώμη.</w:t>
      </w:r>
    </w:p>
    <w:p w14:paraId="4E09CA81"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έχουμε τίποτα να ζηλέψουμε. Όλοι οι δρόμοι είναι ανοιχτοί, αρκεί κάθε μία και καθένας να το κατ</w:t>
      </w:r>
      <w:r>
        <w:rPr>
          <w:rFonts w:eastAsia="Times New Roman" w:cs="Times New Roman"/>
          <w:szCs w:val="24"/>
        </w:rPr>
        <w:t xml:space="preserve">αλάβει, έτσι ώστε να μπορέσουμε να παίξουμε τον ρόλο τελικά σε έναν βαθμό -τον ανδροκρατούμενο και </w:t>
      </w:r>
      <w:proofErr w:type="spellStart"/>
      <w:r>
        <w:rPr>
          <w:rFonts w:eastAsia="Times New Roman" w:cs="Times New Roman"/>
          <w:szCs w:val="24"/>
        </w:rPr>
        <w:t>ανδροτραφή</w:t>
      </w:r>
      <w:proofErr w:type="spellEnd"/>
      <w:r>
        <w:rPr>
          <w:rFonts w:eastAsia="Times New Roman" w:cs="Times New Roman"/>
          <w:szCs w:val="24"/>
        </w:rPr>
        <w:t xml:space="preserve"> ρόλο- και μέσα στην πολιτική ζωή του τόπου. </w:t>
      </w:r>
    </w:p>
    <w:p w14:paraId="4E09CA82"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αυτήν τη μάχη πρώτα από όλα θα τη δώσουν οι γυναίκες συνάδελφοι, </w:t>
      </w:r>
      <w:proofErr w:type="spellStart"/>
      <w:r>
        <w:rPr>
          <w:rFonts w:eastAsia="Times New Roman" w:cs="Times New Roman"/>
          <w:szCs w:val="24"/>
        </w:rPr>
        <w:t>βουλεύτριες</w:t>
      </w:r>
      <w:proofErr w:type="spellEnd"/>
      <w:r>
        <w:rPr>
          <w:rFonts w:eastAsia="Times New Roman" w:cs="Times New Roman"/>
          <w:szCs w:val="24"/>
        </w:rPr>
        <w:t>, βουλευτίνες, -ας λ</w:t>
      </w:r>
      <w:r>
        <w:rPr>
          <w:rFonts w:eastAsia="Times New Roman" w:cs="Times New Roman"/>
          <w:szCs w:val="24"/>
        </w:rPr>
        <w:t>έγονται όπως θέλουν, όπως θέλουμε μαζί να το αποφασίσουμε από κοινού-, αλλά θα πρέπει όλοι να συνειδητοποιήσουμε ότι στη σημερινή εποχή θα πρέπει να δούμε κατάματα την ιστορική εξέλιξη αυτού του κινήματος, αυτών των διακρίσεων και το αποτύπωμά του στο κοιν</w:t>
      </w:r>
      <w:r>
        <w:rPr>
          <w:rFonts w:eastAsia="Times New Roman" w:cs="Times New Roman"/>
          <w:szCs w:val="24"/>
        </w:rPr>
        <w:t>ωνικό σώμα σήμερα. Να βοηθήσουμε όλοι και μέσα από τα κόμματά μας και μέσα από τις συλλογικές διαδικασίες, έτσι ώστε να υπάρξει μια πραγματική ανάπτυξη  και στη δικιά μας χώρα και στη δικιά μας ήπειρο. Και όπως σωστά είπε η Πρόεδρος, σε σχέση με άλλες ηπεί</w:t>
      </w:r>
      <w:r>
        <w:rPr>
          <w:rFonts w:eastAsia="Times New Roman" w:cs="Times New Roman"/>
          <w:szCs w:val="24"/>
        </w:rPr>
        <w:t xml:space="preserve">ρους η δικιά μας έχει </w:t>
      </w:r>
      <w:r>
        <w:rPr>
          <w:rFonts w:eastAsia="Times New Roman" w:cs="Times New Roman"/>
          <w:szCs w:val="24"/>
        </w:rPr>
        <w:lastRenderedPageBreak/>
        <w:t xml:space="preserve">μια πιο προνομιακή θέση η γυναίκα με την έννοια των κατοχυρώσεων. </w:t>
      </w:r>
    </w:p>
    <w:p w14:paraId="4E09CA83"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πρέπει να δώσουμε αυτήν τη μάχη. Μπροστά μας είναι το να υπάρξουν επιτυχίες. Μπροστά μας είναι τα κορίτσια μας και τα αγόρια μας αλλά ιδιαίτερα τα κορίτσια μας, για</w:t>
      </w:r>
      <w:r>
        <w:rPr>
          <w:rFonts w:eastAsia="Times New Roman" w:cs="Times New Roman"/>
          <w:szCs w:val="24"/>
        </w:rPr>
        <w:t xml:space="preserve"> να μπορέσουν να ζήσουν μέσα σε ένα διαφορετικό, πιο ισότιμο κόσμο με πιο ισότιμο ρόλο και να έχουν έναν πιο ισότιμο λόγο και να μπορούν πραγματικά να έχουν ξεπεράσει ή να ξεπερνούν καθημερινά αυτήν τη διπλή και τριπλή καταπίεση στην οποία βρίσκονται. Και </w:t>
      </w:r>
      <w:r>
        <w:rPr>
          <w:rFonts w:eastAsia="Times New Roman" w:cs="Times New Roman"/>
          <w:szCs w:val="24"/>
        </w:rPr>
        <w:t xml:space="preserve">όποιος δεν το καταλαβαίνει και δεν το αναγνωρίζει αυτό, κάνει πολύ κακό στον ίδιο, στα παιδιά του και στη χώρα του. </w:t>
      </w:r>
    </w:p>
    <w:p w14:paraId="4E09CA84"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E09CA85" w14:textId="77777777" w:rsidR="006940D6" w:rsidRDefault="002A199F">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E09CA86"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τον Πρόεδρο της Βουλής για το συγκινητικό κλείσιμο κα</w:t>
      </w:r>
      <w:r>
        <w:rPr>
          <w:rFonts w:eastAsia="Times New Roman" w:cs="Times New Roman"/>
          <w:szCs w:val="24"/>
        </w:rPr>
        <w:t xml:space="preserve">ι το πολιτικώς ορθό. </w:t>
      </w:r>
    </w:p>
    <w:p w14:paraId="4E09CA87"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κάνω μια ανακοίνωση προς το Σώμα: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w:t>
      </w:r>
      <w:r>
        <w:rPr>
          <w:rFonts w:eastAsia="Times New Roman" w:cs="Times New Roman"/>
          <w:szCs w:val="24"/>
        </w:rPr>
        <w:t>ή</w:t>
      </w:r>
      <w:r>
        <w:rPr>
          <w:rFonts w:eastAsia="Times New Roman" w:cs="Times New Roman"/>
          <w:szCs w:val="24"/>
        </w:rPr>
        <w:t xml:space="preserve"> της στο σχέδιο νόμου του Υπουργείου Εξωτερικών: «Κύρωση του Μνημονίου Κατανόησης μεταξύ του </w:t>
      </w:r>
      <w:r>
        <w:rPr>
          <w:rFonts w:eastAsia="Times New Roman" w:cs="Times New Roman"/>
          <w:szCs w:val="24"/>
        </w:rPr>
        <w:t xml:space="preserve">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lastRenderedPageBreak/>
        <w:t>Χασεμιτικού</w:t>
      </w:r>
      <w:proofErr w:type="spellEnd"/>
      <w:r>
        <w:rPr>
          <w:rFonts w:eastAsia="Times New Roman" w:cs="Times New Roman"/>
          <w:szCs w:val="24"/>
        </w:rPr>
        <w:t xml:space="preserve"> Βασιλείου της Ιορδανίας για συνεργασία σε θέματα Ευρωπαϊκής Ένωσης».</w:t>
      </w:r>
    </w:p>
    <w:p w14:paraId="4E09CA88" w14:textId="77777777" w:rsidR="006940D6" w:rsidRDefault="002A199F">
      <w:pPr>
        <w:spacing w:line="600" w:lineRule="auto"/>
        <w:ind w:firstLine="720"/>
        <w:jc w:val="both"/>
        <w:rPr>
          <w:rFonts w:eastAsia="Times New Roman" w:cs="Times New Roman"/>
          <w:szCs w:val="24"/>
        </w:rPr>
      </w:pPr>
      <w:r>
        <w:rPr>
          <w:rFonts w:eastAsia="Times New Roman" w:cs="Times New Roman"/>
          <w:szCs w:val="24"/>
        </w:rPr>
        <w:t>Κύριοι συνάδελφοι, καλεσμένοι, εκλεκτοί, εκλεκτές, όσοι απομείνατε, σας ευχαριστ</w:t>
      </w:r>
      <w:r>
        <w:rPr>
          <w:rFonts w:eastAsia="Times New Roman" w:cs="Times New Roman"/>
          <w:szCs w:val="24"/>
        </w:rPr>
        <w:t xml:space="preserve">ούμε για την παρουσία σας, για το κουράγιο σας, για το ενδιαφέρον σας. Ολοκληρώθηκε η </w:t>
      </w:r>
      <w:r>
        <w:rPr>
          <w:rFonts w:eastAsia="Times New Roman" w:cs="Times New Roman"/>
          <w:szCs w:val="24"/>
        </w:rPr>
        <w:t xml:space="preserve">ειδική ημερήσια </w:t>
      </w:r>
      <w:r>
        <w:rPr>
          <w:rFonts w:eastAsia="Times New Roman" w:cs="Times New Roman"/>
          <w:szCs w:val="24"/>
        </w:rPr>
        <w:t xml:space="preserve">διάταξη </w:t>
      </w:r>
      <w:r>
        <w:rPr>
          <w:rFonts w:eastAsia="Times New Roman" w:cs="Times New Roman"/>
          <w:szCs w:val="24"/>
        </w:rPr>
        <w:t>της Ολομέλειας της Βουλής. Σας ευχαριστούμε πάρα πολύ. Νομίζω ότι ήταν ένας πολυσυλλεκτικός διάλογος με πολλαπλές προσεγγίσεις που έδωσε ιδιαίτερη</w:t>
      </w:r>
      <w:r>
        <w:rPr>
          <w:rFonts w:eastAsia="Times New Roman" w:cs="Times New Roman"/>
          <w:szCs w:val="24"/>
        </w:rPr>
        <w:t xml:space="preserve"> τιμή και στη Βουλή που οργάνωσε αυτήν την εκδήλωση και στους ομιλητές και στις γυναίκες και στους άντρες που συμμετείχαν. Σας ευχαριστούμε όλους πάρα πολύ.</w:t>
      </w:r>
    </w:p>
    <w:p w14:paraId="4E09CA89" w14:textId="77777777" w:rsidR="006940D6" w:rsidRDefault="002A199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δέχεστε στο σημείο αυτό να λύσουμε τη συνεδρίαση; </w:t>
      </w:r>
    </w:p>
    <w:p w14:paraId="4E09CA8A"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E09CA8B" w14:textId="77777777" w:rsidR="006940D6" w:rsidRDefault="002A199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13.55΄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Τετάρτη, 9 Μαρτίου 2016 και ώρα 10.00΄, με αντικείμενο εργασιών του Σώματος: </w:t>
      </w:r>
      <w:r>
        <w:rPr>
          <w:rFonts w:eastAsia="Times New Roman" w:cs="Times New Roman"/>
          <w:szCs w:val="24"/>
        </w:rPr>
        <w:t xml:space="preserve">νομοθετική </w:t>
      </w:r>
      <w:r>
        <w:rPr>
          <w:rFonts w:eastAsia="Times New Roman" w:cs="Times New Roman"/>
          <w:szCs w:val="24"/>
        </w:rPr>
        <w:t>εργασία</w:t>
      </w:r>
      <w:r>
        <w:rPr>
          <w:rFonts w:eastAsia="Times New Roman" w:cs="Times New Roman"/>
          <w:szCs w:val="24"/>
        </w:rPr>
        <w:t>,</w:t>
      </w:r>
      <w:r>
        <w:rPr>
          <w:rFonts w:eastAsia="Times New Roman" w:cs="Times New Roman"/>
          <w:szCs w:val="24"/>
        </w:rPr>
        <w:t xml:space="preserve"> σύμφωνα με την η</w:t>
      </w:r>
      <w:r>
        <w:rPr>
          <w:rFonts w:eastAsia="Times New Roman" w:cs="Times New Roman"/>
          <w:szCs w:val="24"/>
        </w:rPr>
        <w:t xml:space="preserve">μερήσια διάταξη που έχει διανεμηθεί. </w:t>
      </w:r>
    </w:p>
    <w:p w14:paraId="4E09CA8C" w14:textId="77777777" w:rsidR="006940D6" w:rsidRDefault="006940D6">
      <w:pPr>
        <w:spacing w:line="600" w:lineRule="auto"/>
        <w:ind w:firstLine="720"/>
        <w:jc w:val="both"/>
        <w:rPr>
          <w:rFonts w:eastAsia="Times New Roman" w:cs="Times New Roman"/>
          <w:szCs w:val="24"/>
        </w:rPr>
      </w:pPr>
    </w:p>
    <w:p w14:paraId="4E09CA8D" w14:textId="77777777" w:rsidR="006940D6" w:rsidRDefault="002A199F">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ΟΙ ΓΡΑΜΜΑΤΕΙΣ</w:t>
      </w:r>
    </w:p>
    <w:p w14:paraId="4E09CA8E" w14:textId="77777777" w:rsidR="006940D6" w:rsidRDefault="006940D6">
      <w:pPr>
        <w:tabs>
          <w:tab w:val="left" w:pos="3189"/>
          <w:tab w:val="center" w:pos="4513"/>
        </w:tabs>
        <w:spacing w:line="600" w:lineRule="auto"/>
        <w:ind w:firstLine="720"/>
        <w:jc w:val="both"/>
        <w:rPr>
          <w:rFonts w:eastAsia="Times New Roman" w:cs="Times New Roman"/>
          <w:szCs w:val="24"/>
        </w:rPr>
      </w:pPr>
    </w:p>
    <w:p w14:paraId="4E09CA8F" w14:textId="77777777" w:rsidR="006940D6" w:rsidRDefault="006940D6">
      <w:pPr>
        <w:tabs>
          <w:tab w:val="left" w:pos="3189"/>
          <w:tab w:val="center" w:pos="4513"/>
        </w:tabs>
        <w:spacing w:line="600" w:lineRule="auto"/>
        <w:ind w:firstLine="720"/>
        <w:jc w:val="center"/>
        <w:rPr>
          <w:rFonts w:eastAsia="Times New Roman" w:cs="Times New Roman"/>
          <w:szCs w:val="24"/>
        </w:rPr>
      </w:pPr>
    </w:p>
    <w:p w14:paraId="4E09CA90" w14:textId="77777777" w:rsidR="006940D6" w:rsidRDefault="002A199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p>
    <w:sectPr w:rsidR="006940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ER137WPCLm1QC0judrYlFY9QUE=" w:salt="139t+Le9uaG+FB9yj+b6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D6"/>
    <w:rsid w:val="002A199F"/>
    <w:rsid w:val="006940D6"/>
    <w:rsid w:val="00E714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C8D1"/>
  <w15:docId w15:val="{9541B284-591A-4539-8D3C-C4440F7D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676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86761"/>
    <w:rPr>
      <w:rFonts w:ascii="Segoe UI" w:hAnsi="Segoe UI" w:cs="Segoe UI"/>
      <w:sz w:val="18"/>
      <w:szCs w:val="18"/>
    </w:rPr>
  </w:style>
  <w:style w:type="paragraph" w:styleId="a4">
    <w:name w:val="Revision"/>
    <w:hidden/>
    <w:uiPriority w:val="99"/>
    <w:semiHidden/>
    <w:rsid w:val="002B3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195</MetadataID>
    <Session xmlns="641f345b-441b-4b81-9152-adc2e73ba5e1">Α´</Session>
    <Date xmlns="641f345b-441b-4b81-9152-adc2e73ba5e1">2016-03-07T22:00:00+00:00</Date>
    <Status xmlns="641f345b-441b-4b81-9152-adc2e73ba5e1">
      <Url>http://srv-sp1/praktika/Lists/Incoming_Metadata/EditForm.aspx?ID=195&amp;Source=/praktika/Recordings_Library/Forms/AllItems.aspx</Url>
      <Description>Δημοσιεύτηκε</Description>
    </Status>
    <Meeting xmlns="641f345b-441b-4b81-9152-adc2e73ba5e1">ΠΖ´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0FE0C9-A667-4B82-AFD0-14F307EF380F}">
  <ds:schemaRef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641f345b-441b-4b81-9152-adc2e73ba5e1"/>
    <ds:schemaRef ds:uri="http://schemas.microsoft.com/office/2006/documentManagement/types"/>
    <ds:schemaRef ds:uri="http://www.w3.org/XML/1998/namespace"/>
    <ds:schemaRef ds:uri="http://purl.org/dc/terms/"/>
    <ds:schemaRef ds:uri="http://purl.org/dc/dcmitype/"/>
  </ds:schemaRefs>
</ds:datastoreItem>
</file>

<file path=customXml/itemProps2.xml><?xml version="1.0" encoding="utf-8"?>
<ds:datastoreItem xmlns:ds="http://schemas.openxmlformats.org/officeDocument/2006/customXml" ds:itemID="{5FB9549B-05D0-43A6-97E4-B99603B29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7ADD3-C480-4CB4-9FA5-DB870832C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20715</Words>
  <Characters>111864</Characters>
  <Application>Microsoft Office Word</Application>
  <DocSecurity>0</DocSecurity>
  <Lines>932</Lines>
  <Paragraphs>264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2016-03-11T08:41:00Z</dcterms:created>
  <dcterms:modified xsi:type="dcterms:W3CDTF">2016-03-11T08:41:00Z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